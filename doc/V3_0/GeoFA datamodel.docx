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67CF" w14:textId="7999EE75" w:rsidR="00C86188" w:rsidRPr="00A32757" w:rsidRDefault="00C86188" w:rsidP="00C86188">
      <w:pPr>
        <w:rPr>
          <w:rFonts w:ascii="Trebuchet MS" w:hAnsi="Trebuchet MS"/>
          <w:color w:val="47C6C9"/>
          <w:sz w:val="72"/>
          <w:szCs w:val="72"/>
        </w:rPr>
      </w:pPr>
      <w:r>
        <w:rPr>
          <w:rFonts w:ascii="Trebuchet MS" w:hAnsi="Trebuchet MS"/>
          <w:color w:val="47C6C9"/>
          <w:sz w:val="72"/>
          <w:szCs w:val="72"/>
        </w:rPr>
        <w:t>F</w:t>
      </w:r>
      <w:r w:rsidRPr="00A32757">
        <w:rPr>
          <w:rFonts w:ascii="Trebuchet MS" w:hAnsi="Trebuchet MS"/>
          <w:color w:val="47C6C9"/>
          <w:sz w:val="72"/>
          <w:szCs w:val="72"/>
        </w:rPr>
        <w:t>KG</w:t>
      </w:r>
    </w:p>
    <w:p w14:paraId="24883DFA" w14:textId="77777777" w:rsidR="00C86188" w:rsidRDefault="00C86188" w:rsidP="00C86188">
      <w:pPr>
        <w:rPr>
          <w:rFonts w:ascii="Trebuchet MS" w:hAnsi="Trebuchet MS"/>
          <w:color w:val="67BA4A"/>
          <w:sz w:val="32"/>
          <w:szCs w:val="32"/>
        </w:rPr>
      </w:pPr>
      <w:r w:rsidRPr="00A32757">
        <w:rPr>
          <w:rFonts w:ascii="Trebuchet MS" w:hAnsi="Trebuchet MS"/>
          <w:color w:val="67BA4A"/>
          <w:sz w:val="32"/>
          <w:szCs w:val="32"/>
        </w:rPr>
        <w:t>Fælles</w:t>
      </w:r>
      <w:r>
        <w:rPr>
          <w:rFonts w:ascii="Trebuchet MS" w:hAnsi="Trebuchet MS"/>
          <w:color w:val="67BA4A"/>
          <w:sz w:val="32"/>
          <w:szCs w:val="32"/>
        </w:rPr>
        <w:t>k</w:t>
      </w:r>
      <w:r w:rsidRPr="00A32757">
        <w:rPr>
          <w:rFonts w:ascii="Trebuchet MS" w:hAnsi="Trebuchet MS"/>
          <w:color w:val="67BA4A"/>
          <w:sz w:val="32"/>
          <w:szCs w:val="32"/>
        </w:rPr>
        <w:t xml:space="preserve">ommunale </w:t>
      </w:r>
      <w:proofErr w:type="spellStart"/>
      <w:r w:rsidRPr="00A32757">
        <w:rPr>
          <w:rFonts w:ascii="Trebuchet MS" w:hAnsi="Trebuchet MS"/>
          <w:color w:val="67BA4A"/>
          <w:sz w:val="32"/>
          <w:szCs w:val="32"/>
        </w:rPr>
        <w:t>Geodata</w:t>
      </w:r>
      <w:r>
        <w:rPr>
          <w:rFonts w:ascii="Trebuchet MS" w:hAnsi="Trebuchet MS"/>
          <w:color w:val="67BA4A"/>
          <w:sz w:val="32"/>
          <w:szCs w:val="32"/>
        </w:rPr>
        <w:t>samarbejde</w:t>
      </w:r>
      <w:proofErr w:type="spellEnd"/>
    </w:p>
    <w:p w14:paraId="19BE6821" w14:textId="77777777" w:rsidR="00C86188" w:rsidRDefault="00C86188" w:rsidP="00C86188">
      <w:pPr>
        <w:rPr>
          <w:rFonts w:ascii="Trebuchet MS" w:hAnsi="Trebuchet MS"/>
          <w:color w:val="67BA4A"/>
          <w:sz w:val="32"/>
          <w:szCs w:val="32"/>
        </w:rPr>
      </w:pPr>
    </w:p>
    <w:p w14:paraId="38AD7854" w14:textId="77777777" w:rsidR="00C86188" w:rsidRDefault="00C86188" w:rsidP="00C86188">
      <w:pPr>
        <w:rPr>
          <w:rFonts w:ascii="Trebuchet MS" w:hAnsi="Trebuchet MS"/>
          <w:color w:val="67BA4A"/>
          <w:sz w:val="32"/>
          <w:szCs w:val="32"/>
        </w:rPr>
      </w:pPr>
    </w:p>
    <w:p w14:paraId="71EE0D26" w14:textId="77777777" w:rsidR="00C86188" w:rsidRPr="00591C38" w:rsidRDefault="00C86188" w:rsidP="00C86188">
      <w:pPr>
        <w:rPr>
          <w:rFonts w:ascii="Trebuchet MS" w:hAnsi="Trebuchet MS"/>
          <w:i/>
          <w:color w:val="67BA4A"/>
          <w:sz w:val="32"/>
          <w:szCs w:val="32"/>
        </w:rPr>
      </w:pPr>
    </w:p>
    <w:p w14:paraId="547B5474" w14:textId="77777777" w:rsidR="00C86188" w:rsidRPr="0079303B" w:rsidRDefault="00C86188" w:rsidP="00C86188">
      <w:pPr>
        <w:rPr>
          <w:rFonts w:ascii="Trebuchet MS" w:hAnsi="Trebuchet MS"/>
          <w:b/>
          <w:color w:val="67BA4A"/>
          <w:sz w:val="32"/>
          <w:szCs w:val="32"/>
        </w:rPr>
      </w:pPr>
    </w:p>
    <w:p w14:paraId="1A63C454" w14:textId="77777777" w:rsidR="00C86188" w:rsidRDefault="00C86188" w:rsidP="00C86188">
      <w:pPr>
        <w:rPr>
          <w:rFonts w:ascii="Trebuchet MS" w:hAnsi="Trebuchet MS"/>
          <w:color w:val="67BA4A"/>
          <w:sz w:val="32"/>
          <w:szCs w:val="32"/>
        </w:rPr>
      </w:pPr>
    </w:p>
    <w:p w14:paraId="006F8A5C" w14:textId="77777777" w:rsidR="00C86188" w:rsidRDefault="00C86188" w:rsidP="00C86188">
      <w:pPr>
        <w:rPr>
          <w:rFonts w:ascii="Trebuchet MS" w:hAnsi="Trebuchet MS"/>
          <w:color w:val="67BA4A"/>
          <w:sz w:val="32"/>
          <w:szCs w:val="32"/>
        </w:rPr>
      </w:pPr>
    </w:p>
    <w:p w14:paraId="521B959B" w14:textId="77777777" w:rsidR="00C86188" w:rsidRDefault="00C86188" w:rsidP="00C86188">
      <w:pPr>
        <w:rPr>
          <w:rFonts w:ascii="Trebuchet MS" w:hAnsi="Trebuchet MS"/>
          <w:color w:val="67BA4A"/>
          <w:sz w:val="32"/>
          <w:szCs w:val="32"/>
        </w:rPr>
      </w:pPr>
    </w:p>
    <w:p w14:paraId="07473F45" w14:textId="62EFEACD" w:rsidR="00C86188" w:rsidRPr="0081400D" w:rsidRDefault="00640BDB" w:rsidP="00C86188">
      <w:pPr>
        <w:jc w:val="center"/>
        <w:rPr>
          <w:rFonts w:ascii="Arial" w:hAnsi="Arial" w:cs="Arial"/>
          <w:b/>
          <w:bCs/>
          <w:color w:val="71AF5D"/>
          <w:sz w:val="52"/>
          <w:szCs w:val="52"/>
        </w:rPr>
      </w:pPr>
      <w:r>
        <w:rPr>
          <w:rFonts w:ascii="Arial" w:hAnsi="Arial" w:cs="Arial"/>
          <w:b/>
          <w:bCs/>
          <w:color w:val="71AF5D"/>
          <w:sz w:val="52"/>
          <w:szCs w:val="52"/>
        </w:rPr>
        <w:t>F</w:t>
      </w:r>
      <w:r w:rsidR="00C86188">
        <w:rPr>
          <w:rFonts w:ascii="Arial" w:hAnsi="Arial" w:cs="Arial"/>
          <w:b/>
          <w:bCs/>
          <w:color w:val="71AF5D"/>
          <w:sz w:val="52"/>
          <w:szCs w:val="52"/>
        </w:rPr>
        <w:t xml:space="preserve">KG </w:t>
      </w:r>
      <w:commentRangeStart w:id="0"/>
      <w:r w:rsidR="00C86188">
        <w:rPr>
          <w:rFonts w:ascii="Arial" w:hAnsi="Arial" w:cs="Arial"/>
          <w:b/>
          <w:bCs/>
          <w:color w:val="71AF5D"/>
          <w:sz w:val="52"/>
          <w:szCs w:val="52"/>
        </w:rPr>
        <w:t>datamode</w:t>
      </w:r>
      <w:r w:rsidR="00C86188" w:rsidRPr="00BF6A05">
        <w:rPr>
          <w:rFonts w:ascii="Arial" w:hAnsi="Arial" w:cs="Arial"/>
          <w:b/>
          <w:bCs/>
          <w:color w:val="71AF5D"/>
          <w:sz w:val="52"/>
          <w:szCs w:val="52"/>
        </w:rPr>
        <w:t xml:space="preserve">llen </w:t>
      </w:r>
      <w:commentRangeEnd w:id="0"/>
      <w:r w:rsidR="008E0602">
        <w:rPr>
          <w:rStyle w:val="Kommentarhenvisning"/>
        </w:rPr>
        <w:commentReference w:id="0"/>
      </w:r>
      <w:r w:rsidR="00C86188">
        <w:rPr>
          <w:rFonts w:ascii="Arial" w:hAnsi="Arial" w:cs="Arial"/>
          <w:b/>
          <w:bCs/>
          <w:color w:val="71AF5D"/>
          <w:sz w:val="52"/>
          <w:szCs w:val="52"/>
        </w:rPr>
        <w:t xml:space="preserve">– </w:t>
      </w:r>
      <w:r w:rsidR="00C86188" w:rsidRPr="00BF6A05">
        <w:rPr>
          <w:rFonts w:ascii="Arial" w:hAnsi="Arial" w:cs="Arial"/>
          <w:b/>
          <w:bCs/>
          <w:color w:val="71AF5D"/>
          <w:sz w:val="52"/>
          <w:szCs w:val="52"/>
        </w:rPr>
        <w:t xml:space="preserve">version </w:t>
      </w:r>
      <w:r w:rsidR="00C86188" w:rsidRPr="00843A57">
        <w:rPr>
          <w:rFonts w:ascii="Arial" w:hAnsi="Arial" w:cs="Arial"/>
          <w:b/>
          <w:bCs/>
          <w:color w:val="4F81BD"/>
          <w:sz w:val="52"/>
          <w:szCs w:val="52"/>
        </w:rPr>
        <w:t>2.</w:t>
      </w:r>
      <w:r w:rsidR="006B4C92" w:rsidRPr="00843A57">
        <w:rPr>
          <w:rFonts w:ascii="Arial" w:hAnsi="Arial" w:cs="Arial"/>
          <w:b/>
          <w:bCs/>
          <w:color w:val="4F81BD"/>
          <w:sz w:val="52"/>
          <w:szCs w:val="52"/>
        </w:rPr>
        <w:t>6</w:t>
      </w:r>
      <w:r w:rsidR="00064359">
        <w:rPr>
          <w:rFonts w:ascii="Arial" w:hAnsi="Arial" w:cs="Arial"/>
          <w:b/>
          <w:bCs/>
          <w:color w:val="4F81BD"/>
          <w:sz w:val="52"/>
          <w:szCs w:val="52"/>
        </w:rPr>
        <w:t>.0.</w:t>
      </w:r>
      <w:r w:rsidR="00835F09">
        <w:rPr>
          <w:rFonts w:ascii="Arial" w:hAnsi="Arial" w:cs="Arial"/>
          <w:b/>
          <w:bCs/>
          <w:color w:val="4F81BD"/>
          <w:sz w:val="52"/>
          <w:szCs w:val="52"/>
        </w:rPr>
        <w:t>2</w:t>
      </w:r>
    </w:p>
    <w:p w14:paraId="5352DE7B" w14:textId="79556A27" w:rsidR="00C86188" w:rsidRDefault="00C86188" w:rsidP="00C86188">
      <w:pPr>
        <w:jc w:val="center"/>
        <w:rPr>
          <w:rFonts w:ascii="Arial" w:hAnsi="Arial" w:cs="Arial"/>
          <w:b/>
          <w:bCs/>
          <w:color w:val="4F81BD"/>
          <w:sz w:val="28"/>
          <w:szCs w:val="28"/>
        </w:rPr>
      </w:pPr>
      <w:r w:rsidRPr="0081400D">
        <w:rPr>
          <w:rFonts w:ascii="Arial" w:hAnsi="Arial" w:cs="Arial"/>
          <w:b/>
          <w:bCs/>
          <w:color w:val="71AF5D"/>
          <w:sz w:val="28"/>
          <w:szCs w:val="28"/>
        </w:rPr>
        <w:t xml:space="preserve">Sidste revisionsdato: </w:t>
      </w:r>
      <w:r w:rsidR="00C370D2" w:rsidRPr="00E16CC1">
        <w:rPr>
          <w:rFonts w:ascii="Arial" w:hAnsi="Arial" w:cs="Arial"/>
          <w:b/>
          <w:bCs/>
          <w:color w:val="4F81BD"/>
          <w:sz w:val="28"/>
          <w:szCs w:val="28"/>
        </w:rPr>
        <w:t>14</w:t>
      </w:r>
      <w:r w:rsidR="00297723" w:rsidRPr="00843A57">
        <w:rPr>
          <w:rFonts w:ascii="Arial" w:hAnsi="Arial" w:cs="Arial"/>
          <w:b/>
          <w:bCs/>
          <w:color w:val="4F81BD"/>
          <w:sz w:val="28"/>
          <w:szCs w:val="28"/>
        </w:rPr>
        <w:t>.</w:t>
      </w:r>
      <w:r w:rsidR="00D1778F" w:rsidRPr="00843A57">
        <w:rPr>
          <w:rFonts w:ascii="Arial" w:hAnsi="Arial" w:cs="Arial"/>
          <w:b/>
          <w:bCs/>
          <w:color w:val="4F81BD"/>
          <w:sz w:val="28"/>
          <w:szCs w:val="28"/>
        </w:rPr>
        <w:t xml:space="preserve"> </w:t>
      </w:r>
      <w:r w:rsidR="006B4C92" w:rsidRPr="00843A57">
        <w:rPr>
          <w:rFonts w:ascii="Arial" w:hAnsi="Arial" w:cs="Arial"/>
          <w:b/>
          <w:bCs/>
          <w:color w:val="4F81BD"/>
          <w:sz w:val="28"/>
          <w:szCs w:val="28"/>
        </w:rPr>
        <w:t>j</w:t>
      </w:r>
      <w:r w:rsidR="005426DB">
        <w:rPr>
          <w:rFonts w:ascii="Arial" w:hAnsi="Arial" w:cs="Arial"/>
          <w:b/>
          <w:bCs/>
          <w:color w:val="4F81BD"/>
          <w:sz w:val="28"/>
          <w:szCs w:val="28"/>
        </w:rPr>
        <w:t>uni</w:t>
      </w:r>
      <w:r w:rsidR="006B4C92" w:rsidRPr="00843A57">
        <w:rPr>
          <w:rFonts w:ascii="Arial" w:hAnsi="Arial" w:cs="Arial"/>
          <w:b/>
          <w:bCs/>
          <w:color w:val="4F81BD"/>
          <w:sz w:val="28"/>
          <w:szCs w:val="28"/>
        </w:rPr>
        <w:t xml:space="preserve"> </w:t>
      </w:r>
      <w:r w:rsidR="00D1778F" w:rsidRPr="00843A57">
        <w:rPr>
          <w:rFonts w:ascii="Arial" w:hAnsi="Arial" w:cs="Arial"/>
          <w:b/>
          <w:bCs/>
          <w:color w:val="4F81BD"/>
          <w:sz w:val="28"/>
          <w:szCs w:val="28"/>
        </w:rPr>
        <w:t>201</w:t>
      </w:r>
      <w:r w:rsidR="00EA1F36" w:rsidRPr="00843A57">
        <w:rPr>
          <w:rFonts w:ascii="Arial" w:hAnsi="Arial" w:cs="Arial"/>
          <w:b/>
          <w:bCs/>
          <w:color w:val="4F81BD"/>
          <w:sz w:val="28"/>
          <w:szCs w:val="28"/>
        </w:rPr>
        <w:t>6</w:t>
      </w:r>
    </w:p>
    <w:p w14:paraId="221182B2" w14:textId="2BA603CE" w:rsidR="00064359" w:rsidRPr="0081400D" w:rsidRDefault="00064359" w:rsidP="00C86188">
      <w:pPr>
        <w:jc w:val="center"/>
        <w:rPr>
          <w:rFonts w:ascii="Arial" w:hAnsi="Arial" w:cs="Arial"/>
          <w:b/>
          <w:bCs/>
          <w:color w:val="71AF5D"/>
          <w:sz w:val="28"/>
          <w:szCs w:val="28"/>
        </w:rPr>
      </w:pPr>
      <w:r>
        <w:rPr>
          <w:rFonts w:ascii="Arial" w:hAnsi="Arial" w:cs="Arial"/>
          <w:b/>
          <w:bCs/>
          <w:color w:val="4F81BD"/>
          <w:sz w:val="28"/>
          <w:szCs w:val="28"/>
        </w:rPr>
        <w:t>Tilføjet kort kolonnenavne</w:t>
      </w:r>
      <w:r w:rsidR="00D62CAD">
        <w:rPr>
          <w:rFonts w:ascii="Arial" w:hAnsi="Arial" w:cs="Arial"/>
          <w:b/>
          <w:bCs/>
          <w:color w:val="4F81BD"/>
          <w:sz w:val="28"/>
          <w:szCs w:val="28"/>
        </w:rPr>
        <w:t xml:space="preserve"> og ændret på friluftsdata</w:t>
      </w:r>
      <w:r>
        <w:rPr>
          <w:rFonts w:ascii="Arial" w:hAnsi="Arial" w:cs="Arial"/>
          <w:b/>
          <w:bCs/>
          <w:color w:val="4F81BD"/>
          <w:sz w:val="28"/>
          <w:szCs w:val="28"/>
        </w:rPr>
        <w:t xml:space="preserve"> </w:t>
      </w:r>
      <w:r w:rsidR="00730837">
        <w:rPr>
          <w:rFonts w:ascii="Arial" w:hAnsi="Arial" w:cs="Arial"/>
          <w:b/>
          <w:bCs/>
          <w:color w:val="4F81BD"/>
          <w:sz w:val="28"/>
          <w:szCs w:val="28"/>
        </w:rPr>
        <w:t>21</w:t>
      </w:r>
      <w:r w:rsidR="00D62CAD">
        <w:rPr>
          <w:rFonts w:ascii="Arial" w:hAnsi="Arial" w:cs="Arial"/>
          <w:b/>
          <w:bCs/>
          <w:color w:val="4F81BD"/>
          <w:sz w:val="28"/>
          <w:szCs w:val="28"/>
        </w:rPr>
        <w:t>. september</w:t>
      </w:r>
      <w:r>
        <w:rPr>
          <w:rFonts w:ascii="Arial" w:hAnsi="Arial" w:cs="Arial"/>
          <w:b/>
          <w:bCs/>
          <w:color w:val="4F81BD"/>
          <w:sz w:val="28"/>
          <w:szCs w:val="28"/>
        </w:rPr>
        <w:t xml:space="preserve"> 2017</w:t>
      </w:r>
      <w:r w:rsidR="002E37A3">
        <w:rPr>
          <w:rFonts w:ascii="Arial" w:hAnsi="Arial" w:cs="Arial"/>
          <w:b/>
          <w:bCs/>
          <w:color w:val="4F81BD"/>
          <w:sz w:val="28"/>
          <w:szCs w:val="28"/>
        </w:rPr>
        <w:t xml:space="preserve"> og tilretning 201905</w:t>
      </w:r>
      <w:r w:rsidR="009702EE">
        <w:rPr>
          <w:rFonts w:ascii="Arial" w:hAnsi="Arial" w:cs="Arial"/>
          <w:b/>
          <w:bCs/>
          <w:color w:val="4F81BD"/>
          <w:sz w:val="28"/>
          <w:szCs w:val="28"/>
        </w:rPr>
        <w:t>20</w:t>
      </w:r>
      <w:r w:rsidR="003B61E9">
        <w:rPr>
          <w:rFonts w:ascii="Arial" w:hAnsi="Arial" w:cs="Arial"/>
          <w:b/>
          <w:bCs/>
          <w:color w:val="4F81BD"/>
          <w:sz w:val="28"/>
          <w:szCs w:val="28"/>
        </w:rPr>
        <w:t>, 20190</w:t>
      </w:r>
      <w:r w:rsidR="00D7329A">
        <w:rPr>
          <w:rFonts w:ascii="Arial" w:hAnsi="Arial" w:cs="Arial"/>
          <w:b/>
          <w:bCs/>
          <w:color w:val="4F81BD"/>
          <w:sz w:val="28"/>
          <w:szCs w:val="28"/>
        </w:rPr>
        <w:t>708</w:t>
      </w:r>
      <w:r w:rsidR="002E37A3">
        <w:rPr>
          <w:rFonts w:ascii="Arial" w:hAnsi="Arial" w:cs="Arial"/>
          <w:b/>
          <w:bCs/>
          <w:color w:val="4F81BD"/>
          <w:sz w:val="28"/>
          <w:szCs w:val="28"/>
        </w:rPr>
        <w:t xml:space="preserve"> efter </w:t>
      </w:r>
      <w:r w:rsidR="00126564">
        <w:rPr>
          <w:rFonts w:ascii="Arial" w:hAnsi="Arial" w:cs="Arial"/>
          <w:b/>
          <w:bCs/>
          <w:color w:val="4F81BD"/>
          <w:sz w:val="28"/>
          <w:szCs w:val="28"/>
        </w:rPr>
        <w:t xml:space="preserve">høring og </w:t>
      </w:r>
      <w:r w:rsidR="002E37A3">
        <w:rPr>
          <w:rFonts w:ascii="Arial" w:hAnsi="Arial" w:cs="Arial"/>
          <w:b/>
          <w:bCs/>
          <w:color w:val="4F81BD"/>
          <w:sz w:val="28"/>
          <w:szCs w:val="28"/>
        </w:rPr>
        <w:t>møde</w:t>
      </w:r>
      <w:r w:rsidR="003B61E9">
        <w:rPr>
          <w:rFonts w:ascii="Arial" w:hAnsi="Arial" w:cs="Arial"/>
          <w:b/>
          <w:bCs/>
          <w:color w:val="4F81BD"/>
          <w:sz w:val="28"/>
          <w:szCs w:val="28"/>
        </w:rPr>
        <w:t>r</w:t>
      </w:r>
      <w:r w:rsidR="002E37A3">
        <w:rPr>
          <w:rFonts w:ascii="Arial" w:hAnsi="Arial" w:cs="Arial"/>
          <w:b/>
          <w:bCs/>
          <w:color w:val="4F81BD"/>
          <w:sz w:val="28"/>
          <w:szCs w:val="28"/>
        </w:rPr>
        <w:t xml:space="preserve"> i Datamodelgruppen</w:t>
      </w:r>
    </w:p>
    <w:p w14:paraId="2D2DF92A" w14:textId="77777777" w:rsidR="00C86188" w:rsidRDefault="00C86188" w:rsidP="00C86188">
      <w:pPr>
        <w:rPr>
          <w:rFonts w:ascii="Arial" w:hAnsi="Arial" w:cs="Arial"/>
          <w:b/>
          <w:bCs/>
          <w:color w:val="71AF5D"/>
          <w:sz w:val="44"/>
          <w:szCs w:val="44"/>
        </w:rPr>
      </w:pPr>
    </w:p>
    <w:p w14:paraId="57BC89FC" w14:textId="77777777" w:rsidR="00C86188" w:rsidRDefault="00C86188" w:rsidP="00C86188">
      <w:pPr>
        <w:autoSpaceDE w:val="0"/>
        <w:autoSpaceDN w:val="0"/>
        <w:adjustRightInd w:val="0"/>
      </w:pPr>
    </w:p>
    <w:p w14:paraId="77067E8E" w14:textId="77777777" w:rsidR="00C86188" w:rsidRDefault="00C86188" w:rsidP="00C86188">
      <w:pPr>
        <w:autoSpaceDE w:val="0"/>
        <w:autoSpaceDN w:val="0"/>
        <w:adjustRightInd w:val="0"/>
      </w:pPr>
    </w:p>
    <w:p w14:paraId="4F321102" w14:textId="77777777" w:rsidR="00C86188" w:rsidRDefault="00C86188" w:rsidP="00C86188">
      <w:pPr>
        <w:autoSpaceDE w:val="0"/>
        <w:autoSpaceDN w:val="0"/>
        <w:adjustRightInd w:val="0"/>
      </w:pPr>
    </w:p>
    <w:p w14:paraId="4EC36A7E" w14:textId="77777777" w:rsidR="00C86188" w:rsidRDefault="00C86188" w:rsidP="00C86188">
      <w:pPr>
        <w:autoSpaceDE w:val="0"/>
        <w:autoSpaceDN w:val="0"/>
        <w:adjustRightInd w:val="0"/>
      </w:pPr>
    </w:p>
    <w:p w14:paraId="39D94BC6" w14:textId="77777777" w:rsidR="00D217C5" w:rsidRPr="00297723" w:rsidRDefault="00D217C5" w:rsidP="00C86188">
      <w:pPr>
        <w:autoSpaceDE w:val="0"/>
        <w:autoSpaceDN w:val="0"/>
        <w:adjustRightInd w:val="0"/>
        <w:rPr>
          <w:color w:val="4A442A"/>
        </w:rPr>
      </w:pPr>
    </w:p>
    <w:p w14:paraId="603CC943" w14:textId="77777777" w:rsidR="00D217C5" w:rsidRPr="004D056C" w:rsidRDefault="00D217C5" w:rsidP="00C86188">
      <w:pPr>
        <w:autoSpaceDE w:val="0"/>
        <w:autoSpaceDN w:val="0"/>
        <w:adjustRightInd w:val="0"/>
      </w:pPr>
    </w:p>
    <w:p w14:paraId="1702037B" w14:textId="77777777" w:rsidR="00D217C5" w:rsidRPr="004D056C" w:rsidRDefault="00D217C5" w:rsidP="00C86188">
      <w:pPr>
        <w:autoSpaceDE w:val="0"/>
        <w:autoSpaceDN w:val="0"/>
        <w:adjustRightInd w:val="0"/>
      </w:pPr>
    </w:p>
    <w:p w14:paraId="434C4DFD" w14:textId="77777777" w:rsidR="00D217C5" w:rsidRPr="003A52C1" w:rsidRDefault="00D217C5" w:rsidP="00C86188">
      <w:pPr>
        <w:autoSpaceDE w:val="0"/>
        <w:autoSpaceDN w:val="0"/>
        <w:adjustRightInd w:val="0"/>
      </w:pPr>
    </w:p>
    <w:p w14:paraId="6158C79D" w14:textId="77777777" w:rsidR="00D217C5" w:rsidRPr="003A52C1" w:rsidRDefault="00D217C5" w:rsidP="00C86188">
      <w:pPr>
        <w:autoSpaceDE w:val="0"/>
        <w:autoSpaceDN w:val="0"/>
        <w:adjustRightInd w:val="0"/>
      </w:pPr>
    </w:p>
    <w:p w14:paraId="25EEB0AC" w14:textId="77777777" w:rsidR="00D217C5" w:rsidRPr="003A52C1" w:rsidRDefault="00D217C5" w:rsidP="00C86188">
      <w:pPr>
        <w:autoSpaceDE w:val="0"/>
        <w:autoSpaceDN w:val="0"/>
        <w:adjustRightInd w:val="0"/>
      </w:pPr>
    </w:p>
    <w:p w14:paraId="50FC79C5" w14:textId="77777777" w:rsidR="00297723" w:rsidRPr="003A52C1" w:rsidRDefault="00297723" w:rsidP="00C86188">
      <w:pPr>
        <w:autoSpaceDE w:val="0"/>
        <w:autoSpaceDN w:val="0"/>
        <w:adjustRightInd w:val="0"/>
      </w:pPr>
    </w:p>
    <w:p w14:paraId="00D858C1" w14:textId="77777777" w:rsidR="00564F1F" w:rsidRPr="003A52C1" w:rsidRDefault="00564F1F" w:rsidP="00C86188">
      <w:pPr>
        <w:autoSpaceDE w:val="0"/>
        <w:autoSpaceDN w:val="0"/>
        <w:adjustRightInd w:val="0"/>
      </w:pPr>
    </w:p>
    <w:p w14:paraId="06D1A3F5" w14:textId="77777777" w:rsidR="00C86188" w:rsidRDefault="00C86188" w:rsidP="00C86188">
      <w:pPr>
        <w:autoSpaceDE w:val="0"/>
        <w:autoSpaceDN w:val="0"/>
        <w:adjustRightInd w:val="0"/>
      </w:pPr>
      <w:r w:rsidRPr="003A52C1">
        <w:br w:type="page"/>
      </w:r>
    </w:p>
    <w:p w14:paraId="338B9831" w14:textId="77777777" w:rsidR="0063688B" w:rsidRDefault="0063688B" w:rsidP="00FF7FC5">
      <w:pPr>
        <w:rPr>
          <w:rFonts w:ascii="Trebuchet MS" w:hAnsi="Trebuchet MS"/>
          <w:color w:val="47C6C9"/>
          <w:sz w:val="16"/>
          <w:szCs w:val="16"/>
        </w:rPr>
      </w:pPr>
    </w:p>
    <w:p w14:paraId="0D5A58E6" w14:textId="77777777" w:rsidR="0063688B" w:rsidRPr="0063688B" w:rsidRDefault="0063688B" w:rsidP="00FF7FC5">
      <w:pPr>
        <w:rPr>
          <w:rFonts w:ascii="Trebuchet MS" w:hAnsi="Trebuchet MS" w:cs="Trebuchet MS"/>
          <w:bCs/>
          <w:sz w:val="4"/>
          <w:szCs w:val="4"/>
        </w:rPr>
      </w:pPr>
    </w:p>
    <w:p w14:paraId="5E111727" w14:textId="77777777" w:rsidR="00C77BD4" w:rsidRDefault="001D1061" w:rsidP="00FF7FC5">
      <w:pPr>
        <w:rPr>
          <w:rFonts w:ascii="Trebuchet MS" w:hAnsi="Trebuchet MS" w:cs="Trebuchet MS"/>
          <w:bCs/>
          <w:sz w:val="40"/>
          <w:szCs w:val="40"/>
        </w:rPr>
      </w:pPr>
      <w:r w:rsidRPr="001D1061">
        <w:rPr>
          <w:rFonts w:ascii="Trebuchet MS" w:hAnsi="Trebuchet MS" w:cs="Trebuchet MS"/>
          <w:bCs/>
          <w:sz w:val="40"/>
          <w:szCs w:val="40"/>
        </w:rPr>
        <w:t>Indholdsfortegnelse</w:t>
      </w:r>
    </w:p>
    <w:p w14:paraId="50B22013" w14:textId="77777777" w:rsidR="00F637DA" w:rsidRDefault="00F637DA">
      <w:pPr>
        <w:pStyle w:val="Indholdsfortegnelse1"/>
        <w:tabs>
          <w:tab w:val="right" w:leader="dot" w:pos="6354"/>
        </w:tabs>
        <w:rPr>
          <w:b w:val="0"/>
          <w:bCs w:val="0"/>
          <w:caps w:val="0"/>
          <w:sz w:val="18"/>
          <w:szCs w:val="18"/>
        </w:rPr>
        <w:sectPr w:rsidR="00F637DA" w:rsidSect="00916ABD">
          <w:headerReference w:type="default" r:id="rId15"/>
          <w:footerReference w:type="default" r:id="rId16"/>
          <w:type w:val="continuous"/>
          <w:pgSz w:w="16838" w:h="11906" w:orient="landscape"/>
          <w:pgMar w:top="1134" w:right="1701" w:bottom="1134" w:left="1701" w:header="709" w:footer="709" w:gutter="0"/>
          <w:cols w:space="708"/>
          <w:docGrid w:linePitch="360"/>
        </w:sectPr>
      </w:pPr>
      <w:bookmarkStart w:id="1" w:name="_Toc292432769"/>
      <w:bookmarkStart w:id="2" w:name="_Toc292448040"/>
      <w:bookmarkStart w:id="3" w:name="_Toc292448209"/>
      <w:bookmarkStart w:id="4" w:name="_Toc292692138"/>
      <w:bookmarkStart w:id="5" w:name="_Toc292713265"/>
    </w:p>
    <w:p w14:paraId="0B6408DE" w14:textId="0486E6F5" w:rsidR="000B51C3" w:rsidRDefault="0033673B">
      <w:pPr>
        <w:pStyle w:val="Indholdsfortegnelse1"/>
        <w:tabs>
          <w:tab w:val="right" w:leader="dot" w:pos="6354"/>
        </w:tabs>
        <w:rPr>
          <w:rFonts w:asciiTheme="minorHAnsi" w:eastAsiaTheme="minorEastAsia" w:hAnsiTheme="minorHAnsi" w:cstheme="minorBidi"/>
          <w:b w:val="0"/>
          <w:bCs w:val="0"/>
          <w:caps w:val="0"/>
          <w:noProof/>
          <w:sz w:val="22"/>
          <w:szCs w:val="22"/>
        </w:rPr>
      </w:pPr>
      <w:r w:rsidRPr="00B00DE2">
        <w:rPr>
          <w:b w:val="0"/>
          <w:bCs w:val="0"/>
          <w:caps w:val="0"/>
          <w:sz w:val="18"/>
          <w:szCs w:val="18"/>
        </w:rPr>
        <w:fldChar w:fldCharType="begin"/>
      </w:r>
      <w:r w:rsidR="00CC386E" w:rsidRPr="00B00DE2">
        <w:rPr>
          <w:b w:val="0"/>
          <w:bCs w:val="0"/>
          <w:caps w:val="0"/>
          <w:sz w:val="18"/>
          <w:szCs w:val="18"/>
        </w:rPr>
        <w:instrText xml:space="preserve"> TOC \o "1-4" \h \z \t "Overskrift 5 - indledning;5" </w:instrText>
      </w:r>
      <w:r w:rsidRPr="00B00DE2">
        <w:rPr>
          <w:b w:val="0"/>
          <w:bCs w:val="0"/>
          <w:caps w:val="0"/>
          <w:sz w:val="18"/>
          <w:szCs w:val="18"/>
        </w:rPr>
        <w:fldChar w:fldCharType="separate"/>
      </w:r>
      <w:hyperlink w:anchor="_Toc63351363" w:history="1">
        <w:r w:rsidR="000B51C3" w:rsidRPr="009A4619">
          <w:rPr>
            <w:rStyle w:val="Hyperlink"/>
            <w:noProof/>
          </w:rPr>
          <w:t>1. Indledning</w:t>
        </w:r>
        <w:r w:rsidR="000B51C3">
          <w:rPr>
            <w:noProof/>
            <w:webHidden/>
          </w:rPr>
          <w:tab/>
        </w:r>
        <w:r w:rsidR="000B51C3">
          <w:rPr>
            <w:noProof/>
            <w:webHidden/>
          </w:rPr>
          <w:fldChar w:fldCharType="begin"/>
        </w:r>
        <w:r w:rsidR="000B51C3">
          <w:rPr>
            <w:noProof/>
            <w:webHidden/>
          </w:rPr>
          <w:instrText xml:space="preserve"> PAGEREF _Toc63351363 \h </w:instrText>
        </w:r>
        <w:r w:rsidR="000B51C3">
          <w:rPr>
            <w:noProof/>
            <w:webHidden/>
          </w:rPr>
        </w:r>
        <w:r w:rsidR="000B51C3">
          <w:rPr>
            <w:noProof/>
            <w:webHidden/>
          </w:rPr>
          <w:fldChar w:fldCharType="separate"/>
        </w:r>
        <w:r w:rsidR="000B51C3">
          <w:rPr>
            <w:noProof/>
            <w:webHidden/>
          </w:rPr>
          <w:t>7</w:t>
        </w:r>
        <w:r w:rsidR="000B51C3">
          <w:rPr>
            <w:noProof/>
            <w:webHidden/>
          </w:rPr>
          <w:fldChar w:fldCharType="end"/>
        </w:r>
      </w:hyperlink>
    </w:p>
    <w:p w14:paraId="17B4D5DD" w14:textId="3D6B3AAF"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64" w:history="1">
        <w:r w:rsidR="000B51C3" w:rsidRPr="009A4619">
          <w:rPr>
            <w:rStyle w:val="Hyperlink"/>
            <w:noProof/>
          </w:rPr>
          <w:t>2. Datamodellens opbygning</w:t>
        </w:r>
        <w:r w:rsidR="000B51C3">
          <w:rPr>
            <w:noProof/>
            <w:webHidden/>
          </w:rPr>
          <w:tab/>
        </w:r>
        <w:r w:rsidR="000B51C3">
          <w:rPr>
            <w:noProof/>
            <w:webHidden/>
          </w:rPr>
          <w:fldChar w:fldCharType="begin"/>
        </w:r>
        <w:r w:rsidR="000B51C3">
          <w:rPr>
            <w:noProof/>
            <w:webHidden/>
          </w:rPr>
          <w:instrText xml:space="preserve"> PAGEREF _Toc63351364 \h </w:instrText>
        </w:r>
        <w:r w:rsidR="000B51C3">
          <w:rPr>
            <w:noProof/>
            <w:webHidden/>
          </w:rPr>
        </w:r>
        <w:r w:rsidR="000B51C3">
          <w:rPr>
            <w:noProof/>
            <w:webHidden/>
          </w:rPr>
          <w:fldChar w:fldCharType="separate"/>
        </w:r>
        <w:r w:rsidR="000B51C3">
          <w:rPr>
            <w:noProof/>
            <w:webHidden/>
          </w:rPr>
          <w:t>8</w:t>
        </w:r>
        <w:r w:rsidR="000B51C3">
          <w:rPr>
            <w:noProof/>
            <w:webHidden/>
          </w:rPr>
          <w:fldChar w:fldCharType="end"/>
        </w:r>
      </w:hyperlink>
    </w:p>
    <w:p w14:paraId="0F7D2F05" w14:textId="2C7932F8" w:rsidR="000B51C3" w:rsidRDefault="00A23B6B">
      <w:pPr>
        <w:pStyle w:val="Indholdsfortegnelse2"/>
        <w:rPr>
          <w:rFonts w:asciiTheme="minorHAnsi" w:eastAsiaTheme="minorEastAsia" w:hAnsiTheme="minorHAnsi" w:cstheme="minorBidi"/>
          <w:smallCaps w:val="0"/>
          <w:kern w:val="0"/>
          <w:sz w:val="22"/>
          <w:szCs w:val="22"/>
        </w:rPr>
      </w:pPr>
      <w:hyperlink w:anchor="_Toc63351365" w:history="1">
        <w:r w:rsidR="000B51C3" w:rsidRPr="009A4619">
          <w:rPr>
            <w:rStyle w:val="Hyperlink"/>
          </w:rPr>
          <w:t>2.1 Historik</w:t>
        </w:r>
        <w:r w:rsidR="000B51C3">
          <w:rPr>
            <w:webHidden/>
          </w:rPr>
          <w:tab/>
        </w:r>
        <w:r w:rsidR="000B51C3">
          <w:rPr>
            <w:webHidden/>
          </w:rPr>
          <w:fldChar w:fldCharType="begin"/>
        </w:r>
        <w:r w:rsidR="000B51C3">
          <w:rPr>
            <w:webHidden/>
          </w:rPr>
          <w:instrText xml:space="preserve"> PAGEREF _Toc63351365 \h </w:instrText>
        </w:r>
        <w:r w:rsidR="000B51C3">
          <w:rPr>
            <w:webHidden/>
          </w:rPr>
        </w:r>
        <w:r w:rsidR="000B51C3">
          <w:rPr>
            <w:webHidden/>
          </w:rPr>
          <w:fldChar w:fldCharType="separate"/>
        </w:r>
        <w:r w:rsidR="000B51C3">
          <w:rPr>
            <w:webHidden/>
          </w:rPr>
          <w:t>8</w:t>
        </w:r>
        <w:r w:rsidR="000B51C3">
          <w:rPr>
            <w:webHidden/>
          </w:rPr>
          <w:fldChar w:fldCharType="end"/>
        </w:r>
      </w:hyperlink>
    </w:p>
    <w:p w14:paraId="50817AFA" w14:textId="1D1A3BA3" w:rsidR="000B51C3" w:rsidRDefault="00A23B6B">
      <w:pPr>
        <w:pStyle w:val="Indholdsfortegnelse2"/>
        <w:rPr>
          <w:rFonts w:asciiTheme="minorHAnsi" w:eastAsiaTheme="minorEastAsia" w:hAnsiTheme="minorHAnsi" w:cstheme="minorBidi"/>
          <w:smallCaps w:val="0"/>
          <w:kern w:val="0"/>
          <w:sz w:val="22"/>
          <w:szCs w:val="22"/>
        </w:rPr>
      </w:pPr>
      <w:hyperlink w:anchor="_Toc63351366" w:history="1">
        <w:r w:rsidR="000B51C3" w:rsidRPr="009A4619">
          <w:rPr>
            <w:rStyle w:val="Hyperlink"/>
          </w:rPr>
          <w:t>2.2 Metadata</w:t>
        </w:r>
        <w:r w:rsidR="000B51C3">
          <w:rPr>
            <w:webHidden/>
          </w:rPr>
          <w:tab/>
        </w:r>
        <w:r w:rsidR="000B51C3">
          <w:rPr>
            <w:webHidden/>
          </w:rPr>
          <w:fldChar w:fldCharType="begin"/>
        </w:r>
        <w:r w:rsidR="000B51C3">
          <w:rPr>
            <w:webHidden/>
          </w:rPr>
          <w:instrText xml:space="preserve"> PAGEREF _Toc63351366 \h </w:instrText>
        </w:r>
        <w:r w:rsidR="000B51C3">
          <w:rPr>
            <w:webHidden/>
          </w:rPr>
        </w:r>
        <w:r w:rsidR="000B51C3">
          <w:rPr>
            <w:webHidden/>
          </w:rPr>
          <w:fldChar w:fldCharType="separate"/>
        </w:r>
        <w:r w:rsidR="000B51C3">
          <w:rPr>
            <w:webHidden/>
          </w:rPr>
          <w:t>9</w:t>
        </w:r>
        <w:r w:rsidR="000B51C3">
          <w:rPr>
            <w:webHidden/>
          </w:rPr>
          <w:fldChar w:fldCharType="end"/>
        </w:r>
      </w:hyperlink>
    </w:p>
    <w:p w14:paraId="1257B073" w14:textId="373DACD1" w:rsidR="000B51C3" w:rsidRDefault="00A23B6B">
      <w:pPr>
        <w:pStyle w:val="Indholdsfortegnelse2"/>
        <w:rPr>
          <w:rFonts w:asciiTheme="minorHAnsi" w:eastAsiaTheme="minorEastAsia" w:hAnsiTheme="minorHAnsi" w:cstheme="minorBidi"/>
          <w:smallCaps w:val="0"/>
          <w:kern w:val="0"/>
          <w:sz w:val="22"/>
          <w:szCs w:val="22"/>
        </w:rPr>
      </w:pPr>
      <w:hyperlink w:anchor="_Toc63351367" w:history="1">
        <w:r w:rsidR="000B51C3" w:rsidRPr="009A4619">
          <w:rPr>
            <w:rStyle w:val="Hyperlink"/>
          </w:rPr>
          <w:t>2.3 Terminologi</w:t>
        </w:r>
        <w:r w:rsidR="000B51C3">
          <w:rPr>
            <w:webHidden/>
          </w:rPr>
          <w:tab/>
        </w:r>
        <w:r w:rsidR="000B51C3">
          <w:rPr>
            <w:webHidden/>
          </w:rPr>
          <w:fldChar w:fldCharType="begin"/>
        </w:r>
        <w:r w:rsidR="000B51C3">
          <w:rPr>
            <w:webHidden/>
          </w:rPr>
          <w:instrText xml:space="preserve"> PAGEREF _Toc63351367 \h </w:instrText>
        </w:r>
        <w:r w:rsidR="000B51C3">
          <w:rPr>
            <w:webHidden/>
          </w:rPr>
        </w:r>
        <w:r w:rsidR="000B51C3">
          <w:rPr>
            <w:webHidden/>
          </w:rPr>
          <w:fldChar w:fldCharType="separate"/>
        </w:r>
        <w:r w:rsidR="000B51C3">
          <w:rPr>
            <w:webHidden/>
          </w:rPr>
          <w:t>9</w:t>
        </w:r>
        <w:r w:rsidR="000B51C3">
          <w:rPr>
            <w:webHidden/>
          </w:rPr>
          <w:fldChar w:fldCharType="end"/>
        </w:r>
      </w:hyperlink>
    </w:p>
    <w:p w14:paraId="4918E745" w14:textId="24B9B49B" w:rsidR="000B51C3" w:rsidRDefault="00A23B6B">
      <w:pPr>
        <w:pStyle w:val="Indholdsfortegnelse2"/>
        <w:rPr>
          <w:rFonts w:asciiTheme="minorHAnsi" w:eastAsiaTheme="minorEastAsia" w:hAnsiTheme="minorHAnsi" w:cstheme="minorBidi"/>
          <w:smallCaps w:val="0"/>
          <w:kern w:val="0"/>
          <w:sz w:val="22"/>
          <w:szCs w:val="22"/>
        </w:rPr>
      </w:pPr>
      <w:hyperlink w:anchor="_Toc63351368" w:history="1">
        <w:r w:rsidR="000B51C3" w:rsidRPr="009A4619">
          <w:rPr>
            <w:rStyle w:val="Hyperlink"/>
          </w:rPr>
          <w:t>2.4 Kodelister/opslagstabeller</w:t>
        </w:r>
        <w:r w:rsidR="000B51C3">
          <w:rPr>
            <w:webHidden/>
          </w:rPr>
          <w:tab/>
        </w:r>
        <w:r w:rsidR="000B51C3">
          <w:rPr>
            <w:webHidden/>
          </w:rPr>
          <w:fldChar w:fldCharType="begin"/>
        </w:r>
        <w:r w:rsidR="000B51C3">
          <w:rPr>
            <w:webHidden/>
          </w:rPr>
          <w:instrText xml:space="preserve"> PAGEREF _Toc63351368 \h </w:instrText>
        </w:r>
        <w:r w:rsidR="000B51C3">
          <w:rPr>
            <w:webHidden/>
          </w:rPr>
        </w:r>
        <w:r w:rsidR="000B51C3">
          <w:rPr>
            <w:webHidden/>
          </w:rPr>
          <w:fldChar w:fldCharType="separate"/>
        </w:r>
        <w:r w:rsidR="000B51C3">
          <w:rPr>
            <w:webHidden/>
          </w:rPr>
          <w:t>10</w:t>
        </w:r>
        <w:r w:rsidR="000B51C3">
          <w:rPr>
            <w:webHidden/>
          </w:rPr>
          <w:fldChar w:fldCharType="end"/>
        </w:r>
      </w:hyperlink>
    </w:p>
    <w:p w14:paraId="5B6D2472" w14:textId="0C68D2CB" w:rsidR="000B51C3" w:rsidRDefault="00A23B6B">
      <w:pPr>
        <w:pStyle w:val="Indholdsfortegnelse3"/>
        <w:rPr>
          <w:rFonts w:asciiTheme="minorHAnsi" w:eastAsiaTheme="minorEastAsia" w:hAnsiTheme="minorHAnsi" w:cstheme="minorBidi"/>
          <w:i w:val="0"/>
          <w:iCs w:val="0"/>
          <w:sz w:val="22"/>
          <w:szCs w:val="22"/>
        </w:rPr>
      </w:pPr>
      <w:hyperlink w:anchor="_Toc63351369" w:history="1">
        <w:r w:rsidR="000B51C3" w:rsidRPr="009A4619">
          <w:rPr>
            <w:rStyle w:val="Hyperlink"/>
          </w:rPr>
          <w:t>2.4.1 Mulige værdisæt</w:t>
        </w:r>
        <w:r w:rsidR="000B51C3">
          <w:rPr>
            <w:webHidden/>
          </w:rPr>
          <w:tab/>
        </w:r>
        <w:r w:rsidR="000B51C3">
          <w:rPr>
            <w:webHidden/>
          </w:rPr>
          <w:fldChar w:fldCharType="begin"/>
        </w:r>
        <w:r w:rsidR="000B51C3">
          <w:rPr>
            <w:webHidden/>
          </w:rPr>
          <w:instrText xml:space="preserve"> PAGEREF _Toc63351369 \h </w:instrText>
        </w:r>
        <w:r w:rsidR="000B51C3">
          <w:rPr>
            <w:webHidden/>
          </w:rPr>
        </w:r>
        <w:r w:rsidR="000B51C3">
          <w:rPr>
            <w:webHidden/>
          </w:rPr>
          <w:fldChar w:fldCharType="separate"/>
        </w:r>
        <w:r w:rsidR="000B51C3">
          <w:rPr>
            <w:webHidden/>
          </w:rPr>
          <w:t>10</w:t>
        </w:r>
        <w:r w:rsidR="000B51C3">
          <w:rPr>
            <w:webHidden/>
          </w:rPr>
          <w:fldChar w:fldCharType="end"/>
        </w:r>
      </w:hyperlink>
    </w:p>
    <w:p w14:paraId="051C1637" w14:textId="02533B2D" w:rsidR="000B51C3" w:rsidRDefault="00A23B6B">
      <w:pPr>
        <w:pStyle w:val="Indholdsfortegnelse3"/>
        <w:rPr>
          <w:rFonts w:asciiTheme="minorHAnsi" w:eastAsiaTheme="minorEastAsia" w:hAnsiTheme="minorHAnsi" w:cstheme="minorBidi"/>
          <w:i w:val="0"/>
          <w:iCs w:val="0"/>
          <w:sz w:val="22"/>
          <w:szCs w:val="22"/>
        </w:rPr>
      </w:pPr>
      <w:hyperlink w:anchor="_Toc63351370" w:history="1">
        <w:r w:rsidR="000B51C3" w:rsidRPr="009A4619">
          <w:rPr>
            <w:rStyle w:val="Hyperlink"/>
          </w:rPr>
          <w:t>2.4.2 Aktive værdisæt</w:t>
        </w:r>
        <w:r w:rsidR="000B51C3">
          <w:rPr>
            <w:webHidden/>
          </w:rPr>
          <w:tab/>
        </w:r>
        <w:r w:rsidR="000B51C3">
          <w:rPr>
            <w:webHidden/>
          </w:rPr>
          <w:fldChar w:fldCharType="begin"/>
        </w:r>
        <w:r w:rsidR="000B51C3">
          <w:rPr>
            <w:webHidden/>
          </w:rPr>
          <w:instrText xml:space="preserve"> PAGEREF _Toc63351370 \h </w:instrText>
        </w:r>
        <w:r w:rsidR="000B51C3">
          <w:rPr>
            <w:webHidden/>
          </w:rPr>
        </w:r>
        <w:r w:rsidR="000B51C3">
          <w:rPr>
            <w:webHidden/>
          </w:rPr>
          <w:fldChar w:fldCharType="separate"/>
        </w:r>
        <w:r w:rsidR="000B51C3">
          <w:rPr>
            <w:webHidden/>
          </w:rPr>
          <w:t>10</w:t>
        </w:r>
        <w:r w:rsidR="000B51C3">
          <w:rPr>
            <w:webHidden/>
          </w:rPr>
          <w:fldChar w:fldCharType="end"/>
        </w:r>
      </w:hyperlink>
    </w:p>
    <w:p w14:paraId="218CE591" w14:textId="2B66D551" w:rsidR="000B51C3" w:rsidRDefault="00A23B6B">
      <w:pPr>
        <w:pStyle w:val="Indholdsfortegnelse2"/>
        <w:rPr>
          <w:rFonts w:asciiTheme="minorHAnsi" w:eastAsiaTheme="minorEastAsia" w:hAnsiTheme="minorHAnsi" w:cstheme="minorBidi"/>
          <w:smallCaps w:val="0"/>
          <w:kern w:val="0"/>
          <w:sz w:val="22"/>
          <w:szCs w:val="22"/>
        </w:rPr>
      </w:pPr>
      <w:hyperlink w:anchor="_Toc63351371" w:history="1">
        <w:r w:rsidR="000B51C3" w:rsidRPr="009A4619">
          <w:rPr>
            <w:rStyle w:val="Hyperlink"/>
          </w:rPr>
          <w:t>2.5 Validering af data og indhold</w:t>
        </w:r>
        <w:r w:rsidR="000B51C3">
          <w:rPr>
            <w:webHidden/>
          </w:rPr>
          <w:tab/>
        </w:r>
        <w:r w:rsidR="000B51C3">
          <w:rPr>
            <w:webHidden/>
          </w:rPr>
          <w:fldChar w:fldCharType="begin"/>
        </w:r>
        <w:r w:rsidR="000B51C3">
          <w:rPr>
            <w:webHidden/>
          </w:rPr>
          <w:instrText xml:space="preserve"> PAGEREF _Toc63351371 \h </w:instrText>
        </w:r>
        <w:r w:rsidR="000B51C3">
          <w:rPr>
            <w:webHidden/>
          </w:rPr>
        </w:r>
        <w:r w:rsidR="000B51C3">
          <w:rPr>
            <w:webHidden/>
          </w:rPr>
          <w:fldChar w:fldCharType="separate"/>
        </w:r>
        <w:r w:rsidR="000B51C3">
          <w:rPr>
            <w:webHidden/>
          </w:rPr>
          <w:t>11</w:t>
        </w:r>
        <w:r w:rsidR="000B51C3">
          <w:rPr>
            <w:webHidden/>
          </w:rPr>
          <w:fldChar w:fldCharType="end"/>
        </w:r>
      </w:hyperlink>
    </w:p>
    <w:p w14:paraId="354FBE3F" w14:textId="04EFFCB5" w:rsidR="000B51C3" w:rsidRDefault="00A23B6B">
      <w:pPr>
        <w:pStyle w:val="Indholdsfortegnelse3"/>
        <w:rPr>
          <w:rFonts w:asciiTheme="minorHAnsi" w:eastAsiaTheme="minorEastAsia" w:hAnsiTheme="minorHAnsi" w:cstheme="minorBidi"/>
          <w:i w:val="0"/>
          <w:iCs w:val="0"/>
          <w:sz w:val="22"/>
          <w:szCs w:val="22"/>
        </w:rPr>
      </w:pPr>
      <w:hyperlink w:anchor="_Toc63351372" w:history="1">
        <w:r w:rsidR="000B51C3" w:rsidRPr="009A4619">
          <w:rPr>
            <w:rStyle w:val="Hyperlink"/>
          </w:rPr>
          <w:t>2.5.1 Topologi</w:t>
        </w:r>
        <w:r w:rsidR="000B51C3">
          <w:rPr>
            <w:webHidden/>
          </w:rPr>
          <w:tab/>
        </w:r>
        <w:r w:rsidR="000B51C3">
          <w:rPr>
            <w:webHidden/>
          </w:rPr>
          <w:fldChar w:fldCharType="begin"/>
        </w:r>
        <w:r w:rsidR="000B51C3">
          <w:rPr>
            <w:webHidden/>
          </w:rPr>
          <w:instrText xml:space="preserve"> PAGEREF _Toc63351372 \h </w:instrText>
        </w:r>
        <w:r w:rsidR="000B51C3">
          <w:rPr>
            <w:webHidden/>
          </w:rPr>
        </w:r>
        <w:r w:rsidR="000B51C3">
          <w:rPr>
            <w:webHidden/>
          </w:rPr>
          <w:fldChar w:fldCharType="separate"/>
        </w:r>
        <w:r w:rsidR="000B51C3">
          <w:rPr>
            <w:webHidden/>
          </w:rPr>
          <w:t>11</w:t>
        </w:r>
        <w:r w:rsidR="000B51C3">
          <w:rPr>
            <w:webHidden/>
          </w:rPr>
          <w:fldChar w:fldCharType="end"/>
        </w:r>
      </w:hyperlink>
    </w:p>
    <w:p w14:paraId="4F42572B" w14:textId="5D0CA5FA" w:rsidR="000B51C3" w:rsidRDefault="00A23B6B">
      <w:pPr>
        <w:pStyle w:val="Indholdsfortegnelse3"/>
        <w:rPr>
          <w:rFonts w:asciiTheme="minorHAnsi" w:eastAsiaTheme="minorEastAsia" w:hAnsiTheme="minorHAnsi" w:cstheme="minorBidi"/>
          <w:i w:val="0"/>
          <w:iCs w:val="0"/>
          <w:sz w:val="22"/>
          <w:szCs w:val="22"/>
        </w:rPr>
      </w:pPr>
      <w:hyperlink w:anchor="_Toc63351373" w:history="1">
        <w:r w:rsidR="000B51C3" w:rsidRPr="009A4619">
          <w:rPr>
            <w:rStyle w:val="Hyperlink"/>
          </w:rPr>
          <w:t>2.5.2 Obligatoriske/frivillige/systemgenererede felter</w:t>
        </w:r>
        <w:r w:rsidR="000B51C3">
          <w:rPr>
            <w:webHidden/>
          </w:rPr>
          <w:tab/>
        </w:r>
        <w:r w:rsidR="000B51C3">
          <w:rPr>
            <w:webHidden/>
          </w:rPr>
          <w:fldChar w:fldCharType="begin"/>
        </w:r>
        <w:r w:rsidR="000B51C3">
          <w:rPr>
            <w:webHidden/>
          </w:rPr>
          <w:instrText xml:space="preserve"> PAGEREF _Toc63351373 \h </w:instrText>
        </w:r>
        <w:r w:rsidR="000B51C3">
          <w:rPr>
            <w:webHidden/>
          </w:rPr>
        </w:r>
        <w:r w:rsidR="000B51C3">
          <w:rPr>
            <w:webHidden/>
          </w:rPr>
          <w:fldChar w:fldCharType="separate"/>
        </w:r>
        <w:r w:rsidR="000B51C3">
          <w:rPr>
            <w:webHidden/>
          </w:rPr>
          <w:t>11</w:t>
        </w:r>
        <w:r w:rsidR="000B51C3">
          <w:rPr>
            <w:webHidden/>
          </w:rPr>
          <w:fldChar w:fldCharType="end"/>
        </w:r>
      </w:hyperlink>
    </w:p>
    <w:p w14:paraId="3F16F61F" w14:textId="52DE09D9" w:rsidR="000B51C3" w:rsidRDefault="00A23B6B">
      <w:pPr>
        <w:pStyle w:val="Indholdsfortegnelse3"/>
        <w:rPr>
          <w:rFonts w:asciiTheme="minorHAnsi" w:eastAsiaTheme="minorEastAsia" w:hAnsiTheme="minorHAnsi" w:cstheme="minorBidi"/>
          <w:i w:val="0"/>
          <w:iCs w:val="0"/>
          <w:sz w:val="22"/>
          <w:szCs w:val="22"/>
        </w:rPr>
      </w:pPr>
      <w:hyperlink w:anchor="_Toc63351374" w:history="1">
        <w:r w:rsidR="000B51C3" w:rsidRPr="009A4619">
          <w:rPr>
            <w:rStyle w:val="Hyperlink"/>
          </w:rPr>
          <w:t>2.5.3 Tilladt geometri</w:t>
        </w:r>
        <w:r w:rsidR="000B51C3">
          <w:rPr>
            <w:webHidden/>
          </w:rPr>
          <w:tab/>
        </w:r>
        <w:r w:rsidR="000B51C3">
          <w:rPr>
            <w:webHidden/>
          </w:rPr>
          <w:fldChar w:fldCharType="begin"/>
        </w:r>
        <w:r w:rsidR="000B51C3">
          <w:rPr>
            <w:webHidden/>
          </w:rPr>
          <w:instrText xml:space="preserve"> PAGEREF _Toc63351374 \h </w:instrText>
        </w:r>
        <w:r w:rsidR="000B51C3">
          <w:rPr>
            <w:webHidden/>
          </w:rPr>
        </w:r>
        <w:r w:rsidR="000B51C3">
          <w:rPr>
            <w:webHidden/>
          </w:rPr>
          <w:fldChar w:fldCharType="separate"/>
        </w:r>
        <w:r w:rsidR="000B51C3">
          <w:rPr>
            <w:webHidden/>
          </w:rPr>
          <w:t>11</w:t>
        </w:r>
        <w:r w:rsidR="000B51C3">
          <w:rPr>
            <w:webHidden/>
          </w:rPr>
          <w:fldChar w:fldCharType="end"/>
        </w:r>
      </w:hyperlink>
    </w:p>
    <w:p w14:paraId="6EECD382" w14:textId="68039787" w:rsidR="000B51C3" w:rsidRDefault="00A23B6B">
      <w:pPr>
        <w:pStyle w:val="Indholdsfortegnelse3"/>
        <w:rPr>
          <w:rFonts w:asciiTheme="minorHAnsi" w:eastAsiaTheme="minorEastAsia" w:hAnsiTheme="minorHAnsi" w:cstheme="minorBidi"/>
          <w:i w:val="0"/>
          <w:iCs w:val="0"/>
          <w:sz w:val="22"/>
          <w:szCs w:val="22"/>
        </w:rPr>
      </w:pPr>
      <w:hyperlink w:anchor="_Toc63351375" w:history="1">
        <w:r w:rsidR="000B51C3" w:rsidRPr="009A4619">
          <w:rPr>
            <w:rStyle w:val="Hyperlink"/>
          </w:rPr>
          <w:t>2.5.4 Grænseafstemning</w:t>
        </w:r>
        <w:r w:rsidR="000B51C3">
          <w:rPr>
            <w:webHidden/>
          </w:rPr>
          <w:tab/>
        </w:r>
        <w:r w:rsidR="000B51C3">
          <w:rPr>
            <w:webHidden/>
          </w:rPr>
          <w:fldChar w:fldCharType="begin"/>
        </w:r>
        <w:r w:rsidR="000B51C3">
          <w:rPr>
            <w:webHidden/>
          </w:rPr>
          <w:instrText xml:space="preserve"> PAGEREF _Toc63351375 \h </w:instrText>
        </w:r>
        <w:r w:rsidR="000B51C3">
          <w:rPr>
            <w:webHidden/>
          </w:rPr>
        </w:r>
        <w:r w:rsidR="000B51C3">
          <w:rPr>
            <w:webHidden/>
          </w:rPr>
          <w:fldChar w:fldCharType="separate"/>
        </w:r>
        <w:r w:rsidR="000B51C3">
          <w:rPr>
            <w:webHidden/>
          </w:rPr>
          <w:t>11</w:t>
        </w:r>
        <w:r w:rsidR="000B51C3">
          <w:rPr>
            <w:webHidden/>
          </w:rPr>
          <w:fldChar w:fldCharType="end"/>
        </w:r>
      </w:hyperlink>
    </w:p>
    <w:p w14:paraId="0E7B10AD" w14:textId="5F50ED41"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76" w:history="1">
        <w:r w:rsidR="000B51C3" w:rsidRPr="009A4619">
          <w:rPr>
            <w:rStyle w:val="Hyperlink"/>
            <w:noProof/>
          </w:rPr>
          <w:t>3. Generel datamodel (DATAKATALOG)</w:t>
        </w:r>
        <w:r w:rsidR="000B51C3">
          <w:rPr>
            <w:noProof/>
            <w:webHidden/>
          </w:rPr>
          <w:tab/>
        </w:r>
        <w:r w:rsidR="000B51C3">
          <w:rPr>
            <w:noProof/>
            <w:webHidden/>
          </w:rPr>
          <w:fldChar w:fldCharType="begin"/>
        </w:r>
        <w:r w:rsidR="000B51C3">
          <w:rPr>
            <w:noProof/>
            <w:webHidden/>
          </w:rPr>
          <w:instrText xml:space="preserve"> PAGEREF _Toc63351376 \h </w:instrText>
        </w:r>
        <w:r w:rsidR="000B51C3">
          <w:rPr>
            <w:noProof/>
            <w:webHidden/>
          </w:rPr>
        </w:r>
        <w:r w:rsidR="000B51C3">
          <w:rPr>
            <w:noProof/>
            <w:webHidden/>
          </w:rPr>
          <w:fldChar w:fldCharType="separate"/>
        </w:r>
        <w:r w:rsidR="000B51C3">
          <w:rPr>
            <w:noProof/>
            <w:webHidden/>
          </w:rPr>
          <w:t>12</w:t>
        </w:r>
        <w:r w:rsidR="000B51C3">
          <w:rPr>
            <w:noProof/>
            <w:webHidden/>
          </w:rPr>
          <w:fldChar w:fldCharType="end"/>
        </w:r>
      </w:hyperlink>
    </w:p>
    <w:p w14:paraId="223B666F" w14:textId="1C153CA1" w:rsidR="000B51C3" w:rsidRDefault="00A23B6B">
      <w:pPr>
        <w:pStyle w:val="Indholdsfortegnelse2"/>
        <w:rPr>
          <w:rFonts w:asciiTheme="minorHAnsi" w:eastAsiaTheme="minorEastAsia" w:hAnsiTheme="minorHAnsi" w:cstheme="minorBidi"/>
          <w:smallCaps w:val="0"/>
          <w:kern w:val="0"/>
          <w:sz w:val="22"/>
          <w:szCs w:val="22"/>
        </w:rPr>
      </w:pPr>
      <w:hyperlink w:anchor="_Toc63351377" w:history="1">
        <w:r w:rsidR="000B51C3" w:rsidRPr="009A4619">
          <w:rPr>
            <w:rStyle w:val="Hyperlink"/>
          </w:rPr>
          <w:t>3.1 Felter i generel datamodel</w:t>
        </w:r>
        <w:r w:rsidR="000B51C3">
          <w:rPr>
            <w:webHidden/>
          </w:rPr>
          <w:tab/>
        </w:r>
        <w:r w:rsidR="000B51C3">
          <w:rPr>
            <w:webHidden/>
          </w:rPr>
          <w:fldChar w:fldCharType="begin"/>
        </w:r>
        <w:r w:rsidR="000B51C3">
          <w:rPr>
            <w:webHidden/>
          </w:rPr>
          <w:instrText xml:space="preserve"> PAGEREF _Toc63351377 \h </w:instrText>
        </w:r>
        <w:r w:rsidR="000B51C3">
          <w:rPr>
            <w:webHidden/>
          </w:rPr>
        </w:r>
        <w:r w:rsidR="000B51C3">
          <w:rPr>
            <w:webHidden/>
          </w:rPr>
          <w:fldChar w:fldCharType="separate"/>
        </w:r>
        <w:r w:rsidR="000B51C3">
          <w:rPr>
            <w:webHidden/>
          </w:rPr>
          <w:t>12</w:t>
        </w:r>
        <w:r w:rsidR="000B51C3">
          <w:rPr>
            <w:webHidden/>
          </w:rPr>
          <w:fldChar w:fldCharType="end"/>
        </w:r>
      </w:hyperlink>
    </w:p>
    <w:p w14:paraId="5BD582E5" w14:textId="28F555C9" w:rsidR="000B51C3" w:rsidRDefault="00A23B6B">
      <w:pPr>
        <w:pStyle w:val="Indholdsfortegnelse2"/>
        <w:rPr>
          <w:rFonts w:asciiTheme="minorHAnsi" w:eastAsiaTheme="minorEastAsia" w:hAnsiTheme="minorHAnsi" w:cstheme="minorBidi"/>
          <w:smallCaps w:val="0"/>
          <w:kern w:val="0"/>
          <w:sz w:val="22"/>
          <w:szCs w:val="22"/>
        </w:rPr>
      </w:pPr>
      <w:hyperlink w:anchor="_Toc63351378" w:history="1">
        <w:r w:rsidR="000B51C3" w:rsidRPr="009A4619">
          <w:rPr>
            <w:rStyle w:val="Hyperlink"/>
          </w:rPr>
          <w:t>3.2 Forklaring til felter</w:t>
        </w:r>
        <w:r w:rsidR="000B51C3">
          <w:rPr>
            <w:webHidden/>
          </w:rPr>
          <w:tab/>
        </w:r>
        <w:r w:rsidR="000B51C3">
          <w:rPr>
            <w:webHidden/>
          </w:rPr>
          <w:fldChar w:fldCharType="begin"/>
        </w:r>
        <w:r w:rsidR="000B51C3">
          <w:rPr>
            <w:webHidden/>
          </w:rPr>
          <w:instrText xml:space="preserve"> PAGEREF _Toc63351378 \h </w:instrText>
        </w:r>
        <w:r w:rsidR="000B51C3">
          <w:rPr>
            <w:webHidden/>
          </w:rPr>
        </w:r>
        <w:r w:rsidR="000B51C3">
          <w:rPr>
            <w:webHidden/>
          </w:rPr>
          <w:fldChar w:fldCharType="separate"/>
        </w:r>
        <w:r w:rsidR="000B51C3">
          <w:rPr>
            <w:webHidden/>
          </w:rPr>
          <w:t>13</w:t>
        </w:r>
        <w:r w:rsidR="000B51C3">
          <w:rPr>
            <w:webHidden/>
          </w:rPr>
          <w:fldChar w:fldCharType="end"/>
        </w:r>
      </w:hyperlink>
    </w:p>
    <w:p w14:paraId="290B6B7A" w14:textId="392384F3" w:rsidR="000B51C3" w:rsidRDefault="00A23B6B">
      <w:pPr>
        <w:pStyle w:val="Indholdsfortegnelse2"/>
        <w:rPr>
          <w:rFonts w:asciiTheme="minorHAnsi" w:eastAsiaTheme="minorEastAsia" w:hAnsiTheme="minorHAnsi" w:cstheme="minorBidi"/>
          <w:smallCaps w:val="0"/>
          <w:kern w:val="0"/>
          <w:sz w:val="22"/>
          <w:szCs w:val="22"/>
        </w:rPr>
      </w:pPr>
      <w:hyperlink w:anchor="_Toc63351379" w:history="1">
        <w:r w:rsidR="000B51C3" w:rsidRPr="009A4619">
          <w:rPr>
            <w:rStyle w:val="Hyperlink"/>
          </w:rPr>
          <w:t>3.3 Kodelister (generel datamodel)</w:t>
        </w:r>
        <w:r w:rsidR="000B51C3">
          <w:rPr>
            <w:webHidden/>
          </w:rPr>
          <w:tab/>
        </w:r>
        <w:r w:rsidR="000B51C3">
          <w:rPr>
            <w:webHidden/>
          </w:rPr>
          <w:fldChar w:fldCharType="begin"/>
        </w:r>
        <w:r w:rsidR="000B51C3">
          <w:rPr>
            <w:webHidden/>
          </w:rPr>
          <w:instrText xml:space="preserve"> PAGEREF _Toc63351379 \h </w:instrText>
        </w:r>
        <w:r w:rsidR="000B51C3">
          <w:rPr>
            <w:webHidden/>
          </w:rPr>
        </w:r>
        <w:r w:rsidR="000B51C3">
          <w:rPr>
            <w:webHidden/>
          </w:rPr>
          <w:fldChar w:fldCharType="separate"/>
        </w:r>
        <w:r w:rsidR="000B51C3">
          <w:rPr>
            <w:webHidden/>
          </w:rPr>
          <w:t>14</w:t>
        </w:r>
        <w:r w:rsidR="000B51C3">
          <w:rPr>
            <w:webHidden/>
          </w:rPr>
          <w:fldChar w:fldCharType="end"/>
        </w:r>
      </w:hyperlink>
    </w:p>
    <w:p w14:paraId="3626EA75" w14:textId="5178BB49" w:rsidR="000B51C3" w:rsidRDefault="00A23B6B">
      <w:pPr>
        <w:pStyle w:val="Indholdsfortegnelse3"/>
        <w:rPr>
          <w:rFonts w:asciiTheme="minorHAnsi" w:eastAsiaTheme="minorEastAsia" w:hAnsiTheme="minorHAnsi" w:cstheme="minorBidi"/>
          <w:i w:val="0"/>
          <w:iCs w:val="0"/>
          <w:sz w:val="22"/>
          <w:szCs w:val="22"/>
        </w:rPr>
      </w:pPr>
      <w:hyperlink w:anchor="_Toc63351380" w:history="1">
        <w:r w:rsidR="000B51C3" w:rsidRPr="009A4619">
          <w:rPr>
            <w:rStyle w:val="Hyperlink"/>
          </w:rPr>
          <w:t>3.3.1 Temaoversigt</w:t>
        </w:r>
        <w:r w:rsidR="000B51C3">
          <w:rPr>
            <w:webHidden/>
          </w:rPr>
          <w:tab/>
        </w:r>
        <w:r w:rsidR="000B51C3">
          <w:rPr>
            <w:webHidden/>
          </w:rPr>
          <w:fldChar w:fldCharType="begin"/>
        </w:r>
        <w:r w:rsidR="000B51C3">
          <w:rPr>
            <w:webHidden/>
          </w:rPr>
          <w:instrText xml:space="preserve"> PAGEREF _Toc63351380 \h </w:instrText>
        </w:r>
        <w:r w:rsidR="000B51C3">
          <w:rPr>
            <w:webHidden/>
          </w:rPr>
        </w:r>
        <w:r w:rsidR="000B51C3">
          <w:rPr>
            <w:webHidden/>
          </w:rPr>
          <w:fldChar w:fldCharType="separate"/>
        </w:r>
        <w:r w:rsidR="000B51C3">
          <w:rPr>
            <w:webHidden/>
          </w:rPr>
          <w:t>14</w:t>
        </w:r>
        <w:r w:rsidR="000B51C3">
          <w:rPr>
            <w:webHidden/>
          </w:rPr>
          <w:fldChar w:fldCharType="end"/>
        </w:r>
      </w:hyperlink>
    </w:p>
    <w:p w14:paraId="0DFD5AC1" w14:textId="2F88C3B8" w:rsidR="000B51C3" w:rsidRDefault="00A23B6B">
      <w:pPr>
        <w:pStyle w:val="Indholdsfortegnelse3"/>
        <w:rPr>
          <w:rFonts w:asciiTheme="minorHAnsi" w:eastAsiaTheme="minorEastAsia" w:hAnsiTheme="minorHAnsi" w:cstheme="minorBidi"/>
          <w:i w:val="0"/>
          <w:iCs w:val="0"/>
          <w:sz w:val="22"/>
          <w:szCs w:val="22"/>
        </w:rPr>
      </w:pPr>
      <w:hyperlink w:anchor="_Toc63351381" w:history="1">
        <w:r w:rsidR="000B51C3" w:rsidRPr="009A4619">
          <w:rPr>
            <w:rStyle w:val="Hyperlink"/>
          </w:rPr>
          <w:t>3.3.2 Oprindelse (d_basis_oprindelse)                                                   3.3.3 Status (d_basis_status)</w:t>
        </w:r>
        <w:r w:rsidR="000B51C3">
          <w:rPr>
            <w:webHidden/>
          </w:rPr>
          <w:tab/>
        </w:r>
        <w:r w:rsidR="000B51C3">
          <w:rPr>
            <w:webHidden/>
          </w:rPr>
          <w:fldChar w:fldCharType="begin"/>
        </w:r>
        <w:r w:rsidR="000B51C3">
          <w:rPr>
            <w:webHidden/>
          </w:rPr>
          <w:instrText xml:space="preserve"> PAGEREF _Toc63351381 \h </w:instrText>
        </w:r>
        <w:r w:rsidR="000B51C3">
          <w:rPr>
            <w:webHidden/>
          </w:rPr>
        </w:r>
        <w:r w:rsidR="000B51C3">
          <w:rPr>
            <w:webHidden/>
          </w:rPr>
          <w:fldChar w:fldCharType="separate"/>
        </w:r>
        <w:r w:rsidR="000B51C3">
          <w:rPr>
            <w:webHidden/>
          </w:rPr>
          <w:t>16</w:t>
        </w:r>
        <w:r w:rsidR="000B51C3">
          <w:rPr>
            <w:webHidden/>
          </w:rPr>
          <w:fldChar w:fldCharType="end"/>
        </w:r>
      </w:hyperlink>
    </w:p>
    <w:p w14:paraId="4B8F6632" w14:textId="3308832C" w:rsidR="000B51C3" w:rsidRDefault="00A23B6B">
      <w:pPr>
        <w:pStyle w:val="Indholdsfortegnelse3"/>
        <w:rPr>
          <w:rFonts w:asciiTheme="minorHAnsi" w:eastAsiaTheme="minorEastAsia" w:hAnsiTheme="minorHAnsi" w:cstheme="minorBidi"/>
          <w:i w:val="0"/>
          <w:iCs w:val="0"/>
          <w:sz w:val="22"/>
          <w:szCs w:val="22"/>
        </w:rPr>
      </w:pPr>
      <w:hyperlink w:anchor="_Toc63351382" w:history="1">
        <w:r w:rsidR="000B51C3" w:rsidRPr="009A4619">
          <w:rPr>
            <w:rStyle w:val="Hyperlink"/>
          </w:rPr>
          <w:t>3.3.5 Offentlig (d_basis_offentlig)</w:t>
        </w:r>
        <w:r w:rsidR="000B51C3">
          <w:rPr>
            <w:webHidden/>
          </w:rPr>
          <w:tab/>
        </w:r>
        <w:r w:rsidR="000B51C3">
          <w:rPr>
            <w:webHidden/>
          </w:rPr>
          <w:fldChar w:fldCharType="begin"/>
        </w:r>
        <w:r w:rsidR="000B51C3">
          <w:rPr>
            <w:webHidden/>
          </w:rPr>
          <w:instrText xml:space="preserve"> PAGEREF _Toc63351382 \h </w:instrText>
        </w:r>
        <w:r w:rsidR="000B51C3">
          <w:rPr>
            <w:webHidden/>
          </w:rPr>
        </w:r>
        <w:r w:rsidR="000B51C3">
          <w:rPr>
            <w:webHidden/>
          </w:rPr>
          <w:fldChar w:fldCharType="separate"/>
        </w:r>
        <w:r w:rsidR="000B51C3">
          <w:rPr>
            <w:webHidden/>
          </w:rPr>
          <w:t>16</w:t>
        </w:r>
        <w:r w:rsidR="000B51C3">
          <w:rPr>
            <w:webHidden/>
          </w:rPr>
          <w:fldChar w:fldCharType="end"/>
        </w:r>
      </w:hyperlink>
    </w:p>
    <w:p w14:paraId="57505BF6" w14:textId="4B739D5C" w:rsidR="000B51C3" w:rsidRDefault="00A23B6B">
      <w:pPr>
        <w:pStyle w:val="Indholdsfortegnelse3"/>
        <w:rPr>
          <w:rFonts w:asciiTheme="minorHAnsi" w:eastAsiaTheme="minorEastAsia" w:hAnsiTheme="minorHAnsi" w:cstheme="minorBidi"/>
          <w:i w:val="0"/>
          <w:iCs w:val="0"/>
          <w:sz w:val="22"/>
          <w:szCs w:val="22"/>
        </w:rPr>
      </w:pPr>
      <w:hyperlink w:anchor="_Toc63351383" w:history="1">
        <w:r w:rsidR="000B51C3" w:rsidRPr="009A4619">
          <w:rPr>
            <w:rStyle w:val="Hyperlink"/>
          </w:rPr>
          <w:t>3.3.4 Ansvarlig myndighed (d_basis_ansvarlig_myndighed)</w:t>
        </w:r>
        <w:r w:rsidR="000B51C3">
          <w:rPr>
            <w:webHidden/>
          </w:rPr>
          <w:tab/>
        </w:r>
        <w:r w:rsidR="000B51C3">
          <w:rPr>
            <w:webHidden/>
          </w:rPr>
          <w:fldChar w:fldCharType="begin"/>
        </w:r>
        <w:r w:rsidR="000B51C3">
          <w:rPr>
            <w:webHidden/>
          </w:rPr>
          <w:instrText xml:space="preserve"> PAGEREF _Toc63351383 \h </w:instrText>
        </w:r>
        <w:r w:rsidR="000B51C3">
          <w:rPr>
            <w:webHidden/>
          </w:rPr>
        </w:r>
        <w:r w:rsidR="000B51C3">
          <w:rPr>
            <w:webHidden/>
          </w:rPr>
          <w:fldChar w:fldCharType="separate"/>
        </w:r>
        <w:r w:rsidR="000B51C3">
          <w:rPr>
            <w:webHidden/>
          </w:rPr>
          <w:t>17</w:t>
        </w:r>
        <w:r w:rsidR="000B51C3">
          <w:rPr>
            <w:webHidden/>
          </w:rPr>
          <w:fldChar w:fldCharType="end"/>
        </w:r>
      </w:hyperlink>
    </w:p>
    <w:p w14:paraId="40E4D75D" w14:textId="5B28E1AB"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84" w:history="1">
        <w:r w:rsidR="000B51C3" w:rsidRPr="009A4619">
          <w:rPr>
            <w:rStyle w:val="Hyperlink"/>
            <w:noProof/>
          </w:rPr>
          <w:t>4. Standardiserede felter i temaspecifikke datamodeller (fælles-fælles)</w:t>
        </w:r>
        <w:r w:rsidR="000B51C3">
          <w:rPr>
            <w:noProof/>
            <w:webHidden/>
          </w:rPr>
          <w:tab/>
        </w:r>
        <w:r w:rsidR="000B51C3">
          <w:rPr>
            <w:noProof/>
            <w:webHidden/>
          </w:rPr>
          <w:fldChar w:fldCharType="begin"/>
        </w:r>
        <w:r w:rsidR="000B51C3">
          <w:rPr>
            <w:noProof/>
            <w:webHidden/>
          </w:rPr>
          <w:instrText xml:space="preserve"> PAGEREF _Toc63351384 \h </w:instrText>
        </w:r>
        <w:r w:rsidR="000B51C3">
          <w:rPr>
            <w:noProof/>
            <w:webHidden/>
          </w:rPr>
        </w:r>
        <w:r w:rsidR="000B51C3">
          <w:rPr>
            <w:noProof/>
            <w:webHidden/>
          </w:rPr>
          <w:fldChar w:fldCharType="separate"/>
        </w:r>
        <w:r w:rsidR="000B51C3">
          <w:rPr>
            <w:noProof/>
            <w:webHidden/>
          </w:rPr>
          <w:t>18</w:t>
        </w:r>
        <w:r w:rsidR="000B51C3">
          <w:rPr>
            <w:noProof/>
            <w:webHidden/>
          </w:rPr>
          <w:fldChar w:fldCharType="end"/>
        </w:r>
      </w:hyperlink>
    </w:p>
    <w:p w14:paraId="2626F350" w14:textId="3B4E47F1" w:rsidR="000B51C3" w:rsidRDefault="00A23B6B">
      <w:pPr>
        <w:pStyle w:val="Indholdsfortegnelse2"/>
        <w:rPr>
          <w:rFonts w:asciiTheme="minorHAnsi" w:eastAsiaTheme="minorEastAsia" w:hAnsiTheme="minorHAnsi" w:cstheme="minorBidi"/>
          <w:smallCaps w:val="0"/>
          <w:kern w:val="0"/>
          <w:sz w:val="22"/>
          <w:szCs w:val="22"/>
        </w:rPr>
      </w:pPr>
      <w:hyperlink w:anchor="_Toc63351385" w:history="1">
        <w:r w:rsidR="000B51C3" w:rsidRPr="009A4619">
          <w:rPr>
            <w:rStyle w:val="Hyperlink"/>
          </w:rPr>
          <w:t>4.1 Standardiserede felter til de temaspecifikke datamodeller</w:t>
        </w:r>
        <w:r w:rsidR="000B51C3">
          <w:rPr>
            <w:webHidden/>
          </w:rPr>
          <w:tab/>
        </w:r>
        <w:r w:rsidR="000B51C3">
          <w:rPr>
            <w:webHidden/>
          </w:rPr>
          <w:fldChar w:fldCharType="begin"/>
        </w:r>
        <w:r w:rsidR="000B51C3">
          <w:rPr>
            <w:webHidden/>
          </w:rPr>
          <w:instrText xml:space="preserve"> PAGEREF _Toc63351385 \h </w:instrText>
        </w:r>
        <w:r w:rsidR="000B51C3">
          <w:rPr>
            <w:webHidden/>
          </w:rPr>
        </w:r>
        <w:r w:rsidR="000B51C3">
          <w:rPr>
            <w:webHidden/>
          </w:rPr>
          <w:fldChar w:fldCharType="separate"/>
        </w:r>
        <w:r w:rsidR="000B51C3">
          <w:rPr>
            <w:webHidden/>
          </w:rPr>
          <w:t>18</w:t>
        </w:r>
        <w:r w:rsidR="000B51C3">
          <w:rPr>
            <w:webHidden/>
          </w:rPr>
          <w:fldChar w:fldCharType="end"/>
        </w:r>
      </w:hyperlink>
    </w:p>
    <w:p w14:paraId="3F510673" w14:textId="6968766E" w:rsidR="000B51C3" w:rsidRDefault="00A23B6B">
      <w:pPr>
        <w:pStyle w:val="Indholdsfortegnelse2"/>
        <w:rPr>
          <w:rFonts w:asciiTheme="minorHAnsi" w:eastAsiaTheme="minorEastAsia" w:hAnsiTheme="minorHAnsi" w:cstheme="minorBidi"/>
          <w:smallCaps w:val="0"/>
          <w:kern w:val="0"/>
          <w:sz w:val="22"/>
          <w:szCs w:val="22"/>
        </w:rPr>
      </w:pPr>
      <w:hyperlink w:anchor="_Toc63351386" w:history="1">
        <w:r w:rsidR="000B51C3" w:rsidRPr="009A4619">
          <w:rPr>
            <w:rStyle w:val="Hyperlink"/>
          </w:rPr>
          <w:t>4.2 Forklaring til felter</w:t>
        </w:r>
        <w:r w:rsidR="000B51C3">
          <w:rPr>
            <w:webHidden/>
          </w:rPr>
          <w:tab/>
        </w:r>
        <w:r w:rsidR="000B51C3">
          <w:rPr>
            <w:webHidden/>
          </w:rPr>
          <w:fldChar w:fldCharType="begin"/>
        </w:r>
        <w:r w:rsidR="000B51C3">
          <w:rPr>
            <w:webHidden/>
          </w:rPr>
          <w:instrText xml:space="preserve"> PAGEREF _Toc63351386 \h </w:instrText>
        </w:r>
        <w:r w:rsidR="000B51C3">
          <w:rPr>
            <w:webHidden/>
          </w:rPr>
        </w:r>
        <w:r w:rsidR="000B51C3">
          <w:rPr>
            <w:webHidden/>
          </w:rPr>
          <w:fldChar w:fldCharType="separate"/>
        </w:r>
        <w:r w:rsidR="000B51C3">
          <w:rPr>
            <w:webHidden/>
          </w:rPr>
          <w:t>20</w:t>
        </w:r>
        <w:r w:rsidR="000B51C3">
          <w:rPr>
            <w:webHidden/>
          </w:rPr>
          <w:fldChar w:fldCharType="end"/>
        </w:r>
      </w:hyperlink>
    </w:p>
    <w:p w14:paraId="22714112" w14:textId="516B7AFF" w:rsidR="000B51C3" w:rsidRDefault="00A23B6B">
      <w:pPr>
        <w:pStyle w:val="Indholdsfortegnelse2"/>
        <w:rPr>
          <w:rFonts w:asciiTheme="minorHAnsi" w:eastAsiaTheme="minorEastAsia" w:hAnsiTheme="minorHAnsi" w:cstheme="minorBidi"/>
          <w:smallCaps w:val="0"/>
          <w:kern w:val="0"/>
          <w:sz w:val="22"/>
          <w:szCs w:val="22"/>
        </w:rPr>
      </w:pPr>
      <w:hyperlink w:anchor="_Toc63351387" w:history="1">
        <w:r w:rsidR="000B51C3" w:rsidRPr="009A4619">
          <w:rPr>
            <w:rStyle w:val="Hyperlink"/>
          </w:rPr>
          <w:t>4.3 Kodelister (Standardiserede felter i datasæt specifikke datamodeller)</w:t>
        </w:r>
        <w:r w:rsidR="000B51C3">
          <w:rPr>
            <w:webHidden/>
          </w:rPr>
          <w:tab/>
        </w:r>
        <w:r w:rsidR="000B51C3">
          <w:rPr>
            <w:webHidden/>
          </w:rPr>
          <w:fldChar w:fldCharType="begin"/>
        </w:r>
        <w:r w:rsidR="000B51C3">
          <w:rPr>
            <w:webHidden/>
          </w:rPr>
          <w:instrText xml:space="preserve"> PAGEREF _Toc63351387 \h </w:instrText>
        </w:r>
        <w:r w:rsidR="000B51C3">
          <w:rPr>
            <w:webHidden/>
          </w:rPr>
        </w:r>
        <w:r w:rsidR="000B51C3">
          <w:rPr>
            <w:webHidden/>
          </w:rPr>
          <w:fldChar w:fldCharType="separate"/>
        </w:r>
        <w:r w:rsidR="000B51C3">
          <w:rPr>
            <w:webHidden/>
          </w:rPr>
          <w:t>24</w:t>
        </w:r>
        <w:r w:rsidR="000B51C3">
          <w:rPr>
            <w:webHidden/>
          </w:rPr>
          <w:fldChar w:fldCharType="end"/>
        </w:r>
      </w:hyperlink>
    </w:p>
    <w:p w14:paraId="6DDA1A77" w14:textId="28271B51" w:rsidR="000B51C3" w:rsidRDefault="00A23B6B">
      <w:pPr>
        <w:pStyle w:val="Indholdsfortegnelse3"/>
        <w:rPr>
          <w:rFonts w:asciiTheme="minorHAnsi" w:eastAsiaTheme="minorEastAsia" w:hAnsiTheme="minorHAnsi" w:cstheme="minorBidi"/>
          <w:i w:val="0"/>
          <w:iCs w:val="0"/>
          <w:sz w:val="22"/>
          <w:szCs w:val="22"/>
        </w:rPr>
      </w:pPr>
      <w:hyperlink w:anchor="_Toc63351388" w:history="1">
        <w:r w:rsidR="000B51C3" w:rsidRPr="009A4619">
          <w:rPr>
            <w:rStyle w:val="Hyperlink"/>
          </w:rPr>
          <w:t>4.3.1 Ja_Nej (d_basis_ja_nej)</w:t>
        </w:r>
        <w:r w:rsidR="000B51C3">
          <w:rPr>
            <w:webHidden/>
          </w:rPr>
          <w:tab/>
        </w:r>
        <w:r w:rsidR="000B51C3">
          <w:rPr>
            <w:webHidden/>
          </w:rPr>
          <w:fldChar w:fldCharType="begin"/>
        </w:r>
        <w:r w:rsidR="000B51C3">
          <w:rPr>
            <w:webHidden/>
          </w:rPr>
          <w:instrText xml:space="preserve"> PAGEREF _Toc63351388 \h </w:instrText>
        </w:r>
        <w:r w:rsidR="000B51C3">
          <w:rPr>
            <w:webHidden/>
          </w:rPr>
        </w:r>
        <w:r w:rsidR="000B51C3">
          <w:rPr>
            <w:webHidden/>
          </w:rPr>
          <w:fldChar w:fldCharType="separate"/>
        </w:r>
        <w:r w:rsidR="000B51C3">
          <w:rPr>
            <w:webHidden/>
          </w:rPr>
          <w:t>24</w:t>
        </w:r>
        <w:r w:rsidR="000B51C3">
          <w:rPr>
            <w:webHidden/>
          </w:rPr>
          <w:fldChar w:fldCharType="end"/>
        </w:r>
      </w:hyperlink>
    </w:p>
    <w:p w14:paraId="633639A5" w14:textId="41A7EF58" w:rsidR="000B51C3" w:rsidRDefault="00A23B6B">
      <w:pPr>
        <w:pStyle w:val="Indholdsfortegnelse3"/>
        <w:rPr>
          <w:rFonts w:asciiTheme="minorHAnsi" w:eastAsiaTheme="minorEastAsia" w:hAnsiTheme="minorHAnsi" w:cstheme="minorBidi"/>
          <w:i w:val="0"/>
          <w:iCs w:val="0"/>
          <w:sz w:val="22"/>
          <w:szCs w:val="22"/>
        </w:rPr>
      </w:pPr>
      <w:hyperlink w:anchor="_Toc63351389" w:history="1">
        <w:r w:rsidR="000B51C3" w:rsidRPr="009A4619">
          <w:rPr>
            <w:rStyle w:val="Hyperlink"/>
          </w:rPr>
          <w:t>4.3.2 Ejerstatus (d_basis_ejerstatus)</w:t>
        </w:r>
        <w:r w:rsidR="000B51C3">
          <w:rPr>
            <w:webHidden/>
          </w:rPr>
          <w:tab/>
        </w:r>
        <w:r w:rsidR="000B51C3">
          <w:rPr>
            <w:webHidden/>
          </w:rPr>
          <w:fldChar w:fldCharType="begin"/>
        </w:r>
        <w:r w:rsidR="000B51C3">
          <w:rPr>
            <w:webHidden/>
          </w:rPr>
          <w:instrText xml:space="preserve"> PAGEREF _Toc63351389 \h </w:instrText>
        </w:r>
        <w:r w:rsidR="000B51C3">
          <w:rPr>
            <w:webHidden/>
          </w:rPr>
        </w:r>
        <w:r w:rsidR="000B51C3">
          <w:rPr>
            <w:webHidden/>
          </w:rPr>
          <w:fldChar w:fldCharType="separate"/>
        </w:r>
        <w:r w:rsidR="000B51C3">
          <w:rPr>
            <w:webHidden/>
          </w:rPr>
          <w:t>24</w:t>
        </w:r>
        <w:r w:rsidR="000B51C3">
          <w:rPr>
            <w:webHidden/>
          </w:rPr>
          <w:fldChar w:fldCharType="end"/>
        </w:r>
      </w:hyperlink>
    </w:p>
    <w:p w14:paraId="324E56DE" w14:textId="1FCFBC8A" w:rsidR="000B51C3" w:rsidRDefault="00A23B6B">
      <w:pPr>
        <w:pStyle w:val="Indholdsfortegnelse3"/>
        <w:rPr>
          <w:rFonts w:asciiTheme="minorHAnsi" w:eastAsiaTheme="minorEastAsia" w:hAnsiTheme="minorHAnsi" w:cstheme="minorBidi"/>
          <w:i w:val="0"/>
          <w:iCs w:val="0"/>
          <w:sz w:val="22"/>
          <w:szCs w:val="22"/>
        </w:rPr>
      </w:pPr>
      <w:hyperlink w:anchor="_Toc63351390" w:history="1">
        <w:r w:rsidR="000B51C3" w:rsidRPr="009A4619">
          <w:rPr>
            <w:rStyle w:val="Hyperlink"/>
          </w:rPr>
          <w:t>4.3.3 Tilstand (d_basis_tilstand)</w:t>
        </w:r>
        <w:r w:rsidR="000B51C3">
          <w:rPr>
            <w:webHidden/>
          </w:rPr>
          <w:tab/>
        </w:r>
        <w:r w:rsidR="000B51C3">
          <w:rPr>
            <w:webHidden/>
          </w:rPr>
          <w:fldChar w:fldCharType="begin"/>
        </w:r>
        <w:r w:rsidR="000B51C3">
          <w:rPr>
            <w:webHidden/>
          </w:rPr>
          <w:instrText xml:space="preserve"> PAGEREF _Toc63351390 \h </w:instrText>
        </w:r>
        <w:r w:rsidR="000B51C3">
          <w:rPr>
            <w:webHidden/>
          </w:rPr>
        </w:r>
        <w:r w:rsidR="000B51C3">
          <w:rPr>
            <w:webHidden/>
          </w:rPr>
          <w:fldChar w:fldCharType="separate"/>
        </w:r>
        <w:r w:rsidR="000B51C3">
          <w:rPr>
            <w:webHidden/>
          </w:rPr>
          <w:t>24</w:t>
        </w:r>
        <w:r w:rsidR="000B51C3">
          <w:rPr>
            <w:webHidden/>
          </w:rPr>
          <w:fldChar w:fldCharType="end"/>
        </w:r>
      </w:hyperlink>
    </w:p>
    <w:p w14:paraId="02675A05" w14:textId="23897C4D" w:rsidR="000B51C3" w:rsidRDefault="00A23B6B">
      <w:pPr>
        <w:pStyle w:val="Indholdsfortegnelse3"/>
        <w:rPr>
          <w:rFonts w:asciiTheme="minorHAnsi" w:eastAsiaTheme="minorEastAsia" w:hAnsiTheme="minorHAnsi" w:cstheme="minorBidi"/>
          <w:i w:val="0"/>
          <w:iCs w:val="0"/>
          <w:sz w:val="22"/>
          <w:szCs w:val="22"/>
        </w:rPr>
      </w:pPr>
      <w:hyperlink w:anchor="_Toc63351391" w:history="1">
        <w:r w:rsidR="000B51C3" w:rsidRPr="009A4619">
          <w:rPr>
            <w:rStyle w:val="Hyperlink"/>
          </w:rPr>
          <w:t>4.3.4 Vejkode/-navn (d_vejnavn)</w:t>
        </w:r>
        <w:r w:rsidR="000B51C3">
          <w:rPr>
            <w:webHidden/>
          </w:rPr>
          <w:tab/>
        </w:r>
        <w:r w:rsidR="000B51C3">
          <w:rPr>
            <w:webHidden/>
          </w:rPr>
          <w:fldChar w:fldCharType="begin"/>
        </w:r>
        <w:r w:rsidR="000B51C3">
          <w:rPr>
            <w:webHidden/>
          </w:rPr>
          <w:instrText xml:space="preserve"> PAGEREF _Toc63351391 \h </w:instrText>
        </w:r>
        <w:r w:rsidR="000B51C3">
          <w:rPr>
            <w:webHidden/>
          </w:rPr>
        </w:r>
        <w:r w:rsidR="000B51C3">
          <w:rPr>
            <w:webHidden/>
          </w:rPr>
          <w:fldChar w:fldCharType="separate"/>
        </w:r>
        <w:r w:rsidR="000B51C3">
          <w:rPr>
            <w:webHidden/>
          </w:rPr>
          <w:t>25</w:t>
        </w:r>
        <w:r w:rsidR="000B51C3">
          <w:rPr>
            <w:webHidden/>
          </w:rPr>
          <w:fldChar w:fldCharType="end"/>
        </w:r>
      </w:hyperlink>
    </w:p>
    <w:p w14:paraId="51F51D59" w14:textId="1E8562ED" w:rsidR="000B51C3" w:rsidRDefault="00A23B6B">
      <w:pPr>
        <w:pStyle w:val="Indholdsfortegnelse3"/>
        <w:rPr>
          <w:rFonts w:asciiTheme="minorHAnsi" w:eastAsiaTheme="minorEastAsia" w:hAnsiTheme="minorHAnsi" w:cstheme="minorBidi"/>
          <w:i w:val="0"/>
          <w:iCs w:val="0"/>
          <w:sz w:val="22"/>
          <w:szCs w:val="22"/>
        </w:rPr>
      </w:pPr>
      <w:hyperlink w:anchor="_Toc63351392" w:history="1">
        <w:r w:rsidR="000B51C3" w:rsidRPr="009A4619">
          <w:rPr>
            <w:rStyle w:val="Hyperlink"/>
          </w:rPr>
          <w:t>4.3.5 Distrikts-/områdenavn Udgået</w:t>
        </w:r>
        <w:r w:rsidR="000B51C3">
          <w:rPr>
            <w:webHidden/>
          </w:rPr>
          <w:tab/>
        </w:r>
        <w:r w:rsidR="000B51C3">
          <w:rPr>
            <w:webHidden/>
          </w:rPr>
          <w:fldChar w:fldCharType="begin"/>
        </w:r>
        <w:r w:rsidR="000B51C3">
          <w:rPr>
            <w:webHidden/>
          </w:rPr>
          <w:instrText xml:space="preserve"> PAGEREF _Toc63351392 \h </w:instrText>
        </w:r>
        <w:r w:rsidR="000B51C3">
          <w:rPr>
            <w:webHidden/>
          </w:rPr>
        </w:r>
        <w:r w:rsidR="000B51C3">
          <w:rPr>
            <w:webHidden/>
          </w:rPr>
          <w:fldChar w:fldCharType="separate"/>
        </w:r>
        <w:r w:rsidR="000B51C3">
          <w:rPr>
            <w:webHidden/>
          </w:rPr>
          <w:t>25</w:t>
        </w:r>
        <w:r w:rsidR="000B51C3">
          <w:rPr>
            <w:webHidden/>
          </w:rPr>
          <w:fldChar w:fldCharType="end"/>
        </w:r>
      </w:hyperlink>
    </w:p>
    <w:p w14:paraId="4373CDA1" w14:textId="388C69F3" w:rsidR="000B51C3" w:rsidRDefault="00A23B6B">
      <w:pPr>
        <w:pStyle w:val="Indholdsfortegnelse3"/>
        <w:rPr>
          <w:rFonts w:asciiTheme="minorHAnsi" w:eastAsiaTheme="minorEastAsia" w:hAnsiTheme="minorHAnsi" w:cstheme="minorBidi"/>
          <w:i w:val="0"/>
          <w:iCs w:val="0"/>
          <w:sz w:val="22"/>
          <w:szCs w:val="22"/>
        </w:rPr>
      </w:pPr>
      <w:hyperlink w:anchor="_Toc63351393" w:history="1">
        <w:r w:rsidR="000B51C3" w:rsidRPr="009A4619">
          <w:rPr>
            <w:rStyle w:val="Hyperlink"/>
          </w:rPr>
          <w:t>4.3.6 Sag_Status (d_basis_sag_status)</w:t>
        </w:r>
        <w:r w:rsidR="000B51C3">
          <w:rPr>
            <w:webHidden/>
          </w:rPr>
          <w:tab/>
        </w:r>
        <w:r w:rsidR="000B51C3">
          <w:rPr>
            <w:webHidden/>
          </w:rPr>
          <w:fldChar w:fldCharType="begin"/>
        </w:r>
        <w:r w:rsidR="000B51C3">
          <w:rPr>
            <w:webHidden/>
          </w:rPr>
          <w:instrText xml:space="preserve"> PAGEREF _Toc63351393 \h </w:instrText>
        </w:r>
        <w:r w:rsidR="000B51C3">
          <w:rPr>
            <w:webHidden/>
          </w:rPr>
        </w:r>
        <w:r w:rsidR="000B51C3">
          <w:rPr>
            <w:webHidden/>
          </w:rPr>
          <w:fldChar w:fldCharType="separate"/>
        </w:r>
        <w:r w:rsidR="000B51C3">
          <w:rPr>
            <w:webHidden/>
          </w:rPr>
          <w:t>25</w:t>
        </w:r>
        <w:r w:rsidR="000B51C3">
          <w:rPr>
            <w:webHidden/>
          </w:rPr>
          <w:fldChar w:fldCharType="end"/>
        </w:r>
      </w:hyperlink>
    </w:p>
    <w:p w14:paraId="4CA4725A" w14:textId="6FA0B44E" w:rsidR="000B51C3" w:rsidRDefault="00A23B6B">
      <w:pPr>
        <w:pStyle w:val="Indholdsfortegnelse3"/>
        <w:rPr>
          <w:rFonts w:asciiTheme="minorHAnsi" w:eastAsiaTheme="minorEastAsia" w:hAnsiTheme="minorHAnsi" w:cstheme="minorBidi"/>
          <w:i w:val="0"/>
          <w:iCs w:val="0"/>
          <w:sz w:val="22"/>
          <w:szCs w:val="22"/>
        </w:rPr>
      </w:pPr>
      <w:hyperlink w:anchor="_Toc63351394" w:history="1">
        <w:r w:rsidR="000B51C3" w:rsidRPr="009A4619">
          <w:rPr>
            <w:rStyle w:val="Hyperlink"/>
          </w:rPr>
          <w:t>4.3.7 DVFI_Bedømmelse (d_basis_dvfi_bedoemmelse)</w:t>
        </w:r>
        <w:r w:rsidR="000B51C3">
          <w:rPr>
            <w:webHidden/>
          </w:rPr>
          <w:tab/>
        </w:r>
        <w:r w:rsidR="000B51C3">
          <w:rPr>
            <w:webHidden/>
          </w:rPr>
          <w:fldChar w:fldCharType="begin"/>
        </w:r>
        <w:r w:rsidR="000B51C3">
          <w:rPr>
            <w:webHidden/>
          </w:rPr>
          <w:instrText xml:space="preserve"> PAGEREF _Toc63351394 \h </w:instrText>
        </w:r>
        <w:r w:rsidR="000B51C3">
          <w:rPr>
            <w:webHidden/>
          </w:rPr>
        </w:r>
        <w:r w:rsidR="000B51C3">
          <w:rPr>
            <w:webHidden/>
          </w:rPr>
          <w:fldChar w:fldCharType="separate"/>
        </w:r>
        <w:r w:rsidR="000B51C3">
          <w:rPr>
            <w:webHidden/>
          </w:rPr>
          <w:t>25</w:t>
        </w:r>
        <w:r w:rsidR="000B51C3">
          <w:rPr>
            <w:webHidden/>
          </w:rPr>
          <w:fldChar w:fldCharType="end"/>
        </w:r>
      </w:hyperlink>
    </w:p>
    <w:p w14:paraId="5BC3D0DE" w14:textId="5AEDAAA7" w:rsidR="000B51C3" w:rsidRDefault="00A23B6B">
      <w:pPr>
        <w:pStyle w:val="Indholdsfortegnelse3"/>
        <w:rPr>
          <w:rFonts w:asciiTheme="minorHAnsi" w:eastAsiaTheme="minorEastAsia" w:hAnsiTheme="minorHAnsi" w:cstheme="minorBidi"/>
          <w:i w:val="0"/>
          <w:iCs w:val="0"/>
          <w:sz w:val="22"/>
          <w:szCs w:val="22"/>
        </w:rPr>
      </w:pPr>
      <w:hyperlink w:anchor="_Toc63351395" w:history="1">
        <w:r w:rsidR="000B51C3" w:rsidRPr="009A4619">
          <w:rPr>
            <w:rStyle w:val="Hyperlink"/>
          </w:rPr>
          <w:t>4.3.8 Trussel_vand (d_basis_trussel_vand)</w:t>
        </w:r>
        <w:r w:rsidR="000B51C3">
          <w:rPr>
            <w:webHidden/>
          </w:rPr>
          <w:tab/>
        </w:r>
        <w:r w:rsidR="000B51C3">
          <w:rPr>
            <w:webHidden/>
          </w:rPr>
          <w:fldChar w:fldCharType="begin"/>
        </w:r>
        <w:r w:rsidR="000B51C3">
          <w:rPr>
            <w:webHidden/>
          </w:rPr>
          <w:instrText xml:space="preserve"> PAGEREF _Toc63351395 \h </w:instrText>
        </w:r>
        <w:r w:rsidR="000B51C3">
          <w:rPr>
            <w:webHidden/>
          </w:rPr>
        </w:r>
        <w:r w:rsidR="000B51C3">
          <w:rPr>
            <w:webHidden/>
          </w:rPr>
          <w:fldChar w:fldCharType="separate"/>
        </w:r>
        <w:r w:rsidR="000B51C3">
          <w:rPr>
            <w:webHidden/>
          </w:rPr>
          <w:t>25</w:t>
        </w:r>
        <w:r w:rsidR="000B51C3">
          <w:rPr>
            <w:webHidden/>
          </w:rPr>
          <w:fldChar w:fldCharType="end"/>
        </w:r>
      </w:hyperlink>
    </w:p>
    <w:p w14:paraId="0230BD41" w14:textId="142BBE91" w:rsidR="000B51C3" w:rsidRDefault="00A23B6B">
      <w:pPr>
        <w:pStyle w:val="Indholdsfortegnelse3"/>
        <w:rPr>
          <w:rFonts w:asciiTheme="minorHAnsi" w:eastAsiaTheme="minorEastAsia" w:hAnsiTheme="minorHAnsi" w:cstheme="minorBidi"/>
          <w:i w:val="0"/>
          <w:iCs w:val="0"/>
          <w:sz w:val="22"/>
          <w:szCs w:val="22"/>
        </w:rPr>
      </w:pPr>
      <w:hyperlink w:anchor="_Toc63351396" w:history="1">
        <w:r w:rsidR="000B51C3" w:rsidRPr="009A4619">
          <w:rPr>
            <w:rStyle w:val="Hyperlink"/>
          </w:rPr>
          <w:t>4.3.9 Planstatus (d_basis_ planstatus)</w:t>
        </w:r>
        <w:r w:rsidR="000B51C3">
          <w:rPr>
            <w:webHidden/>
          </w:rPr>
          <w:tab/>
        </w:r>
        <w:r w:rsidR="000B51C3">
          <w:rPr>
            <w:webHidden/>
          </w:rPr>
          <w:fldChar w:fldCharType="begin"/>
        </w:r>
        <w:r w:rsidR="000B51C3">
          <w:rPr>
            <w:webHidden/>
          </w:rPr>
          <w:instrText xml:space="preserve"> PAGEREF _Toc63351396 \h </w:instrText>
        </w:r>
        <w:r w:rsidR="000B51C3">
          <w:rPr>
            <w:webHidden/>
          </w:rPr>
        </w:r>
        <w:r w:rsidR="000B51C3">
          <w:rPr>
            <w:webHidden/>
          </w:rPr>
          <w:fldChar w:fldCharType="separate"/>
        </w:r>
        <w:r w:rsidR="000B51C3">
          <w:rPr>
            <w:webHidden/>
          </w:rPr>
          <w:t>26</w:t>
        </w:r>
        <w:r w:rsidR="000B51C3">
          <w:rPr>
            <w:webHidden/>
          </w:rPr>
          <w:fldChar w:fldCharType="end"/>
        </w:r>
      </w:hyperlink>
    </w:p>
    <w:p w14:paraId="22D9099B" w14:textId="5B2DE079" w:rsidR="000B51C3" w:rsidRDefault="00A23B6B">
      <w:pPr>
        <w:pStyle w:val="Indholdsfortegnelse3"/>
        <w:rPr>
          <w:rFonts w:asciiTheme="minorHAnsi" w:eastAsiaTheme="minorEastAsia" w:hAnsiTheme="minorHAnsi" w:cstheme="minorBidi"/>
          <w:i w:val="0"/>
          <w:iCs w:val="0"/>
          <w:sz w:val="22"/>
          <w:szCs w:val="22"/>
        </w:rPr>
      </w:pPr>
      <w:hyperlink w:anchor="_Toc63351397" w:history="1">
        <w:r w:rsidR="000B51C3" w:rsidRPr="009A4619">
          <w:rPr>
            <w:rStyle w:val="Hyperlink"/>
          </w:rPr>
          <w:t>4.3.10 Hastighed (d_basis_ hastighed)</w:t>
        </w:r>
        <w:r w:rsidR="000B51C3">
          <w:rPr>
            <w:webHidden/>
          </w:rPr>
          <w:tab/>
        </w:r>
        <w:r w:rsidR="000B51C3">
          <w:rPr>
            <w:webHidden/>
          </w:rPr>
          <w:fldChar w:fldCharType="begin"/>
        </w:r>
        <w:r w:rsidR="000B51C3">
          <w:rPr>
            <w:webHidden/>
          </w:rPr>
          <w:instrText xml:space="preserve"> PAGEREF _Toc63351397 \h </w:instrText>
        </w:r>
        <w:r w:rsidR="000B51C3">
          <w:rPr>
            <w:webHidden/>
          </w:rPr>
        </w:r>
        <w:r w:rsidR="000B51C3">
          <w:rPr>
            <w:webHidden/>
          </w:rPr>
          <w:fldChar w:fldCharType="separate"/>
        </w:r>
        <w:r w:rsidR="000B51C3">
          <w:rPr>
            <w:webHidden/>
          </w:rPr>
          <w:t>26</w:t>
        </w:r>
        <w:r w:rsidR="000B51C3">
          <w:rPr>
            <w:webHidden/>
          </w:rPr>
          <w:fldChar w:fldCharType="end"/>
        </w:r>
      </w:hyperlink>
    </w:p>
    <w:p w14:paraId="7B52527A" w14:textId="6806FC7C" w:rsidR="000B51C3" w:rsidRDefault="00A23B6B">
      <w:pPr>
        <w:pStyle w:val="Indholdsfortegnelse3"/>
        <w:rPr>
          <w:rFonts w:asciiTheme="minorHAnsi" w:eastAsiaTheme="minorEastAsia" w:hAnsiTheme="minorHAnsi" w:cstheme="minorBidi"/>
          <w:i w:val="0"/>
          <w:iCs w:val="0"/>
          <w:sz w:val="22"/>
          <w:szCs w:val="22"/>
        </w:rPr>
      </w:pPr>
      <w:hyperlink w:anchor="_Toc63351398" w:history="1">
        <w:r w:rsidR="000B51C3" w:rsidRPr="009A4619">
          <w:rPr>
            <w:rStyle w:val="Hyperlink"/>
          </w:rPr>
          <w:t>4.3.11 Afstemningsområde_nr/navn (d_basis_afstemningsomraade)</w:t>
        </w:r>
        <w:r w:rsidR="000B51C3">
          <w:rPr>
            <w:webHidden/>
          </w:rPr>
          <w:tab/>
        </w:r>
        <w:r w:rsidR="000B51C3">
          <w:rPr>
            <w:webHidden/>
          </w:rPr>
          <w:fldChar w:fldCharType="begin"/>
        </w:r>
        <w:r w:rsidR="000B51C3">
          <w:rPr>
            <w:webHidden/>
          </w:rPr>
          <w:instrText xml:space="preserve"> PAGEREF _Toc63351398 \h </w:instrText>
        </w:r>
        <w:r w:rsidR="000B51C3">
          <w:rPr>
            <w:webHidden/>
          </w:rPr>
        </w:r>
        <w:r w:rsidR="000B51C3">
          <w:rPr>
            <w:webHidden/>
          </w:rPr>
          <w:fldChar w:fldCharType="separate"/>
        </w:r>
        <w:r w:rsidR="000B51C3">
          <w:rPr>
            <w:webHidden/>
          </w:rPr>
          <w:t>27</w:t>
        </w:r>
        <w:r w:rsidR="000B51C3">
          <w:rPr>
            <w:webHidden/>
          </w:rPr>
          <w:fldChar w:fldCharType="end"/>
        </w:r>
      </w:hyperlink>
    </w:p>
    <w:p w14:paraId="20331AFE" w14:textId="6D7CDD3E" w:rsidR="000B51C3" w:rsidRDefault="00A23B6B">
      <w:pPr>
        <w:pStyle w:val="Indholdsfortegnelse3"/>
        <w:rPr>
          <w:rFonts w:asciiTheme="minorHAnsi" w:eastAsiaTheme="minorEastAsia" w:hAnsiTheme="minorHAnsi" w:cstheme="minorBidi"/>
          <w:i w:val="0"/>
          <w:iCs w:val="0"/>
          <w:sz w:val="22"/>
          <w:szCs w:val="22"/>
        </w:rPr>
      </w:pPr>
      <w:hyperlink w:anchor="_Toc63351399" w:history="1">
        <w:r w:rsidR="000B51C3" w:rsidRPr="009A4619">
          <w:rPr>
            <w:rStyle w:val="Hyperlink"/>
          </w:rPr>
          <w:t>4.3.12 Artsliste (d_basis_ artsliste) - Udgået</w:t>
        </w:r>
        <w:r w:rsidR="000B51C3">
          <w:rPr>
            <w:webHidden/>
          </w:rPr>
          <w:tab/>
        </w:r>
        <w:r w:rsidR="000B51C3">
          <w:rPr>
            <w:webHidden/>
          </w:rPr>
          <w:fldChar w:fldCharType="begin"/>
        </w:r>
        <w:r w:rsidR="000B51C3">
          <w:rPr>
            <w:webHidden/>
          </w:rPr>
          <w:instrText xml:space="preserve"> PAGEREF _Toc63351399 \h </w:instrText>
        </w:r>
        <w:r w:rsidR="000B51C3">
          <w:rPr>
            <w:webHidden/>
          </w:rPr>
        </w:r>
        <w:r w:rsidR="000B51C3">
          <w:rPr>
            <w:webHidden/>
          </w:rPr>
          <w:fldChar w:fldCharType="separate"/>
        </w:r>
        <w:r w:rsidR="000B51C3">
          <w:rPr>
            <w:webHidden/>
          </w:rPr>
          <w:t>27</w:t>
        </w:r>
        <w:r w:rsidR="000B51C3">
          <w:rPr>
            <w:webHidden/>
          </w:rPr>
          <w:fldChar w:fldCharType="end"/>
        </w:r>
      </w:hyperlink>
    </w:p>
    <w:p w14:paraId="639F41BC" w14:textId="386C6540" w:rsidR="000B51C3" w:rsidRDefault="00A23B6B">
      <w:pPr>
        <w:pStyle w:val="Indholdsfortegnelse3"/>
        <w:rPr>
          <w:rFonts w:asciiTheme="minorHAnsi" w:eastAsiaTheme="minorEastAsia" w:hAnsiTheme="minorHAnsi" w:cstheme="minorBidi"/>
          <w:i w:val="0"/>
          <w:iCs w:val="0"/>
          <w:sz w:val="22"/>
          <w:szCs w:val="22"/>
        </w:rPr>
      </w:pPr>
      <w:hyperlink w:anchor="_Toc63351400" w:history="1">
        <w:r w:rsidR="000B51C3" w:rsidRPr="009A4619">
          <w:rPr>
            <w:rStyle w:val="Hyperlink"/>
          </w:rPr>
          <w:t>4.3.13 Kloak (d_basis_ kloak) Udgået i ver. 2.6</w:t>
        </w:r>
        <w:r w:rsidR="000B51C3">
          <w:rPr>
            <w:webHidden/>
          </w:rPr>
          <w:tab/>
        </w:r>
        <w:r w:rsidR="000B51C3">
          <w:rPr>
            <w:webHidden/>
          </w:rPr>
          <w:fldChar w:fldCharType="begin"/>
        </w:r>
        <w:r w:rsidR="000B51C3">
          <w:rPr>
            <w:webHidden/>
          </w:rPr>
          <w:instrText xml:space="preserve"> PAGEREF _Toc63351400 \h </w:instrText>
        </w:r>
        <w:r w:rsidR="000B51C3">
          <w:rPr>
            <w:webHidden/>
          </w:rPr>
        </w:r>
        <w:r w:rsidR="000B51C3">
          <w:rPr>
            <w:webHidden/>
          </w:rPr>
          <w:fldChar w:fldCharType="separate"/>
        </w:r>
        <w:r w:rsidR="000B51C3">
          <w:rPr>
            <w:webHidden/>
          </w:rPr>
          <w:t>27</w:t>
        </w:r>
        <w:r w:rsidR="000B51C3">
          <w:rPr>
            <w:webHidden/>
          </w:rPr>
          <w:fldChar w:fldCharType="end"/>
        </w:r>
      </w:hyperlink>
    </w:p>
    <w:p w14:paraId="6FA9C3BA" w14:textId="704A3834" w:rsidR="000B51C3" w:rsidRDefault="00A23B6B">
      <w:pPr>
        <w:pStyle w:val="Indholdsfortegnelse3"/>
        <w:rPr>
          <w:rFonts w:asciiTheme="minorHAnsi" w:eastAsiaTheme="minorEastAsia" w:hAnsiTheme="minorHAnsi" w:cstheme="minorBidi"/>
          <w:i w:val="0"/>
          <w:iCs w:val="0"/>
          <w:sz w:val="22"/>
          <w:szCs w:val="22"/>
        </w:rPr>
      </w:pPr>
      <w:hyperlink w:anchor="_Toc63351401" w:history="1">
        <w:r w:rsidR="000B51C3" w:rsidRPr="009A4619">
          <w:rPr>
            <w:rStyle w:val="Hyperlink"/>
          </w:rPr>
          <w:t>4.3.14 Postnr (d_basis_ postnr)</w:t>
        </w:r>
        <w:r w:rsidR="000B51C3">
          <w:rPr>
            <w:webHidden/>
          </w:rPr>
          <w:tab/>
        </w:r>
        <w:r w:rsidR="000B51C3">
          <w:rPr>
            <w:webHidden/>
          </w:rPr>
          <w:fldChar w:fldCharType="begin"/>
        </w:r>
        <w:r w:rsidR="000B51C3">
          <w:rPr>
            <w:webHidden/>
          </w:rPr>
          <w:instrText xml:space="preserve"> PAGEREF _Toc63351401 \h </w:instrText>
        </w:r>
        <w:r w:rsidR="000B51C3">
          <w:rPr>
            <w:webHidden/>
          </w:rPr>
        </w:r>
        <w:r w:rsidR="000B51C3">
          <w:rPr>
            <w:webHidden/>
          </w:rPr>
          <w:fldChar w:fldCharType="separate"/>
        </w:r>
        <w:r w:rsidR="000B51C3">
          <w:rPr>
            <w:webHidden/>
          </w:rPr>
          <w:t>27</w:t>
        </w:r>
        <w:r w:rsidR="000B51C3">
          <w:rPr>
            <w:webHidden/>
          </w:rPr>
          <w:fldChar w:fldCharType="end"/>
        </w:r>
      </w:hyperlink>
    </w:p>
    <w:p w14:paraId="5EC6AF21" w14:textId="7AB77A84" w:rsidR="000B51C3" w:rsidRDefault="00A23B6B">
      <w:pPr>
        <w:pStyle w:val="Indholdsfortegnelse3"/>
        <w:rPr>
          <w:rFonts w:asciiTheme="minorHAnsi" w:eastAsiaTheme="minorEastAsia" w:hAnsiTheme="minorHAnsi" w:cstheme="minorBidi"/>
          <w:i w:val="0"/>
          <w:iCs w:val="0"/>
          <w:sz w:val="22"/>
          <w:szCs w:val="22"/>
        </w:rPr>
      </w:pPr>
      <w:hyperlink w:anchor="_Toc63351402" w:history="1">
        <w:r w:rsidR="000B51C3" w:rsidRPr="009A4619">
          <w:rPr>
            <w:rStyle w:val="Hyperlink"/>
          </w:rPr>
          <w:t>4.3.15 Funktionsstatus (d_basis_funktionsstatus)</w:t>
        </w:r>
        <w:r w:rsidR="000B51C3">
          <w:rPr>
            <w:webHidden/>
          </w:rPr>
          <w:tab/>
        </w:r>
        <w:r w:rsidR="000B51C3">
          <w:rPr>
            <w:webHidden/>
          </w:rPr>
          <w:fldChar w:fldCharType="begin"/>
        </w:r>
        <w:r w:rsidR="000B51C3">
          <w:rPr>
            <w:webHidden/>
          </w:rPr>
          <w:instrText xml:space="preserve"> PAGEREF _Toc63351402 \h </w:instrText>
        </w:r>
        <w:r w:rsidR="000B51C3">
          <w:rPr>
            <w:webHidden/>
          </w:rPr>
        </w:r>
        <w:r w:rsidR="000B51C3">
          <w:rPr>
            <w:webHidden/>
          </w:rPr>
          <w:fldChar w:fldCharType="separate"/>
        </w:r>
        <w:r w:rsidR="000B51C3">
          <w:rPr>
            <w:webHidden/>
          </w:rPr>
          <w:t>27</w:t>
        </w:r>
        <w:r w:rsidR="000B51C3">
          <w:rPr>
            <w:webHidden/>
          </w:rPr>
          <w:fldChar w:fldCharType="end"/>
        </w:r>
      </w:hyperlink>
    </w:p>
    <w:p w14:paraId="073968DF" w14:textId="6873E165" w:rsidR="000B51C3" w:rsidRDefault="00A23B6B">
      <w:pPr>
        <w:pStyle w:val="Indholdsfortegnelse3"/>
        <w:rPr>
          <w:rFonts w:asciiTheme="minorHAnsi" w:eastAsiaTheme="minorEastAsia" w:hAnsiTheme="minorHAnsi" w:cstheme="minorBidi"/>
          <w:i w:val="0"/>
          <w:iCs w:val="0"/>
          <w:sz w:val="22"/>
          <w:szCs w:val="22"/>
        </w:rPr>
      </w:pPr>
      <w:hyperlink w:anchor="_Toc63351403" w:history="1">
        <w:r w:rsidR="000B51C3" w:rsidRPr="009A4619">
          <w:rPr>
            <w:rStyle w:val="Hyperlink"/>
          </w:rPr>
          <w:t>4.3.16 Magasin  (d_basis_magasin)</w:t>
        </w:r>
        <w:r w:rsidR="000B51C3">
          <w:rPr>
            <w:webHidden/>
          </w:rPr>
          <w:tab/>
        </w:r>
        <w:r w:rsidR="000B51C3">
          <w:rPr>
            <w:webHidden/>
          </w:rPr>
          <w:fldChar w:fldCharType="begin"/>
        </w:r>
        <w:r w:rsidR="000B51C3">
          <w:rPr>
            <w:webHidden/>
          </w:rPr>
          <w:instrText xml:space="preserve"> PAGEREF _Toc63351403 \h </w:instrText>
        </w:r>
        <w:r w:rsidR="000B51C3">
          <w:rPr>
            <w:webHidden/>
          </w:rPr>
        </w:r>
        <w:r w:rsidR="000B51C3">
          <w:rPr>
            <w:webHidden/>
          </w:rPr>
          <w:fldChar w:fldCharType="separate"/>
        </w:r>
        <w:r w:rsidR="000B51C3">
          <w:rPr>
            <w:webHidden/>
          </w:rPr>
          <w:t>27</w:t>
        </w:r>
        <w:r w:rsidR="000B51C3">
          <w:rPr>
            <w:webHidden/>
          </w:rPr>
          <w:fldChar w:fldCharType="end"/>
        </w:r>
      </w:hyperlink>
    </w:p>
    <w:p w14:paraId="4078EB5C" w14:textId="3828E8AB" w:rsidR="000B51C3" w:rsidRDefault="00A23B6B">
      <w:pPr>
        <w:pStyle w:val="Indholdsfortegnelse3"/>
        <w:rPr>
          <w:rFonts w:asciiTheme="minorHAnsi" w:eastAsiaTheme="minorEastAsia" w:hAnsiTheme="minorHAnsi" w:cstheme="minorBidi"/>
          <w:i w:val="0"/>
          <w:iCs w:val="0"/>
          <w:sz w:val="22"/>
          <w:szCs w:val="22"/>
        </w:rPr>
      </w:pPr>
      <w:hyperlink w:anchor="_Toc63351404" w:history="1">
        <w:r w:rsidR="000B51C3" w:rsidRPr="009A4619">
          <w:rPr>
            <w:rStyle w:val="Hyperlink"/>
          </w:rPr>
          <w:t>4.3.17 Fors_omr_type (d_basis_fors_omr_type)</w:t>
        </w:r>
        <w:r w:rsidR="000B51C3">
          <w:rPr>
            <w:webHidden/>
          </w:rPr>
          <w:tab/>
        </w:r>
        <w:r w:rsidR="000B51C3">
          <w:rPr>
            <w:webHidden/>
          </w:rPr>
          <w:fldChar w:fldCharType="begin"/>
        </w:r>
        <w:r w:rsidR="000B51C3">
          <w:rPr>
            <w:webHidden/>
          </w:rPr>
          <w:instrText xml:space="preserve"> PAGEREF _Toc63351404 \h </w:instrText>
        </w:r>
        <w:r w:rsidR="000B51C3">
          <w:rPr>
            <w:webHidden/>
          </w:rPr>
        </w:r>
        <w:r w:rsidR="000B51C3">
          <w:rPr>
            <w:webHidden/>
          </w:rPr>
          <w:fldChar w:fldCharType="separate"/>
        </w:r>
        <w:r w:rsidR="000B51C3">
          <w:rPr>
            <w:webHidden/>
          </w:rPr>
          <w:t>28</w:t>
        </w:r>
        <w:r w:rsidR="000B51C3">
          <w:rPr>
            <w:webHidden/>
          </w:rPr>
          <w:fldChar w:fldCharType="end"/>
        </w:r>
      </w:hyperlink>
    </w:p>
    <w:p w14:paraId="79E9F2AC" w14:textId="3858FACA" w:rsidR="000B51C3" w:rsidRDefault="00A23B6B">
      <w:pPr>
        <w:pStyle w:val="Indholdsfortegnelse3"/>
        <w:rPr>
          <w:rFonts w:asciiTheme="minorHAnsi" w:eastAsiaTheme="minorEastAsia" w:hAnsiTheme="minorHAnsi" w:cstheme="minorBidi"/>
          <w:i w:val="0"/>
          <w:iCs w:val="0"/>
          <w:sz w:val="22"/>
          <w:szCs w:val="22"/>
        </w:rPr>
      </w:pPr>
      <w:hyperlink w:anchor="_Toc63351405" w:history="1">
        <w:r w:rsidR="000B51C3" w:rsidRPr="009A4619">
          <w:rPr>
            <w:rStyle w:val="Hyperlink"/>
          </w:rPr>
          <w:t>4.3.18 Område (d_basis_omraade)</w:t>
        </w:r>
        <w:r w:rsidR="000B51C3">
          <w:rPr>
            <w:webHidden/>
          </w:rPr>
          <w:tab/>
        </w:r>
        <w:r w:rsidR="000B51C3">
          <w:rPr>
            <w:webHidden/>
          </w:rPr>
          <w:fldChar w:fldCharType="begin"/>
        </w:r>
        <w:r w:rsidR="000B51C3">
          <w:rPr>
            <w:webHidden/>
          </w:rPr>
          <w:instrText xml:space="preserve"> PAGEREF _Toc63351405 \h </w:instrText>
        </w:r>
        <w:r w:rsidR="000B51C3">
          <w:rPr>
            <w:webHidden/>
          </w:rPr>
        </w:r>
        <w:r w:rsidR="000B51C3">
          <w:rPr>
            <w:webHidden/>
          </w:rPr>
          <w:fldChar w:fldCharType="separate"/>
        </w:r>
        <w:r w:rsidR="000B51C3">
          <w:rPr>
            <w:webHidden/>
          </w:rPr>
          <w:t>28</w:t>
        </w:r>
        <w:r w:rsidR="000B51C3">
          <w:rPr>
            <w:webHidden/>
          </w:rPr>
          <w:fldChar w:fldCharType="end"/>
        </w:r>
      </w:hyperlink>
    </w:p>
    <w:p w14:paraId="1F0FB0EA" w14:textId="7AADDEF8" w:rsidR="000B51C3" w:rsidRDefault="00A23B6B">
      <w:pPr>
        <w:pStyle w:val="Indholdsfortegnelse3"/>
        <w:rPr>
          <w:rFonts w:asciiTheme="minorHAnsi" w:eastAsiaTheme="minorEastAsia" w:hAnsiTheme="minorHAnsi" w:cstheme="minorBidi"/>
          <w:i w:val="0"/>
          <w:iCs w:val="0"/>
          <w:sz w:val="22"/>
          <w:szCs w:val="22"/>
        </w:rPr>
      </w:pPr>
      <w:hyperlink w:anchor="_Toc63351406" w:history="1">
        <w:r w:rsidR="000B51C3" w:rsidRPr="009A4619">
          <w:rPr>
            <w:rStyle w:val="Hyperlink"/>
          </w:rPr>
          <w:t>4.3.19 Vandv_nr (d_basis_vandv_nr)</w:t>
        </w:r>
        <w:r w:rsidR="000B51C3">
          <w:rPr>
            <w:webHidden/>
          </w:rPr>
          <w:tab/>
        </w:r>
        <w:r w:rsidR="000B51C3">
          <w:rPr>
            <w:webHidden/>
          </w:rPr>
          <w:fldChar w:fldCharType="begin"/>
        </w:r>
        <w:r w:rsidR="000B51C3">
          <w:rPr>
            <w:webHidden/>
          </w:rPr>
          <w:instrText xml:space="preserve"> PAGEREF _Toc63351406 \h </w:instrText>
        </w:r>
        <w:r w:rsidR="000B51C3">
          <w:rPr>
            <w:webHidden/>
          </w:rPr>
        </w:r>
        <w:r w:rsidR="000B51C3">
          <w:rPr>
            <w:webHidden/>
          </w:rPr>
          <w:fldChar w:fldCharType="separate"/>
        </w:r>
        <w:r w:rsidR="000B51C3">
          <w:rPr>
            <w:webHidden/>
          </w:rPr>
          <w:t>28</w:t>
        </w:r>
        <w:r w:rsidR="000B51C3">
          <w:rPr>
            <w:webHidden/>
          </w:rPr>
          <w:fldChar w:fldCharType="end"/>
        </w:r>
      </w:hyperlink>
    </w:p>
    <w:p w14:paraId="3802C15F" w14:textId="4552D3B7" w:rsidR="000B51C3" w:rsidRDefault="00A23B6B">
      <w:pPr>
        <w:pStyle w:val="Indholdsfortegnelse3"/>
        <w:rPr>
          <w:rFonts w:asciiTheme="minorHAnsi" w:eastAsiaTheme="minorEastAsia" w:hAnsiTheme="minorHAnsi" w:cstheme="minorBidi"/>
          <w:i w:val="0"/>
          <w:iCs w:val="0"/>
          <w:sz w:val="22"/>
          <w:szCs w:val="22"/>
        </w:rPr>
      </w:pPr>
      <w:hyperlink w:anchor="_Toc63351407" w:history="1">
        <w:r w:rsidR="000B51C3" w:rsidRPr="009A4619">
          <w:rPr>
            <w:rStyle w:val="Hyperlink"/>
          </w:rPr>
          <w:t>4.3.20 Driftniv  (d_basis_driftniv)</w:t>
        </w:r>
        <w:r w:rsidR="000B51C3">
          <w:rPr>
            <w:webHidden/>
          </w:rPr>
          <w:tab/>
        </w:r>
        <w:r w:rsidR="000B51C3">
          <w:rPr>
            <w:webHidden/>
          </w:rPr>
          <w:fldChar w:fldCharType="begin"/>
        </w:r>
        <w:r w:rsidR="000B51C3">
          <w:rPr>
            <w:webHidden/>
          </w:rPr>
          <w:instrText xml:space="preserve"> PAGEREF _Toc63351407 \h </w:instrText>
        </w:r>
        <w:r w:rsidR="000B51C3">
          <w:rPr>
            <w:webHidden/>
          </w:rPr>
        </w:r>
        <w:r w:rsidR="000B51C3">
          <w:rPr>
            <w:webHidden/>
          </w:rPr>
          <w:fldChar w:fldCharType="separate"/>
        </w:r>
        <w:r w:rsidR="000B51C3">
          <w:rPr>
            <w:webHidden/>
          </w:rPr>
          <w:t>28</w:t>
        </w:r>
        <w:r w:rsidR="000B51C3">
          <w:rPr>
            <w:webHidden/>
          </w:rPr>
          <w:fldChar w:fldCharType="end"/>
        </w:r>
      </w:hyperlink>
    </w:p>
    <w:p w14:paraId="5CC13479" w14:textId="72B041FB" w:rsidR="000B51C3" w:rsidRDefault="00A23B6B">
      <w:pPr>
        <w:pStyle w:val="Indholdsfortegnelse3"/>
        <w:rPr>
          <w:rFonts w:asciiTheme="minorHAnsi" w:eastAsiaTheme="minorEastAsia" w:hAnsiTheme="minorHAnsi" w:cstheme="minorBidi"/>
          <w:i w:val="0"/>
          <w:iCs w:val="0"/>
          <w:sz w:val="22"/>
          <w:szCs w:val="22"/>
        </w:rPr>
      </w:pPr>
      <w:hyperlink w:anchor="_Toc63351408" w:history="1">
        <w:r w:rsidR="000B51C3" w:rsidRPr="009A4619">
          <w:rPr>
            <w:rStyle w:val="Hyperlink"/>
          </w:rPr>
          <w:t>4.3.21 Ukrudtsbek (d_basis_ukrudtsbek)</w:t>
        </w:r>
        <w:r w:rsidR="000B51C3">
          <w:rPr>
            <w:webHidden/>
          </w:rPr>
          <w:tab/>
        </w:r>
        <w:r w:rsidR="000B51C3">
          <w:rPr>
            <w:webHidden/>
          </w:rPr>
          <w:fldChar w:fldCharType="begin"/>
        </w:r>
        <w:r w:rsidR="000B51C3">
          <w:rPr>
            <w:webHidden/>
          </w:rPr>
          <w:instrText xml:space="preserve"> PAGEREF _Toc63351408 \h </w:instrText>
        </w:r>
        <w:r w:rsidR="000B51C3">
          <w:rPr>
            <w:webHidden/>
          </w:rPr>
        </w:r>
        <w:r w:rsidR="000B51C3">
          <w:rPr>
            <w:webHidden/>
          </w:rPr>
          <w:fldChar w:fldCharType="separate"/>
        </w:r>
        <w:r w:rsidR="000B51C3">
          <w:rPr>
            <w:webHidden/>
          </w:rPr>
          <w:t>28</w:t>
        </w:r>
        <w:r w:rsidR="000B51C3">
          <w:rPr>
            <w:webHidden/>
          </w:rPr>
          <w:fldChar w:fldCharType="end"/>
        </w:r>
      </w:hyperlink>
    </w:p>
    <w:p w14:paraId="7B06F36D" w14:textId="7FDD4215" w:rsidR="000B51C3" w:rsidRDefault="00A23B6B">
      <w:pPr>
        <w:pStyle w:val="Indholdsfortegnelse3"/>
        <w:rPr>
          <w:rFonts w:asciiTheme="minorHAnsi" w:eastAsiaTheme="minorEastAsia" w:hAnsiTheme="minorHAnsi" w:cstheme="minorBidi"/>
          <w:i w:val="0"/>
          <w:iCs w:val="0"/>
          <w:sz w:val="22"/>
          <w:szCs w:val="22"/>
        </w:rPr>
      </w:pPr>
      <w:hyperlink w:anchor="_Toc63351409" w:history="1">
        <w:r w:rsidR="000B51C3" w:rsidRPr="009A4619">
          <w:rPr>
            <w:rStyle w:val="Hyperlink"/>
          </w:rPr>
          <w:t>4.3.22 Antal (d_basis_antal)</w:t>
        </w:r>
        <w:r w:rsidR="000B51C3">
          <w:rPr>
            <w:webHidden/>
          </w:rPr>
          <w:tab/>
        </w:r>
        <w:r w:rsidR="000B51C3">
          <w:rPr>
            <w:webHidden/>
          </w:rPr>
          <w:fldChar w:fldCharType="begin"/>
        </w:r>
        <w:r w:rsidR="000B51C3">
          <w:rPr>
            <w:webHidden/>
          </w:rPr>
          <w:instrText xml:space="preserve"> PAGEREF _Toc63351409 \h </w:instrText>
        </w:r>
        <w:r w:rsidR="000B51C3">
          <w:rPr>
            <w:webHidden/>
          </w:rPr>
        </w:r>
        <w:r w:rsidR="000B51C3">
          <w:rPr>
            <w:webHidden/>
          </w:rPr>
          <w:fldChar w:fldCharType="separate"/>
        </w:r>
        <w:r w:rsidR="000B51C3">
          <w:rPr>
            <w:webHidden/>
          </w:rPr>
          <w:t>29</w:t>
        </w:r>
        <w:r w:rsidR="000B51C3">
          <w:rPr>
            <w:webHidden/>
          </w:rPr>
          <w:fldChar w:fldCharType="end"/>
        </w:r>
      </w:hyperlink>
    </w:p>
    <w:p w14:paraId="54B584E6" w14:textId="621E4A50" w:rsidR="000B51C3" w:rsidRDefault="00A23B6B">
      <w:pPr>
        <w:pStyle w:val="Indholdsfortegnelse3"/>
        <w:rPr>
          <w:rFonts w:asciiTheme="minorHAnsi" w:eastAsiaTheme="minorEastAsia" w:hAnsiTheme="minorHAnsi" w:cstheme="minorBidi"/>
          <w:i w:val="0"/>
          <w:iCs w:val="0"/>
          <w:sz w:val="22"/>
          <w:szCs w:val="22"/>
        </w:rPr>
      </w:pPr>
      <w:hyperlink w:anchor="_Toc63351410" w:history="1">
        <w:r w:rsidR="000B51C3" w:rsidRPr="009A4619">
          <w:rPr>
            <w:rStyle w:val="Hyperlink"/>
          </w:rPr>
          <w:t>4.3.23 Trin (d_basis_trin)</w:t>
        </w:r>
        <w:r w:rsidR="000B51C3">
          <w:rPr>
            <w:webHidden/>
          </w:rPr>
          <w:tab/>
        </w:r>
        <w:r w:rsidR="000B51C3">
          <w:rPr>
            <w:webHidden/>
          </w:rPr>
          <w:fldChar w:fldCharType="begin"/>
        </w:r>
        <w:r w:rsidR="000B51C3">
          <w:rPr>
            <w:webHidden/>
          </w:rPr>
          <w:instrText xml:space="preserve"> PAGEREF _Toc63351410 \h </w:instrText>
        </w:r>
        <w:r w:rsidR="000B51C3">
          <w:rPr>
            <w:webHidden/>
          </w:rPr>
        </w:r>
        <w:r w:rsidR="000B51C3">
          <w:rPr>
            <w:webHidden/>
          </w:rPr>
          <w:fldChar w:fldCharType="separate"/>
        </w:r>
        <w:r w:rsidR="000B51C3">
          <w:rPr>
            <w:webHidden/>
          </w:rPr>
          <w:t>29</w:t>
        </w:r>
        <w:r w:rsidR="000B51C3">
          <w:rPr>
            <w:webHidden/>
          </w:rPr>
          <w:fldChar w:fldCharType="end"/>
        </w:r>
      </w:hyperlink>
    </w:p>
    <w:p w14:paraId="52B83F66" w14:textId="201AD012" w:rsidR="000B51C3" w:rsidRDefault="00A23B6B">
      <w:pPr>
        <w:pStyle w:val="Indholdsfortegnelse3"/>
        <w:rPr>
          <w:rFonts w:asciiTheme="minorHAnsi" w:eastAsiaTheme="minorEastAsia" w:hAnsiTheme="minorHAnsi" w:cstheme="minorBidi"/>
          <w:i w:val="0"/>
          <w:iCs w:val="0"/>
          <w:sz w:val="22"/>
          <w:szCs w:val="22"/>
        </w:rPr>
      </w:pPr>
      <w:hyperlink w:anchor="_Toc63351411" w:history="1">
        <w:r w:rsidR="000B51C3" w:rsidRPr="009A4619">
          <w:rPr>
            <w:rStyle w:val="Hyperlink"/>
          </w:rPr>
          <w:t>4.3.24 Belægning (d_basis_belaegning)</w:t>
        </w:r>
        <w:r w:rsidR="000B51C3">
          <w:rPr>
            <w:webHidden/>
          </w:rPr>
          <w:tab/>
        </w:r>
        <w:r w:rsidR="000B51C3">
          <w:rPr>
            <w:webHidden/>
          </w:rPr>
          <w:fldChar w:fldCharType="begin"/>
        </w:r>
        <w:r w:rsidR="000B51C3">
          <w:rPr>
            <w:webHidden/>
          </w:rPr>
          <w:instrText xml:space="preserve"> PAGEREF _Toc63351411 \h </w:instrText>
        </w:r>
        <w:r w:rsidR="000B51C3">
          <w:rPr>
            <w:webHidden/>
          </w:rPr>
        </w:r>
        <w:r w:rsidR="000B51C3">
          <w:rPr>
            <w:webHidden/>
          </w:rPr>
          <w:fldChar w:fldCharType="separate"/>
        </w:r>
        <w:r w:rsidR="000B51C3">
          <w:rPr>
            <w:webHidden/>
          </w:rPr>
          <w:t>30</w:t>
        </w:r>
        <w:r w:rsidR="000B51C3">
          <w:rPr>
            <w:webHidden/>
          </w:rPr>
          <w:fldChar w:fldCharType="end"/>
        </w:r>
      </w:hyperlink>
    </w:p>
    <w:p w14:paraId="01650FB7" w14:textId="52558763" w:rsidR="000B51C3" w:rsidRDefault="00A23B6B">
      <w:pPr>
        <w:pStyle w:val="Indholdsfortegnelse3"/>
        <w:rPr>
          <w:rFonts w:asciiTheme="minorHAnsi" w:eastAsiaTheme="minorEastAsia" w:hAnsiTheme="minorHAnsi" w:cstheme="minorBidi"/>
          <w:i w:val="0"/>
          <w:iCs w:val="0"/>
          <w:sz w:val="22"/>
          <w:szCs w:val="22"/>
        </w:rPr>
      </w:pPr>
      <w:hyperlink w:anchor="_Toc63351412" w:history="1">
        <w:r w:rsidR="000B51C3" w:rsidRPr="009A4619">
          <w:rPr>
            <w:rStyle w:val="Hyperlink"/>
          </w:rPr>
          <w:t>4.3.25 Handicapegnet (d_basis_handicapegnet)</w:t>
        </w:r>
        <w:r w:rsidR="000B51C3">
          <w:rPr>
            <w:webHidden/>
          </w:rPr>
          <w:tab/>
        </w:r>
        <w:r w:rsidR="000B51C3">
          <w:rPr>
            <w:webHidden/>
          </w:rPr>
          <w:fldChar w:fldCharType="begin"/>
        </w:r>
        <w:r w:rsidR="000B51C3">
          <w:rPr>
            <w:webHidden/>
          </w:rPr>
          <w:instrText xml:space="preserve"> PAGEREF _Toc63351412 \h </w:instrText>
        </w:r>
        <w:r w:rsidR="000B51C3">
          <w:rPr>
            <w:webHidden/>
          </w:rPr>
        </w:r>
        <w:r w:rsidR="000B51C3">
          <w:rPr>
            <w:webHidden/>
          </w:rPr>
          <w:fldChar w:fldCharType="separate"/>
        </w:r>
        <w:r w:rsidR="000B51C3">
          <w:rPr>
            <w:webHidden/>
          </w:rPr>
          <w:t>30</w:t>
        </w:r>
        <w:r w:rsidR="000B51C3">
          <w:rPr>
            <w:webHidden/>
          </w:rPr>
          <w:fldChar w:fldCharType="end"/>
        </w:r>
      </w:hyperlink>
    </w:p>
    <w:p w14:paraId="1D1882ED" w14:textId="595E39B9" w:rsidR="000B51C3" w:rsidRDefault="00A23B6B">
      <w:pPr>
        <w:pStyle w:val="Indholdsfortegnelse3"/>
        <w:rPr>
          <w:rFonts w:asciiTheme="minorHAnsi" w:eastAsiaTheme="minorEastAsia" w:hAnsiTheme="minorHAnsi" w:cstheme="minorBidi"/>
          <w:i w:val="0"/>
          <w:iCs w:val="0"/>
          <w:sz w:val="22"/>
          <w:szCs w:val="22"/>
        </w:rPr>
      </w:pPr>
      <w:hyperlink w:anchor="_Toc63351413" w:history="1">
        <w:r w:rsidR="000B51C3" w:rsidRPr="009A4619">
          <w:rPr>
            <w:rStyle w:val="Hyperlink"/>
          </w:rPr>
          <w:t>4.3.26 Invasiv art (d_basis_invasivart)</w:t>
        </w:r>
        <w:r w:rsidR="000B51C3">
          <w:rPr>
            <w:webHidden/>
          </w:rPr>
          <w:tab/>
        </w:r>
        <w:r w:rsidR="000B51C3">
          <w:rPr>
            <w:webHidden/>
          </w:rPr>
          <w:fldChar w:fldCharType="begin"/>
        </w:r>
        <w:r w:rsidR="000B51C3">
          <w:rPr>
            <w:webHidden/>
          </w:rPr>
          <w:instrText xml:space="preserve"> PAGEREF _Toc63351413 \h </w:instrText>
        </w:r>
        <w:r w:rsidR="000B51C3">
          <w:rPr>
            <w:webHidden/>
          </w:rPr>
        </w:r>
        <w:r w:rsidR="000B51C3">
          <w:rPr>
            <w:webHidden/>
          </w:rPr>
          <w:fldChar w:fldCharType="separate"/>
        </w:r>
        <w:r w:rsidR="000B51C3">
          <w:rPr>
            <w:webHidden/>
          </w:rPr>
          <w:t>30</w:t>
        </w:r>
        <w:r w:rsidR="000B51C3">
          <w:rPr>
            <w:webHidden/>
          </w:rPr>
          <w:fldChar w:fldCharType="end"/>
        </w:r>
      </w:hyperlink>
    </w:p>
    <w:p w14:paraId="50636E5A" w14:textId="2272368B" w:rsidR="000B51C3" w:rsidRDefault="00A23B6B">
      <w:pPr>
        <w:pStyle w:val="Indholdsfortegnelse3"/>
        <w:rPr>
          <w:rFonts w:asciiTheme="minorHAnsi" w:eastAsiaTheme="minorEastAsia" w:hAnsiTheme="minorHAnsi" w:cstheme="minorBidi"/>
          <w:i w:val="0"/>
          <w:iCs w:val="0"/>
          <w:sz w:val="22"/>
          <w:szCs w:val="22"/>
        </w:rPr>
      </w:pPr>
      <w:hyperlink w:anchor="_Toc63351414" w:history="1">
        <w:r w:rsidR="000B51C3" w:rsidRPr="009A4619">
          <w:rPr>
            <w:rStyle w:val="Hyperlink"/>
          </w:rPr>
          <w:t>4.3.27 Kotesystem (d_basis_kotesystem)</w:t>
        </w:r>
        <w:r w:rsidR="000B51C3">
          <w:rPr>
            <w:webHidden/>
          </w:rPr>
          <w:tab/>
        </w:r>
        <w:r w:rsidR="000B51C3">
          <w:rPr>
            <w:webHidden/>
          </w:rPr>
          <w:fldChar w:fldCharType="begin"/>
        </w:r>
        <w:r w:rsidR="000B51C3">
          <w:rPr>
            <w:webHidden/>
          </w:rPr>
          <w:instrText xml:space="preserve"> PAGEREF _Toc63351414 \h </w:instrText>
        </w:r>
        <w:r w:rsidR="000B51C3">
          <w:rPr>
            <w:webHidden/>
          </w:rPr>
        </w:r>
        <w:r w:rsidR="000B51C3">
          <w:rPr>
            <w:webHidden/>
          </w:rPr>
          <w:fldChar w:fldCharType="separate"/>
        </w:r>
        <w:r w:rsidR="000B51C3">
          <w:rPr>
            <w:webHidden/>
          </w:rPr>
          <w:t>31</w:t>
        </w:r>
        <w:r w:rsidR="000B51C3">
          <w:rPr>
            <w:webHidden/>
          </w:rPr>
          <w:fldChar w:fldCharType="end"/>
        </w:r>
      </w:hyperlink>
    </w:p>
    <w:p w14:paraId="118D5724" w14:textId="1550B392" w:rsidR="000B51C3" w:rsidRDefault="00A23B6B">
      <w:pPr>
        <w:pStyle w:val="Indholdsfortegnelse2"/>
        <w:rPr>
          <w:rFonts w:asciiTheme="minorHAnsi" w:eastAsiaTheme="minorEastAsia" w:hAnsiTheme="minorHAnsi" w:cstheme="minorBidi"/>
          <w:smallCaps w:val="0"/>
          <w:kern w:val="0"/>
          <w:sz w:val="22"/>
          <w:szCs w:val="22"/>
        </w:rPr>
      </w:pPr>
      <w:hyperlink w:anchor="_Toc63351415" w:history="1">
        <w:r w:rsidR="000B51C3" w:rsidRPr="009A4619">
          <w:rPr>
            <w:rStyle w:val="Hyperlink"/>
          </w:rPr>
          <w:t>4.4 Metadata</w:t>
        </w:r>
        <w:r w:rsidR="000B51C3">
          <w:rPr>
            <w:webHidden/>
          </w:rPr>
          <w:tab/>
        </w:r>
        <w:r w:rsidR="000B51C3">
          <w:rPr>
            <w:webHidden/>
          </w:rPr>
          <w:fldChar w:fldCharType="begin"/>
        </w:r>
        <w:r w:rsidR="000B51C3">
          <w:rPr>
            <w:webHidden/>
          </w:rPr>
          <w:instrText xml:space="preserve"> PAGEREF _Toc63351415 \h </w:instrText>
        </w:r>
        <w:r w:rsidR="000B51C3">
          <w:rPr>
            <w:webHidden/>
          </w:rPr>
        </w:r>
        <w:r w:rsidR="000B51C3">
          <w:rPr>
            <w:webHidden/>
          </w:rPr>
          <w:fldChar w:fldCharType="separate"/>
        </w:r>
        <w:r w:rsidR="000B51C3">
          <w:rPr>
            <w:webHidden/>
          </w:rPr>
          <w:t>33</w:t>
        </w:r>
        <w:r w:rsidR="000B51C3">
          <w:rPr>
            <w:webHidden/>
          </w:rPr>
          <w:fldChar w:fldCharType="end"/>
        </w:r>
      </w:hyperlink>
    </w:p>
    <w:p w14:paraId="7654B32D" w14:textId="605D6B4D"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16" w:history="1">
        <w:r w:rsidR="000B51C3" w:rsidRPr="009A4619">
          <w:rPr>
            <w:rStyle w:val="Hyperlink"/>
            <w:noProof/>
          </w:rPr>
          <w:t>5. Temaspecifik datamodel</w:t>
        </w:r>
        <w:r w:rsidR="000B51C3">
          <w:rPr>
            <w:noProof/>
            <w:webHidden/>
          </w:rPr>
          <w:tab/>
        </w:r>
        <w:r w:rsidR="000B51C3">
          <w:rPr>
            <w:noProof/>
            <w:webHidden/>
          </w:rPr>
          <w:fldChar w:fldCharType="begin"/>
        </w:r>
        <w:r w:rsidR="000B51C3">
          <w:rPr>
            <w:noProof/>
            <w:webHidden/>
          </w:rPr>
          <w:instrText xml:space="preserve"> PAGEREF _Toc63351416 \h </w:instrText>
        </w:r>
        <w:r w:rsidR="000B51C3">
          <w:rPr>
            <w:noProof/>
            <w:webHidden/>
          </w:rPr>
        </w:r>
        <w:r w:rsidR="000B51C3">
          <w:rPr>
            <w:noProof/>
            <w:webHidden/>
          </w:rPr>
          <w:fldChar w:fldCharType="separate"/>
        </w:r>
        <w:r w:rsidR="000B51C3">
          <w:rPr>
            <w:noProof/>
            <w:webHidden/>
          </w:rPr>
          <w:t>35</w:t>
        </w:r>
        <w:r w:rsidR="000B51C3">
          <w:rPr>
            <w:noProof/>
            <w:webHidden/>
          </w:rPr>
          <w:fldChar w:fldCharType="end"/>
        </w:r>
      </w:hyperlink>
    </w:p>
    <w:p w14:paraId="2A6AC0E8" w14:textId="6FE28833"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17" w:history="1">
        <w:r w:rsidR="000B51C3" w:rsidRPr="009A4619">
          <w:rPr>
            <w:rStyle w:val="Hyperlink"/>
            <w:noProof/>
          </w:rPr>
          <w:t>5.1 Overfladevand</w:t>
        </w:r>
        <w:r w:rsidR="000B51C3">
          <w:rPr>
            <w:noProof/>
            <w:webHidden/>
          </w:rPr>
          <w:tab/>
        </w:r>
        <w:r w:rsidR="000B51C3">
          <w:rPr>
            <w:noProof/>
            <w:webHidden/>
          </w:rPr>
          <w:fldChar w:fldCharType="begin"/>
        </w:r>
        <w:r w:rsidR="000B51C3">
          <w:rPr>
            <w:noProof/>
            <w:webHidden/>
          </w:rPr>
          <w:instrText xml:space="preserve"> PAGEREF _Toc63351417 \h </w:instrText>
        </w:r>
        <w:r w:rsidR="000B51C3">
          <w:rPr>
            <w:noProof/>
            <w:webHidden/>
          </w:rPr>
        </w:r>
        <w:r w:rsidR="000B51C3">
          <w:rPr>
            <w:noProof/>
            <w:webHidden/>
          </w:rPr>
          <w:fldChar w:fldCharType="separate"/>
        </w:r>
        <w:r w:rsidR="000B51C3">
          <w:rPr>
            <w:noProof/>
            <w:webHidden/>
          </w:rPr>
          <w:t>35</w:t>
        </w:r>
        <w:r w:rsidR="000B51C3">
          <w:rPr>
            <w:noProof/>
            <w:webHidden/>
          </w:rPr>
          <w:fldChar w:fldCharType="end"/>
        </w:r>
      </w:hyperlink>
    </w:p>
    <w:p w14:paraId="5C774BFC" w14:textId="1C0ADD8E" w:rsidR="000B51C3" w:rsidRDefault="00A23B6B">
      <w:pPr>
        <w:pStyle w:val="Indholdsfortegnelse2"/>
        <w:rPr>
          <w:rFonts w:asciiTheme="minorHAnsi" w:eastAsiaTheme="minorEastAsia" w:hAnsiTheme="minorHAnsi" w:cstheme="minorBidi"/>
          <w:smallCaps w:val="0"/>
          <w:kern w:val="0"/>
          <w:sz w:val="22"/>
          <w:szCs w:val="22"/>
        </w:rPr>
      </w:pPr>
      <w:hyperlink w:anchor="_Toc63351418" w:history="1">
        <w:r w:rsidR="000B51C3" w:rsidRPr="009A4619">
          <w:rPr>
            <w:rStyle w:val="Hyperlink"/>
          </w:rPr>
          <w:t>5.1.1 Vandløb (5000)</w:t>
        </w:r>
        <w:r w:rsidR="000B51C3">
          <w:rPr>
            <w:webHidden/>
          </w:rPr>
          <w:tab/>
        </w:r>
        <w:r w:rsidR="000B51C3">
          <w:rPr>
            <w:webHidden/>
          </w:rPr>
          <w:fldChar w:fldCharType="begin"/>
        </w:r>
        <w:r w:rsidR="000B51C3">
          <w:rPr>
            <w:webHidden/>
          </w:rPr>
          <w:instrText xml:space="preserve"> PAGEREF _Toc63351418 \h </w:instrText>
        </w:r>
        <w:r w:rsidR="000B51C3">
          <w:rPr>
            <w:webHidden/>
          </w:rPr>
        </w:r>
        <w:r w:rsidR="000B51C3">
          <w:rPr>
            <w:webHidden/>
          </w:rPr>
          <w:fldChar w:fldCharType="separate"/>
        </w:r>
        <w:r w:rsidR="000B51C3">
          <w:rPr>
            <w:webHidden/>
          </w:rPr>
          <w:t>35</w:t>
        </w:r>
        <w:r w:rsidR="000B51C3">
          <w:rPr>
            <w:webHidden/>
          </w:rPr>
          <w:fldChar w:fldCharType="end"/>
        </w:r>
      </w:hyperlink>
    </w:p>
    <w:p w14:paraId="67AAFC3A" w14:textId="03732FA3" w:rsidR="000B51C3" w:rsidRDefault="00A23B6B">
      <w:pPr>
        <w:pStyle w:val="Indholdsfortegnelse2"/>
        <w:rPr>
          <w:rFonts w:asciiTheme="minorHAnsi" w:eastAsiaTheme="minorEastAsia" w:hAnsiTheme="minorHAnsi" w:cstheme="minorBidi"/>
          <w:smallCaps w:val="0"/>
          <w:kern w:val="0"/>
          <w:sz w:val="22"/>
          <w:szCs w:val="22"/>
        </w:rPr>
      </w:pPr>
      <w:hyperlink w:anchor="_Toc63351419" w:history="1">
        <w:r w:rsidR="000B51C3" w:rsidRPr="009A4619">
          <w:rPr>
            <w:rStyle w:val="Hyperlink"/>
          </w:rPr>
          <w:t>5.1.2 Målestation (5001)</w:t>
        </w:r>
        <w:r w:rsidR="000B51C3">
          <w:rPr>
            <w:webHidden/>
          </w:rPr>
          <w:tab/>
        </w:r>
        <w:r w:rsidR="000B51C3">
          <w:rPr>
            <w:webHidden/>
          </w:rPr>
          <w:fldChar w:fldCharType="begin"/>
        </w:r>
        <w:r w:rsidR="000B51C3">
          <w:rPr>
            <w:webHidden/>
          </w:rPr>
          <w:instrText xml:space="preserve"> PAGEREF _Toc63351419 \h </w:instrText>
        </w:r>
        <w:r w:rsidR="000B51C3">
          <w:rPr>
            <w:webHidden/>
          </w:rPr>
        </w:r>
        <w:r w:rsidR="000B51C3">
          <w:rPr>
            <w:webHidden/>
          </w:rPr>
          <w:fldChar w:fldCharType="separate"/>
        </w:r>
        <w:r w:rsidR="000B51C3">
          <w:rPr>
            <w:webHidden/>
          </w:rPr>
          <w:t>39</w:t>
        </w:r>
        <w:r w:rsidR="000B51C3">
          <w:rPr>
            <w:webHidden/>
          </w:rPr>
          <w:fldChar w:fldCharType="end"/>
        </w:r>
      </w:hyperlink>
    </w:p>
    <w:p w14:paraId="259B3CAD" w14:textId="2054A46D" w:rsidR="000B51C3" w:rsidRDefault="00A23B6B">
      <w:pPr>
        <w:pStyle w:val="Indholdsfortegnelse2"/>
        <w:rPr>
          <w:rFonts w:asciiTheme="minorHAnsi" w:eastAsiaTheme="minorEastAsia" w:hAnsiTheme="minorHAnsi" w:cstheme="minorBidi"/>
          <w:smallCaps w:val="0"/>
          <w:kern w:val="0"/>
          <w:sz w:val="22"/>
          <w:szCs w:val="22"/>
        </w:rPr>
      </w:pPr>
      <w:hyperlink w:anchor="_Toc63351420" w:history="1">
        <w:r w:rsidR="000B51C3" w:rsidRPr="009A4619">
          <w:rPr>
            <w:rStyle w:val="Hyperlink"/>
          </w:rPr>
          <w:t>5.1.3 Faunaspærring (5002)</w:t>
        </w:r>
        <w:r w:rsidR="000B51C3">
          <w:rPr>
            <w:webHidden/>
          </w:rPr>
          <w:tab/>
        </w:r>
        <w:r w:rsidR="000B51C3">
          <w:rPr>
            <w:webHidden/>
          </w:rPr>
          <w:fldChar w:fldCharType="begin"/>
        </w:r>
        <w:r w:rsidR="000B51C3">
          <w:rPr>
            <w:webHidden/>
          </w:rPr>
          <w:instrText xml:space="preserve"> PAGEREF _Toc63351420 \h </w:instrText>
        </w:r>
        <w:r w:rsidR="000B51C3">
          <w:rPr>
            <w:webHidden/>
          </w:rPr>
        </w:r>
        <w:r w:rsidR="000B51C3">
          <w:rPr>
            <w:webHidden/>
          </w:rPr>
          <w:fldChar w:fldCharType="separate"/>
        </w:r>
        <w:r w:rsidR="000B51C3">
          <w:rPr>
            <w:webHidden/>
          </w:rPr>
          <w:t>41</w:t>
        </w:r>
        <w:r w:rsidR="000B51C3">
          <w:rPr>
            <w:webHidden/>
          </w:rPr>
          <w:fldChar w:fldCharType="end"/>
        </w:r>
      </w:hyperlink>
    </w:p>
    <w:p w14:paraId="4F737923" w14:textId="6FEE68DA" w:rsidR="000B51C3" w:rsidRDefault="00A23B6B">
      <w:pPr>
        <w:pStyle w:val="Indholdsfortegnelse2"/>
        <w:rPr>
          <w:rFonts w:asciiTheme="minorHAnsi" w:eastAsiaTheme="minorEastAsia" w:hAnsiTheme="minorHAnsi" w:cstheme="minorBidi"/>
          <w:smallCaps w:val="0"/>
          <w:kern w:val="0"/>
          <w:sz w:val="22"/>
          <w:szCs w:val="22"/>
        </w:rPr>
      </w:pPr>
      <w:hyperlink w:anchor="_Toc63351421" w:history="1">
        <w:r w:rsidR="000B51C3" w:rsidRPr="009A4619">
          <w:rPr>
            <w:rStyle w:val="Hyperlink"/>
          </w:rPr>
          <w:t>5.1.4 Drænledning (5003)</w:t>
        </w:r>
        <w:r w:rsidR="000B51C3">
          <w:rPr>
            <w:webHidden/>
          </w:rPr>
          <w:tab/>
        </w:r>
        <w:r w:rsidR="000B51C3">
          <w:rPr>
            <w:webHidden/>
          </w:rPr>
          <w:fldChar w:fldCharType="begin"/>
        </w:r>
        <w:r w:rsidR="000B51C3">
          <w:rPr>
            <w:webHidden/>
          </w:rPr>
          <w:instrText xml:space="preserve"> PAGEREF _Toc63351421 \h </w:instrText>
        </w:r>
        <w:r w:rsidR="000B51C3">
          <w:rPr>
            <w:webHidden/>
          </w:rPr>
        </w:r>
        <w:r w:rsidR="000B51C3">
          <w:rPr>
            <w:webHidden/>
          </w:rPr>
          <w:fldChar w:fldCharType="separate"/>
        </w:r>
        <w:r w:rsidR="000B51C3">
          <w:rPr>
            <w:webHidden/>
          </w:rPr>
          <w:t>44</w:t>
        </w:r>
        <w:r w:rsidR="000B51C3">
          <w:rPr>
            <w:webHidden/>
          </w:rPr>
          <w:fldChar w:fldCharType="end"/>
        </w:r>
      </w:hyperlink>
    </w:p>
    <w:p w14:paraId="1BFB07B6" w14:textId="64800107" w:rsidR="000B51C3" w:rsidRDefault="00A23B6B">
      <w:pPr>
        <w:pStyle w:val="Indholdsfortegnelse2"/>
        <w:rPr>
          <w:rFonts w:asciiTheme="minorHAnsi" w:eastAsiaTheme="minorEastAsia" w:hAnsiTheme="minorHAnsi" w:cstheme="minorBidi"/>
          <w:smallCaps w:val="0"/>
          <w:kern w:val="0"/>
          <w:sz w:val="22"/>
          <w:szCs w:val="22"/>
        </w:rPr>
      </w:pPr>
      <w:hyperlink w:anchor="_Toc63351422" w:history="1">
        <w:r w:rsidR="000B51C3" w:rsidRPr="009A4619">
          <w:rPr>
            <w:rStyle w:val="Hyperlink"/>
          </w:rPr>
          <w:t>5.1.5 Drænområde (5004)</w:t>
        </w:r>
        <w:r w:rsidR="000B51C3">
          <w:rPr>
            <w:webHidden/>
          </w:rPr>
          <w:tab/>
        </w:r>
        <w:r w:rsidR="000B51C3">
          <w:rPr>
            <w:webHidden/>
          </w:rPr>
          <w:fldChar w:fldCharType="begin"/>
        </w:r>
        <w:r w:rsidR="000B51C3">
          <w:rPr>
            <w:webHidden/>
          </w:rPr>
          <w:instrText xml:space="preserve"> PAGEREF _Toc63351422 \h </w:instrText>
        </w:r>
        <w:r w:rsidR="000B51C3">
          <w:rPr>
            <w:webHidden/>
          </w:rPr>
        </w:r>
        <w:r w:rsidR="000B51C3">
          <w:rPr>
            <w:webHidden/>
          </w:rPr>
          <w:fldChar w:fldCharType="separate"/>
        </w:r>
        <w:r w:rsidR="000B51C3">
          <w:rPr>
            <w:webHidden/>
          </w:rPr>
          <w:t>46</w:t>
        </w:r>
        <w:r w:rsidR="000B51C3">
          <w:rPr>
            <w:webHidden/>
          </w:rPr>
          <w:fldChar w:fldCharType="end"/>
        </w:r>
      </w:hyperlink>
    </w:p>
    <w:p w14:paraId="08639C59" w14:textId="5ED4C4ED" w:rsidR="000B51C3" w:rsidRDefault="00A23B6B">
      <w:pPr>
        <w:pStyle w:val="Indholdsfortegnelse2"/>
        <w:rPr>
          <w:rFonts w:asciiTheme="minorHAnsi" w:eastAsiaTheme="minorEastAsia" w:hAnsiTheme="minorHAnsi" w:cstheme="minorBidi"/>
          <w:smallCaps w:val="0"/>
          <w:kern w:val="0"/>
          <w:sz w:val="22"/>
          <w:szCs w:val="22"/>
        </w:rPr>
      </w:pPr>
      <w:hyperlink w:anchor="_Toc63351423" w:history="1">
        <w:r w:rsidR="000B51C3" w:rsidRPr="009A4619">
          <w:rPr>
            <w:rStyle w:val="Hyperlink"/>
          </w:rPr>
          <w:t>5.1.6 Sø (5005)</w:t>
        </w:r>
        <w:r w:rsidR="000B51C3">
          <w:rPr>
            <w:webHidden/>
          </w:rPr>
          <w:tab/>
        </w:r>
        <w:r w:rsidR="000B51C3">
          <w:rPr>
            <w:webHidden/>
          </w:rPr>
          <w:fldChar w:fldCharType="begin"/>
        </w:r>
        <w:r w:rsidR="000B51C3">
          <w:rPr>
            <w:webHidden/>
          </w:rPr>
          <w:instrText xml:space="preserve"> PAGEREF _Toc63351423 \h </w:instrText>
        </w:r>
        <w:r w:rsidR="000B51C3">
          <w:rPr>
            <w:webHidden/>
          </w:rPr>
        </w:r>
        <w:r w:rsidR="000B51C3">
          <w:rPr>
            <w:webHidden/>
          </w:rPr>
          <w:fldChar w:fldCharType="separate"/>
        </w:r>
        <w:r w:rsidR="000B51C3">
          <w:rPr>
            <w:webHidden/>
          </w:rPr>
          <w:t>47</w:t>
        </w:r>
        <w:r w:rsidR="000B51C3">
          <w:rPr>
            <w:webHidden/>
          </w:rPr>
          <w:fldChar w:fldCharType="end"/>
        </w:r>
      </w:hyperlink>
    </w:p>
    <w:p w14:paraId="7071C3E4" w14:textId="6DFFD83F" w:rsidR="000B51C3" w:rsidRDefault="00A23B6B">
      <w:pPr>
        <w:pStyle w:val="Indholdsfortegnelse2"/>
        <w:rPr>
          <w:rFonts w:asciiTheme="minorHAnsi" w:eastAsiaTheme="minorEastAsia" w:hAnsiTheme="minorHAnsi" w:cstheme="minorBidi"/>
          <w:smallCaps w:val="0"/>
          <w:kern w:val="0"/>
          <w:sz w:val="22"/>
          <w:szCs w:val="22"/>
        </w:rPr>
      </w:pPr>
      <w:hyperlink w:anchor="_Toc63351424" w:history="1">
        <w:r w:rsidR="000B51C3" w:rsidRPr="009A4619">
          <w:rPr>
            <w:rStyle w:val="Hyperlink"/>
          </w:rPr>
          <w:t>5.1.7 Dybdekurve (5006)</w:t>
        </w:r>
        <w:r w:rsidR="000B51C3">
          <w:rPr>
            <w:webHidden/>
          </w:rPr>
          <w:tab/>
        </w:r>
        <w:r w:rsidR="000B51C3">
          <w:rPr>
            <w:webHidden/>
          </w:rPr>
          <w:fldChar w:fldCharType="begin"/>
        </w:r>
        <w:r w:rsidR="000B51C3">
          <w:rPr>
            <w:webHidden/>
          </w:rPr>
          <w:instrText xml:space="preserve"> PAGEREF _Toc63351424 \h </w:instrText>
        </w:r>
        <w:r w:rsidR="000B51C3">
          <w:rPr>
            <w:webHidden/>
          </w:rPr>
        </w:r>
        <w:r w:rsidR="000B51C3">
          <w:rPr>
            <w:webHidden/>
          </w:rPr>
          <w:fldChar w:fldCharType="separate"/>
        </w:r>
        <w:r w:rsidR="000B51C3">
          <w:rPr>
            <w:webHidden/>
          </w:rPr>
          <w:t>50</w:t>
        </w:r>
        <w:r w:rsidR="000B51C3">
          <w:rPr>
            <w:webHidden/>
          </w:rPr>
          <w:fldChar w:fldCharType="end"/>
        </w:r>
      </w:hyperlink>
    </w:p>
    <w:p w14:paraId="5774FF8F" w14:textId="450FFA67" w:rsidR="000B51C3" w:rsidRDefault="00A23B6B">
      <w:pPr>
        <w:pStyle w:val="Indholdsfortegnelse2"/>
        <w:rPr>
          <w:rFonts w:asciiTheme="minorHAnsi" w:eastAsiaTheme="minorEastAsia" w:hAnsiTheme="minorHAnsi" w:cstheme="minorBidi"/>
          <w:smallCaps w:val="0"/>
          <w:kern w:val="0"/>
          <w:sz w:val="22"/>
          <w:szCs w:val="22"/>
        </w:rPr>
      </w:pPr>
      <w:hyperlink w:anchor="_Toc63351425" w:history="1">
        <w:r w:rsidR="000B51C3" w:rsidRPr="009A4619">
          <w:rPr>
            <w:rStyle w:val="Hyperlink"/>
          </w:rPr>
          <w:t>5.1.8 Vandløbsoplande (5007)</w:t>
        </w:r>
        <w:r w:rsidR="000B51C3">
          <w:rPr>
            <w:webHidden/>
          </w:rPr>
          <w:tab/>
        </w:r>
        <w:r w:rsidR="000B51C3">
          <w:rPr>
            <w:webHidden/>
          </w:rPr>
          <w:fldChar w:fldCharType="begin"/>
        </w:r>
        <w:r w:rsidR="000B51C3">
          <w:rPr>
            <w:webHidden/>
          </w:rPr>
          <w:instrText xml:space="preserve"> PAGEREF _Toc63351425 \h </w:instrText>
        </w:r>
        <w:r w:rsidR="000B51C3">
          <w:rPr>
            <w:webHidden/>
          </w:rPr>
        </w:r>
        <w:r w:rsidR="000B51C3">
          <w:rPr>
            <w:webHidden/>
          </w:rPr>
          <w:fldChar w:fldCharType="separate"/>
        </w:r>
        <w:r w:rsidR="000B51C3">
          <w:rPr>
            <w:webHidden/>
          </w:rPr>
          <w:t>51</w:t>
        </w:r>
        <w:r w:rsidR="000B51C3">
          <w:rPr>
            <w:webHidden/>
          </w:rPr>
          <w:fldChar w:fldCharType="end"/>
        </w:r>
      </w:hyperlink>
    </w:p>
    <w:p w14:paraId="3E7CE2FF" w14:textId="2407FDAC" w:rsidR="000B51C3" w:rsidRDefault="00A23B6B">
      <w:pPr>
        <w:pStyle w:val="Indholdsfortegnelse2"/>
        <w:rPr>
          <w:rFonts w:asciiTheme="minorHAnsi" w:eastAsiaTheme="minorEastAsia" w:hAnsiTheme="minorHAnsi" w:cstheme="minorBidi"/>
          <w:smallCaps w:val="0"/>
          <w:kern w:val="0"/>
          <w:sz w:val="22"/>
          <w:szCs w:val="22"/>
        </w:rPr>
      </w:pPr>
      <w:hyperlink w:anchor="_Toc63351426" w:history="1">
        <w:r w:rsidR="000B51C3" w:rsidRPr="009A4619">
          <w:rPr>
            <w:rStyle w:val="Hyperlink"/>
          </w:rPr>
          <w:t>5.1.9 Søoplande (5008)</w:t>
        </w:r>
        <w:r w:rsidR="000B51C3">
          <w:rPr>
            <w:webHidden/>
          </w:rPr>
          <w:tab/>
        </w:r>
        <w:r w:rsidR="000B51C3">
          <w:rPr>
            <w:webHidden/>
          </w:rPr>
          <w:fldChar w:fldCharType="begin"/>
        </w:r>
        <w:r w:rsidR="000B51C3">
          <w:rPr>
            <w:webHidden/>
          </w:rPr>
          <w:instrText xml:space="preserve"> PAGEREF _Toc63351426 \h </w:instrText>
        </w:r>
        <w:r w:rsidR="000B51C3">
          <w:rPr>
            <w:webHidden/>
          </w:rPr>
        </w:r>
        <w:r w:rsidR="000B51C3">
          <w:rPr>
            <w:webHidden/>
          </w:rPr>
          <w:fldChar w:fldCharType="separate"/>
        </w:r>
        <w:r w:rsidR="000B51C3">
          <w:rPr>
            <w:webHidden/>
          </w:rPr>
          <w:t>53</w:t>
        </w:r>
        <w:r w:rsidR="000B51C3">
          <w:rPr>
            <w:webHidden/>
          </w:rPr>
          <w:fldChar w:fldCharType="end"/>
        </w:r>
      </w:hyperlink>
    </w:p>
    <w:p w14:paraId="581D2681" w14:textId="3EC11389" w:rsidR="000B51C3" w:rsidRDefault="00A23B6B">
      <w:pPr>
        <w:pStyle w:val="Indholdsfortegnelse2"/>
        <w:rPr>
          <w:rFonts w:asciiTheme="minorHAnsi" w:eastAsiaTheme="minorEastAsia" w:hAnsiTheme="minorHAnsi" w:cstheme="minorBidi"/>
          <w:smallCaps w:val="0"/>
          <w:kern w:val="0"/>
          <w:sz w:val="22"/>
          <w:szCs w:val="22"/>
        </w:rPr>
      </w:pPr>
      <w:hyperlink w:anchor="_Toc63351427" w:history="1">
        <w:r w:rsidR="000B51C3" w:rsidRPr="009A4619">
          <w:rPr>
            <w:rStyle w:val="Hyperlink"/>
          </w:rPr>
          <w:t>5.1.10 Pumpelag (5009)</w:t>
        </w:r>
        <w:r w:rsidR="000B51C3">
          <w:rPr>
            <w:webHidden/>
          </w:rPr>
          <w:tab/>
        </w:r>
        <w:r w:rsidR="000B51C3">
          <w:rPr>
            <w:webHidden/>
          </w:rPr>
          <w:fldChar w:fldCharType="begin"/>
        </w:r>
        <w:r w:rsidR="000B51C3">
          <w:rPr>
            <w:webHidden/>
          </w:rPr>
          <w:instrText xml:space="preserve"> PAGEREF _Toc63351427 \h </w:instrText>
        </w:r>
        <w:r w:rsidR="000B51C3">
          <w:rPr>
            <w:webHidden/>
          </w:rPr>
        </w:r>
        <w:r w:rsidR="000B51C3">
          <w:rPr>
            <w:webHidden/>
          </w:rPr>
          <w:fldChar w:fldCharType="separate"/>
        </w:r>
        <w:r w:rsidR="000B51C3">
          <w:rPr>
            <w:webHidden/>
          </w:rPr>
          <w:t>54</w:t>
        </w:r>
        <w:r w:rsidR="000B51C3">
          <w:rPr>
            <w:webHidden/>
          </w:rPr>
          <w:fldChar w:fldCharType="end"/>
        </w:r>
      </w:hyperlink>
    </w:p>
    <w:p w14:paraId="715B02D8" w14:textId="58D1B6CB" w:rsidR="000B51C3" w:rsidRDefault="00A23B6B">
      <w:pPr>
        <w:pStyle w:val="Indholdsfortegnelse2"/>
        <w:rPr>
          <w:rFonts w:asciiTheme="minorHAnsi" w:eastAsiaTheme="minorEastAsia" w:hAnsiTheme="minorHAnsi" w:cstheme="minorBidi"/>
          <w:smallCaps w:val="0"/>
          <w:kern w:val="0"/>
          <w:sz w:val="22"/>
          <w:szCs w:val="22"/>
        </w:rPr>
      </w:pPr>
      <w:hyperlink w:anchor="_Toc63351428" w:history="1">
        <w:r w:rsidR="000B51C3" w:rsidRPr="009A4619">
          <w:rPr>
            <w:rStyle w:val="Hyperlink"/>
          </w:rPr>
          <w:t>5.1.11 Vandløbselement (5010)</w:t>
        </w:r>
        <w:r w:rsidR="000B51C3">
          <w:rPr>
            <w:webHidden/>
          </w:rPr>
          <w:tab/>
        </w:r>
        <w:r w:rsidR="000B51C3">
          <w:rPr>
            <w:webHidden/>
          </w:rPr>
          <w:fldChar w:fldCharType="begin"/>
        </w:r>
        <w:r w:rsidR="000B51C3">
          <w:rPr>
            <w:webHidden/>
          </w:rPr>
          <w:instrText xml:space="preserve"> PAGEREF _Toc63351428 \h </w:instrText>
        </w:r>
        <w:r w:rsidR="000B51C3">
          <w:rPr>
            <w:webHidden/>
          </w:rPr>
        </w:r>
        <w:r w:rsidR="000B51C3">
          <w:rPr>
            <w:webHidden/>
          </w:rPr>
          <w:fldChar w:fldCharType="separate"/>
        </w:r>
        <w:r w:rsidR="000B51C3">
          <w:rPr>
            <w:webHidden/>
          </w:rPr>
          <w:t>56</w:t>
        </w:r>
        <w:r w:rsidR="000B51C3">
          <w:rPr>
            <w:webHidden/>
          </w:rPr>
          <w:fldChar w:fldCharType="end"/>
        </w:r>
      </w:hyperlink>
    </w:p>
    <w:p w14:paraId="4B890C75" w14:textId="449E8C11"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29" w:history="1">
        <w:r w:rsidR="000B51C3" w:rsidRPr="009A4619">
          <w:rPr>
            <w:rStyle w:val="Hyperlink"/>
            <w:noProof/>
          </w:rPr>
          <w:t>5.2 Natur</w:t>
        </w:r>
        <w:r w:rsidR="000B51C3">
          <w:rPr>
            <w:noProof/>
            <w:webHidden/>
          </w:rPr>
          <w:tab/>
        </w:r>
        <w:r w:rsidR="000B51C3">
          <w:rPr>
            <w:noProof/>
            <w:webHidden/>
          </w:rPr>
          <w:fldChar w:fldCharType="begin"/>
        </w:r>
        <w:r w:rsidR="000B51C3">
          <w:rPr>
            <w:noProof/>
            <w:webHidden/>
          </w:rPr>
          <w:instrText xml:space="preserve"> PAGEREF _Toc63351429 \h </w:instrText>
        </w:r>
        <w:r w:rsidR="000B51C3">
          <w:rPr>
            <w:noProof/>
            <w:webHidden/>
          </w:rPr>
        </w:r>
        <w:r w:rsidR="000B51C3">
          <w:rPr>
            <w:noProof/>
            <w:webHidden/>
          </w:rPr>
          <w:fldChar w:fldCharType="separate"/>
        </w:r>
        <w:r w:rsidR="000B51C3">
          <w:rPr>
            <w:noProof/>
            <w:webHidden/>
          </w:rPr>
          <w:t>59</w:t>
        </w:r>
        <w:r w:rsidR="000B51C3">
          <w:rPr>
            <w:noProof/>
            <w:webHidden/>
          </w:rPr>
          <w:fldChar w:fldCharType="end"/>
        </w:r>
      </w:hyperlink>
    </w:p>
    <w:p w14:paraId="63AFC53C" w14:textId="5C8FBB86" w:rsidR="000B51C3" w:rsidRDefault="00A23B6B">
      <w:pPr>
        <w:pStyle w:val="Indholdsfortegnelse2"/>
        <w:rPr>
          <w:rFonts w:asciiTheme="minorHAnsi" w:eastAsiaTheme="minorEastAsia" w:hAnsiTheme="minorHAnsi" w:cstheme="minorBidi"/>
          <w:smallCaps w:val="0"/>
          <w:kern w:val="0"/>
          <w:sz w:val="22"/>
          <w:szCs w:val="22"/>
        </w:rPr>
      </w:pPr>
      <w:hyperlink w:anchor="_Toc63351430" w:history="1">
        <w:r w:rsidR="000B51C3" w:rsidRPr="009A4619">
          <w:rPr>
            <w:rStyle w:val="Hyperlink"/>
          </w:rPr>
          <w:t>5.2.1 Arter_Fisk (5100) – Udgået</w:t>
        </w:r>
        <w:r w:rsidR="000B51C3">
          <w:rPr>
            <w:webHidden/>
          </w:rPr>
          <w:tab/>
        </w:r>
        <w:r w:rsidR="000B51C3">
          <w:rPr>
            <w:webHidden/>
          </w:rPr>
          <w:fldChar w:fldCharType="begin"/>
        </w:r>
        <w:r w:rsidR="000B51C3">
          <w:rPr>
            <w:webHidden/>
          </w:rPr>
          <w:instrText xml:space="preserve"> PAGEREF _Toc63351430 \h </w:instrText>
        </w:r>
        <w:r w:rsidR="000B51C3">
          <w:rPr>
            <w:webHidden/>
          </w:rPr>
        </w:r>
        <w:r w:rsidR="000B51C3">
          <w:rPr>
            <w:webHidden/>
          </w:rPr>
          <w:fldChar w:fldCharType="separate"/>
        </w:r>
        <w:r w:rsidR="000B51C3">
          <w:rPr>
            <w:webHidden/>
          </w:rPr>
          <w:t>59</w:t>
        </w:r>
        <w:r w:rsidR="000B51C3">
          <w:rPr>
            <w:webHidden/>
          </w:rPr>
          <w:fldChar w:fldCharType="end"/>
        </w:r>
      </w:hyperlink>
    </w:p>
    <w:p w14:paraId="692E7BBE" w14:textId="3EAF2DE4" w:rsidR="000B51C3" w:rsidRDefault="00A23B6B">
      <w:pPr>
        <w:pStyle w:val="Indholdsfortegnelse2"/>
        <w:rPr>
          <w:rFonts w:asciiTheme="minorHAnsi" w:eastAsiaTheme="minorEastAsia" w:hAnsiTheme="minorHAnsi" w:cstheme="minorBidi"/>
          <w:smallCaps w:val="0"/>
          <w:kern w:val="0"/>
          <w:sz w:val="22"/>
          <w:szCs w:val="22"/>
        </w:rPr>
      </w:pPr>
      <w:hyperlink w:anchor="_Toc63351431" w:history="1">
        <w:r w:rsidR="000B51C3" w:rsidRPr="009A4619">
          <w:rPr>
            <w:rStyle w:val="Hyperlink"/>
          </w:rPr>
          <w:t>5.2.2 Arter_Fugl (5101) – Udgået</w:t>
        </w:r>
        <w:r w:rsidR="000B51C3">
          <w:rPr>
            <w:webHidden/>
          </w:rPr>
          <w:tab/>
        </w:r>
        <w:r w:rsidR="000B51C3">
          <w:rPr>
            <w:webHidden/>
          </w:rPr>
          <w:fldChar w:fldCharType="begin"/>
        </w:r>
        <w:r w:rsidR="000B51C3">
          <w:rPr>
            <w:webHidden/>
          </w:rPr>
          <w:instrText xml:space="preserve"> PAGEREF _Toc63351431 \h </w:instrText>
        </w:r>
        <w:r w:rsidR="000B51C3">
          <w:rPr>
            <w:webHidden/>
          </w:rPr>
        </w:r>
        <w:r w:rsidR="000B51C3">
          <w:rPr>
            <w:webHidden/>
          </w:rPr>
          <w:fldChar w:fldCharType="separate"/>
        </w:r>
        <w:r w:rsidR="000B51C3">
          <w:rPr>
            <w:webHidden/>
          </w:rPr>
          <w:t>59</w:t>
        </w:r>
        <w:r w:rsidR="000B51C3">
          <w:rPr>
            <w:webHidden/>
          </w:rPr>
          <w:fldChar w:fldCharType="end"/>
        </w:r>
      </w:hyperlink>
    </w:p>
    <w:p w14:paraId="374E05E9" w14:textId="63CFACFA" w:rsidR="000B51C3" w:rsidRDefault="00A23B6B">
      <w:pPr>
        <w:pStyle w:val="Indholdsfortegnelse2"/>
        <w:rPr>
          <w:rFonts w:asciiTheme="minorHAnsi" w:eastAsiaTheme="minorEastAsia" w:hAnsiTheme="minorHAnsi" w:cstheme="minorBidi"/>
          <w:smallCaps w:val="0"/>
          <w:kern w:val="0"/>
          <w:sz w:val="22"/>
          <w:szCs w:val="22"/>
        </w:rPr>
      </w:pPr>
      <w:hyperlink w:anchor="_Toc63351432" w:history="1">
        <w:r w:rsidR="000B51C3" w:rsidRPr="009A4619">
          <w:rPr>
            <w:rStyle w:val="Hyperlink"/>
          </w:rPr>
          <w:t>5.2.3 Arter_Padde (5102) – Udgået</w:t>
        </w:r>
        <w:r w:rsidR="000B51C3">
          <w:rPr>
            <w:webHidden/>
          </w:rPr>
          <w:tab/>
        </w:r>
        <w:r w:rsidR="000B51C3">
          <w:rPr>
            <w:webHidden/>
          </w:rPr>
          <w:fldChar w:fldCharType="begin"/>
        </w:r>
        <w:r w:rsidR="000B51C3">
          <w:rPr>
            <w:webHidden/>
          </w:rPr>
          <w:instrText xml:space="preserve"> PAGEREF _Toc63351432 \h </w:instrText>
        </w:r>
        <w:r w:rsidR="000B51C3">
          <w:rPr>
            <w:webHidden/>
          </w:rPr>
        </w:r>
        <w:r w:rsidR="000B51C3">
          <w:rPr>
            <w:webHidden/>
          </w:rPr>
          <w:fldChar w:fldCharType="separate"/>
        </w:r>
        <w:r w:rsidR="000B51C3">
          <w:rPr>
            <w:webHidden/>
          </w:rPr>
          <w:t>59</w:t>
        </w:r>
        <w:r w:rsidR="000B51C3">
          <w:rPr>
            <w:webHidden/>
          </w:rPr>
          <w:fldChar w:fldCharType="end"/>
        </w:r>
      </w:hyperlink>
    </w:p>
    <w:p w14:paraId="474585F9" w14:textId="5C6A60B2" w:rsidR="000B51C3" w:rsidRDefault="00A23B6B">
      <w:pPr>
        <w:pStyle w:val="Indholdsfortegnelse2"/>
        <w:rPr>
          <w:rFonts w:asciiTheme="minorHAnsi" w:eastAsiaTheme="minorEastAsia" w:hAnsiTheme="minorHAnsi" w:cstheme="minorBidi"/>
          <w:smallCaps w:val="0"/>
          <w:kern w:val="0"/>
          <w:sz w:val="22"/>
          <w:szCs w:val="22"/>
        </w:rPr>
      </w:pPr>
      <w:hyperlink w:anchor="_Toc63351433" w:history="1">
        <w:r w:rsidR="000B51C3" w:rsidRPr="009A4619">
          <w:rPr>
            <w:rStyle w:val="Hyperlink"/>
          </w:rPr>
          <w:t>5.2.4 Arter_Pattedyr (5103) - Udgået</w:t>
        </w:r>
        <w:r w:rsidR="000B51C3">
          <w:rPr>
            <w:webHidden/>
          </w:rPr>
          <w:tab/>
        </w:r>
        <w:r w:rsidR="000B51C3">
          <w:rPr>
            <w:webHidden/>
          </w:rPr>
          <w:fldChar w:fldCharType="begin"/>
        </w:r>
        <w:r w:rsidR="000B51C3">
          <w:rPr>
            <w:webHidden/>
          </w:rPr>
          <w:instrText xml:space="preserve"> PAGEREF _Toc63351433 \h </w:instrText>
        </w:r>
        <w:r w:rsidR="000B51C3">
          <w:rPr>
            <w:webHidden/>
          </w:rPr>
        </w:r>
        <w:r w:rsidR="000B51C3">
          <w:rPr>
            <w:webHidden/>
          </w:rPr>
          <w:fldChar w:fldCharType="separate"/>
        </w:r>
        <w:r w:rsidR="000B51C3">
          <w:rPr>
            <w:webHidden/>
          </w:rPr>
          <w:t>59</w:t>
        </w:r>
        <w:r w:rsidR="000B51C3">
          <w:rPr>
            <w:webHidden/>
          </w:rPr>
          <w:fldChar w:fldCharType="end"/>
        </w:r>
      </w:hyperlink>
    </w:p>
    <w:p w14:paraId="5131827D" w14:textId="002F3C66" w:rsidR="000B51C3" w:rsidRDefault="00A23B6B">
      <w:pPr>
        <w:pStyle w:val="Indholdsfortegnelse2"/>
        <w:rPr>
          <w:rFonts w:asciiTheme="minorHAnsi" w:eastAsiaTheme="minorEastAsia" w:hAnsiTheme="minorHAnsi" w:cstheme="minorBidi"/>
          <w:smallCaps w:val="0"/>
          <w:kern w:val="0"/>
          <w:sz w:val="22"/>
          <w:szCs w:val="22"/>
        </w:rPr>
      </w:pPr>
      <w:hyperlink w:anchor="_Toc63351434" w:history="1">
        <w:r w:rsidR="000B51C3" w:rsidRPr="009A4619">
          <w:rPr>
            <w:rStyle w:val="Hyperlink"/>
          </w:rPr>
          <w:t>5.2.5 Arter Invasive Flade (5104)</w:t>
        </w:r>
        <w:r w:rsidR="000B51C3">
          <w:rPr>
            <w:webHidden/>
          </w:rPr>
          <w:tab/>
        </w:r>
        <w:r w:rsidR="000B51C3">
          <w:rPr>
            <w:webHidden/>
          </w:rPr>
          <w:fldChar w:fldCharType="begin"/>
        </w:r>
        <w:r w:rsidR="000B51C3">
          <w:rPr>
            <w:webHidden/>
          </w:rPr>
          <w:instrText xml:space="preserve"> PAGEREF _Toc63351434 \h </w:instrText>
        </w:r>
        <w:r w:rsidR="000B51C3">
          <w:rPr>
            <w:webHidden/>
          </w:rPr>
        </w:r>
        <w:r w:rsidR="000B51C3">
          <w:rPr>
            <w:webHidden/>
          </w:rPr>
          <w:fldChar w:fldCharType="separate"/>
        </w:r>
        <w:r w:rsidR="000B51C3">
          <w:rPr>
            <w:webHidden/>
          </w:rPr>
          <w:t>59</w:t>
        </w:r>
        <w:r w:rsidR="000B51C3">
          <w:rPr>
            <w:webHidden/>
          </w:rPr>
          <w:fldChar w:fldCharType="end"/>
        </w:r>
      </w:hyperlink>
    </w:p>
    <w:p w14:paraId="7367D7DD" w14:textId="7CB23CAE" w:rsidR="000B51C3" w:rsidRDefault="00A23B6B">
      <w:pPr>
        <w:pStyle w:val="Indholdsfortegnelse2"/>
        <w:rPr>
          <w:rFonts w:asciiTheme="minorHAnsi" w:eastAsiaTheme="minorEastAsia" w:hAnsiTheme="minorHAnsi" w:cstheme="minorBidi"/>
          <w:smallCaps w:val="0"/>
          <w:kern w:val="0"/>
          <w:sz w:val="22"/>
          <w:szCs w:val="22"/>
        </w:rPr>
      </w:pPr>
      <w:hyperlink w:anchor="_Toc63351435" w:history="1">
        <w:r w:rsidR="000B51C3" w:rsidRPr="009A4619">
          <w:rPr>
            <w:rStyle w:val="Hyperlink"/>
          </w:rPr>
          <w:t>5.2.5.3.1   5104 Antal (d_5104_antal) - Udgået</w:t>
        </w:r>
        <w:r w:rsidR="000B51C3">
          <w:rPr>
            <w:webHidden/>
          </w:rPr>
          <w:tab/>
        </w:r>
        <w:r w:rsidR="000B51C3">
          <w:rPr>
            <w:webHidden/>
          </w:rPr>
          <w:fldChar w:fldCharType="begin"/>
        </w:r>
        <w:r w:rsidR="000B51C3">
          <w:rPr>
            <w:webHidden/>
          </w:rPr>
          <w:instrText xml:space="preserve"> PAGEREF _Toc63351435 \h </w:instrText>
        </w:r>
        <w:r w:rsidR="000B51C3">
          <w:rPr>
            <w:webHidden/>
          </w:rPr>
        </w:r>
        <w:r w:rsidR="000B51C3">
          <w:rPr>
            <w:webHidden/>
          </w:rPr>
          <w:fldChar w:fldCharType="separate"/>
        </w:r>
        <w:r w:rsidR="000B51C3">
          <w:rPr>
            <w:webHidden/>
          </w:rPr>
          <w:t>60</w:t>
        </w:r>
        <w:r w:rsidR="000B51C3">
          <w:rPr>
            <w:webHidden/>
          </w:rPr>
          <w:fldChar w:fldCharType="end"/>
        </w:r>
      </w:hyperlink>
    </w:p>
    <w:p w14:paraId="71D12D0C" w14:textId="1A621F5C" w:rsidR="000B51C3" w:rsidRDefault="00A23B6B">
      <w:pPr>
        <w:pStyle w:val="Indholdsfortegnelse2"/>
        <w:rPr>
          <w:rFonts w:asciiTheme="minorHAnsi" w:eastAsiaTheme="minorEastAsia" w:hAnsiTheme="minorHAnsi" w:cstheme="minorBidi"/>
          <w:smallCaps w:val="0"/>
          <w:kern w:val="0"/>
          <w:sz w:val="22"/>
          <w:szCs w:val="22"/>
        </w:rPr>
      </w:pPr>
      <w:hyperlink w:anchor="_Toc63351436" w:history="1">
        <w:r w:rsidR="000B51C3" w:rsidRPr="009A4619">
          <w:rPr>
            <w:rStyle w:val="Hyperlink"/>
          </w:rPr>
          <w:t>5.2.6 Rigkær - Fattigkær (5105)</w:t>
        </w:r>
        <w:r w:rsidR="000B51C3">
          <w:rPr>
            <w:webHidden/>
          </w:rPr>
          <w:tab/>
        </w:r>
        <w:r w:rsidR="000B51C3">
          <w:rPr>
            <w:webHidden/>
          </w:rPr>
          <w:fldChar w:fldCharType="begin"/>
        </w:r>
        <w:r w:rsidR="000B51C3">
          <w:rPr>
            <w:webHidden/>
          </w:rPr>
          <w:instrText xml:space="preserve"> PAGEREF _Toc63351436 \h </w:instrText>
        </w:r>
        <w:r w:rsidR="000B51C3">
          <w:rPr>
            <w:webHidden/>
          </w:rPr>
        </w:r>
        <w:r w:rsidR="000B51C3">
          <w:rPr>
            <w:webHidden/>
          </w:rPr>
          <w:fldChar w:fldCharType="separate"/>
        </w:r>
        <w:r w:rsidR="000B51C3">
          <w:rPr>
            <w:webHidden/>
          </w:rPr>
          <w:t>60</w:t>
        </w:r>
        <w:r w:rsidR="000B51C3">
          <w:rPr>
            <w:webHidden/>
          </w:rPr>
          <w:fldChar w:fldCharType="end"/>
        </w:r>
      </w:hyperlink>
    </w:p>
    <w:p w14:paraId="00BA17A1" w14:textId="2092C109" w:rsidR="000B51C3" w:rsidRDefault="00A23B6B">
      <w:pPr>
        <w:pStyle w:val="Indholdsfortegnelse2"/>
        <w:rPr>
          <w:rFonts w:asciiTheme="minorHAnsi" w:eastAsiaTheme="minorEastAsia" w:hAnsiTheme="minorHAnsi" w:cstheme="minorBidi"/>
          <w:smallCaps w:val="0"/>
          <w:kern w:val="0"/>
          <w:sz w:val="22"/>
          <w:szCs w:val="22"/>
        </w:rPr>
      </w:pPr>
      <w:hyperlink w:anchor="_Toc63351437" w:history="1">
        <w:r w:rsidR="000B51C3" w:rsidRPr="009A4619">
          <w:rPr>
            <w:rStyle w:val="Hyperlink"/>
          </w:rPr>
          <w:t>5.2.7 Naturpleje (5106)</w:t>
        </w:r>
        <w:r w:rsidR="000B51C3">
          <w:rPr>
            <w:webHidden/>
          </w:rPr>
          <w:tab/>
        </w:r>
        <w:r w:rsidR="000B51C3">
          <w:rPr>
            <w:webHidden/>
          </w:rPr>
          <w:fldChar w:fldCharType="begin"/>
        </w:r>
        <w:r w:rsidR="000B51C3">
          <w:rPr>
            <w:webHidden/>
          </w:rPr>
          <w:instrText xml:space="preserve"> PAGEREF _Toc63351437 \h </w:instrText>
        </w:r>
        <w:r w:rsidR="000B51C3">
          <w:rPr>
            <w:webHidden/>
          </w:rPr>
        </w:r>
        <w:r w:rsidR="000B51C3">
          <w:rPr>
            <w:webHidden/>
          </w:rPr>
          <w:fldChar w:fldCharType="separate"/>
        </w:r>
        <w:r w:rsidR="000B51C3">
          <w:rPr>
            <w:webHidden/>
          </w:rPr>
          <w:t>62</w:t>
        </w:r>
        <w:r w:rsidR="000B51C3">
          <w:rPr>
            <w:webHidden/>
          </w:rPr>
          <w:fldChar w:fldCharType="end"/>
        </w:r>
      </w:hyperlink>
    </w:p>
    <w:p w14:paraId="7E292F1C" w14:textId="1C343239" w:rsidR="000B51C3" w:rsidRDefault="00A23B6B">
      <w:pPr>
        <w:pStyle w:val="Indholdsfortegnelse2"/>
        <w:rPr>
          <w:rFonts w:asciiTheme="minorHAnsi" w:eastAsiaTheme="minorEastAsia" w:hAnsiTheme="minorHAnsi" w:cstheme="minorBidi"/>
          <w:smallCaps w:val="0"/>
          <w:kern w:val="0"/>
          <w:sz w:val="22"/>
          <w:szCs w:val="22"/>
        </w:rPr>
      </w:pPr>
      <w:hyperlink w:anchor="_Toc63351438" w:history="1">
        <w:r w:rsidR="000B51C3" w:rsidRPr="009A4619">
          <w:rPr>
            <w:rStyle w:val="Hyperlink"/>
          </w:rPr>
          <w:t>5.2.8 Arter Invasive Punkt (5107)</w:t>
        </w:r>
        <w:r w:rsidR="000B51C3">
          <w:rPr>
            <w:webHidden/>
          </w:rPr>
          <w:tab/>
        </w:r>
        <w:r w:rsidR="000B51C3">
          <w:rPr>
            <w:webHidden/>
          </w:rPr>
          <w:fldChar w:fldCharType="begin"/>
        </w:r>
        <w:r w:rsidR="000B51C3">
          <w:rPr>
            <w:webHidden/>
          </w:rPr>
          <w:instrText xml:space="preserve"> PAGEREF _Toc63351438 \h </w:instrText>
        </w:r>
        <w:r w:rsidR="000B51C3">
          <w:rPr>
            <w:webHidden/>
          </w:rPr>
        </w:r>
        <w:r w:rsidR="000B51C3">
          <w:rPr>
            <w:webHidden/>
          </w:rPr>
          <w:fldChar w:fldCharType="separate"/>
        </w:r>
        <w:r w:rsidR="000B51C3">
          <w:rPr>
            <w:webHidden/>
          </w:rPr>
          <w:t>65</w:t>
        </w:r>
        <w:r w:rsidR="000B51C3">
          <w:rPr>
            <w:webHidden/>
          </w:rPr>
          <w:fldChar w:fldCharType="end"/>
        </w:r>
      </w:hyperlink>
    </w:p>
    <w:p w14:paraId="0D014B26" w14:textId="5647D4A5" w:rsidR="000B51C3" w:rsidRDefault="00A23B6B">
      <w:pPr>
        <w:pStyle w:val="Indholdsfortegnelse2"/>
        <w:rPr>
          <w:rFonts w:asciiTheme="minorHAnsi" w:eastAsiaTheme="minorEastAsia" w:hAnsiTheme="minorHAnsi" w:cstheme="minorBidi"/>
          <w:smallCaps w:val="0"/>
          <w:kern w:val="0"/>
          <w:sz w:val="22"/>
          <w:szCs w:val="22"/>
        </w:rPr>
      </w:pPr>
      <w:hyperlink w:anchor="_Toc63351439" w:history="1">
        <w:r w:rsidR="000B51C3" w:rsidRPr="009A4619">
          <w:rPr>
            <w:rStyle w:val="Hyperlink"/>
          </w:rPr>
          <w:t>5.2.9 Grønt partnerskab (5108)</w:t>
        </w:r>
        <w:r w:rsidR="000B51C3">
          <w:rPr>
            <w:webHidden/>
          </w:rPr>
          <w:tab/>
        </w:r>
        <w:r w:rsidR="000B51C3">
          <w:rPr>
            <w:webHidden/>
          </w:rPr>
          <w:fldChar w:fldCharType="begin"/>
        </w:r>
        <w:r w:rsidR="000B51C3">
          <w:rPr>
            <w:webHidden/>
          </w:rPr>
          <w:instrText xml:space="preserve"> PAGEREF _Toc63351439 \h </w:instrText>
        </w:r>
        <w:r w:rsidR="000B51C3">
          <w:rPr>
            <w:webHidden/>
          </w:rPr>
        </w:r>
        <w:r w:rsidR="000B51C3">
          <w:rPr>
            <w:webHidden/>
          </w:rPr>
          <w:fldChar w:fldCharType="separate"/>
        </w:r>
        <w:r w:rsidR="000B51C3">
          <w:rPr>
            <w:webHidden/>
          </w:rPr>
          <w:t>66</w:t>
        </w:r>
        <w:r w:rsidR="000B51C3">
          <w:rPr>
            <w:webHidden/>
          </w:rPr>
          <w:fldChar w:fldCharType="end"/>
        </w:r>
      </w:hyperlink>
    </w:p>
    <w:p w14:paraId="05ACA722" w14:textId="56AEE1E4"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0" w:history="1">
        <w:r w:rsidR="000B51C3" w:rsidRPr="009A4619">
          <w:rPr>
            <w:rStyle w:val="Hyperlink"/>
            <w:noProof/>
          </w:rPr>
          <w:t>5.3 Miljø</w:t>
        </w:r>
        <w:r w:rsidR="000B51C3">
          <w:rPr>
            <w:noProof/>
            <w:webHidden/>
          </w:rPr>
          <w:tab/>
        </w:r>
        <w:r w:rsidR="000B51C3">
          <w:rPr>
            <w:noProof/>
            <w:webHidden/>
          </w:rPr>
          <w:fldChar w:fldCharType="begin"/>
        </w:r>
        <w:r w:rsidR="000B51C3">
          <w:rPr>
            <w:noProof/>
            <w:webHidden/>
          </w:rPr>
          <w:instrText xml:space="preserve"> PAGEREF _Toc63351440 \h </w:instrText>
        </w:r>
        <w:r w:rsidR="000B51C3">
          <w:rPr>
            <w:noProof/>
            <w:webHidden/>
          </w:rPr>
        </w:r>
        <w:r w:rsidR="000B51C3">
          <w:rPr>
            <w:noProof/>
            <w:webHidden/>
          </w:rPr>
          <w:fldChar w:fldCharType="separate"/>
        </w:r>
        <w:r w:rsidR="000B51C3">
          <w:rPr>
            <w:noProof/>
            <w:webHidden/>
          </w:rPr>
          <w:t>69</w:t>
        </w:r>
        <w:r w:rsidR="000B51C3">
          <w:rPr>
            <w:noProof/>
            <w:webHidden/>
          </w:rPr>
          <w:fldChar w:fldCharType="end"/>
        </w:r>
      </w:hyperlink>
    </w:p>
    <w:p w14:paraId="4B946AEA" w14:textId="5BFECEF7" w:rsidR="000B51C3" w:rsidRDefault="00A23B6B">
      <w:pPr>
        <w:pStyle w:val="Indholdsfortegnelse2"/>
        <w:rPr>
          <w:rFonts w:asciiTheme="minorHAnsi" w:eastAsiaTheme="minorEastAsia" w:hAnsiTheme="minorHAnsi" w:cstheme="minorBidi"/>
          <w:smallCaps w:val="0"/>
          <w:kern w:val="0"/>
          <w:sz w:val="22"/>
          <w:szCs w:val="22"/>
        </w:rPr>
      </w:pPr>
      <w:hyperlink w:anchor="_Toc63351441" w:history="1">
        <w:r w:rsidR="000B51C3" w:rsidRPr="009A4619">
          <w:rPr>
            <w:rStyle w:val="Hyperlink"/>
          </w:rPr>
          <w:t>5.3.1 Affaldprod_udbringning (5200)</w:t>
        </w:r>
        <w:r w:rsidR="000B51C3">
          <w:rPr>
            <w:webHidden/>
          </w:rPr>
          <w:tab/>
        </w:r>
        <w:r w:rsidR="000B51C3">
          <w:rPr>
            <w:webHidden/>
          </w:rPr>
          <w:fldChar w:fldCharType="begin"/>
        </w:r>
        <w:r w:rsidR="000B51C3">
          <w:rPr>
            <w:webHidden/>
          </w:rPr>
          <w:instrText xml:space="preserve"> PAGEREF _Toc63351441 \h </w:instrText>
        </w:r>
        <w:r w:rsidR="000B51C3">
          <w:rPr>
            <w:webHidden/>
          </w:rPr>
        </w:r>
        <w:r w:rsidR="000B51C3">
          <w:rPr>
            <w:webHidden/>
          </w:rPr>
          <w:fldChar w:fldCharType="separate"/>
        </w:r>
        <w:r w:rsidR="000B51C3">
          <w:rPr>
            <w:webHidden/>
          </w:rPr>
          <w:t>69</w:t>
        </w:r>
        <w:r w:rsidR="000B51C3">
          <w:rPr>
            <w:webHidden/>
          </w:rPr>
          <w:fldChar w:fldCharType="end"/>
        </w:r>
      </w:hyperlink>
    </w:p>
    <w:p w14:paraId="17D66941" w14:textId="03576EDD"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2" w:history="1">
        <w:r w:rsidR="000B51C3" w:rsidRPr="009A4619">
          <w:rPr>
            <w:rStyle w:val="Hyperlink"/>
            <w:noProof/>
          </w:rPr>
          <w:t>5.4 Landbrug</w:t>
        </w:r>
        <w:r w:rsidR="000B51C3">
          <w:rPr>
            <w:noProof/>
            <w:webHidden/>
          </w:rPr>
          <w:tab/>
        </w:r>
        <w:r w:rsidR="000B51C3">
          <w:rPr>
            <w:noProof/>
            <w:webHidden/>
          </w:rPr>
          <w:fldChar w:fldCharType="begin"/>
        </w:r>
        <w:r w:rsidR="000B51C3">
          <w:rPr>
            <w:noProof/>
            <w:webHidden/>
          </w:rPr>
          <w:instrText xml:space="preserve"> PAGEREF _Toc63351442 \h </w:instrText>
        </w:r>
        <w:r w:rsidR="000B51C3">
          <w:rPr>
            <w:noProof/>
            <w:webHidden/>
          </w:rPr>
        </w:r>
        <w:r w:rsidR="000B51C3">
          <w:rPr>
            <w:noProof/>
            <w:webHidden/>
          </w:rPr>
          <w:fldChar w:fldCharType="separate"/>
        </w:r>
        <w:r w:rsidR="000B51C3">
          <w:rPr>
            <w:noProof/>
            <w:webHidden/>
          </w:rPr>
          <w:t>71</w:t>
        </w:r>
        <w:r w:rsidR="000B51C3">
          <w:rPr>
            <w:noProof/>
            <w:webHidden/>
          </w:rPr>
          <w:fldChar w:fldCharType="end"/>
        </w:r>
      </w:hyperlink>
    </w:p>
    <w:p w14:paraId="179098B7" w14:textId="32BAD9E6" w:rsidR="000B51C3" w:rsidRDefault="00A23B6B">
      <w:pPr>
        <w:pStyle w:val="Indholdsfortegnelse2"/>
        <w:rPr>
          <w:rFonts w:asciiTheme="minorHAnsi" w:eastAsiaTheme="minorEastAsia" w:hAnsiTheme="minorHAnsi" w:cstheme="minorBidi"/>
          <w:smallCaps w:val="0"/>
          <w:kern w:val="0"/>
          <w:sz w:val="22"/>
          <w:szCs w:val="22"/>
        </w:rPr>
      </w:pPr>
      <w:hyperlink w:anchor="_Toc63351443" w:history="1">
        <w:r w:rsidR="000B51C3" w:rsidRPr="009A4619">
          <w:rPr>
            <w:rStyle w:val="Hyperlink"/>
          </w:rPr>
          <w:t>5.4.1 Genopdyrkningsret (5300)</w:t>
        </w:r>
        <w:r w:rsidR="000B51C3">
          <w:rPr>
            <w:webHidden/>
          </w:rPr>
          <w:tab/>
        </w:r>
        <w:r w:rsidR="000B51C3">
          <w:rPr>
            <w:webHidden/>
          </w:rPr>
          <w:fldChar w:fldCharType="begin"/>
        </w:r>
        <w:r w:rsidR="000B51C3">
          <w:rPr>
            <w:webHidden/>
          </w:rPr>
          <w:instrText xml:space="preserve"> PAGEREF _Toc63351443 \h </w:instrText>
        </w:r>
        <w:r w:rsidR="000B51C3">
          <w:rPr>
            <w:webHidden/>
          </w:rPr>
        </w:r>
        <w:r w:rsidR="000B51C3">
          <w:rPr>
            <w:webHidden/>
          </w:rPr>
          <w:fldChar w:fldCharType="separate"/>
        </w:r>
        <w:r w:rsidR="000B51C3">
          <w:rPr>
            <w:webHidden/>
          </w:rPr>
          <w:t>71</w:t>
        </w:r>
        <w:r w:rsidR="000B51C3">
          <w:rPr>
            <w:webHidden/>
          </w:rPr>
          <w:fldChar w:fldCharType="end"/>
        </w:r>
      </w:hyperlink>
    </w:p>
    <w:p w14:paraId="213F5D81" w14:textId="14F0A6F8"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4" w:history="1">
        <w:r w:rsidR="000B51C3" w:rsidRPr="009A4619">
          <w:rPr>
            <w:rStyle w:val="Hyperlink"/>
            <w:noProof/>
          </w:rPr>
          <w:t>5.5 Affald og genbrug</w:t>
        </w:r>
        <w:r w:rsidR="000B51C3">
          <w:rPr>
            <w:noProof/>
            <w:webHidden/>
          </w:rPr>
          <w:tab/>
        </w:r>
        <w:r w:rsidR="000B51C3">
          <w:rPr>
            <w:noProof/>
            <w:webHidden/>
          </w:rPr>
          <w:fldChar w:fldCharType="begin"/>
        </w:r>
        <w:r w:rsidR="000B51C3">
          <w:rPr>
            <w:noProof/>
            <w:webHidden/>
          </w:rPr>
          <w:instrText xml:space="preserve"> PAGEREF _Toc63351444 \h </w:instrText>
        </w:r>
        <w:r w:rsidR="000B51C3">
          <w:rPr>
            <w:noProof/>
            <w:webHidden/>
          </w:rPr>
        </w:r>
        <w:r w:rsidR="000B51C3">
          <w:rPr>
            <w:noProof/>
            <w:webHidden/>
          </w:rPr>
          <w:fldChar w:fldCharType="separate"/>
        </w:r>
        <w:r w:rsidR="000B51C3">
          <w:rPr>
            <w:noProof/>
            <w:webHidden/>
          </w:rPr>
          <w:t>73</w:t>
        </w:r>
        <w:r w:rsidR="000B51C3">
          <w:rPr>
            <w:noProof/>
            <w:webHidden/>
          </w:rPr>
          <w:fldChar w:fldCharType="end"/>
        </w:r>
      </w:hyperlink>
    </w:p>
    <w:p w14:paraId="16F2DA1C" w14:textId="58FF3619" w:rsidR="000B51C3" w:rsidRDefault="00A23B6B">
      <w:pPr>
        <w:pStyle w:val="Indholdsfortegnelse2"/>
        <w:rPr>
          <w:rFonts w:asciiTheme="minorHAnsi" w:eastAsiaTheme="minorEastAsia" w:hAnsiTheme="minorHAnsi" w:cstheme="minorBidi"/>
          <w:smallCaps w:val="0"/>
          <w:kern w:val="0"/>
          <w:sz w:val="22"/>
          <w:szCs w:val="22"/>
        </w:rPr>
      </w:pPr>
      <w:hyperlink w:anchor="_Toc63351445" w:history="1">
        <w:r w:rsidR="000B51C3" w:rsidRPr="009A4619">
          <w:rPr>
            <w:rStyle w:val="Hyperlink"/>
          </w:rPr>
          <w:t>5.5.1 Affaldsområde (5400)</w:t>
        </w:r>
        <w:r w:rsidR="000B51C3">
          <w:rPr>
            <w:webHidden/>
          </w:rPr>
          <w:tab/>
        </w:r>
        <w:r w:rsidR="000B51C3">
          <w:rPr>
            <w:webHidden/>
          </w:rPr>
          <w:fldChar w:fldCharType="begin"/>
        </w:r>
        <w:r w:rsidR="000B51C3">
          <w:rPr>
            <w:webHidden/>
          </w:rPr>
          <w:instrText xml:space="preserve"> PAGEREF _Toc63351445 \h </w:instrText>
        </w:r>
        <w:r w:rsidR="000B51C3">
          <w:rPr>
            <w:webHidden/>
          </w:rPr>
        </w:r>
        <w:r w:rsidR="000B51C3">
          <w:rPr>
            <w:webHidden/>
          </w:rPr>
          <w:fldChar w:fldCharType="separate"/>
        </w:r>
        <w:r w:rsidR="000B51C3">
          <w:rPr>
            <w:webHidden/>
          </w:rPr>
          <w:t>73</w:t>
        </w:r>
        <w:r w:rsidR="000B51C3">
          <w:rPr>
            <w:webHidden/>
          </w:rPr>
          <w:fldChar w:fldCharType="end"/>
        </w:r>
      </w:hyperlink>
    </w:p>
    <w:p w14:paraId="7DA61925" w14:textId="62A41231" w:rsidR="000B51C3" w:rsidRDefault="00A23B6B">
      <w:pPr>
        <w:pStyle w:val="Indholdsfortegnelse2"/>
        <w:rPr>
          <w:rFonts w:asciiTheme="minorHAnsi" w:eastAsiaTheme="minorEastAsia" w:hAnsiTheme="minorHAnsi" w:cstheme="minorBidi"/>
          <w:smallCaps w:val="0"/>
          <w:kern w:val="0"/>
          <w:sz w:val="22"/>
          <w:szCs w:val="22"/>
        </w:rPr>
      </w:pPr>
      <w:hyperlink w:anchor="_Toc63351446" w:history="1">
        <w:r w:rsidR="000B51C3" w:rsidRPr="009A4619">
          <w:rPr>
            <w:rStyle w:val="Hyperlink"/>
          </w:rPr>
          <w:t>5.5.2 Genbrugsplads (5401)</w:t>
        </w:r>
        <w:r w:rsidR="000B51C3">
          <w:rPr>
            <w:webHidden/>
          </w:rPr>
          <w:tab/>
        </w:r>
        <w:r w:rsidR="000B51C3">
          <w:rPr>
            <w:webHidden/>
          </w:rPr>
          <w:fldChar w:fldCharType="begin"/>
        </w:r>
        <w:r w:rsidR="000B51C3">
          <w:rPr>
            <w:webHidden/>
          </w:rPr>
          <w:instrText xml:space="preserve"> PAGEREF _Toc63351446 \h </w:instrText>
        </w:r>
        <w:r w:rsidR="000B51C3">
          <w:rPr>
            <w:webHidden/>
          </w:rPr>
        </w:r>
        <w:r w:rsidR="000B51C3">
          <w:rPr>
            <w:webHidden/>
          </w:rPr>
          <w:fldChar w:fldCharType="separate"/>
        </w:r>
        <w:r w:rsidR="000B51C3">
          <w:rPr>
            <w:webHidden/>
          </w:rPr>
          <w:t>74</w:t>
        </w:r>
        <w:r w:rsidR="000B51C3">
          <w:rPr>
            <w:webHidden/>
          </w:rPr>
          <w:fldChar w:fldCharType="end"/>
        </w:r>
      </w:hyperlink>
    </w:p>
    <w:p w14:paraId="681F8A63" w14:textId="3356C976" w:rsidR="000B51C3" w:rsidRDefault="00A23B6B">
      <w:pPr>
        <w:pStyle w:val="Indholdsfortegnelse2"/>
        <w:rPr>
          <w:rFonts w:asciiTheme="minorHAnsi" w:eastAsiaTheme="minorEastAsia" w:hAnsiTheme="minorHAnsi" w:cstheme="minorBidi"/>
          <w:smallCaps w:val="0"/>
          <w:kern w:val="0"/>
          <w:sz w:val="22"/>
          <w:szCs w:val="22"/>
        </w:rPr>
      </w:pPr>
      <w:hyperlink w:anchor="_Toc63351447" w:history="1">
        <w:r w:rsidR="000B51C3" w:rsidRPr="009A4619">
          <w:rPr>
            <w:rStyle w:val="Hyperlink"/>
          </w:rPr>
          <w:t>5.5.3 Container (5402)</w:t>
        </w:r>
        <w:r w:rsidR="000B51C3">
          <w:rPr>
            <w:webHidden/>
          </w:rPr>
          <w:tab/>
        </w:r>
        <w:r w:rsidR="000B51C3">
          <w:rPr>
            <w:webHidden/>
          </w:rPr>
          <w:fldChar w:fldCharType="begin"/>
        </w:r>
        <w:r w:rsidR="000B51C3">
          <w:rPr>
            <w:webHidden/>
          </w:rPr>
          <w:instrText xml:space="preserve"> PAGEREF _Toc63351447 \h </w:instrText>
        </w:r>
        <w:r w:rsidR="000B51C3">
          <w:rPr>
            <w:webHidden/>
          </w:rPr>
        </w:r>
        <w:r w:rsidR="000B51C3">
          <w:rPr>
            <w:webHidden/>
          </w:rPr>
          <w:fldChar w:fldCharType="separate"/>
        </w:r>
        <w:r w:rsidR="000B51C3">
          <w:rPr>
            <w:webHidden/>
          </w:rPr>
          <w:t>76</w:t>
        </w:r>
        <w:r w:rsidR="000B51C3">
          <w:rPr>
            <w:webHidden/>
          </w:rPr>
          <w:fldChar w:fldCharType="end"/>
        </w:r>
      </w:hyperlink>
    </w:p>
    <w:p w14:paraId="1D0CF22D" w14:textId="7BB9788F"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8" w:history="1">
        <w:r w:rsidR="000B51C3" w:rsidRPr="009A4619">
          <w:rPr>
            <w:rStyle w:val="Hyperlink"/>
            <w:noProof/>
          </w:rPr>
          <w:t>5.6 Forsyning</w:t>
        </w:r>
        <w:r w:rsidR="000B51C3">
          <w:rPr>
            <w:noProof/>
            <w:webHidden/>
          </w:rPr>
          <w:tab/>
        </w:r>
        <w:r w:rsidR="000B51C3">
          <w:rPr>
            <w:noProof/>
            <w:webHidden/>
          </w:rPr>
          <w:fldChar w:fldCharType="begin"/>
        </w:r>
        <w:r w:rsidR="000B51C3">
          <w:rPr>
            <w:noProof/>
            <w:webHidden/>
          </w:rPr>
          <w:instrText xml:space="preserve"> PAGEREF _Toc63351448 \h </w:instrText>
        </w:r>
        <w:r w:rsidR="000B51C3">
          <w:rPr>
            <w:noProof/>
            <w:webHidden/>
          </w:rPr>
        </w:r>
        <w:r w:rsidR="000B51C3">
          <w:rPr>
            <w:noProof/>
            <w:webHidden/>
          </w:rPr>
          <w:fldChar w:fldCharType="separate"/>
        </w:r>
        <w:r w:rsidR="000B51C3">
          <w:rPr>
            <w:noProof/>
            <w:webHidden/>
          </w:rPr>
          <w:t>78</w:t>
        </w:r>
        <w:r w:rsidR="000B51C3">
          <w:rPr>
            <w:noProof/>
            <w:webHidden/>
          </w:rPr>
          <w:fldChar w:fldCharType="end"/>
        </w:r>
      </w:hyperlink>
    </w:p>
    <w:p w14:paraId="14B365A4" w14:textId="7C8265C5" w:rsidR="000B51C3" w:rsidRDefault="00A23B6B">
      <w:pPr>
        <w:pStyle w:val="Indholdsfortegnelse2"/>
        <w:rPr>
          <w:rFonts w:asciiTheme="minorHAnsi" w:eastAsiaTheme="minorEastAsia" w:hAnsiTheme="minorHAnsi" w:cstheme="minorBidi"/>
          <w:smallCaps w:val="0"/>
          <w:kern w:val="0"/>
          <w:sz w:val="22"/>
          <w:szCs w:val="22"/>
        </w:rPr>
      </w:pPr>
      <w:hyperlink w:anchor="_Toc63351449" w:history="1">
        <w:r w:rsidR="000B51C3" w:rsidRPr="009A4619">
          <w:rPr>
            <w:rStyle w:val="Hyperlink"/>
          </w:rPr>
          <w:t>5.6.1 Elforsyningsområde (5500)</w:t>
        </w:r>
        <w:r w:rsidR="000B51C3">
          <w:rPr>
            <w:webHidden/>
          </w:rPr>
          <w:tab/>
        </w:r>
        <w:r w:rsidR="000B51C3">
          <w:rPr>
            <w:webHidden/>
          </w:rPr>
          <w:fldChar w:fldCharType="begin"/>
        </w:r>
        <w:r w:rsidR="000B51C3">
          <w:rPr>
            <w:webHidden/>
          </w:rPr>
          <w:instrText xml:space="preserve"> PAGEREF _Toc63351449 \h </w:instrText>
        </w:r>
        <w:r w:rsidR="000B51C3">
          <w:rPr>
            <w:webHidden/>
          </w:rPr>
        </w:r>
        <w:r w:rsidR="000B51C3">
          <w:rPr>
            <w:webHidden/>
          </w:rPr>
          <w:fldChar w:fldCharType="separate"/>
        </w:r>
        <w:r w:rsidR="000B51C3">
          <w:rPr>
            <w:webHidden/>
          </w:rPr>
          <w:t>78</w:t>
        </w:r>
        <w:r w:rsidR="000B51C3">
          <w:rPr>
            <w:webHidden/>
          </w:rPr>
          <w:fldChar w:fldCharType="end"/>
        </w:r>
      </w:hyperlink>
    </w:p>
    <w:p w14:paraId="414F0E62" w14:textId="38AC19DD" w:rsidR="000B51C3" w:rsidRDefault="00A23B6B">
      <w:pPr>
        <w:pStyle w:val="Indholdsfortegnelse2"/>
        <w:rPr>
          <w:rFonts w:asciiTheme="minorHAnsi" w:eastAsiaTheme="minorEastAsia" w:hAnsiTheme="minorHAnsi" w:cstheme="minorBidi"/>
          <w:smallCaps w:val="0"/>
          <w:kern w:val="0"/>
          <w:sz w:val="22"/>
          <w:szCs w:val="22"/>
        </w:rPr>
      </w:pPr>
      <w:hyperlink w:anchor="_Toc63351450" w:history="1">
        <w:r w:rsidR="000B51C3" w:rsidRPr="009A4619">
          <w:rPr>
            <w:rStyle w:val="Hyperlink"/>
          </w:rPr>
          <w:t>5.6.2 Forsyningsområde (5501) - Udgået</w:t>
        </w:r>
        <w:r w:rsidR="000B51C3">
          <w:rPr>
            <w:webHidden/>
          </w:rPr>
          <w:tab/>
        </w:r>
        <w:r w:rsidR="000B51C3">
          <w:rPr>
            <w:webHidden/>
          </w:rPr>
          <w:fldChar w:fldCharType="begin"/>
        </w:r>
        <w:r w:rsidR="000B51C3">
          <w:rPr>
            <w:webHidden/>
          </w:rPr>
          <w:instrText xml:space="preserve"> PAGEREF _Toc63351450 \h </w:instrText>
        </w:r>
        <w:r w:rsidR="000B51C3">
          <w:rPr>
            <w:webHidden/>
          </w:rPr>
        </w:r>
        <w:r w:rsidR="000B51C3">
          <w:rPr>
            <w:webHidden/>
          </w:rPr>
          <w:fldChar w:fldCharType="separate"/>
        </w:r>
        <w:r w:rsidR="000B51C3">
          <w:rPr>
            <w:webHidden/>
          </w:rPr>
          <w:t>79</w:t>
        </w:r>
        <w:r w:rsidR="000B51C3">
          <w:rPr>
            <w:webHidden/>
          </w:rPr>
          <w:fldChar w:fldCharType="end"/>
        </w:r>
      </w:hyperlink>
    </w:p>
    <w:p w14:paraId="10E79C39" w14:textId="51C35253" w:rsidR="000B51C3" w:rsidRDefault="00A23B6B">
      <w:pPr>
        <w:pStyle w:val="Indholdsfortegnelse2"/>
        <w:rPr>
          <w:rFonts w:asciiTheme="minorHAnsi" w:eastAsiaTheme="minorEastAsia" w:hAnsiTheme="minorHAnsi" w:cstheme="minorBidi"/>
          <w:smallCaps w:val="0"/>
          <w:kern w:val="0"/>
          <w:sz w:val="22"/>
          <w:szCs w:val="22"/>
        </w:rPr>
      </w:pPr>
      <w:hyperlink w:anchor="_Toc63351451" w:history="1">
        <w:r w:rsidR="000B51C3" w:rsidRPr="009A4619">
          <w:rPr>
            <w:rStyle w:val="Hyperlink"/>
          </w:rPr>
          <w:t>5.6.3 Tilslutningspligtområde (5502) - Udgået</w:t>
        </w:r>
        <w:r w:rsidR="000B51C3">
          <w:rPr>
            <w:webHidden/>
          </w:rPr>
          <w:tab/>
        </w:r>
        <w:r w:rsidR="000B51C3">
          <w:rPr>
            <w:webHidden/>
          </w:rPr>
          <w:fldChar w:fldCharType="begin"/>
        </w:r>
        <w:r w:rsidR="000B51C3">
          <w:rPr>
            <w:webHidden/>
          </w:rPr>
          <w:instrText xml:space="preserve"> PAGEREF _Toc63351451 \h </w:instrText>
        </w:r>
        <w:r w:rsidR="000B51C3">
          <w:rPr>
            <w:webHidden/>
          </w:rPr>
        </w:r>
        <w:r w:rsidR="000B51C3">
          <w:rPr>
            <w:webHidden/>
          </w:rPr>
          <w:fldChar w:fldCharType="separate"/>
        </w:r>
        <w:r w:rsidR="000B51C3">
          <w:rPr>
            <w:webHidden/>
          </w:rPr>
          <w:t>79</w:t>
        </w:r>
        <w:r w:rsidR="000B51C3">
          <w:rPr>
            <w:webHidden/>
          </w:rPr>
          <w:fldChar w:fldCharType="end"/>
        </w:r>
      </w:hyperlink>
    </w:p>
    <w:p w14:paraId="2060E949" w14:textId="4746858C" w:rsidR="000B51C3" w:rsidRDefault="00A23B6B">
      <w:pPr>
        <w:pStyle w:val="Indholdsfortegnelse2"/>
        <w:rPr>
          <w:rFonts w:asciiTheme="minorHAnsi" w:eastAsiaTheme="minorEastAsia" w:hAnsiTheme="minorHAnsi" w:cstheme="minorBidi"/>
          <w:smallCaps w:val="0"/>
          <w:kern w:val="0"/>
          <w:sz w:val="22"/>
          <w:szCs w:val="22"/>
        </w:rPr>
      </w:pPr>
      <w:hyperlink w:anchor="_Toc63351452" w:history="1">
        <w:r w:rsidR="000B51C3" w:rsidRPr="009A4619">
          <w:rPr>
            <w:rStyle w:val="Hyperlink"/>
          </w:rPr>
          <w:t>5.6.4 Forsyningsforbudområde (5503) - Udgået</w:t>
        </w:r>
        <w:r w:rsidR="000B51C3">
          <w:rPr>
            <w:webHidden/>
          </w:rPr>
          <w:tab/>
        </w:r>
        <w:r w:rsidR="000B51C3">
          <w:rPr>
            <w:webHidden/>
          </w:rPr>
          <w:fldChar w:fldCharType="begin"/>
        </w:r>
        <w:r w:rsidR="000B51C3">
          <w:rPr>
            <w:webHidden/>
          </w:rPr>
          <w:instrText xml:space="preserve"> PAGEREF _Toc63351452 \h </w:instrText>
        </w:r>
        <w:r w:rsidR="000B51C3">
          <w:rPr>
            <w:webHidden/>
          </w:rPr>
        </w:r>
        <w:r w:rsidR="000B51C3">
          <w:rPr>
            <w:webHidden/>
          </w:rPr>
          <w:fldChar w:fldCharType="separate"/>
        </w:r>
        <w:r w:rsidR="000B51C3">
          <w:rPr>
            <w:webHidden/>
          </w:rPr>
          <w:t>79</w:t>
        </w:r>
        <w:r w:rsidR="000B51C3">
          <w:rPr>
            <w:webHidden/>
          </w:rPr>
          <w:fldChar w:fldCharType="end"/>
        </w:r>
      </w:hyperlink>
    </w:p>
    <w:p w14:paraId="40E2604C" w14:textId="01596B90" w:rsidR="000B51C3" w:rsidRDefault="00A23B6B">
      <w:pPr>
        <w:pStyle w:val="Indholdsfortegnelse2"/>
        <w:rPr>
          <w:rFonts w:asciiTheme="minorHAnsi" w:eastAsiaTheme="minorEastAsia" w:hAnsiTheme="minorHAnsi" w:cstheme="minorBidi"/>
          <w:smallCaps w:val="0"/>
          <w:kern w:val="0"/>
          <w:sz w:val="22"/>
          <w:szCs w:val="22"/>
        </w:rPr>
      </w:pPr>
      <w:hyperlink w:anchor="_Toc63351453" w:history="1">
        <w:r w:rsidR="000B51C3" w:rsidRPr="009A4619">
          <w:rPr>
            <w:rStyle w:val="Hyperlink"/>
          </w:rPr>
          <w:t>5.6.5 Kloakopland (5504) - Udgået</w:t>
        </w:r>
        <w:r w:rsidR="000B51C3">
          <w:rPr>
            <w:webHidden/>
          </w:rPr>
          <w:tab/>
        </w:r>
        <w:r w:rsidR="000B51C3">
          <w:rPr>
            <w:webHidden/>
          </w:rPr>
          <w:fldChar w:fldCharType="begin"/>
        </w:r>
        <w:r w:rsidR="000B51C3">
          <w:rPr>
            <w:webHidden/>
          </w:rPr>
          <w:instrText xml:space="preserve"> PAGEREF _Toc63351453 \h </w:instrText>
        </w:r>
        <w:r w:rsidR="000B51C3">
          <w:rPr>
            <w:webHidden/>
          </w:rPr>
        </w:r>
        <w:r w:rsidR="000B51C3">
          <w:rPr>
            <w:webHidden/>
          </w:rPr>
          <w:fldChar w:fldCharType="separate"/>
        </w:r>
        <w:r w:rsidR="000B51C3">
          <w:rPr>
            <w:webHidden/>
          </w:rPr>
          <w:t>79</w:t>
        </w:r>
        <w:r w:rsidR="000B51C3">
          <w:rPr>
            <w:webHidden/>
          </w:rPr>
          <w:fldChar w:fldCharType="end"/>
        </w:r>
      </w:hyperlink>
    </w:p>
    <w:p w14:paraId="47952817" w14:textId="389E4FA9" w:rsidR="000B51C3" w:rsidRDefault="00A23B6B">
      <w:pPr>
        <w:pStyle w:val="Indholdsfortegnelse2"/>
        <w:rPr>
          <w:rFonts w:asciiTheme="minorHAnsi" w:eastAsiaTheme="minorEastAsia" w:hAnsiTheme="minorHAnsi" w:cstheme="minorBidi"/>
          <w:smallCaps w:val="0"/>
          <w:kern w:val="0"/>
          <w:sz w:val="22"/>
          <w:szCs w:val="22"/>
        </w:rPr>
      </w:pPr>
      <w:hyperlink w:anchor="_Toc63351454" w:history="1">
        <w:r w:rsidR="000B51C3" w:rsidRPr="009A4619">
          <w:rPr>
            <w:rStyle w:val="Hyperlink"/>
          </w:rPr>
          <w:t>5.6.6 Renseklasse (5505) – Udgået</w:t>
        </w:r>
        <w:r w:rsidR="000B51C3">
          <w:rPr>
            <w:webHidden/>
          </w:rPr>
          <w:tab/>
        </w:r>
        <w:r w:rsidR="000B51C3">
          <w:rPr>
            <w:webHidden/>
          </w:rPr>
          <w:fldChar w:fldCharType="begin"/>
        </w:r>
        <w:r w:rsidR="000B51C3">
          <w:rPr>
            <w:webHidden/>
          </w:rPr>
          <w:instrText xml:space="preserve"> PAGEREF _Toc63351454 \h </w:instrText>
        </w:r>
        <w:r w:rsidR="000B51C3">
          <w:rPr>
            <w:webHidden/>
          </w:rPr>
        </w:r>
        <w:r w:rsidR="000B51C3">
          <w:rPr>
            <w:webHidden/>
          </w:rPr>
          <w:fldChar w:fldCharType="separate"/>
        </w:r>
        <w:r w:rsidR="000B51C3">
          <w:rPr>
            <w:webHidden/>
          </w:rPr>
          <w:t>79</w:t>
        </w:r>
        <w:r w:rsidR="000B51C3">
          <w:rPr>
            <w:webHidden/>
          </w:rPr>
          <w:fldChar w:fldCharType="end"/>
        </w:r>
      </w:hyperlink>
    </w:p>
    <w:p w14:paraId="402FC416" w14:textId="1E2D060D" w:rsidR="000B51C3" w:rsidRDefault="00A23B6B">
      <w:pPr>
        <w:pStyle w:val="Indholdsfortegnelse2"/>
        <w:rPr>
          <w:rFonts w:asciiTheme="minorHAnsi" w:eastAsiaTheme="minorEastAsia" w:hAnsiTheme="minorHAnsi" w:cstheme="minorBidi"/>
          <w:smallCaps w:val="0"/>
          <w:kern w:val="0"/>
          <w:sz w:val="22"/>
          <w:szCs w:val="22"/>
        </w:rPr>
      </w:pPr>
      <w:hyperlink w:anchor="_Toc63351455" w:history="1">
        <w:r w:rsidR="000B51C3" w:rsidRPr="009A4619">
          <w:rPr>
            <w:rStyle w:val="Hyperlink"/>
          </w:rPr>
          <w:t>5.6.7 Spildevandsplanpunkter (5506)</w:t>
        </w:r>
        <w:r w:rsidR="000B51C3">
          <w:rPr>
            <w:webHidden/>
          </w:rPr>
          <w:tab/>
        </w:r>
        <w:r w:rsidR="000B51C3">
          <w:rPr>
            <w:webHidden/>
          </w:rPr>
          <w:fldChar w:fldCharType="begin"/>
        </w:r>
        <w:r w:rsidR="000B51C3">
          <w:rPr>
            <w:webHidden/>
          </w:rPr>
          <w:instrText xml:space="preserve"> PAGEREF _Toc63351455 \h </w:instrText>
        </w:r>
        <w:r w:rsidR="000B51C3">
          <w:rPr>
            <w:webHidden/>
          </w:rPr>
        </w:r>
        <w:r w:rsidR="000B51C3">
          <w:rPr>
            <w:webHidden/>
          </w:rPr>
          <w:fldChar w:fldCharType="separate"/>
        </w:r>
        <w:r w:rsidR="000B51C3">
          <w:rPr>
            <w:webHidden/>
          </w:rPr>
          <w:t>79</w:t>
        </w:r>
        <w:r w:rsidR="000B51C3">
          <w:rPr>
            <w:webHidden/>
          </w:rPr>
          <w:fldChar w:fldCharType="end"/>
        </w:r>
      </w:hyperlink>
    </w:p>
    <w:p w14:paraId="03824FA5" w14:textId="23185662" w:rsidR="000B51C3" w:rsidRDefault="00A23B6B">
      <w:pPr>
        <w:pStyle w:val="Indholdsfortegnelse2"/>
        <w:rPr>
          <w:rFonts w:asciiTheme="minorHAnsi" w:eastAsiaTheme="minorEastAsia" w:hAnsiTheme="minorHAnsi" w:cstheme="minorBidi"/>
          <w:smallCaps w:val="0"/>
          <w:kern w:val="0"/>
          <w:sz w:val="22"/>
          <w:szCs w:val="22"/>
        </w:rPr>
      </w:pPr>
      <w:hyperlink w:anchor="_Toc63351456" w:history="1">
        <w:r w:rsidR="000B51C3" w:rsidRPr="009A4619">
          <w:rPr>
            <w:rStyle w:val="Hyperlink"/>
          </w:rPr>
          <w:t>5.6.8 Fiberkabel (5507)</w:t>
        </w:r>
        <w:r w:rsidR="000B51C3">
          <w:rPr>
            <w:webHidden/>
          </w:rPr>
          <w:tab/>
        </w:r>
        <w:r w:rsidR="000B51C3">
          <w:rPr>
            <w:webHidden/>
          </w:rPr>
          <w:fldChar w:fldCharType="begin"/>
        </w:r>
        <w:r w:rsidR="000B51C3">
          <w:rPr>
            <w:webHidden/>
          </w:rPr>
          <w:instrText xml:space="preserve"> PAGEREF _Toc63351456 \h </w:instrText>
        </w:r>
        <w:r w:rsidR="000B51C3">
          <w:rPr>
            <w:webHidden/>
          </w:rPr>
        </w:r>
        <w:r w:rsidR="000B51C3">
          <w:rPr>
            <w:webHidden/>
          </w:rPr>
          <w:fldChar w:fldCharType="separate"/>
        </w:r>
        <w:r w:rsidR="000B51C3">
          <w:rPr>
            <w:webHidden/>
          </w:rPr>
          <w:t>80</w:t>
        </w:r>
        <w:r w:rsidR="000B51C3">
          <w:rPr>
            <w:webHidden/>
          </w:rPr>
          <w:fldChar w:fldCharType="end"/>
        </w:r>
      </w:hyperlink>
    </w:p>
    <w:p w14:paraId="393623A4" w14:textId="38F63FAB" w:rsidR="000B51C3" w:rsidRDefault="00A23B6B">
      <w:pPr>
        <w:pStyle w:val="Indholdsfortegnelse2"/>
        <w:rPr>
          <w:rFonts w:asciiTheme="minorHAnsi" w:eastAsiaTheme="minorEastAsia" w:hAnsiTheme="minorHAnsi" w:cstheme="minorBidi"/>
          <w:smallCaps w:val="0"/>
          <w:kern w:val="0"/>
          <w:sz w:val="22"/>
          <w:szCs w:val="22"/>
        </w:rPr>
      </w:pPr>
      <w:hyperlink w:anchor="_Toc63351457" w:history="1">
        <w:r w:rsidR="000B51C3" w:rsidRPr="009A4619">
          <w:rPr>
            <w:rStyle w:val="Hyperlink"/>
          </w:rPr>
          <w:t>5.6.9 Husstandsmøller (5508)</w:t>
        </w:r>
        <w:r w:rsidR="000B51C3">
          <w:rPr>
            <w:webHidden/>
          </w:rPr>
          <w:tab/>
        </w:r>
        <w:r w:rsidR="000B51C3">
          <w:rPr>
            <w:webHidden/>
          </w:rPr>
          <w:fldChar w:fldCharType="begin"/>
        </w:r>
        <w:r w:rsidR="000B51C3">
          <w:rPr>
            <w:webHidden/>
          </w:rPr>
          <w:instrText xml:space="preserve"> PAGEREF _Toc63351457 \h </w:instrText>
        </w:r>
        <w:r w:rsidR="000B51C3">
          <w:rPr>
            <w:webHidden/>
          </w:rPr>
        </w:r>
        <w:r w:rsidR="000B51C3">
          <w:rPr>
            <w:webHidden/>
          </w:rPr>
          <w:fldChar w:fldCharType="separate"/>
        </w:r>
        <w:r w:rsidR="000B51C3">
          <w:rPr>
            <w:webHidden/>
          </w:rPr>
          <w:t>82</w:t>
        </w:r>
        <w:r w:rsidR="000B51C3">
          <w:rPr>
            <w:webHidden/>
          </w:rPr>
          <w:fldChar w:fldCharType="end"/>
        </w:r>
      </w:hyperlink>
    </w:p>
    <w:p w14:paraId="6D0214FB" w14:textId="241E2017"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58" w:history="1">
        <w:r w:rsidR="000B51C3" w:rsidRPr="009A4619">
          <w:rPr>
            <w:rStyle w:val="Hyperlink"/>
            <w:noProof/>
          </w:rPr>
          <w:t>5.7 Vej og trafik</w:t>
        </w:r>
        <w:r w:rsidR="000B51C3">
          <w:rPr>
            <w:noProof/>
            <w:webHidden/>
          </w:rPr>
          <w:tab/>
        </w:r>
        <w:r w:rsidR="000B51C3">
          <w:rPr>
            <w:noProof/>
            <w:webHidden/>
          </w:rPr>
          <w:fldChar w:fldCharType="begin"/>
        </w:r>
        <w:r w:rsidR="000B51C3">
          <w:rPr>
            <w:noProof/>
            <w:webHidden/>
          </w:rPr>
          <w:instrText xml:space="preserve"> PAGEREF _Toc63351458 \h </w:instrText>
        </w:r>
        <w:r w:rsidR="000B51C3">
          <w:rPr>
            <w:noProof/>
            <w:webHidden/>
          </w:rPr>
        </w:r>
        <w:r w:rsidR="000B51C3">
          <w:rPr>
            <w:noProof/>
            <w:webHidden/>
          </w:rPr>
          <w:fldChar w:fldCharType="separate"/>
        </w:r>
        <w:r w:rsidR="000B51C3">
          <w:rPr>
            <w:noProof/>
            <w:webHidden/>
          </w:rPr>
          <w:t>84</w:t>
        </w:r>
        <w:r w:rsidR="000B51C3">
          <w:rPr>
            <w:noProof/>
            <w:webHidden/>
          </w:rPr>
          <w:fldChar w:fldCharType="end"/>
        </w:r>
      </w:hyperlink>
    </w:p>
    <w:p w14:paraId="03EBC930" w14:textId="4936EB08" w:rsidR="000B51C3" w:rsidRDefault="00A23B6B">
      <w:pPr>
        <w:pStyle w:val="Indholdsfortegnelse2"/>
        <w:rPr>
          <w:rFonts w:asciiTheme="minorHAnsi" w:eastAsiaTheme="minorEastAsia" w:hAnsiTheme="minorHAnsi" w:cstheme="minorBidi"/>
          <w:smallCaps w:val="0"/>
          <w:kern w:val="0"/>
          <w:sz w:val="22"/>
          <w:szCs w:val="22"/>
        </w:rPr>
      </w:pPr>
      <w:hyperlink w:anchor="_Toc63351459" w:history="1">
        <w:r w:rsidR="000B51C3" w:rsidRPr="009A4619">
          <w:rPr>
            <w:rStyle w:val="Hyperlink"/>
          </w:rPr>
          <w:t>5.7.1 Vintervedligeholdelse (5600)</w:t>
        </w:r>
        <w:r w:rsidR="000B51C3">
          <w:rPr>
            <w:webHidden/>
          </w:rPr>
          <w:tab/>
        </w:r>
        <w:r w:rsidR="000B51C3">
          <w:rPr>
            <w:webHidden/>
          </w:rPr>
          <w:fldChar w:fldCharType="begin"/>
        </w:r>
        <w:r w:rsidR="000B51C3">
          <w:rPr>
            <w:webHidden/>
          </w:rPr>
          <w:instrText xml:space="preserve"> PAGEREF _Toc63351459 \h </w:instrText>
        </w:r>
        <w:r w:rsidR="000B51C3">
          <w:rPr>
            <w:webHidden/>
          </w:rPr>
        </w:r>
        <w:r w:rsidR="000B51C3">
          <w:rPr>
            <w:webHidden/>
          </w:rPr>
          <w:fldChar w:fldCharType="separate"/>
        </w:r>
        <w:r w:rsidR="000B51C3">
          <w:rPr>
            <w:webHidden/>
          </w:rPr>
          <w:t>84</w:t>
        </w:r>
        <w:r w:rsidR="000B51C3">
          <w:rPr>
            <w:webHidden/>
          </w:rPr>
          <w:fldChar w:fldCharType="end"/>
        </w:r>
      </w:hyperlink>
    </w:p>
    <w:p w14:paraId="0791EE6A" w14:textId="5A458551" w:rsidR="000B51C3" w:rsidRDefault="00A23B6B">
      <w:pPr>
        <w:pStyle w:val="Indholdsfortegnelse2"/>
        <w:rPr>
          <w:rFonts w:asciiTheme="minorHAnsi" w:eastAsiaTheme="minorEastAsia" w:hAnsiTheme="minorHAnsi" w:cstheme="minorBidi"/>
          <w:smallCaps w:val="0"/>
          <w:kern w:val="0"/>
          <w:sz w:val="22"/>
          <w:szCs w:val="22"/>
        </w:rPr>
      </w:pPr>
      <w:hyperlink w:anchor="_Toc63351460" w:history="1">
        <w:r w:rsidR="000B51C3" w:rsidRPr="009A4619">
          <w:rPr>
            <w:rStyle w:val="Hyperlink"/>
          </w:rPr>
          <w:t>5.7.2 Hastighedsdæmpning (5601)</w:t>
        </w:r>
        <w:r w:rsidR="000B51C3">
          <w:rPr>
            <w:webHidden/>
          </w:rPr>
          <w:tab/>
        </w:r>
        <w:r w:rsidR="000B51C3">
          <w:rPr>
            <w:webHidden/>
          </w:rPr>
          <w:fldChar w:fldCharType="begin"/>
        </w:r>
        <w:r w:rsidR="000B51C3">
          <w:rPr>
            <w:webHidden/>
          </w:rPr>
          <w:instrText xml:space="preserve"> PAGEREF _Toc63351460 \h </w:instrText>
        </w:r>
        <w:r w:rsidR="000B51C3">
          <w:rPr>
            <w:webHidden/>
          </w:rPr>
        </w:r>
        <w:r w:rsidR="000B51C3">
          <w:rPr>
            <w:webHidden/>
          </w:rPr>
          <w:fldChar w:fldCharType="separate"/>
        </w:r>
        <w:r w:rsidR="000B51C3">
          <w:rPr>
            <w:webHidden/>
          </w:rPr>
          <w:t>85</w:t>
        </w:r>
        <w:r w:rsidR="000B51C3">
          <w:rPr>
            <w:webHidden/>
          </w:rPr>
          <w:fldChar w:fldCharType="end"/>
        </w:r>
      </w:hyperlink>
    </w:p>
    <w:p w14:paraId="0473FFED" w14:textId="6ADBCA87" w:rsidR="000B51C3" w:rsidRDefault="00A23B6B">
      <w:pPr>
        <w:pStyle w:val="Indholdsfortegnelse2"/>
        <w:rPr>
          <w:rFonts w:asciiTheme="minorHAnsi" w:eastAsiaTheme="minorEastAsia" w:hAnsiTheme="minorHAnsi" w:cstheme="minorBidi"/>
          <w:smallCaps w:val="0"/>
          <w:kern w:val="0"/>
          <w:sz w:val="22"/>
          <w:szCs w:val="22"/>
        </w:rPr>
      </w:pPr>
      <w:hyperlink w:anchor="_Toc63351461" w:history="1">
        <w:r w:rsidR="000B51C3" w:rsidRPr="009A4619">
          <w:rPr>
            <w:rStyle w:val="Hyperlink"/>
          </w:rPr>
          <w:t>5.7.3 P-zoner (5602)</w:t>
        </w:r>
        <w:r w:rsidR="000B51C3">
          <w:rPr>
            <w:webHidden/>
          </w:rPr>
          <w:tab/>
        </w:r>
        <w:r w:rsidR="000B51C3">
          <w:rPr>
            <w:webHidden/>
          </w:rPr>
          <w:fldChar w:fldCharType="begin"/>
        </w:r>
        <w:r w:rsidR="000B51C3">
          <w:rPr>
            <w:webHidden/>
          </w:rPr>
          <w:instrText xml:space="preserve"> PAGEREF _Toc63351461 \h </w:instrText>
        </w:r>
        <w:r w:rsidR="000B51C3">
          <w:rPr>
            <w:webHidden/>
          </w:rPr>
        </w:r>
        <w:r w:rsidR="000B51C3">
          <w:rPr>
            <w:webHidden/>
          </w:rPr>
          <w:fldChar w:fldCharType="separate"/>
        </w:r>
        <w:r w:rsidR="000B51C3">
          <w:rPr>
            <w:webHidden/>
          </w:rPr>
          <w:t>88</w:t>
        </w:r>
        <w:r w:rsidR="000B51C3">
          <w:rPr>
            <w:webHidden/>
          </w:rPr>
          <w:fldChar w:fldCharType="end"/>
        </w:r>
      </w:hyperlink>
    </w:p>
    <w:p w14:paraId="712DC90A" w14:textId="37804956" w:rsidR="000B51C3" w:rsidRDefault="00A23B6B">
      <w:pPr>
        <w:pStyle w:val="Indholdsfortegnelse2"/>
        <w:rPr>
          <w:rFonts w:asciiTheme="minorHAnsi" w:eastAsiaTheme="minorEastAsia" w:hAnsiTheme="minorHAnsi" w:cstheme="minorBidi"/>
          <w:smallCaps w:val="0"/>
          <w:kern w:val="0"/>
          <w:sz w:val="22"/>
          <w:szCs w:val="22"/>
        </w:rPr>
      </w:pPr>
      <w:hyperlink w:anchor="_Toc63351462" w:history="1">
        <w:r w:rsidR="000B51C3" w:rsidRPr="009A4619">
          <w:rPr>
            <w:rStyle w:val="Hyperlink"/>
          </w:rPr>
          <w:t>5.7.4 Hastighedszone (5603)</w:t>
        </w:r>
        <w:r w:rsidR="000B51C3">
          <w:rPr>
            <w:webHidden/>
          </w:rPr>
          <w:tab/>
        </w:r>
        <w:r w:rsidR="000B51C3">
          <w:rPr>
            <w:webHidden/>
          </w:rPr>
          <w:fldChar w:fldCharType="begin"/>
        </w:r>
        <w:r w:rsidR="000B51C3">
          <w:rPr>
            <w:webHidden/>
          </w:rPr>
          <w:instrText xml:space="preserve"> PAGEREF _Toc63351462 \h </w:instrText>
        </w:r>
        <w:r w:rsidR="000B51C3">
          <w:rPr>
            <w:webHidden/>
          </w:rPr>
        </w:r>
        <w:r w:rsidR="000B51C3">
          <w:rPr>
            <w:webHidden/>
          </w:rPr>
          <w:fldChar w:fldCharType="separate"/>
        </w:r>
        <w:r w:rsidR="000B51C3">
          <w:rPr>
            <w:webHidden/>
          </w:rPr>
          <w:t>90</w:t>
        </w:r>
        <w:r w:rsidR="000B51C3">
          <w:rPr>
            <w:webHidden/>
          </w:rPr>
          <w:fldChar w:fldCharType="end"/>
        </w:r>
      </w:hyperlink>
    </w:p>
    <w:p w14:paraId="04866957" w14:textId="6B05F77A" w:rsidR="000B51C3" w:rsidRDefault="00A23B6B">
      <w:pPr>
        <w:pStyle w:val="Indholdsfortegnelse2"/>
        <w:rPr>
          <w:rFonts w:asciiTheme="minorHAnsi" w:eastAsiaTheme="minorEastAsia" w:hAnsiTheme="minorHAnsi" w:cstheme="minorBidi"/>
          <w:smallCaps w:val="0"/>
          <w:kern w:val="0"/>
          <w:sz w:val="22"/>
          <w:szCs w:val="22"/>
        </w:rPr>
      </w:pPr>
      <w:hyperlink w:anchor="_Toc63351463" w:history="1">
        <w:r w:rsidR="000B51C3" w:rsidRPr="009A4619">
          <w:rPr>
            <w:rStyle w:val="Hyperlink"/>
          </w:rPr>
          <w:t>5.7.5 Kørselsregulering (5604)</w:t>
        </w:r>
        <w:r w:rsidR="000B51C3">
          <w:rPr>
            <w:webHidden/>
          </w:rPr>
          <w:tab/>
        </w:r>
        <w:r w:rsidR="000B51C3">
          <w:rPr>
            <w:webHidden/>
          </w:rPr>
          <w:fldChar w:fldCharType="begin"/>
        </w:r>
        <w:r w:rsidR="000B51C3">
          <w:rPr>
            <w:webHidden/>
          </w:rPr>
          <w:instrText xml:space="preserve"> PAGEREF _Toc63351463 \h </w:instrText>
        </w:r>
        <w:r w:rsidR="000B51C3">
          <w:rPr>
            <w:webHidden/>
          </w:rPr>
        </w:r>
        <w:r w:rsidR="000B51C3">
          <w:rPr>
            <w:webHidden/>
          </w:rPr>
          <w:fldChar w:fldCharType="separate"/>
        </w:r>
        <w:r w:rsidR="000B51C3">
          <w:rPr>
            <w:webHidden/>
          </w:rPr>
          <w:t>91</w:t>
        </w:r>
        <w:r w:rsidR="000B51C3">
          <w:rPr>
            <w:webHidden/>
          </w:rPr>
          <w:fldChar w:fldCharType="end"/>
        </w:r>
      </w:hyperlink>
    </w:p>
    <w:p w14:paraId="3383E6E1" w14:textId="6BE95C19" w:rsidR="000B51C3" w:rsidRDefault="00A23B6B">
      <w:pPr>
        <w:pStyle w:val="Indholdsfortegnelse2"/>
        <w:rPr>
          <w:rFonts w:asciiTheme="minorHAnsi" w:eastAsiaTheme="minorEastAsia" w:hAnsiTheme="minorHAnsi" w:cstheme="minorBidi"/>
          <w:smallCaps w:val="0"/>
          <w:kern w:val="0"/>
          <w:sz w:val="22"/>
          <w:szCs w:val="22"/>
        </w:rPr>
      </w:pPr>
      <w:hyperlink w:anchor="_Toc63351464" w:history="1">
        <w:r w:rsidR="000B51C3" w:rsidRPr="009A4619">
          <w:rPr>
            <w:rStyle w:val="Hyperlink"/>
          </w:rPr>
          <w:t>5.7.6 Trafik_byggelinje (5605)</w:t>
        </w:r>
        <w:r w:rsidR="000B51C3">
          <w:rPr>
            <w:webHidden/>
          </w:rPr>
          <w:tab/>
        </w:r>
        <w:r w:rsidR="000B51C3">
          <w:rPr>
            <w:webHidden/>
          </w:rPr>
          <w:fldChar w:fldCharType="begin"/>
        </w:r>
        <w:r w:rsidR="000B51C3">
          <w:rPr>
            <w:webHidden/>
          </w:rPr>
          <w:instrText xml:space="preserve"> PAGEREF _Toc63351464 \h </w:instrText>
        </w:r>
        <w:r w:rsidR="000B51C3">
          <w:rPr>
            <w:webHidden/>
          </w:rPr>
        </w:r>
        <w:r w:rsidR="000B51C3">
          <w:rPr>
            <w:webHidden/>
          </w:rPr>
          <w:fldChar w:fldCharType="separate"/>
        </w:r>
        <w:r w:rsidR="000B51C3">
          <w:rPr>
            <w:webHidden/>
          </w:rPr>
          <w:t>93</w:t>
        </w:r>
        <w:r w:rsidR="000B51C3">
          <w:rPr>
            <w:webHidden/>
          </w:rPr>
          <w:fldChar w:fldCharType="end"/>
        </w:r>
      </w:hyperlink>
    </w:p>
    <w:p w14:paraId="663D0906" w14:textId="75092A57" w:rsidR="000B51C3" w:rsidRDefault="00A23B6B">
      <w:pPr>
        <w:pStyle w:val="Indholdsfortegnelse2"/>
        <w:rPr>
          <w:rFonts w:asciiTheme="minorHAnsi" w:eastAsiaTheme="minorEastAsia" w:hAnsiTheme="minorHAnsi" w:cstheme="minorBidi"/>
          <w:smallCaps w:val="0"/>
          <w:kern w:val="0"/>
          <w:sz w:val="22"/>
          <w:szCs w:val="22"/>
        </w:rPr>
      </w:pPr>
      <w:hyperlink w:anchor="_Toc63351465" w:history="1">
        <w:r w:rsidR="000B51C3" w:rsidRPr="009A4619">
          <w:rPr>
            <w:rStyle w:val="Hyperlink"/>
          </w:rPr>
          <w:t>5.7.7 Vejinventar (5606)</w:t>
        </w:r>
        <w:r w:rsidR="000B51C3">
          <w:rPr>
            <w:webHidden/>
          </w:rPr>
          <w:tab/>
        </w:r>
        <w:r w:rsidR="000B51C3">
          <w:rPr>
            <w:webHidden/>
          </w:rPr>
          <w:fldChar w:fldCharType="begin"/>
        </w:r>
        <w:r w:rsidR="000B51C3">
          <w:rPr>
            <w:webHidden/>
          </w:rPr>
          <w:instrText xml:space="preserve"> PAGEREF _Toc63351465 \h </w:instrText>
        </w:r>
        <w:r w:rsidR="000B51C3">
          <w:rPr>
            <w:webHidden/>
          </w:rPr>
        </w:r>
        <w:r w:rsidR="000B51C3">
          <w:rPr>
            <w:webHidden/>
          </w:rPr>
          <w:fldChar w:fldCharType="separate"/>
        </w:r>
        <w:r w:rsidR="000B51C3">
          <w:rPr>
            <w:webHidden/>
          </w:rPr>
          <w:t>95</w:t>
        </w:r>
        <w:r w:rsidR="000B51C3">
          <w:rPr>
            <w:webHidden/>
          </w:rPr>
          <w:fldChar w:fldCharType="end"/>
        </w:r>
      </w:hyperlink>
    </w:p>
    <w:p w14:paraId="4E90095D" w14:textId="7BBAFE66"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66" w:history="1">
        <w:r w:rsidR="000B51C3" w:rsidRPr="009A4619">
          <w:rPr>
            <w:rStyle w:val="Hyperlink"/>
            <w:noProof/>
          </w:rPr>
          <w:t>5.8 Administration</w:t>
        </w:r>
        <w:r w:rsidR="000B51C3">
          <w:rPr>
            <w:noProof/>
            <w:webHidden/>
          </w:rPr>
          <w:tab/>
        </w:r>
        <w:r w:rsidR="000B51C3">
          <w:rPr>
            <w:noProof/>
            <w:webHidden/>
          </w:rPr>
          <w:fldChar w:fldCharType="begin"/>
        </w:r>
        <w:r w:rsidR="000B51C3">
          <w:rPr>
            <w:noProof/>
            <w:webHidden/>
          </w:rPr>
          <w:instrText xml:space="preserve"> PAGEREF _Toc63351466 \h </w:instrText>
        </w:r>
        <w:r w:rsidR="000B51C3">
          <w:rPr>
            <w:noProof/>
            <w:webHidden/>
          </w:rPr>
        </w:r>
        <w:r w:rsidR="000B51C3">
          <w:rPr>
            <w:noProof/>
            <w:webHidden/>
          </w:rPr>
          <w:fldChar w:fldCharType="separate"/>
        </w:r>
        <w:r w:rsidR="000B51C3">
          <w:rPr>
            <w:noProof/>
            <w:webHidden/>
          </w:rPr>
          <w:t>97</w:t>
        </w:r>
        <w:r w:rsidR="000B51C3">
          <w:rPr>
            <w:noProof/>
            <w:webHidden/>
          </w:rPr>
          <w:fldChar w:fldCharType="end"/>
        </w:r>
      </w:hyperlink>
    </w:p>
    <w:p w14:paraId="06C41AFE" w14:textId="09048FB6" w:rsidR="000B51C3" w:rsidRDefault="00A23B6B">
      <w:pPr>
        <w:pStyle w:val="Indholdsfortegnelse2"/>
        <w:rPr>
          <w:rFonts w:asciiTheme="minorHAnsi" w:eastAsiaTheme="minorEastAsia" w:hAnsiTheme="minorHAnsi" w:cstheme="minorBidi"/>
          <w:smallCaps w:val="0"/>
          <w:kern w:val="0"/>
          <w:sz w:val="22"/>
          <w:szCs w:val="22"/>
        </w:rPr>
      </w:pPr>
      <w:hyperlink w:anchor="_Toc63351467" w:history="1">
        <w:r w:rsidR="000B51C3" w:rsidRPr="009A4619">
          <w:rPr>
            <w:rStyle w:val="Hyperlink"/>
          </w:rPr>
          <w:t>5.8.1  Grundejerforeninger/Vejlav (5700)</w:t>
        </w:r>
        <w:r w:rsidR="000B51C3">
          <w:rPr>
            <w:webHidden/>
          </w:rPr>
          <w:tab/>
        </w:r>
        <w:r w:rsidR="000B51C3">
          <w:rPr>
            <w:webHidden/>
          </w:rPr>
          <w:fldChar w:fldCharType="begin"/>
        </w:r>
        <w:r w:rsidR="000B51C3">
          <w:rPr>
            <w:webHidden/>
          </w:rPr>
          <w:instrText xml:space="preserve"> PAGEREF _Toc63351467 \h </w:instrText>
        </w:r>
        <w:r w:rsidR="000B51C3">
          <w:rPr>
            <w:webHidden/>
          </w:rPr>
        </w:r>
        <w:r w:rsidR="000B51C3">
          <w:rPr>
            <w:webHidden/>
          </w:rPr>
          <w:fldChar w:fldCharType="separate"/>
        </w:r>
        <w:r w:rsidR="000B51C3">
          <w:rPr>
            <w:webHidden/>
          </w:rPr>
          <w:t>97</w:t>
        </w:r>
        <w:r w:rsidR="000B51C3">
          <w:rPr>
            <w:webHidden/>
          </w:rPr>
          <w:fldChar w:fldCharType="end"/>
        </w:r>
      </w:hyperlink>
    </w:p>
    <w:p w14:paraId="2C4C2C76" w14:textId="37497F60" w:rsidR="000B51C3" w:rsidRDefault="00A23B6B">
      <w:pPr>
        <w:pStyle w:val="Indholdsfortegnelse2"/>
        <w:rPr>
          <w:rFonts w:asciiTheme="minorHAnsi" w:eastAsiaTheme="minorEastAsia" w:hAnsiTheme="minorHAnsi" w:cstheme="minorBidi"/>
          <w:smallCaps w:val="0"/>
          <w:kern w:val="0"/>
          <w:sz w:val="22"/>
          <w:szCs w:val="22"/>
        </w:rPr>
      </w:pPr>
      <w:hyperlink w:anchor="_Toc63351468" w:history="1">
        <w:r w:rsidR="000B51C3" w:rsidRPr="009A4619">
          <w:rPr>
            <w:rStyle w:val="Hyperlink"/>
          </w:rPr>
          <w:t>5.8.2 Lokalrådsområde (5701)</w:t>
        </w:r>
        <w:r w:rsidR="000B51C3">
          <w:rPr>
            <w:webHidden/>
          </w:rPr>
          <w:tab/>
        </w:r>
        <w:r w:rsidR="000B51C3">
          <w:rPr>
            <w:webHidden/>
          </w:rPr>
          <w:fldChar w:fldCharType="begin"/>
        </w:r>
        <w:r w:rsidR="000B51C3">
          <w:rPr>
            <w:webHidden/>
          </w:rPr>
          <w:instrText xml:space="preserve"> PAGEREF _Toc63351468 \h </w:instrText>
        </w:r>
        <w:r w:rsidR="000B51C3">
          <w:rPr>
            <w:webHidden/>
          </w:rPr>
        </w:r>
        <w:r w:rsidR="000B51C3">
          <w:rPr>
            <w:webHidden/>
          </w:rPr>
          <w:fldChar w:fldCharType="separate"/>
        </w:r>
        <w:r w:rsidR="000B51C3">
          <w:rPr>
            <w:webHidden/>
          </w:rPr>
          <w:t>99</w:t>
        </w:r>
        <w:r w:rsidR="000B51C3">
          <w:rPr>
            <w:webHidden/>
          </w:rPr>
          <w:fldChar w:fldCharType="end"/>
        </w:r>
      </w:hyperlink>
    </w:p>
    <w:p w14:paraId="01526876" w14:textId="4FA9270F" w:rsidR="000B51C3" w:rsidRDefault="00A23B6B">
      <w:pPr>
        <w:pStyle w:val="Indholdsfortegnelse2"/>
        <w:rPr>
          <w:rFonts w:asciiTheme="minorHAnsi" w:eastAsiaTheme="minorEastAsia" w:hAnsiTheme="minorHAnsi" w:cstheme="minorBidi"/>
          <w:smallCaps w:val="0"/>
          <w:kern w:val="0"/>
          <w:sz w:val="22"/>
          <w:szCs w:val="22"/>
        </w:rPr>
      </w:pPr>
      <w:hyperlink w:anchor="_Toc63351469" w:history="1">
        <w:r w:rsidR="000B51C3" w:rsidRPr="009A4619">
          <w:rPr>
            <w:rStyle w:val="Hyperlink"/>
          </w:rPr>
          <w:t>5.8.3 Skorstensfejerdistrikt (5702)</w:t>
        </w:r>
        <w:r w:rsidR="000B51C3">
          <w:rPr>
            <w:webHidden/>
          </w:rPr>
          <w:tab/>
        </w:r>
        <w:r w:rsidR="000B51C3">
          <w:rPr>
            <w:webHidden/>
          </w:rPr>
          <w:fldChar w:fldCharType="begin"/>
        </w:r>
        <w:r w:rsidR="000B51C3">
          <w:rPr>
            <w:webHidden/>
          </w:rPr>
          <w:instrText xml:space="preserve"> PAGEREF _Toc63351469 \h </w:instrText>
        </w:r>
        <w:r w:rsidR="000B51C3">
          <w:rPr>
            <w:webHidden/>
          </w:rPr>
        </w:r>
        <w:r w:rsidR="000B51C3">
          <w:rPr>
            <w:webHidden/>
          </w:rPr>
          <w:fldChar w:fldCharType="separate"/>
        </w:r>
        <w:r w:rsidR="000B51C3">
          <w:rPr>
            <w:webHidden/>
          </w:rPr>
          <w:t>100</w:t>
        </w:r>
        <w:r w:rsidR="000B51C3">
          <w:rPr>
            <w:webHidden/>
          </w:rPr>
          <w:fldChar w:fldCharType="end"/>
        </w:r>
      </w:hyperlink>
    </w:p>
    <w:p w14:paraId="517E362E" w14:textId="38589011" w:rsidR="000B51C3" w:rsidRDefault="00A23B6B">
      <w:pPr>
        <w:pStyle w:val="Indholdsfortegnelse2"/>
        <w:rPr>
          <w:rFonts w:asciiTheme="minorHAnsi" w:eastAsiaTheme="minorEastAsia" w:hAnsiTheme="minorHAnsi" w:cstheme="minorBidi"/>
          <w:smallCaps w:val="0"/>
          <w:kern w:val="0"/>
          <w:sz w:val="22"/>
          <w:szCs w:val="22"/>
        </w:rPr>
      </w:pPr>
      <w:hyperlink w:anchor="_Toc63351470" w:history="1">
        <w:r w:rsidR="000B51C3" w:rsidRPr="009A4619">
          <w:rPr>
            <w:rStyle w:val="Hyperlink"/>
          </w:rPr>
          <w:t>5.8.4 Afstemningssted (5703)</w:t>
        </w:r>
        <w:r w:rsidR="000B51C3">
          <w:rPr>
            <w:webHidden/>
          </w:rPr>
          <w:tab/>
        </w:r>
        <w:r w:rsidR="000B51C3">
          <w:rPr>
            <w:webHidden/>
          </w:rPr>
          <w:fldChar w:fldCharType="begin"/>
        </w:r>
        <w:r w:rsidR="000B51C3">
          <w:rPr>
            <w:webHidden/>
          </w:rPr>
          <w:instrText xml:space="preserve"> PAGEREF _Toc63351470 \h </w:instrText>
        </w:r>
        <w:r w:rsidR="000B51C3">
          <w:rPr>
            <w:webHidden/>
          </w:rPr>
        </w:r>
        <w:r w:rsidR="000B51C3">
          <w:rPr>
            <w:webHidden/>
          </w:rPr>
          <w:fldChar w:fldCharType="separate"/>
        </w:r>
        <w:r w:rsidR="000B51C3">
          <w:rPr>
            <w:webHidden/>
          </w:rPr>
          <w:t>10</w:t>
        </w:r>
        <w:r w:rsidR="000B51C3">
          <w:rPr>
            <w:webHidden/>
          </w:rPr>
          <w:t>1</w:t>
        </w:r>
        <w:r w:rsidR="000B51C3">
          <w:rPr>
            <w:webHidden/>
          </w:rPr>
          <w:fldChar w:fldCharType="end"/>
        </w:r>
      </w:hyperlink>
    </w:p>
    <w:p w14:paraId="71F16F35" w14:textId="667400AF" w:rsidR="000B51C3" w:rsidRDefault="00A23B6B">
      <w:pPr>
        <w:pStyle w:val="Indholdsfortegnelse2"/>
        <w:rPr>
          <w:rFonts w:asciiTheme="minorHAnsi" w:eastAsiaTheme="minorEastAsia" w:hAnsiTheme="minorHAnsi" w:cstheme="minorBidi"/>
          <w:smallCaps w:val="0"/>
          <w:kern w:val="0"/>
          <w:sz w:val="22"/>
          <w:szCs w:val="22"/>
        </w:rPr>
      </w:pPr>
      <w:hyperlink w:anchor="_Toc63351471" w:history="1">
        <w:r w:rsidR="000B51C3" w:rsidRPr="009A4619">
          <w:rPr>
            <w:rStyle w:val="Hyperlink"/>
          </w:rPr>
          <w:t>5.8.5 Afstemningsområde (5704) *</w:t>
        </w:r>
        <w:r w:rsidR="000B51C3">
          <w:rPr>
            <w:webHidden/>
          </w:rPr>
          <w:tab/>
        </w:r>
        <w:r w:rsidR="000B51C3">
          <w:rPr>
            <w:webHidden/>
          </w:rPr>
          <w:fldChar w:fldCharType="begin"/>
        </w:r>
        <w:r w:rsidR="000B51C3">
          <w:rPr>
            <w:webHidden/>
          </w:rPr>
          <w:instrText xml:space="preserve"> PAGEREF _Toc63351471 \h </w:instrText>
        </w:r>
        <w:r w:rsidR="000B51C3">
          <w:rPr>
            <w:webHidden/>
          </w:rPr>
        </w:r>
        <w:r w:rsidR="000B51C3">
          <w:rPr>
            <w:webHidden/>
          </w:rPr>
          <w:fldChar w:fldCharType="separate"/>
        </w:r>
        <w:r w:rsidR="000B51C3">
          <w:rPr>
            <w:webHidden/>
          </w:rPr>
          <w:t>103</w:t>
        </w:r>
        <w:r w:rsidR="000B51C3">
          <w:rPr>
            <w:webHidden/>
          </w:rPr>
          <w:fldChar w:fldCharType="end"/>
        </w:r>
      </w:hyperlink>
    </w:p>
    <w:p w14:paraId="56442A28" w14:textId="1A1382B2" w:rsidR="000B51C3" w:rsidRDefault="00A23B6B">
      <w:pPr>
        <w:pStyle w:val="Indholdsfortegnelse2"/>
        <w:rPr>
          <w:rFonts w:asciiTheme="minorHAnsi" w:eastAsiaTheme="minorEastAsia" w:hAnsiTheme="minorHAnsi" w:cstheme="minorBidi"/>
          <w:smallCaps w:val="0"/>
          <w:kern w:val="0"/>
          <w:sz w:val="22"/>
          <w:szCs w:val="22"/>
        </w:rPr>
      </w:pPr>
      <w:hyperlink w:anchor="_Toc63351472" w:history="1">
        <w:r w:rsidR="000B51C3" w:rsidRPr="009A4619">
          <w:rPr>
            <w:rStyle w:val="Hyperlink"/>
          </w:rPr>
          <w:t>5.8.6 Forpagtningsareal (5705)</w:t>
        </w:r>
        <w:r w:rsidR="000B51C3">
          <w:rPr>
            <w:webHidden/>
          </w:rPr>
          <w:tab/>
        </w:r>
        <w:r w:rsidR="000B51C3">
          <w:rPr>
            <w:webHidden/>
          </w:rPr>
          <w:fldChar w:fldCharType="begin"/>
        </w:r>
        <w:r w:rsidR="000B51C3">
          <w:rPr>
            <w:webHidden/>
          </w:rPr>
          <w:instrText xml:space="preserve"> PAGEREF _Toc63351472 \h </w:instrText>
        </w:r>
        <w:r w:rsidR="000B51C3">
          <w:rPr>
            <w:webHidden/>
          </w:rPr>
        </w:r>
        <w:r w:rsidR="000B51C3">
          <w:rPr>
            <w:webHidden/>
          </w:rPr>
          <w:fldChar w:fldCharType="separate"/>
        </w:r>
        <w:r w:rsidR="000B51C3">
          <w:rPr>
            <w:webHidden/>
          </w:rPr>
          <w:t>104</w:t>
        </w:r>
        <w:r w:rsidR="000B51C3">
          <w:rPr>
            <w:webHidden/>
          </w:rPr>
          <w:fldChar w:fldCharType="end"/>
        </w:r>
      </w:hyperlink>
    </w:p>
    <w:p w14:paraId="10121B93" w14:textId="16ACD2E7" w:rsidR="000B51C3" w:rsidRDefault="00A23B6B">
      <w:pPr>
        <w:pStyle w:val="Indholdsfortegnelse2"/>
        <w:rPr>
          <w:rFonts w:asciiTheme="minorHAnsi" w:eastAsiaTheme="minorEastAsia" w:hAnsiTheme="minorHAnsi" w:cstheme="minorBidi"/>
          <w:smallCaps w:val="0"/>
          <w:kern w:val="0"/>
          <w:sz w:val="22"/>
          <w:szCs w:val="22"/>
        </w:rPr>
      </w:pPr>
      <w:hyperlink w:anchor="_Toc63351473" w:history="1">
        <w:r w:rsidR="000B51C3" w:rsidRPr="009A4619">
          <w:rPr>
            <w:rStyle w:val="Hyperlink"/>
          </w:rPr>
          <w:t>5.8.7 Havneareal (5706)</w:t>
        </w:r>
        <w:r w:rsidR="000B51C3">
          <w:rPr>
            <w:webHidden/>
          </w:rPr>
          <w:tab/>
        </w:r>
        <w:r w:rsidR="000B51C3">
          <w:rPr>
            <w:webHidden/>
          </w:rPr>
          <w:fldChar w:fldCharType="begin"/>
        </w:r>
        <w:r w:rsidR="000B51C3">
          <w:rPr>
            <w:webHidden/>
          </w:rPr>
          <w:instrText xml:space="preserve"> PAGEREF _Toc63351473 \h </w:instrText>
        </w:r>
        <w:r w:rsidR="000B51C3">
          <w:rPr>
            <w:webHidden/>
          </w:rPr>
        </w:r>
        <w:r w:rsidR="000B51C3">
          <w:rPr>
            <w:webHidden/>
          </w:rPr>
          <w:fldChar w:fldCharType="separate"/>
        </w:r>
        <w:r w:rsidR="000B51C3">
          <w:rPr>
            <w:webHidden/>
          </w:rPr>
          <w:t>106</w:t>
        </w:r>
        <w:r w:rsidR="000B51C3">
          <w:rPr>
            <w:webHidden/>
          </w:rPr>
          <w:fldChar w:fldCharType="end"/>
        </w:r>
      </w:hyperlink>
    </w:p>
    <w:p w14:paraId="21B87E1E" w14:textId="54A3EBC6" w:rsidR="000B51C3" w:rsidRDefault="00A23B6B">
      <w:pPr>
        <w:pStyle w:val="Indholdsfortegnelse2"/>
        <w:rPr>
          <w:rFonts w:asciiTheme="minorHAnsi" w:eastAsiaTheme="minorEastAsia" w:hAnsiTheme="minorHAnsi" w:cstheme="minorBidi"/>
          <w:smallCaps w:val="0"/>
          <w:kern w:val="0"/>
          <w:sz w:val="22"/>
          <w:szCs w:val="22"/>
        </w:rPr>
      </w:pPr>
      <w:hyperlink w:anchor="_Toc63351474" w:history="1">
        <w:r w:rsidR="000B51C3" w:rsidRPr="009A4619">
          <w:rPr>
            <w:rStyle w:val="Hyperlink"/>
          </w:rPr>
          <w:t>5.8.8 Grundsalg (5707)</w:t>
        </w:r>
        <w:r w:rsidR="000B51C3">
          <w:rPr>
            <w:webHidden/>
          </w:rPr>
          <w:tab/>
        </w:r>
        <w:r w:rsidR="000B51C3">
          <w:rPr>
            <w:webHidden/>
          </w:rPr>
          <w:fldChar w:fldCharType="begin"/>
        </w:r>
        <w:r w:rsidR="000B51C3">
          <w:rPr>
            <w:webHidden/>
          </w:rPr>
          <w:instrText xml:space="preserve"> PAGEREF _Toc63351474 \h </w:instrText>
        </w:r>
        <w:r w:rsidR="000B51C3">
          <w:rPr>
            <w:webHidden/>
          </w:rPr>
        </w:r>
        <w:r w:rsidR="000B51C3">
          <w:rPr>
            <w:webHidden/>
          </w:rPr>
          <w:fldChar w:fldCharType="separate"/>
        </w:r>
        <w:r w:rsidR="000B51C3">
          <w:rPr>
            <w:webHidden/>
          </w:rPr>
          <w:t>107</w:t>
        </w:r>
        <w:r w:rsidR="000B51C3">
          <w:rPr>
            <w:webHidden/>
          </w:rPr>
          <w:fldChar w:fldCharType="end"/>
        </w:r>
      </w:hyperlink>
    </w:p>
    <w:p w14:paraId="3DCB02B7" w14:textId="065345EA" w:rsidR="000B51C3" w:rsidRDefault="00A23B6B">
      <w:pPr>
        <w:pStyle w:val="Indholdsfortegnelse2"/>
        <w:rPr>
          <w:rFonts w:asciiTheme="minorHAnsi" w:eastAsiaTheme="minorEastAsia" w:hAnsiTheme="minorHAnsi" w:cstheme="minorBidi"/>
          <w:smallCaps w:val="0"/>
          <w:kern w:val="0"/>
          <w:sz w:val="22"/>
          <w:szCs w:val="22"/>
        </w:rPr>
      </w:pPr>
      <w:hyperlink w:anchor="_Toc63351475" w:history="1">
        <w:r w:rsidR="000B51C3" w:rsidRPr="009A4619">
          <w:rPr>
            <w:rStyle w:val="Hyperlink"/>
          </w:rPr>
          <w:t>5.8.9 Kommunal service (5708) – Udgået  (i ver. 2.4)</w:t>
        </w:r>
        <w:r w:rsidR="000B51C3">
          <w:rPr>
            <w:webHidden/>
          </w:rPr>
          <w:tab/>
        </w:r>
        <w:r w:rsidR="000B51C3">
          <w:rPr>
            <w:webHidden/>
          </w:rPr>
          <w:fldChar w:fldCharType="begin"/>
        </w:r>
        <w:r w:rsidR="000B51C3">
          <w:rPr>
            <w:webHidden/>
          </w:rPr>
          <w:instrText xml:space="preserve"> PAGEREF _Toc63351475 \h </w:instrText>
        </w:r>
        <w:r w:rsidR="000B51C3">
          <w:rPr>
            <w:webHidden/>
          </w:rPr>
        </w:r>
        <w:r w:rsidR="000B51C3">
          <w:rPr>
            <w:webHidden/>
          </w:rPr>
          <w:fldChar w:fldCharType="separate"/>
        </w:r>
        <w:r w:rsidR="000B51C3">
          <w:rPr>
            <w:webHidden/>
          </w:rPr>
          <w:t>110</w:t>
        </w:r>
        <w:r w:rsidR="000B51C3">
          <w:rPr>
            <w:webHidden/>
          </w:rPr>
          <w:fldChar w:fldCharType="end"/>
        </w:r>
      </w:hyperlink>
    </w:p>
    <w:p w14:paraId="3033FAB3" w14:textId="6D33020D" w:rsidR="000B51C3" w:rsidRDefault="00A23B6B">
      <w:pPr>
        <w:pStyle w:val="Indholdsfortegnelse2"/>
        <w:rPr>
          <w:rFonts w:asciiTheme="minorHAnsi" w:eastAsiaTheme="minorEastAsia" w:hAnsiTheme="minorHAnsi" w:cstheme="minorBidi"/>
          <w:smallCaps w:val="0"/>
          <w:kern w:val="0"/>
          <w:sz w:val="22"/>
          <w:szCs w:val="22"/>
        </w:rPr>
      </w:pPr>
      <w:hyperlink w:anchor="_Toc63351476" w:history="1">
        <w:r w:rsidR="000B51C3" w:rsidRPr="009A4619">
          <w:rPr>
            <w:rStyle w:val="Hyperlink"/>
          </w:rPr>
          <w:t>5.8.10 Distrikter (5709) – Udgået  (i ver. 2.4)</w:t>
        </w:r>
        <w:r w:rsidR="000B51C3">
          <w:rPr>
            <w:webHidden/>
          </w:rPr>
          <w:tab/>
        </w:r>
        <w:r w:rsidR="000B51C3">
          <w:rPr>
            <w:webHidden/>
          </w:rPr>
          <w:fldChar w:fldCharType="begin"/>
        </w:r>
        <w:r w:rsidR="000B51C3">
          <w:rPr>
            <w:webHidden/>
          </w:rPr>
          <w:instrText xml:space="preserve"> PAGEREF _Toc63351476 \h </w:instrText>
        </w:r>
        <w:r w:rsidR="000B51C3">
          <w:rPr>
            <w:webHidden/>
          </w:rPr>
        </w:r>
        <w:r w:rsidR="000B51C3">
          <w:rPr>
            <w:webHidden/>
          </w:rPr>
          <w:fldChar w:fldCharType="separate"/>
        </w:r>
        <w:r w:rsidR="000B51C3">
          <w:rPr>
            <w:webHidden/>
          </w:rPr>
          <w:t>110</w:t>
        </w:r>
        <w:r w:rsidR="000B51C3">
          <w:rPr>
            <w:webHidden/>
          </w:rPr>
          <w:fldChar w:fldCharType="end"/>
        </w:r>
      </w:hyperlink>
    </w:p>
    <w:p w14:paraId="55258529" w14:textId="7897A00C" w:rsidR="000B51C3" w:rsidRDefault="00A23B6B">
      <w:pPr>
        <w:pStyle w:val="Indholdsfortegnelse2"/>
        <w:rPr>
          <w:rFonts w:asciiTheme="minorHAnsi" w:eastAsiaTheme="minorEastAsia" w:hAnsiTheme="minorHAnsi" w:cstheme="minorBidi"/>
          <w:smallCaps w:val="0"/>
          <w:kern w:val="0"/>
          <w:sz w:val="22"/>
          <w:szCs w:val="22"/>
        </w:rPr>
      </w:pPr>
      <w:hyperlink w:anchor="_Toc63351477" w:history="1">
        <w:r w:rsidR="000B51C3" w:rsidRPr="009A4619">
          <w:rPr>
            <w:rStyle w:val="Hyperlink"/>
          </w:rPr>
          <w:t>5.8.11 Børne- og skoledistrikter (5710)</w:t>
        </w:r>
        <w:r w:rsidR="000B51C3">
          <w:rPr>
            <w:webHidden/>
          </w:rPr>
          <w:tab/>
        </w:r>
        <w:r w:rsidR="000B51C3">
          <w:rPr>
            <w:webHidden/>
          </w:rPr>
          <w:fldChar w:fldCharType="begin"/>
        </w:r>
        <w:r w:rsidR="000B51C3">
          <w:rPr>
            <w:webHidden/>
          </w:rPr>
          <w:instrText xml:space="preserve"> PAGEREF _Toc63351477 \h </w:instrText>
        </w:r>
        <w:r w:rsidR="000B51C3">
          <w:rPr>
            <w:webHidden/>
          </w:rPr>
        </w:r>
        <w:r w:rsidR="000B51C3">
          <w:rPr>
            <w:webHidden/>
          </w:rPr>
          <w:fldChar w:fldCharType="separate"/>
        </w:r>
        <w:r w:rsidR="000B51C3">
          <w:rPr>
            <w:webHidden/>
          </w:rPr>
          <w:t>110</w:t>
        </w:r>
        <w:r w:rsidR="000B51C3">
          <w:rPr>
            <w:webHidden/>
          </w:rPr>
          <w:fldChar w:fldCharType="end"/>
        </w:r>
      </w:hyperlink>
    </w:p>
    <w:p w14:paraId="1B725176" w14:textId="0F501D1D" w:rsidR="000B51C3" w:rsidRDefault="00A23B6B">
      <w:pPr>
        <w:pStyle w:val="Indholdsfortegnelse2"/>
        <w:rPr>
          <w:rFonts w:asciiTheme="minorHAnsi" w:eastAsiaTheme="minorEastAsia" w:hAnsiTheme="minorHAnsi" w:cstheme="minorBidi"/>
          <w:smallCaps w:val="0"/>
          <w:kern w:val="0"/>
          <w:sz w:val="22"/>
          <w:szCs w:val="22"/>
        </w:rPr>
      </w:pPr>
      <w:hyperlink w:anchor="_Toc63351478" w:history="1">
        <w:r w:rsidR="000B51C3" w:rsidRPr="009A4619">
          <w:rPr>
            <w:rStyle w:val="Hyperlink"/>
          </w:rPr>
          <w:t>5.8.12 Andre distrikter (5711)</w:t>
        </w:r>
        <w:r w:rsidR="000B51C3">
          <w:rPr>
            <w:webHidden/>
          </w:rPr>
          <w:tab/>
        </w:r>
        <w:r w:rsidR="000B51C3">
          <w:rPr>
            <w:webHidden/>
          </w:rPr>
          <w:fldChar w:fldCharType="begin"/>
        </w:r>
        <w:r w:rsidR="000B51C3">
          <w:rPr>
            <w:webHidden/>
          </w:rPr>
          <w:instrText xml:space="preserve"> PAGEREF _Toc63351478 \h </w:instrText>
        </w:r>
        <w:r w:rsidR="000B51C3">
          <w:rPr>
            <w:webHidden/>
          </w:rPr>
        </w:r>
        <w:r w:rsidR="000B51C3">
          <w:rPr>
            <w:webHidden/>
          </w:rPr>
          <w:fldChar w:fldCharType="separate"/>
        </w:r>
        <w:r w:rsidR="000B51C3">
          <w:rPr>
            <w:webHidden/>
          </w:rPr>
          <w:t>112</w:t>
        </w:r>
        <w:r w:rsidR="000B51C3">
          <w:rPr>
            <w:webHidden/>
          </w:rPr>
          <w:fldChar w:fldCharType="end"/>
        </w:r>
      </w:hyperlink>
    </w:p>
    <w:p w14:paraId="0BABCDFF" w14:textId="71B622EB" w:rsidR="000B51C3" w:rsidRDefault="00A23B6B">
      <w:pPr>
        <w:pStyle w:val="Indholdsfortegnelse2"/>
        <w:rPr>
          <w:rFonts w:asciiTheme="minorHAnsi" w:eastAsiaTheme="minorEastAsia" w:hAnsiTheme="minorHAnsi" w:cstheme="minorBidi"/>
          <w:smallCaps w:val="0"/>
          <w:kern w:val="0"/>
          <w:sz w:val="22"/>
          <w:szCs w:val="22"/>
        </w:rPr>
      </w:pPr>
      <w:hyperlink w:anchor="_Toc63351479" w:history="1">
        <w:r w:rsidR="000B51C3" w:rsidRPr="009A4619">
          <w:rPr>
            <w:rStyle w:val="Hyperlink"/>
          </w:rPr>
          <w:t>5.8.13 Pleje- og ældredistrikter (5712)</w:t>
        </w:r>
        <w:r w:rsidR="000B51C3">
          <w:rPr>
            <w:webHidden/>
          </w:rPr>
          <w:tab/>
        </w:r>
        <w:r w:rsidR="000B51C3">
          <w:rPr>
            <w:webHidden/>
          </w:rPr>
          <w:fldChar w:fldCharType="begin"/>
        </w:r>
        <w:r w:rsidR="000B51C3">
          <w:rPr>
            <w:webHidden/>
          </w:rPr>
          <w:instrText xml:space="preserve"> PAGEREF _Toc63351479 \h </w:instrText>
        </w:r>
        <w:r w:rsidR="000B51C3">
          <w:rPr>
            <w:webHidden/>
          </w:rPr>
        </w:r>
        <w:r w:rsidR="000B51C3">
          <w:rPr>
            <w:webHidden/>
          </w:rPr>
          <w:fldChar w:fldCharType="separate"/>
        </w:r>
        <w:r w:rsidR="000B51C3">
          <w:rPr>
            <w:webHidden/>
          </w:rPr>
          <w:t>114</w:t>
        </w:r>
        <w:r w:rsidR="000B51C3">
          <w:rPr>
            <w:webHidden/>
          </w:rPr>
          <w:fldChar w:fldCharType="end"/>
        </w:r>
      </w:hyperlink>
    </w:p>
    <w:p w14:paraId="590A76F8" w14:textId="3272A15A" w:rsidR="000B51C3" w:rsidRDefault="00A23B6B">
      <w:pPr>
        <w:pStyle w:val="Indholdsfortegnelse2"/>
        <w:rPr>
          <w:rFonts w:asciiTheme="minorHAnsi" w:eastAsiaTheme="minorEastAsia" w:hAnsiTheme="minorHAnsi" w:cstheme="minorBidi"/>
          <w:smallCaps w:val="0"/>
          <w:kern w:val="0"/>
          <w:sz w:val="22"/>
          <w:szCs w:val="22"/>
        </w:rPr>
      </w:pPr>
      <w:hyperlink w:anchor="_Toc63351480" w:history="1">
        <w:r w:rsidR="000B51C3" w:rsidRPr="009A4619">
          <w:rPr>
            <w:rStyle w:val="Hyperlink"/>
          </w:rPr>
          <w:t>5.8.14 Prognose- og statistik distrikter  (5713)</w:t>
        </w:r>
        <w:r w:rsidR="000B51C3">
          <w:rPr>
            <w:webHidden/>
          </w:rPr>
          <w:tab/>
        </w:r>
        <w:r w:rsidR="000B51C3">
          <w:rPr>
            <w:webHidden/>
          </w:rPr>
          <w:fldChar w:fldCharType="begin"/>
        </w:r>
        <w:r w:rsidR="000B51C3">
          <w:rPr>
            <w:webHidden/>
          </w:rPr>
          <w:instrText xml:space="preserve"> PAGEREF _Toc63351480 \h </w:instrText>
        </w:r>
        <w:r w:rsidR="000B51C3">
          <w:rPr>
            <w:webHidden/>
          </w:rPr>
        </w:r>
        <w:r w:rsidR="000B51C3">
          <w:rPr>
            <w:webHidden/>
          </w:rPr>
          <w:fldChar w:fldCharType="separate"/>
        </w:r>
        <w:r w:rsidR="000B51C3">
          <w:rPr>
            <w:webHidden/>
          </w:rPr>
          <w:t>116</w:t>
        </w:r>
        <w:r w:rsidR="000B51C3">
          <w:rPr>
            <w:webHidden/>
          </w:rPr>
          <w:fldChar w:fldCharType="end"/>
        </w:r>
      </w:hyperlink>
    </w:p>
    <w:p w14:paraId="0182DEF1" w14:textId="21FF17A4" w:rsidR="000B51C3" w:rsidRDefault="00A23B6B">
      <w:pPr>
        <w:pStyle w:val="Indholdsfortegnelse2"/>
        <w:rPr>
          <w:rFonts w:asciiTheme="minorHAnsi" w:eastAsiaTheme="minorEastAsia" w:hAnsiTheme="minorHAnsi" w:cstheme="minorBidi"/>
          <w:smallCaps w:val="0"/>
          <w:kern w:val="0"/>
          <w:sz w:val="22"/>
          <w:szCs w:val="22"/>
        </w:rPr>
      </w:pPr>
      <w:hyperlink w:anchor="_Toc63351481" w:history="1">
        <w:r w:rsidR="000B51C3" w:rsidRPr="009A4619">
          <w:rPr>
            <w:rStyle w:val="Hyperlink"/>
          </w:rPr>
          <w:t>5.8.15 Lærings- og uddannelsesinstitution (5714)*</w:t>
        </w:r>
        <w:r w:rsidR="000B51C3">
          <w:rPr>
            <w:webHidden/>
          </w:rPr>
          <w:tab/>
        </w:r>
        <w:r w:rsidR="000B51C3">
          <w:rPr>
            <w:webHidden/>
          </w:rPr>
          <w:fldChar w:fldCharType="begin"/>
        </w:r>
        <w:r w:rsidR="000B51C3">
          <w:rPr>
            <w:webHidden/>
          </w:rPr>
          <w:instrText xml:space="preserve"> PAGEREF _Toc63351481 \h </w:instrText>
        </w:r>
        <w:r w:rsidR="000B51C3">
          <w:rPr>
            <w:webHidden/>
          </w:rPr>
        </w:r>
        <w:r w:rsidR="000B51C3">
          <w:rPr>
            <w:webHidden/>
          </w:rPr>
          <w:fldChar w:fldCharType="separate"/>
        </w:r>
        <w:r w:rsidR="000B51C3">
          <w:rPr>
            <w:webHidden/>
          </w:rPr>
          <w:t>117</w:t>
        </w:r>
        <w:r w:rsidR="000B51C3">
          <w:rPr>
            <w:webHidden/>
          </w:rPr>
          <w:fldChar w:fldCharType="end"/>
        </w:r>
      </w:hyperlink>
    </w:p>
    <w:p w14:paraId="14AF64AC" w14:textId="054B2274" w:rsidR="000B51C3" w:rsidRDefault="00A23B6B">
      <w:pPr>
        <w:pStyle w:val="Indholdsfortegnelse2"/>
        <w:rPr>
          <w:rFonts w:asciiTheme="minorHAnsi" w:eastAsiaTheme="minorEastAsia" w:hAnsiTheme="minorHAnsi" w:cstheme="minorBidi"/>
          <w:smallCaps w:val="0"/>
          <w:kern w:val="0"/>
          <w:sz w:val="22"/>
          <w:szCs w:val="22"/>
        </w:rPr>
      </w:pPr>
      <w:hyperlink w:anchor="_Toc63351482" w:history="1">
        <w:r w:rsidR="000B51C3" w:rsidRPr="009A4619">
          <w:rPr>
            <w:rStyle w:val="Hyperlink"/>
          </w:rPr>
          <w:t>5.8.16 Botilbud (5715)</w:t>
        </w:r>
        <w:r w:rsidR="000B51C3">
          <w:rPr>
            <w:webHidden/>
          </w:rPr>
          <w:tab/>
        </w:r>
        <w:r w:rsidR="000B51C3">
          <w:rPr>
            <w:webHidden/>
          </w:rPr>
          <w:fldChar w:fldCharType="begin"/>
        </w:r>
        <w:r w:rsidR="000B51C3">
          <w:rPr>
            <w:webHidden/>
          </w:rPr>
          <w:instrText xml:space="preserve"> PAGEREF _Toc63351482 \h </w:instrText>
        </w:r>
        <w:r w:rsidR="000B51C3">
          <w:rPr>
            <w:webHidden/>
          </w:rPr>
        </w:r>
        <w:r w:rsidR="000B51C3">
          <w:rPr>
            <w:webHidden/>
          </w:rPr>
          <w:fldChar w:fldCharType="separate"/>
        </w:r>
        <w:r w:rsidR="000B51C3">
          <w:rPr>
            <w:webHidden/>
          </w:rPr>
          <w:t>121</w:t>
        </w:r>
        <w:r w:rsidR="000B51C3">
          <w:rPr>
            <w:webHidden/>
          </w:rPr>
          <w:fldChar w:fldCharType="end"/>
        </w:r>
      </w:hyperlink>
    </w:p>
    <w:p w14:paraId="27B5D8E7" w14:textId="3EFE09EF" w:rsidR="000B51C3" w:rsidRDefault="00A23B6B">
      <w:pPr>
        <w:pStyle w:val="Indholdsfortegnelse2"/>
        <w:rPr>
          <w:rFonts w:asciiTheme="minorHAnsi" w:eastAsiaTheme="minorEastAsia" w:hAnsiTheme="minorHAnsi" w:cstheme="minorBidi"/>
          <w:smallCaps w:val="0"/>
          <w:kern w:val="0"/>
          <w:sz w:val="22"/>
          <w:szCs w:val="22"/>
        </w:rPr>
      </w:pPr>
      <w:hyperlink w:anchor="_Toc63351483" w:history="1">
        <w:r w:rsidR="000B51C3" w:rsidRPr="009A4619">
          <w:rPr>
            <w:rStyle w:val="Hyperlink"/>
          </w:rPr>
          <w:t>5.8.17 Servicetilbud (5716)</w:t>
        </w:r>
        <w:r w:rsidR="000B51C3">
          <w:rPr>
            <w:webHidden/>
          </w:rPr>
          <w:tab/>
        </w:r>
        <w:r w:rsidR="000B51C3">
          <w:rPr>
            <w:webHidden/>
          </w:rPr>
          <w:fldChar w:fldCharType="begin"/>
        </w:r>
        <w:r w:rsidR="000B51C3">
          <w:rPr>
            <w:webHidden/>
          </w:rPr>
          <w:instrText xml:space="preserve"> PAGEREF _Toc63351483 \h </w:instrText>
        </w:r>
        <w:r w:rsidR="000B51C3">
          <w:rPr>
            <w:webHidden/>
          </w:rPr>
        </w:r>
        <w:r w:rsidR="000B51C3">
          <w:rPr>
            <w:webHidden/>
          </w:rPr>
          <w:fldChar w:fldCharType="separate"/>
        </w:r>
        <w:r w:rsidR="000B51C3">
          <w:rPr>
            <w:webHidden/>
          </w:rPr>
          <w:t>124</w:t>
        </w:r>
        <w:r w:rsidR="000B51C3">
          <w:rPr>
            <w:webHidden/>
          </w:rPr>
          <w:fldChar w:fldCharType="end"/>
        </w:r>
      </w:hyperlink>
    </w:p>
    <w:p w14:paraId="064EE0AA" w14:textId="18876E3B"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84" w:history="1">
        <w:r w:rsidR="000B51C3" w:rsidRPr="009A4619">
          <w:rPr>
            <w:rStyle w:val="Hyperlink"/>
            <w:noProof/>
          </w:rPr>
          <w:t>5.9 Sport, fritid og friluftsliv</w:t>
        </w:r>
        <w:r w:rsidR="000B51C3">
          <w:rPr>
            <w:noProof/>
            <w:webHidden/>
          </w:rPr>
          <w:tab/>
        </w:r>
        <w:r w:rsidR="000B51C3">
          <w:rPr>
            <w:noProof/>
            <w:webHidden/>
          </w:rPr>
          <w:fldChar w:fldCharType="begin"/>
        </w:r>
        <w:r w:rsidR="000B51C3">
          <w:rPr>
            <w:noProof/>
            <w:webHidden/>
          </w:rPr>
          <w:instrText xml:space="preserve"> PAGEREF _Toc63351484 \h </w:instrText>
        </w:r>
        <w:r w:rsidR="000B51C3">
          <w:rPr>
            <w:noProof/>
            <w:webHidden/>
          </w:rPr>
        </w:r>
        <w:r w:rsidR="000B51C3">
          <w:rPr>
            <w:noProof/>
            <w:webHidden/>
          </w:rPr>
          <w:fldChar w:fldCharType="separate"/>
        </w:r>
        <w:r w:rsidR="000B51C3">
          <w:rPr>
            <w:noProof/>
            <w:webHidden/>
          </w:rPr>
          <w:t>128</w:t>
        </w:r>
        <w:r w:rsidR="000B51C3">
          <w:rPr>
            <w:noProof/>
            <w:webHidden/>
          </w:rPr>
          <w:fldChar w:fldCharType="end"/>
        </w:r>
      </w:hyperlink>
    </w:p>
    <w:p w14:paraId="1B0D8136" w14:textId="6516CE63" w:rsidR="000B51C3" w:rsidRDefault="00A23B6B">
      <w:pPr>
        <w:pStyle w:val="Indholdsfortegnelse2"/>
        <w:rPr>
          <w:rFonts w:asciiTheme="minorHAnsi" w:eastAsiaTheme="minorEastAsia" w:hAnsiTheme="minorHAnsi" w:cstheme="minorBidi"/>
          <w:smallCaps w:val="0"/>
          <w:kern w:val="0"/>
          <w:sz w:val="22"/>
          <w:szCs w:val="22"/>
        </w:rPr>
      </w:pPr>
      <w:hyperlink w:anchor="_Toc63351485" w:history="1">
        <w:r w:rsidR="000B51C3" w:rsidRPr="009A4619">
          <w:rPr>
            <w:rStyle w:val="Hyperlink"/>
          </w:rPr>
          <w:t>5.9.1 Facilitet_punkt (5800)</w:t>
        </w:r>
        <w:r w:rsidR="000B51C3">
          <w:rPr>
            <w:webHidden/>
          </w:rPr>
          <w:tab/>
        </w:r>
        <w:r w:rsidR="000B51C3">
          <w:rPr>
            <w:webHidden/>
          </w:rPr>
          <w:fldChar w:fldCharType="begin"/>
        </w:r>
        <w:r w:rsidR="000B51C3">
          <w:rPr>
            <w:webHidden/>
          </w:rPr>
          <w:instrText xml:space="preserve"> PAGEREF _Toc63351485 \h </w:instrText>
        </w:r>
        <w:r w:rsidR="000B51C3">
          <w:rPr>
            <w:webHidden/>
          </w:rPr>
        </w:r>
        <w:r w:rsidR="000B51C3">
          <w:rPr>
            <w:webHidden/>
          </w:rPr>
          <w:fldChar w:fldCharType="separate"/>
        </w:r>
        <w:r w:rsidR="000B51C3">
          <w:rPr>
            <w:webHidden/>
          </w:rPr>
          <w:t>128</w:t>
        </w:r>
        <w:r w:rsidR="000B51C3">
          <w:rPr>
            <w:webHidden/>
          </w:rPr>
          <w:fldChar w:fldCharType="end"/>
        </w:r>
      </w:hyperlink>
    </w:p>
    <w:p w14:paraId="7022AD39" w14:textId="5AE82F58" w:rsidR="000B51C3" w:rsidRDefault="00A23B6B">
      <w:pPr>
        <w:pStyle w:val="Indholdsfortegnelse2"/>
        <w:rPr>
          <w:rFonts w:asciiTheme="minorHAnsi" w:eastAsiaTheme="minorEastAsia" w:hAnsiTheme="minorHAnsi" w:cstheme="minorBidi"/>
          <w:smallCaps w:val="0"/>
          <w:kern w:val="0"/>
          <w:sz w:val="22"/>
          <w:szCs w:val="22"/>
        </w:rPr>
      </w:pPr>
      <w:hyperlink w:anchor="_Toc63351486" w:history="1">
        <w:r w:rsidR="000B51C3" w:rsidRPr="009A4619">
          <w:rPr>
            <w:rStyle w:val="Hyperlink"/>
          </w:rPr>
          <w:t>5.9.2 Facilitet_flade (5801)</w:t>
        </w:r>
        <w:r w:rsidR="000B51C3">
          <w:rPr>
            <w:webHidden/>
          </w:rPr>
          <w:tab/>
        </w:r>
        <w:r w:rsidR="000B51C3">
          <w:rPr>
            <w:webHidden/>
          </w:rPr>
          <w:fldChar w:fldCharType="begin"/>
        </w:r>
        <w:r w:rsidR="000B51C3">
          <w:rPr>
            <w:webHidden/>
          </w:rPr>
          <w:instrText xml:space="preserve"> PAGEREF _Toc63351486 \h </w:instrText>
        </w:r>
        <w:r w:rsidR="000B51C3">
          <w:rPr>
            <w:webHidden/>
          </w:rPr>
        </w:r>
        <w:r w:rsidR="000B51C3">
          <w:rPr>
            <w:webHidden/>
          </w:rPr>
          <w:fldChar w:fldCharType="separate"/>
        </w:r>
        <w:r w:rsidR="000B51C3">
          <w:rPr>
            <w:webHidden/>
          </w:rPr>
          <w:t>137</w:t>
        </w:r>
        <w:r w:rsidR="000B51C3">
          <w:rPr>
            <w:webHidden/>
          </w:rPr>
          <w:fldChar w:fldCharType="end"/>
        </w:r>
      </w:hyperlink>
    </w:p>
    <w:p w14:paraId="7D5C5987" w14:textId="4910B83A" w:rsidR="000B51C3" w:rsidRDefault="00A23B6B">
      <w:pPr>
        <w:pStyle w:val="Indholdsfortegnelse2"/>
        <w:rPr>
          <w:rFonts w:asciiTheme="minorHAnsi" w:eastAsiaTheme="minorEastAsia" w:hAnsiTheme="minorHAnsi" w:cstheme="minorBidi"/>
          <w:smallCaps w:val="0"/>
          <w:kern w:val="0"/>
          <w:sz w:val="22"/>
          <w:szCs w:val="22"/>
        </w:rPr>
      </w:pPr>
      <w:hyperlink w:anchor="_Toc63351487" w:history="1">
        <w:r w:rsidR="000B51C3" w:rsidRPr="009A4619">
          <w:rPr>
            <w:rStyle w:val="Hyperlink"/>
          </w:rPr>
          <w:t>5.9.3 Facilitet_linje (5802)</w:t>
        </w:r>
        <w:r w:rsidR="000B51C3">
          <w:rPr>
            <w:webHidden/>
          </w:rPr>
          <w:tab/>
        </w:r>
        <w:r w:rsidR="000B51C3">
          <w:rPr>
            <w:webHidden/>
          </w:rPr>
          <w:fldChar w:fldCharType="begin"/>
        </w:r>
        <w:r w:rsidR="000B51C3">
          <w:rPr>
            <w:webHidden/>
          </w:rPr>
          <w:instrText xml:space="preserve"> PAGEREF _Toc63351487 \h </w:instrText>
        </w:r>
        <w:r w:rsidR="000B51C3">
          <w:rPr>
            <w:webHidden/>
          </w:rPr>
        </w:r>
        <w:r w:rsidR="000B51C3">
          <w:rPr>
            <w:webHidden/>
          </w:rPr>
          <w:fldChar w:fldCharType="separate"/>
        </w:r>
        <w:r w:rsidR="000B51C3">
          <w:rPr>
            <w:webHidden/>
          </w:rPr>
          <w:t>140</w:t>
        </w:r>
        <w:r w:rsidR="000B51C3">
          <w:rPr>
            <w:webHidden/>
          </w:rPr>
          <w:fldChar w:fldCharType="end"/>
        </w:r>
      </w:hyperlink>
    </w:p>
    <w:p w14:paraId="5AE39557" w14:textId="6333BDCA"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88" w:history="1">
        <w:r w:rsidR="000B51C3" w:rsidRPr="009A4619">
          <w:rPr>
            <w:rStyle w:val="Hyperlink"/>
            <w:noProof/>
          </w:rPr>
          <w:t>5.10 Jord og råstof</w:t>
        </w:r>
        <w:r w:rsidR="000B51C3">
          <w:rPr>
            <w:noProof/>
            <w:webHidden/>
          </w:rPr>
          <w:tab/>
        </w:r>
        <w:r w:rsidR="000B51C3">
          <w:rPr>
            <w:noProof/>
            <w:webHidden/>
          </w:rPr>
          <w:fldChar w:fldCharType="begin"/>
        </w:r>
        <w:r w:rsidR="000B51C3">
          <w:rPr>
            <w:noProof/>
            <w:webHidden/>
          </w:rPr>
          <w:instrText xml:space="preserve"> PAGEREF _Toc63351488 \h </w:instrText>
        </w:r>
        <w:r w:rsidR="000B51C3">
          <w:rPr>
            <w:noProof/>
            <w:webHidden/>
          </w:rPr>
        </w:r>
        <w:r w:rsidR="000B51C3">
          <w:rPr>
            <w:noProof/>
            <w:webHidden/>
          </w:rPr>
          <w:fldChar w:fldCharType="separate"/>
        </w:r>
        <w:r w:rsidR="000B51C3">
          <w:rPr>
            <w:noProof/>
            <w:webHidden/>
          </w:rPr>
          <w:t>148</w:t>
        </w:r>
        <w:r w:rsidR="000B51C3">
          <w:rPr>
            <w:noProof/>
            <w:webHidden/>
          </w:rPr>
          <w:fldChar w:fldCharType="end"/>
        </w:r>
      </w:hyperlink>
    </w:p>
    <w:p w14:paraId="67E509D6" w14:textId="6AF95D45" w:rsidR="000B51C3" w:rsidRDefault="00A23B6B">
      <w:pPr>
        <w:pStyle w:val="Indholdsfortegnelse2"/>
        <w:rPr>
          <w:rFonts w:asciiTheme="minorHAnsi" w:eastAsiaTheme="minorEastAsia" w:hAnsiTheme="minorHAnsi" w:cstheme="minorBidi"/>
          <w:smallCaps w:val="0"/>
          <w:kern w:val="0"/>
          <w:sz w:val="22"/>
          <w:szCs w:val="22"/>
        </w:rPr>
      </w:pPr>
      <w:hyperlink w:anchor="_Toc63351489" w:history="1">
        <w:r w:rsidR="000B51C3" w:rsidRPr="009A4619">
          <w:rPr>
            <w:rStyle w:val="Hyperlink"/>
          </w:rPr>
          <w:t>5.10.1 Jordflytning (5900)</w:t>
        </w:r>
        <w:r w:rsidR="000B51C3">
          <w:rPr>
            <w:webHidden/>
          </w:rPr>
          <w:tab/>
        </w:r>
        <w:r w:rsidR="000B51C3">
          <w:rPr>
            <w:webHidden/>
          </w:rPr>
          <w:fldChar w:fldCharType="begin"/>
        </w:r>
        <w:r w:rsidR="000B51C3">
          <w:rPr>
            <w:webHidden/>
          </w:rPr>
          <w:instrText xml:space="preserve"> PAGEREF _Toc63351489 \h </w:instrText>
        </w:r>
        <w:r w:rsidR="000B51C3">
          <w:rPr>
            <w:webHidden/>
          </w:rPr>
        </w:r>
        <w:r w:rsidR="000B51C3">
          <w:rPr>
            <w:webHidden/>
          </w:rPr>
          <w:fldChar w:fldCharType="separate"/>
        </w:r>
        <w:r w:rsidR="000B51C3">
          <w:rPr>
            <w:webHidden/>
          </w:rPr>
          <w:t>148</w:t>
        </w:r>
        <w:r w:rsidR="000B51C3">
          <w:rPr>
            <w:webHidden/>
          </w:rPr>
          <w:fldChar w:fldCharType="end"/>
        </w:r>
      </w:hyperlink>
    </w:p>
    <w:p w14:paraId="58B751C6" w14:textId="10DC819A" w:rsidR="000B51C3" w:rsidRDefault="00A23B6B">
      <w:pPr>
        <w:pStyle w:val="Indholdsfortegnelse2"/>
        <w:rPr>
          <w:rFonts w:asciiTheme="minorHAnsi" w:eastAsiaTheme="minorEastAsia" w:hAnsiTheme="minorHAnsi" w:cstheme="minorBidi"/>
          <w:smallCaps w:val="0"/>
          <w:kern w:val="0"/>
          <w:sz w:val="22"/>
          <w:szCs w:val="22"/>
        </w:rPr>
      </w:pPr>
      <w:hyperlink w:anchor="_Toc63351490" w:history="1">
        <w:r w:rsidR="000B51C3" w:rsidRPr="009A4619">
          <w:rPr>
            <w:rStyle w:val="Hyperlink"/>
          </w:rPr>
          <w:t>5.10.2 Råstofindvindingstilladelse (5901) – Udgået i ver. 2.5</w:t>
        </w:r>
        <w:r w:rsidR="000B51C3">
          <w:rPr>
            <w:webHidden/>
          </w:rPr>
          <w:tab/>
        </w:r>
        <w:r w:rsidR="000B51C3">
          <w:rPr>
            <w:webHidden/>
          </w:rPr>
          <w:fldChar w:fldCharType="begin"/>
        </w:r>
        <w:r w:rsidR="000B51C3">
          <w:rPr>
            <w:webHidden/>
          </w:rPr>
          <w:instrText xml:space="preserve"> PAGEREF _Toc63351490 \h </w:instrText>
        </w:r>
        <w:r w:rsidR="000B51C3">
          <w:rPr>
            <w:webHidden/>
          </w:rPr>
        </w:r>
        <w:r w:rsidR="000B51C3">
          <w:rPr>
            <w:webHidden/>
          </w:rPr>
          <w:fldChar w:fldCharType="separate"/>
        </w:r>
        <w:r w:rsidR="000B51C3">
          <w:rPr>
            <w:webHidden/>
          </w:rPr>
          <w:t>149</w:t>
        </w:r>
        <w:r w:rsidR="000B51C3">
          <w:rPr>
            <w:webHidden/>
          </w:rPr>
          <w:fldChar w:fldCharType="end"/>
        </w:r>
      </w:hyperlink>
    </w:p>
    <w:p w14:paraId="0BC8FC83" w14:textId="01BC3CE2" w:rsidR="000B51C3" w:rsidRDefault="00A23B6B">
      <w:pPr>
        <w:pStyle w:val="Indholdsfortegnelse2"/>
        <w:rPr>
          <w:rFonts w:asciiTheme="minorHAnsi" w:eastAsiaTheme="minorEastAsia" w:hAnsiTheme="minorHAnsi" w:cstheme="minorBidi"/>
          <w:smallCaps w:val="0"/>
          <w:kern w:val="0"/>
          <w:sz w:val="22"/>
          <w:szCs w:val="22"/>
        </w:rPr>
      </w:pPr>
      <w:hyperlink w:anchor="_Toc63351491" w:history="1">
        <w:r w:rsidR="000B51C3" w:rsidRPr="009A4619">
          <w:rPr>
            <w:rStyle w:val="Hyperlink"/>
          </w:rPr>
          <w:t>5.10.3 Jordvarmeanlæg (5902)</w:t>
        </w:r>
        <w:r w:rsidR="000B51C3">
          <w:rPr>
            <w:webHidden/>
          </w:rPr>
          <w:tab/>
        </w:r>
        <w:r w:rsidR="000B51C3">
          <w:rPr>
            <w:webHidden/>
          </w:rPr>
          <w:fldChar w:fldCharType="begin"/>
        </w:r>
        <w:r w:rsidR="000B51C3">
          <w:rPr>
            <w:webHidden/>
          </w:rPr>
          <w:instrText xml:space="preserve"> PAGEREF _Toc63351491 \h </w:instrText>
        </w:r>
        <w:r w:rsidR="000B51C3">
          <w:rPr>
            <w:webHidden/>
          </w:rPr>
        </w:r>
        <w:r w:rsidR="000B51C3">
          <w:rPr>
            <w:webHidden/>
          </w:rPr>
          <w:fldChar w:fldCharType="separate"/>
        </w:r>
        <w:r w:rsidR="000B51C3">
          <w:rPr>
            <w:webHidden/>
          </w:rPr>
          <w:t>149</w:t>
        </w:r>
        <w:r w:rsidR="000B51C3">
          <w:rPr>
            <w:webHidden/>
          </w:rPr>
          <w:fldChar w:fldCharType="end"/>
        </w:r>
      </w:hyperlink>
    </w:p>
    <w:p w14:paraId="388BF06D" w14:textId="7C7C35FF" w:rsidR="000B51C3" w:rsidRDefault="00A23B6B">
      <w:pPr>
        <w:pStyle w:val="Indholdsfortegnelse2"/>
        <w:rPr>
          <w:rFonts w:asciiTheme="minorHAnsi" w:eastAsiaTheme="minorEastAsia" w:hAnsiTheme="minorHAnsi" w:cstheme="minorBidi"/>
          <w:smallCaps w:val="0"/>
          <w:kern w:val="0"/>
          <w:sz w:val="22"/>
          <w:szCs w:val="22"/>
        </w:rPr>
      </w:pPr>
      <w:hyperlink w:anchor="_Toc63351492" w:history="1">
        <w:r w:rsidR="000B51C3" w:rsidRPr="009A4619">
          <w:rPr>
            <w:rStyle w:val="Hyperlink"/>
          </w:rPr>
          <w:t>5.10.4 Jordprøve (5903) – Udgået</w:t>
        </w:r>
        <w:r w:rsidR="000B51C3">
          <w:rPr>
            <w:webHidden/>
          </w:rPr>
          <w:tab/>
        </w:r>
        <w:r w:rsidR="000B51C3">
          <w:rPr>
            <w:webHidden/>
          </w:rPr>
          <w:fldChar w:fldCharType="begin"/>
        </w:r>
        <w:r w:rsidR="000B51C3">
          <w:rPr>
            <w:webHidden/>
          </w:rPr>
          <w:instrText xml:space="preserve"> PAGEREF _Toc63351492 \h </w:instrText>
        </w:r>
        <w:r w:rsidR="000B51C3">
          <w:rPr>
            <w:webHidden/>
          </w:rPr>
        </w:r>
        <w:r w:rsidR="000B51C3">
          <w:rPr>
            <w:webHidden/>
          </w:rPr>
          <w:fldChar w:fldCharType="separate"/>
        </w:r>
        <w:r w:rsidR="000B51C3">
          <w:rPr>
            <w:webHidden/>
          </w:rPr>
          <w:t>151</w:t>
        </w:r>
        <w:r w:rsidR="000B51C3">
          <w:rPr>
            <w:webHidden/>
          </w:rPr>
          <w:fldChar w:fldCharType="end"/>
        </w:r>
      </w:hyperlink>
    </w:p>
    <w:p w14:paraId="6B936055" w14:textId="2B90E140"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93" w:history="1">
        <w:r w:rsidR="000B51C3" w:rsidRPr="009A4619">
          <w:rPr>
            <w:rStyle w:val="Hyperlink"/>
            <w:noProof/>
          </w:rPr>
          <w:t>5.10.5 Nyttiggørelse af jord (5904) – Udgået i ver. 2.6</w:t>
        </w:r>
        <w:r w:rsidR="000B51C3">
          <w:rPr>
            <w:noProof/>
            <w:webHidden/>
          </w:rPr>
          <w:tab/>
        </w:r>
        <w:r w:rsidR="000B51C3">
          <w:rPr>
            <w:noProof/>
            <w:webHidden/>
          </w:rPr>
          <w:fldChar w:fldCharType="begin"/>
        </w:r>
        <w:r w:rsidR="000B51C3">
          <w:rPr>
            <w:noProof/>
            <w:webHidden/>
          </w:rPr>
          <w:instrText xml:space="preserve"> PAGEREF _Toc63351493 \h </w:instrText>
        </w:r>
        <w:r w:rsidR="000B51C3">
          <w:rPr>
            <w:noProof/>
            <w:webHidden/>
          </w:rPr>
        </w:r>
        <w:r w:rsidR="000B51C3">
          <w:rPr>
            <w:noProof/>
            <w:webHidden/>
          </w:rPr>
          <w:fldChar w:fldCharType="separate"/>
        </w:r>
        <w:r w:rsidR="000B51C3">
          <w:rPr>
            <w:noProof/>
            <w:webHidden/>
          </w:rPr>
          <w:t>151</w:t>
        </w:r>
        <w:r w:rsidR="000B51C3">
          <w:rPr>
            <w:noProof/>
            <w:webHidden/>
          </w:rPr>
          <w:fldChar w:fldCharType="end"/>
        </w:r>
      </w:hyperlink>
    </w:p>
    <w:p w14:paraId="0FE39BD0" w14:textId="441508A4"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94" w:history="1">
        <w:r w:rsidR="000B51C3" w:rsidRPr="009A4619">
          <w:rPr>
            <w:rStyle w:val="Hyperlink"/>
            <w:noProof/>
          </w:rPr>
          <w:t>5.11 Grundvand</w:t>
        </w:r>
        <w:r w:rsidR="000B51C3">
          <w:rPr>
            <w:noProof/>
            <w:webHidden/>
          </w:rPr>
          <w:tab/>
        </w:r>
        <w:r w:rsidR="000B51C3">
          <w:rPr>
            <w:noProof/>
            <w:webHidden/>
          </w:rPr>
          <w:fldChar w:fldCharType="begin"/>
        </w:r>
        <w:r w:rsidR="000B51C3">
          <w:rPr>
            <w:noProof/>
            <w:webHidden/>
          </w:rPr>
          <w:instrText xml:space="preserve"> PAGEREF _Toc63351494 \h </w:instrText>
        </w:r>
        <w:r w:rsidR="000B51C3">
          <w:rPr>
            <w:noProof/>
            <w:webHidden/>
          </w:rPr>
        </w:r>
        <w:r w:rsidR="000B51C3">
          <w:rPr>
            <w:noProof/>
            <w:webHidden/>
          </w:rPr>
          <w:fldChar w:fldCharType="separate"/>
        </w:r>
        <w:r w:rsidR="000B51C3">
          <w:rPr>
            <w:noProof/>
            <w:webHidden/>
          </w:rPr>
          <w:t>152</w:t>
        </w:r>
        <w:r w:rsidR="000B51C3">
          <w:rPr>
            <w:noProof/>
            <w:webHidden/>
          </w:rPr>
          <w:fldChar w:fldCharType="end"/>
        </w:r>
      </w:hyperlink>
    </w:p>
    <w:p w14:paraId="29DD22A7" w14:textId="4271CC3F" w:rsidR="000B51C3" w:rsidRDefault="00A23B6B">
      <w:pPr>
        <w:pStyle w:val="Indholdsfortegnelse2"/>
        <w:rPr>
          <w:rFonts w:asciiTheme="minorHAnsi" w:eastAsiaTheme="minorEastAsia" w:hAnsiTheme="minorHAnsi" w:cstheme="minorBidi"/>
          <w:smallCaps w:val="0"/>
          <w:kern w:val="0"/>
          <w:sz w:val="22"/>
          <w:szCs w:val="22"/>
        </w:rPr>
      </w:pPr>
      <w:hyperlink w:anchor="_Toc63351495" w:history="1">
        <w:r w:rsidR="000B51C3" w:rsidRPr="009A4619">
          <w:rPr>
            <w:rStyle w:val="Hyperlink"/>
          </w:rPr>
          <w:t>5.11.1 Potentialekort (6000)</w:t>
        </w:r>
        <w:r w:rsidR="000B51C3">
          <w:rPr>
            <w:webHidden/>
          </w:rPr>
          <w:tab/>
        </w:r>
        <w:r w:rsidR="000B51C3">
          <w:rPr>
            <w:webHidden/>
          </w:rPr>
          <w:fldChar w:fldCharType="begin"/>
        </w:r>
        <w:r w:rsidR="000B51C3">
          <w:rPr>
            <w:webHidden/>
          </w:rPr>
          <w:instrText xml:space="preserve"> PAGEREF _Toc63351495 \h </w:instrText>
        </w:r>
        <w:r w:rsidR="000B51C3">
          <w:rPr>
            <w:webHidden/>
          </w:rPr>
        </w:r>
        <w:r w:rsidR="000B51C3">
          <w:rPr>
            <w:webHidden/>
          </w:rPr>
          <w:fldChar w:fldCharType="separate"/>
        </w:r>
        <w:r w:rsidR="000B51C3">
          <w:rPr>
            <w:webHidden/>
          </w:rPr>
          <w:t>152</w:t>
        </w:r>
        <w:r w:rsidR="000B51C3">
          <w:rPr>
            <w:webHidden/>
          </w:rPr>
          <w:fldChar w:fldCharType="end"/>
        </w:r>
      </w:hyperlink>
    </w:p>
    <w:p w14:paraId="23871AF7" w14:textId="086DF19C" w:rsidR="000B51C3" w:rsidRDefault="00A23B6B">
      <w:pPr>
        <w:pStyle w:val="Indholdsfortegnelse2"/>
        <w:rPr>
          <w:rFonts w:asciiTheme="minorHAnsi" w:eastAsiaTheme="minorEastAsia" w:hAnsiTheme="minorHAnsi" w:cstheme="minorBidi"/>
          <w:smallCaps w:val="0"/>
          <w:kern w:val="0"/>
          <w:sz w:val="22"/>
          <w:szCs w:val="22"/>
        </w:rPr>
      </w:pPr>
      <w:hyperlink w:anchor="_Toc63351496" w:history="1">
        <w:r w:rsidR="000B51C3" w:rsidRPr="009A4619">
          <w:rPr>
            <w:rStyle w:val="Hyperlink"/>
          </w:rPr>
          <w:t>5.11.2 Potentialekort målepunkter (6001)</w:t>
        </w:r>
        <w:r w:rsidR="000B51C3">
          <w:rPr>
            <w:webHidden/>
          </w:rPr>
          <w:tab/>
        </w:r>
        <w:r w:rsidR="000B51C3">
          <w:rPr>
            <w:webHidden/>
          </w:rPr>
          <w:fldChar w:fldCharType="begin"/>
        </w:r>
        <w:r w:rsidR="000B51C3">
          <w:rPr>
            <w:webHidden/>
          </w:rPr>
          <w:instrText xml:space="preserve"> PAGEREF _Toc63351496 \h </w:instrText>
        </w:r>
        <w:r w:rsidR="000B51C3">
          <w:rPr>
            <w:webHidden/>
          </w:rPr>
        </w:r>
        <w:r w:rsidR="000B51C3">
          <w:rPr>
            <w:webHidden/>
          </w:rPr>
          <w:fldChar w:fldCharType="separate"/>
        </w:r>
        <w:r w:rsidR="000B51C3">
          <w:rPr>
            <w:webHidden/>
          </w:rPr>
          <w:t>154</w:t>
        </w:r>
        <w:r w:rsidR="000B51C3">
          <w:rPr>
            <w:webHidden/>
          </w:rPr>
          <w:fldChar w:fldCharType="end"/>
        </w:r>
      </w:hyperlink>
    </w:p>
    <w:p w14:paraId="11223559" w14:textId="7C5AA395" w:rsidR="000B51C3" w:rsidRDefault="00A23B6B">
      <w:pPr>
        <w:pStyle w:val="Indholdsfortegnelse2"/>
        <w:rPr>
          <w:rFonts w:asciiTheme="minorHAnsi" w:eastAsiaTheme="minorEastAsia" w:hAnsiTheme="minorHAnsi" w:cstheme="minorBidi"/>
          <w:smallCaps w:val="0"/>
          <w:kern w:val="0"/>
          <w:sz w:val="22"/>
          <w:szCs w:val="22"/>
        </w:rPr>
      </w:pPr>
      <w:hyperlink w:anchor="_Toc63351497" w:history="1">
        <w:r w:rsidR="000B51C3" w:rsidRPr="009A4619">
          <w:rPr>
            <w:rStyle w:val="Hyperlink"/>
          </w:rPr>
          <w:t>5.11.3 Indvindingsopland (6002)</w:t>
        </w:r>
        <w:r w:rsidR="000B51C3">
          <w:rPr>
            <w:webHidden/>
          </w:rPr>
          <w:tab/>
        </w:r>
        <w:r w:rsidR="000B51C3">
          <w:rPr>
            <w:webHidden/>
          </w:rPr>
          <w:fldChar w:fldCharType="begin"/>
        </w:r>
        <w:r w:rsidR="000B51C3">
          <w:rPr>
            <w:webHidden/>
          </w:rPr>
          <w:instrText xml:space="preserve"> PAGEREF _Toc63351497 \h </w:instrText>
        </w:r>
        <w:r w:rsidR="000B51C3">
          <w:rPr>
            <w:webHidden/>
          </w:rPr>
        </w:r>
        <w:r w:rsidR="000B51C3">
          <w:rPr>
            <w:webHidden/>
          </w:rPr>
          <w:fldChar w:fldCharType="separate"/>
        </w:r>
        <w:r w:rsidR="000B51C3">
          <w:rPr>
            <w:webHidden/>
          </w:rPr>
          <w:t>155</w:t>
        </w:r>
        <w:r w:rsidR="000B51C3">
          <w:rPr>
            <w:webHidden/>
          </w:rPr>
          <w:fldChar w:fldCharType="end"/>
        </w:r>
      </w:hyperlink>
    </w:p>
    <w:p w14:paraId="686552F9" w14:textId="2CD2CEDF" w:rsidR="000B51C3" w:rsidRDefault="00A23B6B">
      <w:pPr>
        <w:pStyle w:val="Indholdsfortegnelse2"/>
        <w:rPr>
          <w:rFonts w:asciiTheme="minorHAnsi" w:eastAsiaTheme="minorEastAsia" w:hAnsiTheme="minorHAnsi" w:cstheme="minorBidi"/>
          <w:smallCaps w:val="0"/>
          <w:kern w:val="0"/>
          <w:sz w:val="22"/>
          <w:szCs w:val="22"/>
        </w:rPr>
      </w:pPr>
      <w:hyperlink w:anchor="_Toc63351498" w:history="1">
        <w:r w:rsidR="000B51C3" w:rsidRPr="009A4619">
          <w:rPr>
            <w:rStyle w:val="Hyperlink"/>
          </w:rPr>
          <w:t>5.11.4 Beskyttelseszone (6003)</w:t>
        </w:r>
        <w:r w:rsidR="000B51C3">
          <w:rPr>
            <w:webHidden/>
          </w:rPr>
          <w:tab/>
        </w:r>
        <w:r w:rsidR="000B51C3">
          <w:rPr>
            <w:webHidden/>
          </w:rPr>
          <w:fldChar w:fldCharType="begin"/>
        </w:r>
        <w:r w:rsidR="000B51C3">
          <w:rPr>
            <w:webHidden/>
          </w:rPr>
          <w:instrText xml:space="preserve"> PAGEREF _Toc63351498 \h </w:instrText>
        </w:r>
        <w:r w:rsidR="000B51C3">
          <w:rPr>
            <w:webHidden/>
          </w:rPr>
        </w:r>
        <w:r w:rsidR="000B51C3">
          <w:rPr>
            <w:webHidden/>
          </w:rPr>
          <w:fldChar w:fldCharType="separate"/>
        </w:r>
        <w:r w:rsidR="000B51C3">
          <w:rPr>
            <w:webHidden/>
          </w:rPr>
          <w:t>157</w:t>
        </w:r>
        <w:r w:rsidR="000B51C3">
          <w:rPr>
            <w:webHidden/>
          </w:rPr>
          <w:fldChar w:fldCharType="end"/>
        </w:r>
      </w:hyperlink>
    </w:p>
    <w:p w14:paraId="122D0AC7" w14:textId="2CAE0D57" w:rsidR="000B51C3" w:rsidRDefault="00A23B6B">
      <w:pPr>
        <w:pStyle w:val="Indholdsfortegnelse2"/>
        <w:rPr>
          <w:rFonts w:asciiTheme="minorHAnsi" w:eastAsiaTheme="minorEastAsia" w:hAnsiTheme="minorHAnsi" w:cstheme="minorBidi"/>
          <w:smallCaps w:val="0"/>
          <w:kern w:val="0"/>
          <w:sz w:val="22"/>
          <w:szCs w:val="22"/>
        </w:rPr>
      </w:pPr>
      <w:hyperlink w:anchor="_Toc63351499" w:history="1">
        <w:r w:rsidR="000B51C3" w:rsidRPr="009A4619">
          <w:rPr>
            <w:rStyle w:val="Hyperlink"/>
          </w:rPr>
          <w:t>5.11.5 Vandværksforsyningsområder (6004)</w:t>
        </w:r>
        <w:r w:rsidR="000B51C3">
          <w:rPr>
            <w:webHidden/>
          </w:rPr>
          <w:tab/>
        </w:r>
        <w:r w:rsidR="000B51C3">
          <w:rPr>
            <w:webHidden/>
          </w:rPr>
          <w:fldChar w:fldCharType="begin"/>
        </w:r>
        <w:r w:rsidR="000B51C3">
          <w:rPr>
            <w:webHidden/>
          </w:rPr>
          <w:instrText xml:space="preserve"> PAGEREF _Toc63351499 \h </w:instrText>
        </w:r>
        <w:r w:rsidR="000B51C3">
          <w:rPr>
            <w:webHidden/>
          </w:rPr>
        </w:r>
        <w:r w:rsidR="000B51C3">
          <w:rPr>
            <w:webHidden/>
          </w:rPr>
          <w:fldChar w:fldCharType="separate"/>
        </w:r>
        <w:r w:rsidR="000B51C3">
          <w:rPr>
            <w:webHidden/>
          </w:rPr>
          <w:t>159</w:t>
        </w:r>
        <w:r w:rsidR="000B51C3">
          <w:rPr>
            <w:webHidden/>
          </w:rPr>
          <w:fldChar w:fldCharType="end"/>
        </w:r>
      </w:hyperlink>
    </w:p>
    <w:p w14:paraId="6503327B" w14:textId="338A9BBF" w:rsidR="000B51C3" w:rsidRDefault="00A23B6B">
      <w:pPr>
        <w:pStyle w:val="Indholdsfortegnelse2"/>
        <w:rPr>
          <w:rFonts w:asciiTheme="minorHAnsi" w:eastAsiaTheme="minorEastAsia" w:hAnsiTheme="minorHAnsi" w:cstheme="minorBidi"/>
          <w:smallCaps w:val="0"/>
          <w:kern w:val="0"/>
          <w:sz w:val="22"/>
          <w:szCs w:val="22"/>
        </w:rPr>
      </w:pPr>
      <w:hyperlink w:anchor="_Toc63351500" w:history="1">
        <w:r w:rsidR="000B51C3" w:rsidRPr="009A4619">
          <w:rPr>
            <w:rStyle w:val="Hyperlink"/>
          </w:rPr>
          <w:t>5.11.7 Grundvandsdannende Opland (6006)</w:t>
        </w:r>
        <w:r w:rsidR="000B51C3">
          <w:rPr>
            <w:webHidden/>
          </w:rPr>
          <w:tab/>
        </w:r>
        <w:r w:rsidR="000B51C3">
          <w:rPr>
            <w:webHidden/>
          </w:rPr>
          <w:fldChar w:fldCharType="begin"/>
        </w:r>
        <w:r w:rsidR="000B51C3">
          <w:rPr>
            <w:webHidden/>
          </w:rPr>
          <w:instrText xml:space="preserve"> PAGEREF _Toc63351500 \h </w:instrText>
        </w:r>
        <w:r w:rsidR="000B51C3">
          <w:rPr>
            <w:webHidden/>
          </w:rPr>
        </w:r>
        <w:r w:rsidR="000B51C3">
          <w:rPr>
            <w:webHidden/>
          </w:rPr>
          <w:fldChar w:fldCharType="separate"/>
        </w:r>
        <w:r w:rsidR="000B51C3">
          <w:rPr>
            <w:webHidden/>
          </w:rPr>
          <w:t>160</w:t>
        </w:r>
        <w:r w:rsidR="000B51C3">
          <w:rPr>
            <w:webHidden/>
          </w:rPr>
          <w:fldChar w:fldCharType="end"/>
        </w:r>
      </w:hyperlink>
    </w:p>
    <w:p w14:paraId="46B48FBF" w14:textId="43BFB15F" w:rsidR="000B51C3" w:rsidRDefault="00A23B6B">
      <w:pPr>
        <w:pStyle w:val="Indholdsfortegnelse2"/>
        <w:rPr>
          <w:rFonts w:asciiTheme="minorHAnsi" w:eastAsiaTheme="minorEastAsia" w:hAnsiTheme="minorHAnsi" w:cstheme="minorBidi"/>
          <w:smallCaps w:val="0"/>
          <w:kern w:val="0"/>
          <w:sz w:val="22"/>
          <w:szCs w:val="22"/>
        </w:rPr>
      </w:pPr>
      <w:hyperlink w:anchor="_Toc63351501" w:history="1">
        <w:r w:rsidR="000B51C3" w:rsidRPr="009A4619">
          <w:rPr>
            <w:rStyle w:val="Hyperlink"/>
          </w:rPr>
          <w:t>5.11.8 Indsatsområde (6007)</w:t>
        </w:r>
        <w:r w:rsidR="000B51C3">
          <w:rPr>
            <w:webHidden/>
          </w:rPr>
          <w:tab/>
        </w:r>
        <w:r w:rsidR="000B51C3">
          <w:rPr>
            <w:webHidden/>
          </w:rPr>
          <w:fldChar w:fldCharType="begin"/>
        </w:r>
        <w:r w:rsidR="000B51C3">
          <w:rPr>
            <w:webHidden/>
          </w:rPr>
          <w:instrText xml:space="preserve"> PAGEREF _Toc63351501 \h </w:instrText>
        </w:r>
        <w:r w:rsidR="000B51C3">
          <w:rPr>
            <w:webHidden/>
          </w:rPr>
        </w:r>
        <w:r w:rsidR="000B51C3">
          <w:rPr>
            <w:webHidden/>
          </w:rPr>
          <w:fldChar w:fldCharType="separate"/>
        </w:r>
        <w:r w:rsidR="000B51C3">
          <w:rPr>
            <w:webHidden/>
          </w:rPr>
          <w:t>162</w:t>
        </w:r>
        <w:r w:rsidR="000B51C3">
          <w:rPr>
            <w:webHidden/>
          </w:rPr>
          <w:fldChar w:fldCharType="end"/>
        </w:r>
      </w:hyperlink>
    </w:p>
    <w:p w14:paraId="17FB5DEB" w14:textId="265E4471" w:rsidR="000B51C3" w:rsidRDefault="00A23B6B">
      <w:pPr>
        <w:pStyle w:val="Indholdsfortegnelse2"/>
        <w:rPr>
          <w:rFonts w:asciiTheme="minorHAnsi" w:eastAsiaTheme="minorEastAsia" w:hAnsiTheme="minorHAnsi" w:cstheme="minorBidi"/>
          <w:smallCaps w:val="0"/>
          <w:kern w:val="0"/>
          <w:sz w:val="22"/>
          <w:szCs w:val="22"/>
        </w:rPr>
      </w:pPr>
      <w:hyperlink w:anchor="_Toc63351502" w:history="1">
        <w:r w:rsidR="000B51C3" w:rsidRPr="009A4619">
          <w:rPr>
            <w:rStyle w:val="Hyperlink"/>
          </w:rPr>
          <w:t>5.11.9 Maksimal Boredybde (6008)</w:t>
        </w:r>
        <w:r w:rsidR="000B51C3">
          <w:rPr>
            <w:webHidden/>
          </w:rPr>
          <w:tab/>
        </w:r>
        <w:r w:rsidR="000B51C3">
          <w:rPr>
            <w:webHidden/>
          </w:rPr>
          <w:fldChar w:fldCharType="begin"/>
        </w:r>
        <w:r w:rsidR="000B51C3">
          <w:rPr>
            <w:webHidden/>
          </w:rPr>
          <w:instrText xml:space="preserve"> PAGEREF _Toc63351502 \h </w:instrText>
        </w:r>
        <w:r w:rsidR="000B51C3">
          <w:rPr>
            <w:webHidden/>
          </w:rPr>
        </w:r>
        <w:r w:rsidR="000B51C3">
          <w:rPr>
            <w:webHidden/>
          </w:rPr>
          <w:fldChar w:fldCharType="separate"/>
        </w:r>
        <w:r w:rsidR="000B51C3">
          <w:rPr>
            <w:webHidden/>
          </w:rPr>
          <w:t>163</w:t>
        </w:r>
        <w:r w:rsidR="000B51C3">
          <w:rPr>
            <w:webHidden/>
          </w:rPr>
          <w:fldChar w:fldCharType="end"/>
        </w:r>
      </w:hyperlink>
    </w:p>
    <w:p w14:paraId="214EB772" w14:textId="03750B93" w:rsidR="000B51C3" w:rsidRDefault="00A23B6B">
      <w:pPr>
        <w:pStyle w:val="Indholdsfortegnelse2"/>
        <w:rPr>
          <w:rFonts w:asciiTheme="minorHAnsi" w:eastAsiaTheme="minorEastAsia" w:hAnsiTheme="minorHAnsi" w:cstheme="minorBidi"/>
          <w:smallCaps w:val="0"/>
          <w:kern w:val="0"/>
          <w:sz w:val="22"/>
          <w:szCs w:val="22"/>
        </w:rPr>
      </w:pPr>
      <w:hyperlink w:anchor="_Toc63351503" w:history="1">
        <w:r w:rsidR="000B51C3" w:rsidRPr="009A4619">
          <w:rPr>
            <w:rStyle w:val="Hyperlink"/>
          </w:rPr>
          <w:t>5.11.10 Indvinding af overfladevand (6009)</w:t>
        </w:r>
        <w:r w:rsidR="000B51C3">
          <w:rPr>
            <w:webHidden/>
          </w:rPr>
          <w:tab/>
        </w:r>
        <w:r w:rsidR="000B51C3">
          <w:rPr>
            <w:webHidden/>
          </w:rPr>
          <w:fldChar w:fldCharType="begin"/>
        </w:r>
        <w:r w:rsidR="000B51C3">
          <w:rPr>
            <w:webHidden/>
          </w:rPr>
          <w:instrText xml:space="preserve"> PAGEREF _Toc63351503 \h </w:instrText>
        </w:r>
        <w:r w:rsidR="000B51C3">
          <w:rPr>
            <w:webHidden/>
          </w:rPr>
        </w:r>
        <w:r w:rsidR="000B51C3">
          <w:rPr>
            <w:webHidden/>
          </w:rPr>
          <w:fldChar w:fldCharType="separate"/>
        </w:r>
        <w:r w:rsidR="000B51C3">
          <w:rPr>
            <w:webHidden/>
          </w:rPr>
          <w:t>164</w:t>
        </w:r>
        <w:r w:rsidR="000B51C3">
          <w:rPr>
            <w:webHidden/>
          </w:rPr>
          <w:fldChar w:fldCharType="end"/>
        </w:r>
      </w:hyperlink>
    </w:p>
    <w:p w14:paraId="63E0574B" w14:textId="278D8F3A"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04" w:history="1">
        <w:r w:rsidR="000B51C3" w:rsidRPr="009A4619">
          <w:rPr>
            <w:rStyle w:val="Hyperlink"/>
            <w:noProof/>
          </w:rPr>
          <w:t>5.12 Beredskab</w:t>
        </w:r>
        <w:r w:rsidR="000B51C3">
          <w:rPr>
            <w:noProof/>
            <w:webHidden/>
          </w:rPr>
          <w:tab/>
        </w:r>
        <w:r w:rsidR="000B51C3">
          <w:rPr>
            <w:noProof/>
            <w:webHidden/>
          </w:rPr>
          <w:fldChar w:fldCharType="begin"/>
        </w:r>
        <w:r w:rsidR="000B51C3">
          <w:rPr>
            <w:noProof/>
            <w:webHidden/>
          </w:rPr>
          <w:instrText xml:space="preserve"> PAGEREF _Toc63351504 \h </w:instrText>
        </w:r>
        <w:r w:rsidR="000B51C3">
          <w:rPr>
            <w:noProof/>
            <w:webHidden/>
          </w:rPr>
        </w:r>
        <w:r w:rsidR="000B51C3">
          <w:rPr>
            <w:noProof/>
            <w:webHidden/>
          </w:rPr>
          <w:fldChar w:fldCharType="separate"/>
        </w:r>
        <w:r w:rsidR="000B51C3">
          <w:rPr>
            <w:noProof/>
            <w:webHidden/>
          </w:rPr>
          <w:t>166</w:t>
        </w:r>
        <w:r w:rsidR="000B51C3">
          <w:rPr>
            <w:noProof/>
            <w:webHidden/>
          </w:rPr>
          <w:fldChar w:fldCharType="end"/>
        </w:r>
      </w:hyperlink>
    </w:p>
    <w:p w14:paraId="3081D201" w14:textId="6579AC41" w:rsidR="000B51C3" w:rsidRDefault="00A23B6B">
      <w:pPr>
        <w:pStyle w:val="Indholdsfortegnelse2"/>
        <w:rPr>
          <w:rFonts w:asciiTheme="minorHAnsi" w:eastAsiaTheme="minorEastAsia" w:hAnsiTheme="minorHAnsi" w:cstheme="minorBidi"/>
          <w:smallCaps w:val="0"/>
          <w:kern w:val="0"/>
          <w:sz w:val="22"/>
          <w:szCs w:val="22"/>
        </w:rPr>
      </w:pPr>
      <w:hyperlink w:anchor="_Toc63351505" w:history="1">
        <w:r w:rsidR="000B51C3" w:rsidRPr="009A4619">
          <w:rPr>
            <w:rStyle w:val="Hyperlink"/>
          </w:rPr>
          <w:t>5.12.1 Brandhane (6100)</w:t>
        </w:r>
        <w:r w:rsidR="000B51C3">
          <w:rPr>
            <w:webHidden/>
          </w:rPr>
          <w:tab/>
        </w:r>
        <w:r w:rsidR="000B51C3">
          <w:rPr>
            <w:webHidden/>
          </w:rPr>
          <w:fldChar w:fldCharType="begin"/>
        </w:r>
        <w:r w:rsidR="000B51C3">
          <w:rPr>
            <w:webHidden/>
          </w:rPr>
          <w:instrText xml:space="preserve"> PAGEREF _Toc63351505 \h </w:instrText>
        </w:r>
        <w:r w:rsidR="000B51C3">
          <w:rPr>
            <w:webHidden/>
          </w:rPr>
        </w:r>
        <w:r w:rsidR="000B51C3">
          <w:rPr>
            <w:webHidden/>
          </w:rPr>
          <w:fldChar w:fldCharType="separate"/>
        </w:r>
        <w:r w:rsidR="000B51C3">
          <w:rPr>
            <w:webHidden/>
          </w:rPr>
          <w:t>166</w:t>
        </w:r>
        <w:r w:rsidR="000B51C3">
          <w:rPr>
            <w:webHidden/>
          </w:rPr>
          <w:fldChar w:fldCharType="end"/>
        </w:r>
      </w:hyperlink>
    </w:p>
    <w:p w14:paraId="7F625091" w14:textId="183B7F2D" w:rsidR="000B51C3" w:rsidRDefault="00A23B6B">
      <w:pPr>
        <w:pStyle w:val="Indholdsfortegnelse2"/>
        <w:rPr>
          <w:rFonts w:asciiTheme="minorHAnsi" w:eastAsiaTheme="minorEastAsia" w:hAnsiTheme="minorHAnsi" w:cstheme="minorBidi"/>
          <w:smallCaps w:val="0"/>
          <w:kern w:val="0"/>
          <w:sz w:val="22"/>
          <w:szCs w:val="22"/>
        </w:rPr>
      </w:pPr>
      <w:hyperlink w:anchor="_Toc63351506" w:history="1">
        <w:r w:rsidR="000B51C3" w:rsidRPr="009A4619">
          <w:rPr>
            <w:rStyle w:val="Hyperlink"/>
          </w:rPr>
          <w:t>5.12.2 Beskyttelsesrum (6101) *</w:t>
        </w:r>
        <w:r w:rsidR="000B51C3">
          <w:rPr>
            <w:webHidden/>
          </w:rPr>
          <w:tab/>
        </w:r>
        <w:r w:rsidR="000B51C3">
          <w:rPr>
            <w:webHidden/>
          </w:rPr>
          <w:fldChar w:fldCharType="begin"/>
        </w:r>
        <w:r w:rsidR="000B51C3">
          <w:rPr>
            <w:webHidden/>
          </w:rPr>
          <w:instrText xml:space="preserve"> PAGEREF _Toc63351506 \h </w:instrText>
        </w:r>
        <w:r w:rsidR="000B51C3">
          <w:rPr>
            <w:webHidden/>
          </w:rPr>
        </w:r>
        <w:r w:rsidR="000B51C3">
          <w:rPr>
            <w:webHidden/>
          </w:rPr>
          <w:fldChar w:fldCharType="separate"/>
        </w:r>
        <w:r w:rsidR="000B51C3">
          <w:rPr>
            <w:webHidden/>
          </w:rPr>
          <w:t>168</w:t>
        </w:r>
        <w:r w:rsidR="000B51C3">
          <w:rPr>
            <w:webHidden/>
          </w:rPr>
          <w:fldChar w:fldCharType="end"/>
        </w:r>
      </w:hyperlink>
    </w:p>
    <w:p w14:paraId="79B9D391" w14:textId="3FE2D484" w:rsidR="000B51C3" w:rsidRDefault="00A23B6B">
      <w:pPr>
        <w:pStyle w:val="Indholdsfortegnelse2"/>
        <w:rPr>
          <w:rFonts w:asciiTheme="minorHAnsi" w:eastAsiaTheme="minorEastAsia" w:hAnsiTheme="minorHAnsi" w:cstheme="minorBidi"/>
          <w:smallCaps w:val="0"/>
          <w:kern w:val="0"/>
          <w:sz w:val="22"/>
          <w:szCs w:val="22"/>
        </w:rPr>
      </w:pPr>
      <w:hyperlink w:anchor="_Toc63351507" w:history="1">
        <w:r w:rsidR="000B51C3" w:rsidRPr="009A4619">
          <w:rPr>
            <w:rStyle w:val="Hyperlink"/>
          </w:rPr>
          <w:t>5.12.3 Redningsvej (6102) *</w:t>
        </w:r>
        <w:r w:rsidR="000B51C3">
          <w:rPr>
            <w:webHidden/>
          </w:rPr>
          <w:tab/>
        </w:r>
        <w:r w:rsidR="000B51C3">
          <w:rPr>
            <w:webHidden/>
          </w:rPr>
          <w:fldChar w:fldCharType="begin"/>
        </w:r>
        <w:r w:rsidR="000B51C3">
          <w:rPr>
            <w:webHidden/>
          </w:rPr>
          <w:instrText xml:space="preserve"> PAGEREF _Toc63351507 \h </w:instrText>
        </w:r>
        <w:r w:rsidR="000B51C3">
          <w:rPr>
            <w:webHidden/>
          </w:rPr>
        </w:r>
        <w:r w:rsidR="000B51C3">
          <w:rPr>
            <w:webHidden/>
          </w:rPr>
          <w:fldChar w:fldCharType="separate"/>
        </w:r>
        <w:r w:rsidR="000B51C3">
          <w:rPr>
            <w:webHidden/>
          </w:rPr>
          <w:t>170</w:t>
        </w:r>
        <w:r w:rsidR="000B51C3">
          <w:rPr>
            <w:webHidden/>
          </w:rPr>
          <w:fldChar w:fldCharType="end"/>
        </w:r>
      </w:hyperlink>
    </w:p>
    <w:p w14:paraId="68F65C7B" w14:textId="5C37730B" w:rsidR="000B51C3" w:rsidRDefault="00A23B6B">
      <w:pPr>
        <w:pStyle w:val="Indholdsfortegnelse2"/>
        <w:rPr>
          <w:rFonts w:asciiTheme="minorHAnsi" w:eastAsiaTheme="minorEastAsia" w:hAnsiTheme="minorHAnsi" w:cstheme="minorBidi"/>
          <w:smallCaps w:val="0"/>
          <w:kern w:val="0"/>
          <w:sz w:val="22"/>
          <w:szCs w:val="22"/>
        </w:rPr>
      </w:pPr>
      <w:hyperlink w:anchor="_Toc63351508" w:history="1">
        <w:r w:rsidR="000B51C3" w:rsidRPr="009A4619">
          <w:rPr>
            <w:rStyle w:val="Hyperlink"/>
          </w:rPr>
          <w:t>5.12.4 Slukningsområde (6103)</w:t>
        </w:r>
        <w:r w:rsidR="000B51C3">
          <w:rPr>
            <w:webHidden/>
          </w:rPr>
          <w:tab/>
        </w:r>
        <w:r w:rsidR="000B51C3">
          <w:rPr>
            <w:webHidden/>
          </w:rPr>
          <w:fldChar w:fldCharType="begin"/>
        </w:r>
        <w:r w:rsidR="000B51C3">
          <w:rPr>
            <w:webHidden/>
          </w:rPr>
          <w:instrText xml:space="preserve"> PAGEREF _Toc63351508 \h </w:instrText>
        </w:r>
        <w:r w:rsidR="000B51C3">
          <w:rPr>
            <w:webHidden/>
          </w:rPr>
        </w:r>
        <w:r w:rsidR="000B51C3">
          <w:rPr>
            <w:webHidden/>
          </w:rPr>
          <w:fldChar w:fldCharType="separate"/>
        </w:r>
        <w:r w:rsidR="000B51C3">
          <w:rPr>
            <w:webHidden/>
          </w:rPr>
          <w:t>172</w:t>
        </w:r>
        <w:r w:rsidR="000B51C3">
          <w:rPr>
            <w:webHidden/>
          </w:rPr>
          <w:fldChar w:fldCharType="end"/>
        </w:r>
      </w:hyperlink>
    </w:p>
    <w:p w14:paraId="4E46CFCC" w14:textId="1F73C102" w:rsidR="000B51C3" w:rsidRDefault="00A23B6B">
      <w:pPr>
        <w:pStyle w:val="Indholdsfortegnelse2"/>
        <w:rPr>
          <w:rFonts w:asciiTheme="minorHAnsi" w:eastAsiaTheme="minorEastAsia" w:hAnsiTheme="minorHAnsi" w:cstheme="minorBidi"/>
          <w:smallCaps w:val="0"/>
          <w:kern w:val="0"/>
          <w:sz w:val="22"/>
          <w:szCs w:val="22"/>
        </w:rPr>
      </w:pPr>
      <w:hyperlink w:anchor="_Toc63351509" w:history="1">
        <w:r w:rsidR="000B51C3" w:rsidRPr="009A4619">
          <w:rPr>
            <w:rStyle w:val="Hyperlink"/>
          </w:rPr>
          <w:t>5.12.5 Risiko virksomhed (6104) *</w:t>
        </w:r>
        <w:r w:rsidR="000B51C3">
          <w:rPr>
            <w:webHidden/>
          </w:rPr>
          <w:tab/>
        </w:r>
        <w:r w:rsidR="000B51C3">
          <w:rPr>
            <w:webHidden/>
          </w:rPr>
          <w:fldChar w:fldCharType="begin"/>
        </w:r>
        <w:r w:rsidR="000B51C3">
          <w:rPr>
            <w:webHidden/>
          </w:rPr>
          <w:instrText xml:space="preserve"> PAGEREF _Toc63351509 \h </w:instrText>
        </w:r>
        <w:r w:rsidR="000B51C3">
          <w:rPr>
            <w:webHidden/>
          </w:rPr>
        </w:r>
        <w:r w:rsidR="000B51C3">
          <w:rPr>
            <w:webHidden/>
          </w:rPr>
          <w:fldChar w:fldCharType="separate"/>
        </w:r>
        <w:r w:rsidR="000B51C3">
          <w:rPr>
            <w:webHidden/>
          </w:rPr>
          <w:t>173</w:t>
        </w:r>
        <w:r w:rsidR="000B51C3">
          <w:rPr>
            <w:webHidden/>
          </w:rPr>
          <w:fldChar w:fldCharType="end"/>
        </w:r>
      </w:hyperlink>
    </w:p>
    <w:p w14:paraId="0D9E9B48" w14:textId="49227955" w:rsidR="000B51C3" w:rsidRDefault="00A23B6B">
      <w:pPr>
        <w:pStyle w:val="Indholdsfortegnelse2"/>
        <w:rPr>
          <w:rFonts w:asciiTheme="minorHAnsi" w:eastAsiaTheme="minorEastAsia" w:hAnsiTheme="minorHAnsi" w:cstheme="minorBidi"/>
          <w:smallCaps w:val="0"/>
          <w:kern w:val="0"/>
          <w:sz w:val="22"/>
          <w:szCs w:val="22"/>
        </w:rPr>
      </w:pPr>
      <w:hyperlink w:anchor="_Toc63351510" w:history="1">
        <w:r w:rsidR="000B51C3" w:rsidRPr="009A4619">
          <w:rPr>
            <w:rStyle w:val="Hyperlink"/>
          </w:rPr>
          <w:t>5.12.6 Særligt bygningsområde (6105)</w:t>
        </w:r>
        <w:r w:rsidR="000B51C3">
          <w:rPr>
            <w:webHidden/>
          </w:rPr>
          <w:tab/>
        </w:r>
        <w:r w:rsidR="000B51C3">
          <w:rPr>
            <w:webHidden/>
          </w:rPr>
          <w:fldChar w:fldCharType="begin"/>
        </w:r>
        <w:r w:rsidR="000B51C3">
          <w:rPr>
            <w:webHidden/>
          </w:rPr>
          <w:instrText xml:space="preserve"> PAGEREF _Toc63351510 \h </w:instrText>
        </w:r>
        <w:r w:rsidR="000B51C3">
          <w:rPr>
            <w:webHidden/>
          </w:rPr>
        </w:r>
        <w:r w:rsidR="000B51C3">
          <w:rPr>
            <w:webHidden/>
          </w:rPr>
          <w:fldChar w:fldCharType="separate"/>
        </w:r>
        <w:r w:rsidR="000B51C3">
          <w:rPr>
            <w:webHidden/>
          </w:rPr>
          <w:t>175</w:t>
        </w:r>
        <w:r w:rsidR="000B51C3">
          <w:rPr>
            <w:webHidden/>
          </w:rPr>
          <w:fldChar w:fldCharType="end"/>
        </w:r>
      </w:hyperlink>
    </w:p>
    <w:p w14:paraId="18B7C84A" w14:textId="39F18C8F" w:rsidR="000B51C3" w:rsidRDefault="00A23B6B">
      <w:pPr>
        <w:pStyle w:val="Indholdsfortegnelse2"/>
        <w:rPr>
          <w:rFonts w:asciiTheme="minorHAnsi" w:eastAsiaTheme="minorEastAsia" w:hAnsiTheme="minorHAnsi" w:cstheme="minorBidi"/>
          <w:smallCaps w:val="0"/>
          <w:kern w:val="0"/>
          <w:sz w:val="22"/>
          <w:szCs w:val="22"/>
        </w:rPr>
      </w:pPr>
      <w:hyperlink w:anchor="_Toc63351511" w:history="1">
        <w:r w:rsidR="000B51C3" w:rsidRPr="009A4619">
          <w:rPr>
            <w:rStyle w:val="Hyperlink"/>
          </w:rPr>
          <w:t>5.12.7 Særlig bygning (6106) – Udgået (i ver. 2.4)</w:t>
        </w:r>
        <w:r w:rsidR="000B51C3">
          <w:rPr>
            <w:webHidden/>
          </w:rPr>
          <w:tab/>
        </w:r>
        <w:r w:rsidR="000B51C3">
          <w:rPr>
            <w:webHidden/>
          </w:rPr>
          <w:fldChar w:fldCharType="begin"/>
        </w:r>
        <w:r w:rsidR="000B51C3">
          <w:rPr>
            <w:webHidden/>
          </w:rPr>
          <w:instrText xml:space="preserve"> PAGEREF _Toc63351511 \h </w:instrText>
        </w:r>
        <w:r w:rsidR="000B51C3">
          <w:rPr>
            <w:webHidden/>
          </w:rPr>
        </w:r>
        <w:r w:rsidR="000B51C3">
          <w:rPr>
            <w:webHidden/>
          </w:rPr>
          <w:fldChar w:fldCharType="separate"/>
        </w:r>
        <w:r w:rsidR="000B51C3">
          <w:rPr>
            <w:webHidden/>
          </w:rPr>
          <w:t>176</w:t>
        </w:r>
        <w:r w:rsidR="000B51C3">
          <w:rPr>
            <w:webHidden/>
          </w:rPr>
          <w:fldChar w:fldCharType="end"/>
        </w:r>
      </w:hyperlink>
    </w:p>
    <w:p w14:paraId="5D8B7C06" w14:textId="2FE7A660" w:rsidR="000B51C3" w:rsidRDefault="00A23B6B">
      <w:pPr>
        <w:pStyle w:val="Indholdsfortegnelse2"/>
        <w:rPr>
          <w:rFonts w:asciiTheme="minorHAnsi" w:eastAsiaTheme="minorEastAsia" w:hAnsiTheme="minorHAnsi" w:cstheme="minorBidi"/>
          <w:smallCaps w:val="0"/>
          <w:kern w:val="0"/>
          <w:sz w:val="22"/>
          <w:szCs w:val="22"/>
        </w:rPr>
      </w:pPr>
      <w:hyperlink w:anchor="_Toc63351512" w:history="1">
        <w:r w:rsidR="000B51C3" w:rsidRPr="009A4619">
          <w:rPr>
            <w:rStyle w:val="Hyperlink"/>
          </w:rPr>
          <w:t>5.12.8 Forholdsordre (6107) *</w:t>
        </w:r>
        <w:r w:rsidR="000B51C3">
          <w:rPr>
            <w:webHidden/>
          </w:rPr>
          <w:tab/>
        </w:r>
        <w:r w:rsidR="000B51C3">
          <w:rPr>
            <w:webHidden/>
          </w:rPr>
          <w:fldChar w:fldCharType="begin"/>
        </w:r>
        <w:r w:rsidR="000B51C3">
          <w:rPr>
            <w:webHidden/>
          </w:rPr>
          <w:instrText xml:space="preserve"> PAGEREF _Toc63351512 \h </w:instrText>
        </w:r>
        <w:r w:rsidR="000B51C3">
          <w:rPr>
            <w:webHidden/>
          </w:rPr>
        </w:r>
        <w:r w:rsidR="000B51C3">
          <w:rPr>
            <w:webHidden/>
          </w:rPr>
          <w:fldChar w:fldCharType="separate"/>
        </w:r>
        <w:r w:rsidR="000B51C3">
          <w:rPr>
            <w:webHidden/>
          </w:rPr>
          <w:t>177</w:t>
        </w:r>
        <w:r w:rsidR="000B51C3">
          <w:rPr>
            <w:webHidden/>
          </w:rPr>
          <w:fldChar w:fldCharType="end"/>
        </w:r>
      </w:hyperlink>
    </w:p>
    <w:p w14:paraId="4B21D469" w14:textId="5BA13298" w:rsidR="000B51C3" w:rsidRDefault="00A23B6B">
      <w:pPr>
        <w:pStyle w:val="Indholdsfortegnelse2"/>
        <w:rPr>
          <w:rFonts w:asciiTheme="minorHAnsi" w:eastAsiaTheme="minorEastAsia" w:hAnsiTheme="minorHAnsi" w:cstheme="minorBidi"/>
          <w:smallCaps w:val="0"/>
          <w:kern w:val="0"/>
          <w:sz w:val="22"/>
          <w:szCs w:val="22"/>
        </w:rPr>
      </w:pPr>
      <w:hyperlink w:anchor="_Toc63351513" w:history="1">
        <w:r w:rsidR="000B51C3" w:rsidRPr="009A4619">
          <w:rPr>
            <w:rStyle w:val="Hyperlink"/>
          </w:rPr>
          <w:t>5.12.9 Mødeplan (6108) *</w:t>
        </w:r>
        <w:r w:rsidR="000B51C3">
          <w:rPr>
            <w:webHidden/>
          </w:rPr>
          <w:tab/>
        </w:r>
        <w:r w:rsidR="000B51C3">
          <w:rPr>
            <w:webHidden/>
          </w:rPr>
          <w:fldChar w:fldCharType="begin"/>
        </w:r>
        <w:r w:rsidR="000B51C3">
          <w:rPr>
            <w:webHidden/>
          </w:rPr>
          <w:instrText xml:space="preserve"> PAGEREF _Toc63351513 \h </w:instrText>
        </w:r>
        <w:r w:rsidR="000B51C3">
          <w:rPr>
            <w:webHidden/>
          </w:rPr>
        </w:r>
        <w:r w:rsidR="000B51C3">
          <w:rPr>
            <w:webHidden/>
          </w:rPr>
          <w:fldChar w:fldCharType="separate"/>
        </w:r>
        <w:r w:rsidR="000B51C3">
          <w:rPr>
            <w:webHidden/>
          </w:rPr>
          <w:t>179</w:t>
        </w:r>
        <w:r w:rsidR="000B51C3">
          <w:rPr>
            <w:webHidden/>
          </w:rPr>
          <w:fldChar w:fldCharType="end"/>
        </w:r>
      </w:hyperlink>
    </w:p>
    <w:p w14:paraId="6BDE9F00" w14:textId="50EC95D6" w:rsidR="000B51C3" w:rsidRDefault="00A23B6B">
      <w:pPr>
        <w:pStyle w:val="Indholdsfortegnelse2"/>
        <w:rPr>
          <w:rFonts w:asciiTheme="minorHAnsi" w:eastAsiaTheme="minorEastAsia" w:hAnsiTheme="minorHAnsi" w:cstheme="minorBidi"/>
          <w:smallCaps w:val="0"/>
          <w:kern w:val="0"/>
          <w:sz w:val="22"/>
          <w:szCs w:val="22"/>
        </w:rPr>
      </w:pPr>
      <w:hyperlink w:anchor="_Toc63351514" w:history="1">
        <w:r w:rsidR="000B51C3" w:rsidRPr="009A4619">
          <w:rPr>
            <w:rStyle w:val="Hyperlink"/>
          </w:rPr>
          <w:t>5.12.10 Sirene, alarm (6109) – Udgået  (i ver. 2.4)</w:t>
        </w:r>
        <w:r w:rsidR="000B51C3">
          <w:rPr>
            <w:webHidden/>
          </w:rPr>
          <w:tab/>
        </w:r>
        <w:r w:rsidR="000B51C3">
          <w:rPr>
            <w:webHidden/>
          </w:rPr>
          <w:fldChar w:fldCharType="begin"/>
        </w:r>
        <w:r w:rsidR="000B51C3">
          <w:rPr>
            <w:webHidden/>
          </w:rPr>
          <w:instrText xml:space="preserve"> PAGEREF _Toc63351514 \h </w:instrText>
        </w:r>
        <w:r w:rsidR="000B51C3">
          <w:rPr>
            <w:webHidden/>
          </w:rPr>
        </w:r>
        <w:r w:rsidR="000B51C3">
          <w:rPr>
            <w:webHidden/>
          </w:rPr>
          <w:fldChar w:fldCharType="separate"/>
        </w:r>
        <w:r w:rsidR="000B51C3">
          <w:rPr>
            <w:webHidden/>
          </w:rPr>
          <w:t>180</w:t>
        </w:r>
        <w:r w:rsidR="000B51C3">
          <w:rPr>
            <w:webHidden/>
          </w:rPr>
          <w:fldChar w:fldCharType="end"/>
        </w:r>
      </w:hyperlink>
    </w:p>
    <w:p w14:paraId="5686C18E" w14:textId="75B78969" w:rsidR="000B51C3" w:rsidRDefault="00A23B6B">
      <w:pPr>
        <w:pStyle w:val="Indholdsfortegnelse2"/>
        <w:rPr>
          <w:rFonts w:asciiTheme="minorHAnsi" w:eastAsiaTheme="minorEastAsia" w:hAnsiTheme="minorHAnsi" w:cstheme="minorBidi"/>
          <w:smallCaps w:val="0"/>
          <w:kern w:val="0"/>
          <w:sz w:val="22"/>
          <w:szCs w:val="22"/>
        </w:rPr>
      </w:pPr>
      <w:hyperlink w:anchor="_Toc63351515" w:history="1">
        <w:r w:rsidR="000B51C3" w:rsidRPr="009A4619">
          <w:rPr>
            <w:rStyle w:val="Hyperlink"/>
          </w:rPr>
          <w:t>5.12.11 Nøgleboks til beredskab (6110) *</w:t>
        </w:r>
        <w:r w:rsidR="000B51C3">
          <w:rPr>
            <w:webHidden/>
          </w:rPr>
          <w:tab/>
        </w:r>
        <w:r w:rsidR="000B51C3">
          <w:rPr>
            <w:webHidden/>
          </w:rPr>
          <w:fldChar w:fldCharType="begin"/>
        </w:r>
        <w:r w:rsidR="000B51C3">
          <w:rPr>
            <w:webHidden/>
          </w:rPr>
          <w:instrText xml:space="preserve"> PAGEREF _Toc63351515 \h </w:instrText>
        </w:r>
        <w:r w:rsidR="000B51C3">
          <w:rPr>
            <w:webHidden/>
          </w:rPr>
        </w:r>
        <w:r w:rsidR="000B51C3">
          <w:rPr>
            <w:webHidden/>
          </w:rPr>
          <w:fldChar w:fldCharType="separate"/>
        </w:r>
        <w:r w:rsidR="000B51C3">
          <w:rPr>
            <w:webHidden/>
          </w:rPr>
          <w:t>180</w:t>
        </w:r>
        <w:r w:rsidR="000B51C3">
          <w:rPr>
            <w:webHidden/>
          </w:rPr>
          <w:fldChar w:fldCharType="end"/>
        </w:r>
      </w:hyperlink>
    </w:p>
    <w:p w14:paraId="0ABC367C" w14:textId="344FEEA4" w:rsidR="000B51C3" w:rsidRDefault="00A23B6B">
      <w:pPr>
        <w:pStyle w:val="Indholdsfortegnelse2"/>
        <w:rPr>
          <w:rFonts w:asciiTheme="minorHAnsi" w:eastAsiaTheme="minorEastAsia" w:hAnsiTheme="minorHAnsi" w:cstheme="minorBidi"/>
          <w:smallCaps w:val="0"/>
          <w:kern w:val="0"/>
          <w:sz w:val="22"/>
          <w:szCs w:val="22"/>
        </w:rPr>
      </w:pPr>
      <w:hyperlink w:anchor="_Toc63351516" w:history="1">
        <w:r w:rsidR="000B51C3" w:rsidRPr="009A4619">
          <w:rPr>
            <w:rStyle w:val="Hyperlink"/>
          </w:rPr>
          <w:t>5.12.12 Fyrværkeri tilladelse (6111) *</w:t>
        </w:r>
        <w:r w:rsidR="000B51C3">
          <w:rPr>
            <w:webHidden/>
          </w:rPr>
          <w:tab/>
        </w:r>
        <w:r w:rsidR="000B51C3">
          <w:rPr>
            <w:webHidden/>
          </w:rPr>
          <w:fldChar w:fldCharType="begin"/>
        </w:r>
        <w:r w:rsidR="000B51C3">
          <w:rPr>
            <w:webHidden/>
          </w:rPr>
          <w:instrText xml:space="preserve"> PAGEREF _Toc63351516 \h </w:instrText>
        </w:r>
        <w:r w:rsidR="000B51C3">
          <w:rPr>
            <w:webHidden/>
          </w:rPr>
        </w:r>
        <w:r w:rsidR="000B51C3">
          <w:rPr>
            <w:webHidden/>
          </w:rPr>
          <w:fldChar w:fldCharType="separate"/>
        </w:r>
        <w:r w:rsidR="000B51C3">
          <w:rPr>
            <w:webHidden/>
          </w:rPr>
          <w:t>182</w:t>
        </w:r>
        <w:r w:rsidR="000B51C3">
          <w:rPr>
            <w:webHidden/>
          </w:rPr>
          <w:fldChar w:fldCharType="end"/>
        </w:r>
      </w:hyperlink>
    </w:p>
    <w:p w14:paraId="7182FAFA" w14:textId="2B8F83D8" w:rsidR="000B51C3" w:rsidRDefault="00A23B6B">
      <w:pPr>
        <w:pStyle w:val="Indholdsfortegnelse2"/>
        <w:rPr>
          <w:rFonts w:asciiTheme="minorHAnsi" w:eastAsiaTheme="minorEastAsia" w:hAnsiTheme="minorHAnsi" w:cstheme="minorBidi"/>
          <w:smallCaps w:val="0"/>
          <w:kern w:val="0"/>
          <w:sz w:val="22"/>
          <w:szCs w:val="22"/>
        </w:rPr>
      </w:pPr>
      <w:hyperlink w:anchor="_Toc63351517" w:history="1">
        <w:r w:rsidR="000B51C3" w:rsidRPr="009A4619">
          <w:rPr>
            <w:rStyle w:val="Hyperlink"/>
          </w:rPr>
          <w:t>5.12.13 Midlertidige depot ved forurening m.v. (6112)</w:t>
        </w:r>
        <w:r w:rsidR="000B51C3">
          <w:rPr>
            <w:webHidden/>
          </w:rPr>
          <w:tab/>
        </w:r>
        <w:r w:rsidR="000B51C3">
          <w:rPr>
            <w:webHidden/>
          </w:rPr>
          <w:fldChar w:fldCharType="begin"/>
        </w:r>
        <w:r w:rsidR="000B51C3">
          <w:rPr>
            <w:webHidden/>
          </w:rPr>
          <w:instrText xml:space="preserve"> PAGEREF _Toc63351517 \h </w:instrText>
        </w:r>
        <w:r w:rsidR="000B51C3">
          <w:rPr>
            <w:webHidden/>
          </w:rPr>
        </w:r>
        <w:r w:rsidR="000B51C3">
          <w:rPr>
            <w:webHidden/>
          </w:rPr>
          <w:fldChar w:fldCharType="separate"/>
        </w:r>
        <w:r w:rsidR="000B51C3">
          <w:rPr>
            <w:webHidden/>
          </w:rPr>
          <w:t>183</w:t>
        </w:r>
        <w:r w:rsidR="000B51C3">
          <w:rPr>
            <w:webHidden/>
          </w:rPr>
          <w:fldChar w:fldCharType="end"/>
        </w:r>
      </w:hyperlink>
    </w:p>
    <w:p w14:paraId="48E3310C" w14:textId="70C911E6" w:rsidR="000B51C3" w:rsidRDefault="00A23B6B">
      <w:pPr>
        <w:pStyle w:val="Indholdsfortegnelse2"/>
        <w:rPr>
          <w:rFonts w:asciiTheme="minorHAnsi" w:eastAsiaTheme="minorEastAsia" w:hAnsiTheme="minorHAnsi" w:cstheme="minorBidi"/>
          <w:smallCaps w:val="0"/>
          <w:kern w:val="0"/>
          <w:sz w:val="22"/>
          <w:szCs w:val="22"/>
        </w:rPr>
      </w:pPr>
      <w:hyperlink w:anchor="_Toc63351518" w:history="1">
        <w:r w:rsidR="000B51C3" w:rsidRPr="009A4619">
          <w:rPr>
            <w:rStyle w:val="Hyperlink"/>
          </w:rPr>
          <w:t>5.12.14 Beskyttet natur ved beredskabsindsats (6113)</w:t>
        </w:r>
        <w:r w:rsidR="000B51C3">
          <w:rPr>
            <w:webHidden/>
          </w:rPr>
          <w:tab/>
        </w:r>
        <w:r w:rsidR="000B51C3">
          <w:rPr>
            <w:webHidden/>
          </w:rPr>
          <w:fldChar w:fldCharType="begin"/>
        </w:r>
        <w:r w:rsidR="000B51C3">
          <w:rPr>
            <w:webHidden/>
          </w:rPr>
          <w:instrText xml:space="preserve"> PAGEREF _Toc63351518 \h </w:instrText>
        </w:r>
        <w:r w:rsidR="000B51C3">
          <w:rPr>
            <w:webHidden/>
          </w:rPr>
        </w:r>
        <w:r w:rsidR="000B51C3">
          <w:rPr>
            <w:webHidden/>
          </w:rPr>
          <w:fldChar w:fldCharType="separate"/>
        </w:r>
        <w:r w:rsidR="000B51C3">
          <w:rPr>
            <w:webHidden/>
          </w:rPr>
          <w:t>185</w:t>
        </w:r>
        <w:r w:rsidR="000B51C3">
          <w:rPr>
            <w:webHidden/>
          </w:rPr>
          <w:fldChar w:fldCharType="end"/>
        </w:r>
      </w:hyperlink>
    </w:p>
    <w:p w14:paraId="4EDD664F" w14:textId="26D64233" w:rsidR="000B51C3" w:rsidRDefault="00A23B6B">
      <w:pPr>
        <w:pStyle w:val="Indholdsfortegnelse2"/>
        <w:rPr>
          <w:rFonts w:asciiTheme="minorHAnsi" w:eastAsiaTheme="minorEastAsia" w:hAnsiTheme="minorHAnsi" w:cstheme="minorBidi"/>
          <w:smallCaps w:val="0"/>
          <w:kern w:val="0"/>
          <w:sz w:val="22"/>
          <w:szCs w:val="22"/>
        </w:rPr>
      </w:pPr>
      <w:hyperlink w:anchor="_Toc63351519" w:history="1">
        <w:r w:rsidR="000B51C3" w:rsidRPr="009A4619">
          <w:rPr>
            <w:rStyle w:val="Hyperlink"/>
          </w:rPr>
          <w:t>5.12.15 Midlertidig ophold (6114) - Udgået i 2.5</w:t>
        </w:r>
        <w:r w:rsidR="000B51C3">
          <w:rPr>
            <w:webHidden/>
          </w:rPr>
          <w:tab/>
        </w:r>
        <w:r w:rsidR="000B51C3">
          <w:rPr>
            <w:webHidden/>
          </w:rPr>
          <w:fldChar w:fldCharType="begin"/>
        </w:r>
        <w:r w:rsidR="000B51C3">
          <w:rPr>
            <w:webHidden/>
          </w:rPr>
          <w:instrText xml:space="preserve"> PAGEREF _Toc63351519 \h </w:instrText>
        </w:r>
        <w:r w:rsidR="000B51C3">
          <w:rPr>
            <w:webHidden/>
          </w:rPr>
        </w:r>
        <w:r w:rsidR="000B51C3">
          <w:rPr>
            <w:webHidden/>
          </w:rPr>
          <w:fldChar w:fldCharType="separate"/>
        </w:r>
        <w:r w:rsidR="000B51C3">
          <w:rPr>
            <w:webHidden/>
          </w:rPr>
          <w:t>186</w:t>
        </w:r>
        <w:r w:rsidR="000B51C3">
          <w:rPr>
            <w:webHidden/>
          </w:rPr>
          <w:fldChar w:fldCharType="end"/>
        </w:r>
      </w:hyperlink>
    </w:p>
    <w:p w14:paraId="1EAAD372" w14:textId="10A91274" w:rsidR="000B51C3" w:rsidRDefault="00A23B6B">
      <w:pPr>
        <w:pStyle w:val="Indholdsfortegnelse2"/>
        <w:rPr>
          <w:rFonts w:asciiTheme="minorHAnsi" w:eastAsiaTheme="minorEastAsia" w:hAnsiTheme="minorHAnsi" w:cstheme="minorBidi"/>
          <w:smallCaps w:val="0"/>
          <w:kern w:val="0"/>
          <w:sz w:val="22"/>
          <w:szCs w:val="22"/>
        </w:rPr>
      </w:pPr>
      <w:hyperlink w:anchor="_Toc63351520" w:history="1">
        <w:r w:rsidR="000B51C3" w:rsidRPr="009A4619">
          <w:rPr>
            <w:rStyle w:val="Hyperlink"/>
          </w:rPr>
          <w:t>5.12.16 Afbrændingsområde (6115) Tema forventes nedlagt.</w:t>
        </w:r>
        <w:r w:rsidR="000B51C3">
          <w:rPr>
            <w:webHidden/>
          </w:rPr>
          <w:tab/>
        </w:r>
        <w:r w:rsidR="000B51C3">
          <w:rPr>
            <w:webHidden/>
          </w:rPr>
          <w:fldChar w:fldCharType="begin"/>
        </w:r>
        <w:r w:rsidR="000B51C3">
          <w:rPr>
            <w:webHidden/>
          </w:rPr>
          <w:instrText xml:space="preserve"> PAGEREF _Toc63351520 \h </w:instrText>
        </w:r>
        <w:r w:rsidR="000B51C3">
          <w:rPr>
            <w:webHidden/>
          </w:rPr>
        </w:r>
        <w:r w:rsidR="000B51C3">
          <w:rPr>
            <w:webHidden/>
          </w:rPr>
          <w:fldChar w:fldCharType="separate"/>
        </w:r>
        <w:r w:rsidR="000B51C3">
          <w:rPr>
            <w:webHidden/>
          </w:rPr>
          <w:t>186</w:t>
        </w:r>
        <w:r w:rsidR="000B51C3">
          <w:rPr>
            <w:webHidden/>
          </w:rPr>
          <w:fldChar w:fldCharType="end"/>
        </w:r>
      </w:hyperlink>
    </w:p>
    <w:p w14:paraId="1A7E81BA" w14:textId="354D45DF" w:rsidR="000B51C3" w:rsidRDefault="00A23B6B">
      <w:pPr>
        <w:pStyle w:val="Indholdsfortegnelse2"/>
        <w:rPr>
          <w:rFonts w:asciiTheme="minorHAnsi" w:eastAsiaTheme="minorEastAsia" w:hAnsiTheme="minorHAnsi" w:cstheme="minorBidi"/>
          <w:smallCaps w:val="0"/>
          <w:kern w:val="0"/>
          <w:sz w:val="22"/>
          <w:szCs w:val="22"/>
        </w:rPr>
      </w:pPr>
      <w:hyperlink w:anchor="_Toc63351521" w:history="1">
        <w:r w:rsidR="000B51C3" w:rsidRPr="009A4619">
          <w:rPr>
            <w:rStyle w:val="Hyperlink"/>
          </w:rPr>
          <w:t>5.12.17 Olieberedskabsplan (6116)</w:t>
        </w:r>
        <w:r w:rsidR="000B51C3">
          <w:rPr>
            <w:webHidden/>
          </w:rPr>
          <w:tab/>
        </w:r>
        <w:r w:rsidR="000B51C3">
          <w:rPr>
            <w:webHidden/>
          </w:rPr>
          <w:fldChar w:fldCharType="begin"/>
        </w:r>
        <w:r w:rsidR="000B51C3">
          <w:rPr>
            <w:webHidden/>
          </w:rPr>
          <w:instrText xml:space="preserve"> PAGEREF _Toc63351521 \h </w:instrText>
        </w:r>
        <w:r w:rsidR="000B51C3">
          <w:rPr>
            <w:webHidden/>
          </w:rPr>
        </w:r>
        <w:r w:rsidR="000B51C3">
          <w:rPr>
            <w:webHidden/>
          </w:rPr>
          <w:fldChar w:fldCharType="separate"/>
        </w:r>
        <w:r w:rsidR="000B51C3">
          <w:rPr>
            <w:webHidden/>
          </w:rPr>
          <w:t>187</w:t>
        </w:r>
        <w:r w:rsidR="000B51C3">
          <w:rPr>
            <w:webHidden/>
          </w:rPr>
          <w:fldChar w:fldCharType="end"/>
        </w:r>
      </w:hyperlink>
    </w:p>
    <w:p w14:paraId="024370B9" w14:textId="5B87374E" w:rsidR="000B51C3" w:rsidRDefault="00A23B6B">
      <w:pPr>
        <w:pStyle w:val="Indholdsfortegnelse2"/>
        <w:rPr>
          <w:rFonts w:asciiTheme="minorHAnsi" w:eastAsiaTheme="minorEastAsia" w:hAnsiTheme="minorHAnsi" w:cstheme="minorBidi"/>
          <w:smallCaps w:val="0"/>
          <w:kern w:val="0"/>
          <w:sz w:val="22"/>
          <w:szCs w:val="22"/>
        </w:rPr>
      </w:pPr>
      <w:hyperlink w:anchor="_Toc63351522" w:history="1">
        <w:r w:rsidR="000B51C3" w:rsidRPr="009A4619">
          <w:rPr>
            <w:rStyle w:val="Hyperlink"/>
          </w:rPr>
          <w:t>5.12.18 Indsatspunkt (6117)</w:t>
        </w:r>
        <w:r w:rsidR="000B51C3">
          <w:rPr>
            <w:webHidden/>
          </w:rPr>
          <w:tab/>
        </w:r>
        <w:r w:rsidR="000B51C3">
          <w:rPr>
            <w:webHidden/>
          </w:rPr>
          <w:fldChar w:fldCharType="begin"/>
        </w:r>
        <w:r w:rsidR="000B51C3">
          <w:rPr>
            <w:webHidden/>
          </w:rPr>
          <w:instrText xml:space="preserve"> PAGEREF _Toc63351522 \h </w:instrText>
        </w:r>
        <w:r w:rsidR="000B51C3">
          <w:rPr>
            <w:webHidden/>
          </w:rPr>
        </w:r>
        <w:r w:rsidR="000B51C3">
          <w:rPr>
            <w:webHidden/>
          </w:rPr>
          <w:fldChar w:fldCharType="separate"/>
        </w:r>
        <w:r w:rsidR="000B51C3">
          <w:rPr>
            <w:webHidden/>
          </w:rPr>
          <w:t>190</w:t>
        </w:r>
        <w:r w:rsidR="000B51C3">
          <w:rPr>
            <w:webHidden/>
          </w:rPr>
          <w:fldChar w:fldCharType="end"/>
        </w:r>
      </w:hyperlink>
    </w:p>
    <w:p w14:paraId="70482CDD" w14:textId="4805EB0D" w:rsidR="000B51C3" w:rsidRDefault="00A23B6B">
      <w:pPr>
        <w:pStyle w:val="Indholdsfortegnelse2"/>
        <w:rPr>
          <w:rFonts w:asciiTheme="minorHAnsi" w:eastAsiaTheme="minorEastAsia" w:hAnsiTheme="minorHAnsi" w:cstheme="minorBidi"/>
          <w:smallCaps w:val="0"/>
          <w:kern w:val="0"/>
          <w:sz w:val="22"/>
          <w:szCs w:val="22"/>
        </w:rPr>
      </w:pPr>
      <w:hyperlink w:anchor="_Toc63351523" w:history="1">
        <w:r w:rsidR="000B51C3" w:rsidRPr="009A4619">
          <w:rPr>
            <w:rStyle w:val="Hyperlink"/>
          </w:rPr>
          <w:t>5.12.19 Brand- og redningsareal (6118)</w:t>
        </w:r>
        <w:r w:rsidR="000B51C3">
          <w:rPr>
            <w:webHidden/>
          </w:rPr>
          <w:tab/>
        </w:r>
        <w:r w:rsidR="000B51C3">
          <w:rPr>
            <w:webHidden/>
          </w:rPr>
          <w:fldChar w:fldCharType="begin"/>
        </w:r>
        <w:r w:rsidR="000B51C3">
          <w:rPr>
            <w:webHidden/>
          </w:rPr>
          <w:instrText xml:space="preserve"> PAGEREF _Toc63351523 \h </w:instrText>
        </w:r>
        <w:r w:rsidR="000B51C3">
          <w:rPr>
            <w:webHidden/>
          </w:rPr>
        </w:r>
        <w:r w:rsidR="000B51C3">
          <w:rPr>
            <w:webHidden/>
          </w:rPr>
          <w:fldChar w:fldCharType="separate"/>
        </w:r>
        <w:r w:rsidR="000B51C3">
          <w:rPr>
            <w:webHidden/>
          </w:rPr>
          <w:t>192</w:t>
        </w:r>
        <w:r w:rsidR="000B51C3">
          <w:rPr>
            <w:webHidden/>
          </w:rPr>
          <w:fldChar w:fldCharType="end"/>
        </w:r>
      </w:hyperlink>
    </w:p>
    <w:p w14:paraId="1BEE1B51" w14:textId="4B14446C" w:rsidR="000B51C3" w:rsidRDefault="00A23B6B">
      <w:pPr>
        <w:pStyle w:val="Indholdsfortegnelse2"/>
        <w:rPr>
          <w:rFonts w:asciiTheme="minorHAnsi" w:eastAsiaTheme="minorEastAsia" w:hAnsiTheme="minorHAnsi" w:cstheme="minorBidi"/>
          <w:smallCaps w:val="0"/>
          <w:kern w:val="0"/>
          <w:sz w:val="22"/>
          <w:szCs w:val="22"/>
        </w:rPr>
      </w:pPr>
      <w:hyperlink w:anchor="_Toc63351524" w:history="1">
        <w:r w:rsidR="000B51C3" w:rsidRPr="009A4619">
          <w:rPr>
            <w:rStyle w:val="Hyperlink"/>
          </w:rPr>
          <w:t>5.12.20 Evakueringscenter (6119)</w:t>
        </w:r>
        <w:r w:rsidR="000B51C3">
          <w:rPr>
            <w:webHidden/>
          </w:rPr>
          <w:tab/>
        </w:r>
        <w:r w:rsidR="000B51C3">
          <w:rPr>
            <w:webHidden/>
          </w:rPr>
          <w:fldChar w:fldCharType="begin"/>
        </w:r>
        <w:r w:rsidR="000B51C3">
          <w:rPr>
            <w:webHidden/>
          </w:rPr>
          <w:instrText xml:space="preserve"> PAGEREF _Toc63351524 \h </w:instrText>
        </w:r>
        <w:r w:rsidR="000B51C3">
          <w:rPr>
            <w:webHidden/>
          </w:rPr>
        </w:r>
        <w:r w:rsidR="000B51C3">
          <w:rPr>
            <w:webHidden/>
          </w:rPr>
          <w:fldChar w:fldCharType="separate"/>
        </w:r>
        <w:r w:rsidR="000B51C3">
          <w:rPr>
            <w:webHidden/>
          </w:rPr>
          <w:t>194</w:t>
        </w:r>
        <w:r w:rsidR="000B51C3">
          <w:rPr>
            <w:webHidden/>
          </w:rPr>
          <w:fldChar w:fldCharType="end"/>
        </w:r>
      </w:hyperlink>
    </w:p>
    <w:p w14:paraId="189AB4BD" w14:textId="68F5CB9C" w:rsidR="000B51C3" w:rsidRDefault="00A23B6B">
      <w:pPr>
        <w:pStyle w:val="Indholdsfortegnelse2"/>
        <w:rPr>
          <w:rFonts w:asciiTheme="minorHAnsi" w:eastAsiaTheme="minorEastAsia" w:hAnsiTheme="minorHAnsi" w:cstheme="minorBidi"/>
          <w:smallCaps w:val="0"/>
          <w:kern w:val="0"/>
          <w:sz w:val="22"/>
          <w:szCs w:val="22"/>
        </w:rPr>
      </w:pPr>
      <w:hyperlink w:anchor="_Toc63351525" w:history="1">
        <w:r w:rsidR="000B51C3" w:rsidRPr="009A4619">
          <w:rPr>
            <w:rStyle w:val="Hyperlink"/>
          </w:rPr>
          <w:t>5.12.21 Midlertidig overnatning (6120)</w:t>
        </w:r>
        <w:r w:rsidR="000B51C3">
          <w:rPr>
            <w:webHidden/>
          </w:rPr>
          <w:tab/>
        </w:r>
        <w:r w:rsidR="000B51C3">
          <w:rPr>
            <w:webHidden/>
          </w:rPr>
          <w:fldChar w:fldCharType="begin"/>
        </w:r>
        <w:r w:rsidR="000B51C3">
          <w:rPr>
            <w:webHidden/>
          </w:rPr>
          <w:instrText xml:space="preserve"> PAGEREF _Toc63351525 \h </w:instrText>
        </w:r>
        <w:r w:rsidR="000B51C3">
          <w:rPr>
            <w:webHidden/>
          </w:rPr>
        </w:r>
        <w:r w:rsidR="000B51C3">
          <w:rPr>
            <w:webHidden/>
          </w:rPr>
          <w:fldChar w:fldCharType="separate"/>
        </w:r>
        <w:r w:rsidR="000B51C3">
          <w:rPr>
            <w:webHidden/>
          </w:rPr>
          <w:t>195</w:t>
        </w:r>
        <w:r w:rsidR="000B51C3">
          <w:rPr>
            <w:webHidden/>
          </w:rPr>
          <w:fldChar w:fldCharType="end"/>
        </w:r>
      </w:hyperlink>
    </w:p>
    <w:p w14:paraId="021486FD" w14:textId="083F1F3B" w:rsidR="000B51C3" w:rsidRDefault="00A23B6B">
      <w:pPr>
        <w:pStyle w:val="Indholdsfortegnelse2"/>
        <w:rPr>
          <w:rFonts w:asciiTheme="minorHAnsi" w:eastAsiaTheme="minorEastAsia" w:hAnsiTheme="minorHAnsi" w:cstheme="minorBidi"/>
          <w:smallCaps w:val="0"/>
          <w:kern w:val="0"/>
          <w:sz w:val="22"/>
          <w:szCs w:val="22"/>
        </w:rPr>
      </w:pPr>
      <w:hyperlink w:anchor="_Toc63351526" w:history="1">
        <w:r w:rsidR="000B51C3" w:rsidRPr="009A4619">
          <w:rPr>
            <w:rStyle w:val="Hyperlink"/>
          </w:rPr>
          <w:t>5.12.22 Større udendørs arrangementer (6121)</w:t>
        </w:r>
        <w:r w:rsidR="000B51C3">
          <w:rPr>
            <w:webHidden/>
          </w:rPr>
          <w:tab/>
        </w:r>
        <w:r w:rsidR="000B51C3">
          <w:rPr>
            <w:webHidden/>
          </w:rPr>
          <w:fldChar w:fldCharType="begin"/>
        </w:r>
        <w:r w:rsidR="000B51C3">
          <w:rPr>
            <w:webHidden/>
          </w:rPr>
          <w:instrText xml:space="preserve"> PAGEREF _Toc63351526 \h </w:instrText>
        </w:r>
        <w:r w:rsidR="000B51C3">
          <w:rPr>
            <w:webHidden/>
          </w:rPr>
        </w:r>
        <w:r w:rsidR="000B51C3">
          <w:rPr>
            <w:webHidden/>
          </w:rPr>
          <w:fldChar w:fldCharType="separate"/>
        </w:r>
        <w:r w:rsidR="000B51C3">
          <w:rPr>
            <w:webHidden/>
          </w:rPr>
          <w:t>197</w:t>
        </w:r>
        <w:r w:rsidR="000B51C3">
          <w:rPr>
            <w:webHidden/>
          </w:rPr>
          <w:fldChar w:fldCharType="end"/>
        </w:r>
      </w:hyperlink>
    </w:p>
    <w:p w14:paraId="688B4098" w14:textId="3B8B48CA" w:rsidR="000B51C3" w:rsidRDefault="00A23B6B">
      <w:pPr>
        <w:pStyle w:val="Indholdsfortegnelse2"/>
        <w:rPr>
          <w:rFonts w:asciiTheme="minorHAnsi" w:eastAsiaTheme="minorEastAsia" w:hAnsiTheme="minorHAnsi" w:cstheme="minorBidi"/>
          <w:smallCaps w:val="0"/>
          <w:kern w:val="0"/>
          <w:sz w:val="22"/>
          <w:szCs w:val="22"/>
        </w:rPr>
      </w:pPr>
      <w:hyperlink w:anchor="_Toc63351527" w:history="1">
        <w:r w:rsidR="000B51C3" w:rsidRPr="009A4619">
          <w:rPr>
            <w:rStyle w:val="Hyperlink"/>
          </w:rPr>
          <w:t>5.13.1 Naturgeografi (6200)</w:t>
        </w:r>
        <w:r w:rsidR="000B51C3">
          <w:rPr>
            <w:webHidden/>
          </w:rPr>
          <w:tab/>
        </w:r>
        <w:r w:rsidR="000B51C3">
          <w:rPr>
            <w:webHidden/>
          </w:rPr>
          <w:fldChar w:fldCharType="begin"/>
        </w:r>
        <w:r w:rsidR="000B51C3">
          <w:rPr>
            <w:webHidden/>
          </w:rPr>
          <w:instrText xml:space="preserve"> PAGEREF _Toc63351527 \h </w:instrText>
        </w:r>
        <w:r w:rsidR="000B51C3">
          <w:rPr>
            <w:webHidden/>
          </w:rPr>
        </w:r>
        <w:r w:rsidR="000B51C3">
          <w:rPr>
            <w:webHidden/>
          </w:rPr>
          <w:fldChar w:fldCharType="separate"/>
        </w:r>
        <w:r w:rsidR="000B51C3">
          <w:rPr>
            <w:webHidden/>
          </w:rPr>
          <w:t>200</w:t>
        </w:r>
        <w:r w:rsidR="000B51C3">
          <w:rPr>
            <w:webHidden/>
          </w:rPr>
          <w:fldChar w:fldCharType="end"/>
        </w:r>
      </w:hyperlink>
    </w:p>
    <w:p w14:paraId="4139F943" w14:textId="35122D67" w:rsidR="000B51C3" w:rsidRDefault="00A23B6B">
      <w:pPr>
        <w:pStyle w:val="Indholdsfortegnelse2"/>
        <w:rPr>
          <w:rFonts w:asciiTheme="minorHAnsi" w:eastAsiaTheme="minorEastAsia" w:hAnsiTheme="minorHAnsi" w:cstheme="minorBidi"/>
          <w:smallCaps w:val="0"/>
          <w:kern w:val="0"/>
          <w:sz w:val="22"/>
          <w:szCs w:val="22"/>
        </w:rPr>
      </w:pPr>
      <w:hyperlink w:anchor="_Toc63351528" w:history="1">
        <w:r w:rsidR="000B51C3" w:rsidRPr="009A4619">
          <w:rPr>
            <w:rStyle w:val="Hyperlink"/>
          </w:rPr>
          <w:t>5.13.2 Kulturgeografi (6201)</w:t>
        </w:r>
        <w:r w:rsidR="000B51C3">
          <w:rPr>
            <w:webHidden/>
          </w:rPr>
          <w:tab/>
        </w:r>
        <w:r w:rsidR="000B51C3">
          <w:rPr>
            <w:webHidden/>
          </w:rPr>
          <w:fldChar w:fldCharType="begin"/>
        </w:r>
        <w:r w:rsidR="000B51C3">
          <w:rPr>
            <w:webHidden/>
          </w:rPr>
          <w:instrText xml:space="preserve"> PAGEREF _Toc63351528 \h </w:instrText>
        </w:r>
        <w:r w:rsidR="000B51C3">
          <w:rPr>
            <w:webHidden/>
          </w:rPr>
        </w:r>
        <w:r w:rsidR="000B51C3">
          <w:rPr>
            <w:webHidden/>
          </w:rPr>
          <w:fldChar w:fldCharType="separate"/>
        </w:r>
        <w:r w:rsidR="000B51C3">
          <w:rPr>
            <w:webHidden/>
          </w:rPr>
          <w:t>204</w:t>
        </w:r>
        <w:r w:rsidR="000B51C3">
          <w:rPr>
            <w:webHidden/>
          </w:rPr>
          <w:fldChar w:fldCharType="end"/>
        </w:r>
      </w:hyperlink>
    </w:p>
    <w:p w14:paraId="681C5B5A" w14:textId="61B9AD53" w:rsidR="000B51C3" w:rsidRDefault="00A23B6B">
      <w:pPr>
        <w:pStyle w:val="Indholdsfortegnelse2"/>
        <w:rPr>
          <w:rFonts w:asciiTheme="minorHAnsi" w:eastAsiaTheme="minorEastAsia" w:hAnsiTheme="minorHAnsi" w:cstheme="minorBidi"/>
          <w:smallCaps w:val="0"/>
          <w:kern w:val="0"/>
          <w:sz w:val="22"/>
          <w:szCs w:val="22"/>
        </w:rPr>
      </w:pPr>
      <w:hyperlink w:anchor="_Toc63351529" w:history="1">
        <w:r w:rsidR="000B51C3" w:rsidRPr="009A4619">
          <w:rPr>
            <w:rStyle w:val="Hyperlink"/>
          </w:rPr>
          <w:t>5.13.3 Landskabkarakterområder (6202)</w:t>
        </w:r>
        <w:r w:rsidR="000B51C3">
          <w:rPr>
            <w:webHidden/>
          </w:rPr>
          <w:tab/>
        </w:r>
        <w:r w:rsidR="000B51C3">
          <w:rPr>
            <w:webHidden/>
          </w:rPr>
          <w:fldChar w:fldCharType="begin"/>
        </w:r>
        <w:r w:rsidR="000B51C3">
          <w:rPr>
            <w:webHidden/>
          </w:rPr>
          <w:instrText xml:space="preserve"> PAGEREF _Toc63351529 \h </w:instrText>
        </w:r>
        <w:r w:rsidR="000B51C3">
          <w:rPr>
            <w:webHidden/>
          </w:rPr>
        </w:r>
        <w:r w:rsidR="000B51C3">
          <w:rPr>
            <w:webHidden/>
          </w:rPr>
          <w:fldChar w:fldCharType="separate"/>
        </w:r>
        <w:r w:rsidR="000B51C3">
          <w:rPr>
            <w:webHidden/>
          </w:rPr>
          <w:t>206</w:t>
        </w:r>
        <w:r w:rsidR="000B51C3">
          <w:rPr>
            <w:webHidden/>
          </w:rPr>
          <w:fldChar w:fldCharType="end"/>
        </w:r>
      </w:hyperlink>
    </w:p>
    <w:p w14:paraId="22E967A2" w14:textId="7C6827FB" w:rsidR="000B51C3" w:rsidRDefault="00A23B6B">
      <w:pPr>
        <w:pStyle w:val="Indholdsfortegnelse2"/>
        <w:rPr>
          <w:rFonts w:asciiTheme="minorHAnsi" w:eastAsiaTheme="minorEastAsia" w:hAnsiTheme="minorHAnsi" w:cstheme="minorBidi"/>
          <w:smallCaps w:val="0"/>
          <w:kern w:val="0"/>
          <w:sz w:val="22"/>
          <w:szCs w:val="22"/>
        </w:rPr>
      </w:pPr>
      <w:hyperlink w:anchor="_Toc63351530" w:history="1">
        <w:r w:rsidR="000B51C3" w:rsidRPr="009A4619">
          <w:rPr>
            <w:rStyle w:val="Hyperlink"/>
          </w:rPr>
          <w:t>5.13.4 Landskabskaraktervurderinger (6203)</w:t>
        </w:r>
        <w:r w:rsidR="000B51C3">
          <w:rPr>
            <w:webHidden/>
          </w:rPr>
          <w:tab/>
        </w:r>
        <w:r w:rsidR="000B51C3">
          <w:rPr>
            <w:webHidden/>
          </w:rPr>
          <w:fldChar w:fldCharType="begin"/>
        </w:r>
        <w:r w:rsidR="000B51C3">
          <w:rPr>
            <w:webHidden/>
          </w:rPr>
          <w:instrText xml:space="preserve"> PAGEREF _Toc63351530 \h </w:instrText>
        </w:r>
        <w:r w:rsidR="000B51C3">
          <w:rPr>
            <w:webHidden/>
          </w:rPr>
        </w:r>
        <w:r w:rsidR="000B51C3">
          <w:rPr>
            <w:webHidden/>
          </w:rPr>
          <w:fldChar w:fldCharType="separate"/>
        </w:r>
        <w:r w:rsidR="000B51C3">
          <w:rPr>
            <w:webHidden/>
          </w:rPr>
          <w:t>210</w:t>
        </w:r>
        <w:r w:rsidR="000B51C3">
          <w:rPr>
            <w:webHidden/>
          </w:rPr>
          <w:fldChar w:fldCharType="end"/>
        </w:r>
      </w:hyperlink>
    </w:p>
    <w:p w14:paraId="6F3986D1" w14:textId="01A53959"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31" w:history="1">
        <w:r w:rsidR="000B51C3" w:rsidRPr="009A4619">
          <w:rPr>
            <w:rStyle w:val="Hyperlink"/>
            <w:noProof/>
          </w:rPr>
          <w:t>5.19 Park og Grønne Områder</w:t>
        </w:r>
        <w:r w:rsidR="000B51C3">
          <w:rPr>
            <w:noProof/>
            <w:webHidden/>
          </w:rPr>
          <w:tab/>
        </w:r>
        <w:r w:rsidR="000B51C3">
          <w:rPr>
            <w:noProof/>
            <w:webHidden/>
          </w:rPr>
          <w:fldChar w:fldCharType="begin"/>
        </w:r>
        <w:r w:rsidR="000B51C3">
          <w:rPr>
            <w:noProof/>
            <w:webHidden/>
          </w:rPr>
          <w:instrText xml:space="preserve"> PAGEREF _Toc63351531 \h </w:instrText>
        </w:r>
        <w:r w:rsidR="000B51C3">
          <w:rPr>
            <w:noProof/>
            <w:webHidden/>
          </w:rPr>
        </w:r>
        <w:r w:rsidR="000B51C3">
          <w:rPr>
            <w:noProof/>
            <w:webHidden/>
          </w:rPr>
          <w:fldChar w:fldCharType="separate"/>
        </w:r>
        <w:r w:rsidR="000B51C3">
          <w:rPr>
            <w:noProof/>
            <w:webHidden/>
          </w:rPr>
          <w:t>213</w:t>
        </w:r>
        <w:r w:rsidR="000B51C3">
          <w:rPr>
            <w:noProof/>
            <w:webHidden/>
          </w:rPr>
          <w:fldChar w:fldCharType="end"/>
        </w:r>
      </w:hyperlink>
    </w:p>
    <w:p w14:paraId="0CF5FF62" w14:textId="1ACC2A94" w:rsidR="000B51C3" w:rsidRDefault="00A23B6B">
      <w:pPr>
        <w:pStyle w:val="Indholdsfortegnelse2"/>
        <w:rPr>
          <w:rFonts w:asciiTheme="minorHAnsi" w:eastAsiaTheme="minorEastAsia" w:hAnsiTheme="minorHAnsi" w:cstheme="minorBidi"/>
          <w:smallCaps w:val="0"/>
          <w:kern w:val="0"/>
          <w:sz w:val="22"/>
          <w:szCs w:val="22"/>
        </w:rPr>
      </w:pPr>
      <w:hyperlink w:anchor="_Toc63351532" w:history="1">
        <w:r w:rsidR="000B51C3" w:rsidRPr="009A4619">
          <w:rPr>
            <w:rStyle w:val="Hyperlink"/>
          </w:rPr>
          <w:t>5.19.1 Park og grønne områder flade (6800)</w:t>
        </w:r>
        <w:r w:rsidR="000B51C3">
          <w:rPr>
            <w:webHidden/>
          </w:rPr>
          <w:tab/>
        </w:r>
        <w:r w:rsidR="000B51C3">
          <w:rPr>
            <w:webHidden/>
          </w:rPr>
          <w:fldChar w:fldCharType="begin"/>
        </w:r>
        <w:r w:rsidR="000B51C3">
          <w:rPr>
            <w:webHidden/>
          </w:rPr>
          <w:instrText xml:space="preserve"> PAGEREF _Toc63351532 \h </w:instrText>
        </w:r>
        <w:r w:rsidR="000B51C3">
          <w:rPr>
            <w:webHidden/>
          </w:rPr>
        </w:r>
        <w:r w:rsidR="000B51C3">
          <w:rPr>
            <w:webHidden/>
          </w:rPr>
          <w:fldChar w:fldCharType="separate"/>
        </w:r>
        <w:r w:rsidR="000B51C3">
          <w:rPr>
            <w:webHidden/>
          </w:rPr>
          <w:t>213</w:t>
        </w:r>
        <w:r w:rsidR="000B51C3">
          <w:rPr>
            <w:webHidden/>
          </w:rPr>
          <w:fldChar w:fldCharType="end"/>
        </w:r>
      </w:hyperlink>
    </w:p>
    <w:p w14:paraId="54530507" w14:textId="2F1CF759" w:rsidR="000B51C3" w:rsidRDefault="00A23B6B">
      <w:pPr>
        <w:pStyle w:val="Indholdsfortegnelse2"/>
        <w:rPr>
          <w:rFonts w:asciiTheme="minorHAnsi" w:eastAsiaTheme="minorEastAsia" w:hAnsiTheme="minorHAnsi" w:cstheme="minorBidi"/>
          <w:smallCaps w:val="0"/>
          <w:kern w:val="0"/>
          <w:sz w:val="22"/>
          <w:szCs w:val="22"/>
        </w:rPr>
      </w:pPr>
      <w:hyperlink w:anchor="_Toc63351533" w:history="1">
        <w:r w:rsidR="000B51C3" w:rsidRPr="009A4619">
          <w:rPr>
            <w:rStyle w:val="Hyperlink"/>
          </w:rPr>
          <w:t>5.19.2 Park og grønne områder linje (6801)</w:t>
        </w:r>
        <w:r w:rsidR="000B51C3">
          <w:rPr>
            <w:webHidden/>
          </w:rPr>
          <w:tab/>
        </w:r>
        <w:r w:rsidR="000B51C3">
          <w:rPr>
            <w:webHidden/>
          </w:rPr>
          <w:fldChar w:fldCharType="begin"/>
        </w:r>
        <w:r w:rsidR="000B51C3">
          <w:rPr>
            <w:webHidden/>
          </w:rPr>
          <w:instrText xml:space="preserve"> PAGEREF _Toc63351533 \h </w:instrText>
        </w:r>
        <w:r w:rsidR="000B51C3">
          <w:rPr>
            <w:webHidden/>
          </w:rPr>
        </w:r>
        <w:r w:rsidR="000B51C3">
          <w:rPr>
            <w:webHidden/>
          </w:rPr>
          <w:fldChar w:fldCharType="separate"/>
        </w:r>
        <w:r w:rsidR="000B51C3">
          <w:rPr>
            <w:webHidden/>
          </w:rPr>
          <w:t>220</w:t>
        </w:r>
        <w:r w:rsidR="000B51C3">
          <w:rPr>
            <w:webHidden/>
          </w:rPr>
          <w:fldChar w:fldCharType="end"/>
        </w:r>
      </w:hyperlink>
    </w:p>
    <w:p w14:paraId="0FF4C0C0" w14:textId="394655E2" w:rsidR="000B51C3" w:rsidRDefault="00A23B6B">
      <w:pPr>
        <w:pStyle w:val="Indholdsfortegnelse2"/>
        <w:rPr>
          <w:rFonts w:asciiTheme="minorHAnsi" w:eastAsiaTheme="minorEastAsia" w:hAnsiTheme="minorHAnsi" w:cstheme="minorBidi"/>
          <w:smallCaps w:val="0"/>
          <w:kern w:val="0"/>
          <w:sz w:val="22"/>
          <w:szCs w:val="22"/>
        </w:rPr>
      </w:pPr>
      <w:hyperlink w:anchor="_Toc63351534" w:history="1">
        <w:r w:rsidR="000B51C3" w:rsidRPr="009A4619">
          <w:rPr>
            <w:rStyle w:val="Hyperlink"/>
          </w:rPr>
          <w:t>5.19.3 Park og grønne områder punkt (6802)</w:t>
        </w:r>
        <w:r w:rsidR="000B51C3">
          <w:rPr>
            <w:webHidden/>
          </w:rPr>
          <w:tab/>
        </w:r>
        <w:r w:rsidR="000B51C3">
          <w:rPr>
            <w:webHidden/>
          </w:rPr>
          <w:fldChar w:fldCharType="begin"/>
        </w:r>
        <w:r w:rsidR="000B51C3">
          <w:rPr>
            <w:webHidden/>
          </w:rPr>
          <w:instrText xml:space="preserve"> PAGEREF _Toc63351534 \h </w:instrText>
        </w:r>
        <w:r w:rsidR="000B51C3">
          <w:rPr>
            <w:webHidden/>
          </w:rPr>
        </w:r>
        <w:r w:rsidR="000B51C3">
          <w:rPr>
            <w:webHidden/>
          </w:rPr>
          <w:fldChar w:fldCharType="separate"/>
        </w:r>
        <w:r w:rsidR="000B51C3">
          <w:rPr>
            <w:webHidden/>
          </w:rPr>
          <w:t>224</w:t>
        </w:r>
        <w:r w:rsidR="000B51C3">
          <w:rPr>
            <w:webHidden/>
          </w:rPr>
          <w:fldChar w:fldCharType="end"/>
        </w:r>
      </w:hyperlink>
    </w:p>
    <w:p w14:paraId="3B934C1C" w14:textId="31573B60" w:rsidR="000B51C3" w:rsidRDefault="00A23B6B">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35" w:history="1">
        <w:r w:rsidR="000B51C3" w:rsidRPr="009A4619">
          <w:rPr>
            <w:rStyle w:val="Hyperlink"/>
            <w:noProof/>
          </w:rPr>
          <w:t>5.79 Billedunderstøttelse</w:t>
        </w:r>
        <w:r w:rsidR="000B51C3">
          <w:rPr>
            <w:noProof/>
            <w:webHidden/>
          </w:rPr>
          <w:tab/>
        </w:r>
        <w:r w:rsidR="000B51C3">
          <w:rPr>
            <w:noProof/>
            <w:webHidden/>
          </w:rPr>
          <w:fldChar w:fldCharType="begin"/>
        </w:r>
        <w:r w:rsidR="000B51C3">
          <w:rPr>
            <w:noProof/>
            <w:webHidden/>
          </w:rPr>
          <w:instrText xml:space="preserve"> PAGEREF _Toc63351535 \h </w:instrText>
        </w:r>
        <w:r w:rsidR="000B51C3">
          <w:rPr>
            <w:noProof/>
            <w:webHidden/>
          </w:rPr>
        </w:r>
        <w:r w:rsidR="000B51C3">
          <w:rPr>
            <w:noProof/>
            <w:webHidden/>
          </w:rPr>
          <w:fldChar w:fldCharType="separate"/>
        </w:r>
        <w:r w:rsidR="000B51C3">
          <w:rPr>
            <w:noProof/>
            <w:webHidden/>
          </w:rPr>
          <w:t>230</w:t>
        </w:r>
        <w:r w:rsidR="000B51C3">
          <w:rPr>
            <w:noProof/>
            <w:webHidden/>
          </w:rPr>
          <w:fldChar w:fldCharType="end"/>
        </w:r>
      </w:hyperlink>
    </w:p>
    <w:p w14:paraId="1CDB9728" w14:textId="318ABE00" w:rsidR="000B51C3" w:rsidRDefault="00A23B6B">
      <w:pPr>
        <w:pStyle w:val="Indholdsfortegnelse2"/>
        <w:rPr>
          <w:rFonts w:asciiTheme="minorHAnsi" w:eastAsiaTheme="minorEastAsia" w:hAnsiTheme="minorHAnsi" w:cstheme="minorBidi"/>
          <w:smallCaps w:val="0"/>
          <w:kern w:val="0"/>
          <w:sz w:val="22"/>
          <w:szCs w:val="22"/>
        </w:rPr>
      </w:pPr>
      <w:hyperlink w:anchor="_Toc63351536" w:history="1">
        <w:r w:rsidR="000B51C3" w:rsidRPr="009A4619">
          <w:rPr>
            <w:rStyle w:val="Hyperlink"/>
          </w:rPr>
          <w:t>5.79.1 Fotoforbindelse (7900)</w:t>
        </w:r>
        <w:r w:rsidR="000B51C3">
          <w:rPr>
            <w:webHidden/>
          </w:rPr>
          <w:tab/>
        </w:r>
        <w:r w:rsidR="000B51C3">
          <w:rPr>
            <w:webHidden/>
          </w:rPr>
          <w:fldChar w:fldCharType="begin"/>
        </w:r>
        <w:r w:rsidR="000B51C3">
          <w:rPr>
            <w:webHidden/>
          </w:rPr>
          <w:instrText xml:space="preserve"> PAGEREF _Toc63351536 \h </w:instrText>
        </w:r>
        <w:r w:rsidR="000B51C3">
          <w:rPr>
            <w:webHidden/>
          </w:rPr>
        </w:r>
        <w:r w:rsidR="000B51C3">
          <w:rPr>
            <w:webHidden/>
          </w:rPr>
          <w:fldChar w:fldCharType="separate"/>
        </w:r>
        <w:r w:rsidR="000B51C3">
          <w:rPr>
            <w:webHidden/>
          </w:rPr>
          <w:t>231</w:t>
        </w:r>
        <w:r w:rsidR="000B51C3">
          <w:rPr>
            <w:webHidden/>
          </w:rPr>
          <w:fldChar w:fldCharType="end"/>
        </w:r>
      </w:hyperlink>
    </w:p>
    <w:p w14:paraId="2F4289DD" w14:textId="4F26BE57" w:rsidR="000B51C3" w:rsidRDefault="00A23B6B">
      <w:pPr>
        <w:pStyle w:val="Indholdsfortegnelse2"/>
        <w:rPr>
          <w:rFonts w:asciiTheme="minorHAnsi" w:eastAsiaTheme="minorEastAsia" w:hAnsiTheme="minorHAnsi" w:cstheme="minorBidi"/>
          <w:smallCaps w:val="0"/>
          <w:kern w:val="0"/>
          <w:sz w:val="22"/>
          <w:szCs w:val="22"/>
        </w:rPr>
      </w:pPr>
      <w:hyperlink w:anchor="_Toc63351537" w:history="1">
        <w:r w:rsidR="000B51C3" w:rsidRPr="009A4619">
          <w:rPr>
            <w:rStyle w:val="Hyperlink"/>
          </w:rPr>
          <w:t>5.79.2 Foto (7901)</w:t>
        </w:r>
        <w:r w:rsidR="000B51C3">
          <w:rPr>
            <w:webHidden/>
          </w:rPr>
          <w:tab/>
        </w:r>
        <w:r w:rsidR="000B51C3">
          <w:rPr>
            <w:webHidden/>
          </w:rPr>
          <w:fldChar w:fldCharType="begin"/>
        </w:r>
        <w:r w:rsidR="000B51C3">
          <w:rPr>
            <w:webHidden/>
          </w:rPr>
          <w:instrText xml:space="preserve"> PAGEREF _Toc63351537 \h </w:instrText>
        </w:r>
        <w:r w:rsidR="000B51C3">
          <w:rPr>
            <w:webHidden/>
          </w:rPr>
        </w:r>
        <w:r w:rsidR="000B51C3">
          <w:rPr>
            <w:webHidden/>
          </w:rPr>
          <w:fldChar w:fldCharType="separate"/>
        </w:r>
        <w:r w:rsidR="000B51C3">
          <w:rPr>
            <w:webHidden/>
          </w:rPr>
          <w:t>231</w:t>
        </w:r>
        <w:r w:rsidR="000B51C3">
          <w:rPr>
            <w:webHidden/>
          </w:rPr>
          <w:fldChar w:fldCharType="end"/>
        </w:r>
      </w:hyperlink>
    </w:p>
    <w:p w14:paraId="76B8E5C9" w14:textId="26AF9CD5" w:rsidR="005A0D61" w:rsidRPr="00B00DE2" w:rsidRDefault="0033673B" w:rsidP="00DE6D4D">
      <w:pPr>
        <w:pStyle w:val="Overskrift1"/>
        <w:sectPr w:rsidR="005A0D61" w:rsidRPr="00B00DE2" w:rsidSect="00916ABD">
          <w:type w:val="continuous"/>
          <w:pgSz w:w="16838" w:h="11906" w:orient="landscape"/>
          <w:pgMar w:top="1134" w:right="1701" w:bottom="1134" w:left="1701" w:header="709" w:footer="709" w:gutter="0"/>
          <w:cols w:num="2" w:space="708"/>
          <w:docGrid w:linePitch="360"/>
        </w:sectPr>
      </w:pPr>
      <w:r w:rsidRPr="00B00DE2">
        <w:rPr>
          <w:rFonts w:cs="Times New Roman"/>
          <w:b/>
          <w:caps/>
          <w:kern w:val="0"/>
          <w:sz w:val="18"/>
          <w:szCs w:val="18"/>
        </w:rPr>
        <w:fldChar w:fldCharType="end"/>
      </w:r>
      <w:bookmarkStart w:id="6" w:name="_Toc292865151"/>
      <w:r w:rsidR="005A0D61" w:rsidRPr="00B00DE2">
        <w:br w:type="page"/>
      </w:r>
    </w:p>
    <w:p w14:paraId="2E54413D"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lastRenderedPageBreak/>
        <w:t xml:space="preserve">Version 2.1.1- december 2011: </w:t>
      </w:r>
    </w:p>
    <w:p w14:paraId="71578651"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t>Mindre fejlrettelser og mangler fundet ved første opbygning af en light fysisk database (</w:t>
      </w:r>
      <w:proofErr w:type="spellStart"/>
      <w:r w:rsidRPr="0091663D">
        <w:rPr>
          <w:rFonts w:ascii="Trebuchet MS" w:hAnsi="Trebuchet MS" w:cs="Trebuchet MS"/>
          <w:sz w:val="19"/>
          <w:szCs w:val="19"/>
        </w:rPr>
        <w:t>ArcGIS</w:t>
      </w:r>
      <w:proofErr w:type="spellEnd"/>
      <w:r w:rsidRPr="0091663D">
        <w:rPr>
          <w:rFonts w:ascii="Trebuchet MS" w:hAnsi="Trebuchet MS" w:cs="Trebuchet MS"/>
          <w:sz w:val="19"/>
          <w:szCs w:val="19"/>
        </w:rPr>
        <w:t xml:space="preserve"> geodatabase ved Claus Moestrup)</w:t>
      </w:r>
    </w:p>
    <w:p w14:paraId="45C8C45E" w14:textId="77777777" w:rsidR="005A0D61" w:rsidRPr="0091663D" w:rsidRDefault="005A0D61" w:rsidP="005A0D61">
      <w:pPr>
        <w:rPr>
          <w:rFonts w:ascii="Trebuchet MS" w:hAnsi="Trebuchet MS" w:cs="Trebuchet MS"/>
          <w:sz w:val="19"/>
          <w:szCs w:val="19"/>
        </w:rPr>
      </w:pPr>
    </w:p>
    <w:p w14:paraId="4222160D"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t>Version 2.1.2 - juni 2012:</w:t>
      </w:r>
    </w:p>
    <w:p w14:paraId="30B4CAA3" w14:textId="77777777" w:rsidR="005A0D61" w:rsidRPr="0091663D" w:rsidRDefault="005A0D61" w:rsidP="005A0D61">
      <w:pPr>
        <w:rPr>
          <w:rFonts w:ascii="Trebuchet MS" w:hAnsi="Trebuchet MS" w:cs="Trebuchet MS"/>
          <w:sz w:val="19"/>
          <w:szCs w:val="19"/>
        </w:rPr>
        <w:sectPr w:rsidR="005A0D61" w:rsidRPr="0091663D" w:rsidSect="00916ABD">
          <w:type w:val="continuous"/>
          <w:pgSz w:w="16838" w:h="11906" w:orient="landscape"/>
          <w:pgMar w:top="1134" w:right="1701" w:bottom="1134" w:left="1701" w:header="709" w:footer="709" w:gutter="0"/>
          <w:cols w:space="708"/>
          <w:docGrid w:linePitch="360"/>
        </w:sectPr>
      </w:pPr>
      <w:r w:rsidRPr="0091663D">
        <w:rPr>
          <w:rFonts w:ascii="Trebuchet MS" w:hAnsi="Trebuchet MS" w:cs="Trebuchet MS"/>
          <w:sz w:val="19"/>
          <w:szCs w:val="19"/>
        </w:rPr>
        <w:t>Fejlrettelser, mangler m.v. fundet ved efterfølgende arbejde samt ikke mindst ved forberedelserne til 1. implementering. Ændringslog ført.</w:t>
      </w:r>
    </w:p>
    <w:p w14:paraId="22CEA7DB" w14:textId="77777777" w:rsidR="005A0D61" w:rsidRPr="0091663D" w:rsidRDefault="00F20B2E" w:rsidP="00AA5407">
      <w:pPr>
        <w:rPr>
          <w:rFonts w:ascii="Trebuchet MS" w:hAnsi="Trebuchet MS"/>
          <w:sz w:val="19"/>
          <w:szCs w:val="19"/>
        </w:rPr>
      </w:pPr>
      <w:bookmarkStart w:id="7" w:name="_Toc342560286"/>
      <w:bookmarkStart w:id="8" w:name="_Toc351985885"/>
      <w:r w:rsidRPr="0091663D">
        <w:rPr>
          <w:rFonts w:ascii="Trebuchet MS" w:hAnsi="Trebuchet MS"/>
          <w:sz w:val="19"/>
          <w:szCs w:val="19"/>
        </w:rPr>
        <w:t>Version 2.2 – september 2012:</w:t>
      </w:r>
      <w:bookmarkEnd w:id="7"/>
      <w:bookmarkEnd w:id="8"/>
    </w:p>
    <w:p w14:paraId="27FF45A2" w14:textId="2A276F80" w:rsidR="0091663D" w:rsidRPr="0091663D" w:rsidRDefault="008738D9" w:rsidP="0091663D">
      <w:pPr>
        <w:rPr>
          <w:rFonts w:ascii="Trebuchet MS" w:hAnsi="Trebuchet MS"/>
          <w:sz w:val="19"/>
          <w:szCs w:val="19"/>
        </w:rPr>
      </w:pPr>
      <w:r w:rsidRPr="0091663D">
        <w:rPr>
          <w:rFonts w:ascii="Trebuchet MS" w:hAnsi="Trebuchet MS"/>
          <w:sz w:val="19"/>
          <w:szCs w:val="19"/>
        </w:rPr>
        <w:t xml:space="preserve">Fejlrettelser, konsekvensrettelser, mindre rettelser i opslagstabeller m.v. </w:t>
      </w:r>
      <w:r w:rsidRPr="0091663D">
        <w:rPr>
          <w:rFonts w:ascii="Trebuchet MS" w:hAnsi="Trebuchet MS"/>
          <w:sz w:val="19"/>
          <w:szCs w:val="19"/>
        </w:rPr>
        <w:br/>
        <w:t xml:space="preserve">Punkter fra nyhedsbrev 7: </w:t>
      </w:r>
    </w:p>
    <w:p w14:paraId="3FF2009E" w14:textId="1F13950A" w:rsidR="004D056C" w:rsidRPr="0091663D" w:rsidRDefault="004D056C" w:rsidP="00D90DC0">
      <w:pPr>
        <w:pStyle w:val="Listeafsnit"/>
        <w:numPr>
          <w:ilvl w:val="0"/>
          <w:numId w:val="7"/>
        </w:numPr>
        <w:spacing w:after="0"/>
        <w:ind w:left="714" w:hanging="357"/>
        <w:rPr>
          <w:rFonts w:ascii="Trebuchet MS" w:hAnsi="Trebuchet MS"/>
          <w:sz w:val="19"/>
          <w:szCs w:val="19"/>
        </w:rPr>
      </w:pPr>
      <w:r w:rsidRPr="0091663D">
        <w:rPr>
          <w:rFonts w:ascii="Trebuchet MS" w:hAnsi="Trebuchet MS"/>
          <w:sz w:val="19"/>
          <w:szCs w:val="19"/>
        </w:rPr>
        <w:t xml:space="preserve">Flere opslagstabeller vil blive flyttet til kap. 4, da nogle af tabellerne er blevet fælles opslagstabeller for flere temaer. </w:t>
      </w:r>
    </w:p>
    <w:p w14:paraId="420E75B4"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 xml:space="preserve">Præciseringen af hvilken én type geometri hvert tema kan være. Der implementeres kun en geometritype for hvert tema. </w:t>
      </w:r>
    </w:p>
    <w:p w14:paraId="3FC65F18"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Skiftet fra lokal</w:t>
      </w:r>
      <w:r w:rsidR="00B579D0" w:rsidRPr="0091663D">
        <w:rPr>
          <w:rFonts w:ascii="Trebuchet MS" w:hAnsi="Trebuchet MS"/>
          <w:sz w:val="19"/>
          <w:szCs w:val="19"/>
        </w:rPr>
        <w:t>e</w:t>
      </w:r>
      <w:r w:rsidRPr="0091663D">
        <w:rPr>
          <w:rFonts w:ascii="Trebuchet MS" w:hAnsi="Trebuchet MS"/>
          <w:sz w:val="19"/>
          <w:szCs w:val="19"/>
        </w:rPr>
        <w:t xml:space="preserve"> opslagstabeller til landsdækkende med vedligeholdelsesret/-pligt inden for eget område - </w:t>
      </w:r>
      <w:proofErr w:type="spellStart"/>
      <w:r w:rsidRPr="0091663D">
        <w:rPr>
          <w:rFonts w:ascii="Trebuchet MS" w:hAnsi="Trebuchet MS"/>
          <w:sz w:val="19"/>
          <w:szCs w:val="19"/>
        </w:rPr>
        <w:t>kommunenr</w:t>
      </w:r>
      <w:proofErr w:type="spellEnd"/>
      <w:r w:rsidRPr="0091663D">
        <w:rPr>
          <w:rFonts w:ascii="Trebuchet MS" w:hAnsi="Trebuchet MS"/>
          <w:sz w:val="19"/>
          <w:szCs w:val="19"/>
        </w:rPr>
        <w:t>/</w:t>
      </w:r>
      <w:proofErr w:type="spellStart"/>
      <w:r w:rsidRPr="0091663D">
        <w:rPr>
          <w:rFonts w:ascii="Trebuchet MS" w:hAnsi="Trebuchet MS"/>
          <w:sz w:val="19"/>
          <w:szCs w:val="19"/>
        </w:rPr>
        <w:t>cvrnr</w:t>
      </w:r>
      <w:proofErr w:type="spellEnd"/>
      <w:r w:rsidRPr="0091663D">
        <w:rPr>
          <w:rFonts w:ascii="Trebuchet MS" w:hAnsi="Trebuchet MS"/>
          <w:sz w:val="19"/>
          <w:szCs w:val="19"/>
        </w:rPr>
        <w:t xml:space="preserve"> flytter ind i opslagstabellerne som en kolonne. </w:t>
      </w:r>
    </w:p>
    <w:p w14:paraId="383AFA5B"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Stillingtagen til alle ke</w:t>
      </w:r>
      <w:r w:rsidR="00C640B2" w:rsidRPr="0091663D">
        <w:rPr>
          <w:rFonts w:ascii="Trebuchet MS" w:hAnsi="Trebuchet MS"/>
          <w:sz w:val="19"/>
          <w:szCs w:val="19"/>
        </w:rPr>
        <w:t>ndte indberetninger – herunder i</w:t>
      </w:r>
      <w:r w:rsidRPr="0091663D">
        <w:rPr>
          <w:rFonts w:ascii="Trebuchet MS" w:hAnsi="Trebuchet MS"/>
          <w:sz w:val="19"/>
          <w:szCs w:val="19"/>
        </w:rPr>
        <w:t xml:space="preserve">nput fra de leverandører, der skal udfærdige den fysiske datamodel. </w:t>
      </w:r>
    </w:p>
    <w:p w14:paraId="49A33858" w14:textId="77777777" w:rsidR="00EE4D40" w:rsidRPr="0091663D" w:rsidRDefault="00EE4D40" w:rsidP="00AA5407">
      <w:pPr>
        <w:rPr>
          <w:rFonts w:ascii="Trebuchet MS" w:hAnsi="Trebuchet MS"/>
          <w:sz w:val="19"/>
          <w:szCs w:val="19"/>
        </w:rPr>
      </w:pPr>
      <w:bookmarkStart w:id="9" w:name="_Toc351985886"/>
      <w:r w:rsidRPr="0091663D">
        <w:rPr>
          <w:rFonts w:ascii="Trebuchet MS" w:hAnsi="Trebuchet MS"/>
          <w:sz w:val="19"/>
          <w:szCs w:val="19"/>
        </w:rPr>
        <w:t>Version 2.</w:t>
      </w:r>
      <w:r w:rsidR="00640BDB" w:rsidRPr="0091663D">
        <w:rPr>
          <w:rFonts w:ascii="Trebuchet MS" w:hAnsi="Trebuchet MS"/>
          <w:sz w:val="19"/>
          <w:szCs w:val="19"/>
        </w:rPr>
        <w:t>2.1</w:t>
      </w:r>
      <w:r w:rsidRPr="0091663D">
        <w:rPr>
          <w:rFonts w:ascii="Trebuchet MS" w:hAnsi="Trebuchet MS"/>
          <w:sz w:val="19"/>
          <w:szCs w:val="19"/>
        </w:rPr>
        <w:t xml:space="preserve"> – </w:t>
      </w:r>
      <w:r w:rsidR="00351EB8" w:rsidRPr="0091663D">
        <w:rPr>
          <w:rFonts w:ascii="Trebuchet MS" w:hAnsi="Trebuchet MS"/>
          <w:sz w:val="19"/>
          <w:szCs w:val="19"/>
        </w:rPr>
        <w:t>maj</w:t>
      </w:r>
      <w:r w:rsidRPr="0091663D">
        <w:rPr>
          <w:rFonts w:ascii="Trebuchet MS" w:hAnsi="Trebuchet MS"/>
          <w:sz w:val="19"/>
          <w:szCs w:val="19"/>
        </w:rPr>
        <w:t xml:space="preserve"> 2013:</w:t>
      </w:r>
      <w:bookmarkEnd w:id="9"/>
    </w:p>
    <w:p w14:paraId="15B56628" w14:textId="77777777" w:rsidR="00E72D53" w:rsidRPr="0091663D" w:rsidRDefault="003A08B0" w:rsidP="00AA5407">
      <w:pPr>
        <w:rPr>
          <w:rFonts w:ascii="Trebuchet MS" w:hAnsi="Trebuchet MS"/>
          <w:sz w:val="19"/>
          <w:szCs w:val="19"/>
        </w:rPr>
      </w:pPr>
      <w:r w:rsidRPr="0091663D">
        <w:rPr>
          <w:rFonts w:ascii="Trebuchet MS" w:hAnsi="Trebuchet MS"/>
          <w:sz w:val="19"/>
          <w:szCs w:val="19"/>
        </w:rPr>
        <w:t>Fejlrettelser, mangler m.v. Ændringslog ført. Af hovedpunkter kan nævnes at</w:t>
      </w:r>
      <w:r w:rsidR="00021B5C" w:rsidRPr="0091663D">
        <w:rPr>
          <w:rFonts w:ascii="Trebuchet MS" w:hAnsi="Trebuchet MS"/>
          <w:sz w:val="19"/>
          <w:szCs w:val="19"/>
        </w:rPr>
        <w:t xml:space="preserve"> ”Park og Grønne områder” er indarbejdet som Temagruppe</w:t>
      </w:r>
      <w:r w:rsidR="00AA1F4E" w:rsidRPr="0091663D">
        <w:rPr>
          <w:rFonts w:ascii="Trebuchet MS" w:hAnsi="Trebuchet MS"/>
          <w:sz w:val="19"/>
          <w:szCs w:val="19"/>
        </w:rPr>
        <w:t xml:space="preserve">, </w:t>
      </w:r>
      <w:r w:rsidRPr="0091663D">
        <w:rPr>
          <w:rFonts w:ascii="Trebuchet MS" w:hAnsi="Trebuchet MS"/>
          <w:sz w:val="19"/>
          <w:szCs w:val="19"/>
        </w:rPr>
        <w:t>alle generelle artslister er udgået</w:t>
      </w:r>
      <w:r w:rsidR="00021B5C" w:rsidRPr="0091663D">
        <w:rPr>
          <w:rFonts w:ascii="Trebuchet MS" w:hAnsi="Trebuchet MS"/>
          <w:sz w:val="19"/>
          <w:szCs w:val="19"/>
        </w:rPr>
        <w:t xml:space="preserve">, og der er oprette ekstra kolonne i alle opslagstabeller. </w:t>
      </w:r>
      <w:r w:rsidR="00AA1F4E" w:rsidRPr="0091663D">
        <w:rPr>
          <w:rFonts w:ascii="Trebuchet MS" w:hAnsi="Trebuchet MS"/>
          <w:sz w:val="19"/>
          <w:szCs w:val="19"/>
        </w:rPr>
        <w:t xml:space="preserve">Generelle artslister erstattes af </w:t>
      </w:r>
      <w:proofErr w:type="spellStart"/>
      <w:r w:rsidR="00AA1F4E" w:rsidRPr="0091663D">
        <w:rPr>
          <w:rFonts w:ascii="Trebuchet MS" w:hAnsi="Trebuchet MS"/>
          <w:sz w:val="19"/>
          <w:szCs w:val="19"/>
        </w:rPr>
        <w:t>DANBIF</w:t>
      </w:r>
      <w:r w:rsidR="00C03E27" w:rsidRPr="0091663D">
        <w:rPr>
          <w:rFonts w:ascii="Trebuchet MS" w:hAnsi="Trebuchet MS"/>
          <w:sz w:val="19"/>
          <w:szCs w:val="19"/>
        </w:rPr>
        <w:t>s</w:t>
      </w:r>
      <w:proofErr w:type="spellEnd"/>
      <w:r w:rsidR="00AA1F4E" w:rsidRPr="0091663D">
        <w:rPr>
          <w:rFonts w:ascii="Trebuchet MS" w:hAnsi="Trebuchet MS"/>
          <w:sz w:val="19"/>
          <w:szCs w:val="19"/>
        </w:rPr>
        <w:t xml:space="preserve"> liste og artsliste fra na</w:t>
      </w:r>
      <w:r w:rsidR="0061456F" w:rsidRPr="0091663D">
        <w:rPr>
          <w:rFonts w:ascii="Trebuchet MS" w:hAnsi="Trebuchet MS"/>
          <w:sz w:val="19"/>
          <w:szCs w:val="19"/>
        </w:rPr>
        <w:t>t</w:t>
      </w:r>
      <w:r w:rsidR="00AA1F4E" w:rsidRPr="0091663D">
        <w:rPr>
          <w:rFonts w:ascii="Trebuchet MS" w:hAnsi="Trebuchet MS"/>
          <w:sz w:val="19"/>
          <w:szCs w:val="19"/>
        </w:rPr>
        <w:t xml:space="preserve">urdatabasen. Den ekstra kolonne på alle opslagstabeller giver ekstra funktionalitet til </w:t>
      </w:r>
      <w:proofErr w:type="spellStart"/>
      <w:r w:rsidR="00AA1F4E" w:rsidRPr="0091663D">
        <w:rPr>
          <w:rFonts w:ascii="Trebuchet MS" w:hAnsi="Trebuchet MS"/>
          <w:sz w:val="19"/>
          <w:szCs w:val="19"/>
        </w:rPr>
        <w:t>opsalgtabeller</w:t>
      </w:r>
      <w:proofErr w:type="spellEnd"/>
      <w:r w:rsidR="00AA1F4E" w:rsidRPr="0091663D">
        <w:rPr>
          <w:rFonts w:ascii="Trebuchet MS" w:hAnsi="Trebuchet MS"/>
          <w:sz w:val="19"/>
          <w:szCs w:val="19"/>
        </w:rPr>
        <w:t>, således opslag</w:t>
      </w:r>
      <w:r w:rsidR="00E7234A" w:rsidRPr="0091663D">
        <w:rPr>
          <w:rFonts w:ascii="Trebuchet MS" w:hAnsi="Trebuchet MS"/>
          <w:sz w:val="19"/>
          <w:szCs w:val="19"/>
        </w:rPr>
        <w:t>sværdier</w:t>
      </w:r>
      <w:r w:rsidR="00AA1F4E" w:rsidRPr="0091663D">
        <w:rPr>
          <w:rFonts w:ascii="Trebuchet MS" w:hAnsi="Trebuchet MS"/>
          <w:sz w:val="19"/>
          <w:szCs w:val="19"/>
        </w:rPr>
        <w:t xml:space="preserve"> kan sættes til ”historiske” så gamle tabeller stadig kan henføre koder til </w:t>
      </w:r>
      <w:r w:rsidR="00E7234A" w:rsidRPr="0091663D">
        <w:rPr>
          <w:rFonts w:ascii="Trebuchet MS" w:hAnsi="Trebuchet MS"/>
          <w:sz w:val="19"/>
          <w:szCs w:val="19"/>
        </w:rPr>
        <w:t>udgåede</w:t>
      </w:r>
      <w:r w:rsidR="00AA1F4E" w:rsidRPr="0091663D">
        <w:rPr>
          <w:rFonts w:ascii="Trebuchet MS" w:hAnsi="Trebuchet MS"/>
          <w:sz w:val="19"/>
          <w:szCs w:val="19"/>
        </w:rPr>
        <w:t xml:space="preserve"> </w:t>
      </w:r>
      <w:r w:rsidR="005F0B58" w:rsidRPr="0091663D">
        <w:rPr>
          <w:rFonts w:ascii="Trebuchet MS" w:hAnsi="Trebuchet MS"/>
          <w:sz w:val="19"/>
          <w:szCs w:val="19"/>
        </w:rPr>
        <w:t>kategorier</w:t>
      </w:r>
      <w:r w:rsidR="00AA1F4E" w:rsidRPr="0091663D">
        <w:rPr>
          <w:rFonts w:ascii="Trebuchet MS" w:hAnsi="Trebuchet MS"/>
          <w:sz w:val="19"/>
          <w:szCs w:val="19"/>
        </w:rPr>
        <w:t>.</w:t>
      </w:r>
      <w:r w:rsidR="00021B5C" w:rsidRPr="0091663D">
        <w:rPr>
          <w:rFonts w:ascii="Trebuchet MS" w:hAnsi="Trebuchet MS"/>
          <w:sz w:val="19"/>
          <w:szCs w:val="19"/>
        </w:rPr>
        <w:t xml:space="preserve"> </w:t>
      </w:r>
      <w:r w:rsidR="0061456F" w:rsidRPr="0091663D">
        <w:rPr>
          <w:rFonts w:ascii="Trebuchet MS" w:hAnsi="Trebuchet MS"/>
          <w:sz w:val="19"/>
          <w:szCs w:val="19"/>
        </w:rPr>
        <w:t>Der er i alt oprette</w:t>
      </w:r>
      <w:r w:rsidR="00B579D0" w:rsidRPr="0091663D">
        <w:rPr>
          <w:rFonts w:ascii="Trebuchet MS" w:hAnsi="Trebuchet MS"/>
          <w:sz w:val="19"/>
          <w:szCs w:val="19"/>
        </w:rPr>
        <w:t>t</w:t>
      </w:r>
      <w:r w:rsidR="0061456F" w:rsidRPr="0091663D">
        <w:rPr>
          <w:rFonts w:ascii="Trebuchet MS" w:hAnsi="Trebuchet MS"/>
          <w:sz w:val="19"/>
          <w:szCs w:val="19"/>
        </w:rPr>
        <w:t xml:space="preserve"> 11 nye t</w:t>
      </w:r>
      <w:r w:rsidR="004C7063" w:rsidRPr="0091663D">
        <w:rPr>
          <w:rFonts w:ascii="Trebuchet MS" w:hAnsi="Trebuchet MS"/>
          <w:sz w:val="19"/>
          <w:szCs w:val="19"/>
        </w:rPr>
        <w:t>emaer</w:t>
      </w:r>
      <w:r w:rsidR="00F85305" w:rsidRPr="0091663D">
        <w:rPr>
          <w:rFonts w:ascii="Trebuchet MS" w:hAnsi="Trebuchet MS"/>
          <w:sz w:val="19"/>
          <w:szCs w:val="19"/>
        </w:rPr>
        <w:t xml:space="preserve"> og 5 t</w:t>
      </w:r>
      <w:r w:rsidR="004C7063" w:rsidRPr="0091663D">
        <w:rPr>
          <w:rFonts w:ascii="Trebuchet MS" w:hAnsi="Trebuchet MS"/>
          <w:sz w:val="19"/>
          <w:szCs w:val="19"/>
        </w:rPr>
        <w:t>emaer</w:t>
      </w:r>
      <w:r w:rsidR="00F85305" w:rsidRPr="0091663D">
        <w:rPr>
          <w:rFonts w:ascii="Trebuchet MS" w:hAnsi="Trebuchet MS"/>
          <w:sz w:val="19"/>
          <w:szCs w:val="19"/>
        </w:rPr>
        <w:t xml:space="preserve"> er slettede.</w:t>
      </w:r>
      <w:r w:rsidR="00FA21BC" w:rsidRPr="0091663D">
        <w:rPr>
          <w:rFonts w:ascii="Trebuchet MS" w:hAnsi="Trebuchet MS"/>
          <w:sz w:val="19"/>
          <w:szCs w:val="19"/>
        </w:rPr>
        <w:t xml:space="preserve"> VV-Gruppen har afvist en række foreslåede ændringer, da VV-Gruppen vurderer at t</w:t>
      </w:r>
      <w:r w:rsidR="004C7063" w:rsidRPr="0091663D">
        <w:rPr>
          <w:rFonts w:ascii="Trebuchet MS" w:hAnsi="Trebuchet MS"/>
          <w:sz w:val="19"/>
          <w:szCs w:val="19"/>
        </w:rPr>
        <w:t>emaerne</w:t>
      </w:r>
      <w:r w:rsidR="00FA21BC" w:rsidRPr="0091663D">
        <w:rPr>
          <w:rFonts w:ascii="Trebuchet MS" w:hAnsi="Trebuchet MS"/>
          <w:sz w:val="19"/>
          <w:szCs w:val="19"/>
        </w:rPr>
        <w:t xml:space="preserve"> enten er eller snart vil blive dele af nationale løsninger eller dele af fagsystemer. For ikke at fordyre eller besværliggøre</w:t>
      </w:r>
      <w:r w:rsidR="004C7063" w:rsidRPr="0091663D">
        <w:rPr>
          <w:rFonts w:ascii="Trebuchet MS" w:hAnsi="Trebuchet MS"/>
          <w:sz w:val="19"/>
          <w:szCs w:val="19"/>
        </w:rPr>
        <w:t xml:space="preserve"> konverteringen til en ændret datamodel </w:t>
      </w:r>
      <w:r w:rsidR="002C4856" w:rsidRPr="0091663D">
        <w:rPr>
          <w:rFonts w:ascii="Trebuchet MS" w:hAnsi="Trebuchet MS"/>
          <w:sz w:val="19"/>
          <w:szCs w:val="19"/>
        </w:rPr>
        <w:t>d</w:t>
      </w:r>
      <w:r w:rsidR="004C7063" w:rsidRPr="0091663D">
        <w:rPr>
          <w:rFonts w:ascii="Trebuchet MS" w:hAnsi="Trebuchet MS"/>
          <w:sz w:val="19"/>
          <w:szCs w:val="19"/>
        </w:rPr>
        <w:t>er hurtigt ikke er aktuel mere.</w:t>
      </w:r>
    </w:p>
    <w:p w14:paraId="6B1CCC5E" w14:textId="77777777" w:rsidR="00E72D53" w:rsidRPr="0091663D" w:rsidRDefault="00E72D53" w:rsidP="00AA5407">
      <w:pPr>
        <w:rPr>
          <w:rFonts w:ascii="Trebuchet MS" w:hAnsi="Trebuchet MS"/>
          <w:sz w:val="19"/>
          <w:szCs w:val="19"/>
        </w:rPr>
      </w:pPr>
    </w:p>
    <w:p w14:paraId="4AD9290F" w14:textId="77777777" w:rsidR="00FB3359" w:rsidRPr="0091663D" w:rsidRDefault="00FB3359" w:rsidP="00AA5407">
      <w:pPr>
        <w:rPr>
          <w:rFonts w:ascii="Trebuchet MS" w:hAnsi="Trebuchet MS"/>
          <w:sz w:val="19"/>
          <w:szCs w:val="19"/>
        </w:rPr>
      </w:pPr>
      <w:r w:rsidRPr="0091663D">
        <w:rPr>
          <w:rFonts w:ascii="Trebuchet MS" w:hAnsi="Trebuchet MS"/>
          <w:sz w:val="19"/>
          <w:szCs w:val="19"/>
        </w:rPr>
        <w:t>Version 2.3.0 – juni 2013: Endelig udgivelse af tilrettet høringsversion 2.2.1</w:t>
      </w:r>
    </w:p>
    <w:p w14:paraId="0809087B" w14:textId="77777777" w:rsidR="00FB3359" w:rsidRPr="0091663D" w:rsidRDefault="00FB3359" w:rsidP="00AA5407">
      <w:pPr>
        <w:rPr>
          <w:rFonts w:ascii="Trebuchet MS" w:hAnsi="Trebuchet MS"/>
          <w:sz w:val="19"/>
          <w:szCs w:val="19"/>
        </w:rPr>
      </w:pPr>
    </w:p>
    <w:p w14:paraId="5D971CF7" w14:textId="77777777" w:rsidR="00E72D53" w:rsidRPr="0091663D" w:rsidRDefault="00E72D53" w:rsidP="006D477A">
      <w:pPr>
        <w:rPr>
          <w:rFonts w:ascii="Trebuchet MS" w:hAnsi="Trebuchet MS"/>
          <w:sz w:val="19"/>
          <w:szCs w:val="19"/>
        </w:rPr>
        <w:sectPr w:rsidR="00E72D53" w:rsidRPr="0091663D" w:rsidSect="00916ABD">
          <w:type w:val="continuous"/>
          <w:pgSz w:w="16838" w:h="11906" w:orient="landscape"/>
          <w:pgMar w:top="1134" w:right="1701" w:bottom="1134" w:left="1701" w:header="709" w:footer="709" w:gutter="0"/>
          <w:cols w:space="708"/>
          <w:docGrid w:linePitch="360"/>
        </w:sectPr>
      </w:pPr>
      <w:r w:rsidRPr="0091663D">
        <w:rPr>
          <w:rFonts w:ascii="Trebuchet MS" w:hAnsi="Trebuchet MS"/>
          <w:sz w:val="19"/>
          <w:szCs w:val="19"/>
        </w:rPr>
        <w:t xml:space="preserve">Version 2.3.1 – </w:t>
      </w:r>
      <w:r w:rsidR="00B746AF" w:rsidRPr="0091663D">
        <w:rPr>
          <w:rFonts w:ascii="Trebuchet MS" w:hAnsi="Trebuchet MS"/>
          <w:sz w:val="19"/>
          <w:szCs w:val="19"/>
        </w:rPr>
        <w:t xml:space="preserve">juli </w:t>
      </w:r>
      <w:r w:rsidRPr="0091663D">
        <w:rPr>
          <w:rFonts w:ascii="Trebuchet MS" w:hAnsi="Trebuchet MS"/>
          <w:sz w:val="19"/>
          <w:szCs w:val="19"/>
        </w:rPr>
        <w:t>2013:</w:t>
      </w:r>
      <w:r w:rsidR="006D477A" w:rsidRPr="0091663D">
        <w:rPr>
          <w:rFonts w:ascii="Trebuchet MS" w:hAnsi="Trebuchet MS"/>
          <w:sz w:val="19"/>
          <w:szCs w:val="19"/>
        </w:rPr>
        <w:br/>
      </w:r>
      <w:r w:rsidR="00B824CD" w:rsidRPr="0091663D">
        <w:rPr>
          <w:rFonts w:ascii="Trebuchet MS" w:hAnsi="Trebuchet MS"/>
          <w:sz w:val="19"/>
          <w:szCs w:val="19"/>
        </w:rPr>
        <w:t>Fejlrettelse af 5.6.9 Husstandsmøller (5508)</w:t>
      </w:r>
      <w:r w:rsidR="00FB3359" w:rsidRPr="0091663D">
        <w:rPr>
          <w:rFonts w:ascii="Trebuchet MS" w:hAnsi="Trebuchet MS"/>
          <w:sz w:val="19"/>
          <w:szCs w:val="19"/>
        </w:rPr>
        <w:t xml:space="preserve">. Temaet var tilsyneladende endt forkert under affald men hører mere rigtigt under temagruppen Forsyning: desuden er der tilføjet metadata og kodeliste. Vi har valgt hurtigt at implementere denne lille ændring, inden der implementeres alt for mange rettelser. </w:t>
      </w:r>
    </w:p>
    <w:p w14:paraId="093F181C" w14:textId="77777777" w:rsidR="00E3625A" w:rsidRPr="0091663D" w:rsidRDefault="00E3625A" w:rsidP="00AA5407">
      <w:pPr>
        <w:rPr>
          <w:rFonts w:ascii="Trebuchet MS" w:hAnsi="Trebuchet MS"/>
          <w:sz w:val="19"/>
          <w:szCs w:val="19"/>
        </w:rPr>
      </w:pPr>
    </w:p>
    <w:p w14:paraId="548C9E9F" w14:textId="77777777" w:rsidR="00E3625A" w:rsidRPr="0091663D" w:rsidRDefault="00E3625A" w:rsidP="00AA5407">
      <w:pPr>
        <w:rPr>
          <w:rFonts w:ascii="Trebuchet MS" w:hAnsi="Trebuchet MS"/>
          <w:sz w:val="19"/>
          <w:szCs w:val="19"/>
        </w:rPr>
      </w:pPr>
      <w:r w:rsidRPr="0091663D">
        <w:rPr>
          <w:rFonts w:ascii="Trebuchet MS" w:hAnsi="Trebuchet MS"/>
          <w:sz w:val="19"/>
          <w:szCs w:val="19"/>
        </w:rPr>
        <w:t>Version 2.</w:t>
      </w:r>
      <w:r w:rsidR="000910AD" w:rsidRPr="0091663D">
        <w:rPr>
          <w:rFonts w:ascii="Trebuchet MS" w:hAnsi="Trebuchet MS"/>
          <w:sz w:val="19"/>
          <w:szCs w:val="19"/>
        </w:rPr>
        <w:t>4</w:t>
      </w:r>
      <w:r w:rsidRPr="0091663D">
        <w:rPr>
          <w:rFonts w:ascii="Trebuchet MS" w:hAnsi="Trebuchet MS"/>
          <w:sz w:val="19"/>
          <w:szCs w:val="19"/>
        </w:rPr>
        <w:t>.</w:t>
      </w:r>
      <w:r w:rsidR="000910AD" w:rsidRPr="0091663D">
        <w:rPr>
          <w:rFonts w:ascii="Trebuchet MS" w:hAnsi="Trebuchet MS"/>
          <w:sz w:val="19"/>
          <w:szCs w:val="19"/>
        </w:rPr>
        <w:t xml:space="preserve">0 </w:t>
      </w:r>
      <w:r w:rsidRPr="0091663D">
        <w:rPr>
          <w:rFonts w:ascii="Trebuchet MS" w:hAnsi="Trebuchet MS"/>
          <w:sz w:val="19"/>
          <w:szCs w:val="19"/>
        </w:rPr>
        <w:t xml:space="preserve">– </w:t>
      </w:r>
      <w:r w:rsidR="00E518E6" w:rsidRPr="0091663D">
        <w:rPr>
          <w:rFonts w:ascii="Trebuchet MS" w:hAnsi="Trebuchet MS"/>
          <w:sz w:val="19"/>
          <w:szCs w:val="19"/>
        </w:rPr>
        <w:t xml:space="preserve">maj </w:t>
      </w:r>
      <w:r w:rsidRPr="0091663D">
        <w:rPr>
          <w:rFonts w:ascii="Trebuchet MS" w:hAnsi="Trebuchet MS"/>
          <w:sz w:val="19"/>
          <w:szCs w:val="19"/>
        </w:rPr>
        <w:t>2014:</w:t>
      </w:r>
    </w:p>
    <w:p w14:paraId="31AE194C" w14:textId="77777777" w:rsidR="00D224CC" w:rsidRPr="0091663D" w:rsidRDefault="00D224CC" w:rsidP="00D224CC">
      <w:pPr>
        <w:rPr>
          <w:rFonts w:ascii="Trebuchet MS" w:hAnsi="Trebuchet MS"/>
          <w:sz w:val="19"/>
          <w:szCs w:val="19"/>
        </w:rPr>
      </w:pPr>
      <w:r w:rsidRPr="0091663D">
        <w:rPr>
          <w:rFonts w:ascii="Trebuchet MS" w:hAnsi="Trebuchet MS"/>
          <w:sz w:val="19"/>
          <w:szCs w:val="19"/>
        </w:rPr>
        <w:t xml:space="preserve">Fejlrettelser, mangler m.v. Der er ført ændringslog, som også kan findes samme sted som datamodellen. Der er i alt oprettet 8 nye temaer og 4 temaer er slettede. </w:t>
      </w:r>
      <w:r w:rsidR="00795B16" w:rsidRPr="0091663D">
        <w:rPr>
          <w:rFonts w:ascii="Trebuchet MS" w:hAnsi="Trebuchet MS"/>
          <w:sz w:val="19"/>
          <w:szCs w:val="19"/>
        </w:rPr>
        <w:t>FKG-d</w:t>
      </w:r>
      <w:r w:rsidRPr="0091663D">
        <w:rPr>
          <w:rFonts w:ascii="Trebuchet MS" w:hAnsi="Trebuchet MS"/>
          <w:sz w:val="19"/>
          <w:szCs w:val="19"/>
        </w:rPr>
        <w:t>atamodel</w:t>
      </w:r>
      <w:r w:rsidR="00DA5F7D" w:rsidRPr="0091663D">
        <w:rPr>
          <w:rFonts w:ascii="Trebuchet MS" w:hAnsi="Trebuchet MS"/>
          <w:sz w:val="19"/>
          <w:szCs w:val="19"/>
        </w:rPr>
        <w:t>g</w:t>
      </w:r>
      <w:r w:rsidRPr="0091663D">
        <w:rPr>
          <w:rFonts w:ascii="Trebuchet MS" w:hAnsi="Trebuchet MS"/>
          <w:sz w:val="19"/>
          <w:szCs w:val="19"/>
        </w:rPr>
        <w:t xml:space="preserve">ruppen har afvist en række foreslåede ændringer, da </w:t>
      </w:r>
      <w:r w:rsidR="00795B16" w:rsidRPr="0091663D">
        <w:rPr>
          <w:rFonts w:ascii="Trebuchet MS" w:hAnsi="Trebuchet MS"/>
          <w:sz w:val="19"/>
          <w:szCs w:val="19"/>
        </w:rPr>
        <w:t>FKG-d</w:t>
      </w:r>
      <w:r w:rsidR="00DA5F7D" w:rsidRPr="0091663D">
        <w:rPr>
          <w:rFonts w:ascii="Trebuchet MS" w:hAnsi="Trebuchet MS"/>
          <w:sz w:val="19"/>
          <w:szCs w:val="19"/>
        </w:rPr>
        <w:t>atamodelg</w:t>
      </w:r>
      <w:r w:rsidRPr="0091663D">
        <w:rPr>
          <w:rFonts w:ascii="Trebuchet MS" w:hAnsi="Trebuchet MS"/>
          <w:sz w:val="19"/>
          <w:szCs w:val="19"/>
        </w:rPr>
        <w:t xml:space="preserve">ruppen vurderer at temaerne enten er eller snart vil blive dele af nationale løsninger eller dele af fagsystemer eller ændringerne ikke er vurderet væsentlige eller i </w:t>
      </w:r>
      <w:proofErr w:type="spellStart"/>
      <w:r w:rsidRPr="0091663D">
        <w:rPr>
          <w:rFonts w:ascii="Trebuchet MS" w:hAnsi="Trebuchet MS"/>
          <w:sz w:val="19"/>
          <w:szCs w:val="19"/>
        </w:rPr>
        <w:t>overenstemmelse</w:t>
      </w:r>
      <w:proofErr w:type="spellEnd"/>
      <w:r w:rsidRPr="0091663D">
        <w:rPr>
          <w:rFonts w:ascii="Trebuchet MS" w:hAnsi="Trebuchet MS"/>
          <w:sz w:val="19"/>
          <w:szCs w:val="19"/>
        </w:rPr>
        <w:t xml:space="preserve"> med ønsket om ensretning og gennemsigtighed.  Alle både godkendte og afviste forslag er noteret i ændringslog, sammen med argument for beslutning. </w:t>
      </w:r>
    </w:p>
    <w:p w14:paraId="7F0D42C9" w14:textId="06AD63B7" w:rsidR="00D224CC" w:rsidRPr="0091663D" w:rsidRDefault="00D224CC" w:rsidP="00D224CC">
      <w:pPr>
        <w:rPr>
          <w:rFonts w:ascii="Trebuchet MS" w:hAnsi="Trebuchet MS"/>
          <w:sz w:val="19"/>
          <w:szCs w:val="19"/>
        </w:rPr>
      </w:pPr>
      <w:r w:rsidRPr="0091663D">
        <w:rPr>
          <w:rFonts w:ascii="Trebuchet MS" w:hAnsi="Trebuchet MS"/>
          <w:sz w:val="19"/>
          <w:szCs w:val="19"/>
        </w:rPr>
        <w:t>Overordnet set, er der oprettet mulighed for at temaer udvides med felter omkring offentliggørelse, således at man på datamodeln</w:t>
      </w:r>
      <w:r w:rsidR="00C03E27" w:rsidRPr="0091663D">
        <w:rPr>
          <w:rFonts w:ascii="Trebuchet MS" w:hAnsi="Trebuchet MS"/>
          <w:sz w:val="19"/>
          <w:szCs w:val="19"/>
        </w:rPr>
        <w:t>i</w:t>
      </w:r>
      <w:r w:rsidRPr="0091663D">
        <w:rPr>
          <w:rFonts w:ascii="Trebuchet MS" w:hAnsi="Trebuchet MS"/>
          <w:sz w:val="19"/>
          <w:szCs w:val="19"/>
        </w:rPr>
        <w:t>veau, kan styre hvorvidt et objekt er offentligt tilgængeligt, eller blot synligt for myndigheder. Der er oprettet generel opslagstabel for klassetrin. Metadata på tabelniveau udvidet, så de kan indeholde information om tilknytning til KLE</w:t>
      </w:r>
      <w:r w:rsidR="0091663D" w:rsidRPr="0091663D">
        <w:rPr>
          <w:rFonts w:ascii="Trebuchet MS" w:hAnsi="Trebuchet MS"/>
          <w:sz w:val="19"/>
          <w:szCs w:val="19"/>
        </w:rPr>
        <w:t>-</w:t>
      </w:r>
      <w:proofErr w:type="gramStart"/>
      <w:r w:rsidRPr="0091663D">
        <w:rPr>
          <w:rFonts w:ascii="Trebuchet MS" w:hAnsi="Trebuchet MS"/>
          <w:sz w:val="19"/>
          <w:szCs w:val="19"/>
        </w:rPr>
        <w:t>nummer systemet</w:t>
      </w:r>
      <w:proofErr w:type="gramEnd"/>
      <w:r w:rsidRPr="0091663D">
        <w:rPr>
          <w:rFonts w:ascii="Trebuchet MS" w:hAnsi="Trebuchet MS"/>
          <w:sz w:val="19"/>
          <w:szCs w:val="19"/>
        </w:rPr>
        <w:t>.</w:t>
      </w:r>
    </w:p>
    <w:p w14:paraId="3AC8127B" w14:textId="77777777" w:rsidR="00D224CC" w:rsidRPr="0091663D" w:rsidRDefault="00D224CC" w:rsidP="00D224CC">
      <w:pPr>
        <w:rPr>
          <w:rFonts w:ascii="Trebuchet MS" w:hAnsi="Trebuchet MS"/>
          <w:sz w:val="19"/>
          <w:szCs w:val="19"/>
        </w:rPr>
      </w:pPr>
      <w:r w:rsidRPr="0091663D">
        <w:rPr>
          <w:rFonts w:ascii="Trebuchet MS" w:hAnsi="Trebuchet MS"/>
          <w:sz w:val="19"/>
          <w:szCs w:val="19"/>
        </w:rPr>
        <w:t xml:space="preserve">Temaerne ”5.8.9 </w:t>
      </w:r>
      <w:proofErr w:type="spellStart"/>
      <w:r w:rsidRPr="0091663D">
        <w:rPr>
          <w:rFonts w:ascii="Trebuchet MS" w:hAnsi="Trebuchet MS"/>
          <w:sz w:val="19"/>
          <w:szCs w:val="19"/>
        </w:rPr>
        <w:t>Kommunal_service</w:t>
      </w:r>
      <w:proofErr w:type="spellEnd"/>
      <w:r w:rsidRPr="0091663D">
        <w:rPr>
          <w:rFonts w:ascii="Trebuchet MS" w:hAnsi="Trebuchet MS"/>
          <w:sz w:val="19"/>
          <w:szCs w:val="19"/>
        </w:rPr>
        <w:t xml:space="preserve"> (5708)” og ”5.8.10 Distrikter (5709)” er nu underopdelt i henholdsvis 3 og 4 tabeller.</w:t>
      </w:r>
    </w:p>
    <w:p w14:paraId="2879BD18" w14:textId="77777777" w:rsidR="00F10775" w:rsidRPr="0091663D" w:rsidRDefault="00D224CC" w:rsidP="00D224CC">
      <w:pPr>
        <w:rPr>
          <w:rFonts w:ascii="Trebuchet MS" w:hAnsi="Trebuchet MS"/>
          <w:sz w:val="19"/>
          <w:szCs w:val="19"/>
        </w:rPr>
      </w:pPr>
      <w:r w:rsidRPr="0091663D">
        <w:rPr>
          <w:rFonts w:ascii="Trebuchet MS" w:hAnsi="Trebuchet MS"/>
          <w:sz w:val="19"/>
          <w:szCs w:val="19"/>
        </w:rPr>
        <w:t xml:space="preserve"> </w:t>
      </w:r>
    </w:p>
    <w:p w14:paraId="61581556" w14:textId="77777777" w:rsidR="00225B25" w:rsidRPr="0091663D" w:rsidRDefault="00225B25" w:rsidP="00225B25">
      <w:pPr>
        <w:rPr>
          <w:rFonts w:ascii="Trebuchet MS" w:hAnsi="Trebuchet MS"/>
          <w:sz w:val="19"/>
          <w:szCs w:val="19"/>
        </w:rPr>
      </w:pPr>
      <w:r w:rsidRPr="0091663D">
        <w:rPr>
          <w:rFonts w:ascii="Trebuchet MS" w:hAnsi="Trebuchet MS"/>
          <w:sz w:val="19"/>
          <w:szCs w:val="19"/>
        </w:rPr>
        <w:t>Version 2.</w:t>
      </w:r>
      <w:r w:rsidR="00176A72" w:rsidRPr="0091663D">
        <w:rPr>
          <w:rFonts w:ascii="Trebuchet MS" w:hAnsi="Trebuchet MS"/>
          <w:sz w:val="19"/>
          <w:szCs w:val="19"/>
        </w:rPr>
        <w:t>5</w:t>
      </w:r>
      <w:r w:rsidRPr="0091663D">
        <w:rPr>
          <w:rFonts w:ascii="Trebuchet MS" w:hAnsi="Trebuchet MS"/>
          <w:sz w:val="19"/>
          <w:szCs w:val="19"/>
        </w:rPr>
        <w:t xml:space="preserve"> – </w:t>
      </w:r>
      <w:r w:rsidR="006B31FD" w:rsidRPr="0091663D">
        <w:rPr>
          <w:rFonts w:ascii="Trebuchet MS" w:hAnsi="Trebuchet MS"/>
          <w:sz w:val="19"/>
          <w:szCs w:val="19"/>
        </w:rPr>
        <w:t>januar 2015</w:t>
      </w:r>
      <w:r w:rsidRPr="0091663D">
        <w:rPr>
          <w:rFonts w:ascii="Trebuchet MS" w:hAnsi="Trebuchet MS"/>
          <w:sz w:val="19"/>
          <w:szCs w:val="19"/>
        </w:rPr>
        <w:t>:</w:t>
      </w:r>
    </w:p>
    <w:p w14:paraId="0B37795C" w14:textId="19B24ACF" w:rsidR="00225B25" w:rsidRPr="0091663D" w:rsidRDefault="00225B25" w:rsidP="00225B25">
      <w:pPr>
        <w:rPr>
          <w:rFonts w:ascii="Trebuchet MS" w:hAnsi="Trebuchet MS"/>
          <w:sz w:val="19"/>
          <w:szCs w:val="19"/>
        </w:rPr>
      </w:pPr>
      <w:r w:rsidRPr="0091663D">
        <w:rPr>
          <w:rFonts w:ascii="Trebuchet MS" w:hAnsi="Trebuchet MS"/>
          <w:sz w:val="19"/>
          <w:szCs w:val="19"/>
        </w:rPr>
        <w:t>Fejlrettelser, mangler m.v. Der er ført ændringslog, som også kan findes samme sted som datamodellen.  Alle både godkendte og afviste forslag er noteret i ændringslog, sammen med argument for beslutning. Der er</w:t>
      </w:r>
      <w:r w:rsidR="00822AB3" w:rsidRPr="0091663D">
        <w:rPr>
          <w:rFonts w:ascii="Trebuchet MS" w:hAnsi="Trebuchet MS"/>
          <w:sz w:val="19"/>
          <w:szCs w:val="19"/>
        </w:rPr>
        <w:t xml:space="preserve"> i alt </w:t>
      </w:r>
      <w:r w:rsidRPr="0091663D">
        <w:rPr>
          <w:rFonts w:ascii="Trebuchet MS" w:hAnsi="Trebuchet MS"/>
          <w:sz w:val="19"/>
          <w:szCs w:val="19"/>
        </w:rPr>
        <w:t xml:space="preserve">oprettet </w:t>
      </w:r>
      <w:r w:rsidR="0065118B" w:rsidRPr="0091663D">
        <w:rPr>
          <w:rFonts w:ascii="Trebuchet MS" w:hAnsi="Trebuchet MS"/>
          <w:color w:val="4F81BD"/>
          <w:sz w:val="19"/>
          <w:szCs w:val="19"/>
        </w:rPr>
        <w:t>4</w:t>
      </w:r>
      <w:r w:rsidR="0065118B" w:rsidRPr="0091663D">
        <w:rPr>
          <w:rFonts w:ascii="Trebuchet MS" w:hAnsi="Trebuchet MS"/>
          <w:sz w:val="19"/>
          <w:szCs w:val="19"/>
        </w:rPr>
        <w:t xml:space="preserve"> </w:t>
      </w:r>
      <w:r w:rsidRPr="0091663D">
        <w:rPr>
          <w:rFonts w:ascii="Trebuchet MS" w:hAnsi="Trebuchet MS"/>
          <w:sz w:val="19"/>
          <w:szCs w:val="19"/>
        </w:rPr>
        <w:t>nye temaer</w:t>
      </w:r>
      <w:r w:rsidR="00822AB3" w:rsidRPr="0091663D">
        <w:rPr>
          <w:rFonts w:ascii="Trebuchet MS" w:hAnsi="Trebuchet MS"/>
          <w:sz w:val="19"/>
          <w:szCs w:val="19"/>
        </w:rPr>
        <w:t xml:space="preserve"> og</w:t>
      </w:r>
      <w:r w:rsidR="00D5450A" w:rsidRPr="0091663D">
        <w:rPr>
          <w:rFonts w:ascii="Trebuchet MS" w:hAnsi="Trebuchet MS"/>
          <w:color w:val="4F81BD"/>
          <w:sz w:val="19"/>
          <w:szCs w:val="19"/>
        </w:rPr>
        <w:t xml:space="preserve"> </w:t>
      </w:r>
      <w:r w:rsidRPr="0091663D">
        <w:rPr>
          <w:rFonts w:ascii="Trebuchet MS" w:hAnsi="Trebuchet MS"/>
          <w:sz w:val="19"/>
          <w:szCs w:val="19"/>
        </w:rPr>
        <w:t xml:space="preserve">2 er nedlagte i denne version.  Da der ikke ser ud til i nærmeste </w:t>
      </w:r>
      <w:proofErr w:type="gramStart"/>
      <w:r w:rsidRPr="0091663D">
        <w:rPr>
          <w:rFonts w:ascii="Trebuchet MS" w:hAnsi="Trebuchet MS"/>
          <w:sz w:val="19"/>
          <w:szCs w:val="19"/>
        </w:rPr>
        <w:t>fremtid,</w:t>
      </w:r>
      <w:proofErr w:type="gramEnd"/>
      <w:r w:rsidRPr="0091663D">
        <w:rPr>
          <w:rFonts w:ascii="Trebuchet MS" w:hAnsi="Trebuchet MS"/>
          <w:sz w:val="19"/>
          <w:szCs w:val="19"/>
        </w:rPr>
        <w:t xml:space="preserve"> at blive lavet en national artsliste for Danmark, ser FKG gruppen sig nødsaget til at oprette en liste over arter, der i det mindste forekommer på </w:t>
      </w:r>
      <w:r w:rsidR="006B31FD" w:rsidRPr="0091663D">
        <w:rPr>
          <w:rFonts w:ascii="Trebuchet MS" w:hAnsi="Trebuchet MS"/>
          <w:sz w:val="19"/>
          <w:szCs w:val="19"/>
        </w:rPr>
        <w:lastRenderedPageBreak/>
        <w:t>den</w:t>
      </w:r>
      <w:r w:rsidRPr="0091663D">
        <w:rPr>
          <w:rFonts w:ascii="Trebuchet MS" w:hAnsi="Trebuchet MS"/>
          <w:sz w:val="19"/>
          <w:szCs w:val="19"/>
        </w:rPr>
        <w:t xml:space="preserve"> nationale </w:t>
      </w:r>
      <w:r w:rsidR="006B31FD" w:rsidRPr="0091663D">
        <w:rPr>
          <w:rFonts w:ascii="Trebuchet MS" w:hAnsi="Trebuchet MS"/>
          <w:sz w:val="19"/>
          <w:szCs w:val="19"/>
        </w:rPr>
        <w:t>liste over invasive arter</w:t>
      </w:r>
      <w:r w:rsidRPr="0091663D">
        <w:rPr>
          <w:rFonts w:ascii="Trebuchet MS" w:hAnsi="Trebuchet MS"/>
          <w:sz w:val="19"/>
          <w:szCs w:val="19"/>
        </w:rPr>
        <w:t xml:space="preserve">. Denne artsliste er indføjet som </w:t>
      </w:r>
      <w:r w:rsidR="00E518E6" w:rsidRPr="0091663D">
        <w:rPr>
          <w:rFonts w:ascii="Trebuchet MS" w:hAnsi="Trebuchet MS"/>
          <w:sz w:val="19"/>
          <w:szCs w:val="19"/>
        </w:rPr>
        <w:t xml:space="preserve">tabel </w:t>
      </w:r>
      <w:r w:rsidR="006B31FD" w:rsidRPr="0091663D">
        <w:rPr>
          <w:rFonts w:ascii="Trebuchet MS" w:hAnsi="Trebuchet MS"/>
          <w:sz w:val="19"/>
          <w:szCs w:val="19"/>
        </w:rPr>
        <w:t>4.3.26 Invasiv art (</w:t>
      </w:r>
      <w:proofErr w:type="spellStart"/>
      <w:r w:rsidR="006B31FD" w:rsidRPr="0091663D">
        <w:rPr>
          <w:rFonts w:ascii="Trebuchet MS" w:hAnsi="Trebuchet MS"/>
          <w:sz w:val="19"/>
          <w:szCs w:val="19"/>
        </w:rPr>
        <w:t>d_basis_invasivart</w:t>
      </w:r>
      <w:proofErr w:type="spellEnd"/>
      <w:r w:rsidR="006B31FD" w:rsidRPr="0091663D">
        <w:rPr>
          <w:rFonts w:ascii="Trebuchet MS" w:hAnsi="Trebuchet MS"/>
          <w:sz w:val="19"/>
          <w:szCs w:val="19"/>
        </w:rPr>
        <w:t xml:space="preserve">) </w:t>
      </w:r>
      <w:r w:rsidRPr="0091663D">
        <w:rPr>
          <w:rFonts w:ascii="Trebuchet MS" w:hAnsi="Trebuchet MS"/>
          <w:sz w:val="19"/>
          <w:szCs w:val="19"/>
        </w:rPr>
        <w:t xml:space="preserve">og er baseret på </w:t>
      </w:r>
      <w:r w:rsidR="00E518E6" w:rsidRPr="0091663D">
        <w:rPr>
          <w:rFonts w:ascii="Trebuchet MS" w:hAnsi="Trebuchet MS"/>
          <w:sz w:val="19"/>
          <w:szCs w:val="19"/>
        </w:rPr>
        <w:t>Naturstyrelsens invasive</w:t>
      </w:r>
      <w:r w:rsidRPr="0091663D">
        <w:rPr>
          <w:rFonts w:ascii="Trebuchet MS" w:hAnsi="Trebuchet MS"/>
          <w:sz w:val="19"/>
          <w:szCs w:val="19"/>
        </w:rPr>
        <w:t xml:space="preserve"> artsliste. </w:t>
      </w:r>
    </w:p>
    <w:p w14:paraId="6A376E39" w14:textId="77777777" w:rsidR="00750937" w:rsidRPr="0091663D" w:rsidRDefault="00225B25" w:rsidP="00225B25">
      <w:pPr>
        <w:rPr>
          <w:rFonts w:ascii="Trebuchet MS" w:hAnsi="Trebuchet MS"/>
          <w:color w:val="4F81BD"/>
          <w:sz w:val="19"/>
          <w:szCs w:val="19"/>
        </w:rPr>
      </w:pPr>
      <w:r w:rsidRPr="0091663D">
        <w:rPr>
          <w:rFonts w:ascii="Trebuchet MS" w:hAnsi="Trebuchet MS"/>
          <w:sz w:val="19"/>
          <w:szCs w:val="19"/>
        </w:rPr>
        <w:t xml:space="preserve">Der har i denne version, været fokus på temagrupperne ”5.9 sport, fritid og friluftsliv” samt ”5.12 Beredskab”. Der arbejdes videre med kortlægning af temaer ift. </w:t>
      </w:r>
      <w:proofErr w:type="gramStart"/>
      <w:r w:rsidRPr="0091663D">
        <w:rPr>
          <w:rFonts w:ascii="Trebuchet MS" w:hAnsi="Trebuchet MS"/>
          <w:sz w:val="19"/>
          <w:szCs w:val="19"/>
        </w:rPr>
        <w:t>KLE numre</w:t>
      </w:r>
      <w:proofErr w:type="gramEnd"/>
      <w:r w:rsidRPr="0091663D">
        <w:rPr>
          <w:rFonts w:ascii="Trebuchet MS" w:hAnsi="Trebuchet MS"/>
          <w:sz w:val="19"/>
          <w:szCs w:val="19"/>
        </w:rPr>
        <w:t>.</w:t>
      </w:r>
      <w:r w:rsidR="006B31FD" w:rsidRPr="0091663D">
        <w:rPr>
          <w:rFonts w:ascii="Trebuchet MS" w:hAnsi="Trebuchet MS"/>
          <w:sz w:val="19"/>
          <w:szCs w:val="19"/>
        </w:rPr>
        <w:t xml:space="preserve"> Der pågår i øjeblikket et større nationalt arbejde ift. at få sammenlagt de mange forskellige vandløbstemaer. For at støtte og følge dette arbejde, vil FKG datamodelgruppen nedsætte en arbejdsgruppe, der kan implementere en fælles datamodel for vandløbsområdet, såfremt der ikke præsenteres en national løsning.</w:t>
      </w:r>
      <w:r w:rsidR="00071B58" w:rsidRPr="0091663D">
        <w:rPr>
          <w:rFonts w:ascii="Trebuchet MS" w:hAnsi="Trebuchet MS"/>
          <w:sz w:val="19"/>
          <w:szCs w:val="19"/>
        </w:rPr>
        <w:t xml:space="preserve"> </w:t>
      </w:r>
      <w:r w:rsidR="006B31FD" w:rsidRPr="0091663D">
        <w:rPr>
          <w:rFonts w:ascii="Trebuchet MS" w:hAnsi="Trebuchet MS"/>
          <w:sz w:val="19"/>
          <w:szCs w:val="19"/>
        </w:rPr>
        <w:t xml:space="preserve">Selve FKG-projektet udløb med udgangen af december 2014 og der er ikke vedtaget et nyt </w:t>
      </w:r>
      <w:proofErr w:type="gramStart"/>
      <w:r w:rsidR="006B31FD" w:rsidRPr="0091663D">
        <w:rPr>
          <w:rFonts w:ascii="Trebuchet MS" w:hAnsi="Trebuchet MS"/>
          <w:sz w:val="19"/>
          <w:szCs w:val="19"/>
        </w:rPr>
        <w:t>FKG projekt</w:t>
      </w:r>
      <w:proofErr w:type="gramEnd"/>
      <w:r w:rsidR="006B31FD" w:rsidRPr="0091663D">
        <w:rPr>
          <w:rFonts w:ascii="Trebuchet MS" w:hAnsi="Trebuchet MS"/>
          <w:sz w:val="19"/>
          <w:szCs w:val="19"/>
        </w:rPr>
        <w:t xml:space="preserve"> til afløsning. Det medfører at hele </w:t>
      </w:r>
      <w:proofErr w:type="gramStart"/>
      <w:r w:rsidR="006B31FD" w:rsidRPr="0091663D">
        <w:rPr>
          <w:rFonts w:ascii="Trebuchet MS" w:hAnsi="Trebuchet MS"/>
          <w:sz w:val="19"/>
          <w:szCs w:val="19"/>
        </w:rPr>
        <w:t>FKG området</w:t>
      </w:r>
      <w:proofErr w:type="gramEnd"/>
      <w:r w:rsidR="006B31FD" w:rsidRPr="0091663D">
        <w:rPr>
          <w:rFonts w:ascii="Trebuchet MS" w:hAnsi="Trebuchet MS"/>
          <w:sz w:val="19"/>
          <w:szCs w:val="19"/>
        </w:rPr>
        <w:t xml:space="preserve"> er uden budget i 2015 og at alt arbejde derfor alene beror sig på frivil</w:t>
      </w:r>
      <w:r w:rsidR="00F13D99" w:rsidRPr="0091663D">
        <w:rPr>
          <w:rFonts w:ascii="Trebuchet MS" w:hAnsi="Trebuchet MS"/>
          <w:sz w:val="19"/>
          <w:szCs w:val="19"/>
        </w:rPr>
        <w:t>lige</w:t>
      </w:r>
      <w:r w:rsidR="006B31FD" w:rsidRPr="0091663D">
        <w:rPr>
          <w:rFonts w:ascii="Trebuchet MS" w:hAnsi="Trebuchet MS"/>
          <w:sz w:val="19"/>
          <w:szCs w:val="19"/>
        </w:rPr>
        <w:t xml:space="preserve"> kræfter. I dette lys, vurderer datamodelgruppen</w:t>
      </w:r>
      <w:r w:rsidR="00F13D99" w:rsidRPr="0091663D">
        <w:rPr>
          <w:rFonts w:ascii="Trebuchet MS" w:hAnsi="Trebuchet MS"/>
          <w:sz w:val="19"/>
          <w:szCs w:val="19"/>
        </w:rPr>
        <w:t>, at det er hensigtsmæssigt kun at udgive én yderligere version af datamodellen i 2015. Denne er planlagt til udgivelse i efteråret.</w:t>
      </w:r>
      <w:r w:rsidR="00F13D99" w:rsidRPr="0091663D" w:rsidDel="00F13D99">
        <w:rPr>
          <w:rFonts w:ascii="Trebuchet MS" w:hAnsi="Trebuchet MS"/>
          <w:sz w:val="19"/>
          <w:szCs w:val="19"/>
        </w:rPr>
        <w:t xml:space="preserve"> </w:t>
      </w:r>
    </w:p>
    <w:p w14:paraId="079383D2" w14:textId="77777777" w:rsidR="00750937" w:rsidRPr="0091663D" w:rsidRDefault="00750937" w:rsidP="00225B25">
      <w:pPr>
        <w:rPr>
          <w:rFonts w:ascii="Trebuchet MS" w:hAnsi="Trebuchet MS"/>
          <w:color w:val="4F81BD"/>
          <w:sz w:val="19"/>
          <w:szCs w:val="19"/>
        </w:rPr>
      </w:pPr>
    </w:p>
    <w:p w14:paraId="4134CB28" w14:textId="77777777" w:rsidR="00750937" w:rsidRPr="0091663D" w:rsidRDefault="00750937" w:rsidP="00750937">
      <w:pPr>
        <w:rPr>
          <w:rFonts w:ascii="Trebuchet MS" w:hAnsi="Trebuchet MS"/>
          <w:color w:val="4F81BD"/>
          <w:sz w:val="19"/>
          <w:szCs w:val="19"/>
        </w:rPr>
      </w:pPr>
      <w:r w:rsidRPr="0091663D">
        <w:rPr>
          <w:rFonts w:ascii="Trebuchet MS" w:hAnsi="Trebuchet MS"/>
          <w:color w:val="4F81BD"/>
          <w:sz w:val="19"/>
          <w:szCs w:val="19"/>
        </w:rPr>
        <w:t>Version 2.6 – februar 2016:</w:t>
      </w:r>
    </w:p>
    <w:p w14:paraId="21629C65" w14:textId="77777777" w:rsidR="00CB7C66" w:rsidRPr="0091663D" w:rsidRDefault="00CB7C66" w:rsidP="00CB7C66">
      <w:pPr>
        <w:rPr>
          <w:rFonts w:ascii="Trebuchet MS" w:hAnsi="Trebuchet MS"/>
          <w:color w:val="4F81BD"/>
          <w:sz w:val="19"/>
          <w:szCs w:val="19"/>
        </w:rPr>
      </w:pPr>
      <w:r w:rsidRPr="0091663D">
        <w:rPr>
          <w:rFonts w:ascii="Trebuchet MS" w:hAnsi="Trebuchet MS"/>
          <w:color w:val="4F81BD"/>
          <w:sz w:val="19"/>
          <w:szCs w:val="19"/>
        </w:rPr>
        <w:t>I version 2.6 er der foretaget fejlrettelser, afklaring, tilføjelser, nedlæggelser m.v. Der er ført ændringslog, som også kan findes samme sted som datamodellen. Der er ikke oprettet nye temaer men 2 temaer udgår; 5.10.5 Nyttiggørelse af jord (5904) samt 4.3.13 (</w:t>
      </w:r>
      <w:proofErr w:type="spellStart"/>
      <w:r w:rsidRPr="0091663D">
        <w:rPr>
          <w:rFonts w:ascii="Trebuchet MS" w:hAnsi="Trebuchet MS"/>
          <w:color w:val="4F81BD"/>
          <w:sz w:val="19"/>
          <w:szCs w:val="19"/>
        </w:rPr>
        <w:t>d_basis_kloak</w:t>
      </w:r>
      <w:proofErr w:type="spellEnd"/>
      <w:r w:rsidRPr="0091663D">
        <w:rPr>
          <w:rFonts w:ascii="Trebuchet MS" w:hAnsi="Trebuchet MS"/>
          <w:color w:val="4F81BD"/>
          <w:sz w:val="19"/>
          <w:szCs w:val="19"/>
        </w:rPr>
        <w:t xml:space="preserve">). Der er oprettet to nye felter i den Generelle datamodel (3.1); </w:t>
      </w:r>
      <w:proofErr w:type="spellStart"/>
      <w:r w:rsidRPr="0091663D">
        <w:rPr>
          <w:rFonts w:ascii="Trebuchet MS" w:hAnsi="Trebuchet MS"/>
          <w:color w:val="4F81BD"/>
          <w:sz w:val="19"/>
          <w:szCs w:val="19"/>
        </w:rPr>
        <w:t>noegle</w:t>
      </w:r>
      <w:proofErr w:type="spellEnd"/>
      <w:r w:rsidRPr="0091663D">
        <w:rPr>
          <w:rFonts w:ascii="Trebuchet MS" w:hAnsi="Trebuchet MS"/>
          <w:color w:val="4F81BD"/>
          <w:sz w:val="19"/>
          <w:szCs w:val="19"/>
        </w:rPr>
        <w:t xml:space="preserve"> og note. Begge er frivillige felter uden stram vejledning til generel anvendelse. Datamodellen er nu ajourført med gældende KLE-koder, så det er muligt at parre tema med </w:t>
      </w:r>
      <w:proofErr w:type="gramStart"/>
      <w:r w:rsidRPr="0091663D">
        <w:rPr>
          <w:rFonts w:ascii="Trebuchet MS" w:hAnsi="Trebuchet MS"/>
          <w:color w:val="4F81BD"/>
          <w:sz w:val="19"/>
          <w:szCs w:val="19"/>
        </w:rPr>
        <w:t>KLE nummer</w:t>
      </w:r>
      <w:proofErr w:type="gramEnd"/>
      <w:r w:rsidRPr="0091663D">
        <w:rPr>
          <w:rFonts w:ascii="Trebuchet MS" w:hAnsi="Trebuchet MS"/>
          <w:color w:val="4F81BD"/>
          <w:sz w:val="19"/>
          <w:szCs w:val="19"/>
        </w:rPr>
        <w:t xml:space="preserve">. </w:t>
      </w:r>
    </w:p>
    <w:p w14:paraId="5F168084" w14:textId="0518F735" w:rsidR="00CB7C66" w:rsidRPr="0091663D" w:rsidRDefault="00CB7C66" w:rsidP="00CB7C66">
      <w:pPr>
        <w:rPr>
          <w:rFonts w:ascii="Trebuchet MS" w:hAnsi="Trebuchet MS"/>
          <w:color w:val="4F81BD"/>
          <w:sz w:val="19"/>
          <w:szCs w:val="19"/>
        </w:rPr>
      </w:pPr>
      <w:r w:rsidRPr="0091663D">
        <w:rPr>
          <w:rFonts w:ascii="Trebuchet MS" w:hAnsi="Trebuchet MS"/>
          <w:color w:val="4F81BD"/>
          <w:sz w:val="19"/>
          <w:szCs w:val="19"/>
        </w:rPr>
        <w:t xml:space="preserve">Alle både godkendte og afviste forslag er noteret i ændringslog, sammen med argument for beslutning. </w:t>
      </w:r>
    </w:p>
    <w:p w14:paraId="473D7489" w14:textId="48AB3973" w:rsidR="00064359" w:rsidRPr="0091663D" w:rsidRDefault="00064359" w:rsidP="00CB7C66">
      <w:pPr>
        <w:rPr>
          <w:rFonts w:ascii="Trebuchet MS" w:hAnsi="Trebuchet MS"/>
          <w:color w:val="4F81BD"/>
          <w:sz w:val="19"/>
          <w:szCs w:val="19"/>
        </w:rPr>
      </w:pPr>
      <w:r w:rsidRPr="0091663D">
        <w:rPr>
          <w:rFonts w:ascii="Trebuchet MS" w:hAnsi="Trebuchet MS"/>
          <w:color w:val="4F81BD"/>
          <w:sz w:val="19"/>
          <w:szCs w:val="19"/>
        </w:rPr>
        <w:t>Version 2.6.0.1 august 2017</w:t>
      </w:r>
      <w:r w:rsidR="00794F1C" w:rsidRPr="0091663D">
        <w:rPr>
          <w:rFonts w:ascii="Trebuchet MS" w:hAnsi="Trebuchet MS"/>
          <w:color w:val="4F81BD"/>
          <w:sz w:val="19"/>
          <w:szCs w:val="19"/>
        </w:rPr>
        <w:t xml:space="preserve"> og maj</w:t>
      </w:r>
      <w:r w:rsidR="003B61E9" w:rsidRPr="0091663D">
        <w:rPr>
          <w:rFonts w:ascii="Trebuchet MS" w:hAnsi="Trebuchet MS"/>
          <w:color w:val="4F81BD"/>
          <w:sz w:val="19"/>
          <w:szCs w:val="19"/>
        </w:rPr>
        <w:t>/juni</w:t>
      </w:r>
      <w:r w:rsidR="00794F1C" w:rsidRPr="0091663D">
        <w:rPr>
          <w:rFonts w:ascii="Trebuchet MS" w:hAnsi="Trebuchet MS"/>
          <w:color w:val="4F81BD"/>
          <w:sz w:val="19"/>
          <w:szCs w:val="19"/>
        </w:rPr>
        <w:t xml:space="preserve"> 2019</w:t>
      </w:r>
      <w:r w:rsidRPr="0091663D">
        <w:rPr>
          <w:rFonts w:ascii="Trebuchet MS" w:hAnsi="Trebuchet MS"/>
          <w:color w:val="4F81BD"/>
          <w:sz w:val="19"/>
          <w:szCs w:val="19"/>
        </w:rPr>
        <w:t>:</w:t>
      </w:r>
    </w:p>
    <w:p w14:paraId="456EB942" w14:textId="1F9EBADB" w:rsidR="00064359" w:rsidRPr="0091663D" w:rsidRDefault="00064359" w:rsidP="00CB7C66">
      <w:pPr>
        <w:rPr>
          <w:rFonts w:ascii="Trebuchet MS" w:hAnsi="Trebuchet MS"/>
          <w:color w:val="4F81BD"/>
          <w:sz w:val="19"/>
          <w:szCs w:val="19"/>
        </w:rPr>
      </w:pPr>
      <w:r w:rsidRPr="0091663D">
        <w:rPr>
          <w:rFonts w:ascii="Trebuchet MS" w:hAnsi="Trebuchet MS"/>
          <w:color w:val="4F81BD"/>
          <w:sz w:val="19"/>
          <w:szCs w:val="19"/>
        </w:rPr>
        <w:t xml:space="preserve">Tilføjet feltnavn10 med max ti </w:t>
      </w:r>
      <w:proofErr w:type="spellStart"/>
      <w:r w:rsidRPr="0091663D">
        <w:rPr>
          <w:rFonts w:ascii="Trebuchet MS" w:hAnsi="Trebuchet MS"/>
          <w:color w:val="4F81BD"/>
          <w:sz w:val="19"/>
          <w:szCs w:val="19"/>
        </w:rPr>
        <w:t>karaktere</w:t>
      </w:r>
      <w:proofErr w:type="spellEnd"/>
      <w:r w:rsidRPr="0091663D">
        <w:rPr>
          <w:rFonts w:ascii="Trebuchet MS" w:hAnsi="Trebuchet MS"/>
          <w:color w:val="4F81BD"/>
          <w:sz w:val="19"/>
          <w:szCs w:val="19"/>
        </w:rPr>
        <w:t xml:space="preserve">. Det er alene til konvertering via </w:t>
      </w:r>
      <w:proofErr w:type="spellStart"/>
      <w:r w:rsidRPr="0091663D">
        <w:rPr>
          <w:rFonts w:ascii="Trebuchet MS" w:hAnsi="Trebuchet MS"/>
          <w:color w:val="4F81BD"/>
          <w:sz w:val="19"/>
          <w:szCs w:val="19"/>
        </w:rPr>
        <w:t>shapeformatet</w:t>
      </w:r>
      <w:proofErr w:type="spellEnd"/>
      <w:r w:rsidRPr="0091663D">
        <w:rPr>
          <w:rFonts w:ascii="Trebuchet MS" w:hAnsi="Trebuchet MS"/>
          <w:color w:val="4F81BD"/>
          <w:sz w:val="19"/>
          <w:szCs w:val="19"/>
        </w:rPr>
        <w:t>.</w:t>
      </w:r>
      <w:r w:rsidR="00C531F5" w:rsidRPr="0091663D">
        <w:rPr>
          <w:rFonts w:ascii="Trebuchet MS" w:hAnsi="Trebuchet MS"/>
          <w:color w:val="4F81BD"/>
          <w:sz w:val="19"/>
          <w:szCs w:val="19"/>
        </w:rPr>
        <w:t xml:space="preserve"> Større ændringer i friluftstemaerne 5800, 5801 og 5802 med baggrund i et samlet ændringsønske fra de nordjyske kommuner.</w:t>
      </w:r>
    </w:p>
    <w:p w14:paraId="27733023" w14:textId="68C81918" w:rsidR="002E37A3" w:rsidRPr="0091663D" w:rsidRDefault="003B61E9" w:rsidP="00CB7C66">
      <w:pPr>
        <w:rPr>
          <w:rFonts w:ascii="Trebuchet MS" w:hAnsi="Trebuchet MS"/>
          <w:color w:val="4F81BD"/>
          <w:sz w:val="19"/>
          <w:szCs w:val="19"/>
        </w:rPr>
      </w:pPr>
      <w:r w:rsidRPr="0091663D">
        <w:rPr>
          <w:rFonts w:ascii="Trebuchet MS" w:hAnsi="Trebuchet MS"/>
          <w:color w:val="4F81BD"/>
          <w:sz w:val="19"/>
          <w:szCs w:val="19"/>
        </w:rPr>
        <w:t>En del</w:t>
      </w:r>
      <w:r w:rsidR="002E37A3" w:rsidRPr="0091663D">
        <w:rPr>
          <w:rFonts w:ascii="Trebuchet MS" w:hAnsi="Trebuchet MS"/>
          <w:color w:val="4F81BD"/>
          <w:sz w:val="19"/>
          <w:szCs w:val="19"/>
        </w:rPr>
        <w:t xml:space="preserve"> ændringer i 5800, 5801 og 5802 efter møde</w:t>
      </w:r>
      <w:r w:rsidRPr="0091663D">
        <w:rPr>
          <w:rFonts w:ascii="Trebuchet MS" w:hAnsi="Trebuchet MS"/>
          <w:color w:val="4F81BD"/>
          <w:sz w:val="19"/>
          <w:szCs w:val="19"/>
        </w:rPr>
        <w:t>r</w:t>
      </w:r>
      <w:r w:rsidR="002E37A3" w:rsidRPr="0091663D">
        <w:rPr>
          <w:rFonts w:ascii="Trebuchet MS" w:hAnsi="Trebuchet MS"/>
          <w:color w:val="4F81BD"/>
          <w:sz w:val="19"/>
          <w:szCs w:val="19"/>
        </w:rPr>
        <w:t xml:space="preserve"> 9.5. 2019</w:t>
      </w:r>
      <w:r w:rsidR="00482A2A" w:rsidRPr="0091663D">
        <w:rPr>
          <w:rFonts w:ascii="Trebuchet MS" w:hAnsi="Trebuchet MS"/>
          <w:color w:val="4F81BD"/>
          <w:sz w:val="19"/>
          <w:szCs w:val="19"/>
        </w:rPr>
        <w:t>,</w:t>
      </w:r>
      <w:r w:rsidRPr="0091663D">
        <w:rPr>
          <w:rFonts w:ascii="Trebuchet MS" w:hAnsi="Trebuchet MS"/>
          <w:color w:val="4F81BD"/>
          <w:sz w:val="19"/>
          <w:szCs w:val="19"/>
        </w:rPr>
        <w:t>17.6</w:t>
      </w:r>
      <w:r w:rsidR="002E37A3" w:rsidRPr="0091663D">
        <w:rPr>
          <w:rFonts w:ascii="Trebuchet MS" w:hAnsi="Trebuchet MS"/>
          <w:color w:val="4F81BD"/>
          <w:sz w:val="19"/>
          <w:szCs w:val="19"/>
        </w:rPr>
        <w:t>.</w:t>
      </w:r>
      <w:r w:rsidRPr="0091663D">
        <w:rPr>
          <w:rFonts w:ascii="Trebuchet MS" w:hAnsi="Trebuchet MS"/>
          <w:color w:val="4F81BD"/>
          <w:sz w:val="19"/>
          <w:szCs w:val="19"/>
        </w:rPr>
        <w:t xml:space="preserve"> 2019</w:t>
      </w:r>
      <w:r w:rsidR="00482A2A" w:rsidRPr="0091663D">
        <w:rPr>
          <w:rFonts w:ascii="Trebuchet MS" w:hAnsi="Trebuchet MS"/>
          <w:color w:val="4F81BD"/>
          <w:sz w:val="19"/>
          <w:szCs w:val="19"/>
        </w:rPr>
        <w:t xml:space="preserve"> og 8.7.2019</w:t>
      </w:r>
      <w:r w:rsidRPr="0091663D">
        <w:rPr>
          <w:rFonts w:ascii="Trebuchet MS" w:hAnsi="Trebuchet MS"/>
          <w:color w:val="4F81BD"/>
          <w:sz w:val="19"/>
          <w:szCs w:val="19"/>
        </w:rPr>
        <w:t>. Sidste møde efter en kort høring.</w:t>
      </w:r>
    </w:p>
    <w:p w14:paraId="5F779498" w14:textId="098C741F" w:rsidR="00EA2620" w:rsidRPr="0091663D" w:rsidRDefault="00EA2620" w:rsidP="00CB7C66">
      <w:pPr>
        <w:rPr>
          <w:rFonts w:ascii="Trebuchet MS" w:hAnsi="Trebuchet MS"/>
          <w:color w:val="4F81BD"/>
          <w:sz w:val="19"/>
          <w:szCs w:val="19"/>
        </w:rPr>
      </w:pPr>
    </w:p>
    <w:p w14:paraId="6C4F8820" w14:textId="7D00391F" w:rsidR="00EA2620" w:rsidRPr="0091663D" w:rsidRDefault="00EA2620" w:rsidP="00CB7C66">
      <w:pPr>
        <w:rPr>
          <w:rFonts w:ascii="Trebuchet MS" w:hAnsi="Trebuchet MS"/>
          <w:color w:val="E36C0A" w:themeColor="accent6" w:themeShade="BF"/>
          <w:sz w:val="19"/>
          <w:szCs w:val="19"/>
        </w:rPr>
      </w:pPr>
      <w:commentRangeStart w:id="10"/>
      <w:r w:rsidRPr="0091663D">
        <w:rPr>
          <w:rFonts w:ascii="Trebuchet MS" w:hAnsi="Trebuchet MS"/>
          <w:color w:val="E36C0A" w:themeColor="accent6" w:themeShade="BF"/>
          <w:sz w:val="19"/>
          <w:szCs w:val="19"/>
        </w:rPr>
        <w:t>Version 3.0</w:t>
      </w:r>
      <w:commentRangeEnd w:id="10"/>
      <w:r w:rsidRPr="0091663D">
        <w:rPr>
          <w:rStyle w:val="Kommentarhenvisning"/>
          <w:color w:val="E36C0A" w:themeColor="accent6" w:themeShade="BF"/>
        </w:rPr>
        <w:commentReference w:id="10"/>
      </w:r>
    </w:p>
    <w:p w14:paraId="11307499" w14:textId="5C1DF0BA" w:rsidR="006D5623" w:rsidRPr="0091663D" w:rsidRDefault="004C679C" w:rsidP="00CB7C66">
      <w:pPr>
        <w:rPr>
          <w:rFonts w:ascii="Trebuchet MS" w:hAnsi="Trebuchet MS"/>
          <w:color w:val="E36C0A" w:themeColor="accent6" w:themeShade="BF"/>
          <w:sz w:val="19"/>
          <w:szCs w:val="19"/>
        </w:rPr>
      </w:pPr>
      <w:r w:rsidRPr="0091663D">
        <w:rPr>
          <w:rFonts w:ascii="Trebuchet MS" w:hAnsi="Trebuchet MS"/>
          <w:color w:val="E36C0A" w:themeColor="accent6" w:themeShade="BF"/>
          <w:sz w:val="19"/>
          <w:szCs w:val="19"/>
        </w:rPr>
        <w:t xml:space="preserve">I version 3.0 er der foretaget fejlrettelser, fjernet afsnit for udgående temaer, mv. </w:t>
      </w:r>
      <w:r w:rsidR="00B81C76" w:rsidRPr="0091663D">
        <w:rPr>
          <w:rFonts w:ascii="Trebuchet MS" w:hAnsi="Trebuchet MS"/>
          <w:color w:val="E36C0A" w:themeColor="accent6" w:themeShade="BF"/>
          <w:sz w:val="19"/>
          <w:szCs w:val="19"/>
        </w:rPr>
        <w:t xml:space="preserve">Der er tilføjet en række </w:t>
      </w:r>
      <w:r w:rsidR="00BA4EA7">
        <w:rPr>
          <w:rFonts w:ascii="Trebuchet MS" w:hAnsi="Trebuchet MS"/>
          <w:color w:val="E36C0A" w:themeColor="accent6" w:themeShade="BF"/>
          <w:sz w:val="19"/>
          <w:szCs w:val="19"/>
        </w:rPr>
        <w:t xml:space="preserve">standardiserede </w:t>
      </w:r>
      <w:proofErr w:type="spellStart"/>
      <w:r w:rsidR="00BA4EA7">
        <w:rPr>
          <w:rFonts w:ascii="Trebuchet MS" w:hAnsi="Trebuchet MS"/>
          <w:color w:val="E36C0A" w:themeColor="accent6" w:themeShade="BF"/>
          <w:sz w:val="19"/>
          <w:szCs w:val="19"/>
        </w:rPr>
        <w:t>adr_id</w:t>
      </w:r>
      <w:proofErr w:type="spellEnd"/>
      <w:r w:rsidR="00BA4EA7">
        <w:rPr>
          <w:rFonts w:ascii="Trebuchet MS" w:hAnsi="Trebuchet MS"/>
          <w:color w:val="E36C0A" w:themeColor="accent6" w:themeShade="BF"/>
          <w:sz w:val="19"/>
          <w:szCs w:val="19"/>
        </w:rPr>
        <w:t xml:space="preserve">, </w:t>
      </w:r>
      <w:r w:rsidR="00B81C76" w:rsidRPr="0091663D">
        <w:rPr>
          <w:rFonts w:ascii="Trebuchet MS" w:hAnsi="Trebuchet MS"/>
          <w:color w:val="E36C0A" w:themeColor="accent6" w:themeShade="BF"/>
          <w:sz w:val="19"/>
          <w:szCs w:val="19"/>
        </w:rPr>
        <w:t>link</w:t>
      </w:r>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w:t>
      </w:r>
      <w:proofErr w:type="spellStart"/>
      <w:r w:rsidR="00B81C76" w:rsidRPr="0091663D">
        <w:rPr>
          <w:rFonts w:ascii="Trebuchet MS" w:hAnsi="Trebuchet MS"/>
          <w:color w:val="E36C0A" w:themeColor="accent6" w:themeShade="BF"/>
          <w:sz w:val="19"/>
          <w:szCs w:val="19"/>
        </w:rPr>
        <w:t>foto_link</w:t>
      </w:r>
      <w:proofErr w:type="spellEnd"/>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og </w:t>
      </w:r>
      <w:proofErr w:type="spellStart"/>
      <w:r w:rsidR="00B81C76" w:rsidRPr="0091663D">
        <w:rPr>
          <w:rFonts w:ascii="Trebuchet MS" w:hAnsi="Trebuchet MS"/>
          <w:color w:val="E36C0A" w:themeColor="accent6" w:themeShade="BF"/>
          <w:sz w:val="19"/>
          <w:szCs w:val="19"/>
        </w:rPr>
        <w:t>film_link</w:t>
      </w:r>
      <w:proofErr w:type="spellEnd"/>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felter</w:t>
      </w:r>
      <w:r w:rsidR="00BA4EA7">
        <w:rPr>
          <w:rFonts w:ascii="Trebuchet MS" w:hAnsi="Trebuchet MS"/>
          <w:color w:val="E36C0A" w:themeColor="accent6" w:themeShade="BF"/>
          <w:sz w:val="19"/>
          <w:szCs w:val="19"/>
        </w:rPr>
        <w:t xml:space="preserve"> i de temaspecifikke datamodeller.</w:t>
      </w:r>
      <w:r w:rsidR="00B81C76" w:rsidRPr="0091663D">
        <w:rPr>
          <w:rFonts w:ascii="Trebuchet MS" w:hAnsi="Trebuchet MS"/>
          <w:color w:val="E36C0A" w:themeColor="accent6" w:themeShade="BF"/>
          <w:sz w:val="19"/>
          <w:szCs w:val="19"/>
        </w:rPr>
        <w:t xml:space="preserve"> </w:t>
      </w:r>
      <w:r w:rsidR="00BA4EA7">
        <w:rPr>
          <w:rFonts w:ascii="Trebuchet MS" w:hAnsi="Trebuchet MS"/>
          <w:color w:val="E36C0A" w:themeColor="accent6" w:themeShade="BF"/>
          <w:sz w:val="19"/>
          <w:szCs w:val="19"/>
        </w:rPr>
        <w:t>F</w:t>
      </w:r>
      <w:r w:rsidRPr="0091663D">
        <w:rPr>
          <w:rFonts w:ascii="Trebuchet MS" w:hAnsi="Trebuchet MS"/>
          <w:color w:val="E36C0A" w:themeColor="accent6" w:themeShade="BF"/>
          <w:sz w:val="19"/>
          <w:szCs w:val="19"/>
        </w:rPr>
        <w:t xml:space="preserve">eltet </w:t>
      </w:r>
      <w:proofErr w:type="spellStart"/>
      <w:r w:rsidRPr="0091663D">
        <w:rPr>
          <w:rFonts w:ascii="Trebuchet MS" w:hAnsi="Trebuchet MS"/>
          <w:color w:val="E36C0A" w:themeColor="accent6" w:themeShade="BF"/>
          <w:sz w:val="19"/>
          <w:szCs w:val="19"/>
        </w:rPr>
        <w:t>adr_id</w:t>
      </w:r>
      <w:proofErr w:type="spellEnd"/>
      <w:r w:rsidRPr="0091663D">
        <w:rPr>
          <w:rFonts w:ascii="Trebuchet MS" w:hAnsi="Trebuchet MS"/>
          <w:color w:val="E36C0A" w:themeColor="accent6" w:themeShade="BF"/>
          <w:sz w:val="19"/>
          <w:szCs w:val="19"/>
        </w:rPr>
        <w:t xml:space="preserve"> </w:t>
      </w:r>
      <w:r w:rsidR="00BA4EA7">
        <w:rPr>
          <w:rFonts w:ascii="Trebuchet MS" w:hAnsi="Trebuchet MS"/>
          <w:color w:val="E36C0A" w:themeColor="accent6" w:themeShade="BF"/>
          <w:sz w:val="19"/>
          <w:szCs w:val="19"/>
        </w:rPr>
        <w:t xml:space="preserve">er tilknyttet </w:t>
      </w:r>
      <w:r w:rsidRPr="0091663D">
        <w:rPr>
          <w:rFonts w:ascii="Trebuchet MS" w:hAnsi="Trebuchet MS"/>
          <w:color w:val="E36C0A" w:themeColor="accent6" w:themeShade="BF"/>
          <w:sz w:val="19"/>
          <w:szCs w:val="19"/>
        </w:rPr>
        <w:t xml:space="preserve">temaer, som har feltet </w:t>
      </w:r>
      <w:proofErr w:type="spellStart"/>
      <w:r w:rsidRPr="0091663D">
        <w:rPr>
          <w:rFonts w:ascii="Trebuchet MS" w:hAnsi="Trebuchet MS"/>
          <w:color w:val="E36C0A" w:themeColor="accent6" w:themeShade="BF"/>
          <w:sz w:val="19"/>
          <w:szCs w:val="19"/>
        </w:rPr>
        <w:t>husnr</w:t>
      </w:r>
      <w:proofErr w:type="spellEnd"/>
      <w:r w:rsidRPr="0091663D">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Der er lavet en del ændringer af 5800, 5801 og 5802.</w:t>
      </w:r>
      <w:r w:rsidR="00073BCA" w:rsidRPr="0091663D">
        <w:rPr>
          <w:rFonts w:ascii="Trebuchet MS" w:hAnsi="Trebuchet MS"/>
          <w:color w:val="E36C0A" w:themeColor="accent6" w:themeShade="BF"/>
          <w:sz w:val="19"/>
          <w:szCs w:val="19"/>
        </w:rPr>
        <w:t xml:space="preserve"> Der er tilføjet myndigheder i kodelisten </w:t>
      </w:r>
      <w:r w:rsidR="003B05DC" w:rsidRPr="0091663D">
        <w:rPr>
          <w:rFonts w:ascii="Trebuchet MS" w:hAnsi="Trebuchet MS"/>
          <w:color w:val="E36C0A" w:themeColor="accent6" w:themeShade="BF"/>
          <w:sz w:val="19"/>
          <w:szCs w:val="19"/>
        </w:rPr>
        <w:t>”Ansvarlig myndighed”.</w:t>
      </w:r>
      <w:r w:rsidR="0091663D" w:rsidRPr="0091663D">
        <w:rPr>
          <w:rFonts w:ascii="Trebuchet MS" w:hAnsi="Trebuchet MS"/>
          <w:color w:val="E36C0A" w:themeColor="accent6" w:themeShade="BF"/>
          <w:sz w:val="19"/>
          <w:szCs w:val="19"/>
        </w:rPr>
        <w:t xml:space="preserve"> Der er tilføjet 2 nye temaer: foto og fotoforbindelse.</w:t>
      </w:r>
    </w:p>
    <w:p w14:paraId="4A4E4BE1" w14:textId="77777777" w:rsidR="00EA2620" w:rsidRPr="00BD43CD" w:rsidRDefault="00EA2620" w:rsidP="00225B25">
      <w:pPr>
        <w:rPr>
          <w:color w:val="F2B800"/>
        </w:rPr>
      </w:pPr>
    </w:p>
    <w:p w14:paraId="7D4D4022" w14:textId="3EF4900B" w:rsidR="009D3C40" w:rsidRPr="00833371" w:rsidRDefault="00CC386E" w:rsidP="00225B25">
      <w:r w:rsidRPr="00833371">
        <w:br w:type="page"/>
      </w:r>
      <w:bookmarkStart w:id="11" w:name="_Toc292866418"/>
      <w:bookmarkStart w:id="12" w:name="_Toc335392096"/>
      <w:bookmarkStart w:id="13" w:name="_Toc342560288"/>
      <w:bookmarkStart w:id="14" w:name="_Toc343077121"/>
      <w:bookmarkStart w:id="15" w:name="_Toc63351363"/>
      <w:bookmarkEnd w:id="1"/>
      <w:bookmarkEnd w:id="2"/>
      <w:bookmarkEnd w:id="3"/>
      <w:bookmarkEnd w:id="4"/>
      <w:bookmarkEnd w:id="5"/>
      <w:bookmarkEnd w:id="6"/>
      <w:r w:rsidR="009D3C40" w:rsidRPr="00833371">
        <w:rPr>
          <w:rStyle w:val="Overskrift1Tegn"/>
        </w:rPr>
        <w:lastRenderedPageBreak/>
        <w:t>1. Indledning</w:t>
      </w:r>
      <w:bookmarkEnd w:id="11"/>
      <w:bookmarkEnd w:id="12"/>
      <w:bookmarkEnd w:id="13"/>
      <w:bookmarkEnd w:id="14"/>
      <w:bookmarkEnd w:id="15"/>
    </w:p>
    <w:p w14:paraId="17A2660B" w14:textId="77777777" w:rsidR="009D3C40" w:rsidRPr="00833371" w:rsidRDefault="009D3C40" w:rsidP="009D3C40">
      <w:pPr>
        <w:rPr>
          <w:rFonts w:ascii="Trebuchet MS" w:hAnsi="Trebuchet MS" w:cs="Trebuchet MS"/>
          <w:sz w:val="19"/>
          <w:szCs w:val="19"/>
        </w:rPr>
      </w:pPr>
      <w:commentRangeStart w:id="16"/>
      <w:r w:rsidRPr="00833371">
        <w:rPr>
          <w:rFonts w:ascii="Trebuchet MS" w:hAnsi="Trebuchet MS" w:cs="Trebuchet MS"/>
          <w:sz w:val="19"/>
          <w:szCs w:val="19"/>
        </w:rPr>
        <w:t xml:space="preserve">FKG datamodellen er et af produkterne fra det fælles kommunale projekt om geodata: ”Omkostningseffektivt Geografisk Forvaltningsgrundlag”. I forbindelse med </w:t>
      </w:r>
      <w:proofErr w:type="gramStart"/>
      <w:r w:rsidRPr="00833371">
        <w:rPr>
          <w:rFonts w:ascii="Trebuchet MS" w:hAnsi="Trebuchet MS" w:cs="Trebuchet MS"/>
          <w:sz w:val="19"/>
          <w:szCs w:val="19"/>
        </w:rPr>
        <w:t>OGF projektet</w:t>
      </w:r>
      <w:proofErr w:type="gramEnd"/>
      <w:r w:rsidRPr="00833371">
        <w:rPr>
          <w:rFonts w:ascii="Trebuchet MS" w:hAnsi="Trebuchet MS" w:cs="Trebuchet MS"/>
          <w:sz w:val="19"/>
          <w:szCs w:val="19"/>
        </w:rPr>
        <w:t xml:space="preserve"> udarbejdede 37 kommuner det første udkast til en fælles logisk datamodel for kommunale geodata. Resultatet af dette arbejde danner udgangspunkt for det videre arbejde med FKG datamodellen.</w:t>
      </w:r>
    </w:p>
    <w:p w14:paraId="4C317A0E" w14:textId="77777777" w:rsidR="009D3C40" w:rsidRPr="00833371" w:rsidRDefault="009D3C40" w:rsidP="009D3C40">
      <w:pPr>
        <w:rPr>
          <w:rFonts w:ascii="Trebuchet MS" w:hAnsi="Trebuchet MS" w:cs="Trebuchet MS"/>
          <w:sz w:val="19"/>
          <w:szCs w:val="19"/>
        </w:rPr>
      </w:pPr>
    </w:p>
    <w:p w14:paraId="21243E8F" w14:textId="77777777" w:rsidR="00970825"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I regi af igangværende </w:t>
      </w:r>
      <w:proofErr w:type="gramStart"/>
      <w:r w:rsidRPr="00833371">
        <w:rPr>
          <w:rFonts w:ascii="Trebuchet MS" w:hAnsi="Trebuchet MS" w:cs="Trebuchet MS"/>
          <w:sz w:val="19"/>
          <w:szCs w:val="19"/>
        </w:rPr>
        <w:t>FKG projekt</w:t>
      </w:r>
      <w:proofErr w:type="gramEnd"/>
      <w:r w:rsidRPr="00833371">
        <w:rPr>
          <w:rFonts w:ascii="Trebuchet MS" w:hAnsi="Trebuchet MS" w:cs="Trebuchet MS"/>
          <w:sz w:val="19"/>
          <w:szCs w:val="19"/>
        </w:rPr>
        <w:t xml:space="preserve"> om udarbejdelse af en fælleskommunal kravspecifikation for et webbaseret </w:t>
      </w:r>
      <w:proofErr w:type="spellStart"/>
      <w:r w:rsidRPr="00833371">
        <w:rPr>
          <w:rFonts w:ascii="Trebuchet MS" w:hAnsi="Trebuchet MS" w:cs="Trebuchet MS"/>
          <w:sz w:val="19"/>
          <w:szCs w:val="19"/>
        </w:rPr>
        <w:t>geodatasystem</w:t>
      </w:r>
      <w:proofErr w:type="spellEnd"/>
      <w:r w:rsidRPr="00833371">
        <w:rPr>
          <w:rFonts w:ascii="Trebuchet MS" w:hAnsi="Trebuchet MS" w:cs="Trebuchet MS"/>
          <w:sz w:val="19"/>
          <w:szCs w:val="19"/>
        </w:rPr>
        <w:t>, er der nedsat yderligere en projektgruppe, der har til formål at forædle og færdiggøre den eksisterende datamodel. Projektgruppen består dels af repræsentanter fra KMS, Miljøministeriet, det fælles kommunale udbudsprojekt o</w:t>
      </w:r>
      <w:r w:rsidR="00970825" w:rsidRPr="00833371">
        <w:rPr>
          <w:rFonts w:ascii="Trebuchet MS" w:hAnsi="Trebuchet MS" w:cs="Trebuchet MS"/>
          <w:sz w:val="19"/>
          <w:szCs w:val="19"/>
        </w:rPr>
        <w:t xml:space="preserve">g fra det tidligere </w:t>
      </w:r>
      <w:proofErr w:type="gramStart"/>
      <w:r w:rsidR="00970825" w:rsidRPr="00833371">
        <w:rPr>
          <w:rFonts w:ascii="Trebuchet MS" w:hAnsi="Trebuchet MS" w:cs="Trebuchet MS"/>
          <w:sz w:val="19"/>
          <w:szCs w:val="19"/>
        </w:rPr>
        <w:t>OGF projekt</w:t>
      </w:r>
      <w:proofErr w:type="gramEnd"/>
      <w:r w:rsidR="00970825" w:rsidRPr="00833371">
        <w:rPr>
          <w:rFonts w:ascii="Trebuchet MS" w:hAnsi="Trebuchet MS" w:cs="Trebuchet MS"/>
          <w:sz w:val="19"/>
          <w:szCs w:val="19"/>
        </w:rPr>
        <w:t xml:space="preserve"> – se nedenstående:</w:t>
      </w:r>
    </w:p>
    <w:p w14:paraId="0680B4C4" w14:textId="77777777" w:rsidR="00970825" w:rsidRPr="00833371" w:rsidRDefault="00970825" w:rsidP="009D3C40">
      <w:pPr>
        <w:rPr>
          <w:rFonts w:ascii="Trebuchet MS" w:hAnsi="Trebuchet MS" w:cs="Trebuchet MS"/>
          <w:sz w:val="19"/>
          <w:szCs w:val="19"/>
        </w:rPr>
      </w:pPr>
    </w:p>
    <w:p w14:paraId="12A37B41"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Jakob Kirkegaard, Silkeborg Kommune, projektleder </w:t>
      </w:r>
    </w:p>
    <w:p w14:paraId="24BC1AFF"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Mette Milo Tromborg, Silkeborg Kommune </w:t>
      </w:r>
    </w:p>
    <w:p w14:paraId="5F646CD2"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Claus Moestrup, Skanderborg Kommune</w:t>
      </w:r>
    </w:p>
    <w:p w14:paraId="2AAF995E"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Per Boesen, </w:t>
      </w:r>
      <w:r w:rsidR="00F10775" w:rsidRPr="00833371">
        <w:rPr>
          <w:rFonts w:ascii="Trebuchet MS" w:hAnsi="Trebuchet MS" w:cs="Trebuchet MS"/>
          <w:sz w:val="19"/>
          <w:szCs w:val="19"/>
        </w:rPr>
        <w:t>Høje-</w:t>
      </w:r>
      <w:proofErr w:type="gramStart"/>
      <w:r w:rsidR="00F10775" w:rsidRPr="00833371">
        <w:rPr>
          <w:rFonts w:ascii="Trebuchet MS" w:hAnsi="Trebuchet MS" w:cs="Trebuchet MS"/>
          <w:sz w:val="19"/>
          <w:szCs w:val="19"/>
        </w:rPr>
        <w:t xml:space="preserve">Tåstrup </w:t>
      </w:r>
      <w:r w:rsidRPr="00833371">
        <w:rPr>
          <w:rFonts w:ascii="Trebuchet MS" w:hAnsi="Trebuchet MS" w:cs="Trebuchet MS"/>
          <w:sz w:val="19"/>
          <w:szCs w:val="19"/>
        </w:rPr>
        <w:t xml:space="preserve"> Kommune</w:t>
      </w:r>
      <w:proofErr w:type="gramEnd"/>
    </w:p>
    <w:p w14:paraId="2D9B8643"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Reno Lindberg, Favrskov Kommune</w:t>
      </w:r>
    </w:p>
    <w:p w14:paraId="427A8D62"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Sofie </w:t>
      </w:r>
      <w:proofErr w:type="spellStart"/>
      <w:r w:rsidRPr="00833371">
        <w:rPr>
          <w:rFonts w:ascii="Trebuchet MS" w:hAnsi="Trebuchet MS" w:cs="Trebuchet MS"/>
          <w:sz w:val="19"/>
          <w:szCs w:val="19"/>
        </w:rPr>
        <w:t>Hohwü</w:t>
      </w:r>
      <w:proofErr w:type="spellEnd"/>
      <w:r w:rsidRPr="00833371">
        <w:rPr>
          <w:rFonts w:ascii="Trebuchet MS" w:hAnsi="Trebuchet MS" w:cs="Trebuchet MS"/>
          <w:sz w:val="19"/>
          <w:szCs w:val="19"/>
        </w:rPr>
        <w:t xml:space="preserve">-Christensen, KMS (deltaget I indledende arbejde med koncept og struktur) </w:t>
      </w:r>
    </w:p>
    <w:p w14:paraId="728EC8A8"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Åge Nielsen, KMS (deltaget I indledende arbejde med koncept og struktur) </w:t>
      </w:r>
    </w:p>
    <w:p w14:paraId="6AB4CFFC" w14:textId="77777777" w:rsidR="00970825" w:rsidRPr="00833371" w:rsidRDefault="00970825" w:rsidP="009D3C40">
      <w:pPr>
        <w:rPr>
          <w:rFonts w:ascii="Trebuchet MS" w:hAnsi="Trebuchet MS" w:cs="Trebuchet MS"/>
          <w:sz w:val="19"/>
          <w:szCs w:val="19"/>
        </w:rPr>
      </w:pPr>
    </w:p>
    <w:p w14:paraId="359BF999" w14:textId="77777777" w:rsidR="004C7063" w:rsidRPr="00833371" w:rsidRDefault="009D3C40" w:rsidP="004C7063">
      <w:pPr>
        <w:rPr>
          <w:rFonts w:ascii="Trebuchet MS" w:hAnsi="Trebuchet MS" w:cs="Trebuchet MS"/>
          <w:sz w:val="19"/>
          <w:szCs w:val="19"/>
        </w:rPr>
      </w:pPr>
      <w:r w:rsidRPr="00833371">
        <w:rPr>
          <w:rFonts w:ascii="Trebuchet MS" w:hAnsi="Trebuchet MS" w:cs="Trebuchet MS"/>
          <w:sz w:val="19"/>
          <w:szCs w:val="19"/>
        </w:rPr>
        <w:t xml:space="preserve">Resultatet af projektgruppens arbejde ”FKG datamodellen - Version 2”. </w:t>
      </w:r>
      <w:r w:rsidR="004C7063" w:rsidRPr="00833371">
        <w:rPr>
          <w:rFonts w:ascii="Trebuchet MS" w:hAnsi="Trebuchet MS" w:cs="Trebuchet MS"/>
          <w:sz w:val="19"/>
          <w:szCs w:val="19"/>
        </w:rPr>
        <w:br/>
        <w:t>Efterfølgende er datamodellen blevet vedligeholdt af FKG-</w:t>
      </w:r>
      <w:r w:rsidR="00D224CC" w:rsidRPr="00833371">
        <w:rPr>
          <w:rFonts w:ascii="Trebuchet MS" w:hAnsi="Trebuchet MS" w:cs="Trebuchet MS"/>
          <w:sz w:val="19"/>
          <w:szCs w:val="19"/>
        </w:rPr>
        <w:t>datamodel</w:t>
      </w:r>
      <w:r w:rsidR="004C7063" w:rsidRPr="00833371">
        <w:rPr>
          <w:rFonts w:ascii="Trebuchet MS" w:hAnsi="Trebuchet MS" w:cs="Trebuchet MS"/>
          <w:sz w:val="19"/>
          <w:szCs w:val="19"/>
        </w:rPr>
        <w:t>gruppen (Vedligeholdelse og Videreudvikling). Gruppen har udgivet version 2.1, 2.2</w:t>
      </w:r>
      <w:r w:rsidR="004E49C6" w:rsidRPr="00833371">
        <w:rPr>
          <w:rFonts w:ascii="Trebuchet MS" w:hAnsi="Trebuchet MS" w:cs="Trebuchet MS"/>
          <w:sz w:val="19"/>
          <w:szCs w:val="19"/>
        </w:rPr>
        <w:t>,</w:t>
      </w:r>
      <w:r w:rsidR="004C7063" w:rsidRPr="00833371">
        <w:rPr>
          <w:rFonts w:ascii="Trebuchet MS" w:hAnsi="Trebuchet MS" w:cs="Trebuchet MS"/>
          <w:sz w:val="19"/>
          <w:szCs w:val="19"/>
        </w:rPr>
        <w:t xml:space="preserve"> 2.3</w:t>
      </w:r>
      <w:r w:rsidR="00FC5FED" w:rsidRPr="00833371">
        <w:rPr>
          <w:rFonts w:ascii="Trebuchet MS" w:hAnsi="Trebuchet MS" w:cs="Trebuchet MS"/>
          <w:sz w:val="19"/>
          <w:szCs w:val="19"/>
        </w:rPr>
        <w:t xml:space="preserve"> og </w:t>
      </w:r>
      <w:r w:rsidR="002C4856" w:rsidRPr="00833371">
        <w:rPr>
          <w:rFonts w:ascii="Trebuchet MS" w:hAnsi="Trebuchet MS" w:cs="Trebuchet MS"/>
          <w:sz w:val="19"/>
          <w:szCs w:val="19"/>
        </w:rPr>
        <w:t>fra</w:t>
      </w:r>
      <w:r w:rsidR="00FC5FED" w:rsidRPr="00833371">
        <w:rPr>
          <w:rFonts w:ascii="Trebuchet MS" w:hAnsi="Trebuchet MS" w:cs="Trebuchet MS"/>
          <w:sz w:val="19"/>
          <w:szCs w:val="19"/>
        </w:rPr>
        <w:t xml:space="preserve"> vedtagelse</w:t>
      </w:r>
      <w:r w:rsidR="002C4856" w:rsidRPr="00833371">
        <w:rPr>
          <w:rFonts w:ascii="Trebuchet MS" w:hAnsi="Trebuchet MS" w:cs="Trebuchet MS"/>
          <w:sz w:val="19"/>
          <w:szCs w:val="19"/>
        </w:rPr>
        <w:t>n</w:t>
      </w:r>
      <w:r w:rsidR="00FC5FED" w:rsidRPr="00833371">
        <w:rPr>
          <w:rFonts w:ascii="Trebuchet MS" w:hAnsi="Trebuchet MS" w:cs="Trebuchet MS"/>
          <w:sz w:val="19"/>
          <w:szCs w:val="19"/>
        </w:rPr>
        <w:t xml:space="preserve"> af 2.4</w:t>
      </w:r>
      <w:r w:rsidR="004C7063" w:rsidRPr="00833371">
        <w:rPr>
          <w:rFonts w:ascii="Trebuchet MS" w:hAnsi="Trebuchet MS" w:cs="Trebuchet MS"/>
          <w:sz w:val="19"/>
          <w:szCs w:val="19"/>
        </w:rPr>
        <w:t xml:space="preserve">. </w:t>
      </w:r>
      <w:r w:rsidR="002C4856" w:rsidRPr="00833371">
        <w:rPr>
          <w:rFonts w:ascii="Trebuchet MS" w:hAnsi="Trebuchet MS" w:cs="Trebuchet MS"/>
          <w:sz w:val="19"/>
          <w:szCs w:val="19"/>
        </w:rPr>
        <w:t>bestod/</w:t>
      </w:r>
      <w:r w:rsidR="004C7063" w:rsidRPr="00833371">
        <w:rPr>
          <w:rFonts w:ascii="Trebuchet MS" w:hAnsi="Trebuchet MS" w:cs="Trebuchet MS"/>
          <w:sz w:val="19"/>
          <w:szCs w:val="19"/>
        </w:rPr>
        <w:t>består</w:t>
      </w:r>
      <w:r w:rsidR="002C4856" w:rsidRPr="00833371">
        <w:rPr>
          <w:rFonts w:ascii="Trebuchet MS" w:hAnsi="Trebuchet MS" w:cs="Trebuchet MS"/>
          <w:sz w:val="19"/>
          <w:szCs w:val="19"/>
        </w:rPr>
        <w:t xml:space="preserve"> Gruppen</w:t>
      </w:r>
      <w:r w:rsidR="004C7063" w:rsidRPr="00833371">
        <w:rPr>
          <w:rFonts w:ascii="Trebuchet MS" w:hAnsi="Trebuchet MS" w:cs="Trebuchet MS"/>
          <w:sz w:val="19"/>
          <w:szCs w:val="19"/>
        </w:rPr>
        <w:t xml:space="preserve"> pt. af:</w:t>
      </w:r>
    </w:p>
    <w:p w14:paraId="3BC33082" w14:textId="77777777" w:rsidR="004C7063" w:rsidRPr="00833371" w:rsidRDefault="004C7063" w:rsidP="004C7063">
      <w:pPr>
        <w:rPr>
          <w:rFonts w:ascii="Trebuchet MS" w:hAnsi="Trebuchet MS" w:cs="Trebuchet MS"/>
          <w:sz w:val="19"/>
          <w:szCs w:val="19"/>
        </w:rPr>
      </w:pPr>
      <w:r w:rsidRPr="00833371">
        <w:rPr>
          <w:rFonts w:ascii="Trebuchet MS" w:hAnsi="Trebuchet MS" w:cs="Trebuchet MS"/>
          <w:sz w:val="19"/>
          <w:szCs w:val="19"/>
        </w:rPr>
        <w:t xml:space="preserve">Reno Lindberg, Silkeborg Kommune – formand, Mette Milo Tromborg, Silkeborg Kommune, Per Boesen, Høje Tåstrup Kommune, Claus Moestrup, Skanderborg Kommune, </w:t>
      </w:r>
      <w:r w:rsidR="00FC5FED" w:rsidRPr="00833371">
        <w:rPr>
          <w:rFonts w:ascii="Trebuchet MS" w:hAnsi="Trebuchet MS" w:cs="Trebuchet MS"/>
          <w:sz w:val="19"/>
          <w:szCs w:val="19"/>
        </w:rPr>
        <w:t>Jesper Jensen, Tårnby Kommune</w:t>
      </w:r>
      <w:r w:rsidRPr="00833371">
        <w:rPr>
          <w:rFonts w:ascii="Trebuchet MS" w:hAnsi="Trebuchet MS" w:cs="Trebuchet MS"/>
          <w:sz w:val="19"/>
          <w:szCs w:val="19"/>
        </w:rPr>
        <w:t xml:space="preserve">, Jesper </w:t>
      </w:r>
      <w:proofErr w:type="spellStart"/>
      <w:r w:rsidRPr="00833371">
        <w:rPr>
          <w:rFonts w:ascii="Trebuchet MS" w:hAnsi="Trebuchet MS" w:cs="Trebuchet MS"/>
          <w:sz w:val="19"/>
          <w:szCs w:val="19"/>
        </w:rPr>
        <w:t>Kilsmark</w:t>
      </w:r>
      <w:proofErr w:type="spellEnd"/>
      <w:r w:rsidRPr="00833371">
        <w:rPr>
          <w:rFonts w:ascii="Trebuchet MS" w:hAnsi="Trebuchet MS" w:cs="Trebuchet MS"/>
          <w:sz w:val="19"/>
          <w:szCs w:val="19"/>
        </w:rPr>
        <w:t xml:space="preserve">, Aarhus Kommune og </w:t>
      </w:r>
      <w:r w:rsidR="00FC5FED" w:rsidRPr="00833371">
        <w:rPr>
          <w:rFonts w:ascii="Trebuchet MS" w:hAnsi="Trebuchet MS" w:cs="Trebuchet MS"/>
          <w:sz w:val="19"/>
          <w:szCs w:val="19"/>
        </w:rPr>
        <w:t>Berit Jonstrup</w:t>
      </w:r>
      <w:r w:rsidRPr="00833371">
        <w:rPr>
          <w:rFonts w:ascii="Trebuchet MS" w:hAnsi="Trebuchet MS" w:cs="Trebuchet MS"/>
          <w:sz w:val="19"/>
          <w:szCs w:val="19"/>
        </w:rPr>
        <w:t>, Svendborg Kommune samt Inge Flensted, KL.</w:t>
      </w:r>
      <w:r w:rsidR="00B51038" w:rsidRPr="00833371">
        <w:rPr>
          <w:rFonts w:ascii="Trebuchet MS" w:hAnsi="Trebuchet MS" w:cs="Trebuchet MS"/>
          <w:sz w:val="19"/>
          <w:szCs w:val="19"/>
        </w:rPr>
        <w:br/>
        <w:t>Til version 2.3</w:t>
      </w:r>
      <w:r w:rsidR="007C1AAD" w:rsidRPr="00833371">
        <w:rPr>
          <w:rFonts w:ascii="Trebuchet MS" w:hAnsi="Trebuchet MS" w:cs="Trebuchet MS"/>
          <w:sz w:val="19"/>
          <w:szCs w:val="19"/>
        </w:rPr>
        <w:t>.1 udtrådte</w:t>
      </w:r>
      <w:r w:rsidR="00B51038" w:rsidRPr="00833371">
        <w:rPr>
          <w:rFonts w:ascii="Trebuchet MS" w:hAnsi="Trebuchet MS" w:cs="Trebuchet MS"/>
          <w:sz w:val="19"/>
          <w:szCs w:val="19"/>
        </w:rPr>
        <w:t xml:space="preserve"> P</w:t>
      </w:r>
      <w:r w:rsidR="00B579D0" w:rsidRPr="00833371">
        <w:rPr>
          <w:rFonts w:ascii="Trebuchet MS" w:hAnsi="Trebuchet MS" w:cs="Trebuchet MS"/>
          <w:sz w:val="19"/>
          <w:szCs w:val="19"/>
        </w:rPr>
        <w:t>re</w:t>
      </w:r>
      <w:r w:rsidR="00B51038" w:rsidRPr="00833371">
        <w:rPr>
          <w:rFonts w:ascii="Trebuchet MS" w:hAnsi="Trebuchet MS" w:cs="Trebuchet MS"/>
          <w:sz w:val="19"/>
          <w:szCs w:val="19"/>
        </w:rPr>
        <w:t xml:space="preserve">ben </w:t>
      </w:r>
      <w:r w:rsidR="007C1AAD" w:rsidRPr="00833371">
        <w:rPr>
          <w:rFonts w:ascii="Trebuchet MS" w:hAnsi="Trebuchet MS" w:cs="Trebuchet MS"/>
          <w:sz w:val="19"/>
          <w:szCs w:val="19"/>
        </w:rPr>
        <w:t>Lisby</w:t>
      </w:r>
      <w:r w:rsidR="00DF6C78" w:rsidRPr="00833371">
        <w:rPr>
          <w:rFonts w:ascii="Trebuchet MS" w:hAnsi="Trebuchet MS" w:cs="Trebuchet MS"/>
          <w:sz w:val="19"/>
          <w:szCs w:val="19"/>
        </w:rPr>
        <w:t>,</w:t>
      </w:r>
      <w:r w:rsidR="00225B25" w:rsidRPr="00833371">
        <w:rPr>
          <w:rFonts w:ascii="Trebuchet MS" w:hAnsi="Trebuchet MS" w:cs="Trebuchet MS"/>
          <w:sz w:val="19"/>
          <w:szCs w:val="19"/>
        </w:rPr>
        <w:t xml:space="preserve"> tidl. </w:t>
      </w:r>
      <w:r w:rsidR="007C1AAD" w:rsidRPr="00833371">
        <w:rPr>
          <w:rFonts w:ascii="Trebuchet MS" w:hAnsi="Trebuchet MS" w:cs="Trebuchet MS"/>
          <w:sz w:val="19"/>
          <w:szCs w:val="19"/>
        </w:rPr>
        <w:t xml:space="preserve">Fredericia Kommune </w:t>
      </w:r>
      <w:r w:rsidR="00B51038" w:rsidRPr="00833371">
        <w:rPr>
          <w:rFonts w:ascii="Trebuchet MS" w:hAnsi="Trebuchet MS" w:cs="Trebuchet MS"/>
          <w:sz w:val="19"/>
          <w:szCs w:val="19"/>
        </w:rPr>
        <w:t>og Allan</w:t>
      </w:r>
      <w:r w:rsidR="007C1AAD" w:rsidRPr="00833371">
        <w:rPr>
          <w:rFonts w:ascii="Trebuchet MS" w:hAnsi="Trebuchet MS" w:cs="Trebuchet MS"/>
          <w:sz w:val="19"/>
          <w:szCs w:val="19"/>
        </w:rPr>
        <w:t xml:space="preserve"> Larsen</w:t>
      </w:r>
      <w:r w:rsidR="00DF6C78" w:rsidRPr="00833371">
        <w:rPr>
          <w:rFonts w:ascii="Trebuchet MS" w:hAnsi="Trebuchet MS" w:cs="Trebuchet MS"/>
          <w:sz w:val="19"/>
          <w:szCs w:val="19"/>
        </w:rPr>
        <w:t>,</w:t>
      </w:r>
      <w:r w:rsidR="00225B25" w:rsidRPr="00833371">
        <w:rPr>
          <w:rFonts w:ascii="Trebuchet MS" w:hAnsi="Trebuchet MS" w:cs="Trebuchet MS"/>
          <w:sz w:val="19"/>
          <w:szCs w:val="19"/>
        </w:rPr>
        <w:t xml:space="preserve"> tidl. </w:t>
      </w:r>
      <w:r w:rsidR="007C1AAD" w:rsidRPr="00833371">
        <w:rPr>
          <w:rFonts w:ascii="Trebuchet MS" w:hAnsi="Trebuchet MS" w:cs="Trebuchet MS"/>
          <w:sz w:val="19"/>
          <w:szCs w:val="19"/>
        </w:rPr>
        <w:t>Svendborg Kommune</w:t>
      </w:r>
      <w:r w:rsidR="003C075A" w:rsidRPr="00833371">
        <w:rPr>
          <w:rFonts w:ascii="Trebuchet MS" w:hAnsi="Trebuchet MS" w:cs="Trebuchet MS"/>
          <w:sz w:val="19"/>
          <w:szCs w:val="19"/>
        </w:rPr>
        <w:t xml:space="preserve">. </w:t>
      </w:r>
    </w:p>
    <w:p w14:paraId="4A28C17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   </w:t>
      </w:r>
    </w:p>
    <w:p w14:paraId="58CFF97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Formålet med udarbejdelse af den logiske FKG datamodel </w:t>
      </w:r>
      <w:proofErr w:type="gramStart"/>
      <w:r w:rsidRPr="00833371">
        <w:rPr>
          <w:rFonts w:ascii="Trebuchet MS" w:hAnsi="Trebuchet MS" w:cs="Trebuchet MS"/>
          <w:sz w:val="19"/>
          <w:szCs w:val="19"/>
        </w:rPr>
        <w:t>er,</w:t>
      </w:r>
      <w:proofErr w:type="gramEnd"/>
      <w:r w:rsidRPr="00833371">
        <w:rPr>
          <w:rFonts w:ascii="Trebuchet MS" w:hAnsi="Trebuchet MS" w:cs="Trebuchet MS"/>
          <w:sz w:val="19"/>
          <w:szCs w:val="19"/>
        </w:rPr>
        <w:t xml:space="preserve"> at få fastlagt fælles og entydige identifikationer af relevante kernebegreber på kommunernes </w:t>
      </w:r>
      <w:proofErr w:type="spellStart"/>
      <w:r w:rsidRPr="00833371">
        <w:rPr>
          <w:rFonts w:ascii="Trebuchet MS" w:hAnsi="Trebuchet MS" w:cs="Trebuchet MS"/>
          <w:sz w:val="19"/>
          <w:szCs w:val="19"/>
        </w:rPr>
        <w:t>geodataområde</w:t>
      </w:r>
      <w:proofErr w:type="spellEnd"/>
      <w:r w:rsidRPr="00833371">
        <w:rPr>
          <w:rFonts w:ascii="Trebuchet MS" w:hAnsi="Trebuchet MS" w:cs="Trebuchet MS"/>
          <w:sz w:val="19"/>
          <w:szCs w:val="19"/>
        </w:rPr>
        <w:t>. Principperne for hvilke data, der er omfattet af FKG datamodellen er følgende:</w:t>
      </w:r>
    </w:p>
    <w:p w14:paraId="3DA25333" w14:textId="77777777" w:rsidR="009D3C40" w:rsidRPr="00833371" w:rsidRDefault="009D3C40" w:rsidP="009D3C40">
      <w:pPr>
        <w:rPr>
          <w:rFonts w:ascii="Trebuchet MS" w:hAnsi="Trebuchet MS" w:cs="Trebuchet MS"/>
          <w:sz w:val="19"/>
          <w:szCs w:val="19"/>
        </w:rPr>
      </w:pPr>
    </w:p>
    <w:p w14:paraId="175EA6DE"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Data der skabes af kommunen.</w:t>
      </w:r>
    </w:p>
    <w:p w14:paraId="2534563C"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Data der understøtter</w:t>
      </w:r>
      <w:r w:rsidR="00DE7853" w:rsidRPr="00833371">
        <w:rPr>
          <w:rFonts w:ascii="Trebuchet MS" w:hAnsi="Trebuchet MS" w:cs="Trebuchet MS"/>
          <w:sz w:val="19"/>
          <w:szCs w:val="19"/>
        </w:rPr>
        <w:t xml:space="preserve"> </w:t>
      </w:r>
      <w:r w:rsidRPr="00833371">
        <w:rPr>
          <w:rFonts w:ascii="Trebuchet MS" w:hAnsi="Trebuchet MS" w:cs="Trebuchet MS"/>
          <w:sz w:val="19"/>
          <w:szCs w:val="19"/>
        </w:rPr>
        <w:t>arbejdsgange i kommunen.</w:t>
      </w:r>
    </w:p>
    <w:p w14:paraId="63DD0F7D"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 xml:space="preserve">Data der </w:t>
      </w:r>
      <w:r w:rsidR="00135977" w:rsidRPr="00833371">
        <w:rPr>
          <w:rFonts w:ascii="Trebuchet MS" w:hAnsi="Trebuchet MS" w:cs="Trebuchet MS"/>
          <w:sz w:val="19"/>
          <w:szCs w:val="19"/>
        </w:rPr>
        <w:t xml:space="preserve">kan </w:t>
      </w:r>
      <w:r w:rsidRPr="00833371">
        <w:rPr>
          <w:rFonts w:ascii="Trebuchet MS" w:hAnsi="Trebuchet MS" w:cs="Trebuchet MS"/>
          <w:sz w:val="19"/>
          <w:szCs w:val="19"/>
        </w:rPr>
        <w:t>bruges af mere end 20 % af kommunerne.</w:t>
      </w:r>
    </w:p>
    <w:p w14:paraId="32A82A7E"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en del af anden fællesoffentlig datamodel.</w:t>
      </w:r>
    </w:p>
    <w:p w14:paraId="7872F5D1"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et resultat af en analyse af andre data.</w:t>
      </w:r>
    </w:p>
    <w:p w14:paraId="6D4D4F28"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enkeltsags data. Altså ikke data, der kun er relevant for én bestemt sag, og efterfølgende ikke bruges igen.</w:t>
      </w:r>
    </w:p>
    <w:p w14:paraId="49E29184" w14:textId="77777777" w:rsidR="009D3C40" w:rsidRPr="00833371" w:rsidRDefault="009D3C40" w:rsidP="009D3C40">
      <w:pPr>
        <w:rPr>
          <w:rFonts w:ascii="Trebuchet MS" w:hAnsi="Trebuchet MS" w:cs="Trebuchet MS"/>
          <w:sz w:val="19"/>
          <w:szCs w:val="19"/>
        </w:rPr>
      </w:pPr>
    </w:p>
    <w:p w14:paraId="13F542A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FKG datamodellen består i dens nuværende form </w:t>
      </w:r>
      <w:r w:rsidR="008C2914" w:rsidRPr="00833371">
        <w:rPr>
          <w:rFonts w:ascii="Trebuchet MS" w:hAnsi="Trebuchet MS" w:cs="Trebuchet MS"/>
          <w:sz w:val="19"/>
          <w:szCs w:val="19"/>
        </w:rPr>
        <w:t xml:space="preserve">af </w:t>
      </w:r>
      <w:r w:rsidR="008F675A" w:rsidRPr="00833371">
        <w:rPr>
          <w:rFonts w:ascii="Trebuchet MS" w:hAnsi="Trebuchet MS" w:cs="Trebuchet MS"/>
          <w:sz w:val="19"/>
          <w:szCs w:val="19"/>
        </w:rPr>
        <w:t>8</w:t>
      </w:r>
      <w:r w:rsidR="00DF6C78" w:rsidRPr="00833371">
        <w:rPr>
          <w:rFonts w:ascii="Trebuchet MS" w:hAnsi="Trebuchet MS" w:cs="Trebuchet MS"/>
          <w:sz w:val="19"/>
          <w:szCs w:val="19"/>
        </w:rPr>
        <w:t>9</w:t>
      </w:r>
      <w:r w:rsidRPr="00833371">
        <w:rPr>
          <w:rFonts w:ascii="Trebuchet MS" w:hAnsi="Trebuchet MS" w:cs="Trebuchet MS"/>
          <w:sz w:val="19"/>
          <w:szCs w:val="19"/>
        </w:rPr>
        <w:t xml:space="preserve"> temaer, der er samlet i </w:t>
      </w:r>
      <w:r w:rsidR="00FB73A3" w:rsidRPr="00833371">
        <w:rPr>
          <w:rFonts w:ascii="Trebuchet MS" w:hAnsi="Trebuchet MS" w:cs="Trebuchet MS"/>
          <w:sz w:val="19"/>
          <w:szCs w:val="19"/>
        </w:rPr>
        <w:t>14</w:t>
      </w:r>
      <w:r w:rsidRPr="00833371">
        <w:rPr>
          <w:rFonts w:ascii="Trebuchet MS" w:hAnsi="Trebuchet MS" w:cs="Trebuchet MS"/>
          <w:sz w:val="19"/>
          <w:szCs w:val="19"/>
        </w:rPr>
        <w:t xml:space="preserve"> overordnede temagrupper. </w:t>
      </w:r>
    </w:p>
    <w:p w14:paraId="430AE85E" w14:textId="77777777" w:rsidR="009D3C40" w:rsidRPr="00833371" w:rsidRDefault="009D3C40" w:rsidP="009D3C40">
      <w:pPr>
        <w:rPr>
          <w:rFonts w:ascii="Trebuchet MS" w:hAnsi="Trebuchet MS" w:cs="Trebuchet MS"/>
          <w:sz w:val="19"/>
          <w:szCs w:val="19"/>
        </w:rPr>
      </w:pPr>
    </w:p>
    <w:p w14:paraId="148146FA"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I forbindelse med datamodelarbejdet har projektgruppen haft en række overvejelser, hvad angår opbygning, struktur og koncept. Disse overvejelser er beskrevet i kapitel 2 – Datamodellens opbygning</w:t>
      </w:r>
      <w:r w:rsidR="00DF6C78" w:rsidRPr="00833371">
        <w:rPr>
          <w:rFonts w:ascii="Trebuchet MS" w:hAnsi="Trebuchet MS" w:cs="Trebuchet MS"/>
          <w:sz w:val="19"/>
          <w:szCs w:val="19"/>
        </w:rPr>
        <w:t>.</w:t>
      </w:r>
      <w:commentRangeEnd w:id="16"/>
      <w:r w:rsidR="006874AD">
        <w:rPr>
          <w:rStyle w:val="Kommentarhenvisning"/>
        </w:rPr>
        <w:commentReference w:id="16"/>
      </w:r>
    </w:p>
    <w:p w14:paraId="3E8C9CB8" w14:textId="77777777" w:rsidR="009D3C40" w:rsidRPr="00833371" w:rsidRDefault="009D3C40" w:rsidP="009D3C40">
      <w:pPr>
        <w:pStyle w:val="Overskrift1"/>
      </w:pPr>
      <w:r w:rsidRPr="00833371">
        <w:rPr>
          <w:rFonts w:cs="Trebuchet MS"/>
          <w:szCs w:val="20"/>
        </w:rPr>
        <w:br w:type="page"/>
      </w:r>
      <w:bookmarkStart w:id="17" w:name="_Toc63351364"/>
      <w:r w:rsidRPr="00833371">
        <w:lastRenderedPageBreak/>
        <w:t>2. Datamodellens opbygning</w:t>
      </w:r>
      <w:bookmarkEnd w:id="17"/>
    </w:p>
    <w:p w14:paraId="336505A7" w14:textId="475DC401"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Datamodelarbejdet er så vidt muligt koordineret med henholdsvis: Datamodellen for Danmarks Arealinformation (DAI), Datamodellen for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(PlanDK3) og i mindre omfang med Datamodellen for </w:t>
      </w:r>
      <w:proofErr w:type="spellStart"/>
      <w:r w:rsidR="0086534D" w:rsidRPr="00D55D7F">
        <w:rPr>
          <w:rFonts w:ascii="Trebuchet MS" w:hAnsi="Trebuchet MS" w:cs="Trebuchet MS"/>
          <w:color w:val="4F81BD"/>
          <w:szCs w:val="20"/>
        </w:rPr>
        <w:t>GeoDanmark</w:t>
      </w:r>
      <w:proofErr w:type="spellEnd"/>
      <w:r w:rsidRPr="00833371">
        <w:rPr>
          <w:rFonts w:ascii="Trebuchet MS" w:hAnsi="Trebuchet MS" w:cs="Trebuchet MS"/>
          <w:szCs w:val="20"/>
        </w:rPr>
        <w:t xml:space="preserve">. </w:t>
      </w:r>
      <w:proofErr w:type="spellStart"/>
      <w:r w:rsidR="0086534D" w:rsidRPr="00CD6383">
        <w:rPr>
          <w:rFonts w:ascii="Trebuchet MS" w:hAnsi="Trebuchet MS" w:cs="Trebuchet MS"/>
          <w:color w:val="4F81BD"/>
          <w:szCs w:val="20"/>
        </w:rPr>
        <w:t>GeoDanmark</w:t>
      </w:r>
      <w:proofErr w:type="spellEnd"/>
      <w:r w:rsidRPr="00833371">
        <w:rPr>
          <w:rFonts w:ascii="Trebuchet MS" w:hAnsi="Trebuchet MS" w:cs="Trebuchet MS"/>
          <w:szCs w:val="20"/>
        </w:rPr>
        <w:t xml:space="preserve"> datamodellen er sin grundopbygning en mere generisk model med fælles geometri- og attributtabeller for alle objekttyper. Det betyder, at den ikke rigtig kan koordineres med FKG datamodellen. </w:t>
      </w:r>
    </w:p>
    <w:p w14:paraId="4596A418" w14:textId="77777777" w:rsidR="009D3C40" w:rsidRPr="00833371" w:rsidRDefault="009D3C40" w:rsidP="009D3C40">
      <w:pPr>
        <w:autoSpaceDE w:val="0"/>
        <w:autoSpaceDN w:val="0"/>
        <w:adjustRightInd w:val="0"/>
        <w:rPr>
          <w:rFonts w:ascii="Trebuchet MS" w:hAnsi="Trebuchet MS" w:cs="Trebuchet MS"/>
          <w:szCs w:val="20"/>
        </w:rPr>
      </w:pPr>
    </w:p>
    <w:p w14:paraId="3F22110C"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Datamodellen består konceptmæssig af følgende dele: </w:t>
      </w:r>
    </w:p>
    <w:p w14:paraId="18F4DB85" w14:textId="77777777" w:rsidR="009D3C40" w:rsidRPr="00833371" w:rsidRDefault="009D3C40" w:rsidP="009D3C40">
      <w:pPr>
        <w:autoSpaceDE w:val="0"/>
        <w:autoSpaceDN w:val="0"/>
        <w:adjustRightInd w:val="0"/>
        <w:rPr>
          <w:rFonts w:ascii="Trebuchet MS" w:hAnsi="Trebuchet MS" w:cs="Trebuchet MS"/>
          <w:szCs w:val="20"/>
        </w:rPr>
      </w:pPr>
    </w:p>
    <w:p w14:paraId="04962ED9"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En generel datamodel (datakatalog)</w:t>
      </w:r>
    </w:p>
    <w:p w14:paraId="108FF0C9"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Standardiserede felter i de temaspecifikke datamodeller</w:t>
      </w:r>
    </w:p>
    <w:p w14:paraId="7D14FA1A"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Temaspecifikke datamodeller</w:t>
      </w:r>
    </w:p>
    <w:p w14:paraId="28CBA24B"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Eventuelle individuelle felter</w:t>
      </w:r>
    </w:p>
    <w:p w14:paraId="271DF1D6" w14:textId="77777777" w:rsidR="009D3C40" w:rsidRPr="00833371" w:rsidRDefault="009D3C40" w:rsidP="009D3C40">
      <w:pPr>
        <w:autoSpaceDE w:val="0"/>
        <w:autoSpaceDN w:val="0"/>
        <w:adjustRightInd w:val="0"/>
        <w:rPr>
          <w:rFonts w:ascii="Trebuchet MS" w:hAnsi="Trebuchet MS" w:cs="Trebuchet MS"/>
          <w:szCs w:val="20"/>
        </w:rPr>
      </w:pPr>
    </w:p>
    <w:p w14:paraId="42D3695F"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Den generelle datamodel indeholder en række felter, som er fælles og obligatorisk for alle temaer. Disse felter består både af nogle systemgenererede værdier og nogle felter som kræver brugerinddatering. Standardiserede felter i temaspecifikke datamodeller er standardiserede felter, der efter behov kan benyttes i de temaspecifikke datamodeller, hvis det vurderes at være relevant ved specifikation af et tema. Temaspecifikke felter er unikke for de enkelte temaer. </w:t>
      </w:r>
    </w:p>
    <w:p w14:paraId="437E380E" w14:textId="77777777" w:rsidR="009D3C40" w:rsidRPr="00833371" w:rsidRDefault="009D3C40" w:rsidP="009D3C40">
      <w:pPr>
        <w:autoSpaceDE w:val="0"/>
        <w:autoSpaceDN w:val="0"/>
        <w:adjustRightInd w:val="0"/>
        <w:rPr>
          <w:rFonts w:ascii="Trebuchet MS" w:hAnsi="Trebuchet MS" w:cs="Trebuchet MS"/>
          <w:szCs w:val="20"/>
        </w:rPr>
      </w:pPr>
    </w:p>
    <w:p w14:paraId="5C39430E"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Der er ikke lavet datamodelarbejde for eventuelle individuelle felter og specifikke oplysninger vedrørende de enkelte temaer, som kun er relevante for en enkelt kommune. De individuelle felter kan dog godt håndteres, idet alle FKG datamodellens temaer er identificeret ved en temakode, der har en værdi mellem 5000 til 7999.  Kodeintervallet er valgt, så koderne ikke falder sammen med temakoder i DAI og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Grundlæggende består FKG datamodellen således af en generel del, en temaspecifik/fælles del og evt. af en individuel del. </w:t>
      </w:r>
    </w:p>
    <w:p w14:paraId="1BCE655A" w14:textId="77777777" w:rsidR="009D3C40" w:rsidRPr="00833371" w:rsidRDefault="009D3C40" w:rsidP="009D3C40">
      <w:pPr>
        <w:autoSpaceDE w:val="0"/>
        <w:autoSpaceDN w:val="0"/>
        <w:adjustRightInd w:val="0"/>
        <w:rPr>
          <w:rFonts w:ascii="Trebuchet MS" w:hAnsi="Trebuchet MS" w:cs="Trebuchet MS"/>
          <w:szCs w:val="20"/>
        </w:rPr>
      </w:pPr>
    </w:p>
    <w:p w14:paraId="5812EB6F"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FKG datamodellen er som nævnt i indledningen en logisk datamodel. Der er altså ikke taget stilling til, hvordan den fysiske datamodel skal opbygges i en database. Det er dog vigtigt ved opbygning af den fysiske datamodel, at data kan konverteres mellem forskellige databasesystemer uden tab af information. Dette forudsætter, at man holder sig til de aftalte feltdefinitioner og ANSI </w:t>
      </w:r>
      <w:proofErr w:type="gramStart"/>
      <w:r w:rsidRPr="00833371">
        <w:rPr>
          <w:rFonts w:ascii="Trebuchet MS" w:hAnsi="Trebuchet MS" w:cs="Trebuchet MS"/>
          <w:szCs w:val="20"/>
        </w:rPr>
        <w:t>SQL standarder</w:t>
      </w:r>
      <w:proofErr w:type="gramEnd"/>
      <w:r w:rsidRPr="00833371">
        <w:rPr>
          <w:rFonts w:ascii="Trebuchet MS" w:hAnsi="Trebuchet MS" w:cs="Trebuchet MS"/>
          <w:szCs w:val="20"/>
        </w:rPr>
        <w:t xml:space="preserve"> for tabelnavngivning og datatyper. </w:t>
      </w:r>
    </w:p>
    <w:p w14:paraId="68DEF4F0" w14:textId="77777777" w:rsidR="009D3C40" w:rsidRDefault="009D3C40" w:rsidP="009D3C40">
      <w:pPr>
        <w:autoSpaceDE w:val="0"/>
        <w:autoSpaceDN w:val="0"/>
        <w:adjustRightInd w:val="0"/>
        <w:rPr>
          <w:rFonts w:ascii="Trebuchet MS" w:hAnsi="Trebuchet MS" w:cs="Trebuchet MS"/>
          <w:szCs w:val="20"/>
        </w:rPr>
      </w:pPr>
    </w:p>
    <w:p w14:paraId="4C677F71" w14:textId="77777777" w:rsidR="009D3C40" w:rsidRPr="00912465" w:rsidRDefault="009D3C40" w:rsidP="009D3C40">
      <w:pPr>
        <w:rPr>
          <w:rFonts w:ascii="Trebuchet MS" w:hAnsi="Trebuchet MS" w:cs="Trebuchet MS"/>
          <w:color w:val="000000"/>
          <w:szCs w:val="20"/>
        </w:rPr>
      </w:pPr>
      <w:r w:rsidRPr="00912465">
        <w:rPr>
          <w:rFonts w:ascii="Trebuchet MS" w:hAnsi="Trebuchet MS" w:cs="Trebuchet MS"/>
          <w:color w:val="000000"/>
          <w:szCs w:val="20"/>
        </w:rPr>
        <w:t xml:space="preserve">Tabelnavne og feltnavne i databasen skal opfylde ANSI-SQL standarden </w:t>
      </w:r>
      <w:r>
        <w:rPr>
          <w:rFonts w:ascii="Trebuchet MS" w:hAnsi="Trebuchet MS" w:cs="Trebuchet MS"/>
          <w:color w:val="000000"/>
          <w:szCs w:val="20"/>
        </w:rPr>
        <w:t xml:space="preserve">(se </w:t>
      </w:r>
      <w:r>
        <w:rPr>
          <w:rFonts w:ascii="Trebuchet MS" w:hAnsi="Trebuchet MS" w:cs="Trebuchet MS"/>
          <w:szCs w:val="20"/>
        </w:rPr>
        <w:t xml:space="preserve">eks: </w:t>
      </w:r>
      <w:hyperlink r:id="rId17" w:history="1">
        <w:r w:rsidRPr="005263E2">
          <w:rPr>
            <w:rStyle w:val="Hyperlink"/>
            <w:rFonts w:ascii="Trebuchet MS" w:hAnsi="Trebuchet MS" w:cs="Trebuchet MS"/>
            <w:szCs w:val="20"/>
          </w:rPr>
          <w:t>http://www.contrib.andrew.cmu.edu/~shadow/sql/sql1992.txt</w:t>
        </w:r>
      </w:hyperlink>
      <w:r>
        <w:rPr>
          <w:rFonts w:ascii="Trebuchet MS" w:hAnsi="Trebuchet MS" w:cs="Trebuchet MS"/>
          <w:szCs w:val="20"/>
        </w:rPr>
        <w:t xml:space="preserve"> )</w:t>
      </w:r>
      <w:r w:rsidRPr="00912465">
        <w:rPr>
          <w:rFonts w:ascii="Trebuchet MS" w:hAnsi="Trebuchet MS" w:cs="Trebuchet MS"/>
          <w:color w:val="000000"/>
          <w:szCs w:val="20"/>
        </w:rPr>
        <w:t>for brug af tegn</w:t>
      </w:r>
      <w:r>
        <w:rPr>
          <w:rFonts w:ascii="Trebuchet MS" w:hAnsi="Trebuchet MS" w:cs="Trebuchet MS"/>
          <w:color w:val="000000"/>
          <w:szCs w:val="20"/>
        </w:rPr>
        <w:t xml:space="preserve">. </w:t>
      </w:r>
      <w:r w:rsidRPr="00912465">
        <w:rPr>
          <w:rFonts w:ascii="Trebuchet MS" w:hAnsi="Trebuchet MS" w:cs="Trebuchet MS"/>
          <w:color w:val="000000"/>
          <w:szCs w:val="20"/>
        </w:rPr>
        <w:t>Det sikrer</w:t>
      </w:r>
      <w:r>
        <w:rPr>
          <w:rFonts w:ascii="Trebuchet MS" w:hAnsi="Trebuchet MS" w:cs="Trebuchet MS"/>
          <w:color w:val="000000"/>
          <w:szCs w:val="20"/>
        </w:rPr>
        <w:t>,</w:t>
      </w:r>
      <w:r w:rsidRPr="00912465">
        <w:rPr>
          <w:rFonts w:ascii="Trebuchet MS" w:hAnsi="Trebuchet MS" w:cs="Trebuchet MS"/>
          <w:color w:val="000000"/>
          <w:szCs w:val="20"/>
        </w:rPr>
        <w:t xml:space="preserve"> at databasen kan implementeres på alle almindelige databaseplatforme, og at data kan flyttes til en anden database og de almindeligste filbaserede desktop</w:t>
      </w:r>
      <w:r>
        <w:rPr>
          <w:rFonts w:ascii="Trebuchet MS" w:hAnsi="Trebuchet MS" w:cs="Trebuchet MS"/>
          <w:color w:val="000000"/>
          <w:szCs w:val="20"/>
        </w:rPr>
        <w:t xml:space="preserve"> GIS-</w:t>
      </w:r>
      <w:r w:rsidRPr="00912465">
        <w:rPr>
          <w:rFonts w:ascii="Trebuchet MS" w:hAnsi="Trebuchet MS" w:cs="Trebuchet MS"/>
          <w:color w:val="000000"/>
          <w:szCs w:val="20"/>
        </w:rPr>
        <w:t xml:space="preserve">værktøjer. </w:t>
      </w:r>
    </w:p>
    <w:p w14:paraId="07EA192D" w14:textId="77777777" w:rsidR="009D3C40" w:rsidRPr="00912465" w:rsidRDefault="009D3C40" w:rsidP="009D3C40">
      <w:pPr>
        <w:pStyle w:val="Overskrift2"/>
      </w:pPr>
      <w:bookmarkStart w:id="18" w:name="_Toc292866421"/>
      <w:bookmarkStart w:id="19" w:name="_Toc63351365"/>
      <w:r>
        <w:t xml:space="preserve">2.1 </w:t>
      </w:r>
      <w:r w:rsidRPr="00912465">
        <w:t>Historik</w:t>
      </w:r>
      <w:bookmarkEnd w:id="18"/>
      <w:bookmarkEnd w:id="19"/>
    </w:p>
    <w:p w14:paraId="3AD488EC" w14:textId="77777777" w:rsidR="009D3C40" w:rsidRDefault="009D3C40" w:rsidP="009D3C40">
      <w:pPr>
        <w:autoSpaceDE w:val="0"/>
        <w:autoSpaceDN w:val="0"/>
        <w:adjustRightInd w:val="0"/>
        <w:rPr>
          <w:rFonts w:ascii="Trebuchet MS" w:hAnsi="Trebuchet MS"/>
          <w:szCs w:val="20"/>
        </w:rPr>
      </w:pPr>
      <w:r w:rsidRPr="00814991">
        <w:rPr>
          <w:rFonts w:ascii="Trebuchet MS" w:hAnsi="Trebuchet MS"/>
          <w:szCs w:val="20"/>
        </w:rPr>
        <w:t xml:space="preserve">Det er et krav, at </w:t>
      </w:r>
      <w:r>
        <w:rPr>
          <w:rFonts w:ascii="Trebuchet MS" w:hAnsi="Trebuchet MS"/>
          <w:szCs w:val="20"/>
        </w:rPr>
        <w:t xml:space="preserve">datamodellen </w:t>
      </w:r>
      <w:r w:rsidRPr="00814991">
        <w:rPr>
          <w:rFonts w:ascii="Trebuchet MS" w:hAnsi="Trebuchet MS"/>
          <w:szCs w:val="20"/>
        </w:rPr>
        <w:t xml:space="preserve">kan håndtere historik for alle geografiske objekter i </w:t>
      </w:r>
      <w:r>
        <w:rPr>
          <w:rFonts w:ascii="Trebuchet MS" w:hAnsi="Trebuchet MS"/>
          <w:szCs w:val="20"/>
        </w:rPr>
        <w:t xml:space="preserve">en </w:t>
      </w:r>
      <w:r w:rsidRPr="00814991">
        <w:rPr>
          <w:rFonts w:ascii="Trebuchet MS" w:hAnsi="Trebuchet MS"/>
          <w:szCs w:val="20"/>
        </w:rPr>
        <w:t>data</w:t>
      </w:r>
      <w:r>
        <w:rPr>
          <w:rFonts w:ascii="Trebuchet MS" w:hAnsi="Trebuchet MS"/>
          <w:szCs w:val="20"/>
        </w:rPr>
        <w:t xml:space="preserve">base og at et objekt aldrig bliver fysisk slettet fra databasen. </w:t>
      </w:r>
      <w:r w:rsidRPr="00814991">
        <w:rPr>
          <w:rFonts w:ascii="Trebuchet MS" w:hAnsi="Trebuchet MS"/>
          <w:szCs w:val="20"/>
        </w:rPr>
        <w:t xml:space="preserve">Ved enhver ændring af et objekts geometri og/eller </w:t>
      </w:r>
      <w:r>
        <w:rPr>
          <w:rFonts w:ascii="Trebuchet MS" w:hAnsi="Trebuchet MS"/>
          <w:szCs w:val="20"/>
        </w:rPr>
        <w:t>felter,</w:t>
      </w:r>
      <w:r w:rsidRPr="00814991">
        <w:rPr>
          <w:rFonts w:ascii="Trebuchet MS" w:hAnsi="Trebuchet MS"/>
          <w:szCs w:val="20"/>
        </w:rPr>
        <w:t xml:space="preserve"> skal der ske en registrering</w:t>
      </w:r>
      <w:r>
        <w:rPr>
          <w:rFonts w:ascii="Trebuchet MS" w:hAnsi="Trebuchet MS"/>
          <w:szCs w:val="20"/>
        </w:rPr>
        <w:t xml:space="preserve"> i databasen</w:t>
      </w:r>
      <w:r w:rsidRPr="00814991">
        <w:rPr>
          <w:rFonts w:ascii="Trebuchet MS" w:hAnsi="Trebuchet MS"/>
          <w:szCs w:val="20"/>
        </w:rPr>
        <w:t xml:space="preserve">, så det er muligt at vise, hvordan et objekt med dets </w:t>
      </w:r>
      <w:r>
        <w:rPr>
          <w:rFonts w:ascii="Trebuchet MS" w:hAnsi="Trebuchet MS"/>
          <w:szCs w:val="20"/>
        </w:rPr>
        <w:t>felter</w:t>
      </w:r>
      <w:r w:rsidRPr="00814991">
        <w:rPr>
          <w:rFonts w:ascii="Trebuchet MS" w:hAnsi="Trebuchet MS"/>
          <w:szCs w:val="20"/>
        </w:rPr>
        <w:t xml:space="preserve"> så ud på et givent tidspunkt.</w:t>
      </w:r>
      <w:r>
        <w:rPr>
          <w:rFonts w:ascii="Trebuchet MS" w:hAnsi="Trebuchet MS"/>
          <w:szCs w:val="20"/>
        </w:rPr>
        <w:t xml:space="preserve"> </w:t>
      </w:r>
    </w:p>
    <w:p w14:paraId="06959AB5" w14:textId="77777777" w:rsidR="009D3C40" w:rsidRDefault="009D3C40" w:rsidP="009D3C40">
      <w:pPr>
        <w:autoSpaceDE w:val="0"/>
        <w:autoSpaceDN w:val="0"/>
        <w:adjustRightInd w:val="0"/>
        <w:rPr>
          <w:rFonts w:ascii="Trebuchet MS" w:hAnsi="Trebuchet MS"/>
          <w:szCs w:val="20"/>
        </w:rPr>
      </w:pPr>
    </w:p>
    <w:p w14:paraId="345CC47B" w14:textId="77777777" w:rsidR="009D3C40" w:rsidRDefault="009D3C40" w:rsidP="009D3C40">
      <w:pPr>
        <w:rPr>
          <w:rFonts w:ascii="Trebuchet MS" w:hAnsi="Trebuchet MS"/>
          <w:szCs w:val="20"/>
        </w:rPr>
      </w:pPr>
      <w:r w:rsidRPr="0066343F">
        <w:rPr>
          <w:rFonts w:ascii="Trebuchet MS" w:hAnsi="Trebuchet MS"/>
          <w:szCs w:val="20"/>
        </w:rPr>
        <w:t>Redigering/sletning af objekter håndteres via flere felter. Et objekt bevarer samme identitet (</w:t>
      </w:r>
      <w:r>
        <w:rPr>
          <w:rFonts w:ascii="Trebuchet MS" w:hAnsi="Trebuchet MS"/>
          <w:szCs w:val="20"/>
        </w:rPr>
        <w:t>”</w:t>
      </w:r>
      <w:proofErr w:type="spellStart"/>
      <w:r w:rsidRPr="0066343F">
        <w:rPr>
          <w:rFonts w:ascii="Trebuchet MS" w:hAnsi="Trebuchet MS"/>
          <w:szCs w:val="20"/>
        </w:rPr>
        <w:t>Objekt_id</w:t>
      </w:r>
      <w:proofErr w:type="spellEnd"/>
      <w:r>
        <w:rPr>
          <w:rFonts w:ascii="Trebuchet MS" w:hAnsi="Trebuchet MS"/>
          <w:szCs w:val="20"/>
        </w:rPr>
        <w:t>”</w:t>
      </w:r>
      <w:r w:rsidRPr="0066343F">
        <w:rPr>
          <w:rFonts w:ascii="Trebuchet MS" w:hAnsi="Trebuchet MS"/>
          <w:szCs w:val="20"/>
        </w:rPr>
        <w:t>) gennem hele dets levetid</w:t>
      </w:r>
      <w:r>
        <w:rPr>
          <w:rFonts w:ascii="Trebuchet MS" w:hAnsi="Trebuchet MS"/>
          <w:szCs w:val="20"/>
        </w:rPr>
        <w:t>,</w:t>
      </w:r>
      <w:r w:rsidRPr="0066343F">
        <w:rPr>
          <w:rFonts w:ascii="Trebuchet MS" w:hAnsi="Trebuchet MS"/>
          <w:szCs w:val="20"/>
        </w:rPr>
        <w:t xml:space="preserve"> fra det bliver født</w:t>
      </w:r>
      <w:r>
        <w:rPr>
          <w:rFonts w:ascii="Trebuchet MS" w:hAnsi="Trebuchet MS"/>
          <w:szCs w:val="20"/>
        </w:rPr>
        <w:t>,</w:t>
      </w:r>
      <w:r w:rsidRPr="0066343F">
        <w:rPr>
          <w:rFonts w:ascii="Trebuchet MS" w:hAnsi="Trebuchet MS"/>
          <w:szCs w:val="20"/>
        </w:rPr>
        <w:t xml:space="preserve"> til det evt. på et tidspunkt bliver gjort historisk</w:t>
      </w:r>
      <w:r>
        <w:rPr>
          <w:rFonts w:ascii="Trebuchet MS" w:hAnsi="Trebuchet MS"/>
          <w:szCs w:val="20"/>
        </w:rPr>
        <w:t xml:space="preserve"> </w:t>
      </w:r>
      <w:r w:rsidRPr="0066343F">
        <w:rPr>
          <w:rFonts w:ascii="Trebuchet MS" w:hAnsi="Trebuchet MS"/>
          <w:szCs w:val="20"/>
        </w:rPr>
        <w:t>(</w:t>
      </w:r>
      <w:r>
        <w:rPr>
          <w:rFonts w:ascii="Trebuchet MS" w:hAnsi="Trebuchet MS"/>
          <w:szCs w:val="20"/>
        </w:rPr>
        <w:t>”</w:t>
      </w:r>
      <w:proofErr w:type="spellStart"/>
      <w:r w:rsidRPr="00912465">
        <w:rPr>
          <w:rFonts w:ascii="Trebuchet MS" w:hAnsi="Trebuchet MS"/>
          <w:szCs w:val="20"/>
        </w:rPr>
        <w:t>Systid_til</w:t>
      </w:r>
      <w:proofErr w:type="spellEnd"/>
      <w:r>
        <w:rPr>
          <w:rFonts w:ascii="Trebuchet MS" w:hAnsi="Trebuchet MS"/>
          <w:szCs w:val="20"/>
        </w:rPr>
        <w:t>”</w:t>
      </w:r>
      <w:r w:rsidRPr="00912465">
        <w:rPr>
          <w:rFonts w:ascii="Trebuchet MS" w:hAnsi="Trebuchet MS"/>
          <w:szCs w:val="20"/>
        </w:rPr>
        <w:t xml:space="preserve"> = d.d.</w:t>
      </w:r>
      <w:r>
        <w:rPr>
          <w:rFonts w:ascii="Trebuchet MS" w:hAnsi="Trebuchet MS"/>
          <w:szCs w:val="20"/>
        </w:rPr>
        <w:t>)</w:t>
      </w:r>
      <w:r w:rsidRPr="0066343F">
        <w:rPr>
          <w:rFonts w:ascii="Trebuchet MS" w:hAnsi="Trebuchet MS"/>
          <w:szCs w:val="20"/>
        </w:rPr>
        <w:t>. Ændringer af geometri eller felter til et objekt medfører, at der ko</w:t>
      </w:r>
      <w:r>
        <w:rPr>
          <w:rFonts w:ascii="Trebuchet MS" w:hAnsi="Trebuchet MS"/>
          <w:szCs w:val="20"/>
        </w:rPr>
        <w:t>mmer en ny version af objektet (”</w:t>
      </w:r>
      <w:proofErr w:type="spellStart"/>
      <w:r w:rsidRPr="00912465">
        <w:rPr>
          <w:rFonts w:ascii="Trebuchet MS" w:hAnsi="Trebuchet MS"/>
          <w:szCs w:val="20"/>
        </w:rPr>
        <w:t>Objekt_id</w:t>
      </w:r>
      <w:proofErr w:type="spellEnd"/>
      <w:r>
        <w:rPr>
          <w:rFonts w:ascii="Trebuchet MS" w:hAnsi="Trebuchet MS"/>
          <w:szCs w:val="20"/>
        </w:rPr>
        <w:t>” = ”</w:t>
      </w:r>
      <w:proofErr w:type="spellStart"/>
      <w:r>
        <w:rPr>
          <w:rFonts w:ascii="Trebuchet MS" w:hAnsi="Trebuchet MS"/>
          <w:szCs w:val="20"/>
        </w:rPr>
        <w:t>Objekt_id</w:t>
      </w:r>
      <w:proofErr w:type="spellEnd"/>
      <w:r>
        <w:rPr>
          <w:rFonts w:ascii="Trebuchet MS" w:hAnsi="Trebuchet MS"/>
          <w:szCs w:val="20"/>
        </w:rPr>
        <w:t>”</w:t>
      </w:r>
      <w:r w:rsidRPr="00912465">
        <w:rPr>
          <w:rFonts w:ascii="Trebuchet MS" w:hAnsi="Trebuchet MS"/>
          <w:szCs w:val="20"/>
        </w:rPr>
        <w:t xml:space="preserve">, </w:t>
      </w:r>
      <w:r>
        <w:rPr>
          <w:rFonts w:ascii="Trebuchet MS" w:hAnsi="Trebuchet MS"/>
          <w:szCs w:val="20"/>
        </w:rPr>
        <w:t>”</w:t>
      </w:r>
      <w:proofErr w:type="spellStart"/>
      <w:r w:rsidRPr="00912465">
        <w:rPr>
          <w:rFonts w:ascii="Trebuchet MS" w:hAnsi="Trebuchet MS"/>
          <w:szCs w:val="20"/>
        </w:rPr>
        <w:t>Systid_fra</w:t>
      </w:r>
      <w:proofErr w:type="spellEnd"/>
      <w:r>
        <w:rPr>
          <w:rFonts w:ascii="Trebuchet MS" w:hAnsi="Trebuchet MS"/>
          <w:szCs w:val="20"/>
        </w:rPr>
        <w:t>”</w:t>
      </w:r>
      <w:r w:rsidRPr="00912465">
        <w:rPr>
          <w:rFonts w:ascii="Trebuchet MS" w:hAnsi="Trebuchet MS"/>
          <w:szCs w:val="20"/>
        </w:rPr>
        <w:t xml:space="preserve"> = d.d. og </w:t>
      </w:r>
      <w:r>
        <w:rPr>
          <w:rFonts w:ascii="Trebuchet MS" w:hAnsi="Trebuchet MS"/>
          <w:szCs w:val="20"/>
        </w:rPr>
        <w:t>”</w:t>
      </w:r>
      <w:proofErr w:type="spellStart"/>
      <w:r w:rsidRPr="00912465">
        <w:rPr>
          <w:rFonts w:ascii="Trebuchet MS" w:hAnsi="Trebuchet MS"/>
          <w:szCs w:val="20"/>
        </w:rPr>
        <w:t>Systid_til</w:t>
      </w:r>
      <w:proofErr w:type="spellEnd"/>
      <w:r>
        <w:rPr>
          <w:rFonts w:ascii="Trebuchet MS" w:hAnsi="Trebuchet MS"/>
          <w:szCs w:val="20"/>
        </w:rPr>
        <w:t>”</w:t>
      </w:r>
      <w:r w:rsidRPr="00912465">
        <w:rPr>
          <w:rFonts w:ascii="Trebuchet MS" w:hAnsi="Trebuchet MS"/>
          <w:szCs w:val="20"/>
        </w:rPr>
        <w:t xml:space="preserve"> = NULL</w:t>
      </w:r>
      <w:r>
        <w:rPr>
          <w:rFonts w:ascii="Trebuchet MS" w:hAnsi="Trebuchet MS"/>
          <w:szCs w:val="20"/>
        </w:rPr>
        <w:t>). I forbindelse med tildeling af værdien ”NULL” gøres der opmærksom på, at der er forskel på, hvordan de forskellige databaser håndterer NULL/ikke udfyldt/ingen værdi.</w:t>
      </w:r>
    </w:p>
    <w:p w14:paraId="65EA7B66" w14:textId="77777777" w:rsidR="009D3C40" w:rsidRDefault="009D3C40" w:rsidP="009D3C40">
      <w:pPr>
        <w:rPr>
          <w:rFonts w:ascii="Trebuchet MS" w:hAnsi="Trebuchet MS"/>
          <w:szCs w:val="20"/>
        </w:rPr>
      </w:pPr>
    </w:p>
    <w:p w14:paraId="6F8CD44A" w14:textId="77777777" w:rsidR="009D3C40" w:rsidRPr="0066343F" w:rsidRDefault="009D3C40" w:rsidP="009D3C40">
      <w:pPr>
        <w:rPr>
          <w:rFonts w:ascii="Trebuchet MS" w:hAnsi="Trebuchet MS"/>
          <w:szCs w:val="20"/>
        </w:rPr>
      </w:pPr>
      <w:r w:rsidRPr="0066343F">
        <w:rPr>
          <w:rFonts w:ascii="Trebuchet MS" w:hAnsi="Trebuchet MS"/>
          <w:szCs w:val="20"/>
        </w:rPr>
        <w:t>Tidspunkter (</w:t>
      </w:r>
      <w:r>
        <w:rPr>
          <w:rFonts w:ascii="Trebuchet MS" w:hAnsi="Trebuchet MS"/>
          <w:szCs w:val="20"/>
        </w:rPr>
        <w:t>”</w:t>
      </w:r>
      <w:proofErr w:type="spellStart"/>
      <w:r w:rsidRPr="0066343F">
        <w:rPr>
          <w:rFonts w:ascii="Trebuchet MS" w:hAnsi="Trebuchet MS"/>
          <w:szCs w:val="20"/>
        </w:rPr>
        <w:t>Systid_fra</w:t>
      </w:r>
      <w:proofErr w:type="spellEnd"/>
      <w:r>
        <w:rPr>
          <w:rFonts w:ascii="Trebuchet MS" w:hAnsi="Trebuchet MS"/>
          <w:szCs w:val="20"/>
        </w:rPr>
        <w:t>”</w:t>
      </w:r>
      <w:r w:rsidRPr="0066343F">
        <w:rPr>
          <w:rFonts w:ascii="Trebuchet MS" w:hAnsi="Trebuchet MS"/>
          <w:szCs w:val="20"/>
        </w:rPr>
        <w:t xml:space="preserve">, </w:t>
      </w:r>
      <w:r>
        <w:rPr>
          <w:rFonts w:ascii="Trebuchet MS" w:hAnsi="Trebuchet MS"/>
          <w:szCs w:val="20"/>
        </w:rPr>
        <w:t>”</w:t>
      </w:r>
      <w:proofErr w:type="spellStart"/>
      <w:r w:rsidRPr="0066343F">
        <w:rPr>
          <w:rFonts w:ascii="Trebuchet MS" w:hAnsi="Trebuchet MS"/>
          <w:szCs w:val="20"/>
        </w:rPr>
        <w:t>Systid_til</w:t>
      </w:r>
      <w:proofErr w:type="spellEnd"/>
      <w:r>
        <w:rPr>
          <w:rFonts w:ascii="Trebuchet MS" w:hAnsi="Trebuchet MS"/>
          <w:szCs w:val="20"/>
        </w:rPr>
        <w:t>”</w:t>
      </w:r>
      <w:r w:rsidRPr="0066343F">
        <w:rPr>
          <w:rFonts w:ascii="Trebuchet MS" w:hAnsi="Trebuchet MS"/>
          <w:szCs w:val="20"/>
        </w:rPr>
        <w:t>) for hver versions eksistensperiode registreres sådan, at der er en tidsmæssig ubrudt periode fra et objekts fødsel til det evt. bliver gjort historisk. Det er således muligt at følge et objekts eksistens med forskellige ændringer gennem hele dets levetid.</w:t>
      </w:r>
    </w:p>
    <w:p w14:paraId="08B90BBB" w14:textId="77777777" w:rsidR="009D3C40" w:rsidRPr="0066343F" w:rsidRDefault="009D3C40" w:rsidP="009D3C40">
      <w:pPr>
        <w:pStyle w:val="NormalWeb"/>
        <w:rPr>
          <w:rFonts w:ascii="Trebuchet MS" w:hAnsi="Trebuchet MS"/>
          <w:sz w:val="20"/>
          <w:szCs w:val="20"/>
        </w:rPr>
      </w:pPr>
      <w:r>
        <w:rPr>
          <w:rFonts w:ascii="Trebuchet MS" w:hAnsi="Trebuchet MS"/>
          <w:sz w:val="20"/>
          <w:szCs w:val="20"/>
        </w:rPr>
        <w:t xml:space="preserve">Objekters fysiske eksistens kan yderligere kvalificeres ved hjælp af feltet ”status” (Kladde, Forslag, mm.). </w:t>
      </w:r>
    </w:p>
    <w:p w14:paraId="3E03A72D" w14:textId="77777777" w:rsidR="009D3C40" w:rsidRDefault="009D3C40" w:rsidP="001359F7">
      <w:pPr>
        <w:pStyle w:val="NormalWeb"/>
        <w:rPr>
          <w:rFonts w:ascii="Trebuchet MS" w:hAnsi="Trebuchet MS"/>
          <w:sz w:val="20"/>
          <w:szCs w:val="20"/>
        </w:rPr>
      </w:pPr>
      <w:r>
        <w:rPr>
          <w:rFonts w:ascii="Trebuchet MS" w:hAnsi="Trebuchet MS"/>
          <w:sz w:val="20"/>
          <w:szCs w:val="20"/>
        </w:rPr>
        <w:t>Felterne ”</w:t>
      </w:r>
      <w:proofErr w:type="spellStart"/>
      <w:r>
        <w:rPr>
          <w:rFonts w:ascii="Trebuchet MS" w:hAnsi="Trebuchet MS"/>
          <w:sz w:val="20"/>
          <w:szCs w:val="20"/>
        </w:rPr>
        <w:t>Systid_fra</w:t>
      </w:r>
      <w:proofErr w:type="spellEnd"/>
      <w:r>
        <w:rPr>
          <w:rFonts w:ascii="Trebuchet MS" w:hAnsi="Trebuchet MS"/>
          <w:sz w:val="20"/>
          <w:szCs w:val="20"/>
        </w:rPr>
        <w:t>”, ”</w:t>
      </w:r>
      <w:proofErr w:type="spellStart"/>
      <w:r>
        <w:rPr>
          <w:rFonts w:ascii="Trebuchet MS" w:hAnsi="Trebuchet MS"/>
          <w:sz w:val="20"/>
          <w:szCs w:val="20"/>
        </w:rPr>
        <w:t>Systid_til</w:t>
      </w:r>
      <w:proofErr w:type="spellEnd"/>
      <w:r>
        <w:rPr>
          <w:rFonts w:ascii="Trebuchet MS" w:hAnsi="Trebuchet MS"/>
          <w:sz w:val="20"/>
          <w:szCs w:val="20"/>
        </w:rPr>
        <w:t>” og ”Oprettet” er systemgenererede værdier, som omfatter både dato og klokkeslæt (</w:t>
      </w:r>
      <w:r w:rsidR="00252A98" w:rsidRPr="004D056C">
        <w:rPr>
          <w:rFonts w:ascii="Trebuchet MS" w:hAnsi="Trebuchet MS"/>
          <w:sz w:val="20"/>
          <w:szCs w:val="20"/>
        </w:rPr>
        <w:t>tidsstempel</w:t>
      </w:r>
      <w:r>
        <w:rPr>
          <w:rFonts w:ascii="Trebuchet MS" w:hAnsi="Trebuchet MS"/>
          <w:sz w:val="20"/>
          <w:szCs w:val="20"/>
        </w:rPr>
        <w:t>). ”</w:t>
      </w:r>
      <w:proofErr w:type="spellStart"/>
      <w:r>
        <w:rPr>
          <w:rFonts w:ascii="Trebuchet MS" w:hAnsi="Trebuchet MS"/>
          <w:sz w:val="20"/>
          <w:szCs w:val="20"/>
        </w:rPr>
        <w:t>Gyldig_fra</w:t>
      </w:r>
      <w:proofErr w:type="spellEnd"/>
      <w:r>
        <w:rPr>
          <w:rFonts w:ascii="Trebuchet MS" w:hAnsi="Trebuchet MS"/>
          <w:sz w:val="20"/>
          <w:szCs w:val="20"/>
        </w:rPr>
        <w:t>” og ”</w:t>
      </w:r>
      <w:proofErr w:type="spellStart"/>
      <w:r>
        <w:rPr>
          <w:rFonts w:ascii="Trebuchet MS" w:hAnsi="Trebuchet MS"/>
          <w:sz w:val="20"/>
          <w:szCs w:val="20"/>
        </w:rPr>
        <w:t>Gyldig_til</w:t>
      </w:r>
      <w:proofErr w:type="spellEnd"/>
      <w:r>
        <w:rPr>
          <w:rFonts w:ascii="Trebuchet MS" w:hAnsi="Trebuchet MS"/>
          <w:sz w:val="20"/>
          <w:szCs w:val="20"/>
        </w:rPr>
        <w:t>” er en dato uden klokkeslæt (DATE datatypen). Gyldighedsperioden er begge datoer inklusive</w:t>
      </w:r>
    </w:p>
    <w:p w14:paraId="2D314390" w14:textId="77777777" w:rsidR="009D3C40" w:rsidRPr="00833371" w:rsidRDefault="009D3C40" w:rsidP="009D3C40">
      <w:pPr>
        <w:pStyle w:val="Overskrift2"/>
        <w:rPr>
          <w:highlight w:val="yellow"/>
        </w:rPr>
      </w:pPr>
      <w:bookmarkStart w:id="20" w:name="_Toc63351366"/>
      <w:r w:rsidRPr="00833371">
        <w:t>2.2 Metadata</w:t>
      </w:r>
      <w:bookmarkEnd w:id="20"/>
      <w:r w:rsidRPr="00833371">
        <w:rPr>
          <w:highlight w:val="yellow"/>
        </w:rPr>
        <w:t xml:space="preserve"> </w:t>
      </w:r>
    </w:p>
    <w:p w14:paraId="55F9B976" w14:textId="77777777" w:rsidR="00CE4F41" w:rsidRPr="00833371" w:rsidRDefault="009D3C40" w:rsidP="009D3C40">
      <w:pPr>
        <w:rPr>
          <w:rFonts w:ascii="Trebuchet MS" w:hAnsi="Trebuchet MS"/>
          <w:szCs w:val="20"/>
        </w:rPr>
      </w:pPr>
      <w:r w:rsidRPr="00833371">
        <w:rPr>
          <w:rFonts w:ascii="Trebuchet MS" w:hAnsi="Trebuchet MS"/>
          <w:szCs w:val="20"/>
        </w:rPr>
        <w:t xml:space="preserve">FKG datamodellen er teknisk set klar til at håndtere metadata på både tema- og objektniveau. En del af de generelle felter kan betragtes som blanding af metadata på tema- og objektniveau. Datamodellen indeholder desuden, for hver af de temaspecifikke datamodeller, et tilhørende standardiseret metadataskema. Disse metadata kan opfattes som metadata på temaniveau, men vil i mange tilfælde være forskelligt fra kommune til kommune - eks. </w:t>
      </w:r>
      <w:r w:rsidR="00CE4F41" w:rsidRPr="00833371">
        <w:rPr>
          <w:rFonts w:ascii="Trebuchet MS" w:hAnsi="Trebuchet MS"/>
          <w:szCs w:val="20"/>
        </w:rPr>
        <w:t xml:space="preserve">Ajourføringsdato, </w:t>
      </w:r>
      <w:proofErr w:type="spellStart"/>
      <w:r w:rsidR="00CE4F41" w:rsidRPr="00833371">
        <w:rPr>
          <w:rFonts w:ascii="Trebuchet MS" w:hAnsi="Trebuchet MS"/>
          <w:szCs w:val="20"/>
        </w:rPr>
        <w:t>BrugerID</w:t>
      </w:r>
      <w:proofErr w:type="spellEnd"/>
      <w:r w:rsidR="00CE4F41" w:rsidRPr="00833371">
        <w:rPr>
          <w:rFonts w:ascii="Trebuchet MS" w:hAnsi="Trebuchet MS"/>
          <w:szCs w:val="20"/>
        </w:rPr>
        <w:t xml:space="preserve"> </w:t>
      </w:r>
      <w:proofErr w:type="gramStart"/>
      <w:r w:rsidR="00CE4F41" w:rsidRPr="00833371">
        <w:rPr>
          <w:rFonts w:ascii="Trebuchet MS" w:hAnsi="Trebuchet MS"/>
          <w:szCs w:val="20"/>
        </w:rPr>
        <w:t>mm..</w:t>
      </w:r>
      <w:proofErr w:type="gramEnd"/>
      <w:r w:rsidR="00CE4F41" w:rsidRPr="00833371">
        <w:rPr>
          <w:rFonts w:ascii="Trebuchet MS" w:hAnsi="Trebuchet MS"/>
          <w:szCs w:val="20"/>
        </w:rPr>
        <w:t xml:space="preserve"> </w:t>
      </w:r>
      <w:r w:rsidRPr="00833371">
        <w:rPr>
          <w:rFonts w:ascii="Trebuchet MS" w:hAnsi="Trebuchet MS"/>
          <w:szCs w:val="20"/>
        </w:rPr>
        <w:t xml:space="preserve">Datamodellen for disse temametadata er standardiseret og indeholder en ens datamodel for alle temaer. </w:t>
      </w:r>
    </w:p>
    <w:p w14:paraId="684CCF03" w14:textId="77777777" w:rsidR="00CE4F41" w:rsidRPr="00833371" w:rsidRDefault="00CE4F41" w:rsidP="009D3C40">
      <w:pPr>
        <w:rPr>
          <w:rFonts w:ascii="Trebuchet MS" w:hAnsi="Trebuchet MS"/>
          <w:szCs w:val="20"/>
        </w:rPr>
      </w:pPr>
    </w:p>
    <w:p w14:paraId="65AE9C8D" w14:textId="77777777" w:rsidR="009D3C40" w:rsidRPr="00833371" w:rsidRDefault="009D3C40" w:rsidP="009D3C40">
      <w:pPr>
        <w:rPr>
          <w:rFonts w:ascii="Trebuchet MS" w:hAnsi="Trebuchet MS"/>
          <w:szCs w:val="20"/>
        </w:rPr>
      </w:pPr>
      <w:r w:rsidRPr="00833371">
        <w:rPr>
          <w:rFonts w:ascii="Trebuchet MS" w:hAnsi="Trebuchet MS"/>
          <w:szCs w:val="20"/>
        </w:rPr>
        <w:t xml:space="preserve">I forhold til at </w:t>
      </w:r>
      <w:proofErr w:type="spellStart"/>
      <w:r w:rsidRPr="00833371">
        <w:rPr>
          <w:rFonts w:ascii="Trebuchet MS" w:hAnsi="Trebuchet MS"/>
          <w:szCs w:val="20"/>
        </w:rPr>
        <w:t>fastligge</w:t>
      </w:r>
      <w:proofErr w:type="spellEnd"/>
      <w:r w:rsidRPr="00833371">
        <w:rPr>
          <w:rFonts w:ascii="Trebuchet MS" w:hAnsi="Trebuchet MS"/>
          <w:szCs w:val="20"/>
        </w:rPr>
        <w:t xml:space="preserve"> datamodellen for metadata, har projektgruppen inddraget INSPIRE profilen for metadata og den danske implementering af denne. Det er dog ikke alle felter fra IN</w:t>
      </w:r>
      <w:r w:rsidR="00B579D0" w:rsidRPr="00833371">
        <w:rPr>
          <w:rFonts w:ascii="Trebuchet MS" w:hAnsi="Trebuchet MS"/>
          <w:szCs w:val="20"/>
        </w:rPr>
        <w:t>S</w:t>
      </w:r>
      <w:r w:rsidRPr="00833371">
        <w:rPr>
          <w:rFonts w:ascii="Trebuchet MS" w:hAnsi="Trebuchet MS"/>
          <w:szCs w:val="20"/>
        </w:rPr>
        <w:t xml:space="preserve">PIRE profilen vi har valgt at arbejde videre med, grundet dels omkostningsbesparende hensyn og faglig relevans. </w:t>
      </w:r>
    </w:p>
    <w:p w14:paraId="76B8ADBA" w14:textId="77777777" w:rsidR="009D3C40" w:rsidRPr="00833371" w:rsidRDefault="009D3C40" w:rsidP="009D3C40">
      <w:pPr>
        <w:rPr>
          <w:rFonts w:ascii="Trebuchet MS" w:hAnsi="Trebuchet MS"/>
          <w:szCs w:val="20"/>
        </w:rPr>
      </w:pPr>
    </w:p>
    <w:p w14:paraId="25EDB6FA" w14:textId="77777777" w:rsidR="009D3C40" w:rsidRPr="00833371" w:rsidRDefault="009D3C40" w:rsidP="009D3C40">
      <w:r w:rsidRPr="00833371">
        <w:rPr>
          <w:rFonts w:ascii="Trebuchet MS" w:hAnsi="Trebuchet MS"/>
          <w:szCs w:val="20"/>
        </w:rPr>
        <w:t xml:space="preserve">Datamodellen for metadata er også klar i forhold til en kommende etablering af en fælleskommunal </w:t>
      </w:r>
      <w:proofErr w:type="gramStart"/>
      <w:r w:rsidRPr="00833371">
        <w:rPr>
          <w:rFonts w:ascii="Trebuchet MS" w:hAnsi="Trebuchet MS"/>
          <w:szCs w:val="20"/>
        </w:rPr>
        <w:t>FKG database</w:t>
      </w:r>
      <w:proofErr w:type="gramEnd"/>
      <w:r w:rsidRPr="00833371">
        <w:rPr>
          <w:rFonts w:ascii="Trebuchet MS" w:hAnsi="Trebuchet MS"/>
          <w:szCs w:val="20"/>
        </w:rPr>
        <w:t xml:space="preserve">. I datamodellen for metadata indgår således både en temakode for det tema som de pågældende metadata vedrører og en </w:t>
      </w:r>
      <w:proofErr w:type="gramStart"/>
      <w:r w:rsidRPr="00833371">
        <w:rPr>
          <w:rFonts w:ascii="Trebuchet MS" w:hAnsi="Trebuchet MS"/>
          <w:szCs w:val="20"/>
        </w:rPr>
        <w:t>CVR kode</w:t>
      </w:r>
      <w:proofErr w:type="gramEnd"/>
      <w:r w:rsidRPr="00833371">
        <w:rPr>
          <w:rFonts w:ascii="Trebuchet MS" w:hAnsi="Trebuchet MS"/>
          <w:szCs w:val="20"/>
        </w:rPr>
        <w:t>. Via en kombination af disse 2 koder, er det muligt at have individuelle metadata på kommuneniveau.</w:t>
      </w:r>
      <w:r w:rsidRPr="00833371">
        <w:t xml:space="preserve">  </w:t>
      </w:r>
    </w:p>
    <w:p w14:paraId="2B9158C8" w14:textId="77777777" w:rsidR="009D3C40" w:rsidRPr="00833371" w:rsidRDefault="009D3C40" w:rsidP="009D3C40">
      <w:pPr>
        <w:pStyle w:val="Overskrift2"/>
      </w:pPr>
      <w:bookmarkStart w:id="21" w:name="_Toc63351367"/>
      <w:r w:rsidRPr="00833371">
        <w:t>2.3 Terminologi</w:t>
      </w:r>
      <w:bookmarkEnd w:id="21"/>
    </w:p>
    <w:p w14:paraId="0207C0D5"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Der anvendes i dag flere begreber og terminologi i forhold til beskrivelse af GIS data. Data bliver kaldt alt fra ”temaer”, ”visuelle lag”, ”datasæt”, ”</w:t>
      </w:r>
      <w:proofErr w:type="spellStart"/>
      <w:r w:rsidRPr="00833371">
        <w:rPr>
          <w:rFonts w:ascii="Trebuchet MS" w:hAnsi="Trebuchet MS" w:cs="Trebuchet MS"/>
          <w:szCs w:val="20"/>
        </w:rPr>
        <w:t>Featureclass</w:t>
      </w:r>
      <w:r w:rsidR="00DF6C78" w:rsidRPr="00833371">
        <w:rPr>
          <w:rFonts w:ascii="Trebuchet MS" w:hAnsi="Trebuchet MS" w:cs="Trebuchet MS"/>
          <w:szCs w:val="20"/>
        </w:rPr>
        <w:t>es</w:t>
      </w:r>
      <w:proofErr w:type="spellEnd"/>
      <w:r w:rsidRPr="00833371">
        <w:rPr>
          <w:rFonts w:ascii="Trebuchet MS" w:hAnsi="Trebuchet MS" w:cs="Trebuchet MS"/>
          <w:szCs w:val="20"/>
        </w:rPr>
        <w:t xml:space="preserve">” m.m. I det tidligere </w:t>
      </w:r>
      <w:proofErr w:type="gramStart"/>
      <w:r w:rsidRPr="00833371">
        <w:rPr>
          <w:rFonts w:ascii="Trebuchet MS" w:hAnsi="Trebuchet MS" w:cs="Trebuchet MS"/>
          <w:szCs w:val="20"/>
        </w:rPr>
        <w:t>OGF projekt</w:t>
      </w:r>
      <w:proofErr w:type="gramEnd"/>
      <w:r w:rsidRPr="00833371">
        <w:rPr>
          <w:rFonts w:ascii="Trebuchet MS" w:hAnsi="Trebuchet MS" w:cs="Trebuchet MS"/>
          <w:szCs w:val="20"/>
        </w:rPr>
        <w:t xml:space="preserve"> og i forbindelse med ”udbudsprojektet” er der anvendt engelske udtryk, for så vidt muligt, at bruge samme udtryk, som bruges internationalt og blandt andet anvendes i INSPIRE direktivet.</w:t>
      </w:r>
    </w:p>
    <w:p w14:paraId="7E7D6C7D" w14:textId="77777777" w:rsidR="009D3C40" w:rsidRPr="00833371" w:rsidRDefault="009D3C40" w:rsidP="009D3C40">
      <w:pPr>
        <w:rPr>
          <w:rFonts w:ascii="Trebuchet MS" w:hAnsi="Trebuchet MS" w:cs="Trebuchet MS"/>
          <w:szCs w:val="20"/>
        </w:rPr>
      </w:pPr>
    </w:p>
    <w:p w14:paraId="2CB7F1B2"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I forhold til nærværende datamodelarbejdet anvendes ikke engelske udtryk, primært af tværoffentlige hensyn. Både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og DAI anvender således ikke engelske udtryk til at beskrive temaer/lag/datasæt, men derimod anvendes begrebet ”tema” om et lag. Brugen af udtrykket ”tema” om et lag øger også den forståelsesmæssige opfattelse, set fra brugerens perspektiv og desuden er det projektgruppens opfattelse, at brugen af danske udtryk vil medvirke til at sikre større udbredelse.  </w:t>
      </w:r>
    </w:p>
    <w:p w14:paraId="27C014DB" w14:textId="77777777" w:rsidR="009D3C40" w:rsidRPr="00833371" w:rsidRDefault="009D3C40" w:rsidP="009D3C40">
      <w:pPr>
        <w:rPr>
          <w:rFonts w:ascii="Trebuchet MS" w:hAnsi="Trebuchet MS" w:cs="Trebuchet MS"/>
          <w:szCs w:val="20"/>
        </w:rPr>
      </w:pPr>
    </w:p>
    <w:p w14:paraId="0EECCB36"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I FKG datamodellen anvendes derfor følgende fælles terminologi;</w:t>
      </w:r>
    </w:p>
    <w:p w14:paraId="2D3C8C31" w14:textId="77777777" w:rsidR="009D3C40" w:rsidRPr="00833371" w:rsidRDefault="009D3C40" w:rsidP="009D3C40">
      <w:pPr>
        <w:rPr>
          <w:rFonts w:ascii="Trebuchet MS" w:hAnsi="Trebuchet MS" w:cs="Trebuchet MS"/>
          <w:szCs w:val="20"/>
        </w:rPr>
      </w:pPr>
    </w:p>
    <w:p w14:paraId="06DB08C6" w14:textId="77777777" w:rsidR="009D3C40" w:rsidRPr="00833371" w:rsidRDefault="009D3C40" w:rsidP="00D90DC0">
      <w:pPr>
        <w:numPr>
          <w:ilvl w:val="0"/>
          <w:numId w:val="4"/>
        </w:numPr>
        <w:rPr>
          <w:rFonts w:ascii="Trebuchet MS" w:hAnsi="Trebuchet MS" w:cs="Trebuchet MS"/>
          <w:szCs w:val="20"/>
        </w:rPr>
      </w:pPr>
      <w:r w:rsidRPr="00833371">
        <w:rPr>
          <w:rFonts w:ascii="Trebuchet MS" w:hAnsi="Trebuchet MS" w:cs="Trebuchet MS"/>
          <w:b/>
          <w:szCs w:val="20"/>
        </w:rPr>
        <w:t xml:space="preserve">Temagruppe </w:t>
      </w:r>
      <w:r w:rsidRPr="00833371">
        <w:rPr>
          <w:rFonts w:ascii="Trebuchet MS" w:hAnsi="Trebuchet MS" w:cs="Trebuchet MS"/>
          <w:szCs w:val="20"/>
        </w:rPr>
        <w:t>er en gruppering af data. I FKG er det valgt at gruppere efter datas logiske fagområde.</w:t>
      </w:r>
    </w:p>
    <w:p w14:paraId="1BEC46A9" w14:textId="77777777" w:rsidR="009D3C40" w:rsidRPr="00833371" w:rsidRDefault="009D3C40" w:rsidP="009D3C40">
      <w:pPr>
        <w:rPr>
          <w:rFonts w:ascii="Trebuchet MS" w:hAnsi="Trebuchet MS" w:cs="Trebuchet MS"/>
          <w:szCs w:val="20"/>
        </w:rPr>
      </w:pPr>
    </w:p>
    <w:p w14:paraId="525F73BF" w14:textId="77777777" w:rsidR="009D3C40" w:rsidRPr="00857266" w:rsidRDefault="009D3C40" w:rsidP="00D90DC0">
      <w:pPr>
        <w:numPr>
          <w:ilvl w:val="0"/>
          <w:numId w:val="4"/>
        </w:numPr>
        <w:rPr>
          <w:rFonts w:ascii="Trebuchet MS" w:hAnsi="Trebuchet MS" w:cs="Trebuchet MS"/>
          <w:szCs w:val="20"/>
        </w:rPr>
      </w:pPr>
      <w:r>
        <w:rPr>
          <w:rFonts w:ascii="Trebuchet MS" w:hAnsi="Trebuchet MS" w:cs="Trebuchet MS"/>
          <w:b/>
          <w:szCs w:val="20"/>
        </w:rPr>
        <w:t xml:space="preserve">Tema </w:t>
      </w:r>
      <w:r w:rsidRPr="006350CF">
        <w:rPr>
          <w:rFonts w:ascii="Trebuchet MS" w:hAnsi="Trebuchet MS" w:cs="Trebuchet MS"/>
          <w:szCs w:val="20"/>
        </w:rPr>
        <w:t xml:space="preserve">er det samme </w:t>
      </w:r>
      <w:r w:rsidRPr="00857266">
        <w:rPr>
          <w:rFonts w:ascii="Trebuchet MS" w:hAnsi="Trebuchet MS" w:cs="Trebuchet MS"/>
          <w:szCs w:val="20"/>
        </w:rPr>
        <w:t>som de enkelte GI</w:t>
      </w:r>
      <w:r>
        <w:rPr>
          <w:rFonts w:ascii="Trebuchet MS" w:hAnsi="Trebuchet MS" w:cs="Trebuchet MS"/>
          <w:szCs w:val="20"/>
        </w:rPr>
        <w:t xml:space="preserve">S tabeller i databasen også kaldt </w:t>
      </w:r>
      <w:r w:rsidRPr="00857266">
        <w:rPr>
          <w:rFonts w:ascii="Trebuchet MS" w:hAnsi="Trebuchet MS" w:cs="Trebuchet MS"/>
          <w:szCs w:val="20"/>
        </w:rPr>
        <w:t xml:space="preserve">lag, datasæt </w:t>
      </w:r>
      <w:proofErr w:type="gramStart"/>
      <w:r w:rsidRPr="00857266">
        <w:rPr>
          <w:rFonts w:ascii="Trebuchet MS" w:hAnsi="Trebuchet MS" w:cs="Trebuchet MS"/>
          <w:szCs w:val="20"/>
        </w:rPr>
        <w:t>m.m..</w:t>
      </w:r>
      <w:proofErr w:type="gramEnd"/>
    </w:p>
    <w:p w14:paraId="32E842A0" w14:textId="77777777" w:rsidR="009D3C40" w:rsidRDefault="009D3C40" w:rsidP="009D3C40">
      <w:pPr>
        <w:rPr>
          <w:rFonts w:ascii="Trebuchet MS" w:hAnsi="Trebuchet MS" w:cs="Trebuchet MS"/>
          <w:szCs w:val="20"/>
        </w:rPr>
      </w:pPr>
    </w:p>
    <w:p w14:paraId="1350BE9B" w14:textId="77777777" w:rsidR="009D3C40" w:rsidRPr="00912465" w:rsidRDefault="009D3C40" w:rsidP="00D90DC0">
      <w:pPr>
        <w:numPr>
          <w:ilvl w:val="0"/>
          <w:numId w:val="4"/>
        </w:numPr>
        <w:rPr>
          <w:rFonts w:ascii="Trebuchet MS" w:hAnsi="Trebuchet MS" w:cs="Trebuchet MS"/>
          <w:szCs w:val="20"/>
        </w:rPr>
      </w:pPr>
      <w:r>
        <w:rPr>
          <w:rFonts w:ascii="Trebuchet MS" w:hAnsi="Trebuchet MS" w:cs="Trebuchet MS"/>
          <w:b/>
          <w:szCs w:val="20"/>
        </w:rPr>
        <w:t xml:space="preserve">Felter </w:t>
      </w:r>
      <w:r w:rsidRPr="00857266">
        <w:rPr>
          <w:rFonts w:ascii="Trebuchet MS" w:hAnsi="Trebuchet MS" w:cs="Trebuchet MS"/>
          <w:szCs w:val="20"/>
        </w:rPr>
        <w:t xml:space="preserve">er det samme som </w:t>
      </w:r>
      <w:r>
        <w:rPr>
          <w:rFonts w:ascii="Trebuchet MS" w:hAnsi="Trebuchet MS" w:cs="Trebuchet MS"/>
          <w:szCs w:val="20"/>
        </w:rPr>
        <w:t>rækker</w:t>
      </w:r>
      <w:r w:rsidRPr="00857266">
        <w:rPr>
          <w:rFonts w:ascii="Trebuchet MS" w:hAnsi="Trebuchet MS" w:cs="Trebuchet MS"/>
          <w:szCs w:val="20"/>
        </w:rPr>
        <w:t>/</w:t>
      </w:r>
      <w:r>
        <w:rPr>
          <w:rFonts w:ascii="Trebuchet MS" w:hAnsi="Trebuchet MS" w:cs="Trebuchet MS"/>
          <w:szCs w:val="20"/>
        </w:rPr>
        <w:t>attributter/egenskabsdata</w:t>
      </w:r>
      <w:r w:rsidRPr="00857266">
        <w:rPr>
          <w:rFonts w:ascii="Trebuchet MS" w:hAnsi="Trebuchet MS" w:cs="Trebuchet MS"/>
          <w:szCs w:val="20"/>
        </w:rPr>
        <w:t xml:space="preserve"> i </w:t>
      </w:r>
      <w:r>
        <w:rPr>
          <w:rFonts w:ascii="Trebuchet MS" w:hAnsi="Trebuchet MS" w:cs="Trebuchet MS"/>
          <w:szCs w:val="20"/>
        </w:rPr>
        <w:t xml:space="preserve">temaerne </w:t>
      </w:r>
    </w:p>
    <w:p w14:paraId="1BAD08EB" w14:textId="77777777" w:rsidR="009D3C40" w:rsidRDefault="009D3C40" w:rsidP="009D3C40">
      <w:pPr>
        <w:rPr>
          <w:rFonts w:ascii="Trebuchet MS" w:hAnsi="Trebuchet MS" w:cs="Trebuchet MS"/>
          <w:szCs w:val="20"/>
        </w:rPr>
      </w:pPr>
    </w:p>
    <w:p w14:paraId="583BD338" w14:textId="77777777" w:rsidR="009D3C40" w:rsidRPr="007E15C7" w:rsidRDefault="009D3C40" w:rsidP="00D90DC0">
      <w:pPr>
        <w:numPr>
          <w:ilvl w:val="0"/>
          <w:numId w:val="4"/>
        </w:numPr>
        <w:rPr>
          <w:rFonts w:ascii="Trebuchet MS" w:hAnsi="Trebuchet MS" w:cs="Trebuchet MS"/>
          <w:szCs w:val="20"/>
        </w:rPr>
      </w:pPr>
      <w:r w:rsidRPr="007E15C7">
        <w:rPr>
          <w:rFonts w:ascii="Trebuchet MS" w:hAnsi="Trebuchet MS" w:cs="Trebuchet MS"/>
          <w:b/>
          <w:szCs w:val="20"/>
        </w:rPr>
        <w:t xml:space="preserve">Objekt </w:t>
      </w:r>
      <w:r>
        <w:rPr>
          <w:rFonts w:ascii="Trebuchet MS" w:hAnsi="Trebuchet MS" w:cs="Trebuchet MS"/>
          <w:szCs w:val="20"/>
        </w:rPr>
        <w:t>er det geografiske element (geometrien) der er registreret i databasen</w:t>
      </w:r>
    </w:p>
    <w:p w14:paraId="0A22FFDC" w14:textId="77777777" w:rsidR="009D3C40" w:rsidRDefault="009D3C40" w:rsidP="009D3C40">
      <w:pPr>
        <w:rPr>
          <w:rFonts w:ascii="Trebuchet MS" w:hAnsi="Trebuchet MS" w:cs="Trebuchet MS"/>
          <w:szCs w:val="20"/>
        </w:rPr>
      </w:pPr>
    </w:p>
    <w:p w14:paraId="7BBE5FB4" w14:textId="77777777" w:rsidR="009D3C40" w:rsidRDefault="009D3C40" w:rsidP="009D3C40">
      <w:pPr>
        <w:rPr>
          <w:rFonts w:ascii="Trebuchet MS" w:hAnsi="Trebuchet MS" w:cs="Trebuchet MS"/>
          <w:szCs w:val="20"/>
        </w:rPr>
      </w:pPr>
      <w:r>
        <w:rPr>
          <w:rFonts w:ascii="Trebuchet MS" w:hAnsi="Trebuchet MS" w:cs="Trebuchet MS"/>
          <w:szCs w:val="20"/>
        </w:rPr>
        <w:t xml:space="preserve">Rent forståelsesmæssigt kan der således drages analogi mellem følgende: </w:t>
      </w:r>
      <w:proofErr w:type="spellStart"/>
      <w:r w:rsidRPr="006350CF">
        <w:rPr>
          <w:rFonts w:ascii="Trebuchet MS" w:hAnsi="Trebuchet MS" w:cs="Trebuchet MS"/>
          <w:szCs w:val="20"/>
        </w:rPr>
        <w:t>Featuregroup</w:t>
      </w:r>
      <w:proofErr w:type="spellEnd"/>
      <w:r w:rsidRPr="006350CF">
        <w:rPr>
          <w:rFonts w:ascii="Trebuchet MS" w:hAnsi="Trebuchet MS" w:cs="Trebuchet MS"/>
          <w:szCs w:val="20"/>
        </w:rPr>
        <w:t xml:space="preserve"> = Temagruppe, Featureclass = Tema</w:t>
      </w:r>
      <w:r>
        <w:rPr>
          <w:rFonts w:ascii="Trebuchet MS" w:hAnsi="Trebuchet MS" w:cs="Trebuchet MS"/>
          <w:szCs w:val="20"/>
        </w:rPr>
        <w:t xml:space="preserve"> og </w:t>
      </w:r>
      <w:r w:rsidRPr="006350CF">
        <w:rPr>
          <w:rFonts w:ascii="Trebuchet MS" w:hAnsi="Trebuchet MS" w:cs="Trebuchet MS"/>
          <w:szCs w:val="20"/>
        </w:rPr>
        <w:t>Felter = Attr</w:t>
      </w:r>
      <w:r>
        <w:rPr>
          <w:rFonts w:ascii="Trebuchet MS" w:hAnsi="Trebuchet MS" w:cs="Trebuchet MS"/>
          <w:szCs w:val="20"/>
        </w:rPr>
        <w:t>ibutter.</w:t>
      </w:r>
    </w:p>
    <w:p w14:paraId="7BC4F5C6" w14:textId="77777777" w:rsidR="009D3C40" w:rsidRPr="00833371" w:rsidRDefault="009D3C40" w:rsidP="009D3C40">
      <w:pPr>
        <w:pStyle w:val="Overskrift2"/>
      </w:pPr>
      <w:bookmarkStart w:id="22" w:name="_Toc63351368"/>
      <w:r w:rsidRPr="00833371">
        <w:t>2.4 Kodelister/opslagstabeller</w:t>
      </w:r>
      <w:bookmarkEnd w:id="22"/>
    </w:p>
    <w:p w14:paraId="4E15B24D"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Datamodellen gør brug af opslagstabeller, også kaldet valglister, kodetabeller eller ”domains”. Brugen af kodetabeller skal være med til at sikre, at krav til at feltværdier overholdes, og data dermed kan sammenlignes kommunerne imellem. Desuden giver brugen af kodelister også en bedre brugeroplevelse, når felter kan udfyldes ved hjælp af kodelister. </w:t>
      </w:r>
    </w:p>
    <w:p w14:paraId="31661A1A" w14:textId="77777777" w:rsidR="009D3C40" w:rsidRPr="00833371" w:rsidRDefault="009D3C40" w:rsidP="009D3C40">
      <w:pPr>
        <w:autoSpaceDE w:val="0"/>
        <w:autoSpaceDN w:val="0"/>
        <w:adjustRightInd w:val="0"/>
        <w:rPr>
          <w:rFonts w:ascii="Trebuchet MS" w:hAnsi="Trebuchet MS" w:cs="Trebuchet MS"/>
          <w:szCs w:val="20"/>
        </w:rPr>
      </w:pPr>
    </w:p>
    <w:p w14:paraId="35042107"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En opslagstabel består af en kodeværdi og en tilhørende kodetekst. </w:t>
      </w:r>
      <w:r w:rsidRPr="00833371">
        <w:rPr>
          <w:rFonts w:ascii="Trebuchet MS" w:hAnsi="Trebuchet MS"/>
          <w:szCs w:val="20"/>
        </w:rPr>
        <w:t xml:space="preserve">Generelt for opslagstabellerne gælder, at kun talværdien gemmes i databasen. </w:t>
      </w:r>
      <w:r w:rsidRPr="00833371">
        <w:rPr>
          <w:rFonts w:ascii="Trebuchet MS" w:hAnsi="Trebuchet MS" w:cs="Trebuchet MS"/>
          <w:szCs w:val="20"/>
        </w:rPr>
        <w:t xml:space="preserve">For de felter, der gør brug af opslagstabeller, skal tekstværdien vises i stedet for kodeværdien. Opslagstabellerne skal være fysiske tabeller i databasen. </w:t>
      </w:r>
    </w:p>
    <w:p w14:paraId="7A73CB40" w14:textId="77777777" w:rsidR="009D3C40" w:rsidRPr="00833371" w:rsidRDefault="009D3C40" w:rsidP="009D3C40">
      <w:pPr>
        <w:autoSpaceDE w:val="0"/>
        <w:autoSpaceDN w:val="0"/>
        <w:adjustRightInd w:val="0"/>
        <w:rPr>
          <w:rFonts w:ascii="Trebuchet MS" w:hAnsi="Trebuchet MS" w:cs="Trebuchet MS"/>
          <w:szCs w:val="20"/>
        </w:rPr>
      </w:pPr>
    </w:p>
    <w:p w14:paraId="474961EB" w14:textId="77777777" w:rsidR="009D3C40" w:rsidRPr="00833371" w:rsidRDefault="009D3C40" w:rsidP="009D3C40">
      <w:pPr>
        <w:autoSpaceDE w:val="0"/>
        <w:autoSpaceDN w:val="0"/>
        <w:adjustRightInd w:val="0"/>
        <w:rPr>
          <w:rFonts w:ascii="Trebuchet MS" w:hAnsi="Trebuchet MS"/>
          <w:szCs w:val="20"/>
        </w:rPr>
      </w:pPr>
      <w:r w:rsidRPr="00833371">
        <w:rPr>
          <w:rFonts w:ascii="Trebuchet MS" w:hAnsi="Trebuchet MS"/>
          <w:szCs w:val="20"/>
        </w:rPr>
        <w:t>Opslagstabellerne/kodelisterne er navngivet med en unik temakode + feltnavn. Tekstværdien er beskrevet i datamodellen, og markeret med en blå farve.</w:t>
      </w:r>
    </w:p>
    <w:p w14:paraId="653E3E06" w14:textId="77777777" w:rsidR="00FB73A3" w:rsidRPr="00833371" w:rsidRDefault="00FB73A3" w:rsidP="00FB73A3">
      <w:pPr>
        <w:autoSpaceDE w:val="0"/>
        <w:autoSpaceDN w:val="0"/>
        <w:adjustRightInd w:val="0"/>
        <w:rPr>
          <w:rFonts w:ascii="Trebuchet MS" w:hAnsi="Trebuchet MS"/>
          <w:szCs w:val="20"/>
        </w:rPr>
      </w:pPr>
      <w:r w:rsidRPr="00833371">
        <w:rPr>
          <w:rFonts w:ascii="Trebuchet MS" w:hAnsi="Trebuchet MS"/>
          <w:szCs w:val="20"/>
        </w:rPr>
        <w:t>For at holde styr på historiske værdier (opslagsværdier der ikke længere er gyldige valgmuligheder) er der blevet tilføjet en kolonne med en talværdi (0 eller 1), som angiver om det er en historisk opslagsværdi eller en gyldig.</w:t>
      </w:r>
    </w:p>
    <w:p w14:paraId="33B42B15" w14:textId="77777777" w:rsidR="009D3C40" w:rsidRPr="00833371" w:rsidRDefault="009D3C40" w:rsidP="009D3C40">
      <w:pPr>
        <w:pStyle w:val="Overskrift3"/>
        <w:rPr>
          <w:b w:val="0"/>
          <w:bCs w:val="0"/>
          <w:sz w:val="20"/>
          <w:szCs w:val="20"/>
          <w:lang w:val="nb-NO"/>
        </w:rPr>
      </w:pPr>
      <w:bookmarkStart w:id="23" w:name="_Toc343077128"/>
      <w:bookmarkStart w:id="24" w:name="_Toc63351369"/>
      <w:r w:rsidRPr="00833371">
        <w:t>2.4.1 Mulige værdisæt</w:t>
      </w:r>
      <w:bookmarkEnd w:id="23"/>
      <w:bookmarkEnd w:id="24"/>
    </w:p>
    <w:p w14:paraId="21E59135" w14:textId="77777777" w:rsidR="009D3C40" w:rsidRPr="00833371" w:rsidRDefault="009D3C40" w:rsidP="009D3C40">
      <w:pPr>
        <w:ind w:left="360"/>
        <w:rPr>
          <w:rFonts w:ascii="Trebuchet MS" w:hAnsi="Trebuchet MS" w:cs="Arial"/>
          <w:szCs w:val="20"/>
          <w:lang w:val="nb-NO"/>
        </w:rPr>
      </w:pPr>
      <w:r w:rsidRPr="00833371">
        <w:rPr>
          <w:rFonts w:ascii="Trebuchet MS" w:hAnsi="Trebuchet MS" w:cs="Arial"/>
          <w:szCs w:val="20"/>
          <w:lang w:val="nb-NO"/>
        </w:rPr>
        <w:t>Felter, der har et begrænset muligt værdisæt (interval, liste …) skal valideres af databasen ved indtastning. Der kan også være validering af data mellem felterne, såsom at ”Systid_til” skal være senere end ”Systid_fra”.</w:t>
      </w:r>
    </w:p>
    <w:p w14:paraId="7F006A27" w14:textId="77777777" w:rsidR="009D3C40" w:rsidRPr="00833371" w:rsidRDefault="009D3C40" w:rsidP="009D3C40">
      <w:pPr>
        <w:ind w:left="360"/>
        <w:rPr>
          <w:rFonts w:ascii="Trebuchet MS" w:hAnsi="Trebuchet MS" w:cs="Arial"/>
          <w:szCs w:val="20"/>
          <w:lang w:val="nb-NO"/>
        </w:rPr>
      </w:pPr>
    </w:p>
    <w:p w14:paraId="4DF55A72" w14:textId="77777777" w:rsidR="009D3C40" w:rsidRPr="00833371" w:rsidRDefault="009D3C40" w:rsidP="009D3C40">
      <w:pPr>
        <w:ind w:left="360"/>
        <w:rPr>
          <w:rFonts w:ascii="Trebuchet MS" w:hAnsi="Trebuchet MS" w:cs="Arial"/>
          <w:szCs w:val="20"/>
          <w:lang w:val="nb-NO"/>
        </w:rPr>
      </w:pPr>
      <w:r w:rsidRPr="00833371">
        <w:rPr>
          <w:rFonts w:ascii="Trebuchet MS" w:hAnsi="Trebuchet MS" w:cs="Arial"/>
          <w:szCs w:val="20"/>
          <w:lang w:val="nb-NO"/>
        </w:rPr>
        <w:t>For en del felter gælder, at feltværdien er én ud af en liste af gyldige værdier. Listen over gyldige værdier implementeres i databasen som en (opslags)tabel med en talkode for hver enkelt værdi, tilknyttet selve værdien, som kan være en tekst, et interval eller andet. Det er altid talkoden, der lagres i de enkelte temaer. Den egentlige feltværdi er den, der udstilles, og kan skaffes via opslagstabellen.</w:t>
      </w:r>
    </w:p>
    <w:p w14:paraId="589BA00E" w14:textId="77777777" w:rsidR="009D3C40" w:rsidRPr="00833371" w:rsidRDefault="009D3C40" w:rsidP="009D3C40">
      <w:pPr>
        <w:ind w:left="360"/>
        <w:rPr>
          <w:rFonts w:ascii="Trebuchet MS" w:hAnsi="Trebuchet MS" w:cs="Arial"/>
          <w:szCs w:val="20"/>
          <w:lang w:val="nb-NO"/>
        </w:rPr>
      </w:pPr>
    </w:p>
    <w:p w14:paraId="65580E5A" w14:textId="77777777" w:rsidR="009D3C40" w:rsidRPr="00CD6383" w:rsidRDefault="009D3C40" w:rsidP="009D3C40">
      <w:pPr>
        <w:ind w:left="360"/>
        <w:rPr>
          <w:rFonts w:ascii="Trebuchet MS" w:hAnsi="Trebuchet MS" w:cs="Arial"/>
          <w:color w:val="4F81BD"/>
          <w:szCs w:val="20"/>
          <w:lang w:val="nb-NO"/>
        </w:rPr>
      </w:pPr>
      <w:r w:rsidRPr="00833371">
        <w:rPr>
          <w:rFonts w:ascii="Trebuchet MS" w:hAnsi="Trebuchet MS" w:cs="Arial"/>
          <w:szCs w:val="20"/>
          <w:lang w:val="nb-NO"/>
        </w:rPr>
        <w:t>Talværdier lagres i databasen i en datatype, der er beregnet dertil (integer, numeric, float …), sådan at feltet ikke kan indeholde bogstaver eller specialtegn. I nogle tilfælde vil der være angivet en øvre og/eller nedre grænse for værdien af et talfelt, som tjekkes af databasen. Datatypedefinitionerne fremgår af datamodellens forskellige skemaer.</w:t>
      </w:r>
    </w:p>
    <w:p w14:paraId="7E2B87A8" w14:textId="660DDB63" w:rsidR="00CB7C66" w:rsidRPr="00CD6383" w:rsidRDefault="00CB7C66" w:rsidP="00EE23E0">
      <w:pPr>
        <w:pStyle w:val="Overskrift3"/>
        <w:rPr>
          <w:color w:val="4F81BD"/>
          <w:lang w:val="nb-NO"/>
        </w:rPr>
      </w:pPr>
      <w:bookmarkStart w:id="25" w:name="_Toc63351370"/>
      <w:r w:rsidRPr="00CD6383">
        <w:rPr>
          <w:color w:val="4F81BD"/>
        </w:rPr>
        <w:t>2.4.2 Aktive værdisæt</w:t>
      </w:r>
      <w:bookmarkEnd w:id="25"/>
    </w:p>
    <w:p w14:paraId="670026A0" w14:textId="77777777" w:rsidR="00CB7C66" w:rsidRPr="00CD6383" w:rsidRDefault="00CB7C66" w:rsidP="00CB7C66">
      <w:pPr>
        <w:ind w:left="360"/>
        <w:rPr>
          <w:rFonts w:ascii="Trebuchet MS" w:hAnsi="Trebuchet MS"/>
          <w:color w:val="4F81BD"/>
          <w:lang w:val="nb-NO"/>
        </w:rPr>
      </w:pPr>
      <w:r w:rsidRPr="00CD6383">
        <w:rPr>
          <w:rFonts w:ascii="Trebuchet MS" w:hAnsi="Trebuchet MS"/>
          <w:color w:val="4F81BD"/>
          <w:lang w:val="nb-NO"/>
        </w:rPr>
        <w:t xml:space="preserve">Over tid har det vist sig nødvendigt at ændre mulige værdier i opslagstabeller med nye eller mere aktuelle. Når datamodellen først er taget i brug kan man ikke fjerne en værdi fra en opslagstabel uden at relationerne bliver brudt. Til at håndere denne situation er der indført en kolonne til at angive om en værdi er aktiv eller ej. Meningen med dette er, at når den ikke længere er aktiv kan den ikke benyttes fremdadrettet. Når en ny model er implementeret skal man efterfølgende selv gå ind og opdatere eksisterende data, så de bliver i overensstemmelse med de nye </w:t>
      </w:r>
      <w:r w:rsidRPr="00CD6383">
        <w:rPr>
          <w:rFonts w:ascii="Trebuchet MS" w:hAnsi="Trebuchet MS"/>
          <w:color w:val="4F81BD"/>
          <w:u w:val="single"/>
          <w:lang w:val="nb-NO"/>
        </w:rPr>
        <w:t>aktive</w:t>
      </w:r>
      <w:r w:rsidRPr="00CD6383">
        <w:rPr>
          <w:rFonts w:ascii="Trebuchet MS" w:hAnsi="Trebuchet MS"/>
          <w:color w:val="4F81BD"/>
          <w:lang w:val="nb-NO"/>
        </w:rPr>
        <w:t xml:space="preserve"> værdier. I databasen kan feltet aktiv antage værdien 0 eller 1, true eller false afhængig af databasetype.</w:t>
      </w:r>
    </w:p>
    <w:p w14:paraId="27839520" w14:textId="77777777" w:rsidR="009D3C40" w:rsidRPr="00833371" w:rsidRDefault="009D3C40" w:rsidP="009D3C40">
      <w:pPr>
        <w:pStyle w:val="Overskrift2"/>
      </w:pPr>
      <w:bookmarkStart w:id="26" w:name="_Toc63351371"/>
      <w:r w:rsidRPr="00833371">
        <w:lastRenderedPageBreak/>
        <w:t>2.5 Validering af data og indhold</w:t>
      </w:r>
      <w:bookmarkEnd w:id="26"/>
    </w:p>
    <w:p w14:paraId="7DFCA7F7" w14:textId="77777777" w:rsidR="009D3C40" w:rsidRDefault="009D3C40" w:rsidP="009D3C40">
      <w:pPr>
        <w:rPr>
          <w:rFonts w:ascii="Trebuchet MS" w:hAnsi="Trebuchet MS" w:cs="Trebuchet MS"/>
          <w:color w:val="000000"/>
          <w:szCs w:val="20"/>
        </w:rPr>
      </w:pPr>
      <w:r w:rsidRPr="00833371">
        <w:rPr>
          <w:rFonts w:ascii="Trebuchet MS" w:hAnsi="Trebuchet MS" w:cs="Trebuchet MS"/>
          <w:szCs w:val="20"/>
          <w:lang w:val="nb-NO"/>
        </w:rPr>
        <w:t xml:space="preserve">Datamodellen indeholder IKKE nogen indbygget intelligens/systematik til automatisk tjek af topologi, tilladt geometri, muligt værdisæt mm. </w:t>
      </w:r>
      <w:r w:rsidRPr="00833371">
        <w:rPr>
          <w:rFonts w:ascii="Trebuchet MS" w:hAnsi="Trebuchet MS" w:cs="Trebuchet MS"/>
          <w:szCs w:val="20"/>
        </w:rPr>
        <w:t>Selvom det ikke er tilfældet, er det dog væsentligt, at validering af data er specificeret ensartet, og at valideringen bliver udført på databaseniveau og IKKE udelukkende af forskellige værktøjer, der tilgår databasen</w:t>
      </w:r>
      <w:r w:rsidRPr="00912465">
        <w:rPr>
          <w:rFonts w:ascii="Trebuchet MS" w:hAnsi="Trebuchet MS" w:cs="Trebuchet MS"/>
          <w:color w:val="000000"/>
          <w:szCs w:val="20"/>
        </w:rPr>
        <w:t>.</w:t>
      </w:r>
      <w:r w:rsidRPr="00B81B68">
        <w:rPr>
          <w:rFonts w:ascii="Trebuchet MS" w:hAnsi="Trebuchet MS" w:cs="Trebuchet MS"/>
          <w:color w:val="000000"/>
          <w:szCs w:val="20"/>
        </w:rPr>
        <w:t xml:space="preserve"> </w:t>
      </w:r>
    </w:p>
    <w:p w14:paraId="73A8E1E1" w14:textId="77777777" w:rsidR="009D3C40" w:rsidRPr="00833371" w:rsidRDefault="009D3C40" w:rsidP="009D3C40">
      <w:pPr>
        <w:pStyle w:val="Overskrift3"/>
      </w:pPr>
      <w:bookmarkStart w:id="27" w:name="_Toc63351372"/>
      <w:r w:rsidRPr="00833371">
        <w:t>2.5.1 Topologi</w:t>
      </w:r>
      <w:bookmarkEnd w:id="27"/>
    </w:p>
    <w:p w14:paraId="30EE7145"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Topologi tjekkes alene visuelt i brugerfladen. Det gælder eks. topologiske forhold såsom:</w:t>
      </w:r>
    </w:p>
    <w:p w14:paraId="467C398F" w14:textId="77777777" w:rsidR="009D3C40" w:rsidRPr="00833371" w:rsidRDefault="009D3C40" w:rsidP="009D3C40">
      <w:pPr>
        <w:ind w:left="360"/>
        <w:rPr>
          <w:rFonts w:ascii="Trebuchet MS" w:hAnsi="Trebuchet MS" w:cs="Trebuchet MS"/>
          <w:szCs w:val="20"/>
        </w:rPr>
      </w:pPr>
    </w:p>
    <w:p w14:paraId="26B90675"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Sammenhæng i netværk</w:t>
      </w:r>
    </w:p>
    <w:p w14:paraId="23397260"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Umulige sammenfald af punkttemaer, linjetemaer og fladetemaer.</w:t>
      </w:r>
    </w:p>
    <w:p w14:paraId="6DE5855E"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 xml:space="preserve">Snap-relationer </w:t>
      </w:r>
    </w:p>
    <w:p w14:paraId="705C7C49" w14:textId="77777777" w:rsidR="009D3C40" w:rsidRPr="00833371" w:rsidRDefault="009D3C40" w:rsidP="009D3C40">
      <w:pPr>
        <w:pStyle w:val="Overskrift3"/>
      </w:pPr>
      <w:bookmarkStart w:id="28" w:name="_Toc63351373"/>
      <w:r w:rsidRPr="00833371">
        <w:t>2.5.2 Obligatoriske/frivillige/systemgenererede felter</w:t>
      </w:r>
      <w:bookmarkEnd w:id="28"/>
    </w:p>
    <w:p w14:paraId="2718EAD1"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I oversigterne over felterne til de enkelte temaer, er der for hver felt angivet om felterne er </w:t>
      </w:r>
      <w:proofErr w:type="gramStart"/>
      <w:r w:rsidRPr="00833371">
        <w:rPr>
          <w:rFonts w:ascii="Trebuchet MS" w:hAnsi="Trebuchet MS" w:cs="Trebuchet MS"/>
          <w:szCs w:val="20"/>
        </w:rPr>
        <w:t>obligatorisk</w:t>
      </w:r>
      <w:proofErr w:type="gramEnd"/>
      <w:r w:rsidRPr="00833371">
        <w:rPr>
          <w:rFonts w:ascii="Trebuchet MS" w:hAnsi="Trebuchet MS" w:cs="Trebuchet MS"/>
          <w:szCs w:val="20"/>
        </w:rPr>
        <w:t xml:space="preserve"> (O), valgfri (F)</w:t>
      </w:r>
      <w:r w:rsidR="00DF6C78" w:rsidRPr="00833371">
        <w:rPr>
          <w:rFonts w:ascii="Trebuchet MS" w:hAnsi="Trebuchet MS" w:cs="Trebuchet MS"/>
          <w:szCs w:val="20"/>
        </w:rPr>
        <w:t xml:space="preserve"> </w:t>
      </w:r>
      <w:r w:rsidRPr="00833371">
        <w:rPr>
          <w:rFonts w:ascii="Trebuchet MS" w:hAnsi="Trebuchet MS" w:cs="Trebuchet MS"/>
          <w:szCs w:val="20"/>
        </w:rPr>
        <w:t xml:space="preserve">eller systemudfyldt (S). </w:t>
      </w:r>
    </w:p>
    <w:p w14:paraId="01F515CB" w14:textId="77777777" w:rsidR="009D3C40" w:rsidRPr="00833371" w:rsidRDefault="009D3C40" w:rsidP="009D3C40">
      <w:pPr>
        <w:rPr>
          <w:rFonts w:ascii="Trebuchet MS" w:hAnsi="Trebuchet MS" w:cs="Trebuchet MS"/>
          <w:szCs w:val="20"/>
        </w:rPr>
      </w:pPr>
    </w:p>
    <w:p w14:paraId="3251B343" w14:textId="77777777" w:rsidR="009D3C40" w:rsidRPr="00833371" w:rsidRDefault="009D3C40" w:rsidP="009D3C40">
      <w:pPr>
        <w:autoSpaceDE w:val="0"/>
        <w:autoSpaceDN w:val="0"/>
        <w:adjustRightInd w:val="0"/>
        <w:rPr>
          <w:rFonts w:ascii="Trebuchet MS" w:hAnsi="Trebuchet MS" w:cs="Trebuchet MS"/>
          <w:b/>
          <w:szCs w:val="20"/>
        </w:rPr>
      </w:pPr>
      <w:r w:rsidRPr="00833371">
        <w:rPr>
          <w:rFonts w:ascii="Trebuchet MS" w:hAnsi="Trebuchet MS" w:cs="Trebuchet MS"/>
          <w:szCs w:val="20"/>
        </w:rPr>
        <w:t>Hvis feltet er obligatorisk eller systemudfyldt tjekkes det af databasen at feltet er udfyldt. Valgfrie f</w:t>
      </w:r>
      <w:r w:rsidRPr="00833371">
        <w:rPr>
          <w:rFonts w:ascii="Trebuchet MS" w:hAnsi="Trebuchet MS"/>
          <w:szCs w:val="20"/>
        </w:rPr>
        <w:t>elter (F) skal være oprettet, men behøver ikke at være udfyldt.</w:t>
      </w:r>
    </w:p>
    <w:p w14:paraId="0356D2C2" w14:textId="77777777" w:rsidR="009D3C40" w:rsidRPr="00833371" w:rsidRDefault="009D3C40" w:rsidP="009D3C40">
      <w:pPr>
        <w:rPr>
          <w:rFonts w:ascii="Trebuchet MS" w:hAnsi="Trebuchet MS" w:cs="Trebuchet MS"/>
          <w:szCs w:val="20"/>
        </w:rPr>
      </w:pPr>
    </w:p>
    <w:p w14:paraId="34E0168C" w14:textId="77777777" w:rsidR="009D3C40" w:rsidRPr="00833371" w:rsidRDefault="009D3C40" w:rsidP="009D3C40">
      <w:pPr>
        <w:autoSpaceDE w:val="0"/>
        <w:autoSpaceDN w:val="0"/>
        <w:adjustRightInd w:val="0"/>
        <w:rPr>
          <w:rFonts w:ascii="Trebuchet MS" w:hAnsi="Trebuchet MS"/>
          <w:szCs w:val="20"/>
        </w:rPr>
      </w:pPr>
      <w:r w:rsidRPr="00833371">
        <w:rPr>
          <w:rFonts w:ascii="Trebuchet MS" w:hAnsi="Trebuchet MS"/>
          <w:szCs w:val="20"/>
        </w:rPr>
        <w:t>Felterne ”</w:t>
      </w:r>
      <w:proofErr w:type="spellStart"/>
      <w:r w:rsidRPr="00833371">
        <w:rPr>
          <w:rFonts w:ascii="Trebuchet MS" w:hAnsi="Trebuchet MS"/>
          <w:szCs w:val="20"/>
        </w:rPr>
        <w:t>objekt_id</w:t>
      </w:r>
      <w:proofErr w:type="spellEnd"/>
      <w:r w:rsidRPr="00833371">
        <w:rPr>
          <w:rFonts w:ascii="Trebuchet MS" w:hAnsi="Trebuchet MS"/>
          <w:szCs w:val="20"/>
        </w:rPr>
        <w:t>”, ”</w:t>
      </w:r>
      <w:proofErr w:type="spellStart"/>
      <w:r w:rsidRPr="00833371">
        <w:rPr>
          <w:rFonts w:ascii="Trebuchet MS" w:hAnsi="Trebuchet MS"/>
          <w:szCs w:val="20"/>
        </w:rPr>
        <w:t>versions_id</w:t>
      </w:r>
      <w:proofErr w:type="spellEnd"/>
      <w:r w:rsidRPr="00833371">
        <w:rPr>
          <w:rFonts w:ascii="Trebuchet MS" w:hAnsi="Trebuchet MS"/>
          <w:szCs w:val="20"/>
        </w:rPr>
        <w:t>”, ”</w:t>
      </w:r>
      <w:proofErr w:type="spellStart"/>
      <w:r w:rsidRPr="00833371">
        <w:rPr>
          <w:rFonts w:ascii="Trebuchet MS" w:hAnsi="Trebuchet MS"/>
          <w:szCs w:val="20"/>
        </w:rPr>
        <w:t>systid_fra</w:t>
      </w:r>
      <w:proofErr w:type="spellEnd"/>
      <w:r w:rsidRPr="00833371">
        <w:rPr>
          <w:rFonts w:ascii="Trebuchet MS" w:hAnsi="Trebuchet MS"/>
          <w:szCs w:val="20"/>
        </w:rPr>
        <w:t>”, ”</w:t>
      </w:r>
      <w:proofErr w:type="spellStart"/>
      <w:r w:rsidRPr="00833371">
        <w:rPr>
          <w:rFonts w:ascii="Trebuchet MS" w:hAnsi="Trebuchet MS"/>
          <w:szCs w:val="20"/>
        </w:rPr>
        <w:t>systid_til</w:t>
      </w:r>
      <w:proofErr w:type="spellEnd"/>
      <w:r w:rsidRPr="00833371">
        <w:rPr>
          <w:rFonts w:ascii="Trebuchet MS" w:hAnsi="Trebuchet MS"/>
          <w:szCs w:val="20"/>
        </w:rPr>
        <w:t>”, ”oprettet” og ”</w:t>
      </w:r>
      <w:proofErr w:type="spellStart"/>
      <w:r w:rsidRPr="00833371">
        <w:rPr>
          <w:rFonts w:ascii="Trebuchet MS" w:hAnsi="Trebuchet MS"/>
          <w:szCs w:val="20"/>
        </w:rPr>
        <w:t>bruger_id</w:t>
      </w:r>
      <w:proofErr w:type="spellEnd"/>
      <w:r w:rsidRPr="00833371">
        <w:rPr>
          <w:rFonts w:ascii="Trebuchet MS" w:hAnsi="Trebuchet MS"/>
          <w:szCs w:val="20"/>
        </w:rPr>
        <w:t>” er alle systemgenererede. ”</w:t>
      </w:r>
      <w:proofErr w:type="spellStart"/>
      <w:r w:rsidRPr="00833371">
        <w:rPr>
          <w:rFonts w:ascii="Trebuchet MS" w:hAnsi="Trebuchet MS"/>
          <w:szCs w:val="20"/>
        </w:rPr>
        <w:t>Objekt_id</w:t>
      </w:r>
      <w:proofErr w:type="spellEnd"/>
      <w:r w:rsidRPr="00833371">
        <w:rPr>
          <w:rFonts w:ascii="Trebuchet MS" w:hAnsi="Trebuchet MS"/>
          <w:szCs w:val="20"/>
        </w:rPr>
        <w:t>” og ”</w:t>
      </w:r>
      <w:proofErr w:type="spellStart"/>
      <w:r w:rsidRPr="00833371">
        <w:rPr>
          <w:rFonts w:ascii="Trebuchet MS" w:hAnsi="Trebuchet MS"/>
          <w:szCs w:val="20"/>
        </w:rPr>
        <w:t>versions_id</w:t>
      </w:r>
      <w:proofErr w:type="spellEnd"/>
      <w:r w:rsidRPr="00833371">
        <w:rPr>
          <w:rFonts w:ascii="Trebuchet MS" w:hAnsi="Trebuchet MS"/>
          <w:szCs w:val="20"/>
        </w:rPr>
        <w:t xml:space="preserve">” er af typen UUID. Dette er for at sikre, at eksterne systemer også kan generere de unikke værdier. </w:t>
      </w:r>
    </w:p>
    <w:p w14:paraId="58C89DD4" w14:textId="77777777" w:rsidR="009D3C40" w:rsidRPr="00833371" w:rsidRDefault="009D3C40" w:rsidP="009D3C40">
      <w:pPr>
        <w:pStyle w:val="Overskrift3"/>
      </w:pPr>
      <w:bookmarkStart w:id="29" w:name="_Toc63351374"/>
      <w:r w:rsidRPr="00833371">
        <w:t>2.5.3 Tilladt geometri</w:t>
      </w:r>
      <w:bookmarkEnd w:id="29"/>
    </w:p>
    <w:p w14:paraId="235BBD36" w14:textId="77777777" w:rsidR="009D3C40" w:rsidRPr="00833371" w:rsidRDefault="009D3C40" w:rsidP="009D3C40">
      <w:pPr>
        <w:rPr>
          <w:rFonts w:ascii="Trebuchet MS" w:hAnsi="Trebuchet MS" w:cs="Trebuchet MS"/>
          <w:szCs w:val="20"/>
          <w:lang w:val="nb-NO"/>
        </w:rPr>
      </w:pPr>
      <w:r w:rsidRPr="00833371">
        <w:rPr>
          <w:rFonts w:ascii="Trebuchet MS" w:hAnsi="Trebuchet MS" w:cs="Trebuchet MS"/>
          <w:szCs w:val="20"/>
        </w:rPr>
        <w:t xml:space="preserve">Geometri for objekter skal opfylde ”OGC Simple Feature </w:t>
      </w:r>
      <w:proofErr w:type="spellStart"/>
      <w:r w:rsidRPr="00833371">
        <w:rPr>
          <w:rFonts w:ascii="Trebuchet MS" w:hAnsi="Trebuchet MS" w:cs="Trebuchet MS"/>
          <w:szCs w:val="20"/>
        </w:rPr>
        <w:t>Specification</w:t>
      </w:r>
      <w:proofErr w:type="spellEnd"/>
      <w:r w:rsidRPr="00833371">
        <w:rPr>
          <w:rFonts w:ascii="Trebuchet MS" w:hAnsi="Trebuchet MS" w:cs="Trebuchet MS"/>
          <w:szCs w:val="20"/>
        </w:rPr>
        <w:t xml:space="preserve">” standarderne for punkt, linje, polygon, multipunkt, multilinje og multipolygon. Standarderne skal opfyldes på databaseniveau. </w:t>
      </w:r>
      <w:r w:rsidRPr="00833371">
        <w:rPr>
          <w:rFonts w:ascii="Trebuchet MS" w:hAnsi="Trebuchet MS" w:cs="Trebuchet MS"/>
          <w:szCs w:val="20"/>
          <w:lang w:val="nb-NO"/>
        </w:rPr>
        <w:t xml:space="preserve">(Eksempelvis må en linje ikke krydse sig selv.) For hvert tema er geometritypen enten et punkt, en linje eller en polygon eller tilsvarende multi-punkt, -linje eller -polygon. </w:t>
      </w:r>
    </w:p>
    <w:p w14:paraId="11768960" w14:textId="77777777" w:rsidR="009D3C40" w:rsidRPr="00833371" w:rsidRDefault="009D3C40" w:rsidP="009D3C40">
      <w:pPr>
        <w:rPr>
          <w:rFonts w:ascii="Trebuchet MS" w:hAnsi="Trebuchet MS" w:cs="Trebuchet MS"/>
          <w:szCs w:val="20"/>
          <w:lang w:val="nb-NO"/>
        </w:rPr>
      </w:pPr>
    </w:p>
    <w:p w14:paraId="0B80E9AA" w14:textId="77777777" w:rsidR="009D3C40" w:rsidRPr="00833371" w:rsidRDefault="009D3C40" w:rsidP="009D3C40">
      <w:pPr>
        <w:rPr>
          <w:rFonts w:ascii="Trebuchet MS" w:hAnsi="Trebuchet MS" w:cs="Trebuchet MS"/>
          <w:szCs w:val="20"/>
          <w:lang w:val="nb-NO"/>
        </w:rPr>
      </w:pPr>
      <w:r w:rsidRPr="00833371">
        <w:rPr>
          <w:rFonts w:ascii="Trebuchet MS" w:hAnsi="Trebuchet MS" w:cs="Trebuchet MS"/>
          <w:szCs w:val="20"/>
          <w:lang w:val="nb-NO"/>
        </w:rPr>
        <w:t>Objekter uden geometri tillades ikke, hvor feltet ”Geometri” ikke må være nul (NULL). For alle temaerne gælder at geometrierne er i 2D og indeholder således kun x- og y-koordinater i databasen. En evt. z-koordinat til hele geometrien angives i en dertil oprettet felt.</w:t>
      </w:r>
    </w:p>
    <w:p w14:paraId="30A139A8" w14:textId="77777777" w:rsidR="009D3C40" w:rsidRPr="00833371" w:rsidRDefault="009D3C40" w:rsidP="009D3C40">
      <w:pPr>
        <w:pStyle w:val="Overskrift3"/>
      </w:pPr>
      <w:bookmarkStart w:id="30" w:name="_Toc292866423"/>
      <w:bookmarkStart w:id="31" w:name="_Toc63351375"/>
      <w:r w:rsidRPr="00833371">
        <w:t xml:space="preserve">2.5.4 </w:t>
      </w:r>
      <w:bookmarkStart w:id="32" w:name="_Toc292866424"/>
      <w:bookmarkEnd w:id="30"/>
      <w:r w:rsidRPr="00833371">
        <w:t>Grænseafstemning</w:t>
      </w:r>
      <w:bookmarkEnd w:id="31"/>
      <w:bookmarkEnd w:id="32"/>
    </w:p>
    <w:p w14:paraId="342DAB16" w14:textId="1E7DF4C4" w:rsidR="00FE78C2" w:rsidRDefault="009D3C40" w:rsidP="009D3C40">
      <w:pPr>
        <w:rPr>
          <w:rFonts w:ascii="Trebuchet MS" w:hAnsi="Trebuchet MS" w:cs="Trebuchet MS"/>
          <w:szCs w:val="20"/>
        </w:rPr>
      </w:pPr>
      <w:r w:rsidRPr="00833371">
        <w:rPr>
          <w:rFonts w:ascii="Trebuchet MS" w:hAnsi="Trebuchet MS" w:cs="Trebuchet MS"/>
          <w:szCs w:val="20"/>
        </w:rPr>
        <w:t>I denne version af datamodellen specificeres ingen regler for tjek og afstemning af data på tværs af og tæt ved kommunegrænsen. Det anbefales dog, at der mundtligt og visuelt samordnes ved kommunegrænsen, hvor muligt.</w:t>
      </w:r>
    </w:p>
    <w:p w14:paraId="6123D58C" w14:textId="77777777" w:rsidR="00FE78C2" w:rsidRDefault="00FE78C2">
      <w:pPr>
        <w:rPr>
          <w:rFonts w:ascii="Trebuchet MS" w:hAnsi="Trebuchet MS" w:cs="Trebuchet MS"/>
          <w:szCs w:val="20"/>
        </w:rPr>
      </w:pPr>
      <w:r>
        <w:rPr>
          <w:rFonts w:ascii="Trebuchet MS" w:hAnsi="Trebuchet MS" w:cs="Trebuchet MS"/>
          <w:szCs w:val="20"/>
        </w:rPr>
        <w:br w:type="page"/>
      </w:r>
    </w:p>
    <w:p w14:paraId="1A350A75" w14:textId="77777777" w:rsidR="00C77BD4" w:rsidRPr="00833371" w:rsidRDefault="00461B48" w:rsidP="00587E37">
      <w:pPr>
        <w:pStyle w:val="Overskrift1"/>
        <w:rPr>
          <w:sz w:val="28"/>
          <w:szCs w:val="28"/>
        </w:rPr>
      </w:pPr>
      <w:bookmarkStart w:id="33" w:name="_Toc292448041"/>
      <w:bookmarkStart w:id="34" w:name="_Toc292448210"/>
      <w:bookmarkStart w:id="35" w:name="_Toc292692139"/>
      <w:bookmarkStart w:id="36" w:name="_Toc292713266"/>
      <w:bookmarkStart w:id="37" w:name="_Toc292865152"/>
      <w:bookmarkStart w:id="38" w:name="_Toc63351376"/>
      <w:r>
        <w:lastRenderedPageBreak/>
        <w:t>3</w:t>
      </w:r>
      <w:r w:rsidR="00C77BD4" w:rsidRPr="00A32757">
        <w:t xml:space="preserve">. Generel </w:t>
      </w:r>
      <w:r w:rsidR="00C77BD4" w:rsidRPr="00833371">
        <w:t>datamodel (</w:t>
      </w:r>
      <w:r w:rsidR="00C03E27" w:rsidRPr="00833371">
        <w:t>DATAKATALOG</w:t>
      </w:r>
      <w:r w:rsidR="00C77BD4" w:rsidRPr="00833371">
        <w:t>)</w:t>
      </w:r>
      <w:bookmarkEnd w:id="33"/>
      <w:bookmarkEnd w:id="34"/>
      <w:bookmarkEnd w:id="35"/>
      <w:bookmarkEnd w:id="36"/>
      <w:bookmarkEnd w:id="37"/>
      <w:bookmarkEnd w:id="38"/>
    </w:p>
    <w:p w14:paraId="7FDEF188" w14:textId="77777777" w:rsidR="00756B6F" w:rsidRPr="00A32757" w:rsidRDefault="00756B6F" w:rsidP="00FF7FC5">
      <w:pPr>
        <w:autoSpaceDE w:val="0"/>
        <w:autoSpaceDN w:val="0"/>
        <w:adjustRightInd w:val="0"/>
        <w:rPr>
          <w:rFonts w:ascii="Trebuchet MS" w:hAnsi="Trebuchet MS" w:cs="Trebuchet MS"/>
          <w:sz w:val="18"/>
          <w:szCs w:val="18"/>
        </w:rPr>
      </w:pPr>
      <w:r w:rsidRPr="00833371">
        <w:rPr>
          <w:rFonts w:ascii="Trebuchet MS" w:hAnsi="Trebuchet MS" w:cs="Trebuchet MS"/>
          <w:sz w:val="18"/>
          <w:szCs w:val="18"/>
        </w:rPr>
        <w:t>Den generelle del af datamodellen udgø</w:t>
      </w:r>
      <w:r w:rsidRPr="00A32757">
        <w:rPr>
          <w:rFonts w:ascii="Trebuchet MS" w:hAnsi="Trebuchet MS" w:cs="Trebuchet MS"/>
          <w:sz w:val="18"/>
          <w:szCs w:val="18"/>
        </w:rPr>
        <w:t>r den del, der er fælles for alle datasæt. I tekniske termer er det mere korrekt at kalde det et datakatalog, som beskriver de</w:t>
      </w:r>
      <w:r w:rsidR="003129A2" w:rsidRPr="00A32757">
        <w:rPr>
          <w:rFonts w:ascii="Trebuchet MS" w:hAnsi="Trebuchet MS" w:cs="Trebuchet MS"/>
          <w:sz w:val="18"/>
          <w:szCs w:val="18"/>
        </w:rPr>
        <w:t xml:space="preserve"> </w:t>
      </w:r>
      <w:r w:rsidRPr="00A32757">
        <w:rPr>
          <w:rFonts w:ascii="Trebuchet MS" w:hAnsi="Trebuchet MS" w:cs="Trebuchet MS"/>
          <w:sz w:val="18"/>
          <w:szCs w:val="18"/>
        </w:rPr>
        <w:t>felter, der indgår i datamodellen.</w:t>
      </w:r>
      <w:r w:rsidR="00253B37">
        <w:rPr>
          <w:rFonts w:ascii="Trebuchet MS" w:hAnsi="Trebuchet MS" w:cs="Trebuchet MS"/>
          <w:sz w:val="18"/>
          <w:szCs w:val="18"/>
        </w:rPr>
        <w:t xml:space="preserve"> </w:t>
      </w:r>
    </w:p>
    <w:bookmarkStart w:id="39" w:name="_Toc292448042"/>
    <w:bookmarkStart w:id="40" w:name="_Toc292448211"/>
    <w:bookmarkStart w:id="41" w:name="_Toc292692140"/>
    <w:bookmarkStart w:id="42" w:name="_Toc292713267"/>
    <w:bookmarkStart w:id="43" w:name="_Toc292865153"/>
    <w:bookmarkStart w:id="44" w:name="_Toc63351377"/>
    <w:p w14:paraId="26E4F61A" w14:textId="1C852306" w:rsidR="00C77BD4" w:rsidRPr="00A32757" w:rsidRDefault="000E03A2" w:rsidP="00921796">
      <w:pPr>
        <w:pStyle w:val="Overskrift2"/>
      </w:pPr>
      <w:r>
        <w:rPr>
          <w:noProof/>
        </w:rPr>
        <mc:AlternateContent>
          <mc:Choice Requires="wpi">
            <w:drawing>
              <wp:anchor distT="0" distB="0" distL="114300" distR="114300" simplePos="0" relativeHeight="251659264" behindDoc="0" locked="0" layoutInCell="1" allowOverlap="1" wp14:anchorId="3A9D6317" wp14:editId="4DC5B4C7">
                <wp:simplePos x="0" y="0"/>
                <wp:positionH relativeFrom="column">
                  <wp:posOffset>-172702</wp:posOffset>
                </wp:positionH>
                <wp:positionV relativeFrom="paragraph">
                  <wp:posOffset>1514768</wp:posOffset>
                </wp:positionV>
                <wp:extent cx="1916280" cy="547920"/>
                <wp:effectExtent l="57150" t="57150" r="65405" b="62230"/>
                <wp:wrapNone/>
                <wp:docPr id="1" name="Håndskrift 1"/>
                <wp:cNvGraphicFramePr/>
                <a:graphic xmlns:a="http://schemas.openxmlformats.org/drawingml/2006/main">
                  <a:graphicData uri="http://schemas.microsoft.com/office/word/2010/wordprocessingInk">
                    <w14:contentPart bwMode="auto" r:id="rId18">
                      <w14:nvContentPartPr>
                        <w14:cNvContentPartPr/>
                      </w14:nvContentPartPr>
                      <w14:xfrm>
                        <a:off x="0" y="0"/>
                        <a:ext cx="1916280" cy="547920"/>
                      </w14:xfrm>
                    </w14:contentPart>
                  </a:graphicData>
                </a:graphic>
              </wp:anchor>
            </w:drawing>
          </mc:Choice>
          <mc:Fallback>
            <w:pict>
              <v:shapetype w14:anchorId="747B65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 o:spid="_x0000_s1026" type="#_x0000_t75" style="position:absolute;margin-left:-15pt;margin-top:117.85pt;width:153.75pt;height: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">
                <v:imagedata r:id="rId19" o:title=""/>
              </v:shape>
            </w:pict>
          </mc:Fallback>
        </mc:AlternateContent>
      </w:r>
      <w:r w:rsidR="00461B48">
        <w:t>3</w:t>
      </w:r>
      <w:r w:rsidR="00756B6F" w:rsidRPr="00A32757">
        <w:t>.1 Felter i generel datamodel</w:t>
      </w:r>
      <w:bookmarkEnd w:id="39"/>
      <w:bookmarkEnd w:id="40"/>
      <w:bookmarkEnd w:id="41"/>
      <w:bookmarkEnd w:id="42"/>
      <w:bookmarkEnd w:id="43"/>
      <w:bookmarkEnd w:id="44"/>
      <w:r w:rsidR="00E34B00">
        <w:t xml:space="preserve"> </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429"/>
        <w:gridCol w:w="852"/>
        <w:gridCol w:w="1970"/>
        <w:gridCol w:w="1447"/>
        <w:gridCol w:w="2788"/>
        <w:gridCol w:w="1329"/>
        <w:gridCol w:w="3454"/>
      </w:tblGrid>
      <w:tr w:rsidR="00064359" w:rsidRPr="0051728E" w14:paraId="34EDE53E" w14:textId="77777777" w:rsidTr="00064359">
        <w:tc>
          <w:tcPr>
            <w:tcW w:w="1384" w:type="dxa"/>
            <w:tcBorders>
              <w:bottom w:val="single" w:sz="4" w:space="0" w:color="auto"/>
            </w:tcBorders>
            <w:shd w:val="clear" w:color="auto" w:fill="D9D9D9"/>
            <w:vAlign w:val="center"/>
          </w:tcPr>
          <w:p w14:paraId="38C21B7D" w14:textId="77777777" w:rsidR="00064359" w:rsidRPr="0051728E" w:rsidRDefault="00064359" w:rsidP="00FF7FC5">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gridSpan w:val="2"/>
            <w:tcBorders>
              <w:bottom w:val="single" w:sz="4" w:space="0" w:color="auto"/>
            </w:tcBorders>
            <w:shd w:val="clear" w:color="auto" w:fill="D9D9D9"/>
          </w:tcPr>
          <w:p w14:paraId="2467E1A9" w14:textId="4915B123" w:rsidR="00064359" w:rsidRPr="0051728E" w:rsidRDefault="00064359" w:rsidP="00FF7FC5">
            <w:pPr>
              <w:rPr>
                <w:rFonts w:ascii="Trebuchet MS" w:hAnsi="Trebuchet MS" w:cs="Trebuchet MS"/>
                <w:b/>
                <w:bCs/>
                <w:sz w:val="18"/>
                <w:szCs w:val="18"/>
              </w:rPr>
            </w:pPr>
            <w:r>
              <w:rPr>
                <w:rFonts w:ascii="Trebuchet MS" w:hAnsi="Trebuchet MS" w:cs="Trebuchet MS"/>
                <w:b/>
                <w:bCs/>
                <w:sz w:val="18"/>
                <w:szCs w:val="18"/>
              </w:rPr>
              <w:t>Feltnavn10</w:t>
            </w:r>
          </w:p>
        </w:tc>
        <w:tc>
          <w:tcPr>
            <w:tcW w:w="1991" w:type="dxa"/>
            <w:tcBorders>
              <w:bottom w:val="single" w:sz="4" w:space="0" w:color="auto"/>
            </w:tcBorders>
            <w:shd w:val="clear" w:color="auto" w:fill="D9D9D9"/>
            <w:vAlign w:val="center"/>
          </w:tcPr>
          <w:p w14:paraId="09A54E4D" w14:textId="56DAD69B"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Formål</w:t>
            </w:r>
          </w:p>
        </w:tc>
        <w:tc>
          <w:tcPr>
            <w:tcW w:w="1458" w:type="dxa"/>
            <w:tcBorders>
              <w:bottom w:val="single" w:sz="4" w:space="0" w:color="auto"/>
            </w:tcBorders>
            <w:shd w:val="clear" w:color="auto" w:fill="D9D9D9"/>
            <w:vAlign w:val="center"/>
          </w:tcPr>
          <w:p w14:paraId="25B982D1"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Datatype</w:t>
            </w:r>
          </w:p>
        </w:tc>
        <w:tc>
          <w:tcPr>
            <w:tcW w:w="2815" w:type="dxa"/>
            <w:tcBorders>
              <w:bottom w:val="single" w:sz="4" w:space="0" w:color="auto"/>
            </w:tcBorders>
            <w:shd w:val="clear" w:color="auto" w:fill="D9D9D9"/>
            <w:vAlign w:val="center"/>
          </w:tcPr>
          <w:p w14:paraId="58DC5129"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333" w:type="dxa"/>
            <w:tcBorders>
              <w:bottom w:val="single" w:sz="4" w:space="0" w:color="auto"/>
            </w:tcBorders>
            <w:shd w:val="clear" w:color="auto" w:fill="D9D9D9"/>
            <w:vAlign w:val="center"/>
          </w:tcPr>
          <w:p w14:paraId="17226571" w14:textId="77777777" w:rsidR="00064359" w:rsidRPr="0051728E" w:rsidRDefault="00064359" w:rsidP="0051728E">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1D9A67D6"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frit</w:t>
            </w:r>
          </w:p>
        </w:tc>
        <w:tc>
          <w:tcPr>
            <w:tcW w:w="3507" w:type="dxa"/>
            <w:shd w:val="clear" w:color="auto" w:fill="D9D9D9"/>
            <w:vAlign w:val="center"/>
          </w:tcPr>
          <w:p w14:paraId="478E30AB"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Eksempel</w:t>
            </w:r>
          </w:p>
        </w:tc>
      </w:tr>
      <w:tr w:rsidR="00064359" w:rsidRPr="0051728E" w14:paraId="04CBBA6F"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vAlign w:val="bottom"/>
          </w:tcPr>
          <w:p w14:paraId="25803C30" w14:textId="37596ECF" w:rsidR="00064359" w:rsidRPr="0051728E" w:rsidRDefault="00F63639" w:rsidP="00064359">
            <w:pPr>
              <w:rPr>
                <w:rFonts w:ascii="Trebuchet MS" w:hAnsi="Trebuchet MS" w:cs="Trebuchet MS"/>
                <w:sz w:val="18"/>
                <w:szCs w:val="18"/>
              </w:rPr>
            </w:pPr>
            <w:r>
              <w:rPr>
                <w:rFonts w:ascii="Trebuchet MS" w:hAnsi="Trebuchet MS" w:cs="Trebuchet MS"/>
                <w:sz w:val="18"/>
                <w:szCs w:val="18"/>
              </w:rPr>
              <w:t>T</w:t>
            </w:r>
            <w:r w:rsidR="00064359">
              <w:rPr>
                <w:rFonts w:ascii="Trebuchet MS" w:hAnsi="Trebuchet MS" w:cs="Trebuchet MS"/>
                <w:sz w:val="18"/>
                <w:szCs w:val="18"/>
              </w:rPr>
              <w:t>ema</w:t>
            </w:r>
            <w:r w:rsidR="00064359" w:rsidRPr="0051728E">
              <w:rPr>
                <w:rFonts w:ascii="Trebuchet MS" w:hAnsi="Trebuchet MS" w:cs="Trebuchet MS"/>
                <w:sz w:val="18"/>
                <w:szCs w:val="18"/>
              </w:rPr>
              <w:t>kode</w:t>
            </w:r>
          </w:p>
        </w:tc>
        <w:tc>
          <w:tcPr>
            <w:tcW w:w="1164" w:type="dxa"/>
            <w:gridSpan w:val="2"/>
            <w:tcBorders>
              <w:top w:val="single" w:sz="4" w:space="0" w:color="auto"/>
              <w:left w:val="single" w:sz="4" w:space="0" w:color="auto"/>
              <w:bottom w:val="single" w:sz="4" w:space="0" w:color="auto"/>
              <w:right w:val="single" w:sz="4" w:space="0" w:color="auto"/>
            </w:tcBorders>
            <w:vAlign w:val="bottom"/>
          </w:tcPr>
          <w:p w14:paraId="44C83A14" w14:textId="3774E040" w:rsidR="00064359" w:rsidRPr="0051728E" w:rsidRDefault="00064359" w:rsidP="00064359">
            <w:pPr>
              <w:rPr>
                <w:rFonts w:ascii="Trebuchet MS" w:hAnsi="Trebuchet MS" w:cs="Trebuchet MS"/>
                <w:sz w:val="18"/>
                <w:szCs w:val="18"/>
              </w:rPr>
            </w:pPr>
            <w:r>
              <w:rPr>
                <w:rFonts w:ascii="Trebuchet MS" w:hAnsi="Trebuchet MS" w:cs="Trebuchet MS"/>
                <w:sz w:val="18"/>
                <w:szCs w:val="18"/>
              </w:rPr>
              <w:t>tema</w:t>
            </w:r>
            <w:r w:rsidRPr="0051728E">
              <w:rPr>
                <w:rFonts w:ascii="Trebuchet MS" w:hAnsi="Trebuchet MS" w:cs="Trebuchet MS"/>
                <w:sz w:val="18"/>
                <w:szCs w:val="18"/>
              </w:rPr>
              <w:t>kode</w:t>
            </w:r>
          </w:p>
        </w:tc>
        <w:tc>
          <w:tcPr>
            <w:tcW w:w="1991" w:type="dxa"/>
            <w:tcBorders>
              <w:top w:val="single" w:sz="4" w:space="0" w:color="auto"/>
              <w:left w:val="single" w:sz="4" w:space="0" w:color="auto"/>
              <w:bottom w:val="single" w:sz="4" w:space="0" w:color="auto"/>
              <w:right w:val="single" w:sz="4" w:space="0" w:color="auto"/>
            </w:tcBorders>
            <w:vAlign w:val="bottom"/>
          </w:tcPr>
          <w:p w14:paraId="4391CDE9" w14:textId="4048D2B5"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temanavn</w:t>
            </w:r>
          </w:p>
        </w:tc>
        <w:tc>
          <w:tcPr>
            <w:tcW w:w="1458" w:type="dxa"/>
            <w:tcBorders>
              <w:top w:val="single" w:sz="4" w:space="0" w:color="auto"/>
              <w:left w:val="single" w:sz="4" w:space="0" w:color="auto"/>
              <w:bottom w:val="single" w:sz="4" w:space="0" w:color="auto"/>
              <w:right w:val="single" w:sz="4" w:space="0" w:color="auto"/>
            </w:tcBorders>
            <w:vAlign w:val="bottom"/>
          </w:tcPr>
          <w:p w14:paraId="4B9540A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bottom"/>
          </w:tcPr>
          <w:p w14:paraId="37DD4A4A" w14:textId="77777777" w:rsidR="00064359" w:rsidRPr="00776E43" w:rsidRDefault="00064359" w:rsidP="00064359">
            <w:pPr>
              <w:rPr>
                <w:rFonts w:ascii="Trebuchet MS" w:hAnsi="Trebuchet MS" w:cs="Trebuchet MS"/>
                <w:color w:val="808080"/>
                <w:sz w:val="18"/>
                <w:szCs w:val="18"/>
              </w:rPr>
            </w:pPr>
            <w:r w:rsidRPr="00EA6C92">
              <w:rPr>
                <w:rFonts w:ascii="Trebuchet MS" w:hAnsi="Trebuchet MS" w:cs="Trebuchet MS"/>
                <w:sz w:val="18"/>
                <w:szCs w:val="18"/>
              </w:rPr>
              <w:t>5000-7999</w:t>
            </w:r>
          </w:p>
        </w:tc>
        <w:tc>
          <w:tcPr>
            <w:tcW w:w="1333" w:type="dxa"/>
            <w:tcBorders>
              <w:top w:val="single" w:sz="4" w:space="0" w:color="auto"/>
              <w:left w:val="single" w:sz="4" w:space="0" w:color="auto"/>
              <w:bottom w:val="single" w:sz="4" w:space="0" w:color="auto"/>
              <w:right w:val="single" w:sz="4" w:space="0" w:color="auto"/>
            </w:tcBorders>
            <w:vAlign w:val="bottom"/>
          </w:tcPr>
          <w:p w14:paraId="3F77BEA4" w14:textId="77777777" w:rsidR="00064359" w:rsidRPr="00C15CC3" w:rsidRDefault="00064359" w:rsidP="00064359">
            <w:pPr>
              <w:jc w:val="center"/>
              <w:rPr>
                <w:rFonts w:ascii="Trebuchet MS" w:hAnsi="Trebuchet MS" w:cs="Trebuchet MS"/>
                <w:sz w:val="18"/>
                <w:szCs w:val="18"/>
              </w:rPr>
            </w:pPr>
            <w:r w:rsidRPr="00C15CC3">
              <w:rPr>
                <w:rFonts w:ascii="Trebuchet MS" w:hAnsi="Trebuchet MS" w:cs="Trebuchet MS"/>
                <w:sz w:val="18"/>
                <w:szCs w:val="18"/>
              </w:rPr>
              <w:t>O</w:t>
            </w:r>
          </w:p>
        </w:tc>
        <w:tc>
          <w:tcPr>
            <w:tcW w:w="3507" w:type="dxa"/>
            <w:tcBorders>
              <w:left w:val="single" w:sz="4" w:space="0" w:color="auto"/>
              <w:bottom w:val="single" w:sz="4" w:space="0" w:color="auto"/>
            </w:tcBorders>
            <w:vAlign w:val="bottom"/>
          </w:tcPr>
          <w:p w14:paraId="6FD97789" w14:textId="77777777" w:rsidR="00064359" w:rsidRPr="00C15CC3" w:rsidRDefault="00064359" w:rsidP="00064359">
            <w:pPr>
              <w:rPr>
                <w:rFonts w:ascii="Trebuchet MS" w:hAnsi="Trebuchet MS" w:cs="Trebuchet MS"/>
                <w:sz w:val="18"/>
                <w:szCs w:val="18"/>
              </w:rPr>
            </w:pPr>
            <w:r w:rsidRPr="00C15CC3">
              <w:rPr>
                <w:rFonts w:ascii="Trebuchet MS" w:hAnsi="Trebuchet MS" w:cs="Trebuchet MS"/>
                <w:sz w:val="18"/>
                <w:szCs w:val="18"/>
              </w:rPr>
              <w:t>6400</w:t>
            </w:r>
          </w:p>
        </w:tc>
      </w:tr>
      <w:tr w:rsidR="00064359" w:rsidRPr="0051728E" w14:paraId="0B6BC1C1"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bottom"/>
          </w:tcPr>
          <w:p w14:paraId="16BBEAF3" w14:textId="2294A90E" w:rsidR="00064359" w:rsidRPr="004707DF" w:rsidRDefault="00F63639" w:rsidP="00064359">
            <w:pPr>
              <w:rPr>
                <w:rFonts w:ascii="Trebuchet MS" w:hAnsi="Trebuchet MS" w:cs="Trebuchet MS"/>
                <w:sz w:val="18"/>
                <w:szCs w:val="18"/>
              </w:rPr>
            </w:pPr>
            <w:r>
              <w:rPr>
                <w:rFonts w:ascii="Trebuchet MS" w:hAnsi="Trebuchet MS" w:cs="Trebuchet MS"/>
                <w:sz w:val="18"/>
                <w:szCs w:val="18"/>
              </w:rPr>
              <w:t>T</w:t>
            </w:r>
            <w:r w:rsidR="00064359">
              <w:rPr>
                <w:rFonts w:ascii="Trebuchet MS" w:hAnsi="Trebuchet MS" w:cs="Trebuchet MS"/>
                <w:sz w:val="18"/>
                <w:szCs w:val="18"/>
              </w:rPr>
              <w:t>ema</w:t>
            </w:r>
            <w:r w:rsidR="00064359" w:rsidRPr="004707DF">
              <w:rPr>
                <w:rFonts w:ascii="Trebuchet MS" w:hAnsi="Trebuchet MS" w:cs="Trebuchet MS"/>
                <w:sz w:val="18"/>
                <w:szCs w:val="18"/>
              </w:rPr>
              <w:t>navn</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2724F1A" w14:textId="19CBB837" w:rsidR="00064359" w:rsidRPr="004707DF" w:rsidRDefault="00064359" w:rsidP="00064359">
            <w:pPr>
              <w:rPr>
                <w:rFonts w:ascii="Trebuchet MS" w:hAnsi="Trebuchet MS" w:cs="Trebuchet MS"/>
                <w:sz w:val="18"/>
                <w:szCs w:val="18"/>
              </w:rPr>
            </w:pPr>
            <w:r>
              <w:rPr>
                <w:rFonts w:ascii="Trebuchet MS" w:hAnsi="Trebuchet MS" w:cs="Trebuchet MS"/>
                <w:sz w:val="18"/>
                <w:szCs w:val="18"/>
              </w:rPr>
              <w:t>tema</w:t>
            </w:r>
            <w:r w:rsidRPr="004707DF">
              <w:rPr>
                <w:rFonts w:ascii="Trebuchet MS" w:hAnsi="Trebuchet MS" w:cs="Trebuchet MS"/>
                <w:sz w:val="18"/>
                <w:szCs w:val="18"/>
              </w:rPr>
              <w:t>navn</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42312FB7" w14:textId="5068E050"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Temanavn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7400453C"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bottom"/>
          </w:tcPr>
          <w:p w14:paraId="496D131F"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0-128 tegn</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78835D8E" w14:textId="77777777" w:rsidR="00064359" w:rsidRPr="004707DF" w:rsidRDefault="00064359" w:rsidP="00064359">
            <w:pPr>
              <w:jc w:val="center"/>
              <w:rPr>
                <w:rFonts w:ascii="Trebuchet MS" w:hAnsi="Trebuchet MS" w:cs="Trebuchet MS"/>
                <w:sz w:val="18"/>
                <w:szCs w:val="18"/>
              </w:rPr>
            </w:pPr>
            <w:r w:rsidRPr="004707DF">
              <w:rPr>
                <w:rFonts w:ascii="Trebuchet MS" w:hAnsi="Trebuchet MS" w:cs="Trebuchet MS"/>
                <w:sz w:val="18"/>
                <w:szCs w:val="18"/>
              </w:rPr>
              <w:t>S</w:t>
            </w:r>
          </w:p>
        </w:tc>
        <w:tc>
          <w:tcPr>
            <w:tcW w:w="3507" w:type="dxa"/>
            <w:tcBorders>
              <w:left w:val="single" w:sz="4" w:space="0" w:color="auto"/>
            </w:tcBorders>
            <w:shd w:val="clear" w:color="auto" w:fill="99CCFF"/>
            <w:vAlign w:val="bottom"/>
          </w:tcPr>
          <w:p w14:paraId="62A913DC"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Brandhane</w:t>
            </w:r>
          </w:p>
        </w:tc>
      </w:tr>
      <w:tr w:rsidR="00064359" w:rsidRPr="00A23B6B" w14:paraId="450536CD"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3FF4D2FE"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o</w:t>
            </w:r>
            <w:r w:rsidRPr="00776E43">
              <w:rPr>
                <w:rFonts w:ascii="Trebuchet MS" w:hAnsi="Trebuchet MS" w:cs="Trebuchet MS"/>
                <w:color w:val="FF0000"/>
                <w:sz w:val="18"/>
                <w:szCs w:val="18"/>
              </w:rPr>
              <w:t>bjekt_id</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03ACDEF" w14:textId="3766DBF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o</w:t>
            </w:r>
            <w:r w:rsidRPr="00776E43">
              <w:rPr>
                <w:rFonts w:ascii="Trebuchet MS" w:hAnsi="Trebuchet MS" w:cs="Trebuchet MS"/>
                <w:color w:val="FF0000"/>
                <w:sz w:val="18"/>
                <w:szCs w:val="18"/>
              </w:rPr>
              <w:t>bjekt_id</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2E4F37DC" w14:textId="565183D1" w:rsidR="00064359"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Entydig databasenøgle</w:t>
            </w:r>
            <w:r>
              <w:rPr>
                <w:rFonts w:ascii="Trebuchet MS" w:hAnsi="Trebuchet MS" w:cs="Trebuchet MS"/>
                <w:color w:val="FF0000"/>
                <w:sz w:val="18"/>
                <w:szCs w:val="18"/>
              </w:rPr>
              <w:t xml:space="preserve"> </w:t>
            </w:r>
          </w:p>
          <w:p w14:paraId="301EC7BE"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over 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27E18F2E"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UUID (</w:t>
            </w:r>
            <w:r w:rsidRPr="00776E43">
              <w:rPr>
                <w:rFonts w:ascii="Trebuchet MS" w:hAnsi="Trebuchet MS" w:cs="Trebuchet MS"/>
                <w:color w:val="FF0000"/>
                <w:sz w:val="18"/>
                <w:szCs w:val="18"/>
              </w:rPr>
              <w:t>128 bit</w:t>
            </w:r>
            <w:r>
              <w:rPr>
                <w:rFonts w:ascii="Trebuchet MS" w:hAnsi="Trebuchet MS" w:cs="Trebuchet MS"/>
                <w:color w:val="FF0000"/>
                <w:sz w:val="18"/>
                <w:szCs w:val="18"/>
              </w:rPr>
              <w:t>)</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133E924F"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center"/>
          </w:tcPr>
          <w:p w14:paraId="627F95D2"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53A3912C" w14:textId="77777777" w:rsidR="00064359" w:rsidRPr="00833371" w:rsidRDefault="00064359" w:rsidP="00064359">
            <w:pPr>
              <w:rPr>
                <w:rFonts w:ascii="Trebuchet MS" w:hAnsi="Trebuchet MS" w:cs="Trebuchet MS"/>
                <w:color w:val="FF0000"/>
                <w:sz w:val="18"/>
                <w:szCs w:val="18"/>
                <w:lang w:val="en-US"/>
              </w:rPr>
            </w:pPr>
            <w:r w:rsidRPr="00833371">
              <w:rPr>
                <w:rFonts w:ascii="Trebuchet MS" w:hAnsi="Trebuchet MS" w:cs="Trebuchet MS"/>
                <w:color w:val="FF0000"/>
                <w:sz w:val="18"/>
                <w:szCs w:val="18"/>
                <w:lang w:val="en-US"/>
              </w:rPr>
              <w:t>E6AB20EA-67E4-4C11-A051-B50A084788A3</w:t>
            </w:r>
          </w:p>
        </w:tc>
      </w:tr>
      <w:tr w:rsidR="00064359" w:rsidRPr="00A23B6B" w14:paraId="2697D07A"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74142CF0"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versions_id</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F9CE79" w14:textId="3DFE4F0D"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version_id</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bottom"/>
          </w:tcPr>
          <w:p w14:paraId="450CE48E" w14:textId="3AFAF79B"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 xml:space="preserve">Unik </w:t>
            </w:r>
            <w:r>
              <w:rPr>
                <w:rFonts w:ascii="Trebuchet MS" w:hAnsi="Trebuchet MS" w:cs="Trebuchet MS"/>
                <w:color w:val="FF0000"/>
                <w:sz w:val="18"/>
                <w:szCs w:val="18"/>
              </w:rPr>
              <w:t xml:space="preserve">versions–id </w:t>
            </w:r>
            <w:r w:rsidRPr="00776E43">
              <w:rPr>
                <w:rFonts w:ascii="Trebuchet MS" w:hAnsi="Trebuchet MS" w:cs="Trebuchet MS"/>
                <w:color w:val="FF0000"/>
                <w:sz w:val="18"/>
                <w:szCs w:val="18"/>
              </w:rPr>
              <w:t>databasenøgle</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1AA8EEAF"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UUID (128 bit)</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5DD973E8"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7A407E4B"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bottom w:val="single" w:sz="4" w:space="0" w:color="auto"/>
            </w:tcBorders>
            <w:shd w:val="clear" w:color="auto" w:fill="FFFFFF"/>
            <w:vAlign w:val="center"/>
          </w:tcPr>
          <w:p w14:paraId="1739FC7C" w14:textId="77777777" w:rsidR="00064359" w:rsidRPr="00833371" w:rsidRDefault="00064359" w:rsidP="00064359">
            <w:pPr>
              <w:rPr>
                <w:rFonts w:ascii="Trebuchet MS" w:hAnsi="Trebuchet MS" w:cs="Trebuchet MS"/>
                <w:color w:val="FF0000"/>
                <w:sz w:val="18"/>
                <w:szCs w:val="18"/>
                <w:lang w:val="en-US"/>
              </w:rPr>
            </w:pPr>
            <w:r w:rsidRPr="00833371">
              <w:rPr>
                <w:rFonts w:ascii="Trebuchet MS" w:hAnsi="Trebuchet MS" w:cs="Trebuchet MS"/>
                <w:color w:val="FF0000"/>
                <w:sz w:val="18"/>
                <w:szCs w:val="18"/>
                <w:lang w:val="en-US"/>
              </w:rPr>
              <w:t>E6AB20EA-67E4-4C11-A051-B50A084788A3</w:t>
            </w:r>
          </w:p>
        </w:tc>
      </w:tr>
      <w:tr w:rsidR="00064359" w:rsidRPr="00776E43" w14:paraId="4B2253D1"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2925B156"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ystid_fra</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AC786B1" w14:textId="357F45BB"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ystid_fra</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261101FE" w14:textId="3272D7A4"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Start systemtid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75862744"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369D4C2C"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4B80003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089400DD"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30F1E671"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776E43" w14:paraId="1256FC1B"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7EF65FCC"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ystid_til</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2B7247B" w14:textId="6EA2F4F8"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ystid_til</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4CC6245F" w14:textId="53872584"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Slut systemtid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686E35BD"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67107CB5"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7E8D1EEA"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06E7FE2F"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0D0EF844"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776E43" w14:paraId="6F6DB172"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2E126283" w14:textId="1C806CB8" w:rsidR="00064359" w:rsidRPr="00776E43" w:rsidRDefault="00F63639" w:rsidP="00064359">
            <w:pPr>
              <w:rPr>
                <w:rFonts w:ascii="Trebuchet MS" w:hAnsi="Trebuchet MS" w:cs="Trebuchet MS"/>
                <w:color w:val="FF0000"/>
                <w:sz w:val="18"/>
                <w:szCs w:val="18"/>
              </w:rPr>
            </w:pPr>
            <w:r>
              <w:rPr>
                <w:rFonts w:ascii="Trebuchet MS" w:hAnsi="Trebuchet MS" w:cs="Trebuchet MS"/>
                <w:color w:val="FF0000"/>
                <w:sz w:val="18"/>
                <w:szCs w:val="18"/>
              </w:rPr>
              <w:t>O</w:t>
            </w:r>
            <w:r w:rsidR="00064359" w:rsidRPr="00776E43">
              <w:rPr>
                <w:rFonts w:ascii="Trebuchet MS" w:hAnsi="Trebuchet MS" w:cs="Trebuchet MS"/>
                <w:color w:val="FF0000"/>
                <w:sz w:val="18"/>
                <w:szCs w:val="18"/>
              </w:rPr>
              <w:t>prettet</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5D0CB76" w14:textId="7C9CB3FE"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o</w:t>
            </w:r>
            <w:r w:rsidRPr="00776E43">
              <w:rPr>
                <w:rFonts w:ascii="Trebuchet MS" w:hAnsi="Trebuchet MS" w:cs="Trebuchet MS"/>
                <w:color w:val="FF0000"/>
                <w:sz w:val="18"/>
                <w:szCs w:val="18"/>
              </w:rPr>
              <w:t>prettet</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bottom"/>
          </w:tcPr>
          <w:p w14:paraId="125A191A" w14:textId="46FF28E6"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Systemtid for objektets oprettelse</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2581C84C"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7EEDDAE1"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05F2F0B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540848A8"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bottom w:val="single" w:sz="4" w:space="0" w:color="auto"/>
            </w:tcBorders>
            <w:shd w:val="clear" w:color="auto" w:fill="FFFFFF"/>
            <w:vAlign w:val="center"/>
          </w:tcPr>
          <w:p w14:paraId="5CD8422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51728E" w14:paraId="7B5618B6"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5E3D4ADD" w14:textId="77777777"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cvr</w:t>
            </w:r>
            <w:r w:rsidRPr="00852E38">
              <w:rPr>
                <w:rFonts w:ascii="Trebuchet MS" w:hAnsi="Trebuchet MS" w:cs="Trebuchet MS"/>
                <w:color w:val="FF0000"/>
                <w:sz w:val="18"/>
                <w:szCs w:val="18"/>
              </w:rPr>
              <w:t>_kode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66F356CE" w14:textId="22B218AD"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cvr</w:t>
            </w:r>
            <w:r w:rsidRPr="00852E38">
              <w:rPr>
                <w:rFonts w:ascii="Trebuchet MS" w:hAnsi="Trebuchet MS" w:cs="Trebuchet MS"/>
                <w:color w:val="FF0000"/>
                <w:sz w:val="18"/>
                <w:szCs w:val="18"/>
              </w:rPr>
              <w:t>_kode</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706DE210" w14:textId="761A386B"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CVR-kode på ansvarlig myndighed</w:t>
            </w:r>
          </w:p>
        </w:tc>
        <w:tc>
          <w:tcPr>
            <w:tcW w:w="1458" w:type="dxa"/>
            <w:tcBorders>
              <w:top w:val="single" w:sz="4" w:space="0" w:color="auto"/>
              <w:left w:val="single" w:sz="4" w:space="0" w:color="auto"/>
              <w:bottom w:val="single" w:sz="4" w:space="0" w:color="auto"/>
              <w:right w:val="single" w:sz="4" w:space="0" w:color="auto"/>
            </w:tcBorders>
            <w:vAlign w:val="center"/>
          </w:tcPr>
          <w:p w14:paraId="42868197"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3D264869" w14:textId="77777777" w:rsidR="00064359" w:rsidRPr="00CE2C0F" w:rsidRDefault="00064359" w:rsidP="00064359">
            <w:pPr>
              <w:rPr>
                <w:rFonts w:ascii="Trebuchet MS" w:hAnsi="Trebuchet MS" w:cs="Trebuchet MS"/>
                <w:color w:val="FF0000"/>
                <w:sz w:val="17"/>
                <w:szCs w:val="17"/>
              </w:rPr>
            </w:pPr>
            <w:r w:rsidRPr="00CE2C0F">
              <w:rPr>
                <w:rFonts w:ascii="Trebuchet MS" w:hAnsi="Trebuchet MS" w:cs="Trebuchet MS"/>
                <w:color w:val="FF0000"/>
                <w:sz w:val="17"/>
                <w:szCs w:val="17"/>
              </w:rPr>
              <w:t>10000000-99999999</w:t>
            </w:r>
          </w:p>
        </w:tc>
        <w:tc>
          <w:tcPr>
            <w:tcW w:w="1333" w:type="dxa"/>
            <w:tcBorders>
              <w:top w:val="single" w:sz="4" w:space="0" w:color="auto"/>
              <w:left w:val="single" w:sz="4" w:space="0" w:color="auto"/>
              <w:bottom w:val="single" w:sz="4" w:space="0" w:color="auto"/>
              <w:right w:val="single" w:sz="4" w:space="0" w:color="auto"/>
            </w:tcBorders>
            <w:vAlign w:val="center"/>
          </w:tcPr>
          <w:p w14:paraId="00B4B3B9" w14:textId="77777777" w:rsidR="00064359" w:rsidRPr="00852E38" w:rsidRDefault="00064359" w:rsidP="00064359">
            <w:pPr>
              <w:jc w:val="center"/>
              <w:rPr>
                <w:rFonts w:ascii="Trebuchet MS" w:hAnsi="Trebuchet MS" w:cs="Trebuchet MS"/>
                <w:color w:val="FF0000"/>
                <w:sz w:val="18"/>
                <w:szCs w:val="18"/>
              </w:rPr>
            </w:pPr>
            <w:r w:rsidRPr="000E084E">
              <w:rPr>
                <w:rFonts w:ascii="Trebuchet MS" w:hAnsi="Trebuchet MS" w:cs="Trebuchet MS"/>
                <w:color w:val="FF0000"/>
                <w:sz w:val="18"/>
                <w:szCs w:val="18"/>
              </w:rPr>
              <w:t>S</w:t>
            </w:r>
            <w:r w:rsidRPr="00852E38">
              <w:rPr>
                <w:rFonts w:ascii="Trebuchet MS" w:hAnsi="Trebuchet MS" w:cs="Trebuchet MS"/>
                <w:color w:val="FF0000"/>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2F5F6FF0" w14:textId="77777777" w:rsidR="00064359" w:rsidRPr="00CE2C0F" w:rsidRDefault="00064359" w:rsidP="00064359">
            <w:pPr>
              <w:rPr>
                <w:rFonts w:ascii="Trebuchet MS" w:hAnsi="Trebuchet MS" w:cs="Trebuchet MS"/>
                <w:color w:val="FF0000"/>
                <w:sz w:val="17"/>
                <w:szCs w:val="17"/>
              </w:rPr>
            </w:pPr>
            <w:r w:rsidRPr="00CE2C0F">
              <w:rPr>
                <w:rFonts w:ascii="Trebuchet MS" w:hAnsi="Trebuchet MS" w:cs="Trebuchet MS"/>
                <w:color w:val="FF0000"/>
                <w:sz w:val="17"/>
                <w:szCs w:val="17"/>
              </w:rPr>
              <w:t>29189641</w:t>
            </w:r>
          </w:p>
        </w:tc>
      </w:tr>
      <w:tr w:rsidR="00064359" w:rsidRPr="0051728E" w14:paraId="121E61DA"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30FEF13F" w14:textId="77777777" w:rsidR="00064359" w:rsidRPr="00852E38" w:rsidRDefault="00064359" w:rsidP="00064359">
            <w:pPr>
              <w:rPr>
                <w:rFonts w:ascii="Trebuchet MS" w:hAnsi="Trebuchet MS" w:cs="Trebuchet MS"/>
                <w:sz w:val="18"/>
                <w:szCs w:val="18"/>
              </w:rPr>
            </w:pPr>
            <w:proofErr w:type="spellStart"/>
            <w:r>
              <w:rPr>
                <w:rFonts w:ascii="Trebuchet MS" w:hAnsi="Trebuchet MS" w:cs="Trebuchet MS"/>
                <w:sz w:val="18"/>
                <w:szCs w:val="18"/>
              </w:rPr>
              <w:t>cvr</w:t>
            </w:r>
            <w:r w:rsidRPr="00852E38">
              <w:rPr>
                <w:rFonts w:ascii="Trebuchet MS" w:hAnsi="Trebuchet MS" w:cs="Trebuchet MS"/>
                <w:sz w:val="18"/>
                <w:szCs w:val="18"/>
              </w:rPr>
              <w:t>_navn</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221AE084" w14:textId="25697300" w:rsidR="00064359" w:rsidRPr="00852E38" w:rsidRDefault="00064359" w:rsidP="00064359">
            <w:pPr>
              <w:rPr>
                <w:rFonts w:ascii="Trebuchet MS" w:hAnsi="Trebuchet MS" w:cs="Trebuchet MS"/>
                <w:sz w:val="18"/>
                <w:szCs w:val="18"/>
              </w:rPr>
            </w:pPr>
            <w:proofErr w:type="spellStart"/>
            <w:r>
              <w:rPr>
                <w:rFonts w:ascii="Trebuchet MS" w:hAnsi="Trebuchet MS" w:cs="Trebuchet MS"/>
                <w:sz w:val="18"/>
                <w:szCs w:val="18"/>
              </w:rPr>
              <w:t>cvr</w:t>
            </w:r>
            <w:r w:rsidRPr="00852E38">
              <w:rPr>
                <w:rFonts w:ascii="Trebuchet MS" w:hAnsi="Trebuchet MS" w:cs="Trebuchet MS"/>
                <w:sz w:val="18"/>
                <w:szCs w:val="18"/>
              </w:rPr>
              <w:t>_navn</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3F79C7FE" w14:textId="20561972"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CVR-navn på ansvarlig myndighed</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3DFA2767"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40C662E0"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0-128 tegn</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15CBF7A8"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4CE8980F"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Silkeborg Kommune</w:t>
            </w:r>
          </w:p>
        </w:tc>
      </w:tr>
      <w:tr w:rsidR="00064359" w:rsidRPr="0051728E" w14:paraId="7D0AF67B"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329C98FA"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kommunekode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077A9311" w14:textId="0DB24221" w:rsidR="00064359" w:rsidRPr="00564F1F" w:rsidRDefault="00064359" w:rsidP="00064359">
            <w:pPr>
              <w:rPr>
                <w:rFonts w:ascii="Trebuchet MS" w:hAnsi="Trebuchet MS" w:cs="Trebuchet MS"/>
                <w:sz w:val="18"/>
                <w:szCs w:val="18"/>
              </w:rPr>
            </w:pPr>
            <w:proofErr w:type="spellStart"/>
            <w:r>
              <w:rPr>
                <w:rFonts w:ascii="Trebuchet MS" w:hAnsi="Trebuchet MS" w:cs="Trebuchet MS"/>
                <w:sz w:val="18"/>
                <w:szCs w:val="18"/>
              </w:rPr>
              <w:t>kommu_</w:t>
            </w:r>
            <w:r w:rsidRPr="00564F1F">
              <w:rPr>
                <w:rFonts w:ascii="Trebuchet MS" w:hAnsi="Trebuchet MS" w:cs="Trebuchet MS"/>
                <w:sz w:val="18"/>
                <w:szCs w:val="18"/>
              </w:rPr>
              <w:t>kode</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3CA56BD0" w14:textId="7C23E0F8"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 xml:space="preserve">3-cifret </w:t>
            </w:r>
            <w:proofErr w:type="spellStart"/>
            <w:r w:rsidRPr="00564F1F">
              <w:rPr>
                <w:rFonts w:ascii="Trebuchet MS" w:hAnsi="Trebuchet MS" w:cs="Trebuchet MS"/>
                <w:sz w:val="18"/>
                <w:szCs w:val="18"/>
              </w:rPr>
              <w:t>kommunenr</w:t>
            </w:r>
            <w:proofErr w:type="spellEnd"/>
            <w:r w:rsidRPr="00564F1F">
              <w:rPr>
                <w:rFonts w:ascii="Trebuchet MS" w:hAnsi="Trebuchet MS" w:cs="Trebuchet MS"/>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3125DEDC"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14E35EAA"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100-999</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71B350D5" w14:textId="77777777" w:rsidR="00064359" w:rsidRPr="00564F1F" w:rsidRDefault="00064359" w:rsidP="00064359">
            <w:pPr>
              <w:jc w:val="center"/>
              <w:rPr>
                <w:rFonts w:ascii="Trebuchet MS" w:hAnsi="Trebuchet MS" w:cs="Trebuchet MS"/>
                <w:sz w:val="18"/>
                <w:szCs w:val="18"/>
              </w:rPr>
            </w:pPr>
            <w:r w:rsidRPr="00564F1F">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0730FA9C"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740</w:t>
            </w:r>
          </w:p>
        </w:tc>
      </w:tr>
      <w:tr w:rsidR="00064359" w:rsidRPr="0051728E" w14:paraId="0D3409C3"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289EB549" w14:textId="77777777"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bruger_id</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3E07A3C1" w14:textId="5A986E1E"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bruger_id</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6B9D7ADF" w14:textId="0468A82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Brugernavn ved opdatering</w:t>
            </w:r>
          </w:p>
        </w:tc>
        <w:tc>
          <w:tcPr>
            <w:tcW w:w="1458" w:type="dxa"/>
            <w:tcBorders>
              <w:top w:val="single" w:sz="4" w:space="0" w:color="auto"/>
              <w:left w:val="single" w:sz="4" w:space="0" w:color="auto"/>
              <w:bottom w:val="single" w:sz="4" w:space="0" w:color="auto"/>
              <w:right w:val="single" w:sz="4" w:space="0" w:color="auto"/>
            </w:tcBorders>
            <w:vAlign w:val="center"/>
          </w:tcPr>
          <w:p w14:paraId="137FB68C"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Tekststreng</w:t>
            </w:r>
          </w:p>
        </w:tc>
        <w:tc>
          <w:tcPr>
            <w:tcW w:w="2815" w:type="dxa"/>
            <w:tcBorders>
              <w:top w:val="single" w:sz="4" w:space="0" w:color="auto"/>
              <w:left w:val="single" w:sz="4" w:space="0" w:color="auto"/>
              <w:bottom w:val="single" w:sz="4" w:space="0" w:color="auto"/>
              <w:right w:val="single" w:sz="4" w:space="0" w:color="auto"/>
            </w:tcBorders>
            <w:vAlign w:val="center"/>
          </w:tcPr>
          <w:p w14:paraId="258AE42A"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0-128 tegn</w:t>
            </w:r>
          </w:p>
        </w:tc>
        <w:tc>
          <w:tcPr>
            <w:tcW w:w="1333" w:type="dxa"/>
            <w:tcBorders>
              <w:top w:val="single" w:sz="4" w:space="0" w:color="auto"/>
              <w:left w:val="single" w:sz="4" w:space="0" w:color="auto"/>
              <w:bottom w:val="single" w:sz="4" w:space="0" w:color="auto"/>
              <w:right w:val="single" w:sz="4" w:space="0" w:color="auto"/>
            </w:tcBorders>
            <w:vAlign w:val="center"/>
          </w:tcPr>
          <w:p w14:paraId="5C5FE7C9" w14:textId="77777777" w:rsidR="00064359" w:rsidRPr="00852E38" w:rsidRDefault="00064359" w:rsidP="00064359">
            <w:pPr>
              <w:jc w:val="center"/>
              <w:rPr>
                <w:rFonts w:ascii="Trebuchet MS" w:hAnsi="Trebuchet MS" w:cs="Trebuchet MS"/>
                <w:color w:val="FF0000"/>
                <w:sz w:val="18"/>
                <w:szCs w:val="18"/>
              </w:rPr>
            </w:pPr>
            <w:r w:rsidRPr="000E084E">
              <w:rPr>
                <w:rFonts w:ascii="Trebuchet MS" w:hAnsi="Trebuchet MS" w:cs="Trebuchet MS"/>
                <w:color w:val="FF0000"/>
                <w:sz w:val="18"/>
                <w:szCs w:val="18"/>
              </w:rPr>
              <w:t>S</w:t>
            </w:r>
            <w:r w:rsidRPr="00852E38">
              <w:rPr>
                <w:rFonts w:ascii="Trebuchet MS" w:hAnsi="Trebuchet MS" w:cs="Trebuchet MS"/>
                <w:color w:val="FF0000"/>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664C03A0"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Silkeborg1234</w:t>
            </w:r>
          </w:p>
        </w:tc>
      </w:tr>
      <w:tr w:rsidR="00064359" w:rsidRPr="0051728E" w14:paraId="01622BF0"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20674240" w14:textId="747C41C8" w:rsidR="00064359" w:rsidRPr="0051728E" w:rsidRDefault="00F63639" w:rsidP="00064359">
            <w:pPr>
              <w:rPr>
                <w:rFonts w:ascii="Trebuchet MS" w:hAnsi="Trebuchet MS" w:cs="Trebuchet MS"/>
                <w:sz w:val="18"/>
                <w:szCs w:val="18"/>
              </w:rPr>
            </w:pPr>
            <w:proofErr w:type="spellStart"/>
            <w:r>
              <w:rPr>
                <w:rFonts w:ascii="Trebuchet MS" w:hAnsi="Trebuchet MS" w:cs="Trebuchet MS"/>
                <w:sz w:val="18"/>
                <w:szCs w:val="18"/>
              </w:rPr>
              <w:t>O</w:t>
            </w:r>
            <w:r w:rsidR="00064359" w:rsidRPr="0051728E">
              <w:rPr>
                <w:rFonts w:ascii="Trebuchet MS" w:hAnsi="Trebuchet MS" w:cs="Trebuchet MS"/>
                <w:sz w:val="18"/>
                <w:szCs w:val="18"/>
              </w:rPr>
              <w:t>prindkode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200638EB" w14:textId="24C55568" w:rsidR="00064359" w:rsidRPr="0051728E" w:rsidRDefault="00064359" w:rsidP="00064359">
            <w:pPr>
              <w:rPr>
                <w:rFonts w:ascii="Trebuchet MS" w:hAnsi="Trebuchet MS" w:cs="Trebuchet MS"/>
                <w:sz w:val="18"/>
                <w:szCs w:val="18"/>
              </w:rPr>
            </w:pPr>
            <w:proofErr w:type="spellStart"/>
            <w:r>
              <w:rPr>
                <w:rFonts w:ascii="Trebuchet MS" w:hAnsi="Trebuchet MS" w:cs="Trebuchet MS"/>
                <w:sz w:val="18"/>
                <w:szCs w:val="18"/>
              </w:rPr>
              <w:t>o</w:t>
            </w:r>
            <w:r w:rsidRPr="0051728E">
              <w:rPr>
                <w:rFonts w:ascii="Trebuchet MS" w:hAnsi="Trebuchet MS" w:cs="Trebuchet MS"/>
                <w:sz w:val="18"/>
                <w:szCs w:val="18"/>
              </w:rPr>
              <w:t>prindkode</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346564DF" w14:textId="4621F6CF"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oprindelse for objekt</w:t>
            </w:r>
          </w:p>
        </w:tc>
        <w:tc>
          <w:tcPr>
            <w:tcW w:w="1458" w:type="dxa"/>
            <w:tcBorders>
              <w:top w:val="single" w:sz="4" w:space="0" w:color="auto"/>
              <w:left w:val="single" w:sz="4" w:space="0" w:color="auto"/>
              <w:bottom w:val="single" w:sz="4" w:space="0" w:color="auto"/>
              <w:right w:val="single" w:sz="4" w:space="0" w:color="auto"/>
            </w:tcBorders>
            <w:vAlign w:val="center"/>
          </w:tcPr>
          <w:p w14:paraId="30DB8DC3"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71DA480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0-11</w:t>
            </w:r>
          </w:p>
        </w:tc>
        <w:tc>
          <w:tcPr>
            <w:tcW w:w="1333" w:type="dxa"/>
            <w:tcBorders>
              <w:top w:val="single" w:sz="4" w:space="0" w:color="auto"/>
              <w:left w:val="single" w:sz="4" w:space="0" w:color="auto"/>
              <w:bottom w:val="single" w:sz="4" w:space="0" w:color="auto"/>
              <w:right w:val="single" w:sz="4" w:space="0" w:color="auto"/>
            </w:tcBorders>
            <w:vAlign w:val="center"/>
          </w:tcPr>
          <w:p w14:paraId="5E094A38" w14:textId="77777777" w:rsidR="00064359" w:rsidRPr="0051728E" w:rsidRDefault="00064359" w:rsidP="00064359">
            <w:pPr>
              <w:jc w:val="center"/>
              <w:rPr>
                <w:rFonts w:ascii="Trebuchet MS" w:hAnsi="Trebuchet MS" w:cs="Trebuchet MS"/>
                <w:sz w:val="18"/>
                <w:szCs w:val="18"/>
              </w:rPr>
            </w:pPr>
            <w:r w:rsidRPr="0051728E">
              <w:rPr>
                <w:rFonts w:ascii="Trebuchet MS" w:hAnsi="Trebuchet MS" w:cs="Trebuchet MS"/>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257129ED" w14:textId="77777777" w:rsidR="00064359" w:rsidRPr="0042332E" w:rsidRDefault="00064359" w:rsidP="00064359">
            <w:pPr>
              <w:rPr>
                <w:rFonts w:ascii="Trebuchet MS" w:hAnsi="Trebuchet MS" w:cs="Trebuchet MS"/>
                <w:sz w:val="18"/>
                <w:szCs w:val="18"/>
              </w:rPr>
            </w:pPr>
            <w:r w:rsidRPr="0042332E">
              <w:rPr>
                <w:rFonts w:ascii="Trebuchet MS" w:hAnsi="Trebuchet MS" w:cs="Trebuchet MS"/>
                <w:sz w:val="18"/>
                <w:szCs w:val="18"/>
              </w:rPr>
              <w:t>1</w:t>
            </w:r>
          </w:p>
        </w:tc>
      </w:tr>
      <w:tr w:rsidR="00064359" w:rsidRPr="00852E38" w14:paraId="68F2A6F1"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2E3C4A90"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o</w:t>
            </w:r>
            <w:r w:rsidRPr="00852E38">
              <w:rPr>
                <w:rFonts w:ascii="Trebuchet MS" w:hAnsi="Trebuchet MS" w:cs="Trebuchet MS"/>
                <w:sz w:val="18"/>
                <w:szCs w:val="18"/>
              </w:rPr>
              <w:t>prindelse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21201BBE" w14:textId="416A4ED2" w:rsidR="00064359" w:rsidRPr="00253B37" w:rsidRDefault="00064359" w:rsidP="00064359">
            <w:pPr>
              <w:rPr>
                <w:rFonts w:ascii="Trebuchet MS" w:hAnsi="Trebuchet MS" w:cs="Trebuchet MS"/>
                <w:sz w:val="17"/>
                <w:szCs w:val="17"/>
              </w:rPr>
            </w:pPr>
            <w:r>
              <w:rPr>
                <w:rFonts w:ascii="Trebuchet MS" w:hAnsi="Trebuchet MS" w:cs="Trebuchet MS"/>
                <w:sz w:val="18"/>
                <w:szCs w:val="18"/>
              </w:rPr>
              <w:t>o</w:t>
            </w:r>
            <w:r w:rsidRPr="00852E38">
              <w:rPr>
                <w:rFonts w:ascii="Trebuchet MS" w:hAnsi="Trebuchet MS" w:cs="Trebuchet MS"/>
                <w:sz w:val="18"/>
                <w:szCs w:val="18"/>
              </w:rPr>
              <w:t>prindelse</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5A054EE1" w14:textId="29C2616B" w:rsidR="00064359" w:rsidRPr="00253B37" w:rsidRDefault="00064359" w:rsidP="00064359">
            <w:pPr>
              <w:rPr>
                <w:rFonts w:ascii="Trebuchet MS" w:hAnsi="Trebuchet MS" w:cs="Trebuchet MS"/>
                <w:sz w:val="17"/>
                <w:szCs w:val="17"/>
              </w:rPr>
            </w:pPr>
            <w:r w:rsidRPr="00253B37">
              <w:rPr>
                <w:rFonts w:ascii="Trebuchet MS" w:hAnsi="Trebuchet MS" w:cs="Trebuchet MS"/>
                <w:sz w:val="17"/>
                <w:szCs w:val="17"/>
              </w:rPr>
              <w:t>Oprindelse for objekt</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18AFE78B"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2F527A8A" w14:textId="77777777" w:rsidR="00064359" w:rsidRPr="004D056C" w:rsidRDefault="00064359" w:rsidP="00064359">
            <w:pPr>
              <w:rPr>
                <w:rFonts w:ascii="Trebuchet MS" w:hAnsi="Trebuchet MS" w:cs="Trebuchet MS"/>
                <w:sz w:val="18"/>
                <w:szCs w:val="18"/>
              </w:rPr>
            </w:pPr>
            <w:r w:rsidRPr="004D056C">
              <w:rPr>
                <w:rFonts w:ascii="Trebuchet MS" w:hAnsi="Trebuchet MS" w:cs="Trebuchet MS"/>
                <w:sz w:val="18"/>
                <w:szCs w:val="18"/>
              </w:rPr>
              <w:t>0-35</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0A33DF12"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03016E57" w14:textId="77777777" w:rsidR="00064359" w:rsidRPr="00852E38" w:rsidRDefault="00064359" w:rsidP="00064359">
            <w:pPr>
              <w:rPr>
                <w:rFonts w:ascii="Trebuchet MS" w:hAnsi="Trebuchet MS" w:cs="Trebuchet MS"/>
                <w:sz w:val="18"/>
                <w:szCs w:val="18"/>
              </w:rPr>
            </w:pPr>
            <w:proofErr w:type="spellStart"/>
            <w:r w:rsidRPr="00852E38">
              <w:rPr>
                <w:rFonts w:ascii="Trebuchet MS" w:hAnsi="Trebuchet MS" w:cs="Trebuchet MS"/>
                <w:sz w:val="18"/>
                <w:szCs w:val="18"/>
              </w:rPr>
              <w:t>Ortofoto</w:t>
            </w:r>
            <w:proofErr w:type="spellEnd"/>
          </w:p>
        </w:tc>
      </w:tr>
      <w:tr w:rsidR="00064359" w:rsidRPr="0051728E" w14:paraId="18C5A03D"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3FFB534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s</w:t>
            </w:r>
            <w:r w:rsidRPr="0051728E">
              <w:rPr>
                <w:rFonts w:ascii="Trebuchet MS" w:hAnsi="Trebuchet MS" w:cs="Trebuchet MS"/>
                <w:sz w:val="18"/>
                <w:szCs w:val="18"/>
              </w:rPr>
              <w:t>tatuskode</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71ACE490" w14:textId="265EB88A" w:rsidR="00064359" w:rsidRPr="0051728E" w:rsidRDefault="00064359" w:rsidP="00064359">
            <w:pPr>
              <w:rPr>
                <w:rFonts w:ascii="Trebuchet MS" w:hAnsi="Trebuchet MS" w:cs="Trebuchet MS"/>
                <w:sz w:val="18"/>
                <w:szCs w:val="18"/>
              </w:rPr>
            </w:pPr>
            <w:r>
              <w:rPr>
                <w:rFonts w:ascii="Trebuchet MS" w:hAnsi="Trebuchet MS" w:cs="Trebuchet MS"/>
                <w:sz w:val="18"/>
                <w:szCs w:val="18"/>
              </w:rPr>
              <w:t>s</w:t>
            </w:r>
            <w:r w:rsidRPr="0051728E">
              <w:rPr>
                <w:rFonts w:ascii="Trebuchet MS" w:hAnsi="Trebuchet MS" w:cs="Trebuchet MS"/>
                <w:sz w:val="18"/>
                <w:szCs w:val="18"/>
              </w:rPr>
              <w:t>tatuskode</w:t>
            </w:r>
          </w:p>
        </w:tc>
        <w:tc>
          <w:tcPr>
            <w:tcW w:w="1991" w:type="dxa"/>
            <w:tcBorders>
              <w:top w:val="single" w:sz="4" w:space="0" w:color="auto"/>
              <w:left w:val="single" w:sz="4" w:space="0" w:color="auto"/>
              <w:bottom w:val="single" w:sz="4" w:space="0" w:color="auto"/>
              <w:right w:val="single" w:sz="4" w:space="0" w:color="auto"/>
            </w:tcBorders>
            <w:vAlign w:val="bottom"/>
          </w:tcPr>
          <w:p w14:paraId="27B5BE14" w14:textId="67D501A4"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gældende status</w:t>
            </w:r>
          </w:p>
        </w:tc>
        <w:tc>
          <w:tcPr>
            <w:tcW w:w="1458" w:type="dxa"/>
            <w:tcBorders>
              <w:top w:val="single" w:sz="4" w:space="0" w:color="auto"/>
              <w:left w:val="single" w:sz="4" w:space="0" w:color="auto"/>
              <w:bottom w:val="single" w:sz="4" w:space="0" w:color="auto"/>
              <w:right w:val="single" w:sz="4" w:space="0" w:color="auto"/>
            </w:tcBorders>
            <w:vAlign w:val="center"/>
          </w:tcPr>
          <w:p w14:paraId="0249DA77"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664EA87F" w14:textId="77777777"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0-4</w:t>
            </w:r>
          </w:p>
        </w:tc>
        <w:tc>
          <w:tcPr>
            <w:tcW w:w="1333" w:type="dxa"/>
            <w:tcBorders>
              <w:top w:val="single" w:sz="4" w:space="0" w:color="auto"/>
              <w:left w:val="single" w:sz="4" w:space="0" w:color="auto"/>
              <w:bottom w:val="single" w:sz="4" w:space="0" w:color="auto"/>
              <w:right w:val="single" w:sz="4" w:space="0" w:color="auto"/>
            </w:tcBorders>
            <w:vAlign w:val="center"/>
          </w:tcPr>
          <w:p w14:paraId="72A302DA" w14:textId="77777777" w:rsidR="00064359" w:rsidRPr="0051728E" w:rsidRDefault="00064359" w:rsidP="00064359">
            <w:pPr>
              <w:jc w:val="center"/>
              <w:rPr>
                <w:rFonts w:ascii="Trebuchet MS" w:hAnsi="Trebuchet MS" w:cs="Trebuchet MS"/>
                <w:sz w:val="18"/>
                <w:szCs w:val="18"/>
              </w:rPr>
            </w:pPr>
            <w:r w:rsidRPr="0051728E">
              <w:rPr>
                <w:rFonts w:ascii="Trebuchet MS" w:hAnsi="Trebuchet MS" w:cs="Trebuchet MS"/>
                <w:sz w:val="18"/>
                <w:szCs w:val="18"/>
              </w:rPr>
              <w:t>0</w:t>
            </w:r>
          </w:p>
        </w:tc>
        <w:tc>
          <w:tcPr>
            <w:tcW w:w="3507" w:type="dxa"/>
            <w:tcBorders>
              <w:top w:val="single" w:sz="4" w:space="0" w:color="auto"/>
              <w:left w:val="single" w:sz="4" w:space="0" w:color="auto"/>
              <w:bottom w:val="single" w:sz="4" w:space="0" w:color="auto"/>
              <w:right w:val="single" w:sz="4" w:space="0" w:color="auto"/>
            </w:tcBorders>
            <w:vAlign w:val="center"/>
          </w:tcPr>
          <w:p w14:paraId="72B1598E" w14:textId="77777777" w:rsidR="00064359" w:rsidRPr="0042332E" w:rsidRDefault="00064359" w:rsidP="00064359">
            <w:pPr>
              <w:rPr>
                <w:rFonts w:ascii="Trebuchet MS" w:hAnsi="Trebuchet MS" w:cs="Trebuchet MS"/>
                <w:sz w:val="18"/>
                <w:szCs w:val="18"/>
              </w:rPr>
            </w:pPr>
            <w:r w:rsidRPr="0042332E">
              <w:rPr>
                <w:rFonts w:ascii="Trebuchet MS" w:hAnsi="Trebuchet MS" w:cs="Trebuchet MS"/>
                <w:sz w:val="18"/>
                <w:szCs w:val="18"/>
              </w:rPr>
              <w:t>3</w:t>
            </w:r>
          </w:p>
        </w:tc>
      </w:tr>
      <w:tr w:rsidR="00064359" w:rsidRPr="0051728E" w14:paraId="0603CC90"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bottom"/>
          </w:tcPr>
          <w:p w14:paraId="70A0FD2E"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s</w:t>
            </w:r>
            <w:r w:rsidRPr="00852E38">
              <w:rPr>
                <w:rFonts w:ascii="Trebuchet MS" w:hAnsi="Trebuchet MS" w:cs="Trebuchet MS"/>
                <w:sz w:val="18"/>
                <w:szCs w:val="18"/>
              </w:rPr>
              <w:t>tatus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1AC3D5CE" w14:textId="1ADA4F57" w:rsidR="00064359" w:rsidRPr="00852E38" w:rsidRDefault="00064359" w:rsidP="00064359">
            <w:pPr>
              <w:rPr>
                <w:rFonts w:ascii="Trebuchet MS" w:hAnsi="Trebuchet MS" w:cs="Trebuchet MS"/>
                <w:sz w:val="18"/>
                <w:szCs w:val="18"/>
              </w:rPr>
            </w:pPr>
            <w:r>
              <w:rPr>
                <w:rFonts w:ascii="Trebuchet MS" w:hAnsi="Trebuchet MS" w:cs="Trebuchet MS"/>
                <w:sz w:val="18"/>
                <w:szCs w:val="18"/>
              </w:rPr>
              <w:t>s</w:t>
            </w:r>
            <w:r w:rsidRPr="00852E38">
              <w:rPr>
                <w:rFonts w:ascii="Trebuchet MS" w:hAnsi="Trebuchet MS" w:cs="Trebuchet MS"/>
                <w:sz w:val="18"/>
                <w:szCs w:val="18"/>
              </w:rPr>
              <w:t>tatus</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6B1DB050" w14:textId="10C96F69"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Gældende status</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6D01EEC3"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bottom"/>
          </w:tcPr>
          <w:p w14:paraId="7E3198DC"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0-30</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4FC23106"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bottom"/>
          </w:tcPr>
          <w:p w14:paraId="67DF8BD1"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Gældende / Vedtaget</w:t>
            </w:r>
          </w:p>
        </w:tc>
      </w:tr>
      <w:tr w:rsidR="00064359" w:rsidRPr="0051728E" w14:paraId="7C8D4FCD"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5ACB588C" w14:textId="77777777" w:rsidR="00064359" w:rsidRPr="0081400D" w:rsidRDefault="00064359" w:rsidP="00064359">
            <w:pPr>
              <w:rPr>
                <w:rFonts w:ascii="Trebuchet MS" w:hAnsi="Trebuchet MS" w:cs="Trebuchet MS"/>
                <w:sz w:val="18"/>
                <w:szCs w:val="18"/>
              </w:rPr>
            </w:pPr>
            <w:proofErr w:type="spellStart"/>
            <w:r w:rsidRPr="0081400D">
              <w:rPr>
                <w:rFonts w:ascii="Trebuchet MS" w:hAnsi="Trebuchet MS" w:cs="Trebuchet MS"/>
                <w:sz w:val="18"/>
                <w:szCs w:val="18"/>
              </w:rPr>
              <w:t>off_kode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7642A2B8" w14:textId="442281D7" w:rsidR="00064359" w:rsidRPr="0081400D" w:rsidRDefault="00064359" w:rsidP="00064359">
            <w:pPr>
              <w:rPr>
                <w:rFonts w:ascii="Trebuchet MS" w:hAnsi="Trebuchet MS" w:cs="Trebuchet MS"/>
                <w:sz w:val="18"/>
                <w:szCs w:val="18"/>
              </w:rPr>
            </w:pPr>
            <w:proofErr w:type="spellStart"/>
            <w:r w:rsidRPr="0081400D">
              <w:rPr>
                <w:rFonts w:ascii="Trebuchet MS" w:hAnsi="Trebuchet MS" w:cs="Trebuchet MS"/>
                <w:sz w:val="18"/>
                <w:szCs w:val="18"/>
              </w:rPr>
              <w:t>off_kode</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auto"/>
            <w:vAlign w:val="center"/>
          </w:tcPr>
          <w:p w14:paraId="4610E174" w14:textId="65EDFE53"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Kode for Tilgængelighed</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10A5FCE1"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shd w:val="clear" w:color="auto" w:fill="auto"/>
            <w:vAlign w:val="center"/>
          </w:tcPr>
          <w:p w14:paraId="4AE30021"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1-3 (</w:t>
            </w:r>
            <w:r w:rsidRPr="00833371">
              <w:rPr>
                <w:rFonts w:ascii="Trebuchet MS" w:hAnsi="Trebuchet MS" w:cs="Trebuchet MS"/>
                <w:sz w:val="18"/>
                <w:szCs w:val="18"/>
              </w:rPr>
              <w:t>default = 1)</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tcPr>
          <w:p w14:paraId="0188DB44" w14:textId="77777777" w:rsidR="00064359" w:rsidRPr="0081400D" w:rsidRDefault="00064359" w:rsidP="00064359">
            <w:pPr>
              <w:jc w:val="center"/>
              <w:rPr>
                <w:rFonts w:ascii="Trebuchet MS" w:hAnsi="Trebuchet MS" w:cs="Trebuchet MS"/>
                <w:sz w:val="18"/>
                <w:szCs w:val="18"/>
              </w:rPr>
            </w:pPr>
            <w:r w:rsidRPr="0081400D">
              <w:rPr>
                <w:rFonts w:ascii="Trebuchet MS" w:hAnsi="Trebuchet MS" w:cs="Trebuchet MS"/>
                <w:sz w:val="18"/>
                <w:szCs w:val="18"/>
              </w:rPr>
              <w:t>O</w:t>
            </w:r>
          </w:p>
        </w:tc>
        <w:tc>
          <w:tcPr>
            <w:tcW w:w="3507" w:type="dxa"/>
            <w:tcBorders>
              <w:top w:val="single" w:sz="4" w:space="0" w:color="auto"/>
              <w:left w:val="single" w:sz="4" w:space="0" w:color="auto"/>
              <w:bottom w:val="single" w:sz="4" w:space="0" w:color="auto"/>
              <w:right w:val="single" w:sz="4" w:space="0" w:color="auto"/>
            </w:tcBorders>
            <w:shd w:val="clear" w:color="auto" w:fill="auto"/>
            <w:vAlign w:val="center"/>
          </w:tcPr>
          <w:p w14:paraId="7A507B0B"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1</w:t>
            </w:r>
          </w:p>
        </w:tc>
      </w:tr>
      <w:tr w:rsidR="00064359" w:rsidRPr="0051728E" w14:paraId="2EB75FBE"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543B6BF9"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offentlig</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69AB89F8" w14:textId="7ADBE8A6"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offentlig</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06AA1D15" w14:textId="7569749C"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Tilgængelighed</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472A5824"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3E8428AE"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0-60</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6F197F9D" w14:textId="77777777" w:rsidR="00064359" w:rsidRPr="0081400D" w:rsidRDefault="00064359" w:rsidP="00064359">
            <w:pPr>
              <w:jc w:val="center"/>
              <w:rPr>
                <w:rFonts w:ascii="Trebuchet MS" w:hAnsi="Trebuchet MS" w:cs="Trebuchet MS"/>
                <w:sz w:val="18"/>
                <w:szCs w:val="18"/>
              </w:rPr>
            </w:pPr>
            <w:r w:rsidRPr="00833371">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40419329"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Synlig for alle</w:t>
            </w:r>
          </w:p>
        </w:tc>
      </w:tr>
      <w:tr w:rsidR="00064359" w:rsidRPr="004D6109" w14:paraId="4C7A7FFB"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tcPr>
          <w:p w14:paraId="4BE0B950" w14:textId="77777777" w:rsidR="00064359" w:rsidRPr="00CD6383" w:rsidRDefault="00064359" w:rsidP="00064359">
            <w:pPr>
              <w:rPr>
                <w:rFonts w:ascii="Trebuchet MS" w:hAnsi="Trebuchet MS" w:cs="Trebuchet MS"/>
                <w:color w:val="4F81BD"/>
                <w:sz w:val="18"/>
                <w:szCs w:val="18"/>
              </w:rPr>
            </w:pPr>
            <w:commentRangeStart w:id="45"/>
            <w:proofErr w:type="spellStart"/>
            <w:r w:rsidRPr="00CD6383">
              <w:rPr>
                <w:rFonts w:ascii="Trebuchet MS" w:hAnsi="Trebuchet MS"/>
                <w:color w:val="4F81BD"/>
                <w:sz w:val="18"/>
              </w:rPr>
              <w:lastRenderedPageBreak/>
              <w:t>noegle</w:t>
            </w:r>
            <w:commentRangeEnd w:id="45"/>
            <w:proofErr w:type="spellEnd"/>
            <w:r w:rsidR="006874AD">
              <w:rPr>
                <w:rStyle w:val="Kommentarhenvisning"/>
              </w:rPr>
              <w:commentReference w:id="45"/>
            </w:r>
          </w:p>
        </w:tc>
        <w:tc>
          <w:tcPr>
            <w:tcW w:w="1164" w:type="dxa"/>
            <w:gridSpan w:val="2"/>
            <w:tcBorders>
              <w:top w:val="single" w:sz="4" w:space="0" w:color="auto"/>
              <w:left w:val="single" w:sz="4" w:space="0" w:color="auto"/>
              <w:bottom w:val="single" w:sz="4" w:space="0" w:color="auto"/>
              <w:right w:val="single" w:sz="4" w:space="0" w:color="auto"/>
            </w:tcBorders>
          </w:tcPr>
          <w:p w14:paraId="3C70412F" w14:textId="61791673" w:rsidR="00064359" w:rsidRPr="00CD6383" w:rsidRDefault="00064359" w:rsidP="00064359">
            <w:pPr>
              <w:rPr>
                <w:rFonts w:ascii="Trebuchet MS" w:hAnsi="Trebuchet MS"/>
                <w:color w:val="4F81BD"/>
                <w:sz w:val="18"/>
              </w:rPr>
            </w:pPr>
            <w:proofErr w:type="spellStart"/>
            <w:r w:rsidRPr="00CD6383">
              <w:rPr>
                <w:rFonts w:ascii="Trebuchet MS" w:hAnsi="Trebuchet MS"/>
                <w:color w:val="4F81BD"/>
                <w:sz w:val="18"/>
              </w:rPr>
              <w:t>noegle</w:t>
            </w:r>
            <w:proofErr w:type="spellEnd"/>
          </w:p>
        </w:tc>
        <w:tc>
          <w:tcPr>
            <w:tcW w:w="1991" w:type="dxa"/>
            <w:tcBorders>
              <w:top w:val="single" w:sz="4" w:space="0" w:color="auto"/>
              <w:left w:val="single" w:sz="4" w:space="0" w:color="auto"/>
              <w:bottom w:val="single" w:sz="4" w:space="0" w:color="auto"/>
              <w:right w:val="single" w:sz="4" w:space="0" w:color="auto"/>
            </w:tcBorders>
          </w:tcPr>
          <w:p w14:paraId="0732223C" w14:textId="74D8CE53"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Fremmed nøgle til objektet i en anden databasetabel.</w:t>
            </w:r>
          </w:p>
        </w:tc>
        <w:tc>
          <w:tcPr>
            <w:tcW w:w="1458" w:type="dxa"/>
            <w:tcBorders>
              <w:top w:val="single" w:sz="4" w:space="0" w:color="auto"/>
              <w:left w:val="single" w:sz="4" w:space="0" w:color="auto"/>
              <w:bottom w:val="single" w:sz="4" w:space="0" w:color="auto"/>
              <w:right w:val="single" w:sz="4" w:space="0" w:color="auto"/>
            </w:tcBorders>
          </w:tcPr>
          <w:p w14:paraId="2958080D"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Tekststreng</w:t>
            </w:r>
          </w:p>
        </w:tc>
        <w:tc>
          <w:tcPr>
            <w:tcW w:w="2815" w:type="dxa"/>
            <w:tcBorders>
              <w:top w:val="single" w:sz="4" w:space="0" w:color="auto"/>
              <w:left w:val="single" w:sz="4" w:space="0" w:color="auto"/>
              <w:bottom w:val="single" w:sz="4" w:space="0" w:color="auto"/>
              <w:right w:val="single" w:sz="4" w:space="0" w:color="auto"/>
            </w:tcBorders>
          </w:tcPr>
          <w:p w14:paraId="3139B3AA" w14:textId="77777777" w:rsidR="00064359" w:rsidRPr="00CD6383" w:rsidRDefault="00064359" w:rsidP="00064359">
            <w:pPr>
              <w:autoSpaceDE w:val="0"/>
              <w:autoSpaceDN w:val="0"/>
              <w:adjustRightInd w:val="0"/>
              <w:rPr>
                <w:rFonts w:ascii="Trebuchet MS" w:hAnsi="Trebuchet MS" w:cs="Trebuchet MS"/>
                <w:color w:val="4F81BD"/>
                <w:sz w:val="18"/>
                <w:szCs w:val="17"/>
              </w:rPr>
            </w:pPr>
            <w:r w:rsidRPr="00CD6383">
              <w:rPr>
                <w:rFonts w:ascii="Trebuchet MS" w:hAnsi="Trebuchet MS"/>
                <w:color w:val="4F81BD"/>
                <w:sz w:val="18"/>
              </w:rPr>
              <w:t>0-128 tegn</w:t>
            </w:r>
          </w:p>
        </w:tc>
        <w:tc>
          <w:tcPr>
            <w:tcW w:w="1333" w:type="dxa"/>
            <w:tcBorders>
              <w:top w:val="single" w:sz="4" w:space="0" w:color="auto"/>
              <w:left w:val="single" w:sz="4" w:space="0" w:color="auto"/>
              <w:bottom w:val="single" w:sz="4" w:space="0" w:color="auto"/>
              <w:right w:val="single" w:sz="4" w:space="0" w:color="auto"/>
            </w:tcBorders>
          </w:tcPr>
          <w:p w14:paraId="0DAE4B8A" w14:textId="77777777" w:rsidR="00064359" w:rsidRPr="00CD6383" w:rsidRDefault="00064359" w:rsidP="00064359">
            <w:pPr>
              <w:jc w:val="center"/>
              <w:rPr>
                <w:rFonts w:ascii="Trebuchet MS" w:hAnsi="Trebuchet MS" w:cs="Trebuchet MS"/>
                <w:color w:val="4F81BD"/>
                <w:sz w:val="18"/>
                <w:szCs w:val="18"/>
              </w:rPr>
            </w:pPr>
            <w:r w:rsidRPr="00CD6383">
              <w:rPr>
                <w:rFonts w:ascii="Trebuchet MS" w:hAnsi="Trebuchet MS"/>
                <w:color w:val="4F81BD"/>
                <w:sz w:val="18"/>
              </w:rPr>
              <w:t>F</w:t>
            </w:r>
          </w:p>
        </w:tc>
        <w:tc>
          <w:tcPr>
            <w:tcW w:w="3507" w:type="dxa"/>
            <w:tcBorders>
              <w:top w:val="single" w:sz="4" w:space="0" w:color="auto"/>
              <w:left w:val="single" w:sz="4" w:space="0" w:color="auto"/>
              <w:bottom w:val="single" w:sz="4" w:space="0" w:color="auto"/>
              <w:right w:val="single" w:sz="4" w:space="0" w:color="auto"/>
            </w:tcBorders>
          </w:tcPr>
          <w:p w14:paraId="7294AB3F"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12853468A</w:t>
            </w:r>
          </w:p>
        </w:tc>
      </w:tr>
      <w:tr w:rsidR="00064359" w:rsidRPr="004D6109" w14:paraId="22CADDD4"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tcPr>
          <w:p w14:paraId="128C8FD6" w14:textId="77777777"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note</w:t>
            </w:r>
          </w:p>
        </w:tc>
        <w:tc>
          <w:tcPr>
            <w:tcW w:w="1164" w:type="dxa"/>
            <w:gridSpan w:val="2"/>
            <w:tcBorders>
              <w:top w:val="single" w:sz="4" w:space="0" w:color="auto"/>
              <w:left w:val="single" w:sz="4" w:space="0" w:color="auto"/>
              <w:bottom w:val="single" w:sz="4" w:space="0" w:color="auto"/>
              <w:right w:val="single" w:sz="4" w:space="0" w:color="auto"/>
            </w:tcBorders>
          </w:tcPr>
          <w:p w14:paraId="39DD2E9C" w14:textId="7D5F1436" w:rsidR="00064359" w:rsidRPr="00CD6383" w:rsidRDefault="00064359" w:rsidP="00064359">
            <w:pPr>
              <w:rPr>
                <w:rFonts w:ascii="Trebuchet MS" w:hAnsi="Trebuchet MS"/>
                <w:color w:val="4F81BD"/>
                <w:sz w:val="18"/>
              </w:rPr>
            </w:pPr>
            <w:r w:rsidRPr="00CD6383">
              <w:rPr>
                <w:rFonts w:ascii="Trebuchet MS" w:hAnsi="Trebuchet MS"/>
                <w:color w:val="4F81BD"/>
                <w:sz w:val="18"/>
              </w:rPr>
              <w:t>note</w:t>
            </w:r>
          </w:p>
        </w:tc>
        <w:tc>
          <w:tcPr>
            <w:tcW w:w="1991" w:type="dxa"/>
            <w:tcBorders>
              <w:top w:val="single" w:sz="4" w:space="0" w:color="auto"/>
              <w:left w:val="single" w:sz="4" w:space="0" w:color="auto"/>
              <w:bottom w:val="single" w:sz="4" w:space="0" w:color="auto"/>
              <w:right w:val="single" w:sz="4" w:space="0" w:color="auto"/>
            </w:tcBorders>
          </w:tcPr>
          <w:p w14:paraId="3576BB71" w14:textId="39818BCE"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Bemærkning</w:t>
            </w:r>
          </w:p>
        </w:tc>
        <w:tc>
          <w:tcPr>
            <w:tcW w:w="1458" w:type="dxa"/>
            <w:tcBorders>
              <w:top w:val="single" w:sz="4" w:space="0" w:color="auto"/>
              <w:left w:val="single" w:sz="4" w:space="0" w:color="auto"/>
              <w:bottom w:val="single" w:sz="4" w:space="0" w:color="auto"/>
              <w:right w:val="single" w:sz="4" w:space="0" w:color="auto"/>
            </w:tcBorders>
          </w:tcPr>
          <w:p w14:paraId="2701A875"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Tekststreng</w:t>
            </w:r>
          </w:p>
        </w:tc>
        <w:tc>
          <w:tcPr>
            <w:tcW w:w="2815" w:type="dxa"/>
            <w:tcBorders>
              <w:top w:val="single" w:sz="4" w:space="0" w:color="auto"/>
              <w:left w:val="single" w:sz="4" w:space="0" w:color="auto"/>
              <w:bottom w:val="single" w:sz="4" w:space="0" w:color="auto"/>
              <w:right w:val="single" w:sz="4" w:space="0" w:color="auto"/>
            </w:tcBorders>
          </w:tcPr>
          <w:p w14:paraId="05A85225" w14:textId="77777777" w:rsidR="00064359" w:rsidRPr="00CD6383" w:rsidRDefault="00064359" w:rsidP="00064359">
            <w:pPr>
              <w:autoSpaceDE w:val="0"/>
              <w:autoSpaceDN w:val="0"/>
              <w:adjustRightInd w:val="0"/>
              <w:rPr>
                <w:rFonts w:ascii="Trebuchet MS" w:hAnsi="Trebuchet MS" w:cs="Trebuchet MS"/>
                <w:color w:val="4F81BD"/>
                <w:sz w:val="18"/>
                <w:szCs w:val="17"/>
              </w:rPr>
            </w:pPr>
            <w:r w:rsidRPr="00CD6383">
              <w:rPr>
                <w:rFonts w:ascii="Trebuchet MS" w:hAnsi="Trebuchet MS"/>
                <w:color w:val="4F81BD"/>
                <w:sz w:val="18"/>
              </w:rPr>
              <w:t>0-254 tegn</w:t>
            </w:r>
          </w:p>
        </w:tc>
        <w:tc>
          <w:tcPr>
            <w:tcW w:w="1333" w:type="dxa"/>
            <w:tcBorders>
              <w:top w:val="single" w:sz="4" w:space="0" w:color="auto"/>
              <w:left w:val="single" w:sz="4" w:space="0" w:color="auto"/>
              <w:bottom w:val="single" w:sz="4" w:space="0" w:color="auto"/>
              <w:right w:val="single" w:sz="4" w:space="0" w:color="auto"/>
            </w:tcBorders>
          </w:tcPr>
          <w:p w14:paraId="25640D6A" w14:textId="77777777" w:rsidR="00064359" w:rsidRPr="00CD6383" w:rsidRDefault="00064359" w:rsidP="00064359">
            <w:pPr>
              <w:jc w:val="center"/>
              <w:rPr>
                <w:rFonts w:ascii="Trebuchet MS" w:hAnsi="Trebuchet MS" w:cs="Trebuchet MS"/>
                <w:color w:val="4F81BD"/>
                <w:sz w:val="18"/>
                <w:szCs w:val="18"/>
              </w:rPr>
            </w:pPr>
            <w:r w:rsidRPr="00CD6383">
              <w:rPr>
                <w:rFonts w:ascii="Trebuchet MS" w:hAnsi="Trebuchet MS"/>
                <w:color w:val="4F81BD"/>
                <w:sz w:val="18"/>
              </w:rPr>
              <w:t>F</w:t>
            </w:r>
          </w:p>
        </w:tc>
        <w:tc>
          <w:tcPr>
            <w:tcW w:w="3507" w:type="dxa"/>
            <w:tcBorders>
              <w:top w:val="single" w:sz="4" w:space="0" w:color="auto"/>
              <w:left w:val="single" w:sz="4" w:space="0" w:color="auto"/>
              <w:bottom w:val="single" w:sz="4" w:space="0" w:color="auto"/>
              <w:right w:val="single" w:sz="4" w:space="0" w:color="auto"/>
            </w:tcBorders>
          </w:tcPr>
          <w:p w14:paraId="0A636949"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Smukfest plads nr. 2</w:t>
            </w:r>
          </w:p>
        </w:tc>
      </w:tr>
      <w:tr w:rsidR="00064359" w:rsidRPr="00776E43" w14:paraId="6538D678"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vAlign w:val="center"/>
          </w:tcPr>
          <w:p w14:paraId="5BACCC5B" w14:textId="77777777" w:rsidR="00064359" w:rsidRPr="00776E43" w:rsidRDefault="00064359" w:rsidP="00064359">
            <w:pPr>
              <w:rPr>
                <w:rFonts w:ascii="Trebuchet MS" w:hAnsi="Trebuchet MS" w:cs="Trebuchet MS"/>
                <w:color w:val="808080"/>
                <w:sz w:val="18"/>
                <w:szCs w:val="18"/>
              </w:rPr>
            </w:pPr>
            <w:r>
              <w:rPr>
                <w:rFonts w:ascii="Trebuchet MS" w:hAnsi="Trebuchet MS" w:cs="Trebuchet MS"/>
                <w:color w:val="808080"/>
                <w:sz w:val="18"/>
                <w:szCs w:val="18"/>
              </w:rPr>
              <w:t>g</w:t>
            </w:r>
            <w:r w:rsidRPr="00776E43">
              <w:rPr>
                <w:rFonts w:ascii="Trebuchet MS" w:hAnsi="Trebuchet MS" w:cs="Trebuchet MS"/>
                <w:color w:val="808080"/>
                <w:sz w:val="18"/>
                <w:szCs w:val="18"/>
              </w:rPr>
              <w:t>eometri</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626AEFEF" w14:textId="43976509" w:rsidR="00064359" w:rsidRPr="00776E43" w:rsidRDefault="00064359" w:rsidP="00064359">
            <w:pPr>
              <w:rPr>
                <w:rFonts w:ascii="Trebuchet MS" w:hAnsi="Trebuchet MS" w:cs="Trebuchet MS"/>
                <w:color w:val="808080"/>
                <w:sz w:val="18"/>
                <w:szCs w:val="18"/>
              </w:rPr>
            </w:pPr>
            <w:r>
              <w:rPr>
                <w:rFonts w:ascii="Trebuchet MS" w:hAnsi="Trebuchet MS" w:cs="Trebuchet MS"/>
                <w:color w:val="808080"/>
                <w:sz w:val="18"/>
                <w:szCs w:val="18"/>
              </w:rPr>
              <w:t>g</w:t>
            </w:r>
            <w:r w:rsidRPr="00776E43">
              <w:rPr>
                <w:rFonts w:ascii="Trebuchet MS" w:hAnsi="Trebuchet MS" w:cs="Trebuchet MS"/>
                <w:color w:val="808080"/>
                <w:sz w:val="18"/>
                <w:szCs w:val="18"/>
              </w:rPr>
              <w:t>eometri</w:t>
            </w:r>
          </w:p>
        </w:tc>
        <w:tc>
          <w:tcPr>
            <w:tcW w:w="1991" w:type="dxa"/>
            <w:tcBorders>
              <w:top w:val="single" w:sz="4" w:space="0" w:color="auto"/>
              <w:left w:val="single" w:sz="4" w:space="0" w:color="auto"/>
              <w:bottom w:val="single" w:sz="4" w:space="0" w:color="auto"/>
              <w:right w:val="single" w:sz="4" w:space="0" w:color="auto"/>
            </w:tcBorders>
            <w:vAlign w:val="center"/>
          </w:tcPr>
          <w:p w14:paraId="0F289DB2" w14:textId="7551E92A"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Geometrisk beskrivelse af objekt</w:t>
            </w:r>
          </w:p>
        </w:tc>
        <w:tc>
          <w:tcPr>
            <w:tcW w:w="1458" w:type="dxa"/>
            <w:tcBorders>
              <w:top w:val="single" w:sz="4" w:space="0" w:color="auto"/>
              <w:left w:val="single" w:sz="4" w:space="0" w:color="auto"/>
              <w:bottom w:val="single" w:sz="4" w:space="0" w:color="auto"/>
              <w:right w:val="single" w:sz="4" w:space="0" w:color="auto"/>
            </w:tcBorders>
            <w:vAlign w:val="center"/>
          </w:tcPr>
          <w:p w14:paraId="243678F4"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Punkt, linje,</w:t>
            </w:r>
          </w:p>
          <w:p w14:paraId="58CAE076" w14:textId="77777777"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Flade</w:t>
            </w:r>
          </w:p>
        </w:tc>
        <w:tc>
          <w:tcPr>
            <w:tcW w:w="2815" w:type="dxa"/>
            <w:tcBorders>
              <w:top w:val="single" w:sz="4" w:space="0" w:color="auto"/>
              <w:left w:val="single" w:sz="4" w:space="0" w:color="auto"/>
              <w:bottom w:val="single" w:sz="4" w:space="0" w:color="auto"/>
              <w:right w:val="single" w:sz="4" w:space="0" w:color="auto"/>
            </w:tcBorders>
            <w:vAlign w:val="center"/>
          </w:tcPr>
          <w:p w14:paraId="7A11F511" w14:textId="77777777" w:rsidR="00064359" w:rsidRPr="00CE2C0F" w:rsidRDefault="00064359" w:rsidP="00064359">
            <w:pPr>
              <w:autoSpaceDE w:val="0"/>
              <w:autoSpaceDN w:val="0"/>
              <w:adjustRightInd w:val="0"/>
              <w:rPr>
                <w:rFonts w:ascii="Trebuchet MS" w:hAnsi="Trebuchet MS" w:cs="Trebuchet MS"/>
                <w:color w:val="808080"/>
                <w:sz w:val="17"/>
                <w:szCs w:val="17"/>
              </w:rPr>
            </w:pPr>
            <w:r w:rsidRPr="00CE2C0F">
              <w:rPr>
                <w:rFonts w:ascii="Trebuchet MS" w:hAnsi="Trebuchet MS" w:cs="Trebuchet MS"/>
                <w:color w:val="808080"/>
                <w:sz w:val="17"/>
                <w:szCs w:val="17"/>
              </w:rPr>
              <w:t>X: -370.000,000-1.777.483,999</w:t>
            </w:r>
          </w:p>
          <w:p w14:paraId="1DF38417" w14:textId="77777777" w:rsidR="00064359" w:rsidRPr="00CE2C0F" w:rsidRDefault="00064359" w:rsidP="00064359">
            <w:pPr>
              <w:rPr>
                <w:rFonts w:ascii="Trebuchet MS" w:hAnsi="Trebuchet MS" w:cs="Trebuchet MS"/>
                <w:color w:val="808080"/>
                <w:sz w:val="17"/>
                <w:szCs w:val="17"/>
              </w:rPr>
            </w:pPr>
            <w:r w:rsidRPr="00CE2C0F">
              <w:rPr>
                <w:rFonts w:ascii="Trebuchet MS" w:hAnsi="Trebuchet MS" w:cs="Trebuchet MS"/>
                <w:color w:val="808080"/>
                <w:sz w:val="17"/>
                <w:szCs w:val="17"/>
              </w:rPr>
              <w:t>Y: 5.200.000,000-7.347.483,999</w:t>
            </w:r>
          </w:p>
          <w:p w14:paraId="221F2406" w14:textId="77777777" w:rsidR="00064359" w:rsidRPr="00776E43" w:rsidRDefault="00064359" w:rsidP="00064359">
            <w:pPr>
              <w:rPr>
                <w:rFonts w:ascii="Trebuchet MS" w:hAnsi="Trebuchet MS" w:cs="Trebuchet MS"/>
                <w:color w:val="808080"/>
                <w:sz w:val="18"/>
                <w:szCs w:val="18"/>
              </w:rPr>
            </w:pPr>
          </w:p>
        </w:tc>
        <w:tc>
          <w:tcPr>
            <w:tcW w:w="1333" w:type="dxa"/>
            <w:tcBorders>
              <w:top w:val="single" w:sz="4" w:space="0" w:color="auto"/>
              <w:left w:val="single" w:sz="4" w:space="0" w:color="auto"/>
              <w:bottom w:val="single" w:sz="4" w:space="0" w:color="auto"/>
              <w:right w:val="single" w:sz="4" w:space="0" w:color="auto"/>
            </w:tcBorders>
            <w:vAlign w:val="center"/>
          </w:tcPr>
          <w:p w14:paraId="1FB5C077" w14:textId="77777777" w:rsidR="00064359" w:rsidRPr="00776E43" w:rsidRDefault="00064359" w:rsidP="00064359">
            <w:pPr>
              <w:jc w:val="center"/>
              <w:rPr>
                <w:rFonts w:ascii="Trebuchet MS" w:hAnsi="Trebuchet MS" w:cs="Trebuchet MS"/>
                <w:color w:val="808080"/>
                <w:sz w:val="18"/>
                <w:szCs w:val="18"/>
              </w:rPr>
            </w:pPr>
            <w:r w:rsidRPr="00776E43">
              <w:rPr>
                <w:rFonts w:ascii="Trebuchet MS" w:hAnsi="Trebuchet MS" w:cs="Trebuchet MS"/>
                <w:color w:val="808080"/>
                <w:sz w:val="18"/>
                <w:szCs w:val="18"/>
              </w:rPr>
              <w:t>0</w:t>
            </w:r>
          </w:p>
        </w:tc>
        <w:tc>
          <w:tcPr>
            <w:tcW w:w="3507" w:type="dxa"/>
            <w:tcBorders>
              <w:top w:val="single" w:sz="4" w:space="0" w:color="auto"/>
              <w:left w:val="single" w:sz="4" w:space="0" w:color="auto"/>
              <w:bottom w:val="single" w:sz="4" w:space="0" w:color="auto"/>
              <w:right w:val="single" w:sz="4" w:space="0" w:color="auto"/>
            </w:tcBorders>
            <w:vAlign w:val="center"/>
          </w:tcPr>
          <w:p w14:paraId="1AA5573F"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For et punkt:</w:t>
            </w:r>
          </w:p>
          <w:p w14:paraId="5410C056"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543.210,999</w:t>
            </w:r>
          </w:p>
          <w:p w14:paraId="21AF82C7" w14:textId="77777777"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6.123.456,111</w:t>
            </w:r>
          </w:p>
        </w:tc>
      </w:tr>
      <w:tr w:rsidR="00064359" w:rsidRPr="0051728E" w14:paraId="2749E46C" w14:textId="77777777" w:rsidTr="00064359">
        <w:trPr>
          <w:trHeight w:hRule="exact" w:val="255"/>
        </w:trPr>
        <w:tc>
          <w:tcPr>
            <w:tcW w:w="1774" w:type="dxa"/>
            <w:gridSpan w:val="2"/>
            <w:tcBorders>
              <w:top w:val="single" w:sz="4" w:space="0" w:color="auto"/>
              <w:left w:val="nil"/>
              <w:bottom w:val="nil"/>
              <w:right w:val="nil"/>
            </w:tcBorders>
            <w:shd w:val="clear" w:color="auto" w:fill="99CCFF"/>
          </w:tcPr>
          <w:p w14:paraId="416F924A" w14:textId="77777777" w:rsidR="00064359" w:rsidRDefault="00064359" w:rsidP="00064359">
            <w:pPr>
              <w:rPr>
                <w:rFonts w:ascii="Trebuchet MS" w:hAnsi="Trebuchet MS" w:cs="Trebuchet MS"/>
                <w:i/>
                <w:iCs/>
                <w:sz w:val="18"/>
                <w:szCs w:val="18"/>
              </w:rPr>
            </w:pPr>
          </w:p>
        </w:tc>
        <w:tc>
          <w:tcPr>
            <w:tcW w:w="11878" w:type="dxa"/>
            <w:gridSpan w:val="6"/>
            <w:tcBorders>
              <w:top w:val="single" w:sz="4" w:space="0" w:color="auto"/>
              <w:left w:val="nil"/>
              <w:bottom w:val="nil"/>
              <w:right w:val="nil"/>
            </w:tcBorders>
            <w:shd w:val="clear" w:color="auto" w:fill="99CCFF"/>
            <w:vAlign w:val="center"/>
          </w:tcPr>
          <w:p w14:paraId="5088B30D" w14:textId="3B839172" w:rsidR="00064359" w:rsidRPr="0051728E" w:rsidRDefault="00064359" w:rsidP="00064359">
            <w:pPr>
              <w:rPr>
                <w:rFonts w:ascii="Trebuchet MS" w:hAnsi="Trebuchet MS" w:cs="Trebuchet MS"/>
                <w:sz w:val="18"/>
                <w:szCs w:val="18"/>
              </w:rPr>
            </w:pPr>
            <w:r>
              <w:rPr>
                <w:rFonts w:ascii="Trebuchet MS" w:hAnsi="Trebuchet MS" w:cs="Trebuchet MS"/>
                <w:i/>
                <w:iCs/>
                <w:sz w:val="18"/>
                <w:szCs w:val="18"/>
              </w:rPr>
              <w:t>Felter markeret med blå er generelle temaspecifikke opslagstabeller, der indeholder oversættelser af koder i andre felter.</w:t>
            </w:r>
          </w:p>
        </w:tc>
      </w:tr>
      <w:tr w:rsidR="00064359" w:rsidRPr="0051728E" w14:paraId="44500A56" w14:textId="77777777" w:rsidTr="00064359">
        <w:trPr>
          <w:trHeight w:hRule="exact" w:val="255"/>
        </w:trPr>
        <w:tc>
          <w:tcPr>
            <w:tcW w:w="1774" w:type="dxa"/>
            <w:gridSpan w:val="2"/>
            <w:tcBorders>
              <w:top w:val="nil"/>
              <w:left w:val="nil"/>
              <w:bottom w:val="nil"/>
              <w:right w:val="nil"/>
            </w:tcBorders>
          </w:tcPr>
          <w:p w14:paraId="2BBC3574" w14:textId="77777777" w:rsidR="00064359" w:rsidRDefault="00064359" w:rsidP="00064359">
            <w:pPr>
              <w:rPr>
                <w:rFonts w:ascii="Trebuchet MS" w:hAnsi="Trebuchet MS" w:cs="Trebuchet MS"/>
                <w:i/>
                <w:iCs/>
                <w:sz w:val="18"/>
                <w:szCs w:val="18"/>
              </w:rPr>
            </w:pPr>
          </w:p>
        </w:tc>
        <w:tc>
          <w:tcPr>
            <w:tcW w:w="11878" w:type="dxa"/>
            <w:gridSpan w:val="6"/>
            <w:tcBorders>
              <w:top w:val="nil"/>
              <w:left w:val="nil"/>
              <w:bottom w:val="nil"/>
              <w:right w:val="nil"/>
            </w:tcBorders>
            <w:shd w:val="clear" w:color="auto" w:fill="auto"/>
            <w:vAlign w:val="center"/>
          </w:tcPr>
          <w:p w14:paraId="58CCCFE3" w14:textId="704BEC7C" w:rsidR="00064359" w:rsidRPr="0051728E" w:rsidRDefault="00064359" w:rsidP="00064359">
            <w:pPr>
              <w:rPr>
                <w:rFonts w:ascii="Trebuchet MS" w:hAnsi="Trebuchet MS" w:cs="Trebuchet MS"/>
                <w:i/>
                <w:iCs/>
                <w:sz w:val="18"/>
                <w:szCs w:val="18"/>
              </w:rPr>
            </w:pPr>
            <w:r>
              <w:rPr>
                <w:rFonts w:ascii="Trebuchet MS" w:hAnsi="Trebuchet MS" w:cs="Trebuchet MS"/>
                <w:i/>
                <w:iCs/>
                <w:sz w:val="18"/>
                <w:szCs w:val="18"/>
              </w:rPr>
              <w:t>Felter</w:t>
            </w:r>
            <w:r w:rsidRPr="00776E43">
              <w:rPr>
                <w:rFonts w:ascii="Trebuchet MS" w:hAnsi="Trebuchet MS" w:cs="Trebuchet MS"/>
                <w:i/>
                <w:iCs/>
                <w:sz w:val="18"/>
                <w:szCs w:val="18"/>
              </w:rPr>
              <w:t xml:space="preserve"> som automatisk generes af </w:t>
            </w:r>
            <w:proofErr w:type="gramStart"/>
            <w:r w:rsidRPr="0051728E">
              <w:rPr>
                <w:rFonts w:ascii="Trebuchet MS" w:hAnsi="Trebuchet MS" w:cs="Trebuchet MS"/>
                <w:i/>
                <w:iCs/>
                <w:sz w:val="18"/>
                <w:szCs w:val="18"/>
              </w:rPr>
              <w:t>system</w:t>
            </w:r>
            <w:r>
              <w:rPr>
                <w:rFonts w:ascii="Trebuchet MS" w:hAnsi="Trebuchet MS" w:cs="Trebuchet MS"/>
                <w:i/>
                <w:iCs/>
                <w:sz w:val="18"/>
                <w:szCs w:val="18"/>
              </w:rPr>
              <w:t>et</w:t>
            </w:r>
            <w:proofErr w:type="gramEnd"/>
            <w:r w:rsidRPr="00776E43">
              <w:rPr>
                <w:rFonts w:ascii="Trebuchet MS" w:hAnsi="Trebuchet MS" w:cs="Trebuchet MS"/>
                <w:i/>
                <w:iCs/>
                <w:sz w:val="18"/>
                <w:szCs w:val="18"/>
              </w:rPr>
              <w:t xml:space="preserve"> er markeret med </w:t>
            </w:r>
            <w:r w:rsidRPr="00776E43">
              <w:rPr>
                <w:rFonts w:ascii="Trebuchet MS" w:hAnsi="Trebuchet MS" w:cs="Trebuchet MS"/>
                <w:i/>
                <w:iCs/>
                <w:color w:val="FF0000"/>
                <w:sz w:val="18"/>
                <w:szCs w:val="18"/>
              </w:rPr>
              <w:t>rød skrift.</w:t>
            </w:r>
          </w:p>
        </w:tc>
      </w:tr>
    </w:tbl>
    <w:p w14:paraId="75164148" w14:textId="77777777" w:rsidR="00D309F8" w:rsidRPr="00A32757" w:rsidRDefault="00461B48" w:rsidP="00921796">
      <w:pPr>
        <w:pStyle w:val="Overskrift2"/>
      </w:pPr>
      <w:bookmarkStart w:id="46" w:name="_Toc292448043"/>
      <w:bookmarkStart w:id="47" w:name="_Toc292448212"/>
      <w:bookmarkStart w:id="48" w:name="_Toc292692141"/>
      <w:bookmarkStart w:id="49" w:name="_Toc292713268"/>
      <w:bookmarkStart w:id="50" w:name="_Toc292865154"/>
      <w:bookmarkStart w:id="51" w:name="_Toc63351378"/>
      <w:r>
        <w:t>3</w:t>
      </w:r>
      <w:r w:rsidR="00D309F8" w:rsidRPr="00A32757">
        <w:t>.2 Forklaring til felter</w:t>
      </w:r>
      <w:bookmarkEnd w:id="46"/>
      <w:bookmarkEnd w:id="47"/>
      <w:bookmarkEnd w:id="48"/>
      <w:bookmarkEnd w:id="49"/>
      <w:bookmarkEnd w:id="50"/>
      <w:bookmarkEnd w:id="5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1"/>
        <w:gridCol w:w="11985"/>
      </w:tblGrid>
      <w:tr w:rsidR="007D3322" w:rsidRPr="0051728E" w14:paraId="2C11D3DD" w14:textId="77777777" w:rsidTr="001C410C">
        <w:trPr>
          <w:trHeight w:hRule="exact" w:val="255"/>
        </w:trPr>
        <w:tc>
          <w:tcPr>
            <w:tcW w:w="1731" w:type="dxa"/>
            <w:tcBorders>
              <w:bottom w:val="single" w:sz="4" w:space="0" w:color="auto"/>
            </w:tcBorders>
            <w:shd w:val="clear" w:color="auto" w:fill="D9D9D9"/>
            <w:vAlign w:val="bottom"/>
          </w:tcPr>
          <w:p w14:paraId="71D35F43" w14:textId="77777777" w:rsidR="007D3322" w:rsidRPr="00833371" w:rsidRDefault="007D3322" w:rsidP="001C410C">
            <w:pPr>
              <w:rPr>
                <w:rFonts w:ascii="Trebuchet MS" w:hAnsi="Trebuchet MS" w:cs="Trebuchet MS"/>
                <w:b/>
                <w:bCs/>
                <w:szCs w:val="20"/>
              </w:rPr>
            </w:pPr>
            <w:r w:rsidRPr="00833371">
              <w:rPr>
                <w:rFonts w:ascii="Trebuchet MS" w:hAnsi="Trebuchet MS" w:cs="Trebuchet MS"/>
                <w:b/>
                <w:bCs/>
                <w:szCs w:val="20"/>
              </w:rPr>
              <w:t>Feltnavn</w:t>
            </w:r>
          </w:p>
        </w:tc>
        <w:tc>
          <w:tcPr>
            <w:tcW w:w="11985" w:type="dxa"/>
            <w:tcBorders>
              <w:bottom w:val="single" w:sz="4" w:space="0" w:color="auto"/>
            </w:tcBorders>
            <w:shd w:val="clear" w:color="auto" w:fill="D9D9D9"/>
            <w:vAlign w:val="bottom"/>
          </w:tcPr>
          <w:p w14:paraId="54FA9423" w14:textId="77777777" w:rsidR="007D3322" w:rsidRPr="00833371" w:rsidRDefault="007D3322" w:rsidP="001C410C">
            <w:pPr>
              <w:rPr>
                <w:rFonts w:ascii="Trebuchet MS" w:hAnsi="Trebuchet MS" w:cs="Trebuchet MS"/>
                <w:b/>
                <w:bCs/>
                <w:szCs w:val="20"/>
              </w:rPr>
            </w:pPr>
            <w:r w:rsidRPr="00833371">
              <w:rPr>
                <w:rFonts w:ascii="Trebuchet MS" w:hAnsi="Trebuchet MS" w:cs="Trebuchet MS"/>
                <w:b/>
                <w:bCs/>
                <w:szCs w:val="20"/>
              </w:rPr>
              <w:t>Forklaring</w:t>
            </w:r>
          </w:p>
        </w:tc>
      </w:tr>
      <w:tr w:rsidR="007D3322" w:rsidRPr="0051728E" w14:paraId="194B22DB"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42F99442" w14:textId="77777777" w:rsidR="007D3322" w:rsidRPr="00833371" w:rsidRDefault="007D3322" w:rsidP="001C410C">
            <w:pPr>
              <w:rPr>
                <w:rFonts w:ascii="Trebuchet MS" w:hAnsi="Trebuchet MS" w:cs="Trebuchet MS"/>
                <w:bCs/>
                <w:szCs w:val="20"/>
              </w:rPr>
            </w:pPr>
            <w:r w:rsidRPr="00833371">
              <w:rPr>
                <w:rFonts w:ascii="Trebuchet MS" w:hAnsi="Trebuchet MS" w:cs="Trebuchet MS"/>
                <w:szCs w:val="20"/>
              </w:rPr>
              <w:t>Temakode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BB9930C"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identificere datasættet via en kode.</w:t>
            </w:r>
            <w:r w:rsidR="00E34B00" w:rsidRPr="00833371">
              <w:rPr>
                <w:rFonts w:ascii="Trebuchet MS" w:hAnsi="Trebuchet MS" w:cs="Trebuchet MS"/>
                <w:szCs w:val="20"/>
              </w:rPr>
              <w:t xml:space="preserve"> Temakoden er unik, og kan b</w:t>
            </w:r>
            <w:r w:rsidR="00B97943" w:rsidRPr="00833371">
              <w:rPr>
                <w:rFonts w:ascii="Trebuchet MS" w:hAnsi="Trebuchet MS" w:cs="Trebuchet MS"/>
                <w:szCs w:val="20"/>
              </w:rPr>
              <w:t xml:space="preserve">ruges bl.a. som identifikator i </w:t>
            </w:r>
            <w:r w:rsidR="00E34B00" w:rsidRPr="00833371">
              <w:rPr>
                <w:rFonts w:ascii="Trebuchet MS" w:hAnsi="Trebuchet MS" w:cs="Trebuchet MS"/>
                <w:szCs w:val="20"/>
              </w:rPr>
              <w:t>metadatabasen.</w:t>
            </w:r>
          </w:p>
        </w:tc>
      </w:tr>
      <w:tr w:rsidR="007D3322" w:rsidRPr="0051728E" w14:paraId="7523E031"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284E9D2"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Temanavn</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00B1B51"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7D3322" w:rsidRPr="00776E43" w14:paraId="7F15F8B2"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C5CBC0C"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Objekt_id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CA70921"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Entydigt ID for et objekt i et tema. Hvis objekter er opdaterede</w:t>
            </w:r>
            <w:r w:rsidR="00203A6A" w:rsidRPr="00833371">
              <w:rPr>
                <w:rFonts w:ascii="Trebuchet MS" w:hAnsi="Trebuchet MS" w:cs="Trebuchet MS"/>
                <w:szCs w:val="20"/>
              </w:rPr>
              <w:t>,</w:t>
            </w:r>
            <w:r w:rsidRPr="00833371">
              <w:rPr>
                <w:rFonts w:ascii="Trebuchet MS" w:hAnsi="Trebuchet MS" w:cs="Trebuchet MS"/>
                <w:szCs w:val="20"/>
              </w:rPr>
              <w:t xml:space="preserve"> har de historiske objekter samme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xml:space="preserve"> som det gældende, men forskellige </w:t>
            </w:r>
            <w:proofErr w:type="spellStart"/>
            <w:r w:rsidR="00BC3E10" w:rsidRPr="00833371">
              <w:rPr>
                <w:rFonts w:ascii="Trebuchet MS" w:hAnsi="Trebuchet MS" w:cs="Trebuchet MS"/>
                <w:szCs w:val="20"/>
              </w:rPr>
              <w:t>Versions_id’er</w:t>
            </w:r>
            <w:proofErr w:type="spellEnd"/>
            <w:r w:rsidRPr="00833371">
              <w:rPr>
                <w:rFonts w:ascii="Trebuchet MS" w:hAnsi="Trebuchet MS" w:cs="Trebuchet MS"/>
                <w:szCs w:val="20"/>
              </w:rPr>
              <w:t xml:space="preserve">. </w:t>
            </w:r>
            <w:proofErr w:type="spellStart"/>
            <w:r w:rsidRPr="00833371">
              <w:rPr>
                <w:rFonts w:ascii="Trebuchet MS" w:hAnsi="Trebuchet MS" w:cs="Trebuchet MS"/>
                <w:szCs w:val="20"/>
              </w:rPr>
              <w:t>Objekt_id’en</w:t>
            </w:r>
            <w:proofErr w:type="spellEnd"/>
            <w:r w:rsidRPr="00833371">
              <w:rPr>
                <w:rFonts w:ascii="Trebuchet MS" w:hAnsi="Trebuchet MS" w:cs="Trebuchet MS"/>
                <w:szCs w:val="20"/>
              </w:rPr>
              <w:t xml:space="preserve"> anvendes som generel reference til et objekt i et tema.</w:t>
            </w:r>
          </w:p>
        </w:tc>
      </w:tr>
      <w:tr w:rsidR="007D3322" w:rsidRPr="00776E43" w14:paraId="504E72F5"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08F2D056"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Versions_id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662F1688"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Instansobjekt ID. Unikt objekt ID på tværs af datasæt og over tid.</w:t>
            </w:r>
          </w:p>
          <w:p w14:paraId="37804E7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 xml:space="preserve">Mens et objekt bevarer samme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xml:space="preserve"> fra fødsel til død, vil </w:t>
            </w:r>
            <w:proofErr w:type="spellStart"/>
            <w:r w:rsidR="00BC3E10" w:rsidRPr="00833371">
              <w:rPr>
                <w:rFonts w:ascii="Trebuchet MS" w:hAnsi="Trebuchet MS" w:cs="Trebuchet MS"/>
                <w:szCs w:val="20"/>
              </w:rPr>
              <w:t>Versions_id</w:t>
            </w:r>
            <w:proofErr w:type="spellEnd"/>
            <w:r w:rsidRPr="00833371">
              <w:rPr>
                <w:rFonts w:ascii="Trebuchet MS" w:hAnsi="Trebuchet MS" w:cs="Trebuchet MS"/>
                <w:szCs w:val="20"/>
              </w:rPr>
              <w:t xml:space="preserve"> ændres ved enhver opdatering af objektet.</w:t>
            </w:r>
            <w:r w:rsidR="00BA3D9F" w:rsidRPr="00833371">
              <w:rPr>
                <w:rFonts w:ascii="Trebuchet MS" w:hAnsi="Trebuchet MS" w:cs="Trebuchet MS"/>
                <w:szCs w:val="20"/>
              </w:rPr>
              <w:t xml:space="preserve"> </w:t>
            </w:r>
          </w:p>
        </w:tc>
      </w:tr>
      <w:tr w:rsidR="007D3322" w:rsidRPr="00776E43" w14:paraId="0A3979A3"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6C9D1165"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Systid_fra</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60B13B36" w14:textId="77777777" w:rsidR="007D3322" w:rsidRPr="00833371" w:rsidRDefault="007D3322" w:rsidP="00203A6A">
            <w:pPr>
              <w:autoSpaceDE w:val="0"/>
              <w:autoSpaceDN w:val="0"/>
              <w:adjustRightInd w:val="0"/>
              <w:rPr>
                <w:rFonts w:ascii="Trebuchet MS" w:hAnsi="Trebuchet MS" w:cs="Trebuchet MS"/>
                <w:szCs w:val="20"/>
              </w:rPr>
            </w:pPr>
            <w:r w:rsidRPr="00833371">
              <w:rPr>
                <w:rFonts w:ascii="Trebuchet MS" w:hAnsi="Trebuchet MS" w:cs="Trebuchet MS"/>
                <w:szCs w:val="20"/>
              </w:rPr>
              <w:t>Dato og tidspunkt for start af objektets systemmæssige gyldighed. Sættes af systemet ved oprettelse af nye objekter eller ved ændringer, hvor der samtidig</w:t>
            </w:r>
            <w:r w:rsidR="002859CA" w:rsidRPr="00833371">
              <w:rPr>
                <w:rFonts w:ascii="Trebuchet MS" w:hAnsi="Trebuchet MS" w:cs="Trebuchet MS"/>
                <w:szCs w:val="20"/>
              </w:rPr>
              <w:t xml:space="preserve"> </w:t>
            </w:r>
            <w:r w:rsidRPr="00833371">
              <w:rPr>
                <w:rFonts w:ascii="Trebuchet MS" w:hAnsi="Trebuchet MS" w:cs="Trebuchet MS"/>
                <w:szCs w:val="20"/>
              </w:rPr>
              <w:t>oprettes et historisk objekt. Dato og tidspunkt gener</w:t>
            </w:r>
            <w:r w:rsidR="00203A6A" w:rsidRPr="00833371">
              <w:rPr>
                <w:rFonts w:ascii="Trebuchet MS" w:hAnsi="Trebuchet MS" w:cs="Trebuchet MS"/>
                <w:szCs w:val="20"/>
              </w:rPr>
              <w:t>er</w:t>
            </w:r>
            <w:r w:rsidRPr="00833371">
              <w:rPr>
                <w:rFonts w:ascii="Trebuchet MS" w:hAnsi="Trebuchet MS" w:cs="Trebuchet MS"/>
                <w:szCs w:val="20"/>
              </w:rPr>
              <w:t xml:space="preserve">es af systemet ved indlægning i databasen. </w:t>
            </w:r>
            <w:r w:rsidR="00706012" w:rsidRPr="00833371">
              <w:rPr>
                <w:rFonts w:ascii="Trebuchet MS" w:hAnsi="Trebuchet MS" w:cs="Trebuchet MS"/>
                <w:szCs w:val="20"/>
              </w:rPr>
              <w:t>Feltet beskriver systemgyldighed, og må ikke forveksles med forvaltningsmæssig gyldighed.</w:t>
            </w:r>
          </w:p>
        </w:tc>
      </w:tr>
      <w:tr w:rsidR="007D3322" w:rsidRPr="00776E43" w14:paraId="2D3FCA04" w14:textId="77777777" w:rsidTr="001C410C">
        <w:trPr>
          <w:trHeight w:hRule="exact" w:val="964"/>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59FC0EB9"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Systid_til</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35CDA500" w14:textId="77777777" w:rsidR="007D3322" w:rsidRPr="00833371" w:rsidRDefault="00706012" w:rsidP="00203A6A">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Dato og tidspunkt for slut af objektets systemmæssige gyldighed. Sættes af systemet ved sletning af objekter, eller ved ændringer, hvor der oprettes et historisk objekt. Dato og tidspunkt generes af systemet ved sletning eller ændring i databasen. </w:t>
            </w:r>
            <w:r w:rsidR="00506B6D" w:rsidRPr="00833371">
              <w:rPr>
                <w:rFonts w:ascii="Trebuchet MS" w:hAnsi="Trebuchet MS" w:cs="Trebuchet MS"/>
                <w:szCs w:val="20"/>
              </w:rPr>
              <w:t xml:space="preserve"> </w:t>
            </w:r>
            <w:r w:rsidRPr="00833371">
              <w:rPr>
                <w:rFonts w:ascii="Trebuchet MS" w:hAnsi="Trebuchet MS" w:cs="Trebuchet MS"/>
                <w:szCs w:val="20"/>
              </w:rPr>
              <w:t xml:space="preserve">Et gældende objekt har altid </w:t>
            </w:r>
            <w:proofErr w:type="spellStart"/>
            <w:r w:rsidRPr="00833371">
              <w:rPr>
                <w:rFonts w:ascii="Trebuchet MS" w:hAnsi="Trebuchet MS" w:cs="Trebuchet MS"/>
                <w:szCs w:val="20"/>
              </w:rPr>
              <w:t>Systid_til</w:t>
            </w:r>
            <w:proofErr w:type="spellEnd"/>
            <w:r w:rsidRPr="00833371">
              <w:rPr>
                <w:rFonts w:ascii="Trebuchet MS" w:hAnsi="Trebuchet MS" w:cs="Trebuchet MS"/>
                <w:szCs w:val="20"/>
              </w:rPr>
              <w:t xml:space="preserve"> = NULL. Feltet beskriver systemgyldighed og må ikke forveksles med forvaltningsmæssig gyldighed.</w:t>
            </w:r>
          </w:p>
        </w:tc>
      </w:tr>
      <w:tr w:rsidR="007D3322" w:rsidRPr="00776E43" w14:paraId="2DD1B793"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0335CD34"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Oprettet</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420DFDE3" w14:textId="77777777" w:rsidR="007D3322" w:rsidRPr="00833371" w:rsidRDefault="00706012" w:rsidP="00203A6A">
            <w:pPr>
              <w:autoSpaceDE w:val="0"/>
              <w:autoSpaceDN w:val="0"/>
              <w:adjustRightInd w:val="0"/>
              <w:rPr>
                <w:rFonts w:ascii="Trebuchet MS" w:hAnsi="Trebuchet MS" w:cs="Trebuchet MS"/>
                <w:szCs w:val="20"/>
              </w:rPr>
            </w:pPr>
            <w:r w:rsidRPr="00833371">
              <w:rPr>
                <w:rFonts w:ascii="Trebuchet MS" w:hAnsi="Trebuchet MS" w:cs="Trebuchet MS"/>
                <w:szCs w:val="20"/>
              </w:rPr>
              <w:t>Dato og tidspunkt for objektets systemmæssige oprettelse</w:t>
            </w:r>
            <w:r w:rsidR="00203A6A" w:rsidRPr="00833371">
              <w:rPr>
                <w:rFonts w:ascii="Trebuchet MS" w:hAnsi="Trebuchet MS" w:cs="Trebuchet MS"/>
                <w:szCs w:val="20"/>
              </w:rPr>
              <w:t xml:space="preserve"> s</w:t>
            </w:r>
            <w:r w:rsidRPr="00833371">
              <w:rPr>
                <w:rFonts w:ascii="Trebuchet MS" w:hAnsi="Trebuchet MS" w:cs="Trebuchet MS"/>
                <w:szCs w:val="20"/>
              </w:rPr>
              <w:t xml:space="preserve">varer til første </w:t>
            </w:r>
            <w:proofErr w:type="spellStart"/>
            <w:r w:rsidRPr="00833371">
              <w:rPr>
                <w:rFonts w:ascii="Trebuchet MS" w:hAnsi="Trebuchet MS" w:cs="Trebuchet MS"/>
                <w:szCs w:val="20"/>
              </w:rPr>
              <w:t>Systid_fra</w:t>
            </w:r>
            <w:proofErr w:type="spellEnd"/>
            <w:r w:rsidRPr="00833371">
              <w:rPr>
                <w:rFonts w:ascii="Trebuchet MS" w:hAnsi="Trebuchet MS" w:cs="Trebuchet MS"/>
                <w:szCs w:val="20"/>
              </w:rPr>
              <w:t xml:space="preserve"> registreret på et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hvorved oprettelsestidspunktet altid fremgår, uanset hvor mange ændringer et objekt har gennemgået. Dato og tidspunkt gener</w:t>
            </w:r>
            <w:r w:rsidR="00203A6A" w:rsidRPr="00833371">
              <w:rPr>
                <w:rFonts w:ascii="Trebuchet MS" w:hAnsi="Trebuchet MS" w:cs="Trebuchet MS"/>
                <w:szCs w:val="20"/>
              </w:rPr>
              <w:t>er</w:t>
            </w:r>
            <w:r w:rsidRPr="00833371">
              <w:rPr>
                <w:rFonts w:ascii="Trebuchet MS" w:hAnsi="Trebuchet MS" w:cs="Trebuchet MS"/>
                <w:szCs w:val="20"/>
              </w:rPr>
              <w:t>es af systemet ved indlægning i databasen.</w:t>
            </w:r>
          </w:p>
        </w:tc>
      </w:tr>
      <w:tr w:rsidR="008C2914" w:rsidRPr="0051728E" w14:paraId="161C41FB" w14:textId="77777777" w:rsidTr="00646EF0">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617C3F2B"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CVR_kode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6903A5F" w14:textId="77777777" w:rsidR="008C2914" w:rsidRPr="00833371" w:rsidRDefault="008C2914" w:rsidP="00C03E27">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Feltet benyttes til at angive CVR-koden for objektets ansvarlige myndighed. Systemet bør kunne se hvilken kommune brugeren kommer fra via </w:t>
            </w:r>
            <w:proofErr w:type="spellStart"/>
            <w:r w:rsidRPr="00833371">
              <w:rPr>
                <w:rFonts w:ascii="Trebuchet MS" w:hAnsi="Trebuchet MS" w:cs="Trebuchet MS"/>
                <w:szCs w:val="20"/>
              </w:rPr>
              <w:t>login’et</w:t>
            </w:r>
            <w:proofErr w:type="spellEnd"/>
            <w:r w:rsidRPr="00833371">
              <w:rPr>
                <w:rFonts w:ascii="Trebuchet MS" w:hAnsi="Trebuchet MS" w:cs="Trebuchet MS"/>
                <w:szCs w:val="20"/>
              </w:rPr>
              <w:t xml:space="preserve"> og selv udfylde feltet.</w:t>
            </w:r>
          </w:p>
        </w:tc>
      </w:tr>
      <w:tr w:rsidR="008C2914" w:rsidRPr="0051728E" w14:paraId="14A7E499" w14:textId="77777777" w:rsidTr="00646EF0">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551BEA36"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CVR_navn</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AF50404" w14:textId="77777777" w:rsidR="008C2914" w:rsidRPr="00833371" w:rsidRDefault="008C2914" w:rsidP="00646EF0">
            <w:pPr>
              <w:rPr>
                <w:rFonts w:ascii="Trebuchet MS" w:hAnsi="Trebuchet MS"/>
                <w:szCs w:val="20"/>
              </w:rPr>
            </w:pPr>
            <w:r w:rsidRPr="00833371">
              <w:rPr>
                <w:rFonts w:ascii="Trebuchet MS" w:hAnsi="Trebuchet MS" w:cs="Trebuchet MS"/>
                <w:szCs w:val="20"/>
              </w:rPr>
              <w:t>Feltet benyttes til at oversætte/vise koden til tekst.</w:t>
            </w:r>
          </w:p>
        </w:tc>
      </w:tr>
      <w:tr w:rsidR="00A95974" w:rsidRPr="000538CC" w14:paraId="1A3D10C5" w14:textId="77777777" w:rsidTr="009F1BAD">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07F97E94" w14:textId="77777777" w:rsidR="00A95974" w:rsidRPr="00833371" w:rsidRDefault="009F1BAD" w:rsidP="009F1BAD">
            <w:pPr>
              <w:rPr>
                <w:rFonts w:ascii="Trebuchet MS" w:hAnsi="Trebuchet MS" w:cs="Trebuchet MS"/>
                <w:szCs w:val="20"/>
              </w:rPr>
            </w:pPr>
            <w:r w:rsidRPr="00833371">
              <w:rPr>
                <w:rFonts w:ascii="Trebuchet MS" w:hAnsi="Trebuchet MS" w:cs="Trebuchet MS"/>
                <w:szCs w:val="20"/>
              </w:rPr>
              <w:t>K</w:t>
            </w:r>
            <w:r w:rsidR="00A95974" w:rsidRPr="00833371">
              <w:rPr>
                <w:rFonts w:ascii="Trebuchet MS" w:hAnsi="Trebuchet MS" w:cs="Trebuchet MS"/>
                <w:szCs w:val="20"/>
              </w:rPr>
              <w:t>ommunekode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979A1B3" w14:textId="77777777" w:rsidR="00A95974" w:rsidRPr="00833371" w:rsidRDefault="00A95974" w:rsidP="00646EF0">
            <w:pPr>
              <w:rPr>
                <w:rFonts w:ascii="Trebuchet MS" w:hAnsi="Trebuchet MS" w:cs="Trebuchet MS"/>
                <w:szCs w:val="20"/>
              </w:rPr>
            </w:pPr>
            <w:r w:rsidRPr="00833371">
              <w:rPr>
                <w:rFonts w:ascii="Trebuchet MS" w:hAnsi="Trebuchet MS" w:cs="Trebuchet MS"/>
                <w:szCs w:val="20"/>
              </w:rPr>
              <w:t>3-cifret kommunekode</w:t>
            </w:r>
            <w:r w:rsidR="00085101" w:rsidRPr="00833371">
              <w:rPr>
                <w:rFonts w:ascii="Trebuchet MS" w:hAnsi="Trebuchet MS" w:cs="Trebuchet MS"/>
                <w:szCs w:val="20"/>
              </w:rPr>
              <w:t xml:space="preserve"> udfyldes via </w:t>
            </w:r>
            <w:proofErr w:type="spellStart"/>
            <w:r w:rsidR="00085101" w:rsidRPr="00833371">
              <w:rPr>
                <w:rFonts w:ascii="Trebuchet MS" w:hAnsi="Trebuchet MS" w:cs="Trebuchet MS"/>
                <w:szCs w:val="20"/>
              </w:rPr>
              <w:t>cvr_kode</w:t>
            </w:r>
            <w:proofErr w:type="spellEnd"/>
            <w:r w:rsidR="00085101" w:rsidRPr="00833371">
              <w:rPr>
                <w:rFonts w:ascii="Trebuchet MS" w:hAnsi="Trebuchet MS" w:cs="Trebuchet MS"/>
                <w:szCs w:val="20"/>
              </w:rPr>
              <w:t>.</w:t>
            </w:r>
          </w:p>
        </w:tc>
      </w:tr>
      <w:tr w:rsidR="008C2914" w:rsidRPr="0051728E" w14:paraId="3B318903" w14:textId="77777777" w:rsidTr="00646EF0">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33B906A5"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Bruger_ID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5C40C0CE" w14:textId="77777777" w:rsidR="008C2914" w:rsidRPr="00833371" w:rsidRDefault="008C2914" w:rsidP="00646EF0">
            <w:pPr>
              <w:autoSpaceDE w:val="0"/>
              <w:autoSpaceDN w:val="0"/>
              <w:adjustRightInd w:val="0"/>
              <w:rPr>
                <w:rFonts w:ascii="Trebuchet MS" w:hAnsi="Trebuchet MS" w:cs="Trebuchet MS"/>
                <w:szCs w:val="20"/>
              </w:rPr>
            </w:pPr>
            <w:r w:rsidRPr="00833371">
              <w:rPr>
                <w:rFonts w:ascii="Trebuchet MS" w:hAnsi="Trebuchet MS" w:cs="Trebuchet MS"/>
                <w:szCs w:val="20"/>
              </w:rPr>
              <w:t>Brugeridentifikation fra det fælles offentlige brugerstyringssystem. Registreres automatisk ved oprettelse eller opdatering af objekter. Der er tale om brugeridentifikation af den medarbejder, der via det fælles offentlige brugerstyringssystem har fået tildelt rettigheder til at redigere i data.</w:t>
            </w:r>
          </w:p>
        </w:tc>
      </w:tr>
      <w:tr w:rsidR="007D3322" w:rsidRPr="0051728E" w14:paraId="05FF0B43"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661FA53"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Oprindkode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7CD31DF"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en oprindelse via en kode.</w:t>
            </w:r>
          </w:p>
        </w:tc>
      </w:tr>
      <w:tr w:rsidR="007D3322" w:rsidRPr="0051728E" w14:paraId="068D5305"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245FB540"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Oprindelse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6B91CAA" w14:textId="77777777" w:rsidR="007D3322" w:rsidRPr="00833371" w:rsidRDefault="007D3322" w:rsidP="001C410C">
            <w:pPr>
              <w:rPr>
                <w:rFonts w:ascii="Trebuchet MS" w:hAnsi="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7D3322" w:rsidRPr="0051728E" w14:paraId="2F5CD8F2"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6B68F3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lastRenderedPageBreak/>
              <w:t>Statuskode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54A0940F"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en status via en kode.</w:t>
            </w:r>
          </w:p>
        </w:tc>
      </w:tr>
      <w:tr w:rsidR="007D3322" w:rsidRPr="0051728E" w14:paraId="6C933248"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17FB790F"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Status</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55FF052" w14:textId="77777777" w:rsidR="007D3322" w:rsidRPr="00833371" w:rsidRDefault="007D3322" w:rsidP="001C410C">
            <w:pPr>
              <w:rPr>
                <w:rFonts w:ascii="Trebuchet MS" w:hAnsi="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E3625A" w:rsidRPr="0051728E" w14:paraId="4C721B62"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65FCF2B5" w14:textId="77777777" w:rsidR="00E3625A" w:rsidRPr="00833371" w:rsidRDefault="0040673E" w:rsidP="001C410C">
            <w:pPr>
              <w:rPr>
                <w:rFonts w:ascii="Trebuchet MS" w:hAnsi="Trebuchet MS" w:cs="Trebuchet MS"/>
                <w:szCs w:val="20"/>
              </w:rPr>
            </w:pPr>
            <w:proofErr w:type="spellStart"/>
            <w:r w:rsidRPr="00833371">
              <w:rPr>
                <w:rFonts w:ascii="Trebuchet MS" w:hAnsi="Trebuchet MS" w:cs="Trebuchet MS"/>
                <w:szCs w:val="20"/>
              </w:rPr>
              <w:t>Off_kode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33F80204" w14:textId="77777777" w:rsidR="00E3625A" w:rsidRPr="00833371" w:rsidRDefault="0040673E" w:rsidP="001C410C">
            <w:pPr>
              <w:rPr>
                <w:rFonts w:ascii="Trebuchet MS" w:hAnsi="Trebuchet MS" w:cs="Trebuchet MS"/>
                <w:szCs w:val="20"/>
              </w:rPr>
            </w:pPr>
            <w:r w:rsidRPr="00833371">
              <w:rPr>
                <w:rFonts w:ascii="Trebuchet MS" w:hAnsi="Trebuchet MS" w:cs="Trebuchet MS"/>
                <w:szCs w:val="20"/>
              </w:rPr>
              <w:t>Feltet benyttes til at angive niveauet for tilgængelighed til objektet via en kode.</w:t>
            </w:r>
          </w:p>
        </w:tc>
      </w:tr>
      <w:tr w:rsidR="00E3625A" w:rsidRPr="0051728E" w14:paraId="4C5CD59A"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509166D3" w14:textId="77777777" w:rsidR="00E3625A" w:rsidRPr="0081400D" w:rsidRDefault="0040673E" w:rsidP="001C410C">
            <w:pPr>
              <w:rPr>
                <w:rFonts w:ascii="Trebuchet MS" w:hAnsi="Trebuchet MS" w:cs="Trebuchet MS"/>
                <w:szCs w:val="20"/>
              </w:rPr>
            </w:pPr>
            <w:r w:rsidRPr="0081400D">
              <w:rPr>
                <w:rFonts w:ascii="Trebuchet MS" w:hAnsi="Trebuchet MS" w:cs="Trebuchet MS"/>
                <w:szCs w:val="20"/>
              </w:rPr>
              <w:t>Offentlig</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5229FE4" w14:textId="77777777" w:rsidR="00E3625A" w:rsidRPr="0081400D" w:rsidRDefault="0040673E" w:rsidP="001C410C">
            <w:pPr>
              <w:rPr>
                <w:rFonts w:ascii="Trebuchet MS" w:hAnsi="Trebuchet MS" w:cs="Trebuchet MS"/>
                <w:szCs w:val="20"/>
              </w:rPr>
            </w:pPr>
            <w:r w:rsidRPr="0081400D">
              <w:rPr>
                <w:rFonts w:ascii="Trebuchet MS" w:hAnsi="Trebuchet MS" w:cs="Trebuchet MS"/>
                <w:szCs w:val="20"/>
              </w:rPr>
              <w:t>Feltet benyttes til at angive niveauet for tilgængelighed til objektet.</w:t>
            </w:r>
          </w:p>
        </w:tc>
      </w:tr>
      <w:tr w:rsidR="00750937" w:rsidRPr="00CD6383" w14:paraId="39A4698C" w14:textId="77777777" w:rsidTr="00750937">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207B64D1" w14:textId="77777777" w:rsidR="00750937" w:rsidRPr="00CD6383" w:rsidRDefault="00750937" w:rsidP="00750937">
            <w:pPr>
              <w:rPr>
                <w:rFonts w:ascii="Trebuchet MS" w:hAnsi="Trebuchet MS" w:cs="Trebuchet MS"/>
                <w:color w:val="4F81BD"/>
                <w:szCs w:val="20"/>
              </w:rPr>
            </w:pPr>
            <w:proofErr w:type="spellStart"/>
            <w:r w:rsidRPr="00CD6383">
              <w:rPr>
                <w:rFonts w:ascii="Trebuchet MS" w:hAnsi="Trebuchet MS"/>
                <w:color w:val="4F81BD"/>
                <w:szCs w:val="18"/>
              </w:rPr>
              <w:t>Noegle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center"/>
          </w:tcPr>
          <w:p w14:paraId="38D760AC" w14:textId="77777777" w:rsidR="00750937" w:rsidRPr="00CD6383" w:rsidRDefault="00750937" w:rsidP="00750937">
            <w:pPr>
              <w:autoSpaceDE w:val="0"/>
              <w:autoSpaceDN w:val="0"/>
              <w:adjustRightInd w:val="0"/>
              <w:rPr>
                <w:rFonts w:ascii="Trebuchet MS" w:hAnsi="Trebuchet MS" w:cs="Trebuchet MS"/>
                <w:color w:val="4F81BD"/>
                <w:szCs w:val="20"/>
              </w:rPr>
            </w:pPr>
            <w:r w:rsidRPr="00CD6383">
              <w:rPr>
                <w:rFonts w:ascii="Trebuchet MS" w:hAnsi="Trebuchet MS"/>
                <w:color w:val="4F81BD"/>
                <w:szCs w:val="18"/>
              </w:rPr>
              <w:t>Fremmed nøgle til objektet i en anden databasetabel.</w:t>
            </w:r>
          </w:p>
        </w:tc>
      </w:tr>
      <w:tr w:rsidR="00750937" w:rsidRPr="00CD6383" w14:paraId="386E57A8" w14:textId="77777777" w:rsidTr="00750937">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371E923" w14:textId="77777777" w:rsidR="00750937" w:rsidRPr="00CD6383" w:rsidRDefault="00750937" w:rsidP="00750937">
            <w:pPr>
              <w:rPr>
                <w:rFonts w:ascii="Trebuchet MS" w:hAnsi="Trebuchet MS" w:cs="Trebuchet MS"/>
                <w:color w:val="4F81BD"/>
                <w:szCs w:val="20"/>
              </w:rPr>
            </w:pPr>
            <w:r w:rsidRPr="00CD6383">
              <w:rPr>
                <w:rFonts w:ascii="Trebuchet MS" w:hAnsi="Trebuchet MS"/>
                <w:color w:val="4F81BD"/>
                <w:szCs w:val="18"/>
              </w:rPr>
              <w:t>Note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center"/>
          </w:tcPr>
          <w:p w14:paraId="7409D647" w14:textId="77777777" w:rsidR="00750937" w:rsidRPr="00CD6383" w:rsidRDefault="00750937" w:rsidP="00750937">
            <w:pPr>
              <w:autoSpaceDE w:val="0"/>
              <w:autoSpaceDN w:val="0"/>
              <w:adjustRightInd w:val="0"/>
              <w:rPr>
                <w:rFonts w:ascii="Trebuchet MS" w:hAnsi="Trebuchet MS" w:cs="Trebuchet MS"/>
                <w:color w:val="4F81BD"/>
                <w:szCs w:val="20"/>
              </w:rPr>
            </w:pPr>
            <w:r w:rsidRPr="00CD6383">
              <w:rPr>
                <w:rFonts w:ascii="Trebuchet MS" w:hAnsi="Trebuchet MS" w:cs="Trebuchet MS"/>
                <w:color w:val="4F81BD"/>
                <w:szCs w:val="18"/>
              </w:rPr>
              <w:t>Frit bemærkningsfelt.</w:t>
            </w:r>
          </w:p>
        </w:tc>
      </w:tr>
      <w:tr w:rsidR="007D3322" w:rsidRPr="0051728E" w14:paraId="0556B85D"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C25973A" w14:textId="77777777" w:rsidR="007D3322" w:rsidRPr="0051728E" w:rsidRDefault="007D3322" w:rsidP="001C410C">
            <w:pPr>
              <w:rPr>
                <w:rFonts w:ascii="Trebuchet MS" w:hAnsi="Trebuchet MS" w:cs="Trebuchet MS"/>
                <w:szCs w:val="20"/>
              </w:rPr>
            </w:pPr>
            <w:r w:rsidRPr="0051728E">
              <w:rPr>
                <w:rFonts w:ascii="Trebuchet MS" w:hAnsi="Trebuchet MS" w:cs="Trebuchet MS"/>
                <w:szCs w:val="20"/>
              </w:rPr>
              <w:t>Geometri</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49278C0C" w14:textId="77777777" w:rsidR="007D3322" w:rsidRPr="00052B52" w:rsidRDefault="007D3322" w:rsidP="001C410C">
            <w:pPr>
              <w:autoSpaceDE w:val="0"/>
              <w:autoSpaceDN w:val="0"/>
              <w:adjustRightInd w:val="0"/>
              <w:rPr>
                <w:rFonts w:ascii="Trebuchet MS" w:hAnsi="Trebuchet MS" w:cs="Trebuchet MS"/>
                <w:szCs w:val="20"/>
              </w:rPr>
            </w:pPr>
            <w:r w:rsidRPr="0051728E">
              <w:rPr>
                <w:rFonts w:ascii="Trebuchet MS" w:hAnsi="Trebuchet MS" w:cs="Trebuchet MS"/>
                <w:szCs w:val="20"/>
              </w:rPr>
              <w:t>Geometrisk registrering af o</w:t>
            </w:r>
            <w:r w:rsidR="00B110D5">
              <w:rPr>
                <w:rFonts w:ascii="Trebuchet MS" w:hAnsi="Trebuchet MS" w:cs="Trebuchet MS"/>
                <w:szCs w:val="20"/>
              </w:rPr>
              <w:t>bjekt – styres af database</w:t>
            </w:r>
            <w:r w:rsidR="00203A6A" w:rsidRPr="00052B52">
              <w:rPr>
                <w:rFonts w:ascii="Trebuchet MS" w:hAnsi="Trebuchet MS" w:cs="Trebuchet MS"/>
                <w:szCs w:val="20"/>
              </w:rPr>
              <w:t>.</w:t>
            </w:r>
          </w:p>
          <w:p w14:paraId="0D348B7E" w14:textId="77777777" w:rsidR="007D3322" w:rsidRPr="00052B52" w:rsidRDefault="007D3322" w:rsidP="001C410C">
            <w:pPr>
              <w:autoSpaceDE w:val="0"/>
              <w:autoSpaceDN w:val="0"/>
              <w:adjustRightInd w:val="0"/>
              <w:rPr>
                <w:rFonts w:ascii="Trebuchet MS" w:hAnsi="Trebuchet MS" w:cs="Trebuchet MS"/>
                <w:szCs w:val="20"/>
              </w:rPr>
            </w:pPr>
            <w:r w:rsidRPr="00052B52">
              <w:rPr>
                <w:rFonts w:ascii="Trebuchet MS" w:hAnsi="Trebuchet MS" w:cs="Trebuchet MS"/>
                <w:szCs w:val="20"/>
              </w:rPr>
              <w:t>Koordinatpræcision defineret til 0,001 (millimeter)</w:t>
            </w:r>
            <w:r w:rsidR="00203A6A" w:rsidRPr="00052B52">
              <w:rPr>
                <w:rFonts w:ascii="Trebuchet MS" w:hAnsi="Trebuchet MS" w:cs="Trebuchet MS"/>
                <w:szCs w:val="20"/>
              </w:rPr>
              <w:t>.</w:t>
            </w:r>
          </w:p>
          <w:p w14:paraId="33D8202A" w14:textId="77777777" w:rsidR="007D3322" w:rsidRPr="0051728E" w:rsidRDefault="007D3322" w:rsidP="001C410C">
            <w:pPr>
              <w:rPr>
                <w:rFonts w:ascii="Trebuchet MS" w:hAnsi="Trebuchet MS" w:cs="Trebuchet MS"/>
                <w:szCs w:val="20"/>
              </w:rPr>
            </w:pPr>
            <w:r w:rsidRPr="00052B52">
              <w:rPr>
                <w:rFonts w:ascii="Trebuchet MS" w:hAnsi="Trebuchet MS" w:cs="Trebuchet MS"/>
                <w:szCs w:val="20"/>
              </w:rPr>
              <w:t>Et tema kan kun indeholde en geometritype (flade/linje/punkt)</w:t>
            </w:r>
            <w:r w:rsidR="00203A6A" w:rsidRPr="00052B52">
              <w:rPr>
                <w:rFonts w:ascii="Trebuchet MS" w:hAnsi="Trebuchet MS" w:cs="Trebuchet MS"/>
                <w:szCs w:val="20"/>
              </w:rPr>
              <w:t>.</w:t>
            </w:r>
          </w:p>
        </w:tc>
      </w:tr>
    </w:tbl>
    <w:p w14:paraId="29C85AB2" w14:textId="32642A81" w:rsidR="00C60834" w:rsidRPr="00A32757" w:rsidRDefault="00461B48" w:rsidP="00F23718">
      <w:pPr>
        <w:pStyle w:val="Overskrift2"/>
      </w:pPr>
      <w:bookmarkStart w:id="52" w:name="_Toc292448044"/>
      <w:bookmarkStart w:id="53" w:name="_Toc292448213"/>
      <w:bookmarkStart w:id="54" w:name="_Toc292692142"/>
      <w:bookmarkStart w:id="55" w:name="_Toc292713269"/>
      <w:bookmarkStart w:id="56" w:name="_Toc292865155"/>
      <w:bookmarkStart w:id="57" w:name="_Toc63351379"/>
      <w:r>
        <w:t>3</w:t>
      </w:r>
      <w:r w:rsidR="00C60834" w:rsidRPr="00A32757">
        <w:t>.</w:t>
      </w:r>
      <w:r w:rsidR="000520CF" w:rsidRPr="00A32757">
        <w:t>3</w:t>
      </w:r>
      <w:r w:rsidR="00C60834" w:rsidRPr="00A32757">
        <w:t xml:space="preserve"> Kodelister (generel datamodel)</w:t>
      </w:r>
      <w:bookmarkEnd w:id="52"/>
      <w:bookmarkEnd w:id="53"/>
      <w:bookmarkEnd w:id="54"/>
      <w:bookmarkEnd w:id="55"/>
      <w:bookmarkEnd w:id="56"/>
      <w:bookmarkEnd w:id="57"/>
    </w:p>
    <w:p w14:paraId="064C2241" w14:textId="77777777" w:rsidR="00C60834" w:rsidRPr="00A32757" w:rsidRDefault="00C60834" w:rsidP="00C60834">
      <w:pPr>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1CAC4F2" w14:textId="77777777" w:rsidR="00AC7DF3" w:rsidRPr="00A32757" w:rsidRDefault="00461B48" w:rsidP="00F23718">
      <w:pPr>
        <w:pStyle w:val="Overskrift3"/>
      </w:pPr>
      <w:bookmarkStart w:id="58" w:name="_Toc63351380"/>
      <w:bookmarkStart w:id="59" w:name="_Toc292448045"/>
      <w:bookmarkStart w:id="60" w:name="_Toc292448214"/>
      <w:bookmarkStart w:id="61" w:name="_Toc292692143"/>
      <w:bookmarkStart w:id="62" w:name="_Toc292713270"/>
      <w:bookmarkStart w:id="63" w:name="_Toc292865156"/>
      <w:r>
        <w:t>3</w:t>
      </w:r>
      <w:r w:rsidR="000520CF" w:rsidRPr="00A32757">
        <w:t>.3</w:t>
      </w:r>
      <w:r w:rsidR="00AC7DF3" w:rsidRPr="00A32757">
        <w:t>.1 Tema</w:t>
      </w:r>
      <w:r w:rsidR="002E5DE4">
        <w:t>oversigt</w:t>
      </w:r>
      <w:bookmarkEnd w:id="58"/>
      <w:r w:rsidR="00AC7DF3" w:rsidRPr="00A32757">
        <w:t xml:space="preserve"> </w:t>
      </w:r>
      <w:bookmarkEnd w:id="59"/>
      <w:bookmarkEnd w:id="60"/>
      <w:bookmarkEnd w:id="61"/>
      <w:bookmarkEnd w:id="62"/>
      <w:bookmarkEnd w:id="63"/>
    </w:p>
    <w:p w14:paraId="4AF24DA2" w14:textId="77777777" w:rsidR="00AC7DF3" w:rsidRDefault="00AC7DF3" w:rsidP="00AC7DF3">
      <w:pPr>
        <w:autoSpaceDE w:val="0"/>
        <w:autoSpaceDN w:val="0"/>
        <w:adjustRightInd w:val="0"/>
        <w:rPr>
          <w:rFonts w:ascii="Trebuchet MS" w:hAnsi="Trebuchet MS" w:cs="Trebuchet MS"/>
          <w:sz w:val="18"/>
          <w:szCs w:val="18"/>
        </w:rPr>
      </w:pPr>
      <w:r w:rsidRPr="00776E43">
        <w:rPr>
          <w:rFonts w:ascii="Trebuchet MS" w:hAnsi="Trebuchet MS" w:cs="Trebuchet MS"/>
          <w:sz w:val="18"/>
          <w:szCs w:val="18"/>
        </w:rPr>
        <w:t xml:space="preserve">Værdier i </w:t>
      </w:r>
      <w:proofErr w:type="spellStart"/>
      <w:r w:rsidRPr="00776E43">
        <w:rPr>
          <w:rFonts w:ascii="Trebuchet MS" w:hAnsi="Trebuchet MS" w:cs="Trebuchet MS"/>
          <w:sz w:val="18"/>
          <w:szCs w:val="18"/>
        </w:rPr>
        <w:t>Tema_kode</w:t>
      </w:r>
      <w:proofErr w:type="spellEnd"/>
      <w:r w:rsidRPr="00776E43">
        <w:rPr>
          <w:rFonts w:ascii="Trebuchet MS" w:hAnsi="Trebuchet MS" w:cs="Trebuchet MS"/>
          <w:sz w:val="18"/>
          <w:szCs w:val="18"/>
        </w:rPr>
        <w:t xml:space="preserve"> fra </w:t>
      </w:r>
      <w:r w:rsidR="00671797" w:rsidRPr="00776E43">
        <w:rPr>
          <w:rFonts w:ascii="Trebuchet MS" w:hAnsi="Trebuchet MS" w:cs="Trebuchet MS"/>
          <w:sz w:val="18"/>
          <w:szCs w:val="18"/>
        </w:rPr>
        <w:t>5</w:t>
      </w:r>
      <w:r w:rsidRPr="00776E43">
        <w:rPr>
          <w:rFonts w:ascii="Trebuchet MS" w:hAnsi="Trebuchet MS" w:cs="Trebuchet MS"/>
          <w:sz w:val="18"/>
          <w:szCs w:val="18"/>
        </w:rPr>
        <w:t xml:space="preserve">000 til </w:t>
      </w:r>
      <w:r w:rsidR="002859CA" w:rsidRPr="00776E43">
        <w:rPr>
          <w:rFonts w:ascii="Trebuchet MS" w:hAnsi="Trebuchet MS" w:cs="Trebuchet MS"/>
          <w:sz w:val="18"/>
          <w:szCs w:val="18"/>
        </w:rPr>
        <w:t>7</w:t>
      </w:r>
      <w:r w:rsidR="00671797" w:rsidRPr="00776E43">
        <w:rPr>
          <w:rFonts w:ascii="Trebuchet MS" w:hAnsi="Trebuchet MS" w:cs="Trebuchet MS"/>
          <w:sz w:val="18"/>
          <w:szCs w:val="18"/>
        </w:rPr>
        <w:t>9</w:t>
      </w:r>
      <w:r w:rsidRPr="00776E43">
        <w:rPr>
          <w:rFonts w:ascii="Trebuchet MS" w:hAnsi="Trebuchet MS" w:cs="Trebuchet MS"/>
          <w:sz w:val="18"/>
          <w:szCs w:val="18"/>
        </w:rPr>
        <w:t xml:space="preserve">99 er forbeholdt </w:t>
      </w:r>
      <w:r w:rsidR="00671797" w:rsidRPr="00776E43">
        <w:rPr>
          <w:rFonts w:ascii="Trebuchet MS" w:hAnsi="Trebuchet MS" w:cs="Trebuchet MS"/>
          <w:sz w:val="18"/>
          <w:szCs w:val="18"/>
        </w:rPr>
        <w:t>Fælles Kommunale Geodata</w:t>
      </w:r>
      <w:r w:rsidR="002E5DE4">
        <w:rPr>
          <w:rFonts w:ascii="Trebuchet MS" w:hAnsi="Trebuchet MS" w:cs="Trebuchet MS"/>
          <w:sz w:val="18"/>
          <w:szCs w:val="18"/>
        </w:rPr>
        <w:t>.</w:t>
      </w:r>
    </w:p>
    <w:p w14:paraId="4C9911E6" w14:textId="77777777" w:rsidR="002E5DE4" w:rsidRPr="00776E43" w:rsidRDefault="002E5DE4" w:rsidP="00AC7DF3">
      <w:pPr>
        <w:autoSpaceDE w:val="0"/>
        <w:autoSpaceDN w:val="0"/>
        <w:adjustRightInd w:val="0"/>
        <w:rPr>
          <w:rFonts w:ascii="Trebuchet MS" w:hAnsi="Trebuchet MS" w:cs="Trebuchet MS"/>
          <w:sz w:val="18"/>
          <w:szCs w:val="18"/>
        </w:rPr>
      </w:pPr>
      <w:r>
        <w:rPr>
          <w:rFonts w:ascii="Trebuchet MS" w:hAnsi="Trebuchet MS" w:cs="Trebuchet MS"/>
          <w:sz w:val="18"/>
          <w:szCs w:val="18"/>
        </w:rPr>
        <w:t>Temakodeoversigt:</w:t>
      </w:r>
    </w:p>
    <w:p w14:paraId="27507A6D" w14:textId="77777777" w:rsidR="000B0E7B" w:rsidRDefault="000B0E7B" w:rsidP="00AC7DF3">
      <w:pPr>
        <w:autoSpaceDE w:val="0"/>
        <w:autoSpaceDN w:val="0"/>
        <w:adjustRightInd w:val="0"/>
        <w:rPr>
          <w:rFonts w:ascii="Trebuchet MS" w:hAnsi="Trebuchet MS" w:cs="Trebuchet MS"/>
          <w:color w:val="FF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tblGrid>
      <w:tr w:rsidR="000B0E7B" w:rsidRPr="0051728E" w14:paraId="37F100D4" w14:textId="77777777" w:rsidTr="00024C60">
        <w:trPr>
          <w:trHeight w:val="227"/>
        </w:trPr>
        <w:tc>
          <w:tcPr>
            <w:tcW w:w="3227" w:type="dxa"/>
            <w:shd w:val="clear" w:color="auto" w:fill="CCCCCC"/>
            <w:vAlign w:val="center"/>
          </w:tcPr>
          <w:p w14:paraId="55756137" w14:textId="77777777" w:rsidR="000B0E7B" w:rsidRPr="007D6407" w:rsidRDefault="000B0E7B" w:rsidP="00F4692E">
            <w:pPr>
              <w:rPr>
                <w:rFonts w:ascii="Trebuchet MS" w:hAnsi="Trebuchet MS" w:cs="Trebuchet MS"/>
                <w:b/>
                <w:bCs/>
                <w:sz w:val="18"/>
                <w:szCs w:val="18"/>
              </w:rPr>
            </w:pPr>
            <w:r w:rsidRPr="007D6407">
              <w:rPr>
                <w:rFonts w:ascii="Trebuchet MS" w:hAnsi="Trebuchet MS" w:cs="Trebuchet MS"/>
                <w:b/>
                <w:bCs/>
                <w:sz w:val="18"/>
                <w:szCs w:val="18"/>
              </w:rPr>
              <w:t>Værdiområde</w:t>
            </w:r>
          </w:p>
        </w:tc>
        <w:tc>
          <w:tcPr>
            <w:tcW w:w="4394" w:type="dxa"/>
            <w:shd w:val="clear" w:color="auto" w:fill="CCCCCC"/>
            <w:vAlign w:val="center"/>
          </w:tcPr>
          <w:p w14:paraId="131F6EF9" w14:textId="77777777" w:rsidR="000B0E7B" w:rsidRPr="007D6407" w:rsidRDefault="000B0E7B" w:rsidP="00F4692E">
            <w:pPr>
              <w:rPr>
                <w:rFonts w:ascii="Trebuchet MS" w:hAnsi="Trebuchet MS" w:cs="Trebuchet MS"/>
                <w:b/>
                <w:bCs/>
                <w:sz w:val="18"/>
                <w:szCs w:val="18"/>
              </w:rPr>
            </w:pPr>
            <w:r w:rsidRPr="007D6407">
              <w:rPr>
                <w:rFonts w:ascii="Trebuchet MS" w:hAnsi="Trebuchet MS" w:cs="Trebuchet MS"/>
                <w:b/>
                <w:bCs/>
                <w:sz w:val="18"/>
                <w:szCs w:val="18"/>
              </w:rPr>
              <w:t>Tema-gruppe</w:t>
            </w:r>
          </w:p>
        </w:tc>
      </w:tr>
      <w:tr w:rsidR="000B0E7B" w:rsidRPr="0051728E" w14:paraId="148EA7ED" w14:textId="77777777" w:rsidTr="00024C60">
        <w:trPr>
          <w:trHeight w:val="227"/>
        </w:trPr>
        <w:tc>
          <w:tcPr>
            <w:tcW w:w="3227" w:type="dxa"/>
            <w:vAlign w:val="bottom"/>
          </w:tcPr>
          <w:p w14:paraId="33B98B99" w14:textId="77777777" w:rsidR="000B0E7B" w:rsidRPr="007D6407" w:rsidRDefault="000B0E7B" w:rsidP="00FB33E4">
            <w:pPr>
              <w:rPr>
                <w:rFonts w:ascii="Trebuchet MS" w:hAnsi="Trebuchet MS" w:cs="Trebuchet MS"/>
                <w:sz w:val="18"/>
                <w:szCs w:val="18"/>
              </w:rPr>
            </w:pPr>
            <w:r w:rsidRPr="007D6407">
              <w:rPr>
                <w:rFonts w:ascii="Trebuchet MS" w:hAnsi="Trebuchet MS" w:cs="Trebuchet MS"/>
                <w:sz w:val="18"/>
                <w:szCs w:val="18"/>
              </w:rPr>
              <w:t>5000-5099</w:t>
            </w:r>
          </w:p>
        </w:tc>
        <w:tc>
          <w:tcPr>
            <w:tcW w:w="4394" w:type="dxa"/>
            <w:vAlign w:val="bottom"/>
          </w:tcPr>
          <w:p w14:paraId="702D4A77"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Overfladevand</w:t>
            </w:r>
          </w:p>
        </w:tc>
      </w:tr>
      <w:tr w:rsidR="000B0E7B" w:rsidRPr="0051728E" w14:paraId="760DAECB" w14:textId="77777777" w:rsidTr="00024C60">
        <w:trPr>
          <w:trHeight w:val="227"/>
        </w:trPr>
        <w:tc>
          <w:tcPr>
            <w:tcW w:w="3227" w:type="dxa"/>
            <w:shd w:val="clear" w:color="auto" w:fill="D9D9D9"/>
            <w:vAlign w:val="bottom"/>
          </w:tcPr>
          <w:p w14:paraId="3FCCE9C4"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5100-5199</w:t>
            </w:r>
          </w:p>
        </w:tc>
        <w:tc>
          <w:tcPr>
            <w:tcW w:w="4394" w:type="dxa"/>
            <w:shd w:val="clear" w:color="auto" w:fill="D9D9D9"/>
            <w:vAlign w:val="bottom"/>
          </w:tcPr>
          <w:p w14:paraId="3330E6A9"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Natur</w:t>
            </w:r>
          </w:p>
        </w:tc>
      </w:tr>
      <w:tr w:rsidR="007D6407" w:rsidRPr="0051728E" w14:paraId="5DB0C21C" w14:textId="77777777" w:rsidTr="00024C60">
        <w:trPr>
          <w:trHeight w:val="227"/>
        </w:trPr>
        <w:tc>
          <w:tcPr>
            <w:tcW w:w="3227" w:type="dxa"/>
            <w:vAlign w:val="bottom"/>
          </w:tcPr>
          <w:p w14:paraId="05F793F1"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5200-5299</w:t>
            </w:r>
          </w:p>
        </w:tc>
        <w:tc>
          <w:tcPr>
            <w:tcW w:w="4394" w:type="dxa"/>
            <w:vAlign w:val="bottom"/>
          </w:tcPr>
          <w:p w14:paraId="05F3312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Miljø</w:t>
            </w:r>
          </w:p>
        </w:tc>
      </w:tr>
      <w:tr w:rsidR="007D6407" w:rsidRPr="0051728E" w14:paraId="22027778" w14:textId="77777777" w:rsidTr="00024C60">
        <w:trPr>
          <w:trHeight w:val="227"/>
        </w:trPr>
        <w:tc>
          <w:tcPr>
            <w:tcW w:w="3227" w:type="dxa"/>
            <w:shd w:val="clear" w:color="auto" w:fill="D9D9D9"/>
            <w:vAlign w:val="bottom"/>
          </w:tcPr>
          <w:p w14:paraId="6113A76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5300-5399</w:t>
            </w:r>
          </w:p>
        </w:tc>
        <w:tc>
          <w:tcPr>
            <w:tcW w:w="4394" w:type="dxa"/>
            <w:shd w:val="clear" w:color="auto" w:fill="D9D9D9"/>
            <w:vAlign w:val="bottom"/>
          </w:tcPr>
          <w:p w14:paraId="4A0AF915"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Landbrug</w:t>
            </w:r>
          </w:p>
        </w:tc>
      </w:tr>
      <w:tr w:rsidR="007D6407" w:rsidRPr="0051728E" w14:paraId="0E0BCA0F" w14:textId="77777777" w:rsidTr="00024C60">
        <w:trPr>
          <w:trHeight w:val="227"/>
        </w:trPr>
        <w:tc>
          <w:tcPr>
            <w:tcW w:w="3227" w:type="dxa"/>
            <w:vAlign w:val="bottom"/>
          </w:tcPr>
          <w:p w14:paraId="53ADEC17"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5400-5499</w:t>
            </w:r>
          </w:p>
        </w:tc>
        <w:tc>
          <w:tcPr>
            <w:tcW w:w="4394" w:type="dxa"/>
            <w:vAlign w:val="bottom"/>
          </w:tcPr>
          <w:p w14:paraId="524722B8"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Affald og genbrug</w:t>
            </w:r>
          </w:p>
        </w:tc>
      </w:tr>
      <w:tr w:rsidR="007D6407" w:rsidRPr="0051728E" w14:paraId="5A47EE24" w14:textId="77777777" w:rsidTr="00024C60">
        <w:trPr>
          <w:trHeight w:val="227"/>
        </w:trPr>
        <w:tc>
          <w:tcPr>
            <w:tcW w:w="3227" w:type="dxa"/>
            <w:shd w:val="clear" w:color="auto" w:fill="D9D9D9"/>
            <w:vAlign w:val="bottom"/>
          </w:tcPr>
          <w:p w14:paraId="7553536C"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5500-5599</w:t>
            </w:r>
          </w:p>
        </w:tc>
        <w:tc>
          <w:tcPr>
            <w:tcW w:w="4394" w:type="dxa"/>
            <w:shd w:val="clear" w:color="auto" w:fill="D9D9D9"/>
            <w:vAlign w:val="bottom"/>
          </w:tcPr>
          <w:p w14:paraId="18B45C5C"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Forsyning</w:t>
            </w:r>
          </w:p>
        </w:tc>
      </w:tr>
      <w:tr w:rsidR="007D6407" w:rsidRPr="0051728E" w14:paraId="6BF86649" w14:textId="77777777" w:rsidTr="00024C60">
        <w:trPr>
          <w:trHeight w:val="227"/>
        </w:trPr>
        <w:tc>
          <w:tcPr>
            <w:tcW w:w="3227" w:type="dxa"/>
            <w:vAlign w:val="bottom"/>
          </w:tcPr>
          <w:p w14:paraId="1487C82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5600-5699</w:t>
            </w:r>
          </w:p>
        </w:tc>
        <w:tc>
          <w:tcPr>
            <w:tcW w:w="4394" w:type="dxa"/>
            <w:vAlign w:val="bottom"/>
          </w:tcPr>
          <w:p w14:paraId="38172BCF"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Vej og trafik</w:t>
            </w:r>
          </w:p>
        </w:tc>
      </w:tr>
      <w:tr w:rsidR="007D6407" w:rsidRPr="0051728E" w14:paraId="59411163" w14:textId="77777777" w:rsidTr="007D6407">
        <w:trPr>
          <w:trHeight w:val="227"/>
        </w:trPr>
        <w:tc>
          <w:tcPr>
            <w:tcW w:w="3227" w:type="dxa"/>
            <w:tcBorders>
              <w:bottom w:val="single" w:sz="4" w:space="0" w:color="auto"/>
            </w:tcBorders>
            <w:shd w:val="clear" w:color="auto" w:fill="D9D9D9"/>
            <w:vAlign w:val="bottom"/>
          </w:tcPr>
          <w:p w14:paraId="3378E04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5700-5799</w:t>
            </w:r>
          </w:p>
        </w:tc>
        <w:tc>
          <w:tcPr>
            <w:tcW w:w="4394" w:type="dxa"/>
            <w:tcBorders>
              <w:bottom w:val="single" w:sz="4" w:space="0" w:color="auto"/>
            </w:tcBorders>
            <w:shd w:val="clear" w:color="auto" w:fill="D9D9D9"/>
            <w:vAlign w:val="bottom"/>
          </w:tcPr>
          <w:p w14:paraId="3F41C576"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Administration</w:t>
            </w:r>
          </w:p>
        </w:tc>
      </w:tr>
      <w:tr w:rsidR="007D6407" w:rsidRPr="0051728E" w14:paraId="2EA05DA1" w14:textId="77777777" w:rsidTr="007D6407">
        <w:trPr>
          <w:trHeight w:val="227"/>
        </w:trPr>
        <w:tc>
          <w:tcPr>
            <w:tcW w:w="3227" w:type="dxa"/>
            <w:tcBorders>
              <w:bottom w:val="single" w:sz="4" w:space="0" w:color="auto"/>
            </w:tcBorders>
            <w:shd w:val="clear" w:color="auto" w:fill="auto"/>
            <w:vAlign w:val="bottom"/>
          </w:tcPr>
          <w:p w14:paraId="3044F4C8"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5800-5899</w:t>
            </w:r>
          </w:p>
        </w:tc>
        <w:tc>
          <w:tcPr>
            <w:tcW w:w="4394" w:type="dxa"/>
            <w:tcBorders>
              <w:bottom w:val="single" w:sz="4" w:space="0" w:color="auto"/>
            </w:tcBorders>
            <w:shd w:val="clear" w:color="auto" w:fill="auto"/>
            <w:vAlign w:val="bottom"/>
          </w:tcPr>
          <w:p w14:paraId="606F731F"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Sport, fritid og friluftsliv</w:t>
            </w:r>
          </w:p>
        </w:tc>
      </w:tr>
      <w:tr w:rsidR="007D6407" w:rsidRPr="0051728E" w14:paraId="011B49C8" w14:textId="77777777" w:rsidTr="007D6407">
        <w:trPr>
          <w:trHeight w:val="227"/>
        </w:trPr>
        <w:tc>
          <w:tcPr>
            <w:tcW w:w="3227" w:type="dxa"/>
            <w:shd w:val="clear" w:color="auto" w:fill="D9D9D9"/>
            <w:vAlign w:val="bottom"/>
          </w:tcPr>
          <w:p w14:paraId="5934BC82"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5900-5999</w:t>
            </w:r>
          </w:p>
        </w:tc>
        <w:tc>
          <w:tcPr>
            <w:tcW w:w="4394" w:type="dxa"/>
            <w:shd w:val="clear" w:color="auto" w:fill="D9D9D9"/>
            <w:vAlign w:val="bottom"/>
          </w:tcPr>
          <w:p w14:paraId="5730AAF4"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Jord og råstof</w:t>
            </w:r>
          </w:p>
        </w:tc>
      </w:tr>
      <w:tr w:rsidR="007D6407" w:rsidRPr="0051728E" w14:paraId="0D64BCCA" w14:textId="77777777" w:rsidTr="007D6407">
        <w:trPr>
          <w:trHeight w:val="227"/>
        </w:trPr>
        <w:tc>
          <w:tcPr>
            <w:tcW w:w="3227" w:type="dxa"/>
            <w:tcBorders>
              <w:bottom w:val="single" w:sz="4" w:space="0" w:color="auto"/>
            </w:tcBorders>
            <w:shd w:val="clear" w:color="auto" w:fill="auto"/>
            <w:vAlign w:val="bottom"/>
          </w:tcPr>
          <w:p w14:paraId="0EEA29CB" w14:textId="77777777" w:rsidR="007D6407" w:rsidRPr="007D6407" w:rsidRDefault="007D6407" w:rsidP="002E722E">
            <w:pPr>
              <w:rPr>
                <w:rFonts w:ascii="Trebuchet MS" w:hAnsi="Trebuchet MS" w:cs="Trebuchet MS"/>
                <w:sz w:val="18"/>
                <w:szCs w:val="18"/>
              </w:rPr>
            </w:pPr>
            <w:r w:rsidRPr="007D6407">
              <w:rPr>
                <w:rFonts w:ascii="Trebuchet MS" w:hAnsi="Trebuchet MS" w:cs="Trebuchet MS"/>
                <w:sz w:val="18"/>
                <w:szCs w:val="18"/>
              </w:rPr>
              <w:t>6000-6099</w:t>
            </w:r>
          </w:p>
        </w:tc>
        <w:tc>
          <w:tcPr>
            <w:tcW w:w="4394" w:type="dxa"/>
            <w:tcBorders>
              <w:bottom w:val="single" w:sz="4" w:space="0" w:color="auto"/>
            </w:tcBorders>
            <w:shd w:val="clear" w:color="auto" w:fill="auto"/>
            <w:vAlign w:val="bottom"/>
          </w:tcPr>
          <w:p w14:paraId="485203B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Grundvand</w:t>
            </w:r>
          </w:p>
        </w:tc>
      </w:tr>
      <w:tr w:rsidR="007D6407" w:rsidRPr="0051728E" w14:paraId="699C18CB" w14:textId="77777777" w:rsidTr="007D6407">
        <w:trPr>
          <w:trHeight w:val="227"/>
        </w:trPr>
        <w:tc>
          <w:tcPr>
            <w:tcW w:w="3227" w:type="dxa"/>
            <w:shd w:val="clear" w:color="auto" w:fill="D9D9D9"/>
            <w:vAlign w:val="bottom"/>
          </w:tcPr>
          <w:p w14:paraId="6CAB4994"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6100-6199</w:t>
            </w:r>
          </w:p>
        </w:tc>
        <w:tc>
          <w:tcPr>
            <w:tcW w:w="4394" w:type="dxa"/>
            <w:shd w:val="clear" w:color="auto" w:fill="D9D9D9"/>
            <w:vAlign w:val="bottom"/>
          </w:tcPr>
          <w:p w14:paraId="0232957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Beredskab</w:t>
            </w:r>
          </w:p>
        </w:tc>
      </w:tr>
      <w:tr w:rsidR="007D6407" w:rsidRPr="0051728E" w14:paraId="3FED8448" w14:textId="77777777" w:rsidTr="007D6407">
        <w:trPr>
          <w:trHeight w:val="227"/>
        </w:trPr>
        <w:tc>
          <w:tcPr>
            <w:tcW w:w="3227" w:type="dxa"/>
            <w:tcBorders>
              <w:bottom w:val="single" w:sz="4" w:space="0" w:color="auto"/>
            </w:tcBorders>
            <w:shd w:val="clear" w:color="auto" w:fill="auto"/>
            <w:vAlign w:val="bottom"/>
          </w:tcPr>
          <w:p w14:paraId="2470108C"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6200-6299</w:t>
            </w:r>
          </w:p>
        </w:tc>
        <w:tc>
          <w:tcPr>
            <w:tcW w:w="4394" w:type="dxa"/>
            <w:tcBorders>
              <w:bottom w:val="single" w:sz="4" w:space="0" w:color="auto"/>
            </w:tcBorders>
            <w:shd w:val="clear" w:color="auto" w:fill="auto"/>
            <w:vAlign w:val="bottom"/>
          </w:tcPr>
          <w:p w14:paraId="7A378B72"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Planlægning</w:t>
            </w:r>
          </w:p>
        </w:tc>
      </w:tr>
      <w:tr w:rsidR="007D6407" w:rsidRPr="0051728E" w14:paraId="3770B060" w14:textId="77777777" w:rsidTr="007D6407">
        <w:trPr>
          <w:trHeight w:val="227"/>
        </w:trPr>
        <w:tc>
          <w:tcPr>
            <w:tcW w:w="3227" w:type="dxa"/>
            <w:shd w:val="clear" w:color="auto" w:fill="D9D9D9"/>
            <w:vAlign w:val="bottom"/>
          </w:tcPr>
          <w:p w14:paraId="15F89F57"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6300-6399</w:t>
            </w:r>
          </w:p>
        </w:tc>
        <w:tc>
          <w:tcPr>
            <w:tcW w:w="4394" w:type="dxa"/>
            <w:shd w:val="clear" w:color="auto" w:fill="D9D9D9"/>
            <w:vAlign w:val="bottom"/>
          </w:tcPr>
          <w:p w14:paraId="7E0596A2"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Social og sundhed</w:t>
            </w:r>
          </w:p>
        </w:tc>
      </w:tr>
      <w:tr w:rsidR="007D6407" w:rsidRPr="0051728E" w14:paraId="77DDF6CC" w14:textId="77777777" w:rsidTr="007D6407">
        <w:trPr>
          <w:trHeight w:val="227"/>
        </w:trPr>
        <w:tc>
          <w:tcPr>
            <w:tcW w:w="3227" w:type="dxa"/>
            <w:tcBorders>
              <w:bottom w:val="single" w:sz="4" w:space="0" w:color="auto"/>
            </w:tcBorders>
            <w:shd w:val="clear" w:color="auto" w:fill="auto"/>
            <w:vAlign w:val="bottom"/>
          </w:tcPr>
          <w:p w14:paraId="792B1F86"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6400-6499</w:t>
            </w:r>
          </w:p>
        </w:tc>
        <w:tc>
          <w:tcPr>
            <w:tcW w:w="4394" w:type="dxa"/>
            <w:tcBorders>
              <w:bottom w:val="single" w:sz="4" w:space="0" w:color="auto"/>
            </w:tcBorders>
            <w:shd w:val="clear" w:color="auto" w:fill="auto"/>
            <w:vAlign w:val="bottom"/>
          </w:tcPr>
          <w:p w14:paraId="066550EB"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Børn og unge</w:t>
            </w:r>
          </w:p>
        </w:tc>
      </w:tr>
      <w:tr w:rsidR="007D6407" w:rsidRPr="0051728E" w14:paraId="543EBEE3" w14:textId="77777777" w:rsidTr="007D6407">
        <w:trPr>
          <w:trHeight w:val="227"/>
        </w:trPr>
        <w:tc>
          <w:tcPr>
            <w:tcW w:w="3227" w:type="dxa"/>
            <w:shd w:val="clear" w:color="auto" w:fill="D9D9D9"/>
            <w:vAlign w:val="bottom"/>
          </w:tcPr>
          <w:p w14:paraId="1951EF7D" w14:textId="77777777" w:rsidR="007D6407" w:rsidRPr="00A918B3" w:rsidRDefault="00A918B3" w:rsidP="00A918B3">
            <w:pPr>
              <w:autoSpaceDE w:val="0"/>
              <w:autoSpaceDN w:val="0"/>
              <w:adjustRightInd w:val="0"/>
              <w:rPr>
                <w:rFonts w:ascii="Trebuchet MS" w:hAnsi="Trebuchet MS" w:cs="Trebuchet MS"/>
                <w:color w:val="7030A0"/>
                <w:sz w:val="18"/>
                <w:szCs w:val="18"/>
                <w:highlight w:val="yellow"/>
              </w:rPr>
            </w:pPr>
            <w:r w:rsidRPr="004D056C">
              <w:rPr>
                <w:rFonts w:ascii="Trebuchet MS" w:hAnsi="Trebuchet MS" w:cs="Trebuchet MS"/>
                <w:sz w:val="18"/>
                <w:szCs w:val="18"/>
              </w:rPr>
              <w:t>6500-6599</w:t>
            </w:r>
          </w:p>
        </w:tc>
        <w:tc>
          <w:tcPr>
            <w:tcW w:w="4394" w:type="dxa"/>
            <w:shd w:val="clear" w:color="auto" w:fill="D9D9D9"/>
            <w:vAlign w:val="bottom"/>
          </w:tcPr>
          <w:p w14:paraId="775D6027" w14:textId="77777777" w:rsidR="007D6407" w:rsidRPr="004D056C" w:rsidRDefault="00A918B3" w:rsidP="002E722E">
            <w:pPr>
              <w:autoSpaceDE w:val="0"/>
              <w:autoSpaceDN w:val="0"/>
              <w:adjustRightInd w:val="0"/>
              <w:rPr>
                <w:rFonts w:ascii="Trebuchet MS" w:hAnsi="Trebuchet MS" w:cs="Trebuchet MS"/>
                <w:sz w:val="18"/>
                <w:szCs w:val="18"/>
                <w:highlight w:val="yellow"/>
              </w:rPr>
            </w:pPr>
            <w:r w:rsidRPr="004D056C">
              <w:rPr>
                <w:rFonts w:ascii="Trebuchet MS" w:hAnsi="Trebuchet MS" w:cs="Trebuchet MS"/>
                <w:sz w:val="18"/>
                <w:szCs w:val="18"/>
              </w:rPr>
              <w:t>Overvågning</w:t>
            </w:r>
          </w:p>
        </w:tc>
      </w:tr>
      <w:tr w:rsidR="00A918B3" w:rsidRPr="0051728E" w14:paraId="04AD4F1A" w14:textId="77777777" w:rsidTr="00A918B3">
        <w:trPr>
          <w:trHeight w:val="227"/>
        </w:trPr>
        <w:tc>
          <w:tcPr>
            <w:tcW w:w="3227" w:type="dxa"/>
            <w:shd w:val="clear" w:color="auto" w:fill="auto"/>
            <w:vAlign w:val="bottom"/>
          </w:tcPr>
          <w:p w14:paraId="062DFAF0" w14:textId="77777777" w:rsidR="00A918B3" w:rsidRPr="004D056C" w:rsidRDefault="00A918B3" w:rsidP="00252A98">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6600-6699</w:t>
            </w:r>
          </w:p>
        </w:tc>
        <w:tc>
          <w:tcPr>
            <w:tcW w:w="4394" w:type="dxa"/>
            <w:shd w:val="clear" w:color="auto" w:fill="auto"/>
            <w:vAlign w:val="bottom"/>
          </w:tcPr>
          <w:p w14:paraId="2D006EF4" w14:textId="77777777" w:rsidR="00A918B3" w:rsidRPr="004D056C" w:rsidRDefault="00A918B3" w:rsidP="002E722E">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Teknik</w:t>
            </w:r>
          </w:p>
        </w:tc>
      </w:tr>
      <w:tr w:rsidR="00A918B3" w:rsidRPr="004D056C" w14:paraId="2D2886F6" w14:textId="77777777" w:rsidTr="007D6407">
        <w:trPr>
          <w:trHeight w:val="227"/>
        </w:trPr>
        <w:tc>
          <w:tcPr>
            <w:tcW w:w="3227" w:type="dxa"/>
            <w:shd w:val="clear" w:color="auto" w:fill="D9D9D9"/>
            <w:vAlign w:val="bottom"/>
          </w:tcPr>
          <w:p w14:paraId="07C03E5D" w14:textId="77777777" w:rsidR="00A918B3" w:rsidRPr="004D056C" w:rsidRDefault="00A918B3" w:rsidP="00252A98">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6700-6799</w:t>
            </w:r>
          </w:p>
        </w:tc>
        <w:tc>
          <w:tcPr>
            <w:tcW w:w="4394" w:type="dxa"/>
            <w:shd w:val="clear" w:color="auto" w:fill="D9D9D9"/>
            <w:vAlign w:val="bottom"/>
          </w:tcPr>
          <w:p w14:paraId="752525D0" w14:textId="77777777" w:rsidR="00A918B3" w:rsidRPr="004D056C" w:rsidRDefault="00A918B3" w:rsidP="002E722E">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Naturbeskyttelse</w:t>
            </w:r>
          </w:p>
        </w:tc>
      </w:tr>
      <w:tr w:rsidR="00A918B3" w:rsidRPr="003A52C1" w14:paraId="183E406D" w14:textId="77777777" w:rsidTr="00506B6D">
        <w:trPr>
          <w:trHeight w:val="227"/>
        </w:trPr>
        <w:tc>
          <w:tcPr>
            <w:tcW w:w="3227" w:type="dxa"/>
            <w:tcBorders>
              <w:bottom w:val="single" w:sz="4" w:space="0" w:color="auto"/>
            </w:tcBorders>
            <w:shd w:val="clear" w:color="auto" w:fill="auto"/>
            <w:vAlign w:val="bottom"/>
          </w:tcPr>
          <w:p w14:paraId="06CE6283" w14:textId="77777777" w:rsidR="00A918B3" w:rsidRPr="003A52C1" w:rsidRDefault="00EE4D40" w:rsidP="00252A98">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6800-6899</w:t>
            </w:r>
          </w:p>
        </w:tc>
        <w:tc>
          <w:tcPr>
            <w:tcW w:w="4394" w:type="dxa"/>
            <w:tcBorders>
              <w:bottom w:val="single" w:sz="4" w:space="0" w:color="auto"/>
            </w:tcBorders>
            <w:shd w:val="clear" w:color="auto" w:fill="auto"/>
            <w:vAlign w:val="bottom"/>
          </w:tcPr>
          <w:p w14:paraId="36A5F895" w14:textId="77777777" w:rsidR="00A918B3" w:rsidRPr="003A52C1" w:rsidRDefault="00EE4D40" w:rsidP="002E722E">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Park og Grønne områder</w:t>
            </w:r>
          </w:p>
        </w:tc>
      </w:tr>
      <w:tr w:rsidR="00A918B3" w:rsidRPr="004D056C" w14:paraId="0899D20A" w14:textId="77777777" w:rsidTr="00506B6D">
        <w:trPr>
          <w:trHeight w:val="227"/>
        </w:trPr>
        <w:tc>
          <w:tcPr>
            <w:tcW w:w="3227" w:type="dxa"/>
            <w:shd w:val="clear" w:color="auto" w:fill="auto"/>
            <w:vAlign w:val="bottom"/>
          </w:tcPr>
          <w:p w14:paraId="09D3F4DD" w14:textId="77777777" w:rsidR="00A918B3" w:rsidRPr="00506B6D" w:rsidRDefault="005D28C7" w:rsidP="00A918B3">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w:t>
            </w:r>
            <w:r w:rsidR="00EE4D40">
              <w:rPr>
                <w:rFonts w:ascii="Trebuchet MS" w:hAnsi="Trebuchet MS" w:cs="Trebuchet MS"/>
                <w:sz w:val="18"/>
                <w:szCs w:val="18"/>
              </w:rPr>
              <w:t>9</w:t>
            </w:r>
            <w:r w:rsidRPr="004D056C">
              <w:rPr>
                <w:rFonts w:ascii="Trebuchet MS" w:hAnsi="Trebuchet MS" w:cs="Trebuchet MS"/>
                <w:sz w:val="18"/>
                <w:szCs w:val="18"/>
              </w:rPr>
              <w:t>00-7999</w:t>
            </w:r>
          </w:p>
        </w:tc>
        <w:tc>
          <w:tcPr>
            <w:tcW w:w="4394" w:type="dxa"/>
            <w:shd w:val="clear" w:color="auto" w:fill="auto"/>
            <w:vAlign w:val="bottom"/>
          </w:tcPr>
          <w:p w14:paraId="23658486" w14:textId="77777777" w:rsidR="00A918B3" w:rsidRPr="00506B6D" w:rsidRDefault="00A918B3" w:rsidP="00EC5CA1">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Reserveret til fremtidig Tema-gruppe</w:t>
            </w:r>
          </w:p>
        </w:tc>
      </w:tr>
    </w:tbl>
    <w:p w14:paraId="089B985C" w14:textId="6536276A" w:rsidR="009B75DD" w:rsidRDefault="009B75DD">
      <w:pPr>
        <w:rPr>
          <w:rFonts w:ascii="Trebuchet MS" w:hAnsi="Trebuchet MS" w:cs="Trebuchet MS"/>
          <w:color w:val="FF0000"/>
          <w:sz w:val="18"/>
          <w:szCs w:val="18"/>
        </w:rPr>
      </w:pPr>
    </w:p>
    <w:tbl>
      <w:tblPr>
        <w:tblpPr w:leftFromText="1276" w:rightFromText="1276" w:topFromText="1134" w:bottomFromText="1134" w:vertAnchor="page" w:horzAnchor="margin" w:tblpXSpec="center" w:tblpY="826"/>
        <w:tblW w:w="6264" w:type="pct"/>
        <w:tblCellMar>
          <w:left w:w="70" w:type="dxa"/>
          <w:right w:w="70" w:type="dxa"/>
        </w:tblCellMar>
        <w:tblLook w:val="04A0" w:firstRow="1" w:lastRow="0" w:firstColumn="1" w:lastColumn="0" w:noHBand="0" w:noVBand="1"/>
      </w:tblPr>
      <w:tblGrid>
        <w:gridCol w:w="146"/>
        <w:gridCol w:w="847"/>
        <w:gridCol w:w="1990"/>
        <w:gridCol w:w="875"/>
        <w:gridCol w:w="137"/>
        <w:gridCol w:w="323"/>
        <w:gridCol w:w="1073"/>
        <w:gridCol w:w="160"/>
        <w:gridCol w:w="1010"/>
        <w:gridCol w:w="2396"/>
        <w:gridCol w:w="1330"/>
        <w:gridCol w:w="84"/>
        <w:gridCol w:w="1526"/>
        <w:gridCol w:w="233"/>
        <w:gridCol w:w="847"/>
        <w:gridCol w:w="2130"/>
        <w:gridCol w:w="482"/>
        <w:gridCol w:w="1348"/>
        <w:gridCol w:w="70"/>
      </w:tblGrid>
      <w:tr w:rsidR="007B329C" w:rsidRPr="004C7398" w14:paraId="3C43BB29" w14:textId="77777777" w:rsidTr="003D11CF">
        <w:tc>
          <w:tcPr>
            <w:tcW w:w="147" w:type="dxa"/>
            <w:shd w:val="clear" w:color="auto" w:fill="auto"/>
          </w:tcPr>
          <w:p w14:paraId="5430A397" w14:textId="77777777" w:rsidR="007B329C" w:rsidRPr="004C7398" w:rsidRDefault="007B329C" w:rsidP="007B329C">
            <w:pPr>
              <w:rPr>
                <w:rFonts w:ascii="Trebuchet MS" w:hAnsi="Trebuchet MS"/>
                <w:b/>
                <w:bCs/>
                <w:color w:val="000000"/>
                <w:sz w:val="13"/>
                <w:szCs w:val="13"/>
              </w:rPr>
            </w:pPr>
          </w:p>
        </w:tc>
        <w:tc>
          <w:tcPr>
            <w:tcW w:w="3849" w:type="dxa"/>
            <w:gridSpan w:val="4"/>
            <w:tcBorders>
              <w:bottom w:val="single" w:sz="4" w:space="0" w:color="auto"/>
            </w:tcBorders>
            <w:shd w:val="clear" w:color="auto" w:fill="auto"/>
            <w:noWrap/>
            <w:vAlign w:val="bottom"/>
          </w:tcPr>
          <w:p w14:paraId="6900AB19" w14:textId="77777777" w:rsidR="007B329C" w:rsidRPr="004C7398" w:rsidRDefault="007B329C" w:rsidP="007B329C">
            <w:pPr>
              <w:rPr>
                <w:rFonts w:ascii="Trebuchet MS" w:hAnsi="Trebuchet MS"/>
                <w:b/>
                <w:bCs/>
                <w:color w:val="000000"/>
                <w:sz w:val="13"/>
                <w:szCs w:val="13"/>
              </w:rPr>
            </w:pPr>
          </w:p>
        </w:tc>
        <w:tc>
          <w:tcPr>
            <w:tcW w:w="323" w:type="dxa"/>
            <w:tcBorders>
              <w:bottom w:val="single" w:sz="4" w:space="0" w:color="auto"/>
            </w:tcBorders>
            <w:shd w:val="clear" w:color="auto" w:fill="auto"/>
            <w:noWrap/>
            <w:vAlign w:val="bottom"/>
          </w:tcPr>
          <w:p w14:paraId="59B0D6B7" w14:textId="77777777" w:rsidR="007B329C" w:rsidRPr="004C7398" w:rsidRDefault="007B329C" w:rsidP="007B329C">
            <w:pPr>
              <w:jc w:val="center"/>
              <w:rPr>
                <w:rFonts w:ascii="Trebuchet MS" w:hAnsi="Trebuchet MS"/>
                <w:color w:val="000000"/>
                <w:sz w:val="13"/>
                <w:szCs w:val="13"/>
              </w:rPr>
            </w:pPr>
          </w:p>
        </w:tc>
        <w:tc>
          <w:tcPr>
            <w:tcW w:w="1073" w:type="dxa"/>
            <w:tcBorders>
              <w:bottom w:val="single" w:sz="4" w:space="0" w:color="auto"/>
            </w:tcBorders>
            <w:shd w:val="clear" w:color="auto" w:fill="auto"/>
            <w:noWrap/>
            <w:vAlign w:val="bottom"/>
          </w:tcPr>
          <w:p w14:paraId="702A1540" w14:textId="77777777" w:rsidR="007B329C" w:rsidRPr="004C7398" w:rsidRDefault="007B329C" w:rsidP="007B329C">
            <w:pPr>
              <w:rPr>
                <w:rFonts w:ascii="Trebuchet MS" w:hAnsi="Trebuchet MS"/>
                <w:color w:val="000000"/>
                <w:sz w:val="13"/>
                <w:szCs w:val="13"/>
              </w:rPr>
            </w:pPr>
          </w:p>
        </w:tc>
        <w:tc>
          <w:tcPr>
            <w:tcW w:w="160" w:type="dxa"/>
            <w:shd w:val="clear" w:color="auto" w:fill="auto"/>
            <w:noWrap/>
            <w:vAlign w:val="bottom"/>
          </w:tcPr>
          <w:p w14:paraId="197E323C" w14:textId="77777777" w:rsidR="007B329C" w:rsidRPr="004C7398" w:rsidRDefault="007B329C" w:rsidP="007B329C">
            <w:pPr>
              <w:rPr>
                <w:rFonts w:ascii="Calibri" w:hAnsi="Calibri"/>
                <w:color w:val="000000"/>
                <w:sz w:val="22"/>
              </w:rPr>
            </w:pPr>
          </w:p>
        </w:tc>
        <w:tc>
          <w:tcPr>
            <w:tcW w:w="3406" w:type="dxa"/>
            <w:gridSpan w:val="2"/>
            <w:tcBorders>
              <w:bottom w:val="single" w:sz="4" w:space="0" w:color="auto"/>
            </w:tcBorders>
            <w:shd w:val="clear" w:color="auto" w:fill="auto"/>
            <w:noWrap/>
            <w:vAlign w:val="bottom"/>
          </w:tcPr>
          <w:p w14:paraId="1959F68D" w14:textId="77777777" w:rsidR="007B329C" w:rsidRPr="004C7398" w:rsidRDefault="007B329C" w:rsidP="007B329C">
            <w:pPr>
              <w:rPr>
                <w:rFonts w:ascii="Trebuchet MS" w:hAnsi="Trebuchet MS"/>
                <w:b/>
                <w:bCs/>
                <w:color w:val="000000"/>
                <w:sz w:val="13"/>
                <w:szCs w:val="13"/>
              </w:rPr>
            </w:pPr>
          </w:p>
        </w:tc>
        <w:tc>
          <w:tcPr>
            <w:tcW w:w="1414" w:type="dxa"/>
            <w:gridSpan w:val="2"/>
            <w:tcBorders>
              <w:bottom w:val="single" w:sz="4" w:space="0" w:color="auto"/>
            </w:tcBorders>
            <w:shd w:val="clear" w:color="auto" w:fill="auto"/>
            <w:noWrap/>
            <w:vAlign w:val="bottom"/>
          </w:tcPr>
          <w:p w14:paraId="2B542F07" w14:textId="77777777" w:rsidR="007B329C" w:rsidRPr="004C7398" w:rsidRDefault="007B329C" w:rsidP="007B329C">
            <w:pPr>
              <w:jc w:val="center"/>
              <w:rPr>
                <w:rFonts w:ascii="Trebuchet MS" w:hAnsi="Trebuchet MS"/>
                <w:color w:val="000000"/>
                <w:sz w:val="13"/>
                <w:szCs w:val="13"/>
              </w:rPr>
            </w:pPr>
          </w:p>
        </w:tc>
        <w:tc>
          <w:tcPr>
            <w:tcW w:w="1526" w:type="dxa"/>
            <w:tcBorders>
              <w:bottom w:val="single" w:sz="4" w:space="0" w:color="auto"/>
            </w:tcBorders>
            <w:shd w:val="clear" w:color="auto" w:fill="auto"/>
            <w:noWrap/>
            <w:vAlign w:val="bottom"/>
          </w:tcPr>
          <w:p w14:paraId="579CF509" w14:textId="77777777" w:rsidR="007B329C" w:rsidRPr="004C7398" w:rsidRDefault="007B329C" w:rsidP="007B329C">
            <w:pPr>
              <w:rPr>
                <w:rFonts w:ascii="Trebuchet MS" w:hAnsi="Trebuchet MS"/>
                <w:color w:val="000000"/>
                <w:sz w:val="13"/>
                <w:szCs w:val="13"/>
              </w:rPr>
            </w:pPr>
          </w:p>
        </w:tc>
        <w:tc>
          <w:tcPr>
            <w:tcW w:w="233" w:type="dxa"/>
            <w:shd w:val="clear" w:color="auto" w:fill="auto"/>
            <w:noWrap/>
            <w:vAlign w:val="bottom"/>
          </w:tcPr>
          <w:p w14:paraId="3B713DC6" w14:textId="77777777" w:rsidR="007B329C" w:rsidRPr="004C7398" w:rsidRDefault="007B329C" w:rsidP="007B329C">
            <w:pPr>
              <w:rPr>
                <w:rFonts w:ascii="Calibri" w:hAnsi="Calibri"/>
                <w:color w:val="000000"/>
                <w:sz w:val="22"/>
              </w:rPr>
            </w:pPr>
          </w:p>
        </w:tc>
        <w:tc>
          <w:tcPr>
            <w:tcW w:w="2977" w:type="dxa"/>
            <w:gridSpan w:val="2"/>
            <w:tcBorders>
              <w:bottom w:val="single" w:sz="4" w:space="0" w:color="auto"/>
            </w:tcBorders>
            <w:shd w:val="clear" w:color="auto" w:fill="auto"/>
            <w:noWrap/>
            <w:vAlign w:val="bottom"/>
          </w:tcPr>
          <w:p w14:paraId="025BB72A" w14:textId="77777777" w:rsidR="007B329C" w:rsidRPr="004C7398" w:rsidRDefault="007B329C" w:rsidP="007B329C">
            <w:pPr>
              <w:rPr>
                <w:rFonts w:ascii="Trebuchet MS" w:hAnsi="Trebuchet MS"/>
                <w:b/>
                <w:bCs/>
                <w:color w:val="000000"/>
                <w:sz w:val="13"/>
                <w:szCs w:val="13"/>
              </w:rPr>
            </w:pPr>
          </w:p>
        </w:tc>
        <w:tc>
          <w:tcPr>
            <w:tcW w:w="482" w:type="dxa"/>
            <w:tcBorders>
              <w:bottom w:val="single" w:sz="4" w:space="0" w:color="auto"/>
            </w:tcBorders>
            <w:shd w:val="clear" w:color="auto" w:fill="auto"/>
            <w:noWrap/>
            <w:vAlign w:val="bottom"/>
          </w:tcPr>
          <w:p w14:paraId="138E7EC2" w14:textId="77777777" w:rsidR="007B329C" w:rsidRPr="004C7398" w:rsidRDefault="007B329C" w:rsidP="007B329C">
            <w:pPr>
              <w:jc w:val="center"/>
              <w:rPr>
                <w:rFonts w:ascii="Trebuchet MS" w:hAnsi="Trebuchet MS"/>
                <w:color w:val="000000"/>
                <w:sz w:val="13"/>
                <w:szCs w:val="13"/>
              </w:rPr>
            </w:pPr>
          </w:p>
        </w:tc>
        <w:tc>
          <w:tcPr>
            <w:tcW w:w="1418" w:type="dxa"/>
            <w:gridSpan w:val="2"/>
            <w:tcBorders>
              <w:bottom w:val="single" w:sz="4" w:space="0" w:color="auto"/>
            </w:tcBorders>
            <w:shd w:val="clear" w:color="auto" w:fill="auto"/>
            <w:noWrap/>
            <w:vAlign w:val="bottom"/>
          </w:tcPr>
          <w:p w14:paraId="5CA18A4E" w14:textId="77777777" w:rsidR="007B329C" w:rsidRPr="004C7398" w:rsidRDefault="007B329C" w:rsidP="007B329C">
            <w:pPr>
              <w:rPr>
                <w:rFonts w:ascii="Trebuchet MS" w:hAnsi="Trebuchet MS"/>
                <w:color w:val="000000"/>
                <w:sz w:val="13"/>
                <w:szCs w:val="13"/>
              </w:rPr>
            </w:pPr>
          </w:p>
        </w:tc>
      </w:tr>
      <w:tr w:rsidR="007B329C" w:rsidRPr="004C7398" w14:paraId="6CB14C93" w14:textId="77777777" w:rsidTr="00FB53DC">
        <w:tc>
          <w:tcPr>
            <w:tcW w:w="148" w:type="dxa"/>
            <w:tcBorders>
              <w:right w:val="single" w:sz="4" w:space="0" w:color="auto"/>
            </w:tcBorders>
            <w:shd w:val="clear" w:color="auto" w:fill="auto"/>
          </w:tcPr>
          <w:p w14:paraId="0D6FF228" w14:textId="77777777" w:rsidR="007B329C" w:rsidRPr="004C7398" w:rsidRDefault="007B329C" w:rsidP="007B329C">
            <w:pPr>
              <w:rPr>
                <w:rFonts w:ascii="Trebuchet MS" w:hAnsi="Trebuchet MS"/>
                <w:b/>
                <w:bCs/>
                <w:color w:val="000000"/>
                <w:sz w:val="13"/>
                <w:szCs w:val="13"/>
              </w:rPr>
            </w:pPr>
          </w:p>
        </w:tc>
        <w:tc>
          <w:tcPr>
            <w:tcW w:w="3849" w:type="dxa"/>
            <w:gridSpan w:val="4"/>
            <w:tcBorders>
              <w:top w:val="single" w:sz="4" w:space="0" w:color="auto"/>
              <w:left w:val="single" w:sz="4" w:space="0" w:color="auto"/>
              <w:bottom w:val="single" w:sz="4" w:space="0" w:color="auto"/>
              <w:right w:val="nil"/>
            </w:tcBorders>
            <w:shd w:val="clear" w:color="000000" w:fill="D9D9D9"/>
            <w:noWrap/>
            <w:vAlign w:val="bottom"/>
            <w:hideMark/>
          </w:tcPr>
          <w:p w14:paraId="1AA9AF57" w14:textId="77777777" w:rsidR="007B329C" w:rsidRPr="00DB6189"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 Overfladevand</w:t>
            </w:r>
          </w:p>
        </w:tc>
        <w:tc>
          <w:tcPr>
            <w:tcW w:w="323" w:type="dxa"/>
            <w:tcBorders>
              <w:top w:val="single" w:sz="4" w:space="0" w:color="auto"/>
              <w:left w:val="nil"/>
              <w:bottom w:val="single" w:sz="4" w:space="0" w:color="auto"/>
              <w:right w:val="nil"/>
            </w:tcBorders>
            <w:shd w:val="clear" w:color="000000" w:fill="D9D9D9"/>
            <w:noWrap/>
            <w:vAlign w:val="bottom"/>
            <w:hideMark/>
          </w:tcPr>
          <w:p w14:paraId="7AB8690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073" w:type="dxa"/>
            <w:tcBorders>
              <w:top w:val="single" w:sz="4" w:space="0" w:color="auto"/>
              <w:left w:val="nil"/>
              <w:bottom w:val="single" w:sz="4" w:space="0" w:color="auto"/>
              <w:right w:val="single" w:sz="4" w:space="0" w:color="auto"/>
            </w:tcBorders>
            <w:shd w:val="clear" w:color="000000" w:fill="D9D9D9"/>
            <w:noWrap/>
            <w:vAlign w:val="bottom"/>
            <w:hideMark/>
          </w:tcPr>
          <w:p w14:paraId="0FA23C3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overfladevand</w:t>
            </w:r>
          </w:p>
        </w:tc>
        <w:tc>
          <w:tcPr>
            <w:tcW w:w="160" w:type="dxa"/>
            <w:tcBorders>
              <w:left w:val="nil"/>
              <w:bottom w:val="nil"/>
              <w:right w:val="nil"/>
            </w:tcBorders>
            <w:shd w:val="clear" w:color="auto" w:fill="auto"/>
            <w:noWrap/>
            <w:vAlign w:val="bottom"/>
            <w:hideMark/>
          </w:tcPr>
          <w:p w14:paraId="5DEDAC07"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1ED6768"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5.7 Vej og trafik</w:t>
            </w:r>
          </w:p>
        </w:tc>
        <w:tc>
          <w:tcPr>
            <w:tcW w:w="1414" w:type="dxa"/>
            <w:gridSpan w:val="2"/>
            <w:tcBorders>
              <w:top w:val="single" w:sz="4" w:space="0" w:color="auto"/>
              <w:left w:val="nil"/>
              <w:bottom w:val="single" w:sz="4" w:space="0" w:color="auto"/>
              <w:right w:val="nil"/>
            </w:tcBorders>
            <w:shd w:val="clear" w:color="000000" w:fill="D9D9D9"/>
            <w:noWrap/>
            <w:vAlign w:val="bottom"/>
            <w:hideMark/>
          </w:tcPr>
          <w:p w14:paraId="0BA4B29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26" w:type="dxa"/>
            <w:tcBorders>
              <w:top w:val="single" w:sz="4" w:space="0" w:color="auto"/>
              <w:left w:val="nil"/>
              <w:bottom w:val="single" w:sz="4" w:space="0" w:color="auto"/>
              <w:right w:val="single" w:sz="4" w:space="0" w:color="auto"/>
            </w:tcBorders>
            <w:shd w:val="clear" w:color="000000" w:fill="D9D9D9"/>
            <w:noWrap/>
            <w:vAlign w:val="bottom"/>
            <w:hideMark/>
          </w:tcPr>
          <w:p w14:paraId="4864DC7F"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vej_og_trafik</w:t>
            </w:r>
            <w:proofErr w:type="spellEnd"/>
          </w:p>
        </w:tc>
        <w:tc>
          <w:tcPr>
            <w:tcW w:w="233" w:type="dxa"/>
            <w:tcBorders>
              <w:left w:val="nil"/>
              <w:bottom w:val="nil"/>
              <w:right w:val="single" w:sz="4" w:space="0" w:color="auto"/>
            </w:tcBorders>
            <w:shd w:val="clear" w:color="auto" w:fill="auto"/>
            <w:noWrap/>
            <w:vAlign w:val="bottom"/>
            <w:hideMark/>
          </w:tcPr>
          <w:p w14:paraId="606BCC17"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tcBorders>
            <w:shd w:val="clear" w:color="000000" w:fill="D9D9D9"/>
            <w:noWrap/>
            <w:vAlign w:val="bottom"/>
            <w:hideMark/>
          </w:tcPr>
          <w:p w14:paraId="228188B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5.11 Grundvand</w:t>
            </w:r>
          </w:p>
        </w:tc>
        <w:tc>
          <w:tcPr>
            <w:tcW w:w="482" w:type="dxa"/>
            <w:tcBorders>
              <w:top w:val="single" w:sz="4" w:space="0" w:color="auto"/>
              <w:bottom w:val="single" w:sz="4" w:space="0" w:color="auto"/>
            </w:tcBorders>
            <w:shd w:val="clear" w:color="000000" w:fill="D9D9D9"/>
            <w:noWrap/>
            <w:vAlign w:val="bottom"/>
            <w:hideMark/>
          </w:tcPr>
          <w:p w14:paraId="5E669FB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single" w:sz="4" w:space="0" w:color="auto"/>
              <w:bottom w:val="single" w:sz="4" w:space="0" w:color="auto"/>
              <w:right w:val="single" w:sz="4" w:space="0" w:color="auto"/>
            </w:tcBorders>
            <w:shd w:val="clear" w:color="000000" w:fill="D9D9D9"/>
            <w:noWrap/>
            <w:vAlign w:val="bottom"/>
            <w:hideMark/>
          </w:tcPr>
          <w:p w14:paraId="2209CAA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grundvand</w:t>
            </w:r>
          </w:p>
        </w:tc>
      </w:tr>
      <w:tr w:rsidR="007B329C" w:rsidRPr="004C7398" w14:paraId="183528AD" w14:textId="77777777" w:rsidTr="00FB53DC">
        <w:tc>
          <w:tcPr>
            <w:tcW w:w="148" w:type="dxa"/>
            <w:tcBorders>
              <w:top w:val="nil"/>
              <w:right w:val="single" w:sz="4" w:space="0" w:color="auto"/>
            </w:tcBorders>
            <w:shd w:val="clear" w:color="auto" w:fill="auto"/>
          </w:tcPr>
          <w:p w14:paraId="68D39BA9" w14:textId="77777777" w:rsidR="007B329C" w:rsidRPr="004C7398" w:rsidRDefault="007B329C" w:rsidP="007B329C">
            <w:pPr>
              <w:rPr>
                <w:rFonts w:ascii="Trebuchet MS" w:hAnsi="Trebuchet MS"/>
                <w:b/>
                <w:bCs/>
                <w:color w:val="000000"/>
                <w:sz w:val="13"/>
                <w:szCs w:val="13"/>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0790C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single" w:sz="4" w:space="0" w:color="auto"/>
              <w:left w:val="nil"/>
              <w:bottom w:val="single" w:sz="4" w:space="0" w:color="auto"/>
              <w:right w:val="single" w:sz="4" w:space="0" w:color="auto"/>
            </w:tcBorders>
            <w:shd w:val="clear" w:color="000000" w:fill="D9D9D9"/>
            <w:noWrap/>
            <w:vAlign w:val="bottom"/>
            <w:hideMark/>
          </w:tcPr>
          <w:p w14:paraId="52497808"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single" w:sz="4" w:space="0" w:color="auto"/>
              <w:left w:val="nil"/>
              <w:bottom w:val="single" w:sz="4" w:space="0" w:color="auto"/>
              <w:right w:val="single" w:sz="4" w:space="0" w:color="auto"/>
            </w:tcBorders>
            <w:shd w:val="clear" w:color="000000" w:fill="D9D9D9"/>
            <w:noWrap/>
            <w:vAlign w:val="bottom"/>
            <w:hideMark/>
          </w:tcPr>
          <w:p w14:paraId="678EBA06"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single" w:sz="4" w:space="0" w:color="auto"/>
              <w:left w:val="nil"/>
              <w:bottom w:val="single" w:sz="4" w:space="0" w:color="auto"/>
              <w:right w:val="single" w:sz="4" w:space="0" w:color="auto"/>
            </w:tcBorders>
            <w:shd w:val="clear" w:color="000000" w:fill="D9D9D9"/>
            <w:noWrap/>
            <w:vAlign w:val="bottom"/>
            <w:hideMark/>
          </w:tcPr>
          <w:p w14:paraId="6983605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701362C9" w14:textId="77777777" w:rsidR="007B329C" w:rsidRPr="004C7398" w:rsidRDefault="007B329C" w:rsidP="007B329C">
            <w:pPr>
              <w:rPr>
                <w:rFonts w:ascii="Calibri" w:hAnsi="Calibri"/>
                <w:color w:val="000000"/>
                <w:sz w:val="22"/>
              </w:rPr>
            </w:pPr>
          </w:p>
        </w:tc>
        <w:tc>
          <w:tcPr>
            <w:tcW w:w="10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2C1A4EB"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single" w:sz="4" w:space="0" w:color="auto"/>
              <w:left w:val="nil"/>
              <w:bottom w:val="single" w:sz="4" w:space="0" w:color="auto"/>
              <w:right w:val="single" w:sz="4" w:space="0" w:color="auto"/>
            </w:tcBorders>
            <w:shd w:val="clear" w:color="000000" w:fill="D9D9D9"/>
            <w:noWrap/>
            <w:vAlign w:val="bottom"/>
            <w:hideMark/>
          </w:tcPr>
          <w:p w14:paraId="49E0946D"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single" w:sz="4" w:space="0" w:color="auto"/>
              <w:left w:val="nil"/>
              <w:bottom w:val="single" w:sz="4" w:space="0" w:color="auto"/>
              <w:right w:val="single" w:sz="4" w:space="0" w:color="auto"/>
            </w:tcBorders>
            <w:shd w:val="clear" w:color="000000" w:fill="D9D9D9"/>
            <w:noWrap/>
            <w:vAlign w:val="bottom"/>
            <w:hideMark/>
          </w:tcPr>
          <w:p w14:paraId="47AAF742"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4DC7AC5"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195E783D" w14:textId="77777777" w:rsidR="007B329C" w:rsidRPr="004C7398" w:rsidRDefault="007B329C" w:rsidP="007B329C">
            <w:pPr>
              <w:rPr>
                <w:rFonts w:ascii="Calibri" w:hAnsi="Calibri"/>
                <w:color w:val="000000"/>
                <w:sz w:val="22"/>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377721"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single" w:sz="4" w:space="0" w:color="auto"/>
              <w:left w:val="nil"/>
              <w:bottom w:val="single" w:sz="4" w:space="0" w:color="auto"/>
              <w:right w:val="single" w:sz="4" w:space="0" w:color="auto"/>
            </w:tcBorders>
            <w:shd w:val="clear" w:color="000000" w:fill="D9D9D9"/>
            <w:noWrap/>
            <w:vAlign w:val="bottom"/>
            <w:hideMark/>
          </w:tcPr>
          <w:p w14:paraId="62E204F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single" w:sz="4" w:space="0" w:color="auto"/>
              <w:left w:val="nil"/>
              <w:bottom w:val="single" w:sz="4" w:space="0" w:color="auto"/>
              <w:right w:val="single" w:sz="4" w:space="0" w:color="auto"/>
            </w:tcBorders>
            <w:shd w:val="clear" w:color="000000" w:fill="D9D9D9"/>
            <w:noWrap/>
            <w:vAlign w:val="bottom"/>
            <w:hideMark/>
          </w:tcPr>
          <w:p w14:paraId="13E4E7EC"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4FA2160F"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655C899C" w14:textId="77777777" w:rsidTr="00FB53DC">
        <w:tc>
          <w:tcPr>
            <w:tcW w:w="148" w:type="dxa"/>
            <w:tcBorders>
              <w:top w:val="nil"/>
              <w:right w:val="single" w:sz="4" w:space="0" w:color="auto"/>
            </w:tcBorders>
            <w:shd w:val="clear" w:color="auto" w:fill="auto"/>
          </w:tcPr>
          <w:p w14:paraId="4A66258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BBB6E9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5000</w:t>
            </w:r>
          </w:p>
        </w:tc>
        <w:tc>
          <w:tcPr>
            <w:tcW w:w="1990" w:type="dxa"/>
            <w:tcBorders>
              <w:top w:val="nil"/>
              <w:left w:val="nil"/>
              <w:bottom w:val="single" w:sz="4" w:space="0" w:color="auto"/>
              <w:right w:val="single" w:sz="4" w:space="0" w:color="auto"/>
            </w:tcBorders>
            <w:shd w:val="clear" w:color="auto" w:fill="auto"/>
            <w:noWrap/>
            <w:vAlign w:val="bottom"/>
            <w:hideMark/>
          </w:tcPr>
          <w:p w14:paraId="708F2F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w:t>
            </w:r>
          </w:p>
        </w:tc>
        <w:tc>
          <w:tcPr>
            <w:tcW w:w="875" w:type="dxa"/>
            <w:tcBorders>
              <w:top w:val="nil"/>
              <w:left w:val="nil"/>
              <w:bottom w:val="single" w:sz="4" w:space="0" w:color="auto"/>
              <w:right w:val="single" w:sz="4" w:space="0" w:color="auto"/>
            </w:tcBorders>
            <w:shd w:val="clear" w:color="auto" w:fill="auto"/>
            <w:noWrap/>
            <w:vAlign w:val="bottom"/>
            <w:hideMark/>
          </w:tcPr>
          <w:p w14:paraId="400E45B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E957EE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t_5000_vandl</w:t>
            </w:r>
          </w:p>
        </w:tc>
        <w:tc>
          <w:tcPr>
            <w:tcW w:w="160" w:type="dxa"/>
            <w:tcBorders>
              <w:top w:val="nil"/>
              <w:left w:val="nil"/>
              <w:bottom w:val="nil"/>
              <w:right w:val="nil"/>
            </w:tcBorders>
            <w:shd w:val="clear" w:color="auto" w:fill="auto"/>
            <w:noWrap/>
            <w:vAlign w:val="bottom"/>
            <w:hideMark/>
          </w:tcPr>
          <w:p w14:paraId="4831722D"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BF60C8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5600</w:t>
            </w:r>
          </w:p>
        </w:tc>
        <w:tc>
          <w:tcPr>
            <w:tcW w:w="2396" w:type="dxa"/>
            <w:tcBorders>
              <w:top w:val="nil"/>
              <w:left w:val="nil"/>
              <w:bottom w:val="single" w:sz="4" w:space="0" w:color="auto"/>
              <w:right w:val="single" w:sz="4" w:space="0" w:color="auto"/>
            </w:tcBorders>
            <w:shd w:val="clear" w:color="auto" w:fill="auto"/>
            <w:noWrap/>
            <w:vAlign w:val="bottom"/>
            <w:hideMark/>
          </w:tcPr>
          <w:p w14:paraId="194B6B4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Vintervedligeholdelse</w:t>
            </w:r>
          </w:p>
        </w:tc>
        <w:tc>
          <w:tcPr>
            <w:tcW w:w="1330" w:type="dxa"/>
            <w:tcBorders>
              <w:top w:val="nil"/>
              <w:left w:val="nil"/>
              <w:bottom w:val="single" w:sz="4" w:space="0" w:color="auto"/>
              <w:right w:val="single" w:sz="4" w:space="0" w:color="auto"/>
            </w:tcBorders>
            <w:shd w:val="clear" w:color="auto" w:fill="auto"/>
            <w:noWrap/>
            <w:vAlign w:val="bottom"/>
            <w:hideMark/>
          </w:tcPr>
          <w:p w14:paraId="7D5EC97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864028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t_5600_vintervedl</w:t>
            </w:r>
          </w:p>
        </w:tc>
        <w:tc>
          <w:tcPr>
            <w:tcW w:w="233" w:type="dxa"/>
            <w:tcBorders>
              <w:top w:val="nil"/>
              <w:left w:val="nil"/>
              <w:bottom w:val="nil"/>
              <w:right w:val="nil"/>
            </w:tcBorders>
            <w:shd w:val="clear" w:color="auto" w:fill="auto"/>
            <w:noWrap/>
            <w:vAlign w:val="bottom"/>
            <w:hideMark/>
          </w:tcPr>
          <w:p w14:paraId="6FC180CE"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D774C8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6000</w:t>
            </w:r>
          </w:p>
        </w:tc>
        <w:tc>
          <w:tcPr>
            <w:tcW w:w="2130" w:type="dxa"/>
            <w:tcBorders>
              <w:top w:val="nil"/>
              <w:left w:val="nil"/>
              <w:bottom w:val="single" w:sz="4" w:space="0" w:color="auto"/>
              <w:right w:val="single" w:sz="4" w:space="0" w:color="auto"/>
            </w:tcBorders>
            <w:shd w:val="clear" w:color="auto" w:fill="auto"/>
            <w:noWrap/>
            <w:vAlign w:val="bottom"/>
            <w:hideMark/>
          </w:tcPr>
          <w:p w14:paraId="14BFD44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Potentialekort</w:t>
            </w:r>
          </w:p>
        </w:tc>
        <w:tc>
          <w:tcPr>
            <w:tcW w:w="482" w:type="dxa"/>
            <w:tcBorders>
              <w:top w:val="nil"/>
              <w:left w:val="nil"/>
              <w:bottom w:val="single" w:sz="4" w:space="0" w:color="auto"/>
              <w:right w:val="single" w:sz="4" w:space="0" w:color="auto"/>
            </w:tcBorders>
            <w:shd w:val="clear" w:color="auto" w:fill="auto"/>
            <w:noWrap/>
            <w:vAlign w:val="bottom"/>
            <w:hideMark/>
          </w:tcPr>
          <w:p w14:paraId="1E3E62C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A61649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t_6000_pot</w:t>
            </w:r>
          </w:p>
        </w:tc>
      </w:tr>
      <w:tr w:rsidR="007B329C" w:rsidRPr="004C7398" w14:paraId="5C04698F" w14:textId="77777777" w:rsidTr="00FB53DC">
        <w:tc>
          <w:tcPr>
            <w:tcW w:w="148" w:type="dxa"/>
            <w:tcBorders>
              <w:top w:val="nil"/>
              <w:right w:val="single" w:sz="4" w:space="0" w:color="auto"/>
            </w:tcBorders>
            <w:shd w:val="clear" w:color="auto" w:fill="auto"/>
          </w:tcPr>
          <w:p w14:paraId="2A180B93"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780E1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5001</w:t>
            </w:r>
          </w:p>
        </w:tc>
        <w:tc>
          <w:tcPr>
            <w:tcW w:w="1990" w:type="dxa"/>
            <w:tcBorders>
              <w:top w:val="nil"/>
              <w:left w:val="nil"/>
              <w:bottom w:val="single" w:sz="4" w:space="0" w:color="auto"/>
              <w:right w:val="single" w:sz="4" w:space="0" w:color="auto"/>
            </w:tcBorders>
            <w:shd w:val="clear" w:color="auto" w:fill="auto"/>
            <w:noWrap/>
            <w:vAlign w:val="bottom"/>
            <w:hideMark/>
          </w:tcPr>
          <w:p w14:paraId="26557A2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Målestation</w:t>
            </w:r>
          </w:p>
        </w:tc>
        <w:tc>
          <w:tcPr>
            <w:tcW w:w="875" w:type="dxa"/>
            <w:tcBorders>
              <w:top w:val="nil"/>
              <w:left w:val="nil"/>
              <w:bottom w:val="single" w:sz="4" w:space="0" w:color="auto"/>
              <w:right w:val="single" w:sz="4" w:space="0" w:color="auto"/>
            </w:tcBorders>
            <w:shd w:val="clear" w:color="auto" w:fill="auto"/>
            <w:noWrap/>
            <w:vAlign w:val="bottom"/>
            <w:hideMark/>
          </w:tcPr>
          <w:p w14:paraId="383B01C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AC1100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t_5001_maalest</w:t>
            </w:r>
          </w:p>
        </w:tc>
        <w:tc>
          <w:tcPr>
            <w:tcW w:w="160" w:type="dxa"/>
            <w:tcBorders>
              <w:top w:val="nil"/>
              <w:left w:val="nil"/>
              <w:bottom w:val="nil"/>
              <w:right w:val="nil"/>
            </w:tcBorders>
            <w:shd w:val="clear" w:color="auto" w:fill="auto"/>
            <w:noWrap/>
            <w:vAlign w:val="bottom"/>
            <w:hideMark/>
          </w:tcPr>
          <w:p w14:paraId="6B91C937"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2E144E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5601</w:t>
            </w:r>
          </w:p>
        </w:tc>
        <w:tc>
          <w:tcPr>
            <w:tcW w:w="2396" w:type="dxa"/>
            <w:tcBorders>
              <w:top w:val="nil"/>
              <w:left w:val="nil"/>
              <w:bottom w:val="single" w:sz="4" w:space="0" w:color="auto"/>
              <w:right w:val="single" w:sz="4" w:space="0" w:color="auto"/>
            </w:tcBorders>
            <w:shd w:val="clear" w:color="auto" w:fill="auto"/>
            <w:noWrap/>
            <w:vAlign w:val="bottom"/>
            <w:hideMark/>
          </w:tcPr>
          <w:p w14:paraId="271D50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Hastighedsdæmpning</w:t>
            </w:r>
          </w:p>
        </w:tc>
        <w:tc>
          <w:tcPr>
            <w:tcW w:w="1330" w:type="dxa"/>
            <w:tcBorders>
              <w:top w:val="nil"/>
              <w:left w:val="nil"/>
              <w:bottom w:val="single" w:sz="4" w:space="0" w:color="auto"/>
              <w:right w:val="single" w:sz="4" w:space="0" w:color="auto"/>
            </w:tcBorders>
            <w:shd w:val="clear" w:color="auto" w:fill="auto"/>
            <w:noWrap/>
            <w:vAlign w:val="bottom"/>
            <w:hideMark/>
          </w:tcPr>
          <w:p w14:paraId="2AB0834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50A8782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t_5601_hasti_daemp</w:t>
            </w:r>
          </w:p>
        </w:tc>
        <w:tc>
          <w:tcPr>
            <w:tcW w:w="233" w:type="dxa"/>
            <w:tcBorders>
              <w:top w:val="nil"/>
              <w:left w:val="nil"/>
              <w:bottom w:val="nil"/>
              <w:right w:val="nil"/>
            </w:tcBorders>
            <w:shd w:val="clear" w:color="auto" w:fill="auto"/>
            <w:noWrap/>
            <w:vAlign w:val="bottom"/>
            <w:hideMark/>
          </w:tcPr>
          <w:p w14:paraId="6A176A8E"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F5FAE5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6001</w:t>
            </w:r>
          </w:p>
        </w:tc>
        <w:tc>
          <w:tcPr>
            <w:tcW w:w="2130" w:type="dxa"/>
            <w:tcBorders>
              <w:top w:val="nil"/>
              <w:left w:val="nil"/>
              <w:bottom w:val="single" w:sz="4" w:space="0" w:color="auto"/>
              <w:right w:val="single" w:sz="4" w:space="0" w:color="auto"/>
            </w:tcBorders>
            <w:shd w:val="clear" w:color="auto" w:fill="auto"/>
            <w:noWrap/>
            <w:vAlign w:val="bottom"/>
            <w:hideMark/>
          </w:tcPr>
          <w:p w14:paraId="34B10B6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Potentialekort målepunkter</w:t>
            </w:r>
          </w:p>
        </w:tc>
        <w:tc>
          <w:tcPr>
            <w:tcW w:w="482" w:type="dxa"/>
            <w:tcBorders>
              <w:top w:val="nil"/>
              <w:left w:val="nil"/>
              <w:bottom w:val="single" w:sz="4" w:space="0" w:color="auto"/>
              <w:right w:val="single" w:sz="4" w:space="0" w:color="auto"/>
            </w:tcBorders>
            <w:shd w:val="clear" w:color="auto" w:fill="auto"/>
            <w:noWrap/>
            <w:vAlign w:val="bottom"/>
            <w:hideMark/>
          </w:tcPr>
          <w:p w14:paraId="070EBA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B15525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t_6001_pot_m</w:t>
            </w:r>
          </w:p>
        </w:tc>
      </w:tr>
      <w:tr w:rsidR="007B329C" w:rsidRPr="004C7398" w14:paraId="1DAB0345" w14:textId="77777777" w:rsidTr="00FB53DC">
        <w:tc>
          <w:tcPr>
            <w:tcW w:w="148" w:type="dxa"/>
            <w:tcBorders>
              <w:top w:val="nil"/>
              <w:right w:val="single" w:sz="4" w:space="0" w:color="auto"/>
            </w:tcBorders>
            <w:shd w:val="clear" w:color="auto" w:fill="auto"/>
          </w:tcPr>
          <w:p w14:paraId="30527542"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66924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5002</w:t>
            </w:r>
          </w:p>
        </w:tc>
        <w:tc>
          <w:tcPr>
            <w:tcW w:w="1990" w:type="dxa"/>
            <w:tcBorders>
              <w:top w:val="nil"/>
              <w:left w:val="nil"/>
              <w:bottom w:val="single" w:sz="4" w:space="0" w:color="auto"/>
              <w:right w:val="single" w:sz="4" w:space="0" w:color="auto"/>
            </w:tcBorders>
            <w:shd w:val="clear" w:color="auto" w:fill="auto"/>
            <w:noWrap/>
            <w:vAlign w:val="bottom"/>
            <w:hideMark/>
          </w:tcPr>
          <w:p w14:paraId="6AA7D71E"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Faunaspæring</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43F4927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8A3765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t_5002_faunasp</w:t>
            </w:r>
          </w:p>
        </w:tc>
        <w:tc>
          <w:tcPr>
            <w:tcW w:w="160" w:type="dxa"/>
            <w:tcBorders>
              <w:top w:val="nil"/>
              <w:left w:val="nil"/>
              <w:bottom w:val="nil"/>
              <w:right w:val="nil"/>
            </w:tcBorders>
            <w:shd w:val="clear" w:color="auto" w:fill="auto"/>
            <w:noWrap/>
            <w:vAlign w:val="bottom"/>
            <w:hideMark/>
          </w:tcPr>
          <w:p w14:paraId="51FE8C7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D5E996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5602</w:t>
            </w:r>
          </w:p>
        </w:tc>
        <w:tc>
          <w:tcPr>
            <w:tcW w:w="2396" w:type="dxa"/>
            <w:tcBorders>
              <w:top w:val="nil"/>
              <w:left w:val="nil"/>
              <w:bottom w:val="single" w:sz="4" w:space="0" w:color="auto"/>
              <w:right w:val="single" w:sz="4" w:space="0" w:color="auto"/>
            </w:tcBorders>
            <w:shd w:val="clear" w:color="auto" w:fill="auto"/>
            <w:noWrap/>
            <w:vAlign w:val="bottom"/>
            <w:hideMark/>
          </w:tcPr>
          <w:p w14:paraId="2130C44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P-zoner</w:t>
            </w:r>
          </w:p>
        </w:tc>
        <w:tc>
          <w:tcPr>
            <w:tcW w:w="1330" w:type="dxa"/>
            <w:tcBorders>
              <w:top w:val="nil"/>
              <w:left w:val="nil"/>
              <w:bottom w:val="single" w:sz="4" w:space="0" w:color="auto"/>
              <w:right w:val="single" w:sz="4" w:space="0" w:color="auto"/>
            </w:tcBorders>
            <w:shd w:val="clear" w:color="auto" w:fill="auto"/>
            <w:noWrap/>
            <w:vAlign w:val="bottom"/>
            <w:hideMark/>
          </w:tcPr>
          <w:p w14:paraId="66E70E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928A50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t_5602_p_zoner</w:t>
            </w:r>
          </w:p>
        </w:tc>
        <w:tc>
          <w:tcPr>
            <w:tcW w:w="233" w:type="dxa"/>
            <w:tcBorders>
              <w:top w:val="nil"/>
              <w:left w:val="nil"/>
              <w:bottom w:val="nil"/>
              <w:right w:val="nil"/>
            </w:tcBorders>
            <w:shd w:val="clear" w:color="auto" w:fill="auto"/>
            <w:noWrap/>
            <w:vAlign w:val="bottom"/>
            <w:hideMark/>
          </w:tcPr>
          <w:p w14:paraId="374FF16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0EC0F6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6002</w:t>
            </w:r>
          </w:p>
        </w:tc>
        <w:tc>
          <w:tcPr>
            <w:tcW w:w="2130" w:type="dxa"/>
            <w:tcBorders>
              <w:top w:val="nil"/>
              <w:left w:val="nil"/>
              <w:bottom w:val="single" w:sz="4" w:space="0" w:color="auto"/>
              <w:right w:val="single" w:sz="4" w:space="0" w:color="auto"/>
            </w:tcBorders>
            <w:shd w:val="clear" w:color="auto" w:fill="auto"/>
            <w:noWrap/>
            <w:vAlign w:val="bottom"/>
            <w:hideMark/>
          </w:tcPr>
          <w:p w14:paraId="4B178AE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Indvindingsopland</w:t>
            </w:r>
          </w:p>
        </w:tc>
        <w:tc>
          <w:tcPr>
            <w:tcW w:w="482" w:type="dxa"/>
            <w:tcBorders>
              <w:top w:val="nil"/>
              <w:left w:val="nil"/>
              <w:bottom w:val="single" w:sz="4" w:space="0" w:color="auto"/>
              <w:right w:val="single" w:sz="4" w:space="0" w:color="auto"/>
            </w:tcBorders>
            <w:shd w:val="clear" w:color="auto" w:fill="auto"/>
            <w:noWrap/>
            <w:vAlign w:val="bottom"/>
            <w:hideMark/>
          </w:tcPr>
          <w:p w14:paraId="6137B6D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16F80C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t_6002_indv</w:t>
            </w:r>
          </w:p>
        </w:tc>
      </w:tr>
      <w:tr w:rsidR="007B329C" w:rsidRPr="004C7398" w14:paraId="65A5F423" w14:textId="77777777" w:rsidTr="00FB53DC">
        <w:tc>
          <w:tcPr>
            <w:tcW w:w="148" w:type="dxa"/>
            <w:tcBorders>
              <w:top w:val="nil"/>
              <w:right w:val="single" w:sz="4" w:space="0" w:color="auto"/>
            </w:tcBorders>
            <w:shd w:val="clear" w:color="auto" w:fill="auto"/>
          </w:tcPr>
          <w:p w14:paraId="44A9266A"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8337AC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5003</w:t>
            </w:r>
          </w:p>
        </w:tc>
        <w:tc>
          <w:tcPr>
            <w:tcW w:w="1990" w:type="dxa"/>
            <w:tcBorders>
              <w:top w:val="nil"/>
              <w:left w:val="nil"/>
              <w:bottom w:val="single" w:sz="4" w:space="0" w:color="auto"/>
              <w:right w:val="single" w:sz="4" w:space="0" w:color="auto"/>
            </w:tcBorders>
            <w:shd w:val="clear" w:color="auto" w:fill="auto"/>
            <w:noWrap/>
            <w:vAlign w:val="bottom"/>
            <w:hideMark/>
          </w:tcPr>
          <w:p w14:paraId="59F964E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Drænledning</w:t>
            </w:r>
          </w:p>
        </w:tc>
        <w:tc>
          <w:tcPr>
            <w:tcW w:w="875" w:type="dxa"/>
            <w:tcBorders>
              <w:top w:val="nil"/>
              <w:left w:val="nil"/>
              <w:bottom w:val="single" w:sz="4" w:space="0" w:color="auto"/>
              <w:right w:val="single" w:sz="4" w:space="0" w:color="auto"/>
            </w:tcBorders>
            <w:shd w:val="clear" w:color="auto" w:fill="auto"/>
            <w:noWrap/>
            <w:vAlign w:val="bottom"/>
            <w:hideMark/>
          </w:tcPr>
          <w:p w14:paraId="4FA0D8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89E4D2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t_5003_draenledn</w:t>
            </w:r>
          </w:p>
        </w:tc>
        <w:tc>
          <w:tcPr>
            <w:tcW w:w="160" w:type="dxa"/>
            <w:tcBorders>
              <w:top w:val="nil"/>
              <w:left w:val="nil"/>
              <w:bottom w:val="nil"/>
              <w:right w:val="nil"/>
            </w:tcBorders>
            <w:shd w:val="clear" w:color="auto" w:fill="auto"/>
            <w:noWrap/>
            <w:vAlign w:val="bottom"/>
            <w:hideMark/>
          </w:tcPr>
          <w:p w14:paraId="1C03139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D1408D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5603</w:t>
            </w:r>
          </w:p>
        </w:tc>
        <w:tc>
          <w:tcPr>
            <w:tcW w:w="2396" w:type="dxa"/>
            <w:tcBorders>
              <w:top w:val="nil"/>
              <w:left w:val="nil"/>
              <w:bottom w:val="single" w:sz="4" w:space="0" w:color="auto"/>
              <w:right w:val="single" w:sz="4" w:space="0" w:color="auto"/>
            </w:tcBorders>
            <w:shd w:val="clear" w:color="auto" w:fill="auto"/>
            <w:noWrap/>
            <w:vAlign w:val="bottom"/>
            <w:hideMark/>
          </w:tcPr>
          <w:p w14:paraId="44A4BAC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Hastighedszone</w:t>
            </w:r>
          </w:p>
        </w:tc>
        <w:tc>
          <w:tcPr>
            <w:tcW w:w="1330" w:type="dxa"/>
            <w:tcBorders>
              <w:top w:val="nil"/>
              <w:left w:val="nil"/>
              <w:bottom w:val="single" w:sz="4" w:space="0" w:color="auto"/>
              <w:right w:val="single" w:sz="4" w:space="0" w:color="auto"/>
            </w:tcBorders>
            <w:shd w:val="clear" w:color="auto" w:fill="auto"/>
            <w:noWrap/>
            <w:vAlign w:val="bottom"/>
            <w:hideMark/>
          </w:tcPr>
          <w:p w14:paraId="7E9F7D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7A6287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t_5603_hasti_zone</w:t>
            </w:r>
          </w:p>
        </w:tc>
        <w:tc>
          <w:tcPr>
            <w:tcW w:w="233" w:type="dxa"/>
            <w:tcBorders>
              <w:top w:val="nil"/>
              <w:left w:val="nil"/>
              <w:bottom w:val="nil"/>
              <w:right w:val="nil"/>
            </w:tcBorders>
            <w:shd w:val="clear" w:color="auto" w:fill="auto"/>
            <w:noWrap/>
            <w:vAlign w:val="bottom"/>
            <w:hideMark/>
          </w:tcPr>
          <w:p w14:paraId="4C6A975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03C12E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6003</w:t>
            </w:r>
          </w:p>
        </w:tc>
        <w:tc>
          <w:tcPr>
            <w:tcW w:w="2130" w:type="dxa"/>
            <w:tcBorders>
              <w:top w:val="nil"/>
              <w:left w:val="nil"/>
              <w:bottom w:val="single" w:sz="4" w:space="0" w:color="auto"/>
              <w:right w:val="single" w:sz="4" w:space="0" w:color="auto"/>
            </w:tcBorders>
            <w:shd w:val="clear" w:color="auto" w:fill="auto"/>
            <w:noWrap/>
            <w:vAlign w:val="bottom"/>
            <w:hideMark/>
          </w:tcPr>
          <w:p w14:paraId="0BAF351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Beskyttelseszone</w:t>
            </w:r>
          </w:p>
        </w:tc>
        <w:tc>
          <w:tcPr>
            <w:tcW w:w="482" w:type="dxa"/>
            <w:tcBorders>
              <w:top w:val="nil"/>
              <w:left w:val="nil"/>
              <w:bottom w:val="single" w:sz="4" w:space="0" w:color="auto"/>
              <w:right w:val="single" w:sz="4" w:space="0" w:color="auto"/>
            </w:tcBorders>
            <w:shd w:val="clear" w:color="auto" w:fill="auto"/>
            <w:noWrap/>
            <w:vAlign w:val="bottom"/>
            <w:hideMark/>
          </w:tcPr>
          <w:p w14:paraId="5B956EA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EC2E3B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t_6003_besk_zone</w:t>
            </w:r>
          </w:p>
        </w:tc>
      </w:tr>
      <w:tr w:rsidR="007B329C" w:rsidRPr="004C7398" w14:paraId="6C4E8670" w14:textId="77777777" w:rsidTr="00FB53DC">
        <w:tc>
          <w:tcPr>
            <w:tcW w:w="148" w:type="dxa"/>
            <w:tcBorders>
              <w:top w:val="nil"/>
              <w:right w:val="single" w:sz="4" w:space="0" w:color="auto"/>
            </w:tcBorders>
            <w:shd w:val="clear" w:color="auto" w:fill="auto"/>
          </w:tcPr>
          <w:p w14:paraId="2A93BFB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12E1FD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5004</w:t>
            </w:r>
          </w:p>
        </w:tc>
        <w:tc>
          <w:tcPr>
            <w:tcW w:w="1990" w:type="dxa"/>
            <w:tcBorders>
              <w:top w:val="nil"/>
              <w:left w:val="nil"/>
              <w:bottom w:val="single" w:sz="4" w:space="0" w:color="auto"/>
              <w:right w:val="single" w:sz="4" w:space="0" w:color="auto"/>
            </w:tcBorders>
            <w:shd w:val="clear" w:color="auto" w:fill="auto"/>
            <w:noWrap/>
            <w:vAlign w:val="bottom"/>
            <w:hideMark/>
          </w:tcPr>
          <w:p w14:paraId="6187CD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Drænområde</w:t>
            </w:r>
          </w:p>
        </w:tc>
        <w:tc>
          <w:tcPr>
            <w:tcW w:w="875" w:type="dxa"/>
            <w:tcBorders>
              <w:top w:val="nil"/>
              <w:left w:val="nil"/>
              <w:bottom w:val="single" w:sz="4" w:space="0" w:color="auto"/>
              <w:right w:val="single" w:sz="4" w:space="0" w:color="auto"/>
            </w:tcBorders>
            <w:shd w:val="clear" w:color="auto" w:fill="auto"/>
            <w:noWrap/>
            <w:vAlign w:val="bottom"/>
            <w:hideMark/>
          </w:tcPr>
          <w:p w14:paraId="31EE02E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2F1C19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t_5004_draenomr</w:t>
            </w:r>
          </w:p>
        </w:tc>
        <w:tc>
          <w:tcPr>
            <w:tcW w:w="160" w:type="dxa"/>
            <w:tcBorders>
              <w:top w:val="nil"/>
              <w:left w:val="nil"/>
              <w:bottom w:val="nil"/>
              <w:right w:val="nil"/>
            </w:tcBorders>
            <w:shd w:val="clear" w:color="auto" w:fill="auto"/>
            <w:noWrap/>
            <w:vAlign w:val="bottom"/>
            <w:hideMark/>
          </w:tcPr>
          <w:p w14:paraId="5F9C92B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4B6A1E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5604</w:t>
            </w:r>
          </w:p>
        </w:tc>
        <w:tc>
          <w:tcPr>
            <w:tcW w:w="2396" w:type="dxa"/>
            <w:tcBorders>
              <w:top w:val="nil"/>
              <w:left w:val="nil"/>
              <w:bottom w:val="single" w:sz="4" w:space="0" w:color="auto"/>
              <w:right w:val="single" w:sz="4" w:space="0" w:color="auto"/>
            </w:tcBorders>
            <w:shd w:val="clear" w:color="auto" w:fill="auto"/>
            <w:noWrap/>
            <w:vAlign w:val="bottom"/>
            <w:hideMark/>
          </w:tcPr>
          <w:p w14:paraId="3D6CC4D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Kørselsregulering</w:t>
            </w:r>
          </w:p>
        </w:tc>
        <w:tc>
          <w:tcPr>
            <w:tcW w:w="1330" w:type="dxa"/>
            <w:tcBorders>
              <w:top w:val="nil"/>
              <w:left w:val="nil"/>
              <w:bottom w:val="single" w:sz="4" w:space="0" w:color="auto"/>
              <w:right w:val="single" w:sz="4" w:space="0" w:color="auto"/>
            </w:tcBorders>
            <w:shd w:val="clear" w:color="auto" w:fill="auto"/>
            <w:noWrap/>
            <w:vAlign w:val="bottom"/>
            <w:hideMark/>
          </w:tcPr>
          <w:p w14:paraId="10C894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9FD3EA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t_5604_koer_begr</w:t>
            </w:r>
          </w:p>
        </w:tc>
        <w:tc>
          <w:tcPr>
            <w:tcW w:w="233" w:type="dxa"/>
            <w:tcBorders>
              <w:top w:val="nil"/>
              <w:left w:val="nil"/>
              <w:bottom w:val="nil"/>
              <w:right w:val="nil"/>
            </w:tcBorders>
            <w:shd w:val="clear" w:color="auto" w:fill="auto"/>
            <w:noWrap/>
            <w:vAlign w:val="bottom"/>
            <w:hideMark/>
          </w:tcPr>
          <w:p w14:paraId="0359DCF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97EEE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6004</w:t>
            </w:r>
          </w:p>
        </w:tc>
        <w:tc>
          <w:tcPr>
            <w:tcW w:w="2130" w:type="dxa"/>
            <w:tcBorders>
              <w:top w:val="nil"/>
              <w:left w:val="nil"/>
              <w:bottom w:val="single" w:sz="4" w:space="0" w:color="auto"/>
              <w:right w:val="single" w:sz="4" w:space="0" w:color="auto"/>
            </w:tcBorders>
            <w:shd w:val="clear" w:color="auto" w:fill="auto"/>
            <w:noWrap/>
            <w:vAlign w:val="bottom"/>
            <w:hideMark/>
          </w:tcPr>
          <w:p w14:paraId="058DF816"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Vandværksforsyningsomr</w:t>
            </w:r>
            <w:proofErr w:type="spellEnd"/>
          </w:p>
        </w:tc>
        <w:tc>
          <w:tcPr>
            <w:tcW w:w="482" w:type="dxa"/>
            <w:tcBorders>
              <w:top w:val="nil"/>
              <w:left w:val="nil"/>
              <w:bottom w:val="single" w:sz="4" w:space="0" w:color="auto"/>
              <w:right w:val="single" w:sz="4" w:space="0" w:color="auto"/>
            </w:tcBorders>
            <w:shd w:val="clear" w:color="auto" w:fill="auto"/>
            <w:noWrap/>
            <w:vAlign w:val="bottom"/>
            <w:hideMark/>
          </w:tcPr>
          <w:p w14:paraId="32731CB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5215F3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t_6004_vandv_fs</w:t>
            </w:r>
          </w:p>
        </w:tc>
      </w:tr>
      <w:tr w:rsidR="007B329C" w:rsidRPr="004C7398" w14:paraId="10602F47" w14:textId="77777777" w:rsidTr="00FB53DC">
        <w:tc>
          <w:tcPr>
            <w:tcW w:w="148" w:type="dxa"/>
            <w:tcBorders>
              <w:top w:val="nil"/>
              <w:right w:val="single" w:sz="4" w:space="0" w:color="auto"/>
            </w:tcBorders>
            <w:shd w:val="clear" w:color="auto" w:fill="auto"/>
          </w:tcPr>
          <w:p w14:paraId="1B885F2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9B6A3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5005</w:t>
            </w:r>
          </w:p>
        </w:tc>
        <w:tc>
          <w:tcPr>
            <w:tcW w:w="1990" w:type="dxa"/>
            <w:tcBorders>
              <w:top w:val="nil"/>
              <w:left w:val="nil"/>
              <w:bottom w:val="single" w:sz="4" w:space="0" w:color="auto"/>
              <w:right w:val="single" w:sz="4" w:space="0" w:color="auto"/>
            </w:tcBorders>
            <w:shd w:val="clear" w:color="auto" w:fill="auto"/>
            <w:noWrap/>
            <w:vAlign w:val="bottom"/>
            <w:hideMark/>
          </w:tcPr>
          <w:p w14:paraId="4EAB1A8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Sø</w:t>
            </w:r>
          </w:p>
        </w:tc>
        <w:tc>
          <w:tcPr>
            <w:tcW w:w="875" w:type="dxa"/>
            <w:tcBorders>
              <w:top w:val="nil"/>
              <w:left w:val="nil"/>
              <w:bottom w:val="single" w:sz="4" w:space="0" w:color="auto"/>
              <w:right w:val="single" w:sz="4" w:space="0" w:color="auto"/>
            </w:tcBorders>
            <w:shd w:val="clear" w:color="auto" w:fill="auto"/>
            <w:noWrap/>
            <w:vAlign w:val="bottom"/>
            <w:hideMark/>
          </w:tcPr>
          <w:p w14:paraId="15265DC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BE86AD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t_5005_soe</w:t>
            </w:r>
          </w:p>
        </w:tc>
        <w:tc>
          <w:tcPr>
            <w:tcW w:w="160" w:type="dxa"/>
            <w:tcBorders>
              <w:top w:val="nil"/>
              <w:left w:val="nil"/>
              <w:bottom w:val="nil"/>
              <w:right w:val="nil"/>
            </w:tcBorders>
            <w:shd w:val="clear" w:color="auto" w:fill="auto"/>
            <w:noWrap/>
            <w:vAlign w:val="bottom"/>
            <w:hideMark/>
          </w:tcPr>
          <w:p w14:paraId="1E589CBE"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881F39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5605</w:t>
            </w:r>
          </w:p>
        </w:tc>
        <w:tc>
          <w:tcPr>
            <w:tcW w:w="2396" w:type="dxa"/>
            <w:tcBorders>
              <w:top w:val="nil"/>
              <w:left w:val="nil"/>
              <w:bottom w:val="single" w:sz="4" w:space="0" w:color="auto"/>
              <w:right w:val="single" w:sz="4" w:space="0" w:color="auto"/>
            </w:tcBorders>
            <w:shd w:val="clear" w:color="auto" w:fill="auto"/>
            <w:noWrap/>
            <w:vAlign w:val="bottom"/>
            <w:hideMark/>
          </w:tcPr>
          <w:p w14:paraId="3C6C095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Vejbyggelinje</w:t>
            </w:r>
          </w:p>
        </w:tc>
        <w:tc>
          <w:tcPr>
            <w:tcW w:w="1330" w:type="dxa"/>
            <w:tcBorders>
              <w:top w:val="nil"/>
              <w:left w:val="nil"/>
              <w:bottom w:val="single" w:sz="4" w:space="0" w:color="auto"/>
              <w:right w:val="single" w:sz="4" w:space="0" w:color="auto"/>
            </w:tcBorders>
            <w:shd w:val="clear" w:color="auto" w:fill="auto"/>
            <w:noWrap/>
            <w:vAlign w:val="bottom"/>
            <w:hideMark/>
          </w:tcPr>
          <w:p w14:paraId="17AFC5C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D43DF8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t_5605_vejbyggel</w:t>
            </w:r>
          </w:p>
        </w:tc>
        <w:tc>
          <w:tcPr>
            <w:tcW w:w="233" w:type="dxa"/>
            <w:tcBorders>
              <w:top w:val="nil"/>
              <w:left w:val="nil"/>
              <w:bottom w:val="nil"/>
              <w:right w:val="nil"/>
            </w:tcBorders>
            <w:shd w:val="clear" w:color="auto" w:fill="auto"/>
            <w:noWrap/>
            <w:vAlign w:val="bottom"/>
            <w:hideMark/>
          </w:tcPr>
          <w:p w14:paraId="3FE21AC6"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nil"/>
            </w:tcBorders>
            <w:shd w:val="clear" w:color="auto" w:fill="auto"/>
            <w:noWrap/>
            <w:vAlign w:val="bottom"/>
            <w:hideMark/>
          </w:tcPr>
          <w:p w14:paraId="6029FFA2"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6005</w:t>
            </w:r>
          </w:p>
        </w:tc>
        <w:tc>
          <w:tcPr>
            <w:tcW w:w="2130" w:type="dxa"/>
            <w:tcBorders>
              <w:top w:val="nil"/>
              <w:left w:val="single" w:sz="4" w:space="0" w:color="auto"/>
              <w:bottom w:val="single" w:sz="4" w:space="0" w:color="auto"/>
              <w:right w:val="nil"/>
            </w:tcBorders>
            <w:shd w:val="clear" w:color="auto" w:fill="auto"/>
            <w:noWrap/>
            <w:vAlign w:val="bottom"/>
            <w:hideMark/>
          </w:tcPr>
          <w:p w14:paraId="4640E4A9"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Ledningsnet vandværk - udgået</w:t>
            </w:r>
          </w:p>
        </w:tc>
        <w:tc>
          <w:tcPr>
            <w:tcW w:w="482" w:type="dxa"/>
            <w:tcBorders>
              <w:top w:val="nil"/>
              <w:left w:val="nil"/>
              <w:bottom w:val="single" w:sz="4" w:space="0" w:color="auto"/>
              <w:right w:val="single" w:sz="4" w:space="0" w:color="auto"/>
            </w:tcBorders>
            <w:shd w:val="clear" w:color="auto" w:fill="auto"/>
            <w:noWrap/>
            <w:vAlign w:val="bottom"/>
            <w:hideMark/>
          </w:tcPr>
          <w:p w14:paraId="4290F612" w14:textId="77777777" w:rsidR="007B329C" w:rsidRPr="0081400D" w:rsidRDefault="001D74C2" w:rsidP="007B329C">
            <w:pPr>
              <w:jc w:val="center"/>
              <w:rPr>
                <w:rFonts w:ascii="Trebuchet MS" w:hAnsi="Trebuchet MS"/>
                <w:i/>
                <w:color w:val="A6A6A6"/>
                <w:sz w:val="13"/>
                <w:szCs w:val="13"/>
              </w:rPr>
            </w:pPr>
            <w:r w:rsidRPr="0081400D">
              <w:rPr>
                <w:rFonts w:ascii="Trebuchet MS" w:hAnsi="Trebuchet MS"/>
                <w:i/>
                <w:color w:val="A6A6A6"/>
                <w:sz w:val="13"/>
                <w:szCs w:val="13"/>
              </w:rPr>
              <w:t>(2.3)</w:t>
            </w:r>
            <w:r w:rsidR="007B329C" w:rsidRPr="0081400D">
              <w:rPr>
                <w:rFonts w:ascii="Trebuchet MS" w:hAnsi="Trebuchet MS"/>
                <w:i/>
                <w:color w:val="A6A6A6"/>
                <w:sz w:val="13"/>
                <w:szCs w:val="13"/>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E3CDFBD"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t_6005_ledn_vand</w:t>
            </w:r>
          </w:p>
        </w:tc>
      </w:tr>
      <w:tr w:rsidR="007B329C" w:rsidRPr="004C7398" w14:paraId="5AB32530" w14:textId="77777777" w:rsidTr="00FB53DC">
        <w:tc>
          <w:tcPr>
            <w:tcW w:w="148" w:type="dxa"/>
            <w:tcBorders>
              <w:top w:val="nil"/>
              <w:right w:val="single" w:sz="4" w:space="0" w:color="auto"/>
            </w:tcBorders>
            <w:shd w:val="clear" w:color="auto" w:fill="auto"/>
          </w:tcPr>
          <w:p w14:paraId="5502738F"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A181A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5006</w:t>
            </w:r>
          </w:p>
        </w:tc>
        <w:tc>
          <w:tcPr>
            <w:tcW w:w="1990" w:type="dxa"/>
            <w:tcBorders>
              <w:top w:val="nil"/>
              <w:left w:val="nil"/>
              <w:bottom w:val="single" w:sz="4" w:space="0" w:color="auto"/>
              <w:right w:val="single" w:sz="4" w:space="0" w:color="auto"/>
            </w:tcBorders>
            <w:shd w:val="clear" w:color="auto" w:fill="auto"/>
            <w:noWrap/>
            <w:vAlign w:val="bottom"/>
            <w:hideMark/>
          </w:tcPr>
          <w:p w14:paraId="69C5387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Dybdekurver</w:t>
            </w:r>
          </w:p>
        </w:tc>
        <w:tc>
          <w:tcPr>
            <w:tcW w:w="875" w:type="dxa"/>
            <w:tcBorders>
              <w:top w:val="nil"/>
              <w:left w:val="nil"/>
              <w:bottom w:val="single" w:sz="4" w:space="0" w:color="auto"/>
              <w:right w:val="single" w:sz="4" w:space="0" w:color="auto"/>
            </w:tcBorders>
            <w:shd w:val="clear" w:color="auto" w:fill="auto"/>
            <w:noWrap/>
            <w:vAlign w:val="bottom"/>
            <w:hideMark/>
          </w:tcPr>
          <w:p w14:paraId="4E15101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91725C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t_5006_dybdekurv</w:t>
            </w:r>
          </w:p>
        </w:tc>
        <w:tc>
          <w:tcPr>
            <w:tcW w:w="160" w:type="dxa"/>
            <w:tcBorders>
              <w:top w:val="nil"/>
              <w:left w:val="nil"/>
              <w:bottom w:val="nil"/>
              <w:right w:val="nil"/>
            </w:tcBorders>
            <w:shd w:val="clear" w:color="auto" w:fill="auto"/>
            <w:noWrap/>
            <w:vAlign w:val="bottom"/>
            <w:hideMark/>
          </w:tcPr>
          <w:p w14:paraId="28116B49"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F4D8C2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5606</w:t>
            </w:r>
          </w:p>
        </w:tc>
        <w:tc>
          <w:tcPr>
            <w:tcW w:w="2396" w:type="dxa"/>
            <w:tcBorders>
              <w:top w:val="nil"/>
              <w:left w:val="nil"/>
              <w:bottom w:val="single" w:sz="4" w:space="0" w:color="auto"/>
              <w:right w:val="single" w:sz="4" w:space="0" w:color="auto"/>
            </w:tcBorders>
            <w:shd w:val="clear" w:color="auto" w:fill="auto"/>
            <w:noWrap/>
            <w:vAlign w:val="bottom"/>
            <w:hideMark/>
          </w:tcPr>
          <w:p w14:paraId="1D05F28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Vejinventar</w:t>
            </w:r>
          </w:p>
        </w:tc>
        <w:tc>
          <w:tcPr>
            <w:tcW w:w="1330" w:type="dxa"/>
            <w:tcBorders>
              <w:top w:val="nil"/>
              <w:left w:val="nil"/>
              <w:bottom w:val="single" w:sz="4" w:space="0" w:color="auto"/>
              <w:right w:val="single" w:sz="4" w:space="0" w:color="auto"/>
            </w:tcBorders>
            <w:shd w:val="clear" w:color="auto" w:fill="auto"/>
            <w:noWrap/>
            <w:vAlign w:val="bottom"/>
            <w:hideMark/>
          </w:tcPr>
          <w:p w14:paraId="083620C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F933B5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t_5606_vejinv</w:t>
            </w:r>
          </w:p>
        </w:tc>
        <w:tc>
          <w:tcPr>
            <w:tcW w:w="233" w:type="dxa"/>
            <w:tcBorders>
              <w:top w:val="nil"/>
              <w:left w:val="nil"/>
              <w:bottom w:val="nil"/>
              <w:right w:val="nil"/>
            </w:tcBorders>
            <w:shd w:val="clear" w:color="auto" w:fill="auto"/>
            <w:noWrap/>
            <w:vAlign w:val="bottom"/>
            <w:hideMark/>
          </w:tcPr>
          <w:p w14:paraId="6E577CE5"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D5F61A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6006</w:t>
            </w:r>
          </w:p>
        </w:tc>
        <w:tc>
          <w:tcPr>
            <w:tcW w:w="2130" w:type="dxa"/>
            <w:tcBorders>
              <w:top w:val="nil"/>
              <w:left w:val="nil"/>
              <w:bottom w:val="single" w:sz="4" w:space="0" w:color="auto"/>
              <w:right w:val="single" w:sz="4" w:space="0" w:color="auto"/>
            </w:tcBorders>
            <w:shd w:val="clear" w:color="auto" w:fill="auto"/>
            <w:noWrap/>
            <w:vAlign w:val="bottom"/>
            <w:hideMark/>
          </w:tcPr>
          <w:p w14:paraId="3F3295F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Grundvandsdannende </w:t>
            </w:r>
            <w:proofErr w:type="spellStart"/>
            <w:r w:rsidRPr="004C7398">
              <w:rPr>
                <w:rFonts w:ascii="Trebuchet MS" w:hAnsi="Trebuchet MS"/>
                <w:color w:val="000000"/>
                <w:sz w:val="13"/>
                <w:szCs w:val="13"/>
              </w:rPr>
              <w:t>Opl</w:t>
            </w:r>
            <w:proofErr w:type="spellEnd"/>
            <w:r w:rsidRPr="004C7398">
              <w:rPr>
                <w:rFonts w:ascii="Trebuchet MS" w:hAnsi="Trebuchet MS"/>
                <w:color w:val="000000"/>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12B105F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2C3DD22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t_6006_grundv_opl</w:t>
            </w:r>
          </w:p>
        </w:tc>
      </w:tr>
      <w:tr w:rsidR="007B329C" w:rsidRPr="004C7398" w14:paraId="634F3179" w14:textId="77777777" w:rsidTr="00FB53DC">
        <w:tc>
          <w:tcPr>
            <w:tcW w:w="148" w:type="dxa"/>
            <w:tcBorders>
              <w:top w:val="nil"/>
              <w:right w:val="single" w:sz="4" w:space="0" w:color="auto"/>
            </w:tcBorders>
            <w:shd w:val="clear" w:color="auto" w:fill="auto"/>
          </w:tcPr>
          <w:p w14:paraId="25A67D2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F1CFFE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5007</w:t>
            </w:r>
          </w:p>
        </w:tc>
        <w:tc>
          <w:tcPr>
            <w:tcW w:w="1990" w:type="dxa"/>
            <w:tcBorders>
              <w:top w:val="nil"/>
              <w:left w:val="nil"/>
              <w:bottom w:val="single" w:sz="4" w:space="0" w:color="auto"/>
              <w:right w:val="single" w:sz="4" w:space="0" w:color="auto"/>
            </w:tcBorders>
            <w:shd w:val="clear" w:color="auto" w:fill="auto"/>
            <w:noWrap/>
            <w:vAlign w:val="bottom"/>
            <w:hideMark/>
          </w:tcPr>
          <w:p w14:paraId="16928250"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Vandløbsoplande</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0D9DE38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D2D4DF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t_5007_vandl_opl</w:t>
            </w:r>
          </w:p>
        </w:tc>
        <w:tc>
          <w:tcPr>
            <w:tcW w:w="160" w:type="dxa"/>
            <w:tcBorders>
              <w:top w:val="nil"/>
              <w:left w:val="nil"/>
              <w:bottom w:val="nil"/>
              <w:right w:val="nil"/>
            </w:tcBorders>
            <w:shd w:val="clear" w:color="auto" w:fill="auto"/>
            <w:noWrap/>
            <w:vAlign w:val="bottom"/>
            <w:hideMark/>
          </w:tcPr>
          <w:p w14:paraId="4E14B381"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B372D50"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5.8 Administration</w:t>
            </w:r>
          </w:p>
        </w:tc>
        <w:tc>
          <w:tcPr>
            <w:tcW w:w="1330" w:type="dxa"/>
            <w:tcBorders>
              <w:top w:val="nil"/>
              <w:left w:val="nil"/>
              <w:bottom w:val="single" w:sz="4" w:space="0" w:color="auto"/>
              <w:right w:val="nil"/>
            </w:tcBorders>
            <w:shd w:val="clear" w:color="000000" w:fill="D9D9D9"/>
            <w:noWrap/>
            <w:vAlign w:val="bottom"/>
            <w:hideMark/>
          </w:tcPr>
          <w:p w14:paraId="5ED21A8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3D51477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administration</w:t>
            </w:r>
          </w:p>
        </w:tc>
        <w:tc>
          <w:tcPr>
            <w:tcW w:w="233" w:type="dxa"/>
            <w:tcBorders>
              <w:top w:val="nil"/>
              <w:left w:val="nil"/>
              <w:bottom w:val="nil"/>
              <w:right w:val="nil"/>
            </w:tcBorders>
            <w:shd w:val="clear" w:color="auto" w:fill="auto"/>
            <w:noWrap/>
            <w:vAlign w:val="bottom"/>
            <w:hideMark/>
          </w:tcPr>
          <w:p w14:paraId="722ED16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924595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6007</w:t>
            </w:r>
          </w:p>
        </w:tc>
        <w:tc>
          <w:tcPr>
            <w:tcW w:w="2130" w:type="dxa"/>
            <w:tcBorders>
              <w:top w:val="nil"/>
              <w:left w:val="nil"/>
              <w:bottom w:val="single" w:sz="4" w:space="0" w:color="auto"/>
              <w:right w:val="single" w:sz="4" w:space="0" w:color="auto"/>
            </w:tcBorders>
            <w:shd w:val="clear" w:color="auto" w:fill="auto"/>
            <w:noWrap/>
            <w:vAlign w:val="bottom"/>
            <w:hideMark/>
          </w:tcPr>
          <w:p w14:paraId="5283973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Indsatsområde</w:t>
            </w:r>
          </w:p>
        </w:tc>
        <w:tc>
          <w:tcPr>
            <w:tcW w:w="482" w:type="dxa"/>
            <w:tcBorders>
              <w:top w:val="nil"/>
              <w:left w:val="nil"/>
              <w:bottom w:val="single" w:sz="4" w:space="0" w:color="auto"/>
              <w:right w:val="single" w:sz="4" w:space="0" w:color="auto"/>
            </w:tcBorders>
            <w:shd w:val="clear" w:color="auto" w:fill="auto"/>
            <w:noWrap/>
            <w:vAlign w:val="bottom"/>
            <w:hideMark/>
          </w:tcPr>
          <w:p w14:paraId="1D4C556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474E3A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t_6007_inds_omr</w:t>
            </w:r>
          </w:p>
        </w:tc>
      </w:tr>
      <w:tr w:rsidR="007B329C" w:rsidRPr="004C7398" w14:paraId="5AFD3C29" w14:textId="77777777" w:rsidTr="00FB53DC">
        <w:tc>
          <w:tcPr>
            <w:tcW w:w="148" w:type="dxa"/>
            <w:tcBorders>
              <w:top w:val="nil"/>
              <w:right w:val="single" w:sz="4" w:space="0" w:color="auto"/>
            </w:tcBorders>
            <w:shd w:val="clear" w:color="auto" w:fill="auto"/>
          </w:tcPr>
          <w:p w14:paraId="7029CFB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F117FE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5008</w:t>
            </w:r>
          </w:p>
        </w:tc>
        <w:tc>
          <w:tcPr>
            <w:tcW w:w="1990" w:type="dxa"/>
            <w:tcBorders>
              <w:top w:val="nil"/>
              <w:left w:val="nil"/>
              <w:bottom w:val="single" w:sz="4" w:space="0" w:color="auto"/>
              <w:right w:val="single" w:sz="4" w:space="0" w:color="auto"/>
            </w:tcBorders>
            <w:shd w:val="clear" w:color="auto" w:fill="auto"/>
            <w:noWrap/>
            <w:vAlign w:val="bottom"/>
            <w:hideMark/>
          </w:tcPr>
          <w:p w14:paraId="2D63DEFD"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Søoplande</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6B6E5A3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388B73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t_5008_soe_opl</w:t>
            </w:r>
          </w:p>
        </w:tc>
        <w:tc>
          <w:tcPr>
            <w:tcW w:w="160" w:type="dxa"/>
            <w:tcBorders>
              <w:top w:val="nil"/>
              <w:left w:val="nil"/>
              <w:bottom w:val="nil"/>
              <w:right w:val="nil"/>
            </w:tcBorders>
            <w:shd w:val="clear" w:color="auto" w:fill="auto"/>
            <w:noWrap/>
            <w:vAlign w:val="bottom"/>
            <w:hideMark/>
          </w:tcPr>
          <w:p w14:paraId="2EE8B55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000000" w:fill="D9D9D9"/>
            <w:noWrap/>
            <w:vAlign w:val="bottom"/>
            <w:hideMark/>
          </w:tcPr>
          <w:p w14:paraId="30815240"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000000" w:fill="D9D9D9"/>
            <w:noWrap/>
            <w:vAlign w:val="bottom"/>
            <w:hideMark/>
          </w:tcPr>
          <w:p w14:paraId="6C3D28F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000000" w:fill="D9D9D9"/>
            <w:noWrap/>
            <w:vAlign w:val="bottom"/>
            <w:hideMark/>
          </w:tcPr>
          <w:p w14:paraId="01591254"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5120D36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735A89F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36C41A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6008</w:t>
            </w:r>
          </w:p>
        </w:tc>
        <w:tc>
          <w:tcPr>
            <w:tcW w:w="2130" w:type="dxa"/>
            <w:tcBorders>
              <w:top w:val="nil"/>
              <w:left w:val="nil"/>
              <w:bottom w:val="single" w:sz="4" w:space="0" w:color="auto"/>
              <w:right w:val="single" w:sz="4" w:space="0" w:color="auto"/>
            </w:tcBorders>
            <w:shd w:val="clear" w:color="auto" w:fill="auto"/>
            <w:noWrap/>
            <w:vAlign w:val="bottom"/>
            <w:hideMark/>
          </w:tcPr>
          <w:p w14:paraId="1B1F1A2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Maksimal Boredybde</w:t>
            </w:r>
          </w:p>
        </w:tc>
        <w:tc>
          <w:tcPr>
            <w:tcW w:w="482" w:type="dxa"/>
            <w:tcBorders>
              <w:top w:val="nil"/>
              <w:left w:val="nil"/>
              <w:bottom w:val="single" w:sz="4" w:space="0" w:color="auto"/>
              <w:right w:val="single" w:sz="4" w:space="0" w:color="auto"/>
            </w:tcBorders>
            <w:shd w:val="clear" w:color="auto" w:fill="auto"/>
            <w:noWrap/>
            <w:vAlign w:val="bottom"/>
            <w:hideMark/>
          </w:tcPr>
          <w:p w14:paraId="133B217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E7F76C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t_6008_maks_bor</w:t>
            </w:r>
          </w:p>
        </w:tc>
      </w:tr>
      <w:tr w:rsidR="007B329C" w:rsidRPr="004C7398" w14:paraId="2F7E1F51" w14:textId="77777777" w:rsidTr="00FB53DC">
        <w:tc>
          <w:tcPr>
            <w:tcW w:w="148" w:type="dxa"/>
            <w:tcBorders>
              <w:top w:val="nil"/>
              <w:right w:val="single" w:sz="4" w:space="0" w:color="auto"/>
            </w:tcBorders>
            <w:shd w:val="clear" w:color="auto" w:fill="auto"/>
          </w:tcPr>
          <w:p w14:paraId="3FF9D8BF"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EFCE7C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5009</w:t>
            </w:r>
          </w:p>
        </w:tc>
        <w:tc>
          <w:tcPr>
            <w:tcW w:w="1990" w:type="dxa"/>
            <w:tcBorders>
              <w:top w:val="nil"/>
              <w:left w:val="nil"/>
              <w:bottom w:val="single" w:sz="4" w:space="0" w:color="auto"/>
              <w:right w:val="single" w:sz="4" w:space="0" w:color="auto"/>
            </w:tcBorders>
            <w:shd w:val="clear" w:color="auto" w:fill="auto"/>
            <w:noWrap/>
            <w:vAlign w:val="bottom"/>
            <w:hideMark/>
          </w:tcPr>
          <w:p w14:paraId="7754E00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Pumpelag</w:t>
            </w:r>
          </w:p>
        </w:tc>
        <w:tc>
          <w:tcPr>
            <w:tcW w:w="875" w:type="dxa"/>
            <w:tcBorders>
              <w:top w:val="nil"/>
              <w:left w:val="nil"/>
              <w:bottom w:val="single" w:sz="4" w:space="0" w:color="auto"/>
              <w:right w:val="single" w:sz="4" w:space="0" w:color="auto"/>
            </w:tcBorders>
            <w:shd w:val="clear" w:color="auto" w:fill="auto"/>
            <w:noWrap/>
            <w:vAlign w:val="bottom"/>
            <w:hideMark/>
          </w:tcPr>
          <w:p w14:paraId="0E23A73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8D1C84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t_5009_</w:t>
            </w:r>
            <w:r w:rsidR="00815CB5" w:rsidRPr="00E80E14">
              <w:rPr>
                <w:rFonts w:ascii="Trebuchet MS" w:hAnsi="Trebuchet MS"/>
                <w:color w:val="4F81BD"/>
                <w:sz w:val="13"/>
                <w:szCs w:val="13"/>
              </w:rPr>
              <w:t>p</w:t>
            </w:r>
            <w:r w:rsidRPr="004C7398">
              <w:rPr>
                <w:rFonts w:ascii="Trebuchet MS" w:hAnsi="Trebuchet MS"/>
                <w:color w:val="000000"/>
                <w:sz w:val="13"/>
                <w:szCs w:val="13"/>
              </w:rPr>
              <w:t>umpelag</w:t>
            </w:r>
          </w:p>
        </w:tc>
        <w:tc>
          <w:tcPr>
            <w:tcW w:w="160" w:type="dxa"/>
            <w:tcBorders>
              <w:top w:val="nil"/>
              <w:left w:val="nil"/>
              <w:bottom w:val="nil"/>
              <w:right w:val="nil"/>
            </w:tcBorders>
            <w:shd w:val="clear" w:color="auto" w:fill="auto"/>
            <w:noWrap/>
            <w:vAlign w:val="bottom"/>
            <w:hideMark/>
          </w:tcPr>
          <w:p w14:paraId="72FC746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0B5B6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5700</w:t>
            </w:r>
          </w:p>
        </w:tc>
        <w:tc>
          <w:tcPr>
            <w:tcW w:w="2396" w:type="dxa"/>
            <w:tcBorders>
              <w:top w:val="nil"/>
              <w:left w:val="nil"/>
              <w:bottom w:val="single" w:sz="4" w:space="0" w:color="auto"/>
              <w:right w:val="single" w:sz="4" w:space="0" w:color="auto"/>
            </w:tcBorders>
            <w:shd w:val="clear" w:color="auto" w:fill="auto"/>
            <w:noWrap/>
            <w:vAlign w:val="bottom"/>
            <w:hideMark/>
          </w:tcPr>
          <w:p w14:paraId="00BD73B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Grundejerforeninger/ </w:t>
            </w:r>
            <w:proofErr w:type="spellStart"/>
            <w:r w:rsidRPr="004C7398">
              <w:rPr>
                <w:rFonts w:ascii="Trebuchet MS" w:hAnsi="Trebuchet MS"/>
                <w:color w:val="000000"/>
                <w:sz w:val="13"/>
                <w:szCs w:val="13"/>
              </w:rPr>
              <w:t>Vejlav</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7F0D781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2C4FC2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t_5700_grundej</w:t>
            </w:r>
          </w:p>
        </w:tc>
        <w:tc>
          <w:tcPr>
            <w:tcW w:w="233" w:type="dxa"/>
            <w:tcBorders>
              <w:top w:val="nil"/>
              <w:left w:val="nil"/>
              <w:bottom w:val="nil"/>
              <w:right w:val="nil"/>
            </w:tcBorders>
            <w:shd w:val="clear" w:color="auto" w:fill="auto"/>
            <w:noWrap/>
            <w:vAlign w:val="bottom"/>
            <w:hideMark/>
          </w:tcPr>
          <w:p w14:paraId="1A0B05EB"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EECB5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6009</w:t>
            </w:r>
          </w:p>
        </w:tc>
        <w:tc>
          <w:tcPr>
            <w:tcW w:w="2130" w:type="dxa"/>
            <w:tcBorders>
              <w:top w:val="nil"/>
              <w:left w:val="nil"/>
              <w:bottom w:val="single" w:sz="4" w:space="0" w:color="auto"/>
              <w:right w:val="single" w:sz="4" w:space="0" w:color="auto"/>
            </w:tcBorders>
            <w:shd w:val="clear" w:color="auto" w:fill="auto"/>
            <w:noWrap/>
            <w:vAlign w:val="bottom"/>
            <w:hideMark/>
          </w:tcPr>
          <w:p w14:paraId="6AFC4AB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Indvinding af overfladevand</w:t>
            </w:r>
          </w:p>
        </w:tc>
        <w:tc>
          <w:tcPr>
            <w:tcW w:w="482" w:type="dxa"/>
            <w:tcBorders>
              <w:top w:val="nil"/>
              <w:left w:val="nil"/>
              <w:bottom w:val="single" w:sz="4" w:space="0" w:color="auto"/>
              <w:right w:val="single" w:sz="4" w:space="0" w:color="auto"/>
            </w:tcBorders>
            <w:shd w:val="clear" w:color="auto" w:fill="auto"/>
            <w:noWrap/>
            <w:vAlign w:val="bottom"/>
            <w:hideMark/>
          </w:tcPr>
          <w:p w14:paraId="6BCBDE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72848D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t_6009_indv_ovflv</w:t>
            </w:r>
          </w:p>
        </w:tc>
      </w:tr>
      <w:tr w:rsidR="007B329C" w:rsidRPr="004C7398" w14:paraId="6D39AE59" w14:textId="77777777" w:rsidTr="00FB53DC">
        <w:tc>
          <w:tcPr>
            <w:tcW w:w="148" w:type="dxa"/>
            <w:tcBorders>
              <w:top w:val="nil"/>
              <w:right w:val="single" w:sz="4" w:space="0" w:color="auto"/>
            </w:tcBorders>
            <w:shd w:val="clear" w:color="auto" w:fill="auto"/>
          </w:tcPr>
          <w:p w14:paraId="14843268"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E8E7A4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5010</w:t>
            </w:r>
          </w:p>
        </w:tc>
        <w:tc>
          <w:tcPr>
            <w:tcW w:w="1990" w:type="dxa"/>
            <w:tcBorders>
              <w:top w:val="nil"/>
              <w:left w:val="nil"/>
              <w:bottom w:val="single" w:sz="4" w:space="0" w:color="auto"/>
              <w:right w:val="single" w:sz="4" w:space="0" w:color="auto"/>
            </w:tcBorders>
            <w:shd w:val="clear" w:color="auto" w:fill="auto"/>
            <w:noWrap/>
            <w:vAlign w:val="bottom"/>
            <w:hideMark/>
          </w:tcPr>
          <w:p w14:paraId="2AF6B07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Vandløbselement</w:t>
            </w:r>
          </w:p>
        </w:tc>
        <w:tc>
          <w:tcPr>
            <w:tcW w:w="875" w:type="dxa"/>
            <w:tcBorders>
              <w:top w:val="nil"/>
              <w:left w:val="nil"/>
              <w:bottom w:val="single" w:sz="4" w:space="0" w:color="auto"/>
              <w:right w:val="single" w:sz="4" w:space="0" w:color="auto"/>
            </w:tcBorders>
            <w:shd w:val="clear" w:color="auto" w:fill="auto"/>
            <w:noWrap/>
            <w:vAlign w:val="bottom"/>
            <w:hideMark/>
          </w:tcPr>
          <w:p w14:paraId="54DDA76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566C7EF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t_5010_vandl_elm</w:t>
            </w:r>
          </w:p>
        </w:tc>
        <w:tc>
          <w:tcPr>
            <w:tcW w:w="160" w:type="dxa"/>
            <w:tcBorders>
              <w:top w:val="nil"/>
              <w:left w:val="nil"/>
              <w:bottom w:val="nil"/>
              <w:right w:val="nil"/>
            </w:tcBorders>
            <w:shd w:val="clear" w:color="auto" w:fill="auto"/>
            <w:noWrap/>
            <w:vAlign w:val="bottom"/>
            <w:hideMark/>
          </w:tcPr>
          <w:p w14:paraId="1B4F0A4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249B25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5701</w:t>
            </w:r>
          </w:p>
        </w:tc>
        <w:tc>
          <w:tcPr>
            <w:tcW w:w="2396" w:type="dxa"/>
            <w:tcBorders>
              <w:top w:val="nil"/>
              <w:left w:val="nil"/>
              <w:bottom w:val="single" w:sz="4" w:space="0" w:color="auto"/>
              <w:right w:val="single" w:sz="4" w:space="0" w:color="auto"/>
            </w:tcBorders>
            <w:shd w:val="clear" w:color="auto" w:fill="auto"/>
            <w:noWrap/>
            <w:vAlign w:val="bottom"/>
            <w:hideMark/>
          </w:tcPr>
          <w:p w14:paraId="204A783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Lokalrådsområde</w:t>
            </w:r>
          </w:p>
        </w:tc>
        <w:tc>
          <w:tcPr>
            <w:tcW w:w="1330" w:type="dxa"/>
            <w:tcBorders>
              <w:top w:val="nil"/>
              <w:left w:val="nil"/>
              <w:bottom w:val="single" w:sz="4" w:space="0" w:color="auto"/>
              <w:right w:val="single" w:sz="4" w:space="0" w:color="auto"/>
            </w:tcBorders>
            <w:shd w:val="clear" w:color="auto" w:fill="auto"/>
            <w:noWrap/>
            <w:vAlign w:val="bottom"/>
            <w:hideMark/>
          </w:tcPr>
          <w:p w14:paraId="63F27E9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8EF51E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t_5701_lok_omr</w:t>
            </w:r>
          </w:p>
        </w:tc>
        <w:tc>
          <w:tcPr>
            <w:tcW w:w="233" w:type="dxa"/>
            <w:tcBorders>
              <w:top w:val="nil"/>
              <w:left w:val="nil"/>
              <w:bottom w:val="nil"/>
              <w:right w:val="nil"/>
            </w:tcBorders>
            <w:shd w:val="clear" w:color="auto" w:fill="auto"/>
            <w:noWrap/>
            <w:vAlign w:val="bottom"/>
            <w:hideMark/>
          </w:tcPr>
          <w:p w14:paraId="4026E097"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2E82E57C"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5.12 Beredskab</w:t>
            </w:r>
          </w:p>
        </w:tc>
        <w:tc>
          <w:tcPr>
            <w:tcW w:w="482" w:type="dxa"/>
            <w:tcBorders>
              <w:top w:val="nil"/>
              <w:left w:val="nil"/>
              <w:bottom w:val="single" w:sz="4" w:space="0" w:color="auto"/>
              <w:right w:val="single" w:sz="4" w:space="0" w:color="auto"/>
            </w:tcBorders>
            <w:shd w:val="clear" w:color="000000" w:fill="D9D9D9"/>
            <w:noWrap/>
            <w:vAlign w:val="bottom"/>
            <w:hideMark/>
          </w:tcPr>
          <w:p w14:paraId="6EAA9DB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22713CE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beredskab</w:t>
            </w:r>
          </w:p>
        </w:tc>
      </w:tr>
      <w:tr w:rsidR="007B329C" w:rsidRPr="004C7398" w14:paraId="0DF77226" w14:textId="77777777" w:rsidTr="00FB53DC">
        <w:tc>
          <w:tcPr>
            <w:tcW w:w="148" w:type="dxa"/>
            <w:tcBorders>
              <w:right w:val="single" w:sz="4" w:space="0" w:color="auto"/>
            </w:tcBorders>
            <w:shd w:val="clear" w:color="auto" w:fill="auto"/>
          </w:tcPr>
          <w:p w14:paraId="58E27D06"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3E3303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5.2 Natur</w:t>
            </w:r>
          </w:p>
        </w:tc>
        <w:tc>
          <w:tcPr>
            <w:tcW w:w="875" w:type="dxa"/>
            <w:tcBorders>
              <w:top w:val="nil"/>
              <w:left w:val="nil"/>
              <w:bottom w:val="single" w:sz="4" w:space="0" w:color="auto"/>
              <w:right w:val="nil"/>
            </w:tcBorders>
            <w:shd w:val="clear" w:color="000000" w:fill="D9D9D9"/>
            <w:noWrap/>
            <w:vAlign w:val="bottom"/>
            <w:hideMark/>
          </w:tcPr>
          <w:p w14:paraId="3DBD6A1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269B284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Natur</w:t>
            </w:r>
          </w:p>
        </w:tc>
        <w:tc>
          <w:tcPr>
            <w:tcW w:w="160" w:type="dxa"/>
            <w:tcBorders>
              <w:top w:val="nil"/>
              <w:left w:val="nil"/>
              <w:bottom w:val="nil"/>
              <w:right w:val="nil"/>
            </w:tcBorders>
            <w:shd w:val="clear" w:color="auto" w:fill="auto"/>
            <w:noWrap/>
            <w:vAlign w:val="bottom"/>
            <w:hideMark/>
          </w:tcPr>
          <w:p w14:paraId="2966042A"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9BA923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5702</w:t>
            </w:r>
          </w:p>
        </w:tc>
        <w:tc>
          <w:tcPr>
            <w:tcW w:w="2396" w:type="dxa"/>
            <w:tcBorders>
              <w:top w:val="nil"/>
              <w:left w:val="nil"/>
              <w:bottom w:val="single" w:sz="4" w:space="0" w:color="auto"/>
              <w:right w:val="single" w:sz="4" w:space="0" w:color="auto"/>
            </w:tcBorders>
            <w:shd w:val="clear" w:color="auto" w:fill="auto"/>
            <w:noWrap/>
            <w:vAlign w:val="bottom"/>
            <w:hideMark/>
          </w:tcPr>
          <w:p w14:paraId="1587B1A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Skorstensfejerdistrikt</w:t>
            </w:r>
          </w:p>
        </w:tc>
        <w:tc>
          <w:tcPr>
            <w:tcW w:w="1330" w:type="dxa"/>
            <w:tcBorders>
              <w:top w:val="nil"/>
              <w:left w:val="nil"/>
              <w:bottom w:val="single" w:sz="4" w:space="0" w:color="auto"/>
              <w:right w:val="single" w:sz="4" w:space="0" w:color="auto"/>
            </w:tcBorders>
            <w:shd w:val="clear" w:color="auto" w:fill="auto"/>
            <w:noWrap/>
            <w:vAlign w:val="bottom"/>
            <w:hideMark/>
          </w:tcPr>
          <w:p w14:paraId="11B7289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A9BEE6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t_5702_skorst_fej</w:t>
            </w:r>
          </w:p>
        </w:tc>
        <w:tc>
          <w:tcPr>
            <w:tcW w:w="233" w:type="dxa"/>
            <w:tcBorders>
              <w:top w:val="nil"/>
              <w:left w:val="nil"/>
              <w:bottom w:val="nil"/>
              <w:right w:val="nil"/>
            </w:tcBorders>
            <w:shd w:val="clear" w:color="auto" w:fill="auto"/>
            <w:noWrap/>
            <w:vAlign w:val="bottom"/>
            <w:hideMark/>
          </w:tcPr>
          <w:p w14:paraId="0B16F52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0AC801C3"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35F83D7A"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0F5B4E8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3CE08FBF"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78C0A8A4" w14:textId="77777777" w:rsidTr="00FB53DC">
        <w:tc>
          <w:tcPr>
            <w:tcW w:w="148" w:type="dxa"/>
            <w:tcBorders>
              <w:top w:val="nil"/>
              <w:right w:val="single" w:sz="4" w:space="0" w:color="auto"/>
            </w:tcBorders>
            <w:shd w:val="clear" w:color="auto" w:fill="auto"/>
          </w:tcPr>
          <w:p w14:paraId="68E2D486"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610005C6"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58EA68C0"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33C17633"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1FE06450"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7E75061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A78511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5703</w:t>
            </w:r>
          </w:p>
        </w:tc>
        <w:tc>
          <w:tcPr>
            <w:tcW w:w="2396" w:type="dxa"/>
            <w:tcBorders>
              <w:top w:val="nil"/>
              <w:left w:val="nil"/>
              <w:bottom w:val="single" w:sz="4" w:space="0" w:color="auto"/>
              <w:right w:val="single" w:sz="4" w:space="0" w:color="auto"/>
            </w:tcBorders>
            <w:shd w:val="clear" w:color="auto" w:fill="auto"/>
            <w:noWrap/>
            <w:vAlign w:val="bottom"/>
            <w:hideMark/>
          </w:tcPr>
          <w:p w14:paraId="24CBAF0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Afstemningssted</w:t>
            </w:r>
          </w:p>
        </w:tc>
        <w:tc>
          <w:tcPr>
            <w:tcW w:w="1330" w:type="dxa"/>
            <w:tcBorders>
              <w:top w:val="nil"/>
              <w:left w:val="nil"/>
              <w:bottom w:val="single" w:sz="4" w:space="0" w:color="auto"/>
              <w:right w:val="single" w:sz="4" w:space="0" w:color="auto"/>
            </w:tcBorders>
            <w:shd w:val="clear" w:color="auto" w:fill="auto"/>
            <w:noWrap/>
            <w:vAlign w:val="bottom"/>
            <w:hideMark/>
          </w:tcPr>
          <w:p w14:paraId="3505966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2689E0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t_5703_afstem_sted</w:t>
            </w:r>
          </w:p>
        </w:tc>
        <w:tc>
          <w:tcPr>
            <w:tcW w:w="233" w:type="dxa"/>
            <w:tcBorders>
              <w:top w:val="nil"/>
              <w:left w:val="nil"/>
              <w:bottom w:val="nil"/>
              <w:right w:val="nil"/>
            </w:tcBorders>
            <w:shd w:val="clear" w:color="auto" w:fill="auto"/>
            <w:noWrap/>
            <w:vAlign w:val="bottom"/>
            <w:hideMark/>
          </w:tcPr>
          <w:p w14:paraId="72824DFF"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BF7345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6100</w:t>
            </w:r>
          </w:p>
        </w:tc>
        <w:tc>
          <w:tcPr>
            <w:tcW w:w="2130" w:type="dxa"/>
            <w:tcBorders>
              <w:top w:val="nil"/>
              <w:left w:val="nil"/>
              <w:bottom w:val="single" w:sz="4" w:space="0" w:color="auto"/>
              <w:right w:val="single" w:sz="4" w:space="0" w:color="auto"/>
            </w:tcBorders>
            <w:shd w:val="clear" w:color="auto" w:fill="auto"/>
            <w:noWrap/>
            <w:vAlign w:val="bottom"/>
            <w:hideMark/>
          </w:tcPr>
          <w:p w14:paraId="259F951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Brandhane </w:t>
            </w:r>
          </w:p>
        </w:tc>
        <w:tc>
          <w:tcPr>
            <w:tcW w:w="482" w:type="dxa"/>
            <w:tcBorders>
              <w:top w:val="nil"/>
              <w:left w:val="nil"/>
              <w:bottom w:val="single" w:sz="4" w:space="0" w:color="auto"/>
              <w:right w:val="single" w:sz="4" w:space="0" w:color="auto"/>
            </w:tcBorders>
            <w:shd w:val="clear" w:color="auto" w:fill="auto"/>
            <w:noWrap/>
            <w:vAlign w:val="bottom"/>
            <w:hideMark/>
          </w:tcPr>
          <w:p w14:paraId="762788F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5BF58D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t_6100_brandhane </w:t>
            </w:r>
          </w:p>
        </w:tc>
      </w:tr>
      <w:tr w:rsidR="007B329C" w:rsidRPr="004C7398" w14:paraId="47085693" w14:textId="77777777" w:rsidTr="00FB53DC">
        <w:tc>
          <w:tcPr>
            <w:tcW w:w="148" w:type="dxa"/>
            <w:tcBorders>
              <w:top w:val="nil"/>
              <w:right w:val="single" w:sz="4" w:space="0" w:color="auto"/>
            </w:tcBorders>
            <w:shd w:val="clear" w:color="auto" w:fill="auto"/>
          </w:tcPr>
          <w:p w14:paraId="121288AD"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C121A4E"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5100</w:t>
            </w:r>
          </w:p>
        </w:tc>
        <w:tc>
          <w:tcPr>
            <w:tcW w:w="1990" w:type="dxa"/>
            <w:tcBorders>
              <w:top w:val="nil"/>
              <w:left w:val="nil"/>
              <w:bottom w:val="single" w:sz="4" w:space="0" w:color="auto"/>
              <w:right w:val="single" w:sz="4" w:space="0" w:color="auto"/>
            </w:tcBorders>
            <w:shd w:val="clear" w:color="auto" w:fill="auto"/>
            <w:noWrap/>
            <w:vAlign w:val="bottom"/>
            <w:hideMark/>
          </w:tcPr>
          <w:p w14:paraId="0D880ACA"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Arter Fi</w:t>
            </w:r>
            <w:r w:rsidRPr="0081400D">
              <w:rPr>
                <w:rFonts w:ascii="Trebuchet MS" w:hAnsi="Trebuchet MS"/>
                <w:i/>
                <w:color w:val="A6A6A6"/>
                <w:sz w:val="13"/>
                <w:szCs w:val="13"/>
              </w:rPr>
              <w:t>sk</w:t>
            </w:r>
            <w:r w:rsidRPr="00DB6189">
              <w:rPr>
                <w:rFonts w:ascii="Trebuchet MS" w:hAnsi="Trebuchet MS"/>
                <w:i/>
                <w:color w:val="A6A6A6"/>
                <w:sz w:val="13"/>
                <w:szCs w:val="13"/>
              </w:rPr>
              <w:t xml:space="preserve"> </w:t>
            </w:r>
            <w:r w:rsidR="001D74C2">
              <w:rPr>
                <w:rFonts w:ascii="Trebuchet MS" w:hAnsi="Trebuchet MS"/>
                <w:i/>
                <w:color w:val="A6A6A6"/>
                <w:sz w:val="13"/>
                <w:szCs w:val="13"/>
              </w:rPr>
              <w:t>–</w:t>
            </w:r>
            <w:r w:rsidRPr="00DB6189">
              <w:rPr>
                <w:rFonts w:ascii="Trebuchet MS" w:hAnsi="Trebuchet MS"/>
                <w:i/>
                <w:color w:val="A6A6A6"/>
                <w:sz w:val="13"/>
                <w:szCs w:val="13"/>
              </w:rPr>
              <w:t xml:space="preserve">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3712A2CD"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0FC6DE2"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t_5100_art_fisk</w:t>
            </w:r>
          </w:p>
        </w:tc>
        <w:tc>
          <w:tcPr>
            <w:tcW w:w="160" w:type="dxa"/>
            <w:tcBorders>
              <w:top w:val="nil"/>
              <w:left w:val="nil"/>
              <w:bottom w:val="nil"/>
              <w:right w:val="nil"/>
            </w:tcBorders>
            <w:shd w:val="clear" w:color="auto" w:fill="auto"/>
            <w:noWrap/>
            <w:vAlign w:val="bottom"/>
            <w:hideMark/>
          </w:tcPr>
          <w:p w14:paraId="4F10680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373576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5704</w:t>
            </w:r>
          </w:p>
        </w:tc>
        <w:tc>
          <w:tcPr>
            <w:tcW w:w="2396" w:type="dxa"/>
            <w:tcBorders>
              <w:top w:val="nil"/>
              <w:left w:val="nil"/>
              <w:bottom w:val="single" w:sz="4" w:space="0" w:color="auto"/>
              <w:right w:val="single" w:sz="4" w:space="0" w:color="auto"/>
            </w:tcBorders>
            <w:shd w:val="clear" w:color="auto" w:fill="auto"/>
            <w:noWrap/>
            <w:vAlign w:val="bottom"/>
            <w:hideMark/>
          </w:tcPr>
          <w:p w14:paraId="3AEC6D6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Afstemningsområde</w:t>
            </w:r>
          </w:p>
        </w:tc>
        <w:tc>
          <w:tcPr>
            <w:tcW w:w="1330" w:type="dxa"/>
            <w:tcBorders>
              <w:top w:val="nil"/>
              <w:left w:val="nil"/>
              <w:bottom w:val="single" w:sz="4" w:space="0" w:color="auto"/>
              <w:right w:val="single" w:sz="4" w:space="0" w:color="auto"/>
            </w:tcBorders>
            <w:shd w:val="clear" w:color="auto" w:fill="auto"/>
            <w:noWrap/>
            <w:vAlign w:val="bottom"/>
            <w:hideMark/>
          </w:tcPr>
          <w:p w14:paraId="1B2E96C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55A781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t_5704_afstem_omr</w:t>
            </w:r>
          </w:p>
        </w:tc>
        <w:tc>
          <w:tcPr>
            <w:tcW w:w="233" w:type="dxa"/>
            <w:tcBorders>
              <w:top w:val="nil"/>
              <w:left w:val="nil"/>
              <w:bottom w:val="nil"/>
              <w:right w:val="nil"/>
            </w:tcBorders>
            <w:shd w:val="clear" w:color="auto" w:fill="auto"/>
            <w:noWrap/>
            <w:vAlign w:val="bottom"/>
            <w:hideMark/>
          </w:tcPr>
          <w:p w14:paraId="5ABE5F4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45AEF5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6101</w:t>
            </w:r>
          </w:p>
        </w:tc>
        <w:tc>
          <w:tcPr>
            <w:tcW w:w="2130" w:type="dxa"/>
            <w:tcBorders>
              <w:top w:val="nil"/>
              <w:left w:val="nil"/>
              <w:bottom w:val="single" w:sz="4" w:space="0" w:color="auto"/>
              <w:right w:val="single" w:sz="4" w:space="0" w:color="auto"/>
            </w:tcBorders>
            <w:shd w:val="clear" w:color="auto" w:fill="auto"/>
            <w:noWrap/>
            <w:vAlign w:val="bottom"/>
            <w:hideMark/>
          </w:tcPr>
          <w:p w14:paraId="3F9D3C7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Beskyttelsesrum </w:t>
            </w:r>
          </w:p>
        </w:tc>
        <w:tc>
          <w:tcPr>
            <w:tcW w:w="482" w:type="dxa"/>
            <w:tcBorders>
              <w:top w:val="nil"/>
              <w:left w:val="nil"/>
              <w:bottom w:val="single" w:sz="4" w:space="0" w:color="auto"/>
              <w:right w:val="single" w:sz="4" w:space="0" w:color="auto"/>
            </w:tcBorders>
            <w:shd w:val="clear" w:color="auto" w:fill="auto"/>
            <w:noWrap/>
            <w:vAlign w:val="bottom"/>
            <w:hideMark/>
          </w:tcPr>
          <w:p w14:paraId="0E267DB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5B1F4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t_6101_beskyt_rum </w:t>
            </w:r>
          </w:p>
        </w:tc>
      </w:tr>
      <w:tr w:rsidR="007B329C" w:rsidRPr="004C7398" w14:paraId="2F4E6364" w14:textId="77777777" w:rsidTr="00FB53DC">
        <w:tc>
          <w:tcPr>
            <w:tcW w:w="148" w:type="dxa"/>
            <w:tcBorders>
              <w:top w:val="nil"/>
              <w:right w:val="single" w:sz="4" w:space="0" w:color="auto"/>
            </w:tcBorders>
            <w:shd w:val="clear" w:color="auto" w:fill="auto"/>
          </w:tcPr>
          <w:p w14:paraId="25EE2EFA"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D8D040A"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5101</w:t>
            </w:r>
          </w:p>
        </w:tc>
        <w:tc>
          <w:tcPr>
            <w:tcW w:w="1990" w:type="dxa"/>
            <w:tcBorders>
              <w:top w:val="nil"/>
              <w:left w:val="nil"/>
              <w:bottom w:val="single" w:sz="4" w:space="0" w:color="auto"/>
              <w:right w:val="single" w:sz="4" w:space="0" w:color="auto"/>
            </w:tcBorders>
            <w:shd w:val="clear" w:color="auto" w:fill="auto"/>
            <w:noWrap/>
            <w:vAlign w:val="bottom"/>
            <w:hideMark/>
          </w:tcPr>
          <w:p w14:paraId="65E0B797"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 xml:space="preserve">Arter Fugl-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78F01264"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CFE6DCE"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t_5101_art_fugl</w:t>
            </w:r>
          </w:p>
        </w:tc>
        <w:tc>
          <w:tcPr>
            <w:tcW w:w="160" w:type="dxa"/>
            <w:tcBorders>
              <w:top w:val="nil"/>
              <w:left w:val="nil"/>
              <w:bottom w:val="nil"/>
              <w:right w:val="nil"/>
            </w:tcBorders>
            <w:shd w:val="clear" w:color="auto" w:fill="auto"/>
            <w:noWrap/>
            <w:vAlign w:val="bottom"/>
            <w:hideMark/>
          </w:tcPr>
          <w:p w14:paraId="37C74BD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3B4F59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5705</w:t>
            </w:r>
          </w:p>
        </w:tc>
        <w:tc>
          <w:tcPr>
            <w:tcW w:w="2396" w:type="dxa"/>
            <w:tcBorders>
              <w:top w:val="nil"/>
              <w:left w:val="nil"/>
              <w:bottom w:val="single" w:sz="4" w:space="0" w:color="auto"/>
              <w:right w:val="single" w:sz="4" w:space="0" w:color="auto"/>
            </w:tcBorders>
            <w:shd w:val="clear" w:color="auto" w:fill="auto"/>
            <w:noWrap/>
            <w:vAlign w:val="bottom"/>
            <w:hideMark/>
          </w:tcPr>
          <w:p w14:paraId="003F233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Forpagtningsareal</w:t>
            </w:r>
          </w:p>
        </w:tc>
        <w:tc>
          <w:tcPr>
            <w:tcW w:w="1330" w:type="dxa"/>
            <w:tcBorders>
              <w:top w:val="nil"/>
              <w:left w:val="nil"/>
              <w:bottom w:val="single" w:sz="4" w:space="0" w:color="auto"/>
              <w:right w:val="single" w:sz="4" w:space="0" w:color="auto"/>
            </w:tcBorders>
            <w:shd w:val="clear" w:color="auto" w:fill="auto"/>
            <w:noWrap/>
            <w:vAlign w:val="bottom"/>
            <w:hideMark/>
          </w:tcPr>
          <w:p w14:paraId="11378C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B0BD90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t_5705_forp_are</w:t>
            </w:r>
          </w:p>
        </w:tc>
        <w:tc>
          <w:tcPr>
            <w:tcW w:w="233" w:type="dxa"/>
            <w:tcBorders>
              <w:top w:val="nil"/>
              <w:left w:val="nil"/>
              <w:bottom w:val="nil"/>
              <w:right w:val="nil"/>
            </w:tcBorders>
            <w:shd w:val="clear" w:color="auto" w:fill="auto"/>
            <w:noWrap/>
            <w:vAlign w:val="bottom"/>
            <w:hideMark/>
          </w:tcPr>
          <w:p w14:paraId="3091B3B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0A8858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6102</w:t>
            </w:r>
          </w:p>
        </w:tc>
        <w:tc>
          <w:tcPr>
            <w:tcW w:w="2130" w:type="dxa"/>
            <w:tcBorders>
              <w:top w:val="nil"/>
              <w:left w:val="nil"/>
              <w:bottom w:val="single" w:sz="4" w:space="0" w:color="auto"/>
              <w:right w:val="single" w:sz="4" w:space="0" w:color="auto"/>
            </w:tcBorders>
            <w:shd w:val="clear" w:color="auto" w:fill="auto"/>
            <w:noWrap/>
            <w:vAlign w:val="bottom"/>
            <w:hideMark/>
          </w:tcPr>
          <w:p w14:paraId="3C16F37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Redningsvej </w:t>
            </w:r>
          </w:p>
        </w:tc>
        <w:tc>
          <w:tcPr>
            <w:tcW w:w="482" w:type="dxa"/>
            <w:tcBorders>
              <w:top w:val="nil"/>
              <w:left w:val="nil"/>
              <w:bottom w:val="single" w:sz="4" w:space="0" w:color="auto"/>
              <w:right w:val="single" w:sz="4" w:space="0" w:color="auto"/>
            </w:tcBorders>
            <w:shd w:val="clear" w:color="auto" w:fill="auto"/>
            <w:noWrap/>
            <w:vAlign w:val="bottom"/>
            <w:hideMark/>
          </w:tcPr>
          <w:p w14:paraId="578706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207C64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t_6102_redn_vej </w:t>
            </w:r>
          </w:p>
        </w:tc>
      </w:tr>
      <w:tr w:rsidR="007B329C" w:rsidRPr="004C7398" w14:paraId="1F24D4F6" w14:textId="77777777" w:rsidTr="00FB53DC">
        <w:tc>
          <w:tcPr>
            <w:tcW w:w="148" w:type="dxa"/>
            <w:tcBorders>
              <w:top w:val="nil"/>
              <w:right w:val="single" w:sz="4" w:space="0" w:color="auto"/>
            </w:tcBorders>
            <w:shd w:val="clear" w:color="auto" w:fill="auto"/>
          </w:tcPr>
          <w:p w14:paraId="6D47C5D2"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57D08F7"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5102</w:t>
            </w:r>
          </w:p>
        </w:tc>
        <w:tc>
          <w:tcPr>
            <w:tcW w:w="1990" w:type="dxa"/>
            <w:tcBorders>
              <w:top w:val="nil"/>
              <w:left w:val="nil"/>
              <w:bottom w:val="single" w:sz="4" w:space="0" w:color="auto"/>
              <w:right w:val="single" w:sz="4" w:space="0" w:color="auto"/>
            </w:tcBorders>
            <w:shd w:val="clear" w:color="auto" w:fill="auto"/>
            <w:noWrap/>
            <w:vAlign w:val="bottom"/>
            <w:hideMark/>
          </w:tcPr>
          <w:p w14:paraId="58CDD959"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 xml:space="preserve">Arter Padde-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6C1821A4"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4CF8982"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t_5102_art_padde</w:t>
            </w:r>
          </w:p>
        </w:tc>
        <w:tc>
          <w:tcPr>
            <w:tcW w:w="160" w:type="dxa"/>
            <w:tcBorders>
              <w:top w:val="nil"/>
              <w:left w:val="nil"/>
              <w:bottom w:val="nil"/>
              <w:right w:val="nil"/>
            </w:tcBorders>
            <w:shd w:val="clear" w:color="auto" w:fill="auto"/>
            <w:noWrap/>
            <w:vAlign w:val="bottom"/>
            <w:hideMark/>
          </w:tcPr>
          <w:p w14:paraId="58DB46D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F3AC29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5706</w:t>
            </w:r>
          </w:p>
        </w:tc>
        <w:tc>
          <w:tcPr>
            <w:tcW w:w="2396" w:type="dxa"/>
            <w:tcBorders>
              <w:top w:val="nil"/>
              <w:left w:val="nil"/>
              <w:bottom w:val="single" w:sz="4" w:space="0" w:color="auto"/>
              <w:right w:val="single" w:sz="4" w:space="0" w:color="auto"/>
            </w:tcBorders>
            <w:shd w:val="clear" w:color="auto" w:fill="auto"/>
            <w:noWrap/>
            <w:vAlign w:val="bottom"/>
            <w:hideMark/>
          </w:tcPr>
          <w:p w14:paraId="3C47CBB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Havneareal</w:t>
            </w:r>
          </w:p>
        </w:tc>
        <w:tc>
          <w:tcPr>
            <w:tcW w:w="1330" w:type="dxa"/>
            <w:tcBorders>
              <w:top w:val="nil"/>
              <w:left w:val="nil"/>
              <w:bottom w:val="single" w:sz="4" w:space="0" w:color="auto"/>
              <w:right w:val="single" w:sz="4" w:space="0" w:color="auto"/>
            </w:tcBorders>
            <w:shd w:val="clear" w:color="auto" w:fill="auto"/>
            <w:noWrap/>
            <w:vAlign w:val="bottom"/>
            <w:hideMark/>
          </w:tcPr>
          <w:p w14:paraId="295EC91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454D47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t_5706_havn_are</w:t>
            </w:r>
          </w:p>
        </w:tc>
        <w:tc>
          <w:tcPr>
            <w:tcW w:w="233" w:type="dxa"/>
            <w:tcBorders>
              <w:top w:val="nil"/>
              <w:left w:val="nil"/>
              <w:bottom w:val="nil"/>
              <w:right w:val="nil"/>
            </w:tcBorders>
            <w:shd w:val="clear" w:color="auto" w:fill="auto"/>
            <w:noWrap/>
            <w:vAlign w:val="bottom"/>
            <w:hideMark/>
          </w:tcPr>
          <w:p w14:paraId="3566B42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01A832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6103</w:t>
            </w:r>
          </w:p>
        </w:tc>
        <w:tc>
          <w:tcPr>
            <w:tcW w:w="2130" w:type="dxa"/>
            <w:tcBorders>
              <w:top w:val="nil"/>
              <w:left w:val="nil"/>
              <w:bottom w:val="single" w:sz="4" w:space="0" w:color="auto"/>
              <w:right w:val="single" w:sz="4" w:space="0" w:color="auto"/>
            </w:tcBorders>
            <w:shd w:val="clear" w:color="auto" w:fill="auto"/>
            <w:noWrap/>
            <w:vAlign w:val="bottom"/>
            <w:hideMark/>
          </w:tcPr>
          <w:p w14:paraId="54273FF8" w14:textId="77777777" w:rsidR="007B329C" w:rsidRPr="0081400D" w:rsidRDefault="007E2017" w:rsidP="007B329C">
            <w:pPr>
              <w:rPr>
                <w:rFonts w:ascii="Trebuchet MS" w:hAnsi="Trebuchet MS"/>
                <w:sz w:val="13"/>
                <w:szCs w:val="13"/>
              </w:rPr>
            </w:pPr>
            <w:r w:rsidRPr="0081400D">
              <w:rPr>
                <w:rFonts w:ascii="Trebuchet MS" w:hAnsi="Trebuchet MS"/>
                <w:sz w:val="13"/>
                <w:szCs w:val="13"/>
              </w:rPr>
              <w:t>Slukningsområde</w:t>
            </w:r>
          </w:p>
        </w:tc>
        <w:tc>
          <w:tcPr>
            <w:tcW w:w="482" w:type="dxa"/>
            <w:tcBorders>
              <w:top w:val="nil"/>
              <w:left w:val="nil"/>
              <w:bottom w:val="single" w:sz="4" w:space="0" w:color="auto"/>
              <w:right w:val="single" w:sz="4" w:space="0" w:color="auto"/>
            </w:tcBorders>
            <w:shd w:val="clear" w:color="auto" w:fill="auto"/>
            <w:noWrap/>
            <w:vAlign w:val="bottom"/>
            <w:hideMark/>
          </w:tcPr>
          <w:p w14:paraId="00CDF92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8DBB11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t_6103_bered_omr </w:t>
            </w:r>
          </w:p>
        </w:tc>
      </w:tr>
      <w:tr w:rsidR="001D74C2" w:rsidRPr="004C7398" w14:paraId="3D527553" w14:textId="77777777" w:rsidTr="00FB53DC">
        <w:tc>
          <w:tcPr>
            <w:tcW w:w="148" w:type="dxa"/>
            <w:tcBorders>
              <w:top w:val="nil"/>
              <w:right w:val="single" w:sz="4" w:space="0" w:color="auto"/>
            </w:tcBorders>
            <w:shd w:val="clear" w:color="auto" w:fill="auto"/>
          </w:tcPr>
          <w:p w14:paraId="630AA314" w14:textId="77777777" w:rsidR="001D74C2" w:rsidRPr="004C7398" w:rsidRDefault="001D74C2"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1F1B92" w14:textId="77777777" w:rsidR="001D74C2" w:rsidRPr="00DB6189" w:rsidRDefault="001D74C2" w:rsidP="007B329C">
            <w:pPr>
              <w:jc w:val="center"/>
              <w:rPr>
                <w:rFonts w:ascii="Trebuchet MS" w:hAnsi="Trebuchet MS"/>
                <w:i/>
                <w:color w:val="A6A6A6"/>
                <w:sz w:val="13"/>
                <w:szCs w:val="13"/>
              </w:rPr>
            </w:pPr>
            <w:r w:rsidRPr="00DB6189">
              <w:rPr>
                <w:rFonts w:ascii="Trebuchet MS" w:hAnsi="Trebuchet MS"/>
                <w:i/>
                <w:color w:val="A6A6A6"/>
                <w:sz w:val="13"/>
                <w:szCs w:val="13"/>
              </w:rPr>
              <w:t>5103</w:t>
            </w:r>
          </w:p>
        </w:tc>
        <w:tc>
          <w:tcPr>
            <w:tcW w:w="2865" w:type="dxa"/>
            <w:gridSpan w:val="2"/>
            <w:tcBorders>
              <w:top w:val="nil"/>
              <w:left w:val="nil"/>
              <w:bottom w:val="single" w:sz="4" w:space="0" w:color="auto"/>
              <w:right w:val="single" w:sz="4" w:space="0" w:color="auto"/>
            </w:tcBorders>
            <w:shd w:val="clear" w:color="auto" w:fill="auto"/>
            <w:noWrap/>
            <w:vAlign w:val="bottom"/>
            <w:hideMark/>
          </w:tcPr>
          <w:p w14:paraId="067179B3" w14:textId="77777777" w:rsidR="001D74C2" w:rsidRPr="00DB6189" w:rsidRDefault="001D74C2" w:rsidP="001D74C2">
            <w:pPr>
              <w:rPr>
                <w:rFonts w:ascii="Trebuchet MS" w:hAnsi="Trebuchet MS"/>
                <w:i/>
                <w:color w:val="A6A6A6"/>
                <w:sz w:val="13"/>
                <w:szCs w:val="13"/>
              </w:rPr>
            </w:pPr>
            <w:r w:rsidRPr="00DB6189">
              <w:rPr>
                <w:rFonts w:ascii="Trebuchet MS" w:hAnsi="Trebuchet MS"/>
                <w:i/>
                <w:color w:val="A6A6A6"/>
                <w:sz w:val="13"/>
                <w:szCs w:val="13"/>
              </w:rPr>
              <w:t xml:space="preserve">Arter Pattedyr- </w:t>
            </w:r>
            <w:r w:rsidRPr="0081400D">
              <w:rPr>
                <w:rFonts w:ascii="Trebuchet MS" w:hAnsi="Trebuchet MS"/>
                <w:i/>
                <w:color w:val="A6A6A6"/>
                <w:sz w:val="13"/>
                <w:szCs w:val="13"/>
              </w:rPr>
              <w:t>udgået (2.3)</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A566A58" w14:textId="77777777" w:rsidR="001D74C2" w:rsidRPr="00DB6189" w:rsidRDefault="001D74C2" w:rsidP="007B329C">
            <w:pPr>
              <w:rPr>
                <w:rFonts w:ascii="Trebuchet MS" w:hAnsi="Trebuchet MS"/>
                <w:i/>
                <w:color w:val="A6A6A6"/>
                <w:sz w:val="13"/>
                <w:szCs w:val="13"/>
              </w:rPr>
            </w:pPr>
            <w:r w:rsidRPr="00DB6189">
              <w:rPr>
                <w:rFonts w:ascii="Trebuchet MS" w:hAnsi="Trebuchet MS"/>
                <w:i/>
                <w:color w:val="A6A6A6"/>
                <w:sz w:val="13"/>
                <w:szCs w:val="13"/>
              </w:rPr>
              <w:t>t_5103_art_pat</w:t>
            </w:r>
          </w:p>
        </w:tc>
        <w:tc>
          <w:tcPr>
            <w:tcW w:w="160" w:type="dxa"/>
            <w:tcBorders>
              <w:top w:val="nil"/>
              <w:left w:val="nil"/>
              <w:bottom w:val="nil"/>
              <w:right w:val="nil"/>
            </w:tcBorders>
            <w:shd w:val="clear" w:color="auto" w:fill="auto"/>
            <w:noWrap/>
            <w:vAlign w:val="bottom"/>
            <w:hideMark/>
          </w:tcPr>
          <w:p w14:paraId="703A9326" w14:textId="77777777" w:rsidR="001D74C2" w:rsidRPr="004C7398" w:rsidRDefault="001D74C2"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22C0933"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5707</w:t>
            </w:r>
          </w:p>
        </w:tc>
        <w:tc>
          <w:tcPr>
            <w:tcW w:w="2396" w:type="dxa"/>
            <w:tcBorders>
              <w:top w:val="nil"/>
              <w:left w:val="nil"/>
              <w:bottom w:val="single" w:sz="4" w:space="0" w:color="auto"/>
              <w:right w:val="single" w:sz="4" w:space="0" w:color="auto"/>
            </w:tcBorders>
            <w:shd w:val="clear" w:color="auto" w:fill="auto"/>
            <w:noWrap/>
            <w:vAlign w:val="bottom"/>
            <w:hideMark/>
          </w:tcPr>
          <w:p w14:paraId="3E69AEB0"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Grundsalg</w:t>
            </w:r>
          </w:p>
        </w:tc>
        <w:tc>
          <w:tcPr>
            <w:tcW w:w="1330" w:type="dxa"/>
            <w:tcBorders>
              <w:top w:val="nil"/>
              <w:left w:val="nil"/>
              <w:bottom w:val="single" w:sz="4" w:space="0" w:color="auto"/>
              <w:right w:val="single" w:sz="4" w:space="0" w:color="auto"/>
            </w:tcBorders>
            <w:shd w:val="clear" w:color="auto" w:fill="auto"/>
            <w:noWrap/>
            <w:vAlign w:val="bottom"/>
            <w:hideMark/>
          </w:tcPr>
          <w:p w14:paraId="775F6283"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1532DDC"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t_5707_grunds</w:t>
            </w:r>
          </w:p>
        </w:tc>
        <w:tc>
          <w:tcPr>
            <w:tcW w:w="233" w:type="dxa"/>
            <w:tcBorders>
              <w:top w:val="nil"/>
              <w:left w:val="nil"/>
              <w:bottom w:val="nil"/>
              <w:right w:val="nil"/>
            </w:tcBorders>
            <w:shd w:val="clear" w:color="auto" w:fill="auto"/>
            <w:noWrap/>
            <w:vAlign w:val="bottom"/>
            <w:hideMark/>
          </w:tcPr>
          <w:p w14:paraId="0F13048D" w14:textId="77777777" w:rsidR="001D74C2" w:rsidRPr="004C7398" w:rsidRDefault="001D74C2"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A24E77"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6104</w:t>
            </w:r>
          </w:p>
        </w:tc>
        <w:tc>
          <w:tcPr>
            <w:tcW w:w="2130" w:type="dxa"/>
            <w:tcBorders>
              <w:top w:val="nil"/>
              <w:left w:val="nil"/>
              <w:bottom w:val="single" w:sz="4" w:space="0" w:color="auto"/>
              <w:right w:val="single" w:sz="4" w:space="0" w:color="auto"/>
            </w:tcBorders>
            <w:shd w:val="clear" w:color="auto" w:fill="auto"/>
            <w:noWrap/>
            <w:vAlign w:val="bottom"/>
            <w:hideMark/>
          </w:tcPr>
          <w:p w14:paraId="58A922BD"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 xml:space="preserve">Risiko virksomhed </w:t>
            </w:r>
          </w:p>
        </w:tc>
        <w:tc>
          <w:tcPr>
            <w:tcW w:w="482" w:type="dxa"/>
            <w:tcBorders>
              <w:top w:val="nil"/>
              <w:left w:val="nil"/>
              <w:bottom w:val="single" w:sz="4" w:space="0" w:color="auto"/>
              <w:right w:val="single" w:sz="4" w:space="0" w:color="auto"/>
            </w:tcBorders>
            <w:shd w:val="clear" w:color="auto" w:fill="auto"/>
            <w:noWrap/>
            <w:vAlign w:val="bottom"/>
            <w:hideMark/>
          </w:tcPr>
          <w:p w14:paraId="6BA6A1FF"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2A19EB5"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 xml:space="preserve">t_6104_risiko_virk </w:t>
            </w:r>
          </w:p>
        </w:tc>
      </w:tr>
      <w:tr w:rsidR="007B329C" w:rsidRPr="004C7398" w14:paraId="50F61434" w14:textId="77777777" w:rsidTr="00FB53DC">
        <w:tc>
          <w:tcPr>
            <w:tcW w:w="148" w:type="dxa"/>
            <w:tcBorders>
              <w:top w:val="nil"/>
              <w:right w:val="single" w:sz="4" w:space="0" w:color="auto"/>
            </w:tcBorders>
            <w:shd w:val="clear" w:color="auto" w:fill="auto"/>
          </w:tcPr>
          <w:p w14:paraId="1F6BB677"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243A76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5104</w:t>
            </w:r>
          </w:p>
        </w:tc>
        <w:tc>
          <w:tcPr>
            <w:tcW w:w="1990" w:type="dxa"/>
            <w:tcBorders>
              <w:top w:val="nil"/>
              <w:left w:val="nil"/>
              <w:bottom w:val="single" w:sz="4" w:space="0" w:color="auto"/>
              <w:right w:val="single" w:sz="4" w:space="0" w:color="auto"/>
            </w:tcBorders>
            <w:shd w:val="clear" w:color="auto" w:fill="auto"/>
            <w:noWrap/>
            <w:vAlign w:val="bottom"/>
            <w:hideMark/>
          </w:tcPr>
          <w:p w14:paraId="78791E42"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Arter Invasive</w:t>
            </w:r>
            <w:r w:rsidR="00733A30" w:rsidRPr="00833371">
              <w:rPr>
                <w:rFonts w:ascii="Trebuchet MS" w:hAnsi="Trebuchet MS"/>
                <w:sz w:val="13"/>
                <w:szCs w:val="13"/>
              </w:rPr>
              <w:t xml:space="preserve"> Flade</w:t>
            </w:r>
          </w:p>
        </w:tc>
        <w:tc>
          <w:tcPr>
            <w:tcW w:w="875" w:type="dxa"/>
            <w:tcBorders>
              <w:top w:val="nil"/>
              <w:left w:val="nil"/>
              <w:bottom w:val="single" w:sz="4" w:space="0" w:color="auto"/>
              <w:right w:val="single" w:sz="4" w:space="0" w:color="auto"/>
            </w:tcBorders>
            <w:shd w:val="clear" w:color="auto" w:fill="auto"/>
            <w:noWrap/>
            <w:vAlign w:val="bottom"/>
            <w:hideMark/>
          </w:tcPr>
          <w:p w14:paraId="598ACB0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3C9ACDE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t_5104_art_invas</w:t>
            </w:r>
            <w:r w:rsidR="006C012D" w:rsidRPr="00CD6383">
              <w:rPr>
                <w:rFonts w:ascii="Trebuchet MS" w:hAnsi="Trebuchet MS"/>
                <w:color w:val="4F81BD"/>
                <w:sz w:val="13"/>
                <w:szCs w:val="13"/>
              </w:rPr>
              <w:t>_fl</w:t>
            </w:r>
          </w:p>
        </w:tc>
        <w:tc>
          <w:tcPr>
            <w:tcW w:w="160" w:type="dxa"/>
            <w:tcBorders>
              <w:top w:val="nil"/>
              <w:left w:val="nil"/>
              <w:bottom w:val="nil"/>
              <w:right w:val="nil"/>
            </w:tcBorders>
            <w:shd w:val="clear" w:color="auto" w:fill="auto"/>
            <w:noWrap/>
            <w:vAlign w:val="bottom"/>
            <w:hideMark/>
          </w:tcPr>
          <w:p w14:paraId="19D96638"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44332346"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5708</w:t>
            </w:r>
          </w:p>
        </w:tc>
        <w:tc>
          <w:tcPr>
            <w:tcW w:w="2396" w:type="dxa"/>
            <w:tcBorders>
              <w:top w:val="nil"/>
              <w:left w:val="single" w:sz="4" w:space="0" w:color="auto"/>
              <w:bottom w:val="single" w:sz="4" w:space="0" w:color="auto"/>
              <w:right w:val="nil"/>
            </w:tcBorders>
            <w:shd w:val="clear" w:color="auto" w:fill="auto"/>
            <w:noWrap/>
            <w:vAlign w:val="bottom"/>
            <w:hideMark/>
          </w:tcPr>
          <w:p w14:paraId="78DCFF5B" w14:textId="77777777" w:rsidR="007B329C" w:rsidRPr="0081400D" w:rsidRDefault="007B329C" w:rsidP="00134D5C">
            <w:pPr>
              <w:rPr>
                <w:rFonts w:ascii="Trebuchet MS" w:hAnsi="Trebuchet MS"/>
                <w:i/>
                <w:color w:val="A6A6A6"/>
                <w:sz w:val="13"/>
                <w:szCs w:val="13"/>
              </w:rPr>
            </w:pPr>
            <w:proofErr w:type="spellStart"/>
            <w:r w:rsidRPr="0081400D">
              <w:rPr>
                <w:rFonts w:ascii="Trebuchet MS" w:hAnsi="Trebuchet MS"/>
                <w:i/>
                <w:color w:val="A6A6A6"/>
                <w:sz w:val="13"/>
                <w:szCs w:val="13"/>
              </w:rPr>
              <w:t>Kommunal_service</w:t>
            </w:r>
            <w:proofErr w:type="spellEnd"/>
            <w:r w:rsidRPr="0081400D">
              <w:rPr>
                <w:rFonts w:ascii="Trebuchet MS" w:hAnsi="Trebuchet MS"/>
                <w:i/>
                <w:color w:val="A6A6A6"/>
                <w:sz w:val="13"/>
                <w:szCs w:val="13"/>
              </w:rPr>
              <w:t xml:space="preserve"> </w:t>
            </w:r>
            <w:r w:rsidR="00363826" w:rsidRPr="0081400D">
              <w:rPr>
                <w:rFonts w:ascii="Trebuchet MS" w:hAnsi="Trebuchet MS"/>
                <w:i/>
                <w:color w:val="A6A6A6"/>
                <w:sz w:val="13"/>
                <w:szCs w:val="13"/>
              </w:rPr>
              <w:t>–</w:t>
            </w:r>
            <w:r w:rsidRPr="0081400D">
              <w:rPr>
                <w:rFonts w:ascii="Trebuchet MS" w:hAnsi="Trebuchet MS"/>
                <w:i/>
                <w:color w:val="A6A6A6"/>
                <w:sz w:val="13"/>
                <w:szCs w:val="13"/>
              </w:rPr>
              <w:t xml:space="preserve"> </w:t>
            </w:r>
            <w:proofErr w:type="gramStart"/>
            <w:r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hideMark/>
          </w:tcPr>
          <w:p w14:paraId="513D3879"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4AC61E2"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t_5708_kom_serv</w:t>
            </w:r>
          </w:p>
        </w:tc>
        <w:tc>
          <w:tcPr>
            <w:tcW w:w="233" w:type="dxa"/>
            <w:tcBorders>
              <w:top w:val="nil"/>
              <w:left w:val="nil"/>
              <w:bottom w:val="nil"/>
              <w:right w:val="nil"/>
            </w:tcBorders>
            <w:shd w:val="clear" w:color="auto" w:fill="auto"/>
            <w:noWrap/>
            <w:vAlign w:val="bottom"/>
            <w:hideMark/>
          </w:tcPr>
          <w:p w14:paraId="5433F278"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E9B77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6105</w:t>
            </w:r>
          </w:p>
        </w:tc>
        <w:tc>
          <w:tcPr>
            <w:tcW w:w="2130" w:type="dxa"/>
            <w:tcBorders>
              <w:top w:val="nil"/>
              <w:left w:val="nil"/>
              <w:bottom w:val="single" w:sz="4" w:space="0" w:color="auto"/>
              <w:right w:val="single" w:sz="4" w:space="0" w:color="auto"/>
            </w:tcBorders>
            <w:shd w:val="clear" w:color="auto" w:fill="auto"/>
            <w:noWrap/>
            <w:vAlign w:val="bottom"/>
            <w:hideMark/>
          </w:tcPr>
          <w:p w14:paraId="0C3124B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Særlig bygningsområde </w:t>
            </w:r>
          </w:p>
        </w:tc>
        <w:tc>
          <w:tcPr>
            <w:tcW w:w="482" w:type="dxa"/>
            <w:tcBorders>
              <w:top w:val="nil"/>
              <w:left w:val="nil"/>
              <w:bottom w:val="single" w:sz="4" w:space="0" w:color="auto"/>
              <w:right w:val="single" w:sz="4" w:space="0" w:color="auto"/>
            </w:tcBorders>
            <w:shd w:val="clear" w:color="auto" w:fill="auto"/>
            <w:noWrap/>
            <w:vAlign w:val="bottom"/>
            <w:hideMark/>
          </w:tcPr>
          <w:p w14:paraId="5459F59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A307B4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t_6105_sbygn_omr </w:t>
            </w:r>
          </w:p>
        </w:tc>
      </w:tr>
      <w:tr w:rsidR="007B329C" w:rsidRPr="004C7398" w14:paraId="0267ACF4" w14:textId="77777777" w:rsidTr="00FB53DC">
        <w:tc>
          <w:tcPr>
            <w:tcW w:w="148" w:type="dxa"/>
            <w:tcBorders>
              <w:top w:val="nil"/>
              <w:right w:val="single" w:sz="4" w:space="0" w:color="auto"/>
            </w:tcBorders>
            <w:shd w:val="clear" w:color="auto" w:fill="auto"/>
          </w:tcPr>
          <w:p w14:paraId="0B71FEB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F4459B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5105</w:t>
            </w:r>
          </w:p>
        </w:tc>
        <w:tc>
          <w:tcPr>
            <w:tcW w:w="1990" w:type="dxa"/>
            <w:tcBorders>
              <w:top w:val="nil"/>
              <w:left w:val="nil"/>
              <w:bottom w:val="single" w:sz="4" w:space="0" w:color="auto"/>
              <w:right w:val="single" w:sz="4" w:space="0" w:color="auto"/>
            </w:tcBorders>
            <w:shd w:val="clear" w:color="auto" w:fill="auto"/>
            <w:noWrap/>
            <w:vAlign w:val="bottom"/>
            <w:hideMark/>
          </w:tcPr>
          <w:p w14:paraId="6C3288A9"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Rigkær</w:t>
            </w:r>
            <w:proofErr w:type="spellEnd"/>
            <w:r w:rsidRPr="00833371">
              <w:rPr>
                <w:rFonts w:ascii="Trebuchet MS" w:hAnsi="Trebuchet MS"/>
                <w:sz w:val="13"/>
                <w:szCs w:val="13"/>
              </w:rPr>
              <w:t xml:space="preserve"> – Fattigkær</w:t>
            </w:r>
          </w:p>
        </w:tc>
        <w:tc>
          <w:tcPr>
            <w:tcW w:w="875" w:type="dxa"/>
            <w:tcBorders>
              <w:top w:val="nil"/>
              <w:left w:val="nil"/>
              <w:bottom w:val="single" w:sz="4" w:space="0" w:color="auto"/>
              <w:right w:val="single" w:sz="4" w:space="0" w:color="auto"/>
            </w:tcBorders>
            <w:shd w:val="clear" w:color="auto" w:fill="auto"/>
            <w:noWrap/>
            <w:vAlign w:val="bottom"/>
            <w:hideMark/>
          </w:tcPr>
          <w:p w14:paraId="69B1AA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5FED0B8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t_5105_rig_fattig</w:t>
            </w:r>
          </w:p>
        </w:tc>
        <w:tc>
          <w:tcPr>
            <w:tcW w:w="160" w:type="dxa"/>
            <w:tcBorders>
              <w:top w:val="nil"/>
              <w:left w:val="nil"/>
              <w:bottom w:val="nil"/>
              <w:right w:val="nil"/>
            </w:tcBorders>
            <w:shd w:val="clear" w:color="auto" w:fill="auto"/>
            <w:noWrap/>
            <w:vAlign w:val="bottom"/>
            <w:hideMark/>
          </w:tcPr>
          <w:p w14:paraId="23E13196"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113809A8"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5709</w:t>
            </w:r>
          </w:p>
        </w:tc>
        <w:tc>
          <w:tcPr>
            <w:tcW w:w="2396" w:type="dxa"/>
            <w:tcBorders>
              <w:top w:val="nil"/>
              <w:left w:val="single" w:sz="4" w:space="0" w:color="auto"/>
              <w:bottom w:val="single" w:sz="4" w:space="0" w:color="auto"/>
              <w:right w:val="nil"/>
            </w:tcBorders>
            <w:shd w:val="clear" w:color="auto" w:fill="auto"/>
            <w:noWrap/>
            <w:vAlign w:val="bottom"/>
            <w:hideMark/>
          </w:tcPr>
          <w:p w14:paraId="2DD7346B"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 xml:space="preserve">Distrikter - </w:t>
            </w:r>
            <w:proofErr w:type="gramStart"/>
            <w:r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hideMark/>
          </w:tcPr>
          <w:p w14:paraId="3402C42A"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92C4A2F"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t_5709_distr</w:t>
            </w:r>
          </w:p>
        </w:tc>
        <w:tc>
          <w:tcPr>
            <w:tcW w:w="233" w:type="dxa"/>
            <w:tcBorders>
              <w:top w:val="nil"/>
              <w:left w:val="nil"/>
              <w:bottom w:val="nil"/>
              <w:right w:val="nil"/>
            </w:tcBorders>
            <w:shd w:val="clear" w:color="auto" w:fill="auto"/>
            <w:noWrap/>
            <w:vAlign w:val="bottom"/>
            <w:hideMark/>
          </w:tcPr>
          <w:p w14:paraId="6326DF7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558A642"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6106</w:t>
            </w:r>
          </w:p>
        </w:tc>
        <w:tc>
          <w:tcPr>
            <w:tcW w:w="2130" w:type="dxa"/>
            <w:tcBorders>
              <w:top w:val="nil"/>
              <w:left w:val="nil"/>
              <w:bottom w:val="single" w:sz="4" w:space="0" w:color="auto"/>
              <w:right w:val="single" w:sz="4" w:space="0" w:color="auto"/>
            </w:tcBorders>
            <w:shd w:val="clear" w:color="auto" w:fill="auto"/>
            <w:noWrap/>
            <w:vAlign w:val="bottom"/>
            <w:hideMark/>
          </w:tcPr>
          <w:p w14:paraId="14EF28BE" w14:textId="77777777" w:rsidR="007B329C" w:rsidRPr="0081400D" w:rsidRDefault="007B329C" w:rsidP="00134D5C">
            <w:pPr>
              <w:rPr>
                <w:rFonts w:ascii="Trebuchet MS" w:hAnsi="Trebuchet MS"/>
                <w:i/>
                <w:color w:val="A6A6A6"/>
                <w:sz w:val="13"/>
                <w:szCs w:val="13"/>
              </w:rPr>
            </w:pPr>
            <w:proofErr w:type="spellStart"/>
            <w:r w:rsidRPr="0081400D">
              <w:rPr>
                <w:rFonts w:ascii="Trebuchet MS" w:hAnsi="Trebuchet MS"/>
                <w:i/>
                <w:color w:val="A6A6A6"/>
                <w:sz w:val="13"/>
                <w:szCs w:val="13"/>
              </w:rPr>
              <w:t>Særlig_bygning</w:t>
            </w:r>
            <w:proofErr w:type="spellEnd"/>
            <w:r w:rsidR="00960A78" w:rsidRPr="0081400D">
              <w:rPr>
                <w:rFonts w:ascii="Trebuchet MS" w:hAnsi="Trebuchet MS"/>
                <w:i/>
                <w:color w:val="A6A6A6"/>
                <w:sz w:val="13"/>
                <w:szCs w:val="13"/>
              </w:rPr>
              <w:t xml:space="preserve"> - </w:t>
            </w:r>
            <w:proofErr w:type="gramStart"/>
            <w:r w:rsidR="00960A78"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35FAB0AE"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D58CAC4"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t_6106_sbygn</w:t>
            </w:r>
          </w:p>
        </w:tc>
      </w:tr>
      <w:tr w:rsidR="007B329C" w:rsidRPr="004C7398" w14:paraId="581DD83C" w14:textId="77777777" w:rsidTr="00FB53DC">
        <w:tc>
          <w:tcPr>
            <w:tcW w:w="148" w:type="dxa"/>
            <w:tcBorders>
              <w:top w:val="nil"/>
              <w:right w:val="single" w:sz="4" w:space="0" w:color="auto"/>
            </w:tcBorders>
            <w:shd w:val="clear" w:color="auto" w:fill="auto"/>
          </w:tcPr>
          <w:p w14:paraId="5E62C7C2"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E96436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5106</w:t>
            </w:r>
          </w:p>
        </w:tc>
        <w:tc>
          <w:tcPr>
            <w:tcW w:w="1990" w:type="dxa"/>
            <w:tcBorders>
              <w:top w:val="nil"/>
              <w:left w:val="nil"/>
              <w:bottom w:val="single" w:sz="4" w:space="0" w:color="auto"/>
              <w:right w:val="single" w:sz="4" w:space="0" w:color="auto"/>
            </w:tcBorders>
            <w:shd w:val="clear" w:color="auto" w:fill="auto"/>
            <w:noWrap/>
            <w:vAlign w:val="bottom"/>
            <w:hideMark/>
          </w:tcPr>
          <w:p w14:paraId="35A3D248"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Naturpleje</w:t>
            </w:r>
          </w:p>
        </w:tc>
        <w:tc>
          <w:tcPr>
            <w:tcW w:w="875" w:type="dxa"/>
            <w:tcBorders>
              <w:top w:val="nil"/>
              <w:left w:val="nil"/>
              <w:bottom w:val="single" w:sz="4" w:space="0" w:color="auto"/>
              <w:right w:val="single" w:sz="4" w:space="0" w:color="auto"/>
            </w:tcBorders>
            <w:shd w:val="clear" w:color="auto" w:fill="auto"/>
            <w:noWrap/>
            <w:vAlign w:val="bottom"/>
            <w:hideMark/>
          </w:tcPr>
          <w:p w14:paraId="68C6D92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F86054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t_5106_nat_pl</w:t>
            </w:r>
          </w:p>
        </w:tc>
        <w:tc>
          <w:tcPr>
            <w:tcW w:w="160" w:type="dxa"/>
            <w:tcBorders>
              <w:top w:val="nil"/>
              <w:left w:val="nil"/>
              <w:bottom w:val="nil"/>
              <w:right w:val="nil"/>
            </w:tcBorders>
            <w:shd w:val="clear" w:color="auto" w:fill="auto"/>
            <w:noWrap/>
            <w:vAlign w:val="bottom"/>
            <w:hideMark/>
          </w:tcPr>
          <w:p w14:paraId="4384AF7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44D013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5710</w:t>
            </w:r>
          </w:p>
        </w:tc>
        <w:tc>
          <w:tcPr>
            <w:tcW w:w="2396" w:type="dxa"/>
            <w:tcBorders>
              <w:top w:val="nil"/>
              <w:left w:val="nil"/>
              <w:bottom w:val="single" w:sz="4" w:space="0" w:color="auto"/>
              <w:right w:val="single" w:sz="4" w:space="0" w:color="auto"/>
            </w:tcBorders>
            <w:shd w:val="clear" w:color="auto" w:fill="auto"/>
            <w:noWrap/>
            <w:vAlign w:val="bottom"/>
            <w:hideMark/>
          </w:tcPr>
          <w:p w14:paraId="2934544D"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Børn</w:t>
            </w:r>
            <w:r w:rsidR="000052C4">
              <w:rPr>
                <w:rFonts w:ascii="Trebuchet MS" w:hAnsi="Trebuchet MS"/>
                <w:sz w:val="13"/>
                <w:szCs w:val="13"/>
              </w:rPr>
              <w:t>e</w:t>
            </w:r>
            <w:r w:rsidRPr="0081400D">
              <w:rPr>
                <w:rFonts w:ascii="Trebuchet MS" w:hAnsi="Trebuchet MS"/>
                <w:sz w:val="13"/>
                <w:szCs w:val="13"/>
              </w:rPr>
              <w:t>- og skoledistrikter</w:t>
            </w:r>
          </w:p>
        </w:tc>
        <w:tc>
          <w:tcPr>
            <w:tcW w:w="1330" w:type="dxa"/>
            <w:tcBorders>
              <w:top w:val="nil"/>
              <w:left w:val="nil"/>
              <w:bottom w:val="single" w:sz="4" w:space="0" w:color="auto"/>
              <w:right w:val="single" w:sz="4" w:space="0" w:color="auto"/>
            </w:tcBorders>
            <w:shd w:val="clear" w:color="auto" w:fill="auto"/>
            <w:noWrap/>
            <w:vAlign w:val="bottom"/>
            <w:hideMark/>
          </w:tcPr>
          <w:p w14:paraId="5792E61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991CB36"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t_5710_born_skole_dis</w:t>
            </w:r>
          </w:p>
        </w:tc>
        <w:tc>
          <w:tcPr>
            <w:tcW w:w="233" w:type="dxa"/>
            <w:tcBorders>
              <w:top w:val="nil"/>
              <w:left w:val="nil"/>
              <w:bottom w:val="nil"/>
              <w:right w:val="nil"/>
            </w:tcBorders>
            <w:shd w:val="clear" w:color="auto" w:fill="auto"/>
            <w:noWrap/>
            <w:vAlign w:val="bottom"/>
            <w:hideMark/>
          </w:tcPr>
          <w:p w14:paraId="292D9BB4"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5BB0D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6107</w:t>
            </w:r>
          </w:p>
        </w:tc>
        <w:tc>
          <w:tcPr>
            <w:tcW w:w="2130" w:type="dxa"/>
            <w:tcBorders>
              <w:top w:val="nil"/>
              <w:left w:val="nil"/>
              <w:bottom w:val="single" w:sz="4" w:space="0" w:color="auto"/>
              <w:right w:val="single" w:sz="4" w:space="0" w:color="auto"/>
            </w:tcBorders>
            <w:shd w:val="clear" w:color="auto" w:fill="auto"/>
            <w:noWrap/>
            <w:vAlign w:val="bottom"/>
            <w:hideMark/>
          </w:tcPr>
          <w:p w14:paraId="0414E60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Forholdsordre </w:t>
            </w:r>
          </w:p>
        </w:tc>
        <w:tc>
          <w:tcPr>
            <w:tcW w:w="482" w:type="dxa"/>
            <w:tcBorders>
              <w:top w:val="nil"/>
              <w:left w:val="nil"/>
              <w:bottom w:val="single" w:sz="4" w:space="0" w:color="auto"/>
              <w:right w:val="single" w:sz="4" w:space="0" w:color="auto"/>
            </w:tcBorders>
            <w:shd w:val="clear" w:color="auto" w:fill="auto"/>
            <w:noWrap/>
            <w:vAlign w:val="bottom"/>
            <w:hideMark/>
          </w:tcPr>
          <w:p w14:paraId="30C94DB8" w14:textId="77777777" w:rsidR="007B329C" w:rsidRPr="004C7398" w:rsidRDefault="008D5D70" w:rsidP="007B329C">
            <w:pPr>
              <w:jc w:val="center"/>
              <w:rPr>
                <w:rFonts w:ascii="Trebuchet MS" w:hAnsi="Trebuchet MS"/>
                <w:color w:val="000000"/>
                <w:sz w:val="13"/>
                <w:szCs w:val="13"/>
              </w:rPr>
            </w:pPr>
            <w:r w:rsidRPr="00E80E14">
              <w:rPr>
                <w:rFonts w:ascii="Trebuchet MS" w:hAnsi="Trebuchet MS"/>
                <w:color w:val="4F81BD"/>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5B7680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t_6107_forholds </w:t>
            </w:r>
          </w:p>
        </w:tc>
      </w:tr>
      <w:tr w:rsidR="007B329C" w:rsidRPr="004C7398" w14:paraId="702AE469" w14:textId="77777777" w:rsidTr="00FB53DC">
        <w:tc>
          <w:tcPr>
            <w:tcW w:w="148" w:type="dxa"/>
            <w:tcBorders>
              <w:top w:val="nil"/>
              <w:right w:val="single" w:sz="4" w:space="0" w:color="auto"/>
            </w:tcBorders>
            <w:shd w:val="clear" w:color="auto" w:fill="auto"/>
          </w:tcPr>
          <w:p w14:paraId="0BFD68E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3ADA64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5107</w:t>
            </w:r>
          </w:p>
        </w:tc>
        <w:tc>
          <w:tcPr>
            <w:tcW w:w="1990" w:type="dxa"/>
            <w:tcBorders>
              <w:top w:val="nil"/>
              <w:left w:val="nil"/>
              <w:bottom w:val="single" w:sz="4" w:space="0" w:color="auto"/>
              <w:right w:val="single" w:sz="4" w:space="0" w:color="auto"/>
            </w:tcBorders>
            <w:shd w:val="clear" w:color="auto" w:fill="auto"/>
            <w:noWrap/>
            <w:vAlign w:val="bottom"/>
            <w:hideMark/>
          </w:tcPr>
          <w:p w14:paraId="07D1D003" w14:textId="77777777" w:rsidR="007B329C" w:rsidRPr="00833371" w:rsidRDefault="007B329C" w:rsidP="00733A30">
            <w:pPr>
              <w:rPr>
                <w:rFonts w:ascii="Trebuchet MS" w:hAnsi="Trebuchet MS"/>
                <w:sz w:val="13"/>
                <w:szCs w:val="13"/>
              </w:rPr>
            </w:pPr>
            <w:r w:rsidRPr="00833371">
              <w:rPr>
                <w:rFonts w:ascii="Trebuchet MS" w:hAnsi="Trebuchet MS"/>
                <w:sz w:val="13"/>
                <w:szCs w:val="13"/>
              </w:rPr>
              <w:t>Arter</w:t>
            </w:r>
            <w:r w:rsidR="00733A30" w:rsidRPr="00833371">
              <w:rPr>
                <w:rFonts w:ascii="Trebuchet MS" w:hAnsi="Trebuchet MS"/>
                <w:sz w:val="13"/>
                <w:szCs w:val="13"/>
              </w:rPr>
              <w:t xml:space="preserve"> </w:t>
            </w:r>
            <w:r w:rsidRPr="00833371">
              <w:rPr>
                <w:rFonts w:ascii="Trebuchet MS" w:hAnsi="Trebuchet MS"/>
                <w:sz w:val="13"/>
                <w:szCs w:val="13"/>
              </w:rPr>
              <w:t>Invasive</w:t>
            </w:r>
            <w:r w:rsidR="00733A30" w:rsidRPr="00833371">
              <w:rPr>
                <w:rFonts w:ascii="Trebuchet MS" w:hAnsi="Trebuchet MS"/>
                <w:sz w:val="13"/>
                <w:szCs w:val="13"/>
              </w:rPr>
              <w:t xml:space="preserve"> </w:t>
            </w:r>
            <w:r w:rsidRPr="00833371">
              <w:rPr>
                <w:rFonts w:ascii="Trebuchet MS" w:hAnsi="Trebuchet MS"/>
                <w:sz w:val="13"/>
                <w:szCs w:val="13"/>
              </w:rPr>
              <w:t>Punkt</w:t>
            </w:r>
          </w:p>
        </w:tc>
        <w:tc>
          <w:tcPr>
            <w:tcW w:w="875" w:type="dxa"/>
            <w:tcBorders>
              <w:top w:val="nil"/>
              <w:left w:val="nil"/>
              <w:bottom w:val="single" w:sz="4" w:space="0" w:color="auto"/>
              <w:right w:val="single" w:sz="4" w:space="0" w:color="auto"/>
            </w:tcBorders>
            <w:shd w:val="clear" w:color="auto" w:fill="auto"/>
            <w:noWrap/>
            <w:vAlign w:val="bottom"/>
            <w:hideMark/>
          </w:tcPr>
          <w:p w14:paraId="1725B61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CC86B2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t_5107_art_invas_p</w:t>
            </w:r>
          </w:p>
        </w:tc>
        <w:tc>
          <w:tcPr>
            <w:tcW w:w="160" w:type="dxa"/>
            <w:tcBorders>
              <w:top w:val="nil"/>
              <w:left w:val="nil"/>
              <w:bottom w:val="nil"/>
              <w:right w:val="nil"/>
            </w:tcBorders>
            <w:shd w:val="clear" w:color="auto" w:fill="auto"/>
            <w:noWrap/>
            <w:vAlign w:val="bottom"/>
            <w:hideMark/>
          </w:tcPr>
          <w:p w14:paraId="4FC27660"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244333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5711</w:t>
            </w:r>
          </w:p>
        </w:tc>
        <w:tc>
          <w:tcPr>
            <w:tcW w:w="2396" w:type="dxa"/>
            <w:tcBorders>
              <w:top w:val="nil"/>
              <w:left w:val="nil"/>
              <w:bottom w:val="single" w:sz="4" w:space="0" w:color="auto"/>
              <w:right w:val="single" w:sz="4" w:space="0" w:color="auto"/>
            </w:tcBorders>
            <w:shd w:val="clear" w:color="auto" w:fill="auto"/>
            <w:noWrap/>
            <w:vAlign w:val="bottom"/>
            <w:hideMark/>
          </w:tcPr>
          <w:p w14:paraId="3D6DA5DD"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Andre distrikter</w:t>
            </w:r>
          </w:p>
        </w:tc>
        <w:tc>
          <w:tcPr>
            <w:tcW w:w="1330" w:type="dxa"/>
            <w:tcBorders>
              <w:top w:val="nil"/>
              <w:left w:val="nil"/>
              <w:bottom w:val="single" w:sz="4" w:space="0" w:color="auto"/>
              <w:right w:val="single" w:sz="4" w:space="0" w:color="auto"/>
            </w:tcBorders>
            <w:shd w:val="clear" w:color="auto" w:fill="auto"/>
            <w:noWrap/>
            <w:vAlign w:val="bottom"/>
            <w:hideMark/>
          </w:tcPr>
          <w:p w14:paraId="3280E3E1"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5B30B5A"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t_5711_and_dis</w:t>
            </w:r>
          </w:p>
        </w:tc>
        <w:tc>
          <w:tcPr>
            <w:tcW w:w="233" w:type="dxa"/>
            <w:tcBorders>
              <w:top w:val="nil"/>
              <w:left w:val="nil"/>
              <w:bottom w:val="nil"/>
              <w:right w:val="nil"/>
            </w:tcBorders>
            <w:shd w:val="clear" w:color="auto" w:fill="auto"/>
            <w:noWrap/>
            <w:vAlign w:val="bottom"/>
            <w:hideMark/>
          </w:tcPr>
          <w:p w14:paraId="10C742A8"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754DB0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6108</w:t>
            </w:r>
          </w:p>
        </w:tc>
        <w:tc>
          <w:tcPr>
            <w:tcW w:w="2130" w:type="dxa"/>
            <w:tcBorders>
              <w:top w:val="nil"/>
              <w:left w:val="nil"/>
              <w:bottom w:val="single" w:sz="4" w:space="0" w:color="auto"/>
              <w:right w:val="single" w:sz="4" w:space="0" w:color="auto"/>
            </w:tcBorders>
            <w:shd w:val="clear" w:color="auto" w:fill="auto"/>
            <w:noWrap/>
            <w:vAlign w:val="bottom"/>
            <w:hideMark/>
          </w:tcPr>
          <w:p w14:paraId="1D639DF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Mødeplan</w:t>
            </w:r>
          </w:p>
        </w:tc>
        <w:tc>
          <w:tcPr>
            <w:tcW w:w="482" w:type="dxa"/>
            <w:tcBorders>
              <w:top w:val="nil"/>
              <w:left w:val="nil"/>
              <w:bottom w:val="single" w:sz="4" w:space="0" w:color="auto"/>
              <w:right w:val="single" w:sz="4" w:space="0" w:color="auto"/>
            </w:tcBorders>
            <w:shd w:val="clear" w:color="auto" w:fill="auto"/>
            <w:noWrap/>
            <w:vAlign w:val="bottom"/>
            <w:hideMark/>
          </w:tcPr>
          <w:p w14:paraId="11B0FC2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DC7418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t_6108_moedepl</w:t>
            </w:r>
          </w:p>
        </w:tc>
      </w:tr>
      <w:tr w:rsidR="007B329C" w:rsidRPr="004C7398" w14:paraId="600BD1B4" w14:textId="77777777" w:rsidTr="00FB53DC">
        <w:tc>
          <w:tcPr>
            <w:tcW w:w="148" w:type="dxa"/>
            <w:tcBorders>
              <w:top w:val="nil"/>
              <w:right w:val="single" w:sz="4" w:space="0" w:color="auto"/>
            </w:tcBorders>
            <w:shd w:val="clear" w:color="auto" w:fill="auto"/>
          </w:tcPr>
          <w:p w14:paraId="38898BB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FC1401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5108</w:t>
            </w:r>
          </w:p>
        </w:tc>
        <w:tc>
          <w:tcPr>
            <w:tcW w:w="1990" w:type="dxa"/>
            <w:tcBorders>
              <w:top w:val="nil"/>
              <w:left w:val="nil"/>
              <w:bottom w:val="single" w:sz="4" w:space="0" w:color="auto"/>
              <w:right w:val="single" w:sz="4" w:space="0" w:color="auto"/>
            </w:tcBorders>
            <w:shd w:val="clear" w:color="auto" w:fill="auto"/>
            <w:noWrap/>
            <w:vAlign w:val="bottom"/>
            <w:hideMark/>
          </w:tcPr>
          <w:p w14:paraId="03C4D26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Grønt partnerskab</w:t>
            </w:r>
          </w:p>
        </w:tc>
        <w:tc>
          <w:tcPr>
            <w:tcW w:w="875" w:type="dxa"/>
            <w:tcBorders>
              <w:top w:val="nil"/>
              <w:left w:val="nil"/>
              <w:bottom w:val="single" w:sz="4" w:space="0" w:color="auto"/>
              <w:right w:val="single" w:sz="4" w:space="0" w:color="auto"/>
            </w:tcBorders>
            <w:shd w:val="clear" w:color="auto" w:fill="auto"/>
            <w:noWrap/>
            <w:vAlign w:val="bottom"/>
            <w:hideMark/>
          </w:tcPr>
          <w:p w14:paraId="30C892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9AF1DB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t_5108_groent_part</w:t>
            </w:r>
          </w:p>
        </w:tc>
        <w:tc>
          <w:tcPr>
            <w:tcW w:w="160" w:type="dxa"/>
            <w:tcBorders>
              <w:top w:val="nil"/>
              <w:left w:val="nil"/>
              <w:bottom w:val="nil"/>
              <w:right w:val="nil"/>
            </w:tcBorders>
            <w:shd w:val="clear" w:color="auto" w:fill="auto"/>
            <w:noWrap/>
            <w:vAlign w:val="bottom"/>
            <w:hideMark/>
          </w:tcPr>
          <w:p w14:paraId="6E12969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272A44"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5712</w:t>
            </w:r>
          </w:p>
        </w:tc>
        <w:tc>
          <w:tcPr>
            <w:tcW w:w="2396" w:type="dxa"/>
            <w:tcBorders>
              <w:top w:val="nil"/>
              <w:left w:val="nil"/>
              <w:bottom w:val="single" w:sz="4" w:space="0" w:color="auto"/>
              <w:right w:val="single" w:sz="4" w:space="0" w:color="auto"/>
            </w:tcBorders>
            <w:shd w:val="clear" w:color="auto" w:fill="auto"/>
            <w:noWrap/>
            <w:vAlign w:val="bottom"/>
            <w:hideMark/>
          </w:tcPr>
          <w:p w14:paraId="2B8D5AA1"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Pleje- og ældredistrikter</w:t>
            </w:r>
          </w:p>
        </w:tc>
        <w:tc>
          <w:tcPr>
            <w:tcW w:w="1330" w:type="dxa"/>
            <w:tcBorders>
              <w:top w:val="nil"/>
              <w:left w:val="nil"/>
              <w:bottom w:val="single" w:sz="4" w:space="0" w:color="auto"/>
              <w:right w:val="single" w:sz="4" w:space="0" w:color="auto"/>
            </w:tcBorders>
            <w:shd w:val="clear" w:color="auto" w:fill="auto"/>
            <w:noWrap/>
            <w:vAlign w:val="bottom"/>
            <w:hideMark/>
          </w:tcPr>
          <w:p w14:paraId="68DAA9DA"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7B30875"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t_5712_plej_aeldr_dis</w:t>
            </w:r>
          </w:p>
        </w:tc>
        <w:tc>
          <w:tcPr>
            <w:tcW w:w="233" w:type="dxa"/>
            <w:tcBorders>
              <w:top w:val="nil"/>
              <w:left w:val="nil"/>
              <w:bottom w:val="nil"/>
              <w:right w:val="nil"/>
            </w:tcBorders>
            <w:shd w:val="clear" w:color="auto" w:fill="auto"/>
            <w:noWrap/>
            <w:vAlign w:val="bottom"/>
            <w:hideMark/>
          </w:tcPr>
          <w:p w14:paraId="1A583870"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579E28D"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6109</w:t>
            </w:r>
          </w:p>
        </w:tc>
        <w:tc>
          <w:tcPr>
            <w:tcW w:w="2130" w:type="dxa"/>
            <w:tcBorders>
              <w:top w:val="nil"/>
              <w:left w:val="nil"/>
              <w:bottom w:val="single" w:sz="4" w:space="0" w:color="auto"/>
              <w:right w:val="single" w:sz="4" w:space="0" w:color="auto"/>
            </w:tcBorders>
            <w:shd w:val="clear" w:color="auto" w:fill="auto"/>
            <w:noWrap/>
            <w:vAlign w:val="bottom"/>
            <w:hideMark/>
          </w:tcPr>
          <w:p w14:paraId="6FF50819"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 xml:space="preserve">Sirene, alarm </w:t>
            </w:r>
            <w:r w:rsidR="00960A78" w:rsidRPr="0081400D">
              <w:rPr>
                <w:rFonts w:ascii="Trebuchet MS" w:hAnsi="Trebuchet MS"/>
                <w:i/>
                <w:color w:val="A6A6A6"/>
                <w:sz w:val="13"/>
                <w:szCs w:val="13"/>
              </w:rPr>
              <w:t xml:space="preserve">- </w:t>
            </w:r>
            <w:proofErr w:type="gramStart"/>
            <w:r w:rsidR="00960A78"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26448EDC"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2F29576E"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t_6109_sirene </w:t>
            </w:r>
          </w:p>
        </w:tc>
      </w:tr>
      <w:tr w:rsidR="007B329C" w:rsidRPr="004C7398" w14:paraId="12278694" w14:textId="77777777" w:rsidTr="00FB53DC">
        <w:tc>
          <w:tcPr>
            <w:tcW w:w="148" w:type="dxa"/>
            <w:tcBorders>
              <w:top w:val="nil"/>
              <w:right w:val="single" w:sz="4" w:space="0" w:color="auto"/>
            </w:tcBorders>
            <w:shd w:val="clear" w:color="auto" w:fill="auto"/>
          </w:tcPr>
          <w:p w14:paraId="4078CFD1"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nil"/>
            </w:tcBorders>
            <w:shd w:val="clear" w:color="000000" w:fill="D9D9D9"/>
            <w:noWrap/>
            <w:vAlign w:val="bottom"/>
            <w:hideMark/>
          </w:tcPr>
          <w:p w14:paraId="75C94E34"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5.3 Miljø</w:t>
            </w:r>
          </w:p>
        </w:tc>
        <w:tc>
          <w:tcPr>
            <w:tcW w:w="1990" w:type="dxa"/>
            <w:tcBorders>
              <w:top w:val="nil"/>
              <w:left w:val="nil"/>
              <w:bottom w:val="single" w:sz="4" w:space="0" w:color="auto"/>
              <w:right w:val="nil"/>
            </w:tcBorders>
            <w:shd w:val="clear" w:color="000000" w:fill="D9D9D9"/>
            <w:noWrap/>
            <w:vAlign w:val="bottom"/>
            <w:hideMark/>
          </w:tcPr>
          <w:p w14:paraId="46CA137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w:t>
            </w:r>
          </w:p>
        </w:tc>
        <w:tc>
          <w:tcPr>
            <w:tcW w:w="875" w:type="dxa"/>
            <w:tcBorders>
              <w:top w:val="nil"/>
              <w:left w:val="nil"/>
              <w:bottom w:val="single" w:sz="4" w:space="0" w:color="auto"/>
              <w:right w:val="nil"/>
            </w:tcBorders>
            <w:shd w:val="clear" w:color="000000" w:fill="D9D9D9"/>
            <w:noWrap/>
            <w:vAlign w:val="bottom"/>
            <w:hideMark/>
          </w:tcPr>
          <w:p w14:paraId="51593F0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67D2D87C"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Miljoe</w:t>
            </w:r>
            <w:proofErr w:type="spellEnd"/>
          </w:p>
        </w:tc>
        <w:tc>
          <w:tcPr>
            <w:tcW w:w="160" w:type="dxa"/>
            <w:tcBorders>
              <w:top w:val="nil"/>
              <w:left w:val="nil"/>
              <w:bottom w:val="nil"/>
              <w:right w:val="nil"/>
            </w:tcBorders>
            <w:shd w:val="clear" w:color="auto" w:fill="auto"/>
            <w:noWrap/>
            <w:vAlign w:val="bottom"/>
            <w:hideMark/>
          </w:tcPr>
          <w:p w14:paraId="1EC8060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A9D2E5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5713</w:t>
            </w:r>
          </w:p>
        </w:tc>
        <w:tc>
          <w:tcPr>
            <w:tcW w:w="2396" w:type="dxa"/>
            <w:tcBorders>
              <w:top w:val="nil"/>
              <w:left w:val="nil"/>
              <w:bottom w:val="single" w:sz="4" w:space="0" w:color="auto"/>
              <w:right w:val="single" w:sz="4" w:space="0" w:color="auto"/>
            </w:tcBorders>
            <w:shd w:val="clear" w:color="auto" w:fill="auto"/>
            <w:noWrap/>
            <w:vAlign w:val="bottom"/>
            <w:hideMark/>
          </w:tcPr>
          <w:p w14:paraId="7B077E9E"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Prognose- og statistik distrikter</w:t>
            </w:r>
          </w:p>
        </w:tc>
        <w:tc>
          <w:tcPr>
            <w:tcW w:w="1330" w:type="dxa"/>
            <w:tcBorders>
              <w:top w:val="nil"/>
              <w:left w:val="nil"/>
              <w:bottom w:val="single" w:sz="4" w:space="0" w:color="auto"/>
              <w:right w:val="single" w:sz="4" w:space="0" w:color="auto"/>
            </w:tcBorders>
            <w:shd w:val="clear" w:color="auto" w:fill="auto"/>
            <w:noWrap/>
            <w:vAlign w:val="bottom"/>
            <w:hideMark/>
          </w:tcPr>
          <w:p w14:paraId="69916A7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0AADFC79"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t_5713_prog_stat_dis</w:t>
            </w:r>
          </w:p>
        </w:tc>
        <w:tc>
          <w:tcPr>
            <w:tcW w:w="233" w:type="dxa"/>
            <w:tcBorders>
              <w:top w:val="nil"/>
              <w:left w:val="nil"/>
              <w:bottom w:val="nil"/>
              <w:right w:val="nil"/>
            </w:tcBorders>
            <w:shd w:val="clear" w:color="auto" w:fill="auto"/>
            <w:noWrap/>
            <w:vAlign w:val="bottom"/>
            <w:hideMark/>
          </w:tcPr>
          <w:p w14:paraId="4FBB6BFF"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42AFEC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6110</w:t>
            </w:r>
          </w:p>
        </w:tc>
        <w:tc>
          <w:tcPr>
            <w:tcW w:w="2130" w:type="dxa"/>
            <w:tcBorders>
              <w:top w:val="nil"/>
              <w:left w:val="nil"/>
              <w:bottom w:val="single" w:sz="4" w:space="0" w:color="auto"/>
              <w:right w:val="single" w:sz="4" w:space="0" w:color="auto"/>
            </w:tcBorders>
            <w:shd w:val="clear" w:color="auto" w:fill="auto"/>
            <w:noWrap/>
            <w:vAlign w:val="bottom"/>
            <w:hideMark/>
          </w:tcPr>
          <w:p w14:paraId="607C529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Nøgleboks til beredskab </w:t>
            </w:r>
          </w:p>
        </w:tc>
        <w:tc>
          <w:tcPr>
            <w:tcW w:w="482" w:type="dxa"/>
            <w:tcBorders>
              <w:top w:val="nil"/>
              <w:left w:val="nil"/>
              <w:bottom w:val="single" w:sz="4" w:space="0" w:color="auto"/>
              <w:right w:val="single" w:sz="4" w:space="0" w:color="auto"/>
            </w:tcBorders>
            <w:shd w:val="clear" w:color="auto" w:fill="auto"/>
            <w:noWrap/>
            <w:vAlign w:val="bottom"/>
            <w:hideMark/>
          </w:tcPr>
          <w:p w14:paraId="1C7A075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079225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t_6110_noegle</w:t>
            </w:r>
          </w:p>
        </w:tc>
      </w:tr>
      <w:tr w:rsidR="007B329C" w:rsidRPr="004C7398" w14:paraId="5FA344DE" w14:textId="77777777" w:rsidTr="00FB53DC">
        <w:tc>
          <w:tcPr>
            <w:tcW w:w="148" w:type="dxa"/>
            <w:tcBorders>
              <w:top w:val="nil"/>
              <w:right w:val="single" w:sz="4" w:space="0" w:color="auto"/>
            </w:tcBorders>
            <w:shd w:val="clear" w:color="auto" w:fill="auto"/>
          </w:tcPr>
          <w:p w14:paraId="116291DE"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0D82AAA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68DA44B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188B6EE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382AA43B"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56EB3F2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9E1AAB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5714</w:t>
            </w:r>
          </w:p>
        </w:tc>
        <w:tc>
          <w:tcPr>
            <w:tcW w:w="2396" w:type="dxa"/>
            <w:tcBorders>
              <w:top w:val="nil"/>
              <w:left w:val="nil"/>
              <w:bottom w:val="single" w:sz="4" w:space="0" w:color="auto"/>
              <w:right w:val="single" w:sz="4" w:space="0" w:color="auto"/>
            </w:tcBorders>
            <w:shd w:val="clear" w:color="auto" w:fill="auto"/>
            <w:noWrap/>
            <w:vAlign w:val="bottom"/>
            <w:hideMark/>
          </w:tcPr>
          <w:p w14:paraId="015EB3CE" w14:textId="77777777" w:rsidR="007B329C" w:rsidRPr="0081400D" w:rsidRDefault="007C0E3A" w:rsidP="007B329C">
            <w:pPr>
              <w:rPr>
                <w:rFonts w:ascii="Trebuchet MS" w:hAnsi="Trebuchet MS"/>
                <w:sz w:val="13"/>
                <w:szCs w:val="13"/>
              </w:rPr>
            </w:pPr>
            <w:r w:rsidRPr="0081400D">
              <w:rPr>
                <w:rFonts w:ascii="Trebuchet MS" w:hAnsi="Trebuchet MS"/>
                <w:sz w:val="13"/>
                <w:szCs w:val="13"/>
              </w:rPr>
              <w:t>Lærings- og uddannelsesinstitution</w:t>
            </w:r>
          </w:p>
        </w:tc>
        <w:tc>
          <w:tcPr>
            <w:tcW w:w="1330" w:type="dxa"/>
            <w:tcBorders>
              <w:top w:val="nil"/>
              <w:left w:val="nil"/>
              <w:bottom w:val="single" w:sz="4" w:space="0" w:color="auto"/>
              <w:right w:val="single" w:sz="4" w:space="0" w:color="auto"/>
            </w:tcBorders>
            <w:shd w:val="clear" w:color="auto" w:fill="auto"/>
            <w:noWrap/>
            <w:vAlign w:val="bottom"/>
            <w:hideMark/>
          </w:tcPr>
          <w:p w14:paraId="29249558"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B820A96"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t_5714_</w:t>
            </w:r>
            <w:r w:rsidR="0081400D">
              <w:rPr>
                <w:rFonts w:ascii="Trebuchet MS" w:hAnsi="Trebuchet MS"/>
                <w:sz w:val="13"/>
                <w:szCs w:val="13"/>
              </w:rPr>
              <w:t>laering_udd_inst</w:t>
            </w:r>
          </w:p>
        </w:tc>
        <w:tc>
          <w:tcPr>
            <w:tcW w:w="233" w:type="dxa"/>
            <w:tcBorders>
              <w:top w:val="nil"/>
              <w:left w:val="nil"/>
              <w:bottom w:val="nil"/>
              <w:right w:val="nil"/>
            </w:tcBorders>
            <w:shd w:val="clear" w:color="auto" w:fill="auto"/>
            <w:noWrap/>
            <w:vAlign w:val="bottom"/>
            <w:hideMark/>
          </w:tcPr>
          <w:p w14:paraId="46DD1BFC"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B875B9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6111</w:t>
            </w:r>
          </w:p>
        </w:tc>
        <w:tc>
          <w:tcPr>
            <w:tcW w:w="2130" w:type="dxa"/>
            <w:tcBorders>
              <w:top w:val="nil"/>
              <w:left w:val="nil"/>
              <w:bottom w:val="single" w:sz="4" w:space="0" w:color="auto"/>
              <w:right w:val="single" w:sz="4" w:space="0" w:color="auto"/>
            </w:tcBorders>
            <w:shd w:val="clear" w:color="auto" w:fill="auto"/>
            <w:noWrap/>
            <w:vAlign w:val="bottom"/>
            <w:hideMark/>
          </w:tcPr>
          <w:p w14:paraId="02D2009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Fyrværkeri tilladelse </w:t>
            </w:r>
          </w:p>
        </w:tc>
        <w:tc>
          <w:tcPr>
            <w:tcW w:w="482" w:type="dxa"/>
            <w:tcBorders>
              <w:top w:val="nil"/>
              <w:left w:val="nil"/>
              <w:bottom w:val="single" w:sz="4" w:space="0" w:color="auto"/>
              <w:right w:val="single" w:sz="4" w:space="0" w:color="auto"/>
            </w:tcBorders>
            <w:shd w:val="clear" w:color="auto" w:fill="auto"/>
            <w:noWrap/>
            <w:vAlign w:val="bottom"/>
            <w:hideMark/>
          </w:tcPr>
          <w:p w14:paraId="4D6E161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352841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t_6111_fyrv_till</w:t>
            </w:r>
          </w:p>
        </w:tc>
      </w:tr>
      <w:tr w:rsidR="007B329C" w:rsidRPr="004C7398" w14:paraId="7B1214FA" w14:textId="77777777" w:rsidTr="00FB53DC">
        <w:tc>
          <w:tcPr>
            <w:tcW w:w="148" w:type="dxa"/>
            <w:tcBorders>
              <w:top w:val="nil"/>
              <w:right w:val="single" w:sz="4" w:space="0" w:color="auto"/>
            </w:tcBorders>
            <w:shd w:val="clear" w:color="auto" w:fill="auto"/>
          </w:tcPr>
          <w:p w14:paraId="1595EDEA"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D4E7C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5200</w:t>
            </w:r>
          </w:p>
        </w:tc>
        <w:tc>
          <w:tcPr>
            <w:tcW w:w="1990" w:type="dxa"/>
            <w:tcBorders>
              <w:top w:val="nil"/>
              <w:left w:val="nil"/>
              <w:bottom w:val="single" w:sz="4" w:space="0" w:color="auto"/>
              <w:right w:val="single" w:sz="4" w:space="0" w:color="auto"/>
            </w:tcBorders>
            <w:shd w:val="clear" w:color="auto" w:fill="auto"/>
            <w:noWrap/>
            <w:vAlign w:val="bottom"/>
            <w:hideMark/>
          </w:tcPr>
          <w:p w14:paraId="09CB7E01"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Affaldprod_udbringning</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5EADAA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7695AC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t_5200_aff_prod_udbr</w:t>
            </w:r>
          </w:p>
        </w:tc>
        <w:tc>
          <w:tcPr>
            <w:tcW w:w="160" w:type="dxa"/>
            <w:tcBorders>
              <w:top w:val="nil"/>
              <w:left w:val="nil"/>
              <w:bottom w:val="nil"/>
              <w:right w:val="nil"/>
            </w:tcBorders>
            <w:shd w:val="clear" w:color="auto" w:fill="auto"/>
            <w:noWrap/>
            <w:vAlign w:val="bottom"/>
            <w:hideMark/>
          </w:tcPr>
          <w:p w14:paraId="2FCD467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115DEFB"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5715</w:t>
            </w:r>
          </w:p>
        </w:tc>
        <w:tc>
          <w:tcPr>
            <w:tcW w:w="2396" w:type="dxa"/>
            <w:tcBorders>
              <w:top w:val="nil"/>
              <w:left w:val="nil"/>
              <w:bottom w:val="single" w:sz="4" w:space="0" w:color="auto"/>
              <w:right w:val="single" w:sz="4" w:space="0" w:color="auto"/>
            </w:tcBorders>
            <w:shd w:val="clear" w:color="auto" w:fill="auto"/>
            <w:noWrap/>
            <w:vAlign w:val="bottom"/>
            <w:hideMark/>
          </w:tcPr>
          <w:p w14:paraId="6F183E83" w14:textId="77777777" w:rsidR="007B329C" w:rsidRPr="0081400D" w:rsidRDefault="00B63EF8" w:rsidP="007B329C">
            <w:pPr>
              <w:rPr>
                <w:rFonts w:ascii="Trebuchet MS" w:hAnsi="Trebuchet MS"/>
                <w:sz w:val="13"/>
                <w:szCs w:val="13"/>
              </w:rPr>
            </w:pPr>
            <w:r w:rsidRPr="0081400D">
              <w:rPr>
                <w:rFonts w:ascii="Trebuchet MS" w:hAnsi="Trebuchet MS"/>
                <w:sz w:val="13"/>
                <w:szCs w:val="13"/>
              </w:rPr>
              <w:t>Botilbud</w:t>
            </w:r>
          </w:p>
        </w:tc>
        <w:tc>
          <w:tcPr>
            <w:tcW w:w="1330" w:type="dxa"/>
            <w:tcBorders>
              <w:top w:val="nil"/>
              <w:left w:val="nil"/>
              <w:bottom w:val="single" w:sz="4" w:space="0" w:color="auto"/>
              <w:right w:val="single" w:sz="4" w:space="0" w:color="auto"/>
            </w:tcBorders>
            <w:shd w:val="clear" w:color="auto" w:fill="auto"/>
            <w:noWrap/>
            <w:vAlign w:val="bottom"/>
            <w:hideMark/>
          </w:tcPr>
          <w:p w14:paraId="1023270C"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F9DA9CA"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t_5715_</w:t>
            </w:r>
            <w:r w:rsidR="0081400D">
              <w:rPr>
                <w:rFonts w:ascii="Trebuchet MS" w:hAnsi="Trebuchet MS"/>
                <w:sz w:val="13"/>
                <w:szCs w:val="13"/>
              </w:rPr>
              <w:t>botilbud</w:t>
            </w:r>
          </w:p>
        </w:tc>
        <w:tc>
          <w:tcPr>
            <w:tcW w:w="233" w:type="dxa"/>
            <w:tcBorders>
              <w:top w:val="nil"/>
              <w:left w:val="nil"/>
              <w:bottom w:val="nil"/>
              <w:right w:val="nil"/>
            </w:tcBorders>
            <w:shd w:val="clear" w:color="auto" w:fill="auto"/>
            <w:noWrap/>
            <w:vAlign w:val="bottom"/>
            <w:hideMark/>
          </w:tcPr>
          <w:p w14:paraId="4E87673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B8FE26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6112</w:t>
            </w:r>
          </w:p>
        </w:tc>
        <w:tc>
          <w:tcPr>
            <w:tcW w:w="2130" w:type="dxa"/>
            <w:tcBorders>
              <w:top w:val="nil"/>
              <w:left w:val="nil"/>
              <w:bottom w:val="single" w:sz="4" w:space="0" w:color="auto"/>
              <w:right w:val="single" w:sz="4" w:space="0" w:color="auto"/>
            </w:tcBorders>
            <w:shd w:val="clear" w:color="auto" w:fill="auto"/>
            <w:noWrap/>
            <w:vAlign w:val="bottom"/>
            <w:hideMark/>
          </w:tcPr>
          <w:p w14:paraId="19EE5EF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Midlertidige depot ved… </w:t>
            </w:r>
          </w:p>
        </w:tc>
        <w:tc>
          <w:tcPr>
            <w:tcW w:w="482" w:type="dxa"/>
            <w:tcBorders>
              <w:top w:val="nil"/>
              <w:left w:val="nil"/>
              <w:bottom w:val="single" w:sz="4" w:space="0" w:color="auto"/>
              <w:right w:val="single" w:sz="4" w:space="0" w:color="auto"/>
            </w:tcBorders>
            <w:shd w:val="clear" w:color="auto" w:fill="auto"/>
            <w:noWrap/>
            <w:vAlign w:val="bottom"/>
            <w:hideMark/>
          </w:tcPr>
          <w:p w14:paraId="68BD1A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9A49C6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t_6112_midl_dep</w:t>
            </w:r>
          </w:p>
        </w:tc>
      </w:tr>
      <w:tr w:rsidR="007B329C" w:rsidRPr="004C7398" w14:paraId="2A6206B8" w14:textId="77777777" w:rsidTr="00FB53DC">
        <w:tc>
          <w:tcPr>
            <w:tcW w:w="148" w:type="dxa"/>
            <w:tcBorders>
              <w:right w:val="single" w:sz="4" w:space="0" w:color="auto"/>
            </w:tcBorders>
            <w:shd w:val="clear" w:color="auto" w:fill="auto"/>
          </w:tcPr>
          <w:p w14:paraId="7FBBC609"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61A933D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5.4 Landbrug</w:t>
            </w:r>
          </w:p>
        </w:tc>
        <w:tc>
          <w:tcPr>
            <w:tcW w:w="875" w:type="dxa"/>
            <w:tcBorders>
              <w:top w:val="nil"/>
              <w:left w:val="nil"/>
              <w:bottom w:val="single" w:sz="4" w:space="0" w:color="auto"/>
              <w:right w:val="nil"/>
            </w:tcBorders>
            <w:shd w:val="clear" w:color="000000" w:fill="D9D9D9"/>
            <w:noWrap/>
            <w:vAlign w:val="bottom"/>
            <w:hideMark/>
          </w:tcPr>
          <w:p w14:paraId="3336A09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51BB806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landbrug</w:t>
            </w:r>
          </w:p>
        </w:tc>
        <w:tc>
          <w:tcPr>
            <w:tcW w:w="160" w:type="dxa"/>
            <w:tcBorders>
              <w:top w:val="nil"/>
              <w:left w:val="nil"/>
              <w:bottom w:val="nil"/>
              <w:right w:val="nil"/>
            </w:tcBorders>
            <w:shd w:val="clear" w:color="auto" w:fill="auto"/>
            <w:noWrap/>
            <w:vAlign w:val="bottom"/>
            <w:hideMark/>
          </w:tcPr>
          <w:p w14:paraId="21397DBB"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5993D03"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5716</w:t>
            </w:r>
          </w:p>
        </w:tc>
        <w:tc>
          <w:tcPr>
            <w:tcW w:w="2396" w:type="dxa"/>
            <w:tcBorders>
              <w:top w:val="nil"/>
              <w:left w:val="nil"/>
              <w:bottom w:val="single" w:sz="4" w:space="0" w:color="auto"/>
              <w:right w:val="single" w:sz="4" w:space="0" w:color="auto"/>
            </w:tcBorders>
            <w:shd w:val="clear" w:color="auto" w:fill="auto"/>
            <w:noWrap/>
            <w:vAlign w:val="bottom"/>
            <w:hideMark/>
          </w:tcPr>
          <w:p w14:paraId="52C659E8" w14:textId="77777777" w:rsidR="007B329C" w:rsidRPr="0081400D" w:rsidRDefault="007C0E3A" w:rsidP="007B329C">
            <w:pPr>
              <w:rPr>
                <w:rFonts w:ascii="Trebuchet MS" w:hAnsi="Trebuchet MS"/>
                <w:sz w:val="13"/>
                <w:szCs w:val="13"/>
              </w:rPr>
            </w:pPr>
            <w:r w:rsidRPr="0081400D">
              <w:rPr>
                <w:rFonts w:ascii="Trebuchet MS" w:hAnsi="Trebuchet MS"/>
                <w:sz w:val="13"/>
                <w:szCs w:val="13"/>
              </w:rPr>
              <w:t>Servicetilbud</w:t>
            </w:r>
          </w:p>
        </w:tc>
        <w:tc>
          <w:tcPr>
            <w:tcW w:w="1330" w:type="dxa"/>
            <w:tcBorders>
              <w:top w:val="nil"/>
              <w:left w:val="nil"/>
              <w:bottom w:val="single" w:sz="4" w:space="0" w:color="auto"/>
              <w:right w:val="single" w:sz="4" w:space="0" w:color="auto"/>
            </w:tcBorders>
            <w:shd w:val="clear" w:color="auto" w:fill="auto"/>
            <w:noWrap/>
            <w:vAlign w:val="bottom"/>
            <w:hideMark/>
          </w:tcPr>
          <w:p w14:paraId="1E73ED81"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06B27A2"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t_5716_</w:t>
            </w:r>
            <w:r w:rsidR="0081400D">
              <w:rPr>
                <w:rFonts w:ascii="Trebuchet MS" w:hAnsi="Trebuchet MS"/>
                <w:sz w:val="13"/>
                <w:szCs w:val="13"/>
              </w:rPr>
              <w:t>servicetilbud</w:t>
            </w:r>
          </w:p>
        </w:tc>
        <w:tc>
          <w:tcPr>
            <w:tcW w:w="233" w:type="dxa"/>
            <w:tcBorders>
              <w:top w:val="nil"/>
              <w:left w:val="nil"/>
              <w:bottom w:val="nil"/>
              <w:right w:val="nil"/>
            </w:tcBorders>
            <w:shd w:val="clear" w:color="auto" w:fill="auto"/>
            <w:noWrap/>
            <w:vAlign w:val="bottom"/>
            <w:hideMark/>
          </w:tcPr>
          <w:p w14:paraId="09DC4D6B"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392B3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6113</w:t>
            </w:r>
          </w:p>
        </w:tc>
        <w:tc>
          <w:tcPr>
            <w:tcW w:w="2130" w:type="dxa"/>
            <w:tcBorders>
              <w:top w:val="nil"/>
              <w:left w:val="nil"/>
              <w:bottom w:val="single" w:sz="4" w:space="0" w:color="auto"/>
              <w:right w:val="single" w:sz="4" w:space="0" w:color="auto"/>
            </w:tcBorders>
            <w:shd w:val="clear" w:color="auto" w:fill="auto"/>
            <w:noWrap/>
            <w:vAlign w:val="bottom"/>
            <w:hideMark/>
          </w:tcPr>
          <w:p w14:paraId="0E102B5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Beskyttet natur ved…</w:t>
            </w:r>
          </w:p>
        </w:tc>
        <w:tc>
          <w:tcPr>
            <w:tcW w:w="482" w:type="dxa"/>
            <w:tcBorders>
              <w:top w:val="nil"/>
              <w:left w:val="nil"/>
              <w:bottom w:val="single" w:sz="4" w:space="0" w:color="auto"/>
              <w:right w:val="single" w:sz="4" w:space="0" w:color="auto"/>
            </w:tcBorders>
            <w:shd w:val="clear" w:color="auto" w:fill="auto"/>
            <w:noWrap/>
            <w:vAlign w:val="bottom"/>
            <w:hideMark/>
          </w:tcPr>
          <w:p w14:paraId="1D5B32B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EB5AAB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t_6113_besk_nat_b</w:t>
            </w:r>
          </w:p>
        </w:tc>
      </w:tr>
      <w:tr w:rsidR="007B329C" w:rsidRPr="004C7398" w14:paraId="6A0447BB" w14:textId="77777777" w:rsidTr="00205311">
        <w:tc>
          <w:tcPr>
            <w:tcW w:w="148" w:type="dxa"/>
            <w:tcBorders>
              <w:top w:val="nil"/>
              <w:right w:val="single" w:sz="4" w:space="0" w:color="auto"/>
            </w:tcBorders>
            <w:shd w:val="clear" w:color="auto" w:fill="auto"/>
          </w:tcPr>
          <w:p w14:paraId="0DA88016"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14468B2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71555C17"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72BAC10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018C58A8"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0031C52E"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10662645"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5.9 Sport, fritid og friluftsliv</w:t>
            </w:r>
          </w:p>
        </w:tc>
        <w:tc>
          <w:tcPr>
            <w:tcW w:w="1330" w:type="dxa"/>
            <w:tcBorders>
              <w:top w:val="nil"/>
              <w:left w:val="nil"/>
              <w:bottom w:val="single" w:sz="4" w:space="0" w:color="auto"/>
              <w:right w:val="nil"/>
            </w:tcBorders>
            <w:shd w:val="clear" w:color="000000" w:fill="D9D9D9"/>
            <w:noWrap/>
            <w:vAlign w:val="bottom"/>
            <w:hideMark/>
          </w:tcPr>
          <w:p w14:paraId="39D6D8A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024259D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             </w:t>
            </w:r>
            <w:proofErr w:type="spellStart"/>
            <w:r w:rsidRPr="004C7398">
              <w:rPr>
                <w:rFonts w:ascii="Trebuchet MS" w:hAnsi="Trebuchet MS"/>
                <w:color w:val="000000"/>
                <w:sz w:val="13"/>
                <w:szCs w:val="13"/>
              </w:rPr>
              <w:t>sport_fritid_og_friluftsliv</w:t>
            </w:r>
            <w:proofErr w:type="spellEnd"/>
          </w:p>
        </w:tc>
        <w:tc>
          <w:tcPr>
            <w:tcW w:w="233" w:type="dxa"/>
            <w:tcBorders>
              <w:top w:val="nil"/>
              <w:left w:val="nil"/>
              <w:bottom w:val="nil"/>
              <w:right w:val="nil"/>
            </w:tcBorders>
            <w:shd w:val="clear" w:color="auto" w:fill="auto"/>
            <w:noWrap/>
            <w:vAlign w:val="bottom"/>
            <w:hideMark/>
          </w:tcPr>
          <w:p w14:paraId="467E029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center"/>
            <w:hideMark/>
          </w:tcPr>
          <w:p w14:paraId="6B3576FA" w14:textId="77777777" w:rsidR="007B329C" w:rsidRPr="00E169F1" w:rsidRDefault="007B329C" w:rsidP="00205311">
            <w:pPr>
              <w:jc w:val="center"/>
              <w:rPr>
                <w:rFonts w:ascii="Trebuchet MS" w:hAnsi="Trebuchet MS"/>
                <w:i/>
                <w:color w:val="A6A6A6"/>
                <w:sz w:val="13"/>
                <w:szCs w:val="13"/>
              </w:rPr>
            </w:pPr>
            <w:r w:rsidRPr="00E169F1">
              <w:rPr>
                <w:rFonts w:ascii="Trebuchet MS" w:hAnsi="Trebuchet MS"/>
                <w:i/>
                <w:color w:val="A6A6A6"/>
                <w:sz w:val="13"/>
                <w:szCs w:val="13"/>
              </w:rPr>
              <w:t>6114</w:t>
            </w:r>
          </w:p>
        </w:tc>
        <w:tc>
          <w:tcPr>
            <w:tcW w:w="2130" w:type="dxa"/>
            <w:tcBorders>
              <w:top w:val="nil"/>
              <w:left w:val="nil"/>
              <w:bottom w:val="single" w:sz="4" w:space="0" w:color="auto"/>
              <w:right w:val="single" w:sz="4" w:space="0" w:color="auto"/>
            </w:tcBorders>
            <w:shd w:val="clear" w:color="auto" w:fill="auto"/>
            <w:noWrap/>
            <w:vAlign w:val="bottom"/>
            <w:hideMark/>
          </w:tcPr>
          <w:p w14:paraId="7D2240CA" w14:textId="77777777" w:rsidR="007B329C" w:rsidRPr="00E169F1" w:rsidRDefault="007B329C" w:rsidP="00E80E14">
            <w:pPr>
              <w:rPr>
                <w:rFonts w:ascii="Trebuchet MS" w:hAnsi="Trebuchet MS"/>
                <w:i/>
                <w:color w:val="A6A6A6"/>
                <w:sz w:val="13"/>
                <w:szCs w:val="13"/>
              </w:rPr>
            </w:pPr>
            <w:r w:rsidRPr="00E169F1">
              <w:rPr>
                <w:rFonts w:ascii="Trebuchet MS" w:hAnsi="Trebuchet MS"/>
                <w:i/>
                <w:color w:val="A6A6A6"/>
                <w:sz w:val="13"/>
                <w:szCs w:val="13"/>
              </w:rPr>
              <w:t xml:space="preserve">Midlertidig </w:t>
            </w:r>
            <w:proofErr w:type="gramStart"/>
            <w:r w:rsidRPr="00E169F1">
              <w:rPr>
                <w:rFonts w:ascii="Trebuchet MS" w:hAnsi="Trebuchet MS"/>
                <w:i/>
                <w:color w:val="A6A6A6"/>
                <w:sz w:val="13"/>
                <w:szCs w:val="13"/>
              </w:rPr>
              <w:t xml:space="preserve">ophold </w:t>
            </w:r>
            <w:r w:rsidR="00E169F1" w:rsidRPr="00E169F1">
              <w:rPr>
                <w:rFonts w:ascii="Trebuchet MS" w:hAnsi="Trebuchet MS"/>
                <w:i/>
                <w:color w:val="A6A6A6"/>
                <w:sz w:val="13"/>
                <w:szCs w:val="13"/>
              </w:rPr>
              <w:t xml:space="preserve"> </w:t>
            </w:r>
            <w:r w:rsidR="00E169F1" w:rsidRPr="00833371">
              <w:rPr>
                <w:rFonts w:ascii="Trebuchet MS" w:hAnsi="Trebuchet MS"/>
                <w:i/>
                <w:color w:val="A6A6A6"/>
                <w:sz w:val="13"/>
                <w:szCs w:val="13"/>
              </w:rPr>
              <w:t>-</w:t>
            </w:r>
            <w:proofErr w:type="gramEnd"/>
            <w:r w:rsidR="00E169F1" w:rsidRPr="00833371">
              <w:rPr>
                <w:rFonts w:ascii="Trebuchet MS" w:hAnsi="Trebuchet MS"/>
                <w:i/>
                <w:color w:val="A6A6A6"/>
                <w:sz w:val="13"/>
                <w:szCs w:val="13"/>
              </w:rPr>
              <w:t xml:space="preserve"> udgået (2.</w:t>
            </w:r>
            <w:r w:rsidR="00E80E14" w:rsidRPr="00833371">
              <w:rPr>
                <w:rFonts w:ascii="Trebuchet MS" w:hAnsi="Trebuchet MS"/>
                <w:i/>
                <w:color w:val="A6A6A6"/>
                <w:sz w:val="13"/>
                <w:szCs w:val="13"/>
              </w:rPr>
              <w:t>4.1</w:t>
            </w:r>
            <w:r w:rsidR="00E169F1" w:rsidRPr="00833371">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center"/>
            <w:hideMark/>
          </w:tcPr>
          <w:p w14:paraId="261C7BD9" w14:textId="77777777" w:rsidR="007B329C" w:rsidRPr="00E169F1" w:rsidRDefault="007B329C" w:rsidP="00205311">
            <w:pPr>
              <w:jc w:val="center"/>
              <w:rPr>
                <w:rFonts w:ascii="Trebuchet MS" w:hAnsi="Trebuchet MS"/>
                <w:i/>
                <w:color w:val="A6A6A6"/>
                <w:sz w:val="13"/>
                <w:szCs w:val="13"/>
              </w:rPr>
            </w:pPr>
            <w:r w:rsidRPr="00E169F1">
              <w:rPr>
                <w:rFonts w:ascii="Trebuchet MS" w:hAnsi="Trebuchet MS"/>
                <w:i/>
                <w:color w:val="A6A6A6"/>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DC7EE0E" w14:textId="77777777" w:rsidR="007B329C" w:rsidRPr="00E169F1" w:rsidRDefault="007B329C" w:rsidP="00205311">
            <w:pPr>
              <w:rPr>
                <w:rFonts w:ascii="Trebuchet MS" w:hAnsi="Trebuchet MS"/>
                <w:i/>
                <w:color w:val="A6A6A6"/>
                <w:sz w:val="13"/>
                <w:szCs w:val="13"/>
              </w:rPr>
            </w:pPr>
            <w:r w:rsidRPr="00E169F1">
              <w:rPr>
                <w:rFonts w:ascii="Trebuchet MS" w:hAnsi="Trebuchet MS"/>
                <w:i/>
                <w:color w:val="A6A6A6"/>
                <w:sz w:val="13"/>
                <w:szCs w:val="13"/>
              </w:rPr>
              <w:t>t_6114_midl_oph</w:t>
            </w:r>
          </w:p>
        </w:tc>
      </w:tr>
      <w:tr w:rsidR="007B329C" w:rsidRPr="004C7398" w14:paraId="356E1B5C" w14:textId="77777777" w:rsidTr="00FB53DC">
        <w:tc>
          <w:tcPr>
            <w:tcW w:w="148" w:type="dxa"/>
            <w:tcBorders>
              <w:top w:val="nil"/>
              <w:right w:val="single" w:sz="4" w:space="0" w:color="auto"/>
            </w:tcBorders>
            <w:shd w:val="clear" w:color="auto" w:fill="auto"/>
          </w:tcPr>
          <w:p w14:paraId="4140B71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ABBAA6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5300</w:t>
            </w:r>
          </w:p>
        </w:tc>
        <w:tc>
          <w:tcPr>
            <w:tcW w:w="1990" w:type="dxa"/>
            <w:tcBorders>
              <w:top w:val="nil"/>
              <w:left w:val="nil"/>
              <w:bottom w:val="single" w:sz="4" w:space="0" w:color="auto"/>
              <w:right w:val="single" w:sz="4" w:space="0" w:color="auto"/>
            </w:tcBorders>
            <w:shd w:val="clear" w:color="auto" w:fill="auto"/>
            <w:noWrap/>
            <w:vAlign w:val="bottom"/>
            <w:hideMark/>
          </w:tcPr>
          <w:p w14:paraId="3C84A66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Genopdyrkningsret</w:t>
            </w:r>
          </w:p>
        </w:tc>
        <w:tc>
          <w:tcPr>
            <w:tcW w:w="875" w:type="dxa"/>
            <w:tcBorders>
              <w:top w:val="nil"/>
              <w:left w:val="nil"/>
              <w:bottom w:val="single" w:sz="4" w:space="0" w:color="auto"/>
              <w:right w:val="single" w:sz="4" w:space="0" w:color="auto"/>
            </w:tcBorders>
            <w:shd w:val="clear" w:color="auto" w:fill="auto"/>
            <w:noWrap/>
            <w:vAlign w:val="bottom"/>
            <w:hideMark/>
          </w:tcPr>
          <w:p w14:paraId="47F0A2B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59F5CD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t_5300_genopd_ret</w:t>
            </w:r>
          </w:p>
        </w:tc>
        <w:tc>
          <w:tcPr>
            <w:tcW w:w="160" w:type="dxa"/>
            <w:tcBorders>
              <w:top w:val="nil"/>
              <w:left w:val="nil"/>
              <w:bottom w:val="nil"/>
              <w:right w:val="nil"/>
            </w:tcBorders>
            <w:shd w:val="clear" w:color="auto" w:fill="auto"/>
            <w:noWrap/>
            <w:vAlign w:val="bottom"/>
            <w:hideMark/>
          </w:tcPr>
          <w:p w14:paraId="7DBA52F6"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000000" w:fill="D9D9D9"/>
            <w:noWrap/>
            <w:vAlign w:val="bottom"/>
            <w:hideMark/>
          </w:tcPr>
          <w:p w14:paraId="700DAEE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000000" w:fill="D9D9D9"/>
            <w:noWrap/>
            <w:vAlign w:val="bottom"/>
            <w:hideMark/>
          </w:tcPr>
          <w:p w14:paraId="57FC111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000000" w:fill="D9D9D9"/>
            <w:noWrap/>
            <w:vAlign w:val="bottom"/>
            <w:hideMark/>
          </w:tcPr>
          <w:p w14:paraId="7C2951BC"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58318F15"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004B072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95E139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6115</w:t>
            </w:r>
          </w:p>
        </w:tc>
        <w:tc>
          <w:tcPr>
            <w:tcW w:w="2130" w:type="dxa"/>
            <w:tcBorders>
              <w:top w:val="nil"/>
              <w:left w:val="nil"/>
              <w:bottom w:val="single" w:sz="4" w:space="0" w:color="auto"/>
              <w:right w:val="single" w:sz="4" w:space="0" w:color="auto"/>
            </w:tcBorders>
            <w:shd w:val="clear" w:color="auto" w:fill="auto"/>
            <w:noWrap/>
            <w:vAlign w:val="bottom"/>
            <w:hideMark/>
          </w:tcPr>
          <w:p w14:paraId="0921AEE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Afbrændingsområder </w:t>
            </w:r>
          </w:p>
        </w:tc>
        <w:tc>
          <w:tcPr>
            <w:tcW w:w="482" w:type="dxa"/>
            <w:tcBorders>
              <w:top w:val="nil"/>
              <w:left w:val="nil"/>
              <w:bottom w:val="single" w:sz="4" w:space="0" w:color="auto"/>
              <w:right w:val="single" w:sz="4" w:space="0" w:color="auto"/>
            </w:tcBorders>
            <w:shd w:val="clear" w:color="auto" w:fill="auto"/>
            <w:noWrap/>
            <w:vAlign w:val="bottom"/>
            <w:hideMark/>
          </w:tcPr>
          <w:p w14:paraId="6C403E4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7A2A3A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t_6115_afbr_omr</w:t>
            </w:r>
          </w:p>
        </w:tc>
      </w:tr>
      <w:tr w:rsidR="007B329C" w:rsidRPr="004C7398" w14:paraId="3B5BA227" w14:textId="77777777" w:rsidTr="00FB53DC">
        <w:tc>
          <w:tcPr>
            <w:tcW w:w="148" w:type="dxa"/>
            <w:tcBorders>
              <w:right w:val="single" w:sz="4" w:space="0" w:color="auto"/>
            </w:tcBorders>
            <w:shd w:val="clear" w:color="auto" w:fill="auto"/>
          </w:tcPr>
          <w:p w14:paraId="5C1C6778"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48BA58A2"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5.5 Affald og genbrug</w:t>
            </w:r>
          </w:p>
        </w:tc>
        <w:tc>
          <w:tcPr>
            <w:tcW w:w="875" w:type="dxa"/>
            <w:tcBorders>
              <w:top w:val="nil"/>
              <w:left w:val="nil"/>
              <w:bottom w:val="single" w:sz="4" w:space="0" w:color="auto"/>
              <w:right w:val="nil"/>
            </w:tcBorders>
            <w:shd w:val="clear" w:color="000000" w:fill="D9D9D9"/>
            <w:noWrap/>
            <w:vAlign w:val="bottom"/>
            <w:hideMark/>
          </w:tcPr>
          <w:p w14:paraId="2FE72A3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524BB1B6"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affald_og_genbrug</w:t>
            </w:r>
            <w:proofErr w:type="spellEnd"/>
          </w:p>
        </w:tc>
        <w:tc>
          <w:tcPr>
            <w:tcW w:w="160" w:type="dxa"/>
            <w:tcBorders>
              <w:top w:val="nil"/>
              <w:left w:val="nil"/>
              <w:bottom w:val="nil"/>
              <w:right w:val="nil"/>
            </w:tcBorders>
            <w:shd w:val="clear" w:color="auto" w:fill="auto"/>
            <w:noWrap/>
            <w:vAlign w:val="bottom"/>
            <w:hideMark/>
          </w:tcPr>
          <w:p w14:paraId="3CED6743"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A9F4E8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5800</w:t>
            </w:r>
          </w:p>
        </w:tc>
        <w:tc>
          <w:tcPr>
            <w:tcW w:w="2396" w:type="dxa"/>
            <w:tcBorders>
              <w:top w:val="nil"/>
              <w:left w:val="nil"/>
              <w:bottom w:val="single" w:sz="4" w:space="0" w:color="auto"/>
              <w:right w:val="single" w:sz="4" w:space="0" w:color="auto"/>
            </w:tcBorders>
            <w:shd w:val="clear" w:color="auto" w:fill="auto"/>
            <w:noWrap/>
            <w:vAlign w:val="bottom"/>
            <w:hideMark/>
          </w:tcPr>
          <w:p w14:paraId="4C938A8C"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Facilitet_punkt</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5336F50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E63C58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t_5800_fac_pkt</w:t>
            </w:r>
          </w:p>
        </w:tc>
        <w:tc>
          <w:tcPr>
            <w:tcW w:w="233" w:type="dxa"/>
            <w:tcBorders>
              <w:top w:val="nil"/>
              <w:left w:val="nil"/>
              <w:bottom w:val="nil"/>
              <w:right w:val="nil"/>
            </w:tcBorders>
            <w:shd w:val="clear" w:color="auto" w:fill="auto"/>
            <w:noWrap/>
            <w:vAlign w:val="bottom"/>
            <w:hideMark/>
          </w:tcPr>
          <w:p w14:paraId="549E4CD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7F600B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6116</w:t>
            </w:r>
          </w:p>
        </w:tc>
        <w:tc>
          <w:tcPr>
            <w:tcW w:w="2130" w:type="dxa"/>
            <w:tcBorders>
              <w:top w:val="nil"/>
              <w:left w:val="nil"/>
              <w:bottom w:val="single" w:sz="4" w:space="0" w:color="auto"/>
              <w:right w:val="single" w:sz="4" w:space="0" w:color="auto"/>
            </w:tcBorders>
            <w:shd w:val="clear" w:color="auto" w:fill="auto"/>
            <w:noWrap/>
            <w:vAlign w:val="bottom"/>
            <w:hideMark/>
          </w:tcPr>
          <w:p w14:paraId="1386199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Olieberedskabsplan </w:t>
            </w:r>
          </w:p>
        </w:tc>
        <w:tc>
          <w:tcPr>
            <w:tcW w:w="482" w:type="dxa"/>
            <w:tcBorders>
              <w:top w:val="nil"/>
              <w:left w:val="nil"/>
              <w:bottom w:val="single" w:sz="4" w:space="0" w:color="auto"/>
              <w:right w:val="single" w:sz="4" w:space="0" w:color="auto"/>
            </w:tcBorders>
            <w:shd w:val="clear" w:color="auto" w:fill="auto"/>
            <w:noWrap/>
            <w:vAlign w:val="bottom"/>
            <w:hideMark/>
          </w:tcPr>
          <w:p w14:paraId="1A9076A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3255C8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t_6116_olie_ber_pl</w:t>
            </w:r>
          </w:p>
        </w:tc>
      </w:tr>
      <w:tr w:rsidR="007B329C" w:rsidRPr="004C7398" w14:paraId="03B3F72D" w14:textId="77777777" w:rsidTr="00FB53DC">
        <w:tc>
          <w:tcPr>
            <w:tcW w:w="148" w:type="dxa"/>
            <w:tcBorders>
              <w:top w:val="nil"/>
              <w:right w:val="single" w:sz="4" w:space="0" w:color="auto"/>
            </w:tcBorders>
            <w:shd w:val="clear" w:color="auto" w:fill="auto"/>
          </w:tcPr>
          <w:p w14:paraId="4568765A"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53913FC6"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06486A0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2318FD0B"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10B048B2"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55E182E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476767CD" w14:textId="77777777" w:rsidR="007B329C" w:rsidRPr="00F10775" w:rsidRDefault="007B329C" w:rsidP="007B329C">
            <w:pPr>
              <w:jc w:val="center"/>
              <w:rPr>
                <w:rFonts w:ascii="Trebuchet MS" w:hAnsi="Trebuchet MS"/>
                <w:sz w:val="13"/>
                <w:szCs w:val="13"/>
              </w:rPr>
            </w:pPr>
            <w:r w:rsidRPr="00F10775">
              <w:rPr>
                <w:rFonts w:ascii="Trebuchet MS" w:hAnsi="Trebuchet MS"/>
                <w:sz w:val="13"/>
                <w:szCs w:val="13"/>
              </w:rPr>
              <w:t>5801</w:t>
            </w:r>
          </w:p>
        </w:tc>
        <w:tc>
          <w:tcPr>
            <w:tcW w:w="2396" w:type="dxa"/>
            <w:tcBorders>
              <w:top w:val="nil"/>
              <w:left w:val="single" w:sz="4" w:space="0" w:color="auto"/>
              <w:bottom w:val="single" w:sz="4" w:space="0" w:color="auto"/>
              <w:right w:val="nil"/>
            </w:tcBorders>
            <w:shd w:val="clear" w:color="auto" w:fill="auto"/>
            <w:noWrap/>
            <w:vAlign w:val="bottom"/>
            <w:hideMark/>
          </w:tcPr>
          <w:p w14:paraId="650610CB"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Facilitet_flade</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34BF161C" w14:textId="77777777" w:rsidR="007B329C" w:rsidRPr="00F10775" w:rsidRDefault="007B329C" w:rsidP="007B329C">
            <w:pPr>
              <w:jc w:val="center"/>
              <w:rPr>
                <w:rFonts w:ascii="Trebuchet MS" w:hAnsi="Trebuchet MS"/>
                <w:sz w:val="13"/>
                <w:szCs w:val="13"/>
              </w:rPr>
            </w:pPr>
            <w:r w:rsidRPr="00F10775">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1C00C43" w14:textId="77777777" w:rsidR="007B329C" w:rsidRPr="00F10775" w:rsidRDefault="007B329C" w:rsidP="007B329C">
            <w:pPr>
              <w:rPr>
                <w:rFonts w:ascii="Trebuchet MS" w:hAnsi="Trebuchet MS"/>
                <w:sz w:val="13"/>
                <w:szCs w:val="13"/>
              </w:rPr>
            </w:pPr>
            <w:r w:rsidRPr="00F10775">
              <w:rPr>
                <w:rFonts w:ascii="Trebuchet MS" w:hAnsi="Trebuchet MS"/>
                <w:sz w:val="13"/>
                <w:szCs w:val="13"/>
              </w:rPr>
              <w:t>t_5801_fac_fl</w:t>
            </w:r>
          </w:p>
        </w:tc>
        <w:tc>
          <w:tcPr>
            <w:tcW w:w="233" w:type="dxa"/>
            <w:tcBorders>
              <w:top w:val="nil"/>
              <w:left w:val="nil"/>
              <w:bottom w:val="nil"/>
              <w:right w:val="nil"/>
            </w:tcBorders>
            <w:shd w:val="clear" w:color="auto" w:fill="auto"/>
            <w:noWrap/>
            <w:vAlign w:val="bottom"/>
            <w:hideMark/>
          </w:tcPr>
          <w:p w14:paraId="5FA322E1"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07E08F4"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6117</w:t>
            </w:r>
          </w:p>
        </w:tc>
        <w:tc>
          <w:tcPr>
            <w:tcW w:w="2130" w:type="dxa"/>
            <w:tcBorders>
              <w:top w:val="nil"/>
              <w:left w:val="nil"/>
              <w:bottom w:val="single" w:sz="4" w:space="0" w:color="auto"/>
              <w:right w:val="single" w:sz="4" w:space="0" w:color="auto"/>
            </w:tcBorders>
            <w:shd w:val="clear" w:color="auto" w:fill="auto"/>
            <w:noWrap/>
            <w:vAlign w:val="bottom"/>
            <w:hideMark/>
          </w:tcPr>
          <w:p w14:paraId="4E2A2BBE"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Indsatspunkt</w:t>
            </w:r>
          </w:p>
        </w:tc>
        <w:tc>
          <w:tcPr>
            <w:tcW w:w="482" w:type="dxa"/>
            <w:tcBorders>
              <w:top w:val="nil"/>
              <w:left w:val="nil"/>
              <w:bottom w:val="single" w:sz="4" w:space="0" w:color="auto"/>
              <w:right w:val="single" w:sz="4" w:space="0" w:color="auto"/>
            </w:tcBorders>
            <w:shd w:val="clear" w:color="auto" w:fill="auto"/>
            <w:noWrap/>
            <w:vAlign w:val="bottom"/>
            <w:hideMark/>
          </w:tcPr>
          <w:p w14:paraId="42DCED38"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08544FA"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t_6117_inds_pkt</w:t>
            </w:r>
          </w:p>
        </w:tc>
      </w:tr>
      <w:tr w:rsidR="007B329C" w:rsidRPr="004C7398" w14:paraId="75182BFC" w14:textId="77777777" w:rsidTr="00FB53DC">
        <w:tc>
          <w:tcPr>
            <w:tcW w:w="148" w:type="dxa"/>
            <w:tcBorders>
              <w:top w:val="nil"/>
              <w:right w:val="single" w:sz="4" w:space="0" w:color="auto"/>
            </w:tcBorders>
            <w:shd w:val="clear" w:color="auto" w:fill="auto"/>
          </w:tcPr>
          <w:p w14:paraId="2A1E3059"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33186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5400</w:t>
            </w:r>
          </w:p>
        </w:tc>
        <w:tc>
          <w:tcPr>
            <w:tcW w:w="1990" w:type="dxa"/>
            <w:tcBorders>
              <w:top w:val="nil"/>
              <w:left w:val="nil"/>
              <w:bottom w:val="single" w:sz="4" w:space="0" w:color="auto"/>
              <w:right w:val="single" w:sz="4" w:space="0" w:color="auto"/>
            </w:tcBorders>
            <w:shd w:val="clear" w:color="auto" w:fill="auto"/>
            <w:noWrap/>
            <w:vAlign w:val="bottom"/>
            <w:hideMark/>
          </w:tcPr>
          <w:p w14:paraId="7DF7F666" w14:textId="77777777" w:rsidR="007B329C" w:rsidRPr="0043344B" w:rsidRDefault="007B329C" w:rsidP="007B329C">
            <w:pPr>
              <w:rPr>
                <w:rFonts w:ascii="Trebuchet MS" w:hAnsi="Trebuchet MS"/>
                <w:sz w:val="13"/>
                <w:szCs w:val="13"/>
              </w:rPr>
            </w:pPr>
            <w:r w:rsidRPr="0043344B">
              <w:rPr>
                <w:rFonts w:ascii="Trebuchet MS" w:hAnsi="Trebuchet MS"/>
                <w:sz w:val="13"/>
                <w:szCs w:val="13"/>
              </w:rPr>
              <w:t>Affalds</w:t>
            </w:r>
            <w:r w:rsidR="000B1ECA" w:rsidRPr="0043344B">
              <w:rPr>
                <w:rFonts w:ascii="Trebuchet MS" w:hAnsi="Trebuchet MS"/>
                <w:sz w:val="13"/>
                <w:szCs w:val="13"/>
              </w:rPr>
              <w:t>område</w:t>
            </w:r>
          </w:p>
        </w:tc>
        <w:tc>
          <w:tcPr>
            <w:tcW w:w="875" w:type="dxa"/>
            <w:tcBorders>
              <w:top w:val="nil"/>
              <w:left w:val="nil"/>
              <w:bottom w:val="single" w:sz="4" w:space="0" w:color="auto"/>
              <w:right w:val="single" w:sz="4" w:space="0" w:color="auto"/>
            </w:tcBorders>
            <w:shd w:val="clear" w:color="auto" w:fill="auto"/>
            <w:noWrap/>
            <w:vAlign w:val="bottom"/>
            <w:hideMark/>
          </w:tcPr>
          <w:p w14:paraId="2CB4AD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A67566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t_5400_affalds_dis</w:t>
            </w:r>
          </w:p>
        </w:tc>
        <w:tc>
          <w:tcPr>
            <w:tcW w:w="160" w:type="dxa"/>
            <w:tcBorders>
              <w:top w:val="nil"/>
              <w:left w:val="nil"/>
              <w:bottom w:val="nil"/>
              <w:right w:val="nil"/>
            </w:tcBorders>
            <w:shd w:val="clear" w:color="auto" w:fill="auto"/>
            <w:noWrap/>
            <w:vAlign w:val="bottom"/>
            <w:hideMark/>
          </w:tcPr>
          <w:p w14:paraId="596990D1" w14:textId="77777777" w:rsidR="007B329C" w:rsidRPr="004C7398" w:rsidRDefault="007B329C" w:rsidP="007B329C">
            <w:pPr>
              <w:rPr>
                <w:rFonts w:ascii="Calibri" w:hAnsi="Calibri"/>
                <w:color w:val="000000"/>
                <w:sz w:val="22"/>
              </w:rPr>
            </w:pPr>
          </w:p>
        </w:tc>
        <w:tc>
          <w:tcPr>
            <w:tcW w:w="1010" w:type="dxa"/>
            <w:tcBorders>
              <w:top w:val="nil"/>
              <w:left w:val="single" w:sz="4" w:space="0" w:color="auto"/>
              <w:right w:val="single" w:sz="4" w:space="0" w:color="auto"/>
            </w:tcBorders>
            <w:shd w:val="clear" w:color="auto" w:fill="auto"/>
            <w:noWrap/>
            <w:vAlign w:val="bottom"/>
            <w:hideMark/>
          </w:tcPr>
          <w:p w14:paraId="41E58A0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5802</w:t>
            </w:r>
          </w:p>
        </w:tc>
        <w:tc>
          <w:tcPr>
            <w:tcW w:w="2396" w:type="dxa"/>
            <w:tcBorders>
              <w:top w:val="nil"/>
              <w:left w:val="nil"/>
              <w:right w:val="single" w:sz="4" w:space="0" w:color="auto"/>
            </w:tcBorders>
            <w:shd w:val="clear" w:color="auto" w:fill="auto"/>
            <w:noWrap/>
            <w:vAlign w:val="bottom"/>
            <w:hideMark/>
          </w:tcPr>
          <w:p w14:paraId="1DEC074E"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Facilitet_linje</w:t>
            </w:r>
            <w:proofErr w:type="spellEnd"/>
          </w:p>
        </w:tc>
        <w:tc>
          <w:tcPr>
            <w:tcW w:w="1330" w:type="dxa"/>
            <w:tcBorders>
              <w:top w:val="nil"/>
              <w:left w:val="nil"/>
              <w:right w:val="single" w:sz="4" w:space="0" w:color="auto"/>
            </w:tcBorders>
            <w:shd w:val="clear" w:color="auto" w:fill="auto"/>
            <w:noWrap/>
            <w:vAlign w:val="bottom"/>
            <w:hideMark/>
          </w:tcPr>
          <w:p w14:paraId="02E104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right w:val="single" w:sz="4" w:space="0" w:color="auto"/>
            </w:tcBorders>
            <w:shd w:val="clear" w:color="auto" w:fill="auto"/>
            <w:noWrap/>
            <w:vAlign w:val="bottom"/>
            <w:hideMark/>
          </w:tcPr>
          <w:p w14:paraId="0D894CF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t_5802_fac_li</w:t>
            </w:r>
          </w:p>
        </w:tc>
        <w:tc>
          <w:tcPr>
            <w:tcW w:w="233" w:type="dxa"/>
            <w:tcBorders>
              <w:top w:val="nil"/>
              <w:left w:val="nil"/>
              <w:bottom w:val="nil"/>
              <w:right w:val="nil"/>
            </w:tcBorders>
            <w:shd w:val="clear" w:color="auto" w:fill="auto"/>
            <w:noWrap/>
            <w:vAlign w:val="bottom"/>
            <w:hideMark/>
          </w:tcPr>
          <w:p w14:paraId="675A0DD3"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4D138B0"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6118</w:t>
            </w:r>
          </w:p>
        </w:tc>
        <w:tc>
          <w:tcPr>
            <w:tcW w:w="2130" w:type="dxa"/>
            <w:tcBorders>
              <w:top w:val="nil"/>
              <w:left w:val="nil"/>
              <w:bottom w:val="single" w:sz="4" w:space="0" w:color="auto"/>
              <w:right w:val="single" w:sz="4" w:space="0" w:color="auto"/>
            </w:tcBorders>
            <w:shd w:val="clear" w:color="auto" w:fill="auto"/>
            <w:noWrap/>
            <w:vAlign w:val="bottom"/>
            <w:hideMark/>
          </w:tcPr>
          <w:p w14:paraId="69787407"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Brand- og redningsareal</w:t>
            </w:r>
          </w:p>
        </w:tc>
        <w:tc>
          <w:tcPr>
            <w:tcW w:w="482" w:type="dxa"/>
            <w:tcBorders>
              <w:top w:val="nil"/>
              <w:left w:val="nil"/>
              <w:bottom w:val="single" w:sz="4" w:space="0" w:color="auto"/>
              <w:right w:val="single" w:sz="4" w:space="0" w:color="auto"/>
            </w:tcBorders>
            <w:shd w:val="clear" w:color="auto" w:fill="auto"/>
            <w:noWrap/>
            <w:vAlign w:val="bottom"/>
            <w:hideMark/>
          </w:tcPr>
          <w:p w14:paraId="4D08244F"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C65B687"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t_6118_bran_redn</w:t>
            </w:r>
          </w:p>
        </w:tc>
      </w:tr>
      <w:tr w:rsidR="003D11CF" w:rsidRPr="004C7398" w14:paraId="6A8A227C" w14:textId="77777777" w:rsidTr="00FB53DC">
        <w:trPr>
          <w:trHeight w:val="246"/>
        </w:trPr>
        <w:tc>
          <w:tcPr>
            <w:tcW w:w="148" w:type="dxa"/>
            <w:tcBorders>
              <w:top w:val="nil"/>
              <w:right w:val="single" w:sz="4" w:space="0" w:color="auto"/>
            </w:tcBorders>
            <w:shd w:val="clear" w:color="auto" w:fill="auto"/>
          </w:tcPr>
          <w:p w14:paraId="3B5C65AC" w14:textId="77777777" w:rsidR="003D11CF" w:rsidRPr="004C7398" w:rsidRDefault="003D11CF" w:rsidP="003D11CF">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62B54C60"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5401</w:t>
            </w:r>
          </w:p>
        </w:tc>
        <w:tc>
          <w:tcPr>
            <w:tcW w:w="1990" w:type="dxa"/>
            <w:tcBorders>
              <w:top w:val="nil"/>
              <w:left w:val="nil"/>
              <w:bottom w:val="single" w:sz="4" w:space="0" w:color="auto"/>
              <w:right w:val="single" w:sz="4" w:space="0" w:color="auto"/>
            </w:tcBorders>
            <w:shd w:val="clear" w:color="auto" w:fill="auto"/>
            <w:noWrap/>
            <w:vAlign w:val="bottom"/>
          </w:tcPr>
          <w:p w14:paraId="603FF75C" w14:textId="77777777" w:rsidR="003D11CF" w:rsidRPr="0043344B" w:rsidRDefault="003D11CF" w:rsidP="003D11CF">
            <w:pPr>
              <w:rPr>
                <w:rFonts w:ascii="Trebuchet MS" w:hAnsi="Trebuchet MS"/>
                <w:sz w:val="13"/>
                <w:szCs w:val="13"/>
              </w:rPr>
            </w:pPr>
            <w:r w:rsidRPr="0043344B">
              <w:rPr>
                <w:rFonts w:ascii="Trebuchet MS" w:hAnsi="Trebuchet MS"/>
                <w:sz w:val="13"/>
                <w:szCs w:val="13"/>
              </w:rPr>
              <w:t>Genbrugsplads</w:t>
            </w:r>
          </w:p>
        </w:tc>
        <w:tc>
          <w:tcPr>
            <w:tcW w:w="875" w:type="dxa"/>
            <w:tcBorders>
              <w:top w:val="nil"/>
              <w:left w:val="nil"/>
              <w:bottom w:val="single" w:sz="4" w:space="0" w:color="auto"/>
              <w:right w:val="single" w:sz="4" w:space="0" w:color="auto"/>
            </w:tcBorders>
            <w:shd w:val="clear" w:color="auto" w:fill="auto"/>
            <w:noWrap/>
            <w:vAlign w:val="bottom"/>
          </w:tcPr>
          <w:p w14:paraId="11016143"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tcPr>
          <w:p w14:paraId="7CFCFCD6" w14:textId="77777777" w:rsidR="003D11CF" w:rsidRPr="004C7398" w:rsidRDefault="003D11CF" w:rsidP="003D11CF">
            <w:pPr>
              <w:rPr>
                <w:rFonts w:ascii="Trebuchet MS" w:hAnsi="Trebuchet MS"/>
                <w:color w:val="000000"/>
                <w:sz w:val="13"/>
                <w:szCs w:val="13"/>
              </w:rPr>
            </w:pPr>
            <w:r w:rsidRPr="004C7398">
              <w:rPr>
                <w:rFonts w:ascii="Trebuchet MS" w:hAnsi="Trebuchet MS"/>
                <w:color w:val="000000"/>
                <w:sz w:val="13"/>
                <w:szCs w:val="13"/>
              </w:rPr>
              <w:t>t_5401_genbr_st</w:t>
            </w:r>
          </w:p>
        </w:tc>
        <w:tc>
          <w:tcPr>
            <w:tcW w:w="160" w:type="dxa"/>
            <w:tcBorders>
              <w:top w:val="nil"/>
              <w:left w:val="nil"/>
              <w:bottom w:val="nil"/>
              <w:right w:val="nil"/>
            </w:tcBorders>
            <w:shd w:val="clear" w:color="auto" w:fill="auto"/>
            <w:noWrap/>
            <w:vAlign w:val="bottom"/>
          </w:tcPr>
          <w:p w14:paraId="107C921C" w14:textId="77777777" w:rsidR="003D11CF" w:rsidRPr="004C7398" w:rsidRDefault="003D11CF" w:rsidP="003D11CF">
            <w:pPr>
              <w:rPr>
                <w:rFonts w:ascii="Calibri" w:hAnsi="Calibri"/>
                <w:color w:val="000000"/>
                <w:sz w:val="22"/>
              </w:rPr>
            </w:pPr>
          </w:p>
        </w:tc>
        <w:tc>
          <w:tcPr>
            <w:tcW w:w="4736" w:type="dxa"/>
            <w:gridSpan w:val="3"/>
            <w:tcBorders>
              <w:top w:val="nil"/>
              <w:left w:val="single" w:sz="4" w:space="0" w:color="auto"/>
              <w:bottom w:val="single" w:sz="4" w:space="0" w:color="auto"/>
              <w:right w:val="single" w:sz="4" w:space="0" w:color="auto"/>
            </w:tcBorders>
            <w:shd w:val="clear" w:color="auto" w:fill="D9D9D9"/>
            <w:noWrap/>
            <w:vAlign w:val="bottom"/>
          </w:tcPr>
          <w:p w14:paraId="15FDF319" w14:textId="77777777" w:rsidR="003D11CF" w:rsidRPr="00902699" w:rsidRDefault="003D11CF" w:rsidP="003D11CF">
            <w:pPr>
              <w:rPr>
                <w:rFonts w:ascii="Trebuchet MS" w:hAnsi="Trebuchet MS"/>
                <w:b/>
                <w:bCs/>
                <w:color w:val="000000"/>
                <w:sz w:val="16"/>
                <w:szCs w:val="13"/>
              </w:rPr>
            </w:pPr>
            <w:r w:rsidRPr="00DB6189">
              <w:rPr>
                <w:rFonts w:ascii="Trebuchet MS" w:hAnsi="Trebuchet MS"/>
                <w:b/>
                <w:bCs/>
                <w:color w:val="000000"/>
                <w:sz w:val="16"/>
                <w:szCs w:val="13"/>
              </w:rPr>
              <w:t>5.10 Jord og råstof</w:t>
            </w:r>
            <w:r w:rsidRPr="00902699">
              <w:rPr>
                <w:rFonts w:ascii="Trebuchet MS" w:hAnsi="Trebuchet MS"/>
                <w:b/>
                <w:bCs/>
                <w:color w:val="000000"/>
                <w:sz w:val="16"/>
                <w:szCs w:val="13"/>
              </w:rPr>
              <w:t xml:space="preserve"> </w:t>
            </w:r>
          </w:p>
        </w:tc>
        <w:tc>
          <w:tcPr>
            <w:tcW w:w="1610" w:type="dxa"/>
            <w:gridSpan w:val="2"/>
            <w:tcBorders>
              <w:top w:val="nil"/>
              <w:left w:val="nil"/>
              <w:bottom w:val="single" w:sz="4" w:space="0" w:color="auto"/>
              <w:right w:val="single" w:sz="4" w:space="0" w:color="auto"/>
            </w:tcBorders>
            <w:shd w:val="clear" w:color="auto" w:fill="D9D9D9"/>
            <w:noWrap/>
            <w:vAlign w:val="bottom"/>
          </w:tcPr>
          <w:p w14:paraId="4A63BF07" w14:textId="77777777" w:rsidR="003D11CF" w:rsidRPr="00902699" w:rsidRDefault="003D11CF" w:rsidP="003D11CF">
            <w:pPr>
              <w:rPr>
                <w:rFonts w:ascii="Trebuchet MS" w:hAnsi="Trebuchet MS"/>
                <w:b/>
                <w:bCs/>
                <w:color w:val="000000"/>
                <w:sz w:val="16"/>
                <w:szCs w:val="13"/>
              </w:rPr>
            </w:pPr>
            <w:proofErr w:type="spellStart"/>
            <w:r w:rsidRPr="004C7398">
              <w:rPr>
                <w:rFonts w:ascii="Trebuchet MS" w:hAnsi="Trebuchet MS"/>
                <w:color w:val="000000"/>
                <w:sz w:val="13"/>
                <w:szCs w:val="13"/>
              </w:rPr>
              <w:t>jord_og_raastof</w:t>
            </w:r>
            <w:proofErr w:type="spellEnd"/>
          </w:p>
        </w:tc>
        <w:tc>
          <w:tcPr>
            <w:tcW w:w="233" w:type="dxa"/>
            <w:tcBorders>
              <w:top w:val="nil"/>
              <w:left w:val="nil"/>
              <w:bottom w:val="nil"/>
              <w:right w:val="nil"/>
            </w:tcBorders>
            <w:shd w:val="clear" w:color="auto" w:fill="auto"/>
            <w:noWrap/>
            <w:vAlign w:val="bottom"/>
          </w:tcPr>
          <w:p w14:paraId="6FA44B2D" w14:textId="77777777" w:rsidR="003D11CF" w:rsidRPr="004C7398" w:rsidRDefault="003D11CF" w:rsidP="003D11CF">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0CE5032C"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6119</w:t>
            </w:r>
          </w:p>
        </w:tc>
        <w:tc>
          <w:tcPr>
            <w:tcW w:w="2130" w:type="dxa"/>
            <w:tcBorders>
              <w:top w:val="nil"/>
              <w:left w:val="nil"/>
              <w:bottom w:val="single" w:sz="4" w:space="0" w:color="auto"/>
              <w:right w:val="single" w:sz="4" w:space="0" w:color="auto"/>
            </w:tcBorders>
            <w:shd w:val="clear" w:color="auto" w:fill="auto"/>
            <w:noWrap/>
            <w:vAlign w:val="bottom"/>
          </w:tcPr>
          <w:p w14:paraId="48B77232" w14:textId="77777777" w:rsidR="003D11CF" w:rsidRPr="00833371" w:rsidRDefault="003D11CF" w:rsidP="003D11CF">
            <w:pPr>
              <w:rPr>
                <w:rFonts w:ascii="Trebuchet MS" w:hAnsi="Trebuchet MS"/>
                <w:sz w:val="13"/>
                <w:szCs w:val="13"/>
              </w:rPr>
            </w:pPr>
            <w:proofErr w:type="spellStart"/>
            <w:r w:rsidRPr="00833371">
              <w:rPr>
                <w:rFonts w:ascii="Trebuchet MS" w:hAnsi="Trebuchet MS"/>
                <w:sz w:val="13"/>
                <w:szCs w:val="13"/>
              </w:rPr>
              <w:t>Evakueringscenter</w:t>
            </w:r>
            <w:proofErr w:type="spellEnd"/>
          </w:p>
        </w:tc>
        <w:tc>
          <w:tcPr>
            <w:tcW w:w="482" w:type="dxa"/>
            <w:tcBorders>
              <w:top w:val="nil"/>
              <w:left w:val="nil"/>
              <w:bottom w:val="single" w:sz="4" w:space="0" w:color="auto"/>
              <w:right w:val="single" w:sz="4" w:space="0" w:color="auto"/>
            </w:tcBorders>
            <w:shd w:val="clear" w:color="auto" w:fill="auto"/>
            <w:noWrap/>
            <w:vAlign w:val="bottom"/>
          </w:tcPr>
          <w:p w14:paraId="40A4BF62"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tcPr>
          <w:p w14:paraId="0B4ED691"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t_6119_evaku_centr</w:t>
            </w:r>
          </w:p>
        </w:tc>
      </w:tr>
      <w:tr w:rsidR="003D11CF" w:rsidRPr="004C7398" w14:paraId="3AE1D062" w14:textId="77777777" w:rsidTr="003D11CF">
        <w:tc>
          <w:tcPr>
            <w:tcW w:w="147" w:type="dxa"/>
            <w:tcBorders>
              <w:top w:val="nil"/>
              <w:right w:val="single" w:sz="4" w:space="0" w:color="auto"/>
            </w:tcBorders>
            <w:shd w:val="clear" w:color="auto" w:fill="auto"/>
          </w:tcPr>
          <w:p w14:paraId="5059D686" w14:textId="77777777" w:rsidR="003D11CF" w:rsidRPr="004C7398" w:rsidRDefault="003D11CF" w:rsidP="003D11CF">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187A69A"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5402</w:t>
            </w:r>
          </w:p>
        </w:tc>
        <w:tc>
          <w:tcPr>
            <w:tcW w:w="1990" w:type="dxa"/>
            <w:tcBorders>
              <w:top w:val="nil"/>
              <w:left w:val="nil"/>
              <w:bottom w:val="single" w:sz="4" w:space="0" w:color="auto"/>
              <w:right w:val="single" w:sz="4" w:space="0" w:color="auto"/>
            </w:tcBorders>
            <w:shd w:val="clear" w:color="auto" w:fill="auto"/>
            <w:noWrap/>
            <w:vAlign w:val="bottom"/>
          </w:tcPr>
          <w:p w14:paraId="6C0F2634" w14:textId="77777777" w:rsidR="003D11CF" w:rsidRPr="0043344B" w:rsidRDefault="003D11CF" w:rsidP="003D11CF">
            <w:pPr>
              <w:rPr>
                <w:rFonts w:ascii="Trebuchet MS" w:hAnsi="Trebuchet MS"/>
                <w:sz w:val="13"/>
                <w:szCs w:val="13"/>
              </w:rPr>
            </w:pPr>
            <w:r w:rsidRPr="0043344B">
              <w:rPr>
                <w:rFonts w:ascii="Trebuchet MS" w:hAnsi="Trebuchet MS"/>
                <w:sz w:val="13"/>
                <w:szCs w:val="13"/>
              </w:rPr>
              <w:t>Container</w:t>
            </w:r>
          </w:p>
        </w:tc>
        <w:tc>
          <w:tcPr>
            <w:tcW w:w="875" w:type="dxa"/>
            <w:tcBorders>
              <w:top w:val="nil"/>
              <w:left w:val="nil"/>
              <w:bottom w:val="single" w:sz="4" w:space="0" w:color="auto"/>
              <w:right w:val="single" w:sz="4" w:space="0" w:color="auto"/>
            </w:tcBorders>
            <w:shd w:val="clear" w:color="auto" w:fill="auto"/>
            <w:noWrap/>
            <w:vAlign w:val="bottom"/>
          </w:tcPr>
          <w:p w14:paraId="1C3984F1"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tcPr>
          <w:p w14:paraId="65ADC22D" w14:textId="77777777" w:rsidR="003D11CF" w:rsidRPr="004C7398" w:rsidRDefault="003D11CF" w:rsidP="003D11CF">
            <w:pPr>
              <w:rPr>
                <w:rFonts w:ascii="Trebuchet MS" w:hAnsi="Trebuchet MS"/>
                <w:color w:val="000000"/>
                <w:sz w:val="13"/>
                <w:szCs w:val="13"/>
              </w:rPr>
            </w:pPr>
            <w:r w:rsidRPr="004C7398">
              <w:rPr>
                <w:rFonts w:ascii="Trebuchet MS" w:hAnsi="Trebuchet MS"/>
                <w:color w:val="000000"/>
                <w:sz w:val="13"/>
                <w:szCs w:val="13"/>
              </w:rPr>
              <w:t>t_5402_genbr_con</w:t>
            </w:r>
          </w:p>
        </w:tc>
        <w:tc>
          <w:tcPr>
            <w:tcW w:w="160" w:type="dxa"/>
            <w:tcBorders>
              <w:top w:val="nil"/>
              <w:left w:val="nil"/>
              <w:bottom w:val="nil"/>
              <w:right w:val="nil"/>
            </w:tcBorders>
            <w:shd w:val="clear" w:color="auto" w:fill="auto"/>
            <w:noWrap/>
            <w:vAlign w:val="bottom"/>
          </w:tcPr>
          <w:p w14:paraId="55FF3421" w14:textId="77777777" w:rsidR="003D11CF" w:rsidRPr="004C7398" w:rsidRDefault="003D11CF" w:rsidP="003D11CF">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D9D9D9"/>
            <w:noWrap/>
            <w:vAlign w:val="bottom"/>
          </w:tcPr>
          <w:p w14:paraId="3A7FB286" w14:textId="77777777" w:rsidR="003D11CF" w:rsidRPr="00EB679D" w:rsidRDefault="003D11CF" w:rsidP="003D11CF">
            <w:pPr>
              <w:rPr>
                <w:rFonts w:ascii="Trebuchet MS" w:hAnsi="Trebuchet MS"/>
                <w:b/>
                <w:bCs/>
                <w:color w:val="000000"/>
                <w:sz w:val="13"/>
                <w:szCs w:val="13"/>
              </w:rPr>
            </w:pPr>
            <w:proofErr w:type="spellStart"/>
            <w:r w:rsidRPr="00EB679D">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auto" w:fill="D9D9D9"/>
            <w:noWrap/>
            <w:vAlign w:val="bottom"/>
          </w:tcPr>
          <w:p w14:paraId="4FF0A508" w14:textId="77777777" w:rsidR="003D11CF" w:rsidRPr="00EB679D" w:rsidRDefault="003D11CF" w:rsidP="003D11CF">
            <w:pPr>
              <w:rPr>
                <w:rFonts w:ascii="Trebuchet MS" w:hAnsi="Trebuchet MS"/>
                <w:b/>
                <w:bCs/>
                <w:color w:val="000000"/>
                <w:sz w:val="13"/>
                <w:szCs w:val="13"/>
              </w:rPr>
            </w:pPr>
            <w:proofErr w:type="spellStart"/>
            <w:r w:rsidRPr="00EB679D">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auto" w:fill="D9D9D9"/>
            <w:noWrap/>
            <w:vAlign w:val="center"/>
          </w:tcPr>
          <w:p w14:paraId="5DF80264" w14:textId="77777777" w:rsidR="003D11CF" w:rsidRPr="00902699" w:rsidRDefault="003D11CF" w:rsidP="003D11CF">
            <w:pPr>
              <w:jc w:val="center"/>
              <w:rPr>
                <w:rFonts w:ascii="Trebuchet MS" w:hAnsi="Trebuchet MS"/>
                <w:b/>
                <w:bCs/>
                <w:color w:val="000000"/>
                <w:sz w:val="16"/>
                <w:szCs w:val="13"/>
              </w:rPr>
            </w:pPr>
            <w:r w:rsidRPr="00EB679D">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auto" w:fill="D9D9D9"/>
            <w:noWrap/>
            <w:vAlign w:val="bottom"/>
          </w:tcPr>
          <w:p w14:paraId="0E80920B" w14:textId="77777777" w:rsidR="003D11CF" w:rsidRPr="00902699" w:rsidRDefault="003D11CF" w:rsidP="003D11CF">
            <w:pPr>
              <w:rPr>
                <w:rFonts w:ascii="Trebuchet MS" w:hAnsi="Trebuchet MS"/>
                <w:b/>
                <w:bCs/>
                <w:color w:val="000000"/>
                <w:sz w:val="16"/>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tcPr>
          <w:p w14:paraId="756F700F" w14:textId="77777777" w:rsidR="003D11CF" w:rsidRPr="004C7398" w:rsidRDefault="003D11CF" w:rsidP="003D11CF">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4F2AD4E7"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6120</w:t>
            </w:r>
          </w:p>
        </w:tc>
        <w:tc>
          <w:tcPr>
            <w:tcW w:w="2130" w:type="dxa"/>
            <w:tcBorders>
              <w:top w:val="nil"/>
              <w:left w:val="nil"/>
              <w:bottom w:val="single" w:sz="4" w:space="0" w:color="auto"/>
              <w:right w:val="single" w:sz="4" w:space="0" w:color="auto"/>
            </w:tcBorders>
            <w:shd w:val="clear" w:color="auto" w:fill="auto"/>
            <w:noWrap/>
            <w:vAlign w:val="bottom"/>
          </w:tcPr>
          <w:p w14:paraId="39367983"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Midlertidig overnatning</w:t>
            </w:r>
          </w:p>
        </w:tc>
        <w:tc>
          <w:tcPr>
            <w:tcW w:w="482" w:type="dxa"/>
            <w:tcBorders>
              <w:top w:val="nil"/>
              <w:left w:val="nil"/>
              <w:bottom w:val="single" w:sz="4" w:space="0" w:color="auto"/>
              <w:right w:val="single" w:sz="4" w:space="0" w:color="auto"/>
            </w:tcBorders>
            <w:shd w:val="clear" w:color="auto" w:fill="auto"/>
            <w:noWrap/>
            <w:vAlign w:val="bottom"/>
          </w:tcPr>
          <w:p w14:paraId="79E05706"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tcPr>
          <w:p w14:paraId="2E77897A"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t_6120_midl_overn</w:t>
            </w:r>
          </w:p>
        </w:tc>
      </w:tr>
      <w:tr w:rsidR="00902699" w:rsidRPr="004C7398" w14:paraId="7D5116A7" w14:textId="77777777" w:rsidTr="003D11CF">
        <w:trPr>
          <w:trHeight w:val="126"/>
        </w:trPr>
        <w:tc>
          <w:tcPr>
            <w:tcW w:w="147" w:type="dxa"/>
            <w:tcBorders>
              <w:top w:val="nil"/>
              <w:right w:val="single" w:sz="4" w:space="0" w:color="auto"/>
            </w:tcBorders>
            <w:shd w:val="clear" w:color="auto" w:fill="auto"/>
          </w:tcPr>
          <w:p w14:paraId="040408E3" w14:textId="77777777" w:rsidR="00902699" w:rsidRPr="004C7398" w:rsidRDefault="00902699" w:rsidP="00902699">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9D5924E" w14:textId="77777777" w:rsidR="00902699" w:rsidRPr="004C7398" w:rsidRDefault="00902699" w:rsidP="00902699">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015A89C4" w14:textId="77777777" w:rsidR="00902699" w:rsidRPr="0043344B" w:rsidRDefault="00902699" w:rsidP="00902699">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0963C600" w14:textId="77777777" w:rsidR="00902699" w:rsidRPr="004C7398" w:rsidRDefault="00902699" w:rsidP="00902699">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53AF9E67" w14:textId="77777777" w:rsidR="00902699" w:rsidRPr="004C7398" w:rsidRDefault="00902699" w:rsidP="00902699">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tcPr>
          <w:p w14:paraId="135CC7CD" w14:textId="77777777" w:rsidR="00902699" w:rsidRPr="004C7398" w:rsidRDefault="00902699" w:rsidP="00902699">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969AE54" w14:textId="77777777" w:rsidR="00902699" w:rsidRPr="004C7398" w:rsidRDefault="00902699" w:rsidP="00902699">
            <w:pPr>
              <w:jc w:val="center"/>
              <w:rPr>
                <w:rFonts w:ascii="Trebuchet MS" w:hAnsi="Trebuchet MS"/>
                <w:color w:val="000000"/>
                <w:sz w:val="13"/>
                <w:szCs w:val="13"/>
              </w:rPr>
            </w:pPr>
            <w:r w:rsidRPr="004C7398">
              <w:rPr>
                <w:rFonts w:ascii="Trebuchet MS" w:hAnsi="Trebuchet MS"/>
                <w:color w:val="000000"/>
                <w:sz w:val="13"/>
                <w:szCs w:val="13"/>
              </w:rPr>
              <w:t>5900</w:t>
            </w:r>
          </w:p>
        </w:tc>
        <w:tc>
          <w:tcPr>
            <w:tcW w:w="2396" w:type="dxa"/>
            <w:tcBorders>
              <w:top w:val="nil"/>
              <w:left w:val="nil"/>
              <w:bottom w:val="single" w:sz="4" w:space="0" w:color="auto"/>
              <w:right w:val="single" w:sz="4" w:space="0" w:color="auto"/>
            </w:tcBorders>
            <w:shd w:val="clear" w:color="auto" w:fill="auto"/>
            <w:noWrap/>
            <w:vAlign w:val="bottom"/>
          </w:tcPr>
          <w:p w14:paraId="1651C8D3" w14:textId="77777777" w:rsidR="00902699" w:rsidRPr="004C7398" w:rsidRDefault="00902699" w:rsidP="00902699">
            <w:pPr>
              <w:rPr>
                <w:rFonts w:ascii="Trebuchet MS" w:hAnsi="Trebuchet MS"/>
                <w:color w:val="000000"/>
                <w:sz w:val="13"/>
                <w:szCs w:val="13"/>
              </w:rPr>
            </w:pPr>
            <w:r w:rsidRPr="004C7398">
              <w:rPr>
                <w:rFonts w:ascii="Trebuchet MS" w:hAnsi="Trebuchet MS"/>
                <w:color w:val="000000"/>
                <w:sz w:val="13"/>
                <w:szCs w:val="13"/>
              </w:rPr>
              <w:t>Jordflytning</w:t>
            </w:r>
          </w:p>
        </w:tc>
        <w:tc>
          <w:tcPr>
            <w:tcW w:w="1330" w:type="dxa"/>
            <w:tcBorders>
              <w:top w:val="nil"/>
              <w:left w:val="nil"/>
              <w:bottom w:val="single" w:sz="4" w:space="0" w:color="auto"/>
              <w:right w:val="single" w:sz="4" w:space="0" w:color="auto"/>
            </w:tcBorders>
            <w:shd w:val="clear" w:color="auto" w:fill="auto"/>
            <w:noWrap/>
            <w:vAlign w:val="bottom"/>
          </w:tcPr>
          <w:p w14:paraId="5A92073D" w14:textId="77777777" w:rsidR="00902699" w:rsidRPr="004C7398" w:rsidRDefault="00902699" w:rsidP="00902699">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tcPr>
          <w:p w14:paraId="2F2C9F08" w14:textId="77777777" w:rsidR="00902699" w:rsidRPr="004C7398" w:rsidRDefault="00902699" w:rsidP="00902699">
            <w:pPr>
              <w:rPr>
                <w:rFonts w:ascii="Trebuchet MS" w:hAnsi="Trebuchet MS"/>
                <w:color w:val="000000"/>
                <w:sz w:val="13"/>
                <w:szCs w:val="13"/>
              </w:rPr>
            </w:pPr>
            <w:r w:rsidRPr="004C7398">
              <w:rPr>
                <w:rFonts w:ascii="Trebuchet MS" w:hAnsi="Trebuchet MS"/>
                <w:color w:val="000000"/>
                <w:sz w:val="13"/>
                <w:szCs w:val="13"/>
              </w:rPr>
              <w:t>t_5900_jordfl</w:t>
            </w:r>
          </w:p>
        </w:tc>
        <w:tc>
          <w:tcPr>
            <w:tcW w:w="233" w:type="dxa"/>
            <w:tcBorders>
              <w:top w:val="nil"/>
              <w:left w:val="nil"/>
              <w:bottom w:val="nil"/>
              <w:right w:val="nil"/>
            </w:tcBorders>
            <w:shd w:val="clear" w:color="auto" w:fill="auto"/>
            <w:noWrap/>
            <w:vAlign w:val="bottom"/>
          </w:tcPr>
          <w:p w14:paraId="5DDDB0A6" w14:textId="77777777" w:rsidR="00902699" w:rsidRPr="004C7398" w:rsidRDefault="00902699" w:rsidP="00902699">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1CCEB9BB" w14:textId="77777777" w:rsidR="00902699" w:rsidRPr="00833371" w:rsidRDefault="00DC39B9" w:rsidP="00902699">
            <w:pPr>
              <w:jc w:val="center"/>
              <w:rPr>
                <w:rFonts w:ascii="Trebuchet MS" w:hAnsi="Trebuchet MS"/>
                <w:sz w:val="13"/>
                <w:szCs w:val="13"/>
              </w:rPr>
            </w:pPr>
            <w:r w:rsidRPr="00833371">
              <w:rPr>
                <w:rFonts w:ascii="Trebuchet MS" w:hAnsi="Trebuchet MS"/>
                <w:sz w:val="13"/>
                <w:szCs w:val="13"/>
              </w:rPr>
              <w:t>6121</w:t>
            </w:r>
          </w:p>
        </w:tc>
        <w:tc>
          <w:tcPr>
            <w:tcW w:w="2130" w:type="dxa"/>
            <w:tcBorders>
              <w:top w:val="nil"/>
              <w:left w:val="nil"/>
              <w:bottom w:val="single" w:sz="4" w:space="0" w:color="auto"/>
              <w:right w:val="single" w:sz="4" w:space="0" w:color="auto"/>
            </w:tcBorders>
            <w:shd w:val="clear" w:color="auto" w:fill="auto"/>
            <w:noWrap/>
            <w:vAlign w:val="bottom"/>
          </w:tcPr>
          <w:p w14:paraId="41B80437" w14:textId="77777777" w:rsidR="00902699" w:rsidRPr="00833371" w:rsidRDefault="00DC39B9" w:rsidP="00902699">
            <w:pPr>
              <w:rPr>
                <w:rFonts w:ascii="Trebuchet MS" w:hAnsi="Trebuchet MS"/>
                <w:sz w:val="13"/>
                <w:szCs w:val="13"/>
              </w:rPr>
            </w:pPr>
            <w:r w:rsidRPr="00833371">
              <w:rPr>
                <w:rFonts w:ascii="Trebuchet MS" w:hAnsi="Trebuchet MS"/>
                <w:sz w:val="13"/>
                <w:szCs w:val="13"/>
              </w:rPr>
              <w:t>Større udendørs arrangementer</w:t>
            </w:r>
          </w:p>
        </w:tc>
        <w:tc>
          <w:tcPr>
            <w:tcW w:w="482" w:type="dxa"/>
            <w:tcBorders>
              <w:top w:val="nil"/>
              <w:left w:val="nil"/>
              <w:bottom w:val="single" w:sz="4" w:space="0" w:color="auto"/>
              <w:right w:val="single" w:sz="4" w:space="0" w:color="auto"/>
            </w:tcBorders>
            <w:shd w:val="clear" w:color="auto" w:fill="auto"/>
            <w:noWrap/>
            <w:vAlign w:val="bottom"/>
          </w:tcPr>
          <w:p w14:paraId="4B867E2F" w14:textId="77777777" w:rsidR="00902699" w:rsidRPr="00833371" w:rsidRDefault="003D11CF" w:rsidP="00902699">
            <w:pPr>
              <w:jc w:val="center"/>
              <w:rPr>
                <w:rFonts w:ascii="Trebuchet MS" w:hAnsi="Trebuchet MS"/>
                <w:sz w:val="13"/>
                <w:szCs w:val="13"/>
              </w:rPr>
            </w:pPr>
            <w:r w:rsidRPr="00833371">
              <w:rPr>
                <w:rFonts w:ascii="Trebuchet MS" w:hAnsi="Trebuchet MS"/>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tcPr>
          <w:p w14:paraId="01A3A081" w14:textId="77777777" w:rsidR="00902699" w:rsidRPr="00833371" w:rsidRDefault="003D11CF" w:rsidP="00902699">
            <w:pPr>
              <w:rPr>
                <w:rFonts w:ascii="Trebuchet MS" w:hAnsi="Trebuchet MS"/>
                <w:sz w:val="13"/>
                <w:szCs w:val="13"/>
              </w:rPr>
            </w:pPr>
            <w:r w:rsidRPr="00833371">
              <w:rPr>
                <w:rFonts w:ascii="Trebuchet MS" w:hAnsi="Trebuchet MS"/>
                <w:sz w:val="13"/>
                <w:szCs w:val="13"/>
              </w:rPr>
              <w:t>t</w:t>
            </w:r>
            <w:r w:rsidR="00DC39B9" w:rsidRPr="00833371">
              <w:rPr>
                <w:rFonts w:ascii="Trebuchet MS" w:hAnsi="Trebuchet MS"/>
                <w:sz w:val="13"/>
                <w:szCs w:val="13"/>
              </w:rPr>
              <w:t>_6121_stor_ud_arr</w:t>
            </w:r>
          </w:p>
        </w:tc>
      </w:tr>
      <w:tr w:rsidR="00FB53DC" w:rsidRPr="004C7398" w14:paraId="3FED9C7D" w14:textId="77777777" w:rsidTr="00205311">
        <w:trPr>
          <w:gridAfter w:val="1"/>
          <w:wAfter w:w="70" w:type="dxa"/>
        </w:trPr>
        <w:tc>
          <w:tcPr>
            <w:tcW w:w="147" w:type="dxa"/>
            <w:tcBorders>
              <w:top w:val="nil"/>
              <w:right w:val="single" w:sz="4" w:space="0" w:color="auto"/>
            </w:tcBorders>
            <w:shd w:val="clear" w:color="auto" w:fill="auto"/>
          </w:tcPr>
          <w:p w14:paraId="2ADF01CD" w14:textId="77777777" w:rsidR="00FB53DC" w:rsidRPr="004C7398" w:rsidRDefault="00FB53DC" w:rsidP="00FE22C0">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4854E186" w14:textId="77777777" w:rsidR="00FB53DC" w:rsidRPr="004C7398" w:rsidRDefault="00FB53DC" w:rsidP="00FE22C0">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7B5CB987" w14:textId="77777777" w:rsidR="00FB53DC" w:rsidRPr="0043344B" w:rsidRDefault="00FB53DC" w:rsidP="00FE22C0">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2F4666CE" w14:textId="77777777" w:rsidR="00FB53DC" w:rsidRPr="004C7398" w:rsidRDefault="00FB53DC" w:rsidP="00FE22C0">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3AE2C2EE" w14:textId="77777777" w:rsidR="00FB53DC" w:rsidRPr="004C7398" w:rsidRDefault="00FB53DC" w:rsidP="00FE22C0">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hideMark/>
          </w:tcPr>
          <w:p w14:paraId="285CF2FD" w14:textId="77777777" w:rsidR="00FB53DC" w:rsidRPr="004C7398" w:rsidRDefault="00FB53DC" w:rsidP="00FE22C0">
            <w:pPr>
              <w:rPr>
                <w:rFonts w:ascii="Calibri" w:hAnsi="Calibri"/>
                <w:color w:val="000000"/>
                <w:sz w:val="22"/>
              </w:rPr>
            </w:pPr>
          </w:p>
        </w:tc>
        <w:tc>
          <w:tcPr>
            <w:tcW w:w="1010" w:type="dxa"/>
            <w:tcBorders>
              <w:top w:val="single" w:sz="4" w:space="0" w:color="auto"/>
              <w:left w:val="single" w:sz="4" w:space="0" w:color="auto"/>
              <w:bottom w:val="single" w:sz="4" w:space="0" w:color="auto"/>
              <w:right w:val="nil"/>
            </w:tcBorders>
            <w:shd w:val="clear" w:color="auto" w:fill="auto"/>
            <w:noWrap/>
            <w:vAlign w:val="center"/>
          </w:tcPr>
          <w:p w14:paraId="10E2952D" w14:textId="77777777" w:rsidR="00FB53DC" w:rsidRPr="003D11CF" w:rsidRDefault="00FB53DC" w:rsidP="00205311">
            <w:pPr>
              <w:jc w:val="center"/>
              <w:rPr>
                <w:rFonts w:ascii="Trebuchet MS" w:hAnsi="Trebuchet MS"/>
                <w:i/>
                <w:color w:val="A6A6A6"/>
                <w:sz w:val="13"/>
                <w:szCs w:val="13"/>
              </w:rPr>
            </w:pPr>
            <w:r w:rsidRPr="003D11CF">
              <w:rPr>
                <w:rFonts w:ascii="Trebuchet MS" w:hAnsi="Trebuchet MS"/>
                <w:i/>
                <w:color w:val="A6A6A6"/>
                <w:sz w:val="13"/>
                <w:szCs w:val="13"/>
              </w:rPr>
              <w:t>5901</w:t>
            </w:r>
          </w:p>
        </w:tc>
        <w:tc>
          <w:tcPr>
            <w:tcW w:w="2396" w:type="dxa"/>
            <w:tcBorders>
              <w:top w:val="single" w:sz="4" w:space="0" w:color="auto"/>
              <w:left w:val="single" w:sz="4" w:space="0" w:color="auto"/>
              <w:bottom w:val="single" w:sz="4" w:space="0" w:color="auto"/>
              <w:right w:val="nil"/>
            </w:tcBorders>
            <w:shd w:val="clear" w:color="auto" w:fill="auto"/>
            <w:vAlign w:val="bottom"/>
          </w:tcPr>
          <w:p w14:paraId="5F819AD7" w14:textId="77777777" w:rsidR="00FB53DC" w:rsidRPr="003D11CF" w:rsidRDefault="00FB53DC" w:rsidP="00E80E14">
            <w:pPr>
              <w:rPr>
                <w:rFonts w:ascii="Trebuchet MS" w:hAnsi="Trebuchet MS"/>
                <w:i/>
                <w:color w:val="A6A6A6"/>
                <w:sz w:val="13"/>
                <w:szCs w:val="13"/>
              </w:rPr>
            </w:pPr>
            <w:r w:rsidRPr="003D11CF">
              <w:rPr>
                <w:rFonts w:ascii="Trebuchet MS" w:hAnsi="Trebuchet MS"/>
                <w:i/>
                <w:color w:val="A6A6A6"/>
                <w:sz w:val="13"/>
                <w:szCs w:val="13"/>
              </w:rPr>
              <w:t>Råstofindvindingstilladelse</w:t>
            </w:r>
            <w:r w:rsidR="00D51573">
              <w:rPr>
                <w:rFonts w:ascii="Trebuchet MS" w:hAnsi="Trebuchet MS"/>
                <w:i/>
                <w:color w:val="A6A6A6"/>
                <w:sz w:val="13"/>
                <w:szCs w:val="13"/>
              </w:rPr>
              <w:t xml:space="preserve"> </w:t>
            </w:r>
            <w:r w:rsidR="00D51573" w:rsidRPr="00833371">
              <w:rPr>
                <w:rFonts w:ascii="Trebuchet MS" w:hAnsi="Trebuchet MS"/>
                <w:i/>
                <w:color w:val="A6A6A6"/>
                <w:sz w:val="13"/>
                <w:szCs w:val="13"/>
              </w:rPr>
              <w:t xml:space="preserve">– </w:t>
            </w:r>
            <w:proofErr w:type="spellStart"/>
            <w:r w:rsidR="00D51573" w:rsidRPr="00833371">
              <w:rPr>
                <w:rFonts w:ascii="Trebuchet MS" w:hAnsi="Trebuchet MS"/>
                <w:i/>
                <w:color w:val="A6A6A6"/>
                <w:sz w:val="13"/>
                <w:szCs w:val="13"/>
              </w:rPr>
              <w:t>udg</w:t>
            </w:r>
            <w:proofErr w:type="spellEnd"/>
            <w:r w:rsidR="003D11CF" w:rsidRPr="00833371">
              <w:rPr>
                <w:rFonts w:ascii="Trebuchet MS" w:hAnsi="Trebuchet MS"/>
                <w:i/>
                <w:color w:val="A6A6A6"/>
                <w:sz w:val="13"/>
                <w:szCs w:val="13"/>
              </w:rPr>
              <w:t xml:space="preserve"> (2.</w:t>
            </w:r>
            <w:r w:rsidR="00E80E14" w:rsidRPr="00833371">
              <w:rPr>
                <w:rFonts w:ascii="Trebuchet MS" w:hAnsi="Trebuchet MS"/>
                <w:i/>
                <w:color w:val="A6A6A6"/>
                <w:sz w:val="13"/>
                <w:szCs w:val="13"/>
              </w:rPr>
              <w:t>4.1</w:t>
            </w:r>
            <w:r w:rsidR="003D11CF" w:rsidRPr="00833371">
              <w:rPr>
                <w:rFonts w:ascii="Trebuchet MS" w:hAnsi="Trebuchet MS"/>
                <w:i/>
                <w:color w:val="A6A6A6"/>
                <w:sz w:val="13"/>
                <w:szCs w:val="13"/>
              </w:rPr>
              <w:t>)</w:t>
            </w:r>
          </w:p>
        </w:tc>
        <w:tc>
          <w:tcPr>
            <w:tcW w:w="1330" w:type="dxa"/>
            <w:tcBorders>
              <w:top w:val="single" w:sz="4" w:space="0" w:color="auto"/>
              <w:left w:val="single" w:sz="4" w:space="0" w:color="auto"/>
              <w:bottom w:val="single" w:sz="4" w:space="0" w:color="auto"/>
              <w:right w:val="single" w:sz="4" w:space="0" w:color="auto"/>
            </w:tcBorders>
            <w:shd w:val="clear" w:color="auto" w:fill="auto"/>
            <w:vAlign w:val="center"/>
          </w:tcPr>
          <w:p w14:paraId="0A1E0C7D" w14:textId="77777777" w:rsidR="00FB53DC" w:rsidRPr="004C7398" w:rsidRDefault="00FB53DC" w:rsidP="00205311">
            <w:pPr>
              <w:jc w:val="center"/>
              <w:rPr>
                <w:rFonts w:ascii="Trebuchet MS" w:hAnsi="Trebuchet MS"/>
                <w:color w:val="000000"/>
                <w:sz w:val="13"/>
                <w:szCs w:val="13"/>
              </w:rPr>
            </w:pPr>
            <w:r w:rsidRPr="003D11CF">
              <w:rPr>
                <w:rFonts w:ascii="Trebuchet MS" w:hAnsi="Trebuchet MS"/>
                <w:i/>
                <w:color w:val="A6A6A6"/>
                <w:sz w:val="13"/>
                <w:szCs w:val="13"/>
              </w:rPr>
              <w:t>F</w:t>
            </w:r>
          </w:p>
        </w:tc>
        <w:tc>
          <w:tcPr>
            <w:tcW w:w="16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D1DDD8" w14:textId="77777777" w:rsidR="00FB53DC" w:rsidRPr="004C7398" w:rsidRDefault="00FB53DC" w:rsidP="00205311">
            <w:pPr>
              <w:rPr>
                <w:rFonts w:ascii="Trebuchet MS" w:hAnsi="Trebuchet MS"/>
                <w:color w:val="000000"/>
                <w:sz w:val="13"/>
                <w:szCs w:val="13"/>
              </w:rPr>
            </w:pPr>
            <w:r w:rsidRPr="003D11CF">
              <w:rPr>
                <w:rFonts w:ascii="Trebuchet MS" w:hAnsi="Trebuchet MS"/>
                <w:i/>
                <w:color w:val="A6A6A6"/>
                <w:sz w:val="13"/>
                <w:szCs w:val="13"/>
              </w:rPr>
              <w:t>t_5901_raastof_till</w:t>
            </w:r>
          </w:p>
        </w:tc>
        <w:tc>
          <w:tcPr>
            <w:tcW w:w="233" w:type="dxa"/>
            <w:tcBorders>
              <w:top w:val="nil"/>
              <w:left w:val="single" w:sz="4" w:space="0" w:color="auto"/>
              <w:bottom w:val="nil"/>
              <w:right w:val="single" w:sz="4" w:space="0" w:color="auto"/>
            </w:tcBorders>
            <w:shd w:val="clear" w:color="auto" w:fill="auto"/>
            <w:noWrap/>
            <w:vAlign w:val="bottom"/>
            <w:hideMark/>
          </w:tcPr>
          <w:p w14:paraId="3738776B" w14:textId="77777777" w:rsidR="00FB53DC" w:rsidRPr="004C7398" w:rsidRDefault="00FB53DC" w:rsidP="00FE22C0">
            <w:pPr>
              <w:rPr>
                <w:rFonts w:ascii="Calibri" w:hAnsi="Calibri"/>
                <w:color w:val="000000"/>
                <w:sz w:val="22"/>
              </w:rPr>
            </w:pPr>
          </w:p>
        </w:tc>
        <w:tc>
          <w:tcPr>
            <w:tcW w:w="2977" w:type="dxa"/>
            <w:gridSpan w:val="2"/>
            <w:tcBorders>
              <w:top w:val="single" w:sz="4" w:space="0" w:color="auto"/>
              <w:left w:val="single" w:sz="4" w:space="0" w:color="auto"/>
              <w:bottom w:val="single" w:sz="4" w:space="0" w:color="auto"/>
            </w:tcBorders>
            <w:shd w:val="clear" w:color="000000" w:fill="D9D9D9"/>
            <w:noWrap/>
            <w:vAlign w:val="bottom"/>
            <w:hideMark/>
          </w:tcPr>
          <w:p w14:paraId="0C4A1672" w14:textId="77777777" w:rsidR="00FB53DC" w:rsidRPr="004C7398" w:rsidRDefault="00FB53DC" w:rsidP="00FE22C0">
            <w:pPr>
              <w:rPr>
                <w:rFonts w:ascii="Trebuchet MS" w:hAnsi="Trebuchet MS"/>
                <w:b/>
                <w:bCs/>
                <w:color w:val="000000"/>
                <w:sz w:val="13"/>
                <w:szCs w:val="13"/>
              </w:rPr>
            </w:pPr>
            <w:r w:rsidRPr="00DB6189">
              <w:rPr>
                <w:rFonts w:ascii="Trebuchet MS" w:hAnsi="Trebuchet MS"/>
                <w:b/>
                <w:bCs/>
                <w:color w:val="000000"/>
                <w:sz w:val="16"/>
                <w:szCs w:val="13"/>
              </w:rPr>
              <w:t>5.13 Planlægning</w:t>
            </w:r>
          </w:p>
        </w:tc>
        <w:tc>
          <w:tcPr>
            <w:tcW w:w="482" w:type="dxa"/>
            <w:tcBorders>
              <w:top w:val="single" w:sz="4" w:space="0" w:color="auto"/>
              <w:bottom w:val="single" w:sz="4" w:space="0" w:color="auto"/>
            </w:tcBorders>
            <w:shd w:val="clear" w:color="000000" w:fill="D9D9D9"/>
            <w:noWrap/>
            <w:vAlign w:val="bottom"/>
            <w:hideMark/>
          </w:tcPr>
          <w:p w14:paraId="114BCD56" w14:textId="77777777" w:rsidR="00FB53DC" w:rsidRPr="004C7398" w:rsidRDefault="00FB53DC" w:rsidP="00FE22C0">
            <w:pPr>
              <w:jc w:val="center"/>
              <w:rPr>
                <w:rFonts w:ascii="Trebuchet MS" w:hAnsi="Trebuchet MS"/>
                <w:color w:val="000000"/>
                <w:sz w:val="13"/>
                <w:szCs w:val="13"/>
              </w:rPr>
            </w:pPr>
            <w:r w:rsidRPr="004C7398">
              <w:rPr>
                <w:rFonts w:ascii="Trebuchet MS" w:hAnsi="Trebuchet MS"/>
                <w:color w:val="000000"/>
                <w:sz w:val="13"/>
                <w:szCs w:val="13"/>
              </w:rPr>
              <w:t> </w:t>
            </w:r>
          </w:p>
        </w:tc>
        <w:tc>
          <w:tcPr>
            <w:tcW w:w="1348" w:type="dxa"/>
            <w:tcBorders>
              <w:top w:val="single" w:sz="4" w:space="0" w:color="auto"/>
              <w:bottom w:val="single" w:sz="4" w:space="0" w:color="auto"/>
              <w:right w:val="single" w:sz="4" w:space="0" w:color="auto"/>
            </w:tcBorders>
            <w:shd w:val="clear" w:color="000000" w:fill="D9D9D9"/>
            <w:noWrap/>
            <w:vAlign w:val="bottom"/>
            <w:hideMark/>
          </w:tcPr>
          <w:p w14:paraId="24111F61" w14:textId="77777777" w:rsidR="00FB53DC" w:rsidRPr="004C7398" w:rsidRDefault="00FB53DC" w:rsidP="00FE22C0">
            <w:pPr>
              <w:rPr>
                <w:rFonts w:ascii="Trebuchet MS" w:hAnsi="Trebuchet MS"/>
                <w:color w:val="000000"/>
                <w:sz w:val="13"/>
                <w:szCs w:val="13"/>
              </w:rPr>
            </w:pPr>
            <w:proofErr w:type="spellStart"/>
            <w:r w:rsidRPr="004C7398">
              <w:rPr>
                <w:rFonts w:ascii="Trebuchet MS" w:hAnsi="Trebuchet MS"/>
                <w:color w:val="000000"/>
                <w:sz w:val="13"/>
                <w:szCs w:val="13"/>
              </w:rPr>
              <w:t>planlaegning</w:t>
            </w:r>
            <w:proofErr w:type="spellEnd"/>
          </w:p>
        </w:tc>
      </w:tr>
      <w:tr w:rsidR="003D11CF" w:rsidRPr="004C7398" w14:paraId="01FFDC7D" w14:textId="77777777" w:rsidTr="003D11CF">
        <w:tc>
          <w:tcPr>
            <w:tcW w:w="147" w:type="dxa"/>
            <w:tcBorders>
              <w:top w:val="nil"/>
              <w:right w:val="single" w:sz="4" w:space="0" w:color="auto"/>
            </w:tcBorders>
            <w:shd w:val="clear" w:color="auto" w:fill="auto"/>
          </w:tcPr>
          <w:p w14:paraId="19992F7E" w14:textId="77777777" w:rsidR="00FB53DC" w:rsidRPr="004C7398" w:rsidRDefault="00FB53DC" w:rsidP="00FB53D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4BFC493" w14:textId="77777777" w:rsidR="00FB53DC" w:rsidRPr="004C7398" w:rsidRDefault="00FB53DC" w:rsidP="00FB53DC">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6BE50009" w14:textId="77777777" w:rsidR="00FB53DC" w:rsidRPr="0043344B" w:rsidRDefault="00FB53DC" w:rsidP="00FB53DC">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4B3F41CB" w14:textId="77777777" w:rsidR="00FB53DC" w:rsidRPr="004C7398" w:rsidRDefault="00FB53DC" w:rsidP="00FB53DC">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54CBF192" w14:textId="77777777" w:rsidR="00FB53DC" w:rsidRPr="004C7398" w:rsidRDefault="00FB53DC" w:rsidP="00FB53DC">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hideMark/>
          </w:tcPr>
          <w:p w14:paraId="2EFF4C4D"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131EECC8"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color w:val="000000"/>
                <w:sz w:val="13"/>
                <w:szCs w:val="13"/>
              </w:rPr>
              <w:t>5902</w:t>
            </w:r>
          </w:p>
        </w:tc>
        <w:tc>
          <w:tcPr>
            <w:tcW w:w="2396" w:type="dxa"/>
            <w:tcBorders>
              <w:top w:val="nil"/>
              <w:left w:val="nil"/>
              <w:bottom w:val="single" w:sz="4" w:space="0" w:color="auto"/>
              <w:right w:val="single" w:sz="4" w:space="0" w:color="auto"/>
            </w:tcBorders>
            <w:shd w:val="clear" w:color="auto" w:fill="auto"/>
            <w:noWrap/>
            <w:vAlign w:val="bottom"/>
          </w:tcPr>
          <w:p w14:paraId="246E8116" w14:textId="77777777" w:rsidR="00FB53DC" w:rsidRPr="004C7398" w:rsidRDefault="00FB53DC" w:rsidP="00FB53DC">
            <w:pPr>
              <w:rPr>
                <w:rFonts w:ascii="Trebuchet MS" w:hAnsi="Trebuchet MS"/>
                <w:b/>
                <w:bCs/>
                <w:color w:val="000000"/>
                <w:sz w:val="13"/>
                <w:szCs w:val="13"/>
              </w:rPr>
            </w:pPr>
            <w:r w:rsidRPr="004C7398">
              <w:rPr>
                <w:rFonts w:ascii="Trebuchet MS" w:hAnsi="Trebuchet MS"/>
                <w:color w:val="000000"/>
                <w:sz w:val="13"/>
                <w:szCs w:val="13"/>
              </w:rPr>
              <w:t>Jordvarmeanlæg</w:t>
            </w:r>
          </w:p>
        </w:tc>
        <w:tc>
          <w:tcPr>
            <w:tcW w:w="1330" w:type="dxa"/>
            <w:tcBorders>
              <w:top w:val="nil"/>
              <w:left w:val="nil"/>
              <w:bottom w:val="single" w:sz="4" w:space="0" w:color="auto"/>
              <w:right w:val="single" w:sz="4" w:space="0" w:color="auto"/>
            </w:tcBorders>
            <w:shd w:val="clear" w:color="auto" w:fill="auto"/>
            <w:noWrap/>
            <w:vAlign w:val="bottom"/>
          </w:tcPr>
          <w:p w14:paraId="3E5AE6F5"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color w:val="000000"/>
                <w:sz w:val="13"/>
                <w:szCs w:val="13"/>
              </w:rPr>
              <w:t>F</w:t>
            </w:r>
          </w:p>
        </w:tc>
        <w:tc>
          <w:tcPr>
            <w:tcW w:w="1610" w:type="dxa"/>
            <w:gridSpan w:val="2"/>
            <w:tcBorders>
              <w:top w:val="single" w:sz="4" w:space="0" w:color="auto"/>
              <w:left w:val="nil"/>
              <w:bottom w:val="single" w:sz="4" w:space="0" w:color="auto"/>
              <w:right w:val="single" w:sz="4" w:space="0" w:color="auto"/>
            </w:tcBorders>
            <w:shd w:val="clear" w:color="auto" w:fill="auto"/>
            <w:noWrap/>
            <w:vAlign w:val="bottom"/>
          </w:tcPr>
          <w:p w14:paraId="405B2729" w14:textId="77777777" w:rsidR="00FB53DC" w:rsidRPr="004C7398" w:rsidRDefault="00FB53DC" w:rsidP="00FB53DC">
            <w:pPr>
              <w:rPr>
                <w:rFonts w:ascii="Trebuchet MS" w:hAnsi="Trebuchet MS"/>
                <w:b/>
                <w:bCs/>
                <w:color w:val="000000"/>
                <w:sz w:val="13"/>
                <w:szCs w:val="13"/>
              </w:rPr>
            </w:pPr>
            <w:r w:rsidRPr="004C7398">
              <w:rPr>
                <w:rFonts w:ascii="Trebuchet MS" w:hAnsi="Trebuchet MS"/>
                <w:color w:val="000000"/>
                <w:sz w:val="13"/>
                <w:szCs w:val="13"/>
              </w:rPr>
              <w:t>t_5902_jordv_anl</w:t>
            </w:r>
          </w:p>
        </w:tc>
        <w:tc>
          <w:tcPr>
            <w:tcW w:w="233" w:type="dxa"/>
            <w:tcBorders>
              <w:top w:val="nil"/>
              <w:left w:val="single" w:sz="4" w:space="0" w:color="auto"/>
              <w:bottom w:val="nil"/>
              <w:right w:val="single" w:sz="4" w:space="0" w:color="auto"/>
            </w:tcBorders>
            <w:shd w:val="clear" w:color="auto" w:fill="auto"/>
            <w:noWrap/>
            <w:vAlign w:val="bottom"/>
            <w:hideMark/>
          </w:tcPr>
          <w:p w14:paraId="03FA27CA" w14:textId="77777777" w:rsidR="00FB53DC" w:rsidRPr="004C7398" w:rsidRDefault="00FB53DC" w:rsidP="00FB53DC">
            <w:pPr>
              <w:rPr>
                <w:rFonts w:ascii="Calibri" w:hAnsi="Calibri"/>
                <w:color w:val="000000"/>
                <w:sz w:val="22"/>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D52655"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422C5C53"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3ADEC700"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F852597"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FB53DC" w:rsidRPr="004C7398" w14:paraId="1739BA3C" w14:textId="77777777" w:rsidTr="003D11CF">
        <w:tc>
          <w:tcPr>
            <w:tcW w:w="147" w:type="dxa"/>
            <w:tcBorders>
              <w:right w:val="single" w:sz="4" w:space="0" w:color="auto"/>
            </w:tcBorders>
            <w:shd w:val="clear" w:color="auto" w:fill="auto"/>
          </w:tcPr>
          <w:p w14:paraId="4FBA5797" w14:textId="77777777" w:rsidR="00FB53DC" w:rsidRPr="004C7398" w:rsidRDefault="00FB53DC" w:rsidP="00FB53D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3ABF0DD4" w14:textId="77777777" w:rsidR="00FB53DC" w:rsidRPr="004C7398" w:rsidRDefault="00FB53DC" w:rsidP="00FB53DC">
            <w:pPr>
              <w:rPr>
                <w:rFonts w:ascii="Trebuchet MS" w:hAnsi="Trebuchet MS"/>
                <w:b/>
                <w:bCs/>
                <w:color w:val="000000"/>
                <w:sz w:val="13"/>
                <w:szCs w:val="13"/>
              </w:rPr>
            </w:pPr>
            <w:r w:rsidRPr="00DB6189">
              <w:rPr>
                <w:rFonts w:ascii="Trebuchet MS" w:hAnsi="Trebuchet MS"/>
                <w:b/>
                <w:bCs/>
                <w:color w:val="000000"/>
                <w:sz w:val="16"/>
                <w:szCs w:val="13"/>
              </w:rPr>
              <w:t>5.6 Forsyning</w:t>
            </w:r>
          </w:p>
        </w:tc>
        <w:tc>
          <w:tcPr>
            <w:tcW w:w="875" w:type="dxa"/>
            <w:tcBorders>
              <w:top w:val="nil"/>
              <w:left w:val="nil"/>
              <w:bottom w:val="single" w:sz="4" w:space="0" w:color="auto"/>
              <w:right w:val="nil"/>
            </w:tcBorders>
            <w:shd w:val="clear" w:color="000000" w:fill="D9D9D9"/>
            <w:noWrap/>
            <w:vAlign w:val="bottom"/>
            <w:hideMark/>
          </w:tcPr>
          <w:p w14:paraId="4E8263EB"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7B400968"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forsyning</w:t>
            </w:r>
          </w:p>
        </w:tc>
        <w:tc>
          <w:tcPr>
            <w:tcW w:w="160" w:type="dxa"/>
            <w:tcBorders>
              <w:top w:val="nil"/>
              <w:left w:val="nil"/>
              <w:bottom w:val="nil"/>
              <w:right w:val="nil"/>
            </w:tcBorders>
            <w:shd w:val="clear" w:color="auto" w:fill="auto"/>
            <w:noWrap/>
            <w:vAlign w:val="bottom"/>
            <w:hideMark/>
          </w:tcPr>
          <w:p w14:paraId="62B5CF38"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3DB7B85" w14:textId="77777777" w:rsidR="00FB53DC" w:rsidRPr="004C7398" w:rsidRDefault="00FB53DC" w:rsidP="00FB53DC">
            <w:pPr>
              <w:jc w:val="center"/>
              <w:rPr>
                <w:rFonts w:ascii="Trebuchet MS" w:hAnsi="Trebuchet MS"/>
                <w:color w:val="000000"/>
                <w:sz w:val="13"/>
                <w:szCs w:val="13"/>
              </w:rPr>
            </w:pPr>
            <w:r w:rsidRPr="00DB6189">
              <w:rPr>
                <w:rFonts w:ascii="Trebuchet MS" w:hAnsi="Trebuchet MS"/>
                <w:i/>
                <w:color w:val="A6A6A6"/>
                <w:sz w:val="13"/>
                <w:szCs w:val="13"/>
              </w:rPr>
              <w:t>5903</w:t>
            </w:r>
          </w:p>
        </w:tc>
        <w:tc>
          <w:tcPr>
            <w:tcW w:w="2396" w:type="dxa"/>
            <w:tcBorders>
              <w:top w:val="nil"/>
              <w:left w:val="nil"/>
              <w:bottom w:val="single" w:sz="4" w:space="0" w:color="auto"/>
              <w:right w:val="single" w:sz="4" w:space="0" w:color="auto"/>
            </w:tcBorders>
            <w:shd w:val="clear" w:color="auto" w:fill="auto"/>
            <w:noWrap/>
            <w:vAlign w:val="bottom"/>
          </w:tcPr>
          <w:p w14:paraId="461E97E6" w14:textId="77777777" w:rsidR="00FB53DC" w:rsidRPr="004C7398" w:rsidRDefault="00FB53DC" w:rsidP="00FB53DC">
            <w:pPr>
              <w:rPr>
                <w:rFonts w:ascii="Trebuchet MS" w:hAnsi="Trebuchet MS"/>
                <w:color w:val="000000"/>
                <w:sz w:val="13"/>
                <w:szCs w:val="13"/>
              </w:rPr>
            </w:pPr>
            <w:r w:rsidRPr="00DB6189">
              <w:rPr>
                <w:rFonts w:ascii="Trebuchet MS" w:hAnsi="Trebuchet MS"/>
                <w:i/>
                <w:color w:val="A6A6A6"/>
                <w:sz w:val="13"/>
                <w:szCs w:val="13"/>
              </w:rPr>
              <w:t xml:space="preserve">Jordprøve </w:t>
            </w:r>
            <w:r w:rsidRPr="0081400D">
              <w:rPr>
                <w:rFonts w:ascii="Trebuchet MS" w:hAnsi="Trebuchet MS"/>
                <w:i/>
                <w:color w:val="A6A6A6"/>
                <w:sz w:val="13"/>
                <w:szCs w:val="13"/>
              </w:rPr>
              <w:t>- udgået (2.3)</w:t>
            </w:r>
          </w:p>
        </w:tc>
        <w:tc>
          <w:tcPr>
            <w:tcW w:w="1330" w:type="dxa"/>
            <w:tcBorders>
              <w:top w:val="nil"/>
              <w:left w:val="nil"/>
              <w:bottom w:val="single" w:sz="4" w:space="0" w:color="auto"/>
              <w:right w:val="single" w:sz="4" w:space="0" w:color="auto"/>
            </w:tcBorders>
            <w:shd w:val="clear" w:color="auto" w:fill="auto"/>
            <w:noWrap/>
            <w:vAlign w:val="bottom"/>
          </w:tcPr>
          <w:p w14:paraId="1EB632B1" w14:textId="77777777" w:rsidR="00FB53DC" w:rsidRPr="004C7398" w:rsidRDefault="00FB53DC" w:rsidP="00FB53DC">
            <w:pPr>
              <w:jc w:val="center"/>
              <w:rPr>
                <w:rFonts w:ascii="Trebuchet MS" w:hAnsi="Trebuchet MS"/>
                <w:color w:val="000000"/>
                <w:sz w:val="13"/>
                <w:szCs w:val="13"/>
              </w:rPr>
            </w:pPr>
            <w:r w:rsidRPr="00DB6189">
              <w:rPr>
                <w:rFonts w:ascii="Trebuchet MS" w:hAnsi="Trebuchet MS"/>
                <w:i/>
                <w:color w:val="A6A6A6"/>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tcPr>
          <w:p w14:paraId="4EC36580" w14:textId="77777777" w:rsidR="00FB53DC" w:rsidRPr="004C7398" w:rsidRDefault="00FB53DC" w:rsidP="00FB53DC">
            <w:pPr>
              <w:rPr>
                <w:rFonts w:ascii="Trebuchet MS" w:hAnsi="Trebuchet MS"/>
                <w:color w:val="000000"/>
                <w:sz w:val="13"/>
                <w:szCs w:val="13"/>
              </w:rPr>
            </w:pPr>
            <w:r w:rsidRPr="00DB6189">
              <w:rPr>
                <w:rFonts w:ascii="Trebuchet MS" w:hAnsi="Trebuchet MS"/>
                <w:i/>
                <w:color w:val="A6A6A6"/>
                <w:sz w:val="13"/>
                <w:szCs w:val="13"/>
              </w:rPr>
              <w:t>t_5903_jordpr</w:t>
            </w:r>
          </w:p>
        </w:tc>
        <w:tc>
          <w:tcPr>
            <w:tcW w:w="233" w:type="dxa"/>
            <w:tcBorders>
              <w:top w:val="nil"/>
              <w:left w:val="nil"/>
              <w:bottom w:val="nil"/>
              <w:right w:val="nil"/>
            </w:tcBorders>
            <w:shd w:val="clear" w:color="auto" w:fill="auto"/>
            <w:noWrap/>
            <w:vAlign w:val="bottom"/>
            <w:hideMark/>
          </w:tcPr>
          <w:p w14:paraId="3919B7FE" w14:textId="77777777" w:rsidR="00FB53DC" w:rsidRPr="004C7398" w:rsidRDefault="00FB53DC" w:rsidP="00FB53D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B4529B"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6200</w:t>
            </w:r>
          </w:p>
        </w:tc>
        <w:tc>
          <w:tcPr>
            <w:tcW w:w="2130" w:type="dxa"/>
            <w:tcBorders>
              <w:top w:val="nil"/>
              <w:left w:val="nil"/>
              <w:bottom w:val="single" w:sz="4" w:space="0" w:color="auto"/>
              <w:right w:val="single" w:sz="4" w:space="0" w:color="auto"/>
            </w:tcBorders>
            <w:shd w:val="clear" w:color="auto" w:fill="auto"/>
            <w:noWrap/>
            <w:vAlign w:val="bottom"/>
            <w:hideMark/>
          </w:tcPr>
          <w:p w14:paraId="62D1DB26"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Naturgeografi</w:t>
            </w:r>
          </w:p>
        </w:tc>
        <w:tc>
          <w:tcPr>
            <w:tcW w:w="482" w:type="dxa"/>
            <w:tcBorders>
              <w:top w:val="nil"/>
              <w:left w:val="nil"/>
              <w:bottom w:val="single" w:sz="4" w:space="0" w:color="auto"/>
              <w:right w:val="single" w:sz="4" w:space="0" w:color="auto"/>
            </w:tcBorders>
            <w:shd w:val="clear" w:color="auto" w:fill="auto"/>
            <w:noWrap/>
            <w:vAlign w:val="bottom"/>
            <w:hideMark/>
          </w:tcPr>
          <w:p w14:paraId="27D12EA7"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EF77B16"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t_6200_nat_geo</w:t>
            </w:r>
          </w:p>
        </w:tc>
      </w:tr>
      <w:tr w:rsidR="00FB53DC" w:rsidRPr="004C7398" w14:paraId="51D3A7B9" w14:textId="77777777" w:rsidTr="003D11CF">
        <w:tc>
          <w:tcPr>
            <w:tcW w:w="147" w:type="dxa"/>
            <w:tcBorders>
              <w:top w:val="nil"/>
              <w:right w:val="single" w:sz="4" w:space="0" w:color="auto"/>
            </w:tcBorders>
            <w:shd w:val="clear" w:color="auto" w:fill="auto"/>
          </w:tcPr>
          <w:p w14:paraId="1CAA4EF7" w14:textId="77777777" w:rsidR="00FB53DC" w:rsidRPr="004C7398" w:rsidRDefault="00FB53DC" w:rsidP="00FB53D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4CA411ED"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4D5093C7"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27421B9A"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2E29A269"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0E486A38"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0B1F922E" w14:textId="77777777" w:rsidR="00FB53DC" w:rsidRPr="00C27B2D" w:rsidRDefault="00FB53DC" w:rsidP="00FB53DC">
            <w:pPr>
              <w:jc w:val="center"/>
              <w:rPr>
                <w:rFonts w:ascii="Trebuchet MS" w:hAnsi="Trebuchet MS"/>
                <w:i/>
                <w:color w:val="A6A6A6"/>
                <w:sz w:val="13"/>
                <w:szCs w:val="13"/>
              </w:rPr>
            </w:pPr>
            <w:r w:rsidRPr="00C27B2D">
              <w:rPr>
                <w:rFonts w:ascii="Trebuchet MS" w:hAnsi="Trebuchet MS"/>
                <w:i/>
                <w:color w:val="A6A6A6"/>
                <w:sz w:val="13"/>
                <w:szCs w:val="13"/>
              </w:rPr>
              <w:t>5904</w:t>
            </w:r>
          </w:p>
        </w:tc>
        <w:tc>
          <w:tcPr>
            <w:tcW w:w="2396" w:type="dxa"/>
            <w:tcBorders>
              <w:top w:val="nil"/>
              <w:left w:val="nil"/>
              <w:bottom w:val="single" w:sz="4" w:space="0" w:color="auto"/>
              <w:right w:val="single" w:sz="4" w:space="0" w:color="auto"/>
            </w:tcBorders>
            <w:shd w:val="clear" w:color="auto" w:fill="auto"/>
            <w:noWrap/>
            <w:vAlign w:val="bottom"/>
          </w:tcPr>
          <w:p w14:paraId="5537AC27" w14:textId="52A83040" w:rsidR="00FB53DC" w:rsidRPr="00C27B2D" w:rsidRDefault="00FB53DC" w:rsidP="00C27B2D">
            <w:pPr>
              <w:rPr>
                <w:rFonts w:ascii="Trebuchet MS" w:hAnsi="Trebuchet MS"/>
                <w:i/>
                <w:color w:val="A6A6A6"/>
                <w:sz w:val="13"/>
                <w:szCs w:val="13"/>
              </w:rPr>
            </w:pPr>
            <w:r w:rsidRPr="00C27B2D">
              <w:rPr>
                <w:rFonts w:ascii="Trebuchet MS" w:hAnsi="Trebuchet MS"/>
                <w:i/>
                <w:color w:val="A6A6A6"/>
                <w:sz w:val="13"/>
                <w:szCs w:val="13"/>
              </w:rPr>
              <w:t>Nyttiggørelse af jord</w:t>
            </w:r>
            <w:r w:rsidR="00EE23E0" w:rsidRPr="00C27B2D">
              <w:rPr>
                <w:rFonts w:ascii="Trebuchet MS" w:hAnsi="Trebuchet MS"/>
                <w:i/>
                <w:color w:val="A6A6A6"/>
                <w:sz w:val="13"/>
                <w:szCs w:val="13"/>
              </w:rPr>
              <w:t xml:space="preserve"> – udg</w:t>
            </w:r>
            <w:r w:rsidR="00C27B2D">
              <w:rPr>
                <w:rFonts w:ascii="Trebuchet MS" w:hAnsi="Trebuchet MS"/>
                <w:i/>
                <w:color w:val="A6A6A6"/>
                <w:sz w:val="13"/>
                <w:szCs w:val="13"/>
              </w:rPr>
              <w:t>ået</w:t>
            </w:r>
            <w:r w:rsidR="00EE23E0" w:rsidRPr="00C27B2D">
              <w:rPr>
                <w:rFonts w:ascii="Trebuchet MS" w:hAnsi="Trebuchet MS"/>
                <w:i/>
                <w:color w:val="A6A6A6"/>
                <w:sz w:val="13"/>
                <w:szCs w:val="13"/>
              </w:rPr>
              <w:t xml:space="preserve"> (2.</w:t>
            </w:r>
            <w:r w:rsidR="00C27B2D">
              <w:rPr>
                <w:rFonts w:ascii="Trebuchet MS" w:hAnsi="Trebuchet MS"/>
                <w:i/>
                <w:color w:val="A6A6A6"/>
                <w:sz w:val="13"/>
                <w:szCs w:val="13"/>
              </w:rPr>
              <w:t>6</w:t>
            </w:r>
            <w:r w:rsidR="00EE23E0" w:rsidRPr="00C27B2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tcPr>
          <w:p w14:paraId="53D42BE8" w14:textId="30B15A50" w:rsidR="00FB53DC" w:rsidRPr="00C27B2D" w:rsidRDefault="00FB53DC" w:rsidP="00FB53DC">
            <w:pPr>
              <w:jc w:val="center"/>
              <w:rPr>
                <w:rFonts w:ascii="Trebuchet MS" w:hAnsi="Trebuchet MS"/>
                <w:i/>
                <w:color w:val="A6A6A6"/>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0DA55806" w14:textId="77777777" w:rsidR="00FB53DC" w:rsidRPr="00C27B2D" w:rsidRDefault="00FB53DC" w:rsidP="00FB53DC">
            <w:pPr>
              <w:rPr>
                <w:rFonts w:ascii="Trebuchet MS" w:hAnsi="Trebuchet MS"/>
                <w:i/>
                <w:color w:val="A6A6A6"/>
                <w:sz w:val="13"/>
                <w:szCs w:val="13"/>
              </w:rPr>
            </w:pPr>
            <w:r w:rsidRPr="00C27B2D">
              <w:rPr>
                <w:rFonts w:ascii="Trebuchet MS" w:hAnsi="Trebuchet MS"/>
                <w:i/>
                <w:color w:val="A6A6A6"/>
                <w:sz w:val="13"/>
                <w:szCs w:val="13"/>
              </w:rPr>
              <w:t>t_5904_nyttig_jord</w:t>
            </w:r>
          </w:p>
        </w:tc>
        <w:tc>
          <w:tcPr>
            <w:tcW w:w="233" w:type="dxa"/>
            <w:tcBorders>
              <w:top w:val="nil"/>
              <w:left w:val="nil"/>
              <w:bottom w:val="nil"/>
              <w:right w:val="nil"/>
            </w:tcBorders>
            <w:shd w:val="clear" w:color="auto" w:fill="auto"/>
            <w:noWrap/>
            <w:vAlign w:val="bottom"/>
            <w:hideMark/>
          </w:tcPr>
          <w:p w14:paraId="1B2E9182" w14:textId="77777777" w:rsidR="00FB53DC" w:rsidRPr="004C7398" w:rsidRDefault="00FB53DC" w:rsidP="00FB53D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490EBF6"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6201</w:t>
            </w:r>
          </w:p>
        </w:tc>
        <w:tc>
          <w:tcPr>
            <w:tcW w:w="2130" w:type="dxa"/>
            <w:tcBorders>
              <w:top w:val="nil"/>
              <w:left w:val="nil"/>
              <w:bottom w:val="single" w:sz="4" w:space="0" w:color="auto"/>
              <w:right w:val="single" w:sz="4" w:space="0" w:color="auto"/>
            </w:tcBorders>
            <w:shd w:val="clear" w:color="auto" w:fill="auto"/>
            <w:noWrap/>
            <w:vAlign w:val="bottom"/>
            <w:hideMark/>
          </w:tcPr>
          <w:p w14:paraId="26B91E00"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Kulturgeografi</w:t>
            </w:r>
          </w:p>
        </w:tc>
        <w:tc>
          <w:tcPr>
            <w:tcW w:w="482" w:type="dxa"/>
            <w:tcBorders>
              <w:top w:val="nil"/>
              <w:left w:val="nil"/>
              <w:bottom w:val="single" w:sz="4" w:space="0" w:color="auto"/>
              <w:right w:val="single" w:sz="4" w:space="0" w:color="auto"/>
            </w:tcBorders>
            <w:shd w:val="clear" w:color="auto" w:fill="auto"/>
            <w:noWrap/>
            <w:vAlign w:val="bottom"/>
            <w:hideMark/>
          </w:tcPr>
          <w:p w14:paraId="26C0B37A"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9B2221E"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t_6201_kult_geo</w:t>
            </w:r>
          </w:p>
        </w:tc>
      </w:tr>
      <w:tr w:rsidR="007B329C" w:rsidRPr="004C7398" w14:paraId="0B176539" w14:textId="77777777" w:rsidTr="003D11CF">
        <w:tc>
          <w:tcPr>
            <w:tcW w:w="147" w:type="dxa"/>
            <w:tcBorders>
              <w:top w:val="nil"/>
              <w:right w:val="single" w:sz="4" w:space="0" w:color="auto"/>
            </w:tcBorders>
            <w:shd w:val="clear" w:color="auto" w:fill="auto"/>
          </w:tcPr>
          <w:p w14:paraId="3FD64158"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9959E5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5500</w:t>
            </w:r>
          </w:p>
        </w:tc>
        <w:tc>
          <w:tcPr>
            <w:tcW w:w="1990" w:type="dxa"/>
            <w:tcBorders>
              <w:top w:val="nil"/>
              <w:left w:val="nil"/>
              <w:bottom w:val="nil"/>
              <w:right w:val="single" w:sz="4" w:space="0" w:color="auto"/>
            </w:tcBorders>
            <w:shd w:val="clear" w:color="auto" w:fill="auto"/>
            <w:noWrap/>
            <w:vAlign w:val="bottom"/>
            <w:hideMark/>
          </w:tcPr>
          <w:p w14:paraId="1BE8537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Elforsyningsområde</w:t>
            </w:r>
          </w:p>
        </w:tc>
        <w:tc>
          <w:tcPr>
            <w:tcW w:w="875" w:type="dxa"/>
            <w:tcBorders>
              <w:top w:val="nil"/>
              <w:left w:val="nil"/>
              <w:bottom w:val="nil"/>
              <w:right w:val="single" w:sz="4" w:space="0" w:color="auto"/>
            </w:tcBorders>
            <w:shd w:val="clear" w:color="auto" w:fill="auto"/>
            <w:noWrap/>
            <w:vAlign w:val="bottom"/>
            <w:hideMark/>
          </w:tcPr>
          <w:p w14:paraId="3AD79AC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C58CEB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t_5500_elfors_omr</w:t>
            </w:r>
          </w:p>
        </w:tc>
        <w:tc>
          <w:tcPr>
            <w:tcW w:w="160" w:type="dxa"/>
            <w:tcBorders>
              <w:top w:val="nil"/>
              <w:left w:val="nil"/>
              <w:bottom w:val="nil"/>
              <w:right w:val="nil"/>
            </w:tcBorders>
            <w:shd w:val="clear" w:color="auto" w:fill="auto"/>
            <w:noWrap/>
            <w:vAlign w:val="bottom"/>
            <w:hideMark/>
          </w:tcPr>
          <w:p w14:paraId="75FFB5F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DF5DE36" w14:textId="77777777" w:rsidR="007B329C" w:rsidRPr="004C7398" w:rsidRDefault="007B329C" w:rsidP="007B329C">
            <w:pPr>
              <w:jc w:val="center"/>
              <w:rPr>
                <w:rFonts w:ascii="Trebuchet MS" w:hAnsi="Trebuchet MS"/>
                <w:color w:val="000000"/>
                <w:sz w:val="13"/>
                <w:szCs w:val="13"/>
              </w:rPr>
            </w:pPr>
          </w:p>
        </w:tc>
        <w:tc>
          <w:tcPr>
            <w:tcW w:w="2396" w:type="dxa"/>
            <w:tcBorders>
              <w:top w:val="nil"/>
              <w:left w:val="nil"/>
              <w:bottom w:val="single" w:sz="4" w:space="0" w:color="auto"/>
              <w:right w:val="single" w:sz="4" w:space="0" w:color="auto"/>
            </w:tcBorders>
            <w:shd w:val="clear" w:color="auto" w:fill="auto"/>
            <w:noWrap/>
            <w:vAlign w:val="bottom"/>
          </w:tcPr>
          <w:p w14:paraId="0C5AB116" w14:textId="77777777" w:rsidR="007B329C" w:rsidRPr="004C7398" w:rsidRDefault="007B329C" w:rsidP="007B329C">
            <w:pPr>
              <w:rPr>
                <w:rFonts w:ascii="Trebuchet MS" w:hAnsi="Trebuchet MS"/>
                <w:color w:val="000000"/>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0E484906" w14:textId="77777777" w:rsidR="007B329C" w:rsidRPr="004C7398" w:rsidRDefault="007B329C" w:rsidP="007B329C">
            <w:pPr>
              <w:jc w:val="center"/>
              <w:rPr>
                <w:rFonts w:ascii="Trebuchet MS" w:hAnsi="Trebuchet MS"/>
                <w:color w:val="000000"/>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06262F38" w14:textId="77777777" w:rsidR="007B329C" w:rsidRPr="004C7398" w:rsidRDefault="007B329C" w:rsidP="007B329C">
            <w:pPr>
              <w:rPr>
                <w:rFonts w:ascii="Trebuchet MS" w:hAnsi="Trebuchet MS"/>
                <w:color w:val="000000"/>
                <w:sz w:val="13"/>
                <w:szCs w:val="13"/>
              </w:rPr>
            </w:pPr>
          </w:p>
        </w:tc>
        <w:tc>
          <w:tcPr>
            <w:tcW w:w="233" w:type="dxa"/>
            <w:tcBorders>
              <w:top w:val="nil"/>
              <w:left w:val="nil"/>
              <w:bottom w:val="nil"/>
              <w:right w:val="nil"/>
            </w:tcBorders>
            <w:shd w:val="clear" w:color="auto" w:fill="auto"/>
            <w:noWrap/>
            <w:vAlign w:val="bottom"/>
            <w:hideMark/>
          </w:tcPr>
          <w:p w14:paraId="01EE2820"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88610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6202</w:t>
            </w:r>
          </w:p>
        </w:tc>
        <w:tc>
          <w:tcPr>
            <w:tcW w:w="2130" w:type="dxa"/>
            <w:tcBorders>
              <w:top w:val="nil"/>
              <w:left w:val="nil"/>
              <w:bottom w:val="single" w:sz="4" w:space="0" w:color="auto"/>
              <w:right w:val="single" w:sz="4" w:space="0" w:color="auto"/>
            </w:tcBorders>
            <w:shd w:val="clear" w:color="auto" w:fill="auto"/>
            <w:noWrap/>
            <w:vAlign w:val="bottom"/>
            <w:hideMark/>
          </w:tcPr>
          <w:p w14:paraId="3A3851B2"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Landskabkarakterområder</w:t>
            </w:r>
            <w:proofErr w:type="spellEnd"/>
          </w:p>
        </w:tc>
        <w:tc>
          <w:tcPr>
            <w:tcW w:w="482" w:type="dxa"/>
            <w:tcBorders>
              <w:top w:val="nil"/>
              <w:left w:val="nil"/>
              <w:bottom w:val="single" w:sz="4" w:space="0" w:color="auto"/>
              <w:right w:val="single" w:sz="4" w:space="0" w:color="auto"/>
            </w:tcBorders>
            <w:shd w:val="clear" w:color="auto" w:fill="auto"/>
            <w:noWrap/>
            <w:vAlign w:val="bottom"/>
            <w:hideMark/>
          </w:tcPr>
          <w:p w14:paraId="1DA2F16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F13F12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t_6202_landk_omr</w:t>
            </w:r>
          </w:p>
        </w:tc>
      </w:tr>
      <w:tr w:rsidR="007B329C" w:rsidRPr="004C7398" w14:paraId="5D97EC96" w14:textId="77777777" w:rsidTr="003D11CF">
        <w:tc>
          <w:tcPr>
            <w:tcW w:w="147" w:type="dxa"/>
            <w:tcBorders>
              <w:top w:val="nil"/>
              <w:right w:val="single" w:sz="4" w:space="0" w:color="auto"/>
            </w:tcBorders>
            <w:shd w:val="clear" w:color="auto" w:fill="auto"/>
          </w:tcPr>
          <w:p w14:paraId="1B92FF72"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15E73AE"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5501</w:t>
            </w:r>
          </w:p>
        </w:tc>
        <w:tc>
          <w:tcPr>
            <w:tcW w:w="1990" w:type="dxa"/>
            <w:tcBorders>
              <w:top w:val="single" w:sz="4" w:space="0" w:color="auto"/>
              <w:left w:val="single" w:sz="4" w:space="0" w:color="auto"/>
              <w:bottom w:val="single" w:sz="4" w:space="0" w:color="auto"/>
              <w:right w:val="nil"/>
            </w:tcBorders>
            <w:shd w:val="clear" w:color="auto" w:fill="auto"/>
            <w:noWrap/>
            <w:vAlign w:val="bottom"/>
            <w:hideMark/>
          </w:tcPr>
          <w:p w14:paraId="4F88CE0D" w14:textId="77777777" w:rsidR="007B329C" w:rsidRPr="0081400D" w:rsidRDefault="007B329C" w:rsidP="00804E99">
            <w:pPr>
              <w:rPr>
                <w:rFonts w:ascii="Trebuchet MS" w:hAnsi="Trebuchet MS"/>
                <w:i/>
                <w:color w:val="A6A6A6"/>
                <w:sz w:val="13"/>
                <w:szCs w:val="13"/>
              </w:rPr>
            </w:pPr>
            <w:proofErr w:type="gramStart"/>
            <w:r w:rsidRPr="0081400D">
              <w:rPr>
                <w:rFonts w:ascii="Trebuchet MS" w:hAnsi="Trebuchet MS"/>
                <w:i/>
                <w:color w:val="A6A6A6"/>
                <w:sz w:val="13"/>
                <w:szCs w:val="13"/>
              </w:rPr>
              <w:t>Forsyningsområdeudgået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4E559B85" w14:textId="77777777" w:rsidR="007B329C" w:rsidRPr="00DB6189" w:rsidRDefault="007B329C" w:rsidP="00804E99">
            <w:pPr>
              <w:rPr>
                <w:rFonts w:ascii="Trebuchet MS" w:hAnsi="Trebuchet MS"/>
                <w:i/>
                <w:color w:val="A6A6A6"/>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53C0C24"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t_5501_fors_omr</w:t>
            </w:r>
          </w:p>
        </w:tc>
        <w:tc>
          <w:tcPr>
            <w:tcW w:w="160" w:type="dxa"/>
            <w:tcBorders>
              <w:top w:val="nil"/>
              <w:left w:val="nil"/>
              <w:bottom w:val="nil"/>
              <w:right w:val="nil"/>
            </w:tcBorders>
            <w:shd w:val="clear" w:color="auto" w:fill="auto"/>
            <w:noWrap/>
            <w:vAlign w:val="bottom"/>
            <w:hideMark/>
          </w:tcPr>
          <w:p w14:paraId="2BAA9E37"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tcPr>
          <w:p w14:paraId="4B84755A" w14:textId="77777777" w:rsidR="007B329C" w:rsidRPr="00DB6189" w:rsidRDefault="007B329C" w:rsidP="007B329C">
            <w:pPr>
              <w:jc w:val="center"/>
              <w:rPr>
                <w:rFonts w:ascii="Trebuchet MS" w:hAnsi="Trebuchet MS"/>
                <w:i/>
                <w:color w:val="A6A6A6"/>
                <w:sz w:val="13"/>
                <w:szCs w:val="13"/>
              </w:rPr>
            </w:pPr>
          </w:p>
        </w:tc>
        <w:tc>
          <w:tcPr>
            <w:tcW w:w="2396" w:type="dxa"/>
            <w:tcBorders>
              <w:top w:val="nil"/>
              <w:left w:val="single" w:sz="4" w:space="0" w:color="auto"/>
              <w:bottom w:val="single" w:sz="4" w:space="0" w:color="auto"/>
              <w:right w:val="nil"/>
            </w:tcBorders>
            <w:shd w:val="clear" w:color="auto" w:fill="auto"/>
            <w:noWrap/>
            <w:vAlign w:val="bottom"/>
          </w:tcPr>
          <w:p w14:paraId="3396E193" w14:textId="77777777" w:rsidR="007B329C" w:rsidRPr="00DB6189" w:rsidRDefault="007B329C" w:rsidP="007B329C">
            <w:pPr>
              <w:rPr>
                <w:rFonts w:ascii="Trebuchet MS" w:hAnsi="Trebuchet MS"/>
                <w:i/>
                <w:color w:val="A6A6A6"/>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3E58A31D" w14:textId="77777777" w:rsidR="007B329C" w:rsidRPr="00DB6189" w:rsidRDefault="007B329C" w:rsidP="007B329C">
            <w:pPr>
              <w:jc w:val="center"/>
              <w:rPr>
                <w:rFonts w:ascii="Trebuchet MS" w:hAnsi="Trebuchet MS"/>
                <w:i/>
                <w:color w:val="A6A6A6"/>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697659C9" w14:textId="77777777" w:rsidR="007B329C" w:rsidRPr="00DB6189" w:rsidRDefault="007B329C" w:rsidP="007B329C">
            <w:pPr>
              <w:rPr>
                <w:rFonts w:ascii="Trebuchet MS" w:hAnsi="Trebuchet MS"/>
                <w:i/>
                <w:color w:val="A6A6A6"/>
                <w:sz w:val="13"/>
                <w:szCs w:val="13"/>
              </w:rPr>
            </w:pPr>
          </w:p>
        </w:tc>
        <w:tc>
          <w:tcPr>
            <w:tcW w:w="233" w:type="dxa"/>
            <w:tcBorders>
              <w:top w:val="nil"/>
              <w:left w:val="nil"/>
              <w:bottom w:val="nil"/>
              <w:right w:val="nil"/>
            </w:tcBorders>
            <w:shd w:val="clear" w:color="auto" w:fill="auto"/>
            <w:noWrap/>
            <w:vAlign w:val="bottom"/>
            <w:hideMark/>
          </w:tcPr>
          <w:p w14:paraId="7C5F7471"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5031FF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6203</w:t>
            </w:r>
          </w:p>
        </w:tc>
        <w:tc>
          <w:tcPr>
            <w:tcW w:w="2130" w:type="dxa"/>
            <w:tcBorders>
              <w:top w:val="nil"/>
              <w:left w:val="nil"/>
              <w:bottom w:val="single" w:sz="4" w:space="0" w:color="auto"/>
              <w:right w:val="single" w:sz="4" w:space="0" w:color="auto"/>
            </w:tcBorders>
            <w:shd w:val="clear" w:color="auto" w:fill="auto"/>
            <w:noWrap/>
            <w:vAlign w:val="bottom"/>
            <w:hideMark/>
          </w:tcPr>
          <w:p w14:paraId="13EF206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Landskabskaraktervurdering</w:t>
            </w:r>
          </w:p>
        </w:tc>
        <w:tc>
          <w:tcPr>
            <w:tcW w:w="482" w:type="dxa"/>
            <w:tcBorders>
              <w:top w:val="nil"/>
              <w:left w:val="nil"/>
              <w:bottom w:val="single" w:sz="4" w:space="0" w:color="auto"/>
              <w:right w:val="single" w:sz="4" w:space="0" w:color="auto"/>
            </w:tcBorders>
            <w:shd w:val="clear" w:color="auto" w:fill="auto"/>
            <w:noWrap/>
            <w:vAlign w:val="bottom"/>
            <w:hideMark/>
          </w:tcPr>
          <w:p w14:paraId="57B9D94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FD0F01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t_6203_landk_vur</w:t>
            </w:r>
          </w:p>
        </w:tc>
      </w:tr>
      <w:tr w:rsidR="007B329C" w:rsidRPr="004C7398" w14:paraId="0628D861" w14:textId="77777777" w:rsidTr="003D11CF">
        <w:tc>
          <w:tcPr>
            <w:tcW w:w="147" w:type="dxa"/>
            <w:tcBorders>
              <w:top w:val="nil"/>
              <w:right w:val="single" w:sz="4" w:space="0" w:color="auto"/>
            </w:tcBorders>
            <w:shd w:val="clear" w:color="auto" w:fill="auto"/>
          </w:tcPr>
          <w:p w14:paraId="285C19D9"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0586E20"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5502</w:t>
            </w:r>
          </w:p>
        </w:tc>
        <w:tc>
          <w:tcPr>
            <w:tcW w:w="2865" w:type="dxa"/>
            <w:gridSpan w:val="2"/>
            <w:tcBorders>
              <w:top w:val="nil"/>
              <w:left w:val="single" w:sz="4" w:space="0" w:color="auto"/>
              <w:bottom w:val="single" w:sz="4" w:space="0" w:color="auto"/>
              <w:right w:val="single" w:sz="4" w:space="0" w:color="auto"/>
            </w:tcBorders>
            <w:shd w:val="clear" w:color="auto" w:fill="auto"/>
            <w:noWrap/>
            <w:vAlign w:val="bottom"/>
            <w:hideMark/>
          </w:tcPr>
          <w:p w14:paraId="0B85A8BB" w14:textId="77777777" w:rsidR="007B329C" w:rsidRPr="0081400D" w:rsidRDefault="007B329C" w:rsidP="007B329C">
            <w:pPr>
              <w:rPr>
                <w:rFonts w:ascii="Trebuchet MS" w:hAnsi="Trebuchet MS"/>
                <w:i/>
                <w:color w:val="A6A6A6"/>
                <w:sz w:val="13"/>
                <w:szCs w:val="13"/>
              </w:rPr>
            </w:pPr>
            <w:proofErr w:type="spellStart"/>
            <w:r w:rsidRPr="0081400D">
              <w:rPr>
                <w:rFonts w:ascii="Trebuchet MS" w:hAnsi="Trebuchet MS"/>
                <w:i/>
                <w:color w:val="A6A6A6"/>
                <w:sz w:val="13"/>
                <w:szCs w:val="13"/>
              </w:rPr>
              <w:t>Tilslutningsforbudområde</w:t>
            </w:r>
            <w:proofErr w:type="spellEnd"/>
            <w:r w:rsidRPr="0081400D">
              <w:rPr>
                <w:rFonts w:ascii="Trebuchet MS" w:hAnsi="Trebuchet MS"/>
                <w:i/>
                <w:color w:val="A6A6A6"/>
                <w:sz w:val="13"/>
                <w:szCs w:val="13"/>
              </w:rPr>
              <w:t xml:space="preserve"> </w:t>
            </w:r>
            <w:r w:rsidR="00804E99" w:rsidRPr="0081400D">
              <w:rPr>
                <w:rFonts w:ascii="Trebuchet MS" w:hAnsi="Trebuchet MS"/>
                <w:i/>
                <w:color w:val="A6A6A6"/>
                <w:sz w:val="13"/>
                <w:szCs w:val="13"/>
              </w:rPr>
              <w:t>–</w:t>
            </w:r>
            <w:r w:rsidRPr="0081400D">
              <w:rPr>
                <w:rFonts w:ascii="Trebuchet MS" w:hAnsi="Trebuchet MS"/>
                <w:i/>
                <w:color w:val="A6A6A6"/>
                <w:sz w:val="13"/>
                <w:szCs w:val="13"/>
              </w:rPr>
              <w:t xml:space="preserve">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p w14:paraId="21A6BF04"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4FAAEF5"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t_5502_tilsl_forb_omr</w:t>
            </w:r>
          </w:p>
        </w:tc>
        <w:tc>
          <w:tcPr>
            <w:tcW w:w="160" w:type="dxa"/>
            <w:tcBorders>
              <w:top w:val="nil"/>
              <w:left w:val="nil"/>
              <w:bottom w:val="nil"/>
              <w:right w:val="nil"/>
            </w:tcBorders>
            <w:shd w:val="clear" w:color="auto" w:fill="auto"/>
            <w:noWrap/>
            <w:vAlign w:val="bottom"/>
            <w:hideMark/>
          </w:tcPr>
          <w:p w14:paraId="7016B0D0"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318A042A" w14:textId="77777777" w:rsidR="007B329C" w:rsidRPr="004C7398" w:rsidRDefault="007B329C" w:rsidP="007B329C">
            <w:pPr>
              <w:jc w:val="center"/>
              <w:rPr>
                <w:rFonts w:ascii="Trebuchet MS" w:hAnsi="Trebuchet MS"/>
                <w:color w:val="000000"/>
                <w:sz w:val="13"/>
                <w:szCs w:val="13"/>
              </w:rPr>
            </w:pPr>
          </w:p>
        </w:tc>
        <w:tc>
          <w:tcPr>
            <w:tcW w:w="2396" w:type="dxa"/>
            <w:tcBorders>
              <w:top w:val="nil"/>
              <w:left w:val="nil"/>
              <w:bottom w:val="single" w:sz="4" w:space="0" w:color="auto"/>
              <w:right w:val="single" w:sz="4" w:space="0" w:color="auto"/>
            </w:tcBorders>
            <w:shd w:val="clear" w:color="auto" w:fill="auto"/>
            <w:noWrap/>
            <w:vAlign w:val="bottom"/>
          </w:tcPr>
          <w:p w14:paraId="16CE889E" w14:textId="77777777" w:rsidR="007B329C" w:rsidRPr="004C7398" w:rsidRDefault="007B329C" w:rsidP="007B329C">
            <w:pPr>
              <w:rPr>
                <w:rFonts w:ascii="Trebuchet MS" w:hAnsi="Trebuchet MS"/>
                <w:color w:val="000000"/>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0C5BC236" w14:textId="77777777" w:rsidR="007B329C" w:rsidRPr="004C7398" w:rsidRDefault="007B329C" w:rsidP="007B329C">
            <w:pPr>
              <w:jc w:val="center"/>
              <w:rPr>
                <w:rFonts w:ascii="Trebuchet MS" w:hAnsi="Trebuchet MS"/>
                <w:color w:val="000000"/>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3736368F" w14:textId="77777777" w:rsidR="007B329C" w:rsidRPr="004C7398" w:rsidRDefault="007B329C" w:rsidP="007B329C">
            <w:pPr>
              <w:rPr>
                <w:rFonts w:ascii="Trebuchet MS" w:hAnsi="Trebuchet MS"/>
                <w:color w:val="000000"/>
                <w:sz w:val="13"/>
                <w:szCs w:val="13"/>
              </w:rPr>
            </w:pPr>
          </w:p>
        </w:tc>
        <w:tc>
          <w:tcPr>
            <w:tcW w:w="233" w:type="dxa"/>
            <w:tcBorders>
              <w:top w:val="nil"/>
              <w:left w:val="nil"/>
              <w:bottom w:val="nil"/>
              <w:right w:val="nil"/>
            </w:tcBorders>
            <w:shd w:val="clear" w:color="auto" w:fill="auto"/>
            <w:noWrap/>
            <w:vAlign w:val="bottom"/>
            <w:hideMark/>
          </w:tcPr>
          <w:p w14:paraId="35D7D47B"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33FF45EE"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5.19 Park og grønne områder</w:t>
            </w:r>
          </w:p>
        </w:tc>
        <w:tc>
          <w:tcPr>
            <w:tcW w:w="482" w:type="dxa"/>
            <w:tcBorders>
              <w:top w:val="nil"/>
              <w:left w:val="nil"/>
              <w:bottom w:val="single" w:sz="4" w:space="0" w:color="auto"/>
              <w:right w:val="nil"/>
            </w:tcBorders>
            <w:shd w:val="clear" w:color="000000" w:fill="D9D9D9"/>
            <w:noWrap/>
            <w:vAlign w:val="bottom"/>
            <w:hideMark/>
          </w:tcPr>
          <w:p w14:paraId="632A8DB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728C29B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w:t>
            </w:r>
          </w:p>
        </w:tc>
      </w:tr>
      <w:tr w:rsidR="007B329C" w:rsidRPr="004C7398" w14:paraId="5C348563" w14:textId="77777777" w:rsidTr="003D11CF">
        <w:tc>
          <w:tcPr>
            <w:tcW w:w="147" w:type="dxa"/>
            <w:tcBorders>
              <w:top w:val="nil"/>
              <w:right w:val="single" w:sz="4" w:space="0" w:color="auto"/>
            </w:tcBorders>
            <w:shd w:val="clear" w:color="auto" w:fill="auto"/>
          </w:tcPr>
          <w:p w14:paraId="6801A99F"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22D5354B"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5503</w:t>
            </w:r>
          </w:p>
        </w:tc>
        <w:tc>
          <w:tcPr>
            <w:tcW w:w="2865" w:type="dxa"/>
            <w:gridSpan w:val="2"/>
            <w:tcBorders>
              <w:top w:val="nil"/>
              <w:left w:val="single" w:sz="4" w:space="0" w:color="auto"/>
              <w:bottom w:val="single" w:sz="4" w:space="0" w:color="auto"/>
              <w:right w:val="single" w:sz="4" w:space="0" w:color="auto"/>
            </w:tcBorders>
            <w:shd w:val="clear" w:color="auto" w:fill="auto"/>
            <w:noWrap/>
            <w:vAlign w:val="bottom"/>
            <w:hideMark/>
          </w:tcPr>
          <w:p w14:paraId="686A53BD" w14:textId="77777777" w:rsidR="007B329C" w:rsidRPr="0081400D" w:rsidRDefault="007B329C" w:rsidP="007B329C">
            <w:pPr>
              <w:rPr>
                <w:rFonts w:ascii="Trebuchet MS" w:hAnsi="Trebuchet MS"/>
                <w:i/>
                <w:color w:val="A6A6A6"/>
                <w:sz w:val="13"/>
                <w:szCs w:val="13"/>
              </w:rPr>
            </w:pPr>
            <w:proofErr w:type="spellStart"/>
            <w:r w:rsidRPr="0081400D">
              <w:rPr>
                <w:rFonts w:ascii="Trebuchet MS" w:hAnsi="Trebuchet MS"/>
                <w:i/>
                <w:color w:val="A6A6A6"/>
                <w:sz w:val="13"/>
                <w:szCs w:val="13"/>
              </w:rPr>
              <w:t>Forsyningsforbudområde</w:t>
            </w:r>
            <w:proofErr w:type="spellEnd"/>
            <w:r w:rsidRPr="0081400D">
              <w:rPr>
                <w:rFonts w:ascii="Trebuchet MS" w:hAnsi="Trebuchet MS"/>
                <w:i/>
                <w:color w:val="A6A6A6"/>
                <w:sz w:val="13"/>
                <w:szCs w:val="13"/>
              </w:rPr>
              <w:t xml:space="preserve"> -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p w14:paraId="521B5D2A"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ED1F67C"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t_5503_fors_forb_omr</w:t>
            </w:r>
          </w:p>
        </w:tc>
        <w:tc>
          <w:tcPr>
            <w:tcW w:w="160" w:type="dxa"/>
            <w:tcBorders>
              <w:top w:val="nil"/>
              <w:left w:val="nil"/>
              <w:bottom w:val="nil"/>
              <w:right w:val="nil"/>
            </w:tcBorders>
            <w:shd w:val="clear" w:color="auto" w:fill="auto"/>
            <w:noWrap/>
            <w:vAlign w:val="bottom"/>
            <w:hideMark/>
          </w:tcPr>
          <w:p w14:paraId="57E9F845"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45E64742"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2E4880CD"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2E81F970"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B4B03AC"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17D8A9F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6DFE13D7"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474C2381"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4EFAE434"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0A117EA7"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5CCD0E12" w14:textId="77777777" w:rsidTr="003D11CF">
        <w:tc>
          <w:tcPr>
            <w:tcW w:w="147" w:type="dxa"/>
            <w:tcBorders>
              <w:top w:val="nil"/>
              <w:right w:val="single" w:sz="4" w:space="0" w:color="auto"/>
            </w:tcBorders>
            <w:shd w:val="clear" w:color="auto" w:fill="auto"/>
          </w:tcPr>
          <w:p w14:paraId="65EE140F"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9846F45"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5504</w:t>
            </w:r>
          </w:p>
        </w:tc>
        <w:tc>
          <w:tcPr>
            <w:tcW w:w="1990" w:type="dxa"/>
            <w:tcBorders>
              <w:top w:val="nil"/>
              <w:left w:val="single" w:sz="4" w:space="0" w:color="auto"/>
              <w:bottom w:val="single" w:sz="4" w:space="0" w:color="auto"/>
              <w:right w:val="nil"/>
            </w:tcBorders>
            <w:shd w:val="clear" w:color="auto" w:fill="auto"/>
            <w:noWrap/>
            <w:vAlign w:val="bottom"/>
            <w:hideMark/>
          </w:tcPr>
          <w:p w14:paraId="68AD9284" w14:textId="77777777" w:rsidR="007B329C" w:rsidRPr="0081400D" w:rsidRDefault="007B329C" w:rsidP="00804E99">
            <w:pPr>
              <w:rPr>
                <w:rFonts w:ascii="Trebuchet MS" w:hAnsi="Trebuchet MS"/>
                <w:i/>
                <w:color w:val="A6A6A6"/>
                <w:sz w:val="13"/>
                <w:szCs w:val="13"/>
              </w:rPr>
            </w:pPr>
            <w:r w:rsidRPr="0081400D">
              <w:rPr>
                <w:rFonts w:ascii="Trebuchet MS" w:hAnsi="Trebuchet MS"/>
                <w:i/>
                <w:color w:val="A6A6A6"/>
                <w:sz w:val="13"/>
                <w:szCs w:val="13"/>
              </w:rPr>
              <w:t>Kloakopland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nil"/>
              <w:left w:val="nil"/>
              <w:bottom w:val="single" w:sz="4" w:space="0" w:color="auto"/>
              <w:right w:val="single" w:sz="4" w:space="0" w:color="auto"/>
            </w:tcBorders>
            <w:shd w:val="clear" w:color="auto" w:fill="auto"/>
            <w:noWrap/>
            <w:vAlign w:val="bottom"/>
            <w:hideMark/>
          </w:tcPr>
          <w:p w14:paraId="65DAB3BC"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22E0EB6"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t_5504_kloakopl</w:t>
            </w:r>
          </w:p>
        </w:tc>
        <w:tc>
          <w:tcPr>
            <w:tcW w:w="160" w:type="dxa"/>
            <w:tcBorders>
              <w:top w:val="nil"/>
              <w:left w:val="nil"/>
              <w:bottom w:val="nil"/>
              <w:right w:val="nil"/>
            </w:tcBorders>
            <w:shd w:val="clear" w:color="auto" w:fill="auto"/>
            <w:noWrap/>
            <w:vAlign w:val="bottom"/>
            <w:hideMark/>
          </w:tcPr>
          <w:p w14:paraId="0BF726AD"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393640F"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6872698A"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0847C806"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4D14F71"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2CE183E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28E3D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6800</w:t>
            </w:r>
          </w:p>
        </w:tc>
        <w:tc>
          <w:tcPr>
            <w:tcW w:w="2130" w:type="dxa"/>
            <w:tcBorders>
              <w:top w:val="nil"/>
              <w:left w:val="nil"/>
              <w:bottom w:val="single" w:sz="4" w:space="0" w:color="auto"/>
              <w:right w:val="single" w:sz="4" w:space="0" w:color="auto"/>
            </w:tcBorders>
            <w:shd w:val="clear" w:color="auto" w:fill="auto"/>
            <w:noWrap/>
            <w:vAlign w:val="bottom"/>
            <w:hideMark/>
          </w:tcPr>
          <w:p w14:paraId="05E0693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flade</w:t>
            </w:r>
          </w:p>
        </w:tc>
        <w:tc>
          <w:tcPr>
            <w:tcW w:w="482" w:type="dxa"/>
            <w:tcBorders>
              <w:top w:val="nil"/>
              <w:left w:val="nil"/>
              <w:bottom w:val="single" w:sz="4" w:space="0" w:color="auto"/>
              <w:right w:val="single" w:sz="4" w:space="0" w:color="auto"/>
            </w:tcBorders>
            <w:shd w:val="clear" w:color="auto" w:fill="auto"/>
            <w:noWrap/>
            <w:vAlign w:val="bottom"/>
            <w:hideMark/>
          </w:tcPr>
          <w:p w14:paraId="0D304CC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0FD345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t_6800_parl_fl</w:t>
            </w:r>
          </w:p>
        </w:tc>
      </w:tr>
      <w:tr w:rsidR="007B329C" w:rsidRPr="004C7398" w14:paraId="522A3BB7" w14:textId="77777777" w:rsidTr="003D11CF">
        <w:tc>
          <w:tcPr>
            <w:tcW w:w="147" w:type="dxa"/>
            <w:tcBorders>
              <w:top w:val="nil"/>
              <w:right w:val="single" w:sz="4" w:space="0" w:color="auto"/>
            </w:tcBorders>
            <w:shd w:val="clear" w:color="auto" w:fill="auto"/>
          </w:tcPr>
          <w:p w14:paraId="41A1B20A"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337F9E1"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5505</w:t>
            </w:r>
          </w:p>
        </w:tc>
        <w:tc>
          <w:tcPr>
            <w:tcW w:w="1990" w:type="dxa"/>
            <w:tcBorders>
              <w:top w:val="nil"/>
              <w:left w:val="single" w:sz="4" w:space="0" w:color="auto"/>
              <w:bottom w:val="single" w:sz="4" w:space="0" w:color="auto"/>
              <w:right w:val="nil"/>
            </w:tcBorders>
            <w:shd w:val="clear" w:color="auto" w:fill="auto"/>
            <w:noWrap/>
            <w:vAlign w:val="bottom"/>
            <w:hideMark/>
          </w:tcPr>
          <w:p w14:paraId="457A1B2F"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Renseklasse –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nil"/>
              <w:left w:val="nil"/>
              <w:bottom w:val="single" w:sz="4" w:space="0" w:color="auto"/>
              <w:right w:val="single" w:sz="4" w:space="0" w:color="auto"/>
            </w:tcBorders>
            <w:shd w:val="clear" w:color="auto" w:fill="auto"/>
            <w:noWrap/>
            <w:vAlign w:val="bottom"/>
            <w:hideMark/>
          </w:tcPr>
          <w:p w14:paraId="7871A9DF"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3B8EBB03"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t_5505_rens_kl</w:t>
            </w:r>
          </w:p>
        </w:tc>
        <w:tc>
          <w:tcPr>
            <w:tcW w:w="160" w:type="dxa"/>
            <w:tcBorders>
              <w:top w:val="nil"/>
              <w:left w:val="nil"/>
              <w:bottom w:val="nil"/>
              <w:right w:val="nil"/>
            </w:tcBorders>
            <w:shd w:val="clear" w:color="auto" w:fill="auto"/>
            <w:noWrap/>
            <w:vAlign w:val="bottom"/>
            <w:hideMark/>
          </w:tcPr>
          <w:p w14:paraId="6DA92440"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0CE09401"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1E9A9B4B"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2C44572D"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54D12566"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694A1E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F1411A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6801</w:t>
            </w:r>
          </w:p>
        </w:tc>
        <w:tc>
          <w:tcPr>
            <w:tcW w:w="2130" w:type="dxa"/>
            <w:tcBorders>
              <w:top w:val="nil"/>
              <w:left w:val="nil"/>
              <w:bottom w:val="single" w:sz="4" w:space="0" w:color="auto"/>
              <w:right w:val="single" w:sz="4" w:space="0" w:color="auto"/>
            </w:tcBorders>
            <w:shd w:val="clear" w:color="auto" w:fill="auto"/>
            <w:noWrap/>
            <w:vAlign w:val="bottom"/>
            <w:hideMark/>
          </w:tcPr>
          <w:p w14:paraId="7FF7164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linje</w:t>
            </w:r>
          </w:p>
        </w:tc>
        <w:tc>
          <w:tcPr>
            <w:tcW w:w="482" w:type="dxa"/>
            <w:tcBorders>
              <w:top w:val="nil"/>
              <w:left w:val="nil"/>
              <w:bottom w:val="single" w:sz="4" w:space="0" w:color="auto"/>
              <w:right w:val="single" w:sz="4" w:space="0" w:color="auto"/>
            </w:tcBorders>
            <w:shd w:val="clear" w:color="auto" w:fill="auto"/>
            <w:noWrap/>
            <w:vAlign w:val="bottom"/>
            <w:hideMark/>
          </w:tcPr>
          <w:p w14:paraId="451F7CD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405EB8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t_6801_parl_li</w:t>
            </w:r>
          </w:p>
        </w:tc>
      </w:tr>
      <w:tr w:rsidR="007B329C" w:rsidRPr="004C7398" w14:paraId="27253DDF" w14:textId="77777777" w:rsidTr="003D11CF">
        <w:tc>
          <w:tcPr>
            <w:tcW w:w="147" w:type="dxa"/>
            <w:tcBorders>
              <w:top w:val="nil"/>
              <w:right w:val="single" w:sz="4" w:space="0" w:color="auto"/>
            </w:tcBorders>
            <w:shd w:val="clear" w:color="auto" w:fill="auto"/>
          </w:tcPr>
          <w:p w14:paraId="3941BDD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1D8DB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5506</w:t>
            </w:r>
          </w:p>
        </w:tc>
        <w:tc>
          <w:tcPr>
            <w:tcW w:w="1990" w:type="dxa"/>
            <w:tcBorders>
              <w:top w:val="nil"/>
              <w:left w:val="nil"/>
              <w:bottom w:val="nil"/>
              <w:right w:val="single" w:sz="4" w:space="0" w:color="auto"/>
            </w:tcBorders>
            <w:shd w:val="clear" w:color="auto" w:fill="auto"/>
            <w:noWrap/>
            <w:vAlign w:val="bottom"/>
            <w:hideMark/>
          </w:tcPr>
          <w:p w14:paraId="4AD29BC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Spildevandsplanpunkter</w:t>
            </w:r>
          </w:p>
        </w:tc>
        <w:tc>
          <w:tcPr>
            <w:tcW w:w="875" w:type="dxa"/>
            <w:tcBorders>
              <w:top w:val="nil"/>
              <w:left w:val="nil"/>
              <w:bottom w:val="nil"/>
              <w:right w:val="single" w:sz="4" w:space="0" w:color="auto"/>
            </w:tcBorders>
            <w:shd w:val="clear" w:color="auto" w:fill="auto"/>
            <w:noWrap/>
            <w:vAlign w:val="bottom"/>
            <w:hideMark/>
          </w:tcPr>
          <w:p w14:paraId="0CAF8D5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5CD3CB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t_5506_spildev_pl_pkt</w:t>
            </w:r>
          </w:p>
        </w:tc>
        <w:tc>
          <w:tcPr>
            <w:tcW w:w="160" w:type="dxa"/>
            <w:tcBorders>
              <w:top w:val="nil"/>
              <w:left w:val="nil"/>
              <w:bottom w:val="nil"/>
              <w:right w:val="nil"/>
            </w:tcBorders>
            <w:shd w:val="clear" w:color="auto" w:fill="auto"/>
            <w:noWrap/>
            <w:vAlign w:val="bottom"/>
            <w:hideMark/>
          </w:tcPr>
          <w:p w14:paraId="6D9ED540"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0167EEDE"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0B435C72"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323E31D2"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170A114F"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846AE85"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AA209F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6802</w:t>
            </w:r>
          </w:p>
        </w:tc>
        <w:tc>
          <w:tcPr>
            <w:tcW w:w="2130" w:type="dxa"/>
            <w:tcBorders>
              <w:top w:val="nil"/>
              <w:left w:val="nil"/>
              <w:bottom w:val="single" w:sz="4" w:space="0" w:color="auto"/>
              <w:right w:val="single" w:sz="4" w:space="0" w:color="auto"/>
            </w:tcBorders>
            <w:shd w:val="clear" w:color="auto" w:fill="auto"/>
            <w:noWrap/>
            <w:vAlign w:val="bottom"/>
            <w:hideMark/>
          </w:tcPr>
          <w:p w14:paraId="4564D1C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punkt</w:t>
            </w:r>
          </w:p>
        </w:tc>
        <w:tc>
          <w:tcPr>
            <w:tcW w:w="482" w:type="dxa"/>
            <w:tcBorders>
              <w:top w:val="nil"/>
              <w:left w:val="nil"/>
              <w:bottom w:val="single" w:sz="4" w:space="0" w:color="auto"/>
              <w:right w:val="single" w:sz="4" w:space="0" w:color="auto"/>
            </w:tcBorders>
            <w:shd w:val="clear" w:color="auto" w:fill="auto"/>
            <w:noWrap/>
            <w:vAlign w:val="bottom"/>
            <w:hideMark/>
          </w:tcPr>
          <w:p w14:paraId="47D1582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52E955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t_6802_parl_pkt</w:t>
            </w:r>
          </w:p>
        </w:tc>
      </w:tr>
      <w:tr w:rsidR="007B329C" w:rsidRPr="004C7398" w14:paraId="7D3A2B6A" w14:textId="77777777" w:rsidTr="003D11CF">
        <w:tc>
          <w:tcPr>
            <w:tcW w:w="147" w:type="dxa"/>
            <w:tcBorders>
              <w:top w:val="nil"/>
              <w:right w:val="single" w:sz="4" w:space="0" w:color="auto"/>
            </w:tcBorders>
            <w:shd w:val="clear" w:color="auto" w:fill="auto"/>
          </w:tcPr>
          <w:p w14:paraId="5AC35E1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3FE710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5507</w:t>
            </w:r>
          </w:p>
        </w:tc>
        <w:tc>
          <w:tcPr>
            <w:tcW w:w="1990" w:type="dxa"/>
            <w:tcBorders>
              <w:top w:val="single" w:sz="4" w:space="0" w:color="auto"/>
              <w:left w:val="nil"/>
              <w:bottom w:val="nil"/>
              <w:right w:val="single" w:sz="4" w:space="0" w:color="auto"/>
            </w:tcBorders>
            <w:shd w:val="clear" w:color="auto" w:fill="auto"/>
            <w:noWrap/>
            <w:vAlign w:val="bottom"/>
            <w:hideMark/>
          </w:tcPr>
          <w:p w14:paraId="2342E20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Fiberkabel</w:t>
            </w:r>
          </w:p>
        </w:tc>
        <w:tc>
          <w:tcPr>
            <w:tcW w:w="875" w:type="dxa"/>
            <w:tcBorders>
              <w:top w:val="single" w:sz="4" w:space="0" w:color="auto"/>
              <w:left w:val="nil"/>
              <w:bottom w:val="nil"/>
              <w:right w:val="single" w:sz="4" w:space="0" w:color="auto"/>
            </w:tcBorders>
            <w:shd w:val="clear" w:color="auto" w:fill="auto"/>
            <w:noWrap/>
            <w:vAlign w:val="bottom"/>
            <w:hideMark/>
          </w:tcPr>
          <w:p w14:paraId="57E4E64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363083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t_5507_fiberkabel</w:t>
            </w:r>
          </w:p>
        </w:tc>
        <w:tc>
          <w:tcPr>
            <w:tcW w:w="160" w:type="dxa"/>
            <w:tcBorders>
              <w:top w:val="nil"/>
              <w:left w:val="nil"/>
              <w:bottom w:val="nil"/>
              <w:right w:val="nil"/>
            </w:tcBorders>
            <w:shd w:val="clear" w:color="auto" w:fill="auto"/>
            <w:noWrap/>
            <w:vAlign w:val="bottom"/>
            <w:hideMark/>
          </w:tcPr>
          <w:p w14:paraId="093DDD7A"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566421A"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5F029C6F"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023848FC"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454AC49"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F6243F6"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7D6243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6803</w:t>
            </w:r>
          </w:p>
        </w:tc>
        <w:tc>
          <w:tcPr>
            <w:tcW w:w="2130" w:type="dxa"/>
            <w:tcBorders>
              <w:top w:val="nil"/>
              <w:left w:val="nil"/>
              <w:bottom w:val="single" w:sz="4" w:space="0" w:color="auto"/>
              <w:right w:val="single" w:sz="4" w:space="0" w:color="auto"/>
            </w:tcBorders>
            <w:shd w:val="clear" w:color="auto" w:fill="auto"/>
            <w:noWrap/>
            <w:vAlign w:val="bottom"/>
            <w:hideMark/>
          </w:tcPr>
          <w:p w14:paraId="6D38F2F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områders distrikt</w:t>
            </w:r>
          </w:p>
        </w:tc>
        <w:tc>
          <w:tcPr>
            <w:tcW w:w="482" w:type="dxa"/>
            <w:tcBorders>
              <w:top w:val="nil"/>
              <w:left w:val="nil"/>
              <w:bottom w:val="single" w:sz="4" w:space="0" w:color="auto"/>
              <w:right w:val="single" w:sz="4" w:space="0" w:color="auto"/>
            </w:tcBorders>
            <w:shd w:val="clear" w:color="auto" w:fill="auto"/>
            <w:noWrap/>
            <w:vAlign w:val="bottom"/>
            <w:hideMark/>
          </w:tcPr>
          <w:p w14:paraId="3CCE514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21150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t_6803_parl_omr</w:t>
            </w:r>
          </w:p>
        </w:tc>
      </w:tr>
      <w:tr w:rsidR="007B329C" w:rsidRPr="004C7398" w14:paraId="49A72351" w14:textId="77777777" w:rsidTr="003D11CF">
        <w:trPr>
          <w:gridAfter w:val="2"/>
          <w:wAfter w:w="1418" w:type="dxa"/>
        </w:trPr>
        <w:tc>
          <w:tcPr>
            <w:tcW w:w="147" w:type="dxa"/>
            <w:tcBorders>
              <w:top w:val="nil"/>
              <w:right w:val="single" w:sz="4" w:space="0" w:color="auto"/>
            </w:tcBorders>
            <w:shd w:val="clear" w:color="auto" w:fill="auto"/>
          </w:tcPr>
          <w:p w14:paraId="3BA07007"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4F6936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5508</w:t>
            </w:r>
          </w:p>
        </w:tc>
        <w:tc>
          <w:tcPr>
            <w:tcW w:w="1990" w:type="dxa"/>
            <w:tcBorders>
              <w:top w:val="single" w:sz="4" w:space="0" w:color="auto"/>
              <w:left w:val="nil"/>
              <w:bottom w:val="single" w:sz="4" w:space="0" w:color="auto"/>
              <w:right w:val="single" w:sz="4" w:space="0" w:color="auto"/>
            </w:tcBorders>
            <w:shd w:val="clear" w:color="auto" w:fill="auto"/>
            <w:noWrap/>
            <w:vAlign w:val="bottom"/>
            <w:hideMark/>
          </w:tcPr>
          <w:p w14:paraId="5281047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Husstandsmøller</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3A946E3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B54336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t_5508_husst_moel</w:t>
            </w:r>
          </w:p>
        </w:tc>
        <w:tc>
          <w:tcPr>
            <w:tcW w:w="160" w:type="dxa"/>
            <w:tcBorders>
              <w:top w:val="nil"/>
              <w:left w:val="nil"/>
              <w:bottom w:val="nil"/>
              <w:right w:val="nil"/>
            </w:tcBorders>
            <w:shd w:val="clear" w:color="auto" w:fill="auto"/>
            <w:noWrap/>
            <w:vAlign w:val="bottom"/>
            <w:hideMark/>
          </w:tcPr>
          <w:p w14:paraId="1844DBF3"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4B6B18D"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0FC63183"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41662669"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06DC705A"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51CED6E1" w14:textId="77777777" w:rsidR="007B329C" w:rsidRPr="004C7398" w:rsidRDefault="007B329C" w:rsidP="007B329C">
            <w:pPr>
              <w:rPr>
                <w:rFonts w:ascii="Calibri" w:hAnsi="Calibri"/>
                <w:color w:val="000000"/>
                <w:sz w:val="22"/>
              </w:rPr>
            </w:pPr>
          </w:p>
        </w:tc>
        <w:tc>
          <w:tcPr>
            <w:tcW w:w="847" w:type="dxa"/>
            <w:tcBorders>
              <w:top w:val="nil"/>
              <w:left w:val="nil"/>
              <w:bottom w:val="nil"/>
              <w:right w:val="nil"/>
            </w:tcBorders>
            <w:shd w:val="clear" w:color="auto" w:fill="auto"/>
            <w:noWrap/>
            <w:vAlign w:val="bottom"/>
            <w:hideMark/>
          </w:tcPr>
          <w:p w14:paraId="071659B2" w14:textId="77777777" w:rsidR="007B329C" w:rsidRPr="004C7398" w:rsidRDefault="007B329C" w:rsidP="007B329C">
            <w:pPr>
              <w:rPr>
                <w:rFonts w:ascii="Calibri" w:hAnsi="Calibri"/>
                <w:color w:val="000000"/>
                <w:sz w:val="22"/>
              </w:rPr>
            </w:pPr>
          </w:p>
        </w:tc>
        <w:tc>
          <w:tcPr>
            <w:tcW w:w="2612" w:type="dxa"/>
            <w:gridSpan w:val="2"/>
            <w:tcBorders>
              <w:top w:val="nil"/>
              <w:left w:val="nil"/>
              <w:bottom w:val="nil"/>
              <w:right w:val="nil"/>
            </w:tcBorders>
            <w:shd w:val="clear" w:color="auto" w:fill="auto"/>
            <w:noWrap/>
            <w:vAlign w:val="bottom"/>
            <w:hideMark/>
          </w:tcPr>
          <w:p w14:paraId="7F7BC0FA" w14:textId="77777777" w:rsidR="007B329C" w:rsidRPr="004C7398" w:rsidRDefault="007B329C" w:rsidP="007B329C">
            <w:pPr>
              <w:rPr>
                <w:rFonts w:ascii="Calibri" w:hAnsi="Calibri"/>
                <w:color w:val="000000"/>
                <w:sz w:val="22"/>
              </w:rPr>
            </w:pPr>
          </w:p>
        </w:tc>
      </w:tr>
    </w:tbl>
    <w:p w14:paraId="2C02B4DE" w14:textId="77777777" w:rsidR="007B329C" w:rsidRDefault="007B329C" w:rsidP="007B329C"/>
    <w:p w14:paraId="7EE16556" w14:textId="77777777" w:rsidR="007B329C" w:rsidRDefault="007B329C">
      <w:pPr>
        <w:rPr>
          <w:rFonts w:ascii="Trebuchet MS" w:hAnsi="Trebuchet MS" w:cs="Trebuchet MS"/>
          <w:color w:val="FF0000"/>
          <w:sz w:val="18"/>
          <w:szCs w:val="18"/>
        </w:rPr>
      </w:pPr>
    </w:p>
    <w:p w14:paraId="27F99964" w14:textId="77777777" w:rsidR="000B0E7B" w:rsidRDefault="000B0E7B" w:rsidP="00AC7DF3">
      <w:pPr>
        <w:autoSpaceDE w:val="0"/>
        <w:autoSpaceDN w:val="0"/>
        <w:adjustRightInd w:val="0"/>
        <w:rPr>
          <w:rFonts w:ascii="Trebuchet MS" w:hAnsi="Trebuchet MS" w:cs="Trebuchet MS"/>
          <w:color w:val="FF0000"/>
          <w:sz w:val="18"/>
          <w:szCs w:val="18"/>
        </w:rPr>
      </w:pPr>
    </w:p>
    <w:p w14:paraId="2D7E62A0" w14:textId="77777777" w:rsidR="00AC7DF3" w:rsidRPr="00A32757" w:rsidRDefault="00AC7DF3" w:rsidP="00AC7DF3">
      <w:pPr>
        <w:rPr>
          <w:rFonts w:ascii="Trebuchet MS" w:hAnsi="Trebuchet MS" w:cs="Arial"/>
          <w:szCs w:val="20"/>
        </w:rPr>
      </w:pPr>
    </w:p>
    <w:p w14:paraId="649A7109" w14:textId="77777777" w:rsidR="00AC7DF3" w:rsidRPr="00A32757" w:rsidRDefault="00AC7DF3" w:rsidP="00C60834">
      <w:pPr>
        <w:rPr>
          <w:rFonts w:ascii="Trebuchet MS" w:hAnsi="Trebuchet MS" w:cs="Arial"/>
          <w:szCs w:val="20"/>
        </w:rPr>
      </w:pPr>
    </w:p>
    <w:p w14:paraId="13EF491A" w14:textId="727BB744" w:rsidR="00AC7DF3" w:rsidRPr="0063688B" w:rsidRDefault="00461B48" w:rsidP="00C60834">
      <w:pPr>
        <w:rPr>
          <w:rStyle w:val="Overskrift3Tegn"/>
        </w:rPr>
      </w:pPr>
      <w:bookmarkStart w:id="64" w:name="_Toc292448046"/>
      <w:bookmarkStart w:id="65" w:name="_Toc292448215"/>
      <w:bookmarkStart w:id="66" w:name="_Toc292692144"/>
      <w:bookmarkStart w:id="67" w:name="_Toc292713271"/>
      <w:bookmarkStart w:id="68" w:name="_Toc292865157"/>
      <w:bookmarkStart w:id="69" w:name="_Toc63351381"/>
      <w:r>
        <w:rPr>
          <w:rStyle w:val="Overskrift3Tegn"/>
        </w:rPr>
        <w:t>3</w:t>
      </w:r>
      <w:r w:rsidR="00AC7DF3" w:rsidRPr="00F23718">
        <w:rPr>
          <w:rStyle w:val="Overskrift3Tegn"/>
        </w:rPr>
        <w:t>.</w:t>
      </w:r>
      <w:r w:rsidR="000520CF" w:rsidRPr="00F23718">
        <w:rPr>
          <w:rStyle w:val="Overskrift3Tegn"/>
        </w:rPr>
        <w:t>3</w:t>
      </w:r>
      <w:r w:rsidR="00AC7DF3" w:rsidRPr="00F23718">
        <w:rPr>
          <w:rStyle w:val="Overskrift3Tegn"/>
        </w:rPr>
        <w:t>.2 Oprindelse (</w:t>
      </w:r>
      <w:proofErr w:type="spellStart"/>
      <w:r w:rsidR="0054729F" w:rsidRPr="004D056C">
        <w:rPr>
          <w:rStyle w:val="Overskrift3Tegn"/>
        </w:rPr>
        <w:t>d_basis_</w:t>
      </w:r>
      <w:proofErr w:type="gramStart"/>
      <w:r w:rsidR="0054729F" w:rsidRPr="004D056C">
        <w:rPr>
          <w:rStyle w:val="Overskrift3Tegn"/>
        </w:rPr>
        <w:t>oprindelse</w:t>
      </w:r>
      <w:proofErr w:type="spellEnd"/>
      <w:r w:rsidR="00AC7DF3" w:rsidRPr="00F23718">
        <w:rPr>
          <w:rStyle w:val="Overskrift3Tegn"/>
        </w:rPr>
        <w:t>)</w:t>
      </w:r>
      <w:bookmarkEnd w:id="64"/>
      <w:bookmarkEnd w:id="65"/>
      <w:bookmarkEnd w:id="66"/>
      <w:bookmarkEnd w:id="67"/>
      <w:bookmarkEnd w:id="68"/>
      <w:r w:rsidR="00C179D1">
        <w:rPr>
          <w:rStyle w:val="Overskrift3Tegn"/>
        </w:rPr>
        <w:t xml:space="preserve">   </w:t>
      </w:r>
      <w:proofErr w:type="gramEnd"/>
      <w:r w:rsidR="00C179D1">
        <w:rPr>
          <w:rStyle w:val="Overskrift3Tegn"/>
        </w:rPr>
        <w:t xml:space="preserve">                    </w:t>
      </w:r>
      <w:r w:rsidR="00C7530B">
        <w:rPr>
          <w:rStyle w:val="Overskrift3Tegn"/>
        </w:rPr>
        <w:t xml:space="preserve">           </w:t>
      </w:r>
      <w:r w:rsidR="00C179D1">
        <w:rPr>
          <w:rStyle w:val="Overskrift3Tegn"/>
        </w:rPr>
        <w:t xml:space="preserve">                 </w:t>
      </w:r>
      <w:r w:rsidR="0063688B" w:rsidRPr="0063688B">
        <w:rPr>
          <w:rStyle w:val="Overskrift3Tegn"/>
        </w:rPr>
        <w:t>3</w:t>
      </w:r>
      <w:r w:rsidR="00F76BD3" w:rsidRPr="0063688B">
        <w:rPr>
          <w:rStyle w:val="Overskrift3Tegn"/>
        </w:rPr>
        <w:t>.3.3 Status (</w:t>
      </w:r>
      <w:proofErr w:type="spellStart"/>
      <w:r w:rsidR="0054729F" w:rsidRPr="004D056C">
        <w:rPr>
          <w:rStyle w:val="Overskrift3Tegn"/>
        </w:rPr>
        <w:t>d_basis_s</w:t>
      </w:r>
      <w:r w:rsidR="00F76BD3" w:rsidRPr="004D056C">
        <w:rPr>
          <w:rStyle w:val="Overskrift3Tegn"/>
        </w:rPr>
        <w:t>tatus</w:t>
      </w:r>
      <w:proofErr w:type="spellEnd"/>
      <w:r w:rsidR="00F76BD3" w:rsidRPr="0063688B">
        <w:rPr>
          <w:rStyle w:val="Overskrift3Tegn"/>
        </w:rPr>
        <w:t>)</w:t>
      </w:r>
      <w:bookmarkEnd w:id="69"/>
    </w:p>
    <w:tbl>
      <w:tblPr>
        <w:tblW w:w="14334"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70"/>
        <w:gridCol w:w="1822"/>
        <w:gridCol w:w="861"/>
        <w:gridCol w:w="5162"/>
        <w:gridCol w:w="264"/>
        <w:gridCol w:w="2583"/>
        <w:gridCol w:w="1612"/>
        <w:gridCol w:w="860"/>
      </w:tblGrid>
      <w:tr w:rsidR="004B62B0" w:rsidRPr="00F70582" w14:paraId="593D1B65" w14:textId="77777777" w:rsidTr="00F7546D">
        <w:trPr>
          <w:trHeight w:val="198"/>
        </w:trPr>
        <w:tc>
          <w:tcPr>
            <w:tcW w:w="1170" w:type="dxa"/>
            <w:shd w:val="clear" w:color="auto" w:fill="D9D9D9"/>
            <w:noWrap/>
            <w:vAlign w:val="bottom"/>
          </w:tcPr>
          <w:p w14:paraId="5DD43453" w14:textId="77777777" w:rsidR="004B62B0" w:rsidRPr="00F70582" w:rsidRDefault="0095018F" w:rsidP="00FB33E4">
            <w:pPr>
              <w:rPr>
                <w:rFonts w:ascii="Trebuchet MS" w:hAnsi="Trebuchet MS" w:cs="Arial"/>
                <w:sz w:val="18"/>
                <w:szCs w:val="18"/>
              </w:rPr>
            </w:pPr>
            <w:proofErr w:type="spellStart"/>
            <w:r>
              <w:rPr>
                <w:rFonts w:ascii="Trebuchet MS" w:hAnsi="Trebuchet MS" w:cs="Arial"/>
                <w:b/>
                <w:bCs/>
                <w:color w:val="000000"/>
                <w:sz w:val="18"/>
                <w:szCs w:val="18"/>
              </w:rPr>
              <w:t>o</w:t>
            </w:r>
            <w:r w:rsidR="004B62B0" w:rsidRPr="00F70582">
              <w:rPr>
                <w:rFonts w:ascii="Trebuchet MS" w:hAnsi="Trebuchet MS" w:cs="Arial"/>
                <w:b/>
                <w:bCs/>
                <w:color w:val="000000"/>
                <w:sz w:val="18"/>
                <w:szCs w:val="18"/>
              </w:rPr>
              <w:t>prindkode</w:t>
            </w:r>
            <w:proofErr w:type="spellEnd"/>
            <w:r w:rsidR="004B62B0" w:rsidRPr="00F70582">
              <w:rPr>
                <w:rFonts w:ascii="Trebuchet MS" w:hAnsi="Trebuchet MS" w:cs="Arial"/>
                <w:b/>
                <w:bCs/>
                <w:color w:val="000000"/>
                <w:sz w:val="18"/>
                <w:szCs w:val="18"/>
              </w:rPr>
              <w:t xml:space="preserve"> </w:t>
            </w:r>
            <w:r w:rsidR="004B62B0" w:rsidRPr="00F70582">
              <w:rPr>
                <w:rFonts w:ascii="Trebuchet MS" w:hAnsi="Trebuchet MS" w:cs="Arial"/>
                <w:sz w:val="18"/>
                <w:szCs w:val="18"/>
              </w:rPr>
              <w:t xml:space="preserve"> </w:t>
            </w:r>
          </w:p>
        </w:tc>
        <w:tc>
          <w:tcPr>
            <w:tcW w:w="1822" w:type="dxa"/>
            <w:tcBorders>
              <w:right w:val="single" w:sz="4" w:space="0" w:color="auto"/>
            </w:tcBorders>
            <w:shd w:val="clear" w:color="auto" w:fill="D9D9D9"/>
            <w:noWrap/>
            <w:vAlign w:val="bottom"/>
          </w:tcPr>
          <w:p w14:paraId="30E831BD" w14:textId="77777777" w:rsidR="004B62B0" w:rsidRPr="00F70582" w:rsidRDefault="004B62B0" w:rsidP="00FB33E4">
            <w:pPr>
              <w:rPr>
                <w:rFonts w:ascii="Trebuchet MS" w:hAnsi="Trebuchet MS" w:cs="Arial"/>
                <w:sz w:val="18"/>
                <w:szCs w:val="18"/>
              </w:rPr>
            </w:pPr>
            <w:r w:rsidRPr="00F70582">
              <w:rPr>
                <w:rFonts w:ascii="Trebuchet MS" w:hAnsi="Trebuchet MS" w:cs="Arial"/>
                <w:sz w:val="18"/>
                <w:szCs w:val="18"/>
              </w:rPr>
              <w:t xml:space="preserve"> </w:t>
            </w:r>
            <w:r w:rsidR="0095018F">
              <w:rPr>
                <w:rFonts w:ascii="Trebuchet MS" w:hAnsi="Trebuchet MS" w:cs="Arial"/>
                <w:b/>
                <w:bCs/>
                <w:color w:val="000000"/>
                <w:sz w:val="18"/>
                <w:szCs w:val="18"/>
              </w:rPr>
              <w:t>o</w:t>
            </w:r>
            <w:r w:rsidRPr="00F70582">
              <w:rPr>
                <w:rFonts w:ascii="Trebuchet MS" w:hAnsi="Trebuchet MS" w:cs="Arial"/>
                <w:b/>
                <w:bCs/>
                <w:color w:val="000000"/>
                <w:sz w:val="18"/>
                <w:szCs w:val="18"/>
              </w:rPr>
              <w:t xml:space="preserve">prindelse </w:t>
            </w:r>
            <w:r w:rsidRPr="00F70582">
              <w:rPr>
                <w:rFonts w:ascii="Trebuchet MS" w:hAnsi="Trebuchet MS" w:cs="Arial"/>
                <w:sz w:val="18"/>
                <w:szCs w:val="18"/>
              </w:rPr>
              <w:t xml:space="preserve"> </w:t>
            </w:r>
          </w:p>
        </w:tc>
        <w:tc>
          <w:tcPr>
            <w:tcW w:w="861" w:type="dxa"/>
            <w:shd w:val="clear" w:color="auto" w:fill="D9D9D9"/>
          </w:tcPr>
          <w:p w14:paraId="56C8F47A" w14:textId="77777777" w:rsidR="004B62B0" w:rsidRPr="00052B52" w:rsidRDefault="00025BB6" w:rsidP="00FB33E4">
            <w:pPr>
              <w:rPr>
                <w:rFonts w:ascii="Trebuchet MS" w:hAnsi="Trebuchet MS" w:cs="Arial"/>
                <w:b/>
                <w:bCs/>
                <w:sz w:val="18"/>
                <w:szCs w:val="18"/>
              </w:rPr>
            </w:pPr>
            <w:r w:rsidRPr="00052B52">
              <w:rPr>
                <w:rFonts w:ascii="Trebuchet MS" w:hAnsi="Trebuchet MS" w:cs="Arial"/>
                <w:b/>
                <w:bCs/>
                <w:sz w:val="18"/>
                <w:szCs w:val="18"/>
              </w:rPr>
              <w:t>a</w:t>
            </w:r>
            <w:r w:rsidR="004B62B0" w:rsidRPr="00052B52">
              <w:rPr>
                <w:rFonts w:ascii="Trebuchet MS" w:hAnsi="Trebuchet MS" w:cs="Arial"/>
                <w:b/>
                <w:bCs/>
                <w:sz w:val="18"/>
                <w:szCs w:val="18"/>
              </w:rPr>
              <w:t>ktiv</w:t>
            </w:r>
          </w:p>
        </w:tc>
        <w:tc>
          <w:tcPr>
            <w:tcW w:w="5162" w:type="dxa"/>
            <w:tcBorders>
              <w:right w:val="single" w:sz="4" w:space="0" w:color="auto"/>
            </w:tcBorders>
            <w:shd w:val="clear" w:color="auto" w:fill="D9D9D9"/>
          </w:tcPr>
          <w:p w14:paraId="7657DDD5" w14:textId="77777777" w:rsidR="004B62B0" w:rsidRPr="00052B52" w:rsidRDefault="007474F7" w:rsidP="00FB33E4">
            <w:pPr>
              <w:rPr>
                <w:rFonts w:ascii="Trebuchet MS" w:hAnsi="Trebuchet MS" w:cs="Arial"/>
                <w:sz w:val="18"/>
                <w:szCs w:val="18"/>
              </w:rPr>
            </w:pPr>
            <w:r w:rsidRPr="00052B52">
              <w:rPr>
                <w:rFonts w:ascii="Trebuchet MS" w:hAnsi="Trebuchet MS" w:cs="Arial"/>
                <w:b/>
                <w:bCs/>
                <w:sz w:val="18"/>
                <w:szCs w:val="18"/>
              </w:rPr>
              <w:t>B</w:t>
            </w:r>
            <w:r w:rsidR="00AB0ACA" w:rsidRPr="00052B52">
              <w:rPr>
                <w:rFonts w:ascii="Trebuchet MS" w:hAnsi="Trebuchet MS" w:cs="Arial"/>
                <w:b/>
                <w:bCs/>
                <w:sz w:val="18"/>
                <w:szCs w:val="18"/>
              </w:rPr>
              <w:t>egrebsdefinition</w:t>
            </w:r>
          </w:p>
        </w:tc>
        <w:tc>
          <w:tcPr>
            <w:tcW w:w="264" w:type="dxa"/>
            <w:tcBorders>
              <w:top w:val="nil"/>
              <w:left w:val="single" w:sz="4" w:space="0" w:color="auto"/>
              <w:bottom w:val="nil"/>
              <w:right w:val="single" w:sz="4" w:space="0" w:color="auto"/>
            </w:tcBorders>
            <w:shd w:val="clear" w:color="auto" w:fill="auto"/>
            <w:vAlign w:val="bottom"/>
          </w:tcPr>
          <w:p w14:paraId="23E63BB4" w14:textId="77777777" w:rsidR="004B62B0" w:rsidRPr="00F70582" w:rsidRDefault="004B62B0" w:rsidP="00FB33E4">
            <w:pPr>
              <w:rPr>
                <w:rFonts w:ascii="Trebuchet MS" w:hAnsi="Trebuchet MS" w:cs="Arial"/>
                <w:sz w:val="18"/>
                <w:szCs w:val="18"/>
              </w:rPr>
            </w:pPr>
          </w:p>
        </w:tc>
        <w:tc>
          <w:tcPr>
            <w:tcW w:w="2583" w:type="dxa"/>
            <w:tcBorders>
              <w:left w:val="single" w:sz="4" w:space="0" w:color="auto"/>
            </w:tcBorders>
            <w:shd w:val="clear" w:color="auto" w:fill="D9D9D9"/>
            <w:vAlign w:val="bottom"/>
          </w:tcPr>
          <w:p w14:paraId="528D1D84" w14:textId="77777777" w:rsidR="004B62B0" w:rsidRPr="00F70582" w:rsidRDefault="0095018F" w:rsidP="00FB33E4">
            <w:pPr>
              <w:rPr>
                <w:rFonts w:ascii="Trebuchet MS" w:hAnsi="Trebuchet MS" w:cs="Arial"/>
                <w:sz w:val="18"/>
                <w:szCs w:val="18"/>
              </w:rPr>
            </w:pPr>
            <w:r>
              <w:rPr>
                <w:rFonts w:ascii="Trebuchet MS" w:hAnsi="Trebuchet MS" w:cs="Arial"/>
                <w:b/>
                <w:bCs/>
                <w:color w:val="000000"/>
                <w:sz w:val="18"/>
                <w:szCs w:val="18"/>
              </w:rPr>
              <w:t>s</w:t>
            </w:r>
            <w:r w:rsidR="004B62B0" w:rsidRPr="00F70582">
              <w:rPr>
                <w:rFonts w:ascii="Trebuchet MS" w:hAnsi="Trebuchet MS" w:cs="Arial"/>
                <w:b/>
                <w:bCs/>
                <w:color w:val="000000"/>
                <w:sz w:val="18"/>
                <w:szCs w:val="18"/>
              </w:rPr>
              <w:t xml:space="preserve">tatuskode </w:t>
            </w:r>
            <w:r w:rsidR="004B62B0" w:rsidRPr="00F70582">
              <w:rPr>
                <w:rFonts w:ascii="Trebuchet MS" w:hAnsi="Trebuchet MS" w:cs="Arial"/>
                <w:sz w:val="18"/>
                <w:szCs w:val="18"/>
              </w:rPr>
              <w:t xml:space="preserve"> </w:t>
            </w:r>
          </w:p>
        </w:tc>
        <w:tc>
          <w:tcPr>
            <w:tcW w:w="1612" w:type="dxa"/>
            <w:shd w:val="clear" w:color="auto" w:fill="D9D9D9"/>
            <w:vAlign w:val="bottom"/>
          </w:tcPr>
          <w:p w14:paraId="0AB2227B" w14:textId="77777777" w:rsidR="004B62B0" w:rsidRPr="00F70582" w:rsidRDefault="004B62B0" w:rsidP="00FB33E4">
            <w:pPr>
              <w:rPr>
                <w:rFonts w:ascii="Trebuchet MS" w:hAnsi="Trebuchet MS" w:cs="Arial"/>
                <w:sz w:val="18"/>
                <w:szCs w:val="18"/>
              </w:rPr>
            </w:pPr>
            <w:r w:rsidRPr="00F70582">
              <w:rPr>
                <w:rFonts w:ascii="Trebuchet MS" w:hAnsi="Trebuchet MS" w:cs="Arial"/>
                <w:sz w:val="18"/>
                <w:szCs w:val="18"/>
              </w:rPr>
              <w:t xml:space="preserve"> </w:t>
            </w:r>
            <w:r w:rsidR="0095018F">
              <w:rPr>
                <w:rFonts w:ascii="Trebuchet MS" w:hAnsi="Trebuchet MS" w:cs="Arial"/>
                <w:b/>
                <w:bCs/>
                <w:color w:val="000000"/>
                <w:sz w:val="18"/>
                <w:szCs w:val="18"/>
              </w:rPr>
              <w:t>s</w:t>
            </w:r>
            <w:r w:rsidRPr="00F70582">
              <w:rPr>
                <w:rFonts w:ascii="Trebuchet MS" w:hAnsi="Trebuchet MS" w:cs="Arial"/>
                <w:b/>
                <w:bCs/>
                <w:color w:val="000000"/>
                <w:sz w:val="18"/>
                <w:szCs w:val="18"/>
              </w:rPr>
              <w:t xml:space="preserve">tatus </w:t>
            </w:r>
            <w:r w:rsidRPr="00F70582">
              <w:rPr>
                <w:rFonts w:ascii="Trebuchet MS" w:hAnsi="Trebuchet MS" w:cs="Arial"/>
                <w:sz w:val="18"/>
                <w:szCs w:val="18"/>
              </w:rPr>
              <w:t xml:space="preserve"> </w:t>
            </w:r>
          </w:p>
        </w:tc>
        <w:tc>
          <w:tcPr>
            <w:tcW w:w="860" w:type="dxa"/>
            <w:shd w:val="clear" w:color="auto" w:fill="D9D9D9"/>
          </w:tcPr>
          <w:p w14:paraId="6EE16DC5" w14:textId="77777777" w:rsidR="004B62B0" w:rsidRPr="003A52C1" w:rsidRDefault="00025BB6" w:rsidP="00FB33E4">
            <w:pPr>
              <w:rPr>
                <w:rFonts w:ascii="Trebuchet MS" w:hAnsi="Trebuchet MS" w:cs="Arial"/>
                <w:b/>
                <w:sz w:val="18"/>
                <w:szCs w:val="18"/>
              </w:rPr>
            </w:pPr>
            <w:r w:rsidRPr="003A52C1">
              <w:rPr>
                <w:rFonts w:ascii="Trebuchet MS" w:hAnsi="Trebuchet MS" w:cs="Arial"/>
                <w:b/>
                <w:sz w:val="18"/>
                <w:szCs w:val="18"/>
              </w:rPr>
              <w:t>a</w:t>
            </w:r>
            <w:r w:rsidR="00506B6D" w:rsidRPr="003A52C1">
              <w:rPr>
                <w:rFonts w:ascii="Trebuchet MS" w:hAnsi="Trebuchet MS" w:cs="Arial"/>
                <w:b/>
                <w:sz w:val="18"/>
                <w:szCs w:val="18"/>
              </w:rPr>
              <w:t>ktiv</w:t>
            </w:r>
          </w:p>
        </w:tc>
      </w:tr>
      <w:tr w:rsidR="004B62B0" w:rsidRPr="00F70582" w14:paraId="4935A461" w14:textId="77777777" w:rsidTr="00F7546D">
        <w:trPr>
          <w:trHeight w:val="227"/>
        </w:trPr>
        <w:tc>
          <w:tcPr>
            <w:tcW w:w="1170" w:type="dxa"/>
            <w:shd w:val="clear" w:color="auto" w:fill="auto"/>
            <w:noWrap/>
            <w:vAlign w:val="bottom"/>
          </w:tcPr>
          <w:p w14:paraId="1850E310"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0</w:t>
            </w:r>
          </w:p>
        </w:tc>
        <w:tc>
          <w:tcPr>
            <w:tcW w:w="1822" w:type="dxa"/>
            <w:tcBorders>
              <w:right w:val="single" w:sz="4" w:space="0" w:color="auto"/>
            </w:tcBorders>
            <w:shd w:val="clear" w:color="auto" w:fill="auto"/>
            <w:noWrap/>
            <w:vAlign w:val="bottom"/>
          </w:tcPr>
          <w:p w14:paraId="72238978" w14:textId="77777777" w:rsidR="004B62B0" w:rsidRPr="00024C60" w:rsidRDefault="004B62B0" w:rsidP="00174FC6">
            <w:pPr>
              <w:rPr>
                <w:rFonts w:ascii="Trebuchet MS" w:hAnsi="Trebuchet MS" w:cs="Arial"/>
                <w:sz w:val="18"/>
                <w:szCs w:val="18"/>
              </w:rPr>
            </w:pPr>
            <w:r w:rsidRPr="00024C60">
              <w:rPr>
                <w:rFonts w:ascii="Trebuchet MS" w:hAnsi="Trebuchet MS" w:cs="Arial"/>
                <w:color w:val="000000"/>
                <w:sz w:val="18"/>
                <w:szCs w:val="18"/>
              </w:rPr>
              <w:t>Ikke udfyldt</w:t>
            </w:r>
          </w:p>
        </w:tc>
        <w:tc>
          <w:tcPr>
            <w:tcW w:w="861" w:type="dxa"/>
            <w:vAlign w:val="bottom"/>
          </w:tcPr>
          <w:p w14:paraId="585DA452" w14:textId="77777777" w:rsidR="004B62B0" w:rsidRPr="00052B52" w:rsidRDefault="00A050AE"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tcPr>
          <w:p w14:paraId="1B75D501" w14:textId="77777777" w:rsidR="004B62B0" w:rsidRPr="00052B52" w:rsidRDefault="00D67115" w:rsidP="00F70582">
            <w:pPr>
              <w:rPr>
                <w:rFonts w:ascii="Trebuchet MS" w:hAnsi="Trebuchet MS" w:cs="Arial"/>
                <w:sz w:val="18"/>
                <w:szCs w:val="18"/>
              </w:rPr>
            </w:pPr>
            <w:r w:rsidRPr="003E382B">
              <w:rPr>
                <w:rFonts w:ascii="Trebuchet MS" w:hAnsi="Trebuchet MS" w:cs="Arial"/>
                <w:color w:val="4F81BD"/>
                <w:sz w:val="18"/>
                <w:szCs w:val="18"/>
              </w:rPr>
              <w:t>Ej udfyldt</w:t>
            </w:r>
          </w:p>
        </w:tc>
        <w:tc>
          <w:tcPr>
            <w:tcW w:w="264" w:type="dxa"/>
            <w:tcBorders>
              <w:top w:val="nil"/>
              <w:left w:val="single" w:sz="4" w:space="0" w:color="auto"/>
              <w:bottom w:val="nil"/>
              <w:right w:val="single" w:sz="4" w:space="0" w:color="auto"/>
            </w:tcBorders>
            <w:shd w:val="clear" w:color="auto" w:fill="auto"/>
          </w:tcPr>
          <w:p w14:paraId="12793A78"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4FC4BC6C"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0</w:t>
            </w:r>
          </w:p>
        </w:tc>
        <w:tc>
          <w:tcPr>
            <w:tcW w:w="1612" w:type="dxa"/>
            <w:vAlign w:val="bottom"/>
          </w:tcPr>
          <w:p w14:paraId="497D693B"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Ukendt </w:t>
            </w:r>
            <w:r w:rsidRPr="00F70582">
              <w:rPr>
                <w:rFonts w:ascii="Trebuchet MS" w:hAnsi="Trebuchet MS" w:cs="Arial"/>
                <w:sz w:val="18"/>
                <w:szCs w:val="18"/>
              </w:rPr>
              <w:t xml:space="preserve"> </w:t>
            </w:r>
          </w:p>
        </w:tc>
        <w:tc>
          <w:tcPr>
            <w:tcW w:w="860" w:type="dxa"/>
            <w:vAlign w:val="center"/>
          </w:tcPr>
          <w:p w14:paraId="6B3AC8C9"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3077C5A6" w14:textId="77777777" w:rsidTr="00EA6C92">
        <w:trPr>
          <w:trHeight w:val="227"/>
        </w:trPr>
        <w:tc>
          <w:tcPr>
            <w:tcW w:w="1170" w:type="dxa"/>
            <w:shd w:val="clear" w:color="auto" w:fill="auto"/>
            <w:noWrap/>
            <w:vAlign w:val="center"/>
          </w:tcPr>
          <w:p w14:paraId="29F00384"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1</w:t>
            </w:r>
          </w:p>
        </w:tc>
        <w:tc>
          <w:tcPr>
            <w:tcW w:w="1822" w:type="dxa"/>
            <w:tcBorders>
              <w:right w:val="single" w:sz="4" w:space="0" w:color="auto"/>
            </w:tcBorders>
            <w:shd w:val="clear" w:color="auto" w:fill="auto"/>
            <w:noWrap/>
            <w:vAlign w:val="center"/>
          </w:tcPr>
          <w:p w14:paraId="77C3B677" w14:textId="77777777" w:rsidR="004B62B0" w:rsidRPr="00024C60" w:rsidRDefault="004B62B0" w:rsidP="00EA6C92">
            <w:pPr>
              <w:rPr>
                <w:rFonts w:ascii="Trebuchet MS" w:hAnsi="Trebuchet MS" w:cs="Arial"/>
                <w:sz w:val="18"/>
                <w:szCs w:val="18"/>
              </w:rPr>
            </w:pPr>
            <w:proofErr w:type="spellStart"/>
            <w:r w:rsidRPr="00024C60">
              <w:rPr>
                <w:rFonts w:ascii="Trebuchet MS" w:hAnsi="Trebuchet MS" w:cs="Arial"/>
                <w:color w:val="000000"/>
                <w:sz w:val="18"/>
                <w:szCs w:val="18"/>
              </w:rPr>
              <w:t>Ortofoto</w:t>
            </w:r>
            <w:proofErr w:type="spellEnd"/>
          </w:p>
        </w:tc>
        <w:tc>
          <w:tcPr>
            <w:tcW w:w="861" w:type="dxa"/>
            <w:vAlign w:val="center"/>
          </w:tcPr>
          <w:p w14:paraId="2A3BF96E" w14:textId="77777777" w:rsidR="004B62B0" w:rsidRPr="00052B52" w:rsidRDefault="00A050AE" w:rsidP="00EA6C92">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59DCB0B9"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olor w:val="auto"/>
                <w:sz w:val="18"/>
                <w:szCs w:val="18"/>
              </w:rPr>
              <w:t>Der skelnes ikke mellem forskellige producenter og forskellige årgange</w:t>
            </w:r>
          </w:p>
        </w:tc>
        <w:tc>
          <w:tcPr>
            <w:tcW w:w="264" w:type="dxa"/>
            <w:tcBorders>
              <w:top w:val="nil"/>
              <w:left w:val="single" w:sz="4" w:space="0" w:color="auto"/>
              <w:bottom w:val="nil"/>
              <w:right w:val="single" w:sz="4" w:space="0" w:color="auto"/>
            </w:tcBorders>
            <w:shd w:val="clear" w:color="auto" w:fill="auto"/>
          </w:tcPr>
          <w:p w14:paraId="0274992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4E242EE1"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1</w:t>
            </w:r>
          </w:p>
        </w:tc>
        <w:tc>
          <w:tcPr>
            <w:tcW w:w="1612" w:type="dxa"/>
            <w:vAlign w:val="bottom"/>
          </w:tcPr>
          <w:p w14:paraId="5D27530B"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Kladde </w:t>
            </w:r>
            <w:r w:rsidRPr="00F70582">
              <w:rPr>
                <w:rFonts w:ascii="Trebuchet MS" w:hAnsi="Trebuchet MS" w:cs="Arial"/>
                <w:sz w:val="18"/>
                <w:szCs w:val="18"/>
              </w:rPr>
              <w:t xml:space="preserve"> </w:t>
            </w:r>
          </w:p>
        </w:tc>
        <w:tc>
          <w:tcPr>
            <w:tcW w:w="860" w:type="dxa"/>
            <w:vAlign w:val="center"/>
          </w:tcPr>
          <w:p w14:paraId="48A9ADA7"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A050AE" w:rsidRPr="00F70582" w14:paraId="0823EE80" w14:textId="77777777" w:rsidTr="00F7546D">
        <w:trPr>
          <w:trHeight w:val="227"/>
        </w:trPr>
        <w:tc>
          <w:tcPr>
            <w:tcW w:w="1170" w:type="dxa"/>
            <w:shd w:val="clear" w:color="auto" w:fill="auto"/>
            <w:noWrap/>
            <w:vAlign w:val="center"/>
          </w:tcPr>
          <w:p w14:paraId="7DE62CF2"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2</w:t>
            </w:r>
          </w:p>
        </w:tc>
        <w:tc>
          <w:tcPr>
            <w:tcW w:w="1822" w:type="dxa"/>
            <w:tcBorders>
              <w:right w:val="single" w:sz="4" w:space="0" w:color="auto"/>
            </w:tcBorders>
            <w:shd w:val="clear" w:color="auto" w:fill="auto"/>
            <w:noWrap/>
            <w:vAlign w:val="center"/>
          </w:tcPr>
          <w:p w14:paraId="0257303C"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Matrikelkort</w:t>
            </w:r>
          </w:p>
        </w:tc>
        <w:tc>
          <w:tcPr>
            <w:tcW w:w="861" w:type="dxa"/>
            <w:vAlign w:val="center"/>
          </w:tcPr>
          <w:p w14:paraId="65E22C0F" w14:textId="77777777" w:rsidR="004B62B0" w:rsidRPr="00052B52" w:rsidRDefault="00A050AE" w:rsidP="00A050AE">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30C1397B"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olor w:val="auto"/>
                <w:sz w:val="18"/>
                <w:szCs w:val="18"/>
              </w:rPr>
              <w:t xml:space="preserve">Matrikelkort fra </w:t>
            </w:r>
            <w:r w:rsidR="002C4856" w:rsidRPr="00052B52">
              <w:rPr>
                <w:rFonts w:ascii="Trebuchet MS" w:hAnsi="Trebuchet MS"/>
                <w:color w:val="auto"/>
                <w:sz w:val="18"/>
                <w:szCs w:val="18"/>
              </w:rPr>
              <w:t>GST</w:t>
            </w:r>
            <w:r w:rsidRPr="00052B52">
              <w:rPr>
                <w:rFonts w:ascii="Trebuchet MS" w:hAnsi="Trebuchet MS"/>
                <w:color w:val="auto"/>
                <w:sz w:val="18"/>
                <w:szCs w:val="18"/>
              </w:rPr>
              <w:t xml:space="preserve">. Det forudsættes, at der benyttes opdaterede matrikelkort for datoen for planens indberetning </w:t>
            </w:r>
          </w:p>
        </w:tc>
        <w:tc>
          <w:tcPr>
            <w:tcW w:w="264" w:type="dxa"/>
            <w:tcBorders>
              <w:top w:val="nil"/>
              <w:left w:val="single" w:sz="4" w:space="0" w:color="auto"/>
              <w:bottom w:val="nil"/>
              <w:right w:val="single" w:sz="4" w:space="0" w:color="auto"/>
            </w:tcBorders>
            <w:shd w:val="clear" w:color="auto" w:fill="auto"/>
          </w:tcPr>
          <w:p w14:paraId="7FC7021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10A82777"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2</w:t>
            </w:r>
          </w:p>
        </w:tc>
        <w:tc>
          <w:tcPr>
            <w:tcW w:w="1612" w:type="dxa"/>
            <w:vAlign w:val="center"/>
          </w:tcPr>
          <w:p w14:paraId="1DFEC47E" w14:textId="77777777" w:rsidR="004B62B0" w:rsidRPr="00F70582" w:rsidRDefault="004B62B0" w:rsidP="00A050AE">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Forslag </w:t>
            </w:r>
            <w:r w:rsidRPr="00F70582">
              <w:rPr>
                <w:rFonts w:ascii="Trebuchet MS" w:hAnsi="Trebuchet MS" w:cs="Arial"/>
                <w:sz w:val="18"/>
                <w:szCs w:val="18"/>
              </w:rPr>
              <w:t xml:space="preserve"> </w:t>
            </w:r>
          </w:p>
        </w:tc>
        <w:tc>
          <w:tcPr>
            <w:tcW w:w="860" w:type="dxa"/>
            <w:vAlign w:val="center"/>
          </w:tcPr>
          <w:p w14:paraId="51C4DB75"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13657C79" w14:textId="77777777" w:rsidTr="00F7546D">
        <w:trPr>
          <w:trHeight w:val="227"/>
        </w:trPr>
        <w:tc>
          <w:tcPr>
            <w:tcW w:w="1170" w:type="dxa"/>
            <w:shd w:val="clear" w:color="auto" w:fill="auto"/>
            <w:noWrap/>
            <w:vAlign w:val="center"/>
          </w:tcPr>
          <w:p w14:paraId="6581538E"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3</w:t>
            </w:r>
          </w:p>
        </w:tc>
        <w:tc>
          <w:tcPr>
            <w:tcW w:w="1822" w:type="dxa"/>
            <w:tcBorders>
              <w:right w:val="single" w:sz="4" w:space="0" w:color="auto"/>
            </w:tcBorders>
            <w:shd w:val="clear" w:color="auto" w:fill="auto"/>
            <w:noWrap/>
            <w:vAlign w:val="center"/>
          </w:tcPr>
          <w:p w14:paraId="2D6F4B20"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Opmåling</w:t>
            </w:r>
          </w:p>
        </w:tc>
        <w:tc>
          <w:tcPr>
            <w:tcW w:w="861" w:type="dxa"/>
            <w:vAlign w:val="center"/>
          </w:tcPr>
          <w:p w14:paraId="21A1CA9E" w14:textId="77777777" w:rsidR="004B62B0" w:rsidRPr="00052B52" w:rsidRDefault="00A050AE" w:rsidP="00A050AE">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56E6C785" w14:textId="77777777" w:rsidR="004B62B0" w:rsidRPr="00052B52" w:rsidRDefault="004B62B0" w:rsidP="00B25FCC">
            <w:pPr>
              <w:pStyle w:val="Default"/>
              <w:rPr>
                <w:rFonts w:ascii="Trebuchet MS" w:hAnsi="Trebuchet MS"/>
                <w:color w:val="auto"/>
                <w:sz w:val="18"/>
                <w:szCs w:val="18"/>
              </w:rPr>
            </w:pPr>
            <w:r w:rsidRPr="00052B52">
              <w:rPr>
                <w:rFonts w:ascii="Trebuchet MS" w:hAnsi="Trebuchet MS"/>
                <w:color w:val="auto"/>
                <w:sz w:val="18"/>
                <w:szCs w:val="18"/>
              </w:rPr>
              <w:t xml:space="preserve">Kan være med GPS, andet instrument </w:t>
            </w:r>
            <w:proofErr w:type="gramStart"/>
            <w:r w:rsidRPr="00052B52">
              <w:rPr>
                <w:rFonts w:ascii="Trebuchet MS" w:hAnsi="Trebuchet MS"/>
                <w:color w:val="auto"/>
                <w:sz w:val="18"/>
                <w:szCs w:val="18"/>
              </w:rPr>
              <w:t>el. lign.</w:t>
            </w:r>
            <w:proofErr w:type="gramEnd"/>
            <w:r w:rsidRPr="00052B52">
              <w:rPr>
                <w:rFonts w:ascii="Trebuchet MS" w:hAnsi="Trebuchet MS"/>
                <w:color w:val="auto"/>
                <w:sz w:val="18"/>
                <w:szCs w:val="18"/>
              </w:rPr>
              <w:t xml:space="preserve"> Det er ikke et udtryk for præcision, men at det er udført i marken </w:t>
            </w:r>
          </w:p>
        </w:tc>
        <w:tc>
          <w:tcPr>
            <w:tcW w:w="264" w:type="dxa"/>
            <w:tcBorders>
              <w:top w:val="nil"/>
              <w:left w:val="single" w:sz="4" w:space="0" w:color="auto"/>
              <w:bottom w:val="nil"/>
              <w:right w:val="single" w:sz="4" w:space="0" w:color="auto"/>
            </w:tcBorders>
            <w:shd w:val="clear" w:color="auto" w:fill="auto"/>
          </w:tcPr>
          <w:p w14:paraId="6E81150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691093F8"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3</w:t>
            </w:r>
          </w:p>
        </w:tc>
        <w:tc>
          <w:tcPr>
            <w:tcW w:w="1612" w:type="dxa"/>
            <w:vAlign w:val="bottom"/>
          </w:tcPr>
          <w:p w14:paraId="3C09769F"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Gældende </w:t>
            </w:r>
            <w:proofErr w:type="gramStart"/>
            <w:r w:rsidRPr="00F70582">
              <w:rPr>
                <w:rFonts w:ascii="Trebuchet MS" w:hAnsi="Trebuchet MS" w:cs="Arial"/>
                <w:color w:val="000000"/>
                <w:sz w:val="18"/>
                <w:szCs w:val="18"/>
              </w:rPr>
              <w:t xml:space="preserve">/ </w:t>
            </w:r>
            <w:r w:rsidR="00B73451">
              <w:rPr>
                <w:rFonts w:ascii="Trebuchet MS" w:hAnsi="Trebuchet MS" w:cs="Arial"/>
                <w:color w:val="000000"/>
                <w:sz w:val="18"/>
                <w:szCs w:val="18"/>
              </w:rPr>
              <w:t xml:space="preserve"> </w:t>
            </w:r>
            <w:r w:rsidRPr="00F70582">
              <w:rPr>
                <w:rFonts w:ascii="Trebuchet MS" w:hAnsi="Trebuchet MS" w:cs="Arial"/>
                <w:color w:val="000000"/>
                <w:sz w:val="18"/>
                <w:szCs w:val="18"/>
              </w:rPr>
              <w:t>Vedtaget</w:t>
            </w:r>
            <w:proofErr w:type="gramEnd"/>
            <w:r w:rsidRPr="00F70582">
              <w:rPr>
                <w:rFonts w:ascii="Trebuchet MS" w:hAnsi="Trebuchet MS" w:cs="Arial"/>
                <w:color w:val="000000"/>
                <w:sz w:val="18"/>
                <w:szCs w:val="18"/>
              </w:rPr>
              <w:t xml:space="preserve"> </w:t>
            </w:r>
            <w:r w:rsidRPr="00F70582">
              <w:rPr>
                <w:rFonts w:ascii="Trebuchet MS" w:hAnsi="Trebuchet MS" w:cs="Arial"/>
                <w:sz w:val="18"/>
                <w:szCs w:val="18"/>
              </w:rPr>
              <w:t xml:space="preserve"> </w:t>
            </w:r>
          </w:p>
        </w:tc>
        <w:tc>
          <w:tcPr>
            <w:tcW w:w="860" w:type="dxa"/>
            <w:vAlign w:val="center"/>
          </w:tcPr>
          <w:p w14:paraId="52189052"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6E477177" w14:textId="77777777" w:rsidTr="00F7546D">
        <w:trPr>
          <w:trHeight w:val="227"/>
        </w:trPr>
        <w:tc>
          <w:tcPr>
            <w:tcW w:w="1170" w:type="dxa"/>
            <w:shd w:val="clear" w:color="auto" w:fill="auto"/>
            <w:noWrap/>
            <w:vAlign w:val="center"/>
          </w:tcPr>
          <w:p w14:paraId="3764E9E7"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4</w:t>
            </w:r>
          </w:p>
        </w:tc>
        <w:tc>
          <w:tcPr>
            <w:tcW w:w="1822" w:type="dxa"/>
            <w:tcBorders>
              <w:right w:val="single" w:sz="4" w:space="0" w:color="auto"/>
            </w:tcBorders>
            <w:shd w:val="clear" w:color="auto" w:fill="auto"/>
            <w:noWrap/>
            <w:vAlign w:val="center"/>
          </w:tcPr>
          <w:p w14:paraId="356E0262" w14:textId="31B0C107" w:rsidR="004B62B0" w:rsidRDefault="00D96699" w:rsidP="00A050AE">
            <w:pPr>
              <w:rPr>
                <w:rFonts w:ascii="Trebuchet MS" w:hAnsi="Trebuchet MS" w:cs="Arial"/>
                <w:color w:val="000000"/>
                <w:sz w:val="18"/>
                <w:szCs w:val="18"/>
              </w:rPr>
            </w:pPr>
            <w:proofErr w:type="spellStart"/>
            <w:r w:rsidRPr="00C27B2D">
              <w:rPr>
                <w:rFonts w:ascii="Trebuchet MS" w:hAnsi="Trebuchet MS" w:cs="Arial"/>
                <w:color w:val="4F81BD"/>
                <w:sz w:val="18"/>
                <w:szCs w:val="18"/>
              </w:rPr>
              <w:t>Ge</w:t>
            </w:r>
            <w:r w:rsidRPr="007D01D3">
              <w:rPr>
                <w:rFonts w:ascii="Trebuchet MS" w:hAnsi="Trebuchet MS" w:cs="Arial"/>
                <w:color w:val="4F81BD"/>
                <w:sz w:val="18"/>
                <w:szCs w:val="18"/>
              </w:rPr>
              <w:t>oDan</w:t>
            </w:r>
            <w:r w:rsidRPr="00C27B2D">
              <w:rPr>
                <w:rFonts w:ascii="Trebuchet MS" w:hAnsi="Trebuchet MS" w:cs="Arial"/>
                <w:color w:val="4F81BD"/>
                <w:sz w:val="18"/>
                <w:szCs w:val="18"/>
              </w:rPr>
              <w:t>mark</w:t>
            </w:r>
            <w:proofErr w:type="spellEnd"/>
            <w:r w:rsidRPr="00024C60">
              <w:rPr>
                <w:rFonts w:ascii="Trebuchet MS" w:hAnsi="Trebuchet MS" w:cs="Arial"/>
                <w:color w:val="000000"/>
                <w:sz w:val="18"/>
                <w:szCs w:val="18"/>
              </w:rPr>
              <w:t xml:space="preserve"> </w:t>
            </w:r>
            <w:r w:rsidR="004B62B0" w:rsidRPr="00024C60">
              <w:rPr>
                <w:rFonts w:ascii="Trebuchet MS" w:hAnsi="Trebuchet MS" w:cs="Arial"/>
                <w:color w:val="000000"/>
                <w:sz w:val="18"/>
                <w:szCs w:val="18"/>
              </w:rPr>
              <w:t>/</w:t>
            </w:r>
          </w:p>
          <w:p w14:paraId="585E3DAC"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Tekniske kort</w:t>
            </w:r>
          </w:p>
        </w:tc>
        <w:tc>
          <w:tcPr>
            <w:tcW w:w="861" w:type="dxa"/>
            <w:vAlign w:val="center"/>
          </w:tcPr>
          <w:p w14:paraId="3270C1AF" w14:textId="77777777" w:rsidR="004B62B0" w:rsidRPr="00052B52" w:rsidRDefault="00A050AE" w:rsidP="00A050AE">
            <w:pPr>
              <w:jc w:val="center"/>
              <w:rPr>
                <w:rFonts w:ascii="Trebuchet MS" w:hAnsi="Trebuchet MS"/>
                <w:sz w:val="18"/>
                <w:szCs w:val="18"/>
              </w:rPr>
            </w:pPr>
            <w:r w:rsidRPr="00052B52">
              <w:rPr>
                <w:rFonts w:ascii="Trebuchet MS" w:hAnsi="Trebuchet MS"/>
                <w:sz w:val="18"/>
                <w:szCs w:val="18"/>
              </w:rPr>
              <w:t>1</w:t>
            </w:r>
          </w:p>
        </w:tc>
        <w:tc>
          <w:tcPr>
            <w:tcW w:w="5162" w:type="dxa"/>
            <w:tcBorders>
              <w:right w:val="single" w:sz="4" w:space="0" w:color="auto"/>
            </w:tcBorders>
            <w:vAlign w:val="bottom"/>
          </w:tcPr>
          <w:p w14:paraId="2AC31404" w14:textId="6A6E1F1F" w:rsidR="004B62B0" w:rsidRPr="00052B52" w:rsidRDefault="00D96699" w:rsidP="00D96699">
            <w:pPr>
              <w:rPr>
                <w:rFonts w:ascii="Trebuchet MS" w:hAnsi="Trebuchet MS" w:cs="Arial"/>
                <w:sz w:val="18"/>
                <w:szCs w:val="18"/>
              </w:rPr>
            </w:pPr>
            <w:proofErr w:type="spellStart"/>
            <w:r w:rsidRPr="00C27B2D">
              <w:rPr>
                <w:rFonts w:ascii="Trebuchet MS" w:hAnsi="Trebuchet MS" w:cs="Arial"/>
                <w:color w:val="4F81BD"/>
                <w:sz w:val="18"/>
                <w:szCs w:val="18"/>
              </w:rPr>
              <w:t>GeoDanmark</w:t>
            </w:r>
            <w:proofErr w:type="spellEnd"/>
            <w:r w:rsidR="004B62B0" w:rsidRPr="00052B52">
              <w:rPr>
                <w:rFonts w:ascii="Trebuchet MS" w:hAnsi="Trebuchet MS"/>
                <w:sz w:val="18"/>
                <w:szCs w:val="18"/>
              </w:rPr>
              <w:t>, DTK, Danmarks Topografisk</w:t>
            </w:r>
            <w:r w:rsidR="00B25FCC" w:rsidRPr="00052B52">
              <w:rPr>
                <w:rFonts w:ascii="Trebuchet MS" w:hAnsi="Trebuchet MS"/>
                <w:sz w:val="18"/>
                <w:szCs w:val="18"/>
              </w:rPr>
              <w:t>e</w:t>
            </w:r>
            <w:r w:rsidR="004B62B0" w:rsidRPr="00052B52">
              <w:rPr>
                <w:rFonts w:ascii="Trebuchet MS" w:hAnsi="Trebuchet MS"/>
                <w:sz w:val="18"/>
                <w:szCs w:val="18"/>
              </w:rPr>
              <w:t xml:space="preserve"> </w:t>
            </w:r>
            <w:proofErr w:type="spellStart"/>
            <w:r w:rsidR="004B62B0" w:rsidRPr="00052B52">
              <w:rPr>
                <w:rFonts w:ascii="Trebuchet MS" w:hAnsi="Trebuchet MS"/>
                <w:sz w:val="18"/>
                <w:szCs w:val="18"/>
              </w:rPr>
              <w:t>kortværk</w:t>
            </w:r>
            <w:proofErr w:type="spellEnd"/>
            <w:r w:rsidR="004B62B0" w:rsidRPr="00052B52">
              <w:rPr>
                <w:rFonts w:ascii="Trebuchet MS" w:hAnsi="Trebuchet MS"/>
                <w:sz w:val="18"/>
                <w:szCs w:val="18"/>
              </w:rPr>
              <w:t xml:space="preserve"> eller andre raster kort samt kommunernes tekniske kort eller andre vektorkort. </w:t>
            </w:r>
          </w:p>
        </w:tc>
        <w:tc>
          <w:tcPr>
            <w:tcW w:w="264" w:type="dxa"/>
            <w:tcBorders>
              <w:top w:val="nil"/>
              <w:left w:val="single" w:sz="4" w:space="0" w:color="auto"/>
              <w:bottom w:val="nil"/>
              <w:right w:val="single" w:sz="4" w:space="0" w:color="auto"/>
            </w:tcBorders>
            <w:shd w:val="clear" w:color="auto" w:fill="auto"/>
          </w:tcPr>
          <w:p w14:paraId="18E3B532" w14:textId="77777777" w:rsidR="004B62B0" w:rsidRPr="00F70582" w:rsidRDefault="004B62B0" w:rsidP="00F70582">
            <w:pPr>
              <w:rPr>
                <w:rFonts w:ascii="Trebuchet MS" w:hAnsi="Trebuchet MS" w:cs="Arial"/>
                <w:sz w:val="18"/>
                <w:szCs w:val="18"/>
              </w:rPr>
            </w:pPr>
          </w:p>
        </w:tc>
        <w:tc>
          <w:tcPr>
            <w:tcW w:w="2583" w:type="dxa"/>
            <w:tcBorders>
              <w:left w:val="single" w:sz="4" w:space="0" w:color="auto"/>
              <w:bottom w:val="single" w:sz="4" w:space="0" w:color="auto"/>
            </w:tcBorders>
            <w:vAlign w:val="center"/>
          </w:tcPr>
          <w:p w14:paraId="72AB0D89"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sz w:val="18"/>
                <w:szCs w:val="18"/>
              </w:rPr>
              <w:t>4</w:t>
            </w:r>
          </w:p>
        </w:tc>
        <w:tc>
          <w:tcPr>
            <w:tcW w:w="1612" w:type="dxa"/>
            <w:tcBorders>
              <w:bottom w:val="single" w:sz="4" w:space="0" w:color="auto"/>
            </w:tcBorders>
            <w:vAlign w:val="center"/>
          </w:tcPr>
          <w:p w14:paraId="273340D3" w14:textId="77777777" w:rsidR="004B62B0" w:rsidRPr="00F70582" w:rsidRDefault="004B62B0" w:rsidP="00174FC6">
            <w:pPr>
              <w:rPr>
                <w:rFonts w:ascii="Trebuchet MS" w:hAnsi="Trebuchet MS" w:cs="Arial"/>
                <w:sz w:val="18"/>
                <w:szCs w:val="18"/>
              </w:rPr>
            </w:pPr>
            <w:r>
              <w:rPr>
                <w:rFonts w:ascii="Trebuchet MS" w:hAnsi="Trebuchet MS" w:cs="Arial"/>
                <w:sz w:val="18"/>
                <w:szCs w:val="18"/>
              </w:rPr>
              <w:t xml:space="preserve"> </w:t>
            </w:r>
            <w:r w:rsidRPr="00F70582">
              <w:rPr>
                <w:rFonts w:ascii="Trebuchet MS" w:hAnsi="Trebuchet MS" w:cs="Arial"/>
                <w:sz w:val="18"/>
                <w:szCs w:val="18"/>
              </w:rPr>
              <w:t xml:space="preserve">Ikke </w:t>
            </w:r>
            <w:r>
              <w:rPr>
                <w:rFonts w:ascii="Trebuchet MS" w:hAnsi="Trebuchet MS" w:cs="Arial"/>
                <w:sz w:val="18"/>
                <w:szCs w:val="18"/>
              </w:rPr>
              <w:t>gældende</w:t>
            </w:r>
            <w:r w:rsidRPr="00F70582">
              <w:rPr>
                <w:rFonts w:ascii="Trebuchet MS" w:hAnsi="Trebuchet MS" w:cs="Arial"/>
                <w:sz w:val="18"/>
                <w:szCs w:val="18"/>
              </w:rPr>
              <w:t xml:space="preserve"> / Aflyst</w:t>
            </w:r>
          </w:p>
        </w:tc>
        <w:tc>
          <w:tcPr>
            <w:tcW w:w="860" w:type="dxa"/>
            <w:tcBorders>
              <w:bottom w:val="single" w:sz="4" w:space="0" w:color="auto"/>
            </w:tcBorders>
            <w:vAlign w:val="center"/>
          </w:tcPr>
          <w:p w14:paraId="744AA276"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5F5005A2" w14:textId="77777777" w:rsidTr="00F7546D">
        <w:trPr>
          <w:trHeight w:val="227"/>
        </w:trPr>
        <w:tc>
          <w:tcPr>
            <w:tcW w:w="1170" w:type="dxa"/>
            <w:shd w:val="clear" w:color="auto" w:fill="auto"/>
            <w:noWrap/>
            <w:vAlign w:val="bottom"/>
          </w:tcPr>
          <w:p w14:paraId="45D8D1F3"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5</w:t>
            </w:r>
          </w:p>
        </w:tc>
        <w:tc>
          <w:tcPr>
            <w:tcW w:w="1822" w:type="dxa"/>
            <w:tcBorders>
              <w:right w:val="single" w:sz="4" w:space="0" w:color="auto"/>
            </w:tcBorders>
            <w:shd w:val="clear" w:color="auto" w:fill="auto"/>
            <w:noWrap/>
            <w:vAlign w:val="bottom"/>
          </w:tcPr>
          <w:p w14:paraId="29FB2A86" w14:textId="77777777" w:rsidR="004B62B0" w:rsidRPr="00024C60" w:rsidRDefault="004B62B0" w:rsidP="00174FC6">
            <w:pPr>
              <w:rPr>
                <w:rFonts w:ascii="Trebuchet MS" w:hAnsi="Trebuchet MS" w:cs="Arial"/>
                <w:sz w:val="18"/>
                <w:szCs w:val="18"/>
              </w:rPr>
            </w:pPr>
            <w:r w:rsidRPr="00024C60">
              <w:rPr>
                <w:rFonts w:ascii="Trebuchet MS" w:hAnsi="Trebuchet MS" w:cs="Arial"/>
                <w:color w:val="000000"/>
                <w:sz w:val="18"/>
                <w:szCs w:val="18"/>
              </w:rPr>
              <w:t>Modelberegning</w:t>
            </w:r>
          </w:p>
        </w:tc>
        <w:tc>
          <w:tcPr>
            <w:tcW w:w="861" w:type="dxa"/>
            <w:vAlign w:val="bottom"/>
          </w:tcPr>
          <w:p w14:paraId="239B28F4" w14:textId="77777777" w:rsidR="004B62B0" w:rsidRPr="00052B52" w:rsidRDefault="00A050AE" w:rsidP="00A050AE">
            <w:pPr>
              <w:pStyle w:val="Default"/>
              <w:jc w:val="center"/>
              <w:rPr>
                <w:rFonts w:ascii="Trebuchet MS" w:hAnsi="Trebuchet MS" w:cs="Times New Roman"/>
                <w:color w:val="auto"/>
                <w:sz w:val="18"/>
                <w:szCs w:val="18"/>
              </w:rPr>
            </w:pPr>
            <w:r w:rsidRPr="00052B52">
              <w:rPr>
                <w:rFonts w:ascii="Trebuchet MS" w:hAnsi="Trebuchet MS" w:cs="Times New Roman"/>
                <w:color w:val="auto"/>
                <w:sz w:val="18"/>
                <w:szCs w:val="18"/>
              </w:rPr>
              <w:t>1</w:t>
            </w:r>
          </w:p>
        </w:tc>
        <w:tc>
          <w:tcPr>
            <w:tcW w:w="5162" w:type="dxa"/>
            <w:tcBorders>
              <w:right w:val="single" w:sz="4" w:space="0" w:color="auto"/>
            </w:tcBorders>
            <w:vAlign w:val="bottom"/>
          </w:tcPr>
          <w:p w14:paraId="127EDD0E"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s="Times New Roman"/>
                <w:color w:val="auto"/>
                <w:sz w:val="18"/>
                <w:szCs w:val="18"/>
              </w:rPr>
              <w:t>GIS analyser eller modellering</w:t>
            </w:r>
            <w:r w:rsidRPr="00052B52">
              <w:rPr>
                <w:rFonts w:ascii="Trebuchet MS" w:hAnsi="Trebuchet MS"/>
                <w:color w:val="auto"/>
                <w:sz w:val="18"/>
                <w:szCs w:val="18"/>
              </w:rPr>
              <w:t xml:space="preserve"> </w:t>
            </w:r>
          </w:p>
        </w:tc>
        <w:tc>
          <w:tcPr>
            <w:tcW w:w="264" w:type="dxa"/>
            <w:tcBorders>
              <w:top w:val="nil"/>
              <w:left w:val="single" w:sz="4" w:space="0" w:color="auto"/>
              <w:bottom w:val="nil"/>
              <w:right w:val="nil"/>
            </w:tcBorders>
            <w:shd w:val="clear" w:color="auto" w:fill="auto"/>
          </w:tcPr>
          <w:p w14:paraId="27F30F58" w14:textId="77777777" w:rsidR="004B62B0" w:rsidRPr="00F70582" w:rsidRDefault="004B62B0" w:rsidP="00F70582">
            <w:pPr>
              <w:rPr>
                <w:rFonts w:ascii="Trebuchet MS" w:hAnsi="Trebuchet MS" w:cs="Arial"/>
                <w:sz w:val="18"/>
                <w:szCs w:val="18"/>
              </w:rPr>
            </w:pPr>
          </w:p>
        </w:tc>
        <w:tc>
          <w:tcPr>
            <w:tcW w:w="2583" w:type="dxa"/>
            <w:tcBorders>
              <w:top w:val="single" w:sz="4" w:space="0" w:color="auto"/>
              <w:left w:val="nil"/>
              <w:bottom w:val="nil"/>
              <w:right w:val="nil"/>
            </w:tcBorders>
            <w:shd w:val="clear" w:color="auto" w:fill="auto"/>
          </w:tcPr>
          <w:p w14:paraId="32A071B8" w14:textId="77777777" w:rsidR="004B62B0" w:rsidRPr="00F70582" w:rsidRDefault="004B62B0" w:rsidP="00F70582">
            <w:pPr>
              <w:rPr>
                <w:rFonts w:ascii="Trebuchet MS" w:hAnsi="Trebuchet MS" w:cs="Arial"/>
                <w:sz w:val="18"/>
                <w:szCs w:val="18"/>
              </w:rPr>
            </w:pPr>
          </w:p>
        </w:tc>
        <w:tc>
          <w:tcPr>
            <w:tcW w:w="1612" w:type="dxa"/>
            <w:tcBorders>
              <w:top w:val="single" w:sz="4" w:space="0" w:color="auto"/>
              <w:left w:val="nil"/>
              <w:bottom w:val="nil"/>
              <w:right w:val="nil"/>
            </w:tcBorders>
            <w:shd w:val="clear" w:color="auto" w:fill="auto"/>
          </w:tcPr>
          <w:p w14:paraId="50377603" w14:textId="77777777" w:rsidR="004B62B0" w:rsidRPr="00F70582" w:rsidRDefault="004B62B0" w:rsidP="00F70582">
            <w:pPr>
              <w:rPr>
                <w:rFonts w:ascii="Trebuchet MS" w:hAnsi="Trebuchet MS" w:cs="Arial"/>
                <w:sz w:val="18"/>
                <w:szCs w:val="18"/>
              </w:rPr>
            </w:pPr>
          </w:p>
        </w:tc>
        <w:tc>
          <w:tcPr>
            <w:tcW w:w="860" w:type="dxa"/>
            <w:tcBorders>
              <w:top w:val="single" w:sz="4" w:space="0" w:color="auto"/>
              <w:left w:val="nil"/>
              <w:bottom w:val="nil"/>
              <w:right w:val="nil"/>
            </w:tcBorders>
          </w:tcPr>
          <w:p w14:paraId="7AB72694" w14:textId="77777777" w:rsidR="004B62B0" w:rsidRPr="00F70582" w:rsidRDefault="004B62B0" w:rsidP="00F70582">
            <w:pPr>
              <w:rPr>
                <w:rFonts w:ascii="Trebuchet MS" w:hAnsi="Trebuchet MS" w:cs="Arial"/>
                <w:sz w:val="18"/>
                <w:szCs w:val="18"/>
              </w:rPr>
            </w:pPr>
          </w:p>
        </w:tc>
      </w:tr>
      <w:tr w:rsidR="00F7546D" w:rsidRPr="00F70582" w14:paraId="612783D4" w14:textId="77777777" w:rsidTr="00F7546D">
        <w:trPr>
          <w:trHeight w:val="227"/>
        </w:trPr>
        <w:tc>
          <w:tcPr>
            <w:tcW w:w="1170" w:type="dxa"/>
            <w:shd w:val="clear" w:color="auto" w:fill="auto"/>
            <w:noWrap/>
            <w:vAlign w:val="center"/>
          </w:tcPr>
          <w:p w14:paraId="1BF4FA16"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color w:val="000000"/>
                <w:sz w:val="18"/>
                <w:szCs w:val="18"/>
              </w:rPr>
              <w:t>6</w:t>
            </w:r>
          </w:p>
        </w:tc>
        <w:tc>
          <w:tcPr>
            <w:tcW w:w="1822" w:type="dxa"/>
            <w:tcBorders>
              <w:right w:val="single" w:sz="4" w:space="0" w:color="auto"/>
            </w:tcBorders>
            <w:shd w:val="clear" w:color="auto" w:fill="auto"/>
            <w:noWrap/>
            <w:vAlign w:val="center"/>
          </w:tcPr>
          <w:p w14:paraId="202AD67E" w14:textId="77777777" w:rsidR="00F7546D" w:rsidRPr="00024C60" w:rsidRDefault="00F7546D" w:rsidP="00F7546D">
            <w:pPr>
              <w:rPr>
                <w:rFonts w:ascii="Trebuchet MS" w:hAnsi="Trebuchet MS" w:cs="Arial"/>
                <w:sz w:val="18"/>
                <w:szCs w:val="18"/>
              </w:rPr>
            </w:pPr>
            <w:r w:rsidRPr="00024C60">
              <w:rPr>
                <w:rFonts w:ascii="Trebuchet MS" w:hAnsi="Trebuchet MS" w:cs="Arial"/>
                <w:color w:val="000000"/>
                <w:sz w:val="18"/>
                <w:szCs w:val="18"/>
              </w:rPr>
              <w:t>Tegning</w:t>
            </w:r>
          </w:p>
        </w:tc>
        <w:tc>
          <w:tcPr>
            <w:tcW w:w="861" w:type="dxa"/>
            <w:vAlign w:val="center"/>
          </w:tcPr>
          <w:p w14:paraId="2673519A" w14:textId="77777777" w:rsidR="00F7546D" w:rsidRPr="00052B52" w:rsidRDefault="00F7546D" w:rsidP="00F7546D">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310E52C5" w14:textId="77777777" w:rsidR="00F7546D" w:rsidRPr="00052B52" w:rsidRDefault="00F7546D" w:rsidP="00F7546D">
            <w:pPr>
              <w:rPr>
                <w:rFonts w:ascii="Trebuchet MS" w:hAnsi="Trebuchet MS" w:cs="Arial"/>
                <w:sz w:val="18"/>
                <w:szCs w:val="18"/>
              </w:rPr>
            </w:pPr>
            <w:r w:rsidRPr="00052B52">
              <w:rPr>
                <w:rFonts w:ascii="Trebuchet MS" w:hAnsi="Trebuchet MS" w:cs="Arial"/>
                <w:sz w:val="18"/>
                <w:szCs w:val="18"/>
              </w:rPr>
              <w:t xml:space="preserve">Digitaliseret på baggrund af PDF, billede eller andet tegningsmateriale </w:t>
            </w:r>
          </w:p>
        </w:tc>
        <w:tc>
          <w:tcPr>
            <w:tcW w:w="264" w:type="dxa"/>
            <w:tcBorders>
              <w:top w:val="nil"/>
              <w:left w:val="single" w:sz="4" w:space="0" w:color="auto"/>
              <w:bottom w:val="nil"/>
              <w:right w:val="nil"/>
            </w:tcBorders>
            <w:shd w:val="clear" w:color="auto" w:fill="auto"/>
          </w:tcPr>
          <w:p w14:paraId="0D8A1088" w14:textId="77777777" w:rsidR="00F7546D" w:rsidRPr="00F70582" w:rsidRDefault="00F7546D" w:rsidP="00F70582">
            <w:pPr>
              <w:rPr>
                <w:rFonts w:ascii="Trebuchet MS" w:hAnsi="Trebuchet MS" w:cs="Arial"/>
                <w:sz w:val="18"/>
                <w:szCs w:val="18"/>
              </w:rPr>
            </w:pPr>
          </w:p>
        </w:tc>
        <w:tc>
          <w:tcPr>
            <w:tcW w:w="5055" w:type="dxa"/>
            <w:gridSpan w:val="3"/>
            <w:tcBorders>
              <w:top w:val="nil"/>
              <w:left w:val="nil"/>
              <w:bottom w:val="nil"/>
              <w:right w:val="nil"/>
            </w:tcBorders>
            <w:shd w:val="clear" w:color="auto" w:fill="auto"/>
          </w:tcPr>
          <w:p w14:paraId="04A8F765" w14:textId="77777777" w:rsidR="00F7546D" w:rsidRPr="0043344B" w:rsidRDefault="00F7546D" w:rsidP="00B0388C">
            <w:pPr>
              <w:rPr>
                <w:rFonts w:ascii="Trebuchet MS" w:hAnsi="Trebuchet MS" w:cs="Arial"/>
                <w:sz w:val="18"/>
                <w:szCs w:val="18"/>
              </w:rPr>
            </w:pPr>
            <w:bookmarkStart w:id="70" w:name="_Toc63351382"/>
            <w:r w:rsidRPr="0043344B">
              <w:rPr>
                <w:rStyle w:val="Overskrift3Tegn"/>
              </w:rPr>
              <w:t>3.3.</w:t>
            </w:r>
            <w:r w:rsidR="00B0388C" w:rsidRPr="0043344B">
              <w:rPr>
                <w:rStyle w:val="Overskrift3Tegn"/>
              </w:rPr>
              <w:t>5</w:t>
            </w:r>
            <w:r w:rsidRPr="0043344B">
              <w:rPr>
                <w:rStyle w:val="Overskrift3Tegn"/>
              </w:rPr>
              <w:t xml:space="preserve"> Offentlig</w:t>
            </w:r>
            <w:r w:rsidRPr="0043344B">
              <w:rPr>
                <w:rStyle w:val="Overskrift3Tegn"/>
              </w:rPr>
              <w:br/>
              <w:t>(</w:t>
            </w:r>
            <w:proofErr w:type="spellStart"/>
            <w:r w:rsidRPr="0043344B">
              <w:rPr>
                <w:rStyle w:val="Overskrift3Tegn"/>
              </w:rPr>
              <w:t>d_basis_offentlig</w:t>
            </w:r>
            <w:proofErr w:type="spellEnd"/>
            <w:r w:rsidRPr="0043344B">
              <w:rPr>
                <w:rStyle w:val="Overskrift3Tegn"/>
              </w:rPr>
              <w:t>)</w:t>
            </w:r>
            <w:bookmarkEnd w:id="70"/>
          </w:p>
        </w:tc>
      </w:tr>
      <w:tr w:rsidR="00F7546D" w:rsidRPr="00F70582" w14:paraId="5DE6920C" w14:textId="77777777" w:rsidTr="00F7546D">
        <w:trPr>
          <w:trHeight w:val="227"/>
        </w:trPr>
        <w:tc>
          <w:tcPr>
            <w:tcW w:w="1170" w:type="dxa"/>
            <w:shd w:val="clear" w:color="auto" w:fill="auto"/>
            <w:noWrap/>
            <w:vAlign w:val="bottom"/>
          </w:tcPr>
          <w:p w14:paraId="43F94750"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sz w:val="18"/>
                <w:szCs w:val="18"/>
              </w:rPr>
              <w:t>7</w:t>
            </w:r>
          </w:p>
        </w:tc>
        <w:tc>
          <w:tcPr>
            <w:tcW w:w="1822" w:type="dxa"/>
            <w:tcBorders>
              <w:right w:val="single" w:sz="4" w:space="0" w:color="auto"/>
            </w:tcBorders>
            <w:shd w:val="clear" w:color="auto" w:fill="auto"/>
            <w:noWrap/>
            <w:vAlign w:val="bottom"/>
          </w:tcPr>
          <w:p w14:paraId="4D31A619" w14:textId="77777777" w:rsidR="004B62B0" w:rsidRPr="00024C60" w:rsidRDefault="004B62B0" w:rsidP="00174FC6">
            <w:pPr>
              <w:rPr>
                <w:rFonts w:ascii="Trebuchet MS" w:hAnsi="Trebuchet MS" w:cs="Arial"/>
                <w:sz w:val="18"/>
                <w:szCs w:val="18"/>
              </w:rPr>
            </w:pPr>
            <w:r w:rsidRPr="00024C60">
              <w:rPr>
                <w:rFonts w:ascii="Trebuchet MS" w:hAnsi="Trebuchet MS" w:cs="Arial"/>
                <w:sz w:val="18"/>
                <w:szCs w:val="18"/>
              </w:rPr>
              <w:t>Felt-/markbesøg</w:t>
            </w:r>
          </w:p>
        </w:tc>
        <w:tc>
          <w:tcPr>
            <w:tcW w:w="861" w:type="dxa"/>
            <w:vAlign w:val="bottom"/>
          </w:tcPr>
          <w:p w14:paraId="04BDE55A" w14:textId="77777777" w:rsidR="004B62B0" w:rsidRPr="00052B52" w:rsidRDefault="00A050AE"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04146020" w14:textId="77777777" w:rsidR="004B62B0" w:rsidRPr="00052B52" w:rsidRDefault="004B62B0" w:rsidP="00174FC6">
            <w:pPr>
              <w:rPr>
                <w:rFonts w:ascii="Trebuchet MS" w:hAnsi="Trebuchet MS" w:cs="Arial"/>
                <w:sz w:val="18"/>
                <w:szCs w:val="18"/>
              </w:rPr>
            </w:pPr>
            <w:r w:rsidRPr="00052B52">
              <w:rPr>
                <w:rFonts w:ascii="Trebuchet MS" w:hAnsi="Trebuchet MS" w:cs="Arial"/>
                <w:sz w:val="18"/>
                <w:szCs w:val="18"/>
              </w:rPr>
              <w:t xml:space="preserve">Registrering på baggrund af tilsyn i marken </w:t>
            </w:r>
          </w:p>
        </w:tc>
        <w:tc>
          <w:tcPr>
            <w:tcW w:w="264" w:type="dxa"/>
            <w:tcBorders>
              <w:top w:val="nil"/>
              <w:left w:val="single" w:sz="4" w:space="0" w:color="auto"/>
              <w:bottom w:val="nil"/>
              <w:right w:val="nil"/>
            </w:tcBorders>
            <w:shd w:val="clear" w:color="auto" w:fill="auto"/>
          </w:tcPr>
          <w:p w14:paraId="1CB86878" w14:textId="77777777" w:rsidR="004B62B0" w:rsidRPr="00F70582" w:rsidRDefault="004B62B0" w:rsidP="00F70582">
            <w:pPr>
              <w:rPr>
                <w:rFonts w:ascii="Trebuchet MS" w:hAnsi="Trebuchet MS" w:cs="Arial"/>
                <w:sz w:val="18"/>
                <w:szCs w:val="18"/>
              </w:rPr>
            </w:pPr>
          </w:p>
        </w:tc>
        <w:tc>
          <w:tcPr>
            <w:tcW w:w="2583" w:type="dxa"/>
            <w:tcBorders>
              <w:top w:val="nil"/>
              <w:left w:val="nil"/>
              <w:bottom w:val="single" w:sz="4" w:space="0" w:color="auto"/>
              <w:right w:val="nil"/>
            </w:tcBorders>
            <w:shd w:val="clear" w:color="auto" w:fill="auto"/>
          </w:tcPr>
          <w:p w14:paraId="698C89F3" w14:textId="77777777" w:rsidR="004B62B0" w:rsidRPr="0043344B" w:rsidRDefault="004B62B0" w:rsidP="00F70582">
            <w:pPr>
              <w:rPr>
                <w:rFonts w:ascii="Trebuchet MS" w:hAnsi="Trebuchet MS" w:cs="Arial"/>
                <w:sz w:val="18"/>
                <w:szCs w:val="18"/>
              </w:rPr>
            </w:pPr>
          </w:p>
        </w:tc>
        <w:tc>
          <w:tcPr>
            <w:tcW w:w="1612" w:type="dxa"/>
            <w:tcBorders>
              <w:top w:val="nil"/>
              <w:left w:val="nil"/>
              <w:bottom w:val="single" w:sz="4" w:space="0" w:color="auto"/>
              <w:right w:val="nil"/>
            </w:tcBorders>
            <w:shd w:val="clear" w:color="auto" w:fill="auto"/>
          </w:tcPr>
          <w:p w14:paraId="4F951E9F" w14:textId="77777777" w:rsidR="004B62B0" w:rsidRPr="0043344B" w:rsidRDefault="004B62B0" w:rsidP="00F70582">
            <w:pPr>
              <w:rPr>
                <w:rFonts w:ascii="Trebuchet MS" w:hAnsi="Trebuchet MS" w:cs="Arial"/>
                <w:sz w:val="18"/>
                <w:szCs w:val="18"/>
              </w:rPr>
            </w:pPr>
          </w:p>
        </w:tc>
        <w:tc>
          <w:tcPr>
            <w:tcW w:w="860" w:type="dxa"/>
            <w:tcBorders>
              <w:top w:val="nil"/>
              <w:left w:val="nil"/>
              <w:bottom w:val="single" w:sz="4" w:space="0" w:color="auto"/>
              <w:right w:val="nil"/>
            </w:tcBorders>
            <w:shd w:val="clear" w:color="auto" w:fill="auto"/>
          </w:tcPr>
          <w:p w14:paraId="26C49075" w14:textId="77777777" w:rsidR="004B62B0" w:rsidRPr="0043344B" w:rsidRDefault="004B62B0" w:rsidP="00F70582">
            <w:pPr>
              <w:rPr>
                <w:rFonts w:ascii="Trebuchet MS" w:hAnsi="Trebuchet MS" w:cs="Arial"/>
                <w:sz w:val="18"/>
                <w:szCs w:val="18"/>
              </w:rPr>
            </w:pPr>
          </w:p>
        </w:tc>
      </w:tr>
      <w:tr w:rsidR="00F7546D" w:rsidRPr="00F70582" w14:paraId="2323F792" w14:textId="77777777" w:rsidTr="00F7546D">
        <w:trPr>
          <w:trHeight w:val="227"/>
        </w:trPr>
        <w:tc>
          <w:tcPr>
            <w:tcW w:w="1170" w:type="dxa"/>
            <w:shd w:val="clear" w:color="auto" w:fill="auto"/>
            <w:noWrap/>
            <w:vAlign w:val="bottom"/>
          </w:tcPr>
          <w:p w14:paraId="717DC361"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8</w:t>
            </w:r>
          </w:p>
        </w:tc>
        <w:tc>
          <w:tcPr>
            <w:tcW w:w="1822" w:type="dxa"/>
            <w:tcBorders>
              <w:right w:val="single" w:sz="4" w:space="0" w:color="auto"/>
            </w:tcBorders>
            <w:shd w:val="clear" w:color="auto" w:fill="auto"/>
            <w:noWrap/>
            <w:vAlign w:val="bottom"/>
          </w:tcPr>
          <w:p w14:paraId="00BD4519" w14:textId="77777777" w:rsidR="00F7546D" w:rsidRPr="00024C60" w:rsidRDefault="00F7546D" w:rsidP="00174FC6">
            <w:pPr>
              <w:rPr>
                <w:rFonts w:ascii="Trebuchet MS" w:hAnsi="Trebuchet MS" w:cs="Arial"/>
                <w:sz w:val="18"/>
                <w:szCs w:val="18"/>
              </w:rPr>
            </w:pPr>
            <w:r>
              <w:rPr>
                <w:rFonts w:ascii="Trebuchet MS" w:hAnsi="Trebuchet MS" w:cs="Arial"/>
                <w:sz w:val="18"/>
                <w:szCs w:val="18"/>
              </w:rPr>
              <w:t>B</w:t>
            </w:r>
            <w:r w:rsidRPr="00024C60">
              <w:rPr>
                <w:rFonts w:ascii="Trebuchet MS" w:hAnsi="Trebuchet MS" w:cs="Arial"/>
                <w:sz w:val="18"/>
                <w:szCs w:val="18"/>
              </w:rPr>
              <w:t>orgeranmeldelse</w:t>
            </w:r>
          </w:p>
        </w:tc>
        <w:tc>
          <w:tcPr>
            <w:tcW w:w="861" w:type="dxa"/>
            <w:vAlign w:val="bottom"/>
          </w:tcPr>
          <w:p w14:paraId="78106FEC"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29A2B882" w14:textId="77777777" w:rsidR="00F7546D" w:rsidRPr="00052B52" w:rsidRDefault="00F7546D" w:rsidP="00174FC6">
            <w:pPr>
              <w:rPr>
                <w:rFonts w:ascii="Trebuchet MS" w:hAnsi="Trebuchet MS" w:cs="Arial"/>
                <w:sz w:val="18"/>
                <w:szCs w:val="18"/>
              </w:rPr>
            </w:pPr>
            <w:r w:rsidRPr="00052B52">
              <w:rPr>
                <w:rFonts w:ascii="Trebuchet MS" w:hAnsi="Trebuchet MS" w:cs="Arial"/>
                <w:sz w:val="18"/>
                <w:szCs w:val="18"/>
              </w:rPr>
              <w:t xml:space="preserve">Indberetning via diverse borgerløsninger – eks. ”Giv et praj”  </w:t>
            </w:r>
          </w:p>
        </w:tc>
        <w:tc>
          <w:tcPr>
            <w:tcW w:w="264" w:type="dxa"/>
            <w:tcBorders>
              <w:top w:val="nil"/>
              <w:left w:val="single" w:sz="4" w:space="0" w:color="auto"/>
              <w:bottom w:val="nil"/>
              <w:right w:val="single" w:sz="4" w:space="0" w:color="auto"/>
            </w:tcBorders>
            <w:shd w:val="clear" w:color="auto" w:fill="auto"/>
          </w:tcPr>
          <w:p w14:paraId="628D1756" w14:textId="77777777" w:rsidR="00F7546D" w:rsidRPr="00F70582" w:rsidRDefault="00F7546D" w:rsidP="0083235E">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C51C5A" w14:textId="77777777" w:rsidR="00F7546D" w:rsidRPr="00052B52" w:rsidRDefault="00FC5C73" w:rsidP="00E3625A">
            <w:pPr>
              <w:jc w:val="center"/>
              <w:rPr>
                <w:rFonts w:ascii="Trebuchet MS" w:hAnsi="Trebuchet MS" w:cs="Arial"/>
                <w:b/>
                <w:sz w:val="18"/>
                <w:szCs w:val="18"/>
              </w:rPr>
            </w:pPr>
            <w:proofErr w:type="spellStart"/>
            <w:r w:rsidRPr="00052B52">
              <w:rPr>
                <w:rFonts w:ascii="Trebuchet MS" w:hAnsi="Trebuchet MS" w:cs="Arial"/>
                <w:b/>
                <w:sz w:val="18"/>
                <w:szCs w:val="18"/>
              </w:rPr>
              <w:t>o</w:t>
            </w:r>
            <w:r w:rsidR="00F7546D" w:rsidRPr="00052B52">
              <w:rPr>
                <w:rFonts w:ascii="Trebuchet MS" w:hAnsi="Trebuchet MS" w:cs="Arial"/>
                <w:b/>
                <w:sz w:val="18"/>
                <w:szCs w:val="18"/>
              </w:rPr>
              <w:t>ff_kode</w:t>
            </w:r>
            <w:proofErr w:type="spellEnd"/>
          </w:p>
        </w:tc>
        <w:tc>
          <w:tcPr>
            <w:tcW w:w="16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DD87ED" w14:textId="77777777" w:rsidR="00F7546D" w:rsidRPr="00052B52" w:rsidRDefault="00FC5C73" w:rsidP="00E3625A">
            <w:pPr>
              <w:rPr>
                <w:rFonts w:ascii="Trebuchet MS" w:hAnsi="Trebuchet MS" w:cs="Arial"/>
                <w:b/>
                <w:sz w:val="18"/>
                <w:szCs w:val="18"/>
              </w:rPr>
            </w:pPr>
            <w:r w:rsidRPr="00052B52">
              <w:rPr>
                <w:rFonts w:ascii="Trebuchet MS" w:hAnsi="Trebuchet MS" w:cs="Arial"/>
                <w:b/>
                <w:sz w:val="18"/>
                <w:szCs w:val="18"/>
              </w:rPr>
              <w:t>o</w:t>
            </w:r>
            <w:r w:rsidR="00F7546D" w:rsidRPr="00052B52">
              <w:rPr>
                <w:rFonts w:ascii="Trebuchet MS" w:hAnsi="Trebuchet MS" w:cs="Arial"/>
                <w:b/>
                <w:sz w:val="18"/>
                <w:szCs w:val="18"/>
              </w:rPr>
              <w:t>ffentlig</w:t>
            </w:r>
          </w:p>
        </w:tc>
        <w:tc>
          <w:tcPr>
            <w:tcW w:w="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B48A21" w14:textId="77777777" w:rsidR="00F7546D" w:rsidRPr="00052B52" w:rsidRDefault="00FC5C73" w:rsidP="00E3625A">
            <w:pPr>
              <w:jc w:val="center"/>
              <w:rPr>
                <w:rFonts w:ascii="Trebuchet MS" w:hAnsi="Trebuchet MS" w:cs="Arial"/>
                <w:b/>
                <w:sz w:val="18"/>
                <w:szCs w:val="18"/>
              </w:rPr>
            </w:pPr>
            <w:r w:rsidRPr="00052B52">
              <w:rPr>
                <w:rFonts w:ascii="Trebuchet MS" w:hAnsi="Trebuchet MS" w:cs="Arial"/>
                <w:b/>
                <w:sz w:val="18"/>
                <w:szCs w:val="18"/>
              </w:rPr>
              <w:t>a</w:t>
            </w:r>
            <w:r w:rsidR="00F7546D" w:rsidRPr="00052B52">
              <w:rPr>
                <w:rFonts w:ascii="Trebuchet MS" w:hAnsi="Trebuchet MS" w:cs="Arial"/>
                <w:b/>
                <w:sz w:val="18"/>
                <w:szCs w:val="18"/>
              </w:rPr>
              <w:t>ktiv</w:t>
            </w:r>
          </w:p>
        </w:tc>
      </w:tr>
      <w:tr w:rsidR="00F7546D" w:rsidRPr="00F70582" w14:paraId="0B134597" w14:textId="77777777" w:rsidTr="00F7546D">
        <w:trPr>
          <w:trHeight w:val="227"/>
        </w:trPr>
        <w:tc>
          <w:tcPr>
            <w:tcW w:w="1170" w:type="dxa"/>
            <w:shd w:val="clear" w:color="auto" w:fill="auto"/>
            <w:noWrap/>
            <w:vAlign w:val="center"/>
          </w:tcPr>
          <w:p w14:paraId="35DD5EE0"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9</w:t>
            </w:r>
          </w:p>
        </w:tc>
        <w:tc>
          <w:tcPr>
            <w:tcW w:w="1822" w:type="dxa"/>
            <w:tcBorders>
              <w:right w:val="single" w:sz="4" w:space="0" w:color="auto"/>
            </w:tcBorders>
            <w:shd w:val="clear" w:color="auto" w:fill="auto"/>
            <w:noWrap/>
            <w:vAlign w:val="center"/>
          </w:tcPr>
          <w:p w14:paraId="088D921E" w14:textId="77777777" w:rsidR="00F7546D" w:rsidRDefault="00F7546D" w:rsidP="00A050AE">
            <w:pPr>
              <w:rPr>
                <w:rFonts w:ascii="Trebuchet MS" w:hAnsi="Trebuchet MS" w:cs="Arial"/>
                <w:sz w:val="18"/>
                <w:szCs w:val="18"/>
              </w:rPr>
            </w:pPr>
            <w:r w:rsidRPr="00024C60">
              <w:rPr>
                <w:rFonts w:ascii="Trebuchet MS" w:hAnsi="Trebuchet MS" w:cs="Arial"/>
                <w:sz w:val="18"/>
                <w:szCs w:val="18"/>
              </w:rPr>
              <w:t xml:space="preserve">Luftfoto </w:t>
            </w:r>
            <w:r>
              <w:rPr>
                <w:rFonts w:ascii="Trebuchet MS" w:hAnsi="Trebuchet MS" w:cs="Arial"/>
                <w:sz w:val="18"/>
                <w:szCs w:val="18"/>
              </w:rPr>
              <w:t>(</w:t>
            </w:r>
            <w:r w:rsidRPr="00024C60">
              <w:rPr>
                <w:rFonts w:ascii="Trebuchet MS" w:hAnsi="Trebuchet MS" w:cs="Arial"/>
                <w:sz w:val="18"/>
                <w:szCs w:val="18"/>
              </w:rPr>
              <w:t>historiske</w:t>
            </w:r>
          </w:p>
          <w:p w14:paraId="3A2B3B1A" w14:textId="77777777" w:rsidR="00F7546D" w:rsidRPr="00024C60" w:rsidRDefault="00F7546D" w:rsidP="00A050AE">
            <w:pPr>
              <w:rPr>
                <w:rFonts w:ascii="Trebuchet MS" w:hAnsi="Trebuchet MS" w:cs="Arial"/>
                <w:sz w:val="18"/>
                <w:szCs w:val="18"/>
              </w:rPr>
            </w:pPr>
            <w:r w:rsidRPr="00024C60">
              <w:rPr>
                <w:rFonts w:ascii="Trebuchet MS" w:hAnsi="Trebuchet MS" w:cs="Arial"/>
                <w:sz w:val="18"/>
                <w:szCs w:val="18"/>
              </w:rPr>
              <w:t>1944-1993)</w:t>
            </w:r>
          </w:p>
        </w:tc>
        <w:tc>
          <w:tcPr>
            <w:tcW w:w="861" w:type="dxa"/>
            <w:vAlign w:val="center"/>
          </w:tcPr>
          <w:p w14:paraId="278722BF"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064CCC1D" w14:textId="77777777" w:rsidR="00F7546D" w:rsidRPr="00052B52" w:rsidRDefault="00F7546D" w:rsidP="00174FC6">
            <w:pPr>
              <w:rPr>
                <w:rFonts w:ascii="Trebuchet MS" w:hAnsi="Trebuchet MS" w:cs="Arial"/>
                <w:sz w:val="18"/>
                <w:szCs w:val="18"/>
              </w:rPr>
            </w:pPr>
            <w:r w:rsidRPr="00052B52">
              <w:rPr>
                <w:rFonts w:ascii="Trebuchet MS" w:hAnsi="Trebuchet MS" w:cs="Arial"/>
                <w:sz w:val="18"/>
                <w:szCs w:val="18"/>
              </w:rPr>
              <w:t>Luftfoto er kendetegnet ved ikke at have samme nøjagtighed i georefer</w:t>
            </w:r>
            <w:r w:rsidR="00B25FCC" w:rsidRPr="00052B52">
              <w:rPr>
                <w:rFonts w:ascii="Trebuchet MS" w:hAnsi="Trebuchet MS" w:cs="Arial"/>
                <w:sz w:val="18"/>
                <w:szCs w:val="18"/>
              </w:rPr>
              <w:t>er</w:t>
            </w:r>
            <w:r w:rsidRPr="00052B52">
              <w:rPr>
                <w:rFonts w:ascii="Trebuchet MS" w:hAnsi="Trebuchet MS" w:cs="Arial"/>
                <w:sz w:val="18"/>
                <w:szCs w:val="18"/>
              </w:rPr>
              <w:t xml:space="preserve">ingen, men man kan se en del ting, der ikke er på de nuværende </w:t>
            </w:r>
            <w:proofErr w:type="spellStart"/>
            <w:r w:rsidRPr="00052B52">
              <w:rPr>
                <w:rFonts w:ascii="Trebuchet MS" w:hAnsi="Trebuchet MS" w:cs="Arial"/>
                <w:sz w:val="18"/>
                <w:szCs w:val="18"/>
              </w:rPr>
              <w:t>ortofoto</w:t>
            </w:r>
            <w:proofErr w:type="spellEnd"/>
            <w:r w:rsidRPr="00052B52">
              <w:rPr>
                <w:rFonts w:ascii="Trebuchet MS" w:hAnsi="Trebuchet MS" w:cs="Arial"/>
                <w:sz w:val="18"/>
                <w:szCs w:val="18"/>
              </w:rPr>
              <w:t>.</w:t>
            </w:r>
          </w:p>
        </w:tc>
        <w:tc>
          <w:tcPr>
            <w:tcW w:w="264" w:type="dxa"/>
            <w:tcBorders>
              <w:top w:val="nil"/>
              <w:left w:val="single" w:sz="4" w:space="0" w:color="auto"/>
              <w:bottom w:val="nil"/>
              <w:right w:val="single" w:sz="4" w:space="0" w:color="auto"/>
            </w:tcBorders>
            <w:shd w:val="clear" w:color="auto" w:fill="auto"/>
          </w:tcPr>
          <w:p w14:paraId="4B3F1607"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4E3CEBCD"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122EE879"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alle</w:t>
            </w:r>
          </w:p>
        </w:tc>
        <w:tc>
          <w:tcPr>
            <w:tcW w:w="860" w:type="dxa"/>
            <w:tcBorders>
              <w:top w:val="single" w:sz="4" w:space="0" w:color="auto"/>
              <w:left w:val="single" w:sz="4" w:space="0" w:color="auto"/>
              <w:bottom w:val="single" w:sz="4" w:space="0" w:color="auto"/>
              <w:right w:val="single" w:sz="4" w:space="0" w:color="auto"/>
            </w:tcBorders>
            <w:shd w:val="clear" w:color="auto" w:fill="auto"/>
            <w:vAlign w:val="center"/>
          </w:tcPr>
          <w:p w14:paraId="2C992AFF"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F70582" w14:paraId="06F7B8D6" w14:textId="77777777" w:rsidTr="00EA6C92">
        <w:trPr>
          <w:trHeight w:val="227"/>
        </w:trPr>
        <w:tc>
          <w:tcPr>
            <w:tcW w:w="1170" w:type="dxa"/>
            <w:shd w:val="clear" w:color="auto" w:fill="auto"/>
            <w:noWrap/>
            <w:vAlign w:val="center"/>
          </w:tcPr>
          <w:p w14:paraId="7D617A3C" w14:textId="77777777" w:rsidR="00F7546D" w:rsidRPr="00024C60" w:rsidRDefault="00F7546D" w:rsidP="00EA6C92">
            <w:pPr>
              <w:jc w:val="center"/>
              <w:rPr>
                <w:rFonts w:ascii="Trebuchet MS" w:hAnsi="Trebuchet MS" w:cs="Arial"/>
                <w:sz w:val="18"/>
                <w:szCs w:val="18"/>
              </w:rPr>
            </w:pPr>
            <w:r w:rsidRPr="00024C60">
              <w:rPr>
                <w:rFonts w:ascii="Trebuchet MS" w:hAnsi="Trebuchet MS" w:cs="Arial"/>
                <w:sz w:val="18"/>
                <w:szCs w:val="18"/>
              </w:rPr>
              <w:t>10</w:t>
            </w:r>
          </w:p>
        </w:tc>
        <w:tc>
          <w:tcPr>
            <w:tcW w:w="1822" w:type="dxa"/>
            <w:tcBorders>
              <w:right w:val="single" w:sz="4" w:space="0" w:color="auto"/>
            </w:tcBorders>
            <w:shd w:val="clear" w:color="auto" w:fill="auto"/>
            <w:noWrap/>
            <w:vAlign w:val="center"/>
          </w:tcPr>
          <w:p w14:paraId="1F9B3B79" w14:textId="77777777" w:rsidR="00F7546D" w:rsidRPr="00024C60" w:rsidRDefault="00F7546D" w:rsidP="00EA6C92">
            <w:pPr>
              <w:rPr>
                <w:rFonts w:ascii="Trebuchet MS" w:hAnsi="Trebuchet MS" w:cs="Arial"/>
                <w:sz w:val="18"/>
                <w:szCs w:val="18"/>
              </w:rPr>
            </w:pPr>
            <w:r w:rsidRPr="00024C60">
              <w:rPr>
                <w:rFonts w:ascii="Trebuchet MS" w:hAnsi="Trebuchet MS" w:cs="Arial"/>
                <w:sz w:val="18"/>
                <w:szCs w:val="18"/>
              </w:rPr>
              <w:t>Skråfoto</w:t>
            </w:r>
          </w:p>
        </w:tc>
        <w:tc>
          <w:tcPr>
            <w:tcW w:w="861" w:type="dxa"/>
            <w:vAlign w:val="center"/>
          </w:tcPr>
          <w:p w14:paraId="2145452F" w14:textId="77777777" w:rsidR="00F7546D" w:rsidRPr="00052B52" w:rsidRDefault="00F7546D" w:rsidP="00EA6C92">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797BE6B3" w14:textId="77777777" w:rsidR="00F7546D" w:rsidRPr="00052B52" w:rsidRDefault="00F7546D" w:rsidP="00B25FCC">
            <w:pPr>
              <w:rPr>
                <w:rFonts w:ascii="Trebuchet MS" w:hAnsi="Trebuchet MS" w:cs="Arial"/>
                <w:sz w:val="18"/>
                <w:szCs w:val="18"/>
              </w:rPr>
            </w:pPr>
            <w:r w:rsidRPr="00052B52">
              <w:rPr>
                <w:rFonts w:ascii="Trebuchet MS" w:hAnsi="Trebuchet MS" w:cs="Arial"/>
                <w:sz w:val="18"/>
                <w:szCs w:val="18"/>
              </w:rPr>
              <w:t>Luftfoto tage</w:t>
            </w:r>
            <w:r w:rsidR="00B25FCC" w:rsidRPr="00052B52">
              <w:rPr>
                <w:rFonts w:ascii="Trebuchet MS" w:hAnsi="Trebuchet MS" w:cs="Arial"/>
                <w:sz w:val="18"/>
                <w:szCs w:val="18"/>
              </w:rPr>
              <w:t>t</w:t>
            </w:r>
            <w:r w:rsidRPr="00052B52">
              <w:rPr>
                <w:rFonts w:ascii="Trebuchet MS" w:hAnsi="Trebuchet MS" w:cs="Arial"/>
                <w:sz w:val="18"/>
                <w:szCs w:val="18"/>
              </w:rPr>
              <w:t xml:space="preserve"> fra de 4 verdenshjørner</w:t>
            </w:r>
          </w:p>
        </w:tc>
        <w:tc>
          <w:tcPr>
            <w:tcW w:w="264" w:type="dxa"/>
            <w:tcBorders>
              <w:top w:val="nil"/>
              <w:left w:val="single" w:sz="4" w:space="0" w:color="auto"/>
              <w:bottom w:val="nil"/>
              <w:right w:val="single" w:sz="4" w:space="0" w:color="auto"/>
            </w:tcBorders>
            <w:shd w:val="clear" w:color="auto" w:fill="auto"/>
          </w:tcPr>
          <w:p w14:paraId="214E5DEF"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56766BDF"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2</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18151FE2"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den ansvarlige myndighed</w:t>
            </w:r>
          </w:p>
        </w:tc>
        <w:tc>
          <w:tcPr>
            <w:tcW w:w="860" w:type="dxa"/>
            <w:tcBorders>
              <w:top w:val="single" w:sz="4" w:space="0" w:color="auto"/>
              <w:left w:val="single" w:sz="4" w:space="0" w:color="auto"/>
              <w:bottom w:val="single" w:sz="4" w:space="0" w:color="auto"/>
              <w:right w:val="single" w:sz="4" w:space="0" w:color="auto"/>
            </w:tcBorders>
            <w:vAlign w:val="center"/>
          </w:tcPr>
          <w:p w14:paraId="7D74DAB8"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F70582" w14:paraId="05BBD4C3" w14:textId="77777777" w:rsidTr="00F7546D">
        <w:trPr>
          <w:trHeight w:val="227"/>
        </w:trPr>
        <w:tc>
          <w:tcPr>
            <w:tcW w:w="1170" w:type="dxa"/>
            <w:shd w:val="clear" w:color="auto" w:fill="auto"/>
            <w:noWrap/>
            <w:vAlign w:val="center"/>
          </w:tcPr>
          <w:p w14:paraId="687AA41C"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11</w:t>
            </w:r>
          </w:p>
        </w:tc>
        <w:tc>
          <w:tcPr>
            <w:tcW w:w="1822" w:type="dxa"/>
            <w:tcBorders>
              <w:right w:val="single" w:sz="4" w:space="0" w:color="auto"/>
            </w:tcBorders>
            <w:shd w:val="clear" w:color="auto" w:fill="auto"/>
            <w:noWrap/>
            <w:vAlign w:val="center"/>
          </w:tcPr>
          <w:p w14:paraId="43F6B31E" w14:textId="77777777" w:rsidR="00F7546D" w:rsidRPr="00024C60" w:rsidRDefault="00F7546D" w:rsidP="00564F1F">
            <w:pPr>
              <w:rPr>
                <w:rFonts w:ascii="Trebuchet MS" w:hAnsi="Trebuchet MS" w:cs="Arial"/>
                <w:sz w:val="18"/>
                <w:szCs w:val="18"/>
              </w:rPr>
            </w:pPr>
            <w:r w:rsidRPr="00024C60">
              <w:rPr>
                <w:rFonts w:ascii="Trebuchet MS" w:hAnsi="Trebuchet MS" w:cs="Arial"/>
                <w:sz w:val="18"/>
                <w:szCs w:val="18"/>
              </w:rPr>
              <w:t>Andre foto</w:t>
            </w:r>
          </w:p>
        </w:tc>
        <w:tc>
          <w:tcPr>
            <w:tcW w:w="861" w:type="dxa"/>
            <w:vAlign w:val="center"/>
          </w:tcPr>
          <w:p w14:paraId="6A4263C8"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0FFAE05A" w14:textId="77777777" w:rsidR="00F7546D" w:rsidRPr="00052B52" w:rsidRDefault="00F7546D" w:rsidP="00E3625A">
            <w:pPr>
              <w:rPr>
                <w:rFonts w:ascii="Trebuchet MS" w:hAnsi="Trebuchet MS" w:cs="Arial"/>
                <w:sz w:val="18"/>
                <w:szCs w:val="18"/>
              </w:rPr>
            </w:pPr>
            <w:r w:rsidRPr="00052B52">
              <w:rPr>
                <w:rFonts w:ascii="Trebuchet MS" w:hAnsi="Trebuchet MS" w:cs="Arial"/>
                <w:sz w:val="18"/>
                <w:szCs w:val="18"/>
              </w:rPr>
              <w:t xml:space="preserve">Foto taget i </w:t>
            </w:r>
            <w:proofErr w:type="spellStart"/>
            <w:r w:rsidRPr="00052B52">
              <w:rPr>
                <w:rFonts w:ascii="Trebuchet MS" w:hAnsi="Trebuchet MS" w:cs="Arial"/>
                <w:sz w:val="18"/>
                <w:szCs w:val="18"/>
              </w:rPr>
              <w:t>jordhøjde</w:t>
            </w:r>
            <w:proofErr w:type="spellEnd"/>
            <w:r w:rsidRPr="00052B52">
              <w:rPr>
                <w:rFonts w:ascii="Trebuchet MS" w:hAnsi="Trebuchet MS" w:cs="Arial"/>
                <w:sz w:val="18"/>
                <w:szCs w:val="18"/>
              </w:rPr>
              <w:t xml:space="preserve"> - ”terræn foto” (street-view, sagsbehandlerfotos, borgerfotos m.v.)</w:t>
            </w:r>
          </w:p>
          <w:p w14:paraId="267D975E" w14:textId="77777777" w:rsidR="00F7546D" w:rsidRPr="00052B52" w:rsidRDefault="00F7546D" w:rsidP="00B25FCC">
            <w:pPr>
              <w:rPr>
                <w:rFonts w:ascii="Trebuchet MS" w:hAnsi="Trebuchet MS" w:cs="Arial"/>
                <w:sz w:val="18"/>
                <w:szCs w:val="18"/>
              </w:rPr>
            </w:pPr>
            <w:r w:rsidRPr="00052B52">
              <w:rPr>
                <w:rFonts w:ascii="Trebuchet MS" w:hAnsi="Trebuchet MS" w:cs="Arial"/>
                <w:sz w:val="18"/>
                <w:szCs w:val="18"/>
              </w:rPr>
              <w:t xml:space="preserve">Her er det meget tydeligt at se de enkelte detaljer, men også her kan man normalt ikke direkte placere et punkt via fotoet, men må gøre det via noget andet. </w:t>
            </w:r>
          </w:p>
        </w:tc>
        <w:tc>
          <w:tcPr>
            <w:tcW w:w="264" w:type="dxa"/>
            <w:tcBorders>
              <w:top w:val="nil"/>
              <w:left w:val="single" w:sz="4" w:space="0" w:color="auto"/>
              <w:bottom w:val="nil"/>
              <w:right w:val="single" w:sz="4" w:space="0" w:color="auto"/>
            </w:tcBorders>
            <w:shd w:val="clear" w:color="auto" w:fill="auto"/>
          </w:tcPr>
          <w:p w14:paraId="3B24AD3E"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0916F0EE"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3</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50257FED"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 xml:space="preserve">Synlig for alle </w:t>
            </w:r>
            <w:proofErr w:type="gramStart"/>
            <w:r w:rsidRPr="0043344B">
              <w:rPr>
                <w:rFonts w:ascii="Trebuchet MS" w:hAnsi="Trebuchet MS" w:cs="Arial"/>
                <w:sz w:val="18"/>
                <w:szCs w:val="18"/>
              </w:rPr>
              <w:t xml:space="preserve">myndigheder,   </w:t>
            </w:r>
            <w:proofErr w:type="gramEnd"/>
            <w:r w:rsidRPr="0043344B">
              <w:rPr>
                <w:rFonts w:ascii="Trebuchet MS" w:hAnsi="Trebuchet MS" w:cs="Arial"/>
                <w:sz w:val="18"/>
                <w:szCs w:val="18"/>
              </w:rPr>
              <w:t xml:space="preserve"> men ikke offentligheden</w:t>
            </w:r>
          </w:p>
        </w:tc>
        <w:tc>
          <w:tcPr>
            <w:tcW w:w="860" w:type="dxa"/>
            <w:tcBorders>
              <w:top w:val="single" w:sz="4" w:space="0" w:color="auto"/>
              <w:left w:val="single" w:sz="4" w:space="0" w:color="auto"/>
              <w:bottom w:val="single" w:sz="4" w:space="0" w:color="auto"/>
              <w:right w:val="single" w:sz="4" w:space="0" w:color="auto"/>
            </w:tcBorders>
            <w:vAlign w:val="center"/>
          </w:tcPr>
          <w:p w14:paraId="49A97A0B"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E35B30" w14:paraId="009900B7" w14:textId="77777777" w:rsidTr="00F7546D">
        <w:trPr>
          <w:trHeight w:val="227"/>
        </w:trPr>
        <w:tc>
          <w:tcPr>
            <w:tcW w:w="1170" w:type="dxa"/>
            <w:shd w:val="clear" w:color="auto" w:fill="auto"/>
            <w:noWrap/>
            <w:vAlign w:val="center"/>
          </w:tcPr>
          <w:p w14:paraId="11DDEB60" w14:textId="77777777" w:rsidR="004B62B0" w:rsidRPr="00564F1F" w:rsidRDefault="004B62B0" w:rsidP="00174FC6">
            <w:pPr>
              <w:jc w:val="center"/>
              <w:rPr>
                <w:rFonts w:ascii="Trebuchet MS" w:hAnsi="Trebuchet MS" w:cs="Arial"/>
                <w:sz w:val="18"/>
                <w:szCs w:val="18"/>
              </w:rPr>
            </w:pPr>
            <w:r w:rsidRPr="00564F1F">
              <w:rPr>
                <w:rFonts w:ascii="Trebuchet MS" w:hAnsi="Trebuchet MS" w:cs="Arial"/>
                <w:sz w:val="18"/>
                <w:szCs w:val="18"/>
              </w:rPr>
              <w:t>12</w:t>
            </w:r>
          </w:p>
        </w:tc>
        <w:tc>
          <w:tcPr>
            <w:tcW w:w="1822" w:type="dxa"/>
            <w:tcBorders>
              <w:right w:val="single" w:sz="4" w:space="0" w:color="auto"/>
            </w:tcBorders>
            <w:shd w:val="clear" w:color="auto" w:fill="auto"/>
            <w:noWrap/>
            <w:vAlign w:val="center"/>
          </w:tcPr>
          <w:p w14:paraId="099B6DA3" w14:textId="77777777" w:rsidR="004B62B0" w:rsidRPr="00564F1F" w:rsidRDefault="004B62B0" w:rsidP="00576BAD">
            <w:pPr>
              <w:rPr>
                <w:rFonts w:ascii="Trebuchet MS" w:hAnsi="Trebuchet MS" w:cs="Arial"/>
                <w:sz w:val="18"/>
                <w:szCs w:val="18"/>
              </w:rPr>
            </w:pPr>
            <w:r w:rsidRPr="00564F1F">
              <w:rPr>
                <w:rFonts w:ascii="Trebuchet MS" w:hAnsi="Trebuchet MS" w:cs="Arial"/>
                <w:sz w:val="18"/>
                <w:szCs w:val="18"/>
              </w:rPr>
              <w:t>3D</w:t>
            </w:r>
          </w:p>
        </w:tc>
        <w:tc>
          <w:tcPr>
            <w:tcW w:w="861" w:type="dxa"/>
            <w:vAlign w:val="center"/>
          </w:tcPr>
          <w:p w14:paraId="2AC9BCB0"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c>
          <w:tcPr>
            <w:tcW w:w="5162" w:type="dxa"/>
            <w:tcBorders>
              <w:right w:val="single" w:sz="4" w:space="0" w:color="auto"/>
            </w:tcBorders>
            <w:vAlign w:val="center"/>
          </w:tcPr>
          <w:p w14:paraId="185887CD" w14:textId="77777777" w:rsidR="004B62B0" w:rsidRPr="00564F1F" w:rsidRDefault="004B62B0" w:rsidP="00E3625A">
            <w:pPr>
              <w:rPr>
                <w:rFonts w:ascii="Trebuchet MS" w:hAnsi="Trebuchet MS" w:cs="Arial"/>
                <w:sz w:val="18"/>
                <w:szCs w:val="18"/>
              </w:rPr>
            </w:pPr>
            <w:r w:rsidRPr="00564F1F">
              <w:rPr>
                <w:rFonts w:ascii="Trebuchet MS" w:hAnsi="Trebuchet MS" w:cs="Arial"/>
                <w:sz w:val="18"/>
                <w:szCs w:val="18"/>
              </w:rPr>
              <w:t xml:space="preserve">Laserscanning, Digital terrænmodel (DTM) afledninger, termografiske målinger (bestemmelse af temperaturforskelle) </w:t>
            </w:r>
            <w:proofErr w:type="spellStart"/>
            <w:r w:rsidRPr="00564F1F">
              <w:rPr>
                <w:rFonts w:ascii="Trebuchet MS" w:hAnsi="Trebuchet MS" w:cs="Arial"/>
                <w:sz w:val="18"/>
                <w:szCs w:val="18"/>
              </w:rPr>
              <w:t>o.lign</w:t>
            </w:r>
            <w:proofErr w:type="spellEnd"/>
            <w:r w:rsidRPr="00564F1F">
              <w:rPr>
                <w:rFonts w:ascii="Trebuchet MS" w:hAnsi="Trebuchet MS" w:cs="Arial"/>
                <w:sz w:val="18"/>
                <w:szCs w:val="18"/>
              </w:rPr>
              <w:t>.</w:t>
            </w:r>
          </w:p>
        </w:tc>
        <w:tc>
          <w:tcPr>
            <w:tcW w:w="264" w:type="dxa"/>
            <w:tcBorders>
              <w:top w:val="nil"/>
              <w:left w:val="single" w:sz="4" w:space="0" w:color="auto"/>
              <w:bottom w:val="nil"/>
              <w:right w:val="nil"/>
            </w:tcBorders>
            <w:shd w:val="clear" w:color="auto" w:fill="auto"/>
          </w:tcPr>
          <w:p w14:paraId="175E917A" w14:textId="77777777" w:rsidR="004B62B0" w:rsidRPr="00E35B30" w:rsidRDefault="004B62B0" w:rsidP="00F70582">
            <w:pPr>
              <w:rPr>
                <w:rFonts w:ascii="Trebuchet MS" w:hAnsi="Trebuchet MS" w:cs="Arial"/>
                <w:color w:val="1F497D"/>
                <w:sz w:val="18"/>
                <w:szCs w:val="18"/>
              </w:rPr>
            </w:pPr>
          </w:p>
        </w:tc>
        <w:tc>
          <w:tcPr>
            <w:tcW w:w="2583" w:type="dxa"/>
            <w:tcBorders>
              <w:top w:val="single" w:sz="4" w:space="0" w:color="auto"/>
              <w:left w:val="nil"/>
              <w:bottom w:val="nil"/>
              <w:right w:val="nil"/>
            </w:tcBorders>
            <w:shd w:val="clear" w:color="auto" w:fill="auto"/>
            <w:vAlign w:val="center"/>
          </w:tcPr>
          <w:p w14:paraId="21FFAC2C" w14:textId="77777777" w:rsidR="004B62B0" w:rsidRPr="00E35B30" w:rsidRDefault="004B62B0" w:rsidP="00E3625A">
            <w:pPr>
              <w:jc w:val="center"/>
              <w:rPr>
                <w:rFonts w:ascii="Trebuchet MS" w:hAnsi="Trebuchet MS" w:cs="Arial"/>
                <w:color w:val="1F497D"/>
                <w:sz w:val="18"/>
                <w:szCs w:val="18"/>
              </w:rPr>
            </w:pPr>
          </w:p>
        </w:tc>
        <w:tc>
          <w:tcPr>
            <w:tcW w:w="1612" w:type="dxa"/>
            <w:tcBorders>
              <w:top w:val="single" w:sz="4" w:space="0" w:color="auto"/>
              <w:left w:val="nil"/>
              <w:bottom w:val="nil"/>
              <w:right w:val="nil"/>
            </w:tcBorders>
            <w:shd w:val="clear" w:color="auto" w:fill="auto"/>
            <w:vAlign w:val="center"/>
          </w:tcPr>
          <w:p w14:paraId="687CC5F6" w14:textId="77777777" w:rsidR="004B62B0" w:rsidRPr="00E35B30" w:rsidRDefault="004B62B0" w:rsidP="00E3625A">
            <w:pPr>
              <w:rPr>
                <w:rFonts w:ascii="Trebuchet MS" w:hAnsi="Trebuchet MS" w:cs="Arial"/>
                <w:color w:val="1F497D"/>
                <w:sz w:val="18"/>
                <w:szCs w:val="18"/>
              </w:rPr>
            </w:pPr>
          </w:p>
        </w:tc>
        <w:tc>
          <w:tcPr>
            <w:tcW w:w="860" w:type="dxa"/>
            <w:tcBorders>
              <w:top w:val="single" w:sz="4" w:space="0" w:color="auto"/>
              <w:left w:val="nil"/>
              <w:bottom w:val="nil"/>
              <w:right w:val="nil"/>
            </w:tcBorders>
            <w:vAlign w:val="center"/>
          </w:tcPr>
          <w:p w14:paraId="15C34E21" w14:textId="77777777" w:rsidR="004B62B0" w:rsidRPr="003A52C1" w:rsidRDefault="004B62B0" w:rsidP="00E3625A">
            <w:pPr>
              <w:jc w:val="center"/>
              <w:rPr>
                <w:rFonts w:ascii="Trebuchet MS" w:hAnsi="Trebuchet MS" w:cs="Arial"/>
                <w:sz w:val="18"/>
                <w:szCs w:val="18"/>
              </w:rPr>
            </w:pPr>
          </w:p>
        </w:tc>
      </w:tr>
    </w:tbl>
    <w:p w14:paraId="08BD0CDA" w14:textId="77777777" w:rsidR="00C60834" w:rsidRPr="00A32757" w:rsidRDefault="00CC6D40" w:rsidP="00F23718">
      <w:pPr>
        <w:pStyle w:val="Overskrift3"/>
      </w:pPr>
      <w:r>
        <w:br w:type="page"/>
      </w:r>
      <w:bookmarkStart w:id="71" w:name="_Toc292448047"/>
      <w:bookmarkStart w:id="72" w:name="_Toc292448216"/>
      <w:bookmarkStart w:id="73" w:name="_Toc292692145"/>
      <w:bookmarkStart w:id="74" w:name="_Toc292713272"/>
      <w:bookmarkStart w:id="75" w:name="_Toc292865158"/>
      <w:bookmarkStart w:id="76" w:name="_Toc63351383"/>
      <w:r w:rsidR="00461B48">
        <w:lastRenderedPageBreak/>
        <w:t>3</w:t>
      </w:r>
      <w:r w:rsidR="00C60834" w:rsidRPr="00A32757">
        <w:t>.</w:t>
      </w:r>
      <w:r w:rsidR="000520CF" w:rsidRPr="00A32757">
        <w:t>3</w:t>
      </w:r>
      <w:r w:rsidR="00C60834" w:rsidRPr="00A32757">
        <w:t>.</w:t>
      </w:r>
      <w:r w:rsidR="000520CF" w:rsidRPr="00A32757">
        <w:t>4</w:t>
      </w:r>
      <w:r w:rsidR="00C60834" w:rsidRPr="00A32757">
        <w:t xml:space="preserve"> Ansvarlig myndighed</w:t>
      </w:r>
      <w:r w:rsidR="00A32757" w:rsidRPr="00A32757">
        <w:t xml:space="preserve"> </w:t>
      </w:r>
      <w:r w:rsidR="00C60834" w:rsidRPr="00A32757">
        <w:t>(</w:t>
      </w:r>
      <w:proofErr w:type="spellStart"/>
      <w:r w:rsidR="0054729F" w:rsidRPr="004D056C">
        <w:t>d_basis_ansvarlig_myndighed</w:t>
      </w:r>
      <w:proofErr w:type="spellEnd"/>
      <w:r w:rsidR="00C60834" w:rsidRPr="00A32757">
        <w:t>)</w:t>
      </w:r>
      <w:bookmarkEnd w:id="71"/>
      <w:bookmarkEnd w:id="72"/>
      <w:bookmarkEnd w:id="73"/>
      <w:bookmarkEnd w:id="74"/>
      <w:bookmarkEnd w:id="75"/>
      <w:bookmarkEnd w:id="76"/>
    </w:p>
    <w:tbl>
      <w:tblPr>
        <w:tblW w:w="14663" w:type="dxa"/>
        <w:tblInd w:w="56" w:type="dxa"/>
        <w:tblCellMar>
          <w:left w:w="70" w:type="dxa"/>
          <w:right w:w="70" w:type="dxa"/>
        </w:tblCellMar>
        <w:tblLook w:val="0000" w:firstRow="0" w:lastRow="0" w:firstColumn="0" w:lastColumn="0" w:noHBand="0" w:noVBand="0"/>
      </w:tblPr>
      <w:tblGrid>
        <w:gridCol w:w="949"/>
        <w:gridCol w:w="2171"/>
        <w:gridCol w:w="1276"/>
        <w:gridCol w:w="642"/>
        <w:gridCol w:w="212"/>
        <w:gridCol w:w="846"/>
        <w:gridCol w:w="1971"/>
        <w:gridCol w:w="1137"/>
        <w:gridCol w:w="617"/>
        <w:gridCol w:w="222"/>
        <w:gridCol w:w="875"/>
        <w:gridCol w:w="2003"/>
        <w:gridCol w:w="1137"/>
        <w:gridCol w:w="605"/>
      </w:tblGrid>
      <w:tr w:rsidR="00CD11B1" w:rsidRPr="00147425" w14:paraId="2EA27F44" w14:textId="77777777" w:rsidTr="00147425">
        <w:trPr>
          <w:trHeight w:val="251"/>
        </w:trPr>
        <w:tc>
          <w:tcPr>
            <w:tcW w:w="949" w:type="dxa"/>
            <w:tcBorders>
              <w:top w:val="single" w:sz="4" w:space="0" w:color="auto"/>
              <w:left w:val="single" w:sz="4" w:space="0" w:color="auto"/>
              <w:bottom w:val="single" w:sz="4" w:space="0" w:color="auto"/>
              <w:right w:val="single" w:sz="4" w:space="0" w:color="auto"/>
            </w:tcBorders>
            <w:shd w:val="clear" w:color="auto" w:fill="D9D9D9"/>
            <w:noWrap/>
          </w:tcPr>
          <w:p w14:paraId="57A2CCA7" w14:textId="77777777" w:rsidR="00CD11B1" w:rsidRPr="00147425" w:rsidRDefault="00CD11B1" w:rsidP="00CD11B1">
            <w:pPr>
              <w:rPr>
                <w:rFonts w:ascii="Trebuchet MS" w:hAnsi="Trebuchet MS" w:cs="Arial"/>
                <w:sz w:val="12"/>
                <w:szCs w:val="12"/>
              </w:rPr>
            </w:pPr>
            <w:proofErr w:type="spellStart"/>
            <w:r w:rsidRPr="00147425">
              <w:rPr>
                <w:rFonts w:ascii="Trebuchet MS" w:hAnsi="Trebuchet MS" w:cs="Arial"/>
                <w:b/>
                <w:bCs/>
                <w:sz w:val="12"/>
                <w:szCs w:val="12"/>
              </w:rPr>
              <w:t>cvr_kode</w:t>
            </w:r>
            <w:proofErr w:type="spellEnd"/>
            <w:r w:rsidRPr="00147425">
              <w:rPr>
                <w:rFonts w:ascii="Trebuchet MS" w:hAnsi="Trebuchet MS" w:cs="Arial"/>
                <w:b/>
                <w:bCs/>
                <w:sz w:val="12"/>
                <w:szCs w:val="12"/>
              </w:rPr>
              <w:t xml:space="preserve">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D9D9D9"/>
            <w:noWrap/>
          </w:tcPr>
          <w:p w14:paraId="1B92169F" w14:textId="77777777" w:rsidR="00CD11B1" w:rsidRPr="00147425" w:rsidRDefault="00CD11B1" w:rsidP="00CD11B1">
            <w:pPr>
              <w:rPr>
                <w:rFonts w:ascii="Trebuchet MS" w:hAnsi="Trebuchet MS" w:cs="Arial"/>
                <w:sz w:val="12"/>
                <w:szCs w:val="12"/>
              </w:rPr>
            </w:pPr>
            <w:proofErr w:type="spellStart"/>
            <w:r w:rsidRPr="00147425">
              <w:rPr>
                <w:rFonts w:ascii="Trebuchet MS" w:hAnsi="Trebuchet MS" w:cs="Arial"/>
                <w:b/>
                <w:bCs/>
                <w:sz w:val="12"/>
                <w:szCs w:val="12"/>
              </w:rPr>
              <w:t>cvr_navn</w:t>
            </w:r>
            <w:proofErr w:type="spellEnd"/>
            <w:r w:rsidRPr="00147425">
              <w:rPr>
                <w:rFonts w:ascii="Trebuchet MS" w:hAnsi="Trebuchet MS" w:cs="Arial"/>
                <w:b/>
                <w:bCs/>
                <w:sz w:val="12"/>
                <w:szCs w:val="12"/>
              </w:rPr>
              <w:t xml:space="preserv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4E7A9BDE" w14:textId="77777777" w:rsidR="00CD11B1" w:rsidRPr="00147425" w:rsidRDefault="00CD11B1" w:rsidP="00CD11B1">
            <w:pPr>
              <w:jc w:val="center"/>
              <w:rPr>
                <w:rFonts w:ascii="Trebuchet MS" w:hAnsi="Trebuchet MS" w:cs="Arial"/>
                <w:b/>
                <w:bCs/>
                <w:sz w:val="12"/>
                <w:szCs w:val="12"/>
              </w:rPr>
            </w:pPr>
            <w:r w:rsidRPr="00147425">
              <w:rPr>
                <w:rFonts w:ascii="Trebuchet MS" w:hAnsi="Trebuchet MS" w:cs="Arial"/>
                <w:b/>
                <w:bCs/>
                <w:sz w:val="12"/>
                <w:szCs w:val="12"/>
              </w:rPr>
              <w:t>kommunekode</w:t>
            </w:r>
          </w:p>
        </w:tc>
        <w:tc>
          <w:tcPr>
            <w:tcW w:w="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BA5FC6" w14:textId="77777777" w:rsidR="00CD11B1" w:rsidRPr="00147425" w:rsidRDefault="00CD11B1" w:rsidP="00CD11B1">
            <w:pPr>
              <w:jc w:val="center"/>
              <w:rPr>
                <w:rFonts w:ascii="Trebuchet MS" w:hAnsi="Trebuchet MS" w:cs="Arial"/>
                <w:b/>
                <w:sz w:val="12"/>
                <w:szCs w:val="12"/>
              </w:rPr>
            </w:pPr>
            <w:r w:rsidRPr="00147425">
              <w:rPr>
                <w:rFonts w:ascii="Trebuchet MS" w:hAnsi="Trebuchet MS" w:cs="Arial"/>
                <w:b/>
                <w:sz w:val="12"/>
                <w:szCs w:val="12"/>
              </w:rPr>
              <w:t>aktiv</w:t>
            </w:r>
          </w:p>
        </w:tc>
        <w:tc>
          <w:tcPr>
            <w:tcW w:w="212" w:type="dxa"/>
            <w:tcBorders>
              <w:top w:val="nil"/>
              <w:left w:val="single" w:sz="4" w:space="0" w:color="auto"/>
              <w:bottom w:val="nil"/>
              <w:right w:val="single" w:sz="4" w:space="0" w:color="auto"/>
            </w:tcBorders>
          </w:tcPr>
          <w:p w14:paraId="18F91DC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7F71B07" w14:textId="75A483F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29189382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DD4B1EF" w14:textId="4368C15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Hjørring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3BB0838" w14:textId="24CD8F7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860</w:t>
            </w:r>
          </w:p>
        </w:tc>
        <w:tc>
          <w:tcPr>
            <w:tcW w:w="617" w:type="dxa"/>
            <w:tcBorders>
              <w:top w:val="single" w:sz="4" w:space="0" w:color="auto"/>
              <w:left w:val="single" w:sz="4" w:space="0" w:color="auto"/>
              <w:bottom w:val="single" w:sz="4" w:space="0" w:color="auto"/>
              <w:right w:val="single" w:sz="4" w:space="0" w:color="auto"/>
            </w:tcBorders>
          </w:tcPr>
          <w:p w14:paraId="693749D9" w14:textId="7D052A1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918ED44"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C52FE9B" w14:textId="1EDD0F0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18957981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6FE3CED" w14:textId="2196B41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Ringsted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27427EA" w14:textId="2D88D9A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329</w:t>
            </w:r>
          </w:p>
        </w:tc>
        <w:tc>
          <w:tcPr>
            <w:tcW w:w="605" w:type="dxa"/>
            <w:tcBorders>
              <w:top w:val="single" w:sz="4" w:space="0" w:color="auto"/>
              <w:left w:val="single" w:sz="4" w:space="0" w:color="auto"/>
              <w:bottom w:val="single" w:sz="4" w:space="0" w:color="auto"/>
              <w:right w:val="single" w:sz="4" w:space="0" w:color="auto"/>
            </w:tcBorders>
          </w:tcPr>
          <w:p w14:paraId="4D2C115A" w14:textId="7612FE69"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2F9CC0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AF917D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66137112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11364AC"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Albertslund Kommune    </w:t>
            </w:r>
          </w:p>
        </w:tc>
        <w:tc>
          <w:tcPr>
            <w:tcW w:w="1276" w:type="dxa"/>
            <w:tcBorders>
              <w:top w:val="single" w:sz="4" w:space="0" w:color="auto"/>
              <w:left w:val="single" w:sz="4" w:space="0" w:color="auto"/>
              <w:bottom w:val="single" w:sz="4" w:space="0" w:color="auto"/>
              <w:right w:val="single" w:sz="4" w:space="0" w:color="auto"/>
            </w:tcBorders>
          </w:tcPr>
          <w:p w14:paraId="5009F9B8"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165</w:t>
            </w:r>
          </w:p>
        </w:tc>
        <w:tc>
          <w:tcPr>
            <w:tcW w:w="642" w:type="dxa"/>
            <w:tcBorders>
              <w:top w:val="single" w:sz="4" w:space="0" w:color="auto"/>
              <w:left w:val="single" w:sz="4" w:space="0" w:color="auto"/>
              <w:bottom w:val="single" w:sz="4" w:space="0" w:color="auto"/>
              <w:right w:val="single" w:sz="4" w:space="0" w:color="auto"/>
            </w:tcBorders>
          </w:tcPr>
          <w:p w14:paraId="29BDDC84"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3C1712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F1F67D2" w14:textId="4A2D4D4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29189447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2DEBE07" w14:textId="46F9DC2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Holbæk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2CEB1C" w14:textId="7A7EC13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316</w:t>
            </w:r>
          </w:p>
        </w:tc>
        <w:tc>
          <w:tcPr>
            <w:tcW w:w="617" w:type="dxa"/>
            <w:tcBorders>
              <w:top w:val="single" w:sz="4" w:space="0" w:color="auto"/>
              <w:left w:val="single" w:sz="4" w:space="0" w:color="auto"/>
              <w:bottom w:val="single" w:sz="4" w:space="0" w:color="auto"/>
              <w:right w:val="single" w:sz="4" w:space="0" w:color="auto"/>
            </w:tcBorders>
          </w:tcPr>
          <w:p w14:paraId="44445F79" w14:textId="6BC6618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E0F77A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26F1612" w14:textId="51B6F01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29189404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AAE6B6E" w14:textId="722481A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Roskilde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05C5254" w14:textId="7D8E0C4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265</w:t>
            </w:r>
          </w:p>
        </w:tc>
        <w:tc>
          <w:tcPr>
            <w:tcW w:w="605" w:type="dxa"/>
            <w:tcBorders>
              <w:top w:val="single" w:sz="4" w:space="0" w:color="auto"/>
              <w:left w:val="single" w:sz="4" w:space="0" w:color="auto"/>
              <w:bottom w:val="single" w:sz="4" w:space="0" w:color="auto"/>
              <w:right w:val="single" w:sz="4" w:space="0" w:color="auto"/>
            </w:tcBorders>
          </w:tcPr>
          <w:p w14:paraId="40CF1232" w14:textId="4D7AC7E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DADEDE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415D7EE"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60183112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5098AB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Allerød Kommune    </w:t>
            </w:r>
          </w:p>
        </w:tc>
        <w:tc>
          <w:tcPr>
            <w:tcW w:w="1276" w:type="dxa"/>
            <w:tcBorders>
              <w:top w:val="single" w:sz="4" w:space="0" w:color="auto"/>
              <w:left w:val="single" w:sz="4" w:space="0" w:color="auto"/>
              <w:bottom w:val="single" w:sz="4" w:space="0" w:color="auto"/>
              <w:right w:val="single" w:sz="4" w:space="0" w:color="auto"/>
            </w:tcBorders>
          </w:tcPr>
          <w:p w14:paraId="0A1AA23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201</w:t>
            </w:r>
          </w:p>
        </w:tc>
        <w:tc>
          <w:tcPr>
            <w:tcW w:w="642" w:type="dxa"/>
            <w:tcBorders>
              <w:top w:val="single" w:sz="4" w:space="0" w:color="auto"/>
              <w:left w:val="single" w:sz="4" w:space="0" w:color="auto"/>
              <w:bottom w:val="single" w:sz="4" w:space="0" w:color="auto"/>
              <w:right w:val="single" w:sz="4" w:space="0" w:color="auto"/>
            </w:tcBorders>
          </w:tcPr>
          <w:p w14:paraId="3ACDB979"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1513838"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3E666FB" w14:textId="4A467C0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29189927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9096C39" w14:textId="654539A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Holstebro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9899F29" w14:textId="54BE377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661</w:t>
            </w:r>
          </w:p>
        </w:tc>
        <w:tc>
          <w:tcPr>
            <w:tcW w:w="617" w:type="dxa"/>
            <w:tcBorders>
              <w:top w:val="single" w:sz="4" w:space="0" w:color="auto"/>
              <w:left w:val="single" w:sz="4" w:space="0" w:color="auto"/>
              <w:bottom w:val="single" w:sz="4" w:space="0" w:color="auto"/>
              <w:right w:val="single" w:sz="4" w:space="0" w:color="auto"/>
            </w:tcBorders>
          </w:tcPr>
          <w:p w14:paraId="0FABBEF7" w14:textId="7CB73BB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AC9BFC1"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CE2788" w14:textId="7A53D25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29188378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7CF4CC5" w14:textId="7CB9433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Rudersdal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C0FC87" w14:textId="6A55BA9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230</w:t>
            </w:r>
          </w:p>
        </w:tc>
        <w:tc>
          <w:tcPr>
            <w:tcW w:w="605" w:type="dxa"/>
            <w:tcBorders>
              <w:top w:val="single" w:sz="4" w:space="0" w:color="auto"/>
              <w:left w:val="single" w:sz="4" w:space="0" w:color="auto"/>
              <w:bottom w:val="single" w:sz="4" w:space="0" w:color="auto"/>
              <w:right w:val="single" w:sz="4" w:space="0" w:color="auto"/>
            </w:tcBorders>
          </w:tcPr>
          <w:p w14:paraId="74A4B483" w14:textId="75E4836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07FF05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48C17AC"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29189692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D750537"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Assens Kommune    </w:t>
            </w:r>
          </w:p>
        </w:tc>
        <w:tc>
          <w:tcPr>
            <w:tcW w:w="1276" w:type="dxa"/>
            <w:tcBorders>
              <w:top w:val="single" w:sz="4" w:space="0" w:color="auto"/>
              <w:left w:val="single" w:sz="4" w:space="0" w:color="auto"/>
              <w:bottom w:val="single" w:sz="4" w:space="0" w:color="auto"/>
              <w:right w:val="single" w:sz="4" w:space="0" w:color="auto"/>
            </w:tcBorders>
          </w:tcPr>
          <w:p w14:paraId="1D55DFC1"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420</w:t>
            </w:r>
          </w:p>
        </w:tc>
        <w:tc>
          <w:tcPr>
            <w:tcW w:w="642" w:type="dxa"/>
            <w:tcBorders>
              <w:top w:val="single" w:sz="4" w:space="0" w:color="auto"/>
              <w:left w:val="single" w:sz="4" w:space="0" w:color="auto"/>
              <w:bottom w:val="single" w:sz="4" w:space="0" w:color="auto"/>
              <w:right w:val="single" w:sz="4" w:space="0" w:color="auto"/>
            </w:tcBorders>
          </w:tcPr>
          <w:p w14:paraId="0275C19D"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A9156FC"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4C2EF2C" w14:textId="0DC387E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29189889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355E2B80" w14:textId="07C9DE8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Horsens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B79008" w14:textId="100A30B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615</w:t>
            </w:r>
          </w:p>
        </w:tc>
        <w:tc>
          <w:tcPr>
            <w:tcW w:w="617" w:type="dxa"/>
            <w:tcBorders>
              <w:top w:val="single" w:sz="4" w:space="0" w:color="auto"/>
              <w:left w:val="single" w:sz="4" w:space="0" w:color="auto"/>
              <w:bottom w:val="single" w:sz="4" w:space="0" w:color="auto"/>
              <w:right w:val="single" w:sz="4" w:space="0" w:color="auto"/>
            </w:tcBorders>
          </w:tcPr>
          <w:p w14:paraId="351D8E80" w14:textId="5B05193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9F0874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B81E91C" w14:textId="5A910D7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65307316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1D8B3DC" w14:textId="09BF219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Rødovre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178CCD8" w14:textId="04788C0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175</w:t>
            </w:r>
          </w:p>
        </w:tc>
        <w:tc>
          <w:tcPr>
            <w:tcW w:w="605" w:type="dxa"/>
            <w:tcBorders>
              <w:top w:val="single" w:sz="4" w:space="0" w:color="auto"/>
              <w:left w:val="single" w:sz="4" w:space="0" w:color="auto"/>
              <w:bottom w:val="single" w:sz="4" w:space="0" w:color="auto"/>
              <w:right w:val="single" w:sz="4" w:space="0" w:color="auto"/>
            </w:tcBorders>
          </w:tcPr>
          <w:p w14:paraId="72577712" w14:textId="1F9FB64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BC5C5DD"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734FF2B"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58271713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72DF739"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Ballerup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9724769"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151</w:t>
            </w:r>
          </w:p>
        </w:tc>
        <w:tc>
          <w:tcPr>
            <w:tcW w:w="642" w:type="dxa"/>
            <w:tcBorders>
              <w:top w:val="single" w:sz="4" w:space="0" w:color="auto"/>
              <w:left w:val="single" w:sz="4" w:space="0" w:color="auto"/>
              <w:bottom w:val="single" w:sz="4" w:space="0" w:color="auto"/>
              <w:right w:val="single" w:sz="4" w:space="0" w:color="auto"/>
            </w:tcBorders>
          </w:tcPr>
          <w:p w14:paraId="702A4ACD"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1849B8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74E4F18" w14:textId="7A2A471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55606617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23D4482" w14:textId="11616E5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Hvidovre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379DB35" w14:textId="555619D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167</w:t>
            </w:r>
          </w:p>
        </w:tc>
        <w:tc>
          <w:tcPr>
            <w:tcW w:w="617" w:type="dxa"/>
            <w:tcBorders>
              <w:top w:val="single" w:sz="4" w:space="0" w:color="auto"/>
              <w:left w:val="single" w:sz="4" w:space="0" w:color="auto"/>
              <w:bottom w:val="single" w:sz="4" w:space="0" w:color="auto"/>
              <w:right w:val="single" w:sz="4" w:space="0" w:color="auto"/>
            </w:tcBorders>
          </w:tcPr>
          <w:p w14:paraId="04DB7200" w14:textId="62B4C8A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B11322"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137F4D7" w14:textId="4D210A0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23795515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AB8AEC0" w14:textId="0789890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Samsø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A14E301" w14:textId="425AA20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741</w:t>
            </w:r>
          </w:p>
        </w:tc>
        <w:tc>
          <w:tcPr>
            <w:tcW w:w="605" w:type="dxa"/>
            <w:tcBorders>
              <w:top w:val="single" w:sz="4" w:space="0" w:color="auto"/>
              <w:left w:val="single" w:sz="4" w:space="0" w:color="auto"/>
              <w:bottom w:val="single" w:sz="4" w:space="0" w:color="auto"/>
              <w:right w:val="single" w:sz="4" w:space="0" w:color="auto"/>
            </w:tcBorders>
          </w:tcPr>
          <w:p w14:paraId="7E555C60" w14:textId="2A06507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48E28E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D4473D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29189765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61D0707"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Billund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2A35E0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530</w:t>
            </w:r>
          </w:p>
        </w:tc>
        <w:tc>
          <w:tcPr>
            <w:tcW w:w="642" w:type="dxa"/>
            <w:tcBorders>
              <w:top w:val="single" w:sz="4" w:space="0" w:color="auto"/>
              <w:left w:val="single" w:sz="4" w:space="0" w:color="auto"/>
              <w:bottom w:val="single" w:sz="4" w:space="0" w:color="auto"/>
              <w:right w:val="single" w:sz="4" w:space="0" w:color="auto"/>
            </w:tcBorders>
          </w:tcPr>
          <w:p w14:paraId="105BEFA5"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205350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CD02E34" w14:textId="2542D66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19501817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9894082" w14:textId="02E389B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Høje-Taastrup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17C76DF" w14:textId="4A06B54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169</w:t>
            </w:r>
          </w:p>
        </w:tc>
        <w:tc>
          <w:tcPr>
            <w:tcW w:w="617" w:type="dxa"/>
            <w:tcBorders>
              <w:top w:val="single" w:sz="4" w:space="0" w:color="auto"/>
              <w:left w:val="single" w:sz="4" w:space="0" w:color="auto"/>
              <w:bottom w:val="single" w:sz="4" w:space="0" w:color="auto"/>
              <w:right w:val="single" w:sz="4" w:space="0" w:color="auto"/>
            </w:tcBorders>
          </w:tcPr>
          <w:p w14:paraId="6EE912F7" w14:textId="71AF5A9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E89724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9F22B37" w14:textId="4F48C27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29189641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A70CEF2" w14:textId="3559FB2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Silkeborg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34BFFE65" w14:textId="58057E9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740</w:t>
            </w:r>
          </w:p>
        </w:tc>
        <w:tc>
          <w:tcPr>
            <w:tcW w:w="605" w:type="dxa"/>
            <w:tcBorders>
              <w:top w:val="single" w:sz="4" w:space="0" w:color="auto"/>
              <w:left w:val="single" w:sz="4" w:space="0" w:color="auto"/>
              <w:bottom w:val="single" w:sz="4" w:space="0" w:color="auto"/>
              <w:right w:val="single" w:sz="4" w:space="0" w:color="auto"/>
            </w:tcBorders>
          </w:tcPr>
          <w:p w14:paraId="448F326C" w14:textId="65D5EB6D"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49E8254"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CC3432A"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26696348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9F46CAA"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Bornholms Regionskommune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0F9776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400</w:t>
            </w:r>
          </w:p>
        </w:tc>
        <w:tc>
          <w:tcPr>
            <w:tcW w:w="642" w:type="dxa"/>
            <w:tcBorders>
              <w:top w:val="single" w:sz="4" w:space="0" w:color="auto"/>
              <w:left w:val="single" w:sz="4" w:space="0" w:color="auto"/>
              <w:bottom w:val="single" w:sz="4" w:space="0" w:color="auto"/>
              <w:right w:val="single" w:sz="4" w:space="0" w:color="auto"/>
            </w:tcBorders>
          </w:tcPr>
          <w:p w14:paraId="7D663C06"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619A652"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10E6BA3" w14:textId="2214150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70960516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1440982" w14:textId="33CD13C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Hørsholm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A2D8A07" w14:textId="3AAADBC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223</w:t>
            </w:r>
          </w:p>
        </w:tc>
        <w:tc>
          <w:tcPr>
            <w:tcW w:w="617" w:type="dxa"/>
            <w:tcBorders>
              <w:top w:val="single" w:sz="4" w:space="0" w:color="auto"/>
              <w:left w:val="single" w:sz="4" w:space="0" w:color="auto"/>
              <w:bottom w:val="single" w:sz="4" w:space="0" w:color="auto"/>
              <w:right w:val="single" w:sz="4" w:space="0" w:color="auto"/>
            </w:tcBorders>
          </w:tcPr>
          <w:p w14:paraId="40152B86" w14:textId="4902FD3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7338CA0"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FA67A8A" w14:textId="5AB5918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29189633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0B7E49D" w14:textId="029C0B10"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Skanderborg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9CA24C3" w14:textId="3761085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746</w:t>
            </w:r>
          </w:p>
        </w:tc>
        <w:tc>
          <w:tcPr>
            <w:tcW w:w="605" w:type="dxa"/>
            <w:tcBorders>
              <w:top w:val="single" w:sz="4" w:space="0" w:color="auto"/>
              <w:left w:val="single" w:sz="4" w:space="0" w:color="auto"/>
              <w:bottom w:val="single" w:sz="4" w:space="0" w:color="auto"/>
              <w:right w:val="single" w:sz="4" w:space="0" w:color="auto"/>
            </w:tcBorders>
          </w:tcPr>
          <w:p w14:paraId="5AF142DA" w14:textId="20895C1B"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D2C0C1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FFAC83F"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65113015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2E12321"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Brøndby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20D87C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153</w:t>
            </w:r>
          </w:p>
        </w:tc>
        <w:tc>
          <w:tcPr>
            <w:tcW w:w="642" w:type="dxa"/>
            <w:tcBorders>
              <w:top w:val="single" w:sz="4" w:space="0" w:color="auto"/>
              <w:left w:val="single" w:sz="4" w:space="0" w:color="auto"/>
              <w:bottom w:val="single" w:sz="4" w:space="0" w:color="auto"/>
              <w:right w:val="single" w:sz="4" w:space="0" w:color="auto"/>
            </w:tcBorders>
          </w:tcPr>
          <w:p w14:paraId="7C1E8826"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A5A161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D0F1733" w14:textId="352624D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36F9D000" w14:textId="72E5E72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Ikast-Brande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8AD6CFD" w14:textId="75283F0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756</w:t>
            </w:r>
          </w:p>
        </w:tc>
        <w:tc>
          <w:tcPr>
            <w:tcW w:w="617" w:type="dxa"/>
            <w:tcBorders>
              <w:top w:val="single" w:sz="4" w:space="0" w:color="auto"/>
              <w:left w:val="single" w:sz="4" w:space="0" w:color="auto"/>
              <w:bottom w:val="single" w:sz="4" w:space="0" w:color="auto"/>
              <w:right w:val="single" w:sz="4" w:space="0" w:color="auto"/>
            </w:tcBorders>
          </w:tcPr>
          <w:p w14:paraId="203AE959" w14:textId="4ACEF8D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F16C11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6FA6D50" w14:textId="509F3D4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29189579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00408DBA" w14:textId="07FE422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Skive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789CF31" w14:textId="403CB3F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779</w:t>
            </w:r>
          </w:p>
        </w:tc>
        <w:tc>
          <w:tcPr>
            <w:tcW w:w="605" w:type="dxa"/>
            <w:tcBorders>
              <w:top w:val="single" w:sz="4" w:space="0" w:color="auto"/>
              <w:left w:val="single" w:sz="4" w:space="0" w:color="auto"/>
              <w:bottom w:val="single" w:sz="4" w:space="0" w:color="auto"/>
              <w:right w:val="single" w:sz="4" w:space="0" w:color="auto"/>
            </w:tcBorders>
          </w:tcPr>
          <w:p w14:paraId="0CDE749B" w14:textId="73D04CB0"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8CCD33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DD8A786"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29189501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B9F78FF"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Brønderslev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FF1CD1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810</w:t>
            </w:r>
          </w:p>
        </w:tc>
        <w:tc>
          <w:tcPr>
            <w:tcW w:w="642" w:type="dxa"/>
            <w:tcBorders>
              <w:top w:val="single" w:sz="4" w:space="0" w:color="auto"/>
              <w:left w:val="single" w:sz="4" w:space="0" w:color="auto"/>
              <w:bottom w:val="single" w:sz="4" w:space="0" w:color="auto"/>
              <w:right w:val="single" w:sz="4" w:space="0" w:color="auto"/>
            </w:tcBorders>
          </w:tcPr>
          <w:p w14:paraId="5A56C2C0"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D7A2B32"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2D80922" w14:textId="32ED0AF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11931316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4E353BE" w14:textId="5D3DE89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Ishøj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0105332" w14:textId="6F8E527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183</w:t>
            </w:r>
          </w:p>
        </w:tc>
        <w:tc>
          <w:tcPr>
            <w:tcW w:w="617" w:type="dxa"/>
            <w:tcBorders>
              <w:top w:val="single" w:sz="4" w:space="0" w:color="auto"/>
              <w:left w:val="single" w:sz="4" w:space="0" w:color="auto"/>
              <w:bottom w:val="single" w:sz="4" w:space="0" w:color="auto"/>
              <w:right w:val="single" w:sz="4" w:space="0" w:color="auto"/>
            </w:tcBorders>
          </w:tcPr>
          <w:p w14:paraId="3D54A7B1" w14:textId="0C779954"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3B1F4C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D099C4B" w14:textId="191AECD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29188505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4BD9CB9" w14:textId="38FD5D3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Slagelse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393236E1" w14:textId="6AED975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330</w:t>
            </w:r>
          </w:p>
        </w:tc>
        <w:tc>
          <w:tcPr>
            <w:tcW w:w="605" w:type="dxa"/>
            <w:tcBorders>
              <w:top w:val="single" w:sz="4" w:space="0" w:color="auto"/>
              <w:left w:val="single" w:sz="4" w:space="0" w:color="auto"/>
              <w:bottom w:val="single" w:sz="4" w:space="0" w:color="auto"/>
              <w:right w:val="single" w:sz="4" w:space="0" w:color="auto"/>
            </w:tcBorders>
          </w:tcPr>
          <w:p w14:paraId="56702F20" w14:textId="37D2C8D5"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FBD340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4CFB0BB"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25775635</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EBBE846" w14:textId="77777777" w:rsidR="00CD11B1" w:rsidRPr="00147425" w:rsidRDefault="00CD11B1" w:rsidP="00CD11B1">
            <w:pPr>
              <w:rPr>
                <w:rFonts w:ascii="Trebuchet MS" w:hAnsi="Trebuchet MS" w:cs="Arial"/>
                <w:b/>
                <w:sz w:val="12"/>
                <w:szCs w:val="12"/>
              </w:rPr>
            </w:pPr>
            <w:r w:rsidRPr="00147425">
              <w:rPr>
                <w:rFonts w:ascii="Trebuchet MS" w:hAnsi="Trebuchet MS" w:cs="Arial"/>
                <w:color w:val="000000"/>
                <w:sz w:val="12"/>
                <w:szCs w:val="12"/>
              </w:rPr>
              <w:t>Christiansø</w:t>
            </w:r>
          </w:p>
        </w:tc>
        <w:tc>
          <w:tcPr>
            <w:tcW w:w="1276" w:type="dxa"/>
            <w:tcBorders>
              <w:top w:val="single" w:sz="4" w:space="0" w:color="auto"/>
              <w:left w:val="single" w:sz="4" w:space="0" w:color="auto"/>
              <w:bottom w:val="single" w:sz="4" w:space="0" w:color="auto"/>
              <w:right w:val="single" w:sz="4" w:space="0" w:color="auto"/>
            </w:tcBorders>
          </w:tcPr>
          <w:p w14:paraId="49CAA650"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411</w:t>
            </w:r>
          </w:p>
        </w:tc>
        <w:tc>
          <w:tcPr>
            <w:tcW w:w="642" w:type="dxa"/>
            <w:tcBorders>
              <w:top w:val="single" w:sz="4" w:space="0" w:color="auto"/>
              <w:left w:val="single" w:sz="4" w:space="0" w:color="auto"/>
              <w:bottom w:val="single" w:sz="4" w:space="0" w:color="auto"/>
              <w:right w:val="single" w:sz="4" w:space="0" w:color="auto"/>
            </w:tcBorders>
          </w:tcPr>
          <w:p w14:paraId="7E5B1F94"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8D76CC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B74B315" w14:textId="6F00BFD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29189439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7070D96" w14:textId="0DE1110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Jammerbugt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4A10EFB" w14:textId="5DD7947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849</w:t>
            </w:r>
          </w:p>
        </w:tc>
        <w:tc>
          <w:tcPr>
            <w:tcW w:w="617" w:type="dxa"/>
            <w:tcBorders>
              <w:top w:val="single" w:sz="4" w:space="0" w:color="auto"/>
              <w:left w:val="single" w:sz="4" w:space="0" w:color="auto"/>
              <w:bottom w:val="single" w:sz="4" w:space="0" w:color="auto"/>
              <w:right w:val="single" w:sz="4" w:space="0" w:color="auto"/>
            </w:tcBorders>
          </w:tcPr>
          <w:p w14:paraId="71C884B4" w14:textId="40D3E37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3497DF3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15ACACC" w14:textId="2C6F551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68534917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322C615" w14:textId="462038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Solrød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15E286" w14:textId="5D2A75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269</w:t>
            </w:r>
          </w:p>
        </w:tc>
        <w:tc>
          <w:tcPr>
            <w:tcW w:w="605" w:type="dxa"/>
            <w:tcBorders>
              <w:top w:val="single" w:sz="4" w:space="0" w:color="auto"/>
              <w:left w:val="single" w:sz="4" w:space="0" w:color="auto"/>
              <w:bottom w:val="single" w:sz="4" w:space="0" w:color="auto"/>
              <w:right w:val="single" w:sz="4" w:space="0" w:color="auto"/>
            </w:tcBorders>
          </w:tcPr>
          <w:p w14:paraId="7AA03925" w14:textId="40D93C6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A2CC185"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882E16A"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12881517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00E81BD"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Dragør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7940E85"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155</w:t>
            </w:r>
          </w:p>
        </w:tc>
        <w:tc>
          <w:tcPr>
            <w:tcW w:w="642" w:type="dxa"/>
            <w:tcBorders>
              <w:top w:val="single" w:sz="4" w:space="0" w:color="auto"/>
              <w:left w:val="single" w:sz="4" w:space="0" w:color="auto"/>
              <w:bottom w:val="single" w:sz="4" w:space="0" w:color="auto"/>
              <w:right w:val="single" w:sz="4" w:space="0" w:color="auto"/>
            </w:tcBorders>
          </w:tcPr>
          <w:p w14:paraId="75FDDC81"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701390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4F668AF" w14:textId="394242C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29189595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C1AEDEC" w14:textId="421B045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Kalundborg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026433D" w14:textId="484C565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326</w:t>
            </w:r>
          </w:p>
        </w:tc>
        <w:tc>
          <w:tcPr>
            <w:tcW w:w="617" w:type="dxa"/>
            <w:tcBorders>
              <w:top w:val="single" w:sz="4" w:space="0" w:color="auto"/>
              <w:left w:val="single" w:sz="4" w:space="0" w:color="auto"/>
              <w:bottom w:val="single" w:sz="4" w:space="0" w:color="auto"/>
              <w:right w:val="single" w:sz="4" w:space="0" w:color="auto"/>
            </w:tcBorders>
          </w:tcPr>
          <w:p w14:paraId="76EE4017" w14:textId="09BDC1AA"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D1DB6C1"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67F8E274" w14:textId="68EF1C9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29189994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2145BE6" w14:textId="382909F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Sorø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21665A3" w14:textId="197080F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340</w:t>
            </w:r>
          </w:p>
        </w:tc>
        <w:tc>
          <w:tcPr>
            <w:tcW w:w="605" w:type="dxa"/>
            <w:tcBorders>
              <w:top w:val="single" w:sz="4" w:space="0" w:color="auto"/>
              <w:left w:val="single" w:sz="4" w:space="0" w:color="auto"/>
              <w:bottom w:val="single" w:sz="4" w:space="0" w:color="auto"/>
              <w:right w:val="single" w:sz="4" w:space="0" w:color="auto"/>
            </w:tcBorders>
          </w:tcPr>
          <w:p w14:paraId="60460B4F" w14:textId="0C10E9C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72022F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208F3C5"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29188386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C7C87FC"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Egedal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079A9F5"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240</w:t>
            </w:r>
          </w:p>
        </w:tc>
        <w:tc>
          <w:tcPr>
            <w:tcW w:w="642" w:type="dxa"/>
            <w:tcBorders>
              <w:top w:val="single" w:sz="4" w:space="0" w:color="auto"/>
              <w:left w:val="single" w:sz="4" w:space="0" w:color="auto"/>
              <w:bottom w:val="single" w:sz="4" w:space="0" w:color="auto"/>
              <w:right w:val="single" w:sz="4" w:space="0" w:color="auto"/>
            </w:tcBorders>
          </w:tcPr>
          <w:p w14:paraId="367A0CEC"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34E895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6F671CA" w14:textId="60CDBDF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29189706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7784745" w14:textId="284BDD6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Kerteminde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C5320A0" w14:textId="1D5D356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440</w:t>
            </w:r>
          </w:p>
        </w:tc>
        <w:tc>
          <w:tcPr>
            <w:tcW w:w="617" w:type="dxa"/>
            <w:tcBorders>
              <w:top w:val="single" w:sz="4" w:space="0" w:color="auto"/>
              <w:left w:val="single" w:sz="4" w:space="0" w:color="auto"/>
              <w:bottom w:val="single" w:sz="4" w:space="0" w:color="auto"/>
              <w:right w:val="single" w:sz="4" w:space="0" w:color="auto"/>
            </w:tcBorders>
          </w:tcPr>
          <w:p w14:paraId="6C174595" w14:textId="3074D33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3D54C74"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E2EA90" w14:textId="7FE4A9B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29208654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44D69C8" w14:textId="0250B7F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Stevns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8E004D5" w14:textId="6DAD4AD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336</w:t>
            </w:r>
          </w:p>
        </w:tc>
        <w:tc>
          <w:tcPr>
            <w:tcW w:w="605" w:type="dxa"/>
            <w:tcBorders>
              <w:top w:val="single" w:sz="4" w:space="0" w:color="auto"/>
              <w:left w:val="single" w:sz="4" w:space="0" w:color="auto"/>
              <w:bottom w:val="single" w:sz="4" w:space="0" w:color="auto"/>
              <w:right w:val="single" w:sz="4" w:space="0" w:color="auto"/>
            </w:tcBorders>
          </w:tcPr>
          <w:p w14:paraId="25263DDE" w14:textId="2C1C7C4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2BE362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6EB771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29189803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2438645"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Esbjerg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382B64B"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561</w:t>
            </w:r>
          </w:p>
        </w:tc>
        <w:tc>
          <w:tcPr>
            <w:tcW w:w="642" w:type="dxa"/>
            <w:tcBorders>
              <w:top w:val="single" w:sz="4" w:space="0" w:color="auto"/>
              <w:left w:val="single" w:sz="4" w:space="0" w:color="auto"/>
              <w:bottom w:val="single" w:sz="4" w:space="0" w:color="auto"/>
              <w:right w:val="single" w:sz="4" w:space="0" w:color="auto"/>
            </w:tcBorders>
          </w:tcPr>
          <w:p w14:paraId="7898420C"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42ABF39"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6F6A0BB" w14:textId="50174DF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29189897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E811A85" w14:textId="7D451C0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Kolding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9E3526E" w14:textId="4D36A3E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621</w:t>
            </w:r>
          </w:p>
        </w:tc>
        <w:tc>
          <w:tcPr>
            <w:tcW w:w="617" w:type="dxa"/>
            <w:tcBorders>
              <w:top w:val="single" w:sz="4" w:space="0" w:color="auto"/>
              <w:left w:val="single" w:sz="4" w:space="0" w:color="auto"/>
              <w:bottom w:val="single" w:sz="4" w:space="0" w:color="auto"/>
              <w:right w:val="single" w:sz="4" w:space="0" w:color="auto"/>
            </w:tcBorders>
          </w:tcPr>
          <w:p w14:paraId="50DE3860" w14:textId="04A6339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825A2B9"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6E089F8" w14:textId="5BD8E23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29189951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F19C52F" w14:textId="2A6A84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Struer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AAE90F7" w14:textId="537021D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671</w:t>
            </w:r>
          </w:p>
        </w:tc>
        <w:tc>
          <w:tcPr>
            <w:tcW w:w="605" w:type="dxa"/>
            <w:tcBorders>
              <w:top w:val="single" w:sz="4" w:space="0" w:color="auto"/>
              <w:left w:val="single" w:sz="4" w:space="0" w:color="auto"/>
              <w:bottom w:val="single" w:sz="4" w:space="0" w:color="auto"/>
              <w:right w:val="single" w:sz="4" w:space="0" w:color="auto"/>
            </w:tcBorders>
          </w:tcPr>
          <w:p w14:paraId="35FC14FE" w14:textId="0FCECB70"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AA2221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62F725E"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31210917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5436CF2"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Fanø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6B74FD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563</w:t>
            </w:r>
          </w:p>
        </w:tc>
        <w:tc>
          <w:tcPr>
            <w:tcW w:w="642" w:type="dxa"/>
            <w:tcBorders>
              <w:top w:val="single" w:sz="4" w:space="0" w:color="auto"/>
              <w:left w:val="single" w:sz="4" w:space="0" w:color="auto"/>
              <w:bottom w:val="single" w:sz="4" w:space="0" w:color="auto"/>
              <w:right w:val="single" w:sz="4" w:space="0" w:color="auto"/>
            </w:tcBorders>
          </w:tcPr>
          <w:p w14:paraId="517FA3DB"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8BDE8D8"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89A699B" w14:textId="4BB7DE41"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64942212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76D22F8E" w14:textId="1F56EFF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Københavns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774907" w14:textId="6BDCB0D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101</w:t>
            </w:r>
          </w:p>
        </w:tc>
        <w:tc>
          <w:tcPr>
            <w:tcW w:w="617" w:type="dxa"/>
            <w:tcBorders>
              <w:top w:val="single" w:sz="4" w:space="0" w:color="auto"/>
              <w:left w:val="single" w:sz="4" w:space="0" w:color="auto"/>
              <w:bottom w:val="single" w:sz="4" w:space="0" w:color="auto"/>
              <w:right w:val="single" w:sz="4" w:space="0" w:color="auto"/>
            </w:tcBorders>
          </w:tcPr>
          <w:p w14:paraId="133987B5" w14:textId="318D5B5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117EF77"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E4A715D" w14:textId="0B5F401D"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33284114</w:t>
            </w:r>
          </w:p>
        </w:tc>
        <w:tc>
          <w:tcPr>
            <w:tcW w:w="2003" w:type="dxa"/>
            <w:tcBorders>
              <w:top w:val="single" w:sz="4" w:space="0" w:color="auto"/>
              <w:left w:val="single" w:sz="4" w:space="0" w:color="auto"/>
              <w:bottom w:val="single" w:sz="4" w:space="0" w:color="auto"/>
              <w:right w:val="single" w:sz="4" w:space="0" w:color="auto"/>
            </w:tcBorders>
          </w:tcPr>
          <w:p w14:paraId="78EBBB0C" w14:textId="602B4364"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Styrelsen for Dataforsyning og Effektivisering</w:t>
            </w:r>
          </w:p>
        </w:tc>
        <w:tc>
          <w:tcPr>
            <w:tcW w:w="1137" w:type="dxa"/>
            <w:tcBorders>
              <w:top w:val="single" w:sz="4" w:space="0" w:color="auto"/>
              <w:left w:val="single" w:sz="4" w:space="0" w:color="auto"/>
              <w:bottom w:val="single" w:sz="4" w:space="0" w:color="auto"/>
              <w:right w:val="single" w:sz="4" w:space="0" w:color="auto"/>
            </w:tcBorders>
          </w:tcPr>
          <w:p w14:paraId="0673B965" w14:textId="3CECFF75"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209BF8BD" w14:textId="76C54FA2" w:rsidR="00CD11B1" w:rsidRPr="00147425" w:rsidRDefault="00CD11B1" w:rsidP="00CD11B1">
            <w:pPr>
              <w:jc w:val="center"/>
              <w:rPr>
                <w:rFonts w:ascii="Trebuchet MS" w:hAnsi="Trebuchet MS" w:cs="Arial"/>
                <w:bCs/>
                <w:sz w:val="12"/>
                <w:szCs w:val="12"/>
              </w:rPr>
            </w:pPr>
            <w:r w:rsidRPr="000D3450">
              <w:rPr>
                <w:rFonts w:ascii="Trebuchet MS" w:hAnsi="Trebuchet MS" w:cs="Arial"/>
                <w:color w:val="E36C0A" w:themeColor="accent6" w:themeShade="BF"/>
                <w:sz w:val="12"/>
                <w:szCs w:val="12"/>
              </w:rPr>
              <w:t>1</w:t>
            </w:r>
          </w:p>
        </w:tc>
      </w:tr>
      <w:tr w:rsidR="00CD11B1" w:rsidRPr="00147425" w14:paraId="7DCB743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9034F8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29189714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F0EF98F"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Favrskov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C88C508"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710</w:t>
            </w:r>
          </w:p>
        </w:tc>
        <w:tc>
          <w:tcPr>
            <w:tcW w:w="642" w:type="dxa"/>
            <w:tcBorders>
              <w:top w:val="single" w:sz="4" w:space="0" w:color="auto"/>
              <w:left w:val="single" w:sz="4" w:space="0" w:color="auto"/>
              <w:bottom w:val="single" w:sz="4" w:space="0" w:color="auto"/>
              <w:right w:val="single" w:sz="4" w:space="0" w:color="auto"/>
            </w:tcBorders>
          </w:tcPr>
          <w:p w14:paraId="15FB94E8"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F8C4951"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3E59BBD" w14:textId="36D3F18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29189374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A94907B" w14:textId="7BE57EB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Køge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0778B09" w14:textId="2E3C096E"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259</w:t>
            </w:r>
          </w:p>
        </w:tc>
        <w:tc>
          <w:tcPr>
            <w:tcW w:w="617" w:type="dxa"/>
            <w:tcBorders>
              <w:top w:val="single" w:sz="4" w:space="0" w:color="auto"/>
              <w:left w:val="single" w:sz="4" w:space="0" w:color="auto"/>
              <w:bottom w:val="single" w:sz="4" w:space="0" w:color="auto"/>
              <w:right w:val="single" w:sz="4" w:space="0" w:color="auto"/>
            </w:tcBorders>
          </w:tcPr>
          <w:p w14:paraId="451DB5A1" w14:textId="504282A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CDC7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47581B8" w14:textId="0A8CE0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29189730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AFE4FAE" w14:textId="5999087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Svendborg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94385E7" w14:textId="5EE7927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479</w:t>
            </w:r>
          </w:p>
        </w:tc>
        <w:tc>
          <w:tcPr>
            <w:tcW w:w="605" w:type="dxa"/>
            <w:tcBorders>
              <w:top w:val="single" w:sz="4" w:space="0" w:color="auto"/>
              <w:left w:val="single" w:sz="4" w:space="0" w:color="auto"/>
              <w:bottom w:val="single" w:sz="4" w:space="0" w:color="auto"/>
              <w:right w:val="single" w:sz="4" w:space="0" w:color="auto"/>
            </w:tcBorders>
          </w:tcPr>
          <w:p w14:paraId="1E74B188" w14:textId="74EA4D52"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45F3B3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1372D1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29188475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CC9989B"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Faxe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1CF05691"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320</w:t>
            </w:r>
          </w:p>
        </w:tc>
        <w:tc>
          <w:tcPr>
            <w:tcW w:w="642" w:type="dxa"/>
            <w:tcBorders>
              <w:top w:val="single" w:sz="4" w:space="0" w:color="auto"/>
              <w:left w:val="single" w:sz="4" w:space="0" w:color="auto"/>
              <w:bottom w:val="single" w:sz="4" w:space="0" w:color="auto"/>
              <w:right w:val="single" w:sz="4" w:space="0" w:color="auto"/>
            </w:tcBorders>
          </w:tcPr>
          <w:p w14:paraId="4B35B8F7"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705AFB9"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0333DCC" w14:textId="229BE5C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29188955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8D6A309" w14:textId="51CB400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Langeland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D3967A3" w14:textId="7D64884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482</w:t>
            </w:r>
          </w:p>
        </w:tc>
        <w:tc>
          <w:tcPr>
            <w:tcW w:w="617" w:type="dxa"/>
            <w:tcBorders>
              <w:top w:val="single" w:sz="4" w:space="0" w:color="auto"/>
              <w:left w:val="single" w:sz="4" w:space="0" w:color="auto"/>
              <w:bottom w:val="single" w:sz="4" w:space="0" w:color="auto"/>
              <w:right w:val="single" w:sz="4" w:space="0" w:color="auto"/>
            </w:tcBorders>
          </w:tcPr>
          <w:p w14:paraId="2E49AA1D" w14:textId="14CE463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B0FE277"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B6FD776" w14:textId="5BA5332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29189978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CA97061" w14:textId="6BA9573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Syddjurs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B492103" w14:textId="5A84655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706</w:t>
            </w:r>
          </w:p>
        </w:tc>
        <w:tc>
          <w:tcPr>
            <w:tcW w:w="605" w:type="dxa"/>
            <w:tcBorders>
              <w:top w:val="single" w:sz="4" w:space="0" w:color="auto"/>
              <w:left w:val="single" w:sz="4" w:space="0" w:color="auto"/>
              <w:bottom w:val="single" w:sz="4" w:space="0" w:color="auto"/>
              <w:right w:val="single" w:sz="4" w:space="0" w:color="auto"/>
            </w:tcBorders>
          </w:tcPr>
          <w:p w14:paraId="6F845FE1" w14:textId="2431DFEE"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5E7D542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D4845F6" w14:textId="50A946E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29188335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8B0CCDB" w14:textId="0912AAF9"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Fredensborg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1AFA2E8" w14:textId="2C35C0C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210</w:t>
            </w:r>
          </w:p>
        </w:tc>
        <w:tc>
          <w:tcPr>
            <w:tcW w:w="642" w:type="dxa"/>
            <w:tcBorders>
              <w:top w:val="single" w:sz="4" w:space="0" w:color="auto"/>
              <w:left w:val="single" w:sz="4" w:space="0" w:color="auto"/>
              <w:bottom w:val="single" w:sz="4" w:space="0" w:color="auto"/>
              <w:right w:val="single" w:sz="4" w:space="0" w:color="auto"/>
            </w:tcBorders>
          </w:tcPr>
          <w:p w14:paraId="5A0984B5" w14:textId="2530DC6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A34F93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D493DD9" w14:textId="4869A8F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29188548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DD66E46" w14:textId="1884E467"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Lejre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512EFF" w14:textId="3D3B0BE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350</w:t>
            </w:r>
          </w:p>
        </w:tc>
        <w:tc>
          <w:tcPr>
            <w:tcW w:w="617" w:type="dxa"/>
            <w:tcBorders>
              <w:top w:val="single" w:sz="4" w:space="0" w:color="auto"/>
              <w:left w:val="single" w:sz="4" w:space="0" w:color="auto"/>
              <w:bottom w:val="single" w:sz="4" w:space="0" w:color="auto"/>
              <w:right w:val="single" w:sz="4" w:space="0" w:color="auto"/>
            </w:tcBorders>
          </w:tcPr>
          <w:p w14:paraId="3384D5FD" w14:textId="1D435CA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A120D3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1921407" w14:textId="28686EF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29189773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0C1745F6" w14:textId="497530AD"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color w:val="000000"/>
                <w:sz w:val="12"/>
                <w:szCs w:val="12"/>
              </w:rPr>
              <w:t xml:space="preserve">Sønderborg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3E393C1" w14:textId="2FD932DE" w:rsidR="00CD11B1" w:rsidRPr="000D3450" w:rsidRDefault="00CD11B1" w:rsidP="00CD11B1">
            <w:pPr>
              <w:jc w:val="center"/>
              <w:rPr>
                <w:rFonts w:ascii="Trebuchet MS" w:hAnsi="Trebuchet MS" w:cs="Arial"/>
                <w:bCs/>
                <w:color w:val="E36C0A" w:themeColor="accent6" w:themeShade="BF"/>
                <w:sz w:val="12"/>
                <w:szCs w:val="12"/>
              </w:rPr>
            </w:pPr>
            <w:r w:rsidRPr="00147425">
              <w:rPr>
                <w:rFonts w:ascii="Trebuchet MS" w:hAnsi="Trebuchet MS" w:cs="Arial"/>
                <w:bCs/>
                <w:color w:val="000000"/>
                <w:sz w:val="12"/>
                <w:szCs w:val="12"/>
              </w:rPr>
              <w:t>540</w:t>
            </w:r>
          </w:p>
        </w:tc>
        <w:tc>
          <w:tcPr>
            <w:tcW w:w="605" w:type="dxa"/>
            <w:tcBorders>
              <w:top w:val="single" w:sz="4" w:space="0" w:color="auto"/>
              <w:left w:val="single" w:sz="4" w:space="0" w:color="auto"/>
              <w:bottom w:val="single" w:sz="4" w:space="0" w:color="auto"/>
              <w:right w:val="single" w:sz="4" w:space="0" w:color="auto"/>
            </w:tcBorders>
          </w:tcPr>
          <w:p w14:paraId="7CA84573" w14:textId="3A813635" w:rsidR="00CD11B1" w:rsidRPr="000D3450" w:rsidRDefault="00CD11B1" w:rsidP="00CD11B1">
            <w:pPr>
              <w:jc w:val="center"/>
              <w:rPr>
                <w:rFonts w:ascii="Trebuchet MS" w:hAnsi="Trebuchet MS" w:cs="Arial"/>
                <w:color w:val="E36C0A" w:themeColor="accent6" w:themeShade="BF"/>
                <w:sz w:val="12"/>
                <w:szCs w:val="12"/>
              </w:rPr>
            </w:pPr>
            <w:r w:rsidRPr="00147425">
              <w:rPr>
                <w:rFonts w:ascii="Trebuchet MS" w:hAnsi="Trebuchet MS" w:cs="Arial"/>
                <w:sz w:val="12"/>
                <w:szCs w:val="12"/>
              </w:rPr>
              <w:t>1</w:t>
            </w:r>
          </w:p>
        </w:tc>
      </w:tr>
      <w:tr w:rsidR="00CD11B1" w:rsidRPr="00147425" w14:paraId="539C076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7080C9" w14:textId="695B3DC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69116418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B094888" w14:textId="558CD16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Fredericia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E305502" w14:textId="42425E38"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607</w:t>
            </w:r>
          </w:p>
        </w:tc>
        <w:tc>
          <w:tcPr>
            <w:tcW w:w="642" w:type="dxa"/>
            <w:tcBorders>
              <w:top w:val="single" w:sz="4" w:space="0" w:color="auto"/>
              <w:left w:val="single" w:sz="4" w:space="0" w:color="auto"/>
              <w:bottom w:val="single" w:sz="4" w:space="0" w:color="auto"/>
              <w:right w:val="single" w:sz="4" w:space="0" w:color="auto"/>
            </w:tcBorders>
          </w:tcPr>
          <w:p w14:paraId="4F3A1221" w14:textId="4316530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1D6651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8F1DD4F" w14:textId="3C46491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29189935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1C3D607" w14:textId="6F6DAED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Lemvig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0F6891C" w14:textId="5DD991F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665</w:t>
            </w:r>
          </w:p>
        </w:tc>
        <w:tc>
          <w:tcPr>
            <w:tcW w:w="617" w:type="dxa"/>
            <w:tcBorders>
              <w:top w:val="single" w:sz="4" w:space="0" w:color="auto"/>
              <w:left w:val="single" w:sz="4" w:space="0" w:color="auto"/>
              <w:bottom w:val="single" w:sz="4" w:space="0" w:color="auto"/>
              <w:right w:val="single" w:sz="4" w:space="0" w:color="auto"/>
            </w:tcBorders>
          </w:tcPr>
          <w:p w14:paraId="2CF6C459" w14:textId="7EC1E0E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1D7679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FAEF7B6" w14:textId="0A0954A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29189560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661B664" w14:textId="2300D2B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Thisted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D9EF9CA" w14:textId="719FDC9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787</w:t>
            </w:r>
          </w:p>
        </w:tc>
        <w:tc>
          <w:tcPr>
            <w:tcW w:w="605" w:type="dxa"/>
            <w:tcBorders>
              <w:top w:val="single" w:sz="4" w:space="0" w:color="auto"/>
              <w:left w:val="single" w:sz="4" w:space="0" w:color="auto"/>
              <w:bottom w:val="single" w:sz="4" w:space="0" w:color="auto"/>
              <w:right w:val="single" w:sz="4" w:space="0" w:color="auto"/>
            </w:tcBorders>
          </w:tcPr>
          <w:p w14:paraId="46E17D98" w14:textId="1CDD81B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540F2C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3D617A6" w14:textId="043BF81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11259979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7560B7A" w14:textId="0BAA2E6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Frederiksberg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B032ECB" w14:textId="1AC3E6C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147</w:t>
            </w:r>
          </w:p>
        </w:tc>
        <w:tc>
          <w:tcPr>
            <w:tcW w:w="642" w:type="dxa"/>
            <w:tcBorders>
              <w:top w:val="single" w:sz="4" w:space="0" w:color="auto"/>
              <w:left w:val="single" w:sz="4" w:space="0" w:color="auto"/>
              <w:bottom w:val="single" w:sz="4" w:space="0" w:color="auto"/>
              <w:right w:val="single" w:sz="4" w:space="0" w:color="auto"/>
            </w:tcBorders>
          </w:tcPr>
          <w:p w14:paraId="74271C07" w14:textId="6879890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B6B232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830EE60" w14:textId="6EDD3FB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29188572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835DD34" w14:textId="38E2A5B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Lolland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573BED4" w14:textId="69FBA9D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360</w:t>
            </w:r>
          </w:p>
        </w:tc>
        <w:tc>
          <w:tcPr>
            <w:tcW w:w="617" w:type="dxa"/>
            <w:tcBorders>
              <w:top w:val="single" w:sz="4" w:space="0" w:color="auto"/>
              <w:left w:val="single" w:sz="4" w:space="0" w:color="auto"/>
              <w:bottom w:val="single" w:sz="4" w:space="0" w:color="auto"/>
              <w:right w:val="single" w:sz="4" w:space="0" w:color="auto"/>
            </w:tcBorders>
          </w:tcPr>
          <w:p w14:paraId="146C8191" w14:textId="76B00AA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1B3542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7AFD951" w14:textId="78C617A1"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29189781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030FC60" w14:textId="628566A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Tønder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24EC3C4" w14:textId="32BF4B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550</w:t>
            </w:r>
          </w:p>
        </w:tc>
        <w:tc>
          <w:tcPr>
            <w:tcW w:w="605" w:type="dxa"/>
            <w:tcBorders>
              <w:top w:val="single" w:sz="4" w:space="0" w:color="auto"/>
              <w:left w:val="single" w:sz="4" w:space="0" w:color="auto"/>
              <w:bottom w:val="single" w:sz="4" w:space="0" w:color="auto"/>
              <w:right w:val="single" w:sz="4" w:space="0" w:color="auto"/>
            </w:tcBorders>
          </w:tcPr>
          <w:p w14:paraId="02B92EB1" w14:textId="6FBEDC4F"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73F9E7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7AE71CB" w14:textId="7DEDDA6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29189498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A505DBF" w14:textId="7A86521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Frederikshavn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82962E4" w14:textId="5D30221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813</w:t>
            </w:r>
          </w:p>
        </w:tc>
        <w:tc>
          <w:tcPr>
            <w:tcW w:w="642" w:type="dxa"/>
            <w:tcBorders>
              <w:top w:val="single" w:sz="4" w:space="0" w:color="auto"/>
              <w:left w:val="single" w:sz="4" w:space="0" w:color="auto"/>
              <w:bottom w:val="single" w:sz="4" w:space="0" w:color="auto"/>
              <w:right w:val="single" w:sz="4" w:space="0" w:color="auto"/>
            </w:tcBorders>
          </w:tcPr>
          <w:p w14:paraId="66C3C46E" w14:textId="7BE51449"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F5396AF"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4C8B8E7" w14:textId="5A9494A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11715311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36A3D06" w14:textId="1118E17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Lyngby-Taarbæk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DB3F77A" w14:textId="028DFDD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173</w:t>
            </w:r>
          </w:p>
        </w:tc>
        <w:tc>
          <w:tcPr>
            <w:tcW w:w="617" w:type="dxa"/>
            <w:tcBorders>
              <w:top w:val="single" w:sz="4" w:space="0" w:color="auto"/>
              <w:left w:val="single" w:sz="4" w:space="0" w:color="auto"/>
              <w:bottom w:val="single" w:sz="4" w:space="0" w:color="auto"/>
              <w:right w:val="single" w:sz="4" w:space="0" w:color="auto"/>
            </w:tcBorders>
          </w:tcPr>
          <w:p w14:paraId="7C29FD86" w14:textId="1C505E74"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F007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06707C8" w14:textId="0816B8D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20310413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BA236D5" w14:textId="6ABEBAF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Tårnby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91E658B" w14:textId="321891C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185</w:t>
            </w:r>
          </w:p>
        </w:tc>
        <w:tc>
          <w:tcPr>
            <w:tcW w:w="605" w:type="dxa"/>
            <w:tcBorders>
              <w:top w:val="single" w:sz="4" w:space="0" w:color="auto"/>
              <w:left w:val="single" w:sz="4" w:space="0" w:color="auto"/>
              <w:bottom w:val="single" w:sz="4" w:space="0" w:color="auto"/>
              <w:right w:val="single" w:sz="4" w:space="0" w:color="auto"/>
            </w:tcBorders>
          </w:tcPr>
          <w:p w14:paraId="6E2A4901" w14:textId="739CF0D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3F4E028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EAEA1FC" w14:textId="5404446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29189129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C88EBDB" w14:textId="02672BA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Frederikssund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BCD09F4" w14:textId="2405CBB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250</w:t>
            </w:r>
          </w:p>
        </w:tc>
        <w:tc>
          <w:tcPr>
            <w:tcW w:w="642" w:type="dxa"/>
            <w:tcBorders>
              <w:top w:val="single" w:sz="4" w:space="0" w:color="auto"/>
              <w:left w:val="single" w:sz="4" w:space="0" w:color="auto"/>
              <w:bottom w:val="single" w:sz="4" w:space="0" w:color="auto"/>
              <w:right w:val="single" w:sz="4" w:space="0" w:color="auto"/>
            </w:tcBorders>
          </w:tcPr>
          <w:p w14:paraId="54037D80" w14:textId="5F09C6A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4F2899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7963E61" w14:textId="52443BD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45973328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9E3C9C2" w14:textId="1EB8A4B0"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Læsø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2BFEBFF" w14:textId="2C92B7E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825</w:t>
            </w:r>
          </w:p>
        </w:tc>
        <w:tc>
          <w:tcPr>
            <w:tcW w:w="617" w:type="dxa"/>
            <w:tcBorders>
              <w:top w:val="single" w:sz="4" w:space="0" w:color="auto"/>
              <w:left w:val="single" w:sz="4" w:space="0" w:color="auto"/>
              <w:bottom w:val="single" w:sz="4" w:space="0" w:color="auto"/>
              <w:right w:val="single" w:sz="4" w:space="0" w:color="auto"/>
            </w:tcBorders>
          </w:tcPr>
          <w:p w14:paraId="37CD6B48" w14:textId="13A5C2B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E99743C"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00CFBC9" w14:textId="66CFF30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19583910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D242DA1" w14:textId="52ABDAE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Vallensbæk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FF74AA2" w14:textId="25FA2EC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187</w:t>
            </w:r>
          </w:p>
        </w:tc>
        <w:tc>
          <w:tcPr>
            <w:tcW w:w="605" w:type="dxa"/>
            <w:tcBorders>
              <w:top w:val="single" w:sz="4" w:space="0" w:color="auto"/>
              <w:left w:val="single" w:sz="4" w:space="0" w:color="auto"/>
              <w:bottom w:val="single" w:sz="4" w:space="0" w:color="auto"/>
              <w:right w:val="single" w:sz="4" w:space="0" w:color="auto"/>
            </w:tcBorders>
          </w:tcPr>
          <w:p w14:paraId="4CF71E30" w14:textId="09E08399"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199AF0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EC324B9" w14:textId="2370CBC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29188327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F648B7A" w14:textId="4BE7D41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Furesø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1F4778A0" w14:textId="234204E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190</w:t>
            </w:r>
          </w:p>
        </w:tc>
        <w:tc>
          <w:tcPr>
            <w:tcW w:w="642" w:type="dxa"/>
            <w:tcBorders>
              <w:top w:val="single" w:sz="4" w:space="0" w:color="auto"/>
              <w:left w:val="single" w:sz="4" w:space="0" w:color="auto"/>
              <w:bottom w:val="single" w:sz="4" w:space="0" w:color="auto"/>
              <w:right w:val="single" w:sz="4" w:space="0" w:color="auto"/>
            </w:tcBorders>
          </w:tcPr>
          <w:p w14:paraId="13EB5989" w14:textId="0A2FC85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6D6943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100EBB5" w14:textId="592C410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29189455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B5F3D8C" w14:textId="11C83D4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Mariagerfjord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FC8DF93" w14:textId="49E3B76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846</w:t>
            </w:r>
          </w:p>
        </w:tc>
        <w:tc>
          <w:tcPr>
            <w:tcW w:w="617" w:type="dxa"/>
            <w:tcBorders>
              <w:top w:val="single" w:sz="4" w:space="0" w:color="auto"/>
              <w:left w:val="single" w:sz="4" w:space="0" w:color="auto"/>
              <w:bottom w:val="single" w:sz="4" w:space="0" w:color="auto"/>
              <w:right w:val="single" w:sz="4" w:space="0" w:color="auto"/>
            </w:tcBorders>
          </w:tcPr>
          <w:p w14:paraId="383601B0" w14:textId="4000498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AEB9D60"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C011696" w14:textId="0525442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29189811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0CC4080" w14:textId="01B3344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Varde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6D33754" w14:textId="52EA3C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573</w:t>
            </w:r>
          </w:p>
        </w:tc>
        <w:tc>
          <w:tcPr>
            <w:tcW w:w="605" w:type="dxa"/>
            <w:tcBorders>
              <w:top w:val="single" w:sz="4" w:space="0" w:color="auto"/>
              <w:left w:val="single" w:sz="4" w:space="0" w:color="auto"/>
              <w:bottom w:val="single" w:sz="4" w:space="0" w:color="auto"/>
              <w:right w:val="single" w:sz="4" w:space="0" w:color="auto"/>
            </w:tcBorders>
          </w:tcPr>
          <w:p w14:paraId="7FFE80A1" w14:textId="7F0E7C8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E9F3368"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FDB7F45" w14:textId="74A3F3E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29188645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2AE65F8" w14:textId="1116D1F6"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Faaborg-Midtfyn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78A7DC8" w14:textId="0AFEEB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430</w:t>
            </w:r>
          </w:p>
        </w:tc>
        <w:tc>
          <w:tcPr>
            <w:tcW w:w="642" w:type="dxa"/>
            <w:tcBorders>
              <w:top w:val="single" w:sz="4" w:space="0" w:color="auto"/>
              <w:left w:val="single" w:sz="4" w:space="0" w:color="auto"/>
              <w:bottom w:val="single" w:sz="4" w:space="0" w:color="auto"/>
              <w:right w:val="single" w:sz="4" w:space="0" w:color="auto"/>
            </w:tcBorders>
          </w:tcPr>
          <w:p w14:paraId="170865AF" w14:textId="428B96E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831B6E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6437F75" w14:textId="6612A39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29189684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67D91C8" w14:textId="741A3A2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Middelfart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A4E7D2C" w14:textId="2D36F99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410</w:t>
            </w:r>
          </w:p>
        </w:tc>
        <w:tc>
          <w:tcPr>
            <w:tcW w:w="617" w:type="dxa"/>
            <w:tcBorders>
              <w:top w:val="single" w:sz="4" w:space="0" w:color="auto"/>
              <w:left w:val="single" w:sz="4" w:space="0" w:color="auto"/>
              <w:bottom w:val="single" w:sz="4" w:space="0" w:color="auto"/>
              <w:right w:val="single" w:sz="4" w:space="0" w:color="auto"/>
            </w:tcBorders>
          </w:tcPr>
          <w:p w14:paraId="1024E0D2" w14:textId="3112BC1A"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D197F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0C03ACC" w14:textId="69CCA55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29189838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99C6A05" w14:textId="6AF06B3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Vejen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09C075A" w14:textId="244D66E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575</w:t>
            </w:r>
          </w:p>
        </w:tc>
        <w:tc>
          <w:tcPr>
            <w:tcW w:w="605" w:type="dxa"/>
            <w:tcBorders>
              <w:top w:val="single" w:sz="4" w:space="0" w:color="auto"/>
              <w:left w:val="single" w:sz="4" w:space="0" w:color="auto"/>
              <w:bottom w:val="single" w:sz="4" w:space="0" w:color="auto"/>
              <w:right w:val="single" w:sz="4" w:space="0" w:color="auto"/>
            </w:tcBorders>
          </w:tcPr>
          <w:p w14:paraId="3CD2D0C0" w14:textId="4870C08C"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5A089AC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C841EEF" w14:textId="590572A5"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19438414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3A37DEF" w14:textId="065E2756"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Gentofte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222FBC3" w14:textId="5B24C4E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157</w:t>
            </w:r>
          </w:p>
        </w:tc>
        <w:tc>
          <w:tcPr>
            <w:tcW w:w="642" w:type="dxa"/>
            <w:tcBorders>
              <w:top w:val="single" w:sz="4" w:space="0" w:color="auto"/>
              <w:left w:val="single" w:sz="4" w:space="0" w:color="auto"/>
              <w:bottom w:val="single" w:sz="4" w:space="0" w:color="auto"/>
              <w:right w:val="single" w:sz="4" w:space="0" w:color="auto"/>
            </w:tcBorders>
          </w:tcPr>
          <w:p w14:paraId="33213BB0" w14:textId="53E39EE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CFB8C3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93F7D3C" w14:textId="09068F5D" w:rsidR="00CD11B1" w:rsidRPr="00147425" w:rsidRDefault="00CD11B1" w:rsidP="00CD11B1">
            <w:pPr>
              <w:rPr>
                <w:rFonts w:ascii="Trebuchet MS" w:hAnsi="Trebuchet MS" w:cs="Arial"/>
                <w:sz w:val="12"/>
                <w:szCs w:val="12"/>
              </w:rPr>
            </w:pPr>
            <w:r w:rsidRPr="00147425">
              <w:rPr>
                <w:rFonts w:ascii="Trebuchet MS" w:hAnsi="Trebuchet MS" w:cs="Arial"/>
                <w:iCs/>
                <w:color w:val="E36C0A" w:themeColor="accent6" w:themeShade="BF"/>
                <w:sz w:val="12"/>
                <w:szCs w:val="12"/>
              </w:rPr>
              <w:t xml:space="preserve"> </w:t>
            </w:r>
            <w:commentRangeStart w:id="77"/>
            <w:r w:rsidRPr="00147425">
              <w:rPr>
                <w:rFonts w:ascii="Trebuchet MS" w:hAnsi="Trebuchet MS" w:cs="Arial"/>
                <w:iCs/>
                <w:color w:val="E36C0A" w:themeColor="accent6" w:themeShade="BF"/>
                <w:sz w:val="12"/>
                <w:szCs w:val="12"/>
              </w:rPr>
              <w:t xml:space="preserve">25798376 </w:t>
            </w:r>
            <w:commentRangeEnd w:id="77"/>
            <w:r w:rsidRPr="00147425">
              <w:rPr>
                <w:rStyle w:val="Kommentarhenvisning"/>
                <w:iCs/>
                <w:sz w:val="12"/>
                <w:szCs w:val="12"/>
              </w:rPr>
              <w:commentReference w:id="77"/>
            </w:r>
          </w:p>
        </w:tc>
        <w:tc>
          <w:tcPr>
            <w:tcW w:w="1971" w:type="dxa"/>
            <w:tcBorders>
              <w:top w:val="single" w:sz="4" w:space="0" w:color="auto"/>
              <w:left w:val="single" w:sz="4" w:space="0" w:color="auto"/>
              <w:bottom w:val="single" w:sz="4" w:space="0" w:color="auto"/>
              <w:right w:val="single" w:sz="4" w:space="0" w:color="auto"/>
            </w:tcBorders>
          </w:tcPr>
          <w:p w14:paraId="13B463C8" w14:textId="6D637BD8" w:rsidR="00CD11B1" w:rsidRPr="00147425" w:rsidRDefault="00CD11B1" w:rsidP="00CD11B1">
            <w:pPr>
              <w:rPr>
                <w:rFonts w:ascii="Trebuchet MS" w:hAnsi="Trebuchet MS" w:cs="Arial"/>
                <w:sz w:val="12"/>
                <w:szCs w:val="12"/>
              </w:rPr>
            </w:pPr>
            <w:r w:rsidRPr="00147425">
              <w:rPr>
                <w:rFonts w:ascii="Trebuchet MS" w:hAnsi="Trebuchet MS" w:cs="Arial"/>
                <w:iCs/>
                <w:color w:val="E36C0A" w:themeColor="accent6" w:themeShade="BF"/>
                <w:sz w:val="12"/>
                <w:szCs w:val="12"/>
              </w:rPr>
              <w:t>Miljøstyrelsen</w:t>
            </w:r>
          </w:p>
        </w:tc>
        <w:tc>
          <w:tcPr>
            <w:tcW w:w="1137" w:type="dxa"/>
            <w:tcBorders>
              <w:top w:val="single" w:sz="4" w:space="0" w:color="auto"/>
              <w:left w:val="single" w:sz="4" w:space="0" w:color="auto"/>
              <w:bottom w:val="single" w:sz="4" w:space="0" w:color="auto"/>
              <w:right w:val="single" w:sz="4" w:space="0" w:color="auto"/>
            </w:tcBorders>
          </w:tcPr>
          <w:p w14:paraId="0A64A23D" w14:textId="49A5FA6F" w:rsidR="00CD11B1" w:rsidRPr="00147425" w:rsidRDefault="00CD11B1" w:rsidP="00CD11B1">
            <w:pPr>
              <w:jc w:val="center"/>
              <w:rPr>
                <w:rFonts w:ascii="Trebuchet MS" w:hAnsi="Trebuchet MS" w:cs="Arial"/>
                <w:bCs/>
                <w:color w:val="000000"/>
                <w:sz w:val="12"/>
                <w:szCs w:val="12"/>
              </w:rPr>
            </w:pPr>
          </w:p>
        </w:tc>
        <w:tc>
          <w:tcPr>
            <w:tcW w:w="617" w:type="dxa"/>
            <w:tcBorders>
              <w:top w:val="single" w:sz="4" w:space="0" w:color="auto"/>
              <w:left w:val="single" w:sz="4" w:space="0" w:color="auto"/>
              <w:bottom w:val="single" w:sz="4" w:space="0" w:color="auto"/>
              <w:right w:val="single" w:sz="4" w:space="0" w:color="auto"/>
            </w:tcBorders>
          </w:tcPr>
          <w:p w14:paraId="51B0A293" w14:textId="1C92FF83" w:rsidR="00CD11B1" w:rsidRPr="00147425" w:rsidRDefault="00CD11B1" w:rsidP="00CD11B1">
            <w:pPr>
              <w:jc w:val="center"/>
              <w:rPr>
                <w:rFonts w:ascii="Trebuchet MS" w:hAnsi="Trebuchet MS" w:cs="Arial"/>
                <w:sz w:val="12"/>
                <w:szCs w:val="12"/>
              </w:rPr>
            </w:pPr>
            <w:r w:rsidRPr="00147425">
              <w:rPr>
                <w:rFonts w:ascii="Trebuchet MS" w:hAnsi="Trebuchet MS" w:cs="Arial"/>
                <w:iCs/>
                <w:color w:val="E36C0A" w:themeColor="accent6" w:themeShade="BF"/>
                <w:sz w:val="12"/>
                <w:szCs w:val="12"/>
              </w:rPr>
              <w:t>1</w:t>
            </w:r>
          </w:p>
        </w:tc>
        <w:tc>
          <w:tcPr>
            <w:tcW w:w="222" w:type="dxa"/>
            <w:tcBorders>
              <w:top w:val="nil"/>
              <w:left w:val="single" w:sz="4" w:space="0" w:color="auto"/>
              <w:bottom w:val="nil"/>
              <w:right w:val="single" w:sz="4" w:space="0" w:color="auto"/>
            </w:tcBorders>
          </w:tcPr>
          <w:p w14:paraId="0059C5E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F0938D6" w14:textId="2897898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29189900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6FD61307" w14:textId="58841BF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Vejle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2A4DEFA" w14:textId="5F31D2B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630</w:t>
            </w:r>
          </w:p>
        </w:tc>
        <w:tc>
          <w:tcPr>
            <w:tcW w:w="605" w:type="dxa"/>
            <w:tcBorders>
              <w:top w:val="single" w:sz="4" w:space="0" w:color="auto"/>
              <w:left w:val="single" w:sz="4" w:space="0" w:color="auto"/>
              <w:bottom w:val="single" w:sz="4" w:space="0" w:color="auto"/>
              <w:right w:val="single" w:sz="4" w:space="0" w:color="auto"/>
            </w:tcBorders>
          </w:tcPr>
          <w:p w14:paraId="0A0AC3DD" w14:textId="156D4CE3" w:rsidR="00CD11B1" w:rsidRPr="00147425" w:rsidRDefault="00CD11B1" w:rsidP="00CD11B1">
            <w:pPr>
              <w:jc w:val="center"/>
              <w:rPr>
                <w:rFonts w:ascii="Trebuchet MS" w:hAnsi="Trebuchet MS" w:cs="Arial"/>
                <w:bCs/>
                <w:sz w:val="12"/>
                <w:szCs w:val="12"/>
              </w:rPr>
            </w:pPr>
            <w:r w:rsidRPr="00147425">
              <w:rPr>
                <w:rFonts w:ascii="Trebuchet MS" w:hAnsi="Trebuchet MS" w:cs="Arial"/>
                <w:i/>
                <w:sz w:val="12"/>
                <w:szCs w:val="12"/>
              </w:rPr>
              <w:t>1</w:t>
            </w:r>
          </w:p>
        </w:tc>
      </w:tr>
      <w:tr w:rsidR="00CD11B1" w:rsidRPr="00147425" w14:paraId="4FA51F48"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725A1B1" w14:textId="6F4AA0C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62761113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9B8C7B7" w14:textId="2E13499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Gladsaxe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0D264BC" w14:textId="0498D10E"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159</w:t>
            </w:r>
          </w:p>
        </w:tc>
        <w:tc>
          <w:tcPr>
            <w:tcW w:w="642" w:type="dxa"/>
            <w:tcBorders>
              <w:top w:val="single" w:sz="4" w:space="0" w:color="auto"/>
              <w:left w:val="single" w:sz="4" w:space="0" w:color="auto"/>
              <w:bottom w:val="single" w:sz="4" w:space="0" w:color="auto"/>
              <w:right w:val="single" w:sz="4" w:space="0" w:color="auto"/>
            </w:tcBorders>
          </w:tcPr>
          <w:p w14:paraId="026F756A" w14:textId="7D3F101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8F81351"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009B98F" w14:textId="4E6109C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41333014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0207717" w14:textId="7BBFD75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Morsø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8550E8" w14:textId="09B47D6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773</w:t>
            </w:r>
          </w:p>
        </w:tc>
        <w:tc>
          <w:tcPr>
            <w:tcW w:w="617" w:type="dxa"/>
            <w:tcBorders>
              <w:top w:val="single" w:sz="4" w:space="0" w:color="auto"/>
              <w:left w:val="single" w:sz="4" w:space="0" w:color="auto"/>
              <w:bottom w:val="single" w:sz="4" w:space="0" w:color="auto"/>
              <w:right w:val="single" w:sz="4" w:space="0" w:color="auto"/>
            </w:tcBorders>
          </w:tcPr>
          <w:p w14:paraId="2D7DC889" w14:textId="6C3C4BD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D82FD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54E4BC7" w14:textId="1D2B5FD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29189471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7BDE9A3" w14:textId="240921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Vesthimmerlands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BB8CB9C" w14:textId="0D5D26B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820</w:t>
            </w:r>
          </w:p>
        </w:tc>
        <w:tc>
          <w:tcPr>
            <w:tcW w:w="605" w:type="dxa"/>
            <w:tcBorders>
              <w:top w:val="single" w:sz="4" w:space="0" w:color="auto"/>
              <w:left w:val="single" w:sz="4" w:space="0" w:color="auto"/>
              <w:bottom w:val="single" w:sz="4" w:space="0" w:color="auto"/>
              <w:right w:val="single" w:sz="4" w:space="0" w:color="auto"/>
            </w:tcBorders>
          </w:tcPr>
          <w:p w14:paraId="2B67FEC2" w14:textId="49A2F78C"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E260D34"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CADFFF3" w14:textId="0B3D2A5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65120119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A40CB3F" w14:textId="6C5E7F8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Glostrup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2C1EBAD" w14:textId="0013264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161</w:t>
            </w:r>
          </w:p>
        </w:tc>
        <w:tc>
          <w:tcPr>
            <w:tcW w:w="642" w:type="dxa"/>
            <w:tcBorders>
              <w:top w:val="single" w:sz="4" w:space="0" w:color="auto"/>
              <w:left w:val="single" w:sz="4" w:space="0" w:color="auto"/>
              <w:bottom w:val="single" w:sz="4" w:space="0" w:color="auto"/>
              <w:right w:val="single" w:sz="4" w:space="0" w:color="auto"/>
            </w:tcBorders>
          </w:tcPr>
          <w:p w14:paraId="147B4A1B" w14:textId="24EC66B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8D6A3D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D57FACB" w14:textId="60371687" w:rsidR="00CD11B1" w:rsidRPr="00147425" w:rsidRDefault="00CD11B1" w:rsidP="00CD11B1">
            <w:pPr>
              <w:rPr>
                <w:rFonts w:ascii="Trebuchet MS" w:hAnsi="Trebuchet MS" w:cs="Arial"/>
                <w:sz w:val="12"/>
                <w:szCs w:val="12"/>
                <w:highlight w:val="yellow"/>
              </w:rPr>
            </w:pPr>
            <w:r w:rsidRPr="000D3450">
              <w:rPr>
                <w:rFonts w:ascii="Trebuchet MS" w:hAnsi="Trebuchet MS" w:cs="Arial"/>
                <w:iCs/>
                <w:color w:val="E36C0A" w:themeColor="accent6" w:themeShade="BF"/>
                <w:sz w:val="12"/>
                <w:szCs w:val="12"/>
              </w:rPr>
              <w:t>33157274</w:t>
            </w:r>
          </w:p>
        </w:tc>
        <w:tc>
          <w:tcPr>
            <w:tcW w:w="1971" w:type="dxa"/>
            <w:tcBorders>
              <w:top w:val="single" w:sz="4" w:space="0" w:color="auto"/>
              <w:left w:val="single" w:sz="4" w:space="0" w:color="auto"/>
              <w:bottom w:val="single" w:sz="4" w:space="0" w:color="auto"/>
              <w:right w:val="single" w:sz="4" w:space="0" w:color="auto"/>
            </w:tcBorders>
          </w:tcPr>
          <w:p w14:paraId="733D2478" w14:textId="3C68308E" w:rsidR="00CD11B1" w:rsidRPr="00147425" w:rsidRDefault="00CD11B1" w:rsidP="00CD11B1">
            <w:pPr>
              <w:rPr>
                <w:rFonts w:ascii="Trebuchet MS" w:hAnsi="Trebuchet MS" w:cs="Arial"/>
                <w:sz w:val="12"/>
                <w:szCs w:val="12"/>
                <w:highlight w:val="yellow"/>
              </w:rPr>
            </w:pPr>
            <w:r w:rsidRPr="000D3450">
              <w:rPr>
                <w:rFonts w:ascii="Trebuchet MS" w:hAnsi="Trebuchet MS" w:cs="Arial"/>
                <w:iCs/>
                <w:color w:val="E36C0A" w:themeColor="accent6" w:themeShade="BF"/>
                <w:sz w:val="12"/>
                <w:szCs w:val="12"/>
              </w:rPr>
              <w:t>Naturstyrelsen</w:t>
            </w:r>
          </w:p>
        </w:tc>
        <w:tc>
          <w:tcPr>
            <w:tcW w:w="1137" w:type="dxa"/>
            <w:tcBorders>
              <w:top w:val="single" w:sz="4" w:space="0" w:color="auto"/>
              <w:left w:val="single" w:sz="4" w:space="0" w:color="auto"/>
              <w:bottom w:val="single" w:sz="4" w:space="0" w:color="auto"/>
              <w:right w:val="single" w:sz="4" w:space="0" w:color="auto"/>
            </w:tcBorders>
          </w:tcPr>
          <w:p w14:paraId="0BAD10EC" w14:textId="5C4348E4" w:rsidR="00CD11B1" w:rsidRPr="00147425" w:rsidRDefault="00CD11B1" w:rsidP="00CD11B1">
            <w:pPr>
              <w:jc w:val="center"/>
              <w:rPr>
                <w:rFonts w:ascii="Trebuchet MS" w:hAnsi="Trebuchet MS" w:cs="Arial"/>
                <w:bCs/>
                <w:color w:val="000000"/>
                <w:sz w:val="12"/>
                <w:szCs w:val="12"/>
              </w:rPr>
            </w:pPr>
          </w:p>
        </w:tc>
        <w:tc>
          <w:tcPr>
            <w:tcW w:w="617" w:type="dxa"/>
            <w:tcBorders>
              <w:top w:val="single" w:sz="4" w:space="0" w:color="auto"/>
              <w:left w:val="single" w:sz="4" w:space="0" w:color="auto"/>
              <w:bottom w:val="single" w:sz="4" w:space="0" w:color="auto"/>
              <w:right w:val="single" w:sz="4" w:space="0" w:color="auto"/>
            </w:tcBorders>
          </w:tcPr>
          <w:p w14:paraId="096EF4D8" w14:textId="041B8690" w:rsidR="00CD11B1" w:rsidRPr="00147425" w:rsidRDefault="00CD11B1" w:rsidP="00CD11B1">
            <w:pPr>
              <w:jc w:val="center"/>
              <w:rPr>
                <w:rFonts w:ascii="Trebuchet MS" w:hAnsi="Trebuchet MS" w:cs="Arial"/>
                <w:sz w:val="12"/>
                <w:szCs w:val="12"/>
              </w:rPr>
            </w:pPr>
            <w:r w:rsidRPr="000D3450">
              <w:rPr>
                <w:rFonts w:ascii="Trebuchet MS" w:hAnsi="Trebuchet MS" w:cs="Arial"/>
                <w:iCs/>
                <w:color w:val="E36C0A" w:themeColor="accent6" w:themeShade="BF"/>
                <w:sz w:val="12"/>
                <w:szCs w:val="12"/>
              </w:rPr>
              <w:t>1</w:t>
            </w:r>
          </w:p>
        </w:tc>
        <w:tc>
          <w:tcPr>
            <w:tcW w:w="222" w:type="dxa"/>
            <w:tcBorders>
              <w:top w:val="nil"/>
              <w:left w:val="single" w:sz="4" w:space="0" w:color="auto"/>
              <w:bottom w:val="nil"/>
              <w:right w:val="single" w:sz="4" w:space="0" w:color="auto"/>
            </w:tcBorders>
          </w:tcPr>
          <w:p w14:paraId="00B3C469"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B829DA1" w14:textId="395AF71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29189846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CE5E6C8" w14:textId="71C63B3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Viborg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AD35BF7" w14:textId="5CD9C11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791</w:t>
            </w:r>
          </w:p>
        </w:tc>
        <w:tc>
          <w:tcPr>
            <w:tcW w:w="605" w:type="dxa"/>
            <w:tcBorders>
              <w:top w:val="single" w:sz="4" w:space="0" w:color="auto"/>
              <w:left w:val="single" w:sz="4" w:space="0" w:color="auto"/>
              <w:bottom w:val="single" w:sz="4" w:space="0" w:color="auto"/>
              <w:right w:val="single" w:sz="4" w:space="0" w:color="auto"/>
            </w:tcBorders>
          </w:tcPr>
          <w:p w14:paraId="697BD1A1" w14:textId="28D12D4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0F9F40B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4D561DA" w14:textId="3E51A16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44023911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917B97F" w14:textId="743990E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Greve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E33F3B0" w14:textId="467203F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253</w:t>
            </w:r>
          </w:p>
        </w:tc>
        <w:tc>
          <w:tcPr>
            <w:tcW w:w="642" w:type="dxa"/>
            <w:tcBorders>
              <w:top w:val="single" w:sz="4" w:space="0" w:color="auto"/>
              <w:left w:val="single" w:sz="4" w:space="0" w:color="auto"/>
              <w:bottom w:val="single" w:sz="4" w:space="0" w:color="auto"/>
              <w:right w:val="single" w:sz="4" w:space="0" w:color="auto"/>
            </w:tcBorders>
          </w:tcPr>
          <w:p w14:paraId="7A186367" w14:textId="4973E8B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4AA56AA" w14:textId="77777777" w:rsidR="00CD11B1" w:rsidRPr="00147425" w:rsidRDefault="00CD11B1" w:rsidP="00CD11B1">
            <w:pPr>
              <w:rPr>
                <w:rFonts w:ascii="Trebuchet MS" w:hAnsi="Trebuchet MS" w:cs="Arial"/>
                <w:i/>
                <w:color w:val="7F7F7F"/>
                <w:sz w:val="12"/>
                <w:szCs w:val="12"/>
              </w:rPr>
            </w:pPr>
          </w:p>
        </w:tc>
        <w:tc>
          <w:tcPr>
            <w:tcW w:w="846" w:type="dxa"/>
            <w:tcBorders>
              <w:top w:val="single" w:sz="4" w:space="0" w:color="auto"/>
              <w:left w:val="single" w:sz="4" w:space="0" w:color="auto"/>
              <w:bottom w:val="single" w:sz="4" w:space="0" w:color="auto"/>
              <w:right w:val="single" w:sz="4" w:space="0" w:color="auto"/>
            </w:tcBorders>
          </w:tcPr>
          <w:p w14:paraId="65CB6EFA" w14:textId="2F060706" w:rsidR="00CD11B1" w:rsidRPr="00147425"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29189986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86D6801" w14:textId="15483A50" w:rsidR="00CD11B1" w:rsidRPr="00147425" w:rsidRDefault="00CD11B1" w:rsidP="00CD11B1">
            <w:pPr>
              <w:rPr>
                <w:rFonts w:ascii="Trebuchet MS" w:hAnsi="Trebuchet MS" w:cs="Arial"/>
                <w:iCs/>
                <w:color w:val="E36C0A" w:themeColor="accent6" w:themeShade="BF"/>
                <w:sz w:val="12"/>
                <w:szCs w:val="12"/>
              </w:rPr>
            </w:pPr>
            <w:r w:rsidRPr="00147425">
              <w:rPr>
                <w:rFonts w:ascii="Trebuchet MS" w:hAnsi="Trebuchet MS" w:cs="Arial"/>
                <w:color w:val="000000"/>
                <w:sz w:val="12"/>
                <w:szCs w:val="12"/>
              </w:rPr>
              <w:t xml:space="preserve">Norddjurs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83BB985" w14:textId="0EF1CD55" w:rsidR="00CD11B1" w:rsidRPr="00147425" w:rsidRDefault="00CD11B1" w:rsidP="00CD11B1">
            <w:pPr>
              <w:jc w:val="center"/>
              <w:rPr>
                <w:rFonts w:ascii="Trebuchet MS" w:hAnsi="Trebuchet MS" w:cs="Arial"/>
                <w:bCs/>
                <w:iCs/>
                <w:color w:val="E36C0A" w:themeColor="accent6" w:themeShade="BF"/>
                <w:sz w:val="12"/>
                <w:szCs w:val="12"/>
              </w:rPr>
            </w:pPr>
            <w:r w:rsidRPr="00147425">
              <w:rPr>
                <w:rFonts w:ascii="Trebuchet MS" w:hAnsi="Trebuchet MS" w:cs="Arial"/>
                <w:bCs/>
                <w:color w:val="000000"/>
                <w:sz w:val="12"/>
                <w:szCs w:val="12"/>
              </w:rPr>
              <w:t>707</w:t>
            </w:r>
          </w:p>
        </w:tc>
        <w:tc>
          <w:tcPr>
            <w:tcW w:w="617" w:type="dxa"/>
            <w:tcBorders>
              <w:top w:val="single" w:sz="4" w:space="0" w:color="auto"/>
              <w:left w:val="single" w:sz="4" w:space="0" w:color="auto"/>
              <w:bottom w:val="single" w:sz="4" w:space="0" w:color="auto"/>
              <w:right w:val="single" w:sz="4" w:space="0" w:color="auto"/>
            </w:tcBorders>
          </w:tcPr>
          <w:p w14:paraId="1648DDEA" w14:textId="6D5EE72E" w:rsidR="00CD11B1" w:rsidRPr="00147425"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4760F2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02F5CE0" w14:textId="7BC1DC4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29189676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40AC8D3" w14:textId="572D269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Vordingborg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CC7437B" w14:textId="7A2EB76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390</w:t>
            </w:r>
          </w:p>
        </w:tc>
        <w:tc>
          <w:tcPr>
            <w:tcW w:w="605" w:type="dxa"/>
            <w:tcBorders>
              <w:top w:val="single" w:sz="4" w:space="0" w:color="auto"/>
              <w:left w:val="single" w:sz="4" w:space="0" w:color="auto"/>
              <w:bottom w:val="single" w:sz="4" w:space="0" w:color="auto"/>
              <w:right w:val="single" w:sz="4" w:space="0" w:color="auto"/>
            </w:tcBorders>
          </w:tcPr>
          <w:p w14:paraId="6374B70C" w14:textId="6D40273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75A01F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B839CC0" w14:textId="63BAF0D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29188440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32168E3" w14:textId="7E7C4EC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Gribskov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3C19EF7" w14:textId="489D207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270</w:t>
            </w:r>
          </w:p>
        </w:tc>
        <w:tc>
          <w:tcPr>
            <w:tcW w:w="642" w:type="dxa"/>
            <w:tcBorders>
              <w:top w:val="single" w:sz="4" w:space="0" w:color="auto"/>
              <w:left w:val="single" w:sz="4" w:space="0" w:color="auto"/>
              <w:bottom w:val="single" w:sz="4" w:space="0" w:color="auto"/>
              <w:right w:val="single" w:sz="4" w:space="0" w:color="auto"/>
            </w:tcBorders>
          </w:tcPr>
          <w:p w14:paraId="55FC1CAE" w14:textId="5FBB83F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3E52CD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9F5B741" w14:textId="6CD7BD7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29188947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72840437" w14:textId="2B8CF59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Nordfyns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DA29662" w14:textId="59B5AC7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480</w:t>
            </w:r>
          </w:p>
        </w:tc>
        <w:tc>
          <w:tcPr>
            <w:tcW w:w="617" w:type="dxa"/>
            <w:tcBorders>
              <w:top w:val="single" w:sz="4" w:space="0" w:color="auto"/>
              <w:left w:val="single" w:sz="4" w:space="0" w:color="auto"/>
              <w:bottom w:val="single" w:sz="4" w:space="0" w:color="auto"/>
              <w:right w:val="single" w:sz="4" w:space="0" w:color="auto"/>
            </w:tcBorders>
          </w:tcPr>
          <w:p w14:paraId="717016B9" w14:textId="29A5530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424B15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EB4334B" w14:textId="512C650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28856075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2209240" w14:textId="2F2CC2D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Ærø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6975819" w14:textId="633B914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492</w:t>
            </w:r>
          </w:p>
        </w:tc>
        <w:tc>
          <w:tcPr>
            <w:tcW w:w="605" w:type="dxa"/>
            <w:tcBorders>
              <w:top w:val="single" w:sz="4" w:space="0" w:color="auto"/>
              <w:left w:val="single" w:sz="4" w:space="0" w:color="auto"/>
              <w:bottom w:val="single" w:sz="4" w:space="0" w:color="auto"/>
              <w:right w:val="single" w:sz="4" w:space="0" w:color="auto"/>
            </w:tcBorders>
          </w:tcPr>
          <w:p w14:paraId="071B8F6D" w14:textId="7F40AB66"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4AAF3F5"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924204B" w14:textId="0685BC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29188599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9F79A9D" w14:textId="53A8CBE1"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Guldborgsund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AF349CF" w14:textId="0DA2548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376</w:t>
            </w:r>
          </w:p>
        </w:tc>
        <w:tc>
          <w:tcPr>
            <w:tcW w:w="642" w:type="dxa"/>
            <w:tcBorders>
              <w:top w:val="single" w:sz="4" w:space="0" w:color="auto"/>
              <w:left w:val="single" w:sz="4" w:space="0" w:color="auto"/>
              <w:bottom w:val="single" w:sz="4" w:space="0" w:color="auto"/>
              <w:right w:val="single" w:sz="4" w:space="0" w:color="auto"/>
            </w:tcBorders>
          </w:tcPr>
          <w:p w14:paraId="22635CB3" w14:textId="2792689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8E7F1FA"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53AF170" w14:textId="466FF80F"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 xml:space="preserve"> 29189722</w:t>
            </w:r>
          </w:p>
        </w:tc>
        <w:tc>
          <w:tcPr>
            <w:tcW w:w="1971" w:type="dxa"/>
            <w:tcBorders>
              <w:top w:val="single" w:sz="4" w:space="0" w:color="auto"/>
              <w:left w:val="single" w:sz="4" w:space="0" w:color="auto"/>
              <w:bottom w:val="single" w:sz="4" w:space="0" w:color="auto"/>
              <w:right w:val="single" w:sz="4" w:space="0" w:color="auto"/>
            </w:tcBorders>
          </w:tcPr>
          <w:p w14:paraId="514D4BEC" w14:textId="508C2539"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Nyborg Kommune</w:t>
            </w:r>
          </w:p>
        </w:tc>
        <w:tc>
          <w:tcPr>
            <w:tcW w:w="1137" w:type="dxa"/>
            <w:tcBorders>
              <w:top w:val="single" w:sz="4" w:space="0" w:color="auto"/>
              <w:left w:val="single" w:sz="4" w:space="0" w:color="auto"/>
              <w:bottom w:val="single" w:sz="4" w:space="0" w:color="auto"/>
              <w:right w:val="single" w:sz="4" w:space="0" w:color="auto"/>
            </w:tcBorders>
          </w:tcPr>
          <w:p w14:paraId="1D668EB4" w14:textId="2B7CEA61" w:rsidR="00CD11B1" w:rsidRPr="000D3450"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bCs/>
                <w:color w:val="000000"/>
                <w:sz w:val="12"/>
                <w:szCs w:val="12"/>
              </w:rPr>
              <w:t>450</w:t>
            </w:r>
          </w:p>
        </w:tc>
        <w:tc>
          <w:tcPr>
            <w:tcW w:w="617" w:type="dxa"/>
            <w:tcBorders>
              <w:top w:val="single" w:sz="4" w:space="0" w:color="auto"/>
              <w:left w:val="single" w:sz="4" w:space="0" w:color="auto"/>
              <w:bottom w:val="single" w:sz="4" w:space="0" w:color="auto"/>
              <w:right w:val="single" w:sz="4" w:space="0" w:color="auto"/>
            </w:tcBorders>
          </w:tcPr>
          <w:p w14:paraId="027D4D6F" w14:textId="72384993" w:rsidR="00CD11B1" w:rsidRPr="000D3450"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C105E1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AF645C4" w14:textId="6EFC761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29189854</w:t>
            </w:r>
          </w:p>
        </w:tc>
        <w:tc>
          <w:tcPr>
            <w:tcW w:w="2003" w:type="dxa"/>
            <w:tcBorders>
              <w:top w:val="single" w:sz="4" w:space="0" w:color="auto"/>
              <w:left w:val="single" w:sz="4" w:space="0" w:color="auto"/>
              <w:bottom w:val="single" w:sz="4" w:space="0" w:color="auto"/>
              <w:right w:val="single" w:sz="4" w:space="0" w:color="auto"/>
            </w:tcBorders>
          </w:tcPr>
          <w:p w14:paraId="14DF3D88" w14:textId="664C45B9" w:rsidR="00CD11B1" w:rsidRPr="00147425" w:rsidRDefault="00CD11B1" w:rsidP="00CD11B1">
            <w:pPr>
              <w:rPr>
                <w:rFonts w:ascii="Trebuchet MS" w:hAnsi="Trebuchet MS" w:cs="Arial"/>
                <w:color w:val="000000"/>
                <w:sz w:val="12"/>
                <w:szCs w:val="12"/>
              </w:rPr>
            </w:pPr>
            <w:r w:rsidRPr="00147425">
              <w:rPr>
                <w:rFonts w:ascii="Trebuchet MS" w:hAnsi="Trebuchet MS" w:cs="Arial"/>
                <w:sz w:val="12"/>
                <w:szCs w:val="12"/>
              </w:rPr>
              <w:t>Aabenraa Kommune</w:t>
            </w:r>
          </w:p>
        </w:tc>
        <w:tc>
          <w:tcPr>
            <w:tcW w:w="1137" w:type="dxa"/>
            <w:tcBorders>
              <w:top w:val="single" w:sz="4" w:space="0" w:color="auto"/>
              <w:left w:val="single" w:sz="4" w:space="0" w:color="auto"/>
              <w:bottom w:val="single" w:sz="4" w:space="0" w:color="auto"/>
              <w:right w:val="single" w:sz="4" w:space="0" w:color="auto"/>
            </w:tcBorders>
          </w:tcPr>
          <w:p w14:paraId="53484F44" w14:textId="171BA88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580</w:t>
            </w:r>
          </w:p>
        </w:tc>
        <w:tc>
          <w:tcPr>
            <w:tcW w:w="605" w:type="dxa"/>
            <w:tcBorders>
              <w:top w:val="single" w:sz="4" w:space="0" w:color="auto"/>
              <w:left w:val="single" w:sz="4" w:space="0" w:color="auto"/>
              <w:bottom w:val="single" w:sz="4" w:space="0" w:color="auto"/>
              <w:right w:val="single" w:sz="4" w:space="0" w:color="auto"/>
            </w:tcBorders>
          </w:tcPr>
          <w:p w14:paraId="1815BAC6" w14:textId="1B1DAA4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r>
      <w:tr w:rsidR="00CD11B1" w:rsidRPr="00147425" w14:paraId="2794DBC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30B4C5B" w14:textId="36C3014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29189757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37D2C28" w14:textId="7215093C"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Haderslev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413BFFE" w14:textId="2C103A1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510</w:t>
            </w:r>
          </w:p>
        </w:tc>
        <w:tc>
          <w:tcPr>
            <w:tcW w:w="642" w:type="dxa"/>
            <w:tcBorders>
              <w:top w:val="single" w:sz="4" w:space="0" w:color="auto"/>
              <w:left w:val="single" w:sz="4" w:space="0" w:color="auto"/>
              <w:bottom w:val="single" w:sz="4" w:space="0" w:color="auto"/>
              <w:right w:val="single" w:sz="4" w:space="0" w:color="auto"/>
            </w:tcBorders>
          </w:tcPr>
          <w:p w14:paraId="74B9355B" w14:textId="0591181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040EC3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5B26261" w14:textId="746B916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29189625</w:t>
            </w:r>
          </w:p>
        </w:tc>
        <w:tc>
          <w:tcPr>
            <w:tcW w:w="1971" w:type="dxa"/>
            <w:tcBorders>
              <w:top w:val="single" w:sz="4" w:space="0" w:color="auto"/>
              <w:left w:val="single" w:sz="4" w:space="0" w:color="auto"/>
              <w:bottom w:val="single" w:sz="4" w:space="0" w:color="auto"/>
              <w:right w:val="single" w:sz="4" w:space="0" w:color="auto"/>
            </w:tcBorders>
          </w:tcPr>
          <w:p w14:paraId="3774F4C3" w14:textId="5DB5DFC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Næstved Kommune</w:t>
            </w:r>
          </w:p>
        </w:tc>
        <w:tc>
          <w:tcPr>
            <w:tcW w:w="1137" w:type="dxa"/>
            <w:tcBorders>
              <w:top w:val="single" w:sz="4" w:space="0" w:color="auto"/>
              <w:left w:val="single" w:sz="4" w:space="0" w:color="auto"/>
              <w:bottom w:val="single" w:sz="4" w:space="0" w:color="auto"/>
              <w:right w:val="single" w:sz="4" w:space="0" w:color="auto"/>
            </w:tcBorders>
          </w:tcPr>
          <w:p w14:paraId="1CDEB6AE" w14:textId="2556BA8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370</w:t>
            </w:r>
          </w:p>
        </w:tc>
        <w:tc>
          <w:tcPr>
            <w:tcW w:w="617" w:type="dxa"/>
            <w:tcBorders>
              <w:top w:val="single" w:sz="4" w:space="0" w:color="auto"/>
              <w:left w:val="single" w:sz="4" w:space="0" w:color="auto"/>
              <w:bottom w:val="single" w:sz="4" w:space="0" w:color="auto"/>
              <w:right w:val="single" w:sz="4" w:space="0" w:color="auto"/>
            </w:tcBorders>
          </w:tcPr>
          <w:p w14:paraId="271302E2" w14:textId="0B3E695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62717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EA8BD00" w14:textId="5C1A07B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29189420</w:t>
            </w:r>
          </w:p>
        </w:tc>
        <w:tc>
          <w:tcPr>
            <w:tcW w:w="2003" w:type="dxa"/>
            <w:tcBorders>
              <w:top w:val="single" w:sz="4" w:space="0" w:color="auto"/>
              <w:left w:val="single" w:sz="4" w:space="0" w:color="auto"/>
              <w:bottom w:val="single" w:sz="4" w:space="0" w:color="auto"/>
              <w:right w:val="single" w:sz="4" w:space="0" w:color="auto"/>
            </w:tcBorders>
          </w:tcPr>
          <w:p w14:paraId="4A6774C1" w14:textId="6DA79BF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Aalborg Kommune</w:t>
            </w:r>
          </w:p>
        </w:tc>
        <w:tc>
          <w:tcPr>
            <w:tcW w:w="1137" w:type="dxa"/>
            <w:tcBorders>
              <w:top w:val="single" w:sz="4" w:space="0" w:color="auto"/>
              <w:left w:val="single" w:sz="4" w:space="0" w:color="auto"/>
              <w:bottom w:val="single" w:sz="4" w:space="0" w:color="auto"/>
              <w:right w:val="single" w:sz="4" w:space="0" w:color="auto"/>
            </w:tcBorders>
          </w:tcPr>
          <w:p w14:paraId="7DF6DC16" w14:textId="52188AA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851</w:t>
            </w:r>
          </w:p>
        </w:tc>
        <w:tc>
          <w:tcPr>
            <w:tcW w:w="605" w:type="dxa"/>
            <w:tcBorders>
              <w:top w:val="single" w:sz="4" w:space="0" w:color="auto"/>
              <w:left w:val="single" w:sz="4" w:space="0" w:color="auto"/>
              <w:bottom w:val="single" w:sz="4" w:space="0" w:color="auto"/>
              <w:right w:val="single" w:sz="4" w:space="0" w:color="auto"/>
            </w:tcBorders>
          </w:tcPr>
          <w:p w14:paraId="02663F3E" w14:textId="128B529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367EA2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BF57BB" w14:textId="175D427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29188416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B955889" w14:textId="7C14E22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Halsnæs Kommune    </w:t>
            </w:r>
          </w:p>
        </w:tc>
        <w:tc>
          <w:tcPr>
            <w:tcW w:w="1276" w:type="dxa"/>
            <w:tcBorders>
              <w:top w:val="single" w:sz="4" w:space="0" w:color="auto"/>
              <w:left w:val="single" w:sz="4" w:space="0" w:color="auto"/>
              <w:bottom w:val="single" w:sz="4" w:space="0" w:color="auto"/>
              <w:right w:val="single" w:sz="4" w:space="0" w:color="auto"/>
            </w:tcBorders>
          </w:tcPr>
          <w:p w14:paraId="7B722AB3" w14:textId="17AC2A8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260</w:t>
            </w:r>
          </w:p>
        </w:tc>
        <w:tc>
          <w:tcPr>
            <w:tcW w:w="642" w:type="dxa"/>
            <w:tcBorders>
              <w:top w:val="single" w:sz="4" w:space="0" w:color="auto"/>
              <w:left w:val="single" w:sz="4" w:space="0" w:color="auto"/>
              <w:bottom w:val="single" w:sz="4" w:space="0" w:color="auto"/>
              <w:right w:val="single" w:sz="4" w:space="0" w:color="auto"/>
            </w:tcBorders>
          </w:tcPr>
          <w:p w14:paraId="65DD184D" w14:textId="413DB93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DFA24C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062BCB7" w14:textId="745D07F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32264328</w:t>
            </w:r>
          </w:p>
        </w:tc>
        <w:tc>
          <w:tcPr>
            <w:tcW w:w="1971" w:type="dxa"/>
            <w:tcBorders>
              <w:top w:val="single" w:sz="4" w:space="0" w:color="auto"/>
              <w:left w:val="single" w:sz="4" w:space="0" w:color="auto"/>
              <w:bottom w:val="single" w:sz="4" w:space="0" w:color="auto"/>
              <w:right w:val="single" w:sz="4" w:space="0" w:color="auto"/>
            </w:tcBorders>
          </w:tcPr>
          <w:p w14:paraId="56EE9611" w14:textId="3006D61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Odder Kommune</w:t>
            </w:r>
          </w:p>
        </w:tc>
        <w:tc>
          <w:tcPr>
            <w:tcW w:w="1137" w:type="dxa"/>
            <w:tcBorders>
              <w:top w:val="single" w:sz="4" w:space="0" w:color="auto"/>
              <w:left w:val="single" w:sz="4" w:space="0" w:color="auto"/>
              <w:bottom w:val="single" w:sz="4" w:space="0" w:color="auto"/>
              <w:right w:val="single" w:sz="4" w:space="0" w:color="auto"/>
            </w:tcBorders>
          </w:tcPr>
          <w:p w14:paraId="19FFDEFF" w14:textId="114FD78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727</w:t>
            </w:r>
          </w:p>
        </w:tc>
        <w:tc>
          <w:tcPr>
            <w:tcW w:w="617" w:type="dxa"/>
            <w:tcBorders>
              <w:top w:val="single" w:sz="4" w:space="0" w:color="auto"/>
              <w:left w:val="single" w:sz="4" w:space="0" w:color="auto"/>
              <w:bottom w:val="single" w:sz="4" w:space="0" w:color="auto"/>
              <w:right w:val="single" w:sz="4" w:space="0" w:color="auto"/>
            </w:tcBorders>
          </w:tcPr>
          <w:p w14:paraId="081AA7CB" w14:textId="3F0CC94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1A3D15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4A2D219" w14:textId="05EBB68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55133018</w:t>
            </w:r>
          </w:p>
        </w:tc>
        <w:tc>
          <w:tcPr>
            <w:tcW w:w="2003" w:type="dxa"/>
            <w:tcBorders>
              <w:top w:val="single" w:sz="4" w:space="0" w:color="auto"/>
              <w:left w:val="single" w:sz="4" w:space="0" w:color="auto"/>
              <w:bottom w:val="single" w:sz="4" w:space="0" w:color="auto"/>
              <w:right w:val="single" w:sz="4" w:space="0" w:color="auto"/>
            </w:tcBorders>
          </w:tcPr>
          <w:p w14:paraId="7562B43D" w14:textId="3EC747A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Aarhus Kommune</w:t>
            </w:r>
          </w:p>
        </w:tc>
        <w:tc>
          <w:tcPr>
            <w:tcW w:w="1137" w:type="dxa"/>
            <w:tcBorders>
              <w:top w:val="single" w:sz="4" w:space="0" w:color="auto"/>
              <w:left w:val="single" w:sz="4" w:space="0" w:color="auto"/>
              <w:bottom w:val="single" w:sz="4" w:space="0" w:color="auto"/>
              <w:right w:val="single" w:sz="4" w:space="0" w:color="auto"/>
            </w:tcBorders>
          </w:tcPr>
          <w:p w14:paraId="66A9857A" w14:textId="7E153C0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751</w:t>
            </w:r>
          </w:p>
        </w:tc>
        <w:tc>
          <w:tcPr>
            <w:tcW w:w="605" w:type="dxa"/>
            <w:tcBorders>
              <w:top w:val="single" w:sz="4" w:space="0" w:color="auto"/>
              <w:left w:val="single" w:sz="4" w:space="0" w:color="auto"/>
              <w:bottom w:val="single" w:sz="4" w:space="0" w:color="auto"/>
              <w:right w:val="single" w:sz="4" w:space="0" w:color="auto"/>
            </w:tcBorders>
          </w:tcPr>
          <w:p w14:paraId="10727E67" w14:textId="0FAD526F"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7C58CE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8F48AB" w14:textId="48A60FD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29189587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7E381D1" w14:textId="2DAB765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Hedensted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DF80385" w14:textId="22BBE54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766</w:t>
            </w:r>
          </w:p>
        </w:tc>
        <w:tc>
          <w:tcPr>
            <w:tcW w:w="642" w:type="dxa"/>
            <w:tcBorders>
              <w:top w:val="single" w:sz="4" w:space="0" w:color="auto"/>
              <w:left w:val="single" w:sz="4" w:space="0" w:color="auto"/>
              <w:bottom w:val="single" w:sz="4" w:space="0" w:color="auto"/>
              <w:right w:val="single" w:sz="4" w:space="0" w:color="auto"/>
            </w:tcBorders>
          </w:tcPr>
          <w:p w14:paraId="3EABE1EE" w14:textId="5C2064B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3072E6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58C993D" w14:textId="001958A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35209115</w:t>
            </w:r>
          </w:p>
        </w:tc>
        <w:tc>
          <w:tcPr>
            <w:tcW w:w="1971" w:type="dxa"/>
            <w:tcBorders>
              <w:top w:val="single" w:sz="4" w:space="0" w:color="auto"/>
              <w:left w:val="single" w:sz="4" w:space="0" w:color="auto"/>
              <w:bottom w:val="single" w:sz="4" w:space="0" w:color="auto"/>
              <w:right w:val="single" w:sz="4" w:space="0" w:color="auto"/>
            </w:tcBorders>
          </w:tcPr>
          <w:p w14:paraId="1DDF6EE3" w14:textId="676B355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Odense Kommune</w:t>
            </w:r>
          </w:p>
        </w:tc>
        <w:tc>
          <w:tcPr>
            <w:tcW w:w="1137" w:type="dxa"/>
            <w:tcBorders>
              <w:top w:val="single" w:sz="4" w:space="0" w:color="auto"/>
              <w:left w:val="single" w:sz="4" w:space="0" w:color="auto"/>
              <w:bottom w:val="single" w:sz="4" w:space="0" w:color="auto"/>
              <w:right w:val="single" w:sz="4" w:space="0" w:color="auto"/>
            </w:tcBorders>
          </w:tcPr>
          <w:p w14:paraId="1FADB702" w14:textId="16EA44A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461</w:t>
            </w:r>
          </w:p>
        </w:tc>
        <w:tc>
          <w:tcPr>
            <w:tcW w:w="617" w:type="dxa"/>
            <w:tcBorders>
              <w:top w:val="single" w:sz="4" w:space="0" w:color="auto"/>
              <w:left w:val="single" w:sz="4" w:space="0" w:color="auto"/>
              <w:bottom w:val="single" w:sz="4" w:space="0" w:color="auto"/>
              <w:right w:val="single" w:sz="4" w:space="0" w:color="auto"/>
            </w:tcBorders>
          </w:tcPr>
          <w:p w14:paraId="66529892" w14:textId="3459111D"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9B418D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D2AD1D7" w14:textId="0740171D"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99999999</w:t>
            </w:r>
          </w:p>
        </w:tc>
        <w:tc>
          <w:tcPr>
            <w:tcW w:w="2003" w:type="dxa"/>
            <w:tcBorders>
              <w:top w:val="single" w:sz="4" w:space="0" w:color="auto"/>
              <w:left w:val="single" w:sz="4" w:space="0" w:color="auto"/>
              <w:bottom w:val="single" w:sz="4" w:space="0" w:color="auto"/>
              <w:right w:val="single" w:sz="4" w:space="0" w:color="auto"/>
            </w:tcBorders>
          </w:tcPr>
          <w:p w14:paraId="4EC1131A" w14:textId="40C35C26"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Øvrige/private</w:t>
            </w:r>
          </w:p>
        </w:tc>
        <w:tc>
          <w:tcPr>
            <w:tcW w:w="1137" w:type="dxa"/>
            <w:tcBorders>
              <w:top w:val="single" w:sz="4" w:space="0" w:color="auto"/>
              <w:left w:val="single" w:sz="4" w:space="0" w:color="auto"/>
              <w:bottom w:val="single" w:sz="4" w:space="0" w:color="auto"/>
              <w:right w:val="single" w:sz="4" w:space="0" w:color="auto"/>
            </w:tcBorders>
          </w:tcPr>
          <w:p w14:paraId="600698CC" w14:textId="0435755E"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7820A778" w14:textId="21B2E284" w:rsidR="00CD11B1" w:rsidRPr="00147425" w:rsidRDefault="00CD11B1" w:rsidP="00CD11B1">
            <w:pPr>
              <w:jc w:val="center"/>
              <w:rPr>
                <w:rFonts w:ascii="Trebuchet MS" w:hAnsi="Trebuchet MS" w:cs="Arial"/>
                <w:bCs/>
                <w:sz w:val="12"/>
                <w:szCs w:val="12"/>
              </w:rPr>
            </w:pPr>
            <w:r w:rsidRPr="000D3450">
              <w:rPr>
                <w:rFonts w:ascii="Trebuchet MS" w:hAnsi="Trebuchet MS" w:cs="Arial"/>
                <w:iCs/>
                <w:color w:val="E36C0A" w:themeColor="accent6" w:themeShade="BF"/>
                <w:sz w:val="12"/>
                <w:szCs w:val="12"/>
              </w:rPr>
              <w:t>1</w:t>
            </w:r>
          </w:p>
        </w:tc>
      </w:tr>
      <w:tr w:rsidR="00CD11B1" w:rsidRPr="00147425" w14:paraId="747FAFB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0BA1E9B" w14:textId="605351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64502018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F34E0BF" w14:textId="777634A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Helsingør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A9EE152" w14:textId="0CCF15A8"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217</w:t>
            </w:r>
          </w:p>
        </w:tc>
        <w:tc>
          <w:tcPr>
            <w:tcW w:w="642" w:type="dxa"/>
            <w:tcBorders>
              <w:top w:val="single" w:sz="4" w:space="0" w:color="auto"/>
              <w:left w:val="single" w:sz="4" w:space="0" w:color="auto"/>
              <w:bottom w:val="single" w:sz="4" w:space="0" w:color="auto"/>
              <w:right w:val="single" w:sz="4" w:space="0" w:color="auto"/>
            </w:tcBorders>
          </w:tcPr>
          <w:p w14:paraId="7C36C9C6" w14:textId="7F7E94F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CE7999A"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BFC9FB5" w14:textId="57F259D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29188459</w:t>
            </w:r>
          </w:p>
        </w:tc>
        <w:tc>
          <w:tcPr>
            <w:tcW w:w="1971" w:type="dxa"/>
            <w:tcBorders>
              <w:top w:val="single" w:sz="4" w:space="0" w:color="auto"/>
              <w:left w:val="single" w:sz="4" w:space="0" w:color="auto"/>
              <w:bottom w:val="single" w:sz="4" w:space="0" w:color="auto"/>
              <w:right w:val="single" w:sz="4" w:space="0" w:color="auto"/>
            </w:tcBorders>
          </w:tcPr>
          <w:p w14:paraId="6587B8C5" w14:textId="076D011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Odsherred Kommune</w:t>
            </w:r>
          </w:p>
        </w:tc>
        <w:tc>
          <w:tcPr>
            <w:tcW w:w="1137" w:type="dxa"/>
            <w:tcBorders>
              <w:top w:val="single" w:sz="4" w:space="0" w:color="auto"/>
              <w:left w:val="single" w:sz="4" w:space="0" w:color="auto"/>
              <w:bottom w:val="single" w:sz="4" w:space="0" w:color="auto"/>
              <w:right w:val="single" w:sz="4" w:space="0" w:color="auto"/>
            </w:tcBorders>
          </w:tcPr>
          <w:p w14:paraId="22C84B7D" w14:textId="7BD0B35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306</w:t>
            </w:r>
          </w:p>
        </w:tc>
        <w:tc>
          <w:tcPr>
            <w:tcW w:w="617" w:type="dxa"/>
            <w:tcBorders>
              <w:top w:val="single" w:sz="4" w:space="0" w:color="auto"/>
              <w:left w:val="single" w:sz="4" w:space="0" w:color="auto"/>
              <w:bottom w:val="single" w:sz="4" w:space="0" w:color="auto"/>
              <w:right w:val="single" w:sz="4" w:space="0" w:color="auto"/>
            </w:tcBorders>
          </w:tcPr>
          <w:p w14:paraId="7904BFCA" w14:textId="107CE979"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63EB03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6DFB870C" w14:textId="466838F0" w:rsidR="00CD11B1" w:rsidRPr="00147425" w:rsidRDefault="00CD11B1" w:rsidP="00CD11B1">
            <w:pPr>
              <w:rPr>
                <w:rFonts w:ascii="Trebuchet MS" w:hAnsi="Trebuchet MS" w:cs="Arial"/>
                <w:color w:val="7030A0"/>
                <w:sz w:val="12"/>
                <w:szCs w:val="12"/>
              </w:rPr>
            </w:pPr>
          </w:p>
        </w:tc>
        <w:tc>
          <w:tcPr>
            <w:tcW w:w="2003" w:type="dxa"/>
            <w:tcBorders>
              <w:top w:val="single" w:sz="4" w:space="0" w:color="auto"/>
              <w:left w:val="single" w:sz="4" w:space="0" w:color="auto"/>
              <w:bottom w:val="single" w:sz="4" w:space="0" w:color="auto"/>
              <w:right w:val="single" w:sz="4" w:space="0" w:color="auto"/>
            </w:tcBorders>
          </w:tcPr>
          <w:p w14:paraId="6578B95D" w14:textId="559168A4" w:rsidR="00CD11B1" w:rsidRPr="00147425" w:rsidRDefault="00CD11B1" w:rsidP="00CD11B1">
            <w:pPr>
              <w:rPr>
                <w:rFonts w:ascii="Trebuchet MS" w:hAnsi="Trebuchet MS" w:cs="Arial"/>
                <w:color w:val="7030A0"/>
                <w:sz w:val="12"/>
                <w:szCs w:val="12"/>
              </w:rPr>
            </w:pPr>
          </w:p>
        </w:tc>
        <w:tc>
          <w:tcPr>
            <w:tcW w:w="1137" w:type="dxa"/>
            <w:tcBorders>
              <w:top w:val="single" w:sz="4" w:space="0" w:color="auto"/>
              <w:left w:val="single" w:sz="4" w:space="0" w:color="auto"/>
              <w:bottom w:val="single" w:sz="4" w:space="0" w:color="auto"/>
              <w:right w:val="single" w:sz="4" w:space="0" w:color="auto"/>
            </w:tcBorders>
          </w:tcPr>
          <w:p w14:paraId="636C151A" w14:textId="56DF74D1"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44726B00" w14:textId="6780E509" w:rsidR="00CD11B1" w:rsidRPr="00147425" w:rsidRDefault="00CD11B1" w:rsidP="00CD11B1">
            <w:pPr>
              <w:jc w:val="center"/>
              <w:rPr>
                <w:rFonts w:ascii="Trebuchet MS" w:hAnsi="Trebuchet MS" w:cs="Arial"/>
                <w:bCs/>
                <w:sz w:val="12"/>
                <w:szCs w:val="12"/>
              </w:rPr>
            </w:pPr>
          </w:p>
        </w:tc>
      </w:tr>
      <w:tr w:rsidR="00CD11B1" w:rsidRPr="00147425" w14:paraId="6837D13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184318E" w14:textId="3626884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63640719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76DF206" w14:textId="7F46C1A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Herlev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FEA9710" w14:textId="5880879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163</w:t>
            </w:r>
          </w:p>
        </w:tc>
        <w:tc>
          <w:tcPr>
            <w:tcW w:w="642" w:type="dxa"/>
            <w:tcBorders>
              <w:top w:val="single" w:sz="4" w:space="0" w:color="auto"/>
              <w:left w:val="single" w:sz="4" w:space="0" w:color="auto"/>
              <w:bottom w:val="single" w:sz="4" w:space="0" w:color="auto"/>
              <w:right w:val="single" w:sz="4" w:space="0" w:color="auto"/>
            </w:tcBorders>
          </w:tcPr>
          <w:p w14:paraId="25B21436" w14:textId="55DEE7B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BBE1576"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64A3267" w14:textId="4A43E84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29189668</w:t>
            </w:r>
          </w:p>
        </w:tc>
        <w:tc>
          <w:tcPr>
            <w:tcW w:w="1971" w:type="dxa"/>
            <w:tcBorders>
              <w:top w:val="single" w:sz="4" w:space="0" w:color="auto"/>
              <w:left w:val="single" w:sz="4" w:space="0" w:color="auto"/>
              <w:bottom w:val="single" w:sz="4" w:space="0" w:color="auto"/>
              <w:right w:val="single" w:sz="4" w:space="0" w:color="auto"/>
            </w:tcBorders>
          </w:tcPr>
          <w:p w14:paraId="677C476C" w14:textId="2A32F6A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Randers Kommune</w:t>
            </w:r>
          </w:p>
        </w:tc>
        <w:tc>
          <w:tcPr>
            <w:tcW w:w="1137" w:type="dxa"/>
            <w:tcBorders>
              <w:top w:val="single" w:sz="4" w:space="0" w:color="auto"/>
              <w:left w:val="single" w:sz="4" w:space="0" w:color="auto"/>
              <w:bottom w:val="single" w:sz="4" w:space="0" w:color="auto"/>
              <w:right w:val="single" w:sz="4" w:space="0" w:color="auto"/>
            </w:tcBorders>
          </w:tcPr>
          <w:p w14:paraId="25CCE84E" w14:textId="002C94F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730</w:t>
            </w:r>
          </w:p>
        </w:tc>
        <w:tc>
          <w:tcPr>
            <w:tcW w:w="617" w:type="dxa"/>
            <w:tcBorders>
              <w:top w:val="single" w:sz="4" w:space="0" w:color="auto"/>
              <w:left w:val="single" w:sz="4" w:space="0" w:color="auto"/>
              <w:bottom w:val="single" w:sz="4" w:space="0" w:color="auto"/>
              <w:right w:val="single" w:sz="4" w:space="0" w:color="auto"/>
            </w:tcBorders>
          </w:tcPr>
          <w:p w14:paraId="40F8CBA8" w14:textId="495AD79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3A9C54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301CEB8" w14:textId="2B4D8266" w:rsidR="00CD11B1" w:rsidRPr="00147425" w:rsidRDefault="00CD11B1" w:rsidP="00CD11B1">
            <w:pPr>
              <w:rPr>
                <w:rFonts w:ascii="Trebuchet MS" w:hAnsi="Trebuchet MS" w:cs="Arial"/>
                <w:color w:val="7030A0"/>
                <w:sz w:val="12"/>
                <w:szCs w:val="12"/>
              </w:rPr>
            </w:pPr>
          </w:p>
        </w:tc>
        <w:tc>
          <w:tcPr>
            <w:tcW w:w="2003" w:type="dxa"/>
            <w:tcBorders>
              <w:top w:val="single" w:sz="4" w:space="0" w:color="auto"/>
              <w:left w:val="single" w:sz="4" w:space="0" w:color="auto"/>
              <w:bottom w:val="single" w:sz="4" w:space="0" w:color="auto"/>
              <w:right w:val="single" w:sz="4" w:space="0" w:color="auto"/>
            </w:tcBorders>
          </w:tcPr>
          <w:p w14:paraId="37643CD7" w14:textId="46259838" w:rsidR="00CD11B1" w:rsidRPr="00147425" w:rsidRDefault="00CD11B1" w:rsidP="00CD11B1">
            <w:pPr>
              <w:rPr>
                <w:rFonts w:ascii="Trebuchet MS" w:hAnsi="Trebuchet MS" w:cs="Arial"/>
                <w:color w:val="7030A0"/>
                <w:sz w:val="12"/>
                <w:szCs w:val="12"/>
              </w:rPr>
            </w:pPr>
          </w:p>
        </w:tc>
        <w:tc>
          <w:tcPr>
            <w:tcW w:w="1137" w:type="dxa"/>
            <w:tcBorders>
              <w:top w:val="single" w:sz="4" w:space="0" w:color="auto"/>
              <w:left w:val="single" w:sz="4" w:space="0" w:color="auto"/>
              <w:bottom w:val="single" w:sz="4" w:space="0" w:color="auto"/>
              <w:right w:val="single" w:sz="4" w:space="0" w:color="auto"/>
            </w:tcBorders>
          </w:tcPr>
          <w:p w14:paraId="1B7ECF56" w14:textId="3DD8EDBF"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6AE4D7CD" w14:textId="275D3577" w:rsidR="00CD11B1" w:rsidRPr="00147425" w:rsidRDefault="00CD11B1" w:rsidP="00CD11B1">
            <w:pPr>
              <w:jc w:val="center"/>
              <w:rPr>
                <w:rFonts w:ascii="Trebuchet MS" w:hAnsi="Trebuchet MS" w:cs="Arial"/>
                <w:bCs/>
                <w:sz w:val="12"/>
                <w:szCs w:val="12"/>
              </w:rPr>
            </w:pPr>
          </w:p>
        </w:tc>
      </w:tr>
      <w:tr w:rsidR="00CD11B1" w:rsidRPr="00147425" w14:paraId="1D3ADDC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06189CA" w14:textId="0F0ACC2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8EFD250" w14:textId="2C47C9F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Herning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3642F4A" w14:textId="591CE17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657</w:t>
            </w:r>
          </w:p>
        </w:tc>
        <w:tc>
          <w:tcPr>
            <w:tcW w:w="642" w:type="dxa"/>
            <w:tcBorders>
              <w:top w:val="single" w:sz="4" w:space="0" w:color="auto"/>
              <w:left w:val="single" w:sz="4" w:space="0" w:color="auto"/>
              <w:bottom w:val="single" w:sz="4" w:space="0" w:color="auto"/>
              <w:right w:val="single" w:sz="4" w:space="0" w:color="auto"/>
            </w:tcBorders>
          </w:tcPr>
          <w:p w14:paraId="5576F6D5" w14:textId="4402D4B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FE8381F"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ABDE8F0" w14:textId="3D0C8C6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29189463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29DF357" w14:textId="257217A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Rebild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08D1445" w14:textId="2502B7F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840</w:t>
            </w:r>
          </w:p>
        </w:tc>
        <w:tc>
          <w:tcPr>
            <w:tcW w:w="617" w:type="dxa"/>
            <w:tcBorders>
              <w:top w:val="single" w:sz="4" w:space="0" w:color="auto"/>
              <w:left w:val="single" w:sz="4" w:space="0" w:color="auto"/>
              <w:bottom w:val="single" w:sz="4" w:space="0" w:color="auto"/>
              <w:right w:val="single" w:sz="4" w:space="0" w:color="auto"/>
            </w:tcBorders>
          </w:tcPr>
          <w:p w14:paraId="3F4F4F5E" w14:textId="7458451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60A4B1B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943A2A3" w14:textId="22E7D538" w:rsidR="00CD11B1" w:rsidRPr="00147425" w:rsidRDefault="00CD11B1" w:rsidP="00CD11B1">
            <w:pPr>
              <w:rPr>
                <w:rFonts w:ascii="Trebuchet MS" w:hAnsi="Trebuchet MS" w:cs="Arial"/>
                <w:sz w:val="12"/>
                <w:szCs w:val="12"/>
              </w:rPr>
            </w:pPr>
          </w:p>
        </w:tc>
        <w:tc>
          <w:tcPr>
            <w:tcW w:w="2003" w:type="dxa"/>
            <w:tcBorders>
              <w:top w:val="single" w:sz="4" w:space="0" w:color="auto"/>
              <w:left w:val="single" w:sz="4" w:space="0" w:color="auto"/>
              <w:bottom w:val="single" w:sz="4" w:space="0" w:color="auto"/>
              <w:right w:val="single" w:sz="4" w:space="0" w:color="auto"/>
            </w:tcBorders>
          </w:tcPr>
          <w:p w14:paraId="22C30E2D" w14:textId="69595391" w:rsidR="00CD11B1" w:rsidRPr="00147425" w:rsidRDefault="00CD11B1" w:rsidP="00CD11B1">
            <w:pPr>
              <w:rPr>
                <w:rFonts w:ascii="Trebuchet MS" w:hAnsi="Trebuchet MS" w:cs="Arial"/>
                <w:sz w:val="12"/>
                <w:szCs w:val="12"/>
              </w:rPr>
            </w:pPr>
          </w:p>
        </w:tc>
        <w:tc>
          <w:tcPr>
            <w:tcW w:w="1137" w:type="dxa"/>
            <w:tcBorders>
              <w:top w:val="single" w:sz="4" w:space="0" w:color="auto"/>
              <w:left w:val="single" w:sz="4" w:space="0" w:color="auto"/>
              <w:bottom w:val="single" w:sz="4" w:space="0" w:color="auto"/>
              <w:right w:val="single" w:sz="4" w:space="0" w:color="auto"/>
            </w:tcBorders>
          </w:tcPr>
          <w:p w14:paraId="30038859" w14:textId="54CD76F4"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12929A6C" w14:textId="579045AA" w:rsidR="00CD11B1" w:rsidRPr="00147425" w:rsidRDefault="00CD11B1" w:rsidP="00CD11B1">
            <w:pPr>
              <w:jc w:val="center"/>
              <w:rPr>
                <w:rFonts w:ascii="Trebuchet MS" w:hAnsi="Trebuchet MS" w:cs="Arial"/>
                <w:bCs/>
                <w:sz w:val="12"/>
                <w:szCs w:val="12"/>
              </w:rPr>
            </w:pPr>
          </w:p>
        </w:tc>
      </w:tr>
      <w:tr w:rsidR="00CD11B1" w:rsidRPr="00147425" w14:paraId="3C3AC25D"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65AEC23" w14:textId="3BA86B8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29189366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921FA8C" w14:textId="47328A4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Hillerød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7957BB0" w14:textId="78EF133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219</w:t>
            </w:r>
          </w:p>
        </w:tc>
        <w:tc>
          <w:tcPr>
            <w:tcW w:w="642" w:type="dxa"/>
            <w:tcBorders>
              <w:top w:val="single" w:sz="4" w:space="0" w:color="auto"/>
              <w:left w:val="single" w:sz="4" w:space="0" w:color="auto"/>
              <w:bottom w:val="single" w:sz="4" w:space="0" w:color="auto"/>
              <w:right w:val="single" w:sz="4" w:space="0" w:color="auto"/>
            </w:tcBorders>
          </w:tcPr>
          <w:p w14:paraId="4CB6FCEF" w14:textId="06C10DE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312292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AC280B6" w14:textId="795F4C55"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29189609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2D08607" w14:textId="5800561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Ringkøbing-Skjern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4B2B86B" w14:textId="1FF3518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760</w:t>
            </w:r>
          </w:p>
        </w:tc>
        <w:tc>
          <w:tcPr>
            <w:tcW w:w="617" w:type="dxa"/>
            <w:tcBorders>
              <w:top w:val="single" w:sz="4" w:space="0" w:color="auto"/>
              <w:left w:val="single" w:sz="4" w:space="0" w:color="auto"/>
              <w:bottom w:val="single" w:sz="4" w:space="0" w:color="auto"/>
              <w:right w:val="single" w:sz="4" w:space="0" w:color="auto"/>
            </w:tcBorders>
          </w:tcPr>
          <w:p w14:paraId="0759E712" w14:textId="548C539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025D4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C242EB" w14:textId="383E7ABA" w:rsidR="00CD11B1" w:rsidRPr="000D3450" w:rsidRDefault="00CD11B1" w:rsidP="00CD11B1">
            <w:pPr>
              <w:rPr>
                <w:rFonts w:ascii="Trebuchet MS" w:hAnsi="Trebuchet MS" w:cs="Arial"/>
                <w:iCs/>
                <w:color w:val="E36C0A" w:themeColor="accent6" w:themeShade="BF"/>
                <w:sz w:val="12"/>
                <w:szCs w:val="12"/>
              </w:rPr>
            </w:pPr>
          </w:p>
        </w:tc>
        <w:tc>
          <w:tcPr>
            <w:tcW w:w="2003" w:type="dxa"/>
            <w:tcBorders>
              <w:top w:val="single" w:sz="4" w:space="0" w:color="auto"/>
              <w:left w:val="single" w:sz="4" w:space="0" w:color="auto"/>
              <w:bottom w:val="single" w:sz="4" w:space="0" w:color="auto"/>
              <w:right w:val="single" w:sz="4" w:space="0" w:color="auto"/>
            </w:tcBorders>
          </w:tcPr>
          <w:p w14:paraId="0F8DF316" w14:textId="0F0B1C04" w:rsidR="00CD11B1" w:rsidRPr="000D3450" w:rsidRDefault="00CD11B1" w:rsidP="00CD11B1">
            <w:pPr>
              <w:rPr>
                <w:rFonts w:ascii="Trebuchet MS" w:hAnsi="Trebuchet MS" w:cs="Arial"/>
                <w:iCs/>
                <w:color w:val="E36C0A" w:themeColor="accent6" w:themeShade="BF"/>
                <w:sz w:val="12"/>
                <w:szCs w:val="12"/>
              </w:rPr>
            </w:pPr>
          </w:p>
        </w:tc>
        <w:tc>
          <w:tcPr>
            <w:tcW w:w="1137" w:type="dxa"/>
            <w:tcBorders>
              <w:top w:val="single" w:sz="4" w:space="0" w:color="auto"/>
              <w:left w:val="single" w:sz="4" w:space="0" w:color="auto"/>
              <w:bottom w:val="single" w:sz="4" w:space="0" w:color="auto"/>
              <w:right w:val="single" w:sz="4" w:space="0" w:color="auto"/>
            </w:tcBorders>
          </w:tcPr>
          <w:p w14:paraId="53B351EE" w14:textId="77777777" w:rsidR="00CD11B1" w:rsidRPr="000D3450" w:rsidRDefault="00CD11B1" w:rsidP="00CD11B1">
            <w:pPr>
              <w:jc w:val="center"/>
              <w:rPr>
                <w:rFonts w:ascii="Trebuchet MS" w:hAnsi="Trebuchet MS" w:cs="Arial"/>
                <w:iCs/>
                <w:color w:val="E36C0A" w:themeColor="accent6" w:themeShade="BF"/>
                <w:sz w:val="12"/>
                <w:szCs w:val="12"/>
              </w:rPr>
            </w:pPr>
          </w:p>
        </w:tc>
        <w:tc>
          <w:tcPr>
            <w:tcW w:w="605" w:type="dxa"/>
            <w:tcBorders>
              <w:top w:val="single" w:sz="4" w:space="0" w:color="auto"/>
              <w:left w:val="single" w:sz="4" w:space="0" w:color="auto"/>
              <w:bottom w:val="single" w:sz="4" w:space="0" w:color="auto"/>
              <w:right w:val="single" w:sz="4" w:space="0" w:color="auto"/>
            </w:tcBorders>
          </w:tcPr>
          <w:p w14:paraId="215B077B" w14:textId="32EB7C44" w:rsidR="00CD11B1" w:rsidRPr="000D3450" w:rsidRDefault="00CD11B1" w:rsidP="00CD11B1">
            <w:pPr>
              <w:jc w:val="center"/>
              <w:rPr>
                <w:rFonts w:ascii="Trebuchet MS" w:hAnsi="Trebuchet MS" w:cs="Arial"/>
                <w:iCs/>
                <w:color w:val="E36C0A" w:themeColor="accent6" w:themeShade="BF"/>
                <w:sz w:val="12"/>
                <w:szCs w:val="12"/>
              </w:rPr>
            </w:pPr>
          </w:p>
        </w:tc>
      </w:tr>
    </w:tbl>
    <w:p w14:paraId="582BD61F" w14:textId="77777777" w:rsidR="007D3322" w:rsidRPr="00587E37" w:rsidRDefault="00587E37" w:rsidP="00587E37">
      <w:pPr>
        <w:pStyle w:val="Overskrift1"/>
        <w:rPr>
          <w:szCs w:val="36"/>
        </w:rPr>
      </w:pPr>
      <w:r>
        <w:rPr>
          <w:b/>
          <w:sz w:val="28"/>
          <w:szCs w:val="28"/>
        </w:rPr>
        <w:br w:type="page"/>
      </w:r>
      <w:bookmarkStart w:id="78" w:name="_Toc292448048"/>
      <w:bookmarkStart w:id="79" w:name="_Toc292448217"/>
      <w:bookmarkStart w:id="80" w:name="_Toc292692146"/>
      <w:bookmarkStart w:id="81" w:name="_Toc292713273"/>
      <w:bookmarkStart w:id="82" w:name="_Toc292865159"/>
      <w:bookmarkStart w:id="83" w:name="_Toc63351384"/>
      <w:bookmarkStart w:id="84" w:name="OLE_LINK5"/>
      <w:bookmarkStart w:id="85" w:name="OLE_LINK6"/>
      <w:r w:rsidR="00461B48" w:rsidRPr="00587E37">
        <w:rPr>
          <w:szCs w:val="28"/>
        </w:rPr>
        <w:lastRenderedPageBreak/>
        <w:t>4</w:t>
      </w:r>
      <w:r w:rsidR="007D3322" w:rsidRPr="00587E37">
        <w:t xml:space="preserve">. </w:t>
      </w:r>
      <w:bookmarkStart w:id="86" w:name="_Hlk57646312"/>
      <w:r w:rsidR="007D3322" w:rsidRPr="00587E37">
        <w:t xml:space="preserve">Standardiserede felter i </w:t>
      </w:r>
      <w:r w:rsidR="007E15C7" w:rsidRPr="00587E37">
        <w:t>temas</w:t>
      </w:r>
      <w:r w:rsidR="007D3322" w:rsidRPr="00587E37">
        <w:t>pecifikke datamodeller</w:t>
      </w:r>
      <w:r w:rsidR="00650B62" w:rsidRPr="00587E37">
        <w:t xml:space="preserve"> </w:t>
      </w:r>
      <w:bookmarkEnd w:id="86"/>
      <w:r w:rsidR="00CC6D40" w:rsidRPr="00587E37">
        <w:rPr>
          <w:szCs w:val="36"/>
        </w:rPr>
        <w:t>(fælles-fælles)</w:t>
      </w:r>
      <w:bookmarkEnd w:id="78"/>
      <w:bookmarkEnd w:id="79"/>
      <w:bookmarkEnd w:id="80"/>
      <w:bookmarkEnd w:id="81"/>
      <w:bookmarkEnd w:id="82"/>
      <w:bookmarkEnd w:id="83"/>
    </w:p>
    <w:p w14:paraId="24C24EC9" w14:textId="77777777" w:rsidR="007D3322" w:rsidRPr="00A32757" w:rsidRDefault="007D3322" w:rsidP="007D332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 xml:space="preserve">I forbindelse med fastlæggelse af de </w:t>
      </w:r>
      <w:r w:rsidR="007E15C7">
        <w:rPr>
          <w:rFonts w:ascii="Trebuchet MS" w:hAnsi="Trebuchet MS" w:cs="Trebuchet MS"/>
          <w:sz w:val="18"/>
          <w:szCs w:val="18"/>
        </w:rPr>
        <w:t>temaspecifik</w:t>
      </w:r>
      <w:r w:rsidRPr="00A32757">
        <w:rPr>
          <w:rFonts w:ascii="Trebuchet MS" w:hAnsi="Trebuchet MS" w:cs="Trebuchet MS"/>
          <w:sz w:val="18"/>
          <w:szCs w:val="18"/>
        </w:rPr>
        <w:t>ke datamodeller skal følgende standardiserede felter benyttes som beskrevet, hvis det vurderes at være relevant ved specifikation af et datasæt.</w:t>
      </w:r>
    </w:p>
    <w:p w14:paraId="4D554199" w14:textId="77777777" w:rsidR="007D3322" w:rsidRPr="00A32757" w:rsidRDefault="00461B48" w:rsidP="00F23718">
      <w:pPr>
        <w:pStyle w:val="Overskrift2"/>
      </w:pPr>
      <w:bookmarkStart w:id="87" w:name="_Toc292448049"/>
      <w:bookmarkStart w:id="88" w:name="_Toc292448218"/>
      <w:bookmarkStart w:id="89" w:name="_Toc292692147"/>
      <w:bookmarkStart w:id="90" w:name="_Toc292713274"/>
      <w:bookmarkStart w:id="91" w:name="_Toc292865160"/>
      <w:bookmarkStart w:id="92" w:name="_Toc63351385"/>
      <w:r>
        <w:t>4</w:t>
      </w:r>
      <w:r w:rsidR="007D3322" w:rsidRPr="00A32757">
        <w:t xml:space="preserve">.1 Standardiserede </w:t>
      </w:r>
      <w:bookmarkEnd w:id="84"/>
      <w:bookmarkEnd w:id="85"/>
      <w:r w:rsidR="007D3322" w:rsidRPr="00A32757">
        <w:t xml:space="preserve">felter til de </w:t>
      </w:r>
      <w:r w:rsidR="007E15C7">
        <w:t>temaspecifik</w:t>
      </w:r>
      <w:r w:rsidR="007D3322" w:rsidRPr="00A32757">
        <w:t>ke datamodeller</w:t>
      </w:r>
      <w:bookmarkEnd w:id="87"/>
      <w:bookmarkEnd w:id="88"/>
      <w:bookmarkEnd w:id="89"/>
      <w:bookmarkEnd w:id="90"/>
      <w:bookmarkEnd w:id="91"/>
      <w:bookmarkEnd w:id="92"/>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1276"/>
        <w:gridCol w:w="430"/>
        <w:gridCol w:w="3539"/>
        <w:gridCol w:w="1276"/>
        <w:gridCol w:w="1417"/>
        <w:gridCol w:w="1276"/>
        <w:gridCol w:w="2835"/>
      </w:tblGrid>
      <w:tr w:rsidR="00741A51" w:rsidRPr="00353B49" w14:paraId="481D08F1" w14:textId="77777777" w:rsidTr="005329F4">
        <w:tc>
          <w:tcPr>
            <w:tcW w:w="2405" w:type="dxa"/>
            <w:tcBorders>
              <w:bottom w:val="single" w:sz="4" w:space="0" w:color="auto"/>
            </w:tcBorders>
            <w:shd w:val="clear" w:color="auto" w:fill="D9D9D9"/>
            <w:vAlign w:val="center"/>
          </w:tcPr>
          <w:p w14:paraId="5AC2567C" w14:textId="77777777" w:rsidR="00741A51" w:rsidRPr="00353B49" w:rsidRDefault="00741A51" w:rsidP="00671797">
            <w:pPr>
              <w:rPr>
                <w:rFonts w:ascii="Trebuchet MS" w:hAnsi="Trebuchet MS" w:cs="Trebuchet MS"/>
                <w:b/>
                <w:bCs/>
                <w:sz w:val="18"/>
                <w:szCs w:val="18"/>
              </w:rPr>
            </w:pPr>
            <w:r w:rsidRPr="00353B49">
              <w:rPr>
                <w:rFonts w:ascii="Trebuchet MS" w:hAnsi="Trebuchet MS" w:cs="Trebuchet MS"/>
                <w:b/>
                <w:bCs/>
                <w:sz w:val="18"/>
                <w:szCs w:val="18"/>
              </w:rPr>
              <w:t>Feltnavn</w:t>
            </w:r>
          </w:p>
        </w:tc>
        <w:tc>
          <w:tcPr>
            <w:tcW w:w="1276" w:type="dxa"/>
            <w:tcBorders>
              <w:bottom w:val="single" w:sz="4" w:space="0" w:color="auto"/>
            </w:tcBorders>
            <w:shd w:val="clear" w:color="auto" w:fill="D9D9D9"/>
          </w:tcPr>
          <w:p w14:paraId="7849BF73" w14:textId="117874F9" w:rsidR="00741A51" w:rsidRPr="00353B49" w:rsidRDefault="00741A51" w:rsidP="00671797">
            <w:pPr>
              <w:rPr>
                <w:rFonts w:ascii="Trebuchet MS" w:hAnsi="Trebuchet MS" w:cs="Trebuchet MS"/>
                <w:b/>
                <w:bCs/>
                <w:sz w:val="18"/>
                <w:szCs w:val="18"/>
              </w:rPr>
            </w:pPr>
            <w:r>
              <w:rPr>
                <w:rFonts w:ascii="Trebuchet MS" w:hAnsi="Trebuchet MS" w:cs="Trebuchet MS"/>
                <w:b/>
                <w:bCs/>
                <w:sz w:val="18"/>
                <w:szCs w:val="18"/>
              </w:rPr>
              <w:t>Feltnavn10</w:t>
            </w:r>
          </w:p>
        </w:tc>
        <w:tc>
          <w:tcPr>
            <w:tcW w:w="3969" w:type="dxa"/>
            <w:gridSpan w:val="2"/>
            <w:tcBorders>
              <w:bottom w:val="single" w:sz="4" w:space="0" w:color="auto"/>
            </w:tcBorders>
            <w:shd w:val="clear" w:color="auto" w:fill="D9D9D9"/>
            <w:vAlign w:val="center"/>
          </w:tcPr>
          <w:p w14:paraId="6C7CACF5" w14:textId="53C2EEA3"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06043203"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69FF4C11"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0216241C" w14:textId="77777777" w:rsidR="00741A51" w:rsidRPr="004D56BE" w:rsidRDefault="00741A51" w:rsidP="0051728E">
            <w:pPr>
              <w:autoSpaceDE w:val="0"/>
              <w:autoSpaceDN w:val="0"/>
              <w:adjustRightInd w:val="0"/>
              <w:rPr>
                <w:rFonts w:ascii="Trebuchet MS" w:hAnsi="Trebuchet MS" w:cs="Trebuchet MS"/>
                <w:b/>
                <w:bCs/>
                <w:sz w:val="17"/>
                <w:szCs w:val="17"/>
              </w:rPr>
            </w:pPr>
            <w:r w:rsidRPr="004D56BE">
              <w:rPr>
                <w:rFonts w:ascii="Trebuchet MS" w:hAnsi="Trebuchet MS" w:cs="Trebuchet MS"/>
                <w:b/>
                <w:bCs/>
                <w:sz w:val="17"/>
                <w:szCs w:val="17"/>
              </w:rPr>
              <w:t>Obligatorisk/</w:t>
            </w:r>
          </w:p>
          <w:p w14:paraId="26740A49" w14:textId="77777777" w:rsidR="00741A51" w:rsidRPr="00353B49" w:rsidRDefault="00741A51" w:rsidP="00671797">
            <w:pPr>
              <w:rPr>
                <w:rFonts w:ascii="Trebuchet MS" w:hAnsi="Trebuchet MS" w:cs="Trebuchet MS"/>
                <w:bCs/>
                <w:sz w:val="18"/>
                <w:szCs w:val="18"/>
              </w:rPr>
            </w:pPr>
            <w:r w:rsidRPr="004D56BE">
              <w:rPr>
                <w:rFonts w:ascii="Trebuchet MS" w:hAnsi="Trebuchet MS" w:cs="Trebuchet MS"/>
                <w:b/>
                <w:bCs/>
                <w:sz w:val="17"/>
                <w:szCs w:val="17"/>
              </w:rPr>
              <w:t>Frit/ System</w:t>
            </w:r>
          </w:p>
        </w:tc>
        <w:tc>
          <w:tcPr>
            <w:tcW w:w="2835" w:type="dxa"/>
            <w:shd w:val="clear" w:color="auto" w:fill="D9D9D9"/>
            <w:vAlign w:val="center"/>
          </w:tcPr>
          <w:p w14:paraId="4CBB4A45"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Eksempel</w:t>
            </w:r>
          </w:p>
        </w:tc>
      </w:tr>
      <w:tr w:rsidR="00741A51" w:rsidRPr="004D056C" w14:paraId="52AC0538"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tcPr>
          <w:p w14:paraId="1CECD128" w14:textId="77777777" w:rsidR="00741A51" w:rsidRPr="0093184F" w:rsidRDefault="00741A51" w:rsidP="00741A51">
            <w:pPr>
              <w:rPr>
                <w:rFonts w:ascii="Trebuchet MS" w:hAnsi="Trebuchet MS"/>
                <w:sz w:val="18"/>
                <w:szCs w:val="18"/>
              </w:rPr>
            </w:pPr>
            <w:proofErr w:type="spellStart"/>
            <w:r w:rsidRPr="0093184F">
              <w:rPr>
                <w:rFonts w:ascii="Trebuchet MS" w:hAnsi="Trebuchet MS"/>
                <w:sz w:val="18"/>
                <w:szCs w:val="18"/>
              </w:rPr>
              <w:t>gyldig_fra</w:t>
            </w:r>
            <w:proofErr w:type="spellEnd"/>
          </w:p>
        </w:tc>
        <w:tc>
          <w:tcPr>
            <w:tcW w:w="1276" w:type="dxa"/>
            <w:tcBorders>
              <w:top w:val="single" w:sz="4" w:space="0" w:color="auto"/>
              <w:left w:val="single" w:sz="4" w:space="0" w:color="auto"/>
              <w:bottom w:val="single" w:sz="4" w:space="0" w:color="auto"/>
              <w:right w:val="single" w:sz="4" w:space="0" w:color="auto"/>
            </w:tcBorders>
          </w:tcPr>
          <w:p w14:paraId="548C8F84" w14:textId="4972F0BE" w:rsidR="00741A51" w:rsidRPr="0093184F" w:rsidRDefault="00741A51" w:rsidP="00741A51">
            <w:pPr>
              <w:rPr>
                <w:rFonts w:ascii="Trebuchet MS" w:hAnsi="Trebuchet MS" w:cs="Trebuchet MS"/>
                <w:sz w:val="18"/>
                <w:szCs w:val="18"/>
              </w:rPr>
            </w:pPr>
            <w:proofErr w:type="spellStart"/>
            <w:r w:rsidRPr="0093184F">
              <w:rPr>
                <w:rFonts w:ascii="Trebuchet MS" w:hAnsi="Trebuchet MS"/>
                <w:sz w:val="18"/>
                <w:szCs w:val="18"/>
              </w:rPr>
              <w:t>gyldig_fra</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4420A992" w14:textId="40428F9F"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Start gyldighedsperiode</w:t>
            </w:r>
          </w:p>
        </w:tc>
        <w:tc>
          <w:tcPr>
            <w:tcW w:w="1276" w:type="dxa"/>
            <w:tcBorders>
              <w:top w:val="single" w:sz="4" w:space="0" w:color="auto"/>
              <w:left w:val="single" w:sz="4" w:space="0" w:color="auto"/>
              <w:bottom w:val="single" w:sz="4" w:space="0" w:color="auto"/>
              <w:right w:val="single" w:sz="4" w:space="0" w:color="auto"/>
            </w:tcBorders>
            <w:vAlign w:val="center"/>
          </w:tcPr>
          <w:p w14:paraId="34162F2A" w14:textId="77777777" w:rsidR="00741A51" w:rsidRPr="0093184F" w:rsidRDefault="00741A51" w:rsidP="00741A51">
            <w:pPr>
              <w:rPr>
                <w:rFonts w:ascii="Trebuchet MS" w:hAnsi="Trebuchet MS" w:cs="Trebuchet MS"/>
                <w:sz w:val="18"/>
                <w:szCs w:val="18"/>
              </w:rPr>
            </w:pPr>
            <w:proofErr w:type="gramStart"/>
            <w:r w:rsidRPr="0093184F">
              <w:rPr>
                <w:rFonts w:ascii="Trebuchet MS" w:hAnsi="Trebuchet MS" w:cs="Trebuchet MS"/>
                <w:sz w:val="18"/>
                <w:szCs w:val="18"/>
              </w:rPr>
              <w:t>ISO dato</w:t>
            </w:r>
            <w:proofErr w:type="gramEnd"/>
          </w:p>
        </w:tc>
        <w:tc>
          <w:tcPr>
            <w:tcW w:w="1417" w:type="dxa"/>
            <w:tcBorders>
              <w:top w:val="single" w:sz="4" w:space="0" w:color="auto"/>
              <w:left w:val="single" w:sz="4" w:space="0" w:color="auto"/>
              <w:bottom w:val="single" w:sz="4" w:space="0" w:color="auto"/>
              <w:right w:val="single" w:sz="4" w:space="0" w:color="auto"/>
            </w:tcBorders>
            <w:vAlign w:val="center"/>
          </w:tcPr>
          <w:p w14:paraId="521C3207"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p w14:paraId="1EB8133B"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2999-12-31</w:t>
            </w:r>
          </w:p>
        </w:tc>
        <w:tc>
          <w:tcPr>
            <w:tcW w:w="1276" w:type="dxa"/>
            <w:tcBorders>
              <w:top w:val="single" w:sz="4" w:space="0" w:color="auto"/>
              <w:left w:val="single" w:sz="4" w:space="0" w:color="auto"/>
              <w:bottom w:val="single" w:sz="4" w:space="0" w:color="auto"/>
              <w:right w:val="single" w:sz="4" w:space="0" w:color="auto"/>
            </w:tcBorders>
            <w:vAlign w:val="center"/>
          </w:tcPr>
          <w:p w14:paraId="16C68C5D" w14:textId="77777777" w:rsidR="00741A51" w:rsidRPr="0093184F" w:rsidRDefault="00741A51" w:rsidP="00741A51">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left w:val="single" w:sz="4" w:space="0" w:color="auto"/>
            </w:tcBorders>
            <w:vAlign w:val="center"/>
          </w:tcPr>
          <w:p w14:paraId="5A037BAA"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tc>
      </w:tr>
      <w:tr w:rsidR="00741A51" w:rsidRPr="00353B49" w14:paraId="514DE992"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tcPr>
          <w:p w14:paraId="2C5114BB" w14:textId="77777777" w:rsidR="00741A51" w:rsidRPr="0093184F" w:rsidRDefault="00741A51" w:rsidP="00741A51">
            <w:pPr>
              <w:rPr>
                <w:rFonts w:ascii="Trebuchet MS" w:hAnsi="Trebuchet MS"/>
                <w:sz w:val="18"/>
                <w:szCs w:val="18"/>
              </w:rPr>
            </w:pPr>
            <w:proofErr w:type="spellStart"/>
            <w:r w:rsidRPr="0093184F">
              <w:rPr>
                <w:rFonts w:ascii="Trebuchet MS" w:hAnsi="Trebuchet MS"/>
                <w:sz w:val="18"/>
                <w:szCs w:val="18"/>
              </w:rPr>
              <w:t>gyldig_til</w:t>
            </w:r>
            <w:proofErr w:type="spellEnd"/>
          </w:p>
        </w:tc>
        <w:tc>
          <w:tcPr>
            <w:tcW w:w="1276" w:type="dxa"/>
            <w:tcBorders>
              <w:top w:val="single" w:sz="4" w:space="0" w:color="auto"/>
              <w:left w:val="single" w:sz="4" w:space="0" w:color="auto"/>
              <w:bottom w:val="single" w:sz="4" w:space="0" w:color="auto"/>
              <w:right w:val="single" w:sz="4" w:space="0" w:color="auto"/>
            </w:tcBorders>
          </w:tcPr>
          <w:p w14:paraId="290008B8" w14:textId="598A8A0E" w:rsidR="00741A51" w:rsidRPr="0093184F" w:rsidRDefault="00741A51" w:rsidP="00741A51">
            <w:pPr>
              <w:rPr>
                <w:rFonts w:ascii="Trebuchet MS" w:hAnsi="Trebuchet MS" w:cs="Trebuchet MS"/>
                <w:sz w:val="18"/>
                <w:szCs w:val="18"/>
              </w:rPr>
            </w:pPr>
            <w:proofErr w:type="spellStart"/>
            <w:r w:rsidRPr="0093184F">
              <w:rPr>
                <w:rFonts w:ascii="Trebuchet MS" w:hAnsi="Trebuchet MS"/>
                <w:sz w:val="18"/>
                <w:szCs w:val="18"/>
              </w:rPr>
              <w:t>gyldig_til</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3D95062D" w14:textId="2F6AA31B"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Slut gyldighedsperiode</w:t>
            </w:r>
          </w:p>
        </w:tc>
        <w:tc>
          <w:tcPr>
            <w:tcW w:w="1276" w:type="dxa"/>
            <w:tcBorders>
              <w:top w:val="single" w:sz="4" w:space="0" w:color="auto"/>
              <w:left w:val="single" w:sz="4" w:space="0" w:color="auto"/>
              <w:bottom w:val="single" w:sz="4" w:space="0" w:color="auto"/>
              <w:right w:val="single" w:sz="4" w:space="0" w:color="auto"/>
            </w:tcBorders>
            <w:vAlign w:val="center"/>
          </w:tcPr>
          <w:p w14:paraId="191AC7B0" w14:textId="77777777" w:rsidR="00741A51" w:rsidRPr="0093184F" w:rsidRDefault="00741A51" w:rsidP="00741A51">
            <w:pPr>
              <w:rPr>
                <w:rFonts w:ascii="Trebuchet MS" w:hAnsi="Trebuchet MS" w:cs="Trebuchet MS"/>
                <w:sz w:val="18"/>
                <w:szCs w:val="18"/>
              </w:rPr>
            </w:pPr>
            <w:proofErr w:type="gramStart"/>
            <w:r w:rsidRPr="0093184F">
              <w:rPr>
                <w:rFonts w:ascii="Trebuchet MS" w:hAnsi="Trebuchet MS" w:cs="Trebuchet MS"/>
                <w:sz w:val="18"/>
                <w:szCs w:val="18"/>
              </w:rPr>
              <w:t>ISO dato</w:t>
            </w:r>
            <w:proofErr w:type="gramEnd"/>
          </w:p>
        </w:tc>
        <w:tc>
          <w:tcPr>
            <w:tcW w:w="1417" w:type="dxa"/>
            <w:tcBorders>
              <w:top w:val="single" w:sz="4" w:space="0" w:color="auto"/>
              <w:left w:val="single" w:sz="4" w:space="0" w:color="auto"/>
              <w:bottom w:val="single" w:sz="4" w:space="0" w:color="auto"/>
              <w:right w:val="single" w:sz="4" w:space="0" w:color="auto"/>
            </w:tcBorders>
            <w:vAlign w:val="center"/>
          </w:tcPr>
          <w:p w14:paraId="336B6E86" w14:textId="77777777" w:rsidR="00741A51" w:rsidRPr="0093184F" w:rsidRDefault="00741A51" w:rsidP="00741A51">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2006-12-31</w:t>
            </w:r>
          </w:p>
          <w:p w14:paraId="3B7BDE60"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2999-12-31</w:t>
            </w:r>
          </w:p>
        </w:tc>
        <w:tc>
          <w:tcPr>
            <w:tcW w:w="1276" w:type="dxa"/>
            <w:tcBorders>
              <w:top w:val="single" w:sz="4" w:space="0" w:color="auto"/>
              <w:left w:val="single" w:sz="4" w:space="0" w:color="auto"/>
              <w:bottom w:val="single" w:sz="4" w:space="0" w:color="auto"/>
              <w:right w:val="single" w:sz="4" w:space="0" w:color="auto"/>
            </w:tcBorders>
            <w:vAlign w:val="center"/>
          </w:tcPr>
          <w:p w14:paraId="1A0EDE98" w14:textId="77777777" w:rsidR="00741A51" w:rsidRPr="0093184F" w:rsidRDefault="00741A51" w:rsidP="00741A51">
            <w:pPr>
              <w:jc w:val="center"/>
              <w:rPr>
                <w:rFonts w:ascii="Trebuchet MS" w:hAnsi="Trebuchet MS" w:cs="Trebuchet MS"/>
                <w:b/>
                <w:sz w:val="18"/>
                <w:szCs w:val="18"/>
              </w:rPr>
            </w:pPr>
            <w:r w:rsidRPr="0093184F">
              <w:rPr>
                <w:rFonts w:ascii="Trebuchet MS" w:hAnsi="Trebuchet MS" w:cs="Trebuchet MS"/>
                <w:sz w:val="18"/>
                <w:szCs w:val="18"/>
              </w:rPr>
              <w:t>F</w:t>
            </w:r>
          </w:p>
        </w:tc>
        <w:tc>
          <w:tcPr>
            <w:tcW w:w="2835" w:type="dxa"/>
            <w:tcBorders>
              <w:left w:val="single" w:sz="4" w:space="0" w:color="auto"/>
            </w:tcBorders>
            <w:vAlign w:val="center"/>
          </w:tcPr>
          <w:p w14:paraId="477E3F44"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tc>
      </w:tr>
      <w:tr w:rsidR="00741A51" w:rsidRPr="00353B49" w14:paraId="0FE6A1C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35066606" w14:textId="77777777" w:rsidR="00741A51" w:rsidRPr="0093184F" w:rsidRDefault="00741A51" w:rsidP="00741A51">
            <w:pPr>
              <w:rPr>
                <w:rFonts w:ascii="Trebuchet MS" w:hAnsi="Trebuchet MS"/>
                <w:sz w:val="18"/>
                <w:szCs w:val="18"/>
              </w:rPr>
            </w:pPr>
            <w:r>
              <w:rPr>
                <w:rFonts w:ascii="Trebuchet MS" w:hAnsi="Trebuchet MS"/>
                <w:sz w:val="18"/>
                <w:szCs w:val="18"/>
              </w:rPr>
              <w:t>l</w:t>
            </w:r>
            <w:r w:rsidRPr="0093184F">
              <w:rPr>
                <w:rFonts w:ascii="Trebuchet MS" w:hAnsi="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tcPr>
          <w:p w14:paraId="24C1924C" w14:textId="32DF1D8B" w:rsidR="00741A51" w:rsidRPr="0093184F" w:rsidRDefault="00741A51" w:rsidP="00741A51">
            <w:pPr>
              <w:rPr>
                <w:rFonts w:ascii="Trebuchet MS" w:hAnsi="Trebuchet MS" w:cs="Trebuchet MS"/>
                <w:sz w:val="18"/>
                <w:szCs w:val="18"/>
              </w:rPr>
            </w:pPr>
            <w:r>
              <w:rPr>
                <w:rFonts w:ascii="Trebuchet MS" w:hAnsi="Trebuchet MS"/>
                <w:sz w:val="18"/>
                <w:szCs w:val="18"/>
              </w:rPr>
              <w:t>l</w:t>
            </w:r>
            <w:r w:rsidRPr="0093184F">
              <w:rPr>
                <w:rFonts w:ascii="Trebuchet MS" w:hAnsi="Trebuchet MS"/>
                <w:sz w:val="18"/>
                <w:szCs w:val="18"/>
              </w:rPr>
              <w:t>ink</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184C1CE" w14:textId="015B4062"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6D0BDC91"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7B19939E"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F4118A6" w14:textId="77777777" w:rsidR="00741A51" w:rsidRPr="0093184F" w:rsidRDefault="00741A51" w:rsidP="00741A51">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left w:val="single" w:sz="4" w:space="0" w:color="auto"/>
              <w:bottom w:val="single" w:sz="4" w:space="0" w:color="auto"/>
            </w:tcBorders>
            <w:vAlign w:val="bottom"/>
          </w:tcPr>
          <w:p w14:paraId="1F5B62B6" w14:textId="77777777" w:rsidR="00741A51" w:rsidRPr="0093184F" w:rsidRDefault="00A23B6B" w:rsidP="00741A51">
            <w:pPr>
              <w:rPr>
                <w:rFonts w:ascii="Trebuchet MS" w:hAnsi="Trebuchet MS" w:cs="Trebuchet MS"/>
                <w:sz w:val="18"/>
                <w:szCs w:val="18"/>
              </w:rPr>
            </w:pPr>
            <w:hyperlink r:id="rId20" w:history="1">
              <w:r w:rsidR="00741A51" w:rsidRPr="0093184F">
                <w:rPr>
                  <w:rStyle w:val="Hyperlink"/>
                  <w:rFonts w:ascii="Trebuchet MS" w:hAnsi="Trebuchet MS" w:cs="Trebuchet MS"/>
                  <w:sz w:val="18"/>
                  <w:szCs w:val="18"/>
                </w:rPr>
                <w:t>http://www.link.dk/123</w:t>
              </w:r>
            </w:hyperlink>
          </w:p>
        </w:tc>
      </w:tr>
      <w:tr w:rsidR="006874AD" w:rsidRPr="006874AD" w14:paraId="00DD73F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313D35E" w14:textId="0583975D"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1</w:t>
            </w:r>
          </w:p>
        </w:tc>
        <w:tc>
          <w:tcPr>
            <w:tcW w:w="1276" w:type="dxa"/>
            <w:tcBorders>
              <w:top w:val="single" w:sz="4" w:space="0" w:color="auto"/>
              <w:left w:val="single" w:sz="4" w:space="0" w:color="auto"/>
              <w:bottom w:val="single" w:sz="4" w:space="0" w:color="auto"/>
              <w:right w:val="single" w:sz="4" w:space="0" w:color="auto"/>
            </w:tcBorders>
          </w:tcPr>
          <w:p w14:paraId="6AA0A512" w14:textId="7F713893"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2FE9A145" w14:textId="728A7C27"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30DCA5F7" w14:textId="11E45CF0"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1BD7BCAA" w14:textId="12A91589"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3E6D879F" w14:textId="4EE5B4FF"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0AF8ABA4" w14:textId="2682ED77" w:rsidR="006874AD" w:rsidRPr="006874AD" w:rsidRDefault="00A23B6B" w:rsidP="00741A51">
            <w:pPr>
              <w:rPr>
                <w:color w:val="E36C0A" w:themeColor="accent6" w:themeShade="BF"/>
              </w:rPr>
            </w:pPr>
            <w:hyperlink r:id="rId21" w:history="1">
              <w:r w:rsidR="006874AD" w:rsidRPr="006874AD">
                <w:rPr>
                  <w:rStyle w:val="Hyperlink"/>
                  <w:rFonts w:ascii="Trebuchet MS" w:hAnsi="Trebuchet MS" w:cs="Trebuchet MS"/>
                  <w:color w:val="E36C0A" w:themeColor="accent6" w:themeShade="BF"/>
                  <w:sz w:val="18"/>
                  <w:szCs w:val="18"/>
                </w:rPr>
                <w:t>http://www.link.dk/123</w:t>
              </w:r>
            </w:hyperlink>
          </w:p>
        </w:tc>
      </w:tr>
      <w:tr w:rsidR="006874AD" w:rsidRPr="006874AD" w14:paraId="3476FFD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1984489F" w14:textId="3B86D8D9"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2</w:t>
            </w:r>
          </w:p>
        </w:tc>
        <w:tc>
          <w:tcPr>
            <w:tcW w:w="1276" w:type="dxa"/>
            <w:tcBorders>
              <w:top w:val="single" w:sz="4" w:space="0" w:color="auto"/>
              <w:left w:val="single" w:sz="4" w:space="0" w:color="auto"/>
              <w:bottom w:val="single" w:sz="4" w:space="0" w:color="auto"/>
              <w:right w:val="single" w:sz="4" w:space="0" w:color="auto"/>
            </w:tcBorders>
          </w:tcPr>
          <w:p w14:paraId="02E2BD07" w14:textId="2B35CE59"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4F7A7109" w14:textId="45C9D05D"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274F48A8" w14:textId="00CE1C49"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27A30C1B" w14:textId="7BABE9A7"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35142EB1" w14:textId="5D5D7812"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62500FB2" w14:textId="07DCA6A8" w:rsidR="006874AD" w:rsidRPr="006874AD" w:rsidRDefault="00A23B6B" w:rsidP="00741A51">
            <w:pPr>
              <w:rPr>
                <w:color w:val="E36C0A" w:themeColor="accent6" w:themeShade="BF"/>
              </w:rPr>
            </w:pPr>
            <w:hyperlink r:id="rId22" w:history="1">
              <w:r w:rsidR="006874AD" w:rsidRPr="006874AD">
                <w:rPr>
                  <w:rStyle w:val="Hyperlink"/>
                  <w:rFonts w:ascii="Trebuchet MS" w:hAnsi="Trebuchet MS" w:cs="Trebuchet MS"/>
                  <w:color w:val="E36C0A" w:themeColor="accent6" w:themeShade="BF"/>
                  <w:sz w:val="18"/>
                  <w:szCs w:val="18"/>
                </w:rPr>
                <w:t>http://www.link.dk/123</w:t>
              </w:r>
            </w:hyperlink>
          </w:p>
        </w:tc>
      </w:tr>
      <w:tr w:rsidR="006874AD" w:rsidRPr="006874AD" w14:paraId="22D76109"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12F8A301" w14:textId="401D2FFB"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3</w:t>
            </w:r>
          </w:p>
        </w:tc>
        <w:tc>
          <w:tcPr>
            <w:tcW w:w="1276" w:type="dxa"/>
            <w:tcBorders>
              <w:top w:val="single" w:sz="4" w:space="0" w:color="auto"/>
              <w:left w:val="single" w:sz="4" w:space="0" w:color="auto"/>
              <w:bottom w:val="single" w:sz="4" w:space="0" w:color="auto"/>
              <w:right w:val="single" w:sz="4" w:space="0" w:color="auto"/>
            </w:tcBorders>
          </w:tcPr>
          <w:p w14:paraId="679229DD" w14:textId="166573A0"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6D5CEE94" w14:textId="6A4B64B6"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2139A82B" w14:textId="7E1FDFBA"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BF52B99" w14:textId="0D2FB76A"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47966C57" w14:textId="65D437C8"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70C724B0" w14:textId="36F225E4" w:rsidR="006874AD" w:rsidRPr="006874AD" w:rsidRDefault="00A23B6B" w:rsidP="00741A51">
            <w:pPr>
              <w:rPr>
                <w:color w:val="E36C0A" w:themeColor="accent6" w:themeShade="BF"/>
              </w:rPr>
            </w:pPr>
            <w:hyperlink r:id="rId23" w:history="1">
              <w:r w:rsidR="006874AD" w:rsidRPr="006874AD">
                <w:rPr>
                  <w:rStyle w:val="Hyperlink"/>
                  <w:rFonts w:ascii="Trebuchet MS" w:hAnsi="Trebuchet MS" w:cs="Trebuchet MS"/>
                  <w:color w:val="E36C0A" w:themeColor="accent6" w:themeShade="BF"/>
                  <w:sz w:val="18"/>
                  <w:szCs w:val="18"/>
                </w:rPr>
                <w:t>http://www.link.dk/123</w:t>
              </w:r>
            </w:hyperlink>
          </w:p>
        </w:tc>
      </w:tr>
      <w:tr w:rsidR="0090240C" w:rsidRPr="0090240C" w14:paraId="6A43C2D1"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37A897A4" w14:textId="60C773A2" w:rsidR="0090240C" w:rsidRPr="0090240C" w:rsidRDefault="0090240C" w:rsidP="00DD750F">
            <w:pPr>
              <w:rPr>
                <w:rFonts w:ascii="Trebuchet MS" w:hAnsi="Trebuchet MS"/>
                <w:color w:val="E36C0A" w:themeColor="accent6" w:themeShade="BF"/>
                <w:sz w:val="18"/>
                <w:szCs w:val="18"/>
              </w:rPr>
            </w:pPr>
            <w:proofErr w:type="spellStart"/>
            <w:r w:rsidRPr="0090240C">
              <w:rPr>
                <w:rFonts w:ascii="Trebuchet MS" w:hAnsi="Trebuchet MS"/>
                <w:color w:val="E36C0A" w:themeColor="accent6" w:themeShade="BF"/>
                <w:sz w:val="18"/>
                <w:szCs w:val="18"/>
              </w:rPr>
              <w:t>foto_link</w:t>
            </w:r>
            <w:proofErr w:type="spellEnd"/>
          </w:p>
        </w:tc>
        <w:tc>
          <w:tcPr>
            <w:tcW w:w="1276" w:type="dxa"/>
            <w:tcBorders>
              <w:top w:val="single" w:sz="4" w:space="0" w:color="auto"/>
              <w:left w:val="single" w:sz="4" w:space="0" w:color="auto"/>
              <w:bottom w:val="single" w:sz="4" w:space="0" w:color="auto"/>
              <w:right w:val="single" w:sz="4" w:space="0" w:color="auto"/>
            </w:tcBorders>
          </w:tcPr>
          <w:p w14:paraId="59CE4498" w14:textId="1DB05AA9" w:rsidR="0090240C" w:rsidRPr="0090240C" w:rsidRDefault="0090240C" w:rsidP="00DD750F">
            <w:pPr>
              <w:rPr>
                <w:rFonts w:ascii="Trebuchet MS" w:hAnsi="Trebuchet MS" w:cs="Trebuchet MS"/>
                <w:color w:val="E36C0A" w:themeColor="accent6" w:themeShade="BF"/>
                <w:sz w:val="18"/>
                <w:szCs w:val="18"/>
              </w:rPr>
            </w:pPr>
            <w:proofErr w:type="spellStart"/>
            <w:r w:rsidRPr="0090240C">
              <w:rPr>
                <w:rFonts w:ascii="Trebuchet MS" w:hAnsi="Trebuchet MS"/>
                <w:color w:val="E36C0A" w:themeColor="accent6" w:themeShade="BF"/>
                <w:sz w:val="18"/>
                <w:szCs w:val="18"/>
              </w:rPr>
              <w:t>foto_link</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92A6923" w14:textId="042A7026"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4B104F76"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4BC54359"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69B5933B"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75DE3FD5" w14:textId="70224995" w:rsidR="0090240C" w:rsidRPr="0090240C" w:rsidRDefault="00A23B6B" w:rsidP="00DD750F">
            <w:pPr>
              <w:rPr>
                <w:rFonts w:ascii="Trebuchet MS" w:hAnsi="Trebuchet MS" w:cs="Trebuchet MS"/>
                <w:color w:val="E36C0A" w:themeColor="accent6" w:themeShade="BF"/>
                <w:sz w:val="18"/>
                <w:szCs w:val="18"/>
              </w:rPr>
            </w:pPr>
            <w:hyperlink r:id="rId24" w:history="1">
              <w:r w:rsidR="0090240C" w:rsidRPr="0090240C">
                <w:rPr>
                  <w:rStyle w:val="Hyperlink"/>
                  <w:rFonts w:ascii="Trebuchet MS" w:hAnsi="Trebuchet MS" w:cs="Trebuchet MS"/>
                  <w:color w:val="E36C0A" w:themeColor="accent6" w:themeShade="BF"/>
                  <w:sz w:val="18"/>
                  <w:szCs w:val="18"/>
                </w:rPr>
                <w:t>http://www.link.dk/</w:t>
              </w:r>
            </w:hyperlink>
            <w:r w:rsidR="0090240C" w:rsidRPr="0090240C">
              <w:rPr>
                <w:rStyle w:val="Hyperlink"/>
                <w:rFonts w:ascii="Trebuchet MS" w:hAnsi="Trebuchet MS" w:cs="Trebuchet MS"/>
                <w:color w:val="E36C0A" w:themeColor="accent6" w:themeShade="BF"/>
                <w:sz w:val="18"/>
                <w:szCs w:val="18"/>
              </w:rPr>
              <w:t>foto.png</w:t>
            </w:r>
          </w:p>
        </w:tc>
      </w:tr>
      <w:tr w:rsidR="0090240C" w:rsidRPr="0090240C" w14:paraId="7AF69375"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495B041" w14:textId="57317F66"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foto_link1</w:t>
            </w:r>
          </w:p>
        </w:tc>
        <w:tc>
          <w:tcPr>
            <w:tcW w:w="1276" w:type="dxa"/>
            <w:tcBorders>
              <w:top w:val="single" w:sz="4" w:space="0" w:color="auto"/>
              <w:left w:val="single" w:sz="4" w:space="0" w:color="auto"/>
              <w:bottom w:val="single" w:sz="4" w:space="0" w:color="auto"/>
              <w:right w:val="single" w:sz="4" w:space="0" w:color="auto"/>
            </w:tcBorders>
          </w:tcPr>
          <w:p w14:paraId="3D978FC5" w14:textId="5139A461"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7A735074" w14:textId="4499C79F"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34E274D1"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6EA8475F"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48C6F25C"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34C8E2A" w14:textId="11CD2EB2" w:rsidR="0090240C" w:rsidRPr="0090240C" w:rsidRDefault="00A23B6B" w:rsidP="00DD750F">
            <w:pPr>
              <w:rPr>
                <w:color w:val="E36C0A" w:themeColor="accent6" w:themeShade="BF"/>
              </w:rPr>
            </w:pPr>
            <w:hyperlink r:id="rId25"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90240C" w:rsidRPr="0090240C" w14:paraId="26E26C40"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083E42A" w14:textId="65D164BC"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foto_link2</w:t>
            </w:r>
          </w:p>
        </w:tc>
        <w:tc>
          <w:tcPr>
            <w:tcW w:w="1276" w:type="dxa"/>
            <w:tcBorders>
              <w:top w:val="single" w:sz="4" w:space="0" w:color="auto"/>
              <w:left w:val="single" w:sz="4" w:space="0" w:color="auto"/>
              <w:bottom w:val="single" w:sz="4" w:space="0" w:color="auto"/>
              <w:right w:val="single" w:sz="4" w:space="0" w:color="auto"/>
            </w:tcBorders>
          </w:tcPr>
          <w:p w14:paraId="3ED5186B" w14:textId="2B6400D2"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10168FB3" w14:textId="5A8BFA06"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4C937CCD"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512795D8"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76AC6358"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4E6C2C0A" w14:textId="21B40756" w:rsidR="0090240C" w:rsidRPr="0090240C" w:rsidRDefault="00A23B6B" w:rsidP="00DD750F">
            <w:pPr>
              <w:rPr>
                <w:color w:val="E36C0A" w:themeColor="accent6" w:themeShade="BF"/>
              </w:rPr>
            </w:pPr>
            <w:hyperlink r:id="rId26"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90240C" w:rsidRPr="0090240C" w14:paraId="2A2ED044"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575FAD50" w14:textId="1360FF7E"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foto_link3</w:t>
            </w:r>
          </w:p>
        </w:tc>
        <w:tc>
          <w:tcPr>
            <w:tcW w:w="1276" w:type="dxa"/>
            <w:tcBorders>
              <w:top w:val="single" w:sz="4" w:space="0" w:color="auto"/>
              <w:left w:val="single" w:sz="4" w:space="0" w:color="auto"/>
              <w:bottom w:val="single" w:sz="4" w:space="0" w:color="auto"/>
              <w:right w:val="single" w:sz="4" w:space="0" w:color="auto"/>
            </w:tcBorders>
          </w:tcPr>
          <w:p w14:paraId="0C88BCA5" w14:textId="36803B20"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74B9AC9A" w14:textId="47039B29"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121F85A9"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5E5765A8"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59E3BFE3"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14549D9" w14:textId="7BF17FA3" w:rsidR="0090240C" w:rsidRPr="0090240C" w:rsidRDefault="00A23B6B" w:rsidP="00DD750F">
            <w:pPr>
              <w:rPr>
                <w:color w:val="E36C0A" w:themeColor="accent6" w:themeShade="BF"/>
              </w:rPr>
            </w:pPr>
            <w:hyperlink r:id="rId27"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2E7588" w:rsidRPr="006468F2" w14:paraId="1E0BEEAB" w14:textId="77777777" w:rsidTr="00FC30E7">
        <w:trPr>
          <w:trHeight w:hRule="exact" w:val="1157"/>
        </w:trPr>
        <w:tc>
          <w:tcPr>
            <w:tcW w:w="2405" w:type="dxa"/>
            <w:tcBorders>
              <w:top w:val="single" w:sz="4" w:space="0" w:color="auto"/>
              <w:left w:val="single" w:sz="4" w:space="0" w:color="auto"/>
              <w:bottom w:val="single" w:sz="4" w:space="0" w:color="auto"/>
              <w:right w:val="single" w:sz="4" w:space="0" w:color="auto"/>
            </w:tcBorders>
          </w:tcPr>
          <w:p w14:paraId="2B553F53" w14:textId="2491255F" w:rsidR="002E7588" w:rsidRPr="0090240C" w:rsidRDefault="000F5424" w:rsidP="00DD750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geofafoto</w:t>
            </w:r>
            <w:proofErr w:type="spellEnd"/>
          </w:p>
        </w:tc>
        <w:tc>
          <w:tcPr>
            <w:tcW w:w="1276" w:type="dxa"/>
            <w:tcBorders>
              <w:top w:val="single" w:sz="4" w:space="0" w:color="auto"/>
              <w:left w:val="single" w:sz="4" w:space="0" w:color="auto"/>
              <w:bottom w:val="single" w:sz="4" w:space="0" w:color="auto"/>
              <w:right w:val="single" w:sz="4" w:space="0" w:color="auto"/>
            </w:tcBorders>
          </w:tcPr>
          <w:p w14:paraId="006B0DAD" w14:textId="71BEA1E6" w:rsidR="002E7588" w:rsidRPr="0090240C" w:rsidRDefault="000F5424" w:rsidP="00DD750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geofafoto</w:t>
            </w:r>
            <w:proofErr w:type="spellEnd"/>
          </w:p>
        </w:tc>
        <w:tc>
          <w:tcPr>
            <w:tcW w:w="3969" w:type="dxa"/>
            <w:gridSpan w:val="2"/>
            <w:tcBorders>
              <w:top w:val="single" w:sz="4" w:space="0" w:color="auto"/>
              <w:left w:val="single" w:sz="4" w:space="0" w:color="auto"/>
              <w:bottom w:val="single" w:sz="4" w:space="0" w:color="auto"/>
              <w:right w:val="single" w:sz="4" w:space="0" w:color="auto"/>
            </w:tcBorders>
          </w:tcPr>
          <w:p w14:paraId="25F85401" w14:textId="688DE222"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 Feltet vil blive brugt til det primære f</w:t>
            </w:r>
            <w:r w:rsidR="006468F2" w:rsidRPr="006468F2">
              <w:rPr>
                <w:rFonts w:ascii="Trebuchet MS" w:hAnsi="Trebuchet MS"/>
                <w:color w:val="E36C0A" w:themeColor="accent6" w:themeShade="BF"/>
                <w:sz w:val="18"/>
                <w:szCs w:val="18"/>
              </w:rPr>
              <w:t xml:space="preserve">oto for objektet sat i </w:t>
            </w:r>
            <w:proofErr w:type="spellStart"/>
            <w:r w:rsidR="006468F2" w:rsidRPr="006468F2">
              <w:rPr>
                <w:rFonts w:ascii="Trebuchet MS" w:hAnsi="Trebuchet MS"/>
                <w:color w:val="E36C0A" w:themeColor="accent6" w:themeShade="BF"/>
                <w:sz w:val="18"/>
                <w:szCs w:val="18"/>
              </w:rPr>
              <w:t>GeoFA</w:t>
            </w:r>
            <w:proofErr w:type="spellEnd"/>
            <w:r w:rsidR="006468F2"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42BB8002" w14:textId="4E3CEAE0"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2E2AA34F" w14:textId="7E9CD911"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34C7CFF0" w14:textId="62405F5A" w:rsidR="002E7588" w:rsidRPr="006468F2" w:rsidRDefault="000F5424" w:rsidP="006468F2">
            <w:pPr>
              <w:jc w:val="cente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7080F38A" w14:textId="2C963651"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12FD65C7" w14:textId="77777777" w:rsidTr="00FC30E7">
        <w:trPr>
          <w:trHeight w:hRule="exact" w:val="580"/>
        </w:trPr>
        <w:tc>
          <w:tcPr>
            <w:tcW w:w="2405" w:type="dxa"/>
            <w:tcBorders>
              <w:top w:val="single" w:sz="4" w:space="0" w:color="auto"/>
              <w:left w:val="single" w:sz="4" w:space="0" w:color="auto"/>
              <w:bottom w:val="single" w:sz="4" w:space="0" w:color="auto"/>
              <w:right w:val="single" w:sz="4" w:space="0" w:color="auto"/>
            </w:tcBorders>
          </w:tcPr>
          <w:p w14:paraId="42E7FF11" w14:textId="66A4E7CB"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276" w:type="dxa"/>
            <w:tcBorders>
              <w:top w:val="single" w:sz="4" w:space="0" w:color="auto"/>
              <w:left w:val="single" w:sz="4" w:space="0" w:color="auto"/>
              <w:bottom w:val="single" w:sz="4" w:space="0" w:color="auto"/>
              <w:right w:val="single" w:sz="4" w:space="0" w:color="auto"/>
            </w:tcBorders>
          </w:tcPr>
          <w:p w14:paraId="59310724" w14:textId="50C759A2"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3969" w:type="dxa"/>
            <w:gridSpan w:val="2"/>
            <w:tcBorders>
              <w:top w:val="single" w:sz="4" w:space="0" w:color="auto"/>
              <w:left w:val="single" w:sz="4" w:space="0" w:color="auto"/>
              <w:bottom w:val="single" w:sz="4" w:space="0" w:color="auto"/>
              <w:right w:val="single" w:sz="4" w:space="0" w:color="auto"/>
            </w:tcBorders>
          </w:tcPr>
          <w:p w14:paraId="48EBD35C" w14:textId="3A56EE5B"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1A183DC0" w14:textId="427AAF74"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2F05B39C" w14:textId="7F6C1F9C"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08C83EBE" w14:textId="6DAD0269" w:rsidR="006468F2" w:rsidRPr="006468F2" w:rsidRDefault="006468F2" w:rsidP="00FC30E7">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051BB50D" w14:textId="0758B906"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515FEAB2" w14:textId="77777777" w:rsidTr="00FC30E7">
        <w:trPr>
          <w:trHeight w:hRule="exact" w:val="560"/>
        </w:trPr>
        <w:tc>
          <w:tcPr>
            <w:tcW w:w="2405" w:type="dxa"/>
            <w:tcBorders>
              <w:top w:val="single" w:sz="4" w:space="0" w:color="auto"/>
              <w:left w:val="single" w:sz="4" w:space="0" w:color="auto"/>
              <w:bottom w:val="single" w:sz="4" w:space="0" w:color="auto"/>
              <w:right w:val="single" w:sz="4" w:space="0" w:color="auto"/>
            </w:tcBorders>
          </w:tcPr>
          <w:p w14:paraId="6754753D" w14:textId="4DE88C0D"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276" w:type="dxa"/>
            <w:tcBorders>
              <w:top w:val="single" w:sz="4" w:space="0" w:color="auto"/>
              <w:left w:val="single" w:sz="4" w:space="0" w:color="auto"/>
              <w:bottom w:val="single" w:sz="4" w:space="0" w:color="auto"/>
              <w:right w:val="single" w:sz="4" w:space="0" w:color="auto"/>
            </w:tcBorders>
          </w:tcPr>
          <w:p w14:paraId="2E2293FB" w14:textId="2E9B5B81"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3969" w:type="dxa"/>
            <w:gridSpan w:val="2"/>
            <w:tcBorders>
              <w:top w:val="single" w:sz="4" w:space="0" w:color="auto"/>
              <w:left w:val="single" w:sz="4" w:space="0" w:color="auto"/>
              <w:bottom w:val="single" w:sz="4" w:space="0" w:color="auto"/>
              <w:right w:val="single" w:sz="4" w:space="0" w:color="auto"/>
            </w:tcBorders>
          </w:tcPr>
          <w:p w14:paraId="7F93D075" w14:textId="0CA4B9E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64B11542" w14:textId="77A9BC9F"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78896F72" w14:textId="3A84C140"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4B856CE3" w14:textId="21426A96" w:rsidR="006468F2" w:rsidRPr="006468F2" w:rsidRDefault="006468F2" w:rsidP="006468F2">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58AF1FB3" w14:textId="71BEC403"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68084069" w14:textId="77777777" w:rsidTr="00FC30E7">
        <w:trPr>
          <w:trHeight w:hRule="exact" w:val="568"/>
        </w:trPr>
        <w:tc>
          <w:tcPr>
            <w:tcW w:w="2405" w:type="dxa"/>
            <w:tcBorders>
              <w:top w:val="single" w:sz="4" w:space="0" w:color="auto"/>
              <w:left w:val="single" w:sz="4" w:space="0" w:color="auto"/>
              <w:bottom w:val="single" w:sz="4" w:space="0" w:color="auto"/>
              <w:right w:val="single" w:sz="4" w:space="0" w:color="auto"/>
            </w:tcBorders>
          </w:tcPr>
          <w:p w14:paraId="02735AC2" w14:textId="18E67095"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276" w:type="dxa"/>
            <w:tcBorders>
              <w:top w:val="single" w:sz="4" w:space="0" w:color="auto"/>
              <w:left w:val="single" w:sz="4" w:space="0" w:color="auto"/>
              <w:bottom w:val="single" w:sz="4" w:space="0" w:color="auto"/>
              <w:right w:val="single" w:sz="4" w:space="0" w:color="auto"/>
            </w:tcBorders>
          </w:tcPr>
          <w:p w14:paraId="1E6D758F" w14:textId="17B5731D"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3969" w:type="dxa"/>
            <w:gridSpan w:val="2"/>
            <w:tcBorders>
              <w:top w:val="single" w:sz="4" w:space="0" w:color="auto"/>
              <w:left w:val="single" w:sz="4" w:space="0" w:color="auto"/>
              <w:bottom w:val="single" w:sz="4" w:space="0" w:color="auto"/>
              <w:right w:val="single" w:sz="4" w:space="0" w:color="auto"/>
            </w:tcBorders>
          </w:tcPr>
          <w:p w14:paraId="6843A173" w14:textId="267CEE8C"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0595B9F5" w14:textId="45B6048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5C0BA52C" w14:textId="19CE6C1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45CC7987" w14:textId="0BFFBA76" w:rsidR="006468F2" w:rsidRPr="006468F2" w:rsidRDefault="006468F2" w:rsidP="006468F2">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505F0323" w14:textId="3E72A711"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90240C" w14:paraId="32446496"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AFC7F85" w14:textId="0793D373" w:rsidR="006468F2" w:rsidRPr="0090240C" w:rsidRDefault="006468F2" w:rsidP="006468F2">
            <w:pPr>
              <w:rPr>
                <w:rFonts w:ascii="Trebuchet MS" w:hAnsi="Trebuchet MS"/>
                <w:color w:val="E36C0A" w:themeColor="accent6" w:themeShade="BF"/>
                <w:sz w:val="18"/>
                <w:szCs w:val="18"/>
              </w:rPr>
            </w:pPr>
            <w:proofErr w:type="spellStart"/>
            <w:r w:rsidRPr="0090240C">
              <w:rPr>
                <w:rFonts w:ascii="Trebuchet MS" w:hAnsi="Trebuchet MS"/>
                <w:color w:val="E36C0A" w:themeColor="accent6" w:themeShade="BF"/>
                <w:sz w:val="18"/>
                <w:szCs w:val="18"/>
              </w:rPr>
              <w:t>film_link</w:t>
            </w:r>
            <w:proofErr w:type="spellEnd"/>
          </w:p>
        </w:tc>
        <w:tc>
          <w:tcPr>
            <w:tcW w:w="1276" w:type="dxa"/>
            <w:tcBorders>
              <w:top w:val="single" w:sz="4" w:space="0" w:color="auto"/>
              <w:left w:val="single" w:sz="4" w:space="0" w:color="auto"/>
              <w:bottom w:val="single" w:sz="4" w:space="0" w:color="auto"/>
              <w:right w:val="single" w:sz="4" w:space="0" w:color="auto"/>
            </w:tcBorders>
          </w:tcPr>
          <w:p w14:paraId="53B4EDDA" w14:textId="51555112" w:rsidR="006468F2" w:rsidRPr="0090240C" w:rsidRDefault="006468F2" w:rsidP="006468F2">
            <w:pPr>
              <w:rPr>
                <w:rFonts w:ascii="Trebuchet MS" w:hAnsi="Trebuchet MS" w:cs="Trebuchet MS"/>
                <w:color w:val="E36C0A" w:themeColor="accent6" w:themeShade="BF"/>
                <w:sz w:val="18"/>
                <w:szCs w:val="18"/>
              </w:rPr>
            </w:pPr>
            <w:proofErr w:type="spellStart"/>
            <w:r w:rsidRPr="0090240C">
              <w:rPr>
                <w:rFonts w:ascii="Trebuchet MS" w:hAnsi="Trebuchet MS"/>
                <w:color w:val="E36C0A" w:themeColor="accent6" w:themeShade="BF"/>
                <w:sz w:val="18"/>
                <w:szCs w:val="18"/>
              </w:rPr>
              <w:t>film_link</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F15AA8C" w14:textId="73678ACC"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5D3C9B58"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79205AAE"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6943ABA3"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641C71BE" w14:textId="39C0F2E3" w:rsidR="006468F2" w:rsidRPr="0090240C" w:rsidRDefault="00A23B6B" w:rsidP="006468F2">
            <w:pPr>
              <w:rPr>
                <w:rFonts w:ascii="Trebuchet MS" w:hAnsi="Trebuchet MS" w:cs="Trebuchet MS"/>
                <w:color w:val="E36C0A" w:themeColor="accent6" w:themeShade="BF"/>
                <w:sz w:val="18"/>
                <w:szCs w:val="18"/>
              </w:rPr>
            </w:pPr>
            <w:hyperlink r:id="rId28" w:history="1">
              <w:r w:rsidR="006468F2" w:rsidRPr="0090240C">
                <w:rPr>
                  <w:rStyle w:val="Hyperlink"/>
                  <w:rFonts w:ascii="Trebuchet MS" w:hAnsi="Trebuchet MS" w:cs="Trebuchet MS"/>
                  <w:color w:val="E36C0A" w:themeColor="accent6" w:themeShade="BF"/>
                  <w:sz w:val="18"/>
                  <w:szCs w:val="18"/>
                </w:rPr>
                <w:t>http://www.link.dk/</w:t>
              </w:r>
            </w:hyperlink>
            <w:r w:rsidR="006468F2" w:rsidRPr="0090240C">
              <w:rPr>
                <w:rStyle w:val="Hyperlink"/>
                <w:rFonts w:ascii="Trebuchet MS" w:hAnsi="Trebuchet MS" w:cs="Trebuchet MS"/>
                <w:color w:val="E36C0A" w:themeColor="accent6" w:themeShade="BF"/>
                <w:sz w:val="18"/>
                <w:szCs w:val="18"/>
              </w:rPr>
              <w:t>film.avi</w:t>
            </w:r>
          </w:p>
        </w:tc>
      </w:tr>
      <w:tr w:rsidR="006468F2" w:rsidRPr="0090240C" w14:paraId="467E1DF9"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04D38AD0" w14:textId="3D6EBD87"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film_link1</w:t>
            </w:r>
          </w:p>
        </w:tc>
        <w:tc>
          <w:tcPr>
            <w:tcW w:w="1276" w:type="dxa"/>
            <w:tcBorders>
              <w:top w:val="single" w:sz="4" w:space="0" w:color="auto"/>
              <w:left w:val="single" w:sz="4" w:space="0" w:color="auto"/>
              <w:bottom w:val="single" w:sz="4" w:space="0" w:color="auto"/>
              <w:right w:val="single" w:sz="4" w:space="0" w:color="auto"/>
            </w:tcBorders>
          </w:tcPr>
          <w:p w14:paraId="42810981" w14:textId="1F0D518F"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6B567FB0" w14:textId="50F4D7FD"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706D7D5E"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36F77DC"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5655FE60"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3C0C7F58" w14:textId="3CD338C1" w:rsidR="006468F2" w:rsidRPr="0090240C" w:rsidRDefault="00A23B6B" w:rsidP="006468F2">
            <w:pPr>
              <w:rPr>
                <w:color w:val="E36C0A" w:themeColor="accent6" w:themeShade="BF"/>
              </w:rPr>
            </w:pPr>
            <w:hyperlink r:id="rId29"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90240C" w14:paraId="4EB7218B"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F50AC7A" w14:textId="0AA73D65"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film_link2</w:t>
            </w:r>
          </w:p>
        </w:tc>
        <w:tc>
          <w:tcPr>
            <w:tcW w:w="1276" w:type="dxa"/>
            <w:tcBorders>
              <w:top w:val="single" w:sz="4" w:space="0" w:color="auto"/>
              <w:left w:val="single" w:sz="4" w:space="0" w:color="auto"/>
              <w:bottom w:val="single" w:sz="4" w:space="0" w:color="auto"/>
              <w:right w:val="single" w:sz="4" w:space="0" w:color="auto"/>
            </w:tcBorders>
          </w:tcPr>
          <w:p w14:paraId="04F5A80E" w14:textId="7654F057"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F3CCB92" w14:textId="534AAA41"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3A5A7981"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BF41F0F"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F584A15"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91ED3FC" w14:textId="35F714E3" w:rsidR="006468F2" w:rsidRPr="0090240C" w:rsidRDefault="00A23B6B" w:rsidP="006468F2">
            <w:pPr>
              <w:rPr>
                <w:color w:val="E36C0A" w:themeColor="accent6" w:themeShade="BF"/>
              </w:rPr>
            </w:pPr>
            <w:hyperlink r:id="rId30"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90240C" w14:paraId="13ADE6B3"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28EB7C5" w14:textId="562D7811"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film_link3</w:t>
            </w:r>
          </w:p>
        </w:tc>
        <w:tc>
          <w:tcPr>
            <w:tcW w:w="1276" w:type="dxa"/>
            <w:tcBorders>
              <w:top w:val="single" w:sz="4" w:space="0" w:color="auto"/>
              <w:left w:val="single" w:sz="4" w:space="0" w:color="auto"/>
              <w:bottom w:val="single" w:sz="4" w:space="0" w:color="auto"/>
              <w:right w:val="single" w:sz="4" w:space="0" w:color="auto"/>
            </w:tcBorders>
          </w:tcPr>
          <w:p w14:paraId="182CFE73" w14:textId="24C91173"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112A3B40" w14:textId="70952C3C"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1C2FC5F1"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6FC97129"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E071E18"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21A3D49" w14:textId="4A0622A6" w:rsidR="006468F2" w:rsidRPr="0090240C" w:rsidRDefault="00A23B6B" w:rsidP="006468F2">
            <w:pPr>
              <w:rPr>
                <w:color w:val="E36C0A" w:themeColor="accent6" w:themeShade="BF"/>
              </w:rPr>
            </w:pPr>
            <w:hyperlink r:id="rId31"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353B49" w14:paraId="5DF8DB57" w14:textId="77777777" w:rsidTr="005329F4">
        <w:trPr>
          <w:trHeight w:hRule="exact" w:val="255"/>
        </w:trPr>
        <w:tc>
          <w:tcPr>
            <w:tcW w:w="2405" w:type="dxa"/>
            <w:tcBorders>
              <w:top w:val="single" w:sz="4" w:space="0" w:color="auto"/>
              <w:left w:val="single" w:sz="4" w:space="0" w:color="auto"/>
              <w:bottom w:val="nil"/>
              <w:right w:val="single" w:sz="4" w:space="0" w:color="auto"/>
            </w:tcBorders>
          </w:tcPr>
          <w:p w14:paraId="1DD84773" w14:textId="77777777" w:rsidR="006468F2" w:rsidRPr="0093184F" w:rsidRDefault="006468F2" w:rsidP="006468F2">
            <w:pPr>
              <w:rPr>
                <w:rFonts w:ascii="Trebuchet MS" w:hAnsi="Trebuchet MS"/>
                <w:sz w:val="18"/>
                <w:szCs w:val="18"/>
              </w:rPr>
            </w:pPr>
            <w:proofErr w:type="spellStart"/>
            <w:r>
              <w:rPr>
                <w:rFonts w:ascii="Trebuchet MS" w:hAnsi="Trebuchet MS"/>
                <w:sz w:val="18"/>
                <w:szCs w:val="18"/>
              </w:rPr>
              <w:t>s</w:t>
            </w:r>
            <w:r w:rsidRPr="0093184F">
              <w:rPr>
                <w:rFonts w:ascii="Trebuchet MS" w:hAnsi="Trebuchet MS"/>
                <w:sz w:val="18"/>
                <w:szCs w:val="18"/>
              </w:rPr>
              <w:t>agsnr</w:t>
            </w:r>
            <w:proofErr w:type="spellEnd"/>
          </w:p>
        </w:tc>
        <w:tc>
          <w:tcPr>
            <w:tcW w:w="1276" w:type="dxa"/>
            <w:tcBorders>
              <w:top w:val="single" w:sz="4" w:space="0" w:color="auto"/>
              <w:left w:val="single" w:sz="4" w:space="0" w:color="auto"/>
              <w:bottom w:val="nil"/>
              <w:right w:val="single" w:sz="4" w:space="0" w:color="auto"/>
            </w:tcBorders>
          </w:tcPr>
          <w:p w14:paraId="3992BF92" w14:textId="347D2AE6" w:rsidR="006468F2" w:rsidRPr="0093184F" w:rsidRDefault="006468F2" w:rsidP="006468F2">
            <w:pPr>
              <w:rPr>
                <w:rFonts w:ascii="Trebuchet MS" w:hAnsi="Trebuchet MS" w:cs="Trebuchet MS"/>
                <w:sz w:val="18"/>
                <w:szCs w:val="18"/>
              </w:rPr>
            </w:pPr>
            <w:proofErr w:type="spellStart"/>
            <w:r>
              <w:rPr>
                <w:rFonts w:ascii="Trebuchet MS" w:hAnsi="Trebuchet MS"/>
                <w:sz w:val="18"/>
                <w:szCs w:val="18"/>
              </w:rPr>
              <w:t>s</w:t>
            </w:r>
            <w:r w:rsidRPr="0093184F">
              <w:rPr>
                <w:rFonts w:ascii="Trebuchet MS" w:hAnsi="Trebuchet MS"/>
                <w:sz w:val="18"/>
                <w:szCs w:val="18"/>
              </w:rPr>
              <w:t>agsnr</w:t>
            </w:r>
            <w:proofErr w:type="spellEnd"/>
          </w:p>
        </w:tc>
        <w:tc>
          <w:tcPr>
            <w:tcW w:w="3969" w:type="dxa"/>
            <w:gridSpan w:val="2"/>
            <w:tcBorders>
              <w:top w:val="single" w:sz="4" w:space="0" w:color="auto"/>
              <w:left w:val="single" w:sz="4" w:space="0" w:color="auto"/>
              <w:bottom w:val="nil"/>
              <w:right w:val="single" w:sz="4" w:space="0" w:color="auto"/>
            </w:tcBorders>
            <w:vAlign w:val="bottom"/>
          </w:tcPr>
          <w:p w14:paraId="0D39D48E" w14:textId="311624E9"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Identifikation af sag i ESDH</w:t>
            </w:r>
          </w:p>
        </w:tc>
        <w:tc>
          <w:tcPr>
            <w:tcW w:w="1276" w:type="dxa"/>
            <w:tcBorders>
              <w:top w:val="single" w:sz="4" w:space="0" w:color="auto"/>
              <w:left w:val="single" w:sz="4" w:space="0" w:color="auto"/>
              <w:bottom w:val="nil"/>
              <w:right w:val="single" w:sz="4" w:space="0" w:color="auto"/>
            </w:tcBorders>
            <w:vAlign w:val="bottom"/>
          </w:tcPr>
          <w:p w14:paraId="7E9C13E3"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vAlign w:val="bottom"/>
          </w:tcPr>
          <w:p w14:paraId="44B3F68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0-128 tegn</w:t>
            </w:r>
          </w:p>
        </w:tc>
        <w:tc>
          <w:tcPr>
            <w:tcW w:w="1276" w:type="dxa"/>
            <w:tcBorders>
              <w:top w:val="single" w:sz="4" w:space="0" w:color="auto"/>
              <w:left w:val="single" w:sz="4" w:space="0" w:color="auto"/>
              <w:bottom w:val="nil"/>
              <w:right w:val="single" w:sz="4" w:space="0" w:color="auto"/>
            </w:tcBorders>
            <w:vAlign w:val="bottom"/>
          </w:tcPr>
          <w:p w14:paraId="47059E0A"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vAlign w:val="bottom"/>
          </w:tcPr>
          <w:p w14:paraId="3D8CCF4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8-70-21-3-743-6-96</w:t>
            </w:r>
          </w:p>
        </w:tc>
      </w:tr>
      <w:tr w:rsidR="006468F2" w:rsidRPr="00353B49" w14:paraId="30770EFB"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77E4A3D4"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ja_nej_kode</w:t>
            </w:r>
            <w:proofErr w:type="spellEnd"/>
            <w:r w:rsidRPr="0093184F">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FFFFFF"/>
          </w:tcPr>
          <w:p w14:paraId="2A03898D" w14:textId="7F1FBF4F"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ja_</w:t>
            </w:r>
            <w:r w:rsidRPr="0093184F">
              <w:rPr>
                <w:rFonts w:ascii="Trebuchet MS" w:hAnsi="Trebuchet MS"/>
                <w:sz w:val="18"/>
                <w:szCs w:val="18"/>
              </w:rPr>
              <w:t>nej_k</w:t>
            </w:r>
            <w:proofErr w:type="spellEnd"/>
            <w:r w:rsidRPr="0093184F">
              <w:rPr>
                <w:rFonts w:ascii="Trebuchet MS" w:hAnsi="Trebuchet MS"/>
                <w:sz w:val="18"/>
                <w:szCs w:val="18"/>
              </w:rPr>
              <w:t>*</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96E006B" w14:textId="4DCC19B8"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ja/nej værdi</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C12BADA"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596F69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0-3</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B7EDDF0"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7D152D4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353B49" w14:paraId="3C0C7D0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62867558"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lastRenderedPageBreak/>
              <w:t>ja_nej</w:t>
            </w:r>
            <w:proofErr w:type="spellEnd"/>
            <w:r w:rsidRPr="0093184F">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97DDBA"/>
          </w:tcPr>
          <w:p w14:paraId="50C600CC" w14:textId="7380D38B"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ja_nej</w:t>
            </w:r>
            <w:proofErr w:type="spellEnd"/>
            <w:r w:rsidRPr="0093184F">
              <w:rPr>
                <w:rFonts w:ascii="Trebuchet MS" w:hAnsi="Trebuchet MS"/>
                <w:sz w:val="18"/>
                <w:szCs w:val="18"/>
              </w:rPr>
              <w:t>*</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5B5099B8" w14:textId="64C0BAAA"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Ja/nej værdifelt</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E25FF2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52B9ACA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0-7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82101FF"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6556551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Ja</w:t>
            </w:r>
          </w:p>
        </w:tc>
      </w:tr>
      <w:tr w:rsidR="006468F2" w:rsidRPr="00353B49" w14:paraId="7D3ED1DA"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46252533"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ejerstatus_kode</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03B6ED51" w14:textId="3F528372"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ejerstat</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A10DD16" w14:textId="5719614F"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ejeransvar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13FE5A61"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FDDF65C" w14:textId="77777777" w:rsidR="006468F2" w:rsidRPr="00C727E1" w:rsidRDefault="006468F2" w:rsidP="006468F2">
            <w:pPr>
              <w:rPr>
                <w:rFonts w:ascii="Trebuchet MS" w:hAnsi="Trebuchet MS" w:cs="Trebuchet MS"/>
                <w:b/>
                <w:sz w:val="18"/>
                <w:szCs w:val="18"/>
              </w:rPr>
            </w:pPr>
            <w:r w:rsidRPr="00C727E1">
              <w:rPr>
                <w:rFonts w:ascii="Trebuchet MS" w:hAnsi="Trebuchet MS" w:cs="Trebuchet MS"/>
                <w:sz w:val="18"/>
                <w:szCs w:val="18"/>
              </w:rPr>
              <w:t>10-90</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140E6F7"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51E9466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50</w:t>
            </w:r>
          </w:p>
        </w:tc>
      </w:tr>
      <w:tr w:rsidR="006468F2" w:rsidRPr="00353B49" w14:paraId="136959AC"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6E05A2BC" w14:textId="77777777" w:rsidR="006468F2" w:rsidRPr="0093184F" w:rsidRDefault="006468F2" w:rsidP="006468F2">
            <w:pPr>
              <w:rPr>
                <w:rFonts w:ascii="Trebuchet MS" w:hAnsi="Trebuchet MS"/>
                <w:sz w:val="18"/>
                <w:szCs w:val="18"/>
              </w:rPr>
            </w:pPr>
            <w:r>
              <w:rPr>
                <w:rFonts w:ascii="Trebuchet MS" w:hAnsi="Trebuchet MS"/>
                <w:sz w:val="18"/>
                <w:szCs w:val="18"/>
              </w:rPr>
              <w:t>e</w:t>
            </w:r>
            <w:r w:rsidRPr="0093184F">
              <w:rPr>
                <w:rFonts w:ascii="Trebuchet MS" w:hAnsi="Trebuchet MS"/>
                <w:sz w:val="18"/>
                <w:szCs w:val="18"/>
              </w:rPr>
              <w:t>jerstatus</w:t>
            </w:r>
          </w:p>
        </w:tc>
        <w:tc>
          <w:tcPr>
            <w:tcW w:w="1276" w:type="dxa"/>
            <w:tcBorders>
              <w:top w:val="single" w:sz="4" w:space="0" w:color="auto"/>
              <w:left w:val="single" w:sz="4" w:space="0" w:color="auto"/>
              <w:bottom w:val="nil"/>
              <w:right w:val="single" w:sz="4" w:space="0" w:color="auto"/>
            </w:tcBorders>
            <w:shd w:val="clear" w:color="auto" w:fill="97DDBA"/>
          </w:tcPr>
          <w:p w14:paraId="6EF6B28D" w14:textId="44D0CA38" w:rsidR="006468F2" w:rsidRPr="00C727E1" w:rsidRDefault="006468F2" w:rsidP="006468F2">
            <w:pPr>
              <w:rPr>
                <w:rFonts w:ascii="Trebuchet MS" w:hAnsi="Trebuchet MS" w:cs="Trebuchet MS"/>
                <w:sz w:val="18"/>
                <w:szCs w:val="18"/>
              </w:rPr>
            </w:pPr>
            <w:r>
              <w:rPr>
                <w:rFonts w:ascii="Trebuchet MS" w:hAnsi="Trebuchet MS"/>
                <w:sz w:val="18"/>
                <w:szCs w:val="18"/>
              </w:rPr>
              <w:t>ejerstat</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694100F4" w14:textId="1BBAF932"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Ejeransvar</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7DCE77D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74D76B5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0-50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073D96FD"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60D62C2B"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Beliggenhedskommune</w:t>
            </w:r>
          </w:p>
        </w:tc>
      </w:tr>
      <w:tr w:rsidR="006468F2" w:rsidRPr="00353B49" w14:paraId="4F81986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4BA1CC1D"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tilstand_kode</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149C3C55" w14:textId="7A834E97"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t</w:t>
            </w:r>
            <w:r>
              <w:rPr>
                <w:rFonts w:ascii="Trebuchet MS" w:hAnsi="Trebuchet MS"/>
                <w:sz w:val="18"/>
                <w:szCs w:val="18"/>
              </w:rPr>
              <w:t>ilstand_k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92049F5" w14:textId="092CBEB1"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tilstand</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6C1F22E"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9748EB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7934783"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82B484E"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353B49" w14:paraId="53FF50A0"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39C06682" w14:textId="77777777" w:rsidR="006468F2" w:rsidRPr="0093184F" w:rsidRDefault="006468F2" w:rsidP="006468F2">
            <w:pPr>
              <w:rPr>
                <w:rFonts w:ascii="Trebuchet MS" w:hAnsi="Trebuchet MS"/>
                <w:sz w:val="18"/>
                <w:szCs w:val="18"/>
              </w:rPr>
            </w:pPr>
            <w:r>
              <w:rPr>
                <w:rFonts w:ascii="Trebuchet MS" w:hAnsi="Trebuchet MS"/>
                <w:sz w:val="18"/>
                <w:szCs w:val="18"/>
              </w:rPr>
              <w:t>t</w:t>
            </w:r>
            <w:r w:rsidRPr="0093184F">
              <w:rPr>
                <w:rFonts w:ascii="Trebuchet MS" w:hAnsi="Trebuchet MS"/>
                <w:sz w:val="18"/>
                <w:szCs w:val="18"/>
              </w:rPr>
              <w:t>ilstand</w:t>
            </w:r>
          </w:p>
        </w:tc>
        <w:tc>
          <w:tcPr>
            <w:tcW w:w="1276" w:type="dxa"/>
            <w:tcBorders>
              <w:top w:val="single" w:sz="4" w:space="0" w:color="auto"/>
              <w:left w:val="single" w:sz="4" w:space="0" w:color="auto"/>
              <w:bottom w:val="nil"/>
              <w:right w:val="single" w:sz="4" w:space="0" w:color="auto"/>
            </w:tcBorders>
            <w:shd w:val="clear" w:color="auto" w:fill="97DDBA"/>
          </w:tcPr>
          <w:p w14:paraId="076A8427" w14:textId="5DC989C9" w:rsidR="006468F2" w:rsidRPr="00C727E1" w:rsidRDefault="006468F2" w:rsidP="006468F2">
            <w:pPr>
              <w:rPr>
                <w:rFonts w:ascii="Trebuchet MS" w:hAnsi="Trebuchet MS" w:cs="Trebuchet MS"/>
                <w:sz w:val="18"/>
                <w:szCs w:val="18"/>
              </w:rPr>
            </w:pPr>
            <w:r>
              <w:rPr>
                <w:rFonts w:ascii="Trebuchet MS" w:hAnsi="Trebuchet MS"/>
                <w:sz w:val="18"/>
                <w:szCs w:val="18"/>
              </w:rPr>
              <w:t>t</w:t>
            </w:r>
            <w:r w:rsidRPr="0093184F">
              <w:rPr>
                <w:rFonts w:ascii="Trebuchet MS" w:hAnsi="Trebuchet MS"/>
                <w:sz w:val="18"/>
                <w:szCs w:val="18"/>
              </w:rPr>
              <w:t>ilstand</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252960D2" w14:textId="48C34CEA"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Beskrivelse af tilstand</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F7418B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63E5798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75730CD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59C0C981"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Dårlig</w:t>
            </w:r>
          </w:p>
        </w:tc>
      </w:tr>
      <w:tr w:rsidR="006468F2" w:rsidRPr="00353B49" w14:paraId="5A76B37D"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04C4E026" w14:textId="77777777" w:rsidR="006468F2" w:rsidRPr="0093184F" w:rsidRDefault="006468F2" w:rsidP="006468F2">
            <w:pPr>
              <w:rPr>
                <w:rFonts w:ascii="Trebuchet MS" w:hAnsi="Trebuchet MS"/>
                <w:sz w:val="18"/>
                <w:szCs w:val="18"/>
              </w:rPr>
            </w:pPr>
            <w:bookmarkStart w:id="93" w:name="_Hlk59518458"/>
            <w:r>
              <w:rPr>
                <w:rFonts w:ascii="Trebuchet MS" w:hAnsi="Trebuchet MS"/>
                <w:sz w:val="18"/>
                <w:szCs w:val="18"/>
              </w:rPr>
              <w:t>v</w:t>
            </w:r>
            <w:r w:rsidRPr="0093184F">
              <w:rPr>
                <w:rFonts w:ascii="Trebuchet MS" w:hAnsi="Trebuchet MS"/>
                <w:sz w:val="18"/>
                <w:szCs w:val="18"/>
              </w:rPr>
              <w:t>ejkode</w:t>
            </w:r>
          </w:p>
        </w:tc>
        <w:tc>
          <w:tcPr>
            <w:tcW w:w="1276" w:type="dxa"/>
            <w:tcBorders>
              <w:top w:val="single" w:sz="4" w:space="0" w:color="auto"/>
              <w:left w:val="single" w:sz="4" w:space="0" w:color="auto"/>
              <w:bottom w:val="nil"/>
              <w:right w:val="single" w:sz="4" w:space="0" w:color="auto"/>
            </w:tcBorders>
            <w:shd w:val="clear" w:color="auto" w:fill="FFFFFF"/>
          </w:tcPr>
          <w:p w14:paraId="2506BE31" w14:textId="17B7C0A2" w:rsidR="006468F2" w:rsidRPr="00C727E1" w:rsidRDefault="006468F2" w:rsidP="006468F2">
            <w:pPr>
              <w:rPr>
                <w:rFonts w:ascii="Trebuchet MS" w:hAnsi="Trebuchet MS" w:cs="Trebuchet MS"/>
                <w:sz w:val="18"/>
                <w:szCs w:val="18"/>
              </w:rPr>
            </w:pPr>
            <w:r>
              <w:rPr>
                <w:rFonts w:ascii="Trebuchet MS" w:hAnsi="Trebuchet MS"/>
                <w:sz w:val="18"/>
                <w:szCs w:val="18"/>
              </w:rPr>
              <w:t>v</w:t>
            </w:r>
            <w:r w:rsidRPr="0093184F">
              <w:rPr>
                <w:rFonts w:ascii="Trebuchet MS" w:hAnsi="Trebuchet MS"/>
                <w:sz w:val="18"/>
                <w:szCs w:val="18"/>
              </w:rPr>
              <w:t>ejkode</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FD7B300" w14:textId="1C5C8929"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Vejkode (CPR)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0FACC6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07FAD16"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0001-9999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D1FE48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B8F1072"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0128</w:t>
            </w:r>
          </w:p>
        </w:tc>
      </w:tr>
      <w:tr w:rsidR="006468F2" w:rsidRPr="00353B49" w14:paraId="6B95DFC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6D0A698" w14:textId="77777777" w:rsidR="006468F2" w:rsidRPr="0093184F" w:rsidRDefault="006468F2" w:rsidP="006468F2">
            <w:pPr>
              <w:rPr>
                <w:rFonts w:ascii="Trebuchet MS" w:hAnsi="Trebuchet MS"/>
                <w:sz w:val="18"/>
                <w:szCs w:val="18"/>
              </w:rPr>
            </w:pPr>
            <w:r>
              <w:rPr>
                <w:rFonts w:ascii="Trebuchet MS" w:hAnsi="Trebuchet MS"/>
                <w:sz w:val="18"/>
                <w:szCs w:val="18"/>
              </w:rPr>
              <w:t>v</w:t>
            </w:r>
            <w:r w:rsidRPr="0093184F">
              <w:rPr>
                <w:rFonts w:ascii="Trebuchet MS" w:hAnsi="Trebuchet MS"/>
                <w:sz w:val="18"/>
                <w:szCs w:val="18"/>
              </w:rPr>
              <w:t>ejnavn</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3B8F6B93" w14:textId="7F65CDCE" w:rsidR="006468F2" w:rsidRPr="00C727E1" w:rsidRDefault="006468F2" w:rsidP="006468F2">
            <w:pPr>
              <w:rPr>
                <w:rFonts w:ascii="Trebuchet MS" w:hAnsi="Trebuchet MS" w:cs="Trebuchet MS"/>
                <w:sz w:val="18"/>
                <w:szCs w:val="18"/>
              </w:rPr>
            </w:pPr>
            <w:r>
              <w:rPr>
                <w:rFonts w:ascii="Trebuchet MS" w:hAnsi="Trebuchet MS"/>
                <w:sz w:val="18"/>
                <w:szCs w:val="18"/>
              </w:rPr>
              <w:t>v</w:t>
            </w:r>
            <w:r w:rsidRPr="0093184F">
              <w:rPr>
                <w:rFonts w:ascii="Trebuchet MS" w:hAnsi="Trebuchet MS"/>
                <w:sz w:val="18"/>
                <w:szCs w:val="18"/>
              </w:rPr>
              <w:t>ejnavn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D93C313" w14:textId="0EBB1E8B"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Vejnavn der refererer til vejkode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8AF900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23584D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0-40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35B7DE"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9DBAD5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Borgergade</w:t>
            </w:r>
          </w:p>
        </w:tc>
      </w:tr>
      <w:tr w:rsidR="006468F2" w:rsidRPr="00174FC6" w14:paraId="4C33CC09" w14:textId="77777777" w:rsidTr="00C37B85">
        <w:trPr>
          <w:trHeight w:hRule="exact" w:val="547"/>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FB7F60B" w14:textId="77777777" w:rsidR="006468F2" w:rsidRPr="0093184F" w:rsidRDefault="006468F2" w:rsidP="006468F2">
            <w:pPr>
              <w:rPr>
                <w:rFonts w:ascii="Trebuchet MS" w:hAnsi="Trebuchet MS"/>
                <w:b/>
                <w:sz w:val="18"/>
                <w:szCs w:val="18"/>
              </w:rPr>
            </w:pPr>
            <w:proofErr w:type="spellStart"/>
            <w:r w:rsidRPr="0093184F">
              <w:rPr>
                <w:rFonts w:ascii="Trebuchet MS" w:hAnsi="Trebuchet MS"/>
                <w:sz w:val="18"/>
                <w:szCs w:val="18"/>
              </w:rPr>
              <w:t>cvf_vejkode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E9C7DE1" w14:textId="6BE7192F"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cvf_v</w:t>
            </w:r>
            <w:r>
              <w:rPr>
                <w:rFonts w:ascii="Trebuchet MS" w:hAnsi="Trebuchet MS"/>
                <w:sz w:val="18"/>
                <w:szCs w:val="18"/>
              </w:rPr>
              <w:t>ejk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7F66E8C5" w14:textId="081EBF45" w:rsidR="006468F2" w:rsidRPr="00C727E1" w:rsidRDefault="006468F2" w:rsidP="006468F2">
            <w:pPr>
              <w:rPr>
                <w:rFonts w:ascii="Trebuchet MS" w:hAnsi="Trebuchet MS" w:cs="Trebuchet MS"/>
                <w:b/>
                <w:sz w:val="18"/>
                <w:szCs w:val="18"/>
              </w:rPr>
            </w:pPr>
            <w:r w:rsidRPr="00C727E1">
              <w:rPr>
                <w:rFonts w:ascii="Trebuchet MS" w:hAnsi="Trebuchet MS" w:cs="Trebuchet MS"/>
                <w:sz w:val="18"/>
                <w:szCs w:val="18"/>
              </w:rPr>
              <w:t>Kode for den Centrale Vej og sti Fortegnelse (administrative vej- og stinumre)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9FCD99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6434FBE1"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7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5FAFC825" w14:textId="0FF0E165" w:rsidR="006468F2" w:rsidRPr="00C727E1" w:rsidRDefault="006468F2" w:rsidP="006468F2">
            <w:pPr>
              <w:jc w:val="center"/>
              <w:rPr>
                <w:rFonts w:ascii="Trebuchet MS" w:hAnsi="Trebuchet MS" w:cs="Trebuchet MS"/>
                <w:sz w:val="18"/>
                <w:szCs w:val="18"/>
              </w:rPr>
            </w:pPr>
            <w:commentRangeStart w:id="94"/>
            <w:r w:rsidRPr="005A704D">
              <w:rPr>
                <w:rFonts w:ascii="Trebuchet MS" w:hAnsi="Trebuchet MS" w:cs="Trebuchet MS"/>
                <w:color w:val="4F81BD"/>
                <w:sz w:val="18"/>
                <w:szCs w:val="18"/>
              </w:rPr>
              <w:t>S</w:t>
            </w:r>
            <w:commentRangeEnd w:id="94"/>
            <w:r>
              <w:rPr>
                <w:rStyle w:val="Kommentarhenvisning"/>
              </w:rPr>
              <w:commentReference w:id="94"/>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759E125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0700460</w:t>
            </w:r>
          </w:p>
        </w:tc>
      </w:tr>
      <w:tr w:rsidR="006468F2" w:rsidRPr="00353B49" w14:paraId="105AE8F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auto"/>
          </w:tcPr>
          <w:p w14:paraId="7A2742F8" w14:textId="77777777" w:rsidR="006468F2" w:rsidRPr="0093184F" w:rsidRDefault="006468F2" w:rsidP="006468F2">
            <w:pPr>
              <w:rPr>
                <w:rFonts w:ascii="Trebuchet MS" w:hAnsi="Trebuchet MS"/>
                <w:sz w:val="18"/>
                <w:szCs w:val="18"/>
              </w:rPr>
            </w:pPr>
            <w:proofErr w:type="spellStart"/>
            <w:r>
              <w:rPr>
                <w:rFonts w:ascii="Trebuchet MS" w:hAnsi="Trebuchet MS"/>
                <w:sz w:val="18"/>
                <w:szCs w:val="18"/>
              </w:rPr>
              <w:t>h</w:t>
            </w:r>
            <w:r w:rsidRPr="0093184F">
              <w:rPr>
                <w:rFonts w:ascii="Trebuchet MS" w:hAnsi="Trebuchet MS"/>
                <w:sz w:val="18"/>
                <w:szCs w:val="18"/>
              </w:rPr>
              <w:t>usnr</w:t>
            </w:r>
            <w:proofErr w:type="spellEnd"/>
          </w:p>
        </w:tc>
        <w:tc>
          <w:tcPr>
            <w:tcW w:w="1276" w:type="dxa"/>
            <w:tcBorders>
              <w:top w:val="single" w:sz="4" w:space="0" w:color="auto"/>
              <w:left w:val="single" w:sz="4" w:space="0" w:color="auto"/>
              <w:bottom w:val="nil"/>
              <w:right w:val="single" w:sz="4" w:space="0" w:color="auto"/>
            </w:tcBorders>
          </w:tcPr>
          <w:p w14:paraId="35315A2D" w14:textId="1F73688D"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h</w:t>
            </w:r>
            <w:r w:rsidRPr="0093184F">
              <w:rPr>
                <w:rFonts w:ascii="Trebuchet MS" w:hAnsi="Trebuchet MS"/>
                <w:sz w:val="18"/>
                <w:szCs w:val="18"/>
              </w:rPr>
              <w:t>usnr</w:t>
            </w:r>
            <w:proofErr w:type="spellEnd"/>
          </w:p>
        </w:tc>
        <w:tc>
          <w:tcPr>
            <w:tcW w:w="3969" w:type="dxa"/>
            <w:gridSpan w:val="2"/>
            <w:tcBorders>
              <w:top w:val="single" w:sz="4" w:space="0" w:color="auto"/>
              <w:left w:val="single" w:sz="4" w:space="0" w:color="auto"/>
              <w:bottom w:val="nil"/>
              <w:right w:val="single" w:sz="4" w:space="0" w:color="auto"/>
            </w:tcBorders>
            <w:shd w:val="clear" w:color="auto" w:fill="auto"/>
            <w:vAlign w:val="bottom"/>
          </w:tcPr>
          <w:p w14:paraId="4F410BCB" w14:textId="173ABCAC"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Husnummer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0D6E539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5C88E64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0-4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0AF7DEC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622A6B15"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122C</w:t>
            </w:r>
          </w:p>
        </w:tc>
      </w:tr>
      <w:tr w:rsidR="006468F2" w:rsidRPr="00353B49" w14:paraId="2AE75040"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auto"/>
          </w:tcPr>
          <w:p w14:paraId="0AA7E12A" w14:textId="77777777" w:rsidR="006468F2" w:rsidRPr="0093184F" w:rsidRDefault="006468F2" w:rsidP="006468F2">
            <w:pPr>
              <w:rPr>
                <w:rFonts w:ascii="Trebuchet MS" w:hAnsi="Trebuchet MS"/>
                <w:sz w:val="18"/>
                <w:szCs w:val="18"/>
              </w:rPr>
            </w:pPr>
            <w:proofErr w:type="spellStart"/>
            <w:r w:rsidRPr="00052B52">
              <w:rPr>
                <w:rFonts w:ascii="Trebuchet MS" w:hAnsi="Trebuchet MS"/>
                <w:sz w:val="18"/>
                <w:szCs w:val="18"/>
              </w:rPr>
              <w:t>p</w:t>
            </w:r>
            <w:r w:rsidRPr="0093184F">
              <w:rPr>
                <w:rFonts w:ascii="Trebuchet MS" w:hAnsi="Trebuchet MS"/>
                <w:sz w:val="18"/>
                <w:szCs w:val="18"/>
              </w:rPr>
              <w:t>ostnr</w:t>
            </w:r>
            <w:proofErr w:type="spellEnd"/>
          </w:p>
        </w:tc>
        <w:tc>
          <w:tcPr>
            <w:tcW w:w="1276" w:type="dxa"/>
            <w:tcBorders>
              <w:top w:val="single" w:sz="4" w:space="0" w:color="auto"/>
              <w:left w:val="single" w:sz="4" w:space="0" w:color="auto"/>
              <w:bottom w:val="nil"/>
              <w:right w:val="single" w:sz="4" w:space="0" w:color="auto"/>
            </w:tcBorders>
          </w:tcPr>
          <w:p w14:paraId="31F6F07E" w14:textId="297EB3C7" w:rsidR="006468F2" w:rsidRPr="00C727E1" w:rsidRDefault="006468F2" w:rsidP="006468F2">
            <w:pPr>
              <w:rPr>
                <w:rFonts w:ascii="Trebuchet MS" w:hAnsi="Trebuchet MS" w:cs="Trebuchet MS"/>
                <w:sz w:val="18"/>
                <w:szCs w:val="18"/>
              </w:rPr>
            </w:pPr>
            <w:proofErr w:type="spellStart"/>
            <w:r w:rsidRPr="00052B52">
              <w:rPr>
                <w:rFonts w:ascii="Trebuchet MS" w:hAnsi="Trebuchet MS"/>
                <w:sz w:val="18"/>
                <w:szCs w:val="18"/>
              </w:rPr>
              <w:t>p</w:t>
            </w:r>
            <w:r w:rsidRPr="0093184F">
              <w:rPr>
                <w:rFonts w:ascii="Trebuchet MS" w:hAnsi="Trebuchet MS"/>
                <w:sz w:val="18"/>
                <w:szCs w:val="18"/>
              </w:rPr>
              <w:t>ostnr</w:t>
            </w:r>
            <w:proofErr w:type="spellEnd"/>
          </w:p>
        </w:tc>
        <w:tc>
          <w:tcPr>
            <w:tcW w:w="3969" w:type="dxa"/>
            <w:gridSpan w:val="2"/>
            <w:tcBorders>
              <w:top w:val="single" w:sz="4" w:space="0" w:color="auto"/>
              <w:left w:val="single" w:sz="4" w:space="0" w:color="auto"/>
              <w:bottom w:val="nil"/>
              <w:right w:val="single" w:sz="4" w:space="0" w:color="auto"/>
            </w:tcBorders>
            <w:shd w:val="clear" w:color="auto" w:fill="auto"/>
            <w:vAlign w:val="bottom"/>
          </w:tcPr>
          <w:p w14:paraId="6575B9C9" w14:textId="415D4398" w:rsidR="006468F2" w:rsidRPr="00C727E1" w:rsidRDefault="006468F2" w:rsidP="006468F2">
            <w:pPr>
              <w:rPr>
                <w:rFonts w:ascii="Trebuchet MS" w:hAnsi="Trebuchet MS" w:cs="Trebuchet MS"/>
                <w:sz w:val="18"/>
                <w:szCs w:val="18"/>
              </w:rPr>
            </w:pPr>
            <w:proofErr w:type="spellStart"/>
            <w:r w:rsidRPr="00C727E1">
              <w:rPr>
                <w:rFonts w:ascii="Trebuchet MS" w:hAnsi="Trebuchet MS" w:cs="Trebuchet MS"/>
                <w:sz w:val="18"/>
                <w:szCs w:val="18"/>
              </w:rPr>
              <w:t>Postnr</w:t>
            </w:r>
            <w:proofErr w:type="spellEnd"/>
          </w:p>
        </w:tc>
        <w:tc>
          <w:tcPr>
            <w:tcW w:w="1276" w:type="dxa"/>
            <w:tcBorders>
              <w:top w:val="single" w:sz="4" w:space="0" w:color="auto"/>
              <w:left w:val="single" w:sz="4" w:space="0" w:color="auto"/>
              <w:bottom w:val="nil"/>
              <w:right w:val="single" w:sz="4" w:space="0" w:color="auto"/>
            </w:tcBorders>
            <w:shd w:val="clear" w:color="auto" w:fill="auto"/>
            <w:vAlign w:val="bottom"/>
          </w:tcPr>
          <w:p w14:paraId="7065305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74FBFE5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0001-9999</w:t>
            </w:r>
          </w:p>
        </w:tc>
        <w:tc>
          <w:tcPr>
            <w:tcW w:w="1276" w:type="dxa"/>
            <w:tcBorders>
              <w:top w:val="single" w:sz="4" w:space="0" w:color="auto"/>
              <w:left w:val="single" w:sz="4" w:space="0" w:color="auto"/>
              <w:bottom w:val="nil"/>
              <w:right w:val="single" w:sz="4" w:space="0" w:color="auto"/>
            </w:tcBorders>
            <w:shd w:val="clear" w:color="auto" w:fill="auto"/>
            <w:vAlign w:val="bottom"/>
          </w:tcPr>
          <w:p w14:paraId="0258A114"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1D283789"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8600</w:t>
            </w:r>
          </w:p>
        </w:tc>
      </w:tr>
      <w:tr w:rsidR="006468F2" w:rsidRPr="00353B49" w14:paraId="4746E54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06FE6AB0"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postnr_by</w:t>
            </w:r>
            <w:proofErr w:type="spellEnd"/>
            <w:r w:rsidRPr="0093184F">
              <w:rPr>
                <w:rFonts w:ascii="Trebuchet MS" w:hAnsi="Trebuchet MS"/>
                <w:sz w:val="18"/>
                <w:szCs w:val="18"/>
              </w:rPr>
              <w:tab/>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2499CB2" w14:textId="2C7EEE40"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postnr_by</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94FA7B2" w14:textId="6974D62E"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 xml:space="preserve">By der refererer til </w:t>
            </w:r>
            <w:proofErr w:type="spellStart"/>
            <w:r w:rsidRPr="00C727E1">
              <w:rPr>
                <w:rFonts w:ascii="Trebuchet MS" w:hAnsi="Trebuchet MS" w:cs="Trebuchet MS"/>
                <w:sz w:val="18"/>
                <w:szCs w:val="18"/>
              </w:rPr>
              <w:t>Postnr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FE135A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6DD30C6B"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490682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2F83646"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Silkeborg</w:t>
            </w:r>
          </w:p>
        </w:tc>
      </w:tr>
      <w:tr w:rsidR="006468F2" w:rsidRPr="00A23B6B" w14:paraId="4F951576" w14:textId="77777777" w:rsidTr="00B75B78">
        <w:trPr>
          <w:trHeight w:hRule="exact" w:val="466"/>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tcPr>
          <w:p w14:paraId="7E56D12D" w14:textId="7F7724EA" w:rsidR="006468F2" w:rsidRPr="00B75B78" w:rsidRDefault="006468F2" w:rsidP="006468F2">
            <w:pPr>
              <w:rPr>
                <w:rFonts w:ascii="Trebuchet MS" w:hAnsi="Trebuchet MS"/>
                <w:color w:val="F79646" w:themeColor="accent6"/>
                <w:sz w:val="18"/>
                <w:szCs w:val="18"/>
              </w:rPr>
            </w:pPr>
            <w:bookmarkStart w:id="95" w:name="_Hlk59518424"/>
            <w:bookmarkEnd w:id="93"/>
            <w:proofErr w:type="spellStart"/>
            <w:r w:rsidRPr="00B75B78">
              <w:rPr>
                <w:rFonts w:ascii="Trebuchet MS" w:hAnsi="Trebuchet MS"/>
                <w:color w:val="F79646" w:themeColor="accent6"/>
                <w:sz w:val="18"/>
                <w:szCs w:val="18"/>
              </w:rPr>
              <w:t>adr_id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3A3A9D3" w14:textId="02982CBB" w:rsidR="006468F2" w:rsidRPr="00B75B78" w:rsidRDefault="006468F2" w:rsidP="006468F2">
            <w:pPr>
              <w:rPr>
                <w:rFonts w:ascii="Trebuchet MS" w:hAnsi="Trebuchet MS"/>
                <w:color w:val="F79646" w:themeColor="accent6"/>
                <w:sz w:val="18"/>
                <w:szCs w:val="18"/>
              </w:rPr>
            </w:pPr>
            <w:proofErr w:type="spellStart"/>
            <w:r w:rsidRPr="00B75B78">
              <w:rPr>
                <w:rFonts w:ascii="Trebuchet MS" w:hAnsi="Trebuchet MS"/>
                <w:color w:val="F79646" w:themeColor="accent6"/>
                <w:sz w:val="18"/>
                <w:szCs w:val="18"/>
              </w:rPr>
              <w:t>adr_id</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8B6F4DF" w14:textId="4059558D" w:rsidR="006468F2" w:rsidRPr="00B75B78" w:rsidRDefault="006468F2" w:rsidP="006468F2">
            <w:pPr>
              <w:rPr>
                <w:rFonts w:ascii="Trebuchet MS" w:hAnsi="Trebuchet MS"/>
                <w:color w:val="F79646" w:themeColor="accent6"/>
                <w:sz w:val="18"/>
                <w:szCs w:val="18"/>
              </w:rPr>
            </w:pPr>
            <w:r w:rsidRPr="00B75B78">
              <w:rPr>
                <w:rFonts w:ascii="Trebuchet MS" w:hAnsi="Trebuchet MS"/>
                <w:color w:val="F79646" w:themeColor="accent6"/>
                <w:sz w:val="18"/>
                <w:szCs w:val="18"/>
              </w:rPr>
              <w:t>Entydig databasenøgle fra det offici</w:t>
            </w:r>
            <w:r>
              <w:rPr>
                <w:rFonts w:ascii="Trebuchet MS" w:hAnsi="Trebuchet MS"/>
                <w:color w:val="F79646" w:themeColor="accent6"/>
                <w:sz w:val="18"/>
                <w:szCs w:val="18"/>
              </w:rPr>
              <w:t>e</w:t>
            </w:r>
            <w:r w:rsidRPr="00B75B78">
              <w:rPr>
                <w:rFonts w:ascii="Trebuchet MS" w:hAnsi="Trebuchet MS"/>
                <w:color w:val="F79646" w:themeColor="accent6"/>
                <w:sz w:val="18"/>
                <w:szCs w:val="18"/>
              </w:rPr>
              <w:t>lle adresseregister</w:t>
            </w:r>
            <w:r>
              <w:rPr>
                <w:rFonts w:ascii="Trebuchet MS" w:hAnsi="Trebuchet MS"/>
                <w:color w:val="F79646" w:themeColor="accent6"/>
                <w:sz w:val="18"/>
                <w:szCs w:val="18"/>
              </w:rPr>
              <w:t xml:space="preserve"> (UUID).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DDCD419" w14:textId="635BD359" w:rsidR="006468F2" w:rsidRPr="00B75B78" w:rsidRDefault="006468F2" w:rsidP="006468F2">
            <w:pPr>
              <w:rPr>
                <w:rFonts w:ascii="Trebuchet MS" w:hAnsi="Trebuchet MS"/>
                <w:color w:val="F79646" w:themeColor="accent6"/>
                <w:sz w:val="18"/>
                <w:szCs w:val="18"/>
              </w:rPr>
            </w:pPr>
            <w:r>
              <w:rPr>
                <w:rFonts w:ascii="Trebuchet MS" w:hAnsi="Trebuchet MS"/>
                <w:color w:val="F79646" w:themeColor="accent6"/>
                <w:sz w:val="18"/>
                <w:szCs w:val="18"/>
              </w:rPr>
              <w:t>Tekststreng</w:t>
            </w:r>
            <w:r w:rsidRPr="00B75B78">
              <w:rPr>
                <w:rFonts w:ascii="Trebuchet MS" w:hAnsi="Trebuchet MS"/>
                <w:color w:val="F79646" w:themeColor="accent6"/>
                <w:sz w:val="18"/>
                <w:szCs w:val="18"/>
              </w:rPr>
              <w:tab/>
              <w:t>16 bytes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BC188B0" w14:textId="4EB317A0" w:rsidR="006468F2" w:rsidRPr="00B75B78" w:rsidRDefault="006468F2" w:rsidP="006468F2">
            <w:pPr>
              <w:rPr>
                <w:rFonts w:ascii="Trebuchet MS" w:hAnsi="Trebuchet MS"/>
                <w:color w:val="F79646" w:themeColor="accent6"/>
                <w:sz w:val="18"/>
                <w:szCs w:val="18"/>
              </w:rPr>
            </w:pPr>
            <w:r>
              <w:rPr>
                <w:rFonts w:ascii="Trebuchet MS" w:hAnsi="Trebuchet MS"/>
                <w:color w:val="F79646" w:themeColor="accent6"/>
                <w:sz w:val="18"/>
                <w:szCs w:val="18"/>
              </w:rPr>
              <w:t>128</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AA5BE53" w14:textId="7220A677" w:rsidR="006468F2" w:rsidRPr="00B75B78" w:rsidRDefault="006468F2" w:rsidP="006468F2">
            <w:pPr>
              <w:jc w:val="center"/>
              <w:rPr>
                <w:rFonts w:ascii="Trebuchet MS" w:hAnsi="Trebuchet MS"/>
                <w:color w:val="F79646" w:themeColor="accent6"/>
                <w:sz w:val="18"/>
                <w:szCs w:val="18"/>
              </w:rPr>
            </w:pPr>
            <w:r w:rsidRPr="00B75B78">
              <w:rPr>
                <w:rFonts w:ascii="Trebuchet MS" w:hAnsi="Trebuchet MS"/>
                <w:color w:val="F79646" w:themeColor="accent6"/>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3834FB1" w14:textId="5ACA3EFC" w:rsidR="006468F2" w:rsidRPr="00B75B78" w:rsidRDefault="006468F2" w:rsidP="006468F2">
            <w:pPr>
              <w:rPr>
                <w:rFonts w:ascii="Trebuchet MS" w:hAnsi="Trebuchet MS"/>
                <w:color w:val="F79646" w:themeColor="accent6"/>
                <w:sz w:val="18"/>
                <w:szCs w:val="18"/>
                <w:lang w:val="en-US"/>
              </w:rPr>
            </w:pPr>
            <w:r w:rsidRPr="00B75B78">
              <w:rPr>
                <w:rFonts w:ascii="Trebuchet MS" w:hAnsi="Trebuchet MS"/>
                <w:color w:val="F79646" w:themeColor="accent6"/>
                <w:sz w:val="18"/>
                <w:szCs w:val="18"/>
                <w:lang w:val="en-US"/>
              </w:rPr>
              <w:t>E6AB20EA-67E4-4C11-A051-B50A084788A3</w:t>
            </w:r>
          </w:p>
        </w:tc>
      </w:tr>
      <w:bookmarkEnd w:id="95"/>
      <w:tr w:rsidR="006468F2" w:rsidRPr="00353B49" w14:paraId="53E7B67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cPr>
          <w:p w14:paraId="05D7E54A"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sag_status_kode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1CADE3AE" w14:textId="308637E9" w:rsidR="006468F2" w:rsidRPr="00C727E1" w:rsidRDefault="006468F2" w:rsidP="006468F2">
            <w:pPr>
              <w:rPr>
                <w:rFonts w:ascii="Trebuchet MS" w:hAnsi="Trebuchet MS"/>
                <w:sz w:val="18"/>
                <w:szCs w:val="18"/>
              </w:rPr>
            </w:pPr>
            <w:proofErr w:type="spellStart"/>
            <w:r>
              <w:rPr>
                <w:rFonts w:ascii="Trebuchet MS" w:hAnsi="Trebuchet MS"/>
                <w:sz w:val="18"/>
                <w:szCs w:val="18"/>
              </w:rPr>
              <w:t>sag_stat_k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683F657" w14:textId="1D0D276B" w:rsidR="006468F2" w:rsidRPr="00C727E1" w:rsidRDefault="006468F2" w:rsidP="006468F2">
            <w:pPr>
              <w:rPr>
                <w:rFonts w:ascii="Trebuchet MS" w:hAnsi="Trebuchet MS"/>
                <w:sz w:val="18"/>
                <w:szCs w:val="18"/>
              </w:rPr>
            </w:pPr>
            <w:r w:rsidRPr="00C727E1">
              <w:rPr>
                <w:rFonts w:ascii="Trebuchet MS" w:hAnsi="Trebuchet MS"/>
                <w:sz w:val="18"/>
                <w:szCs w:val="18"/>
              </w:rPr>
              <w:t>Kode for status på sag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F8E32C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D3E1D7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2FC06CF"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499E2B16"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7</w:t>
            </w:r>
          </w:p>
        </w:tc>
      </w:tr>
      <w:tr w:rsidR="006468F2" w:rsidRPr="00353B49" w14:paraId="04103404"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7B4F09E1"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sag_status</w:t>
            </w:r>
            <w:proofErr w:type="spellEnd"/>
          </w:p>
        </w:tc>
        <w:tc>
          <w:tcPr>
            <w:tcW w:w="1276" w:type="dxa"/>
            <w:tcBorders>
              <w:top w:val="single" w:sz="4" w:space="0" w:color="auto"/>
              <w:left w:val="single" w:sz="4" w:space="0" w:color="auto"/>
              <w:bottom w:val="nil"/>
              <w:right w:val="single" w:sz="4" w:space="0" w:color="auto"/>
            </w:tcBorders>
            <w:shd w:val="clear" w:color="auto" w:fill="97DDBA"/>
          </w:tcPr>
          <w:p w14:paraId="7B18A21B" w14:textId="5FA82DB1" w:rsidR="006468F2" w:rsidRPr="00C727E1" w:rsidRDefault="006468F2" w:rsidP="006468F2">
            <w:pPr>
              <w:rPr>
                <w:rFonts w:ascii="Trebuchet MS" w:hAnsi="Trebuchet MS"/>
                <w:sz w:val="18"/>
                <w:szCs w:val="18"/>
              </w:rPr>
            </w:pPr>
            <w:proofErr w:type="spellStart"/>
            <w:r>
              <w:rPr>
                <w:rFonts w:ascii="Trebuchet MS" w:hAnsi="Trebuchet MS"/>
                <w:sz w:val="18"/>
                <w:szCs w:val="18"/>
              </w:rPr>
              <w:t>sag_stat</w:t>
            </w:r>
            <w:proofErr w:type="spellEnd"/>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223AEE1B" w14:textId="56043957" w:rsidR="006468F2" w:rsidRPr="00C727E1" w:rsidRDefault="006468F2" w:rsidP="006468F2">
            <w:pPr>
              <w:rPr>
                <w:rFonts w:ascii="Trebuchet MS" w:hAnsi="Trebuchet MS"/>
                <w:sz w:val="18"/>
                <w:szCs w:val="18"/>
              </w:rPr>
            </w:pPr>
            <w:r w:rsidRPr="00C727E1">
              <w:rPr>
                <w:rFonts w:ascii="Trebuchet MS" w:hAnsi="Trebuchet MS"/>
                <w:sz w:val="18"/>
                <w:szCs w:val="18"/>
              </w:rPr>
              <w:t>Sagsstatus</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49CD54E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653F0C9D"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0-18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ED3D60D"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5FC7839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Annulleret</w:t>
            </w:r>
          </w:p>
        </w:tc>
      </w:tr>
      <w:tr w:rsidR="006468F2" w:rsidRPr="00F273B0" w14:paraId="5063C528" w14:textId="77777777" w:rsidTr="005329F4">
        <w:tc>
          <w:tcPr>
            <w:tcW w:w="2405" w:type="dxa"/>
            <w:tcBorders>
              <w:top w:val="single" w:sz="4" w:space="0" w:color="auto"/>
              <w:left w:val="single" w:sz="4" w:space="0" w:color="auto"/>
              <w:bottom w:val="single" w:sz="4" w:space="0" w:color="auto"/>
              <w:right w:val="single" w:sz="4" w:space="0" w:color="auto"/>
            </w:tcBorders>
            <w:shd w:val="clear" w:color="auto" w:fill="FFFFFF"/>
          </w:tcPr>
          <w:p w14:paraId="7CA8301A" w14:textId="6FEF0FFD"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dvfi_bedoemmelse_kode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2D39C45B" w14:textId="28AA48FD" w:rsidR="006468F2" w:rsidRPr="00C727E1" w:rsidRDefault="006468F2" w:rsidP="006468F2">
            <w:pPr>
              <w:rPr>
                <w:rFonts w:ascii="Trebuchet MS" w:hAnsi="Trebuchet MS"/>
                <w:sz w:val="18"/>
                <w:szCs w:val="18"/>
              </w:rPr>
            </w:pPr>
            <w:proofErr w:type="spellStart"/>
            <w:r>
              <w:rPr>
                <w:rFonts w:ascii="Trebuchet MS" w:hAnsi="Trebuchet MS"/>
                <w:sz w:val="18"/>
                <w:szCs w:val="18"/>
              </w:rPr>
              <w:t>dvfi_bed_k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B4A4D8E" w14:textId="7B0FEE66"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Kode for biologisk vandløbskvalitet </w:t>
            </w:r>
            <w:r w:rsidRPr="00C727E1">
              <w:rPr>
                <w:rFonts w:ascii="Trebuchet MS" w:hAnsi="Trebuchet MS"/>
                <w:sz w:val="18"/>
                <w:szCs w:val="18"/>
              </w:rPr>
              <w:br/>
              <w:t>(Dansk Vandløbs Fauna Indeks)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C8E210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3958DE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1-7</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712BD6"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5FAB7992"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7</w:t>
            </w:r>
          </w:p>
        </w:tc>
      </w:tr>
      <w:tr w:rsidR="006468F2" w:rsidRPr="00F273B0" w14:paraId="5C5D294B"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E8F77AF"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dvfi_bedoemmelse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1547221" w14:textId="4F3990C6" w:rsidR="006468F2" w:rsidRPr="00C727E1" w:rsidRDefault="006468F2" w:rsidP="006468F2">
            <w:pPr>
              <w:rPr>
                <w:rFonts w:ascii="Trebuchet MS" w:hAnsi="Trebuchet MS"/>
                <w:sz w:val="18"/>
                <w:szCs w:val="18"/>
              </w:rPr>
            </w:pPr>
            <w:proofErr w:type="spellStart"/>
            <w:r>
              <w:rPr>
                <w:rFonts w:ascii="Trebuchet MS" w:hAnsi="Trebuchet MS"/>
                <w:sz w:val="18"/>
                <w:szCs w:val="18"/>
              </w:rPr>
              <w:t>dvfi_bed</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0EF3A7D" w14:textId="1C2E8FEF" w:rsidR="006468F2" w:rsidRPr="00C727E1" w:rsidRDefault="006468F2" w:rsidP="006468F2">
            <w:pPr>
              <w:rPr>
                <w:rFonts w:ascii="Trebuchet MS" w:hAnsi="Trebuchet MS"/>
                <w:sz w:val="18"/>
                <w:szCs w:val="18"/>
              </w:rPr>
            </w:pPr>
            <w:r w:rsidRPr="00C727E1">
              <w:rPr>
                <w:rFonts w:ascii="Trebuchet MS" w:hAnsi="Trebuchet MS"/>
                <w:sz w:val="18"/>
                <w:szCs w:val="18"/>
              </w:rPr>
              <w:t xml:space="preserve">Biologisk vandløbskvalitet </w:t>
            </w:r>
            <w:r w:rsidRPr="00C727E1">
              <w:rPr>
                <w:rFonts w:ascii="Trebuchet MS" w:hAnsi="Trebuchet MS"/>
                <w:sz w:val="18"/>
                <w:szCs w:val="18"/>
              </w:rPr>
              <w:br/>
              <w:t>(Dansk Vandløbs Fauna Indeks)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4A36C9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3C89593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C2F4932"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D17FD4C"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Særdeles god</w:t>
            </w:r>
          </w:p>
        </w:tc>
      </w:tr>
      <w:tr w:rsidR="006468F2" w:rsidRPr="00F273B0" w14:paraId="6D790E61" w14:textId="77777777" w:rsidTr="005329F4">
        <w:trPr>
          <w:trHeight w:hRule="exact" w:val="366"/>
        </w:trPr>
        <w:tc>
          <w:tcPr>
            <w:tcW w:w="2405" w:type="dxa"/>
            <w:tcBorders>
              <w:top w:val="single" w:sz="4" w:space="0" w:color="auto"/>
              <w:left w:val="single" w:sz="4" w:space="0" w:color="auto"/>
              <w:bottom w:val="single" w:sz="4" w:space="0" w:color="auto"/>
              <w:right w:val="single" w:sz="4" w:space="0" w:color="auto"/>
            </w:tcBorders>
            <w:shd w:val="clear" w:color="auto" w:fill="FFFFFF"/>
          </w:tcPr>
          <w:p w14:paraId="7D061688"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trussel_vand_kode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7B286E0" w14:textId="511AE8D5" w:rsidR="006468F2" w:rsidRPr="0093184F" w:rsidRDefault="006468F2" w:rsidP="006468F2">
            <w:pPr>
              <w:rPr>
                <w:rFonts w:ascii="Trebuchet MS" w:hAnsi="Trebuchet MS"/>
                <w:sz w:val="18"/>
                <w:szCs w:val="18"/>
              </w:rPr>
            </w:pPr>
            <w:proofErr w:type="spellStart"/>
            <w:r>
              <w:rPr>
                <w:rFonts w:ascii="Trebuchet MS" w:hAnsi="Trebuchet MS"/>
                <w:sz w:val="18"/>
                <w:szCs w:val="18"/>
              </w:rPr>
              <w:t>tru</w:t>
            </w:r>
            <w:r w:rsidRPr="0093184F">
              <w:rPr>
                <w:rFonts w:ascii="Trebuchet MS" w:hAnsi="Trebuchet MS"/>
                <w:sz w:val="18"/>
                <w:szCs w:val="18"/>
              </w:rPr>
              <w:t>_vand_k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D9B5C02" w14:textId="5FAB3F91" w:rsidR="006468F2" w:rsidRPr="0093184F" w:rsidRDefault="006468F2" w:rsidP="006468F2">
            <w:pPr>
              <w:rPr>
                <w:rFonts w:ascii="Trebuchet MS" w:hAnsi="Trebuchet MS"/>
                <w:sz w:val="18"/>
                <w:szCs w:val="18"/>
              </w:rPr>
            </w:pPr>
            <w:r w:rsidRPr="0093184F">
              <w:rPr>
                <w:rFonts w:ascii="Trebuchet MS" w:hAnsi="Trebuchet MS"/>
                <w:sz w:val="18"/>
                <w:szCs w:val="18"/>
              </w:rPr>
              <w:t>Kode for hoved trussel indenfor overfladevand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7C25BB9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E9BCF8D"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A7639C0"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3492594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6</w:t>
            </w:r>
          </w:p>
        </w:tc>
      </w:tr>
      <w:tr w:rsidR="006468F2" w:rsidRPr="00F273B0" w14:paraId="25CCECA7"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5829818B"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trussel_vand</w:t>
            </w:r>
            <w:proofErr w:type="spellEnd"/>
          </w:p>
        </w:tc>
        <w:tc>
          <w:tcPr>
            <w:tcW w:w="1276" w:type="dxa"/>
            <w:tcBorders>
              <w:top w:val="single" w:sz="4" w:space="0" w:color="auto"/>
              <w:left w:val="single" w:sz="4" w:space="0" w:color="auto"/>
              <w:bottom w:val="nil"/>
              <w:right w:val="single" w:sz="4" w:space="0" w:color="auto"/>
            </w:tcBorders>
            <w:shd w:val="clear" w:color="auto" w:fill="97DDBA"/>
          </w:tcPr>
          <w:p w14:paraId="710FA319" w14:textId="43B126FF" w:rsidR="006468F2" w:rsidRPr="0093184F" w:rsidRDefault="006468F2" w:rsidP="006468F2">
            <w:pPr>
              <w:rPr>
                <w:rFonts w:ascii="Trebuchet MS" w:hAnsi="Trebuchet MS"/>
                <w:sz w:val="18"/>
                <w:szCs w:val="18"/>
              </w:rPr>
            </w:pPr>
            <w:proofErr w:type="spellStart"/>
            <w:r>
              <w:rPr>
                <w:rFonts w:ascii="Trebuchet MS" w:hAnsi="Trebuchet MS"/>
                <w:sz w:val="18"/>
                <w:szCs w:val="18"/>
              </w:rPr>
              <w:t>tru</w:t>
            </w:r>
            <w:r w:rsidRPr="0093184F">
              <w:rPr>
                <w:rFonts w:ascii="Trebuchet MS" w:hAnsi="Trebuchet MS"/>
                <w:sz w:val="18"/>
                <w:szCs w:val="18"/>
              </w:rPr>
              <w:t>_vand</w:t>
            </w:r>
            <w:proofErr w:type="spellEnd"/>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4B5B9753" w14:textId="26ED1A1D" w:rsidR="006468F2" w:rsidRPr="0093184F" w:rsidRDefault="006468F2" w:rsidP="006468F2">
            <w:pPr>
              <w:rPr>
                <w:rFonts w:ascii="Trebuchet MS" w:hAnsi="Trebuchet MS"/>
                <w:sz w:val="18"/>
                <w:szCs w:val="18"/>
              </w:rPr>
            </w:pPr>
            <w:r w:rsidRPr="0093184F">
              <w:rPr>
                <w:rFonts w:ascii="Trebuchet MS" w:hAnsi="Trebuchet MS"/>
                <w:sz w:val="18"/>
                <w:szCs w:val="18"/>
              </w:rPr>
              <w:t>Hoved trussel, overfladevand</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13C91F3A"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25BF9FE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0-30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436644B9"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456744F3" w14:textId="77777777" w:rsidR="006468F2" w:rsidRPr="0093184F" w:rsidRDefault="006468F2" w:rsidP="006468F2">
            <w:pPr>
              <w:rPr>
                <w:rFonts w:ascii="Trebuchet MS" w:hAnsi="Trebuchet MS" w:cs="Trebuchet MS"/>
                <w:sz w:val="18"/>
                <w:szCs w:val="18"/>
              </w:rPr>
            </w:pPr>
            <w:r w:rsidRPr="0093184F">
              <w:rPr>
                <w:rFonts w:ascii="Trebuchet MS" w:hAnsi="Trebuchet MS"/>
                <w:sz w:val="18"/>
                <w:szCs w:val="18"/>
              </w:rPr>
              <w:t>Sandvandring/bundfældning</w:t>
            </w:r>
          </w:p>
        </w:tc>
      </w:tr>
      <w:tr w:rsidR="006468F2" w:rsidRPr="00CE1917" w14:paraId="34F370A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tcPr>
          <w:p w14:paraId="419F9C5B"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planstatus_kode</w:t>
            </w:r>
            <w:proofErr w:type="spellEnd"/>
          </w:p>
        </w:tc>
        <w:tc>
          <w:tcPr>
            <w:tcW w:w="1276" w:type="dxa"/>
            <w:tcBorders>
              <w:top w:val="single" w:sz="4" w:space="0" w:color="auto"/>
              <w:left w:val="single" w:sz="4" w:space="0" w:color="auto"/>
              <w:bottom w:val="single" w:sz="4" w:space="0" w:color="auto"/>
              <w:right w:val="single" w:sz="4" w:space="0" w:color="auto"/>
            </w:tcBorders>
          </w:tcPr>
          <w:p w14:paraId="586A742E" w14:textId="69E83038"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plan</w:t>
            </w:r>
            <w:r>
              <w:rPr>
                <w:rFonts w:ascii="Trebuchet MS" w:hAnsi="Trebuchet MS"/>
                <w:sz w:val="18"/>
                <w:szCs w:val="18"/>
              </w:rPr>
              <w:t>stat</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33E3929" w14:textId="7FF0EABE" w:rsidR="006468F2" w:rsidRPr="0093184F" w:rsidRDefault="006468F2" w:rsidP="006468F2">
            <w:pPr>
              <w:rPr>
                <w:rFonts w:ascii="Trebuchet MS" w:hAnsi="Trebuchet MS"/>
                <w:sz w:val="18"/>
                <w:szCs w:val="18"/>
              </w:rPr>
            </w:pPr>
            <w:r w:rsidRPr="0093184F">
              <w:rPr>
                <w:rFonts w:ascii="Trebuchet MS" w:hAnsi="Trebuchet MS"/>
                <w:sz w:val="18"/>
                <w:szCs w:val="18"/>
              </w:rPr>
              <w:t xml:space="preserve">Kodetal for planstatus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523952A"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11E39BB"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F99B417"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69ECB8C"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CE1917" w14:paraId="2EF83F73"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7A34C838"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planstatus</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72D71D8F" w14:textId="00437EA2" w:rsidR="006468F2" w:rsidRPr="0093184F" w:rsidRDefault="006468F2" w:rsidP="006468F2">
            <w:pPr>
              <w:rPr>
                <w:rFonts w:ascii="Trebuchet MS" w:hAnsi="Trebuchet MS"/>
                <w:sz w:val="18"/>
                <w:szCs w:val="18"/>
              </w:rPr>
            </w:pPr>
            <w:r w:rsidRPr="0093184F">
              <w:rPr>
                <w:rFonts w:ascii="Trebuchet MS" w:hAnsi="Trebuchet MS"/>
                <w:sz w:val="18"/>
                <w:szCs w:val="18"/>
              </w:rPr>
              <w:t>planstat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5F21696" w14:textId="06F7FDFA" w:rsidR="006468F2" w:rsidRPr="0093184F" w:rsidRDefault="006468F2" w:rsidP="006468F2">
            <w:pPr>
              <w:rPr>
                <w:rFonts w:ascii="Trebuchet MS" w:hAnsi="Trebuchet MS"/>
                <w:sz w:val="18"/>
                <w:szCs w:val="18"/>
              </w:rPr>
            </w:pPr>
            <w:r w:rsidRPr="0093184F">
              <w:rPr>
                <w:rFonts w:ascii="Trebuchet MS" w:hAnsi="Trebuchet MS"/>
                <w:sz w:val="18"/>
                <w:szCs w:val="18"/>
              </w:rPr>
              <w:t>Om det er anlagt</w:t>
            </w:r>
            <w:r>
              <w:rPr>
                <w:rFonts w:ascii="Trebuchet MS" w:hAnsi="Trebuchet MS"/>
                <w:sz w:val="18"/>
                <w:szCs w:val="18"/>
              </w:rPr>
              <w:t xml:space="preserve"> eller ”bare”</w:t>
            </w:r>
            <w:r w:rsidRPr="0093184F">
              <w:rPr>
                <w:rFonts w:ascii="Trebuchet MS" w:hAnsi="Trebuchet MS"/>
                <w:sz w:val="18"/>
                <w:szCs w:val="18"/>
              </w:rPr>
              <w:t xml:space="preserve"> planlagt.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359574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5761004"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D513F66"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0F9ECA5"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Eksisterende</w:t>
            </w:r>
          </w:p>
        </w:tc>
      </w:tr>
      <w:tr w:rsidR="006468F2" w:rsidRPr="00CE1917" w14:paraId="55942F93"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tcPr>
          <w:p w14:paraId="04A6D986"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hastighed_kode</w:t>
            </w:r>
            <w:proofErr w:type="spellEnd"/>
          </w:p>
        </w:tc>
        <w:tc>
          <w:tcPr>
            <w:tcW w:w="1276" w:type="dxa"/>
            <w:tcBorders>
              <w:top w:val="single" w:sz="4" w:space="0" w:color="auto"/>
              <w:left w:val="single" w:sz="4" w:space="0" w:color="auto"/>
              <w:bottom w:val="single" w:sz="4" w:space="0" w:color="auto"/>
              <w:right w:val="single" w:sz="4" w:space="0" w:color="auto"/>
            </w:tcBorders>
          </w:tcPr>
          <w:p w14:paraId="2F547AA5" w14:textId="2332E3D5" w:rsidR="006468F2" w:rsidRPr="0093184F" w:rsidRDefault="006468F2" w:rsidP="006468F2">
            <w:pPr>
              <w:rPr>
                <w:rFonts w:ascii="Trebuchet MS" w:hAnsi="Trebuchet MS"/>
                <w:sz w:val="18"/>
                <w:szCs w:val="18"/>
              </w:rPr>
            </w:pPr>
            <w:proofErr w:type="spellStart"/>
            <w:r>
              <w:rPr>
                <w:rFonts w:ascii="Trebuchet MS" w:hAnsi="Trebuchet MS"/>
                <w:sz w:val="18"/>
                <w:szCs w:val="18"/>
              </w:rPr>
              <w:t>hastighe</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FF3ACBE" w14:textId="4195EA90" w:rsidR="006468F2" w:rsidRPr="0093184F" w:rsidRDefault="006468F2" w:rsidP="006468F2">
            <w:pPr>
              <w:rPr>
                <w:rFonts w:ascii="Trebuchet MS" w:hAnsi="Trebuchet MS"/>
                <w:sz w:val="18"/>
                <w:szCs w:val="18"/>
              </w:rPr>
            </w:pPr>
            <w:r w:rsidRPr="0093184F">
              <w:rPr>
                <w:rFonts w:ascii="Trebuchet MS" w:hAnsi="Trebuchet MS"/>
                <w:sz w:val="18"/>
                <w:szCs w:val="18"/>
              </w:rPr>
              <w:t>Kode for max fart/hastighed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36BE4E"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92F8289"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15-130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EAFB78F"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0621B11C"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30</w:t>
            </w:r>
          </w:p>
        </w:tc>
      </w:tr>
      <w:tr w:rsidR="006468F2" w:rsidRPr="00CE1917" w14:paraId="7E36DD2C"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30F2014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hastighed</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14884F31" w14:textId="725B2AFB"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hastighe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F27E9B1" w14:textId="56F1C7BC" w:rsidR="006468F2" w:rsidRPr="00C727E1" w:rsidRDefault="006468F2" w:rsidP="006468F2">
            <w:pPr>
              <w:rPr>
                <w:rFonts w:ascii="Trebuchet MS" w:hAnsi="Trebuchet MS"/>
                <w:sz w:val="18"/>
                <w:szCs w:val="18"/>
              </w:rPr>
            </w:pPr>
            <w:r w:rsidRPr="00C727E1">
              <w:rPr>
                <w:rFonts w:ascii="Trebuchet MS" w:hAnsi="Trebuchet MS"/>
                <w:sz w:val="18"/>
                <w:szCs w:val="18"/>
              </w:rPr>
              <w:t>Max fart/hastighed (forbudstavle)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93D108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6AFF418"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2-6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734098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25E141F"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30</w:t>
            </w:r>
          </w:p>
        </w:tc>
      </w:tr>
      <w:tr w:rsidR="006468F2" w:rsidRPr="00C010BA" w14:paraId="5AF245C7" w14:textId="77777777" w:rsidTr="00C37B85">
        <w:trPr>
          <w:trHeight w:hRule="exact" w:val="624"/>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14:paraId="19CFE11D"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afstemningsomraade_nr</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DB95733" w14:textId="448B0946" w:rsidR="006468F2" w:rsidRPr="00C727E1" w:rsidRDefault="006468F2" w:rsidP="006468F2">
            <w:pPr>
              <w:rPr>
                <w:rFonts w:ascii="Trebuchet MS" w:hAnsi="Trebuchet MS"/>
                <w:sz w:val="18"/>
                <w:szCs w:val="18"/>
              </w:rPr>
            </w:pPr>
            <w:proofErr w:type="spellStart"/>
            <w:r>
              <w:rPr>
                <w:rFonts w:ascii="Trebuchet MS" w:hAnsi="Trebuchet MS"/>
                <w:sz w:val="18"/>
                <w:szCs w:val="18"/>
              </w:rPr>
              <w:t>a</w:t>
            </w:r>
            <w:r w:rsidRPr="00C727E1">
              <w:rPr>
                <w:rFonts w:ascii="Trebuchet MS" w:hAnsi="Trebuchet MS"/>
                <w:sz w:val="18"/>
                <w:szCs w:val="18"/>
              </w:rPr>
              <w:t>fstem</w:t>
            </w:r>
            <w:r>
              <w:rPr>
                <w:rFonts w:ascii="Trebuchet MS" w:hAnsi="Trebuchet MS"/>
                <w:sz w:val="18"/>
                <w:szCs w:val="18"/>
              </w:rPr>
              <w:t>_</w:t>
            </w:r>
            <w:r w:rsidRPr="00C727E1">
              <w:rPr>
                <w:rFonts w:ascii="Trebuchet MS" w:hAnsi="Trebuchet MS"/>
                <w:sz w:val="18"/>
                <w:szCs w:val="18"/>
              </w:rPr>
              <w:t>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FBE03D" w14:textId="4C52C0C0" w:rsidR="006468F2" w:rsidRPr="00C727E1" w:rsidRDefault="006468F2" w:rsidP="006468F2">
            <w:pPr>
              <w:rPr>
                <w:rFonts w:ascii="Trebuchet MS" w:hAnsi="Trebuchet MS"/>
                <w:sz w:val="18"/>
                <w:szCs w:val="18"/>
              </w:rPr>
            </w:pPr>
            <w:r w:rsidRPr="00C727E1">
              <w:rPr>
                <w:rFonts w:ascii="Trebuchet MS" w:hAnsi="Trebuchet MS"/>
                <w:sz w:val="18"/>
                <w:szCs w:val="18"/>
              </w:rPr>
              <w:t>Kode for afstemningsdistrikts 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7D661A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6DD156"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E049F8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2686B89" w14:textId="71713D3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 xml:space="preserve">4.3.11.X </w:t>
            </w:r>
            <w:proofErr w:type="spellStart"/>
            <w:r w:rsidRPr="00C727E1">
              <w:rPr>
                <w:rFonts w:ascii="Trebuchet MS" w:hAnsi="Trebuchet MS" w:cs="Trebuchet MS"/>
                <w:sz w:val="18"/>
                <w:szCs w:val="18"/>
              </w:rPr>
              <w:t>Afstemningsomr_nr</w:t>
            </w:r>
            <w:proofErr w:type="spellEnd"/>
            <w:r w:rsidRPr="00C727E1">
              <w:rPr>
                <w:rFonts w:ascii="Trebuchet MS" w:hAnsi="Trebuchet MS" w:cs="Trebuchet MS"/>
                <w:sz w:val="18"/>
                <w:szCs w:val="18"/>
              </w:rPr>
              <w:t xml:space="preserve">/navn </w:t>
            </w:r>
            <w:r w:rsidRPr="00C727E1">
              <w:rPr>
                <w:rFonts w:ascii="Trebuchet MS" w:hAnsi="Trebuchet MS" w:cs="Trebuchet MS"/>
                <w:sz w:val="18"/>
                <w:szCs w:val="18"/>
              </w:rPr>
              <w:br/>
              <w:t>5 (Unikt i kommunen)</w:t>
            </w:r>
          </w:p>
        </w:tc>
      </w:tr>
      <w:tr w:rsidR="006468F2" w:rsidRPr="00CE1917" w14:paraId="16F939E7"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B6BC96C"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afstemningsomraade_navn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CDC1AE" w14:textId="713BC75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afstem_nav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11AFDD1" w14:textId="6A530402" w:rsidR="006468F2" w:rsidRPr="00C727E1" w:rsidRDefault="006468F2" w:rsidP="006468F2">
            <w:pPr>
              <w:rPr>
                <w:rFonts w:ascii="Trebuchet MS" w:hAnsi="Trebuchet MS"/>
                <w:sz w:val="18"/>
                <w:szCs w:val="18"/>
              </w:rPr>
            </w:pPr>
            <w:r w:rsidRPr="00C727E1">
              <w:rPr>
                <w:rFonts w:ascii="Trebuchet MS" w:hAnsi="Trebuchet MS"/>
                <w:sz w:val="18"/>
                <w:szCs w:val="18"/>
              </w:rPr>
              <w:t>Afstemningsdistrikts 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387FCA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22F3DE8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0AC5DFA"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F9DE22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Østervangsskolen</w:t>
            </w:r>
          </w:p>
        </w:tc>
      </w:tr>
      <w:tr w:rsidR="006468F2" w:rsidRPr="00CE1917" w14:paraId="61E33CB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694F3F3" w14:textId="77777777" w:rsidR="006468F2" w:rsidRPr="00C727E1" w:rsidRDefault="006468F2" w:rsidP="006468F2">
            <w:pPr>
              <w:rPr>
                <w:rFonts w:ascii="Trebuchet MS" w:hAnsi="Trebuchet MS"/>
                <w:sz w:val="18"/>
                <w:szCs w:val="18"/>
              </w:rPr>
            </w:pPr>
            <w:bookmarkStart w:id="96" w:name="_Hlk335054384"/>
            <w:proofErr w:type="spellStart"/>
            <w:r w:rsidRPr="00C727E1">
              <w:rPr>
                <w:rFonts w:ascii="Trebuchet MS" w:hAnsi="Trebuchet MS"/>
                <w:sz w:val="18"/>
                <w:szCs w:val="18"/>
              </w:rPr>
              <w:t>funktionsstatus_kode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A22E0A5" w14:textId="30FC0BF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funkstat_k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B5F7A56" w14:textId="298BFAD7" w:rsidR="006468F2" w:rsidRPr="00C727E1" w:rsidRDefault="006468F2" w:rsidP="006468F2">
            <w:pPr>
              <w:rPr>
                <w:rFonts w:ascii="Trebuchet MS" w:hAnsi="Trebuchet MS"/>
                <w:sz w:val="18"/>
                <w:szCs w:val="18"/>
              </w:rPr>
            </w:pPr>
            <w:r w:rsidRPr="00C727E1">
              <w:rPr>
                <w:rFonts w:ascii="Trebuchet MS" w:hAnsi="Trebuchet MS"/>
                <w:sz w:val="18"/>
                <w:szCs w:val="18"/>
              </w:rPr>
              <w:t>Kode for funktionsstatus på enkelt objekt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8E4EC8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15345E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2AE35C4"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5051818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CE1917" w14:paraId="7AAAE166"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59DDB9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funktionsstatus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4F6FCD7" w14:textId="31682E0E" w:rsidR="006468F2" w:rsidRPr="00C727E1" w:rsidRDefault="006468F2" w:rsidP="006468F2">
            <w:pPr>
              <w:rPr>
                <w:rFonts w:ascii="Trebuchet MS" w:hAnsi="Trebuchet MS"/>
                <w:sz w:val="18"/>
                <w:szCs w:val="18"/>
              </w:rPr>
            </w:pPr>
            <w:r w:rsidRPr="00C727E1">
              <w:rPr>
                <w:rFonts w:ascii="Trebuchet MS" w:hAnsi="Trebuchet MS"/>
                <w:sz w:val="18"/>
                <w:szCs w:val="18"/>
              </w:rPr>
              <w:t>funkstat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3FD8A17" w14:textId="27111247" w:rsidR="006468F2" w:rsidRPr="00C727E1" w:rsidRDefault="006468F2" w:rsidP="006468F2">
            <w:pPr>
              <w:rPr>
                <w:rFonts w:ascii="Trebuchet MS" w:hAnsi="Trebuchet MS"/>
                <w:sz w:val="18"/>
                <w:szCs w:val="18"/>
              </w:rPr>
            </w:pPr>
            <w:r w:rsidRPr="00C727E1">
              <w:rPr>
                <w:rFonts w:ascii="Trebuchet MS" w:hAnsi="Trebuchet MS"/>
                <w:sz w:val="18"/>
                <w:szCs w:val="18"/>
              </w:rPr>
              <w:t>Funktionsstatus på enkelt objekt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0A77F94"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4D627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6C5D2A2"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E2E8B8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Aktiv</w:t>
            </w:r>
          </w:p>
        </w:tc>
      </w:tr>
      <w:tr w:rsidR="006468F2" w:rsidRPr="00CE1917" w14:paraId="13CB0E1E"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8960AD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magasin_kode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0AE94D0" w14:textId="04BB8C28"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magasin_k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F2A3BC2" w14:textId="224EB626" w:rsidR="006468F2" w:rsidRPr="00C727E1" w:rsidRDefault="006468F2" w:rsidP="006468F2">
            <w:pPr>
              <w:rPr>
                <w:rFonts w:ascii="Trebuchet MS" w:hAnsi="Trebuchet MS"/>
                <w:sz w:val="18"/>
                <w:szCs w:val="18"/>
              </w:rPr>
            </w:pPr>
            <w:r w:rsidRPr="00C727E1">
              <w:rPr>
                <w:rFonts w:ascii="Trebuchet MS" w:hAnsi="Trebuchet MS"/>
                <w:sz w:val="18"/>
                <w:szCs w:val="18"/>
              </w:rPr>
              <w:t>Kodetal for grundvandsmagasin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436C0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F94074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CE74A1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012296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2</w:t>
            </w:r>
          </w:p>
        </w:tc>
      </w:tr>
      <w:tr w:rsidR="006468F2" w:rsidRPr="00CE1917" w14:paraId="169C8ED0" w14:textId="77777777" w:rsidTr="00C37B85">
        <w:trPr>
          <w:trHeight w:hRule="exact" w:val="441"/>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FE9432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magasin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CDA92D3" w14:textId="6030C0FC" w:rsidR="006468F2" w:rsidRPr="00C727E1" w:rsidRDefault="006468F2" w:rsidP="006468F2">
            <w:pPr>
              <w:rPr>
                <w:rFonts w:ascii="Trebuchet MS" w:hAnsi="Trebuchet MS"/>
                <w:sz w:val="18"/>
                <w:szCs w:val="18"/>
              </w:rPr>
            </w:pPr>
            <w:r w:rsidRPr="00C727E1">
              <w:rPr>
                <w:rFonts w:ascii="Trebuchet MS" w:hAnsi="Trebuchet MS"/>
                <w:sz w:val="18"/>
                <w:szCs w:val="18"/>
              </w:rPr>
              <w:t>magasin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2C12599" w14:textId="048FD492" w:rsidR="006468F2" w:rsidRPr="00C727E1" w:rsidRDefault="006468F2" w:rsidP="006468F2">
            <w:pPr>
              <w:rPr>
                <w:rFonts w:ascii="Trebuchet MS" w:hAnsi="Trebuchet MS"/>
                <w:sz w:val="18"/>
                <w:szCs w:val="18"/>
              </w:rPr>
            </w:pPr>
            <w:r w:rsidRPr="00C727E1">
              <w:rPr>
                <w:rFonts w:ascii="Trebuchet MS" w:hAnsi="Trebuchet MS"/>
                <w:sz w:val="18"/>
                <w:szCs w:val="18"/>
              </w:rPr>
              <w:t>Angiver om det er primært eller sekundært grundvandsmagasin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6CC4BE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0688B74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0-50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5EC213E"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0EC42A6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Sekundær</w:t>
            </w:r>
          </w:p>
        </w:tc>
      </w:tr>
      <w:tr w:rsidR="006468F2" w:rsidRPr="00C010BA" w14:paraId="13C7D574"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F1F74A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fors_omr_type_kode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1A450D4" w14:textId="595D857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CB72F4" w14:textId="083F5B75" w:rsidR="006468F2" w:rsidRPr="00C727E1" w:rsidRDefault="006468F2" w:rsidP="006468F2">
            <w:pPr>
              <w:rPr>
                <w:rFonts w:ascii="Trebuchet MS" w:hAnsi="Trebuchet MS"/>
                <w:sz w:val="18"/>
                <w:szCs w:val="18"/>
              </w:rPr>
            </w:pPr>
            <w:r w:rsidRPr="00C727E1">
              <w:rPr>
                <w:rFonts w:ascii="Trebuchet MS" w:hAnsi="Trebuchet MS"/>
                <w:sz w:val="18"/>
                <w:szCs w:val="18"/>
              </w:rPr>
              <w:t>Kode for drikkevandsforsyningsområdetype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C05C24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FAC3C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635AD05"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43B58B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C010BA" w14:paraId="27050A09" w14:textId="77777777" w:rsidTr="00C37B85">
        <w:trPr>
          <w:trHeight w:hRule="exact" w:val="525"/>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74547C9C"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5CE7FE6B" w14:textId="73D7086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683D52B9" w14:textId="17BD86C5" w:rsidR="006468F2" w:rsidRPr="00C727E1" w:rsidRDefault="006468F2" w:rsidP="006468F2">
            <w:pPr>
              <w:rPr>
                <w:rFonts w:ascii="Trebuchet MS" w:hAnsi="Trebuchet MS"/>
                <w:sz w:val="18"/>
                <w:szCs w:val="18"/>
              </w:rPr>
            </w:pPr>
            <w:r w:rsidRPr="00C727E1">
              <w:rPr>
                <w:rFonts w:ascii="Trebuchet MS" w:hAnsi="Trebuchet MS"/>
                <w:sz w:val="18"/>
                <w:szCs w:val="18"/>
              </w:rPr>
              <w:t>Drikkevandsforsyningsområdetype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39B6C2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4C920CE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0-50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A060536"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402B5C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Fremtidige forsyningsområder</w:t>
            </w:r>
          </w:p>
        </w:tc>
      </w:tr>
      <w:tr w:rsidR="006468F2" w:rsidRPr="00C010BA" w14:paraId="66BA4C9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75EB44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lastRenderedPageBreak/>
              <w:t>omraade_nr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D3B5D81" w14:textId="5401091F"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omraade_nr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375D7D" w14:textId="4B1845D2" w:rsidR="006468F2" w:rsidRPr="00C727E1" w:rsidRDefault="006468F2" w:rsidP="006468F2">
            <w:pPr>
              <w:rPr>
                <w:rFonts w:ascii="Trebuchet MS" w:hAnsi="Trebuchet MS"/>
                <w:sz w:val="18"/>
                <w:szCs w:val="18"/>
              </w:rPr>
            </w:pPr>
            <w:r w:rsidRPr="00C727E1">
              <w:rPr>
                <w:rFonts w:ascii="Trebuchet MS" w:hAnsi="Trebuchet MS"/>
                <w:sz w:val="18"/>
                <w:szCs w:val="18"/>
              </w:rPr>
              <w:t xml:space="preserve">Unikt </w:t>
            </w:r>
            <w:proofErr w:type="spellStart"/>
            <w:r w:rsidRPr="00C727E1">
              <w:rPr>
                <w:rFonts w:ascii="Trebuchet MS" w:hAnsi="Trebuchet MS"/>
                <w:sz w:val="18"/>
                <w:szCs w:val="18"/>
              </w:rPr>
              <w:t>områdenr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20A5FC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080C5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0-999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6CE12F0"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AB96DE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w:t>
            </w:r>
          </w:p>
        </w:tc>
      </w:tr>
      <w:tr w:rsidR="006468F2" w:rsidRPr="00CE1917" w14:paraId="6B4C20E1"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41A6CD2"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DA2B90F" w14:textId="46C7BAE2"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4CD6DD5" w14:textId="697F245B" w:rsidR="006468F2" w:rsidRPr="00C727E1" w:rsidRDefault="006468F2" w:rsidP="006468F2">
            <w:pPr>
              <w:rPr>
                <w:rFonts w:ascii="Trebuchet MS" w:hAnsi="Trebuchet MS"/>
                <w:sz w:val="18"/>
                <w:szCs w:val="18"/>
              </w:rPr>
            </w:pPr>
            <w:r w:rsidRPr="00C727E1">
              <w:rPr>
                <w:rFonts w:ascii="Trebuchet MS" w:hAnsi="Trebuchet MS"/>
                <w:sz w:val="18"/>
                <w:szCs w:val="18"/>
              </w:rPr>
              <w:t>Unikt områdenavn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7FB716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43A3A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8F2C2D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42A069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Dal ved Bryrup</w:t>
            </w:r>
          </w:p>
        </w:tc>
      </w:tr>
      <w:tr w:rsidR="006468F2" w:rsidRPr="00CE1917" w14:paraId="296B6AAB"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29636E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C79D4DB" w14:textId="77595B05"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C4E342" w14:textId="76A253E8" w:rsidR="006468F2" w:rsidRPr="00C727E1" w:rsidRDefault="006468F2" w:rsidP="006468F2">
            <w:pPr>
              <w:rPr>
                <w:rFonts w:ascii="Trebuchet MS" w:hAnsi="Trebuchet MS"/>
                <w:sz w:val="18"/>
                <w:szCs w:val="18"/>
              </w:rPr>
            </w:pPr>
            <w:r w:rsidRPr="00C727E1">
              <w:rPr>
                <w:rFonts w:ascii="Trebuchet MS" w:hAnsi="Trebuchet MS"/>
                <w:sz w:val="18"/>
                <w:szCs w:val="18"/>
              </w:rPr>
              <w:t xml:space="preserve">Vandværkets </w:t>
            </w:r>
            <w:proofErr w:type="spellStart"/>
            <w:r w:rsidRPr="00C727E1">
              <w:rPr>
                <w:rFonts w:ascii="Trebuchet MS" w:hAnsi="Trebuchet MS"/>
                <w:sz w:val="18"/>
                <w:szCs w:val="18"/>
              </w:rPr>
              <w:t>nr</w:t>
            </w:r>
            <w:proofErr w:type="spellEnd"/>
            <w:r w:rsidRPr="00C727E1">
              <w:rPr>
                <w:rFonts w:ascii="Trebuchet MS" w:hAnsi="Trebuchet MS"/>
                <w:sz w:val="18"/>
                <w:szCs w:val="18"/>
              </w:rPr>
              <w:t xml:space="preserve"> i fagsystem</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74F1C5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FE11E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E010FB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9C5196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611-20-0022-00</w:t>
            </w:r>
          </w:p>
        </w:tc>
      </w:tr>
      <w:tr w:rsidR="006468F2" w:rsidRPr="00CE1917" w14:paraId="2BDC29A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8E7E01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DEF21F" w14:textId="3A05D6BD"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vandv_navn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28C8E27" w14:textId="78E7ACD9" w:rsidR="006468F2" w:rsidRPr="00C727E1" w:rsidRDefault="006468F2" w:rsidP="006468F2">
            <w:pPr>
              <w:rPr>
                <w:rFonts w:ascii="Trebuchet MS" w:hAnsi="Trebuchet MS"/>
                <w:sz w:val="18"/>
                <w:szCs w:val="18"/>
              </w:rPr>
            </w:pPr>
            <w:r w:rsidRPr="00C727E1">
              <w:rPr>
                <w:rFonts w:ascii="Trebuchet MS" w:hAnsi="Trebuchet MS"/>
                <w:sz w:val="18"/>
                <w:szCs w:val="18"/>
              </w:rPr>
              <w:t>Vandværkets 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5361FB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86ACBF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420074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BC3A6A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Vinterslevsvandværk I/S</w:t>
            </w:r>
          </w:p>
        </w:tc>
      </w:tr>
      <w:tr w:rsidR="006468F2" w:rsidRPr="00AC2250" w14:paraId="1F48C2C0"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837E51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1CAAB1C7" w14:textId="1B6ABBF4"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35C2D8B" w14:textId="05FB81AE" w:rsidR="006468F2" w:rsidRPr="00C727E1" w:rsidRDefault="006468F2" w:rsidP="006468F2">
            <w:pPr>
              <w:rPr>
                <w:rFonts w:ascii="Trebuchet MS" w:hAnsi="Trebuchet MS"/>
                <w:sz w:val="18"/>
                <w:szCs w:val="18"/>
              </w:rPr>
            </w:pPr>
            <w:r w:rsidRPr="00C727E1">
              <w:rPr>
                <w:rFonts w:ascii="Trebuchet MS" w:hAnsi="Trebuchet MS"/>
                <w:sz w:val="18"/>
                <w:szCs w:val="18"/>
              </w:rPr>
              <w:t>Kode for drifts niveau.</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4C225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CD115C"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F1FB60A"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E975946"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w:t>
            </w:r>
          </w:p>
        </w:tc>
      </w:tr>
      <w:tr w:rsidR="006468F2" w:rsidRPr="00AC2250" w14:paraId="7DEE3EFE"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4563FDF1"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EADC581" w14:textId="1A502348"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811D740" w14:textId="5B72D04B" w:rsidR="006468F2" w:rsidRPr="00C727E1" w:rsidRDefault="006468F2" w:rsidP="006468F2">
            <w:pPr>
              <w:rPr>
                <w:rFonts w:ascii="Trebuchet MS" w:hAnsi="Trebuchet MS"/>
                <w:sz w:val="18"/>
                <w:szCs w:val="18"/>
              </w:rPr>
            </w:pPr>
            <w:r w:rsidRPr="00C727E1">
              <w:rPr>
                <w:rFonts w:ascii="Trebuchet MS" w:hAnsi="Trebuchet MS"/>
                <w:sz w:val="18"/>
                <w:szCs w:val="18"/>
              </w:rPr>
              <w:t>Drifts niveau i tre klasser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F7B7DC7"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F9518B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0-10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5E284D1"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E0E1951"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Park</w:t>
            </w:r>
          </w:p>
        </w:tc>
      </w:tr>
      <w:tr w:rsidR="006468F2" w:rsidRPr="00AC2250" w14:paraId="000F2EFD"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7F39F2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ukrudtsbek_kode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5B9DEAC1" w14:textId="23F6570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2E0911" w14:textId="4B7ED428" w:rsidR="006468F2" w:rsidRPr="00C727E1" w:rsidRDefault="006468F2" w:rsidP="006468F2">
            <w:pPr>
              <w:rPr>
                <w:rFonts w:ascii="Trebuchet MS" w:hAnsi="Trebuchet MS"/>
                <w:sz w:val="18"/>
                <w:szCs w:val="18"/>
              </w:rPr>
            </w:pPr>
            <w:r w:rsidRPr="00C727E1">
              <w:rPr>
                <w:rFonts w:ascii="Trebuchet MS" w:hAnsi="Trebuchet MS"/>
                <w:sz w:val="18"/>
                <w:szCs w:val="18"/>
              </w:rPr>
              <w:t>Kode for ukrudtsbekæmpelsesmetode tilladt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91E9FD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6E73D64"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02B254E"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2430478"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w:t>
            </w:r>
          </w:p>
        </w:tc>
      </w:tr>
      <w:tr w:rsidR="006468F2" w:rsidRPr="00AC2250" w14:paraId="4718FFA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18A46A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ukrudtsbek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B292178" w14:textId="3C767CF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0C524A0" w14:textId="5443E15A" w:rsidR="006468F2" w:rsidRPr="00C727E1" w:rsidRDefault="006468F2" w:rsidP="006468F2">
            <w:pPr>
              <w:rPr>
                <w:rFonts w:ascii="Trebuchet MS" w:hAnsi="Trebuchet MS"/>
                <w:sz w:val="18"/>
                <w:szCs w:val="18"/>
              </w:rPr>
            </w:pPr>
            <w:r w:rsidRPr="00C727E1">
              <w:rPr>
                <w:rFonts w:ascii="Trebuchet MS" w:hAnsi="Trebuchet MS"/>
                <w:sz w:val="18"/>
                <w:szCs w:val="18"/>
              </w:rPr>
              <w:t>Ukrudtsbekæmpelsesmetode, tilladt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61AD8D3"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EFD1A86"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EEF7AE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44A728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Mekanisk</w:t>
            </w:r>
          </w:p>
        </w:tc>
      </w:tr>
      <w:tr w:rsidR="006468F2" w:rsidRPr="00AC2250" w14:paraId="675C7AC2"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515B77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antal_kode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BE0F81B" w14:textId="28A5EC00"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antal_k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D2C105E" w14:textId="03F5E864" w:rsidR="006468F2" w:rsidRPr="00C727E1" w:rsidRDefault="006468F2" w:rsidP="006468F2">
            <w:pPr>
              <w:rPr>
                <w:rFonts w:ascii="Trebuchet MS" w:hAnsi="Trebuchet MS"/>
                <w:sz w:val="18"/>
                <w:szCs w:val="18"/>
              </w:rPr>
            </w:pPr>
            <w:r w:rsidRPr="00C727E1">
              <w:rPr>
                <w:rFonts w:ascii="Trebuchet MS" w:hAnsi="Trebuchet MS"/>
                <w:sz w:val="18"/>
                <w:szCs w:val="18"/>
              </w:rPr>
              <w:t>Kode for ca. antal observerede individer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E7CD292"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5A6FE83"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27EA866"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000F55D5"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4</w:t>
            </w:r>
          </w:p>
        </w:tc>
      </w:tr>
      <w:tr w:rsidR="006468F2" w:rsidRPr="00AC2250" w14:paraId="6904E192"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1DE4F0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antal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235DB2D" w14:textId="2E572575" w:rsidR="006468F2" w:rsidRPr="00C727E1" w:rsidRDefault="006468F2" w:rsidP="006468F2">
            <w:pPr>
              <w:rPr>
                <w:rFonts w:ascii="Trebuchet MS" w:hAnsi="Trebuchet MS"/>
                <w:sz w:val="18"/>
                <w:szCs w:val="18"/>
              </w:rPr>
            </w:pPr>
            <w:r w:rsidRPr="00C727E1">
              <w:rPr>
                <w:rFonts w:ascii="Trebuchet MS" w:hAnsi="Trebuchet MS"/>
                <w:sz w:val="18"/>
                <w:szCs w:val="18"/>
              </w:rPr>
              <w:t>antal</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88A8BE6" w14:textId="509AEAFD" w:rsidR="006468F2" w:rsidRPr="00C727E1" w:rsidRDefault="006468F2" w:rsidP="006468F2">
            <w:pPr>
              <w:rPr>
                <w:rFonts w:ascii="Trebuchet MS" w:hAnsi="Trebuchet MS"/>
                <w:sz w:val="18"/>
                <w:szCs w:val="18"/>
              </w:rPr>
            </w:pPr>
            <w:r w:rsidRPr="00C727E1">
              <w:rPr>
                <w:rFonts w:ascii="Trebuchet MS" w:hAnsi="Trebuchet MS"/>
                <w:sz w:val="18"/>
                <w:szCs w:val="18"/>
              </w:rPr>
              <w:t>Ca. antal observerede individer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625AD8D"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E7FE08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1AD4660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15A8749"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100+</w:t>
            </w:r>
          </w:p>
        </w:tc>
      </w:tr>
      <w:tr w:rsidR="006468F2" w:rsidRPr="00AC2250" w14:paraId="2A2837E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B4E8703" w14:textId="6B1700C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trin_kode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21F5DD5B" w14:textId="005B79AC"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trin_k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9E6A4A" w14:textId="4726436F" w:rsidR="006468F2" w:rsidRPr="00C727E1" w:rsidRDefault="006468F2" w:rsidP="006468F2">
            <w:pPr>
              <w:rPr>
                <w:rFonts w:ascii="Trebuchet MS" w:hAnsi="Trebuchet MS"/>
                <w:sz w:val="18"/>
                <w:szCs w:val="18"/>
              </w:rPr>
            </w:pPr>
            <w:r w:rsidRPr="00C727E1">
              <w:rPr>
                <w:rFonts w:ascii="Trebuchet MS" w:hAnsi="Trebuchet MS"/>
                <w:sz w:val="18"/>
                <w:szCs w:val="18"/>
              </w:rPr>
              <w:t>Kode for klassetrin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E60577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107A3F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29A4EE"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1A8F768"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10</w:t>
            </w:r>
          </w:p>
        </w:tc>
      </w:tr>
      <w:tr w:rsidR="006468F2" w:rsidRPr="00AC2250" w14:paraId="03CB8375"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3F62084" w14:textId="3B020BF3" w:rsidR="006468F2" w:rsidRPr="00C727E1" w:rsidRDefault="006468F2" w:rsidP="006468F2">
            <w:pPr>
              <w:rPr>
                <w:rFonts w:ascii="Trebuchet MS" w:hAnsi="Trebuchet MS"/>
                <w:sz w:val="18"/>
                <w:szCs w:val="18"/>
              </w:rPr>
            </w:pPr>
            <w:r w:rsidRPr="00C727E1">
              <w:rPr>
                <w:rFonts w:ascii="Trebuchet MS" w:hAnsi="Trebuchet MS"/>
                <w:sz w:val="18"/>
                <w:szCs w:val="18"/>
              </w:rPr>
              <w:t>trin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07B9BFA" w14:textId="499B0918" w:rsidR="006468F2" w:rsidRPr="00C727E1" w:rsidRDefault="006468F2" w:rsidP="006468F2">
            <w:pPr>
              <w:rPr>
                <w:rFonts w:ascii="Trebuchet MS" w:hAnsi="Trebuchet MS"/>
                <w:sz w:val="18"/>
                <w:szCs w:val="18"/>
              </w:rPr>
            </w:pPr>
            <w:r w:rsidRPr="00C727E1">
              <w:rPr>
                <w:rFonts w:ascii="Trebuchet MS" w:hAnsi="Trebuchet MS"/>
                <w:sz w:val="18"/>
                <w:szCs w:val="18"/>
              </w:rPr>
              <w:t>trin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44A423D" w14:textId="7039B257"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Klassetrin på </w:t>
            </w:r>
            <w:proofErr w:type="gramStart"/>
            <w:r w:rsidRPr="00C727E1">
              <w:rPr>
                <w:rFonts w:ascii="Trebuchet MS" w:hAnsi="Trebuchet MS"/>
                <w:sz w:val="18"/>
                <w:szCs w:val="18"/>
              </w:rPr>
              <w:t>skole klasse</w:t>
            </w:r>
            <w:proofErr w:type="gramEnd"/>
            <w:r w:rsidRPr="00C727E1">
              <w:rPr>
                <w:rFonts w:ascii="Trebuchet MS" w:hAnsi="Trebuchet MS"/>
                <w:sz w:val="18"/>
                <w:szCs w:val="18"/>
              </w:rPr>
              <w:t xml:space="preserve"> m.v.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FDC19A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9D08F9B"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121FDC7"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011BEA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10.klasse</w:t>
            </w:r>
          </w:p>
        </w:tc>
      </w:tr>
      <w:tr w:rsidR="006468F2" w:rsidRPr="00E80E14" w14:paraId="09D937CE" w14:textId="77777777" w:rsidTr="00C37B85">
        <w:trPr>
          <w:trHeight w:hRule="exact" w:val="22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7EC5DE"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belaegning_kode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B0E41E" w14:textId="212662F3"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779AF7C" w14:textId="511BC712" w:rsidR="006468F2" w:rsidRPr="00C727E1" w:rsidRDefault="006468F2" w:rsidP="006468F2">
            <w:pPr>
              <w:rPr>
                <w:rFonts w:ascii="Trebuchet MS" w:hAnsi="Trebuchet MS"/>
                <w:sz w:val="18"/>
                <w:szCs w:val="18"/>
              </w:rPr>
            </w:pPr>
            <w:r w:rsidRPr="00C727E1">
              <w:rPr>
                <w:rFonts w:ascii="Trebuchet MS" w:hAnsi="Trebuchet MS"/>
                <w:sz w:val="18"/>
                <w:szCs w:val="18"/>
              </w:rPr>
              <w:t>Kode for belægning</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24E201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319F0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CAE510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667DEB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E80E14" w14:paraId="378FD1F8" w14:textId="77777777" w:rsidTr="00C37B85">
        <w:trPr>
          <w:trHeight w:hRule="exact" w:val="227"/>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D3E9B6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belaegning</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9D19673" w14:textId="58AEB8A7" w:rsidR="006468F2" w:rsidRPr="00C727E1" w:rsidRDefault="006468F2" w:rsidP="006468F2">
            <w:pPr>
              <w:rPr>
                <w:rFonts w:ascii="Trebuchet MS" w:hAnsi="Trebuchet MS"/>
                <w:sz w:val="18"/>
                <w:szCs w:val="18"/>
              </w:rPr>
            </w:pPr>
            <w:r w:rsidRPr="00C727E1">
              <w:rPr>
                <w:rFonts w:ascii="Trebuchet MS" w:hAnsi="Trebuchet MS"/>
                <w:sz w:val="18"/>
                <w:szCs w:val="18"/>
              </w:rPr>
              <w:t>belaegn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5DC6F6D" w14:textId="6A2C1FEC" w:rsidR="006468F2" w:rsidRPr="00C727E1" w:rsidRDefault="006468F2" w:rsidP="006468F2">
            <w:pPr>
              <w:rPr>
                <w:rFonts w:ascii="Trebuchet MS" w:hAnsi="Trebuchet MS"/>
                <w:sz w:val="18"/>
                <w:szCs w:val="18"/>
              </w:rPr>
            </w:pPr>
            <w:r w:rsidRPr="00C727E1">
              <w:rPr>
                <w:rFonts w:ascii="Trebuchet MS" w:hAnsi="Trebuchet MS"/>
                <w:sz w:val="18"/>
                <w:szCs w:val="18"/>
              </w:rPr>
              <w:t>Belægning af/på stier m.v.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4AB542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BC7644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0-30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B5F0662"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784AA8D"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Uden belægning</w:t>
            </w:r>
          </w:p>
        </w:tc>
      </w:tr>
      <w:tr w:rsidR="006468F2" w:rsidRPr="00E80E14" w14:paraId="2A281544"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376DC68"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handicapegnet_kode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3CB309E" w14:textId="41EEB73C"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handicap_k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1F235EF" w14:textId="38857AF7" w:rsidR="006468F2" w:rsidRPr="00C727E1" w:rsidRDefault="006468F2" w:rsidP="006468F2">
            <w:pPr>
              <w:rPr>
                <w:rFonts w:ascii="Trebuchet MS" w:hAnsi="Trebuchet MS"/>
                <w:sz w:val="18"/>
                <w:szCs w:val="18"/>
              </w:rPr>
            </w:pPr>
            <w:r w:rsidRPr="00C727E1">
              <w:rPr>
                <w:rFonts w:ascii="Trebuchet MS" w:hAnsi="Trebuchet MS"/>
                <w:sz w:val="18"/>
                <w:szCs w:val="18"/>
              </w:rPr>
              <w:t>Kode for handicapegnethed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40BD57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509D0B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498A7B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7F66E9E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w:t>
            </w:r>
          </w:p>
        </w:tc>
      </w:tr>
      <w:tr w:rsidR="006468F2" w:rsidRPr="00E80E14" w14:paraId="4C0F9B2A"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5EC49D2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2437AFA" w14:textId="7DF84718" w:rsidR="006468F2" w:rsidRPr="00C727E1" w:rsidRDefault="006468F2" w:rsidP="006468F2">
            <w:pPr>
              <w:rPr>
                <w:rFonts w:ascii="Trebuchet MS" w:hAnsi="Trebuchet MS"/>
                <w:sz w:val="18"/>
                <w:szCs w:val="18"/>
              </w:rPr>
            </w:pPr>
            <w:r w:rsidRPr="00C727E1">
              <w:rPr>
                <w:rFonts w:ascii="Trebuchet MS" w:hAnsi="Trebuchet MS"/>
                <w:sz w:val="18"/>
                <w:szCs w:val="18"/>
              </w:rPr>
              <w:t>handicap</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7CDDE00" w14:textId="551503E6" w:rsidR="006468F2" w:rsidRPr="00C727E1" w:rsidRDefault="006468F2" w:rsidP="006468F2">
            <w:pPr>
              <w:rPr>
                <w:rFonts w:ascii="Trebuchet MS" w:hAnsi="Trebuchet MS"/>
                <w:sz w:val="18"/>
                <w:szCs w:val="18"/>
              </w:rPr>
            </w:pPr>
            <w:r w:rsidRPr="00C727E1">
              <w:rPr>
                <w:rFonts w:ascii="Trebuchet MS" w:hAnsi="Trebuchet MS"/>
                <w:sz w:val="18"/>
                <w:szCs w:val="18"/>
              </w:rPr>
              <w:t>Handicapegnetheden af faciliteten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FCA710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45E066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0-40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627C154"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E30AAA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w:t>
            </w:r>
          </w:p>
        </w:tc>
      </w:tr>
      <w:tr w:rsidR="006468F2" w:rsidRPr="00E80E14" w14:paraId="415E6D9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DC07393"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invasivart_kode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65AA0F" w14:textId="552BF71B"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invasiva_k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1E95A9" w14:textId="11D19C4B" w:rsidR="006468F2" w:rsidRPr="00C727E1" w:rsidRDefault="006468F2" w:rsidP="006468F2">
            <w:pPr>
              <w:rPr>
                <w:rFonts w:ascii="Trebuchet MS" w:hAnsi="Trebuchet MS"/>
                <w:sz w:val="18"/>
                <w:szCs w:val="18"/>
              </w:rPr>
            </w:pPr>
            <w:r w:rsidRPr="00C727E1">
              <w:rPr>
                <w:rFonts w:ascii="Trebuchet MS" w:hAnsi="Trebuchet MS"/>
                <w:sz w:val="18"/>
                <w:szCs w:val="18"/>
              </w:rPr>
              <w:t>Kode for invasiv art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F604444"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27D6A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1000-9999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63428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FBF7C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1020</w:t>
            </w:r>
          </w:p>
        </w:tc>
      </w:tr>
      <w:bookmarkEnd w:id="96"/>
      <w:tr w:rsidR="006468F2" w:rsidRPr="00E80E14" w14:paraId="41CEC63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5E9FC6FF"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ia_dansknavn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B4DCFAA" w14:textId="12B3BCAD"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ia_danskn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2A20FDC" w14:textId="2439DFDC" w:rsidR="006468F2" w:rsidRPr="00C727E1" w:rsidRDefault="006468F2" w:rsidP="006468F2">
            <w:pPr>
              <w:rPr>
                <w:rFonts w:ascii="Trebuchet MS" w:hAnsi="Trebuchet MS"/>
                <w:sz w:val="18"/>
                <w:szCs w:val="18"/>
              </w:rPr>
            </w:pPr>
            <w:r w:rsidRPr="00C727E1">
              <w:rPr>
                <w:rFonts w:ascii="Trebuchet MS" w:hAnsi="Trebuchet MS"/>
                <w:sz w:val="18"/>
                <w:szCs w:val="18"/>
              </w:rPr>
              <w:t>Dansk navn på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E4741F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EBB634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5DD3306"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1FB53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Amerikansk knivmusling</w:t>
            </w:r>
          </w:p>
        </w:tc>
      </w:tr>
      <w:tr w:rsidR="006468F2" w:rsidRPr="00E80E14" w14:paraId="7B260BCB"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349825FF"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ia_latinsknavn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DCD706A" w14:textId="33DB55B2" w:rsidR="006468F2" w:rsidRPr="00C727E1" w:rsidRDefault="006468F2" w:rsidP="006468F2">
            <w:pPr>
              <w:rPr>
                <w:rFonts w:ascii="Trebuchet MS" w:hAnsi="Trebuchet MS"/>
                <w:sz w:val="18"/>
                <w:szCs w:val="18"/>
              </w:rPr>
            </w:pPr>
            <w:proofErr w:type="spellStart"/>
            <w:r>
              <w:rPr>
                <w:rFonts w:ascii="Trebuchet MS" w:hAnsi="Trebuchet MS"/>
                <w:sz w:val="18"/>
                <w:szCs w:val="18"/>
              </w:rPr>
              <w:t>ia_latin</w:t>
            </w:r>
            <w:r w:rsidRPr="00C727E1">
              <w:rPr>
                <w:rFonts w:ascii="Trebuchet MS" w:hAnsi="Trebuchet MS"/>
                <w:sz w:val="18"/>
                <w:szCs w:val="18"/>
              </w:rPr>
              <w:t>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BF66993" w14:textId="5324974E" w:rsidR="006468F2" w:rsidRPr="00C727E1" w:rsidRDefault="006468F2" w:rsidP="006468F2">
            <w:pPr>
              <w:rPr>
                <w:rFonts w:ascii="Trebuchet MS" w:hAnsi="Trebuchet MS"/>
                <w:sz w:val="18"/>
                <w:szCs w:val="18"/>
              </w:rPr>
            </w:pPr>
            <w:r w:rsidRPr="00C727E1">
              <w:rPr>
                <w:rFonts w:ascii="Trebuchet MS" w:hAnsi="Trebuchet MS"/>
                <w:sz w:val="18"/>
                <w:szCs w:val="18"/>
              </w:rPr>
              <w:t>Latinsk navn på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73D003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0A3F548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A9B224D"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C7FBA96"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Ensis</w:t>
            </w:r>
            <w:proofErr w:type="spellEnd"/>
            <w:r w:rsidRPr="00C727E1">
              <w:rPr>
                <w:rFonts w:ascii="Trebuchet MS" w:hAnsi="Trebuchet MS"/>
                <w:sz w:val="18"/>
                <w:szCs w:val="18"/>
              </w:rPr>
              <w:t xml:space="preserve"> </w:t>
            </w:r>
            <w:proofErr w:type="spellStart"/>
            <w:r w:rsidRPr="00C727E1">
              <w:rPr>
                <w:rFonts w:ascii="Trebuchet MS" w:hAnsi="Trebuchet MS"/>
                <w:sz w:val="18"/>
                <w:szCs w:val="18"/>
              </w:rPr>
              <w:t>americanus</w:t>
            </w:r>
            <w:proofErr w:type="spellEnd"/>
          </w:p>
        </w:tc>
      </w:tr>
      <w:tr w:rsidR="006468F2" w:rsidRPr="00E80E14" w14:paraId="5259E55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7D9F5BF6"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ia_rige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AA041CD" w14:textId="1DA208C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ia_rige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597D7E3" w14:textId="0D5E6DA0" w:rsidR="006468F2" w:rsidRPr="00C727E1" w:rsidRDefault="006468F2" w:rsidP="006468F2">
            <w:pPr>
              <w:rPr>
                <w:rFonts w:ascii="Trebuchet MS" w:hAnsi="Trebuchet MS"/>
                <w:sz w:val="18"/>
                <w:szCs w:val="18"/>
              </w:rPr>
            </w:pPr>
            <w:r w:rsidRPr="00C727E1">
              <w:rPr>
                <w:rFonts w:ascii="Trebuchet MS" w:hAnsi="Trebuchet MS"/>
                <w:sz w:val="18"/>
                <w:szCs w:val="18"/>
              </w:rPr>
              <w:t>Artsrige for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D42127C"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ACBCB8E"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74CDC61"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AAF4E4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Dyreriget</w:t>
            </w:r>
          </w:p>
        </w:tc>
      </w:tr>
      <w:tr w:rsidR="006468F2" w:rsidRPr="00D43341" w14:paraId="6D40EA1D"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C0DAC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kotesystem_kode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F1734F0" w14:textId="63263643"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95F4C3" w14:textId="71095BE4"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Kodetal for </w:t>
            </w:r>
            <w:proofErr w:type="spellStart"/>
            <w:r w:rsidRPr="00C727E1">
              <w:rPr>
                <w:rFonts w:ascii="Trebuchet MS" w:hAnsi="Trebuchet MS"/>
                <w:sz w:val="18"/>
                <w:szCs w:val="18"/>
              </w:rPr>
              <w:t>kotesystem</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5DBA8F7"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EDFA8E"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2B1BF92"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80F47C4"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2</w:t>
            </w:r>
          </w:p>
        </w:tc>
      </w:tr>
      <w:tr w:rsidR="006468F2" w:rsidRPr="00D43341" w14:paraId="3C760749"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E62586A"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kotesystem</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E2FC475" w14:textId="4BFC9536"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DE6BA57" w14:textId="08569F73" w:rsidR="006468F2" w:rsidRPr="00C727E1" w:rsidRDefault="006468F2" w:rsidP="006468F2">
            <w:pPr>
              <w:rPr>
                <w:rFonts w:ascii="Trebuchet MS" w:hAnsi="Trebuchet MS"/>
                <w:sz w:val="18"/>
                <w:szCs w:val="18"/>
              </w:rPr>
            </w:pPr>
            <w:r w:rsidRPr="00C727E1">
              <w:rPr>
                <w:rFonts w:ascii="Trebuchet MS" w:hAnsi="Trebuchet MS"/>
                <w:sz w:val="18"/>
                <w:szCs w:val="18"/>
              </w:rPr>
              <w:t xml:space="preserve">Hvilket </w:t>
            </w: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er anvendt til at angive kote i i.e. DVR90, DNN etc.</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78781BC"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1488D2E1"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0-250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00EC373"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16CF815"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DNN</w:t>
            </w:r>
          </w:p>
        </w:tc>
      </w:tr>
      <w:tr w:rsidR="006468F2" w:rsidRPr="00D43341" w14:paraId="4E46FFFE"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31B4E6C1" w14:textId="6A722AD3"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4053742" w14:textId="56B2EA8C"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7259AD8" w14:textId="7520840F" w:rsidR="006468F2" w:rsidRPr="00C727E1" w:rsidRDefault="006468F2" w:rsidP="006468F2">
            <w:pPr>
              <w:rPr>
                <w:rFonts w:ascii="Trebuchet MS" w:hAnsi="Trebuchet MS"/>
                <w:sz w:val="18"/>
                <w:szCs w:val="18"/>
              </w:rPr>
            </w:pPr>
            <w:r>
              <w:rPr>
                <w:rFonts w:ascii="Trebuchet MS" w:hAnsi="Trebuchet MS"/>
                <w:color w:val="FF0000"/>
                <w:sz w:val="18"/>
                <w:szCs w:val="18"/>
              </w:rPr>
              <w:t xml:space="preserve">Kodetal for overordnet ansvar for </w:t>
            </w:r>
            <w:commentRangeStart w:id="97"/>
            <w:r>
              <w:rPr>
                <w:rFonts w:ascii="Trebuchet MS" w:hAnsi="Trebuchet MS"/>
                <w:color w:val="FF0000"/>
                <w:sz w:val="18"/>
                <w:szCs w:val="18"/>
              </w:rPr>
              <w:t xml:space="preserve">rutens </w:t>
            </w:r>
            <w:commentRangeEnd w:id="97"/>
            <w:r>
              <w:rPr>
                <w:rStyle w:val="Kommentarhenvisning"/>
              </w:rPr>
              <w:commentReference w:id="97"/>
            </w:r>
            <w:r>
              <w:rPr>
                <w:rFonts w:ascii="Trebuchet MS" w:hAnsi="Trebuchet MS"/>
                <w:color w:val="FF0000"/>
                <w:sz w:val="18"/>
                <w:szCs w:val="18"/>
              </w:rPr>
              <w:t>vedligehold</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8B22F54" w14:textId="3DE882E3" w:rsidR="006468F2" w:rsidRPr="00C727E1" w:rsidRDefault="006468F2" w:rsidP="006468F2">
            <w:pPr>
              <w:rPr>
                <w:rFonts w:ascii="Trebuchet MS" w:hAnsi="Trebuchet MS"/>
                <w:sz w:val="18"/>
                <w:szCs w:val="18"/>
              </w:rPr>
            </w:pPr>
            <w:r>
              <w:rPr>
                <w:rFonts w:ascii="Trebuchet MS" w:hAnsi="Trebuchet MS" w:cs="Trebuchet MS"/>
                <w:color w:val="FF0000"/>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6CE81B5" w14:textId="1BF20786" w:rsidR="006468F2" w:rsidRPr="00C727E1" w:rsidRDefault="006468F2" w:rsidP="006468F2">
            <w:pPr>
              <w:rPr>
                <w:rFonts w:ascii="Trebuchet MS" w:hAnsi="Trebuchet MS"/>
                <w:sz w:val="18"/>
                <w:szCs w:val="18"/>
              </w:rPr>
            </w:pPr>
            <w:r>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B52CE93" w14:textId="2F1756FA" w:rsidR="006468F2" w:rsidRPr="00C727E1" w:rsidRDefault="006468F2" w:rsidP="006468F2">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32CBC4BB" w14:textId="2D70909C" w:rsidR="006468F2" w:rsidRPr="00C727E1" w:rsidRDefault="006468F2" w:rsidP="006468F2">
            <w:pPr>
              <w:rPr>
                <w:rFonts w:ascii="Trebuchet MS" w:hAnsi="Trebuchet MS" w:cs="Trebuchet MS"/>
                <w:sz w:val="18"/>
                <w:szCs w:val="18"/>
              </w:rPr>
            </w:pPr>
            <w:r>
              <w:rPr>
                <w:rFonts w:ascii="Trebuchet MS" w:hAnsi="Trebuchet MS" w:cs="Trebuchet MS"/>
                <w:sz w:val="18"/>
                <w:szCs w:val="18"/>
              </w:rPr>
              <w:t>1</w:t>
            </w:r>
          </w:p>
        </w:tc>
      </w:tr>
      <w:tr w:rsidR="006468F2" w:rsidRPr="00D43341" w14:paraId="5B764952"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4D786BF" w14:textId="2CA293AA"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B590E34" w14:textId="526877B4"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28298F1" w14:textId="17DDAF20" w:rsidR="006468F2" w:rsidRPr="00C727E1" w:rsidRDefault="006468F2" w:rsidP="006468F2">
            <w:pPr>
              <w:rPr>
                <w:rFonts w:ascii="Trebuchet MS" w:hAnsi="Trebuchet MS"/>
                <w:sz w:val="18"/>
                <w:szCs w:val="18"/>
              </w:rPr>
            </w:pPr>
            <w:r>
              <w:rPr>
                <w:rFonts w:ascii="Trebuchet MS" w:hAnsi="Trebuchet MS"/>
                <w:color w:val="FF0000"/>
                <w:sz w:val="18"/>
                <w:szCs w:val="18"/>
              </w:rPr>
              <w:t>Hvem står for ansvaret for vedligehold</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73203EF" w14:textId="7FDF322B" w:rsidR="006468F2" w:rsidRPr="00C727E1" w:rsidRDefault="006468F2" w:rsidP="006468F2">
            <w:pPr>
              <w:rPr>
                <w:rFonts w:ascii="Trebuchet MS" w:hAnsi="Trebuchet MS"/>
                <w:sz w:val="18"/>
                <w:szCs w:val="18"/>
              </w:rPr>
            </w:pPr>
            <w:r w:rsidRPr="00B949B4">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4CDAC03" w14:textId="3094A544" w:rsidR="006468F2" w:rsidRPr="00C727E1" w:rsidRDefault="006468F2" w:rsidP="006468F2">
            <w:pPr>
              <w:rPr>
                <w:rFonts w:ascii="Trebuchet MS" w:hAnsi="Trebuchet MS"/>
                <w:sz w:val="18"/>
                <w:szCs w:val="18"/>
              </w:rPr>
            </w:pPr>
            <w:r>
              <w:rPr>
                <w:rFonts w:ascii="Trebuchet MS" w:hAnsi="Trebuchet MS" w:cs="Trebuchet MS"/>
                <w:sz w:val="18"/>
                <w:szCs w:val="18"/>
              </w:rPr>
              <w:t>0-30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14CADCE" w14:textId="6FACC5A1" w:rsidR="006468F2" w:rsidRPr="00C727E1" w:rsidRDefault="006468F2" w:rsidP="006468F2">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5B492F2" w14:textId="59A5AAA3" w:rsidR="006468F2" w:rsidRPr="00C727E1" w:rsidRDefault="006468F2" w:rsidP="006468F2">
            <w:pPr>
              <w:rPr>
                <w:rFonts w:ascii="Trebuchet MS" w:hAnsi="Trebuchet MS" w:cs="Trebuchet MS"/>
                <w:sz w:val="18"/>
                <w:szCs w:val="18"/>
              </w:rPr>
            </w:pPr>
            <w:r>
              <w:rPr>
                <w:rFonts w:ascii="Trebuchet MS" w:hAnsi="Trebuchet MS" w:cs="Trebuchet MS"/>
                <w:color w:val="FF0000"/>
                <w:sz w:val="18"/>
                <w:szCs w:val="18"/>
              </w:rPr>
              <w:t>Privat/forening</w:t>
            </w:r>
          </w:p>
        </w:tc>
      </w:tr>
      <w:tr w:rsidR="006468F2" w:rsidRPr="00353B49" w14:paraId="4CFF39B5" w14:textId="77777777" w:rsidTr="005329F4">
        <w:trPr>
          <w:trHeight w:hRule="exact" w:val="255"/>
        </w:trPr>
        <w:tc>
          <w:tcPr>
            <w:tcW w:w="4111" w:type="dxa"/>
            <w:gridSpan w:val="3"/>
            <w:tcBorders>
              <w:top w:val="single" w:sz="4" w:space="0" w:color="auto"/>
              <w:left w:val="nil"/>
              <w:bottom w:val="nil"/>
              <w:right w:val="nil"/>
            </w:tcBorders>
            <w:shd w:val="clear" w:color="auto" w:fill="97DDBA"/>
          </w:tcPr>
          <w:p w14:paraId="1037026B" w14:textId="77777777" w:rsidR="006468F2" w:rsidRPr="0051728E" w:rsidRDefault="006468F2" w:rsidP="006468F2">
            <w:pPr>
              <w:rPr>
                <w:rFonts w:ascii="Trebuchet MS" w:hAnsi="Trebuchet MS" w:cs="Trebuchet MS"/>
                <w:i/>
                <w:iCs/>
                <w:sz w:val="18"/>
                <w:szCs w:val="18"/>
              </w:rPr>
            </w:pPr>
          </w:p>
        </w:tc>
        <w:tc>
          <w:tcPr>
            <w:tcW w:w="10343" w:type="dxa"/>
            <w:gridSpan w:val="5"/>
            <w:tcBorders>
              <w:top w:val="single" w:sz="4" w:space="0" w:color="auto"/>
              <w:left w:val="nil"/>
              <w:bottom w:val="nil"/>
              <w:right w:val="nil"/>
            </w:tcBorders>
            <w:shd w:val="clear" w:color="auto" w:fill="97DDBA"/>
            <w:vAlign w:val="center"/>
          </w:tcPr>
          <w:p w14:paraId="17024434" w14:textId="0990B9DD" w:rsidR="006468F2" w:rsidRPr="00353B49" w:rsidRDefault="006468F2" w:rsidP="006468F2">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7655C525" w14:textId="77777777" w:rsidR="007D3322" w:rsidRPr="00353B49" w:rsidRDefault="003E3D3B" w:rsidP="003E3D3B">
      <w:pPr>
        <w:rPr>
          <w:rFonts w:ascii="Trebuchet MS" w:hAnsi="Trebuchet MS" w:cs="Trebuchet MS"/>
          <w:bCs/>
          <w:sz w:val="18"/>
          <w:szCs w:val="18"/>
        </w:rPr>
      </w:pPr>
      <w:r w:rsidRPr="00353B49">
        <w:rPr>
          <w:rFonts w:ascii="Trebuchet MS" w:hAnsi="Trebuchet MS" w:cs="Trebuchet MS"/>
          <w:bCs/>
          <w:sz w:val="18"/>
          <w:szCs w:val="18"/>
        </w:rPr>
        <w:t>*) Kan have andet databasenavn men benytter de andre værdier</w:t>
      </w:r>
    </w:p>
    <w:p w14:paraId="65335B61" w14:textId="77777777" w:rsidR="007D3322" w:rsidRPr="00A32757" w:rsidRDefault="00461B48" w:rsidP="00F23718">
      <w:pPr>
        <w:pStyle w:val="Overskrift2"/>
      </w:pPr>
      <w:bookmarkStart w:id="98" w:name="_3.2_Forklaring_til"/>
      <w:bookmarkStart w:id="99" w:name="_Toc292448050"/>
      <w:bookmarkStart w:id="100" w:name="_Toc292448219"/>
      <w:bookmarkStart w:id="101" w:name="_Toc292692148"/>
      <w:bookmarkStart w:id="102" w:name="_Toc292713275"/>
      <w:bookmarkStart w:id="103" w:name="_Toc292865161"/>
      <w:bookmarkStart w:id="104" w:name="_Toc63351386"/>
      <w:bookmarkEnd w:id="98"/>
      <w:r>
        <w:t>4</w:t>
      </w:r>
      <w:r w:rsidR="007D3322" w:rsidRPr="00A32757">
        <w:t>.2 Forklaring til felter</w:t>
      </w:r>
      <w:bookmarkEnd w:id="99"/>
      <w:bookmarkEnd w:id="100"/>
      <w:bookmarkEnd w:id="101"/>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10481"/>
      </w:tblGrid>
      <w:tr w:rsidR="007D3322" w:rsidRPr="0051728E" w14:paraId="3DBF32D7" w14:textId="77777777" w:rsidTr="009A3FCE">
        <w:trPr>
          <w:trHeight w:val="227"/>
        </w:trPr>
        <w:tc>
          <w:tcPr>
            <w:tcW w:w="2945" w:type="dxa"/>
            <w:tcBorders>
              <w:bottom w:val="single" w:sz="4" w:space="0" w:color="auto"/>
            </w:tcBorders>
            <w:shd w:val="clear" w:color="auto" w:fill="D9D9D9"/>
            <w:vAlign w:val="bottom"/>
          </w:tcPr>
          <w:p w14:paraId="7E459178" w14:textId="77777777" w:rsidR="007D3322" w:rsidRPr="0093184F" w:rsidRDefault="007D3322" w:rsidP="00704268">
            <w:pPr>
              <w:rPr>
                <w:rFonts w:ascii="Trebuchet MS" w:hAnsi="Trebuchet MS" w:cs="Trebuchet MS"/>
                <w:b/>
                <w:bCs/>
                <w:sz w:val="18"/>
                <w:szCs w:val="18"/>
              </w:rPr>
            </w:pPr>
            <w:r w:rsidRPr="0093184F">
              <w:rPr>
                <w:rFonts w:ascii="Trebuchet MS" w:hAnsi="Trebuchet MS" w:cs="Trebuchet MS"/>
                <w:b/>
                <w:bCs/>
                <w:sz w:val="18"/>
                <w:szCs w:val="18"/>
              </w:rPr>
              <w:t>Feltnavn</w:t>
            </w:r>
          </w:p>
        </w:tc>
        <w:tc>
          <w:tcPr>
            <w:tcW w:w="10481" w:type="dxa"/>
            <w:tcBorders>
              <w:bottom w:val="single" w:sz="4" w:space="0" w:color="auto"/>
            </w:tcBorders>
            <w:shd w:val="clear" w:color="auto" w:fill="D9D9D9"/>
            <w:vAlign w:val="bottom"/>
          </w:tcPr>
          <w:p w14:paraId="4DEAA4C0" w14:textId="77777777" w:rsidR="007D3322" w:rsidRPr="0093184F" w:rsidRDefault="007D3322" w:rsidP="00704268">
            <w:pPr>
              <w:rPr>
                <w:rFonts w:ascii="Trebuchet MS" w:hAnsi="Trebuchet MS" w:cs="Trebuchet MS"/>
                <w:bCs/>
                <w:sz w:val="18"/>
                <w:szCs w:val="18"/>
              </w:rPr>
            </w:pPr>
            <w:r w:rsidRPr="0093184F">
              <w:rPr>
                <w:rFonts w:ascii="Trebuchet MS" w:hAnsi="Trebuchet MS" w:cs="Trebuchet MS"/>
                <w:b/>
                <w:bCs/>
                <w:sz w:val="18"/>
                <w:szCs w:val="18"/>
              </w:rPr>
              <w:t>Forklaring</w:t>
            </w:r>
          </w:p>
        </w:tc>
      </w:tr>
      <w:tr w:rsidR="0054729F" w:rsidRPr="0051728E" w14:paraId="63B11398" w14:textId="77777777" w:rsidTr="009A3FCE">
        <w:trPr>
          <w:trHeight w:val="227"/>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B0E3AD1"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G</w:t>
            </w:r>
            <w:r w:rsidR="0054729F" w:rsidRPr="0093184F">
              <w:rPr>
                <w:rFonts w:ascii="Trebuchet MS" w:hAnsi="Trebuchet MS"/>
                <w:sz w:val="18"/>
                <w:szCs w:val="18"/>
              </w:rPr>
              <w:t>yldig_fra</w:t>
            </w:r>
            <w:proofErr w:type="spellEnd"/>
          </w:p>
        </w:tc>
        <w:tc>
          <w:tcPr>
            <w:tcW w:w="10481" w:type="dxa"/>
            <w:tcBorders>
              <w:top w:val="single" w:sz="4" w:space="0" w:color="auto"/>
              <w:left w:val="single" w:sz="4" w:space="0" w:color="auto"/>
              <w:bottom w:val="single" w:sz="4" w:space="0" w:color="auto"/>
            </w:tcBorders>
            <w:vAlign w:val="bottom"/>
          </w:tcPr>
          <w:p w14:paraId="1BF36687" w14:textId="77777777" w:rsidR="0054729F" w:rsidRPr="0093184F" w:rsidRDefault="0054729F" w:rsidP="00704268">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Dato for start af objektets gyldighed. Sættes af ansvarlig myndighed i forbindelse med oprettelse eller ændringer af objekter. Der er tale om en forvaltningsmæssig gyldighed i modsætning til en systemmæssig gyldighed. Kan også bruges som observationsdata.</w:t>
            </w:r>
          </w:p>
        </w:tc>
      </w:tr>
      <w:tr w:rsidR="0054729F" w:rsidRPr="0051728E" w14:paraId="635990A6" w14:textId="77777777" w:rsidTr="009A3FCE">
        <w:trPr>
          <w:trHeight w:val="227"/>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B49A429"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G</w:t>
            </w:r>
            <w:r w:rsidR="0054729F" w:rsidRPr="0093184F">
              <w:rPr>
                <w:rFonts w:ascii="Trebuchet MS" w:hAnsi="Trebuchet MS"/>
                <w:sz w:val="18"/>
                <w:szCs w:val="18"/>
              </w:rPr>
              <w:t>yldig_til</w:t>
            </w:r>
            <w:proofErr w:type="spellEnd"/>
          </w:p>
        </w:tc>
        <w:tc>
          <w:tcPr>
            <w:tcW w:w="10481" w:type="dxa"/>
            <w:tcBorders>
              <w:top w:val="single" w:sz="4" w:space="0" w:color="auto"/>
              <w:left w:val="single" w:sz="4" w:space="0" w:color="auto"/>
              <w:bottom w:val="single" w:sz="4" w:space="0" w:color="auto"/>
            </w:tcBorders>
            <w:vAlign w:val="bottom"/>
          </w:tcPr>
          <w:p w14:paraId="732B689F" w14:textId="77777777" w:rsidR="0054729F" w:rsidRPr="0093184F" w:rsidRDefault="0054729F" w:rsidP="00704268">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Dato for slut af objektets gyldighed. Sættes af ansvarlig myndighed i forbindelse med oprettelse eller ændringer af objekter. Der er tale om en forvaltningsmæssig gyldighed i modsætning til en systemmæssig gyldighed.</w:t>
            </w:r>
          </w:p>
        </w:tc>
      </w:tr>
      <w:tr w:rsidR="0054729F" w:rsidRPr="0051728E" w14:paraId="7757F0C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E0F17ED" w14:textId="77777777" w:rsidR="0054729F" w:rsidRPr="0093184F" w:rsidRDefault="003472EA" w:rsidP="0054729F">
            <w:pPr>
              <w:rPr>
                <w:rFonts w:ascii="Trebuchet MS" w:hAnsi="Trebuchet MS"/>
                <w:sz w:val="18"/>
                <w:szCs w:val="18"/>
              </w:rPr>
            </w:pPr>
            <w:r w:rsidRPr="0093184F">
              <w:rPr>
                <w:rFonts w:ascii="Trebuchet MS" w:hAnsi="Trebuchet MS"/>
                <w:sz w:val="18"/>
                <w:szCs w:val="18"/>
              </w:rPr>
              <w:t>L</w:t>
            </w:r>
            <w:r w:rsidR="0054729F" w:rsidRPr="0093184F">
              <w:rPr>
                <w:rFonts w:ascii="Trebuchet MS" w:hAnsi="Trebuchet MS"/>
                <w:sz w:val="18"/>
                <w:szCs w:val="18"/>
              </w:rPr>
              <w:t>ink</w:t>
            </w:r>
          </w:p>
        </w:tc>
        <w:tc>
          <w:tcPr>
            <w:tcW w:w="10481" w:type="dxa"/>
            <w:tcBorders>
              <w:top w:val="single" w:sz="4" w:space="0" w:color="auto"/>
              <w:left w:val="single" w:sz="4" w:space="0" w:color="auto"/>
              <w:bottom w:val="single" w:sz="4" w:space="0" w:color="auto"/>
            </w:tcBorders>
            <w:vAlign w:val="bottom"/>
          </w:tcPr>
          <w:p w14:paraId="2415E752"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URL-adresse, der kan anvendes til opslag på objektniveau.</w:t>
            </w:r>
          </w:p>
        </w:tc>
      </w:tr>
      <w:tr w:rsidR="009A3FCE" w:rsidRPr="009A3FCE" w14:paraId="502E124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FDF94EB" w14:textId="7A578BC2"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lastRenderedPageBreak/>
              <w:t>Link1</w:t>
            </w:r>
          </w:p>
        </w:tc>
        <w:tc>
          <w:tcPr>
            <w:tcW w:w="10481" w:type="dxa"/>
            <w:tcBorders>
              <w:top w:val="single" w:sz="4" w:space="0" w:color="auto"/>
              <w:left w:val="single" w:sz="4" w:space="0" w:color="auto"/>
              <w:bottom w:val="single" w:sz="4" w:space="0" w:color="auto"/>
            </w:tcBorders>
            <w:vAlign w:val="bottom"/>
          </w:tcPr>
          <w:p w14:paraId="4F60D090" w14:textId="4811BF15"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7EA4D76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061E447" w14:textId="4F29315D"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Link2</w:t>
            </w:r>
          </w:p>
        </w:tc>
        <w:tc>
          <w:tcPr>
            <w:tcW w:w="10481" w:type="dxa"/>
            <w:tcBorders>
              <w:top w:val="single" w:sz="4" w:space="0" w:color="auto"/>
              <w:left w:val="single" w:sz="4" w:space="0" w:color="auto"/>
              <w:bottom w:val="single" w:sz="4" w:space="0" w:color="auto"/>
            </w:tcBorders>
            <w:vAlign w:val="bottom"/>
          </w:tcPr>
          <w:p w14:paraId="267F59CD" w14:textId="6BDC5AAC"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1680AD3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EA58725" w14:textId="438E8FA3"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Link3</w:t>
            </w:r>
          </w:p>
        </w:tc>
        <w:tc>
          <w:tcPr>
            <w:tcW w:w="10481" w:type="dxa"/>
            <w:tcBorders>
              <w:top w:val="single" w:sz="4" w:space="0" w:color="auto"/>
              <w:left w:val="single" w:sz="4" w:space="0" w:color="auto"/>
              <w:bottom w:val="single" w:sz="4" w:space="0" w:color="auto"/>
            </w:tcBorders>
            <w:vAlign w:val="bottom"/>
          </w:tcPr>
          <w:p w14:paraId="7F3E5CF2" w14:textId="7F8F74B6"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076ACB8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DDB919F" w14:textId="5BF067F0" w:rsidR="009A3FCE" w:rsidRPr="009A3FCE" w:rsidRDefault="009A3FCE" w:rsidP="0054729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Foto_link</w:t>
            </w:r>
            <w:proofErr w:type="spellEnd"/>
          </w:p>
        </w:tc>
        <w:tc>
          <w:tcPr>
            <w:tcW w:w="10481" w:type="dxa"/>
            <w:tcBorders>
              <w:top w:val="single" w:sz="4" w:space="0" w:color="auto"/>
              <w:left w:val="single" w:sz="4" w:space="0" w:color="auto"/>
              <w:bottom w:val="single" w:sz="4" w:space="0" w:color="auto"/>
            </w:tcBorders>
            <w:vAlign w:val="bottom"/>
          </w:tcPr>
          <w:p w14:paraId="6B6E7426" w14:textId="2FF13FB5"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6DE69FD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CAD2D1D" w14:textId="7EC8A237"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Foto_link1</w:t>
            </w:r>
          </w:p>
        </w:tc>
        <w:tc>
          <w:tcPr>
            <w:tcW w:w="10481" w:type="dxa"/>
            <w:tcBorders>
              <w:top w:val="single" w:sz="4" w:space="0" w:color="auto"/>
              <w:left w:val="single" w:sz="4" w:space="0" w:color="auto"/>
              <w:bottom w:val="single" w:sz="4" w:space="0" w:color="auto"/>
            </w:tcBorders>
            <w:vAlign w:val="bottom"/>
          </w:tcPr>
          <w:p w14:paraId="3AA88442" w14:textId="69A14D40"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0F21A42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83A60E2" w14:textId="56FE8F34"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Foto_link2</w:t>
            </w:r>
          </w:p>
        </w:tc>
        <w:tc>
          <w:tcPr>
            <w:tcW w:w="10481" w:type="dxa"/>
            <w:tcBorders>
              <w:top w:val="single" w:sz="4" w:space="0" w:color="auto"/>
              <w:left w:val="single" w:sz="4" w:space="0" w:color="auto"/>
              <w:bottom w:val="single" w:sz="4" w:space="0" w:color="auto"/>
            </w:tcBorders>
            <w:vAlign w:val="bottom"/>
          </w:tcPr>
          <w:p w14:paraId="72A3C0A0" w14:textId="6C1D722E"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046A1C6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2B6B999C" w14:textId="496C3373"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Foto_link3</w:t>
            </w:r>
          </w:p>
        </w:tc>
        <w:tc>
          <w:tcPr>
            <w:tcW w:w="10481" w:type="dxa"/>
            <w:tcBorders>
              <w:top w:val="single" w:sz="4" w:space="0" w:color="auto"/>
              <w:left w:val="single" w:sz="4" w:space="0" w:color="auto"/>
              <w:bottom w:val="single" w:sz="4" w:space="0" w:color="auto"/>
            </w:tcBorders>
            <w:vAlign w:val="bottom"/>
          </w:tcPr>
          <w:p w14:paraId="59F0C2B2" w14:textId="40B2380F"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3048B7A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410634E" w14:textId="60E4D619" w:rsidR="009A3FCE" w:rsidRPr="009A3FCE" w:rsidRDefault="009A3FCE" w:rsidP="00DD750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w:t>
            </w:r>
            <w:proofErr w:type="spellEnd"/>
          </w:p>
        </w:tc>
        <w:tc>
          <w:tcPr>
            <w:tcW w:w="10481" w:type="dxa"/>
            <w:tcBorders>
              <w:top w:val="single" w:sz="4" w:space="0" w:color="auto"/>
              <w:left w:val="single" w:sz="4" w:space="0" w:color="auto"/>
              <w:bottom w:val="single" w:sz="4" w:space="0" w:color="auto"/>
            </w:tcBorders>
            <w:vAlign w:val="bottom"/>
          </w:tcPr>
          <w:p w14:paraId="33BE8D8A" w14:textId="7D497AEF"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3E9FAF6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0BB722A" w14:textId="4A8014B7"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_link1</w:t>
            </w:r>
          </w:p>
        </w:tc>
        <w:tc>
          <w:tcPr>
            <w:tcW w:w="10481" w:type="dxa"/>
            <w:tcBorders>
              <w:top w:val="single" w:sz="4" w:space="0" w:color="auto"/>
              <w:left w:val="single" w:sz="4" w:space="0" w:color="auto"/>
              <w:bottom w:val="single" w:sz="4" w:space="0" w:color="auto"/>
            </w:tcBorders>
            <w:vAlign w:val="bottom"/>
          </w:tcPr>
          <w:p w14:paraId="62179AEF" w14:textId="1F26B551"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12546D9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F18971A" w14:textId="69C41D3A"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_link2</w:t>
            </w:r>
          </w:p>
        </w:tc>
        <w:tc>
          <w:tcPr>
            <w:tcW w:w="10481" w:type="dxa"/>
            <w:tcBorders>
              <w:top w:val="single" w:sz="4" w:space="0" w:color="auto"/>
              <w:left w:val="single" w:sz="4" w:space="0" w:color="auto"/>
              <w:bottom w:val="single" w:sz="4" w:space="0" w:color="auto"/>
            </w:tcBorders>
            <w:vAlign w:val="bottom"/>
          </w:tcPr>
          <w:p w14:paraId="3D697904" w14:textId="2ABBDF3D"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07491B7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BFDEDBC" w14:textId="3B4429AD"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_link3</w:t>
            </w:r>
          </w:p>
        </w:tc>
        <w:tc>
          <w:tcPr>
            <w:tcW w:w="10481" w:type="dxa"/>
            <w:tcBorders>
              <w:top w:val="single" w:sz="4" w:space="0" w:color="auto"/>
              <w:left w:val="single" w:sz="4" w:space="0" w:color="auto"/>
              <w:bottom w:val="single" w:sz="4" w:space="0" w:color="auto"/>
            </w:tcBorders>
            <w:vAlign w:val="bottom"/>
          </w:tcPr>
          <w:p w14:paraId="67962CFF" w14:textId="5B0084FF"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54729F" w:rsidRPr="0051728E" w14:paraId="70619C0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3BDFBA3"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S</w:t>
            </w:r>
            <w:r w:rsidR="0054729F" w:rsidRPr="0093184F">
              <w:rPr>
                <w:rFonts w:ascii="Trebuchet MS" w:hAnsi="Trebuchet MS"/>
                <w:sz w:val="18"/>
                <w:szCs w:val="18"/>
              </w:rPr>
              <w:t>agsnr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auto"/>
            <w:vAlign w:val="bottom"/>
          </w:tcPr>
          <w:p w14:paraId="2A6B45CD"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Entydigt ID for en sag/Journal. Anvendes som reference til nuværende og tidligere sager/journaler i nuværende/tidligere ESDH.</w:t>
            </w:r>
          </w:p>
        </w:tc>
      </w:tr>
      <w:tr w:rsidR="0054729F" w:rsidRPr="0051728E" w14:paraId="07116593"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96ED7B5"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J</w:t>
            </w:r>
            <w:r w:rsidR="0054729F" w:rsidRPr="0093184F">
              <w:rPr>
                <w:rFonts w:ascii="Trebuchet MS" w:hAnsi="Trebuchet MS"/>
                <w:sz w:val="18"/>
                <w:szCs w:val="18"/>
              </w:rPr>
              <w:t>a_nej_kode</w:t>
            </w:r>
            <w:proofErr w:type="spellEnd"/>
            <w:r w:rsidR="0054729F" w:rsidRPr="0093184F">
              <w:rPr>
                <w:rFonts w:ascii="Trebuchet MS" w:hAnsi="Trebuchet MS"/>
                <w:sz w:val="18"/>
                <w:szCs w:val="18"/>
              </w:rPr>
              <w: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C55EA7B"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ja/nej/blandet/ukendt via en kode</w:t>
            </w:r>
            <w:r w:rsidR="002C6AC7" w:rsidRPr="0093184F">
              <w:rPr>
                <w:rFonts w:ascii="Trebuchet MS" w:hAnsi="Trebuchet MS" w:cs="Trebuchet MS"/>
                <w:sz w:val="18"/>
                <w:szCs w:val="18"/>
              </w:rPr>
              <w:t>.</w:t>
            </w:r>
          </w:p>
        </w:tc>
      </w:tr>
      <w:tr w:rsidR="0054729F" w:rsidRPr="0051728E" w14:paraId="56CB796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17279AA"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J</w:t>
            </w:r>
            <w:r w:rsidR="0054729F" w:rsidRPr="0093184F">
              <w:rPr>
                <w:rFonts w:ascii="Trebuchet MS" w:hAnsi="Trebuchet MS"/>
                <w:sz w:val="18"/>
                <w:szCs w:val="18"/>
              </w:rPr>
              <w:t>a_nej</w:t>
            </w:r>
            <w:proofErr w:type="spellEnd"/>
            <w:r w:rsidR="0054729F" w:rsidRPr="0093184F">
              <w:rPr>
                <w:rFonts w:ascii="Trebuchet MS" w:hAnsi="Trebuchet MS"/>
                <w:sz w:val="18"/>
                <w:szCs w:val="18"/>
              </w:rPr>
              <w: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FB2509D"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Opbygning af ja/nej/blandet/ukendt felt</w:t>
            </w:r>
            <w:r w:rsidR="002C6AC7" w:rsidRPr="0093184F">
              <w:rPr>
                <w:rFonts w:ascii="Trebuchet MS" w:hAnsi="Trebuchet MS" w:cs="Trebuchet MS"/>
                <w:sz w:val="18"/>
                <w:szCs w:val="18"/>
              </w:rPr>
              <w:t>.</w:t>
            </w:r>
          </w:p>
        </w:tc>
      </w:tr>
      <w:tr w:rsidR="0054729F" w:rsidRPr="0051728E" w14:paraId="78F127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6FDC44D" w14:textId="77777777" w:rsidR="0054729F" w:rsidRPr="0093184F" w:rsidRDefault="00C010BA" w:rsidP="0054729F">
            <w:pPr>
              <w:rPr>
                <w:rFonts w:ascii="Trebuchet MS" w:hAnsi="Trebuchet MS"/>
                <w:sz w:val="18"/>
                <w:szCs w:val="18"/>
              </w:rPr>
            </w:pPr>
            <w:proofErr w:type="spellStart"/>
            <w:r w:rsidRPr="0093184F">
              <w:rPr>
                <w:rFonts w:ascii="Trebuchet MS" w:hAnsi="Trebuchet MS"/>
                <w:sz w:val="18"/>
                <w:szCs w:val="18"/>
              </w:rPr>
              <w:t>E</w:t>
            </w:r>
            <w:r w:rsidR="0054729F" w:rsidRPr="0093184F">
              <w:rPr>
                <w:rFonts w:ascii="Trebuchet MS" w:hAnsi="Trebuchet MS"/>
                <w:sz w:val="18"/>
                <w:szCs w:val="18"/>
              </w:rPr>
              <w:t>jerstatus_kode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060B448"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ejer/ansvar via en kode</w:t>
            </w:r>
            <w:r w:rsidR="002C6AC7" w:rsidRPr="0093184F">
              <w:rPr>
                <w:rFonts w:ascii="Trebuchet MS" w:hAnsi="Trebuchet MS" w:cs="Trebuchet MS"/>
                <w:sz w:val="18"/>
                <w:szCs w:val="18"/>
              </w:rPr>
              <w:t>.</w:t>
            </w:r>
          </w:p>
        </w:tc>
      </w:tr>
      <w:tr w:rsidR="0054729F" w:rsidRPr="0051728E" w14:paraId="65077F9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6757DA3"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E</w:t>
            </w:r>
            <w:r w:rsidR="0054729F" w:rsidRPr="0093184F">
              <w:rPr>
                <w:rFonts w:ascii="Trebuchet MS" w:hAnsi="Trebuchet MS"/>
                <w:sz w:val="18"/>
                <w:szCs w:val="18"/>
              </w:rPr>
              <w:t>jerstatus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461BFC9"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Ejer/ansvar f.eks. vedligeholdelse af ålepassage</w:t>
            </w:r>
            <w:r w:rsidR="002C6AC7" w:rsidRPr="0093184F">
              <w:rPr>
                <w:rFonts w:ascii="Trebuchet MS" w:hAnsi="Trebuchet MS" w:cs="Trebuchet MS"/>
                <w:sz w:val="18"/>
                <w:szCs w:val="18"/>
              </w:rPr>
              <w:t>.</w:t>
            </w:r>
          </w:p>
        </w:tc>
      </w:tr>
      <w:tr w:rsidR="0054729F" w:rsidRPr="0051728E" w14:paraId="3A9B579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BB6FAE7"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T</w:t>
            </w:r>
            <w:r w:rsidR="0054729F" w:rsidRPr="0093184F">
              <w:rPr>
                <w:rFonts w:ascii="Trebuchet MS" w:hAnsi="Trebuchet MS"/>
                <w:sz w:val="18"/>
                <w:szCs w:val="18"/>
              </w:rPr>
              <w:t>ilstand_kode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5C46674"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en tilstand via en kode</w:t>
            </w:r>
            <w:r w:rsidR="002C6AC7" w:rsidRPr="0093184F">
              <w:rPr>
                <w:rFonts w:ascii="Trebuchet MS" w:hAnsi="Trebuchet MS" w:cs="Trebuchet MS"/>
                <w:sz w:val="18"/>
                <w:szCs w:val="18"/>
              </w:rPr>
              <w:t>.</w:t>
            </w:r>
          </w:p>
        </w:tc>
      </w:tr>
      <w:tr w:rsidR="0054729F" w:rsidRPr="0051728E" w14:paraId="6323CA7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47D1C51"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T</w:t>
            </w:r>
            <w:r w:rsidR="0054729F" w:rsidRPr="0093184F">
              <w:rPr>
                <w:rFonts w:ascii="Trebuchet MS" w:hAnsi="Trebuchet MS"/>
                <w:sz w:val="18"/>
                <w:szCs w:val="18"/>
              </w:rPr>
              <w:t>ilstand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EB43A0C"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Beskriver tilstanden af pågældende objekt opdelt i 3 værdier</w:t>
            </w:r>
            <w:r w:rsidR="00FB73A3" w:rsidRPr="0093184F">
              <w:rPr>
                <w:rFonts w:ascii="Trebuchet MS" w:hAnsi="Trebuchet MS" w:cs="Trebuchet MS"/>
                <w:sz w:val="18"/>
                <w:szCs w:val="18"/>
              </w:rPr>
              <w:t>, samt ukendt og andet.</w:t>
            </w:r>
          </w:p>
        </w:tc>
      </w:tr>
      <w:tr w:rsidR="0054729F" w:rsidRPr="0051728E" w14:paraId="2C13CB93" w14:textId="77777777" w:rsidTr="009A3FCE">
        <w:trPr>
          <w:trHeight w:hRule="exact" w:val="1731"/>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6F1BAEB7" w14:textId="77777777" w:rsidR="0054729F" w:rsidRPr="0093184F" w:rsidRDefault="00C010BA" w:rsidP="00946EB9">
            <w:pPr>
              <w:rPr>
                <w:rFonts w:ascii="Trebuchet MS" w:hAnsi="Trebuchet MS"/>
                <w:sz w:val="18"/>
                <w:szCs w:val="18"/>
              </w:rPr>
            </w:pPr>
            <w:r w:rsidRPr="0093184F">
              <w:rPr>
                <w:rFonts w:ascii="Trebuchet MS" w:hAnsi="Trebuchet MS"/>
                <w:sz w:val="18"/>
                <w:szCs w:val="18"/>
              </w:rPr>
              <w:t>V</w:t>
            </w:r>
            <w:r w:rsidR="0054729F" w:rsidRPr="0093184F">
              <w:rPr>
                <w:rFonts w:ascii="Trebuchet MS" w:hAnsi="Trebuchet MS"/>
                <w:sz w:val="18"/>
                <w:szCs w:val="18"/>
              </w:rPr>
              <w:t>ejkode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40AA11D" w14:textId="77777777" w:rsidR="0054729F" w:rsidRPr="0093184F" w:rsidRDefault="0054729F" w:rsidP="00D94B66">
            <w:pPr>
              <w:rPr>
                <w:rFonts w:ascii="Trebuchet MS" w:hAnsi="Trebuchet MS" w:cs="Trebuchet MS"/>
                <w:sz w:val="18"/>
                <w:szCs w:val="18"/>
              </w:rPr>
            </w:pPr>
            <w:r w:rsidRPr="0093184F">
              <w:rPr>
                <w:rFonts w:ascii="Trebuchet MS" w:hAnsi="Trebuchet MS" w:cs="Trebuchet MS"/>
                <w:sz w:val="18"/>
                <w:szCs w:val="18"/>
              </w:rPr>
              <w:t>Feltet benyttes til at angive en vejkode via en opslagskode</w:t>
            </w:r>
            <w:r w:rsidR="00641F52" w:rsidRPr="0093184F">
              <w:rPr>
                <w:rFonts w:ascii="Trebuchet MS" w:hAnsi="Trebuchet MS" w:cs="Trebuchet MS"/>
                <w:sz w:val="18"/>
                <w:szCs w:val="18"/>
              </w:rPr>
              <w:t xml:space="preserve">. </w:t>
            </w:r>
            <w:r w:rsidR="00641F52" w:rsidRPr="0093184F">
              <w:rPr>
                <w:rFonts w:ascii="Trebuchet MS" w:hAnsi="Trebuchet MS" w:cs="Trebuchet MS"/>
                <w:b/>
                <w:sz w:val="18"/>
                <w:szCs w:val="18"/>
              </w:rPr>
              <w:t>I kombination med kommunekoden er denne entydig</w:t>
            </w:r>
            <w:r w:rsidR="00937BEA" w:rsidRPr="0093184F">
              <w:rPr>
                <w:rFonts w:ascii="Trebuchet MS" w:hAnsi="Trebuchet MS" w:cs="Trebuchet MS"/>
                <w:b/>
                <w:sz w:val="18"/>
                <w:szCs w:val="18"/>
              </w:rPr>
              <w:t xml:space="preserve"> = CPR Vejkode</w:t>
            </w:r>
            <w:r w:rsidR="00641F52" w:rsidRPr="0093184F">
              <w:rPr>
                <w:rFonts w:ascii="Trebuchet MS" w:hAnsi="Trebuchet MS" w:cs="Trebuchet MS"/>
                <w:sz w:val="18"/>
                <w:szCs w:val="18"/>
              </w:rPr>
              <w:t>.</w:t>
            </w:r>
            <w:r w:rsidR="00946EB9" w:rsidRPr="0093184F">
              <w:rPr>
                <w:rFonts w:ascii="Trebuchet MS" w:hAnsi="Trebuchet MS" w:cs="Trebuchet MS"/>
                <w:sz w:val="18"/>
                <w:szCs w:val="18"/>
              </w:rPr>
              <w:t xml:space="preserve"> CPR-systemet er et adressesystem beregnet til at registrere personer, der bor omkring vejene. CPR-inddelingen af vejnettet er ikke målrettet vejadministrative formål. F.eks. kan en ringvej have mange forskellige vejnavne og dermed CPR-vejkoder, selv om vejen i vejadministrativ sammenhæng anses og håndteres som én vej. CPR-vejoplysninger med vejkode og vejnavn er ikke stabile (fx ved kommunalreformens kommunesammenlægninger) og kan ændres, hvis vejbestyrelsen ønsker det. F.eks. efter en henvendelse fra beboerne ved vejen, der ønsker et andet vejnavn. Med andre ord har man to forskellige anvendelser, der kræver to forskellige systemer. Vejnummersystemet er målrettet til at styre oplysningerne om selve vejen. CPR-system er målrettet til at styre oplysningerne om vejens omgivelser og adresser på vejen, herunder beboerne ved vejen</w:t>
            </w:r>
            <w:r w:rsidR="002C6AC7" w:rsidRPr="0093184F">
              <w:rPr>
                <w:rFonts w:ascii="Trebuchet MS" w:hAnsi="Trebuchet MS" w:cs="Trebuchet MS"/>
                <w:sz w:val="18"/>
                <w:szCs w:val="18"/>
              </w:rPr>
              <w:t>.</w:t>
            </w:r>
          </w:p>
          <w:p w14:paraId="76D387F5" w14:textId="77777777" w:rsidR="00946EB9" w:rsidRPr="0093184F" w:rsidRDefault="00946EB9" w:rsidP="00D94B66">
            <w:pPr>
              <w:rPr>
                <w:rFonts w:ascii="Trebuchet MS" w:hAnsi="Trebuchet MS" w:cs="Trebuchet MS"/>
                <w:sz w:val="18"/>
                <w:szCs w:val="18"/>
              </w:rPr>
            </w:pPr>
          </w:p>
        </w:tc>
      </w:tr>
      <w:tr w:rsidR="0054729F" w:rsidRPr="0051728E" w14:paraId="4C3B97F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0E758CC3" w14:textId="77777777" w:rsidR="0054729F" w:rsidRPr="0093184F" w:rsidRDefault="00C010BA" w:rsidP="00946EB9">
            <w:pPr>
              <w:rPr>
                <w:rFonts w:ascii="Trebuchet MS" w:hAnsi="Trebuchet MS"/>
                <w:sz w:val="18"/>
                <w:szCs w:val="18"/>
              </w:rPr>
            </w:pPr>
            <w:r w:rsidRPr="0093184F">
              <w:rPr>
                <w:rFonts w:ascii="Trebuchet MS" w:hAnsi="Trebuchet MS"/>
                <w:sz w:val="18"/>
                <w:szCs w:val="18"/>
              </w:rPr>
              <w:t>V</w:t>
            </w:r>
            <w:r w:rsidR="0054729F" w:rsidRPr="0093184F">
              <w:rPr>
                <w:rFonts w:ascii="Trebuchet MS" w:hAnsi="Trebuchet MS"/>
                <w:sz w:val="18"/>
                <w:szCs w:val="18"/>
              </w:rPr>
              <w:t>ejnavn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center"/>
          </w:tcPr>
          <w:p w14:paraId="4EA5DDD2" w14:textId="4ED49A9E" w:rsidR="0054729F" w:rsidRPr="0093184F" w:rsidRDefault="007F2A44" w:rsidP="007F2A44">
            <w:pPr>
              <w:rPr>
                <w:rFonts w:ascii="Trebuchet MS" w:hAnsi="Trebuchet MS" w:cs="Trebuchet MS"/>
                <w:sz w:val="18"/>
                <w:szCs w:val="18"/>
              </w:rPr>
            </w:pPr>
            <w:r w:rsidRPr="007D01D3">
              <w:rPr>
                <w:rFonts w:ascii="Trebuchet MS" w:hAnsi="Trebuchet MS" w:cs="Trebuchet MS"/>
                <w:color w:val="4F81BD"/>
                <w:sz w:val="18"/>
                <w:szCs w:val="18"/>
              </w:rPr>
              <w:t>K</w:t>
            </w:r>
            <w:r w:rsidR="00641F52" w:rsidRPr="0093184F">
              <w:rPr>
                <w:rFonts w:ascii="Trebuchet MS" w:hAnsi="Trebuchet MS" w:cs="Trebuchet MS"/>
                <w:sz w:val="18"/>
                <w:szCs w:val="18"/>
              </w:rPr>
              <w:t xml:space="preserve">ombination af kommunekode og vejkode giver vejnavn. </w:t>
            </w:r>
            <w:r w:rsidR="00937BEA" w:rsidRPr="0093184F">
              <w:rPr>
                <w:rFonts w:ascii="Trebuchet MS" w:hAnsi="Trebuchet MS" w:cs="Trebuchet MS"/>
                <w:sz w:val="18"/>
                <w:szCs w:val="18"/>
              </w:rPr>
              <w:t>V</w:t>
            </w:r>
            <w:r w:rsidR="00641F52" w:rsidRPr="0093184F">
              <w:rPr>
                <w:rFonts w:ascii="Trebuchet MS" w:hAnsi="Trebuchet MS" w:cs="Trebuchet MS"/>
                <w:sz w:val="18"/>
                <w:szCs w:val="18"/>
              </w:rPr>
              <w:t>ejkode og vejnavn tilknyttet som opslagstabel</w:t>
            </w:r>
            <w:r w:rsidR="002C6AC7" w:rsidRPr="0093184F">
              <w:rPr>
                <w:rFonts w:ascii="Trebuchet MS" w:hAnsi="Trebuchet MS" w:cs="Trebuchet MS"/>
                <w:sz w:val="18"/>
                <w:szCs w:val="18"/>
              </w:rPr>
              <w:t>.</w:t>
            </w:r>
          </w:p>
        </w:tc>
      </w:tr>
      <w:tr w:rsidR="00937BEA" w:rsidRPr="0051728E" w14:paraId="4EA4E624" w14:textId="77777777" w:rsidTr="009A3FCE">
        <w:trPr>
          <w:trHeight w:hRule="exact" w:val="89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25425818" w14:textId="77777777" w:rsidR="00937BEA" w:rsidRPr="0093184F" w:rsidRDefault="00937BEA" w:rsidP="003617C1">
            <w:pPr>
              <w:rPr>
                <w:rFonts w:ascii="Trebuchet MS" w:hAnsi="Trebuchet MS"/>
                <w:b/>
                <w:sz w:val="18"/>
                <w:szCs w:val="18"/>
              </w:rPr>
            </w:pPr>
            <w:proofErr w:type="spellStart"/>
            <w:r w:rsidRPr="0093184F">
              <w:rPr>
                <w:rFonts w:ascii="Trebuchet MS" w:hAnsi="Trebuchet MS"/>
                <w:sz w:val="18"/>
                <w:szCs w:val="18"/>
              </w:rPr>
              <w:t>CVF_Vejkode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D3A575F" w14:textId="77777777" w:rsidR="00937BEA" w:rsidRPr="0093184F" w:rsidRDefault="00937BEA" w:rsidP="00937BEA">
            <w:pPr>
              <w:pStyle w:val="s4-wptoptable1"/>
              <w:rPr>
                <w:rFonts w:ascii="Trebuchet MS" w:hAnsi="Trebuchet MS" w:cs="Trebuchet MS"/>
                <w:sz w:val="18"/>
                <w:szCs w:val="18"/>
              </w:rPr>
            </w:pPr>
            <w:r w:rsidRPr="0093184F">
              <w:rPr>
                <w:rFonts w:ascii="Trebuchet MS" w:hAnsi="Trebuchet MS" w:cs="Trebuchet MS"/>
                <w:sz w:val="18"/>
                <w:szCs w:val="18"/>
              </w:rPr>
              <w:t xml:space="preserve">CVF er en central fortegnelse over alle anvendte 7 cifrede vejnumre til offentlige veje og stier. </w:t>
            </w:r>
            <w:r w:rsidRPr="0093184F">
              <w:rPr>
                <w:rFonts w:ascii="Trebuchet MS" w:hAnsi="Trebuchet MS" w:cs="Trebuchet MS"/>
                <w:b/>
                <w:sz w:val="18"/>
                <w:szCs w:val="18"/>
              </w:rPr>
              <w:t>CVF er en forkortelse for den Centrale Vej og sti Fortegnelse</w:t>
            </w:r>
            <w:r w:rsidRPr="0093184F">
              <w:rPr>
                <w:rFonts w:ascii="Trebuchet MS" w:hAnsi="Trebuchet MS" w:cs="Trebuchet MS"/>
                <w:sz w:val="18"/>
                <w:szCs w:val="18"/>
              </w:rPr>
              <w:t xml:space="preserve">. Systemet anvendes til administration og tildeling af administrative vej- og stinumre og indeholder som minimum de oplysninger, der er nødvendige for at varetage administrationsopgaven med tildeling af disse numre. Det konkrete indhold af systemet fremgår af </w:t>
            </w:r>
            <w:hyperlink r:id="rId32" w:tgtFrame="_blank" w:tooltip="http://www.vejdirektoratet.dk/DA/vejsektor/samarbejde/nationalt/CVF/Documents/cvf_procedure_vejledning.pdf" w:history="1">
              <w:r w:rsidRPr="0093184F">
                <w:rPr>
                  <w:rFonts w:ascii="Trebuchet MS" w:hAnsi="Trebuchet MS" w:cs="Trebuchet MS"/>
                  <w:sz w:val="18"/>
                  <w:szCs w:val="18"/>
                </w:rPr>
                <w:t xml:space="preserve">vejledningen </w:t>
              </w:r>
            </w:hyperlink>
            <w:r w:rsidRPr="0093184F">
              <w:rPr>
                <w:rFonts w:ascii="Trebuchet MS" w:hAnsi="Trebuchet MS" w:cs="Trebuchet MS"/>
                <w:sz w:val="18"/>
                <w:szCs w:val="18"/>
              </w:rPr>
              <w:t xml:space="preserve">fra Vejdirektoratet. </w:t>
            </w:r>
          </w:p>
          <w:p w14:paraId="4236E2BB" w14:textId="77777777" w:rsidR="00937BEA" w:rsidRPr="0093184F" w:rsidRDefault="00937BEA" w:rsidP="00AB238A">
            <w:pPr>
              <w:rPr>
                <w:rFonts w:ascii="Trebuchet MS" w:hAnsi="Trebuchet MS" w:cs="Trebuchet MS"/>
                <w:sz w:val="18"/>
                <w:szCs w:val="18"/>
              </w:rPr>
            </w:pPr>
          </w:p>
        </w:tc>
      </w:tr>
      <w:tr w:rsidR="0054729F" w:rsidRPr="0051728E" w14:paraId="08A0B75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271DD47D"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H</w:t>
            </w:r>
            <w:r w:rsidR="0054729F" w:rsidRPr="0093184F">
              <w:rPr>
                <w:rFonts w:ascii="Trebuchet MS" w:hAnsi="Trebuchet MS"/>
                <w:sz w:val="18"/>
                <w:szCs w:val="18"/>
              </w:rPr>
              <w:t>usnr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E6D77FB"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Husnummer med både tal og bogstav sat sammen uden mellemrum</w:t>
            </w:r>
            <w:r w:rsidR="002C6AC7" w:rsidRPr="0093184F">
              <w:rPr>
                <w:rFonts w:ascii="Trebuchet MS" w:hAnsi="Trebuchet MS" w:cs="Trebuchet MS"/>
                <w:sz w:val="18"/>
                <w:szCs w:val="18"/>
              </w:rPr>
              <w:t>.</w:t>
            </w:r>
          </w:p>
        </w:tc>
      </w:tr>
      <w:tr w:rsidR="0054729F" w:rsidRPr="0051728E" w14:paraId="7981A41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8A678AC"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P</w:t>
            </w:r>
            <w:r w:rsidR="0054729F" w:rsidRPr="0093184F">
              <w:rPr>
                <w:rFonts w:ascii="Trebuchet MS" w:hAnsi="Trebuchet MS"/>
                <w:sz w:val="18"/>
                <w:szCs w:val="18"/>
              </w:rPr>
              <w:t>ostnr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5701FD2"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et postnummer via en opslagskode</w:t>
            </w:r>
            <w:r w:rsidR="002C6AC7" w:rsidRPr="0093184F">
              <w:rPr>
                <w:rFonts w:ascii="Trebuchet MS" w:hAnsi="Trebuchet MS" w:cs="Trebuchet MS"/>
                <w:sz w:val="18"/>
                <w:szCs w:val="18"/>
              </w:rPr>
              <w:t>.</w:t>
            </w:r>
          </w:p>
        </w:tc>
      </w:tr>
      <w:tr w:rsidR="0054729F" w:rsidRPr="0051728E" w14:paraId="7C0895D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D81CACB"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P</w:t>
            </w:r>
            <w:r w:rsidR="0054729F" w:rsidRPr="00C727E1">
              <w:rPr>
                <w:rFonts w:ascii="Trebuchet MS" w:hAnsi="Trebuchet MS"/>
                <w:sz w:val="18"/>
                <w:szCs w:val="18"/>
              </w:rPr>
              <w:t>ostnr_by</w:t>
            </w:r>
            <w:proofErr w:type="spellEnd"/>
            <w:r w:rsidR="0054729F" w:rsidRPr="00C727E1">
              <w:rPr>
                <w:rFonts w:ascii="Trebuchet MS" w:hAnsi="Trebuchet MS"/>
                <w:sz w:val="18"/>
                <w:szCs w:val="18"/>
              </w:rPr>
              <w:tab/>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74DBAEA" w14:textId="77777777" w:rsidR="0054729F" w:rsidRPr="00C727E1" w:rsidRDefault="0054729F" w:rsidP="00C75310">
            <w:pPr>
              <w:rPr>
                <w:rFonts w:ascii="Trebuchet MS" w:hAnsi="Trebuchet MS" w:cs="Trebuchet MS"/>
                <w:sz w:val="18"/>
                <w:szCs w:val="18"/>
              </w:rPr>
            </w:pPr>
            <w:r w:rsidRPr="00C727E1">
              <w:rPr>
                <w:rFonts w:ascii="Trebuchet MS" w:hAnsi="Trebuchet MS" w:cs="Trebuchet MS"/>
                <w:sz w:val="18"/>
                <w:szCs w:val="18"/>
              </w:rPr>
              <w:t xml:space="preserve">Entydig </w:t>
            </w:r>
            <w:r w:rsidR="00C75310" w:rsidRPr="00C727E1">
              <w:rPr>
                <w:rFonts w:ascii="Trebuchet MS" w:hAnsi="Trebuchet MS" w:cs="Trebuchet MS"/>
                <w:sz w:val="18"/>
                <w:szCs w:val="18"/>
              </w:rPr>
              <w:t>b</w:t>
            </w:r>
            <w:r w:rsidRPr="00C727E1">
              <w:rPr>
                <w:rFonts w:ascii="Trebuchet MS" w:hAnsi="Trebuchet MS" w:cs="Trebuchet MS"/>
                <w:sz w:val="18"/>
                <w:szCs w:val="18"/>
              </w:rPr>
              <w:t xml:space="preserve">y </w:t>
            </w:r>
            <w:r w:rsidR="00C75310" w:rsidRPr="00C727E1">
              <w:rPr>
                <w:rFonts w:ascii="Trebuchet MS" w:hAnsi="Trebuchet MS" w:cs="Trebuchet MS"/>
                <w:sz w:val="18"/>
                <w:szCs w:val="18"/>
              </w:rPr>
              <w:t>i forhold til postnr.</w:t>
            </w:r>
          </w:p>
        </w:tc>
      </w:tr>
      <w:tr w:rsidR="009A3FCE" w:rsidRPr="009A3FCE" w14:paraId="311B93A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6B6ABE6" w14:textId="54B78A1A" w:rsidR="009A3FCE" w:rsidRPr="009A3FCE" w:rsidRDefault="009A3FCE" w:rsidP="0054729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Adr_id</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ED4277" w14:textId="5FFC5EE6" w:rsidR="009A3FCE" w:rsidRPr="009A3FCE" w:rsidRDefault="009A3FCE" w:rsidP="00C75310">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Entydig</w:t>
            </w:r>
            <w:r w:rsidRPr="009A3FCE">
              <w:rPr>
                <w:rFonts w:ascii="Trebuchet MS" w:hAnsi="Trebuchet MS"/>
                <w:color w:val="E36C0A" w:themeColor="accent6" w:themeShade="BF"/>
                <w:sz w:val="18"/>
                <w:szCs w:val="18"/>
              </w:rPr>
              <w:t xml:space="preserve"> databasenøgle fra det offici</w:t>
            </w:r>
            <w:r w:rsidR="0066104F">
              <w:rPr>
                <w:rFonts w:ascii="Trebuchet MS" w:hAnsi="Trebuchet MS"/>
                <w:color w:val="E36C0A" w:themeColor="accent6" w:themeShade="BF"/>
                <w:sz w:val="18"/>
                <w:szCs w:val="18"/>
              </w:rPr>
              <w:t>e</w:t>
            </w:r>
            <w:r w:rsidRPr="009A3FCE">
              <w:rPr>
                <w:rFonts w:ascii="Trebuchet MS" w:hAnsi="Trebuchet MS"/>
                <w:color w:val="E36C0A" w:themeColor="accent6" w:themeShade="BF"/>
                <w:sz w:val="18"/>
                <w:szCs w:val="18"/>
              </w:rPr>
              <w:t>lle adresseregister (UUID).</w:t>
            </w:r>
          </w:p>
        </w:tc>
      </w:tr>
      <w:tr w:rsidR="0054729F" w:rsidRPr="0051728E" w14:paraId="3296216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06A7762"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S</w:t>
            </w:r>
            <w:r w:rsidR="0054729F" w:rsidRPr="00C727E1">
              <w:rPr>
                <w:rFonts w:ascii="Trebuchet MS" w:hAnsi="Trebuchet MS"/>
                <w:sz w:val="18"/>
                <w:szCs w:val="18"/>
              </w:rPr>
              <w:t>ag_status_kode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F72CFAE" w14:textId="77777777" w:rsidR="0054729F" w:rsidRPr="00C727E1" w:rsidRDefault="0054729F" w:rsidP="00AB238A">
            <w:pPr>
              <w:rPr>
                <w:rFonts w:ascii="Trebuchet MS" w:hAnsi="Trebuchet MS" w:cs="Trebuchet MS"/>
                <w:sz w:val="18"/>
                <w:szCs w:val="18"/>
              </w:rPr>
            </w:pPr>
            <w:r w:rsidRPr="00C727E1">
              <w:rPr>
                <w:rFonts w:ascii="Trebuchet MS" w:hAnsi="Trebuchet MS" w:cs="Trebuchet MS"/>
                <w:sz w:val="18"/>
                <w:szCs w:val="18"/>
              </w:rPr>
              <w:t>Kode for status på sag vedr. objektet. Hentes fra ESDH hvis muligt.</w:t>
            </w:r>
          </w:p>
        </w:tc>
      </w:tr>
      <w:tr w:rsidR="0054729F" w:rsidRPr="0051728E" w14:paraId="5E3AA78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48C2211"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S</w:t>
            </w:r>
            <w:r w:rsidR="0054729F" w:rsidRPr="00C727E1">
              <w:rPr>
                <w:rFonts w:ascii="Trebuchet MS" w:hAnsi="Trebuchet MS"/>
                <w:sz w:val="18"/>
                <w:szCs w:val="18"/>
              </w:rPr>
              <w:t>ag_status</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F03C21D" w14:textId="77777777" w:rsidR="0054729F" w:rsidRPr="00C727E1" w:rsidRDefault="0054729F" w:rsidP="00AB238A">
            <w:pPr>
              <w:rPr>
                <w:rFonts w:ascii="Trebuchet MS" w:hAnsi="Trebuchet MS" w:cs="Trebuchet MS"/>
                <w:sz w:val="18"/>
                <w:szCs w:val="18"/>
              </w:rPr>
            </w:pPr>
            <w:r w:rsidRPr="00C727E1">
              <w:rPr>
                <w:rFonts w:ascii="Trebuchet MS" w:hAnsi="Trebuchet MS" w:cs="Trebuchet MS"/>
                <w:sz w:val="18"/>
                <w:szCs w:val="18"/>
              </w:rPr>
              <w:t>Status på sag vedr. objektet. Hentes fra ESDH hvis muligt.</w:t>
            </w:r>
          </w:p>
        </w:tc>
      </w:tr>
      <w:tr w:rsidR="0054729F" w:rsidRPr="0051728E" w14:paraId="40BD3C4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B38D8F5"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D</w:t>
            </w:r>
            <w:r w:rsidR="0054729F" w:rsidRPr="00C727E1">
              <w:rPr>
                <w:rFonts w:ascii="Trebuchet MS" w:hAnsi="Trebuchet MS"/>
                <w:sz w:val="18"/>
                <w:szCs w:val="18"/>
              </w:rPr>
              <w:t>vfi_bedoemmelse</w:t>
            </w:r>
            <w:proofErr w:type="spellEnd"/>
            <w:r w:rsidR="0054729F" w:rsidRPr="00C727E1">
              <w:rPr>
                <w:rFonts w:ascii="Trebuchet MS" w:hAnsi="Trebuchet MS"/>
                <w:sz w:val="18"/>
                <w:szCs w:val="18"/>
              </w:rPr>
              <w:t xml:space="preserve"> 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EE7E15C" w14:textId="77777777" w:rsidR="0054729F" w:rsidRPr="00C727E1" w:rsidRDefault="0054729F" w:rsidP="00AB238A">
            <w:pPr>
              <w:rPr>
                <w:rFonts w:ascii="Trebuchet MS" w:hAnsi="Trebuchet MS" w:cs="Trebuchet MS"/>
                <w:sz w:val="18"/>
                <w:szCs w:val="18"/>
              </w:rPr>
            </w:pPr>
            <w:r w:rsidRPr="00C727E1">
              <w:rPr>
                <w:rFonts w:ascii="Trebuchet MS" w:hAnsi="Trebuchet MS"/>
                <w:sz w:val="18"/>
                <w:szCs w:val="18"/>
              </w:rPr>
              <w:t>Kode for biologisk vandløbskvalitet (Dansk Vandløbs Fauna Indeks)</w:t>
            </w:r>
            <w:r w:rsidR="002C6AC7" w:rsidRPr="00C727E1">
              <w:rPr>
                <w:rFonts w:ascii="Trebuchet MS" w:hAnsi="Trebuchet MS"/>
                <w:sz w:val="18"/>
                <w:szCs w:val="18"/>
              </w:rPr>
              <w:t>.</w:t>
            </w:r>
          </w:p>
        </w:tc>
      </w:tr>
      <w:tr w:rsidR="0054729F" w:rsidRPr="0051728E" w14:paraId="5937139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6BEFA17"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D</w:t>
            </w:r>
            <w:r w:rsidR="0054729F" w:rsidRPr="00C727E1">
              <w:rPr>
                <w:rFonts w:ascii="Trebuchet MS" w:hAnsi="Trebuchet MS"/>
                <w:sz w:val="18"/>
                <w:szCs w:val="18"/>
              </w:rPr>
              <w:t>vfi_bedoemmelse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78D0CF6" w14:textId="77777777" w:rsidR="0054729F" w:rsidRPr="00C727E1" w:rsidRDefault="0054729F" w:rsidP="00AB238A">
            <w:pPr>
              <w:rPr>
                <w:rFonts w:ascii="Trebuchet MS" w:hAnsi="Trebuchet MS" w:cs="Trebuchet MS"/>
                <w:sz w:val="18"/>
                <w:szCs w:val="18"/>
              </w:rPr>
            </w:pPr>
            <w:r w:rsidRPr="00C727E1">
              <w:rPr>
                <w:rFonts w:ascii="Trebuchet MS" w:hAnsi="Trebuchet MS"/>
                <w:sz w:val="18"/>
                <w:szCs w:val="18"/>
              </w:rPr>
              <w:t>Biologisk vandløbskvalitet (Dansk Vandløbs Fauna Indeks)</w:t>
            </w:r>
            <w:r w:rsidR="002C6AC7" w:rsidRPr="00C727E1">
              <w:rPr>
                <w:rFonts w:ascii="Trebuchet MS" w:hAnsi="Trebuchet MS"/>
                <w:sz w:val="18"/>
                <w:szCs w:val="18"/>
              </w:rPr>
              <w:t>.</w:t>
            </w:r>
          </w:p>
        </w:tc>
      </w:tr>
      <w:tr w:rsidR="0054729F" w:rsidRPr="00114F1C" w14:paraId="7C6E94A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0F70948"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lastRenderedPageBreak/>
              <w:t>T</w:t>
            </w:r>
            <w:r w:rsidR="0054729F" w:rsidRPr="00C727E1">
              <w:rPr>
                <w:rFonts w:ascii="Trebuchet MS" w:hAnsi="Trebuchet MS"/>
                <w:sz w:val="18"/>
                <w:szCs w:val="18"/>
              </w:rPr>
              <w:t>russel_vand_kode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02BD3F2" w14:textId="77777777" w:rsidR="0054729F" w:rsidRPr="00C727E1" w:rsidRDefault="0054729F" w:rsidP="00B25FCC">
            <w:pPr>
              <w:rPr>
                <w:rFonts w:ascii="Trebuchet MS" w:hAnsi="Trebuchet MS"/>
                <w:sz w:val="18"/>
                <w:szCs w:val="18"/>
              </w:rPr>
            </w:pPr>
            <w:r w:rsidRPr="00C727E1">
              <w:rPr>
                <w:rFonts w:ascii="Trebuchet MS" w:hAnsi="Trebuchet MS"/>
                <w:sz w:val="18"/>
                <w:szCs w:val="18"/>
              </w:rPr>
              <w:t>Kode for trusler m</w:t>
            </w:r>
            <w:r w:rsidR="00B25FCC" w:rsidRPr="00C727E1">
              <w:rPr>
                <w:rFonts w:ascii="Trebuchet MS" w:hAnsi="Trebuchet MS"/>
                <w:sz w:val="18"/>
                <w:szCs w:val="18"/>
              </w:rPr>
              <w:t>od</w:t>
            </w:r>
            <w:r w:rsidRPr="00C727E1">
              <w:rPr>
                <w:rFonts w:ascii="Trebuchet MS" w:hAnsi="Trebuchet MS"/>
                <w:sz w:val="18"/>
                <w:szCs w:val="18"/>
              </w:rPr>
              <w:t xml:space="preserve"> vandmiljøet i sø/vandløb</w:t>
            </w:r>
            <w:r w:rsidR="002C6AC7" w:rsidRPr="00C727E1">
              <w:rPr>
                <w:rFonts w:ascii="Trebuchet MS" w:hAnsi="Trebuchet MS"/>
                <w:sz w:val="18"/>
                <w:szCs w:val="18"/>
              </w:rPr>
              <w:t>.</w:t>
            </w:r>
          </w:p>
        </w:tc>
      </w:tr>
      <w:tr w:rsidR="0054729F" w:rsidRPr="00114F1C" w14:paraId="3FBFB93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94984D0"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T</w:t>
            </w:r>
            <w:r w:rsidR="0054729F" w:rsidRPr="00C727E1">
              <w:rPr>
                <w:rFonts w:ascii="Trebuchet MS" w:hAnsi="Trebuchet MS"/>
                <w:sz w:val="18"/>
                <w:szCs w:val="18"/>
              </w:rPr>
              <w:t>russel_vand</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478F79A" w14:textId="77777777" w:rsidR="0054729F" w:rsidRPr="00C727E1" w:rsidRDefault="0054729F" w:rsidP="00B25FCC">
            <w:pPr>
              <w:rPr>
                <w:rFonts w:ascii="Trebuchet MS" w:hAnsi="Trebuchet MS"/>
                <w:sz w:val="18"/>
                <w:szCs w:val="18"/>
              </w:rPr>
            </w:pPr>
            <w:r w:rsidRPr="00C727E1">
              <w:rPr>
                <w:rFonts w:ascii="Trebuchet MS" w:hAnsi="Trebuchet MS"/>
                <w:sz w:val="18"/>
                <w:szCs w:val="18"/>
              </w:rPr>
              <w:t>Trusler m</w:t>
            </w:r>
            <w:r w:rsidR="00B25FCC" w:rsidRPr="00C727E1">
              <w:rPr>
                <w:rFonts w:ascii="Trebuchet MS" w:hAnsi="Trebuchet MS"/>
                <w:sz w:val="18"/>
                <w:szCs w:val="18"/>
              </w:rPr>
              <w:t>od</w:t>
            </w:r>
            <w:r w:rsidRPr="00C727E1">
              <w:rPr>
                <w:rFonts w:ascii="Trebuchet MS" w:hAnsi="Trebuchet MS"/>
                <w:sz w:val="18"/>
                <w:szCs w:val="18"/>
              </w:rPr>
              <w:t xml:space="preserve"> vandmiljøet i sø/vandløb</w:t>
            </w:r>
            <w:r w:rsidR="002C6AC7" w:rsidRPr="00C727E1">
              <w:rPr>
                <w:rFonts w:ascii="Trebuchet MS" w:hAnsi="Trebuchet MS"/>
                <w:sz w:val="18"/>
                <w:szCs w:val="18"/>
              </w:rPr>
              <w:t>.</w:t>
            </w:r>
          </w:p>
        </w:tc>
      </w:tr>
      <w:tr w:rsidR="0054729F" w:rsidRPr="00114F1C" w14:paraId="2CBC2BE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9307C5F"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P</w:t>
            </w:r>
            <w:r w:rsidR="0054729F" w:rsidRPr="00C727E1">
              <w:rPr>
                <w:rFonts w:ascii="Trebuchet MS" w:hAnsi="Trebuchet MS"/>
                <w:sz w:val="18"/>
                <w:szCs w:val="18"/>
              </w:rPr>
              <w:t>lanstatus_kode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4200DC0"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Kode for hvilken planmæssigstatus der er på objektet</w:t>
            </w:r>
            <w:r w:rsidR="002C6AC7" w:rsidRPr="00C727E1">
              <w:rPr>
                <w:rFonts w:ascii="Trebuchet MS" w:hAnsi="Trebuchet MS"/>
                <w:sz w:val="18"/>
                <w:szCs w:val="18"/>
              </w:rPr>
              <w:t>.</w:t>
            </w:r>
          </w:p>
        </w:tc>
      </w:tr>
      <w:tr w:rsidR="0054729F" w:rsidRPr="00114F1C" w14:paraId="45DB35B3"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9EE379B"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P</w:t>
            </w:r>
            <w:r w:rsidR="0054729F" w:rsidRPr="00C727E1">
              <w:rPr>
                <w:rFonts w:ascii="Trebuchet MS" w:hAnsi="Trebuchet MS"/>
                <w:sz w:val="18"/>
                <w:szCs w:val="18"/>
              </w:rPr>
              <w:t>lanstatus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2D80F99"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Planmæssig</w:t>
            </w:r>
            <w:r w:rsidR="00B25FCC" w:rsidRPr="00C727E1">
              <w:rPr>
                <w:rFonts w:ascii="Trebuchet MS" w:hAnsi="Trebuchet MS"/>
                <w:sz w:val="18"/>
                <w:szCs w:val="18"/>
              </w:rPr>
              <w:t xml:space="preserve"> </w:t>
            </w:r>
            <w:r w:rsidRPr="00C727E1">
              <w:rPr>
                <w:rFonts w:ascii="Trebuchet MS" w:hAnsi="Trebuchet MS"/>
                <w:sz w:val="18"/>
                <w:szCs w:val="18"/>
              </w:rPr>
              <w:t>status der er på objektet. Om det er planlagt eller eksisterende.</w:t>
            </w:r>
          </w:p>
        </w:tc>
      </w:tr>
      <w:tr w:rsidR="0054729F" w:rsidRPr="00114F1C" w14:paraId="605602E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5A7FB0F" w14:textId="77777777" w:rsidR="0054729F" w:rsidRPr="00C727E1" w:rsidRDefault="00C010BA" w:rsidP="0054729F">
            <w:pPr>
              <w:rPr>
                <w:rFonts w:ascii="Trebuchet MS" w:hAnsi="Trebuchet MS"/>
                <w:sz w:val="18"/>
                <w:szCs w:val="18"/>
              </w:rPr>
            </w:pPr>
            <w:proofErr w:type="spellStart"/>
            <w:r w:rsidRPr="00C727E1">
              <w:rPr>
                <w:rFonts w:ascii="Trebuchet MS" w:hAnsi="Trebuchet MS"/>
                <w:sz w:val="18"/>
                <w:szCs w:val="18"/>
              </w:rPr>
              <w:t>H</w:t>
            </w:r>
            <w:r w:rsidR="0054729F" w:rsidRPr="00C727E1">
              <w:rPr>
                <w:rFonts w:ascii="Trebuchet MS" w:hAnsi="Trebuchet MS"/>
                <w:sz w:val="18"/>
                <w:szCs w:val="18"/>
              </w:rPr>
              <w:t>astighed_kode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8571890"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Kode for hastighed/fart.</w:t>
            </w:r>
          </w:p>
        </w:tc>
      </w:tr>
      <w:tr w:rsidR="0054729F" w:rsidRPr="0051728E" w14:paraId="3DB4331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EBB749F"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H</w:t>
            </w:r>
            <w:r w:rsidR="0054729F" w:rsidRPr="00C727E1">
              <w:rPr>
                <w:rFonts w:ascii="Trebuchet MS" w:hAnsi="Trebuchet MS"/>
                <w:sz w:val="18"/>
                <w:szCs w:val="18"/>
              </w:rPr>
              <w:t>astighed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875E3E2"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Hastighed/fart</w:t>
            </w:r>
            <w:r w:rsidR="002C6AC7" w:rsidRPr="00C727E1">
              <w:rPr>
                <w:rFonts w:ascii="Trebuchet MS" w:hAnsi="Trebuchet MS"/>
                <w:sz w:val="18"/>
                <w:szCs w:val="18"/>
              </w:rPr>
              <w:t>.</w:t>
            </w:r>
          </w:p>
        </w:tc>
      </w:tr>
      <w:tr w:rsidR="007B38EF" w:rsidRPr="0051728E" w14:paraId="0166A97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517BE1C"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A</w:t>
            </w:r>
            <w:r w:rsidR="007B38EF" w:rsidRPr="00C727E1">
              <w:rPr>
                <w:rFonts w:ascii="Trebuchet MS" w:hAnsi="Trebuchet MS"/>
                <w:sz w:val="18"/>
                <w:szCs w:val="18"/>
              </w:rPr>
              <w:t>fstemningsomraade_nr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AE51515" w14:textId="77777777" w:rsidR="007B38EF" w:rsidRPr="00C727E1" w:rsidRDefault="007B38EF" w:rsidP="003617C1">
            <w:pPr>
              <w:rPr>
                <w:rFonts w:ascii="Trebuchet MS" w:hAnsi="Trebuchet MS"/>
                <w:sz w:val="18"/>
                <w:szCs w:val="18"/>
              </w:rPr>
            </w:pPr>
            <w:r w:rsidRPr="00C727E1">
              <w:rPr>
                <w:rFonts w:ascii="Trebuchet MS" w:hAnsi="Trebuchet MS"/>
                <w:sz w:val="18"/>
                <w:szCs w:val="18"/>
              </w:rPr>
              <w:t>Nummer på afstemningsområde til valg</w:t>
            </w:r>
            <w:r w:rsidR="002C6AC7" w:rsidRPr="00C727E1">
              <w:rPr>
                <w:rFonts w:ascii="Trebuchet MS" w:hAnsi="Trebuchet MS"/>
                <w:sz w:val="18"/>
                <w:szCs w:val="18"/>
              </w:rPr>
              <w:t>.</w:t>
            </w:r>
          </w:p>
        </w:tc>
      </w:tr>
      <w:tr w:rsidR="007B38EF" w:rsidRPr="0051728E" w14:paraId="7939C1B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A7FDDBF"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A</w:t>
            </w:r>
            <w:r w:rsidR="007B38EF" w:rsidRPr="00C727E1">
              <w:rPr>
                <w:rFonts w:ascii="Trebuchet MS" w:hAnsi="Trebuchet MS"/>
                <w:sz w:val="18"/>
                <w:szCs w:val="18"/>
              </w:rPr>
              <w:t>fstemningsomraade_navn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66AC5F8"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Navn på afstemningsområdet til valg</w:t>
            </w:r>
            <w:r w:rsidR="002C6AC7" w:rsidRPr="00C727E1">
              <w:rPr>
                <w:rFonts w:ascii="Trebuchet MS" w:hAnsi="Trebuchet MS"/>
                <w:sz w:val="18"/>
                <w:szCs w:val="18"/>
              </w:rPr>
              <w:t>.</w:t>
            </w:r>
          </w:p>
        </w:tc>
      </w:tr>
      <w:tr w:rsidR="002B11EE" w:rsidRPr="0051728E" w14:paraId="7554762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9381929"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unktionsstatus_kode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2A2EDC"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Kode for funktionsstatus på brandhane</w:t>
            </w:r>
            <w:r w:rsidR="002C6AC7" w:rsidRPr="00C727E1">
              <w:rPr>
                <w:rFonts w:ascii="Trebuchet MS" w:hAnsi="Trebuchet MS"/>
                <w:sz w:val="18"/>
                <w:szCs w:val="18"/>
              </w:rPr>
              <w:t>.</w:t>
            </w:r>
          </w:p>
        </w:tc>
      </w:tr>
      <w:tr w:rsidR="002B11EE" w:rsidRPr="0051728E" w14:paraId="2D927AA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44593E7" w14:textId="77777777" w:rsidR="002B11EE" w:rsidRPr="00C727E1" w:rsidRDefault="002B11EE" w:rsidP="0054729F">
            <w:pPr>
              <w:rPr>
                <w:rFonts w:ascii="Trebuchet MS" w:hAnsi="Trebuchet MS"/>
                <w:sz w:val="18"/>
                <w:szCs w:val="18"/>
              </w:rPr>
            </w:pPr>
            <w:r w:rsidRPr="00C727E1">
              <w:rPr>
                <w:rFonts w:ascii="Trebuchet MS" w:hAnsi="Trebuchet MS"/>
                <w:sz w:val="18"/>
                <w:szCs w:val="18"/>
              </w:rPr>
              <w:t>Funktionsstatus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C47E7C0"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Funktionsstatus på brandhane</w:t>
            </w:r>
            <w:r w:rsidR="002C6AC7" w:rsidRPr="00C727E1">
              <w:rPr>
                <w:rFonts w:ascii="Trebuchet MS" w:hAnsi="Trebuchet MS"/>
                <w:sz w:val="18"/>
                <w:szCs w:val="18"/>
              </w:rPr>
              <w:t>.</w:t>
            </w:r>
          </w:p>
        </w:tc>
      </w:tr>
      <w:tr w:rsidR="002B11EE" w:rsidRPr="0051728E" w14:paraId="46462D5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7775012"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M</w:t>
            </w:r>
            <w:r w:rsidR="002B11EE" w:rsidRPr="00C727E1">
              <w:rPr>
                <w:rFonts w:ascii="Trebuchet MS" w:hAnsi="Trebuchet MS"/>
                <w:sz w:val="18"/>
                <w:szCs w:val="18"/>
              </w:rPr>
              <w:t>agasin_kode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747BDB8"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Kodetal for </w:t>
            </w:r>
            <w:r w:rsidR="00085101" w:rsidRPr="00C727E1">
              <w:rPr>
                <w:rFonts w:ascii="Trebuchet MS" w:hAnsi="Trebuchet MS"/>
                <w:sz w:val="18"/>
                <w:szCs w:val="18"/>
              </w:rPr>
              <w:t>grundvands</w:t>
            </w:r>
            <w:r w:rsidRPr="00C727E1">
              <w:rPr>
                <w:rFonts w:ascii="Trebuchet MS" w:hAnsi="Trebuchet MS"/>
                <w:sz w:val="18"/>
                <w:szCs w:val="18"/>
              </w:rPr>
              <w:t>magasin</w:t>
            </w:r>
            <w:r w:rsidR="002C6AC7" w:rsidRPr="00C727E1">
              <w:rPr>
                <w:rFonts w:ascii="Trebuchet MS" w:hAnsi="Trebuchet MS"/>
                <w:sz w:val="18"/>
                <w:szCs w:val="18"/>
              </w:rPr>
              <w:t>.</w:t>
            </w:r>
          </w:p>
        </w:tc>
      </w:tr>
      <w:tr w:rsidR="002B11EE" w:rsidRPr="0051728E" w14:paraId="1BEC6018"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D470362" w14:textId="77777777" w:rsidR="002B11EE" w:rsidRPr="00C727E1" w:rsidRDefault="002B11EE" w:rsidP="0054729F">
            <w:pPr>
              <w:rPr>
                <w:rFonts w:ascii="Trebuchet MS" w:hAnsi="Trebuchet MS"/>
                <w:sz w:val="18"/>
                <w:szCs w:val="18"/>
              </w:rPr>
            </w:pPr>
            <w:r w:rsidRPr="00C727E1">
              <w:rPr>
                <w:rFonts w:ascii="Trebuchet MS" w:hAnsi="Trebuchet MS"/>
                <w:sz w:val="18"/>
                <w:szCs w:val="18"/>
              </w:rPr>
              <w:t>Magasin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8597BB9"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Angiver om det er primært eller sekundært </w:t>
            </w:r>
            <w:r w:rsidR="00085101" w:rsidRPr="00C727E1">
              <w:rPr>
                <w:rFonts w:ascii="Trebuchet MS" w:hAnsi="Trebuchet MS"/>
                <w:sz w:val="18"/>
                <w:szCs w:val="18"/>
              </w:rPr>
              <w:t>grundvands</w:t>
            </w:r>
            <w:r w:rsidRPr="00C727E1">
              <w:rPr>
                <w:rFonts w:ascii="Trebuchet MS" w:hAnsi="Trebuchet MS"/>
                <w:sz w:val="18"/>
                <w:szCs w:val="18"/>
              </w:rPr>
              <w:t>magasin</w:t>
            </w:r>
            <w:r w:rsidR="002C6AC7" w:rsidRPr="00C727E1">
              <w:rPr>
                <w:rFonts w:ascii="Trebuchet MS" w:hAnsi="Trebuchet MS"/>
                <w:sz w:val="18"/>
                <w:szCs w:val="18"/>
              </w:rPr>
              <w:t>.</w:t>
            </w:r>
          </w:p>
        </w:tc>
      </w:tr>
      <w:tr w:rsidR="002B11EE" w:rsidRPr="0051728E" w14:paraId="1FD1872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562F442C"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ors_omr_type_kode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E572273"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Kode for </w:t>
            </w:r>
            <w:r w:rsidR="00085101" w:rsidRPr="00C727E1">
              <w:rPr>
                <w:rFonts w:ascii="Trebuchet MS" w:hAnsi="Trebuchet MS"/>
                <w:sz w:val="18"/>
                <w:szCs w:val="18"/>
              </w:rPr>
              <w:t>drikkevands</w:t>
            </w:r>
            <w:r w:rsidRPr="00C727E1">
              <w:rPr>
                <w:rFonts w:ascii="Trebuchet MS" w:hAnsi="Trebuchet MS"/>
                <w:sz w:val="18"/>
                <w:szCs w:val="18"/>
              </w:rPr>
              <w:t>forsyningsområdetype</w:t>
            </w:r>
            <w:r w:rsidR="002C6AC7" w:rsidRPr="00C727E1">
              <w:rPr>
                <w:rFonts w:ascii="Trebuchet MS" w:hAnsi="Trebuchet MS"/>
                <w:sz w:val="18"/>
                <w:szCs w:val="18"/>
              </w:rPr>
              <w:t>.</w:t>
            </w:r>
          </w:p>
        </w:tc>
      </w:tr>
      <w:tr w:rsidR="002B11EE" w:rsidRPr="0051728E" w14:paraId="7592A33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443A6989"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ors_omr_type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center"/>
          </w:tcPr>
          <w:p w14:paraId="0FEF9778" w14:textId="77777777" w:rsidR="002B11EE" w:rsidRPr="00C727E1" w:rsidRDefault="00085101" w:rsidP="00646EF0">
            <w:pPr>
              <w:rPr>
                <w:rFonts w:ascii="Trebuchet MS" w:hAnsi="Trebuchet MS"/>
                <w:sz w:val="18"/>
                <w:szCs w:val="18"/>
              </w:rPr>
            </w:pPr>
            <w:r w:rsidRPr="00C727E1">
              <w:rPr>
                <w:rFonts w:ascii="Trebuchet MS" w:hAnsi="Trebuchet MS"/>
                <w:sz w:val="18"/>
                <w:szCs w:val="18"/>
              </w:rPr>
              <w:t>Drikkevandsf</w:t>
            </w:r>
            <w:r w:rsidR="002B11EE" w:rsidRPr="00C727E1">
              <w:rPr>
                <w:rFonts w:ascii="Trebuchet MS" w:hAnsi="Trebuchet MS"/>
                <w:sz w:val="18"/>
                <w:szCs w:val="18"/>
              </w:rPr>
              <w:t>orsyningsområdetype</w:t>
            </w:r>
            <w:r w:rsidR="002C6AC7" w:rsidRPr="00C727E1">
              <w:rPr>
                <w:rFonts w:ascii="Trebuchet MS" w:hAnsi="Trebuchet MS"/>
                <w:sz w:val="18"/>
                <w:szCs w:val="18"/>
              </w:rPr>
              <w:t>.</w:t>
            </w:r>
          </w:p>
        </w:tc>
      </w:tr>
      <w:tr w:rsidR="002B11EE" w:rsidRPr="0051728E" w14:paraId="16E742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58D7AC3"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O</w:t>
            </w:r>
            <w:r w:rsidR="002B11EE" w:rsidRPr="00C727E1">
              <w:rPr>
                <w:rFonts w:ascii="Trebuchet MS" w:hAnsi="Trebuchet MS"/>
                <w:sz w:val="18"/>
                <w:szCs w:val="18"/>
              </w:rPr>
              <w:t>mraade_nr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FAB3A44"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Unikt </w:t>
            </w:r>
            <w:proofErr w:type="spellStart"/>
            <w:r w:rsidRPr="00C727E1">
              <w:rPr>
                <w:rFonts w:ascii="Trebuchet MS" w:hAnsi="Trebuchet MS"/>
                <w:sz w:val="18"/>
                <w:szCs w:val="18"/>
              </w:rPr>
              <w:t>områdenr</w:t>
            </w:r>
            <w:proofErr w:type="spellEnd"/>
            <w:r w:rsidR="002C6AC7" w:rsidRPr="00C727E1">
              <w:rPr>
                <w:rFonts w:ascii="Trebuchet MS" w:hAnsi="Trebuchet MS"/>
                <w:sz w:val="18"/>
                <w:szCs w:val="18"/>
              </w:rPr>
              <w:t>.</w:t>
            </w:r>
          </w:p>
        </w:tc>
      </w:tr>
      <w:tr w:rsidR="002B11EE" w:rsidRPr="0051728E" w14:paraId="55E757E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0DEF160"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O</w:t>
            </w:r>
            <w:r w:rsidR="002B11EE" w:rsidRPr="00C727E1">
              <w:rPr>
                <w:rFonts w:ascii="Trebuchet MS" w:hAnsi="Trebuchet MS"/>
                <w:sz w:val="18"/>
                <w:szCs w:val="18"/>
              </w:rPr>
              <w:t>mraade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3DED03C"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Unikt områdenavn</w:t>
            </w:r>
            <w:r w:rsidR="002C6AC7" w:rsidRPr="00C727E1">
              <w:rPr>
                <w:rFonts w:ascii="Trebuchet MS" w:hAnsi="Trebuchet MS"/>
                <w:sz w:val="18"/>
                <w:szCs w:val="18"/>
              </w:rPr>
              <w:t>.</w:t>
            </w:r>
          </w:p>
        </w:tc>
      </w:tr>
      <w:tr w:rsidR="007B38EF" w:rsidRPr="0051728E" w14:paraId="2768CF3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724050C"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V</w:t>
            </w:r>
            <w:r w:rsidR="007B38EF" w:rsidRPr="00C727E1">
              <w:rPr>
                <w:rFonts w:ascii="Trebuchet MS" w:hAnsi="Trebuchet MS"/>
                <w:sz w:val="18"/>
                <w:szCs w:val="18"/>
              </w:rPr>
              <w:t>andv_nr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BE265D1"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 xml:space="preserve">Vandværkets </w:t>
            </w:r>
            <w:proofErr w:type="spellStart"/>
            <w:r w:rsidRPr="00C727E1">
              <w:rPr>
                <w:rFonts w:ascii="Trebuchet MS" w:hAnsi="Trebuchet MS"/>
                <w:sz w:val="18"/>
                <w:szCs w:val="18"/>
              </w:rPr>
              <w:t>nr</w:t>
            </w:r>
            <w:proofErr w:type="spellEnd"/>
            <w:r w:rsidRPr="00C727E1">
              <w:rPr>
                <w:rFonts w:ascii="Trebuchet MS" w:hAnsi="Trebuchet MS"/>
                <w:sz w:val="18"/>
                <w:szCs w:val="18"/>
              </w:rPr>
              <w:t xml:space="preserve"> i fagsystem</w:t>
            </w:r>
            <w:r w:rsidR="002C6AC7" w:rsidRPr="00C727E1">
              <w:rPr>
                <w:rFonts w:ascii="Trebuchet MS" w:hAnsi="Trebuchet MS"/>
                <w:sz w:val="18"/>
                <w:szCs w:val="18"/>
              </w:rPr>
              <w:t>.</w:t>
            </w:r>
          </w:p>
        </w:tc>
      </w:tr>
      <w:tr w:rsidR="007B38EF" w:rsidRPr="0051728E" w14:paraId="5849F6B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AE1D448"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V</w:t>
            </w:r>
            <w:r w:rsidR="007B38EF" w:rsidRPr="00C727E1">
              <w:rPr>
                <w:rFonts w:ascii="Trebuchet MS" w:hAnsi="Trebuchet MS"/>
                <w:sz w:val="18"/>
                <w:szCs w:val="18"/>
              </w:rPr>
              <w:t>andv_navn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499B88E"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Vandværkets navn</w:t>
            </w:r>
            <w:r w:rsidR="002C6AC7" w:rsidRPr="00C727E1">
              <w:rPr>
                <w:rFonts w:ascii="Trebuchet MS" w:hAnsi="Trebuchet MS"/>
                <w:sz w:val="18"/>
                <w:szCs w:val="18"/>
              </w:rPr>
              <w:t>.</w:t>
            </w:r>
          </w:p>
        </w:tc>
      </w:tr>
      <w:tr w:rsidR="00B73451" w:rsidRPr="00AC2250" w14:paraId="1497FB6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88B20ED"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Driftniv_kode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C7AF863"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drifts niveau.</w:t>
            </w:r>
          </w:p>
        </w:tc>
      </w:tr>
      <w:tr w:rsidR="00B73451" w:rsidRPr="00AC2250" w14:paraId="086AEE5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5958267"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3B88248"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Drifts niveau i tre klasser</w:t>
            </w:r>
            <w:r w:rsidR="002C6AC7" w:rsidRPr="00C727E1">
              <w:rPr>
                <w:rFonts w:ascii="Trebuchet MS" w:hAnsi="Trebuchet MS"/>
                <w:sz w:val="18"/>
                <w:szCs w:val="18"/>
              </w:rPr>
              <w:t>.</w:t>
            </w:r>
          </w:p>
        </w:tc>
      </w:tr>
      <w:tr w:rsidR="00B73451" w:rsidRPr="00AC2250" w14:paraId="28227FA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945F532" w14:textId="77777777" w:rsidR="00B73451" w:rsidRPr="00C727E1" w:rsidRDefault="00B73451" w:rsidP="00435698">
            <w:pPr>
              <w:rPr>
                <w:rFonts w:ascii="Trebuchet MS" w:hAnsi="Trebuchet MS"/>
                <w:sz w:val="18"/>
                <w:szCs w:val="18"/>
              </w:rPr>
            </w:pPr>
            <w:proofErr w:type="spellStart"/>
            <w:r w:rsidRPr="00C727E1">
              <w:rPr>
                <w:rFonts w:ascii="Trebuchet MS" w:hAnsi="Trebuchet MS"/>
                <w:sz w:val="18"/>
                <w:szCs w:val="18"/>
              </w:rPr>
              <w:t>Ukrudtsbek_kode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BDC291F"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ukrudtsbekæmpelsesmetode</w:t>
            </w:r>
            <w:r w:rsidR="00602892" w:rsidRPr="00C727E1">
              <w:rPr>
                <w:rFonts w:ascii="Trebuchet MS" w:hAnsi="Trebuchet MS"/>
                <w:sz w:val="18"/>
                <w:szCs w:val="18"/>
              </w:rPr>
              <w:t>,</w:t>
            </w:r>
            <w:r w:rsidRPr="00C727E1">
              <w:rPr>
                <w:rFonts w:ascii="Trebuchet MS" w:hAnsi="Trebuchet MS"/>
                <w:sz w:val="18"/>
                <w:szCs w:val="18"/>
              </w:rPr>
              <w:t xml:space="preserve"> tilladt</w:t>
            </w:r>
            <w:r w:rsidR="002C6AC7" w:rsidRPr="00C727E1">
              <w:rPr>
                <w:rFonts w:ascii="Trebuchet MS" w:hAnsi="Trebuchet MS"/>
                <w:sz w:val="18"/>
                <w:szCs w:val="18"/>
              </w:rPr>
              <w:t>.</w:t>
            </w:r>
          </w:p>
        </w:tc>
      </w:tr>
      <w:tr w:rsidR="00B73451" w:rsidRPr="00AC2250" w14:paraId="742ECAB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E88DB86"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Ukrudtsbek</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35A8F0D"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Ukrudtsbekæmpelsesmetode, tilladt</w:t>
            </w:r>
            <w:r w:rsidR="002C6AC7" w:rsidRPr="00C727E1">
              <w:rPr>
                <w:rFonts w:ascii="Trebuchet MS" w:hAnsi="Trebuchet MS"/>
                <w:sz w:val="18"/>
                <w:szCs w:val="18"/>
              </w:rPr>
              <w:t>.</w:t>
            </w:r>
          </w:p>
        </w:tc>
      </w:tr>
      <w:tr w:rsidR="00B73451" w:rsidRPr="00AC2250" w14:paraId="2FDD077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22415B7"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Antal_kode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D61E6B7"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ca. antal observerede individer</w:t>
            </w:r>
            <w:r w:rsidR="002C6AC7" w:rsidRPr="00C727E1">
              <w:rPr>
                <w:rFonts w:ascii="Trebuchet MS" w:hAnsi="Trebuchet MS"/>
                <w:sz w:val="18"/>
                <w:szCs w:val="18"/>
              </w:rPr>
              <w:t>.</w:t>
            </w:r>
          </w:p>
        </w:tc>
      </w:tr>
      <w:tr w:rsidR="00B73451" w:rsidRPr="00AC2250" w14:paraId="6F8D6BB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D756721" w14:textId="77777777" w:rsidR="00B73451" w:rsidRPr="00C727E1" w:rsidRDefault="00B73451" w:rsidP="0054729F">
            <w:pPr>
              <w:rPr>
                <w:rFonts w:ascii="Trebuchet MS" w:hAnsi="Trebuchet MS"/>
                <w:sz w:val="18"/>
                <w:szCs w:val="18"/>
              </w:rPr>
            </w:pPr>
            <w:r w:rsidRPr="00C727E1">
              <w:rPr>
                <w:rFonts w:ascii="Trebuchet MS" w:hAnsi="Trebuchet MS"/>
                <w:sz w:val="18"/>
                <w:szCs w:val="18"/>
              </w:rPr>
              <w:t>Antal</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C024E95"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Ca. antal observerede individer</w:t>
            </w:r>
            <w:r w:rsidR="002C6AC7" w:rsidRPr="00C727E1">
              <w:rPr>
                <w:rFonts w:ascii="Trebuchet MS" w:hAnsi="Trebuchet MS"/>
                <w:sz w:val="18"/>
                <w:szCs w:val="18"/>
              </w:rPr>
              <w:t>.</w:t>
            </w:r>
          </w:p>
        </w:tc>
      </w:tr>
      <w:tr w:rsidR="008E1B09" w:rsidRPr="00AC2250" w14:paraId="4BDD0DB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F693CAB" w14:textId="74686C8D" w:rsidR="008E1B09" w:rsidRPr="00C727E1" w:rsidRDefault="00EC7A80" w:rsidP="0054729F">
            <w:pPr>
              <w:rPr>
                <w:rFonts w:ascii="Trebuchet MS" w:hAnsi="Trebuchet MS"/>
                <w:sz w:val="18"/>
                <w:szCs w:val="18"/>
              </w:rPr>
            </w:pPr>
            <w:proofErr w:type="spellStart"/>
            <w:r>
              <w:rPr>
                <w:rFonts w:ascii="Trebuchet MS" w:hAnsi="Trebuchet MS"/>
                <w:sz w:val="18"/>
                <w:szCs w:val="18"/>
              </w:rPr>
              <w:t>T</w:t>
            </w:r>
            <w:r w:rsidR="008E1B09" w:rsidRPr="00C727E1">
              <w:rPr>
                <w:rFonts w:ascii="Trebuchet MS" w:hAnsi="Trebuchet MS"/>
                <w:sz w:val="18"/>
                <w:szCs w:val="18"/>
              </w:rPr>
              <w:t>rin_kode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3493E05" w14:textId="7AC2D98B" w:rsidR="008E1B09" w:rsidRPr="00C727E1" w:rsidRDefault="008E1B09" w:rsidP="0068332B">
            <w:pPr>
              <w:rPr>
                <w:rFonts w:ascii="Trebuchet MS" w:hAnsi="Trebuchet MS"/>
                <w:sz w:val="18"/>
                <w:szCs w:val="18"/>
              </w:rPr>
            </w:pPr>
            <w:r w:rsidRPr="00C727E1">
              <w:rPr>
                <w:rFonts w:ascii="Trebuchet MS" w:hAnsi="Trebuchet MS"/>
                <w:sz w:val="18"/>
                <w:szCs w:val="18"/>
              </w:rPr>
              <w:t xml:space="preserve">Kode for </w:t>
            </w:r>
            <w:proofErr w:type="gramStart"/>
            <w:r w:rsidRPr="00C727E1">
              <w:rPr>
                <w:rFonts w:ascii="Trebuchet MS" w:hAnsi="Trebuchet MS"/>
                <w:sz w:val="18"/>
                <w:szCs w:val="18"/>
              </w:rPr>
              <w:t>klasse trin</w:t>
            </w:r>
            <w:proofErr w:type="gramEnd"/>
            <w:r w:rsidRPr="00C727E1">
              <w:rPr>
                <w:rFonts w:ascii="Trebuchet MS" w:hAnsi="Trebuchet MS"/>
                <w:sz w:val="18"/>
                <w:szCs w:val="18"/>
              </w:rPr>
              <w:t xml:space="preserve"> m.v.</w:t>
            </w:r>
            <w:r w:rsidR="006224C1" w:rsidRPr="00C727E1">
              <w:rPr>
                <w:rFonts w:ascii="Trebuchet MS" w:hAnsi="Trebuchet MS"/>
                <w:sz w:val="18"/>
                <w:szCs w:val="18"/>
              </w:rPr>
              <w:t xml:space="preserve"> </w:t>
            </w:r>
          </w:p>
        </w:tc>
      </w:tr>
      <w:tr w:rsidR="008E1B09" w:rsidRPr="00AC2250" w14:paraId="7573396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A65409C" w14:textId="19A355FE" w:rsidR="008E1B09" w:rsidRPr="00C727E1" w:rsidRDefault="00EC7A80" w:rsidP="0054729F">
            <w:pPr>
              <w:rPr>
                <w:rFonts w:ascii="Trebuchet MS" w:hAnsi="Trebuchet MS"/>
                <w:sz w:val="18"/>
                <w:szCs w:val="18"/>
              </w:rPr>
            </w:pPr>
            <w:r>
              <w:rPr>
                <w:rFonts w:ascii="Trebuchet MS" w:hAnsi="Trebuchet MS"/>
                <w:sz w:val="18"/>
                <w:szCs w:val="18"/>
              </w:rPr>
              <w:t>T</w:t>
            </w:r>
            <w:r w:rsidR="008E1B09" w:rsidRPr="00C727E1">
              <w:rPr>
                <w:rFonts w:ascii="Trebuchet MS" w:hAnsi="Trebuchet MS"/>
                <w:sz w:val="18"/>
                <w:szCs w:val="18"/>
              </w:rPr>
              <w:t>rin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96C93EA" w14:textId="77777777" w:rsidR="008E1B09" w:rsidRPr="00C727E1" w:rsidRDefault="008E1B09" w:rsidP="00646EF0">
            <w:pPr>
              <w:rPr>
                <w:rFonts w:ascii="Trebuchet MS" w:hAnsi="Trebuchet MS"/>
                <w:sz w:val="18"/>
                <w:szCs w:val="18"/>
              </w:rPr>
            </w:pPr>
            <w:proofErr w:type="gramStart"/>
            <w:r w:rsidRPr="00C727E1">
              <w:rPr>
                <w:rFonts w:ascii="Trebuchet MS" w:hAnsi="Trebuchet MS"/>
                <w:sz w:val="18"/>
                <w:szCs w:val="18"/>
              </w:rPr>
              <w:t>Klasse trin</w:t>
            </w:r>
            <w:proofErr w:type="gramEnd"/>
            <w:r w:rsidRPr="00C727E1">
              <w:rPr>
                <w:rFonts w:ascii="Trebuchet MS" w:hAnsi="Trebuchet MS"/>
                <w:sz w:val="18"/>
                <w:szCs w:val="18"/>
              </w:rPr>
              <w:t xml:space="preserve"> m.v.</w:t>
            </w:r>
          </w:p>
        </w:tc>
      </w:tr>
      <w:tr w:rsidR="00F10775" w:rsidRPr="00D43341" w14:paraId="280C3AB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06EADAA"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Belaegning_kode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1092CE6"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Kode for belægning</w:t>
            </w:r>
            <w:r w:rsidR="002C6AC7" w:rsidRPr="00C727E1">
              <w:rPr>
                <w:rFonts w:ascii="Trebuchet MS" w:hAnsi="Trebuchet MS"/>
                <w:sz w:val="18"/>
                <w:szCs w:val="18"/>
              </w:rPr>
              <w:t>.</w:t>
            </w:r>
          </w:p>
        </w:tc>
      </w:tr>
      <w:tr w:rsidR="00F10775" w:rsidRPr="00D43341" w14:paraId="0BE6A4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8362D90"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Belaegning</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17EE366"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Belægning af/på stier m.v.</w:t>
            </w:r>
          </w:p>
        </w:tc>
      </w:tr>
      <w:tr w:rsidR="00F10775" w:rsidRPr="00D43341" w14:paraId="0E32C0A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A31A647"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Handicapegnet_kode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DC4B3CE"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Kode for handicapeg</w:t>
            </w:r>
            <w:r w:rsidR="00602892" w:rsidRPr="00C727E1">
              <w:rPr>
                <w:rFonts w:ascii="Trebuchet MS" w:hAnsi="Trebuchet MS"/>
                <w:sz w:val="18"/>
                <w:szCs w:val="18"/>
              </w:rPr>
              <w:t>n</w:t>
            </w:r>
            <w:r w:rsidRPr="00C727E1">
              <w:rPr>
                <w:rFonts w:ascii="Trebuchet MS" w:hAnsi="Trebuchet MS"/>
                <w:sz w:val="18"/>
                <w:szCs w:val="18"/>
              </w:rPr>
              <w:t>et</w:t>
            </w:r>
            <w:r w:rsidR="00602892" w:rsidRPr="00C727E1">
              <w:rPr>
                <w:rFonts w:ascii="Trebuchet MS" w:hAnsi="Trebuchet MS"/>
                <w:sz w:val="18"/>
                <w:szCs w:val="18"/>
              </w:rPr>
              <w:t>hed</w:t>
            </w:r>
            <w:r w:rsidR="002C6AC7" w:rsidRPr="00C727E1">
              <w:rPr>
                <w:rFonts w:ascii="Trebuchet MS" w:hAnsi="Trebuchet MS"/>
                <w:sz w:val="18"/>
                <w:szCs w:val="18"/>
              </w:rPr>
              <w:t>.</w:t>
            </w:r>
          </w:p>
        </w:tc>
      </w:tr>
      <w:tr w:rsidR="00F10775" w:rsidRPr="00D43341" w14:paraId="0561349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C157FD6" w14:textId="77777777" w:rsidR="00F10775" w:rsidRPr="00C727E1" w:rsidRDefault="00F10775" w:rsidP="0054729F">
            <w:pPr>
              <w:rPr>
                <w:rFonts w:ascii="Trebuchet MS" w:hAnsi="Trebuchet MS"/>
                <w:sz w:val="18"/>
                <w:szCs w:val="18"/>
              </w:rPr>
            </w:pPr>
            <w:r w:rsidRPr="00C727E1">
              <w:rPr>
                <w:rFonts w:ascii="Trebuchet MS" w:hAnsi="Trebuchet MS"/>
                <w:sz w:val="18"/>
                <w:szCs w:val="18"/>
              </w:rPr>
              <w:t>Handicapegnet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FD62548"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 xml:space="preserve">Hvor </w:t>
            </w:r>
            <w:proofErr w:type="spellStart"/>
            <w:r w:rsidRPr="00C727E1">
              <w:rPr>
                <w:rFonts w:ascii="Trebuchet MS" w:hAnsi="Trebuchet MS"/>
                <w:sz w:val="18"/>
                <w:szCs w:val="18"/>
              </w:rPr>
              <w:t>handicapeget</w:t>
            </w:r>
            <w:proofErr w:type="spellEnd"/>
            <w:r w:rsidRPr="00C727E1">
              <w:rPr>
                <w:rFonts w:ascii="Trebuchet MS" w:hAnsi="Trebuchet MS"/>
                <w:sz w:val="18"/>
                <w:szCs w:val="18"/>
              </w:rPr>
              <w:t xml:space="preserve"> faciliteten er bedømt.</w:t>
            </w:r>
          </w:p>
        </w:tc>
      </w:tr>
      <w:tr w:rsidR="00150840" w:rsidRPr="00D43341" w14:paraId="69B97C0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D2C55CE"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nvasivart_kode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E4B9D2" w14:textId="77777777" w:rsidR="00150840" w:rsidRPr="00C727E1" w:rsidRDefault="00150840" w:rsidP="00646EF0">
            <w:pPr>
              <w:rPr>
                <w:rFonts w:ascii="Trebuchet MS" w:hAnsi="Trebuchet MS"/>
                <w:sz w:val="18"/>
                <w:szCs w:val="18"/>
              </w:rPr>
            </w:pPr>
            <w:r w:rsidRPr="00C727E1">
              <w:rPr>
                <w:rFonts w:ascii="Trebuchet MS" w:hAnsi="Trebuchet MS"/>
                <w:sz w:val="18"/>
                <w:szCs w:val="18"/>
              </w:rPr>
              <w:t>Kode for invasiv art</w:t>
            </w:r>
            <w:r w:rsidR="002C6AC7" w:rsidRPr="00C727E1">
              <w:rPr>
                <w:rFonts w:ascii="Trebuchet MS" w:hAnsi="Trebuchet MS"/>
                <w:sz w:val="18"/>
                <w:szCs w:val="18"/>
              </w:rPr>
              <w:t>.</w:t>
            </w:r>
          </w:p>
        </w:tc>
      </w:tr>
      <w:tr w:rsidR="00150840" w:rsidRPr="00D43341" w14:paraId="5C73493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BD861CE"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a_dansknavn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072CCAF8" w14:textId="77777777" w:rsidR="00150840" w:rsidRPr="00C727E1" w:rsidRDefault="00150840" w:rsidP="00646EF0">
            <w:pPr>
              <w:rPr>
                <w:rFonts w:ascii="Trebuchet MS" w:hAnsi="Trebuchet MS"/>
                <w:sz w:val="18"/>
                <w:szCs w:val="18"/>
              </w:rPr>
            </w:pPr>
            <w:r w:rsidRPr="00C727E1">
              <w:rPr>
                <w:rFonts w:ascii="Trebuchet MS" w:hAnsi="Trebuchet MS"/>
                <w:sz w:val="18"/>
                <w:szCs w:val="18"/>
              </w:rPr>
              <w:t>Det danske navn for den invasive art</w:t>
            </w:r>
            <w:r w:rsidR="002C6AC7" w:rsidRPr="00C727E1">
              <w:rPr>
                <w:rFonts w:ascii="Trebuchet MS" w:hAnsi="Trebuchet MS"/>
                <w:sz w:val="18"/>
                <w:szCs w:val="18"/>
              </w:rPr>
              <w:t>.</w:t>
            </w:r>
          </w:p>
        </w:tc>
      </w:tr>
      <w:tr w:rsidR="00150840" w:rsidRPr="00D43341" w14:paraId="14E1F39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DCD6507"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a_latinsknavn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BA99C67" w14:textId="77777777" w:rsidR="00150840" w:rsidRPr="00C727E1" w:rsidRDefault="00150840" w:rsidP="00150840">
            <w:pPr>
              <w:rPr>
                <w:rFonts w:ascii="Trebuchet MS" w:hAnsi="Trebuchet MS"/>
                <w:sz w:val="18"/>
                <w:szCs w:val="18"/>
              </w:rPr>
            </w:pPr>
            <w:r w:rsidRPr="00C727E1">
              <w:rPr>
                <w:rFonts w:ascii="Trebuchet MS" w:hAnsi="Trebuchet MS"/>
                <w:sz w:val="18"/>
                <w:szCs w:val="18"/>
              </w:rPr>
              <w:t>Det latinske navn for den invasive art</w:t>
            </w:r>
            <w:r w:rsidR="002C6AC7" w:rsidRPr="00C727E1">
              <w:rPr>
                <w:rFonts w:ascii="Trebuchet MS" w:hAnsi="Trebuchet MS"/>
                <w:sz w:val="18"/>
                <w:szCs w:val="18"/>
              </w:rPr>
              <w:t>.</w:t>
            </w:r>
          </w:p>
        </w:tc>
      </w:tr>
      <w:tr w:rsidR="00150840" w:rsidRPr="00D43341" w14:paraId="3B09B16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3B4B797F"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a_rige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980BE19" w14:textId="77777777" w:rsidR="00150840" w:rsidRPr="00C727E1" w:rsidRDefault="00073366" w:rsidP="00646EF0">
            <w:pPr>
              <w:rPr>
                <w:rFonts w:ascii="Trebuchet MS" w:hAnsi="Trebuchet MS"/>
                <w:sz w:val="18"/>
                <w:szCs w:val="18"/>
              </w:rPr>
            </w:pPr>
            <w:r w:rsidRPr="00C727E1">
              <w:rPr>
                <w:rFonts w:ascii="Trebuchet MS" w:hAnsi="Trebuchet MS"/>
                <w:sz w:val="18"/>
                <w:szCs w:val="18"/>
              </w:rPr>
              <w:t>Det rige den invasive art tilhører</w:t>
            </w:r>
            <w:r w:rsidR="002C6AC7" w:rsidRPr="00C727E1">
              <w:rPr>
                <w:rFonts w:ascii="Trebuchet MS" w:hAnsi="Trebuchet MS"/>
                <w:sz w:val="18"/>
                <w:szCs w:val="18"/>
              </w:rPr>
              <w:t>.</w:t>
            </w:r>
          </w:p>
        </w:tc>
      </w:tr>
      <w:tr w:rsidR="00916ABD" w:rsidRPr="00D43341" w14:paraId="3CAB184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DE89576" w14:textId="77777777" w:rsidR="00916ABD" w:rsidRPr="00C727E1" w:rsidRDefault="00916ABD" w:rsidP="0054729F">
            <w:pPr>
              <w:rPr>
                <w:rFonts w:ascii="Trebuchet MS" w:hAnsi="Trebuchet MS"/>
                <w:sz w:val="18"/>
                <w:szCs w:val="18"/>
              </w:rPr>
            </w:pPr>
            <w:proofErr w:type="spellStart"/>
            <w:r w:rsidRPr="00C727E1">
              <w:rPr>
                <w:rFonts w:ascii="Trebuchet MS" w:hAnsi="Trebuchet MS"/>
                <w:sz w:val="18"/>
                <w:szCs w:val="18"/>
              </w:rPr>
              <w:t>Kotesystem_kode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EBABB2A" w14:textId="77777777" w:rsidR="00916ABD" w:rsidRPr="00C727E1" w:rsidRDefault="00916ABD" w:rsidP="00916ABD">
            <w:pPr>
              <w:rPr>
                <w:rFonts w:ascii="Trebuchet MS" w:hAnsi="Trebuchet MS"/>
                <w:sz w:val="18"/>
                <w:szCs w:val="18"/>
              </w:rPr>
            </w:pPr>
            <w:r w:rsidRPr="00C727E1">
              <w:rPr>
                <w:rFonts w:ascii="Trebuchet MS" w:hAnsi="Trebuchet MS"/>
                <w:sz w:val="18"/>
                <w:szCs w:val="18"/>
              </w:rPr>
              <w:t xml:space="preserve">Kode for </w:t>
            </w: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anvendt til at angive kote i i.e. DVR90, DNN etc.</w:t>
            </w:r>
          </w:p>
        </w:tc>
      </w:tr>
      <w:tr w:rsidR="00916ABD" w:rsidRPr="00D43341" w14:paraId="2284B37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ACFCD84" w14:textId="77777777" w:rsidR="00916ABD" w:rsidRPr="00C727E1" w:rsidRDefault="00916ABD" w:rsidP="0054729F">
            <w:pPr>
              <w:rPr>
                <w:rFonts w:ascii="Trebuchet MS" w:hAnsi="Trebuchet MS"/>
                <w:sz w:val="18"/>
                <w:szCs w:val="18"/>
              </w:rPr>
            </w:pPr>
            <w:proofErr w:type="spellStart"/>
            <w:r w:rsidRPr="00C727E1">
              <w:rPr>
                <w:rFonts w:ascii="Trebuchet MS" w:hAnsi="Trebuchet MS"/>
                <w:sz w:val="18"/>
                <w:szCs w:val="18"/>
              </w:rPr>
              <w:t>Kotesystem</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10BF361" w14:textId="77777777" w:rsidR="00916ABD" w:rsidRPr="00C727E1" w:rsidRDefault="00916ABD" w:rsidP="00916ABD">
            <w:pPr>
              <w:rPr>
                <w:rFonts w:ascii="Trebuchet MS" w:hAnsi="Trebuchet MS"/>
                <w:sz w:val="18"/>
                <w:szCs w:val="18"/>
              </w:rPr>
            </w:pP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anvendt til at angive kote i i.e. DVR90, DNN etc.</w:t>
            </w:r>
          </w:p>
        </w:tc>
      </w:tr>
      <w:tr w:rsidR="009A3FCE" w:rsidRPr="009A3FCE" w14:paraId="45570C0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917C7E5" w14:textId="28460304" w:rsidR="009A3FCE" w:rsidRPr="009A3FCE" w:rsidRDefault="00EC7A80" w:rsidP="0054729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A</w:t>
            </w:r>
            <w:r w:rsidR="009A3FCE" w:rsidRPr="009A3FCE">
              <w:rPr>
                <w:rFonts w:ascii="Trebuchet MS" w:hAnsi="Trebuchet MS"/>
                <w:color w:val="E36C0A" w:themeColor="accent6" w:themeShade="BF"/>
                <w:sz w:val="18"/>
                <w:szCs w:val="18"/>
              </w:rPr>
              <w:t>nsva_v_k</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05C7090" w14:textId="404FD893" w:rsidR="009A3FCE" w:rsidRPr="009A3FCE" w:rsidRDefault="009A3FCE" w:rsidP="00916ABD">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Kode for hvem der har det overordnede ansvar for vedligehold.</w:t>
            </w:r>
          </w:p>
        </w:tc>
      </w:tr>
      <w:tr w:rsidR="009A3FCE" w:rsidRPr="009A3FCE" w14:paraId="380647C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E7A04AE" w14:textId="7A44D087" w:rsidR="009A3FCE" w:rsidRPr="009A3FCE" w:rsidRDefault="00EC7A80" w:rsidP="0054729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lastRenderedPageBreak/>
              <w:t>A</w:t>
            </w:r>
            <w:r w:rsidR="009A3FCE" w:rsidRPr="009A3FCE">
              <w:rPr>
                <w:rFonts w:ascii="Trebuchet MS" w:hAnsi="Trebuchet MS"/>
                <w:color w:val="E36C0A" w:themeColor="accent6" w:themeShade="BF"/>
                <w:sz w:val="18"/>
                <w:szCs w:val="18"/>
              </w:rPr>
              <w:t>nsva_v</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A12384A" w14:textId="766FF67C" w:rsidR="009A3FCE" w:rsidRPr="009A3FCE" w:rsidRDefault="009A3FCE" w:rsidP="00916ABD">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Den der har det overordnede ansvar for vedligehold.</w:t>
            </w:r>
          </w:p>
        </w:tc>
      </w:tr>
    </w:tbl>
    <w:p w14:paraId="57E4E2C5" w14:textId="05723F5E" w:rsidR="009A1BF0" w:rsidRDefault="009A1BF0" w:rsidP="009A1BF0">
      <w:pPr>
        <w:rPr>
          <w:rFonts w:ascii="Trebuchet MS" w:hAnsi="Trebuchet MS" w:cs="Trebuchet MS"/>
          <w:bCs/>
          <w:sz w:val="18"/>
          <w:szCs w:val="18"/>
        </w:rPr>
      </w:pPr>
      <w:r w:rsidRPr="00353B49">
        <w:rPr>
          <w:rFonts w:ascii="Trebuchet MS" w:hAnsi="Trebuchet MS" w:cs="Trebuchet MS"/>
          <w:bCs/>
          <w:sz w:val="18"/>
          <w:szCs w:val="18"/>
        </w:rPr>
        <w:t>*) Kan have andet databasenavn men benytter de andre værdier</w:t>
      </w:r>
    </w:p>
    <w:p w14:paraId="0AF59E04" w14:textId="0BBBC105" w:rsidR="0037385D" w:rsidRDefault="0037385D">
      <w:pPr>
        <w:rPr>
          <w:rFonts w:ascii="Trebuchet MS" w:hAnsi="Trebuchet MS" w:cs="Trebuchet MS"/>
          <w:bCs/>
          <w:sz w:val="18"/>
          <w:szCs w:val="18"/>
        </w:rPr>
      </w:pPr>
      <w:r>
        <w:rPr>
          <w:rFonts w:ascii="Trebuchet MS" w:hAnsi="Trebuchet MS" w:cs="Trebuchet MS"/>
          <w:bCs/>
          <w:sz w:val="18"/>
          <w:szCs w:val="18"/>
        </w:rPr>
        <w:br w:type="page"/>
      </w:r>
    </w:p>
    <w:p w14:paraId="3CE88DD2" w14:textId="77777777" w:rsidR="0037385D" w:rsidRPr="00353B49" w:rsidRDefault="0037385D" w:rsidP="009A1BF0">
      <w:pPr>
        <w:rPr>
          <w:rFonts w:ascii="Trebuchet MS" w:hAnsi="Trebuchet MS" w:cs="Trebuchet MS"/>
          <w:bCs/>
          <w:sz w:val="18"/>
          <w:szCs w:val="18"/>
        </w:rPr>
      </w:pPr>
    </w:p>
    <w:p w14:paraId="62635756" w14:textId="77777777" w:rsidR="00381F41" w:rsidRPr="00A32757" w:rsidRDefault="00461B48" w:rsidP="00F23718">
      <w:pPr>
        <w:pStyle w:val="Overskrift2"/>
      </w:pPr>
      <w:bookmarkStart w:id="105" w:name="_Toc292448051"/>
      <w:bookmarkStart w:id="106" w:name="_Toc292448220"/>
      <w:bookmarkStart w:id="107" w:name="_Toc292692149"/>
      <w:bookmarkStart w:id="108" w:name="_Toc292713276"/>
      <w:bookmarkStart w:id="109" w:name="_Toc292865162"/>
      <w:bookmarkStart w:id="110" w:name="_Toc63351387"/>
      <w:r>
        <w:t>4</w:t>
      </w:r>
      <w:r w:rsidR="00381F41" w:rsidRPr="00A32757">
        <w:t>.3 Kodelister (Standardiserede felter i datasæt specifikke datamodeller)</w:t>
      </w:r>
      <w:bookmarkEnd w:id="105"/>
      <w:bookmarkEnd w:id="106"/>
      <w:bookmarkEnd w:id="107"/>
      <w:bookmarkEnd w:id="108"/>
      <w:bookmarkEnd w:id="109"/>
      <w:bookmarkEnd w:id="110"/>
    </w:p>
    <w:p w14:paraId="181A5E28" w14:textId="77777777" w:rsidR="00381F41" w:rsidRPr="00A32757" w:rsidRDefault="00381F41" w:rsidP="009535B7">
      <w:pPr>
        <w:tabs>
          <w:tab w:val="left" w:pos="9405"/>
        </w:tabs>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r w:rsidR="009535B7">
        <w:rPr>
          <w:rFonts w:ascii="Trebuchet MS" w:hAnsi="Trebuchet MS" w:cs="Trebuchet MS"/>
          <w:sz w:val="18"/>
          <w:szCs w:val="18"/>
        </w:rPr>
        <w:tab/>
      </w:r>
    </w:p>
    <w:p w14:paraId="469ADBD4" w14:textId="77777777" w:rsidR="00C77BD4" w:rsidRPr="00A32757" w:rsidRDefault="00461B48" w:rsidP="00F23718">
      <w:pPr>
        <w:pStyle w:val="Overskrift3"/>
        <w:rPr>
          <w:b w:val="0"/>
          <w:szCs w:val="20"/>
        </w:rPr>
      </w:pPr>
      <w:bookmarkStart w:id="111" w:name="_Toc292448052"/>
      <w:bookmarkStart w:id="112" w:name="_Toc292448221"/>
      <w:bookmarkStart w:id="113" w:name="_Toc292692150"/>
      <w:bookmarkStart w:id="114" w:name="_Toc292713277"/>
      <w:bookmarkStart w:id="115" w:name="_Toc292865163"/>
      <w:bookmarkStart w:id="116" w:name="_Toc63351388"/>
      <w:r>
        <w:t>4</w:t>
      </w:r>
      <w:r w:rsidR="00573CD5">
        <w:t>.3.</w:t>
      </w:r>
      <w:r w:rsidR="00F02A82">
        <w:t>1</w:t>
      </w:r>
      <w:r w:rsidR="00381F41" w:rsidRPr="00A32757">
        <w:t xml:space="preserve"> </w:t>
      </w:r>
      <w:proofErr w:type="spellStart"/>
      <w:r w:rsidR="00575F74" w:rsidRPr="00A32757">
        <w:t>Ja_Nej</w:t>
      </w:r>
      <w:bookmarkEnd w:id="111"/>
      <w:bookmarkEnd w:id="112"/>
      <w:bookmarkEnd w:id="113"/>
      <w:bookmarkEnd w:id="114"/>
      <w:bookmarkEnd w:id="115"/>
      <w:proofErr w:type="spellEnd"/>
      <w:r w:rsidR="0054729F">
        <w:t xml:space="preserve"> (</w:t>
      </w:r>
      <w:proofErr w:type="spellStart"/>
      <w:r w:rsidR="0054729F" w:rsidRPr="004D056C">
        <w:t>d_basis_ja_nej</w:t>
      </w:r>
      <w:proofErr w:type="spellEnd"/>
      <w:r w:rsidR="0054729F">
        <w:t>)</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1687"/>
        <w:gridCol w:w="1684"/>
        <w:gridCol w:w="8116"/>
      </w:tblGrid>
      <w:tr w:rsidR="007A3BAF" w:rsidRPr="0051728E" w14:paraId="3112BB16" w14:textId="77777777" w:rsidTr="00B13396">
        <w:trPr>
          <w:trHeight w:val="227"/>
        </w:trPr>
        <w:tc>
          <w:tcPr>
            <w:tcW w:w="1951" w:type="dxa"/>
            <w:tcBorders>
              <w:bottom w:val="single" w:sz="4" w:space="0" w:color="auto"/>
            </w:tcBorders>
            <w:shd w:val="clear" w:color="auto" w:fill="D9D9D9"/>
            <w:vAlign w:val="bottom"/>
          </w:tcPr>
          <w:p w14:paraId="3DF02FCE" w14:textId="77777777" w:rsidR="007A3BAF" w:rsidRPr="00A775C4" w:rsidRDefault="007A3BAF" w:rsidP="00A53F59">
            <w:pPr>
              <w:rPr>
                <w:rFonts w:ascii="Trebuchet MS" w:hAnsi="Trebuchet MS"/>
                <w:b/>
                <w:sz w:val="18"/>
                <w:szCs w:val="18"/>
              </w:rPr>
            </w:pPr>
            <w:proofErr w:type="spellStart"/>
            <w:r w:rsidRPr="00A775C4">
              <w:rPr>
                <w:rFonts w:ascii="Trebuchet MS" w:hAnsi="Trebuchet MS"/>
                <w:b/>
                <w:sz w:val="18"/>
                <w:szCs w:val="18"/>
              </w:rPr>
              <w:t>ja_nej_kode</w:t>
            </w:r>
            <w:proofErr w:type="spellEnd"/>
          </w:p>
        </w:tc>
        <w:tc>
          <w:tcPr>
            <w:tcW w:w="1701" w:type="dxa"/>
            <w:tcBorders>
              <w:bottom w:val="single" w:sz="4" w:space="0" w:color="auto"/>
            </w:tcBorders>
            <w:shd w:val="clear" w:color="auto" w:fill="D9D9D9"/>
            <w:vAlign w:val="bottom"/>
          </w:tcPr>
          <w:p w14:paraId="4266B8DE" w14:textId="77777777" w:rsidR="007A3BAF" w:rsidRPr="00A775C4" w:rsidRDefault="007A3BAF" w:rsidP="00A53F59">
            <w:pPr>
              <w:rPr>
                <w:rFonts w:ascii="Trebuchet MS" w:hAnsi="Trebuchet MS"/>
                <w:b/>
                <w:sz w:val="18"/>
                <w:szCs w:val="18"/>
              </w:rPr>
            </w:pPr>
            <w:proofErr w:type="spellStart"/>
            <w:r w:rsidRPr="00A775C4">
              <w:rPr>
                <w:rFonts w:ascii="Trebuchet MS" w:hAnsi="Trebuchet MS"/>
                <w:b/>
                <w:sz w:val="18"/>
                <w:szCs w:val="18"/>
              </w:rPr>
              <w:t>ja_nej</w:t>
            </w:r>
            <w:proofErr w:type="spellEnd"/>
          </w:p>
        </w:tc>
        <w:tc>
          <w:tcPr>
            <w:tcW w:w="1701" w:type="dxa"/>
            <w:tcBorders>
              <w:bottom w:val="single" w:sz="4" w:space="0" w:color="auto"/>
            </w:tcBorders>
            <w:shd w:val="clear" w:color="auto" w:fill="D9D9D9"/>
            <w:vAlign w:val="bottom"/>
          </w:tcPr>
          <w:p w14:paraId="79CEFDFA" w14:textId="77777777" w:rsidR="007A3BAF" w:rsidRPr="00AC2250" w:rsidRDefault="00A775C4" w:rsidP="00A53F59">
            <w:pPr>
              <w:rPr>
                <w:rFonts w:ascii="Trebuchet MS" w:hAnsi="Trebuchet MS" w:cs="Trebuchet MS"/>
                <w:b/>
                <w:bCs/>
                <w:color w:val="1F497D"/>
                <w:sz w:val="18"/>
                <w:szCs w:val="18"/>
              </w:rPr>
            </w:pPr>
            <w:r w:rsidRPr="00D04EF6">
              <w:rPr>
                <w:rFonts w:ascii="Trebuchet MS" w:hAnsi="Trebuchet MS" w:cs="Trebuchet MS"/>
                <w:b/>
                <w:bCs/>
                <w:sz w:val="18"/>
                <w:szCs w:val="18"/>
              </w:rPr>
              <w:t>a</w:t>
            </w:r>
            <w:r w:rsidR="00A53F59" w:rsidRPr="00D04EF6">
              <w:rPr>
                <w:rFonts w:ascii="Trebuchet MS" w:hAnsi="Trebuchet MS" w:cs="Trebuchet MS"/>
                <w:b/>
                <w:bCs/>
                <w:sz w:val="18"/>
                <w:szCs w:val="18"/>
              </w:rPr>
              <w:t>kti</w:t>
            </w:r>
            <w:r w:rsidR="00A53F59" w:rsidRPr="003A52C1">
              <w:rPr>
                <w:rFonts w:ascii="Trebuchet MS" w:hAnsi="Trebuchet MS" w:cs="Trebuchet MS"/>
                <w:b/>
                <w:bCs/>
                <w:sz w:val="18"/>
                <w:szCs w:val="18"/>
              </w:rPr>
              <w:t>v</w:t>
            </w:r>
          </w:p>
        </w:tc>
        <w:tc>
          <w:tcPr>
            <w:tcW w:w="8222" w:type="dxa"/>
            <w:tcBorders>
              <w:bottom w:val="single" w:sz="4" w:space="0" w:color="auto"/>
            </w:tcBorders>
            <w:shd w:val="clear" w:color="auto" w:fill="D9D9D9"/>
            <w:vAlign w:val="bottom"/>
          </w:tcPr>
          <w:p w14:paraId="14F25E27" w14:textId="77777777" w:rsidR="007A3BAF" w:rsidRPr="003A52C1" w:rsidRDefault="00A53F59" w:rsidP="00B1339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7A3BAF" w:rsidRPr="0051728E" w14:paraId="4B9A84F8"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36A00852"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0</w:t>
            </w:r>
          </w:p>
        </w:tc>
        <w:tc>
          <w:tcPr>
            <w:tcW w:w="1701" w:type="dxa"/>
            <w:tcBorders>
              <w:top w:val="single" w:sz="4" w:space="0" w:color="auto"/>
              <w:left w:val="single" w:sz="4" w:space="0" w:color="auto"/>
              <w:bottom w:val="single" w:sz="4" w:space="0" w:color="auto"/>
            </w:tcBorders>
            <w:vAlign w:val="bottom"/>
          </w:tcPr>
          <w:p w14:paraId="346BF6A6"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Nej</w:t>
            </w:r>
          </w:p>
        </w:tc>
        <w:tc>
          <w:tcPr>
            <w:tcW w:w="1701" w:type="dxa"/>
            <w:tcBorders>
              <w:top w:val="single" w:sz="4" w:space="0" w:color="auto"/>
              <w:left w:val="single" w:sz="4" w:space="0" w:color="auto"/>
              <w:bottom w:val="single" w:sz="4" w:space="0" w:color="auto"/>
            </w:tcBorders>
            <w:vAlign w:val="bottom"/>
          </w:tcPr>
          <w:p w14:paraId="2CE2155F"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85AB9E5"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”NEJ”</w:t>
            </w:r>
          </w:p>
        </w:tc>
      </w:tr>
      <w:tr w:rsidR="007A3BAF" w:rsidRPr="0051728E" w14:paraId="779E0D94"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01EC04D3"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1</w:t>
            </w:r>
          </w:p>
        </w:tc>
        <w:tc>
          <w:tcPr>
            <w:tcW w:w="1701" w:type="dxa"/>
            <w:tcBorders>
              <w:top w:val="single" w:sz="4" w:space="0" w:color="auto"/>
              <w:left w:val="single" w:sz="4" w:space="0" w:color="auto"/>
              <w:bottom w:val="single" w:sz="4" w:space="0" w:color="auto"/>
            </w:tcBorders>
            <w:vAlign w:val="bottom"/>
          </w:tcPr>
          <w:p w14:paraId="5681C740"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Ja</w:t>
            </w:r>
          </w:p>
        </w:tc>
        <w:tc>
          <w:tcPr>
            <w:tcW w:w="1701" w:type="dxa"/>
            <w:tcBorders>
              <w:top w:val="single" w:sz="4" w:space="0" w:color="auto"/>
              <w:left w:val="single" w:sz="4" w:space="0" w:color="auto"/>
              <w:bottom w:val="single" w:sz="4" w:space="0" w:color="auto"/>
            </w:tcBorders>
            <w:vAlign w:val="bottom"/>
          </w:tcPr>
          <w:p w14:paraId="4BC5CFB9"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EBEC525"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”JA”</w:t>
            </w:r>
          </w:p>
        </w:tc>
      </w:tr>
      <w:tr w:rsidR="007A3BAF" w:rsidRPr="0051728E" w14:paraId="3FED6DD8"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057BF19D"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2</w:t>
            </w:r>
          </w:p>
        </w:tc>
        <w:tc>
          <w:tcPr>
            <w:tcW w:w="1701" w:type="dxa"/>
            <w:tcBorders>
              <w:top w:val="single" w:sz="4" w:space="0" w:color="auto"/>
              <w:left w:val="single" w:sz="4" w:space="0" w:color="auto"/>
              <w:bottom w:val="single" w:sz="4" w:space="0" w:color="auto"/>
            </w:tcBorders>
            <w:vAlign w:val="bottom"/>
          </w:tcPr>
          <w:p w14:paraId="7EF0B779"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Blandet</w:t>
            </w:r>
          </w:p>
        </w:tc>
        <w:tc>
          <w:tcPr>
            <w:tcW w:w="1701" w:type="dxa"/>
            <w:tcBorders>
              <w:top w:val="single" w:sz="4" w:space="0" w:color="auto"/>
              <w:left w:val="single" w:sz="4" w:space="0" w:color="auto"/>
              <w:bottom w:val="single" w:sz="4" w:space="0" w:color="auto"/>
            </w:tcBorders>
            <w:vAlign w:val="bottom"/>
          </w:tcPr>
          <w:p w14:paraId="73BB99EF"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F0D6520"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Hvor både ja og nej gælder for objektet</w:t>
            </w:r>
          </w:p>
        </w:tc>
      </w:tr>
      <w:tr w:rsidR="007A3BAF" w:rsidRPr="0051728E" w14:paraId="16BBA73A"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129BBCA1"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3</w:t>
            </w:r>
          </w:p>
        </w:tc>
        <w:tc>
          <w:tcPr>
            <w:tcW w:w="1701" w:type="dxa"/>
            <w:tcBorders>
              <w:top w:val="single" w:sz="4" w:space="0" w:color="auto"/>
              <w:left w:val="single" w:sz="4" w:space="0" w:color="auto"/>
              <w:bottom w:val="single" w:sz="4" w:space="0" w:color="auto"/>
            </w:tcBorders>
            <w:vAlign w:val="bottom"/>
          </w:tcPr>
          <w:p w14:paraId="7BA03910"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Ukendt</w:t>
            </w:r>
          </w:p>
        </w:tc>
        <w:tc>
          <w:tcPr>
            <w:tcW w:w="1701" w:type="dxa"/>
            <w:tcBorders>
              <w:top w:val="single" w:sz="4" w:space="0" w:color="auto"/>
              <w:left w:val="single" w:sz="4" w:space="0" w:color="auto"/>
              <w:bottom w:val="single" w:sz="4" w:space="0" w:color="auto"/>
            </w:tcBorders>
            <w:vAlign w:val="bottom"/>
          </w:tcPr>
          <w:p w14:paraId="4CBA0D14"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18949242"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Mangler viden til at kunne udfylde værdien med ja eller nej.</w:t>
            </w:r>
          </w:p>
        </w:tc>
      </w:tr>
    </w:tbl>
    <w:p w14:paraId="380B06DB" w14:textId="77777777" w:rsidR="00503CF3" w:rsidRPr="00A32757" w:rsidRDefault="00461B48" w:rsidP="00F23718">
      <w:pPr>
        <w:pStyle w:val="Overskrift3"/>
        <w:rPr>
          <w:b w:val="0"/>
          <w:szCs w:val="20"/>
        </w:rPr>
      </w:pPr>
      <w:bookmarkStart w:id="117" w:name="_Toc292448053"/>
      <w:bookmarkStart w:id="118" w:name="_Toc292448222"/>
      <w:bookmarkStart w:id="119" w:name="_Toc292692151"/>
      <w:bookmarkStart w:id="120" w:name="_Toc292713278"/>
      <w:bookmarkStart w:id="121" w:name="_Toc292865164"/>
      <w:bookmarkStart w:id="122" w:name="_Toc63351389"/>
      <w:r>
        <w:t>4</w:t>
      </w:r>
      <w:r w:rsidR="00503CF3" w:rsidRPr="00A32757">
        <w:t>.3.</w:t>
      </w:r>
      <w:r w:rsidR="00F02A82">
        <w:t>2</w:t>
      </w:r>
      <w:r w:rsidR="00503CF3" w:rsidRPr="00A32757">
        <w:t xml:space="preserve"> </w:t>
      </w:r>
      <w:r w:rsidR="00503CF3">
        <w:t>Ejerstatus</w:t>
      </w:r>
      <w:bookmarkEnd w:id="117"/>
      <w:bookmarkEnd w:id="118"/>
      <w:bookmarkEnd w:id="119"/>
      <w:bookmarkEnd w:id="120"/>
      <w:bookmarkEnd w:id="121"/>
      <w:r w:rsidR="00B778E1">
        <w:t xml:space="preserve"> (</w:t>
      </w:r>
      <w:proofErr w:type="spellStart"/>
      <w:r w:rsidR="00B778E1" w:rsidRPr="004D056C">
        <w:t>d_basis_ejerstatus</w:t>
      </w:r>
      <w:proofErr w:type="spellEnd"/>
      <w:r w:rsidR="00B778E1">
        <w:t>)</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7"/>
        <w:gridCol w:w="3365"/>
        <w:gridCol w:w="1531"/>
        <w:gridCol w:w="6593"/>
      </w:tblGrid>
      <w:tr w:rsidR="00A53F59" w:rsidRPr="0051728E" w14:paraId="2DD5D88B" w14:textId="77777777" w:rsidTr="00B13396">
        <w:trPr>
          <w:trHeight w:val="227"/>
        </w:trPr>
        <w:tc>
          <w:tcPr>
            <w:tcW w:w="1947" w:type="dxa"/>
            <w:tcBorders>
              <w:bottom w:val="single" w:sz="4" w:space="0" w:color="auto"/>
            </w:tcBorders>
            <w:shd w:val="clear" w:color="auto" w:fill="D9D9D9"/>
            <w:vAlign w:val="bottom"/>
          </w:tcPr>
          <w:p w14:paraId="1A12CE89" w14:textId="77777777" w:rsidR="00A53F59" w:rsidRPr="00C727E1" w:rsidRDefault="00A53F59" w:rsidP="00A53F59">
            <w:pPr>
              <w:rPr>
                <w:rFonts w:ascii="Trebuchet MS" w:hAnsi="Trebuchet MS"/>
                <w:b/>
                <w:sz w:val="18"/>
                <w:szCs w:val="18"/>
              </w:rPr>
            </w:pPr>
            <w:proofErr w:type="spellStart"/>
            <w:r w:rsidRPr="00C727E1">
              <w:rPr>
                <w:rFonts w:ascii="Trebuchet MS" w:hAnsi="Trebuchet MS"/>
                <w:b/>
                <w:sz w:val="18"/>
                <w:szCs w:val="18"/>
              </w:rPr>
              <w:t>ejerstatus_kode</w:t>
            </w:r>
            <w:proofErr w:type="spellEnd"/>
          </w:p>
        </w:tc>
        <w:tc>
          <w:tcPr>
            <w:tcW w:w="3406" w:type="dxa"/>
            <w:tcBorders>
              <w:bottom w:val="single" w:sz="4" w:space="0" w:color="auto"/>
            </w:tcBorders>
            <w:shd w:val="clear" w:color="auto" w:fill="D9D9D9"/>
            <w:vAlign w:val="bottom"/>
          </w:tcPr>
          <w:p w14:paraId="5E8A227A" w14:textId="77777777" w:rsidR="00A53F59" w:rsidRPr="00C727E1" w:rsidRDefault="00602892" w:rsidP="00A53F59">
            <w:pPr>
              <w:rPr>
                <w:rFonts w:ascii="Trebuchet MS" w:hAnsi="Trebuchet MS"/>
                <w:b/>
                <w:sz w:val="18"/>
                <w:szCs w:val="18"/>
              </w:rPr>
            </w:pPr>
            <w:r w:rsidRPr="00C727E1">
              <w:rPr>
                <w:rFonts w:ascii="Trebuchet MS" w:hAnsi="Trebuchet MS"/>
                <w:b/>
                <w:sz w:val="18"/>
                <w:szCs w:val="18"/>
              </w:rPr>
              <w:t>e</w:t>
            </w:r>
            <w:r w:rsidR="00A53F59" w:rsidRPr="00C727E1">
              <w:rPr>
                <w:rFonts w:ascii="Trebuchet MS" w:hAnsi="Trebuchet MS"/>
                <w:b/>
                <w:sz w:val="18"/>
                <w:szCs w:val="18"/>
              </w:rPr>
              <w:t>jerstatus</w:t>
            </w:r>
          </w:p>
        </w:tc>
        <w:tc>
          <w:tcPr>
            <w:tcW w:w="1559" w:type="dxa"/>
            <w:tcBorders>
              <w:bottom w:val="single" w:sz="4" w:space="0" w:color="auto"/>
            </w:tcBorders>
            <w:shd w:val="clear" w:color="auto" w:fill="D9D9D9"/>
            <w:vAlign w:val="bottom"/>
          </w:tcPr>
          <w:p w14:paraId="745991D0" w14:textId="77777777" w:rsidR="00A53F59" w:rsidRPr="00A775C4" w:rsidRDefault="00602892" w:rsidP="00A53F59">
            <w:pPr>
              <w:rPr>
                <w:rFonts w:ascii="Trebuchet MS" w:hAnsi="Trebuchet MS"/>
                <w:b/>
                <w:sz w:val="18"/>
                <w:szCs w:val="18"/>
              </w:rPr>
            </w:pPr>
            <w:r w:rsidRPr="00C727E1">
              <w:rPr>
                <w:rFonts w:ascii="Trebuchet MS" w:hAnsi="Trebuchet MS"/>
                <w:b/>
                <w:sz w:val="18"/>
                <w:szCs w:val="18"/>
              </w:rPr>
              <w:t>a</w:t>
            </w:r>
            <w:r w:rsidR="00A53F59" w:rsidRPr="00C727E1">
              <w:rPr>
                <w:rFonts w:ascii="Trebuchet MS" w:hAnsi="Trebuchet MS"/>
                <w:b/>
                <w:sz w:val="18"/>
                <w:szCs w:val="18"/>
              </w:rPr>
              <w:t>ktiv</w:t>
            </w:r>
          </w:p>
        </w:tc>
        <w:tc>
          <w:tcPr>
            <w:tcW w:w="6740" w:type="dxa"/>
            <w:tcBorders>
              <w:bottom w:val="single" w:sz="4" w:space="0" w:color="auto"/>
            </w:tcBorders>
            <w:shd w:val="clear" w:color="auto" w:fill="D9D9D9"/>
            <w:vAlign w:val="bottom"/>
          </w:tcPr>
          <w:p w14:paraId="2B3BBD31" w14:textId="77777777" w:rsidR="00A53F59" w:rsidRPr="00A53F59" w:rsidRDefault="00A53F59" w:rsidP="00B13396">
            <w:pPr>
              <w:rPr>
                <w:rFonts w:ascii="Trebuchet MS" w:hAnsi="Trebuchet MS" w:cs="Trebuchet MS"/>
                <w:b/>
                <w:bCs/>
                <w:sz w:val="18"/>
                <w:szCs w:val="18"/>
              </w:rPr>
            </w:pPr>
            <w:r w:rsidRPr="00A53F59">
              <w:rPr>
                <w:rFonts w:ascii="Trebuchet MS" w:hAnsi="Trebuchet MS" w:cs="Trebuchet MS"/>
                <w:b/>
                <w:bCs/>
                <w:sz w:val="18"/>
                <w:szCs w:val="18"/>
              </w:rPr>
              <w:t>Begrebsdefinition</w:t>
            </w:r>
          </w:p>
        </w:tc>
      </w:tr>
      <w:tr w:rsidR="00A53F59" w:rsidRPr="0051728E" w14:paraId="1B79C737"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7FE11AD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10</w:t>
            </w:r>
          </w:p>
        </w:tc>
        <w:tc>
          <w:tcPr>
            <w:tcW w:w="3406" w:type="dxa"/>
            <w:tcBorders>
              <w:top w:val="single" w:sz="4" w:space="0" w:color="auto"/>
              <w:left w:val="single" w:sz="4" w:space="0" w:color="auto"/>
              <w:bottom w:val="single" w:sz="4" w:space="0" w:color="auto"/>
            </w:tcBorders>
            <w:vAlign w:val="bottom"/>
          </w:tcPr>
          <w:p w14:paraId="79D0B6B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Privatpersoner, inkl. I/S</w:t>
            </w:r>
          </w:p>
        </w:tc>
        <w:tc>
          <w:tcPr>
            <w:tcW w:w="1559" w:type="dxa"/>
            <w:tcBorders>
              <w:top w:val="single" w:sz="4" w:space="0" w:color="auto"/>
              <w:left w:val="single" w:sz="4" w:space="0" w:color="auto"/>
              <w:bottom w:val="single" w:sz="4" w:space="0" w:color="auto"/>
            </w:tcBorders>
            <w:vAlign w:val="bottom"/>
          </w:tcPr>
          <w:p w14:paraId="56FDDB33"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63CF1C3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Person, firma, forening m.v. Gælder også flere og kombinationer af disse.</w:t>
            </w:r>
          </w:p>
        </w:tc>
      </w:tr>
      <w:tr w:rsidR="00A53F59" w:rsidRPr="0051728E" w14:paraId="31CA5502"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29DC5808"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20</w:t>
            </w:r>
          </w:p>
        </w:tc>
        <w:tc>
          <w:tcPr>
            <w:tcW w:w="3406" w:type="dxa"/>
            <w:tcBorders>
              <w:top w:val="single" w:sz="4" w:space="0" w:color="auto"/>
              <w:left w:val="single" w:sz="4" w:space="0" w:color="auto"/>
              <w:bottom w:val="single" w:sz="4" w:space="0" w:color="auto"/>
            </w:tcBorders>
            <w:vAlign w:val="bottom"/>
          </w:tcPr>
          <w:p w14:paraId="0529F696"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Almen boligorganisation</w:t>
            </w:r>
          </w:p>
        </w:tc>
        <w:tc>
          <w:tcPr>
            <w:tcW w:w="1559" w:type="dxa"/>
            <w:tcBorders>
              <w:top w:val="single" w:sz="4" w:space="0" w:color="auto"/>
              <w:left w:val="single" w:sz="4" w:space="0" w:color="auto"/>
              <w:bottom w:val="single" w:sz="4" w:space="0" w:color="auto"/>
            </w:tcBorders>
            <w:vAlign w:val="bottom"/>
          </w:tcPr>
          <w:p w14:paraId="35E59D81"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44D81C81" w14:textId="77777777" w:rsidR="00A53F59" w:rsidRPr="00564F1F" w:rsidRDefault="00A53F59" w:rsidP="00AB238A">
            <w:pPr>
              <w:rPr>
                <w:rFonts w:ascii="Trebuchet MS" w:hAnsi="Trebuchet MS" w:cs="Trebuchet MS"/>
                <w:sz w:val="18"/>
                <w:szCs w:val="18"/>
              </w:rPr>
            </w:pPr>
          </w:p>
        </w:tc>
      </w:tr>
      <w:tr w:rsidR="00A53F59" w:rsidRPr="0051728E" w14:paraId="6C4A40C1"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3A2C06E4"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30</w:t>
            </w:r>
          </w:p>
        </w:tc>
        <w:tc>
          <w:tcPr>
            <w:tcW w:w="3406" w:type="dxa"/>
            <w:tcBorders>
              <w:top w:val="single" w:sz="4" w:space="0" w:color="auto"/>
              <w:left w:val="single" w:sz="4" w:space="0" w:color="auto"/>
              <w:bottom w:val="single" w:sz="4" w:space="0" w:color="auto"/>
            </w:tcBorders>
            <w:vAlign w:val="bottom"/>
          </w:tcPr>
          <w:p w14:paraId="4611388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A/S, ApS og andre selskaber</w:t>
            </w:r>
          </w:p>
        </w:tc>
        <w:tc>
          <w:tcPr>
            <w:tcW w:w="1559" w:type="dxa"/>
            <w:tcBorders>
              <w:top w:val="single" w:sz="4" w:space="0" w:color="auto"/>
              <w:left w:val="single" w:sz="4" w:space="0" w:color="auto"/>
              <w:bottom w:val="single" w:sz="4" w:space="0" w:color="auto"/>
            </w:tcBorders>
            <w:vAlign w:val="bottom"/>
          </w:tcPr>
          <w:p w14:paraId="1DB1D1B5"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49C6D79B" w14:textId="77777777" w:rsidR="00A53F59" w:rsidRPr="00564F1F" w:rsidRDefault="00A53F59" w:rsidP="00AB238A">
            <w:pPr>
              <w:rPr>
                <w:rFonts w:ascii="Trebuchet MS" w:hAnsi="Trebuchet MS" w:cs="Trebuchet MS"/>
                <w:sz w:val="18"/>
                <w:szCs w:val="18"/>
              </w:rPr>
            </w:pPr>
          </w:p>
        </w:tc>
      </w:tr>
      <w:tr w:rsidR="00A53F59" w:rsidRPr="0051728E" w14:paraId="31EFA84B"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77A31815"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40</w:t>
            </w:r>
          </w:p>
        </w:tc>
        <w:tc>
          <w:tcPr>
            <w:tcW w:w="3406" w:type="dxa"/>
            <w:tcBorders>
              <w:top w:val="single" w:sz="4" w:space="0" w:color="auto"/>
              <w:left w:val="single" w:sz="4" w:space="0" w:color="auto"/>
              <w:bottom w:val="single" w:sz="4" w:space="0" w:color="auto"/>
            </w:tcBorders>
            <w:vAlign w:val="bottom"/>
          </w:tcPr>
          <w:p w14:paraId="46DFD41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Forening, Legater og Institutioner</w:t>
            </w:r>
          </w:p>
        </w:tc>
        <w:tc>
          <w:tcPr>
            <w:tcW w:w="1559" w:type="dxa"/>
            <w:tcBorders>
              <w:top w:val="single" w:sz="4" w:space="0" w:color="auto"/>
              <w:left w:val="single" w:sz="4" w:space="0" w:color="auto"/>
              <w:bottom w:val="single" w:sz="4" w:space="0" w:color="auto"/>
            </w:tcBorders>
            <w:vAlign w:val="bottom"/>
          </w:tcPr>
          <w:p w14:paraId="13D856F1"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6D8C1432" w14:textId="77777777" w:rsidR="00A53F59" w:rsidRPr="00564F1F" w:rsidRDefault="00A53F59" w:rsidP="00AB238A">
            <w:pPr>
              <w:rPr>
                <w:rFonts w:ascii="Trebuchet MS" w:hAnsi="Trebuchet MS" w:cs="Trebuchet MS"/>
                <w:sz w:val="18"/>
                <w:szCs w:val="18"/>
              </w:rPr>
            </w:pPr>
          </w:p>
        </w:tc>
      </w:tr>
      <w:tr w:rsidR="00A53F59" w:rsidRPr="0051728E" w14:paraId="4091DFBE"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52180EE6"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41</w:t>
            </w:r>
          </w:p>
        </w:tc>
        <w:tc>
          <w:tcPr>
            <w:tcW w:w="3406" w:type="dxa"/>
            <w:tcBorders>
              <w:top w:val="single" w:sz="4" w:space="0" w:color="auto"/>
              <w:left w:val="single" w:sz="4" w:space="0" w:color="auto"/>
              <w:bottom w:val="single" w:sz="4" w:space="0" w:color="auto"/>
            </w:tcBorders>
            <w:vAlign w:val="bottom"/>
          </w:tcPr>
          <w:p w14:paraId="00007C9A"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Private andelsboligforeninger</w:t>
            </w:r>
          </w:p>
        </w:tc>
        <w:tc>
          <w:tcPr>
            <w:tcW w:w="1559" w:type="dxa"/>
            <w:tcBorders>
              <w:top w:val="single" w:sz="4" w:space="0" w:color="auto"/>
              <w:left w:val="single" w:sz="4" w:space="0" w:color="auto"/>
              <w:bottom w:val="single" w:sz="4" w:space="0" w:color="auto"/>
            </w:tcBorders>
            <w:vAlign w:val="bottom"/>
          </w:tcPr>
          <w:p w14:paraId="2DB8DAC4"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27AD5B3C" w14:textId="77777777" w:rsidR="00A53F59" w:rsidRPr="00564F1F" w:rsidRDefault="00A53F59" w:rsidP="00AB238A">
            <w:pPr>
              <w:rPr>
                <w:rFonts w:ascii="Trebuchet MS" w:hAnsi="Trebuchet MS" w:cs="Trebuchet MS"/>
                <w:sz w:val="18"/>
                <w:szCs w:val="18"/>
              </w:rPr>
            </w:pPr>
          </w:p>
        </w:tc>
      </w:tr>
      <w:tr w:rsidR="00A53F59" w:rsidRPr="0051728E" w14:paraId="6AD82283" w14:textId="77777777" w:rsidTr="00B13396">
        <w:trPr>
          <w:trHeight w:hRule="exact" w:val="417"/>
        </w:trPr>
        <w:tc>
          <w:tcPr>
            <w:tcW w:w="1947" w:type="dxa"/>
            <w:tcBorders>
              <w:top w:val="single" w:sz="4" w:space="0" w:color="auto"/>
              <w:left w:val="single" w:sz="4" w:space="0" w:color="auto"/>
              <w:bottom w:val="single" w:sz="4" w:space="0" w:color="auto"/>
              <w:right w:val="single" w:sz="4" w:space="0" w:color="auto"/>
            </w:tcBorders>
            <w:shd w:val="clear" w:color="auto" w:fill="D9D9D9"/>
            <w:vAlign w:val="center"/>
          </w:tcPr>
          <w:p w14:paraId="374158C9" w14:textId="77777777" w:rsidR="00A53F59" w:rsidRPr="00564F1F" w:rsidRDefault="00A53F59" w:rsidP="00F12ED6">
            <w:pPr>
              <w:jc w:val="center"/>
              <w:rPr>
                <w:rFonts w:ascii="Trebuchet MS" w:hAnsi="Trebuchet MS" w:cs="Trebuchet MS"/>
                <w:sz w:val="18"/>
                <w:szCs w:val="18"/>
              </w:rPr>
            </w:pPr>
            <w:r w:rsidRPr="00564F1F">
              <w:rPr>
                <w:rFonts w:ascii="Trebuchet MS" w:hAnsi="Trebuchet MS" w:cs="Trebuchet MS"/>
                <w:sz w:val="18"/>
                <w:szCs w:val="18"/>
              </w:rPr>
              <w:t>50</w:t>
            </w:r>
          </w:p>
        </w:tc>
        <w:tc>
          <w:tcPr>
            <w:tcW w:w="3406" w:type="dxa"/>
            <w:tcBorders>
              <w:top w:val="single" w:sz="4" w:space="0" w:color="auto"/>
              <w:left w:val="single" w:sz="4" w:space="0" w:color="auto"/>
              <w:bottom w:val="single" w:sz="4" w:space="0" w:color="auto"/>
            </w:tcBorders>
            <w:vAlign w:val="center"/>
          </w:tcPr>
          <w:p w14:paraId="60F7EBE9" w14:textId="77777777" w:rsidR="00A53F59" w:rsidRPr="00564F1F" w:rsidRDefault="00A53F59" w:rsidP="00F12ED6">
            <w:pPr>
              <w:rPr>
                <w:rFonts w:ascii="Trebuchet MS" w:hAnsi="Trebuchet MS" w:cs="Trebuchet MS"/>
                <w:sz w:val="18"/>
                <w:szCs w:val="18"/>
              </w:rPr>
            </w:pPr>
            <w:r w:rsidRPr="00564F1F">
              <w:rPr>
                <w:rFonts w:ascii="Trebuchet MS" w:hAnsi="Trebuchet MS" w:cs="Trebuchet MS"/>
                <w:sz w:val="18"/>
                <w:szCs w:val="18"/>
              </w:rPr>
              <w:t>Beliggenhedskommune</w:t>
            </w:r>
          </w:p>
        </w:tc>
        <w:tc>
          <w:tcPr>
            <w:tcW w:w="1559" w:type="dxa"/>
            <w:tcBorders>
              <w:top w:val="single" w:sz="4" w:space="0" w:color="auto"/>
              <w:left w:val="single" w:sz="4" w:space="0" w:color="auto"/>
              <w:bottom w:val="single" w:sz="4" w:space="0" w:color="auto"/>
            </w:tcBorders>
            <w:vAlign w:val="center"/>
          </w:tcPr>
          <w:p w14:paraId="22224222"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174FC8D4"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Den kommune, hvor ejendommen er beliggende. Den kommunale forvaltning – ikke private selskaber ejet 100% af Kommune.  F.eks. forsyningsselskaber.</w:t>
            </w:r>
          </w:p>
        </w:tc>
      </w:tr>
      <w:tr w:rsidR="00A53F59" w:rsidRPr="0051728E" w14:paraId="3AC12C84"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00B0EFF5"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60</w:t>
            </w:r>
          </w:p>
        </w:tc>
        <w:tc>
          <w:tcPr>
            <w:tcW w:w="3406" w:type="dxa"/>
            <w:tcBorders>
              <w:top w:val="single" w:sz="4" w:space="0" w:color="auto"/>
              <w:left w:val="single" w:sz="4" w:space="0" w:color="auto"/>
              <w:bottom w:val="single" w:sz="4" w:space="0" w:color="auto"/>
            </w:tcBorders>
            <w:vAlign w:val="bottom"/>
          </w:tcPr>
          <w:p w14:paraId="1EF240EE"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Anden primærkommune</w:t>
            </w:r>
          </w:p>
        </w:tc>
        <w:tc>
          <w:tcPr>
            <w:tcW w:w="1559" w:type="dxa"/>
            <w:tcBorders>
              <w:top w:val="single" w:sz="4" w:space="0" w:color="auto"/>
              <w:left w:val="single" w:sz="4" w:space="0" w:color="auto"/>
              <w:bottom w:val="single" w:sz="4" w:space="0" w:color="auto"/>
            </w:tcBorders>
            <w:vAlign w:val="bottom"/>
          </w:tcPr>
          <w:p w14:paraId="4EB1A368"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0FD6B3EC" w14:textId="77777777" w:rsidR="00A53F59" w:rsidRPr="00564F1F" w:rsidRDefault="00A53F59" w:rsidP="00AB238A">
            <w:pPr>
              <w:rPr>
                <w:rFonts w:ascii="Trebuchet MS" w:hAnsi="Trebuchet MS" w:cs="Trebuchet MS"/>
                <w:sz w:val="18"/>
                <w:szCs w:val="18"/>
              </w:rPr>
            </w:pPr>
          </w:p>
        </w:tc>
      </w:tr>
      <w:tr w:rsidR="00A53F59" w:rsidRPr="0051728E" w14:paraId="5EDBDAA4"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1FD59E3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70</w:t>
            </w:r>
          </w:p>
        </w:tc>
        <w:tc>
          <w:tcPr>
            <w:tcW w:w="3406" w:type="dxa"/>
            <w:tcBorders>
              <w:top w:val="single" w:sz="4" w:space="0" w:color="auto"/>
              <w:left w:val="single" w:sz="4" w:space="0" w:color="auto"/>
              <w:bottom w:val="single" w:sz="4" w:space="0" w:color="auto"/>
            </w:tcBorders>
            <w:vAlign w:val="bottom"/>
          </w:tcPr>
          <w:p w14:paraId="612485A4"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Region</w:t>
            </w:r>
          </w:p>
        </w:tc>
        <w:tc>
          <w:tcPr>
            <w:tcW w:w="1559" w:type="dxa"/>
            <w:tcBorders>
              <w:top w:val="single" w:sz="4" w:space="0" w:color="auto"/>
              <w:left w:val="single" w:sz="4" w:space="0" w:color="auto"/>
              <w:bottom w:val="single" w:sz="4" w:space="0" w:color="auto"/>
            </w:tcBorders>
            <w:vAlign w:val="bottom"/>
          </w:tcPr>
          <w:p w14:paraId="5127CB9B"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7EBAC9C7" w14:textId="77777777" w:rsidR="00A53F59" w:rsidRPr="00564F1F" w:rsidRDefault="00A53F59" w:rsidP="00AB238A">
            <w:pPr>
              <w:rPr>
                <w:rFonts w:ascii="Trebuchet MS" w:hAnsi="Trebuchet MS" w:cs="Trebuchet MS"/>
                <w:sz w:val="18"/>
                <w:szCs w:val="18"/>
              </w:rPr>
            </w:pPr>
            <w:proofErr w:type="gramStart"/>
            <w:r w:rsidRPr="00564F1F">
              <w:rPr>
                <w:rFonts w:ascii="Trebuchet MS" w:hAnsi="Trebuchet MS" w:cs="Trebuchet MS"/>
                <w:sz w:val="18"/>
                <w:szCs w:val="18"/>
              </w:rPr>
              <w:t>Regions forvaltningen</w:t>
            </w:r>
            <w:proofErr w:type="gramEnd"/>
            <w:r w:rsidRPr="00564F1F">
              <w:rPr>
                <w:rFonts w:ascii="Trebuchet MS" w:hAnsi="Trebuchet MS" w:cs="Trebuchet MS"/>
                <w:sz w:val="18"/>
                <w:szCs w:val="18"/>
              </w:rPr>
              <w:t>.</w:t>
            </w:r>
          </w:p>
        </w:tc>
      </w:tr>
      <w:tr w:rsidR="00A53F59" w:rsidRPr="0051728E" w14:paraId="3FE06AF7"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335FAF74"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80</w:t>
            </w:r>
          </w:p>
        </w:tc>
        <w:tc>
          <w:tcPr>
            <w:tcW w:w="3406" w:type="dxa"/>
            <w:tcBorders>
              <w:top w:val="single" w:sz="4" w:space="0" w:color="auto"/>
              <w:left w:val="single" w:sz="4" w:space="0" w:color="auto"/>
              <w:bottom w:val="single" w:sz="4" w:space="0" w:color="auto"/>
            </w:tcBorders>
            <w:vAlign w:val="bottom"/>
          </w:tcPr>
          <w:p w14:paraId="78DAC1DD"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Staten</w:t>
            </w:r>
          </w:p>
        </w:tc>
        <w:tc>
          <w:tcPr>
            <w:tcW w:w="1559" w:type="dxa"/>
            <w:tcBorders>
              <w:top w:val="single" w:sz="4" w:space="0" w:color="auto"/>
              <w:left w:val="single" w:sz="4" w:space="0" w:color="auto"/>
              <w:bottom w:val="single" w:sz="4" w:space="0" w:color="auto"/>
            </w:tcBorders>
            <w:vAlign w:val="bottom"/>
          </w:tcPr>
          <w:p w14:paraId="7B4C3B7C"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3692FC28" w14:textId="77777777" w:rsidR="00A53F59" w:rsidRPr="00564F1F" w:rsidRDefault="00A53F59" w:rsidP="00B25FCC">
            <w:pPr>
              <w:rPr>
                <w:rFonts w:ascii="Trebuchet MS" w:hAnsi="Trebuchet MS" w:cs="Trebuchet MS"/>
                <w:sz w:val="18"/>
                <w:szCs w:val="18"/>
              </w:rPr>
            </w:pPr>
            <w:r w:rsidRPr="00564F1F">
              <w:rPr>
                <w:rFonts w:ascii="Trebuchet MS" w:hAnsi="Trebuchet MS" w:cs="Trebuchet MS"/>
                <w:sz w:val="18"/>
                <w:szCs w:val="18"/>
              </w:rPr>
              <w:t xml:space="preserve">Staten eller en myndighed under staten f.eks. Naturstyrelsen </w:t>
            </w:r>
            <w:r w:rsidRPr="00D04EF6">
              <w:rPr>
                <w:rFonts w:ascii="Trebuchet MS" w:hAnsi="Trebuchet MS" w:cs="Trebuchet MS"/>
                <w:sz w:val="18"/>
                <w:szCs w:val="18"/>
              </w:rPr>
              <w:t xml:space="preserve">eller </w:t>
            </w:r>
            <w:r w:rsidR="00B25FCC" w:rsidRPr="00D04EF6">
              <w:rPr>
                <w:rFonts w:ascii="Trebuchet MS" w:hAnsi="Trebuchet MS" w:cs="Trebuchet MS"/>
                <w:sz w:val="18"/>
                <w:szCs w:val="18"/>
              </w:rPr>
              <w:t>GST</w:t>
            </w:r>
          </w:p>
        </w:tc>
      </w:tr>
      <w:tr w:rsidR="00A53F59" w:rsidRPr="0051728E" w14:paraId="0487A4B9" w14:textId="77777777" w:rsidTr="00F23975">
        <w:trPr>
          <w:trHeight w:hRule="exact" w:val="420"/>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1F7456C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90</w:t>
            </w:r>
          </w:p>
        </w:tc>
        <w:tc>
          <w:tcPr>
            <w:tcW w:w="3406" w:type="dxa"/>
            <w:tcBorders>
              <w:top w:val="single" w:sz="4" w:space="0" w:color="auto"/>
              <w:left w:val="single" w:sz="4" w:space="0" w:color="auto"/>
              <w:bottom w:val="single" w:sz="4" w:space="0" w:color="auto"/>
            </w:tcBorders>
            <w:vAlign w:val="bottom"/>
          </w:tcPr>
          <w:p w14:paraId="4D32E4D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Andre ejerforhold</w:t>
            </w:r>
          </w:p>
        </w:tc>
        <w:tc>
          <w:tcPr>
            <w:tcW w:w="1559" w:type="dxa"/>
            <w:tcBorders>
              <w:top w:val="single" w:sz="4" w:space="0" w:color="auto"/>
              <w:left w:val="single" w:sz="4" w:space="0" w:color="auto"/>
              <w:bottom w:val="single" w:sz="4" w:space="0" w:color="auto"/>
            </w:tcBorders>
            <w:vAlign w:val="bottom"/>
          </w:tcPr>
          <w:p w14:paraId="3481FB4D"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799281BA" w14:textId="6BC95F44" w:rsidR="00A53F59" w:rsidRPr="00564F1F" w:rsidRDefault="00A1206A" w:rsidP="00AB238A">
            <w:pPr>
              <w:rPr>
                <w:rFonts w:ascii="Trebuchet MS" w:hAnsi="Trebuchet MS" w:cs="Trebuchet MS"/>
                <w:sz w:val="18"/>
                <w:szCs w:val="18"/>
              </w:rPr>
            </w:pPr>
            <w:r w:rsidRPr="000B1DC6">
              <w:rPr>
                <w:rFonts w:ascii="Trebuchet MS" w:hAnsi="Trebuchet MS" w:cs="Trebuchet MS"/>
                <w:color w:val="4F81BD"/>
                <w:sz w:val="18"/>
                <w:szCs w:val="18"/>
              </w:rPr>
              <w:t>Ikke omfattet af andre kendte ejerforhold</w:t>
            </w:r>
          </w:p>
        </w:tc>
      </w:tr>
      <w:tr w:rsidR="00A1206A" w:rsidRPr="000B1DC6" w14:paraId="0A013B58"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62C7131D" w14:textId="77777777" w:rsidR="00A1206A" w:rsidRPr="000B1DC6" w:rsidRDefault="00A1206A"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3406" w:type="dxa"/>
            <w:tcBorders>
              <w:top w:val="single" w:sz="4" w:space="0" w:color="auto"/>
              <w:left w:val="single" w:sz="4" w:space="0" w:color="auto"/>
              <w:bottom w:val="single" w:sz="4" w:space="0" w:color="auto"/>
            </w:tcBorders>
            <w:vAlign w:val="bottom"/>
          </w:tcPr>
          <w:p w14:paraId="0A352B6F" w14:textId="77777777" w:rsidR="00A1206A" w:rsidRPr="000B1DC6" w:rsidRDefault="00A1206A"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w:t>
            </w:r>
          </w:p>
        </w:tc>
        <w:tc>
          <w:tcPr>
            <w:tcW w:w="1559" w:type="dxa"/>
            <w:tcBorders>
              <w:top w:val="single" w:sz="4" w:space="0" w:color="auto"/>
              <w:left w:val="single" w:sz="4" w:space="0" w:color="auto"/>
              <w:bottom w:val="single" w:sz="4" w:space="0" w:color="auto"/>
            </w:tcBorders>
            <w:vAlign w:val="bottom"/>
          </w:tcPr>
          <w:p w14:paraId="34D00A61" w14:textId="77777777" w:rsidR="00A1206A" w:rsidRPr="000B1DC6" w:rsidRDefault="00A1206A" w:rsidP="00B13396">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6740" w:type="dxa"/>
            <w:tcBorders>
              <w:top w:val="single" w:sz="4" w:space="0" w:color="auto"/>
              <w:left w:val="single" w:sz="4" w:space="0" w:color="auto"/>
              <w:bottom w:val="single" w:sz="4" w:space="0" w:color="auto"/>
            </w:tcBorders>
            <w:vAlign w:val="bottom"/>
          </w:tcPr>
          <w:p w14:paraId="2C2B08E6" w14:textId="77777777" w:rsidR="00A1206A" w:rsidRPr="000B1DC6" w:rsidRDefault="00A1206A"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16ABEF56" w14:textId="77777777" w:rsidR="00503CF3" w:rsidRPr="00A32757" w:rsidRDefault="00461B48" w:rsidP="00F23718">
      <w:pPr>
        <w:pStyle w:val="Overskrift3"/>
        <w:rPr>
          <w:b w:val="0"/>
          <w:szCs w:val="20"/>
        </w:rPr>
      </w:pPr>
      <w:bookmarkStart w:id="123" w:name="_Toc292448054"/>
      <w:bookmarkStart w:id="124" w:name="_Toc292448223"/>
      <w:bookmarkStart w:id="125" w:name="_Toc292692152"/>
      <w:bookmarkStart w:id="126" w:name="_Toc292713279"/>
      <w:bookmarkStart w:id="127" w:name="_Toc292865165"/>
      <w:bookmarkStart w:id="128" w:name="_Toc63351390"/>
      <w:r>
        <w:t>4</w:t>
      </w:r>
      <w:r w:rsidR="00503CF3" w:rsidRPr="00A32757">
        <w:t>.3.</w:t>
      </w:r>
      <w:r w:rsidR="00F02A82">
        <w:t>3</w:t>
      </w:r>
      <w:r w:rsidR="00503CF3" w:rsidRPr="00A32757">
        <w:t xml:space="preserve"> </w:t>
      </w:r>
      <w:r w:rsidR="00503CF3">
        <w:t>Tilstand</w:t>
      </w:r>
      <w:bookmarkEnd w:id="123"/>
      <w:bookmarkEnd w:id="124"/>
      <w:bookmarkEnd w:id="125"/>
      <w:bookmarkEnd w:id="126"/>
      <w:bookmarkEnd w:id="127"/>
      <w:r w:rsidR="00B778E1">
        <w:t xml:space="preserve"> (</w:t>
      </w:r>
      <w:proofErr w:type="spellStart"/>
      <w:r w:rsidR="00B778E1" w:rsidRPr="004D056C">
        <w:t>d_basis_tilstand</w:t>
      </w:r>
      <w:proofErr w:type="spellEnd"/>
      <w:r w:rsidR="00B778E1">
        <w:t>)</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403"/>
        <w:gridCol w:w="1403"/>
        <w:gridCol w:w="8912"/>
      </w:tblGrid>
      <w:tr w:rsidR="00B13396" w:rsidRPr="00AA6DA1" w14:paraId="12787510" w14:textId="77777777" w:rsidTr="00B13396">
        <w:trPr>
          <w:trHeight w:val="217"/>
        </w:trPr>
        <w:tc>
          <w:tcPr>
            <w:tcW w:w="1930" w:type="dxa"/>
            <w:tcBorders>
              <w:bottom w:val="single" w:sz="4" w:space="0" w:color="auto"/>
            </w:tcBorders>
            <w:shd w:val="clear" w:color="auto" w:fill="D9D9D9"/>
            <w:vAlign w:val="bottom"/>
          </w:tcPr>
          <w:p w14:paraId="5D0967EB" w14:textId="77777777" w:rsidR="00B13396" w:rsidRPr="00E5776E" w:rsidRDefault="00B13396"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tilstand_kode</w:t>
            </w:r>
            <w:proofErr w:type="spellEnd"/>
          </w:p>
        </w:tc>
        <w:tc>
          <w:tcPr>
            <w:tcW w:w="1403" w:type="dxa"/>
            <w:tcBorders>
              <w:bottom w:val="single" w:sz="4" w:space="0" w:color="auto"/>
            </w:tcBorders>
            <w:shd w:val="clear" w:color="auto" w:fill="D9D9D9"/>
            <w:vAlign w:val="bottom"/>
          </w:tcPr>
          <w:p w14:paraId="4CE48C9E" w14:textId="77777777" w:rsidR="00B13396"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t</w:t>
            </w:r>
            <w:r w:rsidR="00B13396" w:rsidRPr="00E5776E">
              <w:rPr>
                <w:rFonts w:ascii="Trebuchet MS" w:hAnsi="Trebuchet MS" w:cs="Trebuchet MS"/>
                <w:b/>
                <w:bCs/>
                <w:sz w:val="18"/>
                <w:szCs w:val="18"/>
              </w:rPr>
              <w:t>ilstand</w:t>
            </w:r>
          </w:p>
        </w:tc>
        <w:tc>
          <w:tcPr>
            <w:tcW w:w="1403" w:type="dxa"/>
            <w:tcBorders>
              <w:bottom w:val="single" w:sz="4" w:space="0" w:color="auto"/>
            </w:tcBorders>
            <w:shd w:val="clear" w:color="auto" w:fill="D9D9D9"/>
          </w:tcPr>
          <w:p w14:paraId="76F378F7" w14:textId="77777777" w:rsidR="00B13396" w:rsidRPr="00E5776E" w:rsidRDefault="006D14B8" w:rsidP="00AA6DA1">
            <w:pPr>
              <w:rPr>
                <w:rFonts w:ascii="Trebuchet MS" w:hAnsi="Trebuchet MS" w:cs="Trebuchet MS"/>
                <w:b/>
                <w:bCs/>
                <w:sz w:val="18"/>
                <w:szCs w:val="18"/>
              </w:rPr>
            </w:pPr>
            <w:r w:rsidRPr="00E5776E">
              <w:rPr>
                <w:rFonts w:ascii="Trebuchet MS" w:hAnsi="Trebuchet MS" w:cs="Trebuchet MS"/>
                <w:b/>
                <w:bCs/>
                <w:sz w:val="18"/>
                <w:szCs w:val="18"/>
              </w:rPr>
              <w:t>a</w:t>
            </w:r>
            <w:r w:rsidR="00B13396" w:rsidRPr="00E5776E">
              <w:rPr>
                <w:rFonts w:ascii="Trebuchet MS" w:hAnsi="Trebuchet MS" w:cs="Trebuchet MS"/>
                <w:b/>
                <w:bCs/>
                <w:sz w:val="18"/>
                <w:szCs w:val="18"/>
              </w:rPr>
              <w:t>ktiv</w:t>
            </w:r>
          </w:p>
        </w:tc>
        <w:tc>
          <w:tcPr>
            <w:tcW w:w="8912" w:type="dxa"/>
            <w:tcBorders>
              <w:bottom w:val="single" w:sz="4" w:space="0" w:color="auto"/>
            </w:tcBorders>
            <w:shd w:val="clear" w:color="auto" w:fill="D9D9D9"/>
            <w:vAlign w:val="bottom"/>
          </w:tcPr>
          <w:p w14:paraId="75748753" w14:textId="77777777" w:rsidR="00B13396" w:rsidRPr="00E5776E" w:rsidRDefault="00B13396" w:rsidP="00AA6DA1">
            <w:pPr>
              <w:rPr>
                <w:rFonts w:ascii="Trebuchet MS" w:hAnsi="Trebuchet MS" w:cs="Trebuchet MS"/>
                <w:b/>
                <w:bCs/>
                <w:sz w:val="18"/>
                <w:szCs w:val="18"/>
              </w:rPr>
            </w:pPr>
            <w:r w:rsidRPr="00E5776E">
              <w:rPr>
                <w:rFonts w:ascii="Trebuchet MS" w:hAnsi="Trebuchet MS" w:cs="Trebuchet MS"/>
                <w:b/>
                <w:bCs/>
                <w:sz w:val="18"/>
                <w:szCs w:val="18"/>
              </w:rPr>
              <w:t>Begrebsdefinition</w:t>
            </w:r>
          </w:p>
        </w:tc>
      </w:tr>
      <w:tr w:rsidR="00B13396" w:rsidRPr="0051728E" w14:paraId="2969DF7B" w14:textId="77777777" w:rsidTr="00B13396">
        <w:trPr>
          <w:trHeight w:hRule="exact" w:val="479"/>
        </w:trPr>
        <w:tc>
          <w:tcPr>
            <w:tcW w:w="1930" w:type="dxa"/>
            <w:tcBorders>
              <w:top w:val="single" w:sz="4" w:space="0" w:color="auto"/>
              <w:left w:val="single" w:sz="4" w:space="0" w:color="auto"/>
              <w:bottom w:val="single" w:sz="4" w:space="0" w:color="auto"/>
              <w:right w:val="single" w:sz="4" w:space="0" w:color="auto"/>
            </w:tcBorders>
            <w:shd w:val="clear" w:color="auto" w:fill="D9D9D9"/>
            <w:vAlign w:val="center"/>
          </w:tcPr>
          <w:p w14:paraId="322FAEAB"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1</w:t>
            </w:r>
          </w:p>
        </w:tc>
        <w:tc>
          <w:tcPr>
            <w:tcW w:w="1403" w:type="dxa"/>
            <w:tcBorders>
              <w:top w:val="single" w:sz="4" w:space="0" w:color="auto"/>
              <w:left w:val="single" w:sz="4" w:space="0" w:color="auto"/>
              <w:bottom w:val="single" w:sz="4" w:space="0" w:color="auto"/>
            </w:tcBorders>
            <w:vAlign w:val="center"/>
          </w:tcPr>
          <w:p w14:paraId="6A4CB760"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Dårlig</w:t>
            </w:r>
          </w:p>
        </w:tc>
        <w:tc>
          <w:tcPr>
            <w:tcW w:w="1403" w:type="dxa"/>
            <w:tcBorders>
              <w:top w:val="single" w:sz="4" w:space="0" w:color="auto"/>
              <w:left w:val="single" w:sz="4" w:space="0" w:color="auto"/>
              <w:bottom w:val="single" w:sz="4" w:space="0" w:color="auto"/>
              <w:right w:val="single" w:sz="4" w:space="0" w:color="auto"/>
            </w:tcBorders>
            <w:vAlign w:val="center"/>
          </w:tcPr>
          <w:p w14:paraId="1C23D53D"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25B84633"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Udskiftning eller vedligeholdelse tiltrængt/påkrævet. Fungerer ikke efter hensigten eller i fare for det sker inden for kort tid.</w:t>
            </w:r>
          </w:p>
        </w:tc>
      </w:tr>
      <w:tr w:rsidR="00B13396" w:rsidRPr="0051728E" w14:paraId="5F2FDC1E"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5DAF3A10"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2</w:t>
            </w:r>
          </w:p>
        </w:tc>
        <w:tc>
          <w:tcPr>
            <w:tcW w:w="1403" w:type="dxa"/>
            <w:tcBorders>
              <w:top w:val="single" w:sz="4" w:space="0" w:color="auto"/>
              <w:left w:val="single" w:sz="4" w:space="0" w:color="auto"/>
              <w:bottom w:val="single" w:sz="4" w:space="0" w:color="auto"/>
            </w:tcBorders>
            <w:vAlign w:val="bottom"/>
          </w:tcPr>
          <w:p w14:paraId="2653637D"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Middel</w:t>
            </w:r>
          </w:p>
        </w:tc>
        <w:tc>
          <w:tcPr>
            <w:tcW w:w="1403" w:type="dxa"/>
            <w:tcBorders>
              <w:top w:val="single" w:sz="4" w:space="0" w:color="auto"/>
              <w:left w:val="single" w:sz="4" w:space="0" w:color="auto"/>
              <w:bottom w:val="single" w:sz="4" w:space="0" w:color="auto"/>
              <w:right w:val="single" w:sz="4" w:space="0" w:color="auto"/>
            </w:tcBorders>
            <w:vAlign w:val="bottom"/>
          </w:tcPr>
          <w:p w14:paraId="681C668F"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249765FA"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Fungerer efter hensigten, men kunne trænge til vedligeholdelse for at forlænge levetiden/funktionen</w:t>
            </w:r>
          </w:p>
        </w:tc>
      </w:tr>
      <w:tr w:rsidR="00B13396" w:rsidRPr="0051728E" w14:paraId="17C2AA56"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4A1C62DC"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3</w:t>
            </w:r>
          </w:p>
        </w:tc>
        <w:tc>
          <w:tcPr>
            <w:tcW w:w="1403" w:type="dxa"/>
            <w:tcBorders>
              <w:top w:val="single" w:sz="4" w:space="0" w:color="auto"/>
              <w:left w:val="single" w:sz="4" w:space="0" w:color="auto"/>
              <w:bottom w:val="single" w:sz="4" w:space="0" w:color="auto"/>
            </w:tcBorders>
            <w:vAlign w:val="bottom"/>
          </w:tcPr>
          <w:p w14:paraId="3E096458"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God</w:t>
            </w:r>
          </w:p>
        </w:tc>
        <w:tc>
          <w:tcPr>
            <w:tcW w:w="1403" w:type="dxa"/>
            <w:tcBorders>
              <w:top w:val="single" w:sz="4" w:space="0" w:color="auto"/>
              <w:left w:val="single" w:sz="4" w:space="0" w:color="auto"/>
              <w:bottom w:val="single" w:sz="4" w:space="0" w:color="auto"/>
              <w:right w:val="single" w:sz="4" w:space="0" w:color="auto"/>
            </w:tcBorders>
            <w:vAlign w:val="bottom"/>
          </w:tcPr>
          <w:p w14:paraId="095B5652"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100B2CCF"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Tæt på lige så god som et nyt.</w:t>
            </w:r>
          </w:p>
        </w:tc>
      </w:tr>
      <w:tr w:rsidR="00B13396" w:rsidRPr="0051728E" w14:paraId="0CC23414"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220D745E"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8</w:t>
            </w:r>
          </w:p>
        </w:tc>
        <w:tc>
          <w:tcPr>
            <w:tcW w:w="1403" w:type="dxa"/>
            <w:tcBorders>
              <w:top w:val="single" w:sz="4" w:space="0" w:color="auto"/>
              <w:left w:val="single" w:sz="4" w:space="0" w:color="auto"/>
              <w:bottom w:val="single" w:sz="4" w:space="0" w:color="auto"/>
            </w:tcBorders>
            <w:vAlign w:val="bottom"/>
          </w:tcPr>
          <w:p w14:paraId="79360CCB"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Andet</w:t>
            </w:r>
          </w:p>
        </w:tc>
        <w:tc>
          <w:tcPr>
            <w:tcW w:w="1403" w:type="dxa"/>
            <w:tcBorders>
              <w:top w:val="single" w:sz="4" w:space="0" w:color="auto"/>
              <w:left w:val="single" w:sz="4" w:space="0" w:color="auto"/>
              <w:bottom w:val="single" w:sz="4" w:space="0" w:color="auto"/>
              <w:right w:val="single" w:sz="4" w:space="0" w:color="auto"/>
            </w:tcBorders>
            <w:vAlign w:val="bottom"/>
          </w:tcPr>
          <w:p w14:paraId="2995AF00"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6E675203"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Anden tilstand end Dårlig, Middel, God eller Ukendt.</w:t>
            </w:r>
          </w:p>
        </w:tc>
      </w:tr>
      <w:tr w:rsidR="00B13396" w:rsidRPr="0051728E" w14:paraId="3D0C81D1"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1154A7D4"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9</w:t>
            </w:r>
          </w:p>
        </w:tc>
        <w:tc>
          <w:tcPr>
            <w:tcW w:w="1403" w:type="dxa"/>
            <w:tcBorders>
              <w:top w:val="single" w:sz="4" w:space="0" w:color="auto"/>
              <w:left w:val="single" w:sz="4" w:space="0" w:color="auto"/>
              <w:bottom w:val="single" w:sz="4" w:space="0" w:color="auto"/>
            </w:tcBorders>
            <w:vAlign w:val="bottom"/>
          </w:tcPr>
          <w:p w14:paraId="77B72B35"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Ukendt</w:t>
            </w:r>
          </w:p>
        </w:tc>
        <w:tc>
          <w:tcPr>
            <w:tcW w:w="1403" w:type="dxa"/>
            <w:tcBorders>
              <w:top w:val="single" w:sz="4" w:space="0" w:color="auto"/>
              <w:left w:val="single" w:sz="4" w:space="0" w:color="auto"/>
              <w:bottom w:val="single" w:sz="4" w:space="0" w:color="auto"/>
              <w:right w:val="single" w:sz="4" w:space="0" w:color="auto"/>
            </w:tcBorders>
            <w:vAlign w:val="bottom"/>
          </w:tcPr>
          <w:p w14:paraId="49017D20"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592A0B9E"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Mangler viden til at kunne udfylde værdien med Dårlig, Middel eller God.</w:t>
            </w:r>
          </w:p>
        </w:tc>
      </w:tr>
    </w:tbl>
    <w:p w14:paraId="720D9437" w14:textId="77777777" w:rsidR="00F02A82" w:rsidRDefault="00C53D87" w:rsidP="00F02A82">
      <w:pPr>
        <w:pStyle w:val="Overskrift3"/>
      </w:pPr>
      <w:bookmarkStart w:id="129" w:name="_Toc63351391"/>
      <w:r w:rsidRPr="00814359">
        <w:lastRenderedPageBreak/>
        <w:t>4.3.4</w:t>
      </w:r>
      <w:r w:rsidR="00F02A82" w:rsidRPr="00814359">
        <w:t xml:space="preserve"> Vejkode/-navn</w:t>
      </w:r>
      <w:r w:rsidR="00B778E1" w:rsidRPr="00814359">
        <w:t xml:space="preserve"> (</w:t>
      </w:r>
      <w:proofErr w:type="spellStart"/>
      <w:r w:rsidR="00B778E1" w:rsidRPr="00814359">
        <w:t>d_</w:t>
      </w:r>
      <w:r w:rsidR="007C653D" w:rsidRPr="00814359">
        <w:t>vejnavn</w:t>
      </w:r>
      <w:proofErr w:type="spellEnd"/>
      <w:r w:rsidR="00B778E1" w:rsidRPr="00814359">
        <w:t>)</w:t>
      </w:r>
      <w:bookmarkEnd w:id="129"/>
    </w:p>
    <w:p w14:paraId="0DFC06D5" w14:textId="77777777" w:rsidR="007A7F05" w:rsidRPr="0042202B" w:rsidRDefault="007A7F05" w:rsidP="007A7F05">
      <w:r>
        <w:t>Kommunens egen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2"/>
        <w:gridCol w:w="1591"/>
        <w:gridCol w:w="1394"/>
        <w:gridCol w:w="3830"/>
        <w:gridCol w:w="2297"/>
        <w:gridCol w:w="2582"/>
      </w:tblGrid>
      <w:tr w:rsidR="002411F8" w:rsidRPr="0051728E" w14:paraId="0BA97DA7" w14:textId="77777777" w:rsidTr="002411F8">
        <w:tc>
          <w:tcPr>
            <w:tcW w:w="1757" w:type="dxa"/>
            <w:tcBorders>
              <w:bottom w:val="single" w:sz="4" w:space="0" w:color="auto"/>
            </w:tcBorders>
            <w:shd w:val="clear" w:color="auto" w:fill="CCCCCC"/>
            <w:vAlign w:val="bottom"/>
          </w:tcPr>
          <w:p w14:paraId="189ECECE" w14:textId="77777777" w:rsidR="002411F8"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v</w:t>
            </w:r>
            <w:r w:rsidR="002411F8" w:rsidRPr="00E5776E">
              <w:rPr>
                <w:rFonts w:ascii="Trebuchet MS" w:hAnsi="Trebuchet MS" w:cs="Trebuchet MS"/>
                <w:b/>
                <w:bCs/>
                <w:sz w:val="18"/>
                <w:szCs w:val="18"/>
              </w:rPr>
              <w:t>ejkode</w:t>
            </w:r>
          </w:p>
        </w:tc>
        <w:tc>
          <w:tcPr>
            <w:tcW w:w="1612" w:type="dxa"/>
            <w:tcBorders>
              <w:bottom w:val="single" w:sz="4" w:space="0" w:color="auto"/>
            </w:tcBorders>
            <w:shd w:val="clear" w:color="auto" w:fill="CCCCCC"/>
            <w:vAlign w:val="bottom"/>
          </w:tcPr>
          <w:p w14:paraId="1F707BDF" w14:textId="77777777" w:rsidR="002411F8" w:rsidRPr="00E5776E" w:rsidRDefault="00602892" w:rsidP="00AA6DA1">
            <w:pPr>
              <w:rPr>
                <w:rFonts w:ascii="Trebuchet MS" w:hAnsi="Trebuchet MS" w:cs="Trebuchet MS"/>
                <w:bCs/>
                <w:sz w:val="18"/>
                <w:szCs w:val="18"/>
              </w:rPr>
            </w:pPr>
            <w:r w:rsidRPr="00E5776E">
              <w:rPr>
                <w:rFonts w:ascii="Trebuchet MS" w:hAnsi="Trebuchet MS" w:cs="Trebuchet MS"/>
                <w:b/>
                <w:bCs/>
                <w:sz w:val="18"/>
                <w:szCs w:val="18"/>
              </w:rPr>
              <w:t>v</w:t>
            </w:r>
            <w:r w:rsidR="002411F8" w:rsidRPr="00E5776E">
              <w:rPr>
                <w:rFonts w:ascii="Trebuchet MS" w:hAnsi="Trebuchet MS" w:cs="Trebuchet MS"/>
                <w:b/>
                <w:bCs/>
                <w:sz w:val="18"/>
                <w:szCs w:val="18"/>
              </w:rPr>
              <w:t>ejnavn</w:t>
            </w:r>
          </w:p>
        </w:tc>
        <w:tc>
          <w:tcPr>
            <w:tcW w:w="1417" w:type="dxa"/>
            <w:tcBorders>
              <w:bottom w:val="single" w:sz="4" w:space="0" w:color="auto"/>
            </w:tcBorders>
            <w:shd w:val="clear" w:color="auto" w:fill="CCCCCC"/>
          </w:tcPr>
          <w:p w14:paraId="394CD4FB" w14:textId="77777777" w:rsidR="002411F8" w:rsidRPr="00E5776E" w:rsidRDefault="006D14B8" w:rsidP="00AA6DA1">
            <w:pPr>
              <w:rPr>
                <w:rFonts w:ascii="Trebuchet MS" w:hAnsi="Trebuchet MS" w:cs="Trebuchet MS"/>
                <w:b/>
                <w:bCs/>
                <w:sz w:val="18"/>
                <w:szCs w:val="18"/>
              </w:rPr>
            </w:pPr>
            <w:r w:rsidRPr="00E5776E">
              <w:rPr>
                <w:rFonts w:ascii="Trebuchet MS" w:hAnsi="Trebuchet MS" w:cs="Trebuchet MS"/>
                <w:b/>
                <w:bCs/>
                <w:sz w:val="18"/>
                <w:szCs w:val="18"/>
              </w:rPr>
              <w:t>a</w:t>
            </w:r>
            <w:r w:rsidR="002411F8" w:rsidRPr="00E5776E">
              <w:rPr>
                <w:rFonts w:ascii="Trebuchet MS" w:hAnsi="Trebuchet MS" w:cs="Trebuchet MS"/>
                <w:b/>
                <w:bCs/>
                <w:sz w:val="18"/>
                <w:szCs w:val="18"/>
              </w:rPr>
              <w:t>ktiv</w:t>
            </w:r>
          </w:p>
        </w:tc>
        <w:tc>
          <w:tcPr>
            <w:tcW w:w="3907" w:type="dxa"/>
            <w:tcBorders>
              <w:bottom w:val="single" w:sz="4" w:space="0" w:color="auto"/>
            </w:tcBorders>
            <w:shd w:val="clear" w:color="auto" w:fill="CCCCCC"/>
            <w:vAlign w:val="bottom"/>
          </w:tcPr>
          <w:p w14:paraId="53937926" w14:textId="77777777" w:rsidR="002411F8" w:rsidRPr="00E5776E" w:rsidRDefault="002411F8"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cvf_vejkode</w:t>
            </w:r>
            <w:proofErr w:type="spellEnd"/>
          </w:p>
        </w:tc>
        <w:tc>
          <w:tcPr>
            <w:tcW w:w="2343" w:type="dxa"/>
            <w:tcBorders>
              <w:bottom w:val="single" w:sz="4" w:space="0" w:color="auto"/>
            </w:tcBorders>
            <w:shd w:val="clear" w:color="auto" w:fill="CCCCCC"/>
            <w:vAlign w:val="bottom"/>
          </w:tcPr>
          <w:p w14:paraId="5B9B8A15" w14:textId="77777777" w:rsidR="002411F8" w:rsidRPr="00E5776E" w:rsidRDefault="002411F8"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postnr</w:t>
            </w:r>
            <w:proofErr w:type="spellEnd"/>
          </w:p>
        </w:tc>
        <w:tc>
          <w:tcPr>
            <w:tcW w:w="2616" w:type="dxa"/>
            <w:tcBorders>
              <w:bottom w:val="single" w:sz="4" w:space="0" w:color="auto"/>
            </w:tcBorders>
            <w:shd w:val="clear" w:color="auto" w:fill="CCCCCC"/>
            <w:vAlign w:val="bottom"/>
          </w:tcPr>
          <w:p w14:paraId="790D3B51" w14:textId="77777777" w:rsidR="002411F8"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k</w:t>
            </w:r>
            <w:r w:rsidR="002411F8" w:rsidRPr="00E5776E">
              <w:rPr>
                <w:rFonts w:ascii="Trebuchet MS" w:hAnsi="Trebuchet MS" w:cs="Trebuchet MS"/>
                <w:b/>
                <w:bCs/>
                <w:sz w:val="18"/>
                <w:szCs w:val="18"/>
              </w:rPr>
              <w:t>ommunekode</w:t>
            </w:r>
          </w:p>
        </w:tc>
      </w:tr>
      <w:tr w:rsidR="002411F8" w:rsidRPr="0051728E" w14:paraId="17C4A83B" w14:textId="77777777" w:rsidTr="002411F8">
        <w:tc>
          <w:tcPr>
            <w:tcW w:w="1757" w:type="dxa"/>
            <w:tcBorders>
              <w:top w:val="single" w:sz="4" w:space="0" w:color="auto"/>
              <w:left w:val="single" w:sz="4" w:space="0" w:color="auto"/>
              <w:bottom w:val="single" w:sz="4" w:space="0" w:color="auto"/>
              <w:right w:val="single" w:sz="4" w:space="0" w:color="auto"/>
            </w:tcBorders>
            <w:shd w:val="clear" w:color="auto" w:fill="D9D9D9"/>
            <w:vAlign w:val="bottom"/>
          </w:tcPr>
          <w:p w14:paraId="00462073" w14:textId="77777777" w:rsidR="002411F8" w:rsidRPr="00CE6370" w:rsidRDefault="002411F8" w:rsidP="00E52B23">
            <w:pPr>
              <w:jc w:val="right"/>
              <w:rPr>
                <w:rFonts w:ascii="Trebuchet MS" w:hAnsi="Trebuchet MS"/>
                <w:sz w:val="18"/>
                <w:szCs w:val="18"/>
              </w:rPr>
            </w:pPr>
          </w:p>
        </w:tc>
        <w:tc>
          <w:tcPr>
            <w:tcW w:w="1612" w:type="dxa"/>
            <w:tcBorders>
              <w:top w:val="single" w:sz="4" w:space="0" w:color="auto"/>
              <w:left w:val="single" w:sz="4" w:space="0" w:color="auto"/>
              <w:bottom w:val="single" w:sz="4" w:space="0" w:color="auto"/>
            </w:tcBorders>
            <w:shd w:val="clear" w:color="auto" w:fill="FFFFFF"/>
            <w:vAlign w:val="center"/>
          </w:tcPr>
          <w:p w14:paraId="1D5798C5" w14:textId="77777777" w:rsidR="002411F8" w:rsidRDefault="002411F8" w:rsidP="00E52B23">
            <w:pPr>
              <w:rPr>
                <w:sz w:val="16"/>
                <w:szCs w:val="16"/>
              </w:rPr>
            </w:pPr>
          </w:p>
        </w:tc>
        <w:tc>
          <w:tcPr>
            <w:tcW w:w="1417" w:type="dxa"/>
            <w:tcBorders>
              <w:top w:val="single" w:sz="4" w:space="0" w:color="auto"/>
              <w:left w:val="single" w:sz="4" w:space="0" w:color="auto"/>
              <w:bottom w:val="single" w:sz="4" w:space="0" w:color="auto"/>
            </w:tcBorders>
            <w:shd w:val="clear" w:color="auto" w:fill="FFFFFF"/>
          </w:tcPr>
          <w:p w14:paraId="448C91DD" w14:textId="77777777" w:rsidR="002411F8" w:rsidRPr="00564F1F" w:rsidRDefault="002411F8" w:rsidP="00E52B23">
            <w:pPr>
              <w:rPr>
                <w:rFonts w:ascii="Trebuchet MS" w:hAnsi="Trebuchet MS" w:cs="Trebuchet MS"/>
                <w:b/>
                <w:bCs/>
                <w:sz w:val="18"/>
                <w:szCs w:val="18"/>
              </w:rPr>
            </w:pP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5FC49A68" w14:textId="77777777" w:rsidR="002411F8" w:rsidRPr="00564F1F" w:rsidRDefault="002411F8" w:rsidP="00E52B23">
            <w:pPr>
              <w:rPr>
                <w:rFonts w:ascii="Trebuchet MS" w:hAnsi="Trebuchet MS" w:cs="Trebuchet MS"/>
                <w:b/>
                <w:bCs/>
                <w:sz w:val="18"/>
                <w:szCs w:val="18"/>
              </w:rPr>
            </w:pPr>
          </w:p>
        </w:tc>
        <w:tc>
          <w:tcPr>
            <w:tcW w:w="2343" w:type="dxa"/>
            <w:tcBorders>
              <w:top w:val="single" w:sz="4" w:space="0" w:color="auto"/>
              <w:left w:val="single" w:sz="4" w:space="0" w:color="auto"/>
              <w:bottom w:val="single" w:sz="4" w:space="0" w:color="auto"/>
            </w:tcBorders>
            <w:shd w:val="clear" w:color="auto" w:fill="FFFFFF"/>
          </w:tcPr>
          <w:p w14:paraId="146480CB" w14:textId="77777777" w:rsidR="002411F8" w:rsidRPr="00564F1F" w:rsidRDefault="002411F8" w:rsidP="00E52B23">
            <w:pPr>
              <w:rPr>
                <w:rFonts w:ascii="Trebuchet MS" w:hAnsi="Trebuchet MS" w:cs="Trebuchet MS"/>
                <w:b/>
                <w:bCs/>
                <w:sz w:val="18"/>
                <w:szCs w:val="18"/>
              </w:rPr>
            </w:pPr>
          </w:p>
        </w:tc>
        <w:tc>
          <w:tcPr>
            <w:tcW w:w="2616" w:type="dxa"/>
            <w:tcBorders>
              <w:top w:val="single" w:sz="4" w:space="0" w:color="auto"/>
              <w:left w:val="single" w:sz="4" w:space="0" w:color="auto"/>
              <w:bottom w:val="single" w:sz="4" w:space="0" w:color="auto"/>
            </w:tcBorders>
            <w:shd w:val="clear" w:color="auto" w:fill="FFFFFF"/>
          </w:tcPr>
          <w:p w14:paraId="6EADACA2" w14:textId="77777777" w:rsidR="002411F8" w:rsidRPr="00564F1F" w:rsidRDefault="002411F8" w:rsidP="00E52B23">
            <w:pPr>
              <w:rPr>
                <w:rFonts w:ascii="Trebuchet MS" w:hAnsi="Trebuchet MS" w:cs="Trebuchet MS"/>
                <w:b/>
                <w:bCs/>
                <w:sz w:val="18"/>
                <w:szCs w:val="18"/>
              </w:rPr>
            </w:pPr>
          </w:p>
        </w:tc>
      </w:tr>
      <w:tr w:rsidR="002411F8" w:rsidRPr="0051728E" w14:paraId="4D6E6D3D" w14:textId="77777777" w:rsidTr="002411F8">
        <w:tc>
          <w:tcPr>
            <w:tcW w:w="1757" w:type="dxa"/>
            <w:tcBorders>
              <w:top w:val="single" w:sz="4" w:space="0" w:color="auto"/>
              <w:left w:val="single" w:sz="4" w:space="0" w:color="auto"/>
              <w:bottom w:val="single" w:sz="4" w:space="0" w:color="auto"/>
              <w:right w:val="single" w:sz="4" w:space="0" w:color="auto"/>
            </w:tcBorders>
            <w:shd w:val="clear" w:color="auto" w:fill="D9D9D9"/>
            <w:vAlign w:val="bottom"/>
          </w:tcPr>
          <w:p w14:paraId="6E76B021" w14:textId="77777777" w:rsidR="002411F8" w:rsidRPr="00CE6370" w:rsidRDefault="002411F8" w:rsidP="00E52B23">
            <w:pPr>
              <w:jc w:val="right"/>
              <w:rPr>
                <w:rFonts w:ascii="Trebuchet MS" w:hAnsi="Trebuchet MS"/>
                <w:sz w:val="18"/>
                <w:szCs w:val="18"/>
              </w:rPr>
            </w:pPr>
          </w:p>
        </w:tc>
        <w:tc>
          <w:tcPr>
            <w:tcW w:w="1612" w:type="dxa"/>
            <w:tcBorders>
              <w:top w:val="single" w:sz="4" w:space="0" w:color="auto"/>
              <w:left w:val="single" w:sz="4" w:space="0" w:color="auto"/>
              <w:bottom w:val="single" w:sz="4" w:space="0" w:color="auto"/>
            </w:tcBorders>
            <w:shd w:val="clear" w:color="auto" w:fill="FFFFFF"/>
            <w:vAlign w:val="center"/>
          </w:tcPr>
          <w:p w14:paraId="5A4FD3E1" w14:textId="77777777" w:rsidR="002411F8" w:rsidRDefault="002411F8" w:rsidP="00E52B23">
            <w:pPr>
              <w:rPr>
                <w:sz w:val="16"/>
                <w:szCs w:val="16"/>
              </w:rPr>
            </w:pPr>
          </w:p>
        </w:tc>
        <w:tc>
          <w:tcPr>
            <w:tcW w:w="1417" w:type="dxa"/>
            <w:tcBorders>
              <w:top w:val="single" w:sz="4" w:space="0" w:color="auto"/>
              <w:left w:val="single" w:sz="4" w:space="0" w:color="auto"/>
              <w:bottom w:val="single" w:sz="4" w:space="0" w:color="auto"/>
            </w:tcBorders>
            <w:shd w:val="clear" w:color="auto" w:fill="FFFFFF"/>
          </w:tcPr>
          <w:p w14:paraId="43803C2D" w14:textId="77777777" w:rsidR="002411F8" w:rsidRPr="00564F1F" w:rsidRDefault="002411F8" w:rsidP="00E52B23">
            <w:pPr>
              <w:rPr>
                <w:rFonts w:ascii="Trebuchet MS" w:hAnsi="Trebuchet MS" w:cs="Trebuchet MS"/>
                <w:b/>
                <w:bCs/>
                <w:sz w:val="18"/>
                <w:szCs w:val="18"/>
              </w:rPr>
            </w:pP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2991513B" w14:textId="77777777" w:rsidR="002411F8" w:rsidRPr="00564F1F" w:rsidRDefault="002411F8" w:rsidP="00E52B23">
            <w:pPr>
              <w:rPr>
                <w:rFonts w:ascii="Trebuchet MS" w:hAnsi="Trebuchet MS" w:cs="Trebuchet MS"/>
                <w:b/>
                <w:bCs/>
                <w:sz w:val="18"/>
                <w:szCs w:val="18"/>
              </w:rPr>
            </w:pPr>
          </w:p>
        </w:tc>
        <w:tc>
          <w:tcPr>
            <w:tcW w:w="2343" w:type="dxa"/>
            <w:tcBorders>
              <w:top w:val="single" w:sz="4" w:space="0" w:color="auto"/>
              <w:left w:val="single" w:sz="4" w:space="0" w:color="auto"/>
              <w:bottom w:val="single" w:sz="4" w:space="0" w:color="auto"/>
            </w:tcBorders>
            <w:shd w:val="clear" w:color="auto" w:fill="FFFFFF"/>
          </w:tcPr>
          <w:p w14:paraId="46E617D4" w14:textId="77777777" w:rsidR="002411F8" w:rsidRPr="00564F1F" w:rsidRDefault="002411F8" w:rsidP="00E52B23">
            <w:pPr>
              <w:rPr>
                <w:rFonts w:ascii="Trebuchet MS" w:hAnsi="Trebuchet MS" w:cs="Trebuchet MS"/>
                <w:b/>
                <w:bCs/>
                <w:sz w:val="18"/>
                <w:szCs w:val="18"/>
              </w:rPr>
            </w:pPr>
          </w:p>
        </w:tc>
        <w:tc>
          <w:tcPr>
            <w:tcW w:w="2616" w:type="dxa"/>
            <w:tcBorders>
              <w:top w:val="single" w:sz="4" w:space="0" w:color="auto"/>
              <w:left w:val="single" w:sz="4" w:space="0" w:color="auto"/>
              <w:bottom w:val="single" w:sz="4" w:space="0" w:color="auto"/>
            </w:tcBorders>
            <w:shd w:val="clear" w:color="auto" w:fill="FFFFFF"/>
          </w:tcPr>
          <w:p w14:paraId="042D003A" w14:textId="77777777" w:rsidR="002411F8" w:rsidRPr="00564F1F" w:rsidRDefault="002411F8" w:rsidP="00E52B23">
            <w:pPr>
              <w:rPr>
                <w:rFonts w:ascii="Trebuchet MS" w:hAnsi="Trebuchet MS" w:cs="Trebuchet MS"/>
                <w:b/>
                <w:bCs/>
                <w:sz w:val="18"/>
                <w:szCs w:val="18"/>
              </w:rPr>
            </w:pPr>
          </w:p>
        </w:tc>
      </w:tr>
    </w:tbl>
    <w:p w14:paraId="5A18D61D" w14:textId="77777777" w:rsidR="00F02A82" w:rsidRPr="00AA5407" w:rsidRDefault="00F02A82" w:rsidP="00F02A82">
      <w:pPr>
        <w:pStyle w:val="Overskrift3"/>
        <w:rPr>
          <w:color w:val="808080"/>
        </w:rPr>
      </w:pPr>
      <w:bookmarkStart w:id="130" w:name="_Toc63351392"/>
      <w:r w:rsidRPr="00AA5407">
        <w:rPr>
          <w:color w:val="808080"/>
        </w:rPr>
        <w:t>4.3.</w:t>
      </w:r>
      <w:r w:rsidR="00C53D87" w:rsidRPr="00AA5407">
        <w:rPr>
          <w:color w:val="808080"/>
        </w:rPr>
        <w:t>5</w:t>
      </w:r>
      <w:r w:rsidRPr="00AA5407">
        <w:rPr>
          <w:color w:val="808080"/>
        </w:rPr>
        <w:t xml:space="preserve"> Dis</w:t>
      </w:r>
      <w:r w:rsidR="00E6764E" w:rsidRPr="00AA5407">
        <w:rPr>
          <w:color w:val="808080"/>
        </w:rPr>
        <w:t>tr</w:t>
      </w:r>
      <w:r w:rsidRPr="00AA5407">
        <w:rPr>
          <w:color w:val="808080"/>
        </w:rPr>
        <w:t>i</w:t>
      </w:r>
      <w:r w:rsidR="00E6764E" w:rsidRPr="00AA5407">
        <w:rPr>
          <w:color w:val="808080"/>
        </w:rPr>
        <w:t>k</w:t>
      </w:r>
      <w:r w:rsidRPr="00AA5407">
        <w:rPr>
          <w:color w:val="808080"/>
        </w:rPr>
        <w:t>ts-/områdenavn</w:t>
      </w:r>
      <w:r w:rsidR="007C653D" w:rsidRPr="00AA5407">
        <w:rPr>
          <w:color w:val="808080"/>
        </w:rPr>
        <w:t xml:space="preserve"> </w:t>
      </w:r>
      <w:r w:rsidR="003476DF" w:rsidRPr="00AA5407">
        <w:rPr>
          <w:color w:val="808080"/>
        </w:rPr>
        <w:t>Udgået</w:t>
      </w:r>
      <w:bookmarkEnd w:id="130"/>
    </w:p>
    <w:p w14:paraId="3A4A4FCD" w14:textId="77777777" w:rsidR="003C5A87" w:rsidRPr="0042202B" w:rsidRDefault="00C53D87" w:rsidP="00DB0817">
      <w:pPr>
        <w:pStyle w:val="Overskrift3"/>
      </w:pPr>
      <w:bookmarkStart w:id="131" w:name="_Toc63351393"/>
      <w:r>
        <w:t>4.3.6</w:t>
      </w:r>
      <w:r w:rsidR="003C5A87" w:rsidRPr="00A32757">
        <w:t xml:space="preserve"> </w:t>
      </w:r>
      <w:proofErr w:type="spellStart"/>
      <w:r w:rsidR="003C5A87">
        <w:t>S</w:t>
      </w:r>
      <w:r w:rsidR="009A1BF0">
        <w:t>ag</w:t>
      </w:r>
      <w:r w:rsidR="00822561">
        <w:t>_Status</w:t>
      </w:r>
      <w:proofErr w:type="spellEnd"/>
      <w:r w:rsidR="007C653D">
        <w:t xml:space="preserve"> (</w:t>
      </w:r>
      <w:proofErr w:type="spellStart"/>
      <w:r w:rsidR="007C653D" w:rsidRPr="004D056C">
        <w:t>d_basis_sag_status</w:t>
      </w:r>
      <w:proofErr w:type="spellEnd"/>
      <w:r w:rsidR="007C653D">
        <w:t>)</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357"/>
        <w:gridCol w:w="1637"/>
        <w:gridCol w:w="7436"/>
      </w:tblGrid>
      <w:tr w:rsidR="002411F8" w:rsidRPr="0051728E" w14:paraId="2F553442" w14:textId="77777777" w:rsidTr="002411F8">
        <w:trPr>
          <w:trHeight w:hRule="exact" w:val="255"/>
        </w:trPr>
        <w:tc>
          <w:tcPr>
            <w:tcW w:w="2007" w:type="dxa"/>
            <w:tcBorders>
              <w:bottom w:val="single" w:sz="4" w:space="0" w:color="auto"/>
            </w:tcBorders>
            <w:shd w:val="clear" w:color="auto" w:fill="CCCCCC"/>
            <w:vAlign w:val="bottom"/>
          </w:tcPr>
          <w:p w14:paraId="4FE42BC3" w14:textId="77777777" w:rsidR="002411F8" w:rsidRPr="00AA6DA1" w:rsidRDefault="002411F8" w:rsidP="00AA6DA1">
            <w:pPr>
              <w:rPr>
                <w:rFonts w:ascii="Trebuchet MS" w:hAnsi="Trebuchet MS" w:cs="Trebuchet MS"/>
                <w:b/>
                <w:bCs/>
                <w:sz w:val="18"/>
                <w:szCs w:val="18"/>
              </w:rPr>
            </w:pPr>
            <w:proofErr w:type="spellStart"/>
            <w:r w:rsidRPr="00AA6DA1">
              <w:rPr>
                <w:rFonts w:ascii="Trebuchet MS" w:hAnsi="Trebuchet MS" w:cs="Trebuchet MS"/>
                <w:b/>
                <w:bCs/>
                <w:sz w:val="18"/>
                <w:szCs w:val="18"/>
              </w:rPr>
              <w:t>sag_status_kode</w:t>
            </w:r>
            <w:proofErr w:type="spellEnd"/>
          </w:p>
        </w:tc>
        <w:tc>
          <w:tcPr>
            <w:tcW w:w="2391" w:type="dxa"/>
            <w:tcBorders>
              <w:bottom w:val="single" w:sz="4" w:space="0" w:color="auto"/>
            </w:tcBorders>
            <w:shd w:val="clear" w:color="auto" w:fill="CCCCCC"/>
            <w:vAlign w:val="bottom"/>
          </w:tcPr>
          <w:p w14:paraId="7F6FABD5" w14:textId="77777777" w:rsidR="002411F8" w:rsidRPr="00AA6DA1" w:rsidRDefault="002411F8" w:rsidP="00AA6DA1">
            <w:pPr>
              <w:rPr>
                <w:rFonts w:ascii="Trebuchet MS" w:hAnsi="Trebuchet MS" w:cs="Trebuchet MS"/>
                <w:b/>
                <w:bCs/>
                <w:sz w:val="18"/>
                <w:szCs w:val="18"/>
              </w:rPr>
            </w:pPr>
            <w:proofErr w:type="spellStart"/>
            <w:r w:rsidRPr="00AA6DA1">
              <w:rPr>
                <w:rFonts w:ascii="Trebuchet MS" w:hAnsi="Trebuchet MS" w:cs="Trebuchet MS"/>
                <w:b/>
                <w:bCs/>
                <w:sz w:val="18"/>
                <w:szCs w:val="18"/>
              </w:rPr>
              <w:t>sag_status</w:t>
            </w:r>
            <w:proofErr w:type="spellEnd"/>
          </w:p>
        </w:tc>
        <w:tc>
          <w:tcPr>
            <w:tcW w:w="1664" w:type="dxa"/>
            <w:tcBorders>
              <w:bottom w:val="single" w:sz="4" w:space="0" w:color="auto"/>
            </w:tcBorders>
            <w:shd w:val="clear" w:color="auto" w:fill="CCCCCC"/>
            <w:vAlign w:val="bottom"/>
          </w:tcPr>
          <w:p w14:paraId="7A1FFBF8" w14:textId="77777777" w:rsidR="002411F8" w:rsidRPr="003A52C1" w:rsidRDefault="006D14B8" w:rsidP="002411F8">
            <w:pPr>
              <w:rPr>
                <w:rFonts w:ascii="Trebuchet MS" w:hAnsi="Trebuchet MS" w:cs="Trebuchet MS"/>
                <w:b/>
                <w:bCs/>
                <w:sz w:val="18"/>
                <w:szCs w:val="18"/>
              </w:rPr>
            </w:pPr>
            <w:r w:rsidRPr="003A52C1">
              <w:rPr>
                <w:rFonts w:ascii="Trebuchet MS" w:hAnsi="Trebuchet MS" w:cs="Trebuchet MS"/>
                <w:b/>
                <w:bCs/>
                <w:sz w:val="18"/>
                <w:szCs w:val="18"/>
              </w:rPr>
              <w:t>a</w:t>
            </w:r>
            <w:r w:rsidR="002411F8" w:rsidRPr="003A52C1">
              <w:rPr>
                <w:rFonts w:ascii="Trebuchet MS" w:hAnsi="Trebuchet MS" w:cs="Trebuchet MS"/>
                <w:b/>
                <w:bCs/>
                <w:sz w:val="18"/>
                <w:szCs w:val="18"/>
              </w:rPr>
              <w:t>ktiv</w:t>
            </w:r>
          </w:p>
        </w:tc>
        <w:tc>
          <w:tcPr>
            <w:tcW w:w="7590" w:type="dxa"/>
            <w:tcBorders>
              <w:bottom w:val="single" w:sz="4" w:space="0" w:color="auto"/>
            </w:tcBorders>
            <w:shd w:val="clear" w:color="auto" w:fill="CCCCCC"/>
            <w:vAlign w:val="bottom"/>
          </w:tcPr>
          <w:p w14:paraId="38124105" w14:textId="77777777" w:rsidR="002411F8" w:rsidRPr="00AB238A" w:rsidRDefault="002411F8" w:rsidP="00AA6DA1">
            <w:pPr>
              <w:rPr>
                <w:rFonts w:ascii="Trebuchet MS" w:hAnsi="Trebuchet MS" w:cs="Trebuchet MS"/>
                <w:b/>
                <w:bCs/>
                <w:sz w:val="18"/>
                <w:szCs w:val="18"/>
              </w:rPr>
            </w:pPr>
            <w:r>
              <w:rPr>
                <w:rFonts w:ascii="Trebuchet MS" w:hAnsi="Trebuchet MS" w:cs="Trebuchet MS"/>
                <w:b/>
                <w:bCs/>
                <w:sz w:val="18"/>
                <w:szCs w:val="18"/>
              </w:rPr>
              <w:t>Begrebsdefinition</w:t>
            </w:r>
          </w:p>
        </w:tc>
      </w:tr>
      <w:tr w:rsidR="002411F8" w:rsidRPr="0051728E" w14:paraId="7310FB6B"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72C2A0D7" w14:textId="77777777" w:rsidR="002411F8" w:rsidRPr="00B42AEC" w:rsidRDefault="002411F8" w:rsidP="00AB238A">
            <w:pPr>
              <w:jc w:val="center"/>
              <w:rPr>
                <w:rFonts w:ascii="Trebuchet MS" w:hAnsi="Trebuchet MS"/>
                <w:sz w:val="17"/>
                <w:szCs w:val="17"/>
              </w:rPr>
            </w:pPr>
            <w:r w:rsidRPr="00B42AEC">
              <w:rPr>
                <w:rFonts w:ascii="Trebuchet MS" w:hAnsi="Trebuchet MS"/>
                <w:sz w:val="17"/>
                <w:szCs w:val="17"/>
              </w:rPr>
              <w:t>1</w:t>
            </w:r>
          </w:p>
        </w:tc>
        <w:tc>
          <w:tcPr>
            <w:tcW w:w="2391" w:type="dxa"/>
            <w:tcBorders>
              <w:top w:val="single" w:sz="4" w:space="0" w:color="auto"/>
              <w:left w:val="single" w:sz="4" w:space="0" w:color="auto"/>
              <w:bottom w:val="single" w:sz="4" w:space="0" w:color="auto"/>
            </w:tcBorders>
            <w:shd w:val="clear" w:color="auto" w:fill="FFFFFF"/>
            <w:vAlign w:val="bottom"/>
          </w:tcPr>
          <w:p w14:paraId="2FA14248" w14:textId="77777777" w:rsidR="002411F8" w:rsidRPr="00E5776E" w:rsidRDefault="002411F8" w:rsidP="00AB238A">
            <w:pPr>
              <w:rPr>
                <w:rFonts w:ascii="Trebuchet MS" w:hAnsi="Trebuchet MS"/>
                <w:sz w:val="17"/>
                <w:szCs w:val="17"/>
              </w:rPr>
            </w:pPr>
            <w:r w:rsidRPr="00E5776E">
              <w:rPr>
                <w:rFonts w:ascii="Trebuchet MS" w:hAnsi="Trebuchet MS"/>
                <w:sz w:val="18"/>
                <w:szCs w:val="18"/>
              </w:rPr>
              <w:t>Forespurgt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58788677" w14:textId="77777777" w:rsidR="002411F8" w:rsidRPr="00E5776E" w:rsidRDefault="002411F8" w:rsidP="002411F8">
            <w:pPr>
              <w:jc w:val="center"/>
              <w:rPr>
                <w:rFonts w:ascii="Trebuchet MS" w:hAnsi="Trebuchet MS"/>
                <w:sz w:val="17"/>
                <w:szCs w:val="17"/>
              </w:rPr>
            </w:pPr>
            <w:r w:rsidRPr="00E5776E">
              <w:rPr>
                <w:rFonts w:ascii="Trebuchet MS" w:hAnsi="Trebuchet MS"/>
                <w:sz w:val="17"/>
                <w:szCs w:val="17"/>
              </w:rPr>
              <w:t>1</w:t>
            </w:r>
          </w:p>
        </w:tc>
        <w:tc>
          <w:tcPr>
            <w:tcW w:w="7590" w:type="dxa"/>
            <w:tcBorders>
              <w:top w:val="single" w:sz="4" w:space="0" w:color="auto"/>
              <w:left w:val="single" w:sz="4" w:space="0" w:color="auto"/>
              <w:bottom w:val="single" w:sz="4" w:space="0" w:color="auto"/>
            </w:tcBorders>
            <w:shd w:val="clear" w:color="auto" w:fill="FFFFFF"/>
            <w:vAlign w:val="bottom"/>
          </w:tcPr>
          <w:p w14:paraId="22CB79EB" w14:textId="77777777" w:rsidR="002411F8" w:rsidRPr="00E5776E" w:rsidRDefault="002411F8" w:rsidP="00440299">
            <w:pPr>
              <w:rPr>
                <w:rFonts w:ascii="Trebuchet MS" w:hAnsi="Trebuchet MS"/>
                <w:sz w:val="17"/>
                <w:szCs w:val="17"/>
              </w:rPr>
            </w:pPr>
            <w:r w:rsidRPr="00E5776E">
              <w:rPr>
                <w:rFonts w:ascii="Trebuchet MS" w:hAnsi="Trebuchet MS"/>
                <w:sz w:val="18"/>
                <w:szCs w:val="18"/>
              </w:rPr>
              <w:t>Forespurgt uden egentlig ansøgning. Typisk mundtligt.</w:t>
            </w:r>
          </w:p>
        </w:tc>
      </w:tr>
      <w:tr w:rsidR="002411F8" w:rsidRPr="0051728E" w14:paraId="0823245D"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D8A29E9" w14:textId="77777777" w:rsidR="002411F8" w:rsidRPr="00AB238A" w:rsidRDefault="002411F8" w:rsidP="00AB238A">
            <w:pPr>
              <w:jc w:val="center"/>
              <w:rPr>
                <w:rFonts w:ascii="Trebuchet MS" w:hAnsi="Trebuchet MS"/>
                <w:sz w:val="18"/>
                <w:szCs w:val="18"/>
              </w:rPr>
            </w:pPr>
            <w:r w:rsidRPr="00AB238A">
              <w:rPr>
                <w:rFonts w:ascii="Trebuchet MS" w:hAnsi="Trebuchet MS"/>
                <w:sz w:val="18"/>
                <w:szCs w:val="18"/>
              </w:rPr>
              <w:t>2</w:t>
            </w:r>
          </w:p>
        </w:tc>
        <w:tc>
          <w:tcPr>
            <w:tcW w:w="2391" w:type="dxa"/>
            <w:tcBorders>
              <w:top w:val="single" w:sz="4" w:space="0" w:color="auto"/>
              <w:left w:val="single" w:sz="4" w:space="0" w:color="auto"/>
              <w:bottom w:val="single" w:sz="4" w:space="0" w:color="auto"/>
            </w:tcBorders>
            <w:shd w:val="clear" w:color="auto" w:fill="FFFFFF"/>
            <w:vAlign w:val="bottom"/>
          </w:tcPr>
          <w:p w14:paraId="6876BB04"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Ansøgt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2DF16D88"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03D585"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Ansøgt - typisk indsendt skriftligt, men afvent</w:t>
            </w:r>
            <w:r w:rsidR="00B25FCC" w:rsidRPr="00E5776E">
              <w:rPr>
                <w:rFonts w:ascii="Trebuchet MS" w:hAnsi="Trebuchet MS"/>
                <w:sz w:val="18"/>
                <w:szCs w:val="18"/>
              </w:rPr>
              <w:t>er</w:t>
            </w:r>
            <w:r w:rsidRPr="00E5776E">
              <w:rPr>
                <w:rFonts w:ascii="Trebuchet MS" w:hAnsi="Trebuchet MS"/>
                <w:sz w:val="18"/>
                <w:szCs w:val="18"/>
              </w:rPr>
              <w:t xml:space="preserve"> endnu sagsbehandling.</w:t>
            </w:r>
          </w:p>
        </w:tc>
      </w:tr>
      <w:tr w:rsidR="002411F8" w:rsidRPr="0051728E" w14:paraId="3FC1B519"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4736BD7B" w14:textId="77777777" w:rsidR="002411F8" w:rsidRPr="00AB238A" w:rsidRDefault="002411F8" w:rsidP="00AB238A">
            <w:pPr>
              <w:jc w:val="center"/>
              <w:rPr>
                <w:rFonts w:ascii="Trebuchet MS" w:hAnsi="Trebuchet MS"/>
                <w:sz w:val="18"/>
                <w:szCs w:val="18"/>
              </w:rPr>
            </w:pPr>
            <w:r w:rsidRPr="00AB238A">
              <w:rPr>
                <w:rFonts w:ascii="Trebuchet MS" w:hAnsi="Trebuchet MS"/>
                <w:sz w:val="18"/>
                <w:szCs w:val="18"/>
              </w:rPr>
              <w:t>3</w:t>
            </w:r>
          </w:p>
        </w:tc>
        <w:tc>
          <w:tcPr>
            <w:tcW w:w="2391" w:type="dxa"/>
            <w:tcBorders>
              <w:top w:val="single" w:sz="4" w:space="0" w:color="auto"/>
              <w:left w:val="single" w:sz="4" w:space="0" w:color="auto"/>
              <w:bottom w:val="single" w:sz="4" w:space="0" w:color="auto"/>
            </w:tcBorders>
            <w:shd w:val="clear" w:color="auto" w:fill="FFFFFF"/>
            <w:vAlign w:val="bottom"/>
          </w:tcPr>
          <w:p w14:paraId="1A0FEC48"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Under behandling</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6FE83C67"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B6228BD"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Sagsbehandling påbegyndt</w:t>
            </w:r>
          </w:p>
        </w:tc>
      </w:tr>
      <w:tr w:rsidR="002411F8" w:rsidRPr="0051728E" w14:paraId="167026C2" w14:textId="77777777" w:rsidTr="002411F8">
        <w:trPr>
          <w:trHeight w:hRule="exact" w:val="510"/>
        </w:trPr>
        <w:tc>
          <w:tcPr>
            <w:tcW w:w="2007" w:type="dxa"/>
            <w:tcBorders>
              <w:top w:val="single" w:sz="4" w:space="0" w:color="auto"/>
              <w:left w:val="single" w:sz="4" w:space="0" w:color="auto"/>
              <w:bottom w:val="single" w:sz="4" w:space="0" w:color="auto"/>
              <w:right w:val="single" w:sz="4" w:space="0" w:color="auto"/>
            </w:tcBorders>
            <w:shd w:val="clear" w:color="auto" w:fill="D9D9D9"/>
            <w:vAlign w:val="center"/>
          </w:tcPr>
          <w:p w14:paraId="054D6324" w14:textId="77777777" w:rsidR="002411F8" w:rsidRPr="00AB238A" w:rsidRDefault="002411F8" w:rsidP="00440299">
            <w:pPr>
              <w:jc w:val="center"/>
              <w:rPr>
                <w:rFonts w:ascii="Trebuchet MS" w:hAnsi="Trebuchet MS"/>
                <w:sz w:val="18"/>
                <w:szCs w:val="18"/>
              </w:rPr>
            </w:pPr>
            <w:r>
              <w:rPr>
                <w:rFonts w:ascii="Trebuchet MS" w:hAnsi="Trebuchet MS"/>
                <w:sz w:val="18"/>
                <w:szCs w:val="18"/>
              </w:rPr>
              <w:t>4</w:t>
            </w:r>
          </w:p>
        </w:tc>
        <w:tc>
          <w:tcPr>
            <w:tcW w:w="2391" w:type="dxa"/>
            <w:tcBorders>
              <w:top w:val="single" w:sz="4" w:space="0" w:color="auto"/>
              <w:left w:val="single" w:sz="4" w:space="0" w:color="auto"/>
              <w:bottom w:val="single" w:sz="4" w:space="0" w:color="auto"/>
            </w:tcBorders>
            <w:shd w:val="clear" w:color="auto" w:fill="FFFFFF"/>
            <w:vAlign w:val="center"/>
          </w:tcPr>
          <w:p w14:paraId="04E11481"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Standby</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center"/>
          </w:tcPr>
          <w:p w14:paraId="49DC43B9"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1EE627"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Sagsbehandling sat på standby. Afvente</w:t>
            </w:r>
            <w:r w:rsidR="00B25FCC" w:rsidRPr="00E5776E">
              <w:rPr>
                <w:rFonts w:ascii="Trebuchet MS" w:hAnsi="Trebuchet MS"/>
                <w:sz w:val="18"/>
                <w:szCs w:val="18"/>
              </w:rPr>
              <w:t>r</w:t>
            </w:r>
            <w:r w:rsidRPr="00E5776E">
              <w:rPr>
                <w:rFonts w:ascii="Trebuchet MS" w:hAnsi="Trebuchet MS"/>
                <w:sz w:val="18"/>
                <w:szCs w:val="18"/>
              </w:rPr>
              <w:t xml:space="preserve"> yderligere dokumentation til ansøgning eller ansøger har ønsket sagsbehandling sat i stå.</w:t>
            </w:r>
          </w:p>
        </w:tc>
      </w:tr>
      <w:tr w:rsidR="002411F8" w:rsidRPr="0051728E" w14:paraId="47097B55"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78BA9FB" w14:textId="77777777" w:rsidR="002411F8" w:rsidRPr="00AB238A" w:rsidRDefault="002411F8" w:rsidP="00AB238A">
            <w:pPr>
              <w:jc w:val="center"/>
              <w:rPr>
                <w:rFonts w:ascii="Trebuchet MS" w:hAnsi="Trebuchet MS"/>
                <w:sz w:val="18"/>
                <w:szCs w:val="18"/>
              </w:rPr>
            </w:pPr>
            <w:r>
              <w:rPr>
                <w:rFonts w:ascii="Trebuchet MS" w:hAnsi="Trebuchet MS"/>
                <w:sz w:val="18"/>
                <w:szCs w:val="18"/>
              </w:rPr>
              <w:t>5</w:t>
            </w:r>
          </w:p>
        </w:tc>
        <w:tc>
          <w:tcPr>
            <w:tcW w:w="2391" w:type="dxa"/>
            <w:tcBorders>
              <w:top w:val="single" w:sz="4" w:space="0" w:color="auto"/>
              <w:left w:val="single" w:sz="4" w:space="0" w:color="auto"/>
              <w:bottom w:val="single" w:sz="4" w:space="0" w:color="auto"/>
            </w:tcBorders>
            <w:shd w:val="clear" w:color="auto" w:fill="FFFFFF"/>
            <w:vAlign w:val="bottom"/>
          </w:tcPr>
          <w:p w14:paraId="7404E34A"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Godkendt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7A90774E"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33DDB0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Ansøgning godkendt uden forbehold.</w:t>
            </w:r>
          </w:p>
        </w:tc>
      </w:tr>
      <w:tr w:rsidR="002411F8" w:rsidRPr="0051728E" w14:paraId="358249A6"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51CD3E26" w14:textId="77777777" w:rsidR="002411F8" w:rsidRPr="00AB238A" w:rsidRDefault="002411F8" w:rsidP="00AB238A">
            <w:pPr>
              <w:jc w:val="center"/>
              <w:rPr>
                <w:rFonts w:ascii="Trebuchet MS" w:hAnsi="Trebuchet MS"/>
                <w:sz w:val="18"/>
                <w:szCs w:val="18"/>
              </w:rPr>
            </w:pPr>
            <w:r>
              <w:rPr>
                <w:rFonts w:ascii="Trebuchet MS" w:hAnsi="Trebuchet MS"/>
                <w:sz w:val="18"/>
                <w:szCs w:val="18"/>
              </w:rPr>
              <w:t>6</w:t>
            </w:r>
          </w:p>
        </w:tc>
        <w:tc>
          <w:tcPr>
            <w:tcW w:w="2391" w:type="dxa"/>
            <w:tcBorders>
              <w:top w:val="single" w:sz="4" w:space="0" w:color="auto"/>
              <w:left w:val="single" w:sz="4" w:space="0" w:color="auto"/>
              <w:bottom w:val="single" w:sz="4" w:space="0" w:color="auto"/>
            </w:tcBorders>
            <w:shd w:val="clear" w:color="auto" w:fill="FFFFFF"/>
            <w:vAlign w:val="bottom"/>
          </w:tcPr>
          <w:p w14:paraId="49D62294"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Betinget godkendt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36F95B63"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733B3B8" w14:textId="77777777" w:rsidR="002411F8" w:rsidRPr="00440299" w:rsidRDefault="002411F8" w:rsidP="00440299">
            <w:pPr>
              <w:rPr>
                <w:rFonts w:ascii="Trebuchet MS" w:hAnsi="Trebuchet MS"/>
                <w:sz w:val="18"/>
                <w:szCs w:val="18"/>
              </w:rPr>
            </w:pPr>
            <w:r w:rsidRPr="00440299">
              <w:rPr>
                <w:rFonts w:ascii="Trebuchet MS" w:hAnsi="Trebuchet MS"/>
                <w:sz w:val="18"/>
                <w:szCs w:val="18"/>
              </w:rPr>
              <w:t>Ansøgning godkendt med forbehold.</w:t>
            </w:r>
          </w:p>
        </w:tc>
      </w:tr>
      <w:tr w:rsidR="002411F8" w:rsidRPr="0051728E" w14:paraId="1BEEF381"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2503ACC" w14:textId="77777777" w:rsidR="002411F8" w:rsidRPr="00AB238A" w:rsidRDefault="002411F8" w:rsidP="00AB238A">
            <w:pPr>
              <w:jc w:val="center"/>
              <w:rPr>
                <w:rFonts w:ascii="Trebuchet MS" w:hAnsi="Trebuchet MS"/>
                <w:sz w:val="18"/>
                <w:szCs w:val="18"/>
              </w:rPr>
            </w:pPr>
            <w:r>
              <w:rPr>
                <w:rFonts w:ascii="Trebuchet MS" w:hAnsi="Trebuchet MS"/>
                <w:sz w:val="18"/>
                <w:szCs w:val="18"/>
              </w:rPr>
              <w:t>7</w:t>
            </w:r>
          </w:p>
        </w:tc>
        <w:tc>
          <w:tcPr>
            <w:tcW w:w="2391" w:type="dxa"/>
            <w:tcBorders>
              <w:top w:val="single" w:sz="4" w:space="0" w:color="auto"/>
              <w:left w:val="single" w:sz="4" w:space="0" w:color="auto"/>
              <w:bottom w:val="single" w:sz="4" w:space="0" w:color="auto"/>
            </w:tcBorders>
            <w:shd w:val="clear" w:color="auto" w:fill="FFFFFF"/>
            <w:vAlign w:val="bottom"/>
          </w:tcPr>
          <w:p w14:paraId="3AEC879D"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Afvist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1F1B7445"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B48338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Ansøgning afvist.</w:t>
            </w:r>
          </w:p>
        </w:tc>
      </w:tr>
      <w:tr w:rsidR="002411F8" w:rsidRPr="0051728E" w14:paraId="0AF6A58A"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39006DC3" w14:textId="77777777" w:rsidR="002411F8" w:rsidRPr="00AB238A" w:rsidRDefault="002411F8" w:rsidP="00AB238A">
            <w:pPr>
              <w:jc w:val="center"/>
              <w:rPr>
                <w:rFonts w:ascii="Trebuchet MS" w:hAnsi="Trebuchet MS"/>
                <w:sz w:val="18"/>
                <w:szCs w:val="18"/>
              </w:rPr>
            </w:pPr>
            <w:r>
              <w:rPr>
                <w:rFonts w:ascii="Trebuchet MS" w:hAnsi="Trebuchet MS"/>
                <w:sz w:val="18"/>
                <w:szCs w:val="18"/>
              </w:rPr>
              <w:t>8</w:t>
            </w:r>
          </w:p>
        </w:tc>
        <w:tc>
          <w:tcPr>
            <w:tcW w:w="2391" w:type="dxa"/>
            <w:tcBorders>
              <w:top w:val="single" w:sz="4" w:space="0" w:color="auto"/>
              <w:left w:val="single" w:sz="4" w:space="0" w:color="auto"/>
              <w:bottom w:val="single" w:sz="4" w:space="0" w:color="auto"/>
            </w:tcBorders>
            <w:shd w:val="clear" w:color="auto" w:fill="FFFFFF"/>
            <w:vAlign w:val="bottom"/>
          </w:tcPr>
          <w:p w14:paraId="607F99C5"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Annulleret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1A3B02CB"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4E6F29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w:t>
            </w:r>
            <w:r w:rsidR="00B25FCC" w:rsidRPr="00E5776E">
              <w:rPr>
                <w:rFonts w:ascii="Trebuchet MS" w:hAnsi="Trebuchet MS"/>
                <w:sz w:val="18"/>
                <w:szCs w:val="18"/>
              </w:rPr>
              <w:t>ning</w:t>
            </w:r>
            <w:r w:rsidRPr="00E5776E">
              <w:rPr>
                <w:rFonts w:ascii="Trebuchet MS" w:hAnsi="Trebuchet MS"/>
                <w:sz w:val="18"/>
                <w:szCs w:val="18"/>
              </w:rPr>
              <w:t xml:space="preserve"> er trukket tilbage før der truffet en beslutning.</w:t>
            </w:r>
          </w:p>
        </w:tc>
      </w:tr>
      <w:tr w:rsidR="0086534D" w:rsidRPr="000B1DC6" w14:paraId="59F4032C"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33396890" w14:textId="77777777" w:rsidR="0086534D" w:rsidRPr="000B1DC6" w:rsidRDefault="0086534D" w:rsidP="00AB238A">
            <w:pPr>
              <w:jc w:val="center"/>
              <w:rPr>
                <w:rFonts w:ascii="Trebuchet MS" w:hAnsi="Trebuchet MS"/>
                <w:color w:val="4F81BD"/>
                <w:sz w:val="18"/>
                <w:szCs w:val="18"/>
              </w:rPr>
            </w:pPr>
            <w:r w:rsidRPr="000B1DC6">
              <w:rPr>
                <w:rFonts w:ascii="Trebuchet MS" w:hAnsi="Trebuchet MS" w:cs="Trebuchet MS"/>
                <w:color w:val="4F81BD"/>
                <w:sz w:val="18"/>
                <w:szCs w:val="18"/>
              </w:rPr>
              <w:t>99</w:t>
            </w:r>
          </w:p>
        </w:tc>
        <w:tc>
          <w:tcPr>
            <w:tcW w:w="2391" w:type="dxa"/>
            <w:tcBorders>
              <w:top w:val="single" w:sz="4" w:space="0" w:color="auto"/>
              <w:left w:val="single" w:sz="4" w:space="0" w:color="auto"/>
              <w:bottom w:val="single" w:sz="4" w:space="0" w:color="auto"/>
            </w:tcBorders>
            <w:shd w:val="clear" w:color="auto" w:fill="FFFFFF"/>
            <w:vAlign w:val="bottom"/>
          </w:tcPr>
          <w:p w14:paraId="3C6D3674"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44CEC753" w14:textId="77777777" w:rsidR="0086534D" w:rsidRPr="000B1DC6" w:rsidRDefault="0086534D" w:rsidP="002411F8">
            <w:pPr>
              <w:jc w:val="center"/>
              <w:rPr>
                <w:rFonts w:ascii="Trebuchet MS" w:hAnsi="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BC1840F" w14:textId="77777777" w:rsidR="0086534D" w:rsidRPr="000B1DC6" w:rsidRDefault="0086534D" w:rsidP="00440299">
            <w:pPr>
              <w:rPr>
                <w:rFonts w:ascii="Trebuchet MS" w:hAnsi="Trebuchet MS"/>
                <w:color w:val="4F81BD"/>
                <w:sz w:val="18"/>
                <w:szCs w:val="18"/>
              </w:rPr>
            </w:pPr>
            <w:r w:rsidRPr="000B1DC6">
              <w:rPr>
                <w:rFonts w:ascii="Trebuchet MS" w:hAnsi="Trebuchet MS" w:cs="Trebuchet MS"/>
                <w:color w:val="4F81BD"/>
                <w:sz w:val="18"/>
                <w:szCs w:val="18"/>
              </w:rPr>
              <w:t>Ukendt/Manglende viden</w:t>
            </w:r>
          </w:p>
        </w:tc>
      </w:tr>
    </w:tbl>
    <w:p w14:paraId="012A9305" w14:textId="77777777" w:rsidR="00537144" w:rsidRPr="0042202B" w:rsidRDefault="00C53D87" w:rsidP="00537144">
      <w:pPr>
        <w:pStyle w:val="Overskrift3"/>
      </w:pPr>
      <w:bookmarkStart w:id="132" w:name="_Toc63351394"/>
      <w:r>
        <w:t>4.3.7</w:t>
      </w:r>
      <w:r w:rsidR="00537144" w:rsidRPr="00A32757">
        <w:t xml:space="preserve"> </w:t>
      </w:r>
      <w:proofErr w:type="spellStart"/>
      <w:r w:rsidR="00537144">
        <w:t>DVFI_</w:t>
      </w:r>
      <w:r w:rsidR="00822561">
        <w:t>Bedømmelse</w:t>
      </w:r>
      <w:proofErr w:type="spellEnd"/>
      <w:r w:rsidR="007C653D">
        <w:t xml:space="preserve"> (</w:t>
      </w:r>
      <w:proofErr w:type="spellStart"/>
      <w:r w:rsidR="007C653D" w:rsidRPr="004D056C">
        <w:t>d_basis_</w:t>
      </w:r>
      <w:r w:rsidR="00E379FE" w:rsidRPr="004D056C">
        <w:t>dvfi</w:t>
      </w:r>
      <w:r w:rsidR="007C653D" w:rsidRPr="004D056C">
        <w:t>_bedoemmelse</w:t>
      </w:r>
      <w:proofErr w:type="spellEnd"/>
      <w:r w:rsidR="007C653D">
        <w:t>)</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864"/>
        <w:gridCol w:w="1759"/>
        <w:gridCol w:w="7405"/>
      </w:tblGrid>
      <w:tr w:rsidR="002411F8" w:rsidRPr="007C755A" w14:paraId="1F0D48C4" w14:textId="77777777" w:rsidTr="002411F8">
        <w:trPr>
          <w:trHeight w:hRule="exact" w:val="255"/>
        </w:trPr>
        <w:tc>
          <w:tcPr>
            <w:tcW w:w="2400" w:type="dxa"/>
            <w:tcBorders>
              <w:bottom w:val="single" w:sz="4" w:space="0" w:color="auto"/>
            </w:tcBorders>
            <w:shd w:val="clear" w:color="auto" w:fill="D9D9D9"/>
            <w:vAlign w:val="bottom"/>
          </w:tcPr>
          <w:p w14:paraId="5956C6BC"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dvfi_bedoemmelse_kode</w:t>
            </w:r>
            <w:proofErr w:type="spellEnd"/>
          </w:p>
        </w:tc>
        <w:tc>
          <w:tcPr>
            <w:tcW w:w="1866" w:type="dxa"/>
            <w:tcBorders>
              <w:bottom w:val="single" w:sz="4" w:space="0" w:color="auto"/>
            </w:tcBorders>
            <w:shd w:val="clear" w:color="auto" w:fill="D9D9D9"/>
            <w:vAlign w:val="bottom"/>
          </w:tcPr>
          <w:p w14:paraId="711302AC"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dvfi_bedoemmelse</w:t>
            </w:r>
            <w:proofErr w:type="spellEnd"/>
          </w:p>
        </w:tc>
        <w:tc>
          <w:tcPr>
            <w:tcW w:w="1796" w:type="dxa"/>
            <w:tcBorders>
              <w:bottom w:val="single" w:sz="4" w:space="0" w:color="auto"/>
            </w:tcBorders>
            <w:shd w:val="clear" w:color="auto" w:fill="D9D9D9"/>
            <w:vAlign w:val="bottom"/>
          </w:tcPr>
          <w:p w14:paraId="015A66C4" w14:textId="77777777" w:rsidR="002411F8" w:rsidRPr="007C755A" w:rsidRDefault="00602892" w:rsidP="002411F8">
            <w:pPr>
              <w:rPr>
                <w:rFonts w:ascii="Trebuchet MS" w:hAnsi="Trebuchet MS" w:cs="Trebuchet MS"/>
                <w:b/>
                <w:bCs/>
                <w:sz w:val="18"/>
                <w:szCs w:val="18"/>
              </w:rPr>
            </w:pPr>
            <w:r w:rsidRPr="007C755A">
              <w:rPr>
                <w:rFonts w:ascii="Trebuchet MS" w:hAnsi="Trebuchet MS" w:cs="Trebuchet MS"/>
                <w:b/>
                <w:bCs/>
                <w:sz w:val="18"/>
                <w:szCs w:val="18"/>
              </w:rPr>
              <w:t>a</w:t>
            </w:r>
            <w:r w:rsidR="002411F8" w:rsidRPr="007C755A">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04251E6F" w14:textId="77777777" w:rsidR="002411F8" w:rsidRPr="007C755A" w:rsidRDefault="002411F8" w:rsidP="00AB238A">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411F8" w:rsidRPr="007C755A" w14:paraId="248C6CB1"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BAD4E45"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w:t>
            </w:r>
          </w:p>
        </w:tc>
        <w:tc>
          <w:tcPr>
            <w:tcW w:w="1866" w:type="dxa"/>
            <w:tcBorders>
              <w:top w:val="single" w:sz="4" w:space="0" w:color="auto"/>
              <w:left w:val="single" w:sz="4" w:space="0" w:color="auto"/>
              <w:bottom w:val="single" w:sz="4" w:space="0" w:color="auto"/>
            </w:tcBorders>
            <w:shd w:val="clear" w:color="auto" w:fill="FFFFFF"/>
            <w:vAlign w:val="bottom"/>
          </w:tcPr>
          <w:p w14:paraId="22A0A511"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Særdeles 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07E93FF1"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A46ADF6"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5912806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3A32903A"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2</w:t>
            </w:r>
          </w:p>
        </w:tc>
        <w:tc>
          <w:tcPr>
            <w:tcW w:w="1866" w:type="dxa"/>
            <w:tcBorders>
              <w:top w:val="single" w:sz="4" w:space="0" w:color="auto"/>
              <w:left w:val="single" w:sz="4" w:space="0" w:color="auto"/>
              <w:bottom w:val="single" w:sz="4" w:space="0" w:color="auto"/>
            </w:tcBorders>
            <w:shd w:val="clear" w:color="auto" w:fill="FFFFFF"/>
            <w:vAlign w:val="bottom"/>
          </w:tcPr>
          <w:p w14:paraId="40D3D75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Meget 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19F7F487"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86C981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3491F2AA"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35D56436"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3</w:t>
            </w:r>
          </w:p>
        </w:tc>
        <w:tc>
          <w:tcPr>
            <w:tcW w:w="1866" w:type="dxa"/>
            <w:tcBorders>
              <w:top w:val="single" w:sz="4" w:space="0" w:color="auto"/>
              <w:left w:val="single" w:sz="4" w:space="0" w:color="auto"/>
              <w:bottom w:val="single" w:sz="4" w:space="0" w:color="auto"/>
            </w:tcBorders>
            <w:shd w:val="clear" w:color="auto" w:fill="FFFFFF"/>
            <w:vAlign w:val="bottom"/>
          </w:tcPr>
          <w:p w14:paraId="56722F34"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7589B195"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E6E9D36"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43699120"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E1739A0"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4</w:t>
            </w:r>
          </w:p>
        </w:tc>
        <w:tc>
          <w:tcPr>
            <w:tcW w:w="1866" w:type="dxa"/>
            <w:tcBorders>
              <w:top w:val="single" w:sz="4" w:space="0" w:color="auto"/>
              <w:left w:val="single" w:sz="4" w:space="0" w:color="auto"/>
              <w:bottom w:val="single" w:sz="4" w:space="0" w:color="auto"/>
            </w:tcBorders>
            <w:shd w:val="clear" w:color="auto" w:fill="FFFFFF"/>
            <w:vAlign w:val="bottom"/>
          </w:tcPr>
          <w:p w14:paraId="3C0A8F1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Noget forringet</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7C20F2CB"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70F5CD8"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31422E18"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43F15D7B"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5</w:t>
            </w:r>
          </w:p>
        </w:tc>
        <w:tc>
          <w:tcPr>
            <w:tcW w:w="1866" w:type="dxa"/>
            <w:tcBorders>
              <w:top w:val="single" w:sz="4" w:space="0" w:color="auto"/>
              <w:left w:val="single" w:sz="4" w:space="0" w:color="auto"/>
              <w:bottom w:val="single" w:sz="4" w:space="0" w:color="auto"/>
            </w:tcBorders>
            <w:shd w:val="clear" w:color="auto" w:fill="FFFFFF"/>
            <w:vAlign w:val="bottom"/>
          </w:tcPr>
          <w:p w14:paraId="1D9BFDE5"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0467F53D"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337DDB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1E7DAAA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2EF1C6B"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6</w:t>
            </w:r>
          </w:p>
        </w:tc>
        <w:tc>
          <w:tcPr>
            <w:tcW w:w="1866" w:type="dxa"/>
            <w:tcBorders>
              <w:top w:val="single" w:sz="4" w:space="0" w:color="auto"/>
              <w:left w:val="single" w:sz="4" w:space="0" w:color="auto"/>
              <w:bottom w:val="single" w:sz="4" w:space="0" w:color="auto"/>
            </w:tcBorders>
            <w:shd w:val="clear" w:color="auto" w:fill="FFFFFF"/>
            <w:vAlign w:val="bottom"/>
          </w:tcPr>
          <w:p w14:paraId="3A221C93"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Meget 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49AEF5DD"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81AFD8B"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7C47A57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6092E8C"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7</w:t>
            </w:r>
          </w:p>
        </w:tc>
        <w:tc>
          <w:tcPr>
            <w:tcW w:w="1866" w:type="dxa"/>
            <w:tcBorders>
              <w:top w:val="single" w:sz="4" w:space="0" w:color="auto"/>
              <w:left w:val="single" w:sz="4" w:space="0" w:color="auto"/>
              <w:bottom w:val="single" w:sz="4" w:space="0" w:color="auto"/>
            </w:tcBorders>
            <w:shd w:val="clear" w:color="auto" w:fill="FFFFFF"/>
            <w:vAlign w:val="bottom"/>
          </w:tcPr>
          <w:p w14:paraId="394B953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Særdeles 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23A73498"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099831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86534D" w:rsidRPr="000B1DC6" w14:paraId="6EE902E5"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63A4577E" w14:textId="77777777" w:rsidR="0086534D" w:rsidRPr="000B1DC6" w:rsidRDefault="0086534D"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1866" w:type="dxa"/>
            <w:tcBorders>
              <w:top w:val="single" w:sz="4" w:space="0" w:color="auto"/>
              <w:left w:val="single" w:sz="4" w:space="0" w:color="auto"/>
              <w:bottom w:val="single" w:sz="4" w:space="0" w:color="auto"/>
            </w:tcBorders>
            <w:shd w:val="clear" w:color="auto" w:fill="FFFFFF"/>
            <w:vAlign w:val="bottom"/>
          </w:tcPr>
          <w:p w14:paraId="32BD67B2"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273FF939" w14:textId="77777777" w:rsidR="0086534D" w:rsidRPr="000B1DC6" w:rsidRDefault="0086534D" w:rsidP="002411F8">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C48C637"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7C210000" w14:textId="5AC1973B" w:rsidR="003C5A87" w:rsidRPr="007C755A" w:rsidRDefault="00667D9A" w:rsidP="001069C8">
      <w:pPr>
        <w:pStyle w:val="Overskrift3"/>
      </w:pPr>
      <w:bookmarkStart w:id="133" w:name="_Toc63351395"/>
      <w:r w:rsidRPr="007C755A">
        <w:t>4.3.</w:t>
      </w:r>
      <w:r w:rsidR="00C53D87" w:rsidRPr="007C755A">
        <w:t>8</w:t>
      </w:r>
      <w:r w:rsidRPr="007C755A">
        <w:t xml:space="preserve"> </w:t>
      </w:r>
      <w:proofErr w:type="spellStart"/>
      <w:r w:rsidRPr="007C755A">
        <w:t>T</w:t>
      </w:r>
      <w:r w:rsidR="00B42631" w:rsidRPr="007C755A">
        <w:t>rus</w:t>
      </w:r>
      <w:r w:rsidR="00A46FE8" w:rsidRPr="007C755A">
        <w:t>sel</w:t>
      </w:r>
      <w:r w:rsidR="000124A2" w:rsidRPr="007C755A">
        <w:t>_</w:t>
      </w:r>
      <w:r w:rsidR="00822561" w:rsidRPr="007C755A">
        <w:t>vand</w:t>
      </w:r>
      <w:proofErr w:type="spellEnd"/>
      <w:r w:rsidR="00E379FE" w:rsidRPr="007C755A">
        <w:t xml:space="preserve"> (</w:t>
      </w:r>
      <w:proofErr w:type="spellStart"/>
      <w:r w:rsidR="00B42631" w:rsidRPr="007C755A">
        <w:t>d_basis_</w:t>
      </w:r>
      <w:r w:rsidR="00A46FE8" w:rsidRPr="007C755A">
        <w:t>trussel</w:t>
      </w:r>
      <w:r w:rsidR="00E379FE" w:rsidRPr="007C755A">
        <w:t>_vand</w:t>
      </w:r>
      <w:proofErr w:type="spellEnd"/>
      <w:r w:rsidR="00E379FE" w:rsidRPr="007C755A">
        <w:t>)</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558"/>
        <w:gridCol w:w="1661"/>
        <w:gridCol w:w="7402"/>
      </w:tblGrid>
      <w:tr w:rsidR="002411F8" w:rsidRPr="007C755A" w14:paraId="7D2D1B4C" w14:textId="77777777" w:rsidTr="002411F8">
        <w:trPr>
          <w:trHeight w:hRule="exact" w:val="255"/>
        </w:trPr>
        <w:tc>
          <w:tcPr>
            <w:tcW w:w="1805" w:type="dxa"/>
            <w:tcBorders>
              <w:bottom w:val="single" w:sz="4" w:space="0" w:color="auto"/>
            </w:tcBorders>
            <w:shd w:val="clear" w:color="auto" w:fill="D9D9D9"/>
            <w:vAlign w:val="bottom"/>
          </w:tcPr>
          <w:p w14:paraId="190A0719"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trussel_vand_kode</w:t>
            </w:r>
            <w:proofErr w:type="spellEnd"/>
          </w:p>
        </w:tc>
        <w:tc>
          <w:tcPr>
            <w:tcW w:w="2560" w:type="dxa"/>
            <w:tcBorders>
              <w:bottom w:val="single" w:sz="4" w:space="0" w:color="auto"/>
            </w:tcBorders>
            <w:shd w:val="clear" w:color="auto" w:fill="D9D9D9"/>
            <w:vAlign w:val="bottom"/>
          </w:tcPr>
          <w:p w14:paraId="30BF10BE"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trussel_vand</w:t>
            </w:r>
            <w:proofErr w:type="spellEnd"/>
          </w:p>
        </w:tc>
        <w:tc>
          <w:tcPr>
            <w:tcW w:w="1697" w:type="dxa"/>
            <w:tcBorders>
              <w:bottom w:val="single" w:sz="4" w:space="0" w:color="auto"/>
            </w:tcBorders>
            <w:shd w:val="clear" w:color="auto" w:fill="D9D9D9"/>
            <w:vAlign w:val="bottom"/>
          </w:tcPr>
          <w:p w14:paraId="2CF20784" w14:textId="77777777" w:rsidR="002411F8" w:rsidRPr="007C755A" w:rsidRDefault="006D14B8" w:rsidP="002411F8">
            <w:pPr>
              <w:rPr>
                <w:rFonts w:ascii="Trebuchet MS" w:hAnsi="Trebuchet MS" w:cs="Trebuchet MS"/>
                <w:b/>
                <w:bCs/>
                <w:sz w:val="18"/>
                <w:szCs w:val="18"/>
              </w:rPr>
            </w:pPr>
            <w:r w:rsidRPr="007C755A">
              <w:rPr>
                <w:rFonts w:ascii="Trebuchet MS" w:hAnsi="Trebuchet MS" w:cs="Trebuchet MS"/>
                <w:b/>
                <w:bCs/>
                <w:sz w:val="18"/>
                <w:szCs w:val="18"/>
              </w:rPr>
              <w:t>a</w:t>
            </w:r>
            <w:r w:rsidR="002411F8" w:rsidRPr="007C755A">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5C171929" w14:textId="77777777" w:rsidR="002411F8" w:rsidRPr="007C755A" w:rsidRDefault="002411F8" w:rsidP="00AB238A">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411F8" w:rsidRPr="007C755A" w14:paraId="1401FFCF"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467D37E8"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w:t>
            </w:r>
          </w:p>
        </w:tc>
        <w:tc>
          <w:tcPr>
            <w:tcW w:w="2560" w:type="dxa"/>
            <w:tcBorders>
              <w:top w:val="single" w:sz="4" w:space="0" w:color="auto"/>
              <w:left w:val="single" w:sz="4" w:space="0" w:color="auto"/>
              <w:bottom w:val="single" w:sz="4" w:space="0" w:color="auto"/>
            </w:tcBorders>
            <w:shd w:val="clear" w:color="auto" w:fill="FFFFFF"/>
            <w:vAlign w:val="bottom"/>
          </w:tcPr>
          <w:p w14:paraId="4CD69E84"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Ingen aktuelle</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08C029F"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64D715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Ingen kendte trusler kendt pt.</w:t>
            </w:r>
          </w:p>
        </w:tc>
      </w:tr>
      <w:tr w:rsidR="002411F8" w:rsidRPr="007C755A" w14:paraId="291ADA5E"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2BBF5C93"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2</w:t>
            </w:r>
          </w:p>
        </w:tc>
        <w:tc>
          <w:tcPr>
            <w:tcW w:w="2560" w:type="dxa"/>
            <w:tcBorders>
              <w:top w:val="single" w:sz="4" w:space="0" w:color="auto"/>
              <w:left w:val="single" w:sz="4" w:space="0" w:color="auto"/>
              <w:bottom w:val="single" w:sz="4" w:space="0" w:color="auto"/>
            </w:tcBorders>
            <w:shd w:val="clear" w:color="auto" w:fill="FFFFFF"/>
            <w:vAlign w:val="bottom"/>
          </w:tcPr>
          <w:p w14:paraId="674F4BF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Fiskeri</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8223764"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3B3F06B" w14:textId="77777777" w:rsidR="002411F8" w:rsidRPr="007C755A" w:rsidRDefault="002411F8" w:rsidP="00B25FCC">
            <w:pPr>
              <w:rPr>
                <w:rFonts w:ascii="Trebuchet MS" w:hAnsi="Trebuchet MS"/>
                <w:sz w:val="18"/>
                <w:szCs w:val="18"/>
              </w:rPr>
            </w:pPr>
            <w:r w:rsidRPr="007C755A">
              <w:rPr>
                <w:rFonts w:ascii="Trebuchet MS" w:hAnsi="Trebuchet MS"/>
                <w:sz w:val="18"/>
                <w:szCs w:val="18"/>
              </w:rPr>
              <w:t>Fiskeri med ga</w:t>
            </w:r>
            <w:r w:rsidR="00B25FCC" w:rsidRPr="007C755A">
              <w:rPr>
                <w:rFonts w:ascii="Trebuchet MS" w:hAnsi="Trebuchet MS"/>
                <w:sz w:val="18"/>
                <w:szCs w:val="18"/>
              </w:rPr>
              <w:t>r</w:t>
            </w:r>
            <w:r w:rsidRPr="007C755A">
              <w:rPr>
                <w:rFonts w:ascii="Trebuchet MS" w:hAnsi="Trebuchet MS"/>
                <w:sz w:val="18"/>
                <w:szCs w:val="18"/>
              </w:rPr>
              <w:t>n, ruser eller stang</w:t>
            </w:r>
          </w:p>
        </w:tc>
      </w:tr>
      <w:tr w:rsidR="002411F8" w:rsidRPr="007C755A" w14:paraId="0E7965DB"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0638030C"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lastRenderedPageBreak/>
              <w:t>3</w:t>
            </w:r>
          </w:p>
        </w:tc>
        <w:tc>
          <w:tcPr>
            <w:tcW w:w="2560" w:type="dxa"/>
            <w:tcBorders>
              <w:top w:val="single" w:sz="4" w:space="0" w:color="auto"/>
              <w:left w:val="single" w:sz="4" w:space="0" w:color="auto"/>
              <w:bottom w:val="single" w:sz="4" w:space="0" w:color="auto"/>
            </w:tcBorders>
            <w:shd w:val="clear" w:color="auto" w:fill="FFFFFF"/>
            <w:vAlign w:val="bottom"/>
          </w:tcPr>
          <w:p w14:paraId="2DD98DF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Kemisk forurening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0E2930A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D3D29CC"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Udsivning fra jordforurening, tilløb fra vandløb med kendte kemiske problemer m.v.</w:t>
            </w:r>
          </w:p>
        </w:tc>
      </w:tr>
      <w:tr w:rsidR="002411F8" w:rsidRPr="007C755A" w14:paraId="7ABB44DD"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624547DE"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4</w:t>
            </w:r>
          </w:p>
        </w:tc>
        <w:tc>
          <w:tcPr>
            <w:tcW w:w="2560" w:type="dxa"/>
            <w:tcBorders>
              <w:top w:val="single" w:sz="4" w:space="0" w:color="auto"/>
              <w:left w:val="single" w:sz="4" w:space="0" w:color="auto"/>
              <w:bottom w:val="single" w:sz="4" w:space="0" w:color="auto"/>
            </w:tcBorders>
            <w:shd w:val="clear" w:color="auto" w:fill="FFFFFF"/>
            <w:vAlign w:val="bottom"/>
          </w:tcPr>
          <w:p w14:paraId="16E2EA2A"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Næringsstoffer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1A3E10EC"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A1BE208" w14:textId="77777777" w:rsidR="002411F8" w:rsidRPr="007C755A" w:rsidRDefault="002411F8" w:rsidP="00B25FCC">
            <w:pPr>
              <w:rPr>
                <w:rFonts w:ascii="Trebuchet MS" w:hAnsi="Trebuchet MS"/>
                <w:sz w:val="18"/>
                <w:szCs w:val="18"/>
              </w:rPr>
            </w:pPr>
            <w:r w:rsidRPr="007C755A">
              <w:rPr>
                <w:rFonts w:ascii="Trebuchet MS" w:hAnsi="Trebuchet MS"/>
                <w:sz w:val="18"/>
                <w:szCs w:val="18"/>
              </w:rPr>
              <w:t>Tilførsel af næringsstoffer fra omkringliggende landbrug/marker.</w:t>
            </w:r>
          </w:p>
        </w:tc>
      </w:tr>
      <w:tr w:rsidR="002411F8" w:rsidRPr="007C755A" w14:paraId="60C0921B"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D4DCB11"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5</w:t>
            </w:r>
          </w:p>
        </w:tc>
        <w:tc>
          <w:tcPr>
            <w:tcW w:w="2560" w:type="dxa"/>
            <w:tcBorders>
              <w:top w:val="single" w:sz="4" w:space="0" w:color="auto"/>
              <w:left w:val="single" w:sz="4" w:space="0" w:color="auto"/>
              <w:bottom w:val="single" w:sz="4" w:space="0" w:color="auto"/>
            </w:tcBorders>
            <w:shd w:val="clear" w:color="auto" w:fill="FFFFFF"/>
            <w:vAlign w:val="bottom"/>
          </w:tcPr>
          <w:p w14:paraId="2C7443E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Sejlads</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035D26EC"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7AADBD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Sejlads med kanoer, motorbåde m.v. ødelægger plantelivet m.v.</w:t>
            </w:r>
          </w:p>
        </w:tc>
      </w:tr>
      <w:tr w:rsidR="002411F8" w:rsidRPr="007C755A" w14:paraId="3D46ED92"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56B20F31"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6</w:t>
            </w:r>
          </w:p>
        </w:tc>
        <w:tc>
          <w:tcPr>
            <w:tcW w:w="2560" w:type="dxa"/>
            <w:tcBorders>
              <w:top w:val="single" w:sz="4" w:space="0" w:color="auto"/>
              <w:left w:val="single" w:sz="4" w:space="0" w:color="auto"/>
              <w:bottom w:val="single" w:sz="4" w:space="0" w:color="auto"/>
            </w:tcBorders>
            <w:shd w:val="clear" w:color="auto" w:fill="FFFFFF"/>
            <w:vAlign w:val="bottom"/>
          </w:tcPr>
          <w:p w14:paraId="07FDAE89"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Sandvandring/bundfældning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A1D682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5327F35"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Tilløb aflejrer sand, okker m.v. og fylder dermed søen op over tid.</w:t>
            </w:r>
          </w:p>
        </w:tc>
      </w:tr>
      <w:tr w:rsidR="002411F8" w:rsidRPr="007C755A" w14:paraId="20642CE1" w14:textId="77777777" w:rsidTr="002411F8">
        <w:trPr>
          <w:trHeight w:hRule="exact" w:val="510"/>
        </w:trPr>
        <w:tc>
          <w:tcPr>
            <w:tcW w:w="1805" w:type="dxa"/>
            <w:tcBorders>
              <w:top w:val="single" w:sz="4" w:space="0" w:color="auto"/>
              <w:left w:val="single" w:sz="4" w:space="0" w:color="auto"/>
              <w:bottom w:val="single" w:sz="4" w:space="0" w:color="auto"/>
              <w:right w:val="single" w:sz="4" w:space="0" w:color="auto"/>
            </w:tcBorders>
            <w:shd w:val="clear" w:color="auto" w:fill="D9D9D9"/>
            <w:vAlign w:val="center"/>
          </w:tcPr>
          <w:p w14:paraId="6514C14B"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7</w:t>
            </w:r>
          </w:p>
        </w:tc>
        <w:tc>
          <w:tcPr>
            <w:tcW w:w="2560" w:type="dxa"/>
            <w:tcBorders>
              <w:top w:val="single" w:sz="4" w:space="0" w:color="auto"/>
              <w:left w:val="single" w:sz="4" w:space="0" w:color="auto"/>
              <w:bottom w:val="single" w:sz="4" w:space="0" w:color="auto"/>
            </w:tcBorders>
            <w:shd w:val="clear" w:color="auto" w:fill="FFFFFF"/>
            <w:vAlign w:val="center"/>
          </w:tcPr>
          <w:p w14:paraId="6848507B" w14:textId="77777777" w:rsidR="002411F8" w:rsidRPr="007C755A" w:rsidRDefault="002411F8" w:rsidP="002411F8">
            <w:pPr>
              <w:rPr>
                <w:rFonts w:ascii="Trebuchet MS" w:hAnsi="Trebuchet MS"/>
                <w:sz w:val="18"/>
                <w:szCs w:val="18"/>
              </w:rPr>
            </w:pPr>
            <w:r w:rsidRPr="007C755A">
              <w:rPr>
                <w:rFonts w:ascii="Trebuchet MS" w:hAnsi="Trebuchet MS"/>
                <w:sz w:val="18"/>
                <w:szCs w:val="18"/>
              </w:rPr>
              <w:t>Tilgroning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394470A6"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1A274B6"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Siv og andre planter er i gang med at dække vandoverfladen og kan på sigt få det frie vandspejl til at forsvinde.</w:t>
            </w:r>
          </w:p>
        </w:tc>
      </w:tr>
      <w:tr w:rsidR="002411F8" w:rsidRPr="007C755A" w14:paraId="46944BA3"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3E1A8782"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8</w:t>
            </w:r>
          </w:p>
        </w:tc>
        <w:tc>
          <w:tcPr>
            <w:tcW w:w="2560" w:type="dxa"/>
            <w:tcBorders>
              <w:top w:val="single" w:sz="4" w:space="0" w:color="auto"/>
              <w:left w:val="single" w:sz="4" w:space="0" w:color="auto"/>
              <w:bottom w:val="single" w:sz="4" w:space="0" w:color="auto"/>
            </w:tcBorders>
            <w:shd w:val="clear" w:color="auto" w:fill="FFFFFF"/>
            <w:vAlign w:val="bottom"/>
          </w:tcPr>
          <w:p w14:paraId="1ACD62EA"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Udsætning af fisk</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545878EF"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1243F11" w14:textId="77777777" w:rsidR="002411F8" w:rsidRPr="007C755A" w:rsidRDefault="002411F8" w:rsidP="007044E1">
            <w:pPr>
              <w:rPr>
                <w:rFonts w:ascii="Trebuchet MS" w:hAnsi="Trebuchet MS"/>
                <w:sz w:val="18"/>
                <w:szCs w:val="18"/>
              </w:rPr>
            </w:pPr>
            <w:r w:rsidRPr="007C755A">
              <w:rPr>
                <w:rFonts w:ascii="Trebuchet MS" w:hAnsi="Trebuchet MS"/>
                <w:sz w:val="18"/>
                <w:szCs w:val="18"/>
              </w:rPr>
              <w:t>Der udsættes/har været udsat fisk og de</w:t>
            </w:r>
            <w:r w:rsidR="007044E1" w:rsidRPr="007C755A">
              <w:rPr>
                <w:rFonts w:ascii="Trebuchet MS" w:hAnsi="Trebuchet MS"/>
                <w:sz w:val="18"/>
                <w:szCs w:val="18"/>
              </w:rPr>
              <w:t>t</w:t>
            </w:r>
            <w:r w:rsidRPr="007C755A">
              <w:rPr>
                <w:rFonts w:ascii="Trebuchet MS" w:hAnsi="Trebuchet MS"/>
                <w:sz w:val="18"/>
                <w:szCs w:val="18"/>
              </w:rPr>
              <w:t xml:space="preserve"> ændre</w:t>
            </w:r>
            <w:r w:rsidR="007044E1" w:rsidRPr="007C755A">
              <w:rPr>
                <w:rFonts w:ascii="Trebuchet MS" w:hAnsi="Trebuchet MS"/>
                <w:sz w:val="18"/>
                <w:szCs w:val="18"/>
              </w:rPr>
              <w:t>r</w:t>
            </w:r>
            <w:r w:rsidRPr="007C755A">
              <w:rPr>
                <w:rFonts w:ascii="Trebuchet MS" w:hAnsi="Trebuchet MS"/>
                <w:sz w:val="18"/>
                <w:szCs w:val="18"/>
              </w:rPr>
              <w:t xml:space="preserve"> balancen i søen.</w:t>
            </w:r>
          </w:p>
        </w:tc>
      </w:tr>
      <w:tr w:rsidR="002411F8" w:rsidRPr="007C755A" w14:paraId="24F5A36F"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42268B99"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w:t>
            </w:r>
          </w:p>
        </w:tc>
        <w:tc>
          <w:tcPr>
            <w:tcW w:w="2560" w:type="dxa"/>
            <w:tcBorders>
              <w:top w:val="single" w:sz="4" w:space="0" w:color="auto"/>
              <w:left w:val="single" w:sz="4" w:space="0" w:color="auto"/>
              <w:bottom w:val="single" w:sz="4" w:space="0" w:color="auto"/>
            </w:tcBorders>
            <w:shd w:val="clear" w:color="auto" w:fill="FFFFFF"/>
            <w:vAlign w:val="bottom"/>
          </w:tcPr>
          <w:p w14:paraId="5BC64F30"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Udtørring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1D8BFC6"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341F8E1" w14:textId="77777777" w:rsidR="002411F8" w:rsidRPr="007C755A" w:rsidRDefault="002411F8" w:rsidP="007044E1">
            <w:pPr>
              <w:rPr>
                <w:rFonts w:ascii="Trebuchet MS" w:hAnsi="Trebuchet MS"/>
                <w:sz w:val="18"/>
                <w:szCs w:val="18"/>
              </w:rPr>
            </w:pPr>
            <w:r w:rsidRPr="007C755A">
              <w:rPr>
                <w:rFonts w:ascii="Trebuchet MS" w:hAnsi="Trebuchet MS"/>
                <w:sz w:val="18"/>
                <w:szCs w:val="18"/>
              </w:rPr>
              <w:t xml:space="preserve">Vandstanden svinder f.eks. </w:t>
            </w:r>
            <w:proofErr w:type="spellStart"/>
            <w:r w:rsidR="007044E1" w:rsidRPr="007C755A">
              <w:rPr>
                <w:rFonts w:ascii="Trebuchet MS" w:hAnsi="Trebuchet MS"/>
                <w:sz w:val="18"/>
                <w:szCs w:val="18"/>
              </w:rPr>
              <w:t>p</w:t>
            </w:r>
            <w:r w:rsidRPr="007C755A">
              <w:rPr>
                <w:rFonts w:ascii="Trebuchet MS" w:hAnsi="Trebuchet MS"/>
                <w:sz w:val="18"/>
                <w:szCs w:val="18"/>
              </w:rPr>
              <w:t>.g.a</w:t>
            </w:r>
            <w:proofErr w:type="spellEnd"/>
            <w:r w:rsidRPr="007C755A">
              <w:rPr>
                <w:rFonts w:ascii="Trebuchet MS" w:hAnsi="Trebuchet MS"/>
                <w:sz w:val="18"/>
                <w:szCs w:val="18"/>
              </w:rPr>
              <w:t>. vandindvinding i området/</w:t>
            </w:r>
            <w:proofErr w:type="spellStart"/>
            <w:r w:rsidRPr="007C755A">
              <w:rPr>
                <w:rFonts w:ascii="Trebuchet MS" w:hAnsi="Trebuchet MS"/>
                <w:sz w:val="18"/>
                <w:szCs w:val="18"/>
              </w:rPr>
              <w:t>søoplandet</w:t>
            </w:r>
            <w:proofErr w:type="spellEnd"/>
            <w:r w:rsidRPr="007C755A">
              <w:rPr>
                <w:rFonts w:ascii="Trebuchet MS" w:hAnsi="Trebuchet MS"/>
                <w:sz w:val="18"/>
                <w:szCs w:val="18"/>
              </w:rPr>
              <w:t>.</w:t>
            </w:r>
          </w:p>
        </w:tc>
      </w:tr>
      <w:tr w:rsidR="002411F8" w:rsidRPr="007C755A" w14:paraId="116F9E96"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E8BAF0A"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10</w:t>
            </w:r>
          </w:p>
        </w:tc>
        <w:tc>
          <w:tcPr>
            <w:tcW w:w="2560" w:type="dxa"/>
            <w:tcBorders>
              <w:top w:val="single" w:sz="4" w:space="0" w:color="auto"/>
              <w:left w:val="single" w:sz="4" w:space="0" w:color="auto"/>
              <w:bottom w:val="single" w:sz="4" w:space="0" w:color="auto"/>
            </w:tcBorders>
            <w:shd w:val="clear" w:color="auto" w:fill="FFFFFF"/>
            <w:vAlign w:val="bottom"/>
          </w:tcPr>
          <w:p w14:paraId="4FC70B0B"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Ænder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1FF7AF1"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11C302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Udsætning/fodring af ænder giver for meget næring.</w:t>
            </w:r>
          </w:p>
        </w:tc>
      </w:tr>
      <w:tr w:rsidR="002411F8" w:rsidRPr="007C755A" w14:paraId="714CF741"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02239B3D"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11</w:t>
            </w:r>
          </w:p>
        </w:tc>
        <w:tc>
          <w:tcPr>
            <w:tcW w:w="2560" w:type="dxa"/>
            <w:tcBorders>
              <w:top w:val="single" w:sz="4" w:space="0" w:color="auto"/>
              <w:left w:val="single" w:sz="4" w:space="0" w:color="auto"/>
              <w:bottom w:val="single" w:sz="4" w:space="0" w:color="auto"/>
            </w:tcBorders>
            <w:shd w:val="clear" w:color="auto" w:fill="FFFFFF"/>
            <w:vAlign w:val="bottom"/>
          </w:tcPr>
          <w:p w14:paraId="2B073639"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Spildevand</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4EB7F1FD"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1CB5A1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Spildevand fra ejendomme</w:t>
            </w:r>
          </w:p>
        </w:tc>
      </w:tr>
      <w:tr w:rsidR="002411F8" w:rsidRPr="007C755A" w14:paraId="08639C5A"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30B667F6"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97</w:t>
            </w:r>
          </w:p>
        </w:tc>
        <w:tc>
          <w:tcPr>
            <w:tcW w:w="2560" w:type="dxa"/>
            <w:tcBorders>
              <w:top w:val="single" w:sz="4" w:space="0" w:color="auto"/>
              <w:left w:val="single" w:sz="4" w:space="0" w:color="auto"/>
              <w:bottom w:val="single" w:sz="4" w:space="0" w:color="auto"/>
            </w:tcBorders>
            <w:shd w:val="clear" w:color="auto" w:fill="FFFFFF"/>
            <w:vAlign w:val="bottom"/>
          </w:tcPr>
          <w:p w14:paraId="60BF0F9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Flere trusler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1CC73D00"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7BF49B"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Flere af trusselsmulighederne er relevante i høj grad.</w:t>
            </w:r>
          </w:p>
        </w:tc>
      </w:tr>
      <w:tr w:rsidR="002411F8" w:rsidRPr="007C755A" w14:paraId="408A61E5"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071EB74"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98</w:t>
            </w:r>
          </w:p>
        </w:tc>
        <w:tc>
          <w:tcPr>
            <w:tcW w:w="2560" w:type="dxa"/>
            <w:tcBorders>
              <w:top w:val="single" w:sz="4" w:space="0" w:color="auto"/>
              <w:left w:val="single" w:sz="4" w:space="0" w:color="auto"/>
              <w:bottom w:val="single" w:sz="4" w:space="0" w:color="auto"/>
            </w:tcBorders>
            <w:shd w:val="clear" w:color="auto" w:fill="FFFFFF"/>
            <w:vAlign w:val="bottom"/>
          </w:tcPr>
          <w:p w14:paraId="5D62BB46"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Andet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FB7491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57CD1D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En trussel der ikke passer ind på ovenstående.</w:t>
            </w:r>
          </w:p>
        </w:tc>
      </w:tr>
      <w:tr w:rsidR="0086534D" w:rsidRPr="000B1DC6" w14:paraId="267BE725"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17DA6AA8" w14:textId="77777777" w:rsidR="0086534D" w:rsidRPr="000B1DC6" w:rsidRDefault="0086534D"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2560" w:type="dxa"/>
            <w:tcBorders>
              <w:top w:val="single" w:sz="4" w:space="0" w:color="auto"/>
              <w:left w:val="single" w:sz="4" w:space="0" w:color="auto"/>
              <w:bottom w:val="single" w:sz="4" w:space="0" w:color="auto"/>
            </w:tcBorders>
            <w:shd w:val="clear" w:color="auto" w:fill="FFFFFF"/>
            <w:vAlign w:val="bottom"/>
          </w:tcPr>
          <w:p w14:paraId="313A680E"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8B69D54" w14:textId="77777777" w:rsidR="0086534D" w:rsidRPr="000B1DC6" w:rsidRDefault="0086534D" w:rsidP="002411F8">
            <w:pPr>
              <w:jc w:val="center"/>
              <w:rPr>
                <w:rFonts w:ascii="Trebuchet MS" w:hAnsi="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0BE7ADB"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Ukendt/Manglende viden</w:t>
            </w:r>
          </w:p>
        </w:tc>
      </w:tr>
    </w:tbl>
    <w:p w14:paraId="34AC01EF" w14:textId="77777777" w:rsidR="00205D74" w:rsidRPr="001069C8" w:rsidRDefault="00C53D87" w:rsidP="001069C8">
      <w:pPr>
        <w:pStyle w:val="Overskrift3"/>
      </w:pPr>
      <w:bookmarkStart w:id="134" w:name="_Toc63351396"/>
      <w:r>
        <w:t>4.3.9</w:t>
      </w:r>
      <w:r w:rsidR="00205D74" w:rsidRPr="001069C8">
        <w:t xml:space="preserve"> P</w:t>
      </w:r>
      <w:r w:rsidR="00822561" w:rsidRPr="001069C8">
        <w:t>lanstatus</w:t>
      </w:r>
      <w:r w:rsidR="00E379FE">
        <w:t xml:space="preserve"> (</w:t>
      </w:r>
      <w:proofErr w:type="spellStart"/>
      <w:r w:rsidR="00E379FE" w:rsidRPr="004D056C">
        <w:t>d_basis</w:t>
      </w:r>
      <w:proofErr w:type="spellEnd"/>
      <w:r w:rsidR="00E379FE" w:rsidRPr="004D056C">
        <w:t>_ planstatus</w:t>
      </w:r>
      <w:r w:rsidR="00E379FE">
        <w:t>)</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603"/>
        <w:gridCol w:w="1672"/>
        <w:gridCol w:w="7434"/>
      </w:tblGrid>
      <w:tr w:rsidR="002411F8" w:rsidRPr="0051728E" w14:paraId="25C05C70" w14:textId="77777777" w:rsidTr="002411F8">
        <w:trPr>
          <w:trHeight w:hRule="exact" w:val="255"/>
        </w:trPr>
        <w:tc>
          <w:tcPr>
            <w:tcW w:w="1720" w:type="dxa"/>
            <w:tcBorders>
              <w:bottom w:val="single" w:sz="4" w:space="0" w:color="auto"/>
            </w:tcBorders>
            <w:shd w:val="clear" w:color="auto" w:fill="D9D9D9"/>
            <w:vAlign w:val="bottom"/>
          </w:tcPr>
          <w:p w14:paraId="45D30E8E" w14:textId="77777777" w:rsidR="002411F8" w:rsidRPr="00B42AEC" w:rsidRDefault="002411F8" w:rsidP="00B42AEC">
            <w:pPr>
              <w:rPr>
                <w:rFonts w:ascii="Trebuchet MS" w:hAnsi="Trebuchet MS" w:cs="Trebuchet MS"/>
                <w:b/>
                <w:bCs/>
                <w:sz w:val="18"/>
                <w:szCs w:val="18"/>
              </w:rPr>
            </w:pPr>
            <w:proofErr w:type="spellStart"/>
            <w:r w:rsidRPr="00B42AEC">
              <w:rPr>
                <w:rFonts w:ascii="Trebuchet MS" w:hAnsi="Trebuchet MS" w:cs="Trebuchet MS"/>
                <w:b/>
                <w:bCs/>
                <w:sz w:val="18"/>
                <w:szCs w:val="18"/>
              </w:rPr>
              <w:t>planstatus_kode</w:t>
            </w:r>
            <w:proofErr w:type="spellEnd"/>
          </w:p>
        </w:tc>
        <w:tc>
          <w:tcPr>
            <w:tcW w:w="2641" w:type="dxa"/>
            <w:tcBorders>
              <w:bottom w:val="single" w:sz="4" w:space="0" w:color="auto"/>
            </w:tcBorders>
            <w:shd w:val="clear" w:color="auto" w:fill="D9D9D9"/>
            <w:vAlign w:val="bottom"/>
          </w:tcPr>
          <w:p w14:paraId="4CE24A88" w14:textId="77777777" w:rsidR="002411F8" w:rsidRPr="00B42AEC" w:rsidRDefault="00602892" w:rsidP="00B42AEC">
            <w:pPr>
              <w:rPr>
                <w:rFonts w:ascii="Trebuchet MS" w:hAnsi="Trebuchet MS" w:cs="Trebuchet MS"/>
                <w:b/>
                <w:bCs/>
                <w:sz w:val="18"/>
                <w:szCs w:val="18"/>
              </w:rPr>
            </w:pPr>
            <w:r w:rsidRPr="007C755A">
              <w:rPr>
                <w:rFonts w:ascii="Trebuchet MS" w:hAnsi="Trebuchet MS" w:cs="Trebuchet MS"/>
                <w:b/>
                <w:bCs/>
                <w:sz w:val="18"/>
                <w:szCs w:val="18"/>
              </w:rPr>
              <w:t>p</w:t>
            </w:r>
            <w:r w:rsidR="002411F8" w:rsidRPr="007C755A">
              <w:rPr>
                <w:rFonts w:ascii="Trebuchet MS" w:hAnsi="Trebuchet MS" w:cs="Trebuchet MS"/>
                <w:b/>
                <w:bCs/>
                <w:sz w:val="18"/>
                <w:szCs w:val="18"/>
              </w:rPr>
              <w:t>l</w:t>
            </w:r>
            <w:r w:rsidR="002411F8" w:rsidRPr="00B42AEC">
              <w:rPr>
                <w:rFonts w:ascii="Trebuchet MS" w:hAnsi="Trebuchet MS" w:cs="Trebuchet MS"/>
                <w:b/>
                <w:bCs/>
                <w:sz w:val="18"/>
                <w:szCs w:val="18"/>
              </w:rPr>
              <w:t>anstatus</w:t>
            </w:r>
          </w:p>
        </w:tc>
        <w:tc>
          <w:tcPr>
            <w:tcW w:w="1701" w:type="dxa"/>
            <w:tcBorders>
              <w:bottom w:val="single" w:sz="4" w:space="0" w:color="auto"/>
            </w:tcBorders>
            <w:shd w:val="clear" w:color="auto" w:fill="D9D9D9"/>
            <w:vAlign w:val="bottom"/>
          </w:tcPr>
          <w:p w14:paraId="2052214B" w14:textId="77777777" w:rsidR="002411F8" w:rsidRPr="003A52C1" w:rsidRDefault="006D14B8" w:rsidP="002411F8">
            <w:pPr>
              <w:rPr>
                <w:rFonts w:ascii="Trebuchet MS" w:hAnsi="Trebuchet MS" w:cs="Trebuchet MS"/>
                <w:b/>
                <w:bCs/>
                <w:sz w:val="18"/>
                <w:szCs w:val="18"/>
              </w:rPr>
            </w:pPr>
            <w:r w:rsidRPr="003A52C1">
              <w:rPr>
                <w:rFonts w:ascii="Trebuchet MS" w:hAnsi="Trebuchet MS" w:cs="Trebuchet MS"/>
                <w:b/>
                <w:bCs/>
                <w:sz w:val="18"/>
                <w:szCs w:val="18"/>
              </w:rPr>
              <w:t>a</w:t>
            </w:r>
            <w:r w:rsidR="002411F8" w:rsidRPr="003A52C1">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09D40494" w14:textId="77777777" w:rsidR="002411F8" w:rsidRPr="0051728E" w:rsidRDefault="002411F8" w:rsidP="00AB238A">
            <w:pPr>
              <w:rPr>
                <w:rFonts w:ascii="Trebuchet MS" w:hAnsi="Trebuchet MS" w:cs="Trebuchet MS"/>
                <w:b/>
                <w:bCs/>
                <w:sz w:val="18"/>
                <w:szCs w:val="18"/>
              </w:rPr>
            </w:pPr>
            <w:r>
              <w:rPr>
                <w:rFonts w:ascii="Trebuchet MS" w:hAnsi="Trebuchet MS" w:cs="Trebuchet MS"/>
                <w:b/>
                <w:bCs/>
                <w:sz w:val="18"/>
                <w:szCs w:val="18"/>
              </w:rPr>
              <w:t>Begrebsdefinition</w:t>
            </w:r>
          </w:p>
        </w:tc>
      </w:tr>
      <w:tr w:rsidR="002411F8" w:rsidRPr="0051728E" w14:paraId="63817E6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5FA6F0C7" w14:textId="77777777" w:rsidR="002411F8" w:rsidRPr="00CE6370" w:rsidRDefault="002411F8" w:rsidP="00AB238A">
            <w:pPr>
              <w:jc w:val="center"/>
              <w:rPr>
                <w:rFonts w:ascii="Trebuchet MS" w:hAnsi="Trebuchet MS"/>
                <w:sz w:val="18"/>
                <w:szCs w:val="18"/>
              </w:rPr>
            </w:pPr>
            <w:r>
              <w:rPr>
                <w:rFonts w:ascii="Trebuchet MS" w:hAnsi="Trebuchet MS"/>
                <w:sz w:val="18"/>
                <w:szCs w:val="18"/>
              </w:rPr>
              <w:t>1</w:t>
            </w:r>
          </w:p>
        </w:tc>
        <w:tc>
          <w:tcPr>
            <w:tcW w:w="2641" w:type="dxa"/>
            <w:tcBorders>
              <w:top w:val="single" w:sz="4" w:space="0" w:color="auto"/>
              <w:left w:val="single" w:sz="4" w:space="0" w:color="auto"/>
              <w:bottom w:val="single" w:sz="4" w:space="0" w:color="auto"/>
            </w:tcBorders>
            <w:shd w:val="clear" w:color="auto" w:fill="FFFFFF"/>
            <w:vAlign w:val="bottom"/>
          </w:tcPr>
          <w:p w14:paraId="226FF60F" w14:textId="77777777" w:rsidR="002411F8" w:rsidRPr="003A2743" w:rsidRDefault="002411F8" w:rsidP="00AB238A">
            <w:pPr>
              <w:rPr>
                <w:rFonts w:ascii="Trebuchet MS" w:hAnsi="Trebuchet MS"/>
                <w:sz w:val="18"/>
                <w:szCs w:val="18"/>
              </w:rPr>
            </w:pPr>
            <w:r>
              <w:rPr>
                <w:rFonts w:ascii="Trebuchet MS" w:hAnsi="Trebuchet MS"/>
                <w:sz w:val="18"/>
                <w:szCs w:val="18"/>
              </w:rPr>
              <w:t>E</w:t>
            </w:r>
            <w:r w:rsidRPr="003A2743">
              <w:rPr>
                <w:rFonts w:ascii="Trebuchet MS" w:hAnsi="Trebuchet MS"/>
                <w:sz w:val="18"/>
                <w:szCs w:val="18"/>
              </w:rPr>
              <w:t xml:space="preserve">ksisterende </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C3F6947" w14:textId="77777777" w:rsidR="002411F8" w:rsidRPr="003A52C1" w:rsidRDefault="002411F8" w:rsidP="002411F8">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7B69BBD" w14:textId="77777777" w:rsidR="002411F8" w:rsidRPr="00FE3FC3" w:rsidRDefault="002411F8" w:rsidP="00AB238A">
            <w:pPr>
              <w:rPr>
                <w:rFonts w:ascii="Trebuchet MS" w:hAnsi="Trebuchet MS" w:cs="Trebuchet MS"/>
                <w:sz w:val="18"/>
                <w:szCs w:val="18"/>
              </w:rPr>
            </w:pPr>
            <w:r w:rsidRPr="00E64299">
              <w:rPr>
                <w:rFonts w:ascii="Trebuchet MS" w:hAnsi="Trebuchet MS" w:cs="Trebuchet MS"/>
                <w:sz w:val="18"/>
                <w:szCs w:val="18"/>
              </w:rPr>
              <w:t>Er anlagt</w:t>
            </w:r>
            <w:r>
              <w:rPr>
                <w:rFonts w:ascii="Trebuchet MS" w:hAnsi="Trebuchet MS" w:cs="Trebuchet MS"/>
                <w:sz w:val="18"/>
                <w:szCs w:val="18"/>
              </w:rPr>
              <w:t>/i drift</w:t>
            </w:r>
          </w:p>
        </w:tc>
      </w:tr>
      <w:tr w:rsidR="002411F8" w:rsidRPr="0051728E" w14:paraId="0B845BB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79DBCA20" w14:textId="77777777" w:rsidR="002411F8" w:rsidRPr="00CE6370" w:rsidRDefault="002411F8" w:rsidP="00AB238A">
            <w:pPr>
              <w:jc w:val="center"/>
              <w:rPr>
                <w:rFonts w:ascii="Trebuchet MS" w:hAnsi="Trebuchet MS"/>
                <w:sz w:val="18"/>
                <w:szCs w:val="18"/>
              </w:rPr>
            </w:pPr>
            <w:r>
              <w:rPr>
                <w:rFonts w:ascii="Trebuchet MS" w:hAnsi="Trebuchet MS"/>
                <w:sz w:val="18"/>
                <w:szCs w:val="18"/>
              </w:rPr>
              <w:t>2</w:t>
            </w:r>
          </w:p>
        </w:tc>
        <w:tc>
          <w:tcPr>
            <w:tcW w:w="2641" w:type="dxa"/>
            <w:tcBorders>
              <w:top w:val="single" w:sz="4" w:space="0" w:color="auto"/>
              <w:left w:val="single" w:sz="4" w:space="0" w:color="auto"/>
              <w:bottom w:val="single" w:sz="4" w:space="0" w:color="auto"/>
            </w:tcBorders>
            <w:shd w:val="clear" w:color="auto" w:fill="FFFFFF"/>
            <w:vAlign w:val="bottom"/>
          </w:tcPr>
          <w:p w14:paraId="7FE6261B" w14:textId="77777777" w:rsidR="002411F8" w:rsidRPr="003A2743" w:rsidRDefault="002411F8" w:rsidP="00AB238A">
            <w:pPr>
              <w:rPr>
                <w:rFonts w:ascii="Trebuchet MS" w:hAnsi="Trebuchet MS"/>
                <w:sz w:val="18"/>
                <w:szCs w:val="18"/>
              </w:rPr>
            </w:pPr>
            <w:r w:rsidRPr="003A2743">
              <w:rPr>
                <w:rFonts w:ascii="Trebuchet MS" w:hAnsi="Trebuchet MS"/>
                <w:sz w:val="18"/>
                <w:szCs w:val="18"/>
              </w:rPr>
              <w:t>Planlagt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B50DD02" w14:textId="77777777" w:rsidR="002411F8" w:rsidRPr="003A52C1" w:rsidRDefault="002411F8" w:rsidP="002411F8">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83B71AA" w14:textId="77777777" w:rsidR="002411F8" w:rsidRPr="00FE3FC3" w:rsidRDefault="002411F8" w:rsidP="00AB238A">
            <w:pPr>
              <w:rPr>
                <w:rFonts w:ascii="Trebuchet MS" w:hAnsi="Trebuchet MS" w:cs="Trebuchet MS"/>
                <w:sz w:val="18"/>
                <w:szCs w:val="18"/>
              </w:rPr>
            </w:pPr>
            <w:r w:rsidRPr="00E64299">
              <w:rPr>
                <w:rFonts w:ascii="Trebuchet MS" w:hAnsi="Trebuchet MS" w:cs="Trebuchet MS"/>
                <w:sz w:val="18"/>
                <w:szCs w:val="18"/>
              </w:rPr>
              <w:t>Fremtid plan</w:t>
            </w:r>
          </w:p>
        </w:tc>
      </w:tr>
      <w:tr w:rsidR="0086534D" w:rsidRPr="000B1DC6" w14:paraId="5CE0C1B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6FBFC7A8" w14:textId="77777777" w:rsidR="0086534D" w:rsidRPr="000B1DC6" w:rsidRDefault="0086534D" w:rsidP="00AB238A">
            <w:pPr>
              <w:jc w:val="center"/>
              <w:rPr>
                <w:rFonts w:ascii="Trebuchet MS" w:hAnsi="Trebuchet MS"/>
                <w:color w:val="4F81BD"/>
                <w:sz w:val="18"/>
                <w:szCs w:val="18"/>
              </w:rPr>
            </w:pPr>
            <w:r w:rsidRPr="000B1DC6">
              <w:rPr>
                <w:rFonts w:ascii="Trebuchet MS" w:hAnsi="Trebuchet MS" w:cs="Trebuchet MS"/>
                <w:color w:val="4F81BD"/>
                <w:sz w:val="18"/>
                <w:szCs w:val="18"/>
              </w:rPr>
              <w:t>99</w:t>
            </w:r>
          </w:p>
        </w:tc>
        <w:tc>
          <w:tcPr>
            <w:tcW w:w="2641" w:type="dxa"/>
            <w:tcBorders>
              <w:top w:val="single" w:sz="4" w:space="0" w:color="auto"/>
              <w:left w:val="single" w:sz="4" w:space="0" w:color="auto"/>
              <w:bottom w:val="single" w:sz="4" w:space="0" w:color="auto"/>
            </w:tcBorders>
            <w:shd w:val="clear" w:color="auto" w:fill="FFFFFF"/>
            <w:vAlign w:val="bottom"/>
          </w:tcPr>
          <w:p w14:paraId="2B5B771C"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6EF54968" w14:textId="77777777" w:rsidR="0086534D" w:rsidRPr="000B1DC6" w:rsidRDefault="0086534D" w:rsidP="002411F8">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30E0B9F"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642068F4" w14:textId="77777777" w:rsidR="00882167" w:rsidRPr="001069C8" w:rsidRDefault="00C53D87" w:rsidP="001069C8">
      <w:pPr>
        <w:pStyle w:val="Overskrift3"/>
      </w:pPr>
      <w:bookmarkStart w:id="135" w:name="_Toc63351397"/>
      <w:r>
        <w:t xml:space="preserve">4.3.10 </w:t>
      </w:r>
      <w:r w:rsidR="00882167" w:rsidRPr="001069C8">
        <w:t>Hastighed</w:t>
      </w:r>
      <w:r w:rsidR="00E379FE">
        <w:t xml:space="preserve"> (</w:t>
      </w:r>
      <w:proofErr w:type="spellStart"/>
      <w:r w:rsidR="00E379FE" w:rsidRPr="004D056C">
        <w:t>d_basis</w:t>
      </w:r>
      <w:proofErr w:type="spellEnd"/>
      <w:r w:rsidR="00E379FE" w:rsidRPr="004D056C">
        <w:t>_ hastighed</w:t>
      </w:r>
      <w:r w:rsidR="00E379FE">
        <w:t>)</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2683"/>
        <w:gridCol w:w="1673"/>
        <w:gridCol w:w="7438"/>
      </w:tblGrid>
      <w:tr w:rsidR="006E0D0C" w:rsidRPr="0051728E" w14:paraId="73E6585A"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A6743CA" w14:textId="77777777" w:rsidR="006E0D0C" w:rsidRPr="00B42AEC" w:rsidRDefault="006E0D0C" w:rsidP="00B42AEC">
            <w:pPr>
              <w:rPr>
                <w:rFonts w:ascii="Trebuchet MS" w:hAnsi="Trebuchet MS" w:cs="Trebuchet MS"/>
                <w:b/>
                <w:bCs/>
                <w:sz w:val="18"/>
                <w:szCs w:val="18"/>
              </w:rPr>
            </w:pPr>
            <w:proofErr w:type="spellStart"/>
            <w:r w:rsidRPr="00B42AEC">
              <w:rPr>
                <w:rFonts w:ascii="Trebuchet MS" w:hAnsi="Trebuchet MS" w:cs="Trebuchet MS"/>
                <w:b/>
                <w:bCs/>
                <w:sz w:val="18"/>
                <w:szCs w:val="18"/>
              </w:rPr>
              <w:t>hastighed_kode</w:t>
            </w:r>
            <w:proofErr w:type="spellEnd"/>
          </w:p>
        </w:tc>
        <w:tc>
          <w:tcPr>
            <w:tcW w:w="2727" w:type="dxa"/>
            <w:tcBorders>
              <w:top w:val="single" w:sz="4" w:space="0" w:color="auto"/>
              <w:left w:val="single" w:sz="4" w:space="0" w:color="auto"/>
              <w:bottom w:val="single" w:sz="4" w:space="0" w:color="auto"/>
            </w:tcBorders>
            <w:shd w:val="clear" w:color="auto" w:fill="D9D9D9"/>
            <w:vAlign w:val="bottom"/>
          </w:tcPr>
          <w:p w14:paraId="76A06C7A" w14:textId="77777777" w:rsidR="006E0D0C" w:rsidRPr="00B42AEC" w:rsidRDefault="006E0D0C" w:rsidP="00B42AEC">
            <w:pPr>
              <w:jc w:val="center"/>
              <w:rPr>
                <w:rFonts w:ascii="Trebuchet MS" w:hAnsi="Trebuchet MS" w:cs="Trebuchet MS"/>
                <w:b/>
                <w:bCs/>
                <w:sz w:val="18"/>
                <w:szCs w:val="18"/>
              </w:rPr>
            </w:pPr>
            <w:r>
              <w:rPr>
                <w:rFonts w:ascii="Trebuchet MS" w:hAnsi="Trebuchet MS" w:cs="Trebuchet MS"/>
                <w:b/>
                <w:bCs/>
                <w:sz w:val="18"/>
                <w:szCs w:val="18"/>
              </w:rPr>
              <w:t>h</w:t>
            </w:r>
            <w:r w:rsidRPr="00B42AEC">
              <w:rPr>
                <w:rFonts w:ascii="Trebuchet MS" w:hAnsi="Trebuchet MS" w:cs="Trebuchet MS"/>
                <w:b/>
                <w:bCs/>
                <w:sz w:val="18"/>
                <w:szCs w:val="18"/>
              </w:rPr>
              <w:t>astighed</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bottom"/>
          </w:tcPr>
          <w:p w14:paraId="036E8B32" w14:textId="77777777" w:rsidR="006E0D0C" w:rsidRPr="003A52C1" w:rsidRDefault="006D14B8" w:rsidP="006E0D0C">
            <w:pPr>
              <w:rPr>
                <w:rFonts w:ascii="Trebuchet MS" w:hAnsi="Trebuchet MS" w:cs="Trebuchet MS"/>
                <w:b/>
                <w:bCs/>
                <w:sz w:val="18"/>
                <w:szCs w:val="18"/>
              </w:rPr>
            </w:pPr>
            <w:r w:rsidRPr="003A52C1">
              <w:rPr>
                <w:rFonts w:ascii="Trebuchet MS" w:hAnsi="Trebuchet MS" w:cs="Trebuchet MS"/>
                <w:b/>
                <w:bCs/>
                <w:sz w:val="18"/>
                <w:szCs w:val="18"/>
              </w:rPr>
              <w:t>a</w:t>
            </w:r>
            <w:r w:rsidR="006E0D0C" w:rsidRPr="003A52C1">
              <w:rPr>
                <w:rFonts w:ascii="Trebuchet MS" w:hAnsi="Trebuchet MS" w:cs="Trebuchet MS"/>
                <w:b/>
                <w:bCs/>
                <w:sz w:val="18"/>
                <w:szCs w:val="18"/>
              </w:rPr>
              <w:t>ktiv</w:t>
            </w:r>
          </w:p>
        </w:tc>
        <w:tc>
          <w:tcPr>
            <w:tcW w:w="7590" w:type="dxa"/>
            <w:tcBorders>
              <w:top w:val="single" w:sz="4" w:space="0" w:color="auto"/>
              <w:left w:val="single" w:sz="4" w:space="0" w:color="auto"/>
              <w:bottom w:val="single" w:sz="4" w:space="0" w:color="auto"/>
            </w:tcBorders>
            <w:shd w:val="clear" w:color="auto" w:fill="D9D9D9"/>
            <w:vAlign w:val="bottom"/>
          </w:tcPr>
          <w:p w14:paraId="42DEAED7" w14:textId="77777777" w:rsidR="006E0D0C" w:rsidRPr="0051728E" w:rsidRDefault="006E0D0C" w:rsidP="00882167">
            <w:pPr>
              <w:rPr>
                <w:rFonts w:ascii="Trebuchet MS" w:hAnsi="Trebuchet MS" w:cs="Trebuchet MS"/>
                <w:b/>
                <w:bCs/>
                <w:sz w:val="18"/>
                <w:szCs w:val="18"/>
              </w:rPr>
            </w:pPr>
            <w:r>
              <w:rPr>
                <w:rFonts w:ascii="Trebuchet MS" w:hAnsi="Trebuchet MS" w:cs="Trebuchet MS"/>
                <w:b/>
                <w:bCs/>
                <w:sz w:val="18"/>
                <w:szCs w:val="18"/>
              </w:rPr>
              <w:t>Begrebsdefinition</w:t>
            </w:r>
          </w:p>
        </w:tc>
      </w:tr>
      <w:tr w:rsidR="006E0D0C" w:rsidRPr="0051728E" w14:paraId="11A5D4D6"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6D86443" w14:textId="77777777" w:rsidR="006E0D0C" w:rsidRDefault="006E0D0C" w:rsidP="00347229">
            <w:pPr>
              <w:jc w:val="center"/>
              <w:rPr>
                <w:rFonts w:ascii="Trebuchet MS" w:hAnsi="Trebuchet MS"/>
                <w:sz w:val="18"/>
                <w:szCs w:val="18"/>
              </w:rPr>
            </w:pPr>
            <w:r>
              <w:rPr>
                <w:rFonts w:ascii="Trebuchet MS" w:hAnsi="Trebuchet MS"/>
                <w:sz w:val="18"/>
                <w:szCs w:val="18"/>
              </w:rPr>
              <w:t>15</w:t>
            </w:r>
          </w:p>
        </w:tc>
        <w:tc>
          <w:tcPr>
            <w:tcW w:w="2727" w:type="dxa"/>
            <w:tcBorders>
              <w:top w:val="single" w:sz="4" w:space="0" w:color="auto"/>
              <w:left w:val="single" w:sz="4" w:space="0" w:color="auto"/>
              <w:bottom w:val="single" w:sz="4" w:space="0" w:color="auto"/>
            </w:tcBorders>
            <w:shd w:val="clear" w:color="auto" w:fill="FFFFFF"/>
            <w:vAlign w:val="bottom"/>
          </w:tcPr>
          <w:p w14:paraId="168B4A04" w14:textId="77777777" w:rsidR="006E0D0C" w:rsidRDefault="006E0D0C" w:rsidP="00347229">
            <w:pPr>
              <w:jc w:val="center"/>
              <w:rPr>
                <w:rFonts w:ascii="Trebuchet MS" w:hAnsi="Trebuchet MS"/>
                <w:sz w:val="18"/>
                <w:szCs w:val="18"/>
              </w:rPr>
            </w:pPr>
            <w:r>
              <w:rPr>
                <w:rFonts w:ascii="Trebuchet MS" w:hAnsi="Trebuchet MS"/>
                <w:sz w:val="18"/>
                <w:szCs w:val="18"/>
              </w:rPr>
              <w:t>15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8A32F9A"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76610F8" w14:textId="77777777" w:rsidR="006E0D0C" w:rsidRDefault="006E0D0C" w:rsidP="00882167">
            <w:pPr>
              <w:rPr>
                <w:rFonts w:ascii="Trebuchet MS" w:hAnsi="Trebuchet MS" w:cs="Trebuchet MS"/>
                <w:sz w:val="18"/>
                <w:szCs w:val="18"/>
              </w:rPr>
            </w:pPr>
            <w:r w:rsidRPr="00FB0490">
              <w:rPr>
                <w:rFonts w:ascii="Trebuchet MS" w:hAnsi="Trebuchet MS" w:cs="Trebuchet MS"/>
                <w:sz w:val="18"/>
                <w:szCs w:val="18"/>
              </w:rPr>
              <w:t>15 km</w:t>
            </w:r>
            <w:r>
              <w:rPr>
                <w:rFonts w:ascii="Trebuchet MS" w:hAnsi="Trebuchet MS" w:cs="Trebuchet MS"/>
                <w:sz w:val="18"/>
                <w:szCs w:val="18"/>
              </w:rPr>
              <w:t xml:space="preserve"> i timen</w:t>
            </w:r>
            <w:r w:rsidRPr="00FB0490">
              <w:rPr>
                <w:rFonts w:ascii="Trebuchet MS" w:hAnsi="Trebuchet MS" w:cs="Trebuchet MS"/>
                <w:sz w:val="18"/>
                <w:szCs w:val="18"/>
              </w:rPr>
              <w:t xml:space="preserve"> (opholds- og legeområde)</w:t>
            </w:r>
          </w:p>
        </w:tc>
      </w:tr>
      <w:tr w:rsidR="006E0D0C" w:rsidRPr="0051728E" w14:paraId="1BC1D025"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21E2C7F2" w14:textId="77777777" w:rsidR="006E0D0C" w:rsidRDefault="006E0D0C" w:rsidP="00347229">
            <w:pPr>
              <w:jc w:val="center"/>
              <w:rPr>
                <w:rFonts w:ascii="Trebuchet MS" w:hAnsi="Trebuchet MS"/>
                <w:sz w:val="18"/>
                <w:szCs w:val="18"/>
              </w:rPr>
            </w:pPr>
            <w:r>
              <w:rPr>
                <w:rFonts w:ascii="Trebuchet MS" w:hAnsi="Trebuchet MS"/>
                <w:sz w:val="18"/>
                <w:szCs w:val="18"/>
              </w:rPr>
              <w:t>20</w:t>
            </w:r>
          </w:p>
        </w:tc>
        <w:tc>
          <w:tcPr>
            <w:tcW w:w="2727" w:type="dxa"/>
            <w:tcBorders>
              <w:top w:val="single" w:sz="4" w:space="0" w:color="auto"/>
              <w:left w:val="single" w:sz="4" w:space="0" w:color="auto"/>
              <w:bottom w:val="single" w:sz="4" w:space="0" w:color="auto"/>
            </w:tcBorders>
            <w:shd w:val="clear" w:color="auto" w:fill="FFFFFF"/>
            <w:vAlign w:val="bottom"/>
          </w:tcPr>
          <w:p w14:paraId="141D5D38" w14:textId="77777777" w:rsidR="006E0D0C" w:rsidRDefault="006E0D0C" w:rsidP="00347229">
            <w:pPr>
              <w:jc w:val="center"/>
              <w:rPr>
                <w:rFonts w:ascii="Trebuchet MS" w:hAnsi="Trebuchet MS"/>
                <w:sz w:val="18"/>
                <w:szCs w:val="18"/>
              </w:rPr>
            </w:pPr>
            <w:r>
              <w:rPr>
                <w:rFonts w:ascii="Trebuchet MS" w:hAnsi="Trebuchet MS"/>
                <w:sz w:val="18"/>
                <w:szCs w:val="18"/>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58DD9B4"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DE5963F" w14:textId="77777777" w:rsidR="006E0D0C" w:rsidRDefault="006E0D0C" w:rsidP="00882167">
            <w:pPr>
              <w:rPr>
                <w:rFonts w:ascii="Trebuchet MS" w:hAnsi="Trebuchet MS" w:cs="Trebuchet MS"/>
                <w:sz w:val="18"/>
                <w:szCs w:val="18"/>
              </w:rPr>
            </w:pPr>
            <w:r>
              <w:rPr>
                <w:rFonts w:ascii="Trebuchet MS" w:hAnsi="Trebuchet MS" w:cs="Trebuchet MS"/>
                <w:sz w:val="18"/>
                <w:szCs w:val="18"/>
              </w:rPr>
              <w:t>20 km i timen</w:t>
            </w:r>
          </w:p>
        </w:tc>
      </w:tr>
      <w:tr w:rsidR="006E0D0C" w:rsidRPr="0051728E" w14:paraId="072340F1"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55AEC70" w14:textId="77777777" w:rsidR="006E0D0C" w:rsidRPr="00CD4BC8" w:rsidRDefault="006E0D0C" w:rsidP="00347229">
            <w:pPr>
              <w:jc w:val="center"/>
              <w:rPr>
                <w:rFonts w:ascii="Trebuchet MS" w:hAnsi="Trebuchet MS"/>
                <w:sz w:val="18"/>
                <w:szCs w:val="18"/>
              </w:rPr>
            </w:pPr>
            <w:r>
              <w:rPr>
                <w:rFonts w:ascii="Trebuchet MS" w:hAnsi="Trebuchet MS"/>
                <w:sz w:val="18"/>
                <w:szCs w:val="18"/>
              </w:rPr>
              <w:t>25</w:t>
            </w:r>
          </w:p>
        </w:tc>
        <w:tc>
          <w:tcPr>
            <w:tcW w:w="2727" w:type="dxa"/>
            <w:tcBorders>
              <w:top w:val="single" w:sz="4" w:space="0" w:color="auto"/>
              <w:left w:val="single" w:sz="4" w:space="0" w:color="auto"/>
              <w:bottom w:val="single" w:sz="4" w:space="0" w:color="auto"/>
            </w:tcBorders>
            <w:shd w:val="clear" w:color="auto" w:fill="FFFFFF"/>
            <w:vAlign w:val="bottom"/>
          </w:tcPr>
          <w:p w14:paraId="3C2D6C17" w14:textId="77777777" w:rsidR="006E0D0C" w:rsidRPr="00CD4BC8" w:rsidRDefault="006E0D0C" w:rsidP="00347229">
            <w:pPr>
              <w:jc w:val="center"/>
              <w:rPr>
                <w:rFonts w:ascii="Trebuchet MS" w:hAnsi="Trebuchet MS"/>
                <w:sz w:val="18"/>
                <w:szCs w:val="18"/>
              </w:rPr>
            </w:pPr>
            <w:r>
              <w:rPr>
                <w:rFonts w:ascii="Trebuchet MS" w:hAnsi="Trebuchet MS"/>
                <w:sz w:val="18"/>
                <w:szCs w:val="18"/>
              </w:rPr>
              <w:t>25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5987B4F"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5BF4E15" w14:textId="77777777" w:rsidR="006E0D0C" w:rsidRPr="00FE3FC3" w:rsidRDefault="006E0D0C" w:rsidP="00882167">
            <w:pPr>
              <w:rPr>
                <w:rFonts w:ascii="Trebuchet MS" w:hAnsi="Trebuchet MS" w:cs="Trebuchet MS"/>
                <w:sz w:val="18"/>
                <w:szCs w:val="18"/>
              </w:rPr>
            </w:pPr>
            <w:r>
              <w:rPr>
                <w:rFonts w:ascii="Trebuchet MS" w:hAnsi="Trebuchet MS" w:cs="Trebuchet MS"/>
                <w:sz w:val="18"/>
                <w:szCs w:val="18"/>
              </w:rPr>
              <w:t>25 km i timen</w:t>
            </w:r>
          </w:p>
        </w:tc>
      </w:tr>
      <w:tr w:rsidR="006E0D0C" w:rsidRPr="0051728E" w14:paraId="6C39029F"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E7F11B3"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30</w:t>
            </w:r>
          </w:p>
        </w:tc>
        <w:tc>
          <w:tcPr>
            <w:tcW w:w="2727" w:type="dxa"/>
            <w:tcBorders>
              <w:top w:val="single" w:sz="4" w:space="0" w:color="auto"/>
              <w:left w:val="single" w:sz="4" w:space="0" w:color="auto"/>
              <w:bottom w:val="single" w:sz="4" w:space="0" w:color="auto"/>
            </w:tcBorders>
            <w:shd w:val="clear" w:color="auto" w:fill="FFFFFF"/>
            <w:vAlign w:val="bottom"/>
          </w:tcPr>
          <w:p w14:paraId="1BD6EA0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30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1EDDCF77"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E6CBA6F"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30</w:t>
            </w:r>
            <w:r>
              <w:rPr>
                <w:rFonts w:ascii="Trebuchet MS" w:hAnsi="Trebuchet MS" w:cs="Trebuchet MS"/>
                <w:sz w:val="18"/>
                <w:szCs w:val="18"/>
              </w:rPr>
              <w:t xml:space="preserve"> km i timen</w:t>
            </w:r>
          </w:p>
        </w:tc>
      </w:tr>
      <w:tr w:rsidR="006E0D0C" w:rsidRPr="0051728E" w14:paraId="319CAA4C"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22686D8"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40</w:t>
            </w:r>
          </w:p>
        </w:tc>
        <w:tc>
          <w:tcPr>
            <w:tcW w:w="2727" w:type="dxa"/>
            <w:tcBorders>
              <w:top w:val="single" w:sz="4" w:space="0" w:color="auto"/>
              <w:left w:val="single" w:sz="4" w:space="0" w:color="auto"/>
              <w:bottom w:val="single" w:sz="4" w:space="0" w:color="auto"/>
            </w:tcBorders>
            <w:shd w:val="clear" w:color="auto" w:fill="FFFFFF"/>
            <w:vAlign w:val="bottom"/>
          </w:tcPr>
          <w:p w14:paraId="7B0FFAAF"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40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F111332"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D1A3629"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40</w:t>
            </w:r>
            <w:r>
              <w:rPr>
                <w:rFonts w:ascii="Trebuchet MS" w:hAnsi="Trebuchet MS" w:cs="Trebuchet MS"/>
                <w:sz w:val="18"/>
                <w:szCs w:val="18"/>
              </w:rPr>
              <w:t xml:space="preserve"> km i timen</w:t>
            </w:r>
          </w:p>
        </w:tc>
      </w:tr>
      <w:tr w:rsidR="006E0D0C" w:rsidRPr="0051728E" w14:paraId="428B4D1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23DF28F" w14:textId="77777777" w:rsidR="006E0D0C" w:rsidRPr="00CD4BC8" w:rsidRDefault="006E0D0C" w:rsidP="00347229">
            <w:pPr>
              <w:jc w:val="center"/>
              <w:rPr>
                <w:rFonts w:ascii="Trebuchet MS" w:hAnsi="Trebuchet MS"/>
                <w:sz w:val="18"/>
                <w:szCs w:val="18"/>
              </w:rPr>
            </w:pPr>
            <w:r>
              <w:rPr>
                <w:rFonts w:ascii="Trebuchet MS" w:hAnsi="Trebuchet MS"/>
                <w:sz w:val="18"/>
                <w:szCs w:val="18"/>
              </w:rPr>
              <w:t>45</w:t>
            </w:r>
          </w:p>
        </w:tc>
        <w:tc>
          <w:tcPr>
            <w:tcW w:w="2727" w:type="dxa"/>
            <w:tcBorders>
              <w:top w:val="single" w:sz="4" w:space="0" w:color="auto"/>
              <w:left w:val="single" w:sz="4" w:space="0" w:color="auto"/>
              <w:bottom w:val="single" w:sz="4" w:space="0" w:color="auto"/>
            </w:tcBorders>
            <w:shd w:val="clear" w:color="auto" w:fill="FFFFFF"/>
            <w:vAlign w:val="bottom"/>
          </w:tcPr>
          <w:p w14:paraId="7D8F46B1" w14:textId="77777777" w:rsidR="006E0D0C" w:rsidRPr="00CD4BC8" w:rsidRDefault="006E0D0C" w:rsidP="00347229">
            <w:pPr>
              <w:jc w:val="center"/>
              <w:rPr>
                <w:rFonts w:ascii="Trebuchet MS" w:hAnsi="Trebuchet MS"/>
                <w:sz w:val="18"/>
                <w:szCs w:val="18"/>
              </w:rPr>
            </w:pPr>
            <w:r>
              <w:rPr>
                <w:rFonts w:ascii="Trebuchet MS" w:hAnsi="Trebuchet MS"/>
                <w:sz w:val="18"/>
                <w:szCs w:val="18"/>
              </w:rPr>
              <w:t>45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C97DFF8"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9782E0B" w14:textId="77777777" w:rsidR="006E0D0C" w:rsidRPr="00CD4BC8" w:rsidRDefault="006E0D0C" w:rsidP="00882167">
            <w:pPr>
              <w:rPr>
                <w:rFonts w:ascii="Trebuchet MS" w:hAnsi="Trebuchet MS"/>
                <w:sz w:val="18"/>
                <w:szCs w:val="18"/>
              </w:rPr>
            </w:pPr>
            <w:r>
              <w:rPr>
                <w:rFonts w:ascii="Trebuchet MS" w:hAnsi="Trebuchet MS"/>
                <w:sz w:val="18"/>
                <w:szCs w:val="18"/>
              </w:rPr>
              <w:t xml:space="preserve">45 </w:t>
            </w:r>
            <w:r>
              <w:rPr>
                <w:rFonts w:ascii="Trebuchet MS" w:hAnsi="Trebuchet MS" w:cs="Trebuchet MS"/>
                <w:sz w:val="18"/>
                <w:szCs w:val="18"/>
              </w:rPr>
              <w:t>km i timen</w:t>
            </w:r>
          </w:p>
        </w:tc>
      </w:tr>
      <w:tr w:rsidR="006E0D0C" w:rsidRPr="0051728E" w14:paraId="3B55630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5183C52"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50</w:t>
            </w:r>
          </w:p>
        </w:tc>
        <w:tc>
          <w:tcPr>
            <w:tcW w:w="2727" w:type="dxa"/>
            <w:tcBorders>
              <w:top w:val="single" w:sz="4" w:space="0" w:color="auto"/>
              <w:left w:val="single" w:sz="4" w:space="0" w:color="auto"/>
              <w:bottom w:val="single" w:sz="4" w:space="0" w:color="auto"/>
            </w:tcBorders>
            <w:shd w:val="clear" w:color="auto" w:fill="FFFFFF"/>
            <w:vAlign w:val="bottom"/>
          </w:tcPr>
          <w:p w14:paraId="3DCF0A01"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50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ABF97B6"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32C08AB"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50</w:t>
            </w:r>
            <w:r>
              <w:rPr>
                <w:rFonts w:ascii="Trebuchet MS" w:hAnsi="Trebuchet MS" w:cs="Trebuchet MS"/>
                <w:sz w:val="18"/>
                <w:szCs w:val="18"/>
              </w:rPr>
              <w:t xml:space="preserve"> km i timen</w:t>
            </w:r>
          </w:p>
        </w:tc>
      </w:tr>
      <w:tr w:rsidR="006E0D0C" w:rsidRPr="0051728E" w14:paraId="0023F671"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55C42A3A"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60</w:t>
            </w:r>
          </w:p>
        </w:tc>
        <w:tc>
          <w:tcPr>
            <w:tcW w:w="2727" w:type="dxa"/>
            <w:tcBorders>
              <w:top w:val="single" w:sz="4" w:space="0" w:color="auto"/>
              <w:left w:val="single" w:sz="4" w:space="0" w:color="auto"/>
              <w:bottom w:val="single" w:sz="4" w:space="0" w:color="auto"/>
            </w:tcBorders>
            <w:shd w:val="clear" w:color="auto" w:fill="FFFFFF"/>
            <w:vAlign w:val="bottom"/>
          </w:tcPr>
          <w:p w14:paraId="6194DF7D"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60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74EB83F"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1FF09B4"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60</w:t>
            </w:r>
            <w:r>
              <w:rPr>
                <w:rFonts w:ascii="Trebuchet MS" w:hAnsi="Trebuchet MS" w:cs="Trebuchet MS"/>
                <w:sz w:val="18"/>
                <w:szCs w:val="18"/>
              </w:rPr>
              <w:t xml:space="preserve"> km i timen</w:t>
            </w:r>
          </w:p>
        </w:tc>
      </w:tr>
      <w:tr w:rsidR="006E0D0C" w:rsidRPr="0051728E" w14:paraId="1C5343D5"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EB1FB6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70</w:t>
            </w:r>
          </w:p>
        </w:tc>
        <w:tc>
          <w:tcPr>
            <w:tcW w:w="2727" w:type="dxa"/>
            <w:tcBorders>
              <w:top w:val="single" w:sz="4" w:space="0" w:color="auto"/>
              <w:left w:val="single" w:sz="4" w:space="0" w:color="auto"/>
              <w:bottom w:val="single" w:sz="4" w:space="0" w:color="auto"/>
            </w:tcBorders>
            <w:shd w:val="clear" w:color="auto" w:fill="FFFFFF"/>
            <w:vAlign w:val="bottom"/>
          </w:tcPr>
          <w:p w14:paraId="0D079584"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70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6FF8FB0"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5384F9E"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70</w:t>
            </w:r>
            <w:r>
              <w:rPr>
                <w:rFonts w:ascii="Trebuchet MS" w:hAnsi="Trebuchet MS" w:cs="Trebuchet MS"/>
                <w:sz w:val="18"/>
                <w:szCs w:val="18"/>
              </w:rPr>
              <w:t xml:space="preserve"> km i timen</w:t>
            </w:r>
          </w:p>
        </w:tc>
      </w:tr>
      <w:tr w:rsidR="006E0D0C" w:rsidRPr="0051728E" w14:paraId="7AC51F93"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15DF747"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80</w:t>
            </w:r>
          </w:p>
        </w:tc>
        <w:tc>
          <w:tcPr>
            <w:tcW w:w="2727" w:type="dxa"/>
            <w:tcBorders>
              <w:top w:val="single" w:sz="4" w:space="0" w:color="auto"/>
              <w:left w:val="single" w:sz="4" w:space="0" w:color="auto"/>
              <w:bottom w:val="single" w:sz="4" w:space="0" w:color="auto"/>
            </w:tcBorders>
            <w:shd w:val="clear" w:color="auto" w:fill="FFFFFF"/>
            <w:vAlign w:val="bottom"/>
          </w:tcPr>
          <w:p w14:paraId="4CE441C6"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80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6BBC20BE"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B4114BB"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80</w:t>
            </w:r>
            <w:r>
              <w:rPr>
                <w:rFonts w:ascii="Trebuchet MS" w:hAnsi="Trebuchet MS" w:cs="Trebuchet MS"/>
                <w:sz w:val="18"/>
                <w:szCs w:val="18"/>
              </w:rPr>
              <w:t xml:space="preserve"> km i timen</w:t>
            </w:r>
          </w:p>
        </w:tc>
      </w:tr>
      <w:tr w:rsidR="006E0D0C" w:rsidRPr="0051728E" w14:paraId="7A9F427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7593BD7"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90</w:t>
            </w:r>
          </w:p>
        </w:tc>
        <w:tc>
          <w:tcPr>
            <w:tcW w:w="2727" w:type="dxa"/>
            <w:tcBorders>
              <w:top w:val="single" w:sz="4" w:space="0" w:color="auto"/>
              <w:left w:val="single" w:sz="4" w:space="0" w:color="auto"/>
              <w:bottom w:val="single" w:sz="4" w:space="0" w:color="auto"/>
            </w:tcBorders>
            <w:shd w:val="clear" w:color="auto" w:fill="FFFFFF"/>
            <w:vAlign w:val="bottom"/>
          </w:tcPr>
          <w:p w14:paraId="3559A775"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90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B7A1330"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53EF08E"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90</w:t>
            </w:r>
            <w:r>
              <w:rPr>
                <w:rFonts w:ascii="Trebuchet MS" w:hAnsi="Trebuchet MS" w:cs="Trebuchet MS"/>
                <w:sz w:val="18"/>
                <w:szCs w:val="18"/>
              </w:rPr>
              <w:t xml:space="preserve"> km i timen</w:t>
            </w:r>
          </w:p>
        </w:tc>
      </w:tr>
      <w:tr w:rsidR="006E0D0C" w:rsidRPr="0051728E" w14:paraId="57D81DA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AC4AE22" w14:textId="77777777" w:rsidR="006E0D0C" w:rsidRPr="00CD4BC8" w:rsidRDefault="006E0D0C" w:rsidP="00347229">
            <w:pPr>
              <w:jc w:val="center"/>
              <w:rPr>
                <w:rFonts w:ascii="Trebuchet MS" w:hAnsi="Trebuchet MS"/>
                <w:sz w:val="18"/>
                <w:szCs w:val="18"/>
              </w:rPr>
            </w:pPr>
            <w:r>
              <w:rPr>
                <w:rFonts w:ascii="Trebuchet MS" w:hAnsi="Trebuchet MS"/>
                <w:sz w:val="18"/>
                <w:szCs w:val="18"/>
              </w:rPr>
              <w:t>98</w:t>
            </w:r>
          </w:p>
        </w:tc>
        <w:tc>
          <w:tcPr>
            <w:tcW w:w="2727" w:type="dxa"/>
            <w:tcBorders>
              <w:top w:val="single" w:sz="4" w:space="0" w:color="auto"/>
              <w:left w:val="single" w:sz="4" w:space="0" w:color="auto"/>
              <w:bottom w:val="single" w:sz="4" w:space="0" w:color="auto"/>
            </w:tcBorders>
            <w:shd w:val="clear" w:color="auto" w:fill="FFFFFF"/>
            <w:vAlign w:val="bottom"/>
          </w:tcPr>
          <w:p w14:paraId="76593A52" w14:textId="77777777" w:rsidR="006E0D0C" w:rsidRPr="00CD4BC8" w:rsidRDefault="006E0D0C" w:rsidP="00347229">
            <w:pPr>
              <w:jc w:val="center"/>
              <w:rPr>
                <w:rFonts w:ascii="Trebuchet MS" w:hAnsi="Trebuchet MS"/>
                <w:sz w:val="18"/>
                <w:szCs w:val="18"/>
              </w:rPr>
            </w:pPr>
            <w:r>
              <w:rPr>
                <w:rFonts w:ascii="Trebuchet MS" w:hAnsi="Trebuchet MS"/>
                <w:sz w:val="18"/>
                <w:szCs w:val="18"/>
              </w:rPr>
              <w:t>Andet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81F522D"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4A061E3" w14:textId="77777777" w:rsidR="006E0D0C" w:rsidRPr="00CD4BC8" w:rsidRDefault="006E0D0C" w:rsidP="00882167">
            <w:pPr>
              <w:rPr>
                <w:rFonts w:ascii="Trebuchet MS" w:hAnsi="Trebuchet MS"/>
                <w:sz w:val="18"/>
                <w:szCs w:val="18"/>
              </w:rPr>
            </w:pPr>
            <w:r>
              <w:rPr>
                <w:rFonts w:ascii="Trebuchet MS" w:hAnsi="Trebuchet MS"/>
                <w:sz w:val="18"/>
                <w:szCs w:val="18"/>
              </w:rPr>
              <w:t>Anden hastighed end muligt at vælge på listen.</w:t>
            </w:r>
          </w:p>
        </w:tc>
      </w:tr>
      <w:tr w:rsidR="006E0D0C" w:rsidRPr="0051728E" w14:paraId="05E09E5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18F56D00" w14:textId="77777777" w:rsidR="006E0D0C" w:rsidRPr="00CD4BC8" w:rsidRDefault="006E0D0C" w:rsidP="00347229">
            <w:pPr>
              <w:jc w:val="center"/>
              <w:rPr>
                <w:rFonts w:ascii="Trebuchet MS" w:hAnsi="Trebuchet MS"/>
                <w:sz w:val="18"/>
                <w:szCs w:val="18"/>
              </w:rPr>
            </w:pPr>
            <w:r>
              <w:rPr>
                <w:rFonts w:ascii="Trebuchet MS" w:hAnsi="Trebuchet MS"/>
                <w:sz w:val="18"/>
                <w:szCs w:val="18"/>
              </w:rPr>
              <w:t>99</w:t>
            </w:r>
          </w:p>
        </w:tc>
        <w:tc>
          <w:tcPr>
            <w:tcW w:w="2727" w:type="dxa"/>
            <w:tcBorders>
              <w:top w:val="single" w:sz="4" w:space="0" w:color="auto"/>
              <w:left w:val="single" w:sz="4" w:space="0" w:color="auto"/>
              <w:bottom w:val="single" w:sz="4" w:space="0" w:color="auto"/>
            </w:tcBorders>
            <w:shd w:val="clear" w:color="auto" w:fill="FFFFFF"/>
            <w:vAlign w:val="bottom"/>
          </w:tcPr>
          <w:p w14:paraId="1A6365BB" w14:textId="77777777" w:rsidR="006E0D0C" w:rsidRPr="00CD4BC8" w:rsidRDefault="006E0D0C" w:rsidP="00347229">
            <w:pPr>
              <w:jc w:val="center"/>
              <w:rPr>
                <w:rFonts w:ascii="Trebuchet MS" w:hAnsi="Trebuchet MS"/>
                <w:sz w:val="18"/>
                <w:szCs w:val="18"/>
              </w:rPr>
            </w:pPr>
            <w:r>
              <w:rPr>
                <w:rFonts w:ascii="Trebuchet MS" w:hAnsi="Trebuchet MS"/>
                <w:sz w:val="18"/>
                <w:szCs w:val="18"/>
              </w:rPr>
              <w:t>Ukendt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2426A68"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8F90FD0" w14:textId="77777777" w:rsidR="006E0D0C" w:rsidRPr="00CD4BC8" w:rsidRDefault="006E0D0C" w:rsidP="00882167">
            <w:pPr>
              <w:rPr>
                <w:rFonts w:ascii="Trebuchet MS" w:hAnsi="Trebuchet MS"/>
                <w:sz w:val="18"/>
                <w:szCs w:val="18"/>
              </w:rPr>
            </w:pPr>
            <w:r>
              <w:rPr>
                <w:rFonts w:ascii="Trebuchet MS" w:hAnsi="Trebuchet MS"/>
                <w:sz w:val="18"/>
                <w:szCs w:val="18"/>
              </w:rPr>
              <w:t>Ukendt/mangler viden</w:t>
            </w:r>
          </w:p>
        </w:tc>
      </w:tr>
      <w:tr w:rsidR="006E0D0C" w:rsidRPr="0051728E" w14:paraId="445D064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152657BB"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110</w:t>
            </w:r>
          </w:p>
        </w:tc>
        <w:tc>
          <w:tcPr>
            <w:tcW w:w="2727" w:type="dxa"/>
            <w:tcBorders>
              <w:top w:val="single" w:sz="4" w:space="0" w:color="auto"/>
              <w:left w:val="single" w:sz="4" w:space="0" w:color="auto"/>
              <w:bottom w:val="single" w:sz="4" w:space="0" w:color="auto"/>
            </w:tcBorders>
            <w:shd w:val="clear" w:color="auto" w:fill="FFFFFF"/>
            <w:vAlign w:val="bottom"/>
          </w:tcPr>
          <w:p w14:paraId="7B004D4A"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110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5A1FE1A"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29E0CC7"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110</w:t>
            </w:r>
            <w:r>
              <w:rPr>
                <w:rFonts w:ascii="Trebuchet MS" w:hAnsi="Trebuchet MS" w:cs="Trebuchet MS"/>
                <w:sz w:val="18"/>
                <w:szCs w:val="18"/>
              </w:rPr>
              <w:t xml:space="preserve"> km i timen</w:t>
            </w:r>
          </w:p>
        </w:tc>
      </w:tr>
      <w:tr w:rsidR="006E0D0C" w:rsidRPr="0051728E" w14:paraId="1094EBD3"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3FC5F542"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lastRenderedPageBreak/>
              <w:t>130</w:t>
            </w:r>
          </w:p>
        </w:tc>
        <w:tc>
          <w:tcPr>
            <w:tcW w:w="2727" w:type="dxa"/>
            <w:tcBorders>
              <w:top w:val="single" w:sz="4" w:space="0" w:color="auto"/>
              <w:left w:val="single" w:sz="4" w:space="0" w:color="auto"/>
              <w:bottom w:val="single" w:sz="4" w:space="0" w:color="auto"/>
            </w:tcBorders>
            <w:shd w:val="clear" w:color="auto" w:fill="FFFFFF"/>
            <w:vAlign w:val="bottom"/>
          </w:tcPr>
          <w:p w14:paraId="285EB24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130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3EB1F32"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E18983A"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130</w:t>
            </w:r>
            <w:r>
              <w:rPr>
                <w:rFonts w:ascii="Trebuchet MS" w:hAnsi="Trebuchet MS" w:cs="Trebuchet MS"/>
                <w:sz w:val="18"/>
                <w:szCs w:val="18"/>
              </w:rPr>
              <w:t xml:space="preserve"> km i timen</w:t>
            </w:r>
          </w:p>
        </w:tc>
      </w:tr>
    </w:tbl>
    <w:p w14:paraId="6A6F8AC0" w14:textId="43604FFA" w:rsidR="00434502" w:rsidRPr="005B14F5" w:rsidRDefault="00434502" w:rsidP="00434502">
      <w:pPr>
        <w:pStyle w:val="Overskrift3"/>
      </w:pPr>
      <w:bookmarkStart w:id="136" w:name="_Toc63351398"/>
      <w:r w:rsidRPr="005B14F5">
        <w:t>4.3.1</w:t>
      </w:r>
      <w:r w:rsidR="003B5537" w:rsidRPr="005B14F5">
        <w:t>1</w:t>
      </w:r>
      <w:r w:rsidRPr="005B14F5">
        <w:t xml:space="preserve"> </w:t>
      </w:r>
      <w:proofErr w:type="spellStart"/>
      <w:r w:rsidR="00254040" w:rsidRPr="005B14F5">
        <w:t>Afstemningsomr</w:t>
      </w:r>
      <w:r w:rsidR="00F405EF" w:rsidRPr="005B14F5">
        <w:t>å</w:t>
      </w:r>
      <w:r w:rsidR="00254040" w:rsidRPr="005B14F5">
        <w:t>de_nr</w:t>
      </w:r>
      <w:proofErr w:type="spellEnd"/>
      <w:r w:rsidRPr="005B14F5">
        <w:t>/navn</w:t>
      </w:r>
      <w:r w:rsidR="00E379FE" w:rsidRPr="005B14F5">
        <w:t xml:space="preserve"> (</w:t>
      </w:r>
      <w:proofErr w:type="spellStart"/>
      <w:r w:rsidR="00E379FE" w:rsidRPr="005B14F5">
        <w:t>d_</w:t>
      </w:r>
      <w:r w:rsidR="00553DE5" w:rsidRPr="005B14F5">
        <w:t>basis</w:t>
      </w:r>
      <w:r w:rsidR="00E379FE" w:rsidRPr="005B14F5">
        <w:t>_afstemningsomraade</w:t>
      </w:r>
      <w:proofErr w:type="spellEnd"/>
      <w:r w:rsidR="00E379FE" w:rsidRPr="005B14F5">
        <w:t>)</w:t>
      </w:r>
      <w:bookmarkEnd w:id="136"/>
    </w:p>
    <w:p w14:paraId="0A510D00" w14:textId="77777777" w:rsidR="00033950" w:rsidRPr="005B14F5" w:rsidRDefault="00033950" w:rsidP="00033950">
      <w:r w:rsidRPr="005B14F5">
        <w:t>Kommunens egne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3350"/>
        <w:gridCol w:w="3350"/>
        <w:gridCol w:w="3350"/>
      </w:tblGrid>
      <w:tr w:rsidR="006E0D0C" w:rsidRPr="005B14F5" w14:paraId="6762093B" w14:textId="77777777" w:rsidTr="006E0D0C">
        <w:trPr>
          <w:trHeight w:hRule="exact" w:val="255"/>
        </w:trPr>
        <w:tc>
          <w:tcPr>
            <w:tcW w:w="2665" w:type="dxa"/>
            <w:tcBorders>
              <w:bottom w:val="single" w:sz="4" w:space="0" w:color="auto"/>
            </w:tcBorders>
            <w:shd w:val="clear" w:color="auto" w:fill="CCCCCC"/>
            <w:vAlign w:val="bottom"/>
          </w:tcPr>
          <w:p w14:paraId="626C783D" w14:textId="77777777" w:rsidR="006E0D0C" w:rsidRPr="005B14F5" w:rsidRDefault="006E0D0C" w:rsidP="00B42AEC">
            <w:pPr>
              <w:rPr>
                <w:rFonts w:ascii="Trebuchet MS" w:hAnsi="Trebuchet MS" w:cs="Trebuchet MS"/>
                <w:b/>
                <w:bCs/>
                <w:sz w:val="18"/>
                <w:szCs w:val="18"/>
              </w:rPr>
            </w:pPr>
            <w:proofErr w:type="spellStart"/>
            <w:r w:rsidRPr="005B14F5">
              <w:rPr>
                <w:rFonts w:ascii="Trebuchet MS" w:hAnsi="Trebuchet MS" w:cs="Trebuchet MS"/>
                <w:b/>
                <w:bCs/>
                <w:sz w:val="18"/>
                <w:szCs w:val="18"/>
              </w:rPr>
              <w:t>afstemningsomraade_nr</w:t>
            </w:r>
            <w:proofErr w:type="spellEnd"/>
          </w:p>
        </w:tc>
        <w:tc>
          <w:tcPr>
            <w:tcW w:w="3350" w:type="dxa"/>
            <w:tcBorders>
              <w:bottom w:val="single" w:sz="4" w:space="0" w:color="auto"/>
            </w:tcBorders>
            <w:shd w:val="clear" w:color="auto" w:fill="CCCCCC"/>
            <w:vAlign w:val="bottom"/>
          </w:tcPr>
          <w:p w14:paraId="764DA1AF" w14:textId="77777777" w:rsidR="006E0D0C" w:rsidRPr="005B14F5" w:rsidRDefault="006E0D0C" w:rsidP="00B42AEC">
            <w:pPr>
              <w:rPr>
                <w:rFonts w:ascii="Trebuchet MS" w:hAnsi="Trebuchet MS" w:cs="Trebuchet MS"/>
                <w:b/>
                <w:bCs/>
                <w:sz w:val="18"/>
                <w:szCs w:val="18"/>
              </w:rPr>
            </w:pPr>
            <w:proofErr w:type="spellStart"/>
            <w:r w:rsidRPr="005B14F5">
              <w:rPr>
                <w:rFonts w:ascii="Trebuchet MS" w:hAnsi="Trebuchet MS" w:cs="Trebuchet MS"/>
                <w:b/>
                <w:bCs/>
                <w:sz w:val="18"/>
                <w:szCs w:val="18"/>
              </w:rPr>
              <w:t>afstemningsomraade_navn</w:t>
            </w:r>
            <w:proofErr w:type="spellEnd"/>
          </w:p>
        </w:tc>
        <w:tc>
          <w:tcPr>
            <w:tcW w:w="3350" w:type="dxa"/>
            <w:tcBorders>
              <w:bottom w:val="single" w:sz="4" w:space="0" w:color="auto"/>
            </w:tcBorders>
            <w:shd w:val="clear" w:color="auto" w:fill="CCCCCC"/>
            <w:vAlign w:val="bottom"/>
          </w:tcPr>
          <w:p w14:paraId="1B40BB80" w14:textId="77777777" w:rsidR="006E0D0C" w:rsidRPr="005B14F5" w:rsidRDefault="006D14B8" w:rsidP="006E0D0C">
            <w:pPr>
              <w:jc w:val="center"/>
              <w:rPr>
                <w:rFonts w:ascii="Trebuchet MS" w:hAnsi="Trebuchet MS" w:cs="Trebuchet MS"/>
                <w:b/>
                <w:bCs/>
                <w:sz w:val="18"/>
                <w:szCs w:val="18"/>
              </w:rPr>
            </w:pPr>
            <w:r w:rsidRPr="005B14F5">
              <w:rPr>
                <w:rFonts w:ascii="Trebuchet MS" w:hAnsi="Trebuchet MS" w:cs="Trebuchet MS"/>
                <w:b/>
                <w:bCs/>
                <w:sz w:val="18"/>
                <w:szCs w:val="18"/>
              </w:rPr>
              <w:t>a</w:t>
            </w:r>
            <w:r w:rsidR="006E0D0C" w:rsidRPr="005B14F5">
              <w:rPr>
                <w:rFonts w:ascii="Trebuchet MS" w:hAnsi="Trebuchet MS" w:cs="Trebuchet MS"/>
                <w:b/>
                <w:bCs/>
                <w:sz w:val="18"/>
                <w:szCs w:val="18"/>
              </w:rPr>
              <w:t>ktiv</w:t>
            </w:r>
          </w:p>
        </w:tc>
        <w:tc>
          <w:tcPr>
            <w:tcW w:w="3350" w:type="dxa"/>
            <w:tcBorders>
              <w:bottom w:val="single" w:sz="4" w:space="0" w:color="auto"/>
            </w:tcBorders>
            <w:shd w:val="clear" w:color="auto" w:fill="CCCCCC"/>
            <w:vAlign w:val="bottom"/>
          </w:tcPr>
          <w:p w14:paraId="1D65D9D2" w14:textId="631ED8AF" w:rsidR="006E0D0C" w:rsidRPr="005B14F5" w:rsidRDefault="001B659B" w:rsidP="00B42AEC">
            <w:pPr>
              <w:rPr>
                <w:rFonts w:ascii="Trebuchet MS" w:hAnsi="Trebuchet MS" w:cs="Trebuchet MS"/>
                <w:b/>
                <w:bCs/>
                <w:sz w:val="18"/>
                <w:szCs w:val="18"/>
              </w:rPr>
            </w:pPr>
            <w:r w:rsidRPr="005B14F5">
              <w:rPr>
                <w:rFonts w:ascii="Trebuchet MS" w:hAnsi="Trebuchet MS" w:cs="Trebuchet MS"/>
                <w:b/>
                <w:bCs/>
                <w:sz w:val="18"/>
                <w:szCs w:val="18"/>
              </w:rPr>
              <w:t>C</w:t>
            </w:r>
            <w:r w:rsidR="006E0D0C" w:rsidRPr="005B14F5">
              <w:rPr>
                <w:rFonts w:ascii="Trebuchet MS" w:hAnsi="Trebuchet MS" w:cs="Trebuchet MS"/>
                <w:b/>
                <w:bCs/>
                <w:sz w:val="18"/>
                <w:szCs w:val="18"/>
              </w:rPr>
              <w:t>vr</w:t>
            </w:r>
          </w:p>
        </w:tc>
      </w:tr>
      <w:tr w:rsidR="006E0D0C" w:rsidRPr="005B14F5" w14:paraId="4A0502C2"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center"/>
          </w:tcPr>
          <w:p w14:paraId="37090243"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tcBorders>
            <w:shd w:val="clear" w:color="auto" w:fill="FFFFFF"/>
            <w:vAlign w:val="center"/>
          </w:tcPr>
          <w:p w14:paraId="6FA89868"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31EBC658" w14:textId="77777777" w:rsidR="006E0D0C" w:rsidRPr="005B14F5" w:rsidRDefault="006E0D0C" w:rsidP="006E0D0C">
            <w:pPr>
              <w:jc w:val="center"/>
              <w:rPr>
                <w:color w:val="1F497D"/>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3D24DB7C" w14:textId="77777777" w:rsidR="006E0D0C" w:rsidRPr="005B14F5" w:rsidRDefault="006E0D0C" w:rsidP="00A935DB">
            <w:pPr>
              <w:rPr>
                <w:sz w:val="16"/>
                <w:szCs w:val="16"/>
              </w:rPr>
            </w:pPr>
          </w:p>
        </w:tc>
      </w:tr>
      <w:tr w:rsidR="006E0D0C" w:rsidRPr="005B14F5" w14:paraId="23B19106"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center"/>
          </w:tcPr>
          <w:p w14:paraId="3D4796BB" w14:textId="77777777" w:rsidR="006E0D0C" w:rsidRPr="005B14F5" w:rsidRDefault="006E0D0C" w:rsidP="00A935DB">
            <w:pPr>
              <w:rPr>
                <w:rFonts w:ascii="Trebuchet MS" w:hAnsi="Trebuchet MS"/>
                <w:sz w:val="18"/>
                <w:szCs w:val="18"/>
              </w:rPr>
            </w:pPr>
          </w:p>
        </w:tc>
        <w:tc>
          <w:tcPr>
            <w:tcW w:w="3350" w:type="dxa"/>
            <w:tcBorders>
              <w:top w:val="single" w:sz="4" w:space="0" w:color="auto"/>
              <w:left w:val="single" w:sz="4" w:space="0" w:color="auto"/>
              <w:bottom w:val="single" w:sz="4" w:space="0" w:color="auto"/>
            </w:tcBorders>
            <w:shd w:val="clear" w:color="auto" w:fill="FFFFFF"/>
            <w:vAlign w:val="center"/>
          </w:tcPr>
          <w:p w14:paraId="7E6E5DFE"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6B18E636" w14:textId="77777777" w:rsidR="006E0D0C" w:rsidRPr="005B14F5" w:rsidRDefault="006E0D0C" w:rsidP="006E0D0C">
            <w:pPr>
              <w:jc w:val="center"/>
              <w:rPr>
                <w:color w:val="1F497D"/>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35449915" w14:textId="77777777" w:rsidR="006E0D0C" w:rsidRPr="005B14F5" w:rsidRDefault="006E0D0C" w:rsidP="00A935DB">
            <w:pPr>
              <w:rPr>
                <w:sz w:val="16"/>
                <w:szCs w:val="16"/>
              </w:rPr>
            </w:pPr>
          </w:p>
        </w:tc>
      </w:tr>
      <w:tr w:rsidR="006E0D0C" w:rsidRPr="0051728E" w14:paraId="1F40EC4C"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bottom"/>
          </w:tcPr>
          <w:p w14:paraId="6E155736" w14:textId="77777777" w:rsidR="006E0D0C" w:rsidRPr="005B14F5" w:rsidRDefault="006E0D0C" w:rsidP="00A935DB">
            <w:pPr>
              <w:rPr>
                <w:rFonts w:ascii="Trebuchet MS" w:hAnsi="Trebuchet MS"/>
                <w:sz w:val="18"/>
                <w:szCs w:val="18"/>
              </w:rPr>
            </w:pPr>
          </w:p>
        </w:tc>
        <w:tc>
          <w:tcPr>
            <w:tcW w:w="3350" w:type="dxa"/>
            <w:tcBorders>
              <w:top w:val="single" w:sz="4" w:space="0" w:color="auto"/>
              <w:left w:val="single" w:sz="4" w:space="0" w:color="auto"/>
              <w:bottom w:val="single" w:sz="4" w:space="0" w:color="auto"/>
            </w:tcBorders>
            <w:shd w:val="clear" w:color="auto" w:fill="FFFFFF"/>
            <w:vAlign w:val="center"/>
          </w:tcPr>
          <w:p w14:paraId="43BFB01F"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2BD478B1" w14:textId="77777777" w:rsidR="006E0D0C" w:rsidRPr="003A52C1" w:rsidRDefault="006E0D0C" w:rsidP="006E0D0C">
            <w:pPr>
              <w:jc w:val="center"/>
              <w:rPr>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1126F991" w14:textId="77777777" w:rsidR="006E0D0C" w:rsidRDefault="006E0D0C" w:rsidP="00A935DB">
            <w:pPr>
              <w:rPr>
                <w:sz w:val="16"/>
                <w:szCs w:val="16"/>
              </w:rPr>
            </w:pPr>
          </w:p>
        </w:tc>
      </w:tr>
    </w:tbl>
    <w:p w14:paraId="18B5D111" w14:textId="77777777" w:rsidR="00A674EF" w:rsidRPr="00B73BEE" w:rsidRDefault="00A674EF" w:rsidP="00A674EF">
      <w:pPr>
        <w:pStyle w:val="Overskrift3"/>
        <w:rPr>
          <w:color w:val="808080"/>
        </w:rPr>
      </w:pPr>
      <w:bookmarkStart w:id="137" w:name="_Toc63351399"/>
      <w:r w:rsidRPr="00B73BEE">
        <w:rPr>
          <w:color w:val="808080"/>
        </w:rPr>
        <w:t xml:space="preserve">4.3.12 </w:t>
      </w:r>
      <w:r w:rsidR="00FF4951" w:rsidRPr="00B73BEE">
        <w:rPr>
          <w:color w:val="808080"/>
        </w:rPr>
        <w:t>Artsliste</w:t>
      </w:r>
      <w:r w:rsidR="00E379FE" w:rsidRPr="00B73BEE">
        <w:rPr>
          <w:color w:val="808080"/>
        </w:rPr>
        <w:t xml:space="preserve"> (</w:t>
      </w:r>
      <w:proofErr w:type="spellStart"/>
      <w:r w:rsidR="00E379FE" w:rsidRPr="00B73BEE">
        <w:rPr>
          <w:color w:val="808080"/>
        </w:rPr>
        <w:t>d_basis</w:t>
      </w:r>
      <w:proofErr w:type="spellEnd"/>
      <w:r w:rsidR="00E379FE" w:rsidRPr="00B73BEE">
        <w:rPr>
          <w:color w:val="808080"/>
        </w:rPr>
        <w:t xml:space="preserve">_ </w:t>
      </w:r>
      <w:r w:rsidR="00FF4951" w:rsidRPr="00B73BEE">
        <w:rPr>
          <w:color w:val="808080"/>
        </w:rPr>
        <w:t>artsliste</w:t>
      </w:r>
      <w:r w:rsidR="00E379FE" w:rsidRPr="00B73BEE">
        <w:rPr>
          <w:color w:val="808080"/>
        </w:rPr>
        <w:t>)</w:t>
      </w:r>
      <w:r w:rsidR="00BF4344" w:rsidRPr="00B73BEE">
        <w:rPr>
          <w:color w:val="808080"/>
        </w:rPr>
        <w:t xml:space="preserve"> - Udgået</w:t>
      </w:r>
      <w:bookmarkEnd w:id="137"/>
    </w:p>
    <w:p w14:paraId="6D859B27" w14:textId="4929A4E4" w:rsidR="000B1DC6" w:rsidRDefault="00DA2838" w:rsidP="00DE4028">
      <w:pPr>
        <w:pStyle w:val="Overskrift3"/>
      </w:pPr>
      <w:bookmarkStart w:id="138" w:name="_Toc63351400"/>
      <w:r w:rsidRPr="002F68E5">
        <w:rPr>
          <w:color w:val="808080"/>
        </w:rPr>
        <w:t xml:space="preserve">4.3.13 </w:t>
      </w:r>
      <w:r w:rsidR="001857AD" w:rsidRPr="002F68E5">
        <w:rPr>
          <w:color w:val="808080"/>
        </w:rPr>
        <w:t>Kloak</w:t>
      </w:r>
      <w:r w:rsidR="00E379FE" w:rsidRPr="002F68E5">
        <w:rPr>
          <w:color w:val="808080"/>
        </w:rPr>
        <w:t xml:space="preserve"> (</w:t>
      </w:r>
      <w:proofErr w:type="spellStart"/>
      <w:r w:rsidR="00E379FE" w:rsidRPr="002F68E5">
        <w:rPr>
          <w:color w:val="808080"/>
        </w:rPr>
        <w:t>d_basis</w:t>
      </w:r>
      <w:proofErr w:type="spellEnd"/>
      <w:r w:rsidR="00E379FE" w:rsidRPr="002F68E5">
        <w:rPr>
          <w:color w:val="808080"/>
        </w:rPr>
        <w:t>_ kloak)</w:t>
      </w:r>
      <w:r w:rsidR="002F68E5">
        <w:t xml:space="preserve"> </w:t>
      </w:r>
      <w:r w:rsidR="002F68E5" w:rsidRPr="000B1DC6">
        <w:rPr>
          <w:color w:val="4F81BD"/>
        </w:rPr>
        <w:t>U</w:t>
      </w:r>
      <w:r w:rsidR="000B1DC6" w:rsidRPr="000A52C0">
        <w:rPr>
          <w:color w:val="4F81BD"/>
        </w:rPr>
        <w:t>dgå</w:t>
      </w:r>
      <w:r w:rsidR="000B1DC6" w:rsidRPr="000B1DC6">
        <w:rPr>
          <w:color w:val="4F81BD"/>
        </w:rPr>
        <w:t xml:space="preserve">et i </w:t>
      </w:r>
      <w:proofErr w:type="spellStart"/>
      <w:r w:rsidR="000B1DC6" w:rsidRPr="000B1DC6">
        <w:rPr>
          <w:color w:val="4F81BD"/>
        </w:rPr>
        <w:t>ver</w:t>
      </w:r>
      <w:proofErr w:type="spellEnd"/>
      <w:r w:rsidR="000B1DC6" w:rsidRPr="000B1DC6">
        <w:rPr>
          <w:color w:val="4F81BD"/>
        </w:rPr>
        <w:t>. 2.6</w:t>
      </w:r>
      <w:bookmarkEnd w:id="138"/>
    </w:p>
    <w:p w14:paraId="138FAD46" w14:textId="5DA78A6E" w:rsidR="00DE4028" w:rsidRPr="004D056C" w:rsidRDefault="00DE4028" w:rsidP="00DE4028">
      <w:pPr>
        <w:pStyle w:val="Overskrift3"/>
      </w:pPr>
      <w:bookmarkStart w:id="139" w:name="_Toc63351401"/>
      <w:r w:rsidRPr="004D056C">
        <w:t xml:space="preserve">4.3.14 </w:t>
      </w:r>
      <w:proofErr w:type="spellStart"/>
      <w:r w:rsidRPr="004D056C">
        <w:t>Postnr</w:t>
      </w:r>
      <w:proofErr w:type="spellEnd"/>
      <w:r w:rsidRPr="004D056C">
        <w:t xml:space="preserve"> (</w:t>
      </w:r>
      <w:proofErr w:type="spellStart"/>
      <w:r w:rsidRPr="004D056C">
        <w:t>d_basis</w:t>
      </w:r>
      <w:proofErr w:type="spellEnd"/>
      <w:r w:rsidRPr="004D056C">
        <w:t xml:space="preserve">_ </w:t>
      </w:r>
      <w:proofErr w:type="spellStart"/>
      <w:r w:rsidRPr="004D056C">
        <w:t>postnr</w:t>
      </w:r>
      <w:proofErr w:type="spellEnd"/>
      <w:r w:rsidRPr="004D056C">
        <w:t>)</w:t>
      </w:r>
      <w:bookmarkEnd w:id="139"/>
    </w:p>
    <w:p w14:paraId="09F70CAE" w14:textId="77777777" w:rsidR="00F16F86" w:rsidRPr="004D056C" w:rsidRDefault="00F16F86" w:rsidP="00F16F86">
      <w:r w:rsidRPr="004D056C">
        <w:t xml:space="preserve">Indeholder alle </w:t>
      </w:r>
      <w:proofErr w:type="spellStart"/>
      <w:r w:rsidRPr="004D056C">
        <w:t>postnummere</w:t>
      </w:r>
      <w:proofErr w:type="spellEnd"/>
      <w:r w:rsidRPr="004D056C">
        <w:t xml:space="preserve"> fra </w:t>
      </w:r>
      <w:proofErr w:type="spellStart"/>
      <w:r w:rsidRPr="004D056C">
        <w:t>PostDanmark</w:t>
      </w:r>
      <w:proofErr w:type="spellEnd"/>
      <w:r w:rsidRPr="004D056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77"/>
        <w:gridCol w:w="1417"/>
      </w:tblGrid>
      <w:tr w:rsidR="006E0D0C" w:rsidRPr="007C755A" w14:paraId="0E3EDDC3" w14:textId="77777777" w:rsidTr="006E0D0C">
        <w:trPr>
          <w:trHeight w:hRule="exact" w:val="255"/>
        </w:trPr>
        <w:tc>
          <w:tcPr>
            <w:tcW w:w="1526" w:type="dxa"/>
            <w:tcBorders>
              <w:bottom w:val="single" w:sz="4" w:space="0" w:color="auto"/>
            </w:tcBorders>
            <w:shd w:val="clear" w:color="auto" w:fill="CCCCCC"/>
            <w:vAlign w:val="bottom"/>
          </w:tcPr>
          <w:p w14:paraId="65AE362B" w14:textId="77777777" w:rsidR="006E0D0C" w:rsidRPr="007C755A" w:rsidRDefault="00602892"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p</w:t>
            </w:r>
            <w:r w:rsidR="006E0D0C" w:rsidRPr="007C755A">
              <w:rPr>
                <w:rFonts w:ascii="Trebuchet MS" w:hAnsi="Trebuchet MS" w:cs="Trebuchet MS"/>
                <w:b/>
                <w:bCs/>
                <w:sz w:val="18"/>
                <w:szCs w:val="18"/>
              </w:rPr>
              <w:t>ostnr</w:t>
            </w:r>
            <w:proofErr w:type="spellEnd"/>
          </w:p>
        </w:tc>
        <w:tc>
          <w:tcPr>
            <w:tcW w:w="2977" w:type="dxa"/>
            <w:tcBorders>
              <w:bottom w:val="single" w:sz="4" w:space="0" w:color="auto"/>
            </w:tcBorders>
            <w:shd w:val="clear" w:color="auto" w:fill="CCCCCC"/>
            <w:vAlign w:val="bottom"/>
          </w:tcPr>
          <w:p w14:paraId="6760E9FC" w14:textId="77777777" w:rsidR="006E0D0C" w:rsidRPr="007C755A" w:rsidRDefault="006E0D0C"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postnr_by</w:t>
            </w:r>
            <w:proofErr w:type="spellEnd"/>
          </w:p>
        </w:tc>
        <w:tc>
          <w:tcPr>
            <w:tcW w:w="1417" w:type="dxa"/>
            <w:tcBorders>
              <w:bottom w:val="single" w:sz="4" w:space="0" w:color="auto"/>
            </w:tcBorders>
            <w:shd w:val="clear" w:color="auto" w:fill="CCCCCC"/>
            <w:vAlign w:val="bottom"/>
          </w:tcPr>
          <w:p w14:paraId="0BFD44A3" w14:textId="77777777" w:rsidR="006E0D0C" w:rsidRPr="007C755A" w:rsidRDefault="006D14B8" w:rsidP="006E0D0C">
            <w:pPr>
              <w:jc w:val="center"/>
              <w:rPr>
                <w:rFonts w:ascii="Trebuchet MS" w:hAnsi="Trebuchet MS" w:cs="Trebuchet MS"/>
                <w:b/>
                <w:bCs/>
                <w:sz w:val="18"/>
                <w:szCs w:val="18"/>
              </w:rPr>
            </w:pPr>
            <w:r w:rsidRPr="007C755A">
              <w:rPr>
                <w:rFonts w:ascii="Trebuchet MS" w:hAnsi="Trebuchet MS" w:cs="Trebuchet MS"/>
                <w:b/>
                <w:bCs/>
                <w:sz w:val="18"/>
                <w:szCs w:val="18"/>
              </w:rPr>
              <w:t>a</w:t>
            </w:r>
            <w:r w:rsidR="006E0D0C" w:rsidRPr="007C755A">
              <w:rPr>
                <w:rFonts w:ascii="Trebuchet MS" w:hAnsi="Trebuchet MS" w:cs="Trebuchet MS"/>
                <w:b/>
                <w:bCs/>
                <w:sz w:val="18"/>
                <w:szCs w:val="18"/>
              </w:rPr>
              <w:t>ktiv</w:t>
            </w:r>
          </w:p>
        </w:tc>
      </w:tr>
      <w:tr w:rsidR="006E0D0C" w:rsidRPr="007C755A" w14:paraId="31D8F5DA" w14:textId="77777777" w:rsidTr="00A6129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1CCE2C54" w14:textId="77777777" w:rsidR="006E0D0C" w:rsidRPr="007C755A" w:rsidRDefault="006E0D0C" w:rsidP="00F16F86">
            <w:pPr>
              <w:rPr>
                <w:sz w:val="16"/>
                <w:szCs w:val="16"/>
              </w:rPr>
            </w:pPr>
          </w:p>
        </w:tc>
        <w:tc>
          <w:tcPr>
            <w:tcW w:w="2977" w:type="dxa"/>
            <w:tcBorders>
              <w:top w:val="single" w:sz="4" w:space="0" w:color="auto"/>
              <w:left w:val="single" w:sz="4" w:space="0" w:color="auto"/>
              <w:bottom w:val="single" w:sz="4" w:space="0" w:color="auto"/>
            </w:tcBorders>
            <w:shd w:val="clear" w:color="auto" w:fill="FFFFFF"/>
            <w:vAlign w:val="center"/>
          </w:tcPr>
          <w:p w14:paraId="2C87459E" w14:textId="77777777" w:rsidR="006E0D0C" w:rsidRPr="007C755A" w:rsidRDefault="006E0D0C" w:rsidP="00F16F86">
            <w:pPr>
              <w:rPr>
                <w:sz w:val="16"/>
                <w:szCs w:val="16"/>
              </w:rPr>
            </w:pPr>
          </w:p>
        </w:tc>
        <w:tc>
          <w:tcPr>
            <w:tcW w:w="1417" w:type="dxa"/>
            <w:tcBorders>
              <w:top w:val="single" w:sz="4" w:space="0" w:color="auto"/>
              <w:left w:val="single" w:sz="4" w:space="0" w:color="auto"/>
              <w:bottom w:val="single" w:sz="4" w:space="0" w:color="auto"/>
            </w:tcBorders>
            <w:shd w:val="clear" w:color="auto" w:fill="FFFFFF"/>
            <w:vAlign w:val="bottom"/>
          </w:tcPr>
          <w:p w14:paraId="5C869397" w14:textId="77777777" w:rsidR="006E0D0C" w:rsidRPr="007C755A" w:rsidRDefault="006E0D0C" w:rsidP="006E0D0C">
            <w:pPr>
              <w:jc w:val="center"/>
              <w:rPr>
                <w:sz w:val="16"/>
                <w:szCs w:val="16"/>
              </w:rPr>
            </w:pPr>
            <w:r w:rsidRPr="007C755A">
              <w:rPr>
                <w:sz w:val="16"/>
                <w:szCs w:val="16"/>
              </w:rPr>
              <w:t>1</w:t>
            </w:r>
          </w:p>
        </w:tc>
      </w:tr>
      <w:tr w:rsidR="006E0D0C" w:rsidRPr="007C755A" w14:paraId="4B757D47" w14:textId="77777777" w:rsidTr="00A6129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6B5C788C" w14:textId="77777777" w:rsidR="006E0D0C" w:rsidRPr="007C755A" w:rsidRDefault="006E0D0C" w:rsidP="00F16F86">
            <w:pPr>
              <w:rPr>
                <w:rFonts w:ascii="Trebuchet MS" w:hAnsi="Trebuchet MS"/>
                <w:sz w:val="18"/>
                <w:szCs w:val="18"/>
              </w:rPr>
            </w:pPr>
          </w:p>
        </w:tc>
        <w:tc>
          <w:tcPr>
            <w:tcW w:w="2977" w:type="dxa"/>
            <w:tcBorders>
              <w:top w:val="single" w:sz="4" w:space="0" w:color="auto"/>
              <w:left w:val="single" w:sz="4" w:space="0" w:color="auto"/>
              <w:bottom w:val="single" w:sz="4" w:space="0" w:color="auto"/>
            </w:tcBorders>
            <w:shd w:val="clear" w:color="auto" w:fill="FFFFFF"/>
            <w:vAlign w:val="center"/>
          </w:tcPr>
          <w:p w14:paraId="55897038" w14:textId="77777777" w:rsidR="006E0D0C" w:rsidRPr="007C755A" w:rsidRDefault="006E0D0C" w:rsidP="00F16F86">
            <w:pPr>
              <w:rPr>
                <w:sz w:val="16"/>
                <w:szCs w:val="16"/>
              </w:rPr>
            </w:pPr>
          </w:p>
        </w:tc>
        <w:tc>
          <w:tcPr>
            <w:tcW w:w="1417" w:type="dxa"/>
            <w:tcBorders>
              <w:top w:val="single" w:sz="4" w:space="0" w:color="auto"/>
              <w:left w:val="single" w:sz="4" w:space="0" w:color="auto"/>
              <w:bottom w:val="single" w:sz="4" w:space="0" w:color="auto"/>
            </w:tcBorders>
            <w:shd w:val="clear" w:color="auto" w:fill="FFFFFF"/>
            <w:vAlign w:val="bottom"/>
          </w:tcPr>
          <w:p w14:paraId="14A2FAA0" w14:textId="77777777" w:rsidR="006E0D0C" w:rsidRPr="007C755A" w:rsidRDefault="006E0D0C" w:rsidP="006E0D0C">
            <w:pPr>
              <w:jc w:val="center"/>
              <w:rPr>
                <w:sz w:val="16"/>
                <w:szCs w:val="16"/>
              </w:rPr>
            </w:pPr>
            <w:r w:rsidRPr="007C755A">
              <w:rPr>
                <w:sz w:val="16"/>
                <w:szCs w:val="16"/>
              </w:rPr>
              <w:t>1</w:t>
            </w:r>
          </w:p>
        </w:tc>
      </w:tr>
    </w:tbl>
    <w:p w14:paraId="7553ECA0" w14:textId="77777777" w:rsidR="00033950" w:rsidRPr="007C755A" w:rsidRDefault="00033950" w:rsidP="00B42AEC">
      <w:pPr>
        <w:pStyle w:val="Overskrift3"/>
      </w:pPr>
      <w:bookmarkStart w:id="140" w:name="_Toc63351402"/>
      <w:r w:rsidRPr="007C755A">
        <w:t>4.3.15 Funktionsstatus (</w:t>
      </w:r>
      <w:proofErr w:type="spellStart"/>
      <w:r w:rsidRPr="007C755A">
        <w:t>d_basis_funktionsstatus</w:t>
      </w:r>
      <w:proofErr w:type="spellEnd"/>
      <w:r w:rsidRPr="007C755A">
        <w:t>)</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1783"/>
        <w:gridCol w:w="1418"/>
        <w:gridCol w:w="7732"/>
      </w:tblGrid>
      <w:tr w:rsidR="00A6129F" w:rsidRPr="007C755A" w14:paraId="1D785980" w14:textId="77777777" w:rsidTr="00F560E9">
        <w:trPr>
          <w:trHeight w:hRule="exact" w:val="255"/>
        </w:trPr>
        <w:tc>
          <w:tcPr>
            <w:tcW w:w="2019" w:type="dxa"/>
            <w:tcBorders>
              <w:bottom w:val="single" w:sz="4" w:space="0" w:color="auto"/>
            </w:tcBorders>
            <w:shd w:val="clear" w:color="auto" w:fill="D9D9D9"/>
            <w:vAlign w:val="bottom"/>
          </w:tcPr>
          <w:p w14:paraId="2FA99C2E" w14:textId="77777777" w:rsidR="00A6129F" w:rsidRPr="007C755A" w:rsidRDefault="00A6129F"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funktionsstatus_kode</w:t>
            </w:r>
            <w:proofErr w:type="spellEnd"/>
          </w:p>
        </w:tc>
        <w:tc>
          <w:tcPr>
            <w:tcW w:w="1783" w:type="dxa"/>
            <w:tcBorders>
              <w:bottom w:val="single" w:sz="4" w:space="0" w:color="auto"/>
            </w:tcBorders>
            <w:shd w:val="clear" w:color="auto" w:fill="D9D9D9"/>
            <w:vAlign w:val="bottom"/>
          </w:tcPr>
          <w:p w14:paraId="18D95353" w14:textId="77777777" w:rsidR="00A6129F" w:rsidRPr="007C755A" w:rsidRDefault="00A6129F" w:rsidP="00A935DB">
            <w:pPr>
              <w:rPr>
                <w:rFonts w:ascii="Trebuchet MS" w:hAnsi="Trebuchet MS" w:cs="Trebuchet MS"/>
                <w:bCs/>
                <w:sz w:val="18"/>
                <w:szCs w:val="18"/>
              </w:rPr>
            </w:pPr>
            <w:r w:rsidRPr="007C755A">
              <w:rPr>
                <w:rFonts w:ascii="Trebuchet MS" w:hAnsi="Trebuchet MS" w:cs="Trebuchet MS"/>
                <w:b/>
                <w:bCs/>
                <w:sz w:val="18"/>
                <w:szCs w:val="18"/>
              </w:rPr>
              <w:t>funktionsstatus</w:t>
            </w:r>
          </w:p>
        </w:tc>
        <w:tc>
          <w:tcPr>
            <w:tcW w:w="1418" w:type="dxa"/>
            <w:tcBorders>
              <w:bottom w:val="single" w:sz="4" w:space="0" w:color="auto"/>
            </w:tcBorders>
            <w:shd w:val="clear" w:color="auto" w:fill="D9D9D9"/>
            <w:vAlign w:val="bottom"/>
          </w:tcPr>
          <w:p w14:paraId="645E5CFC" w14:textId="77777777" w:rsidR="00A6129F" w:rsidRPr="007C755A" w:rsidRDefault="00602892" w:rsidP="00655145">
            <w:pPr>
              <w:rPr>
                <w:rFonts w:ascii="Trebuchet MS" w:hAnsi="Trebuchet MS" w:cs="Trebuchet MS"/>
                <w:b/>
                <w:bCs/>
                <w:sz w:val="18"/>
                <w:szCs w:val="18"/>
              </w:rPr>
            </w:pPr>
            <w:r w:rsidRPr="007C755A">
              <w:rPr>
                <w:rFonts w:ascii="Trebuchet MS" w:hAnsi="Trebuchet MS" w:cs="Trebuchet MS"/>
                <w:b/>
                <w:bCs/>
                <w:sz w:val="18"/>
                <w:szCs w:val="18"/>
              </w:rPr>
              <w:t>a</w:t>
            </w:r>
            <w:r w:rsidR="00655145"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1322147A" w14:textId="77777777" w:rsidR="00A6129F" w:rsidRPr="007C755A" w:rsidRDefault="00A6129F"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A6129F" w:rsidRPr="007C755A" w14:paraId="1E3479C7"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2D0E3A6D"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1</w:t>
            </w:r>
          </w:p>
        </w:tc>
        <w:tc>
          <w:tcPr>
            <w:tcW w:w="1783" w:type="dxa"/>
            <w:tcBorders>
              <w:top w:val="single" w:sz="4" w:space="0" w:color="auto"/>
              <w:left w:val="single" w:sz="4" w:space="0" w:color="auto"/>
              <w:bottom w:val="single" w:sz="4" w:space="0" w:color="auto"/>
            </w:tcBorders>
            <w:shd w:val="clear" w:color="auto" w:fill="FFFFFF"/>
            <w:vAlign w:val="bottom"/>
          </w:tcPr>
          <w:p w14:paraId="15E4208C"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Planlagt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C15022"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722C07C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Planlagt etableret</w:t>
            </w:r>
          </w:p>
        </w:tc>
      </w:tr>
      <w:tr w:rsidR="00A6129F" w:rsidRPr="007C755A" w14:paraId="591131FC"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5E307838"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2</w:t>
            </w:r>
          </w:p>
        </w:tc>
        <w:tc>
          <w:tcPr>
            <w:tcW w:w="1783" w:type="dxa"/>
            <w:tcBorders>
              <w:top w:val="single" w:sz="4" w:space="0" w:color="auto"/>
              <w:left w:val="single" w:sz="4" w:space="0" w:color="auto"/>
              <w:bottom w:val="single" w:sz="4" w:space="0" w:color="auto"/>
            </w:tcBorders>
            <w:shd w:val="clear" w:color="auto" w:fill="FFFFFF"/>
            <w:vAlign w:val="bottom"/>
          </w:tcPr>
          <w:p w14:paraId="0480EDA4"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Under 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1295244"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0945E28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Under anlæg</w:t>
            </w:r>
          </w:p>
        </w:tc>
      </w:tr>
      <w:tr w:rsidR="00A6129F" w:rsidRPr="007C755A" w14:paraId="68B516B4"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03B76692"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3</w:t>
            </w:r>
          </w:p>
        </w:tc>
        <w:tc>
          <w:tcPr>
            <w:tcW w:w="1783" w:type="dxa"/>
            <w:tcBorders>
              <w:top w:val="single" w:sz="4" w:space="0" w:color="auto"/>
              <w:left w:val="single" w:sz="4" w:space="0" w:color="auto"/>
              <w:bottom w:val="single" w:sz="4" w:space="0" w:color="auto"/>
            </w:tcBorders>
            <w:shd w:val="clear" w:color="auto" w:fill="FFFFFF"/>
            <w:vAlign w:val="bottom"/>
          </w:tcPr>
          <w:p w14:paraId="2DE6903C"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Aktiv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138132F"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5F44AD31"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I drift</w:t>
            </w:r>
          </w:p>
        </w:tc>
      </w:tr>
      <w:tr w:rsidR="00A6129F" w:rsidRPr="007C755A" w14:paraId="1EB00A3A"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0634DDE5"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4</w:t>
            </w:r>
          </w:p>
        </w:tc>
        <w:tc>
          <w:tcPr>
            <w:tcW w:w="1783" w:type="dxa"/>
            <w:tcBorders>
              <w:top w:val="single" w:sz="4" w:space="0" w:color="auto"/>
              <w:left w:val="single" w:sz="4" w:space="0" w:color="auto"/>
              <w:bottom w:val="single" w:sz="4" w:space="0" w:color="auto"/>
            </w:tcBorders>
            <w:shd w:val="clear" w:color="auto" w:fill="FFFFFF"/>
            <w:vAlign w:val="bottom"/>
          </w:tcPr>
          <w:p w14:paraId="35316040"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Midlertidig lukket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2464AB8"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1DAD5C06"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Midlertidigt lukket/ude af drift</w:t>
            </w:r>
          </w:p>
        </w:tc>
      </w:tr>
      <w:tr w:rsidR="00A6129F" w:rsidRPr="007C755A" w14:paraId="4B0682D4"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628527D0"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5</w:t>
            </w:r>
          </w:p>
        </w:tc>
        <w:tc>
          <w:tcPr>
            <w:tcW w:w="1783" w:type="dxa"/>
            <w:tcBorders>
              <w:top w:val="single" w:sz="4" w:space="0" w:color="auto"/>
              <w:left w:val="single" w:sz="4" w:space="0" w:color="auto"/>
              <w:bottom w:val="single" w:sz="4" w:space="0" w:color="auto"/>
            </w:tcBorders>
            <w:shd w:val="clear" w:color="auto" w:fill="FFFFFF"/>
            <w:vAlign w:val="bottom"/>
          </w:tcPr>
          <w:p w14:paraId="2955411D"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Lukket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AFB440"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5DA2D65C"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Lukket</w:t>
            </w:r>
          </w:p>
        </w:tc>
      </w:tr>
      <w:tr w:rsidR="00A6129F" w:rsidRPr="007C755A" w14:paraId="53304A1E"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53D5DF13"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6</w:t>
            </w:r>
          </w:p>
        </w:tc>
        <w:tc>
          <w:tcPr>
            <w:tcW w:w="1783" w:type="dxa"/>
            <w:tcBorders>
              <w:top w:val="single" w:sz="4" w:space="0" w:color="auto"/>
              <w:left w:val="single" w:sz="4" w:space="0" w:color="auto"/>
              <w:bottom w:val="single" w:sz="4" w:space="0" w:color="auto"/>
            </w:tcBorders>
            <w:shd w:val="clear" w:color="auto" w:fill="FFFFFF"/>
            <w:vAlign w:val="bottom"/>
          </w:tcPr>
          <w:p w14:paraId="4EDBB07F"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Fjernet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D0ED4BF"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1D0490B6"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Fysisk fjernet</w:t>
            </w:r>
          </w:p>
        </w:tc>
      </w:tr>
      <w:tr w:rsidR="00A6129F" w:rsidRPr="007C755A" w14:paraId="6F378B11"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7E983CFB"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8</w:t>
            </w:r>
          </w:p>
        </w:tc>
        <w:tc>
          <w:tcPr>
            <w:tcW w:w="1783" w:type="dxa"/>
            <w:tcBorders>
              <w:top w:val="single" w:sz="4" w:space="0" w:color="auto"/>
              <w:left w:val="single" w:sz="4" w:space="0" w:color="auto"/>
              <w:bottom w:val="single" w:sz="4" w:space="0" w:color="auto"/>
            </w:tcBorders>
            <w:shd w:val="clear" w:color="auto" w:fill="FFFFFF"/>
            <w:vAlign w:val="bottom"/>
          </w:tcPr>
          <w:p w14:paraId="31687274"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EFB9CFE"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65C26F5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Anden</w:t>
            </w:r>
          </w:p>
        </w:tc>
      </w:tr>
      <w:tr w:rsidR="00A6129F" w:rsidRPr="007C755A" w14:paraId="3DF43139"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40DEF92C"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9</w:t>
            </w:r>
          </w:p>
        </w:tc>
        <w:tc>
          <w:tcPr>
            <w:tcW w:w="1783" w:type="dxa"/>
            <w:tcBorders>
              <w:top w:val="single" w:sz="4" w:space="0" w:color="auto"/>
              <w:left w:val="single" w:sz="4" w:space="0" w:color="auto"/>
              <w:bottom w:val="single" w:sz="4" w:space="0" w:color="auto"/>
            </w:tcBorders>
            <w:shd w:val="clear" w:color="auto" w:fill="FFFFFF"/>
            <w:vAlign w:val="bottom"/>
          </w:tcPr>
          <w:p w14:paraId="4509D956"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E3959B"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6EF1B39"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Mangler viden</w:t>
            </w:r>
          </w:p>
        </w:tc>
      </w:tr>
    </w:tbl>
    <w:p w14:paraId="1B8C8F30" w14:textId="77777777" w:rsidR="00033950" w:rsidRPr="007C755A" w:rsidRDefault="00033950" w:rsidP="00B42AEC">
      <w:pPr>
        <w:pStyle w:val="Overskrift3"/>
      </w:pPr>
      <w:bookmarkStart w:id="141" w:name="_Toc63351403"/>
      <w:r w:rsidRPr="007C755A">
        <w:t xml:space="preserve">4.3.16 </w:t>
      </w:r>
      <w:proofErr w:type="gramStart"/>
      <w:r w:rsidRPr="007C755A">
        <w:t>Magasin  (</w:t>
      </w:r>
      <w:proofErr w:type="spellStart"/>
      <w:proofErr w:type="gramEnd"/>
      <w:r w:rsidRPr="007C755A">
        <w:t>d_basis_magasin</w:t>
      </w:r>
      <w:proofErr w:type="spellEnd"/>
      <w:r w:rsidRPr="007C755A">
        <w:t>)</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843"/>
        <w:gridCol w:w="1418"/>
        <w:gridCol w:w="7732"/>
      </w:tblGrid>
      <w:tr w:rsidR="00655145" w:rsidRPr="007C755A" w14:paraId="65FD8B25" w14:textId="77777777" w:rsidTr="00F560E9">
        <w:trPr>
          <w:trHeight w:hRule="exact" w:val="255"/>
        </w:trPr>
        <w:tc>
          <w:tcPr>
            <w:tcW w:w="1951" w:type="dxa"/>
            <w:tcBorders>
              <w:bottom w:val="single" w:sz="4" w:space="0" w:color="auto"/>
            </w:tcBorders>
            <w:shd w:val="clear" w:color="auto" w:fill="D9D9D9"/>
            <w:vAlign w:val="bottom"/>
          </w:tcPr>
          <w:p w14:paraId="7A5DE70C" w14:textId="77777777" w:rsidR="00655145" w:rsidRPr="007C755A" w:rsidRDefault="00655145"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magasin_kode</w:t>
            </w:r>
            <w:proofErr w:type="spellEnd"/>
          </w:p>
        </w:tc>
        <w:tc>
          <w:tcPr>
            <w:tcW w:w="1843" w:type="dxa"/>
            <w:tcBorders>
              <w:bottom w:val="single" w:sz="4" w:space="0" w:color="auto"/>
            </w:tcBorders>
            <w:shd w:val="clear" w:color="auto" w:fill="D9D9D9"/>
            <w:vAlign w:val="bottom"/>
          </w:tcPr>
          <w:p w14:paraId="7F75A38D" w14:textId="073CAC7C" w:rsidR="00655145" w:rsidRPr="007C755A" w:rsidRDefault="001B659B" w:rsidP="00A935DB">
            <w:pPr>
              <w:rPr>
                <w:rFonts w:ascii="Trebuchet MS" w:hAnsi="Trebuchet MS" w:cs="Trebuchet MS"/>
                <w:b/>
                <w:bCs/>
                <w:sz w:val="18"/>
                <w:szCs w:val="18"/>
              </w:rPr>
            </w:pPr>
            <w:r w:rsidRPr="007C755A">
              <w:rPr>
                <w:rFonts w:ascii="Trebuchet MS" w:hAnsi="Trebuchet MS" w:cs="Trebuchet MS"/>
                <w:b/>
                <w:bCs/>
                <w:sz w:val="18"/>
                <w:szCs w:val="18"/>
              </w:rPr>
              <w:t>M</w:t>
            </w:r>
            <w:r w:rsidR="00655145" w:rsidRPr="007C755A">
              <w:rPr>
                <w:rFonts w:ascii="Trebuchet MS" w:hAnsi="Trebuchet MS" w:cs="Trebuchet MS"/>
                <w:b/>
                <w:bCs/>
                <w:sz w:val="18"/>
                <w:szCs w:val="18"/>
              </w:rPr>
              <w:t>agasin</w:t>
            </w:r>
          </w:p>
        </w:tc>
        <w:tc>
          <w:tcPr>
            <w:tcW w:w="1418" w:type="dxa"/>
            <w:tcBorders>
              <w:bottom w:val="single" w:sz="4" w:space="0" w:color="auto"/>
            </w:tcBorders>
            <w:shd w:val="clear" w:color="auto" w:fill="D9D9D9"/>
            <w:vAlign w:val="bottom"/>
          </w:tcPr>
          <w:p w14:paraId="5F106383" w14:textId="77777777" w:rsidR="00655145" w:rsidRPr="007C755A" w:rsidRDefault="00602892" w:rsidP="00271692">
            <w:pPr>
              <w:rPr>
                <w:rFonts w:ascii="Trebuchet MS" w:hAnsi="Trebuchet MS" w:cs="Trebuchet MS"/>
                <w:b/>
                <w:bCs/>
                <w:sz w:val="18"/>
                <w:szCs w:val="18"/>
              </w:rPr>
            </w:pPr>
            <w:r w:rsidRPr="007C755A">
              <w:rPr>
                <w:rFonts w:ascii="Trebuchet MS" w:hAnsi="Trebuchet MS" w:cs="Trebuchet MS"/>
                <w:b/>
                <w:bCs/>
                <w:sz w:val="18"/>
                <w:szCs w:val="18"/>
              </w:rPr>
              <w:t>a</w:t>
            </w:r>
            <w:r w:rsidR="00271692"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12C68C35" w14:textId="77777777" w:rsidR="00655145" w:rsidRPr="007C755A" w:rsidRDefault="00655145"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655145" w:rsidRPr="00E45822" w14:paraId="3D35CA1F"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ACFE5A1"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1</w:t>
            </w:r>
          </w:p>
        </w:tc>
        <w:tc>
          <w:tcPr>
            <w:tcW w:w="1843" w:type="dxa"/>
            <w:tcBorders>
              <w:top w:val="single" w:sz="4" w:space="0" w:color="auto"/>
              <w:left w:val="single" w:sz="4" w:space="0" w:color="auto"/>
              <w:bottom w:val="single" w:sz="4" w:space="0" w:color="auto"/>
            </w:tcBorders>
            <w:shd w:val="clear" w:color="auto" w:fill="FFFFFF"/>
            <w:vAlign w:val="bottom"/>
          </w:tcPr>
          <w:p w14:paraId="24A92D81"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Primær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436371"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794A94A7" w14:textId="77777777" w:rsidR="00655145" w:rsidRPr="00E45822" w:rsidRDefault="00655145" w:rsidP="00A935DB">
            <w:pPr>
              <w:rPr>
                <w:rFonts w:ascii="Trebuchet MS" w:hAnsi="Trebuchet MS"/>
                <w:sz w:val="17"/>
                <w:szCs w:val="17"/>
              </w:rPr>
            </w:pPr>
            <w:proofErr w:type="gramStart"/>
            <w:r w:rsidRPr="00E45822">
              <w:rPr>
                <w:rFonts w:ascii="Trebuchet MS" w:hAnsi="Trebuchet MS"/>
                <w:sz w:val="17"/>
                <w:szCs w:val="17"/>
              </w:rPr>
              <w:t>Primær magasin</w:t>
            </w:r>
            <w:proofErr w:type="gramEnd"/>
          </w:p>
        </w:tc>
      </w:tr>
      <w:tr w:rsidR="00655145" w:rsidRPr="00E45822" w14:paraId="3E58C3C2"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397E00D"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2</w:t>
            </w:r>
          </w:p>
        </w:tc>
        <w:tc>
          <w:tcPr>
            <w:tcW w:w="1843" w:type="dxa"/>
            <w:tcBorders>
              <w:top w:val="single" w:sz="4" w:space="0" w:color="auto"/>
              <w:left w:val="single" w:sz="4" w:space="0" w:color="auto"/>
              <w:bottom w:val="single" w:sz="4" w:space="0" w:color="auto"/>
            </w:tcBorders>
            <w:shd w:val="clear" w:color="auto" w:fill="FFFFFF"/>
            <w:vAlign w:val="bottom"/>
          </w:tcPr>
          <w:p w14:paraId="047B35EF"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Sekundær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5D0B1D3"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32428E45" w14:textId="77777777" w:rsidR="00655145" w:rsidRPr="00E45822" w:rsidRDefault="00655145" w:rsidP="00A935DB">
            <w:pPr>
              <w:rPr>
                <w:rFonts w:ascii="Trebuchet MS" w:hAnsi="Trebuchet MS"/>
                <w:sz w:val="17"/>
                <w:szCs w:val="17"/>
              </w:rPr>
            </w:pPr>
            <w:proofErr w:type="gramStart"/>
            <w:r w:rsidRPr="00E45822">
              <w:rPr>
                <w:rFonts w:ascii="Trebuchet MS" w:hAnsi="Trebuchet MS"/>
                <w:sz w:val="17"/>
                <w:szCs w:val="17"/>
              </w:rPr>
              <w:t>Sekundær magasin</w:t>
            </w:r>
            <w:proofErr w:type="gramEnd"/>
          </w:p>
        </w:tc>
      </w:tr>
      <w:tr w:rsidR="00655145" w:rsidRPr="00E45822" w14:paraId="6ECDE99A"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6E5AC962"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9</w:t>
            </w:r>
          </w:p>
        </w:tc>
        <w:tc>
          <w:tcPr>
            <w:tcW w:w="1843" w:type="dxa"/>
            <w:tcBorders>
              <w:top w:val="single" w:sz="4" w:space="0" w:color="auto"/>
              <w:left w:val="single" w:sz="4" w:space="0" w:color="auto"/>
              <w:bottom w:val="single" w:sz="4" w:space="0" w:color="auto"/>
            </w:tcBorders>
            <w:shd w:val="clear" w:color="auto" w:fill="FFFFFF"/>
            <w:vAlign w:val="bottom"/>
          </w:tcPr>
          <w:p w14:paraId="2BECA1A0"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0135B1"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3975947A"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Ukendt</w:t>
            </w:r>
          </w:p>
        </w:tc>
      </w:tr>
    </w:tbl>
    <w:p w14:paraId="2EA88F0A" w14:textId="77777777" w:rsidR="00033950" w:rsidRPr="00E45822" w:rsidRDefault="00033950" w:rsidP="00B42AEC">
      <w:pPr>
        <w:pStyle w:val="Overskrift3"/>
      </w:pPr>
      <w:bookmarkStart w:id="142" w:name="_Toc63351404"/>
      <w:r w:rsidRPr="00E45822">
        <w:lastRenderedPageBreak/>
        <w:t xml:space="preserve">4.3.17 </w:t>
      </w:r>
      <w:proofErr w:type="spellStart"/>
      <w:r w:rsidRPr="00E45822">
        <w:t>Fors_omr_type</w:t>
      </w:r>
      <w:proofErr w:type="spellEnd"/>
      <w:r w:rsidRPr="00E45822">
        <w:t xml:space="preserve"> (</w:t>
      </w:r>
      <w:proofErr w:type="spellStart"/>
      <w:r w:rsidRPr="00E45822">
        <w:t>d_basis_fors_omr_type</w:t>
      </w:r>
      <w:proofErr w:type="spellEnd"/>
      <w:r w:rsidRPr="00E45822">
        <w:t>)</w:t>
      </w:r>
      <w:bookmarkEnd w:id="142"/>
      <w:r w:rsidRPr="00E4582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1821"/>
        <w:gridCol w:w="1418"/>
        <w:gridCol w:w="7732"/>
      </w:tblGrid>
      <w:tr w:rsidR="00271692" w:rsidRPr="007C755A" w14:paraId="23CC9F9A" w14:textId="77777777" w:rsidTr="00F560E9">
        <w:trPr>
          <w:trHeight w:hRule="exact" w:val="255"/>
        </w:trPr>
        <w:tc>
          <w:tcPr>
            <w:tcW w:w="1973" w:type="dxa"/>
            <w:tcBorders>
              <w:bottom w:val="single" w:sz="4" w:space="0" w:color="auto"/>
            </w:tcBorders>
            <w:shd w:val="clear" w:color="auto" w:fill="D9D9D9"/>
            <w:vAlign w:val="bottom"/>
          </w:tcPr>
          <w:p w14:paraId="13842BCE" w14:textId="77777777" w:rsidR="00271692" w:rsidRPr="007C755A" w:rsidRDefault="00271692"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fors_omr_type_kode</w:t>
            </w:r>
            <w:proofErr w:type="spellEnd"/>
          </w:p>
        </w:tc>
        <w:tc>
          <w:tcPr>
            <w:tcW w:w="1821" w:type="dxa"/>
            <w:tcBorders>
              <w:bottom w:val="single" w:sz="4" w:space="0" w:color="auto"/>
            </w:tcBorders>
            <w:shd w:val="clear" w:color="auto" w:fill="D9D9D9"/>
            <w:vAlign w:val="bottom"/>
          </w:tcPr>
          <w:p w14:paraId="50914804" w14:textId="77777777" w:rsidR="00271692" w:rsidRPr="007C755A" w:rsidRDefault="00271692" w:rsidP="00A935DB">
            <w:pPr>
              <w:rPr>
                <w:rFonts w:ascii="Trebuchet MS" w:hAnsi="Trebuchet MS" w:cs="Trebuchet MS"/>
                <w:bCs/>
                <w:sz w:val="18"/>
                <w:szCs w:val="18"/>
              </w:rPr>
            </w:pPr>
            <w:proofErr w:type="spellStart"/>
            <w:r w:rsidRPr="007C755A">
              <w:rPr>
                <w:rFonts w:ascii="Trebuchet MS" w:hAnsi="Trebuchet MS" w:cs="Trebuchet MS"/>
                <w:b/>
                <w:bCs/>
                <w:sz w:val="18"/>
                <w:szCs w:val="18"/>
              </w:rPr>
              <w:t>fors_omr_type</w:t>
            </w:r>
            <w:proofErr w:type="spellEnd"/>
          </w:p>
        </w:tc>
        <w:tc>
          <w:tcPr>
            <w:tcW w:w="1418" w:type="dxa"/>
            <w:tcBorders>
              <w:bottom w:val="single" w:sz="4" w:space="0" w:color="auto"/>
            </w:tcBorders>
            <w:shd w:val="clear" w:color="auto" w:fill="D9D9D9"/>
            <w:vAlign w:val="bottom"/>
          </w:tcPr>
          <w:p w14:paraId="7084948C" w14:textId="77777777" w:rsidR="00271692" w:rsidRPr="007C755A" w:rsidRDefault="00602892" w:rsidP="00271692">
            <w:pPr>
              <w:rPr>
                <w:rFonts w:ascii="Trebuchet MS" w:hAnsi="Trebuchet MS" w:cs="Trebuchet MS"/>
                <w:b/>
                <w:bCs/>
                <w:sz w:val="18"/>
                <w:szCs w:val="18"/>
              </w:rPr>
            </w:pPr>
            <w:r w:rsidRPr="007C755A">
              <w:rPr>
                <w:rFonts w:ascii="Trebuchet MS" w:hAnsi="Trebuchet MS" w:cs="Trebuchet MS"/>
                <w:b/>
                <w:bCs/>
                <w:sz w:val="18"/>
                <w:szCs w:val="18"/>
              </w:rPr>
              <w:t>a</w:t>
            </w:r>
            <w:r w:rsidR="00271692"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2943A98F" w14:textId="77777777" w:rsidR="00271692" w:rsidRPr="007C755A" w:rsidRDefault="00271692"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71692" w:rsidRPr="007C755A" w14:paraId="3400AE5F"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7C13A9D0" w14:textId="77777777" w:rsidR="00271692" w:rsidRPr="007C755A" w:rsidRDefault="00271692" w:rsidP="00271692">
            <w:pPr>
              <w:jc w:val="center"/>
              <w:rPr>
                <w:rFonts w:ascii="Trebuchet MS" w:hAnsi="Trebuchet MS"/>
                <w:sz w:val="17"/>
                <w:szCs w:val="17"/>
              </w:rPr>
            </w:pPr>
            <w:r w:rsidRPr="007C755A">
              <w:rPr>
                <w:rFonts w:ascii="Trebuchet MS" w:hAnsi="Trebuchet MS"/>
                <w:sz w:val="17"/>
                <w:szCs w:val="17"/>
              </w:rPr>
              <w:t>1</w:t>
            </w:r>
          </w:p>
        </w:tc>
        <w:tc>
          <w:tcPr>
            <w:tcW w:w="1821" w:type="dxa"/>
            <w:tcBorders>
              <w:top w:val="single" w:sz="4" w:space="0" w:color="auto"/>
              <w:left w:val="single" w:sz="4" w:space="0" w:color="auto"/>
              <w:bottom w:val="single" w:sz="4" w:space="0" w:color="auto"/>
            </w:tcBorders>
            <w:shd w:val="clear" w:color="auto" w:fill="FFFFFF"/>
            <w:vAlign w:val="center"/>
          </w:tcPr>
          <w:p w14:paraId="19668CB9"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Nuværende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E3147F0"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13A1748B"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Det område som vandværket forsyner i dag, udgøres af det område hvor der er nedgravet ledningsnet.</w:t>
            </w:r>
          </w:p>
        </w:tc>
      </w:tr>
      <w:tr w:rsidR="00271692" w:rsidRPr="007C755A" w14:paraId="294C6388"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192E3CFE"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2</w:t>
            </w:r>
          </w:p>
        </w:tc>
        <w:tc>
          <w:tcPr>
            <w:tcW w:w="1821" w:type="dxa"/>
            <w:tcBorders>
              <w:top w:val="single" w:sz="4" w:space="0" w:color="auto"/>
              <w:left w:val="single" w:sz="4" w:space="0" w:color="auto"/>
              <w:bottom w:val="single" w:sz="4" w:space="0" w:color="auto"/>
            </w:tcBorders>
            <w:shd w:val="clear" w:color="auto" w:fill="FFFFFF"/>
            <w:vAlign w:val="center"/>
          </w:tcPr>
          <w:p w14:paraId="1DE6A4E2" w14:textId="77777777" w:rsidR="00271692" w:rsidRPr="007C755A" w:rsidRDefault="00271692" w:rsidP="00A935DB">
            <w:pPr>
              <w:rPr>
                <w:rFonts w:ascii="Trebuchet MS" w:hAnsi="Trebuchet MS" w:cs="Trebuchet MS"/>
                <w:sz w:val="17"/>
                <w:szCs w:val="17"/>
              </w:rPr>
            </w:pPr>
            <w:proofErr w:type="gramStart"/>
            <w:r w:rsidRPr="007C755A">
              <w:rPr>
                <w:rFonts w:ascii="Trebuchet MS" w:hAnsi="Trebuchet MS" w:cs="Trebuchet MS"/>
                <w:sz w:val="17"/>
                <w:szCs w:val="17"/>
              </w:rPr>
              <w:t>Naturlig  forsyningsområde</w:t>
            </w:r>
            <w:proofErr w:type="gram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45025F4"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01CCCFCC" w14:textId="77777777" w:rsidR="00271692" w:rsidRPr="007C755A" w:rsidRDefault="00271692" w:rsidP="007044E1">
            <w:pPr>
              <w:rPr>
                <w:rFonts w:ascii="Trebuchet MS" w:hAnsi="Trebuchet MS" w:cs="Trebuchet MS"/>
                <w:sz w:val="17"/>
                <w:szCs w:val="17"/>
              </w:rPr>
            </w:pPr>
            <w:r w:rsidRPr="007C755A">
              <w:rPr>
                <w:rFonts w:ascii="Trebuchet MS" w:hAnsi="Trebuchet MS" w:cs="Trebuchet MS"/>
                <w:sz w:val="17"/>
                <w:szCs w:val="17"/>
              </w:rPr>
              <w:t>Flade som dækker det område hvor der er ledningsnet. I begrebet ligger, at det er et område</w:t>
            </w:r>
            <w:r w:rsidR="007044E1" w:rsidRPr="007C755A">
              <w:rPr>
                <w:rFonts w:ascii="Trebuchet MS" w:hAnsi="Trebuchet MS" w:cs="Trebuchet MS"/>
                <w:sz w:val="17"/>
                <w:szCs w:val="17"/>
              </w:rPr>
              <w:t>,</w:t>
            </w:r>
            <w:r w:rsidRPr="007C755A">
              <w:rPr>
                <w:rFonts w:ascii="Trebuchet MS" w:hAnsi="Trebuchet MS" w:cs="Trebuchet MS"/>
                <w:sz w:val="17"/>
                <w:szCs w:val="17"/>
              </w:rPr>
              <w:t xml:space="preserve"> som vandværker med sin nuværende kapacitet forventes umiddelbart at kunne forsyne.</w:t>
            </w:r>
          </w:p>
        </w:tc>
      </w:tr>
      <w:tr w:rsidR="00271692" w:rsidRPr="007C755A" w14:paraId="3834E74D"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72932881"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3</w:t>
            </w:r>
          </w:p>
        </w:tc>
        <w:tc>
          <w:tcPr>
            <w:tcW w:w="1821" w:type="dxa"/>
            <w:tcBorders>
              <w:top w:val="single" w:sz="4" w:space="0" w:color="auto"/>
              <w:left w:val="single" w:sz="4" w:space="0" w:color="auto"/>
              <w:bottom w:val="single" w:sz="4" w:space="0" w:color="auto"/>
            </w:tcBorders>
            <w:shd w:val="clear" w:color="auto" w:fill="FFFFFF"/>
            <w:vAlign w:val="center"/>
          </w:tcPr>
          <w:p w14:paraId="1285D461"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Fremtidige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33135ED"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01EE90C8" w14:textId="77777777" w:rsidR="00271692" w:rsidRPr="007C755A" w:rsidRDefault="00271692" w:rsidP="007044E1">
            <w:pPr>
              <w:rPr>
                <w:rFonts w:ascii="Trebuchet MS" w:hAnsi="Trebuchet MS" w:cs="Trebuchet MS"/>
                <w:sz w:val="17"/>
                <w:szCs w:val="17"/>
              </w:rPr>
            </w:pPr>
            <w:r w:rsidRPr="007C755A">
              <w:rPr>
                <w:rFonts w:ascii="Trebuchet MS" w:hAnsi="Trebuchet MS" w:cs="Trebuchet MS"/>
                <w:sz w:val="17"/>
                <w:szCs w:val="17"/>
              </w:rPr>
              <w:t>Det område som et vandværk må påregne at skulle forsyne indenfor planperioden, når det er fuldt udbygget</w:t>
            </w:r>
          </w:p>
        </w:tc>
      </w:tr>
      <w:tr w:rsidR="00271692" w:rsidRPr="007C755A" w14:paraId="2625DEBE" w14:textId="77777777" w:rsidTr="00F560E9">
        <w:trPr>
          <w:trHeight w:hRule="exact" w:val="255"/>
        </w:trPr>
        <w:tc>
          <w:tcPr>
            <w:tcW w:w="1973" w:type="dxa"/>
            <w:tcBorders>
              <w:top w:val="single" w:sz="4" w:space="0" w:color="auto"/>
              <w:left w:val="single" w:sz="4" w:space="0" w:color="auto"/>
              <w:bottom w:val="single" w:sz="4" w:space="0" w:color="auto"/>
              <w:right w:val="single" w:sz="4" w:space="0" w:color="auto"/>
            </w:tcBorders>
            <w:shd w:val="clear" w:color="auto" w:fill="D9D9D9"/>
            <w:vAlign w:val="bottom"/>
          </w:tcPr>
          <w:p w14:paraId="609A59FA"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8</w:t>
            </w:r>
          </w:p>
        </w:tc>
        <w:tc>
          <w:tcPr>
            <w:tcW w:w="1821" w:type="dxa"/>
            <w:tcBorders>
              <w:top w:val="single" w:sz="4" w:space="0" w:color="auto"/>
              <w:left w:val="single" w:sz="4" w:space="0" w:color="auto"/>
              <w:bottom w:val="single" w:sz="4" w:space="0" w:color="auto"/>
            </w:tcBorders>
            <w:shd w:val="clear" w:color="auto" w:fill="FFFFFF"/>
            <w:vAlign w:val="bottom"/>
          </w:tcPr>
          <w:p w14:paraId="1C7AB6F8"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ACA1832"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60EF04F"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Andet</w:t>
            </w:r>
          </w:p>
        </w:tc>
      </w:tr>
      <w:tr w:rsidR="00271692" w:rsidRPr="007C755A" w14:paraId="5D87E702" w14:textId="77777777" w:rsidTr="00F560E9">
        <w:trPr>
          <w:trHeight w:hRule="exact" w:val="255"/>
        </w:trPr>
        <w:tc>
          <w:tcPr>
            <w:tcW w:w="1973" w:type="dxa"/>
            <w:tcBorders>
              <w:top w:val="single" w:sz="4" w:space="0" w:color="auto"/>
              <w:left w:val="single" w:sz="4" w:space="0" w:color="auto"/>
              <w:bottom w:val="single" w:sz="4" w:space="0" w:color="auto"/>
              <w:right w:val="single" w:sz="4" w:space="0" w:color="auto"/>
            </w:tcBorders>
            <w:shd w:val="clear" w:color="auto" w:fill="D9D9D9"/>
            <w:vAlign w:val="bottom"/>
          </w:tcPr>
          <w:p w14:paraId="15DEE2E9"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9</w:t>
            </w:r>
          </w:p>
        </w:tc>
        <w:tc>
          <w:tcPr>
            <w:tcW w:w="1821" w:type="dxa"/>
            <w:tcBorders>
              <w:top w:val="single" w:sz="4" w:space="0" w:color="auto"/>
              <w:left w:val="single" w:sz="4" w:space="0" w:color="auto"/>
              <w:bottom w:val="single" w:sz="4" w:space="0" w:color="auto"/>
            </w:tcBorders>
            <w:shd w:val="clear" w:color="auto" w:fill="FFFFFF"/>
            <w:vAlign w:val="bottom"/>
          </w:tcPr>
          <w:p w14:paraId="22B3CDDA"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ECE96D"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9C3F482"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Manglende viden</w:t>
            </w:r>
          </w:p>
        </w:tc>
      </w:tr>
    </w:tbl>
    <w:p w14:paraId="00DDF893" w14:textId="77777777" w:rsidR="00033950" w:rsidRPr="007C755A" w:rsidRDefault="00033950" w:rsidP="00B42AEC">
      <w:pPr>
        <w:pStyle w:val="Overskrift3"/>
      </w:pPr>
      <w:bookmarkStart w:id="143" w:name="_Toc63351405"/>
      <w:r w:rsidRPr="007C755A">
        <w:t>4.3.18 Område (</w:t>
      </w:r>
      <w:proofErr w:type="spellStart"/>
      <w:r w:rsidRPr="007C755A">
        <w:t>d_basis_omraade</w:t>
      </w:r>
      <w:proofErr w:type="spellEnd"/>
      <w:r w:rsidRPr="007C755A">
        <w:t>)</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159"/>
        <w:gridCol w:w="1423"/>
        <w:gridCol w:w="1418"/>
        <w:gridCol w:w="7732"/>
      </w:tblGrid>
      <w:tr w:rsidR="00271692" w:rsidRPr="007C755A" w14:paraId="29C559DD" w14:textId="77777777" w:rsidTr="00271692">
        <w:trPr>
          <w:trHeight w:hRule="exact" w:val="255"/>
        </w:trPr>
        <w:tc>
          <w:tcPr>
            <w:tcW w:w="1311" w:type="dxa"/>
            <w:tcBorders>
              <w:bottom w:val="single" w:sz="4" w:space="0" w:color="auto"/>
            </w:tcBorders>
            <w:shd w:val="clear" w:color="auto" w:fill="D9D9D9"/>
            <w:vAlign w:val="bottom"/>
          </w:tcPr>
          <w:p w14:paraId="5E95E010"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omraade_nr</w:t>
            </w:r>
            <w:proofErr w:type="spellEnd"/>
          </w:p>
        </w:tc>
        <w:tc>
          <w:tcPr>
            <w:tcW w:w="1159" w:type="dxa"/>
            <w:tcBorders>
              <w:bottom w:val="single" w:sz="4" w:space="0" w:color="auto"/>
            </w:tcBorders>
            <w:shd w:val="clear" w:color="auto" w:fill="D9D9D9"/>
            <w:vAlign w:val="bottom"/>
          </w:tcPr>
          <w:p w14:paraId="36C1BCA7"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omraade</w:t>
            </w:r>
            <w:proofErr w:type="spellEnd"/>
          </w:p>
        </w:tc>
        <w:tc>
          <w:tcPr>
            <w:tcW w:w="1423" w:type="dxa"/>
            <w:tcBorders>
              <w:bottom w:val="single" w:sz="4" w:space="0" w:color="auto"/>
            </w:tcBorders>
            <w:shd w:val="clear" w:color="auto" w:fill="D9D9D9"/>
            <w:vAlign w:val="bottom"/>
          </w:tcPr>
          <w:p w14:paraId="416F14C1"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cvr_kode</w:t>
            </w:r>
            <w:proofErr w:type="spellEnd"/>
          </w:p>
        </w:tc>
        <w:tc>
          <w:tcPr>
            <w:tcW w:w="1418" w:type="dxa"/>
            <w:tcBorders>
              <w:bottom w:val="single" w:sz="4" w:space="0" w:color="auto"/>
            </w:tcBorders>
            <w:shd w:val="clear" w:color="auto" w:fill="D9D9D9"/>
            <w:vAlign w:val="bottom"/>
          </w:tcPr>
          <w:p w14:paraId="5D7C11E5" w14:textId="77777777" w:rsidR="00271692" w:rsidRPr="007C755A" w:rsidRDefault="00602892" w:rsidP="00271692">
            <w:pPr>
              <w:rPr>
                <w:rFonts w:ascii="Trebuchet MS" w:hAnsi="Trebuchet MS" w:cs="Trebuchet MS"/>
                <w:b/>
                <w:sz w:val="18"/>
                <w:szCs w:val="18"/>
              </w:rPr>
            </w:pPr>
            <w:r w:rsidRPr="007C755A">
              <w:rPr>
                <w:rFonts w:ascii="Trebuchet MS" w:hAnsi="Trebuchet MS" w:cs="Trebuchet MS"/>
                <w:b/>
                <w:sz w:val="18"/>
                <w:szCs w:val="18"/>
              </w:rPr>
              <w:t>a</w:t>
            </w:r>
            <w:r w:rsidR="00271692" w:rsidRPr="007C755A">
              <w:rPr>
                <w:rFonts w:ascii="Trebuchet MS" w:hAnsi="Trebuchet MS" w:cs="Trebuchet MS"/>
                <w:b/>
                <w:sz w:val="18"/>
                <w:szCs w:val="18"/>
              </w:rPr>
              <w:t>ktiv</w:t>
            </w:r>
          </w:p>
        </w:tc>
        <w:tc>
          <w:tcPr>
            <w:tcW w:w="7732" w:type="dxa"/>
            <w:tcBorders>
              <w:bottom w:val="single" w:sz="4" w:space="0" w:color="auto"/>
            </w:tcBorders>
            <w:shd w:val="clear" w:color="auto" w:fill="D9D9D9"/>
            <w:vAlign w:val="bottom"/>
          </w:tcPr>
          <w:p w14:paraId="7BC7599A" w14:textId="77777777" w:rsidR="00271692" w:rsidRPr="007C755A" w:rsidRDefault="00271692" w:rsidP="00271692">
            <w:pPr>
              <w:rPr>
                <w:rFonts w:ascii="Trebuchet MS" w:hAnsi="Trebuchet MS" w:cs="Trebuchet MS"/>
                <w:b/>
                <w:sz w:val="18"/>
                <w:szCs w:val="18"/>
              </w:rPr>
            </w:pPr>
            <w:r w:rsidRPr="007C755A">
              <w:rPr>
                <w:rFonts w:ascii="Trebuchet MS" w:hAnsi="Trebuchet MS" w:cs="Trebuchet MS"/>
                <w:b/>
                <w:sz w:val="18"/>
                <w:szCs w:val="18"/>
              </w:rPr>
              <w:t>Begrebsdefinition</w:t>
            </w:r>
          </w:p>
        </w:tc>
      </w:tr>
      <w:tr w:rsidR="00271692" w:rsidRPr="007C755A" w14:paraId="4224505B" w14:textId="77777777" w:rsidTr="00271692">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131542F0" w14:textId="77777777" w:rsidR="00271692" w:rsidRPr="007C755A" w:rsidRDefault="00271692" w:rsidP="00A935DB">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31B5A7E3" w14:textId="77777777" w:rsidR="00271692" w:rsidRPr="007C755A" w:rsidRDefault="00271692" w:rsidP="00A935DB">
            <w:pPr>
              <w:rPr>
                <w:rFonts w:ascii="Trebuchet MS" w:hAnsi="Trebuchet MS" w:cs="Trebuchet MS"/>
                <w:sz w:val="18"/>
                <w:szCs w:val="18"/>
              </w:rPr>
            </w:pPr>
          </w:p>
        </w:tc>
        <w:tc>
          <w:tcPr>
            <w:tcW w:w="1423" w:type="dxa"/>
            <w:tcBorders>
              <w:top w:val="single" w:sz="4" w:space="0" w:color="auto"/>
              <w:left w:val="single" w:sz="4" w:space="0" w:color="auto"/>
              <w:bottom w:val="single" w:sz="4" w:space="0" w:color="auto"/>
            </w:tcBorders>
            <w:shd w:val="clear" w:color="auto" w:fill="FFFFFF"/>
            <w:vAlign w:val="bottom"/>
          </w:tcPr>
          <w:p w14:paraId="20F679DF" w14:textId="77777777" w:rsidR="00271692" w:rsidRPr="007C755A" w:rsidRDefault="00271692" w:rsidP="00A935DB">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AAE21A7" w14:textId="77777777" w:rsidR="00271692" w:rsidRPr="007C755A" w:rsidRDefault="00271692" w:rsidP="00271692">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754DBBA3" w14:textId="77777777" w:rsidR="00271692" w:rsidRPr="007C755A" w:rsidRDefault="00271692" w:rsidP="00A935DB">
            <w:pPr>
              <w:rPr>
                <w:rFonts w:ascii="Trebuchet MS" w:hAnsi="Trebuchet MS" w:cs="Trebuchet MS"/>
                <w:sz w:val="18"/>
                <w:szCs w:val="18"/>
              </w:rPr>
            </w:pPr>
          </w:p>
        </w:tc>
      </w:tr>
      <w:tr w:rsidR="00271692" w:rsidRPr="007C755A" w14:paraId="0C0125D5" w14:textId="77777777" w:rsidTr="00271692">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062B7B5E" w14:textId="77777777" w:rsidR="00271692" w:rsidRPr="007C755A" w:rsidRDefault="00271692" w:rsidP="00A935DB">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4D28837D" w14:textId="77777777" w:rsidR="00271692" w:rsidRPr="007C755A" w:rsidRDefault="00271692" w:rsidP="00A935DB">
            <w:pPr>
              <w:rPr>
                <w:rFonts w:ascii="Trebuchet MS" w:hAnsi="Trebuchet MS" w:cs="Trebuchet MS"/>
                <w:sz w:val="18"/>
                <w:szCs w:val="18"/>
              </w:rPr>
            </w:pPr>
          </w:p>
        </w:tc>
        <w:tc>
          <w:tcPr>
            <w:tcW w:w="1423" w:type="dxa"/>
            <w:tcBorders>
              <w:top w:val="single" w:sz="4" w:space="0" w:color="auto"/>
              <w:left w:val="single" w:sz="4" w:space="0" w:color="auto"/>
              <w:bottom w:val="single" w:sz="4" w:space="0" w:color="auto"/>
            </w:tcBorders>
            <w:shd w:val="clear" w:color="auto" w:fill="FFFFFF"/>
            <w:vAlign w:val="bottom"/>
          </w:tcPr>
          <w:p w14:paraId="2649310C" w14:textId="77777777" w:rsidR="00271692" w:rsidRPr="007C755A" w:rsidRDefault="00271692" w:rsidP="00A935DB">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EB5CA5" w14:textId="77777777" w:rsidR="00271692" w:rsidRPr="007C755A" w:rsidRDefault="00271692" w:rsidP="00271692">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404E0420" w14:textId="77777777" w:rsidR="00271692" w:rsidRPr="007C755A" w:rsidRDefault="00271692" w:rsidP="00A935DB">
            <w:pPr>
              <w:rPr>
                <w:rFonts w:ascii="Trebuchet MS" w:hAnsi="Trebuchet MS" w:cs="Trebuchet MS"/>
                <w:sz w:val="18"/>
                <w:szCs w:val="18"/>
              </w:rPr>
            </w:pPr>
          </w:p>
        </w:tc>
      </w:tr>
    </w:tbl>
    <w:p w14:paraId="78A9A644" w14:textId="77777777" w:rsidR="006D14B8" w:rsidRPr="007C755A" w:rsidRDefault="006D14B8" w:rsidP="006D14B8">
      <w:pPr>
        <w:pStyle w:val="Overskrift3"/>
      </w:pPr>
      <w:bookmarkStart w:id="144" w:name="_Toc63351406"/>
      <w:bookmarkStart w:id="145" w:name="_Toc335392134"/>
      <w:r w:rsidRPr="007C755A">
        <w:t xml:space="preserve">4.3.19 </w:t>
      </w:r>
      <w:proofErr w:type="spellStart"/>
      <w:r w:rsidRPr="007C755A">
        <w:t>Vandv_nr</w:t>
      </w:r>
      <w:proofErr w:type="spellEnd"/>
      <w:r w:rsidRPr="007C755A">
        <w:t xml:space="preserve"> (</w:t>
      </w:r>
      <w:proofErr w:type="spellStart"/>
      <w:r w:rsidRPr="007C755A">
        <w:t>d_basis_vandv_nr</w:t>
      </w:r>
      <w:proofErr w:type="spellEnd"/>
      <w:r w:rsidRPr="007C755A">
        <w:t>)</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159"/>
        <w:gridCol w:w="1418"/>
        <w:gridCol w:w="7732"/>
      </w:tblGrid>
      <w:tr w:rsidR="006D14B8" w:rsidRPr="007C755A" w14:paraId="5BC9C1C2" w14:textId="77777777" w:rsidTr="009840C9">
        <w:trPr>
          <w:trHeight w:hRule="exact" w:val="255"/>
        </w:trPr>
        <w:tc>
          <w:tcPr>
            <w:tcW w:w="1311" w:type="dxa"/>
            <w:tcBorders>
              <w:bottom w:val="single" w:sz="4" w:space="0" w:color="auto"/>
            </w:tcBorders>
            <w:shd w:val="clear" w:color="auto" w:fill="D9D9D9"/>
            <w:vAlign w:val="bottom"/>
          </w:tcPr>
          <w:p w14:paraId="1F5C6462" w14:textId="77777777" w:rsidR="006D14B8" w:rsidRPr="007C755A" w:rsidRDefault="006D14B8" w:rsidP="009840C9">
            <w:pPr>
              <w:rPr>
                <w:rFonts w:ascii="Trebuchet MS" w:hAnsi="Trebuchet MS" w:cs="Trebuchet MS"/>
                <w:b/>
                <w:sz w:val="18"/>
                <w:szCs w:val="18"/>
              </w:rPr>
            </w:pPr>
            <w:proofErr w:type="spellStart"/>
            <w:r w:rsidRPr="007C755A">
              <w:rPr>
                <w:rFonts w:ascii="Trebuchet MS" w:hAnsi="Trebuchet MS" w:cs="Trebuchet MS"/>
                <w:b/>
                <w:sz w:val="18"/>
                <w:szCs w:val="18"/>
              </w:rPr>
              <w:t>vandv_nr</w:t>
            </w:r>
            <w:proofErr w:type="spellEnd"/>
          </w:p>
        </w:tc>
        <w:tc>
          <w:tcPr>
            <w:tcW w:w="1159" w:type="dxa"/>
            <w:tcBorders>
              <w:bottom w:val="single" w:sz="4" w:space="0" w:color="auto"/>
            </w:tcBorders>
            <w:shd w:val="clear" w:color="auto" w:fill="D9D9D9"/>
            <w:vAlign w:val="bottom"/>
          </w:tcPr>
          <w:p w14:paraId="3683C9CF" w14:textId="77777777" w:rsidR="006D14B8" w:rsidRPr="007C755A" w:rsidRDefault="006D14B8" w:rsidP="006D14B8">
            <w:pPr>
              <w:rPr>
                <w:rFonts w:ascii="Trebuchet MS" w:hAnsi="Trebuchet MS" w:cs="Trebuchet MS"/>
                <w:b/>
                <w:sz w:val="18"/>
                <w:szCs w:val="18"/>
              </w:rPr>
            </w:pPr>
            <w:proofErr w:type="spellStart"/>
            <w:r w:rsidRPr="007C755A">
              <w:rPr>
                <w:rFonts w:ascii="Trebuchet MS" w:hAnsi="Trebuchet MS" w:cs="Trebuchet MS"/>
                <w:b/>
                <w:sz w:val="18"/>
                <w:szCs w:val="18"/>
              </w:rPr>
              <w:t>vandv</w:t>
            </w:r>
            <w:proofErr w:type="spellEnd"/>
          </w:p>
        </w:tc>
        <w:tc>
          <w:tcPr>
            <w:tcW w:w="1418" w:type="dxa"/>
            <w:tcBorders>
              <w:bottom w:val="single" w:sz="4" w:space="0" w:color="auto"/>
            </w:tcBorders>
            <w:shd w:val="clear" w:color="auto" w:fill="D9D9D9"/>
            <w:vAlign w:val="bottom"/>
          </w:tcPr>
          <w:p w14:paraId="78E1EB9A" w14:textId="004CD2CC" w:rsidR="006D14B8" w:rsidRPr="007C755A" w:rsidRDefault="001B659B" w:rsidP="009840C9">
            <w:pPr>
              <w:rPr>
                <w:rFonts w:ascii="Trebuchet MS" w:hAnsi="Trebuchet MS" w:cs="Trebuchet MS"/>
                <w:b/>
                <w:sz w:val="18"/>
                <w:szCs w:val="18"/>
              </w:rPr>
            </w:pPr>
            <w:r w:rsidRPr="007C755A">
              <w:rPr>
                <w:rFonts w:ascii="Trebuchet MS" w:hAnsi="Trebuchet MS" w:cs="Trebuchet MS"/>
                <w:b/>
                <w:sz w:val="18"/>
                <w:szCs w:val="18"/>
              </w:rPr>
              <w:t>A</w:t>
            </w:r>
            <w:r w:rsidR="006D14B8" w:rsidRPr="007C755A">
              <w:rPr>
                <w:rFonts w:ascii="Trebuchet MS" w:hAnsi="Trebuchet MS" w:cs="Trebuchet MS"/>
                <w:b/>
                <w:sz w:val="18"/>
                <w:szCs w:val="18"/>
              </w:rPr>
              <w:t>ktiv</w:t>
            </w:r>
          </w:p>
        </w:tc>
        <w:tc>
          <w:tcPr>
            <w:tcW w:w="7732" w:type="dxa"/>
            <w:tcBorders>
              <w:bottom w:val="single" w:sz="4" w:space="0" w:color="auto"/>
            </w:tcBorders>
            <w:shd w:val="clear" w:color="auto" w:fill="D9D9D9"/>
            <w:vAlign w:val="bottom"/>
          </w:tcPr>
          <w:p w14:paraId="0E18783F" w14:textId="77777777" w:rsidR="006D14B8" w:rsidRPr="007C755A" w:rsidRDefault="006D14B8" w:rsidP="009840C9">
            <w:pPr>
              <w:rPr>
                <w:rFonts w:ascii="Trebuchet MS" w:hAnsi="Trebuchet MS" w:cs="Trebuchet MS"/>
                <w:b/>
                <w:sz w:val="18"/>
                <w:szCs w:val="18"/>
              </w:rPr>
            </w:pPr>
            <w:r w:rsidRPr="007C755A">
              <w:rPr>
                <w:rFonts w:ascii="Trebuchet MS" w:hAnsi="Trebuchet MS" w:cs="Trebuchet MS"/>
                <w:b/>
                <w:sz w:val="18"/>
                <w:szCs w:val="18"/>
              </w:rPr>
              <w:t>Begrebsdefinition</w:t>
            </w:r>
          </w:p>
        </w:tc>
      </w:tr>
      <w:tr w:rsidR="006D14B8" w:rsidRPr="007C755A" w14:paraId="7E6C745D" w14:textId="77777777" w:rsidTr="009840C9">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661B0425" w14:textId="77777777" w:rsidR="006D14B8" w:rsidRPr="007C755A" w:rsidRDefault="006D14B8" w:rsidP="009840C9">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357AE306" w14:textId="77777777" w:rsidR="006D14B8" w:rsidRPr="007C755A" w:rsidRDefault="006D14B8" w:rsidP="009840C9">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42004" w14:textId="77777777" w:rsidR="006D14B8" w:rsidRPr="007C755A" w:rsidRDefault="006D14B8"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0A2D1432" w14:textId="77777777" w:rsidR="006D14B8" w:rsidRPr="007C755A" w:rsidRDefault="006D14B8" w:rsidP="009840C9">
            <w:pPr>
              <w:rPr>
                <w:rFonts w:ascii="Trebuchet MS" w:hAnsi="Trebuchet MS" w:cs="Trebuchet MS"/>
                <w:sz w:val="18"/>
                <w:szCs w:val="18"/>
              </w:rPr>
            </w:pPr>
          </w:p>
        </w:tc>
      </w:tr>
      <w:tr w:rsidR="006D14B8" w:rsidRPr="007C755A" w14:paraId="5C232CB3" w14:textId="77777777" w:rsidTr="009840C9">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21B90873" w14:textId="77777777" w:rsidR="006D14B8" w:rsidRPr="007C755A" w:rsidRDefault="006D14B8" w:rsidP="009840C9">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5285F693" w14:textId="77777777" w:rsidR="006D14B8" w:rsidRPr="007C755A" w:rsidRDefault="006D14B8" w:rsidP="009840C9">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513439" w14:textId="77777777" w:rsidR="006D14B8" w:rsidRPr="007C755A" w:rsidRDefault="006D14B8"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5E4D7234" w14:textId="77777777" w:rsidR="006D14B8" w:rsidRPr="007C755A" w:rsidRDefault="006D14B8" w:rsidP="009840C9">
            <w:pPr>
              <w:rPr>
                <w:rFonts w:ascii="Trebuchet MS" w:hAnsi="Trebuchet MS" w:cs="Trebuchet MS"/>
                <w:sz w:val="18"/>
                <w:szCs w:val="18"/>
              </w:rPr>
            </w:pPr>
          </w:p>
        </w:tc>
      </w:tr>
    </w:tbl>
    <w:p w14:paraId="01C5A0F8" w14:textId="77777777" w:rsidR="00784FB8" w:rsidRPr="003A52C1" w:rsidRDefault="006D14B8" w:rsidP="00784FB8">
      <w:pPr>
        <w:pStyle w:val="Overskrift3"/>
      </w:pPr>
      <w:bookmarkStart w:id="146" w:name="_Toc63351407"/>
      <w:r w:rsidRPr="003A52C1">
        <w:t>4.3.20</w:t>
      </w:r>
      <w:r w:rsidR="00784FB8" w:rsidRPr="003A52C1">
        <w:t xml:space="preserve"> </w:t>
      </w:r>
      <w:proofErr w:type="spellStart"/>
      <w:proofErr w:type="gramStart"/>
      <w:r w:rsidR="00784FB8" w:rsidRPr="003A52C1">
        <w:t>Driftniv</w:t>
      </w:r>
      <w:proofErr w:type="spellEnd"/>
      <w:r w:rsidR="00784FB8" w:rsidRPr="003A52C1">
        <w:t xml:space="preserve">  (</w:t>
      </w:r>
      <w:proofErr w:type="spellStart"/>
      <w:proofErr w:type="gramEnd"/>
      <w:r w:rsidR="00784FB8" w:rsidRPr="003A52C1">
        <w:t>d_basis_driftniv</w:t>
      </w:r>
      <w:proofErr w:type="spellEnd"/>
      <w:r w:rsidR="00784FB8" w:rsidRPr="003A52C1">
        <w:t>)</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2"/>
        <w:gridCol w:w="1375"/>
        <w:gridCol w:w="1251"/>
        <w:gridCol w:w="8410"/>
      </w:tblGrid>
      <w:tr w:rsidR="00BD09A4" w:rsidRPr="00BD09A4" w14:paraId="11CB456C" w14:textId="77777777" w:rsidTr="00C07AA6">
        <w:trPr>
          <w:trHeight w:hRule="exact" w:val="250"/>
        </w:trPr>
        <w:tc>
          <w:tcPr>
            <w:tcW w:w="1972" w:type="dxa"/>
            <w:shd w:val="clear" w:color="auto" w:fill="D9D9D9"/>
            <w:vAlign w:val="bottom"/>
          </w:tcPr>
          <w:p w14:paraId="15BCEE5D" w14:textId="77777777" w:rsidR="00271692" w:rsidRPr="00BD09A4" w:rsidRDefault="00271692" w:rsidP="00784FB8">
            <w:pPr>
              <w:rPr>
                <w:rFonts w:ascii="Trebuchet MS" w:hAnsi="Trebuchet MS" w:cs="Trebuchet MS"/>
                <w:b/>
                <w:bCs/>
                <w:color w:val="1F497D"/>
                <w:sz w:val="18"/>
                <w:szCs w:val="18"/>
              </w:rPr>
            </w:pPr>
            <w:proofErr w:type="spellStart"/>
            <w:r w:rsidRPr="00602892">
              <w:rPr>
                <w:rFonts w:ascii="Trebuchet MS" w:hAnsi="Trebuchet MS"/>
                <w:b/>
                <w:sz w:val="18"/>
                <w:szCs w:val="18"/>
              </w:rPr>
              <w:t>driftniv</w:t>
            </w:r>
            <w:r w:rsidRPr="003A52C1">
              <w:rPr>
                <w:rFonts w:ascii="Trebuchet MS" w:hAnsi="Trebuchet MS" w:cs="Trebuchet MS"/>
                <w:b/>
                <w:bCs/>
                <w:sz w:val="18"/>
                <w:szCs w:val="18"/>
              </w:rPr>
              <w:t>_kode</w:t>
            </w:r>
            <w:proofErr w:type="spellEnd"/>
          </w:p>
        </w:tc>
        <w:tc>
          <w:tcPr>
            <w:tcW w:w="1375" w:type="dxa"/>
            <w:shd w:val="clear" w:color="auto" w:fill="D9D9D9"/>
            <w:vAlign w:val="bottom"/>
          </w:tcPr>
          <w:p w14:paraId="0C1115F8" w14:textId="7F9AF902" w:rsidR="00271692" w:rsidRPr="00602892" w:rsidRDefault="001B659B" w:rsidP="00784FB8">
            <w:pPr>
              <w:rPr>
                <w:rFonts w:ascii="Trebuchet MS" w:hAnsi="Trebuchet MS" w:cs="Trebuchet MS"/>
                <w:b/>
                <w:bCs/>
                <w:color w:val="1F497D"/>
                <w:sz w:val="18"/>
                <w:szCs w:val="18"/>
              </w:rPr>
            </w:pPr>
            <w:proofErr w:type="spellStart"/>
            <w:r w:rsidRPr="007C755A">
              <w:rPr>
                <w:rFonts w:ascii="Trebuchet MS" w:hAnsi="Trebuchet MS"/>
                <w:b/>
                <w:sz w:val="18"/>
                <w:szCs w:val="18"/>
              </w:rPr>
              <w:t>D</w:t>
            </w:r>
            <w:r w:rsidR="00271692" w:rsidRPr="007C755A">
              <w:rPr>
                <w:rFonts w:ascii="Trebuchet MS" w:hAnsi="Trebuchet MS"/>
                <w:b/>
                <w:sz w:val="18"/>
                <w:szCs w:val="18"/>
              </w:rPr>
              <w:t>riftn</w:t>
            </w:r>
            <w:r w:rsidR="00271692" w:rsidRPr="00602892">
              <w:rPr>
                <w:rFonts w:ascii="Trebuchet MS" w:hAnsi="Trebuchet MS"/>
                <w:b/>
                <w:sz w:val="18"/>
                <w:szCs w:val="18"/>
              </w:rPr>
              <w:t>iv</w:t>
            </w:r>
            <w:proofErr w:type="spellEnd"/>
          </w:p>
        </w:tc>
        <w:tc>
          <w:tcPr>
            <w:tcW w:w="1251" w:type="dxa"/>
            <w:shd w:val="clear" w:color="auto" w:fill="D9D9D9"/>
            <w:vAlign w:val="bottom"/>
          </w:tcPr>
          <w:p w14:paraId="06848DB5" w14:textId="77777777" w:rsidR="00271692" w:rsidRPr="00BD09A4" w:rsidRDefault="00025BB6" w:rsidP="00271692">
            <w:pPr>
              <w:rPr>
                <w:rFonts w:ascii="Trebuchet MS" w:hAnsi="Trebuchet MS" w:cs="Trebuchet MS"/>
                <w:b/>
                <w:bCs/>
                <w:color w:val="1F497D"/>
                <w:sz w:val="18"/>
                <w:szCs w:val="18"/>
              </w:rPr>
            </w:pPr>
            <w:r w:rsidRPr="003A52C1">
              <w:rPr>
                <w:rFonts w:ascii="Trebuchet MS" w:hAnsi="Trebuchet MS" w:cs="Trebuchet MS"/>
                <w:b/>
                <w:bCs/>
                <w:sz w:val="18"/>
                <w:szCs w:val="18"/>
              </w:rPr>
              <w:t>a</w:t>
            </w:r>
            <w:r w:rsidR="00271692" w:rsidRPr="003A52C1">
              <w:rPr>
                <w:rFonts w:ascii="Trebuchet MS" w:hAnsi="Trebuchet MS" w:cs="Trebuchet MS"/>
                <w:b/>
                <w:bCs/>
                <w:sz w:val="18"/>
                <w:szCs w:val="18"/>
              </w:rPr>
              <w:t>ktiv</w:t>
            </w:r>
          </w:p>
        </w:tc>
        <w:tc>
          <w:tcPr>
            <w:tcW w:w="8410" w:type="dxa"/>
            <w:shd w:val="clear" w:color="auto" w:fill="D9D9D9"/>
            <w:vAlign w:val="bottom"/>
          </w:tcPr>
          <w:p w14:paraId="263D1E97" w14:textId="77777777" w:rsidR="00271692" w:rsidRPr="003A52C1" w:rsidRDefault="00271692" w:rsidP="00C07AA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BD09A4" w:rsidRPr="00BD09A4" w14:paraId="2B3C0FED" w14:textId="77777777" w:rsidTr="00C07AA6">
        <w:trPr>
          <w:trHeight w:hRule="exact" w:val="250"/>
        </w:trPr>
        <w:tc>
          <w:tcPr>
            <w:tcW w:w="1972" w:type="dxa"/>
            <w:shd w:val="clear" w:color="auto" w:fill="D9D9D9"/>
            <w:vAlign w:val="bottom"/>
          </w:tcPr>
          <w:p w14:paraId="3E330D69"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375" w:type="dxa"/>
            <w:shd w:val="clear" w:color="auto" w:fill="FFFFFF"/>
            <w:vAlign w:val="bottom"/>
          </w:tcPr>
          <w:p w14:paraId="4796526E"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Have</w:t>
            </w:r>
          </w:p>
        </w:tc>
        <w:tc>
          <w:tcPr>
            <w:tcW w:w="1251" w:type="dxa"/>
            <w:vAlign w:val="bottom"/>
          </w:tcPr>
          <w:p w14:paraId="6CE52544"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2DD3A3B5"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Bedste niveau</w:t>
            </w:r>
          </w:p>
        </w:tc>
      </w:tr>
      <w:tr w:rsidR="00BD09A4" w:rsidRPr="00BD09A4" w14:paraId="68EA9E83" w14:textId="77777777" w:rsidTr="00C07AA6">
        <w:trPr>
          <w:trHeight w:val="257"/>
        </w:trPr>
        <w:tc>
          <w:tcPr>
            <w:tcW w:w="1972" w:type="dxa"/>
            <w:shd w:val="clear" w:color="auto" w:fill="D9D9D9"/>
            <w:vAlign w:val="center"/>
          </w:tcPr>
          <w:p w14:paraId="3A3BC147"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375" w:type="dxa"/>
            <w:shd w:val="clear" w:color="auto" w:fill="FFFFFF"/>
            <w:vAlign w:val="center"/>
          </w:tcPr>
          <w:p w14:paraId="217293E4"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Park</w:t>
            </w:r>
          </w:p>
        </w:tc>
        <w:tc>
          <w:tcPr>
            <w:tcW w:w="1251" w:type="dxa"/>
            <w:vAlign w:val="bottom"/>
          </w:tcPr>
          <w:p w14:paraId="43A0562A"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791655E8" w14:textId="77777777" w:rsidR="00271692" w:rsidRPr="003A52C1" w:rsidRDefault="00271692" w:rsidP="00C07AA6">
            <w:r w:rsidRPr="003A52C1">
              <w:rPr>
                <w:rFonts w:ascii="Trebuchet MS" w:hAnsi="Trebuchet MS" w:cs="Trebuchet MS"/>
                <w:sz w:val="18"/>
                <w:szCs w:val="18"/>
              </w:rPr>
              <w:t>Mellem niveau</w:t>
            </w:r>
          </w:p>
        </w:tc>
      </w:tr>
      <w:tr w:rsidR="00BD09A4" w:rsidRPr="00BD09A4" w14:paraId="793FEA80" w14:textId="77777777" w:rsidTr="00C07AA6">
        <w:trPr>
          <w:trHeight w:val="257"/>
        </w:trPr>
        <w:tc>
          <w:tcPr>
            <w:tcW w:w="1972" w:type="dxa"/>
            <w:shd w:val="clear" w:color="auto" w:fill="D9D9D9"/>
            <w:vAlign w:val="center"/>
          </w:tcPr>
          <w:p w14:paraId="0BD003C0"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1375" w:type="dxa"/>
            <w:shd w:val="clear" w:color="auto" w:fill="FFFFFF"/>
            <w:vAlign w:val="center"/>
          </w:tcPr>
          <w:p w14:paraId="462C8F67"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Natur</w:t>
            </w:r>
          </w:p>
        </w:tc>
        <w:tc>
          <w:tcPr>
            <w:tcW w:w="1251" w:type="dxa"/>
            <w:vAlign w:val="bottom"/>
          </w:tcPr>
          <w:p w14:paraId="3686342A"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558C0F9D" w14:textId="77777777" w:rsidR="00271692" w:rsidRPr="003A52C1" w:rsidRDefault="00271692" w:rsidP="00C07AA6">
            <w:r w:rsidRPr="003A52C1">
              <w:rPr>
                <w:rFonts w:ascii="Trebuchet MS" w:hAnsi="Trebuchet MS" w:cs="Trebuchet MS"/>
                <w:sz w:val="18"/>
                <w:szCs w:val="18"/>
              </w:rPr>
              <w:t>Laveste niveau</w:t>
            </w:r>
          </w:p>
        </w:tc>
      </w:tr>
      <w:tr w:rsidR="00BD09A4" w:rsidRPr="00BD09A4" w14:paraId="47EE8920" w14:textId="77777777" w:rsidTr="00C07AA6">
        <w:trPr>
          <w:trHeight w:val="250"/>
        </w:trPr>
        <w:tc>
          <w:tcPr>
            <w:tcW w:w="1972" w:type="dxa"/>
            <w:shd w:val="clear" w:color="auto" w:fill="D9D9D9"/>
            <w:vAlign w:val="bottom"/>
          </w:tcPr>
          <w:p w14:paraId="241422FE"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8</w:t>
            </w:r>
          </w:p>
        </w:tc>
        <w:tc>
          <w:tcPr>
            <w:tcW w:w="1375" w:type="dxa"/>
            <w:vAlign w:val="bottom"/>
          </w:tcPr>
          <w:p w14:paraId="338F32BB"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Andet</w:t>
            </w:r>
          </w:p>
        </w:tc>
        <w:tc>
          <w:tcPr>
            <w:tcW w:w="1251" w:type="dxa"/>
            <w:vAlign w:val="bottom"/>
          </w:tcPr>
          <w:p w14:paraId="1799FC37"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096D7A03"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 xml:space="preserve">Hvor andre </w:t>
            </w:r>
            <w:proofErr w:type="spellStart"/>
            <w:r w:rsidRPr="003A52C1">
              <w:rPr>
                <w:rFonts w:ascii="Trebuchet MS" w:hAnsi="Trebuchet MS" w:cs="Trebuchet MS"/>
                <w:sz w:val="18"/>
                <w:szCs w:val="18"/>
              </w:rPr>
              <w:t>driftniveausbetegnelser</w:t>
            </w:r>
            <w:proofErr w:type="spellEnd"/>
            <w:r w:rsidRPr="003A52C1">
              <w:rPr>
                <w:rFonts w:ascii="Trebuchet MS" w:hAnsi="Trebuchet MS" w:cs="Trebuchet MS"/>
                <w:sz w:val="18"/>
                <w:szCs w:val="18"/>
              </w:rPr>
              <w:t xml:space="preserve"> ikke er dækkende.</w:t>
            </w:r>
          </w:p>
        </w:tc>
      </w:tr>
      <w:tr w:rsidR="00BD09A4" w:rsidRPr="00BD09A4" w14:paraId="5981D191" w14:textId="77777777" w:rsidTr="00C07AA6">
        <w:trPr>
          <w:trHeight w:val="250"/>
        </w:trPr>
        <w:tc>
          <w:tcPr>
            <w:tcW w:w="1972" w:type="dxa"/>
            <w:shd w:val="clear" w:color="auto" w:fill="D9D9D9"/>
            <w:vAlign w:val="bottom"/>
          </w:tcPr>
          <w:p w14:paraId="250F67C5"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9</w:t>
            </w:r>
          </w:p>
        </w:tc>
        <w:tc>
          <w:tcPr>
            <w:tcW w:w="1375" w:type="dxa"/>
            <w:vAlign w:val="bottom"/>
          </w:tcPr>
          <w:p w14:paraId="5B0CAD8F"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Ukendt</w:t>
            </w:r>
          </w:p>
        </w:tc>
        <w:tc>
          <w:tcPr>
            <w:tcW w:w="1251" w:type="dxa"/>
            <w:vAlign w:val="bottom"/>
          </w:tcPr>
          <w:p w14:paraId="106B1B3F"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7801009F"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 xml:space="preserve">Mangler viden om niveau/anvender ikke </w:t>
            </w:r>
            <w:proofErr w:type="spellStart"/>
            <w:r w:rsidRPr="003A52C1">
              <w:rPr>
                <w:rFonts w:ascii="Trebuchet MS" w:hAnsi="Trebuchet MS" w:cs="Trebuchet MS"/>
                <w:sz w:val="18"/>
                <w:szCs w:val="18"/>
              </w:rPr>
              <w:t>driftniveauer</w:t>
            </w:r>
            <w:proofErr w:type="spellEnd"/>
            <w:r w:rsidRPr="003A52C1">
              <w:rPr>
                <w:rFonts w:ascii="Trebuchet MS" w:hAnsi="Trebuchet MS" w:cs="Trebuchet MS"/>
                <w:sz w:val="18"/>
                <w:szCs w:val="18"/>
              </w:rPr>
              <w:t>.</w:t>
            </w:r>
          </w:p>
        </w:tc>
      </w:tr>
    </w:tbl>
    <w:p w14:paraId="50A0BAD3" w14:textId="4FF7F3D4" w:rsidR="00784FB8" w:rsidRPr="003A52C1" w:rsidRDefault="00784FB8" w:rsidP="00784FB8">
      <w:pPr>
        <w:pStyle w:val="Overskrift3"/>
      </w:pPr>
      <w:bookmarkStart w:id="147" w:name="_Toc63351408"/>
      <w:r w:rsidRPr="003A52C1">
        <w:t>4.3.2</w:t>
      </w:r>
      <w:r w:rsidR="006D14B8" w:rsidRPr="003A52C1">
        <w:t>1</w:t>
      </w:r>
      <w:r w:rsidRPr="003A52C1">
        <w:t xml:space="preserve"> </w:t>
      </w:r>
      <w:proofErr w:type="spellStart"/>
      <w:r w:rsidRPr="003A52C1">
        <w:t>Ukrudtsbek</w:t>
      </w:r>
      <w:proofErr w:type="spellEnd"/>
      <w:r w:rsidRPr="003A52C1">
        <w:t xml:space="preserve"> (</w:t>
      </w:r>
      <w:proofErr w:type="spellStart"/>
      <w:r w:rsidRPr="003A52C1">
        <w:t>d_basis_ukrudtsbek</w:t>
      </w:r>
      <w:proofErr w:type="spellEnd"/>
      <w:r w:rsidRPr="003A52C1">
        <w:t>)</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9"/>
        <w:gridCol w:w="1751"/>
        <w:gridCol w:w="1276"/>
        <w:gridCol w:w="8218"/>
      </w:tblGrid>
      <w:tr w:rsidR="00BD09A4" w:rsidRPr="00BD09A4" w14:paraId="1CDB6E29" w14:textId="77777777" w:rsidTr="00C07AA6">
        <w:trPr>
          <w:trHeight w:hRule="exact" w:val="265"/>
        </w:trPr>
        <w:tc>
          <w:tcPr>
            <w:tcW w:w="1759" w:type="dxa"/>
            <w:shd w:val="clear" w:color="auto" w:fill="D9D9D9"/>
            <w:vAlign w:val="bottom"/>
          </w:tcPr>
          <w:p w14:paraId="412C20BF" w14:textId="77777777" w:rsidR="00C07AA6" w:rsidRPr="00BD09A4" w:rsidRDefault="00C07AA6" w:rsidP="00784FB8">
            <w:pPr>
              <w:rPr>
                <w:rFonts w:ascii="Trebuchet MS" w:hAnsi="Trebuchet MS" w:cs="Trebuchet MS"/>
                <w:b/>
                <w:bCs/>
                <w:color w:val="1F497D"/>
                <w:sz w:val="18"/>
                <w:szCs w:val="18"/>
              </w:rPr>
            </w:pPr>
            <w:proofErr w:type="spellStart"/>
            <w:r w:rsidRPr="00602892">
              <w:rPr>
                <w:rFonts w:ascii="Trebuchet MS" w:hAnsi="Trebuchet MS"/>
                <w:b/>
                <w:sz w:val="18"/>
                <w:szCs w:val="18"/>
              </w:rPr>
              <w:t>ukrudtsbek</w:t>
            </w:r>
            <w:r w:rsidRPr="003A52C1">
              <w:rPr>
                <w:rFonts w:ascii="Trebuchet MS" w:hAnsi="Trebuchet MS" w:cs="Trebuchet MS"/>
                <w:b/>
                <w:bCs/>
                <w:sz w:val="18"/>
                <w:szCs w:val="18"/>
              </w:rPr>
              <w:t>_kode</w:t>
            </w:r>
            <w:proofErr w:type="spellEnd"/>
          </w:p>
        </w:tc>
        <w:tc>
          <w:tcPr>
            <w:tcW w:w="1751" w:type="dxa"/>
            <w:shd w:val="clear" w:color="auto" w:fill="D9D9D9"/>
            <w:vAlign w:val="bottom"/>
          </w:tcPr>
          <w:p w14:paraId="54F10F09" w14:textId="15ADFE78" w:rsidR="00C07AA6" w:rsidRPr="007C755A" w:rsidRDefault="001B659B" w:rsidP="00C07AA6">
            <w:pPr>
              <w:rPr>
                <w:rFonts w:ascii="Trebuchet MS" w:hAnsi="Trebuchet MS" w:cs="Trebuchet MS"/>
                <w:b/>
                <w:bCs/>
                <w:sz w:val="18"/>
                <w:szCs w:val="18"/>
              </w:rPr>
            </w:pPr>
            <w:proofErr w:type="spellStart"/>
            <w:r w:rsidRPr="007C755A">
              <w:rPr>
                <w:rFonts w:ascii="Trebuchet MS" w:hAnsi="Trebuchet MS"/>
                <w:b/>
                <w:sz w:val="18"/>
                <w:szCs w:val="18"/>
              </w:rPr>
              <w:t>U</w:t>
            </w:r>
            <w:r w:rsidR="00C07AA6" w:rsidRPr="007C755A">
              <w:rPr>
                <w:rFonts w:ascii="Trebuchet MS" w:hAnsi="Trebuchet MS"/>
                <w:b/>
                <w:sz w:val="18"/>
                <w:szCs w:val="18"/>
              </w:rPr>
              <w:t>krudtsbek</w:t>
            </w:r>
            <w:proofErr w:type="spellEnd"/>
          </w:p>
        </w:tc>
        <w:tc>
          <w:tcPr>
            <w:tcW w:w="1276" w:type="dxa"/>
            <w:shd w:val="clear" w:color="auto" w:fill="D9D9D9"/>
            <w:vAlign w:val="bottom"/>
          </w:tcPr>
          <w:p w14:paraId="3EDAA955" w14:textId="77777777" w:rsidR="00C07AA6" w:rsidRPr="00BD09A4" w:rsidRDefault="00025BB6" w:rsidP="00C07AA6">
            <w:pPr>
              <w:rPr>
                <w:rFonts w:ascii="Trebuchet MS" w:hAnsi="Trebuchet MS" w:cs="Trebuchet MS"/>
                <w:b/>
                <w:bCs/>
                <w:color w:val="1F497D"/>
                <w:sz w:val="18"/>
                <w:szCs w:val="18"/>
              </w:rPr>
            </w:pPr>
            <w:r w:rsidRPr="003A52C1">
              <w:rPr>
                <w:rFonts w:ascii="Trebuchet MS" w:hAnsi="Trebuchet MS" w:cs="Trebuchet MS"/>
                <w:b/>
                <w:bCs/>
                <w:sz w:val="18"/>
                <w:szCs w:val="18"/>
              </w:rPr>
              <w:t>a</w:t>
            </w:r>
            <w:r w:rsidR="00C07AA6" w:rsidRPr="003A52C1">
              <w:rPr>
                <w:rFonts w:ascii="Trebuchet MS" w:hAnsi="Trebuchet MS" w:cs="Trebuchet MS"/>
                <w:b/>
                <w:bCs/>
                <w:sz w:val="18"/>
                <w:szCs w:val="18"/>
              </w:rPr>
              <w:t>ktiv</w:t>
            </w:r>
          </w:p>
        </w:tc>
        <w:tc>
          <w:tcPr>
            <w:tcW w:w="8218" w:type="dxa"/>
            <w:shd w:val="clear" w:color="auto" w:fill="D9D9D9"/>
            <w:vAlign w:val="bottom"/>
          </w:tcPr>
          <w:p w14:paraId="659EEC48" w14:textId="77777777" w:rsidR="00C07AA6" w:rsidRPr="003A52C1" w:rsidRDefault="00C07AA6" w:rsidP="00C07AA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BD09A4" w:rsidRPr="00BD09A4" w14:paraId="20C75D45" w14:textId="77777777" w:rsidTr="00C07AA6">
        <w:trPr>
          <w:trHeight w:hRule="exact" w:val="510"/>
        </w:trPr>
        <w:tc>
          <w:tcPr>
            <w:tcW w:w="1759" w:type="dxa"/>
            <w:shd w:val="clear" w:color="auto" w:fill="D9D9D9"/>
            <w:vAlign w:val="center"/>
          </w:tcPr>
          <w:p w14:paraId="291DD2DE"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751" w:type="dxa"/>
            <w:shd w:val="clear" w:color="auto" w:fill="FFFFFF"/>
            <w:vAlign w:val="center"/>
          </w:tcPr>
          <w:p w14:paraId="782F5C6C"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w:t>
            </w:r>
          </w:p>
        </w:tc>
        <w:tc>
          <w:tcPr>
            <w:tcW w:w="1276" w:type="dxa"/>
            <w:vAlign w:val="center"/>
          </w:tcPr>
          <w:p w14:paraId="4BF989E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3F2C47B2"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Lugejern, hakke, fræser, radrenser m.v. Se den nye Branchestandard/landsdækkende kvalitetsbeskrivelse</w:t>
            </w:r>
            <w:r w:rsidR="007C755A">
              <w:rPr>
                <w:rFonts w:ascii="Trebuchet MS" w:hAnsi="Trebuchet MS" w:cs="Trebuchet MS"/>
                <w:sz w:val="18"/>
                <w:szCs w:val="18"/>
              </w:rPr>
              <w:t>.</w:t>
            </w:r>
          </w:p>
        </w:tc>
      </w:tr>
      <w:tr w:rsidR="00BD09A4" w:rsidRPr="00BD09A4" w14:paraId="23222DBE" w14:textId="77777777" w:rsidTr="00C07AA6">
        <w:trPr>
          <w:trHeight w:val="273"/>
        </w:trPr>
        <w:tc>
          <w:tcPr>
            <w:tcW w:w="1759" w:type="dxa"/>
            <w:shd w:val="clear" w:color="auto" w:fill="D9D9D9"/>
            <w:vAlign w:val="center"/>
          </w:tcPr>
          <w:p w14:paraId="1B51DF3C"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751" w:type="dxa"/>
            <w:shd w:val="clear" w:color="auto" w:fill="FFFFFF"/>
            <w:vAlign w:val="bottom"/>
          </w:tcPr>
          <w:p w14:paraId="2EEDB8FF"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Termisk</w:t>
            </w:r>
          </w:p>
        </w:tc>
        <w:tc>
          <w:tcPr>
            <w:tcW w:w="1276" w:type="dxa"/>
            <w:vAlign w:val="bottom"/>
          </w:tcPr>
          <w:p w14:paraId="70DECAF4"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2E1CD4F3" w14:textId="77777777" w:rsidR="00C07AA6" w:rsidRPr="003A52C1" w:rsidRDefault="00C07AA6" w:rsidP="00C07AA6">
            <w:r w:rsidRPr="003A52C1">
              <w:rPr>
                <w:rFonts w:ascii="Trebuchet MS" w:hAnsi="Trebuchet MS" w:cs="Trebuchet MS"/>
                <w:sz w:val="18"/>
                <w:szCs w:val="18"/>
              </w:rPr>
              <w:t>Varme. Se den nye Branchestandard/landsdækkende kvalitetsbeskrivelse</w:t>
            </w:r>
            <w:r w:rsidR="007C755A">
              <w:rPr>
                <w:rFonts w:ascii="Trebuchet MS" w:hAnsi="Trebuchet MS" w:cs="Trebuchet MS"/>
                <w:sz w:val="18"/>
                <w:szCs w:val="18"/>
              </w:rPr>
              <w:t>.</w:t>
            </w:r>
          </w:p>
        </w:tc>
      </w:tr>
      <w:tr w:rsidR="00BD09A4" w:rsidRPr="00BD09A4" w14:paraId="15200B7A" w14:textId="77777777" w:rsidTr="00C07AA6">
        <w:trPr>
          <w:trHeight w:val="273"/>
        </w:trPr>
        <w:tc>
          <w:tcPr>
            <w:tcW w:w="1759" w:type="dxa"/>
            <w:shd w:val="clear" w:color="auto" w:fill="D9D9D9"/>
            <w:vAlign w:val="center"/>
          </w:tcPr>
          <w:p w14:paraId="7141A617"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1751" w:type="dxa"/>
            <w:shd w:val="clear" w:color="auto" w:fill="FFFFFF"/>
            <w:vAlign w:val="bottom"/>
          </w:tcPr>
          <w:p w14:paraId="7E8DB8E9"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Kemisk</w:t>
            </w:r>
          </w:p>
        </w:tc>
        <w:tc>
          <w:tcPr>
            <w:tcW w:w="1276" w:type="dxa"/>
            <w:vAlign w:val="bottom"/>
          </w:tcPr>
          <w:p w14:paraId="1DFBCCE4"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5FEFFF3F" w14:textId="77777777" w:rsidR="00C07AA6" w:rsidRPr="003A52C1" w:rsidRDefault="00C07AA6" w:rsidP="00C07AA6">
            <w:r w:rsidRPr="003A52C1">
              <w:rPr>
                <w:rFonts w:ascii="Trebuchet MS" w:hAnsi="Trebuchet MS" w:cs="Trebuchet MS"/>
                <w:sz w:val="18"/>
                <w:szCs w:val="18"/>
              </w:rPr>
              <w:t>Sprøjtegift m.v. Se den nye Branchestandard/landsdækkende kvalitetsbeskrivelse</w:t>
            </w:r>
            <w:r w:rsidR="007C755A">
              <w:rPr>
                <w:rFonts w:ascii="Trebuchet MS" w:hAnsi="Trebuchet MS" w:cs="Trebuchet MS"/>
                <w:sz w:val="18"/>
                <w:szCs w:val="18"/>
              </w:rPr>
              <w:t>.</w:t>
            </w:r>
          </w:p>
        </w:tc>
      </w:tr>
      <w:tr w:rsidR="00BD09A4" w:rsidRPr="00BD09A4" w14:paraId="73816F98" w14:textId="77777777" w:rsidTr="00C07AA6">
        <w:trPr>
          <w:trHeight w:val="265"/>
        </w:trPr>
        <w:tc>
          <w:tcPr>
            <w:tcW w:w="1759" w:type="dxa"/>
            <w:shd w:val="clear" w:color="auto" w:fill="D9D9D9"/>
            <w:vAlign w:val="center"/>
          </w:tcPr>
          <w:p w14:paraId="0964F6E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lastRenderedPageBreak/>
              <w:t>4</w:t>
            </w:r>
          </w:p>
        </w:tc>
        <w:tc>
          <w:tcPr>
            <w:tcW w:w="1751" w:type="dxa"/>
            <w:vAlign w:val="bottom"/>
          </w:tcPr>
          <w:p w14:paraId="0160BC83"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Mekanisk/termisk</w:t>
            </w:r>
          </w:p>
        </w:tc>
        <w:tc>
          <w:tcPr>
            <w:tcW w:w="1276" w:type="dxa"/>
            <w:vAlign w:val="center"/>
          </w:tcPr>
          <w:p w14:paraId="772C90BA"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3B9370C"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mekanisk og termisk.</w:t>
            </w:r>
          </w:p>
        </w:tc>
      </w:tr>
      <w:tr w:rsidR="00BD09A4" w:rsidRPr="00BD09A4" w14:paraId="49F8A128" w14:textId="77777777" w:rsidTr="00C07AA6">
        <w:trPr>
          <w:trHeight w:val="265"/>
        </w:trPr>
        <w:tc>
          <w:tcPr>
            <w:tcW w:w="1759" w:type="dxa"/>
            <w:shd w:val="clear" w:color="auto" w:fill="D9D9D9"/>
            <w:vAlign w:val="center"/>
          </w:tcPr>
          <w:p w14:paraId="47A308D0"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5</w:t>
            </w:r>
          </w:p>
        </w:tc>
        <w:tc>
          <w:tcPr>
            <w:tcW w:w="1751" w:type="dxa"/>
            <w:vAlign w:val="bottom"/>
          </w:tcPr>
          <w:p w14:paraId="5495F14C"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Mekanisk/kemisk</w:t>
            </w:r>
          </w:p>
        </w:tc>
        <w:tc>
          <w:tcPr>
            <w:tcW w:w="1276" w:type="dxa"/>
            <w:vAlign w:val="center"/>
          </w:tcPr>
          <w:p w14:paraId="1756D35E"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78F7800E"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mekanisk og kemisk.</w:t>
            </w:r>
          </w:p>
        </w:tc>
      </w:tr>
      <w:tr w:rsidR="00BD09A4" w:rsidRPr="00BD09A4" w14:paraId="15548790" w14:textId="77777777" w:rsidTr="00C07AA6">
        <w:trPr>
          <w:trHeight w:val="265"/>
        </w:trPr>
        <w:tc>
          <w:tcPr>
            <w:tcW w:w="1759" w:type="dxa"/>
            <w:shd w:val="clear" w:color="auto" w:fill="D9D9D9"/>
            <w:vAlign w:val="bottom"/>
          </w:tcPr>
          <w:p w14:paraId="624B4FF9"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6</w:t>
            </w:r>
          </w:p>
        </w:tc>
        <w:tc>
          <w:tcPr>
            <w:tcW w:w="1751" w:type="dxa"/>
            <w:vAlign w:val="bottom"/>
          </w:tcPr>
          <w:p w14:paraId="7E47F87E"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Termisk/kemisk</w:t>
            </w:r>
          </w:p>
        </w:tc>
        <w:tc>
          <w:tcPr>
            <w:tcW w:w="1276" w:type="dxa"/>
            <w:vAlign w:val="bottom"/>
          </w:tcPr>
          <w:p w14:paraId="2A14EF56"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02E8FF0"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termisk og kemisk.</w:t>
            </w:r>
          </w:p>
        </w:tc>
      </w:tr>
      <w:tr w:rsidR="00BD09A4" w:rsidRPr="00BD09A4" w14:paraId="1A2A576B" w14:textId="77777777" w:rsidTr="00C07AA6">
        <w:trPr>
          <w:trHeight w:val="265"/>
        </w:trPr>
        <w:tc>
          <w:tcPr>
            <w:tcW w:w="1759" w:type="dxa"/>
            <w:shd w:val="clear" w:color="auto" w:fill="D9D9D9"/>
            <w:vAlign w:val="bottom"/>
          </w:tcPr>
          <w:p w14:paraId="66E15A95"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8</w:t>
            </w:r>
          </w:p>
        </w:tc>
        <w:tc>
          <w:tcPr>
            <w:tcW w:w="1751" w:type="dxa"/>
            <w:vAlign w:val="bottom"/>
          </w:tcPr>
          <w:p w14:paraId="6E5CE1F8"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Andet</w:t>
            </w:r>
          </w:p>
        </w:tc>
        <w:tc>
          <w:tcPr>
            <w:tcW w:w="1276" w:type="dxa"/>
            <w:vAlign w:val="bottom"/>
          </w:tcPr>
          <w:p w14:paraId="7C55E352"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5FEC724"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Hvor andre ukrudtsbekæm</w:t>
            </w:r>
            <w:r w:rsidRPr="007C755A">
              <w:rPr>
                <w:rFonts w:ascii="Trebuchet MS" w:hAnsi="Trebuchet MS" w:cs="Trebuchet MS"/>
                <w:sz w:val="18"/>
                <w:szCs w:val="18"/>
              </w:rPr>
              <w:t>pelse</w:t>
            </w:r>
            <w:r w:rsidR="007044E1" w:rsidRPr="007C755A">
              <w:rPr>
                <w:rFonts w:ascii="Trebuchet MS" w:hAnsi="Trebuchet MS" w:cs="Trebuchet MS"/>
                <w:sz w:val="18"/>
                <w:szCs w:val="18"/>
              </w:rPr>
              <w:t>s</w:t>
            </w:r>
            <w:r w:rsidRPr="007C755A">
              <w:rPr>
                <w:rFonts w:ascii="Trebuchet MS" w:hAnsi="Trebuchet MS" w:cs="Trebuchet MS"/>
                <w:sz w:val="18"/>
                <w:szCs w:val="18"/>
              </w:rPr>
              <w:t>me</w:t>
            </w:r>
            <w:r w:rsidRPr="003A52C1">
              <w:rPr>
                <w:rFonts w:ascii="Trebuchet MS" w:hAnsi="Trebuchet MS" w:cs="Trebuchet MS"/>
                <w:sz w:val="18"/>
                <w:szCs w:val="18"/>
              </w:rPr>
              <w:t>toders betegnelser ikke er dækkende.</w:t>
            </w:r>
          </w:p>
        </w:tc>
      </w:tr>
      <w:tr w:rsidR="00BD09A4" w:rsidRPr="00BD09A4" w14:paraId="1F8410A0" w14:textId="77777777" w:rsidTr="00C07AA6">
        <w:trPr>
          <w:trHeight w:val="265"/>
        </w:trPr>
        <w:tc>
          <w:tcPr>
            <w:tcW w:w="1759" w:type="dxa"/>
            <w:shd w:val="clear" w:color="auto" w:fill="D9D9D9"/>
            <w:vAlign w:val="bottom"/>
          </w:tcPr>
          <w:p w14:paraId="65686535"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9</w:t>
            </w:r>
          </w:p>
        </w:tc>
        <w:tc>
          <w:tcPr>
            <w:tcW w:w="1751" w:type="dxa"/>
            <w:vAlign w:val="bottom"/>
          </w:tcPr>
          <w:p w14:paraId="70FF8B13"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Ukendt</w:t>
            </w:r>
          </w:p>
        </w:tc>
        <w:tc>
          <w:tcPr>
            <w:tcW w:w="1276" w:type="dxa"/>
            <w:vAlign w:val="bottom"/>
          </w:tcPr>
          <w:p w14:paraId="16875C8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61F56DD9"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 xml:space="preserve">Mangler viden om </w:t>
            </w:r>
            <w:proofErr w:type="spellStart"/>
            <w:r w:rsidRPr="003A52C1">
              <w:rPr>
                <w:rFonts w:ascii="Trebuchet MS" w:hAnsi="Trebuchet MS" w:cs="Trebuchet MS"/>
                <w:sz w:val="18"/>
                <w:szCs w:val="18"/>
              </w:rPr>
              <w:t>ukrudtsbekæmpelsemetoder</w:t>
            </w:r>
            <w:proofErr w:type="spellEnd"/>
            <w:r w:rsidRPr="003A52C1">
              <w:rPr>
                <w:rFonts w:ascii="Trebuchet MS" w:hAnsi="Trebuchet MS" w:cs="Trebuchet MS"/>
                <w:sz w:val="18"/>
                <w:szCs w:val="18"/>
              </w:rPr>
              <w:t xml:space="preserve">/anvender ikke </w:t>
            </w:r>
            <w:proofErr w:type="spellStart"/>
            <w:r w:rsidRPr="003A52C1">
              <w:rPr>
                <w:rFonts w:ascii="Trebuchet MS" w:hAnsi="Trebuchet MS" w:cs="Trebuchet MS"/>
                <w:sz w:val="18"/>
                <w:szCs w:val="18"/>
              </w:rPr>
              <w:t>ukrudtsbekæmpelsemetoder</w:t>
            </w:r>
            <w:proofErr w:type="spellEnd"/>
            <w:r w:rsidRPr="003A52C1">
              <w:rPr>
                <w:rFonts w:ascii="Trebuchet MS" w:hAnsi="Trebuchet MS" w:cs="Trebuchet MS"/>
                <w:sz w:val="18"/>
                <w:szCs w:val="18"/>
              </w:rPr>
              <w:t>.</w:t>
            </w:r>
          </w:p>
        </w:tc>
      </w:tr>
    </w:tbl>
    <w:p w14:paraId="287E8818" w14:textId="77777777" w:rsidR="00562909" w:rsidRPr="003A52C1" w:rsidRDefault="00562909" w:rsidP="00562909">
      <w:pPr>
        <w:pStyle w:val="Overskrift3"/>
      </w:pPr>
      <w:bookmarkStart w:id="148" w:name="_Toc63351409"/>
      <w:r w:rsidRPr="003A52C1">
        <w:t>4.3.2</w:t>
      </w:r>
      <w:r w:rsidR="006D14B8" w:rsidRPr="003A52C1">
        <w:t>2</w:t>
      </w:r>
      <w:r w:rsidRPr="003A52C1">
        <w:t xml:space="preserve"> Antal</w:t>
      </w:r>
      <w:r w:rsidRPr="003A52C1">
        <w:rPr>
          <w:rStyle w:val="TypografiOverskrift4BrugerdefineretfarveRGB0Tegn"/>
          <w:b/>
          <w:sz w:val="28"/>
        </w:rPr>
        <w:t xml:space="preserve"> </w:t>
      </w:r>
      <w:r w:rsidRPr="003A52C1">
        <w:t>(</w:t>
      </w:r>
      <w:proofErr w:type="spellStart"/>
      <w:r w:rsidRPr="003A52C1">
        <w:t>d_</w:t>
      </w:r>
      <w:r w:rsidR="00E30111" w:rsidRPr="003A52C1">
        <w:t>basis</w:t>
      </w:r>
      <w:r w:rsidRPr="003A52C1">
        <w:t>_antal</w:t>
      </w:r>
      <w:proofErr w:type="spellEnd"/>
      <w:r w:rsidRPr="003A52C1">
        <w:t>)</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4"/>
        <w:gridCol w:w="1314"/>
        <w:gridCol w:w="1464"/>
        <w:gridCol w:w="8954"/>
      </w:tblGrid>
      <w:tr w:rsidR="00C85F65" w:rsidRPr="00BD09A4" w14:paraId="4F4BEB8D" w14:textId="77777777" w:rsidTr="009840C9">
        <w:trPr>
          <w:trHeight w:hRule="exact" w:val="255"/>
        </w:trPr>
        <w:tc>
          <w:tcPr>
            <w:tcW w:w="1702" w:type="dxa"/>
            <w:tcBorders>
              <w:bottom w:val="single" w:sz="4" w:space="0" w:color="auto"/>
            </w:tcBorders>
            <w:shd w:val="clear" w:color="auto" w:fill="D9D9D9"/>
            <w:vAlign w:val="bottom"/>
          </w:tcPr>
          <w:p w14:paraId="1937BC84" w14:textId="77777777" w:rsidR="00C85F65" w:rsidRPr="00BD09A4" w:rsidRDefault="00C85F65" w:rsidP="009840C9">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antal_kode</w:t>
            </w:r>
            <w:proofErr w:type="spellEnd"/>
          </w:p>
        </w:tc>
        <w:tc>
          <w:tcPr>
            <w:tcW w:w="1323" w:type="dxa"/>
            <w:tcBorders>
              <w:bottom w:val="single" w:sz="4" w:space="0" w:color="auto"/>
            </w:tcBorders>
            <w:shd w:val="clear" w:color="auto" w:fill="D9D9D9"/>
            <w:vAlign w:val="bottom"/>
          </w:tcPr>
          <w:p w14:paraId="0A47C57C" w14:textId="44613A4C" w:rsidR="00C85F65" w:rsidRPr="00BD09A4" w:rsidRDefault="001B659B" w:rsidP="009840C9">
            <w:pPr>
              <w:rPr>
                <w:rFonts w:ascii="Trebuchet MS" w:hAnsi="Trebuchet MS" w:cs="Trebuchet MS"/>
                <w:b/>
                <w:bCs/>
                <w:color w:val="1F497D"/>
                <w:sz w:val="18"/>
                <w:szCs w:val="18"/>
              </w:rPr>
            </w:pPr>
            <w:r w:rsidRPr="003A52C1">
              <w:rPr>
                <w:rFonts w:ascii="Trebuchet MS" w:hAnsi="Trebuchet MS" w:cs="Trebuchet MS"/>
                <w:b/>
                <w:bCs/>
                <w:sz w:val="18"/>
                <w:szCs w:val="18"/>
              </w:rPr>
              <w:t>A</w:t>
            </w:r>
            <w:r w:rsidR="00C85F65" w:rsidRPr="003A52C1">
              <w:rPr>
                <w:rFonts w:ascii="Trebuchet MS" w:hAnsi="Trebuchet MS" w:cs="Trebuchet MS"/>
                <w:b/>
                <w:bCs/>
                <w:sz w:val="18"/>
                <w:szCs w:val="18"/>
              </w:rPr>
              <w:t>ntal</w:t>
            </w:r>
          </w:p>
        </w:tc>
        <w:tc>
          <w:tcPr>
            <w:tcW w:w="1478" w:type="dxa"/>
            <w:tcBorders>
              <w:bottom w:val="single" w:sz="4" w:space="0" w:color="auto"/>
            </w:tcBorders>
            <w:shd w:val="clear" w:color="auto" w:fill="D9D9D9"/>
            <w:vAlign w:val="bottom"/>
          </w:tcPr>
          <w:p w14:paraId="7E6FDBFE" w14:textId="77777777" w:rsidR="00C85F65" w:rsidRPr="00BD09A4" w:rsidRDefault="00C85F65" w:rsidP="009840C9">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9072" w:type="dxa"/>
            <w:tcBorders>
              <w:bottom w:val="single" w:sz="4" w:space="0" w:color="auto"/>
            </w:tcBorders>
            <w:shd w:val="clear" w:color="auto" w:fill="D9D9D9"/>
            <w:vAlign w:val="bottom"/>
          </w:tcPr>
          <w:p w14:paraId="24579716" w14:textId="77777777" w:rsidR="00C85F65" w:rsidRPr="003A52C1" w:rsidRDefault="00C85F65" w:rsidP="009840C9">
            <w:pPr>
              <w:rPr>
                <w:rFonts w:ascii="Trebuchet MS" w:hAnsi="Trebuchet MS" w:cs="Trebuchet MS"/>
                <w:b/>
                <w:bCs/>
                <w:sz w:val="18"/>
                <w:szCs w:val="18"/>
              </w:rPr>
            </w:pPr>
            <w:r w:rsidRPr="003A52C1">
              <w:rPr>
                <w:rFonts w:ascii="Trebuchet MS" w:hAnsi="Trebuchet MS" w:cs="Trebuchet MS"/>
                <w:b/>
                <w:bCs/>
                <w:sz w:val="18"/>
                <w:szCs w:val="18"/>
              </w:rPr>
              <w:t xml:space="preserve">Begrebsdefinition </w:t>
            </w:r>
          </w:p>
        </w:tc>
      </w:tr>
      <w:tr w:rsidR="00C85F65" w:rsidRPr="00BD09A4" w14:paraId="6BA8ECC4"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2E9861C8"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0</w:t>
            </w:r>
          </w:p>
        </w:tc>
        <w:tc>
          <w:tcPr>
            <w:tcW w:w="1323" w:type="dxa"/>
            <w:tcBorders>
              <w:top w:val="single" w:sz="4" w:space="0" w:color="auto"/>
              <w:left w:val="single" w:sz="4" w:space="0" w:color="auto"/>
              <w:bottom w:val="single" w:sz="4" w:space="0" w:color="auto"/>
            </w:tcBorders>
            <w:vAlign w:val="bottom"/>
          </w:tcPr>
          <w:p w14:paraId="26EBFC2A"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0</w:t>
            </w:r>
          </w:p>
        </w:tc>
        <w:tc>
          <w:tcPr>
            <w:tcW w:w="1478" w:type="dxa"/>
            <w:tcBorders>
              <w:top w:val="single" w:sz="4" w:space="0" w:color="auto"/>
              <w:left w:val="single" w:sz="4" w:space="0" w:color="auto"/>
              <w:bottom w:val="single" w:sz="4" w:space="0" w:color="auto"/>
              <w:right w:val="single" w:sz="4" w:space="0" w:color="auto"/>
            </w:tcBorders>
            <w:vAlign w:val="bottom"/>
          </w:tcPr>
          <w:p w14:paraId="4635AE2D"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1467C2CD"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Ingen</w:t>
            </w:r>
          </w:p>
        </w:tc>
      </w:tr>
      <w:tr w:rsidR="00C85F65" w:rsidRPr="00BD09A4" w14:paraId="4F6763BC"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4A90012E"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323" w:type="dxa"/>
            <w:tcBorders>
              <w:top w:val="single" w:sz="4" w:space="0" w:color="auto"/>
              <w:left w:val="single" w:sz="4" w:space="0" w:color="auto"/>
              <w:bottom w:val="single" w:sz="4" w:space="0" w:color="auto"/>
            </w:tcBorders>
            <w:vAlign w:val="bottom"/>
          </w:tcPr>
          <w:p w14:paraId="118A23CC"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1-9</w:t>
            </w:r>
          </w:p>
        </w:tc>
        <w:tc>
          <w:tcPr>
            <w:tcW w:w="1478" w:type="dxa"/>
            <w:tcBorders>
              <w:top w:val="single" w:sz="4" w:space="0" w:color="auto"/>
              <w:left w:val="single" w:sz="4" w:space="0" w:color="auto"/>
              <w:bottom w:val="single" w:sz="4" w:space="0" w:color="auto"/>
              <w:right w:val="single" w:sz="4" w:space="0" w:color="auto"/>
            </w:tcBorders>
            <w:vAlign w:val="bottom"/>
          </w:tcPr>
          <w:p w14:paraId="7B8BF3AA"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430FC78E"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Mellem 1 og 9</w:t>
            </w:r>
          </w:p>
        </w:tc>
      </w:tr>
      <w:tr w:rsidR="00C85F65" w:rsidRPr="00BD09A4" w14:paraId="647B10C4"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4C69F245"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323" w:type="dxa"/>
            <w:tcBorders>
              <w:top w:val="single" w:sz="4" w:space="0" w:color="auto"/>
              <w:left w:val="single" w:sz="4" w:space="0" w:color="auto"/>
              <w:bottom w:val="single" w:sz="4" w:space="0" w:color="auto"/>
            </w:tcBorders>
            <w:vAlign w:val="bottom"/>
          </w:tcPr>
          <w:p w14:paraId="17802C24"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10-99</w:t>
            </w:r>
          </w:p>
        </w:tc>
        <w:tc>
          <w:tcPr>
            <w:tcW w:w="1478" w:type="dxa"/>
            <w:tcBorders>
              <w:top w:val="single" w:sz="4" w:space="0" w:color="auto"/>
              <w:left w:val="single" w:sz="4" w:space="0" w:color="auto"/>
              <w:bottom w:val="single" w:sz="4" w:space="0" w:color="auto"/>
              <w:right w:val="single" w:sz="4" w:space="0" w:color="auto"/>
            </w:tcBorders>
            <w:vAlign w:val="bottom"/>
          </w:tcPr>
          <w:p w14:paraId="2B2A2A36"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0BA217E3"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Mellem 10 og 99</w:t>
            </w:r>
          </w:p>
        </w:tc>
      </w:tr>
      <w:tr w:rsidR="00C85F65" w:rsidRPr="00BD09A4" w14:paraId="2270C5C7"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03F1CF9" w14:textId="77777777" w:rsidR="00C85F65" w:rsidRPr="007C755A" w:rsidRDefault="00C85F65" w:rsidP="009840C9">
            <w:pPr>
              <w:jc w:val="center"/>
              <w:rPr>
                <w:rFonts w:ascii="Trebuchet MS" w:hAnsi="Trebuchet MS" w:cs="Trebuchet MS"/>
                <w:sz w:val="18"/>
                <w:szCs w:val="18"/>
              </w:rPr>
            </w:pPr>
            <w:r w:rsidRPr="007C755A">
              <w:rPr>
                <w:rFonts w:ascii="Trebuchet MS" w:hAnsi="Trebuchet MS" w:cs="Trebuchet MS"/>
                <w:sz w:val="18"/>
                <w:szCs w:val="18"/>
              </w:rPr>
              <w:t>3</w:t>
            </w:r>
          </w:p>
        </w:tc>
        <w:tc>
          <w:tcPr>
            <w:tcW w:w="1323" w:type="dxa"/>
            <w:tcBorders>
              <w:top w:val="single" w:sz="4" w:space="0" w:color="auto"/>
              <w:left w:val="single" w:sz="4" w:space="0" w:color="auto"/>
              <w:bottom w:val="single" w:sz="4" w:space="0" w:color="auto"/>
            </w:tcBorders>
            <w:vAlign w:val="bottom"/>
          </w:tcPr>
          <w:p w14:paraId="70475A44" w14:textId="77777777" w:rsidR="00C85F65" w:rsidRPr="007C755A" w:rsidRDefault="00C85F65" w:rsidP="009840C9">
            <w:pPr>
              <w:rPr>
                <w:rFonts w:ascii="Trebuchet MS" w:hAnsi="Trebuchet MS"/>
                <w:sz w:val="18"/>
                <w:szCs w:val="18"/>
              </w:rPr>
            </w:pPr>
            <w:r w:rsidRPr="007C755A">
              <w:rPr>
                <w:rFonts w:ascii="Trebuchet MS" w:hAnsi="Trebuchet MS"/>
                <w:sz w:val="18"/>
                <w:szCs w:val="18"/>
              </w:rPr>
              <w:t>100+</w:t>
            </w:r>
          </w:p>
        </w:tc>
        <w:tc>
          <w:tcPr>
            <w:tcW w:w="1478" w:type="dxa"/>
            <w:tcBorders>
              <w:top w:val="single" w:sz="4" w:space="0" w:color="auto"/>
              <w:left w:val="single" w:sz="4" w:space="0" w:color="auto"/>
              <w:bottom w:val="single" w:sz="4" w:space="0" w:color="auto"/>
              <w:right w:val="single" w:sz="4" w:space="0" w:color="auto"/>
            </w:tcBorders>
            <w:vAlign w:val="bottom"/>
          </w:tcPr>
          <w:p w14:paraId="7C5ECC6C" w14:textId="77777777" w:rsidR="00C85F65" w:rsidRPr="007C755A" w:rsidRDefault="00C85F65"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5BD556D3" w14:textId="77777777" w:rsidR="00C85F65" w:rsidRPr="007C755A" w:rsidRDefault="00C85F65" w:rsidP="009840C9">
            <w:pPr>
              <w:rPr>
                <w:rFonts w:ascii="Trebuchet MS" w:hAnsi="Trebuchet MS" w:cs="Trebuchet MS"/>
                <w:sz w:val="18"/>
                <w:szCs w:val="18"/>
              </w:rPr>
            </w:pPr>
            <w:r w:rsidRPr="007C755A">
              <w:rPr>
                <w:rFonts w:ascii="Trebuchet MS" w:hAnsi="Trebuchet MS" w:cs="Trebuchet MS"/>
                <w:sz w:val="18"/>
                <w:szCs w:val="18"/>
              </w:rPr>
              <w:t>Over 100 stk.</w:t>
            </w:r>
          </w:p>
        </w:tc>
      </w:tr>
      <w:tr w:rsidR="00E65685" w:rsidRPr="004C133F" w14:paraId="3EDAC091"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5B603710" w14:textId="77777777" w:rsidR="00E65685" w:rsidRPr="007C755A" w:rsidRDefault="00E65685" w:rsidP="009840C9">
            <w:pPr>
              <w:jc w:val="center"/>
              <w:rPr>
                <w:rFonts w:ascii="Trebuchet MS" w:hAnsi="Trebuchet MS"/>
                <w:sz w:val="18"/>
                <w:szCs w:val="18"/>
              </w:rPr>
            </w:pPr>
            <w:r w:rsidRPr="007C755A">
              <w:rPr>
                <w:rFonts w:ascii="Trebuchet MS" w:hAnsi="Trebuchet MS"/>
                <w:sz w:val="18"/>
                <w:szCs w:val="18"/>
              </w:rPr>
              <w:t>4</w:t>
            </w:r>
          </w:p>
        </w:tc>
        <w:tc>
          <w:tcPr>
            <w:tcW w:w="1323" w:type="dxa"/>
            <w:tcBorders>
              <w:top w:val="single" w:sz="4" w:space="0" w:color="auto"/>
              <w:left w:val="single" w:sz="4" w:space="0" w:color="auto"/>
              <w:bottom w:val="single" w:sz="4" w:space="0" w:color="auto"/>
            </w:tcBorders>
            <w:vAlign w:val="bottom"/>
          </w:tcPr>
          <w:p w14:paraId="152D3D80" w14:textId="77777777" w:rsidR="00E65685" w:rsidRPr="007C755A" w:rsidRDefault="00E65685" w:rsidP="009840C9">
            <w:pPr>
              <w:rPr>
                <w:rFonts w:ascii="Trebuchet MS" w:hAnsi="Trebuchet MS"/>
                <w:sz w:val="18"/>
                <w:szCs w:val="18"/>
              </w:rPr>
            </w:pPr>
            <w:r w:rsidRPr="007C755A">
              <w:rPr>
                <w:rFonts w:ascii="Trebuchet MS" w:hAnsi="Trebuchet MS"/>
                <w:sz w:val="18"/>
                <w:szCs w:val="18"/>
              </w:rPr>
              <w:t>1000+</w:t>
            </w:r>
          </w:p>
        </w:tc>
        <w:tc>
          <w:tcPr>
            <w:tcW w:w="1478" w:type="dxa"/>
            <w:tcBorders>
              <w:top w:val="single" w:sz="4" w:space="0" w:color="auto"/>
              <w:left w:val="single" w:sz="4" w:space="0" w:color="auto"/>
              <w:bottom w:val="single" w:sz="4" w:space="0" w:color="auto"/>
              <w:right w:val="single" w:sz="4" w:space="0" w:color="auto"/>
            </w:tcBorders>
            <w:vAlign w:val="bottom"/>
          </w:tcPr>
          <w:p w14:paraId="039D256E" w14:textId="77777777" w:rsidR="00E65685" w:rsidRPr="007C755A" w:rsidRDefault="00E65685" w:rsidP="009840C9">
            <w:pPr>
              <w:jc w:val="center"/>
              <w:rPr>
                <w:rFonts w:ascii="Trebuchet MS" w:hAnsi="Trebuchet MS"/>
                <w:sz w:val="18"/>
                <w:szCs w:val="18"/>
              </w:rPr>
            </w:pPr>
            <w:r w:rsidRPr="007C755A">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3EB19CD7" w14:textId="77777777" w:rsidR="00E65685" w:rsidRPr="007C755A" w:rsidRDefault="00E65685" w:rsidP="009840C9">
            <w:pPr>
              <w:rPr>
                <w:rFonts w:ascii="Trebuchet MS" w:hAnsi="Trebuchet MS"/>
                <w:sz w:val="18"/>
                <w:szCs w:val="18"/>
              </w:rPr>
            </w:pPr>
            <w:r w:rsidRPr="007C755A">
              <w:rPr>
                <w:rFonts w:ascii="Trebuchet MS" w:hAnsi="Trebuchet MS"/>
                <w:sz w:val="18"/>
                <w:szCs w:val="18"/>
              </w:rPr>
              <w:t>Over 1000 stk.</w:t>
            </w:r>
          </w:p>
        </w:tc>
      </w:tr>
      <w:tr w:rsidR="00C85F65" w:rsidRPr="00BD09A4" w14:paraId="23D2ABC5"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91A5A0F"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8</w:t>
            </w:r>
          </w:p>
        </w:tc>
        <w:tc>
          <w:tcPr>
            <w:tcW w:w="1323" w:type="dxa"/>
            <w:tcBorders>
              <w:top w:val="single" w:sz="4" w:space="0" w:color="auto"/>
              <w:left w:val="single" w:sz="4" w:space="0" w:color="auto"/>
              <w:bottom w:val="single" w:sz="4" w:space="0" w:color="auto"/>
            </w:tcBorders>
            <w:vAlign w:val="bottom"/>
          </w:tcPr>
          <w:p w14:paraId="32FDD40E" w14:textId="77777777" w:rsidR="00C85F65" w:rsidRPr="00BD09A4" w:rsidRDefault="00C85F65" w:rsidP="009840C9">
            <w:pPr>
              <w:rPr>
                <w:rFonts w:ascii="Trebuchet MS" w:hAnsi="Trebuchet MS"/>
                <w:color w:val="1F497D"/>
                <w:sz w:val="18"/>
                <w:szCs w:val="18"/>
              </w:rPr>
            </w:pPr>
            <w:r w:rsidRPr="003A52C1">
              <w:rPr>
                <w:rFonts w:ascii="Trebuchet MS" w:hAnsi="Trebuchet MS"/>
                <w:sz w:val="18"/>
                <w:szCs w:val="18"/>
              </w:rPr>
              <w:t>Andet</w:t>
            </w:r>
          </w:p>
        </w:tc>
        <w:tc>
          <w:tcPr>
            <w:tcW w:w="1478" w:type="dxa"/>
            <w:tcBorders>
              <w:top w:val="single" w:sz="4" w:space="0" w:color="auto"/>
              <w:left w:val="single" w:sz="4" w:space="0" w:color="auto"/>
              <w:bottom w:val="single" w:sz="4" w:space="0" w:color="auto"/>
              <w:right w:val="single" w:sz="4" w:space="0" w:color="auto"/>
            </w:tcBorders>
            <w:vAlign w:val="bottom"/>
          </w:tcPr>
          <w:p w14:paraId="4EBCF86C"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4293312F" w14:textId="77777777" w:rsidR="00C85F65" w:rsidRPr="003A52C1" w:rsidRDefault="00C85F65" w:rsidP="009840C9">
            <w:pPr>
              <w:rPr>
                <w:rFonts w:ascii="Trebuchet MS" w:hAnsi="Trebuchet MS" w:cs="Trebuchet MS"/>
                <w:sz w:val="18"/>
                <w:szCs w:val="18"/>
              </w:rPr>
            </w:pPr>
            <w:r w:rsidRPr="003A52C1">
              <w:rPr>
                <w:rFonts w:ascii="Trebuchet MS" w:hAnsi="Trebuchet MS"/>
                <w:sz w:val="18"/>
                <w:szCs w:val="18"/>
              </w:rPr>
              <w:t>Andet</w:t>
            </w:r>
          </w:p>
        </w:tc>
      </w:tr>
      <w:tr w:rsidR="00C85F65" w:rsidRPr="00BD09A4" w14:paraId="685D1FCF"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4147A48"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9</w:t>
            </w:r>
          </w:p>
        </w:tc>
        <w:tc>
          <w:tcPr>
            <w:tcW w:w="1323" w:type="dxa"/>
            <w:tcBorders>
              <w:top w:val="single" w:sz="4" w:space="0" w:color="auto"/>
              <w:left w:val="single" w:sz="4" w:space="0" w:color="auto"/>
              <w:bottom w:val="single" w:sz="4" w:space="0" w:color="auto"/>
            </w:tcBorders>
            <w:vAlign w:val="bottom"/>
          </w:tcPr>
          <w:p w14:paraId="00A41492" w14:textId="77777777" w:rsidR="00C85F65" w:rsidRPr="00BD09A4" w:rsidRDefault="00C85F65" w:rsidP="009840C9">
            <w:pPr>
              <w:rPr>
                <w:rFonts w:ascii="Trebuchet MS" w:hAnsi="Trebuchet MS"/>
                <w:color w:val="1F497D"/>
                <w:sz w:val="18"/>
                <w:szCs w:val="18"/>
              </w:rPr>
            </w:pPr>
            <w:r w:rsidRPr="003A52C1">
              <w:rPr>
                <w:rFonts w:ascii="Trebuchet MS" w:hAnsi="Trebuchet MS"/>
                <w:sz w:val="18"/>
                <w:szCs w:val="18"/>
              </w:rPr>
              <w:t>Ukendt</w:t>
            </w:r>
          </w:p>
        </w:tc>
        <w:tc>
          <w:tcPr>
            <w:tcW w:w="1478" w:type="dxa"/>
            <w:tcBorders>
              <w:top w:val="single" w:sz="4" w:space="0" w:color="auto"/>
              <w:left w:val="single" w:sz="4" w:space="0" w:color="auto"/>
              <w:bottom w:val="single" w:sz="4" w:space="0" w:color="auto"/>
              <w:right w:val="single" w:sz="4" w:space="0" w:color="auto"/>
            </w:tcBorders>
            <w:vAlign w:val="bottom"/>
          </w:tcPr>
          <w:p w14:paraId="31B5D48B"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27A7B87B"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Mangler viden om antal</w:t>
            </w:r>
          </w:p>
        </w:tc>
      </w:tr>
    </w:tbl>
    <w:p w14:paraId="579A3794" w14:textId="77777777" w:rsidR="008E1B09" w:rsidRPr="0043344B" w:rsidRDefault="008E1B09" w:rsidP="008E1B09">
      <w:pPr>
        <w:pStyle w:val="Overskrift3"/>
      </w:pPr>
      <w:bookmarkStart w:id="149" w:name="_Toc63351410"/>
      <w:r w:rsidRPr="0043344B">
        <w:t>4.3.23 Trin</w:t>
      </w:r>
      <w:r w:rsidRPr="0043344B">
        <w:rPr>
          <w:rStyle w:val="TypografiOverskrift4BrugerdefineretfarveRGB0Tegn"/>
        </w:rPr>
        <w:t xml:space="preserve"> </w:t>
      </w:r>
      <w:r w:rsidRPr="0043344B">
        <w:t>(</w:t>
      </w:r>
      <w:proofErr w:type="spellStart"/>
      <w:r w:rsidRPr="0043344B">
        <w:t>d_</w:t>
      </w:r>
      <w:r w:rsidR="009D3608" w:rsidRPr="0043344B">
        <w:t>basis</w:t>
      </w:r>
      <w:r w:rsidRPr="0043344B">
        <w:t>_trin</w:t>
      </w:r>
      <w:proofErr w:type="spellEnd"/>
      <w:r w:rsidRPr="0043344B">
        <w:t>)</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115"/>
        <w:gridCol w:w="1541"/>
        <w:gridCol w:w="7863"/>
      </w:tblGrid>
      <w:tr w:rsidR="008E1B09" w:rsidRPr="0043344B" w14:paraId="27015F8D" w14:textId="77777777" w:rsidTr="00DA5F7D">
        <w:trPr>
          <w:trHeight w:hRule="exact" w:val="255"/>
        </w:trPr>
        <w:tc>
          <w:tcPr>
            <w:tcW w:w="1929" w:type="dxa"/>
            <w:tcBorders>
              <w:bottom w:val="single" w:sz="4" w:space="0" w:color="auto"/>
            </w:tcBorders>
            <w:shd w:val="clear" w:color="auto" w:fill="D9D9D9"/>
            <w:vAlign w:val="bottom"/>
          </w:tcPr>
          <w:p w14:paraId="52531629" w14:textId="77777777" w:rsidR="008E1B09" w:rsidRPr="0043344B" w:rsidRDefault="008E1B09" w:rsidP="00DA5F7D">
            <w:pPr>
              <w:rPr>
                <w:rFonts w:ascii="Trebuchet MS" w:hAnsi="Trebuchet MS" w:cs="Trebuchet MS"/>
                <w:b/>
                <w:bCs/>
                <w:sz w:val="18"/>
                <w:szCs w:val="18"/>
              </w:rPr>
            </w:pPr>
            <w:proofErr w:type="spellStart"/>
            <w:r w:rsidRPr="0043344B">
              <w:rPr>
                <w:rFonts w:ascii="Trebuchet MS" w:hAnsi="Trebuchet MS" w:cs="Trebuchet MS"/>
                <w:b/>
                <w:bCs/>
                <w:sz w:val="18"/>
                <w:szCs w:val="18"/>
              </w:rPr>
              <w:t>trin_kode</w:t>
            </w:r>
            <w:proofErr w:type="spellEnd"/>
          </w:p>
        </w:tc>
        <w:tc>
          <w:tcPr>
            <w:tcW w:w="2145" w:type="dxa"/>
            <w:tcBorders>
              <w:bottom w:val="single" w:sz="4" w:space="0" w:color="auto"/>
            </w:tcBorders>
            <w:shd w:val="clear" w:color="auto" w:fill="D9D9D9"/>
            <w:vAlign w:val="bottom"/>
          </w:tcPr>
          <w:p w14:paraId="5886043A" w14:textId="5B703D40" w:rsidR="008E1B09" w:rsidRPr="007C755A" w:rsidRDefault="001B659B" w:rsidP="00DA5F7D">
            <w:pPr>
              <w:rPr>
                <w:rFonts w:ascii="Trebuchet MS" w:hAnsi="Trebuchet MS" w:cs="Trebuchet MS"/>
                <w:bCs/>
                <w:sz w:val="18"/>
                <w:szCs w:val="18"/>
              </w:rPr>
            </w:pPr>
            <w:r w:rsidRPr="007C755A">
              <w:rPr>
                <w:rFonts w:ascii="Trebuchet MS" w:hAnsi="Trebuchet MS" w:cs="Trebuchet MS"/>
                <w:b/>
                <w:bCs/>
                <w:sz w:val="18"/>
                <w:szCs w:val="18"/>
              </w:rPr>
              <w:t>T</w:t>
            </w:r>
            <w:r w:rsidR="008E1B09" w:rsidRPr="007C755A">
              <w:rPr>
                <w:rFonts w:ascii="Trebuchet MS" w:hAnsi="Trebuchet MS" w:cs="Trebuchet MS"/>
                <w:b/>
                <w:bCs/>
                <w:sz w:val="18"/>
                <w:szCs w:val="18"/>
              </w:rPr>
              <w:t>rin</w:t>
            </w:r>
          </w:p>
        </w:tc>
        <w:tc>
          <w:tcPr>
            <w:tcW w:w="1563" w:type="dxa"/>
            <w:tcBorders>
              <w:bottom w:val="single" w:sz="4" w:space="0" w:color="auto"/>
            </w:tcBorders>
            <w:shd w:val="clear" w:color="auto" w:fill="D9D9D9"/>
            <w:vAlign w:val="bottom"/>
          </w:tcPr>
          <w:p w14:paraId="285CFD0A" w14:textId="77777777" w:rsidR="008E1B09" w:rsidRPr="007C755A" w:rsidRDefault="00602892" w:rsidP="00DA5F7D">
            <w:pPr>
              <w:rPr>
                <w:rFonts w:ascii="Trebuchet MS" w:hAnsi="Trebuchet MS" w:cs="Trebuchet MS"/>
                <w:b/>
                <w:bCs/>
                <w:sz w:val="18"/>
                <w:szCs w:val="18"/>
              </w:rPr>
            </w:pPr>
            <w:r w:rsidRPr="007C755A">
              <w:rPr>
                <w:rFonts w:ascii="Trebuchet MS" w:hAnsi="Trebuchet MS" w:cs="Trebuchet MS"/>
                <w:b/>
                <w:bCs/>
                <w:sz w:val="18"/>
                <w:szCs w:val="18"/>
              </w:rPr>
              <w:t>a</w:t>
            </w:r>
            <w:r w:rsidR="008E1B09" w:rsidRPr="007C755A">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1264258D" w14:textId="77777777" w:rsidR="008E1B09" w:rsidRPr="0043344B" w:rsidRDefault="008E1B09" w:rsidP="00DA5F7D">
            <w:pPr>
              <w:rPr>
                <w:rFonts w:ascii="Trebuchet MS" w:hAnsi="Trebuchet MS" w:cs="Trebuchet MS"/>
                <w:b/>
                <w:bCs/>
                <w:sz w:val="18"/>
                <w:szCs w:val="18"/>
              </w:rPr>
            </w:pPr>
            <w:r w:rsidRPr="0043344B">
              <w:rPr>
                <w:rFonts w:ascii="Trebuchet MS" w:hAnsi="Trebuchet MS" w:cs="Trebuchet MS"/>
                <w:b/>
                <w:bCs/>
                <w:sz w:val="18"/>
                <w:szCs w:val="18"/>
              </w:rPr>
              <w:t>Begrebsdefinition</w:t>
            </w:r>
          </w:p>
        </w:tc>
      </w:tr>
      <w:tr w:rsidR="008E1B09" w:rsidRPr="0043344B" w14:paraId="4D333172"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ABB6914"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02BB21B3"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008860D"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20B7924"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 klasse</w:t>
            </w:r>
          </w:p>
        </w:tc>
      </w:tr>
      <w:tr w:rsidR="008E1B09" w:rsidRPr="0043344B" w14:paraId="0F6EF9A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FFCB45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5C9E28FE"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2.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97808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1297B60"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2. klasse</w:t>
            </w:r>
          </w:p>
        </w:tc>
      </w:tr>
      <w:tr w:rsidR="008E1B09" w:rsidRPr="0043344B" w14:paraId="63D52E0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F6C4519"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67A3AA3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3.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C613E4"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5F5DAB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3. klasse</w:t>
            </w:r>
          </w:p>
        </w:tc>
      </w:tr>
      <w:tr w:rsidR="008E1B09" w:rsidRPr="0043344B" w14:paraId="3BD7590A"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45359DA"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0CAAA01E"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4.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8CD60EA"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A0BA57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4. klasse</w:t>
            </w:r>
          </w:p>
        </w:tc>
      </w:tr>
      <w:tr w:rsidR="008E1B09" w:rsidRPr="0043344B" w14:paraId="61149A5C"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F7F9ED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6DFC64A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5.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6AE6BBC"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C67B19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5. klasse</w:t>
            </w:r>
          </w:p>
        </w:tc>
      </w:tr>
      <w:tr w:rsidR="008E1B09" w:rsidRPr="0043344B" w14:paraId="538F6E6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E72B793"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41F981C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6.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BF4A768"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3C6FAC7"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6. klasse</w:t>
            </w:r>
          </w:p>
        </w:tc>
      </w:tr>
      <w:tr w:rsidR="008E1B09" w:rsidRPr="0043344B" w14:paraId="130DD03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08B0B2F"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3138D28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7.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BF177AE"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9894AF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7. klasse</w:t>
            </w:r>
          </w:p>
        </w:tc>
      </w:tr>
      <w:tr w:rsidR="008E1B09" w:rsidRPr="0043344B" w14:paraId="29AF8C66"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3F93901"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5B0C943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8.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9F9678"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15C36C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8. klasse</w:t>
            </w:r>
          </w:p>
        </w:tc>
      </w:tr>
      <w:tr w:rsidR="008E1B09" w:rsidRPr="0043344B" w14:paraId="5558830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EA9FFCB"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6AC6E74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9.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BA4B65C"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8F4E09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9. klasse</w:t>
            </w:r>
          </w:p>
        </w:tc>
      </w:tr>
      <w:tr w:rsidR="008E1B09" w:rsidRPr="0043344B" w14:paraId="14D75B56"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FA787A6"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190BB88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10.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1B403D6" w14:textId="77777777" w:rsidR="008E1B09" w:rsidRPr="0043344B" w:rsidRDefault="00F74EED"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2042A4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10. klasse</w:t>
            </w:r>
          </w:p>
        </w:tc>
      </w:tr>
      <w:tr w:rsidR="008E1B09" w:rsidRPr="0043344B" w14:paraId="6D15790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D7AEC9"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015925DF" w14:textId="77777777" w:rsidR="008E1B09" w:rsidRPr="0043344B" w:rsidRDefault="008E1B09" w:rsidP="00DA5F7D">
            <w:pPr>
              <w:rPr>
                <w:rFonts w:ascii="Trebuchet MS" w:hAnsi="Trebuchet MS"/>
                <w:sz w:val="18"/>
                <w:szCs w:val="18"/>
              </w:rPr>
            </w:pPr>
            <w:r w:rsidRPr="0043344B">
              <w:rPr>
                <w:rFonts w:ascii="Trebuchet MS" w:hAnsi="Trebuchet MS" w:cs="Trebuchet MS"/>
                <w:sz w:val="18"/>
                <w:szCs w:val="18"/>
              </w:rPr>
              <w:t>0.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40E8F1D"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D9520BB" w14:textId="77777777" w:rsidR="008E1B09" w:rsidRPr="0043344B" w:rsidRDefault="008E1B09" w:rsidP="00DA5F7D">
            <w:pPr>
              <w:rPr>
                <w:rFonts w:ascii="Trebuchet MS" w:hAnsi="Trebuchet MS"/>
                <w:sz w:val="18"/>
                <w:szCs w:val="18"/>
              </w:rPr>
            </w:pPr>
            <w:r w:rsidRPr="0043344B">
              <w:rPr>
                <w:rFonts w:ascii="Trebuchet MS" w:hAnsi="Trebuchet MS" w:cs="Trebuchet MS"/>
                <w:sz w:val="18"/>
                <w:szCs w:val="18"/>
              </w:rPr>
              <w:t>0. klasse</w:t>
            </w:r>
          </w:p>
        </w:tc>
      </w:tr>
      <w:tr w:rsidR="008E1B09" w:rsidRPr="0043344B" w14:paraId="3CFF8B9F"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BD0EC3D"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4903D32D"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Førskole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2C9384B"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C817201"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Førskole</w:t>
            </w:r>
          </w:p>
        </w:tc>
      </w:tr>
      <w:tr w:rsidR="000A52C0" w:rsidRPr="000A52C0" w14:paraId="73F0DEC9"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29C24F6" w14:textId="77777777" w:rsidR="00F253FC" w:rsidRPr="000A52C0" w:rsidRDefault="00F253FC" w:rsidP="00DA5F7D">
            <w:pPr>
              <w:jc w:val="center"/>
              <w:rPr>
                <w:rFonts w:ascii="Trebuchet MS" w:hAnsi="Trebuchet MS"/>
                <w:color w:val="4F81BD"/>
                <w:sz w:val="18"/>
                <w:szCs w:val="18"/>
              </w:rPr>
            </w:pPr>
            <w:r w:rsidRPr="000A52C0">
              <w:rPr>
                <w:rFonts w:ascii="Trebuchet MS" w:hAnsi="Trebuchet MS"/>
                <w:color w:val="4F81BD"/>
                <w:sz w:val="18"/>
                <w:szCs w:val="18"/>
              </w:rPr>
              <w:t>97</w:t>
            </w:r>
          </w:p>
        </w:tc>
        <w:tc>
          <w:tcPr>
            <w:tcW w:w="2145" w:type="dxa"/>
            <w:tcBorders>
              <w:top w:val="single" w:sz="4" w:space="0" w:color="auto"/>
              <w:left w:val="single" w:sz="4" w:space="0" w:color="auto"/>
              <w:bottom w:val="single" w:sz="4" w:space="0" w:color="auto"/>
            </w:tcBorders>
            <w:shd w:val="clear" w:color="auto" w:fill="FFFFFF"/>
            <w:vAlign w:val="bottom"/>
          </w:tcPr>
          <w:p w14:paraId="2B42AECF" w14:textId="77777777" w:rsidR="00F253FC" w:rsidRPr="000A52C0" w:rsidRDefault="00F253FC" w:rsidP="00DA5F7D">
            <w:pPr>
              <w:rPr>
                <w:rFonts w:ascii="Trebuchet MS" w:hAnsi="Trebuchet MS" w:cs="Trebuchet MS"/>
                <w:color w:val="4F81BD"/>
                <w:sz w:val="18"/>
                <w:szCs w:val="18"/>
              </w:rPr>
            </w:pPr>
            <w:r w:rsidRPr="000A52C0">
              <w:rPr>
                <w:rFonts w:ascii="Trebuchet MS" w:hAnsi="Trebuchet MS" w:cs="Trebuchet MS"/>
                <w:color w:val="4F81BD"/>
                <w:sz w:val="18"/>
                <w:szCs w:val="18"/>
              </w:rPr>
              <w:t>Ej relevant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83912F1" w14:textId="77777777" w:rsidR="00F253FC" w:rsidRPr="000A52C0" w:rsidRDefault="00F253FC" w:rsidP="00DA5F7D">
            <w:pPr>
              <w:jc w:val="center"/>
              <w:rPr>
                <w:rFonts w:ascii="Trebuchet MS" w:hAnsi="Trebuchet MS"/>
                <w:color w:val="4F81BD"/>
                <w:sz w:val="18"/>
                <w:szCs w:val="18"/>
              </w:rPr>
            </w:pPr>
            <w:r w:rsidRPr="000A52C0">
              <w:rPr>
                <w:rFonts w:ascii="Trebuchet MS" w:hAnsi="Trebuchet MS"/>
                <w:color w:val="4F81BD"/>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09875EE" w14:textId="77777777" w:rsidR="00F253FC" w:rsidRPr="000A52C0" w:rsidRDefault="00F253FC" w:rsidP="00DA5F7D">
            <w:pPr>
              <w:rPr>
                <w:rFonts w:ascii="Trebuchet MS" w:hAnsi="Trebuchet MS" w:cs="Trebuchet MS"/>
                <w:color w:val="4F81BD"/>
                <w:sz w:val="18"/>
                <w:szCs w:val="18"/>
              </w:rPr>
            </w:pPr>
            <w:r w:rsidRPr="000A52C0">
              <w:rPr>
                <w:rFonts w:ascii="Trebuchet MS" w:hAnsi="Trebuchet MS" w:cs="Trebuchet MS"/>
                <w:color w:val="4F81BD"/>
                <w:sz w:val="18"/>
                <w:szCs w:val="18"/>
              </w:rPr>
              <w:t>Ikke relevant f</w:t>
            </w:r>
            <w:r w:rsidR="006B41CF" w:rsidRPr="000A52C0">
              <w:rPr>
                <w:rFonts w:ascii="Trebuchet MS" w:hAnsi="Trebuchet MS" w:cs="Trebuchet MS"/>
                <w:color w:val="4F81BD"/>
                <w:sz w:val="18"/>
                <w:szCs w:val="18"/>
              </w:rPr>
              <w:t xml:space="preserve">or </w:t>
            </w:r>
            <w:r w:rsidRPr="000A52C0">
              <w:rPr>
                <w:rFonts w:ascii="Trebuchet MS" w:hAnsi="Trebuchet MS" w:cs="Trebuchet MS"/>
                <w:color w:val="4F81BD"/>
                <w:sz w:val="18"/>
                <w:szCs w:val="18"/>
              </w:rPr>
              <w:t>dette objekt</w:t>
            </w:r>
          </w:p>
        </w:tc>
      </w:tr>
      <w:tr w:rsidR="008E1B09" w:rsidRPr="0043344B" w14:paraId="6794BC7E"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A9FAF1E"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5B0DFF11"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2FF220A" w14:textId="77777777" w:rsidR="008E1B09" w:rsidRPr="0043344B" w:rsidRDefault="008E1B09"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0C9C4EE" w14:textId="1F86517C" w:rsidR="008E1B09" w:rsidRPr="0043344B" w:rsidRDefault="000A3FDA" w:rsidP="00DA5F7D">
            <w:pPr>
              <w:rPr>
                <w:rFonts w:ascii="Trebuchet MS" w:hAnsi="Trebuchet MS" w:cs="Trebuchet MS"/>
                <w:sz w:val="18"/>
                <w:szCs w:val="18"/>
              </w:rPr>
            </w:pPr>
            <w:r w:rsidRPr="000A52C0">
              <w:rPr>
                <w:rFonts w:ascii="Trebuchet MS" w:hAnsi="Trebuchet MS" w:cs="Trebuchet MS"/>
                <w:color w:val="4F81BD"/>
                <w:sz w:val="18"/>
                <w:szCs w:val="18"/>
              </w:rPr>
              <w:t>Andet</w:t>
            </w:r>
          </w:p>
        </w:tc>
      </w:tr>
      <w:tr w:rsidR="008E1B09" w:rsidRPr="0043344B" w14:paraId="2117C30D"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0102C67"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17844436"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8398875" w14:textId="77777777" w:rsidR="008E1B09" w:rsidRPr="0043344B" w:rsidRDefault="008E1B09"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234DD39"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Ukendt</w:t>
            </w:r>
          </w:p>
        </w:tc>
      </w:tr>
    </w:tbl>
    <w:p w14:paraId="27A2A06B" w14:textId="77777777" w:rsidR="0021274B" w:rsidRPr="00BD2F3F" w:rsidRDefault="0021274B" w:rsidP="0021274B">
      <w:pPr>
        <w:pStyle w:val="Overskrift3"/>
      </w:pPr>
      <w:bookmarkStart w:id="150" w:name="_Toc63351411"/>
      <w:r w:rsidRPr="00BD2F3F">
        <w:lastRenderedPageBreak/>
        <w:t>4.3.24 Belægning</w:t>
      </w:r>
      <w:r w:rsidRPr="00BD2F3F">
        <w:rPr>
          <w:rStyle w:val="TypografiOverskrift4BrugerdefineretfarveRGB0Tegn"/>
          <w:b/>
          <w:sz w:val="28"/>
        </w:rPr>
        <w:t xml:space="preserve"> </w:t>
      </w:r>
      <w:r w:rsidRPr="00BD2F3F">
        <w:t>(</w:t>
      </w:r>
      <w:proofErr w:type="spellStart"/>
      <w:r w:rsidRPr="00BD2F3F">
        <w:t>d_basis_belaegning</w:t>
      </w:r>
      <w:proofErr w:type="spellEnd"/>
      <w:r w:rsidRPr="00BD2F3F">
        <w:t>)</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518"/>
        <w:gridCol w:w="1265"/>
        <w:gridCol w:w="8942"/>
      </w:tblGrid>
      <w:tr w:rsidR="0021274B" w:rsidRPr="00BD2F3F" w14:paraId="5A24273F" w14:textId="77777777" w:rsidTr="0021274B">
        <w:trPr>
          <w:trHeight w:hRule="exact" w:val="255"/>
        </w:trPr>
        <w:tc>
          <w:tcPr>
            <w:tcW w:w="1702" w:type="dxa"/>
            <w:tcBorders>
              <w:bottom w:val="single" w:sz="4" w:space="0" w:color="auto"/>
            </w:tcBorders>
            <w:shd w:val="clear" w:color="auto" w:fill="D9D9D9"/>
            <w:vAlign w:val="bottom"/>
          </w:tcPr>
          <w:p w14:paraId="24F0E26B" w14:textId="77777777" w:rsidR="0021274B" w:rsidRPr="00BD2F3F" w:rsidRDefault="0021274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belaegning_kode</w:t>
            </w:r>
            <w:proofErr w:type="spellEnd"/>
          </w:p>
        </w:tc>
        <w:tc>
          <w:tcPr>
            <w:tcW w:w="1525" w:type="dxa"/>
            <w:tcBorders>
              <w:bottom w:val="single" w:sz="4" w:space="0" w:color="auto"/>
            </w:tcBorders>
            <w:shd w:val="clear" w:color="auto" w:fill="D9D9D9"/>
            <w:vAlign w:val="bottom"/>
          </w:tcPr>
          <w:p w14:paraId="482AE987" w14:textId="1CE4FCF2" w:rsidR="0021274B" w:rsidRPr="00BD2F3F" w:rsidRDefault="001B659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B</w:t>
            </w:r>
            <w:r w:rsidR="0021274B" w:rsidRPr="00BD2F3F">
              <w:rPr>
                <w:rFonts w:ascii="Trebuchet MS" w:hAnsi="Trebuchet MS" w:cs="Trebuchet MS"/>
                <w:b/>
                <w:bCs/>
                <w:sz w:val="18"/>
                <w:szCs w:val="18"/>
              </w:rPr>
              <w:t>elaegning</w:t>
            </w:r>
            <w:proofErr w:type="spellEnd"/>
          </w:p>
        </w:tc>
        <w:tc>
          <w:tcPr>
            <w:tcW w:w="1276" w:type="dxa"/>
            <w:tcBorders>
              <w:bottom w:val="single" w:sz="4" w:space="0" w:color="auto"/>
            </w:tcBorders>
            <w:shd w:val="clear" w:color="auto" w:fill="D9D9D9"/>
            <w:vAlign w:val="bottom"/>
          </w:tcPr>
          <w:p w14:paraId="314DC4E6"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aktiv</w:t>
            </w:r>
          </w:p>
        </w:tc>
        <w:tc>
          <w:tcPr>
            <w:tcW w:w="9072" w:type="dxa"/>
            <w:tcBorders>
              <w:bottom w:val="single" w:sz="4" w:space="0" w:color="auto"/>
            </w:tcBorders>
            <w:shd w:val="clear" w:color="auto" w:fill="D9D9D9"/>
            <w:vAlign w:val="bottom"/>
          </w:tcPr>
          <w:p w14:paraId="0F8771C4"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 xml:space="preserve">Begrebsdefinition </w:t>
            </w:r>
          </w:p>
        </w:tc>
      </w:tr>
      <w:tr w:rsidR="0021274B" w:rsidRPr="00BD2F3F" w14:paraId="1EAD76A5"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38027AD2"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1525" w:type="dxa"/>
            <w:tcBorders>
              <w:top w:val="single" w:sz="4" w:space="0" w:color="auto"/>
              <w:left w:val="single" w:sz="4" w:space="0" w:color="auto"/>
              <w:bottom w:val="single" w:sz="4" w:space="0" w:color="auto"/>
            </w:tcBorders>
            <w:vAlign w:val="bottom"/>
          </w:tcPr>
          <w:p w14:paraId="522EA972" w14:textId="77777777" w:rsidR="0021274B" w:rsidRPr="00BD2F3F" w:rsidRDefault="0021274B" w:rsidP="0021274B">
            <w:pPr>
              <w:rPr>
                <w:sz w:val="16"/>
                <w:szCs w:val="16"/>
              </w:rPr>
            </w:pPr>
            <w:r w:rsidRPr="00BD2F3F">
              <w:rPr>
                <w:sz w:val="16"/>
                <w:szCs w:val="16"/>
              </w:rPr>
              <w:t>Fast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63276E7A"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7AC62605"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Fast belægning, som fx asfalt, brolægning og beton</w:t>
            </w:r>
          </w:p>
        </w:tc>
      </w:tr>
      <w:tr w:rsidR="0021274B" w:rsidRPr="00BD2F3F" w14:paraId="4EB96831"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7FAD4FE9"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2</w:t>
            </w:r>
          </w:p>
        </w:tc>
        <w:tc>
          <w:tcPr>
            <w:tcW w:w="1525" w:type="dxa"/>
            <w:tcBorders>
              <w:top w:val="single" w:sz="4" w:space="0" w:color="auto"/>
              <w:left w:val="single" w:sz="4" w:space="0" w:color="auto"/>
              <w:bottom w:val="single" w:sz="4" w:space="0" w:color="auto"/>
            </w:tcBorders>
            <w:vAlign w:val="bottom"/>
          </w:tcPr>
          <w:p w14:paraId="36DF91C9" w14:textId="77777777" w:rsidR="0021274B" w:rsidRPr="00BD2F3F" w:rsidRDefault="0021274B" w:rsidP="0021274B">
            <w:pPr>
              <w:rPr>
                <w:sz w:val="16"/>
                <w:szCs w:val="16"/>
              </w:rPr>
            </w:pPr>
            <w:r w:rsidRPr="00BD2F3F">
              <w:rPr>
                <w:sz w:val="16"/>
                <w:szCs w:val="16"/>
              </w:rPr>
              <w:t>Løs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39E89453"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2A8F18DC"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Løs belægning, som fx perlesten, stenmel</w:t>
            </w:r>
          </w:p>
        </w:tc>
      </w:tr>
      <w:tr w:rsidR="0021274B" w:rsidRPr="00BD2F3F" w14:paraId="72E09C72"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39DF0973"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3</w:t>
            </w:r>
          </w:p>
        </w:tc>
        <w:tc>
          <w:tcPr>
            <w:tcW w:w="1525" w:type="dxa"/>
            <w:tcBorders>
              <w:top w:val="single" w:sz="4" w:space="0" w:color="auto"/>
              <w:left w:val="single" w:sz="4" w:space="0" w:color="auto"/>
              <w:bottom w:val="single" w:sz="4" w:space="0" w:color="auto"/>
            </w:tcBorders>
            <w:vAlign w:val="bottom"/>
          </w:tcPr>
          <w:p w14:paraId="3C7A5EF6"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Uden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3D99E992"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54A25696"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Uden belægning, som fx natursti, skovsti og trampet sti, strand.</w:t>
            </w:r>
          </w:p>
        </w:tc>
      </w:tr>
      <w:tr w:rsidR="0021274B" w:rsidRPr="00BD2F3F" w14:paraId="5EB97244"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2DDEA718"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8</w:t>
            </w:r>
          </w:p>
        </w:tc>
        <w:tc>
          <w:tcPr>
            <w:tcW w:w="1525" w:type="dxa"/>
            <w:tcBorders>
              <w:top w:val="single" w:sz="4" w:space="0" w:color="auto"/>
              <w:left w:val="single" w:sz="4" w:space="0" w:color="auto"/>
              <w:bottom w:val="single" w:sz="4" w:space="0" w:color="auto"/>
            </w:tcBorders>
            <w:vAlign w:val="bottom"/>
          </w:tcPr>
          <w:p w14:paraId="51BD09ED"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Andet</w:t>
            </w:r>
          </w:p>
        </w:tc>
        <w:tc>
          <w:tcPr>
            <w:tcW w:w="1276" w:type="dxa"/>
            <w:tcBorders>
              <w:top w:val="single" w:sz="4" w:space="0" w:color="auto"/>
              <w:left w:val="single" w:sz="4" w:space="0" w:color="auto"/>
              <w:bottom w:val="single" w:sz="4" w:space="0" w:color="auto"/>
              <w:right w:val="single" w:sz="4" w:space="0" w:color="auto"/>
            </w:tcBorders>
            <w:vAlign w:val="bottom"/>
          </w:tcPr>
          <w:p w14:paraId="5C32AA81"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1EC3F5CD"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Andet</w:t>
            </w:r>
          </w:p>
        </w:tc>
      </w:tr>
      <w:tr w:rsidR="0021274B" w:rsidRPr="00BD2F3F" w14:paraId="0F8ED454"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0B618EC5"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9</w:t>
            </w:r>
          </w:p>
        </w:tc>
        <w:tc>
          <w:tcPr>
            <w:tcW w:w="1525" w:type="dxa"/>
            <w:tcBorders>
              <w:top w:val="single" w:sz="4" w:space="0" w:color="auto"/>
              <w:left w:val="single" w:sz="4" w:space="0" w:color="auto"/>
              <w:bottom w:val="single" w:sz="4" w:space="0" w:color="auto"/>
            </w:tcBorders>
            <w:vAlign w:val="bottom"/>
          </w:tcPr>
          <w:p w14:paraId="38AEDCE8"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Ukendt</w:t>
            </w:r>
          </w:p>
        </w:tc>
        <w:tc>
          <w:tcPr>
            <w:tcW w:w="1276" w:type="dxa"/>
            <w:tcBorders>
              <w:top w:val="single" w:sz="4" w:space="0" w:color="auto"/>
              <w:left w:val="single" w:sz="4" w:space="0" w:color="auto"/>
              <w:bottom w:val="single" w:sz="4" w:space="0" w:color="auto"/>
              <w:right w:val="single" w:sz="4" w:space="0" w:color="auto"/>
            </w:tcBorders>
            <w:vAlign w:val="bottom"/>
          </w:tcPr>
          <w:p w14:paraId="275D72BF"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4707C148"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Mangler viden om belægning</w:t>
            </w:r>
          </w:p>
        </w:tc>
      </w:tr>
    </w:tbl>
    <w:p w14:paraId="0D9E0FE2" w14:textId="77777777" w:rsidR="0021274B" w:rsidRPr="00BD2F3F" w:rsidRDefault="0021274B" w:rsidP="0021274B">
      <w:pPr>
        <w:pStyle w:val="Overskrift3"/>
      </w:pPr>
      <w:bookmarkStart w:id="151" w:name="_Toc63351412"/>
      <w:r w:rsidRPr="00BD2F3F">
        <w:t>4.3.25 Handicapegnet</w:t>
      </w:r>
      <w:r w:rsidRPr="00BD2F3F">
        <w:rPr>
          <w:rStyle w:val="TypografiOverskrift4BrugerdefineretfarveRGB0Tegn"/>
          <w:b/>
          <w:sz w:val="28"/>
        </w:rPr>
        <w:t xml:space="preserve"> </w:t>
      </w:r>
      <w:r w:rsidRPr="00BD2F3F">
        <w:t>(</w:t>
      </w:r>
      <w:proofErr w:type="spellStart"/>
      <w:r w:rsidRPr="00BD2F3F">
        <w:t>d_basis_handicapegnet</w:t>
      </w:r>
      <w:proofErr w:type="spellEnd"/>
      <w:r w:rsidRPr="00BD2F3F">
        <w:t>)</w:t>
      </w:r>
      <w:bookmarkEnd w:id="151"/>
      <w:r w:rsidR="00C3775D" w:rsidRPr="00BD2F3F">
        <w:rPr>
          <w:rFonts w:ascii="Calibri" w:hAnsi="Calibri"/>
        </w:rPr>
        <w:t xml:space="preserve"> </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2126"/>
        <w:gridCol w:w="709"/>
        <w:gridCol w:w="8837"/>
      </w:tblGrid>
      <w:tr w:rsidR="0021274B" w:rsidRPr="00BD2F3F" w14:paraId="3124B0CD" w14:textId="77777777" w:rsidTr="001C707E">
        <w:trPr>
          <w:trHeight w:hRule="exact" w:val="255"/>
        </w:trPr>
        <w:tc>
          <w:tcPr>
            <w:tcW w:w="1980" w:type="dxa"/>
            <w:tcBorders>
              <w:bottom w:val="single" w:sz="4" w:space="0" w:color="auto"/>
            </w:tcBorders>
            <w:shd w:val="clear" w:color="auto" w:fill="D9D9D9"/>
            <w:vAlign w:val="bottom"/>
          </w:tcPr>
          <w:p w14:paraId="03D40CF9" w14:textId="4021A6BE" w:rsidR="0021274B" w:rsidRPr="00BD2F3F" w:rsidRDefault="0021274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handicapegnet_kode</w:t>
            </w:r>
            <w:proofErr w:type="spellEnd"/>
          </w:p>
        </w:tc>
        <w:tc>
          <w:tcPr>
            <w:tcW w:w="2126" w:type="dxa"/>
            <w:tcBorders>
              <w:bottom w:val="single" w:sz="4" w:space="0" w:color="auto"/>
            </w:tcBorders>
            <w:shd w:val="clear" w:color="auto" w:fill="D9D9D9"/>
            <w:vAlign w:val="bottom"/>
          </w:tcPr>
          <w:p w14:paraId="790264F3" w14:textId="77777777" w:rsidR="0021274B" w:rsidRPr="00BD2F3F" w:rsidRDefault="00602892" w:rsidP="0021274B">
            <w:pPr>
              <w:rPr>
                <w:rFonts w:ascii="Trebuchet MS" w:hAnsi="Trebuchet MS" w:cs="Trebuchet MS"/>
                <w:b/>
                <w:bCs/>
                <w:sz w:val="18"/>
                <w:szCs w:val="18"/>
              </w:rPr>
            </w:pPr>
            <w:r w:rsidRPr="00BD2F3F">
              <w:rPr>
                <w:rFonts w:ascii="Trebuchet MS" w:hAnsi="Trebuchet MS" w:cs="Trebuchet MS"/>
                <w:b/>
                <w:bCs/>
                <w:sz w:val="18"/>
                <w:szCs w:val="18"/>
              </w:rPr>
              <w:t>h</w:t>
            </w:r>
            <w:r w:rsidR="0021274B" w:rsidRPr="00BD2F3F">
              <w:rPr>
                <w:rFonts w:ascii="Trebuchet MS" w:hAnsi="Trebuchet MS" w:cs="Trebuchet MS"/>
                <w:b/>
                <w:bCs/>
                <w:sz w:val="18"/>
                <w:szCs w:val="18"/>
              </w:rPr>
              <w:t>andicapegnet</w:t>
            </w:r>
          </w:p>
        </w:tc>
        <w:tc>
          <w:tcPr>
            <w:tcW w:w="709" w:type="dxa"/>
            <w:tcBorders>
              <w:bottom w:val="single" w:sz="4" w:space="0" w:color="auto"/>
            </w:tcBorders>
            <w:shd w:val="clear" w:color="auto" w:fill="D9D9D9"/>
            <w:vAlign w:val="bottom"/>
          </w:tcPr>
          <w:p w14:paraId="6BE7BCD4"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aktiv</w:t>
            </w:r>
          </w:p>
        </w:tc>
        <w:tc>
          <w:tcPr>
            <w:tcW w:w="8837" w:type="dxa"/>
            <w:tcBorders>
              <w:bottom w:val="single" w:sz="4" w:space="0" w:color="auto"/>
            </w:tcBorders>
            <w:shd w:val="clear" w:color="auto" w:fill="D9D9D9"/>
            <w:vAlign w:val="bottom"/>
          </w:tcPr>
          <w:p w14:paraId="34440947"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 xml:space="preserve">Begrebsdefinition </w:t>
            </w:r>
          </w:p>
        </w:tc>
      </w:tr>
      <w:tr w:rsidR="0021274B" w:rsidRPr="00BD2F3F" w14:paraId="785CE952" w14:textId="77777777" w:rsidTr="001C707E">
        <w:trPr>
          <w:trHeight w:hRule="exact" w:val="46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679F714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2126" w:type="dxa"/>
            <w:tcBorders>
              <w:top w:val="single" w:sz="4" w:space="0" w:color="auto"/>
              <w:left w:val="single" w:sz="4" w:space="0" w:color="auto"/>
              <w:bottom w:val="single" w:sz="4" w:space="0" w:color="auto"/>
            </w:tcBorders>
            <w:vAlign w:val="bottom"/>
          </w:tcPr>
          <w:p w14:paraId="6ACA8617"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76870881"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8837" w:type="dxa"/>
            <w:tcBorders>
              <w:top w:val="single" w:sz="4" w:space="0" w:color="auto"/>
              <w:left w:val="single" w:sz="4" w:space="0" w:color="auto"/>
              <w:bottom w:val="single" w:sz="4" w:space="0" w:color="auto"/>
            </w:tcBorders>
            <w:vAlign w:val="bottom"/>
          </w:tcPr>
          <w:p w14:paraId="355E2923" w14:textId="6E820200" w:rsidR="0021274B" w:rsidRPr="00BD2F3F" w:rsidRDefault="0021274B" w:rsidP="0021274B">
            <w:pPr>
              <w:rPr>
                <w:rFonts w:ascii="Trebuchet MS" w:hAnsi="Trebuchet MS"/>
                <w:sz w:val="18"/>
                <w:szCs w:val="18"/>
              </w:rPr>
            </w:pPr>
            <w:r w:rsidRPr="00BD2F3F">
              <w:rPr>
                <w:rFonts w:ascii="Trebuchet MS" w:hAnsi="Trebuchet MS" w:cs="Trebuchet MS"/>
                <w:sz w:val="18"/>
                <w:szCs w:val="18"/>
              </w:rPr>
              <w:t>Faciliteten er egnet for handicappede</w:t>
            </w:r>
            <w:r w:rsidR="001C707E" w:rsidRPr="001C707E">
              <w:rPr>
                <w:rFonts w:ascii="Trebuchet MS" w:hAnsi="Trebuchet MS" w:cs="Trebuchet MS"/>
                <w:sz w:val="18"/>
                <w:szCs w:val="18"/>
              </w:rPr>
              <w:t>, primært kørestolsbrugere og gangbesværede. Herunder faciliteter som er markeret med mærkningsordning www.godaggang.dk og/eller certificeret efter andre ordninger.</w:t>
            </w:r>
          </w:p>
        </w:tc>
      </w:tr>
      <w:tr w:rsidR="0021274B" w:rsidRPr="00BD2F3F" w14:paraId="1E5068CE" w14:textId="77777777" w:rsidTr="001C707E">
        <w:trPr>
          <w:trHeight w:hRule="exact" w:val="841"/>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1F6FE52E"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2</w:t>
            </w:r>
          </w:p>
        </w:tc>
        <w:tc>
          <w:tcPr>
            <w:tcW w:w="2126" w:type="dxa"/>
            <w:tcBorders>
              <w:top w:val="single" w:sz="4" w:space="0" w:color="auto"/>
              <w:left w:val="single" w:sz="4" w:space="0" w:color="auto"/>
              <w:bottom w:val="single" w:sz="4" w:space="0" w:color="auto"/>
            </w:tcBorders>
            <w:vAlign w:val="bottom"/>
          </w:tcPr>
          <w:p w14:paraId="22B7C8E4"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Delvist 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7FA288A0"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8837" w:type="dxa"/>
            <w:tcBorders>
              <w:top w:val="single" w:sz="4" w:space="0" w:color="auto"/>
              <w:left w:val="single" w:sz="4" w:space="0" w:color="auto"/>
              <w:bottom w:val="single" w:sz="4" w:space="0" w:color="auto"/>
            </w:tcBorders>
            <w:vAlign w:val="bottom"/>
          </w:tcPr>
          <w:p w14:paraId="19604C00" w14:textId="4C5D6C75" w:rsidR="0021274B" w:rsidRPr="00BD2F3F" w:rsidRDefault="001C707E" w:rsidP="0021274B">
            <w:pPr>
              <w:rPr>
                <w:rFonts w:ascii="Trebuchet MS" w:hAnsi="Trebuchet MS" w:cs="Trebuchet MS"/>
                <w:sz w:val="18"/>
                <w:szCs w:val="18"/>
              </w:rPr>
            </w:pPr>
            <w:r>
              <w:t xml:space="preserve"> </w:t>
            </w:r>
            <w:r w:rsidRPr="001C707E">
              <w:rPr>
                <w:rFonts w:ascii="Trebuchet MS" w:hAnsi="Trebuchet MS" w:cs="Trebuchet MS"/>
                <w:sz w:val="18"/>
                <w:szCs w:val="18"/>
              </w:rPr>
              <w:t>Der er taget hensyn til adgang for handicappede primært gangbesværede og kørestolsbrugere. Det betyder at der er adgang med kørestol og at stedet er rimeligt handicapegnet, uden at alle normerne for tilgængelighed for handicappede nødvendigvis er overholdt.</w:t>
            </w:r>
          </w:p>
        </w:tc>
      </w:tr>
      <w:tr w:rsidR="0021274B" w:rsidRPr="00BD2F3F" w14:paraId="7E037753" w14:textId="77777777" w:rsidTr="001C707E">
        <w:trPr>
          <w:trHeight w:hRule="exact" w:val="516"/>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0DD16149"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3</w:t>
            </w:r>
          </w:p>
        </w:tc>
        <w:tc>
          <w:tcPr>
            <w:tcW w:w="2126" w:type="dxa"/>
            <w:tcBorders>
              <w:top w:val="single" w:sz="4" w:space="0" w:color="auto"/>
              <w:left w:val="single" w:sz="4" w:space="0" w:color="auto"/>
              <w:bottom w:val="single" w:sz="4" w:space="0" w:color="auto"/>
            </w:tcBorders>
            <w:vAlign w:val="bottom"/>
          </w:tcPr>
          <w:p w14:paraId="348DD4B5"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Ikke 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4025FD85"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0C7BA206" w14:textId="3716ABC2" w:rsidR="0021274B" w:rsidRPr="00BD2F3F" w:rsidRDefault="001C707E" w:rsidP="0021274B">
            <w:pPr>
              <w:rPr>
                <w:rFonts w:ascii="Trebuchet MS" w:hAnsi="Trebuchet MS" w:cs="Trebuchet MS"/>
                <w:sz w:val="18"/>
                <w:szCs w:val="18"/>
              </w:rPr>
            </w:pPr>
            <w:r w:rsidRPr="001C707E">
              <w:rPr>
                <w:rFonts w:ascii="Trebuchet MS" w:hAnsi="Trebuchet MS" w:cs="Trebuchet MS"/>
                <w:sz w:val="18"/>
                <w:szCs w:val="18"/>
              </w:rPr>
              <w:t>Der er ikke taget hensyn til adgang for handicappede. Det betyder, at adgang med f.eks. kørestol kan være vanskelig.</w:t>
            </w:r>
          </w:p>
        </w:tc>
      </w:tr>
      <w:tr w:rsidR="0021274B" w:rsidRPr="00BD2F3F" w14:paraId="328C919F" w14:textId="77777777" w:rsidTr="001C707E">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66059F5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8</w:t>
            </w:r>
          </w:p>
        </w:tc>
        <w:tc>
          <w:tcPr>
            <w:tcW w:w="2126" w:type="dxa"/>
            <w:tcBorders>
              <w:top w:val="single" w:sz="4" w:space="0" w:color="auto"/>
              <w:left w:val="single" w:sz="4" w:space="0" w:color="auto"/>
              <w:bottom w:val="single" w:sz="4" w:space="0" w:color="auto"/>
            </w:tcBorders>
            <w:vAlign w:val="bottom"/>
          </w:tcPr>
          <w:p w14:paraId="00BFA880"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Andet</w:t>
            </w:r>
          </w:p>
        </w:tc>
        <w:tc>
          <w:tcPr>
            <w:tcW w:w="709" w:type="dxa"/>
            <w:tcBorders>
              <w:top w:val="single" w:sz="4" w:space="0" w:color="auto"/>
              <w:left w:val="single" w:sz="4" w:space="0" w:color="auto"/>
              <w:bottom w:val="single" w:sz="4" w:space="0" w:color="auto"/>
              <w:right w:val="single" w:sz="4" w:space="0" w:color="auto"/>
            </w:tcBorders>
            <w:vAlign w:val="bottom"/>
          </w:tcPr>
          <w:p w14:paraId="53AFF7B0"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20BDF5D4"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Andet</w:t>
            </w:r>
          </w:p>
        </w:tc>
      </w:tr>
      <w:tr w:rsidR="0021274B" w:rsidRPr="00BD2F3F" w14:paraId="74E51E86" w14:textId="77777777" w:rsidTr="001C707E">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55BB3EC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9</w:t>
            </w:r>
          </w:p>
        </w:tc>
        <w:tc>
          <w:tcPr>
            <w:tcW w:w="2126" w:type="dxa"/>
            <w:tcBorders>
              <w:top w:val="single" w:sz="4" w:space="0" w:color="auto"/>
              <w:left w:val="single" w:sz="4" w:space="0" w:color="auto"/>
              <w:bottom w:val="single" w:sz="4" w:space="0" w:color="auto"/>
            </w:tcBorders>
            <w:vAlign w:val="bottom"/>
          </w:tcPr>
          <w:p w14:paraId="0B65279A"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Ukendt</w:t>
            </w:r>
          </w:p>
        </w:tc>
        <w:tc>
          <w:tcPr>
            <w:tcW w:w="709" w:type="dxa"/>
            <w:tcBorders>
              <w:top w:val="single" w:sz="4" w:space="0" w:color="auto"/>
              <w:left w:val="single" w:sz="4" w:space="0" w:color="auto"/>
              <w:bottom w:val="single" w:sz="4" w:space="0" w:color="auto"/>
              <w:right w:val="single" w:sz="4" w:space="0" w:color="auto"/>
            </w:tcBorders>
            <w:vAlign w:val="bottom"/>
          </w:tcPr>
          <w:p w14:paraId="42ACEC5A"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7EF41561"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Mangler viden om egnethed for handicappede.</w:t>
            </w:r>
          </w:p>
        </w:tc>
      </w:tr>
    </w:tbl>
    <w:p w14:paraId="2FAB880F" w14:textId="77777777" w:rsidR="0089684B" w:rsidRPr="00BD2F3F" w:rsidRDefault="0089684B" w:rsidP="0089684B">
      <w:pPr>
        <w:pStyle w:val="Overskrift3"/>
        <w:rPr>
          <w:rFonts w:ascii="Calibri" w:hAnsi="Calibri"/>
        </w:rPr>
      </w:pPr>
      <w:bookmarkStart w:id="152" w:name="_Toc63351413"/>
      <w:r w:rsidRPr="00BD2F3F">
        <w:t>4.3.26 Invasiv art</w:t>
      </w:r>
      <w:r w:rsidRPr="00BD2F3F">
        <w:rPr>
          <w:rStyle w:val="TypografiOverskrift4BrugerdefineretfarveRGB0Tegn"/>
          <w:b/>
          <w:sz w:val="28"/>
        </w:rPr>
        <w:t xml:space="preserve"> </w:t>
      </w:r>
      <w:r w:rsidRPr="00BD2F3F">
        <w:t>(</w:t>
      </w:r>
      <w:proofErr w:type="spellStart"/>
      <w:r w:rsidRPr="00BD2F3F">
        <w:t>d_basis_invasivart</w:t>
      </w:r>
      <w:proofErr w:type="spellEnd"/>
      <w:r w:rsidRPr="00BD2F3F">
        <w:t>)</w:t>
      </w:r>
      <w:bookmarkEnd w:id="152"/>
      <w:r w:rsidRPr="00BD2F3F">
        <w:rPr>
          <w:rFonts w:ascii="Calibri" w:hAnsi="Calibri"/>
        </w:rPr>
        <w:t xml:space="preserve"> </w:t>
      </w:r>
    </w:p>
    <w:p w14:paraId="628F6770" w14:textId="77777777" w:rsidR="00073366" w:rsidRPr="00BD2F3F" w:rsidRDefault="00073366" w:rsidP="00073366">
      <w:r w:rsidRPr="00BD2F3F">
        <w:t>Liste fra naturstyrelsens hjemmeside</w:t>
      </w:r>
    </w:p>
    <w:tbl>
      <w:tblPr>
        <w:tblW w:w="12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3685"/>
        <w:gridCol w:w="4536"/>
        <w:gridCol w:w="1276"/>
        <w:gridCol w:w="992"/>
      </w:tblGrid>
      <w:tr w:rsidR="0089684B" w:rsidRPr="00BD2F3F" w14:paraId="17A71CF3" w14:textId="77777777" w:rsidTr="00181F45">
        <w:trPr>
          <w:trHeight w:hRule="exact" w:val="255"/>
        </w:trPr>
        <w:tc>
          <w:tcPr>
            <w:tcW w:w="1668" w:type="dxa"/>
            <w:tcBorders>
              <w:bottom w:val="single" w:sz="4" w:space="0" w:color="auto"/>
            </w:tcBorders>
            <w:shd w:val="clear" w:color="auto" w:fill="D9D9D9"/>
            <w:vAlign w:val="bottom"/>
          </w:tcPr>
          <w:p w14:paraId="3280122C"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invasivart_kode</w:t>
            </w:r>
            <w:proofErr w:type="spellEnd"/>
          </w:p>
        </w:tc>
        <w:tc>
          <w:tcPr>
            <w:tcW w:w="3685" w:type="dxa"/>
            <w:tcBorders>
              <w:bottom w:val="single" w:sz="4" w:space="0" w:color="auto"/>
            </w:tcBorders>
            <w:shd w:val="clear" w:color="auto" w:fill="D9D9D9"/>
            <w:vAlign w:val="bottom"/>
          </w:tcPr>
          <w:p w14:paraId="7645FDB2"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ia_dansknavn</w:t>
            </w:r>
            <w:proofErr w:type="spellEnd"/>
          </w:p>
        </w:tc>
        <w:tc>
          <w:tcPr>
            <w:tcW w:w="4536" w:type="dxa"/>
            <w:tcBorders>
              <w:bottom w:val="single" w:sz="4" w:space="0" w:color="auto"/>
            </w:tcBorders>
            <w:shd w:val="clear" w:color="auto" w:fill="D9D9D9"/>
          </w:tcPr>
          <w:p w14:paraId="76227C17"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ia_latinsknavn</w:t>
            </w:r>
            <w:proofErr w:type="spellEnd"/>
          </w:p>
        </w:tc>
        <w:tc>
          <w:tcPr>
            <w:tcW w:w="1276" w:type="dxa"/>
            <w:tcBorders>
              <w:bottom w:val="single" w:sz="4" w:space="0" w:color="auto"/>
            </w:tcBorders>
            <w:shd w:val="clear" w:color="auto" w:fill="D9D9D9"/>
          </w:tcPr>
          <w:p w14:paraId="23FF63E3" w14:textId="77777777" w:rsidR="0089684B" w:rsidRPr="00BD2F3F" w:rsidRDefault="00150840"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w:t>
            </w:r>
            <w:r w:rsidR="0089684B" w:rsidRPr="00BD2F3F">
              <w:rPr>
                <w:rFonts w:ascii="Trebuchet MS" w:hAnsi="Trebuchet MS" w:cs="Trebuchet MS"/>
                <w:b/>
                <w:bCs/>
                <w:sz w:val="18"/>
                <w:szCs w:val="18"/>
              </w:rPr>
              <w:t>rige</w:t>
            </w:r>
            <w:proofErr w:type="spellEnd"/>
          </w:p>
        </w:tc>
        <w:tc>
          <w:tcPr>
            <w:tcW w:w="992" w:type="dxa"/>
            <w:tcBorders>
              <w:bottom w:val="single" w:sz="4" w:space="0" w:color="auto"/>
            </w:tcBorders>
            <w:shd w:val="clear" w:color="auto" w:fill="D9D9D9"/>
            <w:vAlign w:val="bottom"/>
          </w:tcPr>
          <w:p w14:paraId="17A7B3BD" w14:textId="77777777" w:rsidR="0089684B" w:rsidRPr="00BD2F3F" w:rsidRDefault="0089684B" w:rsidP="0089684B">
            <w:pPr>
              <w:rPr>
                <w:rFonts w:ascii="Trebuchet MS" w:hAnsi="Trebuchet MS" w:cs="Trebuchet MS"/>
                <w:b/>
                <w:bCs/>
                <w:sz w:val="18"/>
                <w:szCs w:val="18"/>
              </w:rPr>
            </w:pPr>
            <w:r w:rsidRPr="00BD2F3F">
              <w:rPr>
                <w:rFonts w:ascii="Trebuchet MS" w:hAnsi="Trebuchet MS" w:cs="Trebuchet MS"/>
                <w:b/>
                <w:bCs/>
                <w:sz w:val="18"/>
                <w:szCs w:val="18"/>
              </w:rPr>
              <w:t>aktiv</w:t>
            </w:r>
          </w:p>
        </w:tc>
      </w:tr>
      <w:tr w:rsidR="004C133F" w:rsidRPr="00BD2F3F" w14:paraId="7E530F67" w14:textId="77777777" w:rsidTr="00A775C4">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10E4E1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1010</w:t>
            </w:r>
          </w:p>
        </w:tc>
        <w:tc>
          <w:tcPr>
            <w:tcW w:w="3685" w:type="dxa"/>
            <w:tcBorders>
              <w:top w:val="single" w:sz="4" w:space="0" w:color="auto"/>
              <w:left w:val="single" w:sz="4" w:space="0" w:color="auto"/>
              <w:bottom w:val="single" w:sz="4" w:space="0" w:color="auto"/>
            </w:tcBorders>
            <w:vAlign w:val="bottom"/>
          </w:tcPr>
          <w:p w14:paraId="1CD6FB4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Almindelig pæleorm</w:t>
            </w:r>
          </w:p>
        </w:tc>
        <w:tc>
          <w:tcPr>
            <w:tcW w:w="4536" w:type="dxa"/>
            <w:tcBorders>
              <w:top w:val="single" w:sz="4" w:space="0" w:color="auto"/>
              <w:left w:val="single" w:sz="4" w:space="0" w:color="auto"/>
              <w:bottom w:val="single" w:sz="4" w:space="0" w:color="auto"/>
            </w:tcBorders>
            <w:vAlign w:val="bottom"/>
          </w:tcPr>
          <w:p w14:paraId="7E72F01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Teredo navalis</w:t>
            </w:r>
          </w:p>
        </w:tc>
        <w:tc>
          <w:tcPr>
            <w:tcW w:w="1276" w:type="dxa"/>
            <w:tcBorders>
              <w:top w:val="single" w:sz="4" w:space="0" w:color="auto"/>
              <w:left w:val="single" w:sz="4" w:space="0" w:color="auto"/>
              <w:bottom w:val="single" w:sz="4" w:space="0" w:color="auto"/>
            </w:tcBorders>
            <w:vAlign w:val="bottom"/>
          </w:tcPr>
          <w:p w14:paraId="1A70ABA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F7533D9" w14:textId="77777777" w:rsidR="00DC553A" w:rsidRPr="00BD2F3F" w:rsidRDefault="00DC553A" w:rsidP="0089684B">
            <w:pPr>
              <w:jc w:val="center"/>
              <w:rPr>
                <w:rFonts w:ascii="Trebuchet MS" w:hAnsi="Trebuchet MS"/>
                <w:sz w:val="18"/>
                <w:szCs w:val="18"/>
              </w:rPr>
            </w:pPr>
            <w:r w:rsidRPr="00BD2F3F">
              <w:rPr>
                <w:rFonts w:ascii="Trebuchet MS" w:hAnsi="Trebuchet MS" w:cs="Trebuchet MS"/>
                <w:sz w:val="18"/>
                <w:szCs w:val="18"/>
              </w:rPr>
              <w:t>1</w:t>
            </w:r>
          </w:p>
        </w:tc>
      </w:tr>
      <w:tr w:rsidR="004C133F" w:rsidRPr="00BD2F3F" w14:paraId="11AA2372" w14:textId="77777777" w:rsidTr="00A775C4">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382E11F"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1020</w:t>
            </w:r>
          </w:p>
        </w:tc>
        <w:tc>
          <w:tcPr>
            <w:tcW w:w="3685" w:type="dxa"/>
            <w:tcBorders>
              <w:top w:val="single" w:sz="4" w:space="0" w:color="auto"/>
              <w:left w:val="single" w:sz="4" w:space="0" w:color="auto"/>
              <w:bottom w:val="single" w:sz="4" w:space="0" w:color="auto"/>
            </w:tcBorders>
            <w:vAlign w:val="bottom"/>
          </w:tcPr>
          <w:p w14:paraId="5F03421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knivmusling</w:t>
            </w:r>
          </w:p>
        </w:tc>
        <w:tc>
          <w:tcPr>
            <w:tcW w:w="4536" w:type="dxa"/>
            <w:tcBorders>
              <w:top w:val="single" w:sz="4" w:space="0" w:color="auto"/>
              <w:left w:val="single" w:sz="4" w:space="0" w:color="auto"/>
              <w:bottom w:val="single" w:sz="4" w:space="0" w:color="auto"/>
            </w:tcBorders>
            <w:vAlign w:val="bottom"/>
          </w:tcPr>
          <w:p w14:paraId="1B0B78C6"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Ensis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americanus</w:t>
            </w:r>
            <w:proofErr w:type="spellEnd"/>
          </w:p>
        </w:tc>
        <w:tc>
          <w:tcPr>
            <w:tcW w:w="1276" w:type="dxa"/>
            <w:tcBorders>
              <w:top w:val="single" w:sz="4" w:space="0" w:color="auto"/>
              <w:left w:val="single" w:sz="4" w:space="0" w:color="auto"/>
              <w:bottom w:val="single" w:sz="4" w:space="0" w:color="auto"/>
            </w:tcBorders>
            <w:vAlign w:val="bottom"/>
          </w:tcPr>
          <w:p w14:paraId="2225068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178C855" w14:textId="77777777" w:rsidR="00DC553A" w:rsidRPr="00BD2F3F" w:rsidRDefault="00DC553A" w:rsidP="0089684B">
            <w:pPr>
              <w:jc w:val="center"/>
              <w:rPr>
                <w:rFonts w:ascii="Trebuchet MS" w:hAnsi="Trebuchet MS"/>
                <w:sz w:val="18"/>
                <w:szCs w:val="18"/>
              </w:rPr>
            </w:pPr>
            <w:r w:rsidRPr="00BD2F3F">
              <w:rPr>
                <w:rFonts w:ascii="Trebuchet MS" w:hAnsi="Trebuchet MS" w:cs="Trebuchet MS"/>
                <w:sz w:val="18"/>
                <w:szCs w:val="18"/>
              </w:rPr>
              <w:t>1</w:t>
            </w:r>
          </w:p>
        </w:tc>
      </w:tr>
      <w:tr w:rsidR="004C133F" w:rsidRPr="00BD2F3F" w14:paraId="2796BB3C"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71E999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1030</w:t>
            </w:r>
          </w:p>
        </w:tc>
        <w:tc>
          <w:tcPr>
            <w:tcW w:w="3685" w:type="dxa"/>
            <w:tcBorders>
              <w:top w:val="single" w:sz="4" w:space="0" w:color="auto"/>
              <w:left w:val="single" w:sz="4" w:space="0" w:color="auto"/>
              <w:bottom w:val="single" w:sz="4" w:space="0" w:color="auto"/>
            </w:tcBorders>
            <w:vAlign w:val="bottom"/>
          </w:tcPr>
          <w:p w14:paraId="7BF71EA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Ribbegople</w:t>
            </w:r>
          </w:p>
        </w:tc>
        <w:tc>
          <w:tcPr>
            <w:tcW w:w="4536" w:type="dxa"/>
            <w:tcBorders>
              <w:top w:val="single" w:sz="4" w:space="0" w:color="auto"/>
              <w:left w:val="single" w:sz="4" w:space="0" w:color="auto"/>
              <w:bottom w:val="single" w:sz="4" w:space="0" w:color="auto"/>
            </w:tcBorders>
            <w:vAlign w:val="bottom"/>
          </w:tcPr>
          <w:p w14:paraId="525F679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Mnemiopsis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leidyi</w:t>
            </w:r>
            <w:proofErr w:type="spellEnd"/>
          </w:p>
        </w:tc>
        <w:tc>
          <w:tcPr>
            <w:tcW w:w="1276" w:type="dxa"/>
            <w:tcBorders>
              <w:top w:val="single" w:sz="4" w:space="0" w:color="auto"/>
              <w:left w:val="single" w:sz="4" w:space="0" w:color="auto"/>
              <w:bottom w:val="single" w:sz="4" w:space="0" w:color="auto"/>
            </w:tcBorders>
            <w:vAlign w:val="bottom"/>
          </w:tcPr>
          <w:p w14:paraId="31153EC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7154F7A"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70073C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C99C450"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1040</w:t>
            </w:r>
          </w:p>
        </w:tc>
        <w:tc>
          <w:tcPr>
            <w:tcW w:w="3685" w:type="dxa"/>
            <w:tcBorders>
              <w:top w:val="single" w:sz="4" w:space="0" w:color="auto"/>
              <w:left w:val="single" w:sz="4" w:space="0" w:color="auto"/>
              <w:bottom w:val="single" w:sz="4" w:space="0" w:color="auto"/>
            </w:tcBorders>
            <w:vAlign w:val="bottom"/>
          </w:tcPr>
          <w:p w14:paraId="120D10E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Amerikansk </w:t>
            </w:r>
            <w:proofErr w:type="spellStart"/>
            <w:r w:rsidRPr="00BD2F3F">
              <w:rPr>
                <w:rFonts w:ascii="Trebuchet MS" w:hAnsi="Trebuchet MS"/>
                <w:sz w:val="18"/>
                <w:szCs w:val="18"/>
              </w:rPr>
              <w:t>Skarveand</w:t>
            </w:r>
            <w:proofErr w:type="spellEnd"/>
          </w:p>
        </w:tc>
        <w:tc>
          <w:tcPr>
            <w:tcW w:w="4536" w:type="dxa"/>
            <w:tcBorders>
              <w:top w:val="single" w:sz="4" w:space="0" w:color="auto"/>
              <w:left w:val="single" w:sz="4" w:space="0" w:color="auto"/>
              <w:bottom w:val="single" w:sz="4" w:space="0" w:color="auto"/>
            </w:tcBorders>
            <w:vAlign w:val="bottom"/>
          </w:tcPr>
          <w:p w14:paraId="1A4E073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Oxyura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jamaicensis</w:t>
            </w:r>
            <w:proofErr w:type="spellEnd"/>
          </w:p>
        </w:tc>
        <w:tc>
          <w:tcPr>
            <w:tcW w:w="1276" w:type="dxa"/>
            <w:tcBorders>
              <w:top w:val="single" w:sz="4" w:space="0" w:color="auto"/>
              <w:left w:val="single" w:sz="4" w:space="0" w:color="auto"/>
              <w:bottom w:val="single" w:sz="4" w:space="0" w:color="auto"/>
            </w:tcBorders>
            <w:vAlign w:val="bottom"/>
          </w:tcPr>
          <w:p w14:paraId="3E78BE8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3930FA5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F89D91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7679960"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1050</w:t>
            </w:r>
          </w:p>
        </w:tc>
        <w:tc>
          <w:tcPr>
            <w:tcW w:w="3685" w:type="dxa"/>
            <w:tcBorders>
              <w:top w:val="single" w:sz="4" w:space="0" w:color="auto"/>
              <w:left w:val="single" w:sz="4" w:space="0" w:color="auto"/>
              <w:bottom w:val="single" w:sz="4" w:space="0" w:color="auto"/>
            </w:tcBorders>
            <w:vAlign w:val="bottom"/>
          </w:tcPr>
          <w:p w14:paraId="3C73D52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Bisamrotte</w:t>
            </w:r>
          </w:p>
        </w:tc>
        <w:tc>
          <w:tcPr>
            <w:tcW w:w="4536" w:type="dxa"/>
            <w:tcBorders>
              <w:top w:val="single" w:sz="4" w:space="0" w:color="auto"/>
              <w:left w:val="single" w:sz="4" w:space="0" w:color="auto"/>
              <w:bottom w:val="single" w:sz="4" w:space="0" w:color="auto"/>
            </w:tcBorders>
            <w:vAlign w:val="bottom"/>
          </w:tcPr>
          <w:p w14:paraId="42C5653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Ondatra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zibethicus</w:t>
            </w:r>
            <w:proofErr w:type="spellEnd"/>
          </w:p>
        </w:tc>
        <w:tc>
          <w:tcPr>
            <w:tcW w:w="1276" w:type="dxa"/>
            <w:tcBorders>
              <w:top w:val="single" w:sz="4" w:space="0" w:color="auto"/>
              <w:left w:val="single" w:sz="4" w:space="0" w:color="auto"/>
              <w:bottom w:val="single" w:sz="4" w:space="0" w:color="auto"/>
            </w:tcBorders>
            <w:vAlign w:val="bottom"/>
          </w:tcPr>
          <w:p w14:paraId="29C8578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5D2B58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917022D"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59851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1060</w:t>
            </w:r>
          </w:p>
        </w:tc>
        <w:tc>
          <w:tcPr>
            <w:tcW w:w="3685" w:type="dxa"/>
            <w:tcBorders>
              <w:top w:val="single" w:sz="4" w:space="0" w:color="auto"/>
              <w:left w:val="single" w:sz="4" w:space="0" w:color="auto"/>
              <w:bottom w:val="single" w:sz="4" w:space="0" w:color="auto"/>
            </w:tcBorders>
            <w:vAlign w:val="bottom"/>
          </w:tcPr>
          <w:p w14:paraId="1354BA3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Brun rotte</w:t>
            </w:r>
          </w:p>
        </w:tc>
        <w:tc>
          <w:tcPr>
            <w:tcW w:w="4536" w:type="dxa"/>
            <w:tcBorders>
              <w:top w:val="single" w:sz="4" w:space="0" w:color="auto"/>
              <w:left w:val="single" w:sz="4" w:space="0" w:color="auto"/>
              <w:bottom w:val="single" w:sz="4" w:space="0" w:color="auto"/>
            </w:tcBorders>
            <w:vAlign w:val="bottom"/>
          </w:tcPr>
          <w:p w14:paraId="3478ECE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Rattus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norvegicus</w:t>
            </w:r>
            <w:proofErr w:type="spellEnd"/>
          </w:p>
        </w:tc>
        <w:tc>
          <w:tcPr>
            <w:tcW w:w="1276" w:type="dxa"/>
            <w:tcBorders>
              <w:top w:val="single" w:sz="4" w:space="0" w:color="auto"/>
              <w:left w:val="single" w:sz="4" w:space="0" w:color="auto"/>
              <w:bottom w:val="single" w:sz="4" w:space="0" w:color="auto"/>
            </w:tcBorders>
            <w:vAlign w:val="bottom"/>
          </w:tcPr>
          <w:p w14:paraId="1E245B3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3CC20E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84BE46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2BB647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1070</w:t>
            </w:r>
          </w:p>
        </w:tc>
        <w:tc>
          <w:tcPr>
            <w:tcW w:w="3685" w:type="dxa"/>
            <w:tcBorders>
              <w:top w:val="single" w:sz="4" w:space="0" w:color="auto"/>
              <w:left w:val="single" w:sz="4" w:space="0" w:color="auto"/>
              <w:bottom w:val="single" w:sz="4" w:space="0" w:color="auto"/>
            </w:tcBorders>
            <w:vAlign w:val="bottom"/>
          </w:tcPr>
          <w:p w14:paraId="6A0A2DA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Canadagås</w:t>
            </w:r>
          </w:p>
        </w:tc>
        <w:tc>
          <w:tcPr>
            <w:tcW w:w="4536" w:type="dxa"/>
            <w:tcBorders>
              <w:top w:val="single" w:sz="4" w:space="0" w:color="auto"/>
              <w:left w:val="single" w:sz="4" w:space="0" w:color="auto"/>
              <w:bottom w:val="single" w:sz="4" w:space="0" w:color="auto"/>
            </w:tcBorders>
            <w:vAlign w:val="bottom"/>
          </w:tcPr>
          <w:p w14:paraId="238551C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Branta </w:t>
            </w:r>
            <w:proofErr w:type="spellStart"/>
            <w:r w:rsidRPr="00BD2F3F">
              <w:rPr>
                <w:rFonts w:ascii="Trebuchet MS" w:hAnsi="Trebuchet MS"/>
                <w:sz w:val="18"/>
                <w:szCs w:val="18"/>
              </w:rPr>
              <w:t>canadensis</w:t>
            </w:r>
            <w:proofErr w:type="spellEnd"/>
          </w:p>
        </w:tc>
        <w:tc>
          <w:tcPr>
            <w:tcW w:w="1276" w:type="dxa"/>
            <w:tcBorders>
              <w:top w:val="single" w:sz="4" w:space="0" w:color="auto"/>
              <w:left w:val="single" w:sz="4" w:space="0" w:color="auto"/>
              <w:bottom w:val="single" w:sz="4" w:space="0" w:color="auto"/>
            </w:tcBorders>
            <w:vAlign w:val="bottom"/>
          </w:tcPr>
          <w:p w14:paraId="4C9E48E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F5FC66B"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DADB2B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286A5C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1080</w:t>
            </w:r>
          </w:p>
        </w:tc>
        <w:tc>
          <w:tcPr>
            <w:tcW w:w="3685" w:type="dxa"/>
            <w:tcBorders>
              <w:top w:val="single" w:sz="4" w:space="0" w:color="auto"/>
              <w:left w:val="single" w:sz="4" w:space="0" w:color="auto"/>
              <w:bottom w:val="single" w:sz="4" w:space="0" w:color="auto"/>
            </w:tcBorders>
            <w:vAlign w:val="bottom"/>
          </w:tcPr>
          <w:p w14:paraId="2292930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Galizisk</w:t>
            </w:r>
            <w:proofErr w:type="spellEnd"/>
            <w:r w:rsidRPr="00BD2F3F">
              <w:rPr>
                <w:rFonts w:ascii="Trebuchet MS" w:hAnsi="Trebuchet MS"/>
                <w:sz w:val="18"/>
                <w:szCs w:val="18"/>
              </w:rPr>
              <w:t xml:space="preserve"> sumpkrebs/</w:t>
            </w:r>
            <w:proofErr w:type="spellStart"/>
            <w:r w:rsidRPr="00BD2F3F">
              <w:rPr>
                <w:rFonts w:ascii="Trebuchet MS" w:hAnsi="Trebuchet MS"/>
                <w:sz w:val="18"/>
                <w:szCs w:val="18"/>
              </w:rPr>
              <w:t>Tyrkerkrebs</w:t>
            </w:r>
            <w:proofErr w:type="spellEnd"/>
          </w:p>
        </w:tc>
        <w:tc>
          <w:tcPr>
            <w:tcW w:w="4536" w:type="dxa"/>
            <w:tcBorders>
              <w:top w:val="single" w:sz="4" w:space="0" w:color="auto"/>
              <w:left w:val="single" w:sz="4" w:space="0" w:color="auto"/>
              <w:bottom w:val="single" w:sz="4" w:space="0" w:color="auto"/>
            </w:tcBorders>
            <w:vAlign w:val="bottom"/>
          </w:tcPr>
          <w:p w14:paraId="6C1EE47B" w14:textId="77777777" w:rsidR="00DC553A" w:rsidRPr="00BD2F3F" w:rsidRDefault="00DC553A" w:rsidP="00DC553A">
            <w:pPr>
              <w:rPr>
                <w:rFonts w:ascii="Trebuchet MS" w:hAnsi="Trebuchet MS"/>
                <w:sz w:val="18"/>
                <w:szCs w:val="18"/>
                <w:lang w:val="en-US"/>
              </w:rPr>
            </w:pPr>
            <w:proofErr w:type="spellStart"/>
            <w:r w:rsidRPr="00BD2F3F">
              <w:rPr>
                <w:rFonts w:ascii="Trebuchet MS" w:hAnsi="Trebuchet MS"/>
                <w:sz w:val="18"/>
                <w:szCs w:val="18"/>
                <w:lang w:val="en-US"/>
              </w:rPr>
              <w:t>Potamobius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leptodatylus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eller</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Astacus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leptodactylus</w:t>
            </w:r>
            <w:proofErr w:type="spellEnd"/>
          </w:p>
        </w:tc>
        <w:tc>
          <w:tcPr>
            <w:tcW w:w="1276" w:type="dxa"/>
            <w:tcBorders>
              <w:top w:val="single" w:sz="4" w:space="0" w:color="auto"/>
              <w:left w:val="single" w:sz="4" w:space="0" w:color="auto"/>
              <w:bottom w:val="single" w:sz="4" w:space="0" w:color="auto"/>
            </w:tcBorders>
            <w:vAlign w:val="bottom"/>
          </w:tcPr>
          <w:p w14:paraId="78302F5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B9491E3"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5CA80E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BADFD0F"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1090</w:t>
            </w:r>
          </w:p>
        </w:tc>
        <w:tc>
          <w:tcPr>
            <w:tcW w:w="3685" w:type="dxa"/>
            <w:tcBorders>
              <w:top w:val="single" w:sz="4" w:space="0" w:color="auto"/>
              <w:left w:val="single" w:sz="4" w:space="0" w:color="auto"/>
              <w:bottom w:val="single" w:sz="4" w:space="0" w:color="auto"/>
            </w:tcBorders>
            <w:vAlign w:val="bottom"/>
          </w:tcPr>
          <w:p w14:paraId="6CD1F57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Harlekinmariehøne</w:t>
            </w:r>
          </w:p>
        </w:tc>
        <w:tc>
          <w:tcPr>
            <w:tcW w:w="4536" w:type="dxa"/>
            <w:tcBorders>
              <w:top w:val="single" w:sz="4" w:space="0" w:color="auto"/>
              <w:left w:val="single" w:sz="4" w:space="0" w:color="auto"/>
              <w:bottom w:val="single" w:sz="4" w:space="0" w:color="auto"/>
            </w:tcBorders>
            <w:vAlign w:val="bottom"/>
          </w:tcPr>
          <w:p w14:paraId="4DC318A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Harmonia </w:t>
            </w:r>
            <w:proofErr w:type="spellStart"/>
            <w:r w:rsidRPr="00BD2F3F">
              <w:rPr>
                <w:rFonts w:ascii="Trebuchet MS" w:hAnsi="Trebuchet MS"/>
                <w:sz w:val="18"/>
                <w:szCs w:val="18"/>
              </w:rPr>
              <w:t>axyridis</w:t>
            </w:r>
            <w:proofErr w:type="spellEnd"/>
          </w:p>
        </w:tc>
        <w:tc>
          <w:tcPr>
            <w:tcW w:w="1276" w:type="dxa"/>
            <w:tcBorders>
              <w:top w:val="single" w:sz="4" w:space="0" w:color="auto"/>
              <w:left w:val="single" w:sz="4" w:space="0" w:color="auto"/>
              <w:bottom w:val="single" w:sz="4" w:space="0" w:color="auto"/>
            </w:tcBorders>
            <w:vAlign w:val="bottom"/>
          </w:tcPr>
          <w:p w14:paraId="50963FBF"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F18643F"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1F2EAF1"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4C00AB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1100</w:t>
            </w:r>
          </w:p>
        </w:tc>
        <w:tc>
          <w:tcPr>
            <w:tcW w:w="3685" w:type="dxa"/>
            <w:tcBorders>
              <w:top w:val="single" w:sz="4" w:space="0" w:color="auto"/>
              <w:left w:val="single" w:sz="4" w:space="0" w:color="auto"/>
              <w:bottom w:val="single" w:sz="4" w:space="0" w:color="auto"/>
            </w:tcBorders>
            <w:vAlign w:val="bottom"/>
          </w:tcPr>
          <w:p w14:paraId="6667DE6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Iberisk Skovsnegl, ”Dræbersnegl”</w:t>
            </w:r>
          </w:p>
        </w:tc>
        <w:tc>
          <w:tcPr>
            <w:tcW w:w="4536" w:type="dxa"/>
            <w:tcBorders>
              <w:top w:val="single" w:sz="4" w:space="0" w:color="auto"/>
              <w:left w:val="single" w:sz="4" w:space="0" w:color="auto"/>
              <w:bottom w:val="single" w:sz="4" w:space="0" w:color="auto"/>
            </w:tcBorders>
            <w:vAlign w:val="bottom"/>
          </w:tcPr>
          <w:p w14:paraId="39CCF488"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Arion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lusitanicus</w:t>
            </w:r>
            <w:proofErr w:type="spellEnd"/>
          </w:p>
        </w:tc>
        <w:tc>
          <w:tcPr>
            <w:tcW w:w="1276" w:type="dxa"/>
            <w:tcBorders>
              <w:top w:val="single" w:sz="4" w:space="0" w:color="auto"/>
              <w:left w:val="single" w:sz="4" w:space="0" w:color="auto"/>
              <w:bottom w:val="single" w:sz="4" w:space="0" w:color="auto"/>
            </w:tcBorders>
            <w:vAlign w:val="bottom"/>
          </w:tcPr>
          <w:p w14:paraId="06CDE5B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3F17A7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B81B3E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F2BC14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1110</w:t>
            </w:r>
          </w:p>
        </w:tc>
        <w:tc>
          <w:tcPr>
            <w:tcW w:w="3685" w:type="dxa"/>
            <w:tcBorders>
              <w:top w:val="single" w:sz="4" w:space="0" w:color="auto"/>
              <w:left w:val="single" w:sz="4" w:space="0" w:color="auto"/>
              <w:bottom w:val="single" w:sz="4" w:space="0" w:color="auto"/>
            </w:tcBorders>
            <w:vAlign w:val="bottom"/>
          </w:tcPr>
          <w:p w14:paraId="2CA243D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Kastanie-minérmøl</w:t>
            </w:r>
            <w:proofErr w:type="spellEnd"/>
          </w:p>
        </w:tc>
        <w:tc>
          <w:tcPr>
            <w:tcW w:w="4536" w:type="dxa"/>
            <w:tcBorders>
              <w:top w:val="single" w:sz="4" w:space="0" w:color="auto"/>
              <w:left w:val="single" w:sz="4" w:space="0" w:color="auto"/>
              <w:bottom w:val="single" w:sz="4" w:space="0" w:color="auto"/>
            </w:tcBorders>
            <w:vAlign w:val="bottom"/>
          </w:tcPr>
          <w:p w14:paraId="68127749"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Cameraria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ohridella</w:t>
            </w:r>
            <w:proofErr w:type="spellEnd"/>
          </w:p>
        </w:tc>
        <w:tc>
          <w:tcPr>
            <w:tcW w:w="1276" w:type="dxa"/>
            <w:tcBorders>
              <w:top w:val="single" w:sz="4" w:space="0" w:color="auto"/>
              <w:left w:val="single" w:sz="4" w:space="0" w:color="auto"/>
              <w:bottom w:val="single" w:sz="4" w:space="0" w:color="auto"/>
            </w:tcBorders>
            <w:vAlign w:val="bottom"/>
          </w:tcPr>
          <w:p w14:paraId="27770AF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CED026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09E161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9DFB59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1120</w:t>
            </w:r>
          </w:p>
        </w:tc>
        <w:tc>
          <w:tcPr>
            <w:tcW w:w="3685" w:type="dxa"/>
            <w:tcBorders>
              <w:top w:val="single" w:sz="4" w:space="0" w:color="auto"/>
              <w:left w:val="single" w:sz="4" w:space="0" w:color="auto"/>
              <w:bottom w:val="single" w:sz="4" w:space="0" w:color="auto"/>
            </w:tcBorders>
            <w:vAlign w:val="bottom"/>
          </w:tcPr>
          <w:p w14:paraId="2646CB7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Kinesisk Uldhåndskrabbe</w:t>
            </w:r>
          </w:p>
        </w:tc>
        <w:tc>
          <w:tcPr>
            <w:tcW w:w="4536" w:type="dxa"/>
            <w:tcBorders>
              <w:top w:val="single" w:sz="4" w:space="0" w:color="auto"/>
              <w:left w:val="single" w:sz="4" w:space="0" w:color="auto"/>
              <w:bottom w:val="single" w:sz="4" w:space="0" w:color="auto"/>
            </w:tcBorders>
            <w:vAlign w:val="bottom"/>
          </w:tcPr>
          <w:p w14:paraId="04F9152A"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Eriocheir</w:t>
            </w:r>
            <w:proofErr w:type="spellEnd"/>
            <w:r w:rsidRPr="00BD2F3F">
              <w:rPr>
                <w:rFonts w:ascii="Trebuchet MS" w:hAnsi="Trebuchet MS"/>
                <w:sz w:val="18"/>
                <w:szCs w:val="18"/>
              </w:rPr>
              <w:t xml:space="preserve"> sinensis</w:t>
            </w:r>
          </w:p>
        </w:tc>
        <w:tc>
          <w:tcPr>
            <w:tcW w:w="1276" w:type="dxa"/>
            <w:tcBorders>
              <w:top w:val="single" w:sz="4" w:space="0" w:color="auto"/>
              <w:left w:val="single" w:sz="4" w:space="0" w:color="auto"/>
              <w:bottom w:val="single" w:sz="4" w:space="0" w:color="auto"/>
            </w:tcBorders>
            <w:vAlign w:val="bottom"/>
          </w:tcPr>
          <w:p w14:paraId="62AD99D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38F2AB3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1FA5986"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BC37A4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1130</w:t>
            </w:r>
          </w:p>
        </w:tc>
        <w:tc>
          <w:tcPr>
            <w:tcW w:w="3685" w:type="dxa"/>
            <w:tcBorders>
              <w:top w:val="single" w:sz="4" w:space="0" w:color="auto"/>
              <w:left w:val="single" w:sz="4" w:space="0" w:color="auto"/>
              <w:bottom w:val="single" w:sz="4" w:space="0" w:color="auto"/>
            </w:tcBorders>
            <w:vAlign w:val="bottom"/>
          </w:tcPr>
          <w:p w14:paraId="7535E50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Kongekrabbe/Troldkrabbe/</w:t>
            </w:r>
            <w:proofErr w:type="spellStart"/>
            <w:r w:rsidRPr="00BD2F3F">
              <w:rPr>
                <w:rFonts w:ascii="Trebuchet MS" w:hAnsi="Trebuchet MS"/>
                <w:sz w:val="18"/>
                <w:szCs w:val="18"/>
              </w:rPr>
              <w:t>Kamtscatkakrabbe</w:t>
            </w:r>
            <w:proofErr w:type="spellEnd"/>
          </w:p>
        </w:tc>
        <w:tc>
          <w:tcPr>
            <w:tcW w:w="4536" w:type="dxa"/>
            <w:tcBorders>
              <w:top w:val="single" w:sz="4" w:space="0" w:color="auto"/>
              <w:left w:val="single" w:sz="4" w:space="0" w:color="auto"/>
              <w:bottom w:val="single" w:sz="4" w:space="0" w:color="auto"/>
            </w:tcBorders>
            <w:vAlign w:val="bottom"/>
          </w:tcPr>
          <w:p w14:paraId="2FA0407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Paralithodes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camtschaticus</w:t>
            </w:r>
            <w:proofErr w:type="spellEnd"/>
          </w:p>
        </w:tc>
        <w:tc>
          <w:tcPr>
            <w:tcW w:w="1276" w:type="dxa"/>
            <w:tcBorders>
              <w:top w:val="single" w:sz="4" w:space="0" w:color="auto"/>
              <w:left w:val="single" w:sz="4" w:space="0" w:color="auto"/>
              <w:bottom w:val="single" w:sz="4" w:space="0" w:color="auto"/>
            </w:tcBorders>
            <w:vAlign w:val="bottom"/>
          </w:tcPr>
          <w:p w14:paraId="31D5157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6A5CEC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80CDA0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C492A1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1140</w:t>
            </w:r>
          </w:p>
        </w:tc>
        <w:tc>
          <w:tcPr>
            <w:tcW w:w="3685" w:type="dxa"/>
            <w:tcBorders>
              <w:top w:val="single" w:sz="4" w:space="0" w:color="auto"/>
              <w:left w:val="single" w:sz="4" w:space="0" w:color="auto"/>
              <w:bottom w:val="single" w:sz="4" w:space="0" w:color="auto"/>
            </w:tcBorders>
            <w:vAlign w:val="bottom"/>
          </w:tcPr>
          <w:p w14:paraId="4DE1A2D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Mink</w:t>
            </w:r>
          </w:p>
        </w:tc>
        <w:tc>
          <w:tcPr>
            <w:tcW w:w="4536" w:type="dxa"/>
            <w:tcBorders>
              <w:top w:val="single" w:sz="4" w:space="0" w:color="auto"/>
              <w:left w:val="single" w:sz="4" w:space="0" w:color="auto"/>
              <w:bottom w:val="single" w:sz="4" w:space="0" w:color="auto"/>
            </w:tcBorders>
            <w:vAlign w:val="bottom"/>
          </w:tcPr>
          <w:p w14:paraId="64308870"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Mustela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vison</w:t>
            </w:r>
            <w:proofErr w:type="spellEnd"/>
          </w:p>
        </w:tc>
        <w:tc>
          <w:tcPr>
            <w:tcW w:w="1276" w:type="dxa"/>
            <w:tcBorders>
              <w:top w:val="single" w:sz="4" w:space="0" w:color="auto"/>
              <w:left w:val="single" w:sz="4" w:space="0" w:color="auto"/>
              <w:bottom w:val="single" w:sz="4" w:space="0" w:color="auto"/>
            </w:tcBorders>
            <w:vAlign w:val="bottom"/>
          </w:tcPr>
          <w:p w14:paraId="34EF205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4B8291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1CCA827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016133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lastRenderedPageBreak/>
              <w:t>1150</w:t>
            </w:r>
          </w:p>
        </w:tc>
        <w:tc>
          <w:tcPr>
            <w:tcW w:w="3685" w:type="dxa"/>
            <w:tcBorders>
              <w:top w:val="single" w:sz="4" w:space="0" w:color="auto"/>
              <w:left w:val="single" w:sz="4" w:space="0" w:color="auto"/>
              <w:bottom w:val="single" w:sz="4" w:space="0" w:color="auto"/>
            </w:tcBorders>
            <w:vAlign w:val="bottom"/>
          </w:tcPr>
          <w:p w14:paraId="49ED084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Mårhund</w:t>
            </w:r>
          </w:p>
        </w:tc>
        <w:tc>
          <w:tcPr>
            <w:tcW w:w="4536" w:type="dxa"/>
            <w:tcBorders>
              <w:top w:val="single" w:sz="4" w:space="0" w:color="auto"/>
              <w:left w:val="single" w:sz="4" w:space="0" w:color="auto"/>
              <w:bottom w:val="single" w:sz="4" w:space="0" w:color="auto"/>
            </w:tcBorders>
            <w:vAlign w:val="bottom"/>
          </w:tcPr>
          <w:p w14:paraId="2563E5C3"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Nyctereutes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procyonoides</w:t>
            </w:r>
            <w:proofErr w:type="spellEnd"/>
          </w:p>
        </w:tc>
        <w:tc>
          <w:tcPr>
            <w:tcW w:w="1276" w:type="dxa"/>
            <w:tcBorders>
              <w:top w:val="single" w:sz="4" w:space="0" w:color="auto"/>
              <w:left w:val="single" w:sz="4" w:space="0" w:color="auto"/>
              <w:bottom w:val="single" w:sz="4" w:space="0" w:color="auto"/>
            </w:tcBorders>
            <w:vAlign w:val="bottom"/>
          </w:tcPr>
          <w:p w14:paraId="04722C6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B1D441B"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3A4F9B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FFD0EF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1160</w:t>
            </w:r>
          </w:p>
        </w:tc>
        <w:tc>
          <w:tcPr>
            <w:tcW w:w="3685" w:type="dxa"/>
            <w:tcBorders>
              <w:top w:val="single" w:sz="4" w:space="0" w:color="auto"/>
              <w:left w:val="single" w:sz="4" w:space="0" w:color="auto"/>
              <w:bottom w:val="single" w:sz="4" w:space="0" w:color="auto"/>
            </w:tcBorders>
            <w:vAlign w:val="bottom"/>
          </w:tcPr>
          <w:p w14:paraId="4A32EDF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Nilgås</w:t>
            </w:r>
            <w:proofErr w:type="spellEnd"/>
          </w:p>
        </w:tc>
        <w:tc>
          <w:tcPr>
            <w:tcW w:w="4536" w:type="dxa"/>
            <w:tcBorders>
              <w:top w:val="single" w:sz="4" w:space="0" w:color="auto"/>
              <w:left w:val="single" w:sz="4" w:space="0" w:color="auto"/>
              <w:bottom w:val="single" w:sz="4" w:space="0" w:color="auto"/>
            </w:tcBorders>
            <w:vAlign w:val="bottom"/>
          </w:tcPr>
          <w:p w14:paraId="1EE11D31"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Alopochen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aegyptiacus</w:t>
            </w:r>
            <w:proofErr w:type="spellEnd"/>
          </w:p>
        </w:tc>
        <w:tc>
          <w:tcPr>
            <w:tcW w:w="1276" w:type="dxa"/>
            <w:tcBorders>
              <w:top w:val="single" w:sz="4" w:space="0" w:color="auto"/>
              <w:left w:val="single" w:sz="4" w:space="0" w:color="auto"/>
              <w:bottom w:val="single" w:sz="4" w:space="0" w:color="auto"/>
            </w:tcBorders>
            <w:vAlign w:val="bottom"/>
          </w:tcPr>
          <w:p w14:paraId="3D2994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F27599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79F074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B0D48C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1170</w:t>
            </w:r>
          </w:p>
        </w:tc>
        <w:tc>
          <w:tcPr>
            <w:tcW w:w="3685" w:type="dxa"/>
            <w:tcBorders>
              <w:top w:val="single" w:sz="4" w:space="0" w:color="auto"/>
              <w:left w:val="single" w:sz="4" w:space="0" w:color="auto"/>
              <w:bottom w:val="single" w:sz="4" w:space="0" w:color="auto"/>
            </w:tcBorders>
            <w:vAlign w:val="bottom"/>
          </w:tcPr>
          <w:p w14:paraId="17AE164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Plettet voldsnegl</w:t>
            </w:r>
          </w:p>
        </w:tc>
        <w:tc>
          <w:tcPr>
            <w:tcW w:w="4536" w:type="dxa"/>
            <w:tcBorders>
              <w:top w:val="single" w:sz="4" w:space="0" w:color="auto"/>
              <w:left w:val="single" w:sz="4" w:space="0" w:color="auto"/>
              <w:bottom w:val="single" w:sz="4" w:space="0" w:color="auto"/>
            </w:tcBorders>
            <w:vAlign w:val="bottom"/>
          </w:tcPr>
          <w:p w14:paraId="0C9A1BD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Cantareus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aspersus</w:t>
            </w:r>
            <w:proofErr w:type="spellEnd"/>
          </w:p>
        </w:tc>
        <w:tc>
          <w:tcPr>
            <w:tcW w:w="1276" w:type="dxa"/>
            <w:tcBorders>
              <w:top w:val="single" w:sz="4" w:space="0" w:color="auto"/>
              <w:left w:val="single" w:sz="4" w:space="0" w:color="auto"/>
              <w:bottom w:val="single" w:sz="4" w:space="0" w:color="auto"/>
            </w:tcBorders>
            <w:vAlign w:val="bottom"/>
          </w:tcPr>
          <w:p w14:paraId="0F2A730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A8B934E"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B979335"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7AE716DD"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1180</w:t>
            </w:r>
          </w:p>
        </w:tc>
        <w:tc>
          <w:tcPr>
            <w:tcW w:w="3685" w:type="dxa"/>
            <w:tcBorders>
              <w:top w:val="single" w:sz="4" w:space="0" w:color="auto"/>
              <w:left w:val="single" w:sz="4" w:space="0" w:color="auto"/>
              <w:bottom w:val="single" w:sz="4" w:space="0" w:color="auto"/>
            </w:tcBorders>
            <w:vAlign w:val="bottom"/>
          </w:tcPr>
          <w:p w14:paraId="0E6527F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Rødøret</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Terrapin</w:t>
            </w:r>
            <w:proofErr w:type="spellEnd"/>
          </w:p>
        </w:tc>
        <w:tc>
          <w:tcPr>
            <w:tcW w:w="4536" w:type="dxa"/>
            <w:tcBorders>
              <w:top w:val="single" w:sz="4" w:space="0" w:color="auto"/>
              <w:left w:val="single" w:sz="4" w:space="0" w:color="auto"/>
              <w:bottom w:val="single" w:sz="4" w:space="0" w:color="auto"/>
            </w:tcBorders>
            <w:vAlign w:val="bottom"/>
          </w:tcPr>
          <w:p w14:paraId="59BA854B"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Trachemys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scripta</w:t>
            </w:r>
            <w:proofErr w:type="spellEnd"/>
          </w:p>
        </w:tc>
        <w:tc>
          <w:tcPr>
            <w:tcW w:w="1276" w:type="dxa"/>
            <w:tcBorders>
              <w:top w:val="single" w:sz="4" w:space="0" w:color="auto"/>
              <w:left w:val="single" w:sz="4" w:space="0" w:color="auto"/>
              <w:bottom w:val="single" w:sz="4" w:space="0" w:color="auto"/>
            </w:tcBorders>
            <w:vAlign w:val="bottom"/>
          </w:tcPr>
          <w:p w14:paraId="63987D4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C0B611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10ED30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0F71D6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1190</w:t>
            </w:r>
          </w:p>
        </w:tc>
        <w:tc>
          <w:tcPr>
            <w:tcW w:w="3685" w:type="dxa"/>
            <w:tcBorders>
              <w:top w:val="single" w:sz="4" w:space="0" w:color="auto"/>
              <w:left w:val="single" w:sz="4" w:space="0" w:color="auto"/>
              <w:bottom w:val="single" w:sz="4" w:space="0" w:color="auto"/>
            </w:tcBorders>
            <w:vAlign w:val="bottom"/>
          </w:tcPr>
          <w:p w14:paraId="3330381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Signalkrebs</w:t>
            </w:r>
          </w:p>
        </w:tc>
        <w:tc>
          <w:tcPr>
            <w:tcW w:w="4536" w:type="dxa"/>
            <w:tcBorders>
              <w:top w:val="single" w:sz="4" w:space="0" w:color="auto"/>
              <w:left w:val="single" w:sz="4" w:space="0" w:color="auto"/>
              <w:bottom w:val="single" w:sz="4" w:space="0" w:color="auto"/>
            </w:tcBorders>
            <w:vAlign w:val="bottom"/>
          </w:tcPr>
          <w:p w14:paraId="5BE46FE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Pacifastacus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leniusculus</w:t>
            </w:r>
            <w:proofErr w:type="spellEnd"/>
          </w:p>
        </w:tc>
        <w:tc>
          <w:tcPr>
            <w:tcW w:w="1276" w:type="dxa"/>
            <w:tcBorders>
              <w:top w:val="single" w:sz="4" w:space="0" w:color="auto"/>
              <w:left w:val="single" w:sz="4" w:space="0" w:color="auto"/>
              <w:bottom w:val="single" w:sz="4" w:space="0" w:color="auto"/>
            </w:tcBorders>
            <w:vAlign w:val="bottom"/>
          </w:tcPr>
          <w:p w14:paraId="65A57E1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8E3AA7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53E647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0C341F5"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1200</w:t>
            </w:r>
          </w:p>
        </w:tc>
        <w:tc>
          <w:tcPr>
            <w:tcW w:w="3685" w:type="dxa"/>
            <w:tcBorders>
              <w:top w:val="single" w:sz="4" w:space="0" w:color="auto"/>
              <w:left w:val="single" w:sz="4" w:space="0" w:color="auto"/>
              <w:bottom w:val="single" w:sz="4" w:space="0" w:color="auto"/>
            </w:tcBorders>
            <w:vAlign w:val="bottom"/>
          </w:tcPr>
          <w:p w14:paraId="3DC642A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Sort Svane</w:t>
            </w:r>
          </w:p>
        </w:tc>
        <w:tc>
          <w:tcPr>
            <w:tcW w:w="4536" w:type="dxa"/>
            <w:tcBorders>
              <w:top w:val="single" w:sz="4" w:space="0" w:color="auto"/>
              <w:left w:val="single" w:sz="4" w:space="0" w:color="auto"/>
              <w:bottom w:val="single" w:sz="4" w:space="0" w:color="auto"/>
            </w:tcBorders>
            <w:vAlign w:val="bottom"/>
          </w:tcPr>
          <w:p w14:paraId="79F8A52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Cygnus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astratus</w:t>
            </w:r>
            <w:proofErr w:type="spellEnd"/>
          </w:p>
        </w:tc>
        <w:tc>
          <w:tcPr>
            <w:tcW w:w="1276" w:type="dxa"/>
            <w:tcBorders>
              <w:top w:val="single" w:sz="4" w:space="0" w:color="auto"/>
              <w:left w:val="single" w:sz="4" w:space="0" w:color="auto"/>
              <w:bottom w:val="single" w:sz="4" w:space="0" w:color="auto"/>
            </w:tcBorders>
            <w:vAlign w:val="bottom"/>
          </w:tcPr>
          <w:p w14:paraId="52E6011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CC3F943"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D82750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5A217D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1210</w:t>
            </w:r>
          </w:p>
        </w:tc>
        <w:tc>
          <w:tcPr>
            <w:tcW w:w="3685" w:type="dxa"/>
            <w:tcBorders>
              <w:top w:val="single" w:sz="4" w:space="0" w:color="auto"/>
              <w:left w:val="single" w:sz="4" w:space="0" w:color="auto"/>
              <w:bottom w:val="single" w:sz="4" w:space="0" w:color="auto"/>
            </w:tcBorders>
            <w:vAlign w:val="bottom"/>
          </w:tcPr>
          <w:p w14:paraId="5679FD7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Stillehavsøsters/Japansk østers</w:t>
            </w:r>
          </w:p>
        </w:tc>
        <w:tc>
          <w:tcPr>
            <w:tcW w:w="4536" w:type="dxa"/>
            <w:tcBorders>
              <w:top w:val="single" w:sz="4" w:space="0" w:color="auto"/>
              <w:left w:val="single" w:sz="4" w:space="0" w:color="auto"/>
              <w:bottom w:val="single" w:sz="4" w:space="0" w:color="auto"/>
            </w:tcBorders>
            <w:vAlign w:val="bottom"/>
          </w:tcPr>
          <w:p w14:paraId="20FE381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Crassostrea</w:t>
            </w:r>
            <w:proofErr w:type="spellEnd"/>
            <w:r w:rsidRPr="00BD2F3F">
              <w:rPr>
                <w:rFonts w:ascii="Trebuchet MS" w:hAnsi="Trebuchet MS"/>
                <w:sz w:val="18"/>
                <w:szCs w:val="18"/>
              </w:rPr>
              <w:t xml:space="preserve"> gigas</w:t>
            </w:r>
          </w:p>
        </w:tc>
        <w:tc>
          <w:tcPr>
            <w:tcW w:w="1276" w:type="dxa"/>
            <w:tcBorders>
              <w:top w:val="single" w:sz="4" w:space="0" w:color="auto"/>
              <w:left w:val="single" w:sz="4" w:space="0" w:color="auto"/>
              <w:bottom w:val="single" w:sz="4" w:space="0" w:color="auto"/>
            </w:tcBorders>
            <w:vAlign w:val="bottom"/>
          </w:tcPr>
          <w:p w14:paraId="53BBA7F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127C37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6745CF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0D1AF92"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1220</w:t>
            </w:r>
          </w:p>
        </w:tc>
        <w:tc>
          <w:tcPr>
            <w:tcW w:w="3685" w:type="dxa"/>
            <w:tcBorders>
              <w:top w:val="single" w:sz="4" w:space="0" w:color="auto"/>
              <w:left w:val="single" w:sz="4" w:space="0" w:color="auto"/>
              <w:bottom w:val="single" w:sz="4" w:space="0" w:color="auto"/>
            </w:tcBorders>
            <w:vAlign w:val="bottom"/>
          </w:tcPr>
          <w:p w14:paraId="274935D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Sumpbæver/Bæverrotte</w:t>
            </w:r>
          </w:p>
        </w:tc>
        <w:tc>
          <w:tcPr>
            <w:tcW w:w="4536" w:type="dxa"/>
            <w:tcBorders>
              <w:top w:val="single" w:sz="4" w:space="0" w:color="auto"/>
              <w:left w:val="single" w:sz="4" w:space="0" w:color="auto"/>
              <w:bottom w:val="single" w:sz="4" w:space="0" w:color="auto"/>
            </w:tcBorders>
            <w:vAlign w:val="bottom"/>
          </w:tcPr>
          <w:p w14:paraId="3EA2CBED"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Myocastor</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coypus</w:t>
            </w:r>
            <w:proofErr w:type="spellEnd"/>
          </w:p>
        </w:tc>
        <w:tc>
          <w:tcPr>
            <w:tcW w:w="1276" w:type="dxa"/>
            <w:tcBorders>
              <w:top w:val="single" w:sz="4" w:space="0" w:color="auto"/>
              <w:left w:val="single" w:sz="4" w:space="0" w:color="auto"/>
              <w:bottom w:val="single" w:sz="4" w:space="0" w:color="auto"/>
            </w:tcBorders>
            <w:vAlign w:val="bottom"/>
          </w:tcPr>
          <w:p w14:paraId="067608A3"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935F7E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A1C9E0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91E6556"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1230</w:t>
            </w:r>
          </w:p>
        </w:tc>
        <w:tc>
          <w:tcPr>
            <w:tcW w:w="3685" w:type="dxa"/>
            <w:tcBorders>
              <w:top w:val="single" w:sz="4" w:space="0" w:color="auto"/>
              <w:left w:val="single" w:sz="4" w:space="0" w:color="auto"/>
              <w:bottom w:val="single" w:sz="4" w:space="0" w:color="auto"/>
            </w:tcBorders>
            <w:vAlign w:val="bottom"/>
          </w:tcPr>
          <w:p w14:paraId="7E2281A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Vandremusling</w:t>
            </w:r>
          </w:p>
        </w:tc>
        <w:tc>
          <w:tcPr>
            <w:tcW w:w="4536" w:type="dxa"/>
            <w:tcBorders>
              <w:top w:val="single" w:sz="4" w:space="0" w:color="auto"/>
              <w:left w:val="single" w:sz="4" w:space="0" w:color="auto"/>
              <w:bottom w:val="single" w:sz="4" w:space="0" w:color="auto"/>
            </w:tcBorders>
            <w:vAlign w:val="bottom"/>
          </w:tcPr>
          <w:p w14:paraId="0CD42B8D"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Dreissena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polymorpha</w:t>
            </w:r>
            <w:proofErr w:type="spellEnd"/>
          </w:p>
        </w:tc>
        <w:tc>
          <w:tcPr>
            <w:tcW w:w="1276" w:type="dxa"/>
            <w:tcBorders>
              <w:top w:val="single" w:sz="4" w:space="0" w:color="auto"/>
              <w:left w:val="single" w:sz="4" w:space="0" w:color="auto"/>
              <w:bottom w:val="single" w:sz="4" w:space="0" w:color="auto"/>
            </w:tcBorders>
            <w:vAlign w:val="bottom"/>
          </w:tcPr>
          <w:p w14:paraId="429771E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46F96ECE"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66F04D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E7D13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1240</w:t>
            </w:r>
          </w:p>
        </w:tc>
        <w:tc>
          <w:tcPr>
            <w:tcW w:w="3685" w:type="dxa"/>
            <w:tcBorders>
              <w:top w:val="single" w:sz="4" w:space="0" w:color="auto"/>
              <w:left w:val="single" w:sz="4" w:space="0" w:color="auto"/>
              <w:bottom w:val="single" w:sz="4" w:space="0" w:color="auto"/>
            </w:tcBorders>
            <w:vAlign w:val="bottom"/>
          </w:tcPr>
          <w:p w14:paraId="665297F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Vaskebjørn</w:t>
            </w:r>
          </w:p>
        </w:tc>
        <w:tc>
          <w:tcPr>
            <w:tcW w:w="4536" w:type="dxa"/>
            <w:tcBorders>
              <w:top w:val="single" w:sz="4" w:space="0" w:color="auto"/>
              <w:left w:val="single" w:sz="4" w:space="0" w:color="auto"/>
              <w:bottom w:val="single" w:sz="4" w:space="0" w:color="auto"/>
            </w:tcBorders>
            <w:vAlign w:val="bottom"/>
          </w:tcPr>
          <w:p w14:paraId="099D3FF8"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Procyon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lotor</w:t>
            </w:r>
            <w:proofErr w:type="spellEnd"/>
            <w:r w:rsidRPr="00BD2F3F">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tcBorders>
            <w:vAlign w:val="bottom"/>
          </w:tcPr>
          <w:p w14:paraId="70ABC10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818B1F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77C52F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C19EFA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1250</w:t>
            </w:r>
          </w:p>
        </w:tc>
        <w:tc>
          <w:tcPr>
            <w:tcW w:w="3685" w:type="dxa"/>
            <w:tcBorders>
              <w:top w:val="single" w:sz="4" w:space="0" w:color="auto"/>
              <w:left w:val="single" w:sz="4" w:space="0" w:color="auto"/>
              <w:bottom w:val="single" w:sz="4" w:space="0" w:color="auto"/>
            </w:tcBorders>
            <w:vAlign w:val="bottom"/>
          </w:tcPr>
          <w:p w14:paraId="6A0C501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Ålens svømmeblæreorm</w:t>
            </w:r>
          </w:p>
        </w:tc>
        <w:tc>
          <w:tcPr>
            <w:tcW w:w="4536" w:type="dxa"/>
            <w:tcBorders>
              <w:top w:val="single" w:sz="4" w:space="0" w:color="auto"/>
              <w:left w:val="single" w:sz="4" w:space="0" w:color="auto"/>
              <w:bottom w:val="single" w:sz="4" w:space="0" w:color="auto"/>
            </w:tcBorders>
            <w:vAlign w:val="bottom"/>
          </w:tcPr>
          <w:p w14:paraId="756A059B"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Anguillicola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crassus</w:t>
            </w:r>
            <w:proofErr w:type="spellEnd"/>
            <w:r w:rsidRPr="00BD2F3F">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tcBorders>
            <w:vAlign w:val="bottom"/>
          </w:tcPr>
          <w:p w14:paraId="7F65F76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5D2150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95D651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7882095"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2010</w:t>
            </w:r>
          </w:p>
        </w:tc>
        <w:tc>
          <w:tcPr>
            <w:tcW w:w="3685" w:type="dxa"/>
            <w:tcBorders>
              <w:top w:val="single" w:sz="4" w:space="0" w:color="auto"/>
              <w:left w:val="single" w:sz="4" w:space="0" w:color="auto"/>
              <w:bottom w:val="single" w:sz="4" w:space="0" w:color="auto"/>
            </w:tcBorders>
            <w:vAlign w:val="bottom"/>
          </w:tcPr>
          <w:p w14:paraId="2C56ACD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Bjergfyr</w:t>
            </w:r>
          </w:p>
        </w:tc>
        <w:tc>
          <w:tcPr>
            <w:tcW w:w="4536" w:type="dxa"/>
            <w:tcBorders>
              <w:top w:val="single" w:sz="4" w:space="0" w:color="auto"/>
              <w:left w:val="single" w:sz="4" w:space="0" w:color="auto"/>
              <w:bottom w:val="single" w:sz="4" w:space="0" w:color="auto"/>
            </w:tcBorders>
            <w:vAlign w:val="bottom"/>
          </w:tcPr>
          <w:p w14:paraId="1431EDE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mugo</w:t>
            </w:r>
            <w:proofErr w:type="spellEnd"/>
          </w:p>
        </w:tc>
        <w:tc>
          <w:tcPr>
            <w:tcW w:w="1276" w:type="dxa"/>
            <w:tcBorders>
              <w:top w:val="single" w:sz="4" w:space="0" w:color="auto"/>
              <w:left w:val="single" w:sz="4" w:space="0" w:color="auto"/>
              <w:bottom w:val="single" w:sz="4" w:space="0" w:color="auto"/>
            </w:tcBorders>
            <w:vAlign w:val="bottom"/>
          </w:tcPr>
          <w:p w14:paraId="5A8188E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366E87D2"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65880D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EFB3EF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2020</w:t>
            </w:r>
          </w:p>
        </w:tc>
        <w:tc>
          <w:tcPr>
            <w:tcW w:w="3685" w:type="dxa"/>
            <w:tcBorders>
              <w:top w:val="single" w:sz="4" w:space="0" w:color="auto"/>
              <w:left w:val="single" w:sz="4" w:space="0" w:color="auto"/>
              <w:bottom w:val="single" w:sz="4" w:space="0" w:color="auto"/>
            </w:tcBorders>
            <w:vAlign w:val="bottom"/>
          </w:tcPr>
          <w:p w14:paraId="27AAE13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Butblæret</w:t>
            </w:r>
            <w:proofErr w:type="spellEnd"/>
            <w:r w:rsidRPr="00BD2F3F">
              <w:rPr>
                <w:rFonts w:ascii="Trebuchet MS" w:hAnsi="Trebuchet MS"/>
                <w:sz w:val="18"/>
                <w:szCs w:val="18"/>
              </w:rPr>
              <w:t xml:space="preserve"> sargassotang</w:t>
            </w:r>
          </w:p>
        </w:tc>
        <w:tc>
          <w:tcPr>
            <w:tcW w:w="4536" w:type="dxa"/>
            <w:tcBorders>
              <w:top w:val="single" w:sz="4" w:space="0" w:color="auto"/>
              <w:left w:val="single" w:sz="4" w:space="0" w:color="auto"/>
              <w:bottom w:val="single" w:sz="4" w:space="0" w:color="auto"/>
            </w:tcBorders>
            <w:vAlign w:val="bottom"/>
          </w:tcPr>
          <w:p w14:paraId="618E0ABC"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Sargassum</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muticum</w:t>
            </w:r>
            <w:proofErr w:type="spellEnd"/>
          </w:p>
        </w:tc>
        <w:tc>
          <w:tcPr>
            <w:tcW w:w="1276" w:type="dxa"/>
            <w:tcBorders>
              <w:top w:val="single" w:sz="4" w:space="0" w:color="auto"/>
              <w:left w:val="single" w:sz="4" w:space="0" w:color="auto"/>
              <w:bottom w:val="single" w:sz="4" w:space="0" w:color="auto"/>
            </w:tcBorders>
            <w:vAlign w:val="bottom"/>
          </w:tcPr>
          <w:p w14:paraId="213ECAC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0F51CA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342787D"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C5399F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2030</w:t>
            </w:r>
          </w:p>
        </w:tc>
        <w:tc>
          <w:tcPr>
            <w:tcW w:w="3685" w:type="dxa"/>
            <w:tcBorders>
              <w:top w:val="single" w:sz="4" w:space="0" w:color="auto"/>
              <w:left w:val="single" w:sz="4" w:space="0" w:color="auto"/>
              <w:bottom w:val="single" w:sz="4" w:space="0" w:color="auto"/>
            </w:tcBorders>
            <w:vAlign w:val="bottom"/>
          </w:tcPr>
          <w:p w14:paraId="4E46603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Bynke-</w:t>
            </w:r>
            <w:proofErr w:type="spellStart"/>
            <w:r w:rsidRPr="00BD2F3F">
              <w:rPr>
                <w:rFonts w:ascii="Trebuchet MS" w:hAnsi="Trebuchet MS"/>
                <w:sz w:val="18"/>
                <w:szCs w:val="18"/>
              </w:rPr>
              <w:t>ambrosie</w:t>
            </w:r>
            <w:proofErr w:type="spellEnd"/>
          </w:p>
        </w:tc>
        <w:tc>
          <w:tcPr>
            <w:tcW w:w="4536" w:type="dxa"/>
            <w:tcBorders>
              <w:top w:val="single" w:sz="4" w:space="0" w:color="auto"/>
              <w:left w:val="single" w:sz="4" w:space="0" w:color="auto"/>
              <w:bottom w:val="single" w:sz="4" w:space="0" w:color="auto"/>
            </w:tcBorders>
            <w:vAlign w:val="bottom"/>
          </w:tcPr>
          <w:p w14:paraId="7CE5DC6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Ambrosia </w:t>
            </w:r>
            <w:proofErr w:type="spellStart"/>
            <w:r w:rsidRPr="00BD2F3F">
              <w:rPr>
                <w:rFonts w:ascii="Trebuchet MS" w:hAnsi="Trebuchet MS"/>
                <w:sz w:val="18"/>
                <w:szCs w:val="18"/>
              </w:rPr>
              <w:t>artemisiifolia</w:t>
            </w:r>
            <w:proofErr w:type="spellEnd"/>
          </w:p>
        </w:tc>
        <w:tc>
          <w:tcPr>
            <w:tcW w:w="1276" w:type="dxa"/>
            <w:tcBorders>
              <w:top w:val="single" w:sz="4" w:space="0" w:color="auto"/>
              <w:left w:val="single" w:sz="4" w:space="0" w:color="auto"/>
              <w:bottom w:val="single" w:sz="4" w:space="0" w:color="auto"/>
            </w:tcBorders>
            <w:vAlign w:val="bottom"/>
          </w:tcPr>
          <w:p w14:paraId="1944F44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55CC6C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6D4B03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3815361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2040</w:t>
            </w:r>
          </w:p>
        </w:tc>
        <w:tc>
          <w:tcPr>
            <w:tcW w:w="3685" w:type="dxa"/>
            <w:tcBorders>
              <w:top w:val="single" w:sz="4" w:space="0" w:color="auto"/>
              <w:left w:val="single" w:sz="4" w:space="0" w:color="auto"/>
              <w:bottom w:val="single" w:sz="4" w:space="0" w:color="auto"/>
            </w:tcBorders>
            <w:vAlign w:val="bottom"/>
          </w:tcPr>
          <w:p w14:paraId="20C8F2A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Canadisk bakkestjerne</w:t>
            </w:r>
          </w:p>
        </w:tc>
        <w:tc>
          <w:tcPr>
            <w:tcW w:w="4536" w:type="dxa"/>
            <w:tcBorders>
              <w:top w:val="single" w:sz="4" w:space="0" w:color="auto"/>
              <w:left w:val="single" w:sz="4" w:space="0" w:color="auto"/>
              <w:bottom w:val="single" w:sz="4" w:space="0" w:color="auto"/>
            </w:tcBorders>
            <w:vAlign w:val="bottom"/>
          </w:tcPr>
          <w:p w14:paraId="58122339"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Conyza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canadensis</w:t>
            </w:r>
            <w:proofErr w:type="spellEnd"/>
          </w:p>
        </w:tc>
        <w:tc>
          <w:tcPr>
            <w:tcW w:w="1276" w:type="dxa"/>
            <w:tcBorders>
              <w:top w:val="single" w:sz="4" w:space="0" w:color="auto"/>
              <w:left w:val="single" w:sz="4" w:space="0" w:color="auto"/>
              <w:bottom w:val="single" w:sz="4" w:space="0" w:color="auto"/>
            </w:tcBorders>
            <w:vAlign w:val="bottom"/>
          </w:tcPr>
          <w:p w14:paraId="4ADE15C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44F6457D"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CF982E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87905B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2050</w:t>
            </w:r>
          </w:p>
        </w:tc>
        <w:tc>
          <w:tcPr>
            <w:tcW w:w="3685" w:type="dxa"/>
            <w:tcBorders>
              <w:top w:val="single" w:sz="4" w:space="0" w:color="auto"/>
              <w:left w:val="single" w:sz="4" w:space="0" w:color="auto"/>
              <w:bottom w:val="single" w:sz="4" w:space="0" w:color="auto"/>
            </w:tcBorders>
            <w:vAlign w:val="bottom"/>
          </w:tcPr>
          <w:p w14:paraId="75DD589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Contortafyr/Klitfyr</w:t>
            </w:r>
          </w:p>
        </w:tc>
        <w:tc>
          <w:tcPr>
            <w:tcW w:w="4536" w:type="dxa"/>
            <w:tcBorders>
              <w:top w:val="single" w:sz="4" w:space="0" w:color="auto"/>
              <w:left w:val="single" w:sz="4" w:space="0" w:color="auto"/>
              <w:bottom w:val="single" w:sz="4" w:space="0" w:color="auto"/>
            </w:tcBorders>
            <w:vAlign w:val="bottom"/>
          </w:tcPr>
          <w:p w14:paraId="479C25D1"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contorta</w:t>
            </w:r>
            <w:proofErr w:type="spellEnd"/>
          </w:p>
        </w:tc>
        <w:tc>
          <w:tcPr>
            <w:tcW w:w="1276" w:type="dxa"/>
            <w:tcBorders>
              <w:top w:val="single" w:sz="4" w:space="0" w:color="auto"/>
              <w:left w:val="single" w:sz="4" w:space="0" w:color="auto"/>
              <w:bottom w:val="single" w:sz="4" w:space="0" w:color="auto"/>
            </w:tcBorders>
            <w:vAlign w:val="bottom"/>
          </w:tcPr>
          <w:p w14:paraId="4C63AD1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26F480AF"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0356BA0"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B20B7A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2060</w:t>
            </w:r>
          </w:p>
        </w:tc>
        <w:tc>
          <w:tcPr>
            <w:tcW w:w="3685" w:type="dxa"/>
            <w:tcBorders>
              <w:top w:val="single" w:sz="4" w:space="0" w:color="auto"/>
              <w:left w:val="single" w:sz="4" w:space="0" w:color="auto"/>
              <w:bottom w:val="single" w:sz="4" w:space="0" w:color="auto"/>
            </w:tcBorders>
            <w:vAlign w:val="bottom"/>
          </w:tcPr>
          <w:p w14:paraId="11318D2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Engelsk vadegræs</w:t>
            </w:r>
          </w:p>
        </w:tc>
        <w:tc>
          <w:tcPr>
            <w:tcW w:w="4536" w:type="dxa"/>
            <w:tcBorders>
              <w:top w:val="single" w:sz="4" w:space="0" w:color="auto"/>
              <w:left w:val="single" w:sz="4" w:space="0" w:color="auto"/>
              <w:bottom w:val="single" w:sz="4" w:space="0" w:color="auto"/>
            </w:tcBorders>
            <w:vAlign w:val="bottom"/>
          </w:tcPr>
          <w:p w14:paraId="35010010"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Spartina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anglica</w:t>
            </w:r>
            <w:proofErr w:type="spellEnd"/>
          </w:p>
        </w:tc>
        <w:tc>
          <w:tcPr>
            <w:tcW w:w="1276" w:type="dxa"/>
            <w:tcBorders>
              <w:top w:val="single" w:sz="4" w:space="0" w:color="auto"/>
              <w:left w:val="single" w:sz="4" w:space="0" w:color="auto"/>
              <w:bottom w:val="single" w:sz="4" w:space="0" w:color="auto"/>
            </w:tcBorders>
            <w:vAlign w:val="bottom"/>
          </w:tcPr>
          <w:p w14:paraId="026C391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CD5C6B9"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CABE7F5"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C6E770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2070</w:t>
            </w:r>
          </w:p>
        </w:tc>
        <w:tc>
          <w:tcPr>
            <w:tcW w:w="3685" w:type="dxa"/>
            <w:tcBorders>
              <w:top w:val="single" w:sz="4" w:space="0" w:color="auto"/>
              <w:left w:val="single" w:sz="4" w:space="0" w:color="auto"/>
              <w:bottom w:val="single" w:sz="4" w:space="0" w:color="auto"/>
            </w:tcBorders>
            <w:vAlign w:val="bottom"/>
          </w:tcPr>
          <w:p w14:paraId="54D88AE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Glansbladet hæg</w:t>
            </w:r>
          </w:p>
        </w:tc>
        <w:tc>
          <w:tcPr>
            <w:tcW w:w="4536" w:type="dxa"/>
            <w:tcBorders>
              <w:top w:val="single" w:sz="4" w:space="0" w:color="auto"/>
              <w:left w:val="single" w:sz="4" w:space="0" w:color="auto"/>
              <w:bottom w:val="single" w:sz="4" w:space="0" w:color="auto"/>
            </w:tcBorders>
            <w:vAlign w:val="bottom"/>
          </w:tcPr>
          <w:p w14:paraId="1254C467"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Prunus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serotina</w:t>
            </w:r>
            <w:proofErr w:type="spellEnd"/>
          </w:p>
        </w:tc>
        <w:tc>
          <w:tcPr>
            <w:tcW w:w="1276" w:type="dxa"/>
            <w:tcBorders>
              <w:top w:val="single" w:sz="4" w:space="0" w:color="auto"/>
              <w:left w:val="single" w:sz="4" w:space="0" w:color="auto"/>
              <w:bottom w:val="single" w:sz="4" w:space="0" w:color="auto"/>
            </w:tcBorders>
            <w:vAlign w:val="bottom"/>
          </w:tcPr>
          <w:p w14:paraId="58FF597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57171C7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4E52793"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9EE7CF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2080</w:t>
            </w:r>
          </w:p>
        </w:tc>
        <w:tc>
          <w:tcPr>
            <w:tcW w:w="3685" w:type="dxa"/>
            <w:tcBorders>
              <w:top w:val="single" w:sz="4" w:space="0" w:color="auto"/>
              <w:left w:val="single" w:sz="4" w:space="0" w:color="auto"/>
              <w:bottom w:val="single" w:sz="4" w:space="0" w:color="auto"/>
            </w:tcBorders>
            <w:vAlign w:val="bottom"/>
          </w:tcPr>
          <w:p w14:paraId="2D3CFD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Gul kæmpekalla</w:t>
            </w:r>
          </w:p>
        </w:tc>
        <w:tc>
          <w:tcPr>
            <w:tcW w:w="4536" w:type="dxa"/>
            <w:tcBorders>
              <w:top w:val="single" w:sz="4" w:space="0" w:color="auto"/>
              <w:left w:val="single" w:sz="4" w:space="0" w:color="auto"/>
              <w:bottom w:val="single" w:sz="4" w:space="0" w:color="auto"/>
            </w:tcBorders>
            <w:vAlign w:val="bottom"/>
          </w:tcPr>
          <w:p w14:paraId="17CA75D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Lysichiton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americanus</w:t>
            </w:r>
            <w:proofErr w:type="spellEnd"/>
          </w:p>
        </w:tc>
        <w:tc>
          <w:tcPr>
            <w:tcW w:w="1276" w:type="dxa"/>
            <w:tcBorders>
              <w:top w:val="single" w:sz="4" w:space="0" w:color="auto"/>
              <w:left w:val="single" w:sz="4" w:space="0" w:color="auto"/>
              <w:bottom w:val="single" w:sz="4" w:space="0" w:color="auto"/>
            </w:tcBorders>
            <w:vAlign w:val="bottom"/>
          </w:tcPr>
          <w:p w14:paraId="4D1719D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A47F09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791C554"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2BE2A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2090</w:t>
            </w:r>
          </w:p>
        </w:tc>
        <w:tc>
          <w:tcPr>
            <w:tcW w:w="3685" w:type="dxa"/>
            <w:tcBorders>
              <w:top w:val="single" w:sz="4" w:space="0" w:color="auto"/>
              <w:left w:val="single" w:sz="4" w:space="0" w:color="auto"/>
              <w:bottom w:val="single" w:sz="4" w:space="0" w:color="auto"/>
            </w:tcBorders>
            <w:vAlign w:val="bottom"/>
          </w:tcPr>
          <w:p w14:paraId="3CA31FF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Gyldenris/Canadisk gyldenris/Sildig gyldenris</w:t>
            </w:r>
          </w:p>
        </w:tc>
        <w:tc>
          <w:tcPr>
            <w:tcW w:w="4536" w:type="dxa"/>
            <w:tcBorders>
              <w:top w:val="single" w:sz="4" w:space="0" w:color="auto"/>
              <w:left w:val="single" w:sz="4" w:space="0" w:color="auto"/>
              <w:bottom w:val="single" w:sz="4" w:space="0" w:color="auto"/>
            </w:tcBorders>
            <w:vAlign w:val="bottom"/>
          </w:tcPr>
          <w:p w14:paraId="590E5E3C"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Solidago</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canadensis</w:t>
            </w:r>
            <w:proofErr w:type="spellEnd"/>
            <w:r w:rsidRPr="00BD2F3F">
              <w:rPr>
                <w:rFonts w:ascii="Trebuchet MS" w:hAnsi="Trebuchet MS"/>
                <w:sz w:val="18"/>
                <w:szCs w:val="18"/>
              </w:rPr>
              <w:t>/</w:t>
            </w:r>
            <w:proofErr w:type="spellStart"/>
            <w:r w:rsidRPr="00BD2F3F">
              <w:rPr>
                <w:rFonts w:ascii="Trebuchet MS" w:hAnsi="Trebuchet MS"/>
                <w:sz w:val="18"/>
                <w:szCs w:val="18"/>
              </w:rPr>
              <w:t>Solidago</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gigantea</w:t>
            </w:r>
            <w:proofErr w:type="spellEnd"/>
          </w:p>
        </w:tc>
        <w:tc>
          <w:tcPr>
            <w:tcW w:w="1276" w:type="dxa"/>
            <w:tcBorders>
              <w:top w:val="single" w:sz="4" w:space="0" w:color="auto"/>
              <w:left w:val="single" w:sz="4" w:space="0" w:color="auto"/>
              <w:bottom w:val="single" w:sz="4" w:space="0" w:color="auto"/>
            </w:tcBorders>
            <w:vAlign w:val="bottom"/>
          </w:tcPr>
          <w:p w14:paraId="1742084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5B44558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ABF473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E4C0493"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2100</w:t>
            </w:r>
          </w:p>
        </w:tc>
        <w:tc>
          <w:tcPr>
            <w:tcW w:w="3685" w:type="dxa"/>
            <w:tcBorders>
              <w:top w:val="single" w:sz="4" w:space="0" w:color="auto"/>
              <w:left w:val="single" w:sz="4" w:space="0" w:color="auto"/>
              <w:bottom w:val="single" w:sz="4" w:space="0" w:color="auto"/>
            </w:tcBorders>
            <w:vAlign w:val="bottom"/>
          </w:tcPr>
          <w:p w14:paraId="25586C2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Japansk pileurt</w:t>
            </w:r>
          </w:p>
        </w:tc>
        <w:tc>
          <w:tcPr>
            <w:tcW w:w="4536" w:type="dxa"/>
            <w:tcBorders>
              <w:top w:val="single" w:sz="4" w:space="0" w:color="auto"/>
              <w:left w:val="single" w:sz="4" w:space="0" w:color="auto"/>
              <w:bottom w:val="single" w:sz="4" w:space="0" w:color="auto"/>
            </w:tcBorders>
            <w:vAlign w:val="bottom"/>
          </w:tcPr>
          <w:p w14:paraId="4C3A959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Fallopia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japonica</w:t>
            </w:r>
            <w:proofErr w:type="spellEnd"/>
          </w:p>
        </w:tc>
        <w:tc>
          <w:tcPr>
            <w:tcW w:w="1276" w:type="dxa"/>
            <w:tcBorders>
              <w:top w:val="single" w:sz="4" w:space="0" w:color="auto"/>
              <w:left w:val="single" w:sz="4" w:space="0" w:color="auto"/>
              <w:bottom w:val="single" w:sz="4" w:space="0" w:color="auto"/>
            </w:tcBorders>
            <w:vAlign w:val="bottom"/>
          </w:tcPr>
          <w:p w14:paraId="7E8AD31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2ED133DC"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0FB5F04"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71C60C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2110</w:t>
            </w:r>
          </w:p>
        </w:tc>
        <w:tc>
          <w:tcPr>
            <w:tcW w:w="3685" w:type="dxa"/>
            <w:tcBorders>
              <w:top w:val="single" w:sz="4" w:space="0" w:color="auto"/>
              <w:left w:val="single" w:sz="4" w:space="0" w:color="auto"/>
              <w:bottom w:val="single" w:sz="4" w:space="0" w:color="auto"/>
            </w:tcBorders>
            <w:vAlign w:val="bottom"/>
          </w:tcPr>
          <w:p w14:paraId="66B96A9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Kæmpe-balsamin</w:t>
            </w:r>
          </w:p>
        </w:tc>
        <w:tc>
          <w:tcPr>
            <w:tcW w:w="4536" w:type="dxa"/>
            <w:tcBorders>
              <w:top w:val="single" w:sz="4" w:space="0" w:color="auto"/>
              <w:left w:val="single" w:sz="4" w:space="0" w:color="auto"/>
              <w:bottom w:val="single" w:sz="4" w:space="0" w:color="auto"/>
            </w:tcBorders>
            <w:vAlign w:val="bottom"/>
          </w:tcPr>
          <w:p w14:paraId="7239FFF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Impatiens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glandulifera</w:t>
            </w:r>
            <w:proofErr w:type="spellEnd"/>
          </w:p>
        </w:tc>
        <w:tc>
          <w:tcPr>
            <w:tcW w:w="1276" w:type="dxa"/>
            <w:tcBorders>
              <w:top w:val="single" w:sz="4" w:space="0" w:color="auto"/>
              <w:left w:val="single" w:sz="4" w:space="0" w:color="auto"/>
              <w:bottom w:val="single" w:sz="4" w:space="0" w:color="auto"/>
            </w:tcBorders>
            <w:vAlign w:val="bottom"/>
          </w:tcPr>
          <w:p w14:paraId="361D5E8E"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1FC12D8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06C5ED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678FC4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2120</w:t>
            </w:r>
          </w:p>
        </w:tc>
        <w:tc>
          <w:tcPr>
            <w:tcW w:w="3685" w:type="dxa"/>
            <w:tcBorders>
              <w:top w:val="single" w:sz="4" w:space="0" w:color="auto"/>
              <w:left w:val="single" w:sz="4" w:space="0" w:color="auto"/>
              <w:bottom w:val="single" w:sz="4" w:space="0" w:color="auto"/>
            </w:tcBorders>
            <w:vAlign w:val="bottom"/>
          </w:tcPr>
          <w:p w14:paraId="7A73629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Kæmpe-bjørneklo</w:t>
            </w:r>
          </w:p>
        </w:tc>
        <w:tc>
          <w:tcPr>
            <w:tcW w:w="4536" w:type="dxa"/>
            <w:tcBorders>
              <w:top w:val="single" w:sz="4" w:space="0" w:color="auto"/>
              <w:left w:val="single" w:sz="4" w:space="0" w:color="auto"/>
              <w:bottom w:val="single" w:sz="4" w:space="0" w:color="auto"/>
            </w:tcBorders>
            <w:vAlign w:val="bottom"/>
          </w:tcPr>
          <w:p w14:paraId="3799640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Heracleum</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mantegazzianum</w:t>
            </w:r>
            <w:proofErr w:type="spellEnd"/>
          </w:p>
        </w:tc>
        <w:tc>
          <w:tcPr>
            <w:tcW w:w="1276" w:type="dxa"/>
            <w:tcBorders>
              <w:top w:val="single" w:sz="4" w:space="0" w:color="auto"/>
              <w:left w:val="single" w:sz="4" w:space="0" w:color="auto"/>
              <w:bottom w:val="single" w:sz="4" w:space="0" w:color="auto"/>
            </w:tcBorders>
            <w:vAlign w:val="bottom"/>
          </w:tcPr>
          <w:p w14:paraId="129EB35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6D53BC5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1FFDF59"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87F6235"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2130</w:t>
            </w:r>
          </w:p>
        </w:tc>
        <w:tc>
          <w:tcPr>
            <w:tcW w:w="3685" w:type="dxa"/>
            <w:tcBorders>
              <w:top w:val="single" w:sz="4" w:space="0" w:color="auto"/>
              <w:left w:val="single" w:sz="4" w:space="0" w:color="auto"/>
              <w:bottom w:val="single" w:sz="4" w:space="0" w:color="auto"/>
            </w:tcBorders>
            <w:vAlign w:val="bottom"/>
          </w:tcPr>
          <w:p w14:paraId="69E747A5"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Kæmpe-pileurt</w:t>
            </w:r>
          </w:p>
        </w:tc>
        <w:tc>
          <w:tcPr>
            <w:tcW w:w="4536" w:type="dxa"/>
            <w:tcBorders>
              <w:top w:val="single" w:sz="4" w:space="0" w:color="auto"/>
              <w:left w:val="single" w:sz="4" w:space="0" w:color="auto"/>
              <w:bottom w:val="single" w:sz="4" w:space="0" w:color="auto"/>
            </w:tcBorders>
            <w:vAlign w:val="bottom"/>
          </w:tcPr>
          <w:p w14:paraId="68B46E37"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Fallopia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sachalinensis</w:t>
            </w:r>
            <w:proofErr w:type="spellEnd"/>
          </w:p>
        </w:tc>
        <w:tc>
          <w:tcPr>
            <w:tcW w:w="1276" w:type="dxa"/>
            <w:tcBorders>
              <w:top w:val="single" w:sz="4" w:space="0" w:color="auto"/>
              <w:left w:val="single" w:sz="4" w:space="0" w:color="auto"/>
              <w:bottom w:val="single" w:sz="4" w:space="0" w:color="auto"/>
            </w:tcBorders>
            <w:vAlign w:val="bottom"/>
          </w:tcPr>
          <w:p w14:paraId="6CF515AF"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114DD563"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1D2116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02855D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2140</w:t>
            </w:r>
          </w:p>
        </w:tc>
        <w:tc>
          <w:tcPr>
            <w:tcW w:w="3685" w:type="dxa"/>
            <w:tcBorders>
              <w:top w:val="single" w:sz="4" w:space="0" w:color="auto"/>
              <w:left w:val="single" w:sz="4" w:space="0" w:color="auto"/>
              <w:bottom w:val="single" w:sz="4" w:space="0" w:color="auto"/>
            </w:tcBorders>
            <w:vAlign w:val="bottom"/>
          </w:tcPr>
          <w:p w14:paraId="2672D4C8"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Mangebladet</w:t>
            </w:r>
            <w:proofErr w:type="spellEnd"/>
            <w:r w:rsidRPr="00BD2F3F">
              <w:rPr>
                <w:rFonts w:ascii="Trebuchet MS" w:hAnsi="Trebuchet MS"/>
                <w:sz w:val="18"/>
                <w:szCs w:val="18"/>
              </w:rPr>
              <w:t xml:space="preserve"> lupin</w:t>
            </w:r>
          </w:p>
        </w:tc>
        <w:tc>
          <w:tcPr>
            <w:tcW w:w="4536" w:type="dxa"/>
            <w:tcBorders>
              <w:top w:val="single" w:sz="4" w:space="0" w:color="auto"/>
              <w:left w:val="single" w:sz="4" w:space="0" w:color="auto"/>
              <w:bottom w:val="single" w:sz="4" w:space="0" w:color="auto"/>
            </w:tcBorders>
            <w:vAlign w:val="bottom"/>
          </w:tcPr>
          <w:p w14:paraId="1E59B9CD"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Lupinus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polyphyllus</w:t>
            </w:r>
            <w:proofErr w:type="spellEnd"/>
          </w:p>
        </w:tc>
        <w:tc>
          <w:tcPr>
            <w:tcW w:w="1276" w:type="dxa"/>
            <w:tcBorders>
              <w:top w:val="single" w:sz="4" w:space="0" w:color="auto"/>
              <w:left w:val="single" w:sz="4" w:space="0" w:color="auto"/>
              <w:bottom w:val="single" w:sz="4" w:space="0" w:color="auto"/>
            </w:tcBorders>
            <w:vAlign w:val="bottom"/>
          </w:tcPr>
          <w:p w14:paraId="7339B7B9"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084A34A3"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4E4C7A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2F375F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2150</w:t>
            </w:r>
          </w:p>
        </w:tc>
        <w:tc>
          <w:tcPr>
            <w:tcW w:w="3685" w:type="dxa"/>
            <w:tcBorders>
              <w:top w:val="single" w:sz="4" w:space="0" w:color="auto"/>
              <w:left w:val="single" w:sz="4" w:space="0" w:color="auto"/>
              <w:bottom w:val="single" w:sz="4" w:space="0" w:color="auto"/>
            </w:tcBorders>
            <w:vAlign w:val="bottom"/>
          </w:tcPr>
          <w:p w14:paraId="21023A4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Pastinak</w:t>
            </w:r>
          </w:p>
        </w:tc>
        <w:tc>
          <w:tcPr>
            <w:tcW w:w="4536" w:type="dxa"/>
            <w:tcBorders>
              <w:top w:val="single" w:sz="4" w:space="0" w:color="auto"/>
              <w:left w:val="single" w:sz="4" w:space="0" w:color="auto"/>
              <w:bottom w:val="single" w:sz="4" w:space="0" w:color="auto"/>
            </w:tcBorders>
            <w:vAlign w:val="bottom"/>
          </w:tcPr>
          <w:p w14:paraId="6D81DD86"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Pastinaca </w:t>
            </w:r>
            <w:proofErr w:type="spellStart"/>
            <w:r w:rsidRPr="00BD2F3F">
              <w:rPr>
                <w:rFonts w:ascii="Trebuchet MS" w:hAnsi="Trebuchet MS"/>
                <w:sz w:val="18"/>
                <w:szCs w:val="18"/>
              </w:rPr>
              <w:t>sativa</w:t>
            </w:r>
            <w:proofErr w:type="spellEnd"/>
          </w:p>
        </w:tc>
        <w:tc>
          <w:tcPr>
            <w:tcW w:w="1276" w:type="dxa"/>
            <w:tcBorders>
              <w:top w:val="single" w:sz="4" w:space="0" w:color="auto"/>
              <w:left w:val="single" w:sz="4" w:space="0" w:color="auto"/>
              <w:bottom w:val="single" w:sz="4" w:space="0" w:color="auto"/>
            </w:tcBorders>
            <w:vAlign w:val="bottom"/>
          </w:tcPr>
          <w:p w14:paraId="2A1C5EEF"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1D72B70A"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ACEBDA6"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7CC6DB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2160</w:t>
            </w:r>
          </w:p>
        </w:tc>
        <w:tc>
          <w:tcPr>
            <w:tcW w:w="3685" w:type="dxa"/>
            <w:tcBorders>
              <w:top w:val="single" w:sz="4" w:space="0" w:color="auto"/>
              <w:left w:val="single" w:sz="4" w:space="0" w:color="auto"/>
              <w:bottom w:val="single" w:sz="4" w:space="0" w:color="auto"/>
            </w:tcBorders>
            <w:vAlign w:val="bottom"/>
          </w:tcPr>
          <w:p w14:paraId="289AF99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Rød hestehov</w:t>
            </w:r>
          </w:p>
        </w:tc>
        <w:tc>
          <w:tcPr>
            <w:tcW w:w="4536" w:type="dxa"/>
            <w:tcBorders>
              <w:top w:val="single" w:sz="4" w:space="0" w:color="auto"/>
              <w:left w:val="single" w:sz="4" w:space="0" w:color="auto"/>
              <w:bottom w:val="single" w:sz="4" w:space="0" w:color="auto"/>
            </w:tcBorders>
            <w:vAlign w:val="bottom"/>
          </w:tcPr>
          <w:p w14:paraId="5C65574A"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Petasites </w:t>
            </w:r>
            <w:proofErr w:type="spellStart"/>
            <w:r w:rsidRPr="00BD2F3F">
              <w:rPr>
                <w:rFonts w:ascii="Trebuchet MS" w:hAnsi="Trebuchet MS"/>
                <w:sz w:val="18"/>
                <w:szCs w:val="18"/>
              </w:rPr>
              <w:t>hybridus</w:t>
            </w:r>
            <w:proofErr w:type="spellEnd"/>
          </w:p>
        </w:tc>
        <w:tc>
          <w:tcPr>
            <w:tcW w:w="1276" w:type="dxa"/>
            <w:tcBorders>
              <w:top w:val="single" w:sz="4" w:space="0" w:color="auto"/>
              <w:left w:val="single" w:sz="4" w:space="0" w:color="auto"/>
              <w:bottom w:val="single" w:sz="4" w:space="0" w:color="auto"/>
            </w:tcBorders>
            <w:vAlign w:val="bottom"/>
          </w:tcPr>
          <w:p w14:paraId="36D2986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482CD406"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4A126D9"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84E707B"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2170</w:t>
            </w:r>
          </w:p>
        </w:tc>
        <w:tc>
          <w:tcPr>
            <w:tcW w:w="3685" w:type="dxa"/>
            <w:tcBorders>
              <w:top w:val="single" w:sz="4" w:space="0" w:color="auto"/>
              <w:left w:val="single" w:sz="4" w:space="0" w:color="auto"/>
              <w:bottom w:val="single" w:sz="4" w:space="0" w:color="auto"/>
            </w:tcBorders>
            <w:vAlign w:val="bottom"/>
          </w:tcPr>
          <w:p w14:paraId="243DFD2C"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Rynket rose</w:t>
            </w:r>
          </w:p>
        </w:tc>
        <w:tc>
          <w:tcPr>
            <w:tcW w:w="4536" w:type="dxa"/>
            <w:tcBorders>
              <w:top w:val="single" w:sz="4" w:space="0" w:color="auto"/>
              <w:left w:val="single" w:sz="4" w:space="0" w:color="auto"/>
              <w:bottom w:val="single" w:sz="4" w:space="0" w:color="auto"/>
            </w:tcBorders>
            <w:vAlign w:val="bottom"/>
          </w:tcPr>
          <w:p w14:paraId="79263655"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Rosa </w:t>
            </w:r>
            <w:proofErr w:type="spellStart"/>
            <w:r w:rsidRPr="00BD2F3F">
              <w:rPr>
                <w:rFonts w:ascii="Trebuchet MS" w:hAnsi="Trebuchet MS"/>
                <w:sz w:val="18"/>
                <w:szCs w:val="18"/>
              </w:rPr>
              <w:t>rugosa</w:t>
            </w:r>
            <w:proofErr w:type="spellEnd"/>
          </w:p>
        </w:tc>
        <w:tc>
          <w:tcPr>
            <w:tcW w:w="1276" w:type="dxa"/>
            <w:tcBorders>
              <w:top w:val="single" w:sz="4" w:space="0" w:color="auto"/>
              <w:left w:val="single" w:sz="4" w:space="0" w:color="auto"/>
              <w:bottom w:val="single" w:sz="4" w:space="0" w:color="auto"/>
            </w:tcBorders>
            <w:vAlign w:val="bottom"/>
          </w:tcPr>
          <w:p w14:paraId="49FF414E"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607932DD"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89684B" w:rsidRPr="00BD2F3F" w14:paraId="3004A71A" w14:textId="77777777" w:rsidTr="00181F45">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55C0F26" w14:textId="77777777" w:rsidR="0089684B" w:rsidRPr="00BD2F3F" w:rsidRDefault="0089684B" w:rsidP="0089684B">
            <w:pPr>
              <w:jc w:val="center"/>
              <w:rPr>
                <w:rFonts w:ascii="Trebuchet MS" w:hAnsi="Trebuchet MS"/>
                <w:sz w:val="18"/>
                <w:szCs w:val="18"/>
              </w:rPr>
            </w:pPr>
            <w:r w:rsidRPr="00BD2F3F">
              <w:rPr>
                <w:rFonts w:ascii="Trebuchet MS" w:hAnsi="Trebuchet MS"/>
                <w:sz w:val="18"/>
                <w:szCs w:val="18"/>
              </w:rPr>
              <w:t>9998</w:t>
            </w:r>
          </w:p>
        </w:tc>
        <w:tc>
          <w:tcPr>
            <w:tcW w:w="3685" w:type="dxa"/>
            <w:tcBorders>
              <w:top w:val="single" w:sz="4" w:space="0" w:color="auto"/>
              <w:left w:val="single" w:sz="4" w:space="0" w:color="auto"/>
              <w:bottom w:val="single" w:sz="4" w:space="0" w:color="auto"/>
            </w:tcBorders>
            <w:vAlign w:val="bottom"/>
          </w:tcPr>
          <w:p w14:paraId="47BE071C" w14:textId="77777777" w:rsidR="0089684B" w:rsidRPr="00BD2F3F" w:rsidRDefault="0089684B" w:rsidP="0089684B">
            <w:pPr>
              <w:rPr>
                <w:rFonts w:ascii="Trebuchet MS" w:hAnsi="Trebuchet MS"/>
                <w:sz w:val="18"/>
                <w:szCs w:val="18"/>
              </w:rPr>
            </w:pPr>
            <w:r w:rsidRPr="00BD2F3F">
              <w:rPr>
                <w:rFonts w:ascii="Trebuchet MS" w:hAnsi="Trebuchet MS"/>
                <w:sz w:val="18"/>
                <w:szCs w:val="18"/>
              </w:rPr>
              <w:t>Andet</w:t>
            </w:r>
          </w:p>
        </w:tc>
        <w:tc>
          <w:tcPr>
            <w:tcW w:w="4536" w:type="dxa"/>
            <w:tcBorders>
              <w:top w:val="single" w:sz="4" w:space="0" w:color="auto"/>
              <w:left w:val="single" w:sz="4" w:space="0" w:color="auto"/>
              <w:bottom w:val="single" w:sz="4" w:space="0" w:color="auto"/>
            </w:tcBorders>
          </w:tcPr>
          <w:p w14:paraId="6023A2FF"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1276" w:type="dxa"/>
            <w:tcBorders>
              <w:top w:val="single" w:sz="4" w:space="0" w:color="auto"/>
              <w:left w:val="single" w:sz="4" w:space="0" w:color="auto"/>
              <w:bottom w:val="single" w:sz="4" w:space="0" w:color="auto"/>
            </w:tcBorders>
          </w:tcPr>
          <w:p w14:paraId="52310B12"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E8283BC" w14:textId="77777777" w:rsidR="0089684B" w:rsidRPr="00BD2F3F" w:rsidRDefault="0089684B"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89684B" w:rsidRPr="00BD2F3F" w14:paraId="14E9A536" w14:textId="77777777" w:rsidTr="00181F45">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3D8B6830" w14:textId="77777777" w:rsidR="0089684B" w:rsidRPr="00BD2F3F" w:rsidRDefault="0089684B" w:rsidP="0089684B">
            <w:pPr>
              <w:jc w:val="center"/>
              <w:rPr>
                <w:rFonts w:ascii="Trebuchet MS" w:hAnsi="Trebuchet MS"/>
                <w:sz w:val="18"/>
                <w:szCs w:val="18"/>
              </w:rPr>
            </w:pPr>
            <w:r w:rsidRPr="00BD2F3F">
              <w:rPr>
                <w:rFonts w:ascii="Trebuchet MS" w:hAnsi="Trebuchet MS"/>
                <w:sz w:val="18"/>
                <w:szCs w:val="18"/>
              </w:rPr>
              <w:t>9999</w:t>
            </w:r>
          </w:p>
        </w:tc>
        <w:tc>
          <w:tcPr>
            <w:tcW w:w="3685" w:type="dxa"/>
            <w:tcBorders>
              <w:top w:val="single" w:sz="4" w:space="0" w:color="auto"/>
              <w:left w:val="single" w:sz="4" w:space="0" w:color="auto"/>
              <w:bottom w:val="single" w:sz="4" w:space="0" w:color="auto"/>
            </w:tcBorders>
            <w:vAlign w:val="bottom"/>
          </w:tcPr>
          <w:p w14:paraId="2828C7D0" w14:textId="77777777" w:rsidR="0089684B" w:rsidRPr="00BD2F3F" w:rsidRDefault="0089684B" w:rsidP="0089684B">
            <w:pPr>
              <w:rPr>
                <w:rFonts w:ascii="Trebuchet MS" w:hAnsi="Trebuchet MS"/>
                <w:sz w:val="18"/>
                <w:szCs w:val="18"/>
              </w:rPr>
            </w:pPr>
            <w:r w:rsidRPr="00BD2F3F">
              <w:rPr>
                <w:rFonts w:ascii="Trebuchet MS" w:hAnsi="Trebuchet MS"/>
                <w:sz w:val="18"/>
                <w:szCs w:val="18"/>
              </w:rPr>
              <w:t>Ukendt</w:t>
            </w:r>
          </w:p>
        </w:tc>
        <w:tc>
          <w:tcPr>
            <w:tcW w:w="4536" w:type="dxa"/>
            <w:tcBorders>
              <w:top w:val="single" w:sz="4" w:space="0" w:color="auto"/>
              <w:left w:val="single" w:sz="4" w:space="0" w:color="auto"/>
              <w:bottom w:val="single" w:sz="4" w:space="0" w:color="auto"/>
            </w:tcBorders>
          </w:tcPr>
          <w:p w14:paraId="3F865041"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1276" w:type="dxa"/>
            <w:tcBorders>
              <w:top w:val="single" w:sz="4" w:space="0" w:color="auto"/>
              <w:left w:val="single" w:sz="4" w:space="0" w:color="auto"/>
              <w:bottom w:val="single" w:sz="4" w:space="0" w:color="auto"/>
            </w:tcBorders>
          </w:tcPr>
          <w:p w14:paraId="1EC1915A"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02F1E4F8" w14:textId="77777777" w:rsidR="0089684B" w:rsidRPr="00BD2F3F" w:rsidRDefault="0089684B" w:rsidP="0089684B">
            <w:pPr>
              <w:jc w:val="center"/>
              <w:rPr>
                <w:rFonts w:ascii="Trebuchet MS" w:hAnsi="Trebuchet MS" w:cs="Trebuchet MS"/>
                <w:sz w:val="18"/>
                <w:szCs w:val="18"/>
              </w:rPr>
            </w:pPr>
            <w:r w:rsidRPr="00BD2F3F">
              <w:rPr>
                <w:rFonts w:ascii="Trebuchet MS" w:hAnsi="Trebuchet MS" w:cs="Trebuchet MS"/>
                <w:sz w:val="18"/>
                <w:szCs w:val="18"/>
              </w:rPr>
              <w:t>1</w:t>
            </w:r>
          </w:p>
        </w:tc>
      </w:tr>
    </w:tbl>
    <w:p w14:paraId="68108A4A" w14:textId="77777777" w:rsidR="00564C13" w:rsidRPr="00BD2F3F" w:rsidRDefault="00564C13" w:rsidP="00564C13">
      <w:pPr>
        <w:pStyle w:val="Overskrift3"/>
        <w:rPr>
          <w:rFonts w:ascii="Calibri" w:hAnsi="Calibri"/>
        </w:rPr>
      </w:pPr>
      <w:bookmarkStart w:id="153" w:name="_Toc63351414"/>
      <w:r w:rsidRPr="00BD2F3F">
        <w:t xml:space="preserve">4.3.27 </w:t>
      </w:r>
      <w:proofErr w:type="spellStart"/>
      <w:r w:rsidRPr="00BD2F3F">
        <w:t>Kotesystem</w:t>
      </w:r>
      <w:proofErr w:type="spellEnd"/>
      <w:r w:rsidRPr="00BD2F3F">
        <w:rPr>
          <w:rStyle w:val="TypografiOverskrift4BrugerdefineretfarveRGB0Tegn"/>
          <w:b/>
          <w:sz w:val="28"/>
        </w:rPr>
        <w:t xml:space="preserve"> </w:t>
      </w:r>
      <w:r w:rsidRPr="00BD2F3F">
        <w:t>(</w:t>
      </w:r>
      <w:proofErr w:type="spellStart"/>
      <w:r w:rsidRPr="00BD2F3F">
        <w:t>d_basis_kotesystem</w:t>
      </w:r>
      <w:proofErr w:type="spellEnd"/>
      <w:r w:rsidRPr="00BD2F3F">
        <w:t>)</w:t>
      </w:r>
      <w:bookmarkEnd w:id="153"/>
      <w:r w:rsidRPr="00BD2F3F">
        <w:rPr>
          <w:rFonts w:ascii="Calibri" w:hAnsi="Calibr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172"/>
        <w:gridCol w:w="1418"/>
        <w:gridCol w:w="6190"/>
      </w:tblGrid>
      <w:tr w:rsidR="00564C13" w:rsidRPr="00BD2F3F" w14:paraId="129AF406" w14:textId="77777777" w:rsidTr="00E00553">
        <w:trPr>
          <w:trHeight w:hRule="exact" w:val="255"/>
        </w:trPr>
        <w:tc>
          <w:tcPr>
            <w:tcW w:w="0" w:type="auto"/>
            <w:tcBorders>
              <w:bottom w:val="single" w:sz="4" w:space="0" w:color="auto"/>
            </w:tcBorders>
            <w:shd w:val="clear" w:color="auto" w:fill="D9D9D9"/>
            <w:vAlign w:val="bottom"/>
          </w:tcPr>
          <w:p w14:paraId="5D963171" w14:textId="77777777" w:rsidR="00564C13" w:rsidRPr="00BD2F3F" w:rsidRDefault="00564C13" w:rsidP="00E00553">
            <w:pPr>
              <w:rPr>
                <w:rFonts w:ascii="Trebuchet MS" w:hAnsi="Trebuchet MS" w:cs="Trebuchet MS"/>
                <w:b/>
                <w:bCs/>
                <w:sz w:val="18"/>
                <w:szCs w:val="18"/>
              </w:rPr>
            </w:pPr>
            <w:proofErr w:type="spellStart"/>
            <w:r w:rsidRPr="00BD2F3F">
              <w:rPr>
                <w:rFonts w:ascii="Trebuchet MS" w:hAnsi="Trebuchet MS" w:cs="Trebuchet MS"/>
                <w:b/>
                <w:bCs/>
                <w:sz w:val="18"/>
                <w:szCs w:val="18"/>
              </w:rPr>
              <w:t>kotesystem_kode</w:t>
            </w:r>
            <w:proofErr w:type="spellEnd"/>
          </w:p>
        </w:tc>
        <w:tc>
          <w:tcPr>
            <w:tcW w:w="0" w:type="auto"/>
            <w:tcBorders>
              <w:bottom w:val="single" w:sz="4" w:space="0" w:color="auto"/>
            </w:tcBorders>
            <w:shd w:val="clear" w:color="auto" w:fill="D9D9D9"/>
            <w:vAlign w:val="bottom"/>
          </w:tcPr>
          <w:p w14:paraId="65F39FDA" w14:textId="77777777" w:rsidR="00564C13" w:rsidRPr="00BD2F3F" w:rsidRDefault="00564C13" w:rsidP="00E00553">
            <w:pPr>
              <w:rPr>
                <w:rFonts w:ascii="Trebuchet MS" w:hAnsi="Trebuchet MS" w:cs="Trebuchet MS"/>
                <w:b/>
                <w:bCs/>
                <w:sz w:val="18"/>
                <w:szCs w:val="18"/>
              </w:rPr>
            </w:pPr>
            <w:proofErr w:type="spellStart"/>
            <w:r w:rsidRPr="00BD2F3F">
              <w:rPr>
                <w:rFonts w:ascii="Trebuchet MS" w:hAnsi="Trebuchet MS" w:cs="Trebuchet MS"/>
                <w:b/>
                <w:bCs/>
                <w:sz w:val="18"/>
                <w:szCs w:val="18"/>
              </w:rPr>
              <w:t>kotesystem</w:t>
            </w:r>
            <w:proofErr w:type="spellEnd"/>
          </w:p>
        </w:tc>
        <w:tc>
          <w:tcPr>
            <w:tcW w:w="1418" w:type="dxa"/>
            <w:tcBorders>
              <w:bottom w:val="single" w:sz="4" w:space="0" w:color="auto"/>
            </w:tcBorders>
            <w:shd w:val="clear" w:color="auto" w:fill="D9D9D9"/>
            <w:vAlign w:val="bottom"/>
          </w:tcPr>
          <w:p w14:paraId="4E486C4D" w14:textId="77777777" w:rsidR="00564C13" w:rsidRPr="00BD2F3F" w:rsidRDefault="00602892" w:rsidP="00E00553">
            <w:pPr>
              <w:rPr>
                <w:rFonts w:ascii="Trebuchet MS" w:hAnsi="Trebuchet MS" w:cs="Trebuchet MS"/>
                <w:b/>
                <w:bCs/>
                <w:sz w:val="18"/>
                <w:szCs w:val="18"/>
              </w:rPr>
            </w:pPr>
            <w:r w:rsidRPr="00BD2F3F">
              <w:rPr>
                <w:rFonts w:ascii="Trebuchet MS" w:hAnsi="Trebuchet MS" w:cs="Trebuchet MS"/>
                <w:b/>
                <w:bCs/>
                <w:sz w:val="18"/>
                <w:szCs w:val="18"/>
              </w:rPr>
              <w:t>a</w:t>
            </w:r>
            <w:r w:rsidR="00564C13" w:rsidRPr="00BD2F3F">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4B6F9459" w14:textId="77777777" w:rsidR="00564C13" w:rsidRPr="00BD2F3F" w:rsidRDefault="00564C13" w:rsidP="00E00553">
            <w:pPr>
              <w:rPr>
                <w:rFonts w:ascii="Trebuchet MS" w:hAnsi="Trebuchet MS" w:cs="Trebuchet MS"/>
                <w:b/>
                <w:bCs/>
                <w:sz w:val="18"/>
                <w:szCs w:val="18"/>
              </w:rPr>
            </w:pPr>
            <w:r w:rsidRPr="00BD2F3F">
              <w:rPr>
                <w:rFonts w:ascii="Trebuchet MS" w:hAnsi="Trebuchet MS" w:cs="Trebuchet MS"/>
                <w:b/>
                <w:bCs/>
                <w:sz w:val="18"/>
                <w:szCs w:val="18"/>
              </w:rPr>
              <w:t>Begrebsdefinition</w:t>
            </w:r>
          </w:p>
        </w:tc>
      </w:tr>
      <w:tr w:rsidR="00564C13" w:rsidRPr="00BD2F3F" w14:paraId="733BCBEC"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D904DEA"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409EBA5"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DNN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A1C00F"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751ABE1"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Dansk normal nul, gammelt system. Indført omkring 1910. Udfaset i 2006.</w:t>
            </w:r>
          </w:p>
        </w:tc>
      </w:tr>
      <w:tr w:rsidR="00564C13" w:rsidRPr="00BD2F3F" w14:paraId="36FCD313"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80B203B"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DE06F3F"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DVR90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18885F"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6347F19"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Dansk Vertikal Reference 1990. Indført i 2002.</w:t>
            </w:r>
          </w:p>
        </w:tc>
      </w:tr>
      <w:tr w:rsidR="00564C13" w:rsidRPr="00BD2F3F" w14:paraId="692E0094"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C3A5672"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05132564"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A8E15DD"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7E9A364"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Andet</w:t>
            </w:r>
          </w:p>
        </w:tc>
      </w:tr>
      <w:tr w:rsidR="00564C13" w:rsidRPr="00BD2F3F" w14:paraId="69C7D187"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4D91206"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36952501"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2B97361"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8C05CF"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Ukendt</w:t>
            </w:r>
          </w:p>
        </w:tc>
      </w:tr>
    </w:tbl>
    <w:p w14:paraId="6F727EC0" w14:textId="731AD5E8" w:rsidR="00C16E64" w:rsidRPr="00B87969" w:rsidRDefault="00C16E64" w:rsidP="00C16E64">
      <w:pPr>
        <w:pStyle w:val="Overskrift7"/>
        <w:rPr>
          <w:b/>
          <w:bCs/>
        </w:rPr>
      </w:pPr>
      <w:r w:rsidRPr="00BD2F3F">
        <w:t>4.3.2</w:t>
      </w:r>
      <w:r w:rsidR="001216DA">
        <w:t>8</w:t>
      </w:r>
      <w:r w:rsidRPr="00BD2F3F">
        <w:t xml:space="preserve"> </w:t>
      </w:r>
      <w:proofErr w:type="spellStart"/>
      <w:r>
        <w:t>Ansvarvedligeholder</w:t>
      </w:r>
      <w:proofErr w:type="spellEnd"/>
      <w:r w:rsidRPr="00BD2F3F">
        <w:rPr>
          <w:rStyle w:val="TypografiOverskrift4BrugerdefineretfarveRGB0Tegn"/>
          <w:b w:val="0"/>
          <w:sz w:val="28"/>
        </w:rPr>
        <w:t xml:space="preserve"> </w:t>
      </w:r>
      <w:r w:rsidRPr="00BD2F3F">
        <w:t>(</w:t>
      </w:r>
      <w:proofErr w:type="spellStart"/>
      <w:r w:rsidRPr="00BD2F3F">
        <w:t>d_basis</w:t>
      </w:r>
      <w:proofErr w:type="spellEnd"/>
      <w:r w:rsidRPr="00BD2F3F">
        <w:t>_</w:t>
      </w:r>
      <w:r w:rsidRPr="00C16E64">
        <w:t xml:space="preserve"> </w:t>
      </w:r>
      <w:proofErr w:type="spellStart"/>
      <w:r>
        <w:t>ansvar_v</w:t>
      </w:r>
      <w:proofErr w:type="spellEnd"/>
      <w:r w:rsidRPr="00BD2F3F">
        <w:t>)</w:t>
      </w:r>
      <w:r w:rsidRPr="00BD2F3F">
        <w:rPr>
          <w:rFonts w:ascii="Calibri" w:hAnsi="Calibri"/>
        </w:rP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2"/>
        <w:gridCol w:w="2315"/>
        <w:gridCol w:w="631"/>
        <w:gridCol w:w="8540"/>
      </w:tblGrid>
      <w:tr w:rsidR="00C16E64" w:rsidRPr="00B87969" w14:paraId="63489D60" w14:textId="77777777" w:rsidTr="00C16E64">
        <w:trPr>
          <w:trHeight w:hRule="exact" w:val="255"/>
        </w:trPr>
        <w:tc>
          <w:tcPr>
            <w:tcW w:w="2257" w:type="dxa"/>
            <w:tcBorders>
              <w:bottom w:val="single" w:sz="4" w:space="0" w:color="auto"/>
            </w:tcBorders>
            <w:shd w:val="clear" w:color="auto" w:fill="D9D9D9"/>
            <w:vAlign w:val="center"/>
          </w:tcPr>
          <w:p w14:paraId="167579E6" w14:textId="77777777" w:rsidR="00C16E64" w:rsidRPr="00B87969" w:rsidRDefault="00C16E64" w:rsidP="00C16E64">
            <w:pPr>
              <w:rPr>
                <w:rFonts w:ascii="Trebuchet MS" w:hAnsi="Trebuchet MS" w:cs="Trebuchet MS"/>
                <w:b/>
                <w:bCs/>
                <w:sz w:val="18"/>
                <w:szCs w:val="18"/>
              </w:rPr>
            </w:pPr>
            <w:proofErr w:type="spellStart"/>
            <w:r>
              <w:rPr>
                <w:rFonts w:ascii="Trebuchet MS" w:eastAsia="Trebuchet MS" w:hAnsi="Trebuchet MS" w:cs="Trebuchet MS"/>
                <w:b/>
                <w:bCs/>
                <w:color w:val="FF0000"/>
                <w:spacing w:val="1"/>
                <w:sz w:val="18"/>
                <w:szCs w:val="18"/>
              </w:rPr>
              <w:lastRenderedPageBreak/>
              <w:t>Ansvar_v_k</w:t>
            </w:r>
            <w:proofErr w:type="spellEnd"/>
          </w:p>
        </w:tc>
        <w:tc>
          <w:tcPr>
            <w:tcW w:w="2332" w:type="dxa"/>
            <w:tcBorders>
              <w:bottom w:val="single" w:sz="4" w:space="0" w:color="auto"/>
            </w:tcBorders>
            <w:shd w:val="clear" w:color="auto" w:fill="D9D9D9"/>
            <w:vAlign w:val="center"/>
          </w:tcPr>
          <w:p w14:paraId="33D220A2" w14:textId="77777777" w:rsidR="00C16E64" w:rsidRPr="00B87969" w:rsidRDefault="00C16E64" w:rsidP="00C16E64">
            <w:pPr>
              <w:rPr>
                <w:rFonts w:ascii="Trebuchet MS" w:hAnsi="Trebuchet MS" w:cs="Trebuchet MS"/>
                <w:b/>
                <w:bCs/>
                <w:sz w:val="18"/>
                <w:szCs w:val="18"/>
              </w:rPr>
            </w:pPr>
            <w:proofErr w:type="spellStart"/>
            <w:r>
              <w:rPr>
                <w:rFonts w:ascii="Trebuchet MS" w:hAnsi="Trebuchet MS"/>
                <w:b/>
                <w:color w:val="FF0000"/>
                <w:sz w:val="18"/>
                <w:szCs w:val="18"/>
              </w:rPr>
              <w:t>ansva_vedl</w:t>
            </w:r>
            <w:proofErr w:type="spellEnd"/>
          </w:p>
        </w:tc>
        <w:tc>
          <w:tcPr>
            <w:tcW w:w="631" w:type="dxa"/>
            <w:tcBorders>
              <w:bottom w:val="single" w:sz="4" w:space="0" w:color="auto"/>
            </w:tcBorders>
            <w:shd w:val="clear" w:color="auto" w:fill="D9D9D9"/>
            <w:vAlign w:val="center"/>
          </w:tcPr>
          <w:p w14:paraId="1F3AA38C"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z w:val="18"/>
                <w:szCs w:val="18"/>
              </w:rPr>
              <w:t>akt</w:t>
            </w:r>
            <w:r>
              <w:rPr>
                <w:rFonts w:ascii="Trebuchet MS" w:eastAsia="Trebuchet MS" w:hAnsi="Trebuchet MS" w:cs="Trebuchet MS"/>
                <w:b/>
                <w:bCs/>
                <w:color w:val="FF0000"/>
                <w:spacing w:val="-1"/>
                <w:sz w:val="18"/>
                <w:szCs w:val="18"/>
              </w:rPr>
              <w:t>i</w:t>
            </w:r>
            <w:r>
              <w:rPr>
                <w:rFonts w:ascii="Trebuchet MS" w:eastAsia="Trebuchet MS" w:hAnsi="Trebuchet MS" w:cs="Trebuchet MS"/>
                <w:b/>
                <w:bCs/>
                <w:color w:val="FF0000"/>
                <w:sz w:val="18"/>
                <w:szCs w:val="18"/>
              </w:rPr>
              <w:t>v</w:t>
            </w:r>
          </w:p>
        </w:tc>
        <w:tc>
          <w:tcPr>
            <w:tcW w:w="8638" w:type="dxa"/>
            <w:tcBorders>
              <w:bottom w:val="single" w:sz="4" w:space="0" w:color="auto"/>
            </w:tcBorders>
            <w:shd w:val="clear" w:color="auto" w:fill="D9D9D9"/>
            <w:vAlign w:val="center"/>
          </w:tcPr>
          <w:p w14:paraId="27A0EA48"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pacing w:val="1"/>
                <w:sz w:val="18"/>
                <w:szCs w:val="18"/>
              </w:rPr>
              <w:t>B</w:t>
            </w:r>
            <w:r>
              <w:rPr>
                <w:rFonts w:ascii="Trebuchet MS" w:eastAsia="Trebuchet MS" w:hAnsi="Trebuchet MS" w:cs="Trebuchet MS"/>
                <w:b/>
                <w:bCs/>
                <w:color w:val="FF0000"/>
                <w:sz w:val="18"/>
                <w:szCs w:val="18"/>
              </w:rPr>
              <w:t>e</w:t>
            </w:r>
            <w:r>
              <w:rPr>
                <w:rFonts w:ascii="Trebuchet MS" w:eastAsia="Trebuchet MS" w:hAnsi="Trebuchet MS" w:cs="Trebuchet MS"/>
                <w:b/>
                <w:bCs/>
                <w:color w:val="FF0000"/>
                <w:spacing w:val="1"/>
                <w:sz w:val="18"/>
                <w:szCs w:val="18"/>
              </w:rPr>
              <w:t>g</w:t>
            </w:r>
            <w:r>
              <w:rPr>
                <w:rFonts w:ascii="Trebuchet MS" w:eastAsia="Trebuchet MS" w:hAnsi="Trebuchet MS" w:cs="Trebuchet MS"/>
                <w:b/>
                <w:bCs/>
                <w:color w:val="FF0000"/>
                <w:sz w:val="18"/>
                <w:szCs w:val="18"/>
              </w:rPr>
              <w:t>r</w:t>
            </w:r>
            <w:r>
              <w:rPr>
                <w:rFonts w:ascii="Trebuchet MS" w:eastAsia="Trebuchet MS" w:hAnsi="Trebuchet MS" w:cs="Trebuchet MS"/>
                <w:b/>
                <w:bCs/>
                <w:color w:val="FF0000"/>
                <w:spacing w:val="-1"/>
                <w:sz w:val="18"/>
                <w:szCs w:val="18"/>
              </w:rPr>
              <w:t>e</w:t>
            </w:r>
            <w:r>
              <w:rPr>
                <w:rFonts w:ascii="Trebuchet MS" w:eastAsia="Trebuchet MS" w:hAnsi="Trebuchet MS" w:cs="Trebuchet MS"/>
                <w:b/>
                <w:bCs/>
                <w:color w:val="FF0000"/>
                <w:spacing w:val="1"/>
                <w:sz w:val="18"/>
                <w:szCs w:val="18"/>
              </w:rPr>
              <w:t>b</w:t>
            </w:r>
            <w:r>
              <w:rPr>
                <w:rFonts w:ascii="Trebuchet MS" w:eastAsia="Trebuchet MS" w:hAnsi="Trebuchet MS" w:cs="Trebuchet MS"/>
                <w:b/>
                <w:bCs/>
                <w:color w:val="FF0000"/>
                <w:spacing w:val="-1"/>
                <w:sz w:val="18"/>
                <w:szCs w:val="18"/>
              </w:rPr>
              <w:t>s</w:t>
            </w:r>
            <w:r>
              <w:rPr>
                <w:rFonts w:ascii="Trebuchet MS" w:eastAsia="Trebuchet MS" w:hAnsi="Trebuchet MS" w:cs="Trebuchet MS"/>
                <w:b/>
                <w:bCs/>
                <w:color w:val="FF0000"/>
                <w:spacing w:val="1"/>
                <w:sz w:val="18"/>
                <w:szCs w:val="18"/>
              </w:rPr>
              <w:t>d</w:t>
            </w:r>
            <w:r>
              <w:rPr>
                <w:rFonts w:ascii="Trebuchet MS" w:eastAsia="Trebuchet MS" w:hAnsi="Trebuchet MS" w:cs="Trebuchet MS"/>
                <w:b/>
                <w:bCs/>
                <w:color w:val="FF0000"/>
                <w:spacing w:val="-1"/>
                <w:sz w:val="18"/>
                <w:szCs w:val="18"/>
              </w:rPr>
              <w:t>e</w:t>
            </w:r>
            <w:r>
              <w:rPr>
                <w:rFonts w:ascii="Trebuchet MS" w:eastAsia="Trebuchet MS" w:hAnsi="Trebuchet MS" w:cs="Trebuchet MS"/>
                <w:b/>
                <w:bCs/>
                <w:color w:val="FF0000"/>
                <w:spacing w:val="1"/>
                <w:sz w:val="18"/>
                <w:szCs w:val="18"/>
              </w:rPr>
              <w:t>f</w:t>
            </w:r>
            <w:r>
              <w:rPr>
                <w:rFonts w:ascii="Trebuchet MS" w:eastAsia="Trebuchet MS" w:hAnsi="Trebuchet MS" w:cs="Trebuchet MS"/>
                <w:b/>
                <w:bCs/>
                <w:color w:val="FF0000"/>
                <w:spacing w:val="-1"/>
                <w:sz w:val="18"/>
                <w:szCs w:val="18"/>
              </w:rPr>
              <w:t>inition</w:t>
            </w:r>
          </w:p>
        </w:tc>
      </w:tr>
      <w:tr w:rsidR="00C16E64" w:rsidRPr="00B87969" w14:paraId="128BBCCB"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73CA682E"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2332" w:type="dxa"/>
            <w:tcBorders>
              <w:top w:val="single" w:sz="4" w:space="0" w:color="auto"/>
              <w:left w:val="single" w:sz="4" w:space="0" w:color="auto"/>
              <w:bottom w:val="single" w:sz="4" w:space="0" w:color="auto"/>
            </w:tcBorders>
            <w:vAlign w:val="center"/>
          </w:tcPr>
          <w:p w14:paraId="370B93AA" w14:textId="77777777" w:rsidR="00C16E64" w:rsidRPr="00B87969" w:rsidRDefault="00C16E64" w:rsidP="00C16E64">
            <w:pPr>
              <w:rPr>
                <w:sz w:val="16"/>
                <w:szCs w:val="16"/>
              </w:rPr>
            </w:pPr>
            <w:r>
              <w:rPr>
                <w:rFonts w:ascii="Trebuchet MS" w:eastAsia="Trebuchet MS" w:hAnsi="Trebuchet MS" w:cs="Trebuchet MS"/>
                <w:color w:val="FF0000"/>
                <w:spacing w:val="-1"/>
                <w:sz w:val="18"/>
                <w:szCs w:val="18"/>
              </w:rPr>
              <w:t>Privat/forening</w:t>
            </w:r>
          </w:p>
        </w:tc>
        <w:tc>
          <w:tcPr>
            <w:tcW w:w="631" w:type="dxa"/>
            <w:tcBorders>
              <w:top w:val="single" w:sz="4" w:space="0" w:color="auto"/>
              <w:left w:val="single" w:sz="4" w:space="0" w:color="auto"/>
              <w:bottom w:val="single" w:sz="4" w:space="0" w:color="auto"/>
              <w:right w:val="single" w:sz="4" w:space="0" w:color="auto"/>
            </w:tcBorders>
            <w:vAlign w:val="center"/>
          </w:tcPr>
          <w:p w14:paraId="522CAA69"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16926D31" w14:textId="77777777" w:rsidR="00C16E64" w:rsidRDefault="00C16E64" w:rsidP="00C16E64">
            <w:pPr>
              <w:spacing w:before="34"/>
              <w:ind w:right="-20"/>
              <w:rPr>
                <w:rFonts w:ascii="Trebuchet MS" w:eastAsia="Trebuchet MS" w:hAnsi="Trebuchet MS" w:cs="Trebuchet MS"/>
                <w:color w:val="FF0000"/>
                <w:spacing w:val="-1"/>
                <w:sz w:val="18"/>
                <w:szCs w:val="18"/>
              </w:rPr>
            </w:pPr>
            <w:r>
              <w:rPr>
                <w:rFonts w:ascii="Trebuchet MS" w:eastAsia="Trebuchet MS" w:hAnsi="Trebuchet MS" w:cs="Trebuchet MS"/>
                <w:color w:val="FF0000"/>
                <w:spacing w:val="-1"/>
                <w:sz w:val="18"/>
                <w:szCs w:val="18"/>
              </w:rPr>
              <w:t>Vedligeholdes af privatpersoner/organisationer/foreninger og lign.</w:t>
            </w:r>
          </w:p>
          <w:p w14:paraId="0A73ABA0" w14:textId="77777777" w:rsidR="00C16E64" w:rsidRPr="00B87969" w:rsidRDefault="00C16E64" w:rsidP="00C16E64">
            <w:pPr>
              <w:rPr>
                <w:rFonts w:ascii="Trebuchet MS" w:hAnsi="Trebuchet MS" w:cs="Trebuchet MS"/>
                <w:sz w:val="18"/>
                <w:szCs w:val="18"/>
              </w:rPr>
            </w:pPr>
          </w:p>
        </w:tc>
      </w:tr>
      <w:tr w:rsidR="00C16E64" w:rsidRPr="00B87969" w14:paraId="316C5251"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15D67CE8"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2</w:t>
            </w:r>
          </w:p>
        </w:tc>
        <w:tc>
          <w:tcPr>
            <w:tcW w:w="2332" w:type="dxa"/>
            <w:tcBorders>
              <w:top w:val="single" w:sz="4" w:space="0" w:color="auto"/>
              <w:left w:val="single" w:sz="4" w:space="0" w:color="auto"/>
              <w:bottom w:val="single" w:sz="4" w:space="0" w:color="auto"/>
            </w:tcBorders>
            <w:vAlign w:val="center"/>
          </w:tcPr>
          <w:p w14:paraId="60829CDB" w14:textId="77777777" w:rsidR="00C16E64" w:rsidRPr="00B87969" w:rsidRDefault="00C16E64" w:rsidP="00C16E64">
            <w:pPr>
              <w:rPr>
                <w:sz w:val="16"/>
                <w:szCs w:val="16"/>
              </w:rPr>
            </w:pPr>
            <w:r>
              <w:rPr>
                <w:rFonts w:ascii="Trebuchet MS" w:eastAsia="Trebuchet MS" w:hAnsi="Trebuchet MS" w:cs="Trebuchet MS"/>
                <w:color w:val="FF0000"/>
                <w:spacing w:val="-1"/>
                <w:sz w:val="18"/>
                <w:szCs w:val="18"/>
              </w:rPr>
              <w:t>Kommune</w:t>
            </w:r>
          </w:p>
        </w:tc>
        <w:tc>
          <w:tcPr>
            <w:tcW w:w="631" w:type="dxa"/>
            <w:tcBorders>
              <w:top w:val="single" w:sz="4" w:space="0" w:color="auto"/>
              <w:left w:val="single" w:sz="4" w:space="0" w:color="auto"/>
              <w:bottom w:val="single" w:sz="4" w:space="0" w:color="auto"/>
              <w:right w:val="single" w:sz="4" w:space="0" w:color="auto"/>
            </w:tcBorders>
            <w:vAlign w:val="center"/>
          </w:tcPr>
          <w:p w14:paraId="0DC86FD4"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5D76CB91" w14:textId="77777777" w:rsidR="00C16E64" w:rsidRPr="00B87969" w:rsidRDefault="00C16E64" w:rsidP="00C16E64">
            <w:pPr>
              <w:rPr>
                <w:rFonts w:ascii="Trebuchet MS" w:hAnsi="Trebuchet MS" w:cs="Trebuchet MS"/>
                <w:sz w:val="18"/>
                <w:szCs w:val="18"/>
              </w:rPr>
            </w:pPr>
            <w:r>
              <w:rPr>
                <w:rFonts w:ascii="Trebuchet MS" w:eastAsia="Trebuchet MS" w:hAnsi="Trebuchet MS" w:cs="Trebuchet MS"/>
                <w:color w:val="FF0000"/>
                <w:sz w:val="18"/>
                <w:szCs w:val="18"/>
              </w:rPr>
              <w:t>Vedligeholdes af kommune.</w:t>
            </w:r>
          </w:p>
        </w:tc>
      </w:tr>
      <w:tr w:rsidR="00C16E64" w:rsidRPr="00B87969" w14:paraId="0A9DF48B"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239EC2B2" w14:textId="77777777" w:rsidR="00C16E64" w:rsidRDefault="00C16E64" w:rsidP="00C16E64">
            <w:pPr>
              <w:spacing w:before="26"/>
              <w:ind w:left="1040" w:right="1022"/>
              <w:rPr>
                <w:rFonts w:asciiTheme="minorHAnsi" w:eastAsiaTheme="minorHAnsi" w:hAnsiTheme="minorHAnsi" w:cstheme="minorBidi"/>
                <w:color w:val="FF0000"/>
                <w:sz w:val="18"/>
                <w:szCs w:val="18"/>
              </w:rPr>
            </w:pPr>
            <w:commentRangeStart w:id="154"/>
            <w:r>
              <w:rPr>
                <w:rFonts w:ascii="Trebuchet MS" w:eastAsia="Trebuchet MS" w:hAnsi="Trebuchet MS" w:cs="Trebuchet MS"/>
                <w:color w:val="FF0000"/>
                <w:spacing w:val="-1"/>
                <w:sz w:val="18"/>
                <w:szCs w:val="18"/>
              </w:rPr>
              <w:t>3</w:t>
            </w:r>
          </w:p>
          <w:p w14:paraId="1C9FF544" w14:textId="77777777" w:rsidR="00C16E64" w:rsidRPr="00B87969" w:rsidRDefault="00C16E64" w:rsidP="00C16E64">
            <w:pPr>
              <w:jc w:val="center"/>
              <w:rPr>
                <w:rFonts w:ascii="Trebuchet MS" w:hAnsi="Trebuchet MS"/>
                <w:sz w:val="18"/>
                <w:szCs w:val="18"/>
              </w:rPr>
            </w:pPr>
          </w:p>
        </w:tc>
        <w:tc>
          <w:tcPr>
            <w:tcW w:w="2332" w:type="dxa"/>
            <w:tcBorders>
              <w:top w:val="single" w:sz="4" w:space="0" w:color="auto"/>
              <w:left w:val="single" w:sz="4" w:space="0" w:color="auto"/>
              <w:bottom w:val="single" w:sz="4" w:space="0" w:color="auto"/>
            </w:tcBorders>
            <w:vAlign w:val="center"/>
          </w:tcPr>
          <w:p w14:paraId="3F90F9EF" w14:textId="77777777" w:rsidR="00C16E64" w:rsidRPr="00B87969" w:rsidRDefault="00C16E64" w:rsidP="00C16E64">
            <w:pPr>
              <w:rPr>
                <w:rFonts w:ascii="Trebuchet MS" w:hAnsi="Trebuchet MS"/>
                <w:sz w:val="18"/>
                <w:szCs w:val="18"/>
              </w:rPr>
            </w:pPr>
            <w:r>
              <w:rPr>
                <w:rFonts w:ascii="Trebuchet MS" w:eastAsia="Trebuchet MS" w:hAnsi="Trebuchet MS" w:cs="Trebuchet MS"/>
                <w:color w:val="FF0000"/>
                <w:spacing w:val="-1"/>
                <w:sz w:val="18"/>
                <w:szCs w:val="18"/>
              </w:rPr>
              <w:t>Staten</w:t>
            </w:r>
          </w:p>
        </w:tc>
        <w:tc>
          <w:tcPr>
            <w:tcW w:w="631" w:type="dxa"/>
            <w:tcBorders>
              <w:top w:val="single" w:sz="4" w:space="0" w:color="auto"/>
              <w:left w:val="single" w:sz="4" w:space="0" w:color="auto"/>
              <w:bottom w:val="single" w:sz="4" w:space="0" w:color="auto"/>
              <w:right w:val="single" w:sz="4" w:space="0" w:color="auto"/>
            </w:tcBorders>
            <w:vAlign w:val="center"/>
          </w:tcPr>
          <w:p w14:paraId="37D1238F" w14:textId="77777777" w:rsidR="00C16E64" w:rsidRPr="00B87969" w:rsidRDefault="00C16E64" w:rsidP="00C16E64">
            <w:pPr>
              <w:jc w:val="center"/>
              <w:rPr>
                <w:rFonts w:ascii="Trebuchet MS" w:hAnsi="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6D4E07B4" w14:textId="77777777" w:rsidR="00C16E64" w:rsidRDefault="00C16E64" w:rsidP="00C16E64">
            <w:pPr>
              <w:spacing w:before="24"/>
              <w:ind w:right="-20"/>
              <w:rPr>
                <w:rFonts w:ascii="Trebuchet MS" w:eastAsia="Trebuchet MS" w:hAnsi="Trebuchet MS" w:cs="Trebuchet MS"/>
                <w:color w:val="FF0000"/>
                <w:sz w:val="18"/>
                <w:szCs w:val="18"/>
              </w:rPr>
            </w:pPr>
            <w:r>
              <w:rPr>
                <w:rFonts w:ascii="Trebuchet MS" w:eastAsia="Trebuchet MS" w:hAnsi="Trebuchet MS" w:cs="Trebuchet MS"/>
                <w:color w:val="FF0000"/>
                <w:sz w:val="18"/>
                <w:szCs w:val="18"/>
              </w:rPr>
              <w:t>Vedligeholdes af staten eller en myndighed under staten f.eks. Naturstyrelsen.</w:t>
            </w:r>
            <w:commentRangeEnd w:id="154"/>
            <w:r w:rsidR="003F0C4B">
              <w:rPr>
                <w:rStyle w:val="Kommentarhenvisning"/>
              </w:rPr>
              <w:commentReference w:id="154"/>
            </w:r>
          </w:p>
          <w:p w14:paraId="658A6DAA" w14:textId="77777777" w:rsidR="00C16E64" w:rsidRPr="00B87969" w:rsidRDefault="00C16E64" w:rsidP="00C16E64">
            <w:pPr>
              <w:rPr>
                <w:rFonts w:ascii="Trebuchet MS" w:hAnsi="Trebuchet MS" w:cs="Trebuchet MS"/>
                <w:sz w:val="18"/>
                <w:szCs w:val="18"/>
              </w:rPr>
            </w:pPr>
          </w:p>
        </w:tc>
      </w:tr>
      <w:tr w:rsidR="00C16E64" w:rsidRPr="00B87969" w14:paraId="4EABCE8C"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68BB2D8B" w14:textId="77777777" w:rsidR="00C16E64" w:rsidRPr="00B87969" w:rsidRDefault="00C16E64" w:rsidP="00C16E64">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6FCF1E69" w14:textId="77777777" w:rsidR="00C16E64" w:rsidRPr="00B87969" w:rsidRDefault="00C16E64" w:rsidP="00C16E64">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77CE9814" w14:textId="77777777" w:rsidR="00C16E64" w:rsidRPr="00B87969" w:rsidRDefault="00C16E64" w:rsidP="00C16E64">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4BAD33DF" w14:textId="77777777" w:rsidR="00C16E64" w:rsidRPr="00B87969" w:rsidRDefault="00C16E64" w:rsidP="00C16E64">
            <w:pPr>
              <w:rPr>
                <w:rFonts w:ascii="Trebuchet MS" w:hAnsi="Trebuchet MS" w:cs="Trebuchet MS"/>
                <w:sz w:val="18"/>
                <w:szCs w:val="18"/>
              </w:rPr>
            </w:pPr>
            <w:r w:rsidRPr="00B87969">
              <w:rPr>
                <w:rFonts w:ascii="Trebuchet MS" w:hAnsi="Trebuchet MS" w:cs="Trebuchet MS"/>
                <w:sz w:val="18"/>
                <w:szCs w:val="18"/>
              </w:rPr>
              <w:t>Andet</w:t>
            </w:r>
          </w:p>
        </w:tc>
      </w:tr>
      <w:tr w:rsidR="00C16E64" w:rsidRPr="00B87969" w14:paraId="72A92E74"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301FB736" w14:textId="77777777" w:rsidR="00C16E64" w:rsidRPr="00B87969" w:rsidRDefault="00C16E64" w:rsidP="00C16E64">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4BC4711A" w14:textId="77777777" w:rsidR="00C16E64" w:rsidRPr="00B87969" w:rsidRDefault="00C16E64" w:rsidP="00C16E64">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4A33CE28" w14:textId="77777777" w:rsidR="00C16E64" w:rsidRPr="00B87969" w:rsidRDefault="00C16E64" w:rsidP="00C16E64">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4078BAF5" w14:textId="05AC3BF7" w:rsidR="00C16E64" w:rsidRPr="00B87969" w:rsidRDefault="00C16E64" w:rsidP="001216DA">
            <w:pPr>
              <w:rPr>
                <w:rFonts w:ascii="Trebuchet MS" w:hAnsi="Trebuchet MS" w:cs="Trebuchet MS"/>
                <w:sz w:val="18"/>
                <w:szCs w:val="18"/>
              </w:rPr>
            </w:pPr>
            <w:r w:rsidRPr="00B87969">
              <w:rPr>
                <w:rFonts w:ascii="Trebuchet MS" w:hAnsi="Trebuchet MS" w:cs="Trebuchet MS"/>
                <w:sz w:val="18"/>
                <w:szCs w:val="18"/>
              </w:rPr>
              <w:t xml:space="preserve">Mangler viden om </w:t>
            </w:r>
            <w:r w:rsidR="001216DA">
              <w:rPr>
                <w:rFonts w:ascii="Trebuchet MS" w:hAnsi="Trebuchet MS" w:cs="Trebuchet MS"/>
                <w:sz w:val="18"/>
                <w:szCs w:val="18"/>
              </w:rPr>
              <w:t>ansvaret for vedligeholdelsen</w:t>
            </w:r>
          </w:p>
        </w:tc>
      </w:tr>
    </w:tbl>
    <w:p w14:paraId="66FE0BDA" w14:textId="77777777" w:rsidR="009535B7" w:rsidRPr="00BD2F3F" w:rsidRDefault="00784FB8" w:rsidP="009535B7">
      <w:pPr>
        <w:pStyle w:val="Overskrift2"/>
      </w:pPr>
      <w:r w:rsidRPr="00BD2F3F">
        <w:br w:type="page"/>
      </w:r>
      <w:bookmarkStart w:id="155" w:name="_Toc63351415"/>
      <w:r w:rsidR="009535B7" w:rsidRPr="00BD2F3F">
        <w:lastRenderedPageBreak/>
        <w:t>4.4 Metadata</w:t>
      </w:r>
      <w:bookmarkEnd w:id="145"/>
      <w:bookmarkEnd w:id="155"/>
      <w:r w:rsidR="009535B7" w:rsidRPr="00BD2F3F">
        <w:t xml:space="preserve"> </w:t>
      </w:r>
    </w:p>
    <w:p w14:paraId="3B19866F" w14:textId="77777777" w:rsidR="00843F5B" w:rsidRPr="00BD2F3F" w:rsidRDefault="00CE4F41" w:rsidP="000E671D">
      <w:pPr>
        <w:rPr>
          <w:b/>
          <w:sz w:val="28"/>
          <w:szCs w:val="28"/>
        </w:rPr>
      </w:pPr>
      <w:r w:rsidRPr="00BD2F3F">
        <w:t xml:space="preserve">Nedenstående metadataskema indeholder en samlet oversigt </w:t>
      </w:r>
      <w:r w:rsidR="00415111" w:rsidRPr="00BD2F3F">
        <w:t xml:space="preserve">over </w:t>
      </w:r>
      <w:r w:rsidRPr="00BD2F3F">
        <w:t xml:space="preserve">de standardiserede metadatafelter. Felterne markeret med </w:t>
      </w:r>
      <w:r w:rsidR="00415111" w:rsidRPr="00BD2F3F">
        <w:t xml:space="preserve">orange farve </w:t>
      </w:r>
      <w:r w:rsidRPr="00BD2F3F">
        <w:t xml:space="preserve">viser de temametadata, som </w:t>
      </w:r>
      <w:r w:rsidR="009535B7" w:rsidRPr="00BD2F3F">
        <w:t>gælder</w:t>
      </w:r>
      <w:r w:rsidRPr="00BD2F3F">
        <w:t xml:space="preserve"> på tværs af kommunerne - </w:t>
      </w:r>
      <w:r w:rsidR="00415111" w:rsidRPr="00BD2F3F">
        <w:t>f</w:t>
      </w:r>
      <w:r w:rsidR="009535B7" w:rsidRPr="00BD2F3F">
        <w:t xml:space="preserve">.eks. </w:t>
      </w:r>
      <w:r w:rsidR="00415111" w:rsidRPr="00BD2F3F">
        <w:t>”T</w:t>
      </w:r>
      <w:r w:rsidR="009535B7" w:rsidRPr="00BD2F3F">
        <w:t>emanavn</w:t>
      </w:r>
      <w:r w:rsidR="00415111" w:rsidRPr="00BD2F3F">
        <w:t>”</w:t>
      </w:r>
      <w:r w:rsidRPr="00BD2F3F">
        <w:t>. De resterende felter</w:t>
      </w:r>
      <w:r w:rsidR="00415111" w:rsidRPr="00BD2F3F">
        <w:t xml:space="preserve"> er individuelle og forskellige for de </w:t>
      </w:r>
      <w:r w:rsidR="009535B7" w:rsidRPr="00BD2F3F">
        <w:t>enkelte kommune</w:t>
      </w:r>
      <w:r w:rsidR="00AC51D1" w:rsidRPr="00BD2F3F">
        <w:t>r - f.eks. ”</w:t>
      </w:r>
      <w:proofErr w:type="spellStart"/>
      <w:r w:rsidR="00AC51D1" w:rsidRPr="00BD2F3F">
        <w:t>Ajourfoeringsfrekvens</w:t>
      </w:r>
      <w:proofErr w:type="spellEnd"/>
      <w:r w:rsidR="00AC51D1" w:rsidRPr="00BD2F3F">
        <w:t>”. Der</w:t>
      </w:r>
      <w:r w:rsidR="00415111" w:rsidRPr="00BD2F3F">
        <w:t xml:space="preserve">for </w:t>
      </w:r>
      <w:r w:rsidR="00AC51D1" w:rsidRPr="00BD2F3F">
        <w:t xml:space="preserve">skal de </w:t>
      </w:r>
      <w:r w:rsidR="00415111" w:rsidRPr="00BD2F3F">
        <w:t xml:space="preserve">udfyldes af hver enkelt kommune </w:t>
      </w:r>
    </w:p>
    <w:p w14:paraId="5D471ACD" w14:textId="77777777" w:rsidR="00CE4F41" w:rsidRPr="00BD2F3F" w:rsidRDefault="00CE4F41" w:rsidP="000E671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2231"/>
        <w:gridCol w:w="2368"/>
        <w:gridCol w:w="1173"/>
        <w:gridCol w:w="1265"/>
        <w:gridCol w:w="4608"/>
      </w:tblGrid>
      <w:tr w:rsidR="00492FFE" w:rsidRPr="00BD2F3F" w14:paraId="56AB2DCE" w14:textId="77777777" w:rsidTr="00F45D7D">
        <w:trPr>
          <w:trHeight w:val="227"/>
        </w:trPr>
        <w:tc>
          <w:tcPr>
            <w:tcW w:w="663" w:type="pct"/>
            <w:shd w:val="clear" w:color="auto" w:fill="D9D9D9"/>
            <w:vAlign w:val="center"/>
          </w:tcPr>
          <w:p w14:paraId="0BDC1972" w14:textId="77777777" w:rsidR="008D01DD" w:rsidRPr="00BD2F3F" w:rsidRDefault="008D01DD" w:rsidP="008B6328">
            <w:pPr>
              <w:rPr>
                <w:rFonts w:ascii="Trebuchet MS" w:hAnsi="Trebuchet MS" w:cs="Trebuchet MS"/>
                <w:b/>
                <w:bCs/>
                <w:sz w:val="18"/>
                <w:szCs w:val="18"/>
              </w:rPr>
            </w:pPr>
          </w:p>
          <w:p w14:paraId="15C8DE44"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ISO 19115 Core</w:t>
            </w:r>
          </w:p>
        </w:tc>
        <w:tc>
          <w:tcPr>
            <w:tcW w:w="831" w:type="pct"/>
            <w:shd w:val="clear" w:color="auto" w:fill="D9D9D9"/>
            <w:vAlign w:val="center"/>
          </w:tcPr>
          <w:p w14:paraId="5603A4DA" w14:textId="77777777" w:rsidR="008D01DD" w:rsidRPr="00BD2F3F" w:rsidRDefault="008D01DD" w:rsidP="008B6328">
            <w:pPr>
              <w:rPr>
                <w:rFonts w:ascii="Trebuchet MS" w:hAnsi="Trebuchet MS" w:cs="Trebuchet MS"/>
                <w:b/>
                <w:bCs/>
                <w:sz w:val="18"/>
                <w:szCs w:val="18"/>
              </w:rPr>
            </w:pPr>
          </w:p>
          <w:p w14:paraId="64D82A57"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INSPIRE</w:t>
            </w:r>
          </w:p>
        </w:tc>
        <w:tc>
          <w:tcPr>
            <w:tcW w:w="882" w:type="pct"/>
            <w:shd w:val="clear" w:color="auto" w:fill="D9D9D9"/>
            <w:vAlign w:val="center"/>
          </w:tcPr>
          <w:p w14:paraId="53DD4211"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Metadataelement</w:t>
            </w:r>
          </w:p>
        </w:tc>
        <w:tc>
          <w:tcPr>
            <w:tcW w:w="437" w:type="pct"/>
            <w:shd w:val="clear" w:color="auto" w:fill="D9D9D9"/>
            <w:vAlign w:val="center"/>
          </w:tcPr>
          <w:p w14:paraId="6A3C66AE" w14:textId="77777777" w:rsidR="008D01DD" w:rsidRPr="00BD2F3F" w:rsidRDefault="008D01DD" w:rsidP="008B6328">
            <w:pPr>
              <w:autoSpaceDE w:val="0"/>
              <w:autoSpaceDN w:val="0"/>
              <w:adjustRightInd w:val="0"/>
              <w:rPr>
                <w:rFonts w:ascii="Trebuchet MS" w:hAnsi="Trebuchet MS" w:cs="Trebuchet MS"/>
                <w:b/>
                <w:bCs/>
                <w:sz w:val="18"/>
                <w:szCs w:val="18"/>
              </w:rPr>
            </w:pPr>
          </w:p>
          <w:p w14:paraId="2A3C1F9E" w14:textId="77777777" w:rsidR="00492FFE" w:rsidRPr="00BD2F3F" w:rsidRDefault="008D01DD" w:rsidP="008B6328">
            <w:pPr>
              <w:autoSpaceDE w:val="0"/>
              <w:autoSpaceDN w:val="0"/>
              <w:adjustRightInd w:val="0"/>
              <w:rPr>
                <w:rFonts w:ascii="Trebuchet MS" w:hAnsi="Trebuchet MS" w:cs="Trebuchet MS"/>
                <w:b/>
                <w:bCs/>
                <w:sz w:val="18"/>
                <w:szCs w:val="18"/>
              </w:rPr>
            </w:pPr>
            <w:r w:rsidRPr="00BD2F3F">
              <w:rPr>
                <w:rFonts w:ascii="Trebuchet MS" w:hAnsi="Trebuchet MS" w:cs="Trebuchet MS"/>
                <w:b/>
                <w:bCs/>
                <w:sz w:val="18"/>
                <w:szCs w:val="18"/>
              </w:rPr>
              <w:t>Datatype</w:t>
            </w:r>
          </w:p>
        </w:tc>
        <w:tc>
          <w:tcPr>
            <w:tcW w:w="471" w:type="pct"/>
            <w:shd w:val="clear" w:color="auto" w:fill="D9D9D9"/>
            <w:vAlign w:val="center"/>
          </w:tcPr>
          <w:p w14:paraId="5F95B448" w14:textId="77777777" w:rsidR="00492FFE" w:rsidRPr="00BD2F3F" w:rsidRDefault="00492FFE" w:rsidP="008B6328">
            <w:pPr>
              <w:autoSpaceDE w:val="0"/>
              <w:autoSpaceDN w:val="0"/>
              <w:adjustRightInd w:val="0"/>
              <w:rPr>
                <w:rFonts w:ascii="Trebuchet MS" w:hAnsi="Trebuchet MS" w:cs="Trebuchet MS"/>
                <w:b/>
                <w:bCs/>
                <w:sz w:val="18"/>
                <w:szCs w:val="18"/>
              </w:rPr>
            </w:pPr>
            <w:r w:rsidRPr="00BD2F3F">
              <w:rPr>
                <w:rFonts w:ascii="Trebuchet MS" w:hAnsi="Trebuchet MS" w:cs="Trebuchet MS"/>
                <w:b/>
                <w:bCs/>
                <w:sz w:val="18"/>
                <w:szCs w:val="18"/>
              </w:rPr>
              <w:t>Obligatorisk</w:t>
            </w:r>
            <w:r w:rsidR="00800E6B" w:rsidRPr="00BD2F3F">
              <w:rPr>
                <w:rFonts w:ascii="Trebuchet MS" w:hAnsi="Trebuchet MS" w:cs="Trebuchet MS"/>
                <w:b/>
                <w:bCs/>
                <w:sz w:val="18"/>
                <w:szCs w:val="18"/>
              </w:rPr>
              <w:t xml:space="preserve">/ Frit </w:t>
            </w:r>
            <w:r w:rsidRPr="00BD2F3F">
              <w:rPr>
                <w:rFonts w:ascii="Trebuchet MS" w:hAnsi="Trebuchet MS" w:cs="Trebuchet MS"/>
                <w:b/>
                <w:bCs/>
                <w:sz w:val="18"/>
                <w:szCs w:val="18"/>
              </w:rPr>
              <w:t>/</w:t>
            </w:r>
            <w:r w:rsidR="00800E6B" w:rsidRPr="00BD2F3F">
              <w:rPr>
                <w:rFonts w:ascii="Trebuchet MS" w:hAnsi="Trebuchet MS" w:cs="Trebuchet MS"/>
                <w:b/>
                <w:bCs/>
                <w:sz w:val="18"/>
                <w:szCs w:val="18"/>
              </w:rPr>
              <w:t xml:space="preserve"> </w:t>
            </w:r>
            <w:r w:rsidRPr="00BD2F3F">
              <w:rPr>
                <w:rFonts w:ascii="Trebuchet MS" w:hAnsi="Trebuchet MS" w:cs="Trebuchet MS"/>
                <w:b/>
                <w:bCs/>
                <w:sz w:val="18"/>
                <w:szCs w:val="18"/>
              </w:rPr>
              <w:t>System</w:t>
            </w:r>
          </w:p>
        </w:tc>
        <w:tc>
          <w:tcPr>
            <w:tcW w:w="1716" w:type="pct"/>
            <w:shd w:val="clear" w:color="auto" w:fill="D9D9D9"/>
            <w:vAlign w:val="center"/>
          </w:tcPr>
          <w:p w14:paraId="0D321DBA" w14:textId="77777777" w:rsidR="00492FFE" w:rsidRPr="00BD2F3F" w:rsidRDefault="00492FFE" w:rsidP="008B6328">
            <w:pPr>
              <w:rPr>
                <w:rFonts w:ascii="Trebuchet MS" w:hAnsi="Trebuchet MS" w:cs="Trebuchet MS"/>
                <w:bCs/>
                <w:sz w:val="18"/>
                <w:szCs w:val="18"/>
              </w:rPr>
            </w:pPr>
            <w:r w:rsidRPr="00BD2F3F">
              <w:rPr>
                <w:rFonts w:ascii="Trebuchet MS" w:hAnsi="Trebuchet MS" w:cs="Trebuchet MS"/>
                <w:b/>
                <w:bCs/>
                <w:sz w:val="18"/>
                <w:szCs w:val="18"/>
              </w:rPr>
              <w:t>Beskrivelse</w:t>
            </w:r>
          </w:p>
        </w:tc>
      </w:tr>
      <w:tr w:rsidR="00492FFE" w:rsidRPr="00BD2F3F" w14:paraId="7CF80429" w14:textId="77777777" w:rsidTr="00F45D7D">
        <w:trPr>
          <w:trHeight w:val="227"/>
        </w:trPr>
        <w:tc>
          <w:tcPr>
            <w:tcW w:w="663" w:type="pct"/>
            <w:shd w:val="clear" w:color="auto" w:fill="E0E0E0"/>
            <w:vAlign w:val="center"/>
          </w:tcPr>
          <w:p w14:paraId="00090B63"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Datasættitel</w:t>
            </w:r>
            <w:proofErr w:type="spellEnd"/>
            <w:r w:rsidRPr="00BD2F3F">
              <w:rPr>
                <w:rFonts w:ascii="Trebuchet MS" w:hAnsi="Trebuchet MS" w:cs="Trebuchet MS"/>
                <w:sz w:val="18"/>
                <w:szCs w:val="18"/>
              </w:rPr>
              <w:t>(M)</w:t>
            </w:r>
          </w:p>
        </w:tc>
        <w:tc>
          <w:tcPr>
            <w:tcW w:w="831" w:type="pct"/>
            <w:shd w:val="clear" w:color="auto" w:fill="E0E0E0"/>
            <w:vAlign w:val="center"/>
          </w:tcPr>
          <w:p w14:paraId="76067661" w14:textId="77777777" w:rsidR="00492FFE" w:rsidRPr="00BD2F3F" w:rsidRDefault="002F3055" w:rsidP="008B6328">
            <w:pPr>
              <w:rPr>
                <w:rFonts w:ascii="Trebuchet MS" w:hAnsi="Trebuchet MS" w:cs="Trebuchet MS"/>
                <w:sz w:val="18"/>
                <w:szCs w:val="18"/>
              </w:rPr>
            </w:pPr>
            <w:r w:rsidRPr="00BD2F3F">
              <w:rPr>
                <w:rFonts w:ascii="Trebuchet MS" w:hAnsi="Trebuchet MS" w:cs="Trebuchet MS"/>
                <w:sz w:val="18"/>
                <w:szCs w:val="18"/>
              </w:rPr>
              <w:t>Del B 1.1 Ressource Tit</w:t>
            </w:r>
            <w:r w:rsidR="00492FFE" w:rsidRPr="00BD2F3F">
              <w:rPr>
                <w:rFonts w:ascii="Trebuchet MS" w:hAnsi="Trebuchet MS" w:cs="Trebuchet MS"/>
                <w:sz w:val="18"/>
                <w:szCs w:val="18"/>
              </w:rPr>
              <w:t>e</w:t>
            </w:r>
            <w:r w:rsidRPr="00BD2F3F">
              <w:rPr>
                <w:rFonts w:ascii="Trebuchet MS" w:hAnsi="Trebuchet MS" w:cs="Trebuchet MS"/>
                <w:sz w:val="18"/>
                <w:szCs w:val="18"/>
              </w:rPr>
              <w:t>l</w:t>
            </w:r>
          </w:p>
        </w:tc>
        <w:tc>
          <w:tcPr>
            <w:tcW w:w="882" w:type="pct"/>
            <w:shd w:val="clear" w:color="auto" w:fill="E0E0E0"/>
            <w:vAlign w:val="center"/>
          </w:tcPr>
          <w:p w14:paraId="70F867E4"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Temanavn</w:t>
            </w:r>
          </w:p>
        </w:tc>
        <w:tc>
          <w:tcPr>
            <w:tcW w:w="437" w:type="pct"/>
            <w:shd w:val="clear" w:color="auto" w:fill="FFCC99"/>
            <w:vAlign w:val="center"/>
          </w:tcPr>
          <w:p w14:paraId="04B678AA"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73FB559"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121CFBE4"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Kaldenavnet på temaet.</w:t>
            </w:r>
          </w:p>
        </w:tc>
      </w:tr>
      <w:tr w:rsidR="00AA56B8" w:rsidRPr="00BD2F3F" w14:paraId="05EBEE31" w14:textId="77777777" w:rsidTr="00F45D7D">
        <w:trPr>
          <w:trHeight w:val="227"/>
        </w:trPr>
        <w:tc>
          <w:tcPr>
            <w:tcW w:w="663" w:type="pct"/>
            <w:shd w:val="clear" w:color="auto" w:fill="E0E0E0"/>
            <w:vAlign w:val="center"/>
          </w:tcPr>
          <w:p w14:paraId="51C48AC9" w14:textId="77777777" w:rsidR="00AA56B8" w:rsidRPr="00BD2F3F" w:rsidRDefault="00AA56B8" w:rsidP="008B6328">
            <w:pPr>
              <w:rPr>
                <w:rFonts w:ascii="Trebuchet MS" w:hAnsi="Trebuchet MS" w:cs="Trebuchet MS"/>
                <w:sz w:val="18"/>
                <w:szCs w:val="18"/>
              </w:rPr>
            </w:pPr>
          </w:p>
        </w:tc>
        <w:tc>
          <w:tcPr>
            <w:tcW w:w="831" w:type="pct"/>
            <w:shd w:val="clear" w:color="auto" w:fill="E0E0E0"/>
            <w:vAlign w:val="center"/>
          </w:tcPr>
          <w:p w14:paraId="7C0D1E74" w14:textId="77777777" w:rsidR="00AA56B8" w:rsidRPr="00BD2F3F" w:rsidRDefault="00AA56B8" w:rsidP="008B6328">
            <w:pPr>
              <w:rPr>
                <w:rFonts w:ascii="Trebuchet MS" w:hAnsi="Trebuchet MS" w:cs="Trebuchet MS"/>
                <w:sz w:val="18"/>
                <w:szCs w:val="18"/>
              </w:rPr>
            </w:pPr>
          </w:p>
        </w:tc>
        <w:tc>
          <w:tcPr>
            <w:tcW w:w="882" w:type="pct"/>
            <w:shd w:val="clear" w:color="auto" w:fill="E0E0E0"/>
            <w:vAlign w:val="center"/>
          </w:tcPr>
          <w:p w14:paraId="1E563563" w14:textId="77777777" w:rsidR="00AA56B8" w:rsidRPr="00BD2F3F" w:rsidRDefault="00AA56B8" w:rsidP="008B6328">
            <w:pPr>
              <w:rPr>
                <w:rFonts w:ascii="Trebuchet MS" w:hAnsi="Trebuchet MS" w:cs="Trebuchet MS"/>
                <w:sz w:val="18"/>
                <w:szCs w:val="18"/>
              </w:rPr>
            </w:pPr>
            <w:r w:rsidRPr="00BD2F3F">
              <w:rPr>
                <w:rFonts w:ascii="Trebuchet MS" w:hAnsi="Trebuchet MS" w:cs="Trebuchet MS"/>
                <w:sz w:val="18"/>
                <w:szCs w:val="18"/>
              </w:rPr>
              <w:t>Temakode</w:t>
            </w:r>
          </w:p>
        </w:tc>
        <w:tc>
          <w:tcPr>
            <w:tcW w:w="437" w:type="pct"/>
            <w:shd w:val="clear" w:color="auto" w:fill="FFCC99"/>
            <w:vAlign w:val="center"/>
          </w:tcPr>
          <w:p w14:paraId="6C4AEA5C" w14:textId="77777777" w:rsidR="00AA56B8" w:rsidRPr="00BD2F3F" w:rsidRDefault="00AA56B8" w:rsidP="008B6328">
            <w:pPr>
              <w:rPr>
                <w:rFonts w:ascii="Trebuchet MS" w:hAnsi="Trebuchet MS" w:cs="Trebuchet MS"/>
                <w:sz w:val="18"/>
                <w:szCs w:val="18"/>
              </w:rPr>
            </w:pPr>
            <w:r w:rsidRPr="00BD2F3F">
              <w:rPr>
                <w:rFonts w:ascii="Trebuchet MS" w:hAnsi="Trebuchet MS" w:cs="Trebuchet MS"/>
                <w:sz w:val="18"/>
                <w:szCs w:val="18"/>
              </w:rPr>
              <w:t>Heltal</w:t>
            </w:r>
          </w:p>
        </w:tc>
        <w:tc>
          <w:tcPr>
            <w:tcW w:w="471" w:type="pct"/>
            <w:shd w:val="clear" w:color="auto" w:fill="FFCC99"/>
            <w:vAlign w:val="center"/>
          </w:tcPr>
          <w:p w14:paraId="110DABA2" w14:textId="77777777" w:rsidR="00AA56B8" w:rsidRPr="00BD2F3F" w:rsidRDefault="00AA56B8"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47E2205" w14:textId="77777777" w:rsidR="00AA56B8" w:rsidRPr="00BD2F3F" w:rsidRDefault="000D1A1A" w:rsidP="008B6328">
            <w:pPr>
              <w:rPr>
                <w:rFonts w:ascii="Trebuchet MS" w:hAnsi="Trebuchet MS" w:cs="Trebuchet MS"/>
                <w:sz w:val="18"/>
                <w:szCs w:val="18"/>
              </w:rPr>
            </w:pPr>
            <w:r w:rsidRPr="00BD2F3F">
              <w:rPr>
                <w:rFonts w:ascii="Trebuchet MS" w:hAnsi="Trebuchet MS" w:cs="Trebuchet MS"/>
                <w:sz w:val="18"/>
                <w:szCs w:val="18"/>
              </w:rPr>
              <w:t>Kodetal for temaet</w:t>
            </w:r>
          </w:p>
        </w:tc>
      </w:tr>
      <w:tr w:rsidR="00492FFE" w:rsidRPr="00BD2F3F" w14:paraId="7B03B2CC" w14:textId="77777777" w:rsidTr="00F45D7D">
        <w:trPr>
          <w:trHeight w:val="227"/>
        </w:trPr>
        <w:tc>
          <w:tcPr>
            <w:tcW w:w="663" w:type="pct"/>
            <w:shd w:val="clear" w:color="auto" w:fill="E0E0E0"/>
            <w:vAlign w:val="center"/>
          </w:tcPr>
          <w:p w14:paraId="471D6F25" w14:textId="77777777" w:rsidR="00492FFE" w:rsidRPr="00BD2F3F" w:rsidRDefault="00492FFE" w:rsidP="008B6328">
            <w:pPr>
              <w:rPr>
                <w:rFonts w:ascii="Trebuchet MS" w:hAnsi="Trebuchet MS" w:cs="Trebuchet MS"/>
                <w:sz w:val="18"/>
                <w:szCs w:val="18"/>
              </w:rPr>
            </w:pPr>
          </w:p>
        </w:tc>
        <w:tc>
          <w:tcPr>
            <w:tcW w:w="831" w:type="pct"/>
            <w:shd w:val="clear" w:color="auto" w:fill="E0E0E0"/>
            <w:vAlign w:val="center"/>
          </w:tcPr>
          <w:p w14:paraId="4F3DB1C3" w14:textId="77777777" w:rsidR="00492FFE" w:rsidRPr="00BD2F3F" w:rsidRDefault="00492FFE" w:rsidP="008B6328">
            <w:pPr>
              <w:rPr>
                <w:rFonts w:ascii="Trebuchet MS" w:hAnsi="Trebuchet MS" w:cs="Trebuchet MS"/>
                <w:sz w:val="18"/>
                <w:szCs w:val="18"/>
              </w:rPr>
            </w:pPr>
          </w:p>
        </w:tc>
        <w:tc>
          <w:tcPr>
            <w:tcW w:w="882" w:type="pct"/>
            <w:shd w:val="clear" w:color="auto" w:fill="E0E0E0"/>
            <w:vAlign w:val="center"/>
          </w:tcPr>
          <w:p w14:paraId="0CD95F15"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Definition</w:t>
            </w:r>
          </w:p>
        </w:tc>
        <w:tc>
          <w:tcPr>
            <w:tcW w:w="437" w:type="pct"/>
            <w:shd w:val="clear" w:color="auto" w:fill="FFCC99"/>
            <w:vAlign w:val="center"/>
          </w:tcPr>
          <w:p w14:paraId="0A2168EC"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EC2D35E"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3338860"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Kort definition af temaet</w:t>
            </w:r>
          </w:p>
        </w:tc>
      </w:tr>
      <w:tr w:rsidR="00492FFE" w:rsidRPr="00BD2F3F" w14:paraId="2F279C6F" w14:textId="77777777" w:rsidTr="00F45D7D">
        <w:trPr>
          <w:trHeight w:val="227"/>
        </w:trPr>
        <w:tc>
          <w:tcPr>
            <w:tcW w:w="663" w:type="pct"/>
            <w:shd w:val="clear" w:color="auto" w:fill="E0E0E0"/>
            <w:vAlign w:val="center"/>
          </w:tcPr>
          <w:p w14:paraId="57EF39D7"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Resumé, som beskriver datasættet (M)</w:t>
            </w:r>
          </w:p>
        </w:tc>
        <w:tc>
          <w:tcPr>
            <w:tcW w:w="831" w:type="pct"/>
            <w:shd w:val="clear" w:color="auto" w:fill="E0E0E0"/>
            <w:vAlign w:val="center"/>
          </w:tcPr>
          <w:p w14:paraId="0F8ABF01"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1.2</w:t>
            </w:r>
          </w:p>
          <w:p w14:paraId="58CE514B"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Ressourceresumé</w:t>
            </w:r>
          </w:p>
        </w:tc>
        <w:tc>
          <w:tcPr>
            <w:tcW w:w="882" w:type="pct"/>
            <w:shd w:val="clear" w:color="auto" w:fill="E0E0E0"/>
            <w:vAlign w:val="center"/>
          </w:tcPr>
          <w:p w14:paraId="7E119278"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Beskrivelse</w:t>
            </w:r>
          </w:p>
        </w:tc>
        <w:tc>
          <w:tcPr>
            <w:tcW w:w="437" w:type="pct"/>
            <w:shd w:val="clear" w:color="auto" w:fill="FFCC99"/>
            <w:vAlign w:val="center"/>
          </w:tcPr>
          <w:p w14:paraId="032CF8D6"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F52EB27"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B1426F6"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En beskrivelse der forklar</w:t>
            </w:r>
            <w:r w:rsidR="007044E1" w:rsidRPr="00BD2F3F">
              <w:rPr>
                <w:rFonts w:ascii="Trebuchet MS" w:hAnsi="Trebuchet MS" w:cs="Trebuchet MS"/>
                <w:sz w:val="18"/>
                <w:szCs w:val="18"/>
              </w:rPr>
              <w:t>er</w:t>
            </w:r>
            <w:r w:rsidRPr="00BD2F3F">
              <w:rPr>
                <w:rFonts w:ascii="Trebuchet MS" w:hAnsi="Trebuchet MS" w:cs="Trebuchet MS"/>
                <w:sz w:val="18"/>
                <w:szCs w:val="18"/>
              </w:rPr>
              <w:t xml:space="preserve"> tydeligt, men lidt kort hvad der er indeholdt i temaet.</w:t>
            </w:r>
          </w:p>
        </w:tc>
      </w:tr>
      <w:tr w:rsidR="00492FFE" w:rsidRPr="00BD2F3F" w14:paraId="66C4DBEA" w14:textId="77777777" w:rsidTr="00F45D7D">
        <w:trPr>
          <w:trHeight w:val="227"/>
        </w:trPr>
        <w:tc>
          <w:tcPr>
            <w:tcW w:w="663" w:type="pct"/>
            <w:shd w:val="clear" w:color="auto" w:fill="E0E0E0"/>
            <w:vAlign w:val="center"/>
          </w:tcPr>
          <w:p w14:paraId="1DA92BD6" w14:textId="77777777" w:rsidR="00492FFE" w:rsidRPr="00BD2F3F" w:rsidRDefault="00492FFE" w:rsidP="008B6328">
            <w:pPr>
              <w:rPr>
                <w:rFonts w:ascii="Trebuchet MS" w:hAnsi="Trebuchet MS" w:cs="Trebuchet MS"/>
                <w:sz w:val="18"/>
                <w:szCs w:val="18"/>
              </w:rPr>
            </w:pPr>
          </w:p>
        </w:tc>
        <w:tc>
          <w:tcPr>
            <w:tcW w:w="831" w:type="pct"/>
            <w:shd w:val="clear" w:color="auto" w:fill="E0E0E0"/>
            <w:vAlign w:val="center"/>
          </w:tcPr>
          <w:p w14:paraId="7E037E97" w14:textId="77777777" w:rsidR="00492FFE" w:rsidRPr="00BD2F3F" w:rsidRDefault="00492FFE" w:rsidP="008B6328">
            <w:pPr>
              <w:rPr>
                <w:rFonts w:ascii="Trebuchet MS" w:hAnsi="Trebuchet MS" w:cs="Trebuchet MS"/>
                <w:sz w:val="18"/>
                <w:szCs w:val="18"/>
              </w:rPr>
            </w:pPr>
          </w:p>
        </w:tc>
        <w:tc>
          <w:tcPr>
            <w:tcW w:w="882" w:type="pct"/>
            <w:shd w:val="clear" w:color="auto" w:fill="E0E0E0"/>
            <w:vAlign w:val="center"/>
          </w:tcPr>
          <w:p w14:paraId="671C5C7E"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Formaal</w:t>
            </w:r>
            <w:proofErr w:type="spellEnd"/>
            <w:r w:rsidRPr="00BD2F3F">
              <w:rPr>
                <w:rFonts w:ascii="Trebuchet MS" w:hAnsi="Trebuchet MS" w:cs="Trebuchet MS"/>
                <w:sz w:val="18"/>
                <w:szCs w:val="18"/>
              </w:rPr>
              <w:t xml:space="preserve"> </w:t>
            </w:r>
          </w:p>
        </w:tc>
        <w:tc>
          <w:tcPr>
            <w:tcW w:w="437" w:type="pct"/>
            <w:shd w:val="clear" w:color="auto" w:fill="FFCC99"/>
            <w:vAlign w:val="center"/>
          </w:tcPr>
          <w:p w14:paraId="46152E5B"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5A03812"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E93CA4D"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Kort beskrivelse af formålet/fordel med at registrere dette tema.</w:t>
            </w:r>
          </w:p>
        </w:tc>
      </w:tr>
      <w:tr w:rsidR="00492FFE" w:rsidRPr="00BD2F3F" w14:paraId="332B5BB0" w14:textId="77777777" w:rsidTr="00F45D7D">
        <w:trPr>
          <w:trHeight w:val="227"/>
        </w:trPr>
        <w:tc>
          <w:tcPr>
            <w:tcW w:w="663" w:type="pct"/>
            <w:shd w:val="clear" w:color="auto" w:fill="E0E0E0"/>
            <w:vAlign w:val="center"/>
          </w:tcPr>
          <w:p w14:paraId="29358816"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Emnekategori for datasæt (M)</w:t>
            </w:r>
          </w:p>
        </w:tc>
        <w:tc>
          <w:tcPr>
            <w:tcW w:w="831" w:type="pct"/>
            <w:shd w:val="clear" w:color="auto" w:fill="E0E0E0"/>
            <w:vAlign w:val="center"/>
          </w:tcPr>
          <w:p w14:paraId="05B272F0"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2.1</w:t>
            </w:r>
          </w:p>
          <w:p w14:paraId="29F0047B"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Emnekategori</w:t>
            </w:r>
          </w:p>
        </w:tc>
        <w:tc>
          <w:tcPr>
            <w:tcW w:w="882" w:type="pct"/>
            <w:shd w:val="clear" w:color="auto" w:fill="E0E0E0"/>
            <w:vAlign w:val="center"/>
          </w:tcPr>
          <w:p w14:paraId="77E8AB5C"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Noegleord_hovedgruppe</w:t>
            </w:r>
            <w:proofErr w:type="spellEnd"/>
          </w:p>
        </w:tc>
        <w:tc>
          <w:tcPr>
            <w:tcW w:w="437" w:type="pct"/>
            <w:shd w:val="clear" w:color="auto" w:fill="FFCC99"/>
            <w:vAlign w:val="center"/>
          </w:tcPr>
          <w:p w14:paraId="3402EFF8"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FBCC732"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3832BBA8"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Skal det være fra listen GEMET. Se</w:t>
            </w:r>
          </w:p>
          <w:p w14:paraId="0D55E47E"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http://www.eionet.europa.eu/gemet/inspire_themes?langcode=da.</w:t>
            </w:r>
          </w:p>
        </w:tc>
      </w:tr>
      <w:tr w:rsidR="008D01DD" w:rsidRPr="00BD2F3F" w14:paraId="3FE82C72" w14:textId="77777777" w:rsidTr="00F45D7D">
        <w:trPr>
          <w:trHeight w:val="227"/>
        </w:trPr>
        <w:tc>
          <w:tcPr>
            <w:tcW w:w="663" w:type="pct"/>
            <w:shd w:val="clear" w:color="auto" w:fill="E0E0E0"/>
            <w:vAlign w:val="center"/>
          </w:tcPr>
          <w:p w14:paraId="21694555" w14:textId="77777777" w:rsidR="008D01DD" w:rsidRPr="00BD2F3F" w:rsidRDefault="008D01DD" w:rsidP="008B6328">
            <w:pPr>
              <w:rPr>
                <w:rFonts w:ascii="Trebuchet MS" w:hAnsi="Trebuchet MS" w:cs="Trebuchet MS"/>
                <w:sz w:val="18"/>
                <w:szCs w:val="18"/>
              </w:rPr>
            </w:pPr>
          </w:p>
        </w:tc>
        <w:tc>
          <w:tcPr>
            <w:tcW w:w="831" w:type="pct"/>
            <w:shd w:val="clear" w:color="auto" w:fill="E0E0E0"/>
            <w:vAlign w:val="center"/>
          </w:tcPr>
          <w:p w14:paraId="5E9591EA" w14:textId="77777777" w:rsidR="008D01DD" w:rsidRPr="00BD2F3F" w:rsidRDefault="008D01DD" w:rsidP="008B6328">
            <w:pPr>
              <w:rPr>
                <w:rFonts w:ascii="Trebuchet MS" w:hAnsi="Trebuchet MS" w:cs="Trebuchet MS"/>
                <w:sz w:val="18"/>
                <w:szCs w:val="18"/>
              </w:rPr>
            </w:pPr>
          </w:p>
        </w:tc>
        <w:tc>
          <w:tcPr>
            <w:tcW w:w="882" w:type="pct"/>
            <w:shd w:val="clear" w:color="auto" w:fill="E0E0E0"/>
            <w:vAlign w:val="center"/>
          </w:tcPr>
          <w:p w14:paraId="2B0B9527" w14:textId="77777777" w:rsidR="008D01DD" w:rsidRPr="00BD2F3F" w:rsidRDefault="006A595F" w:rsidP="008B6328">
            <w:pPr>
              <w:rPr>
                <w:rFonts w:ascii="Trebuchet MS" w:hAnsi="Trebuchet MS" w:cs="Trebuchet MS"/>
                <w:sz w:val="18"/>
                <w:szCs w:val="18"/>
              </w:rPr>
            </w:pPr>
            <w:proofErr w:type="spellStart"/>
            <w:r w:rsidRPr="00BD2F3F">
              <w:rPr>
                <w:rFonts w:ascii="Trebuchet MS" w:hAnsi="Trebuchet MS" w:cs="Trebuchet MS"/>
                <w:sz w:val="18"/>
                <w:szCs w:val="18"/>
              </w:rPr>
              <w:t>Noegle</w:t>
            </w:r>
            <w:r w:rsidR="008D01DD" w:rsidRPr="00BD2F3F">
              <w:rPr>
                <w:rFonts w:ascii="Trebuchet MS" w:hAnsi="Trebuchet MS" w:cs="Trebuchet MS"/>
                <w:sz w:val="18"/>
                <w:szCs w:val="18"/>
              </w:rPr>
              <w:t>_ord</w:t>
            </w:r>
            <w:proofErr w:type="spellEnd"/>
          </w:p>
        </w:tc>
        <w:tc>
          <w:tcPr>
            <w:tcW w:w="437" w:type="pct"/>
            <w:shd w:val="clear" w:color="auto" w:fill="FFCC99"/>
            <w:vAlign w:val="center"/>
          </w:tcPr>
          <w:p w14:paraId="7665B628" w14:textId="77777777" w:rsidR="008D01DD"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70A1731" w14:textId="77777777" w:rsidR="008D01DD" w:rsidRPr="00BD2F3F" w:rsidRDefault="008D01DD" w:rsidP="008B6328">
            <w:pPr>
              <w:autoSpaceDE w:val="0"/>
              <w:autoSpaceDN w:val="0"/>
              <w:adjustRightInd w:val="0"/>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1928739E" w14:textId="77777777" w:rsidR="008D01DD" w:rsidRPr="00BD2F3F" w:rsidRDefault="008D01DD"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Pt. frit valg, men der kunne opbygge</w:t>
            </w:r>
            <w:r w:rsidR="007044E1" w:rsidRPr="00BD2F3F">
              <w:rPr>
                <w:rFonts w:ascii="Trebuchet MS" w:hAnsi="Trebuchet MS" w:cs="Trebuchet MS"/>
                <w:sz w:val="18"/>
                <w:szCs w:val="18"/>
              </w:rPr>
              <w:t>s</w:t>
            </w:r>
            <w:r w:rsidRPr="00BD2F3F">
              <w:rPr>
                <w:rFonts w:ascii="Trebuchet MS" w:hAnsi="Trebuchet MS" w:cs="Trebuchet MS"/>
                <w:sz w:val="18"/>
                <w:szCs w:val="18"/>
              </w:rPr>
              <w:t xml:space="preserve"> en lis</w:t>
            </w:r>
            <w:r w:rsidR="007044E1" w:rsidRPr="00BD2F3F">
              <w:rPr>
                <w:rFonts w:ascii="Trebuchet MS" w:hAnsi="Trebuchet MS" w:cs="Trebuchet MS"/>
                <w:sz w:val="18"/>
                <w:szCs w:val="18"/>
              </w:rPr>
              <w:t>t</w:t>
            </w:r>
            <w:r w:rsidRPr="00BD2F3F">
              <w:rPr>
                <w:rFonts w:ascii="Trebuchet MS" w:hAnsi="Trebuchet MS" w:cs="Trebuchet MS"/>
                <w:sz w:val="18"/>
                <w:szCs w:val="18"/>
              </w:rPr>
              <w:t>e efter høringen.</w:t>
            </w:r>
          </w:p>
        </w:tc>
      </w:tr>
      <w:tr w:rsidR="00157335" w:rsidRPr="00BD2F3F" w14:paraId="4BB399F7" w14:textId="77777777" w:rsidTr="00F45D7D">
        <w:trPr>
          <w:trHeight w:val="227"/>
        </w:trPr>
        <w:tc>
          <w:tcPr>
            <w:tcW w:w="663" w:type="pct"/>
            <w:shd w:val="clear" w:color="auto" w:fill="E0E0E0"/>
            <w:vAlign w:val="center"/>
          </w:tcPr>
          <w:p w14:paraId="48FDE628"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Geografisk Repræsentationstype (O)</w:t>
            </w:r>
          </w:p>
        </w:tc>
        <w:tc>
          <w:tcPr>
            <w:tcW w:w="831" w:type="pct"/>
            <w:shd w:val="clear" w:color="auto" w:fill="E0E0E0"/>
            <w:vAlign w:val="center"/>
          </w:tcPr>
          <w:p w14:paraId="4F737714"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1BAC1F59"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Geometri type</w:t>
            </w:r>
          </w:p>
        </w:tc>
        <w:tc>
          <w:tcPr>
            <w:tcW w:w="437" w:type="pct"/>
            <w:shd w:val="clear" w:color="auto" w:fill="FFCC99"/>
            <w:vAlign w:val="center"/>
          </w:tcPr>
          <w:p w14:paraId="353B4E1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F2F50AC" w14:textId="77777777" w:rsidR="00157335" w:rsidRPr="00BD2F3F" w:rsidRDefault="00157335" w:rsidP="008B6328">
            <w:pPr>
              <w:jc w:val="center"/>
              <w:rPr>
                <w:rFonts w:ascii="Trebuchet MS" w:hAnsi="Trebuchet MS" w:cs="Trebuchet MS"/>
                <w:sz w:val="18"/>
                <w:szCs w:val="18"/>
              </w:rPr>
            </w:pPr>
          </w:p>
          <w:p w14:paraId="1536B68C"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6F05C716"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Flade, punkt eller linje.</w:t>
            </w:r>
          </w:p>
        </w:tc>
      </w:tr>
      <w:tr w:rsidR="00157335" w:rsidRPr="00BD2F3F" w14:paraId="6F9800A9" w14:textId="77777777" w:rsidTr="00F45D7D">
        <w:trPr>
          <w:trHeight w:val="227"/>
        </w:trPr>
        <w:tc>
          <w:tcPr>
            <w:tcW w:w="663" w:type="pct"/>
            <w:shd w:val="clear" w:color="auto" w:fill="E0E0E0"/>
            <w:vAlign w:val="center"/>
          </w:tcPr>
          <w:p w14:paraId="4426860D"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14F17B17"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0F0BD71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Lovgrundlag</w:t>
            </w:r>
          </w:p>
        </w:tc>
        <w:tc>
          <w:tcPr>
            <w:tcW w:w="437" w:type="pct"/>
            <w:shd w:val="clear" w:color="auto" w:fill="FFCC99"/>
            <w:vAlign w:val="center"/>
          </w:tcPr>
          <w:p w14:paraId="5446FD2C"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426B51D5"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2A2F31D8"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Loven som er grundlag for registreringen.</w:t>
            </w:r>
          </w:p>
        </w:tc>
      </w:tr>
      <w:tr w:rsidR="00157335" w:rsidRPr="00BD2F3F" w14:paraId="0BC01CBB" w14:textId="77777777" w:rsidTr="00F45D7D">
        <w:trPr>
          <w:trHeight w:val="227"/>
        </w:trPr>
        <w:tc>
          <w:tcPr>
            <w:tcW w:w="663" w:type="pct"/>
            <w:shd w:val="clear" w:color="auto" w:fill="E0E0E0"/>
            <w:vAlign w:val="center"/>
          </w:tcPr>
          <w:p w14:paraId="355E4164"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7BFF65AD"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0FECA193"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CVR_kode</w:t>
            </w:r>
            <w:proofErr w:type="spellEnd"/>
          </w:p>
        </w:tc>
        <w:tc>
          <w:tcPr>
            <w:tcW w:w="437" w:type="pct"/>
            <w:shd w:val="clear" w:color="auto" w:fill="FFFFFF"/>
            <w:vAlign w:val="center"/>
          </w:tcPr>
          <w:p w14:paraId="03FF4452"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2ECAEF0" w14:textId="77777777" w:rsidR="00157335" w:rsidRPr="00BD2F3F" w:rsidRDefault="00157335" w:rsidP="008B6328">
            <w:pPr>
              <w:autoSpaceDE w:val="0"/>
              <w:autoSpaceDN w:val="0"/>
              <w:adjustRightInd w:val="0"/>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FFFF"/>
            <w:vAlign w:val="center"/>
          </w:tcPr>
          <w:p w14:paraId="7D003361"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Feltet benyttes til at angive CVR-koden for objektets ansvarlige myndighed.</w:t>
            </w:r>
          </w:p>
        </w:tc>
      </w:tr>
      <w:tr w:rsidR="00157335" w:rsidRPr="00BD2F3F" w14:paraId="71A22B0F" w14:textId="77777777" w:rsidTr="00F45D7D">
        <w:trPr>
          <w:trHeight w:val="227"/>
        </w:trPr>
        <w:tc>
          <w:tcPr>
            <w:tcW w:w="663" w:type="pct"/>
            <w:shd w:val="clear" w:color="auto" w:fill="E0E0E0"/>
            <w:vAlign w:val="center"/>
          </w:tcPr>
          <w:p w14:paraId="641AFB96" w14:textId="77777777" w:rsidR="00157335" w:rsidRPr="00BD2F3F" w:rsidRDefault="00157335" w:rsidP="008B6328">
            <w:pPr>
              <w:autoSpaceDE w:val="0"/>
              <w:autoSpaceDN w:val="0"/>
              <w:adjustRightInd w:val="0"/>
              <w:rPr>
                <w:rFonts w:ascii="Trebuchet MS" w:hAnsi="Trebuchet MS" w:cs="Trebuchet MS"/>
                <w:sz w:val="18"/>
                <w:szCs w:val="18"/>
              </w:rPr>
            </w:pPr>
            <w:proofErr w:type="spellStart"/>
            <w:r w:rsidRPr="00BD2F3F">
              <w:rPr>
                <w:rFonts w:ascii="Trebuchet MS" w:hAnsi="Trebuchet MS" w:cs="Trebuchet MS"/>
                <w:sz w:val="18"/>
                <w:szCs w:val="18"/>
              </w:rPr>
              <w:t>Datasætansvarlig</w:t>
            </w:r>
            <w:proofErr w:type="spellEnd"/>
            <w:r w:rsidRPr="00BD2F3F">
              <w:rPr>
                <w:rFonts w:ascii="Trebuchet MS" w:hAnsi="Trebuchet MS" w:cs="Trebuchet MS"/>
                <w:sz w:val="18"/>
                <w:szCs w:val="18"/>
              </w:rPr>
              <w:t xml:space="preserve"> part (O)</w:t>
            </w:r>
          </w:p>
        </w:tc>
        <w:tc>
          <w:tcPr>
            <w:tcW w:w="831" w:type="pct"/>
            <w:shd w:val="clear" w:color="auto" w:fill="E0E0E0"/>
            <w:vAlign w:val="center"/>
          </w:tcPr>
          <w:p w14:paraId="7A329888"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9 Ansvarlig</w:t>
            </w:r>
          </w:p>
          <w:p w14:paraId="0212A0F5" w14:textId="6C2762EE" w:rsidR="00157335" w:rsidRPr="00BD2F3F" w:rsidRDefault="001B659B" w:rsidP="008B6328">
            <w:pPr>
              <w:rPr>
                <w:rFonts w:ascii="Trebuchet MS" w:hAnsi="Trebuchet MS" w:cs="Trebuchet MS"/>
                <w:sz w:val="18"/>
                <w:szCs w:val="18"/>
              </w:rPr>
            </w:pPr>
            <w:r w:rsidRPr="00BD2F3F">
              <w:rPr>
                <w:rFonts w:ascii="Trebuchet MS" w:hAnsi="Trebuchet MS" w:cs="Trebuchet MS"/>
                <w:sz w:val="18"/>
                <w:szCs w:val="18"/>
              </w:rPr>
              <w:t>O</w:t>
            </w:r>
            <w:r w:rsidR="00157335" w:rsidRPr="00BD2F3F">
              <w:rPr>
                <w:rFonts w:ascii="Trebuchet MS" w:hAnsi="Trebuchet MS" w:cs="Trebuchet MS"/>
                <w:sz w:val="18"/>
                <w:szCs w:val="18"/>
              </w:rPr>
              <w:t>rganisation</w:t>
            </w:r>
          </w:p>
        </w:tc>
        <w:tc>
          <w:tcPr>
            <w:tcW w:w="882" w:type="pct"/>
            <w:shd w:val="clear" w:color="auto" w:fill="E0E0E0"/>
            <w:vAlign w:val="center"/>
          </w:tcPr>
          <w:p w14:paraId="1FB57ABF"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CVR_navn</w:t>
            </w:r>
            <w:proofErr w:type="spellEnd"/>
          </w:p>
        </w:tc>
        <w:tc>
          <w:tcPr>
            <w:tcW w:w="437" w:type="pct"/>
            <w:shd w:val="clear" w:color="auto" w:fill="FFFFFF"/>
            <w:vAlign w:val="center"/>
          </w:tcPr>
          <w:p w14:paraId="1032BD8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059D506A"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FFFF"/>
            <w:vAlign w:val="center"/>
          </w:tcPr>
          <w:p w14:paraId="7F22B5B7"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 xml:space="preserve">Feltet benyttes til at oversætte/vise </w:t>
            </w:r>
            <w:proofErr w:type="spellStart"/>
            <w:r w:rsidRPr="00BD2F3F">
              <w:rPr>
                <w:rFonts w:ascii="Trebuchet MS" w:hAnsi="Trebuchet MS" w:cs="Trebuchet MS"/>
                <w:sz w:val="18"/>
                <w:szCs w:val="18"/>
              </w:rPr>
              <w:t>CVR_kode</w:t>
            </w:r>
            <w:proofErr w:type="spellEnd"/>
            <w:r w:rsidRPr="00BD2F3F">
              <w:rPr>
                <w:rFonts w:ascii="Trebuchet MS" w:hAnsi="Trebuchet MS" w:cs="Trebuchet MS"/>
                <w:sz w:val="18"/>
                <w:szCs w:val="18"/>
              </w:rPr>
              <w:t xml:space="preserve"> til tekst.</w:t>
            </w:r>
          </w:p>
        </w:tc>
      </w:tr>
      <w:tr w:rsidR="00157335" w:rsidRPr="00BD2F3F" w14:paraId="054DE370" w14:textId="77777777" w:rsidTr="00F45D7D">
        <w:trPr>
          <w:trHeight w:val="227"/>
        </w:trPr>
        <w:tc>
          <w:tcPr>
            <w:tcW w:w="663" w:type="pct"/>
            <w:shd w:val="clear" w:color="auto" w:fill="E0E0E0"/>
            <w:vAlign w:val="center"/>
          </w:tcPr>
          <w:p w14:paraId="755AC8C5"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36D5242E"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29D9C0DE"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Ansvarlig_Afdeling</w:t>
            </w:r>
            <w:proofErr w:type="spellEnd"/>
          </w:p>
        </w:tc>
        <w:tc>
          <w:tcPr>
            <w:tcW w:w="437" w:type="pct"/>
            <w:shd w:val="clear" w:color="auto" w:fill="FFFFFF"/>
            <w:vAlign w:val="center"/>
          </w:tcPr>
          <w:p w14:paraId="21C8DB6B" w14:textId="77777777" w:rsidR="003C5D22" w:rsidRPr="00BD2F3F" w:rsidRDefault="003C5D22" w:rsidP="008B6328">
            <w:pPr>
              <w:rPr>
                <w:rFonts w:ascii="Trebuchet MS" w:hAnsi="Trebuchet MS" w:cs="Trebuchet MS"/>
                <w:sz w:val="18"/>
                <w:szCs w:val="18"/>
              </w:rPr>
            </w:pPr>
          </w:p>
          <w:p w14:paraId="31965863"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6FC99080" w14:textId="77777777" w:rsidR="00157335" w:rsidRPr="00BD2F3F" w:rsidRDefault="00157335" w:rsidP="008B6328">
            <w:pPr>
              <w:jc w:val="center"/>
              <w:rPr>
                <w:rFonts w:ascii="Trebuchet MS" w:hAnsi="Trebuchet MS" w:cs="Trebuchet MS"/>
                <w:sz w:val="18"/>
                <w:szCs w:val="18"/>
              </w:rPr>
            </w:pPr>
          </w:p>
          <w:p w14:paraId="22B963BB"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3D33BFB2"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 xml:space="preserve">Fagafdeling i kommunen, der har ansvaret </w:t>
            </w:r>
            <w:r w:rsidR="007044E1" w:rsidRPr="00BD2F3F">
              <w:rPr>
                <w:rFonts w:ascii="Trebuchet MS" w:hAnsi="Trebuchet MS" w:cs="Trebuchet MS"/>
                <w:sz w:val="18"/>
                <w:szCs w:val="18"/>
              </w:rPr>
              <w:t xml:space="preserve">for at </w:t>
            </w:r>
            <w:r w:rsidRPr="00BD2F3F">
              <w:rPr>
                <w:rFonts w:ascii="Trebuchet MS" w:hAnsi="Trebuchet MS" w:cs="Trebuchet MS"/>
                <w:sz w:val="18"/>
                <w:szCs w:val="18"/>
              </w:rPr>
              <w:t>temaet er ajourført.</w:t>
            </w:r>
          </w:p>
        </w:tc>
      </w:tr>
      <w:tr w:rsidR="00E56F83" w:rsidRPr="00BD2F3F" w14:paraId="1883C0EF" w14:textId="77777777" w:rsidTr="00F45D7D">
        <w:trPr>
          <w:trHeight w:val="227"/>
        </w:trPr>
        <w:tc>
          <w:tcPr>
            <w:tcW w:w="663" w:type="pct"/>
            <w:shd w:val="clear" w:color="auto" w:fill="E0E0E0"/>
            <w:vAlign w:val="center"/>
          </w:tcPr>
          <w:p w14:paraId="181AF603" w14:textId="77777777" w:rsidR="00E56F83" w:rsidRPr="00BD2F3F" w:rsidRDefault="00E56F83" w:rsidP="008B6328">
            <w:pPr>
              <w:autoSpaceDE w:val="0"/>
              <w:autoSpaceDN w:val="0"/>
              <w:adjustRightInd w:val="0"/>
              <w:rPr>
                <w:rFonts w:ascii="Trebuchet MS" w:hAnsi="Trebuchet MS" w:cs="Trebuchet MS"/>
                <w:sz w:val="18"/>
                <w:szCs w:val="18"/>
              </w:rPr>
            </w:pPr>
          </w:p>
        </w:tc>
        <w:tc>
          <w:tcPr>
            <w:tcW w:w="831" w:type="pct"/>
            <w:shd w:val="clear" w:color="auto" w:fill="E0E0E0"/>
            <w:vAlign w:val="center"/>
          </w:tcPr>
          <w:p w14:paraId="5D5C9F04" w14:textId="77777777" w:rsidR="00E56F83" w:rsidRPr="00BD2F3F" w:rsidRDefault="00E56F83" w:rsidP="008B6328">
            <w:pPr>
              <w:autoSpaceDE w:val="0"/>
              <w:autoSpaceDN w:val="0"/>
              <w:adjustRightInd w:val="0"/>
              <w:rPr>
                <w:rFonts w:ascii="Trebuchet MS" w:hAnsi="Trebuchet MS" w:cs="Trebuchet MS"/>
                <w:sz w:val="18"/>
                <w:szCs w:val="18"/>
              </w:rPr>
            </w:pPr>
          </w:p>
        </w:tc>
        <w:tc>
          <w:tcPr>
            <w:tcW w:w="882" w:type="pct"/>
            <w:shd w:val="clear" w:color="auto" w:fill="E0E0E0"/>
            <w:vAlign w:val="center"/>
          </w:tcPr>
          <w:p w14:paraId="454D32B2" w14:textId="77777777" w:rsidR="00E56F83" w:rsidRPr="00BD2F3F" w:rsidRDefault="0037483A" w:rsidP="008B6328">
            <w:pPr>
              <w:rPr>
                <w:rFonts w:ascii="Trebuchet MS" w:hAnsi="Trebuchet MS" w:cs="Trebuchet MS"/>
                <w:sz w:val="18"/>
                <w:szCs w:val="18"/>
              </w:rPr>
            </w:pPr>
            <w:r w:rsidRPr="00BD2F3F">
              <w:rPr>
                <w:rFonts w:ascii="Trebuchet MS" w:hAnsi="Trebuchet MS" w:cs="Trebuchet MS"/>
                <w:sz w:val="18"/>
                <w:szCs w:val="18"/>
              </w:rPr>
              <w:t>K</w:t>
            </w:r>
            <w:r w:rsidR="00E56F83" w:rsidRPr="00BD2F3F">
              <w:rPr>
                <w:rFonts w:ascii="Trebuchet MS" w:hAnsi="Trebuchet MS" w:cs="Trebuchet MS"/>
                <w:sz w:val="18"/>
                <w:szCs w:val="18"/>
              </w:rPr>
              <w:t>ontakt</w:t>
            </w:r>
          </w:p>
        </w:tc>
        <w:tc>
          <w:tcPr>
            <w:tcW w:w="437" w:type="pct"/>
            <w:shd w:val="clear" w:color="auto" w:fill="FFFFFF"/>
            <w:vAlign w:val="center"/>
          </w:tcPr>
          <w:p w14:paraId="3D9EB320" w14:textId="77777777" w:rsidR="00E56F83" w:rsidRPr="00BD2F3F" w:rsidRDefault="00E56F83" w:rsidP="00A936F5">
            <w:pPr>
              <w:rPr>
                <w:rFonts w:ascii="Trebuchet MS" w:hAnsi="Trebuchet MS" w:cs="Trebuchet MS"/>
                <w:sz w:val="18"/>
                <w:szCs w:val="18"/>
              </w:rPr>
            </w:pPr>
          </w:p>
          <w:p w14:paraId="0C4AB203" w14:textId="77777777" w:rsidR="00E56F83" w:rsidRPr="00BD2F3F" w:rsidRDefault="00E56F83" w:rsidP="00A936F5">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289BD955"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7DED6D37"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Kontaktoplysninger i form af tlf.nr., mailadresse og/eller hjemmeside.</w:t>
            </w:r>
          </w:p>
        </w:tc>
      </w:tr>
      <w:tr w:rsidR="00E56F83" w:rsidRPr="00BD2F3F" w14:paraId="6D62A771" w14:textId="77777777" w:rsidTr="00F45D7D">
        <w:trPr>
          <w:trHeight w:val="227"/>
        </w:trPr>
        <w:tc>
          <w:tcPr>
            <w:tcW w:w="663" w:type="pct"/>
            <w:shd w:val="clear" w:color="auto" w:fill="E0E0E0"/>
            <w:vAlign w:val="center"/>
          </w:tcPr>
          <w:p w14:paraId="118D3E29"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Kontaktpunkt for metadata (M)</w:t>
            </w:r>
          </w:p>
        </w:tc>
        <w:tc>
          <w:tcPr>
            <w:tcW w:w="831" w:type="pct"/>
            <w:shd w:val="clear" w:color="auto" w:fill="E0E0E0"/>
            <w:vAlign w:val="center"/>
          </w:tcPr>
          <w:p w14:paraId="72965A3F"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10.1</w:t>
            </w:r>
          </w:p>
          <w:p w14:paraId="0D111B4D"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Kontaktpunkt for</w:t>
            </w:r>
          </w:p>
          <w:p w14:paraId="6451088D"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metadata</w:t>
            </w:r>
          </w:p>
        </w:tc>
        <w:tc>
          <w:tcPr>
            <w:tcW w:w="882" w:type="pct"/>
            <w:shd w:val="clear" w:color="auto" w:fill="E0E0E0"/>
            <w:vAlign w:val="center"/>
          </w:tcPr>
          <w:p w14:paraId="13C1F02D"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Metadata_ansvarlig</w:t>
            </w:r>
            <w:proofErr w:type="spellEnd"/>
          </w:p>
        </w:tc>
        <w:tc>
          <w:tcPr>
            <w:tcW w:w="437" w:type="pct"/>
            <w:shd w:val="clear" w:color="auto" w:fill="FFFFFF"/>
            <w:vAlign w:val="center"/>
          </w:tcPr>
          <w:p w14:paraId="1227B7DB"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18C5074E" w14:textId="77777777" w:rsidR="00E56F83" w:rsidRPr="00BD2F3F" w:rsidRDefault="00E56F83" w:rsidP="008B6328">
            <w:pPr>
              <w:jc w:val="center"/>
              <w:rPr>
                <w:rFonts w:ascii="Trebuchet MS" w:hAnsi="Trebuchet MS" w:cs="Trebuchet MS"/>
                <w:sz w:val="18"/>
                <w:szCs w:val="18"/>
              </w:rPr>
            </w:pPr>
          </w:p>
          <w:p w14:paraId="59B5FE65"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35ED5856"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Personen der sidst har rettet i dette metadatasæt / der er ansvarlig for ajourføringen af metadata.</w:t>
            </w:r>
          </w:p>
        </w:tc>
      </w:tr>
      <w:tr w:rsidR="00E56F83" w:rsidRPr="00BD2F3F" w14:paraId="77904254" w14:textId="77777777" w:rsidTr="00F45D7D">
        <w:trPr>
          <w:trHeight w:val="227"/>
        </w:trPr>
        <w:tc>
          <w:tcPr>
            <w:tcW w:w="663" w:type="pct"/>
            <w:shd w:val="clear" w:color="auto" w:fill="E0E0E0"/>
            <w:vAlign w:val="center"/>
          </w:tcPr>
          <w:p w14:paraId="7CBE8FD6"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35A0F343"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7AA1282E"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Ajourfoeringsfrekvens</w:t>
            </w:r>
            <w:proofErr w:type="spellEnd"/>
          </w:p>
        </w:tc>
        <w:tc>
          <w:tcPr>
            <w:tcW w:w="437" w:type="pct"/>
            <w:shd w:val="clear" w:color="auto" w:fill="FFFFFF"/>
            <w:vAlign w:val="center"/>
          </w:tcPr>
          <w:p w14:paraId="138F5A8F" w14:textId="77777777" w:rsidR="00E56F83" w:rsidRPr="00BD2F3F" w:rsidRDefault="00E56F83" w:rsidP="008B6328">
            <w:pPr>
              <w:rPr>
                <w:rFonts w:ascii="Trebuchet MS" w:hAnsi="Trebuchet MS" w:cs="Trebuchet MS"/>
                <w:sz w:val="18"/>
                <w:szCs w:val="18"/>
              </w:rPr>
            </w:pPr>
          </w:p>
          <w:p w14:paraId="7D91DE5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600C7B63"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59E66A7E"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Hvor tit den enkelte kommune normalt</w:t>
            </w:r>
            <w:r w:rsidR="007044E1" w:rsidRPr="00BD2F3F">
              <w:rPr>
                <w:rFonts w:ascii="Trebuchet MS" w:hAnsi="Trebuchet MS" w:cs="Trebuchet MS"/>
                <w:sz w:val="18"/>
                <w:szCs w:val="18"/>
              </w:rPr>
              <w:t xml:space="preserve"> </w:t>
            </w:r>
            <w:r w:rsidRPr="00BD2F3F">
              <w:rPr>
                <w:rFonts w:ascii="Trebuchet MS" w:hAnsi="Trebuchet MS" w:cs="Trebuchet MS"/>
                <w:sz w:val="18"/>
                <w:szCs w:val="18"/>
              </w:rPr>
              <w:t>planlægger at ajourføre metadata.</w:t>
            </w:r>
          </w:p>
        </w:tc>
      </w:tr>
      <w:tr w:rsidR="00E56F83" w:rsidRPr="00BD2F3F" w14:paraId="672B56B7" w14:textId="77777777" w:rsidTr="00F45D7D">
        <w:trPr>
          <w:trHeight w:val="227"/>
        </w:trPr>
        <w:tc>
          <w:tcPr>
            <w:tcW w:w="663" w:type="pct"/>
            <w:shd w:val="clear" w:color="auto" w:fill="E0E0E0"/>
            <w:vAlign w:val="center"/>
          </w:tcPr>
          <w:p w14:paraId="744D998E"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6008E554"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5052B46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Etableringsgrundlag</w:t>
            </w:r>
          </w:p>
        </w:tc>
        <w:tc>
          <w:tcPr>
            <w:tcW w:w="437" w:type="pct"/>
            <w:shd w:val="clear" w:color="auto" w:fill="FFFFFF"/>
            <w:vAlign w:val="center"/>
          </w:tcPr>
          <w:p w14:paraId="0FDF10E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B977C8C"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7D920DE0"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Kommunens grundlag for at etablere datasættet. Kort beskrivelse af hvor data</w:t>
            </w:r>
            <w:r w:rsidR="007044E1" w:rsidRPr="00BD2F3F">
              <w:rPr>
                <w:rFonts w:ascii="Trebuchet MS" w:hAnsi="Trebuchet MS" w:cs="Trebuchet MS"/>
                <w:sz w:val="18"/>
                <w:szCs w:val="18"/>
              </w:rPr>
              <w:t xml:space="preserve"> oprindeligt </w:t>
            </w:r>
            <w:r w:rsidRPr="00BD2F3F">
              <w:rPr>
                <w:rFonts w:ascii="Trebuchet MS" w:hAnsi="Trebuchet MS" w:cs="Trebuchet MS"/>
                <w:sz w:val="18"/>
                <w:szCs w:val="18"/>
              </w:rPr>
              <w:t>kommer fra.</w:t>
            </w:r>
          </w:p>
        </w:tc>
      </w:tr>
      <w:tr w:rsidR="00E56F83" w:rsidRPr="00BD2F3F" w14:paraId="54C50D90" w14:textId="77777777" w:rsidTr="00F45D7D">
        <w:trPr>
          <w:trHeight w:val="227"/>
        </w:trPr>
        <w:tc>
          <w:tcPr>
            <w:tcW w:w="663" w:type="pct"/>
            <w:shd w:val="clear" w:color="auto" w:fill="E0E0E0"/>
            <w:vAlign w:val="center"/>
          </w:tcPr>
          <w:p w14:paraId="04AA8C91"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equivalentScale</w:t>
            </w:r>
            <w:proofErr w:type="spellEnd"/>
          </w:p>
        </w:tc>
        <w:tc>
          <w:tcPr>
            <w:tcW w:w="831" w:type="pct"/>
            <w:shd w:val="clear" w:color="auto" w:fill="E0E0E0"/>
            <w:vAlign w:val="center"/>
          </w:tcPr>
          <w:p w14:paraId="1DDF413D"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6.2 Geografisk opløsning</w:t>
            </w:r>
          </w:p>
        </w:tc>
        <w:tc>
          <w:tcPr>
            <w:tcW w:w="882" w:type="pct"/>
            <w:shd w:val="clear" w:color="auto" w:fill="E0E0E0"/>
            <w:vAlign w:val="center"/>
          </w:tcPr>
          <w:p w14:paraId="18D67B3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Maalforhold</w:t>
            </w:r>
            <w:proofErr w:type="spellEnd"/>
          </w:p>
        </w:tc>
        <w:tc>
          <w:tcPr>
            <w:tcW w:w="437" w:type="pct"/>
            <w:shd w:val="clear" w:color="auto" w:fill="FFFFFF"/>
            <w:vAlign w:val="center"/>
          </w:tcPr>
          <w:p w14:paraId="7742578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4723DE3C" w14:textId="77777777" w:rsidR="00E56F83" w:rsidRPr="00BD2F3F" w:rsidRDefault="00E56F83" w:rsidP="008B6328">
            <w:pPr>
              <w:jc w:val="center"/>
              <w:rPr>
                <w:rFonts w:ascii="Trebuchet MS" w:hAnsi="Trebuchet MS" w:cs="Trebuchet MS"/>
                <w:sz w:val="18"/>
                <w:szCs w:val="18"/>
              </w:rPr>
            </w:pPr>
          </w:p>
          <w:p w14:paraId="46116CB4"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2584051E"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bedømmelse af hvilket måleforhold nøjagtigheden kan ”bære”.</w:t>
            </w:r>
          </w:p>
        </w:tc>
      </w:tr>
      <w:tr w:rsidR="00E56F83" w:rsidRPr="00BD2F3F" w14:paraId="39D14882" w14:textId="77777777" w:rsidTr="00F45D7D">
        <w:trPr>
          <w:trHeight w:val="227"/>
        </w:trPr>
        <w:tc>
          <w:tcPr>
            <w:tcW w:w="663" w:type="pct"/>
            <w:shd w:val="clear" w:color="auto" w:fill="E0E0E0"/>
            <w:vAlign w:val="center"/>
          </w:tcPr>
          <w:p w14:paraId="26A639F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lastRenderedPageBreak/>
              <w:t>Distance</w:t>
            </w:r>
          </w:p>
        </w:tc>
        <w:tc>
          <w:tcPr>
            <w:tcW w:w="831" w:type="pct"/>
            <w:shd w:val="clear" w:color="auto" w:fill="E0E0E0"/>
            <w:vAlign w:val="center"/>
          </w:tcPr>
          <w:p w14:paraId="520A546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6.2 Geografisk opløsning</w:t>
            </w:r>
          </w:p>
        </w:tc>
        <w:tc>
          <w:tcPr>
            <w:tcW w:w="882" w:type="pct"/>
            <w:shd w:val="clear" w:color="auto" w:fill="E0E0E0"/>
            <w:vAlign w:val="center"/>
          </w:tcPr>
          <w:p w14:paraId="7153E80C"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Registreringsnoejagtighed</w:t>
            </w:r>
            <w:proofErr w:type="spellEnd"/>
          </w:p>
        </w:tc>
        <w:tc>
          <w:tcPr>
            <w:tcW w:w="437" w:type="pct"/>
            <w:shd w:val="clear" w:color="auto" w:fill="auto"/>
            <w:vAlign w:val="center"/>
          </w:tcPr>
          <w:p w14:paraId="3AFA1A42" w14:textId="77777777" w:rsidR="00E56F83" w:rsidRPr="00BD2F3F" w:rsidRDefault="00E56F83" w:rsidP="008B6328">
            <w:pPr>
              <w:rPr>
                <w:rFonts w:ascii="Trebuchet MS" w:hAnsi="Trebuchet MS" w:cs="Trebuchet MS"/>
                <w:b/>
                <w:sz w:val="18"/>
                <w:szCs w:val="18"/>
              </w:rPr>
            </w:pPr>
          </w:p>
        </w:tc>
        <w:tc>
          <w:tcPr>
            <w:tcW w:w="471" w:type="pct"/>
            <w:shd w:val="clear" w:color="auto" w:fill="auto"/>
            <w:vAlign w:val="center"/>
          </w:tcPr>
          <w:p w14:paraId="27CE203B" w14:textId="77777777" w:rsidR="00E56F83" w:rsidRPr="00BD2F3F" w:rsidRDefault="00E56F83" w:rsidP="008B6328">
            <w:pPr>
              <w:jc w:val="center"/>
              <w:rPr>
                <w:rFonts w:ascii="Trebuchet MS" w:hAnsi="Trebuchet MS" w:cs="Trebuchet MS"/>
                <w:sz w:val="18"/>
                <w:szCs w:val="18"/>
              </w:rPr>
            </w:pPr>
          </w:p>
          <w:p w14:paraId="29B75180"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auto"/>
            <w:vAlign w:val="center"/>
          </w:tcPr>
          <w:p w14:paraId="78BE5BB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bedømmelse hvor nøjagtigt man forventer i meter.</w:t>
            </w:r>
          </w:p>
        </w:tc>
      </w:tr>
      <w:tr w:rsidR="00E56F83" w:rsidRPr="00BD2F3F" w14:paraId="58F7F948" w14:textId="77777777" w:rsidTr="00F45D7D">
        <w:trPr>
          <w:trHeight w:val="227"/>
        </w:trPr>
        <w:tc>
          <w:tcPr>
            <w:tcW w:w="663" w:type="pct"/>
            <w:shd w:val="clear" w:color="auto" w:fill="E0E0E0"/>
            <w:vAlign w:val="center"/>
          </w:tcPr>
          <w:p w14:paraId="2CD77294"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605358F4"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78886387"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Fuldstaendighed</w:t>
            </w:r>
            <w:proofErr w:type="spellEnd"/>
          </w:p>
        </w:tc>
        <w:tc>
          <w:tcPr>
            <w:tcW w:w="437" w:type="pct"/>
            <w:shd w:val="clear" w:color="auto" w:fill="auto"/>
            <w:vAlign w:val="center"/>
          </w:tcPr>
          <w:p w14:paraId="235F188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auto"/>
            <w:vAlign w:val="center"/>
          </w:tcPr>
          <w:p w14:paraId="123D78EC"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auto"/>
            <w:vAlign w:val="center"/>
          </w:tcPr>
          <w:p w14:paraId="5B54A2D7" w14:textId="77777777" w:rsidR="00E56F83" w:rsidRPr="00BD2F3F" w:rsidRDefault="00E56F83" w:rsidP="00A0680C">
            <w:pPr>
              <w:rPr>
                <w:rFonts w:ascii="Trebuchet MS" w:hAnsi="Trebuchet MS" w:cs="Trebuchet MS"/>
                <w:sz w:val="18"/>
                <w:szCs w:val="18"/>
              </w:rPr>
            </w:pPr>
            <w:r w:rsidRPr="00BD2F3F">
              <w:rPr>
                <w:rFonts w:ascii="Trebuchet MS" w:hAnsi="Trebuchet MS" w:cs="Trebuchet MS"/>
                <w:sz w:val="18"/>
                <w:szCs w:val="18"/>
              </w:rPr>
              <w:t>Kommunens angivelse af fuldstændighed i procent.  F.eks. 50%</w:t>
            </w:r>
            <w:r w:rsidR="00A0680C" w:rsidRPr="00BD2F3F">
              <w:rPr>
                <w:rFonts w:ascii="Trebuchet MS" w:hAnsi="Trebuchet MS" w:cs="Trebuchet MS"/>
                <w:sz w:val="18"/>
                <w:szCs w:val="18"/>
              </w:rPr>
              <w:t>. D</w:t>
            </w:r>
            <w:r w:rsidRPr="00BD2F3F">
              <w:rPr>
                <w:rFonts w:ascii="Trebuchet MS" w:hAnsi="Trebuchet MS" w:cs="Trebuchet MS"/>
                <w:sz w:val="18"/>
                <w:szCs w:val="18"/>
              </w:rPr>
              <w:t>et kan være kun den ene halvdel af kommunen er dækket eller kun hvert andet objekt er med.</w:t>
            </w:r>
          </w:p>
        </w:tc>
      </w:tr>
      <w:tr w:rsidR="00E56F83" w:rsidRPr="00BD2F3F" w14:paraId="56C6FF81" w14:textId="77777777" w:rsidTr="00F45D7D">
        <w:trPr>
          <w:trHeight w:val="227"/>
        </w:trPr>
        <w:tc>
          <w:tcPr>
            <w:tcW w:w="663" w:type="pct"/>
            <w:shd w:val="clear" w:color="auto" w:fill="E0E0E0"/>
            <w:vAlign w:val="center"/>
          </w:tcPr>
          <w:p w14:paraId="3C231D91" w14:textId="77777777" w:rsidR="00E56F83" w:rsidRPr="00BD2F3F" w:rsidRDefault="00E56F83" w:rsidP="008B6328">
            <w:pPr>
              <w:autoSpaceDE w:val="0"/>
              <w:autoSpaceDN w:val="0"/>
              <w:adjustRightInd w:val="0"/>
              <w:rPr>
                <w:rFonts w:ascii="Trebuchet MS" w:hAnsi="Trebuchet MS" w:cs="Trebuchet MS"/>
                <w:sz w:val="18"/>
                <w:szCs w:val="18"/>
              </w:rPr>
            </w:pPr>
          </w:p>
        </w:tc>
        <w:tc>
          <w:tcPr>
            <w:tcW w:w="831" w:type="pct"/>
            <w:shd w:val="clear" w:color="auto" w:fill="E0E0E0"/>
            <w:vAlign w:val="center"/>
          </w:tcPr>
          <w:p w14:paraId="2A32186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5 Tidsreference</w:t>
            </w:r>
          </w:p>
        </w:tc>
        <w:tc>
          <w:tcPr>
            <w:tcW w:w="882" w:type="pct"/>
            <w:shd w:val="clear" w:color="auto" w:fill="E0E0E0"/>
            <w:vAlign w:val="center"/>
          </w:tcPr>
          <w:p w14:paraId="5EDFAB6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Sidst_ajourfoert</w:t>
            </w:r>
            <w:proofErr w:type="spellEnd"/>
          </w:p>
        </w:tc>
        <w:tc>
          <w:tcPr>
            <w:tcW w:w="437" w:type="pct"/>
            <w:shd w:val="clear" w:color="auto" w:fill="FFFFFF"/>
            <w:vAlign w:val="center"/>
          </w:tcPr>
          <w:p w14:paraId="45C00CF3" w14:textId="77777777" w:rsidR="00E56F83" w:rsidRPr="00BD2F3F" w:rsidRDefault="00E56F83" w:rsidP="008B6328">
            <w:pPr>
              <w:rPr>
                <w:rFonts w:ascii="Trebuchet MS" w:hAnsi="Trebuchet MS" w:cs="Trebuchet MS"/>
                <w:sz w:val="18"/>
                <w:szCs w:val="18"/>
              </w:rPr>
            </w:pPr>
            <w:proofErr w:type="gramStart"/>
            <w:r w:rsidRPr="00BD2F3F">
              <w:rPr>
                <w:rFonts w:ascii="Trebuchet MS" w:hAnsi="Trebuchet MS" w:cs="Trebuchet MS"/>
                <w:sz w:val="18"/>
                <w:szCs w:val="18"/>
              </w:rPr>
              <w:t>ISO dato</w:t>
            </w:r>
            <w:proofErr w:type="gramEnd"/>
          </w:p>
        </w:tc>
        <w:tc>
          <w:tcPr>
            <w:tcW w:w="471" w:type="pct"/>
            <w:shd w:val="clear" w:color="auto" w:fill="FFFFFF"/>
            <w:vAlign w:val="center"/>
          </w:tcPr>
          <w:p w14:paraId="73BDA163" w14:textId="77777777" w:rsidR="00E56F83" w:rsidRPr="00BD2F3F" w:rsidRDefault="00E56F83" w:rsidP="008B6328">
            <w:pPr>
              <w:jc w:val="center"/>
              <w:rPr>
                <w:rFonts w:ascii="Trebuchet MS" w:hAnsi="Trebuchet MS" w:cs="Trebuchet MS"/>
                <w:sz w:val="18"/>
                <w:szCs w:val="18"/>
              </w:rPr>
            </w:pPr>
          </w:p>
          <w:p w14:paraId="4CE54E5F" w14:textId="77777777" w:rsidR="00E56F83" w:rsidRPr="00BD2F3F" w:rsidRDefault="00110D72"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13FC72A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Sidste gang der er ændret i data eller sidste gang der er valgt gem data. Skal gælde for den enkelte kommune.</w:t>
            </w:r>
          </w:p>
        </w:tc>
      </w:tr>
      <w:tr w:rsidR="00E56F83" w:rsidRPr="00BD2F3F" w14:paraId="0AFF1FEB" w14:textId="77777777" w:rsidTr="00F45D7D">
        <w:trPr>
          <w:trHeight w:val="227"/>
        </w:trPr>
        <w:tc>
          <w:tcPr>
            <w:tcW w:w="663" w:type="pct"/>
            <w:shd w:val="clear" w:color="auto" w:fill="E0E0E0"/>
            <w:vAlign w:val="center"/>
          </w:tcPr>
          <w:p w14:paraId="2B44D05B"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09F9FA65"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5607A52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Ophavret</w:t>
            </w:r>
            <w:proofErr w:type="spellEnd"/>
          </w:p>
        </w:tc>
        <w:tc>
          <w:tcPr>
            <w:tcW w:w="437" w:type="pct"/>
            <w:shd w:val="clear" w:color="auto" w:fill="FFFFFF"/>
            <w:vAlign w:val="center"/>
          </w:tcPr>
          <w:p w14:paraId="7E58507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1D13CA03"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1B399468"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angivelse af hvem der har ophavsretten til data.</w:t>
            </w:r>
          </w:p>
        </w:tc>
      </w:tr>
      <w:tr w:rsidR="00E56F83" w:rsidRPr="00BD2F3F" w14:paraId="57EF4E97" w14:textId="77777777" w:rsidTr="00F45D7D">
        <w:trPr>
          <w:trHeight w:val="227"/>
        </w:trPr>
        <w:tc>
          <w:tcPr>
            <w:tcW w:w="663" w:type="pct"/>
            <w:shd w:val="clear" w:color="auto" w:fill="E0E0E0"/>
            <w:vAlign w:val="center"/>
          </w:tcPr>
          <w:p w14:paraId="78782E71"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useLimitation</w:t>
            </w:r>
            <w:proofErr w:type="spellEnd"/>
          </w:p>
        </w:tc>
        <w:tc>
          <w:tcPr>
            <w:tcW w:w="831" w:type="pct"/>
            <w:shd w:val="clear" w:color="auto" w:fill="E0E0E0"/>
            <w:vAlign w:val="center"/>
          </w:tcPr>
          <w:p w14:paraId="359AAE78"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8.1Betingelser for adgang og brug</w:t>
            </w:r>
          </w:p>
        </w:tc>
        <w:tc>
          <w:tcPr>
            <w:tcW w:w="882" w:type="pct"/>
            <w:shd w:val="clear" w:color="auto" w:fill="E0E0E0"/>
            <w:vAlign w:val="center"/>
          </w:tcPr>
          <w:p w14:paraId="0A241062"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Maa_ikke_anvendes_til</w:t>
            </w:r>
            <w:proofErr w:type="spellEnd"/>
          </w:p>
        </w:tc>
        <w:tc>
          <w:tcPr>
            <w:tcW w:w="437" w:type="pct"/>
            <w:shd w:val="clear" w:color="auto" w:fill="FFFFFF"/>
            <w:vAlign w:val="center"/>
          </w:tcPr>
          <w:p w14:paraId="24952A7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098AC6D0" w14:textId="77777777" w:rsidR="00E56F83" w:rsidRPr="00BD2F3F" w:rsidRDefault="00E56F83" w:rsidP="008B6328">
            <w:pPr>
              <w:jc w:val="center"/>
              <w:rPr>
                <w:rFonts w:ascii="Trebuchet MS" w:hAnsi="Trebuchet MS" w:cs="Trebuchet MS"/>
                <w:sz w:val="18"/>
                <w:szCs w:val="18"/>
              </w:rPr>
            </w:pPr>
          </w:p>
          <w:p w14:paraId="2BF9DA27"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2B32D3AD" w14:textId="77777777" w:rsidR="00E56F83" w:rsidRPr="00BD2F3F" w:rsidRDefault="00E56F83" w:rsidP="00A0680C">
            <w:pPr>
              <w:rPr>
                <w:rFonts w:ascii="Trebuchet MS" w:hAnsi="Trebuchet MS" w:cs="Trebuchet MS"/>
                <w:sz w:val="18"/>
                <w:szCs w:val="18"/>
              </w:rPr>
            </w:pPr>
            <w:r w:rsidRPr="00BD2F3F">
              <w:rPr>
                <w:rFonts w:ascii="Trebuchet MS" w:hAnsi="Trebuchet MS" w:cs="Trebuchet MS"/>
                <w:sz w:val="18"/>
                <w:szCs w:val="18"/>
              </w:rPr>
              <w:t>Kommunens bedømmelse af hvad data ikke</w:t>
            </w:r>
            <w:r w:rsidR="00A0680C" w:rsidRPr="00BD2F3F">
              <w:rPr>
                <w:rFonts w:ascii="Trebuchet MS" w:hAnsi="Trebuchet MS" w:cs="Trebuchet MS"/>
                <w:sz w:val="18"/>
                <w:szCs w:val="18"/>
              </w:rPr>
              <w:t xml:space="preserve"> </w:t>
            </w:r>
            <w:proofErr w:type="gramStart"/>
            <w:r w:rsidR="00A0680C" w:rsidRPr="00BD2F3F">
              <w:rPr>
                <w:rFonts w:ascii="Trebuchet MS" w:hAnsi="Trebuchet MS" w:cs="Trebuchet MS"/>
                <w:sz w:val="18"/>
                <w:szCs w:val="18"/>
              </w:rPr>
              <w:t xml:space="preserve">må </w:t>
            </w:r>
            <w:r w:rsidRPr="00BD2F3F">
              <w:rPr>
                <w:rFonts w:ascii="Trebuchet MS" w:hAnsi="Trebuchet MS" w:cs="Trebuchet MS"/>
                <w:sz w:val="18"/>
                <w:szCs w:val="18"/>
              </w:rPr>
              <w:t xml:space="preserve"> anvendes</w:t>
            </w:r>
            <w:proofErr w:type="gramEnd"/>
            <w:r w:rsidRPr="00BD2F3F">
              <w:rPr>
                <w:rFonts w:ascii="Trebuchet MS" w:hAnsi="Trebuchet MS" w:cs="Trebuchet MS"/>
                <w:sz w:val="18"/>
                <w:szCs w:val="18"/>
              </w:rPr>
              <w:t xml:space="preserve"> til. F.eks. hvis </w:t>
            </w:r>
            <w:proofErr w:type="spellStart"/>
            <w:r w:rsidRPr="00BD2F3F">
              <w:rPr>
                <w:rFonts w:ascii="Trebuchet MS" w:hAnsi="Trebuchet MS" w:cs="Trebuchet MS"/>
                <w:sz w:val="18"/>
                <w:szCs w:val="18"/>
              </w:rPr>
              <w:t>fuldstædigheden</w:t>
            </w:r>
            <w:proofErr w:type="spellEnd"/>
            <w:r w:rsidRPr="00BD2F3F">
              <w:rPr>
                <w:rFonts w:ascii="Trebuchet MS" w:hAnsi="Trebuchet MS" w:cs="Trebuchet MS"/>
                <w:sz w:val="18"/>
                <w:szCs w:val="18"/>
              </w:rPr>
              <w:t xml:space="preserve"> er for dårlig til sagsbehandling.</w:t>
            </w:r>
          </w:p>
        </w:tc>
      </w:tr>
      <w:tr w:rsidR="00825D8A" w:rsidRPr="00BD2F3F" w14:paraId="4D0429C1" w14:textId="77777777" w:rsidTr="00F45D7D">
        <w:trPr>
          <w:trHeight w:val="227"/>
        </w:trPr>
        <w:tc>
          <w:tcPr>
            <w:tcW w:w="663" w:type="pct"/>
            <w:shd w:val="clear" w:color="auto" w:fill="E0E0E0"/>
            <w:vAlign w:val="center"/>
          </w:tcPr>
          <w:p w14:paraId="12A6E048" w14:textId="77777777" w:rsidR="00825D8A" w:rsidRPr="00BD2F3F" w:rsidRDefault="00825D8A" w:rsidP="008B6328">
            <w:pPr>
              <w:rPr>
                <w:rFonts w:ascii="Trebuchet MS" w:hAnsi="Trebuchet MS" w:cs="Trebuchet MS"/>
                <w:sz w:val="18"/>
                <w:szCs w:val="18"/>
                <w:highlight w:val="yellow"/>
              </w:rPr>
            </w:pPr>
          </w:p>
        </w:tc>
        <w:tc>
          <w:tcPr>
            <w:tcW w:w="831" w:type="pct"/>
            <w:shd w:val="clear" w:color="auto" w:fill="E0E0E0"/>
            <w:vAlign w:val="center"/>
          </w:tcPr>
          <w:p w14:paraId="26F6F370" w14:textId="77777777" w:rsidR="00825D8A" w:rsidRPr="00BD2F3F" w:rsidRDefault="00825D8A" w:rsidP="008B6328">
            <w:pPr>
              <w:rPr>
                <w:rFonts w:ascii="Trebuchet MS" w:hAnsi="Trebuchet MS" w:cs="Trebuchet MS"/>
                <w:sz w:val="18"/>
                <w:szCs w:val="18"/>
                <w:highlight w:val="yellow"/>
              </w:rPr>
            </w:pPr>
          </w:p>
        </w:tc>
        <w:tc>
          <w:tcPr>
            <w:tcW w:w="882" w:type="pct"/>
            <w:shd w:val="clear" w:color="auto" w:fill="E0E0E0"/>
            <w:vAlign w:val="center"/>
          </w:tcPr>
          <w:p w14:paraId="6AE5DBE3" w14:textId="77777777" w:rsidR="00825D8A" w:rsidRPr="00BD2F3F" w:rsidRDefault="00625FA9" w:rsidP="008B6328">
            <w:pPr>
              <w:rPr>
                <w:rFonts w:ascii="Trebuchet MS" w:hAnsi="Trebuchet MS" w:cs="Trebuchet MS"/>
                <w:sz w:val="18"/>
                <w:szCs w:val="18"/>
              </w:rPr>
            </w:pPr>
            <w:r w:rsidRPr="00BD2F3F">
              <w:rPr>
                <w:rFonts w:ascii="Trebuchet MS" w:hAnsi="Trebuchet MS" w:cs="Trebuchet MS"/>
                <w:sz w:val="18"/>
                <w:szCs w:val="18"/>
              </w:rPr>
              <w:t>KLE</w:t>
            </w:r>
          </w:p>
        </w:tc>
        <w:tc>
          <w:tcPr>
            <w:tcW w:w="437" w:type="pct"/>
            <w:shd w:val="clear" w:color="auto" w:fill="FFFFFF"/>
            <w:vAlign w:val="center"/>
          </w:tcPr>
          <w:p w14:paraId="0F318941" w14:textId="77777777" w:rsidR="00825D8A" w:rsidRPr="00BD2F3F" w:rsidRDefault="00625FA9"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A6B4AC4" w14:textId="77777777" w:rsidR="00825D8A" w:rsidRPr="00BD2F3F" w:rsidRDefault="00625FA9"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01203E56" w14:textId="77777777" w:rsidR="00825D8A" w:rsidRPr="00BD2F3F" w:rsidRDefault="003B6ED7" w:rsidP="008B6328">
            <w:pPr>
              <w:rPr>
                <w:rFonts w:ascii="Trebuchet MS" w:hAnsi="Trebuchet MS" w:cs="Trebuchet MS"/>
                <w:sz w:val="18"/>
                <w:szCs w:val="18"/>
              </w:rPr>
            </w:pPr>
            <w:r w:rsidRPr="00BD2F3F">
              <w:rPr>
                <w:rFonts w:ascii="Trebuchet MS" w:hAnsi="Trebuchet MS" w:cs="Trebuchet MS"/>
                <w:sz w:val="18"/>
                <w:szCs w:val="18"/>
              </w:rPr>
              <w:t>KL Emnesystematik er en lovbaseret kommunal taksonomi (journaliseringsnøgle), der bruges til at registrere de kommunale opgaver (emner) og forvaltningshandlingen ift. opgaven (handlingsfacetterne) på den enkelte sag.</w:t>
            </w:r>
          </w:p>
        </w:tc>
      </w:tr>
      <w:tr w:rsidR="00E56F83" w:rsidRPr="00BD2F3F" w14:paraId="5066F5C8" w14:textId="77777777" w:rsidTr="00F45D7D">
        <w:trPr>
          <w:trHeight w:val="227"/>
        </w:trPr>
        <w:tc>
          <w:tcPr>
            <w:tcW w:w="5000" w:type="pct"/>
            <w:gridSpan w:val="6"/>
            <w:tcBorders>
              <w:top w:val="single" w:sz="4" w:space="0" w:color="auto"/>
              <w:left w:val="nil"/>
              <w:bottom w:val="single" w:sz="4" w:space="0" w:color="auto"/>
              <w:right w:val="nil"/>
            </w:tcBorders>
            <w:shd w:val="clear" w:color="auto" w:fill="FFCC99"/>
            <w:vAlign w:val="center"/>
          </w:tcPr>
          <w:p w14:paraId="33C2BA04" w14:textId="77777777" w:rsidR="00E56F83" w:rsidRPr="00BD2F3F" w:rsidRDefault="00E56F83" w:rsidP="00606DBA">
            <w:pPr>
              <w:rPr>
                <w:rFonts w:ascii="Trebuchet MS" w:hAnsi="Trebuchet MS" w:cs="Trebuchet MS"/>
                <w:sz w:val="18"/>
                <w:szCs w:val="18"/>
              </w:rPr>
            </w:pPr>
            <w:r w:rsidRPr="00BD2F3F">
              <w:rPr>
                <w:rFonts w:ascii="Trebuchet MS" w:hAnsi="Trebuchet MS" w:cs="Trebuchet MS"/>
                <w:i/>
                <w:iCs/>
                <w:sz w:val="18"/>
                <w:szCs w:val="18"/>
              </w:rPr>
              <w:t xml:space="preserve">Felter markeret med orange er standardiserede metadatafelter, som er en del af hvert specifikt tema </w:t>
            </w:r>
          </w:p>
        </w:tc>
      </w:tr>
      <w:tr w:rsidR="00E56F83" w:rsidRPr="00353B49" w14:paraId="44A57465" w14:textId="77777777" w:rsidTr="00F45D7D">
        <w:trPr>
          <w:trHeight w:val="227"/>
        </w:trPr>
        <w:tc>
          <w:tcPr>
            <w:tcW w:w="5000" w:type="pct"/>
            <w:gridSpan w:val="6"/>
            <w:tcBorders>
              <w:top w:val="single" w:sz="4" w:space="0" w:color="auto"/>
              <w:left w:val="nil"/>
              <w:bottom w:val="nil"/>
              <w:right w:val="nil"/>
            </w:tcBorders>
            <w:shd w:val="clear" w:color="auto" w:fill="auto"/>
            <w:vAlign w:val="center"/>
          </w:tcPr>
          <w:p w14:paraId="18EFDAB1" w14:textId="77777777" w:rsidR="00E56F83" w:rsidRPr="0051728E" w:rsidRDefault="00E56F83" w:rsidP="00606DBA">
            <w:pPr>
              <w:rPr>
                <w:rFonts w:ascii="Trebuchet MS" w:hAnsi="Trebuchet MS" w:cs="Trebuchet MS"/>
                <w:i/>
                <w:iCs/>
                <w:sz w:val="18"/>
                <w:szCs w:val="18"/>
              </w:rPr>
            </w:pPr>
          </w:p>
        </w:tc>
      </w:tr>
    </w:tbl>
    <w:p w14:paraId="1A6F1418" w14:textId="77777777" w:rsidR="0067715F" w:rsidRDefault="0067715F" w:rsidP="00B04942">
      <w:pPr>
        <w:autoSpaceDE w:val="0"/>
        <w:autoSpaceDN w:val="0"/>
        <w:adjustRightInd w:val="0"/>
        <w:rPr>
          <w:rFonts w:ascii="Trebuchet MS" w:hAnsi="Trebuchet MS" w:cs="Trebuchet MS"/>
          <w:b/>
          <w:bCs/>
          <w:kern w:val="32"/>
          <w:sz w:val="18"/>
          <w:szCs w:val="18"/>
        </w:rPr>
        <w:sectPr w:rsidR="0067715F" w:rsidSect="00916ABD">
          <w:type w:val="continuous"/>
          <w:pgSz w:w="16838" w:h="11906" w:orient="landscape"/>
          <w:pgMar w:top="1134" w:right="1701" w:bottom="1134" w:left="1701" w:header="709" w:footer="709" w:gutter="0"/>
          <w:cols w:space="708"/>
          <w:docGrid w:linePitch="360"/>
        </w:sectPr>
      </w:pPr>
    </w:p>
    <w:p w14:paraId="0DE8D5CF" w14:textId="77777777" w:rsidR="006E2757" w:rsidRPr="00B04942" w:rsidRDefault="006E2757" w:rsidP="00B04942">
      <w:pPr>
        <w:autoSpaceDE w:val="0"/>
        <w:autoSpaceDN w:val="0"/>
        <w:adjustRightInd w:val="0"/>
        <w:rPr>
          <w:rFonts w:ascii="Trebuchet MS" w:hAnsi="Trebuchet MS" w:cs="Trebuchet MS"/>
          <w:b/>
          <w:bCs/>
          <w:kern w:val="32"/>
          <w:sz w:val="18"/>
          <w:szCs w:val="18"/>
        </w:rPr>
      </w:pPr>
      <w:r w:rsidRPr="00B04942">
        <w:rPr>
          <w:rFonts w:ascii="Trebuchet MS" w:hAnsi="Trebuchet MS" w:cs="Trebuchet MS"/>
          <w:b/>
          <w:bCs/>
          <w:kern w:val="32"/>
          <w:sz w:val="18"/>
          <w:szCs w:val="18"/>
        </w:rPr>
        <w:t>GEMET-listen:</w:t>
      </w:r>
    </w:p>
    <w:p w14:paraId="385F1C99"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Administrative enheder,</w:t>
      </w:r>
    </w:p>
    <w:p w14:paraId="33D8EE7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Adresser,</w:t>
      </w:r>
    </w:p>
    <w:p w14:paraId="2441907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Arealanvendelse,</w:t>
      </w:r>
    </w:p>
    <w:p w14:paraId="024F1BE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Arealdække,</w:t>
      </w:r>
    </w:p>
    <w:p w14:paraId="2FEDAF5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Artsfordeling,</w:t>
      </w:r>
    </w:p>
    <w:p w14:paraId="4C6BF78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Atmosfæriske forhold,</w:t>
      </w:r>
    </w:p>
    <w:p w14:paraId="6503772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Befolkningsfordeling - demografi,</w:t>
      </w:r>
    </w:p>
    <w:p w14:paraId="50FF7BE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Beskyttede lokaliteter,</w:t>
      </w:r>
    </w:p>
    <w:p w14:paraId="7440E0C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Biogeografiske regioner,</w:t>
      </w:r>
    </w:p>
    <w:p w14:paraId="77FBEAF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Bygninger,</w:t>
      </w:r>
    </w:p>
    <w:p w14:paraId="1670DF5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Energiressourcer,</w:t>
      </w:r>
    </w:p>
    <w:p w14:paraId="0333F016"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Forvaltede og regulerede områder samt områder med brugsbegrænsning og</w:t>
      </w:r>
      <w:r w:rsidR="00492FFE" w:rsidRPr="00492FFE">
        <w:rPr>
          <w:rFonts w:ascii="Trebuchet MS" w:hAnsi="Trebuchet MS" w:cs="Trebuchet MS"/>
          <w:bCs/>
          <w:kern w:val="32"/>
          <w:sz w:val="18"/>
          <w:szCs w:val="18"/>
        </w:rPr>
        <w:t xml:space="preserve"> </w:t>
      </w:r>
      <w:r w:rsidRPr="00492FFE">
        <w:rPr>
          <w:rFonts w:ascii="Trebuchet MS" w:hAnsi="Trebuchet MS" w:cs="Trebuchet MS"/>
          <w:bCs/>
          <w:kern w:val="32"/>
          <w:sz w:val="18"/>
          <w:szCs w:val="18"/>
        </w:rPr>
        <w:t>indberetningsenheder,</w:t>
      </w:r>
    </w:p>
    <w:p w14:paraId="7A8E1E4E"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xml:space="preserve">• Geografiske </w:t>
      </w:r>
      <w:proofErr w:type="spellStart"/>
      <w:r w:rsidRPr="00492FFE">
        <w:rPr>
          <w:rFonts w:ascii="Trebuchet MS" w:hAnsi="Trebuchet MS" w:cs="Trebuchet MS"/>
          <w:bCs/>
          <w:kern w:val="32"/>
          <w:sz w:val="18"/>
          <w:szCs w:val="18"/>
        </w:rPr>
        <w:t>kvadratnetsystemer</w:t>
      </w:r>
      <w:proofErr w:type="spellEnd"/>
      <w:r w:rsidRPr="00492FFE">
        <w:rPr>
          <w:rFonts w:ascii="Trebuchet MS" w:hAnsi="Trebuchet MS" w:cs="Trebuchet MS"/>
          <w:bCs/>
          <w:kern w:val="32"/>
          <w:sz w:val="18"/>
          <w:szCs w:val="18"/>
        </w:rPr>
        <w:t>,</w:t>
      </w:r>
    </w:p>
    <w:p w14:paraId="392D9DE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Geologi,</w:t>
      </w:r>
    </w:p>
    <w:p w14:paraId="260EC823"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Havområder,</w:t>
      </w:r>
    </w:p>
    <w:p w14:paraId="2020A2CF"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Hydrografi,</w:t>
      </w:r>
    </w:p>
    <w:p w14:paraId="1F12AC9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Højde,</w:t>
      </w:r>
    </w:p>
    <w:p w14:paraId="2A745BC6"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Jord,</w:t>
      </w:r>
    </w:p>
    <w:p w14:paraId="4CF18DE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Koordinatsystemer,</w:t>
      </w:r>
    </w:p>
    <w:p w14:paraId="69DCA72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Landbrugs- og akvakulturanlæg,</w:t>
      </w:r>
    </w:p>
    <w:p w14:paraId="5104BE9C"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Levesteder og biotoper,</w:t>
      </w:r>
    </w:p>
    <w:p w14:paraId="3E1138C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Matrikulære parceller,</w:t>
      </w:r>
    </w:p>
    <w:p w14:paraId="35BCA09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Meteorologisk-geografiske forhold,</w:t>
      </w:r>
    </w:p>
    <w:p w14:paraId="20694FFE"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Miljøovervågningsfaciliteter,</w:t>
      </w:r>
    </w:p>
    <w:p w14:paraId="032E9147"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Mineralressourcer,</w:t>
      </w:r>
    </w:p>
    <w:p w14:paraId="2C8807A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Oceanografiske/geografiske forhold,</w:t>
      </w:r>
    </w:p>
    <w:p w14:paraId="7999F6E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Offentlig forsyningsvirksomhed og offentlige tjenesteydelser</w:t>
      </w:r>
    </w:p>
    <w:p w14:paraId="22A28C2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Områder med naturlige risici,</w:t>
      </w:r>
    </w:p>
    <w:p w14:paraId="50E6CA7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xml:space="preserve">• </w:t>
      </w:r>
      <w:proofErr w:type="spellStart"/>
      <w:r w:rsidRPr="00492FFE">
        <w:rPr>
          <w:rFonts w:ascii="Trebuchet MS" w:hAnsi="Trebuchet MS" w:cs="Trebuchet MS"/>
          <w:bCs/>
          <w:kern w:val="32"/>
          <w:sz w:val="18"/>
          <w:szCs w:val="18"/>
        </w:rPr>
        <w:t>Ortofoto</w:t>
      </w:r>
      <w:proofErr w:type="spellEnd"/>
      <w:r w:rsidRPr="00492FFE">
        <w:rPr>
          <w:rFonts w:ascii="Trebuchet MS" w:hAnsi="Trebuchet MS" w:cs="Trebuchet MS"/>
          <w:bCs/>
          <w:kern w:val="32"/>
          <w:sz w:val="18"/>
          <w:szCs w:val="18"/>
        </w:rPr>
        <w:t>,</w:t>
      </w:r>
    </w:p>
    <w:p w14:paraId="40F145F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Produktions- og industrifaciliteter,</w:t>
      </w:r>
    </w:p>
    <w:p w14:paraId="0314EFD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Sikkerhed og sundhed,</w:t>
      </w:r>
    </w:p>
    <w:p w14:paraId="5540E06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Statistiske enheder,</w:t>
      </w:r>
    </w:p>
    <w:p w14:paraId="34EE4B4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Stednavne,</w:t>
      </w:r>
    </w:p>
    <w:p w14:paraId="34C9DA0D" w14:textId="42C53558" w:rsidR="00B97943" w:rsidRDefault="006E2757" w:rsidP="006E2757">
      <w:pPr>
        <w:autoSpaceDE w:val="0"/>
        <w:autoSpaceDN w:val="0"/>
        <w:adjustRightInd w:val="0"/>
        <w:rPr>
          <w:rFonts w:cs="Trebuchet MS"/>
          <w:b/>
          <w:sz w:val="28"/>
          <w:szCs w:val="28"/>
        </w:rPr>
        <w:sectPr w:rsidR="00B97943" w:rsidSect="00916ABD">
          <w:type w:val="continuous"/>
          <w:pgSz w:w="16838" w:h="11906" w:orient="landscape"/>
          <w:pgMar w:top="1134" w:right="1701" w:bottom="1134" w:left="1701" w:header="709" w:footer="709" w:gutter="0"/>
          <w:cols w:num="3" w:space="708"/>
          <w:docGrid w:linePitch="360"/>
        </w:sectPr>
      </w:pPr>
      <w:r w:rsidRPr="00492FFE">
        <w:rPr>
          <w:rFonts w:ascii="Trebuchet MS" w:hAnsi="Trebuchet MS" w:cs="Trebuchet MS"/>
          <w:bCs/>
          <w:kern w:val="32"/>
          <w:sz w:val="18"/>
          <w:szCs w:val="18"/>
        </w:rPr>
        <w:t>• Transportnet</w:t>
      </w:r>
      <w:r>
        <w:rPr>
          <w:rFonts w:cs="Trebuchet MS"/>
          <w:b/>
          <w:sz w:val="28"/>
          <w:szCs w:val="28"/>
        </w:rPr>
        <w:t xml:space="preserve"> </w:t>
      </w:r>
    </w:p>
    <w:p w14:paraId="3EBEEB9B" w14:textId="77777777" w:rsidR="003111E3" w:rsidRPr="00D614C5" w:rsidRDefault="007E15C7" w:rsidP="008F50F6">
      <w:pPr>
        <w:pStyle w:val="Overskrift1"/>
      </w:pPr>
      <w:r>
        <w:rPr>
          <w:rFonts w:cs="Trebuchet MS"/>
          <w:b/>
          <w:sz w:val="28"/>
        </w:rPr>
        <w:br w:type="page"/>
      </w:r>
      <w:bookmarkStart w:id="156" w:name="_Toc292713287"/>
      <w:bookmarkStart w:id="157" w:name="_Toc292865173"/>
      <w:bookmarkStart w:id="158" w:name="_Toc63351416"/>
      <w:r w:rsidR="00461B48" w:rsidRPr="00B04942">
        <w:lastRenderedPageBreak/>
        <w:t>5</w:t>
      </w:r>
      <w:r w:rsidR="003111E3" w:rsidRPr="00B04942">
        <w:t xml:space="preserve">. </w:t>
      </w:r>
      <w:r w:rsidRPr="00B04942">
        <w:t>Temaspecifik</w:t>
      </w:r>
      <w:r w:rsidR="003111E3" w:rsidRPr="00B04942">
        <w:t xml:space="preserve"> datamodel</w:t>
      </w:r>
      <w:bookmarkEnd w:id="156"/>
      <w:bookmarkEnd w:id="157"/>
      <w:bookmarkEnd w:id="158"/>
    </w:p>
    <w:p w14:paraId="3D616CB4" w14:textId="77777777" w:rsidR="003111E3" w:rsidRDefault="003111E3" w:rsidP="003111E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 xml:space="preserve">Den </w:t>
      </w:r>
      <w:r w:rsidR="007E15C7">
        <w:rPr>
          <w:rFonts w:ascii="Trebuchet MS" w:hAnsi="Trebuchet MS" w:cs="Trebuchet MS"/>
          <w:sz w:val="18"/>
          <w:szCs w:val="18"/>
        </w:rPr>
        <w:t>temaspecifik</w:t>
      </w:r>
      <w:r w:rsidRPr="00A32757">
        <w:rPr>
          <w:rFonts w:ascii="Trebuchet MS" w:hAnsi="Trebuchet MS" w:cs="Trebuchet MS"/>
          <w:sz w:val="18"/>
          <w:szCs w:val="18"/>
        </w:rPr>
        <w:t xml:space="preserve">ke del af datamodellen udgør den del, der er specifik for hvert enkelt datasæt. I tekniske termer er det mere korrekt at kalde det et datakatalog, som beskriver de felter, der indgår i den </w:t>
      </w:r>
      <w:r w:rsidR="007E15C7">
        <w:rPr>
          <w:rFonts w:ascii="Trebuchet MS" w:hAnsi="Trebuchet MS" w:cs="Trebuchet MS"/>
          <w:sz w:val="18"/>
          <w:szCs w:val="18"/>
        </w:rPr>
        <w:t>temaspecifik</w:t>
      </w:r>
      <w:r w:rsidRPr="00A32757">
        <w:rPr>
          <w:rFonts w:ascii="Trebuchet MS" w:hAnsi="Trebuchet MS" w:cs="Trebuchet MS"/>
          <w:sz w:val="18"/>
          <w:szCs w:val="18"/>
        </w:rPr>
        <w:t>ke del af datamodellen.</w:t>
      </w:r>
    </w:p>
    <w:p w14:paraId="5D941599" w14:textId="77777777" w:rsidR="00364C40" w:rsidRPr="00470899" w:rsidRDefault="00461B48" w:rsidP="00066C65">
      <w:pPr>
        <w:pStyle w:val="Overskrift1"/>
      </w:pPr>
      <w:bookmarkStart w:id="159" w:name="_Toc292713288"/>
      <w:bookmarkStart w:id="160" w:name="_Toc292865174"/>
      <w:bookmarkStart w:id="161" w:name="_Toc63351417"/>
      <w:r>
        <w:t>5</w:t>
      </w:r>
      <w:r w:rsidR="00071B26" w:rsidRPr="00470899">
        <w:t>.</w:t>
      </w:r>
      <w:r w:rsidR="002D3AE4">
        <w:t>1</w:t>
      </w:r>
      <w:r w:rsidR="00071B26" w:rsidRPr="00470899">
        <w:t xml:space="preserve"> </w:t>
      </w:r>
      <w:r w:rsidR="00364C40" w:rsidRPr="00470899">
        <w:t>Overfladevand</w:t>
      </w:r>
      <w:bookmarkEnd w:id="159"/>
      <w:bookmarkEnd w:id="160"/>
      <w:bookmarkEnd w:id="161"/>
    </w:p>
    <w:p w14:paraId="150D711E" w14:textId="77777777" w:rsidR="00A11009" w:rsidRPr="00A11009" w:rsidRDefault="00461B48" w:rsidP="00DD5BD9">
      <w:pPr>
        <w:pStyle w:val="Overskrift2"/>
      </w:pPr>
      <w:bookmarkStart w:id="162" w:name="_Toc292713289"/>
      <w:bookmarkStart w:id="163" w:name="_Toc292865175"/>
      <w:bookmarkStart w:id="164" w:name="_Toc63351418"/>
      <w:r>
        <w:t>5</w:t>
      </w:r>
      <w:r w:rsidR="003111E3" w:rsidRPr="00A32757">
        <w:t>.</w:t>
      </w:r>
      <w:r w:rsidR="002D3AE4">
        <w:t>1</w:t>
      </w:r>
      <w:r w:rsidR="00F273B0">
        <w:t>.</w:t>
      </w:r>
      <w:r w:rsidR="00B04942">
        <w:t>1</w:t>
      </w:r>
      <w:r w:rsidR="003111E3" w:rsidRPr="00A32757">
        <w:t xml:space="preserve"> </w:t>
      </w:r>
      <w:r w:rsidR="007902EE">
        <w:t>Vandløb</w:t>
      </w:r>
      <w:r w:rsidR="003111E3" w:rsidRPr="00FE3FC3">
        <w:t xml:space="preserve"> (5</w:t>
      </w:r>
      <w:r w:rsidR="007902EE">
        <w:t>0</w:t>
      </w:r>
      <w:r w:rsidR="003111E3" w:rsidRPr="00FE3FC3">
        <w:t>00)</w:t>
      </w:r>
      <w:bookmarkEnd w:id="162"/>
      <w:bookmarkEnd w:id="163"/>
      <w:bookmarkEnd w:id="164"/>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134"/>
        <w:gridCol w:w="2840"/>
        <w:gridCol w:w="2404"/>
        <w:gridCol w:w="1418"/>
        <w:gridCol w:w="1417"/>
        <w:gridCol w:w="1276"/>
        <w:gridCol w:w="2693"/>
      </w:tblGrid>
      <w:tr w:rsidR="006B73A5" w:rsidRPr="0051728E" w14:paraId="6738B0E4" w14:textId="77777777" w:rsidTr="006A6B00">
        <w:tc>
          <w:tcPr>
            <w:tcW w:w="1555" w:type="dxa"/>
            <w:tcBorders>
              <w:bottom w:val="single" w:sz="4" w:space="0" w:color="auto"/>
            </w:tcBorders>
            <w:shd w:val="clear" w:color="auto" w:fill="D9D9D9"/>
            <w:vAlign w:val="center"/>
          </w:tcPr>
          <w:p w14:paraId="3FB939E8" w14:textId="77777777" w:rsidR="006B73A5" w:rsidRPr="006B73A5" w:rsidRDefault="006B73A5" w:rsidP="00F279E4">
            <w:pPr>
              <w:rPr>
                <w:rFonts w:ascii="Trebuchet MS" w:hAnsi="Trebuchet MS" w:cs="Trebuchet MS"/>
                <w:b/>
                <w:bCs/>
                <w:sz w:val="16"/>
                <w:szCs w:val="16"/>
              </w:rPr>
            </w:pPr>
            <w:r w:rsidRPr="006B73A5">
              <w:rPr>
                <w:rFonts w:ascii="Trebuchet MS" w:hAnsi="Trebuchet MS" w:cs="Trebuchet MS"/>
                <w:b/>
                <w:bCs/>
                <w:sz w:val="16"/>
                <w:szCs w:val="16"/>
              </w:rPr>
              <w:t>Feltnavn</w:t>
            </w:r>
          </w:p>
        </w:tc>
        <w:tc>
          <w:tcPr>
            <w:tcW w:w="1134" w:type="dxa"/>
            <w:tcBorders>
              <w:bottom w:val="single" w:sz="4" w:space="0" w:color="auto"/>
            </w:tcBorders>
            <w:shd w:val="clear" w:color="auto" w:fill="D9D9D9"/>
          </w:tcPr>
          <w:p w14:paraId="57E9DF67" w14:textId="5A296174" w:rsidR="006B73A5" w:rsidRPr="006B73A5" w:rsidRDefault="006B73A5" w:rsidP="00F279E4">
            <w:pPr>
              <w:rPr>
                <w:rFonts w:ascii="Trebuchet MS" w:hAnsi="Trebuchet MS" w:cs="Trebuchet MS"/>
                <w:b/>
                <w:bCs/>
                <w:sz w:val="16"/>
                <w:szCs w:val="16"/>
              </w:rPr>
            </w:pPr>
            <w:r>
              <w:rPr>
                <w:rFonts w:ascii="Trebuchet MS" w:hAnsi="Trebuchet MS" w:cs="Trebuchet MS"/>
                <w:b/>
                <w:bCs/>
                <w:sz w:val="16"/>
                <w:szCs w:val="16"/>
              </w:rPr>
              <w:t>Feltnavn10</w:t>
            </w:r>
          </w:p>
        </w:tc>
        <w:tc>
          <w:tcPr>
            <w:tcW w:w="5244" w:type="dxa"/>
            <w:gridSpan w:val="2"/>
            <w:tcBorders>
              <w:bottom w:val="single" w:sz="4" w:space="0" w:color="auto"/>
            </w:tcBorders>
            <w:shd w:val="clear" w:color="auto" w:fill="D9D9D9"/>
            <w:vAlign w:val="center"/>
          </w:tcPr>
          <w:p w14:paraId="3FEF40FD" w14:textId="206EDB90"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Formål</w:t>
            </w:r>
          </w:p>
        </w:tc>
        <w:tc>
          <w:tcPr>
            <w:tcW w:w="1418" w:type="dxa"/>
            <w:tcBorders>
              <w:bottom w:val="single" w:sz="4" w:space="0" w:color="auto"/>
            </w:tcBorders>
            <w:shd w:val="clear" w:color="auto" w:fill="D9D9D9"/>
            <w:vAlign w:val="center"/>
          </w:tcPr>
          <w:p w14:paraId="589CFD3B"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Datatype</w:t>
            </w:r>
          </w:p>
        </w:tc>
        <w:tc>
          <w:tcPr>
            <w:tcW w:w="1417" w:type="dxa"/>
            <w:tcBorders>
              <w:bottom w:val="single" w:sz="4" w:space="0" w:color="auto"/>
            </w:tcBorders>
            <w:shd w:val="clear" w:color="auto" w:fill="D9D9D9"/>
            <w:vAlign w:val="center"/>
          </w:tcPr>
          <w:p w14:paraId="19AB99AD"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Værdiområde</w:t>
            </w:r>
          </w:p>
        </w:tc>
        <w:tc>
          <w:tcPr>
            <w:tcW w:w="1276" w:type="dxa"/>
            <w:tcBorders>
              <w:bottom w:val="single" w:sz="4" w:space="0" w:color="auto"/>
            </w:tcBorders>
            <w:shd w:val="clear" w:color="auto" w:fill="D9D9D9"/>
            <w:vAlign w:val="center"/>
          </w:tcPr>
          <w:p w14:paraId="67334222" w14:textId="77777777" w:rsidR="006B73A5" w:rsidRPr="006B73A5" w:rsidRDefault="006B73A5" w:rsidP="00F279E4">
            <w:pPr>
              <w:autoSpaceDE w:val="0"/>
              <w:autoSpaceDN w:val="0"/>
              <w:adjustRightInd w:val="0"/>
              <w:rPr>
                <w:rFonts w:ascii="Trebuchet MS" w:hAnsi="Trebuchet MS" w:cs="Trebuchet MS"/>
                <w:b/>
                <w:bCs/>
                <w:sz w:val="16"/>
                <w:szCs w:val="16"/>
              </w:rPr>
            </w:pPr>
            <w:r w:rsidRPr="006B73A5">
              <w:rPr>
                <w:rFonts w:ascii="Trebuchet MS" w:hAnsi="Trebuchet MS" w:cs="Trebuchet MS"/>
                <w:b/>
                <w:bCs/>
                <w:sz w:val="16"/>
                <w:szCs w:val="16"/>
              </w:rPr>
              <w:t>Obligatorisk /</w:t>
            </w:r>
          </w:p>
          <w:p w14:paraId="347D0CB6"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System/Frit</w:t>
            </w:r>
          </w:p>
        </w:tc>
        <w:tc>
          <w:tcPr>
            <w:tcW w:w="2693" w:type="dxa"/>
            <w:shd w:val="clear" w:color="auto" w:fill="D9D9D9"/>
            <w:vAlign w:val="center"/>
          </w:tcPr>
          <w:p w14:paraId="3C5D6D59"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Eksempel</w:t>
            </w:r>
          </w:p>
        </w:tc>
      </w:tr>
      <w:tr w:rsidR="006B73A5" w:rsidRPr="00F273B0" w14:paraId="79D666ED"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4E71890" w14:textId="43E33532" w:rsidR="006B73A5" w:rsidRPr="006B73A5" w:rsidRDefault="00D22C32" w:rsidP="006B73A5">
            <w:pPr>
              <w:rPr>
                <w:rFonts w:ascii="Trebuchet MS" w:hAnsi="Trebuchet MS" w:cs="Trebuchet MS"/>
                <w:sz w:val="16"/>
                <w:szCs w:val="16"/>
              </w:rPr>
            </w:pPr>
            <w:r>
              <w:rPr>
                <w:rFonts w:ascii="Trebuchet MS" w:hAnsi="Trebuchet MS" w:cs="Trebuchet MS"/>
                <w:sz w:val="16"/>
                <w:szCs w:val="16"/>
              </w:rPr>
              <w:t>navn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C58E4E7" w14:textId="71028199"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navn</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0A5F7D9" w14:textId="422C662F"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Navn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A2207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690AC1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725D50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O</w:t>
            </w:r>
          </w:p>
        </w:tc>
        <w:tc>
          <w:tcPr>
            <w:tcW w:w="2693" w:type="dxa"/>
            <w:tcBorders>
              <w:left w:val="single" w:sz="4" w:space="0" w:color="auto"/>
            </w:tcBorders>
            <w:shd w:val="clear" w:color="auto" w:fill="FFFFFF"/>
            <w:vAlign w:val="bottom"/>
          </w:tcPr>
          <w:p w14:paraId="316B3B8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Haller Å</w:t>
            </w:r>
          </w:p>
        </w:tc>
      </w:tr>
      <w:tr w:rsidR="006B73A5" w:rsidRPr="00F273B0" w14:paraId="33D9255E"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137929A"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dmu_ref</w:t>
            </w:r>
            <w:proofErr w:type="spellEnd"/>
          </w:p>
        </w:tc>
        <w:tc>
          <w:tcPr>
            <w:tcW w:w="1134" w:type="dxa"/>
            <w:tcBorders>
              <w:top w:val="single" w:sz="4" w:space="0" w:color="auto"/>
              <w:left w:val="single" w:sz="4" w:space="0" w:color="auto"/>
              <w:bottom w:val="single" w:sz="4" w:space="0" w:color="auto"/>
              <w:right w:val="single" w:sz="4" w:space="0" w:color="auto"/>
            </w:tcBorders>
            <w:vAlign w:val="bottom"/>
          </w:tcPr>
          <w:p w14:paraId="2428AF0C" w14:textId="0832C76B"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dmu_ref</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BFFE534" w14:textId="395244DD"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nøgle til DMU vandløbsnetværk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308CB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7DE9C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07F683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left w:val="single" w:sz="4" w:space="0" w:color="auto"/>
            </w:tcBorders>
            <w:shd w:val="clear" w:color="auto" w:fill="auto"/>
            <w:vAlign w:val="bottom"/>
          </w:tcPr>
          <w:p w14:paraId="62CED54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3747V5664950000000000000056866</w:t>
            </w:r>
          </w:p>
        </w:tc>
      </w:tr>
      <w:tr w:rsidR="006B73A5" w:rsidRPr="00F273B0" w14:paraId="143C161C" w14:textId="77777777" w:rsidTr="00C37B85">
        <w:trPr>
          <w:trHeight w:hRule="exact" w:val="625"/>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2C7B4471"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vandloeb_nr</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97173BD" w14:textId="2FAC016D" w:rsidR="006B73A5" w:rsidRPr="006B73A5" w:rsidRDefault="006B73A5" w:rsidP="006B73A5">
            <w:pPr>
              <w:rPr>
                <w:rFonts w:ascii="Trebuchet MS" w:hAnsi="Trebuchet MS" w:cs="Trebuchet MS"/>
                <w:sz w:val="16"/>
                <w:szCs w:val="16"/>
              </w:rPr>
            </w:pPr>
            <w:proofErr w:type="spellStart"/>
            <w:r>
              <w:rPr>
                <w:rFonts w:ascii="Trebuchet MS" w:hAnsi="Trebuchet MS" w:cs="Trebuchet MS"/>
                <w:sz w:val="16"/>
                <w:szCs w:val="16"/>
              </w:rPr>
              <w:t>vandloe</w:t>
            </w:r>
            <w:r w:rsidRPr="006B73A5">
              <w:rPr>
                <w:rFonts w:ascii="Trebuchet MS" w:hAnsi="Trebuchet MS" w:cs="Trebuchet MS"/>
                <w:sz w:val="16"/>
                <w:szCs w:val="16"/>
              </w:rPr>
              <w:t>_nr</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FFD6CDC" w14:textId="47D03441"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Vandløbsnr</w:t>
            </w:r>
            <w:proofErr w:type="spellEnd"/>
            <w:r w:rsidRPr="006B73A5">
              <w:rPr>
                <w:rFonts w:ascii="Trebuchet MS" w:hAnsi="Trebuchet MS" w:cs="Trebuchet MS"/>
                <w:sz w:val="16"/>
                <w:szCs w:val="16"/>
              </w:rPr>
              <w:t xml:space="preserve">. fra vandløbsregulativ, eller </w:t>
            </w:r>
            <w:proofErr w:type="spellStart"/>
            <w:r w:rsidRPr="006B73A5">
              <w:rPr>
                <w:rFonts w:ascii="Trebuchet MS" w:hAnsi="Trebuchet MS" w:cs="Trebuchet MS"/>
                <w:sz w:val="16"/>
                <w:szCs w:val="16"/>
              </w:rPr>
              <w:t>recipient_nummer</w:t>
            </w:r>
            <w:proofErr w:type="spellEnd"/>
            <w:r w:rsidRPr="006B73A5">
              <w:rPr>
                <w:rFonts w:ascii="Trebuchet MS" w:hAnsi="Trebuchet MS" w:cs="Trebuchet MS"/>
                <w:sz w:val="16"/>
                <w:szCs w:val="16"/>
              </w:rPr>
              <w:t xml:space="preserve"> (hist. amtsnøgle)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845E42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4F6B4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DD3C0AA"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left w:val="single" w:sz="4" w:space="0" w:color="auto"/>
              <w:bottom w:val="single" w:sz="4" w:space="0" w:color="auto"/>
            </w:tcBorders>
            <w:shd w:val="clear" w:color="auto" w:fill="FFFFFF"/>
            <w:vAlign w:val="center"/>
          </w:tcPr>
          <w:p w14:paraId="0F92F7E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680</w:t>
            </w:r>
          </w:p>
        </w:tc>
      </w:tr>
      <w:tr w:rsidR="006B73A5" w:rsidRPr="00F273B0" w14:paraId="73000E73"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auto"/>
            <w:vAlign w:val="bottom"/>
          </w:tcPr>
          <w:p w14:paraId="6028D975"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maalsaetning_kode</w:t>
            </w:r>
            <w:proofErr w:type="spellEnd"/>
          </w:p>
        </w:tc>
        <w:tc>
          <w:tcPr>
            <w:tcW w:w="1134" w:type="dxa"/>
            <w:tcBorders>
              <w:top w:val="single" w:sz="4" w:space="0" w:color="auto"/>
              <w:left w:val="single" w:sz="4" w:space="0" w:color="auto"/>
              <w:bottom w:val="nil"/>
              <w:right w:val="single" w:sz="4" w:space="0" w:color="auto"/>
            </w:tcBorders>
            <w:vAlign w:val="bottom"/>
          </w:tcPr>
          <w:p w14:paraId="194A8437" w14:textId="4A57CCFE"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maalsae</w:t>
            </w:r>
            <w:r>
              <w:rPr>
                <w:rFonts w:ascii="Trebuchet MS" w:hAnsi="Trebuchet MS" w:cs="Trebuchet MS"/>
                <w:sz w:val="16"/>
                <w:szCs w:val="16"/>
              </w:rPr>
              <w:t>t</w:t>
            </w:r>
            <w:r w:rsidRPr="006B73A5">
              <w:rPr>
                <w:rFonts w:ascii="Trebuchet MS" w:hAnsi="Trebuchet MS" w:cs="Trebuchet MS"/>
                <w:sz w:val="16"/>
                <w:szCs w:val="16"/>
              </w:rPr>
              <w:t>_k</w:t>
            </w:r>
            <w:proofErr w:type="spellEnd"/>
          </w:p>
        </w:tc>
        <w:tc>
          <w:tcPr>
            <w:tcW w:w="5244" w:type="dxa"/>
            <w:gridSpan w:val="2"/>
            <w:tcBorders>
              <w:top w:val="single" w:sz="4" w:space="0" w:color="auto"/>
              <w:left w:val="single" w:sz="4" w:space="0" w:color="auto"/>
              <w:bottom w:val="nil"/>
              <w:right w:val="single" w:sz="4" w:space="0" w:color="auto"/>
            </w:tcBorders>
            <w:shd w:val="clear" w:color="auto" w:fill="auto"/>
            <w:vAlign w:val="bottom"/>
          </w:tcPr>
          <w:p w14:paraId="1A2B3A91" w14:textId="3071D022" w:rsidR="006B73A5" w:rsidRPr="006B73A5" w:rsidRDefault="006B73A5" w:rsidP="006B73A5">
            <w:pPr>
              <w:rPr>
                <w:rFonts w:ascii="Trebuchet MS" w:hAnsi="Trebuchet MS"/>
                <w:sz w:val="16"/>
                <w:szCs w:val="16"/>
              </w:rPr>
            </w:pPr>
            <w:r w:rsidRPr="006B73A5">
              <w:rPr>
                <w:rFonts w:ascii="Trebuchet MS" w:hAnsi="Trebuchet MS"/>
                <w:sz w:val="16"/>
                <w:szCs w:val="16"/>
              </w:rPr>
              <w:t>Kode for målsætning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0772971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521AC24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1-11</w:t>
            </w:r>
          </w:p>
        </w:tc>
        <w:tc>
          <w:tcPr>
            <w:tcW w:w="1276" w:type="dxa"/>
            <w:tcBorders>
              <w:top w:val="single" w:sz="4" w:space="0" w:color="auto"/>
              <w:left w:val="single" w:sz="4" w:space="0" w:color="auto"/>
              <w:bottom w:val="nil"/>
              <w:right w:val="single" w:sz="4" w:space="0" w:color="auto"/>
            </w:tcBorders>
            <w:shd w:val="clear" w:color="auto" w:fill="auto"/>
            <w:vAlign w:val="bottom"/>
          </w:tcPr>
          <w:p w14:paraId="679B8909"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nil"/>
              <w:right w:val="single" w:sz="4" w:space="0" w:color="auto"/>
            </w:tcBorders>
            <w:shd w:val="clear" w:color="auto" w:fill="auto"/>
            <w:vAlign w:val="bottom"/>
          </w:tcPr>
          <w:p w14:paraId="54E5126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w:t>
            </w:r>
          </w:p>
        </w:tc>
      </w:tr>
      <w:tr w:rsidR="006B73A5" w:rsidRPr="00F273B0" w14:paraId="107D8126" w14:textId="77777777" w:rsidTr="00C37B85">
        <w:trPr>
          <w:trHeight w:hRule="exact" w:val="907"/>
        </w:trPr>
        <w:tc>
          <w:tcPr>
            <w:tcW w:w="1555" w:type="dxa"/>
            <w:tcBorders>
              <w:top w:val="single" w:sz="4" w:space="0" w:color="auto"/>
              <w:left w:val="single" w:sz="4" w:space="0" w:color="auto"/>
              <w:bottom w:val="nil"/>
              <w:right w:val="single" w:sz="4" w:space="0" w:color="auto"/>
            </w:tcBorders>
            <w:shd w:val="clear" w:color="auto" w:fill="99CCFF"/>
            <w:vAlign w:val="center"/>
          </w:tcPr>
          <w:p w14:paraId="6437367B"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w:t>
            </w:r>
            <w:proofErr w:type="spellEnd"/>
          </w:p>
        </w:tc>
        <w:tc>
          <w:tcPr>
            <w:tcW w:w="1134" w:type="dxa"/>
            <w:tcBorders>
              <w:top w:val="single" w:sz="4" w:space="0" w:color="auto"/>
              <w:left w:val="single" w:sz="4" w:space="0" w:color="auto"/>
              <w:bottom w:val="nil"/>
              <w:right w:val="single" w:sz="4" w:space="0" w:color="auto"/>
            </w:tcBorders>
            <w:shd w:val="clear" w:color="auto" w:fill="99CCFF"/>
            <w:vAlign w:val="center"/>
          </w:tcPr>
          <w:p w14:paraId="6C6F1D64" w14:textId="25600990"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w:t>
            </w:r>
            <w:proofErr w:type="spellEnd"/>
          </w:p>
        </w:tc>
        <w:tc>
          <w:tcPr>
            <w:tcW w:w="5244" w:type="dxa"/>
            <w:gridSpan w:val="2"/>
            <w:tcBorders>
              <w:top w:val="single" w:sz="4" w:space="0" w:color="auto"/>
              <w:left w:val="single" w:sz="4" w:space="0" w:color="auto"/>
              <w:bottom w:val="nil"/>
              <w:right w:val="single" w:sz="4" w:space="0" w:color="auto"/>
            </w:tcBorders>
            <w:shd w:val="clear" w:color="auto" w:fill="99CCFF"/>
            <w:vAlign w:val="bottom"/>
          </w:tcPr>
          <w:p w14:paraId="3531EB52" w14:textId="5ABEFFFB"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Målsætninger for de enkelte vandløbsstrækninger. Målsætningen for vandløb og kilder er opdelt i hovedgrupper. Stammer fra amterne.</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71D6C1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1EC7F317"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0-60 tegn</w:t>
            </w:r>
          </w:p>
        </w:tc>
        <w:tc>
          <w:tcPr>
            <w:tcW w:w="1276" w:type="dxa"/>
            <w:tcBorders>
              <w:top w:val="single" w:sz="4" w:space="0" w:color="auto"/>
              <w:left w:val="single" w:sz="4" w:space="0" w:color="auto"/>
              <w:bottom w:val="nil"/>
              <w:right w:val="single" w:sz="4" w:space="0" w:color="auto"/>
            </w:tcBorders>
            <w:shd w:val="clear" w:color="auto" w:fill="99CCFF"/>
            <w:vAlign w:val="center"/>
          </w:tcPr>
          <w:p w14:paraId="77C57931"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nil"/>
              <w:right w:val="single" w:sz="4" w:space="0" w:color="auto"/>
            </w:tcBorders>
            <w:shd w:val="clear" w:color="auto" w:fill="99CCFF"/>
            <w:vAlign w:val="center"/>
          </w:tcPr>
          <w:p w14:paraId="6DC743B6" w14:textId="77777777" w:rsidR="006B73A5" w:rsidRPr="006B73A5" w:rsidRDefault="006B73A5" w:rsidP="006B73A5">
            <w:pPr>
              <w:rPr>
                <w:rFonts w:ascii="Trebuchet MS" w:hAnsi="Trebuchet MS" w:cs="Trebuchet MS"/>
                <w:sz w:val="16"/>
                <w:szCs w:val="16"/>
              </w:rPr>
            </w:pPr>
            <w:r w:rsidRPr="006B73A5">
              <w:rPr>
                <w:rFonts w:ascii="Trebuchet MS" w:hAnsi="Trebuchet MS"/>
                <w:sz w:val="16"/>
                <w:szCs w:val="16"/>
              </w:rPr>
              <w:t>A målsætning - Særligt naturområde</w:t>
            </w:r>
          </w:p>
        </w:tc>
      </w:tr>
      <w:tr w:rsidR="006B73A5" w:rsidRPr="00F273B0" w14:paraId="7EDC081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9D0552A"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vandl_type_kode</w:t>
            </w:r>
            <w:proofErr w:type="spellEnd"/>
          </w:p>
        </w:tc>
        <w:tc>
          <w:tcPr>
            <w:tcW w:w="1134" w:type="dxa"/>
            <w:tcBorders>
              <w:top w:val="single" w:sz="4" w:space="0" w:color="auto"/>
              <w:left w:val="single" w:sz="4" w:space="0" w:color="auto"/>
              <w:bottom w:val="single" w:sz="4" w:space="0" w:color="auto"/>
              <w:right w:val="single" w:sz="4" w:space="0" w:color="auto"/>
            </w:tcBorders>
            <w:vAlign w:val="bottom"/>
          </w:tcPr>
          <w:p w14:paraId="6A2106BD" w14:textId="0406C99E"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vandl_ty_k</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85FF53E" w14:textId="7DC78407" w:rsidR="006B73A5" w:rsidRPr="006B73A5" w:rsidRDefault="006B73A5" w:rsidP="006B73A5">
            <w:pPr>
              <w:rPr>
                <w:rFonts w:ascii="Trebuchet MS" w:hAnsi="Trebuchet MS"/>
                <w:sz w:val="16"/>
                <w:szCs w:val="16"/>
              </w:rPr>
            </w:pPr>
            <w:r w:rsidRPr="006B73A5">
              <w:rPr>
                <w:rFonts w:ascii="Trebuchet MS" w:hAnsi="Trebuchet MS"/>
                <w:sz w:val="16"/>
                <w:szCs w:val="16"/>
              </w:rPr>
              <w:t>Kode for vandløbstype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44FFBD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B7DBA1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1596477"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O</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6D700E2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w:t>
            </w:r>
          </w:p>
        </w:tc>
      </w:tr>
      <w:tr w:rsidR="006B73A5" w:rsidRPr="00F273B0" w14:paraId="4FB7699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5A2E77D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vandl_type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46D01CF6" w14:textId="13716B92"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vandl_ty</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3B7B909" w14:textId="100C66CA" w:rsidR="006B73A5" w:rsidRPr="006B73A5" w:rsidRDefault="006B73A5" w:rsidP="006B73A5">
            <w:pPr>
              <w:rPr>
                <w:rFonts w:ascii="Trebuchet MS" w:hAnsi="Trebuchet MS"/>
                <w:sz w:val="16"/>
                <w:szCs w:val="16"/>
              </w:rPr>
            </w:pPr>
            <w:r w:rsidRPr="006B73A5">
              <w:rPr>
                <w:rFonts w:ascii="Trebuchet MS" w:hAnsi="Trebuchet MS"/>
                <w:sz w:val="16"/>
                <w:szCs w:val="16"/>
              </w:rPr>
              <w:t>Type vandløb</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A4270D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1F11CB6"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79E75C2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3BC6ABB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Rørlagt</w:t>
            </w:r>
          </w:p>
        </w:tc>
      </w:tr>
      <w:tr w:rsidR="006B73A5" w:rsidRPr="00F273B0" w14:paraId="14EF4A6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4A5BCB2F"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ejerstatus_kode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0182615C" w14:textId="52D79B49"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E8E9C6C" w14:textId="38F3F171"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r w:rsidRPr="006B73A5" w:rsidDel="00365106">
              <w:rPr>
                <w:rFonts w:ascii="Trebuchet MS" w:hAnsi="Trebuchet MS" w:cs="Trebuchet MS"/>
                <w:sz w:val="16"/>
                <w:szCs w:val="16"/>
              </w:rPr>
              <w:t xml:space="preserve"> </w:t>
            </w:r>
          </w:p>
          <w:p w14:paraId="0013A69E" w14:textId="77777777" w:rsidR="006B73A5" w:rsidRPr="006B73A5" w:rsidRDefault="006B73A5" w:rsidP="006B73A5">
            <w:pPr>
              <w:rPr>
                <w:rFonts w:ascii="Trebuchet MS" w:hAnsi="Trebuchet MS" w:cs="Trebuchet MS"/>
                <w:sz w:val="16"/>
                <w:szCs w:val="16"/>
              </w:rPr>
            </w:pPr>
          </w:p>
          <w:p w14:paraId="0CEBA48A" w14:textId="77777777" w:rsidR="006B73A5" w:rsidRPr="006B73A5" w:rsidRDefault="006B73A5" w:rsidP="006B73A5">
            <w:pPr>
              <w:rPr>
                <w:rFonts w:ascii="Trebuchet MS" w:hAnsi="Trebuchet MS" w:cs="Trebuchet MS"/>
                <w:sz w:val="16"/>
                <w:szCs w:val="16"/>
              </w:rPr>
            </w:pPr>
          </w:p>
          <w:p w14:paraId="4713EAE5" w14:textId="77777777" w:rsidR="006B73A5" w:rsidRPr="006B73A5" w:rsidRDefault="006B73A5" w:rsidP="006B73A5">
            <w:pPr>
              <w:rPr>
                <w:rFonts w:ascii="Trebuchet MS" w:hAnsi="Trebuchet MS" w:cs="Trebuchet MS"/>
                <w:sz w:val="16"/>
                <w:szCs w:val="16"/>
              </w:rPr>
            </w:pPr>
          </w:p>
          <w:p w14:paraId="6227337E" w14:textId="77777777" w:rsidR="006B73A5" w:rsidRPr="006B73A5" w:rsidRDefault="006B73A5" w:rsidP="006B73A5">
            <w:pPr>
              <w:rPr>
                <w:rFonts w:ascii="Trebuchet MS" w:hAnsi="Trebuchet MS" w:cs="Trebuchet MS"/>
                <w:sz w:val="16"/>
                <w:szCs w:val="16"/>
              </w:rPr>
            </w:pPr>
          </w:p>
        </w:tc>
      </w:tr>
      <w:tr w:rsidR="006B73A5" w:rsidRPr="00F273B0" w14:paraId="06EE5A4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3B064542" w14:textId="7B122D4A"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Ejerstatus</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2FC49A2A" w14:textId="346D2965"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A9BC7C5" w14:textId="01DDA9B8"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r w:rsidRPr="006B73A5" w:rsidDel="00365106">
              <w:rPr>
                <w:rFonts w:ascii="Trebuchet MS" w:hAnsi="Trebuchet MS" w:cs="Trebuchet MS"/>
                <w:sz w:val="16"/>
                <w:szCs w:val="16"/>
              </w:rPr>
              <w:t xml:space="preserve"> </w:t>
            </w:r>
          </w:p>
          <w:p w14:paraId="454BC5C1" w14:textId="77777777" w:rsidR="006B73A5" w:rsidRPr="006B73A5" w:rsidRDefault="006B73A5" w:rsidP="006B73A5">
            <w:pPr>
              <w:rPr>
                <w:rFonts w:ascii="Trebuchet MS" w:hAnsi="Trebuchet MS" w:cs="Trebuchet MS"/>
                <w:sz w:val="16"/>
                <w:szCs w:val="16"/>
              </w:rPr>
            </w:pPr>
          </w:p>
        </w:tc>
      </w:tr>
      <w:tr w:rsidR="006B73A5" w:rsidRPr="00F273B0" w14:paraId="65A0430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1091AA0"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klasse_kode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52A50671" w14:textId="4805D449"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k</w:t>
            </w:r>
            <w:r>
              <w:rPr>
                <w:rFonts w:ascii="Trebuchet MS" w:hAnsi="Trebuchet MS" w:cs="Trebuchet MS"/>
                <w:sz w:val="16"/>
                <w:szCs w:val="16"/>
              </w:rPr>
              <w:t>lasse_k</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54F29A4" w14:textId="245B0394" w:rsidR="006B73A5" w:rsidRPr="006B73A5" w:rsidRDefault="006B73A5" w:rsidP="006B73A5">
            <w:pPr>
              <w:rPr>
                <w:rFonts w:ascii="Trebuchet MS" w:hAnsi="Trebuchet MS"/>
                <w:sz w:val="16"/>
                <w:szCs w:val="16"/>
              </w:rPr>
            </w:pPr>
            <w:r w:rsidRPr="006B73A5">
              <w:rPr>
                <w:rFonts w:ascii="Trebuchet MS" w:hAnsi="Trebuchet MS"/>
                <w:sz w:val="16"/>
                <w:szCs w:val="16"/>
              </w:rPr>
              <w:t>Kode for klasse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8FD574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A0A879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1-2</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100F0FE" w14:textId="77777777" w:rsidR="006B73A5" w:rsidRPr="006B73A5" w:rsidRDefault="006B73A5" w:rsidP="006B73A5">
            <w:pPr>
              <w:jc w:val="center"/>
              <w:rPr>
                <w:rFonts w:ascii="Trebuchet MS" w:hAnsi="Trebuchet MS" w:cs="Trebuchet MS"/>
                <w:sz w:val="16"/>
                <w:szCs w:val="16"/>
              </w:rPr>
            </w:pP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2C2A162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2</w:t>
            </w:r>
          </w:p>
        </w:tc>
      </w:tr>
      <w:tr w:rsidR="006B73A5" w:rsidRPr="00F273B0" w14:paraId="4667156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50398A70" w14:textId="33EC672D"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Klasse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12029DCD" w14:textId="03CC2ED4" w:rsidR="006B73A5" w:rsidRPr="006B73A5" w:rsidRDefault="006B73A5" w:rsidP="006B73A5">
            <w:pPr>
              <w:rPr>
                <w:rFonts w:ascii="Trebuchet MS" w:hAnsi="Trebuchet MS"/>
                <w:sz w:val="16"/>
                <w:szCs w:val="16"/>
              </w:rPr>
            </w:pPr>
            <w:r>
              <w:rPr>
                <w:rFonts w:ascii="Trebuchet MS" w:hAnsi="Trebuchet MS" w:cs="Trebuchet MS"/>
                <w:sz w:val="16"/>
                <w:szCs w:val="16"/>
              </w:rPr>
              <w:t>k</w:t>
            </w:r>
            <w:r w:rsidRPr="006B73A5">
              <w:rPr>
                <w:rFonts w:ascii="Trebuchet MS" w:hAnsi="Trebuchet MS" w:cs="Trebuchet MS"/>
                <w:sz w:val="16"/>
                <w:szCs w:val="16"/>
              </w:rPr>
              <w:t>lasse</w:t>
            </w:r>
          </w:p>
        </w:tc>
        <w:tc>
          <w:tcPr>
            <w:tcW w:w="524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A80CB6B" w14:textId="1FF4EBB1" w:rsidR="006B73A5" w:rsidRPr="006B73A5" w:rsidRDefault="006B73A5" w:rsidP="006B73A5">
            <w:pPr>
              <w:rPr>
                <w:rFonts w:ascii="Trebuchet MS" w:hAnsi="Trebuchet MS"/>
                <w:sz w:val="16"/>
                <w:szCs w:val="16"/>
              </w:rPr>
            </w:pPr>
            <w:r w:rsidRPr="006B73A5">
              <w:rPr>
                <w:rFonts w:ascii="Trebuchet MS" w:hAnsi="Trebuchet MS"/>
                <w:sz w:val="16"/>
                <w:szCs w:val="16"/>
              </w:rPr>
              <w:t>Klasse</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4A08B4D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4B0D93D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62EC5CE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20B477D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Kunstigt</w:t>
            </w:r>
          </w:p>
        </w:tc>
      </w:tr>
      <w:tr w:rsidR="006B73A5" w:rsidRPr="00F273B0" w14:paraId="41DF148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BABF7A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209022CC" w14:textId="24E3830F" w:rsidR="006B73A5" w:rsidRPr="006B73A5" w:rsidRDefault="006B73A5" w:rsidP="006B73A5">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0F481A69" w14:textId="096C734E"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Kode for tidl. amtsvandløb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C29DAB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CB8EE5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D9C07C5"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15E3090E"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2A1B133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6248DD0"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406377E3" w14:textId="472789A0" w:rsidR="006B73A5" w:rsidRPr="006B73A5" w:rsidRDefault="006B73A5" w:rsidP="006B73A5">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3613290" w14:textId="5493AD12"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Tidl_amtsvandløb</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22DD9B87"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2AA43C06"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99F6B92"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73EEC57C" w14:textId="77777777" w:rsidR="006B73A5" w:rsidRPr="006B73A5" w:rsidRDefault="006B73A5" w:rsidP="006B73A5">
            <w:pPr>
              <w:rPr>
                <w:rFonts w:ascii="Trebuchet MS" w:hAnsi="Trebuchet MS" w:cs="Trebuchet MS"/>
                <w:sz w:val="16"/>
                <w:szCs w:val="16"/>
              </w:rPr>
            </w:pPr>
          </w:p>
        </w:tc>
      </w:tr>
      <w:tr w:rsidR="006B73A5" w:rsidRPr="00F273B0" w14:paraId="107F3E5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FFFFFF"/>
            <w:vAlign w:val="bottom"/>
          </w:tcPr>
          <w:p w14:paraId="6BBD17D8" w14:textId="058FB0C2"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Vedligehold</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3406EE07" w14:textId="46B4A608" w:rsidR="006B73A5" w:rsidRPr="006B73A5" w:rsidRDefault="006B73A5" w:rsidP="006B73A5">
            <w:pPr>
              <w:rPr>
                <w:rFonts w:ascii="Trebuchet MS" w:hAnsi="Trebuchet MS"/>
                <w:sz w:val="16"/>
                <w:szCs w:val="16"/>
              </w:rPr>
            </w:pPr>
            <w:proofErr w:type="spellStart"/>
            <w:r>
              <w:rPr>
                <w:rFonts w:ascii="Trebuchet MS" w:hAnsi="Trebuchet MS" w:cs="Trebuchet MS"/>
                <w:sz w:val="16"/>
                <w:szCs w:val="16"/>
              </w:rPr>
              <w:t>v</w:t>
            </w:r>
            <w:r w:rsidRPr="006B73A5">
              <w:rPr>
                <w:rFonts w:ascii="Trebuchet MS" w:hAnsi="Trebuchet MS" w:cs="Trebuchet MS"/>
                <w:sz w:val="16"/>
                <w:szCs w:val="16"/>
              </w:rPr>
              <w:t>edligehol</w:t>
            </w:r>
            <w:proofErr w:type="spellEnd"/>
          </w:p>
        </w:tc>
        <w:tc>
          <w:tcPr>
            <w:tcW w:w="5244" w:type="dxa"/>
            <w:gridSpan w:val="2"/>
            <w:tcBorders>
              <w:top w:val="single" w:sz="4" w:space="0" w:color="auto"/>
              <w:left w:val="single" w:sz="4" w:space="0" w:color="auto"/>
              <w:bottom w:val="nil"/>
              <w:right w:val="single" w:sz="4" w:space="0" w:color="auto"/>
            </w:tcBorders>
            <w:shd w:val="clear" w:color="auto" w:fill="FFFFFF"/>
            <w:vAlign w:val="bottom"/>
          </w:tcPr>
          <w:p w14:paraId="5048A4C4" w14:textId="42FB0BF7" w:rsidR="006B73A5" w:rsidRPr="006B73A5" w:rsidRDefault="006B73A5" w:rsidP="006B73A5">
            <w:pPr>
              <w:rPr>
                <w:rFonts w:ascii="Trebuchet MS" w:hAnsi="Trebuchet MS"/>
                <w:sz w:val="16"/>
                <w:szCs w:val="16"/>
              </w:rPr>
            </w:pPr>
            <w:r w:rsidRPr="006B73A5">
              <w:rPr>
                <w:rFonts w:ascii="Trebuchet MS" w:hAnsi="Trebuchet MS"/>
                <w:sz w:val="16"/>
                <w:szCs w:val="16"/>
              </w:rPr>
              <w:t>Vedligeholdelse af vandløb</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DE5D13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498E96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93FD36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609D602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Ja</w:t>
            </w:r>
          </w:p>
        </w:tc>
      </w:tr>
      <w:tr w:rsidR="006B73A5" w:rsidRPr="00F273B0" w14:paraId="01239F49"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7C877EF2"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ansvar_vedligehold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913E609" w14:textId="11A70A56"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ansv_vedli</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51E06F7" w14:textId="08E66095" w:rsidR="006B73A5" w:rsidRPr="006B73A5" w:rsidRDefault="006B73A5" w:rsidP="006B73A5">
            <w:pPr>
              <w:rPr>
                <w:rFonts w:ascii="Trebuchet MS" w:hAnsi="Trebuchet MS"/>
                <w:sz w:val="16"/>
                <w:szCs w:val="16"/>
              </w:rPr>
            </w:pPr>
            <w:r w:rsidRPr="006B73A5">
              <w:rPr>
                <w:rFonts w:ascii="Trebuchet MS" w:hAnsi="Trebuchet MS"/>
                <w:sz w:val="16"/>
                <w:szCs w:val="16"/>
              </w:rPr>
              <w:t>Hvis vedligeholdelsen er udbud, så til hvem + periode i år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FE381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2BA24F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0-254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28FF6F"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51DC07C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Børge Børgesen, 2010-2014</w:t>
            </w:r>
          </w:p>
        </w:tc>
      </w:tr>
      <w:tr w:rsidR="006B73A5" w:rsidRPr="00F273B0" w14:paraId="5814D3C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4EA2714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p3vandloeb_kode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705124DE" w14:textId="1DA21990" w:rsidR="006B73A5" w:rsidRPr="006B73A5" w:rsidRDefault="006B73A5" w:rsidP="005243CB">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8DFE498" w14:textId="5B6C99B2" w:rsidR="006B73A5" w:rsidRPr="006B73A5" w:rsidRDefault="006B73A5" w:rsidP="006B73A5">
            <w:pPr>
              <w:rPr>
                <w:rFonts w:ascii="Trebuchet MS" w:hAnsi="Trebuchet MS"/>
                <w:sz w:val="16"/>
                <w:szCs w:val="16"/>
              </w:rPr>
            </w:pPr>
            <w:r w:rsidRPr="006B73A5">
              <w:rPr>
                <w:rFonts w:ascii="Trebuchet MS" w:hAnsi="Trebuchet MS" w:cs="Trebuchet MS"/>
                <w:sz w:val="16"/>
                <w:szCs w:val="16"/>
              </w:rPr>
              <w:t>Kode for §3 registreret 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051649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D8C2E92"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5E388B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65005048"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215CD5E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320CD87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p3vandloeb</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49721691" w14:textId="6EBB5CC9" w:rsidR="006B73A5" w:rsidRPr="006B73A5" w:rsidRDefault="006B73A5" w:rsidP="006B73A5">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1D984BB" w14:textId="7400455E" w:rsidR="006B73A5" w:rsidRPr="006B73A5" w:rsidRDefault="006B73A5" w:rsidP="006B73A5">
            <w:pPr>
              <w:rPr>
                <w:rFonts w:ascii="Trebuchet MS" w:hAnsi="Trebuchet MS"/>
                <w:sz w:val="16"/>
                <w:szCs w:val="16"/>
              </w:rPr>
            </w:pPr>
            <w:r w:rsidRPr="006B73A5">
              <w:rPr>
                <w:rFonts w:ascii="Trebuchet MS" w:hAnsi="Trebuchet MS"/>
                <w:sz w:val="16"/>
                <w:szCs w:val="16"/>
              </w:rPr>
              <w:t>§3 registeret 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0C5CD8F"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F6B8F56"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1C66AC6A"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29F1191A" w14:textId="77777777" w:rsidR="006B73A5" w:rsidRPr="006B73A5" w:rsidRDefault="006B73A5" w:rsidP="006B73A5">
            <w:pPr>
              <w:rPr>
                <w:rFonts w:ascii="Trebuchet MS" w:hAnsi="Trebuchet MS" w:cs="Trebuchet MS"/>
                <w:sz w:val="16"/>
                <w:szCs w:val="16"/>
              </w:rPr>
            </w:pPr>
          </w:p>
        </w:tc>
      </w:tr>
      <w:tr w:rsidR="006B73A5" w:rsidRPr="00F273B0" w14:paraId="7D84E9B9"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188035A" w14:textId="762E9983"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Sejlads</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680F1CE6" w14:textId="093B5180" w:rsidR="006B73A5" w:rsidRPr="006B73A5" w:rsidRDefault="005243CB" w:rsidP="006B73A5">
            <w:pPr>
              <w:rPr>
                <w:rFonts w:ascii="Trebuchet MS" w:hAnsi="Trebuchet MS"/>
                <w:sz w:val="16"/>
                <w:szCs w:val="16"/>
              </w:rPr>
            </w:pPr>
            <w:r>
              <w:rPr>
                <w:rFonts w:ascii="Trebuchet MS" w:hAnsi="Trebuchet MS" w:cs="Trebuchet MS"/>
                <w:sz w:val="16"/>
                <w:szCs w:val="16"/>
              </w:rPr>
              <w:t>s</w:t>
            </w:r>
            <w:r w:rsidR="006B73A5" w:rsidRPr="006B73A5">
              <w:rPr>
                <w:rFonts w:ascii="Trebuchet MS" w:hAnsi="Trebuchet MS" w:cs="Trebuchet MS"/>
                <w:sz w:val="16"/>
                <w:szCs w:val="16"/>
              </w:rPr>
              <w:t>ejlads</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9F538C9" w14:textId="38D89669" w:rsidR="006B73A5" w:rsidRPr="006B73A5" w:rsidRDefault="006B73A5" w:rsidP="006B73A5">
            <w:pPr>
              <w:rPr>
                <w:rFonts w:ascii="Trebuchet MS" w:hAnsi="Trebuchet MS"/>
                <w:sz w:val="16"/>
                <w:szCs w:val="16"/>
              </w:rPr>
            </w:pPr>
            <w:r w:rsidRPr="006B73A5">
              <w:rPr>
                <w:rFonts w:ascii="Trebuchet MS" w:hAnsi="Trebuchet MS"/>
                <w:sz w:val="16"/>
                <w:szCs w:val="16"/>
              </w:rPr>
              <w:t>Sejladsbestemmelser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F904D7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DF98AE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0-100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951A4B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4C29E00B" w14:textId="77777777" w:rsidR="006B73A5" w:rsidRPr="006B73A5" w:rsidRDefault="006B73A5" w:rsidP="006B73A5">
            <w:pPr>
              <w:rPr>
                <w:rFonts w:ascii="Trebuchet MS" w:hAnsi="Trebuchet MS"/>
                <w:sz w:val="16"/>
                <w:szCs w:val="16"/>
              </w:rPr>
            </w:pPr>
          </w:p>
        </w:tc>
      </w:tr>
      <w:tr w:rsidR="006B73A5" w:rsidRPr="00F273B0" w14:paraId="12A2750E"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6F075557"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bCs/>
                <w:sz w:val="16"/>
                <w:szCs w:val="16"/>
              </w:rPr>
              <w:lastRenderedPageBreak/>
              <w:t>dvfi_bedoemmelse</w:t>
            </w:r>
            <w:proofErr w:type="spellEnd"/>
            <w:r w:rsidRPr="006B73A5">
              <w:rPr>
                <w:rFonts w:ascii="Trebuchet MS" w:hAnsi="Trebuchet MS" w:cs="Trebuchet MS"/>
                <w:sz w:val="16"/>
                <w:szCs w:val="16"/>
              </w:rPr>
              <w:t xml:space="preserve"> 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432B82B9" w14:textId="71708684" w:rsidR="006B73A5" w:rsidRPr="006B73A5" w:rsidRDefault="006B73A5" w:rsidP="005243CB">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761E378" w14:textId="26D48CD5" w:rsidR="006B73A5" w:rsidRPr="006B73A5" w:rsidRDefault="006B73A5" w:rsidP="006B73A5">
            <w:pPr>
              <w:rPr>
                <w:rFonts w:ascii="Trebuchet MS" w:hAnsi="Trebuchet MS"/>
                <w:sz w:val="16"/>
                <w:szCs w:val="16"/>
              </w:rPr>
            </w:pPr>
            <w:r w:rsidRPr="006B73A5">
              <w:rPr>
                <w:rFonts w:ascii="Trebuchet MS" w:hAnsi="Trebuchet MS"/>
                <w:sz w:val="16"/>
                <w:szCs w:val="16"/>
              </w:rPr>
              <w:t xml:space="preserve">Kode for biologisk vandløbskvalitet </w:t>
            </w:r>
            <w:r w:rsidRPr="006B73A5">
              <w:rPr>
                <w:rFonts w:ascii="Trebuchet MS" w:hAnsi="Trebuchet MS"/>
                <w:sz w:val="16"/>
                <w:szCs w:val="16"/>
              </w:rPr>
              <w:br/>
              <w:t>(Dansk Vandløbs Fauna Indeks)</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160259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09012FC"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1-7</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2353FA9"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FD828D0"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d_basis_dvfi_bedoemmelse</w:t>
            </w:r>
            <w:proofErr w:type="spellEnd"/>
          </w:p>
        </w:tc>
      </w:tr>
      <w:tr w:rsidR="006B73A5" w:rsidRPr="00F273B0" w14:paraId="75CE580C"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D71441E"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bCs/>
                <w:sz w:val="16"/>
                <w:szCs w:val="16"/>
              </w:rPr>
              <w:t>dvfi_bedoemmelse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57F22057" w14:textId="04E5794E" w:rsidR="006B73A5" w:rsidRPr="006B73A5" w:rsidRDefault="006B73A5" w:rsidP="005243CB">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D4F2F47" w14:textId="7742C7A6" w:rsidR="006B73A5" w:rsidRPr="006B73A5" w:rsidRDefault="006B73A5" w:rsidP="006B73A5">
            <w:pPr>
              <w:rPr>
                <w:rFonts w:ascii="Trebuchet MS" w:hAnsi="Trebuchet MS"/>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61D5A4B6"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C1CC5F0" w14:textId="77777777" w:rsidR="006B73A5" w:rsidRPr="006B73A5" w:rsidRDefault="006B73A5" w:rsidP="006B73A5">
            <w:pPr>
              <w:rPr>
                <w:rFonts w:ascii="Trebuchet MS" w:hAnsi="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6E270A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4807FEFF" w14:textId="77777777" w:rsidR="006B73A5" w:rsidRPr="006B73A5" w:rsidRDefault="006B73A5" w:rsidP="006B73A5">
            <w:pPr>
              <w:rPr>
                <w:rFonts w:ascii="Trebuchet MS" w:hAnsi="Trebuchet MS"/>
                <w:sz w:val="16"/>
                <w:szCs w:val="16"/>
              </w:rPr>
            </w:pPr>
          </w:p>
        </w:tc>
      </w:tr>
      <w:tr w:rsidR="006B73A5" w:rsidRPr="00F273B0" w14:paraId="683C5DB4"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0814B548"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station_fra</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E1FCDF9" w14:textId="34C53559"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stationfra</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D7B3472" w14:textId="7ECF9F50" w:rsidR="006B73A5" w:rsidRPr="006B73A5" w:rsidRDefault="006B73A5" w:rsidP="006B73A5">
            <w:pPr>
              <w:rPr>
                <w:rFonts w:ascii="Trebuchet MS" w:hAnsi="Trebuchet MS"/>
                <w:sz w:val="16"/>
                <w:szCs w:val="16"/>
              </w:rPr>
            </w:pPr>
            <w:r w:rsidRPr="006B73A5">
              <w:rPr>
                <w:rFonts w:ascii="Trebuchet MS" w:hAnsi="Trebuchet MS"/>
                <w:sz w:val="16"/>
                <w:szCs w:val="16"/>
              </w:rPr>
              <w:t>Stationering fra 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A97B01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84C12F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000000,0-200000,0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97F6931"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17F334C6"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w:t>
            </w:r>
          </w:p>
        </w:tc>
      </w:tr>
      <w:tr w:rsidR="006B73A5" w:rsidRPr="00F273B0" w14:paraId="462FC4D1"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6EE3B10F"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station_til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8CC2812" w14:textId="0C9C6B8F"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stationtil</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00C7127" w14:textId="252DCADC" w:rsidR="006B73A5" w:rsidRPr="006B73A5" w:rsidRDefault="006B73A5" w:rsidP="006B73A5">
            <w:pPr>
              <w:rPr>
                <w:rFonts w:ascii="Trebuchet MS" w:hAnsi="Trebuchet MS"/>
                <w:sz w:val="16"/>
                <w:szCs w:val="16"/>
              </w:rPr>
            </w:pPr>
            <w:r w:rsidRPr="006B73A5">
              <w:rPr>
                <w:rFonts w:ascii="Trebuchet MS" w:hAnsi="Trebuchet MS"/>
                <w:sz w:val="16"/>
                <w:szCs w:val="16"/>
              </w:rPr>
              <w:t>Stationering til 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85DC3C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02D791E"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000000,0-200000,0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8C787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76F593B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176000,0</w:t>
            </w:r>
          </w:p>
        </w:tc>
      </w:tr>
      <w:tr w:rsidR="006B73A5" w:rsidRPr="00F273B0" w14:paraId="1969AEB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319E65C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vandloebs_bredde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AF4A10A" w14:textId="3CDC56EB"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vandl_bred</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4B2A988" w14:textId="7B2A25AF" w:rsidR="006B73A5" w:rsidRPr="006B73A5" w:rsidRDefault="006B73A5" w:rsidP="006B73A5">
            <w:pPr>
              <w:rPr>
                <w:rFonts w:ascii="Trebuchet MS" w:hAnsi="Trebuchet MS"/>
                <w:sz w:val="16"/>
                <w:szCs w:val="16"/>
              </w:rPr>
            </w:pPr>
            <w:r w:rsidRPr="006B73A5">
              <w:rPr>
                <w:rFonts w:ascii="Trebuchet MS" w:hAnsi="Trebuchet MS"/>
                <w:sz w:val="16"/>
                <w:szCs w:val="16"/>
              </w:rPr>
              <w:t>Bredde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1E890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F7B4AA7"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0,1-99,9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7EBA73C"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167B75FA"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26,0</w:t>
            </w:r>
          </w:p>
        </w:tc>
      </w:tr>
      <w:tr w:rsidR="006B73A5" w:rsidRPr="00F273B0" w14:paraId="5A48C11A"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06618E56"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vandfoeringsforhold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FBDA834" w14:textId="6BFF4EAF"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vandfoerin</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79E2E84" w14:textId="35D2B6DA" w:rsidR="006B73A5" w:rsidRPr="006B73A5" w:rsidRDefault="006B73A5" w:rsidP="006B73A5">
            <w:pPr>
              <w:rPr>
                <w:rFonts w:ascii="Trebuchet MS" w:hAnsi="Trebuchet MS"/>
                <w:sz w:val="16"/>
                <w:szCs w:val="16"/>
              </w:rPr>
            </w:pPr>
            <w:r w:rsidRPr="006B73A5">
              <w:rPr>
                <w:rFonts w:ascii="Trebuchet MS" w:hAnsi="Trebuchet MS"/>
                <w:sz w:val="16"/>
                <w:szCs w:val="16"/>
              </w:rPr>
              <w:t>Værdi for vandføringsforhold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A6B5D6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3EB6EB8"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9-45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036010"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2E8909C6"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9</w:t>
            </w:r>
          </w:p>
        </w:tc>
      </w:tr>
      <w:tr w:rsidR="006B73A5" w:rsidRPr="00F273B0" w14:paraId="5518575B"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3424E9EC"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maalsaetning_opfyldt_kode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1CC8BE79" w14:textId="77DB7596" w:rsidR="006B73A5" w:rsidRPr="006B73A5" w:rsidRDefault="006B73A5" w:rsidP="005243CB">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72ED6A8" w14:textId="59EAB904"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Kode for målsætning (statens vandplaner)</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AEDAF4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B6A95E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306A27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709311A2"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594E4F01"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21DC204B"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maalsaetning_opfyldt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1BFF7E66" w14:textId="393AF6FA" w:rsidR="006B73A5" w:rsidRPr="006B73A5" w:rsidRDefault="006B73A5" w:rsidP="004A28C4">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14CF95BF" w14:textId="5C3FF0A3"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Målsætning (statens vandplaner)</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7AB07236"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5E1A79CD"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8BF94C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8BC4275" w14:textId="77777777" w:rsidR="006B73A5" w:rsidRPr="006B73A5" w:rsidRDefault="006B73A5" w:rsidP="006B73A5">
            <w:pPr>
              <w:rPr>
                <w:rFonts w:ascii="Trebuchet MS" w:hAnsi="Trebuchet MS" w:cs="Trebuchet MS"/>
                <w:sz w:val="16"/>
                <w:szCs w:val="16"/>
              </w:rPr>
            </w:pPr>
          </w:p>
        </w:tc>
      </w:tr>
      <w:tr w:rsidR="006B73A5" w:rsidRPr="00F273B0" w14:paraId="6EF6AC4F"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2C39C4AA" w14:textId="50C030CA"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color w:val="4F81BD"/>
                <w:sz w:val="16"/>
                <w:szCs w:val="16"/>
              </w:rPr>
              <w:t>geodanmark</w:t>
            </w:r>
            <w:r w:rsidRPr="006B73A5">
              <w:rPr>
                <w:rFonts w:ascii="Trebuchet MS" w:hAnsi="Trebuchet MS" w:cs="Trebuchet MS"/>
                <w:sz w:val="16"/>
                <w:szCs w:val="16"/>
              </w:rPr>
              <w:t>_id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CB4E627" w14:textId="1DC8149F" w:rsidR="006B73A5" w:rsidRPr="006B73A5" w:rsidRDefault="006B73A5" w:rsidP="004A28C4">
            <w:pPr>
              <w:rPr>
                <w:rFonts w:ascii="Trebuchet MS" w:hAnsi="Trebuchet MS" w:cs="Trebuchet MS"/>
                <w:sz w:val="16"/>
                <w:szCs w:val="16"/>
              </w:rPr>
            </w:pPr>
            <w:proofErr w:type="spellStart"/>
            <w:r w:rsidRPr="006B73A5">
              <w:rPr>
                <w:rFonts w:ascii="Trebuchet MS" w:hAnsi="Trebuchet MS" w:cs="Trebuchet MS"/>
                <w:color w:val="4F81BD"/>
                <w:sz w:val="16"/>
                <w:szCs w:val="16"/>
              </w:rPr>
              <w:t>geodk</w:t>
            </w:r>
            <w:r w:rsidRPr="006B73A5">
              <w:rPr>
                <w:rFonts w:ascii="Trebuchet MS" w:hAnsi="Trebuchet MS" w:cs="Trebuchet MS"/>
                <w:sz w:val="16"/>
                <w:szCs w:val="16"/>
              </w:rPr>
              <w:t>_id</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F3A656E" w14:textId="33A0D916"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 xml:space="preserve">ID på </w:t>
            </w:r>
            <w:proofErr w:type="spellStart"/>
            <w:r w:rsidRPr="006B73A5">
              <w:rPr>
                <w:rFonts w:ascii="Trebuchet MS" w:hAnsi="Trebuchet MS" w:cs="Trebuchet MS"/>
                <w:color w:val="4F81BD"/>
                <w:sz w:val="16"/>
                <w:szCs w:val="16"/>
              </w:rPr>
              <w:t>GeoDanmark</w:t>
            </w:r>
            <w:proofErr w:type="spellEnd"/>
            <w:r w:rsidRPr="006B73A5">
              <w:rPr>
                <w:rFonts w:ascii="Trebuchet MS" w:hAnsi="Trebuchet MS" w:cs="Trebuchet MS"/>
                <w:color w:val="4F81BD"/>
                <w:sz w:val="16"/>
                <w:szCs w:val="16"/>
              </w:rPr>
              <w:t xml:space="preserve"> </w:t>
            </w:r>
            <w:r w:rsidRPr="006B73A5">
              <w:rPr>
                <w:rFonts w:ascii="Trebuchet MS" w:hAnsi="Trebuchet MS" w:cs="Trebuchet MS"/>
                <w:sz w:val="16"/>
                <w:szCs w:val="16"/>
              </w:rPr>
              <w:t>objekt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E52053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B9F5AD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0000000000-2147483648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B6D8D20"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14CBF15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1009382240</w:t>
            </w:r>
          </w:p>
        </w:tc>
      </w:tr>
      <w:tr w:rsidR="006B73A5" w:rsidRPr="00F273B0" w14:paraId="0A2D8D4D"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083D4FC2"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trussel_vand_kode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071D954B" w14:textId="11798E60" w:rsidR="006B73A5" w:rsidRPr="006B73A5" w:rsidRDefault="006B73A5" w:rsidP="004A28C4">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33297F19" w14:textId="02EE32C0" w:rsidR="006B73A5" w:rsidRPr="006B73A5" w:rsidRDefault="006B73A5" w:rsidP="006B73A5">
            <w:pPr>
              <w:rPr>
                <w:rFonts w:ascii="Trebuchet MS" w:hAnsi="Trebuchet MS"/>
                <w:sz w:val="16"/>
                <w:szCs w:val="16"/>
              </w:rPr>
            </w:pPr>
            <w:r w:rsidRPr="006B73A5">
              <w:rPr>
                <w:rFonts w:ascii="Trebuchet MS" w:hAnsi="Trebuchet MS"/>
                <w:sz w:val="16"/>
                <w:szCs w:val="16"/>
              </w:rPr>
              <w:t>Kode for hoved trussel, overfladevand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9FDAFB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44A937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1-99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C08E8FE"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CDF3629"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d_basis_trussel_vand</w:t>
            </w:r>
            <w:proofErr w:type="spellEnd"/>
          </w:p>
        </w:tc>
      </w:tr>
      <w:tr w:rsidR="006B73A5" w:rsidRPr="00F273B0" w14:paraId="59E102F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1092849D"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trussel_vand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18B8AEBF" w14:textId="614DCC6F" w:rsidR="006B73A5" w:rsidRPr="006B73A5" w:rsidRDefault="006B73A5" w:rsidP="006B0394">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FF63301" w14:textId="14F511CD" w:rsidR="006B73A5" w:rsidRPr="006B73A5" w:rsidRDefault="006B73A5" w:rsidP="006B73A5">
            <w:pPr>
              <w:rPr>
                <w:rFonts w:ascii="Trebuchet MS" w:hAnsi="Trebuchet MS"/>
                <w:sz w:val="16"/>
                <w:szCs w:val="16"/>
              </w:rPr>
            </w:pPr>
            <w:r w:rsidRPr="006B73A5">
              <w:rPr>
                <w:rFonts w:ascii="Trebuchet MS" w:hAnsi="Trebuchet MS"/>
                <w:sz w:val="16"/>
                <w:szCs w:val="16"/>
              </w:rPr>
              <w:t>Hoved trussel, overfladevand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30FA182"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09B39A2C"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A2E485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6C998DC7" w14:textId="77777777" w:rsidR="006B73A5" w:rsidRPr="006B73A5" w:rsidRDefault="006B73A5" w:rsidP="006B73A5">
            <w:pPr>
              <w:rPr>
                <w:rFonts w:ascii="Trebuchet MS" w:hAnsi="Trebuchet MS" w:cs="Trebuchet MS"/>
                <w:sz w:val="16"/>
                <w:szCs w:val="16"/>
              </w:rPr>
            </w:pPr>
          </w:p>
        </w:tc>
      </w:tr>
      <w:tr w:rsidR="006B73A5" w:rsidRPr="00F273B0" w14:paraId="4C855FDB"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83B27A1" w14:textId="0C6B0D7F"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Link</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03EF799" w14:textId="00A8B371"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006C0EEE" w14:textId="00149258"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p>
        </w:tc>
      </w:tr>
      <w:tr w:rsidR="006B73A5" w:rsidRPr="0051728E" w14:paraId="2F8DF514" w14:textId="77777777" w:rsidTr="006B73A5">
        <w:trPr>
          <w:trHeight w:hRule="exact" w:val="255"/>
        </w:trPr>
        <w:tc>
          <w:tcPr>
            <w:tcW w:w="5529" w:type="dxa"/>
            <w:gridSpan w:val="3"/>
            <w:tcBorders>
              <w:top w:val="single" w:sz="4" w:space="0" w:color="auto"/>
              <w:left w:val="nil"/>
              <w:bottom w:val="nil"/>
              <w:right w:val="nil"/>
            </w:tcBorders>
            <w:shd w:val="clear" w:color="auto" w:fill="99CCFF"/>
          </w:tcPr>
          <w:p w14:paraId="6CDD3F33" w14:textId="77777777" w:rsidR="006B73A5" w:rsidRPr="006B73A5" w:rsidRDefault="006B73A5" w:rsidP="006B73A5">
            <w:pPr>
              <w:rPr>
                <w:rFonts w:ascii="Trebuchet MS" w:hAnsi="Trebuchet MS" w:cs="Trebuchet MS"/>
                <w:i/>
                <w:iCs/>
                <w:sz w:val="16"/>
                <w:szCs w:val="16"/>
              </w:rPr>
            </w:pPr>
          </w:p>
        </w:tc>
        <w:tc>
          <w:tcPr>
            <w:tcW w:w="9208" w:type="dxa"/>
            <w:gridSpan w:val="5"/>
            <w:tcBorders>
              <w:top w:val="single" w:sz="4" w:space="0" w:color="auto"/>
              <w:left w:val="nil"/>
              <w:bottom w:val="nil"/>
              <w:right w:val="nil"/>
            </w:tcBorders>
            <w:shd w:val="clear" w:color="auto" w:fill="99CCFF"/>
            <w:vAlign w:val="bottom"/>
          </w:tcPr>
          <w:p w14:paraId="33BB3285" w14:textId="7AAD7E8F" w:rsidR="006B73A5" w:rsidRPr="006B73A5" w:rsidRDefault="006B73A5" w:rsidP="006B73A5">
            <w:pPr>
              <w:rPr>
                <w:rFonts w:ascii="Trebuchet MS" w:hAnsi="Trebuchet MS" w:cs="Trebuchet MS"/>
                <w:sz w:val="16"/>
                <w:szCs w:val="16"/>
              </w:rPr>
            </w:pPr>
            <w:r w:rsidRPr="006B73A5">
              <w:rPr>
                <w:rFonts w:ascii="Trebuchet MS" w:hAnsi="Trebuchet MS" w:cs="Trebuchet MS"/>
                <w:i/>
                <w:iCs/>
                <w:sz w:val="16"/>
                <w:szCs w:val="16"/>
              </w:rPr>
              <w:t>Felter markeret med blå er temaspecifikke opslagstabeller, der indeholder oversættelser af koder i andre felter.</w:t>
            </w:r>
          </w:p>
        </w:tc>
      </w:tr>
      <w:tr w:rsidR="006B73A5" w:rsidRPr="0051728E" w14:paraId="38A15804" w14:textId="77777777" w:rsidTr="006B73A5">
        <w:trPr>
          <w:trHeight w:hRule="exact" w:val="255"/>
        </w:trPr>
        <w:tc>
          <w:tcPr>
            <w:tcW w:w="5529" w:type="dxa"/>
            <w:gridSpan w:val="3"/>
            <w:tcBorders>
              <w:top w:val="nil"/>
              <w:left w:val="nil"/>
              <w:bottom w:val="nil"/>
              <w:right w:val="nil"/>
            </w:tcBorders>
            <w:shd w:val="clear" w:color="auto" w:fill="97DDBA"/>
          </w:tcPr>
          <w:p w14:paraId="54B29D3F" w14:textId="77777777" w:rsidR="006B73A5" w:rsidRPr="006B73A5" w:rsidRDefault="006B73A5" w:rsidP="006B73A5">
            <w:pPr>
              <w:rPr>
                <w:rFonts w:ascii="Trebuchet MS" w:hAnsi="Trebuchet MS" w:cs="Trebuchet MS"/>
                <w:i/>
                <w:iCs/>
                <w:sz w:val="16"/>
                <w:szCs w:val="16"/>
              </w:rPr>
            </w:pPr>
          </w:p>
        </w:tc>
        <w:tc>
          <w:tcPr>
            <w:tcW w:w="9208" w:type="dxa"/>
            <w:gridSpan w:val="5"/>
            <w:tcBorders>
              <w:top w:val="nil"/>
              <w:left w:val="nil"/>
              <w:bottom w:val="nil"/>
              <w:right w:val="nil"/>
            </w:tcBorders>
            <w:shd w:val="clear" w:color="auto" w:fill="97DDBA"/>
            <w:vAlign w:val="bottom"/>
          </w:tcPr>
          <w:p w14:paraId="73FFD528" w14:textId="7ECE8AE0" w:rsidR="006B73A5" w:rsidRPr="006B73A5" w:rsidRDefault="006B73A5" w:rsidP="006B73A5">
            <w:pPr>
              <w:rPr>
                <w:rFonts w:ascii="Trebuchet MS" w:hAnsi="Trebuchet MS" w:cs="Trebuchet MS"/>
                <w:i/>
                <w:iCs/>
                <w:sz w:val="16"/>
                <w:szCs w:val="16"/>
              </w:rPr>
            </w:pPr>
            <w:r w:rsidRPr="006B73A5">
              <w:rPr>
                <w:rFonts w:ascii="Trebuchet MS" w:hAnsi="Trebuchet MS" w:cs="Trebuchet MS"/>
                <w:i/>
                <w:iCs/>
                <w:sz w:val="16"/>
                <w:szCs w:val="16"/>
              </w:rPr>
              <w:t>Felter markeret med grøn er standardiserede temaspecifikke felter og opslagstabeller, der indeholder oversættelser af koder i andre felter.</w:t>
            </w:r>
          </w:p>
        </w:tc>
      </w:tr>
    </w:tbl>
    <w:p w14:paraId="2B25E8BF" w14:textId="77777777" w:rsidR="003111E3" w:rsidRPr="00163560" w:rsidRDefault="002D3AE4" w:rsidP="00163560">
      <w:pPr>
        <w:pStyle w:val="Overskrift6"/>
      </w:pPr>
      <w:bookmarkStart w:id="165" w:name="_Toc292713294"/>
      <w:bookmarkStart w:id="166" w:name="_Toc292865177"/>
      <w:r w:rsidRPr="00163560">
        <w:t>5.1.</w:t>
      </w:r>
      <w:r w:rsidR="00B04942">
        <w:t>1</w:t>
      </w:r>
      <w:r w:rsidR="003E226C" w:rsidRPr="00163560">
        <w:t>.</w:t>
      </w:r>
      <w:r w:rsidR="00C438E7">
        <w:t>1</w:t>
      </w:r>
      <w:r w:rsidR="003111E3" w:rsidRPr="00163560">
        <w:t xml:space="preserve"> Metadata</w:t>
      </w:r>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04942" w:rsidRPr="0051728E" w14:paraId="79B2BAAF" w14:textId="77777777" w:rsidTr="00AB238A">
        <w:trPr>
          <w:trHeight w:hRule="exact" w:val="255"/>
        </w:trPr>
        <w:tc>
          <w:tcPr>
            <w:tcW w:w="2235" w:type="dxa"/>
            <w:shd w:val="clear" w:color="auto" w:fill="D9D9D9"/>
            <w:vAlign w:val="center"/>
          </w:tcPr>
          <w:p w14:paraId="685EB563" w14:textId="77777777" w:rsidR="00B04942" w:rsidRPr="0051728E" w:rsidRDefault="00B04942" w:rsidP="004E764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1461742E" w14:textId="77777777" w:rsidR="00B04942" w:rsidRPr="00FE3FC3" w:rsidRDefault="00B04942" w:rsidP="00F279E4">
            <w:pPr>
              <w:rPr>
                <w:rFonts w:ascii="Trebuchet MS" w:hAnsi="Trebuchet MS" w:cs="Trebuchet MS"/>
                <w:bCs/>
                <w:sz w:val="18"/>
                <w:szCs w:val="18"/>
              </w:rPr>
            </w:pPr>
            <w:r w:rsidRPr="00FE3FC3">
              <w:rPr>
                <w:rFonts w:ascii="Trebuchet MS" w:hAnsi="Trebuchet MS" w:cs="Trebuchet MS"/>
                <w:b/>
                <w:bCs/>
                <w:sz w:val="18"/>
                <w:szCs w:val="18"/>
              </w:rPr>
              <w:t>Beskrivelse</w:t>
            </w:r>
          </w:p>
        </w:tc>
      </w:tr>
      <w:tr w:rsidR="00B04942" w:rsidRPr="0051728E" w14:paraId="734A247B" w14:textId="77777777" w:rsidTr="00AB238A">
        <w:trPr>
          <w:trHeight w:hRule="exact" w:val="255"/>
        </w:trPr>
        <w:tc>
          <w:tcPr>
            <w:tcW w:w="2235" w:type="dxa"/>
            <w:shd w:val="clear" w:color="auto" w:fill="E0E0E0"/>
            <w:vAlign w:val="bottom"/>
          </w:tcPr>
          <w:p w14:paraId="58B0D1B2"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26978C0" w14:textId="77777777" w:rsidR="00B04942" w:rsidRPr="0051728E" w:rsidRDefault="00B04942" w:rsidP="00AB238A">
            <w:pPr>
              <w:rPr>
                <w:rFonts w:ascii="Trebuchet MS" w:hAnsi="Trebuchet MS" w:cs="Trebuchet MS"/>
                <w:sz w:val="18"/>
                <w:szCs w:val="18"/>
              </w:rPr>
            </w:pPr>
            <w:r>
              <w:rPr>
                <w:rFonts w:ascii="Trebuchet MS" w:hAnsi="Trebuchet MS" w:cs="Trebuchet MS"/>
                <w:sz w:val="18"/>
                <w:szCs w:val="18"/>
              </w:rPr>
              <w:t>Vandløb</w:t>
            </w:r>
          </w:p>
        </w:tc>
      </w:tr>
      <w:tr w:rsidR="00B04942" w:rsidRPr="0051728E" w14:paraId="2E8245CA" w14:textId="77777777" w:rsidTr="00AB238A">
        <w:trPr>
          <w:trHeight w:hRule="exact" w:val="255"/>
        </w:trPr>
        <w:tc>
          <w:tcPr>
            <w:tcW w:w="2235" w:type="dxa"/>
            <w:shd w:val="clear" w:color="auto" w:fill="E0E0E0"/>
            <w:vAlign w:val="bottom"/>
          </w:tcPr>
          <w:p w14:paraId="7E666E80"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AAA3364" w14:textId="77777777" w:rsidR="00B04942" w:rsidRPr="00F279E4" w:rsidRDefault="00B04942" w:rsidP="00AB238A">
            <w:pPr>
              <w:rPr>
                <w:rFonts w:ascii="Trebuchet MS" w:hAnsi="Trebuchet MS" w:cs="Trebuchet MS"/>
                <w:sz w:val="18"/>
                <w:szCs w:val="18"/>
              </w:rPr>
            </w:pPr>
            <w:r>
              <w:rPr>
                <w:rFonts w:ascii="Trebuchet MS" w:hAnsi="Trebuchet MS" w:cs="Trebuchet MS"/>
                <w:sz w:val="18"/>
                <w:szCs w:val="18"/>
              </w:rPr>
              <w:t>Alle former for vandløb fra udspringet ved en kilde til det ender i havet. Også rørlagte.</w:t>
            </w:r>
          </w:p>
        </w:tc>
      </w:tr>
      <w:tr w:rsidR="00B04942" w:rsidRPr="0051728E" w14:paraId="60F1E62D" w14:textId="77777777" w:rsidTr="00AB238A">
        <w:trPr>
          <w:trHeight w:hRule="exact" w:val="454"/>
        </w:trPr>
        <w:tc>
          <w:tcPr>
            <w:tcW w:w="2235" w:type="dxa"/>
            <w:shd w:val="clear" w:color="auto" w:fill="E0E0E0"/>
            <w:vAlign w:val="bottom"/>
          </w:tcPr>
          <w:p w14:paraId="56BC34A4"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D3C64C1" w14:textId="37DBFF9B" w:rsidR="00B04942" w:rsidRPr="00D77840" w:rsidRDefault="00EA6B3E" w:rsidP="00D96699">
            <w:pPr>
              <w:rPr>
                <w:rFonts w:ascii="Trebuchet MS" w:hAnsi="Trebuchet MS" w:cs="Trebuchet MS"/>
                <w:sz w:val="18"/>
                <w:szCs w:val="18"/>
              </w:rPr>
            </w:pPr>
            <w:r>
              <w:rPr>
                <w:rFonts w:ascii="Trebuchet MS" w:hAnsi="Trebuchet MS" w:cs="Trebuchet MS"/>
                <w:sz w:val="18"/>
                <w:szCs w:val="18"/>
              </w:rPr>
              <w:t xml:space="preserve">Indeholder kommunale oplysninger omkring hvert vandløb. </w:t>
            </w:r>
            <w:r w:rsidR="00E34F00">
              <w:rPr>
                <w:rFonts w:ascii="Trebuchet MS" w:hAnsi="Trebuchet MS" w:cs="Trebuchet MS"/>
                <w:sz w:val="18"/>
                <w:szCs w:val="18"/>
              </w:rPr>
              <w:t xml:space="preserve">Overbygning på </w:t>
            </w:r>
            <w:proofErr w:type="spellStart"/>
            <w:r w:rsidR="00D96699" w:rsidRPr="00F80817">
              <w:rPr>
                <w:rFonts w:ascii="Trebuchet MS" w:hAnsi="Trebuchet MS" w:cs="Trebuchet MS"/>
                <w:color w:val="4F81BD"/>
                <w:sz w:val="18"/>
                <w:szCs w:val="18"/>
              </w:rPr>
              <w:t>GeoDanmark</w:t>
            </w:r>
            <w:proofErr w:type="spellEnd"/>
            <w:r w:rsidR="00E34F00">
              <w:rPr>
                <w:rFonts w:ascii="Trebuchet MS" w:hAnsi="Trebuchet MS" w:cs="Trebuchet MS"/>
                <w:sz w:val="18"/>
                <w:szCs w:val="18"/>
              </w:rPr>
              <w:t xml:space="preserve">-data med oplysninger omkring </w:t>
            </w:r>
            <w:r>
              <w:rPr>
                <w:rFonts w:ascii="Trebuchet MS" w:hAnsi="Trebuchet MS" w:cs="Trebuchet MS"/>
                <w:sz w:val="18"/>
                <w:szCs w:val="18"/>
              </w:rPr>
              <w:t>navn og ejerstatus. Mulighed for oplysning omkring vedligeholdelse,</w:t>
            </w:r>
            <w:r w:rsidR="00E34F00">
              <w:rPr>
                <w:rFonts w:ascii="Trebuchet MS" w:hAnsi="Trebuchet MS" w:cs="Trebuchet MS"/>
                <w:sz w:val="18"/>
                <w:szCs w:val="18"/>
              </w:rPr>
              <w:t xml:space="preserve"> målsætning for </w:t>
            </w:r>
            <w:proofErr w:type="gramStart"/>
            <w:r w:rsidR="00E34F00">
              <w:rPr>
                <w:rFonts w:ascii="Trebuchet MS" w:hAnsi="Trebuchet MS" w:cs="Trebuchet MS"/>
                <w:sz w:val="18"/>
                <w:szCs w:val="18"/>
              </w:rPr>
              <w:t xml:space="preserve">vandløbet, </w:t>
            </w:r>
            <w:r>
              <w:rPr>
                <w:rFonts w:ascii="Trebuchet MS" w:hAnsi="Trebuchet MS" w:cs="Trebuchet MS"/>
                <w:sz w:val="18"/>
                <w:szCs w:val="18"/>
              </w:rPr>
              <w:t xml:space="preserve"> sejladsbestemmelser</w:t>
            </w:r>
            <w:proofErr w:type="gramEnd"/>
            <w:r>
              <w:rPr>
                <w:rFonts w:ascii="Trebuchet MS" w:hAnsi="Trebuchet MS" w:cs="Trebuchet MS"/>
                <w:sz w:val="18"/>
                <w:szCs w:val="18"/>
              </w:rPr>
              <w:t>, forureningsgrad og NBL§3</w:t>
            </w:r>
            <w:r w:rsidR="00E34F00">
              <w:rPr>
                <w:rFonts w:ascii="Trebuchet MS" w:hAnsi="Trebuchet MS" w:cs="Trebuchet MS"/>
                <w:sz w:val="18"/>
                <w:szCs w:val="18"/>
              </w:rPr>
              <w:t xml:space="preserve"> status.</w:t>
            </w:r>
          </w:p>
        </w:tc>
      </w:tr>
      <w:tr w:rsidR="00B04942" w:rsidRPr="0051728E" w14:paraId="4C4DE141" w14:textId="77777777" w:rsidTr="00AB238A">
        <w:trPr>
          <w:trHeight w:hRule="exact" w:val="255"/>
        </w:trPr>
        <w:tc>
          <w:tcPr>
            <w:tcW w:w="2235" w:type="dxa"/>
            <w:shd w:val="clear" w:color="auto" w:fill="E0E0E0"/>
            <w:vAlign w:val="bottom"/>
          </w:tcPr>
          <w:p w14:paraId="3B1830AD" w14:textId="77777777" w:rsidR="00B04942" w:rsidRPr="0051728E" w:rsidRDefault="00B04942" w:rsidP="00AB238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A103F01" w14:textId="77777777" w:rsidR="00B04942" w:rsidRPr="0051728E" w:rsidRDefault="00EA6B3E" w:rsidP="00AB238A">
            <w:pPr>
              <w:rPr>
                <w:rFonts w:ascii="Trebuchet MS" w:hAnsi="Trebuchet MS" w:cs="Trebuchet MS"/>
                <w:sz w:val="18"/>
                <w:szCs w:val="18"/>
              </w:rPr>
            </w:pPr>
            <w:r>
              <w:rPr>
                <w:rFonts w:ascii="Trebuchet MS" w:hAnsi="Trebuchet MS" w:cs="Trebuchet MS"/>
                <w:sz w:val="18"/>
                <w:szCs w:val="18"/>
              </w:rPr>
              <w:t xml:space="preserve">Et samlet overblik med alle kommunale </w:t>
            </w:r>
            <w:proofErr w:type="spellStart"/>
            <w:r>
              <w:rPr>
                <w:rFonts w:ascii="Trebuchet MS" w:hAnsi="Trebuchet MS" w:cs="Trebuchet MS"/>
                <w:sz w:val="18"/>
                <w:szCs w:val="18"/>
              </w:rPr>
              <w:t>drifttemaer</w:t>
            </w:r>
            <w:proofErr w:type="spellEnd"/>
            <w:r>
              <w:rPr>
                <w:rFonts w:ascii="Trebuchet MS" w:hAnsi="Trebuchet MS" w:cs="Trebuchet MS"/>
                <w:sz w:val="18"/>
                <w:szCs w:val="18"/>
              </w:rPr>
              <w:t xml:space="preserve"> på vandløbsområdet koblet sammen i et element/tema.</w:t>
            </w:r>
          </w:p>
        </w:tc>
      </w:tr>
      <w:tr w:rsidR="00B04942" w:rsidRPr="0051728E" w14:paraId="0B4F2659" w14:textId="77777777" w:rsidTr="00AB238A">
        <w:trPr>
          <w:trHeight w:hRule="exact" w:val="255"/>
        </w:trPr>
        <w:tc>
          <w:tcPr>
            <w:tcW w:w="2235" w:type="dxa"/>
            <w:shd w:val="clear" w:color="auto" w:fill="E0E0E0"/>
            <w:vAlign w:val="bottom"/>
          </w:tcPr>
          <w:p w14:paraId="62C756EC" w14:textId="77777777" w:rsidR="00B04942" w:rsidRPr="0051728E" w:rsidRDefault="00B04942" w:rsidP="00AB238A">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45E938C" w14:textId="77777777" w:rsidR="00B04942" w:rsidRPr="00FE3FC3" w:rsidRDefault="00E34F00" w:rsidP="00AB238A">
            <w:pPr>
              <w:rPr>
                <w:rFonts w:ascii="Trebuchet MS" w:hAnsi="Trebuchet MS" w:cs="Trebuchet MS"/>
                <w:sz w:val="18"/>
                <w:szCs w:val="18"/>
              </w:rPr>
            </w:pPr>
            <w:r w:rsidRPr="00492FFE">
              <w:rPr>
                <w:rFonts w:ascii="Trebuchet MS" w:hAnsi="Trebuchet MS" w:cs="Trebuchet MS"/>
                <w:bCs/>
                <w:kern w:val="32"/>
                <w:sz w:val="18"/>
                <w:szCs w:val="18"/>
              </w:rPr>
              <w:t>Hydrografi</w:t>
            </w:r>
            <w:r w:rsidR="0080624E">
              <w:rPr>
                <w:rFonts w:ascii="Trebuchet MS" w:hAnsi="Trebuchet MS" w:cs="Trebuchet MS"/>
                <w:bCs/>
                <w:kern w:val="32"/>
                <w:sz w:val="18"/>
                <w:szCs w:val="18"/>
              </w:rPr>
              <w:t xml:space="preserve">, </w:t>
            </w:r>
            <w:r w:rsidR="0080624E" w:rsidRPr="00492FFE">
              <w:rPr>
                <w:rFonts w:ascii="Trebuchet MS" w:hAnsi="Trebuchet MS" w:cs="Trebuchet MS"/>
                <w:bCs/>
                <w:kern w:val="32"/>
                <w:sz w:val="18"/>
                <w:szCs w:val="18"/>
              </w:rPr>
              <w:t>Stednavne</w:t>
            </w:r>
          </w:p>
        </w:tc>
      </w:tr>
      <w:tr w:rsidR="00B04942" w:rsidRPr="0051728E" w14:paraId="61F0F44E" w14:textId="77777777" w:rsidTr="00AB238A">
        <w:trPr>
          <w:trHeight w:hRule="exact" w:val="255"/>
        </w:trPr>
        <w:tc>
          <w:tcPr>
            <w:tcW w:w="2235" w:type="dxa"/>
            <w:shd w:val="clear" w:color="auto" w:fill="E0E0E0"/>
            <w:vAlign w:val="bottom"/>
          </w:tcPr>
          <w:p w14:paraId="767ED88E" w14:textId="77777777" w:rsidR="00B04942" w:rsidRPr="00492FFE" w:rsidRDefault="006A595F" w:rsidP="00AB238A">
            <w:pPr>
              <w:rPr>
                <w:rFonts w:ascii="Trebuchet MS" w:hAnsi="Trebuchet MS" w:cs="Trebuchet MS"/>
                <w:sz w:val="18"/>
                <w:szCs w:val="18"/>
              </w:rPr>
            </w:pPr>
            <w:proofErr w:type="spellStart"/>
            <w:r w:rsidRPr="00E45822">
              <w:rPr>
                <w:rFonts w:ascii="Trebuchet MS" w:hAnsi="Trebuchet MS" w:cs="Trebuchet MS"/>
                <w:sz w:val="18"/>
                <w:szCs w:val="18"/>
              </w:rPr>
              <w:t>Noegle</w:t>
            </w:r>
            <w:r w:rsidR="00B04942" w:rsidRPr="00492FFE">
              <w:rPr>
                <w:rFonts w:ascii="Trebuchet MS" w:hAnsi="Trebuchet MS" w:cs="Trebuchet MS"/>
                <w:sz w:val="18"/>
                <w:szCs w:val="18"/>
              </w:rPr>
              <w:t>_ord</w:t>
            </w:r>
            <w:proofErr w:type="spellEnd"/>
          </w:p>
        </w:tc>
        <w:tc>
          <w:tcPr>
            <w:tcW w:w="11340" w:type="dxa"/>
            <w:shd w:val="clear" w:color="auto" w:fill="FFFFFF"/>
            <w:vAlign w:val="bottom"/>
          </w:tcPr>
          <w:p w14:paraId="7B46B093" w14:textId="77777777" w:rsidR="00B04942" w:rsidRPr="00492FFE" w:rsidRDefault="00E34F00" w:rsidP="00AB238A">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Vandløb, vandløbsnavn, vedligeholdelse, sejladsbestemmelser. </w:t>
            </w:r>
            <w:r w:rsidR="004A0ED7">
              <w:rPr>
                <w:rFonts w:ascii="Trebuchet MS" w:hAnsi="Trebuchet MS" w:cs="Trebuchet MS"/>
                <w:sz w:val="18"/>
                <w:szCs w:val="18"/>
              </w:rPr>
              <w:t>M</w:t>
            </w:r>
            <w:r>
              <w:rPr>
                <w:rFonts w:ascii="Trebuchet MS" w:hAnsi="Trebuchet MS" w:cs="Trebuchet MS"/>
                <w:sz w:val="18"/>
                <w:szCs w:val="18"/>
              </w:rPr>
              <w:t>ålsætning</w:t>
            </w:r>
          </w:p>
        </w:tc>
      </w:tr>
      <w:tr w:rsidR="00B04942" w:rsidRPr="0051728E" w14:paraId="373CCA99" w14:textId="77777777" w:rsidTr="00AB238A">
        <w:trPr>
          <w:trHeight w:hRule="exact" w:val="255"/>
        </w:trPr>
        <w:tc>
          <w:tcPr>
            <w:tcW w:w="2235" w:type="dxa"/>
            <w:shd w:val="clear" w:color="auto" w:fill="E0E0E0"/>
            <w:vAlign w:val="bottom"/>
          </w:tcPr>
          <w:p w14:paraId="73D94CBE"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2621140" w14:textId="77777777" w:rsidR="00B04942" w:rsidRPr="0051728E" w:rsidRDefault="00E34F00" w:rsidP="00AB238A">
            <w:pPr>
              <w:rPr>
                <w:rFonts w:ascii="Trebuchet MS" w:hAnsi="Trebuchet MS" w:cs="Trebuchet MS"/>
                <w:sz w:val="18"/>
                <w:szCs w:val="18"/>
              </w:rPr>
            </w:pPr>
            <w:r>
              <w:rPr>
                <w:rFonts w:ascii="Trebuchet MS" w:hAnsi="Trebuchet MS" w:cs="Trebuchet MS"/>
                <w:sz w:val="18"/>
                <w:szCs w:val="18"/>
              </w:rPr>
              <w:t>L</w:t>
            </w:r>
            <w:r w:rsidR="00B04942">
              <w:rPr>
                <w:rFonts w:ascii="Trebuchet MS" w:hAnsi="Trebuchet MS" w:cs="Trebuchet MS"/>
                <w:sz w:val="18"/>
                <w:szCs w:val="18"/>
              </w:rPr>
              <w:t>inje</w:t>
            </w:r>
          </w:p>
        </w:tc>
      </w:tr>
      <w:tr w:rsidR="00B04942" w:rsidRPr="0051728E" w14:paraId="3C2BCC62" w14:textId="77777777" w:rsidTr="00AB238A">
        <w:trPr>
          <w:trHeight w:hRule="exact" w:val="255"/>
        </w:trPr>
        <w:tc>
          <w:tcPr>
            <w:tcW w:w="2235" w:type="dxa"/>
            <w:shd w:val="clear" w:color="auto" w:fill="E0E0E0"/>
            <w:vAlign w:val="bottom"/>
          </w:tcPr>
          <w:p w14:paraId="32351D49" w14:textId="77777777" w:rsidR="00B04942" w:rsidRPr="0043344B" w:rsidRDefault="00B04942" w:rsidP="00AB238A">
            <w:pPr>
              <w:rPr>
                <w:rFonts w:ascii="Trebuchet MS" w:hAnsi="Trebuchet MS" w:cs="Trebuchet MS"/>
                <w:sz w:val="18"/>
                <w:szCs w:val="18"/>
              </w:rPr>
            </w:pPr>
            <w:r w:rsidRPr="0043344B">
              <w:rPr>
                <w:rFonts w:ascii="Trebuchet MS" w:hAnsi="Trebuchet MS" w:cs="Trebuchet MS"/>
                <w:sz w:val="18"/>
                <w:szCs w:val="18"/>
              </w:rPr>
              <w:t>Lovgrundlag</w:t>
            </w:r>
          </w:p>
        </w:tc>
        <w:tc>
          <w:tcPr>
            <w:tcW w:w="11340" w:type="dxa"/>
            <w:shd w:val="clear" w:color="auto" w:fill="FFFFFF"/>
            <w:vAlign w:val="bottom"/>
          </w:tcPr>
          <w:p w14:paraId="3AB13ADC" w14:textId="77777777" w:rsidR="00B04942" w:rsidRPr="0043344B" w:rsidRDefault="00E34F00" w:rsidP="00AB238A">
            <w:pPr>
              <w:rPr>
                <w:rFonts w:ascii="Trebuchet MS" w:hAnsi="Trebuchet MS" w:cs="Trebuchet MS"/>
                <w:sz w:val="18"/>
                <w:szCs w:val="18"/>
              </w:rPr>
            </w:pPr>
            <w:r w:rsidRPr="0043344B">
              <w:rPr>
                <w:rFonts w:ascii="Trebuchet MS" w:hAnsi="Trebuchet MS" w:cs="Trebuchet MS"/>
                <w:sz w:val="18"/>
                <w:szCs w:val="18"/>
              </w:rPr>
              <w:t>Vandløbsloven m.fl.</w:t>
            </w:r>
          </w:p>
        </w:tc>
      </w:tr>
      <w:tr w:rsidR="00B51038" w:rsidRPr="009F0C83" w14:paraId="25B04739" w14:textId="77777777" w:rsidTr="00AB238A">
        <w:trPr>
          <w:trHeight w:hRule="exact" w:val="255"/>
        </w:trPr>
        <w:tc>
          <w:tcPr>
            <w:tcW w:w="2235" w:type="dxa"/>
            <w:shd w:val="clear" w:color="auto" w:fill="E0E0E0"/>
            <w:vAlign w:val="bottom"/>
          </w:tcPr>
          <w:p w14:paraId="774CA9DC" w14:textId="77777777" w:rsidR="00B51038" w:rsidRPr="0043344B" w:rsidRDefault="00B51038" w:rsidP="00AB238A">
            <w:pPr>
              <w:rPr>
                <w:rFonts w:ascii="Trebuchet MS" w:hAnsi="Trebuchet MS" w:cs="Trebuchet MS"/>
                <w:sz w:val="18"/>
                <w:szCs w:val="18"/>
              </w:rPr>
            </w:pPr>
            <w:proofErr w:type="spellStart"/>
            <w:r w:rsidRPr="0043344B">
              <w:rPr>
                <w:rFonts w:ascii="Trebuchet MS" w:hAnsi="Trebuchet MS" w:cs="Trebuchet MS"/>
                <w:sz w:val="18"/>
                <w:szCs w:val="18"/>
              </w:rPr>
              <w:t>KLE_koder</w:t>
            </w:r>
            <w:proofErr w:type="spellEnd"/>
          </w:p>
        </w:tc>
        <w:tc>
          <w:tcPr>
            <w:tcW w:w="11340" w:type="dxa"/>
            <w:shd w:val="clear" w:color="auto" w:fill="FFFFFF"/>
            <w:vAlign w:val="bottom"/>
          </w:tcPr>
          <w:p w14:paraId="531D4A17" w14:textId="30205982" w:rsidR="00B51038" w:rsidRPr="0043344B" w:rsidRDefault="007E15B1" w:rsidP="007E15B1">
            <w:pPr>
              <w:rPr>
                <w:rFonts w:ascii="Trebuchet MS" w:hAnsi="Trebuchet MS" w:cs="Trebuchet MS"/>
                <w:sz w:val="18"/>
                <w:szCs w:val="18"/>
              </w:rPr>
            </w:pPr>
            <w:r w:rsidRPr="00F80817">
              <w:rPr>
                <w:rFonts w:ascii="Trebuchet MS" w:hAnsi="Trebuchet MS" w:cs="Trebuchet MS"/>
                <w:color w:val="4F81BD"/>
                <w:sz w:val="18"/>
                <w:szCs w:val="18"/>
              </w:rPr>
              <w:t xml:space="preserve">06.02.00, 06.02.02, 06.02.03, 06.02.10, 06.02.11, 06.02.20 </w:t>
            </w:r>
          </w:p>
        </w:tc>
      </w:tr>
    </w:tbl>
    <w:p w14:paraId="506FE39D" w14:textId="77777777" w:rsidR="003111E3" w:rsidRPr="00A32757" w:rsidRDefault="007A274D" w:rsidP="00163560">
      <w:pPr>
        <w:pStyle w:val="Overskrift6"/>
      </w:pPr>
      <w:bookmarkStart w:id="167" w:name="_Toc292713295"/>
      <w:bookmarkStart w:id="168" w:name="_Toc292865178"/>
      <w:r>
        <w:br w:type="page"/>
      </w:r>
      <w:r w:rsidR="002D3AE4">
        <w:lastRenderedPageBreak/>
        <w:t>5.1.1</w:t>
      </w:r>
      <w:r w:rsidR="003E226C">
        <w:t>.</w:t>
      </w:r>
      <w:r w:rsidR="00C438E7">
        <w:t>2</w:t>
      </w:r>
      <w:r w:rsidR="003111E3" w:rsidRPr="00A32757">
        <w:t xml:space="preserve"> </w:t>
      </w:r>
      <w:r w:rsidR="00A62798">
        <w:t>Registreringsvejledning</w:t>
      </w:r>
      <w:bookmarkEnd w:id="167"/>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3111E3" w:rsidRPr="0051728E" w14:paraId="1F1125F0" w14:textId="77777777" w:rsidTr="00D5371B">
        <w:trPr>
          <w:trHeight w:val="227"/>
        </w:trPr>
        <w:tc>
          <w:tcPr>
            <w:tcW w:w="3510" w:type="dxa"/>
            <w:shd w:val="clear" w:color="auto" w:fill="D9D9D9"/>
            <w:vAlign w:val="bottom"/>
          </w:tcPr>
          <w:p w14:paraId="6F7BD65F"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
                <w:bCs/>
                <w:sz w:val="18"/>
                <w:szCs w:val="18"/>
              </w:rPr>
              <w:t>Emne</w:t>
            </w:r>
          </w:p>
        </w:tc>
        <w:tc>
          <w:tcPr>
            <w:tcW w:w="10065" w:type="dxa"/>
            <w:shd w:val="clear" w:color="auto" w:fill="D9D9D9"/>
            <w:vAlign w:val="bottom"/>
          </w:tcPr>
          <w:p w14:paraId="7CDC00A1"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
                <w:bCs/>
                <w:sz w:val="18"/>
                <w:szCs w:val="18"/>
              </w:rPr>
              <w:t>Beskrivelse</w:t>
            </w:r>
          </w:p>
        </w:tc>
      </w:tr>
      <w:tr w:rsidR="003111E3" w:rsidRPr="0051728E" w14:paraId="301E57B0" w14:textId="77777777" w:rsidTr="00D5371B">
        <w:trPr>
          <w:trHeight w:val="227"/>
        </w:trPr>
        <w:tc>
          <w:tcPr>
            <w:tcW w:w="3510" w:type="dxa"/>
            <w:shd w:val="clear" w:color="auto" w:fill="E0E0E0"/>
            <w:vAlign w:val="center"/>
          </w:tcPr>
          <w:p w14:paraId="6FE92EFE"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Cs/>
                <w:sz w:val="18"/>
                <w:szCs w:val="18"/>
              </w:rPr>
              <w:t>Registreringsinstruks</w:t>
            </w:r>
          </w:p>
        </w:tc>
        <w:tc>
          <w:tcPr>
            <w:tcW w:w="10065" w:type="dxa"/>
            <w:shd w:val="clear" w:color="auto" w:fill="FFFFFF"/>
            <w:vAlign w:val="bottom"/>
          </w:tcPr>
          <w:p w14:paraId="5FBCB910" w14:textId="25BFFCDE" w:rsidR="00280582" w:rsidRPr="00BD2F3F" w:rsidRDefault="00D96699" w:rsidP="00AB238A">
            <w:pPr>
              <w:rPr>
                <w:rFonts w:ascii="Trebuchet MS" w:hAnsi="Trebuchet MS" w:cs="Trebuchet MS"/>
                <w:sz w:val="18"/>
                <w:szCs w:val="18"/>
              </w:rPr>
            </w:pP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 xml:space="preserve">-vandløbsmidte tilføres data fra andre datasæt. Evt. mangler i </w:t>
            </w: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 xml:space="preserve">-temaet tilføres i </w:t>
            </w: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-database og trække ud herfra</w:t>
            </w:r>
            <w:r w:rsidR="00ED459E" w:rsidRPr="00BD2F3F">
              <w:rPr>
                <w:rFonts w:ascii="Trebuchet MS" w:hAnsi="Trebuchet MS" w:cs="Trebuchet MS"/>
                <w:sz w:val="18"/>
                <w:szCs w:val="18"/>
              </w:rPr>
              <w:t xml:space="preserve">. </w:t>
            </w:r>
            <w:proofErr w:type="spellStart"/>
            <w:r w:rsidRPr="00F80817">
              <w:rPr>
                <w:rFonts w:ascii="Trebuchet MS" w:hAnsi="Trebuchet MS" w:cs="Trebuchet MS"/>
                <w:color w:val="4F81BD"/>
                <w:sz w:val="18"/>
                <w:szCs w:val="18"/>
              </w:rPr>
              <w:t>GeoDanmark</w:t>
            </w:r>
            <w:proofErr w:type="spellEnd"/>
            <w:r w:rsidR="00ED459E" w:rsidRPr="00BD2F3F">
              <w:rPr>
                <w:rFonts w:ascii="Trebuchet MS" w:hAnsi="Trebuchet MS" w:cs="Trebuchet MS"/>
                <w:sz w:val="18"/>
                <w:szCs w:val="18"/>
              </w:rPr>
              <w:t xml:space="preserve">-objekter deles kun jf. </w:t>
            </w:r>
            <w:proofErr w:type="spellStart"/>
            <w:r w:rsidRPr="00F80817">
              <w:rPr>
                <w:rFonts w:ascii="Trebuchet MS" w:hAnsi="Trebuchet MS" w:cs="Trebuchet MS"/>
                <w:color w:val="4F81BD"/>
                <w:sz w:val="18"/>
                <w:szCs w:val="18"/>
              </w:rPr>
              <w:t>GeoDanmark</w:t>
            </w:r>
            <w:proofErr w:type="spellEnd"/>
            <w:r w:rsidR="00ED459E" w:rsidRPr="00BD2F3F">
              <w:rPr>
                <w:rFonts w:ascii="Trebuchet MS" w:hAnsi="Trebuchet MS" w:cs="Trebuchet MS"/>
                <w:sz w:val="18"/>
                <w:szCs w:val="18"/>
              </w:rPr>
              <w:t>-specifikationen f.eks. hvor der kommer tilløb fra andet vandløb.</w:t>
            </w:r>
            <w:r w:rsidR="00C61DF7" w:rsidRPr="00BD2F3F">
              <w:rPr>
                <w:rFonts w:ascii="Trebuchet MS" w:hAnsi="Trebuchet MS" w:cs="Trebuchet MS"/>
                <w:sz w:val="18"/>
                <w:szCs w:val="18"/>
              </w:rPr>
              <w:t xml:space="preserve"> </w:t>
            </w:r>
            <w:r w:rsidR="00280582" w:rsidRPr="00BD2F3F">
              <w:rPr>
                <w:rFonts w:ascii="Trebuchet MS" w:hAnsi="Trebuchet MS" w:cs="Trebuchet MS"/>
                <w:sz w:val="18"/>
                <w:szCs w:val="18"/>
              </w:rPr>
              <w:t>Kobling kan f.eks. ske via stedbestemt analyse opfulgt af en visuel kontrol/gennemgang med det ny</w:t>
            </w:r>
            <w:r w:rsidR="00A0680C" w:rsidRPr="00BD2F3F">
              <w:rPr>
                <w:rFonts w:ascii="Trebuchet MS" w:hAnsi="Trebuchet MS" w:cs="Trebuchet MS"/>
                <w:sz w:val="18"/>
                <w:szCs w:val="18"/>
              </w:rPr>
              <w:t>e</w:t>
            </w:r>
            <w:r w:rsidR="00280582" w:rsidRPr="00BD2F3F">
              <w:rPr>
                <w:rFonts w:ascii="Trebuchet MS" w:hAnsi="Trebuchet MS" w:cs="Trebuchet MS"/>
                <w:sz w:val="18"/>
                <w:szCs w:val="18"/>
              </w:rPr>
              <w:t xml:space="preserve"> og det gamle tema oven på hinanden i </w:t>
            </w:r>
            <w:proofErr w:type="gramStart"/>
            <w:r w:rsidR="00280582" w:rsidRPr="00BD2F3F">
              <w:rPr>
                <w:rFonts w:ascii="Trebuchet MS" w:hAnsi="Trebuchet MS" w:cs="Trebuchet MS"/>
                <w:sz w:val="18"/>
                <w:szCs w:val="18"/>
              </w:rPr>
              <w:t>forskellig</w:t>
            </w:r>
            <w:proofErr w:type="gramEnd"/>
            <w:r w:rsidR="00280582" w:rsidRPr="00BD2F3F">
              <w:rPr>
                <w:rFonts w:ascii="Trebuchet MS" w:hAnsi="Trebuchet MS" w:cs="Trebuchet MS"/>
                <w:sz w:val="18"/>
                <w:szCs w:val="18"/>
              </w:rPr>
              <w:t xml:space="preserve"> tykkelser af stregerne.</w:t>
            </w:r>
          </w:p>
          <w:p w14:paraId="66147F24" w14:textId="77777777" w:rsidR="00280582" w:rsidRPr="00BD2F3F" w:rsidRDefault="00C61DF7" w:rsidP="00AB238A">
            <w:pPr>
              <w:rPr>
                <w:rFonts w:ascii="Trebuchet MS" w:hAnsi="Trebuchet MS" w:cs="Trebuchet MS"/>
                <w:sz w:val="18"/>
                <w:szCs w:val="18"/>
              </w:rPr>
            </w:pPr>
            <w:r w:rsidRPr="00BD2F3F">
              <w:rPr>
                <w:rFonts w:ascii="Trebuchet MS" w:hAnsi="Trebuchet MS" w:cs="Trebuchet MS"/>
                <w:sz w:val="18"/>
                <w:szCs w:val="18"/>
              </w:rPr>
              <w:t>Der bør</w:t>
            </w:r>
            <w:r w:rsidR="00280582" w:rsidRPr="00BD2F3F">
              <w:rPr>
                <w:rFonts w:ascii="Trebuchet MS" w:hAnsi="Trebuchet MS" w:cs="Trebuchet MS"/>
                <w:sz w:val="18"/>
                <w:szCs w:val="18"/>
              </w:rPr>
              <w:t xml:space="preserve"> på sigt</w:t>
            </w:r>
            <w:r w:rsidRPr="00BD2F3F">
              <w:rPr>
                <w:rFonts w:ascii="Trebuchet MS" w:hAnsi="Trebuchet MS" w:cs="Trebuchet MS"/>
                <w:sz w:val="18"/>
                <w:szCs w:val="18"/>
              </w:rPr>
              <w:t xml:space="preserve"> arbejde</w:t>
            </w:r>
            <w:r w:rsidR="00A0680C" w:rsidRPr="00BD2F3F">
              <w:rPr>
                <w:rFonts w:ascii="Trebuchet MS" w:hAnsi="Trebuchet MS" w:cs="Trebuchet MS"/>
                <w:sz w:val="18"/>
                <w:szCs w:val="18"/>
              </w:rPr>
              <w:t>s</w:t>
            </w:r>
            <w:r w:rsidRPr="00BD2F3F">
              <w:rPr>
                <w:rFonts w:ascii="Trebuchet MS" w:hAnsi="Trebuchet MS" w:cs="Trebuchet MS"/>
                <w:sz w:val="18"/>
                <w:szCs w:val="18"/>
              </w:rPr>
              <w:t xml:space="preserve"> hen mod sammenhæng i data, så man ikke skal gætte på hv</w:t>
            </w:r>
            <w:r w:rsidR="00280582" w:rsidRPr="00BD2F3F">
              <w:rPr>
                <w:rFonts w:ascii="Trebuchet MS" w:hAnsi="Trebuchet MS" w:cs="Trebuchet MS"/>
                <w:sz w:val="18"/>
                <w:szCs w:val="18"/>
              </w:rPr>
              <w:t xml:space="preserve">ilken vej vandet har mod havet. De kommunale vandløbsfolk kender meget omkring vandløbene. </w:t>
            </w:r>
          </w:p>
          <w:p w14:paraId="3B5E6A3C" w14:textId="34B73471" w:rsidR="003111E3" w:rsidRPr="00BD2F3F" w:rsidRDefault="00280582" w:rsidP="00AB238A">
            <w:pPr>
              <w:rPr>
                <w:rFonts w:ascii="Trebuchet MS" w:hAnsi="Trebuchet MS" w:cs="Trebuchet MS"/>
                <w:sz w:val="18"/>
                <w:szCs w:val="18"/>
              </w:rPr>
            </w:pPr>
            <w:r w:rsidRPr="00BD2F3F">
              <w:rPr>
                <w:rFonts w:ascii="Trebuchet MS" w:hAnsi="Trebuchet MS" w:cs="Trebuchet MS"/>
                <w:sz w:val="18"/>
                <w:szCs w:val="18"/>
              </w:rPr>
              <w:t xml:space="preserve">Det er en god idé at vende (flippe) vandløbet rigtigt, så man kan sætte retning på, hvor mod vandet løber. På de fleste vandløb kan det ses ud fra z-værdien på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-objektet. Resten gøres via højdekurver, lokalt kendskab m.v.</w:t>
            </w:r>
          </w:p>
        </w:tc>
      </w:tr>
      <w:tr w:rsidR="003111E3" w:rsidRPr="0051728E" w14:paraId="2C652E83" w14:textId="77777777" w:rsidTr="00D5371B">
        <w:trPr>
          <w:trHeight w:hRule="exact" w:val="255"/>
        </w:trPr>
        <w:tc>
          <w:tcPr>
            <w:tcW w:w="3510" w:type="dxa"/>
            <w:shd w:val="clear" w:color="auto" w:fill="E0E0E0"/>
            <w:vAlign w:val="bottom"/>
          </w:tcPr>
          <w:p w14:paraId="1716D741"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Klassificering/opdeling</w:t>
            </w:r>
          </w:p>
        </w:tc>
        <w:tc>
          <w:tcPr>
            <w:tcW w:w="10065" w:type="dxa"/>
            <w:shd w:val="clear" w:color="auto" w:fill="FFFFFF"/>
            <w:vAlign w:val="bottom"/>
          </w:tcPr>
          <w:p w14:paraId="624C83B2" w14:textId="77777777" w:rsidR="003111E3" w:rsidRPr="00BD2F3F" w:rsidRDefault="002E6B8A" w:rsidP="00AB238A">
            <w:pPr>
              <w:rPr>
                <w:rFonts w:ascii="Trebuchet MS" w:hAnsi="Trebuchet MS" w:cs="Trebuchet MS"/>
                <w:sz w:val="18"/>
                <w:szCs w:val="18"/>
              </w:rPr>
            </w:pPr>
            <w:r w:rsidRPr="00BD2F3F">
              <w:rPr>
                <w:rFonts w:ascii="Trebuchet MS" w:hAnsi="Trebuchet MS" w:cs="Trebuchet MS"/>
                <w:sz w:val="18"/>
                <w:szCs w:val="18"/>
              </w:rPr>
              <w:t>Kan opdeles</w:t>
            </w:r>
            <w:r w:rsidR="00A54D3D" w:rsidRPr="00BD2F3F">
              <w:rPr>
                <w:rFonts w:ascii="Trebuchet MS" w:hAnsi="Trebuchet MS" w:cs="Trebuchet MS"/>
                <w:sz w:val="18"/>
                <w:szCs w:val="18"/>
              </w:rPr>
              <w:t>/grupperes</w:t>
            </w:r>
            <w:r w:rsidRPr="00BD2F3F">
              <w:rPr>
                <w:rFonts w:ascii="Trebuchet MS" w:hAnsi="Trebuchet MS" w:cs="Trebuchet MS"/>
                <w:sz w:val="18"/>
                <w:szCs w:val="18"/>
              </w:rPr>
              <w:t xml:space="preserve"> </w:t>
            </w:r>
            <w:r w:rsidR="00A54D3D" w:rsidRPr="00BD2F3F">
              <w:rPr>
                <w:rFonts w:ascii="Trebuchet MS" w:hAnsi="Trebuchet MS" w:cs="Trebuchet MS"/>
                <w:sz w:val="18"/>
                <w:szCs w:val="18"/>
              </w:rPr>
              <w:t>via attributter</w:t>
            </w:r>
            <w:r w:rsidRPr="00BD2F3F">
              <w:rPr>
                <w:rFonts w:ascii="Trebuchet MS" w:hAnsi="Trebuchet MS" w:cs="Trebuchet MS"/>
                <w:sz w:val="18"/>
                <w:szCs w:val="18"/>
              </w:rPr>
              <w:t xml:space="preserve">. </w:t>
            </w:r>
            <w:r w:rsidR="00F54204" w:rsidRPr="00BD2F3F">
              <w:rPr>
                <w:rFonts w:ascii="Trebuchet MS" w:hAnsi="Trebuchet MS" w:cs="Trebuchet MS"/>
                <w:sz w:val="18"/>
                <w:szCs w:val="18"/>
              </w:rPr>
              <w:t>Se bl.a. 5.1.1.3. K</w:t>
            </w:r>
            <w:r w:rsidRPr="00BD2F3F">
              <w:rPr>
                <w:rFonts w:ascii="Trebuchet MS" w:hAnsi="Trebuchet MS" w:cs="Trebuchet MS"/>
                <w:sz w:val="18"/>
                <w:szCs w:val="18"/>
              </w:rPr>
              <w:t>odeliste</w:t>
            </w:r>
            <w:r w:rsidR="00F54204" w:rsidRPr="00BD2F3F">
              <w:rPr>
                <w:rFonts w:ascii="Trebuchet MS" w:hAnsi="Trebuchet MS" w:cs="Trebuchet MS"/>
                <w:sz w:val="18"/>
                <w:szCs w:val="18"/>
              </w:rPr>
              <w:t>r.</w:t>
            </w:r>
          </w:p>
        </w:tc>
      </w:tr>
      <w:tr w:rsidR="003111E3" w:rsidRPr="0051728E" w14:paraId="7D31B525" w14:textId="77777777" w:rsidTr="00D5371B">
        <w:trPr>
          <w:trHeight w:hRule="exact" w:val="255"/>
        </w:trPr>
        <w:tc>
          <w:tcPr>
            <w:tcW w:w="3510" w:type="dxa"/>
            <w:shd w:val="clear" w:color="auto" w:fill="E0E0E0"/>
            <w:vAlign w:val="bottom"/>
          </w:tcPr>
          <w:p w14:paraId="40B6322E"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Minimum størrelser for objekt</w:t>
            </w:r>
          </w:p>
        </w:tc>
        <w:tc>
          <w:tcPr>
            <w:tcW w:w="10065" w:type="dxa"/>
            <w:shd w:val="clear" w:color="auto" w:fill="FFFFFF"/>
            <w:vAlign w:val="bottom"/>
          </w:tcPr>
          <w:p w14:paraId="28AFD957" w14:textId="38EA2F1B" w:rsidR="003111E3" w:rsidRPr="00BD2F3F" w:rsidRDefault="00ED459E" w:rsidP="00AB238A">
            <w:pPr>
              <w:rPr>
                <w:rFonts w:ascii="Trebuchet MS" w:hAnsi="Trebuchet MS" w:cs="Trebuchet MS"/>
                <w:sz w:val="18"/>
                <w:szCs w:val="18"/>
              </w:rPr>
            </w:pPr>
            <w:r w:rsidRPr="00BD2F3F">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-specifikationen.</w:t>
            </w:r>
          </w:p>
        </w:tc>
      </w:tr>
      <w:tr w:rsidR="003111E3" w:rsidRPr="0051728E" w14:paraId="6D171CFA" w14:textId="77777777" w:rsidTr="00D5371B">
        <w:trPr>
          <w:trHeight w:hRule="exact" w:val="255"/>
        </w:trPr>
        <w:tc>
          <w:tcPr>
            <w:tcW w:w="3510" w:type="dxa"/>
            <w:shd w:val="clear" w:color="auto" w:fill="E0E0E0"/>
            <w:vAlign w:val="bottom"/>
          </w:tcPr>
          <w:p w14:paraId="76FF44C6"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Entydige objekter</w:t>
            </w:r>
          </w:p>
        </w:tc>
        <w:tc>
          <w:tcPr>
            <w:tcW w:w="10065" w:type="dxa"/>
            <w:shd w:val="clear" w:color="auto" w:fill="FFFFFF"/>
            <w:vAlign w:val="bottom"/>
          </w:tcPr>
          <w:p w14:paraId="39FE5531" w14:textId="03187BB0" w:rsidR="003111E3" w:rsidRPr="00BD2F3F" w:rsidRDefault="00ED459E" w:rsidP="00AB238A">
            <w:pPr>
              <w:rPr>
                <w:rFonts w:ascii="Trebuchet MS" w:hAnsi="Trebuchet MS" w:cs="Trebuchet MS"/>
                <w:sz w:val="18"/>
                <w:szCs w:val="18"/>
              </w:rPr>
            </w:pPr>
            <w:r w:rsidRPr="00BD2F3F">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-specifikationen.</w:t>
            </w:r>
          </w:p>
        </w:tc>
      </w:tr>
      <w:tr w:rsidR="003111E3" w:rsidRPr="0051728E" w14:paraId="527FF4C9" w14:textId="77777777" w:rsidTr="00D5371B">
        <w:trPr>
          <w:trHeight w:hRule="exact" w:val="255"/>
        </w:trPr>
        <w:tc>
          <w:tcPr>
            <w:tcW w:w="3510" w:type="dxa"/>
            <w:shd w:val="clear" w:color="auto" w:fill="E0E0E0"/>
            <w:vAlign w:val="bottom"/>
          </w:tcPr>
          <w:p w14:paraId="2ABF9D68" w14:textId="77777777" w:rsidR="003111E3" w:rsidRPr="00024C60" w:rsidRDefault="003111E3" w:rsidP="00AB238A">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1406588E" w14:textId="52E58679" w:rsidR="003111E3" w:rsidRPr="00024C60" w:rsidRDefault="00ED459E" w:rsidP="00AB238A">
            <w:pPr>
              <w:rPr>
                <w:rFonts w:ascii="Trebuchet MS" w:hAnsi="Trebuchet MS" w:cs="Trebuchet MS"/>
                <w:sz w:val="18"/>
                <w:szCs w:val="18"/>
              </w:rPr>
            </w:pPr>
            <w:r>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3111E3" w:rsidRPr="0051728E" w14:paraId="4A9CAF93" w14:textId="77777777" w:rsidTr="00D5371B">
        <w:trPr>
          <w:trHeight w:hRule="exact" w:val="454"/>
        </w:trPr>
        <w:tc>
          <w:tcPr>
            <w:tcW w:w="3510" w:type="dxa"/>
            <w:shd w:val="clear" w:color="auto" w:fill="E0E0E0"/>
            <w:vAlign w:val="bottom"/>
          </w:tcPr>
          <w:p w14:paraId="11DE9B83" w14:textId="77777777" w:rsidR="003111E3" w:rsidRPr="00F01BF5" w:rsidRDefault="003111E3" w:rsidP="00AB238A">
            <w:pPr>
              <w:rPr>
                <w:rFonts w:ascii="Trebuchet MS" w:hAnsi="Trebuchet MS" w:cs="Trebuchet MS"/>
                <w:sz w:val="17"/>
                <w:szCs w:val="17"/>
              </w:rPr>
            </w:pPr>
            <w:r w:rsidRPr="00F01BF5">
              <w:rPr>
                <w:rFonts w:ascii="Trebuchet MS" w:hAnsi="Trebuchet MS" w:cs="Trebuchet MS"/>
                <w:sz w:val="17"/>
                <w:szCs w:val="17"/>
              </w:rPr>
              <w:t>Geometrisk konsistens med objekter i andre datasæt</w:t>
            </w:r>
          </w:p>
        </w:tc>
        <w:tc>
          <w:tcPr>
            <w:tcW w:w="10065" w:type="dxa"/>
            <w:shd w:val="clear" w:color="auto" w:fill="FFFFFF"/>
            <w:vAlign w:val="center"/>
          </w:tcPr>
          <w:p w14:paraId="2400B7EC" w14:textId="7223C91D" w:rsidR="003111E3" w:rsidRPr="00024C60" w:rsidRDefault="00ED459E" w:rsidP="00AB238A">
            <w:pPr>
              <w:rPr>
                <w:rFonts w:ascii="Trebuchet MS" w:hAnsi="Trebuchet MS" w:cs="Trebuchet MS"/>
                <w:sz w:val="18"/>
                <w:szCs w:val="18"/>
              </w:rPr>
            </w:pPr>
            <w:r>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7A5FBDA9" w14:textId="77777777" w:rsidR="003111E3" w:rsidRPr="00A32757" w:rsidRDefault="002D3AE4" w:rsidP="00163560">
      <w:pPr>
        <w:pStyle w:val="Overskrift6"/>
      </w:pPr>
      <w:bookmarkStart w:id="169" w:name="_Toc292713296"/>
      <w:bookmarkStart w:id="170" w:name="_Toc292865179"/>
      <w:r>
        <w:t>5.1.1</w:t>
      </w:r>
      <w:r w:rsidR="003E226C">
        <w:t>.</w:t>
      </w:r>
      <w:r w:rsidR="00C438E7">
        <w:t>3</w:t>
      </w:r>
      <w:r w:rsidR="000A0760">
        <w:t xml:space="preserve"> Kodelister</w:t>
      </w:r>
      <w:bookmarkEnd w:id="169"/>
      <w:bookmarkEnd w:id="170"/>
    </w:p>
    <w:p w14:paraId="45FC086F" w14:textId="77777777" w:rsidR="003111E3" w:rsidRPr="00A32757" w:rsidRDefault="003111E3" w:rsidP="003111E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0DC76E5" w14:textId="77777777" w:rsidR="003111E3" w:rsidRPr="00A32757" w:rsidRDefault="002D3AE4" w:rsidP="00163560">
      <w:pPr>
        <w:pStyle w:val="Overskrift7"/>
      </w:pPr>
      <w:bookmarkStart w:id="171" w:name="_Toc292713297"/>
      <w:bookmarkStart w:id="172" w:name="_Toc292865180"/>
      <w:r>
        <w:t>5.1.1</w:t>
      </w:r>
      <w:r w:rsidR="003E226C">
        <w:t>.</w:t>
      </w:r>
      <w:r w:rsidR="00C438E7">
        <w:t>3</w:t>
      </w:r>
      <w:r w:rsidR="003111E3" w:rsidRPr="00A32757">
        <w:t xml:space="preserve">.1 </w:t>
      </w:r>
      <w:r w:rsidR="003111E3">
        <w:t xml:space="preserve">  5</w:t>
      </w:r>
      <w:r w:rsidR="00F279E4">
        <w:t>0</w:t>
      </w:r>
      <w:r w:rsidR="003111E3">
        <w:t xml:space="preserve">00 </w:t>
      </w:r>
      <w:proofErr w:type="spellStart"/>
      <w:r w:rsidR="004A27D4">
        <w:t>Vandl_t</w:t>
      </w:r>
      <w:r w:rsidR="007B16D5">
        <w:t>ype</w:t>
      </w:r>
      <w:proofErr w:type="spellEnd"/>
      <w:r w:rsidR="003111E3" w:rsidRPr="002B12CC">
        <w:t xml:space="preserve"> </w:t>
      </w:r>
      <w:r w:rsidR="003111E3">
        <w:t>(</w:t>
      </w:r>
      <w:r w:rsidR="001359F7" w:rsidRPr="004D056C">
        <w:t>d_5000_vandl_type</w:t>
      </w:r>
      <w:r w:rsidR="003111E3">
        <w:t>)</w:t>
      </w:r>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1393"/>
        <w:gridCol w:w="1418"/>
        <w:gridCol w:w="8995"/>
      </w:tblGrid>
      <w:tr w:rsidR="00C07AA6" w:rsidRPr="0051728E" w14:paraId="255CDE93" w14:textId="77777777" w:rsidTr="00D5371B">
        <w:trPr>
          <w:trHeight w:hRule="exact" w:val="255"/>
        </w:trPr>
        <w:tc>
          <w:tcPr>
            <w:tcW w:w="1769" w:type="dxa"/>
            <w:tcBorders>
              <w:bottom w:val="single" w:sz="4" w:space="0" w:color="auto"/>
            </w:tcBorders>
            <w:shd w:val="clear" w:color="auto" w:fill="D9D9D9"/>
            <w:vAlign w:val="center"/>
          </w:tcPr>
          <w:p w14:paraId="54CA1099" w14:textId="77777777" w:rsidR="00C07AA6" w:rsidRPr="0051728E" w:rsidRDefault="00C07AA6" w:rsidP="00F279E4">
            <w:pPr>
              <w:rPr>
                <w:rFonts w:ascii="Trebuchet MS" w:hAnsi="Trebuchet MS" w:cs="Trebuchet MS"/>
                <w:b/>
                <w:bCs/>
                <w:sz w:val="18"/>
                <w:szCs w:val="18"/>
              </w:rPr>
            </w:pPr>
            <w:proofErr w:type="spellStart"/>
            <w:r>
              <w:rPr>
                <w:rFonts w:ascii="Trebuchet MS" w:hAnsi="Trebuchet MS" w:cs="Trebuchet MS"/>
                <w:b/>
                <w:bCs/>
                <w:sz w:val="18"/>
                <w:szCs w:val="18"/>
              </w:rPr>
              <w:t>vandl_type_kode</w:t>
            </w:r>
            <w:proofErr w:type="spellEnd"/>
          </w:p>
        </w:tc>
        <w:tc>
          <w:tcPr>
            <w:tcW w:w="1393" w:type="dxa"/>
            <w:tcBorders>
              <w:bottom w:val="single" w:sz="4" w:space="0" w:color="auto"/>
            </w:tcBorders>
            <w:shd w:val="clear" w:color="auto" w:fill="D9D9D9"/>
            <w:vAlign w:val="center"/>
          </w:tcPr>
          <w:p w14:paraId="66EB9C84" w14:textId="77777777" w:rsidR="00C07AA6" w:rsidRPr="0051728E" w:rsidRDefault="00C07AA6" w:rsidP="00F279E4">
            <w:pPr>
              <w:rPr>
                <w:rFonts w:ascii="Trebuchet MS" w:hAnsi="Trebuchet MS" w:cs="Trebuchet MS"/>
                <w:bCs/>
                <w:sz w:val="18"/>
                <w:szCs w:val="18"/>
              </w:rPr>
            </w:pPr>
            <w:proofErr w:type="spellStart"/>
            <w:r>
              <w:rPr>
                <w:rFonts w:ascii="Trebuchet MS" w:hAnsi="Trebuchet MS" w:cs="Trebuchet MS"/>
                <w:b/>
                <w:bCs/>
                <w:sz w:val="18"/>
                <w:szCs w:val="18"/>
              </w:rPr>
              <w:t>vandl_type</w:t>
            </w:r>
            <w:proofErr w:type="spellEnd"/>
          </w:p>
        </w:tc>
        <w:tc>
          <w:tcPr>
            <w:tcW w:w="1418" w:type="dxa"/>
            <w:tcBorders>
              <w:bottom w:val="single" w:sz="4" w:space="0" w:color="auto"/>
            </w:tcBorders>
            <w:shd w:val="clear" w:color="auto" w:fill="D9D9D9"/>
            <w:vAlign w:val="bottom"/>
          </w:tcPr>
          <w:p w14:paraId="77E0531C" w14:textId="77777777" w:rsidR="00C07AA6" w:rsidRPr="003A52C1" w:rsidRDefault="004867D1" w:rsidP="00C07AA6">
            <w:pPr>
              <w:rPr>
                <w:rFonts w:ascii="Trebuchet MS" w:hAnsi="Trebuchet MS" w:cs="Trebuchet MS"/>
                <w:b/>
                <w:bCs/>
                <w:sz w:val="18"/>
                <w:szCs w:val="18"/>
              </w:rPr>
            </w:pPr>
            <w:r w:rsidRPr="003A52C1">
              <w:rPr>
                <w:rFonts w:ascii="Trebuchet MS" w:hAnsi="Trebuchet MS" w:cs="Trebuchet MS"/>
                <w:b/>
                <w:bCs/>
                <w:sz w:val="18"/>
                <w:szCs w:val="18"/>
              </w:rPr>
              <w:t>a</w:t>
            </w:r>
            <w:r w:rsidR="00C07AA6" w:rsidRPr="003A52C1">
              <w:rPr>
                <w:rFonts w:ascii="Trebuchet MS" w:hAnsi="Trebuchet MS" w:cs="Trebuchet MS"/>
                <w:b/>
                <w:bCs/>
                <w:sz w:val="18"/>
                <w:szCs w:val="18"/>
              </w:rPr>
              <w:t>ktiv</w:t>
            </w:r>
          </w:p>
        </w:tc>
        <w:tc>
          <w:tcPr>
            <w:tcW w:w="8995" w:type="dxa"/>
            <w:tcBorders>
              <w:bottom w:val="single" w:sz="4" w:space="0" w:color="auto"/>
            </w:tcBorders>
            <w:shd w:val="clear" w:color="auto" w:fill="D9D9D9"/>
            <w:vAlign w:val="bottom"/>
          </w:tcPr>
          <w:p w14:paraId="73E14D3C" w14:textId="77777777" w:rsidR="00C07AA6" w:rsidRPr="0051728E" w:rsidRDefault="00C07AA6" w:rsidP="00C07AA6">
            <w:pPr>
              <w:rPr>
                <w:rFonts w:ascii="Trebuchet MS" w:hAnsi="Trebuchet MS" w:cs="Trebuchet MS"/>
                <w:b/>
                <w:bCs/>
                <w:sz w:val="18"/>
                <w:szCs w:val="18"/>
              </w:rPr>
            </w:pPr>
            <w:r>
              <w:rPr>
                <w:rFonts w:ascii="Trebuchet MS" w:hAnsi="Trebuchet MS" w:cs="Trebuchet MS"/>
                <w:b/>
                <w:bCs/>
                <w:sz w:val="18"/>
                <w:szCs w:val="18"/>
              </w:rPr>
              <w:t>Begrebsdefinition</w:t>
            </w:r>
          </w:p>
        </w:tc>
      </w:tr>
      <w:tr w:rsidR="00C07AA6" w:rsidRPr="0051728E" w14:paraId="703843E0"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76D376E7"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1</w:t>
            </w:r>
          </w:p>
        </w:tc>
        <w:tc>
          <w:tcPr>
            <w:tcW w:w="1393" w:type="dxa"/>
            <w:tcBorders>
              <w:top w:val="single" w:sz="4" w:space="0" w:color="auto"/>
              <w:left w:val="single" w:sz="4" w:space="0" w:color="auto"/>
              <w:bottom w:val="single" w:sz="4" w:space="0" w:color="auto"/>
            </w:tcBorders>
            <w:shd w:val="clear" w:color="auto" w:fill="FFFFFF"/>
            <w:vAlign w:val="bottom"/>
          </w:tcPr>
          <w:p w14:paraId="29858364"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Almindelig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0E5665"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7B15039B"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Åbent vandløb</w:t>
            </w:r>
          </w:p>
        </w:tc>
      </w:tr>
      <w:tr w:rsidR="00C07AA6" w:rsidRPr="0051728E" w14:paraId="44E0A4CB" w14:textId="77777777" w:rsidTr="00D5371B">
        <w:trPr>
          <w:trHeight w:hRule="exact" w:val="454"/>
        </w:trPr>
        <w:tc>
          <w:tcPr>
            <w:tcW w:w="1769" w:type="dxa"/>
            <w:tcBorders>
              <w:top w:val="single" w:sz="4" w:space="0" w:color="auto"/>
              <w:left w:val="single" w:sz="4" w:space="0" w:color="auto"/>
              <w:bottom w:val="single" w:sz="4" w:space="0" w:color="auto"/>
              <w:right w:val="single" w:sz="4" w:space="0" w:color="auto"/>
            </w:tcBorders>
            <w:shd w:val="clear" w:color="auto" w:fill="D9D9D9"/>
            <w:vAlign w:val="center"/>
          </w:tcPr>
          <w:p w14:paraId="3990CECD"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2</w:t>
            </w:r>
          </w:p>
        </w:tc>
        <w:tc>
          <w:tcPr>
            <w:tcW w:w="1393" w:type="dxa"/>
            <w:tcBorders>
              <w:top w:val="single" w:sz="4" w:space="0" w:color="auto"/>
              <w:left w:val="single" w:sz="4" w:space="0" w:color="auto"/>
              <w:bottom w:val="single" w:sz="4" w:space="0" w:color="auto"/>
            </w:tcBorders>
            <w:shd w:val="clear" w:color="auto" w:fill="FFFFFF"/>
            <w:vAlign w:val="center"/>
          </w:tcPr>
          <w:p w14:paraId="035A7401" w14:textId="77777777" w:rsidR="00C07AA6" w:rsidRPr="00470899" w:rsidRDefault="00C07AA6" w:rsidP="00C07AA6">
            <w:pPr>
              <w:rPr>
                <w:rFonts w:ascii="Trebuchet MS" w:hAnsi="Trebuchet MS" w:cs="Trebuchet MS"/>
                <w:sz w:val="18"/>
                <w:szCs w:val="18"/>
              </w:rPr>
            </w:pPr>
            <w:r w:rsidRPr="00470899">
              <w:rPr>
                <w:rFonts w:ascii="Trebuchet MS" w:hAnsi="Trebuchet MS" w:cs="Trebuchet MS"/>
                <w:sz w:val="18"/>
                <w:szCs w:val="18"/>
              </w:rPr>
              <w:t>Rørlagt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021028F"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4D6C0AA1"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Administrativ registrering af rørlagt forløb. Kan registreres, hvor myndigheden mener, at registreringen har funktionsmæssig betydning for vandløbsnetværket.</w:t>
            </w:r>
          </w:p>
        </w:tc>
      </w:tr>
      <w:tr w:rsidR="00C07AA6" w:rsidRPr="0051728E" w14:paraId="1E55E733"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791EE592"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3</w:t>
            </w:r>
          </w:p>
        </w:tc>
        <w:tc>
          <w:tcPr>
            <w:tcW w:w="1393" w:type="dxa"/>
            <w:tcBorders>
              <w:top w:val="single" w:sz="4" w:space="0" w:color="auto"/>
              <w:left w:val="single" w:sz="4" w:space="0" w:color="auto"/>
              <w:bottom w:val="single" w:sz="4" w:space="0" w:color="auto"/>
            </w:tcBorders>
            <w:shd w:val="clear" w:color="auto" w:fill="FFFFFF"/>
            <w:vAlign w:val="bottom"/>
          </w:tcPr>
          <w:p w14:paraId="315A0C79"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Gennem sø</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9D5027"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3C18CBF9"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Fiktiv VANDLØBSMIDTE gennem SØ</w:t>
            </w:r>
          </w:p>
        </w:tc>
      </w:tr>
      <w:tr w:rsidR="00C07AA6" w:rsidRPr="0051728E" w14:paraId="7CB16EFB"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60935DE7"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4</w:t>
            </w:r>
          </w:p>
        </w:tc>
        <w:tc>
          <w:tcPr>
            <w:tcW w:w="1393" w:type="dxa"/>
            <w:tcBorders>
              <w:top w:val="single" w:sz="4" w:space="0" w:color="auto"/>
              <w:left w:val="single" w:sz="4" w:space="0" w:color="auto"/>
              <w:bottom w:val="single" w:sz="4" w:space="0" w:color="auto"/>
            </w:tcBorders>
            <w:shd w:val="clear" w:color="auto" w:fill="FFFFFF"/>
            <w:vAlign w:val="bottom"/>
          </w:tcPr>
          <w:p w14:paraId="1086409C"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Link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696469"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2B3DCB6A"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Fiktiv VANDLØBSMIDTE som forbinder vandløbene i et vandløbsnetværk, hvor vandløbet ikke går gennem sø</w:t>
            </w:r>
          </w:p>
        </w:tc>
      </w:tr>
    </w:tbl>
    <w:p w14:paraId="3DFB8C58" w14:textId="58FA8D88" w:rsidR="00EF7474" w:rsidRPr="00EF7474" w:rsidRDefault="004649C2" w:rsidP="00163560">
      <w:pPr>
        <w:pStyle w:val="Overskrift7"/>
        <w:rPr>
          <w:rFonts w:cs="Trebuchet MS"/>
          <w:sz w:val="18"/>
          <w:szCs w:val="18"/>
        </w:rPr>
      </w:pPr>
      <w:bookmarkStart w:id="173" w:name="_Toc292713298"/>
      <w:bookmarkStart w:id="174" w:name="_Toc292865181"/>
      <w:r>
        <w:rPr>
          <w:rFonts w:cs="Trebuchet MS"/>
          <w:sz w:val="18"/>
          <w:szCs w:val="18"/>
        </w:rPr>
        <w:t xml:space="preserve">Stammer fra </w:t>
      </w:r>
      <w:proofErr w:type="spellStart"/>
      <w:r w:rsidR="00D96699" w:rsidRPr="00F80817">
        <w:rPr>
          <w:rFonts w:cs="Trebuchet MS"/>
          <w:color w:val="4F81BD"/>
          <w:sz w:val="18"/>
          <w:szCs w:val="18"/>
        </w:rPr>
        <w:t>GeoDanmark</w:t>
      </w:r>
      <w:proofErr w:type="spellEnd"/>
      <w:r>
        <w:rPr>
          <w:rFonts w:cs="Trebuchet MS"/>
          <w:sz w:val="18"/>
          <w:szCs w:val="18"/>
        </w:rPr>
        <w:t>-data</w:t>
      </w:r>
      <w:r w:rsidR="003C583F">
        <w:rPr>
          <w:rFonts w:cs="Trebuchet MS"/>
          <w:sz w:val="18"/>
          <w:szCs w:val="18"/>
        </w:rPr>
        <w:t>/-registreringen</w:t>
      </w:r>
      <w:r>
        <w:rPr>
          <w:rFonts w:cs="Trebuchet MS"/>
          <w:sz w:val="18"/>
          <w:szCs w:val="18"/>
        </w:rPr>
        <w:t>.</w:t>
      </w:r>
    </w:p>
    <w:p w14:paraId="7643DADE" w14:textId="77777777" w:rsidR="007232C5" w:rsidRPr="00A32757" w:rsidRDefault="007A274D" w:rsidP="007232C5">
      <w:pPr>
        <w:pStyle w:val="Overskrift7"/>
      </w:pPr>
      <w:bookmarkStart w:id="175" w:name="_Toc292713299"/>
      <w:bookmarkStart w:id="176" w:name="_Toc292865182"/>
      <w:bookmarkStart w:id="177" w:name="_Toc292713300"/>
      <w:bookmarkStart w:id="178" w:name="_Toc292865183"/>
      <w:bookmarkEnd w:id="173"/>
      <w:bookmarkEnd w:id="174"/>
      <w:r>
        <w:br w:type="page"/>
      </w:r>
      <w:r w:rsidR="007232C5">
        <w:lastRenderedPageBreak/>
        <w:t>5.1.1.3.</w:t>
      </w:r>
      <w:r w:rsidR="00EA10D1">
        <w:t>2</w:t>
      </w:r>
      <w:r w:rsidR="007232C5" w:rsidRPr="00A32757">
        <w:t xml:space="preserve"> </w:t>
      </w:r>
      <w:r w:rsidR="007232C5">
        <w:t xml:space="preserve">  5000 </w:t>
      </w:r>
      <w:proofErr w:type="spellStart"/>
      <w:r w:rsidR="007232C5" w:rsidRPr="006811C7">
        <w:t>M</w:t>
      </w:r>
      <w:r w:rsidR="007232C5">
        <w:t>aalsaetning</w:t>
      </w:r>
      <w:proofErr w:type="spellEnd"/>
      <w:r w:rsidR="007232C5">
        <w:t xml:space="preserve"> (</w:t>
      </w:r>
      <w:r w:rsidR="001359F7" w:rsidRPr="004D056C">
        <w:t>d_5000_maalsaetning</w:t>
      </w:r>
      <w:r w:rsidR="007232C5">
        <w:t>)</w:t>
      </w:r>
      <w:bookmarkEnd w:id="175"/>
      <w:bookmarkEnd w:id="176"/>
      <w:r w:rsidR="00723227" w:rsidRPr="00723227">
        <w:rPr>
          <w:color w:val="FF0000"/>
          <w:highlight w:val="gre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559"/>
        <w:gridCol w:w="1418"/>
        <w:gridCol w:w="9214"/>
      </w:tblGrid>
      <w:tr w:rsidR="00C07AA6" w:rsidRPr="0051728E" w14:paraId="2E5B9161" w14:textId="77777777" w:rsidTr="00C07AA6">
        <w:tc>
          <w:tcPr>
            <w:tcW w:w="1384" w:type="dxa"/>
            <w:tcBorders>
              <w:bottom w:val="single" w:sz="4" w:space="0" w:color="auto"/>
            </w:tcBorders>
            <w:shd w:val="clear" w:color="auto" w:fill="D9D9D9"/>
            <w:vAlign w:val="bottom"/>
          </w:tcPr>
          <w:p w14:paraId="24305AC1" w14:textId="77777777" w:rsidR="00C07AA6" w:rsidRPr="00BD2F3F" w:rsidRDefault="00602892" w:rsidP="001F287C">
            <w:pPr>
              <w:rPr>
                <w:rFonts w:ascii="Trebuchet MS" w:hAnsi="Trebuchet MS" w:cs="Trebuchet MS"/>
                <w:b/>
                <w:bCs/>
                <w:sz w:val="18"/>
                <w:szCs w:val="18"/>
              </w:rPr>
            </w:pPr>
            <w:proofErr w:type="spellStart"/>
            <w:r w:rsidRPr="00BD2F3F">
              <w:rPr>
                <w:rFonts w:ascii="Trebuchet MS" w:hAnsi="Trebuchet MS" w:cs="Trebuchet MS"/>
                <w:b/>
                <w:bCs/>
                <w:sz w:val="18"/>
                <w:szCs w:val="18"/>
              </w:rPr>
              <w:t>m</w:t>
            </w:r>
            <w:r w:rsidR="00C07AA6" w:rsidRPr="00BD2F3F">
              <w:rPr>
                <w:rFonts w:ascii="Trebuchet MS" w:hAnsi="Trebuchet MS" w:cs="Trebuchet MS"/>
                <w:b/>
                <w:bCs/>
                <w:sz w:val="18"/>
                <w:szCs w:val="18"/>
              </w:rPr>
              <w:t>aalsaetning_kode</w:t>
            </w:r>
            <w:proofErr w:type="spellEnd"/>
          </w:p>
        </w:tc>
        <w:tc>
          <w:tcPr>
            <w:tcW w:w="1559" w:type="dxa"/>
            <w:tcBorders>
              <w:bottom w:val="single" w:sz="4" w:space="0" w:color="auto"/>
            </w:tcBorders>
            <w:shd w:val="clear" w:color="auto" w:fill="D9D9D9"/>
            <w:vAlign w:val="bottom"/>
          </w:tcPr>
          <w:p w14:paraId="6E166B5D" w14:textId="77777777" w:rsidR="00C07AA6" w:rsidRPr="00BD2F3F" w:rsidRDefault="00C07AA6" w:rsidP="001F287C">
            <w:pPr>
              <w:rPr>
                <w:rFonts w:ascii="Trebuchet MS" w:hAnsi="Trebuchet MS" w:cs="Trebuchet MS"/>
                <w:bCs/>
                <w:sz w:val="18"/>
                <w:szCs w:val="18"/>
              </w:rPr>
            </w:pPr>
            <w:proofErr w:type="spellStart"/>
            <w:r w:rsidRPr="00BD2F3F">
              <w:rPr>
                <w:rFonts w:ascii="Trebuchet MS" w:hAnsi="Trebuchet MS" w:cs="Trebuchet MS"/>
                <w:b/>
                <w:bCs/>
                <w:sz w:val="18"/>
                <w:szCs w:val="18"/>
              </w:rPr>
              <w:t>maalsaetning</w:t>
            </w:r>
            <w:proofErr w:type="spellEnd"/>
          </w:p>
        </w:tc>
        <w:tc>
          <w:tcPr>
            <w:tcW w:w="1418" w:type="dxa"/>
            <w:tcBorders>
              <w:bottom w:val="single" w:sz="4" w:space="0" w:color="auto"/>
            </w:tcBorders>
            <w:shd w:val="clear" w:color="auto" w:fill="D9D9D9"/>
            <w:vAlign w:val="bottom"/>
          </w:tcPr>
          <w:p w14:paraId="6D21B309" w14:textId="77777777" w:rsidR="00C07AA6" w:rsidRPr="00BD2F3F" w:rsidRDefault="00025BB6" w:rsidP="00C07AA6">
            <w:pPr>
              <w:rPr>
                <w:rFonts w:ascii="Trebuchet MS" w:hAnsi="Trebuchet MS" w:cs="Trebuchet MS"/>
                <w:b/>
                <w:bCs/>
                <w:sz w:val="18"/>
                <w:szCs w:val="18"/>
              </w:rPr>
            </w:pPr>
            <w:r w:rsidRPr="00BD2F3F">
              <w:rPr>
                <w:rFonts w:ascii="Trebuchet MS" w:hAnsi="Trebuchet MS" w:cs="Trebuchet MS"/>
                <w:b/>
                <w:bCs/>
                <w:sz w:val="18"/>
                <w:szCs w:val="18"/>
              </w:rPr>
              <w:t>a</w:t>
            </w:r>
            <w:r w:rsidR="00C07AA6" w:rsidRPr="00BD2F3F">
              <w:rPr>
                <w:rFonts w:ascii="Trebuchet MS" w:hAnsi="Trebuchet MS" w:cs="Trebuchet MS"/>
                <w:b/>
                <w:bCs/>
                <w:sz w:val="18"/>
                <w:szCs w:val="18"/>
              </w:rPr>
              <w:t>ktiv</w:t>
            </w:r>
          </w:p>
        </w:tc>
        <w:tc>
          <w:tcPr>
            <w:tcW w:w="9214" w:type="dxa"/>
            <w:tcBorders>
              <w:bottom w:val="single" w:sz="4" w:space="0" w:color="auto"/>
            </w:tcBorders>
            <w:shd w:val="clear" w:color="auto" w:fill="D9D9D9"/>
            <w:vAlign w:val="bottom"/>
          </w:tcPr>
          <w:p w14:paraId="40DE61D2" w14:textId="77777777" w:rsidR="00C07AA6" w:rsidRPr="00BD2F3F" w:rsidRDefault="00C07AA6" w:rsidP="001F287C">
            <w:pPr>
              <w:rPr>
                <w:rFonts w:ascii="Trebuchet MS" w:hAnsi="Trebuchet MS" w:cs="Trebuchet MS"/>
                <w:b/>
                <w:bCs/>
                <w:sz w:val="18"/>
                <w:szCs w:val="18"/>
              </w:rPr>
            </w:pPr>
            <w:r w:rsidRPr="00BD2F3F">
              <w:rPr>
                <w:rFonts w:ascii="Trebuchet MS" w:hAnsi="Trebuchet MS" w:cs="Trebuchet MS"/>
                <w:b/>
                <w:bCs/>
                <w:sz w:val="18"/>
                <w:szCs w:val="18"/>
              </w:rPr>
              <w:t>Begrebsdefinition</w:t>
            </w:r>
          </w:p>
        </w:tc>
      </w:tr>
      <w:tr w:rsidR="00C07AA6" w:rsidRPr="0084399F" w14:paraId="2BA2571A" w14:textId="77777777" w:rsidTr="00C07AA6">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9E4F2C9"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1</w:t>
            </w:r>
          </w:p>
        </w:tc>
        <w:tc>
          <w:tcPr>
            <w:tcW w:w="1559" w:type="dxa"/>
            <w:tcBorders>
              <w:top w:val="single" w:sz="4" w:space="0" w:color="auto"/>
              <w:left w:val="single" w:sz="4" w:space="0" w:color="auto"/>
              <w:bottom w:val="single" w:sz="4" w:space="0" w:color="auto"/>
            </w:tcBorders>
            <w:shd w:val="clear" w:color="auto" w:fill="FFFFFF"/>
            <w:vAlign w:val="center"/>
          </w:tcPr>
          <w:p w14:paraId="2F42B38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A målsætning - Særligt naturområde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CED3554" w14:textId="77777777" w:rsidR="00C07AA6" w:rsidRPr="00BD2F3F" w:rsidRDefault="00C07AA6" w:rsidP="00FC1DEE">
            <w:pPr>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2323ACB6" w14:textId="77777777" w:rsidR="00C07AA6" w:rsidRPr="00BD2F3F" w:rsidRDefault="00C07AA6" w:rsidP="001F287C">
            <w:pPr>
              <w:rPr>
                <w:rFonts w:ascii="Trebuchet MS" w:hAnsi="Trebuchet MS"/>
                <w:sz w:val="18"/>
                <w:szCs w:val="18"/>
              </w:rPr>
            </w:pPr>
            <w:r w:rsidRPr="00BD2F3F">
              <w:rPr>
                <w:rFonts w:ascii="Trebuchet MS" w:hAnsi="Trebuchet MS"/>
                <w:b/>
                <w:bCs/>
                <w:sz w:val="18"/>
                <w:szCs w:val="18"/>
              </w:rPr>
              <w:t>A: Skærpet målsætning</w:t>
            </w:r>
            <w:r w:rsidRPr="00BD2F3F">
              <w:rPr>
                <w:rFonts w:ascii="Trebuchet MS" w:hAnsi="Trebuchet MS"/>
                <w:b/>
                <w:bCs/>
                <w:sz w:val="18"/>
                <w:szCs w:val="18"/>
              </w:rPr>
              <w:br/>
            </w:r>
            <w:r w:rsidRPr="00BD2F3F">
              <w:rPr>
                <w:rFonts w:ascii="Trebuchet MS" w:hAnsi="Trebuchet MS"/>
                <w:sz w:val="18"/>
                <w:szCs w:val="18"/>
              </w:rPr>
              <w:t>Vandløb med skærpet målsætning er oftest vandløb, som er upåvirket eller kun svagt påvirket af menneskelig aktivitet, for eksempel skovvandløb og kilder, som er uregulerede og som ikke er regelmæssigt vedligeholdt. Der kan i enkelte tilfælde også være tale om vandløb, som rummer en speciel fiske- eller insektfauna eller på anden måde er særligt bevaringsværdige, og som derfor udpeges som særligt naturområde, f</w:t>
            </w:r>
            <w:r w:rsidR="00A0680C" w:rsidRPr="00BD2F3F">
              <w:rPr>
                <w:rFonts w:ascii="Trebuchet MS" w:hAnsi="Trebuchet MS"/>
                <w:sz w:val="18"/>
                <w:szCs w:val="18"/>
              </w:rPr>
              <w:t>.</w:t>
            </w:r>
            <w:r w:rsidRPr="00BD2F3F">
              <w:rPr>
                <w:rFonts w:ascii="Trebuchet MS" w:hAnsi="Trebuchet MS"/>
                <w:sz w:val="18"/>
                <w:szCs w:val="18"/>
              </w:rPr>
              <w:t>eks</w:t>
            </w:r>
            <w:r w:rsidR="00A0680C" w:rsidRPr="00BD2F3F">
              <w:rPr>
                <w:rFonts w:ascii="Trebuchet MS" w:hAnsi="Trebuchet MS"/>
                <w:sz w:val="18"/>
                <w:szCs w:val="18"/>
              </w:rPr>
              <w:t>.</w:t>
            </w:r>
            <w:r w:rsidRPr="00BD2F3F">
              <w:rPr>
                <w:rFonts w:ascii="Trebuchet MS" w:hAnsi="Trebuchet MS"/>
                <w:sz w:val="18"/>
                <w:szCs w:val="18"/>
              </w:rPr>
              <w:t xml:space="preserve"> vandløb med særlige geologiske, hydrologiske, kulturhistoriske eller landskabelige bevaringsinteresser.</w:t>
            </w:r>
          </w:p>
          <w:p w14:paraId="2AA589C0"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Særligt naturområde</w:t>
            </w:r>
          </w:p>
        </w:tc>
      </w:tr>
      <w:tr w:rsidR="00C07AA6" w:rsidRPr="0084399F" w14:paraId="524CEDA3" w14:textId="77777777" w:rsidTr="00FC1DEE">
        <w:trPr>
          <w:trHeight w:hRule="exact" w:val="1021"/>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DF45DCF"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2</w:t>
            </w:r>
          </w:p>
        </w:tc>
        <w:tc>
          <w:tcPr>
            <w:tcW w:w="1559" w:type="dxa"/>
            <w:tcBorders>
              <w:top w:val="single" w:sz="4" w:space="0" w:color="auto"/>
              <w:left w:val="single" w:sz="4" w:space="0" w:color="auto"/>
              <w:bottom w:val="single" w:sz="4" w:space="0" w:color="auto"/>
            </w:tcBorders>
            <w:shd w:val="clear" w:color="auto" w:fill="FFFFFF"/>
            <w:vAlign w:val="center"/>
          </w:tcPr>
          <w:p w14:paraId="72BF8E1C"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B0 målsætning - Alsidigt dyre- og planteliv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9BBC60D" w14:textId="77777777" w:rsidR="00C07AA6" w:rsidRPr="00BD2F3F" w:rsidRDefault="00C07AA6" w:rsidP="00FC1DEE">
            <w:pPr>
              <w:jc w:val="center"/>
              <w:rPr>
                <w:rFonts w:ascii="Trebuchet MS" w:hAnsi="Trebuchet MS"/>
                <w:b/>
                <w:sz w:val="18"/>
                <w:szCs w:val="18"/>
              </w:rPr>
            </w:pPr>
            <w:r w:rsidRPr="00BD2F3F">
              <w:rPr>
                <w:rFonts w:ascii="Trebuchet MS" w:hAnsi="Trebuchet MS"/>
                <w:b/>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73A9C08E" w14:textId="77777777" w:rsidR="00C07AA6" w:rsidRPr="00BD2F3F" w:rsidRDefault="00C07AA6" w:rsidP="001F287C">
            <w:pPr>
              <w:rPr>
                <w:rFonts w:ascii="Trebuchet MS" w:hAnsi="Trebuchet MS"/>
                <w:sz w:val="18"/>
                <w:szCs w:val="18"/>
              </w:rPr>
            </w:pPr>
            <w:r w:rsidRPr="00BD2F3F">
              <w:rPr>
                <w:rFonts w:ascii="Trebuchet MS" w:hAnsi="Trebuchet MS"/>
                <w:b/>
                <w:sz w:val="18"/>
                <w:szCs w:val="18"/>
              </w:rPr>
              <w:t xml:space="preserve">B0 Alsidigt dyre- og planteliv </w:t>
            </w:r>
            <w:r w:rsidRPr="00BD2F3F">
              <w:rPr>
                <w:rFonts w:ascii="Trebuchet MS" w:hAnsi="Trebuchet MS"/>
                <w:sz w:val="18"/>
                <w:szCs w:val="18"/>
              </w:rPr>
              <w:br/>
              <w:t>(Denne målsætning var i tidligere planer benævnt B4).</w:t>
            </w:r>
            <w:r w:rsidRPr="00BD2F3F">
              <w:rPr>
                <w:rFonts w:ascii="Trebuchet MS" w:hAnsi="Trebuchet MS"/>
                <w:sz w:val="18"/>
                <w:szCs w:val="18"/>
              </w:rPr>
              <w:br/>
              <w:t>B0-målsætningen anvendes for små vandløb, der ikke kan opfylde alle de fysiske krav til en fiskevandsmålsætning. Det er karakteristisk for B0-målsatte vandløb, at de har en god fysisk variation, fordi de er uregulerede, men de er ofte sommerudtørrende, fordi de har et lille opland</w:t>
            </w:r>
          </w:p>
        </w:tc>
      </w:tr>
      <w:tr w:rsidR="00C07AA6" w:rsidRPr="0084399F" w14:paraId="02474CAB" w14:textId="77777777" w:rsidTr="00FC1DEE">
        <w:trPr>
          <w:trHeight w:hRule="exact" w:val="1021"/>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6C456F30"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3</w:t>
            </w:r>
          </w:p>
        </w:tc>
        <w:tc>
          <w:tcPr>
            <w:tcW w:w="1559" w:type="dxa"/>
            <w:tcBorders>
              <w:top w:val="single" w:sz="4" w:space="0" w:color="auto"/>
              <w:left w:val="single" w:sz="4" w:space="0" w:color="auto"/>
              <w:bottom w:val="single" w:sz="4" w:space="0" w:color="auto"/>
            </w:tcBorders>
            <w:shd w:val="clear" w:color="auto" w:fill="FFFFFF"/>
            <w:vAlign w:val="center"/>
          </w:tcPr>
          <w:p w14:paraId="3EC770A2"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B1 målsætning - Gyde- og yngel opvækstområde for laksefisk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438DBC9"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145454D6"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B1 Gyde- og yngelopvækstområde for laksefisk</w:t>
            </w:r>
            <w:r w:rsidRPr="00BD2F3F">
              <w:rPr>
                <w:rFonts w:ascii="Trebuchet MS" w:hAnsi="Trebuchet MS"/>
                <w:spacing w:val="10"/>
                <w:sz w:val="18"/>
                <w:szCs w:val="18"/>
              </w:rPr>
              <w:br/>
            </w:r>
            <w:r w:rsidRPr="00BD2F3F">
              <w:rPr>
                <w:rFonts w:ascii="Trebuchet MS" w:hAnsi="Trebuchet MS"/>
                <w:sz w:val="18"/>
                <w:szCs w:val="18"/>
              </w:rPr>
              <w:t xml:space="preserve">B1-målsætningen anvendes i små til mellemstore vandløb, som kan anvendes som gyde- og yngelopvækstområde for laksefisk, primært ørred. Det er typisk vandløb med </w:t>
            </w:r>
            <w:proofErr w:type="spellStart"/>
            <w:r w:rsidRPr="00BD2F3F">
              <w:rPr>
                <w:rFonts w:ascii="Trebuchet MS" w:hAnsi="Trebuchet MS"/>
                <w:sz w:val="18"/>
                <w:szCs w:val="18"/>
              </w:rPr>
              <w:t>hurtigtstrømmende</w:t>
            </w:r>
            <w:proofErr w:type="spellEnd"/>
            <w:r w:rsidRPr="00BD2F3F">
              <w:rPr>
                <w:rFonts w:ascii="Trebuchet MS" w:hAnsi="Trebuchet MS"/>
                <w:sz w:val="18"/>
                <w:szCs w:val="18"/>
              </w:rPr>
              <w:t xml:space="preserve"> vand og </w:t>
            </w:r>
            <w:proofErr w:type="spellStart"/>
            <w:r w:rsidRPr="00BD2F3F">
              <w:rPr>
                <w:rFonts w:ascii="Trebuchet MS" w:hAnsi="Trebuchet MS"/>
                <w:sz w:val="18"/>
                <w:szCs w:val="18"/>
              </w:rPr>
              <w:t>grusbund</w:t>
            </w:r>
            <w:proofErr w:type="spellEnd"/>
            <w:r w:rsidRPr="00BD2F3F">
              <w:rPr>
                <w:rFonts w:ascii="Trebuchet MS" w:hAnsi="Trebuchet MS"/>
                <w:sz w:val="18"/>
                <w:szCs w:val="18"/>
              </w:rPr>
              <w:t xml:space="preserve"> og med stor fysisk variation.</w:t>
            </w:r>
          </w:p>
        </w:tc>
      </w:tr>
      <w:tr w:rsidR="00C07AA6" w:rsidRPr="0084399F" w14:paraId="091BEF63"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454F512"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4</w:t>
            </w:r>
          </w:p>
        </w:tc>
        <w:tc>
          <w:tcPr>
            <w:tcW w:w="1559" w:type="dxa"/>
            <w:tcBorders>
              <w:top w:val="single" w:sz="4" w:space="0" w:color="auto"/>
              <w:left w:val="single" w:sz="4" w:space="0" w:color="auto"/>
              <w:bottom w:val="single" w:sz="4" w:space="0" w:color="auto"/>
            </w:tcBorders>
            <w:shd w:val="clear" w:color="auto" w:fill="FFFFFF"/>
            <w:vAlign w:val="center"/>
          </w:tcPr>
          <w:p w14:paraId="4A4A68D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B2 målsætning - Laksefiskvand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A3EA06"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62559AAE"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B2 Laksefiskvand</w:t>
            </w:r>
            <w:r w:rsidRPr="00BD2F3F">
              <w:rPr>
                <w:rFonts w:ascii="Trebuchet MS" w:hAnsi="Trebuchet MS"/>
                <w:sz w:val="18"/>
                <w:szCs w:val="18"/>
              </w:rPr>
              <w:br/>
              <w:t xml:space="preserve">B2-målsætningen anvendes oftest i de lidt større vandløb med god fysisk variation, og som kan være levested for de større laksefisk, primært ørred. </w:t>
            </w:r>
          </w:p>
        </w:tc>
      </w:tr>
      <w:tr w:rsidR="00C07AA6" w:rsidRPr="0084399F" w14:paraId="52E1F9A5"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FBB6B34"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5</w:t>
            </w:r>
          </w:p>
        </w:tc>
        <w:tc>
          <w:tcPr>
            <w:tcW w:w="1559" w:type="dxa"/>
            <w:tcBorders>
              <w:top w:val="single" w:sz="4" w:space="0" w:color="auto"/>
              <w:left w:val="single" w:sz="4" w:space="0" w:color="auto"/>
              <w:bottom w:val="single" w:sz="4" w:space="0" w:color="auto"/>
            </w:tcBorders>
            <w:shd w:val="clear" w:color="auto" w:fill="FFFFFF"/>
            <w:vAlign w:val="center"/>
          </w:tcPr>
          <w:p w14:paraId="240C733F"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B3 målsætning - Karpefiskevand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CAE0B10"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BEB09C1"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 xml:space="preserve">B3 </w:t>
            </w:r>
            <w:proofErr w:type="spellStart"/>
            <w:r w:rsidRPr="00BD2F3F">
              <w:rPr>
                <w:rFonts w:ascii="Trebuchet MS" w:hAnsi="Trebuchet MS"/>
                <w:b/>
                <w:bCs/>
                <w:sz w:val="18"/>
                <w:szCs w:val="18"/>
              </w:rPr>
              <w:t>Karpefiskvand</w:t>
            </w:r>
            <w:proofErr w:type="spellEnd"/>
            <w:r w:rsidRPr="00BD2F3F">
              <w:rPr>
                <w:rFonts w:ascii="Trebuchet MS" w:hAnsi="Trebuchet MS"/>
                <w:sz w:val="18"/>
                <w:szCs w:val="18"/>
              </w:rPr>
              <w:br/>
              <w:t>B3-målsætningen (</w:t>
            </w:r>
            <w:proofErr w:type="spellStart"/>
            <w:r w:rsidRPr="00BD2F3F">
              <w:rPr>
                <w:rFonts w:ascii="Trebuchet MS" w:hAnsi="Trebuchet MS"/>
                <w:sz w:val="18"/>
                <w:szCs w:val="18"/>
              </w:rPr>
              <w:t>karpefiskvand</w:t>
            </w:r>
            <w:proofErr w:type="spellEnd"/>
            <w:r w:rsidRPr="00BD2F3F">
              <w:rPr>
                <w:rFonts w:ascii="Trebuchet MS" w:hAnsi="Trebuchet MS"/>
                <w:sz w:val="18"/>
                <w:szCs w:val="18"/>
              </w:rPr>
              <w:t xml:space="preserve">, f.eks. ål, aborre og gedde) anvendes typisk for vandløbsstrækninger, hvor der er ringe fald og dermed sand- eller mudderbund uden større fysisk variation. </w:t>
            </w:r>
          </w:p>
        </w:tc>
      </w:tr>
      <w:tr w:rsidR="00C07AA6" w:rsidRPr="0084399F" w14:paraId="2A3CE982" w14:textId="77777777" w:rsidTr="00466F1B">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D9D9D9"/>
            <w:vAlign w:val="bottom"/>
          </w:tcPr>
          <w:p w14:paraId="42330230" w14:textId="77777777" w:rsidR="00C07AA6" w:rsidRPr="00BD2F3F" w:rsidRDefault="00C07AA6" w:rsidP="00466F1B">
            <w:pPr>
              <w:jc w:val="center"/>
              <w:rPr>
                <w:rFonts w:ascii="Trebuchet MS" w:hAnsi="Trebuchet MS" w:cs="Trebuchet MS"/>
                <w:sz w:val="18"/>
                <w:szCs w:val="18"/>
                <w:highlight w:val="yellow"/>
              </w:rPr>
            </w:pPr>
            <w:r w:rsidRPr="00BD2F3F">
              <w:rPr>
                <w:rFonts w:ascii="Trebuchet MS" w:hAnsi="Trebuchet MS" w:cs="Trebuchet MS"/>
                <w:sz w:val="18"/>
                <w:szCs w:val="18"/>
              </w:rPr>
              <w:t>6</w:t>
            </w:r>
          </w:p>
        </w:tc>
        <w:tc>
          <w:tcPr>
            <w:tcW w:w="1559" w:type="dxa"/>
            <w:tcBorders>
              <w:top w:val="single" w:sz="4" w:space="0" w:color="auto"/>
              <w:left w:val="single" w:sz="4" w:space="0" w:color="auto"/>
              <w:bottom w:val="single" w:sz="4" w:space="0" w:color="auto"/>
            </w:tcBorders>
            <w:shd w:val="clear" w:color="auto" w:fill="FFFFFF"/>
            <w:vAlign w:val="bottom"/>
          </w:tcPr>
          <w:p w14:paraId="39E7BDB6" w14:textId="77777777" w:rsidR="00C07AA6" w:rsidRPr="00BD2F3F" w:rsidRDefault="00C07AA6" w:rsidP="00506B6D">
            <w:pPr>
              <w:rPr>
                <w:rFonts w:ascii="Trebuchet MS" w:hAnsi="Trebuchet MS"/>
                <w:sz w:val="18"/>
                <w:szCs w:val="18"/>
              </w:rPr>
            </w:pPr>
            <w:r w:rsidRPr="00BD2F3F">
              <w:rPr>
                <w:rFonts w:ascii="Trebuchet MS" w:hAnsi="Trebuchet MS"/>
                <w:sz w:val="18"/>
                <w:szCs w:val="18"/>
              </w:rPr>
              <w:t>B4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A65B388" w14:textId="77777777" w:rsidR="00C07AA6" w:rsidRPr="00BD2F3F" w:rsidRDefault="00C07AA6" w:rsidP="00506B6D">
            <w:pPr>
              <w:pStyle w:val="NormalWeb"/>
              <w:spacing w:line="300" w:lineRule="auto"/>
              <w:jc w:val="center"/>
              <w:rPr>
                <w:rFonts w:ascii="Trebuchet MS" w:hAnsi="Trebuchet MS"/>
                <w:sz w:val="18"/>
                <w:szCs w:val="18"/>
              </w:rPr>
            </w:pPr>
            <w:r w:rsidRPr="00BD2F3F">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7AA515A9" w14:textId="77777777" w:rsidR="00C07AA6" w:rsidRPr="00BD2F3F" w:rsidRDefault="00C07AA6" w:rsidP="00506B6D">
            <w:pPr>
              <w:pStyle w:val="NormalWeb"/>
              <w:spacing w:line="300" w:lineRule="auto"/>
              <w:rPr>
                <w:rFonts w:ascii="Trebuchet MS" w:hAnsi="Trebuchet MS"/>
                <w:sz w:val="18"/>
                <w:szCs w:val="18"/>
              </w:rPr>
            </w:pPr>
            <w:r w:rsidRPr="00BD2F3F">
              <w:rPr>
                <w:rFonts w:ascii="Trebuchet MS" w:hAnsi="Trebuchet MS"/>
                <w:sz w:val="18"/>
                <w:szCs w:val="18"/>
              </w:rPr>
              <w:t>Mangler beskrivelse</w:t>
            </w:r>
          </w:p>
        </w:tc>
      </w:tr>
      <w:tr w:rsidR="00C07AA6" w:rsidRPr="0084399F" w14:paraId="7267673B" w14:textId="77777777" w:rsidTr="00C07AA6">
        <w:trPr>
          <w:trHeight w:val="2222"/>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7DD6F677"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7</w:t>
            </w:r>
          </w:p>
        </w:tc>
        <w:tc>
          <w:tcPr>
            <w:tcW w:w="1559" w:type="dxa"/>
            <w:tcBorders>
              <w:top w:val="single" w:sz="4" w:space="0" w:color="auto"/>
              <w:left w:val="single" w:sz="4" w:space="0" w:color="auto"/>
              <w:bottom w:val="single" w:sz="4" w:space="0" w:color="auto"/>
            </w:tcBorders>
            <w:shd w:val="clear" w:color="auto" w:fill="FFFFFF"/>
            <w:vAlign w:val="center"/>
          </w:tcPr>
          <w:p w14:paraId="3ABA360E"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C målsætning - Kun afledning af 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4B89679"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8715C34"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C: Lempet målsætning</w:t>
            </w:r>
            <w:r w:rsidRPr="00BD2F3F">
              <w:rPr>
                <w:rFonts w:ascii="Trebuchet MS" w:hAnsi="Trebuchet MS"/>
                <w:b/>
                <w:bCs/>
                <w:sz w:val="18"/>
                <w:szCs w:val="18"/>
              </w:rPr>
              <w:br/>
            </w:r>
            <w:r w:rsidRPr="00BD2F3F">
              <w:rPr>
                <w:rFonts w:ascii="Trebuchet MS" w:hAnsi="Trebuchet MS"/>
                <w:sz w:val="18"/>
                <w:szCs w:val="18"/>
              </w:rPr>
              <w:t>De lempede målsætninger anvendes for vandløbsstrækninger, hvor det accepteres, at den menneskeskabte påvirkning ændrer vandløbskvaliteten og dyre- og plantelivet stærkt, bl.a. således at disse vandløb ikke kan påregnes at være levesteder for fisk.</w:t>
            </w:r>
          </w:p>
          <w:p w14:paraId="7FEAEBDD"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C Kun afledning af vand</w:t>
            </w:r>
            <w:r w:rsidRPr="00BD2F3F">
              <w:rPr>
                <w:rFonts w:ascii="Trebuchet MS" w:hAnsi="Trebuchet MS"/>
                <w:sz w:val="18"/>
                <w:szCs w:val="18"/>
              </w:rPr>
              <w:br/>
              <w:t>C-målsætningen anvendes typisk for gravede pumpekanaler eller afvandingsgrøfter, der ikke er omfattet af naturbeskyttelseslovens § 3.</w:t>
            </w:r>
          </w:p>
        </w:tc>
      </w:tr>
      <w:tr w:rsidR="00C07AA6" w:rsidRPr="0084399F" w14:paraId="53F19EB7"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3F03C7F"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lastRenderedPageBreak/>
              <w:t>8</w:t>
            </w:r>
          </w:p>
        </w:tc>
        <w:tc>
          <w:tcPr>
            <w:tcW w:w="1559" w:type="dxa"/>
            <w:tcBorders>
              <w:top w:val="single" w:sz="4" w:space="0" w:color="auto"/>
              <w:left w:val="single" w:sz="4" w:space="0" w:color="auto"/>
              <w:bottom w:val="single" w:sz="4" w:space="0" w:color="auto"/>
            </w:tcBorders>
            <w:shd w:val="clear" w:color="auto" w:fill="FFFFFF"/>
            <w:vAlign w:val="center"/>
          </w:tcPr>
          <w:p w14:paraId="324D839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D målsætning - Påvirket af spildevand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2BD2AB0"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E1B9A0D"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D Påvirket af spildevand</w:t>
            </w:r>
            <w:r w:rsidRPr="00BD2F3F">
              <w:rPr>
                <w:rFonts w:ascii="Trebuchet MS" w:hAnsi="Trebuchet MS"/>
                <w:sz w:val="18"/>
                <w:szCs w:val="18"/>
              </w:rPr>
              <w:br/>
              <w:t>D-målsætningen anvendes på vandløbsstrækninger, som i væsentlig grad tillades påvirket af spildevand. Det er typisk tilfældet, hvor hovedparten af vandføringen består af spildevand.</w:t>
            </w:r>
          </w:p>
        </w:tc>
      </w:tr>
      <w:tr w:rsidR="00C07AA6" w:rsidRPr="0084399F" w14:paraId="00360D16" w14:textId="77777777" w:rsidTr="00F560E9">
        <w:trPr>
          <w:trHeight w:val="1549"/>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7762C2F2" w14:textId="77777777" w:rsidR="00C07AA6" w:rsidRPr="0084399F" w:rsidRDefault="00C07AA6" w:rsidP="001F287C">
            <w:pPr>
              <w:jc w:val="center"/>
              <w:rPr>
                <w:rFonts w:ascii="Trebuchet MS" w:hAnsi="Trebuchet MS" w:cs="Trebuchet MS"/>
                <w:sz w:val="18"/>
                <w:szCs w:val="18"/>
              </w:rPr>
            </w:pPr>
            <w:r>
              <w:rPr>
                <w:rFonts w:ascii="Trebuchet MS" w:hAnsi="Trebuchet MS" w:cs="Trebuchet MS"/>
                <w:sz w:val="18"/>
                <w:szCs w:val="18"/>
              </w:rPr>
              <w:t>9</w:t>
            </w:r>
          </w:p>
        </w:tc>
        <w:tc>
          <w:tcPr>
            <w:tcW w:w="1559" w:type="dxa"/>
            <w:tcBorders>
              <w:top w:val="single" w:sz="4" w:space="0" w:color="auto"/>
              <w:left w:val="single" w:sz="4" w:space="0" w:color="auto"/>
              <w:bottom w:val="single" w:sz="4" w:space="0" w:color="auto"/>
            </w:tcBorders>
            <w:shd w:val="clear" w:color="auto" w:fill="FFFFFF"/>
            <w:vAlign w:val="center"/>
          </w:tcPr>
          <w:p w14:paraId="22DDB068" w14:textId="77777777" w:rsidR="00C07AA6" w:rsidRPr="0084399F" w:rsidRDefault="00C07AA6" w:rsidP="001F287C">
            <w:pPr>
              <w:rPr>
                <w:rFonts w:ascii="Trebuchet MS" w:hAnsi="Trebuchet MS"/>
                <w:sz w:val="18"/>
                <w:szCs w:val="18"/>
              </w:rPr>
            </w:pPr>
            <w:r w:rsidRPr="0084399F">
              <w:rPr>
                <w:rFonts w:ascii="Trebuchet MS" w:hAnsi="Trebuchet MS"/>
                <w:sz w:val="18"/>
                <w:szCs w:val="18"/>
              </w:rPr>
              <w:t>E målsætning - Påvirket af okker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DC54E3D" w14:textId="77777777" w:rsidR="00C07AA6" w:rsidRPr="003A52C1" w:rsidRDefault="00C07AA6" w:rsidP="00FC1DEE">
            <w:pPr>
              <w:pStyle w:val="NormalWeb"/>
              <w:spacing w:line="300" w:lineRule="auto"/>
              <w:jc w:val="center"/>
              <w:rPr>
                <w:rFonts w:ascii="Trebuchet MS" w:hAnsi="Trebuchet MS"/>
                <w:b/>
                <w:bCs/>
                <w:sz w:val="18"/>
                <w:szCs w:val="18"/>
              </w:rPr>
            </w:pPr>
            <w:r w:rsidRPr="003A52C1">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5574671" w14:textId="77777777" w:rsidR="00C07AA6" w:rsidRPr="0084399F" w:rsidRDefault="00C07AA6" w:rsidP="001F287C">
            <w:pPr>
              <w:pStyle w:val="NormalWeb"/>
              <w:spacing w:line="300" w:lineRule="auto"/>
              <w:rPr>
                <w:rFonts w:ascii="Trebuchet MS" w:hAnsi="Trebuchet MS"/>
                <w:color w:val="000000"/>
                <w:sz w:val="18"/>
                <w:szCs w:val="18"/>
              </w:rPr>
            </w:pPr>
            <w:r w:rsidRPr="0084399F">
              <w:rPr>
                <w:rFonts w:ascii="Trebuchet MS" w:hAnsi="Trebuchet MS"/>
                <w:b/>
                <w:bCs/>
                <w:sz w:val="18"/>
                <w:szCs w:val="18"/>
              </w:rPr>
              <w:t>E Påvirket af grundvandsindvinding</w:t>
            </w:r>
            <w:r w:rsidRPr="0084399F">
              <w:rPr>
                <w:rFonts w:ascii="Trebuchet MS" w:hAnsi="Trebuchet MS"/>
                <w:sz w:val="18"/>
                <w:szCs w:val="18"/>
              </w:rPr>
              <w:br/>
              <w:t xml:space="preserve">E-målsætningen er ikke anvendt for vandløb i Århus Amt. Eksisterende vandindvindinger til </w:t>
            </w:r>
            <w:proofErr w:type="spellStart"/>
            <w:r w:rsidRPr="0084399F">
              <w:rPr>
                <w:rFonts w:ascii="Trebuchet MS" w:hAnsi="Trebuchet MS"/>
                <w:sz w:val="18"/>
                <w:szCs w:val="18"/>
              </w:rPr>
              <w:t>byformål</w:t>
            </w:r>
            <w:proofErr w:type="spellEnd"/>
            <w:r w:rsidRPr="0084399F">
              <w:rPr>
                <w:rFonts w:ascii="Trebuchet MS" w:hAnsi="Trebuchet MS"/>
                <w:sz w:val="18"/>
                <w:szCs w:val="18"/>
              </w:rPr>
              <w:t xml:space="preserve"> påvirker vandføringen især i vandløb i Århus-området. Gennem særlig god spildevandsrensning og accept af, at vandføring og fiskebestand er mindsket, kan disse vandløb opfylde en generel målsætning. I </w:t>
            </w:r>
            <w:proofErr w:type="spellStart"/>
            <w:r w:rsidRPr="0084399F">
              <w:rPr>
                <w:rFonts w:ascii="Trebuchet MS" w:hAnsi="Trebuchet MS"/>
                <w:sz w:val="18"/>
                <w:szCs w:val="18"/>
              </w:rPr>
              <w:t>Giber</w:t>
            </w:r>
            <w:proofErr w:type="spellEnd"/>
            <w:r w:rsidRPr="0084399F">
              <w:rPr>
                <w:rFonts w:ascii="Trebuchet MS" w:hAnsi="Trebuchet MS"/>
                <w:sz w:val="18"/>
                <w:szCs w:val="18"/>
              </w:rPr>
              <w:t xml:space="preserve"> å opnås denne generelle målsætning dog kun ved, i tørre perioder, at udlede opmagasineret overfladevand og at udpumpe grundvand til åen.</w:t>
            </w:r>
          </w:p>
        </w:tc>
      </w:tr>
      <w:tr w:rsidR="00C07AA6" w:rsidRPr="0084399F" w14:paraId="78BDCB5E" w14:textId="77777777" w:rsidTr="00C07AA6">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34A0A2AA" w14:textId="77777777" w:rsidR="00C07AA6" w:rsidRPr="0091789E" w:rsidRDefault="00C07AA6" w:rsidP="001F287C">
            <w:pPr>
              <w:jc w:val="center"/>
              <w:rPr>
                <w:rFonts w:ascii="Trebuchet MS" w:hAnsi="Trebuchet MS" w:cs="Trebuchet MS"/>
                <w:sz w:val="18"/>
                <w:szCs w:val="18"/>
              </w:rPr>
            </w:pPr>
            <w:r w:rsidRPr="0091789E">
              <w:rPr>
                <w:rFonts w:ascii="Trebuchet MS" w:hAnsi="Trebuchet MS" w:cs="Trebuchet MS"/>
                <w:sz w:val="18"/>
                <w:szCs w:val="18"/>
              </w:rPr>
              <w:t>10</w:t>
            </w:r>
          </w:p>
        </w:tc>
        <w:tc>
          <w:tcPr>
            <w:tcW w:w="1559" w:type="dxa"/>
            <w:tcBorders>
              <w:top w:val="single" w:sz="4" w:space="0" w:color="auto"/>
              <w:left w:val="single" w:sz="4" w:space="0" w:color="auto"/>
              <w:bottom w:val="single" w:sz="4" w:space="0" w:color="auto"/>
            </w:tcBorders>
            <w:shd w:val="clear" w:color="auto" w:fill="FFFFFF"/>
            <w:vAlign w:val="bottom"/>
          </w:tcPr>
          <w:p w14:paraId="118D2AE7" w14:textId="77777777" w:rsidR="00C07AA6" w:rsidRPr="0091789E" w:rsidRDefault="00C07AA6" w:rsidP="001F287C">
            <w:pPr>
              <w:rPr>
                <w:rFonts w:ascii="Trebuchet MS" w:hAnsi="Trebuchet MS" w:cs="Trebuchet MS"/>
                <w:sz w:val="18"/>
                <w:szCs w:val="18"/>
              </w:rPr>
            </w:pPr>
            <w:r w:rsidRPr="0091789E">
              <w:rPr>
                <w:rFonts w:ascii="Trebuchet MS" w:hAnsi="Trebuchet MS" w:cs="Trebuchet MS"/>
                <w:sz w:val="18"/>
                <w:szCs w:val="18"/>
              </w:rPr>
              <w:t>F</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FB3AB4B" w14:textId="77777777" w:rsidR="00C07AA6" w:rsidRPr="003A52C1" w:rsidRDefault="00C07AA6" w:rsidP="00FC1DEE">
            <w:pPr>
              <w:jc w:val="center"/>
              <w:rPr>
                <w:rFonts w:ascii="Trebuchet MS" w:hAnsi="Trebuchet MS" w:cs="Trebuchet MS"/>
                <w:sz w:val="18"/>
                <w:szCs w:val="18"/>
              </w:rPr>
            </w:pPr>
            <w:r w:rsidRPr="003A52C1">
              <w:rPr>
                <w:rFonts w:ascii="Trebuchet MS" w:hAnsi="Trebuchet MS" w:cs="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5ABF521B" w14:textId="77777777" w:rsidR="00C07AA6" w:rsidRPr="0084399F" w:rsidRDefault="00C07AA6" w:rsidP="001F287C">
            <w:pPr>
              <w:rPr>
                <w:rFonts w:ascii="Trebuchet MS" w:hAnsi="Trebuchet MS" w:cs="Trebuchet MS"/>
                <w:sz w:val="18"/>
                <w:szCs w:val="18"/>
              </w:rPr>
            </w:pPr>
            <w:r w:rsidRPr="0091789E">
              <w:rPr>
                <w:rFonts w:ascii="Trebuchet MS" w:hAnsi="Trebuchet MS" w:cs="Trebuchet MS"/>
                <w:sz w:val="18"/>
                <w:szCs w:val="18"/>
              </w:rPr>
              <w:t>Mangler beskrivelse</w:t>
            </w:r>
            <w:r>
              <w:rPr>
                <w:rFonts w:ascii="Trebuchet MS" w:hAnsi="Trebuchet MS" w:cs="Trebuchet MS"/>
                <w:sz w:val="18"/>
                <w:szCs w:val="18"/>
              </w:rPr>
              <w:t xml:space="preserve"> </w:t>
            </w:r>
          </w:p>
        </w:tc>
      </w:tr>
      <w:tr w:rsidR="00C07AA6" w:rsidRPr="0084399F" w14:paraId="1E962D12" w14:textId="77777777" w:rsidTr="00C07AA6">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242FD521" w14:textId="77777777" w:rsidR="00C07AA6" w:rsidRDefault="00C07AA6" w:rsidP="001F287C">
            <w:pPr>
              <w:jc w:val="center"/>
              <w:rPr>
                <w:rFonts w:ascii="Trebuchet MS" w:hAnsi="Trebuchet MS" w:cs="Trebuchet MS"/>
                <w:sz w:val="18"/>
                <w:szCs w:val="18"/>
              </w:rPr>
            </w:pPr>
            <w:r>
              <w:rPr>
                <w:rFonts w:ascii="Trebuchet MS" w:hAnsi="Trebuchet MS" w:cs="Trebuchet MS"/>
                <w:sz w:val="18"/>
                <w:szCs w:val="18"/>
              </w:rPr>
              <w:t>11</w:t>
            </w:r>
          </w:p>
        </w:tc>
        <w:tc>
          <w:tcPr>
            <w:tcW w:w="1559" w:type="dxa"/>
            <w:tcBorders>
              <w:top w:val="single" w:sz="4" w:space="0" w:color="auto"/>
              <w:left w:val="single" w:sz="4" w:space="0" w:color="auto"/>
              <w:bottom w:val="single" w:sz="4" w:space="0" w:color="auto"/>
            </w:tcBorders>
            <w:shd w:val="clear" w:color="auto" w:fill="FFFFFF"/>
            <w:vAlign w:val="bottom"/>
          </w:tcPr>
          <w:p w14:paraId="5A100FC1" w14:textId="77777777" w:rsidR="00C07AA6" w:rsidRPr="0084399F" w:rsidRDefault="00C07AA6" w:rsidP="001F287C">
            <w:pPr>
              <w:rPr>
                <w:rFonts w:ascii="Trebuchet MS" w:hAnsi="Trebuchet MS"/>
                <w:sz w:val="18"/>
                <w:szCs w:val="18"/>
              </w:rPr>
            </w:pPr>
            <w:r w:rsidRPr="0084399F">
              <w:rPr>
                <w:rFonts w:ascii="Trebuchet MS" w:hAnsi="Trebuchet MS"/>
                <w:sz w:val="18"/>
                <w:szCs w:val="18"/>
              </w:rPr>
              <w:t>Vandløb uden målsætning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53944DE" w14:textId="77777777" w:rsidR="00C07AA6" w:rsidRPr="003A52C1" w:rsidRDefault="00C07AA6" w:rsidP="00FC1DEE">
            <w:pPr>
              <w:jc w:val="center"/>
              <w:rPr>
                <w:rFonts w:ascii="Trebuchet MS" w:hAnsi="Trebuchet MS" w:cs="Trebuchet MS"/>
                <w:sz w:val="18"/>
                <w:szCs w:val="18"/>
              </w:rPr>
            </w:pPr>
            <w:r w:rsidRPr="003A52C1">
              <w:rPr>
                <w:rFonts w:ascii="Trebuchet MS" w:hAnsi="Trebuchet MS" w:cs="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center"/>
          </w:tcPr>
          <w:p w14:paraId="7113C5BF" w14:textId="77777777" w:rsidR="00C07AA6" w:rsidRPr="0084399F" w:rsidRDefault="00C07AA6" w:rsidP="001F287C">
            <w:pPr>
              <w:rPr>
                <w:rFonts w:ascii="Trebuchet MS" w:hAnsi="Trebuchet MS" w:cs="Trebuchet MS"/>
                <w:sz w:val="18"/>
                <w:szCs w:val="18"/>
              </w:rPr>
            </w:pPr>
            <w:r>
              <w:rPr>
                <w:rFonts w:ascii="Trebuchet MS" w:hAnsi="Trebuchet MS" w:cs="Trebuchet MS"/>
                <w:sz w:val="18"/>
                <w:szCs w:val="18"/>
              </w:rPr>
              <w:t>Der er ikke sat en målsætning for vandløbet</w:t>
            </w:r>
          </w:p>
        </w:tc>
      </w:tr>
    </w:tbl>
    <w:p w14:paraId="024BC89C" w14:textId="77777777" w:rsidR="00F279E4" w:rsidRPr="00EA10D1" w:rsidRDefault="002D3AE4" w:rsidP="00163560">
      <w:pPr>
        <w:pStyle w:val="Overskrift7"/>
      </w:pPr>
      <w:r w:rsidRPr="00EA10D1">
        <w:t>5.1.1</w:t>
      </w:r>
      <w:r w:rsidR="003E226C" w:rsidRPr="00EA10D1">
        <w:t>.</w:t>
      </w:r>
      <w:r w:rsidR="00C438E7" w:rsidRPr="00EA10D1">
        <w:t>3</w:t>
      </w:r>
      <w:r w:rsidR="00EA10D1" w:rsidRPr="00EA10D1">
        <w:t>.3</w:t>
      </w:r>
      <w:r w:rsidR="00F279E4" w:rsidRPr="00EA10D1">
        <w:t xml:space="preserve">   5000 K</w:t>
      </w:r>
      <w:r w:rsidR="007B16D5" w:rsidRPr="00EA10D1">
        <w:t>lasse</w:t>
      </w:r>
      <w:r w:rsidR="00F279E4" w:rsidRPr="00EA10D1">
        <w:t xml:space="preserve"> (</w:t>
      </w:r>
      <w:r w:rsidR="001359F7" w:rsidRPr="004D056C">
        <w:t>d_5000_klasse</w:t>
      </w:r>
      <w:r w:rsidR="00F279E4" w:rsidRPr="00EA10D1">
        <w:t>)</w:t>
      </w:r>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630"/>
        <w:gridCol w:w="1418"/>
        <w:gridCol w:w="9214"/>
      </w:tblGrid>
      <w:tr w:rsidR="00FC1DEE" w:rsidRPr="001F287C" w14:paraId="680D2C2A" w14:textId="77777777" w:rsidTr="00D5371B">
        <w:trPr>
          <w:trHeight w:val="227"/>
        </w:trPr>
        <w:tc>
          <w:tcPr>
            <w:tcW w:w="1313" w:type="dxa"/>
            <w:tcBorders>
              <w:bottom w:val="single" w:sz="4" w:space="0" w:color="auto"/>
            </w:tcBorders>
            <w:shd w:val="clear" w:color="auto" w:fill="D9D9D9"/>
            <w:vAlign w:val="center"/>
          </w:tcPr>
          <w:p w14:paraId="305BBD93" w14:textId="77777777" w:rsidR="00FC1DEE" w:rsidRPr="001F287C" w:rsidRDefault="00FC1DEE" w:rsidP="00F279E4">
            <w:pPr>
              <w:rPr>
                <w:rFonts w:ascii="Trebuchet MS" w:hAnsi="Trebuchet MS" w:cs="Trebuchet MS"/>
                <w:b/>
                <w:bCs/>
                <w:sz w:val="18"/>
                <w:szCs w:val="18"/>
              </w:rPr>
            </w:pPr>
            <w:proofErr w:type="spellStart"/>
            <w:r w:rsidRPr="001F287C">
              <w:rPr>
                <w:rFonts w:ascii="Trebuchet MS" w:hAnsi="Trebuchet MS" w:cs="Trebuchet MS"/>
                <w:b/>
                <w:bCs/>
                <w:sz w:val="18"/>
                <w:szCs w:val="18"/>
              </w:rPr>
              <w:t>klasse_kode</w:t>
            </w:r>
            <w:proofErr w:type="spellEnd"/>
          </w:p>
        </w:tc>
        <w:tc>
          <w:tcPr>
            <w:tcW w:w="1630" w:type="dxa"/>
            <w:tcBorders>
              <w:bottom w:val="single" w:sz="4" w:space="0" w:color="auto"/>
            </w:tcBorders>
            <w:shd w:val="clear" w:color="auto" w:fill="D9D9D9"/>
            <w:vAlign w:val="center"/>
          </w:tcPr>
          <w:p w14:paraId="4A846D05" w14:textId="77777777" w:rsidR="00FC1DEE" w:rsidRPr="001F287C" w:rsidRDefault="00FC1DEE" w:rsidP="00F279E4">
            <w:pPr>
              <w:rPr>
                <w:rFonts w:ascii="Trebuchet MS" w:hAnsi="Trebuchet MS" w:cs="Trebuchet MS"/>
                <w:bCs/>
                <w:sz w:val="18"/>
                <w:szCs w:val="18"/>
              </w:rPr>
            </w:pPr>
            <w:r w:rsidRPr="001F287C">
              <w:rPr>
                <w:rFonts w:ascii="Trebuchet MS" w:hAnsi="Trebuchet MS" w:cs="Trebuchet MS"/>
                <w:b/>
                <w:bCs/>
                <w:sz w:val="18"/>
                <w:szCs w:val="18"/>
              </w:rPr>
              <w:t>klasse</w:t>
            </w:r>
          </w:p>
        </w:tc>
        <w:tc>
          <w:tcPr>
            <w:tcW w:w="1418" w:type="dxa"/>
            <w:tcBorders>
              <w:bottom w:val="single" w:sz="4" w:space="0" w:color="auto"/>
            </w:tcBorders>
            <w:shd w:val="clear" w:color="auto" w:fill="D9D9D9"/>
            <w:vAlign w:val="bottom"/>
          </w:tcPr>
          <w:p w14:paraId="555747A2" w14:textId="77777777" w:rsidR="00FC1DEE" w:rsidRPr="003A52C1" w:rsidRDefault="004867D1" w:rsidP="00FC1DEE">
            <w:pPr>
              <w:rPr>
                <w:rFonts w:ascii="Trebuchet MS" w:hAnsi="Trebuchet MS" w:cs="Trebuchet MS"/>
                <w:b/>
                <w:bCs/>
                <w:sz w:val="18"/>
                <w:szCs w:val="18"/>
              </w:rPr>
            </w:pPr>
            <w:r w:rsidRPr="003A52C1">
              <w:rPr>
                <w:rFonts w:ascii="Trebuchet MS" w:hAnsi="Trebuchet MS" w:cs="Trebuchet MS"/>
                <w:b/>
                <w:bCs/>
                <w:sz w:val="18"/>
                <w:szCs w:val="18"/>
              </w:rPr>
              <w:t>a</w:t>
            </w:r>
            <w:r w:rsidR="00FC1DEE" w:rsidRPr="003A52C1">
              <w:rPr>
                <w:rFonts w:ascii="Trebuchet MS" w:hAnsi="Trebuchet MS" w:cs="Trebuchet MS"/>
                <w:b/>
                <w:bCs/>
                <w:sz w:val="18"/>
                <w:szCs w:val="18"/>
              </w:rPr>
              <w:t>ktiv</w:t>
            </w:r>
          </w:p>
        </w:tc>
        <w:tc>
          <w:tcPr>
            <w:tcW w:w="9214" w:type="dxa"/>
            <w:tcBorders>
              <w:bottom w:val="single" w:sz="4" w:space="0" w:color="auto"/>
            </w:tcBorders>
            <w:shd w:val="clear" w:color="auto" w:fill="D9D9D9"/>
          </w:tcPr>
          <w:p w14:paraId="1064047F" w14:textId="77777777" w:rsidR="00FC1DEE" w:rsidRPr="001F287C" w:rsidRDefault="00FC1DEE" w:rsidP="00F279E4">
            <w:pPr>
              <w:rPr>
                <w:rFonts w:ascii="Trebuchet MS" w:hAnsi="Trebuchet MS" w:cs="Trebuchet MS"/>
                <w:b/>
                <w:bCs/>
                <w:sz w:val="18"/>
                <w:szCs w:val="18"/>
              </w:rPr>
            </w:pPr>
            <w:r w:rsidRPr="001F287C">
              <w:rPr>
                <w:rFonts w:ascii="Trebuchet MS" w:hAnsi="Trebuchet MS" w:cs="Trebuchet MS"/>
                <w:b/>
                <w:bCs/>
                <w:sz w:val="18"/>
                <w:szCs w:val="18"/>
              </w:rPr>
              <w:t>Begrebsdefinition</w:t>
            </w:r>
          </w:p>
        </w:tc>
      </w:tr>
      <w:tr w:rsidR="00FC1DEE" w:rsidRPr="001F287C" w14:paraId="17DE4FA9" w14:textId="77777777" w:rsidTr="00D5371B">
        <w:trPr>
          <w:trHeight w:hRule="exact" w:val="765"/>
        </w:trPr>
        <w:tc>
          <w:tcPr>
            <w:tcW w:w="1313" w:type="dxa"/>
            <w:tcBorders>
              <w:top w:val="single" w:sz="4" w:space="0" w:color="auto"/>
              <w:left w:val="single" w:sz="4" w:space="0" w:color="auto"/>
              <w:bottom w:val="single" w:sz="4" w:space="0" w:color="auto"/>
              <w:right w:val="single" w:sz="4" w:space="0" w:color="auto"/>
            </w:tcBorders>
            <w:shd w:val="clear" w:color="auto" w:fill="D9D9D9"/>
            <w:vAlign w:val="center"/>
          </w:tcPr>
          <w:p w14:paraId="5C6431A8" w14:textId="77777777" w:rsidR="00FC1DEE" w:rsidRPr="001F287C" w:rsidRDefault="00FC1DEE" w:rsidP="00EA10D1">
            <w:pPr>
              <w:jc w:val="center"/>
              <w:rPr>
                <w:rFonts w:ascii="Trebuchet MS" w:hAnsi="Trebuchet MS" w:cs="Trebuchet MS"/>
                <w:sz w:val="18"/>
                <w:szCs w:val="18"/>
              </w:rPr>
            </w:pPr>
            <w:r w:rsidRPr="001F287C">
              <w:rPr>
                <w:rFonts w:ascii="Trebuchet MS" w:hAnsi="Trebuchet MS" w:cs="Trebuchet MS"/>
                <w:sz w:val="18"/>
                <w:szCs w:val="18"/>
              </w:rPr>
              <w:t>1</w:t>
            </w:r>
          </w:p>
        </w:tc>
        <w:tc>
          <w:tcPr>
            <w:tcW w:w="1630" w:type="dxa"/>
            <w:tcBorders>
              <w:top w:val="single" w:sz="4" w:space="0" w:color="auto"/>
              <w:left w:val="single" w:sz="4" w:space="0" w:color="auto"/>
              <w:bottom w:val="single" w:sz="4" w:space="0" w:color="auto"/>
            </w:tcBorders>
            <w:shd w:val="clear" w:color="auto" w:fill="FFFFFF"/>
            <w:vAlign w:val="center"/>
          </w:tcPr>
          <w:p w14:paraId="0AD1D12D" w14:textId="77777777" w:rsidR="00FC1DEE" w:rsidRPr="001F287C" w:rsidRDefault="00FC1DEE" w:rsidP="00EA10D1">
            <w:pPr>
              <w:rPr>
                <w:rFonts w:ascii="Trebuchet MS" w:hAnsi="Trebuchet MS"/>
                <w:sz w:val="18"/>
                <w:szCs w:val="18"/>
              </w:rPr>
            </w:pPr>
            <w:r w:rsidRPr="001F287C">
              <w:rPr>
                <w:rFonts w:ascii="Trebuchet MS" w:hAnsi="Trebuchet MS"/>
                <w:sz w:val="18"/>
                <w:szCs w:val="18"/>
              </w:rPr>
              <w:t>Naturligt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526857"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2A79A5E7" w14:textId="77777777" w:rsidR="00FC1DEE" w:rsidRPr="001F287C" w:rsidRDefault="00FC1DEE" w:rsidP="00EA10D1">
            <w:pPr>
              <w:pStyle w:val="NormalWeb"/>
              <w:rPr>
                <w:rFonts w:ascii="Trebuchet MS" w:hAnsi="Trebuchet MS"/>
                <w:sz w:val="18"/>
                <w:szCs w:val="18"/>
              </w:rPr>
            </w:pPr>
            <w:r w:rsidRPr="001F287C">
              <w:rPr>
                <w:rFonts w:ascii="Trebuchet MS" w:hAnsi="Trebuchet MS"/>
                <w:sz w:val="18"/>
                <w:szCs w:val="18"/>
              </w:rPr>
              <w:t xml:space="preserve">Ved naturlige vandløb forstås vandløb, der har eksisteret fra naturens hånd. Det ændrer ikke på vandløbets status som naturligt, at der er foretaget regulering af vandløbet </w:t>
            </w:r>
            <w:proofErr w:type="gramStart"/>
            <w:r w:rsidRPr="001F287C">
              <w:rPr>
                <w:rFonts w:ascii="Trebuchet MS" w:hAnsi="Trebuchet MS"/>
                <w:sz w:val="18"/>
                <w:szCs w:val="18"/>
              </w:rPr>
              <w:t>f. eks.</w:t>
            </w:r>
            <w:proofErr w:type="gramEnd"/>
            <w:r w:rsidRPr="001F287C">
              <w:rPr>
                <w:rFonts w:ascii="Trebuchet MS" w:hAnsi="Trebuchet MS"/>
                <w:sz w:val="18"/>
                <w:szCs w:val="18"/>
              </w:rPr>
              <w:t xml:space="preserve"> uddybning, udretning eller omlægning. Alle vandløb som naturen har skabt også selvom det efterfølgende er blevet udrettet og/eller rørlagt.</w:t>
            </w:r>
          </w:p>
        </w:tc>
      </w:tr>
      <w:tr w:rsidR="00FC1DEE" w:rsidRPr="001F287C" w14:paraId="033EBAD3" w14:textId="77777777" w:rsidTr="00D5371B">
        <w:trPr>
          <w:trHeight w:hRule="exact" w:val="510"/>
        </w:trPr>
        <w:tc>
          <w:tcPr>
            <w:tcW w:w="1313" w:type="dxa"/>
            <w:tcBorders>
              <w:top w:val="single" w:sz="4" w:space="0" w:color="auto"/>
              <w:left w:val="single" w:sz="4" w:space="0" w:color="auto"/>
              <w:bottom w:val="single" w:sz="4" w:space="0" w:color="auto"/>
              <w:right w:val="single" w:sz="4" w:space="0" w:color="auto"/>
            </w:tcBorders>
            <w:shd w:val="clear" w:color="auto" w:fill="D9D9D9"/>
            <w:vAlign w:val="center"/>
          </w:tcPr>
          <w:p w14:paraId="46A2B779" w14:textId="77777777" w:rsidR="00FC1DEE" w:rsidRPr="001F287C" w:rsidRDefault="00FC1DEE" w:rsidP="00EA10D1">
            <w:pPr>
              <w:jc w:val="center"/>
              <w:rPr>
                <w:rFonts w:ascii="Trebuchet MS" w:hAnsi="Trebuchet MS" w:cs="Trebuchet MS"/>
                <w:sz w:val="18"/>
                <w:szCs w:val="18"/>
              </w:rPr>
            </w:pPr>
            <w:r w:rsidRPr="001F287C">
              <w:rPr>
                <w:rFonts w:ascii="Trebuchet MS" w:hAnsi="Trebuchet MS" w:cs="Trebuchet MS"/>
                <w:sz w:val="18"/>
                <w:szCs w:val="18"/>
              </w:rPr>
              <w:t>2</w:t>
            </w:r>
          </w:p>
        </w:tc>
        <w:tc>
          <w:tcPr>
            <w:tcW w:w="1630" w:type="dxa"/>
            <w:tcBorders>
              <w:top w:val="single" w:sz="4" w:space="0" w:color="auto"/>
              <w:left w:val="single" w:sz="4" w:space="0" w:color="auto"/>
              <w:bottom w:val="single" w:sz="4" w:space="0" w:color="auto"/>
            </w:tcBorders>
            <w:shd w:val="clear" w:color="auto" w:fill="FFFFFF"/>
            <w:vAlign w:val="center"/>
          </w:tcPr>
          <w:p w14:paraId="6B6575D2" w14:textId="77777777" w:rsidR="00FC1DEE" w:rsidRPr="001F287C" w:rsidRDefault="00FC1DEE" w:rsidP="00EA10D1">
            <w:pPr>
              <w:rPr>
                <w:rFonts w:ascii="Trebuchet MS" w:hAnsi="Trebuchet MS"/>
                <w:sz w:val="18"/>
                <w:szCs w:val="18"/>
              </w:rPr>
            </w:pPr>
            <w:r w:rsidRPr="001F287C">
              <w:rPr>
                <w:rFonts w:ascii="Trebuchet MS" w:hAnsi="Trebuchet MS"/>
                <w:sz w:val="18"/>
                <w:szCs w:val="18"/>
              </w:rPr>
              <w:t>Kunstigt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65E377"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15D40E8B" w14:textId="77777777" w:rsidR="00FC1DEE" w:rsidRPr="001F287C" w:rsidRDefault="00FC1DEE" w:rsidP="00EA10D1">
            <w:pPr>
              <w:pStyle w:val="NormalWeb"/>
              <w:rPr>
                <w:rFonts w:ascii="Trebuchet MS" w:hAnsi="Trebuchet MS" w:cs="Trebuchet MS"/>
                <w:sz w:val="18"/>
                <w:szCs w:val="18"/>
              </w:rPr>
            </w:pPr>
            <w:r w:rsidRPr="001F287C">
              <w:rPr>
                <w:rFonts w:ascii="Trebuchet MS" w:hAnsi="Trebuchet MS"/>
                <w:sz w:val="18"/>
                <w:szCs w:val="18"/>
              </w:rPr>
              <w:t>Alle vandløb, der i modsætning til naturlige vandløb, er kunstigt anlagt (gravede grøfter og kanaler mv.) Kun 100% ren kunstige vandløb. F.eks. fra inddæmning og tørlægning af en fjord.</w:t>
            </w:r>
          </w:p>
        </w:tc>
      </w:tr>
      <w:tr w:rsidR="00FC1DEE" w:rsidRPr="001F287C" w14:paraId="12D0ABF1" w14:textId="77777777" w:rsidTr="00D5371B">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D9D9D9"/>
            <w:vAlign w:val="bottom"/>
          </w:tcPr>
          <w:p w14:paraId="1891D957" w14:textId="77777777" w:rsidR="00FC1DEE" w:rsidRPr="001F287C" w:rsidRDefault="00FC1DEE" w:rsidP="00882FC7">
            <w:pPr>
              <w:jc w:val="center"/>
              <w:rPr>
                <w:rFonts w:ascii="Trebuchet MS" w:hAnsi="Trebuchet MS" w:cs="Trebuchet MS"/>
                <w:sz w:val="18"/>
                <w:szCs w:val="18"/>
              </w:rPr>
            </w:pPr>
            <w:r w:rsidRPr="001F287C">
              <w:rPr>
                <w:rFonts w:ascii="Trebuchet MS" w:hAnsi="Trebuchet MS" w:cs="Trebuchet MS"/>
                <w:sz w:val="18"/>
                <w:szCs w:val="18"/>
              </w:rPr>
              <w:t>3</w:t>
            </w:r>
          </w:p>
        </w:tc>
        <w:tc>
          <w:tcPr>
            <w:tcW w:w="1630" w:type="dxa"/>
            <w:tcBorders>
              <w:top w:val="single" w:sz="4" w:space="0" w:color="auto"/>
              <w:left w:val="single" w:sz="4" w:space="0" w:color="auto"/>
              <w:bottom w:val="single" w:sz="4" w:space="0" w:color="auto"/>
            </w:tcBorders>
            <w:shd w:val="clear" w:color="auto" w:fill="FFFFFF"/>
            <w:vAlign w:val="bottom"/>
          </w:tcPr>
          <w:p w14:paraId="2E4BAA49" w14:textId="77777777" w:rsidR="00FC1DEE" w:rsidRPr="001F287C" w:rsidRDefault="00FC1DEE" w:rsidP="00882FC7">
            <w:pPr>
              <w:rPr>
                <w:rFonts w:ascii="Trebuchet MS" w:hAnsi="Trebuchet MS"/>
                <w:sz w:val="18"/>
                <w:szCs w:val="18"/>
              </w:rPr>
            </w:pPr>
            <w:r w:rsidRPr="001F287C">
              <w:rPr>
                <w:rFonts w:ascii="Trebuchet MS" w:hAnsi="Trebuchet MS"/>
                <w:sz w:val="18"/>
                <w:szCs w:val="18"/>
              </w:rPr>
              <w:t>Blødbund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D08E89"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6F8D359" w14:textId="77777777" w:rsidR="00FC1DEE" w:rsidRPr="001F287C" w:rsidRDefault="00FC1DEE" w:rsidP="00882FC7">
            <w:pPr>
              <w:pStyle w:val="NormalWeb"/>
              <w:rPr>
                <w:rFonts w:ascii="Trebuchet MS" w:hAnsi="Trebuchet MS"/>
                <w:sz w:val="18"/>
                <w:szCs w:val="18"/>
              </w:rPr>
            </w:pPr>
            <w:r w:rsidRPr="001F287C">
              <w:rPr>
                <w:rFonts w:ascii="Trebuchet MS" w:hAnsi="Trebuchet MS"/>
                <w:sz w:val="18"/>
                <w:szCs w:val="18"/>
              </w:rPr>
              <w:t>Se vandplan</w:t>
            </w:r>
          </w:p>
        </w:tc>
      </w:tr>
    </w:tbl>
    <w:p w14:paraId="6A60EF46" w14:textId="77777777" w:rsidR="00364C40" w:rsidRDefault="002D3AE4" w:rsidP="003E226C">
      <w:pPr>
        <w:pStyle w:val="Overskrift2"/>
        <w:rPr>
          <w:kern w:val="32"/>
        </w:rPr>
      </w:pPr>
      <w:bookmarkStart w:id="179" w:name="_Toc63351419"/>
      <w:r>
        <w:rPr>
          <w:kern w:val="32"/>
        </w:rPr>
        <w:t>5.1.2</w:t>
      </w:r>
      <w:r w:rsidR="00364C40" w:rsidRPr="003E226C">
        <w:rPr>
          <w:kern w:val="32"/>
        </w:rPr>
        <w:t xml:space="preserve"> Målestation (5001)</w:t>
      </w:r>
      <w:bookmarkEnd w:id="179"/>
    </w:p>
    <w:tbl>
      <w:tblPr>
        <w:tblW w:w="14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164"/>
        <w:gridCol w:w="820"/>
        <w:gridCol w:w="3970"/>
        <w:gridCol w:w="1155"/>
        <w:gridCol w:w="1396"/>
        <w:gridCol w:w="1276"/>
        <w:gridCol w:w="2413"/>
      </w:tblGrid>
      <w:tr w:rsidR="006B0394" w:rsidRPr="0051728E" w14:paraId="7755A6D8" w14:textId="77777777" w:rsidTr="00C37B85">
        <w:trPr>
          <w:trHeight w:val="227"/>
        </w:trPr>
        <w:tc>
          <w:tcPr>
            <w:tcW w:w="1838" w:type="dxa"/>
            <w:tcBorders>
              <w:bottom w:val="single" w:sz="4" w:space="0" w:color="auto"/>
            </w:tcBorders>
            <w:shd w:val="clear" w:color="auto" w:fill="D9D9D9"/>
            <w:vAlign w:val="bottom"/>
          </w:tcPr>
          <w:p w14:paraId="23C84F83" w14:textId="77777777" w:rsidR="006B0394" w:rsidRPr="0051728E" w:rsidRDefault="006B0394" w:rsidP="006B0394">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66B5707B" w14:textId="13F2C263" w:rsidR="006B0394" w:rsidRPr="0051728E" w:rsidRDefault="006B0394" w:rsidP="006B0394">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4790" w:type="dxa"/>
            <w:gridSpan w:val="2"/>
            <w:tcBorders>
              <w:bottom w:val="single" w:sz="4" w:space="0" w:color="auto"/>
            </w:tcBorders>
            <w:shd w:val="clear" w:color="auto" w:fill="D9D9D9"/>
            <w:vAlign w:val="bottom"/>
          </w:tcPr>
          <w:p w14:paraId="569F0A76" w14:textId="77828F03"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2E6141B6"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Datatype</w:t>
            </w:r>
          </w:p>
        </w:tc>
        <w:tc>
          <w:tcPr>
            <w:tcW w:w="1396" w:type="dxa"/>
            <w:tcBorders>
              <w:bottom w:val="single" w:sz="4" w:space="0" w:color="auto"/>
            </w:tcBorders>
            <w:shd w:val="clear" w:color="auto" w:fill="D9D9D9"/>
            <w:vAlign w:val="bottom"/>
          </w:tcPr>
          <w:p w14:paraId="6422ABB9"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276" w:type="dxa"/>
            <w:tcBorders>
              <w:bottom w:val="single" w:sz="4" w:space="0" w:color="auto"/>
            </w:tcBorders>
            <w:shd w:val="clear" w:color="auto" w:fill="D9D9D9"/>
            <w:vAlign w:val="bottom"/>
          </w:tcPr>
          <w:p w14:paraId="2122B26C" w14:textId="77777777" w:rsidR="006B0394" w:rsidRPr="0051728E" w:rsidRDefault="006B0394" w:rsidP="006B0394">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4B23A762"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Frit</w:t>
            </w:r>
          </w:p>
        </w:tc>
        <w:tc>
          <w:tcPr>
            <w:tcW w:w="2413" w:type="dxa"/>
            <w:shd w:val="clear" w:color="auto" w:fill="D9D9D9"/>
            <w:vAlign w:val="bottom"/>
          </w:tcPr>
          <w:p w14:paraId="31D945C0"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Eksempel</w:t>
            </w:r>
          </w:p>
        </w:tc>
      </w:tr>
      <w:tr w:rsidR="006B0394" w:rsidRPr="00F273B0" w14:paraId="720072C9"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2BEEB357" w14:textId="199E3BDD" w:rsidR="006B0394" w:rsidRPr="00F273B0" w:rsidRDefault="006B0394" w:rsidP="006B0394">
            <w:pPr>
              <w:rPr>
                <w:rFonts w:ascii="Trebuchet MS" w:hAnsi="Trebuchet MS" w:cs="Trebuchet MS"/>
                <w:sz w:val="18"/>
                <w:szCs w:val="18"/>
              </w:rPr>
            </w:pPr>
            <w:proofErr w:type="spellStart"/>
            <w:r>
              <w:rPr>
                <w:rFonts w:ascii="Trebuchet MS" w:hAnsi="Trebuchet MS" w:cs="Trebuchet MS"/>
                <w:sz w:val="18"/>
                <w:szCs w:val="18"/>
              </w:rPr>
              <w:t>stationsnr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45275DC3" w14:textId="2B99541A"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stationsnr</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F62E8A5" w14:textId="59A90B67" w:rsidR="006B0394" w:rsidRPr="00F273B0" w:rsidRDefault="006B0394" w:rsidP="006B0394">
            <w:pPr>
              <w:rPr>
                <w:rFonts w:ascii="Trebuchet MS" w:hAnsi="Trebuchet MS" w:cs="Trebuchet MS"/>
                <w:sz w:val="18"/>
                <w:szCs w:val="18"/>
              </w:rPr>
            </w:pPr>
            <w:r>
              <w:rPr>
                <w:rFonts w:ascii="Trebuchet MS" w:hAnsi="Trebuchet MS" w:cs="Trebuchet MS"/>
                <w:sz w:val="18"/>
                <w:szCs w:val="18"/>
              </w:rPr>
              <w:t>Nummer på målestation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083EC31"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FFFFFF"/>
            <w:vAlign w:val="bottom"/>
          </w:tcPr>
          <w:p w14:paraId="3008DD02"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w:t>
            </w:r>
            <w:r>
              <w:rPr>
                <w:rFonts w:ascii="Trebuchet MS" w:hAnsi="Trebuchet MS" w:cs="Trebuchet MS"/>
                <w:sz w:val="18"/>
                <w:szCs w:val="18"/>
              </w:rPr>
              <w:t>20</w:t>
            </w:r>
            <w:r w:rsidRPr="00F273B0">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F135AF5"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O</w:t>
            </w:r>
          </w:p>
        </w:tc>
        <w:tc>
          <w:tcPr>
            <w:tcW w:w="2413" w:type="dxa"/>
            <w:tcBorders>
              <w:left w:val="single" w:sz="4" w:space="0" w:color="auto"/>
            </w:tcBorders>
            <w:shd w:val="clear" w:color="auto" w:fill="FFFFFF"/>
            <w:vAlign w:val="bottom"/>
          </w:tcPr>
          <w:p w14:paraId="049562EB"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21.40</w:t>
            </w:r>
          </w:p>
        </w:tc>
      </w:tr>
      <w:tr w:rsidR="006B0394" w:rsidRPr="00F273B0" w14:paraId="291E82A6"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64089AD" w14:textId="666B4794" w:rsidR="006B0394" w:rsidRPr="00F273B0" w:rsidRDefault="006B0394" w:rsidP="006B0394">
            <w:pPr>
              <w:rPr>
                <w:rFonts w:ascii="Trebuchet MS" w:hAnsi="Trebuchet MS" w:cs="Trebuchet MS"/>
                <w:sz w:val="18"/>
                <w:szCs w:val="18"/>
              </w:rPr>
            </w:pPr>
            <w:r>
              <w:rPr>
                <w:rFonts w:ascii="Trebuchet MS" w:hAnsi="Trebuchet MS" w:cs="Trebuchet MS"/>
                <w:sz w:val="18"/>
                <w:szCs w:val="18"/>
              </w:rPr>
              <w:t>lokalitet</w:t>
            </w:r>
          </w:p>
        </w:tc>
        <w:tc>
          <w:tcPr>
            <w:tcW w:w="1164" w:type="dxa"/>
            <w:tcBorders>
              <w:top w:val="single" w:sz="4" w:space="0" w:color="auto"/>
              <w:left w:val="single" w:sz="4" w:space="0" w:color="auto"/>
              <w:bottom w:val="single" w:sz="4" w:space="0" w:color="auto"/>
              <w:right w:val="single" w:sz="4" w:space="0" w:color="auto"/>
            </w:tcBorders>
            <w:vAlign w:val="center"/>
          </w:tcPr>
          <w:p w14:paraId="7633B950" w14:textId="06D15A7D" w:rsidR="006B0394" w:rsidRPr="001575CC" w:rsidRDefault="006B0394" w:rsidP="006B0394">
            <w:pPr>
              <w:rPr>
                <w:rFonts w:ascii="Trebuchet MS" w:hAnsi="Trebuchet MS" w:cs="Trebuchet MS"/>
                <w:sz w:val="18"/>
                <w:szCs w:val="18"/>
              </w:rPr>
            </w:pPr>
            <w:r>
              <w:rPr>
                <w:rFonts w:ascii="Trebuchet MS" w:hAnsi="Trebuchet MS" w:cs="Trebuchet MS"/>
                <w:sz w:val="18"/>
                <w:szCs w:val="18"/>
              </w:rPr>
              <w:t>lokalitet</w:t>
            </w:r>
          </w:p>
        </w:tc>
        <w:tc>
          <w:tcPr>
            <w:tcW w:w="47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EE60AE" w14:textId="1244D889" w:rsidR="006B0394" w:rsidRPr="001575CC" w:rsidRDefault="006B0394" w:rsidP="006B0394">
            <w:pPr>
              <w:rPr>
                <w:rFonts w:ascii="Trebuchet MS" w:hAnsi="Trebuchet MS" w:cs="Trebuchet MS"/>
                <w:sz w:val="18"/>
                <w:szCs w:val="18"/>
              </w:rPr>
            </w:pPr>
            <w:r w:rsidRPr="001575CC">
              <w:rPr>
                <w:rFonts w:ascii="Trebuchet MS" w:hAnsi="Trebuchet MS" w:cs="Trebuchet MS"/>
                <w:sz w:val="18"/>
                <w:szCs w:val="18"/>
              </w:rPr>
              <w:t>Lokalitetsbeskrivelse</w:t>
            </w:r>
            <w:r>
              <w:rPr>
                <w:rFonts w:ascii="Trebuchet MS" w:hAnsi="Trebuchet MS" w:cs="Trebuchet MS"/>
                <w:sz w:val="18"/>
                <w:szCs w:val="18"/>
              </w:rPr>
              <w:t xml:space="preserve"> til at kunne genfinde stedet </w:t>
            </w:r>
            <w:proofErr w:type="spellStart"/>
            <w:r>
              <w:rPr>
                <w:rFonts w:ascii="Trebuchet MS" w:hAnsi="Trebuchet MS" w:cs="Trebuchet MS"/>
                <w:sz w:val="18"/>
                <w:szCs w:val="18"/>
              </w:rPr>
              <w:t>udfra</w:t>
            </w:r>
            <w:proofErr w:type="spellEnd"/>
            <w:r>
              <w:rPr>
                <w:rFonts w:ascii="Trebuchet MS" w:hAnsi="Trebuchet MS" w:cs="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7FFBAD9"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bottom"/>
          </w:tcPr>
          <w:p w14:paraId="78AFBCD1"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8EBA1A7"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left w:val="single" w:sz="4" w:space="0" w:color="auto"/>
            </w:tcBorders>
            <w:shd w:val="clear" w:color="auto" w:fill="auto"/>
            <w:vAlign w:val="bottom"/>
          </w:tcPr>
          <w:p w14:paraId="52A54395" w14:textId="77777777" w:rsidR="006B0394" w:rsidRPr="00870240" w:rsidRDefault="006B0394" w:rsidP="006B0394">
            <w:pPr>
              <w:rPr>
                <w:rFonts w:ascii="Trebuchet MS" w:hAnsi="Trebuchet MS" w:cs="Trebuchet MS"/>
                <w:sz w:val="18"/>
                <w:szCs w:val="18"/>
              </w:rPr>
            </w:pPr>
            <w:r>
              <w:rPr>
                <w:rFonts w:ascii="Trebuchet MS" w:hAnsi="Trebuchet MS" w:cs="Trebuchet MS"/>
                <w:sz w:val="18"/>
                <w:szCs w:val="18"/>
              </w:rPr>
              <w:t>Gudenå, Voervadsbro vestlige side</w:t>
            </w:r>
          </w:p>
        </w:tc>
      </w:tr>
      <w:tr w:rsidR="006B0394" w:rsidRPr="00F273B0" w14:paraId="4193AD2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tcPr>
          <w:p w14:paraId="1286D3C7"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maalest_type_kode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2B0A4D8F" w14:textId="7E57D1CF" w:rsidR="006B0394" w:rsidRDefault="004B4D92" w:rsidP="004B4D92">
            <w:pPr>
              <w:rPr>
                <w:rFonts w:ascii="Trebuchet MS" w:hAnsi="Trebuchet MS" w:cs="Trebuchet MS"/>
                <w:sz w:val="18"/>
                <w:szCs w:val="18"/>
              </w:rPr>
            </w:pPr>
            <w:proofErr w:type="spellStart"/>
            <w:r>
              <w:rPr>
                <w:rFonts w:ascii="Trebuchet MS" w:hAnsi="Trebuchet MS" w:cs="Trebuchet MS"/>
                <w:sz w:val="18"/>
                <w:szCs w:val="18"/>
              </w:rPr>
              <w:t>maale_ty</w:t>
            </w:r>
            <w:r w:rsidR="006B0394">
              <w:rPr>
                <w:rFonts w:ascii="Trebuchet MS" w:hAnsi="Trebuchet MS" w:cs="Trebuchet MS"/>
                <w:sz w:val="18"/>
                <w:szCs w:val="18"/>
              </w:rPr>
              <w:t>_k</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97738FB" w14:textId="39591F15" w:rsidR="006B0394" w:rsidRPr="001575CC" w:rsidRDefault="006B0394" w:rsidP="006B0394">
            <w:pPr>
              <w:rPr>
                <w:rFonts w:ascii="Trebuchet MS" w:hAnsi="Trebuchet MS" w:cs="Trebuchet MS"/>
                <w:sz w:val="18"/>
                <w:szCs w:val="18"/>
              </w:rPr>
            </w:pPr>
            <w:r>
              <w:rPr>
                <w:rFonts w:ascii="Trebuchet MS" w:hAnsi="Trebuchet MS" w:cs="Trebuchet MS"/>
                <w:sz w:val="18"/>
                <w:szCs w:val="18"/>
              </w:rPr>
              <w:t>Kode for type af målestation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DD1DE28"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bottom"/>
          </w:tcPr>
          <w:p w14:paraId="074490BB"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C71147F" w14:textId="77777777" w:rsidR="006B0394"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left w:val="single" w:sz="4" w:space="0" w:color="auto"/>
              <w:bottom w:val="single" w:sz="4" w:space="0" w:color="auto"/>
            </w:tcBorders>
            <w:shd w:val="clear" w:color="auto" w:fill="auto"/>
            <w:vAlign w:val="bottom"/>
          </w:tcPr>
          <w:p w14:paraId="492C3FAD" w14:textId="77777777" w:rsidR="006B0394" w:rsidRDefault="006B0394" w:rsidP="006B0394">
            <w:pPr>
              <w:rPr>
                <w:rFonts w:ascii="Trebuchet MS" w:hAnsi="Trebuchet MS" w:cs="Trebuchet MS"/>
                <w:sz w:val="18"/>
                <w:szCs w:val="18"/>
              </w:rPr>
            </w:pPr>
            <w:r>
              <w:rPr>
                <w:rFonts w:ascii="Trebuchet MS" w:hAnsi="Trebuchet MS" w:cs="Trebuchet MS"/>
                <w:sz w:val="18"/>
                <w:szCs w:val="18"/>
              </w:rPr>
              <w:t>1</w:t>
            </w:r>
          </w:p>
        </w:tc>
      </w:tr>
      <w:tr w:rsidR="006B0394" w:rsidRPr="00F273B0" w14:paraId="513B7B4E"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5965D0A9"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maalest_type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64328CE9" w14:textId="0A18FD0C" w:rsidR="006B0394" w:rsidRDefault="006B0394" w:rsidP="004B4D92">
            <w:pPr>
              <w:rPr>
                <w:rFonts w:ascii="Trebuchet MS" w:hAnsi="Trebuchet MS" w:cs="Trebuchet MS"/>
                <w:sz w:val="18"/>
                <w:szCs w:val="18"/>
              </w:rPr>
            </w:pPr>
            <w:proofErr w:type="spellStart"/>
            <w:r>
              <w:rPr>
                <w:rFonts w:ascii="Trebuchet MS" w:hAnsi="Trebuchet MS" w:cs="Trebuchet MS"/>
                <w:sz w:val="18"/>
                <w:szCs w:val="18"/>
              </w:rPr>
              <w:t>maalest_ty</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3202BF08" w14:textId="454E3420" w:rsidR="006B0394" w:rsidRPr="001575CC" w:rsidRDefault="006B0394" w:rsidP="006B0394">
            <w:pPr>
              <w:rPr>
                <w:rFonts w:ascii="Trebuchet MS" w:hAnsi="Trebuchet MS" w:cs="Trebuchet MS"/>
                <w:sz w:val="18"/>
                <w:szCs w:val="18"/>
              </w:rPr>
            </w:pPr>
            <w:r>
              <w:rPr>
                <w:rFonts w:ascii="Trebuchet MS" w:hAnsi="Trebuchet MS" w:cs="Trebuchet MS"/>
                <w:sz w:val="18"/>
                <w:szCs w:val="18"/>
              </w:rPr>
              <w:t>Type af målestation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2E67755E"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99CCFF"/>
            <w:vAlign w:val="bottom"/>
          </w:tcPr>
          <w:p w14:paraId="520E5A5C"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w:t>
            </w:r>
            <w:r>
              <w:rPr>
                <w:rFonts w:ascii="Trebuchet MS" w:hAnsi="Trebuchet MS" w:cs="Trebuchet MS"/>
                <w:sz w:val="18"/>
                <w:szCs w:val="18"/>
              </w:rPr>
              <w:t>20</w:t>
            </w:r>
            <w:r w:rsidRPr="00F273B0">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0BAD52A4" w14:textId="77777777" w:rsidR="006B0394" w:rsidRDefault="006B0394" w:rsidP="006B0394">
            <w:pPr>
              <w:jc w:val="center"/>
              <w:rPr>
                <w:rFonts w:ascii="Trebuchet MS" w:hAnsi="Trebuchet MS" w:cs="Trebuchet MS"/>
                <w:sz w:val="18"/>
                <w:szCs w:val="18"/>
              </w:rPr>
            </w:pPr>
            <w:r>
              <w:rPr>
                <w:rFonts w:ascii="Trebuchet MS" w:hAnsi="Trebuchet MS" w:cs="Trebuchet MS"/>
                <w:sz w:val="18"/>
                <w:szCs w:val="18"/>
              </w:rPr>
              <w:t>S</w:t>
            </w:r>
          </w:p>
        </w:tc>
        <w:tc>
          <w:tcPr>
            <w:tcW w:w="2413" w:type="dxa"/>
            <w:tcBorders>
              <w:left w:val="single" w:sz="4" w:space="0" w:color="auto"/>
            </w:tcBorders>
            <w:shd w:val="clear" w:color="auto" w:fill="99CCFF"/>
            <w:vAlign w:val="bottom"/>
          </w:tcPr>
          <w:p w14:paraId="1348218B"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Hydrometrisk</w:t>
            </w:r>
            <w:proofErr w:type="spellEnd"/>
          </w:p>
        </w:tc>
      </w:tr>
      <w:tr w:rsidR="006B0394" w:rsidRPr="00F273B0" w14:paraId="6C74D53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71F646CF" w14:textId="77777777" w:rsidR="006B0394" w:rsidRPr="00353B49" w:rsidRDefault="006B0394" w:rsidP="006B0394">
            <w:pPr>
              <w:rPr>
                <w:rFonts w:ascii="Trebuchet MS" w:hAnsi="Trebuchet MS" w:cs="Trebuchet MS"/>
                <w:sz w:val="18"/>
                <w:szCs w:val="18"/>
              </w:rPr>
            </w:pPr>
            <w:proofErr w:type="spellStart"/>
            <w:r w:rsidRPr="00353B49">
              <w:rPr>
                <w:rFonts w:ascii="Trebuchet MS" w:hAnsi="Trebuchet MS" w:cs="Trebuchet MS"/>
                <w:sz w:val="18"/>
                <w:szCs w:val="18"/>
              </w:rPr>
              <w:t>ejerstatus</w:t>
            </w:r>
            <w:r>
              <w:rPr>
                <w:rFonts w:ascii="Trebuchet MS" w:hAnsi="Trebuchet MS" w:cs="Trebuchet MS"/>
                <w:sz w:val="18"/>
                <w:szCs w:val="18"/>
              </w:rPr>
              <w:t>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046F5D48" w14:textId="7FEDF11A" w:rsidR="006B0394" w:rsidRPr="00C43406" w:rsidRDefault="006B0394" w:rsidP="004B4D92">
            <w:pPr>
              <w:rPr>
                <w:rFonts w:ascii="Trebuchet MS" w:hAnsi="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0076D7C" w14:textId="0254A5F5" w:rsidR="006B0394" w:rsidRPr="00C43406" w:rsidRDefault="006B0394" w:rsidP="006B039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07FFF24F" w14:textId="77777777" w:rsidR="006B0394" w:rsidRPr="00C43406" w:rsidRDefault="006B0394" w:rsidP="006B0394">
            <w:pPr>
              <w:rPr>
                <w:rFonts w:ascii="Trebuchet MS" w:hAnsi="Trebuchet MS"/>
                <w:sz w:val="18"/>
                <w:szCs w:val="18"/>
              </w:rPr>
            </w:pPr>
          </w:p>
          <w:p w14:paraId="00FF8663" w14:textId="77777777" w:rsidR="006B0394" w:rsidRPr="00C43406" w:rsidRDefault="006B0394" w:rsidP="006B0394">
            <w:pPr>
              <w:rPr>
                <w:rFonts w:ascii="Trebuchet MS" w:hAnsi="Trebuchet MS"/>
                <w:sz w:val="18"/>
                <w:szCs w:val="18"/>
              </w:rPr>
            </w:pPr>
          </w:p>
          <w:p w14:paraId="65D33497" w14:textId="77777777" w:rsidR="006B0394" w:rsidRPr="00C43406" w:rsidRDefault="006B0394" w:rsidP="006B0394">
            <w:pPr>
              <w:rPr>
                <w:rFonts w:ascii="Trebuchet MS" w:hAnsi="Trebuchet MS"/>
                <w:sz w:val="18"/>
                <w:szCs w:val="18"/>
              </w:rPr>
            </w:pPr>
          </w:p>
          <w:p w14:paraId="729580A3" w14:textId="77777777" w:rsidR="006B0394" w:rsidRPr="00C43406" w:rsidRDefault="006B0394" w:rsidP="006B0394">
            <w:pPr>
              <w:rPr>
                <w:rFonts w:ascii="Trebuchet MS" w:hAnsi="Trebuchet MS"/>
                <w:sz w:val="18"/>
                <w:szCs w:val="18"/>
              </w:rPr>
            </w:pPr>
          </w:p>
        </w:tc>
      </w:tr>
      <w:tr w:rsidR="006B0394" w:rsidRPr="00F273B0" w14:paraId="3386DDC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9247D50" w14:textId="0A76C254" w:rsidR="006B0394" w:rsidRPr="00353B49" w:rsidRDefault="006B0394" w:rsidP="006B0394">
            <w:pPr>
              <w:rPr>
                <w:rFonts w:ascii="Trebuchet MS" w:hAnsi="Trebuchet MS" w:cs="Trebuchet MS"/>
                <w:sz w:val="18"/>
                <w:szCs w:val="18"/>
              </w:rPr>
            </w:pPr>
            <w:r w:rsidRPr="00353B49">
              <w:rPr>
                <w:rFonts w:ascii="Trebuchet MS" w:hAnsi="Trebuchet MS" w:cs="Trebuchet MS"/>
                <w:sz w:val="18"/>
                <w:szCs w:val="18"/>
              </w:rPr>
              <w:t>Ejerstatus</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062C33D2" w14:textId="5D5F638D" w:rsidR="006B0394" w:rsidRPr="00C43406" w:rsidRDefault="006B0394" w:rsidP="004B4D92">
            <w:pPr>
              <w:rPr>
                <w:rFonts w:ascii="Trebuchet MS" w:hAnsi="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7E85A46" w14:textId="3F5A4C41" w:rsidR="006B0394" w:rsidRPr="00C43406" w:rsidRDefault="006B0394" w:rsidP="006B039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57DC2511" w14:textId="77777777" w:rsidR="006B0394" w:rsidRPr="00C43406" w:rsidRDefault="006B0394" w:rsidP="006B0394">
            <w:pPr>
              <w:rPr>
                <w:rFonts w:ascii="Trebuchet MS" w:hAnsi="Trebuchet MS"/>
                <w:sz w:val="18"/>
                <w:szCs w:val="18"/>
              </w:rPr>
            </w:pPr>
          </w:p>
        </w:tc>
      </w:tr>
      <w:tr w:rsidR="006B0394" w:rsidRPr="00F273B0" w14:paraId="39DCD7D0"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7F63A7C" w14:textId="77777777" w:rsidR="006B0394" w:rsidRPr="009E7CD6" w:rsidRDefault="006B0394" w:rsidP="006B0394">
            <w:pPr>
              <w:rPr>
                <w:rFonts w:ascii="Trebuchet MS" w:hAnsi="Trebuchet MS" w:cs="Trebuchet MS"/>
                <w:sz w:val="18"/>
                <w:szCs w:val="18"/>
              </w:rPr>
            </w:pPr>
            <w:proofErr w:type="spellStart"/>
            <w:r w:rsidRPr="009E7CD6">
              <w:rPr>
                <w:rFonts w:ascii="Trebuchet MS" w:hAnsi="Trebuchet MS" w:cs="Trebuchet MS"/>
                <w:bCs/>
                <w:sz w:val="18"/>
                <w:szCs w:val="18"/>
              </w:rPr>
              <w:lastRenderedPageBreak/>
              <w:t>dvfi_bedoemmelse</w:t>
            </w:r>
            <w:proofErr w:type="spellEnd"/>
            <w:r w:rsidRPr="009E7CD6">
              <w:rPr>
                <w:rFonts w:ascii="Trebuchet MS" w:hAnsi="Trebuchet MS" w:cs="Trebuchet MS"/>
                <w:sz w:val="18"/>
                <w:szCs w:val="18"/>
              </w:rPr>
              <w:t xml:space="preserve"> _kode</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11A7C738" w14:textId="1CF266FA" w:rsidR="006B0394" w:rsidRPr="00AB238A" w:rsidRDefault="006B0394" w:rsidP="004B4D92">
            <w:pPr>
              <w:rPr>
                <w:rFonts w:ascii="Trebuchet MS" w:hAnsi="Trebuchet MS"/>
                <w:sz w:val="18"/>
                <w:szCs w:val="18"/>
              </w:rPr>
            </w:pPr>
          </w:p>
        </w:tc>
        <w:tc>
          <w:tcPr>
            <w:tcW w:w="479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C2E8D2D" w14:textId="68CCBE27" w:rsidR="006B0394" w:rsidRPr="00AB238A" w:rsidRDefault="006B0394" w:rsidP="006B0394">
            <w:pPr>
              <w:rPr>
                <w:rFonts w:ascii="Trebuchet MS" w:hAnsi="Trebuchet MS"/>
                <w:sz w:val="18"/>
                <w:szCs w:val="18"/>
              </w:rPr>
            </w:pPr>
            <w:r w:rsidRPr="00AB238A">
              <w:rPr>
                <w:rFonts w:ascii="Trebuchet MS" w:hAnsi="Trebuchet MS"/>
                <w:sz w:val="18"/>
                <w:szCs w:val="18"/>
              </w:rPr>
              <w:t xml:space="preserve">Kode for biologisk vandløbskvalitet </w:t>
            </w:r>
            <w:r w:rsidRPr="00AB238A">
              <w:rPr>
                <w:rFonts w:ascii="Trebuchet MS" w:hAnsi="Trebuchet MS"/>
                <w:sz w:val="18"/>
                <w:szCs w:val="18"/>
              </w:rPr>
              <w:br/>
              <w:t>(Dansk Vandløbs Fauna Indeks)</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0EAC0ED" w14:textId="77777777" w:rsidR="006B0394" w:rsidRPr="00AB238A" w:rsidRDefault="006B0394" w:rsidP="006B0394">
            <w:pPr>
              <w:rPr>
                <w:rFonts w:ascii="Trebuchet MS" w:hAnsi="Trebuchet MS" w:cs="Trebuchet MS"/>
                <w:sz w:val="18"/>
                <w:szCs w:val="18"/>
              </w:rPr>
            </w:pPr>
            <w:r w:rsidRPr="00AB238A">
              <w:rPr>
                <w:rFonts w:ascii="Trebuchet MS" w:hAnsi="Trebuchet MS" w:cs="Trebuchet MS"/>
                <w:sz w:val="18"/>
                <w:szCs w:val="18"/>
              </w:rPr>
              <w:t>Heltal</w:t>
            </w:r>
          </w:p>
        </w:tc>
        <w:tc>
          <w:tcPr>
            <w:tcW w:w="1396" w:type="dxa"/>
            <w:tcBorders>
              <w:top w:val="single" w:sz="4" w:space="0" w:color="auto"/>
              <w:left w:val="single" w:sz="4" w:space="0" w:color="auto"/>
              <w:bottom w:val="single" w:sz="4" w:space="0" w:color="auto"/>
              <w:right w:val="single" w:sz="4" w:space="0" w:color="auto"/>
            </w:tcBorders>
            <w:shd w:val="clear" w:color="auto" w:fill="97DDBA"/>
            <w:vAlign w:val="bottom"/>
          </w:tcPr>
          <w:p w14:paraId="08F82C2D" w14:textId="77777777" w:rsidR="006B0394" w:rsidRPr="00AB238A" w:rsidRDefault="006B0394" w:rsidP="006B0394">
            <w:pPr>
              <w:rPr>
                <w:rFonts w:ascii="Trebuchet MS" w:hAnsi="Trebuchet MS"/>
                <w:sz w:val="18"/>
                <w:szCs w:val="18"/>
              </w:rPr>
            </w:pPr>
            <w:r w:rsidRPr="00AB238A">
              <w:rPr>
                <w:rFonts w:ascii="Trebuchet MS" w:hAnsi="Trebuchet MS"/>
                <w:sz w:val="18"/>
                <w:szCs w:val="18"/>
              </w:rPr>
              <w:t>1-7</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3C3794A" w14:textId="77777777" w:rsidR="006B0394" w:rsidRPr="00AB238A" w:rsidRDefault="006B0394" w:rsidP="006B0394">
            <w:pPr>
              <w:jc w:val="center"/>
              <w:rPr>
                <w:rFonts w:ascii="Trebuchet MS" w:hAnsi="Trebuchet MS" w:cs="Trebuchet MS"/>
                <w:sz w:val="18"/>
                <w:szCs w:val="18"/>
              </w:rPr>
            </w:pPr>
            <w:r w:rsidRPr="00AB238A">
              <w:rPr>
                <w:rFonts w:ascii="Trebuchet MS" w:hAnsi="Trebuchet MS" w:cs="Trebuchet MS"/>
                <w:sz w:val="18"/>
                <w:szCs w:val="18"/>
              </w:rPr>
              <w:t>F</w:t>
            </w:r>
          </w:p>
        </w:tc>
        <w:tc>
          <w:tcPr>
            <w:tcW w:w="2413" w:type="dxa"/>
            <w:tcBorders>
              <w:top w:val="single" w:sz="4" w:space="0" w:color="auto"/>
              <w:left w:val="single" w:sz="4" w:space="0" w:color="auto"/>
              <w:bottom w:val="single" w:sz="4" w:space="0" w:color="auto"/>
              <w:right w:val="single" w:sz="4" w:space="0" w:color="auto"/>
            </w:tcBorders>
            <w:shd w:val="clear" w:color="auto" w:fill="97DDBA"/>
            <w:vAlign w:val="bottom"/>
          </w:tcPr>
          <w:p w14:paraId="6D10D589" w14:textId="77777777" w:rsidR="006B0394" w:rsidRPr="00072BAE" w:rsidRDefault="006B0394" w:rsidP="006B0394">
            <w:pPr>
              <w:rPr>
                <w:rFonts w:ascii="Trebuchet MS" w:hAnsi="Trebuchet MS"/>
                <w:sz w:val="18"/>
                <w:szCs w:val="18"/>
              </w:rPr>
            </w:pPr>
            <w:proofErr w:type="spellStart"/>
            <w:r>
              <w:rPr>
                <w:rFonts w:ascii="Trebuchet MS" w:hAnsi="Trebuchet MS"/>
                <w:sz w:val="18"/>
                <w:szCs w:val="18"/>
              </w:rPr>
              <w:t>d_basis_dvfi_bedoemmelse</w:t>
            </w:r>
            <w:proofErr w:type="spellEnd"/>
          </w:p>
        </w:tc>
      </w:tr>
      <w:tr w:rsidR="006B0394" w:rsidRPr="00F273B0" w14:paraId="7D6E717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685027BE" w14:textId="77777777" w:rsidR="006B0394" w:rsidRPr="009E7CD6" w:rsidRDefault="006B0394" w:rsidP="006B0394">
            <w:pPr>
              <w:rPr>
                <w:rFonts w:ascii="Trebuchet MS" w:hAnsi="Trebuchet MS" w:cs="Trebuchet MS"/>
                <w:sz w:val="18"/>
                <w:szCs w:val="18"/>
              </w:rPr>
            </w:pPr>
            <w:proofErr w:type="spellStart"/>
            <w:r w:rsidRPr="009E7CD6">
              <w:rPr>
                <w:rFonts w:ascii="Trebuchet MS" w:hAnsi="Trebuchet MS" w:cs="Trebuchet MS"/>
                <w:bCs/>
                <w:sz w:val="18"/>
                <w:szCs w:val="18"/>
              </w:rPr>
              <w:t>dvfi_bedoemmelse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4AB17840" w14:textId="1A653706" w:rsidR="006B0394" w:rsidRPr="00AB238A" w:rsidRDefault="006B0394" w:rsidP="004B4D92">
            <w:pPr>
              <w:rPr>
                <w:rFonts w:ascii="Trebuchet MS" w:hAnsi="Trebuchet MS"/>
                <w:sz w:val="18"/>
                <w:szCs w:val="18"/>
              </w:rPr>
            </w:pPr>
          </w:p>
        </w:tc>
        <w:tc>
          <w:tcPr>
            <w:tcW w:w="479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611946A" w14:textId="6C927C25" w:rsidR="006B0394" w:rsidRPr="00AB238A" w:rsidRDefault="006B0394" w:rsidP="006B0394">
            <w:pPr>
              <w:rPr>
                <w:rFonts w:ascii="Trebuchet MS" w:hAnsi="Trebuchet MS"/>
                <w:sz w:val="18"/>
                <w:szCs w:val="18"/>
              </w:rPr>
            </w:pP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B779208" w14:textId="77777777" w:rsidR="006B0394" w:rsidRPr="00AB238A" w:rsidRDefault="006B0394" w:rsidP="006B0394">
            <w:pPr>
              <w:rPr>
                <w:rFonts w:ascii="Trebuchet MS" w:hAnsi="Trebuchet MS" w:cs="Trebuchet MS"/>
                <w:sz w:val="18"/>
                <w:szCs w:val="18"/>
              </w:rPr>
            </w:pPr>
          </w:p>
        </w:tc>
        <w:tc>
          <w:tcPr>
            <w:tcW w:w="1396" w:type="dxa"/>
            <w:tcBorders>
              <w:top w:val="single" w:sz="4" w:space="0" w:color="auto"/>
              <w:left w:val="single" w:sz="4" w:space="0" w:color="auto"/>
              <w:bottom w:val="single" w:sz="4" w:space="0" w:color="auto"/>
              <w:right w:val="single" w:sz="4" w:space="0" w:color="auto"/>
            </w:tcBorders>
            <w:shd w:val="clear" w:color="auto" w:fill="97DDBA"/>
            <w:vAlign w:val="bottom"/>
          </w:tcPr>
          <w:p w14:paraId="452A097C" w14:textId="77777777" w:rsidR="006B0394" w:rsidRPr="00AB238A" w:rsidRDefault="006B0394" w:rsidP="006B0394">
            <w:pPr>
              <w:rPr>
                <w:rFonts w:ascii="Trebuchet MS" w:hAnsi="Trebuchet MS"/>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8BAA5F2" w14:textId="77777777" w:rsidR="006B0394" w:rsidRPr="00AB238A" w:rsidRDefault="006B0394" w:rsidP="006B0394">
            <w:pPr>
              <w:jc w:val="center"/>
              <w:rPr>
                <w:rFonts w:ascii="Trebuchet MS" w:hAnsi="Trebuchet MS" w:cs="Trebuchet MS"/>
                <w:sz w:val="18"/>
                <w:szCs w:val="18"/>
              </w:rPr>
            </w:pPr>
            <w:r w:rsidRPr="00AB238A">
              <w:rPr>
                <w:rFonts w:ascii="Trebuchet MS" w:hAnsi="Trebuchet MS" w:cs="Trebuchet MS"/>
                <w:sz w:val="18"/>
                <w:szCs w:val="18"/>
              </w:rPr>
              <w:t>S</w:t>
            </w:r>
          </w:p>
        </w:tc>
        <w:tc>
          <w:tcPr>
            <w:tcW w:w="2413" w:type="dxa"/>
            <w:tcBorders>
              <w:top w:val="single" w:sz="4" w:space="0" w:color="auto"/>
              <w:left w:val="single" w:sz="4" w:space="0" w:color="auto"/>
              <w:bottom w:val="single" w:sz="4" w:space="0" w:color="auto"/>
              <w:right w:val="single" w:sz="4" w:space="0" w:color="auto"/>
            </w:tcBorders>
            <w:shd w:val="clear" w:color="auto" w:fill="97DDBA"/>
            <w:vAlign w:val="bottom"/>
          </w:tcPr>
          <w:p w14:paraId="2B7D3531" w14:textId="77777777" w:rsidR="006B0394" w:rsidRPr="00AB238A" w:rsidRDefault="006B0394" w:rsidP="006B0394">
            <w:pPr>
              <w:rPr>
                <w:rFonts w:ascii="Trebuchet MS" w:hAnsi="Trebuchet MS"/>
                <w:sz w:val="18"/>
                <w:szCs w:val="18"/>
              </w:rPr>
            </w:pPr>
          </w:p>
        </w:tc>
      </w:tr>
      <w:tr w:rsidR="006B0394" w:rsidRPr="00F273B0" w14:paraId="1E65621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1102D153" w14:textId="77777777" w:rsidR="006B0394" w:rsidRPr="00F273B0" w:rsidRDefault="006B0394" w:rsidP="006B0394">
            <w:pPr>
              <w:rPr>
                <w:rFonts w:ascii="Trebuchet MS" w:hAnsi="Trebuchet MS" w:cs="Trebuchet MS"/>
                <w:sz w:val="18"/>
                <w:szCs w:val="18"/>
              </w:rPr>
            </w:pPr>
            <w:proofErr w:type="spellStart"/>
            <w:r>
              <w:rPr>
                <w:rFonts w:ascii="Trebuchet MS" w:hAnsi="Trebuchet MS" w:cs="Trebuchet MS"/>
                <w:sz w:val="18"/>
                <w:szCs w:val="18"/>
              </w:rPr>
              <w:t>dmu_nr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8151E3C" w14:textId="21F941F8" w:rsidR="006B0394" w:rsidRDefault="006B0394" w:rsidP="006B0394">
            <w:pPr>
              <w:rPr>
                <w:rFonts w:ascii="Trebuchet MS" w:hAnsi="Trebuchet MS"/>
                <w:sz w:val="18"/>
                <w:szCs w:val="18"/>
              </w:rPr>
            </w:pPr>
            <w:proofErr w:type="spellStart"/>
            <w:r>
              <w:rPr>
                <w:rFonts w:ascii="Trebuchet MS" w:hAnsi="Trebuchet MS" w:cs="Trebuchet MS"/>
                <w:sz w:val="18"/>
                <w:szCs w:val="18"/>
              </w:rPr>
              <w:t>dmu_nr</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4250564" w14:textId="155EFCCE" w:rsidR="006B0394" w:rsidRPr="00F273B0" w:rsidRDefault="006B0394" w:rsidP="006B0394">
            <w:pPr>
              <w:rPr>
                <w:rFonts w:ascii="Trebuchet MS" w:hAnsi="Trebuchet MS"/>
                <w:sz w:val="18"/>
                <w:szCs w:val="18"/>
              </w:rPr>
            </w:pPr>
            <w:proofErr w:type="gramStart"/>
            <w:r>
              <w:rPr>
                <w:rFonts w:ascii="Trebuchet MS" w:hAnsi="Trebuchet MS"/>
                <w:sz w:val="18"/>
                <w:szCs w:val="18"/>
              </w:rPr>
              <w:t>DMU nummer</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B4C9590"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FFFFFF"/>
            <w:vAlign w:val="bottom"/>
          </w:tcPr>
          <w:p w14:paraId="14126CB0" w14:textId="77777777" w:rsidR="006B0394" w:rsidRPr="00470899" w:rsidRDefault="006B0394" w:rsidP="006B0394">
            <w:pPr>
              <w:rPr>
                <w:rFonts w:ascii="Trebuchet MS" w:hAnsi="Trebuchet MS" w:cs="Trebuchet MS"/>
                <w:sz w:val="18"/>
                <w:szCs w:val="18"/>
              </w:rPr>
            </w:pPr>
            <w:r w:rsidRPr="00470899">
              <w:rPr>
                <w:rFonts w:ascii="Trebuchet MS" w:hAnsi="Trebuchet MS" w:cs="Trebuchet MS"/>
                <w:sz w:val="18"/>
                <w:szCs w:val="18"/>
              </w:rPr>
              <w:t>0-</w:t>
            </w:r>
            <w:r>
              <w:rPr>
                <w:rFonts w:ascii="Trebuchet MS" w:hAnsi="Trebuchet MS" w:cs="Trebuchet MS"/>
                <w:sz w:val="18"/>
                <w:szCs w:val="18"/>
              </w:rPr>
              <w:t>20</w:t>
            </w:r>
            <w:r w:rsidRPr="00470899">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1E05855"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top w:val="single" w:sz="4" w:space="0" w:color="auto"/>
              <w:left w:val="single" w:sz="4" w:space="0" w:color="auto"/>
              <w:bottom w:val="single" w:sz="4" w:space="0" w:color="auto"/>
              <w:right w:val="single" w:sz="4" w:space="0" w:color="auto"/>
            </w:tcBorders>
            <w:shd w:val="clear" w:color="auto" w:fill="FFFFFF"/>
            <w:vAlign w:val="bottom"/>
          </w:tcPr>
          <w:p w14:paraId="36A977CA" w14:textId="77777777" w:rsidR="006B0394" w:rsidRPr="00470899" w:rsidRDefault="006B0394" w:rsidP="006B0394">
            <w:pPr>
              <w:rPr>
                <w:rFonts w:ascii="Trebuchet MS" w:hAnsi="Trebuchet MS" w:cs="Trebuchet MS"/>
                <w:sz w:val="18"/>
                <w:szCs w:val="18"/>
              </w:rPr>
            </w:pPr>
            <w:r w:rsidRPr="00470899">
              <w:rPr>
                <w:rFonts w:ascii="Trebuchet MS" w:hAnsi="Trebuchet MS" w:cs="Trebuchet MS"/>
                <w:sz w:val="18"/>
                <w:szCs w:val="18"/>
              </w:rPr>
              <w:t> </w:t>
            </w:r>
          </w:p>
        </w:tc>
      </w:tr>
      <w:tr w:rsidR="006B0394" w:rsidRPr="00F273B0" w14:paraId="7FEC6C0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3270E0CD" w14:textId="37D1A197" w:rsidR="006B0394" w:rsidRPr="0014307B" w:rsidRDefault="006B0394" w:rsidP="006B0394">
            <w:pPr>
              <w:rPr>
                <w:rFonts w:ascii="Trebuchet MS" w:hAnsi="Trebuchet MS" w:cs="Trebuchet MS"/>
                <w:sz w:val="18"/>
                <w:szCs w:val="18"/>
              </w:rPr>
            </w:pPr>
            <w:r w:rsidRPr="0014307B">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7533FFDE" w14:textId="73E4D467" w:rsidR="006B0394" w:rsidRPr="0014307B" w:rsidRDefault="006B0394" w:rsidP="006B0394">
            <w:pPr>
              <w:rPr>
                <w:rFonts w:ascii="Trebuchet MS" w:hAnsi="Trebuchet MS" w:cs="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2F6CE726" w14:textId="5D35D4DD" w:rsidR="006B0394" w:rsidRPr="00353B49" w:rsidRDefault="006B0394" w:rsidP="006B039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0394" w:rsidRPr="0051728E" w14:paraId="6D21C8F3" w14:textId="77777777" w:rsidTr="006A6B00">
        <w:trPr>
          <w:trHeight w:hRule="exact" w:val="255"/>
        </w:trPr>
        <w:tc>
          <w:tcPr>
            <w:tcW w:w="3822" w:type="dxa"/>
            <w:gridSpan w:val="3"/>
            <w:tcBorders>
              <w:top w:val="single" w:sz="4" w:space="0" w:color="auto"/>
              <w:left w:val="nil"/>
              <w:bottom w:val="nil"/>
              <w:right w:val="nil"/>
            </w:tcBorders>
            <w:shd w:val="clear" w:color="auto" w:fill="99CCFF"/>
          </w:tcPr>
          <w:p w14:paraId="0269D089" w14:textId="77777777" w:rsidR="006B0394" w:rsidRPr="0051728E" w:rsidRDefault="006B0394" w:rsidP="006B0394">
            <w:pPr>
              <w:rPr>
                <w:rFonts w:ascii="Trebuchet MS" w:hAnsi="Trebuchet MS" w:cs="Trebuchet MS"/>
                <w:i/>
                <w:iCs/>
                <w:sz w:val="18"/>
                <w:szCs w:val="18"/>
              </w:rPr>
            </w:pPr>
          </w:p>
        </w:tc>
        <w:tc>
          <w:tcPr>
            <w:tcW w:w="10210" w:type="dxa"/>
            <w:gridSpan w:val="5"/>
            <w:tcBorders>
              <w:top w:val="single" w:sz="4" w:space="0" w:color="auto"/>
              <w:left w:val="nil"/>
              <w:bottom w:val="nil"/>
              <w:right w:val="nil"/>
            </w:tcBorders>
            <w:shd w:val="clear" w:color="auto" w:fill="99CCFF"/>
            <w:vAlign w:val="bottom"/>
          </w:tcPr>
          <w:p w14:paraId="2BF83BFB" w14:textId="66EBE2D4" w:rsidR="006B0394" w:rsidRPr="0051728E" w:rsidRDefault="006B0394" w:rsidP="006B0394">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6B0394" w:rsidRPr="0051728E" w14:paraId="26061802" w14:textId="77777777" w:rsidTr="006A6B00">
        <w:trPr>
          <w:trHeight w:hRule="exact" w:val="255"/>
        </w:trPr>
        <w:tc>
          <w:tcPr>
            <w:tcW w:w="3822" w:type="dxa"/>
            <w:gridSpan w:val="3"/>
            <w:tcBorders>
              <w:top w:val="nil"/>
              <w:left w:val="nil"/>
              <w:bottom w:val="nil"/>
              <w:right w:val="nil"/>
            </w:tcBorders>
            <w:shd w:val="clear" w:color="auto" w:fill="97DDBA"/>
          </w:tcPr>
          <w:p w14:paraId="19A01547" w14:textId="77777777" w:rsidR="006B0394" w:rsidRPr="0051728E" w:rsidRDefault="006B0394" w:rsidP="006B0394">
            <w:pPr>
              <w:rPr>
                <w:rFonts w:ascii="Trebuchet MS" w:hAnsi="Trebuchet MS" w:cs="Trebuchet MS"/>
                <w:i/>
                <w:iCs/>
                <w:sz w:val="18"/>
                <w:szCs w:val="18"/>
              </w:rPr>
            </w:pPr>
          </w:p>
        </w:tc>
        <w:tc>
          <w:tcPr>
            <w:tcW w:w="10210" w:type="dxa"/>
            <w:gridSpan w:val="5"/>
            <w:tcBorders>
              <w:top w:val="nil"/>
              <w:left w:val="nil"/>
              <w:bottom w:val="nil"/>
              <w:right w:val="nil"/>
            </w:tcBorders>
            <w:shd w:val="clear" w:color="auto" w:fill="97DDBA"/>
            <w:vAlign w:val="bottom"/>
          </w:tcPr>
          <w:p w14:paraId="4426F808" w14:textId="3071D25D" w:rsidR="006B0394" w:rsidRPr="0051728E" w:rsidRDefault="006B0394" w:rsidP="006B039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2D3DB0B" w14:textId="77777777" w:rsidR="00534725" w:rsidRDefault="002D3AE4" w:rsidP="00163560">
      <w:pPr>
        <w:pStyle w:val="Overskrift6"/>
      </w:pPr>
      <w:bookmarkStart w:id="180" w:name="_Toc292865186"/>
      <w:r>
        <w:t>5.1.2</w:t>
      </w:r>
      <w:r w:rsidR="00534725">
        <w:t>.</w:t>
      </w:r>
      <w:r w:rsidR="004A27D4">
        <w:t>1</w:t>
      </w:r>
      <w:r w:rsidR="00534725" w:rsidRPr="00A32757">
        <w:t xml:space="preserve"> </w:t>
      </w:r>
      <w:r w:rsidR="00534725">
        <w:t>Metadata</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80582" w:rsidRPr="0051728E" w14:paraId="1CB222E8" w14:textId="77777777" w:rsidTr="0083305B">
        <w:trPr>
          <w:trHeight w:hRule="exact" w:val="255"/>
        </w:trPr>
        <w:tc>
          <w:tcPr>
            <w:tcW w:w="2235" w:type="dxa"/>
            <w:shd w:val="clear" w:color="auto" w:fill="D9D9D9"/>
            <w:vAlign w:val="bottom"/>
          </w:tcPr>
          <w:p w14:paraId="2487186E" w14:textId="77777777" w:rsidR="00280582" w:rsidRPr="0051728E" w:rsidRDefault="00280582"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DC0E8DC" w14:textId="77777777" w:rsidR="00280582" w:rsidRPr="00FE3FC3" w:rsidRDefault="00280582"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280582" w:rsidRPr="0051728E" w14:paraId="6A25B709" w14:textId="77777777" w:rsidTr="0083305B">
        <w:trPr>
          <w:trHeight w:hRule="exact" w:val="255"/>
        </w:trPr>
        <w:tc>
          <w:tcPr>
            <w:tcW w:w="2235" w:type="dxa"/>
            <w:shd w:val="clear" w:color="auto" w:fill="E0E0E0"/>
            <w:vAlign w:val="bottom"/>
          </w:tcPr>
          <w:p w14:paraId="78F1CFCE"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FBE1482" w14:textId="77777777" w:rsidR="00280582" w:rsidRPr="0051728E" w:rsidRDefault="00280582" w:rsidP="0083305B">
            <w:pPr>
              <w:rPr>
                <w:rFonts w:ascii="Trebuchet MS" w:hAnsi="Trebuchet MS" w:cs="Trebuchet MS"/>
                <w:sz w:val="18"/>
                <w:szCs w:val="18"/>
              </w:rPr>
            </w:pPr>
            <w:r>
              <w:rPr>
                <w:rFonts w:ascii="Trebuchet MS" w:hAnsi="Trebuchet MS" w:cs="Trebuchet MS"/>
                <w:sz w:val="18"/>
                <w:szCs w:val="18"/>
              </w:rPr>
              <w:t>Målestation</w:t>
            </w:r>
          </w:p>
        </w:tc>
      </w:tr>
      <w:tr w:rsidR="00280582" w:rsidRPr="0051728E" w14:paraId="53053BEE" w14:textId="77777777" w:rsidTr="0083305B">
        <w:trPr>
          <w:trHeight w:hRule="exact" w:val="510"/>
        </w:trPr>
        <w:tc>
          <w:tcPr>
            <w:tcW w:w="2235" w:type="dxa"/>
            <w:shd w:val="clear" w:color="auto" w:fill="E0E0E0"/>
            <w:vAlign w:val="center"/>
          </w:tcPr>
          <w:p w14:paraId="43EBBF31"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6129C5B" w14:textId="77777777" w:rsidR="00280582" w:rsidRPr="00F279E4" w:rsidRDefault="00130A46" w:rsidP="0083305B">
            <w:pPr>
              <w:rPr>
                <w:rFonts w:ascii="Trebuchet MS" w:hAnsi="Trebuchet MS" w:cs="Trebuchet MS"/>
                <w:sz w:val="18"/>
                <w:szCs w:val="18"/>
              </w:rPr>
            </w:pPr>
            <w:r>
              <w:rPr>
                <w:rFonts w:ascii="Trebuchet MS" w:hAnsi="Trebuchet MS" w:cs="Trebuchet MS"/>
                <w:sz w:val="18"/>
                <w:szCs w:val="18"/>
              </w:rPr>
              <w:t>Sted hvor fra der foretages målinger af vandforhold/tilstand.</w:t>
            </w:r>
            <w:r w:rsidR="00476188">
              <w:rPr>
                <w:rFonts w:ascii="Trebuchet MS" w:hAnsi="Trebuchet MS" w:cs="Trebuchet MS"/>
                <w:sz w:val="18"/>
                <w:szCs w:val="18"/>
              </w:rPr>
              <w:t xml:space="preserve"> </w:t>
            </w:r>
            <w:proofErr w:type="spellStart"/>
            <w:r w:rsidR="00476188">
              <w:rPr>
                <w:rFonts w:ascii="Trebuchet MS" w:hAnsi="Trebuchet MS" w:cs="Trebuchet MS"/>
                <w:sz w:val="18"/>
                <w:szCs w:val="18"/>
              </w:rPr>
              <w:t>Hydrometrisk</w:t>
            </w:r>
            <w:proofErr w:type="spellEnd"/>
            <w:r w:rsidR="00476188">
              <w:rPr>
                <w:rFonts w:ascii="Trebuchet MS" w:hAnsi="Trebuchet MS" w:cs="Trebuchet MS"/>
                <w:sz w:val="18"/>
                <w:szCs w:val="18"/>
              </w:rPr>
              <w:t xml:space="preserve"> målestation består af en logger, som registrerer vandstanden i vandløbet.</w:t>
            </w:r>
          </w:p>
        </w:tc>
      </w:tr>
      <w:tr w:rsidR="00280582" w:rsidRPr="0051728E" w14:paraId="40844B98" w14:textId="77777777" w:rsidTr="0083305B">
        <w:trPr>
          <w:trHeight w:hRule="exact" w:val="255"/>
        </w:trPr>
        <w:tc>
          <w:tcPr>
            <w:tcW w:w="2235" w:type="dxa"/>
            <w:shd w:val="clear" w:color="auto" w:fill="E0E0E0"/>
            <w:vAlign w:val="bottom"/>
          </w:tcPr>
          <w:p w14:paraId="0AD8F062"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F8A87B0" w14:textId="77777777" w:rsidR="00280582" w:rsidRPr="00D77840" w:rsidRDefault="0060516F" w:rsidP="0083305B">
            <w:pPr>
              <w:rPr>
                <w:rFonts w:ascii="Trebuchet MS" w:hAnsi="Trebuchet MS" w:cs="Trebuchet MS"/>
                <w:sz w:val="18"/>
                <w:szCs w:val="18"/>
              </w:rPr>
            </w:pPr>
            <w:r>
              <w:rPr>
                <w:rFonts w:ascii="Trebuchet MS" w:hAnsi="Trebuchet MS" w:cs="Trebuchet MS"/>
                <w:sz w:val="18"/>
                <w:szCs w:val="18"/>
              </w:rPr>
              <w:t>Målestation i søer og vandløb, hvor der måles vandstand og tilstand</w:t>
            </w:r>
            <w:r w:rsidR="00476188">
              <w:rPr>
                <w:rFonts w:ascii="Trebuchet MS" w:hAnsi="Trebuchet MS" w:cs="Trebuchet MS"/>
                <w:sz w:val="18"/>
                <w:szCs w:val="18"/>
              </w:rPr>
              <w:t xml:space="preserve"> og evt. vandføring ved vandløb</w:t>
            </w:r>
            <w:r>
              <w:rPr>
                <w:rFonts w:ascii="Trebuchet MS" w:hAnsi="Trebuchet MS" w:cs="Trebuchet MS"/>
                <w:sz w:val="18"/>
                <w:szCs w:val="18"/>
              </w:rPr>
              <w:t>.</w:t>
            </w:r>
          </w:p>
        </w:tc>
      </w:tr>
      <w:tr w:rsidR="00280582" w:rsidRPr="0051728E" w14:paraId="1EA38DF1" w14:textId="77777777" w:rsidTr="0083305B">
        <w:trPr>
          <w:trHeight w:hRule="exact" w:val="510"/>
        </w:trPr>
        <w:tc>
          <w:tcPr>
            <w:tcW w:w="2235" w:type="dxa"/>
            <w:shd w:val="clear" w:color="auto" w:fill="E0E0E0"/>
            <w:vAlign w:val="center"/>
          </w:tcPr>
          <w:p w14:paraId="2E54EC33" w14:textId="77777777" w:rsidR="00280582" w:rsidRPr="0051728E" w:rsidRDefault="00280582"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AF61C2D" w14:textId="77777777" w:rsidR="00280582" w:rsidRPr="0051728E" w:rsidRDefault="0060516F" w:rsidP="00A0680C">
            <w:pPr>
              <w:rPr>
                <w:rFonts w:ascii="Trebuchet MS" w:hAnsi="Trebuchet MS" w:cs="Trebuchet MS"/>
                <w:sz w:val="18"/>
                <w:szCs w:val="18"/>
              </w:rPr>
            </w:pPr>
            <w:r w:rsidRPr="00D77840">
              <w:rPr>
                <w:rFonts w:ascii="Trebuchet MS" w:hAnsi="Trebuchet MS" w:cs="Trebuchet MS"/>
                <w:sz w:val="18"/>
                <w:szCs w:val="18"/>
              </w:rPr>
              <w:t xml:space="preserve">Et </w:t>
            </w:r>
            <w:proofErr w:type="spellStart"/>
            <w:r w:rsidRPr="00D77840">
              <w:rPr>
                <w:rFonts w:ascii="Trebuchet MS" w:hAnsi="Trebuchet MS" w:cs="Trebuchet MS"/>
                <w:sz w:val="18"/>
                <w:szCs w:val="18"/>
              </w:rPr>
              <w:t>drifttema</w:t>
            </w:r>
            <w:proofErr w:type="spellEnd"/>
            <w:r w:rsidRPr="00D77840">
              <w:rPr>
                <w:rFonts w:ascii="Trebuchet MS" w:hAnsi="Trebuchet MS" w:cs="Trebuchet MS"/>
                <w:sz w:val="18"/>
                <w:szCs w:val="18"/>
              </w:rPr>
              <w:t xml:space="preserve">, der viser hvor der fysisk findes målestationer i vandløbene, evt. </w:t>
            </w:r>
            <w:r w:rsidRPr="00BD2F3F">
              <w:rPr>
                <w:rFonts w:ascii="Trebuchet MS" w:hAnsi="Trebuchet MS" w:cs="Trebuchet MS"/>
                <w:sz w:val="18"/>
                <w:szCs w:val="18"/>
              </w:rPr>
              <w:t>med angivelse af tilsynsdata knyttet til den enkelte målestation, samt link til www med dagens loggede vandstandsmåling</w:t>
            </w:r>
          </w:p>
        </w:tc>
      </w:tr>
      <w:tr w:rsidR="00280582" w:rsidRPr="0051728E" w14:paraId="0062BDBD" w14:textId="77777777" w:rsidTr="0083305B">
        <w:trPr>
          <w:trHeight w:hRule="exact" w:val="255"/>
        </w:trPr>
        <w:tc>
          <w:tcPr>
            <w:tcW w:w="2235" w:type="dxa"/>
            <w:shd w:val="clear" w:color="auto" w:fill="E0E0E0"/>
            <w:vAlign w:val="bottom"/>
          </w:tcPr>
          <w:p w14:paraId="038914BF" w14:textId="77777777" w:rsidR="00280582" w:rsidRPr="0051728E" w:rsidRDefault="00280582"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CED8DB9" w14:textId="77777777" w:rsidR="00280582" w:rsidRPr="00FE3FC3" w:rsidRDefault="00280582" w:rsidP="0083305B">
            <w:pPr>
              <w:rPr>
                <w:rFonts w:ascii="Trebuchet MS" w:hAnsi="Trebuchet MS" w:cs="Trebuchet MS"/>
                <w:sz w:val="18"/>
                <w:szCs w:val="18"/>
              </w:rPr>
            </w:pPr>
            <w:r w:rsidRPr="00492FFE">
              <w:rPr>
                <w:rFonts w:ascii="Trebuchet MS" w:hAnsi="Trebuchet MS" w:cs="Trebuchet MS"/>
                <w:bCs/>
                <w:kern w:val="32"/>
                <w:sz w:val="18"/>
                <w:szCs w:val="18"/>
              </w:rPr>
              <w:t>Hydrografi</w:t>
            </w:r>
            <w:r w:rsidR="0060516F">
              <w:rPr>
                <w:rFonts w:ascii="Trebuchet MS" w:hAnsi="Trebuchet MS" w:cs="Trebuchet MS"/>
                <w:bCs/>
                <w:kern w:val="32"/>
                <w:sz w:val="18"/>
                <w:szCs w:val="18"/>
              </w:rPr>
              <w:t xml:space="preserve">, </w:t>
            </w:r>
            <w:r w:rsidR="0060516F" w:rsidRPr="00492FFE">
              <w:rPr>
                <w:rFonts w:ascii="Trebuchet MS" w:hAnsi="Trebuchet MS" w:cs="Trebuchet MS"/>
                <w:bCs/>
                <w:kern w:val="32"/>
                <w:sz w:val="18"/>
                <w:szCs w:val="18"/>
              </w:rPr>
              <w:t>Miljøovervågningsfaciliteter</w:t>
            </w:r>
          </w:p>
        </w:tc>
      </w:tr>
      <w:tr w:rsidR="00280582" w:rsidRPr="0051728E" w14:paraId="4F78CF7E" w14:textId="77777777" w:rsidTr="0083305B">
        <w:trPr>
          <w:trHeight w:hRule="exact" w:val="255"/>
        </w:trPr>
        <w:tc>
          <w:tcPr>
            <w:tcW w:w="2235" w:type="dxa"/>
            <w:shd w:val="clear" w:color="auto" w:fill="E0E0E0"/>
            <w:vAlign w:val="bottom"/>
          </w:tcPr>
          <w:p w14:paraId="6715B2BB" w14:textId="77777777" w:rsidR="00280582"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280582" w:rsidRPr="00492FFE">
              <w:rPr>
                <w:rFonts w:ascii="Trebuchet MS" w:hAnsi="Trebuchet MS" w:cs="Trebuchet MS"/>
                <w:sz w:val="18"/>
                <w:szCs w:val="18"/>
              </w:rPr>
              <w:t>_ord</w:t>
            </w:r>
            <w:proofErr w:type="spellEnd"/>
          </w:p>
        </w:tc>
        <w:tc>
          <w:tcPr>
            <w:tcW w:w="11340" w:type="dxa"/>
            <w:shd w:val="clear" w:color="auto" w:fill="FFFFFF"/>
            <w:vAlign w:val="bottom"/>
          </w:tcPr>
          <w:p w14:paraId="46769D2E" w14:textId="77777777" w:rsidR="00280582" w:rsidRPr="00492FFE" w:rsidRDefault="0060516F"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Målestation, Miljøovervågning, Prøvetagning</w:t>
            </w:r>
          </w:p>
        </w:tc>
      </w:tr>
      <w:tr w:rsidR="00280582" w:rsidRPr="0051728E" w14:paraId="323F7ED9" w14:textId="77777777" w:rsidTr="0083305B">
        <w:trPr>
          <w:trHeight w:hRule="exact" w:val="255"/>
        </w:trPr>
        <w:tc>
          <w:tcPr>
            <w:tcW w:w="2235" w:type="dxa"/>
            <w:shd w:val="clear" w:color="auto" w:fill="E0E0E0"/>
            <w:vAlign w:val="bottom"/>
          </w:tcPr>
          <w:p w14:paraId="68BCF02F"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3572BFE" w14:textId="77777777" w:rsidR="00280582" w:rsidRPr="0051728E" w:rsidRDefault="0060516F" w:rsidP="0083305B">
            <w:pPr>
              <w:rPr>
                <w:rFonts w:ascii="Trebuchet MS" w:hAnsi="Trebuchet MS" w:cs="Trebuchet MS"/>
                <w:sz w:val="18"/>
                <w:szCs w:val="18"/>
              </w:rPr>
            </w:pPr>
            <w:r>
              <w:rPr>
                <w:rFonts w:ascii="Trebuchet MS" w:hAnsi="Trebuchet MS" w:cs="Trebuchet MS"/>
                <w:sz w:val="18"/>
                <w:szCs w:val="18"/>
              </w:rPr>
              <w:t>Punkt</w:t>
            </w:r>
          </w:p>
        </w:tc>
      </w:tr>
      <w:tr w:rsidR="00280582" w:rsidRPr="0051728E" w14:paraId="0F99A564" w14:textId="77777777" w:rsidTr="0083305B">
        <w:trPr>
          <w:trHeight w:hRule="exact" w:val="255"/>
        </w:trPr>
        <w:tc>
          <w:tcPr>
            <w:tcW w:w="2235" w:type="dxa"/>
            <w:shd w:val="clear" w:color="auto" w:fill="E0E0E0"/>
            <w:vAlign w:val="bottom"/>
          </w:tcPr>
          <w:p w14:paraId="48F220ED" w14:textId="77777777" w:rsidR="00280582" w:rsidRPr="00FE3FC3" w:rsidRDefault="00280582"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BE5F2A0" w14:textId="77777777" w:rsidR="00280582" w:rsidRPr="00FE3FC3" w:rsidRDefault="0060516F" w:rsidP="0083305B">
            <w:pPr>
              <w:rPr>
                <w:rFonts w:ascii="Trebuchet MS" w:hAnsi="Trebuchet MS" w:cs="Trebuchet MS"/>
                <w:sz w:val="18"/>
                <w:szCs w:val="18"/>
              </w:rPr>
            </w:pPr>
            <w:r>
              <w:rPr>
                <w:rFonts w:ascii="Trebuchet MS" w:hAnsi="Trebuchet MS" w:cs="Trebuchet MS"/>
                <w:sz w:val="18"/>
                <w:szCs w:val="18"/>
              </w:rPr>
              <w:t>-</w:t>
            </w:r>
          </w:p>
        </w:tc>
      </w:tr>
      <w:tr w:rsidR="00B51038" w:rsidRPr="009F0C83" w14:paraId="2D6526EB" w14:textId="77777777" w:rsidTr="0083305B">
        <w:trPr>
          <w:trHeight w:hRule="exact" w:val="255"/>
        </w:trPr>
        <w:tc>
          <w:tcPr>
            <w:tcW w:w="2235" w:type="dxa"/>
            <w:shd w:val="clear" w:color="auto" w:fill="E0E0E0"/>
            <w:vAlign w:val="bottom"/>
          </w:tcPr>
          <w:p w14:paraId="146AA8D3"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ADB62AB" w14:textId="154657A1"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06.02.04</w:t>
            </w:r>
          </w:p>
        </w:tc>
      </w:tr>
    </w:tbl>
    <w:p w14:paraId="1C92D552" w14:textId="77777777" w:rsidR="00534725" w:rsidRPr="00A32757" w:rsidRDefault="002D3AE4" w:rsidP="00163560">
      <w:pPr>
        <w:pStyle w:val="Overskrift6"/>
      </w:pPr>
      <w:bookmarkStart w:id="181" w:name="_Toc292865187"/>
      <w:r>
        <w:t>5.1.2</w:t>
      </w:r>
      <w:r w:rsidR="004A27D4">
        <w:t>.2</w:t>
      </w:r>
      <w:r w:rsidR="00534725" w:rsidRPr="00A32757">
        <w:t xml:space="preserve"> </w:t>
      </w:r>
      <w:r w:rsidR="00A62798">
        <w:t>Registreringsvejledning</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71966CE3" w14:textId="77777777" w:rsidTr="00D5371B">
        <w:trPr>
          <w:trHeight w:hRule="exact" w:val="255"/>
        </w:trPr>
        <w:tc>
          <w:tcPr>
            <w:tcW w:w="3510" w:type="dxa"/>
            <w:shd w:val="clear" w:color="auto" w:fill="D9D9D9"/>
            <w:vAlign w:val="bottom"/>
          </w:tcPr>
          <w:p w14:paraId="480E7D5C"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6EEC12B4"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53E48000" w14:textId="77777777" w:rsidTr="00D5371B">
        <w:trPr>
          <w:trHeight w:hRule="exact" w:val="510"/>
        </w:trPr>
        <w:tc>
          <w:tcPr>
            <w:tcW w:w="3510" w:type="dxa"/>
            <w:shd w:val="clear" w:color="auto" w:fill="E0E0E0"/>
            <w:vAlign w:val="center"/>
          </w:tcPr>
          <w:p w14:paraId="32DC3714" w14:textId="77777777" w:rsidR="00534725" w:rsidRPr="00024C60" w:rsidRDefault="00534725"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4539C26C"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Geometrien fra gamle temaer overføres, men hvor det er muligt kontrolleres placeringen dels via evt. beskrivelse og via forårs</w:t>
            </w:r>
            <w:r w:rsidR="005E561C">
              <w:rPr>
                <w:rFonts w:ascii="Trebuchet MS" w:hAnsi="Trebuchet MS" w:cs="Trebuchet MS"/>
                <w:sz w:val="18"/>
                <w:szCs w:val="18"/>
              </w:rPr>
              <w:t xml:space="preserve">- og </w:t>
            </w:r>
            <w:proofErr w:type="spellStart"/>
            <w:r w:rsidR="005E561C">
              <w:rPr>
                <w:rFonts w:ascii="Trebuchet MS" w:hAnsi="Trebuchet MS" w:cs="Trebuchet MS"/>
                <w:sz w:val="18"/>
                <w:szCs w:val="18"/>
              </w:rPr>
              <w:t>sommer</w:t>
            </w:r>
            <w:r>
              <w:rPr>
                <w:rFonts w:ascii="Trebuchet MS" w:hAnsi="Trebuchet MS" w:cs="Trebuchet MS"/>
                <w:sz w:val="18"/>
                <w:szCs w:val="18"/>
              </w:rPr>
              <w:t>ortofoto</w:t>
            </w:r>
            <w:proofErr w:type="spellEnd"/>
            <w:r w:rsidR="005E561C">
              <w:rPr>
                <w:rFonts w:ascii="Trebuchet MS" w:hAnsi="Trebuchet MS" w:cs="Trebuchet MS"/>
                <w:sz w:val="18"/>
                <w:szCs w:val="18"/>
              </w:rPr>
              <w:t>.</w:t>
            </w:r>
            <w:r w:rsidR="009621A0">
              <w:rPr>
                <w:rFonts w:ascii="Trebuchet MS" w:hAnsi="Trebuchet MS" w:cs="Trebuchet MS"/>
                <w:sz w:val="18"/>
                <w:szCs w:val="18"/>
              </w:rPr>
              <w:t xml:space="preserve"> Nedlagt målestation tildeles status ”historisk”.</w:t>
            </w:r>
          </w:p>
        </w:tc>
      </w:tr>
      <w:tr w:rsidR="00534725" w:rsidRPr="0051728E" w14:paraId="657ACAA8" w14:textId="77777777" w:rsidTr="00D5371B">
        <w:trPr>
          <w:trHeight w:hRule="exact" w:val="510"/>
        </w:trPr>
        <w:tc>
          <w:tcPr>
            <w:tcW w:w="3510" w:type="dxa"/>
            <w:shd w:val="clear" w:color="auto" w:fill="E0E0E0"/>
            <w:vAlign w:val="center"/>
          </w:tcPr>
          <w:p w14:paraId="000F66E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69EA8846"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 xml:space="preserve">Opdeles efter ejerstatus. </w:t>
            </w:r>
            <w:r w:rsidR="001D23B4">
              <w:rPr>
                <w:rFonts w:ascii="Trebuchet MS" w:hAnsi="Trebuchet MS" w:cs="Trebuchet MS"/>
                <w:sz w:val="18"/>
                <w:szCs w:val="18"/>
              </w:rPr>
              <w:t>(</w:t>
            </w:r>
            <w:r>
              <w:rPr>
                <w:rFonts w:ascii="Trebuchet MS" w:hAnsi="Trebuchet MS" w:cs="Trebuchet MS"/>
                <w:sz w:val="18"/>
                <w:szCs w:val="18"/>
              </w:rPr>
              <w:t>Er en fordel også at have de statslige målestationer inden i datasættet til de tilbyde via f.eks. WFS.</w:t>
            </w:r>
            <w:r w:rsidR="001D23B4">
              <w:rPr>
                <w:rFonts w:ascii="Trebuchet MS" w:hAnsi="Trebuchet MS" w:cs="Trebuchet MS"/>
                <w:sz w:val="18"/>
                <w:szCs w:val="18"/>
              </w:rPr>
              <w:t>)</w:t>
            </w:r>
          </w:p>
        </w:tc>
      </w:tr>
      <w:tr w:rsidR="00534725" w:rsidRPr="0051728E" w14:paraId="743EC6DE" w14:textId="77777777" w:rsidTr="00D5371B">
        <w:trPr>
          <w:trHeight w:hRule="exact" w:val="255"/>
        </w:trPr>
        <w:tc>
          <w:tcPr>
            <w:tcW w:w="3510" w:type="dxa"/>
            <w:shd w:val="clear" w:color="auto" w:fill="E0E0E0"/>
            <w:vAlign w:val="bottom"/>
          </w:tcPr>
          <w:p w14:paraId="32BD85B8"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2BBFB2E5"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w:t>
            </w:r>
          </w:p>
        </w:tc>
      </w:tr>
      <w:tr w:rsidR="00534725" w:rsidRPr="0051728E" w14:paraId="38194E4E" w14:textId="77777777" w:rsidTr="00D5371B">
        <w:trPr>
          <w:trHeight w:hRule="exact" w:val="255"/>
        </w:trPr>
        <w:tc>
          <w:tcPr>
            <w:tcW w:w="3510" w:type="dxa"/>
            <w:shd w:val="clear" w:color="auto" w:fill="E0E0E0"/>
            <w:vAlign w:val="bottom"/>
          </w:tcPr>
          <w:p w14:paraId="27601E06"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2D6C8AE5" w14:textId="77777777" w:rsidR="00534725" w:rsidRPr="00024C60" w:rsidRDefault="00534725" w:rsidP="0083305B">
            <w:pPr>
              <w:rPr>
                <w:rFonts w:ascii="Trebuchet MS" w:hAnsi="Trebuchet MS" w:cs="Trebuchet MS"/>
                <w:sz w:val="18"/>
                <w:szCs w:val="18"/>
              </w:rPr>
            </w:pPr>
          </w:p>
        </w:tc>
      </w:tr>
      <w:tr w:rsidR="00534725" w:rsidRPr="0051728E" w14:paraId="48835034" w14:textId="77777777" w:rsidTr="00D5371B">
        <w:trPr>
          <w:trHeight w:hRule="exact" w:val="255"/>
        </w:trPr>
        <w:tc>
          <w:tcPr>
            <w:tcW w:w="3510" w:type="dxa"/>
            <w:shd w:val="clear" w:color="auto" w:fill="E0E0E0"/>
            <w:vAlign w:val="bottom"/>
          </w:tcPr>
          <w:p w14:paraId="3DDDDB6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0335F84D"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Ingen, men undgår punkter lige oven i hinanden.</w:t>
            </w:r>
          </w:p>
        </w:tc>
      </w:tr>
      <w:tr w:rsidR="00534725" w:rsidRPr="0051728E" w14:paraId="49DD48F3" w14:textId="77777777" w:rsidTr="00D5371B">
        <w:trPr>
          <w:trHeight w:hRule="exact" w:val="510"/>
        </w:trPr>
        <w:tc>
          <w:tcPr>
            <w:tcW w:w="3510" w:type="dxa"/>
            <w:shd w:val="clear" w:color="auto" w:fill="E0E0E0"/>
            <w:vAlign w:val="bottom"/>
          </w:tcPr>
          <w:p w14:paraId="70A8B780"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1394ADD4"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Ingen</w:t>
            </w:r>
          </w:p>
        </w:tc>
      </w:tr>
    </w:tbl>
    <w:p w14:paraId="616A6744" w14:textId="77777777" w:rsidR="00916D63" w:rsidRPr="00A32757" w:rsidRDefault="00916D63" w:rsidP="00916D63">
      <w:pPr>
        <w:pStyle w:val="Overskrift6"/>
      </w:pPr>
      <w:r>
        <w:lastRenderedPageBreak/>
        <w:t>5.1.2.3 Kodelister</w:t>
      </w:r>
    </w:p>
    <w:p w14:paraId="4A088BF2" w14:textId="77777777" w:rsidR="00916D63" w:rsidRPr="00A32757" w:rsidRDefault="00916D63" w:rsidP="00916D6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4EDA080" w14:textId="77777777" w:rsidR="00916D63" w:rsidRPr="00A32757" w:rsidRDefault="00916D63" w:rsidP="00916D63">
      <w:pPr>
        <w:pStyle w:val="Overskrift7"/>
      </w:pPr>
      <w:r>
        <w:t>5.1.2.3</w:t>
      </w:r>
      <w:r w:rsidRPr="00A32757">
        <w:t xml:space="preserve">.1 </w:t>
      </w:r>
      <w:r>
        <w:t xml:space="preserve">  5001 </w:t>
      </w:r>
      <w:proofErr w:type="spellStart"/>
      <w:r>
        <w:t>Maalest_type</w:t>
      </w:r>
      <w:proofErr w:type="spellEnd"/>
      <w:r w:rsidRPr="002B12CC">
        <w:rPr>
          <w:color w:val="00B050"/>
        </w:rPr>
        <w:t xml:space="preserve"> </w:t>
      </w:r>
      <w:r>
        <w:t>(</w:t>
      </w:r>
      <w:r w:rsidR="004C47B9" w:rsidRPr="004D056C">
        <w:t>d_5001_maalest_type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614"/>
        <w:gridCol w:w="1284"/>
        <w:gridCol w:w="8726"/>
      </w:tblGrid>
      <w:tr w:rsidR="00F560E9" w:rsidRPr="0051728E" w14:paraId="4AE14AE5" w14:textId="77777777" w:rsidTr="00D5371B">
        <w:trPr>
          <w:trHeight w:val="244"/>
        </w:trPr>
        <w:tc>
          <w:tcPr>
            <w:tcW w:w="1951" w:type="dxa"/>
            <w:tcBorders>
              <w:bottom w:val="single" w:sz="4" w:space="0" w:color="auto"/>
            </w:tcBorders>
            <w:shd w:val="clear" w:color="auto" w:fill="D9D9D9"/>
            <w:vAlign w:val="center"/>
          </w:tcPr>
          <w:p w14:paraId="6B332351" w14:textId="77777777" w:rsidR="00F560E9" w:rsidRPr="0051728E" w:rsidRDefault="00F560E9" w:rsidP="009E1809">
            <w:pPr>
              <w:rPr>
                <w:rFonts w:ascii="Trebuchet MS" w:hAnsi="Trebuchet MS" w:cs="Trebuchet MS"/>
                <w:b/>
                <w:bCs/>
                <w:sz w:val="18"/>
                <w:szCs w:val="18"/>
              </w:rPr>
            </w:pPr>
            <w:proofErr w:type="spellStart"/>
            <w:r>
              <w:rPr>
                <w:rFonts w:ascii="Trebuchet MS" w:hAnsi="Trebuchet MS" w:cs="Trebuchet MS"/>
                <w:b/>
                <w:bCs/>
                <w:sz w:val="18"/>
                <w:szCs w:val="18"/>
              </w:rPr>
              <w:t>maalest_type_kode</w:t>
            </w:r>
            <w:proofErr w:type="spellEnd"/>
          </w:p>
        </w:tc>
        <w:tc>
          <w:tcPr>
            <w:tcW w:w="1614" w:type="dxa"/>
            <w:tcBorders>
              <w:bottom w:val="single" w:sz="4" w:space="0" w:color="auto"/>
            </w:tcBorders>
            <w:shd w:val="clear" w:color="auto" w:fill="D9D9D9"/>
            <w:vAlign w:val="center"/>
          </w:tcPr>
          <w:p w14:paraId="23DECBF2" w14:textId="77777777" w:rsidR="00F560E9" w:rsidRPr="0051728E" w:rsidRDefault="00F560E9" w:rsidP="009E1809">
            <w:pPr>
              <w:rPr>
                <w:rFonts w:ascii="Trebuchet MS" w:hAnsi="Trebuchet MS" w:cs="Trebuchet MS"/>
                <w:bCs/>
                <w:sz w:val="18"/>
                <w:szCs w:val="18"/>
              </w:rPr>
            </w:pPr>
            <w:proofErr w:type="spellStart"/>
            <w:r>
              <w:rPr>
                <w:rFonts w:ascii="Trebuchet MS" w:hAnsi="Trebuchet MS" w:cs="Trebuchet MS"/>
                <w:b/>
                <w:bCs/>
                <w:sz w:val="18"/>
                <w:szCs w:val="18"/>
              </w:rPr>
              <w:t>maalest_type</w:t>
            </w:r>
            <w:proofErr w:type="spellEnd"/>
          </w:p>
        </w:tc>
        <w:tc>
          <w:tcPr>
            <w:tcW w:w="1284" w:type="dxa"/>
            <w:tcBorders>
              <w:bottom w:val="single" w:sz="4" w:space="0" w:color="auto"/>
            </w:tcBorders>
            <w:shd w:val="clear" w:color="auto" w:fill="D9D9D9"/>
            <w:vAlign w:val="bottom"/>
          </w:tcPr>
          <w:p w14:paraId="3542BD95" w14:textId="77777777" w:rsidR="00F560E9" w:rsidRPr="003A52C1" w:rsidRDefault="004867D1" w:rsidP="00F560E9">
            <w:pPr>
              <w:rPr>
                <w:rFonts w:ascii="Trebuchet MS" w:hAnsi="Trebuchet MS" w:cs="Trebuchet MS"/>
                <w:b/>
                <w:bCs/>
                <w:sz w:val="18"/>
                <w:szCs w:val="18"/>
              </w:rPr>
            </w:pPr>
            <w:r w:rsidRPr="003A52C1">
              <w:rPr>
                <w:rFonts w:ascii="Trebuchet MS" w:hAnsi="Trebuchet MS" w:cs="Trebuchet MS"/>
                <w:b/>
                <w:bCs/>
                <w:sz w:val="18"/>
                <w:szCs w:val="18"/>
              </w:rPr>
              <w:t>a</w:t>
            </w:r>
            <w:r w:rsidR="00F560E9" w:rsidRPr="003A52C1">
              <w:rPr>
                <w:rFonts w:ascii="Trebuchet MS" w:hAnsi="Trebuchet MS" w:cs="Trebuchet MS"/>
                <w:b/>
                <w:bCs/>
                <w:sz w:val="18"/>
                <w:szCs w:val="18"/>
              </w:rPr>
              <w:t>ktiv</w:t>
            </w:r>
          </w:p>
        </w:tc>
        <w:tc>
          <w:tcPr>
            <w:tcW w:w="8726" w:type="dxa"/>
            <w:tcBorders>
              <w:bottom w:val="single" w:sz="4" w:space="0" w:color="auto"/>
            </w:tcBorders>
            <w:shd w:val="clear" w:color="auto" w:fill="D9D9D9"/>
            <w:vAlign w:val="bottom"/>
          </w:tcPr>
          <w:p w14:paraId="5C6FDF95" w14:textId="77777777" w:rsidR="00F560E9" w:rsidRPr="0051728E" w:rsidRDefault="00F560E9" w:rsidP="00F560E9">
            <w:pPr>
              <w:rPr>
                <w:rFonts w:ascii="Trebuchet MS" w:hAnsi="Trebuchet MS" w:cs="Trebuchet MS"/>
                <w:b/>
                <w:bCs/>
                <w:sz w:val="18"/>
                <w:szCs w:val="18"/>
              </w:rPr>
            </w:pPr>
            <w:r>
              <w:rPr>
                <w:rFonts w:ascii="Trebuchet MS" w:hAnsi="Trebuchet MS" w:cs="Trebuchet MS"/>
                <w:b/>
                <w:bCs/>
                <w:sz w:val="18"/>
                <w:szCs w:val="18"/>
              </w:rPr>
              <w:t>Begrebsdefinition</w:t>
            </w:r>
          </w:p>
        </w:tc>
      </w:tr>
      <w:tr w:rsidR="00F560E9" w:rsidRPr="0051728E" w14:paraId="2A92D83A"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002FF05"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1</w:t>
            </w:r>
          </w:p>
        </w:tc>
        <w:tc>
          <w:tcPr>
            <w:tcW w:w="1614" w:type="dxa"/>
            <w:tcBorders>
              <w:top w:val="single" w:sz="4" w:space="0" w:color="auto"/>
              <w:left w:val="single" w:sz="4" w:space="0" w:color="auto"/>
              <w:bottom w:val="single" w:sz="4" w:space="0" w:color="auto"/>
            </w:tcBorders>
            <w:shd w:val="clear" w:color="auto" w:fill="FFFFFF"/>
            <w:vAlign w:val="bottom"/>
          </w:tcPr>
          <w:p w14:paraId="4DFE35C3" w14:textId="77777777" w:rsidR="00F560E9" w:rsidRPr="00E472B2" w:rsidRDefault="00F560E9" w:rsidP="0083305B">
            <w:pPr>
              <w:rPr>
                <w:rFonts w:ascii="Trebuchet MS" w:hAnsi="Trebuchet MS"/>
                <w:sz w:val="18"/>
                <w:szCs w:val="18"/>
              </w:rPr>
            </w:pPr>
            <w:proofErr w:type="spellStart"/>
            <w:r>
              <w:rPr>
                <w:rFonts w:ascii="Trebuchet MS" w:hAnsi="Trebuchet MS" w:cs="Trebuchet MS"/>
                <w:sz w:val="18"/>
                <w:szCs w:val="18"/>
              </w:rPr>
              <w:t>Hydrometrisk</w:t>
            </w:r>
            <w:proofErr w:type="spellEnd"/>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2C61569A"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2D4426D7"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 xml:space="preserve">Fysisk lokalitet hvor der er opstillet en målestation, hvor der foretages </w:t>
            </w:r>
            <w:proofErr w:type="spellStart"/>
            <w:r>
              <w:rPr>
                <w:rFonts w:ascii="Trebuchet MS" w:hAnsi="Trebuchet MS" w:cs="Trebuchet MS"/>
                <w:sz w:val="18"/>
                <w:szCs w:val="18"/>
              </w:rPr>
              <w:t>hydrometrisk</w:t>
            </w:r>
            <w:proofErr w:type="spellEnd"/>
            <w:r>
              <w:rPr>
                <w:rFonts w:ascii="Trebuchet MS" w:hAnsi="Trebuchet MS" w:cs="Trebuchet MS"/>
                <w:sz w:val="18"/>
                <w:szCs w:val="18"/>
              </w:rPr>
              <w:t xml:space="preserve"> måling</w:t>
            </w:r>
          </w:p>
        </w:tc>
      </w:tr>
      <w:tr w:rsidR="00F560E9" w:rsidRPr="0051728E" w14:paraId="2B2214AF"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E7E05E8"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2</w:t>
            </w:r>
          </w:p>
        </w:tc>
        <w:tc>
          <w:tcPr>
            <w:tcW w:w="1614" w:type="dxa"/>
            <w:tcBorders>
              <w:top w:val="single" w:sz="4" w:space="0" w:color="auto"/>
              <w:left w:val="single" w:sz="4" w:space="0" w:color="auto"/>
              <w:bottom w:val="single" w:sz="4" w:space="0" w:color="auto"/>
            </w:tcBorders>
            <w:shd w:val="clear" w:color="auto" w:fill="FFFFFF"/>
            <w:vAlign w:val="bottom"/>
          </w:tcPr>
          <w:p w14:paraId="23B57125" w14:textId="77777777" w:rsidR="00F560E9" w:rsidRPr="00E472B2" w:rsidRDefault="00F560E9" w:rsidP="0083305B">
            <w:pPr>
              <w:rPr>
                <w:rFonts w:ascii="Trebuchet MS" w:hAnsi="Trebuchet MS"/>
                <w:sz w:val="18"/>
                <w:szCs w:val="18"/>
              </w:rPr>
            </w:pPr>
            <w:r>
              <w:rPr>
                <w:rFonts w:ascii="Trebuchet MS" w:hAnsi="Trebuchet MS" w:cs="Trebuchet MS"/>
                <w:sz w:val="18"/>
                <w:szCs w:val="18"/>
              </w:rPr>
              <w:t>DVFI</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02C26672"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76E0DA42"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Dansk Vandløbs Fauna Indeks målestation. Fysisk lokalitet hvor der foretages måling</w:t>
            </w:r>
          </w:p>
        </w:tc>
      </w:tr>
      <w:tr w:rsidR="00F560E9" w:rsidRPr="0051728E" w14:paraId="605D51BE"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5804DF9"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3</w:t>
            </w:r>
          </w:p>
        </w:tc>
        <w:tc>
          <w:tcPr>
            <w:tcW w:w="1614" w:type="dxa"/>
            <w:tcBorders>
              <w:top w:val="single" w:sz="4" w:space="0" w:color="auto"/>
              <w:left w:val="single" w:sz="4" w:space="0" w:color="auto"/>
              <w:bottom w:val="single" w:sz="4" w:space="0" w:color="auto"/>
            </w:tcBorders>
            <w:shd w:val="clear" w:color="auto" w:fill="FFFFFF"/>
            <w:vAlign w:val="bottom"/>
          </w:tcPr>
          <w:p w14:paraId="363C1F7A" w14:textId="77777777" w:rsidR="00F560E9" w:rsidRPr="00E472B2" w:rsidRDefault="00F560E9" w:rsidP="0083305B">
            <w:pPr>
              <w:rPr>
                <w:rFonts w:ascii="Trebuchet MS" w:hAnsi="Trebuchet MS"/>
                <w:sz w:val="18"/>
                <w:szCs w:val="18"/>
              </w:rPr>
            </w:pPr>
            <w:r>
              <w:rPr>
                <w:rFonts w:ascii="Trebuchet MS" w:hAnsi="Trebuchet MS"/>
                <w:sz w:val="18"/>
                <w:szCs w:val="18"/>
              </w:rPr>
              <w:t>Anden</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3B9052E1"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2AC84720"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Andet</w:t>
            </w:r>
          </w:p>
        </w:tc>
      </w:tr>
    </w:tbl>
    <w:p w14:paraId="1A3D1E23" w14:textId="77777777" w:rsidR="00364C40" w:rsidRDefault="002D3AE4" w:rsidP="002E3755">
      <w:pPr>
        <w:pStyle w:val="Overskrift2"/>
        <w:rPr>
          <w:kern w:val="32"/>
        </w:rPr>
      </w:pPr>
      <w:bookmarkStart w:id="182" w:name="_Toc292713302"/>
      <w:bookmarkStart w:id="183" w:name="_Toc292865190"/>
      <w:bookmarkStart w:id="184" w:name="_Toc63351420"/>
      <w:r>
        <w:rPr>
          <w:kern w:val="32"/>
        </w:rPr>
        <w:t>5.1.3</w:t>
      </w:r>
      <w:r w:rsidR="00364C40" w:rsidRPr="003E226C">
        <w:rPr>
          <w:kern w:val="32"/>
        </w:rPr>
        <w:t xml:space="preserve"> Faunaspærring (5002)</w:t>
      </w:r>
      <w:bookmarkEnd w:id="182"/>
      <w:bookmarkEnd w:id="183"/>
      <w:bookmarkEnd w:id="184"/>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276"/>
        <w:gridCol w:w="1705"/>
        <w:gridCol w:w="3114"/>
        <w:gridCol w:w="1276"/>
        <w:gridCol w:w="1417"/>
        <w:gridCol w:w="1418"/>
        <w:gridCol w:w="2835"/>
      </w:tblGrid>
      <w:tr w:rsidR="00F44DB3" w:rsidRPr="0051728E" w14:paraId="6F32810C" w14:textId="77777777" w:rsidTr="00C37B85">
        <w:trPr>
          <w:trHeight w:val="227"/>
        </w:trPr>
        <w:tc>
          <w:tcPr>
            <w:tcW w:w="1980" w:type="dxa"/>
            <w:tcBorders>
              <w:bottom w:val="single" w:sz="4" w:space="0" w:color="auto"/>
            </w:tcBorders>
            <w:shd w:val="clear" w:color="auto" w:fill="D9D9D9"/>
            <w:vAlign w:val="bottom"/>
          </w:tcPr>
          <w:p w14:paraId="35B9F2DE" w14:textId="77777777" w:rsidR="00F44DB3" w:rsidRPr="0051728E" w:rsidRDefault="00F44DB3" w:rsidP="00F44DB3">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76" w:type="dxa"/>
            <w:tcBorders>
              <w:bottom w:val="single" w:sz="4" w:space="0" w:color="auto"/>
            </w:tcBorders>
            <w:shd w:val="clear" w:color="auto" w:fill="D9D9D9"/>
            <w:vAlign w:val="bottom"/>
          </w:tcPr>
          <w:p w14:paraId="48EA3F7A" w14:textId="24F54812" w:rsidR="00F44DB3" w:rsidRPr="0051728E" w:rsidRDefault="00F44DB3" w:rsidP="00F44DB3">
            <w:pPr>
              <w:rPr>
                <w:rFonts w:ascii="Trebuchet MS" w:hAnsi="Trebuchet MS" w:cs="Trebuchet MS"/>
                <w:b/>
                <w:bCs/>
                <w:sz w:val="18"/>
                <w:szCs w:val="18"/>
              </w:rPr>
            </w:pPr>
            <w:r w:rsidRPr="0051728E">
              <w:rPr>
                <w:rFonts w:ascii="Trebuchet MS" w:hAnsi="Trebuchet MS" w:cs="Trebuchet MS"/>
                <w:b/>
                <w:bCs/>
                <w:sz w:val="18"/>
                <w:szCs w:val="18"/>
              </w:rPr>
              <w:t>Feltnavn</w:t>
            </w:r>
            <w:r w:rsidR="006A6B00">
              <w:rPr>
                <w:rFonts w:ascii="Trebuchet MS" w:hAnsi="Trebuchet MS" w:cs="Trebuchet MS"/>
                <w:b/>
                <w:bCs/>
                <w:sz w:val="18"/>
                <w:szCs w:val="18"/>
              </w:rPr>
              <w:t>10</w:t>
            </w:r>
          </w:p>
        </w:tc>
        <w:tc>
          <w:tcPr>
            <w:tcW w:w="4819" w:type="dxa"/>
            <w:gridSpan w:val="2"/>
            <w:tcBorders>
              <w:bottom w:val="single" w:sz="4" w:space="0" w:color="auto"/>
            </w:tcBorders>
            <w:shd w:val="clear" w:color="auto" w:fill="D9D9D9"/>
            <w:vAlign w:val="bottom"/>
          </w:tcPr>
          <w:p w14:paraId="39A6F36F" w14:textId="5E4645A2"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54D5B96C"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Datatype</w:t>
            </w:r>
          </w:p>
        </w:tc>
        <w:tc>
          <w:tcPr>
            <w:tcW w:w="1417" w:type="dxa"/>
            <w:tcBorders>
              <w:bottom w:val="single" w:sz="4" w:space="0" w:color="auto"/>
            </w:tcBorders>
            <w:shd w:val="clear" w:color="auto" w:fill="D9D9D9"/>
            <w:vAlign w:val="bottom"/>
          </w:tcPr>
          <w:p w14:paraId="263744BE"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8" w:type="dxa"/>
            <w:tcBorders>
              <w:bottom w:val="single" w:sz="4" w:space="0" w:color="auto"/>
            </w:tcBorders>
            <w:shd w:val="clear" w:color="auto" w:fill="D9D9D9"/>
            <w:vAlign w:val="bottom"/>
          </w:tcPr>
          <w:p w14:paraId="31550511" w14:textId="77777777" w:rsidR="00F44DB3" w:rsidRPr="0051728E" w:rsidRDefault="00F44DB3" w:rsidP="00F44DB3">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25B02110"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835" w:type="dxa"/>
            <w:shd w:val="clear" w:color="auto" w:fill="D9D9D9"/>
            <w:vAlign w:val="bottom"/>
          </w:tcPr>
          <w:p w14:paraId="70F12C04"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Eksempel</w:t>
            </w:r>
          </w:p>
        </w:tc>
      </w:tr>
      <w:tr w:rsidR="00F44DB3" w:rsidRPr="00F273B0" w14:paraId="01C1F4D1" w14:textId="77777777" w:rsidTr="00C37B85">
        <w:trPr>
          <w:trHeight w:hRule="exact" w:val="491"/>
        </w:trPr>
        <w:tc>
          <w:tcPr>
            <w:tcW w:w="1980" w:type="dxa"/>
            <w:tcBorders>
              <w:top w:val="single" w:sz="4" w:space="0" w:color="auto"/>
              <w:left w:val="single" w:sz="4" w:space="0" w:color="auto"/>
              <w:bottom w:val="single" w:sz="4" w:space="0" w:color="auto"/>
              <w:right w:val="single" w:sz="4" w:space="0" w:color="auto"/>
            </w:tcBorders>
            <w:shd w:val="clear" w:color="auto" w:fill="FFFFFF"/>
            <w:vAlign w:val="center"/>
          </w:tcPr>
          <w:p w14:paraId="7F8DA344"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71059BA" w14:textId="1485AD7F" w:rsidR="00F44DB3" w:rsidRPr="007A1ED8" w:rsidRDefault="00F44DB3" w:rsidP="00F44DB3">
            <w:pPr>
              <w:rPr>
                <w:rFonts w:ascii="Trebuchet MS" w:hAnsi="Trebuchet MS"/>
                <w:sz w:val="18"/>
                <w:szCs w:val="18"/>
              </w:rPr>
            </w:pPr>
            <w:proofErr w:type="spellStart"/>
            <w:r>
              <w:rPr>
                <w:rFonts w:ascii="Trebuchet MS" w:hAnsi="Trebuchet MS"/>
                <w:sz w:val="18"/>
                <w:szCs w:val="18"/>
              </w:rPr>
              <w:t>spaer_</w:t>
            </w:r>
            <w:r w:rsidRPr="007A1ED8">
              <w:rPr>
                <w:rFonts w:ascii="Trebuchet MS" w:hAnsi="Trebuchet MS"/>
                <w:sz w:val="18"/>
                <w:szCs w:val="18"/>
              </w:rPr>
              <w:t>nr</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7BD55EB" w14:textId="5D920D2D"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Spaerrings_nr</w:t>
            </w:r>
            <w:proofErr w:type="spellEnd"/>
            <w:r>
              <w:rPr>
                <w:rFonts w:ascii="Trebuchet MS" w:hAnsi="Trebuchet MS"/>
                <w:sz w:val="18"/>
                <w:szCs w:val="18"/>
              </w:rPr>
              <w:t xml:space="preserve">. </w:t>
            </w:r>
            <w:r>
              <w:rPr>
                <w:rFonts w:ascii="Trebuchet MS" w:hAnsi="Trebuchet MS" w:cs="Trebuchet MS"/>
                <w:sz w:val="18"/>
                <w:szCs w:val="18"/>
              </w:rPr>
              <w:t>3-cifret kommunenummer efterfulgt af løbenummer opdelt med en bindestreg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5962011"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B59043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0-20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1039C3C"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FFFFFF"/>
            <w:vAlign w:val="center"/>
          </w:tcPr>
          <w:p w14:paraId="028D4CA5"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771-17</w:t>
            </w:r>
          </w:p>
        </w:tc>
      </w:tr>
      <w:tr w:rsidR="00F44DB3" w:rsidRPr="00F273B0" w14:paraId="208484EB" w14:textId="77777777" w:rsidTr="00C37B85">
        <w:trPr>
          <w:trHeight w:hRule="exact" w:val="255"/>
        </w:trPr>
        <w:tc>
          <w:tcPr>
            <w:tcW w:w="1980" w:type="dxa"/>
            <w:tcBorders>
              <w:top w:val="single" w:sz="4" w:space="0" w:color="auto"/>
              <w:left w:val="single" w:sz="4" w:space="0" w:color="auto"/>
              <w:bottom w:val="nil"/>
              <w:right w:val="single" w:sz="4" w:space="0" w:color="auto"/>
            </w:tcBorders>
            <w:shd w:val="clear" w:color="auto" w:fill="FFFFFF"/>
            <w:vAlign w:val="bottom"/>
          </w:tcPr>
          <w:p w14:paraId="08D9AE9C"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type</w:t>
            </w:r>
            <w:r>
              <w:rPr>
                <w:rFonts w:ascii="Trebuchet MS" w:hAnsi="Trebuchet MS"/>
                <w:sz w:val="18"/>
                <w:szCs w:val="18"/>
              </w:rPr>
              <w:t>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4BBFE319" w14:textId="430CB37A" w:rsidR="00F44DB3" w:rsidRDefault="00F44DB3" w:rsidP="00F44DB3">
            <w:pPr>
              <w:rPr>
                <w:rFonts w:ascii="Trebuchet MS" w:hAnsi="Trebuchet MS"/>
                <w:sz w:val="18"/>
                <w:szCs w:val="18"/>
              </w:rPr>
            </w:pPr>
            <w:proofErr w:type="spellStart"/>
            <w:r>
              <w:rPr>
                <w:rFonts w:ascii="Trebuchet MS" w:hAnsi="Trebuchet MS"/>
                <w:sz w:val="18"/>
                <w:szCs w:val="18"/>
              </w:rPr>
              <w:t>spaer_ty_k</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220C561C" w14:textId="594F215D" w:rsidR="00F44DB3" w:rsidRPr="007A1ED8" w:rsidRDefault="00F44DB3" w:rsidP="00F44DB3">
            <w:pPr>
              <w:rPr>
                <w:rFonts w:ascii="Trebuchet MS" w:hAnsi="Trebuchet MS"/>
                <w:sz w:val="18"/>
                <w:szCs w:val="18"/>
              </w:rPr>
            </w:pPr>
            <w:r>
              <w:rPr>
                <w:rFonts w:ascii="Trebuchet MS" w:hAnsi="Trebuchet MS"/>
                <w:sz w:val="18"/>
                <w:szCs w:val="18"/>
              </w:rPr>
              <w:t>Kode for spærringstype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4E503CD5" w14:textId="77777777" w:rsidR="00F44DB3" w:rsidRPr="00353B49" w:rsidRDefault="00F44DB3" w:rsidP="00F44DB3">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773A997F" w14:textId="77777777" w:rsidR="00F44DB3" w:rsidRPr="00353B49" w:rsidRDefault="00F44DB3" w:rsidP="00F44DB3">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E1F84C4" w14:textId="77777777" w:rsidR="00F44DB3" w:rsidRPr="00353B49" w:rsidRDefault="00F44DB3" w:rsidP="00F44DB3">
            <w:pPr>
              <w:jc w:val="center"/>
              <w:rPr>
                <w:rFonts w:ascii="Trebuchet MS" w:hAnsi="Trebuchet MS" w:cs="Trebuchet MS"/>
                <w:sz w:val="18"/>
                <w:szCs w:val="18"/>
              </w:rPr>
            </w:pPr>
            <w:r>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3A350EC6" w14:textId="77777777" w:rsidR="00F44DB3" w:rsidRPr="00353B49" w:rsidRDefault="00F44DB3" w:rsidP="00F44DB3">
            <w:pPr>
              <w:rPr>
                <w:rFonts w:ascii="Trebuchet MS" w:hAnsi="Trebuchet MS" w:cs="Trebuchet MS"/>
                <w:sz w:val="18"/>
                <w:szCs w:val="18"/>
              </w:rPr>
            </w:pPr>
            <w:r w:rsidRPr="00353B49">
              <w:rPr>
                <w:rFonts w:ascii="Trebuchet MS" w:hAnsi="Trebuchet MS" w:cs="Trebuchet MS"/>
                <w:sz w:val="18"/>
                <w:szCs w:val="18"/>
              </w:rPr>
              <w:t>1</w:t>
            </w:r>
          </w:p>
        </w:tc>
      </w:tr>
      <w:tr w:rsidR="00F44DB3" w:rsidRPr="00F273B0" w14:paraId="76020A4B" w14:textId="77777777" w:rsidTr="00C37B85">
        <w:trPr>
          <w:trHeight w:hRule="exact" w:val="255"/>
        </w:trPr>
        <w:tc>
          <w:tcPr>
            <w:tcW w:w="1980" w:type="dxa"/>
            <w:tcBorders>
              <w:top w:val="single" w:sz="4" w:space="0" w:color="auto"/>
              <w:left w:val="single" w:sz="4" w:space="0" w:color="auto"/>
              <w:bottom w:val="nil"/>
              <w:right w:val="single" w:sz="4" w:space="0" w:color="auto"/>
            </w:tcBorders>
            <w:shd w:val="clear" w:color="auto" w:fill="99CCFF"/>
            <w:vAlign w:val="bottom"/>
          </w:tcPr>
          <w:p w14:paraId="16EBEDAF"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66F0CEF3" w14:textId="244375F3" w:rsidR="00F44DB3" w:rsidRDefault="00F44DB3" w:rsidP="00F44DB3">
            <w:pPr>
              <w:rPr>
                <w:rFonts w:ascii="Trebuchet MS" w:hAnsi="Trebuchet MS"/>
                <w:sz w:val="18"/>
                <w:szCs w:val="18"/>
              </w:rPr>
            </w:pPr>
            <w:proofErr w:type="spellStart"/>
            <w:r>
              <w:rPr>
                <w:rFonts w:ascii="Trebuchet MS" w:hAnsi="Trebuchet MS"/>
                <w:sz w:val="18"/>
                <w:szCs w:val="18"/>
              </w:rPr>
              <w:t>spaer_</w:t>
            </w:r>
            <w:r w:rsidRPr="007A1ED8">
              <w:rPr>
                <w:rFonts w:ascii="Trebuchet MS" w:hAnsi="Trebuchet MS"/>
                <w:sz w:val="18"/>
                <w:szCs w:val="18"/>
              </w:rPr>
              <w:t>ty</w:t>
            </w:r>
            <w:proofErr w:type="spellEnd"/>
          </w:p>
        </w:tc>
        <w:tc>
          <w:tcPr>
            <w:tcW w:w="4819" w:type="dxa"/>
            <w:gridSpan w:val="2"/>
            <w:tcBorders>
              <w:top w:val="single" w:sz="4" w:space="0" w:color="auto"/>
              <w:left w:val="single" w:sz="4" w:space="0" w:color="auto"/>
              <w:bottom w:val="nil"/>
              <w:right w:val="single" w:sz="4" w:space="0" w:color="auto"/>
            </w:tcBorders>
            <w:shd w:val="clear" w:color="auto" w:fill="99CCFF"/>
            <w:vAlign w:val="bottom"/>
          </w:tcPr>
          <w:p w14:paraId="740A22E5" w14:textId="1B7808A8" w:rsidR="00F44DB3" w:rsidRPr="007A1ED8" w:rsidRDefault="00F44DB3" w:rsidP="00F44DB3">
            <w:pPr>
              <w:rPr>
                <w:rFonts w:ascii="Trebuchet MS" w:hAnsi="Trebuchet MS"/>
                <w:sz w:val="18"/>
                <w:szCs w:val="18"/>
              </w:rPr>
            </w:pPr>
            <w:r>
              <w:rPr>
                <w:rFonts w:ascii="Trebuchet MS" w:hAnsi="Trebuchet MS"/>
                <w:sz w:val="18"/>
                <w:szCs w:val="18"/>
              </w:rPr>
              <w:t>Spærringstype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3E9A09B"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4C3260F"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0-3</w:t>
            </w:r>
            <w:r w:rsidRPr="007A1ED8">
              <w:rPr>
                <w:rFonts w:ascii="Trebuchet MS" w:hAnsi="Trebuchet MS" w:cs="Trebuchet MS"/>
                <w:sz w:val="18"/>
                <w:szCs w:val="18"/>
              </w:rPr>
              <w:t>0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7D97FFC9"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4B3CC944" w14:textId="77777777" w:rsidR="00F44DB3" w:rsidRPr="002E3755" w:rsidRDefault="00F44DB3" w:rsidP="00F44DB3">
            <w:pPr>
              <w:rPr>
                <w:rFonts w:ascii="Trebuchet MS" w:hAnsi="Trebuchet MS" w:cs="Trebuchet MS"/>
                <w:sz w:val="18"/>
                <w:szCs w:val="18"/>
              </w:rPr>
            </w:pPr>
            <w:r w:rsidRPr="002E3755">
              <w:rPr>
                <w:rFonts w:ascii="Trebuchet MS" w:hAnsi="Trebuchet MS" w:cs="Trebuchet MS"/>
                <w:sz w:val="18"/>
                <w:szCs w:val="18"/>
              </w:rPr>
              <w:t>Rørgennemførsel</w:t>
            </w:r>
          </w:p>
        </w:tc>
      </w:tr>
      <w:tr w:rsidR="00F44DB3" w:rsidRPr="00F273B0" w14:paraId="2D1E1031"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4751E238"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passage_kode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B8F878B" w14:textId="4527C8E5" w:rsidR="00F44DB3" w:rsidRDefault="00F44DB3" w:rsidP="00F44DB3">
            <w:pPr>
              <w:rPr>
                <w:rFonts w:ascii="Trebuchet MS" w:hAnsi="Trebuchet MS"/>
                <w:sz w:val="18"/>
                <w:szCs w:val="18"/>
              </w:rPr>
            </w:pPr>
            <w:proofErr w:type="spellStart"/>
            <w:r>
              <w:rPr>
                <w:rFonts w:ascii="Trebuchet MS" w:hAnsi="Trebuchet MS"/>
                <w:sz w:val="18"/>
                <w:szCs w:val="18"/>
              </w:rPr>
              <w:t>passage_k</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B606BAA" w14:textId="3F4029C7" w:rsidR="00F44DB3" w:rsidRPr="007A1ED8" w:rsidRDefault="00F44DB3" w:rsidP="00F44DB3">
            <w:pPr>
              <w:rPr>
                <w:rFonts w:ascii="Trebuchet MS" w:hAnsi="Trebuchet MS"/>
                <w:sz w:val="18"/>
                <w:szCs w:val="18"/>
              </w:rPr>
            </w:pPr>
            <w:r>
              <w:rPr>
                <w:rFonts w:ascii="Trebuchet MS" w:hAnsi="Trebuchet MS"/>
                <w:sz w:val="18"/>
                <w:szCs w:val="18"/>
              </w:rPr>
              <w:t>Kode for passage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D0F331F"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B290859"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32213D"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0E31F203"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1</w:t>
            </w:r>
          </w:p>
        </w:tc>
      </w:tr>
      <w:tr w:rsidR="00F44DB3" w:rsidRPr="00F273B0" w14:paraId="620237E3"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99CCFF"/>
            <w:vAlign w:val="bottom"/>
          </w:tcPr>
          <w:p w14:paraId="755FFCFE"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46DCA890" w14:textId="1D22AB2F"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4819"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7E798A44" w14:textId="6C4FA793"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17BA456C"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005F74E"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w:t>
            </w:r>
            <w:r>
              <w:rPr>
                <w:rFonts w:ascii="Trebuchet MS" w:hAnsi="Trebuchet MS" w:cs="Trebuchet MS"/>
                <w:sz w:val="18"/>
                <w:szCs w:val="18"/>
              </w:rPr>
              <w:t>-3</w:t>
            </w:r>
            <w:r w:rsidRPr="007A1ED8">
              <w:rPr>
                <w:rFonts w:ascii="Trebuchet MS" w:hAnsi="Trebuchet MS" w:cs="Trebuchet MS"/>
                <w:sz w:val="18"/>
                <w:szCs w:val="18"/>
              </w:rPr>
              <w:t>0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5FED5894"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9CCFF"/>
            <w:vAlign w:val="bottom"/>
          </w:tcPr>
          <w:p w14:paraId="2F6C1F8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500</w:t>
            </w:r>
            <w:r>
              <w:rPr>
                <w:rFonts w:ascii="Trebuchet MS" w:hAnsi="Trebuchet MS" w:cs="Trebuchet MS"/>
                <w:sz w:val="18"/>
                <w:szCs w:val="18"/>
              </w:rPr>
              <w:t>2</w:t>
            </w:r>
            <w:r w:rsidRPr="007A1ED8">
              <w:rPr>
                <w:rFonts w:ascii="Trebuchet MS" w:hAnsi="Trebuchet MS" w:cs="Trebuchet MS"/>
                <w:sz w:val="18"/>
                <w:szCs w:val="18"/>
              </w:rPr>
              <w:t xml:space="preserve"> </w:t>
            </w:r>
            <w:r>
              <w:rPr>
                <w:rFonts w:ascii="Trebuchet MS" w:hAnsi="Trebuchet MS" w:cs="Trebuchet MS"/>
                <w:sz w:val="18"/>
                <w:szCs w:val="18"/>
              </w:rPr>
              <w:t>Passage</w:t>
            </w:r>
          </w:p>
        </w:tc>
      </w:tr>
      <w:tr w:rsidR="00F44DB3" w:rsidRPr="00F273B0" w14:paraId="0D1AB2C9" w14:textId="77777777" w:rsidTr="00C37B85">
        <w:trPr>
          <w:trHeight w:hRule="exact" w:val="51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6E200"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lokalitet</w:t>
            </w:r>
          </w:p>
        </w:tc>
        <w:tc>
          <w:tcPr>
            <w:tcW w:w="1276" w:type="dxa"/>
            <w:tcBorders>
              <w:top w:val="single" w:sz="4" w:space="0" w:color="auto"/>
              <w:left w:val="single" w:sz="4" w:space="0" w:color="auto"/>
              <w:bottom w:val="single" w:sz="4" w:space="0" w:color="auto"/>
              <w:right w:val="single" w:sz="4" w:space="0" w:color="auto"/>
            </w:tcBorders>
            <w:vAlign w:val="center"/>
          </w:tcPr>
          <w:p w14:paraId="78C5AA17" w14:textId="560DE651" w:rsidR="00F44DB3" w:rsidRPr="007A1ED8" w:rsidRDefault="00F44DB3" w:rsidP="00F44DB3">
            <w:pPr>
              <w:rPr>
                <w:rFonts w:ascii="Trebuchet MS" w:hAnsi="Trebuchet MS"/>
                <w:sz w:val="18"/>
                <w:szCs w:val="18"/>
              </w:rPr>
            </w:pPr>
            <w:r w:rsidRPr="007A1ED8">
              <w:rPr>
                <w:rFonts w:ascii="Trebuchet MS" w:hAnsi="Trebuchet MS"/>
                <w:sz w:val="18"/>
                <w:szCs w:val="18"/>
              </w:rPr>
              <w:t>lokalitet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B8C802" w14:textId="1A3B8763"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Lokalitetbeskrivelse</w:t>
            </w:r>
            <w:proofErr w:type="spellEnd"/>
            <w:r>
              <w:rPr>
                <w:rFonts w:ascii="Trebuchet MS" w:hAnsi="Trebuchet MS"/>
                <w:sz w:val="18"/>
                <w:szCs w:val="18"/>
              </w:rPr>
              <w:t xml:space="preserve"> til entydig genfinding/overskrift på </w:t>
            </w:r>
            <w:proofErr w:type="spellStart"/>
            <w:r>
              <w:rPr>
                <w:rFonts w:ascii="Trebuchet MS" w:hAnsi="Trebuchet MS"/>
                <w:sz w:val="18"/>
                <w:szCs w:val="18"/>
              </w:rPr>
              <w:t>oversigtkort</w:t>
            </w:r>
            <w:proofErr w:type="spellEnd"/>
            <w:r w:rsidRPr="007A1ED8">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BDDBC6F"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492C1A5"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D1BB02F"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auto"/>
            <w:vAlign w:val="bottom"/>
          </w:tcPr>
          <w:p w14:paraId="1A42BB5E"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 xml:space="preserve">Opstemning ved sø nord for </w:t>
            </w:r>
            <w:proofErr w:type="spellStart"/>
            <w:r w:rsidRPr="00765BAB">
              <w:rPr>
                <w:rFonts w:ascii="Trebuchet MS" w:hAnsi="Trebuchet MS" w:cs="Trebuchet MS"/>
                <w:sz w:val="18"/>
                <w:szCs w:val="18"/>
              </w:rPr>
              <w:t>Trimmelskovgå</w:t>
            </w:r>
            <w:r>
              <w:rPr>
                <w:rFonts w:ascii="Trebuchet MS" w:hAnsi="Trebuchet MS" w:cs="Trebuchet MS"/>
                <w:sz w:val="18"/>
                <w:szCs w:val="18"/>
              </w:rPr>
              <w:t>rd</w:t>
            </w:r>
            <w:proofErr w:type="spellEnd"/>
          </w:p>
        </w:tc>
      </w:tr>
      <w:tr w:rsidR="00F44DB3" w:rsidRPr="00F273B0" w14:paraId="3D540287"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14:paraId="54496DE2" w14:textId="77777777"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vandloebsys</w:t>
            </w:r>
            <w:r>
              <w:rPr>
                <w:rFonts w:ascii="Trebuchet MS" w:hAnsi="Trebuchet MS"/>
                <w:sz w:val="18"/>
                <w:szCs w:val="18"/>
              </w:rPr>
              <w:t>tem</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A5A1112" w14:textId="4EC6353D" w:rsidR="00F44DB3" w:rsidRPr="00C22074" w:rsidRDefault="006A6B00" w:rsidP="00F44DB3">
            <w:pPr>
              <w:rPr>
                <w:rFonts w:ascii="Trebuchet MS" w:hAnsi="Trebuchet MS"/>
                <w:sz w:val="18"/>
                <w:szCs w:val="18"/>
              </w:rPr>
            </w:pPr>
            <w:proofErr w:type="spellStart"/>
            <w:r>
              <w:rPr>
                <w:rFonts w:ascii="Trebuchet MS" w:hAnsi="Trebuchet MS"/>
                <w:sz w:val="18"/>
                <w:szCs w:val="18"/>
              </w:rPr>
              <w:t>v</w:t>
            </w:r>
            <w:r w:rsidR="00F44DB3" w:rsidRPr="007A1ED8">
              <w:rPr>
                <w:rFonts w:ascii="Trebuchet MS" w:hAnsi="Trebuchet MS"/>
                <w:sz w:val="18"/>
                <w:szCs w:val="18"/>
              </w:rPr>
              <w:t>andl</w:t>
            </w:r>
            <w:r w:rsidR="00F44DB3">
              <w:rPr>
                <w:rFonts w:ascii="Trebuchet MS" w:hAnsi="Trebuchet MS"/>
                <w:sz w:val="18"/>
                <w:szCs w:val="18"/>
              </w:rPr>
              <w:t>_</w:t>
            </w:r>
            <w:r w:rsidR="00F44DB3" w:rsidRPr="007A1ED8">
              <w:rPr>
                <w:rFonts w:ascii="Trebuchet MS" w:hAnsi="Trebuchet MS"/>
                <w:sz w:val="18"/>
                <w:szCs w:val="18"/>
              </w:rPr>
              <w:t>sys</w:t>
            </w:r>
            <w:r w:rsidR="00F44DB3">
              <w:rPr>
                <w:rFonts w:ascii="Trebuchet MS" w:hAnsi="Trebuchet MS"/>
                <w:sz w:val="18"/>
                <w:szCs w:val="18"/>
              </w:rPr>
              <w:t>t</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0095F08" w14:textId="521B3F59" w:rsidR="00F44DB3" w:rsidRPr="007A1ED8" w:rsidRDefault="00F44DB3" w:rsidP="00F44DB3">
            <w:pPr>
              <w:rPr>
                <w:rFonts w:ascii="Trebuchet MS" w:hAnsi="Trebuchet MS"/>
                <w:sz w:val="18"/>
                <w:szCs w:val="18"/>
              </w:rPr>
            </w:pPr>
            <w:r w:rsidRPr="00C22074">
              <w:rPr>
                <w:rFonts w:ascii="Trebuchet MS" w:hAnsi="Trebuchet MS"/>
                <w:sz w:val="18"/>
                <w:szCs w:val="18"/>
              </w:rPr>
              <w:t>Vandløbssystem som objektet ligger i/ved.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28F66E9"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6BCA8A"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C45FE6E"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auto"/>
            <w:vAlign w:val="bottom"/>
          </w:tcPr>
          <w:p w14:paraId="143E83D3"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Naderup Bæk</w:t>
            </w:r>
          </w:p>
        </w:tc>
      </w:tr>
      <w:tr w:rsidR="00F44DB3" w:rsidRPr="00F273B0" w14:paraId="0605790C" w14:textId="77777777" w:rsidTr="00C37B85">
        <w:trPr>
          <w:trHeight w:hRule="exact" w:val="272"/>
        </w:trPr>
        <w:tc>
          <w:tcPr>
            <w:tcW w:w="1980" w:type="dxa"/>
            <w:tcBorders>
              <w:top w:val="single" w:sz="4" w:space="0" w:color="auto"/>
              <w:left w:val="single" w:sz="4" w:space="0" w:color="auto"/>
              <w:bottom w:val="nil"/>
              <w:right w:val="single" w:sz="4" w:space="0" w:color="auto"/>
            </w:tcBorders>
            <w:shd w:val="clear" w:color="auto" w:fill="FFFFFF"/>
            <w:vAlign w:val="center"/>
          </w:tcPr>
          <w:p w14:paraId="5AF1DCD1" w14:textId="77777777"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saneret</w:t>
            </w:r>
            <w:r>
              <w:rPr>
                <w:rFonts w:ascii="Trebuchet MS" w:hAnsi="Trebuchet MS"/>
                <w:sz w:val="18"/>
                <w:szCs w:val="18"/>
              </w:rPr>
              <w:t>_aar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00D581A3" w14:textId="65683BD5" w:rsidR="00F44DB3" w:rsidRDefault="00F44DB3" w:rsidP="00F44DB3">
            <w:pPr>
              <w:rPr>
                <w:rFonts w:ascii="Trebuchet MS" w:hAnsi="Trebuchet MS" w:cs="Trebuchet MS"/>
                <w:sz w:val="18"/>
                <w:szCs w:val="18"/>
              </w:rPr>
            </w:pPr>
            <w:proofErr w:type="spellStart"/>
            <w:r>
              <w:rPr>
                <w:rFonts w:ascii="Trebuchet MS" w:hAnsi="Trebuchet MS"/>
                <w:sz w:val="18"/>
                <w:szCs w:val="18"/>
              </w:rPr>
              <w:t>saner_aar</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0BB12DB9" w14:textId="6C4DD446" w:rsidR="00F44DB3" w:rsidRPr="007A1ED8" w:rsidRDefault="00F44DB3" w:rsidP="00F44DB3">
            <w:pPr>
              <w:rPr>
                <w:rFonts w:ascii="Trebuchet MS" w:hAnsi="Trebuchet MS"/>
                <w:sz w:val="18"/>
                <w:szCs w:val="18"/>
              </w:rPr>
            </w:pPr>
            <w:r>
              <w:rPr>
                <w:rFonts w:ascii="Trebuchet MS" w:hAnsi="Trebuchet MS" w:cs="Trebuchet MS"/>
                <w:sz w:val="18"/>
                <w:szCs w:val="18"/>
              </w:rPr>
              <w:t>Årstal der angiver hvilket år spærringen er saneret</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733C5FC" w14:textId="77777777" w:rsidR="00F44DB3" w:rsidRPr="007A1ED8" w:rsidRDefault="00F44DB3" w:rsidP="00F44DB3">
            <w:pPr>
              <w:rPr>
                <w:rFonts w:ascii="Trebuchet MS" w:hAnsi="Trebuchet MS" w:cs="Trebuchet MS"/>
                <w:sz w:val="18"/>
                <w:szCs w:val="18"/>
              </w:rPr>
            </w:pPr>
            <w:r>
              <w:rPr>
                <w:rFonts w:ascii="Trebuchet MS" w:hAnsi="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83F1BBC" w14:textId="77777777" w:rsidR="00F44DB3" w:rsidRPr="00656D1C" w:rsidRDefault="00F44DB3" w:rsidP="00F44DB3">
            <w:pPr>
              <w:rPr>
                <w:rFonts w:ascii="Trebuchet MS" w:hAnsi="Trebuchet MS" w:cs="Trebuchet MS"/>
                <w:sz w:val="18"/>
                <w:szCs w:val="18"/>
              </w:rPr>
            </w:pPr>
            <w:r>
              <w:rPr>
                <w:rFonts w:ascii="Trebuchet MS" w:hAnsi="Trebuchet MS" w:cs="Trebuchet MS"/>
                <w:sz w:val="18"/>
                <w:szCs w:val="18"/>
              </w:rPr>
              <w:t>1800-2999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8179DD6"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center"/>
          </w:tcPr>
          <w:p w14:paraId="3D0F10D4"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2001</w:t>
            </w:r>
          </w:p>
        </w:tc>
      </w:tr>
      <w:tr w:rsidR="00F44DB3" w:rsidRPr="00F273B0" w14:paraId="666BB7E9"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1B0187A5"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prioritet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00CCEF2" w14:textId="12A05F3B" w:rsidR="00F44DB3" w:rsidRPr="007A1ED8" w:rsidRDefault="00F44DB3" w:rsidP="00F44DB3">
            <w:pPr>
              <w:rPr>
                <w:rFonts w:ascii="Trebuchet MS" w:hAnsi="Trebuchet MS"/>
                <w:sz w:val="18"/>
                <w:szCs w:val="18"/>
              </w:rPr>
            </w:pPr>
            <w:r w:rsidRPr="007A1ED8">
              <w:rPr>
                <w:rFonts w:ascii="Trebuchet MS" w:hAnsi="Trebuchet MS"/>
                <w:sz w:val="18"/>
                <w:szCs w:val="18"/>
              </w:rPr>
              <w:t>prioritet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4BD86F5" w14:textId="19DAF59A" w:rsidR="00F44DB3" w:rsidRPr="007A1ED8" w:rsidRDefault="00F44DB3" w:rsidP="00F44DB3">
            <w:pPr>
              <w:rPr>
                <w:rFonts w:ascii="Trebuchet MS" w:hAnsi="Trebuchet MS"/>
                <w:sz w:val="18"/>
                <w:szCs w:val="18"/>
              </w:rPr>
            </w:pPr>
            <w:r w:rsidRPr="007A1ED8">
              <w:rPr>
                <w:rFonts w:ascii="Trebuchet MS" w:hAnsi="Trebuchet MS"/>
                <w:sz w:val="18"/>
                <w:szCs w:val="18"/>
              </w:rPr>
              <w:t>Prioritet</w:t>
            </w:r>
            <w:r>
              <w:rPr>
                <w:rFonts w:ascii="Trebuchet MS" w:hAnsi="Trebuchet MS"/>
                <w:sz w:val="18"/>
                <w:szCs w:val="18"/>
              </w:rPr>
              <w:t xml:space="preserve"> for ophævelse af spærring.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5EF1975" w14:textId="77777777" w:rsidR="00F44DB3" w:rsidRPr="007A1ED8" w:rsidRDefault="00F44DB3" w:rsidP="00F44DB3">
            <w:pPr>
              <w:rPr>
                <w:rFonts w:ascii="Trebuchet MS" w:hAnsi="Trebuchet MS" w:cs="Trebuchet MS"/>
                <w:sz w:val="18"/>
                <w:szCs w:val="18"/>
              </w:rPr>
            </w:pPr>
            <w:r>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0B056AD" w14:textId="77777777" w:rsidR="00F44DB3" w:rsidRPr="007A1ED8" w:rsidRDefault="00F44DB3" w:rsidP="00F44DB3">
            <w:pPr>
              <w:rPr>
                <w:rFonts w:ascii="Trebuchet MS" w:hAnsi="Trebuchet MS"/>
                <w:sz w:val="18"/>
                <w:szCs w:val="18"/>
              </w:rPr>
            </w:pPr>
            <w:r>
              <w:rPr>
                <w:rFonts w:ascii="Trebuchet MS" w:hAnsi="Trebuchet MS"/>
                <w:sz w:val="18"/>
                <w:szCs w:val="18"/>
              </w:rPr>
              <w:t>1-9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F9F507"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2B39E0A4"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3</w:t>
            </w:r>
          </w:p>
        </w:tc>
      </w:tr>
      <w:tr w:rsidR="00F44DB3" w:rsidRPr="00F273B0" w14:paraId="37192F41"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4D7B58A9"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passage_ansvarlig</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010DE4E" w14:textId="31F79C53" w:rsidR="00F44DB3" w:rsidRDefault="00F44DB3" w:rsidP="00F44DB3">
            <w:pPr>
              <w:rPr>
                <w:rFonts w:ascii="Trebuchet MS" w:hAnsi="Trebuchet MS"/>
                <w:sz w:val="18"/>
                <w:szCs w:val="18"/>
              </w:rPr>
            </w:pPr>
            <w:proofErr w:type="spellStart"/>
            <w:r>
              <w:rPr>
                <w:rFonts w:ascii="Trebuchet MS" w:hAnsi="Trebuchet MS"/>
                <w:sz w:val="18"/>
                <w:szCs w:val="18"/>
              </w:rPr>
              <w:t>passag_ans</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0051E45" w14:textId="066BC929" w:rsidR="00F44DB3" w:rsidRPr="007A1ED8" w:rsidRDefault="00F44DB3" w:rsidP="00F44DB3">
            <w:pPr>
              <w:rPr>
                <w:rFonts w:ascii="Trebuchet MS" w:hAnsi="Trebuchet MS"/>
                <w:sz w:val="18"/>
                <w:szCs w:val="18"/>
              </w:rPr>
            </w:pPr>
            <w:r>
              <w:rPr>
                <w:rFonts w:ascii="Trebuchet MS" w:hAnsi="Trebuchet MS"/>
                <w:sz w:val="18"/>
                <w:szCs w:val="18"/>
              </w:rPr>
              <w:t>Ansvarlig for vedligeholdelsen af passagen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F66EC7F"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A8B9D2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18B2E9"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43949B5E"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Anders Pedersen</w:t>
            </w:r>
          </w:p>
        </w:tc>
      </w:tr>
      <w:tr w:rsidR="00F44DB3" w:rsidRPr="00F273B0" w14:paraId="34CE53F6"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97DDBA"/>
            <w:vAlign w:val="bottom"/>
          </w:tcPr>
          <w:p w14:paraId="5C369CBD" w14:textId="77777777" w:rsidR="00F44DB3" w:rsidRPr="00353B49" w:rsidRDefault="00F44DB3" w:rsidP="00F44DB3">
            <w:pPr>
              <w:rPr>
                <w:rFonts w:ascii="Trebuchet MS" w:hAnsi="Trebuchet MS" w:cs="Trebuchet MS"/>
                <w:sz w:val="18"/>
                <w:szCs w:val="18"/>
              </w:rPr>
            </w:pPr>
            <w:r w:rsidRPr="00353B49">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FDE8B8C" w14:textId="2134D36F" w:rsidR="00F44DB3" w:rsidRPr="0014307B" w:rsidRDefault="00F44DB3" w:rsidP="00F44DB3">
            <w:pPr>
              <w:rPr>
                <w:rFonts w:ascii="Trebuchet MS" w:hAnsi="Trebuchet MS" w:cs="Trebuchet MS"/>
                <w:sz w:val="18"/>
                <w:szCs w:val="18"/>
              </w:rPr>
            </w:pPr>
          </w:p>
        </w:tc>
        <w:tc>
          <w:tcPr>
            <w:tcW w:w="1176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627ED7B" w14:textId="522D5339" w:rsidR="00F44DB3" w:rsidRPr="00353B49" w:rsidRDefault="00F44DB3" w:rsidP="00F44DB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4DB3" w:rsidRPr="0051728E" w14:paraId="13102EE1" w14:textId="77777777" w:rsidTr="006A6B00">
        <w:trPr>
          <w:trHeight w:hRule="exact" w:val="255"/>
        </w:trPr>
        <w:tc>
          <w:tcPr>
            <w:tcW w:w="4961" w:type="dxa"/>
            <w:gridSpan w:val="3"/>
            <w:tcBorders>
              <w:top w:val="single" w:sz="4" w:space="0" w:color="auto"/>
              <w:left w:val="nil"/>
              <w:bottom w:val="nil"/>
              <w:right w:val="nil"/>
            </w:tcBorders>
            <w:shd w:val="clear" w:color="auto" w:fill="99CCFF"/>
          </w:tcPr>
          <w:p w14:paraId="120A79CD" w14:textId="77777777" w:rsidR="00F44DB3" w:rsidRPr="0051728E" w:rsidRDefault="00F44DB3" w:rsidP="00F44DB3">
            <w:pPr>
              <w:rPr>
                <w:rFonts w:ascii="Trebuchet MS" w:hAnsi="Trebuchet MS" w:cs="Trebuchet MS"/>
                <w:i/>
                <w:iCs/>
                <w:sz w:val="18"/>
                <w:szCs w:val="18"/>
              </w:rPr>
            </w:pPr>
          </w:p>
        </w:tc>
        <w:tc>
          <w:tcPr>
            <w:tcW w:w="10060" w:type="dxa"/>
            <w:gridSpan w:val="5"/>
            <w:tcBorders>
              <w:top w:val="single" w:sz="4" w:space="0" w:color="auto"/>
              <w:left w:val="nil"/>
              <w:bottom w:val="nil"/>
              <w:right w:val="nil"/>
            </w:tcBorders>
            <w:shd w:val="clear" w:color="auto" w:fill="99CCFF"/>
            <w:vAlign w:val="center"/>
          </w:tcPr>
          <w:p w14:paraId="6A77DAC2" w14:textId="079C4B89" w:rsidR="00F44DB3" w:rsidRPr="0051728E" w:rsidRDefault="00F44DB3" w:rsidP="00F44DB3">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F44DB3" w:rsidRPr="0051728E" w14:paraId="1A169150" w14:textId="77777777" w:rsidTr="006A6B00">
        <w:trPr>
          <w:trHeight w:hRule="exact" w:val="255"/>
        </w:trPr>
        <w:tc>
          <w:tcPr>
            <w:tcW w:w="4961" w:type="dxa"/>
            <w:gridSpan w:val="3"/>
            <w:tcBorders>
              <w:top w:val="nil"/>
              <w:left w:val="nil"/>
              <w:bottom w:val="nil"/>
              <w:right w:val="nil"/>
            </w:tcBorders>
            <w:shd w:val="clear" w:color="auto" w:fill="97DDBA"/>
          </w:tcPr>
          <w:p w14:paraId="16A98FFF" w14:textId="77777777" w:rsidR="00F44DB3" w:rsidRPr="0051728E" w:rsidRDefault="00F44DB3" w:rsidP="00F44DB3">
            <w:pPr>
              <w:rPr>
                <w:rFonts w:ascii="Trebuchet MS" w:hAnsi="Trebuchet MS" w:cs="Trebuchet MS"/>
                <w:i/>
                <w:iCs/>
                <w:sz w:val="18"/>
                <w:szCs w:val="18"/>
              </w:rPr>
            </w:pPr>
          </w:p>
        </w:tc>
        <w:tc>
          <w:tcPr>
            <w:tcW w:w="10060" w:type="dxa"/>
            <w:gridSpan w:val="5"/>
            <w:tcBorders>
              <w:top w:val="nil"/>
              <w:left w:val="nil"/>
              <w:bottom w:val="nil"/>
              <w:right w:val="nil"/>
            </w:tcBorders>
            <w:shd w:val="clear" w:color="auto" w:fill="97DDBA"/>
            <w:vAlign w:val="center"/>
          </w:tcPr>
          <w:p w14:paraId="6EE31E84" w14:textId="36EF5556" w:rsidR="00F44DB3" w:rsidRPr="0051728E" w:rsidRDefault="00F44DB3" w:rsidP="00F44DB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029925F" w14:textId="77777777" w:rsidR="00534725" w:rsidRDefault="002D3AE4" w:rsidP="00163560">
      <w:pPr>
        <w:pStyle w:val="Overskrift6"/>
      </w:pPr>
      <w:bookmarkStart w:id="185" w:name="_Toc292865192"/>
      <w:r>
        <w:t>5.1.3</w:t>
      </w:r>
      <w:r w:rsidR="00534725">
        <w:t>.</w:t>
      </w:r>
      <w:r w:rsidR="004A27D4">
        <w:t>1</w:t>
      </w:r>
      <w:r w:rsidR="00534725" w:rsidRPr="00A32757">
        <w:t xml:space="preserve"> </w:t>
      </w:r>
      <w:r w:rsidR="00534725">
        <w:t>Metadata</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76188" w:rsidRPr="0051728E" w14:paraId="51A8D0ED" w14:textId="77777777" w:rsidTr="0083305B">
        <w:trPr>
          <w:trHeight w:hRule="exact" w:val="255"/>
        </w:trPr>
        <w:tc>
          <w:tcPr>
            <w:tcW w:w="2235" w:type="dxa"/>
            <w:shd w:val="clear" w:color="auto" w:fill="D9D9D9"/>
            <w:vAlign w:val="bottom"/>
          </w:tcPr>
          <w:p w14:paraId="05E14452" w14:textId="77777777" w:rsidR="00476188" w:rsidRPr="0051728E" w:rsidRDefault="00476188"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E06B05E" w14:textId="77777777" w:rsidR="00476188" w:rsidRPr="00FE3FC3" w:rsidRDefault="00476188"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476188" w:rsidRPr="0051728E" w14:paraId="40134AC9" w14:textId="77777777" w:rsidTr="0083305B">
        <w:trPr>
          <w:trHeight w:hRule="exact" w:val="255"/>
        </w:trPr>
        <w:tc>
          <w:tcPr>
            <w:tcW w:w="2235" w:type="dxa"/>
            <w:shd w:val="clear" w:color="auto" w:fill="E0E0E0"/>
            <w:vAlign w:val="bottom"/>
          </w:tcPr>
          <w:p w14:paraId="5463F893"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A440F7F" w14:textId="77777777" w:rsidR="00476188" w:rsidRPr="0051728E" w:rsidRDefault="00476188" w:rsidP="0083305B">
            <w:pPr>
              <w:rPr>
                <w:rFonts w:ascii="Trebuchet MS" w:hAnsi="Trebuchet MS" w:cs="Trebuchet MS"/>
                <w:sz w:val="18"/>
                <w:szCs w:val="18"/>
              </w:rPr>
            </w:pPr>
            <w:r w:rsidRPr="007A1ED8">
              <w:rPr>
                <w:rFonts w:ascii="Trebuchet MS" w:hAnsi="Trebuchet MS" w:cs="Trebuchet MS"/>
                <w:sz w:val="18"/>
                <w:szCs w:val="18"/>
              </w:rPr>
              <w:t>Faunaspærring</w:t>
            </w:r>
          </w:p>
        </w:tc>
      </w:tr>
      <w:tr w:rsidR="00476188" w:rsidRPr="0051728E" w14:paraId="3E1ADA9E" w14:textId="77777777" w:rsidTr="0083305B">
        <w:trPr>
          <w:trHeight w:hRule="exact" w:val="510"/>
        </w:trPr>
        <w:tc>
          <w:tcPr>
            <w:tcW w:w="2235" w:type="dxa"/>
            <w:shd w:val="clear" w:color="auto" w:fill="E0E0E0"/>
            <w:vAlign w:val="center"/>
          </w:tcPr>
          <w:p w14:paraId="3F28DE15"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DDC9609" w14:textId="77777777" w:rsidR="00476188" w:rsidRPr="00BD2F3F" w:rsidRDefault="00476188" w:rsidP="0083305B">
            <w:pPr>
              <w:rPr>
                <w:rFonts w:ascii="Trebuchet MS" w:hAnsi="Trebuchet MS" w:cs="Trebuchet MS"/>
                <w:sz w:val="18"/>
                <w:szCs w:val="18"/>
              </w:rPr>
            </w:pPr>
            <w:r w:rsidRPr="00BD2F3F">
              <w:rPr>
                <w:rFonts w:ascii="Trebuchet MS" w:hAnsi="Trebuchet MS" w:cs="Trebuchet MS"/>
                <w:sz w:val="18"/>
                <w:szCs w:val="18"/>
              </w:rPr>
              <w:t>Faunaspærring: Menneskeskabt manglende fri passage for fisk og smådyr;</w:t>
            </w:r>
          </w:p>
          <w:p w14:paraId="327498E8" w14:textId="77777777" w:rsidR="00476188" w:rsidRPr="00F279E4" w:rsidRDefault="00476188" w:rsidP="0083305B">
            <w:pPr>
              <w:rPr>
                <w:rFonts w:ascii="Trebuchet MS" w:hAnsi="Trebuchet MS" w:cs="Trebuchet MS"/>
                <w:sz w:val="18"/>
                <w:szCs w:val="18"/>
              </w:rPr>
            </w:pPr>
            <w:r w:rsidRPr="00BD2F3F">
              <w:rPr>
                <w:rFonts w:ascii="Trebuchet MS" w:hAnsi="Trebuchet MS" w:cs="Trebuchet MS"/>
                <w:sz w:val="18"/>
                <w:szCs w:val="18"/>
              </w:rPr>
              <w:t>Faunapassa</w:t>
            </w:r>
            <w:r>
              <w:rPr>
                <w:rFonts w:ascii="Trebuchet MS" w:hAnsi="Trebuchet MS" w:cs="Trebuchet MS"/>
                <w:sz w:val="18"/>
                <w:szCs w:val="18"/>
              </w:rPr>
              <w:t>ger: Forsøg på at modvirke/mindste virkningerne af en faunaspærring.</w:t>
            </w:r>
          </w:p>
        </w:tc>
      </w:tr>
      <w:tr w:rsidR="00476188" w:rsidRPr="0051728E" w14:paraId="396B6E5F" w14:textId="77777777" w:rsidTr="0083305B">
        <w:trPr>
          <w:trHeight w:hRule="exact" w:val="255"/>
        </w:trPr>
        <w:tc>
          <w:tcPr>
            <w:tcW w:w="2235" w:type="dxa"/>
            <w:shd w:val="clear" w:color="auto" w:fill="E0E0E0"/>
            <w:vAlign w:val="bottom"/>
          </w:tcPr>
          <w:p w14:paraId="2741AD2D"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D9D5FA8" w14:textId="77777777" w:rsidR="00476188" w:rsidRPr="00D77840" w:rsidRDefault="00476188" w:rsidP="0083305B">
            <w:pPr>
              <w:rPr>
                <w:rFonts w:ascii="Trebuchet MS" w:hAnsi="Trebuchet MS" w:cs="Trebuchet MS"/>
                <w:sz w:val="18"/>
                <w:szCs w:val="18"/>
              </w:rPr>
            </w:pPr>
            <w:r>
              <w:rPr>
                <w:rFonts w:ascii="Trebuchet MS" w:hAnsi="Trebuchet MS" w:cs="Trebuchet MS"/>
                <w:sz w:val="18"/>
                <w:szCs w:val="18"/>
              </w:rPr>
              <w:t>F</w:t>
            </w:r>
            <w:r w:rsidRPr="007A1ED8">
              <w:rPr>
                <w:rFonts w:ascii="Trebuchet MS" w:hAnsi="Trebuchet MS" w:cs="Trebuchet MS"/>
                <w:sz w:val="18"/>
                <w:szCs w:val="18"/>
              </w:rPr>
              <w:t xml:space="preserve">aunaspærringer </w:t>
            </w:r>
            <w:r>
              <w:rPr>
                <w:rFonts w:ascii="Trebuchet MS" w:hAnsi="Trebuchet MS" w:cs="Trebuchet MS"/>
                <w:sz w:val="18"/>
                <w:szCs w:val="18"/>
              </w:rPr>
              <w:t>og evt. tilhørende passager på samme sted</w:t>
            </w:r>
            <w:r w:rsidRPr="007A1ED8">
              <w:rPr>
                <w:rFonts w:ascii="Trebuchet MS" w:hAnsi="Trebuchet MS" w:cs="Trebuchet MS"/>
                <w:sz w:val="18"/>
                <w:szCs w:val="18"/>
              </w:rPr>
              <w:t>.</w:t>
            </w:r>
            <w:r w:rsidR="00703770">
              <w:rPr>
                <w:rFonts w:ascii="Trebuchet MS" w:hAnsi="Trebuchet MS" w:cs="Trebuchet MS"/>
                <w:sz w:val="18"/>
                <w:szCs w:val="18"/>
              </w:rPr>
              <w:t xml:space="preserve"> </w:t>
            </w:r>
            <w:proofErr w:type="spellStart"/>
            <w:r w:rsidR="00703770">
              <w:rPr>
                <w:rFonts w:ascii="Trebuchet MS" w:hAnsi="Trebuchet MS" w:cs="Trebuchet MS"/>
                <w:sz w:val="18"/>
                <w:szCs w:val="18"/>
              </w:rPr>
              <w:t>Hovedsagligt</w:t>
            </w:r>
            <w:proofErr w:type="spellEnd"/>
            <w:r w:rsidR="00703770">
              <w:rPr>
                <w:rFonts w:ascii="Trebuchet MS" w:hAnsi="Trebuchet MS" w:cs="Trebuchet MS"/>
                <w:sz w:val="18"/>
                <w:szCs w:val="18"/>
              </w:rPr>
              <w:t xml:space="preserve"> registreret omkring spredningskorridorer særligt vandløb.</w:t>
            </w:r>
          </w:p>
        </w:tc>
      </w:tr>
      <w:tr w:rsidR="00703770" w:rsidRPr="0051728E" w14:paraId="55632A8A" w14:textId="77777777" w:rsidTr="0083305B">
        <w:trPr>
          <w:trHeight w:hRule="exact" w:val="510"/>
        </w:trPr>
        <w:tc>
          <w:tcPr>
            <w:tcW w:w="2235" w:type="dxa"/>
            <w:shd w:val="clear" w:color="auto" w:fill="E0E0E0"/>
            <w:vAlign w:val="center"/>
          </w:tcPr>
          <w:p w14:paraId="69761125" w14:textId="77777777" w:rsidR="00703770" w:rsidRPr="0051728E" w:rsidRDefault="00703770" w:rsidP="0083305B">
            <w:pPr>
              <w:rPr>
                <w:rFonts w:ascii="Trebuchet MS" w:hAnsi="Trebuchet MS" w:cs="Trebuchet MS"/>
                <w:sz w:val="18"/>
                <w:szCs w:val="18"/>
              </w:rPr>
            </w:pPr>
            <w:proofErr w:type="spellStart"/>
            <w:r w:rsidRPr="0051728E">
              <w:rPr>
                <w:rFonts w:ascii="Trebuchet MS" w:hAnsi="Trebuchet MS" w:cs="Trebuchet MS"/>
                <w:sz w:val="18"/>
                <w:szCs w:val="18"/>
              </w:rPr>
              <w:lastRenderedPageBreak/>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17CA216"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Registrering af faunaspærringer</w:t>
            </w:r>
            <w:r w:rsidRPr="007A1ED8">
              <w:rPr>
                <w:rFonts w:ascii="Trebuchet MS" w:hAnsi="Trebuchet MS" w:cs="Trebuchet MS"/>
                <w:sz w:val="18"/>
                <w:szCs w:val="18"/>
              </w:rPr>
              <w:t xml:space="preserve"> </w:t>
            </w:r>
            <w:r>
              <w:rPr>
                <w:rFonts w:ascii="Trebuchet MS" w:hAnsi="Trebuchet MS" w:cs="Trebuchet MS"/>
                <w:sz w:val="18"/>
                <w:szCs w:val="18"/>
              </w:rPr>
              <w:t>(</w:t>
            </w:r>
            <w:r w:rsidRPr="007A1ED8">
              <w:rPr>
                <w:rFonts w:ascii="Trebuchet MS" w:hAnsi="Trebuchet MS" w:cs="Trebuchet MS"/>
                <w:sz w:val="18"/>
                <w:szCs w:val="18"/>
              </w:rPr>
              <w:t>manglende fri passage for fisk og smådyr</w:t>
            </w:r>
            <w:r>
              <w:rPr>
                <w:rFonts w:ascii="Trebuchet MS" w:hAnsi="Trebuchet MS" w:cs="Trebuchet MS"/>
                <w:sz w:val="18"/>
                <w:szCs w:val="18"/>
              </w:rPr>
              <w:t>) og tilhørende passager på samme sted til tilsyn, vedligeholdelse og prioritering</w:t>
            </w:r>
            <w:r w:rsidRPr="007A1ED8">
              <w:rPr>
                <w:rFonts w:ascii="Trebuchet MS" w:hAnsi="Trebuchet MS" w:cs="Trebuchet MS"/>
                <w:sz w:val="18"/>
                <w:szCs w:val="18"/>
              </w:rPr>
              <w:t>.</w:t>
            </w:r>
          </w:p>
        </w:tc>
      </w:tr>
      <w:tr w:rsidR="00703770" w:rsidRPr="0051728E" w14:paraId="77BAA03A" w14:textId="77777777" w:rsidTr="0083305B">
        <w:trPr>
          <w:trHeight w:hRule="exact" w:val="255"/>
        </w:trPr>
        <w:tc>
          <w:tcPr>
            <w:tcW w:w="2235" w:type="dxa"/>
            <w:shd w:val="clear" w:color="auto" w:fill="E0E0E0"/>
            <w:vAlign w:val="bottom"/>
          </w:tcPr>
          <w:p w14:paraId="5863D669" w14:textId="77777777" w:rsidR="00703770" w:rsidRPr="0051728E" w:rsidRDefault="00703770"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92551AA" w14:textId="77777777" w:rsidR="00703770" w:rsidRPr="00FE3FC3" w:rsidRDefault="00703770"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703770" w:rsidRPr="0051728E" w14:paraId="6C9E2EFE" w14:textId="77777777" w:rsidTr="0083305B">
        <w:trPr>
          <w:trHeight w:hRule="exact" w:val="255"/>
        </w:trPr>
        <w:tc>
          <w:tcPr>
            <w:tcW w:w="2235" w:type="dxa"/>
            <w:shd w:val="clear" w:color="auto" w:fill="E0E0E0"/>
            <w:vAlign w:val="bottom"/>
          </w:tcPr>
          <w:p w14:paraId="4DA1B71F" w14:textId="77777777" w:rsidR="00703770"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703770" w:rsidRPr="00492FFE">
              <w:rPr>
                <w:rFonts w:ascii="Trebuchet MS" w:hAnsi="Trebuchet MS" w:cs="Trebuchet MS"/>
                <w:sz w:val="18"/>
                <w:szCs w:val="18"/>
              </w:rPr>
              <w:t>_ord</w:t>
            </w:r>
            <w:proofErr w:type="spellEnd"/>
          </w:p>
        </w:tc>
        <w:tc>
          <w:tcPr>
            <w:tcW w:w="11340" w:type="dxa"/>
            <w:shd w:val="clear" w:color="auto" w:fill="FFFFFF"/>
            <w:vAlign w:val="bottom"/>
          </w:tcPr>
          <w:p w14:paraId="4FFB093C" w14:textId="77777777" w:rsidR="00703770" w:rsidRPr="00492FFE" w:rsidRDefault="00703770" w:rsidP="0083305B">
            <w:pPr>
              <w:autoSpaceDE w:val="0"/>
              <w:autoSpaceDN w:val="0"/>
              <w:adjustRightInd w:val="0"/>
              <w:rPr>
                <w:rFonts w:ascii="Trebuchet MS" w:hAnsi="Trebuchet MS" w:cs="Trebuchet MS"/>
                <w:sz w:val="18"/>
                <w:szCs w:val="18"/>
              </w:rPr>
            </w:pPr>
            <w:r w:rsidRPr="007A1ED8">
              <w:rPr>
                <w:rFonts w:ascii="Trebuchet MS" w:hAnsi="Trebuchet MS" w:cs="Trebuchet MS"/>
                <w:sz w:val="18"/>
                <w:szCs w:val="18"/>
              </w:rPr>
              <w:t>Faunaspærring</w:t>
            </w:r>
            <w:r>
              <w:rPr>
                <w:rFonts w:ascii="Trebuchet MS" w:hAnsi="Trebuchet MS" w:cs="Trebuchet MS"/>
                <w:sz w:val="18"/>
                <w:szCs w:val="18"/>
              </w:rPr>
              <w:t xml:space="preserve">, Faunapassager, fisketrapper, odderpassager, </w:t>
            </w:r>
            <w:proofErr w:type="spellStart"/>
            <w:r>
              <w:rPr>
                <w:rFonts w:ascii="Trebuchet MS" w:hAnsi="Trebuchet MS" w:cs="Trebuchet MS"/>
                <w:sz w:val="18"/>
                <w:szCs w:val="18"/>
              </w:rPr>
              <w:t>åleris</w:t>
            </w:r>
            <w:proofErr w:type="spellEnd"/>
            <w:r>
              <w:rPr>
                <w:rFonts w:ascii="Trebuchet MS" w:hAnsi="Trebuchet MS" w:cs="Trebuchet MS"/>
                <w:sz w:val="18"/>
                <w:szCs w:val="18"/>
              </w:rPr>
              <w:t>, rørstyrt, paddetunnel, faunabro</w:t>
            </w:r>
          </w:p>
        </w:tc>
      </w:tr>
      <w:tr w:rsidR="00703770" w:rsidRPr="0051728E" w14:paraId="6207C455" w14:textId="77777777" w:rsidTr="0083305B">
        <w:trPr>
          <w:trHeight w:hRule="exact" w:val="255"/>
        </w:trPr>
        <w:tc>
          <w:tcPr>
            <w:tcW w:w="2235" w:type="dxa"/>
            <w:shd w:val="clear" w:color="auto" w:fill="E0E0E0"/>
            <w:vAlign w:val="bottom"/>
          </w:tcPr>
          <w:p w14:paraId="0B7DAB35" w14:textId="77777777" w:rsidR="00703770" w:rsidRPr="0051728E" w:rsidRDefault="00703770"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F1DB724"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Punkt</w:t>
            </w:r>
          </w:p>
        </w:tc>
      </w:tr>
      <w:tr w:rsidR="00703770" w:rsidRPr="0051728E" w14:paraId="54B40160" w14:textId="77777777" w:rsidTr="0083305B">
        <w:trPr>
          <w:trHeight w:hRule="exact" w:val="255"/>
        </w:trPr>
        <w:tc>
          <w:tcPr>
            <w:tcW w:w="2235" w:type="dxa"/>
            <w:shd w:val="clear" w:color="auto" w:fill="E0E0E0"/>
            <w:vAlign w:val="bottom"/>
          </w:tcPr>
          <w:p w14:paraId="5F03CC11" w14:textId="77777777" w:rsidR="00703770" w:rsidRPr="00FE3FC3" w:rsidRDefault="00703770"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FB88430" w14:textId="77777777" w:rsidR="00703770" w:rsidRPr="00FE3FC3" w:rsidRDefault="00703770" w:rsidP="0083305B">
            <w:pPr>
              <w:rPr>
                <w:rFonts w:ascii="Trebuchet MS" w:hAnsi="Trebuchet MS" w:cs="Trebuchet MS"/>
                <w:sz w:val="18"/>
                <w:szCs w:val="18"/>
              </w:rPr>
            </w:pPr>
            <w:r>
              <w:rPr>
                <w:rFonts w:ascii="Trebuchet MS" w:hAnsi="Trebuchet MS" w:cs="Trebuchet MS"/>
                <w:sz w:val="18"/>
                <w:szCs w:val="18"/>
              </w:rPr>
              <w:t>-</w:t>
            </w:r>
          </w:p>
        </w:tc>
      </w:tr>
      <w:tr w:rsidR="00B51038" w:rsidRPr="009F0C83" w14:paraId="34FE75AA" w14:textId="77777777" w:rsidTr="0083305B">
        <w:trPr>
          <w:trHeight w:hRule="exact" w:val="255"/>
        </w:trPr>
        <w:tc>
          <w:tcPr>
            <w:tcW w:w="2235" w:type="dxa"/>
            <w:shd w:val="clear" w:color="auto" w:fill="E0E0E0"/>
            <w:vAlign w:val="bottom"/>
          </w:tcPr>
          <w:p w14:paraId="18A594D9"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234BFB90" w14:textId="685A2017"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06.02.30</w:t>
            </w:r>
          </w:p>
        </w:tc>
      </w:tr>
    </w:tbl>
    <w:p w14:paraId="6BE8BF1D" w14:textId="2CC6DD6E" w:rsidR="00534725" w:rsidRPr="00A32757" w:rsidRDefault="002D3AE4" w:rsidP="00163560">
      <w:pPr>
        <w:pStyle w:val="Overskrift6"/>
      </w:pPr>
      <w:bookmarkStart w:id="186" w:name="_Toc292865193"/>
      <w:r>
        <w:t>5.1.3</w:t>
      </w:r>
      <w:r w:rsidR="004A27D4">
        <w:t>.2</w:t>
      </w:r>
      <w:r w:rsidR="00534725" w:rsidRPr="00A32757">
        <w:t xml:space="preserve"> </w:t>
      </w:r>
      <w:r w:rsidR="00A62798">
        <w:t>Registreringsvejledning</w:t>
      </w:r>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157D3A4A" w14:textId="77777777" w:rsidTr="00506B6D">
        <w:trPr>
          <w:trHeight w:val="227"/>
        </w:trPr>
        <w:tc>
          <w:tcPr>
            <w:tcW w:w="3510" w:type="dxa"/>
            <w:shd w:val="clear" w:color="auto" w:fill="D9D9D9"/>
            <w:vAlign w:val="bottom"/>
          </w:tcPr>
          <w:p w14:paraId="5AF8AA81" w14:textId="77777777" w:rsidR="00534725" w:rsidRPr="0051728E" w:rsidRDefault="00534725" w:rsidP="00F45D7D">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10B1F128" w14:textId="77777777" w:rsidR="00534725" w:rsidRPr="0051728E" w:rsidRDefault="00534725" w:rsidP="00F45D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7F999B73" w14:textId="77777777" w:rsidTr="00506B6D">
        <w:trPr>
          <w:trHeight w:hRule="exact" w:val="1134"/>
        </w:trPr>
        <w:tc>
          <w:tcPr>
            <w:tcW w:w="3510" w:type="dxa"/>
            <w:shd w:val="clear" w:color="auto" w:fill="E0E0E0"/>
            <w:vAlign w:val="center"/>
          </w:tcPr>
          <w:p w14:paraId="0031E98D" w14:textId="77777777" w:rsidR="00534725" w:rsidRPr="00024C60" w:rsidRDefault="00534725" w:rsidP="00F45D7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15D97056" w14:textId="77777777" w:rsidR="00534725" w:rsidRDefault="009621A0" w:rsidP="00F45D7D">
            <w:pPr>
              <w:rPr>
                <w:rFonts w:ascii="Trebuchet MS" w:hAnsi="Trebuchet MS" w:cs="Trebuchet MS"/>
                <w:sz w:val="18"/>
                <w:szCs w:val="18"/>
              </w:rPr>
            </w:pPr>
            <w:r>
              <w:rPr>
                <w:rFonts w:ascii="Trebuchet MS" w:hAnsi="Trebuchet MS" w:cs="Trebuchet MS"/>
                <w:sz w:val="18"/>
                <w:szCs w:val="18"/>
              </w:rPr>
              <w:t xml:space="preserve">Geometrien fra gamle temaer overføres, men hvor det er muligt kontrolleres placeringen dels via evt. beskrivelse og via forårs- og </w:t>
            </w:r>
            <w:proofErr w:type="spellStart"/>
            <w:r>
              <w:rPr>
                <w:rFonts w:ascii="Trebuchet MS" w:hAnsi="Trebuchet MS" w:cs="Trebuchet MS"/>
                <w:sz w:val="18"/>
                <w:szCs w:val="18"/>
              </w:rPr>
              <w:t>sommerortofoto</w:t>
            </w:r>
            <w:proofErr w:type="spellEnd"/>
            <w:r>
              <w:rPr>
                <w:rFonts w:ascii="Trebuchet MS" w:hAnsi="Trebuchet MS" w:cs="Trebuchet MS"/>
                <w:sz w:val="18"/>
                <w:szCs w:val="18"/>
              </w:rPr>
              <w:t>. Veje og andet over vandløb, der er bygget efter2005 gennemgås sammen med vandløbsfolk for nye spærringer. Desuden undersøges hvor der muligvis er oprettet nye faunapassager.</w:t>
            </w:r>
          </w:p>
          <w:p w14:paraId="51B749DE" w14:textId="20F8CB0C" w:rsidR="009C1283" w:rsidRPr="00024C60" w:rsidRDefault="009C1283" w:rsidP="00F45D7D">
            <w:pPr>
              <w:rPr>
                <w:rFonts w:ascii="Trebuchet MS" w:hAnsi="Trebuchet MS" w:cs="Trebuchet MS"/>
                <w:sz w:val="18"/>
                <w:szCs w:val="18"/>
              </w:rPr>
            </w:pPr>
            <w:r>
              <w:rPr>
                <w:rFonts w:ascii="Trebuchet MS" w:hAnsi="Trebuchet MS" w:cs="Trebuchet MS"/>
                <w:sz w:val="18"/>
                <w:szCs w:val="18"/>
              </w:rPr>
              <w:t>Til den totale gennemgang af hele kommunen findes alle steder</w:t>
            </w:r>
            <w:r w:rsidR="00A0680C" w:rsidRPr="008A76F0">
              <w:rPr>
                <w:rFonts w:ascii="Trebuchet MS" w:hAnsi="Trebuchet MS" w:cs="Trebuchet MS"/>
                <w:color w:val="4F81BD"/>
                <w:sz w:val="18"/>
                <w:szCs w:val="18"/>
              </w:rPr>
              <w:t>,</w:t>
            </w:r>
            <w:r>
              <w:rPr>
                <w:rFonts w:ascii="Trebuchet MS" w:hAnsi="Trebuchet MS" w:cs="Trebuchet MS"/>
                <w:sz w:val="18"/>
                <w:szCs w:val="18"/>
              </w:rPr>
              <w:t xml:space="preserve"> hvor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 xml:space="preserve">-vandløbsmidte (eller andet tilsvarende lag) krydser </w:t>
            </w:r>
            <w:proofErr w:type="spellStart"/>
            <w:r w:rsidR="00D96699" w:rsidRPr="00F80817">
              <w:rPr>
                <w:rFonts w:ascii="Trebuchet MS" w:hAnsi="Trebuchet MS" w:cs="Trebuchet MS"/>
                <w:color w:val="4F81BD"/>
                <w:sz w:val="18"/>
                <w:szCs w:val="18"/>
              </w:rPr>
              <w:t>GeoDanmark</w:t>
            </w:r>
            <w:r>
              <w:rPr>
                <w:rFonts w:ascii="Trebuchet MS" w:hAnsi="Trebuchet MS" w:cs="Trebuchet MS"/>
                <w:sz w:val="18"/>
                <w:szCs w:val="18"/>
              </w:rPr>
              <w:t>-vejmidte+</w:t>
            </w:r>
            <w:r w:rsidR="00D96699" w:rsidRPr="00F80817">
              <w:rPr>
                <w:rFonts w:ascii="Trebuchet MS" w:hAnsi="Trebuchet MS" w:cs="Trebuchet MS"/>
                <w:color w:val="4F81BD"/>
                <w:sz w:val="18"/>
                <w:szCs w:val="18"/>
              </w:rPr>
              <w:t>GeoDanmark</w:t>
            </w:r>
            <w:r>
              <w:rPr>
                <w:rFonts w:ascii="Trebuchet MS" w:hAnsi="Trebuchet MS" w:cs="Trebuchet MS"/>
                <w:sz w:val="18"/>
                <w:szCs w:val="18"/>
              </w:rPr>
              <w:t>-jernbane</w:t>
            </w:r>
            <w:proofErr w:type="spellEnd"/>
            <w:r>
              <w:rPr>
                <w:rFonts w:ascii="Trebuchet MS" w:hAnsi="Trebuchet MS" w:cs="Trebuchet MS"/>
                <w:sz w:val="18"/>
                <w:szCs w:val="18"/>
              </w:rPr>
              <w:t>. Derefter skal alle ikke kendte punkter besøges og undersøges.</w:t>
            </w:r>
          </w:p>
        </w:tc>
      </w:tr>
      <w:tr w:rsidR="00534725" w:rsidRPr="0051728E" w14:paraId="11C715C5" w14:textId="77777777" w:rsidTr="00506B6D">
        <w:trPr>
          <w:trHeight w:hRule="exact" w:val="255"/>
        </w:trPr>
        <w:tc>
          <w:tcPr>
            <w:tcW w:w="3510" w:type="dxa"/>
            <w:shd w:val="clear" w:color="auto" w:fill="E0E0E0"/>
            <w:vAlign w:val="bottom"/>
          </w:tcPr>
          <w:p w14:paraId="42ED79F9"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2B6D0E37"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Opdeles efter type af faunaspærring og –passager.</w:t>
            </w:r>
            <w:r w:rsidR="00023FF8">
              <w:rPr>
                <w:rFonts w:ascii="Trebuchet MS" w:hAnsi="Trebuchet MS" w:cs="Trebuchet MS"/>
                <w:sz w:val="18"/>
                <w:szCs w:val="18"/>
              </w:rPr>
              <w:t xml:space="preserve"> Se 5.1.3.3 Kodelister.</w:t>
            </w:r>
          </w:p>
        </w:tc>
      </w:tr>
      <w:tr w:rsidR="00534725" w:rsidRPr="0051728E" w14:paraId="44429F9D" w14:textId="77777777" w:rsidTr="00506B6D">
        <w:trPr>
          <w:trHeight w:hRule="exact" w:val="255"/>
        </w:trPr>
        <w:tc>
          <w:tcPr>
            <w:tcW w:w="3510" w:type="dxa"/>
            <w:shd w:val="clear" w:color="auto" w:fill="E0E0E0"/>
            <w:vAlign w:val="bottom"/>
          </w:tcPr>
          <w:p w14:paraId="1D9AEC7A"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5B6EC9DA"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w:t>
            </w:r>
          </w:p>
        </w:tc>
      </w:tr>
      <w:tr w:rsidR="00534725" w:rsidRPr="0051728E" w14:paraId="0E96302D" w14:textId="77777777" w:rsidTr="00506B6D">
        <w:trPr>
          <w:trHeight w:hRule="exact" w:val="255"/>
        </w:trPr>
        <w:tc>
          <w:tcPr>
            <w:tcW w:w="3510" w:type="dxa"/>
            <w:shd w:val="clear" w:color="auto" w:fill="E0E0E0"/>
            <w:vAlign w:val="bottom"/>
          </w:tcPr>
          <w:p w14:paraId="4AF227B2"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46E9B373" w14:textId="77777777" w:rsidR="00534725" w:rsidRPr="00024C60" w:rsidRDefault="00534725" w:rsidP="0083305B">
            <w:pPr>
              <w:rPr>
                <w:rFonts w:ascii="Trebuchet MS" w:hAnsi="Trebuchet MS" w:cs="Trebuchet MS"/>
                <w:sz w:val="18"/>
                <w:szCs w:val="18"/>
              </w:rPr>
            </w:pPr>
          </w:p>
        </w:tc>
      </w:tr>
      <w:tr w:rsidR="00534725" w:rsidRPr="0051728E" w14:paraId="407EFF9C" w14:textId="77777777" w:rsidTr="00506B6D">
        <w:trPr>
          <w:trHeight w:hRule="exact" w:val="255"/>
        </w:trPr>
        <w:tc>
          <w:tcPr>
            <w:tcW w:w="3510" w:type="dxa"/>
            <w:shd w:val="clear" w:color="auto" w:fill="E0E0E0"/>
            <w:vAlign w:val="bottom"/>
          </w:tcPr>
          <w:p w14:paraId="32C2E95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7A7DA063" w14:textId="77777777" w:rsidR="00534725" w:rsidRPr="00024C60" w:rsidRDefault="00534725" w:rsidP="0083305B">
            <w:pPr>
              <w:rPr>
                <w:rFonts w:ascii="Trebuchet MS" w:hAnsi="Trebuchet MS" w:cs="Trebuchet MS"/>
                <w:sz w:val="18"/>
                <w:szCs w:val="18"/>
              </w:rPr>
            </w:pPr>
          </w:p>
        </w:tc>
      </w:tr>
      <w:tr w:rsidR="00534725" w:rsidRPr="0051728E" w14:paraId="404085E1" w14:textId="77777777" w:rsidTr="00506B6D">
        <w:trPr>
          <w:trHeight w:hRule="exact" w:val="510"/>
        </w:trPr>
        <w:tc>
          <w:tcPr>
            <w:tcW w:w="3510" w:type="dxa"/>
            <w:shd w:val="clear" w:color="auto" w:fill="E0E0E0"/>
            <w:vAlign w:val="bottom"/>
          </w:tcPr>
          <w:p w14:paraId="6320D112" w14:textId="77777777" w:rsidR="00534725" w:rsidRPr="00024C60" w:rsidRDefault="00534725" w:rsidP="00F45D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D0191BA"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 xml:space="preserve">Snap til f.eks. midtpunkt af bygværker, broer og vandløbsmidte, hvor det passer. Ellers anvendes </w:t>
            </w:r>
            <w:proofErr w:type="spellStart"/>
            <w:r>
              <w:rPr>
                <w:rFonts w:ascii="Trebuchet MS" w:hAnsi="Trebuchet MS" w:cs="Trebuchet MS"/>
                <w:sz w:val="18"/>
                <w:szCs w:val="18"/>
              </w:rPr>
              <w:t>ortofoto</w:t>
            </w:r>
            <w:proofErr w:type="spellEnd"/>
            <w:r>
              <w:rPr>
                <w:rFonts w:ascii="Trebuchet MS" w:hAnsi="Trebuchet MS" w:cs="Trebuchet MS"/>
                <w:sz w:val="18"/>
                <w:szCs w:val="18"/>
              </w:rPr>
              <w:t>.</w:t>
            </w:r>
          </w:p>
        </w:tc>
      </w:tr>
    </w:tbl>
    <w:p w14:paraId="065CE594" w14:textId="77777777" w:rsidR="00534725" w:rsidRPr="00A32757" w:rsidRDefault="002D3AE4" w:rsidP="00163560">
      <w:pPr>
        <w:pStyle w:val="Overskrift6"/>
      </w:pPr>
      <w:bookmarkStart w:id="187" w:name="_Toc292865194"/>
      <w:r>
        <w:t>5.1.3</w:t>
      </w:r>
      <w:r w:rsidR="004A27D4">
        <w:t>.3</w:t>
      </w:r>
      <w:r w:rsidR="00534725">
        <w:t xml:space="preserve"> Kodelister</w:t>
      </w:r>
      <w:bookmarkEnd w:id="187"/>
    </w:p>
    <w:p w14:paraId="34E01444" w14:textId="77777777" w:rsidR="00534725" w:rsidRPr="00A32757" w:rsidRDefault="00534725" w:rsidP="0053472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37642B5" w14:textId="77777777" w:rsidR="00534725" w:rsidRPr="00A32757" w:rsidRDefault="002D3AE4" w:rsidP="00163560">
      <w:pPr>
        <w:pStyle w:val="Overskrift7"/>
      </w:pPr>
      <w:bookmarkStart w:id="188" w:name="_Toc292865195"/>
      <w:r>
        <w:t>5.1.3</w:t>
      </w:r>
      <w:r w:rsidR="004A27D4">
        <w:t>.3</w:t>
      </w:r>
      <w:r w:rsidR="00534725" w:rsidRPr="00A32757">
        <w:t xml:space="preserve">.1 </w:t>
      </w:r>
      <w:r w:rsidR="00534725">
        <w:t xml:space="preserve">  500</w:t>
      </w:r>
      <w:r w:rsidR="009B4738">
        <w:t>2</w:t>
      </w:r>
      <w:r w:rsidR="00534725">
        <w:t xml:space="preserve"> </w:t>
      </w:r>
      <w:proofErr w:type="spellStart"/>
      <w:r w:rsidR="004A27D4">
        <w:t>Spaerring_t</w:t>
      </w:r>
      <w:r w:rsidR="00BB3DEA">
        <w:t>ype</w:t>
      </w:r>
      <w:proofErr w:type="spellEnd"/>
      <w:r w:rsidR="00534725" w:rsidRPr="002B12CC">
        <w:rPr>
          <w:color w:val="00B050"/>
        </w:rPr>
        <w:t xml:space="preserve"> </w:t>
      </w:r>
      <w:r w:rsidR="00534725">
        <w:t>(</w:t>
      </w:r>
      <w:bookmarkEnd w:id="188"/>
      <w:r w:rsidR="004C47B9" w:rsidRPr="004D056C">
        <w:t>d_5002_spaerring</w:t>
      </w:r>
      <w:r w:rsidR="004C47B9" w:rsidRPr="004C47B9">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2"/>
        <w:gridCol w:w="1825"/>
        <w:gridCol w:w="1405"/>
        <w:gridCol w:w="8273"/>
      </w:tblGrid>
      <w:tr w:rsidR="004C2843" w:rsidRPr="0051728E" w14:paraId="41ED7479" w14:textId="77777777" w:rsidTr="00320044">
        <w:trPr>
          <w:trHeight w:val="227"/>
        </w:trPr>
        <w:tc>
          <w:tcPr>
            <w:tcW w:w="2072" w:type="dxa"/>
            <w:tcBorders>
              <w:bottom w:val="single" w:sz="4" w:space="0" w:color="auto"/>
            </w:tcBorders>
            <w:shd w:val="clear" w:color="auto" w:fill="D9D9D9"/>
            <w:vAlign w:val="bottom"/>
          </w:tcPr>
          <w:p w14:paraId="3AE9D09A" w14:textId="77777777" w:rsidR="004C2843" w:rsidRPr="00BD08B4" w:rsidRDefault="004C2843" w:rsidP="00F45D7D">
            <w:pPr>
              <w:rPr>
                <w:rFonts w:ascii="Trebuchet MS" w:hAnsi="Trebuchet MS" w:cs="Trebuchet MS"/>
                <w:b/>
                <w:bCs/>
                <w:sz w:val="18"/>
                <w:szCs w:val="18"/>
              </w:rPr>
            </w:pPr>
            <w:proofErr w:type="spellStart"/>
            <w:r w:rsidRPr="00BD08B4">
              <w:rPr>
                <w:rFonts w:ascii="Trebuchet MS" w:hAnsi="Trebuchet MS" w:cs="Trebuchet MS"/>
                <w:b/>
                <w:bCs/>
                <w:sz w:val="18"/>
                <w:szCs w:val="18"/>
              </w:rPr>
              <w:t>spaerring_type_kode</w:t>
            </w:r>
            <w:proofErr w:type="spellEnd"/>
          </w:p>
        </w:tc>
        <w:tc>
          <w:tcPr>
            <w:tcW w:w="1825" w:type="dxa"/>
            <w:tcBorders>
              <w:bottom w:val="single" w:sz="4" w:space="0" w:color="auto"/>
            </w:tcBorders>
            <w:shd w:val="clear" w:color="auto" w:fill="D9D9D9"/>
            <w:vAlign w:val="bottom"/>
          </w:tcPr>
          <w:p w14:paraId="36F47C49" w14:textId="77777777" w:rsidR="004C2843" w:rsidRPr="00BD08B4" w:rsidRDefault="004C2843" w:rsidP="00F45D7D">
            <w:pPr>
              <w:rPr>
                <w:rFonts w:ascii="Trebuchet MS" w:hAnsi="Trebuchet MS" w:cs="Trebuchet MS"/>
                <w:bCs/>
                <w:sz w:val="18"/>
                <w:szCs w:val="18"/>
              </w:rPr>
            </w:pPr>
            <w:proofErr w:type="spellStart"/>
            <w:r w:rsidRPr="00BD08B4">
              <w:rPr>
                <w:rFonts w:ascii="Trebuchet MS" w:hAnsi="Trebuchet MS" w:cs="Trebuchet MS"/>
                <w:b/>
                <w:bCs/>
                <w:sz w:val="18"/>
                <w:szCs w:val="18"/>
              </w:rPr>
              <w:t>spaerring_type</w:t>
            </w:r>
            <w:proofErr w:type="spellEnd"/>
          </w:p>
        </w:tc>
        <w:tc>
          <w:tcPr>
            <w:tcW w:w="1405" w:type="dxa"/>
            <w:tcBorders>
              <w:bottom w:val="single" w:sz="4" w:space="0" w:color="auto"/>
            </w:tcBorders>
            <w:shd w:val="clear" w:color="auto" w:fill="D9D9D9"/>
            <w:vAlign w:val="bottom"/>
          </w:tcPr>
          <w:p w14:paraId="5C50DC47" w14:textId="77777777" w:rsidR="004C2843" w:rsidRPr="003A52C1" w:rsidRDefault="004867D1" w:rsidP="004C2843">
            <w:pPr>
              <w:rPr>
                <w:rFonts w:ascii="Trebuchet MS" w:hAnsi="Trebuchet MS" w:cs="Trebuchet MS"/>
                <w:b/>
                <w:bCs/>
                <w:sz w:val="18"/>
                <w:szCs w:val="18"/>
              </w:rPr>
            </w:pPr>
            <w:r w:rsidRPr="003A52C1">
              <w:rPr>
                <w:rFonts w:ascii="Trebuchet MS" w:hAnsi="Trebuchet MS" w:cs="Trebuchet MS"/>
                <w:b/>
                <w:bCs/>
                <w:sz w:val="18"/>
                <w:szCs w:val="18"/>
              </w:rPr>
              <w:t>a</w:t>
            </w:r>
            <w:r w:rsidR="004C2843" w:rsidRPr="003A52C1">
              <w:rPr>
                <w:rFonts w:ascii="Trebuchet MS" w:hAnsi="Trebuchet MS" w:cs="Trebuchet MS"/>
                <w:b/>
                <w:bCs/>
                <w:sz w:val="18"/>
                <w:szCs w:val="18"/>
              </w:rPr>
              <w:t>ktiv</w:t>
            </w:r>
          </w:p>
        </w:tc>
        <w:tc>
          <w:tcPr>
            <w:tcW w:w="8273" w:type="dxa"/>
            <w:tcBorders>
              <w:bottom w:val="single" w:sz="4" w:space="0" w:color="auto"/>
            </w:tcBorders>
            <w:shd w:val="clear" w:color="auto" w:fill="D9D9D9"/>
            <w:vAlign w:val="bottom"/>
          </w:tcPr>
          <w:p w14:paraId="251F6EE1" w14:textId="77777777" w:rsidR="004C2843" w:rsidRPr="00BD08B4" w:rsidRDefault="004C2843" w:rsidP="00F45D7D">
            <w:pPr>
              <w:rPr>
                <w:rFonts w:ascii="Trebuchet MS" w:hAnsi="Trebuchet MS" w:cs="Trebuchet MS"/>
                <w:b/>
                <w:bCs/>
                <w:sz w:val="18"/>
                <w:szCs w:val="18"/>
              </w:rPr>
            </w:pPr>
            <w:r w:rsidRPr="00BD08B4">
              <w:rPr>
                <w:rFonts w:ascii="Trebuchet MS" w:hAnsi="Trebuchet MS" w:cs="Trebuchet MS"/>
                <w:b/>
                <w:bCs/>
                <w:sz w:val="18"/>
                <w:szCs w:val="18"/>
              </w:rPr>
              <w:t>Begrebsdefinition</w:t>
            </w:r>
          </w:p>
        </w:tc>
      </w:tr>
      <w:tr w:rsidR="004C2843" w:rsidRPr="0051728E" w14:paraId="728E83E0"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4D9A0B6A"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w:t>
            </w:r>
          </w:p>
        </w:tc>
        <w:tc>
          <w:tcPr>
            <w:tcW w:w="1825" w:type="dxa"/>
            <w:tcBorders>
              <w:top w:val="single" w:sz="4" w:space="0" w:color="auto"/>
              <w:left w:val="single" w:sz="4" w:space="0" w:color="auto"/>
              <w:bottom w:val="single" w:sz="4" w:space="0" w:color="auto"/>
            </w:tcBorders>
            <w:shd w:val="clear" w:color="auto" w:fill="FFFFFF"/>
            <w:vAlign w:val="bottom"/>
          </w:tcPr>
          <w:p w14:paraId="29B4C9F6"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Bro</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7B49DCA"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07160370"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 xml:space="preserve">Betonbroer m.fl. som går over åen og forhindre passage af landdyr uden at krydse vejen/jernbanen m.v. </w:t>
            </w:r>
          </w:p>
        </w:tc>
      </w:tr>
      <w:tr w:rsidR="004C2843" w:rsidRPr="0051728E" w14:paraId="1E7BB9FA" w14:textId="77777777" w:rsidTr="00320044">
        <w:trPr>
          <w:trHeight w:hRule="exact" w:val="510"/>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60661E4F"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2</w:t>
            </w:r>
          </w:p>
        </w:tc>
        <w:tc>
          <w:tcPr>
            <w:tcW w:w="1825" w:type="dxa"/>
            <w:tcBorders>
              <w:top w:val="single" w:sz="4" w:space="0" w:color="auto"/>
              <w:left w:val="single" w:sz="4" w:space="0" w:color="auto"/>
              <w:bottom w:val="single" w:sz="4" w:space="0" w:color="auto"/>
            </w:tcBorders>
            <w:shd w:val="clear" w:color="auto" w:fill="FFFFFF"/>
            <w:vAlign w:val="center"/>
          </w:tcPr>
          <w:p w14:paraId="48A5B928"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Brøndstyrt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18BD020F"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2604BAB7"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Lodret fald i en brønd. Brugt bl.a. til opstemning af mindre sø. Forekommer også ved rørlagte vandløb der f.eks. skal skifte kote for at komme under en vej.</w:t>
            </w:r>
          </w:p>
        </w:tc>
      </w:tr>
      <w:tr w:rsidR="004C2843" w:rsidRPr="0051728E" w14:paraId="58D397CF" w14:textId="77777777" w:rsidTr="00320044">
        <w:trPr>
          <w:trHeight w:hRule="exact" w:val="510"/>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B9A67D7"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3</w:t>
            </w:r>
          </w:p>
        </w:tc>
        <w:tc>
          <w:tcPr>
            <w:tcW w:w="1825" w:type="dxa"/>
            <w:tcBorders>
              <w:top w:val="single" w:sz="4" w:space="0" w:color="auto"/>
              <w:left w:val="single" w:sz="4" w:space="0" w:color="auto"/>
              <w:bottom w:val="single" w:sz="4" w:space="0" w:color="auto"/>
            </w:tcBorders>
            <w:shd w:val="clear" w:color="auto" w:fill="FFFFFF"/>
            <w:vAlign w:val="center"/>
          </w:tcPr>
          <w:p w14:paraId="3D8E698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Frontmur</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1B73A315"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3E442F33"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Et bygværk på tværs af et vandløb - et afgrænsende bygningselement ud mod et vandløb typisk med indbygget rør til ind-/udløb.</w:t>
            </w:r>
          </w:p>
        </w:tc>
      </w:tr>
      <w:tr w:rsidR="004C2843" w:rsidRPr="0051728E" w14:paraId="76390AFB"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4873C9B3"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4</w:t>
            </w:r>
          </w:p>
        </w:tc>
        <w:tc>
          <w:tcPr>
            <w:tcW w:w="1825" w:type="dxa"/>
            <w:tcBorders>
              <w:top w:val="single" w:sz="4" w:space="0" w:color="auto"/>
              <w:left w:val="single" w:sz="4" w:space="0" w:color="auto"/>
              <w:bottom w:val="single" w:sz="4" w:space="0" w:color="auto"/>
            </w:tcBorders>
            <w:shd w:val="clear" w:color="auto" w:fill="FFFFFF"/>
            <w:vAlign w:val="bottom"/>
          </w:tcPr>
          <w:p w14:paraId="1D0DA847"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Opstemning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2FFD73E0"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2953282D"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Opstemning af vandløb. Typisk ved et dambrug</w:t>
            </w:r>
          </w:p>
        </w:tc>
      </w:tr>
      <w:tr w:rsidR="004C2843" w:rsidRPr="0051728E" w14:paraId="4EC25B1F"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56727B6"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5</w:t>
            </w:r>
          </w:p>
        </w:tc>
        <w:tc>
          <w:tcPr>
            <w:tcW w:w="1825" w:type="dxa"/>
            <w:tcBorders>
              <w:top w:val="single" w:sz="4" w:space="0" w:color="auto"/>
              <w:left w:val="single" w:sz="4" w:space="0" w:color="auto"/>
              <w:bottom w:val="single" w:sz="4" w:space="0" w:color="auto"/>
            </w:tcBorders>
            <w:shd w:val="clear" w:color="auto" w:fill="FFFFFF"/>
            <w:vAlign w:val="bottom"/>
          </w:tcPr>
          <w:p w14:paraId="616B3394"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Reguleringsanlæg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8A69306"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9633A59"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Anlæg til at regulere hvor meget vand der løbet videre</w:t>
            </w:r>
          </w:p>
        </w:tc>
      </w:tr>
      <w:tr w:rsidR="004C2843" w:rsidRPr="0051728E" w14:paraId="42B88F95"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12E989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6</w:t>
            </w:r>
          </w:p>
        </w:tc>
        <w:tc>
          <w:tcPr>
            <w:tcW w:w="1825" w:type="dxa"/>
            <w:tcBorders>
              <w:top w:val="single" w:sz="4" w:space="0" w:color="auto"/>
              <w:left w:val="single" w:sz="4" w:space="0" w:color="auto"/>
              <w:bottom w:val="single" w:sz="4" w:space="0" w:color="auto"/>
            </w:tcBorders>
            <w:shd w:val="clear" w:color="auto" w:fill="FFFFFF"/>
            <w:vAlign w:val="bottom"/>
          </w:tcPr>
          <w:p w14:paraId="43A0BB03"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Rist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083339F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30442E7F"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Rist til at opfange ting i vandløbet.</w:t>
            </w:r>
          </w:p>
        </w:tc>
      </w:tr>
      <w:tr w:rsidR="004C2843" w:rsidRPr="0051728E" w14:paraId="4B0AF9EE"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3D6931FA"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lastRenderedPageBreak/>
              <w:t>7</w:t>
            </w:r>
          </w:p>
        </w:tc>
        <w:tc>
          <w:tcPr>
            <w:tcW w:w="1825" w:type="dxa"/>
            <w:tcBorders>
              <w:top w:val="single" w:sz="4" w:space="0" w:color="auto"/>
              <w:left w:val="single" w:sz="4" w:space="0" w:color="auto"/>
              <w:bottom w:val="single" w:sz="4" w:space="0" w:color="auto"/>
            </w:tcBorders>
            <w:shd w:val="clear" w:color="auto" w:fill="FFFFFF"/>
            <w:vAlign w:val="bottom"/>
          </w:tcPr>
          <w:p w14:paraId="07AF1E6A" w14:textId="77777777" w:rsidR="004C2843" w:rsidRPr="00BD08B4" w:rsidRDefault="004C2843" w:rsidP="00BD08B4">
            <w:pPr>
              <w:rPr>
                <w:rFonts w:ascii="Trebuchet MS" w:hAnsi="Trebuchet MS"/>
                <w:sz w:val="18"/>
                <w:szCs w:val="18"/>
              </w:rPr>
            </w:pPr>
            <w:proofErr w:type="spellStart"/>
            <w:r w:rsidRPr="00BD08B4">
              <w:rPr>
                <w:rFonts w:ascii="Trebuchet MS" w:hAnsi="Trebuchet MS"/>
                <w:sz w:val="18"/>
                <w:szCs w:val="18"/>
              </w:rPr>
              <w:t>Rørbro</w:t>
            </w:r>
            <w:proofErr w:type="spellEnd"/>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42E6CC5"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640FBE78"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I stedet for at bygge en bro er der lagt et stort rør. Ofte kun en halvcirkel. Dvs. et rør uden bund.</w:t>
            </w:r>
          </w:p>
        </w:tc>
      </w:tr>
      <w:tr w:rsidR="004C2843" w:rsidRPr="0051728E" w14:paraId="3E97DD8F"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7F22EE5B"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8</w:t>
            </w:r>
          </w:p>
        </w:tc>
        <w:tc>
          <w:tcPr>
            <w:tcW w:w="1825" w:type="dxa"/>
            <w:tcBorders>
              <w:top w:val="single" w:sz="4" w:space="0" w:color="auto"/>
              <w:left w:val="single" w:sz="4" w:space="0" w:color="auto"/>
              <w:bottom w:val="single" w:sz="4" w:space="0" w:color="auto"/>
            </w:tcBorders>
            <w:shd w:val="clear" w:color="auto" w:fill="FFFFFF"/>
            <w:vAlign w:val="bottom"/>
          </w:tcPr>
          <w:p w14:paraId="7A1F2386"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Rørgennemførsel</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7A2BF4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9918493"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Der er opbygget en dæmning til vej/jernbane, hvor vandløbet føres igennem med et rør</w:t>
            </w:r>
          </w:p>
        </w:tc>
      </w:tr>
      <w:tr w:rsidR="004C2843" w:rsidRPr="0051728E" w14:paraId="6300EA04"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631B8ED7"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w:t>
            </w:r>
          </w:p>
        </w:tc>
        <w:tc>
          <w:tcPr>
            <w:tcW w:w="1825" w:type="dxa"/>
            <w:tcBorders>
              <w:top w:val="single" w:sz="4" w:space="0" w:color="auto"/>
              <w:left w:val="single" w:sz="4" w:space="0" w:color="auto"/>
              <w:bottom w:val="single" w:sz="4" w:space="0" w:color="auto"/>
            </w:tcBorders>
            <w:shd w:val="clear" w:color="auto" w:fill="FFFFFF"/>
            <w:vAlign w:val="bottom"/>
          </w:tcPr>
          <w:p w14:paraId="3343AA6B"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Rørlægning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45ED9C51"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792BA46"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Rørlægning af et vandløb. Ikke kun under vej/jernbane.</w:t>
            </w:r>
          </w:p>
        </w:tc>
      </w:tr>
      <w:tr w:rsidR="004C2843" w:rsidRPr="0051728E" w14:paraId="166732F3"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351E8C72"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10</w:t>
            </w:r>
          </w:p>
        </w:tc>
        <w:tc>
          <w:tcPr>
            <w:tcW w:w="1825" w:type="dxa"/>
            <w:tcBorders>
              <w:top w:val="single" w:sz="4" w:space="0" w:color="auto"/>
              <w:left w:val="single" w:sz="4" w:space="0" w:color="auto"/>
              <w:bottom w:val="single" w:sz="4" w:space="0" w:color="auto"/>
            </w:tcBorders>
            <w:shd w:val="clear" w:color="auto" w:fill="FFFFFF"/>
            <w:vAlign w:val="bottom"/>
          </w:tcPr>
          <w:p w14:paraId="6FFEC7F4"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Rørstyrt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C49D3FA"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755ECB8"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der er et fald fra røret til vandløbets overflade ved lav vandføring.</w:t>
            </w:r>
          </w:p>
        </w:tc>
      </w:tr>
      <w:tr w:rsidR="004C2843" w:rsidRPr="0051728E" w14:paraId="3168F133"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01A618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11</w:t>
            </w:r>
          </w:p>
        </w:tc>
        <w:tc>
          <w:tcPr>
            <w:tcW w:w="1825" w:type="dxa"/>
            <w:tcBorders>
              <w:top w:val="single" w:sz="4" w:space="0" w:color="auto"/>
              <w:left w:val="single" w:sz="4" w:space="0" w:color="auto"/>
              <w:bottom w:val="single" w:sz="4" w:space="0" w:color="auto"/>
            </w:tcBorders>
            <w:shd w:val="clear" w:color="auto" w:fill="FFFFFF"/>
            <w:vAlign w:val="bottom"/>
          </w:tcPr>
          <w:p w14:paraId="5F1C5C4C"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Spærring Dambrug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5E0DAAC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D5E301F"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Spærring ved dambrug. Forhindre passage af dyr i vandløbet ved f.eks. periodevis tørlægning</w:t>
            </w:r>
          </w:p>
        </w:tc>
      </w:tr>
      <w:tr w:rsidR="004C2843" w:rsidRPr="0051728E" w14:paraId="33F3B988" w14:textId="77777777" w:rsidTr="00320044">
        <w:trPr>
          <w:trHeight w:hRule="exact" w:val="667"/>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21FA0680"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12</w:t>
            </w:r>
          </w:p>
        </w:tc>
        <w:tc>
          <w:tcPr>
            <w:tcW w:w="1825" w:type="dxa"/>
            <w:tcBorders>
              <w:top w:val="single" w:sz="4" w:space="0" w:color="auto"/>
              <w:left w:val="single" w:sz="4" w:space="0" w:color="auto"/>
              <w:bottom w:val="single" w:sz="4" w:space="0" w:color="auto"/>
            </w:tcBorders>
            <w:shd w:val="clear" w:color="auto" w:fill="FFFFFF"/>
            <w:vAlign w:val="center"/>
          </w:tcPr>
          <w:p w14:paraId="0FD80F3B"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Stemmeværk</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6ECCFCC8"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90A8742"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En konstruktion udført som en dæmning beregnet til at opstemme og kontrollere vandmængder hvor tilløbende vand bliver holdt tilbage indtil værkets overkant/ krone bliver nået og skaber overløb over denne</w:t>
            </w:r>
          </w:p>
        </w:tc>
      </w:tr>
      <w:tr w:rsidR="004C2843" w:rsidRPr="0051728E" w14:paraId="5B1709A7"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282165FB"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13</w:t>
            </w:r>
          </w:p>
        </w:tc>
        <w:tc>
          <w:tcPr>
            <w:tcW w:w="1825" w:type="dxa"/>
            <w:tcBorders>
              <w:top w:val="single" w:sz="4" w:space="0" w:color="auto"/>
              <w:left w:val="single" w:sz="4" w:space="0" w:color="auto"/>
              <w:bottom w:val="single" w:sz="4" w:space="0" w:color="auto"/>
            </w:tcBorders>
            <w:shd w:val="clear" w:color="auto" w:fill="FFFFFF"/>
            <w:vAlign w:val="bottom"/>
          </w:tcPr>
          <w:p w14:paraId="24522447"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Stenkiste</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E468650"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729BB90D"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Bro opbygget af tilhugget kampesten. Typisk gamle broer.</w:t>
            </w:r>
          </w:p>
        </w:tc>
      </w:tr>
      <w:tr w:rsidR="004C2843" w:rsidRPr="0051728E" w14:paraId="48733895"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DDA351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14</w:t>
            </w:r>
          </w:p>
        </w:tc>
        <w:tc>
          <w:tcPr>
            <w:tcW w:w="1825" w:type="dxa"/>
            <w:tcBorders>
              <w:top w:val="single" w:sz="4" w:space="0" w:color="auto"/>
              <w:left w:val="single" w:sz="4" w:space="0" w:color="auto"/>
              <w:bottom w:val="single" w:sz="4" w:space="0" w:color="auto"/>
            </w:tcBorders>
            <w:shd w:val="clear" w:color="auto" w:fill="FFFFFF"/>
            <w:vAlign w:val="bottom"/>
          </w:tcPr>
          <w:p w14:paraId="5733A2FF"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Styrt, andet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3010333"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08E4B151"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der er et lodret fald på vandløbet, som ikke er fra rør eller i en brønd.</w:t>
            </w:r>
          </w:p>
        </w:tc>
      </w:tr>
      <w:tr w:rsidR="004C2843" w:rsidRPr="0051728E" w14:paraId="1A93F80A"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74E82E6"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15</w:t>
            </w:r>
          </w:p>
        </w:tc>
        <w:tc>
          <w:tcPr>
            <w:tcW w:w="1825" w:type="dxa"/>
            <w:tcBorders>
              <w:top w:val="single" w:sz="4" w:space="0" w:color="auto"/>
              <w:left w:val="single" w:sz="4" w:space="0" w:color="auto"/>
              <w:bottom w:val="single" w:sz="4" w:space="0" w:color="auto"/>
            </w:tcBorders>
            <w:shd w:val="clear" w:color="auto" w:fill="FFFFFF"/>
            <w:vAlign w:val="bottom"/>
          </w:tcPr>
          <w:p w14:paraId="6A007211"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Vej</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2E24DF14"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78EC121"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en vej krydser en spredningskorridor.</w:t>
            </w:r>
          </w:p>
        </w:tc>
      </w:tr>
      <w:tr w:rsidR="004C2843" w:rsidRPr="0051728E" w14:paraId="14753F48" w14:textId="77777777" w:rsidTr="00320044">
        <w:trPr>
          <w:trHeight w:hRule="exact" w:val="452"/>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399F646F" w14:textId="77777777" w:rsidR="004C2843" w:rsidRPr="00BD08B4" w:rsidRDefault="004C2843" w:rsidP="00BF4344">
            <w:pPr>
              <w:jc w:val="center"/>
              <w:rPr>
                <w:rFonts w:ascii="Trebuchet MS" w:hAnsi="Trebuchet MS" w:cs="Trebuchet MS"/>
                <w:sz w:val="18"/>
                <w:szCs w:val="18"/>
              </w:rPr>
            </w:pPr>
            <w:r w:rsidRPr="00BD08B4">
              <w:rPr>
                <w:rFonts w:ascii="Trebuchet MS" w:hAnsi="Trebuchet MS" w:cs="Trebuchet MS"/>
                <w:sz w:val="18"/>
                <w:szCs w:val="18"/>
              </w:rPr>
              <w:t>16</w:t>
            </w:r>
          </w:p>
        </w:tc>
        <w:tc>
          <w:tcPr>
            <w:tcW w:w="1825" w:type="dxa"/>
            <w:tcBorders>
              <w:top w:val="single" w:sz="4" w:space="0" w:color="auto"/>
              <w:left w:val="single" w:sz="4" w:space="0" w:color="auto"/>
              <w:bottom w:val="single" w:sz="4" w:space="0" w:color="auto"/>
            </w:tcBorders>
            <w:shd w:val="clear" w:color="auto" w:fill="FFFFFF"/>
            <w:vAlign w:val="center"/>
          </w:tcPr>
          <w:p w14:paraId="32DCD722" w14:textId="77777777" w:rsidR="004C2843" w:rsidRPr="00BD08B4" w:rsidRDefault="004C2843" w:rsidP="00BF4344">
            <w:pPr>
              <w:rPr>
                <w:rFonts w:ascii="Trebuchet MS" w:hAnsi="Trebuchet MS"/>
                <w:sz w:val="18"/>
                <w:szCs w:val="18"/>
              </w:rPr>
            </w:pPr>
            <w:r w:rsidRPr="00BD08B4">
              <w:rPr>
                <w:rFonts w:ascii="Trebuchet MS" w:hAnsi="Trebuchet MS"/>
                <w:sz w:val="18"/>
                <w:szCs w:val="18"/>
              </w:rPr>
              <w:t>Ålekiste</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5D3600E7" w14:textId="77777777" w:rsidR="004C2843" w:rsidRPr="003A52C1" w:rsidRDefault="004C2843" w:rsidP="00BF4344">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7BCD77AE"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Et redskab til fangst af ål, og benyttes både i mindre vandløb eller bække i en meget primitiv form som en kasse.</w:t>
            </w:r>
          </w:p>
        </w:tc>
      </w:tr>
      <w:tr w:rsidR="004C2843" w:rsidRPr="0051728E" w14:paraId="0F877169" w14:textId="77777777" w:rsidTr="00320044">
        <w:trPr>
          <w:trHeight w:hRule="exact" w:val="484"/>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71096460" w14:textId="77777777" w:rsidR="004C2843" w:rsidRPr="00BD08B4" w:rsidRDefault="004C2843" w:rsidP="00BF4344">
            <w:pPr>
              <w:jc w:val="center"/>
              <w:rPr>
                <w:rFonts w:ascii="Trebuchet MS" w:hAnsi="Trebuchet MS" w:cs="Trebuchet MS"/>
                <w:sz w:val="18"/>
                <w:szCs w:val="18"/>
              </w:rPr>
            </w:pPr>
            <w:r w:rsidRPr="00BD08B4">
              <w:rPr>
                <w:rFonts w:ascii="Trebuchet MS" w:hAnsi="Trebuchet MS" w:cs="Trebuchet MS"/>
                <w:sz w:val="18"/>
                <w:szCs w:val="18"/>
              </w:rPr>
              <w:t>17</w:t>
            </w:r>
          </w:p>
        </w:tc>
        <w:tc>
          <w:tcPr>
            <w:tcW w:w="1825" w:type="dxa"/>
            <w:tcBorders>
              <w:top w:val="single" w:sz="4" w:space="0" w:color="auto"/>
              <w:left w:val="single" w:sz="4" w:space="0" w:color="auto"/>
              <w:bottom w:val="single" w:sz="4" w:space="0" w:color="auto"/>
            </w:tcBorders>
            <w:shd w:val="clear" w:color="auto" w:fill="FFFFFF"/>
            <w:vAlign w:val="center"/>
          </w:tcPr>
          <w:p w14:paraId="105CB20F" w14:textId="77777777" w:rsidR="004C2843" w:rsidRPr="00BD08B4" w:rsidRDefault="004C2843" w:rsidP="00BF4344">
            <w:pPr>
              <w:rPr>
                <w:rFonts w:ascii="Trebuchet MS" w:hAnsi="Trebuchet MS"/>
                <w:sz w:val="18"/>
                <w:szCs w:val="18"/>
              </w:rPr>
            </w:pPr>
            <w:r w:rsidRPr="00BD08B4">
              <w:rPr>
                <w:rFonts w:ascii="Trebuchet MS" w:hAnsi="Trebuchet MS"/>
                <w:sz w:val="18"/>
                <w:szCs w:val="18"/>
              </w:rPr>
              <w:t>Bro på piller</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4F27B49A" w14:textId="77777777" w:rsidR="004C2843" w:rsidRPr="003A52C1" w:rsidRDefault="004C2843" w:rsidP="00BF4344">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14858E7"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Vej/jernbanebro der er sat på piller gennem del af f.eks. ådalen for at øge muligheden for landdyrs passage.</w:t>
            </w:r>
          </w:p>
        </w:tc>
      </w:tr>
      <w:tr w:rsidR="004C2843" w:rsidRPr="0051728E" w14:paraId="2476A3A0"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5A16744D"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98</w:t>
            </w:r>
          </w:p>
        </w:tc>
        <w:tc>
          <w:tcPr>
            <w:tcW w:w="1825" w:type="dxa"/>
            <w:tcBorders>
              <w:top w:val="single" w:sz="4" w:space="0" w:color="auto"/>
              <w:left w:val="single" w:sz="4" w:space="0" w:color="auto"/>
              <w:bottom w:val="single" w:sz="4" w:space="0" w:color="auto"/>
            </w:tcBorders>
            <w:shd w:val="clear" w:color="auto" w:fill="FFFFFF"/>
            <w:vAlign w:val="bottom"/>
          </w:tcPr>
          <w:p w14:paraId="2A789FC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Anden spærring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096DED9"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66F01C32"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Spærring hvor andet ikke er dækkende.</w:t>
            </w:r>
          </w:p>
        </w:tc>
      </w:tr>
      <w:tr w:rsidR="004C2843" w:rsidRPr="0051728E" w14:paraId="688B9A56"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766FF575"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99</w:t>
            </w:r>
          </w:p>
        </w:tc>
        <w:tc>
          <w:tcPr>
            <w:tcW w:w="1825" w:type="dxa"/>
            <w:tcBorders>
              <w:top w:val="single" w:sz="4" w:space="0" w:color="auto"/>
              <w:left w:val="single" w:sz="4" w:space="0" w:color="auto"/>
              <w:bottom w:val="single" w:sz="4" w:space="0" w:color="auto"/>
            </w:tcBorders>
            <w:shd w:val="clear" w:color="auto" w:fill="FFFFFF"/>
            <w:vAlign w:val="bottom"/>
          </w:tcPr>
          <w:p w14:paraId="40287C85"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Ukendt spærring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C3DCD42"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19F8601B"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Fået oplyst der er en spærring, men arten er ukendt. Typisk fra borger eller gammelt register.</w:t>
            </w:r>
          </w:p>
        </w:tc>
      </w:tr>
    </w:tbl>
    <w:p w14:paraId="4EACCDBA" w14:textId="77777777" w:rsidR="00765BAB" w:rsidRPr="00A32757" w:rsidRDefault="00765BAB" w:rsidP="00163560">
      <w:pPr>
        <w:pStyle w:val="Overskrift7"/>
      </w:pPr>
      <w:bookmarkStart w:id="189" w:name="_Toc292865196"/>
      <w:r>
        <w:t>5.1.3.</w:t>
      </w:r>
      <w:r w:rsidR="004A27D4">
        <w:t>3</w:t>
      </w:r>
      <w:r>
        <w:t>.2</w:t>
      </w:r>
      <w:r w:rsidRPr="00A32757">
        <w:t xml:space="preserve"> </w:t>
      </w:r>
      <w:r>
        <w:t xml:space="preserve">  5002 Passage</w:t>
      </w:r>
      <w:r w:rsidRPr="002B12CC">
        <w:rPr>
          <w:color w:val="00B050"/>
        </w:rPr>
        <w:t xml:space="preserve"> </w:t>
      </w:r>
      <w:r>
        <w:t>(</w:t>
      </w:r>
      <w:r w:rsidR="004C47B9" w:rsidRPr="004D056C">
        <w:t>d_5002_passage</w:t>
      </w:r>
      <w:r>
        <w:t>)</w:t>
      </w:r>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1644"/>
        <w:gridCol w:w="1418"/>
        <w:gridCol w:w="8930"/>
      </w:tblGrid>
      <w:tr w:rsidR="004C09AD" w:rsidRPr="0051728E" w14:paraId="04745C2F" w14:textId="77777777" w:rsidTr="004C09AD">
        <w:trPr>
          <w:trHeight w:hRule="exact" w:val="255"/>
        </w:trPr>
        <w:tc>
          <w:tcPr>
            <w:tcW w:w="1583" w:type="dxa"/>
            <w:tcBorders>
              <w:bottom w:val="single" w:sz="4" w:space="0" w:color="auto"/>
            </w:tcBorders>
            <w:shd w:val="clear" w:color="auto" w:fill="D9D9D9"/>
            <w:vAlign w:val="bottom"/>
          </w:tcPr>
          <w:p w14:paraId="565D3568" w14:textId="77777777" w:rsidR="004C09AD" w:rsidRPr="00BD08B4" w:rsidRDefault="004C09AD" w:rsidP="00BD08B4">
            <w:pPr>
              <w:rPr>
                <w:rFonts w:ascii="Trebuchet MS" w:hAnsi="Trebuchet MS" w:cs="Trebuchet MS"/>
                <w:b/>
                <w:bCs/>
                <w:sz w:val="18"/>
                <w:szCs w:val="18"/>
              </w:rPr>
            </w:pPr>
            <w:proofErr w:type="spellStart"/>
            <w:r w:rsidRPr="00BD08B4">
              <w:rPr>
                <w:rFonts w:ascii="Trebuchet MS" w:hAnsi="Trebuchet MS" w:cs="Trebuchet MS"/>
                <w:b/>
                <w:bCs/>
                <w:sz w:val="18"/>
                <w:szCs w:val="18"/>
              </w:rPr>
              <w:t>passage_kode</w:t>
            </w:r>
            <w:proofErr w:type="spellEnd"/>
          </w:p>
        </w:tc>
        <w:tc>
          <w:tcPr>
            <w:tcW w:w="1644" w:type="dxa"/>
            <w:tcBorders>
              <w:bottom w:val="single" w:sz="4" w:space="0" w:color="auto"/>
            </w:tcBorders>
            <w:shd w:val="clear" w:color="auto" w:fill="D9D9D9"/>
            <w:vAlign w:val="bottom"/>
          </w:tcPr>
          <w:p w14:paraId="50D6B2A5" w14:textId="77777777" w:rsidR="004C09AD" w:rsidRPr="00BD08B4" w:rsidRDefault="004867D1" w:rsidP="00BD08B4">
            <w:pPr>
              <w:rPr>
                <w:rFonts w:ascii="Trebuchet MS" w:hAnsi="Trebuchet MS" w:cs="Trebuchet MS"/>
                <w:bCs/>
                <w:sz w:val="18"/>
                <w:szCs w:val="18"/>
              </w:rPr>
            </w:pPr>
            <w:r>
              <w:rPr>
                <w:rFonts w:ascii="Trebuchet MS" w:hAnsi="Trebuchet MS" w:cs="Trebuchet MS"/>
                <w:b/>
                <w:bCs/>
                <w:sz w:val="18"/>
                <w:szCs w:val="18"/>
              </w:rPr>
              <w:t>p</w:t>
            </w:r>
            <w:r w:rsidRPr="00BD08B4">
              <w:rPr>
                <w:rFonts w:ascii="Trebuchet MS" w:hAnsi="Trebuchet MS" w:cs="Trebuchet MS"/>
                <w:b/>
                <w:bCs/>
                <w:sz w:val="18"/>
                <w:szCs w:val="18"/>
              </w:rPr>
              <w:t>assage</w:t>
            </w:r>
          </w:p>
        </w:tc>
        <w:tc>
          <w:tcPr>
            <w:tcW w:w="1418" w:type="dxa"/>
            <w:tcBorders>
              <w:bottom w:val="single" w:sz="4" w:space="0" w:color="auto"/>
            </w:tcBorders>
            <w:shd w:val="clear" w:color="auto" w:fill="D9D9D9"/>
            <w:vAlign w:val="bottom"/>
          </w:tcPr>
          <w:p w14:paraId="579031F1" w14:textId="77777777" w:rsidR="004C09AD" w:rsidRPr="003A52C1" w:rsidRDefault="004867D1" w:rsidP="004C09AD">
            <w:pPr>
              <w:rPr>
                <w:rFonts w:ascii="Trebuchet MS" w:hAnsi="Trebuchet MS" w:cs="Trebuchet MS"/>
                <w:b/>
                <w:bCs/>
                <w:sz w:val="18"/>
                <w:szCs w:val="18"/>
              </w:rPr>
            </w:pPr>
            <w:r w:rsidRPr="003A52C1">
              <w:rPr>
                <w:rFonts w:ascii="Trebuchet MS" w:hAnsi="Trebuchet MS" w:cs="Trebuchet MS"/>
                <w:b/>
                <w:bCs/>
                <w:sz w:val="18"/>
                <w:szCs w:val="18"/>
              </w:rPr>
              <w:t>a</w:t>
            </w:r>
            <w:r w:rsidR="004C09AD" w:rsidRPr="003A52C1">
              <w:rPr>
                <w:rFonts w:ascii="Trebuchet MS" w:hAnsi="Trebuchet MS" w:cs="Trebuchet MS"/>
                <w:b/>
                <w:bCs/>
                <w:sz w:val="18"/>
                <w:szCs w:val="18"/>
              </w:rPr>
              <w:t>ktiv</w:t>
            </w:r>
          </w:p>
        </w:tc>
        <w:tc>
          <w:tcPr>
            <w:tcW w:w="8930" w:type="dxa"/>
            <w:tcBorders>
              <w:bottom w:val="single" w:sz="4" w:space="0" w:color="auto"/>
            </w:tcBorders>
            <w:shd w:val="clear" w:color="auto" w:fill="D9D9D9"/>
            <w:vAlign w:val="bottom"/>
          </w:tcPr>
          <w:p w14:paraId="51D8C7C3" w14:textId="77777777" w:rsidR="004C09AD" w:rsidRPr="00BD08B4" w:rsidRDefault="004C09AD" w:rsidP="00BD08B4">
            <w:pPr>
              <w:rPr>
                <w:rFonts w:ascii="Trebuchet MS" w:hAnsi="Trebuchet MS" w:cs="Trebuchet MS"/>
                <w:b/>
                <w:bCs/>
                <w:sz w:val="18"/>
                <w:szCs w:val="18"/>
              </w:rPr>
            </w:pPr>
            <w:r w:rsidRPr="00BD08B4">
              <w:rPr>
                <w:rFonts w:ascii="Trebuchet MS" w:hAnsi="Trebuchet MS" w:cs="Trebuchet MS"/>
                <w:b/>
                <w:bCs/>
                <w:sz w:val="18"/>
                <w:szCs w:val="18"/>
              </w:rPr>
              <w:t>Begrebsdefinition</w:t>
            </w:r>
          </w:p>
        </w:tc>
      </w:tr>
      <w:tr w:rsidR="004C09AD" w:rsidRPr="0051728E" w14:paraId="127286CD"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F013077"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w:t>
            </w:r>
          </w:p>
        </w:tc>
        <w:tc>
          <w:tcPr>
            <w:tcW w:w="1644" w:type="dxa"/>
            <w:tcBorders>
              <w:top w:val="single" w:sz="4" w:space="0" w:color="auto"/>
              <w:left w:val="single" w:sz="4" w:space="0" w:color="auto"/>
              <w:bottom w:val="single" w:sz="4" w:space="0" w:color="auto"/>
            </w:tcBorders>
            <w:shd w:val="clear" w:color="auto" w:fill="FFFFFF"/>
            <w:vAlign w:val="center"/>
          </w:tcPr>
          <w:p w14:paraId="6BAD4AAD"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Faunabro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216BC04"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D37D851"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Anlægges med en bredde og størrelse med mulighed for beplantning, hvorved vilkårene for dyrene ikke ændres afgørende i forhold til landskabet på begge sider af vejen under passagen</w:t>
            </w:r>
          </w:p>
        </w:tc>
      </w:tr>
      <w:tr w:rsidR="004C09AD" w:rsidRPr="0051728E" w14:paraId="2BC5544E"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4EAA2530"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2</w:t>
            </w:r>
          </w:p>
        </w:tc>
        <w:tc>
          <w:tcPr>
            <w:tcW w:w="1644" w:type="dxa"/>
            <w:tcBorders>
              <w:top w:val="single" w:sz="4" w:space="0" w:color="auto"/>
              <w:left w:val="single" w:sz="4" w:space="0" w:color="auto"/>
              <w:bottom w:val="single" w:sz="4" w:space="0" w:color="auto"/>
            </w:tcBorders>
            <w:shd w:val="clear" w:color="auto" w:fill="FFFFFF"/>
            <w:vAlign w:val="center"/>
          </w:tcPr>
          <w:p w14:paraId="70617D8C"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Faunarør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71A5F44"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79C593D5"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Underføring under vej m.v. Betjener </w:t>
            </w:r>
            <w:proofErr w:type="spellStart"/>
            <w:r w:rsidRPr="00BD08B4">
              <w:rPr>
                <w:rFonts w:ascii="Trebuchet MS" w:hAnsi="Trebuchet MS" w:cs="Trebuchet MS"/>
                <w:sz w:val="18"/>
                <w:szCs w:val="18"/>
              </w:rPr>
              <w:t>hovedsagligt</w:t>
            </w:r>
            <w:proofErr w:type="spellEnd"/>
            <w:r w:rsidRPr="00BD08B4">
              <w:rPr>
                <w:rFonts w:ascii="Trebuchet MS" w:hAnsi="Trebuchet MS" w:cs="Trebuchet MS"/>
                <w:sz w:val="18"/>
                <w:szCs w:val="18"/>
              </w:rPr>
              <w:t xml:space="preserve"> smådyr. Også kaldt dyretunnel, men omfatter ikke paddetunnel. (Har egen kode.)</w:t>
            </w:r>
          </w:p>
        </w:tc>
      </w:tr>
      <w:tr w:rsidR="004C09AD" w:rsidRPr="0051728E" w14:paraId="4324D7CB"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4C400CD3"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3</w:t>
            </w:r>
          </w:p>
        </w:tc>
        <w:tc>
          <w:tcPr>
            <w:tcW w:w="1644" w:type="dxa"/>
            <w:tcBorders>
              <w:top w:val="single" w:sz="4" w:space="0" w:color="auto"/>
              <w:left w:val="single" w:sz="4" w:space="0" w:color="auto"/>
              <w:bottom w:val="single" w:sz="4" w:space="0" w:color="auto"/>
            </w:tcBorders>
            <w:shd w:val="clear" w:color="auto" w:fill="FFFFFF"/>
            <w:vAlign w:val="center"/>
          </w:tcPr>
          <w:p w14:paraId="5038E859"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236752D"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E3A06D4"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uden det er med kammer, modstrømstrappe eller zigzag.</w:t>
            </w:r>
          </w:p>
        </w:tc>
      </w:tr>
      <w:tr w:rsidR="004C09AD" w:rsidRPr="0051728E" w14:paraId="35AB6F76"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7776C6C"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4</w:t>
            </w:r>
          </w:p>
        </w:tc>
        <w:tc>
          <w:tcPr>
            <w:tcW w:w="1644" w:type="dxa"/>
            <w:tcBorders>
              <w:top w:val="single" w:sz="4" w:space="0" w:color="auto"/>
              <w:left w:val="single" w:sz="4" w:space="0" w:color="auto"/>
              <w:bottom w:val="single" w:sz="4" w:space="0" w:color="auto"/>
            </w:tcBorders>
            <w:shd w:val="clear" w:color="auto" w:fill="FFFFFF"/>
            <w:vAlign w:val="center"/>
          </w:tcPr>
          <w:p w14:paraId="3B8757BB"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kammer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23D7B5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BB2CE92"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ved om en spærring f.eks. en dæmning opbygget med kammer/bassiner hvor vand strømmer </w:t>
            </w:r>
            <w:proofErr w:type="gramStart"/>
            <w:r w:rsidRPr="00BD08B4">
              <w:rPr>
                <w:rFonts w:ascii="Trebuchet MS" w:hAnsi="Trebuchet MS" w:cs="Trebuchet MS"/>
                <w:sz w:val="18"/>
                <w:szCs w:val="18"/>
              </w:rPr>
              <w:t>igennem</w:t>
            </w:r>
            <w:proofErr w:type="gramEnd"/>
            <w:r w:rsidRPr="00BD08B4">
              <w:rPr>
                <w:rFonts w:ascii="Trebuchet MS" w:hAnsi="Trebuchet MS" w:cs="Trebuchet MS"/>
                <w:sz w:val="18"/>
                <w:szCs w:val="18"/>
              </w:rPr>
              <w:t xml:space="preserve"> men der også er ret stille vand/hvilepladser til fisk m.v.</w:t>
            </w:r>
          </w:p>
        </w:tc>
      </w:tr>
      <w:tr w:rsidR="004C09AD" w:rsidRPr="0051728E" w14:paraId="035BD80A"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0CDFD318"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5</w:t>
            </w:r>
          </w:p>
        </w:tc>
        <w:tc>
          <w:tcPr>
            <w:tcW w:w="1644" w:type="dxa"/>
            <w:tcBorders>
              <w:top w:val="single" w:sz="4" w:space="0" w:color="auto"/>
              <w:left w:val="single" w:sz="4" w:space="0" w:color="auto"/>
              <w:bottom w:val="single" w:sz="4" w:space="0" w:color="auto"/>
            </w:tcBorders>
            <w:shd w:val="clear" w:color="auto" w:fill="FFFFFF"/>
            <w:vAlign w:val="center"/>
          </w:tcPr>
          <w:p w14:paraId="01B1EF4D"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modstrøm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2361D90"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118E6D3"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hvor der typisk er en lang lige rende med kraftig modstrøm.</w:t>
            </w:r>
          </w:p>
        </w:tc>
      </w:tr>
      <w:tr w:rsidR="004C09AD" w:rsidRPr="0051728E" w14:paraId="0C92DF8E"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57BB1A0"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6</w:t>
            </w:r>
          </w:p>
        </w:tc>
        <w:tc>
          <w:tcPr>
            <w:tcW w:w="1644" w:type="dxa"/>
            <w:tcBorders>
              <w:top w:val="single" w:sz="4" w:space="0" w:color="auto"/>
              <w:left w:val="single" w:sz="4" w:space="0" w:color="auto"/>
              <w:bottom w:val="single" w:sz="4" w:space="0" w:color="auto"/>
            </w:tcBorders>
            <w:shd w:val="clear" w:color="auto" w:fill="FFFFFF"/>
            <w:vAlign w:val="center"/>
          </w:tcPr>
          <w:p w14:paraId="255A379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zigzag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1138E6D"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364B94A9"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ved om en spærring f.eks. en dæmning, hvor vandet </w:t>
            </w:r>
            <w:proofErr w:type="spellStart"/>
            <w:r w:rsidRPr="00BD08B4">
              <w:rPr>
                <w:rFonts w:ascii="Trebuchet MS" w:hAnsi="Trebuchet MS" w:cs="Trebuchet MS"/>
                <w:sz w:val="18"/>
                <w:szCs w:val="18"/>
              </w:rPr>
              <w:t>zigzag’er</w:t>
            </w:r>
            <w:proofErr w:type="spellEnd"/>
            <w:r w:rsidRPr="00BD08B4">
              <w:rPr>
                <w:rFonts w:ascii="Trebuchet MS" w:hAnsi="Trebuchet MS" w:cs="Trebuchet MS"/>
                <w:sz w:val="18"/>
                <w:szCs w:val="18"/>
              </w:rPr>
              <w:t xml:space="preserve"> ned og </w:t>
            </w:r>
            <w:proofErr w:type="spellStart"/>
            <w:r w:rsidRPr="00BD08B4">
              <w:rPr>
                <w:rFonts w:ascii="Trebuchet MS" w:hAnsi="Trebuchet MS" w:cs="Trebuchet MS"/>
                <w:sz w:val="18"/>
                <w:szCs w:val="18"/>
              </w:rPr>
              <w:t>stømhastigheden</w:t>
            </w:r>
            <w:proofErr w:type="spellEnd"/>
            <w:r w:rsidRPr="00BD08B4">
              <w:rPr>
                <w:rFonts w:ascii="Trebuchet MS" w:hAnsi="Trebuchet MS" w:cs="Trebuchet MS"/>
                <w:sz w:val="18"/>
                <w:szCs w:val="18"/>
              </w:rPr>
              <w:t xml:space="preserve"> derved sætte</w:t>
            </w:r>
            <w:r w:rsidR="00A0680C" w:rsidRPr="008A76F0">
              <w:rPr>
                <w:rFonts w:ascii="Trebuchet MS" w:hAnsi="Trebuchet MS" w:cs="Trebuchet MS"/>
                <w:color w:val="4F81BD"/>
                <w:sz w:val="18"/>
                <w:szCs w:val="18"/>
              </w:rPr>
              <w:t>s</w:t>
            </w:r>
            <w:r w:rsidRPr="00BD08B4">
              <w:rPr>
                <w:rFonts w:ascii="Trebuchet MS" w:hAnsi="Trebuchet MS" w:cs="Trebuchet MS"/>
                <w:sz w:val="18"/>
                <w:szCs w:val="18"/>
              </w:rPr>
              <w:t xml:space="preserve"> ned og give</w:t>
            </w:r>
            <w:r w:rsidR="00A0680C" w:rsidRPr="008A76F0">
              <w:rPr>
                <w:rFonts w:ascii="Trebuchet MS" w:hAnsi="Trebuchet MS" w:cs="Trebuchet MS"/>
                <w:color w:val="4F81BD"/>
                <w:sz w:val="18"/>
                <w:szCs w:val="18"/>
              </w:rPr>
              <w:t>r</w:t>
            </w:r>
            <w:r w:rsidRPr="00BD08B4">
              <w:rPr>
                <w:rFonts w:ascii="Trebuchet MS" w:hAnsi="Trebuchet MS" w:cs="Trebuchet MS"/>
                <w:sz w:val="18"/>
                <w:szCs w:val="18"/>
              </w:rPr>
              <w:t xml:space="preserve"> mulighed for korte hvil under passage. </w:t>
            </w:r>
          </w:p>
        </w:tc>
      </w:tr>
      <w:tr w:rsidR="004C09AD" w:rsidRPr="0051728E" w14:paraId="4D561586"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996FAFD"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7</w:t>
            </w:r>
          </w:p>
        </w:tc>
        <w:tc>
          <w:tcPr>
            <w:tcW w:w="1644" w:type="dxa"/>
            <w:tcBorders>
              <w:top w:val="single" w:sz="4" w:space="0" w:color="auto"/>
              <w:left w:val="single" w:sz="4" w:space="0" w:color="auto"/>
              <w:bottom w:val="single" w:sz="4" w:space="0" w:color="auto"/>
            </w:tcBorders>
            <w:shd w:val="clear" w:color="auto" w:fill="FFFFFF"/>
            <w:vAlign w:val="center"/>
          </w:tcPr>
          <w:p w14:paraId="3027A2CA"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B9CE1FE"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4C96B97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Tørpassage langs vandløbet ved vejbroer m.v. hvor det er en anden løsning end flydebro, hængebro eller banket.</w:t>
            </w:r>
          </w:p>
        </w:tc>
      </w:tr>
      <w:tr w:rsidR="004C09AD" w:rsidRPr="0051728E" w14:paraId="358439D0"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A8482DA"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lastRenderedPageBreak/>
              <w:t>8</w:t>
            </w:r>
          </w:p>
        </w:tc>
        <w:tc>
          <w:tcPr>
            <w:tcW w:w="1644" w:type="dxa"/>
            <w:tcBorders>
              <w:top w:val="single" w:sz="4" w:space="0" w:color="auto"/>
              <w:left w:val="single" w:sz="4" w:space="0" w:color="auto"/>
              <w:bottom w:val="single" w:sz="4" w:space="0" w:color="auto"/>
            </w:tcBorders>
            <w:shd w:val="clear" w:color="auto" w:fill="FFFFFF"/>
            <w:vAlign w:val="bottom"/>
          </w:tcPr>
          <w:p w14:paraId="489CE8D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Flydebro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69D85DA"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2424DECE"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den flyder på vandet.</w:t>
            </w:r>
          </w:p>
        </w:tc>
      </w:tr>
      <w:tr w:rsidR="004C09AD" w:rsidRPr="0051728E" w14:paraId="407C1132"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2CAAA426"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w:t>
            </w:r>
          </w:p>
        </w:tc>
        <w:tc>
          <w:tcPr>
            <w:tcW w:w="1644" w:type="dxa"/>
            <w:tcBorders>
              <w:top w:val="single" w:sz="4" w:space="0" w:color="auto"/>
              <w:left w:val="single" w:sz="4" w:space="0" w:color="auto"/>
              <w:bottom w:val="single" w:sz="4" w:space="0" w:color="auto"/>
            </w:tcBorders>
            <w:shd w:val="clear" w:color="auto" w:fill="FFFFFF"/>
            <w:vAlign w:val="bottom"/>
          </w:tcPr>
          <w:p w14:paraId="2968198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Hængebro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9A71938"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3A7F4B64"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den hænger fast på siden af broen.</w:t>
            </w:r>
          </w:p>
        </w:tc>
      </w:tr>
      <w:tr w:rsidR="004C09AD" w:rsidRPr="0051728E" w14:paraId="00D547C7"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72AC8B2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10</w:t>
            </w:r>
          </w:p>
        </w:tc>
        <w:tc>
          <w:tcPr>
            <w:tcW w:w="1644" w:type="dxa"/>
            <w:tcBorders>
              <w:top w:val="single" w:sz="4" w:space="0" w:color="auto"/>
              <w:left w:val="single" w:sz="4" w:space="0" w:color="auto"/>
              <w:bottom w:val="single" w:sz="4" w:space="0" w:color="auto"/>
            </w:tcBorders>
            <w:shd w:val="clear" w:color="auto" w:fill="FFFFFF"/>
            <w:vAlign w:val="bottom"/>
          </w:tcPr>
          <w:p w14:paraId="6062FE6E"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Banket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0C7A2B1"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15B94D40"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der er en fast banket/kant langs broen.</w:t>
            </w:r>
          </w:p>
        </w:tc>
      </w:tr>
      <w:tr w:rsidR="004C09AD" w:rsidRPr="0051728E" w14:paraId="67C04B4C"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112F4143"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11</w:t>
            </w:r>
          </w:p>
        </w:tc>
        <w:tc>
          <w:tcPr>
            <w:tcW w:w="1644" w:type="dxa"/>
            <w:tcBorders>
              <w:top w:val="single" w:sz="4" w:space="0" w:color="auto"/>
              <w:left w:val="single" w:sz="4" w:space="0" w:color="auto"/>
              <w:bottom w:val="single" w:sz="4" w:space="0" w:color="auto"/>
            </w:tcBorders>
            <w:shd w:val="clear" w:color="auto" w:fill="FFFFFF"/>
            <w:vAlign w:val="center"/>
          </w:tcPr>
          <w:p w14:paraId="5CE76202"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Omløbsstryg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3A7D4A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489719A9"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uden om en spærring med en meget kraftig snoning og stort fald over kort strækning. Typiske med </w:t>
            </w:r>
            <w:proofErr w:type="spellStart"/>
            <w:r w:rsidRPr="00BD08B4">
              <w:rPr>
                <w:rFonts w:ascii="Trebuchet MS" w:hAnsi="Trebuchet MS" w:cs="Trebuchet MS"/>
                <w:sz w:val="18"/>
                <w:szCs w:val="18"/>
              </w:rPr>
              <w:t>natursten</w:t>
            </w:r>
            <w:proofErr w:type="spellEnd"/>
            <w:r w:rsidRPr="00BD08B4">
              <w:rPr>
                <w:rFonts w:ascii="Trebuchet MS" w:hAnsi="Trebuchet MS" w:cs="Trebuchet MS"/>
                <w:sz w:val="18"/>
                <w:szCs w:val="18"/>
              </w:rPr>
              <w:t xml:space="preserve"> i bunden og sider for at holde opbygning. </w:t>
            </w:r>
          </w:p>
        </w:tc>
      </w:tr>
      <w:tr w:rsidR="004C09AD" w:rsidRPr="0051728E" w14:paraId="141DD61B"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571599D2"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12</w:t>
            </w:r>
          </w:p>
        </w:tc>
        <w:tc>
          <w:tcPr>
            <w:tcW w:w="1644" w:type="dxa"/>
            <w:tcBorders>
              <w:top w:val="single" w:sz="4" w:space="0" w:color="auto"/>
              <w:left w:val="single" w:sz="4" w:space="0" w:color="auto"/>
              <w:bottom w:val="single" w:sz="4" w:space="0" w:color="auto"/>
            </w:tcBorders>
            <w:shd w:val="clear" w:color="auto" w:fill="FFFFFF"/>
            <w:vAlign w:val="bottom"/>
          </w:tcPr>
          <w:p w14:paraId="72BAE6C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Paddetunnel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334F50"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5676516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Underføring under vej til padder - typisk i rør.</w:t>
            </w:r>
          </w:p>
        </w:tc>
      </w:tr>
      <w:tr w:rsidR="004C09AD" w:rsidRPr="0051728E" w14:paraId="23573B58"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57AB7CAF"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13</w:t>
            </w:r>
          </w:p>
        </w:tc>
        <w:tc>
          <w:tcPr>
            <w:tcW w:w="1644" w:type="dxa"/>
            <w:tcBorders>
              <w:top w:val="single" w:sz="4" w:space="0" w:color="auto"/>
              <w:left w:val="single" w:sz="4" w:space="0" w:color="auto"/>
              <w:bottom w:val="single" w:sz="4" w:space="0" w:color="auto"/>
            </w:tcBorders>
            <w:shd w:val="clear" w:color="auto" w:fill="FFFFFF"/>
            <w:vAlign w:val="bottom"/>
          </w:tcPr>
          <w:p w14:paraId="68DB2C39"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3C8111"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B30346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Stryg er et sted på en å hvor gruset vaskes rent. Her er der ofte også meget lavvandet og med god strøm.</w:t>
            </w:r>
          </w:p>
        </w:tc>
      </w:tr>
      <w:tr w:rsidR="004C09AD" w:rsidRPr="0051728E" w14:paraId="4A427597"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648C765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14</w:t>
            </w:r>
          </w:p>
        </w:tc>
        <w:tc>
          <w:tcPr>
            <w:tcW w:w="1644" w:type="dxa"/>
            <w:tcBorders>
              <w:top w:val="single" w:sz="4" w:space="0" w:color="auto"/>
              <w:left w:val="single" w:sz="4" w:space="0" w:color="auto"/>
              <w:bottom w:val="single" w:sz="4" w:space="0" w:color="auto"/>
            </w:tcBorders>
            <w:shd w:val="clear" w:color="auto" w:fill="FFFFFF"/>
            <w:vAlign w:val="bottom"/>
          </w:tcPr>
          <w:p w14:paraId="7BA49323" w14:textId="77777777" w:rsidR="004C09AD" w:rsidRPr="00BD08B4" w:rsidRDefault="004C09AD" w:rsidP="00BD08B4">
            <w:pPr>
              <w:rPr>
                <w:rFonts w:ascii="Trebuchet MS" w:hAnsi="Trebuchet MS"/>
                <w:sz w:val="18"/>
                <w:szCs w:val="18"/>
              </w:rPr>
            </w:pPr>
            <w:proofErr w:type="spellStart"/>
            <w:r w:rsidRPr="00BD08B4">
              <w:rPr>
                <w:rFonts w:ascii="Trebuchet MS" w:hAnsi="Trebuchet MS"/>
                <w:sz w:val="18"/>
                <w:szCs w:val="18"/>
              </w:rPr>
              <w:t>Ålepas</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3AD9402"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513F8F3"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Et rør eller en trækasse med fyldmateriale som giver ålen passage op ad vandløbet ved f.eks. et styrt.</w:t>
            </w:r>
          </w:p>
        </w:tc>
      </w:tr>
      <w:tr w:rsidR="004C09AD" w:rsidRPr="0051728E" w14:paraId="28EC8ADC"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72A61099"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98</w:t>
            </w:r>
          </w:p>
        </w:tc>
        <w:tc>
          <w:tcPr>
            <w:tcW w:w="1644" w:type="dxa"/>
            <w:tcBorders>
              <w:top w:val="single" w:sz="4" w:space="0" w:color="auto"/>
              <w:left w:val="single" w:sz="4" w:space="0" w:color="auto"/>
              <w:bottom w:val="single" w:sz="4" w:space="0" w:color="auto"/>
            </w:tcBorders>
            <w:shd w:val="clear" w:color="auto" w:fill="FFFFFF"/>
            <w:vAlign w:val="bottom"/>
          </w:tcPr>
          <w:p w14:paraId="67D7A94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Anden passage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84FD33"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23F27E85"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Passagen hvor andet ikke er dækkende.</w:t>
            </w:r>
          </w:p>
        </w:tc>
      </w:tr>
      <w:tr w:rsidR="004C09AD" w:rsidRPr="0051728E" w14:paraId="4E5D7E77"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1597EBE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99</w:t>
            </w:r>
          </w:p>
        </w:tc>
        <w:tc>
          <w:tcPr>
            <w:tcW w:w="1644" w:type="dxa"/>
            <w:tcBorders>
              <w:top w:val="single" w:sz="4" w:space="0" w:color="auto"/>
              <w:left w:val="single" w:sz="4" w:space="0" w:color="auto"/>
              <w:bottom w:val="single" w:sz="4" w:space="0" w:color="auto"/>
            </w:tcBorders>
            <w:shd w:val="clear" w:color="auto" w:fill="FFFFFF"/>
            <w:vAlign w:val="bottom"/>
          </w:tcPr>
          <w:p w14:paraId="00417F1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Ukendt passage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B57975" w14:textId="77777777" w:rsidR="004C09AD" w:rsidRPr="00BD08B4"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2C01711F"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Fået oplyst der er en passage, men arten er ukendt. Typisk fra borger eller gammelt register.</w:t>
            </w:r>
          </w:p>
        </w:tc>
      </w:tr>
    </w:tbl>
    <w:p w14:paraId="110D7731" w14:textId="77777777" w:rsidR="00364C40" w:rsidRDefault="002D3AE4" w:rsidP="003E226C">
      <w:pPr>
        <w:pStyle w:val="Overskrift2"/>
        <w:rPr>
          <w:kern w:val="32"/>
          <w:szCs w:val="32"/>
        </w:rPr>
      </w:pPr>
      <w:bookmarkStart w:id="190" w:name="_Toc292713303"/>
      <w:bookmarkStart w:id="191" w:name="_Toc292865197"/>
      <w:bookmarkStart w:id="192" w:name="_Toc63351421"/>
      <w:r>
        <w:rPr>
          <w:kern w:val="32"/>
          <w:szCs w:val="32"/>
        </w:rPr>
        <w:t>5.1.4</w:t>
      </w:r>
      <w:r w:rsidR="00364C40" w:rsidRPr="003E226C">
        <w:rPr>
          <w:kern w:val="32"/>
          <w:szCs w:val="32"/>
        </w:rPr>
        <w:t xml:space="preserve"> Drænledning (5003)</w:t>
      </w:r>
      <w:bookmarkEnd w:id="190"/>
      <w:bookmarkEnd w:id="191"/>
      <w:bookmarkEnd w:id="192"/>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205"/>
        <w:gridCol w:w="2463"/>
        <w:gridCol w:w="1718"/>
        <w:gridCol w:w="1155"/>
        <w:gridCol w:w="1397"/>
        <w:gridCol w:w="1984"/>
        <w:gridCol w:w="3119"/>
      </w:tblGrid>
      <w:tr w:rsidR="002D16DD" w:rsidRPr="0051728E" w14:paraId="7EFCD561" w14:textId="77777777" w:rsidTr="00C37B85">
        <w:trPr>
          <w:trHeight w:val="227"/>
        </w:trPr>
        <w:tc>
          <w:tcPr>
            <w:tcW w:w="1555" w:type="dxa"/>
            <w:tcBorders>
              <w:bottom w:val="single" w:sz="4" w:space="0" w:color="auto"/>
            </w:tcBorders>
            <w:shd w:val="clear" w:color="auto" w:fill="D9D9D9"/>
            <w:vAlign w:val="bottom"/>
          </w:tcPr>
          <w:p w14:paraId="4CA24347" w14:textId="77777777"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05" w:type="dxa"/>
            <w:tcBorders>
              <w:bottom w:val="single" w:sz="4" w:space="0" w:color="auto"/>
            </w:tcBorders>
            <w:shd w:val="clear" w:color="auto" w:fill="D9D9D9"/>
            <w:vAlign w:val="bottom"/>
          </w:tcPr>
          <w:p w14:paraId="077461C4" w14:textId="69B2A955"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4181" w:type="dxa"/>
            <w:gridSpan w:val="2"/>
            <w:tcBorders>
              <w:bottom w:val="single" w:sz="4" w:space="0" w:color="auto"/>
            </w:tcBorders>
            <w:shd w:val="clear" w:color="auto" w:fill="D9D9D9"/>
            <w:vAlign w:val="bottom"/>
          </w:tcPr>
          <w:p w14:paraId="07FBE8A4" w14:textId="6738C1EC"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661899FE"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Datatype</w:t>
            </w:r>
          </w:p>
        </w:tc>
        <w:tc>
          <w:tcPr>
            <w:tcW w:w="1397" w:type="dxa"/>
            <w:tcBorders>
              <w:bottom w:val="single" w:sz="4" w:space="0" w:color="auto"/>
            </w:tcBorders>
            <w:shd w:val="clear" w:color="auto" w:fill="D9D9D9"/>
            <w:vAlign w:val="bottom"/>
          </w:tcPr>
          <w:p w14:paraId="58D88AE0"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984" w:type="dxa"/>
            <w:tcBorders>
              <w:bottom w:val="single" w:sz="4" w:space="0" w:color="auto"/>
            </w:tcBorders>
            <w:shd w:val="clear" w:color="auto" w:fill="D9D9D9"/>
            <w:vAlign w:val="bottom"/>
          </w:tcPr>
          <w:p w14:paraId="065498E8" w14:textId="77777777" w:rsidR="002D16DD" w:rsidRPr="0051728E" w:rsidRDefault="002D16DD" w:rsidP="002D16DD">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767AB479"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3119" w:type="dxa"/>
            <w:shd w:val="clear" w:color="auto" w:fill="D9D9D9"/>
            <w:vAlign w:val="bottom"/>
          </w:tcPr>
          <w:p w14:paraId="5C6A8F00"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Eksempel</w:t>
            </w:r>
          </w:p>
        </w:tc>
      </w:tr>
      <w:tr w:rsidR="002D16DD" w:rsidRPr="00F273B0" w14:paraId="0F5E554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4492D709"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nr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5BB1480C" w14:textId="6C78FAC2"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nr</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0504438" w14:textId="16D74651" w:rsidR="002D16DD" w:rsidRPr="00E472B2" w:rsidRDefault="002D16DD" w:rsidP="002D16DD">
            <w:pPr>
              <w:rPr>
                <w:rFonts w:ascii="Trebuchet MS" w:hAnsi="Trebuchet MS"/>
                <w:sz w:val="18"/>
                <w:szCs w:val="18"/>
              </w:rPr>
            </w:pPr>
            <w:r w:rsidRPr="00E472B2">
              <w:rPr>
                <w:rFonts w:ascii="Trebuchet MS" w:hAnsi="Trebuchet MS"/>
                <w:sz w:val="18"/>
                <w:szCs w:val="18"/>
              </w:rPr>
              <w:t>Ledningsnummer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255EAEA"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bottom"/>
          </w:tcPr>
          <w:p w14:paraId="2521F34B"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0-20 tegn</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227F4762"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left w:val="single" w:sz="4" w:space="0" w:color="auto"/>
            </w:tcBorders>
            <w:shd w:val="clear" w:color="auto" w:fill="FFFFFF"/>
            <w:vAlign w:val="bottom"/>
          </w:tcPr>
          <w:p w14:paraId="07E24ADA" w14:textId="77777777" w:rsidR="002D16DD" w:rsidRPr="0039446F" w:rsidRDefault="002D16DD" w:rsidP="002D16DD">
            <w:pPr>
              <w:rPr>
                <w:rFonts w:ascii="Trebuchet MS" w:hAnsi="Trebuchet MS" w:cs="Trebuchet MS"/>
                <w:sz w:val="18"/>
                <w:szCs w:val="18"/>
              </w:rPr>
            </w:pPr>
            <w:r w:rsidRPr="0039446F">
              <w:rPr>
                <w:rFonts w:ascii="Trebuchet MS" w:hAnsi="Trebuchet MS" w:cs="Trebuchet MS"/>
                <w:sz w:val="18"/>
                <w:szCs w:val="18"/>
              </w:rPr>
              <w:t>K10613</w:t>
            </w:r>
          </w:p>
        </w:tc>
      </w:tr>
      <w:tr w:rsidR="002D16DD" w:rsidRPr="00F273B0" w14:paraId="3677515F"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auto"/>
            <w:vAlign w:val="bottom"/>
          </w:tcPr>
          <w:p w14:paraId="30FA5498"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r>
              <w:rPr>
                <w:rFonts w:ascii="Trebuchet MS" w:hAnsi="Trebuchet MS"/>
                <w:sz w:val="18"/>
                <w:szCs w:val="18"/>
              </w:rPr>
              <w:t>_kode</w:t>
            </w:r>
            <w:proofErr w:type="spellEnd"/>
          </w:p>
        </w:tc>
        <w:tc>
          <w:tcPr>
            <w:tcW w:w="1205" w:type="dxa"/>
            <w:tcBorders>
              <w:top w:val="single" w:sz="4" w:space="0" w:color="auto"/>
              <w:left w:val="single" w:sz="4" w:space="0" w:color="auto"/>
              <w:bottom w:val="nil"/>
              <w:right w:val="single" w:sz="4" w:space="0" w:color="auto"/>
            </w:tcBorders>
            <w:vAlign w:val="bottom"/>
          </w:tcPr>
          <w:p w14:paraId="36C890A7" w14:textId="3F1361DB" w:rsidR="002D16DD"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r>
              <w:rPr>
                <w:rFonts w:ascii="Trebuchet MS" w:hAnsi="Trebuchet MS"/>
                <w:sz w:val="18"/>
                <w:szCs w:val="18"/>
              </w:rPr>
              <w:t>_k</w:t>
            </w:r>
            <w:proofErr w:type="spellEnd"/>
          </w:p>
        </w:tc>
        <w:tc>
          <w:tcPr>
            <w:tcW w:w="4181" w:type="dxa"/>
            <w:gridSpan w:val="2"/>
            <w:tcBorders>
              <w:top w:val="single" w:sz="4" w:space="0" w:color="auto"/>
              <w:left w:val="single" w:sz="4" w:space="0" w:color="auto"/>
              <w:bottom w:val="nil"/>
              <w:right w:val="single" w:sz="4" w:space="0" w:color="auto"/>
            </w:tcBorders>
            <w:shd w:val="clear" w:color="auto" w:fill="auto"/>
            <w:vAlign w:val="bottom"/>
          </w:tcPr>
          <w:p w14:paraId="0E8C0FDB" w14:textId="3B25DE29" w:rsidR="002D16DD" w:rsidRPr="00E472B2" w:rsidRDefault="002D16DD" w:rsidP="002D16DD">
            <w:pPr>
              <w:rPr>
                <w:rFonts w:ascii="Trebuchet MS" w:hAnsi="Trebuchet MS"/>
                <w:sz w:val="18"/>
                <w:szCs w:val="18"/>
              </w:rPr>
            </w:pPr>
            <w:r>
              <w:rPr>
                <w:rFonts w:ascii="Trebuchet MS" w:hAnsi="Trebuchet MS"/>
                <w:sz w:val="18"/>
                <w:szCs w:val="18"/>
              </w:rPr>
              <w:t>Kode for type/ materialet af drænledning</w:t>
            </w:r>
          </w:p>
        </w:tc>
        <w:tc>
          <w:tcPr>
            <w:tcW w:w="1155" w:type="dxa"/>
            <w:tcBorders>
              <w:top w:val="single" w:sz="4" w:space="0" w:color="auto"/>
              <w:left w:val="single" w:sz="4" w:space="0" w:color="auto"/>
              <w:bottom w:val="nil"/>
              <w:right w:val="single" w:sz="4" w:space="0" w:color="auto"/>
            </w:tcBorders>
            <w:shd w:val="clear" w:color="auto" w:fill="auto"/>
            <w:vAlign w:val="bottom"/>
          </w:tcPr>
          <w:p w14:paraId="2E4906B9"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4293A998"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1-9</w:t>
            </w:r>
          </w:p>
        </w:tc>
        <w:tc>
          <w:tcPr>
            <w:tcW w:w="1984" w:type="dxa"/>
            <w:tcBorders>
              <w:top w:val="single" w:sz="4" w:space="0" w:color="auto"/>
              <w:left w:val="single" w:sz="4" w:space="0" w:color="auto"/>
              <w:bottom w:val="nil"/>
              <w:right w:val="single" w:sz="4" w:space="0" w:color="auto"/>
            </w:tcBorders>
            <w:shd w:val="clear" w:color="auto" w:fill="auto"/>
            <w:vAlign w:val="bottom"/>
          </w:tcPr>
          <w:p w14:paraId="35DE0383" w14:textId="77777777" w:rsidR="002D16DD" w:rsidRPr="00353B49"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nil"/>
              <w:right w:val="single" w:sz="4" w:space="0" w:color="auto"/>
            </w:tcBorders>
            <w:shd w:val="clear" w:color="auto" w:fill="auto"/>
            <w:vAlign w:val="bottom"/>
          </w:tcPr>
          <w:p w14:paraId="21398385"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1</w:t>
            </w:r>
          </w:p>
        </w:tc>
      </w:tr>
      <w:tr w:rsidR="002D16DD" w:rsidRPr="00F273B0" w14:paraId="30D409D6"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9CCFF"/>
            <w:vAlign w:val="bottom"/>
          </w:tcPr>
          <w:p w14:paraId="1A796B00"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proofErr w:type="spellEnd"/>
          </w:p>
        </w:tc>
        <w:tc>
          <w:tcPr>
            <w:tcW w:w="1205" w:type="dxa"/>
            <w:tcBorders>
              <w:top w:val="single" w:sz="4" w:space="0" w:color="auto"/>
              <w:left w:val="single" w:sz="4" w:space="0" w:color="auto"/>
              <w:bottom w:val="nil"/>
              <w:right w:val="single" w:sz="4" w:space="0" w:color="auto"/>
            </w:tcBorders>
            <w:shd w:val="clear" w:color="auto" w:fill="99CCFF"/>
            <w:vAlign w:val="bottom"/>
          </w:tcPr>
          <w:p w14:paraId="1D89D5CA" w14:textId="373CD4E5"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proofErr w:type="spellEnd"/>
          </w:p>
        </w:tc>
        <w:tc>
          <w:tcPr>
            <w:tcW w:w="4181" w:type="dxa"/>
            <w:gridSpan w:val="2"/>
            <w:tcBorders>
              <w:top w:val="single" w:sz="4" w:space="0" w:color="auto"/>
              <w:left w:val="single" w:sz="4" w:space="0" w:color="auto"/>
              <w:bottom w:val="nil"/>
              <w:right w:val="single" w:sz="4" w:space="0" w:color="auto"/>
            </w:tcBorders>
            <w:shd w:val="clear" w:color="auto" w:fill="99CCFF"/>
            <w:vAlign w:val="bottom"/>
          </w:tcPr>
          <w:p w14:paraId="3F0AAF66" w14:textId="476234A1" w:rsidR="002D16DD" w:rsidRPr="00E472B2" w:rsidRDefault="002D16DD" w:rsidP="002D16DD">
            <w:pPr>
              <w:rPr>
                <w:rFonts w:ascii="Trebuchet MS" w:hAnsi="Trebuchet MS"/>
                <w:sz w:val="18"/>
                <w:szCs w:val="18"/>
              </w:rPr>
            </w:pPr>
            <w:r w:rsidRPr="00E472B2">
              <w:rPr>
                <w:rFonts w:ascii="Trebuchet MS" w:hAnsi="Trebuchet MS"/>
                <w:sz w:val="18"/>
                <w:szCs w:val="18"/>
              </w:rPr>
              <w:t>Type</w:t>
            </w:r>
            <w:r>
              <w:rPr>
                <w:rFonts w:ascii="Trebuchet MS" w:hAnsi="Trebuchet MS"/>
                <w:sz w:val="18"/>
                <w:szCs w:val="18"/>
              </w:rPr>
              <w:t>/materiale</w:t>
            </w:r>
            <w:r w:rsidRPr="00E472B2">
              <w:rPr>
                <w:rFonts w:ascii="Trebuchet MS" w:hAnsi="Trebuchet MS"/>
                <w:sz w:val="18"/>
                <w:szCs w:val="18"/>
              </w:rPr>
              <w:t xml:space="preserve"> af drænledning</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F7B213"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14774A76"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0-10 tegn</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3F705640"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S</w:t>
            </w:r>
          </w:p>
        </w:tc>
        <w:tc>
          <w:tcPr>
            <w:tcW w:w="3119" w:type="dxa"/>
            <w:tcBorders>
              <w:top w:val="single" w:sz="4" w:space="0" w:color="auto"/>
              <w:left w:val="single" w:sz="4" w:space="0" w:color="auto"/>
              <w:bottom w:val="nil"/>
              <w:right w:val="single" w:sz="4" w:space="0" w:color="auto"/>
            </w:tcBorders>
            <w:shd w:val="clear" w:color="auto" w:fill="99CCFF"/>
            <w:vAlign w:val="bottom"/>
          </w:tcPr>
          <w:p w14:paraId="53A9B6BB" w14:textId="77777777" w:rsidR="002D16DD" w:rsidRPr="00E472B2" w:rsidRDefault="002D16DD" w:rsidP="002D16DD">
            <w:pPr>
              <w:rPr>
                <w:rFonts w:ascii="Trebuchet MS" w:hAnsi="Trebuchet MS" w:cs="Trebuchet MS"/>
                <w:sz w:val="18"/>
                <w:szCs w:val="18"/>
              </w:rPr>
            </w:pPr>
            <w:r>
              <w:rPr>
                <w:sz w:val="16"/>
                <w:szCs w:val="16"/>
              </w:rPr>
              <w:t>Plast</w:t>
            </w:r>
          </w:p>
        </w:tc>
      </w:tr>
      <w:tr w:rsidR="002D16DD" w:rsidRPr="00F273B0" w14:paraId="147FD945"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18A31C8"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klasse_kode</w:t>
            </w:r>
            <w:proofErr w:type="spellEnd"/>
          </w:p>
        </w:tc>
        <w:tc>
          <w:tcPr>
            <w:tcW w:w="1205" w:type="dxa"/>
            <w:tcBorders>
              <w:top w:val="single" w:sz="4" w:space="0" w:color="auto"/>
              <w:left w:val="single" w:sz="4" w:space="0" w:color="auto"/>
              <w:bottom w:val="single" w:sz="4" w:space="0" w:color="auto"/>
              <w:right w:val="single" w:sz="4" w:space="0" w:color="auto"/>
            </w:tcBorders>
            <w:vAlign w:val="bottom"/>
          </w:tcPr>
          <w:p w14:paraId="3988F94B" w14:textId="7468340E" w:rsidR="002D16DD" w:rsidRDefault="002D16DD" w:rsidP="002D16DD">
            <w:pPr>
              <w:rPr>
                <w:rFonts w:ascii="Trebuchet MS" w:hAnsi="Trebuchet MS"/>
                <w:sz w:val="18"/>
                <w:szCs w:val="18"/>
              </w:rPr>
            </w:pPr>
            <w:proofErr w:type="spellStart"/>
            <w:r>
              <w:rPr>
                <w:rFonts w:ascii="Trebuchet MS" w:hAnsi="Trebuchet MS"/>
                <w:sz w:val="18"/>
                <w:szCs w:val="18"/>
              </w:rPr>
              <w:t>klasse_k</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DA493BB" w14:textId="4BDB5CEE" w:rsidR="002D16DD" w:rsidRPr="00E472B2" w:rsidRDefault="002D16DD" w:rsidP="002D16DD">
            <w:pPr>
              <w:rPr>
                <w:rFonts w:ascii="Trebuchet MS" w:hAnsi="Trebuchet MS"/>
                <w:sz w:val="18"/>
                <w:szCs w:val="18"/>
              </w:rPr>
            </w:pPr>
            <w:r>
              <w:rPr>
                <w:rFonts w:ascii="Trebuchet MS" w:hAnsi="Trebuchet MS"/>
                <w:sz w:val="18"/>
                <w:szCs w:val="18"/>
              </w:rPr>
              <w:t>Kode for klasse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DC4511C"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1F6899C2"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1-9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bottom"/>
          </w:tcPr>
          <w:p w14:paraId="0ADF6140" w14:textId="77777777" w:rsidR="002D16DD" w:rsidRPr="00353B49" w:rsidRDefault="002D16DD" w:rsidP="002D16DD">
            <w:pPr>
              <w:jc w:val="center"/>
              <w:rPr>
                <w:rFonts w:ascii="Trebuchet MS" w:hAnsi="Trebuchet MS" w:cs="Trebuchet MS"/>
                <w:sz w:val="18"/>
                <w:szCs w:val="18"/>
              </w:rPr>
            </w:pPr>
            <w:r>
              <w:rPr>
                <w:rFonts w:ascii="Trebuchet MS" w:hAnsi="Trebuchet MS" w:cs="Trebuchet MS"/>
                <w:sz w:val="18"/>
                <w:szCs w:val="18"/>
              </w:rPr>
              <w:t>O</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14:paraId="36A28973"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1</w:t>
            </w:r>
          </w:p>
        </w:tc>
      </w:tr>
      <w:tr w:rsidR="002D16DD" w:rsidRPr="00F273B0" w14:paraId="41101FA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07BEF367" w14:textId="77777777"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1205" w:type="dxa"/>
            <w:tcBorders>
              <w:top w:val="single" w:sz="4" w:space="0" w:color="auto"/>
              <w:left w:val="single" w:sz="4" w:space="0" w:color="auto"/>
              <w:bottom w:val="single" w:sz="4" w:space="0" w:color="auto"/>
              <w:right w:val="single" w:sz="4" w:space="0" w:color="auto"/>
            </w:tcBorders>
            <w:shd w:val="clear" w:color="auto" w:fill="99CCFF"/>
            <w:vAlign w:val="bottom"/>
          </w:tcPr>
          <w:p w14:paraId="1736B537" w14:textId="6B4140F6"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4181"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38C66E6" w14:textId="56D07C20"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7C544D08"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99CCFF"/>
            <w:vAlign w:val="bottom"/>
          </w:tcPr>
          <w:p w14:paraId="491C370C"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0-20 tegn</w:t>
            </w:r>
          </w:p>
        </w:tc>
        <w:tc>
          <w:tcPr>
            <w:tcW w:w="1984" w:type="dxa"/>
            <w:tcBorders>
              <w:top w:val="single" w:sz="4" w:space="0" w:color="auto"/>
              <w:left w:val="single" w:sz="4" w:space="0" w:color="auto"/>
              <w:bottom w:val="single" w:sz="4" w:space="0" w:color="auto"/>
              <w:right w:val="single" w:sz="4" w:space="0" w:color="auto"/>
            </w:tcBorders>
            <w:shd w:val="clear" w:color="auto" w:fill="99CCFF"/>
            <w:vAlign w:val="bottom"/>
          </w:tcPr>
          <w:p w14:paraId="5A78AD09"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S</w:t>
            </w:r>
          </w:p>
        </w:tc>
        <w:tc>
          <w:tcPr>
            <w:tcW w:w="3119" w:type="dxa"/>
            <w:tcBorders>
              <w:top w:val="single" w:sz="4" w:space="0" w:color="auto"/>
              <w:left w:val="single" w:sz="4" w:space="0" w:color="auto"/>
              <w:bottom w:val="single" w:sz="4" w:space="0" w:color="auto"/>
              <w:right w:val="single" w:sz="4" w:space="0" w:color="auto"/>
            </w:tcBorders>
            <w:shd w:val="clear" w:color="auto" w:fill="99CCFF"/>
            <w:vAlign w:val="bottom"/>
          </w:tcPr>
          <w:p w14:paraId="62931EC4" w14:textId="77777777" w:rsidR="002D16DD" w:rsidRPr="00E472B2" w:rsidRDefault="002D16DD" w:rsidP="002D16DD">
            <w:pPr>
              <w:rPr>
                <w:rFonts w:ascii="Trebuchet MS" w:hAnsi="Trebuchet MS" w:cs="Trebuchet MS"/>
                <w:sz w:val="18"/>
                <w:szCs w:val="18"/>
              </w:rPr>
            </w:pPr>
            <w:r>
              <w:rPr>
                <w:sz w:val="16"/>
                <w:szCs w:val="16"/>
              </w:rPr>
              <w:t>Interne markdræn</w:t>
            </w:r>
          </w:p>
        </w:tc>
      </w:tr>
      <w:tr w:rsidR="002D16DD" w:rsidRPr="00F273B0" w14:paraId="2CD594C3"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5619C0B9" w14:textId="77777777" w:rsidR="002D16DD" w:rsidRPr="00E472B2"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35546CD7" w14:textId="41660525" w:rsidR="002D16DD"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50368DA" w14:textId="28D2AD70" w:rsidR="002D16DD" w:rsidRPr="00E472B2" w:rsidRDefault="002D16DD" w:rsidP="002D16DD">
            <w:pPr>
              <w:rPr>
                <w:rFonts w:ascii="Trebuchet MS" w:hAnsi="Trebuchet MS"/>
                <w:sz w:val="18"/>
                <w:szCs w:val="18"/>
              </w:rPr>
            </w:pPr>
            <w:r>
              <w:rPr>
                <w:rFonts w:ascii="Trebuchet MS" w:hAnsi="Trebuchet MS"/>
                <w:sz w:val="18"/>
                <w:szCs w:val="18"/>
              </w:rPr>
              <w:t>Anlægs år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EDA3F65" w14:textId="77777777" w:rsidR="002D16DD" w:rsidRPr="007A1ED8" w:rsidRDefault="002D16DD" w:rsidP="002D16DD">
            <w:pPr>
              <w:rPr>
                <w:rFonts w:ascii="Trebuchet MS" w:hAnsi="Trebuchet MS" w:cs="Trebuchet MS"/>
                <w:sz w:val="18"/>
                <w:szCs w:val="18"/>
              </w:rPr>
            </w:pPr>
            <w:r>
              <w:rPr>
                <w:rFonts w:ascii="Trebuchet MS" w:hAnsi="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center"/>
          </w:tcPr>
          <w:p w14:paraId="75BEFB7A" w14:textId="77777777" w:rsidR="002D16DD" w:rsidRPr="00656D1C" w:rsidRDefault="002D16DD" w:rsidP="002D16DD">
            <w:pPr>
              <w:rPr>
                <w:rFonts w:ascii="Trebuchet MS" w:hAnsi="Trebuchet MS" w:cs="Trebuchet MS"/>
                <w:sz w:val="18"/>
                <w:szCs w:val="18"/>
              </w:rPr>
            </w:pPr>
            <w:r>
              <w:rPr>
                <w:rFonts w:ascii="Trebuchet MS" w:hAnsi="Trebuchet MS" w:cs="Trebuchet MS"/>
                <w:sz w:val="18"/>
                <w:szCs w:val="18"/>
              </w:rPr>
              <w:t>1800-2999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14:paraId="3AC265D7" w14:textId="77777777" w:rsidR="002D16DD" w:rsidRPr="007A1ED8"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14:paraId="4EC9BFF2" w14:textId="77777777" w:rsidR="002D16DD" w:rsidRPr="007A1ED8" w:rsidRDefault="002D16DD" w:rsidP="002D16DD">
            <w:pPr>
              <w:rPr>
                <w:rFonts w:ascii="Trebuchet MS" w:hAnsi="Trebuchet MS" w:cs="Trebuchet MS"/>
                <w:sz w:val="18"/>
                <w:szCs w:val="18"/>
              </w:rPr>
            </w:pPr>
            <w:r>
              <w:rPr>
                <w:rFonts w:ascii="Trebuchet MS" w:hAnsi="Trebuchet MS" w:cs="Trebuchet MS"/>
                <w:sz w:val="18"/>
                <w:szCs w:val="18"/>
              </w:rPr>
              <w:t>1963</w:t>
            </w:r>
          </w:p>
        </w:tc>
      </w:tr>
      <w:tr w:rsidR="002D16DD" w:rsidRPr="00F273B0" w14:paraId="3B79A32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18B8BB42" w14:textId="77777777" w:rsidR="002D16DD" w:rsidRPr="00E472B2" w:rsidRDefault="002D16DD" w:rsidP="002D16DD">
            <w:pPr>
              <w:rPr>
                <w:rFonts w:ascii="Trebuchet MS" w:hAnsi="Trebuchet MS"/>
                <w:sz w:val="18"/>
                <w:szCs w:val="18"/>
              </w:rPr>
            </w:pPr>
            <w:r w:rsidRPr="00E472B2">
              <w:rPr>
                <w:rFonts w:ascii="Trebuchet MS" w:hAnsi="Trebuchet MS"/>
                <w:sz w:val="18"/>
                <w:szCs w:val="18"/>
              </w:rPr>
              <w:t>dybde</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732C224C" w14:textId="01E025F3" w:rsidR="002D16DD" w:rsidRDefault="002D16DD" w:rsidP="002D16DD">
            <w:pPr>
              <w:rPr>
                <w:rFonts w:ascii="Trebuchet MS" w:hAnsi="Trebuchet MS"/>
                <w:sz w:val="18"/>
                <w:szCs w:val="18"/>
              </w:rPr>
            </w:pPr>
            <w:r w:rsidRPr="00E472B2">
              <w:rPr>
                <w:rFonts w:ascii="Trebuchet MS" w:hAnsi="Trebuchet MS"/>
                <w:sz w:val="18"/>
                <w:szCs w:val="18"/>
              </w:rPr>
              <w:t>dybde</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1F49238" w14:textId="02E05511" w:rsidR="002D16DD" w:rsidRPr="00E472B2" w:rsidRDefault="002D16DD" w:rsidP="002D16DD">
            <w:pPr>
              <w:rPr>
                <w:rFonts w:ascii="Trebuchet MS" w:hAnsi="Trebuchet MS"/>
                <w:sz w:val="18"/>
                <w:szCs w:val="18"/>
              </w:rPr>
            </w:pPr>
            <w:r>
              <w:rPr>
                <w:rFonts w:ascii="Trebuchet MS" w:hAnsi="Trebuchet MS"/>
                <w:sz w:val="18"/>
                <w:szCs w:val="18"/>
              </w:rPr>
              <w:t>Dybden ledningen</w:t>
            </w:r>
            <w:r w:rsidRPr="00E472B2">
              <w:rPr>
                <w:rFonts w:ascii="Trebuchet MS" w:hAnsi="Trebuchet MS"/>
                <w:sz w:val="18"/>
                <w:szCs w:val="18"/>
              </w:rPr>
              <w:t xml:space="preserve"> er lagt fra overflade</w:t>
            </w:r>
            <w:r>
              <w:rPr>
                <w:rFonts w:ascii="Trebuchet MS" w:hAnsi="Trebuchet MS"/>
                <w:sz w:val="18"/>
                <w:szCs w:val="18"/>
              </w:rPr>
              <w:t xml:space="preserve"> i meter.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E9A2D83"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1BD0B2CA"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0,1-99,9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3067C2B4"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bottom"/>
          </w:tcPr>
          <w:p w14:paraId="17A54CA2"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1,6</w:t>
            </w:r>
          </w:p>
        </w:tc>
      </w:tr>
      <w:tr w:rsidR="002D16DD" w:rsidRPr="00F273B0" w14:paraId="01C5F02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44747013" w14:textId="77777777" w:rsidR="002D16DD" w:rsidRPr="00E472B2" w:rsidRDefault="002D16DD" w:rsidP="002D16DD">
            <w:pPr>
              <w:rPr>
                <w:rFonts w:ascii="Trebuchet MS" w:hAnsi="Trebuchet MS"/>
                <w:sz w:val="18"/>
                <w:szCs w:val="18"/>
              </w:rPr>
            </w:pPr>
            <w:r>
              <w:rPr>
                <w:rFonts w:ascii="Trebuchet MS" w:hAnsi="Trebuchet MS"/>
                <w:sz w:val="18"/>
                <w:szCs w:val="18"/>
              </w:rPr>
              <w:t>dimension</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713BABAA" w14:textId="0F1C9606" w:rsidR="002D16DD" w:rsidRDefault="002D16DD" w:rsidP="002D16DD">
            <w:pPr>
              <w:rPr>
                <w:rFonts w:ascii="Trebuchet MS" w:hAnsi="Trebuchet MS"/>
                <w:sz w:val="18"/>
                <w:szCs w:val="18"/>
              </w:rPr>
            </w:pPr>
            <w:r>
              <w:rPr>
                <w:rFonts w:ascii="Trebuchet MS" w:hAnsi="Trebuchet MS"/>
                <w:sz w:val="18"/>
                <w:szCs w:val="18"/>
              </w:rPr>
              <w:t>dimension</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1FC5421" w14:textId="7F2CB57E" w:rsidR="002D16DD" w:rsidRDefault="002D16DD" w:rsidP="002D16DD">
            <w:pPr>
              <w:rPr>
                <w:rFonts w:ascii="Trebuchet MS" w:hAnsi="Trebuchet MS"/>
                <w:sz w:val="18"/>
                <w:szCs w:val="18"/>
              </w:rPr>
            </w:pPr>
            <w:r>
              <w:rPr>
                <w:rFonts w:ascii="Trebuchet MS" w:hAnsi="Trebuchet MS"/>
                <w:sz w:val="18"/>
                <w:szCs w:val="18"/>
              </w:rPr>
              <w:t>Størrelse på dimension angivet i cm.</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8345DEB" w14:textId="77777777" w:rsidR="002D16DD"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5C03B15F" w14:textId="77777777" w:rsidR="002D16DD" w:rsidRDefault="002D16DD" w:rsidP="002D16DD">
            <w:pPr>
              <w:rPr>
                <w:rFonts w:ascii="Trebuchet MS" w:hAnsi="Trebuchet MS" w:cs="Trebuchet MS"/>
                <w:sz w:val="18"/>
                <w:szCs w:val="18"/>
              </w:rPr>
            </w:pPr>
            <w:r>
              <w:rPr>
                <w:rFonts w:ascii="Trebuchet MS" w:hAnsi="Trebuchet MS" w:cs="Trebuchet MS"/>
                <w:sz w:val="18"/>
                <w:szCs w:val="18"/>
              </w:rPr>
              <w:t>1-99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14B881C6" w14:textId="77777777" w:rsidR="002D16DD"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bottom"/>
          </w:tcPr>
          <w:p w14:paraId="055750DD" w14:textId="77777777" w:rsidR="002D16DD" w:rsidRDefault="002D16DD" w:rsidP="002D16DD">
            <w:pPr>
              <w:rPr>
                <w:rFonts w:ascii="Trebuchet MS" w:hAnsi="Trebuchet MS" w:cs="Trebuchet MS"/>
                <w:sz w:val="18"/>
                <w:szCs w:val="18"/>
              </w:rPr>
            </w:pPr>
            <w:r>
              <w:rPr>
                <w:rFonts w:ascii="Trebuchet MS" w:hAnsi="Trebuchet MS" w:cs="Trebuchet MS"/>
                <w:sz w:val="18"/>
                <w:szCs w:val="18"/>
              </w:rPr>
              <w:t>10</w:t>
            </w:r>
          </w:p>
        </w:tc>
      </w:tr>
      <w:tr w:rsidR="002D16DD" w:rsidRPr="00F273B0" w14:paraId="28603A5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19AAEAF"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sagsnr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97DDBA"/>
            <w:vAlign w:val="bottom"/>
          </w:tcPr>
          <w:p w14:paraId="376AF06D" w14:textId="383B85DA" w:rsidR="002D16DD" w:rsidRPr="0014307B" w:rsidRDefault="002D16DD" w:rsidP="002D16DD">
            <w:pPr>
              <w:rPr>
                <w:rFonts w:ascii="Trebuchet MS" w:hAnsi="Trebuchet MS" w:cs="Trebuchet MS"/>
                <w:sz w:val="18"/>
                <w:szCs w:val="18"/>
              </w:rPr>
            </w:pPr>
          </w:p>
        </w:tc>
        <w:tc>
          <w:tcPr>
            <w:tcW w:w="1183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62C30FD" w14:textId="19359391" w:rsidR="002D16DD" w:rsidRPr="00E472B2" w:rsidRDefault="002D16DD" w:rsidP="002D16D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D16DD" w:rsidRPr="00F273B0" w14:paraId="11F7D032"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0EAB130B"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link</w:t>
            </w:r>
          </w:p>
        </w:tc>
        <w:tc>
          <w:tcPr>
            <w:tcW w:w="1205" w:type="dxa"/>
            <w:tcBorders>
              <w:top w:val="single" w:sz="4" w:space="0" w:color="auto"/>
              <w:left w:val="single" w:sz="4" w:space="0" w:color="auto"/>
              <w:bottom w:val="single" w:sz="4" w:space="0" w:color="auto"/>
              <w:right w:val="single" w:sz="4" w:space="0" w:color="auto"/>
            </w:tcBorders>
            <w:shd w:val="clear" w:color="auto" w:fill="97DDBA"/>
            <w:vAlign w:val="bottom"/>
          </w:tcPr>
          <w:p w14:paraId="4F4B43B2" w14:textId="5E8AD13D" w:rsidR="002D16DD" w:rsidRPr="0014307B" w:rsidRDefault="002D16DD" w:rsidP="002D16DD">
            <w:pPr>
              <w:rPr>
                <w:rFonts w:ascii="Trebuchet MS" w:hAnsi="Trebuchet MS" w:cs="Trebuchet MS"/>
                <w:sz w:val="18"/>
                <w:szCs w:val="18"/>
              </w:rPr>
            </w:pPr>
          </w:p>
        </w:tc>
        <w:tc>
          <w:tcPr>
            <w:tcW w:w="1183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54065500" w14:textId="1C965BC5" w:rsidR="002D16DD" w:rsidRPr="00353B49" w:rsidRDefault="002D16DD" w:rsidP="002D16D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D16DD" w:rsidRPr="0051728E" w14:paraId="3413DD86" w14:textId="77777777" w:rsidTr="002D16DD">
        <w:trPr>
          <w:trHeight w:hRule="exact" w:val="255"/>
        </w:trPr>
        <w:tc>
          <w:tcPr>
            <w:tcW w:w="5223" w:type="dxa"/>
            <w:gridSpan w:val="3"/>
            <w:tcBorders>
              <w:top w:val="single" w:sz="4" w:space="0" w:color="auto"/>
              <w:left w:val="nil"/>
              <w:bottom w:val="nil"/>
              <w:right w:val="nil"/>
            </w:tcBorders>
            <w:shd w:val="clear" w:color="auto" w:fill="99CCFF"/>
          </w:tcPr>
          <w:p w14:paraId="27613EDB" w14:textId="77777777" w:rsidR="002D16DD" w:rsidRPr="0051728E" w:rsidRDefault="002D16DD" w:rsidP="002D16DD">
            <w:pPr>
              <w:rPr>
                <w:rFonts w:ascii="Trebuchet MS" w:hAnsi="Trebuchet MS" w:cs="Trebuchet MS"/>
                <w:i/>
                <w:iCs/>
                <w:sz w:val="18"/>
                <w:szCs w:val="18"/>
              </w:rPr>
            </w:pPr>
          </w:p>
        </w:tc>
        <w:tc>
          <w:tcPr>
            <w:tcW w:w="9373" w:type="dxa"/>
            <w:gridSpan w:val="5"/>
            <w:tcBorders>
              <w:top w:val="single" w:sz="4" w:space="0" w:color="auto"/>
              <w:left w:val="nil"/>
              <w:bottom w:val="nil"/>
              <w:right w:val="nil"/>
            </w:tcBorders>
            <w:shd w:val="clear" w:color="auto" w:fill="99CCFF"/>
            <w:vAlign w:val="center"/>
          </w:tcPr>
          <w:p w14:paraId="6AFAD6EB" w14:textId="1570E72C" w:rsidR="002D16DD" w:rsidRPr="0051728E" w:rsidRDefault="002D16DD" w:rsidP="002D16DD">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2D16DD" w:rsidRPr="0051728E" w14:paraId="47301D64" w14:textId="77777777" w:rsidTr="002D16DD">
        <w:trPr>
          <w:trHeight w:hRule="exact" w:val="255"/>
        </w:trPr>
        <w:tc>
          <w:tcPr>
            <w:tcW w:w="5223" w:type="dxa"/>
            <w:gridSpan w:val="3"/>
            <w:tcBorders>
              <w:top w:val="nil"/>
              <w:left w:val="nil"/>
              <w:bottom w:val="nil"/>
              <w:right w:val="nil"/>
            </w:tcBorders>
            <w:shd w:val="clear" w:color="auto" w:fill="97DDBA"/>
          </w:tcPr>
          <w:p w14:paraId="3535C147" w14:textId="77777777" w:rsidR="002D16DD" w:rsidRPr="0051728E" w:rsidRDefault="002D16DD" w:rsidP="002D16DD">
            <w:pPr>
              <w:rPr>
                <w:rFonts w:ascii="Trebuchet MS" w:hAnsi="Trebuchet MS" w:cs="Trebuchet MS"/>
                <w:i/>
                <w:iCs/>
                <w:sz w:val="18"/>
                <w:szCs w:val="18"/>
              </w:rPr>
            </w:pPr>
          </w:p>
        </w:tc>
        <w:tc>
          <w:tcPr>
            <w:tcW w:w="9373" w:type="dxa"/>
            <w:gridSpan w:val="5"/>
            <w:tcBorders>
              <w:top w:val="nil"/>
              <w:left w:val="nil"/>
              <w:bottom w:val="nil"/>
              <w:right w:val="nil"/>
            </w:tcBorders>
            <w:shd w:val="clear" w:color="auto" w:fill="97DDBA"/>
            <w:vAlign w:val="center"/>
          </w:tcPr>
          <w:p w14:paraId="79262396" w14:textId="58B5100E" w:rsidR="002D16DD" w:rsidRPr="0051728E" w:rsidRDefault="002D16DD" w:rsidP="002D16D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BE44E63" w14:textId="77777777" w:rsidR="00534725" w:rsidRDefault="002D3AE4" w:rsidP="00163560">
      <w:pPr>
        <w:pStyle w:val="Overskrift6"/>
      </w:pPr>
      <w:bookmarkStart w:id="193" w:name="_Toc292865199"/>
      <w:r>
        <w:t>5.1.4</w:t>
      </w:r>
      <w:r w:rsidR="00534725">
        <w:t>.</w:t>
      </w:r>
      <w:r w:rsidR="00AB2E87">
        <w:t>1</w:t>
      </w:r>
      <w:r w:rsidR="00534725" w:rsidRPr="00A32757">
        <w:t xml:space="preserve"> </w:t>
      </w:r>
      <w:r w:rsidR="00534725">
        <w:t>Metadata</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199"/>
      </w:tblGrid>
      <w:tr w:rsidR="00D0218E" w:rsidRPr="0051728E" w14:paraId="5DA78205" w14:textId="77777777" w:rsidTr="0083305B">
        <w:trPr>
          <w:trHeight w:hRule="exact" w:val="255"/>
        </w:trPr>
        <w:tc>
          <w:tcPr>
            <w:tcW w:w="2376" w:type="dxa"/>
            <w:shd w:val="clear" w:color="auto" w:fill="D9D9D9"/>
            <w:vAlign w:val="bottom"/>
          </w:tcPr>
          <w:p w14:paraId="209FE344" w14:textId="77777777" w:rsidR="00D0218E" w:rsidRPr="0051728E" w:rsidRDefault="00D0218E"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199" w:type="dxa"/>
            <w:shd w:val="clear" w:color="auto" w:fill="D9D9D9"/>
            <w:vAlign w:val="bottom"/>
          </w:tcPr>
          <w:p w14:paraId="30DE5D21" w14:textId="77777777" w:rsidR="00D0218E" w:rsidRPr="00FE3FC3" w:rsidRDefault="00D0218E"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D0218E" w:rsidRPr="0051728E" w14:paraId="75A220D8" w14:textId="77777777" w:rsidTr="0083305B">
        <w:trPr>
          <w:trHeight w:hRule="exact" w:val="255"/>
        </w:trPr>
        <w:tc>
          <w:tcPr>
            <w:tcW w:w="2376" w:type="dxa"/>
            <w:shd w:val="clear" w:color="auto" w:fill="E0E0E0"/>
            <w:vAlign w:val="bottom"/>
          </w:tcPr>
          <w:p w14:paraId="7E33DB25"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199" w:type="dxa"/>
            <w:shd w:val="clear" w:color="auto" w:fill="FFFFFF"/>
            <w:vAlign w:val="bottom"/>
          </w:tcPr>
          <w:p w14:paraId="266B18C6" w14:textId="77777777" w:rsidR="00D0218E" w:rsidRPr="0051728E" w:rsidRDefault="00D0218E" w:rsidP="0083305B">
            <w:pPr>
              <w:rPr>
                <w:rFonts w:ascii="Trebuchet MS" w:hAnsi="Trebuchet MS" w:cs="Trebuchet MS"/>
                <w:sz w:val="18"/>
                <w:szCs w:val="18"/>
              </w:rPr>
            </w:pPr>
            <w:r w:rsidRPr="00D77840">
              <w:rPr>
                <w:rFonts w:ascii="Trebuchet MS" w:hAnsi="Trebuchet MS" w:cs="Trebuchet MS"/>
                <w:sz w:val="18"/>
                <w:szCs w:val="18"/>
              </w:rPr>
              <w:t>Drænledning</w:t>
            </w:r>
          </w:p>
        </w:tc>
      </w:tr>
      <w:tr w:rsidR="00D0218E" w:rsidRPr="0051728E" w14:paraId="0EE86A2F" w14:textId="77777777" w:rsidTr="0083305B">
        <w:trPr>
          <w:trHeight w:hRule="exact" w:val="255"/>
        </w:trPr>
        <w:tc>
          <w:tcPr>
            <w:tcW w:w="2376" w:type="dxa"/>
            <w:shd w:val="clear" w:color="auto" w:fill="E0E0E0"/>
            <w:vAlign w:val="bottom"/>
          </w:tcPr>
          <w:p w14:paraId="67D2F228"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199" w:type="dxa"/>
            <w:shd w:val="clear" w:color="auto" w:fill="FFFFFF"/>
            <w:vAlign w:val="bottom"/>
          </w:tcPr>
          <w:p w14:paraId="22A0D3C1" w14:textId="77777777" w:rsidR="00D0218E" w:rsidRPr="00F279E4" w:rsidRDefault="00D0218E" w:rsidP="0083305B">
            <w:pPr>
              <w:rPr>
                <w:rFonts w:ascii="Trebuchet MS" w:hAnsi="Trebuchet MS" w:cs="Trebuchet MS"/>
                <w:sz w:val="18"/>
                <w:szCs w:val="18"/>
              </w:rPr>
            </w:pPr>
            <w:r w:rsidRPr="00D77840">
              <w:rPr>
                <w:rFonts w:ascii="Trebuchet MS" w:hAnsi="Trebuchet MS"/>
                <w:sz w:val="18"/>
                <w:szCs w:val="18"/>
              </w:rPr>
              <w:t xml:space="preserve">Lokalisering af hoveddrænledninger som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 xml:space="preserve"> har været med til at etablere</w:t>
            </w:r>
          </w:p>
        </w:tc>
      </w:tr>
      <w:tr w:rsidR="00D0218E" w:rsidRPr="0051728E" w14:paraId="78EA64DC" w14:textId="77777777" w:rsidTr="0083305B">
        <w:trPr>
          <w:trHeight w:hRule="exact" w:val="255"/>
        </w:trPr>
        <w:tc>
          <w:tcPr>
            <w:tcW w:w="2376" w:type="dxa"/>
            <w:shd w:val="clear" w:color="auto" w:fill="E0E0E0"/>
            <w:vAlign w:val="bottom"/>
          </w:tcPr>
          <w:p w14:paraId="053E431A"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199" w:type="dxa"/>
            <w:shd w:val="clear" w:color="auto" w:fill="FFFFFF"/>
            <w:vAlign w:val="bottom"/>
          </w:tcPr>
          <w:p w14:paraId="40A0EE7F" w14:textId="77777777" w:rsidR="00D0218E" w:rsidRPr="00D77840" w:rsidRDefault="00D0218E" w:rsidP="0083305B">
            <w:pPr>
              <w:rPr>
                <w:rFonts w:ascii="Trebuchet MS" w:hAnsi="Trebuchet MS" w:cs="Trebuchet MS"/>
                <w:sz w:val="18"/>
                <w:szCs w:val="18"/>
              </w:rPr>
            </w:pPr>
            <w:r w:rsidRPr="00D77840">
              <w:rPr>
                <w:rFonts w:ascii="Trebuchet MS" w:hAnsi="Trebuchet MS"/>
                <w:sz w:val="18"/>
                <w:szCs w:val="18"/>
              </w:rPr>
              <w:t xml:space="preserve">Viser beliggenhed af de hoveddrænledninger, som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 xml:space="preserve"> har været med til at etablere.</w:t>
            </w:r>
          </w:p>
        </w:tc>
      </w:tr>
      <w:tr w:rsidR="00D0218E" w:rsidRPr="0051728E" w14:paraId="39D0265C" w14:textId="77777777" w:rsidTr="0083305B">
        <w:trPr>
          <w:trHeight w:hRule="exact" w:val="255"/>
        </w:trPr>
        <w:tc>
          <w:tcPr>
            <w:tcW w:w="2376" w:type="dxa"/>
            <w:shd w:val="clear" w:color="auto" w:fill="E0E0E0"/>
            <w:vAlign w:val="bottom"/>
          </w:tcPr>
          <w:p w14:paraId="532C4D3F" w14:textId="77777777" w:rsidR="00D0218E" w:rsidRPr="0051728E" w:rsidRDefault="00D0218E"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199" w:type="dxa"/>
            <w:shd w:val="clear" w:color="auto" w:fill="FFFFFF"/>
            <w:vAlign w:val="bottom"/>
          </w:tcPr>
          <w:p w14:paraId="659C575B" w14:textId="77777777" w:rsidR="00D0218E" w:rsidRPr="0051728E" w:rsidRDefault="00D0218E" w:rsidP="0083305B">
            <w:pPr>
              <w:rPr>
                <w:rFonts w:ascii="Trebuchet MS" w:hAnsi="Trebuchet MS" w:cs="Trebuchet MS"/>
                <w:sz w:val="18"/>
                <w:szCs w:val="18"/>
              </w:rPr>
            </w:pPr>
            <w:r w:rsidRPr="00D77840">
              <w:rPr>
                <w:rFonts w:ascii="Trebuchet MS" w:hAnsi="Trebuchet MS"/>
                <w:sz w:val="18"/>
                <w:szCs w:val="18"/>
              </w:rPr>
              <w:t xml:space="preserve">Datasættet er til brug i sagsbehandlingen vedr. vandløbslov </w:t>
            </w:r>
            <w:proofErr w:type="spellStart"/>
            <w:r w:rsidRPr="00D77840">
              <w:rPr>
                <w:rFonts w:ascii="Trebuchet MS" w:hAnsi="Trebuchet MS"/>
                <w:sz w:val="18"/>
                <w:szCs w:val="18"/>
              </w:rPr>
              <w:t>m.m</w:t>
            </w:r>
            <w:proofErr w:type="spellEnd"/>
          </w:p>
        </w:tc>
      </w:tr>
      <w:tr w:rsidR="00D0218E" w:rsidRPr="0051728E" w14:paraId="0103DA3B" w14:textId="77777777" w:rsidTr="0083305B">
        <w:trPr>
          <w:trHeight w:hRule="exact" w:val="255"/>
        </w:trPr>
        <w:tc>
          <w:tcPr>
            <w:tcW w:w="2376" w:type="dxa"/>
            <w:shd w:val="clear" w:color="auto" w:fill="E0E0E0"/>
            <w:vAlign w:val="bottom"/>
          </w:tcPr>
          <w:p w14:paraId="015C6B45" w14:textId="77777777" w:rsidR="00D0218E" w:rsidRPr="0051728E" w:rsidRDefault="00D0218E"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199" w:type="dxa"/>
            <w:shd w:val="clear" w:color="auto" w:fill="FFFFFF"/>
            <w:vAlign w:val="bottom"/>
          </w:tcPr>
          <w:p w14:paraId="518BF35B" w14:textId="77777777" w:rsidR="00D0218E" w:rsidRPr="00FE3FC3" w:rsidRDefault="00D0218E"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D0218E" w:rsidRPr="0051728E" w14:paraId="49C8704A" w14:textId="77777777" w:rsidTr="0083305B">
        <w:trPr>
          <w:trHeight w:hRule="exact" w:val="255"/>
        </w:trPr>
        <w:tc>
          <w:tcPr>
            <w:tcW w:w="2376" w:type="dxa"/>
            <w:shd w:val="clear" w:color="auto" w:fill="E0E0E0"/>
            <w:vAlign w:val="bottom"/>
          </w:tcPr>
          <w:p w14:paraId="0BD7C528" w14:textId="77777777" w:rsidR="00D0218E"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D0218E" w:rsidRPr="00492FFE">
              <w:rPr>
                <w:rFonts w:ascii="Trebuchet MS" w:hAnsi="Trebuchet MS" w:cs="Trebuchet MS"/>
                <w:sz w:val="18"/>
                <w:szCs w:val="18"/>
              </w:rPr>
              <w:t>_ord</w:t>
            </w:r>
            <w:proofErr w:type="spellEnd"/>
          </w:p>
        </w:tc>
        <w:tc>
          <w:tcPr>
            <w:tcW w:w="11199" w:type="dxa"/>
            <w:shd w:val="clear" w:color="auto" w:fill="FFFFFF"/>
            <w:vAlign w:val="bottom"/>
          </w:tcPr>
          <w:p w14:paraId="6FB33A17" w14:textId="77777777" w:rsidR="00D0218E" w:rsidRPr="00492FFE" w:rsidRDefault="00D0218E"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Dræn, afvanding</w:t>
            </w:r>
          </w:p>
        </w:tc>
      </w:tr>
      <w:tr w:rsidR="00D0218E" w:rsidRPr="0051728E" w14:paraId="713E9699" w14:textId="77777777" w:rsidTr="0083305B">
        <w:trPr>
          <w:trHeight w:hRule="exact" w:val="255"/>
        </w:trPr>
        <w:tc>
          <w:tcPr>
            <w:tcW w:w="2376" w:type="dxa"/>
            <w:shd w:val="clear" w:color="auto" w:fill="E0E0E0"/>
            <w:vAlign w:val="bottom"/>
          </w:tcPr>
          <w:p w14:paraId="2988A691"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199" w:type="dxa"/>
            <w:shd w:val="clear" w:color="auto" w:fill="FFFFFF"/>
            <w:vAlign w:val="bottom"/>
          </w:tcPr>
          <w:p w14:paraId="7A6AE0CA" w14:textId="77777777" w:rsidR="00D0218E" w:rsidRPr="0051728E" w:rsidRDefault="00D0218E" w:rsidP="0083305B">
            <w:pPr>
              <w:rPr>
                <w:rFonts w:ascii="Trebuchet MS" w:hAnsi="Trebuchet MS" w:cs="Trebuchet MS"/>
                <w:sz w:val="18"/>
                <w:szCs w:val="18"/>
              </w:rPr>
            </w:pPr>
            <w:r>
              <w:rPr>
                <w:rFonts w:ascii="Trebuchet MS" w:hAnsi="Trebuchet MS" w:cs="Trebuchet MS"/>
                <w:sz w:val="18"/>
                <w:szCs w:val="18"/>
              </w:rPr>
              <w:t>Linje</w:t>
            </w:r>
          </w:p>
        </w:tc>
      </w:tr>
      <w:tr w:rsidR="00D0218E" w:rsidRPr="0051728E" w14:paraId="5B1048BD" w14:textId="77777777" w:rsidTr="0083305B">
        <w:trPr>
          <w:trHeight w:hRule="exact" w:val="255"/>
        </w:trPr>
        <w:tc>
          <w:tcPr>
            <w:tcW w:w="2376" w:type="dxa"/>
            <w:shd w:val="clear" w:color="auto" w:fill="E0E0E0"/>
            <w:vAlign w:val="bottom"/>
          </w:tcPr>
          <w:p w14:paraId="0924571C" w14:textId="77777777" w:rsidR="00D0218E" w:rsidRPr="00FE3FC3" w:rsidRDefault="00D0218E"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199" w:type="dxa"/>
            <w:shd w:val="clear" w:color="auto" w:fill="FFFFFF"/>
            <w:vAlign w:val="bottom"/>
          </w:tcPr>
          <w:p w14:paraId="522E7376" w14:textId="77777777" w:rsidR="00D0218E" w:rsidRPr="00FE3FC3" w:rsidRDefault="00D0218E" w:rsidP="0083305B">
            <w:pPr>
              <w:rPr>
                <w:rFonts w:ascii="Trebuchet MS" w:hAnsi="Trebuchet MS" w:cs="Trebuchet MS"/>
                <w:sz w:val="18"/>
                <w:szCs w:val="18"/>
              </w:rPr>
            </w:pPr>
            <w:r>
              <w:rPr>
                <w:rFonts w:ascii="Trebuchet MS" w:hAnsi="Trebuchet MS" w:cs="Trebuchet MS"/>
                <w:sz w:val="18"/>
                <w:szCs w:val="18"/>
              </w:rPr>
              <w:t>Vandløbsloven</w:t>
            </w:r>
          </w:p>
        </w:tc>
      </w:tr>
      <w:tr w:rsidR="00B51038" w:rsidRPr="009F0C83" w14:paraId="573A0F47" w14:textId="77777777" w:rsidTr="0083305B">
        <w:trPr>
          <w:trHeight w:hRule="exact" w:val="255"/>
        </w:trPr>
        <w:tc>
          <w:tcPr>
            <w:tcW w:w="2376" w:type="dxa"/>
            <w:shd w:val="clear" w:color="auto" w:fill="E0E0E0"/>
            <w:vAlign w:val="bottom"/>
          </w:tcPr>
          <w:p w14:paraId="1AC35075"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199" w:type="dxa"/>
            <w:shd w:val="clear" w:color="auto" w:fill="FFFFFF"/>
            <w:vAlign w:val="bottom"/>
          </w:tcPr>
          <w:p w14:paraId="51F24B28" w14:textId="1BBDEB58"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06.02.15</w:t>
            </w:r>
          </w:p>
        </w:tc>
      </w:tr>
    </w:tbl>
    <w:p w14:paraId="7ADE5D45" w14:textId="64798296" w:rsidR="00534725" w:rsidRPr="00A32757" w:rsidRDefault="002D3AE4" w:rsidP="00163560">
      <w:pPr>
        <w:pStyle w:val="Overskrift6"/>
      </w:pPr>
      <w:bookmarkStart w:id="194" w:name="_Toc292865200"/>
      <w:r>
        <w:t>5.1.4</w:t>
      </w:r>
      <w:r w:rsidR="00534725">
        <w:t>.</w:t>
      </w:r>
      <w:r w:rsidR="00AB2E87">
        <w:t>2</w:t>
      </w:r>
      <w:r w:rsidR="00534725" w:rsidRPr="00A32757">
        <w:t xml:space="preserve"> </w:t>
      </w:r>
      <w:r w:rsidR="00A62798">
        <w:t>Registreringsvejledning</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3DBB220F" w14:textId="77777777" w:rsidTr="00506B6D">
        <w:trPr>
          <w:trHeight w:hRule="exact" w:val="255"/>
        </w:trPr>
        <w:tc>
          <w:tcPr>
            <w:tcW w:w="3510" w:type="dxa"/>
            <w:shd w:val="clear" w:color="auto" w:fill="D9D9D9"/>
            <w:vAlign w:val="bottom"/>
          </w:tcPr>
          <w:p w14:paraId="3FAD128F"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6DADC067"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2721AD02" w14:textId="77777777" w:rsidTr="00506B6D">
        <w:trPr>
          <w:trHeight w:hRule="exact" w:val="255"/>
        </w:trPr>
        <w:tc>
          <w:tcPr>
            <w:tcW w:w="3510" w:type="dxa"/>
            <w:shd w:val="clear" w:color="auto" w:fill="E0E0E0"/>
            <w:vAlign w:val="bottom"/>
          </w:tcPr>
          <w:p w14:paraId="4F166FD7" w14:textId="77777777" w:rsidR="00534725" w:rsidRPr="00024C60" w:rsidRDefault="00534725"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2ACD7581" w14:textId="77777777" w:rsidR="00534725" w:rsidRPr="00024C60" w:rsidRDefault="00D0218E" w:rsidP="0083305B">
            <w:pPr>
              <w:rPr>
                <w:rFonts w:ascii="Trebuchet MS" w:hAnsi="Trebuchet MS" w:cs="Trebuchet MS"/>
                <w:sz w:val="18"/>
                <w:szCs w:val="18"/>
              </w:rPr>
            </w:pPr>
            <w:r w:rsidRPr="00D77840">
              <w:rPr>
                <w:rFonts w:ascii="Trebuchet MS" w:hAnsi="Trebuchet MS"/>
                <w:sz w:val="18"/>
                <w:szCs w:val="18"/>
              </w:rPr>
              <w:t xml:space="preserve">Temaet er etableret på grundlag af det digitaliseret dræntema som er digitaliseret af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w:t>
            </w:r>
          </w:p>
        </w:tc>
      </w:tr>
      <w:tr w:rsidR="00534725" w:rsidRPr="0051728E" w14:paraId="35BB02D1" w14:textId="77777777" w:rsidTr="00506B6D">
        <w:trPr>
          <w:trHeight w:hRule="exact" w:val="255"/>
        </w:trPr>
        <w:tc>
          <w:tcPr>
            <w:tcW w:w="3510" w:type="dxa"/>
            <w:shd w:val="clear" w:color="auto" w:fill="E0E0E0"/>
            <w:vAlign w:val="bottom"/>
          </w:tcPr>
          <w:p w14:paraId="51F6E2B8"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07648124"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Opdeles i materiale og klasse</w:t>
            </w:r>
            <w:r w:rsidR="000540DE">
              <w:rPr>
                <w:rFonts w:ascii="Trebuchet MS" w:hAnsi="Trebuchet MS" w:cs="Trebuchet MS"/>
                <w:sz w:val="18"/>
                <w:szCs w:val="18"/>
              </w:rPr>
              <w:t>. Se 5.1.4.3 kodelister.</w:t>
            </w:r>
          </w:p>
        </w:tc>
      </w:tr>
      <w:tr w:rsidR="00534725" w:rsidRPr="0051728E" w14:paraId="46786B43" w14:textId="77777777" w:rsidTr="00506B6D">
        <w:trPr>
          <w:trHeight w:hRule="exact" w:val="255"/>
        </w:trPr>
        <w:tc>
          <w:tcPr>
            <w:tcW w:w="3510" w:type="dxa"/>
            <w:shd w:val="clear" w:color="auto" w:fill="E0E0E0"/>
            <w:vAlign w:val="bottom"/>
          </w:tcPr>
          <w:p w14:paraId="6267E35E"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468A6603"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5 meter</w:t>
            </w:r>
          </w:p>
        </w:tc>
      </w:tr>
      <w:tr w:rsidR="00534725" w:rsidRPr="0051728E" w14:paraId="26B73E74" w14:textId="77777777" w:rsidTr="00506B6D">
        <w:trPr>
          <w:trHeight w:hRule="exact" w:val="255"/>
        </w:trPr>
        <w:tc>
          <w:tcPr>
            <w:tcW w:w="3510" w:type="dxa"/>
            <w:shd w:val="clear" w:color="auto" w:fill="E0E0E0"/>
            <w:vAlign w:val="bottom"/>
          </w:tcPr>
          <w:p w14:paraId="14B7D1F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6AFDD3E7" w14:textId="77777777" w:rsidR="00534725" w:rsidRPr="00024C60" w:rsidRDefault="00534725" w:rsidP="0083305B">
            <w:pPr>
              <w:rPr>
                <w:rFonts w:ascii="Trebuchet MS" w:hAnsi="Trebuchet MS" w:cs="Trebuchet MS"/>
                <w:sz w:val="18"/>
                <w:szCs w:val="18"/>
              </w:rPr>
            </w:pPr>
          </w:p>
        </w:tc>
      </w:tr>
      <w:tr w:rsidR="00534725" w:rsidRPr="0051728E" w14:paraId="0CC6EB2A" w14:textId="77777777" w:rsidTr="00506B6D">
        <w:trPr>
          <w:trHeight w:hRule="exact" w:val="255"/>
        </w:trPr>
        <w:tc>
          <w:tcPr>
            <w:tcW w:w="3510" w:type="dxa"/>
            <w:shd w:val="clear" w:color="auto" w:fill="E0E0E0"/>
            <w:vAlign w:val="bottom"/>
          </w:tcPr>
          <w:p w14:paraId="5EE3B37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6067E4F1"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Snap mellem objekter, men de kan godt krydse hinanden</w:t>
            </w:r>
          </w:p>
        </w:tc>
      </w:tr>
      <w:tr w:rsidR="00534725" w:rsidRPr="0051728E" w14:paraId="2EC62A87" w14:textId="77777777" w:rsidTr="00506B6D">
        <w:trPr>
          <w:trHeight w:hRule="exact" w:val="510"/>
        </w:trPr>
        <w:tc>
          <w:tcPr>
            <w:tcW w:w="3510" w:type="dxa"/>
            <w:shd w:val="clear" w:color="auto" w:fill="E0E0E0"/>
            <w:vAlign w:val="bottom"/>
          </w:tcPr>
          <w:p w14:paraId="4638562A"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A4E7407" w14:textId="4FE1DAAE" w:rsidR="00534725" w:rsidRPr="00024C60" w:rsidRDefault="00D0218E" w:rsidP="0083305B">
            <w:pPr>
              <w:rPr>
                <w:rFonts w:ascii="Trebuchet MS" w:hAnsi="Trebuchet MS" w:cs="Trebuchet MS"/>
                <w:sz w:val="18"/>
                <w:szCs w:val="18"/>
              </w:rPr>
            </w:pPr>
            <w:r>
              <w:rPr>
                <w:rFonts w:ascii="Trebuchet MS" w:hAnsi="Trebuchet MS" w:cs="Trebuchet MS"/>
                <w:sz w:val="18"/>
                <w:szCs w:val="18"/>
              </w:rPr>
              <w:t xml:space="preserve">Bør normalt ikke krydse vandløb, men ende i det. Snap til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-vandløbsmidte.</w:t>
            </w:r>
          </w:p>
        </w:tc>
      </w:tr>
    </w:tbl>
    <w:p w14:paraId="035A4BCC" w14:textId="77777777" w:rsidR="00534725" w:rsidRPr="00A32757" w:rsidRDefault="002D3AE4" w:rsidP="00163560">
      <w:pPr>
        <w:pStyle w:val="Overskrift6"/>
      </w:pPr>
      <w:bookmarkStart w:id="195" w:name="_Toc292865201"/>
      <w:r>
        <w:t>5.1.4</w:t>
      </w:r>
      <w:r w:rsidR="00AB2E87">
        <w:t>.3</w:t>
      </w:r>
      <w:r w:rsidR="00534725">
        <w:t xml:space="preserve"> Kodelister</w:t>
      </w:r>
      <w:bookmarkEnd w:id="195"/>
    </w:p>
    <w:p w14:paraId="3A1A80EA" w14:textId="77777777" w:rsidR="00534725" w:rsidRPr="00A32757" w:rsidRDefault="00534725" w:rsidP="0053472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5D06681" w14:textId="77777777" w:rsidR="00534725" w:rsidRPr="00135DA0" w:rsidRDefault="002D3AE4" w:rsidP="00135DA0">
      <w:pPr>
        <w:pStyle w:val="Overskrift7"/>
      </w:pPr>
      <w:bookmarkStart w:id="196" w:name="_Toc292865202"/>
      <w:r w:rsidRPr="00135DA0">
        <w:t>5.1.4</w:t>
      </w:r>
      <w:r w:rsidR="00534725" w:rsidRPr="00135DA0">
        <w:t>.</w:t>
      </w:r>
      <w:r w:rsidR="000540DE">
        <w:t>3</w:t>
      </w:r>
      <w:r w:rsidR="00534725" w:rsidRPr="00135DA0">
        <w:t xml:space="preserve">.1 </w:t>
      </w:r>
      <w:r w:rsidR="009B4738" w:rsidRPr="00135DA0">
        <w:t xml:space="preserve">  5003</w:t>
      </w:r>
      <w:r w:rsidR="00534725" w:rsidRPr="00135DA0">
        <w:t xml:space="preserve"> </w:t>
      </w:r>
      <w:proofErr w:type="spellStart"/>
      <w:r w:rsidR="00AB2E87">
        <w:t>Ledn_t</w:t>
      </w:r>
      <w:r w:rsidR="00BB3DEA">
        <w:rPr>
          <w:szCs w:val="18"/>
        </w:rPr>
        <w:t>ype</w:t>
      </w:r>
      <w:proofErr w:type="spellEnd"/>
      <w:r w:rsidR="000A2BF0">
        <w:rPr>
          <w:szCs w:val="18"/>
        </w:rPr>
        <w:t xml:space="preserve"> </w:t>
      </w:r>
      <w:r w:rsidR="00534725" w:rsidRPr="00135DA0">
        <w:t>(</w:t>
      </w:r>
      <w:r w:rsidR="004C47B9" w:rsidRPr="004D056C">
        <w:t>d_5003_ledn_type</w:t>
      </w:r>
      <w:r w:rsidR="00534725" w:rsidRPr="00135DA0">
        <w:t>)</w:t>
      </w:r>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985"/>
        <w:gridCol w:w="1418"/>
        <w:gridCol w:w="8363"/>
      </w:tblGrid>
      <w:tr w:rsidR="004C09AD" w:rsidRPr="0051728E" w14:paraId="3F191353" w14:textId="77777777" w:rsidTr="00C34348">
        <w:trPr>
          <w:trHeight w:hRule="exact" w:val="255"/>
        </w:trPr>
        <w:tc>
          <w:tcPr>
            <w:tcW w:w="1809" w:type="dxa"/>
            <w:tcBorders>
              <w:bottom w:val="single" w:sz="4" w:space="0" w:color="auto"/>
            </w:tcBorders>
            <w:shd w:val="clear" w:color="auto" w:fill="D9D9D9"/>
            <w:vAlign w:val="bottom"/>
          </w:tcPr>
          <w:p w14:paraId="46F92001" w14:textId="77777777" w:rsidR="004C09AD" w:rsidRPr="0083305B" w:rsidRDefault="004C09AD" w:rsidP="0083305B">
            <w:pPr>
              <w:rPr>
                <w:rFonts w:ascii="Trebuchet MS" w:hAnsi="Trebuchet MS" w:cs="Trebuchet MS"/>
                <w:b/>
                <w:bCs/>
                <w:sz w:val="18"/>
                <w:szCs w:val="18"/>
              </w:rPr>
            </w:pPr>
            <w:proofErr w:type="spellStart"/>
            <w:r w:rsidRPr="0083305B">
              <w:rPr>
                <w:rFonts w:ascii="Trebuchet MS" w:hAnsi="Trebuchet MS" w:cs="Trebuchet MS"/>
                <w:b/>
                <w:bCs/>
                <w:sz w:val="18"/>
                <w:szCs w:val="18"/>
              </w:rPr>
              <w:t>ledn_type_kode</w:t>
            </w:r>
            <w:proofErr w:type="spellEnd"/>
          </w:p>
        </w:tc>
        <w:tc>
          <w:tcPr>
            <w:tcW w:w="1985" w:type="dxa"/>
            <w:tcBorders>
              <w:bottom w:val="single" w:sz="4" w:space="0" w:color="auto"/>
            </w:tcBorders>
            <w:shd w:val="clear" w:color="auto" w:fill="D9D9D9"/>
            <w:vAlign w:val="bottom"/>
          </w:tcPr>
          <w:p w14:paraId="5E4DA898" w14:textId="77777777" w:rsidR="004C09AD" w:rsidRPr="0083305B" w:rsidRDefault="004C09AD" w:rsidP="0083305B">
            <w:pPr>
              <w:rPr>
                <w:rFonts w:ascii="Trebuchet MS" w:hAnsi="Trebuchet MS" w:cs="Trebuchet MS"/>
                <w:bCs/>
                <w:sz w:val="18"/>
                <w:szCs w:val="18"/>
              </w:rPr>
            </w:pPr>
            <w:proofErr w:type="spellStart"/>
            <w:r w:rsidRPr="0083305B">
              <w:rPr>
                <w:rFonts w:ascii="Trebuchet MS" w:hAnsi="Trebuchet MS" w:cs="Trebuchet MS"/>
                <w:b/>
                <w:bCs/>
                <w:sz w:val="18"/>
                <w:szCs w:val="18"/>
              </w:rPr>
              <w:t>ledn_type</w:t>
            </w:r>
            <w:proofErr w:type="spellEnd"/>
          </w:p>
        </w:tc>
        <w:tc>
          <w:tcPr>
            <w:tcW w:w="1418" w:type="dxa"/>
            <w:tcBorders>
              <w:bottom w:val="single" w:sz="4" w:space="0" w:color="auto"/>
            </w:tcBorders>
            <w:shd w:val="clear" w:color="auto" w:fill="D9D9D9"/>
            <w:vAlign w:val="bottom"/>
          </w:tcPr>
          <w:p w14:paraId="6449AE13" w14:textId="77777777" w:rsidR="004C09AD" w:rsidRPr="003A52C1" w:rsidRDefault="00B53739" w:rsidP="004C09AD">
            <w:pPr>
              <w:rPr>
                <w:rFonts w:ascii="Trebuchet MS" w:hAnsi="Trebuchet MS" w:cs="Trebuchet MS"/>
                <w:b/>
                <w:bCs/>
                <w:sz w:val="18"/>
                <w:szCs w:val="18"/>
              </w:rPr>
            </w:pPr>
            <w:r w:rsidRPr="003A52C1">
              <w:rPr>
                <w:rFonts w:ascii="Trebuchet MS" w:hAnsi="Trebuchet MS" w:cs="Trebuchet MS"/>
                <w:b/>
                <w:bCs/>
                <w:sz w:val="18"/>
                <w:szCs w:val="18"/>
              </w:rPr>
              <w:t>a</w:t>
            </w:r>
            <w:r w:rsidR="004C09AD" w:rsidRPr="003A52C1">
              <w:rPr>
                <w:rFonts w:ascii="Trebuchet MS" w:hAnsi="Trebuchet MS" w:cs="Trebuchet MS"/>
                <w:b/>
                <w:bCs/>
                <w:sz w:val="18"/>
                <w:szCs w:val="18"/>
              </w:rPr>
              <w:t>ktiv</w:t>
            </w:r>
          </w:p>
        </w:tc>
        <w:tc>
          <w:tcPr>
            <w:tcW w:w="8363" w:type="dxa"/>
            <w:tcBorders>
              <w:bottom w:val="single" w:sz="4" w:space="0" w:color="auto"/>
            </w:tcBorders>
            <w:shd w:val="clear" w:color="auto" w:fill="D9D9D9"/>
            <w:vAlign w:val="bottom"/>
          </w:tcPr>
          <w:p w14:paraId="79A80D74" w14:textId="77777777" w:rsidR="004C09AD" w:rsidRPr="0083305B" w:rsidRDefault="004C09AD" w:rsidP="0083305B">
            <w:pPr>
              <w:rPr>
                <w:rFonts w:ascii="Trebuchet MS" w:hAnsi="Trebuchet MS" w:cs="Trebuchet MS"/>
                <w:b/>
                <w:bCs/>
                <w:sz w:val="18"/>
                <w:szCs w:val="18"/>
              </w:rPr>
            </w:pPr>
            <w:r w:rsidRPr="0083305B">
              <w:rPr>
                <w:rFonts w:ascii="Trebuchet MS" w:hAnsi="Trebuchet MS" w:cs="Trebuchet MS"/>
                <w:b/>
                <w:bCs/>
                <w:sz w:val="18"/>
                <w:szCs w:val="18"/>
              </w:rPr>
              <w:t>Begrebsdefinition</w:t>
            </w:r>
          </w:p>
        </w:tc>
      </w:tr>
      <w:tr w:rsidR="004C09AD" w:rsidRPr="0051728E" w14:paraId="62C3CE6E"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0073E7B"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70F4BAAA"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7A9FE9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4F9A0522"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 xml:space="preserve">Typiske røde </w:t>
            </w:r>
            <w:proofErr w:type="spellStart"/>
            <w:r w:rsidRPr="0083305B">
              <w:rPr>
                <w:rFonts w:ascii="Trebuchet MS" w:hAnsi="Trebuchet MS" w:cs="Trebuchet MS"/>
                <w:sz w:val="18"/>
                <w:szCs w:val="18"/>
              </w:rPr>
              <w:t>lerrør</w:t>
            </w:r>
            <w:proofErr w:type="spellEnd"/>
            <w:r w:rsidRPr="0083305B">
              <w:rPr>
                <w:rFonts w:ascii="Trebuchet MS" w:hAnsi="Trebuchet MS" w:cs="Trebuchet MS"/>
                <w:sz w:val="18"/>
                <w:szCs w:val="18"/>
              </w:rPr>
              <w:t xml:space="preserve"> der er meget korte.</w:t>
            </w:r>
          </w:p>
        </w:tc>
      </w:tr>
      <w:tr w:rsidR="004C09AD" w:rsidRPr="0051728E" w14:paraId="1828D956"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CD32D14"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1C7506F3"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Plast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9851F9"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7E8D920C"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Typisk plastrør med riller/folder og mange små huller, så de er bøjelige.</w:t>
            </w:r>
          </w:p>
        </w:tc>
      </w:tr>
      <w:tr w:rsidR="004C09AD" w:rsidRPr="0051728E" w14:paraId="156403DC"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2267F32"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bottom"/>
          </w:tcPr>
          <w:p w14:paraId="49EAA1E4"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Beton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95183EA"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573E8AE9" w14:textId="77777777" w:rsidR="004C09AD" w:rsidRPr="0083305B" w:rsidRDefault="004C09AD" w:rsidP="0083305B">
            <w:pPr>
              <w:rPr>
                <w:rFonts w:ascii="Trebuchet MS" w:hAnsi="Trebuchet MS" w:cs="Trebuchet MS"/>
                <w:sz w:val="18"/>
                <w:szCs w:val="18"/>
              </w:rPr>
            </w:pPr>
            <w:r w:rsidRPr="00723227">
              <w:rPr>
                <w:rFonts w:ascii="Trebuchet MS" w:hAnsi="Trebuchet MS" w:cs="Trebuchet MS"/>
                <w:sz w:val="18"/>
                <w:szCs w:val="18"/>
              </w:rPr>
              <w:t>Typiske støbte betonrør i 1-2 meter længde.</w:t>
            </w:r>
          </w:p>
        </w:tc>
      </w:tr>
      <w:tr w:rsidR="004C09AD" w:rsidRPr="0051728E" w14:paraId="08F9D921"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38F4C206"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8</w:t>
            </w:r>
          </w:p>
        </w:tc>
        <w:tc>
          <w:tcPr>
            <w:tcW w:w="1985" w:type="dxa"/>
            <w:tcBorders>
              <w:top w:val="single" w:sz="4" w:space="0" w:color="auto"/>
              <w:left w:val="single" w:sz="4" w:space="0" w:color="auto"/>
              <w:bottom w:val="single" w:sz="4" w:space="0" w:color="auto"/>
            </w:tcBorders>
            <w:shd w:val="clear" w:color="auto" w:fill="FFFFFF"/>
            <w:vAlign w:val="bottom"/>
          </w:tcPr>
          <w:p w14:paraId="20C43560"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2406B82"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1C692695"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Materiale hvor andet ikke er dækkende.</w:t>
            </w:r>
          </w:p>
        </w:tc>
      </w:tr>
      <w:tr w:rsidR="004C09AD" w:rsidRPr="0051728E" w14:paraId="7AA7B1F9"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40B86E6"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9</w:t>
            </w:r>
          </w:p>
        </w:tc>
        <w:tc>
          <w:tcPr>
            <w:tcW w:w="1985" w:type="dxa"/>
            <w:tcBorders>
              <w:top w:val="single" w:sz="4" w:space="0" w:color="auto"/>
              <w:left w:val="single" w:sz="4" w:space="0" w:color="auto"/>
              <w:bottom w:val="single" w:sz="4" w:space="0" w:color="auto"/>
            </w:tcBorders>
            <w:shd w:val="clear" w:color="auto" w:fill="FFFFFF"/>
            <w:vAlign w:val="bottom"/>
          </w:tcPr>
          <w:p w14:paraId="7943236E"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FB33929"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39A499A9"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Fået oplyst der er et dræn, men materialet er ukendt. Typisk fra borger eller gammelt register.</w:t>
            </w:r>
          </w:p>
        </w:tc>
      </w:tr>
    </w:tbl>
    <w:p w14:paraId="0E638589" w14:textId="77777777" w:rsidR="00E472B2" w:rsidRPr="00135DA0" w:rsidRDefault="00E472B2" w:rsidP="00135DA0">
      <w:pPr>
        <w:pStyle w:val="Overskrift7"/>
      </w:pPr>
      <w:bookmarkStart w:id="197" w:name="_Toc292865203"/>
      <w:r w:rsidRPr="00135DA0">
        <w:t>5.1.4.</w:t>
      </w:r>
      <w:r w:rsidR="000540DE">
        <w:t>3</w:t>
      </w:r>
      <w:r w:rsidRPr="00135DA0">
        <w:t>.2   5003 K</w:t>
      </w:r>
      <w:r w:rsidR="00BB3DEA">
        <w:t>lasse</w:t>
      </w:r>
      <w:r w:rsidRPr="00135DA0">
        <w:t xml:space="preserve"> (</w:t>
      </w:r>
      <w:r w:rsidR="004C47B9" w:rsidRPr="004D056C">
        <w:t>d_5003_klasse</w:t>
      </w:r>
      <w:r w:rsidRPr="00135DA0">
        <w:t>)</w:t>
      </w:r>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gridCol w:w="1417"/>
        <w:gridCol w:w="8364"/>
      </w:tblGrid>
      <w:tr w:rsidR="00C34348" w:rsidRPr="0051728E" w14:paraId="5F3BB5F5" w14:textId="77777777" w:rsidTr="00506B6D">
        <w:trPr>
          <w:trHeight w:hRule="exact" w:val="255"/>
        </w:trPr>
        <w:tc>
          <w:tcPr>
            <w:tcW w:w="1809" w:type="dxa"/>
            <w:tcBorders>
              <w:bottom w:val="single" w:sz="4" w:space="0" w:color="auto"/>
            </w:tcBorders>
            <w:shd w:val="clear" w:color="auto" w:fill="D9D9D9"/>
            <w:vAlign w:val="bottom"/>
          </w:tcPr>
          <w:p w14:paraId="1B0697C9" w14:textId="77777777" w:rsidR="00C34348" w:rsidRPr="0051728E" w:rsidRDefault="00C34348" w:rsidP="0083305B">
            <w:pPr>
              <w:rPr>
                <w:rFonts w:ascii="Trebuchet MS" w:hAnsi="Trebuchet MS" w:cs="Trebuchet MS"/>
                <w:b/>
                <w:bCs/>
                <w:sz w:val="18"/>
                <w:szCs w:val="18"/>
              </w:rPr>
            </w:pPr>
            <w:proofErr w:type="spellStart"/>
            <w:r w:rsidRPr="000A2BF0">
              <w:rPr>
                <w:rFonts w:ascii="Trebuchet MS" w:hAnsi="Trebuchet MS" w:cs="Trebuchet MS"/>
                <w:b/>
                <w:bCs/>
                <w:sz w:val="18"/>
                <w:szCs w:val="18"/>
              </w:rPr>
              <w:t>klasse</w:t>
            </w:r>
            <w:r>
              <w:rPr>
                <w:rFonts w:ascii="Trebuchet MS" w:hAnsi="Trebuchet MS" w:cs="Trebuchet MS"/>
                <w:b/>
                <w:bCs/>
                <w:sz w:val="18"/>
                <w:szCs w:val="18"/>
              </w:rPr>
              <w:t>_</w:t>
            </w:r>
            <w:r w:rsidRPr="000A2BF0">
              <w:rPr>
                <w:rFonts w:ascii="Trebuchet MS" w:hAnsi="Trebuchet MS" w:cs="Trebuchet MS"/>
                <w:b/>
                <w:bCs/>
                <w:sz w:val="18"/>
                <w:szCs w:val="18"/>
              </w:rPr>
              <w:t>kode</w:t>
            </w:r>
            <w:proofErr w:type="spellEnd"/>
          </w:p>
        </w:tc>
        <w:tc>
          <w:tcPr>
            <w:tcW w:w="1985" w:type="dxa"/>
            <w:tcBorders>
              <w:bottom w:val="single" w:sz="4" w:space="0" w:color="auto"/>
            </w:tcBorders>
            <w:shd w:val="clear" w:color="auto" w:fill="D9D9D9"/>
            <w:vAlign w:val="bottom"/>
          </w:tcPr>
          <w:p w14:paraId="66F9CAA4" w14:textId="77777777" w:rsidR="00C34348" w:rsidRPr="0051728E" w:rsidRDefault="00B53739" w:rsidP="0083305B">
            <w:pPr>
              <w:rPr>
                <w:rFonts w:ascii="Trebuchet MS" w:hAnsi="Trebuchet MS" w:cs="Trebuchet MS"/>
                <w:bCs/>
                <w:sz w:val="18"/>
                <w:szCs w:val="18"/>
              </w:rPr>
            </w:pPr>
            <w:r>
              <w:rPr>
                <w:rFonts w:ascii="Trebuchet MS" w:hAnsi="Trebuchet MS" w:cs="Trebuchet MS"/>
                <w:b/>
                <w:bCs/>
                <w:sz w:val="18"/>
                <w:szCs w:val="18"/>
              </w:rPr>
              <w:t>k</w:t>
            </w:r>
            <w:r w:rsidRPr="000A2BF0">
              <w:rPr>
                <w:rFonts w:ascii="Trebuchet MS" w:hAnsi="Trebuchet MS" w:cs="Trebuchet MS"/>
                <w:b/>
                <w:bCs/>
                <w:sz w:val="18"/>
                <w:szCs w:val="18"/>
              </w:rPr>
              <w:t>lasse</w:t>
            </w:r>
          </w:p>
        </w:tc>
        <w:tc>
          <w:tcPr>
            <w:tcW w:w="1417" w:type="dxa"/>
            <w:tcBorders>
              <w:bottom w:val="single" w:sz="4" w:space="0" w:color="auto"/>
            </w:tcBorders>
            <w:shd w:val="clear" w:color="auto" w:fill="D9D9D9"/>
            <w:vAlign w:val="bottom"/>
          </w:tcPr>
          <w:p w14:paraId="17DFE081" w14:textId="77777777" w:rsidR="00C34348" w:rsidRPr="003A52C1" w:rsidRDefault="00B53739" w:rsidP="00C34348">
            <w:pPr>
              <w:rPr>
                <w:rFonts w:ascii="Trebuchet MS" w:hAnsi="Trebuchet MS" w:cs="Trebuchet MS"/>
                <w:b/>
                <w:bCs/>
                <w:sz w:val="18"/>
                <w:szCs w:val="18"/>
              </w:rPr>
            </w:pPr>
            <w:r w:rsidRPr="003A52C1">
              <w:rPr>
                <w:rFonts w:ascii="Trebuchet MS" w:hAnsi="Trebuchet MS" w:cs="Trebuchet MS"/>
                <w:b/>
                <w:bCs/>
                <w:sz w:val="18"/>
                <w:szCs w:val="18"/>
              </w:rPr>
              <w:t>a</w:t>
            </w:r>
            <w:r w:rsidR="00C34348" w:rsidRPr="003A52C1">
              <w:rPr>
                <w:rFonts w:ascii="Trebuchet MS" w:hAnsi="Trebuchet MS" w:cs="Trebuchet MS"/>
                <w:b/>
                <w:bCs/>
                <w:sz w:val="18"/>
                <w:szCs w:val="18"/>
              </w:rPr>
              <w:t>ktiv</w:t>
            </w:r>
          </w:p>
        </w:tc>
        <w:tc>
          <w:tcPr>
            <w:tcW w:w="8364" w:type="dxa"/>
            <w:tcBorders>
              <w:bottom w:val="single" w:sz="4" w:space="0" w:color="auto"/>
            </w:tcBorders>
            <w:shd w:val="clear" w:color="auto" w:fill="D9D9D9"/>
            <w:vAlign w:val="bottom"/>
          </w:tcPr>
          <w:p w14:paraId="02B47010" w14:textId="77777777" w:rsidR="00C34348" w:rsidRPr="0051728E" w:rsidRDefault="00C34348" w:rsidP="0083305B">
            <w:pPr>
              <w:rPr>
                <w:rFonts w:ascii="Trebuchet MS" w:hAnsi="Trebuchet MS" w:cs="Trebuchet MS"/>
                <w:b/>
                <w:bCs/>
                <w:sz w:val="18"/>
                <w:szCs w:val="18"/>
              </w:rPr>
            </w:pPr>
            <w:r>
              <w:rPr>
                <w:rFonts w:ascii="Trebuchet MS" w:hAnsi="Trebuchet MS" w:cs="Trebuchet MS"/>
                <w:b/>
                <w:bCs/>
                <w:sz w:val="18"/>
                <w:szCs w:val="18"/>
              </w:rPr>
              <w:t>Begrebsdefinition</w:t>
            </w:r>
          </w:p>
        </w:tc>
      </w:tr>
      <w:tr w:rsidR="00C34348" w:rsidRPr="0051728E" w14:paraId="074866E7"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0C04EED"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3CA09930"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Interne markdræn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8219E07"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3CB85958"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Hoveddrænledningen der kun dækker en mark. (Dækkes flere marker er det et rørlagt vandløb!)</w:t>
            </w:r>
          </w:p>
        </w:tc>
      </w:tr>
      <w:tr w:rsidR="00C34348" w:rsidRPr="0051728E" w14:paraId="3A18626E"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FA06EE6"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48CB7C98"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Sidegren markdræn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177A39E"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25CCBA6B"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Sidegrene til et dræn. Ligger ofte lidt som sildeben. Ender typisk blindt eller med en enkelt deling.</w:t>
            </w:r>
          </w:p>
        </w:tc>
      </w:tr>
      <w:tr w:rsidR="00C34348" w:rsidRPr="0051728E" w14:paraId="23F1E454"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484DB58"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bottom"/>
          </w:tcPr>
          <w:p w14:paraId="07DFA074"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Omfangsdræn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1B41AE"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15B38B40"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Benyttes typisk ved huse med kældre for at holde fugt ude.</w:t>
            </w:r>
          </w:p>
        </w:tc>
      </w:tr>
      <w:tr w:rsidR="00C34348" w:rsidRPr="0051728E" w14:paraId="709315FC"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1D12856" w14:textId="77777777" w:rsidR="00C34348" w:rsidRPr="003250C3" w:rsidRDefault="00C34348" w:rsidP="0083305B">
            <w:pPr>
              <w:jc w:val="center"/>
              <w:rPr>
                <w:rFonts w:ascii="Trebuchet MS" w:hAnsi="Trebuchet MS" w:cs="Trebuchet MS"/>
                <w:sz w:val="18"/>
                <w:szCs w:val="18"/>
              </w:rPr>
            </w:pPr>
            <w:r>
              <w:rPr>
                <w:rFonts w:ascii="Trebuchet MS" w:hAnsi="Trebuchet MS" w:cs="Trebuchet MS"/>
                <w:sz w:val="18"/>
                <w:szCs w:val="18"/>
              </w:rPr>
              <w:lastRenderedPageBreak/>
              <w:t>8</w:t>
            </w:r>
          </w:p>
        </w:tc>
        <w:tc>
          <w:tcPr>
            <w:tcW w:w="1985" w:type="dxa"/>
            <w:tcBorders>
              <w:top w:val="single" w:sz="4" w:space="0" w:color="auto"/>
              <w:left w:val="single" w:sz="4" w:space="0" w:color="auto"/>
              <w:bottom w:val="single" w:sz="4" w:space="0" w:color="auto"/>
            </w:tcBorders>
            <w:shd w:val="clear" w:color="auto" w:fill="FFFFFF"/>
            <w:vAlign w:val="bottom"/>
          </w:tcPr>
          <w:p w14:paraId="2005191A"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EA0B436"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762E7D8A" w14:textId="77777777" w:rsidR="00C34348" w:rsidRPr="0062481D" w:rsidRDefault="00C34348" w:rsidP="0083305B">
            <w:pPr>
              <w:rPr>
                <w:rFonts w:ascii="Trebuchet MS" w:hAnsi="Trebuchet MS" w:cs="Trebuchet MS"/>
                <w:sz w:val="18"/>
                <w:szCs w:val="18"/>
              </w:rPr>
            </w:pPr>
            <w:r w:rsidRPr="0062481D">
              <w:rPr>
                <w:rFonts w:ascii="Trebuchet MS" w:hAnsi="Trebuchet MS" w:cs="Trebuchet MS"/>
                <w:sz w:val="18"/>
                <w:szCs w:val="18"/>
              </w:rPr>
              <w:t>Klasse hvor andet ikke er dækkende.</w:t>
            </w:r>
          </w:p>
        </w:tc>
      </w:tr>
      <w:tr w:rsidR="00C34348" w:rsidRPr="0051728E" w14:paraId="3FDC2AE1"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5BF5251" w14:textId="77777777" w:rsidR="00C34348" w:rsidRPr="003250C3" w:rsidRDefault="00C34348" w:rsidP="0083305B">
            <w:pPr>
              <w:jc w:val="center"/>
              <w:rPr>
                <w:rFonts w:ascii="Trebuchet MS" w:hAnsi="Trebuchet MS" w:cs="Trebuchet MS"/>
                <w:sz w:val="18"/>
                <w:szCs w:val="18"/>
              </w:rPr>
            </w:pPr>
            <w:r>
              <w:rPr>
                <w:rFonts w:ascii="Trebuchet MS" w:hAnsi="Trebuchet MS" w:cs="Trebuchet MS"/>
                <w:sz w:val="18"/>
                <w:szCs w:val="18"/>
              </w:rPr>
              <w:t>9</w:t>
            </w:r>
          </w:p>
        </w:tc>
        <w:tc>
          <w:tcPr>
            <w:tcW w:w="1985" w:type="dxa"/>
            <w:tcBorders>
              <w:top w:val="single" w:sz="4" w:space="0" w:color="auto"/>
              <w:left w:val="single" w:sz="4" w:space="0" w:color="auto"/>
              <w:bottom w:val="single" w:sz="4" w:space="0" w:color="auto"/>
            </w:tcBorders>
            <w:shd w:val="clear" w:color="auto" w:fill="FFFFFF"/>
            <w:vAlign w:val="bottom"/>
          </w:tcPr>
          <w:p w14:paraId="27C5CB50"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Ukendt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A158664"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56D18B5C" w14:textId="77777777" w:rsidR="00C34348" w:rsidRPr="0062481D" w:rsidRDefault="00C34348" w:rsidP="0083305B">
            <w:pPr>
              <w:rPr>
                <w:rFonts w:ascii="Trebuchet MS" w:hAnsi="Trebuchet MS" w:cs="Trebuchet MS"/>
                <w:sz w:val="18"/>
                <w:szCs w:val="18"/>
              </w:rPr>
            </w:pPr>
            <w:r w:rsidRPr="0062481D">
              <w:rPr>
                <w:rFonts w:ascii="Trebuchet MS" w:hAnsi="Trebuchet MS" w:cs="Trebuchet MS"/>
                <w:sz w:val="18"/>
                <w:szCs w:val="18"/>
              </w:rPr>
              <w:t>Fået oplyst der er et dræn, men klassen er ukendt. Typisk fra borger eller gammelt register.</w:t>
            </w:r>
          </w:p>
        </w:tc>
      </w:tr>
    </w:tbl>
    <w:p w14:paraId="67957BE7" w14:textId="49E5E94F" w:rsidR="00364C40" w:rsidRDefault="00071B26" w:rsidP="003E226C">
      <w:pPr>
        <w:pStyle w:val="Overskrift2"/>
        <w:rPr>
          <w:kern w:val="32"/>
          <w:szCs w:val="32"/>
        </w:rPr>
      </w:pPr>
      <w:bookmarkStart w:id="198" w:name="_Toc292713304"/>
      <w:bookmarkStart w:id="199" w:name="_Toc292865204"/>
      <w:bookmarkStart w:id="200" w:name="_Toc63351422"/>
      <w:r w:rsidRPr="003E226C">
        <w:rPr>
          <w:kern w:val="32"/>
          <w:szCs w:val="32"/>
        </w:rPr>
        <w:t>5</w:t>
      </w:r>
      <w:r w:rsidR="002D3AE4">
        <w:rPr>
          <w:kern w:val="32"/>
          <w:szCs w:val="32"/>
        </w:rPr>
        <w:t>.1</w:t>
      </w:r>
      <w:r w:rsidR="00364C40" w:rsidRPr="003E226C">
        <w:rPr>
          <w:kern w:val="32"/>
          <w:szCs w:val="32"/>
        </w:rPr>
        <w:t>.</w:t>
      </w:r>
      <w:r w:rsidR="00534725">
        <w:rPr>
          <w:kern w:val="32"/>
          <w:szCs w:val="32"/>
        </w:rPr>
        <w:t>5</w:t>
      </w:r>
      <w:r w:rsidR="00364C40" w:rsidRPr="003E226C">
        <w:rPr>
          <w:kern w:val="32"/>
          <w:szCs w:val="32"/>
        </w:rPr>
        <w:t xml:space="preserve"> Drænområde (5004)</w:t>
      </w:r>
      <w:bookmarkEnd w:id="198"/>
      <w:bookmarkEnd w:id="199"/>
      <w:bookmarkEnd w:id="200"/>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1223"/>
        <w:gridCol w:w="4252"/>
        <w:gridCol w:w="1155"/>
        <w:gridCol w:w="1397"/>
        <w:gridCol w:w="1417"/>
        <w:gridCol w:w="2665"/>
        <w:gridCol w:w="737"/>
      </w:tblGrid>
      <w:tr w:rsidR="002D16DD" w:rsidRPr="0051728E" w14:paraId="57342C40" w14:textId="77777777" w:rsidTr="00C37B85">
        <w:trPr>
          <w:trHeight w:val="227"/>
        </w:trPr>
        <w:tc>
          <w:tcPr>
            <w:tcW w:w="1466" w:type="dxa"/>
            <w:tcBorders>
              <w:bottom w:val="single" w:sz="4" w:space="0" w:color="auto"/>
            </w:tcBorders>
            <w:shd w:val="clear" w:color="auto" w:fill="D9D9D9"/>
            <w:vAlign w:val="bottom"/>
          </w:tcPr>
          <w:p w14:paraId="6CBF4639" w14:textId="77777777"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23" w:type="dxa"/>
            <w:tcBorders>
              <w:bottom w:val="single" w:sz="4" w:space="0" w:color="auto"/>
            </w:tcBorders>
            <w:shd w:val="clear" w:color="auto" w:fill="D9D9D9"/>
            <w:vAlign w:val="bottom"/>
          </w:tcPr>
          <w:p w14:paraId="300AEB51" w14:textId="297B80DC"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r w:rsidR="00BA1D6E">
              <w:rPr>
                <w:rFonts w:ascii="Trebuchet MS" w:hAnsi="Trebuchet MS" w:cs="Trebuchet MS"/>
                <w:b/>
                <w:bCs/>
                <w:sz w:val="18"/>
                <w:szCs w:val="18"/>
              </w:rPr>
              <w:t>10</w:t>
            </w:r>
          </w:p>
        </w:tc>
        <w:tc>
          <w:tcPr>
            <w:tcW w:w="4252" w:type="dxa"/>
            <w:tcBorders>
              <w:bottom w:val="single" w:sz="4" w:space="0" w:color="auto"/>
            </w:tcBorders>
            <w:shd w:val="clear" w:color="auto" w:fill="D9D9D9"/>
            <w:vAlign w:val="bottom"/>
          </w:tcPr>
          <w:p w14:paraId="00F5FBD6" w14:textId="007F55CB"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77CAEF45"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Datatype</w:t>
            </w:r>
          </w:p>
        </w:tc>
        <w:tc>
          <w:tcPr>
            <w:tcW w:w="1397" w:type="dxa"/>
            <w:tcBorders>
              <w:bottom w:val="single" w:sz="4" w:space="0" w:color="auto"/>
            </w:tcBorders>
            <w:shd w:val="clear" w:color="auto" w:fill="D9D9D9"/>
            <w:vAlign w:val="bottom"/>
          </w:tcPr>
          <w:p w14:paraId="3F4A228D"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1A1C639A" w14:textId="77777777" w:rsidR="002D16DD" w:rsidRPr="00602892" w:rsidRDefault="002D16DD" w:rsidP="002D16DD">
            <w:pPr>
              <w:autoSpaceDE w:val="0"/>
              <w:autoSpaceDN w:val="0"/>
              <w:adjustRightInd w:val="0"/>
              <w:rPr>
                <w:rFonts w:ascii="Trebuchet MS" w:hAnsi="Trebuchet MS" w:cs="Trebuchet MS"/>
                <w:b/>
                <w:bCs/>
                <w:sz w:val="18"/>
                <w:szCs w:val="18"/>
              </w:rPr>
            </w:pPr>
            <w:r w:rsidRPr="00602892">
              <w:rPr>
                <w:rFonts w:ascii="Trebuchet MS" w:hAnsi="Trebuchet MS" w:cs="Trebuchet MS"/>
                <w:b/>
                <w:bCs/>
                <w:sz w:val="18"/>
                <w:szCs w:val="18"/>
              </w:rPr>
              <w:t>Obligatorisk /</w:t>
            </w:r>
          </w:p>
          <w:p w14:paraId="4E25BF65" w14:textId="77777777" w:rsidR="002D16DD" w:rsidRPr="004E7645" w:rsidRDefault="002D16DD" w:rsidP="002D16DD">
            <w:pPr>
              <w:rPr>
                <w:rFonts w:ascii="Trebuchet MS" w:hAnsi="Trebuchet MS" w:cs="Trebuchet MS"/>
                <w:bCs/>
                <w:sz w:val="18"/>
                <w:szCs w:val="18"/>
              </w:rPr>
            </w:pPr>
            <w:r w:rsidRPr="00602892">
              <w:rPr>
                <w:rFonts w:ascii="Trebuchet MS" w:hAnsi="Trebuchet MS" w:cs="Trebuchet MS"/>
                <w:b/>
                <w:bCs/>
                <w:sz w:val="18"/>
                <w:szCs w:val="18"/>
              </w:rPr>
              <w:t>Frit / System</w:t>
            </w:r>
          </w:p>
        </w:tc>
        <w:tc>
          <w:tcPr>
            <w:tcW w:w="3402" w:type="dxa"/>
            <w:gridSpan w:val="2"/>
            <w:shd w:val="clear" w:color="auto" w:fill="D9D9D9"/>
            <w:vAlign w:val="bottom"/>
          </w:tcPr>
          <w:p w14:paraId="192C653A"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Eksempel</w:t>
            </w:r>
          </w:p>
        </w:tc>
      </w:tr>
      <w:tr w:rsidR="002D16DD" w:rsidRPr="00F273B0" w14:paraId="1D69D198"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FFFFFF"/>
            <w:vAlign w:val="bottom"/>
          </w:tcPr>
          <w:p w14:paraId="07926659"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navn</w:t>
            </w:r>
            <w:proofErr w:type="spellEnd"/>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tcPr>
          <w:p w14:paraId="466B72A2" w14:textId="59519BFC"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navn</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FFFFFF"/>
            <w:vAlign w:val="bottom"/>
          </w:tcPr>
          <w:p w14:paraId="166D28AB" w14:textId="2DF26077" w:rsidR="002D16DD" w:rsidRPr="003250C3" w:rsidRDefault="002D16DD" w:rsidP="002D16DD">
            <w:pPr>
              <w:rPr>
                <w:rFonts w:ascii="Trebuchet MS" w:hAnsi="Trebuchet MS"/>
                <w:sz w:val="18"/>
                <w:szCs w:val="18"/>
              </w:rPr>
            </w:pPr>
            <w:r w:rsidRPr="003250C3">
              <w:rPr>
                <w:rFonts w:ascii="Trebuchet MS" w:hAnsi="Trebuchet MS"/>
                <w:sz w:val="18"/>
                <w:szCs w:val="18"/>
              </w:rPr>
              <w:t>Områdenavn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4BDF4C5"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bottom"/>
          </w:tcPr>
          <w:p w14:paraId="366422CD"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A97E844"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F</w:t>
            </w:r>
          </w:p>
        </w:tc>
        <w:tc>
          <w:tcPr>
            <w:tcW w:w="3402" w:type="dxa"/>
            <w:gridSpan w:val="2"/>
            <w:tcBorders>
              <w:left w:val="single" w:sz="4" w:space="0" w:color="auto"/>
            </w:tcBorders>
            <w:shd w:val="clear" w:color="auto" w:fill="FFFFFF"/>
            <w:vAlign w:val="bottom"/>
          </w:tcPr>
          <w:p w14:paraId="70B651B7" w14:textId="77777777" w:rsidR="002D16DD" w:rsidRPr="003250C3" w:rsidRDefault="002D16DD" w:rsidP="002D16DD">
            <w:pPr>
              <w:rPr>
                <w:rFonts w:ascii="Trebuchet MS" w:hAnsi="Trebuchet MS" w:cs="Trebuchet MS"/>
                <w:sz w:val="18"/>
                <w:szCs w:val="18"/>
              </w:rPr>
            </w:pPr>
            <w:r w:rsidRPr="00723227">
              <w:rPr>
                <w:rFonts w:ascii="Trebuchet MS" w:hAnsi="Trebuchet MS" w:cs="Trebuchet MS"/>
                <w:sz w:val="18"/>
                <w:szCs w:val="18"/>
              </w:rPr>
              <w:t>Klint-sommerhusområde</w:t>
            </w:r>
          </w:p>
        </w:tc>
      </w:tr>
      <w:tr w:rsidR="002D16DD" w:rsidRPr="00F273B0" w14:paraId="1CC3D639" w14:textId="77777777" w:rsidTr="00C37B85">
        <w:trPr>
          <w:trHeight w:hRule="exact" w:val="255"/>
        </w:trPr>
        <w:tc>
          <w:tcPr>
            <w:tcW w:w="1466" w:type="dxa"/>
            <w:tcBorders>
              <w:top w:val="single" w:sz="4" w:space="0" w:color="auto"/>
              <w:left w:val="single" w:sz="4" w:space="0" w:color="auto"/>
              <w:bottom w:val="nil"/>
              <w:right w:val="single" w:sz="4" w:space="0" w:color="auto"/>
            </w:tcBorders>
            <w:shd w:val="clear" w:color="auto" w:fill="auto"/>
            <w:vAlign w:val="bottom"/>
          </w:tcPr>
          <w:p w14:paraId="7F9A6E49"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type_kode</w:t>
            </w:r>
            <w:proofErr w:type="spellEnd"/>
          </w:p>
        </w:tc>
        <w:tc>
          <w:tcPr>
            <w:tcW w:w="1223" w:type="dxa"/>
            <w:tcBorders>
              <w:top w:val="single" w:sz="4" w:space="0" w:color="auto"/>
              <w:left w:val="single" w:sz="4" w:space="0" w:color="auto"/>
              <w:bottom w:val="nil"/>
              <w:right w:val="single" w:sz="4" w:space="0" w:color="auto"/>
            </w:tcBorders>
            <w:vAlign w:val="bottom"/>
          </w:tcPr>
          <w:p w14:paraId="27F4328A" w14:textId="295642B7" w:rsidR="002D16DD" w:rsidRDefault="002D16DD" w:rsidP="002D16DD">
            <w:pPr>
              <w:rPr>
                <w:rFonts w:ascii="Trebuchet MS" w:hAnsi="Trebuchet MS"/>
                <w:sz w:val="18"/>
                <w:szCs w:val="18"/>
              </w:rPr>
            </w:pPr>
            <w:proofErr w:type="spellStart"/>
            <w:r>
              <w:rPr>
                <w:rFonts w:ascii="Trebuchet MS" w:hAnsi="Trebuchet MS"/>
                <w:sz w:val="18"/>
                <w:szCs w:val="18"/>
              </w:rPr>
              <w:t>omr_type_k</w:t>
            </w:r>
            <w:proofErr w:type="spellEnd"/>
          </w:p>
        </w:tc>
        <w:tc>
          <w:tcPr>
            <w:tcW w:w="4252" w:type="dxa"/>
            <w:tcBorders>
              <w:top w:val="single" w:sz="4" w:space="0" w:color="auto"/>
              <w:left w:val="single" w:sz="4" w:space="0" w:color="auto"/>
              <w:bottom w:val="nil"/>
              <w:right w:val="single" w:sz="4" w:space="0" w:color="auto"/>
            </w:tcBorders>
            <w:shd w:val="clear" w:color="auto" w:fill="auto"/>
            <w:vAlign w:val="bottom"/>
          </w:tcPr>
          <w:p w14:paraId="6285DDF4" w14:textId="2319984B" w:rsidR="002D16DD" w:rsidRPr="003250C3" w:rsidRDefault="002D16DD" w:rsidP="002D16DD">
            <w:pPr>
              <w:rPr>
                <w:rFonts w:ascii="Trebuchet MS" w:hAnsi="Trebuchet MS"/>
                <w:sz w:val="18"/>
                <w:szCs w:val="18"/>
              </w:rPr>
            </w:pPr>
            <w:r>
              <w:rPr>
                <w:rFonts w:ascii="Trebuchet MS" w:hAnsi="Trebuchet MS"/>
                <w:sz w:val="18"/>
                <w:szCs w:val="18"/>
              </w:rPr>
              <w:t>Kode for t</w:t>
            </w:r>
            <w:r w:rsidRPr="003250C3">
              <w:rPr>
                <w:rFonts w:ascii="Trebuchet MS" w:hAnsi="Trebuchet MS"/>
                <w:sz w:val="18"/>
                <w:szCs w:val="18"/>
              </w:rPr>
              <w:t>ype af dræn</w:t>
            </w:r>
            <w:r>
              <w:rPr>
                <w:rFonts w:ascii="Trebuchet MS" w:hAnsi="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auto"/>
            <w:vAlign w:val="bottom"/>
          </w:tcPr>
          <w:p w14:paraId="44A0C803"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6725E3EB"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1-</w:t>
            </w:r>
            <w:r>
              <w:rPr>
                <w:rFonts w:ascii="Trebuchet MS" w:hAnsi="Trebuchet MS" w:cs="Trebuchet MS"/>
                <w:sz w:val="18"/>
                <w:szCs w:val="18"/>
              </w:rPr>
              <w:t>9</w:t>
            </w:r>
          </w:p>
        </w:tc>
        <w:tc>
          <w:tcPr>
            <w:tcW w:w="1417" w:type="dxa"/>
            <w:tcBorders>
              <w:top w:val="single" w:sz="4" w:space="0" w:color="auto"/>
              <w:left w:val="single" w:sz="4" w:space="0" w:color="auto"/>
              <w:bottom w:val="nil"/>
              <w:right w:val="single" w:sz="4" w:space="0" w:color="auto"/>
            </w:tcBorders>
            <w:shd w:val="clear" w:color="auto" w:fill="auto"/>
            <w:vAlign w:val="bottom"/>
          </w:tcPr>
          <w:p w14:paraId="33A59D7E"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O</w:t>
            </w:r>
          </w:p>
        </w:tc>
        <w:tc>
          <w:tcPr>
            <w:tcW w:w="3402" w:type="dxa"/>
            <w:gridSpan w:val="2"/>
            <w:tcBorders>
              <w:top w:val="single" w:sz="4" w:space="0" w:color="auto"/>
              <w:left w:val="single" w:sz="4" w:space="0" w:color="auto"/>
              <w:bottom w:val="nil"/>
              <w:right w:val="single" w:sz="4" w:space="0" w:color="auto"/>
            </w:tcBorders>
            <w:shd w:val="clear" w:color="auto" w:fill="auto"/>
            <w:vAlign w:val="bottom"/>
          </w:tcPr>
          <w:p w14:paraId="7397AC8F"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1</w:t>
            </w:r>
          </w:p>
        </w:tc>
      </w:tr>
      <w:tr w:rsidR="002D16DD" w:rsidRPr="00F273B0" w14:paraId="7DDBCE6A" w14:textId="77777777" w:rsidTr="00C37B85">
        <w:trPr>
          <w:trHeight w:hRule="exact" w:val="255"/>
        </w:trPr>
        <w:tc>
          <w:tcPr>
            <w:tcW w:w="1466" w:type="dxa"/>
            <w:tcBorders>
              <w:top w:val="single" w:sz="4" w:space="0" w:color="auto"/>
              <w:left w:val="single" w:sz="4" w:space="0" w:color="auto"/>
              <w:bottom w:val="nil"/>
              <w:right w:val="single" w:sz="4" w:space="0" w:color="auto"/>
            </w:tcBorders>
            <w:shd w:val="clear" w:color="auto" w:fill="99CCFF"/>
            <w:vAlign w:val="bottom"/>
          </w:tcPr>
          <w:p w14:paraId="1FFE0E51"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w:t>
            </w:r>
            <w:proofErr w:type="spellEnd"/>
          </w:p>
        </w:tc>
        <w:tc>
          <w:tcPr>
            <w:tcW w:w="1223" w:type="dxa"/>
            <w:tcBorders>
              <w:top w:val="single" w:sz="4" w:space="0" w:color="auto"/>
              <w:left w:val="single" w:sz="4" w:space="0" w:color="auto"/>
              <w:bottom w:val="nil"/>
              <w:right w:val="single" w:sz="4" w:space="0" w:color="auto"/>
            </w:tcBorders>
            <w:shd w:val="clear" w:color="auto" w:fill="99CCFF"/>
            <w:vAlign w:val="bottom"/>
          </w:tcPr>
          <w:p w14:paraId="63A84ACE" w14:textId="089E5D7D"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w:t>
            </w:r>
            <w:proofErr w:type="spellEnd"/>
          </w:p>
        </w:tc>
        <w:tc>
          <w:tcPr>
            <w:tcW w:w="4252" w:type="dxa"/>
            <w:tcBorders>
              <w:top w:val="single" w:sz="4" w:space="0" w:color="auto"/>
              <w:left w:val="single" w:sz="4" w:space="0" w:color="auto"/>
              <w:bottom w:val="nil"/>
              <w:right w:val="single" w:sz="4" w:space="0" w:color="auto"/>
            </w:tcBorders>
            <w:shd w:val="clear" w:color="auto" w:fill="99CCFF"/>
            <w:vAlign w:val="bottom"/>
          </w:tcPr>
          <w:p w14:paraId="70780972" w14:textId="5E43A1F0" w:rsidR="002D16DD" w:rsidRPr="003250C3" w:rsidRDefault="002D16DD" w:rsidP="002D16DD">
            <w:pPr>
              <w:rPr>
                <w:rFonts w:ascii="Trebuchet MS" w:hAnsi="Trebuchet MS"/>
                <w:sz w:val="18"/>
                <w:szCs w:val="18"/>
              </w:rPr>
            </w:pPr>
            <w:r w:rsidRPr="003250C3">
              <w:rPr>
                <w:rFonts w:ascii="Trebuchet MS" w:hAnsi="Trebuchet MS"/>
                <w:sz w:val="18"/>
                <w:szCs w:val="18"/>
              </w:rPr>
              <w:t>Type af dræn</w:t>
            </w:r>
            <w:r>
              <w:rPr>
                <w:rFonts w:ascii="Trebuchet MS" w:hAnsi="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80F5A51"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1008B1AA"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0-20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894913D"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S</w:t>
            </w:r>
          </w:p>
        </w:tc>
        <w:tc>
          <w:tcPr>
            <w:tcW w:w="3402" w:type="dxa"/>
            <w:gridSpan w:val="2"/>
            <w:tcBorders>
              <w:top w:val="single" w:sz="4" w:space="0" w:color="auto"/>
              <w:left w:val="single" w:sz="4" w:space="0" w:color="auto"/>
              <w:bottom w:val="nil"/>
              <w:right w:val="single" w:sz="4" w:space="0" w:color="auto"/>
            </w:tcBorders>
            <w:shd w:val="clear" w:color="auto" w:fill="99CCFF"/>
            <w:vAlign w:val="bottom"/>
          </w:tcPr>
          <w:p w14:paraId="369499C4" w14:textId="77777777" w:rsidR="002D16DD" w:rsidRPr="003250C3" w:rsidRDefault="002D16DD" w:rsidP="002D16DD">
            <w:pPr>
              <w:rPr>
                <w:rFonts w:ascii="Trebuchet MS" w:hAnsi="Trebuchet MS" w:cs="Trebuchet MS"/>
                <w:sz w:val="18"/>
                <w:szCs w:val="18"/>
              </w:rPr>
            </w:pPr>
            <w:r w:rsidRPr="003250C3">
              <w:rPr>
                <w:rFonts w:ascii="Trebuchet MS" w:hAnsi="Trebuchet MS"/>
                <w:sz w:val="18"/>
                <w:szCs w:val="18"/>
              </w:rPr>
              <w:t>privat markdræn</w:t>
            </w:r>
          </w:p>
        </w:tc>
      </w:tr>
      <w:tr w:rsidR="002D16DD" w:rsidRPr="00F273B0" w14:paraId="1062F434"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auto"/>
            <w:vAlign w:val="bottom"/>
          </w:tcPr>
          <w:p w14:paraId="748AAD05" w14:textId="77777777"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1223" w:type="dxa"/>
            <w:tcBorders>
              <w:top w:val="single" w:sz="4" w:space="0" w:color="auto"/>
              <w:left w:val="single" w:sz="4" w:space="0" w:color="auto"/>
              <w:bottom w:val="single" w:sz="4" w:space="0" w:color="auto"/>
              <w:right w:val="single" w:sz="4" w:space="0" w:color="auto"/>
            </w:tcBorders>
            <w:vAlign w:val="bottom"/>
          </w:tcPr>
          <w:p w14:paraId="2AFA3213" w14:textId="3E75435A"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071C840B" w14:textId="4A4A99C7"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Anlægsår</w:t>
            </w:r>
            <w:proofErr w:type="spellEnd"/>
            <w:r>
              <w:rPr>
                <w:rFonts w:ascii="Trebuchet MS" w:hAnsi="Trebuchet MS"/>
                <w:sz w:val="18"/>
                <w:szCs w:val="18"/>
              </w:rPr>
              <w:t xml:space="preserve"> for dræningen i området.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6C024AC6" w14:textId="77777777" w:rsidR="002D16DD" w:rsidRPr="007A1ED8" w:rsidRDefault="002D16DD" w:rsidP="002D16DD">
            <w:pPr>
              <w:rPr>
                <w:rFonts w:ascii="Trebuchet MS" w:hAnsi="Trebuchet MS" w:cs="Trebuchet MS"/>
                <w:sz w:val="18"/>
                <w:szCs w:val="18"/>
              </w:rPr>
            </w:pPr>
            <w:r>
              <w:rPr>
                <w:rFonts w:ascii="Trebuchet MS" w:hAnsi="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tcPr>
          <w:p w14:paraId="2EFB7149" w14:textId="77777777" w:rsidR="002D16DD" w:rsidRPr="00656D1C" w:rsidRDefault="002D16DD" w:rsidP="002D16DD">
            <w:pPr>
              <w:rPr>
                <w:rFonts w:ascii="Trebuchet MS" w:hAnsi="Trebuchet MS" w:cs="Trebuchet MS"/>
                <w:sz w:val="18"/>
                <w:szCs w:val="18"/>
              </w:rPr>
            </w:pPr>
            <w:r>
              <w:rPr>
                <w:rFonts w:ascii="Trebuchet MS" w:hAnsi="Trebuchet MS" w:cs="Trebuchet MS"/>
                <w:sz w:val="18"/>
                <w:szCs w:val="18"/>
              </w:rPr>
              <w:t>1700-2999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F35D1CF" w14:textId="77777777" w:rsidR="002D16DD" w:rsidRPr="007A1ED8"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BEFFAA" w14:textId="77777777" w:rsidR="002D16DD" w:rsidRPr="007A1ED8" w:rsidRDefault="002D16DD" w:rsidP="002D16DD">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1968</w:t>
            </w:r>
          </w:p>
        </w:tc>
      </w:tr>
      <w:tr w:rsidR="002D16DD" w:rsidRPr="00F273B0" w14:paraId="15FB4B2E"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auto"/>
            <w:vAlign w:val="bottom"/>
          </w:tcPr>
          <w:p w14:paraId="3F3F2165"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projnr</w:t>
            </w:r>
            <w:proofErr w:type="spellEnd"/>
          </w:p>
        </w:tc>
        <w:tc>
          <w:tcPr>
            <w:tcW w:w="1223" w:type="dxa"/>
            <w:tcBorders>
              <w:top w:val="single" w:sz="4" w:space="0" w:color="auto"/>
              <w:left w:val="single" w:sz="4" w:space="0" w:color="auto"/>
              <w:bottom w:val="single" w:sz="4" w:space="0" w:color="auto"/>
              <w:right w:val="single" w:sz="4" w:space="0" w:color="auto"/>
            </w:tcBorders>
            <w:vAlign w:val="bottom"/>
          </w:tcPr>
          <w:p w14:paraId="037CA68D" w14:textId="33A59D5A" w:rsidR="002D16DD" w:rsidRDefault="002D16DD" w:rsidP="002D16DD">
            <w:pPr>
              <w:rPr>
                <w:rFonts w:ascii="Trebuchet MS" w:hAnsi="Trebuchet MS"/>
                <w:sz w:val="18"/>
                <w:szCs w:val="18"/>
              </w:rPr>
            </w:pPr>
            <w:proofErr w:type="spellStart"/>
            <w:r>
              <w:rPr>
                <w:rFonts w:ascii="Trebuchet MS" w:hAnsi="Trebuchet MS"/>
                <w:sz w:val="18"/>
                <w:szCs w:val="18"/>
              </w:rPr>
              <w:t>projnr</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73F0E380" w14:textId="5B5FC104" w:rsidR="002D16DD" w:rsidRPr="003250C3" w:rsidRDefault="002D16DD" w:rsidP="002D16DD">
            <w:pPr>
              <w:rPr>
                <w:rFonts w:ascii="Trebuchet MS" w:hAnsi="Trebuchet MS"/>
                <w:sz w:val="18"/>
                <w:szCs w:val="18"/>
              </w:rPr>
            </w:pPr>
            <w:proofErr w:type="spellStart"/>
            <w:r>
              <w:rPr>
                <w:rFonts w:ascii="Trebuchet MS" w:hAnsi="Trebuchet MS"/>
                <w:sz w:val="18"/>
                <w:szCs w:val="18"/>
              </w:rPr>
              <w:t>Drænprojektområdenr</w:t>
            </w:r>
            <w:proofErr w:type="spellEnd"/>
            <w:r>
              <w:rPr>
                <w:rFonts w:ascii="Trebuchet MS" w:hAnsi="Trebuchet MS"/>
                <w:sz w:val="18"/>
                <w:szCs w:val="18"/>
              </w:rPr>
              <w:t xml:space="preserve">. hos f.eks. </w:t>
            </w:r>
            <w:proofErr w:type="spellStart"/>
            <w:r>
              <w:rPr>
                <w:rFonts w:ascii="Trebuchet MS" w:hAnsi="Trebuchet MS"/>
                <w:sz w:val="18"/>
                <w:szCs w:val="18"/>
              </w:rPr>
              <w:t>Hedeselskabet</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B548E19" w14:textId="77777777" w:rsidR="002D16DD"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75DC44CC" w14:textId="77777777" w:rsidR="002D16DD" w:rsidRDefault="002D16DD" w:rsidP="002D16DD">
            <w:pPr>
              <w:rPr>
                <w:rFonts w:ascii="Trebuchet MS" w:hAnsi="Trebuchet MS" w:cs="Trebuchet MS"/>
                <w:sz w:val="18"/>
                <w:szCs w:val="18"/>
              </w:rPr>
            </w:pPr>
            <w:r w:rsidRPr="003250C3">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483FB8" w14:textId="77777777" w:rsidR="002D16DD" w:rsidRPr="004E7645"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4C14830" w14:textId="77777777" w:rsidR="002D16DD" w:rsidRPr="003250C3" w:rsidRDefault="002D16DD" w:rsidP="002D16DD">
            <w:pPr>
              <w:rPr>
                <w:rFonts w:ascii="Trebuchet MS" w:hAnsi="Trebuchet MS" w:cs="Trebuchet MS"/>
                <w:sz w:val="18"/>
                <w:szCs w:val="18"/>
              </w:rPr>
            </w:pPr>
            <w:proofErr w:type="spellStart"/>
            <w:r>
              <w:rPr>
                <w:rFonts w:ascii="Trebuchet MS" w:hAnsi="Trebuchet MS" w:cs="Trebuchet MS"/>
                <w:sz w:val="18"/>
                <w:szCs w:val="18"/>
              </w:rPr>
              <w:t>Omr</w:t>
            </w:r>
            <w:proofErr w:type="spellEnd"/>
            <w:r>
              <w:rPr>
                <w:rFonts w:ascii="Trebuchet MS" w:hAnsi="Trebuchet MS" w:cs="Trebuchet MS"/>
                <w:sz w:val="18"/>
                <w:szCs w:val="18"/>
              </w:rPr>
              <w:t>. Nr. 2, Rambøll</w:t>
            </w:r>
          </w:p>
        </w:tc>
      </w:tr>
      <w:tr w:rsidR="002D16DD" w:rsidRPr="00F273B0" w14:paraId="01C32B75"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97DDBA"/>
            <w:vAlign w:val="bottom"/>
          </w:tcPr>
          <w:p w14:paraId="1AD71B60"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sagsnr</w:t>
            </w:r>
            <w:proofErr w:type="spellEnd"/>
          </w:p>
        </w:tc>
        <w:tc>
          <w:tcPr>
            <w:tcW w:w="1223" w:type="dxa"/>
            <w:tcBorders>
              <w:top w:val="single" w:sz="4" w:space="0" w:color="auto"/>
              <w:left w:val="single" w:sz="4" w:space="0" w:color="auto"/>
              <w:bottom w:val="single" w:sz="4" w:space="0" w:color="auto"/>
              <w:right w:val="single" w:sz="4" w:space="0" w:color="auto"/>
            </w:tcBorders>
            <w:shd w:val="clear" w:color="auto" w:fill="97DDBA"/>
            <w:vAlign w:val="bottom"/>
          </w:tcPr>
          <w:p w14:paraId="17CF104A" w14:textId="081033F5" w:rsidR="002D16DD" w:rsidRPr="004E7645" w:rsidRDefault="002D16DD" w:rsidP="002D16DD">
            <w:pPr>
              <w:rPr>
                <w:rFonts w:ascii="Trebuchet MS" w:hAnsi="Trebuchet MS" w:cs="Trebuchet MS"/>
                <w:sz w:val="18"/>
                <w:szCs w:val="18"/>
              </w:rPr>
            </w:pPr>
          </w:p>
        </w:tc>
        <w:tc>
          <w:tcPr>
            <w:tcW w:w="11623"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941F0E4" w14:textId="600E1882" w:rsidR="002D16DD" w:rsidRPr="004E7645" w:rsidRDefault="002D16DD" w:rsidP="002D16DD">
            <w:pPr>
              <w:rPr>
                <w:rFonts w:ascii="Trebuchet MS" w:hAnsi="Trebuchet MS" w:cs="Trebuchet MS"/>
                <w:sz w:val="18"/>
                <w:szCs w:val="18"/>
              </w:rPr>
            </w:pPr>
            <w:r w:rsidRPr="004E7645">
              <w:rPr>
                <w:rFonts w:ascii="Trebuchet MS" w:hAnsi="Trebuchet MS" w:cs="Trebuchet MS"/>
                <w:sz w:val="18"/>
                <w:szCs w:val="18"/>
              </w:rPr>
              <w:t>Felt defineret under: 4.1 Standardiserede felter til de temaspecifikke datamodeller</w:t>
            </w:r>
          </w:p>
        </w:tc>
      </w:tr>
      <w:tr w:rsidR="002D16DD" w:rsidRPr="00F273B0" w14:paraId="37696901"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97DDBA"/>
            <w:vAlign w:val="bottom"/>
          </w:tcPr>
          <w:p w14:paraId="3766C5B3"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link</w:t>
            </w:r>
          </w:p>
        </w:tc>
        <w:tc>
          <w:tcPr>
            <w:tcW w:w="1223" w:type="dxa"/>
            <w:tcBorders>
              <w:top w:val="single" w:sz="4" w:space="0" w:color="auto"/>
              <w:left w:val="single" w:sz="4" w:space="0" w:color="auto"/>
              <w:bottom w:val="single" w:sz="4" w:space="0" w:color="auto"/>
              <w:right w:val="single" w:sz="4" w:space="0" w:color="auto"/>
            </w:tcBorders>
            <w:shd w:val="clear" w:color="auto" w:fill="97DDBA"/>
            <w:vAlign w:val="bottom"/>
          </w:tcPr>
          <w:p w14:paraId="7E8E2584" w14:textId="70A5F381" w:rsidR="002D16DD" w:rsidRPr="004E7645" w:rsidRDefault="002D16DD" w:rsidP="002D16DD">
            <w:pPr>
              <w:rPr>
                <w:rFonts w:ascii="Trebuchet MS" w:hAnsi="Trebuchet MS" w:cs="Trebuchet MS"/>
                <w:sz w:val="18"/>
                <w:szCs w:val="18"/>
              </w:rPr>
            </w:pPr>
          </w:p>
        </w:tc>
        <w:tc>
          <w:tcPr>
            <w:tcW w:w="11623"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CBB4595" w14:textId="7DB0B148" w:rsidR="002D16DD" w:rsidRPr="004E7645" w:rsidRDefault="002D16DD" w:rsidP="002D16DD">
            <w:pPr>
              <w:rPr>
                <w:rFonts w:ascii="Trebuchet MS" w:hAnsi="Trebuchet MS" w:cs="Trebuchet MS"/>
                <w:sz w:val="18"/>
                <w:szCs w:val="18"/>
              </w:rPr>
            </w:pPr>
            <w:r w:rsidRPr="004E7645">
              <w:rPr>
                <w:rFonts w:ascii="Trebuchet MS" w:hAnsi="Trebuchet MS" w:cs="Trebuchet MS"/>
                <w:sz w:val="18"/>
                <w:szCs w:val="18"/>
              </w:rPr>
              <w:t>Felt defineret under: 4.1 Standardiserede felter til de temaspecifikke datamodeller</w:t>
            </w:r>
          </w:p>
        </w:tc>
      </w:tr>
      <w:tr w:rsidR="002D16DD" w:rsidRPr="0051728E" w14:paraId="064A2242" w14:textId="77777777" w:rsidTr="00BA1D6E">
        <w:trPr>
          <w:gridAfter w:val="1"/>
          <w:wAfter w:w="737" w:type="dxa"/>
          <w:trHeight w:hRule="exact" w:val="255"/>
        </w:trPr>
        <w:tc>
          <w:tcPr>
            <w:tcW w:w="13575" w:type="dxa"/>
            <w:gridSpan w:val="7"/>
            <w:tcBorders>
              <w:top w:val="single" w:sz="4" w:space="0" w:color="auto"/>
              <w:left w:val="nil"/>
              <w:bottom w:val="nil"/>
              <w:right w:val="nil"/>
            </w:tcBorders>
            <w:shd w:val="clear" w:color="auto" w:fill="99CCFF"/>
            <w:vAlign w:val="bottom"/>
          </w:tcPr>
          <w:p w14:paraId="61EE1936" w14:textId="2E423DA7" w:rsidR="002D16DD" w:rsidRPr="004E7645" w:rsidRDefault="002D16DD" w:rsidP="002D16DD">
            <w:pPr>
              <w:rPr>
                <w:rFonts w:ascii="Trebuchet MS" w:hAnsi="Trebuchet MS" w:cs="Trebuchet MS"/>
                <w:sz w:val="18"/>
                <w:szCs w:val="18"/>
              </w:rPr>
            </w:pPr>
            <w:r w:rsidRPr="004E7645">
              <w:rPr>
                <w:rFonts w:ascii="Trebuchet MS" w:hAnsi="Trebuchet MS" w:cs="Trebuchet MS"/>
                <w:i/>
                <w:iCs/>
                <w:sz w:val="18"/>
                <w:szCs w:val="18"/>
              </w:rPr>
              <w:t>Felter markeret med blå er temaspecifikke opslagstabeller, der indeholder oversættelser af koder i andre felter.</w:t>
            </w:r>
          </w:p>
        </w:tc>
      </w:tr>
      <w:tr w:rsidR="002D16DD" w:rsidRPr="0051728E" w14:paraId="570E752C" w14:textId="77777777" w:rsidTr="00BA1D6E">
        <w:trPr>
          <w:gridAfter w:val="1"/>
          <w:wAfter w:w="737" w:type="dxa"/>
          <w:trHeight w:hRule="exact" w:val="255"/>
        </w:trPr>
        <w:tc>
          <w:tcPr>
            <w:tcW w:w="13575" w:type="dxa"/>
            <w:gridSpan w:val="7"/>
            <w:tcBorders>
              <w:top w:val="nil"/>
              <w:left w:val="nil"/>
              <w:bottom w:val="nil"/>
              <w:right w:val="nil"/>
            </w:tcBorders>
            <w:shd w:val="clear" w:color="auto" w:fill="97DDBA"/>
            <w:vAlign w:val="bottom"/>
          </w:tcPr>
          <w:p w14:paraId="6510F832" w14:textId="5161A697" w:rsidR="002D16DD" w:rsidRPr="004E7645" w:rsidRDefault="002D16DD" w:rsidP="002D16D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0B1FF1C" w14:textId="77777777" w:rsidR="00BF1CA9" w:rsidRDefault="00BF1CA9" w:rsidP="00BF1CA9">
      <w:pPr>
        <w:pStyle w:val="Overskrift6"/>
      </w:pPr>
      <w:bookmarkStart w:id="201" w:name="_Toc292865206"/>
      <w:r>
        <w:t>5.1.5.</w:t>
      </w:r>
      <w:r w:rsidR="00AB2E87">
        <w:t>1</w:t>
      </w:r>
      <w:r w:rsidRPr="00A32757">
        <w:t xml:space="preserve"> </w:t>
      </w:r>
      <w:r>
        <w:t>Metadata</w:t>
      </w:r>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7645" w:rsidRPr="0051728E" w14:paraId="642832F9" w14:textId="77777777" w:rsidTr="0083305B">
        <w:trPr>
          <w:trHeight w:hRule="exact" w:val="255"/>
        </w:trPr>
        <w:tc>
          <w:tcPr>
            <w:tcW w:w="2235" w:type="dxa"/>
            <w:shd w:val="clear" w:color="auto" w:fill="D9D9D9"/>
            <w:vAlign w:val="bottom"/>
          </w:tcPr>
          <w:p w14:paraId="2794C51E" w14:textId="77777777" w:rsidR="004E7645" w:rsidRPr="0051728E" w:rsidRDefault="004E7645"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15AD19D" w14:textId="77777777" w:rsidR="004E7645" w:rsidRPr="00FE3FC3" w:rsidRDefault="004E7645"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4E7645" w:rsidRPr="0051728E" w14:paraId="5769482E" w14:textId="77777777" w:rsidTr="0083305B">
        <w:trPr>
          <w:trHeight w:hRule="exact" w:val="255"/>
        </w:trPr>
        <w:tc>
          <w:tcPr>
            <w:tcW w:w="2235" w:type="dxa"/>
            <w:shd w:val="clear" w:color="auto" w:fill="E0E0E0"/>
            <w:vAlign w:val="bottom"/>
          </w:tcPr>
          <w:p w14:paraId="75386A79"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0599301" w14:textId="77777777" w:rsidR="004E7645" w:rsidRPr="0051728E" w:rsidRDefault="004E7645" w:rsidP="0083305B">
            <w:pPr>
              <w:rPr>
                <w:rFonts w:ascii="Trebuchet MS" w:hAnsi="Trebuchet MS" w:cs="Trebuchet MS"/>
                <w:sz w:val="18"/>
                <w:szCs w:val="18"/>
              </w:rPr>
            </w:pPr>
            <w:r w:rsidRPr="003250C3">
              <w:rPr>
                <w:rFonts w:ascii="Trebuchet MS" w:hAnsi="Trebuchet MS" w:cs="Trebuchet MS"/>
                <w:sz w:val="18"/>
                <w:szCs w:val="18"/>
              </w:rPr>
              <w:t>Drænområde</w:t>
            </w:r>
          </w:p>
        </w:tc>
      </w:tr>
      <w:tr w:rsidR="004E7645" w:rsidRPr="0051728E" w14:paraId="0E4F2BC0" w14:textId="77777777" w:rsidTr="0083305B">
        <w:trPr>
          <w:trHeight w:hRule="exact" w:val="510"/>
        </w:trPr>
        <w:tc>
          <w:tcPr>
            <w:tcW w:w="2235" w:type="dxa"/>
            <w:shd w:val="clear" w:color="auto" w:fill="E0E0E0"/>
            <w:vAlign w:val="center"/>
          </w:tcPr>
          <w:p w14:paraId="7D02FD1A"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6B4B9F7" w14:textId="77777777" w:rsidR="004E7645" w:rsidRPr="00F279E4" w:rsidRDefault="004E7645" w:rsidP="0083305B">
            <w:pPr>
              <w:rPr>
                <w:rFonts w:ascii="Trebuchet MS" w:hAnsi="Trebuchet MS" w:cs="Trebuchet MS"/>
                <w:sz w:val="18"/>
                <w:szCs w:val="18"/>
              </w:rPr>
            </w:pPr>
            <w:r w:rsidRPr="003250C3">
              <w:rPr>
                <w:rFonts w:ascii="Trebuchet MS" w:hAnsi="Trebuchet MS" w:cs="Arial"/>
                <w:color w:val="000000"/>
                <w:sz w:val="18"/>
                <w:szCs w:val="18"/>
              </w:rPr>
              <w:t xml:space="preserve">Beliggenhed af identificerede </w:t>
            </w:r>
            <w:r w:rsidRPr="003250C3">
              <w:rPr>
                <w:rStyle w:val="Fremhv"/>
                <w:rFonts w:ascii="Trebuchet MS" w:hAnsi="Trebuchet MS" w:cs="Arial"/>
                <w:b w:val="0"/>
                <w:color w:val="000000"/>
                <w:sz w:val="18"/>
                <w:szCs w:val="18"/>
              </w:rPr>
              <w:t>drænområder. Indenfor denne afgrænsning findes detailkort, visende drænledninger</w:t>
            </w:r>
            <w:r w:rsidRPr="003250C3">
              <w:rPr>
                <w:rFonts w:ascii="Trebuchet MS" w:hAnsi="Trebuchet MS"/>
                <w:sz w:val="18"/>
                <w:szCs w:val="18"/>
              </w:rPr>
              <w:t xml:space="preserve"> som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 xml:space="preserve"> har været med til at etablere</w:t>
            </w:r>
            <w:r>
              <w:rPr>
                <w:rFonts w:ascii="Trebuchet MS" w:hAnsi="Trebuchet MS"/>
                <w:sz w:val="18"/>
                <w:szCs w:val="18"/>
              </w:rPr>
              <w:t>.</w:t>
            </w:r>
          </w:p>
        </w:tc>
      </w:tr>
      <w:tr w:rsidR="004E7645" w:rsidRPr="0051728E" w14:paraId="4D005679" w14:textId="77777777" w:rsidTr="0083305B">
        <w:trPr>
          <w:trHeight w:hRule="exact" w:val="510"/>
        </w:trPr>
        <w:tc>
          <w:tcPr>
            <w:tcW w:w="2235" w:type="dxa"/>
            <w:shd w:val="clear" w:color="auto" w:fill="E0E0E0"/>
            <w:vAlign w:val="center"/>
          </w:tcPr>
          <w:p w14:paraId="0E4E1156"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63FBC6A3" w14:textId="77777777" w:rsidR="004E7645" w:rsidRPr="00D77840" w:rsidRDefault="004E7645" w:rsidP="0083305B">
            <w:pPr>
              <w:rPr>
                <w:rFonts w:ascii="Trebuchet MS" w:hAnsi="Trebuchet MS" w:cs="Trebuchet MS"/>
                <w:sz w:val="18"/>
                <w:szCs w:val="18"/>
              </w:rPr>
            </w:pPr>
            <w:r w:rsidRPr="003250C3">
              <w:rPr>
                <w:rFonts w:ascii="Trebuchet MS" w:hAnsi="Trebuchet MS"/>
                <w:sz w:val="18"/>
                <w:szCs w:val="18"/>
              </w:rPr>
              <w:t xml:space="preserve">Viser beliggenhed af de drænområder, indenfor hvilke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 xml:space="preserve"> har etableret drænledninger. Detailkort kan rekvireres hos </w:t>
            </w:r>
            <w:proofErr w:type="spellStart"/>
            <w:r w:rsidRPr="003250C3">
              <w:rPr>
                <w:rFonts w:ascii="Trebuchet MS" w:hAnsi="Trebuchet MS"/>
                <w:sz w:val="18"/>
                <w:szCs w:val="18"/>
              </w:rPr>
              <w:t>Orbicon</w:t>
            </w:r>
            <w:proofErr w:type="spellEnd"/>
            <w:r w:rsidRPr="003250C3">
              <w:rPr>
                <w:rFonts w:ascii="Trebuchet MS" w:hAnsi="Trebuchet MS"/>
                <w:sz w:val="18"/>
                <w:szCs w:val="18"/>
              </w:rPr>
              <w:t xml:space="preserve"> (tidl.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w:t>
            </w:r>
          </w:p>
        </w:tc>
      </w:tr>
      <w:tr w:rsidR="004E7645" w:rsidRPr="0051728E" w14:paraId="221EEF4F" w14:textId="77777777" w:rsidTr="0083305B">
        <w:trPr>
          <w:trHeight w:hRule="exact" w:val="255"/>
        </w:trPr>
        <w:tc>
          <w:tcPr>
            <w:tcW w:w="2235" w:type="dxa"/>
            <w:shd w:val="clear" w:color="auto" w:fill="E0E0E0"/>
            <w:vAlign w:val="bottom"/>
          </w:tcPr>
          <w:p w14:paraId="21023215" w14:textId="77777777" w:rsidR="004E7645" w:rsidRPr="0051728E" w:rsidRDefault="004E7645"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C480619" w14:textId="77777777" w:rsidR="004E7645" w:rsidRPr="0051728E" w:rsidRDefault="004E7645" w:rsidP="0083305B">
            <w:pPr>
              <w:rPr>
                <w:rFonts w:ascii="Trebuchet MS" w:hAnsi="Trebuchet MS" w:cs="Trebuchet MS"/>
                <w:sz w:val="18"/>
                <w:szCs w:val="18"/>
              </w:rPr>
            </w:pPr>
            <w:r w:rsidRPr="003250C3">
              <w:rPr>
                <w:rFonts w:ascii="Trebuchet MS" w:hAnsi="Trebuchet MS"/>
                <w:sz w:val="18"/>
                <w:szCs w:val="18"/>
              </w:rPr>
              <w:t xml:space="preserve">Datasættet er til brug i sagsbehandlingen vedr. vandløbslov </w:t>
            </w:r>
            <w:proofErr w:type="spellStart"/>
            <w:r w:rsidRPr="003250C3">
              <w:rPr>
                <w:rFonts w:ascii="Trebuchet MS" w:hAnsi="Trebuchet MS"/>
                <w:sz w:val="18"/>
                <w:szCs w:val="18"/>
              </w:rPr>
              <w:t>m.m</w:t>
            </w:r>
            <w:proofErr w:type="spellEnd"/>
          </w:p>
        </w:tc>
      </w:tr>
      <w:tr w:rsidR="004E7645" w:rsidRPr="0051728E" w14:paraId="02605B81" w14:textId="77777777" w:rsidTr="0083305B">
        <w:trPr>
          <w:trHeight w:hRule="exact" w:val="255"/>
        </w:trPr>
        <w:tc>
          <w:tcPr>
            <w:tcW w:w="2235" w:type="dxa"/>
            <w:shd w:val="clear" w:color="auto" w:fill="E0E0E0"/>
            <w:vAlign w:val="bottom"/>
          </w:tcPr>
          <w:p w14:paraId="17CF77B4" w14:textId="77777777" w:rsidR="004E7645" w:rsidRPr="0051728E" w:rsidRDefault="004E7645"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D2FEB3E" w14:textId="77777777" w:rsidR="004E7645" w:rsidRPr="00FE3FC3" w:rsidRDefault="004E7645"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4E7645" w:rsidRPr="0051728E" w14:paraId="0FC0DF8D" w14:textId="77777777" w:rsidTr="0083305B">
        <w:trPr>
          <w:trHeight w:hRule="exact" w:val="255"/>
        </w:trPr>
        <w:tc>
          <w:tcPr>
            <w:tcW w:w="2235" w:type="dxa"/>
            <w:shd w:val="clear" w:color="auto" w:fill="E0E0E0"/>
            <w:vAlign w:val="bottom"/>
          </w:tcPr>
          <w:p w14:paraId="45A31D42" w14:textId="77777777" w:rsidR="004E7645"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4E7645" w:rsidRPr="00492FFE">
              <w:rPr>
                <w:rFonts w:ascii="Trebuchet MS" w:hAnsi="Trebuchet MS" w:cs="Trebuchet MS"/>
                <w:sz w:val="18"/>
                <w:szCs w:val="18"/>
              </w:rPr>
              <w:t>_ord</w:t>
            </w:r>
            <w:proofErr w:type="spellEnd"/>
          </w:p>
        </w:tc>
        <w:tc>
          <w:tcPr>
            <w:tcW w:w="11340" w:type="dxa"/>
            <w:shd w:val="clear" w:color="auto" w:fill="FFFFFF"/>
            <w:vAlign w:val="bottom"/>
          </w:tcPr>
          <w:p w14:paraId="1DA64C11" w14:textId="77777777" w:rsidR="004E7645" w:rsidRPr="00492FFE" w:rsidRDefault="004E7645"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Dræn, afvanding</w:t>
            </w:r>
          </w:p>
        </w:tc>
      </w:tr>
      <w:tr w:rsidR="004E7645" w:rsidRPr="0051728E" w14:paraId="5AB1487B" w14:textId="77777777" w:rsidTr="0083305B">
        <w:trPr>
          <w:trHeight w:hRule="exact" w:val="255"/>
        </w:trPr>
        <w:tc>
          <w:tcPr>
            <w:tcW w:w="2235" w:type="dxa"/>
            <w:shd w:val="clear" w:color="auto" w:fill="E0E0E0"/>
            <w:vAlign w:val="bottom"/>
          </w:tcPr>
          <w:p w14:paraId="754CE09D"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51D050" w14:textId="77777777" w:rsidR="004E7645" w:rsidRPr="0051728E" w:rsidRDefault="004E7645" w:rsidP="0083305B">
            <w:pPr>
              <w:rPr>
                <w:rFonts w:ascii="Trebuchet MS" w:hAnsi="Trebuchet MS" w:cs="Trebuchet MS"/>
                <w:sz w:val="18"/>
                <w:szCs w:val="18"/>
              </w:rPr>
            </w:pPr>
            <w:r>
              <w:rPr>
                <w:rFonts w:ascii="Trebuchet MS" w:hAnsi="Trebuchet MS" w:cs="Trebuchet MS"/>
                <w:sz w:val="18"/>
                <w:szCs w:val="18"/>
              </w:rPr>
              <w:t>Flade</w:t>
            </w:r>
          </w:p>
        </w:tc>
      </w:tr>
      <w:tr w:rsidR="004E7645" w:rsidRPr="0051728E" w14:paraId="1D6683CB" w14:textId="77777777" w:rsidTr="0083305B">
        <w:trPr>
          <w:trHeight w:hRule="exact" w:val="255"/>
        </w:trPr>
        <w:tc>
          <w:tcPr>
            <w:tcW w:w="2235" w:type="dxa"/>
            <w:shd w:val="clear" w:color="auto" w:fill="E0E0E0"/>
            <w:vAlign w:val="bottom"/>
          </w:tcPr>
          <w:p w14:paraId="5E367218" w14:textId="77777777" w:rsidR="004E7645" w:rsidRPr="00FE3FC3" w:rsidRDefault="004E7645"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9C3F3A2" w14:textId="77777777" w:rsidR="004E7645" w:rsidRPr="00FE3FC3" w:rsidRDefault="004E7645" w:rsidP="0083305B">
            <w:pPr>
              <w:rPr>
                <w:rFonts w:ascii="Trebuchet MS" w:hAnsi="Trebuchet MS" w:cs="Trebuchet MS"/>
                <w:sz w:val="18"/>
                <w:szCs w:val="18"/>
              </w:rPr>
            </w:pPr>
            <w:r>
              <w:rPr>
                <w:rFonts w:ascii="Trebuchet MS" w:hAnsi="Trebuchet MS" w:cs="Trebuchet MS"/>
                <w:sz w:val="18"/>
                <w:szCs w:val="18"/>
              </w:rPr>
              <w:t>Vandløbsloven</w:t>
            </w:r>
          </w:p>
        </w:tc>
      </w:tr>
      <w:tr w:rsidR="00B51038" w:rsidRPr="009F0C83" w14:paraId="01DC061A" w14:textId="77777777" w:rsidTr="0083305B">
        <w:trPr>
          <w:trHeight w:hRule="exact" w:val="255"/>
        </w:trPr>
        <w:tc>
          <w:tcPr>
            <w:tcW w:w="2235" w:type="dxa"/>
            <w:shd w:val="clear" w:color="auto" w:fill="E0E0E0"/>
            <w:vAlign w:val="bottom"/>
          </w:tcPr>
          <w:p w14:paraId="00DAB27B" w14:textId="77777777" w:rsidR="00B51038" w:rsidRPr="00C97CC9" w:rsidRDefault="00B51038" w:rsidP="0083305B">
            <w:pPr>
              <w:rPr>
                <w:rFonts w:ascii="Trebuchet MS" w:hAnsi="Trebuchet MS" w:cs="Trebuchet MS"/>
                <w:sz w:val="18"/>
                <w:szCs w:val="18"/>
              </w:rPr>
            </w:pPr>
            <w:proofErr w:type="spellStart"/>
            <w:r w:rsidRPr="00C97CC9">
              <w:rPr>
                <w:rFonts w:ascii="Trebuchet MS" w:hAnsi="Trebuchet MS" w:cs="Trebuchet MS"/>
                <w:sz w:val="18"/>
                <w:szCs w:val="18"/>
              </w:rPr>
              <w:t>KLE_koder</w:t>
            </w:r>
            <w:proofErr w:type="spellEnd"/>
          </w:p>
        </w:tc>
        <w:tc>
          <w:tcPr>
            <w:tcW w:w="11340" w:type="dxa"/>
            <w:shd w:val="clear" w:color="auto" w:fill="FFFFFF"/>
            <w:vAlign w:val="bottom"/>
          </w:tcPr>
          <w:p w14:paraId="60FDC0D8" w14:textId="64E431F3" w:rsidR="00B51038" w:rsidRPr="00C97CC9"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06.02.15</w:t>
            </w:r>
          </w:p>
        </w:tc>
      </w:tr>
    </w:tbl>
    <w:p w14:paraId="4421BE00" w14:textId="345130A0" w:rsidR="00BF1CA9" w:rsidRPr="00A32757" w:rsidRDefault="00AB2E87" w:rsidP="00BF1CA9">
      <w:pPr>
        <w:pStyle w:val="Overskrift6"/>
      </w:pPr>
      <w:r>
        <w:t>5.1.5.2</w:t>
      </w:r>
      <w:r w:rsidR="00BF1CA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BF1CA9" w:rsidRPr="0051728E" w14:paraId="44D83AED" w14:textId="77777777" w:rsidTr="00506B6D">
        <w:trPr>
          <w:trHeight w:hRule="exact" w:val="255"/>
        </w:trPr>
        <w:tc>
          <w:tcPr>
            <w:tcW w:w="3510" w:type="dxa"/>
            <w:shd w:val="clear" w:color="auto" w:fill="D9D9D9"/>
            <w:vAlign w:val="bottom"/>
          </w:tcPr>
          <w:p w14:paraId="5D82D2A6" w14:textId="77777777" w:rsidR="00BF1CA9" w:rsidRPr="0051728E" w:rsidRDefault="00BF1CA9"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7ED82389" w14:textId="77777777" w:rsidR="00BF1CA9" w:rsidRPr="0051728E" w:rsidRDefault="00BF1CA9"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BF1CA9" w:rsidRPr="0051728E" w14:paraId="6F017D67" w14:textId="77777777" w:rsidTr="00506B6D">
        <w:trPr>
          <w:trHeight w:hRule="exact" w:val="255"/>
        </w:trPr>
        <w:tc>
          <w:tcPr>
            <w:tcW w:w="3510" w:type="dxa"/>
            <w:shd w:val="clear" w:color="auto" w:fill="E0E0E0"/>
            <w:vAlign w:val="bottom"/>
          </w:tcPr>
          <w:p w14:paraId="36596F30" w14:textId="77777777" w:rsidR="00BF1CA9" w:rsidRPr="00024C60" w:rsidRDefault="00BF1CA9"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200B5D28" w14:textId="77777777" w:rsidR="00BF1CA9" w:rsidRPr="00594F04" w:rsidRDefault="000540DE" w:rsidP="00A0680C">
            <w:pPr>
              <w:rPr>
                <w:rFonts w:ascii="Trebuchet MS" w:hAnsi="Trebuchet MS" w:cs="Trebuchet MS"/>
                <w:sz w:val="18"/>
                <w:szCs w:val="18"/>
              </w:rPr>
            </w:pPr>
            <w:r w:rsidRPr="00594F04">
              <w:rPr>
                <w:rFonts w:ascii="Trebuchet MS" w:hAnsi="Trebuchet MS" w:cs="Trebuchet MS"/>
                <w:sz w:val="18"/>
                <w:szCs w:val="18"/>
              </w:rPr>
              <w:t xml:space="preserve">Kommer </w:t>
            </w:r>
            <w:proofErr w:type="spellStart"/>
            <w:r w:rsidRPr="00594F04">
              <w:rPr>
                <w:rFonts w:ascii="Trebuchet MS" w:hAnsi="Trebuchet MS" w:cs="Trebuchet MS"/>
                <w:sz w:val="18"/>
                <w:szCs w:val="18"/>
              </w:rPr>
              <w:t>hovedsagligt</w:t>
            </w:r>
            <w:proofErr w:type="spellEnd"/>
            <w:r w:rsidRPr="00594F04">
              <w:rPr>
                <w:rFonts w:ascii="Trebuchet MS" w:hAnsi="Trebuchet MS" w:cs="Trebuchet MS"/>
                <w:sz w:val="18"/>
                <w:szCs w:val="18"/>
              </w:rPr>
              <w:t xml:space="preserve"> fra </w:t>
            </w:r>
            <w:proofErr w:type="spellStart"/>
            <w:r w:rsidRPr="00594F04">
              <w:rPr>
                <w:rFonts w:ascii="Trebuchet MS" w:hAnsi="Trebuchet MS" w:cs="Trebuchet MS"/>
                <w:sz w:val="18"/>
                <w:szCs w:val="18"/>
              </w:rPr>
              <w:t>Hedeselskabets</w:t>
            </w:r>
            <w:proofErr w:type="spellEnd"/>
            <w:r w:rsidRPr="00594F04">
              <w:rPr>
                <w:rFonts w:ascii="Trebuchet MS" w:hAnsi="Trebuchet MS" w:cs="Trebuchet MS"/>
                <w:sz w:val="18"/>
                <w:szCs w:val="18"/>
              </w:rPr>
              <w:t xml:space="preserve"> </w:t>
            </w:r>
            <w:r w:rsidR="00A0680C" w:rsidRPr="00594F04">
              <w:rPr>
                <w:rFonts w:ascii="Trebuchet MS" w:hAnsi="Trebuchet MS" w:cs="Trebuchet MS"/>
                <w:sz w:val="18"/>
                <w:szCs w:val="18"/>
              </w:rPr>
              <w:t xml:space="preserve">tidligere </w:t>
            </w:r>
            <w:r w:rsidRPr="00594F04">
              <w:rPr>
                <w:rFonts w:ascii="Trebuchet MS" w:hAnsi="Trebuchet MS" w:cs="Trebuchet MS"/>
                <w:sz w:val="18"/>
                <w:szCs w:val="18"/>
              </w:rPr>
              <w:t xml:space="preserve">registreringer, men der kan løbende </w:t>
            </w:r>
            <w:proofErr w:type="gramStart"/>
            <w:r w:rsidRPr="00594F04">
              <w:rPr>
                <w:rFonts w:ascii="Trebuchet MS" w:hAnsi="Trebuchet MS" w:cs="Trebuchet MS"/>
                <w:sz w:val="18"/>
                <w:szCs w:val="18"/>
              </w:rPr>
              <w:t>komme  nye</w:t>
            </w:r>
            <w:proofErr w:type="gramEnd"/>
            <w:r w:rsidRPr="00594F04">
              <w:rPr>
                <w:rFonts w:ascii="Trebuchet MS" w:hAnsi="Trebuchet MS" w:cs="Trebuchet MS"/>
                <w:sz w:val="18"/>
                <w:szCs w:val="18"/>
              </w:rPr>
              <w:t xml:space="preserve"> til.</w:t>
            </w:r>
          </w:p>
        </w:tc>
      </w:tr>
      <w:tr w:rsidR="00BF1CA9" w:rsidRPr="0051728E" w14:paraId="0D7E3922" w14:textId="77777777" w:rsidTr="00506B6D">
        <w:trPr>
          <w:trHeight w:hRule="exact" w:val="255"/>
        </w:trPr>
        <w:tc>
          <w:tcPr>
            <w:tcW w:w="3510" w:type="dxa"/>
            <w:shd w:val="clear" w:color="auto" w:fill="E0E0E0"/>
            <w:vAlign w:val="bottom"/>
          </w:tcPr>
          <w:p w14:paraId="2734C943"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2F19D7F2" w14:textId="77777777" w:rsidR="00BF1CA9" w:rsidRPr="00594F04" w:rsidRDefault="000540DE" w:rsidP="0083305B">
            <w:pPr>
              <w:rPr>
                <w:rFonts w:ascii="Trebuchet MS" w:hAnsi="Trebuchet MS" w:cs="Trebuchet MS"/>
                <w:sz w:val="18"/>
                <w:szCs w:val="18"/>
              </w:rPr>
            </w:pPr>
            <w:r w:rsidRPr="00594F04">
              <w:rPr>
                <w:rFonts w:ascii="Trebuchet MS" w:hAnsi="Trebuchet MS" w:cs="Trebuchet MS"/>
                <w:sz w:val="18"/>
                <w:szCs w:val="18"/>
              </w:rPr>
              <w:t>Se 5.1.5.3 kodelister</w:t>
            </w:r>
          </w:p>
        </w:tc>
      </w:tr>
      <w:tr w:rsidR="00BF1CA9" w:rsidRPr="0051728E" w14:paraId="198BB063" w14:textId="77777777" w:rsidTr="00506B6D">
        <w:trPr>
          <w:trHeight w:hRule="exact" w:val="255"/>
        </w:trPr>
        <w:tc>
          <w:tcPr>
            <w:tcW w:w="3510" w:type="dxa"/>
            <w:shd w:val="clear" w:color="auto" w:fill="E0E0E0"/>
            <w:vAlign w:val="bottom"/>
          </w:tcPr>
          <w:p w14:paraId="3E627524"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lastRenderedPageBreak/>
              <w:t>Minimum størrelser for objekt</w:t>
            </w:r>
          </w:p>
        </w:tc>
        <w:tc>
          <w:tcPr>
            <w:tcW w:w="10065" w:type="dxa"/>
            <w:shd w:val="clear" w:color="auto" w:fill="FFFFFF"/>
            <w:vAlign w:val="bottom"/>
          </w:tcPr>
          <w:p w14:paraId="6234AADC"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0,1 ha</w:t>
            </w:r>
          </w:p>
        </w:tc>
      </w:tr>
      <w:tr w:rsidR="00BF1CA9" w:rsidRPr="0051728E" w14:paraId="3AF023DE" w14:textId="77777777" w:rsidTr="00506B6D">
        <w:trPr>
          <w:trHeight w:hRule="exact" w:val="255"/>
        </w:trPr>
        <w:tc>
          <w:tcPr>
            <w:tcW w:w="3510" w:type="dxa"/>
            <w:shd w:val="clear" w:color="auto" w:fill="E0E0E0"/>
            <w:vAlign w:val="bottom"/>
          </w:tcPr>
          <w:p w14:paraId="1EFA801D"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0B118A37" w14:textId="77777777" w:rsidR="00BF1CA9" w:rsidRPr="00024C60" w:rsidRDefault="00BF1CA9" w:rsidP="0083305B">
            <w:pPr>
              <w:rPr>
                <w:rFonts w:ascii="Trebuchet MS" w:hAnsi="Trebuchet MS" w:cs="Trebuchet MS"/>
                <w:sz w:val="18"/>
                <w:szCs w:val="18"/>
              </w:rPr>
            </w:pPr>
          </w:p>
        </w:tc>
      </w:tr>
      <w:tr w:rsidR="00BF1CA9" w:rsidRPr="0051728E" w14:paraId="63C8A14A" w14:textId="77777777" w:rsidTr="00506B6D">
        <w:trPr>
          <w:trHeight w:hRule="exact" w:val="255"/>
        </w:trPr>
        <w:tc>
          <w:tcPr>
            <w:tcW w:w="3510" w:type="dxa"/>
            <w:shd w:val="clear" w:color="auto" w:fill="E0E0E0"/>
            <w:vAlign w:val="bottom"/>
          </w:tcPr>
          <w:p w14:paraId="299CC4DB"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7E38CACA"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Der bør ikke være overlap mellem områder.</w:t>
            </w:r>
          </w:p>
        </w:tc>
      </w:tr>
      <w:tr w:rsidR="00BF1CA9" w:rsidRPr="0051728E" w14:paraId="0DE3CA64" w14:textId="77777777" w:rsidTr="00506B6D">
        <w:trPr>
          <w:trHeight w:hRule="exact" w:val="510"/>
        </w:trPr>
        <w:tc>
          <w:tcPr>
            <w:tcW w:w="3510" w:type="dxa"/>
            <w:shd w:val="clear" w:color="auto" w:fill="E0E0E0"/>
            <w:vAlign w:val="bottom"/>
          </w:tcPr>
          <w:p w14:paraId="22E0821B"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19EC00B4"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Ingen.</w:t>
            </w:r>
          </w:p>
        </w:tc>
      </w:tr>
    </w:tbl>
    <w:p w14:paraId="76D81F5D" w14:textId="77777777" w:rsidR="00BF1CA9" w:rsidRPr="00A32757" w:rsidRDefault="00AB2E87" w:rsidP="00BF1CA9">
      <w:pPr>
        <w:pStyle w:val="Overskrift6"/>
      </w:pPr>
      <w:r>
        <w:t>5.1.5.3</w:t>
      </w:r>
      <w:r w:rsidR="00BF1CA9">
        <w:t xml:space="preserve"> Kodelister</w:t>
      </w:r>
    </w:p>
    <w:p w14:paraId="5C382619" w14:textId="77777777" w:rsidR="00BF1CA9" w:rsidRPr="00A32757" w:rsidRDefault="00BF1CA9" w:rsidP="00BF1CA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1A7BE6" w14:textId="77777777" w:rsidR="00BF1CA9" w:rsidRPr="00135DA0" w:rsidRDefault="00BF1CA9" w:rsidP="00BF1CA9">
      <w:pPr>
        <w:pStyle w:val="Overskrift7"/>
      </w:pPr>
      <w:r>
        <w:t>5.1.5</w:t>
      </w:r>
      <w:r w:rsidRPr="00135DA0">
        <w:t>.</w:t>
      </w:r>
      <w:r w:rsidR="000540DE">
        <w:t>3</w:t>
      </w:r>
      <w:r w:rsidRPr="00135DA0">
        <w:t>.1   500</w:t>
      </w:r>
      <w:r>
        <w:t>4</w:t>
      </w:r>
      <w:r w:rsidRPr="00135DA0">
        <w:t xml:space="preserve"> </w:t>
      </w:r>
      <w:proofErr w:type="spellStart"/>
      <w:r w:rsidR="00AB2E87">
        <w:t>Omr_t</w:t>
      </w:r>
      <w:r w:rsidR="00BB3DEA">
        <w:rPr>
          <w:szCs w:val="18"/>
        </w:rPr>
        <w:t>ype</w:t>
      </w:r>
      <w:proofErr w:type="spellEnd"/>
      <w:r w:rsidR="00F0052F">
        <w:rPr>
          <w:szCs w:val="18"/>
        </w:rPr>
        <w:t xml:space="preserve"> </w:t>
      </w:r>
      <w:r w:rsidRPr="00135DA0">
        <w:t>(</w:t>
      </w:r>
      <w:r w:rsidR="004C47B9" w:rsidRPr="004D056C">
        <w:t>d_5004_omr_type</w:t>
      </w:r>
      <w:r w:rsidRPr="00135DA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0"/>
        <w:gridCol w:w="1928"/>
        <w:gridCol w:w="1418"/>
        <w:gridCol w:w="8619"/>
      </w:tblGrid>
      <w:tr w:rsidR="00E03D29" w:rsidRPr="0051728E" w14:paraId="06A3BB4C" w14:textId="77777777" w:rsidTr="00E03D29">
        <w:trPr>
          <w:trHeight w:hRule="exact" w:val="255"/>
        </w:trPr>
        <w:tc>
          <w:tcPr>
            <w:tcW w:w="1610" w:type="dxa"/>
            <w:tcBorders>
              <w:bottom w:val="single" w:sz="4" w:space="0" w:color="auto"/>
            </w:tcBorders>
            <w:shd w:val="clear" w:color="auto" w:fill="D9D9D9"/>
            <w:vAlign w:val="bottom"/>
          </w:tcPr>
          <w:p w14:paraId="20101932" w14:textId="77777777" w:rsidR="00E03D29" w:rsidRPr="0051728E" w:rsidRDefault="00E03D29" w:rsidP="0083305B">
            <w:pPr>
              <w:rPr>
                <w:rFonts w:ascii="Trebuchet MS" w:hAnsi="Trebuchet MS" w:cs="Trebuchet MS"/>
                <w:b/>
                <w:bCs/>
                <w:sz w:val="18"/>
                <w:szCs w:val="18"/>
              </w:rPr>
            </w:pPr>
            <w:proofErr w:type="spellStart"/>
            <w:r>
              <w:rPr>
                <w:rFonts w:ascii="Trebuchet MS" w:hAnsi="Trebuchet MS" w:cs="Trebuchet MS"/>
                <w:b/>
                <w:bCs/>
                <w:sz w:val="18"/>
                <w:szCs w:val="18"/>
              </w:rPr>
              <w:t>omr_type_kode</w:t>
            </w:r>
            <w:proofErr w:type="spellEnd"/>
          </w:p>
        </w:tc>
        <w:tc>
          <w:tcPr>
            <w:tcW w:w="1928" w:type="dxa"/>
            <w:tcBorders>
              <w:bottom w:val="single" w:sz="4" w:space="0" w:color="auto"/>
            </w:tcBorders>
            <w:shd w:val="clear" w:color="auto" w:fill="D9D9D9"/>
            <w:vAlign w:val="bottom"/>
          </w:tcPr>
          <w:p w14:paraId="24A3698F" w14:textId="77777777" w:rsidR="00E03D29" w:rsidRPr="0051728E" w:rsidRDefault="00E03D29" w:rsidP="0083305B">
            <w:pPr>
              <w:rPr>
                <w:rFonts w:ascii="Trebuchet MS" w:hAnsi="Trebuchet MS" w:cs="Trebuchet MS"/>
                <w:bCs/>
                <w:sz w:val="18"/>
                <w:szCs w:val="18"/>
              </w:rPr>
            </w:pPr>
            <w:proofErr w:type="spellStart"/>
            <w:r>
              <w:rPr>
                <w:rFonts w:ascii="Trebuchet MS" w:hAnsi="Trebuchet MS" w:cs="Trebuchet MS"/>
                <w:b/>
                <w:bCs/>
                <w:sz w:val="18"/>
                <w:szCs w:val="18"/>
              </w:rPr>
              <w:t>omr_type</w:t>
            </w:r>
            <w:proofErr w:type="spellEnd"/>
          </w:p>
        </w:tc>
        <w:tc>
          <w:tcPr>
            <w:tcW w:w="1418" w:type="dxa"/>
            <w:tcBorders>
              <w:bottom w:val="single" w:sz="4" w:space="0" w:color="auto"/>
            </w:tcBorders>
            <w:shd w:val="clear" w:color="auto" w:fill="D9D9D9"/>
            <w:vAlign w:val="bottom"/>
          </w:tcPr>
          <w:p w14:paraId="2C1556FC" w14:textId="77777777" w:rsidR="00E03D29" w:rsidRPr="003A52C1" w:rsidRDefault="00B53739" w:rsidP="00E03D29">
            <w:pPr>
              <w:rPr>
                <w:rFonts w:ascii="Trebuchet MS" w:hAnsi="Trebuchet MS" w:cs="Trebuchet MS"/>
                <w:b/>
                <w:bCs/>
                <w:sz w:val="18"/>
                <w:szCs w:val="18"/>
              </w:rPr>
            </w:pPr>
            <w:r w:rsidRPr="003A52C1">
              <w:rPr>
                <w:rFonts w:ascii="Trebuchet MS" w:hAnsi="Trebuchet MS" w:cs="Trebuchet MS"/>
                <w:b/>
                <w:bCs/>
                <w:sz w:val="18"/>
                <w:szCs w:val="18"/>
              </w:rPr>
              <w:t>a</w:t>
            </w:r>
            <w:r w:rsidR="00E03D29" w:rsidRPr="003A52C1">
              <w:rPr>
                <w:rFonts w:ascii="Trebuchet MS" w:hAnsi="Trebuchet MS" w:cs="Trebuchet MS"/>
                <w:b/>
                <w:bCs/>
                <w:sz w:val="18"/>
                <w:szCs w:val="18"/>
              </w:rPr>
              <w:t>ktiv</w:t>
            </w:r>
          </w:p>
        </w:tc>
        <w:tc>
          <w:tcPr>
            <w:tcW w:w="8619" w:type="dxa"/>
            <w:tcBorders>
              <w:bottom w:val="single" w:sz="4" w:space="0" w:color="auto"/>
            </w:tcBorders>
            <w:shd w:val="clear" w:color="auto" w:fill="D9D9D9"/>
            <w:vAlign w:val="bottom"/>
          </w:tcPr>
          <w:p w14:paraId="49B6D8B0" w14:textId="77777777" w:rsidR="00E03D29" w:rsidRPr="0051728E" w:rsidRDefault="00E03D29" w:rsidP="0083305B">
            <w:pPr>
              <w:rPr>
                <w:rFonts w:ascii="Trebuchet MS" w:hAnsi="Trebuchet MS" w:cs="Trebuchet MS"/>
                <w:b/>
                <w:bCs/>
                <w:sz w:val="18"/>
                <w:szCs w:val="18"/>
              </w:rPr>
            </w:pPr>
            <w:r>
              <w:rPr>
                <w:rFonts w:ascii="Trebuchet MS" w:hAnsi="Trebuchet MS" w:cs="Trebuchet MS"/>
                <w:b/>
                <w:bCs/>
                <w:sz w:val="18"/>
                <w:szCs w:val="18"/>
              </w:rPr>
              <w:t>Begrebsdefinition</w:t>
            </w:r>
          </w:p>
        </w:tc>
      </w:tr>
      <w:tr w:rsidR="00E03D29" w:rsidRPr="0051728E" w14:paraId="0072DF5B"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5255008A" w14:textId="77777777" w:rsidR="00E03D29" w:rsidRPr="003250C3" w:rsidRDefault="00E03D29" w:rsidP="0083305B">
            <w:pPr>
              <w:jc w:val="center"/>
              <w:rPr>
                <w:rFonts w:ascii="Trebuchet MS" w:hAnsi="Trebuchet MS" w:cs="Trebuchet MS"/>
                <w:sz w:val="18"/>
                <w:szCs w:val="18"/>
              </w:rPr>
            </w:pPr>
            <w:r w:rsidRPr="003250C3">
              <w:rPr>
                <w:rFonts w:ascii="Trebuchet MS" w:hAnsi="Trebuchet MS" w:cs="Trebuchet MS"/>
                <w:sz w:val="18"/>
                <w:szCs w:val="18"/>
              </w:rPr>
              <w:t>1</w:t>
            </w:r>
          </w:p>
        </w:tc>
        <w:tc>
          <w:tcPr>
            <w:tcW w:w="1928" w:type="dxa"/>
            <w:tcBorders>
              <w:top w:val="single" w:sz="4" w:space="0" w:color="auto"/>
              <w:left w:val="single" w:sz="4" w:space="0" w:color="auto"/>
              <w:bottom w:val="single" w:sz="4" w:space="0" w:color="auto"/>
            </w:tcBorders>
            <w:shd w:val="clear" w:color="auto" w:fill="FFFFFF"/>
            <w:vAlign w:val="bottom"/>
          </w:tcPr>
          <w:p w14:paraId="2202953C"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privat markdræn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823F63D"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76AA5B06" w14:textId="77777777" w:rsidR="00E03D29" w:rsidRPr="00FE3FC3" w:rsidRDefault="00E03D29" w:rsidP="0083305B">
            <w:pPr>
              <w:rPr>
                <w:rFonts w:ascii="Trebuchet MS" w:hAnsi="Trebuchet MS" w:cs="Trebuchet MS"/>
                <w:sz w:val="18"/>
                <w:szCs w:val="18"/>
              </w:rPr>
            </w:pPr>
            <w:r w:rsidRPr="0062481D">
              <w:rPr>
                <w:rFonts w:ascii="Trebuchet MS" w:hAnsi="Trebuchet MS" w:cs="Trebuchet MS"/>
                <w:sz w:val="18"/>
                <w:szCs w:val="18"/>
              </w:rPr>
              <w:t>Privat anlagte og drevet drænområde</w:t>
            </w:r>
            <w:r>
              <w:rPr>
                <w:rFonts w:ascii="Trebuchet MS" w:hAnsi="Trebuchet MS" w:cs="Trebuchet MS"/>
                <w:sz w:val="18"/>
                <w:szCs w:val="18"/>
              </w:rPr>
              <w:t>.</w:t>
            </w:r>
          </w:p>
        </w:tc>
      </w:tr>
      <w:tr w:rsidR="00E03D29" w:rsidRPr="0051728E" w14:paraId="27DE62E1"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51EF685F" w14:textId="77777777" w:rsidR="00E03D29" w:rsidRPr="003250C3" w:rsidRDefault="00E03D29" w:rsidP="0083305B">
            <w:pPr>
              <w:jc w:val="center"/>
              <w:rPr>
                <w:rFonts w:ascii="Trebuchet MS" w:hAnsi="Trebuchet MS" w:cs="Trebuchet MS"/>
                <w:sz w:val="18"/>
                <w:szCs w:val="18"/>
              </w:rPr>
            </w:pPr>
            <w:r w:rsidRPr="003250C3">
              <w:rPr>
                <w:rFonts w:ascii="Trebuchet MS" w:hAnsi="Trebuchet MS" w:cs="Trebuchet MS"/>
                <w:sz w:val="18"/>
                <w:szCs w:val="18"/>
              </w:rPr>
              <w:t>2</w:t>
            </w:r>
          </w:p>
        </w:tc>
        <w:tc>
          <w:tcPr>
            <w:tcW w:w="1928" w:type="dxa"/>
            <w:tcBorders>
              <w:top w:val="single" w:sz="4" w:space="0" w:color="auto"/>
              <w:left w:val="single" w:sz="4" w:space="0" w:color="auto"/>
              <w:bottom w:val="single" w:sz="4" w:space="0" w:color="auto"/>
            </w:tcBorders>
            <w:shd w:val="clear" w:color="auto" w:fill="FFFFFF"/>
            <w:vAlign w:val="bottom"/>
          </w:tcPr>
          <w:p w14:paraId="6883D4D5" w14:textId="77777777" w:rsidR="00E03D29" w:rsidRPr="003250C3" w:rsidRDefault="00E03D29" w:rsidP="0083305B">
            <w:pPr>
              <w:rPr>
                <w:rFonts w:ascii="Trebuchet MS" w:hAnsi="Trebuchet MS"/>
                <w:sz w:val="18"/>
                <w:szCs w:val="18"/>
              </w:rPr>
            </w:pPr>
            <w:proofErr w:type="spellStart"/>
            <w:r w:rsidRPr="003250C3">
              <w:rPr>
                <w:rFonts w:ascii="Trebuchet MS" w:hAnsi="Trebuchet MS"/>
                <w:sz w:val="18"/>
                <w:szCs w:val="18"/>
              </w:rPr>
              <w:t>off</w:t>
            </w:r>
            <w:proofErr w:type="spellEnd"/>
            <w:r w:rsidRPr="003250C3">
              <w:rPr>
                <w:rFonts w:ascii="Trebuchet MS" w:hAnsi="Trebuchet MS"/>
                <w:sz w:val="18"/>
                <w:szCs w:val="18"/>
              </w:rPr>
              <w:t xml:space="preserve"> 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488F042"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3475D7A3" w14:textId="77777777" w:rsidR="00E03D29" w:rsidRPr="00FE3FC3" w:rsidRDefault="00E03D29" w:rsidP="0083305B">
            <w:pPr>
              <w:rPr>
                <w:rFonts w:ascii="Trebuchet MS" w:hAnsi="Trebuchet MS" w:cs="Trebuchet MS"/>
                <w:sz w:val="18"/>
                <w:szCs w:val="18"/>
              </w:rPr>
            </w:pPr>
            <w:r w:rsidRPr="0062481D">
              <w:rPr>
                <w:rFonts w:ascii="Trebuchet MS" w:hAnsi="Trebuchet MS" w:cs="Trebuchet MS"/>
                <w:sz w:val="18"/>
                <w:szCs w:val="18"/>
              </w:rPr>
              <w:t>Drænområde, hvor kommune eller stat har stået for anlæggelsen og/eller med i driften af anlægget.</w:t>
            </w:r>
          </w:p>
        </w:tc>
      </w:tr>
      <w:tr w:rsidR="00E03D29" w:rsidRPr="0051728E" w14:paraId="662AC3E1"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19842356" w14:textId="77777777" w:rsidR="00E03D29" w:rsidRPr="003250C3" w:rsidRDefault="00E03D29" w:rsidP="0083305B">
            <w:pPr>
              <w:jc w:val="center"/>
              <w:rPr>
                <w:rFonts w:ascii="Trebuchet MS" w:hAnsi="Trebuchet MS" w:cs="Trebuchet MS"/>
                <w:sz w:val="18"/>
                <w:szCs w:val="18"/>
              </w:rPr>
            </w:pPr>
            <w:r>
              <w:rPr>
                <w:rFonts w:ascii="Trebuchet MS" w:hAnsi="Trebuchet MS" w:cs="Trebuchet MS"/>
                <w:sz w:val="18"/>
                <w:szCs w:val="18"/>
              </w:rPr>
              <w:t>8</w:t>
            </w:r>
          </w:p>
        </w:tc>
        <w:tc>
          <w:tcPr>
            <w:tcW w:w="1928" w:type="dxa"/>
            <w:tcBorders>
              <w:top w:val="single" w:sz="4" w:space="0" w:color="auto"/>
              <w:left w:val="single" w:sz="4" w:space="0" w:color="auto"/>
              <w:bottom w:val="single" w:sz="4" w:space="0" w:color="auto"/>
            </w:tcBorders>
            <w:shd w:val="clear" w:color="auto" w:fill="FFFFFF"/>
            <w:vAlign w:val="bottom"/>
          </w:tcPr>
          <w:p w14:paraId="7D4C6CA9"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7F1881A"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07FF3F44" w14:textId="77777777" w:rsidR="00E03D29" w:rsidRPr="00FE3FC3" w:rsidRDefault="00E03D29" w:rsidP="0083305B">
            <w:pPr>
              <w:rPr>
                <w:rFonts w:ascii="Trebuchet MS" w:hAnsi="Trebuchet MS" w:cs="Trebuchet MS"/>
                <w:sz w:val="18"/>
                <w:szCs w:val="18"/>
              </w:rPr>
            </w:pPr>
            <w:r>
              <w:rPr>
                <w:rFonts w:ascii="Trebuchet MS" w:hAnsi="Trebuchet MS" w:cs="Trebuchet MS"/>
                <w:sz w:val="18"/>
                <w:szCs w:val="18"/>
              </w:rPr>
              <w:t>Anden drænområde type.</w:t>
            </w:r>
          </w:p>
        </w:tc>
      </w:tr>
      <w:tr w:rsidR="00E03D29" w:rsidRPr="0051728E" w14:paraId="7AECA2B5"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11A98714" w14:textId="77777777" w:rsidR="00E03D29" w:rsidRDefault="00E03D29" w:rsidP="0083305B">
            <w:pPr>
              <w:jc w:val="center"/>
              <w:rPr>
                <w:rFonts w:ascii="Trebuchet MS" w:hAnsi="Trebuchet MS" w:cs="Trebuchet MS"/>
                <w:sz w:val="18"/>
                <w:szCs w:val="18"/>
              </w:rPr>
            </w:pPr>
            <w:r>
              <w:rPr>
                <w:rFonts w:ascii="Trebuchet MS" w:hAnsi="Trebuchet MS" w:cs="Trebuchet MS"/>
                <w:sz w:val="18"/>
                <w:szCs w:val="18"/>
              </w:rPr>
              <w:t>9</w:t>
            </w:r>
          </w:p>
        </w:tc>
        <w:tc>
          <w:tcPr>
            <w:tcW w:w="1928" w:type="dxa"/>
            <w:tcBorders>
              <w:top w:val="single" w:sz="4" w:space="0" w:color="auto"/>
              <w:left w:val="single" w:sz="4" w:space="0" w:color="auto"/>
              <w:bottom w:val="single" w:sz="4" w:space="0" w:color="auto"/>
            </w:tcBorders>
            <w:shd w:val="clear" w:color="auto" w:fill="FFFFFF"/>
            <w:vAlign w:val="bottom"/>
          </w:tcPr>
          <w:p w14:paraId="2FAFB2CE" w14:textId="77777777" w:rsidR="00E03D29" w:rsidRPr="003250C3" w:rsidRDefault="00E03D29" w:rsidP="0083305B">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6B4695"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687F6904" w14:textId="77777777" w:rsidR="00E03D29" w:rsidRDefault="00E03D29" w:rsidP="0083305B">
            <w:pPr>
              <w:rPr>
                <w:rFonts w:ascii="Trebuchet MS" w:hAnsi="Trebuchet MS" w:cs="Trebuchet MS"/>
                <w:sz w:val="18"/>
                <w:szCs w:val="18"/>
              </w:rPr>
            </w:pPr>
            <w:r>
              <w:rPr>
                <w:rFonts w:ascii="Trebuchet MS" w:hAnsi="Trebuchet MS" w:cs="Trebuchet MS"/>
                <w:sz w:val="18"/>
                <w:szCs w:val="18"/>
              </w:rPr>
              <w:t>Mangler viden om drænområde type.</w:t>
            </w:r>
          </w:p>
        </w:tc>
      </w:tr>
    </w:tbl>
    <w:p w14:paraId="00AA75DD" w14:textId="0DF511EF" w:rsidR="00440677" w:rsidRDefault="00071B26" w:rsidP="00440677">
      <w:pPr>
        <w:pStyle w:val="Overskrift2"/>
        <w:rPr>
          <w:kern w:val="32"/>
          <w:szCs w:val="32"/>
        </w:rPr>
      </w:pPr>
      <w:bookmarkStart w:id="202" w:name="_Toc292713305"/>
      <w:bookmarkStart w:id="203" w:name="_Toc292865210"/>
      <w:bookmarkStart w:id="204" w:name="_Toc63351423"/>
      <w:r w:rsidRPr="003E226C">
        <w:rPr>
          <w:kern w:val="32"/>
          <w:szCs w:val="32"/>
        </w:rPr>
        <w:t>5</w:t>
      </w:r>
      <w:r w:rsidR="00534725">
        <w:rPr>
          <w:kern w:val="32"/>
          <w:szCs w:val="32"/>
        </w:rPr>
        <w:t>.1.6</w:t>
      </w:r>
      <w:r w:rsidR="00364C40" w:rsidRPr="003E226C">
        <w:rPr>
          <w:kern w:val="32"/>
          <w:szCs w:val="32"/>
        </w:rPr>
        <w:t xml:space="preserve"> Sø (5005)</w:t>
      </w:r>
      <w:bookmarkEnd w:id="202"/>
      <w:bookmarkEnd w:id="203"/>
      <w:bookmarkEnd w:id="204"/>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164"/>
        <w:gridCol w:w="524"/>
        <w:gridCol w:w="2706"/>
        <w:gridCol w:w="1276"/>
        <w:gridCol w:w="1418"/>
        <w:gridCol w:w="1417"/>
        <w:gridCol w:w="4678"/>
      </w:tblGrid>
      <w:tr w:rsidR="004951F6" w:rsidRPr="0051728E" w14:paraId="1BDE063B" w14:textId="77777777" w:rsidTr="00C37B85">
        <w:trPr>
          <w:trHeight w:val="227"/>
        </w:trPr>
        <w:tc>
          <w:tcPr>
            <w:tcW w:w="1838" w:type="dxa"/>
            <w:tcBorders>
              <w:bottom w:val="single" w:sz="4" w:space="0" w:color="auto"/>
            </w:tcBorders>
            <w:shd w:val="clear" w:color="auto" w:fill="D9D9D9"/>
            <w:vAlign w:val="bottom"/>
          </w:tcPr>
          <w:p w14:paraId="267855AF" w14:textId="77777777" w:rsidR="004951F6" w:rsidRPr="0051728E" w:rsidRDefault="004951F6" w:rsidP="004951F6">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107891CA" w14:textId="0EA6878F" w:rsidR="004951F6" w:rsidRPr="0051728E" w:rsidRDefault="004951F6" w:rsidP="004951F6">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3230" w:type="dxa"/>
            <w:gridSpan w:val="2"/>
            <w:tcBorders>
              <w:bottom w:val="single" w:sz="4" w:space="0" w:color="auto"/>
            </w:tcBorders>
            <w:shd w:val="clear" w:color="auto" w:fill="D9D9D9"/>
            <w:vAlign w:val="bottom"/>
          </w:tcPr>
          <w:p w14:paraId="717BEF77" w14:textId="71637B28"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3A9EAC38"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7441A580"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15771271" w14:textId="77777777" w:rsidR="004951F6" w:rsidRPr="0051728E" w:rsidRDefault="004951F6" w:rsidP="004951F6">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140B44F5"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4678" w:type="dxa"/>
            <w:shd w:val="clear" w:color="auto" w:fill="D9D9D9"/>
            <w:vAlign w:val="bottom"/>
          </w:tcPr>
          <w:p w14:paraId="0F611E8F"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Eksempel</w:t>
            </w:r>
          </w:p>
        </w:tc>
      </w:tr>
      <w:tr w:rsidR="004951F6" w:rsidRPr="00F273B0" w14:paraId="21F69D9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2FA1B457"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soe_navn</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B8A3801" w14:textId="62FF9614"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soe_navn</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9903C34" w14:textId="7C7DA75B" w:rsidR="004951F6" w:rsidRPr="00AB2E87" w:rsidRDefault="004951F6" w:rsidP="004951F6">
            <w:pPr>
              <w:rPr>
                <w:rFonts w:ascii="Trebuchet MS" w:hAnsi="Trebuchet MS"/>
                <w:sz w:val="18"/>
                <w:szCs w:val="18"/>
              </w:rPr>
            </w:pPr>
            <w:r w:rsidRPr="00AB2E87">
              <w:rPr>
                <w:rFonts w:ascii="Trebuchet MS" w:hAnsi="Trebuchet MS"/>
                <w:sz w:val="18"/>
                <w:szCs w:val="18"/>
              </w:rPr>
              <w:t>Søens navn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D62857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A7C3C9"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A0EB269"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left w:val="single" w:sz="4" w:space="0" w:color="auto"/>
            </w:tcBorders>
            <w:shd w:val="clear" w:color="auto" w:fill="FFFFFF"/>
            <w:vAlign w:val="bottom"/>
          </w:tcPr>
          <w:p w14:paraId="50DF4F6B" w14:textId="77777777" w:rsidR="004951F6" w:rsidRPr="00AB2E87" w:rsidRDefault="004951F6" w:rsidP="004951F6">
            <w:pPr>
              <w:rPr>
                <w:rFonts w:ascii="Trebuchet MS" w:hAnsi="Trebuchet MS" w:cs="Trebuchet MS"/>
                <w:sz w:val="18"/>
                <w:szCs w:val="18"/>
              </w:rPr>
            </w:pPr>
            <w:proofErr w:type="spellStart"/>
            <w:r w:rsidRPr="00723227">
              <w:rPr>
                <w:rFonts w:ascii="Trebuchet MS" w:hAnsi="Trebuchet MS"/>
                <w:sz w:val="18"/>
                <w:szCs w:val="18"/>
              </w:rPr>
              <w:t>Rahbech</w:t>
            </w:r>
            <w:proofErr w:type="spellEnd"/>
            <w:r w:rsidRPr="00723227">
              <w:rPr>
                <w:rFonts w:ascii="Trebuchet MS" w:hAnsi="Trebuchet MS"/>
                <w:sz w:val="18"/>
                <w:szCs w:val="18"/>
              </w:rPr>
              <w:t xml:space="preserve"> Mose</w:t>
            </w:r>
          </w:p>
        </w:tc>
      </w:tr>
      <w:tr w:rsidR="004951F6" w:rsidRPr="00F273B0" w14:paraId="05CB8C44"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auto"/>
            <w:vAlign w:val="bottom"/>
          </w:tcPr>
          <w:p w14:paraId="0D080B37"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dmu_ref</w:t>
            </w:r>
            <w:proofErr w:type="spellEnd"/>
          </w:p>
        </w:tc>
        <w:tc>
          <w:tcPr>
            <w:tcW w:w="1164" w:type="dxa"/>
            <w:tcBorders>
              <w:top w:val="single" w:sz="4" w:space="0" w:color="auto"/>
              <w:left w:val="single" w:sz="4" w:space="0" w:color="auto"/>
              <w:bottom w:val="nil"/>
              <w:right w:val="single" w:sz="4" w:space="0" w:color="auto"/>
            </w:tcBorders>
            <w:vAlign w:val="bottom"/>
          </w:tcPr>
          <w:p w14:paraId="34855CC5" w14:textId="022D5982"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dmu_ref</w:t>
            </w:r>
            <w:proofErr w:type="spellEnd"/>
          </w:p>
        </w:tc>
        <w:tc>
          <w:tcPr>
            <w:tcW w:w="3230" w:type="dxa"/>
            <w:gridSpan w:val="2"/>
            <w:tcBorders>
              <w:top w:val="single" w:sz="4" w:space="0" w:color="auto"/>
              <w:left w:val="single" w:sz="4" w:space="0" w:color="auto"/>
              <w:bottom w:val="nil"/>
              <w:right w:val="single" w:sz="4" w:space="0" w:color="auto"/>
            </w:tcBorders>
            <w:shd w:val="clear" w:color="auto" w:fill="auto"/>
            <w:vAlign w:val="bottom"/>
          </w:tcPr>
          <w:p w14:paraId="08A2E54C" w14:textId="00937893" w:rsidR="004951F6" w:rsidRPr="00AB2E87" w:rsidRDefault="004951F6" w:rsidP="004951F6">
            <w:pPr>
              <w:rPr>
                <w:rFonts w:ascii="Trebuchet MS" w:hAnsi="Trebuchet MS"/>
                <w:sz w:val="18"/>
                <w:szCs w:val="18"/>
              </w:rPr>
            </w:pPr>
            <w:r w:rsidRPr="00AB2E87">
              <w:rPr>
                <w:rFonts w:ascii="Trebuchet MS" w:hAnsi="Trebuchet MS"/>
                <w:sz w:val="18"/>
                <w:szCs w:val="18"/>
              </w:rPr>
              <w:t xml:space="preserve">nøgle til </w:t>
            </w:r>
            <w:proofErr w:type="gramStart"/>
            <w:r w:rsidRPr="00AB2E87">
              <w:rPr>
                <w:rFonts w:ascii="Trebuchet MS" w:hAnsi="Trebuchet MS"/>
                <w:sz w:val="18"/>
                <w:szCs w:val="18"/>
              </w:rPr>
              <w:t>DMU søer</w:t>
            </w:r>
            <w:proofErr w:type="gramEnd"/>
          </w:p>
        </w:tc>
        <w:tc>
          <w:tcPr>
            <w:tcW w:w="1276" w:type="dxa"/>
            <w:tcBorders>
              <w:top w:val="single" w:sz="4" w:space="0" w:color="auto"/>
              <w:left w:val="single" w:sz="4" w:space="0" w:color="auto"/>
              <w:bottom w:val="nil"/>
              <w:right w:val="single" w:sz="4" w:space="0" w:color="auto"/>
            </w:tcBorders>
            <w:shd w:val="clear" w:color="auto" w:fill="auto"/>
            <w:vAlign w:val="bottom"/>
          </w:tcPr>
          <w:p w14:paraId="6C433D71"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A991807"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0E3BA7AD"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nil"/>
              <w:right w:val="single" w:sz="4" w:space="0" w:color="auto"/>
            </w:tcBorders>
            <w:shd w:val="clear" w:color="auto" w:fill="auto"/>
            <w:vAlign w:val="bottom"/>
          </w:tcPr>
          <w:p w14:paraId="219C573D" w14:textId="77777777" w:rsidR="004951F6" w:rsidRPr="00AB2E87" w:rsidRDefault="004951F6" w:rsidP="004951F6">
            <w:pPr>
              <w:rPr>
                <w:rFonts w:ascii="Trebuchet MS" w:hAnsi="Trebuchet MS" w:cs="Trebuchet MS"/>
                <w:sz w:val="18"/>
                <w:szCs w:val="18"/>
              </w:rPr>
            </w:pPr>
          </w:p>
        </w:tc>
      </w:tr>
      <w:tr w:rsidR="004951F6" w:rsidRPr="00F273B0" w14:paraId="56159CB8" w14:textId="77777777" w:rsidTr="00C37B85">
        <w:trPr>
          <w:trHeight w:val="227"/>
        </w:trPr>
        <w:tc>
          <w:tcPr>
            <w:tcW w:w="1838" w:type="dxa"/>
            <w:tcBorders>
              <w:top w:val="single" w:sz="4" w:space="0" w:color="auto"/>
              <w:left w:val="single" w:sz="4" w:space="0" w:color="auto"/>
              <w:bottom w:val="nil"/>
              <w:right w:val="single" w:sz="4" w:space="0" w:color="auto"/>
            </w:tcBorders>
            <w:shd w:val="clear" w:color="auto" w:fill="auto"/>
            <w:vAlign w:val="center"/>
          </w:tcPr>
          <w:p w14:paraId="6CD0BCA8" w14:textId="77777777" w:rsidR="004951F6" w:rsidRPr="00AB2E87" w:rsidRDefault="004951F6" w:rsidP="004951F6">
            <w:pPr>
              <w:rPr>
                <w:rFonts w:ascii="Trebuchet MS" w:hAnsi="Trebuchet MS"/>
                <w:sz w:val="18"/>
                <w:szCs w:val="18"/>
              </w:rPr>
            </w:pPr>
            <w:proofErr w:type="spellStart"/>
            <w:r>
              <w:rPr>
                <w:rFonts w:ascii="Trebuchet MS" w:hAnsi="Trebuchet MS"/>
                <w:sz w:val="18"/>
                <w:szCs w:val="18"/>
              </w:rPr>
              <w:t>soe</w:t>
            </w:r>
            <w:r w:rsidRPr="00AB2E87">
              <w:rPr>
                <w:rFonts w:ascii="Trebuchet MS" w:hAnsi="Trebuchet MS"/>
                <w:sz w:val="18"/>
                <w:szCs w:val="18"/>
              </w:rPr>
              <w:t>_nr</w:t>
            </w:r>
            <w:proofErr w:type="spellEnd"/>
          </w:p>
        </w:tc>
        <w:tc>
          <w:tcPr>
            <w:tcW w:w="1164" w:type="dxa"/>
            <w:tcBorders>
              <w:top w:val="single" w:sz="4" w:space="0" w:color="auto"/>
              <w:left w:val="single" w:sz="4" w:space="0" w:color="auto"/>
              <w:bottom w:val="nil"/>
              <w:right w:val="single" w:sz="4" w:space="0" w:color="auto"/>
            </w:tcBorders>
            <w:vAlign w:val="center"/>
          </w:tcPr>
          <w:p w14:paraId="17E0619B" w14:textId="20CF7458" w:rsidR="004951F6" w:rsidRDefault="004951F6" w:rsidP="004951F6">
            <w:pPr>
              <w:rPr>
                <w:rFonts w:ascii="Trebuchet MS" w:hAnsi="Trebuchet MS"/>
                <w:sz w:val="18"/>
                <w:szCs w:val="18"/>
              </w:rPr>
            </w:pPr>
            <w:proofErr w:type="spellStart"/>
            <w:r>
              <w:rPr>
                <w:rFonts w:ascii="Trebuchet MS" w:hAnsi="Trebuchet MS"/>
                <w:sz w:val="18"/>
                <w:szCs w:val="18"/>
              </w:rPr>
              <w:t>soe</w:t>
            </w:r>
            <w:r w:rsidRPr="00AB2E87">
              <w:rPr>
                <w:rFonts w:ascii="Trebuchet MS" w:hAnsi="Trebuchet MS"/>
                <w:sz w:val="18"/>
                <w:szCs w:val="18"/>
              </w:rPr>
              <w:t>_nr</w:t>
            </w:r>
            <w:proofErr w:type="spellEnd"/>
          </w:p>
        </w:tc>
        <w:tc>
          <w:tcPr>
            <w:tcW w:w="3230" w:type="dxa"/>
            <w:gridSpan w:val="2"/>
            <w:tcBorders>
              <w:top w:val="single" w:sz="4" w:space="0" w:color="auto"/>
              <w:left w:val="single" w:sz="4" w:space="0" w:color="auto"/>
              <w:bottom w:val="nil"/>
              <w:right w:val="single" w:sz="4" w:space="0" w:color="auto"/>
            </w:tcBorders>
            <w:shd w:val="clear" w:color="auto" w:fill="auto"/>
            <w:vAlign w:val="bottom"/>
          </w:tcPr>
          <w:p w14:paraId="1EE25C77" w14:textId="7B44C256" w:rsidR="004951F6" w:rsidRPr="00AB2E87" w:rsidRDefault="004951F6" w:rsidP="004951F6">
            <w:pPr>
              <w:rPr>
                <w:rFonts w:ascii="Trebuchet MS" w:hAnsi="Trebuchet MS"/>
                <w:sz w:val="18"/>
                <w:szCs w:val="18"/>
              </w:rPr>
            </w:pPr>
            <w:proofErr w:type="spellStart"/>
            <w:r>
              <w:rPr>
                <w:rFonts w:ascii="Trebuchet MS" w:hAnsi="Trebuchet MS"/>
                <w:sz w:val="18"/>
                <w:szCs w:val="18"/>
              </w:rPr>
              <w:t>Sønummer</w:t>
            </w:r>
            <w:proofErr w:type="spellEnd"/>
            <w:r>
              <w:rPr>
                <w:rFonts w:ascii="Trebuchet MS" w:hAnsi="Trebuchet MS"/>
                <w:sz w:val="18"/>
                <w:szCs w:val="18"/>
              </w:rPr>
              <w:t xml:space="preserve"> eller </w:t>
            </w:r>
            <w:r>
              <w:rPr>
                <w:rFonts w:ascii="Trebuchet MS" w:hAnsi="Trebuchet MS"/>
                <w:sz w:val="18"/>
                <w:szCs w:val="18"/>
              </w:rPr>
              <w:br/>
            </w:r>
            <w:proofErr w:type="spellStart"/>
            <w:r>
              <w:rPr>
                <w:rFonts w:ascii="Trebuchet MS" w:hAnsi="Trebuchet MS"/>
                <w:sz w:val="18"/>
                <w:szCs w:val="18"/>
              </w:rPr>
              <w:t>r</w:t>
            </w:r>
            <w:r w:rsidRPr="00AB2E87">
              <w:rPr>
                <w:rFonts w:ascii="Trebuchet MS" w:hAnsi="Trebuchet MS"/>
                <w:sz w:val="18"/>
                <w:szCs w:val="18"/>
              </w:rPr>
              <w:t>ecipient_nummer</w:t>
            </w:r>
            <w:proofErr w:type="spellEnd"/>
            <w:r w:rsidRPr="00AB2E87">
              <w:rPr>
                <w:rFonts w:ascii="Trebuchet MS" w:hAnsi="Trebuchet MS"/>
                <w:sz w:val="18"/>
                <w:szCs w:val="18"/>
              </w:rPr>
              <w:t xml:space="preserve"> (hist. amtsnøgle)</w:t>
            </w:r>
          </w:p>
        </w:tc>
        <w:tc>
          <w:tcPr>
            <w:tcW w:w="1276" w:type="dxa"/>
            <w:tcBorders>
              <w:top w:val="single" w:sz="4" w:space="0" w:color="auto"/>
              <w:left w:val="single" w:sz="4" w:space="0" w:color="auto"/>
              <w:bottom w:val="nil"/>
              <w:right w:val="single" w:sz="4" w:space="0" w:color="auto"/>
            </w:tcBorders>
            <w:shd w:val="clear" w:color="auto" w:fill="auto"/>
            <w:vAlign w:val="bottom"/>
          </w:tcPr>
          <w:p w14:paraId="6D01F634"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7F4F12D6"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179295CE"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nil"/>
              <w:right w:val="single" w:sz="4" w:space="0" w:color="auto"/>
            </w:tcBorders>
            <w:shd w:val="clear" w:color="auto" w:fill="auto"/>
            <w:vAlign w:val="bottom"/>
          </w:tcPr>
          <w:p w14:paraId="6D89AF43" w14:textId="77777777" w:rsidR="004951F6" w:rsidRPr="00AB2E87" w:rsidRDefault="004951F6" w:rsidP="004951F6">
            <w:pPr>
              <w:rPr>
                <w:rFonts w:ascii="Trebuchet MS" w:hAnsi="Trebuchet MS" w:cs="Trebuchet MS"/>
                <w:sz w:val="18"/>
                <w:szCs w:val="18"/>
              </w:rPr>
            </w:pPr>
          </w:p>
        </w:tc>
      </w:tr>
      <w:tr w:rsidR="004951F6" w:rsidRPr="00F273B0" w14:paraId="642790A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tcPr>
          <w:p w14:paraId="162A1098" w14:textId="77777777" w:rsidR="004951F6" w:rsidRPr="00AB2E87" w:rsidRDefault="004951F6" w:rsidP="004951F6">
            <w:pPr>
              <w:rPr>
                <w:rFonts w:ascii="Trebuchet MS" w:hAnsi="Trebuchet MS" w:cs="Trebuchet MS"/>
                <w:sz w:val="18"/>
                <w:szCs w:val="18"/>
              </w:rPr>
            </w:pPr>
            <w:proofErr w:type="spellStart"/>
            <w:r w:rsidRPr="00AB2E87">
              <w:rPr>
                <w:rFonts w:ascii="Trebuchet MS" w:hAnsi="Trebuchet MS" w:cs="Trebuchet MS"/>
                <w:sz w:val="18"/>
                <w:szCs w:val="18"/>
              </w:rPr>
              <w:t>maalsaetning_kode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14515A1F" w14:textId="5F5246A2" w:rsidR="004951F6" w:rsidRPr="00AB2E87" w:rsidRDefault="004951F6" w:rsidP="004951F6">
            <w:pPr>
              <w:rPr>
                <w:rFonts w:ascii="Trebuchet MS" w:hAnsi="Trebuchet MS"/>
                <w:sz w:val="18"/>
                <w:szCs w:val="18"/>
              </w:rPr>
            </w:pPr>
            <w:proofErr w:type="spellStart"/>
            <w:r>
              <w:rPr>
                <w:rFonts w:ascii="Trebuchet MS" w:hAnsi="Trebuchet MS" w:cs="Trebuchet MS"/>
                <w:sz w:val="18"/>
                <w:szCs w:val="18"/>
              </w:rPr>
              <w:t>maalsaet_k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6CB5136" w14:textId="160D3906" w:rsidR="004951F6" w:rsidRPr="00AB2E87" w:rsidRDefault="004951F6" w:rsidP="004951F6">
            <w:pPr>
              <w:rPr>
                <w:rFonts w:ascii="Trebuchet MS" w:hAnsi="Trebuchet MS"/>
                <w:sz w:val="18"/>
                <w:szCs w:val="18"/>
              </w:rPr>
            </w:pPr>
            <w:r w:rsidRPr="00AB2E87">
              <w:rPr>
                <w:rFonts w:ascii="Trebuchet MS" w:hAnsi="Trebuchet MS"/>
                <w:sz w:val="18"/>
                <w:szCs w:val="18"/>
              </w:rPr>
              <w:t>Kode for målsætning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0F77516"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053991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22602B8"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7743191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4</w:t>
            </w:r>
          </w:p>
        </w:tc>
      </w:tr>
      <w:tr w:rsidR="004951F6" w:rsidRPr="00F273B0" w14:paraId="7D27073A"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5CE54124" w14:textId="77777777" w:rsidR="004951F6" w:rsidRPr="00AB2E87" w:rsidRDefault="004951F6" w:rsidP="004951F6">
            <w:pPr>
              <w:rPr>
                <w:rFonts w:ascii="Trebuchet MS" w:hAnsi="Trebuchet MS" w:cs="Trebuchet MS"/>
                <w:sz w:val="18"/>
                <w:szCs w:val="18"/>
              </w:rPr>
            </w:pPr>
            <w:proofErr w:type="spellStart"/>
            <w:r w:rsidRPr="00AB2E87">
              <w:rPr>
                <w:rFonts w:ascii="Trebuchet MS" w:hAnsi="Trebuchet MS" w:cs="Trebuchet MS"/>
                <w:sz w:val="18"/>
                <w:szCs w:val="18"/>
              </w:rPr>
              <w:t>maalsaetning</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302AA00E" w14:textId="494372A1" w:rsidR="004951F6" w:rsidRPr="00AB2E87" w:rsidRDefault="004951F6" w:rsidP="004951F6">
            <w:pPr>
              <w:rPr>
                <w:rFonts w:ascii="Trebuchet MS" w:hAnsi="Trebuchet MS"/>
                <w:sz w:val="18"/>
                <w:szCs w:val="18"/>
              </w:rPr>
            </w:pPr>
            <w:proofErr w:type="spellStart"/>
            <w:r>
              <w:rPr>
                <w:rFonts w:ascii="Trebuchet MS" w:hAnsi="Trebuchet MS" w:cs="Trebuchet MS"/>
                <w:sz w:val="18"/>
                <w:szCs w:val="18"/>
              </w:rPr>
              <w:t>maalsaet</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200E030" w14:textId="0FFB20EB" w:rsidR="004951F6" w:rsidRPr="00AB2E87" w:rsidRDefault="004951F6" w:rsidP="004951F6">
            <w:pPr>
              <w:rPr>
                <w:rFonts w:ascii="Trebuchet MS" w:hAnsi="Trebuchet MS" w:cs="Trebuchet MS"/>
                <w:sz w:val="18"/>
                <w:szCs w:val="18"/>
              </w:rPr>
            </w:pPr>
            <w:r w:rsidRPr="00AB2E87">
              <w:rPr>
                <w:rFonts w:ascii="Trebuchet MS" w:hAnsi="Trebuchet MS"/>
                <w:sz w:val="18"/>
                <w:szCs w:val="18"/>
              </w:rPr>
              <w:t>Målsætning</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56A570A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23E04B28"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0-60 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EAFFABF"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70335A95" w14:textId="77777777" w:rsidR="004951F6" w:rsidRPr="00AB2E87" w:rsidRDefault="004951F6" w:rsidP="004951F6">
            <w:pPr>
              <w:rPr>
                <w:rFonts w:ascii="Trebuchet MS" w:hAnsi="Trebuchet MS" w:cs="Trebuchet MS"/>
                <w:sz w:val="18"/>
                <w:szCs w:val="18"/>
              </w:rPr>
            </w:pPr>
            <w:r w:rsidRPr="00AB2E87">
              <w:rPr>
                <w:rFonts w:ascii="Trebuchet MS" w:hAnsi="Trebuchet MS"/>
                <w:sz w:val="18"/>
                <w:szCs w:val="18"/>
              </w:rPr>
              <w:t>Sø, basismålsætning B, badevand A2</w:t>
            </w:r>
          </w:p>
        </w:tc>
      </w:tr>
      <w:tr w:rsidR="004951F6" w:rsidRPr="00F273B0" w14:paraId="38CF0B8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5D4D3B13"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4C7BD54F" w14:textId="52F3C580" w:rsidR="004951F6"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_type_k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6E01D3E" w14:textId="6E4AF3E7" w:rsidR="004951F6" w:rsidRPr="00AB2E87" w:rsidRDefault="004951F6" w:rsidP="004951F6">
            <w:pPr>
              <w:rPr>
                <w:rFonts w:ascii="Trebuchet MS" w:hAnsi="Trebuchet MS"/>
                <w:sz w:val="18"/>
                <w:szCs w:val="18"/>
              </w:rPr>
            </w:pPr>
            <w:r>
              <w:rPr>
                <w:rFonts w:ascii="Trebuchet MS" w:hAnsi="Trebuchet MS"/>
                <w:sz w:val="18"/>
                <w:szCs w:val="18"/>
              </w:rPr>
              <w:t xml:space="preserve">Kode for </w:t>
            </w:r>
            <w:proofErr w:type="spellStart"/>
            <w:r>
              <w:rPr>
                <w:rFonts w:ascii="Trebuchet MS" w:hAnsi="Trebuchet MS"/>
                <w:sz w:val="18"/>
                <w:szCs w:val="18"/>
              </w:rPr>
              <w:t>søtype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ECECF75"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F97F9D"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4A18825"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33F0D2AD"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w:t>
            </w:r>
          </w:p>
        </w:tc>
      </w:tr>
      <w:tr w:rsidR="004951F6" w:rsidRPr="00F273B0" w14:paraId="3925905A"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79F9AA88"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045B0E4A" w14:textId="07E0C672" w:rsidR="004951F6"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7A100C9A" w14:textId="45B32339" w:rsidR="004951F6" w:rsidRPr="00AB2E87" w:rsidRDefault="004951F6" w:rsidP="004951F6">
            <w:pPr>
              <w:rPr>
                <w:rFonts w:ascii="Trebuchet MS" w:hAnsi="Trebuchet MS"/>
                <w:sz w:val="18"/>
                <w:szCs w:val="18"/>
              </w:rPr>
            </w:pPr>
            <w:proofErr w:type="spellStart"/>
            <w:r>
              <w:rPr>
                <w:rFonts w:ascii="Trebuchet MS" w:hAnsi="Trebuchet MS"/>
                <w:sz w:val="18"/>
                <w:szCs w:val="18"/>
              </w:rPr>
              <w:t>Søtype</w:t>
            </w:r>
            <w:proofErr w:type="spellEnd"/>
            <w:r>
              <w:rPr>
                <w:rFonts w:ascii="Trebuchet MS" w:hAnsi="Trebuchet MS"/>
                <w:sz w:val="18"/>
                <w:szCs w:val="18"/>
              </w:rPr>
              <w:t xml:space="preserve"> f</w:t>
            </w:r>
            <w:r w:rsidRPr="00AB2E87">
              <w:rPr>
                <w:rFonts w:ascii="Trebuchet MS" w:hAnsi="Trebuchet MS"/>
                <w:sz w:val="18"/>
                <w:szCs w:val="18"/>
              </w:rPr>
              <w:t>ra Vandplanen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54C0710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5BDB1FF"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w:t>
            </w:r>
            <w:r w:rsidRPr="004D056C">
              <w:rPr>
                <w:rFonts w:ascii="Trebuchet MS" w:hAnsi="Trebuchet MS" w:cs="Trebuchet MS"/>
                <w:sz w:val="18"/>
                <w:szCs w:val="18"/>
              </w:rPr>
              <w:t xml:space="preserve">50 </w:t>
            </w:r>
            <w:r w:rsidRPr="00AB2E87">
              <w:rPr>
                <w:rFonts w:ascii="Trebuchet MS" w:hAnsi="Trebuchet MS" w:cs="Trebuchet MS"/>
                <w:sz w:val="18"/>
                <w:szCs w:val="18"/>
              </w:rPr>
              <w:t>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09627F46"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22B948AB"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 xml:space="preserve">1 - Kalkfattig, </w:t>
            </w:r>
            <w:proofErr w:type="spellStart"/>
            <w:r>
              <w:rPr>
                <w:rFonts w:ascii="Trebuchet MS" w:hAnsi="Trebuchet MS" w:cs="Trebuchet MS"/>
                <w:sz w:val="18"/>
                <w:szCs w:val="18"/>
              </w:rPr>
              <w:t>klarvandet</w:t>
            </w:r>
            <w:proofErr w:type="spellEnd"/>
            <w:r>
              <w:rPr>
                <w:rFonts w:ascii="Trebuchet MS" w:hAnsi="Trebuchet MS" w:cs="Trebuchet MS"/>
                <w:sz w:val="18"/>
                <w:szCs w:val="18"/>
              </w:rPr>
              <w:t>, fersk og lav</w:t>
            </w:r>
          </w:p>
        </w:tc>
      </w:tr>
      <w:tr w:rsidR="004951F6" w:rsidRPr="00F273B0" w14:paraId="209DA3A9"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711FAA6E"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habitat</w:t>
            </w:r>
            <w:r>
              <w:rPr>
                <w:rFonts w:ascii="Trebuchet MS" w:hAnsi="Trebuchet MS"/>
                <w:sz w:val="18"/>
                <w:szCs w:val="18"/>
              </w:rPr>
              <w:t>_</w:t>
            </w:r>
            <w:r w:rsidRPr="00AB2E87">
              <w:rPr>
                <w:rFonts w:ascii="Trebuchet MS" w:hAnsi="Trebuchet MS"/>
                <w:sz w:val="18"/>
                <w:szCs w:val="18"/>
              </w:rPr>
              <w:t>type_kode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0F785327" w14:textId="3C502B32" w:rsidR="004951F6" w:rsidRDefault="004951F6" w:rsidP="004951F6">
            <w:pPr>
              <w:rPr>
                <w:rFonts w:ascii="Trebuchet MS" w:hAnsi="Trebuchet MS"/>
                <w:sz w:val="18"/>
                <w:szCs w:val="18"/>
              </w:rPr>
            </w:pPr>
            <w:proofErr w:type="spellStart"/>
            <w:r>
              <w:rPr>
                <w:rFonts w:ascii="Trebuchet MS" w:hAnsi="Trebuchet MS"/>
                <w:sz w:val="18"/>
                <w:szCs w:val="18"/>
              </w:rPr>
              <w:t>habit_ty_k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6DA20B7" w14:textId="343FD26C" w:rsidR="004951F6" w:rsidRPr="00AB2E87" w:rsidRDefault="004951F6" w:rsidP="004951F6">
            <w:pPr>
              <w:rPr>
                <w:rFonts w:ascii="Trebuchet MS" w:hAnsi="Trebuchet MS"/>
                <w:sz w:val="18"/>
                <w:szCs w:val="18"/>
              </w:rPr>
            </w:pPr>
            <w:r>
              <w:rPr>
                <w:rFonts w:ascii="Trebuchet MS" w:hAnsi="Trebuchet MS"/>
                <w:sz w:val="18"/>
                <w:szCs w:val="18"/>
              </w:rPr>
              <w:t>Kode for habitat-type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925F5C1"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51CED2"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w:t>
            </w:r>
            <w:r>
              <w:rPr>
                <w:rFonts w:ascii="Trebuchet MS" w:hAnsi="Trebuchet MS" w:cs="Trebuchet MS"/>
                <w:sz w:val="18"/>
                <w:szCs w:val="18"/>
              </w:rPr>
              <w:t>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D7822BB"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04D954FA"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2</w:t>
            </w:r>
          </w:p>
        </w:tc>
      </w:tr>
      <w:tr w:rsidR="004951F6" w:rsidRPr="00F273B0" w14:paraId="5EF702A2" w14:textId="77777777" w:rsidTr="00C37B85">
        <w:trPr>
          <w:trHeight w:val="227"/>
        </w:trPr>
        <w:tc>
          <w:tcPr>
            <w:tcW w:w="1838" w:type="dxa"/>
            <w:tcBorders>
              <w:top w:val="single" w:sz="4" w:space="0" w:color="auto"/>
              <w:left w:val="single" w:sz="4" w:space="0" w:color="auto"/>
              <w:bottom w:val="single" w:sz="4" w:space="0" w:color="auto"/>
              <w:right w:val="single" w:sz="4" w:space="0" w:color="auto"/>
            </w:tcBorders>
            <w:shd w:val="clear" w:color="auto" w:fill="99CCFF"/>
            <w:vAlign w:val="center"/>
          </w:tcPr>
          <w:p w14:paraId="5A9C3DA5"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habitat</w:t>
            </w:r>
            <w:r>
              <w:rPr>
                <w:rFonts w:ascii="Trebuchet MS" w:hAnsi="Trebuchet MS"/>
                <w:sz w:val="18"/>
                <w:szCs w:val="18"/>
              </w:rPr>
              <w:t>_</w:t>
            </w:r>
            <w:r w:rsidRPr="00AB2E87">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center"/>
          </w:tcPr>
          <w:p w14:paraId="191637AF" w14:textId="127FFD96" w:rsidR="004951F6" w:rsidRPr="00AB2E87" w:rsidRDefault="004951F6" w:rsidP="004951F6">
            <w:pPr>
              <w:rPr>
                <w:rFonts w:ascii="Trebuchet MS" w:hAnsi="Trebuchet MS"/>
                <w:sz w:val="18"/>
                <w:szCs w:val="18"/>
              </w:rPr>
            </w:pPr>
            <w:proofErr w:type="spellStart"/>
            <w:r>
              <w:rPr>
                <w:rFonts w:ascii="Trebuchet MS" w:hAnsi="Trebuchet MS"/>
                <w:sz w:val="18"/>
                <w:szCs w:val="18"/>
              </w:rPr>
              <w:t>habit_</w:t>
            </w:r>
            <w:r w:rsidRPr="00AB2E87">
              <w:rPr>
                <w:rFonts w:ascii="Trebuchet MS" w:hAnsi="Trebuchet MS"/>
                <w:sz w:val="18"/>
                <w:szCs w:val="18"/>
              </w:rPr>
              <w:t>ty</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36F5C613" w14:textId="161AB173" w:rsidR="004951F6" w:rsidRPr="00AB2E87" w:rsidRDefault="004951F6" w:rsidP="004951F6">
            <w:pPr>
              <w:rPr>
                <w:rFonts w:ascii="Trebuchet MS" w:hAnsi="Trebuchet MS"/>
                <w:sz w:val="18"/>
                <w:szCs w:val="18"/>
              </w:rPr>
            </w:pPr>
            <w:r w:rsidRPr="00AB2E87">
              <w:rPr>
                <w:rFonts w:ascii="Trebuchet MS" w:hAnsi="Trebuchet MS"/>
                <w:sz w:val="18"/>
                <w:szCs w:val="18"/>
              </w:rPr>
              <w:t>Fra Habitatdirektivet</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center"/>
          </w:tcPr>
          <w:p w14:paraId="0DBC864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1478B85A"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0-100 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center"/>
          </w:tcPr>
          <w:p w14:paraId="764504A5"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50D037BC" w14:textId="77777777" w:rsidR="004951F6" w:rsidRPr="00AB2E87" w:rsidRDefault="004951F6" w:rsidP="004951F6">
            <w:pPr>
              <w:rPr>
                <w:rFonts w:ascii="Trebuchet MS" w:hAnsi="Trebuchet MS" w:cs="Trebuchet MS"/>
                <w:sz w:val="18"/>
                <w:szCs w:val="18"/>
              </w:rPr>
            </w:pPr>
            <w:r w:rsidRPr="00AB2E87">
              <w:rPr>
                <w:rFonts w:ascii="Trebuchet MS" w:hAnsi="Trebuchet MS"/>
                <w:sz w:val="18"/>
                <w:szCs w:val="18"/>
              </w:rPr>
              <w:t>(1, 2, 4, 6) 3130 Ret næringsfattige søer og vandhuller med små amfibiske planter ved bredden</w:t>
            </w:r>
          </w:p>
        </w:tc>
      </w:tr>
      <w:tr w:rsidR="004951F6" w:rsidRPr="00F273B0" w14:paraId="558CFEA1" w14:textId="77777777" w:rsidTr="00C37B85">
        <w:trPr>
          <w:trHeight w:val="227"/>
        </w:trPr>
        <w:tc>
          <w:tcPr>
            <w:tcW w:w="1838" w:type="dxa"/>
            <w:tcBorders>
              <w:top w:val="single" w:sz="4" w:space="0" w:color="auto"/>
              <w:left w:val="single" w:sz="4" w:space="0" w:color="auto"/>
              <w:bottom w:val="single" w:sz="4" w:space="0" w:color="auto"/>
              <w:right w:val="single" w:sz="4" w:space="0" w:color="auto"/>
            </w:tcBorders>
            <w:shd w:val="clear" w:color="auto" w:fill="97DDBA"/>
            <w:vAlign w:val="center"/>
          </w:tcPr>
          <w:p w14:paraId="452CEACD"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trus</w:t>
            </w:r>
            <w:r>
              <w:rPr>
                <w:rFonts w:ascii="Trebuchet MS" w:hAnsi="Trebuchet MS"/>
                <w:sz w:val="18"/>
                <w:szCs w:val="18"/>
              </w:rPr>
              <w:t>sel_vand</w:t>
            </w:r>
            <w:r w:rsidRPr="00AB2E87">
              <w:rPr>
                <w:rFonts w:ascii="Trebuchet MS" w:hAnsi="Trebuchet MS"/>
                <w:sz w:val="18"/>
                <w:szCs w:val="18"/>
              </w:rPr>
              <w:t>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657D9D94" w14:textId="5593B167" w:rsidR="004951F6" w:rsidRPr="00723227" w:rsidRDefault="004951F6" w:rsidP="004951F6">
            <w:pPr>
              <w:rPr>
                <w:rFonts w:ascii="Trebuchet MS" w:hAnsi="Trebuchet MS" w:cs="Trebuchet MS"/>
                <w:sz w:val="18"/>
                <w:szCs w:val="18"/>
              </w:rPr>
            </w:pPr>
            <w:proofErr w:type="spellStart"/>
            <w:r w:rsidRPr="00AB2E87">
              <w:rPr>
                <w:rFonts w:ascii="Trebuchet MS" w:hAnsi="Trebuchet MS"/>
                <w:sz w:val="18"/>
                <w:szCs w:val="18"/>
              </w:rPr>
              <w:t>trus</w:t>
            </w:r>
            <w:r>
              <w:rPr>
                <w:rFonts w:ascii="Trebuchet MS" w:hAnsi="Trebuchet MS"/>
                <w:sz w:val="18"/>
                <w:szCs w:val="18"/>
              </w:rPr>
              <w:t>_van</w:t>
            </w:r>
            <w:r w:rsidRPr="00AB2E87">
              <w:rPr>
                <w:rFonts w:ascii="Trebuchet MS" w:hAnsi="Trebuchet MS"/>
                <w:sz w:val="18"/>
                <w:szCs w:val="18"/>
              </w:rPr>
              <w:t>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67388E2A" w14:textId="0463032E" w:rsidR="004951F6" w:rsidRPr="00723227" w:rsidRDefault="004951F6" w:rsidP="004951F6">
            <w:pPr>
              <w:rPr>
                <w:rFonts w:ascii="Trebuchet MS" w:hAnsi="Trebuchet MS" w:cs="Trebuchet MS"/>
                <w:sz w:val="18"/>
                <w:szCs w:val="18"/>
              </w:rPr>
            </w:pPr>
            <w:r w:rsidRPr="00723227">
              <w:rPr>
                <w:rFonts w:ascii="Trebuchet MS" w:hAnsi="Trebuchet MS" w:cs="Trebuchet MS"/>
                <w:sz w:val="18"/>
                <w:szCs w:val="18"/>
              </w:rPr>
              <w:t>Kode for trussel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FB2DD56" w14:textId="77777777" w:rsidR="004951F6" w:rsidRPr="00AB2E87" w:rsidRDefault="004951F6" w:rsidP="004951F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0BE224A8" w14:textId="77777777" w:rsidR="004951F6" w:rsidRPr="00AB2E87" w:rsidRDefault="004951F6" w:rsidP="004951F6">
            <w:pPr>
              <w:rPr>
                <w:rFonts w:ascii="Trebuchet MS" w:hAnsi="Trebuchet MS" w:cs="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DA4F09B" w14:textId="77777777" w:rsidR="004951F6" w:rsidRPr="00AB2E87" w:rsidRDefault="004951F6" w:rsidP="004951F6">
            <w:pPr>
              <w:rPr>
                <w:rFonts w:ascii="Trebuchet MS" w:hAnsi="Trebuchet MS" w:cs="Trebuchet MS"/>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7DDBA"/>
            <w:vAlign w:val="bottom"/>
          </w:tcPr>
          <w:p w14:paraId="3BAF77A0" w14:textId="77777777" w:rsidR="004951F6" w:rsidRPr="00072BAE" w:rsidRDefault="004951F6" w:rsidP="004951F6">
            <w:pPr>
              <w:rPr>
                <w:rFonts w:ascii="Trebuchet MS" w:hAnsi="Trebuchet MS" w:cs="Trebuchet MS"/>
                <w:sz w:val="18"/>
                <w:szCs w:val="18"/>
              </w:rPr>
            </w:pPr>
            <w:proofErr w:type="spellStart"/>
            <w:r>
              <w:rPr>
                <w:rFonts w:ascii="Trebuchet MS" w:hAnsi="Trebuchet MS" w:cs="Trebuchet MS"/>
                <w:sz w:val="18"/>
                <w:szCs w:val="18"/>
              </w:rPr>
              <w:t>d_basis_trussel_vand</w:t>
            </w:r>
            <w:proofErr w:type="spellEnd"/>
          </w:p>
        </w:tc>
      </w:tr>
      <w:tr w:rsidR="004951F6" w:rsidRPr="00F273B0" w14:paraId="05475F6F"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1D114799" w14:textId="77777777" w:rsidR="004951F6" w:rsidRPr="00AB2E87" w:rsidRDefault="004951F6" w:rsidP="004951F6">
            <w:pPr>
              <w:rPr>
                <w:rFonts w:ascii="Trebuchet MS" w:hAnsi="Trebuchet MS"/>
                <w:sz w:val="18"/>
                <w:szCs w:val="18"/>
              </w:rPr>
            </w:pPr>
            <w:proofErr w:type="spellStart"/>
            <w:r>
              <w:rPr>
                <w:rFonts w:ascii="Trebuchet MS" w:hAnsi="Trebuchet MS"/>
                <w:sz w:val="18"/>
                <w:szCs w:val="18"/>
              </w:rPr>
              <w:t>trussel_vand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A065542" w14:textId="5BF828F0" w:rsidR="004951F6" w:rsidRPr="00723227" w:rsidRDefault="004951F6" w:rsidP="004951F6">
            <w:pPr>
              <w:rPr>
                <w:rFonts w:ascii="Trebuchet MS" w:hAnsi="Trebuchet MS" w:cs="Trebuchet MS"/>
                <w:sz w:val="18"/>
                <w:szCs w:val="18"/>
              </w:rPr>
            </w:pPr>
            <w:proofErr w:type="spellStart"/>
            <w:r>
              <w:rPr>
                <w:rFonts w:ascii="Trebuchet MS" w:hAnsi="Trebuchet MS"/>
                <w:sz w:val="18"/>
                <w:szCs w:val="18"/>
              </w:rPr>
              <w:t>trus_van</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AF47BA5" w14:textId="1F131481" w:rsidR="004951F6" w:rsidRPr="00723227" w:rsidRDefault="004951F6" w:rsidP="004951F6">
            <w:pPr>
              <w:rPr>
                <w:rFonts w:ascii="Trebuchet MS" w:hAnsi="Trebuchet MS" w:cs="Trebuchet MS"/>
                <w:sz w:val="18"/>
                <w:szCs w:val="18"/>
              </w:rPr>
            </w:pPr>
            <w:r w:rsidRPr="00723227">
              <w:rPr>
                <w:rFonts w:ascii="Trebuchet MS" w:hAnsi="Trebuchet MS" w:cs="Trebuchet MS"/>
                <w:sz w:val="18"/>
                <w:szCs w:val="18"/>
              </w:rPr>
              <w:t>Primær trussel mod vandmiljøet i søen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0383238" w14:textId="77777777" w:rsidR="004951F6" w:rsidRPr="00AB2E87" w:rsidRDefault="004951F6" w:rsidP="004951F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6EB80E9" w14:textId="77777777" w:rsidR="004951F6" w:rsidRPr="00AB2E87" w:rsidRDefault="004951F6" w:rsidP="004951F6">
            <w:pPr>
              <w:rPr>
                <w:rFonts w:ascii="Trebuchet MS" w:hAnsi="Trebuchet MS" w:cs="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63BD3A11" w14:textId="77777777" w:rsidR="004951F6" w:rsidRPr="00AB2E87" w:rsidRDefault="004951F6" w:rsidP="004951F6">
            <w:pPr>
              <w:rPr>
                <w:rFonts w:ascii="Trebuchet MS" w:hAnsi="Trebuchet MS" w:cs="Trebuchet MS"/>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7DDBA"/>
            <w:vAlign w:val="bottom"/>
          </w:tcPr>
          <w:p w14:paraId="6D698CB1" w14:textId="77777777" w:rsidR="004951F6" w:rsidRPr="00AB2E87" w:rsidRDefault="004951F6" w:rsidP="004951F6">
            <w:pPr>
              <w:rPr>
                <w:rFonts w:ascii="Trebuchet MS" w:hAnsi="Trebuchet MS" w:cs="Trebuchet MS"/>
                <w:sz w:val="18"/>
                <w:szCs w:val="18"/>
              </w:rPr>
            </w:pPr>
          </w:p>
        </w:tc>
      </w:tr>
      <w:tr w:rsidR="004951F6" w:rsidRPr="00F273B0" w14:paraId="342E5F2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1E24E5D7"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sejlads</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5C6F12B" w14:textId="40CAFCDF" w:rsidR="004951F6" w:rsidRPr="00AB2E87" w:rsidRDefault="004951F6" w:rsidP="004951F6">
            <w:pPr>
              <w:rPr>
                <w:rFonts w:ascii="Trebuchet MS" w:hAnsi="Trebuchet MS"/>
                <w:sz w:val="18"/>
                <w:szCs w:val="18"/>
              </w:rPr>
            </w:pPr>
            <w:r w:rsidRPr="00AB2E87">
              <w:rPr>
                <w:rFonts w:ascii="Trebuchet MS" w:hAnsi="Trebuchet MS"/>
                <w:sz w:val="18"/>
                <w:szCs w:val="18"/>
              </w:rPr>
              <w:t>sejlads</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8922BA5" w14:textId="200187E4" w:rsidR="004951F6" w:rsidRPr="00AB2E87" w:rsidRDefault="004951F6" w:rsidP="004951F6">
            <w:pPr>
              <w:rPr>
                <w:rFonts w:ascii="Trebuchet MS" w:hAnsi="Trebuchet MS"/>
                <w:sz w:val="18"/>
                <w:szCs w:val="18"/>
              </w:rPr>
            </w:pPr>
            <w:r w:rsidRPr="00AB2E87">
              <w:rPr>
                <w:rFonts w:ascii="Trebuchet MS" w:hAnsi="Trebuchet MS"/>
                <w:sz w:val="18"/>
                <w:szCs w:val="18"/>
              </w:rPr>
              <w:t>Sejladsbestemmelser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AA117C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11B22E3"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0-150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9162B44"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7286B082"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Motorsejlads forbudt.</w:t>
            </w:r>
          </w:p>
        </w:tc>
      </w:tr>
      <w:tr w:rsidR="004951F6" w:rsidRPr="00F273B0" w14:paraId="2EEFE83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7204C1EA" w14:textId="77777777" w:rsidR="004951F6" w:rsidRPr="00AB2E87" w:rsidRDefault="004951F6" w:rsidP="004951F6">
            <w:pPr>
              <w:rPr>
                <w:rFonts w:ascii="Trebuchet MS" w:hAnsi="Trebuchet MS"/>
                <w:sz w:val="18"/>
                <w:szCs w:val="18"/>
              </w:rPr>
            </w:pPr>
            <w:r>
              <w:rPr>
                <w:rFonts w:ascii="Trebuchet MS" w:hAnsi="Trebuchet MS"/>
                <w:sz w:val="18"/>
                <w:szCs w:val="18"/>
              </w:rPr>
              <w:t>tilstand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B53BFB5" w14:textId="4653BC3F" w:rsidR="004951F6" w:rsidRDefault="004951F6" w:rsidP="004951F6">
            <w:pPr>
              <w:rPr>
                <w:rFonts w:ascii="Trebuchet MS" w:hAnsi="Trebuchet MS"/>
                <w:sz w:val="18"/>
                <w:szCs w:val="18"/>
              </w:rPr>
            </w:pPr>
            <w:r>
              <w:rPr>
                <w:rFonts w:ascii="Trebuchet MS" w:hAnsi="Trebuchet MS"/>
                <w:sz w:val="18"/>
                <w:szCs w:val="18"/>
              </w:rPr>
              <w:t>tilstand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B90260B" w14:textId="6C1EF96D" w:rsidR="004951F6" w:rsidRPr="00AB2E87" w:rsidRDefault="004951F6" w:rsidP="004951F6">
            <w:pPr>
              <w:rPr>
                <w:rFonts w:ascii="Trebuchet MS" w:hAnsi="Trebuchet MS"/>
                <w:sz w:val="18"/>
                <w:szCs w:val="18"/>
              </w:rPr>
            </w:pPr>
            <w:r>
              <w:rPr>
                <w:rFonts w:ascii="Trebuchet MS" w:hAnsi="Trebuchet MS"/>
                <w:sz w:val="18"/>
                <w:szCs w:val="18"/>
              </w:rPr>
              <w:t>Søens tilstand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4104D63"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759D31"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0-250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B1C2C8D"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62E60F90" w14:textId="77777777" w:rsidR="004951F6" w:rsidRDefault="004951F6" w:rsidP="004951F6">
            <w:pPr>
              <w:rPr>
                <w:rFonts w:ascii="Trebuchet MS" w:hAnsi="Trebuchet MS" w:cs="Trebuchet MS"/>
                <w:sz w:val="18"/>
                <w:szCs w:val="18"/>
              </w:rPr>
            </w:pPr>
            <w:r>
              <w:rPr>
                <w:rFonts w:ascii="Trebuchet MS" w:hAnsi="Trebuchet MS" w:cs="Trebuchet MS"/>
                <w:sz w:val="18"/>
                <w:szCs w:val="18"/>
              </w:rPr>
              <w:t>Moderat naturtilstand</w:t>
            </w:r>
          </w:p>
        </w:tc>
      </w:tr>
      <w:tr w:rsidR="004951F6" w:rsidRPr="00F273B0" w14:paraId="1C5A2D7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44AB9AAF" w14:textId="77777777" w:rsidR="004951F6" w:rsidRDefault="004951F6" w:rsidP="004951F6">
            <w:pPr>
              <w:rPr>
                <w:rFonts w:ascii="Trebuchet MS" w:hAnsi="Trebuchet MS"/>
                <w:sz w:val="18"/>
                <w:szCs w:val="18"/>
              </w:rPr>
            </w:pPr>
            <w:r>
              <w:rPr>
                <w:rFonts w:ascii="Trebuchet MS" w:hAnsi="Trebuchet MS"/>
                <w:sz w:val="18"/>
                <w:szCs w:val="18"/>
              </w:rPr>
              <w:t>opholdstid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1698C8F6" w14:textId="1569906F" w:rsidR="004951F6" w:rsidRDefault="004951F6" w:rsidP="004951F6">
            <w:pPr>
              <w:rPr>
                <w:rFonts w:ascii="Trebuchet MS" w:hAnsi="Trebuchet MS"/>
                <w:sz w:val="18"/>
                <w:szCs w:val="18"/>
              </w:rPr>
            </w:pPr>
            <w:r>
              <w:rPr>
                <w:rFonts w:ascii="Trebuchet MS" w:hAnsi="Trebuchet MS"/>
                <w:sz w:val="18"/>
                <w:szCs w:val="18"/>
              </w:rPr>
              <w:t>opholdstid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65A0139" w14:textId="56EE7F5C" w:rsidR="004951F6" w:rsidRDefault="004951F6" w:rsidP="004951F6">
            <w:pPr>
              <w:rPr>
                <w:rFonts w:ascii="Trebuchet MS" w:hAnsi="Trebuchet MS"/>
                <w:sz w:val="18"/>
                <w:szCs w:val="18"/>
              </w:rPr>
            </w:pPr>
            <w:r>
              <w:rPr>
                <w:rFonts w:ascii="Trebuchet MS" w:hAnsi="Trebuchet MS"/>
                <w:sz w:val="18"/>
                <w:szCs w:val="18"/>
              </w:rPr>
              <w:t>Vandets opholdstid i søen regnet i år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5ED8C6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w:t>
            </w:r>
            <w:r>
              <w:rPr>
                <w:rFonts w:ascii="Trebuchet MS" w:hAnsi="Trebuchet MS" w:cs="Trebuchet MS"/>
                <w:sz w:val="18"/>
                <w:szCs w:val="18"/>
              </w:rPr>
              <w: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530E539" w14:textId="77777777" w:rsidR="004951F6" w:rsidRDefault="004951F6" w:rsidP="004951F6">
            <w:pPr>
              <w:rPr>
                <w:rFonts w:ascii="Trebuchet MS" w:hAnsi="Trebuchet MS" w:cs="Trebuchet MS"/>
                <w:sz w:val="18"/>
                <w:szCs w:val="18"/>
              </w:rPr>
            </w:pPr>
            <w:r>
              <w:rPr>
                <w:rFonts w:ascii="Trebuchet MS" w:hAnsi="Trebuchet MS" w:cs="Trebuchet MS"/>
                <w:sz w:val="18"/>
                <w:szCs w:val="18"/>
              </w:rPr>
              <w:t xml:space="preserve">0,1-99,9 </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FD69B50"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67114392" w14:textId="77777777" w:rsidR="004951F6" w:rsidRDefault="004951F6" w:rsidP="004951F6">
            <w:pPr>
              <w:rPr>
                <w:rFonts w:ascii="Trebuchet MS" w:hAnsi="Trebuchet MS" w:cs="Trebuchet MS"/>
                <w:sz w:val="18"/>
                <w:szCs w:val="18"/>
              </w:rPr>
            </w:pPr>
            <w:r>
              <w:rPr>
                <w:rFonts w:ascii="Trebuchet MS" w:hAnsi="Trebuchet MS" w:cs="Trebuchet MS"/>
                <w:sz w:val="18"/>
                <w:szCs w:val="18"/>
              </w:rPr>
              <w:t>1,3</w:t>
            </w:r>
          </w:p>
        </w:tc>
      </w:tr>
      <w:tr w:rsidR="004951F6" w:rsidRPr="00F273B0" w14:paraId="58E0A79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4A8E86D1" w14:textId="77777777" w:rsidR="004951F6" w:rsidRDefault="004951F6" w:rsidP="004951F6">
            <w:pPr>
              <w:rPr>
                <w:rFonts w:ascii="Trebuchet MS" w:hAnsi="Trebuchet MS"/>
                <w:sz w:val="18"/>
                <w:szCs w:val="18"/>
              </w:rPr>
            </w:pPr>
            <w:r>
              <w:rPr>
                <w:rFonts w:ascii="Trebuchet MS" w:hAnsi="Trebuchet MS"/>
                <w:sz w:val="18"/>
                <w:szCs w:val="18"/>
              </w:rPr>
              <w:lastRenderedPageBreak/>
              <w:t>volumen</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1B0B928C" w14:textId="0DD6BA1C" w:rsidR="004951F6" w:rsidRDefault="004951F6" w:rsidP="004951F6">
            <w:pPr>
              <w:rPr>
                <w:rFonts w:ascii="Trebuchet MS" w:hAnsi="Trebuchet MS"/>
                <w:sz w:val="18"/>
                <w:szCs w:val="18"/>
              </w:rPr>
            </w:pPr>
            <w:r>
              <w:rPr>
                <w:rFonts w:ascii="Trebuchet MS" w:hAnsi="Trebuchet MS"/>
                <w:sz w:val="18"/>
                <w:szCs w:val="18"/>
              </w:rPr>
              <w:t>volumen</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8D6EB4C" w14:textId="7E62455A" w:rsidR="004951F6" w:rsidRDefault="004951F6" w:rsidP="004951F6">
            <w:pPr>
              <w:rPr>
                <w:rFonts w:ascii="Trebuchet MS" w:hAnsi="Trebuchet MS"/>
                <w:sz w:val="18"/>
                <w:szCs w:val="18"/>
              </w:rPr>
            </w:pPr>
            <w:r>
              <w:rPr>
                <w:rFonts w:ascii="Trebuchet MS" w:hAnsi="Trebuchet MS"/>
                <w:sz w:val="18"/>
                <w:szCs w:val="18"/>
              </w:rPr>
              <w:t>Søens volumen millioner m3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80DA79D"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w:t>
            </w:r>
            <w:r>
              <w:rPr>
                <w:rFonts w:ascii="Trebuchet MS" w:hAnsi="Trebuchet MS" w:cs="Trebuchet MS"/>
                <w:sz w:val="18"/>
                <w:szCs w:val="18"/>
              </w:rPr>
              <w: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EE4062E" w14:textId="77777777" w:rsidR="004951F6" w:rsidRDefault="004951F6" w:rsidP="004951F6">
            <w:pPr>
              <w:rPr>
                <w:rFonts w:ascii="Trebuchet MS" w:hAnsi="Trebuchet MS" w:cs="Trebuchet MS"/>
                <w:sz w:val="18"/>
                <w:szCs w:val="18"/>
              </w:rPr>
            </w:pPr>
            <w:r>
              <w:rPr>
                <w:rFonts w:ascii="Trebuchet MS" w:hAnsi="Trebuchet MS" w:cs="Trebuchet MS"/>
                <w:sz w:val="18"/>
                <w:szCs w:val="18"/>
              </w:rPr>
              <w:t>0,1-999,9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CCDEBE1"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22DED00F" w14:textId="77777777" w:rsidR="004951F6" w:rsidRDefault="004951F6" w:rsidP="004951F6">
            <w:pPr>
              <w:rPr>
                <w:rFonts w:ascii="Trebuchet MS" w:hAnsi="Trebuchet MS" w:cs="Trebuchet MS"/>
                <w:sz w:val="18"/>
                <w:szCs w:val="18"/>
              </w:rPr>
            </w:pPr>
            <w:r>
              <w:rPr>
                <w:rFonts w:ascii="Trebuchet MS" w:hAnsi="Trebuchet MS" w:cs="Trebuchet MS"/>
                <w:sz w:val="18"/>
                <w:szCs w:val="18"/>
              </w:rPr>
              <w:t>1,2</w:t>
            </w:r>
          </w:p>
        </w:tc>
      </w:tr>
      <w:tr w:rsidR="004951F6" w:rsidRPr="00F273B0" w14:paraId="39335D3F" w14:textId="77777777" w:rsidTr="00C37B85">
        <w:trPr>
          <w:trHeight w:hRule="exact" w:val="429"/>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3D893088" w14:textId="4094056E" w:rsidR="004951F6" w:rsidRPr="00F55209" w:rsidRDefault="004951F6" w:rsidP="004951F6">
            <w:pPr>
              <w:rPr>
                <w:rFonts w:ascii="Trebuchet MS" w:hAnsi="Trebuchet MS" w:cs="Trebuchet MS"/>
                <w:color w:val="7030A0"/>
                <w:sz w:val="18"/>
                <w:szCs w:val="18"/>
              </w:rPr>
            </w:pPr>
            <w:proofErr w:type="spellStart"/>
            <w:r w:rsidRPr="00F80817">
              <w:rPr>
                <w:rFonts w:ascii="Trebuchet MS" w:hAnsi="Trebuchet MS" w:cs="Trebuchet MS"/>
                <w:color w:val="4F81BD"/>
                <w:sz w:val="18"/>
                <w:szCs w:val="18"/>
              </w:rPr>
              <w:t>geodanmark</w:t>
            </w:r>
            <w:r w:rsidRPr="004D056C">
              <w:rPr>
                <w:rFonts w:ascii="Trebuchet MS" w:hAnsi="Trebuchet MS" w:cs="Trebuchet MS"/>
                <w:sz w:val="18"/>
                <w:szCs w:val="18"/>
              </w:rPr>
              <w:t>_id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center"/>
          </w:tcPr>
          <w:p w14:paraId="2B54498E" w14:textId="3957B9C2" w:rsidR="004951F6" w:rsidRPr="004D056C" w:rsidRDefault="004951F6" w:rsidP="004951F6">
            <w:pPr>
              <w:rPr>
                <w:rFonts w:ascii="Trebuchet MS" w:hAnsi="Trebuchet MS" w:cs="Trebuchet MS"/>
                <w:sz w:val="18"/>
                <w:szCs w:val="18"/>
              </w:rPr>
            </w:pPr>
            <w:proofErr w:type="spellStart"/>
            <w:r>
              <w:rPr>
                <w:rFonts w:ascii="Trebuchet MS" w:hAnsi="Trebuchet MS" w:cs="Trebuchet MS"/>
                <w:color w:val="4F81BD"/>
                <w:sz w:val="18"/>
                <w:szCs w:val="18"/>
              </w:rPr>
              <w:t>geod</w:t>
            </w:r>
            <w:r w:rsidRPr="00F80817">
              <w:rPr>
                <w:rFonts w:ascii="Trebuchet MS" w:hAnsi="Trebuchet MS" w:cs="Trebuchet MS"/>
                <w:color w:val="4F81BD"/>
                <w:sz w:val="18"/>
                <w:szCs w:val="18"/>
              </w:rPr>
              <w:t>k</w:t>
            </w:r>
            <w:r w:rsidRPr="004D056C">
              <w:rPr>
                <w:rFonts w:ascii="Trebuchet MS" w:hAnsi="Trebuchet MS" w:cs="Trebuchet MS"/>
                <w:sz w:val="18"/>
                <w:szCs w:val="18"/>
              </w:rPr>
              <w:t>_id</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317967D" w14:textId="2601BA49"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 xml:space="preserve">ID på </w:t>
            </w:r>
            <w:proofErr w:type="spellStart"/>
            <w:r w:rsidRPr="00F80817">
              <w:rPr>
                <w:rFonts w:ascii="Trebuchet MS" w:hAnsi="Trebuchet MS" w:cs="Trebuchet MS"/>
                <w:color w:val="4F81BD"/>
                <w:sz w:val="18"/>
                <w:szCs w:val="18"/>
              </w:rPr>
              <w:t>GeoDanmark</w:t>
            </w:r>
            <w:proofErr w:type="spellEnd"/>
            <w:r w:rsidRPr="004D056C">
              <w:rPr>
                <w:rFonts w:ascii="Trebuchet MS" w:hAnsi="Trebuchet MS" w:cs="Trebuchet MS"/>
                <w:sz w:val="18"/>
                <w:szCs w:val="18"/>
              </w:rPr>
              <w:t xml:space="preserve"> objekt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AF52562" w14:textId="77777777"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9A7F0A0" w14:textId="77777777"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0000000000-2147483648</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AC703A9" w14:textId="77777777" w:rsidR="004951F6" w:rsidRPr="00F55209" w:rsidRDefault="004951F6" w:rsidP="004951F6">
            <w:pPr>
              <w:jc w:val="center"/>
              <w:rPr>
                <w:rFonts w:ascii="Trebuchet MS" w:hAnsi="Trebuchet MS" w:cs="Trebuchet MS"/>
                <w:color w:val="7030A0"/>
                <w:sz w:val="18"/>
                <w:szCs w:val="18"/>
              </w:rPr>
            </w:pPr>
            <w:r w:rsidRPr="004D056C">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center"/>
          </w:tcPr>
          <w:p w14:paraId="3FE46CEC" w14:textId="77777777" w:rsidR="004951F6" w:rsidRPr="004D056C" w:rsidRDefault="004951F6" w:rsidP="004951F6">
            <w:pPr>
              <w:rPr>
                <w:rFonts w:ascii="Trebuchet MS" w:hAnsi="Trebuchet MS" w:cs="Trebuchet MS"/>
                <w:sz w:val="18"/>
                <w:szCs w:val="18"/>
              </w:rPr>
            </w:pPr>
            <w:r w:rsidRPr="004D056C">
              <w:rPr>
                <w:rFonts w:ascii="Trebuchet MS" w:hAnsi="Trebuchet MS" w:cs="Trebuchet MS"/>
                <w:sz w:val="18"/>
                <w:szCs w:val="18"/>
              </w:rPr>
              <w:t>1009382240</w:t>
            </w:r>
          </w:p>
        </w:tc>
      </w:tr>
      <w:tr w:rsidR="004951F6" w:rsidRPr="00F273B0" w14:paraId="75CCF90C"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028D069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8DB2A8D" w14:textId="1D422C34" w:rsidR="004951F6" w:rsidRPr="0014307B" w:rsidRDefault="004951F6" w:rsidP="004951F6">
            <w:pPr>
              <w:rPr>
                <w:rFonts w:ascii="Trebuchet MS" w:hAnsi="Trebuchet MS" w:cs="Trebuchet MS"/>
                <w:sz w:val="18"/>
                <w:szCs w:val="18"/>
              </w:rPr>
            </w:pPr>
            <w:r w:rsidRPr="00AB2E87">
              <w:rPr>
                <w:rFonts w:ascii="Trebuchet MS" w:hAnsi="Trebuchet MS" w:cs="Trebuchet MS"/>
                <w:sz w:val="18"/>
                <w:szCs w:val="18"/>
              </w:rPr>
              <w:t>link</w:t>
            </w:r>
          </w:p>
        </w:tc>
        <w:tc>
          <w:tcPr>
            <w:tcW w:w="1201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7438EDF" w14:textId="5B96878E" w:rsidR="004951F6" w:rsidRPr="00AB2E87"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382D9E7A" w14:textId="77777777" w:rsidTr="00844E85">
        <w:trPr>
          <w:trHeight w:hRule="exact" w:val="255"/>
        </w:trPr>
        <w:tc>
          <w:tcPr>
            <w:tcW w:w="3526" w:type="dxa"/>
            <w:gridSpan w:val="3"/>
            <w:tcBorders>
              <w:top w:val="single" w:sz="4" w:space="0" w:color="auto"/>
              <w:left w:val="nil"/>
              <w:bottom w:val="nil"/>
              <w:right w:val="nil"/>
            </w:tcBorders>
            <w:shd w:val="clear" w:color="auto" w:fill="99CCFF"/>
          </w:tcPr>
          <w:p w14:paraId="4B299030" w14:textId="77777777" w:rsidR="004951F6" w:rsidRPr="004E7645" w:rsidRDefault="004951F6" w:rsidP="004951F6">
            <w:pPr>
              <w:rPr>
                <w:rFonts w:ascii="Trebuchet MS" w:hAnsi="Trebuchet MS" w:cs="Trebuchet MS"/>
                <w:i/>
                <w:iCs/>
                <w:sz w:val="18"/>
                <w:szCs w:val="18"/>
              </w:rPr>
            </w:pPr>
          </w:p>
        </w:tc>
        <w:tc>
          <w:tcPr>
            <w:tcW w:w="11495" w:type="dxa"/>
            <w:gridSpan w:val="5"/>
            <w:tcBorders>
              <w:top w:val="single" w:sz="4" w:space="0" w:color="auto"/>
              <w:left w:val="nil"/>
              <w:bottom w:val="nil"/>
              <w:right w:val="nil"/>
            </w:tcBorders>
            <w:shd w:val="clear" w:color="auto" w:fill="99CCFF"/>
            <w:vAlign w:val="bottom"/>
          </w:tcPr>
          <w:p w14:paraId="537B31AD" w14:textId="4AFC4681" w:rsidR="004951F6" w:rsidRPr="004E7645" w:rsidRDefault="004951F6" w:rsidP="004951F6">
            <w:pPr>
              <w:rPr>
                <w:rFonts w:ascii="Trebuchet MS" w:hAnsi="Trebuchet MS" w:cs="Trebuchet MS"/>
                <w:sz w:val="18"/>
                <w:szCs w:val="18"/>
              </w:rPr>
            </w:pPr>
            <w:r w:rsidRPr="004E7645">
              <w:rPr>
                <w:rFonts w:ascii="Trebuchet MS" w:hAnsi="Trebuchet MS" w:cs="Trebuchet MS"/>
                <w:i/>
                <w:iCs/>
                <w:sz w:val="18"/>
                <w:szCs w:val="18"/>
              </w:rPr>
              <w:t>Felter markeret med blå er temaspecifikke opslagstabeller, der indeholder oversættelser af koder i andre felter.</w:t>
            </w:r>
          </w:p>
        </w:tc>
      </w:tr>
      <w:tr w:rsidR="004951F6" w:rsidRPr="0051728E" w14:paraId="3F920251" w14:textId="77777777" w:rsidTr="00844E85">
        <w:trPr>
          <w:trHeight w:hRule="exact" w:val="255"/>
        </w:trPr>
        <w:tc>
          <w:tcPr>
            <w:tcW w:w="3526" w:type="dxa"/>
            <w:gridSpan w:val="3"/>
            <w:tcBorders>
              <w:top w:val="nil"/>
              <w:left w:val="nil"/>
              <w:bottom w:val="nil"/>
              <w:right w:val="nil"/>
            </w:tcBorders>
            <w:shd w:val="clear" w:color="auto" w:fill="97DDBA"/>
          </w:tcPr>
          <w:p w14:paraId="108E6677" w14:textId="77777777" w:rsidR="004951F6" w:rsidRPr="0051728E" w:rsidRDefault="004951F6" w:rsidP="004951F6">
            <w:pPr>
              <w:rPr>
                <w:rFonts w:ascii="Trebuchet MS" w:hAnsi="Trebuchet MS" w:cs="Trebuchet MS"/>
                <w:i/>
                <w:iCs/>
                <w:sz w:val="18"/>
                <w:szCs w:val="18"/>
              </w:rPr>
            </w:pPr>
          </w:p>
        </w:tc>
        <w:tc>
          <w:tcPr>
            <w:tcW w:w="11495" w:type="dxa"/>
            <w:gridSpan w:val="5"/>
            <w:tcBorders>
              <w:top w:val="nil"/>
              <w:left w:val="nil"/>
              <w:bottom w:val="nil"/>
              <w:right w:val="nil"/>
            </w:tcBorders>
            <w:shd w:val="clear" w:color="auto" w:fill="97DDBA"/>
            <w:vAlign w:val="bottom"/>
          </w:tcPr>
          <w:p w14:paraId="492585FC" w14:textId="148D6CAA" w:rsidR="004951F6" w:rsidRPr="004E7645"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C6ED685" w14:textId="7C7AF15F" w:rsidR="00440677" w:rsidRDefault="002D3AE4" w:rsidP="00440677">
      <w:pPr>
        <w:pStyle w:val="Overskrift6"/>
      </w:pPr>
      <w:bookmarkStart w:id="205" w:name="_Toc292865212"/>
      <w:r>
        <w:t>5.1.6.</w:t>
      </w:r>
      <w:r w:rsidR="00AB2E87">
        <w:t>1</w:t>
      </w:r>
      <w:r w:rsidRPr="00A32757">
        <w:t xml:space="preserve"> </w:t>
      </w:r>
      <w:r>
        <w:t>Metadata</w:t>
      </w:r>
      <w:bookmarkEnd w:id="205"/>
      <w:r w:rsidR="00440677" w:rsidRPr="0044067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E1D6C" w:rsidRPr="0051728E" w14:paraId="4711DFC5" w14:textId="77777777" w:rsidTr="00735DC6">
        <w:trPr>
          <w:trHeight w:hRule="exact" w:val="255"/>
        </w:trPr>
        <w:tc>
          <w:tcPr>
            <w:tcW w:w="2235" w:type="dxa"/>
            <w:shd w:val="clear" w:color="auto" w:fill="D9D9D9"/>
            <w:vAlign w:val="bottom"/>
          </w:tcPr>
          <w:p w14:paraId="23289179" w14:textId="77777777" w:rsidR="00AE1D6C" w:rsidRPr="0051728E" w:rsidRDefault="00AE1D6C" w:rsidP="00735DC6">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6618AAC" w14:textId="77777777" w:rsidR="00AE1D6C" w:rsidRPr="00FE3FC3" w:rsidRDefault="00AE1D6C" w:rsidP="00735DC6">
            <w:pPr>
              <w:rPr>
                <w:rFonts w:ascii="Trebuchet MS" w:hAnsi="Trebuchet MS" w:cs="Trebuchet MS"/>
                <w:bCs/>
                <w:sz w:val="18"/>
                <w:szCs w:val="18"/>
              </w:rPr>
            </w:pPr>
            <w:r w:rsidRPr="00FE3FC3">
              <w:rPr>
                <w:rFonts w:ascii="Trebuchet MS" w:hAnsi="Trebuchet MS" w:cs="Trebuchet MS"/>
                <w:b/>
                <w:bCs/>
                <w:sz w:val="18"/>
                <w:szCs w:val="18"/>
              </w:rPr>
              <w:t>Beskrivelse</w:t>
            </w:r>
          </w:p>
        </w:tc>
      </w:tr>
      <w:tr w:rsidR="00AE1D6C" w:rsidRPr="0051728E" w14:paraId="37E6FEE9" w14:textId="77777777" w:rsidTr="00735DC6">
        <w:trPr>
          <w:trHeight w:hRule="exact" w:val="255"/>
        </w:trPr>
        <w:tc>
          <w:tcPr>
            <w:tcW w:w="2235" w:type="dxa"/>
            <w:shd w:val="clear" w:color="auto" w:fill="E0E0E0"/>
            <w:vAlign w:val="bottom"/>
          </w:tcPr>
          <w:p w14:paraId="13C26901"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442F613" w14:textId="77777777" w:rsidR="00AE1D6C" w:rsidRPr="0051728E" w:rsidRDefault="00AE1D6C" w:rsidP="00735DC6">
            <w:pPr>
              <w:rPr>
                <w:rFonts w:ascii="Trebuchet MS" w:hAnsi="Trebuchet MS" w:cs="Trebuchet MS"/>
                <w:sz w:val="18"/>
                <w:szCs w:val="18"/>
              </w:rPr>
            </w:pPr>
            <w:r>
              <w:rPr>
                <w:rFonts w:ascii="Trebuchet MS" w:hAnsi="Trebuchet MS" w:cs="Trebuchet MS"/>
                <w:sz w:val="18"/>
                <w:szCs w:val="18"/>
              </w:rPr>
              <w:t>Sø</w:t>
            </w:r>
          </w:p>
        </w:tc>
      </w:tr>
      <w:tr w:rsidR="00AE1D6C" w:rsidRPr="0051728E" w14:paraId="166C6F0E" w14:textId="77777777" w:rsidTr="00735DC6">
        <w:trPr>
          <w:trHeight w:hRule="exact" w:val="255"/>
        </w:trPr>
        <w:tc>
          <w:tcPr>
            <w:tcW w:w="2235" w:type="dxa"/>
            <w:shd w:val="clear" w:color="auto" w:fill="E0E0E0"/>
            <w:vAlign w:val="bottom"/>
          </w:tcPr>
          <w:p w14:paraId="33CDF97A"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FE88612" w14:textId="18626D5F" w:rsidR="00AE1D6C" w:rsidRPr="00F279E4" w:rsidRDefault="00AE1D6C" w:rsidP="00735DC6">
            <w:pPr>
              <w:rPr>
                <w:rFonts w:ascii="Trebuchet MS" w:hAnsi="Trebuchet MS" w:cs="Trebuchet MS"/>
                <w:sz w:val="18"/>
                <w:szCs w:val="18"/>
              </w:rPr>
            </w:pPr>
            <w:r>
              <w:rPr>
                <w:rFonts w:ascii="Trebuchet MS" w:hAnsi="Trebuchet MS" w:cs="Trebuchet MS"/>
                <w:sz w:val="18"/>
                <w:szCs w:val="18"/>
              </w:rPr>
              <w:t>Stille stående vandoverflade over 100 kvm. som ikke udtørrer jævnligt.</w:t>
            </w:r>
            <w:r w:rsidR="009C538E">
              <w:rPr>
                <w:rFonts w:ascii="Trebuchet MS" w:hAnsi="Trebuchet MS" w:cs="Trebuchet MS"/>
                <w:sz w:val="18"/>
                <w:szCs w:val="18"/>
              </w:rPr>
              <w:t xml:space="preserve"> Se </w:t>
            </w:r>
            <w:proofErr w:type="spellStart"/>
            <w:r w:rsidR="00D96699" w:rsidRPr="00F80817">
              <w:rPr>
                <w:rFonts w:ascii="Trebuchet MS" w:hAnsi="Trebuchet MS" w:cs="Trebuchet MS"/>
                <w:color w:val="4F81BD"/>
                <w:sz w:val="18"/>
                <w:szCs w:val="18"/>
              </w:rPr>
              <w:t>GeoDanmark</w:t>
            </w:r>
            <w:proofErr w:type="spellEnd"/>
            <w:r w:rsidR="009C538E">
              <w:rPr>
                <w:rFonts w:ascii="Trebuchet MS" w:hAnsi="Trebuchet MS" w:cs="Trebuchet MS"/>
                <w:sz w:val="18"/>
                <w:szCs w:val="18"/>
              </w:rPr>
              <w:t>-specifikationen.</w:t>
            </w:r>
          </w:p>
        </w:tc>
      </w:tr>
      <w:tr w:rsidR="00AE1D6C" w:rsidRPr="0051728E" w14:paraId="0C69660B" w14:textId="77777777" w:rsidTr="00A775C4">
        <w:trPr>
          <w:trHeight w:hRule="exact" w:val="651"/>
        </w:trPr>
        <w:tc>
          <w:tcPr>
            <w:tcW w:w="2235" w:type="dxa"/>
            <w:shd w:val="clear" w:color="auto" w:fill="E0E0E0"/>
            <w:vAlign w:val="center"/>
          </w:tcPr>
          <w:p w14:paraId="58ED31FE"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EA3C92C" w14:textId="3B573964" w:rsidR="00AE1D6C" w:rsidRPr="00D77840" w:rsidRDefault="00AE1D6C" w:rsidP="00E778AB">
            <w:pPr>
              <w:rPr>
                <w:rFonts w:ascii="Trebuchet MS" w:hAnsi="Trebuchet MS" w:cs="Trebuchet MS"/>
                <w:sz w:val="18"/>
                <w:szCs w:val="18"/>
              </w:rPr>
            </w:pPr>
            <w:r>
              <w:rPr>
                <w:rFonts w:ascii="Trebuchet MS" w:hAnsi="Trebuchet MS" w:cs="Trebuchet MS"/>
                <w:sz w:val="18"/>
                <w:szCs w:val="18"/>
              </w:rPr>
              <w:t xml:space="preserve">Indeholder kommunale oplysninger omkring hver sø. Overbygning på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 xml:space="preserve">-data med oplysninger omkring navn, målsætning og </w:t>
            </w:r>
            <w:proofErr w:type="spellStart"/>
            <w:r>
              <w:rPr>
                <w:rFonts w:ascii="Trebuchet MS" w:hAnsi="Trebuchet MS" w:cs="Trebuchet MS"/>
                <w:sz w:val="18"/>
                <w:szCs w:val="18"/>
              </w:rPr>
              <w:t>søtype</w:t>
            </w:r>
            <w:proofErr w:type="spellEnd"/>
            <w:r>
              <w:rPr>
                <w:rFonts w:ascii="Trebuchet MS" w:hAnsi="Trebuchet MS" w:cs="Trebuchet MS"/>
                <w:sz w:val="18"/>
                <w:szCs w:val="18"/>
              </w:rPr>
              <w:t>. Mulighed for oplysning omkring sejladsbestemmelser, habitattype og trusler mod nuværende tilstanden.</w:t>
            </w:r>
            <w:r w:rsidR="00E778AB">
              <w:rPr>
                <w:rFonts w:ascii="Trebuchet MS" w:hAnsi="Trebuchet MS" w:cs="Trebuchet MS"/>
                <w:sz w:val="18"/>
                <w:szCs w:val="18"/>
              </w:rPr>
              <w:t xml:space="preserve"> V</w:t>
            </w:r>
            <w:r w:rsidR="00E778AB" w:rsidRPr="00E778AB">
              <w:rPr>
                <w:rFonts w:ascii="Trebuchet MS" w:hAnsi="Trebuchet MS" w:cs="Trebuchet MS"/>
                <w:sz w:val="18"/>
                <w:szCs w:val="18"/>
              </w:rPr>
              <w:t>olumen angives i millioner af kubikmeter</w:t>
            </w:r>
          </w:p>
        </w:tc>
      </w:tr>
      <w:tr w:rsidR="00AE1D6C" w:rsidRPr="0051728E" w14:paraId="6A34384D" w14:textId="77777777" w:rsidTr="00E03D29">
        <w:trPr>
          <w:trHeight w:hRule="exact" w:val="227"/>
        </w:trPr>
        <w:tc>
          <w:tcPr>
            <w:tcW w:w="2235" w:type="dxa"/>
            <w:shd w:val="clear" w:color="auto" w:fill="E0E0E0"/>
            <w:vAlign w:val="bottom"/>
          </w:tcPr>
          <w:p w14:paraId="427C6B4B" w14:textId="77777777" w:rsidR="00AE1D6C" w:rsidRPr="0051728E" w:rsidRDefault="00AE1D6C" w:rsidP="00E03D29">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A2CF809"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 xml:space="preserve">Et samlet overblik med alle kommunale </w:t>
            </w:r>
            <w:proofErr w:type="spellStart"/>
            <w:r>
              <w:rPr>
                <w:rFonts w:ascii="Trebuchet MS" w:hAnsi="Trebuchet MS" w:cs="Trebuchet MS"/>
                <w:sz w:val="18"/>
                <w:szCs w:val="18"/>
              </w:rPr>
              <w:t>drifttemaer</w:t>
            </w:r>
            <w:proofErr w:type="spellEnd"/>
            <w:r>
              <w:rPr>
                <w:rFonts w:ascii="Trebuchet MS" w:hAnsi="Trebuchet MS" w:cs="Trebuchet MS"/>
                <w:sz w:val="18"/>
                <w:szCs w:val="18"/>
              </w:rPr>
              <w:t xml:space="preserve"> på vandløbsområdet koblet sammen i et element/tema.</w:t>
            </w:r>
          </w:p>
        </w:tc>
      </w:tr>
      <w:tr w:rsidR="00AE1D6C" w:rsidRPr="0051728E" w14:paraId="4021F041" w14:textId="77777777" w:rsidTr="00E03D29">
        <w:trPr>
          <w:trHeight w:hRule="exact" w:val="227"/>
        </w:trPr>
        <w:tc>
          <w:tcPr>
            <w:tcW w:w="2235" w:type="dxa"/>
            <w:shd w:val="clear" w:color="auto" w:fill="E0E0E0"/>
            <w:vAlign w:val="bottom"/>
          </w:tcPr>
          <w:p w14:paraId="7060C34D" w14:textId="77777777" w:rsidR="00AE1D6C" w:rsidRPr="0051728E" w:rsidRDefault="00AE1D6C" w:rsidP="00E03D29">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B315F4D" w14:textId="77777777" w:rsidR="00AE1D6C" w:rsidRPr="00FE3FC3" w:rsidRDefault="00AE1D6C" w:rsidP="00E03D29">
            <w:pPr>
              <w:rPr>
                <w:rFonts w:ascii="Trebuchet MS" w:hAnsi="Trebuchet MS" w:cs="Trebuchet MS"/>
                <w:sz w:val="18"/>
                <w:szCs w:val="18"/>
              </w:rPr>
            </w:pPr>
            <w:r w:rsidRPr="00492FFE">
              <w:rPr>
                <w:rFonts w:ascii="Trebuchet MS" w:hAnsi="Trebuchet MS" w:cs="Trebuchet MS"/>
                <w:bCs/>
                <w:kern w:val="32"/>
                <w:sz w:val="18"/>
                <w:szCs w:val="18"/>
              </w:rPr>
              <w:t>Hydrografi</w:t>
            </w:r>
            <w:r w:rsidR="0080624E">
              <w:rPr>
                <w:rFonts w:ascii="Trebuchet MS" w:hAnsi="Trebuchet MS" w:cs="Trebuchet MS"/>
                <w:bCs/>
                <w:kern w:val="32"/>
                <w:sz w:val="18"/>
                <w:szCs w:val="18"/>
              </w:rPr>
              <w:t xml:space="preserve">, </w:t>
            </w:r>
            <w:r w:rsidR="0080624E" w:rsidRPr="00492FFE">
              <w:rPr>
                <w:rFonts w:ascii="Trebuchet MS" w:hAnsi="Trebuchet MS" w:cs="Trebuchet MS"/>
                <w:bCs/>
                <w:kern w:val="32"/>
                <w:sz w:val="18"/>
                <w:szCs w:val="18"/>
              </w:rPr>
              <w:t>Stednavne</w:t>
            </w:r>
          </w:p>
        </w:tc>
      </w:tr>
      <w:tr w:rsidR="00AE1D6C" w:rsidRPr="0051728E" w14:paraId="3028B74A" w14:textId="77777777" w:rsidTr="00E03D29">
        <w:trPr>
          <w:trHeight w:hRule="exact" w:val="227"/>
        </w:trPr>
        <w:tc>
          <w:tcPr>
            <w:tcW w:w="2235" w:type="dxa"/>
            <w:shd w:val="clear" w:color="auto" w:fill="E0E0E0"/>
            <w:vAlign w:val="bottom"/>
          </w:tcPr>
          <w:p w14:paraId="710ABAF0" w14:textId="77777777" w:rsidR="00AE1D6C" w:rsidRPr="00492FFE" w:rsidRDefault="006A595F" w:rsidP="00E03D29">
            <w:pPr>
              <w:rPr>
                <w:rFonts w:ascii="Trebuchet MS" w:hAnsi="Trebuchet MS" w:cs="Trebuchet MS"/>
                <w:sz w:val="18"/>
                <w:szCs w:val="18"/>
              </w:rPr>
            </w:pPr>
            <w:proofErr w:type="spellStart"/>
            <w:r w:rsidRPr="00E45822">
              <w:rPr>
                <w:rFonts w:ascii="Trebuchet MS" w:hAnsi="Trebuchet MS" w:cs="Trebuchet MS"/>
                <w:sz w:val="18"/>
                <w:szCs w:val="18"/>
              </w:rPr>
              <w:t>Noegle</w:t>
            </w:r>
            <w:r w:rsidR="00AE1D6C" w:rsidRPr="00492FFE">
              <w:rPr>
                <w:rFonts w:ascii="Trebuchet MS" w:hAnsi="Trebuchet MS" w:cs="Trebuchet MS"/>
                <w:sz w:val="18"/>
                <w:szCs w:val="18"/>
              </w:rPr>
              <w:t>_ord</w:t>
            </w:r>
            <w:proofErr w:type="spellEnd"/>
          </w:p>
        </w:tc>
        <w:tc>
          <w:tcPr>
            <w:tcW w:w="11340" w:type="dxa"/>
            <w:shd w:val="clear" w:color="auto" w:fill="FFFFFF"/>
            <w:vAlign w:val="bottom"/>
          </w:tcPr>
          <w:p w14:paraId="43B27469" w14:textId="77777777" w:rsidR="00AE1D6C" w:rsidRPr="00492FFE" w:rsidRDefault="00AE1D6C" w:rsidP="00E03D29">
            <w:pPr>
              <w:autoSpaceDE w:val="0"/>
              <w:autoSpaceDN w:val="0"/>
              <w:adjustRightInd w:val="0"/>
              <w:rPr>
                <w:rFonts w:ascii="Trebuchet MS" w:hAnsi="Trebuchet MS" w:cs="Trebuchet MS"/>
                <w:sz w:val="18"/>
                <w:szCs w:val="18"/>
              </w:rPr>
            </w:pPr>
            <w:r>
              <w:rPr>
                <w:rFonts w:ascii="Trebuchet MS" w:hAnsi="Trebuchet MS" w:cs="Trebuchet MS"/>
                <w:sz w:val="18"/>
                <w:szCs w:val="18"/>
              </w:rPr>
              <w:t>Vandhuller</w:t>
            </w:r>
            <w:r w:rsidR="00CB2E9A">
              <w:rPr>
                <w:rFonts w:ascii="Trebuchet MS" w:hAnsi="Trebuchet MS" w:cs="Trebuchet MS"/>
                <w:sz w:val="18"/>
                <w:szCs w:val="18"/>
              </w:rPr>
              <w:t xml:space="preserve">, </w:t>
            </w:r>
            <w:proofErr w:type="spellStart"/>
            <w:r w:rsidR="00CB2E9A">
              <w:rPr>
                <w:rFonts w:ascii="Trebuchet MS" w:hAnsi="Trebuchet MS" w:cs="Trebuchet MS"/>
                <w:sz w:val="18"/>
                <w:szCs w:val="18"/>
              </w:rPr>
              <w:t>sønavn</w:t>
            </w:r>
            <w:proofErr w:type="spellEnd"/>
            <w:r w:rsidR="00CB2E9A">
              <w:rPr>
                <w:rFonts w:ascii="Trebuchet MS" w:hAnsi="Trebuchet MS" w:cs="Trebuchet MS"/>
                <w:sz w:val="18"/>
                <w:szCs w:val="18"/>
              </w:rPr>
              <w:t xml:space="preserve">, sejladsbestemmelser. </w:t>
            </w:r>
            <w:r w:rsidR="000540DE">
              <w:rPr>
                <w:rFonts w:ascii="Trebuchet MS" w:hAnsi="Trebuchet MS" w:cs="Trebuchet MS"/>
                <w:sz w:val="18"/>
                <w:szCs w:val="18"/>
              </w:rPr>
              <w:t>M</w:t>
            </w:r>
            <w:r w:rsidR="00CB2E9A">
              <w:rPr>
                <w:rFonts w:ascii="Trebuchet MS" w:hAnsi="Trebuchet MS" w:cs="Trebuchet MS"/>
                <w:sz w:val="18"/>
                <w:szCs w:val="18"/>
              </w:rPr>
              <w:t>ålsætning</w:t>
            </w:r>
          </w:p>
        </w:tc>
      </w:tr>
      <w:tr w:rsidR="00AE1D6C" w:rsidRPr="0051728E" w14:paraId="3C3E7639" w14:textId="77777777" w:rsidTr="00E03D29">
        <w:trPr>
          <w:trHeight w:hRule="exact" w:val="227"/>
        </w:trPr>
        <w:tc>
          <w:tcPr>
            <w:tcW w:w="2235" w:type="dxa"/>
            <w:shd w:val="clear" w:color="auto" w:fill="E0E0E0"/>
            <w:vAlign w:val="bottom"/>
          </w:tcPr>
          <w:p w14:paraId="250C4EE0" w14:textId="77777777" w:rsidR="00AE1D6C" w:rsidRPr="0051728E" w:rsidRDefault="00AE1D6C" w:rsidP="00E03D29">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43ABBAB"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Flade</w:t>
            </w:r>
          </w:p>
        </w:tc>
      </w:tr>
      <w:tr w:rsidR="00AE1D6C" w:rsidRPr="0051728E" w14:paraId="17EAEC4C" w14:textId="77777777" w:rsidTr="00E03D29">
        <w:trPr>
          <w:trHeight w:hRule="exact" w:val="227"/>
        </w:trPr>
        <w:tc>
          <w:tcPr>
            <w:tcW w:w="2235" w:type="dxa"/>
            <w:shd w:val="clear" w:color="auto" w:fill="E0E0E0"/>
            <w:vAlign w:val="bottom"/>
          </w:tcPr>
          <w:p w14:paraId="434A4026" w14:textId="77777777" w:rsidR="00AE1D6C" w:rsidRPr="00FE3FC3" w:rsidRDefault="00AE1D6C" w:rsidP="00E03D29">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28BCAAC" w14:textId="77777777" w:rsidR="00AE1D6C" w:rsidRPr="00FE3FC3" w:rsidRDefault="00AE1D6C" w:rsidP="00E03D29">
            <w:pPr>
              <w:rPr>
                <w:rFonts w:ascii="Trebuchet MS" w:hAnsi="Trebuchet MS" w:cs="Trebuchet MS"/>
                <w:sz w:val="18"/>
                <w:szCs w:val="18"/>
              </w:rPr>
            </w:pPr>
            <w:r>
              <w:rPr>
                <w:rFonts w:ascii="Trebuchet MS" w:hAnsi="Trebuchet MS" w:cs="Trebuchet MS"/>
                <w:sz w:val="18"/>
                <w:szCs w:val="18"/>
              </w:rPr>
              <w:t>Vandløbsloven</w:t>
            </w:r>
          </w:p>
        </w:tc>
      </w:tr>
      <w:tr w:rsidR="000C68CF" w:rsidRPr="009F0C83" w14:paraId="6C5A039B" w14:textId="77777777" w:rsidTr="00E03D29">
        <w:trPr>
          <w:trHeight w:hRule="exact" w:val="227"/>
        </w:trPr>
        <w:tc>
          <w:tcPr>
            <w:tcW w:w="2235" w:type="dxa"/>
            <w:shd w:val="clear" w:color="auto" w:fill="E0E0E0"/>
            <w:vAlign w:val="bottom"/>
          </w:tcPr>
          <w:p w14:paraId="2A77E1D9" w14:textId="77777777" w:rsidR="000C68CF" w:rsidRPr="006801BD" w:rsidRDefault="0089156A" w:rsidP="00E03D29">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4200B30" w14:textId="44B5C3E1" w:rsidR="000C68CF" w:rsidRPr="006801BD" w:rsidRDefault="007E15B1" w:rsidP="00E03D29">
            <w:pPr>
              <w:rPr>
                <w:rFonts w:ascii="Trebuchet MS" w:hAnsi="Trebuchet MS" w:cs="Trebuchet MS"/>
                <w:sz w:val="18"/>
                <w:szCs w:val="18"/>
              </w:rPr>
            </w:pPr>
            <w:r w:rsidRPr="00F80817">
              <w:rPr>
                <w:rFonts w:ascii="Trebuchet MS" w:hAnsi="Trebuchet MS" w:cs="Trebuchet MS"/>
                <w:color w:val="4F81BD"/>
                <w:sz w:val="18"/>
                <w:szCs w:val="18"/>
              </w:rPr>
              <w:t>06.02.00, 06.02.20</w:t>
            </w:r>
          </w:p>
        </w:tc>
      </w:tr>
    </w:tbl>
    <w:p w14:paraId="544942F9" w14:textId="77777777" w:rsidR="002D3AE4" w:rsidRDefault="002D3AE4" w:rsidP="00163560">
      <w:pPr>
        <w:pStyle w:val="Overskrift6"/>
      </w:pPr>
      <w:bookmarkStart w:id="206" w:name="_Toc292865213"/>
      <w:r>
        <w:t>5.1.6.</w:t>
      </w:r>
      <w:r w:rsidR="00AB2E87">
        <w:t>2</w:t>
      </w:r>
      <w:r w:rsidRPr="00A32757">
        <w:t xml:space="preserve"> </w:t>
      </w:r>
      <w:r w:rsidR="00A62798">
        <w:t>Registreringsvejledning</w:t>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440677" w:rsidRPr="0051728E" w14:paraId="04B4CDB7" w14:textId="77777777" w:rsidTr="00506B6D">
        <w:trPr>
          <w:trHeight w:hRule="exact" w:val="255"/>
        </w:trPr>
        <w:tc>
          <w:tcPr>
            <w:tcW w:w="3510" w:type="dxa"/>
            <w:shd w:val="clear" w:color="auto" w:fill="D9D9D9"/>
            <w:vAlign w:val="bottom"/>
          </w:tcPr>
          <w:p w14:paraId="199B396E" w14:textId="77777777" w:rsidR="00440677" w:rsidRPr="0051728E" w:rsidRDefault="00440677" w:rsidP="00735DC6">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72F6E4CF" w14:textId="77777777" w:rsidR="00440677" w:rsidRPr="0051728E" w:rsidRDefault="00440677" w:rsidP="00735DC6">
            <w:pPr>
              <w:rPr>
                <w:rFonts w:ascii="Trebuchet MS" w:hAnsi="Trebuchet MS" w:cs="Trebuchet MS"/>
                <w:bCs/>
                <w:sz w:val="18"/>
                <w:szCs w:val="18"/>
              </w:rPr>
            </w:pPr>
            <w:r w:rsidRPr="0051728E">
              <w:rPr>
                <w:rFonts w:ascii="Trebuchet MS" w:hAnsi="Trebuchet MS" w:cs="Trebuchet MS"/>
                <w:b/>
                <w:bCs/>
                <w:sz w:val="18"/>
                <w:szCs w:val="18"/>
              </w:rPr>
              <w:t>Beskrivelse</w:t>
            </w:r>
          </w:p>
        </w:tc>
      </w:tr>
      <w:tr w:rsidR="00440677" w:rsidRPr="0051728E" w14:paraId="27387CDF" w14:textId="77777777" w:rsidTr="00506B6D">
        <w:trPr>
          <w:trHeight w:hRule="exact" w:val="851"/>
        </w:trPr>
        <w:tc>
          <w:tcPr>
            <w:tcW w:w="3510" w:type="dxa"/>
            <w:shd w:val="clear" w:color="auto" w:fill="E0E0E0"/>
            <w:vAlign w:val="center"/>
          </w:tcPr>
          <w:p w14:paraId="2744AA57" w14:textId="77777777" w:rsidR="00440677" w:rsidRPr="00024C60" w:rsidRDefault="00440677" w:rsidP="00735DC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1047A2AD" w14:textId="672789B9" w:rsidR="00440677" w:rsidRPr="00024C60" w:rsidRDefault="00D96699" w:rsidP="00735DC6">
            <w:pPr>
              <w:rPr>
                <w:rFonts w:ascii="Trebuchet MS" w:hAnsi="Trebuchet MS" w:cs="Trebuchet MS"/>
                <w:sz w:val="18"/>
                <w:szCs w:val="18"/>
              </w:rPr>
            </w:pP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-sø tilføres data fra andre datasæt. Evt. mangler i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-temaet tilføres i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-database og trække ud herfra.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-objekter deles kun jf.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-specifikationen f.eks. hvor der kommer tilløb fra andet vandløb. Kobling kan f.eks. ske via stedbestemt analyse opfulgt af en visuel kontrol/gennemgang med det nyt og det gamle tema oven på hinanden i </w:t>
            </w:r>
            <w:proofErr w:type="gramStart"/>
            <w:r w:rsidR="005D161A">
              <w:rPr>
                <w:rFonts w:ascii="Trebuchet MS" w:hAnsi="Trebuchet MS" w:cs="Trebuchet MS"/>
                <w:sz w:val="18"/>
                <w:szCs w:val="18"/>
              </w:rPr>
              <w:t>forskellig</w:t>
            </w:r>
            <w:proofErr w:type="gramEnd"/>
            <w:r w:rsidR="005D161A">
              <w:rPr>
                <w:rFonts w:ascii="Trebuchet MS" w:hAnsi="Trebuchet MS" w:cs="Trebuchet MS"/>
                <w:sz w:val="18"/>
                <w:szCs w:val="18"/>
              </w:rPr>
              <w:t xml:space="preserve"> tykkelser af stregerne.</w:t>
            </w:r>
          </w:p>
        </w:tc>
      </w:tr>
      <w:tr w:rsidR="00440677" w:rsidRPr="0051728E" w14:paraId="60641E1D" w14:textId="77777777" w:rsidTr="00506B6D">
        <w:trPr>
          <w:trHeight w:hRule="exact" w:val="255"/>
        </w:trPr>
        <w:tc>
          <w:tcPr>
            <w:tcW w:w="3510" w:type="dxa"/>
            <w:shd w:val="clear" w:color="auto" w:fill="E0E0E0"/>
            <w:vAlign w:val="bottom"/>
          </w:tcPr>
          <w:p w14:paraId="3D1B4F6D" w14:textId="77777777" w:rsidR="00440677" w:rsidRPr="00024C60" w:rsidRDefault="00440677" w:rsidP="00735DC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5BC2EF53" w14:textId="77777777" w:rsidR="00440677" w:rsidRPr="00024C60" w:rsidRDefault="000540DE" w:rsidP="00735DC6">
            <w:pPr>
              <w:rPr>
                <w:rFonts w:ascii="Trebuchet MS" w:hAnsi="Trebuchet MS" w:cs="Trebuchet MS"/>
                <w:sz w:val="18"/>
                <w:szCs w:val="18"/>
              </w:rPr>
            </w:pPr>
            <w:r>
              <w:rPr>
                <w:rFonts w:ascii="Trebuchet MS" w:hAnsi="Trebuchet MS" w:cs="Trebuchet MS"/>
                <w:sz w:val="18"/>
                <w:szCs w:val="18"/>
              </w:rPr>
              <w:t>Opdeles i 4 grupper</w:t>
            </w:r>
            <w:r w:rsidR="00F051FD">
              <w:rPr>
                <w:rFonts w:ascii="Trebuchet MS" w:hAnsi="Trebuchet MS" w:cs="Trebuchet MS"/>
                <w:sz w:val="18"/>
                <w:szCs w:val="18"/>
              </w:rPr>
              <w:t xml:space="preserve"> med 7 til 16 typer i hver gruppe</w:t>
            </w:r>
            <w:r>
              <w:rPr>
                <w:rFonts w:ascii="Trebuchet MS" w:hAnsi="Trebuchet MS" w:cs="Trebuchet MS"/>
                <w:sz w:val="18"/>
                <w:szCs w:val="18"/>
              </w:rPr>
              <w:t>. Se 5.1.6.3 Kodelister.</w:t>
            </w:r>
          </w:p>
        </w:tc>
      </w:tr>
      <w:tr w:rsidR="00440677" w:rsidRPr="0051728E" w14:paraId="6D9AEF9A" w14:textId="77777777" w:rsidTr="00506B6D">
        <w:trPr>
          <w:trHeight w:hRule="exact" w:val="255"/>
        </w:trPr>
        <w:tc>
          <w:tcPr>
            <w:tcW w:w="3510" w:type="dxa"/>
            <w:shd w:val="clear" w:color="auto" w:fill="E0E0E0"/>
            <w:vAlign w:val="bottom"/>
          </w:tcPr>
          <w:p w14:paraId="7BE42C01" w14:textId="77777777" w:rsidR="00440677" w:rsidRPr="00024C60" w:rsidRDefault="00440677" w:rsidP="00735DC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7B790AA9" w14:textId="6BEE6E40" w:rsidR="00440677"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099EC935" w14:textId="77777777" w:rsidTr="00506B6D">
        <w:trPr>
          <w:trHeight w:hRule="exact" w:val="255"/>
        </w:trPr>
        <w:tc>
          <w:tcPr>
            <w:tcW w:w="3510" w:type="dxa"/>
            <w:shd w:val="clear" w:color="auto" w:fill="E0E0E0"/>
            <w:vAlign w:val="bottom"/>
          </w:tcPr>
          <w:p w14:paraId="6BE6CAAC"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0FFA1FB3" w14:textId="4961AF94"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27D5B24F" w14:textId="77777777" w:rsidTr="00506B6D">
        <w:trPr>
          <w:trHeight w:hRule="exact" w:val="255"/>
        </w:trPr>
        <w:tc>
          <w:tcPr>
            <w:tcW w:w="3510" w:type="dxa"/>
            <w:shd w:val="clear" w:color="auto" w:fill="E0E0E0"/>
            <w:vAlign w:val="bottom"/>
          </w:tcPr>
          <w:p w14:paraId="2B99AC0E"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416A5899" w14:textId="192E8BBE"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2FBF853A" w14:textId="77777777" w:rsidTr="00506B6D">
        <w:trPr>
          <w:trHeight w:hRule="exact" w:val="510"/>
        </w:trPr>
        <w:tc>
          <w:tcPr>
            <w:tcW w:w="3510" w:type="dxa"/>
            <w:shd w:val="clear" w:color="auto" w:fill="E0E0E0"/>
            <w:vAlign w:val="bottom"/>
          </w:tcPr>
          <w:p w14:paraId="4C265A8A"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66C31CD" w14:textId="45CF4DFF"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6166D05E" w14:textId="77777777" w:rsidR="002D3AE4" w:rsidRPr="00A32757" w:rsidRDefault="00AB2E87" w:rsidP="00163560">
      <w:pPr>
        <w:pStyle w:val="Overskrift6"/>
      </w:pPr>
      <w:bookmarkStart w:id="207" w:name="_Toc292865214"/>
      <w:r>
        <w:t>5.1.6.3</w:t>
      </w:r>
      <w:r w:rsidR="002D3AE4">
        <w:t xml:space="preserve"> Kodelister</w:t>
      </w:r>
      <w:bookmarkEnd w:id="207"/>
    </w:p>
    <w:p w14:paraId="4AA0208B" w14:textId="77777777" w:rsidR="009D70C7" w:rsidRDefault="002D3AE4" w:rsidP="00253B37">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bookmarkStart w:id="208" w:name="_Toc292865215"/>
    </w:p>
    <w:p w14:paraId="40549F3C" w14:textId="7C0D4CFC" w:rsidR="002D3AE4" w:rsidRPr="00A32757" w:rsidRDefault="00AB2E87" w:rsidP="00253B37">
      <w:pPr>
        <w:autoSpaceDE w:val="0"/>
        <w:autoSpaceDN w:val="0"/>
        <w:adjustRightInd w:val="0"/>
      </w:pPr>
      <w:r w:rsidRPr="00253B37">
        <w:rPr>
          <w:rFonts w:ascii="Trebuchet MS" w:hAnsi="Trebuchet MS"/>
          <w:sz w:val="24"/>
        </w:rPr>
        <w:lastRenderedPageBreak/>
        <w:t>5.1.6.3</w:t>
      </w:r>
      <w:r w:rsidR="002D3AE4" w:rsidRPr="00253B37">
        <w:rPr>
          <w:rFonts w:ascii="Trebuchet MS" w:hAnsi="Trebuchet MS"/>
          <w:sz w:val="24"/>
        </w:rPr>
        <w:t xml:space="preserve">.1 </w:t>
      </w:r>
      <w:r w:rsidR="009B4738" w:rsidRPr="00253B37">
        <w:rPr>
          <w:rFonts w:ascii="Trebuchet MS" w:hAnsi="Trebuchet MS"/>
          <w:sz w:val="24"/>
        </w:rPr>
        <w:t xml:space="preserve">  5005</w:t>
      </w:r>
      <w:r w:rsidR="002D3AE4" w:rsidRPr="00253B37">
        <w:rPr>
          <w:rFonts w:ascii="Trebuchet MS" w:hAnsi="Trebuchet MS"/>
          <w:sz w:val="24"/>
        </w:rPr>
        <w:t xml:space="preserve"> </w:t>
      </w:r>
      <w:proofErr w:type="spellStart"/>
      <w:r w:rsidR="00402AAC" w:rsidRPr="00253B37">
        <w:rPr>
          <w:rFonts w:ascii="Trebuchet MS" w:hAnsi="Trebuchet MS"/>
          <w:sz w:val="24"/>
        </w:rPr>
        <w:t>M</w:t>
      </w:r>
      <w:r w:rsidR="00BB3DEA" w:rsidRPr="00253B37">
        <w:rPr>
          <w:rFonts w:ascii="Trebuchet MS" w:hAnsi="Trebuchet MS"/>
          <w:sz w:val="24"/>
        </w:rPr>
        <w:t>aalsaetning</w:t>
      </w:r>
      <w:proofErr w:type="spellEnd"/>
      <w:r w:rsidR="00402AAC" w:rsidRPr="00253B37">
        <w:rPr>
          <w:rFonts w:ascii="Trebuchet MS" w:hAnsi="Trebuchet MS"/>
          <w:sz w:val="24"/>
        </w:rPr>
        <w:t xml:space="preserve"> </w:t>
      </w:r>
      <w:r w:rsidR="002D3AE4" w:rsidRPr="00253B37">
        <w:rPr>
          <w:rFonts w:ascii="Trebuchet MS" w:hAnsi="Trebuchet MS"/>
          <w:sz w:val="24"/>
        </w:rPr>
        <w:t>(</w:t>
      </w:r>
      <w:r w:rsidR="004C47B9" w:rsidRPr="00253B37">
        <w:rPr>
          <w:rFonts w:ascii="Trebuchet MS" w:hAnsi="Trebuchet MS"/>
          <w:sz w:val="24"/>
        </w:rPr>
        <w:t>d_5005_maalsaetning</w:t>
      </w:r>
      <w:r w:rsidR="002D3AE4" w:rsidRPr="00253B37">
        <w:rPr>
          <w:rFonts w:ascii="Trebuchet MS" w:hAnsi="Trebuchet MS"/>
          <w:sz w:val="24"/>
        </w:rPr>
        <w:t>)</w:t>
      </w:r>
      <w:bookmarkEnd w:id="208"/>
      <w:r w:rsidR="00BF361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5"/>
        <w:gridCol w:w="3566"/>
        <w:gridCol w:w="1418"/>
        <w:gridCol w:w="6636"/>
      </w:tblGrid>
      <w:tr w:rsidR="00E160A5" w:rsidRPr="0051728E" w14:paraId="231D3A37" w14:textId="77777777" w:rsidTr="00E160A5">
        <w:trPr>
          <w:trHeight w:hRule="exact" w:val="255"/>
        </w:trPr>
        <w:tc>
          <w:tcPr>
            <w:tcW w:w="1955" w:type="dxa"/>
            <w:tcBorders>
              <w:bottom w:val="single" w:sz="4" w:space="0" w:color="auto"/>
            </w:tcBorders>
            <w:shd w:val="clear" w:color="auto" w:fill="D9D9D9"/>
            <w:vAlign w:val="bottom"/>
          </w:tcPr>
          <w:p w14:paraId="096D88A8" w14:textId="77777777" w:rsidR="00E160A5" w:rsidRPr="00735DC6" w:rsidRDefault="00E160A5" w:rsidP="00735DC6">
            <w:pPr>
              <w:rPr>
                <w:rFonts w:ascii="Trebuchet MS" w:hAnsi="Trebuchet MS" w:cs="Trebuchet MS"/>
                <w:b/>
                <w:bCs/>
                <w:sz w:val="18"/>
                <w:szCs w:val="18"/>
              </w:rPr>
            </w:pPr>
            <w:proofErr w:type="spellStart"/>
            <w:r w:rsidRPr="00735DC6">
              <w:rPr>
                <w:rFonts w:ascii="Trebuchet MS" w:hAnsi="Trebuchet MS" w:cs="Trebuchet MS"/>
                <w:b/>
                <w:bCs/>
                <w:sz w:val="18"/>
                <w:szCs w:val="18"/>
              </w:rPr>
              <w:t>maalsaetning_kode</w:t>
            </w:r>
            <w:proofErr w:type="spellEnd"/>
          </w:p>
        </w:tc>
        <w:tc>
          <w:tcPr>
            <w:tcW w:w="3566" w:type="dxa"/>
            <w:tcBorders>
              <w:bottom w:val="single" w:sz="4" w:space="0" w:color="auto"/>
            </w:tcBorders>
            <w:shd w:val="clear" w:color="auto" w:fill="D9D9D9"/>
            <w:vAlign w:val="bottom"/>
          </w:tcPr>
          <w:p w14:paraId="4A204FED" w14:textId="77777777" w:rsidR="00E160A5" w:rsidRPr="00735DC6" w:rsidRDefault="00E160A5" w:rsidP="00735DC6">
            <w:pPr>
              <w:rPr>
                <w:rFonts w:ascii="Trebuchet MS" w:hAnsi="Trebuchet MS" w:cs="Trebuchet MS"/>
                <w:bCs/>
                <w:sz w:val="18"/>
                <w:szCs w:val="18"/>
              </w:rPr>
            </w:pPr>
            <w:proofErr w:type="spellStart"/>
            <w:r w:rsidRPr="00735DC6">
              <w:rPr>
                <w:rFonts w:ascii="Trebuchet MS" w:hAnsi="Trebuchet MS" w:cs="Trebuchet MS"/>
                <w:b/>
                <w:bCs/>
                <w:sz w:val="18"/>
                <w:szCs w:val="18"/>
              </w:rPr>
              <w:t>maalsaetning</w:t>
            </w:r>
            <w:proofErr w:type="spellEnd"/>
          </w:p>
        </w:tc>
        <w:tc>
          <w:tcPr>
            <w:tcW w:w="1418" w:type="dxa"/>
            <w:tcBorders>
              <w:bottom w:val="single" w:sz="4" w:space="0" w:color="auto"/>
            </w:tcBorders>
            <w:shd w:val="clear" w:color="auto" w:fill="D9D9D9"/>
            <w:vAlign w:val="bottom"/>
          </w:tcPr>
          <w:p w14:paraId="54A70818"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6636" w:type="dxa"/>
            <w:tcBorders>
              <w:bottom w:val="single" w:sz="4" w:space="0" w:color="auto"/>
            </w:tcBorders>
            <w:shd w:val="clear" w:color="auto" w:fill="D9D9D9"/>
            <w:vAlign w:val="bottom"/>
          </w:tcPr>
          <w:p w14:paraId="26EE681F"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Begrebsdefinition</w:t>
            </w:r>
          </w:p>
        </w:tc>
      </w:tr>
      <w:tr w:rsidR="00E160A5" w:rsidRPr="0051728E" w14:paraId="28A4EC2C"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334F185D"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1</w:t>
            </w:r>
          </w:p>
        </w:tc>
        <w:tc>
          <w:tcPr>
            <w:tcW w:w="3566" w:type="dxa"/>
            <w:tcBorders>
              <w:top w:val="single" w:sz="4" w:space="0" w:color="auto"/>
              <w:left w:val="single" w:sz="4" w:space="0" w:color="auto"/>
              <w:bottom w:val="single" w:sz="4" w:space="0" w:color="auto"/>
            </w:tcBorders>
            <w:shd w:val="clear" w:color="auto" w:fill="FFFFFF"/>
            <w:vAlign w:val="bottom"/>
          </w:tcPr>
          <w:p w14:paraId="7C666D17"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skærpet målsætning A</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0740C3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7F061D74" w14:textId="77777777" w:rsidR="00E160A5" w:rsidRPr="00576BAD" w:rsidRDefault="00E160A5" w:rsidP="00735DC6">
            <w:pPr>
              <w:rPr>
                <w:rFonts w:ascii="Trebuchet MS" w:hAnsi="Trebuchet MS" w:cs="Trebuchet MS"/>
                <w:sz w:val="17"/>
                <w:szCs w:val="17"/>
              </w:rPr>
            </w:pPr>
          </w:p>
        </w:tc>
      </w:tr>
      <w:tr w:rsidR="00E160A5" w:rsidRPr="0051728E" w14:paraId="01D4E446"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A050AC1"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2</w:t>
            </w:r>
          </w:p>
        </w:tc>
        <w:tc>
          <w:tcPr>
            <w:tcW w:w="3566" w:type="dxa"/>
            <w:tcBorders>
              <w:top w:val="single" w:sz="4" w:space="0" w:color="auto"/>
              <w:left w:val="single" w:sz="4" w:space="0" w:color="auto"/>
              <w:bottom w:val="single" w:sz="4" w:space="0" w:color="auto"/>
            </w:tcBorders>
            <w:shd w:val="clear" w:color="auto" w:fill="FFFFFF"/>
            <w:vAlign w:val="bottom"/>
          </w:tcPr>
          <w:p w14:paraId="0E7A85DA"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skærpet målsætning A, badevand A2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6DB9B7"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457A59D4" w14:textId="77777777" w:rsidR="00E160A5" w:rsidRPr="00576BAD" w:rsidRDefault="00E160A5" w:rsidP="00735DC6">
            <w:pPr>
              <w:rPr>
                <w:rFonts w:ascii="Trebuchet MS" w:hAnsi="Trebuchet MS" w:cs="Trebuchet MS"/>
                <w:sz w:val="17"/>
                <w:szCs w:val="17"/>
              </w:rPr>
            </w:pPr>
          </w:p>
        </w:tc>
      </w:tr>
      <w:tr w:rsidR="00E160A5" w:rsidRPr="0051728E" w14:paraId="37CB2AA5"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F460521"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3</w:t>
            </w:r>
          </w:p>
        </w:tc>
        <w:tc>
          <w:tcPr>
            <w:tcW w:w="3566" w:type="dxa"/>
            <w:tcBorders>
              <w:top w:val="single" w:sz="4" w:space="0" w:color="auto"/>
              <w:left w:val="single" w:sz="4" w:space="0" w:color="auto"/>
              <w:bottom w:val="single" w:sz="4" w:space="0" w:color="auto"/>
            </w:tcBorders>
            <w:shd w:val="clear" w:color="auto" w:fill="FFFFFF"/>
            <w:vAlign w:val="bottom"/>
          </w:tcPr>
          <w:p w14:paraId="1C3FA992"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basismålsætning 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15903B4"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5EEFFD09" w14:textId="77777777" w:rsidR="00E160A5" w:rsidRPr="00576BAD" w:rsidRDefault="00E160A5" w:rsidP="00735DC6">
            <w:pPr>
              <w:rPr>
                <w:rFonts w:ascii="Trebuchet MS" w:hAnsi="Trebuchet MS" w:cs="Trebuchet MS"/>
                <w:sz w:val="17"/>
                <w:szCs w:val="17"/>
              </w:rPr>
            </w:pPr>
          </w:p>
        </w:tc>
      </w:tr>
      <w:tr w:rsidR="00E160A5" w:rsidRPr="0051728E" w14:paraId="41903EC7"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082FD6C2"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4</w:t>
            </w:r>
          </w:p>
        </w:tc>
        <w:tc>
          <w:tcPr>
            <w:tcW w:w="3566" w:type="dxa"/>
            <w:tcBorders>
              <w:top w:val="single" w:sz="4" w:space="0" w:color="auto"/>
              <w:left w:val="single" w:sz="4" w:space="0" w:color="auto"/>
              <w:bottom w:val="single" w:sz="4" w:space="0" w:color="auto"/>
            </w:tcBorders>
            <w:shd w:val="clear" w:color="auto" w:fill="FFFFFF"/>
            <w:vAlign w:val="bottom"/>
          </w:tcPr>
          <w:p w14:paraId="2E4E89A6"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basismålsætning B, badevand A2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6036F7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1CD8BB25" w14:textId="77777777" w:rsidR="00E160A5" w:rsidRPr="00576BAD" w:rsidRDefault="00E160A5" w:rsidP="00735DC6">
            <w:pPr>
              <w:rPr>
                <w:rFonts w:ascii="Trebuchet MS" w:hAnsi="Trebuchet MS" w:cs="Trebuchet MS"/>
                <w:sz w:val="17"/>
                <w:szCs w:val="17"/>
              </w:rPr>
            </w:pPr>
          </w:p>
        </w:tc>
      </w:tr>
      <w:tr w:rsidR="00E160A5" w:rsidRPr="0051728E" w14:paraId="7429D982"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5C524F2"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5</w:t>
            </w:r>
          </w:p>
        </w:tc>
        <w:tc>
          <w:tcPr>
            <w:tcW w:w="3566" w:type="dxa"/>
            <w:tcBorders>
              <w:top w:val="single" w:sz="4" w:space="0" w:color="auto"/>
              <w:left w:val="single" w:sz="4" w:space="0" w:color="auto"/>
              <w:bottom w:val="single" w:sz="4" w:space="0" w:color="auto"/>
            </w:tcBorders>
            <w:shd w:val="clear" w:color="auto" w:fill="FFFFFF"/>
            <w:vAlign w:val="bottom"/>
          </w:tcPr>
          <w:p w14:paraId="07272ACA"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lempet målsætning C</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4A136D1"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37C0A294" w14:textId="77777777" w:rsidR="00E160A5" w:rsidRPr="00576BAD" w:rsidRDefault="00E160A5" w:rsidP="00735DC6">
            <w:pPr>
              <w:rPr>
                <w:rFonts w:ascii="Trebuchet MS" w:hAnsi="Trebuchet MS" w:cs="Trebuchet MS"/>
                <w:sz w:val="17"/>
                <w:szCs w:val="17"/>
              </w:rPr>
            </w:pPr>
          </w:p>
        </w:tc>
      </w:tr>
      <w:tr w:rsidR="00E160A5" w:rsidRPr="0051728E" w14:paraId="51056B9B"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048A56F4"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6</w:t>
            </w:r>
          </w:p>
        </w:tc>
        <w:tc>
          <w:tcPr>
            <w:tcW w:w="3566" w:type="dxa"/>
            <w:tcBorders>
              <w:top w:val="single" w:sz="4" w:space="0" w:color="auto"/>
              <w:left w:val="single" w:sz="4" w:space="0" w:color="auto"/>
              <w:bottom w:val="single" w:sz="4" w:space="0" w:color="auto"/>
            </w:tcBorders>
            <w:shd w:val="clear" w:color="auto" w:fill="FFFFFF"/>
            <w:vAlign w:val="bottom"/>
          </w:tcPr>
          <w:p w14:paraId="4A367262"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Uden specifik målsætning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CEE5BB"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0D4FFF65" w14:textId="77777777" w:rsidR="00E160A5" w:rsidRPr="00576BAD" w:rsidRDefault="00E160A5" w:rsidP="00735DC6">
            <w:pPr>
              <w:rPr>
                <w:rFonts w:ascii="Trebuchet MS" w:hAnsi="Trebuchet MS" w:cs="Trebuchet MS"/>
                <w:sz w:val="17"/>
                <w:szCs w:val="17"/>
              </w:rPr>
            </w:pPr>
          </w:p>
        </w:tc>
      </w:tr>
      <w:tr w:rsidR="00E160A5" w:rsidRPr="0051728E" w14:paraId="7A5567BF"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7FDEFB3"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7</w:t>
            </w:r>
          </w:p>
        </w:tc>
        <w:tc>
          <w:tcPr>
            <w:tcW w:w="3566" w:type="dxa"/>
            <w:tcBorders>
              <w:top w:val="single" w:sz="4" w:space="0" w:color="auto"/>
              <w:left w:val="single" w:sz="4" w:space="0" w:color="auto"/>
              <w:bottom w:val="single" w:sz="4" w:space="0" w:color="auto"/>
            </w:tcBorders>
            <w:shd w:val="clear" w:color="auto" w:fill="FFFFFF"/>
            <w:vAlign w:val="bottom"/>
          </w:tcPr>
          <w:p w14:paraId="43E1906D"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Ikke særskilt målsat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6E7CB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0CB44205" w14:textId="77777777" w:rsidR="00E160A5" w:rsidRPr="00576BAD" w:rsidRDefault="00E160A5" w:rsidP="00735DC6">
            <w:pPr>
              <w:rPr>
                <w:rFonts w:ascii="Trebuchet MS" w:hAnsi="Trebuchet MS" w:cs="Trebuchet MS"/>
                <w:sz w:val="17"/>
                <w:szCs w:val="17"/>
              </w:rPr>
            </w:pPr>
          </w:p>
        </w:tc>
      </w:tr>
    </w:tbl>
    <w:p w14:paraId="3979F17D" w14:textId="77777777" w:rsidR="00F0052F" w:rsidRPr="00A32757" w:rsidRDefault="00095F3D" w:rsidP="00F0052F">
      <w:pPr>
        <w:pStyle w:val="Overskrift7"/>
      </w:pPr>
      <w:r>
        <w:t>5.1.6.3</w:t>
      </w:r>
      <w:r w:rsidR="00F0052F" w:rsidRPr="00A32757">
        <w:t>.</w:t>
      </w:r>
      <w:r w:rsidR="00F0052F">
        <w:t>2</w:t>
      </w:r>
      <w:r w:rsidR="00F0052F" w:rsidRPr="00A32757">
        <w:t xml:space="preserve"> </w:t>
      </w:r>
      <w:r w:rsidR="00F0052F">
        <w:t xml:space="preserve">  5005 </w:t>
      </w:r>
      <w:proofErr w:type="spellStart"/>
      <w:r w:rsidR="0031003F">
        <w:t>S</w:t>
      </w:r>
      <w:r w:rsidR="00BB3DEA">
        <w:t>oe</w:t>
      </w:r>
      <w:r w:rsidR="00735E7E">
        <w:t>_</w:t>
      </w:r>
      <w:r w:rsidR="00BB3DEA">
        <w:t>type</w:t>
      </w:r>
      <w:proofErr w:type="spellEnd"/>
      <w:r w:rsidR="00F0052F">
        <w:t xml:space="preserve"> (</w:t>
      </w:r>
      <w:r w:rsidR="00E711A4" w:rsidRPr="004D056C">
        <w:t>d_5005_soe_type</w:t>
      </w:r>
      <w:r w:rsidR="00F0052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3684"/>
        <w:gridCol w:w="1417"/>
        <w:gridCol w:w="6663"/>
      </w:tblGrid>
      <w:tr w:rsidR="00E160A5" w:rsidRPr="0051728E" w14:paraId="7EEF1923" w14:textId="77777777" w:rsidTr="00506B6D">
        <w:trPr>
          <w:trHeight w:hRule="exact" w:val="255"/>
        </w:trPr>
        <w:tc>
          <w:tcPr>
            <w:tcW w:w="1811" w:type="dxa"/>
            <w:tcBorders>
              <w:bottom w:val="single" w:sz="4" w:space="0" w:color="auto"/>
            </w:tcBorders>
            <w:shd w:val="clear" w:color="auto" w:fill="D9D9D9"/>
            <w:vAlign w:val="bottom"/>
          </w:tcPr>
          <w:p w14:paraId="16321FDB" w14:textId="77777777" w:rsidR="00E160A5" w:rsidRPr="00735DC6" w:rsidRDefault="00E160A5" w:rsidP="00735DC6">
            <w:pPr>
              <w:rPr>
                <w:rFonts w:ascii="Trebuchet MS" w:hAnsi="Trebuchet MS" w:cs="Trebuchet MS"/>
                <w:b/>
                <w:bCs/>
                <w:sz w:val="18"/>
                <w:szCs w:val="18"/>
              </w:rPr>
            </w:pPr>
            <w:proofErr w:type="spellStart"/>
            <w:r w:rsidRPr="00735DC6">
              <w:rPr>
                <w:rFonts w:ascii="Trebuchet MS" w:hAnsi="Trebuchet MS" w:cs="Trebuchet MS"/>
                <w:b/>
                <w:bCs/>
                <w:sz w:val="18"/>
                <w:szCs w:val="18"/>
              </w:rPr>
              <w:t>soe_type_kode</w:t>
            </w:r>
            <w:proofErr w:type="spellEnd"/>
          </w:p>
        </w:tc>
        <w:tc>
          <w:tcPr>
            <w:tcW w:w="3684" w:type="dxa"/>
            <w:tcBorders>
              <w:bottom w:val="single" w:sz="4" w:space="0" w:color="auto"/>
            </w:tcBorders>
            <w:shd w:val="clear" w:color="auto" w:fill="D9D9D9"/>
            <w:vAlign w:val="bottom"/>
          </w:tcPr>
          <w:p w14:paraId="1BFCC710" w14:textId="77777777" w:rsidR="00E160A5" w:rsidRPr="00735DC6" w:rsidRDefault="00E160A5" w:rsidP="00735DC6">
            <w:pPr>
              <w:rPr>
                <w:rFonts w:ascii="Trebuchet MS" w:hAnsi="Trebuchet MS" w:cs="Trebuchet MS"/>
                <w:bCs/>
                <w:sz w:val="18"/>
                <w:szCs w:val="18"/>
              </w:rPr>
            </w:pPr>
            <w:proofErr w:type="spellStart"/>
            <w:r w:rsidRPr="00735DC6">
              <w:rPr>
                <w:rFonts w:ascii="Trebuchet MS" w:hAnsi="Trebuchet MS" w:cs="Trebuchet MS"/>
                <w:b/>
                <w:bCs/>
                <w:sz w:val="18"/>
                <w:szCs w:val="18"/>
              </w:rPr>
              <w:t>soe_type</w:t>
            </w:r>
            <w:proofErr w:type="spellEnd"/>
          </w:p>
        </w:tc>
        <w:tc>
          <w:tcPr>
            <w:tcW w:w="1417" w:type="dxa"/>
            <w:tcBorders>
              <w:bottom w:val="single" w:sz="4" w:space="0" w:color="auto"/>
            </w:tcBorders>
            <w:shd w:val="clear" w:color="auto" w:fill="D9D9D9"/>
            <w:vAlign w:val="bottom"/>
          </w:tcPr>
          <w:p w14:paraId="4B6D749F"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6663" w:type="dxa"/>
            <w:tcBorders>
              <w:bottom w:val="single" w:sz="4" w:space="0" w:color="auto"/>
            </w:tcBorders>
            <w:shd w:val="clear" w:color="auto" w:fill="D9D9D9"/>
            <w:vAlign w:val="bottom"/>
          </w:tcPr>
          <w:p w14:paraId="411FE05D"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Begrebsdefinition</w:t>
            </w:r>
          </w:p>
        </w:tc>
      </w:tr>
      <w:tr w:rsidR="00E160A5" w:rsidRPr="0051728E" w14:paraId="36357EB7"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35A44D40"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w:t>
            </w:r>
          </w:p>
        </w:tc>
        <w:tc>
          <w:tcPr>
            <w:tcW w:w="3684" w:type="dxa"/>
            <w:tcBorders>
              <w:top w:val="single" w:sz="4" w:space="0" w:color="auto"/>
              <w:left w:val="single" w:sz="4" w:space="0" w:color="auto"/>
              <w:bottom w:val="single" w:sz="4" w:space="0" w:color="auto"/>
            </w:tcBorders>
            <w:shd w:val="clear" w:color="auto" w:fill="FFFFFF"/>
            <w:vAlign w:val="bottom"/>
          </w:tcPr>
          <w:p w14:paraId="7B345B8D"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A91F1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D1B952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r>
      <w:tr w:rsidR="00E160A5" w:rsidRPr="0051728E" w14:paraId="5820A00E"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3D4AF6E4"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2</w:t>
            </w:r>
          </w:p>
        </w:tc>
        <w:tc>
          <w:tcPr>
            <w:tcW w:w="3684" w:type="dxa"/>
            <w:tcBorders>
              <w:top w:val="single" w:sz="4" w:space="0" w:color="auto"/>
              <w:left w:val="single" w:sz="4" w:space="0" w:color="auto"/>
              <w:bottom w:val="single" w:sz="4" w:space="0" w:color="auto"/>
            </w:tcBorders>
            <w:shd w:val="clear" w:color="auto" w:fill="FFFFFF"/>
            <w:vAlign w:val="bottom"/>
          </w:tcPr>
          <w:p w14:paraId="7FEE5C72"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2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65D768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A98EF4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r>
      <w:tr w:rsidR="00E160A5" w:rsidRPr="0051728E" w14:paraId="6CA7732D"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6A91F83"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3</w:t>
            </w:r>
          </w:p>
        </w:tc>
        <w:tc>
          <w:tcPr>
            <w:tcW w:w="3684" w:type="dxa"/>
            <w:tcBorders>
              <w:top w:val="single" w:sz="4" w:space="0" w:color="auto"/>
              <w:left w:val="single" w:sz="4" w:space="0" w:color="auto"/>
              <w:bottom w:val="single" w:sz="4" w:space="0" w:color="auto"/>
            </w:tcBorders>
            <w:shd w:val="clear" w:color="auto" w:fill="FFFFFF"/>
            <w:vAlign w:val="bottom"/>
          </w:tcPr>
          <w:p w14:paraId="512ACA0B"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3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195DF9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DAF644C"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r>
      <w:tr w:rsidR="00E160A5" w:rsidRPr="0051728E" w14:paraId="3F5CE429"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6EFA6EB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4</w:t>
            </w:r>
          </w:p>
        </w:tc>
        <w:tc>
          <w:tcPr>
            <w:tcW w:w="3684" w:type="dxa"/>
            <w:tcBorders>
              <w:top w:val="single" w:sz="4" w:space="0" w:color="auto"/>
              <w:left w:val="single" w:sz="4" w:space="0" w:color="auto"/>
              <w:bottom w:val="single" w:sz="4" w:space="0" w:color="auto"/>
            </w:tcBorders>
            <w:shd w:val="clear" w:color="auto" w:fill="FFFFFF"/>
            <w:vAlign w:val="bottom"/>
          </w:tcPr>
          <w:p w14:paraId="18758B5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4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06F590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AB65161"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r>
      <w:tr w:rsidR="00E160A5" w:rsidRPr="0051728E" w14:paraId="025E29D2"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69A9BE5A" w14:textId="77777777" w:rsidR="00E160A5" w:rsidRPr="00735DC6" w:rsidRDefault="00E160A5" w:rsidP="00735DC6">
            <w:pPr>
              <w:jc w:val="center"/>
              <w:rPr>
                <w:rFonts w:ascii="Trebuchet MS" w:hAnsi="Trebuchet MS"/>
                <w:i/>
                <w:iCs/>
                <w:sz w:val="18"/>
                <w:szCs w:val="18"/>
              </w:rPr>
            </w:pPr>
            <w:r w:rsidRPr="00735DC6">
              <w:rPr>
                <w:rFonts w:ascii="Trebuchet MS" w:hAnsi="Trebuchet MS"/>
                <w:i/>
                <w:iCs/>
                <w:sz w:val="18"/>
                <w:szCs w:val="18"/>
              </w:rPr>
              <w:t>5</w:t>
            </w:r>
          </w:p>
        </w:tc>
        <w:tc>
          <w:tcPr>
            <w:tcW w:w="3684" w:type="dxa"/>
            <w:tcBorders>
              <w:top w:val="single" w:sz="4" w:space="0" w:color="auto"/>
              <w:left w:val="single" w:sz="4" w:space="0" w:color="auto"/>
              <w:bottom w:val="single" w:sz="4" w:space="0" w:color="auto"/>
            </w:tcBorders>
            <w:shd w:val="clear" w:color="auto" w:fill="FFFFFF"/>
            <w:vAlign w:val="bottom"/>
          </w:tcPr>
          <w:p w14:paraId="2FF86B26"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5 </w:t>
            </w:r>
            <w:r>
              <w:rPr>
                <w:rFonts w:ascii="Trebuchet MS" w:hAnsi="Trebuchet MS" w:cs="Trebuchet MS"/>
                <w:sz w:val="18"/>
                <w:szCs w:val="18"/>
              </w:rPr>
              <w:t>–</w:t>
            </w:r>
            <w:r w:rsidRPr="00735DC6">
              <w:rPr>
                <w:rFonts w:ascii="Trebuchet MS" w:hAnsi="Trebuchet MS" w:cs="Trebuchet MS"/>
                <w:sz w:val="18"/>
                <w:szCs w:val="18"/>
              </w:rPr>
              <w:t xml:space="preserve"> Kalkfattig, brunvandet,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8334C3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300021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fersk og lav</w:t>
            </w:r>
          </w:p>
        </w:tc>
      </w:tr>
      <w:tr w:rsidR="00E160A5" w:rsidRPr="0051728E" w14:paraId="37287577"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177067F"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6</w:t>
            </w:r>
          </w:p>
        </w:tc>
        <w:tc>
          <w:tcPr>
            <w:tcW w:w="3684" w:type="dxa"/>
            <w:tcBorders>
              <w:top w:val="single" w:sz="4" w:space="0" w:color="auto"/>
              <w:left w:val="single" w:sz="4" w:space="0" w:color="auto"/>
              <w:bottom w:val="single" w:sz="4" w:space="0" w:color="auto"/>
            </w:tcBorders>
            <w:shd w:val="clear" w:color="auto" w:fill="FFFFFF"/>
            <w:vAlign w:val="bottom"/>
          </w:tcPr>
          <w:p w14:paraId="7E41329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6 </w:t>
            </w:r>
            <w:r>
              <w:rPr>
                <w:rFonts w:ascii="Trebuchet MS" w:hAnsi="Trebuchet MS" w:cs="Trebuchet MS"/>
                <w:sz w:val="18"/>
                <w:szCs w:val="18"/>
              </w:rPr>
              <w:t>–</w:t>
            </w:r>
            <w:r w:rsidRPr="00735DC6">
              <w:rPr>
                <w:rFonts w:ascii="Trebuchet MS" w:hAnsi="Trebuchet MS" w:cs="Trebuchet MS"/>
                <w:sz w:val="18"/>
                <w:szCs w:val="18"/>
              </w:rPr>
              <w:t xml:space="preserve"> Kalkfattig, brunvandet,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63ED6C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53C13C0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fersk og dyb</w:t>
            </w:r>
          </w:p>
        </w:tc>
      </w:tr>
      <w:tr w:rsidR="00E160A5" w:rsidRPr="0051728E" w14:paraId="04E576AB"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262F346B"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7</w:t>
            </w:r>
          </w:p>
        </w:tc>
        <w:tc>
          <w:tcPr>
            <w:tcW w:w="3684" w:type="dxa"/>
            <w:tcBorders>
              <w:top w:val="single" w:sz="4" w:space="0" w:color="auto"/>
              <w:left w:val="single" w:sz="4" w:space="0" w:color="auto"/>
              <w:bottom w:val="single" w:sz="4" w:space="0" w:color="auto"/>
            </w:tcBorders>
            <w:shd w:val="clear" w:color="auto" w:fill="FFFFFF"/>
            <w:vAlign w:val="bottom"/>
          </w:tcPr>
          <w:p w14:paraId="7BFAACB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7 </w:t>
            </w:r>
            <w:r>
              <w:rPr>
                <w:rFonts w:ascii="Trebuchet MS" w:hAnsi="Trebuchet MS" w:cs="Trebuchet MS"/>
                <w:sz w:val="18"/>
                <w:szCs w:val="18"/>
              </w:rPr>
              <w:t>–</w:t>
            </w:r>
            <w:r w:rsidRPr="00735DC6">
              <w:rPr>
                <w:rFonts w:ascii="Trebuchet MS" w:hAnsi="Trebuchet MS" w:cs="Trebuchet MS"/>
                <w:sz w:val="18"/>
                <w:szCs w:val="18"/>
              </w:rPr>
              <w:t xml:space="preserve"> Kalkfattig, brunvandet,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AC092A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8C767CA"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brak og lav</w:t>
            </w:r>
          </w:p>
        </w:tc>
      </w:tr>
      <w:tr w:rsidR="00E160A5" w:rsidRPr="0051728E" w14:paraId="12DD712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2064021"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8</w:t>
            </w:r>
          </w:p>
        </w:tc>
        <w:tc>
          <w:tcPr>
            <w:tcW w:w="3684" w:type="dxa"/>
            <w:tcBorders>
              <w:top w:val="single" w:sz="4" w:space="0" w:color="auto"/>
              <w:left w:val="single" w:sz="4" w:space="0" w:color="auto"/>
              <w:bottom w:val="single" w:sz="4" w:space="0" w:color="auto"/>
            </w:tcBorders>
            <w:shd w:val="clear" w:color="auto" w:fill="FFFFFF"/>
            <w:vAlign w:val="bottom"/>
          </w:tcPr>
          <w:p w14:paraId="74D7332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8 </w:t>
            </w:r>
            <w:r>
              <w:rPr>
                <w:rFonts w:ascii="Trebuchet MS" w:hAnsi="Trebuchet MS" w:cs="Trebuchet MS"/>
                <w:sz w:val="18"/>
                <w:szCs w:val="18"/>
              </w:rPr>
              <w:t>–</w:t>
            </w:r>
            <w:r w:rsidRPr="00735DC6">
              <w:rPr>
                <w:rFonts w:ascii="Trebuchet MS" w:hAnsi="Trebuchet MS" w:cs="Trebuchet MS"/>
                <w:sz w:val="18"/>
                <w:szCs w:val="18"/>
              </w:rPr>
              <w:t xml:space="preserve"> Kalkfattig, brunvandet,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ED2B1C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3FB82F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brak og dyb</w:t>
            </w:r>
          </w:p>
        </w:tc>
      </w:tr>
      <w:tr w:rsidR="00E160A5" w:rsidRPr="0051728E" w14:paraId="6497330A"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44A3956" w14:textId="77777777" w:rsidR="00E160A5" w:rsidRPr="006B6447" w:rsidRDefault="00E160A5" w:rsidP="00735DC6">
            <w:pPr>
              <w:jc w:val="center"/>
              <w:rPr>
                <w:rFonts w:ascii="Trebuchet MS" w:hAnsi="Trebuchet MS"/>
                <w:sz w:val="17"/>
                <w:szCs w:val="17"/>
              </w:rPr>
            </w:pPr>
            <w:r w:rsidRPr="006801BD">
              <w:rPr>
                <w:rFonts w:ascii="Trebuchet MS" w:hAnsi="Trebuchet MS"/>
                <w:sz w:val="18"/>
                <w:szCs w:val="18"/>
              </w:rPr>
              <w:t>9</w:t>
            </w:r>
          </w:p>
        </w:tc>
        <w:tc>
          <w:tcPr>
            <w:tcW w:w="3684" w:type="dxa"/>
            <w:tcBorders>
              <w:top w:val="single" w:sz="4" w:space="0" w:color="auto"/>
              <w:left w:val="single" w:sz="4" w:space="0" w:color="auto"/>
              <w:bottom w:val="single" w:sz="4" w:space="0" w:color="auto"/>
            </w:tcBorders>
            <w:shd w:val="clear" w:color="auto" w:fill="FFFFFF"/>
            <w:vAlign w:val="bottom"/>
          </w:tcPr>
          <w:p w14:paraId="3E86681E" w14:textId="77777777" w:rsidR="00E160A5" w:rsidRPr="006B6447" w:rsidRDefault="00E160A5" w:rsidP="00735DC6">
            <w:pPr>
              <w:rPr>
                <w:rFonts w:ascii="Trebuchet MS" w:hAnsi="Trebuchet MS" w:cs="Trebuchet MS"/>
                <w:sz w:val="17"/>
                <w:szCs w:val="17"/>
              </w:rPr>
            </w:pPr>
            <w:r w:rsidRPr="006801BD">
              <w:rPr>
                <w:rFonts w:ascii="Trebuchet MS" w:hAnsi="Trebuchet MS" w:cs="Trebuchet MS"/>
                <w:sz w:val="18"/>
                <w:szCs w:val="18"/>
              </w:rPr>
              <w:t xml:space="preserve">9 - Kalkrig, </w:t>
            </w:r>
            <w:proofErr w:type="spellStart"/>
            <w:r w:rsidRPr="006801BD">
              <w:rPr>
                <w:rFonts w:ascii="Trebuchet MS" w:hAnsi="Trebuchet MS" w:cs="Trebuchet MS"/>
                <w:sz w:val="18"/>
                <w:szCs w:val="18"/>
              </w:rPr>
              <w:t>klarvandet</w:t>
            </w:r>
            <w:proofErr w:type="spellEnd"/>
            <w:r w:rsidRPr="006801BD">
              <w:rPr>
                <w:rFonts w:ascii="Trebuchet MS" w:hAnsi="Trebuchet MS" w:cs="Trebuchet MS"/>
                <w:sz w:val="18"/>
                <w:szCs w:val="18"/>
              </w:rPr>
              <w: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555128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BB39CE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r>
      <w:tr w:rsidR="00E160A5" w:rsidRPr="0051728E" w14:paraId="4384AFE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178E00D8"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10</w:t>
            </w:r>
          </w:p>
        </w:tc>
        <w:tc>
          <w:tcPr>
            <w:tcW w:w="3684" w:type="dxa"/>
            <w:tcBorders>
              <w:top w:val="single" w:sz="4" w:space="0" w:color="auto"/>
              <w:left w:val="single" w:sz="4" w:space="0" w:color="auto"/>
              <w:bottom w:val="single" w:sz="4" w:space="0" w:color="auto"/>
            </w:tcBorders>
            <w:shd w:val="clear" w:color="auto" w:fill="FFFFFF"/>
            <w:vAlign w:val="bottom"/>
          </w:tcPr>
          <w:p w14:paraId="3DC31BC3"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10 -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10CD1A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3D37D8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r>
      <w:tr w:rsidR="00E160A5" w:rsidRPr="0051728E" w14:paraId="55AC6C76"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45C941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11</w:t>
            </w:r>
          </w:p>
        </w:tc>
        <w:tc>
          <w:tcPr>
            <w:tcW w:w="3684" w:type="dxa"/>
            <w:tcBorders>
              <w:top w:val="single" w:sz="4" w:space="0" w:color="auto"/>
              <w:left w:val="single" w:sz="4" w:space="0" w:color="auto"/>
              <w:bottom w:val="single" w:sz="4" w:space="0" w:color="auto"/>
            </w:tcBorders>
            <w:shd w:val="clear" w:color="auto" w:fill="FFFFFF"/>
            <w:vAlign w:val="bottom"/>
          </w:tcPr>
          <w:p w14:paraId="7EA952F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11 -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0E20662"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3A1BC04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r>
      <w:tr w:rsidR="00E160A5" w:rsidRPr="0051728E" w14:paraId="72D95481"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2C9D0B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12</w:t>
            </w:r>
          </w:p>
        </w:tc>
        <w:tc>
          <w:tcPr>
            <w:tcW w:w="3684" w:type="dxa"/>
            <w:tcBorders>
              <w:top w:val="single" w:sz="4" w:space="0" w:color="auto"/>
              <w:left w:val="single" w:sz="4" w:space="0" w:color="auto"/>
              <w:bottom w:val="single" w:sz="4" w:space="0" w:color="auto"/>
            </w:tcBorders>
            <w:shd w:val="clear" w:color="auto" w:fill="FFFFFF"/>
            <w:vAlign w:val="bottom"/>
          </w:tcPr>
          <w:p w14:paraId="235810BC"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12 -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486CE7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2AC9B94"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r>
      <w:tr w:rsidR="00E160A5" w:rsidRPr="0051728E" w14:paraId="1955A520"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168BCD9B"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13</w:t>
            </w:r>
          </w:p>
        </w:tc>
        <w:tc>
          <w:tcPr>
            <w:tcW w:w="3684" w:type="dxa"/>
            <w:tcBorders>
              <w:top w:val="single" w:sz="4" w:space="0" w:color="auto"/>
              <w:left w:val="single" w:sz="4" w:space="0" w:color="auto"/>
              <w:bottom w:val="single" w:sz="4" w:space="0" w:color="auto"/>
            </w:tcBorders>
            <w:shd w:val="clear" w:color="auto" w:fill="FFFFFF"/>
            <w:vAlign w:val="bottom"/>
          </w:tcPr>
          <w:p w14:paraId="0C5B66A3"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13 - Kalkrig, brunvandet,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7D3EF4"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4E4D1E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fersk og lav</w:t>
            </w:r>
          </w:p>
        </w:tc>
      </w:tr>
      <w:tr w:rsidR="00E160A5" w:rsidRPr="0051728E" w14:paraId="3467353D"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05AC6910"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14</w:t>
            </w:r>
          </w:p>
        </w:tc>
        <w:tc>
          <w:tcPr>
            <w:tcW w:w="3684" w:type="dxa"/>
            <w:tcBorders>
              <w:top w:val="single" w:sz="4" w:space="0" w:color="auto"/>
              <w:left w:val="single" w:sz="4" w:space="0" w:color="auto"/>
              <w:bottom w:val="single" w:sz="4" w:space="0" w:color="auto"/>
            </w:tcBorders>
            <w:shd w:val="clear" w:color="auto" w:fill="FFFFFF"/>
            <w:vAlign w:val="bottom"/>
          </w:tcPr>
          <w:p w14:paraId="42473346"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14 - Kalkrig, brunvandet,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086E19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188490D"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fersk og dyb</w:t>
            </w:r>
          </w:p>
        </w:tc>
      </w:tr>
      <w:tr w:rsidR="00E160A5" w:rsidRPr="0051728E" w14:paraId="480FD693"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67243DE"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15</w:t>
            </w:r>
          </w:p>
        </w:tc>
        <w:tc>
          <w:tcPr>
            <w:tcW w:w="3684" w:type="dxa"/>
            <w:tcBorders>
              <w:top w:val="single" w:sz="4" w:space="0" w:color="auto"/>
              <w:left w:val="single" w:sz="4" w:space="0" w:color="auto"/>
              <w:bottom w:val="single" w:sz="4" w:space="0" w:color="auto"/>
            </w:tcBorders>
            <w:shd w:val="clear" w:color="auto" w:fill="FFFFFF"/>
            <w:vAlign w:val="bottom"/>
          </w:tcPr>
          <w:p w14:paraId="18A28C4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15 - Kalkrig, brunvandet,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EEBE6D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B03B3A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brak og lav</w:t>
            </w:r>
          </w:p>
        </w:tc>
      </w:tr>
      <w:tr w:rsidR="00E160A5" w:rsidRPr="0051728E" w14:paraId="342DAF80"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22A79521"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16</w:t>
            </w:r>
          </w:p>
        </w:tc>
        <w:tc>
          <w:tcPr>
            <w:tcW w:w="3684" w:type="dxa"/>
            <w:tcBorders>
              <w:top w:val="single" w:sz="4" w:space="0" w:color="auto"/>
              <w:left w:val="single" w:sz="4" w:space="0" w:color="auto"/>
              <w:bottom w:val="single" w:sz="4" w:space="0" w:color="auto"/>
            </w:tcBorders>
            <w:shd w:val="clear" w:color="auto" w:fill="FFFFFF"/>
            <w:vAlign w:val="bottom"/>
          </w:tcPr>
          <w:p w14:paraId="1210D0A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16 - Kalkrig, brunvandet,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A21835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2B77C70"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brak og dyb</w:t>
            </w:r>
          </w:p>
        </w:tc>
      </w:tr>
      <w:tr w:rsidR="00E160A5" w:rsidRPr="0051728E" w14:paraId="4BC7F1A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7B2A108"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99</w:t>
            </w:r>
          </w:p>
        </w:tc>
        <w:tc>
          <w:tcPr>
            <w:tcW w:w="3684" w:type="dxa"/>
            <w:tcBorders>
              <w:top w:val="single" w:sz="4" w:space="0" w:color="auto"/>
              <w:left w:val="single" w:sz="4" w:space="0" w:color="auto"/>
              <w:bottom w:val="single" w:sz="4" w:space="0" w:color="auto"/>
            </w:tcBorders>
            <w:shd w:val="clear" w:color="auto" w:fill="FFFFFF"/>
            <w:vAlign w:val="bottom"/>
          </w:tcPr>
          <w:p w14:paraId="7AD8A072"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Ukendt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3902ED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D630BC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Mangler viden om </w:t>
            </w:r>
            <w:proofErr w:type="spellStart"/>
            <w:r w:rsidRPr="00735DC6">
              <w:rPr>
                <w:rFonts w:ascii="Trebuchet MS" w:hAnsi="Trebuchet MS" w:cs="Trebuchet MS"/>
                <w:sz w:val="18"/>
                <w:szCs w:val="18"/>
              </w:rPr>
              <w:t>søtype</w:t>
            </w:r>
            <w:proofErr w:type="spellEnd"/>
          </w:p>
        </w:tc>
      </w:tr>
    </w:tbl>
    <w:p w14:paraId="508DEF54" w14:textId="77777777" w:rsidR="00F569EB" w:rsidRDefault="00F569EB" w:rsidP="00F569EB">
      <w:pPr>
        <w:autoSpaceDE w:val="0"/>
        <w:autoSpaceDN w:val="0"/>
        <w:adjustRightInd w:val="0"/>
        <w:rPr>
          <w:rFonts w:ascii="ScalaSans-Caps" w:hAnsi="ScalaSans-Caps" w:cs="ScalaSans-Caps"/>
          <w:sz w:val="18"/>
          <w:szCs w:val="18"/>
        </w:rPr>
      </w:pPr>
      <w:r>
        <w:rPr>
          <w:rFonts w:ascii="ScalaSans-Caps" w:hAnsi="ScalaSans-Caps" w:cs="ScalaSans-Caps"/>
          <w:sz w:val="18"/>
          <w:szCs w:val="18"/>
        </w:rPr>
        <w:t>Typologi for søer, jf. Miljøministeriets bekendtgørelse nr. 1355 af 11. december 2006 om karakterisering</w:t>
      </w:r>
    </w:p>
    <w:p w14:paraId="70233FAE" w14:textId="77777777" w:rsidR="00F569EB" w:rsidRPr="00F569EB" w:rsidRDefault="00F569EB" w:rsidP="00F569EB">
      <w:pPr>
        <w:rPr>
          <w:rFonts w:ascii="ScalaSans-Caps" w:hAnsi="ScalaSans-Caps" w:cs="ScalaSans-Caps"/>
          <w:sz w:val="18"/>
          <w:szCs w:val="18"/>
        </w:rPr>
      </w:pPr>
      <w:r>
        <w:rPr>
          <w:rFonts w:ascii="ScalaSans-Caps" w:hAnsi="ScalaSans-Caps" w:cs="ScalaSans-Caps"/>
          <w:sz w:val="18"/>
          <w:szCs w:val="18"/>
        </w:rPr>
        <w:t xml:space="preserve">af vandforekomster, opgørelse af påvirkninger og kortlægning af vandforekomster. Eller </w:t>
      </w:r>
      <w:r w:rsidRPr="00F569EB">
        <w:rPr>
          <w:rFonts w:ascii="ScalaSans-Caps" w:hAnsi="ScalaSans-Caps" w:cs="ScalaSans-Caps"/>
          <w:sz w:val="18"/>
          <w:szCs w:val="18"/>
        </w:rPr>
        <w:t>Retningslinjer for udarbejdelse af indsatsprogrammer</w:t>
      </w:r>
    </w:p>
    <w:p w14:paraId="134EF212" w14:textId="52B29C53" w:rsidR="00F0052F" w:rsidRDefault="00F569EB" w:rsidP="00F569EB">
      <w:pPr>
        <w:rPr>
          <w:rFonts w:ascii="ScalaSans-Caps" w:hAnsi="ScalaSans-Caps" w:cs="ScalaSans-Caps"/>
          <w:sz w:val="18"/>
          <w:szCs w:val="18"/>
        </w:rPr>
      </w:pPr>
      <w:r w:rsidRPr="00F569EB">
        <w:rPr>
          <w:rFonts w:ascii="ScalaSans-Caps" w:hAnsi="ScalaSans-Caps" w:cs="ScalaSans-Caps"/>
          <w:sz w:val="18"/>
          <w:szCs w:val="18"/>
        </w:rPr>
        <w:t>Version 4</w:t>
      </w:r>
      <w:r>
        <w:rPr>
          <w:rFonts w:ascii="ScalaSans-Caps" w:hAnsi="ScalaSans-Caps" w:cs="ScalaSans-Caps"/>
          <w:sz w:val="18"/>
          <w:szCs w:val="18"/>
        </w:rPr>
        <w:t xml:space="preserve"> tabel 1.2.</w:t>
      </w:r>
    </w:p>
    <w:p w14:paraId="262C444F" w14:textId="77777777" w:rsidR="009D70C7" w:rsidRDefault="009D70C7">
      <w:pPr>
        <w:rPr>
          <w:rFonts w:ascii="Trebuchet MS" w:hAnsi="Trebuchet MS"/>
          <w:sz w:val="24"/>
        </w:rPr>
      </w:pPr>
      <w:r>
        <w:br w:type="page"/>
      </w:r>
    </w:p>
    <w:p w14:paraId="56A959C1" w14:textId="31585E74" w:rsidR="00F0052F" w:rsidRPr="00A32757" w:rsidRDefault="00095F3D" w:rsidP="00F0052F">
      <w:pPr>
        <w:pStyle w:val="Overskrift7"/>
      </w:pPr>
      <w:r>
        <w:lastRenderedPageBreak/>
        <w:t>5.1.6.3</w:t>
      </w:r>
      <w:r w:rsidR="00F0052F" w:rsidRPr="00A32757">
        <w:t>.</w:t>
      </w:r>
      <w:r w:rsidR="00F0052F">
        <w:t>3</w:t>
      </w:r>
      <w:r w:rsidR="00F0052F" w:rsidRPr="00A32757">
        <w:t xml:space="preserve"> </w:t>
      </w:r>
      <w:r w:rsidR="00F0052F">
        <w:t xml:space="preserve">  5005 </w:t>
      </w:r>
      <w:proofErr w:type="spellStart"/>
      <w:r w:rsidR="00F0052F">
        <w:t>H</w:t>
      </w:r>
      <w:r w:rsidR="00BB3DEA">
        <w:t>abitat</w:t>
      </w:r>
      <w:r w:rsidR="00735E7E">
        <w:t>_</w:t>
      </w:r>
      <w:r w:rsidR="00BB3DEA">
        <w:t>type</w:t>
      </w:r>
      <w:proofErr w:type="spellEnd"/>
      <w:r w:rsidR="00F0052F">
        <w:t xml:space="preserve"> (</w:t>
      </w:r>
      <w:r w:rsidR="00E711A4" w:rsidRPr="004D056C">
        <w:t>d_5005_habitat_type</w:t>
      </w:r>
      <w:r w:rsidR="00F0052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6361"/>
        <w:gridCol w:w="1524"/>
        <w:gridCol w:w="3721"/>
      </w:tblGrid>
      <w:tr w:rsidR="00E160A5" w:rsidRPr="00974C80" w14:paraId="1983F28C" w14:textId="77777777" w:rsidTr="00506B6D">
        <w:trPr>
          <w:trHeight w:hRule="exact" w:val="255"/>
        </w:trPr>
        <w:tc>
          <w:tcPr>
            <w:tcW w:w="1969" w:type="dxa"/>
            <w:tcBorders>
              <w:bottom w:val="single" w:sz="4" w:space="0" w:color="auto"/>
            </w:tcBorders>
            <w:shd w:val="clear" w:color="auto" w:fill="D9D9D9"/>
            <w:vAlign w:val="bottom"/>
          </w:tcPr>
          <w:p w14:paraId="39E52A50" w14:textId="77777777" w:rsidR="00E160A5" w:rsidRPr="00974C80" w:rsidRDefault="00E160A5" w:rsidP="00735DC6">
            <w:pPr>
              <w:rPr>
                <w:rFonts w:ascii="Trebuchet MS" w:hAnsi="Trebuchet MS" w:cs="Trebuchet MS"/>
                <w:b/>
                <w:bCs/>
                <w:sz w:val="18"/>
                <w:szCs w:val="18"/>
              </w:rPr>
            </w:pPr>
            <w:proofErr w:type="spellStart"/>
            <w:r w:rsidRPr="00974C80">
              <w:rPr>
                <w:rFonts w:ascii="Trebuchet MS" w:hAnsi="Trebuchet MS" w:cs="Trebuchet MS"/>
                <w:b/>
                <w:bCs/>
                <w:sz w:val="18"/>
                <w:szCs w:val="18"/>
              </w:rPr>
              <w:t>habitat_type_kode</w:t>
            </w:r>
            <w:proofErr w:type="spellEnd"/>
          </w:p>
        </w:tc>
        <w:tc>
          <w:tcPr>
            <w:tcW w:w="6361" w:type="dxa"/>
            <w:tcBorders>
              <w:bottom w:val="single" w:sz="4" w:space="0" w:color="auto"/>
            </w:tcBorders>
            <w:shd w:val="clear" w:color="auto" w:fill="D9D9D9"/>
            <w:vAlign w:val="bottom"/>
          </w:tcPr>
          <w:p w14:paraId="279519CD" w14:textId="77777777" w:rsidR="00E160A5" w:rsidRPr="00974C80" w:rsidRDefault="00B53739" w:rsidP="00735DC6">
            <w:pPr>
              <w:rPr>
                <w:rFonts w:ascii="Trebuchet MS" w:hAnsi="Trebuchet MS" w:cs="Trebuchet MS"/>
                <w:bCs/>
                <w:sz w:val="18"/>
                <w:szCs w:val="18"/>
              </w:rPr>
            </w:pPr>
            <w:proofErr w:type="spellStart"/>
            <w:r>
              <w:rPr>
                <w:rFonts w:ascii="Trebuchet MS" w:hAnsi="Trebuchet MS" w:cs="Trebuchet MS"/>
                <w:b/>
                <w:bCs/>
                <w:sz w:val="18"/>
                <w:szCs w:val="18"/>
              </w:rPr>
              <w:t>h</w:t>
            </w:r>
            <w:r w:rsidRPr="00974C80">
              <w:rPr>
                <w:rFonts w:ascii="Trebuchet MS" w:hAnsi="Trebuchet MS" w:cs="Trebuchet MS"/>
                <w:b/>
                <w:bCs/>
                <w:sz w:val="18"/>
                <w:szCs w:val="18"/>
              </w:rPr>
              <w:t>abitat</w:t>
            </w:r>
            <w:r w:rsidR="00E160A5" w:rsidRPr="00974C80">
              <w:rPr>
                <w:rFonts w:ascii="Trebuchet MS" w:hAnsi="Trebuchet MS" w:cs="Trebuchet MS"/>
                <w:b/>
                <w:bCs/>
                <w:sz w:val="18"/>
                <w:szCs w:val="18"/>
              </w:rPr>
              <w:t>_type</w:t>
            </w:r>
            <w:proofErr w:type="spellEnd"/>
          </w:p>
        </w:tc>
        <w:tc>
          <w:tcPr>
            <w:tcW w:w="1524" w:type="dxa"/>
            <w:tcBorders>
              <w:bottom w:val="single" w:sz="4" w:space="0" w:color="auto"/>
            </w:tcBorders>
            <w:shd w:val="clear" w:color="auto" w:fill="D9D9D9"/>
            <w:vAlign w:val="bottom"/>
          </w:tcPr>
          <w:p w14:paraId="1E0BA60A"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3721" w:type="dxa"/>
            <w:tcBorders>
              <w:bottom w:val="single" w:sz="4" w:space="0" w:color="auto"/>
            </w:tcBorders>
            <w:shd w:val="clear" w:color="auto" w:fill="D9D9D9"/>
            <w:vAlign w:val="bottom"/>
          </w:tcPr>
          <w:p w14:paraId="3FED9BEF" w14:textId="77777777" w:rsidR="00E160A5" w:rsidRPr="00974C80" w:rsidRDefault="00E160A5" w:rsidP="00735DC6">
            <w:pPr>
              <w:rPr>
                <w:rFonts w:ascii="Trebuchet MS" w:hAnsi="Trebuchet MS" w:cs="Trebuchet MS"/>
                <w:b/>
                <w:bCs/>
                <w:sz w:val="18"/>
                <w:szCs w:val="18"/>
              </w:rPr>
            </w:pPr>
            <w:r w:rsidRPr="00974C80">
              <w:rPr>
                <w:rFonts w:ascii="Trebuchet MS" w:hAnsi="Trebuchet MS" w:cs="Trebuchet MS"/>
                <w:b/>
                <w:bCs/>
                <w:sz w:val="18"/>
                <w:szCs w:val="18"/>
              </w:rPr>
              <w:t>Begrebsdefinition</w:t>
            </w:r>
          </w:p>
        </w:tc>
      </w:tr>
      <w:tr w:rsidR="00E160A5" w:rsidRPr="00974C80" w14:paraId="657EFB38"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75FCACB6"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1</w:t>
            </w:r>
          </w:p>
        </w:tc>
        <w:tc>
          <w:tcPr>
            <w:tcW w:w="6361" w:type="dxa"/>
            <w:tcBorders>
              <w:top w:val="single" w:sz="4" w:space="0" w:color="auto"/>
              <w:left w:val="single" w:sz="4" w:space="0" w:color="auto"/>
              <w:bottom w:val="single" w:sz="4" w:space="0" w:color="auto"/>
            </w:tcBorders>
            <w:shd w:val="clear" w:color="auto" w:fill="FFFFFF"/>
            <w:vAlign w:val="bottom"/>
          </w:tcPr>
          <w:p w14:paraId="797AC9BC"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3110 Kalk- og næringsfattige søer og vandhuller (lobeliesøer) (1, 2)</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769A28A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13169C83" w14:textId="77777777" w:rsidR="00E160A5" w:rsidRPr="00974C80" w:rsidRDefault="00E160A5" w:rsidP="00735DC6">
            <w:pPr>
              <w:rPr>
                <w:rFonts w:ascii="Trebuchet MS" w:hAnsi="Trebuchet MS" w:cs="Trebuchet MS"/>
                <w:sz w:val="18"/>
                <w:szCs w:val="18"/>
              </w:rPr>
            </w:pPr>
          </w:p>
        </w:tc>
      </w:tr>
      <w:tr w:rsidR="00E160A5" w:rsidRPr="00974C80" w14:paraId="141E0B0B" w14:textId="77777777" w:rsidTr="00506B6D">
        <w:trPr>
          <w:trHeight w:hRule="exact" w:val="510"/>
        </w:trPr>
        <w:tc>
          <w:tcPr>
            <w:tcW w:w="1969" w:type="dxa"/>
            <w:tcBorders>
              <w:top w:val="single" w:sz="4" w:space="0" w:color="auto"/>
              <w:left w:val="single" w:sz="4" w:space="0" w:color="auto"/>
              <w:bottom w:val="single" w:sz="4" w:space="0" w:color="auto"/>
              <w:right w:val="single" w:sz="4" w:space="0" w:color="auto"/>
            </w:tcBorders>
            <w:shd w:val="clear" w:color="auto" w:fill="D9D9D9"/>
            <w:vAlign w:val="center"/>
          </w:tcPr>
          <w:p w14:paraId="537884EF" w14:textId="77777777" w:rsidR="00E160A5" w:rsidRPr="00974C80" w:rsidRDefault="00E160A5" w:rsidP="00E160A5">
            <w:pPr>
              <w:jc w:val="center"/>
              <w:rPr>
                <w:rFonts w:ascii="Trebuchet MS" w:hAnsi="Trebuchet MS" w:cs="Trebuchet MS"/>
                <w:sz w:val="18"/>
                <w:szCs w:val="18"/>
              </w:rPr>
            </w:pPr>
            <w:r w:rsidRPr="00974C80">
              <w:rPr>
                <w:rFonts w:ascii="Trebuchet MS" w:hAnsi="Trebuchet MS" w:cs="Trebuchet MS"/>
                <w:sz w:val="18"/>
                <w:szCs w:val="18"/>
              </w:rPr>
              <w:t>2</w:t>
            </w:r>
          </w:p>
        </w:tc>
        <w:tc>
          <w:tcPr>
            <w:tcW w:w="6361" w:type="dxa"/>
            <w:tcBorders>
              <w:top w:val="single" w:sz="4" w:space="0" w:color="auto"/>
              <w:left w:val="single" w:sz="4" w:space="0" w:color="auto"/>
              <w:bottom w:val="single" w:sz="4" w:space="0" w:color="auto"/>
            </w:tcBorders>
            <w:shd w:val="clear" w:color="auto" w:fill="FFFFFF"/>
            <w:vAlign w:val="bottom"/>
          </w:tcPr>
          <w:p w14:paraId="5190ACC0"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3130 Ret næringsfattige søer og vandhuller med små amfibiske planter ved bredden (1, 2, 4, 6)</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14:paraId="3640191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41065CB" w14:textId="77777777" w:rsidR="00E160A5" w:rsidRPr="00974C80" w:rsidRDefault="00E160A5" w:rsidP="00735DC6">
            <w:pPr>
              <w:rPr>
                <w:rFonts w:ascii="Trebuchet MS" w:hAnsi="Trebuchet MS" w:cs="Trebuchet MS"/>
                <w:sz w:val="18"/>
                <w:szCs w:val="18"/>
              </w:rPr>
            </w:pPr>
          </w:p>
        </w:tc>
      </w:tr>
      <w:tr w:rsidR="00E160A5" w:rsidRPr="00974C80" w14:paraId="6330BF54"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5F9A66DB"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3</w:t>
            </w:r>
          </w:p>
        </w:tc>
        <w:tc>
          <w:tcPr>
            <w:tcW w:w="6361" w:type="dxa"/>
            <w:tcBorders>
              <w:top w:val="single" w:sz="4" w:space="0" w:color="auto"/>
              <w:left w:val="single" w:sz="4" w:space="0" w:color="auto"/>
              <w:bottom w:val="single" w:sz="4" w:space="0" w:color="auto"/>
            </w:tcBorders>
            <w:shd w:val="clear" w:color="auto" w:fill="FFFFFF"/>
            <w:vAlign w:val="bottom"/>
          </w:tcPr>
          <w:p w14:paraId="4168D2CC"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3140 Kalkrige søer og vandhuller med kransnålalger (6, 7)</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6D6BC3E2"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A46A4E5" w14:textId="77777777" w:rsidR="00E160A5" w:rsidRPr="00974C80" w:rsidRDefault="00E160A5" w:rsidP="00735DC6">
            <w:pPr>
              <w:rPr>
                <w:rFonts w:ascii="Trebuchet MS" w:hAnsi="Trebuchet MS" w:cs="Trebuchet MS"/>
                <w:sz w:val="18"/>
                <w:szCs w:val="18"/>
              </w:rPr>
            </w:pPr>
          </w:p>
        </w:tc>
      </w:tr>
      <w:tr w:rsidR="00E160A5" w:rsidRPr="00974C80" w14:paraId="7ECFBB08" w14:textId="77777777" w:rsidTr="00506B6D">
        <w:trPr>
          <w:trHeight w:hRule="exact" w:val="510"/>
        </w:trPr>
        <w:tc>
          <w:tcPr>
            <w:tcW w:w="1969" w:type="dxa"/>
            <w:tcBorders>
              <w:top w:val="single" w:sz="4" w:space="0" w:color="auto"/>
              <w:left w:val="single" w:sz="4" w:space="0" w:color="auto"/>
              <w:bottom w:val="single" w:sz="4" w:space="0" w:color="auto"/>
              <w:right w:val="single" w:sz="4" w:space="0" w:color="auto"/>
            </w:tcBorders>
            <w:shd w:val="clear" w:color="auto" w:fill="D9D9D9"/>
            <w:vAlign w:val="center"/>
          </w:tcPr>
          <w:p w14:paraId="6028E70F" w14:textId="77777777" w:rsidR="00E160A5" w:rsidRPr="00974C80" w:rsidRDefault="00E160A5" w:rsidP="00E160A5">
            <w:pPr>
              <w:jc w:val="center"/>
              <w:rPr>
                <w:rFonts w:ascii="Trebuchet MS" w:hAnsi="Trebuchet MS" w:cs="Trebuchet MS"/>
                <w:sz w:val="18"/>
                <w:szCs w:val="18"/>
              </w:rPr>
            </w:pPr>
            <w:r w:rsidRPr="00974C80">
              <w:rPr>
                <w:rFonts w:ascii="Trebuchet MS" w:hAnsi="Trebuchet MS" w:cs="Trebuchet MS"/>
                <w:sz w:val="18"/>
                <w:szCs w:val="18"/>
              </w:rPr>
              <w:t>4</w:t>
            </w:r>
          </w:p>
        </w:tc>
        <w:tc>
          <w:tcPr>
            <w:tcW w:w="6361" w:type="dxa"/>
            <w:tcBorders>
              <w:top w:val="single" w:sz="4" w:space="0" w:color="auto"/>
              <w:left w:val="single" w:sz="4" w:space="0" w:color="auto"/>
              <w:bottom w:val="single" w:sz="4" w:space="0" w:color="auto"/>
            </w:tcBorders>
            <w:shd w:val="clear" w:color="auto" w:fill="FFFFFF"/>
            <w:vAlign w:val="bottom"/>
          </w:tcPr>
          <w:p w14:paraId="1C3519B8"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3150 Næringsrige søer og vandhuller med flydeplanter eller store vandaks (6, 7)</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14:paraId="3C28779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777FD9B4" w14:textId="77777777" w:rsidR="00E160A5" w:rsidRPr="00974C80" w:rsidRDefault="00E160A5" w:rsidP="00735DC6">
            <w:pPr>
              <w:rPr>
                <w:rFonts w:ascii="Trebuchet MS" w:hAnsi="Trebuchet MS" w:cs="Trebuchet MS"/>
                <w:sz w:val="18"/>
                <w:szCs w:val="18"/>
              </w:rPr>
            </w:pPr>
          </w:p>
        </w:tc>
      </w:tr>
      <w:tr w:rsidR="00E160A5" w:rsidRPr="00974C80" w14:paraId="19423306"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024730A6"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5</w:t>
            </w:r>
          </w:p>
        </w:tc>
        <w:tc>
          <w:tcPr>
            <w:tcW w:w="6361" w:type="dxa"/>
            <w:tcBorders>
              <w:top w:val="single" w:sz="4" w:space="0" w:color="auto"/>
              <w:left w:val="single" w:sz="4" w:space="0" w:color="auto"/>
              <w:bottom w:val="single" w:sz="4" w:space="0" w:color="auto"/>
            </w:tcBorders>
            <w:shd w:val="clear" w:color="auto" w:fill="FFFFFF"/>
            <w:vAlign w:val="bottom"/>
          </w:tcPr>
          <w:p w14:paraId="002204D5"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3160 Brunvandede søer og vandhuller (4, 5, 9, 10)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34201F85"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4F660E5F" w14:textId="77777777" w:rsidR="00E160A5" w:rsidRPr="00974C80" w:rsidRDefault="00E160A5" w:rsidP="00735DC6">
            <w:pPr>
              <w:rPr>
                <w:rFonts w:ascii="Trebuchet MS" w:hAnsi="Trebuchet MS" w:cs="Trebuchet MS"/>
                <w:sz w:val="18"/>
                <w:szCs w:val="18"/>
              </w:rPr>
            </w:pPr>
          </w:p>
        </w:tc>
      </w:tr>
      <w:tr w:rsidR="00E160A5" w:rsidRPr="00974C80" w14:paraId="02EA5F01"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1BAC1EDC"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6</w:t>
            </w:r>
          </w:p>
        </w:tc>
        <w:tc>
          <w:tcPr>
            <w:tcW w:w="6361" w:type="dxa"/>
            <w:tcBorders>
              <w:top w:val="single" w:sz="4" w:space="0" w:color="auto"/>
              <w:left w:val="single" w:sz="4" w:space="0" w:color="auto"/>
              <w:bottom w:val="single" w:sz="4" w:space="0" w:color="auto"/>
            </w:tcBorders>
            <w:shd w:val="clear" w:color="auto" w:fill="FFFFFF"/>
            <w:vAlign w:val="bottom"/>
          </w:tcPr>
          <w:p w14:paraId="3528A1CF"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1150 Kystlaguner og strandsøer (8)</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72D44B67"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55D9A04" w14:textId="77777777" w:rsidR="00E160A5" w:rsidRPr="00974C80" w:rsidRDefault="00E160A5" w:rsidP="00735DC6">
            <w:pPr>
              <w:rPr>
                <w:rFonts w:ascii="Trebuchet MS" w:hAnsi="Trebuchet MS" w:cs="Trebuchet MS"/>
                <w:sz w:val="18"/>
                <w:szCs w:val="18"/>
              </w:rPr>
            </w:pPr>
          </w:p>
        </w:tc>
      </w:tr>
      <w:tr w:rsidR="00E160A5" w:rsidRPr="00974C80" w14:paraId="139BD7BC"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744B4AC7"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9</w:t>
            </w:r>
          </w:p>
        </w:tc>
        <w:tc>
          <w:tcPr>
            <w:tcW w:w="6361" w:type="dxa"/>
            <w:tcBorders>
              <w:top w:val="single" w:sz="4" w:space="0" w:color="auto"/>
              <w:left w:val="single" w:sz="4" w:space="0" w:color="auto"/>
              <w:bottom w:val="single" w:sz="4" w:space="0" w:color="auto"/>
            </w:tcBorders>
            <w:shd w:val="clear" w:color="auto" w:fill="FFFFFF"/>
            <w:vAlign w:val="bottom"/>
          </w:tcPr>
          <w:p w14:paraId="0780B4F3"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Ukendt</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6FAA940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7DFDFB3A" w14:textId="77777777" w:rsidR="00E160A5" w:rsidRPr="00974C80" w:rsidRDefault="00E160A5" w:rsidP="00735DC6">
            <w:pPr>
              <w:rPr>
                <w:rFonts w:ascii="Trebuchet MS" w:hAnsi="Trebuchet MS" w:cs="Trebuchet MS"/>
                <w:sz w:val="18"/>
                <w:szCs w:val="18"/>
              </w:rPr>
            </w:pPr>
            <w:r w:rsidRPr="00974C80">
              <w:rPr>
                <w:rFonts w:ascii="Trebuchet MS" w:hAnsi="Trebuchet MS" w:cs="Trebuchet MS"/>
                <w:sz w:val="18"/>
                <w:szCs w:val="18"/>
              </w:rPr>
              <w:t>Mangler viden om habitattype</w:t>
            </w:r>
          </w:p>
        </w:tc>
      </w:tr>
    </w:tbl>
    <w:p w14:paraId="66AD0A2B" w14:textId="77777777" w:rsidR="00364C40" w:rsidRDefault="00071B26" w:rsidP="003E226C">
      <w:pPr>
        <w:pStyle w:val="Overskrift2"/>
        <w:rPr>
          <w:kern w:val="32"/>
          <w:szCs w:val="32"/>
        </w:rPr>
      </w:pPr>
      <w:bookmarkStart w:id="209" w:name="_Toc292713306"/>
      <w:bookmarkStart w:id="210" w:name="_Toc292865216"/>
      <w:bookmarkStart w:id="211" w:name="_Toc63351424"/>
      <w:r w:rsidRPr="003E226C">
        <w:rPr>
          <w:kern w:val="32"/>
          <w:szCs w:val="32"/>
        </w:rPr>
        <w:t>5</w:t>
      </w:r>
      <w:r w:rsidR="00364C40" w:rsidRPr="003E226C">
        <w:rPr>
          <w:kern w:val="32"/>
          <w:szCs w:val="32"/>
        </w:rPr>
        <w:t>.1.</w:t>
      </w:r>
      <w:r w:rsidR="00534725">
        <w:rPr>
          <w:kern w:val="32"/>
          <w:szCs w:val="32"/>
        </w:rPr>
        <w:t>7</w:t>
      </w:r>
      <w:r w:rsidR="00364C40" w:rsidRPr="003E226C">
        <w:rPr>
          <w:kern w:val="32"/>
          <w:szCs w:val="32"/>
        </w:rPr>
        <w:t xml:space="preserve"> Dybdekurve (5006)</w:t>
      </w:r>
      <w:bookmarkEnd w:id="209"/>
      <w:bookmarkEnd w:id="210"/>
      <w:bookmarkEnd w:id="211"/>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276"/>
        <w:gridCol w:w="2839"/>
        <w:gridCol w:w="1980"/>
        <w:gridCol w:w="1276"/>
        <w:gridCol w:w="1418"/>
        <w:gridCol w:w="1417"/>
        <w:gridCol w:w="1985"/>
      </w:tblGrid>
      <w:tr w:rsidR="004951F6" w:rsidRPr="0051728E" w14:paraId="43727BC0" w14:textId="77777777" w:rsidTr="00C37B85">
        <w:trPr>
          <w:trHeight w:hRule="exact" w:val="426"/>
        </w:trPr>
        <w:tc>
          <w:tcPr>
            <w:tcW w:w="1271" w:type="dxa"/>
            <w:tcBorders>
              <w:bottom w:val="single" w:sz="4" w:space="0" w:color="auto"/>
            </w:tcBorders>
            <w:shd w:val="clear" w:color="auto" w:fill="D9D9D9"/>
            <w:vAlign w:val="bottom"/>
          </w:tcPr>
          <w:p w14:paraId="176BFFBF" w14:textId="77777777" w:rsidR="004951F6" w:rsidRPr="00CD6866" w:rsidRDefault="004951F6" w:rsidP="004951F6">
            <w:pPr>
              <w:rPr>
                <w:rFonts w:ascii="Trebuchet MS" w:hAnsi="Trebuchet MS" w:cs="Trebuchet MS"/>
                <w:b/>
                <w:bCs/>
                <w:sz w:val="18"/>
                <w:szCs w:val="18"/>
              </w:rPr>
            </w:pPr>
            <w:r w:rsidRPr="00CD6866">
              <w:rPr>
                <w:rFonts w:ascii="Trebuchet MS" w:hAnsi="Trebuchet MS" w:cs="Trebuchet MS"/>
                <w:b/>
                <w:bCs/>
                <w:sz w:val="18"/>
                <w:szCs w:val="18"/>
              </w:rPr>
              <w:t>Feltnavn</w:t>
            </w:r>
          </w:p>
        </w:tc>
        <w:tc>
          <w:tcPr>
            <w:tcW w:w="1276" w:type="dxa"/>
            <w:tcBorders>
              <w:bottom w:val="single" w:sz="4" w:space="0" w:color="auto"/>
            </w:tcBorders>
            <w:shd w:val="clear" w:color="auto" w:fill="D9D9D9"/>
            <w:vAlign w:val="bottom"/>
          </w:tcPr>
          <w:p w14:paraId="6E613770" w14:textId="5B432AC8" w:rsidR="004951F6" w:rsidRPr="00CD6866" w:rsidRDefault="004951F6" w:rsidP="004951F6">
            <w:pPr>
              <w:rPr>
                <w:rFonts w:ascii="Trebuchet MS" w:hAnsi="Trebuchet MS" w:cs="Trebuchet MS"/>
                <w:b/>
                <w:bCs/>
                <w:sz w:val="18"/>
                <w:szCs w:val="18"/>
              </w:rPr>
            </w:pPr>
            <w:r w:rsidRPr="00CD6866">
              <w:rPr>
                <w:rFonts w:ascii="Trebuchet MS" w:hAnsi="Trebuchet MS" w:cs="Trebuchet MS"/>
                <w:b/>
                <w:bCs/>
                <w:sz w:val="18"/>
                <w:szCs w:val="18"/>
              </w:rPr>
              <w:t>Feltnavn</w:t>
            </w:r>
            <w:r>
              <w:rPr>
                <w:rFonts w:ascii="Trebuchet MS" w:hAnsi="Trebuchet MS" w:cs="Trebuchet MS"/>
                <w:b/>
                <w:bCs/>
                <w:sz w:val="18"/>
                <w:szCs w:val="18"/>
              </w:rPr>
              <w:t>10</w:t>
            </w:r>
          </w:p>
        </w:tc>
        <w:tc>
          <w:tcPr>
            <w:tcW w:w="4819" w:type="dxa"/>
            <w:gridSpan w:val="2"/>
            <w:tcBorders>
              <w:bottom w:val="single" w:sz="4" w:space="0" w:color="auto"/>
            </w:tcBorders>
            <w:shd w:val="clear" w:color="auto" w:fill="D9D9D9"/>
            <w:vAlign w:val="bottom"/>
          </w:tcPr>
          <w:p w14:paraId="253EF9FC" w14:textId="5F08C45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7C0909D7"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01CB8062"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708EC11" w14:textId="77777777" w:rsidR="004951F6" w:rsidRPr="00CD6866" w:rsidRDefault="004951F6" w:rsidP="004951F6">
            <w:pPr>
              <w:autoSpaceDE w:val="0"/>
              <w:autoSpaceDN w:val="0"/>
              <w:adjustRightInd w:val="0"/>
              <w:rPr>
                <w:rFonts w:ascii="Trebuchet MS" w:hAnsi="Trebuchet MS" w:cs="Trebuchet MS"/>
                <w:b/>
                <w:bCs/>
                <w:sz w:val="18"/>
                <w:szCs w:val="18"/>
              </w:rPr>
            </w:pPr>
            <w:r w:rsidRPr="00CD6866">
              <w:rPr>
                <w:rFonts w:ascii="Trebuchet MS" w:hAnsi="Trebuchet MS" w:cs="Trebuchet MS"/>
                <w:b/>
                <w:bCs/>
                <w:sz w:val="18"/>
                <w:szCs w:val="18"/>
              </w:rPr>
              <w:t>Obligatorisk /</w:t>
            </w:r>
          </w:p>
          <w:p w14:paraId="2C55386C"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1985" w:type="dxa"/>
            <w:shd w:val="clear" w:color="auto" w:fill="D9D9D9"/>
            <w:vAlign w:val="bottom"/>
          </w:tcPr>
          <w:p w14:paraId="5C625562"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Eksempel</w:t>
            </w:r>
          </w:p>
        </w:tc>
      </w:tr>
      <w:tr w:rsidR="004951F6" w:rsidRPr="00F273B0" w14:paraId="3DD0D0EA"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1A0244DA" w14:textId="77777777"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soe_navn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5DFBEC5" w14:textId="5D54EBB5"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soe_navn</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4181956" w14:textId="2298AADE"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Sønavn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B90F6A6"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3530230"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287DB02"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left w:val="single" w:sz="4" w:space="0" w:color="auto"/>
            </w:tcBorders>
            <w:shd w:val="clear" w:color="auto" w:fill="FFFFFF"/>
            <w:vAlign w:val="bottom"/>
          </w:tcPr>
          <w:p w14:paraId="20E9A0F6" w14:textId="77777777" w:rsidR="004951F6" w:rsidRPr="00CD6866" w:rsidRDefault="004951F6" w:rsidP="004951F6">
            <w:pPr>
              <w:rPr>
                <w:rFonts w:ascii="Trebuchet MS" w:hAnsi="Trebuchet MS" w:cs="Trebuchet MS"/>
                <w:sz w:val="18"/>
                <w:szCs w:val="18"/>
              </w:rPr>
            </w:pPr>
            <w:proofErr w:type="spellStart"/>
            <w:r w:rsidRPr="00CD6866">
              <w:rPr>
                <w:rFonts w:ascii="Trebuchet MS" w:hAnsi="Trebuchet MS" w:cs="Trebuchet MS"/>
                <w:sz w:val="18"/>
                <w:szCs w:val="18"/>
              </w:rPr>
              <w:t>Saltens</w:t>
            </w:r>
            <w:r>
              <w:rPr>
                <w:rFonts w:ascii="Trebuchet MS" w:hAnsi="Trebuchet MS" w:cs="Trebuchet MS"/>
                <w:sz w:val="18"/>
                <w:szCs w:val="18"/>
              </w:rPr>
              <w:t>ø</w:t>
            </w:r>
            <w:proofErr w:type="spellEnd"/>
          </w:p>
        </w:tc>
      </w:tr>
      <w:tr w:rsidR="004951F6" w:rsidRPr="00F273B0" w14:paraId="431CDC1B" w14:textId="77777777" w:rsidTr="00C37B85">
        <w:trPr>
          <w:trHeight w:hRule="exact" w:val="262"/>
        </w:trPr>
        <w:tc>
          <w:tcPr>
            <w:tcW w:w="1271" w:type="dxa"/>
            <w:tcBorders>
              <w:top w:val="single" w:sz="4" w:space="0" w:color="auto"/>
              <w:left w:val="single" w:sz="4" w:space="0" w:color="auto"/>
              <w:bottom w:val="nil"/>
              <w:right w:val="single" w:sz="4" w:space="0" w:color="auto"/>
            </w:tcBorders>
            <w:shd w:val="clear" w:color="auto" w:fill="D9D9D9"/>
            <w:vAlign w:val="bottom"/>
          </w:tcPr>
          <w:p w14:paraId="0EEB68CB" w14:textId="77777777"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dmu_ref</w:t>
            </w:r>
            <w:proofErr w:type="spellEnd"/>
          </w:p>
        </w:tc>
        <w:tc>
          <w:tcPr>
            <w:tcW w:w="1276" w:type="dxa"/>
            <w:tcBorders>
              <w:top w:val="single" w:sz="4" w:space="0" w:color="auto"/>
              <w:left w:val="single" w:sz="4" w:space="0" w:color="auto"/>
              <w:bottom w:val="nil"/>
              <w:right w:val="single" w:sz="4" w:space="0" w:color="auto"/>
            </w:tcBorders>
            <w:vAlign w:val="bottom"/>
          </w:tcPr>
          <w:p w14:paraId="21D4F539" w14:textId="1DE36EB3" w:rsidR="004951F6" w:rsidRPr="004D056C" w:rsidRDefault="004951F6" w:rsidP="004951F6">
            <w:pPr>
              <w:rPr>
                <w:rFonts w:ascii="Trebuchet MS" w:hAnsi="Trebuchet MS"/>
                <w:sz w:val="18"/>
                <w:szCs w:val="18"/>
              </w:rPr>
            </w:pPr>
            <w:proofErr w:type="spellStart"/>
            <w:r w:rsidRPr="004D056C">
              <w:rPr>
                <w:rFonts w:ascii="Trebuchet MS" w:hAnsi="Trebuchet MS"/>
                <w:sz w:val="18"/>
                <w:szCs w:val="18"/>
              </w:rPr>
              <w:t>dmu_ref</w:t>
            </w:r>
            <w:proofErr w:type="spellEnd"/>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781FE7AB" w14:textId="03A66748" w:rsidR="004951F6" w:rsidRPr="00FD7106" w:rsidRDefault="004951F6" w:rsidP="004951F6">
            <w:pPr>
              <w:rPr>
                <w:rFonts w:ascii="Trebuchet MS" w:hAnsi="Trebuchet MS"/>
                <w:color w:val="8064A2"/>
                <w:sz w:val="18"/>
                <w:szCs w:val="18"/>
              </w:rPr>
            </w:pPr>
            <w:r w:rsidRPr="004D056C">
              <w:rPr>
                <w:rFonts w:ascii="Trebuchet MS" w:hAnsi="Trebuchet MS"/>
                <w:sz w:val="18"/>
                <w:szCs w:val="18"/>
              </w:rPr>
              <w:t xml:space="preserve">nøgle til </w:t>
            </w:r>
            <w:proofErr w:type="gramStart"/>
            <w:r w:rsidRPr="004D056C">
              <w:rPr>
                <w:rFonts w:ascii="Trebuchet MS" w:hAnsi="Trebuchet MS"/>
                <w:sz w:val="18"/>
                <w:szCs w:val="18"/>
              </w:rPr>
              <w:t>DMU søer</w:t>
            </w:r>
            <w:proofErr w:type="gramEnd"/>
          </w:p>
        </w:tc>
        <w:tc>
          <w:tcPr>
            <w:tcW w:w="1276" w:type="dxa"/>
            <w:tcBorders>
              <w:top w:val="single" w:sz="4" w:space="0" w:color="auto"/>
              <w:left w:val="single" w:sz="4" w:space="0" w:color="auto"/>
              <w:bottom w:val="nil"/>
              <w:right w:val="single" w:sz="4" w:space="0" w:color="auto"/>
            </w:tcBorders>
            <w:shd w:val="clear" w:color="auto" w:fill="auto"/>
            <w:vAlign w:val="bottom"/>
          </w:tcPr>
          <w:p w14:paraId="7B07869A"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AC3A8F8"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6F362901" w14:textId="77777777" w:rsidR="004951F6" w:rsidRPr="004D056C" w:rsidRDefault="004951F6" w:rsidP="004951F6">
            <w:pPr>
              <w:jc w:val="center"/>
              <w:rPr>
                <w:rFonts w:ascii="Trebuchet MS" w:hAnsi="Trebuchet MS" w:cs="Trebuchet MS"/>
                <w:sz w:val="18"/>
                <w:szCs w:val="18"/>
              </w:rPr>
            </w:pPr>
            <w:r w:rsidRPr="004D056C">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0BCFEF52" w14:textId="77777777" w:rsidR="004951F6" w:rsidRPr="00CD6866" w:rsidRDefault="004951F6" w:rsidP="004951F6">
            <w:pPr>
              <w:rPr>
                <w:rFonts w:ascii="Trebuchet MS" w:hAnsi="Trebuchet MS" w:cs="Trebuchet MS"/>
                <w:sz w:val="18"/>
                <w:szCs w:val="18"/>
              </w:rPr>
            </w:pPr>
          </w:p>
        </w:tc>
      </w:tr>
      <w:tr w:rsidR="004951F6" w:rsidRPr="00F273B0" w14:paraId="193EF8D6" w14:textId="77777777" w:rsidTr="00C37B85">
        <w:trPr>
          <w:trHeight w:hRule="exact" w:val="280"/>
        </w:trPr>
        <w:tc>
          <w:tcPr>
            <w:tcW w:w="1271" w:type="dxa"/>
            <w:tcBorders>
              <w:top w:val="single" w:sz="4" w:space="0" w:color="auto"/>
              <w:left w:val="single" w:sz="4" w:space="0" w:color="auto"/>
              <w:bottom w:val="nil"/>
              <w:right w:val="single" w:sz="4" w:space="0" w:color="auto"/>
            </w:tcBorders>
            <w:shd w:val="clear" w:color="auto" w:fill="D9D9D9"/>
            <w:vAlign w:val="bottom"/>
          </w:tcPr>
          <w:p w14:paraId="4534BDF1" w14:textId="77777777"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soe_nr</w:t>
            </w:r>
            <w:proofErr w:type="spellEnd"/>
          </w:p>
        </w:tc>
        <w:tc>
          <w:tcPr>
            <w:tcW w:w="1276" w:type="dxa"/>
            <w:tcBorders>
              <w:top w:val="single" w:sz="4" w:space="0" w:color="auto"/>
              <w:left w:val="single" w:sz="4" w:space="0" w:color="auto"/>
              <w:bottom w:val="nil"/>
              <w:right w:val="single" w:sz="4" w:space="0" w:color="auto"/>
            </w:tcBorders>
            <w:vAlign w:val="bottom"/>
          </w:tcPr>
          <w:p w14:paraId="2ED24BB4" w14:textId="391A8ABD" w:rsidR="004951F6" w:rsidRPr="004D056C" w:rsidRDefault="004951F6" w:rsidP="004951F6">
            <w:pPr>
              <w:rPr>
                <w:rFonts w:ascii="Trebuchet MS" w:hAnsi="Trebuchet MS"/>
                <w:sz w:val="18"/>
                <w:szCs w:val="18"/>
              </w:rPr>
            </w:pPr>
            <w:proofErr w:type="spellStart"/>
            <w:r w:rsidRPr="004D056C">
              <w:rPr>
                <w:rFonts w:ascii="Trebuchet MS" w:hAnsi="Trebuchet MS"/>
                <w:sz w:val="18"/>
                <w:szCs w:val="18"/>
              </w:rPr>
              <w:t>soe_nr</w:t>
            </w:r>
            <w:proofErr w:type="spellEnd"/>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1367A0FE" w14:textId="01D04ACD"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Sønummer</w:t>
            </w:r>
            <w:proofErr w:type="spellEnd"/>
            <w:r w:rsidRPr="004D056C">
              <w:rPr>
                <w:rFonts w:ascii="Trebuchet MS" w:hAnsi="Trebuchet MS"/>
                <w:sz w:val="18"/>
                <w:szCs w:val="18"/>
              </w:rPr>
              <w:t xml:space="preserve"> eller </w:t>
            </w:r>
            <w:proofErr w:type="spellStart"/>
            <w:r w:rsidRPr="004D056C">
              <w:rPr>
                <w:rFonts w:ascii="Trebuchet MS" w:hAnsi="Trebuchet MS"/>
                <w:sz w:val="18"/>
                <w:szCs w:val="18"/>
              </w:rPr>
              <w:t>recipient_nummer</w:t>
            </w:r>
            <w:proofErr w:type="spellEnd"/>
            <w:r w:rsidRPr="004D056C">
              <w:rPr>
                <w:rFonts w:ascii="Trebuchet MS" w:hAnsi="Trebuchet MS"/>
                <w:sz w:val="18"/>
                <w:szCs w:val="18"/>
              </w:rPr>
              <w:t xml:space="preserve"> (hist. amtsnøgle)</w:t>
            </w:r>
          </w:p>
        </w:tc>
        <w:tc>
          <w:tcPr>
            <w:tcW w:w="1276" w:type="dxa"/>
            <w:tcBorders>
              <w:top w:val="single" w:sz="4" w:space="0" w:color="auto"/>
              <w:left w:val="single" w:sz="4" w:space="0" w:color="auto"/>
              <w:bottom w:val="nil"/>
              <w:right w:val="single" w:sz="4" w:space="0" w:color="auto"/>
            </w:tcBorders>
            <w:shd w:val="clear" w:color="auto" w:fill="auto"/>
            <w:vAlign w:val="bottom"/>
          </w:tcPr>
          <w:p w14:paraId="0997ECF8"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246A9E84"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294FFF2D" w14:textId="77777777" w:rsidR="004951F6" w:rsidRPr="004D056C" w:rsidRDefault="004951F6" w:rsidP="004951F6">
            <w:pPr>
              <w:jc w:val="center"/>
              <w:rPr>
                <w:rFonts w:ascii="Trebuchet MS" w:hAnsi="Trebuchet MS" w:cs="Trebuchet MS"/>
                <w:sz w:val="18"/>
                <w:szCs w:val="18"/>
              </w:rPr>
            </w:pPr>
            <w:r w:rsidRPr="004D056C">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7CFD3749" w14:textId="77777777" w:rsidR="004951F6" w:rsidRPr="00AB2E87" w:rsidRDefault="004951F6" w:rsidP="004951F6">
            <w:pPr>
              <w:rPr>
                <w:rFonts w:ascii="Trebuchet MS" w:hAnsi="Trebuchet MS"/>
                <w:sz w:val="18"/>
                <w:szCs w:val="18"/>
              </w:rPr>
            </w:pPr>
          </w:p>
        </w:tc>
      </w:tr>
      <w:tr w:rsidR="004951F6" w:rsidRPr="00F273B0" w14:paraId="275B2054" w14:textId="77777777" w:rsidTr="00C37B85">
        <w:trPr>
          <w:trHeight w:hRule="exact" w:val="262"/>
        </w:trPr>
        <w:tc>
          <w:tcPr>
            <w:tcW w:w="1271" w:type="dxa"/>
            <w:tcBorders>
              <w:top w:val="single" w:sz="4" w:space="0" w:color="auto"/>
              <w:left w:val="single" w:sz="4" w:space="0" w:color="auto"/>
              <w:bottom w:val="nil"/>
              <w:right w:val="single" w:sz="4" w:space="0" w:color="auto"/>
            </w:tcBorders>
            <w:shd w:val="clear" w:color="auto" w:fill="D9D9D9"/>
            <w:vAlign w:val="bottom"/>
          </w:tcPr>
          <w:p w14:paraId="1FDCF340"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dybde</w:t>
            </w:r>
          </w:p>
        </w:tc>
        <w:tc>
          <w:tcPr>
            <w:tcW w:w="1276" w:type="dxa"/>
            <w:tcBorders>
              <w:top w:val="single" w:sz="4" w:space="0" w:color="auto"/>
              <w:left w:val="single" w:sz="4" w:space="0" w:color="auto"/>
              <w:bottom w:val="nil"/>
              <w:right w:val="single" w:sz="4" w:space="0" w:color="auto"/>
            </w:tcBorders>
            <w:vAlign w:val="bottom"/>
          </w:tcPr>
          <w:p w14:paraId="578CD5F3" w14:textId="4A4959F7" w:rsidR="004951F6" w:rsidRPr="00CD6866" w:rsidRDefault="004951F6" w:rsidP="004951F6">
            <w:pPr>
              <w:rPr>
                <w:rFonts w:ascii="Trebuchet MS" w:hAnsi="Trebuchet MS"/>
                <w:sz w:val="18"/>
                <w:szCs w:val="18"/>
              </w:rPr>
            </w:pPr>
            <w:r w:rsidRPr="00CD6866">
              <w:rPr>
                <w:rFonts w:ascii="Trebuchet MS" w:hAnsi="Trebuchet MS"/>
                <w:sz w:val="18"/>
                <w:szCs w:val="18"/>
              </w:rPr>
              <w:t>dybde</w:t>
            </w:r>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7A6C98FE" w14:textId="54AEF8D5" w:rsidR="004951F6" w:rsidRPr="00CD6866" w:rsidRDefault="004951F6" w:rsidP="004951F6">
            <w:pPr>
              <w:rPr>
                <w:rFonts w:ascii="Trebuchet MS" w:hAnsi="Trebuchet MS"/>
                <w:sz w:val="18"/>
                <w:szCs w:val="18"/>
              </w:rPr>
            </w:pPr>
            <w:r w:rsidRPr="00CD6866">
              <w:rPr>
                <w:rFonts w:ascii="Trebuchet MS" w:hAnsi="Trebuchet MS"/>
                <w:sz w:val="18"/>
                <w:szCs w:val="18"/>
              </w:rPr>
              <w:t>Dybde i meter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333631B3"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411D6962"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nil"/>
              <w:right w:val="single" w:sz="4" w:space="0" w:color="auto"/>
            </w:tcBorders>
            <w:shd w:val="clear" w:color="auto" w:fill="auto"/>
            <w:vAlign w:val="bottom"/>
          </w:tcPr>
          <w:p w14:paraId="2060A7C6"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3711223C"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w:t>
            </w:r>
          </w:p>
        </w:tc>
      </w:tr>
      <w:tr w:rsidR="004951F6" w:rsidRPr="00F273B0" w14:paraId="6A17838A" w14:textId="77777777" w:rsidTr="00C37B85">
        <w:trPr>
          <w:trHeight w:hRule="exact" w:val="255"/>
        </w:trPr>
        <w:tc>
          <w:tcPr>
            <w:tcW w:w="1271" w:type="dxa"/>
            <w:tcBorders>
              <w:top w:val="single" w:sz="4" w:space="0" w:color="auto"/>
              <w:left w:val="single" w:sz="4" w:space="0" w:color="auto"/>
              <w:bottom w:val="nil"/>
              <w:right w:val="single" w:sz="4" w:space="0" w:color="auto"/>
            </w:tcBorders>
            <w:shd w:val="clear" w:color="auto" w:fill="D9D9D9"/>
            <w:vAlign w:val="bottom"/>
          </w:tcPr>
          <w:p w14:paraId="6DF409C2" w14:textId="77777777"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lo</w:t>
            </w:r>
            <w:r w:rsidRPr="004D056C">
              <w:rPr>
                <w:rFonts w:ascii="Trebuchet MS" w:hAnsi="Trebuchet MS"/>
                <w:sz w:val="18"/>
                <w:szCs w:val="18"/>
              </w:rPr>
              <w:t>w</w:t>
            </w:r>
            <w:r w:rsidRPr="00CD6866">
              <w:rPr>
                <w:rFonts w:ascii="Trebuchet MS" w:hAnsi="Trebuchet MS"/>
                <w:sz w:val="18"/>
                <w:szCs w:val="18"/>
              </w:rPr>
              <w:t>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6EDA7672" w14:textId="7B0D2262"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lo</w:t>
            </w:r>
            <w:r w:rsidRPr="004D056C">
              <w:rPr>
                <w:rFonts w:ascii="Trebuchet MS" w:hAnsi="Trebuchet MS"/>
                <w:sz w:val="18"/>
                <w:szCs w:val="18"/>
              </w:rPr>
              <w:t>w</w:t>
            </w:r>
            <w:r w:rsidRPr="00CD6866">
              <w:rPr>
                <w:rFonts w:ascii="Trebuchet MS" w:hAnsi="Trebuchet MS"/>
                <w:sz w:val="18"/>
                <w:szCs w:val="18"/>
              </w:rPr>
              <w:t>er</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4627501C" w14:textId="50F8AB8F" w:rsidR="004951F6" w:rsidRPr="00CD6866" w:rsidRDefault="004951F6" w:rsidP="004951F6">
            <w:pPr>
              <w:rPr>
                <w:rFonts w:ascii="Trebuchet MS" w:hAnsi="Trebuchet MS"/>
                <w:sz w:val="18"/>
                <w:szCs w:val="18"/>
              </w:rPr>
            </w:pPr>
            <w:r w:rsidRPr="00CD6866">
              <w:rPr>
                <w:rFonts w:ascii="Trebuchet MS" w:hAnsi="Trebuchet MS"/>
                <w:sz w:val="18"/>
                <w:szCs w:val="18"/>
              </w:rPr>
              <w:t>Dybeste dybde i meter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D392CF1"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57E1389"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0C03D86"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3A04ED7C"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w:t>
            </w:r>
          </w:p>
        </w:tc>
      </w:tr>
      <w:tr w:rsidR="004951F6" w:rsidRPr="00F273B0" w14:paraId="1BC03290"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231E28A4"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upper</w:t>
            </w:r>
          </w:p>
        </w:tc>
        <w:tc>
          <w:tcPr>
            <w:tcW w:w="1276" w:type="dxa"/>
            <w:tcBorders>
              <w:top w:val="single" w:sz="4" w:space="0" w:color="auto"/>
              <w:left w:val="single" w:sz="4" w:space="0" w:color="auto"/>
              <w:bottom w:val="single" w:sz="4" w:space="0" w:color="auto"/>
              <w:right w:val="single" w:sz="4" w:space="0" w:color="auto"/>
            </w:tcBorders>
            <w:vAlign w:val="bottom"/>
          </w:tcPr>
          <w:p w14:paraId="4764D6B3" w14:textId="41ECF8A5" w:rsidR="004951F6" w:rsidRPr="00CD6866" w:rsidRDefault="004951F6" w:rsidP="004951F6">
            <w:pPr>
              <w:rPr>
                <w:rFonts w:ascii="Trebuchet MS" w:hAnsi="Trebuchet MS"/>
                <w:sz w:val="18"/>
                <w:szCs w:val="18"/>
              </w:rPr>
            </w:pPr>
            <w:r w:rsidRPr="00CD6866">
              <w:rPr>
                <w:rFonts w:ascii="Trebuchet MS" w:hAnsi="Trebuchet MS"/>
                <w:sz w:val="18"/>
                <w:szCs w:val="18"/>
              </w:rPr>
              <w:t>upper</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09D772" w14:textId="4DFEEA06" w:rsidR="004951F6" w:rsidRPr="00CD6866" w:rsidRDefault="004951F6" w:rsidP="004951F6">
            <w:pPr>
              <w:rPr>
                <w:rFonts w:ascii="Trebuchet MS" w:hAnsi="Trebuchet MS"/>
                <w:sz w:val="18"/>
                <w:szCs w:val="18"/>
              </w:rPr>
            </w:pPr>
            <w:r w:rsidRPr="00CD6866">
              <w:rPr>
                <w:rFonts w:ascii="Trebuchet MS" w:hAnsi="Trebuchet MS"/>
                <w:sz w:val="18"/>
                <w:szCs w:val="18"/>
              </w:rPr>
              <w:t>Højeste dybde i meter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F9B0F46"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A5C89E"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50E4D95"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40C33475"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12,1</w:t>
            </w:r>
          </w:p>
        </w:tc>
      </w:tr>
      <w:tr w:rsidR="004951F6" w:rsidRPr="00F273B0" w14:paraId="5240C6ED"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376091C9" w14:textId="77777777" w:rsidR="004951F6" w:rsidRPr="00CD6866" w:rsidRDefault="004951F6" w:rsidP="004951F6">
            <w:pPr>
              <w:rPr>
                <w:rFonts w:ascii="Trebuchet MS" w:hAnsi="Trebuchet MS"/>
                <w:sz w:val="18"/>
                <w:szCs w:val="18"/>
              </w:rPr>
            </w:pPr>
            <w:proofErr w:type="spellStart"/>
            <w:r>
              <w:rPr>
                <w:rFonts w:ascii="Trebuchet MS" w:hAnsi="Trebuchet MS"/>
                <w:sz w:val="18"/>
                <w:szCs w:val="18"/>
              </w:rPr>
              <w:t>maalt_aar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5D3BDA0" w14:textId="3B0BB346" w:rsidR="004951F6" w:rsidRDefault="004951F6" w:rsidP="004951F6">
            <w:pPr>
              <w:rPr>
                <w:rFonts w:ascii="Trebuchet MS" w:hAnsi="Trebuchet MS"/>
                <w:sz w:val="18"/>
                <w:szCs w:val="18"/>
              </w:rPr>
            </w:pPr>
            <w:proofErr w:type="spellStart"/>
            <w:r>
              <w:rPr>
                <w:rFonts w:ascii="Trebuchet MS" w:hAnsi="Trebuchet MS"/>
                <w:sz w:val="18"/>
                <w:szCs w:val="18"/>
              </w:rPr>
              <w:t>maalt_aar</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C58CD6" w14:textId="028D67CC" w:rsidR="004951F6" w:rsidRPr="00CD6866" w:rsidRDefault="004951F6" w:rsidP="004951F6">
            <w:pPr>
              <w:rPr>
                <w:rFonts w:ascii="Trebuchet MS" w:hAnsi="Trebuchet MS"/>
                <w:sz w:val="18"/>
                <w:szCs w:val="18"/>
              </w:rPr>
            </w:pPr>
            <w:r>
              <w:rPr>
                <w:rFonts w:ascii="Trebuchet MS" w:hAnsi="Trebuchet MS"/>
                <w:sz w:val="18"/>
                <w:szCs w:val="18"/>
              </w:rPr>
              <w:t>Årstal for opmåling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BB8A5CA"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5BD0B21"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1900-2999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060B52C"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59133E10"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1935</w:t>
            </w:r>
          </w:p>
        </w:tc>
      </w:tr>
      <w:tr w:rsidR="004951F6" w:rsidRPr="00F273B0" w14:paraId="26813503"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1A1C4725" w14:textId="77777777" w:rsidR="004951F6" w:rsidRDefault="004951F6" w:rsidP="004951F6">
            <w:pPr>
              <w:rPr>
                <w:rFonts w:ascii="Trebuchet MS" w:hAnsi="Trebuchet MS"/>
                <w:sz w:val="18"/>
                <w:szCs w:val="18"/>
              </w:rPr>
            </w:pPr>
            <w:proofErr w:type="spellStart"/>
            <w:r>
              <w:rPr>
                <w:rFonts w:ascii="Trebuchet MS" w:hAnsi="Trebuchet MS"/>
                <w:sz w:val="18"/>
                <w:szCs w:val="18"/>
              </w:rPr>
              <w:t>opm_metode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542F009E" w14:textId="4AE95C65" w:rsidR="004951F6" w:rsidRDefault="004951F6" w:rsidP="004951F6">
            <w:pPr>
              <w:rPr>
                <w:rFonts w:ascii="Trebuchet MS" w:hAnsi="Trebuchet MS"/>
                <w:sz w:val="18"/>
                <w:szCs w:val="18"/>
              </w:rPr>
            </w:pPr>
            <w:proofErr w:type="spellStart"/>
            <w:r>
              <w:rPr>
                <w:rFonts w:ascii="Trebuchet MS" w:hAnsi="Trebuchet MS"/>
                <w:sz w:val="18"/>
                <w:szCs w:val="18"/>
              </w:rPr>
              <w:t>opm_metode</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9E21023" w14:textId="271E65AA" w:rsidR="004951F6" w:rsidRDefault="004951F6" w:rsidP="004951F6">
            <w:pPr>
              <w:rPr>
                <w:rFonts w:ascii="Trebuchet MS" w:hAnsi="Trebuchet MS"/>
                <w:sz w:val="18"/>
                <w:szCs w:val="18"/>
              </w:rPr>
            </w:pPr>
            <w:r>
              <w:rPr>
                <w:rFonts w:ascii="Trebuchet MS" w:hAnsi="Trebuchet MS"/>
                <w:sz w:val="18"/>
                <w:szCs w:val="18"/>
              </w:rPr>
              <w:t>Opmålingsmetode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091E350" w14:textId="77777777" w:rsidR="004951F6" w:rsidRDefault="004951F6" w:rsidP="004951F6">
            <w:pPr>
              <w:rPr>
                <w:rFonts w:ascii="Trebuchet MS" w:hAnsi="Trebuchet MS" w:cs="Trebuchet MS"/>
                <w:sz w:val="18"/>
                <w:szCs w:val="18"/>
              </w:rPr>
            </w:pPr>
            <w:r>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7CA2A4F" w14:textId="77777777" w:rsidR="004951F6" w:rsidRDefault="004951F6" w:rsidP="004951F6">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1C60606"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44E1D3A5" w14:textId="77777777" w:rsidR="004951F6" w:rsidRDefault="004951F6" w:rsidP="004951F6">
            <w:pPr>
              <w:rPr>
                <w:rFonts w:ascii="Trebuchet MS" w:hAnsi="Trebuchet MS" w:cs="Trebuchet MS"/>
                <w:sz w:val="18"/>
                <w:szCs w:val="18"/>
              </w:rPr>
            </w:pPr>
            <w:r>
              <w:rPr>
                <w:rFonts w:ascii="Trebuchet MS" w:hAnsi="Trebuchet MS" w:cs="Trebuchet MS"/>
                <w:sz w:val="18"/>
                <w:szCs w:val="18"/>
              </w:rPr>
              <w:t>Ekkolod</w:t>
            </w:r>
          </w:p>
        </w:tc>
      </w:tr>
      <w:tr w:rsidR="004951F6" w:rsidRPr="00F273B0" w14:paraId="618381E4"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97DDBA"/>
            <w:vAlign w:val="bottom"/>
          </w:tcPr>
          <w:p w14:paraId="45DB8649"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DEEC082" w14:textId="38A044AC" w:rsidR="004951F6" w:rsidRPr="0014307B" w:rsidRDefault="004951F6" w:rsidP="004951F6">
            <w:pPr>
              <w:rPr>
                <w:rFonts w:ascii="Trebuchet MS" w:hAnsi="Trebuchet MS" w:cs="Trebuchet MS"/>
                <w:sz w:val="18"/>
                <w:szCs w:val="18"/>
              </w:rPr>
            </w:pPr>
          </w:p>
        </w:tc>
        <w:tc>
          <w:tcPr>
            <w:tcW w:w="1091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1BB8254" w14:textId="2A377E23" w:rsidR="004951F6" w:rsidRPr="00CD6866"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5F58205D" w14:textId="77777777" w:rsidTr="000B4E9B">
        <w:trPr>
          <w:trHeight w:hRule="exact" w:val="255"/>
        </w:trPr>
        <w:tc>
          <w:tcPr>
            <w:tcW w:w="5386" w:type="dxa"/>
            <w:gridSpan w:val="3"/>
            <w:tcBorders>
              <w:top w:val="nil"/>
              <w:left w:val="nil"/>
              <w:bottom w:val="nil"/>
              <w:right w:val="nil"/>
            </w:tcBorders>
            <w:shd w:val="clear" w:color="auto" w:fill="97DDBA"/>
          </w:tcPr>
          <w:p w14:paraId="56564236" w14:textId="77777777" w:rsidR="004951F6" w:rsidRPr="0051728E" w:rsidRDefault="004951F6" w:rsidP="004951F6">
            <w:pPr>
              <w:rPr>
                <w:rFonts w:ascii="Trebuchet MS" w:hAnsi="Trebuchet MS" w:cs="Trebuchet MS"/>
                <w:i/>
                <w:iCs/>
                <w:sz w:val="18"/>
                <w:szCs w:val="18"/>
              </w:rPr>
            </w:pPr>
          </w:p>
        </w:tc>
        <w:tc>
          <w:tcPr>
            <w:tcW w:w="8076" w:type="dxa"/>
            <w:gridSpan w:val="5"/>
            <w:tcBorders>
              <w:top w:val="nil"/>
              <w:left w:val="nil"/>
              <w:bottom w:val="nil"/>
              <w:right w:val="nil"/>
            </w:tcBorders>
            <w:shd w:val="clear" w:color="auto" w:fill="97DDBA"/>
            <w:vAlign w:val="center"/>
          </w:tcPr>
          <w:p w14:paraId="0D1AFC92" w14:textId="3B5C131E" w:rsidR="004951F6" w:rsidRPr="0051728E"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2DE79E2" w14:textId="77777777" w:rsidR="0029422F" w:rsidRDefault="006E2A76" w:rsidP="0029422F">
      <w:pPr>
        <w:pStyle w:val="Overskrift6"/>
      </w:pPr>
      <w:r>
        <w:t>5.1.7.</w:t>
      </w:r>
      <w:r w:rsidR="00095F3D">
        <w:t>1</w:t>
      </w:r>
      <w:r w:rsidR="0029422F" w:rsidRPr="00A32757">
        <w:t xml:space="preserve"> </w:t>
      </w:r>
      <w:r w:rsidR="0029422F">
        <w:t>Metadata</w:t>
      </w:r>
      <w:r w:rsidR="0029422F" w:rsidRPr="0044067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17CA4" w:rsidRPr="0051728E" w14:paraId="119A47BB" w14:textId="77777777" w:rsidTr="00974C80">
        <w:trPr>
          <w:trHeight w:hRule="exact" w:val="255"/>
        </w:trPr>
        <w:tc>
          <w:tcPr>
            <w:tcW w:w="2235" w:type="dxa"/>
            <w:shd w:val="clear" w:color="auto" w:fill="D9D9D9"/>
            <w:vAlign w:val="bottom"/>
          </w:tcPr>
          <w:p w14:paraId="3BF6B4BC" w14:textId="77777777" w:rsidR="00C17CA4" w:rsidRPr="0051728E" w:rsidRDefault="00C17CA4" w:rsidP="00974C8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2805DC7" w14:textId="77777777" w:rsidR="00C17CA4" w:rsidRPr="00FE3FC3" w:rsidRDefault="00C17CA4" w:rsidP="00974C80">
            <w:pPr>
              <w:rPr>
                <w:rFonts w:ascii="Trebuchet MS" w:hAnsi="Trebuchet MS" w:cs="Trebuchet MS"/>
                <w:bCs/>
                <w:sz w:val="18"/>
                <w:szCs w:val="18"/>
              </w:rPr>
            </w:pPr>
            <w:r w:rsidRPr="00FE3FC3">
              <w:rPr>
                <w:rFonts w:ascii="Trebuchet MS" w:hAnsi="Trebuchet MS" w:cs="Trebuchet MS"/>
                <w:b/>
                <w:bCs/>
                <w:sz w:val="18"/>
                <w:szCs w:val="18"/>
              </w:rPr>
              <w:t>Beskrivelse</w:t>
            </w:r>
          </w:p>
        </w:tc>
      </w:tr>
      <w:tr w:rsidR="00C17CA4" w:rsidRPr="0051728E" w14:paraId="3186B2B0" w14:textId="77777777" w:rsidTr="00974C80">
        <w:trPr>
          <w:trHeight w:hRule="exact" w:val="255"/>
        </w:trPr>
        <w:tc>
          <w:tcPr>
            <w:tcW w:w="2235" w:type="dxa"/>
            <w:shd w:val="clear" w:color="auto" w:fill="E0E0E0"/>
            <w:vAlign w:val="bottom"/>
          </w:tcPr>
          <w:p w14:paraId="66BE7965"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4440BD5" w14:textId="77777777" w:rsidR="00C17CA4" w:rsidRPr="0051728E" w:rsidRDefault="00C17CA4" w:rsidP="00974C80">
            <w:pPr>
              <w:rPr>
                <w:rFonts w:ascii="Trebuchet MS" w:hAnsi="Trebuchet MS" w:cs="Trebuchet MS"/>
                <w:sz w:val="18"/>
                <w:szCs w:val="18"/>
              </w:rPr>
            </w:pPr>
            <w:r w:rsidRPr="009D079D">
              <w:rPr>
                <w:rFonts w:ascii="Trebuchet MS" w:hAnsi="Trebuchet MS" w:cs="Trebuchet MS"/>
                <w:sz w:val="18"/>
                <w:szCs w:val="18"/>
              </w:rPr>
              <w:t>Dybdekurver</w:t>
            </w:r>
          </w:p>
        </w:tc>
      </w:tr>
      <w:tr w:rsidR="00C17CA4" w:rsidRPr="0051728E" w14:paraId="6D81813E" w14:textId="77777777" w:rsidTr="00974C80">
        <w:trPr>
          <w:trHeight w:hRule="exact" w:val="255"/>
        </w:trPr>
        <w:tc>
          <w:tcPr>
            <w:tcW w:w="2235" w:type="dxa"/>
            <w:shd w:val="clear" w:color="auto" w:fill="E0E0E0"/>
            <w:vAlign w:val="bottom"/>
          </w:tcPr>
          <w:p w14:paraId="1781C848"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8ED2A6D" w14:textId="77777777" w:rsidR="00C17CA4" w:rsidRPr="00F279E4" w:rsidRDefault="007D4837" w:rsidP="00974C80">
            <w:pPr>
              <w:rPr>
                <w:rFonts w:ascii="Trebuchet MS" w:hAnsi="Trebuchet MS" w:cs="Trebuchet MS"/>
                <w:sz w:val="18"/>
                <w:szCs w:val="18"/>
              </w:rPr>
            </w:pPr>
            <w:r>
              <w:rPr>
                <w:rFonts w:ascii="Trebuchet MS" w:hAnsi="Trebuchet MS" w:cs="Trebuchet MS"/>
                <w:sz w:val="18"/>
                <w:szCs w:val="18"/>
              </w:rPr>
              <w:t>Dybden fra overfladen ved den normale vandstand i søen.</w:t>
            </w:r>
          </w:p>
        </w:tc>
      </w:tr>
      <w:tr w:rsidR="00C17CA4" w:rsidRPr="0051728E" w14:paraId="118CED72" w14:textId="77777777" w:rsidTr="00974C80">
        <w:trPr>
          <w:trHeight w:hRule="exact" w:val="255"/>
        </w:trPr>
        <w:tc>
          <w:tcPr>
            <w:tcW w:w="2235" w:type="dxa"/>
            <w:shd w:val="clear" w:color="auto" w:fill="E0E0E0"/>
            <w:vAlign w:val="bottom"/>
          </w:tcPr>
          <w:p w14:paraId="1C482C13"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7CF94D2" w14:textId="77777777" w:rsidR="00C17CA4" w:rsidRPr="00D77840" w:rsidRDefault="00C17CA4" w:rsidP="00974C80">
            <w:pPr>
              <w:rPr>
                <w:rFonts w:ascii="Trebuchet MS" w:hAnsi="Trebuchet MS" w:cs="Trebuchet MS"/>
                <w:sz w:val="18"/>
                <w:szCs w:val="18"/>
              </w:rPr>
            </w:pPr>
            <w:r w:rsidRPr="009D079D">
              <w:rPr>
                <w:rFonts w:ascii="Trebuchet MS" w:hAnsi="Trebuchet MS" w:cs="Trebuchet MS"/>
                <w:sz w:val="18"/>
                <w:szCs w:val="18"/>
              </w:rPr>
              <w:t>Dybdekurver i søer</w:t>
            </w:r>
          </w:p>
        </w:tc>
      </w:tr>
      <w:tr w:rsidR="00C17CA4" w:rsidRPr="0051728E" w14:paraId="318D5425" w14:textId="77777777" w:rsidTr="00974C80">
        <w:trPr>
          <w:trHeight w:hRule="exact" w:val="255"/>
        </w:trPr>
        <w:tc>
          <w:tcPr>
            <w:tcW w:w="2235" w:type="dxa"/>
            <w:shd w:val="clear" w:color="auto" w:fill="E0E0E0"/>
            <w:vAlign w:val="bottom"/>
          </w:tcPr>
          <w:p w14:paraId="667DE7E2" w14:textId="77777777" w:rsidR="00C17CA4" w:rsidRPr="0051728E" w:rsidRDefault="00C17CA4" w:rsidP="00974C8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735AF28" w14:textId="77777777" w:rsidR="00C17CA4" w:rsidRPr="0051728E" w:rsidRDefault="007D4837" w:rsidP="00974C80">
            <w:pPr>
              <w:rPr>
                <w:rFonts w:ascii="Trebuchet MS" w:hAnsi="Trebuchet MS" w:cs="Trebuchet MS"/>
                <w:sz w:val="18"/>
                <w:szCs w:val="18"/>
              </w:rPr>
            </w:pPr>
            <w:r>
              <w:rPr>
                <w:rFonts w:ascii="Trebuchet MS" w:hAnsi="Trebuchet MS" w:cs="Trebuchet MS"/>
                <w:sz w:val="18"/>
                <w:szCs w:val="18"/>
              </w:rPr>
              <w:t>Se hvor der ikke er sejlbart, se hvor forskellige plante-/dyrearter kan klare sig m.v.</w:t>
            </w:r>
          </w:p>
        </w:tc>
      </w:tr>
      <w:tr w:rsidR="00C17CA4" w:rsidRPr="0051728E" w14:paraId="3EB66D99" w14:textId="77777777" w:rsidTr="00974C80">
        <w:trPr>
          <w:trHeight w:hRule="exact" w:val="255"/>
        </w:trPr>
        <w:tc>
          <w:tcPr>
            <w:tcW w:w="2235" w:type="dxa"/>
            <w:shd w:val="clear" w:color="auto" w:fill="E0E0E0"/>
            <w:vAlign w:val="bottom"/>
          </w:tcPr>
          <w:p w14:paraId="15E1D547" w14:textId="77777777" w:rsidR="00C17CA4" w:rsidRPr="0051728E" w:rsidRDefault="00C17CA4" w:rsidP="00974C8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3BFC35C" w14:textId="77777777" w:rsidR="00C17CA4" w:rsidRPr="00FE3FC3" w:rsidRDefault="00C17CA4" w:rsidP="00974C80">
            <w:pPr>
              <w:rPr>
                <w:rFonts w:ascii="Trebuchet MS" w:hAnsi="Trebuchet MS" w:cs="Trebuchet MS"/>
                <w:sz w:val="18"/>
                <w:szCs w:val="18"/>
              </w:rPr>
            </w:pPr>
            <w:r w:rsidRPr="00492FFE">
              <w:rPr>
                <w:rFonts w:ascii="Trebuchet MS" w:hAnsi="Trebuchet MS" w:cs="Trebuchet MS"/>
                <w:bCs/>
                <w:kern w:val="32"/>
                <w:sz w:val="18"/>
                <w:szCs w:val="18"/>
              </w:rPr>
              <w:t>Hydrografi</w:t>
            </w:r>
            <w:r w:rsidR="007D4837">
              <w:rPr>
                <w:rFonts w:ascii="Trebuchet MS" w:hAnsi="Trebuchet MS" w:cs="Trebuchet MS"/>
                <w:bCs/>
                <w:kern w:val="32"/>
                <w:sz w:val="18"/>
                <w:szCs w:val="18"/>
              </w:rPr>
              <w:t xml:space="preserve">, </w:t>
            </w:r>
            <w:r w:rsidR="007D4837">
              <w:rPr>
                <w:rFonts w:ascii="Trebuchet MS" w:hAnsi="Trebuchet MS" w:cs="Trebuchet MS"/>
                <w:sz w:val="18"/>
                <w:szCs w:val="18"/>
              </w:rPr>
              <w:t>Højde</w:t>
            </w:r>
          </w:p>
        </w:tc>
      </w:tr>
      <w:tr w:rsidR="00C17CA4" w:rsidRPr="0051728E" w14:paraId="5B1A04A4" w14:textId="77777777" w:rsidTr="00974C80">
        <w:trPr>
          <w:trHeight w:hRule="exact" w:val="255"/>
        </w:trPr>
        <w:tc>
          <w:tcPr>
            <w:tcW w:w="2235" w:type="dxa"/>
            <w:shd w:val="clear" w:color="auto" w:fill="E0E0E0"/>
            <w:vAlign w:val="bottom"/>
          </w:tcPr>
          <w:p w14:paraId="779763DD" w14:textId="77777777" w:rsidR="00C17CA4" w:rsidRPr="00492FFE" w:rsidRDefault="006A595F" w:rsidP="00974C80">
            <w:pPr>
              <w:rPr>
                <w:rFonts w:ascii="Trebuchet MS" w:hAnsi="Trebuchet MS" w:cs="Trebuchet MS"/>
                <w:sz w:val="18"/>
                <w:szCs w:val="18"/>
              </w:rPr>
            </w:pPr>
            <w:proofErr w:type="spellStart"/>
            <w:r>
              <w:rPr>
                <w:rFonts w:ascii="Trebuchet MS" w:hAnsi="Trebuchet MS" w:cs="Trebuchet MS"/>
                <w:sz w:val="18"/>
                <w:szCs w:val="18"/>
              </w:rPr>
              <w:t>No</w:t>
            </w:r>
            <w:r w:rsidRPr="00C43406">
              <w:rPr>
                <w:rFonts w:ascii="Trebuchet MS" w:hAnsi="Trebuchet MS" w:cs="Trebuchet MS"/>
                <w:sz w:val="18"/>
                <w:szCs w:val="18"/>
              </w:rPr>
              <w:t>e</w:t>
            </w:r>
            <w:r>
              <w:rPr>
                <w:rFonts w:ascii="Trebuchet MS" w:hAnsi="Trebuchet MS" w:cs="Trebuchet MS"/>
                <w:sz w:val="18"/>
                <w:szCs w:val="18"/>
              </w:rPr>
              <w:t>gle</w:t>
            </w:r>
            <w:r w:rsidR="00C17CA4" w:rsidRPr="00492FFE">
              <w:rPr>
                <w:rFonts w:ascii="Trebuchet MS" w:hAnsi="Trebuchet MS" w:cs="Trebuchet MS"/>
                <w:sz w:val="18"/>
                <w:szCs w:val="18"/>
              </w:rPr>
              <w:t>_ord</w:t>
            </w:r>
            <w:proofErr w:type="spellEnd"/>
          </w:p>
        </w:tc>
        <w:tc>
          <w:tcPr>
            <w:tcW w:w="11340" w:type="dxa"/>
            <w:shd w:val="clear" w:color="auto" w:fill="FFFFFF"/>
            <w:vAlign w:val="bottom"/>
          </w:tcPr>
          <w:p w14:paraId="05DF1AF6" w14:textId="77777777" w:rsidR="00C17CA4" w:rsidRPr="00492FFE" w:rsidRDefault="009C538E" w:rsidP="00974C80">
            <w:pPr>
              <w:autoSpaceDE w:val="0"/>
              <w:autoSpaceDN w:val="0"/>
              <w:adjustRightInd w:val="0"/>
              <w:rPr>
                <w:rFonts w:ascii="Trebuchet MS" w:hAnsi="Trebuchet MS" w:cs="Trebuchet MS"/>
                <w:sz w:val="18"/>
                <w:szCs w:val="18"/>
              </w:rPr>
            </w:pPr>
            <w:r>
              <w:rPr>
                <w:rFonts w:ascii="Trebuchet MS" w:hAnsi="Trebuchet MS" w:cs="Trebuchet MS"/>
                <w:sz w:val="18"/>
                <w:szCs w:val="18"/>
              </w:rPr>
              <w:t>Søkort, dybde</w:t>
            </w:r>
          </w:p>
        </w:tc>
      </w:tr>
      <w:tr w:rsidR="00C17CA4" w:rsidRPr="0051728E" w14:paraId="37178EB0" w14:textId="77777777" w:rsidTr="00974C80">
        <w:trPr>
          <w:trHeight w:hRule="exact" w:val="255"/>
        </w:trPr>
        <w:tc>
          <w:tcPr>
            <w:tcW w:w="2235" w:type="dxa"/>
            <w:shd w:val="clear" w:color="auto" w:fill="E0E0E0"/>
            <w:vAlign w:val="bottom"/>
          </w:tcPr>
          <w:p w14:paraId="1030E70A"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lastRenderedPageBreak/>
              <w:t>Geometri type</w:t>
            </w:r>
          </w:p>
        </w:tc>
        <w:tc>
          <w:tcPr>
            <w:tcW w:w="11340" w:type="dxa"/>
            <w:shd w:val="clear" w:color="auto" w:fill="FFFFFF"/>
            <w:vAlign w:val="bottom"/>
          </w:tcPr>
          <w:p w14:paraId="3F1C2DD8" w14:textId="77777777" w:rsidR="00C17CA4" w:rsidRPr="0051728E" w:rsidRDefault="00C17CA4" w:rsidP="00974C80">
            <w:pPr>
              <w:rPr>
                <w:rFonts w:ascii="Trebuchet MS" w:hAnsi="Trebuchet MS" w:cs="Trebuchet MS"/>
                <w:sz w:val="18"/>
                <w:szCs w:val="18"/>
              </w:rPr>
            </w:pPr>
            <w:r>
              <w:rPr>
                <w:rFonts w:ascii="Trebuchet MS" w:hAnsi="Trebuchet MS" w:cs="Trebuchet MS"/>
                <w:sz w:val="18"/>
                <w:szCs w:val="18"/>
              </w:rPr>
              <w:t>Flade</w:t>
            </w:r>
          </w:p>
        </w:tc>
      </w:tr>
      <w:tr w:rsidR="00C17CA4" w:rsidRPr="0051728E" w14:paraId="57D6D30C" w14:textId="77777777" w:rsidTr="00974C80">
        <w:trPr>
          <w:trHeight w:hRule="exact" w:val="255"/>
        </w:trPr>
        <w:tc>
          <w:tcPr>
            <w:tcW w:w="2235" w:type="dxa"/>
            <w:shd w:val="clear" w:color="auto" w:fill="E0E0E0"/>
            <w:vAlign w:val="bottom"/>
          </w:tcPr>
          <w:p w14:paraId="1DC9B9E6" w14:textId="77777777" w:rsidR="00C17CA4" w:rsidRPr="006801BD" w:rsidRDefault="00C17CA4" w:rsidP="00974C80">
            <w:pPr>
              <w:rPr>
                <w:rFonts w:ascii="Trebuchet MS" w:hAnsi="Trebuchet MS" w:cs="Trebuchet MS"/>
                <w:sz w:val="18"/>
                <w:szCs w:val="18"/>
              </w:rPr>
            </w:pPr>
            <w:r w:rsidRPr="006801BD">
              <w:rPr>
                <w:rFonts w:ascii="Trebuchet MS" w:hAnsi="Trebuchet MS" w:cs="Trebuchet MS"/>
                <w:sz w:val="18"/>
                <w:szCs w:val="18"/>
              </w:rPr>
              <w:t>Lovgrundlag</w:t>
            </w:r>
          </w:p>
        </w:tc>
        <w:tc>
          <w:tcPr>
            <w:tcW w:w="11340" w:type="dxa"/>
            <w:shd w:val="clear" w:color="auto" w:fill="FFFFFF"/>
            <w:vAlign w:val="bottom"/>
          </w:tcPr>
          <w:p w14:paraId="5EED7CBA" w14:textId="77777777" w:rsidR="00C17CA4" w:rsidRPr="006801BD" w:rsidRDefault="00C17CA4" w:rsidP="00974C80">
            <w:pPr>
              <w:rPr>
                <w:rFonts w:ascii="Trebuchet MS" w:hAnsi="Trebuchet MS" w:cs="Trebuchet MS"/>
                <w:sz w:val="18"/>
                <w:szCs w:val="18"/>
              </w:rPr>
            </w:pPr>
          </w:p>
        </w:tc>
      </w:tr>
      <w:tr w:rsidR="000C68CF" w:rsidRPr="009F0C83" w14:paraId="5165238E" w14:textId="77777777" w:rsidTr="00974C80">
        <w:trPr>
          <w:trHeight w:hRule="exact" w:val="255"/>
        </w:trPr>
        <w:tc>
          <w:tcPr>
            <w:tcW w:w="2235" w:type="dxa"/>
            <w:shd w:val="clear" w:color="auto" w:fill="E0E0E0"/>
            <w:vAlign w:val="bottom"/>
          </w:tcPr>
          <w:p w14:paraId="676B4747" w14:textId="77777777" w:rsidR="000C68CF" w:rsidRPr="006801BD" w:rsidRDefault="0089156A" w:rsidP="00974C8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199A596B" w14:textId="06C324A2" w:rsidR="000C68CF" w:rsidRPr="006801BD" w:rsidRDefault="007E15B1" w:rsidP="00974C80">
            <w:pPr>
              <w:rPr>
                <w:rFonts w:ascii="Trebuchet MS" w:hAnsi="Trebuchet MS" w:cs="Trebuchet MS"/>
                <w:sz w:val="18"/>
                <w:szCs w:val="18"/>
              </w:rPr>
            </w:pPr>
            <w:r w:rsidRPr="00F80817">
              <w:rPr>
                <w:rFonts w:ascii="Trebuchet MS" w:hAnsi="Trebuchet MS" w:cs="Trebuchet MS"/>
                <w:color w:val="4F81BD"/>
                <w:sz w:val="18"/>
                <w:szCs w:val="18"/>
              </w:rPr>
              <w:t>06.02.00</w:t>
            </w:r>
          </w:p>
        </w:tc>
      </w:tr>
    </w:tbl>
    <w:p w14:paraId="3011D594" w14:textId="77777777" w:rsidR="002D3AE4" w:rsidRPr="00A32757" w:rsidRDefault="005F5A16" w:rsidP="006E2A76">
      <w:pPr>
        <w:pStyle w:val="Overskrift6"/>
      </w:pPr>
      <w:bookmarkStart w:id="212" w:name="_Toc292865219"/>
      <w:r>
        <w:t>5.1.7</w:t>
      </w:r>
      <w:r w:rsidR="002D3AE4">
        <w:t>.</w:t>
      </w:r>
      <w:r w:rsidR="00095F3D">
        <w:t>2</w:t>
      </w:r>
      <w:r w:rsidR="002D3AE4" w:rsidRPr="00A32757">
        <w:t xml:space="preserve"> </w:t>
      </w:r>
      <w:r w:rsidR="00A62798">
        <w:t>Registreringsvejledning</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2D3AE4" w:rsidRPr="0051728E" w14:paraId="381EB606" w14:textId="77777777" w:rsidTr="00D5371B">
        <w:trPr>
          <w:trHeight w:hRule="exact" w:val="255"/>
        </w:trPr>
        <w:tc>
          <w:tcPr>
            <w:tcW w:w="5070" w:type="dxa"/>
            <w:shd w:val="clear" w:color="auto" w:fill="D9D9D9"/>
            <w:vAlign w:val="bottom"/>
          </w:tcPr>
          <w:p w14:paraId="373B642F" w14:textId="77777777" w:rsidR="002D3AE4" w:rsidRPr="0051728E" w:rsidRDefault="002D3AE4" w:rsidP="00974C80">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bottom"/>
          </w:tcPr>
          <w:p w14:paraId="7C7F3B9B" w14:textId="77777777" w:rsidR="002D3AE4" w:rsidRPr="0051728E" w:rsidRDefault="002D3AE4" w:rsidP="00974C80">
            <w:pPr>
              <w:rPr>
                <w:rFonts w:ascii="Trebuchet MS" w:hAnsi="Trebuchet MS" w:cs="Trebuchet MS"/>
                <w:bCs/>
                <w:sz w:val="18"/>
                <w:szCs w:val="18"/>
              </w:rPr>
            </w:pPr>
            <w:r w:rsidRPr="0051728E">
              <w:rPr>
                <w:rFonts w:ascii="Trebuchet MS" w:hAnsi="Trebuchet MS" w:cs="Trebuchet MS"/>
                <w:b/>
                <w:bCs/>
                <w:sz w:val="18"/>
                <w:szCs w:val="18"/>
              </w:rPr>
              <w:t>Beskrivelse</w:t>
            </w:r>
          </w:p>
        </w:tc>
      </w:tr>
      <w:tr w:rsidR="002D3AE4" w:rsidRPr="0051728E" w14:paraId="64F63505" w14:textId="77777777" w:rsidTr="00D5371B">
        <w:trPr>
          <w:trHeight w:hRule="exact" w:val="510"/>
        </w:trPr>
        <w:tc>
          <w:tcPr>
            <w:tcW w:w="5070" w:type="dxa"/>
            <w:shd w:val="clear" w:color="auto" w:fill="E0E0E0"/>
            <w:vAlign w:val="center"/>
          </w:tcPr>
          <w:p w14:paraId="0D39E2AB" w14:textId="77777777" w:rsidR="002D3AE4" w:rsidRPr="00024C60" w:rsidRDefault="002D3AE4"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00B96F79"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Hvis ikke der findes et tema med tilsvarende data, så skal der normalt pejles fra en båd</w:t>
            </w:r>
            <w:r w:rsidR="009C538E">
              <w:rPr>
                <w:rFonts w:ascii="Trebuchet MS" w:hAnsi="Trebuchet MS" w:cs="Trebuchet MS"/>
                <w:sz w:val="18"/>
                <w:szCs w:val="18"/>
              </w:rPr>
              <w:t>, hvor efter pejlingen kan omsættes til dybdekurver</w:t>
            </w:r>
            <w:r>
              <w:rPr>
                <w:rFonts w:ascii="Trebuchet MS" w:hAnsi="Trebuchet MS" w:cs="Trebuchet MS"/>
                <w:sz w:val="18"/>
                <w:szCs w:val="18"/>
              </w:rPr>
              <w:t>.</w:t>
            </w:r>
          </w:p>
        </w:tc>
      </w:tr>
      <w:tr w:rsidR="002D3AE4" w:rsidRPr="0051728E" w14:paraId="51DC2C0C" w14:textId="77777777" w:rsidTr="00D5371B">
        <w:trPr>
          <w:trHeight w:hRule="exact" w:val="255"/>
        </w:trPr>
        <w:tc>
          <w:tcPr>
            <w:tcW w:w="5070" w:type="dxa"/>
            <w:shd w:val="clear" w:color="auto" w:fill="E0E0E0"/>
            <w:vAlign w:val="bottom"/>
          </w:tcPr>
          <w:p w14:paraId="545CE645"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0AFAC820" w14:textId="77777777" w:rsidR="002D3AE4" w:rsidRPr="00024C60" w:rsidRDefault="0080624E" w:rsidP="00974C80">
            <w:pPr>
              <w:rPr>
                <w:rFonts w:ascii="Trebuchet MS" w:hAnsi="Trebuchet MS" w:cs="Trebuchet MS"/>
                <w:sz w:val="18"/>
                <w:szCs w:val="18"/>
              </w:rPr>
            </w:pPr>
            <w:r>
              <w:rPr>
                <w:rFonts w:ascii="Trebuchet MS" w:hAnsi="Trebuchet MS" w:cs="Trebuchet MS"/>
                <w:sz w:val="18"/>
                <w:szCs w:val="18"/>
              </w:rPr>
              <w:t>Opdeles i forskellige dybder.</w:t>
            </w:r>
          </w:p>
        </w:tc>
      </w:tr>
      <w:tr w:rsidR="002D3AE4" w:rsidRPr="0051728E" w14:paraId="3A20FC7E" w14:textId="77777777" w:rsidTr="00D5371B">
        <w:trPr>
          <w:trHeight w:hRule="exact" w:val="255"/>
        </w:trPr>
        <w:tc>
          <w:tcPr>
            <w:tcW w:w="5070" w:type="dxa"/>
            <w:shd w:val="clear" w:color="auto" w:fill="E0E0E0"/>
            <w:vAlign w:val="bottom"/>
          </w:tcPr>
          <w:p w14:paraId="06929996"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bottom"/>
          </w:tcPr>
          <w:p w14:paraId="411ABF12"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1 kvm.</w:t>
            </w:r>
          </w:p>
        </w:tc>
      </w:tr>
      <w:tr w:rsidR="002D3AE4" w:rsidRPr="0051728E" w14:paraId="4DF383FA" w14:textId="77777777" w:rsidTr="00D5371B">
        <w:trPr>
          <w:trHeight w:hRule="exact" w:val="255"/>
        </w:trPr>
        <w:tc>
          <w:tcPr>
            <w:tcW w:w="5070" w:type="dxa"/>
            <w:shd w:val="clear" w:color="auto" w:fill="E0E0E0"/>
            <w:vAlign w:val="bottom"/>
          </w:tcPr>
          <w:p w14:paraId="1E833748"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bottom"/>
          </w:tcPr>
          <w:p w14:paraId="2AEC7FE7" w14:textId="77777777" w:rsidR="002D3AE4" w:rsidRPr="00024C60" w:rsidRDefault="002D3AE4" w:rsidP="00974C80">
            <w:pPr>
              <w:rPr>
                <w:rFonts w:ascii="Trebuchet MS" w:hAnsi="Trebuchet MS" w:cs="Trebuchet MS"/>
                <w:sz w:val="18"/>
                <w:szCs w:val="18"/>
              </w:rPr>
            </w:pPr>
          </w:p>
        </w:tc>
      </w:tr>
      <w:tr w:rsidR="002D3AE4" w:rsidRPr="0051728E" w14:paraId="681D93BF" w14:textId="77777777" w:rsidTr="00D5371B">
        <w:trPr>
          <w:trHeight w:hRule="exact" w:val="510"/>
        </w:trPr>
        <w:tc>
          <w:tcPr>
            <w:tcW w:w="5070" w:type="dxa"/>
            <w:shd w:val="clear" w:color="auto" w:fill="E0E0E0"/>
            <w:vAlign w:val="center"/>
          </w:tcPr>
          <w:p w14:paraId="121AFD77"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bottom"/>
          </w:tcPr>
          <w:p w14:paraId="307A8A6F"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Kan ikke krydse hinanden, men kan godt dække for en dybere. Der er ofte ikke hul når der bliver dybere.</w:t>
            </w:r>
          </w:p>
        </w:tc>
      </w:tr>
      <w:tr w:rsidR="002D3AE4" w:rsidRPr="0051728E" w14:paraId="0C80963D" w14:textId="77777777" w:rsidTr="00D5371B">
        <w:trPr>
          <w:trHeight w:hRule="exact" w:val="255"/>
        </w:trPr>
        <w:tc>
          <w:tcPr>
            <w:tcW w:w="5070" w:type="dxa"/>
            <w:shd w:val="clear" w:color="auto" w:fill="E0E0E0"/>
            <w:vAlign w:val="bottom"/>
          </w:tcPr>
          <w:p w14:paraId="51B9F4E8"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bottom"/>
          </w:tcPr>
          <w:p w14:paraId="65F53F0C" w14:textId="0CA80EBB" w:rsidR="002D3AE4" w:rsidRPr="00024C60" w:rsidRDefault="0080624E" w:rsidP="00974C80">
            <w:pPr>
              <w:rPr>
                <w:rFonts w:ascii="Trebuchet MS" w:hAnsi="Trebuchet MS" w:cs="Trebuchet MS"/>
                <w:sz w:val="18"/>
                <w:szCs w:val="18"/>
              </w:rPr>
            </w:pPr>
            <w:r>
              <w:rPr>
                <w:rFonts w:ascii="Trebuchet MS" w:hAnsi="Trebuchet MS" w:cs="Trebuchet MS"/>
                <w:sz w:val="18"/>
                <w:szCs w:val="18"/>
              </w:rPr>
              <w:t xml:space="preserve">Bør ikke krydse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w:t>
            </w:r>
            <w:proofErr w:type="gramStart"/>
            <w:r>
              <w:rPr>
                <w:rFonts w:ascii="Trebuchet MS" w:hAnsi="Trebuchet MS" w:cs="Trebuchet MS"/>
                <w:sz w:val="18"/>
                <w:szCs w:val="18"/>
              </w:rPr>
              <w:t>sø objektet</w:t>
            </w:r>
            <w:proofErr w:type="gramEnd"/>
            <w:r>
              <w:rPr>
                <w:rFonts w:ascii="Trebuchet MS" w:hAnsi="Trebuchet MS" w:cs="Trebuchet MS"/>
                <w:sz w:val="18"/>
                <w:szCs w:val="18"/>
              </w:rPr>
              <w:t xml:space="preserv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-sø bør være flade fra 0 til første interval</w:t>
            </w:r>
          </w:p>
        </w:tc>
      </w:tr>
    </w:tbl>
    <w:p w14:paraId="3C1064B2" w14:textId="77777777" w:rsidR="00F06C26" w:rsidRDefault="00071B26" w:rsidP="00F06C26">
      <w:pPr>
        <w:pStyle w:val="Overskrift2"/>
        <w:rPr>
          <w:kern w:val="32"/>
          <w:szCs w:val="32"/>
        </w:rPr>
      </w:pPr>
      <w:bookmarkStart w:id="213" w:name="_Toc292713307"/>
      <w:bookmarkStart w:id="214" w:name="_Toc292865222"/>
      <w:bookmarkStart w:id="215" w:name="_Toc63351425"/>
      <w:r w:rsidRPr="003E226C">
        <w:rPr>
          <w:kern w:val="32"/>
          <w:szCs w:val="32"/>
        </w:rPr>
        <w:t>5</w:t>
      </w:r>
      <w:r w:rsidR="00534725">
        <w:rPr>
          <w:kern w:val="32"/>
          <w:szCs w:val="32"/>
        </w:rPr>
        <w:t>.1.8</w:t>
      </w:r>
      <w:r w:rsidR="00364C40" w:rsidRPr="003E226C">
        <w:rPr>
          <w:kern w:val="32"/>
          <w:szCs w:val="32"/>
        </w:rPr>
        <w:t xml:space="preserve"> </w:t>
      </w:r>
      <w:proofErr w:type="spellStart"/>
      <w:r w:rsidR="00364C40" w:rsidRPr="003E226C">
        <w:rPr>
          <w:kern w:val="32"/>
          <w:szCs w:val="32"/>
        </w:rPr>
        <w:t>Vandløbsoplande</w:t>
      </w:r>
      <w:proofErr w:type="spellEnd"/>
      <w:r w:rsidR="00364C40" w:rsidRPr="003E226C">
        <w:rPr>
          <w:kern w:val="32"/>
          <w:szCs w:val="32"/>
        </w:rPr>
        <w:t xml:space="preserve"> (5007)</w:t>
      </w:r>
      <w:bookmarkEnd w:id="213"/>
      <w:bookmarkEnd w:id="214"/>
      <w:bookmarkEnd w:id="215"/>
      <w:r w:rsidR="00F06C26" w:rsidRPr="00F06C26">
        <w:rPr>
          <w:kern w:val="32"/>
          <w:szCs w:val="32"/>
        </w:rPr>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1220"/>
        <w:gridCol w:w="2764"/>
        <w:gridCol w:w="2197"/>
        <w:gridCol w:w="1276"/>
        <w:gridCol w:w="1417"/>
        <w:gridCol w:w="1418"/>
        <w:gridCol w:w="2126"/>
      </w:tblGrid>
      <w:tr w:rsidR="004951F6" w:rsidRPr="0051728E" w14:paraId="0FC578D4" w14:textId="77777777" w:rsidTr="00C37B85">
        <w:trPr>
          <w:trHeight w:val="227"/>
        </w:trPr>
        <w:tc>
          <w:tcPr>
            <w:tcW w:w="1469" w:type="dxa"/>
            <w:tcBorders>
              <w:bottom w:val="single" w:sz="4" w:space="0" w:color="auto"/>
            </w:tcBorders>
            <w:shd w:val="clear" w:color="auto" w:fill="D9D9D9"/>
            <w:vAlign w:val="center"/>
          </w:tcPr>
          <w:p w14:paraId="36C744E1" w14:textId="77777777" w:rsidR="004951F6" w:rsidRPr="008E1FB7" w:rsidRDefault="004951F6" w:rsidP="004951F6">
            <w:pPr>
              <w:rPr>
                <w:rFonts w:ascii="Trebuchet MS" w:hAnsi="Trebuchet MS" w:cs="Trebuchet MS"/>
                <w:b/>
                <w:bCs/>
                <w:sz w:val="18"/>
                <w:szCs w:val="18"/>
              </w:rPr>
            </w:pPr>
            <w:r w:rsidRPr="008E1FB7">
              <w:rPr>
                <w:rFonts w:ascii="Trebuchet MS" w:hAnsi="Trebuchet MS" w:cs="Trebuchet MS"/>
                <w:b/>
                <w:bCs/>
                <w:sz w:val="18"/>
                <w:szCs w:val="18"/>
              </w:rPr>
              <w:t>Feltnavn</w:t>
            </w:r>
          </w:p>
        </w:tc>
        <w:tc>
          <w:tcPr>
            <w:tcW w:w="1220" w:type="dxa"/>
            <w:tcBorders>
              <w:bottom w:val="single" w:sz="4" w:space="0" w:color="auto"/>
            </w:tcBorders>
            <w:shd w:val="clear" w:color="auto" w:fill="D9D9D9"/>
            <w:vAlign w:val="center"/>
          </w:tcPr>
          <w:p w14:paraId="208A3EC4" w14:textId="23377EE6" w:rsidR="004951F6" w:rsidRPr="008E1FB7" w:rsidRDefault="004951F6" w:rsidP="004951F6">
            <w:pPr>
              <w:rPr>
                <w:rFonts w:ascii="Trebuchet MS" w:hAnsi="Trebuchet MS" w:cs="Trebuchet MS"/>
                <w:b/>
                <w:bCs/>
                <w:sz w:val="18"/>
                <w:szCs w:val="18"/>
              </w:rPr>
            </w:pPr>
            <w:r w:rsidRPr="008E1FB7">
              <w:rPr>
                <w:rFonts w:ascii="Trebuchet MS" w:hAnsi="Trebuchet MS" w:cs="Trebuchet MS"/>
                <w:b/>
                <w:bCs/>
                <w:sz w:val="18"/>
                <w:szCs w:val="18"/>
              </w:rPr>
              <w:t>Feltnavn</w:t>
            </w:r>
            <w:r w:rsidR="000B4E9B">
              <w:rPr>
                <w:rFonts w:ascii="Trebuchet MS" w:hAnsi="Trebuchet MS" w:cs="Trebuchet MS"/>
                <w:b/>
                <w:bCs/>
                <w:sz w:val="18"/>
                <w:szCs w:val="18"/>
              </w:rPr>
              <w:t>10</w:t>
            </w:r>
          </w:p>
        </w:tc>
        <w:tc>
          <w:tcPr>
            <w:tcW w:w="4961" w:type="dxa"/>
            <w:gridSpan w:val="2"/>
            <w:tcBorders>
              <w:bottom w:val="single" w:sz="4" w:space="0" w:color="auto"/>
            </w:tcBorders>
            <w:shd w:val="clear" w:color="auto" w:fill="D9D9D9"/>
            <w:vAlign w:val="center"/>
          </w:tcPr>
          <w:p w14:paraId="15AA388B" w14:textId="5E2730DC"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3E47E6F1" w14:textId="77777777"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67737919" w14:textId="77777777"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53F9B435" w14:textId="77777777" w:rsidR="004951F6" w:rsidRPr="0051728E" w:rsidRDefault="004951F6" w:rsidP="004951F6">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2D834652"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/System</w:t>
            </w:r>
          </w:p>
        </w:tc>
        <w:tc>
          <w:tcPr>
            <w:tcW w:w="2126" w:type="dxa"/>
            <w:shd w:val="clear" w:color="auto" w:fill="D9D9D9"/>
            <w:vAlign w:val="center"/>
          </w:tcPr>
          <w:p w14:paraId="202D954D"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Eksempel</w:t>
            </w:r>
          </w:p>
        </w:tc>
      </w:tr>
      <w:tr w:rsidR="004951F6" w:rsidRPr="00F273B0" w14:paraId="67542EC5" w14:textId="77777777" w:rsidTr="00C37B85">
        <w:trPr>
          <w:trHeight w:hRule="exact" w:val="510"/>
        </w:trPr>
        <w:tc>
          <w:tcPr>
            <w:tcW w:w="1469" w:type="dxa"/>
            <w:tcBorders>
              <w:top w:val="single" w:sz="4" w:space="0" w:color="auto"/>
              <w:left w:val="single" w:sz="4" w:space="0" w:color="auto"/>
              <w:bottom w:val="single" w:sz="4" w:space="0" w:color="auto"/>
              <w:right w:val="single" w:sz="4" w:space="0" w:color="auto"/>
            </w:tcBorders>
            <w:shd w:val="clear" w:color="auto" w:fill="D9D9D9"/>
            <w:vAlign w:val="center"/>
          </w:tcPr>
          <w:p w14:paraId="25B905EE" w14:textId="77777777" w:rsidR="004951F6" w:rsidRPr="00F273B0" w:rsidRDefault="004951F6" w:rsidP="004951F6">
            <w:pPr>
              <w:rPr>
                <w:rFonts w:ascii="Trebuchet MS" w:hAnsi="Trebuchet MS" w:cs="Trebuchet MS"/>
                <w:sz w:val="18"/>
                <w:szCs w:val="18"/>
              </w:rPr>
            </w:pPr>
            <w:proofErr w:type="spellStart"/>
            <w:r>
              <w:rPr>
                <w:rFonts w:ascii="Trebuchet MS" w:hAnsi="Trebuchet MS" w:cs="Trebuchet MS"/>
                <w:sz w:val="18"/>
                <w:szCs w:val="18"/>
              </w:rPr>
              <w:t>vandloeb</w:t>
            </w:r>
            <w:r w:rsidRPr="00F273B0">
              <w:rPr>
                <w:rFonts w:ascii="Trebuchet MS" w:hAnsi="Trebuchet MS" w:cs="Trebuchet MS"/>
                <w:sz w:val="18"/>
                <w:szCs w:val="18"/>
              </w:rPr>
              <w:t>_nr</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196B9A5B" w14:textId="274E4F0C" w:rsidR="004951F6" w:rsidRDefault="004951F6" w:rsidP="004951F6">
            <w:pPr>
              <w:rPr>
                <w:rFonts w:ascii="Trebuchet MS" w:hAnsi="Trebuchet MS" w:cs="Trebuchet MS"/>
                <w:sz w:val="18"/>
                <w:szCs w:val="18"/>
              </w:rPr>
            </w:pPr>
            <w:proofErr w:type="spellStart"/>
            <w:r>
              <w:rPr>
                <w:rFonts w:ascii="Trebuchet MS" w:hAnsi="Trebuchet MS" w:cs="Trebuchet MS"/>
                <w:sz w:val="18"/>
                <w:szCs w:val="18"/>
              </w:rPr>
              <w:t>vandl</w:t>
            </w:r>
            <w:r w:rsidRPr="00F273B0">
              <w:rPr>
                <w:rFonts w:ascii="Trebuchet MS" w:hAnsi="Trebuchet MS" w:cs="Trebuchet MS"/>
                <w:sz w:val="18"/>
                <w:szCs w:val="18"/>
              </w:rPr>
              <w:t>_nr</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62535AE" w14:textId="7296ACAF" w:rsidR="004951F6" w:rsidRPr="00F273B0" w:rsidRDefault="004951F6" w:rsidP="004951F6">
            <w:pPr>
              <w:rPr>
                <w:rFonts w:ascii="Trebuchet MS" w:hAnsi="Trebuchet MS" w:cs="Trebuchet MS"/>
                <w:sz w:val="18"/>
                <w:szCs w:val="18"/>
              </w:rPr>
            </w:pPr>
            <w:proofErr w:type="spellStart"/>
            <w:r>
              <w:rPr>
                <w:rFonts w:ascii="Trebuchet MS" w:hAnsi="Trebuchet MS" w:cs="Trebuchet MS"/>
                <w:sz w:val="18"/>
                <w:szCs w:val="18"/>
              </w:rPr>
              <w:t>Vandløbsnr</w:t>
            </w:r>
            <w:proofErr w:type="spellEnd"/>
            <w:r>
              <w:rPr>
                <w:rFonts w:ascii="Trebuchet MS" w:hAnsi="Trebuchet MS" w:cs="Trebuchet MS"/>
                <w:sz w:val="18"/>
                <w:szCs w:val="18"/>
              </w:rPr>
              <w:t xml:space="preserve">. fra vandløbsregulativ, eller </w:t>
            </w:r>
            <w:proofErr w:type="spellStart"/>
            <w:r>
              <w:rPr>
                <w:rFonts w:ascii="Trebuchet MS" w:hAnsi="Trebuchet MS" w:cs="Trebuchet MS"/>
                <w:sz w:val="18"/>
                <w:szCs w:val="18"/>
              </w:rPr>
              <w:t>r</w:t>
            </w:r>
            <w:r w:rsidRPr="00F273B0">
              <w:rPr>
                <w:rFonts w:ascii="Trebuchet MS" w:hAnsi="Trebuchet MS" w:cs="Trebuchet MS"/>
                <w:sz w:val="18"/>
                <w:szCs w:val="18"/>
              </w:rPr>
              <w:t>ecipient_nummer</w:t>
            </w:r>
            <w:proofErr w:type="spellEnd"/>
            <w:r w:rsidRPr="00F273B0">
              <w:rPr>
                <w:rFonts w:ascii="Trebuchet MS" w:hAnsi="Trebuchet MS" w:cs="Trebuchet MS"/>
                <w:sz w:val="18"/>
                <w:szCs w:val="18"/>
              </w:rPr>
              <w:t xml:space="preserve"> (hist. amtsnøgle)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C893339" w14:textId="77777777" w:rsidR="004951F6" w:rsidRPr="00F273B0" w:rsidRDefault="004951F6" w:rsidP="004951F6">
            <w:pPr>
              <w:rPr>
                <w:rFonts w:ascii="Trebuchet MS" w:hAnsi="Trebuchet MS" w:cs="Trebuchet MS"/>
                <w:sz w:val="18"/>
                <w:szCs w:val="18"/>
              </w:rPr>
            </w:pPr>
            <w:r w:rsidRPr="00F273B0">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67ED178"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A36D889" w14:textId="77777777" w:rsidR="004951F6" w:rsidRPr="00470899"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left w:val="single" w:sz="4" w:space="0" w:color="auto"/>
            </w:tcBorders>
            <w:shd w:val="clear" w:color="auto" w:fill="FFFFFF"/>
            <w:vAlign w:val="center"/>
          </w:tcPr>
          <w:p w14:paraId="051DE7D9"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680</w:t>
            </w:r>
          </w:p>
        </w:tc>
      </w:tr>
      <w:tr w:rsidR="004951F6" w:rsidRPr="00F273B0" w14:paraId="759ACD1E"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23932B96" w14:textId="77777777" w:rsidR="004951F6" w:rsidRPr="008E1FB7" w:rsidRDefault="004951F6" w:rsidP="004951F6">
            <w:pPr>
              <w:rPr>
                <w:rFonts w:ascii="Trebuchet MS" w:hAnsi="Trebuchet MS"/>
                <w:sz w:val="18"/>
                <w:szCs w:val="18"/>
              </w:rPr>
            </w:pPr>
            <w:proofErr w:type="spellStart"/>
            <w:r>
              <w:rPr>
                <w:rFonts w:ascii="Trebuchet MS" w:hAnsi="Trebuchet MS"/>
                <w:sz w:val="18"/>
                <w:szCs w:val="18"/>
              </w:rPr>
              <w:t>d</w:t>
            </w:r>
            <w:r w:rsidRPr="008E1FB7">
              <w:rPr>
                <w:rFonts w:ascii="Trebuchet MS" w:hAnsi="Trebuchet MS"/>
                <w:sz w:val="18"/>
                <w:szCs w:val="18"/>
              </w:rPr>
              <w:t>mu_ref</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FFFFFF"/>
            <w:vAlign w:val="bottom"/>
          </w:tcPr>
          <w:p w14:paraId="2A6AAD02" w14:textId="3931D5EA" w:rsidR="004951F6" w:rsidRPr="008E1FB7" w:rsidRDefault="004951F6" w:rsidP="004951F6">
            <w:pPr>
              <w:rPr>
                <w:rFonts w:ascii="Trebuchet MS" w:hAnsi="Trebuchet MS"/>
                <w:sz w:val="18"/>
                <w:szCs w:val="18"/>
              </w:rPr>
            </w:pPr>
            <w:proofErr w:type="spellStart"/>
            <w:r>
              <w:rPr>
                <w:rFonts w:ascii="Trebuchet MS" w:hAnsi="Trebuchet MS"/>
                <w:sz w:val="18"/>
                <w:szCs w:val="18"/>
              </w:rPr>
              <w:t>d</w:t>
            </w:r>
            <w:r w:rsidRPr="008E1FB7">
              <w:rPr>
                <w:rFonts w:ascii="Trebuchet MS" w:hAnsi="Trebuchet MS"/>
                <w:sz w:val="18"/>
                <w:szCs w:val="18"/>
              </w:rPr>
              <w:t>mu_ref</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FFBE22C" w14:textId="500D545F" w:rsidR="004951F6" w:rsidRPr="008E1FB7" w:rsidRDefault="004951F6" w:rsidP="004951F6">
            <w:pPr>
              <w:rPr>
                <w:rFonts w:ascii="Trebuchet MS" w:hAnsi="Trebuchet MS"/>
                <w:sz w:val="18"/>
                <w:szCs w:val="18"/>
              </w:rPr>
            </w:pPr>
            <w:r w:rsidRPr="008E1FB7">
              <w:rPr>
                <w:rFonts w:ascii="Trebuchet MS" w:hAnsi="Trebuchet MS"/>
                <w:sz w:val="18"/>
                <w:szCs w:val="18"/>
              </w:rPr>
              <w:t xml:space="preserve">Nøgle til DMU </w:t>
            </w:r>
            <w:proofErr w:type="spellStart"/>
            <w:r w:rsidRPr="008E1FB7">
              <w:rPr>
                <w:rFonts w:ascii="Trebuchet MS" w:hAnsi="Trebuchet MS"/>
                <w:sz w:val="18"/>
                <w:szCs w:val="18"/>
              </w:rPr>
              <w:t>vandløbsoplande</w:t>
            </w:r>
            <w:proofErr w:type="spellEnd"/>
            <w:r>
              <w:rPr>
                <w:rFonts w:ascii="Trebuchet MS" w:hAnsi="Trebuchet MS"/>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D20932A"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5BAA2A6"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FEA5D4"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left w:val="single" w:sz="4" w:space="0" w:color="auto"/>
            </w:tcBorders>
            <w:shd w:val="clear" w:color="auto" w:fill="FFFFFF"/>
            <w:vAlign w:val="bottom"/>
          </w:tcPr>
          <w:p w14:paraId="7B2C8297" w14:textId="77777777" w:rsidR="004951F6" w:rsidRPr="00560AB4" w:rsidRDefault="004951F6" w:rsidP="004951F6">
            <w:pPr>
              <w:rPr>
                <w:rFonts w:ascii="Trebuchet MS" w:hAnsi="Trebuchet MS" w:cs="Trebuchet MS"/>
                <w:sz w:val="18"/>
                <w:szCs w:val="18"/>
              </w:rPr>
            </w:pPr>
          </w:p>
        </w:tc>
      </w:tr>
      <w:tr w:rsidR="004951F6" w:rsidRPr="00F273B0" w14:paraId="71D525FF"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4EBBF840" w14:textId="77777777" w:rsidR="004951F6" w:rsidRPr="003C0828" w:rsidRDefault="004951F6" w:rsidP="004951F6">
            <w:pPr>
              <w:rPr>
                <w:rFonts w:ascii="Trebuchet MS" w:hAnsi="Trebuchet MS"/>
                <w:sz w:val="18"/>
                <w:szCs w:val="18"/>
              </w:rPr>
            </w:pPr>
            <w:proofErr w:type="spellStart"/>
            <w:r w:rsidRPr="00C43406">
              <w:rPr>
                <w:rFonts w:ascii="Trebuchet MS" w:hAnsi="Trebuchet MS"/>
                <w:sz w:val="18"/>
                <w:szCs w:val="18"/>
              </w:rPr>
              <w:t>vandl</w:t>
            </w:r>
            <w:r w:rsidRPr="003C0828">
              <w:rPr>
                <w:rFonts w:ascii="Trebuchet MS" w:hAnsi="Trebuchet MS"/>
                <w:sz w:val="18"/>
                <w:szCs w:val="18"/>
              </w:rPr>
              <w:t>_opl_nr</w:t>
            </w:r>
            <w:proofErr w:type="spellEnd"/>
          </w:p>
        </w:tc>
        <w:tc>
          <w:tcPr>
            <w:tcW w:w="1220" w:type="dxa"/>
            <w:tcBorders>
              <w:top w:val="single" w:sz="4" w:space="0" w:color="auto"/>
              <w:left w:val="single" w:sz="4" w:space="0" w:color="auto"/>
              <w:bottom w:val="single" w:sz="4" w:space="0" w:color="auto"/>
              <w:right w:val="single" w:sz="4" w:space="0" w:color="auto"/>
            </w:tcBorders>
            <w:vAlign w:val="bottom"/>
          </w:tcPr>
          <w:p w14:paraId="051F2E51" w14:textId="71AC9311" w:rsidR="004951F6" w:rsidRPr="00C43406" w:rsidRDefault="004951F6" w:rsidP="004951F6">
            <w:pPr>
              <w:rPr>
                <w:rFonts w:ascii="Trebuchet MS" w:hAnsi="Trebuchet MS"/>
                <w:sz w:val="18"/>
                <w:szCs w:val="18"/>
              </w:rPr>
            </w:pPr>
            <w:proofErr w:type="spellStart"/>
            <w:r>
              <w:rPr>
                <w:rFonts w:ascii="Trebuchet MS" w:hAnsi="Trebuchet MS"/>
                <w:sz w:val="18"/>
                <w:szCs w:val="18"/>
              </w:rPr>
              <w:t>van</w:t>
            </w:r>
            <w:r w:rsidRPr="00C43406">
              <w:rPr>
                <w:rFonts w:ascii="Trebuchet MS" w:hAnsi="Trebuchet MS"/>
                <w:sz w:val="18"/>
                <w:szCs w:val="18"/>
              </w:rPr>
              <w:t>l</w:t>
            </w:r>
            <w:r w:rsidRPr="003C0828">
              <w:rPr>
                <w:rFonts w:ascii="Trebuchet MS" w:hAnsi="Trebuchet MS"/>
                <w:sz w:val="18"/>
                <w:szCs w:val="18"/>
              </w:rPr>
              <w:t>_op_nr</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C2F8EF0" w14:textId="597C002A" w:rsidR="004951F6" w:rsidRPr="008E1FB7" w:rsidRDefault="004951F6" w:rsidP="004951F6">
            <w:pPr>
              <w:rPr>
                <w:rFonts w:ascii="Trebuchet MS" w:hAnsi="Trebuchet MS"/>
                <w:sz w:val="18"/>
                <w:szCs w:val="18"/>
              </w:rPr>
            </w:pPr>
            <w:r w:rsidRPr="00C43406">
              <w:rPr>
                <w:rFonts w:ascii="Trebuchet MS" w:hAnsi="Trebuchet MS"/>
                <w:sz w:val="18"/>
                <w:szCs w:val="18"/>
              </w:rPr>
              <w:t>Vandløbs</w:t>
            </w:r>
            <w:r>
              <w:rPr>
                <w:rFonts w:ascii="Trebuchet MS" w:hAnsi="Trebuchet MS"/>
                <w:sz w:val="18"/>
                <w:szCs w:val="18"/>
              </w:rPr>
              <w:t>oplandsnummer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78B3EF0"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FA6E67"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0-16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96A50DE" w14:textId="77777777" w:rsidR="004951F6" w:rsidRPr="003A52C1" w:rsidRDefault="004951F6" w:rsidP="004951F6">
            <w:pPr>
              <w:jc w:val="center"/>
              <w:rPr>
                <w:rFonts w:ascii="Trebuchet MS" w:hAnsi="Trebuchet MS" w:cs="Trebuchet MS"/>
                <w:b/>
                <w:sz w:val="18"/>
                <w:szCs w:val="18"/>
              </w:rPr>
            </w:pPr>
            <w:r w:rsidRPr="00C43406">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1EAD1A42" w14:textId="77777777" w:rsidR="004951F6" w:rsidRPr="00353B49" w:rsidRDefault="004951F6" w:rsidP="004951F6">
            <w:pPr>
              <w:rPr>
                <w:rFonts w:ascii="Trebuchet MS" w:hAnsi="Trebuchet MS" w:cs="Trebuchet MS"/>
                <w:sz w:val="18"/>
                <w:szCs w:val="18"/>
              </w:rPr>
            </w:pPr>
          </w:p>
        </w:tc>
      </w:tr>
      <w:tr w:rsidR="004951F6" w:rsidRPr="00F273B0" w14:paraId="3B0F5E88"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99CCFF"/>
            <w:vAlign w:val="bottom"/>
          </w:tcPr>
          <w:p w14:paraId="191FA78B" w14:textId="77777777" w:rsidR="004951F6" w:rsidRPr="00576BAD" w:rsidRDefault="004951F6" w:rsidP="004951F6">
            <w:pPr>
              <w:rPr>
                <w:rFonts w:ascii="Trebuchet MS" w:hAnsi="Trebuchet MS"/>
                <w:sz w:val="18"/>
                <w:szCs w:val="18"/>
              </w:rPr>
            </w:pPr>
            <w:proofErr w:type="spellStart"/>
            <w:r w:rsidRPr="00C43406">
              <w:rPr>
                <w:rFonts w:ascii="Trebuchet MS" w:hAnsi="Trebuchet MS"/>
                <w:sz w:val="18"/>
                <w:szCs w:val="18"/>
              </w:rPr>
              <w:t>vandl</w:t>
            </w:r>
            <w:r w:rsidRPr="00576BAD">
              <w:rPr>
                <w:rFonts w:ascii="Trebuchet MS" w:hAnsi="Trebuchet MS"/>
                <w:sz w:val="18"/>
                <w:szCs w:val="18"/>
              </w:rPr>
              <w:t>_opl_navn</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99CCFF"/>
            <w:vAlign w:val="bottom"/>
          </w:tcPr>
          <w:p w14:paraId="0028030F" w14:textId="639D770D" w:rsidR="004951F6" w:rsidRPr="00C43406" w:rsidRDefault="004951F6" w:rsidP="004951F6">
            <w:pPr>
              <w:rPr>
                <w:rFonts w:ascii="Trebuchet MS" w:hAnsi="Trebuchet MS"/>
                <w:sz w:val="18"/>
                <w:szCs w:val="18"/>
              </w:rPr>
            </w:pPr>
            <w:proofErr w:type="spellStart"/>
            <w:r w:rsidRPr="00C43406">
              <w:rPr>
                <w:rFonts w:ascii="Trebuchet MS" w:hAnsi="Trebuchet MS"/>
                <w:sz w:val="18"/>
                <w:szCs w:val="18"/>
              </w:rPr>
              <w:t>vanl</w:t>
            </w:r>
            <w:r w:rsidRPr="00576BAD">
              <w:rPr>
                <w:rFonts w:ascii="Trebuchet MS" w:hAnsi="Trebuchet MS"/>
                <w:sz w:val="18"/>
                <w:szCs w:val="18"/>
              </w:rPr>
              <w:t>_op_nav</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E6B355E" w14:textId="184091D9" w:rsidR="004951F6" w:rsidRPr="00576BAD" w:rsidRDefault="004951F6" w:rsidP="004951F6">
            <w:pPr>
              <w:rPr>
                <w:rFonts w:ascii="Trebuchet MS" w:hAnsi="Trebuchet MS"/>
                <w:sz w:val="18"/>
                <w:szCs w:val="18"/>
              </w:rPr>
            </w:pPr>
            <w:r w:rsidRPr="00C43406">
              <w:rPr>
                <w:rFonts w:ascii="Trebuchet MS" w:hAnsi="Trebuchet MS"/>
                <w:sz w:val="18"/>
                <w:szCs w:val="18"/>
              </w:rPr>
              <w:t>Vandløbs</w:t>
            </w:r>
            <w:r w:rsidRPr="00576BAD">
              <w:rPr>
                <w:rFonts w:ascii="Trebuchet MS" w:hAnsi="Trebuchet MS"/>
                <w:sz w:val="18"/>
                <w:szCs w:val="18"/>
              </w:rPr>
              <w:t>oplandsnavn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21EB47FE" w14:textId="77777777" w:rsidR="004951F6" w:rsidRPr="00576BAD" w:rsidRDefault="004951F6" w:rsidP="004951F6">
            <w:pPr>
              <w:rPr>
                <w:rFonts w:ascii="Trebuchet MS" w:hAnsi="Trebuchet MS" w:cs="Trebuchet MS"/>
                <w:sz w:val="17"/>
                <w:szCs w:val="17"/>
              </w:rPr>
            </w:pPr>
            <w:r w:rsidRPr="00576BAD">
              <w:rPr>
                <w:rFonts w:ascii="Trebuchet MS" w:hAnsi="Trebuchet MS" w:cs="Trebuchet MS"/>
                <w:sz w:val="17"/>
                <w:szCs w:val="17"/>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5A35A3E1" w14:textId="77777777" w:rsidR="004951F6" w:rsidRPr="00576BAD" w:rsidRDefault="004951F6" w:rsidP="004951F6">
            <w:pPr>
              <w:rPr>
                <w:rFonts w:ascii="Trebuchet MS" w:hAnsi="Trebuchet MS" w:cs="Trebuchet MS"/>
                <w:sz w:val="17"/>
                <w:szCs w:val="17"/>
              </w:rPr>
            </w:pPr>
            <w:r w:rsidRPr="00576BAD">
              <w:rPr>
                <w:rFonts w:ascii="Trebuchet MS" w:hAnsi="Trebuchet MS" w:cs="Trebuchet MS"/>
                <w:sz w:val="17"/>
                <w:szCs w:val="17"/>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56DCC8F3" w14:textId="77777777" w:rsidR="004951F6" w:rsidRPr="00F52AE5" w:rsidRDefault="004951F6" w:rsidP="004951F6">
            <w:pPr>
              <w:jc w:val="center"/>
              <w:rPr>
                <w:rFonts w:ascii="Trebuchet MS" w:hAnsi="Trebuchet MS" w:cs="Trebuchet MS"/>
                <w:sz w:val="17"/>
                <w:szCs w:val="17"/>
                <w:highlight w:val="yellow"/>
              </w:rPr>
            </w:pPr>
            <w:r w:rsidRPr="0084369F">
              <w:rPr>
                <w:rFonts w:ascii="Trebuchet MS" w:hAnsi="Trebuchet MS" w:cs="Trebuchet MS"/>
                <w:sz w:val="17"/>
                <w:szCs w:val="17"/>
              </w:rPr>
              <w:t>S</w:t>
            </w:r>
          </w:p>
        </w:tc>
        <w:tc>
          <w:tcPr>
            <w:tcW w:w="2126" w:type="dxa"/>
            <w:tcBorders>
              <w:top w:val="single" w:sz="4" w:space="0" w:color="auto"/>
              <w:left w:val="single" w:sz="4" w:space="0" w:color="auto"/>
              <w:bottom w:val="single" w:sz="4" w:space="0" w:color="auto"/>
              <w:right w:val="single" w:sz="4" w:space="0" w:color="auto"/>
            </w:tcBorders>
            <w:shd w:val="clear" w:color="auto" w:fill="99CCFF"/>
            <w:vAlign w:val="bottom"/>
          </w:tcPr>
          <w:p w14:paraId="6F1606CA" w14:textId="77777777" w:rsidR="004951F6" w:rsidRPr="00F52AE5" w:rsidRDefault="004951F6" w:rsidP="004951F6">
            <w:pPr>
              <w:rPr>
                <w:rFonts w:ascii="Trebuchet MS" w:hAnsi="Trebuchet MS" w:cs="Trebuchet MS"/>
                <w:sz w:val="18"/>
                <w:szCs w:val="18"/>
                <w:highlight w:val="yellow"/>
              </w:rPr>
            </w:pPr>
          </w:p>
        </w:tc>
      </w:tr>
      <w:tr w:rsidR="004951F6" w:rsidRPr="00F273B0" w14:paraId="63AB2351" w14:textId="77777777" w:rsidTr="00C37B85">
        <w:trPr>
          <w:trHeight w:hRule="exact" w:val="255"/>
        </w:trPr>
        <w:tc>
          <w:tcPr>
            <w:tcW w:w="1469" w:type="dxa"/>
            <w:tcBorders>
              <w:top w:val="single" w:sz="4" w:space="0" w:color="auto"/>
              <w:left w:val="single" w:sz="4" w:space="0" w:color="auto"/>
              <w:bottom w:val="nil"/>
              <w:right w:val="single" w:sz="4" w:space="0" w:color="auto"/>
            </w:tcBorders>
            <w:shd w:val="clear" w:color="auto" w:fill="D9D9D9"/>
            <w:vAlign w:val="bottom"/>
          </w:tcPr>
          <w:p w14:paraId="57AA5781"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type_kode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0D962180" w14:textId="2AED2CBA" w:rsidR="004951F6"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type_k</w:t>
            </w:r>
            <w:proofErr w:type="spellEnd"/>
          </w:p>
        </w:tc>
        <w:tc>
          <w:tcPr>
            <w:tcW w:w="4961" w:type="dxa"/>
            <w:gridSpan w:val="2"/>
            <w:tcBorders>
              <w:top w:val="single" w:sz="4" w:space="0" w:color="auto"/>
              <w:left w:val="single" w:sz="4" w:space="0" w:color="auto"/>
              <w:bottom w:val="nil"/>
              <w:right w:val="single" w:sz="4" w:space="0" w:color="auto"/>
            </w:tcBorders>
            <w:shd w:val="clear" w:color="auto" w:fill="FFFFFF"/>
            <w:vAlign w:val="bottom"/>
          </w:tcPr>
          <w:p w14:paraId="3CEBD05F" w14:textId="1A0A0608" w:rsidR="004951F6" w:rsidRPr="008E1FB7" w:rsidRDefault="004951F6" w:rsidP="004951F6">
            <w:pPr>
              <w:rPr>
                <w:rFonts w:ascii="Trebuchet MS" w:hAnsi="Trebuchet MS"/>
                <w:sz w:val="18"/>
                <w:szCs w:val="18"/>
              </w:rPr>
            </w:pPr>
            <w:r>
              <w:rPr>
                <w:rFonts w:ascii="Trebuchet MS" w:hAnsi="Trebuchet MS"/>
                <w:sz w:val="18"/>
                <w:szCs w:val="18"/>
              </w:rPr>
              <w:t>Kode til type af vandløbsopland</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DA5A48E"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6A69F79"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1-</w:t>
            </w:r>
            <w:r>
              <w:rPr>
                <w:rFonts w:ascii="Trebuchet MS" w:hAnsi="Trebuchet MS" w:cs="Trebuchet MS"/>
                <w:sz w:val="18"/>
                <w:szCs w:val="18"/>
              </w:rPr>
              <w:t>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140AE2A"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2126" w:type="dxa"/>
            <w:tcBorders>
              <w:top w:val="single" w:sz="4" w:space="0" w:color="auto"/>
              <w:left w:val="single" w:sz="4" w:space="0" w:color="auto"/>
              <w:bottom w:val="nil"/>
              <w:right w:val="single" w:sz="4" w:space="0" w:color="auto"/>
            </w:tcBorders>
            <w:shd w:val="clear" w:color="auto" w:fill="FFFFFF"/>
            <w:vAlign w:val="bottom"/>
          </w:tcPr>
          <w:p w14:paraId="7966467D" w14:textId="77777777" w:rsidR="004951F6" w:rsidRDefault="004951F6" w:rsidP="004951F6">
            <w:pPr>
              <w:rPr>
                <w:rFonts w:ascii="Trebuchet MS" w:hAnsi="Trebuchet MS" w:cs="Trebuchet MS"/>
                <w:sz w:val="18"/>
                <w:szCs w:val="18"/>
              </w:rPr>
            </w:pPr>
            <w:r>
              <w:rPr>
                <w:rFonts w:ascii="Trebuchet MS" w:hAnsi="Trebuchet MS" w:cs="Trebuchet MS"/>
                <w:sz w:val="18"/>
                <w:szCs w:val="18"/>
              </w:rPr>
              <w:t>1</w:t>
            </w:r>
          </w:p>
        </w:tc>
      </w:tr>
      <w:tr w:rsidR="004951F6" w:rsidRPr="00F273B0" w14:paraId="29B48532" w14:textId="77777777" w:rsidTr="00C37B85">
        <w:trPr>
          <w:trHeight w:hRule="exact" w:val="255"/>
        </w:trPr>
        <w:tc>
          <w:tcPr>
            <w:tcW w:w="1469" w:type="dxa"/>
            <w:tcBorders>
              <w:top w:val="single" w:sz="4" w:space="0" w:color="auto"/>
              <w:left w:val="single" w:sz="4" w:space="0" w:color="auto"/>
              <w:bottom w:val="nil"/>
              <w:right w:val="single" w:sz="4" w:space="0" w:color="auto"/>
            </w:tcBorders>
            <w:shd w:val="clear" w:color="auto" w:fill="99CCFF"/>
            <w:vAlign w:val="bottom"/>
          </w:tcPr>
          <w:p w14:paraId="3776C8A5"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w:t>
            </w:r>
            <w:proofErr w:type="spellEnd"/>
          </w:p>
        </w:tc>
        <w:tc>
          <w:tcPr>
            <w:tcW w:w="1220" w:type="dxa"/>
            <w:tcBorders>
              <w:top w:val="single" w:sz="4" w:space="0" w:color="auto"/>
              <w:left w:val="single" w:sz="4" w:space="0" w:color="auto"/>
              <w:bottom w:val="nil"/>
              <w:right w:val="single" w:sz="4" w:space="0" w:color="auto"/>
            </w:tcBorders>
            <w:shd w:val="clear" w:color="auto" w:fill="99CCFF"/>
            <w:vAlign w:val="bottom"/>
          </w:tcPr>
          <w:p w14:paraId="511E79E3" w14:textId="6B0A57E3"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w:t>
            </w:r>
            <w:proofErr w:type="spellEnd"/>
          </w:p>
        </w:tc>
        <w:tc>
          <w:tcPr>
            <w:tcW w:w="4961" w:type="dxa"/>
            <w:gridSpan w:val="2"/>
            <w:tcBorders>
              <w:top w:val="single" w:sz="4" w:space="0" w:color="auto"/>
              <w:left w:val="single" w:sz="4" w:space="0" w:color="auto"/>
              <w:bottom w:val="nil"/>
              <w:right w:val="single" w:sz="4" w:space="0" w:color="auto"/>
            </w:tcBorders>
            <w:shd w:val="clear" w:color="auto" w:fill="99CCFF"/>
            <w:vAlign w:val="bottom"/>
          </w:tcPr>
          <w:p w14:paraId="62FC4332" w14:textId="538FDD02" w:rsidR="004951F6" w:rsidRPr="008E1FB7" w:rsidRDefault="004951F6" w:rsidP="004951F6">
            <w:pPr>
              <w:rPr>
                <w:rFonts w:ascii="Trebuchet MS" w:hAnsi="Trebuchet MS"/>
                <w:sz w:val="18"/>
                <w:szCs w:val="18"/>
              </w:rPr>
            </w:pPr>
            <w:r w:rsidRPr="008E1FB7">
              <w:rPr>
                <w:rFonts w:ascii="Trebuchet MS" w:hAnsi="Trebuchet MS"/>
                <w:sz w:val="18"/>
                <w:szCs w:val="18"/>
              </w:rPr>
              <w:t>Type vandløbsopland</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02AACC87"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D751814"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0-</w:t>
            </w:r>
            <w:r w:rsidRPr="004D056C">
              <w:rPr>
                <w:rFonts w:ascii="Trebuchet MS" w:hAnsi="Trebuchet MS" w:cs="Trebuchet MS"/>
                <w:sz w:val="18"/>
                <w:szCs w:val="18"/>
              </w:rPr>
              <w:t>25</w:t>
            </w:r>
            <w:r>
              <w:rPr>
                <w:rFonts w:ascii="Trebuchet MS" w:hAnsi="Trebuchet MS" w:cs="Trebuchet MS"/>
                <w:sz w:val="18"/>
                <w:szCs w:val="18"/>
              </w:rPr>
              <w:t xml:space="preserve"> </w:t>
            </w:r>
            <w:r w:rsidRPr="008E1FB7">
              <w:rPr>
                <w:rFonts w:ascii="Trebuchet MS" w:hAnsi="Trebuchet MS" w:cs="Trebuchet MS"/>
                <w:sz w:val="18"/>
                <w:szCs w:val="18"/>
              </w:rPr>
              <w:t>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4029AA95"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bottom"/>
          </w:tcPr>
          <w:p w14:paraId="1981F584"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1. ORDENS VANDSKEL</w:t>
            </w:r>
          </w:p>
        </w:tc>
      </w:tr>
      <w:tr w:rsidR="004951F6" w:rsidRPr="00F273B0" w14:paraId="1B4E5C6F"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0D66AA81"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hydro_ref</w:t>
            </w:r>
            <w:proofErr w:type="spellEnd"/>
          </w:p>
        </w:tc>
        <w:tc>
          <w:tcPr>
            <w:tcW w:w="1220" w:type="dxa"/>
            <w:tcBorders>
              <w:top w:val="single" w:sz="4" w:space="0" w:color="auto"/>
              <w:left w:val="single" w:sz="4" w:space="0" w:color="auto"/>
              <w:bottom w:val="single" w:sz="4" w:space="0" w:color="auto"/>
              <w:right w:val="single" w:sz="4" w:space="0" w:color="auto"/>
            </w:tcBorders>
            <w:vAlign w:val="bottom"/>
          </w:tcPr>
          <w:p w14:paraId="67AB6520" w14:textId="06DA8CDD"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hydro_ref</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6A7DA73" w14:textId="1936D58E" w:rsidR="004951F6" w:rsidRPr="008E1FB7" w:rsidRDefault="004951F6" w:rsidP="004951F6">
            <w:pPr>
              <w:rPr>
                <w:rFonts w:ascii="Trebuchet MS" w:hAnsi="Trebuchet MS"/>
                <w:sz w:val="18"/>
                <w:szCs w:val="18"/>
              </w:rPr>
            </w:pPr>
            <w:r w:rsidRPr="008E1FB7">
              <w:rPr>
                <w:rFonts w:ascii="Trebuchet MS" w:hAnsi="Trebuchet MS"/>
                <w:sz w:val="18"/>
                <w:szCs w:val="18"/>
              </w:rPr>
              <w:t>Fremmed nøgle til objektet i en anden databasetabel.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0744178"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70094AC"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0-128</w:t>
            </w:r>
            <w:r w:rsidRPr="008E1FB7">
              <w:rPr>
                <w:rFonts w:ascii="Trebuchet MS" w:hAnsi="Trebuchet MS" w:cs="Trebuchet MS"/>
                <w:sz w:val="18"/>
                <w:szCs w:val="18"/>
              </w:rPr>
              <w:t xml:space="preserve">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C5482E6" w14:textId="77777777" w:rsidR="004951F6" w:rsidRPr="00560AB4"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712E610E" w14:textId="77777777" w:rsidR="004951F6" w:rsidRPr="00470899" w:rsidRDefault="004951F6" w:rsidP="004951F6">
            <w:pPr>
              <w:rPr>
                <w:rFonts w:ascii="Trebuchet MS" w:hAnsi="Trebuchet MS" w:cs="Trebuchet MS"/>
                <w:sz w:val="18"/>
                <w:szCs w:val="18"/>
              </w:rPr>
            </w:pPr>
          </w:p>
        </w:tc>
      </w:tr>
      <w:tr w:rsidR="004951F6" w:rsidRPr="00F273B0" w14:paraId="25D4D591"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97DDBA"/>
            <w:vAlign w:val="bottom"/>
          </w:tcPr>
          <w:p w14:paraId="283CDC07"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l</w:t>
            </w:r>
            <w:r w:rsidRPr="008E1FB7">
              <w:rPr>
                <w:rFonts w:ascii="Trebuchet MS" w:hAnsi="Trebuchet MS" w:cs="Trebuchet MS"/>
                <w:sz w:val="18"/>
                <w:szCs w:val="18"/>
              </w:rPr>
              <w:t>ink</w:t>
            </w:r>
          </w:p>
        </w:tc>
        <w:tc>
          <w:tcPr>
            <w:tcW w:w="1220" w:type="dxa"/>
            <w:tcBorders>
              <w:top w:val="single" w:sz="4" w:space="0" w:color="auto"/>
              <w:left w:val="single" w:sz="4" w:space="0" w:color="auto"/>
              <w:bottom w:val="single" w:sz="4" w:space="0" w:color="auto"/>
              <w:right w:val="single" w:sz="4" w:space="0" w:color="auto"/>
            </w:tcBorders>
            <w:shd w:val="clear" w:color="auto" w:fill="97DDBA"/>
            <w:vAlign w:val="bottom"/>
          </w:tcPr>
          <w:p w14:paraId="5D8FB235" w14:textId="01C545B7" w:rsidR="004951F6" w:rsidRPr="0014307B" w:rsidRDefault="004951F6" w:rsidP="004951F6">
            <w:pPr>
              <w:rPr>
                <w:rFonts w:ascii="Trebuchet MS" w:hAnsi="Trebuchet MS" w:cs="Trebuchet MS"/>
                <w:sz w:val="18"/>
                <w:szCs w:val="18"/>
              </w:rPr>
            </w:pPr>
          </w:p>
        </w:tc>
        <w:tc>
          <w:tcPr>
            <w:tcW w:w="1119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1D1B9E1" w14:textId="355373D6" w:rsidR="004951F6" w:rsidRPr="00353B49"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53EE7535" w14:textId="77777777" w:rsidTr="000B4E9B">
        <w:trPr>
          <w:trHeight w:hRule="exact" w:val="255"/>
        </w:trPr>
        <w:tc>
          <w:tcPr>
            <w:tcW w:w="5453" w:type="dxa"/>
            <w:gridSpan w:val="3"/>
            <w:tcBorders>
              <w:top w:val="single" w:sz="4" w:space="0" w:color="auto"/>
              <w:left w:val="nil"/>
              <w:bottom w:val="single" w:sz="4" w:space="0" w:color="auto"/>
              <w:right w:val="nil"/>
            </w:tcBorders>
            <w:shd w:val="clear" w:color="auto" w:fill="99CCFF"/>
          </w:tcPr>
          <w:p w14:paraId="614AB368" w14:textId="77777777" w:rsidR="004951F6" w:rsidRDefault="004951F6" w:rsidP="004951F6">
            <w:pPr>
              <w:rPr>
                <w:rFonts w:ascii="Trebuchet MS" w:hAnsi="Trebuchet MS" w:cs="Trebuchet MS"/>
                <w:i/>
                <w:iCs/>
                <w:sz w:val="18"/>
                <w:szCs w:val="18"/>
              </w:rPr>
            </w:pPr>
          </w:p>
        </w:tc>
        <w:tc>
          <w:tcPr>
            <w:tcW w:w="8434" w:type="dxa"/>
            <w:gridSpan w:val="5"/>
            <w:tcBorders>
              <w:top w:val="single" w:sz="4" w:space="0" w:color="auto"/>
              <w:left w:val="nil"/>
              <w:bottom w:val="single" w:sz="4" w:space="0" w:color="auto"/>
              <w:right w:val="nil"/>
            </w:tcBorders>
            <w:shd w:val="clear" w:color="auto" w:fill="99CCFF"/>
            <w:vAlign w:val="bottom"/>
          </w:tcPr>
          <w:p w14:paraId="7111D392" w14:textId="6CB47072" w:rsidR="004951F6" w:rsidRPr="008E1FB7" w:rsidRDefault="004951F6" w:rsidP="004951F6">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951F6" w:rsidRPr="0051728E" w14:paraId="491B1B32" w14:textId="77777777" w:rsidTr="000B4E9B">
        <w:trPr>
          <w:trHeight w:hRule="exact" w:val="255"/>
        </w:trPr>
        <w:tc>
          <w:tcPr>
            <w:tcW w:w="5453" w:type="dxa"/>
            <w:gridSpan w:val="3"/>
            <w:tcBorders>
              <w:top w:val="single" w:sz="4" w:space="0" w:color="auto"/>
              <w:left w:val="nil"/>
              <w:bottom w:val="nil"/>
              <w:right w:val="nil"/>
            </w:tcBorders>
            <w:shd w:val="clear" w:color="auto" w:fill="97DDBA"/>
          </w:tcPr>
          <w:p w14:paraId="477AD87F" w14:textId="77777777" w:rsidR="004951F6" w:rsidRPr="0051728E" w:rsidRDefault="004951F6" w:rsidP="004951F6">
            <w:pPr>
              <w:rPr>
                <w:rFonts w:ascii="Trebuchet MS" w:hAnsi="Trebuchet MS" w:cs="Trebuchet MS"/>
                <w:i/>
                <w:iCs/>
                <w:sz w:val="18"/>
                <w:szCs w:val="18"/>
              </w:rPr>
            </w:pPr>
          </w:p>
        </w:tc>
        <w:tc>
          <w:tcPr>
            <w:tcW w:w="8434" w:type="dxa"/>
            <w:gridSpan w:val="5"/>
            <w:tcBorders>
              <w:top w:val="single" w:sz="4" w:space="0" w:color="auto"/>
              <w:left w:val="nil"/>
              <w:bottom w:val="nil"/>
              <w:right w:val="nil"/>
            </w:tcBorders>
            <w:shd w:val="clear" w:color="auto" w:fill="97DDBA"/>
            <w:vAlign w:val="bottom"/>
          </w:tcPr>
          <w:p w14:paraId="7E13651E" w14:textId="09D18F80" w:rsidR="004951F6"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FEF2B33" w14:textId="77777777" w:rsidR="00563928" w:rsidRPr="0080624E" w:rsidRDefault="00095F3D" w:rsidP="0080624E">
      <w:pPr>
        <w:ind w:left="360"/>
        <w:rPr>
          <w:rFonts w:ascii="Trebuchet MS" w:hAnsi="Trebuchet MS"/>
          <w:color w:val="000000"/>
          <w:szCs w:val="32"/>
        </w:rPr>
      </w:pPr>
      <w:r w:rsidRPr="00735E7E">
        <w:rPr>
          <w:rFonts w:ascii="Trebuchet MS" w:hAnsi="Trebuchet MS"/>
          <w:color w:val="000000"/>
          <w:szCs w:val="18"/>
        </w:rPr>
        <w:t xml:space="preserve">* Nøgle til DMU </w:t>
      </w:r>
      <w:proofErr w:type="spellStart"/>
      <w:r w:rsidRPr="00735E7E">
        <w:rPr>
          <w:rFonts w:ascii="Trebuchet MS" w:hAnsi="Trebuchet MS"/>
          <w:color w:val="000000"/>
          <w:szCs w:val="18"/>
        </w:rPr>
        <w:t>vandløbsoplande</w:t>
      </w:r>
      <w:proofErr w:type="spellEnd"/>
      <w:r w:rsidRPr="00735E7E">
        <w:rPr>
          <w:rFonts w:ascii="Trebuchet MS" w:hAnsi="Trebuchet MS"/>
          <w:color w:val="000000"/>
          <w:szCs w:val="18"/>
        </w:rPr>
        <w:t xml:space="preserve">. I </w:t>
      </w:r>
      <w:proofErr w:type="gramStart"/>
      <w:r w:rsidRPr="00735E7E">
        <w:rPr>
          <w:rFonts w:ascii="Trebuchet MS" w:hAnsi="Trebuchet MS"/>
          <w:color w:val="000000"/>
          <w:szCs w:val="18"/>
        </w:rPr>
        <w:t>DMU lagene</w:t>
      </w:r>
      <w:proofErr w:type="gramEnd"/>
      <w:r w:rsidRPr="00735E7E">
        <w:rPr>
          <w:rFonts w:ascii="Trebuchet MS" w:hAnsi="Trebuchet MS"/>
          <w:color w:val="000000"/>
          <w:szCs w:val="18"/>
        </w:rPr>
        <w:t xml:space="preserve"> er der referencer til hvilke farvande de afvander til, hvilket overordnet opland de afvander til, ligesom der på lavere ordens </w:t>
      </w:r>
      <w:proofErr w:type="spellStart"/>
      <w:r w:rsidRPr="00735E7E">
        <w:rPr>
          <w:rFonts w:ascii="Trebuchet MS" w:hAnsi="Trebuchet MS"/>
          <w:color w:val="000000"/>
          <w:szCs w:val="18"/>
        </w:rPr>
        <w:t>oplande</w:t>
      </w:r>
      <w:proofErr w:type="spellEnd"/>
      <w:r w:rsidRPr="00735E7E">
        <w:rPr>
          <w:rFonts w:ascii="Trebuchet MS" w:hAnsi="Trebuchet MS"/>
          <w:color w:val="000000"/>
          <w:szCs w:val="18"/>
        </w:rPr>
        <w:t xml:space="preserve">, altid findes info for alle overordnede </w:t>
      </w:r>
      <w:proofErr w:type="spellStart"/>
      <w:r w:rsidRPr="00735E7E">
        <w:rPr>
          <w:rFonts w:ascii="Trebuchet MS" w:hAnsi="Trebuchet MS"/>
          <w:color w:val="000000"/>
          <w:szCs w:val="18"/>
        </w:rPr>
        <w:t>oplande</w:t>
      </w:r>
      <w:proofErr w:type="spellEnd"/>
      <w:r w:rsidRPr="00735E7E">
        <w:rPr>
          <w:rFonts w:ascii="Trebuchet MS" w:hAnsi="Trebuchet MS"/>
          <w:color w:val="000000"/>
          <w:szCs w:val="18"/>
        </w:rPr>
        <w:t>. Farvandene er vigtige, da de ofte er udpeget som habitatområder.</w:t>
      </w:r>
    </w:p>
    <w:p w14:paraId="2A0F237F" w14:textId="77777777" w:rsidR="009D70C7" w:rsidRDefault="009D70C7">
      <w:pPr>
        <w:rPr>
          <w:rFonts w:ascii="Trebuchet MS" w:hAnsi="Trebuchet MS"/>
          <w:b/>
          <w:bCs/>
          <w:sz w:val="24"/>
          <w:szCs w:val="22"/>
        </w:rPr>
      </w:pPr>
      <w:bookmarkStart w:id="216" w:name="_Toc292865224"/>
      <w:r>
        <w:br w:type="page"/>
      </w:r>
    </w:p>
    <w:p w14:paraId="05591BCC" w14:textId="2D6C2D35" w:rsidR="00563928" w:rsidRDefault="00563928" w:rsidP="00F06C26">
      <w:pPr>
        <w:pStyle w:val="Overskrift6"/>
      </w:pPr>
      <w:r>
        <w:lastRenderedPageBreak/>
        <w:t>5.1.8.</w:t>
      </w:r>
      <w:r w:rsidR="00095F3D">
        <w:t>1</w:t>
      </w:r>
      <w:r w:rsidRPr="00A32757">
        <w:t xml:space="preserve"> </w:t>
      </w:r>
      <w:r>
        <w:t>Metadata</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0624E" w:rsidRPr="0051728E" w14:paraId="6713AA2D" w14:textId="77777777" w:rsidTr="00974C80">
        <w:trPr>
          <w:trHeight w:hRule="exact" w:val="255"/>
        </w:trPr>
        <w:tc>
          <w:tcPr>
            <w:tcW w:w="2235" w:type="dxa"/>
            <w:shd w:val="clear" w:color="auto" w:fill="D9D9D9"/>
            <w:vAlign w:val="bottom"/>
          </w:tcPr>
          <w:p w14:paraId="468C1389" w14:textId="77777777" w:rsidR="0080624E" w:rsidRPr="0051728E" w:rsidRDefault="0080624E" w:rsidP="00974C8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6D651FA" w14:textId="77777777" w:rsidR="0080624E" w:rsidRPr="00FE3FC3" w:rsidRDefault="0080624E" w:rsidP="00974C80">
            <w:pPr>
              <w:rPr>
                <w:rFonts w:ascii="Trebuchet MS" w:hAnsi="Trebuchet MS" w:cs="Trebuchet MS"/>
                <w:bCs/>
                <w:sz w:val="18"/>
                <w:szCs w:val="18"/>
              </w:rPr>
            </w:pPr>
            <w:r w:rsidRPr="00FE3FC3">
              <w:rPr>
                <w:rFonts w:ascii="Trebuchet MS" w:hAnsi="Trebuchet MS" w:cs="Trebuchet MS"/>
                <w:b/>
                <w:bCs/>
                <w:sz w:val="18"/>
                <w:szCs w:val="18"/>
              </w:rPr>
              <w:t>Beskrivelse</w:t>
            </w:r>
          </w:p>
        </w:tc>
      </w:tr>
      <w:tr w:rsidR="0080624E" w:rsidRPr="0051728E" w14:paraId="2A858342" w14:textId="77777777" w:rsidTr="00974C80">
        <w:trPr>
          <w:trHeight w:hRule="exact" w:val="255"/>
        </w:trPr>
        <w:tc>
          <w:tcPr>
            <w:tcW w:w="2235" w:type="dxa"/>
            <w:shd w:val="clear" w:color="auto" w:fill="E0E0E0"/>
            <w:vAlign w:val="bottom"/>
          </w:tcPr>
          <w:p w14:paraId="78746FB0"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5EDAFFF" w14:textId="77777777" w:rsidR="0080624E" w:rsidRPr="0051728E" w:rsidRDefault="0080624E" w:rsidP="00974C80">
            <w:pPr>
              <w:rPr>
                <w:rFonts w:ascii="Trebuchet MS" w:hAnsi="Trebuchet MS" w:cs="Trebuchet MS"/>
                <w:sz w:val="18"/>
                <w:szCs w:val="18"/>
              </w:rPr>
            </w:pPr>
            <w:r w:rsidRPr="008E1FB7">
              <w:rPr>
                <w:rFonts w:ascii="Trebuchet MS" w:hAnsi="Trebuchet MS" w:cs="Trebuchet MS"/>
                <w:sz w:val="18"/>
                <w:szCs w:val="18"/>
              </w:rPr>
              <w:t>Vandløbsopland</w:t>
            </w:r>
          </w:p>
        </w:tc>
      </w:tr>
      <w:tr w:rsidR="0080624E" w:rsidRPr="0051728E" w14:paraId="7DE005CA" w14:textId="77777777" w:rsidTr="00974C80">
        <w:trPr>
          <w:trHeight w:hRule="exact" w:val="255"/>
        </w:trPr>
        <w:tc>
          <w:tcPr>
            <w:tcW w:w="2235" w:type="dxa"/>
            <w:shd w:val="clear" w:color="auto" w:fill="E0E0E0"/>
            <w:vAlign w:val="bottom"/>
          </w:tcPr>
          <w:p w14:paraId="5F09489A"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2331CAF" w14:textId="77777777" w:rsidR="0080624E" w:rsidRPr="00F279E4" w:rsidRDefault="00D677E8" w:rsidP="00974C80">
            <w:pPr>
              <w:rPr>
                <w:rFonts w:ascii="Trebuchet MS" w:hAnsi="Trebuchet MS" w:cs="Trebuchet MS"/>
                <w:sz w:val="18"/>
                <w:szCs w:val="18"/>
              </w:rPr>
            </w:pPr>
            <w:r>
              <w:rPr>
                <w:rFonts w:ascii="Trebuchet MS" w:hAnsi="Trebuchet MS" w:cs="Trebuchet MS"/>
                <w:sz w:val="18"/>
                <w:szCs w:val="18"/>
              </w:rPr>
              <w:t xml:space="preserve">Det </w:t>
            </w:r>
            <w:r w:rsidR="00473993" w:rsidRPr="00473993">
              <w:rPr>
                <w:rFonts w:ascii="Trebuchet MS" w:hAnsi="Trebuchet MS" w:cs="Trebuchet MS"/>
                <w:sz w:val="18"/>
                <w:szCs w:val="18"/>
              </w:rPr>
              <w:t xml:space="preserve">topografiske </w:t>
            </w:r>
            <w:r>
              <w:rPr>
                <w:rFonts w:ascii="Trebuchet MS" w:hAnsi="Trebuchet MS" w:cs="Trebuchet MS"/>
                <w:sz w:val="18"/>
                <w:szCs w:val="18"/>
              </w:rPr>
              <w:t>opland, som vandløbet får sit regnvand fra.</w:t>
            </w:r>
          </w:p>
        </w:tc>
      </w:tr>
      <w:tr w:rsidR="0080624E" w:rsidRPr="0051728E" w14:paraId="54ACD50A" w14:textId="77777777" w:rsidTr="00974C80">
        <w:trPr>
          <w:trHeight w:hRule="exact" w:val="510"/>
        </w:trPr>
        <w:tc>
          <w:tcPr>
            <w:tcW w:w="2235" w:type="dxa"/>
            <w:shd w:val="clear" w:color="auto" w:fill="E0E0E0"/>
            <w:vAlign w:val="center"/>
          </w:tcPr>
          <w:p w14:paraId="164B1AA3"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A499A2F" w14:textId="77777777" w:rsidR="0080624E" w:rsidRPr="00D77840" w:rsidRDefault="009C538E" w:rsidP="00974C80">
            <w:pPr>
              <w:rPr>
                <w:rFonts w:ascii="Trebuchet MS" w:hAnsi="Trebuchet MS" w:cs="Trebuchet MS"/>
                <w:sz w:val="18"/>
                <w:szCs w:val="18"/>
              </w:rPr>
            </w:pPr>
            <w:r>
              <w:rPr>
                <w:rFonts w:ascii="Trebuchet MS" w:hAnsi="Trebuchet MS" w:cs="Trebuchet MS"/>
                <w:sz w:val="18"/>
                <w:szCs w:val="18"/>
              </w:rPr>
              <w:t xml:space="preserve">Opdeling i de </w:t>
            </w:r>
            <w:proofErr w:type="spellStart"/>
            <w:r>
              <w:rPr>
                <w:rFonts w:ascii="Trebuchet MS" w:hAnsi="Trebuchet MS" w:cs="Trebuchet MS"/>
                <w:sz w:val="18"/>
                <w:szCs w:val="18"/>
              </w:rPr>
              <w:t>oplande</w:t>
            </w:r>
            <w:proofErr w:type="spellEnd"/>
            <w:r>
              <w:rPr>
                <w:rFonts w:ascii="Trebuchet MS" w:hAnsi="Trebuchet MS" w:cs="Trebuchet MS"/>
                <w:sz w:val="18"/>
                <w:szCs w:val="18"/>
              </w:rPr>
              <w:t>, som bortleder regnvandet til samme vandløb eller vandløbsstrækning.</w:t>
            </w:r>
            <w:r w:rsidR="00473993">
              <w:rPr>
                <w:rFonts w:ascii="Trebuchet MS" w:hAnsi="Trebuchet MS" w:cs="Trebuchet MS"/>
                <w:sz w:val="18"/>
                <w:szCs w:val="18"/>
              </w:rPr>
              <w:t xml:space="preserve"> Kan også kaldes et vandløbs nedbørsområde.</w:t>
            </w:r>
          </w:p>
        </w:tc>
      </w:tr>
      <w:tr w:rsidR="0080624E" w:rsidRPr="0051728E" w14:paraId="4DDE691A" w14:textId="77777777" w:rsidTr="00974C80">
        <w:trPr>
          <w:trHeight w:hRule="exact" w:val="255"/>
        </w:trPr>
        <w:tc>
          <w:tcPr>
            <w:tcW w:w="2235" w:type="dxa"/>
            <w:shd w:val="clear" w:color="auto" w:fill="E0E0E0"/>
            <w:vAlign w:val="bottom"/>
          </w:tcPr>
          <w:p w14:paraId="0575C3EB" w14:textId="77777777" w:rsidR="0080624E" w:rsidRPr="0051728E" w:rsidRDefault="0080624E" w:rsidP="00974C8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1E9B556" w14:textId="77777777" w:rsidR="0080624E" w:rsidRPr="0051728E" w:rsidRDefault="00D677E8" w:rsidP="00974C80">
            <w:pPr>
              <w:rPr>
                <w:rFonts w:ascii="Trebuchet MS" w:hAnsi="Trebuchet MS" w:cs="Trebuchet MS"/>
                <w:sz w:val="18"/>
                <w:szCs w:val="18"/>
              </w:rPr>
            </w:pPr>
            <w:r>
              <w:rPr>
                <w:rFonts w:ascii="Trebuchet MS" w:hAnsi="Trebuchet MS" w:cs="Trebuchet MS"/>
                <w:sz w:val="18"/>
                <w:szCs w:val="18"/>
              </w:rPr>
              <w:t>Bruges bl.a. til beregning ved grundvandindvindingstilladelser og ved akut forurening på jordoverfladen.</w:t>
            </w:r>
          </w:p>
        </w:tc>
      </w:tr>
      <w:tr w:rsidR="0080624E" w:rsidRPr="0051728E" w14:paraId="79DD613C" w14:textId="77777777" w:rsidTr="00974C80">
        <w:trPr>
          <w:trHeight w:hRule="exact" w:val="255"/>
        </w:trPr>
        <w:tc>
          <w:tcPr>
            <w:tcW w:w="2235" w:type="dxa"/>
            <w:shd w:val="clear" w:color="auto" w:fill="E0E0E0"/>
            <w:vAlign w:val="bottom"/>
          </w:tcPr>
          <w:p w14:paraId="6872E183" w14:textId="77777777" w:rsidR="0080624E" w:rsidRPr="0051728E" w:rsidRDefault="0080624E" w:rsidP="00974C8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A423AFB" w14:textId="77777777" w:rsidR="0080624E" w:rsidRPr="00FE3FC3" w:rsidRDefault="0080624E" w:rsidP="00974C80">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80624E" w:rsidRPr="0051728E" w14:paraId="2B381CEC" w14:textId="77777777" w:rsidTr="00974C80">
        <w:trPr>
          <w:trHeight w:hRule="exact" w:val="255"/>
        </w:trPr>
        <w:tc>
          <w:tcPr>
            <w:tcW w:w="2235" w:type="dxa"/>
            <w:shd w:val="clear" w:color="auto" w:fill="E0E0E0"/>
            <w:vAlign w:val="bottom"/>
          </w:tcPr>
          <w:p w14:paraId="3CE82186" w14:textId="77777777" w:rsidR="0080624E" w:rsidRPr="00492FFE" w:rsidRDefault="006A595F" w:rsidP="00974C80">
            <w:pPr>
              <w:rPr>
                <w:rFonts w:ascii="Trebuchet MS" w:hAnsi="Trebuchet MS" w:cs="Trebuchet MS"/>
                <w:sz w:val="18"/>
                <w:szCs w:val="18"/>
              </w:rPr>
            </w:pPr>
            <w:proofErr w:type="spellStart"/>
            <w:r>
              <w:rPr>
                <w:rFonts w:ascii="Trebuchet MS" w:hAnsi="Trebuchet MS" w:cs="Trebuchet MS"/>
                <w:sz w:val="18"/>
                <w:szCs w:val="18"/>
              </w:rPr>
              <w:t>No</w:t>
            </w:r>
            <w:r w:rsidRPr="00C43406">
              <w:rPr>
                <w:rFonts w:ascii="Trebuchet MS" w:hAnsi="Trebuchet MS" w:cs="Trebuchet MS"/>
                <w:sz w:val="18"/>
                <w:szCs w:val="18"/>
              </w:rPr>
              <w:t>e</w:t>
            </w:r>
            <w:r>
              <w:rPr>
                <w:rFonts w:ascii="Trebuchet MS" w:hAnsi="Trebuchet MS" w:cs="Trebuchet MS"/>
                <w:sz w:val="18"/>
                <w:szCs w:val="18"/>
              </w:rPr>
              <w:t>gle</w:t>
            </w:r>
            <w:r w:rsidR="0080624E" w:rsidRPr="00492FFE">
              <w:rPr>
                <w:rFonts w:ascii="Trebuchet MS" w:hAnsi="Trebuchet MS" w:cs="Trebuchet MS"/>
                <w:sz w:val="18"/>
                <w:szCs w:val="18"/>
              </w:rPr>
              <w:t>_ord</w:t>
            </w:r>
            <w:proofErr w:type="spellEnd"/>
          </w:p>
        </w:tc>
        <w:tc>
          <w:tcPr>
            <w:tcW w:w="11340" w:type="dxa"/>
            <w:shd w:val="clear" w:color="auto" w:fill="FFFFFF"/>
            <w:vAlign w:val="bottom"/>
          </w:tcPr>
          <w:p w14:paraId="305AECB8" w14:textId="77777777" w:rsidR="0080624E" w:rsidRPr="00492FFE" w:rsidRDefault="009C538E" w:rsidP="00974C80">
            <w:pPr>
              <w:autoSpaceDE w:val="0"/>
              <w:autoSpaceDN w:val="0"/>
              <w:adjustRightInd w:val="0"/>
              <w:rPr>
                <w:rFonts w:ascii="Trebuchet MS" w:hAnsi="Trebuchet MS" w:cs="Trebuchet MS"/>
                <w:sz w:val="18"/>
                <w:szCs w:val="18"/>
              </w:rPr>
            </w:pPr>
            <w:r>
              <w:rPr>
                <w:rFonts w:ascii="Trebuchet MS" w:hAnsi="Trebuchet MS" w:cs="Trebuchet MS"/>
                <w:sz w:val="18"/>
                <w:szCs w:val="18"/>
              </w:rPr>
              <w:t>Afvandingsopland</w:t>
            </w:r>
            <w:r w:rsidR="00CE0C7E">
              <w:rPr>
                <w:rFonts w:ascii="Trebuchet MS" w:hAnsi="Trebuchet MS" w:cs="Trebuchet MS"/>
                <w:sz w:val="18"/>
                <w:szCs w:val="18"/>
              </w:rPr>
              <w:t>, vandskel</w:t>
            </w:r>
            <w:r w:rsidR="00473993">
              <w:rPr>
                <w:rFonts w:ascii="Trebuchet MS" w:hAnsi="Trebuchet MS" w:cs="Trebuchet MS"/>
                <w:sz w:val="18"/>
                <w:szCs w:val="18"/>
              </w:rPr>
              <w:t xml:space="preserve">, </w:t>
            </w:r>
            <w:r w:rsidR="00473993" w:rsidRPr="00473993">
              <w:rPr>
                <w:rFonts w:ascii="Trebuchet MS" w:hAnsi="Trebuchet MS" w:cs="Trebuchet MS"/>
                <w:sz w:val="18"/>
                <w:szCs w:val="18"/>
              </w:rPr>
              <w:t>nedbørsområde</w:t>
            </w:r>
          </w:p>
        </w:tc>
      </w:tr>
      <w:tr w:rsidR="0080624E" w:rsidRPr="0051728E" w14:paraId="447E8F2F" w14:textId="77777777" w:rsidTr="00974C80">
        <w:trPr>
          <w:trHeight w:hRule="exact" w:val="255"/>
        </w:trPr>
        <w:tc>
          <w:tcPr>
            <w:tcW w:w="2235" w:type="dxa"/>
            <w:shd w:val="clear" w:color="auto" w:fill="E0E0E0"/>
            <w:vAlign w:val="bottom"/>
          </w:tcPr>
          <w:p w14:paraId="22BA478D"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57C071" w14:textId="77777777" w:rsidR="0080624E" w:rsidRPr="0051728E" w:rsidRDefault="0080624E" w:rsidP="00974C80">
            <w:pPr>
              <w:rPr>
                <w:rFonts w:ascii="Trebuchet MS" w:hAnsi="Trebuchet MS" w:cs="Trebuchet MS"/>
                <w:sz w:val="18"/>
                <w:szCs w:val="18"/>
              </w:rPr>
            </w:pPr>
            <w:r>
              <w:rPr>
                <w:rFonts w:ascii="Trebuchet MS" w:hAnsi="Trebuchet MS" w:cs="Trebuchet MS"/>
                <w:sz w:val="18"/>
                <w:szCs w:val="18"/>
              </w:rPr>
              <w:t>Flade</w:t>
            </w:r>
          </w:p>
        </w:tc>
      </w:tr>
      <w:tr w:rsidR="0080624E" w:rsidRPr="0051728E" w14:paraId="208E5916" w14:textId="77777777" w:rsidTr="00974C80">
        <w:trPr>
          <w:trHeight w:hRule="exact" w:val="255"/>
        </w:trPr>
        <w:tc>
          <w:tcPr>
            <w:tcW w:w="2235" w:type="dxa"/>
            <w:shd w:val="clear" w:color="auto" w:fill="E0E0E0"/>
            <w:vAlign w:val="bottom"/>
          </w:tcPr>
          <w:p w14:paraId="4647D9A3" w14:textId="77777777" w:rsidR="0080624E" w:rsidRPr="00FE3FC3" w:rsidRDefault="0080624E" w:rsidP="00974C80">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D751AB4" w14:textId="77777777" w:rsidR="0080624E" w:rsidRPr="00FE3FC3" w:rsidRDefault="0080624E" w:rsidP="00974C80">
            <w:pPr>
              <w:rPr>
                <w:rFonts w:ascii="Trebuchet MS" w:hAnsi="Trebuchet MS" w:cs="Trebuchet MS"/>
                <w:sz w:val="18"/>
                <w:szCs w:val="18"/>
              </w:rPr>
            </w:pPr>
          </w:p>
        </w:tc>
      </w:tr>
      <w:tr w:rsidR="00B51038" w:rsidRPr="009F0C83" w14:paraId="5CAAB37C" w14:textId="77777777" w:rsidTr="00974C80">
        <w:trPr>
          <w:trHeight w:hRule="exact" w:val="255"/>
        </w:trPr>
        <w:tc>
          <w:tcPr>
            <w:tcW w:w="2235" w:type="dxa"/>
            <w:shd w:val="clear" w:color="auto" w:fill="E0E0E0"/>
            <w:vAlign w:val="bottom"/>
          </w:tcPr>
          <w:p w14:paraId="0FFC77D6" w14:textId="77777777" w:rsidR="00B51038" w:rsidRPr="006801BD" w:rsidRDefault="00B51038" w:rsidP="00974C8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638E1439" w14:textId="0D1EDE80" w:rsidR="00B51038" w:rsidRPr="006801BD" w:rsidRDefault="007E15B1" w:rsidP="007E15B1">
            <w:pPr>
              <w:rPr>
                <w:rFonts w:ascii="Trebuchet MS" w:hAnsi="Trebuchet MS" w:cs="Trebuchet MS"/>
                <w:sz w:val="18"/>
                <w:szCs w:val="18"/>
              </w:rPr>
            </w:pPr>
            <w:r w:rsidRPr="00F80817">
              <w:rPr>
                <w:rFonts w:ascii="Trebuchet MS" w:hAnsi="Trebuchet MS" w:cs="Trebuchet MS"/>
                <w:color w:val="4F81BD"/>
                <w:sz w:val="18"/>
                <w:szCs w:val="18"/>
              </w:rPr>
              <w:t xml:space="preserve">09.08.05, 09.08.06, 09.08.22 </w:t>
            </w:r>
          </w:p>
        </w:tc>
      </w:tr>
    </w:tbl>
    <w:p w14:paraId="76DEA2D4" w14:textId="42112E72" w:rsidR="00563928" w:rsidRPr="00A32757" w:rsidRDefault="00563928" w:rsidP="00F06C26">
      <w:pPr>
        <w:pStyle w:val="Overskrift6"/>
      </w:pPr>
      <w:bookmarkStart w:id="217" w:name="_Toc292865225"/>
      <w:r>
        <w:t>5.1.8.</w:t>
      </w:r>
      <w:r w:rsidR="00095F3D">
        <w:t>2</w:t>
      </w:r>
      <w:r w:rsidRPr="00A32757">
        <w:t xml:space="preserve"> </w:t>
      </w:r>
      <w:r w:rsidR="00A62798">
        <w:t>Registreringsvejledning</w:t>
      </w:r>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563928" w:rsidRPr="0051728E" w14:paraId="609AF6F4" w14:textId="77777777" w:rsidTr="00D5371B">
        <w:trPr>
          <w:trHeight w:hRule="exact" w:val="255"/>
        </w:trPr>
        <w:tc>
          <w:tcPr>
            <w:tcW w:w="4503" w:type="dxa"/>
            <w:shd w:val="clear" w:color="auto" w:fill="D9D9D9"/>
            <w:vAlign w:val="bottom"/>
          </w:tcPr>
          <w:p w14:paraId="5619A3F0" w14:textId="77777777" w:rsidR="00563928" w:rsidRPr="0051728E" w:rsidRDefault="00563928" w:rsidP="00974C8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0B310DF" w14:textId="77777777" w:rsidR="00563928" w:rsidRPr="0051728E" w:rsidRDefault="00563928" w:rsidP="00974C80">
            <w:pPr>
              <w:rPr>
                <w:rFonts w:ascii="Trebuchet MS" w:hAnsi="Trebuchet MS" w:cs="Trebuchet MS"/>
                <w:bCs/>
                <w:sz w:val="18"/>
                <w:szCs w:val="18"/>
              </w:rPr>
            </w:pPr>
            <w:r w:rsidRPr="0051728E">
              <w:rPr>
                <w:rFonts w:ascii="Trebuchet MS" w:hAnsi="Trebuchet MS" w:cs="Trebuchet MS"/>
                <w:b/>
                <w:bCs/>
                <w:sz w:val="18"/>
                <w:szCs w:val="18"/>
              </w:rPr>
              <w:t>Beskrivelse</w:t>
            </w:r>
          </w:p>
        </w:tc>
      </w:tr>
      <w:tr w:rsidR="00563928" w:rsidRPr="0051728E" w14:paraId="07E45E73" w14:textId="77777777" w:rsidTr="00D5371B">
        <w:trPr>
          <w:trHeight w:hRule="exact" w:val="1701"/>
        </w:trPr>
        <w:tc>
          <w:tcPr>
            <w:tcW w:w="4503" w:type="dxa"/>
            <w:shd w:val="clear" w:color="auto" w:fill="E0E0E0"/>
            <w:vAlign w:val="center"/>
          </w:tcPr>
          <w:p w14:paraId="3400D478" w14:textId="77777777" w:rsidR="00563928" w:rsidRPr="00024C60" w:rsidRDefault="00563928"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1EE3D3AA" w14:textId="10EBFFB1" w:rsidR="00563928" w:rsidRDefault="0018153F" w:rsidP="00974C80">
            <w:pPr>
              <w:rPr>
                <w:rFonts w:ascii="Trebuchet MS" w:hAnsi="Trebuchet MS" w:cs="Trebuchet MS"/>
                <w:sz w:val="18"/>
                <w:szCs w:val="18"/>
              </w:rPr>
            </w:pPr>
            <w:r>
              <w:rPr>
                <w:rFonts w:ascii="Trebuchet MS" w:hAnsi="Trebuchet MS" w:cs="Trebuchet MS"/>
                <w:sz w:val="18"/>
                <w:szCs w:val="18"/>
              </w:rPr>
              <w:t xml:space="preserve">Er muligt at danne et tema via højdekurver og </w:t>
            </w:r>
            <w:proofErr w:type="spellStart"/>
            <w:r w:rsidR="00D96699" w:rsidRPr="00F80817">
              <w:rPr>
                <w:rFonts w:ascii="Trebuchet MS" w:hAnsi="Trebuchet MS" w:cs="Trebuchet MS"/>
                <w:color w:val="4F81BD"/>
                <w:sz w:val="18"/>
                <w:szCs w:val="18"/>
              </w:rPr>
              <w:t>GeoDanmark</w:t>
            </w:r>
            <w:r>
              <w:rPr>
                <w:rFonts w:ascii="Trebuchet MS" w:hAnsi="Trebuchet MS" w:cs="Trebuchet MS"/>
                <w:sz w:val="18"/>
                <w:szCs w:val="18"/>
              </w:rPr>
              <w:t>-vandløbsmidter</w:t>
            </w:r>
            <w:proofErr w:type="spellEnd"/>
            <w:r>
              <w:rPr>
                <w:rFonts w:ascii="Trebuchet MS" w:hAnsi="Trebuchet MS" w:cs="Trebuchet MS"/>
                <w:sz w:val="18"/>
                <w:szCs w:val="18"/>
              </w:rPr>
              <w:t xml:space="preserve"> eller tilsvarende temaer, men dette er et meget stort arbejde. Kan med fordel benytte </w:t>
            </w:r>
            <w:proofErr w:type="spellStart"/>
            <w:r>
              <w:rPr>
                <w:rFonts w:ascii="Trebuchet MS" w:hAnsi="Trebuchet MS" w:cs="Trebuchet MS"/>
                <w:sz w:val="18"/>
                <w:szCs w:val="18"/>
              </w:rPr>
              <w:t>DTM’ens</w:t>
            </w:r>
            <w:proofErr w:type="spellEnd"/>
            <w:r>
              <w:rPr>
                <w:rFonts w:ascii="Trebuchet MS" w:hAnsi="Trebuchet MS" w:cs="Trebuchet MS"/>
                <w:sz w:val="18"/>
                <w:szCs w:val="18"/>
              </w:rPr>
              <w:t xml:space="preserve"> små flader og via en analyse over hvilke flader</w:t>
            </w:r>
            <w:r w:rsidR="00473993">
              <w:rPr>
                <w:rFonts w:ascii="Trebuchet MS" w:hAnsi="Trebuchet MS" w:cs="Trebuchet MS"/>
                <w:sz w:val="18"/>
                <w:szCs w:val="18"/>
              </w:rPr>
              <w:t>,</w:t>
            </w:r>
            <w:r>
              <w:rPr>
                <w:rFonts w:ascii="Trebuchet MS" w:hAnsi="Trebuchet MS" w:cs="Trebuchet MS"/>
                <w:sz w:val="18"/>
                <w:szCs w:val="18"/>
              </w:rPr>
              <w:t xml:space="preserve"> der ikke modtager vand fra an</w:t>
            </w:r>
            <w:r w:rsidR="00473993">
              <w:rPr>
                <w:rFonts w:ascii="Trebuchet MS" w:hAnsi="Trebuchet MS" w:cs="Trebuchet MS"/>
                <w:sz w:val="18"/>
                <w:szCs w:val="18"/>
              </w:rPr>
              <w:t xml:space="preserve">dre flader. Det giver de </w:t>
            </w:r>
            <w:r w:rsidR="00473993" w:rsidRPr="00473993">
              <w:rPr>
                <w:rFonts w:ascii="Trebuchet MS" w:hAnsi="Trebuchet MS" w:cs="Trebuchet MS"/>
                <w:iCs/>
                <w:sz w:val="18"/>
                <w:szCs w:val="18"/>
              </w:rPr>
              <w:t>topografiske</w:t>
            </w:r>
            <w:r w:rsidR="00473993" w:rsidRPr="00473993">
              <w:rPr>
                <w:rFonts w:ascii="Trebuchet MS" w:hAnsi="Trebuchet MS" w:cs="Trebuchet MS"/>
                <w:sz w:val="18"/>
                <w:szCs w:val="18"/>
              </w:rPr>
              <w:t xml:space="preserve"> </w:t>
            </w:r>
            <w:r w:rsidR="00473993">
              <w:rPr>
                <w:rFonts w:ascii="Trebuchet MS" w:hAnsi="Trebuchet MS" w:cs="Trebuchet MS"/>
                <w:sz w:val="18"/>
                <w:szCs w:val="18"/>
              </w:rPr>
              <w:t>vandskel. Det er en god</w:t>
            </w:r>
            <w:r>
              <w:rPr>
                <w:rFonts w:ascii="Trebuchet MS" w:hAnsi="Trebuchet MS" w:cs="Trebuchet MS"/>
                <w:sz w:val="18"/>
                <w:szCs w:val="18"/>
              </w:rPr>
              <w:t xml:space="preserve"> basis til ovenstående tegneopgave. Det er svært at bedømme hvilken størrelse</w:t>
            </w:r>
            <w:r w:rsidR="00CE0C7E">
              <w:rPr>
                <w:rFonts w:ascii="Trebuchet MS" w:hAnsi="Trebuchet MS" w:cs="Trebuchet MS"/>
                <w:sz w:val="18"/>
                <w:szCs w:val="18"/>
              </w:rPr>
              <w:t xml:space="preserve"> der skal til før man </w:t>
            </w:r>
            <w:proofErr w:type="gramStart"/>
            <w:r w:rsidR="00CE0C7E">
              <w:rPr>
                <w:rFonts w:ascii="Trebuchet MS" w:hAnsi="Trebuchet MS" w:cs="Trebuchet MS"/>
                <w:sz w:val="18"/>
                <w:szCs w:val="18"/>
              </w:rPr>
              <w:t>danne</w:t>
            </w:r>
            <w:proofErr w:type="gramEnd"/>
            <w:r w:rsidR="00CE0C7E">
              <w:rPr>
                <w:rFonts w:ascii="Trebuchet MS" w:hAnsi="Trebuchet MS" w:cs="Trebuchet MS"/>
                <w:sz w:val="18"/>
                <w:szCs w:val="18"/>
              </w:rPr>
              <w:t xml:space="preserve"> et nyt opland. Skal tilstræbe at det er en homogen opdeling af hele kommunen i forhold til vandløb. Ikke nødvendigvis arealernes størrelse.</w:t>
            </w:r>
          </w:p>
          <w:p w14:paraId="253BF2F5" w14:textId="77777777" w:rsidR="00CE0C7E" w:rsidRPr="00024C60" w:rsidRDefault="00CE0C7E" w:rsidP="00974C80">
            <w:pPr>
              <w:rPr>
                <w:rFonts w:ascii="Trebuchet MS" w:hAnsi="Trebuchet MS" w:cs="Trebuchet MS"/>
                <w:sz w:val="18"/>
                <w:szCs w:val="18"/>
              </w:rPr>
            </w:pPr>
            <w:r>
              <w:rPr>
                <w:rFonts w:ascii="Trebuchet MS" w:hAnsi="Trebuchet MS" w:cs="Trebuchet MS"/>
                <w:sz w:val="18"/>
                <w:szCs w:val="18"/>
              </w:rPr>
              <w:t xml:space="preserve">Hvis man danner 4 sæt </w:t>
            </w:r>
            <w:proofErr w:type="spellStart"/>
            <w:r>
              <w:rPr>
                <w:rFonts w:ascii="Trebuchet MS" w:hAnsi="Trebuchet MS" w:cs="Trebuchet MS"/>
                <w:sz w:val="18"/>
                <w:szCs w:val="18"/>
              </w:rPr>
              <w:t>oplande</w:t>
            </w:r>
            <w:proofErr w:type="spellEnd"/>
            <w:r>
              <w:rPr>
                <w:rFonts w:ascii="Trebuchet MS" w:hAnsi="Trebuchet MS" w:cs="Trebuchet MS"/>
                <w:sz w:val="18"/>
                <w:szCs w:val="18"/>
              </w:rPr>
              <w:t xml:space="preserve"> - et datasæt til hver ordens vandskel</w:t>
            </w:r>
            <w:r w:rsidR="00473993">
              <w:rPr>
                <w:rFonts w:ascii="Trebuchet MS" w:hAnsi="Trebuchet MS" w:cs="Trebuchet MS"/>
                <w:sz w:val="18"/>
                <w:szCs w:val="18"/>
              </w:rPr>
              <w:t>. Så bør der startes med mindste inddeling og det efterfølgende sættes sammen af disse flader.</w:t>
            </w:r>
          </w:p>
        </w:tc>
      </w:tr>
      <w:tr w:rsidR="00563928" w:rsidRPr="0051728E" w14:paraId="7BA9A4F8" w14:textId="77777777" w:rsidTr="00D5371B">
        <w:trPr>
          <w:trHeight w:hRule="exact" w:val="255"/>
        </w:trPr>
        <w:tc>
          <w:tcPr>
            <w:tcW w:w="4503" w:type="dxa"/>
            <w:shd w:val="clear" w:color="auto" w:fill="E0E0E0"/>
            <w:vAlign w:val="bottom"/>
          </w:tcPr>
          <w:p w14:paraId="5F081327"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3D3B3E8" w14:textId="77777777" w:rsidR="00563928" w:rsidRPr="00024C60" w:rsidRDefault="0018153F" w:rsidP="00974C80">
            <w:pPr>
              <w:rPr>
                <w:rFonts w:ascii="Trebuchet MS" w:hAnsi="Trebuchet MS" w:cs="Trebuchet MS"/>
                <w:sz w:val="18"/>
                <w:szCs w:val="18"/>
              </w:rPr>
            </w:pPr>
            <w:r>
              <w:rPr>
                <w:rFonts w:ascii="Trebuchet MS" w:hAnsi="Trebuchet MS" w:cs="Trebuchet MS"/>
                <w:sz w:val="18"/>
                <w:szCs w:val="18"/>
              </w:rPr>
              <w:t xml:space="preserve">Opdele i 1. – 4. ordens vandskel. </w:t>
            </w:r>
          </w:p>
        </w:tc>
      </w:tr>
      <w:tr w:rsidR="00563928" w:rsidRPr="0051728E" w14:paraId="4F720CCD" w14:textId="77777777" w:rsidTr="00D5371B">
        <w:trPr>
          <w:trHeight w:hRule="exact" w:val="255"/>
        </w:trPr>
        <w:tc>
          <w:tcPr>
            <w:tcW w:w="4503" w:type="dxa"/>
            <w:shd w:val="clear" w:color="auto" w:fill="E0E0E0"/>
            <w:vAlign w:val="bottom"/>
          </w:tcPr>
          <w:p w14:paraId="362AA831"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D83416F" w14:textId="77777777" w:rsidR="00563928" w:rsidRPr="00024C60" w:rsidRDefault="00625816" w:rsidP="00974C80">
            <w:pPr>
              <w:rPr>
                <w:rFonts w:ascii="Trebuchet MS" w:hAnsi="Trebuchet MS" w:cs="Trebuchet MS"/>
                <w:sz w:val="18"/>
                <w:szCs w:val="18"/>
              </w:rPr>
            </w:pPr>
            <w:r>
              <w:rPr>
                <w:rFonts w:ascii="Trebuchet MS" w:hAnsi="Trebuchet MS" w:cs="Trebuchet MS"/>
                <w:sz w:val="18"/>
                <w:szCs w:val="18"/>
              </w:rPr>
              <w:t>0, 5 ha.</w:t>
            </w:r>
          </w:p>
        </w:tc>
      </w:tr>
      <w:tr w:rsidR="00563928" w:rsidRPr="0051728E" w14:paraId="1C7ED7F7" w14:textId="77777777" w:rsidTr="00D5371B">
        <w:trPr>
          <w:trHeight w:hRule="exact" w:val="255"/>
        </w:trPr>
        <w:tc>
          <w:tcPr>
            <w:tcW w:w="4503" w:type="dxa"/>
            <w:shd w:val="clear" w:color="auto" w:fill="E0E0E0"/>
            <w:vAlign w:val="bottom"/>
          </w:tcPr>
          <w:p w14:paraId="6561E744"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77F210E3" w14:textId="77777777" w:rsidR="00563928" w:rsidRPr="00024C60" w:rsidRDefault="00563928" w:rsidP="00974C80">
            <w:pPr>
              <w:rPr>
                <w:rFonts w:ascii="Trebuchet MS" w:hAnsi="Trebuchet MS" w:cs="Trebuchet MS"/>
                <w:sz w:val="18"/>
                <w:szCs w:val="18"/>
              </w:rPr>
            </w:pPr>
          </w:p>
        </w:tc>
      </w:tr>
      <w:tr w:rsidR="00563928" w:rsidRPr="0051728E" w14:paraId="47222DC1" w14:textId="77777777" w:rsidTr="00D5371B">
        <w:trPr>
          <w:trHeight w:hRule="exact" w:val="255"/>
        </w:trPr>
        <w:tc>
          <w:tcPr>
            <w:tcW w:w="4503" w:type="dxa"/>
            <w:shd w:val="clear" w:color="auto" w:fill="E0E0E0"/>
            <w:vAlign w:val="bottom"/>
          </w:tcPr>
          <w:p w14:paraId="492FF02D"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F1DD932" w14:textId="77777777" w:rsidR="00563928" w:rsidRPr="00024C60" w:rsidRDefault="00625816" w:rsidP="00974C80">
            <w:pPr>
              <w:rPr>
                <w:rFonts w:ascii="Trebuchet MS" w:hAnsi="Trebuchet MS" w:cs="Trebuchet MS"/>
                <w:sz w:val="18"/>
                <w:szCs w:val="18"/>
              </w:rPr>
            </w:pPr>
            <w:r>
              <w:rPr>
                <w:rFonts w:ascii="Trebuchet MS" w:hAnsi="Trebuchet MS" w:cs="Trebuchet MS"/>
                <w:sz w:val="18"/>
                <w:szCs w:val="18"/>
              </w:rPr>
              <w:t>Snap så der ikke er huller mellem fladerne.</w:t>
            </w:r>
          </w:p>
        </w:tc>
      </w:tr>
      <w:tr w:rsidR="00563928" w:rsidRPr="0051728E" w14:paraId="31CF06A6" w14:textId="77777777" w:rsidTr="00D5371B">
        <w:trPr>
          <w:trHeight w:hRule="exact" w:val="510"/>
        </w:trPr>
        <w:tc>
          <w:tcPr>
            <w:tcW w:w="4503" w:type="dxa"/>
            <w:shd w:val="clear" w:color="auto" w:fill="E0E0E0"/>
            <w:vAlign w:val="center"/>
          </w:tcPr>
          <w:p w14:paraId="05420FBF"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262C291" w14:textId="77777777" w:rsidR="00563928" w:rsidRPr="00024C60" w:rsidRDefault="00CE0C7E" w:rsidP="00974C80">
            <w:pPr>
              <w:rPr>
                <w:rFonts w:ascii="Trebuchet MS" w:hAnsi="Trebuchet MS" w:cs="Trebuchet MS"/>
                <w:sz w:val="18"/>
                <w:szCs w:val="18"/>
              </w:rPr>
            </w:pPr>
            <w:r>
              <w:rPr>
                <w:rFonts w:ascii="Trebuchet MS" w:hAnsi="Trebuchet MS" w:cs="Trebuchet MS"/>
                <w:sz w:val="18"/>
                <w:szCs w:val="18"/>
              </w:rPr>
              <w:t>Ingen. Hvis man har terrænbrudlinjer, så kan der med fordel snappes til disse</w:t>
            </w:r>
            <w:r w:rsidR="00473993">
              <w:rPr>
                <w:rFonts w:ascii="Trebuchet MS" w:hAnsi="Trebuchet MS" w:cs="Trebuchet MS"/>
                <w:sz w:val="18"/>
                <w:szCs w:val="18"/>
              </w:rPr>
              <w:t>, hvor de ligger tæt på vandskellet</w:t>
            </w:r>
            <w:r>
              <w:rPr>
                <w:rFonts w:ascii="Trebuchet MS" w:hAnsi="Trebuchet MS" w:cs="Trebuchet MS"/>
                <w:sz w:val="18"/>
                <w:szCs w:val="18"/>
              </w:rPr>
              <w:t>.</w:t>
            </w:r>
          </w:p>
        </w:tc>
      </w:tr>
    </w:tbl>
    <w:p w14:paraId="6E3EDD34" w14:textId="77777777" w:rsidR="00563928" w:rsidRPr="00A32757" w:rsidRDefault="00095F3D" w:rsidP="00F06C26">
      <w:pPr>
        <w:pStyle w:val="Overskrift6"/>
      </w:pPr>
      <w:bookmarkStart w:id="218" w:name="_Toc292865226"/>
      <w:r>
        <w:t>5.1.8.3</w:t>
      </w:r>
      <w:r w:rsidR="00563928">
        <w:t xml:space="preserve"> Kodelister</w:t>
      </w:r>
      <w:bookmarkEnd w:id="218"/>
    </w:p>
    <w:p w14:paraId="7CB8F7FE" w14:textId="77777777" w:rsidR="00563928" w:rsidRPr="00A32757" w:rsidRDefault="00563928" w:rsidP="00563928">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F0EBEE3" w14:textId="77777777" w:rsidR="00563928" w:rsidRDefault="00095F3D" w:rsidP="00F06C26">
      <w:pPr>
        <w:pStyle w:val="Overskrift7"/>
      </w:pPr>
      <w:bookmarkStart w:id="219" w:name="_Toc292865227"/>
      <w:r>
        <w:t>5.1.8.3</w:t>
      </w:r>
      <w:r w:rsidR="00563928" w:rsidRPr="00A32757">
        <w:t xml:space="preserve">.1 </w:t>
      </w:r>
      <w:r w:rsidR="009B4738">
        <w:t xml:space="preserve">  5007</w:t>
      </w:r>
      <w:r w:rsidR="00563928">
        <w:t xml:space="preserve"> </w:t>
      </w:r>
      <w:proofErr w:type="spellStart"/>
      <w:r w:rsidR="00871454">
        <w:t>O</w:t>
      </w:r>
      <w:r w:rsidR="00BB3DEA">
        <w:t>pl</w:t>
      </w:r>
      <w:proofErr w:type="spellEnd"/>
      <w:r w:rsidR="00563928" w:rsidRPr="00CC386E">
        <w:rPr>
          <w:rStyle w:val="TypografiOverskrift4BrugerdefineretfarveRGB0Tegn"/>
        </w:rPr>
        <w:t xml:space="preserve"> </w:t>
      </w:r>
      <w:r w:rsidR="00563928">
        <w:t>(</w:t>
      </w:r>
      <w:r w:rsidR="00E711A4" w:rsidRPr="004D056C">
        <w:t>d_5007_opl</w:t>
      </w:r>
      <w:r w:rsidR="00563928">
        <w:t>)</w:t>
      </w:r>
      <w:bookmarkEnd w:id="219"/>
    </w:p>
    <w:p w14:paraId="53BDEECB" w14:textId="77777777" w:rsidR="00625816" w:rsidRPr="004128AE" w:rsidRDefault="00625816" w:rsidP="004128AE">
      <w:pPr>
        <w:rPr>
          <w:rFonts w:ascii="Trebuchet MS" w:hAnsi="Trebuchet MS" w:cs="Trebuchet MS"/>
          <w:sz w:val="18"/>
          <w:szCs w:val="18"/>
        </w:rPr>
      </w:pPr>
      <w:r w:rsidRPr="004128AE">
        <w:rPr>
          <w:rFonts w:ascii="Trebuchet MS" w:hAnsi="Trebuchet MS" w:cs="Trebuchet MS"/>
          <w:sz w:val="18"/>
          <w:szCs w:val="18"/>
        </w:rPr>
        <w:t>Kommunen egen liste</w:t>
      </w:r>
      <w:r w:rsidR="004128AE" w:rsidRPr="004128AE">
        <w:rPr>
          <w:rFonts w:ascii="Trebuchet MS" w:hAnsi="Trebuchet MS" w:cs="Trebuchet MS"/>
          <w:sz w:val="18"/>
          <w:szCs w:val="18"/>
        </w:rPr>
        <w:t xml:space="preserve"> med værdien 1 som fast kodeværdi</w:t>
      </w:r>
      <w:r w:rsidRPr="004128AE">
        <w:rPr>
          <w:rFonts w:ascii="Trebuchet MS" w:hAnsi="Trebuchet MS" w:cs="Trebuchet MS"/>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984"/>
        <w:gridCol w:w="1418"/>
        <w:gridCol w:w="8080"/>
      </w:tblGrid>
      <w:tr w:rsidR="00E160A5" w:rsidRPr="0051728E" w14:paraId="6AC23031" w14:textId="77777777" w:rsidTr="00E160A5">
        <w:trPr>
          <w:trHeight w:hRule="exact" w:val="255"/>
        </w:trPr>
        <w:tc>
          <w:tcPr>
            <w:tcW w:w="2093" w:type="dxa"/>
            <w:tcBorders>
              <w:bottom w:val="single" w:sz="4" w:space="0" w:color="auto"/>
            </w:tcBorders>
            <w:shd w:val="clear" w:color="auto" w:fill="D9D9D9"/>
            <w:vAlign w:val="bottom"/>
          </w:tcPr>
          <w:p w14:paraId="387EC3E7" w14:textId="77777777" w:rsidR="00E160A5" w:rsidRPr="0051728E" w:rsidRDefault="00B53739" w:rsidP="00974C80">
            <w:pPr>
              <w:rPr>
                <w:rFonts w:ascii="Trebuchet MS" w:hAnsi="Trebuchet MS" w:cs="Trebuchet MS"/>
                <w:b/>
                <w:bCs/>
                <w:sz w:val="18"/>
                <w:szCs w:val="18"/>
              </w:rPr>
            </w:pPr>
            <w:proofErr w:type="spellStart"/>
            <w:r>
              <w:rPr>
                <w:rFonts w:ascii="Trebuchet MS" w:hAnsi="Trebuchet MS" w:cs="Trebuchet MS"/>
                <w:b/>
                <w:bCs/>
                <w:sz w:val="18"/>
                <w:szCs w:val="18"/>
              </w:rPr>
              <w:lastRenderedPageBreak/>
              <w:t>opl</w:t>
            </w:r>
            <w:r w:rsidR="00E160A5">
              <w:rPr>
                <w:rFonts w:ascii="Trebuchet MS" w:hAnsi="Trebuchet MS" w:cs="Trebuchet MS"/>
                <w:b/>
                <w:bCs/>
                <w:sz w:val="18"/>
                <w:szCs w:val="18"/>
              </w:rPr>
              <w:t>_nr</w:t>
            </w:r>
            <w:proofErr w:type="spellEnd"/>
          </w:p>
        </w:tc>
        <w:tc>
          <w:tcPr>
            <w:tcW w:w="1984" w:type="dxa"/>
            <w:tcBorders>
              <w:bottom w:val="single" w:sz="4" w:space="0" w:color="auto"/>
            </w:tcBorders>
            <w:shd w:val="clear" w:color="auto" w:fill="D9D9D9"/>
            <w:vAlign w:val="bottom"/>
          </w:tcPr>
          <w:p w14:paraId="722E4CCE" w14:textId="77777777" w:rsidR="00E160A5" w:rsidRPr="0051728E" w:rsidRDefault="00E160A5" w:rsidP="00974C80">
            <w:pPr>
              <w:rPr>
                <w:rFonts w:ascii="Trebuchet MS" w:hAnsi="Trebuchet MS" w:cs="Trebuchet MS"/>
                <w:bCs/>
                <w:sz w:val="18"/>
                <w:szCs w:val="18"/>
              </w:rPr>
            </w:pPr>
            <w:proofErr w:type="spellStart"/>
            <w:r>
              <w:rPr>
                <w:rFonts w:ascii="Trebuchet MS" w:hAnsi="Trebuchet MS" w:cs="Trebuchet MS"/>
                <w:b/>
                <w:bCs/>
                <w:sz w:val="18"/>
                <w:szCs w:val="18"/>
              </w:rPr>
              <w:t>opl_navn</w:t>
            </w:r>
            <w:proofErr w:type="spellEnd"/>
          </w:p>
        </w:tc>
        <w:tc>
          <w:tcPr>
            <w:tcW w:w="1418" w:type="dxa"/>
            <w:tcBorders>
              <w:bottom w:val="single" w:sz="4" w:space="0" w:color="auto"/>
            </w:tcBorders>
            <w:shd w:val="clear" w:color="auto" w:fill="D9D9D9"/>
            <w:vAlign w:val="bottom"/>
          </w:tcPr>
          <w:p w14:paraId="75457D82"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8080" w:type="dxa"/>
            <w:tcBorders>
              <w:bottom w:val="single" w:sz="4" w:space="0" w:color="auto"/>
            </w:tcBorders>
            <w:shd w:val="clear" w:color="auto" w:fill="D9D9D9"/>
            <w:vAlign w:val="bottom"/>
          </w:tcPr>
          <w:p w14:paraId="05ECDC0A" w14:textId="77777777" w:rsidR="00E160A5" w:rsidRPr="0051728E" w:rsidRDefault="00E160A5" w:rsidP="00974C80">
            <w:pPr>
              <w:rPr>
                <w:rFonts w:ascii="Trebuchet MS" w:hAnsi="Trebuchet MS" w:cs="Trebuchet MS"/>
                <w:b/>
                <w:bCs/>
                <w:sz w:val="18"/>
                <w:szCs w:val="18"/>
              </w:rPr>
            </w:pPr>
            <w:r>
              <w:rPr>
                <w:rFonts w:ascii="Trebuchet MS" w:hAnsi="Trebuchet MS" w:cs="Trebuchet MS"/>
                <w:b/>
                <w:bCs/>
                <w:sz w:val="18"/>
                <w:szCs w:val="18"/>
              </w:rPr>
              <w:t>Begrebsdefinition</w:t>
            </w:r>
          </w:p>
        </w:tc>
      </w:tr>
      <w:tr w:rsidR="00E160A5" w:rsidRPr="0051728E" w14:paraId="7E06E8AB"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36BFA95C"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1</w:t>
            </w:r>
          </w:p>
        </w:tc>
        <w:tc>
          <w:tcPr>
            <w:tcW w:w="1984" w:type="dxa"/>
            <w:tcBorders>
              <w:top w:val="single" w:sz="4" w:space="0" w:color="auto"/>
              <w:left w:val="single" w:sz="4" w:space="0" w:color="auto"/>
              <w:bottom w:val="single" w:sz="4" w:space="0" w:color="auto"/>
            </w:tcBorders>
            <w:shd w:val="clear" w:color="auto" w:fill="FFFFFF"/>
            <w:vAlign w:val="bottom"/>
          </w:tcPr>
          <w:p w14:paraId="71D0F4ED" w14:textId="77777777" w:rsidR="00E160A5" w:rsidRDefault="00E160A5" w:rsidP="00974C80">
            <w:pPr>
              <w:rPr>
                <w:sz w:val="16"/>
                <w:szCs w:val="16"/>
              </w:rPr>
            </w:pPr>
            <w:r>
              <w:rPr>
                <w:sz w:val="16"/>
                <w:szCs w:val="16"/>
              </w:rPr>
              <w:t>Hav/ingen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51256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5C13C8B0" w14:textId="77777777" w:rsidR="00E160A5" w:rsidRPr="00FE3FC3" w:rsidRDefault="00E160A5" w:rsidP="00974C80">
            <w:pPr>
              <w:rPr>
                <w:rFonts w:ascii="Trebuchet MS" w:hAnsi="Trebuchet MS" w:cs="Trebuchet MS"/>
                <w:sz w:val="18"/>
                <w:szCs w:val="18"/>
              </w:rPr>
            </w:pPr>
            <w:r>
              <w:rPr>
                <w:rFonts w:ascii="Trebuchet MS" w:hAnsi="Trebuchet MS" w:cs="Trebuchet MS"/>
                <w:sz w:val="18"/>
                <w:szCs w:val="18"/>
              </w:rPr>
              <w:t>Hvor regnvand løber direkte i havet uden at løbe i et vandløb.</w:t>
            </w:r>
          </w:p>
        </w:tc>
      </w:tr>
      <w:tr w:rsidR="00E160A5" w:rsidRPr="0051728E" w14:paraId="188B29A1"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6A18D511"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2</w:t>
            </w:r>
          </w:p>
        </w:tc>
        <w:tc>
          <w:tcPr>
            <w:tcW w:w="1984" w:type="dxa"/>
            <w:tcBorders>
              <w:top w:val="single" w:sz="4" w:space="0" w:color="auto"/>
              <w:left w:val="single" w:sz="4" w:space="0" w:color="auto"/>
              <w:bottom w:val="single" w:sz="4" w:space="0" w:color="auto"/>
            </w:tcBorders>
            <w:shd w:val="clear" w:color="auto" w:fill="FFFFFF"/>
            <w:vAlign w:val="bottom"/>
          </w:tcPr>
          <w:p w14:paraId="55B2CB0F" w14:textId="77777777" w:rsidR="00E160A5" w:rsidRDefault="00E160A5" w:rsidP="00974C80">
            <w:pPr>
              <w:rPr>
                <w:sz w:val="16"/>
                <w:szCs w:val="16"/>
              </w:rPr>
            </w:pPr>
            <w:r>
              <w:rPr>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724EF24"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6EF7191C" w14:textId="77777777" w:rsidR="00E160A5" w:rsidRPr="00FE3FC3" w:rsidRDefault="00E160A5" w:rsidP="00974C80">
            <w:pPr>
              <w:rPr>
                <w:rFonts w:ascii="Trebuchet MS" w:hAnsi="Trebuchet MS" w:cs="Trebuchet MS"/>
                <w:sz w:val="18"/>
                <w:szCs w:val="18"/>
              </w:rPr>
            </w:pPr>
          </w:p>
        </w:tc>
      </w:tr>
      <w:tr w:rsidR="00E160A5" w:rsidRPr="0051728E" w14:paraId="7B61C705"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2DC8D2E4" w14:textId="77777777" w:rsidR="00E160A5" w:rsidRDefault="00E160A5" w:rsidP="00C43406">
            <w:pPr>
              <w:jc w:val="center"/>
              <w:rPr>
                <w:rFonts w:ascii="Trebuchet MS" w:hAnsi="Trebuchet MS" w:cs="Trebuchet MS"/>
                <w:sz w:val="18"/>
                <w:szCs w:val="18"/>
              </w:rPr>
            </w:pPr>
          </w:p>
        </w:tc>
        <w:tc>
          <w:tcPr>
            <w:tcW w:w="1984" w:type="dxa"/>
            <w:tcBorders>
              <w:top w:val="single" w:sz="4" w:space="0" w:color="auto"/>
              <w:left w:val="single" w:sz="4" w:space="0" w:color="auto"/>
              <w:bottom w:val="single" w:sz="4" w:space="0" w:color="auto"/>
            </w:tcBorders>
            <w:shd w:val="clear" w:color="auto" w:fill="FFFFFF"/>
            <w:vAlign w:val="bottom"/>
          </w:tcPr>
          <w:p w14:paraId="0C4F40A9" w14:textId="77777777" w:rsidR="00E160A5" w:rsidRDefault="00E160A5" w:rsidP="00974C80">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703FF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08533696" w14:textId="77777777" w:rsidR="00E160A5" w:rsidRPr="00FE3FC3" w:rsidRDefault="00E160A5" w:rsidP="00974C80">
            <w:pPr>
              <w:rPr>
                <w:rFonts w:ascii="Trebuchet MS" w:hAnsi="Trebuchet MS" w:cs="Trebuchet MS"/>
                <w:sz w:val="18"/>
                <w:szCs w:val="18"/>
              </w:rPr>
            </w:pPr>
          </w:p>
        </w:tc>
      </w:tr>
    </w:tbl>
    <w:p w14:paraId="711D034C" w14:textId="77777777" w:rsidR="008E1FB7" w:rsidRPr="00A32757" w:rsidRDefault="00095F3D" w:rsidP="008E1FB7">
      <w:pPr>
        <w:pStyle w:val="Overskrift7"/>
      </w:pPr>
      <w:bookmarkStart w:id="220" w:name="_Toc292713308"/>
      <w:bookmarkStart w:id="221" w:name="_Toc292865228"/>
      <w:r>
        <w:t>5.1.8.3</w:t>
      </w:r>
      <w:r w:rsidR="00A3380B">
        <w:t>.2</w:t>
      </w:r>
      <w:r w:rsidR="008E1FB7" w:rsidRPr="00A32757">
        <w:t xml:space="preserve"> </w:t>
      </w:r>
      <w:r w:rsidR="008E1FB7">
        <w:t xml:space="preserve">  5007 </w:t>
      </w:r>
      <w:proofErr w:type="spellStart"/>
      <w:r w:rsidR="008E1FB7">
        <w:t>O</w:t>
      </w:r>
      <w:r w:rsidR="00BB3DEA">
        <w:t>pl</w:t>
      </w:r>
      <w:r w:rsidR="009D079D">
        <w:t>_type</w:t>
      </w:r>
      <w:proofErr w:type="spellEnd"/>
      <w:r w:rsidR="008E1FB7" w:rsidRPr="00CC386E">
        <w:rPr>
          <w:rStyle w:val="TypografiOverskrift4BrugerdefineretfarveRGB0Tegn"/>
        </w:rPr>
        <w:t xml:space="preserve"> </w:t>
      </w:r>
      <w:r w:rsidR="008E1FB7">
        <w:t>(</w:t>
      </w:r>
      <w:r w:rsidR="00E711A4" w:rsidRPr="004D056C">
        <w:t>d_5007_opl_type</w:t>
      </w:r>
      <w:r w:rsidR="008E1FB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045"/>
        <w:gridCol w:w="1418"/>
        <w:gridCol w:w="8080"/>
      </w:tblGrid>
      <w:tr w:rsidR="00E160A5" w:rsidRPr="0051728E" w14:paraId="0F9D75AA" w14:textId="77777777" w:rsidTr="00E160A5">
        <w:trPr>
          <w:trHeight w:hRule="exact" w:val="255"/>
        </w:trPr>
        <w:tc>
          <w:tcPr>
            <w:tcW w:w="2032" w:type="dxa"/>
            <w:tcBorders>
              <w:bottom w:val="single" w:sz="4" w:space="0" w:color="auto"/>
            </w:tcBorders>
            <w:shd w:val="clear" w:color="auto" w:fill="D9D9D9"/>
            <w:vAlign w:val="bottom"/>
          </w:tcPr>
          <w:p w14:paraId="01147DD0" w14:textId="77777777" w:rsidR="00E160A5" w:rsidRPr="0051728E"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vandl_</w:t>
            </w:r>
            <w:r>
              <w:rPr>
                <w:rFonts w:ascii="Trebuchet MS" w:hAnsi="Trebuchet MS" w:cs="Trebuchet MS"/>
                <w:b/>
                <w:bCs/>
                <w:sz w:val="18"/>
                <w:szCs w:val="18"/>
              </w:rPr>
              <w:t>opl_type_kode</w:t>
            </w:r>
            <w:proofErr w:type="spellEnd"/>
          </w:p>
        </w:tc>
        <w:tc>
          <w:tcPr>
            <w:tcW w:w="2045" w:type="dxa"/>
            <w:tcBorders>
              <w:bottom w:val="single" w:sz="4" w:space="0" w:color="auto"/>
            </w:tcBorders>
            <w:shd w:val="clear" w:color="auto" w:fill="D9D9D9"/>
            <w:vAlign w:val="bottom"/>
          </w:tcPr>
          <w:p w14:paraId="0A2B4A24" w14:textId="77777777" w:rsidR="00E160A5" w:rsidRPr="00C43406"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vandl_</w:t>
            </w:r>
            <w:r>
              <w:rPr>
                <w:rFonts w:ascii="Trebuchet MS" w:hAnsi="Trebuchet MS" w:cs="Trebuchet MS"/>
                <w:b/>
                <w:bCs/>
                <w:sz w:val="18"/>
                <w:szCs w:val="18"/>
              </w:rPr>
              <w:t>opl_type</w:t>
            </w:r>
            <w:proofErr w:type="spellEnd"/>
          </w:p>
        </w:tc>
        <w:tc>
          <w:tcPr>
            <w:tcW w:w="1418" w:type="dxa"/>
            <w:tcBorders>
              <w:bottom w:val="single" w:sz="4" w:space="0" w:color="auto"/>
            </w:tcBorders>
            <w:shd w:val="clear" w:color="auto" w:fill="D9D9D9"/>
            <w:vAlign w:val="bottom"/>
          </w:tcPr>
          <w:p w14:paraId="39C7F5AF"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8080" w:type="dxa"/>
            <w:tcBorders>
              <w:bottom w:val="single" w:sz="4" w:space="0" w:color="auto"/>
            </w:tcBorders>
            <w:shd w:val="clear" w:color="auto" w:fill="D9D9D9"/>
            <w:vAlign w:val="bottom"/>
          </w:tcPr>
          <w:p w14:paraId="47291F2A" w14:textId="77777777" w:rsidR="00E160A5" w:rsidRPr="0051728E" w:rsidRDefault="00E160A5" w:rsidP="00974C80">
            <w:pPr>
              <w:rPr>
                <w:rFonts w:ascii="Trebuchet MS" w:hAnsi="Trebuchet MS" w:cs="Trebuchet MS"/>
                <w:b/>
                <w:bCs/>
                <w:sz w:val="18"/>
                <w:szCs w:val="18"/>
              </w:rPr>
            </w:pPr>
            <w:r>
              <w:rPr>
                <w:rFonts w:ascii="Trebuchet MS" w:hAnsi="Trebuchet MS" w:cs="Trebuchet MS"/>
                <w:b/>
                <w:bCs/>
                <w:sz w:val="18"/>
                <w:szCs w:val="18"/>
              </w:rPr>
              <w:t>Begrebsdefinition</w:t>
            </w:r>
          </w:p>
        </w:tc>
      </w:tr>
      <w:tr w:rsidR="00E160A5" w:rsidRPr="0051728E" w14:paraId="34D5DE29"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6B7A159"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1</w:t>
            </w:r>
          </w:p>
        </w:tc>
        <w:tc>
          <w:tcPr>
            <w:tcW w:w="2045" w:type="dxa"/>
            <w:tcBorders>
              <w:top w:val="single" w:sz="4" w:space="0" w:color="auto"/>
              <w:left w:val="single" w:sz="4" w:space="0" w:color="auto"/>
              <w:bottom w:val="single" w:sz="4" w:space="0" w:color="auto"/>
            </w:tcBorders>
            <w:shd w:val="clear" w:color="auto" w:fill="FFFFFF"/>
            <w:vAlign w:val="bottom"/>
          </w:tcPr>
          <w:p w14:paraId="6DB59BB6" w14:textId="77777777" w:rsidR="00E160A5" w:rsidRPr="00C43406" w:rsidRDefault="00E160A5">
            <w:pPr>
              <w:rPr>
                <w:sz w:val="16"/>
                <w:szCs w:val="16"/>
              </w:rPr>
            </w:pPr>
            <w:r w:rsidRPr="00C43406">
              <w:rPr>
                <w:sz w:val="16"/>
                <w:szCs w:val="16"/>
              </w:rPr>
              <w:t>1.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2380C9"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C109FF9" w14:textId="77777777" w:rsidR="00E160A5" w:rsidRPr="00FE3FC3" w:rsidRDefault="00E160A5" w:rsidP="00974C80">
            <w:pPr>
              <w:rPr>
                <w:rFonts w:ascii="Trebuchet MS" w:hAnsi="Trebuchet MS" w:cs="Trebuchet MS"/>
                <w:sz w:val="18"/>
                <w:szCs w:val="18"/>
              </w:rPr>
            </w:pPr>
          </w:p>
        </w:tc>
      </w:tr>
      <w:tr w:rsidR="00E160A5" w:rsidRPr="0051728E" w14:paraId="56A3A943"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0BB8A869"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2</w:t>
            </w:r>
          </w:p>
        </w:tc>
        <w:tc>
          <w:tcPr>
            <w:tcW w:w="2045" w:type="dxa"/>
            <w:tcBorders>
              <w:top w:val="single" w:sz="4" w:space="0" w:color="auto"/>
              <w:left w:val="single" w:sz="4" w:space="0" w:color="auto"/>
              <w:bottom w:val="single" w:sz="4" w:space="0" w:color="auto"/>
            </w:tcBorders>
            <w:shd w:val="clear" w:color="auto" w:fill="FFFFFF"/>
            <w:vAlign w:val="bottom"/>
          </w:tcPr>
          <w:p w14:paraId="46216BA2" w14:textId="77777777" w:rsidR="00E160A5" w:rsidRPr="00C43406" w:rsidRDefault="00E160A5">
            <w:pPr>
              <w:rPr>
                <w:sz w:val="16"/>
                <w:szCs w:val="16"/>
              </w:rPr>
            </w:pPr>
            <w:r w:rsidRPr="00C43406">
              <w:rPr>
                <w:sz w:val="16"/>
                <w:szCs w:val="16"/>
              </w:rPr>
              <w:t>2.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2AF52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0A0AAD36" w14:textId="77777777" w:rsidR="00E160A5" w:rsidRPr="00FE3FC3" w:rsidRDefault="00E160A5" w:rsidP="00974C80">
            <w:pPr>
              <w:rPr>
                <w:rFonts w:ascii="Trebuchet MS" w:hAnsi="Trebuchet MS" w:cs="Trebuchet MS"/>
                <w:sz w:val="18"/>
                <w:szCs w:val="18"/>
              </w:rPr>
            </w:pPr>
          </w:p>
        </w:tc>
      </w:tr>
      <w:tr w:rsidR="00E160A5" w:rsidRPr="0051728E" w14:paraId="633C87C4"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5FA15577"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3</w:t>
            </w:r>
          </w:p>
        </w:tc>
        <w:tc>
          <w:tcPr>
            <w:tcW w:w="2045" w:type="dxa"/>
            <w:tcBorders>
              <w:top w:val="single" w:sz="4" w:space="0" w:color="auto"/>
              <w:left w:val="single" w:sz="4" w:space="0" w:color="auto"/>
              <w:bottom w:val="single" w:sz="4" w:space="0" w:color="auto"/>
            </w:tcBorders>
            <w:shd w:val="clear" w:color="auto" w:fill="FFFFFF"/>
            <w:vAlign w:val="bottom"/>
          </w:tcPr>
          <w:p w14:paraId="4B58A62C" w14:textId="77777777" w:rsidR="00E160A5" w:rsidRPr="00C43406" w:rsidRDefault="00E160A5">
            <w:pPr>
              <w:rPr>
                <w:sz w:val="16"/>
                <w:szCs w:val="16"/>
              </w:rPr>
            </w:pPr>
            <w:r w:rsidRPr="00C43406">
              <w:rPr>
                <w:sz w:val="16"/>
                <w:szCs w:val="16"/>
              </w:rPr>
              <w:t>3.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2EBCE1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B4CFAC0" w14:textId="77777777" w:rsidR="00E160A5" w:rsidRPr="00FE3FC3" w:rsidRDefault="00E160A5" w:rsidP="00974C80">
            <w:pPr>
              <w:rPr>
                <w:rFonts w:ascii="Trebuchet MS" w:hAnsi="Trebuchet MS" w:cs="Trebuchet MS"/>
                <w:sz w:val="18"/>
                <w:szCs w:val="18"/>
              </w:rPr>
            </w:pPr>
          </w:p>
        </w:tc>
      </w:tr>
      <w:tr w:rsidR="00E160A5" w:rsidRPr="0051728E" w14:paraId="619B5E1B"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4315940"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4</w:t>
            </w:r>
          </w:p>
        </w:tc>
        <w:tc>
          <w:tcPr>
            <w:tcW w:w="2045" w:type="dxa"/>
            <w:tcBorders>
              <w:top w:val="single" w:sz="4" w:space="0" w:color="auto"/>
              <w:left w:val="single" w:sz="4" w:space="0" w:color="auto"/>
              <w:bottom w:val="single" w:sz="4" w:space="0" w:color="auto"/>
            </w:tcBorders>
            <w:shd w:val="clear" w:color="auto" w:fill="FFFFFF"/>
            <w:vAlign w:val="bottom"/>
          </w:tcPr>
          <w:p w14:paraId="1439A712" w14:textId="77777777" w:rsidR="00E160A5" w:rsidRPr="00C43406" w:rsidRDefault="00E160A5">
            <w:pPr>
              <w:rPr>
                <w:sz w:val="16"/>
                <w:szCs w:val="16"/>
              </w:rPr>
            </w:pPr>
            <w:r w:rsidRPr="00C43406">
              <w:rPr>
                <w:sz w:val="16"/>
                <w:szCs w:val="16"/>
              </w:rPr>
              <w:t>4.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CB2793"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6B9D133" w14:textId="77777777" w:rsidR="00E160A5" w:rsidRPr="00FE3FC3" w:rsidRDefault="00E160A5" w:rsidP="00974C80">
            <w:pPr>
              <w:rPr>
                <w:rFonts w:ascii="Trebuchet MS" w:hAnsi="Trebuchet MS" w:cs="Trebuchet MS"/>
                <w:sz w:val="18"/>
                <w:szCs w:val="18"/>
              </w:rPr>
            </w:pPr>
          </w:p>
        </w:tc>
      </w:tr>
      <w:tr w:rsidR="00E160A5" w:rsidRPr="0051728E" w14:paraId="192966DF"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07614B7"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9</w:t>
            </w:r>
          </w:p>
        </w:tc>
        <w:tc>
          <w:tcPr>
            <w:tcW w:w="2045" w:type="dxa"/>
            <w:tcBorders>
              <w:top w:val="single" w:sz="4" w:space="0" w:color="auto"/>
              <w:left w:val="single" w:sz="4" w:space="0" w:color="auto"/>
              <w:bottom w:val="single" w:sz="4" w:space="0" w:color="auto"/>
            </w:tcBorders>
            <w:shd w:val="clear" w:color="auto" w:fill="FFFFFF"/>
            <w:vAlign w:val="bottom"/>
          </w:tcPr>
          <w:p w14:paraId="6D058153" w14:textId="77777777" w:rsidR="00E160A5" w:rsidRDefault="00E160A5" w:rsidP="00974C80">
            <w:pPr>
              <w:rPr>
                <w:sz w:val="16"/>
                <w:szCs w:val="16"/>
              </w:rPr>
            </w:pPr>
            <w:r>
              <w:rPr>
                <w:sz w:val="16"/>
                <w:szCs w:val="16"/>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3F4CFC"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22790E61" w14:textId="77777777" w:rsidR="00E160A5" w:rsidRPr="00FE3FC3" w:rsidRDefault="00E160A5" w:rsidP="00974C80">
            <w:pPr>
              <w:rPr>
                <w:rFonts w:ascii="Trebuchet MS" w:hAnsi="Trebuchet MS" w:cs="Trebuchet MS"/>
                <w:sz w:val="18"/>
                <w:szCs w:val="18"/>
              </w:rPr>
            </w:pPr>
          </w:p>
        </w:tc>
      </w:tr>
    </w:tbl>
    <w:p w14:paraId="645C455D" w14:textId="77777777" w:rsidR="00653934" w:rsidRDefault="00071B26" w:rsidP="00653934">
      <w:pPr>
        <w:pStyle w:val="Overskrift2"/>
        <w:rPr>
          <w:kern w:val="32"/>
          <w:szCs w:val="32"/>
        </w:rPr>
      </w:pPr>
      <w:bookmarkStart w:id="222" w:name="_Toc63351426"/>
      <w:r w:rsidRPr="003E226C">
        <w:rPr>
          <w:kern w:val="32"/>
          <w:szCs w:val="32"/>
        </w:rPr>
        <w:t>5</w:t>
      </w:r>
      <w:r w:rsidR="00534725">
        <w:rPr>
          <w:kern w:val="32"/>
          <w:szCs w:val="32"/>
        </w:rPr>
        <w:t>.1.9</w:t>
      </w:r>
      <w:r w:rsidR="00364C40" w:rsidRPr="003E226C">
        <w:rPr>
          <w:kern w:val="32"/>
          <w:szCs w:val="32"/>
        </w:rPr>
        <w:t xml:space="preserve"> </w:t>
      </w:r>
      <w:proofErr w:type="spellStart"/>
      <w:r w:rsidR="00364C40" w:rsidRPr="003E226C">
        <w:rPr>
          <w:kern w:val="32"/>
          <w:szCs w:val="32"/>
        </w:rPr>
        <w:t>Søoplande</w:t>
      </w:r>
      <w:proofErr w:type="spellEnd"/>
      <w:r w:rsidR="00364C40" w:rsidRPr="003E226C">
        <w:rPr>
          <w:kern w:val="32"/>
          <w:szCs w:val="32"/>
        </w:rPr>
        <w:t xml:space="preserve"> (5008)</w:t>
      </w:r>
      <w:bookmarkEnd w:id="220"/>
      <w:bookmarkEnd w:id="221"/>
      <w:bookmarkEnd w:id="222"/>
    </w:p>
    <w:tbl>
      <w:tblPr>
        <w:tblW w:w="1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2"/>
        <w:gridCol w:w="1812"/>
        <w:gridCol w:w="2251"/>
        <w:gridCol w:w="7033"/>
        <w:gridCol w:w="1155"/>
        <w:gridCol w:w="1418"/>
        <w:gridCol w:w="1390"/>
        <w:gridCol w:w="2579"/>
      </w:tblGrid>
      <w:tr w:rsidR="00BA1D6E" w:rsidRPr="0051728E" w14:paraId="047B3BEC" w14:textId="77777777" w:rsidTr="00C37B85">
        <w:trPr>
          <w:trHeight w:val="227"/>
        </w:trPr>
        <w:tc>
          <w:tcPr>
            <w:tcW w:w="1302" w:type="dxa"/>
            <w:tcBorders>
              <w:bottom w:val="single" w:sz="4" w:space="0" w:color="auto"/>
            </w:tcBorders>
            <w:shd w:val="clear" w:color="auto" w:fill="D9D9D9"/>
            <w:vAlign w:val="center"/>
          </w:tcPr>
          <w:p w14:paraId="42DDDE25" w14:textId="77777777" w:rsidR="00BA1D6E" w:rsidRPr="008E1FB7" w:rsidRDefault="00BA1D6E" w:rsidP="00BA1D6E">
            <w:pPr>
              <w:rPr>
                <w:rFonts w:ascii="Trebuchet MS" w:hAnsi="Trebuchet MS" w:cs="Trebuchet MS"/>
                <w:b/>
                <w:bCs/>
                <w:sz w:val="18"/>
                <w:szCs w:val="18"/>
              </w:rPr>
            </w:pPr>
            <w:r w:rsidRPr="008E1FB7">
              <w:rPr>
                <w:rFonts w:ascii="Trebuchet MS" w:hAnsi="Trebuchet MS" w:cs="Trebuchet MS"/>
                <w:b/>
                <w:bCs/>
                <w:sz w:val="18"/>
                <w:szCs w:val="18"/>
              </w:rPr>
              <w:t>Feltnavn</w:t>
            </w:r>
          </w:p>
        </w:tc>
        <w:tc>
          <w:tcPr>
            <w:tcW w:w="1812" w:type="dxa"/>
            <w:tcBorders>
              <w:bottom w:val="single" w:sz="4" w:space="0" w:color="auto"/>
            </w:tcBorders>
            <w:shd w:val="clear" w:color="auto" w:fill="D9D9D9"/>
            <w:vAlign w:val="center"/>
          </w:tcPr>
          <w:p w14:paraId="6BFC9EC3" w14:textId="29C22FC1" w:rsidR="00BA1D6E" w:rsidRPr="008E1FB7" w:rsidRDefault="00BA1D6E" w:rsidP="00BA1D6E">
            <w:pPr>
              <w:rPr>
                <w:rFonts w:ascii="Trebuchet MS" w:hAnsi="Trebuchet MS" w:cs="Trebuchet MS"/>
                <w:b/>
                <w:bCs/>
                <w:sz w:val="18"/>
                <w:szCs w:val="18"/>
              </w:rPr>
            </w:pPr>
            <w:r w:rsidRPr="008E1FB7">
              <w:rPr>
                <w:rFonts w:ascii="Trebuchet MS" w:hAnsi="Trebuchet MS" w:cs="Trebuchet MS"/>
                <w:b/>
                <w:bCs/>
                <w:sz w:val="18"/>
                <w:szCs w:val="18"/>
              </w:rPr>
              <w:t>Feltnavn</w:t>
            </w:r>
            <w:r>
              <w:rPr>
                <w:rFonts w:ascii="Trebuchet MS" w:hAnsi="Trebuchet MS" w:cs="Trebuchet MS"/>
                <w:b/>
                <w:bCs/>
                <w:sz w:val="18"/>
                <w:szCs w:val="18"/>
              </w:rPr>
              <w:t>10</w:t>
            </w:r>
          </w:p>
        </w:tc>
        <w:tc>
          <w:tcPr>
            <w:tcW w:w="9284" w:type="dxa"/>
            <w:gridSpan w:val="2"/>
            <w:tcBorders>
              <w:bottom w:val="single" w:sz="4" w:space="0" w:color="auto"/>
            </w:tcBorders>
            <w:shd w:val="clear" w:color="auto" w:fill="D9D9D9"/>
            <w:vAlign w:val="center"/>
          </w:tcPr>
          <w:p w14:paraId="54A017B8" w14:textId="4B82978B"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CBAC55D" w14:textId="77777777"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44323A41" w14:textId="77777777"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55F1B5AA" w14:textId="77777777" w:rsidR="00BA1D6E" w:rsidRPr="0051728E" w:rsidRDefault="00BA1D6E" w:rsidP="00BA1D6E">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34D323BC" w14:textId="77777777" w:rsidR="00BA1D6E" w:rsidRPr="0051728E" w:rsidRDefault="00BA1D6E" w:rsidP="00BA1D6E">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579" w:type="dxa"/>
            <w:shd w:val="clear" w:color="auto" w:fill="D9D9D9"/>
            <w:vAlign w:val="center"/>
          </w:tcPr>
          <w:p w14:paraId="230EA922" w14:textId="77777777" w:rsidR="00BA1D6E" w:rsidRPr="0051728E" w:rsidRDefault="00BA1D6E" w:rsidP="00BA1D6E">
            <w:pPr>
              <w:rPr>
                <w:rFonts w:ascii="Trebuchet MS" w:hAnsi="Trebuchet MS" w:cs="Trebuchet MS"/>
                <w:bCs/>
                <w:sz w:val="18"/>
                <w:szCs w:val="18"/>
              </w:rPr>
            </w:pPr>
            <w:r w:rsidRPr="0051728E">
              <w:rPr>
                <w:rFonts w:ascii="Trebuchet MS" w:hAnsi="Trebuchet MS" w:cs="Trebuchet MS"/>
                <w:b/>
                <w:bCs/>
                <w:sz w:val="18"/>
                <w:szCs w:val="18"/>
              </w:rPr>
              <w:t>Eksempel</w:t>
            </w:r>
          </w:p>
        </w:tc>
      </w:tr>
      <w:tr w:rsidR="00BA1D6E" w:rsidRPr="00F273B0" w14:paraId="7F2C936A"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D9D9D9"/>
            <w:vAlign w:val="bottom"/>
          </w:tcPr>
          <w:p w14:paraId="06B6738D" w14:textId="77777777" w:rsidR="00BA1D6E" w:rsidRPr="006135F9" w:rsidRDefault="00BA1D6E" w:rsidP="00BA1D6E">
            <w:pPr>
              <w:rPr>
                <w:rFonts w:ascii="Trebuchet MS" w:hAnsi="Trebuchet MS"/>
                <w:sz w:val="18"/>
                <w:szCs w:val="18"/>
              </w:rPr>
            </w:pPr>
            <w:proofErr w:type="spellStart"/>
            <w:r>
              <w:rPr>
                <w:rFonts w:ascii="Trebuchet MS" w:hAnsi="Trebuchet MS"/>
                <w:sz w:val="18"/>
                <w:szCs w:val="18"/>
              </w:rPr>
              <w:t>d</w:t>
            </w:r>
            <w:r w:rsidRPr="006135F9">
              <w:rPr>
                <w:rFonts w:ascii="Trebuchet MS" w:hAnsi="Trebuchet MS"/>
                <w:sz w:val="18"/>
                <w:szCs w:val="18"/>
              </w:rPr>
              <w:t>mu_ref</w:t>
            </w:r>
            <w:proofErr w:type="spellEnd"/>
          </w:p>
        </w:tc>
        <w:tc>
          <w:tcPr>
            <w:tcW w:w="1812" w:type="dxa"/>
            <w:tcBorders>
              <w:top w:val="single" w:sz="4" w:space="0" w:color="auto"/>
              <w:left w:val="single" w:sz="4" w:space="0" w:color="auto"/>
              <w:bottom w:val="single" w:sz="4" w:space="0" w:color="auto"/>
              <w:right w:val="single" w:sz="4" w:space="0" w:color="auto"/>
            </w:tcBorders>
            <w:shd w:val="clear" w:color="auto" w:fill="FFFFFF"/>
            <w:vAlign w:val="bottom"/>
          </w:tcPr>
          <w:p w14:paraId="68552C20" w14:textId="04CFAC6E" w:rsidR="00BA1D6E" w:rsidRPr="00091566" w:rsidRDefault="00BA1D6E" w:rsidP="00BA1D6E">
            <w:pPr>
              <w:rPr>
                <w:rFonts w:ascii="Trebuchet MS" w:hAnsi="Trebuchet MS"/>
                <w:sz w:val="18"/>
                <w:szCs w:val="18"/>
              </w:rPr>
            </w:pPr>
            <w:proofErr w:type="spellStart"/>
            <w:r>
              <w:rPr>
                <w:rFonts w:ascii="Trebuchet MS" w:hAnsi="Trebuchet MS"/>
                <w:sz w:val="18"/>
                <w:szCs w:val="18"/>
              </w:rPr>
              <w:t>d</w:t>
            </w:r>
            <w:r w:rsidRPr="006135F9">
              <w:rPr>
                <w:rFonts w:ascii="Trebuchet MS" w:hAnsi="Trebuchet MS"/>
                <w:sz w:val="18"/>
                <w:szCs w:val="18"/>
              </w:rPr>
              <w:t>mu_ref</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07B9F26" w14:textId="556394ED" w:rsidR="00BA1D6E" w:rsidRPr="00091566" w:rsidRDefault="00BA1D6E" w:rsidP="00BA1D6E">
            <w:pPr>
              <w:rPr>
                <w:rFonts w:ascii="Trebuchet MS" w:hAnsi="Trebuchet MS"/>
                <w:sz w:val="18"/>
                <w:szCs w:val="18"/>
              </w:rPr>
            </w:pPr>
            <w:r w:rsidRPr="00091566">
              <w:rPr>
                <w:rFonts w:ascii="Trebuchet MS" w:hAnsi="Trebuchet MS"/>
                <w:sz w:val="18"/>
                <w:szCs w:val="18"/>
              </w:rPr>
              <w:t xml:space="preserve">Nøgle til DMU </w:t>
            </w:r>
            <w:proofErr w:type="spellStart"/>
            <w:r w:rsidRPr="00091566">
              <w:rPr>
                <w:rFonts w:ascii="Trebuchet MS" w:hAnsi="Trebuchet MS"/>
                <w:sz w:val="18"/>
                <w:szCs w:val="18"/>
              </w:rPr>
              <w:t>vandløbsoplande</w:t>
            </w:r>
            <w:proofErr w:type="spellEnd"/>
            <w:r>
              <w:rPr>
                <w:rFonts w:ascii="Trebuchet MS" w:hAnsi="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41952DC0"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308FA64"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single" w:sz="4" w:space="0" w:color="auto"/>
              <w:right w:val="single" w:sz="4" w:space="0" w:color="auto"/>
            </w:tcBorders>
            <w:shd w:val="clear" w:color="auto" w:fill="FFFFFF"/>
            <w:vAlign w:val="bottom"/>
          </w:tcPr>
          <w:p w14:paraId="5A7A876C" w14:textId="77777777" w:rsidR="00BA1D6E" w:rsidRPr="00E472B2"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left w:val="single" w:sz="4" w:space="0" w:color="auto"/>
              <w:bottom w:val="single" w:sz="4" w:space="0" w:color="auto"/>
            </w:tcBorders>
            <w:shd w:val="clear" w:color="auto" w:fill="FFFFFF"/>
            <w:vAlign w:val="bottom"/>
          </w:tcPr>
          <w:p w14:paraId="29AA23CF" w14:textId="77777777" w:rsidR="00BA1D6E" w:rsidRPr="00560AB4" w:rsidRDefault="00BA1D6E" w:rsidP="00BA1D6E">
            <w:pPr>
              <w:rPr>
                <w:rFonts w:ascii="Trebuchet MS" w:hAnsi="Trebuchet MS" w:cs="Trebuchet MS"/>
                <w:sz w:val="18"/>
                <w:szCs w:val="18"/>
              </w:rPr>
            </w:pPr>
          </w:p>
        </w:tc>
      </w:tr>
      <w:tr w:rsidR="00BA1D6E" w:rsidRPr="00F273B0" w14:paraId="35C80832"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D9D9D9"/>
            <w:vAlign w:val="bottom"/>
          </w:tcPr>
          <w:p w14:paraId="6C2033D4" w14:textId="77777777" w:rsidR="00BA1D6E" w:rsidRPr="003C0828"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opl_nr</w:t>
            </w:r>
            <w:proofErr w:type="spellEnd"/>
          </w:p>
        </w:tc>
        <w:tc>
          <w:tcPr>
            <w:tcW w:w="1812" w:type="dxa"/>
            <w:tcBorders>
              <w:top w:val="single" w:sz="4" w:space="0" w:color="auto"/>
              <w:left w:val="single" w:sz="4" w:space="0" w:color="auto"/>
              <w:bottom w:val="single" w:sz="4" w:space="0" w:color="auto"/>
              <w:right w:val="single" w:sz="4" w:space="0" w:color="auto"/>
            </w:tcBorders>
            <w:vAlign w:val="bottom"/>
          </w:tcPr>
          <w:p w14:paraId="3232A371" w14:textId="2E169BEE" w:rsidR="00BA1D6E" w:rsidRPr="00C43406"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opl_nr</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A7142A1" w14:textId="268AB446" w:rsidR="00BA1D6E" w:rsidRPr="00091566" w:rsidRDefault="00BA1D6E" w:rsidP="00BA1D6E">
            <w:pPr>
              <w:rPr>
                <w:rFonts w:ascii="Trebuchet MS" w:hAnsi="Trebuchet MS"/>
                <w:sz w:val="18"/>
                <w:szCs w:val="18"/>
              </w:rPr>
            </w:pPr>
            <w:proofErr w:type="spellStart"/>
            <w:r w:rsidRPr="00C43406">
              <w:rPr>
                <w:rFonts w:ascii="Trebuchet MS" w:hAnsi="Trebuchet MS"/>
                <w:sz w:val="18"/>
                <w:szCs w:val="18"/>
              </w:rPr>
              <w:t>Sø</w:t>
            </w:r>
            <w:r>
              <w:rPr>
                <w:rFonts w:ascii="Trebuchet MS" w:hAnsi="Trebuchet MS"/>
                <w:sz w:val="18"/>
                <w:szCs w:val="18"/>
              </w:rPr>
              <w:t>o</w:t>
            </w:r>
            <w:r w:rsidRPr="00091566">
              <w:rPr>
                <w:rFonts w:ascii="Trebuchet MS" w:hAnsi="Trebuchet MS"/>
                <w:sz w:val="18"/>
                <w:szCs w:val="18"/>
              </w:rPr>
              <w:t>plandsnummer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615E2A5"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0A4AAB6" w14:textId="77777777" w:rsidR="00BA1D6E" w:rsidRPr="008E1FB7" w:rsidRDefault="00BA1D6E" w:rsidP="00BA1D6E">
            <w:pPr>
              <w:rPr>
                <w:rFonts w:ascii="Trebuchet MS" w:hAnsi="Trebuchet MS" w:cs="Trebuchet MS"/>
                <w:sz w:val="18"/>
                <w:szCs w:val="18"/>
              </w:rPr>
            </w:pPr>
            <w:r>
              <w:rPr>
                <w:rFonts w:ascii="Trebuchet MS" w:hAnsi="Trebuchet MS" w:cs="Trebuchet MS"/>
                <w:sz w:val="18"/>
                <w:szCs w:val="18"/>
              </w:rPr>
              <w:t>1-9999</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bottom"/>
          </w:tcPr>
          <w:p w14:paraId="6835C8A1" w14:textId="77777777" w:rsidR="00BA1D6E" w:rsidRPr="00353B49" w:rsidRDefault="00BA1D6E" w:rsidP="00BA1D6E">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single" w:sz="4" w:space="0" w:color="auto"/>
              <w:right w:val="single" w:sz="4" w:space="0" w:color="auto"/>
            </w:tcBorders>
            <w:shd w:val="clear" w:color="auto" w:fill="auto"/>
            <w:vAlign w:val="bottom"/>
          </w:tcPr>
          <w:p w14:paraId="725EB163" w14:textId="77777777" w:rsidR="00BA1D6E" w:rsidRPr="00353B49" w:rsidRDefault="00BA1D6E" w:rsidP="00BA1D6E">
            <w:pPr>
              <w:rPr>
                <w:rFonts w:ascii="Trebuchet MS" w:hAnsi="Trebuchet MS" w:cs="Trebuchet MS"/>
                <w:sz w:val="18"/>
                <w:szCs w:val="18"/>
              </w:rPr>
            </w:pPr>
            <w:r>
              <w:rPr>
                <w:rFonts w:ascii="Trebuchet MS" w:hAnsi="Trebuchet MS" w:cs="Trebuchet MS"/>
                <w:sz w:val="18"/>
                <w:szCs w:val="18"/>
              </w:rPr>
              <w:t>1</w:t>
            </w:r>
          </w:p>
        </w:tc>
      </w:tr>
      <w:tr w:rsidR="00BA1D6E" w:rsidRPr="00F273B0" w14:paraId="6BBEE8C5"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99CCFF"/>
            <w:vAlign w:val="bottom"/>
          </w:tcPr>
          <w:p w14:paraId="55EF28ED" w14:textId="77777777" w:rsidR="00BA1D6E" w:rsidRPr="003C0828"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opl_navn</w:t>
            </w:r>
            <w:proofErr w:type="spellEnd"/>
          </w:p>
        </w:tc>
        <w:tc>
          <w:tcPr>
            <w:tcW w:w="1812" w:type="dxa"/>
            <w:tcBorders>
              <w:top w:val="single" w:sz="4" w:space="0" w:color="auto"/>
              <w:left w:val="single" w:sz="4" w:space="0" w:color="auto"/>
              <w:bottom w:val="single" w:sz="4" w:space="0" w:color="auto"/>
              <w:right w:val="single" w:sz="4" w:space="0" w:color="auto"/>
            </w:tcBorders>
            <w:shd w:val="clear" w:color="auto" w:fill="99CCFF"/>
            <w:vAlign w:val="bottom"/>
          </w:tcPr>
          <w:p w14:paraId="49EEFDD2" w14:textId="62BD6635" w:rsidR="00BA1D6E" w:rsidRPr="00C43406"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Pr>
                <w:rFonts w:ascii="Trebuchet MS" w:hAnsi="Trebuchet MS"/>
                <w:sz w:val="18"/>
                <w:szCs w:val="18"/>
              </w:rPr>
              <w:t>opl_na</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5301DFDE" w14:textId="5BB500DD" w:rsidR="00BA1D6E" w:rsidRPr="00091566" w:rsidRDefault="00BA1D6E" w:rsidP="00BA1D6E">
            <w:pPr>
              <w:rPr>
                <w:rFonts w:ascii="Trebuchet MS" w:hAnsi="Trebuchet MS"/>
                <w:sz w:val="18"/>
                <w:szCs w:val="18"/>
              </w:rPr>
            </w:pPr>
            <w:proofErr w:type="spellStart"/>
            <w:r w:rsidRPr="00C43406">
              <w:rPr>
                <w:rFonts w:ascii="Trebuchet MS" w:hAnsi="Trebuchet MS"/>
                <w:sz w:val="18"/>
                <w:szCs w:val="18"/>
              </w:rPr>
              <w:t>Sø</w:t>
            </w:r>
            <w:r>
              <w:rPr>
                <w:rFonts w:ascii="Trebuchet MS" w:hAnsi="Trebuchet MS"/>
                <w:sz w:val="18"/>
                <w:szCs w:val="18"/>
              </w:rPr>
              <w:t>o</w:t>
            </w:r>
            <w:r w:rsidRPr="00091566">
              <w:rPr>
                <w:rFonts w:ascii="Trebuchet MS" w:hAnsi="Trebuchet MS"/>
                <w:sz w:val="18"/>
                <w:szCs w:val="18"/>
              </w:rPr>
              <w:t>plandsn</w:t>
            </w:r>
            <w:r>
              <w:rPr>
                <w:rFonts w:ascii="Trebuchet MS" w:hAnsi="Trebuchet MS"/>
                <w:sz w:val="18"/>
                <w:szCs w:val="18"/>
              </w:rPr>
              <w:t>avn</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9F62457"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42DCC52B"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single" w:sz="4" w:space="0" w:color="auto"/>
              <w:right w:val="single" w:sz="4" w:space="0" w:color="auto"/>
            </w:tcBorders>
            <w:shd w:val="clear" w:color="auto" w:fill="99CCFF"/>
            <w:vAlign w:val="bottom"/>
          </w:tcPr>
          <w:p w14:paraId="2A84D8DD" w14:textId="77777777" w:rsidR="00BA1D6E" w:rsidRPr="00353B49" w:rsidRDefault="00BA1D6E" w:rsidP="00BA1D6E">
            <w:pPr>
              <w:jc w:val="center"/>
              <w:rPr>
                <w:rFonts w:ascii="Trebuchet MS" w:hAnsi="Trebuchet MS" w:cs="Trebuchet MS"/>
                <w:sz w:val="18"/>
                <w:szCs w:val="18"/>
              </w:rPr>
            </w:pPr>
            <w:r>
              <w:rPr>
                <w:rFonts w:ascii="Trebuchet MS" w:hAnsi="Trebuchet MS" w:cs="Trebuchet MS"/>
                <w:sz w:val="18"/>
                <w:szCs w:val="18"/>
              </w:rPr>
              <w:t>S</w:t>
            </w:r>
          </w:p>
        </w:tc>
        <w:tc>
          <w:tcPr>
            <w:tcW w:w="2579" w:type="dxa"/>
            <w:tcBorders>
              <w:top w:val="single" w:sz="4" w:space="0" w:color="auto"/>
              <w:left w:val="single" w:sz="4" w:space="0" w:color="auto"/>
              <w:bottom w:val="single" w:sz="4" w:space="0" w:color="auto"/>
              <w:right w:val="single" w:sz="4" w:space="0" w:color="auto"/>
            </w:tcBorders>
            <w:shd w:val="clear" w:color="auto" w:fill="99CCFF"/>
            <w:vAlign w:val="bottom"/>
          </w:tcPr>
          <w:p w14:paraId="458072BF" w14:textId="77777777" w:rsidR="00BA1D6E" w:rsidRPr="00353B49" w:rsidRDefault="00BA1D6E" w:rsidP="00BA1D6E">
            <w:pPr>
              <w:rPr>
                <w:rFonts w:ascii="Trebuchet MS" w:hAnsi="Trebuchet MS" w:cs="Trebuchet MS"/>
                <w:sz w:val="18"/>
                <w:szCs w:val="18"/>
              </w:rPr>
            </w:pPr>
          </w:p>
        </w:tc>
      </w:tr>
      <w:tr w:rsidR="00BA1D6E" w:rsidRPr="00F273B0" w14:paraId="323FB379" w14:textId="77777777" w:rsidTr="00C37B85">
        <w:trPr>
          <w:trHeight w:hRule="exact" w:val="510"/>
        </w:trPr>
        <w:tc>
          <w:tcPr>
            <w:tcW w:w="1302" w:type="dxa"/>
            <w:tcBorders>
              <w:top w:val="single" w:sz="4" w:space="0" w:color="auto"/>
              <w:left w:val="single" w:sz="4" w:space="0" w:color="auto"/>
              <w:bottom w:val="nil"/>
              <w:right w:val="single" w:sz="4" w:space="0" w:color="auto"/>
            </w:tcBorders>
            <w:shd w:val="clear" w:color="auto" w:fill="D9D9D9"/>
            <w:vAlign w:val="bottom"/>
          </w:tcPr>
          <w:p w14:paraId="15F4B02D" w14:textId="77777777" w:rsidR="00BA1D6E" w:rsidRPr="006135F9" w:rsidRDefault="00BA1D6E" w:rsidP="00BA1D6E">
            <w:pPr>
              <w:rPr>
                <w:rFonts w:ascii="Trebuchet MS" w:hAnsi="Trebuchet MS"/>
                <w:sz w:val="18"/>
                <w:szCs w:val="18"/>
              </w:rPr>
            </w:pPr>
            <w:proofErr w:type="spellStart"/>
            <w:r>
              <w:rPr>
                <w:rFonts w:ascii="Trebuchet MS" w:hAnsi="Trebuchet MS"/>
                <w:sz w:val="18"/>
                <w:szCs w:val="18"/>
              </w:rPr>
              <w:t>s</w:t>
            </w:r>
            <w:r w:rsidRPr="006135F9">
              <w:rPr>
                <w:rFonts w:ascii="Trebuchet MS" w:hAnsi="Trebuchet MS"/>
                <w:sz w:val="18"/>
                <w:szCs w:val="18"/>
              </w:rPr>
              <w:t>oe_nr</w:t>
            </w:r>
            <w:proofErr w:type="spellEnd"/>
          </w:p>
        </w:tc>
        <w:tc>
          <w:tcPr>
            <w:tcW w:w="1812" w:type="dxa"/>
            <w:tcBorders>
              <w:top w:val="single" w:sz="4" w:space="0" w:color="auto"/>
              <w:left w:val="single" w:sz="4" w:space="0" w:color="auto"/>
              <w:bottom w:val="nil"/>
              <w:right w:val="single" w:sz="4" w:space="0" w:color="auto"/>
            </w:tcBorders>
            <w:shd w:val="clear" w:color="auto" w:fill="FFFFFF"/>
            <w:vAlign w:val="bottom"/>
          </w:tcPr>
          <w:p w14:paraId="4C6C6DB0" w14:textId="2FD33872" w:rsidR="00BA1D6E" w:rsidRDefault="00BA1D6E" w:rsidP="00BA1D6E">
            <w:pPr>
              <w:rPr>
                <w:rFonts w:ascii="Trebuchet MS" w:hAnsi="Trebuchet MS"/>
                <w:sz w:val="18"/>
                <w:szCs w:val="18"/>
              </w:rPr>
            </w:pPr>
            <w:proofErr w:type="spellStart"/>
            <w:r>
              <w:rPr>
                <w:rFonts w:ascii="Trebuchet MS" w:hAnsi="Trebuchet MS"/>
                <w:sz w:val="18"/>
                <w:szCs w:val="18"/>
              </w:rPr>
              <w:t>s</w:t>
            </w:r>
            <w:r w:rsidRPr="006135F9">
              <w:rPr>
                <w:rFonts w:ascii="Trebuchet MS" w:hAnsi="Trebuchet MS"/>
                <w:sz w:val="18"/>
                <w:szCs w:val="18"/>
              </w:rPr>
              <w:t>oe_nr</w:t>
            </w:r>
            <w:proofErr w:type="spellEnd"/>
          </w:p>
        </w:tc>
        <w:tc>
          <w:tcPr>
            <w:tcW w:w="9284" w:type="dxa"/>
            <w:gridSpan w:val="2"/>
            <w:tcBorders>
              <w:top w:val="single" w:sz="4" w:space="0" w:color="auto"/>
              <w:left w:val="single" w:sz="4" w:space="0" w:color="auto"/>
              <w:bottom w:val="nil"/>
              <w:right w:val="single" w:sz="4" w:space="0" w:color="auto"/>
            </w:tcBorders>
            <w:shd w:val="clear" w:color="auto" w:fill="FFFFFF"/>
            <w:vAlign w:val="bottom"/>
          </w:tcPr>
          <w:p w14:paraId="67176352" w14:textId="708C2B77" w:rsidR="00BA1D6E" w:rsidRPr="00AB2E87" w:rsidRDefault="00BA1D6E" w:rsidP="00BA1D6E">
            <w:pPr>
              <w:rPr>
                <w:rFonts w:ascii="Trebuchet MS" w:hAnsi="Trebuchet MS"/>
                <w:sz w:val="18"/>
                <w:szCs w:val="18"/>
              </w:rPr>
            </w:pPr>
            <w:proofErr w:type="spellStart"/>
            <w:r>
              <w:rPr>
                <w:rFonts w:ascii="Trebuchet MS" w:hAnsi="Trebuchet MS"/>
                <w:sz w:val="18"/>
                <w:szCs w:val="18"/>
              </w:rPr>
              <w:t>Sønummer</w:t>
            </w:r>
            <w:proofErr w:type="spellEnd"/>
            <w:r>
              <w:rPr>
                <w:rFonts w:ascii="Trebuchet MS" w:hAnsi="Trebuchet MS"/>
                <w:sz w:val="18"/>
                <w:szCs w:val="18"/>
              </w:rPr>
              <w:t xml:space="preserve"> eller </w:t>
            </w:r>
            <w:r>
              <w:rPr>
                <w:rFonts w:ascii="Trebuchet MS" w:hAnsi="Trebuchet MS"/>
                <w:sz w:val="18"/>
                <w:szCs w:val="18"/>
              </w:rPr>
              <w:br/>
            </w:r>
            <w:proofErr w:type="spellStart"/>
            <w:r>
              <w:rPr>
                <w:rFonts w:ascii="Trebuchet MS" w:hAnsi="Trebuchet MS"/>
                <w:sz w:val="18"/>
                <w:szCs w:val="18"/>
              </w:rPr>
              <w:t>r</w:t>
            </w:r>
            <w:r w:rsidRPr="00AB2E87">
              <w:rPr>
                <w:rFonts w:ascii="Trebuchet MS" w:hAnsi="Trebuchet MS"/>
                <w:sz w:val="18"/>
                <w:szCs w:val="18"/>
              </w:rPr>
              <w:t>ecipient_nummer</w:t>
            </w:r>
            <w:proofErr w:type="spellEnd"/>
            <w:r w:rsidRPr="00AB2E87">
              <w:rPr>
                <w:rFonts w:ascii="Trebuchet MS" w:hAnsi="Trebuchet MS"/>
                <w:sz w:val="18"/>
                <w:szCs w:val="18"/>
              </w:rPr>
              <w:t xml:space="preserve"> (hist. Amtsnøgle)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74A2ABE" w14:textId="77777777" w:rsidR="00BA1D6E" w:rsidRPr="00AB2E87" w:rsidRDefault="00BA1D6E" w:rsidP="00BA1D6E">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356685B" w14:textId="77777777" w:rsidR="00BA1D6E" w:rsidRPr="00AB2E87" w:rsidRDefault="00BA1D6E" w:rsidP="00BA1D6E">
            <w:pPr>
              <w:rPr>
                <w:rFonts w:ascii="Trebuchet MS" w:hAnsi="Trebuchet MS" w:cs="Trebuchet MS"/>
                <w:sz w:val="18"/>
                <w:szCs w:val="18"/>
              </w:rPr>
            </w:pPr>
            <w:r w:rsidRPr="00AB2E87">
              <w:rPr>
                <w:rFonts w:ascii="Trebuchet MS" w:hAnsi="Trebuchet MS" w:cs="Trebuchet MS"/>
                <w:sz w:val="18"/>
                <w:szCs w:val="18"/>
              </w:rPr>
              <w:t>0-50 tegn</w:t>
            </w:r>
          </w:p>
        </w:tc>
        <w:tc>
          <w:tcPr>
            <w:tcW w:w="1390" w:type="dxa"/>
            <w:tcBorders>
              <w:top w:val="single" w:sz="4" w:space="0" w:color="auto"/>
              <w:left w:val="single" w:sz="4" w:space="0" w:color="auto"/>
              <w:bottom w:val="nil"/>
              <w:right w:val="single" w:sz="4" w:space="0" w:color="auto"/>
            </w:tcBorders>
            <w:shd w:val="clear" w:color="auto" w:fill="FFFFFF"/>
            <w:vAlign w:val="center"/>
          </w:tcPr>
          <w:p w14:paraId="64EE40C6" w14:textId="77777777" w:rsidR="00BA1D6E" w:rsidRPr="00AB2E87"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center"/>
          </w:tcPr>
          <w:p w14:paraId="2337E457" w14:textId="77777777" w:rsidR="00BA1D6E" w:rsidRPr="00AB2E87" w:rsidRDefault="00BA1D6E" w:rsidP="00BA1D6E">
            <w:pPr>
              <w:rPr>
                <w:rFonts w:ascii="Trebuchet MS" w:hAnsi="Trebuchet MS"/>
                <w:sz w:val="18"/>
                <w:szCs w:val="18"/>
              </w:rPr>
            </w:pPr>
            <w:r>
              <w:rPr>
                <w:rFonts w:ascii="Trebuchet MS" w:hAnsi="Trebuchet MS"/>
                <w:sz w:val="18"/>
                <w:szCs w:val="18"/>
              </w:rPr>
              <w:t>SOE</w:t>
            </w:r>
            <w:r w:rsidRPr="00AB2E87">
              <w:rPr>
                <w:rFonts w:ascii="Trebuchet MS" w:hAnsi="Trebuchet MS"/>
                <w:sz w:val="18"/>
                <w:szCs w:val="18"/>
              </w:rPr>
              <w:t>_NR</w:t>
            </w:r>
          </w:p>
        </w:tc>
      </w:tr>
      <w:tr w:rsidR="00BA1D6E" w:rsidRPr="00F273B0" w14:paraId="13879AD6" w14:textId="77777777" w:rsidTr="00C37B85">
        <w:trPr>
          <w:trHeight w:hRule="exact" w:val="255"/>
        </w:trPr>
        <w:tc>
          <w:tcPr>
            <w:tcW w:w="1302" w:type="dxa"/>
            <w:tcBorders>
              <w:top w:val="single" w:sz="4" w:space="0" w:color="auto"/>
              <w:left w:val="single" w:sz="4" w:space="0" w:color="auto"/>
              <w:bottom w:val="nil"/>
              <w:right w:val="single" w:sz="4" w:space="0" w:color="auto"/>
            </w:tcBorders>
            <w:shd w:val="clear" w:color="auto" w:fill="D9D9D9"/>
            <w:vAlign w:val="bottom"/>
          </w:tcPr>
          <w:p w14:paraId="50D508F1" w14:textId="77777777" w:rsidR="00BA1D6E" w:rsidRPr="006135F9" w:rsidRDefault="00BA1D6E" w:rsidP="00BA1D6E">
            <w:pPr>
              <w:rPr>
                <w:rFonts w:ascii="Trebuchet MS" w:hAnsi="Trebuchet MS"/>
                <w:sz w:val="18"/>
                <w:szCs w:val="18"/>
              </w:rPr>
            </w:pPr>
            <w:proofErr w:type="spellStart"/>
            <w:r w:rsidRPr="006135F9">
              <w:rPr>
                <w:rFonts w:ascii="Trebuchet MS" w:hAnsi="Trebuchet MS"/>
                <w:sz w:val="18"/>
                <w:szCs w:val="18"/>
              </w:rPr>
              <w:t>hydro_ref</w:t>
            </w:r>
            <w:proofErr w:type="spellEnd"/>
          </w:p>
        </w:tc>
        <w:tc>
          <w:tcPr>
            <w:tcW w:w="1812" w:type="dxa"/>
            <w:tcBorders>
              <w:top w:val="single" w:sz="4" w:space="0" w:color="auto"/>
              <w:left w:val="single" w:sz="4" w:space="0" w:color="auto"/>
              <w:bottom w:val="nil"/>
              <w:right w:val="single" w:sz="4" w:space="0" w:color="auto"/>
            </w:tcBorders>
            <w:shd w:val="clear" w:color="auto" w:fill="FFFFFF"/>
            <w:vAlign w:val="bottom"/>
          </w:tcPr>
          <w:p w14:paraId="2E0490BD" w14:textId="55293AD0" w:rsidR="00BA1D6E" w:rsidRPr="008E1FB7" w:rsidRDefault="00BA1D6E" w:rsidP="00BA1D6E">
            <w:pPr>
              <w:rPr>
                <w:rFonts w:ascii="Trebuchet MS" w:hAnsi="Trebuchet MS"/>
                <w:sz w:val="18"/>
                <w:szCs w:val="18"/>
              </w:rPr>
            </w:pPr>
            <w:proofErr w:type="spellStart"/>
            <w:r w:rsidRPr="006135F9">
              <w:rPr>
                <w:rFonts w:ascii="Trebuchet MS" w:hAnsi="Trebuchet MS"/>
                <w:sz w:val="18"/>
                <w:szCs w:val="18"/>
              </w:rPr>
              <w:t>hydro_ref</w:t>
            </w:r>
            <w:proofErr w:type="spellEnd"/>
          </w:p>
        </w:tc>
        <w:tc>
          <w:tcPr>
            <w:tcW w:w="9284" w:type="dxa"/>
            <w:gridSpan w:val="2"/>
            <w:tcBorders>
              <w:top w:val="single" w:sz="4" w:space="0" w:color="auto"/>
              <w:left w:val="single" w:sz="4" w:space="0" w:color="auto"/>
              <w:bottom w:val="nil"/>
              <w:right w:val="single" w:sz="4" w:space="0" w:color="auto"/>
            </w:tcBorders>
            <w:shd w:val="clear" w:color="auto" w:fill="FFFFFF"/>
            <w:vAlign w:val="bottom"/>
          </w:tcPr>
          <w:p w14:paraId="17C4D32E" w14:textId="76B8E3B5" w:rsidR="00BA1D6E" w:rsidRPr="008E1FB7" w:rsidRDefault="00BA1D6E" w:rsidP="00BA1D6E">
            <w:pPr>
              <w:rPr>
                <w:rFonts w:ascii="Trebuchet MS" w:hAnsi="Trebuchet MS"/>
                <w:sz w:val="18"/>
                <w:szCs w:val="18"/>
              </w:rPr>
            </w:pPr>
            <w:r w:rsidRPr="008E1FB7">
              <w:rPr>
                <w:rFonts w:ascii="Trebuchet MS" w:hAnsi="Trebuchet MS"/>
                <w:sz w:val="18"/>
                <w:szCs w:val="18"/>
              </w:rPr>
              <w:t>Fremmed nøgle til objektet i en anden databasetabel.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E64614"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11B5A36"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5160A780" w14:textId="77777777" w:rsidR="00BA1D6E" w:rsidRPr="00560AB4"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0406CA32" w14:textId="77777777" w:rsidR="00BA1D6E" w:rsidRDefault="00BA1D6E" w:rsidP="00BA1D6E">
            <w:pPr>
              <w:rPr>
                <w:rFonts w:ascii="Trebuchet MS" w:hAnsi="Trebuchet MS"/>
                <w:sz w:val="18"/>
                <w:szCs w:val="18"/>
              </w:rPr>
            </w:pPr>
          </w:p>
        </w:tc>
      </w:tr>
      <w:tr w:rsidR="00BA1D6E" w:rsidRPr="00F273B0" w14:paraId="3FF55145" w14:textId="77777777" w:rsidTr="00BA1D6E">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97DDBA"/>
            <w:vAlign w:val="bottom"/>
          </w:tcPr>
          <w:p w14:paraId="544BBFD5" w14:textId="77777777" w:rsidR="00BA1D6E" w:rsidRPr="006135F9" w:rsidRDefault="00BA1D6E" w:rsidP="00BA1D6E">
            <w:pPr>
              <w:rPr>
                <w:rFonts w:ascii="Trebuchet MS" w:hAnsi="Trebuchet MS"/>
                <w:sz w:val="18"/>
                <w:szCs w:val="18"/>
              </w:rPr>
            </w:pPr>
            <w:r>
              <w:rPr>
                <w:rFonts w:ascii="Trebuchet MS" w:hAnsi="Trebuchet MS"/>
                <w:sz w:val="18"/>
                <w:szCs w:val="18"/>
              </w:rPr>
              <w:t>l</w:t>
            </w:r>
            <w:r w:rsidRPr="006135F9">
              <w:rPr>
                <w:rFonts w:ascii="Trebuchet MS" w:hAnsi="Trebuchet MS"/>
                <w:sz w:val="18"/>
                <w:szCs w:val="18"/>
              </w:rPr>
              <w:t xml:space="preserve">ink  </w:t>
            </w:r>
          </w:p>
        </w:tc>
        <w:tc>
          <w:tcPr>
            <w:tcW w:w="1812" w:type="dxa"/>
            <w:tcBorders>
              <w:top w:val="single" w:sz="4" w:space="0" w:color="auto"/>
              <w:left w:val="single" w:sz="4" w:space="0" w:color="auto"/>
              <w:bottom w:val="single" w:sz="4" w:space="0" w:color="auto"/>
              <w:right w:val="single" w:sz="4" w:space="0" w:color="auto"/>
            </w:tcBorders>
            <w:shd w:val="clear" w:color="auto" w:fill="97DDBA"/>
          </w:tcPr>
          <w:p w14:paraId="03D89F51" w14:textId="77777777" w:rsidR="00BA1D6E" w:rsidRPr="0014307B" w:rsidRDefault="00BA1D6E" w:rsidP="00BA1D6E">
            <w:pPr>
              <w:rPr>
                <w:rFonts w:ascii="Trebuchet MS" w:hAnsi="Trebuchet MS" w:cs="Trebuchet MS"/>
                <w:sz w:val="18"/>
                <w:szCs w:val="18"/>
              </w:rPr>
            </w:pPr>
          </w:p>
        </w:tc>
        <w:tc>
          <w:tcPr>
            <w:tcW w:w="1582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90B4224" w14:textId="0031716A" w:rsidR="00BA1D6E" w:rsidRPr="00353B49" w:rsidRDefault="00BA1D6E" w:rsidP="00BA1D6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A1D6E" w:rsidRPr="0051728E" w14:paraId="261D2ADA" w14:textId="77777777" w:rsidTr="00BA1D6E">
        <w:trPr>
          <w:trHeight w:val="227"/>
        </w:trPr>
        <w:tc>
          <w:tcPr>
            <w:tcW w:w="5365" w:type="dxa"/>
            <w:gridSpan w:val="3"/>
            <w:tcBorders>
              <w:top w:val="single" w:sz="4" w:space="0" w:color="auto"/>
              <w:left w:val="nil"/>
              <w:bottom w:val="nil"/>
              <w:right w:val="nil"/>
            </w:tcBorders>
            <w:shd w:val="clear" w:color="auto" w:fill="97DDBA"/>
          </w:tcPr>
          <w:p w14:paraId="35CA5A77" w14:textId="77777777" w:rsidR="00BA1D6E" w:rsidRPr="0051728E" w:rsidRDefault="00BA1D6E" w:rsidP="00BA1D6E">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7DDBA"/>
            <w:vAlign w:val="bottom"/>
          </w:tcPr>
          <w:p w14:paraId="413B9703" w14:textId="2864958F" w:rsidR="00BA1D6E" w:rsidRPr="008E1FB7" w:rsidRDefault="00BA1D6E" w:rsidP="00BA1D6E">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801C217" w14:textId="77777777" w:rsidR="00653934" w:rsidRPr="00A32757" w:rsidRDefault="00653934" w:rsidP="00653934">
      <w:pPr>
        <w:rPr>
          <w:rFonts w:ascii="Trebuchet MS" w:hAnsi="Trebuchet MS" w:cs="Trebuchet MS"/>
          <w:bCs/>
          <w:sz w:val="16"/>
          <w:szCs w:val="16"/>
        </w:rPr>
      </w:pPr>
    </w:p>
    <w:p w14:paraId="067FBE7B" w14:textId="77777777" w:rsidR="00653934" w:rsidRPr="00A32757" w:rsidRDefault="00095F3D" w:rsidP="00653934">
      <w:pPr>
        <w:rPr>
          <w:rFonts w:ascii="Trebuchet MS" w:hAnsi="Trebuchet MS" w:cs="Trebuchet MS"/>
          <w:bCs/>
          <w:sz w:val="16"/>
          <w:szCs w:val="16"/>
        </w:rPr>
      </w:pPr>
      <w:r>
        <w:rPr>
          <w:rFonts w:ascii="Trebuchet MS" w:hAnsi="Trebuchet MS" w:cs="Trebuchet MS"/>
          <w:bCs/>
          <w:sz w:val="16"/>
          <w:szCs w:val="16"/>
        </w:rPr>
        <w:t>*</w:t>
      </w:r>
      <w:r w:rsidRPr="00095F3D">
        <w:rPr>
          <w:rFonts w:ascii="Trebuchet MS" w:hAnsi="Trebuchet MS"/>
          <w:sz w:val="18"/>
          <w:szCs w:val="18"/>
        </w:rPr>
        <w:t xml:space="preserve"> </w:t>
      </w:r>
      <w:r w:rsidRPr="008E1FB7">
        <w:rPr>
          <w:rFonts w:ascii="Trebuchet MS" w:hAnsi="Trebuchet MS"/>
          <w:sz w:val="18"/>
          <w:szCs w:val="18"/>
        </w:rPr>
        <w:t xml:space="preserve">nøgle til DMU </w:t>
      </w:r>
      <w:proofErr w:type="spellStart"/>
      <w:r w:rsidRPr="008E1FB7">
        <w:rPr>
          <w:rFonts w:ascii="Trebuchet MS" w:hAnsi="Trebuchet MS"/>
          <w:sz w:val="18"/>
          <w:szCs w:val="18"/>
        </w:rPr>
        <w:t>vandløbsoplande</w:t>
      </w:r>
      <w:proofErr w:type="spellEnd"/>
      <w:r w:rsidRPr="008E1FB7">
        <w:rPr>
          <w:rFonts w:ascii="Trebuchet MS" w:hAnsi="Trebuchet MS"/>
          <w:sz w:val="18"/>
          <w:szCs w:val="18"/>
        </w:rPr>
        <w:t xml:space="preserve">. I </w:t>
      </w:r>
      <w:proofErr w:type="gramStart"/>
      <w:r w:rsidRPr="008E1FB7">
        <w:rPr>
          <w:rFonts w:ascii="Trebuchet MS" w:hAnsi="Trebuchet MS"/>
          <w:sz w:val="18"/>
          <w:szCs w:val="18"/>
        </w:rPr>
        <w:t>DMU lagene</w:t>
      </w:r>
      <w:proofErr w:type="gramEnd"/>
      <w:r w:rsidRPr="008E1FB7">
        <w:rPr>
          <w:rFonts w:ascii="Trebuchet MS" w:hAnsi="Trebuchet MS"/>
          <w:sz w:val="18"/>
          <w:szCs w:val="18"/>
        </w:rPr>
        <w:t xml:space="preserve"> er der referencer til hvilke farvande de afvander til, hvilket overordnet opland de afvander til, ligesom der på lavere ordens </w:t>
      </w:r>
      <w:proofErr w:type="spellStart"/>
      <w:r w:rsidRPr="008E1FB7">
        <w:rPr>
          <w:rFonts w:ascii="Trebuchet MS" w:hAnsi="Trebuchet MS"/>
          <w:sz w:val="18"/>
          <w:szCs w:val="18"/>
        </w:rPr>
        <w:t>oplande</w:t>
      </w:r>
      <w:proofErr w:type="spellEnd"/>
      <w:r w:rsidRPr="008E1FB7">
        <w:rPr>
          <w:rFonts w:ascii="Trebuchet MS" w:hAnsi="Trebuchet MS"/>
          <w:sz w:val="18"/>
          <w:szCs w:val="18"/>
        </w:rPr>
        <w:t xml:space="preserve">, altid findes info for alle overordnede </w:t>
      </w:r>
      <w:proofErr w:type="spellStart"/>
      <w:r w:rsidRPr="008E1FB7">
        <w:rPr>
          <w:rFonts w:ascii="Trebuchet MS" w:hAnsi="Trebuchet MS"/>
          <w:sz w:val="18"/>
          <w:szCs w:val="18"/>
        </w:rPr>
        <w:t>oplande</w:t>
      </w:r>
      <w:proofErr w:type="spellEnd"/>
      <w:r w:rsidRPr="008E1FB7">
        <w:rPr>
          <w:rFonts w:ascii="Trebuchet MS" w:hAnsi="Trebuchet MS"/>
          <w:sz w:val="18"/>
          <w:szCs w:val="18"/>
        </w:rPr>
        <w:t>. Farvandene er vigtige, da de ofte er udpeget som habitatområder.</w:t>
      </w:r>
    </w:p>
    <w:p w14:paraId="6DBB2B27" w14:textId="77777777" w:rsidR="00653934" w:rsidRDefault="00653934" w:rsidP="00653934">
      <w:pPr>
        <w:pStyle w:val="Overskrift6"/>
      </w:pPr>
      <w:r>
        <w:t>5.1.9.</w:t>
      </w:r>
      <w:r w:rsidR="00095F3D">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25816" w:rsidRPr="0051728E" w14:paraId="3BEC9483" w14:textId="77777777" w:rsidTr="008928EE">
        <w:trPr>
          <w:trHeight w:hRule="exact" w:val="255"/>
        </w:trPr>
        <w:tc>
          <w:tcPr>
            <w:tcW w:w="2235" w:type="dxa"/>
            <w:shd w:val="clear" w:color="auto" w:fill="D9D9D9"/>
            <w:vAlign w:val="bottom"/>
          </w:tcPr>
          <w:p w14:paraId="40737965" w14:textId="77777777" w:rsidR="00625816" w:rsidRPr="0051728E" w:rsidRDefault="00625816"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904E5B2" w14:textId="77777777" w:rsidR="00625816" w:rsidRPr="00FE3FC3" w:rsidRDefault="00625816"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625816" w:rsidRPr="0051728E" w14:paraId="38464A6E" w14:textId="77777777" w:rsidTr="008928EE">
        <w:trPr>
          <w:trHeight w:hRule="exact" w:val="255"/>
        </w:trPr>
        <w:tc>
          <w:tcPr>
            <w:tcW w:w="2235" w:type="dxa"/>
            <w:shd w:val="clear" w:color="auto" w:fill="E0E0E0"/>
            <w:vAlign w:val="bottom"/>
          </w:tcPr>
          <w:p w14:paraId="7E0A3DED"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9F6B338" w14:textId="77777777" w:rsidR="00625816" w:rsidRPr="0051728E" w:rsidRDefault="00625816" w:rsidP="008928EE">
            <w:pPr>
              <w:rPr>
                <w:rFonts w:ascii="Trebuchet MS" w:hAnsi="Trebuchet MS" w:cs="Trebuchet MS"/>
                <w:sz w:val="18"/>
                <w:szCs w:val="18"/>
              </w:rPr>
            </w:pPr>
            <w:proofErr w:type="spellStart"/>
            <w:r>
              <w:rPr>
                <w:rFonts w:ascii="Trebuchet MS" w:hAnsi="Trebuchet MS" w:cs="Trebuchet MS"/>
                <w:sz w:val="18"/>
                <w:szCs w:val="18"/>
              </w:rPr>
              <w:t>Sø</w:t>
            </w:r>
            <w:r w:rsidRPr="008E1FB7">
              <w:rPr>
                <w:rFonts w:ascii="Trebuchet MS" w:hAnsi="Trebuchet MS" w:cs="Trebuchet MS"/>
                <w:sz w:val="18"/>
                <w:szCs w:val="18"/>
              </w:rPr>
              <w:t>opland</w:t>
            </w:r>
            <w:proofErr w:type="spellEnd"/>
          </w:p>
        </w:tc>
      </w:tr>
      <w:tr w:rsidR="00625816" w:rsidRPr="0051728E" w14:paraId="76343BC9" w14:textId="77777777" w:rsidTr="008928EE">
        <w:trPr>
          <w:trHeight w:hRule="exact" w:val="255"/>
        </w:trPr>
        <w:tc>
          <w:tcPr>
            <w:tcW w:w="2235" w:type="dxa"/>
            <w:shd w:val="clear" w:color="auto" w:fill="E0E0E0"/>
            <w:vAlign w:val="bottom"/>
          </w:tcPr>
          <w:p w14:paraId="7BA224B1"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6668620" w14:textId="77777777" w:rsidR="00625816" w:rsidRPr="00F279E4" w:rsidRDefault="00625816" w:rsidP="008928EE">
            <w:pPr>
              <w:rPr>
                <w:rFonts w:ascii="Trebuchet MS" w:hAnsi="Trebuchet MS" w:cs="Trebuchet MS"/>
                <w:sz w:val="18"/>
                <w:szCs w:val="18"/>
              </w:rPr>
            </w:pPr>
            <w:r>
              <w:rPr>
                <w:rFonts w:ascii="Trebuchet MS" w:hAnsi="Trebuchet MS" w:cs="Trebuchet MS"/>
                <w:sz w:val="18"/>
                <w:szCs w:val="18"/>
              </w:rPr>
              <w:t>Det opland, som søen får sit regnvand fra.</w:t>
            </w:r>
          </w:p>
        </w:tc>
      </w:tr>
      <w:tr w:rsidR="00625816" w:rsidRPr="0051728E" w14:paraId="5349D4D9" w14:textId="77777777" w:rsidTr="008928EE">
        <w:trPr>
          <w:trHeight w:hRule="exact" w:val="255"/>
        </w:trPr>
        <w:tc>
          <w:tcPr>
            <w:tcW w:w="2235" w:type="dxa"/>
            <w:shd w:val="clear" w:color="auto" w:fill="E0E0E0"/>
            <w:vAlign w:val="bottom"/>
          </w:tcPr>
          <w:p w14:paraId="4CE676C5"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0673ADC" w14:textId="77777777" w:rsidR="00625816" w:rsidRPr="00D77840" w:rsidRDefault="00C151AF" w:rsidP="008928EE">
            <w:pPr>
              <w:rPr>
                <w:rFonts w:ascii="Trebuchet MS" w:hAnsi="Trebuchet MS" w:cs="Trebuchet MS"/>
                <w:sz w:val="18"/>
                <w:szCs w:val="18"/>
              </w:rPr>
            </w:pPr>
            <w:r>
              <w:rPr>
                <w:rFonts w:ascii="Trebuchet MS" w:hAnsi="Trebuchet MS" w:cs="Trebuchet MS"/>
                <w:sz w:val="18"/>
                <w:szCs w:val="18"/>
              </w:rPr>
              <w:t>Det område indenfor hvilket man kan forvente regnvand naturligt vil løbe til samme sø.</w:t>
            </w:r>
          </w:p>
        </w:tc>
      </w:tr>
      <w:tr w:rsidR="00625816" w:rsidRPr="0051728E" w14:paraId="7DF5AE0E" w14:textId="77777777" w:rsidTr="008928EE">
        <w:trPr>
          <w:trHeight w:hRule="exact" w:val="255"/>
        </w:trPr>
        <w:tc>
          <w:tcPr>
            <w:tcW w:w="2235" w:type="dxa"/>
            <w:shd w:val="clear" w:color="auto" w:fill="E0E0E0"/>
            <w:vAlign w:val="bottom"/>
          </w:tcPr>
          <w:p w14:paraId="52777B3F" w14:textId="77777777" w:rsidR="00625816" w:rsidRPr="0051728E" w:rsidRDefault="00625816"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CC007BD"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Bruges bl.a. til beregning ved grundvandindvindingstilladelser og ved akut forurening på jordoverfladen.</w:t>
            </w:r>
          </w:p>
        </w:tc>
      </w:tr>
      <w:tr w:rsidR="00625816" w:rsidRPr="0051728E" w14:paraId="6246578D" w14:textId="77777777" w:rsidTr="008928EE">
        <w:trPr>
          <w:trHeight w:hRule="exact" w:val="255"/>
        </w:trPr>
        <w:tc>
          <w:tcPr>
            <w:tcW w:w="2235" w:type="dxa"/>
            <w:shd w:val="clear" w:color="auto" w:fill="E0E0E0"/>
            <w:vAlign w:val="bottom"/>
          </w:tcPr>
          <w:p w14:paraId="55234B77" w14:textId="77777777" w:rsidR="00625816" w:rsidRPr="0051728E" w:rsidRDefault="00625816"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6130226" w14:textId="77777777" w:rsidR="00625816" w:rsidRPr="00FE3FC3" w:rsidRDefault="00625816" w:rsidP="008928EE">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625816" w:rsidRPr="0051728E" w14:paraId="5F336048" w14:textId="77777777" w:rsidTr="008928EE">
        <w:trPr>
          <w:trHeight w:hRule="exact" w:val="255"/>
        </w:trPr>
        <w:tc>
          <w:tcPr>
            <w:tcW w:w="2235" w:type="dxa"/>
            <w:shd w:val="clear" w:color="auto" w:fill="E0E0E0"/>
            <w:vAlign w:val="bottom"/>
          </w:tcPr>
          <w:p w14:paraId="3F999DB4" w14:textId="77777777" w:rsidR="00625816" w:rsidRPr="00492FFE" w:rsidRDefault="006A595F" w:rsidP="008928EE">
            <w:pPr>
              <w:rPr>
                <w:rFonts w:ascii="Trebuchet MS" w:hAnsi="Trebuchet MS" w:cs="Trebuchet MS"/>
                <w:sz w:val="18"/>
                <w:szCs w:val="18"/>
              </w:rPr>
            </w:pPr>
            <w:proofErr w:type="spellStart"/>
            <w:r>
              <w:rPr>
                <w:rFonts w:ascii="Trebuchet MS" w:hAnsi="Trebuchet MS" w:cs="Trebuchet MS"/>
                <w:sz w:val="18"/>
                <w:szCs w:val="18"/>
              </w:rPr>
              <w:lastRenderedPageBreak/>
              <w:t>No</w:t>
            </w:r>
            <w:r w:rsidRPr="00C43406">
              <w:rPr>
                <w:rFonts w:ascii="Trebuchet MS" w:hAnsi="Trebuchet MS" w:cs="Trebuchet MS"/>
                <w:sz w:val="18"/>
                <w:szCs w:val="18"/>
              </w:rPr>
              <w:t>e</w:t>
            </w:r>
            <w:r>
              <w:rPr>
                <w:rFonts w:ascii="Trebuchet MS" w:hAnsi="Trebuchet MS" w:cs="Trebuchet MS"/>
                <w:sz w:val="18"/>
                <w:szCs w:val="18"/>
              </w:rPr>
              <w:t>gle</w:t>
            </w:r>
            <w:r w:rsidR="00625816" w:rsidRPr="00492FFE">
              <w:rPr>
                <w:rFonts w:ascii="Trebuchet MS" w:hAnsi="Trebuchet MS" w:cs="Trebuchet MS"/>
                <w:sz w:val="18"/>
                <w:szCs w:val="18"/>
              </w:rPr>
              <w:t>_ord</w:t>
            </w:r>
            <w:proofErr w:type="spellEnd"/>
          </w:p>
        </w:tc>
        <w:tc>
          <w:tcPr>
            <w:tcW w:w="11340" w:type="dxa"/>
            <w:shd w:val="clear" w:color="auto" w:fill="FFFFFF"/>
            <w:vAlign w:val="bottom"/>
          </w:tcPr>
          <w:p w14:paraId="0343E84C" w14:textId="77777777" w:rsidR="00625816" w:rsidRPr="00492FFE" w:rsidRDefault="00C151AF"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Afvanding, afløb, opland</w:t>
            </w:r>
          </w:p>
        </w:tc>
      </w:tr>
      <w:tr w:rsidR="00625816" w:rsidRPr="0051728E" w14:paraId="73D0C291" w14:textId="77777777" w:rsidTr="008928EE">
        <w:trPr>
          <w:trHeight w:hRule="exact" w:val="255"/>
        </w:trPr>
        <w:tc>
          <w:tcPr>
            <w:tcW w:w="2235" w:type="dxa"/>
            <w:shd w:val="clear" w:color="auto" w:fill="E0E0E0"/>
            <w:vAlign w:val="bottom"/>
          </w:tcPr>
          <w:p w14:paraId="51019E99"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62E2867"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Flade</w:t>
            </w:r>
          </w:p>
        </w:tc>
      </w:tr>
      <w:tr w:rsidR="00625816" w:rsidRPr="0051728E" w14:paraId="47B57A26" w14:textId="77777777" w:rsidTr="008928EE">
        <w:trPr>
          <w:trHeight w:hRule="exact" w:val="255"/>
        </w:trPr>
        <w:tc>
          <w:tcPr>
            <w:tcW w:w="2235" w:type="dxa"/>
            <w:shd w:val="clear" w:color="auto" w:fill="E0E0E0"/>
            <w:vAlign w:val="bottom"/>
          </w:tcPr>
          <w:p w14:paraId="2AC53BFF" w14:textId="77777777" w:rsidR="00625816" w:rsidRPr="00FE3FC3" w:rsidRDefault="00625816"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B9B811F" w14:textId="77777777" w:rsidR="00625816" w:rsidRPr="00FE3FC3" w:rsidRDefault="00625816" w:rsidP="008928EE">
            <w:pPr>
              <w:rPr>
                <w:rFonts w:ascii="Trebuchet MS" w:hAnsi="Trebuchet MS" w:cs="Trebuchet MS"/>
                <w:sz w:val="18"/>
                <w:szCs w:val="18"/>
              </w:rPr>
            </w:pPr>
          </w:p>
        </w:tc>
      </w:tr>
      <w:tr w:rsidR="00B51038" w:rsidRPr="009F0C83" w14:paraId="38A3F96B" w14:textId="77777777" w:rsidTr="008928EE">
        <w:trPr>
          <w:trHeight w:hRule="exact" w:val="255"/>
        </w:trPr>
        <w:tc>
          <w:tcPr>
            <w:tcW w:w="2235" w:type="dxa"/>
            <w:shd w:val="clear" w:color="auto" w:fill="E0E0E0"/>
            <w:vAlign w:val="bottom"/>
          </w:tcPr>
          <w:p w14:paraId="181BCF43"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7DEAED71" w14:textId="4DFE79C4" w:rsidR="00B51038" w:rsidRPr="006801BD" w:rsidRDefault="007E15B1" w:rsidP="008928EE">
            <w:pPr>
              <w:rPr>
                <w:rFonts w:ascii="Trebuchet MS" w:hAnsi="Trebuchet MS" w:cs="Trebuchet MS"/>
                <w:sz w:val="18"/>
                <w:szCs w:val="18"/>
              </w:rPr>
            </w:pPr>
            <w:r w:rsidRPr="00F80817">
              <w:rPr>
                <w:rFonts w:ascii="Trebuchet MS" w:hAnsi="Trebuchet MS" w:cs="Trebuchet MS"/>
                <w:color w:val="4F81BD"/>
                <w:sz w:val="18"/>
                <w:szCs w:val="18"/>
              </w:rPr>
              <w:t>09.08.05, 09.08.06, 09.08.22</w:t>
            </w:r>
          </w:p>
        </w:tc>
      </w:tr>
    </w:tbl>
    <w:p w14:paraId="05A450F8" w14:textId="77777777" w:rsidR="00653934" w:rsidRPr="00A32757" w:rsidRDefault="00653934" w:rsidP="00653934">
      <w:pPr>
        <w:pStyle w:val="Overskrift6"/>
      </w:pPr>
      <w:r>
        <w:t>5.1.9.</w:t>
      </w:r>
      <w:r w:rsidR="00095F3D">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653934" w:rsidRPr="0051728E" w14:paraId="0116EFE9" w14:textId="77777777" w:rsidTr="00D5371B">
        <w:trPr>
          <w:trHeight w:hRule="exact" w:val="255"/>
        </w:trPr>
        <w:tc>
          <w:tcPr>
            <w:tcW w:w="4644" w:type="dxa"/>
            <w:shd w:val="clear" w:color="auto" w:fill="D9D9D9"/>
            <w:vAlign w:val="bottom"/>
          </w:tcPr>
          <w:p w14:paraId="0BC2FE6F" w14:textId="77777777" w:rsidR="00653934" w:rsidRPr="0051728E" w:rsidRDefault="00653934" w:rsidP="008928EE">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52A78E9D" w14:textId="77777777" w:rsidR="00653934" w:rsidRPr="0051728E" w:rsidRDefault="00653934" w:rsidP="008928EE">
            <w:pPr>
              <w:rPr>
                <w:rFonts w:ascii="Trebuchet MS" w:hAnsi="Trebuchet MS" w:cs="Trebuchet MS"/>
                <w:bCs/>
                <w:sz w:val="18"/>
                <w:szCs w:val="18"/>
              </w:rPr>
            </w:pPr>
            <w:r w:rsidRPr="0051728E">
              <w:rPr>
                <w:rFonts w:ascii="Trebuchet MS" w:hAnsi="Trebuchet MS" w:cs="Trebuchet MS"/>
                <w:b/>
                <w:bCs/>
                <w:sz w:val="18"/>
                <w:szCs w:val="18"/>
              </w:rPr>
              <w:t>Beskrivelse</w:t>
            </w:r>
          </w:p>
        </w:tc>
      </w:tr>
      <w:tr w:rsidR="00653934" w:rsidRPr="0051728E" w14:paraId="1465F696" w14:textId="77777777" w:rsidTr="00D5371B">
        <w:trPr>
          <w:trHeight w:hRule="exact" w:val="510"/>
        </w:trPr>
        <w:tc>
          <w:tcPr>
            <w:tcW w:w="4644" w:type="dxa"/>
            <w:shd w:val="clear" w:color="auto" w:fill="E0E0E0"/>
            <w:vAlign w:val="center"/>
          </w:tcPr>
          <w:p w14:paraId="67FE6D12" w14:textId="77777777" w:rsidR="00653934" w:rsidRPr="00024C60" w:rsidRDefault="00653934"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FFFFFF"/>
            <w:vAlign w:val="bottom"/>
          </w:tcPr>
          <w:p w14:paraId="26AB4AEC" w14:textId="77777777" w:rsidR="00653934" w:rsidRPr="00024C60" w:rsidRDefault="00C151AF" w:rsidP="00974C80">
            <w:pPr>
              <w:rPr>
                <w:rFonts w:ascii="Trebuchet MS" w:hAnsi="Trebuchet MS" w:cs="Trebuchet MS"/>
                <w:sz w:val="18"/>
                <w:szCs w:val="18"/>
              </w:rPr>
            </w:pPr>
            <w:r>
              <w:rPr>
                <w:rFonts w:ascii="Trebuchet MS" w:hAnsi="Trebuchet MS" w:cs="Trebuchet MS"/>
                <w:sz w:val="18"/>
                <w:szCs w:val="18"/>
              </w:rPr>
              <w:t xml:space="preserve">De mindste/mest opdelte </w:t>
            </w:r>
            <w:proofErr w:type="spellStart"/>
            <w:r>
              <w:rPr>
                <w:rFonts w:ascii="Trebuchet MS" w:hAnsi="Trebuchet MS" w:cs="Trebuchet MS"/>
                <w:sz w:val="18"/>
                <w:szCs w:val="18"/>
              </w:rPr>
              <w:t>vandløbsoplande</w:t>
            </w:r>
            <w:proofErr w:type="spellEnd"/>
            <w:r>
              <w:rPr>
                <w:rFonts w:ascii="Trebuchet MS" w:hAnsi="Trebuchet MS" w:cs="Trebuchet MS"/>
                <w:sz w:val="18"/>
                <w:szCs w:val="18"/>
              </w:rPr>
              <w:t xml:space="preserve"> samles i hvad der afvander direkte til hver sø. </w:t>
            </w:r>
            <w:proofErr w:type="spellStart"/>
            <w:r>
              <w:rPr>
                <w:rFonts w:ascii="Trebuchet MS" w:hAnsi="Trebuchet MS" w:cs="Trebuchet MS"/>
                <w:sz w:val="18"/>
                <w:szCs w:val="18"/>
              </w:rPr>
              <w:t>Oplande</w:t>
            </w:r>
            <w:proofErr w:type="spellEnd"/>
            <w:r>
              <w:rPr>
                <w:rFonts w:ascii="Trebuchet MS" w:hAnsi="Trebuchet MS" w:cs="Trebuchet MS"/>
                <w:sz w:val="18"/>
                <w:szCs w:val="18"/>
              </w:rPr>
              <w:t xml:space="preserve"> der ikke ender i en sø</w:t>
            </w:r>
            <w:r w:rsidR="00B07D79">
              <w:rPr>
                <w:rFonts w:ascii="Trebuchet MS" w:hAnsi="Trebuchet MS" w:cs="Trebuchet MS"/>
                <w:sz w:val="18"/>
                <w:szCs w:val="18"/>
              </w:rPr>
              <w:t xml:space="preserve"> tildeles </w:t>
            </w:r>
            <w:proofErr w:type="spellStart"/>
            <w:r w:rsidR="00B07D79">
              <w:rPr>
                <w:rFonts w:ascii="Trebuchet MS" w:hAnsi="Trebuchet MS" w:cs="Trebuchet MS"/>
                <w:sz w:val="18"/>
                <w:szCs w:val="18"/>
              </w:rPr>
              <w:t>oplandsnr</w:t>
            </w:r>
            <w:proofErr w:type="spellEnd"/>
            <w:r w:rsidR="00B07D79">
              <w:rPr>
                <w:rFonts w:ascii="Trebuchet MS" w:hAnsi="Trebuchet MS" w:cs="Trebuchet MS"/>
                <w:sz w:val="18"/>
                <w:szCs w:val="18"/>
              </w:rPr>
              <w:t xml:space="preserve"> 1 og oplandsnavn</w:t>
            </w:r>
            <w:r>
              <w:rPr>
                <w:rFonts w:ascii="Trebuchet MS" w:hAnsi="Trebuchet MS" w:cs="Trebuchet MS"/>
                <w:sz w:val="18"/>
                <w:szCs w:val="18"/>
              </w:rPr>
              <w:t xml:space="preserve"> ingen eller hav.</w:t>
            </w:r>
            <w:r w:rsidR="00B07D79">
              <w:rPr>
                <w:rFonts w:ascii="Trebuchet MS" w:hAnsi="Trebuchet MS" w:cs="Trebuchet MS"/>
                <w:sz w:val="18"/>
                <w:szCs w:val="18"/>
              </w:rPr>
              <w:t xml:space="preserve"> Resten tildeles søens navn</w:t>
            </w:r>
          </w:p>
        </w:tc>
      </w:tr>
      <w:tr w:rsidR="00653934" w:rsidRPr="0051728E" w14:paraId="741944C7" w14:textId="77777777" w:rsidTr="00D5371B">
        <w:trPr>
          <w:trHeight w:hRule="exact" w:val="255"/>
        </w:trPr>
        <w:tc>
          <w:tcPr>
            <w:tcW w:w="4644" w:type="dxa"/>
            <w:shd w:val="clear" w:color="auto" w:fill="E0E0E0"/>
            <w:vAlign w:val="bottom"/>
          </w:tcPr>
          <w:p w14:paraId="26B18A79"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FFFFFF"/>
            <w:vAlign w:val="bottom"/>
          </w:tcPr>
          <w:p w14:paraId="0419FD5B" w14:textId="77777777" w:rsidR="00653934" w:rsidRPr="00024C60" w:rsidRDefault="0026424E" w:rsidP="008928EE">
            <w:pPr>
              <w:rPr>
                <w:rFonts w:ascii="Trebuchet MS" w:hAnsi="Trebuchet MS" w:cs="Trebuchet MS"/>
                <w:sz w:val="18"/>
                <w:szCs w:val="18"/>
              </w:rPr>
            </w:pPr>
            <w:r>
              <w:rPr>
                <w:rFonts w:ascii="Trebuchet MS" w:hAnsi="Trebuchet MS" w:cs="Trebuchet MS"/>
                <w:sz w:val="18"/>
                <w:szCs w:val="18"/>
              </w:rPr>
              <w:t>Opdeles i hvilken sø de tilhører.</w:t>
            </w:r>
          </w:p>
        </w:tc>
      </w:tr>
      <w:tr w:rsidR="00653934" w:rsidRPr="0051728E" w14:paraId="05176F79" w14:textId="77777777" w:rsidTr="00D5371B">
        <w:trPr>
          <w:trHeight w:hRule="exact" w:val="255"/>
        </w:trPr>
        <w:tc>
          <w:tcPr>
            <w:tcW w:w="4644" w:type="dxa"/>
            <w:shd w:val="clear" w:color="auto" w:fill="E0E0E0"/>
            <w:vAlign w:val="bottom"/>
          </w:tcPr>
          <w:p w14:paraId="08707364"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FFFFFF"/>
            <w:vAlign w:val="bottom"/>
          </w:tcPr>
          <w:p w14:paraId="5D0788C9" w14:textId="77777777" w:rsidR="00653934" w:rsidRPr="00024C60" w:rsidRDefault="00C151AF" w:rsidP="008928EE">
            <w:pPr>
              <w:rPr>
                <w:rFonts w:ascii="Trebuchet MS" w:hAnsi="Trebuchet MS" w:cs="Trebuchet MS"/>
                <w:sz w:val="18"/>
                <w:szCs w:val="18"/>
              </w:rPr>
            </w:pPr>
            <w:r>
              <w:rPr>
                <w:rFonts w:ascii="Trebuchet MS" w:hAnsi="Trebuchet MS" w:cs="Trebuchet MS"/>
                <w:sz w:val="18"/>
                <w:szCs w:val="18"/>
              </w:rPr>
              <w:t>0,5 ha</w:t>
            </w:r>
          </w:p>
        </w:tc>
      </w:tr>
      <w:tr w:rsidR="00653934" w:rsidRPr="0051728E" w14:paraId="5BC3176F" w14:textId="77777777" w:rsidTr="00D5371B">
        <w:trPr>
          <w:trHeight w:hRule="exact" w:val="255"/>
        </w:trPr>
        <w:tc>
          <w:tcPr>
            <w:tcW w:w="4644" w:type="dxa"/>
            <w:shd w:val="clear" w:color="auto" w:fill="E0E0E0"/>
            <w:vAlign w:val="bottom"/>
          </w:tcPr>
          <w:p w14:paraId="6F1C305F"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FFFFFF"/>
            <w:vAlign w:val="bottom"/>
          </w:tcPr>
          <w:p w14:paraId="2778AE4A" w14:textId="77777777" w:rsidR="00653934" w:rsidRPr="00024C60" w:rsidRDefault="00653934" w:rsidP="008928EE">
            <w:pPr>
              <w:rPr>
                <w:rFonts w:ascii="Trebuchet MS" w:hAnsi="Trebuchet MS" w:cs="Trebuchet MS"/>
                <w:sz w:val="18"/>
                <w:szCs w:val="18"/>
              </w:rPr>
            </w:pPr>
          </w:p>
        </w:tc>
      </w:tr>
      <w:tr w:rsidR="00653934" w:rsidRPr="0051728E" w14:paraId="0CE89BDA" w14:textId="77777777" w:rsidTr="00D5371B">
        <w:trPr>
          <w:trHeight w:hRule="exact" w:val="255"/>
        </w:trPr>
        <w:tc>
          <w:tcPr>
            <w:tcW w:w="4644" w:type="dxa"/>
            <w:shd w:val="clear" w:color="auto" w:fill="E0E0E0"/>
            <w:vAlign w:val="bottom"/>
          </w:tcPr>
          <w:p w14:paraId="6666F342"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FFFFFF"/>
            <w:vAlign w:val="bottom"/>
          </w:tcPr>
          <w:p w14:paraId="168F276F" w14:textId="77777777" w:rsidR="00653934" w:rsidRPr="00024C60" w:rsidRDefault="00C151AF" w:rsidP="008928EE">
            <w:pPr>
              <w:rPr>
                <w:rFonts w:ascii="Trebuchet MS" w:hAnsi="Trebuchet MS" w:cs="Trebuchet MS"/>
                <w:sz w:val="18"/>
                <w:szCs w:val="18"/>
              </w:rPr>
            </w:pPr>
            <w:r>
              <w:rPr>
                <w:rFonts w:ascii="Trebuchet MS" w:hAnsi="Trebuchet MS" w:cs="Trebuchet MS"/>
                <w:sz w:val="18"/>
                <w:szCs w:val="18"/>
              </w:rPr>
              <w:t xml:space="preserve">Inden overlap og huller mellem fladerne. </w:t>
            </w:r>
          </w:p>
        </w:tc>
      </w:tr>
      <w:tr w:rsidR="00653934" w:rsidRPr="0051728E" w14:paraId="26EC00CE" w14:textId="77777777" w:rsidTr="00D5371B">
        <w:trPr>
          <w:trHeight w:hRule="exact" w:val="255"/>
        </w:trPr>
        <w:tc>
          <w:tcPr>
            <w:tcW w:w="4644" w:type="dxa"/>
            <w:shd w:val="clear" w:color="auto" w:fill="E0E0E0"/>
            <w:vAlign w:val="bottom"/>
          </w:tcPr>
          <w:p w14:paraId="52AFBB75"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FFFFFF"/>
            <w:vAlign w:val="bottom"/>
          </w:tcPr>
          <w:p w14:paraId="3AB7595C" w14:textId="77777777" w:rsidR="00653934" w:rsidRPr="00024C60" w:rsidRDefault="00625816" w:rsidP="008928EE">
            <w:pPr>
              <w:rPr>
                <w:rFonts w:ascii="Trebuchet MS" w:hAnsi="Trebuchet MS" w:cs="Trebuchet MS"/>
                <w:sz w:val="18"/>
                <w:szCs w:val="18"/>
              </w:rPr>
            </w:pPr>
            <w:r>
              <w:rPr>
                <w:rFonts w:ascii="Trebuchet MS" w:hAnsi="Trebuchet MS" w:cs="Trebuchet MS"/>
                <w:sz w:val="18"/>
                <w:szCs w:val="18"/>
              </w:rPr>
              <w:t xml:space="preserve">Benyt </w:t>
            </w:r>
            <w:proofErr w:type="spellStart"/>
            <w:r>
              <w:rPr>
                <w:rFonts w:ascii="Trebuchet MS" w:hAnsi="Trebuchet MS" w:cs="Trebuchet MS"/>
                <w:sz w:val="18"/>
                <w:szCs w:val="18"/>
              </w:rPr>
              <w:t>vandløbsoplande</w:t>
            </w:r>
            <w:proofErr w:type="spellEnd"/>
            <w:r>
              <w:rPr>
                <w:rFonts w:ascii="Trebuchet MS" w:hAnsi="Trebuchet MS" w:cs="Trebuchet MS"/>
                <w:sz w:val="18"/>
                <w:szCs w:val="18"/>
              </w:rPr>
              <w:t xml:space="preserve"> til at danne temaet.</w:t>
            </w:r>
          </w:p>
        </w:tc>
      </w:tr>
    </w:tbl>
    <w:p w14:paraId="46E7A545" w14:textId="77777777" w:rsidR="00653934" w:rsidRPr="00A32757" w:rsidRDefault="00095F3D" w:rsidP="00653934">
      <w:pPr>
        <w:pStyle w:val="Overskrift6"/>
      </w:pPr>
      <w:r>
        <w:t>5.1.9.3</w:t>
      </w:r>
      <w:r w:rsidR="00653934">
        <w:t xml:space="preserve"> Kodelister</w:t>
      </w:r>
    </w:p>
    <w:p w14:paraId="3FBC1804" w14:textId="77777777" w:rsidR="00653934" w:rsidRPr="00A32757" w:rsidRDefault="00653934" w:rsidP="00653934">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DF22407" w14:textId="77777777" w:rsidR="00653934" w:rsidRDefault="00095F3D" w:rsidP="00653934">
      <w:pPr>
        <w:pStyle w:val="Overskrift7"/>
      </w:pPr>
      <w:r>
        <w:t>5.1.9.3</w:t>
      </w:r>
      <w:r w:rsidR="00653934" w:rsidRPr="00A32757">
        <w:t xml:space="preserve">.1 </w:t>
      </w:r>
      <w:r w:rsidR="00653934">
        <w:t xml:space="preserve">  500</w:t>
      </w:r>
      <w:r w:rsidR="00645A5A">
        <w:t>8</w:t>
      </w:r>
      <w:r w:rsidR="00BB3DEA">
        <w:t xml:space="preserve"> </w:t>
      </w:r>
      <w:proofErr w:type="spellStart"/>
      <w:r w:rsidR="00BB3DEA">
        <w:t>Opl</w:t>
      </w:r>
      <w:proofErr w:type="spellEnd"/>
      <w:r w:rsidR="00653934" w:rsidRPr="00CC386E">
        <w:rPr>
          <w:rStyle w:val="TypografiOverskrift4BrugerdefineretfarveRGB0Tegn"/>
        </w:rPr>
        <w:t xml:space="preserve"> </w:t>
      </w:r>
      <w:r w:rsidR="00653934">
        <w:t>(</w:t>
      </w:r>
      <w:r w:rsidR="004723B0" w:rsidRPr="004D056C">
        <w:t>d_5008_opl</w:t>
      </w:r>
      <w:r w:rsidR="00653934">
        <w:t>)</w:t>
      </w:r>
    </w:p>
    <w:p w14:paraId="3D5CDA77" w14:textId="77777777" w:rsidR="00EB7D8B" w:rsidRPr="00EB7D8B" w:rsidRDefault="00EB7D8B" w:rsidP="00EB7D8B">
      <w:r>
        <w:t>Kommunen egen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464"/>
        <w:gridCol w:w="1445"/>
        <w:gridCol w:w="9498"/>
      </w:tblGrid>
      <w:tr w:rsidR="00E160A5" w:rsidRPr="0051728E" w14:paraId="0AC06397" w14:textId="77777777" w:rsidTr="00D5371B">
        <w:trPr>
          <w:trHeight w:hRule="exact" w:val="255"/>
        </w:trPr>
        <w:tc>
          <w:tcPr>
            <w:tcW w:w="1168" w:type="dxa"/>
            <w:tcBorders>
              <w:bottom w:val="single" w:sz="4" w:space="0" w:color="auto"/>
            </w:tcBorders>
            <w:shd w:val="clear" w:color="auto" w:fill="D9D9D9"/>
            <w:vAlign w:val="bottom"/>
          </w:tcPr>
          <w:p w14:paraId="2E35CA5E" w14:textId="77777777" w:rsidR="00E160A5" w:rsidRPr="00AA2C71" w:rsidRDefault="00B53739" w:rsidP="00974C80">
            <w:pPr>
              <w:rPr>
                <w:rFonts w:ascii="Trebuchet MS" w:hAnsi="Trebuchet MS" w:cs="Trebuchet MS"/>
                <w:b/>
                <w:bCs/>
                <w:sz w:val="18"/>
                <w:szCs w:val="18"/>
              </w:rPr>
            </w:pPr>
            <w:proofErr w:type="spellStart"/>
            <w:r>
              <w:rPr>
                <w:rFonts w:ascii="Trebuchet MS" w:hAnsi="Trebuchet MS" w:cs="Trebuchet MS"/>
                <w:b/>
                <w:bCs/>
                <w:sz w:val="18"/>
                <w:szCs w:val="18"/>
              </w:rPr>
              <w:t>s</w:t>
            </w:r>
            <w:r w:rsidRPr="00C43406">
              <w:rPr>
                <w:rFonts w:ascii="Trebuchet MS" w:hAnsi="Trebuchet MS" w:cs="Trebuchet MS"/>
                <w:b/>
                <w:bCs/>
                <w:sz w:val="18"/>
                <w:szCs w:val="18"/>
              </w:rPr>
              <w:t>oe</w:t>
            </w:r>
            <w:r w:rsidR="00E160A5" w:rsidRPr="00C43406">
              <w:rPr>
                <w:rFonts w:ascii="Trebuchet MS" w:hAnsi="Trebuchet MS" w:cs="Trebuchet MS"/>
                <w:b/>
                <w:bCs/>
                <w:sz w:val="18"/>
                <w:szCs w:val="18"/>
              </w:rPr>
              <w:t>_</w:t>
            </w:r>
            <w:r w:rsidR="00E160A5" w:rsidRPr="00AA2C71">
              <w:rPr>
                <w:rFonts w:ascii="Trebuchet MS" w:hAnsi="Trebuchet MS" w:cs="Trebuchet MS"/>
                <w:b/>
                <w:bCs/>
                <w:sz w:val="18"/>
                <w:szCs w:val="18"/>
              </w:rPr>
              <w:t>opl_nr</w:t>
            </w:r>
            <w:proofErr w:type="spellEnd"/>
          </w:p>
        </w:tc>
        <w:tc>
          <w:tcPr>
            <w:tcW w:w="1464" w:type="dxa"/>
            <w:tcBorders>
              <w:bottom w:val="single" w:sz="4" w:space="0" w:color="auto"/>
            </w:tcBorders>
            <w:shd w:val="clear" w:color="auto" w:fill="D9D9D9"/>
            <w:vAlign w:val="bottom"/>
          </w:tcPr>
          <w:p w14:paraId="60A14865" w14:textId="77777777" w:rsidR="00E160A5" w:rsidRPr="00C43406"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soe</w:t>
            </w:r>
            <w:r w:rsidRPr="00AA2C71">
              <w:rPr>
                <w:rFonts w:ascii="Trebuchet MS" w:hAnsi="Trebuchet MS" w:cs="Trebuchet MS"/>
                <w:b/>
                <w:bCs/>
                <w:sz w:val="18"/>
                <w:szCs w:val="18"/>
              </w:rPr>
              <w:t>opl_navn</w:t>
            </w:r>
            <w:proofErr w:type="spellEnd"/>
          </w:p>
        </w:tc>
        <w:tc>
          <w:tcPr>
            <w:tcW w:w="1445" w:type="dxa"/>
            <w:tcBorders>
              <w:bottom w:val="single" w:sz="4" w:space="0" w:color="auto"/>
            </w:tcBorders>
            <w:shd w:val="clear" w:color="auto" w:fill="D9D9D9"/>
            <w:vAlign w:val="bottom"/>
          </w:tcPr>
          <w:p w14:paraId="26633923"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9498" w:type="dxa"/>
            <w:tcBorders>
              <w:bottom w:val="single" w:sz="4" w:space="0" w:color="auto"/>
            </w:tcBorders>
            <w:shd w:val="clear" w:color="auto" w:fill="D9D9D9"/>
            <w:vAlign w:val="bottom"/>
          </w:tcPr>
          <w:p w14:paraId="4793C383" w14:textId="77777777" w:rsidR="00E160A5" w:rsidRPr="00AA2C71" w:rsidRDefault="00E160A5" w:rsidP="00974C80">
            <w:pPr>
              <w:rPr>
                <w:rFonts w:ascii="Trebuchet MS" w:hAnsi="Trebuchet MS" w:cs="Trebuchet MS"/>
                <w:b/>
                <w:bCs/>
                <w:sz w:val="18"/>
                <w:szCs w:val="18"/>
              </w:rPr>
            </w:pPr>
            <w:r w:rsidRPr="00AA2C71">
              <w:rPr>
                <w:rFonts w:ascii="Trebuchet MS" w:hAnsi="Trebuchet MS" w:cs="Trebuchet MS"/>
                <w:b/>
                <w:bCs/>
                <w:sz w:val="18"/>
                <w:szCs w:val="18"/>
              </w:rPr>
              <w:t>Begrebsdefinition</w:t>
            </w:r>
          </w:p>
        </w:tc>
      </w:tr>
      <w:tr w:rsidR="00E160A5" w:rsidRPr="0051728E" w14:paraId="462EE66A" w14:textId="77777777" w:rsidTr="00D5371B">
        <w:trPr>
          <w:trHeight w:hRule="exact" w:val="255"/>
        </w:trPr>
        <w:tc>
          <w:tcPr>
            <w:tcW w:w="1168" w:type="dxa"/>
            <w:tcBorders>
              <w:top w:val="single" w:sz="4" w:space="0" w:color="auto"/>
              <w:left w:val="single" w:sz="4" w:space="0" w:color="auto"/>
              <w:bottom w:val="single" w:sz="4" w:space="0" w:color="auto"/>
              <w:right w:val="single" w:sz="4" w:space="0" w:color="auto"/>
            </w:tcBorders>
            <w:shd w:val="clear" w:color="auto" w:fill="D9D9D9"/>
            <w:vAlign w:val="bottom"/>
          </w:tcPr>
          <w:p w14:paraId="11B95A05" w14:textId="77777777" w:rsidR="00E160A5" w:rsidRPr="00AA2C71" w:rsidRDefault="00E160A5" w:rsidP="00974C80">
            <w:pPr>
              <w:jc w:val="center"/>
              <w:rPr>
                <w:rFonts w:ascii="Trebuchet MS" w:hAnsi="Trebuchet MS" w:cs="Trebuchet MS"/>
                <w:sz w:val="18"/>
                <w:szCs w:val="18"/>
              </w:rPr>
            </w:pPr>
            <w:r w:rsidRPr="00AA2C71">
              <w:rPr>
                <w:rFonts w:ascii="Trebuchet MS" w:hAnsi="Trebuchet MS" w:cs="Trebuchet MS"/>
                <w:sz w:val="18"/>
                <w:szCs w:val="18"/>
              </w:rPr>
              <w:t>1</w:t>
            </w:r>
          </w:p>
        </w:tc>
        <w:tc>
          <w:tcPr>
            <w:tcW w:w="1464" w:type="dxa"/>
            <w:tcBorders>
              <w:top w:val="single" w:sz="4" w:space="0" w:color="auto"/>
              <w:left w:val="single" w:sz="4" w:space="0" w:color="auto"/>
              <w:bottom w:val="single" w:sz="4" w:space="0" w:color="auto"/>
            </w:tcBorders>
            <w:shd w:val="clear" w:color="auto" w:fill="FFFFFF"/>
            <w:vAlign w:val="bottom"/>
          </w:tcPr>
          <w:p w14:paraId="0EBF3435" w14:textId="77777777" w:rsidR="00E160A5" w:rsidRPr="00AA2C71" w:rsidRDefault="00E160A5" w:rsidP="00974C80">
            <w:pPr>
              <w:rPr>
                <w:rFonts w:ascii="Trebuchet MS" w:hAnsi="Trebuchet MS"/>
                <w:sz w:val="18"/>
                <w:szCs w:val="18"/>
              </w:rPr>
            </w:pPr>
            <w:r w:rsidRPr="00AA2C71">
              <w:rPr>
                <w:rFonts w:ascii="Trebuchet MS" w:hAnsi="Trebuchet MS"/>
                <w:sz w:val="18"/>
                <w:szCs w:val="18"/>
              </w:rPr>
              <w:t>Hav/ingen sø</w:t>
            </w:r>
          </w:p>
        </w:tc>
        <w:tc>
          <w:tcPr>
            <w:tcW w:w="1445" w:type="dxa"/>
            <w:tcBorders>
              <w:top w:val="single" w:sz="4" w:space="0" w:color="auto"/>
              <w:left w:val="single" w:sz="4" w:space="0" w:color="auto"/>
              <w:bottom w:val="single" w:sz="4" w:space="0" w:color="auto"/>
              <w:right w:val="single" w:sz="4" w:space="0" w:color="auto"/>
            </w:tcBorders>
            <w:shd w:val="clear" w:color="auto" w:fill="FFFFFF"/>
            <w:vAlign w:val="bottom"/>
          </w:tcPr>
          <w:p w14:paraId="5842862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9498" w:type="dxa"/>
            <w:tcBorders>
              <w:top w:val="single" w:sz="4" w:space="0" w:color="auto"/>
              <w:left w:val="single" w:sz="4" w:space="0" w:color="auto"/>
              <w:bottom w:val="single" w:sz="4" w:space="0" w:color="auto"/>
            </w:tcBorders>
            <w:shd w:val="clear" w:color="auto" w:fill="FFFFFF"/>
            <w:vAlign w:val="bottom"/>
          </w:tcPr>
          <w:p w14:paraId="0B228402" w14:textId="77777777" w:rsidR="00E160A5" w:rsidRPr="00AA2C71" w:rsidRDefault="00E160A5" w:rsidP="00974C80">
            <w:pPr>
              <w:rPr>
                <w:rFonts w:ascii="Trebuchet MS" w:hAnsi="Trebuchet MS" w:cs="Trebuchet MS"/>
                <w:sz w:val="18"/>
                <w:szCs w:val="18"/>
              </w:rPr>
            </w:pPr>
          </w:p>
        </w:tc>
      </w:tr>
      <w:tr w:rsidR="00E160A5" w:rsidRPr="0051728E" w14:paraId="7802225B" w14:textId="77777777" w:rsidTr="00D5371B">
        <w:trPr>
          <w:trHeight w:hRule="exact" w:val="255"/>
        </w:trPr>
        <w:tc>
          <w:tcPr>
            <w:tcW w:w="1168" w:type="dxa"/>
            <w:tcBorders>
              <w:top w:val="single" w:sz="4" w:space="0" w:color="auto"/>
              <w:left w:val="single" w:sz="4" w:space="0" w:color="auto"/>
              <w:bottom w:val="single" w:sz="4" w:space="0" w:color="auto"/>
              <w:right w:val="single" w:sz="4" w:space="0" w:color="auto"/>
            </w:tcBorders>
            <w:shd w:val="clear" w:color="auto" w:fill="D9D9D9"/>
            <w:vAlign w:val="bottom"/>
          </w:tcPr>
          <w:p w14:paraId="104A585D" w14:textId="77777777" w:rsidR="00E160A5" w:rsidRPr="00AA2C71" w:rsidRDefault="00E160A5" w:rsidP="00974C80">
            <w:pPr>
              <w:jc w:val="center"/>
              <w:rPr>
                <w:rFonts w:ascii="Trebuchet MS" w:hAnsi="Trebuchet MS" w:cs="Trebuchet MS"/>
                <w:sz w:val="18"/>
                <w:szCs w:val="18"/>
              </w:rPr>
            </w:pPr>
          </w:p>
        </w:tc>
        <w:tc>
          <w:tcPr>
            <w:tcW w:w="1464" w:type="dxa"/>
            <w:tcBorders>
              <w:top w:val="single" w:sz="4" w:space="0" w:color="auto"/>
              <w:left w:val="single" w:sz="4" w:space="0" w:color="auto"/>
              <w:bottom w:val="single" w:sz="4" w:space="0" w:color="auto"/>
            </w:tcBorders>
            <w:shd w:val="clear" w:color="auto" w:fill="FFFFFF"/>
            <w:vAlign w:val="bottom"/>
          </w:tcPr>
          <w:p w14:paraId="0F2C91D3" w14:textId="77777777" w:rsidR="00E160A5" w:rsidRPr="00AA2C71" w:rsidRDefault="00E160A5" w:rsidP="00974C80">
            <w:pPr>
              <w:rPr>
                <w:rFonts w:ascii="Trebuchet MS" w:hAnsi="Trebuchet MS"/>
                <w:sz w:val="18"/>
                <w:szCs w:val="18"/>
              </w:rPr>
            </w:pPr>
          </w:p>
        </w:tc>
        <w:tc>
          <w:tcPr>
            <w:tcW w:w="1445" w:type="dxa"/>
            <w:tcBorders>
              <w:top w:val="single" w:sz="4" w:space="0" w:color="auto"/>
              <w:left w:val="single" w:sz="4" w:space="0" w:color="auto"/>
              <w:bottom w:val="single" w:sz="4" w:space="0" w:color="auto"/>
              <w:right w:val="single" w:sz="4" w:space="0" w:color="auto"/>
            </w:tcBorders>
            <w:shd w:val="clear" w:color="auto" w:fill="FFFFFF"/>
            <w:vAlign w:val="bottom"/>
          </w:tcPr>
          <w:p w14:paraId="3BE2FB4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9498" w:type="dxa"/>
            <w:tcBorders>
              <w:top w:val="single" w:sz="4" w:space="0" w:color="auto"/>
              <w:left w:val="single" w:sz="4" w:space="0" w:color="auto"/>
              <w:bottom w:val="single" w:sz="4" w:space="0" w:color="auto"/>
            </w:tcBorders>
            <w:shd w:val="clear" w:color="auto" w:fill="FFFFFF"/>
            <w:vAlign w:val="bottom"/>
          </w:tcPr>
          <w:p w14:paraId="0DCFCD42" w14:textId="77777777" w:rsidR="00E160A5" w:rsidRPr="00AA2C71" w:rsidRDefault="00E160A5" w:rsidP="00974C80">
            <w:pPr>
              <w:rPr>
                <w:rFonts w:ascii="Trebuchet MS" w:hAnsi="Trebuchet MS" w:cs="Trebuchet MS"/>
                <w:sz w:val="18"/>
                <w:szCs w:val="18"/>
              </w:rPr>
            </w:pPr>
          </w:p>
        </w:tc>
      </w:tr>
    </w:tbl>
    <w:p w14:paraId="13E1F7E6" w14:textId="77777777" w:rsidR="00364C40" w:rsidRDefault="00071B26" w:rsidP="003E226C">
      <w:pPr>
        <w:pStyle w:val="Overskrift2"/>
        <w:rPr>
          <w:kern w:val="32"/>
          <w:szCs w:val="32"/>
        </w:rPr>
      </w:pPr>
      <w:bookmarkStart w:id="223" w:name="_Toc292713309"/>
      <w:bookmarkStart w:id="224" w:name="_Toc292865234"/>
      <w:bookmarkStart w:id="225" w:name="_Toc63351427"/>
      <w:r w:rsidRPr="003E226C">
        <w:rPr>
          <w:kern w:val="32"/>
          <w:szCs w:val="32"/>
        </w:rPr>
        <w:t>5</w:t>
      </w:r>
      <w:r w:rsidR="00534725">
        <w:rPr>
          <w:kern w:val="32"/>
          <w:szCs w:val="32"/>
        </w:rPr>
        <w:t>.1.10</w:t>
      </w:r>
      <w:r w:rsidR="00A15DB5">
        <w:rPr>
          <w:kern w:val="32"/>
          <w:szCs w:val="32"/>
        </w:rPr>
        <w:t xml:space="preserve"> </w:t>
      </w:r>
      <w:r w:rsidR="00192DE4">
        <w:rPr>
          <w:kern w:val="32"/>
          <w:szCs w:val="32"/>
        </w:rPr>
        <w:t>Pumpe</w:t>
      </w:r>
      <w:r w:rsidR="00192DE4" w:rsidRPr="00C43406">
        <w:rPr>
          <w:kern w:val="32"/>
          <w:szCs w:val="32"/>
        </w:rPr>
        <w:t>lag</w:t>
      </w:r>
      <w:r w:rsidR="00364C40" w:rsidRPr="003E226C">
        <w:rPr>
          <w:kern w:val="32"/>
          <w:szCs w:val="32"/>
        </w:rPr>
        <w:t xml:space="preserve"> (5009)</w:t>
      </w:r>
      <w:bookmarkEnd w:id="223"/>
      <w:bookmarkEnd w:id="224"/>
      <w:bookmarkEnd w:id="225"/>
    </w:p>
    <w:tbl>
      <w:tblPr>
        <w:tblW w:w="18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1185"/>
        <w:gridCol w:w="1585"/>
        <w:gridCol w:w="5502"/>
        <w:gridCol w:w="1276"/>
        <w:gridCol w:w="2740"/>
        <w:gridCol w:w="1478"/>
        <w:gridCol w:w="2579"/>
      </w:tblGrid>
      <w:tr w:rsidR="005A6809" w:rsidRPr="0051728E" w14:paraId="6D4A048C" w14:textId="77777777" w:rsidTr="005A6809">
        <w:trPr>
          <w:trHeight w:val="227"/>
        </w:trPr>
        <w:tc>
          <w:tcPr>
            <w:tcW w:w="2071" w:type="dxa"/>
            <w:tcBorders>
              <w:bottom w:val="single" w:sz="4" w:space="0" w:color="auto"/>
            </w:tcBorders>
            <w:shd w:val="clear" w:color="auto" w:fill="D9D9D9"/>
            <w:vAlign w:val="bottom"/>
          </w:tcPr>
          <w:p w14:paraId="5EEFEE32" w14:textId="77777777" w:rsidR="005A6809" w:rsidRPr="009367BB" w:rsidRDefault="005A6809" w:rsidP="0021723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85" w:type="dxa"/>
            <w:tcBorders>
              <w:bottom w:val="single" w:sz="4" w:space="0" w:color="auto"/>
            </w:tcBorders>
            <w:shd w:val="clear" w:color="auto" w:fill="D9D9D9"/>
          </w:tcPr>
          <w:p w14:paraId="152B40E6" w14:textId="03BA42FF" w:rsidR="005A6809" w:rsidRPr="009367BB" w:rsidRDefault="005A6809" w:rsidP="0021723B">
            <w:pPr>
              <w:rPr>
                <w:rFonts w:ascii="Trebuchet MS" w:hAnsi="Trebuchet MS" w:cs="Trebuchet MS"/>
                <w:b/>
                <w:bCs/>
                <w:sz w:val="18"/>
                <w:szCs w:val="18"/>
              </w:rPr>
            </w:pPr>
            <w:r>
              <w:rPr>
                <w:rFonts w:ascii="Trebuchet MS" w:hAnsi="Trebuchet MS" w:cs="Trebuchet MS"/>
                <w:b/>
                <w:bCs/>
                <w:sz w:val="18"/>
                <w:szCs w:val="18"/>
              </w:rPr>
              <w:t>Feltnavn10</w:t>
            </w:r>
          </w:p>
        </w:tc>
        <w:tc>
          <w:tcPr>
            <w:tcW w:w="7087" w:type="dxa"/>
            <w:gridSpan w:val="2"/>
            <w:tcBorders>
              <w:bottom w:val="single" w:sz="4" w:space="0" w:color="auto"/>
            </w:tcBorders>
            <w:shd w:val="clear" w:color="auto" w:fill="D9D9D9"/>
            <w:vAlign w:val="bottom"/>
          </w:tcPr>
          <w:p w14:paraId="3591E47C" w14:textId="23692E8B"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38F7273D"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Datatype</w:t>
            </w:r>
          </w:p>
        </w:tc>
        <w:tc>
          <w:tcPr>
            <w:tcW w:w="2740" w:type="dxa"/>
            <w:tcBorders>
              <w:bottom w:val="single" w:sz="4" w:space="0" w:color="auto"/>
            </w:tcBorders>
            <w:shd w:val="clear" w:color="auto" w:fill="D9D9D9"/>
            <w:vAlign w:val="bottom"/>
          </w:tcPr>
          <w:p w14:paraId="7CA91FDB"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7F380672" w14:textId="77777777" w:rsidR="005A6809" w:rsidRPr="009367BB" w:rsidRDefault="005A6809" w:rsidP="0021723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35C4737"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579" w:type="dxa"/>
            <w:shd w:val="clear" w:color="auto" w:fill="D9D9D9"/>
            <w:vAlign w:val="bottom"/>
          </w:tcPr>
          <w:p w14:paraId="2624CFF1"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Eksempel</w:t>
            </w:r>
          </w:p>
        </w:tc>
      </w:tr>
      <w:tr w:rsidR="005A6809" w:rsidRPr="00F273B0" w14:paraId="2094A85A" w14:textId="77777777" w:rsidTr="00C37B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4B9D714F"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navn</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FFFFFF"/>
            <w:vAlign w:val="bottom"/>
          </w:tcPr>
          <w:p w14:paraId="480A2C1D" w14:textId="5337E1E2" w:rsidR="005A6809" w:rsidRPr="00594F04"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navn</w:t>
            </w:r>
            <w:proofErr w:type="spellEnd"/>
          </w:p>
        </w:tc>
        <w:tc>
          <w:tcPr>
            <w:tcW w:w="708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210C6AD" w14:textId="37656616" w:rsidR="005A6809" w:rsidRPr="00594F04" w:rsidRDefault="005A6809" w:rsidP="005A6809">
            <w:pPr>
              <w:rPr>
                <w:rFonts w:ascii="Trebuchet MS" w:hAnsi="Trebuchet MS"/>
                <w:sz w:val="18"/>
                <w:szCs w:val="18"/>
              </w:rPr>
            </w:pPr>
            <w:r w:rsidRPr="00594F04">
              <w:rPr>
                <w:rFonts w:ascii="Trebuchet MS" w:hAnsi="Trebuchet MS"/>
                <w:sz w:val="18"/>
                <w:szCs w:val="18"/>
              </w:rPr>
              <w:t>Navnet på pumpelag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8A2D908"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single" w:sz="4" w:space="0" w:color="auto"/>
              <w:right w:val="single" w:sz="4" w:space="0" w:color="auto"/>
            </w:tcBorders>
            <w:shd w:val="clear" w:color="auto" w:fill="FFFFFF"/>
            <w:vAlign w:val="bottom"/>
          </w:tcPr>
          <w:p w14:paraId="6A6CB6E2"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67B0F808"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left w:val="single" w:sz="4" w:space="0" w:color="auto"/>
            </w:tcBorders>
            <w:shd w:val="clear" w:color="auto" w:fill="FFFFFF"/>
            <w:vAlign w:val="bottom"/>
          </w:tcPr>
          <w:p w14:paraId="0B283562" w14:textId="77777777" w:rsidR="005A6809" w:rsidRPr="009367BB" w:rsidRDefault="005A6809" w:rsidP="005A6809">
            <w:pPr>
              <w:rPr>
                <w:rFonts w:ascii="Trebuchet MS" w:hAnsi="Trebuchet MS" w:cs="Trebuchet MS"/>
                <w:sz w:val="18"/>
                <w:szCs w:val="18"/>
              </w:rPr>
            </w:pPr>
            <w:proofErr w:type="spellStart"/>
            <w:r w:rsidRPr="007E0FF5">
              <w:rPr>
                <w:rFonts w:ascii="Trebuchet MS" w:hAnsi="Trebuchet MS" w:cs="Trebuchet MS"/>
                <w:sz w:val="18"/>
                <w:szCs w:val="18"/>
              </w:rPr>
              <w:t>Gl.Sø</w:t>
            </w:r>
            <w:r>
              <w:rPr>
                <w:rFonts w:ascii="Trebuchet MS" w:hAnsi="Trebuchet MS" w:cs="Trebuchet MS"/>
                <w:sz w:val="18"/>
                <w:szCs w:val="18"/>
              </w:rPr>
              <w:t>pumpe</w:t>
            </w:r>
            <w:r w:rsidRPr="00C43406">
              <w:rPr>
                <w:rFonts w:ascii="Trebuchet MS" w:hAnsi="Trebuchet MS" w:cs="Trebuchet MS"/>
                <w:sz w:val="18"/>
                <w:szCs w:val="18"/>
              </w:rPr>
              <w:t>lag</w:t>
            </w:r>
            <w:proofErr w:type="spellEnd"/>
          </w:p>
        </w:tc>
      </w:tr>
      <w:tr w:rsidR="005A6809" w:rsidRPr="00F273B0" w14:paraId="6901EF54"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20B3D92"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type_kode</w:t>
            </w:r>
            <w:proofErr w:type="spellEnd"/>
          </w:p>
        </w:tc>
        <w:tc>
          <w:tcPr>
            <w:tcW w:w="1185" w:type="dxa"/>
            <w:tcBorders>
              <w:top w:val="single" w:sz="4" w:space="0" w:color="auto"/>
              <w:left w:val="single" w:sz="4" w:space="0" w:color="auto"/>
              <w:bottom w:val="nil"/>
              <w:right w:val="single" w:sz="4" w:space="0" w:color="auto"/>
            </w:tcBorders>
            <w:vAlign w:val="bottom"/>
          </w:tcPr>
          <w:p w14:paraId="64B1E55F" w14:textId="0C07735B" w:rsidR="005A6809" w:rsidRPr="00594F04"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type_k</w:t>
            </w:r>
            <w:proofErr w:type="spellEnd"/>
          </w:p>
        </w:tc>
        <w:tc>
          <w:tcPr>
            <w:tcW w:w="7087" w:type="dxa"/>
            <w:gridSpan w:val="2"/>
            <w:tcBorders>
              <w:top w:val="single" w:sz="4" w:space="0" w:color="auto"/>
              <w:left w:val="single" w:sz="4" w:space="0" w:color="auto"/>
              <w:bottom w:val="nil"/>
              <w:right w:val="single" w:sz="4" w:space="0" w:color="auto"/>
            </w:tcBorders>
            <w:shd w:val="clear" w:color="auto" w:fill="auto"/>
            <w:vAlign w:val="bottom"/>
          </w:tcPr>
          <w:p w14:paraId="0445B859" w14:textId="494B315F" w:rsidR="005A6809" w:rsidRPr="00594F04" w:rsidRDefault="005A6809" w:rsidP="005A6809">
            <w:pPr>
              <w:rPr>
                <w:rFonts w:ascii="Trebuchet MS" w:hAnsi="Trebuchet MS"/>
                <w:sz w:val="18"/>
                <w:szCs w:val="18"/>
              </w:rPr>
            </w:pPr>
            <w:r w:rsidRPr="00594F04">
              <w:rPr>
                <w:rFonts w:ascii="Trebuchet MS" w:hAnsi="Trebuchet MS"/>
                <w:sz w:val="18"/>
                <w:szCs w:val="18"/>
              </w:rPr>
              <w:t>Kode for lagtype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01BDEB8E"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Heltal</w:t>
            </w:r>
          </w:p>
        </w:tc>
        <w:tc>
          <w:tcPr>
            <w:tcW w:w="2740" w:type="dxa"/>
            <w:tcBorders>
              <w:top w:val="single" w:sz="4" w:space="0" w:color="auto"/>
              <w:left w:val="single" w:sz="4" w:space="0" w:color="auto"/>
              <w:bottom w:val="nil"/>
              <w:right w:val="single" w:sz="4" w:space="0" w:color="auto"/>
            </w:tcBorders>
            <w:shd w:val="clear" w:color="auto" w:fill="auto"/>
            <w:vAlign w:val="bottom"/>
          </w:tcPr>
          <w:p w14:paraId="6E025A0E"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1-</w:t>
            </w:r>
            <w:r>
              <w:rPr>
                <w:rFonts w:ascii="Trebuchet MS" w:hAnsi="Trebuchet MS" w:cs="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auto"/>
            <w:vAlign w:val="bottom"/>
          </w:tcPr>
          <w:p w14:paraId="6B45BB7E"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6D36C3C9"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1</w:t>
            </w:r>
          </w:p>
        </w:tc>
      </w:tr>
      <w:tr w:rsidR="005A6809" w:rsidRPr="00F273B0" w14:paraId="5453F984"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0A47465B"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w:t>
            </w:r>
            <w:proofErr w:type="spellEnd"/>
          </w:p>
        </w:tc>
        <w:tc>
          <w:tcPr>
            <w:tcW w:w="1185" w:type="dxa"/>
            <w:tcBorders>
              <w:top w:val="single" w:sz="4" w:space="0" w:color="auto"/>
              <w:left w:val="single" w:sz="4" w:space="0" w:color="auto"/>
              <w:bottom w:val="nil"/>
              <w:right w:val="single" w:sz="4" w:space="0" w:color="auto"/>
            </w:tcBorders>
            <w:shd w:val="clear" w:color="auto" w:fill="99CCFF"/>
            <w:vAlign w:val="bottom"/>
          </w:tcPr>
          <w:p w14:paraId="3DECAB96" w14:textId="64C56B63" w:rsidR="005A6809"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w:t>
            </w:r>
            <w:proofErr w:type="spellEnd"/>
          </w:p>
        </w:tc>
        <w:tc>
          <w:tcPr>
            <w:tcW w:w="7087" w:type="dxa"/>
            <w:gridSpan w:val="2"/>
            <w:tcBorders>
              <w:top w:val="single" w:sz="4" w:space="0" w:color="auto"/>
              <w:left w:val="single" w:sz="4" w:space="0" w:color="auto"/>
              <w:bottom w:val="nil"/>
              <w:right w:val="single" w:sz="4" w:space="0" w:color="auto"/>
            </w:tcBorders>
            <w:shd w:val="clear" w:color="auto" w:fill="99CCFF"/>
            <w:vAlign w:val="bottom"/>
          </w:tcPr>
          <w:p w14:paraId="6B62C68E" w14:textId="17B961E1" w:rsidR="005A6809" w:rsidRPr="009367BB" w:rsidRDefault="005A6809" w:rsidP="005A6809">
            <w:pPr>
              <w:rPr>
                <w:rFonts w:ascii="Trebuchet MS" w:hAnsi="Trebuchet MS"/>
                <w:sz w:val="18"/>
                <w:szCs w:val="18"/>
              </w:rPr>
            </w:pPr>
            <w:r>
              <w:rPr>
                <w:rFonts w:ascii="Trebuchet MS" w:hAnsi="Trebuchet MS"/>
                <w:sz w:val="18"/>
                <w:szCs w:val="18"/>
              </w:rPr>
              <w:t>Lag</w:t>
            </w:r>
            <w:r w:rsidRPr="009367BB">
              <w:rPr>
                <w:rFonts w:ascii="Trebuchet MS" w:hAnsi="Trebuchet MS"/>
                <w:sz w:val="18"/>
                <w:szCs w:val="18"/>
              </w:rPr>
              <w:t>type (</w:t>
            </w:r>
            <w:r w:rsidRPr="00594F04">
              <w:rPr>
                <w:rFonts w:ascii="Trebuchet MS" w:hAnsi="Trebuchet MS"/>
                <w:sz w:val="18"/>
                <w:szCs w:val="18"/>
              </w:rPr>
              <w:t>p</w:t>
            </w:r>
            <w:r>
              <w:rPr>
                <w:rFonts w:ascii="Trebuchet MS" w:hAnsi="Trebuchet MS"/>
                <w:sz w:val="18"/>
                <w:szCs w:val="18"/>
              </w:rPr>
              <w:t>umpe</w:t>
            </w:r>
            <w:r w:rsidRPr="00C43406">
              <w:rPr>
                <w:rFonts w:ascii="Trebuchet MS" w:hAnsi="Trebuchet MS"/>
                <w:sz w:val="18"/>
                <w:szCs w:val="18"/>
              </w:rPr>
              <w:t>lag</w:t>
            </w:r>
            <w:r w:rsidRPr="009367BB">
              <w:rPr>
                <w:rFonts w:ascii="Trebuchet MS" w:hAnsi="Trebuchet MS"/>
                <w:sz w:val="18"/>
                <w:szCs w:val="18"/>
              </w:rPr>
              <w:t>, dige</w:t>
            </w:r>
            <w:r w:rsidRPr="00C43406">
              <w:rPr>
                <w:rFonts w:ascii="Trebuchet MS" w:hAnsi="Trebuchet MS"/>
                <w:sz w:val="18"/>
                <w:szCs w:val="18"/>
              </w:rPr>
              <w:t>lag</w:t>
            </w:r>
            <w:r w:rsidRPr="009367BB">
              <w:rPr>
                <w:rFonts w:ascii="Trebuchet MS" w:hAnsi="Trebuchet MS"/>
                <w:sz w:val="18"/>
                <w:szCs w:val="18"/>
              </w:rPr>
              <w:t>, landvindings</w:t>
            </w:r>
            <w:r w:rsidRPr="00C43406">
              <w:rPr>
                <w:rFonts w:ascii="Trebuchet MS" w:hAnsi="Trebuchet MS"/>
                <w:sz w:val="18"/>
                <w:szCs w:val="18"/>
              </w:rPr>
              <w:t>lag</w:t>
            </w:r>
            <w:r w:rsidRPr="009367BB">
              <w:rPr>
                <w:rFonts w:ascii="Trebuchet MS" w:hAnsi="Trebuchet MS"/>
                <w:sz w:val="18"/>
                <w:szCs w:val="18"/>
              </w:rPr>
              <w:t xml:space="preserve"> m.v.)</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76829F3"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nil"/>
              <w:right w:val="single" w:sz="4" w:space="0" w:color="auto"/>
            </w:tcBorders>
            <w:shd w:val="clear" w:color="auto" w:fill="99CCFF"/>
            <w:vAlign w:val="bottom"/>
          </w:tcPr>
          <w:p w14:paraId="021E2C91"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w:t>
            </w:r>
            <w:r w:rsidRPr="004D056C">
              <w:rPr>
                <w:rFonts w:ascii="Trebuchet MS" w:hAnsi="Trebuchet MS" w:cs="Trebuchet MS"/>
                <w:sz w:val="18"/>
                <w:szCs w:val="18"/>
              </w:rPr>
              <w:t>25</w:t>
            </w:r>
            <w:r w:rsidRPr="009367BB">
              <w:rPr>
                <w:rFonts w:ascii="Trebuchet MS" w:hAnsi="Trebuchet MS" w:cs="Trebuchet MS"/>
                <w:sz w:val="18"/>
                <w:szCs w:val="18"/>
              </w:rPr>
              <w:t xml:space="preserve">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5AA06F9F"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S</w:t>
            </w:r>
          </w:p>
        </w:tc>
        <w:tc>
          <w:tcPr>
            <w:tcW w:w="2579" w:type="dxa"/>
            <w:tcBorders>
              <w:top w:val="single" w:sz="4" w:space="0" w:color="auto"/>
              <w:left w:val="single" w:sz="4" w:space="0" w:color="auto"/>
              <w:bottom w:val="nil"/>
              <w:right w:val="single" w:sz="4" w:space="0" w:color="auto"/>
            </w:tcBorders>
            <w:shd w:val="clear" w:color="auto" w:fill="99CCFF"/>
            <w:vAlign w:val="bottom"/>
          </w:tcPr>
          <w:p w14:paraId="57E70266"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Landvindings</w:t>
            </w:r>
            <w:r w:rsidRPr="00C43406">
              <w:rPr>
                <w:rFonts w:ascii="Trebuchet MS" w:hAnsi="Trebuchet MS" w:cs="Trebuchet MS"/>
                <w:sz w:val="18"/>
                <w:szCs w:val="18"/>
              </w:rPr>
              <w:t>lag</w:t>
            </w:r>
          </w:p>
        </w:tc>
      </w:tr>
      <w:tr w:rsidR="005A6809" w:rsidRPr="00F273B0" w14:paraId="21CD279D"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4981D76" w14:textId="77777777" w:rsidR="005A6809" w:rsidRPr="00C43406" w:rsidRDefault="005A6809" w:rsidP="005A6809">
            <w:pPr>
              <w:rPr>
                <w:rFonts w:ascii="Trebuchet MS" w:hAnsi="Trebuchet MS"/>
                <w:sz w:val="18"/>
                <w:szCs w:val="18"/>
              </w:rPr>
            </w:pPr>
            <w:proofErr w:type="spellStart"/>
            <w:r w:rsidRPr="00C43406">
              <w:rPr>
                <w:rFonts w:ascii="Trebuchet MS" w:hAnsi="Trebuchet MS"/>
                <w:sz w:val="18"/>
                <w:szCs w:val="18"/>
              </w:rPr>
              <w:t>ejerstatus_kode</w:t>
            </w:r>
            <w:proofErr w:type="spellEnd"/>
          </w:p>
        </w:tc>
        <w:tc>
          <w:tcPr>
            <w:tcW w:w="1185" w:type="dxa"/>
            <w:tcBorders>
              <w:top w:val="single" w:sz="4" w:space="0" w:color="auto"/>
              <w:left w:val="single" w:sz="4" w:space="0" w:color="auto"/>
              <w:bottom w:val="nil"/>
              <w:right w:val="single" w:sz="4" w:space="0" w:color="auto"/>
            </w:tcBorders>
            <w:shd w:val="clear" w:color="auto" w:fill="97DDBA"/>
            <w:vAlign w:val="bottom"/>
          </w:tcPr>
          <w:p w14:paraId="233ED824" w14:textId="42295358" w:rsidR="005A6809" w:rsidRPr="00C43406" w:rsidRDefault="005A6809" w:rsidP="005A6809">
            <w:pPr>
              <w:rPr>
                <w:rFonts w:ascii="Trebuchet MS" w:hAnsi="Trebuchet MS"/>
                <w:sz w:val="18"/>
                <w:szCs w:val="18"/>
              </w:rPr>
            </w:pPr>
          </w:p>
        </w:tc>
        <w:tc>
          <w:tcPr>
            <w:tcW w:w="15160" w:type="dxa"/>
            <w:gridSpan w:val="6"/>
            <w:tcBorders>
              <w:top w:val="single" w:sz="4" w:space="0" w:color="auto"/>
              <w:left w:val="single" w:sz="4" w:space="0" w:color="auto"/>
              <w:bottom w:val="nil"/>
              <w:right w:val="single" w:sz="4" w:space="0" w:color="auto"/>
            </w:tcBorders>
            <w:shd w:val="clear" w:color="auto" w:fill="97DDBA"/>
            <w:vAlign w:val="bottom"/>
          </w:tcPr>
          <w:p w14:paraId="4AAF0FE8" w14:textId="3B7F71D5" w:rsidR="005A6809" w:rsidRPr="00C43406" w:rsidRDefault="005A6809" w:rsidP="005A6809">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39022188" w14:textId="77777777" w:rsidR="005A6809" w:rsidRPr="00C43406" w:rsidRDefault="005A6809" w:rsidP="005A6809">
            <w:pPr>
              <w:rPr>
                <w:rFonts w:ascii="Trebuchet MS" w:hAnsi="Trebuchet MS"/>
                <w:sz w:val="18"/>
                <w:szCs w:val="18"/>
              </w:rPr>
            </w:pPr>
          </w:p>
        </w:tc>
      </w:tr>
      <w:tr w:rsidR="005A6809" w:rsidRPr="00F273B0" w14:paraId="46DFFFD1"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56757745" w14:textId="77777777" w:rsidR="005A6809" w:rsidRPr="00C43406" w:rsidRDefault="005A6809" w:rsidP="005A6809">
            <w:pPr>
              <w:rPr>
                <w:rFonts w:ascii="Trebuchet MS" w:hAnsi="Trebuchet MS"/>
                <w:sz w:val="18"/>
                <w:szCs w:val="18"/>
              </w:rPr>
            </w:pPr>
            <w:r>
              <w:rPr>
                <w:rFonts w:ascii="Trebuchet MS" w:hAnsi="Trebuchet MS"/>
                <w:sz w:val="18"/>
                <w:szCs w:val="18"/>
              </w:rPr>
              <w:t>e</w:t>
            </w:r>
            <w:r w:rsidRPr="00C43406">
              <w:rPr>
                <w:rFonts w:ascii="Trebuchet MS" w:hAnsi="Trebuchet MS"/>
                <w:sz w:val="18"/>
                <w:szCs w:val="18"/>
              </w:rPr>
              <w:t>jerstatus</w:t>
            </w:r>
          </w:p>
        </w:tc>
        <w:tc>
          <w:tcPr>
            <w:tcW w:w="1185" w:type="dxa"/>
            <w:tcBorders>
              <w:top w:val="single" w:sz="4" w:space="0" w:color="auto"/>
              <w:left w:val="single" w:sz="4" w:space="0" w:color="auto"/>
              <w:bottom w:val="nil"/>
              <w:right w:val="single" w:sz="4" w:space="0" w:color="auto"/>
            </w:tcBorders>
            <w:shd w:val="clear" w:color="auto" w:fill="97DDBA"/>
            <w:vAlign w:val="bottom"/>
          </w:tcPr>
          <w:p w14:paraId="5ADDA034" w14:textId="300145C8" w:rsidR="005A6809" w:rsidRPr="00C43406" w:rsidRDefault="005A6809" w:rsidP="005A6809">
            <w:pPr>
              <w:rPr>
                <w:rFonts w:ascii="Trebuchet MS" w:hAnsi="Trebuchet MS"/>
                <w:sz w:val="18"/>
                <w:szCs w:val="18"/>
              </w:rPr>
            </w:pPr>
          </w:p>
        </w:tc>
        <w:tc>
          <w:tcPr>
            <w:tcW w:w="15160" w:type="dxa"/>
            <w:gridSpan w:val="6"/>
            <w:tcBorders>
              <w:top w:val="single" w:sz="4" w:space="0" w:color="auto"/>
              <w:left w:val="single" w:sz="4" w:space="0" w:color="auto"/>
              <w:bottom w:val="nil"/>
              <w:right w:val="single" w:sz="4" w:space="0" w:color="auto"/>
            </w:tcBorders>
            <w:shd w:val="clear" w:color="auto" w:fill="97DDBA"/>
            <w:vAlign w:val="bottom"/>
          </w:tcPr>
          <w:p w14:paraId="736D659C" w14:textId="3CF695CD" w:rsidR="005A6809" w:rsidRPr="00C43406" w:rsidRDefault="005A6809" w:rsidP="005A6809">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tc>
      </w:tr>
      <w:tr w:rsidR="005A6809" w:rsidRPr="00F273B0" w14:paraId="7776AD05"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A65CF38" w14:textId="77777777" w:rsidR="005A6809" w:rsidRPr="004D056C" w:rsidRDefault="005A6809" w:rsidP="005A6809">
            <w:pPr>
              <w:rPr>
                <w:rFonts w:ascii="Trebuchet MS" w:hAnsi="Trebuchet MS"/>
                <w:sz w:val="18"/>
                <w:szCs w:val="18"/>
              </w:rPr>
            </w:pPr>
            <w:proofErr w:type="spellStart"/>
            <w:r w:rsidRPr="004D056C">
              <w:rPr>
                <w:rFonts w:ascii="Trebuchet MS" w:hAnsi="Trebuchet MS"/>
                <w:sz w:val="18"/>
                <w:szCs w:val="18"/>
              </w:rPr>
              <w:t>vandloebsystem</w:t>
            </w:r>
            <w:proofErr w:type="spellEnd"/>
          </w:p>
        </w:tc>
        <w:tc>
          <w:tcPr>
            <w:tcW w:w="1185" w:type="dxa"/>
            <w:tcBorders>
              <w:top w:val="single" w:sz="4" w:space="0" w:color="auto"/>
              <w:left w:val="single" w:sz="4" w:space="0" w:color="auto"/>
              <w:bottom w:val="nil"/>
              <w:right w:val="single" w:sz="4" w:space="0" w:color="auto"/>
            </w:tcBorders>
            <w:shd w:val="clear" w:color="auto" w:fill="FFFFFF"/>
            <w:vAlign w:val="bottom"/>
          </w:tcPr>
          <w:p w14:paraId="5BD4EC91" w14:textId="5A4B38A2" w:rsidR="005A6809" w:rsidRDefault="005A6809" w:rsidP="005A6809">
            <w:pPr>
              <w:rPr>
                <w:rFonts w:ascii="Trebuchet MS" w:hAnsi="Trebuchet MS"/>
                <w:color w:val="000000"/>
                <w:sz w:val="18"/>
                <w:szCs w:val="18"/>
              </w:rPr>
            </w:pPr>
            <w:proofErr w:type="spellStart"/>
            <w:r>
              <w:rPr>
                <w:rFonts w:ascii="Trebuchet MS" w:hAnsi="Trebuchet MS"/>
                <w:sz w:val="18"/>
                <w:szCs w:val="18"/>
              </w:rPr>
              <w:t>v</w:t>
            </w:r>
            <w:r w:rsidRPr="004D056C">
              <w:rPr>
                <w:rFonts w:ascii="Trebuchet MS" w:hAnsi="Trebuchet MS"/>
                <w:sz w:val="18"/>
                <w:szCs w:val="18"/>
              </w:rPr>
              <w:t>andl</w:t>
            </w:r>
            <w:r>
              <w:rPr>
                <w:rFonts w:ascii="Trebuchet MS" w:hAnsi="Trebuchet MS"/>
                <w:sz w:val="18"/>
                <w:szCs w:val="18"/>
              </w:rPr>
              <w:t>_</w:t>
            </w:r>
            <w:r w:rsidRPr="004D056C">
              <w:rPr>
                <w:rFonts w:ascii="Trebuchet MS" w:hAnsi="Trebuchet MS"/>
                <w:sz w:val="18"/>
                <w:szCs w:val="18"/>
              </w:rPr>
              <w:t>sys</w:t>
            </w:r>
            <w:r>
              <w:rPr>
                <w:rFonts w:ascii="Trebuchet MS" w:hAnsi="Trebuchet MS"/>
                <w:sz w:val="18"/>
                <w:szCs w:val="18"/>
              </w:rPr>
              <w:t>t</w:t>
            </w:r>
            <w:proofErr w:type="spellEnd"/>
          </w:p>
        </w:tc>
        <w:tc>
          <w:tcPr>
            <w:tcW w:w="7087" w:type="dxa"/>
            <w:gridSpan w:val="2"/>
            <w:tcBorders>
              <w:top w:val="single" w:sz="4" w:space="0" w:color="auto"/>
              <w:left w:val="single" w:sz="4" w:space="0" w:color="auto"/>
              <w:bottom w:val="nil"/>
              <w:right w:val="single" w:sz="4" w:space="0" w:color="auto"/>
            </w:tcBorders>
            <w:shd w:val="clear" w:color="auto" w:fill="FFFFFF"/>
            <w:vAlign w:val="bottom"/>
          </w:tcPr>
          <w:p w14:paraId="4ECB4619" w14:textId="0357D6B7" w:rsidR="005A6809" w:rsidRDefault="005A6809" w:rsidP="005A6809">
            <w:pPr>
              <w:rPr>
                <w:rFonts w:ascii="Trebuchet MS" w:hAnsi="Trebuchet MS"/>
                <w:color w:val="000000"/>
                <w:sz w:val="18"/>
                <w:szCs w:val="18"/>
              </w:rPr>
            </w:pPr>
            <w:r>
              <w:rPr>
                <w:rFonts w:ascii="Trebuchet MS" w:hAnsi="Trebuchet MS"/>
                <w:color w:val="000000"/>
                <w:sz w:val="18"/>
                <w:szCs w:val="18"/>
              </w:rPr>
              <w:t>Vandløbssystem som objektet ligger i/ved.</w:t>
            </w:r>
          </w:p>
          <w:p w14:paraId="674D141B" w14:textId="77777777" w:rsidR="005A6809" w:rsidRPr="009367BB" w:rsidRDefault="005A6809" w:rsidP="005A6809">
            <w:pPr>
              <w:rPr>
                <w:rFonts w:ascii="Trebuchet MS" w:hAnsi="Trebuchet MS"/>
                <w:sz w:val="18"/>
                <w:szCs w:val="18"/>
              </w:rPr>
            </w:pPr>
          </w:p>
        </w:tc>
        <w:tc>
          <w:tcPr>
            <w:tcW w:w="1276" w:type="dxa"/>
            <w:tcBorders>
              <w:top w:val="single" w:sz="4" w:space="0" w:color="auto"/>
              <w:left w:val="single" w:sz="4" w:space="0" w:color="auto"/>
              <w:bottom w:val="nil"/>
              <w:right w:val="single" w:sz="4" w:space="0" w:color="auto"/>
            </w:tcBorders>
            <w:shd w:val="clear" w:color="auto" w:fill="FFFFFF"/>
            <w:vAlign w:val="bottom"/>
          </w:tcPr>
          <w:p w14:paraId="130946A6"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nil"/>
              <w:right w:val="single" w:sz="4" w:space="0" w:color="auto"/>
            </w:tcBorders>
            <w:shd w:val="clear" w:color="auto" w:fill="FFFFFF"/>
            <w:vAlign w:val="bottom"/>
          </w:tcPr>
          <w:p w14:paraId="65E804ED"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111E1E6"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7613FA4F"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Knudå</w:t>
            </w:r>
          </w:p>
        </w:tc>
      </w:tr>
      <w:tr w:rsidR="005A6809" w:rsidRPr="00F273B0" w14:paraId="1F401B23" w14:textId="77777777" w:rsidTr="00C37B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1ED8907B"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l</w:t>
            </w:r>
            <w:r w:rsidRPr="009367BB">
              <w:rPr>
                <w:rFonts w:ascii="Trebuchet MS" w:hAnsi="Trebuchet MS" w:cs="Trebuchet MS"/>
                <w:sz w:val="18"/>
                <w:szCs w:val="18"/>
              </w:rPr>
              <w:t>ink</w:t>
            </w:r>
          </w:p>
        </w:tc>
        <w:tc>
          <w:tcPr>
            <w:tcW w:w="1185" w:type="dxa"/>
            <w:tcBorders>
              <w:top w:val="single" w:sz="4" w:space="0" w:color="auto"/>
              <w:left w:val="single" w:sz="4" w:space="0" w:color="auto"/>
              <w:bottom w:val="single" w:sz="4" w:space="0" w:color="auto"/>
              <w:right w:val="single" w:sz="4" w:space="0" w:color="auto"/>
            </w:tcBorders>
            <w:shd w:val="clear" w:color="auto" w:fill="97DDBA"/>
            <w:vAlign w:val="bottom"/>
          </w:tcPr>
          <w:p w14:paraId="7A425BEA" w14:textId="45394C1A" w:rsidR="005A6809" w:rsidRPr="00A1616D" w:rsidRDefault="005A6809" w:rsidP="005A6809">
            <w:pPr>
              <w:rPr>
                <w:rFonts w:ascii="Trebuchet MS" w:hAnsi="Trebuchet MS" w:cs="Trebuchet MS"/>
                <w:sz w:val="17"/>
                <w:szCs w:val="17"/>
              </w:rPr>
            </w:pPr>
          </w:p>
        </w:tc>
        <w:tc>
          <w:tcPr>
            <w:tcW w:w="1516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52B754E" w14:textId="12845876" w:rsidR="005A6809" w:rsidRPr="00A1616D" w:rsidRDefault="005A6809" w:rsidP="005A6809">
            <w:pPr>
              <w:rPr>
                <w:rFonts w:ascii="Trebuchet MS" w:hAnsi="Trebuchet MS" w:cs="Trebuchet MS"/>
                <w:sz w:val="17"/>
                <w:szCs w:val="17"/>
              </w:rPr>
            </w:pPr>
            <w:r w:rsidRPr="00A1616D">
              <w:rPr>
                <w:rFonts w:ascii="Trebuchet MS" w:hAnsi="Trebuchet MS" w:cs="Trebuchet MS"/>
                <w:sz w:val="17"/>
                <w:szCs w:val="17"/>
              </w:rPr>
              <w:t>Felt defineret under: 4.1 Standardiserede felter til de temaspecifikke datamodeller</w:t>
            </w:r>
          </w:p>
        </w:tc>
      </w:tr>
      <w:tr w:rsidR="005A6809" w:rsidRPr="0051728E" w14:paraId="1F86A6EB" w14:textId="77777777" w:rsidTr="005A6809">
        <w:trPr>
          <w:trHeight w:hRule="exact" w:val="255"/>
        </w:trPr>
        <w:tc>
          <w:tcPr>
            <w:tcW w:w="4841" w:type="dxa"/>
            <w:gridSpan w:val="3"/>
            <w:tcBorders>
              <w:top w:val="single" w:sz="4" w:space="0" w:color="auto"/>
              <w:left w:val="nil"/>
              <w:bottom w:val="nil"/>
              <w:right w:val="nil"/>
            </w:tcBorders>
            <w:shd w:val="clear" w:color="auto" w:fill="99CCFF"/>
          </w:tcPr>
          <w:p w14:paraId="7C0F23BE" w14:textId="77777777" w:rsidR="005A6809" w:rsidRDefault="005A6809" w:rsidP="005A6809">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9CCFF"/>
            <w:vAlign w:val="bottom"/>
          </w:tcPr>
          <w:p w14:paraId="795DD378" w14:textId="5ECD10EC" w:rsidR="005A6809" w:rsidRPr="009367BB" w:rsidRDefault="005A6809" w:rsidP="005A680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5A6809" w:rsidRPr="0051728E" w14:paraId="200FBB09" w14:textId="77777777" w:rsidTr="005A6809">
        <w:trPr>
          <w:trHeight w:hRule="exact" w:val="255"/>
        </w:trPr>
        <w:tc>
          <w:tcPr>
            <w:tcW w:w="4841" w:type="dxa"/>
            <w:gridSpan w:val="3"/>
            <w:tcBorders>
              <w:top w:val="nil"/>
              <w:left w:val="nil"/>
              <w:bottom w:val="nil"/>
              <w:right w:val="nil"/>
            </w:tcBorders>
            <w:shd w:val="clear" w:color="auto" w:fill="97DDBA"/>
          </w:tcPr>
          <w:p w14:paraId="53518D55" w14:textId="77777777" w:rsidR="005A6809" w:rsidRPr="0051728E" w:rsidRDefault="005A6809" w:rsidP="005A6809">
            <w:pPr>
              <w:rPr>
                <w:rFonts w:ascii="Trebuchet MS" w:hAnsi="Trebuchet MS" w:cs="Trebuchet MS"/>
                <w:i/>
                <w:iCs/>
                <w:sz w:val="18"/>
                <w:szCs w:val="18"/>
              </w:rPr>
            </w:pPr>
          </w:p>
        </w:tc>
        <w:tc>
          <w:tcPr>
            <w:tcW w:w="13575" w:type="dxa"/>
            <w:gridSpan w:val="5"/>
            <w:tcBorders>
              <w:top w:val="nil"/>
              <w:left w:val="nil"/>
              <w:bottom w:val="nil"/>
              <w:right w:val="nil"/>
            </w:tcBorders>
            <w:shd w:val="clear" w:color="auto" w:fill="97DDBA"/>
            <w:vAlign w:val="bottom"/>
          </w:tcPr>
          <w:p w14:paraId="0BBE56AC" w14:textId="6BDB3372" w:rsidR="005A6809" w:rsidRDefault="005A6809" w:rsidP="005A680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54CD908A" w14:textId="77777777" w:rsidR="004E1C32" w:rsidRDefault="009367BB" w:rsidP="004E1C32">
      <w:pPr>
        <w:pStyle w:val="Overskrift6"/>
      </w:pPr>
      <w:r>
        <w:t>5.1.10.</w:t>
      </w:r>
      <w:r w:rsidR="00095F3D">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1C32" w:rsidRPr="0051728E" w14:paraId="2E96A2EA" w14:textId="77777777" w:rsidTr="008928EE">
        <w:trPr>
          <w:trHeight w:hRule="exact" w:val="255"/>
        </w:trPr>
        <w:tc>
          <w:tcPr>
            <w:tcW w:w="2235" w:type="dxa"/>
            <w:shd w:val="clear" w:color="auto" w:fill="D9D9D9"/>
            <w:vAlign w:val="bottom"/>
          </w:tcPr>
          <w:p w14:paraId="6D2EDBB7" w14:textId="77777777" w:rsidR="004E1C32" w:rsidRPr="0051728E" w:rsidRDefault="004E1C32"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9AFF6AA" w14:textId="77777777" w:rsidR="004E1C32" w:rsidRPr="00FE3FC3" w:rsidRDefault="004E1C32"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4E1C32" w:rsidRPr="0051728E" w14:paraId="008BD3DA" w14:textId="77777777" w:rsidTr="008928EE">
        <w:trPr>
          <w:trHeight w:hRule="exact" w:val="255"/>
        </w:trPr>
        <w:tc>
          <w:tcPr>
            <w:tcW w:w="2235" w:type="dxa"/>
            <w:shd w:val="clear" w:color="auto" w:fill="E0E0E0"/>
            <w:vAlign w:val="bottom"/>
          </w:tcPr>
          <w:p w14:paraId="63F4A59A"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B81E06F" w14:textId="77777777" w:rsidR="004E1C32" w:rsidRPr="0051728E" w:rsidRDefault="00192DE4" w:rsidP="008928EE">
            <w:pPr>
              <w:rPr>
                <w:rFonts w:ascii="Trebuchet MS" w:hAnsi="Trebuchet MS" w:cs="Trebuchet MS"/>
                <w:sz w:val="18"/>
                <w:szCs w:val="18"/>
              </w:rPr>
            </w:pPr>
            <w:r>
              <w:rPr>
                <w:rFonts w:ascii="Trebuchet MS" w:hAnsi="Trebuchet MS" w:cs="Trebuchet MS"/>
                <w:sz w:val="18"/>
                <w:szCs w:val="18"/>
              </w:rPr>
              <w:t>Pumpe</w:t>
            </w:r>
            <w:r w:rsidRPr="00C43406">
              <w:rPr>
                <w:rFonts w:ascii="Trebuchet MS" w:hAnsi="Trebuchet MS" w:cs="Trebuchet MS"/>
                <w:sz w:val="18"/>
                <w:szCs w:val="18"/>
              </w:rPr>
              <w:t>lag</w:t>
            </w:r>
          </w:p>
        </w:tc>
      </w:tr>
      <w:tr w:rsidR="004E1C32" w:rsidRPr="0051728E" w14:paraId="1D709D6B" w14:textId="77777777" w:rsidTr="008928EE">
        <w:trPr>
          <w:trHeight w:hRule="exact" w:val="255"/>
        </w:trPr>
        <w:tc>
          <w:tcPr>
            <w:tcW w:w="2235" w:type="dxa"/>
            <w:shd w:val="clear" w:color="auto" w:fill="E0E0E0"/>
            <w:vAlign w:val="bottom"/>
          </w:tcPr>
          <w:p w14:paraId="0F4AF74A"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9FD81FD" w14:textId="77777777" w:rsidR="004E1C32" w:rsidRPr="00F279E4" w:rsidRDefault="006122F9" w:rsidP="008928EE">
            <w:pPr>
              <w:rPr>
                <w:rFonts w:ascii="Trebuchet MS" w:hAnsi="Trebuchet MS" w:cs="Trebuchet MS"/>
                <w:sz w:val="18"/>
                <w:szCs w:val="18"/>
              </w:rPr>
            </w:pPr>
            <w:r w:rsidRPr="00C43406">
              <w:rPr>
                <w:rFonts w:ascii="Trebuchet MS" w:hAnsi="Trebuchet MS" w:cs="Trebuchet MS"/>
                <w:sz w:val="18"/>
                <w:szCs w:val="18"/>
              </w:rPr>
              <w:t>Sammenslutninger der står for dige, p</w:t>
            </w:r>
            <w:r w:rsidR="004E1C32" w:rsidRPr="00C43406">
              <w:rPr>
                <w:rFonts w:ascii="Trebuchet MS" w:hAnsi="Trebuchet MS" w:cs="Trebuchet MS"/>
                <w:sz w:val="18"/>
                <w:szCs w:val="18"/>
              </w:rPr>
              <w:t>umpe</w:t>
            </w:r>
            <w:r w:rsidRPr="00C43406">
              <w:rPr>
                <w:rFonts w:ascii="Trebuchet MS" w:hAnsi="Trebuchet MS" w:cs="Trebuchet MS"/>
                <w:sz w:val="18"/>
                <w:szCs w:val="18"/>
              </w:rPr>
              <w:t>anlæg</w:t>
            </w:r>
            <w:r w:rsidR="004E1C32" w:rsidRPr="00C43406">
              <w:rPr>
                <w:rFonts w:ascii="Trebuchet MS" w:hAnsi="Trebuchet MS" w:cs="Trebuchet MS"/>
                <w:sz w:val="18"/>
                <w:szCs w:val="18"/>
              </w:rPr>
              <w:t xml:space="preserve"> </w:t>
            </w:r>
            <w:r w:rsidRPr="00C43406">
              <w:rPr>
                <w:rFonts w:ascii="Trebuchet MS" w:hAnsi="Trebuchet MS" w:cs="Trebuchet MS"/>
                <w:sz w:val="18"/>
                <w:szCs w:val="18"/>
              </w:rPr>
              <w:t>eller</w:t>
            </w:r>
            <w:r w:rsidR="004E1C32" w:rsidRPr="00C43406">
              <w:rPr>
                <w:rFonts w:ascii="Trebuchet MS" w:hAnsi="Trebuchet MS" w:cs="Trebuchet MS"/>
                <w:sz w:val="18"/>
                <w:szCs w:val="18"/>
              </w:rPr>
              <w:t xml:space="preserve"> </w:t>
            </w:r>
            <w:r w:rsidRPr="00C43406">
              <w:rPr>
                <w:rFonts w:ascii="Trebuchet MS" w:hAnsi="Trebuchet MS" w:cs="Trebuchet MS"/>
                <w:sz w:val="18"/>
                <w:szCs w:val="18"/>
              </w:rPr>
              <w:t>anden l</w:t>
            </w:r>
            <w:r w:rsidR="004E1C32" w:rsidRPr="00C43406">
              <w:rPr>
                <w:rFonts w:ascii="Trebuchet MS" w:hAnsi="Trebuchet MS" w:cs="Trebuchet MS"/>
                <w:sz w:val="18"/>
                <w:szCs w:val="18"/>
              </w:rPr>
              <w:t>andvinding</w:t>
            </w:r>
          </w:p>
        </w:tc>
      </w:tr>
      <w:tr w:rsidR="004E1C32" w:rsidRPr="0051728E" w14:paraId="4995A346" w14:textId="77777777" w:rsidTr="008928EE">
        <w:trPr>
          <w:trHeight w:hRule="exact" w:val="255"/>
        </w:trPr>
        <w:tc>
          <w:tcPr>
            <w:tcW w:w="2235" w:type="dxa"/>
            <w:shd w:val="clear" w:color="auto" w:fill="E0E0E0"/>
            <w:vAlign w:val="bottom"/>
          </w:tcPr>
          <w:p w14:paraId="0453CD38"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DF48B6D" w14:textId="77777777" w:rsidR="004E1C32" w:rsidRPr="00D77840" w:rsidRDefault="004E1C32" w:rsidP="008928EE">
            <w:pPr>
              <w:rPr>
                <w:rFonts w:ascii="Trebuchet MS" w:hAnsi="Trebuchet MS" w:cs="Trebuchet MS"/>
                <w:sz w:val="18"/>
                <w:szCs w:val="18"/>
              </w:rPr>
            </w:pPr>
            <w:r w:rsidRPr="00C43406">
              <w:rPr>
                <w:rFonts w:ascii="Trebuchet MS" w:hAnsi="Trebuchet MS" w:cs="Trebuchet MS"/>
                <w:sz w:val="18"/>
                <w:szCs w:val="18"/>
              </w:rPr>
              <w:t>Offentlige og Private Dige- Pumpe- og Landvindings</w:t>
            </w:r>
            <w:r w:rsidR="00192DE4" w:rsidRPr="00C43406">
              <w:rPr>
                <w:rFonts w:ascii="Trebuchet MS" w:hAnsi="Trebuchet MS" w:cs="Trebuchet MS"/>
                <w:sz w:val="18"/>
                <w:szCs w:val="18"/>
              </w:rPr>
              <w:t>lag</w:t>
            </w:r>
          </w:p>
        </w:tc>
      </w:tr>
      <w:tr w:rsidR="004E1C32" w:rsidRPr="0051728E" w14:paraId="51467593" w14:textId="77777777" w:rsidTr="008928EE">
        <w:trPr>
          <w:trHeight w:hRule="exact" w:val="255"/>
        </w:trPr>
        <w:tc>
          <w:tcPr>
            <w:tcW w:w="2235" w:type="dxa"/>
            <w:shd w:val="clear" w:color="auto" w:fill="E0E0E0"/>
            <w:vAlign w:val="bottom"/>
          </w:tcPr>
          <w:p w14:paraId="0CA583A2" w14:textId="77777777" w:rsidR="004E1C32" w:rsidRPr="0051728E" w:rsidRDefault="004E1C32"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4B7911A" w14:textId="77777777" w:rsidR="004E1C32" w:rsidRPr="0051728E" w:rsidRDefault="006122F9" w:rsidP="008928EE">
            <w:pPr>
              <w:rPr>
                <w:rFonts w:ascii="Trebuchet MS" w:hAnsi="Trebuchet MS" w:cs="Trebuchet MS"/>
                <w:sz w:val="18"/>
                <w:szCs w:val="18"/>
              </w:rPr>
            </w:pPr>
            <w:r>
              <w:rPr>
                <w:rFonts w:ascii="Trebuchet MS" w:hAnsi="Trebuchet MS" w:cs="Trebuchet MS"/>
                <w:sz w:val="18"/>
                <w:szCs w:val="18"/>
              </w:rPr>
              <w:t>At have godt overblik over de steder, hvor der kunstigt er forsøgt tørlægning af vådområder</w:t>
            </w:r>
          </w:p>
        </w:tc>
      </w:tr>
      <w:tr w:rsidR="004E1C32" w:rsidRPr="0051728E" w14:paraId="36483A2B" w14:textId="77777777" w:rsidTr="008928EE">
        <w:trPr>
          <w:trHeight w:hRule="exact" w:val="255"/>
        </w:trPr>
        <w:tc>
          <w:tcPr>
            <w:tcW w:w="2235" w:type="dxa"/>
            <w:shd w:val="clear" w:color="auto" w:fill="E0E0E0"/>
            <w:vAlign w:val="bottom"/>
          </w:tcPr>
          <w:p w14:paraId="17196E28" w14:textId="77777777" w:rsidR="004E1C32" w:rsidRPr="0051728E" w:rsidRDefault="004E1C32"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5A3C1A2" w14:textId="77777777" w:rsidR="004E1C32" w:rsidRPr="00FE3FC3" w:rsidRDefault="004E1C32" w:rsidP="008928EE">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4E1C32" w:rsidRPr="0051728E" w14:paraId="5FA8FE87" w14:textId="77777777" w:rsidTr="008928EE">
        <w:trPr>
          <w:trHeight w:hRule="exact" w:val="255"/>
        </w:trPr>
        <w:tc>
          <w:tcPr>
            <w:tcW w:w="2235" w:type="dxa"/>
            <w:shd w:val="clear" w:color="auto" w:fill="E0E0E0"/>
            <w:vAlign w:val="bottom"/>
          </w:tcPr>
          <w:p w14:paraId="0BEC670E" w14:textId="77777777" w:rsidR="004E1C32" w:rsidRPr="00492FFE" w:rsidRDefault="006A595F" w:rsidP="008928EE">
            <w:pPr>
              <w:rPr>
                <w:rFonts w:ascii="Trebuchet MS" w:hAnsi="Trebuchet MS" w:cs="Trebuchet MS"/>
                <w:sz w:val="18"/>
                <w:szCs w:val="18"/>
              </w:rPr>
            </w:pPr>
            <w:proofErr w:type="spellStart"/>
            <w:r>
              <w:rPr>
                <w:rFonts w:ascii="Trebuchet MS" w:hAnsi="Trebuchet MS" w:cs="Trebuchet MS"/>
                <w:sz w:val="18"/>
                <w:szCs w:val="18"/>
              </w:rPr>
              <w:t>Noegle</w:t>
            </w:r>
            <w:r w:rsidR="004E1C32" w:rsidRPr="00492FFE">
              <w:rPr>
                <w:rFonts w:ascii="Trebuchet MS" w:hAnsi="Trebuchet MS" w:cs="Trebuchet MS"/>
                <w:sz w:val="18"/>
                <w:szCs w:val="18"/>
              </w:rPr>
              <w:t>_ord</w:t>
            </w:r>
            <w:proofErr w:type="spellEnd"/>
          </w:p>
        </w:tc>
        <w:tc>
          <w:tcPr>
            <w:tcW w:w="11340" w:type="dxa"/>
            <w:shd w:val="clear" w:color="auto" w:fill="FFFFFF"/>
            <w:vAlign w:val="bottom"/>
          </w:tcPr>
          <w:p w14:paraId="073A38FD" w14:textId="77777777" w:rsidR="004E1C32" w:rsidRPr="00492FFE" w:rsidRDefault="004E1C32"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Afvanding, afløb, dige, tørlægning</w:t>
            </w:r>
          </w:p>
        </w:tc>
      </w:tr>
      <w:tr w:rsidR="004E1C32" w:rsidRPr="0051728E" w14:paraId="2B269759" w14:textId="77777777" w:rsidTr="008928EE">
        <w:trPr>
          <w:trHeight w:hRule="exact" w:val="255"/>
        </w:trPr>
        <w:tc>
          <w:tcPr>
            <w:tcW w:w="2235" w:type="dxa"/>
            <w:shd w:val="clear" w:color="auto" w:fill="E0E0E0"/>
            <w:vAlign w:val="bottom"/>
          </w:tcPr>
          <w:p w14:paraId="713958DB"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012C544" w14:textId="77777777" w:rsidR="004E1C32" w:rsidRPr="0051728E" w:rsidRDefault="004E1C32" w:rsidP="008928EE">
            <w:pPr>
              <w:rPr>
                <w:rFonts w:ascii="Trebuchet MS" w:hAnsi="Trebuchet MS" w:cs="Trebuchet MS"/>
                <w:sz w:val="18"/>
                <w:szCs w:val="18"/>
              </w:rPr>
            </w:pPr>
            <w:r>
              <w:rPr>
                <w:rFonts w:ascii="Trebuchet MS" w:hAnsi="Trebuchet MS" w:cs="Trebuchet MS"/>
                <w:sz w:val="18"/>
                <w:szCs w:val="18"/>
              </w:rPr>
              <w:t>Flade</w:t>
            </w:r>
          </w:p>
        </w:tc>
      </w:tr>
      <w:tr w:rsidR="004E1C32" w:rsidRPr="0051728E" w14:paraId="565251F6" w14:textId="77777777" w:rsidTr="008928EE">
        <w:trPr>
          <w:trHeight w:hRule="exact" w:val="255"/>
        </w:trPr>
        <w:tc>
          <w:tcPr>
            <w:tcW w:w="2235" w:type="dxa"/>
            <w:shd w:val="clear" w:color="auto" w:fill="E0E0E0"/>
            <w:vAlign w:val="bottom"/>
          </w:tcPr>
          <w:p w14:paraId="0288FC6A" w14:textId="77777777" w:rsidR="004E1C32" w:rsidRPr="00FE3FC3" w:rsidRDefault="004E1C32"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C482222" w14:textId="77777777" w:rsidR="004E1C32" w:rsidRPr="00FE3FC3" w:rsidRDefault="004E1C32" w:rsidP="008928EE">
            <w:pPr>
              <w:rPr>
                <w:rFonts w:ascii="Trebuchet MS" w:hAnsi="Trebuchet MS" w:cs="Trebuchet MS"/>
                <w:sz w:val="18"/>
                <w:szCs w:val="18"/>
              </w:rPr>
            </w:pPr>
          </w:p>
        </w:tc>
      </w:tr>
      <w:tr w:rsidR="00B51038" w:rsidRPr="009F0C83" w14:paraId="26171C9B" w14:textId="77777777" w:rsidTr="008928EE">
        <w:trPr>
          <w:trHeight w:hRule="exact" w:val="255"/>
        </w:trPr>
        <w:tc>
          <w:tcPr>
            <w:tcW w:w="2235" w:type="dxa"/>
            <w:shd w:val="clear" w:color="auto" w:fill="E0E0E0"/>
            <w:vAlign w:val="bottom"/>
          </w:tcPr>
          <w:p w14:paraId="2F1F3285"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AE1DE39" w14:textId="0DD11846" w:rsidR="00B51038" w:rsidRPr="006801BD" w:rsidRDefault="007E15B1" w:rsidP="008928EE">
            <w:pPr>
              <w:rPr>
                <w:rFonts w:ascii="Trebuchet MS" w:hAnsi="Trebuchet MS" w:cs="Trebuchet MS"/>
                <w:sz w:val="18"/>
                <w:szCs w:val="18"/>
              </w:rPr>
            </w:pPr>
            <w:r w:rsidRPr="00F80817">
              <w:rPr>
                <w:rFonts w:ascii="Trebuchet MS" w:hAnsi="Trebuchet MS" w:cs="Trebuchet MS"/>
                <w:color w:val="4F81BD"/>
                <w:sz w:val="18"/>
                <w:szCs w:val="18"/>
              </w:rPr>
              <w:t>06.02.00, 83.31.00</w:t>
            </w:r>
          </w:p>
        </w:tc>
      </w:tr>
    </w:tbl>
    <w:p w14:paraId="2B72E072" w14:textId="77777777" w:rsidR="009367BB" w:rsidRPr="00A32757" w:rsidRDefault="009367BB" w:rsidP="009367BB">
      <w:pPr>
        <w:pStyle w:val="Overskrift6"/>
      </w:pPr>
      <w:r>
        <w:t>5.1.10.</w:t>
      </w:r>
      <w:r w:rsidR="00095F3D">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9367BB" w:rsidRPr="0051728E" w14:paraId="6BDC8510" w14:textId="77777777" w:rsidTr="00D5371B">
        <w:trPr>
          <w:trHeight w:hRule="exact" w:val="255"/>
        </w:trPr>
        <w:tc>
          <w:tcPr>
            <w:tcW w:w="4644" w:type="dxa"/>
            <w:shd w:val="clear" w:color="auto" w:fill="D9D9D9"/>
            <w:vAlign w:val="bottom"/>
          </w:tcPr>
          <w:p w14:paraId="71195133" w14:textId="77777777" w:rsidR="009367BB" w:rsidRPr="0051728E" w:rsidRDefault="009367BB" w:rsidP="0021723B">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734CFEEB" w14:textId="77777777" w:rsidR="009367BB" w:rsidRPr="0051728E" w:rsidRDefault="009367BB" w:rsidP="0021723B">
            <w:pPr>
              <w:rPr>
                <w:rFonts w:ascii="Trebuchet MS" w:hAnsi="Trebuchet MS" w:cs="Trebuchet MS"/>
                <w:bCs/>
                <w:sz w:val="18"/>
                <w:szCs w:val="18"/>
              </w:rPr>
            </w:pPr>
            <w:r w:rsidRPr="0051728E">
              <w:rPr>
                <w:rFonts w:ascii="Trebuchet MS" w:hAnsi="Trebuchet MS" w:cs="Trebuchet MS"/>
                <w:b/>
                <w:bCs/>
                <w:sz w:val="18"/>
                <w:szCs w:val="18"/>
              </w:rPr>
              <w:t>Beskrivelse</w:t>
            </w:r>
          </w:p>
        </w:tc>
      </w:tr>
      <w:tr w:rsidR="009367BB" w:rsidRPr="0051728E" w14:paraId="4FD82582" w14:textId="77777777" w:rsidTr="00D5371B">
        <w:trPr>
          <w:trHeight w:hRule="exact" w:val="255"/>
        </w:trPr>
        <w:tc>
          <w:tcPr>
            <w:tcW w:w="4644" w:type="dxa"/>
            <w:shd w:val="clear" w:color="auto" w:fill="E0E0E0"/>
            <w:vAlign w:val="bottom"/>
          </w:tcPr>
          <w:p w14:paraId="05E9B538" w14:textId="77777777" w:rsidR="009367BB" w:rsidRPr="00024C60" w:rsidRDefault="009367BB" w:rsidP="0021723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FFFFFF"/>
            <w:vAlign w:val="bottom"/>
          </w:tcPr>
          <w:p w14:paraId="71D9E94D"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Afgrænsning bør komme fra laget, men matrikelflader bruges efterfølgende for udgangspunkt</w:t>
            </w:r>
            <w:r w:rsidR="00841C5D">
              <w:rPr>
                <w:rFonts w:ascii="Trebuchet MS" w:hAnsi="Trebuchet MS" w:cs="Trebuchet MS"/>
                <w:sz w:val="18"/>
                <w:szCs w:val="18"/>
              </w:rPr>
              <w:t>.</w:t>
            </w:r>
          </w:p>
        </w:tc>
      </w:tr>
      <w:tr w:rsidR="009367BB" w:rsidRPr="0051728E" w14:paraId="1EE3E553" w14:textId="77777777" w:rsidTr="00D5371B">
        <w:trPr>
          <w:trHeight w:hRule="exact" w:val="255"/>
        </w:trPr>
        <w:tc>
          <w:tcPr>
            <w:tcW w:w="4644" w:type="dxa"/>
            <w:shd w:val="clear" w:color="auto" w:fill="E0E0E0"/>
            <w:vAlign w:val="bottom"/>
          </w:tcPr>
          <w:p w14:paraId="3223D3B4"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FFFFFF"/>
            <w:vAlign w:val="bottom"/>
          </w:tcPr>
          <w:p w14:paraId="237D7450"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 xml:space="preserve">Opdeles i </w:t>
            </w:r>
            <w:r w:rsidRPr="00F63A78">
              <w:rPr>
                <w:rFonts w:ascii="Trebuchet MS" w:hAnsi="Trebuchet MS"/>
                <w:sz w:val="18"/>
                <w:szCs w:val="18"/>
              </w:rPr>
              <w:t xml:space="preserve">Dige- Pumpe- og </w:t>
            </w:r>
            <w:r w:rsidRPr="00192DE4">
              <w:rPr>
                <w:rFonts w:ascii="Trebuchet MS" w:hAnsi="Trebuchet MS"/>
                <w:sz w:val="18"/>
                <w:szCs w:val="18"/>
              </w:rPr>
              <w:t>Landvindings</w:t>
            </w:r>
            <w:r w:rsidR="00192DE4" w:rsidRPr="00192DE4">
              <w:rPr>
                <w:rFonts w:ascii="Trebuchet MS" w:hAnsi="Trebuchet MS"/>
                <w:sz w:val="18"/>
                <w:szCs w:val="18"/>
              </w:rPr>
              <w:t>lag</w:t>
            </w:r>
            <w:r w:rsidRPr="00192DE4">
              <w:rPr>
                <w:rFonts w:ascii="Trebuchet MS" w:hAnsi="Trebuchet MS"/>
                <w:sz w:val="18"/>
                <w:szCs w:val="18"/>
              </w:rPr>
              <w:t xml:space="preserve"> plus</w:t>
            </w:r>
            <w:r>
              <w:rPr>
                <w:rFonts w:ascii="Trebuchet MS" w:hAnsi="Trebuchet MS"/>
                <w:sz w:val="18"/>
                <w:szCs w:val="18"/>
              </w:rPr>
              <w:t xml:space="preserve"> andet. Desuden sættes ejerstatus på.</w:t>
            </w:r>
          </w:p>
        </w:tc>
      </w:tr>
      <w:tr w:rsidR="009367BB" w:rsidRPr="0051728E" w14:paraId="77305FB6" w14:textId="77777777" w:rsidTr="00D5371B">
        <w:trPr>
          <w:trHeight w:hRule="exact" w:val="255"/>
        </w:trPr>
        <w:tc>
          <w:tcPr>
            <w:tcW w:w="4644" w:type="dxa"/>
            <w:shd w:val="clear" w:color="auto" w:fill="E0E0E0"/>
            <w:vAlign w:val="bottom"/>
          </w:tcPr>
          <w:p w14:paraId="27E166D6"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FFFFFF"/>
            <w:vAlign w:val="bottom"/>
          </w:tcPr>
          <w:p w14:paraId="0D32F6BD"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0,5 ha</w:t>
            </w:r>
          </w:p>
        </w:tc>
      </w:tr>
      <w:tr w:rsidR="009367BB" w:rsidRPr="0051728E" w14:paraId="629FEC30" w14:textId="77777777" w:rsidTr="00D5371B">
        <w:trPr>
          <w:trHeight w:hRule="exact" w:val="255"/>
        </w:trPr>
        <w:tc>
          <w:tcPr>
            <w:tcW w:w="4644" w:type="dxa"/>
            <w:shd w:val="clear" w:color="auto" w:fill="E0E0E0"/>
            <w:vAlign w:val="bottom"/>
          </w:tcPr>
          <w:p w14:paraId="15D4CC05"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FFFFFF"/>
            <w:vAlign w:val="bottom"/>
          </w:tcPr>
          <w:p w14:paraId="1FA39BE2" w14:textId="77777777" w:rsidR="009367BB" w:rsidRPr="00024C60" w:rsidRDefault="009367BB" w:rsidP="0021723B">
            <w:pPr>
              <w:rPr>
                <w:rFonts w:ascii="Trebuchet MS" w:hAnsi="Trebuchet MS" w:cs="Trebuchet MS"/>
                <w:sz w:val="18"/>
                <w:szCs w:val="18"/>
              </w:rPr>
            </w:pPr>
          </w:p>
        </w:tc>
      </w:tr>
      <w:tr w:rsidR="009367BB" w:rsidRPr="0051728E" w14:paraId="33F0CDEC" w14:textId="77777777" w:rsidTr="00D5371B">
        <w:trPr>
          <w:trHeight w:hRule="exact" w:val="255"/>
        </w:trPr>
        <w:tc>
          <w:tcPr>
            <w:tcW w:w="4644" w:type="dxa"/>
            <w:shd w:val="clear" w:color="auto" w:fill="E0E0E0"/>
            <w:vAlign w:val="bottom"/>
          </w:tcPr>
          <w:p w14:paraId="2C34EB65"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FFFFFF"/>
            <w:vAlign w:val="bottom"/>
          </w:tcPr>
          <w:p w14:paraId="05374222" w14:textId="77777777" w:rsidR="009367BB" w:rsidRPr="00024C60" w:rsidRDefault="009367BB" w:rsidP="0021723B">
            <w:pPr>
              <w:rPr>
                <w:rFonts w:ascii="Trebuchet MS" w:hAnsi="Trebuchet MS" w:cs="Trebuchet MS"/>
                <w:sz w:val="18"/>
                <w:szCs w:val="18"/>
              </w:rPr>
            </w:pPr>
          </w:p>
        </w:tc>
      </w:tr>
      <w:tr w:rsidR="009367BB" w:rsidRPr="0051728E" w14:paraId="565C8EA3" w14:textId="77777777" w:rsidTr="00D5371B">
        <w:trPr>
          <w:trHeight w:hRule="exact" w:val="255"/>
        </w:trPr>
        <w:tc>
          <w:tcPr>
            <w:tcW w:w="4644" w:type="dxa"/>
            <w:shd w:val="clear" w:color="auto" w:fill="E0E0E0"/>
            <w:vAlign w:val="bottom"/>
          </w:tcPr>
          <w:p w14:paraId="381899B9"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FFFFFF"/>
            <w:vAlign w:val="bottom"/>
          </w:tcPr>
          <w:p w14:paraId="22CE1085"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Ingen</w:t>
            </w:r>
          </w:p>
        </w:tc>
      </w:tr>
    </w:tbl>
    <w:p w14:paraId="37D8F8A1" w14:textId="77777777" w:rsidR="009367BB" w:rsidRPr="00A32757" w:rsidRDefault="00095F3D" w:rsidP="009367BB">
      <w:pPr>
        <w:pStyle w:val="Overskrift6"/>
      </w:pPr>
      <w:r>
        <w:t>5.1.10.3</w:t>
      </w:r>
      <w:r w:rsidR="009367BB">
        <w:t xml:space="preserve"> Kodelister</w:t>
      </w:r>
    </w:p>
    <w:p w14:paraId="19C7042B" w14:textId="77777777" w:rsidR="009367BB" w:rsidRPr="00A32757" w:rsidRDefault="009367BB" w:rsidP="009367BB">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2F7AAA2" w14:textId="77777777" w:rsidR="009367BB" w:rsidRPr="00506B6D" w:rsidRDefault="009367BB" w:rsidP="009367BB">
      <w:pPr>
        <w:pStyle w:val="Overskrift7"/>
      </w:pPr>
      <w:r w:rsidRPr="00506B6D">
        <w:t>5.1.10.</w:t>
      </w:r>
      <w:r w:rsidR="00095F3D" w:rsidRPr="00506B6D">
        <w:t>3</w:t>
      </w:r>
      <w:r w:rsidRPr="00506B6D">
        <w:t xml:space="preserve">.1 </w:t>
      </w:r>
      <w:r w:rsidR="00133DA3" w:rsidRPr="00506B6D">
        <w:t xml:space="preserve">  5009 </w:t>
      </w:r>
      <w:proofErr w:type="spellStart"/>
      <w:r w:rsidR="00192DE4" w:rsidRPr="00506B6D">
        <w:t>Lag</w:t>
      </w:r>
      <w:r w:rsidR="00095F3D" w:rsidRPr="00506B6D">
        <w:t>_t</w:t>
      </w:r>
      <w:r w:rsidR="00BB3DEA" w:rsidRPr="00506B6D">
        <w:t>ype</w:t>
      </w:r>
      <w:proofErr w:type="spellEnd"/>
      <w:r w:rsidRPr="00506B6D">
        <w:rPr>
          <w:rStyle w:val="TypografiOverskrift4BrugerdefineretfarveRGB0Tegn"/>
        </w:rPr>
        <w:t xml:space="preserve"> </w:t>
      </w:r>
      <w:r w:rsidRPr="00506B6D">
        <w:t>(</w:t>
      </w:r>
      <w:r w:rsidR="00EA01A8" w:rsidRPr="00506B6D">
        <w:t>d_5009</w:t>
      </w:r>
      <w:r w:rsidR="004723B0" w:rsidRPr="00506B6D">
        <w:t>_</w:t>
      </w:r>
      <w:r w:rsidR="00192DE4" w:rsidRPr="00506B6D">
        <w:t>lag</w:t>
      </w:r>
      <w:r w:rsidR="004723B0" w:rsidRPr="00506B6D">
        <w:t>_type</w:t>
      </w:r>
      <w:r w:rsidRPr="00506B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97"/>
        <w:gridCol w:w="1506"/>
        <w:gridCol w:w="8931"/>
      </w:tblGrid>
      <w:tr w:rsidR="004601AF" w:rsidRPr="0051728E" w14:paraId="44EE1190" w14:textId="77777777" w:rsidTr="00D5371B">
        <w:trPr>
          <w:trHeight w:hRule="exact" w:val="255"/>
        </w:trPr>
        <w:tc>
          <w:tcPr>
            <w:tcW w:w="1541" w:type="dxa"/>
            <w:tcBorders>
              <w:bottom w:val="single" w:sz="4" w:space="0" w:color="auto"/>
            </w:tcBorders>
            <w:shd w:val="clear" w:color="auto" w:fill="D9D9D9"/>
            <w:vAlign w:val="bottom"/>
          </w:tcPr>
          <w:p w14:paraId="7259C77D" w14:textId="77777777" w:rsidR="004601AF" w:rsidRPr="0051728E" w:rsidRDefault="004601AF" w:rsidP="00CD7968">
            <w:pPr>
              <w:rPr>
                <w:rFonts w:ascii="Trebuchet MS" w:hAnsi="Trebuchet MS" w:cs="Trebuchet MS"/>
                <w:b/>
                <w:bCs/>
                <w:sz w:val="18"/>
                <w:szCs w:val="18"/>
              </w:rPr>
            </w:pPr>
            <w:proofErr w:type="spellStart"/>
            <w:r>
              <w:rPr>
                <w:rFonts w:ascii="Trebuchet MS" w:hAnsi="Trebuchet MS" w:cs="Trebuchet MS"/>
                <w:b/>
                <w:bCs/>
                <w:sz w:val="18"/>
                <w:szCs w:val="18"/>
              </w:rPr>
              <w:t>lag_type_kode</w:t>
            </w:r>
            <w:proofErr w:type="spellEnd"/>
          </w:p>
        </w:tc>
        <w:tc>
          <w:tcPr>
            <w:tcW w:w="1597" w:type="dxa"/>
            <w:tcBorders>
              <w:bottom w:val="single" w:sz="4" w:space="0" w:color="auto"/>
            </w:tcBorders>
            <w:shd w:val="clear" w:color="auto" w:fill="D9D9D9"/>
            <w:vAlign w:val="bottom"/>
          </w:tcPr>
          <w:p w14:paraId="794700EB" w14:textId="77777777" w:rsidR="004601AF" w:rsidRPr="0051728E" w:rsidRDefault="004601AF" w:rsidP="00CD7968">
            <w:pPr>
              <w:rPr>
                <w:rFonts w:ascii="Trebuchet MS" w:hAnsi="Trebuchet MS" w:cs="Trebuchet MS"/>
                <w:bCs/>
                <w:sz w:val="18"/>
                <w:szCs w:val="18"/>
              </w:rPr>
            </w:pPr>
            <w:proofErr w:type="spellStart"/>
            <w:r>
              <w:rPr>
                <w:rFonts w:ascii="Trebuchet MS" w:hAnsi="Trebuchet MS" w:cs="Trebuchet MS"/>
                <w:b/>
                <w:bCs/>
                <w:sz w:val="18"/>
                <w:szCs w:val="18"/>
              </w:rPr>
              <w:t>lag_type</w:t>
            </w:r>
            <w:proofErr w:type="spellEnd"/>
          </w:p>
        </w:tc>
        <w:tc>
          <w:tcPr>
            <w:tcW w:w="1506" w:type="dxa"/>
            <w:tcBorders>
              <w:bottom w:val="single" w:sz="4" w:space="0" w:color="auto"/>
            </w:tcBorders>
            <w:shd w:val="clear" w:color="auto" w:fill="D9D9D9"/>
            <w:vAlign w:val="bottom"/>
          </w:tcPr>
          <w:p w14:paraId="33FB278A" w14:textId="77777777" w:rsidR="004601AF" w:rsidRPr="003A52C1" w:rsidRDefault="00B53739" w:rsidP="004601AF">
            <w:pPr>
              <w:rPr>
                <w:rFonts w:ascii="Trebuchet MS" w:hAnsi="Trebuchet MS" w:cs="Trebuchet MS"/>
                <w:b/>
                <w:bCs/>
                <w:sz w:val="18"/>
                <w:szCs w:val="18"/>
              </w:rPr>
            </w:pPr>
            <w:r w:rsidRPr="003A52C1">
              <w:rPr>
                <w:rFonts w:ascii="Trebuchet MS" w:hAnsi="Trebuchet MS" w:cs="Trebuchet MS"/>
                <w:b/>
                <w:bCs/>
                <w:sz w:val="18"/>
                <w:szCs w:val="18"/>
              </w:rPr>
              <w:t>a</w:t>
            </w:r>
            <w:r w:rsidR="004601AF" w:rsidRPr="003A52C1">
              <w:rPr>
                <w:rFonts w:ascii="Trebuchet MS" w:hAnsi="Trebuchet MS" w:cs="Trebuchet MS"/>
                <w:b/>
                <w:bCs/>
                <w:sz w:val="18"/>
                <w:szCs w:val="18"/>
              </w:rPr>
              <w:t>ktiv</w:t>
            </w:r>
          </w:p>
        </w:tc>
        <w:tc>
          <w:tcPr>
            <w:tcW w:w="8931" w:type="dxa"/>
            <w:tcBorders>
              <w:bottom w:val="single" w:sz="4" w:space="0" w:color="auto"/>
            </w:tcBorders>
            <w:shd w:val="clear" w:color="auto" w:fill="D9D9D9"/>
            <w:vAlign w:val="bottom"/>
          </w:tcPr>
          <w:p w14:paraId="4528AFD3"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Begrebsdefinition</w:t>
            </w:r>
          </w:p>
        </w:tc>
      </w:tr>
      <w:tr w:rsidR="004601AF" w:rsidRPr="0051728E" w14:paraId="342C4C13"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7C2487F7"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1</w:t>
            </w:r>
          </w:p>
        </w:tc>
        <w:tc>
          <w:tcPr>
            <w:tcW w:w="1597" w:type="dxa"/>
            <w:tcBorders>
              <w:top w:val="single" w:sz="4" w:space="0" w:color="auto"/>
              <w:left w:val="single" w:sz="4" w:space="0" w:color="auto"/>
              <w:bottom w:val="single" w:sz="4" w:space="0" w:color="auto"/>
            </w:tcBorders>
            <w:shd w:val="clear" w:color="auto" w:fill="FFFFFF"/>
            <w:vAlign w:val="bottom"/>
          </w:tcPr>
          <w:p w14:paraId="208119F3"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Dige</w:t>
            </w:r>
            <w:r w:rsidRPr="00C43406">
              <w:rPr>
                <w:rFonts w:ascii="Trebuchet MS" w:hAnsi="Trebuchet MS"/>
                <w:sz w:val="18"/>
                <w:szCs w:val="18"/>
              </w:rPr>
              <w:t>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13CD457D"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44EF8774" w14:textId="77777777" w:rsidR="004601AF" w:rsidRPr="00AA2C71" w:rsidRDefault="004601AF" w:rsidP="00CD7968">
            <w:pPr>
              <w:rPr>
                <w:rFonts w:ascii="Trebuchet MS" w:hAnsi="Trebuchet MS" w:cs="Trebuchet MS"/>
                <w:sz w:val="18"/>
                <w:szCs w:val="18"/>
              </w:rPr>
            </w:pPr>
            <w:r w:rsidRPr="00C43406">
              <w:rPr>
                <w:rFonts w:ascii="Trebuchet MS" w:hAnsi="Trebuchet MS" w:cs="Trebuchet MS"/>
                <w:sz w:val="18"/>
                <w:szCs w:val="18"/>
              </w:rPr>
              <w:t>Sammenslutning (gruppe) af ejendomme (jordejere), der er fælles om et dige.</w:t>
            </w:r>
          </w:p>
        </w:tc>
      </w:tr>
      <w:tr w:rsidR="004601AF" w:rsidRPr="0051728E" w14:paraId="633DC503" w14:textId="77777777" w:rsidTr="00D5371B">
        <w:trPr>
          <w:trHeight w:hRule="exact" w:val="510"/>
        </w:trPr>
        <w:tc>
          <w:tcPr>
            <w:tcW w:w="1541" w:type="dxa"/>
            <w:tcBorders>
              <w:top w:val="single" w:sz="4" w:space="0" w:color="auto"/>
              <w:left w:val="single" w:sz="4" w:space="0" w:color="auto"/>
              <w:bottom w:val="single" w:sz="4" w:space="0" w:color="auto"/>
              <w:right w:val="single" w:sz="4" w:space="0" w:color="auto"/>
            </w:tcBorders>
            <w:shd w:val="clear" w:color="auto" w:fill="D9D9D9"/>
            <w:vAlign w:val="center"/>
          </w:tcPr>
          <w:p w14:paraId="226F5410"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2</w:t>
            </w:r>
          </w:p>
        </w:tc>
        <w:tc>
          <w:tcPr>
            <w:tcW w:w="1597" w:type="dxa"/>
            <w:tcBorders>
              <w:top w:val="single" w:sz="4" w:space="0" w:color="auto"/>
              <w:left w:val="single" w:sz="4" w:space="0" w:color="auto"/>
              <w:bottom w:val="single" w:sz="4" w:space="0" w:color="auto"/>
            </w:tcBorders>
            <w:shd w:val="clear" w:color="auto" w:fill="FFFFFF"/>
            <w:vAlign w:val="center"/>
          </w:tcPr>
          <w:p w14:paraId="23F8B784" w14:textId="77777777" w:rsidR="004601AF" w:rsidRPr="00AA2C71" w:rsidRDefault="004601AF" w:rsidP="00AA2C71">
            <w:pPr>
              <w:rPr>
                <w:rFonts w:ascii="Trebuchet MS" w:hAnsi="Trebuchet MS"/>
                <w:sz w:val="18"/>
                <w:szCs w:val="18"/>
              </w:rPr>
            </w:pPr>
            <w:r w:rsidRPr="00AA2C71">
              <w:rPr>
                <w:rFonts w:ascii="Trebuchet MS" w:hAnsi="Trebuchet MS"/>
                <w:sz w:val="18"/>
                <w:szCs w:val="18"/>
              </w:rPr>
              <w:t>Landvindings</w:t>
            </w:r>
            <w:r w:rsidRPr="00C43406">
              <w:rPr>
                <w:rFonts w:ascii="Trebuchet MS" w:hAnsi="Trebuchet MS"/>
                <w:sz w:val="18"/>
                <w:szCs w:val="18"/>
              </w:rPr>
              <w:t>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17A5044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30A273B5" w14:textId="77777777" w:rsidR="004601AF" w:rsidRPr="00AA2C71" w:rsidRDefault="004601AF" w:rsidP="00CD7968">
            <w:pPr>
              <w:rPr>
                <w:rFonts w:ascii="Trebuchet MS" w:hAnsi="Trebuchet MS" w:cs="Trebuchet MS"/>
                <w:sz w:val="18"/>
                <w:szCs w:val="18"/>
              </w:rPr>
            </w:pPr>
            <w:r w:rsidRPr="00C43406">
              <w:rPr>
                <w:rFonts w:ascii="Trebuchet MS" w:hAnsi="Trebuchet MS" w:cs="Trebuchet MS"/>
                <w:sz w:val="18"/>
                <w:szCs w:val="18"/>
              </w:rPr>
              <w:t xml:space="preserve">Sammenslutning (gruppe) af ejendomme (jordejere), der er fælles om et dige og pumpeanlæg. </w:t>
            </w:r>
            <w:r w:rsidRPr="00AA2C71">
              <w:rPr>
                <w:rFonts w:ascii="Trebuchet MS" w:hAnsi="Trebuchet MS" w:cs="Trebuchet MS"/>
                <w:sz w:val="18"/>
                <w:szCs w:val="18"/>
              </w:rPr>
              <w:t>I forbindelse med tørlægning af en fjord eller sø. Typiske til landbrugsjord.</w:t>
            </w:r>
          </w:p>
        </w:tc>
      </w:tr>
      <w:tr w:rsidR="004601AF" w:rsidRPr="0051728E" w14:paraId="45DB2D13"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53BBF142"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3</w:t>
            </w:r>
          </w:p>
        </w:tc>
        <w:tc>
          <w:tcPr>
            <w:tcW w:w="1597" w:type="dxa"/>
            <w:tcBorders>
              <w:top w:val="single" w:sz="4" w:space="0" w:color="auto"/>
              <w:left w:val="single" w:sz="4" w:space="0" w:color="auto"/>
              <w:bottom w:val="single" w:sz="4" w:space="0" w:color="auto"/>
            </w:tcBorders>
            <w:shd w:val="clear" w:color="auto" w:fill="FFFFFF"/>
            <w:vAlign w:val="bottom"/>
          </w:tcPr>
          <w:p w14:paraId="6C2363C4" w14:textId="77777777" w:rsidR="004601AF" w:rsidRPr="00C43406" w:rsidRDefault="004601AF" w:rsidP="00CD7968">
            <w:pPr>
              <w:rPr>
                <w:rFonts w:ascii="Trebuchet MS" w:hAnsi="Trebuchet MS"/>
                <w:sz w:val="18"/>
                <w:szCs w:val="18"/>
              </w:rPr>
            </w:pPr>
            <w:r w:rsidRPr="00C43406">
              <w:rPr>
                <w:rFonts w:ascii="Trebuchet MS" w:hAnsi="Trebuchet MS"/>
                <w:sz w:val="18"/>
                <w:szCs w:val="18"/>
              </w:rPr>
              <w:t>Pumpelag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24B73A89"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244D55A4" w14:textId="77777777" w:rsidR="004601AF" w:rsidRPr="00C43406" w:rsidRDefault="004601AF" w:rsidP="00CD7968">
            <w:pPr>
              <w:rPr>
                <w:rFonts w:ascii="Trebuchet MS" w:hAnsi="Trebuchet MS" w:cs="Trebuchet MS"/>
                <w:sz w:val="18"/>
                <w:szCs w:val="18"/>
              </w:rPr>
            </w:pPr>
            <w:r w:rsidRPr="00C43406">
              <w:rPr>
                <w:rFonts w:ascii="Trebuchet MS" w:hAnsi="Trebuchet MS" w:cs="Trebuchet MS"/>
                <w:sz w:val="18"/>
                <w:szCs w:val="18"/>
              </w:rPr>
              <w:t>Sammenslutning (gruppe) af ejendomme (jordejere), der er fælles om et (afvandings)-pumpeanlæg.</w:t>
            </w:r>
          </w:p>
        </w:tc>
      </w:tr>
      <w:tr w:rsidR="004601AF" w:rsidRPr="0051728E" w14:paraId="34F1E316"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045D0A19"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8</w:t>
            </w:r>
          </w:p>
        </w:tc>
        <w:tc>
          <w:tcPr>
            <w:tcW w:w="1597" w:type="dxa"/>
            <w:tcBorders>
              <w:top w:val="single" w:sz="4" w:space="0" w:color="auto"/>
              <w:left w:val="single" w:sz="4" w:space="0" w:color="auto"/>
              <w:bottom w:val="single" w:sz="4" w:space="0" w:color="auto"/>
            </w:tcBorders>
            <w:shd w:val="clear" w:color="auto" w:fill="FFFFFF"/>
            <w:vAlign w:val="bottom"/>
          </w:tcPr>
          <w:p w14:paraId="00590C8B"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Andet</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7342F17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6A3601D9" w14:textId="77777777" w:rsidR="004601AF" w:rsidRPr="00AA2C71" w:rsidRDefault="004601AF" w:rsidP="00CD7968">
            <w:pPr>
              <w:rPr>
                <w:rFonts w:ascii="Trebuchet MS" w:hAnsi="Trebuchet MS" w:cs="Trebuchet MS"/>
                <w:sz w:val="18"/>
                <w:szCs w:val="18"/>
              </w:rPr>
            </w:pPr>
            <w:r w:rsidRPr="00AA2C71">
              <w:rPr>
                <w:rFonts w:ascii="Trebuchet MS" w:hAnsi="Trebuchet MS" w:cs="Trebuchet MS"/>
                <w:sz w:val="18"/>
                <w:szCs w:val="18"/>
              </w:rPr>
              <w:t>Hvor ovenstående valgmuligheder ikke passer.</w:t>
            </w:r>
          </w:p>
        </w:tc>
      </w:tr>
      <w:tr w:rsidR="004601AF" w:rsidRPr="0051728E" w14:paraId="63FE7C06"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3EA18322"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lastRenderedPageBreak/>
              <w:t>9</w:t>
            </w:r>
          </w:p>
        </w:tc>
        <w:tc>
          <w:tcPr>
            <w:tcW w:w="1597" w:type="dxa"/>
            <w:tcBorders>
              <w:top w:val="single" w:sz="4" w:space="0" w:color="auto"/>
              <w:left w:val="single" w:sz="4" w:space="0" w:color="auto"/>
              <w:bottom w:val="single" w:sz="4" w:space="0" w:color="auto"/>
            </w:tcBorders>
            <w:shd w:val="clear" w:color="auto" w:fill="FFFFFF"/>
            <w:vAlign w:val="bottom"/>
          </w:tcPr>
          <w:p w14:paraId="55307569"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Ukendt</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3F15109D"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262B3E37" w14:textId="77777777" w:rsidR="004601AF" w:rsidRPr="00AA2C71" w:rsidRDefault="004601AF" w:rsidP="00CD7968">
            <w:pPr>
              <w:rPr>
                <w:rFonts w:ascii="Trebuchet MS" w:hAnsi="Trebuchet MS" w:cs="Trebuchet MS"/>
                <w:sz w:val="18"/>
                <w:szCs w:val="18"/>
              </w:rPr>
            </w:pPr>
            <w:r w:rsidRPr="00AA2C71">
              <w:rPr>
                <w:rFonts w:ascii="Trebuchet MS" w:hAnsi="Trebuchet MS" w:cs="Trebuchet MS"/>
                <w:sz w:val="18"/>
                <w:szCs w:val="18"/>
              </w:rPr>
              <w:t xml:space="preserve">Mangler viden om </w:t>
            </w:r>
            <w:r>
              <w:rPr>
                <w:rFonts w:ascii="Trebuchet MS" w:hAnsi="Trebuchet MS" w:cs="Trebuchet MS"/>
                <w:sz w:val="18"/>
                <w:szCs w:val="18"/>
              </w:rPr>
              <w:t>lag</w:t>
            </w:r>
            <w:r w:rsidRPr="00AA2C71">
              <w:rPr>
                <w:rFonts w:ascii="Trebuchet MS" w:hAnsi="Trebuchet MS" w:cs="Trebuchet MS"/>
                <w:sz w:val="18"/>
                <w:szCs w:val="18"/>
              </w:rPr>
              <w:t>type.</w:t>
            </w:r>
          </w:p>
        </w:tc>
      </w:tr>
    </w:tbl>
    <w:p w14:paraId="52171541" w14:textId="715839A7" w:rsidR="003C1181" w:rsidRDefault="003C1181" w:rsidP="003C1181">
      <w:pPr>
        <w:pStyle w:val="Overskrift2"/>
        <w:rPr>
          <w:kern w:val="32"/>
          <w:szCs w:val="32"/>
        </w:rPr>
      </w:pPr>
      <w:bookmarkStart w:id="226" w:name="_Toc63351428"/>
      <w:bookmarkStart w:id="227" w:name="_Toc292713311"/>
      <w:bookmarkStart w:id="228" w:name="_Toc292865246"/>
      <w:r w:rsidRPr="003E226C">
        <w:rPr>
          <w:kern w:val="32"/>
          <w:szCs w:val="32"/>
        </w:rPr>
        <w:t>5</w:t>
      </w:r>
      <w:r>
        <w:rPr>
          <w:kern w:val="32"/>
          <w:szCs w:val="32"/>
        </w:rPr>
        <w:t>.1.1</w:t>
      </w:r>
      <w:r w:rsidR="006963F2">
        <w:rPr>
          <w:kern w:val="32"/>
          <w:szCs w:val="32"/>
        </w:rPr>
        <w:t>1</w:t>
      </w:r>
      <w:r w:rsidRPr="003E226C">
        <w:rPr>
          <w:kern w:val="32"/>
          <w:szCs w:val="32"/>
        </w:rPr>
        <w:t xml:space="preserve"> </w:t>
      </w:r>
      <w:r>
        <w:rPr>
          <w:kern w:val="32"/>
          <w:szCs w:val="32"/>
        </w:rPr>
        <w:t>Vandløbselement (501</w:t>
      </w:r>
      <w:r w:rsidR="006963F2">
        <w:rPr>
          <w:kern w:val="32"/>
          <w:szCs w:val="32"/>
        </w:rPr>
        <w:t>0</w:t>
      </w:r>
      <w:r w:rsidRPr="003E226C">
        <w:rPr>
          <w:kern w:val="32"/>
          <w:szCs w:val="32"/>
        </w:rPr>
        <w:t>)</w:t>
      </w:r>
      <w:bookmarkEnd w:id="226"/>
    </w:p>
    <w:tbl>
      <w:tblPr>
        <w:tblW w:w="1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5"/>
        <w:gridCol w:w="1392"/>
        <w:gridCol w:w="1514"/>
        <w:gridCol w:w="6916"/>
        <w:gridCol w:w="1226"/>
        <w:gridCol w:w="1422"/>
        <w:gridCol w:w="1389"/>
        <w:gridCol w:w="2622"/>
      </w:tblGrid>
      <w:tr w:rsidR="005A6809" w:rsidRPr="0051728E" w14:paraId="3CCE169D" w14:textId="77777777" w:rsidTr="00C37B85">
        <w:trPr>
          <w:trHeight w:hRule="exact" w:val="510"/>
        </w:trPr>
        <w:tc>
          <w:tcPr>
            <w:tcW w:w="2005" w:type="dxa"/>
            <w:tcBorders>
              <w:bottom w:val="single" w:sz="4" w:space="0" w:color="auto"/>
            </w:tcBorders>
            <w:shd w:val="clear" w:color="auto" w:fill="D9D9D9"/>
            <w:vAlign w:val="center"/>
          </w:tcPr>
          <w:p w14:paraId="5A9739BA" w14:textId="77777777" w:rsidR="005A6809" w:rsidRPr="005B6913" w:rsidRDefault="005A6809" w:rsidP="005A6809">
            <w:pPr>
              <w:rPr>
                <w:rFonts w:ascii="Trebuchet MS" w:hAnsi="Trebuchet MS" w:cs="Trebuchet MS"/>
                <w:b/>
                <w:bCs/>
                <w:sz w:val="18"/>
                <w:szCs w:val="18"/>
              </w:rPr>
            </w:pPr>
            <w:r w:rsidRPr="005B6913">
              <w:rPr>
                <w:rFonts w:ascii="Trebuchet MS" w:hAnsi="Trebuchet MS" w:cs="Trebuchet MS"/>
                <w:b/>
                <w:bCs/>
                <w:sz w:val="18"/>
                <w:szCs w:val="18"/>
              </w:rPr>
              <w:t>Feltnavn</w:t>
            </w:r>
          </w:p>
        </w:tc>
        <w:tc>
          <w:tcPr>
            <w:tcW w:w="1392" w:type="dxa"/>
            <w:tcBorders>
              <w:bottom w:val="single" w:sz="4" w:space="0" w:color="auto"/>
            </w:tcBorders>
            <w:shd w:val="clear" w:color="auto" w:fill="D9D9D9"/>
            <w:vAlign w:val="center"/>
          </w:tcPr>
          <w:p w14:paraId="798F9DB1" w14:textId="62EF2CF5" w:rsidR="005A6809" w:rsidRPr="005B6913" w:rsidRDefault="005A6809" w:rsidP="005A6809">
            <w:pPr>
              <w:rPr>
                <w:rFonts w:ascii="Trebuchet MS" w:hAnsi="Trebuchet MS" w:cs="Trebuchet MS"/>
                <w:b/>
                <w:bCs/>
                <w:sz w:val="18"/>
                <w:szCs w:val="18"/>
              </w:rPr>
            </w:pPr>
            <w:r w:rsidRPr="005B6913">
              <w:rPr>
                <w:rFonts w:ascii="Trebuchet MS" w:hAnsi="Trebuchet MS" w:cs="Trebuchet MS"/>
                <w:b/>
                <w:bCs/>
                <w:sz w:val="18"/>
                <w:szCs w:val="18"/>
              </w:rPr>
              <w:t>Feltnavn</w:t>
            </w:r>
            <w:r>
              <w:rPr>
                <w:rFonts w:ascii="Trebuchet MS" w:hAnsi="Trebuchet MS" w:cs="Trebuchet MS"/>
                <w:b/>
                <w:bCs/>
                <w:sz w:val="18"/>
                <w:szCs w:val="18"/>
              </w:rPr>
              <w:t>10</w:t>
            </w:r>
          </w:p>
        </w:tc>
        <w:tc>
          <w:tcPr>
            <w:tcW w:w="8430" w:type="dxa"/>
            <w:gridSpan w:val="2"/>
            <w:tcBorders>
              <w:bottom w:val="single" w:sz="4" w:space="0" w:color="auto"/>
            </w:tcBorders>
            <w:shd w:val="clear" w:color="auto" w:fill="D9D9D9"/>
            <w:vAlign w:val="center"/>
          </w:tcPr>
          <w:p w14:paraId="768E699C" w14:textId="481570A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Formål</w:t>
            </w:r>
          </w:p>
        </w:tc>
        <w:tc>
          <w:tcPr>
            <w:tcW w:w="1226" w:type="dxa"/>
            <w:tcBorders>
              <w:bottom w:val="single" w:sz="4" w:space="0" w:color="auto"/>
            </w:tcBorders>
            <w:shd w:val="clear" w:color="auto" w:fill="D9D9D9"/>
            <w:vAlign w:val="center"/>
          </w:tcPr>
          <w:p w14:paraId="50768C18"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Datatype</w:t>
            </w:r>
          </w:p>
        </w:tc>
        <w:tc>
          <w:tcPr>
            <w:tcW w:w="1422" w:type="dxa"/>
            <w:tcBorders>
              <w:bottom w:val="single" w:sz="4" w:space="0" w:color="auto"/>
            </w:tcBorders>
            <w:shd w:val="clear" w:color="auto" w:fill="D9D9D9"/>
            <w:vAlign w:val="center"/>
          </w:tcPr>
          <w:p w14:paraId="6EE9494F"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Værdiområde</w:t>
            </w:r>
          </w:p>
        </w:tc>
        <w:tc>
          <w:tcPr>
            <w:tcW w:w="1389" w:type="dxa"/>
            <w:tcBorders>
              <w:bottom w:val="single" w:sz="4" w:space="0" w:color="auto"/>
            </w:tcBorders>
            <w:shd w:val="clear" w:color="auto" w:fill="D9D9D9"/>
            <w:vAlign w:val="bottom"/>
          </w:tcPr>
          <w:p w14:paraId="06AE5EAD" w14:textId="77777777" w:rsidR="005A6809" w:rsidRPr="005B6913" w:rsidRDefault="005A6809" w:rsidP="005A6809">
            <w:pPr>
              <w:autoSpaceDE w:val="0"/>
              <w:autoSpaceDN w:val="0"/>
              <w:adjustRightInd w:val="0"/>
              <w:rPr>
                <w:rFonts w:ascii="Trebuchet MS" w:hAnsi="Trebuchet MS" w:cs="Trebuchet MS"/>
                <w:b/>
                <w:bCs/>
                <w:sz w:val="18"/>
                <w:szCs w:val="18"/>
              </w:rPr>
            </w:pPr>
            <w:r w:rsidRPr="005B6913">
              <w:rPr>
                <w:rFonts w:ascii="Trebuchet MS" w:hAnsi="Trebuchet MS" w:cs="Trebuchet MS"/>
                <w:b/>
                <w:bCs/>
                <w:sz w:val="18"/>
                <w:szCs w:val="18"/>
              </w:rPr>
              <w:t>Obligatorisk /</w:t>
            </w:r>
          </w:p>
          <w:p w14:paraId="6A72D9CD"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Frit / System</w:t>
            </w:r>
          </w:p>
        </w:tc>
        <w:tc>
          <w:tcPr>
            <w:tcW w:w="2622" w:type="dxa"/>
            <w:shd w:val="clear" w:color="auto" w:fill="D9D9D9"/>
            <w:vAlign w:val="center"/>
          </w:tcPr>
          <w:p w14:paraId="531A8E33"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Eksempel</w:t>
            </w:r>
          </w:p>
        </w:tc>
      </w:tr>
      <w:tr w:rsidR="005A6809" w:rsidRPr="00F273B0" w14:paraId="77F72D31"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494667F1"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70A3C9D9" w14:textId="441FAED6"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D0E5966" w14:textId="15A18624"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r w:rsidRPr="00AD1433">
              <w:rPr>
                <w:rFonts w:ascii="Trebuchet MS" w:hAnsi="Trebuchet MS"/>
                <w:sz w:val="18"/>
                <w:szCs w:val="18"/>
              </w:rPr>
              <w:t xml:space="preserve">. </w:t>
            </w:r>
            <w:r w:rsidRPr="00AD1433">
              <w:rPr>
                <w:rFonts w:ascii="Trebuchet MS" w:hAnsi="Trebuchet MS" w:cs="Trebuchet MS"/>
                <w:sz w:val="18"/>
                <w:szCs w:val="18"/>
              </w:rPr>
              <w:t>3-cifret kommunenummer efterfulgt af løbenummer opdelt med en bindestreg</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1A887786"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005DFE8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0-20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30F9AF3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left w:val="single" w:sz="4" w:space="0" w:color="auto"/>
              <w:bottom w:val="single" w:sz="4" w:space="0" w:color="auto"/>
            </w:tcBorders>
            <w:shd w:val="clear" w:color="auto" w:fill="FFFFFF"/>
            <w:vAlign w:val="center"/>
          </w:tcPr>
          <w:p w14:paraId="75C3EA0F"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771-17</w:t>
            </w:r>
          </w:p>
        </w:tc>
      </w:tr>
      <w:tr w:rsidR="005A6809" w:rsidRPr="00F273B0" w14:paraId="4DA9F401"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14:paraId="608DB8A5"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element_kode</w:t>
            </w:r>
            <w:proofErr w:type="spellEnd"/>
          </w:p>
        </w:tc>
        <w:tc>
          <w:tcPr>
            <w:tcW w:w="1392" w:type="dxa"/>
            <w:tcBorders>
              <w:top w:val="single" w:sz="4" w:space="0" w:color="auto"/>
              <w:left w:val="single" w:sz="4" w:space="0" w:color="auto"/>
              <w:bottom w:val="single" w:sz="4" w:space="0" w:color="auto"/>
              <w:right w:val="single" w:sz="4" w:space="0" w:color="auto"/>
            </w:tcBorders>
            <w:vAlign w:val="bottom"/>
          </w:tcPr>
          <w:p w14:paraId="0E0E7BB5" w14:textId="0C9C9E28"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element_k</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F177EB" w14:textId="56838191" w:rsidR="005A6809" w:rsidRPr="00AD1433" w:rsidRDefault="005A6809" w:rsidP="005A6809">
            <w:pPr>
              <w:rPr>
                <w:rFonts w:ascii="Trebuchet MS" w:hAnsi="Trebuchet MS"/>
                <w:sz w:val="18"/>
                <w:szCs w:val="18"/>
              </w:rPr>
            </w:pPr>
            <w:r w:rsidRPr="00AD1433">
              <w:rPr>
                <w:rFonts w:ascii="Trebuchet MS" w:hAnsi="Trebuchet MS"/>
                <w:sz w:val="18"/>
                <w:szCs w:val="18"/>
              </w:rPr>
              <w:t>Kode for elementtype</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bottom"/>
          </w:tcPr>
          <w:p w14:paraId="45925461"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9BBD73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1-99</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bottom"/>
          </w:tcPr>
          <w:p w14:paraId="563B575B"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O</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tcPr>
          <w:p w14:paraId="3D930EC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w:t>
            </w:r>
          </w:p>
        </w:tc>
      </w:tr>
      <w:tr w:rsidR="005A6809" w:rsidRPr="00F273B0" w14:paraId="506758BD"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9CCFF"/>
            <w:vAlign w:val="bottom"/>
          </w:tcPr>
          <w:p w14:paraId="0C02A7CD" w14:textId="77777777" w:rsidR="005A6809" w:rsidRPr="00AD1433" w:rsidRDefault="005A6809" w:rsidP="005A6809">
            <w:pPr>
              <w:rPr>
                <w:rFonts w:ascii="Trebuchet MS" w:hAnsi="Trebuchet MS"/>
                <w:sz w:val="18"/>
                <w:szCs w:val="18"/>
              </w:rPr>
            </w:pPr>
            <w:r>
              <w:rPr>
                <w:rFonts w:ascii="Trebuchet MS" w:hAnsi="Trebuchet MS"/>
                <w:sz w:val="18"/>
                <w:szCs w:val="18"/>
              </w:rPr>
              <w:t>e</w:t>
            </w:r>
            <w:r w:rsidRPr="00AD1433">
              <w:rPr>
                <w:rFonts w:ascii="Trebuchet MS" w:hAnsi="Trebuchet MS"/>
                <w:sz w:val="18"/>
                <w:szCs w:val="18"/>
              </w:rPr>
              <w:t>lement</w:t>
            </w:r>
          </w:p>
        </w:tc>
        <w:tc>
          <w:tcPr>
            <w:tcW w:w="1392" w:type="dxa"/>
            <w:tcBorders>
              <w:top w:val="single" w:sz="4" w:space="0" w:color="auto"/>
              <w:left w:val="single" w:sz="4" w:space="0" w:color="auto"/>
              <w:bottom w:val="single" w:sz="4" w:space="0" w:color="auto"/>
              <w:right w:val="single" w:sz="4" w:space="0" w:color="auto"/>
            </w:tcBorders>
            <w:shd w:val="clear" w:color="auto" w:fill="99CCFF"/>
            <w:vAlign w:val="bottom"/>
          </w:tcPr>
          <w:p w14:paraId="63DE62A5" w14:textId="584D1B8F" w:rsidR="005A6809" w:rsidRPr="00AD1433" w:rsidRDefault="005A6809" w:rsidP="005A6809">
            <w:pPr>
              <w:rPr>
                <w:rFonts w:ascii="Trebuchet MS" w:hAnsi="Trebuchet MS"/>
                <w:sz w:val="18"/>
                <w:szCs w:val="18"/>
              </w:rPr>
            </w:pPr>
            <w:r>
              <w:rPr>
                <w:rFonts w:ascii="Trebuchet MS" w:hAnsi="Trebuchet MS"/>
                <w:sz w:val="18"/>
                <w:szCs w:val="18"/>
              </w:rPr>
              <w:t>e</w:t>
            </w:r>
            <w:r w:rsidRPr="00AD1433">
              <w:rPr>
                <w:rFonts w:ascii="Trebuchet MS" w:hAnsi="Trebuchet MS"/>
                <w:sz w:val="18"/>
                <w:szCs w:val="18"/>
              </w:rPr>
              <w:t>lement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5CEC2A5A" w14:textId="5CAC9509" w:rsidR="005A6809" w:rsidRPr="00AD1433" w:rsidRDefault="005A6809" w:rsidP="005A6809">
            <w:pPr>
              <w:rPr>
                <w:rFonts w:ascii="Trebuchet MS" w:hAnsi="Trebuchet MS"/>
                <w:sz w:val="18"/>
                <w:szCs w:val="18"/>
              </w:rPr>
            </w:pPr>
            <w:r w:rsidRPr="00AD1433">
              <w:rPr>
                <w:rFonts w:ascii="Trebuchet MS" w:hAnsi="Trebuchet MS"/>
                <w:sz w:val="18"/>
                <w:szCs w:val="18"/>
              </w:rPr>
              <w:t>Elementtype</w:t>
            </w:r>
          </w:p>
        </w:tc>
        <w:tc>
          <w:tcPr>
            <w:tcW w:w="1226" w:type="dxa"/>
            <w:tcBorders>
              <w:top w:val="single" w:sz="4" w:space="0" w:color="auto"/>
              <w:left w:val="single" w:sz="4" w:space="0" w:color="auto"/>
              <w:bottom w:val="single" w:sz="4" w:space="0" w:color="auto"/>
              <w:right w:val="single" w:sz="4" w:space="0" w:color="auto"/>
            </w:tcBorders>
            <w:shd w:val="clear" w:color="auto" w:fill="99CCFF"/>
            <w:vAlign w:val="bottom"/>
          </w:tcPr>
          <w:p w14:paraId="6B21B87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99CCFF"/>
            <w:vAlign w:val="bottom"/>
          </w:tcPr>
          <w:p w14:paraId="07AE1A5A"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0-30 tegn</w:t>
            </w:r>
          </w:p>
        </w:tc>
        <w:tc>
          <w:tcPr>
            <w:tcW w:w="1389" w:type="dxa"/>
            <w:tcBorders>
              <w:top w:val="single" w:sz="4" w:space="0" w:color="auto"/>
              <w:left w:val="single" w:sz="4" w:space="0" w:color="auto"/>
              <w:bottom w:val="single" w:sz="4" w:space="0" w:color="auto"/>
              <w:right w:val="single" w:sz="4" w:space="0" w:color="auto"/>
            </w:tcBorders>
            <w:shd w:val="clear" w:color="auto" w:fill="99CCFF"/>
            <w:vAlign w:val="bottom"/>
          </w:tcPr>
          <w:p w14:paraId="3D35AADD"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S</w:t>
            </w:r>
          </w:p>
        </w:tc>
        <w:tc>
          <w:tcPr>
            <w:tcW w:w="2622" w:type="dxa"/>
            <w:tcBorders>
              <w:top w:val="single" w:sz="4" w:space="0" w:color="auto"/>
              <w:left w:val="single" w:sz="4" w:space="0" w:color="auto"/>
              <w:bottom w:val="single" w:sz="4" w:space="0" w:color="auto"/>
              <w:right w:val="single" w:sz="4" w:space="0" w:color="auto"/>
            </w:tcBorders>
            <w:shd w:val="clear" w:color="auto" w:fill="99CCFF"/>
            <w:vAlign w:val="bottom"/>
          </w:tcPr>
          <w:p w14:paraId="4EE8B4A7"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Rist</w:t>
            </w:r>
          </w:p>
        </w:tc>
      </w:tr>
      <w:tr w:rsidR="005A6809" w:rsidRPr="00F273B0" w14:paraId="0E154B50"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auto"/>
            <w:vAlign w:val="center"/>
          </w:tcPr>
          <w:p w14:paraId="27C41DFB" w14:textId="77777777" w:rsidR="005A6809" w:rsidRPr="00AD1433" w:rsidRDefault="005A6809" w:rsidP="005A6809">
            <w:pPr>
              <w:rPr>
                <w:rFonts w:ascii="Trebuchet MS" w:hAnsi="Trebuchet MS"/>
                <w:sz w:val="18"/>
                <w:szCs w:val="18"/>
              </w:rPr>
            </w:pPr>
            <w:r>
              <w:rPr>
                <w:rFonts w:ascii="Trebuchet MS" w:hAnsi="Trebuchet MS"/>
                <w:sz w:val="18"/>
                <w:szCs w:val="18"/>
              </w:rPr>
              <w:t>l</w:t>
            </w:r>
            <w:r w:rsidRPr="00AD1433">
              <w:rPr>
                <w:rFonts w:ascii="Trebuchet MS" w:hAnsi="Trebuchet MS"/>
                <w:sz w:val="18"/>
                <w:szCs w:val="18"/>
              </w:rPr>
              <w:t>okalitet</w:t>
            </w:r>
          </w:p>
        </w:tc>
        <w:tc>
          <w:tcPr>
            <w:tcW w:w="1392" w:type="dxa"/>
            <w:tcBorders>
              <w:top w:val="single" w:sz="4" w:space="0" w:color="auto"/>
              <w:left w:val="single" w:sz="4" w:space="0" w:color="auto"/>
              <w:bottom w:val="single" w:sz="4" w:space="0" w:color="auto"/>
              <w:right w:val="single" w:sz="4" w:space="0" w:color="auto"/>
            </w:tcBorders>
            <w:vAlign w:val="center"/>
          </w:tcPr>
          <w:p w14:paraId="41BD81A6" w14:textId="212715BE" w:rsidR="005A6809" w:rsidRPr="00AD1433" w:rsidRDefault="005A6809" w:rsidP="005A6809">
            <w:pPr>
              <w:rPr>
                <w:rFonts w:ascii="Trebuchet MS" w:hAnsi="Trebuchet MS"/>
                <w:sz w:val="18"/>
                <w:szCs w:val="18"/>
              </w:rPr>
            </w:pPr>
            <w:r>
              <w:rPr>
                <w:rFonts w:ascii="Trebuchet MS" w:hAnsi="Trebuchet MS"/>
                <w:sz w:val="18"/>
                <w:szCs w:val="18"/>
              </w:rPr>
              <w:t>l</w:t>
            </w:r>
            <w:r w:rsidRPr="00AD1433">
              <w:rPr>
                <w:rFonts w:ascii="Trebuchet MS" w:hAnsi="Trebuchet MS"/>
                <w:sz w:val="18"/>
                <w:szCs w:val="18"/>
              </w:rPr>
              <w:t>okalitet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9BEFF6D" w14:textId="657B2EC1"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Lokalitetbeskrivelse</w:t>
            </w:r>
            <w:proofErr w:type="spellEnd"/>
            <w:r w:rsidRPr="00AD1433">
              <w:rPr>
                <w:rFonts w:ascii="Trebuchet MS" w:hAnsi="Trebuchet MS"/>
                <w:sz w:val="18"/>
                <w:szCs w:val="18"/>
              </w:rPr>
              <w:t xml:space="preserve"> til entydig genfinding/overskrift på </w:t>
            </w:r>
            <w:proofErr w:type="spellStart"/>
            <w:r w:rsidRPr="00AD1433">
              <w:rPr>
                <w:rFonts w:ascii="Trebuchet MS" w:hAnsi="Trebuchet MS"/>
                <w:sz w:val="18"/>
                <w:szCs w:val="18"/>
              </w:rPr>
              <w:t>oversigtkort</w:t>
            </w:r>
            <w:proofErr w:type="spellEnd"/>
            <w:r w:rsidRPr="00AD1433">
              <w:rPr>
                <w:rFonts w:ascii="Trebuchet MS" w:hAnsi="Trebuchet MS"/>
                <w:sz w:val="18"/>
                <w:szCs w:val="18"/>
              </w:rPr>
              <w:t xml:space="preserve">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F59B8E3"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5016B075"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0-128 tegn</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14:paraId="117C6A1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tcBorders>
            <w:shd w:val="clear" w:color="auto" w:fill="auto"/>
            <w:vAlign w:val="bottom"/>
          </w:tcPr>
          <w:p w14:paraId="6CFF02A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 xml:space="preserve">Opstemning ved sø nord for </w:t>
            </w:r>
            <w:proofErr w:type="spellStart"/>
            <w:r w:rsidRPr="00AD1433">
              <w:rPr>
                <w:rFonts w:ascii="Trebuchet MS" w:hAnsi="Trebuchet MS" w:cs="Trebuchet MS"/>
                <w:sz w:val="18"/>
                <w:szCs w:val="18"/>
              </w:rPr>
              <w:t>Trimmelskovgård</w:t>
            </w:r>
            <w:proofErr w:type="spellEnd"/>
          </w:p>
        </w:tc>
      </w:tr>
      <w:tr w:rsidR="005A6809" w:rsidRPr="00F273B0" w14:paraId="53AAFC59"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61F6E798" w14:textId="77777777" w:rsidR="005A6809" w:rsidRPr="00AD1433" w:rsidRDefault="005A6809" w:rsidP="005A6809">
            <w:pPr>
              <w:rPr>
                <w:rFonts w:ascii="Trebuchet MS" w:hAnsi="Trebuchet MS"/>
                <w:sz w:val="18"/>
                <w:szCs w:val="18"/>
              </w:rPr>
            </w:pPr>
            <w:proofErr w:type="spellStart"/>
            <w:r>
              <w:rPr>
                <w:rFonts w:ascii="Trebuchet MS" w:hAnsi="Trebuchet MS"/>
                <w:sz w:val="18"/>
                <w:szCs w:val="18"/>
              </w:rPr>
              <w:t>vstation</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54117324" w14:textId="7379D6DD" w:rsidR="005A6809" w:rsidRDefault="005A6809" w:rsidP="005A6809">
            <w:pPr>
              <w:rPr>
                <w:rFonts w:ascii="Trebuchet MS" w:hAnsi="Trebuchet MS"/>
                <w:sz w:val="18"/>
                <w:szCs w:val="18"/>
              </w:rPr>
            </w:pPr>
            <w:proofErr w:type="spellStart"/>
            <w:r>
              <w:rPr>
                <w:rFonts w:ascii="Trebuchet MS" w:hAnsi="Trebuchet MS"/>
                <w:sz w:val="18"/>
                <w:szCs w:val="18"/>
              </w:rPr>
              <w:t>vstation</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81FA083" w14:textId="1E23877C" w:rsidR="005A6809" w:rsidRPr="00AD1433" w:rsidRDefault="005A6809" w:rsidP="005A6809">
            <w:pPr>
              <w:rPr>
                <w:rFonts w:ascii="Trebuchet MS" w:hAnsi="Trebuchet MS"/>
                <w:sz w:val="18"/>
                <w:szCs w:val="18"/>
              </w:rPr>
            </w:pPr>
            <w:r>
              <w:rPr>
                <w:rFonts w:ascii="Trebuchet MS" w:hAnsi="Trebuchet MS"/>
                <w:sz w:val="18"/>
                <w:szCs w:val="18"/>
              </w:rPr>
              <w:t>Stationering i meter på vandløb</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505DA9D0"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Tal</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344883CE"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0,0-200.000,0</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5CF5373F" w14:textId="77777777" w:rsidR="005A6809" w:rsidRPr="00AD1433"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46555BAE"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1384,5</w:t>
            </w:r>
          </w:p>
        </w:tc>
      </w:tr>
      <w:tr w:rsidR="005A6809" w:rsidRPr="00F273B0" w14:paraId="69832811"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619FCFE0" w14:textId="77777777" w:rsidR="005A6809" w:rsidRPr="004D056C" w:rsidRDefault="005A6809" w:rsidP="005A6809">
            <w:pPr>
              <w:rPr>
                <w:rFonts w:ascii="Trebuchet MS" w:hAnsi="Trebuchet MS"/>
                <w:sz w:val="18"/>
                <w:szCs w:val="18"/>
              </w:rPr>
            </w:pPr>
            <w:proofErr w:type="spellStart"/>
            <w:r w:rsidRPr="004D056C">
              <w:rPr>
                <w:rFonts w:ascii="Trebuchet MS" w:hAnsi="Trebuchet MS"/>
                <w:sz w:val="18"/>
                <w:szCs w:val="18"/>
              </w:rPr>
              <w:t>vandloebsystem</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59259CF2" w14:textId="4478569E" w:rsidR="005A6809" w:rsidRDefault="00910E75" w:rsidP="005A6809">
            <w:pPr>
              <w:rPr>
                <w:rFonts w:ascii="Trebuchet MS" w:hAnsi="Trebuchet MS"/>
                <w:color w:val="000000"/>
                <w:sz w:val="18"/>
                <w:szCs w:val="18"/>
              </w:rPr>
            </w:pPr>
            <w:proofErr w:type="spellStart"/>
            <w:r>
              <w:rPr>
                <w:rFonts w:ascii="Trebuchet MS" w:hAnsi="Trebuchet MS"/>
                <w:sz w:val="18"/>
                <w:szCs w:val="18"/>
              </w:rPr>
              <w:t>v</w:t>
            </w:r>
            <w:r w:rsidR="005A6809">
              <w:rPr>
                <w:rFonts w:ascii="Trebuchet MS" w:hAnsi="Trebuchet MS"/>
                <w:sz w:val="18"/>
                <w:szCs w:val="18"/>
              </w:rPr>
              <w:t>andl_</w:t>
            </w:r>
            <w:r w:rsidR="005A6809" w:rsidRPr="004D056C">
              <w:rPr>
                <w:rFonts w:ascii="Trebuchet MS" w:hAnsi="Trebuchet MS"/>
                <w:sz w:val="18"/>
                <w:szCs w:val="18"/>
              </w:rPr>
              <w:t>syst</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AF6B3A5" w14:textId="3C7B16C7" w:rsidR="005A6809" w:rsidRDefault="005A6809" w:rsidP="005A6809">
            <w:pPr>
              <w:rPr>
                <w:rFonts w:ascii="Trebuchet MS" w:hAnsi="Trebuchet MS"/>
                <w:color w:val="000000"/>
                <w:sz w:val="18"/>
                <w:szCs w:val="18"/>
              </w:rPr>
            </w:pPr>
            <w:r>
              <w:rPr>
                <w:rFonts w:ascii="Trebuchet MS" w:hAnsi="Trebuchet MS"/>
                <w:color w:val="000000"/>
                <w:sz w:val="18"/>
                <w:szCs w:val="18"/>
              </w:rPr>
              <w:t>Vandløbssystem som objektet ligger i/ved.</w:t>
            </w:r>
          </w:p>
          <w:p w14:paraId="755690AA" w14:textId="77777777" w:rsidR="005A6809" w:rsidRPr="00AD1433" w:rsidRDefault="005A6809" w:rsidP="005A6809">
            <w:pPr>
              <w:rPr>
                <w:rFonts w:ascii="Trebuchet MS" w:hAnsi="Trebuchet MS"/>
                <w:sz w:val="18"/>
                <w:szCs w:val="18"/>
              </w:rPr>
            </w:pP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14F8ADCA"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232FE4B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0-128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7F671600"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O</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30C3FB0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540-1</w:t>
            </w:r>
          </w:p>
        </w:tc>
      </w:tr>
      <w:tr w:rsidR="005A6809" w:rsidRPr="00F273B0" w14:paraId="5DF5E66E"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14:paraId="67A5082A"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anlagt_aar</w:t>
            </w:r>
            <w:proofErr w:type="spellEnd"/>
          </w:p>
        </w:tc>
        <w:tc>
          <w:tcPr>
            <w:tcW w:w="1392" w:type="dxa"/>
            <w:tcBorders>
              <w:top w:val="single" w:sz="4" w:space="0" w:color="auto"/>
              <w:left w:val="single" w:sz="4" w:space="0" w:color="auto"/>
              <w:bottom w:val="single" w:sz="4" w:space="0" w:color="auto"/>
              <w:right w:val="single" w:sz="4" w:space="0" w:color="auto"/>
            </w:tcBorders>
            <w:vAlign w:val="bottom"/>
          </w:tcPr>
          <w:p w14:paraId="6BF76ECF" w14:textId="18101AC9"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anlagt_aar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13713FE" w14:textId="1302C2CA" w:rsidR="005A6809" w:rsidRPr="00AD1433" w:rsidRDefault="005A6809" w:rsidP="005A6809">
            <w:pPr>
              <w:rPr>
                <w:rFonts w:ascii="Trebuchet MS" w:hAnsi="Trebuchet MS"/>
                <w:sz w:val="18"/>
                <w:szCs w:val="18"/>
              </w:rPr>
            </w:pPr>
            <w:r w:rsidRPr="00AD1433">
              <w:rPr>
                <w:rFonts w:ascii="Trebuchet MS" w:hAnsi="Trebuchet MS"/>
                <w:sz w:val="18"/>
                <w:szCs w:val="18"/>
              </w:rPr>
              <w:t>Anlagt år</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bottom"/>
          </w:tcPr>
          <w:p w14:paraId="7906BDDA"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2AE587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1800-2999</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bottom"/>
          </w:tcPr>
          <w:p w14:paraId="4583D7D1"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left w:val="single" w:sz="4" w:space="0" w:color="auto"/>
            </w:tcBorders>
            <w:shd w:val="clear" w:color="auto" w:fill="auto"/>
            <w:vAlign w:val="bottom"/>
          </w:tcPr>
          <w:p w14:paraId="6DFB54EC"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1998</w:t>
            </w:r>
          </w:p>
        </w:tc>
      </w:tr>
      <w:tr w:rsidR="005A6809" w:rsidRPr="00F273B0" w14:paraId="6A960DA2"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3D95FE2D"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saneret_aar</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0633D184" w14:textId="3CE04851" w:rsidR="005A6809" w:rsidRPr="00AD1433" w:rsidRDefault="005A6809" w:rsidP="005A6809">
            <w:pPr>
              <w:rPr>
                <w:rFonts w:ascii="Trebuchet MS" w:hAnsi="Trebuchet MS" w:cs="Trebuchet MS"/>
                <w:sz w:val="18"/>
                <w:szCs w:val="18"/>
              </w:rPr>
            </w:pPr>
            <w:proofErr w:type="spellStart"/>
            <w:r w:rsidRPr="00AD1433">
              <w:rPr>
                <w:rFonts w:ascii="Trebuchet MS" w:hAnsi="Trebuchet MS"/>
                <w:sz w:val="18"/>
                <w:szCs w:val="18"/>
              </w:rPr>
              <w:t>saneret_aar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E44D39F" w14:textId="0E62FA95" w:rsidR="005A6809" w:rsidRPr="00AD1433" w:rsidRDefault="005A6809" w:rsidP="005A6809">
            <w:pPr>
              <w:rPr>
                <w:rFonts w:ascii="Trebuchet MS" w:hAnsi="Trebuchet MS"/>
                <w:sz w:val="18"/>
                <w:szCs w:val="18"/>
              </w:rPr>
            </w:pPr>
            <w:r w:rsidRPr="00AD1433">
              <w:rPr>
                <w:rFonts w:ascii="Trebuchet MS" w:hAnsi="Trebuchet MS" w:cs="Trebuchet MS"/>
                <w:sz w:val="18"/>
                <w:szCs w:val="18"/>
              </w:rPr>
              <w:t>Årstal der angiver hvilket år spærringen er saneret</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71775B57" w14:textId="77777777" w:rsidR="005A6809" w:rsidRPr="00AD1433" w:rsidRDefault="005A6809" w:rsidP="005A6809">
            <w:pPr>
              <w:rPr>
                <w:rFonts w:ascii="Trebuchet MS" w:hAnsi="Trebuchet MS" w:cs="Trebuchet MS"/>
                <w:sz w:val="18"/>
                <w:szCs w:val="18"/>
              </w:rPr>
            </w:pPr>
            <w:r w:rsidRPr="00AD1433">
              <w:rPr>
                <w:rFonts w:ascii="Trebuchet MS" w:hAnsi="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0AF81DF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1800-2999</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6BA2E5F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635C64D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2001</w:t>
            </w:r>
          </w:p>
        </w:tc>
      </w:tr>
      <w:tr w:rsidR="005A6809" w:rsidRPr="00F273B0" w14:paraId="20B0F23D"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7DDBA"/>
            <w:vAlign w:val="bottom"/>
          </w:tcPr>
          <w:p w14:paraId="1995E528"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tilstand_kode</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97DDBA"/>
            <w:vAlign w:val="bottom"/>
          </w:tcPr>
          <w:p w14:paraId="58222A61" w14:textId="5EDF1ABD" w:rsidR="005A6809" w:rsidRPr="00AD1433" w:rsidRDefault="005A6809" w:rsidP="005A6809">
            <w:pPr>
              <w:rPr>
                <w:rFonts w:ascii="Trebuchet MS" w:hAnsi="Trebuchet MS"/>
                <w:sz w:val="18"/>
                <w:szCs w:val="18"/>
              </w:rPr>
            </w:pPr>
          </w:p>
        </w:tc>
        <w:tc>
          <w:tcPr>
            <w:tcW w:w="84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684F930" w14:textId="0CF96EF3" w:rsidR="005A6809" w:rsidRPr="00AD1433" w:rsidRDefault="005A6809" w:rsidP="005A6809">
            <w:pPr>
              <w:rPr>
                <w:rFonts w:ascii="Trebuchet MS" w:hAnsi="Trebuchet MS"/>
                <w:sz w:val="18"/>
                <w:szCs w:val="18"/>
              </w:rPr>
            </w:pPr>
            <w:r w:rsidRPr="00AD1433">
              <w:rPr>
                <w:rFonts w:ascii="Trebuchet MS" w:hAnsi="Trebuchet MS"/>
                <w:sz w:val="18"/>
                <w:szCs w:val="18"/>
              </w:rPr>
              <w:t>Kode for tilstand</w:t>
            </w:r>
          </w:p>
        </w:tc>
        <w:tc>
          <w:tcPr>
            <w:tcW w:w="1226" w:type="dxa"/>
            <w:tcBorders>
              <w:top w:val="single" w:sz="4" w:space="0" w:color="auto"/>
              <w:left w:val="single" w:sz="4" w:space="0" w:color="auto"/>
              <w:bottom w:val="single" w:sz="4" w:space="0" w:color="auto"/>
              <w:right w:val="single" w:sz="4" w:space="0" w:color="auto"/>
            </w:tcBorders>
            <w:shd w:val="clear" w:color="auto" w:fill="97DDBA"/>
            <w:vAlign w:val="bottom"/>
          </w:tcPr>
          <w:p w14:paraId="56586F1E" w14:textId="77777777" w:rsidR="005A6809" w:rsidRPr="00AD1433" w:rsidRDefault="005A6809" w:rsidP="005A6809">
            <w:pPr>
              <w:rPr>
                <w:rFonts w:ascii="Trebuchet MS" w:hAnsi="Trebuchet MS" w:cs="Trebuchet MS"/>
                <w:sz w:val="18"/>
                <w:szCs w:val="18"/>
              </w:rPr>
            </w:pPr>
            <w:r w:rsidRPr="00AD1433">
              <w:rPr>
                <w:rFonts w:ascii="Trebuchet MS" w:hAnsi="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97DDBA"/>
            <w:vAlign w:val="bottom"/>
          </w:tcPr>
          <w:p w14:paraId="19ABB315"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1-3</w:t>
            </w:r>
          </w:p>
        </w:tc>
        <w:tc>
          <w:tcPr>
            <w:tcW w:w="1389" w:type="dxa"/>
            <w:tcBorders>
              <w:top w:val="single" w:sz="4" w:space="0" w:color="auto"/>
              <w:left w:val="single" w:sz="4" w:space="0" w:color="auto"/>
              <w:bottom w:val="single" w:sz="4" w:space="0" w:color="auto"/>
              <w:right w:val="single" w:sz="4" w:space="0" w:color="auto"/>
            </w:tcBorders>
            <w:shd w:val="clear" w:color="auto" w:fill="97DDBA"/>
            <w:vAlign w:val="bottom"/>
          </w:tcPr>
          <w:p w14:paraId="6B01F6A8"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97DDBA"/>
            <w:vAlign w:val="bottom"/>
          </w:tcPr>
          <w:p w14:paraId="4560768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3</w:t>
            </w:r>
          </w:p>
        </w:tc>
      </w:tr>
      <w:tr w:rsidR="005A6809" w:rsidRPr="009367BB" w14:paraId="3800E1E2"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7DDBA"/>
            <w:vAlign w:val="bottom"/>
          </w:tcPr>
          <w:p w14:paraId="3F49E108" w14:textId="77777777" w:rsidR="005A6809" w:rsidRPr="00AD1433" w:rsidRDefault="005A6809" w:rsidP="005A6809">
            <w:pPr>
              <w:rPr>
                <w:rFonts w:ascii="Trebuchet MS" w:hAnsi="Trebuchet MS"/>
                <w:sz w:val="18"/>
                <w:szCs w:val="18"/>
              </w:rPr>
            </w:pPr>
            <w:r>
              <w:rPr>
                <w:rFonts w:ascii="Trebuchet MS" w:hAnsi="Trebuchet MS"/>
                <w:sz w:val="18"/>
                <w:szCs w:val="18"/>
              </w:rPr>
              <w:t>t</w:t>
            </w:r>
            <w:r w:rsidRPr="00AD1433">
              <w:rPr>
                <w:rFonts w:ascii="Trebuchet MS" w:hAnsi="Trebuchet MS"/>
                <w:sz w:val="18"/>
                <w:szCs w:val="18"/>
              </w:rPr>
              <w:t>ilstand</w:t>
            </w:r>
          </w:p>
        </w:tc>
        <w:tc>
          <w:tcPr>
            <w:tcW w:w="1392" w:type="dxa"/>
            <w:tcBorders>
              <w:top w:val="single" w:sz="4" w:space="0" w:color="auto"/>
              <w:left w:val="single" w:sz="4" w:space="0" w:color="auto"/>
              <w:bottom w:val="single" w:sz="4" w:space="0" w:color="auto"/>
              <w:right w:val="single" w:sz="4" w:space="0" w:color="auto"/>
            </w:tcBorders>
            <w:shd w:val="clear" w:color="auto" w:fill="97DDBA"/>
            <w:vAlign w:val="bottom"/>
          </w:tcPr>
          <w:p w14:paraId="4A3B7764" w14:textId="33D9EE0C" w:rsidR="005A6809" w:rsidRPr="00AD1433" w:rsidRDefault="005A6809" w:rsidP="005A6809">
            <w:pPr>
              <w:rPr>
                <w:rFonts w:ascii="Trebuchet MS" w:hAnsi="Trebuchet MS"/>
                <w:sz w:val="18"/>
                <w:szCs w:val="18"/>
              </w:rPr>
            </w:pPr>
          </w:p>
        </w:tc>
        <w:tc>
          <w:tcPr>
            <w:tcW w:w="84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04AC5B4" w14:textId="31C0BDBB" w:rsidR="005A6809" w:rsidRPr="00AD1433" w:rsidRDefault="005A6809" w:rsidP="005A6809">
            <w:pPr>
              <w:rPr>
                <w:rFonts w:ascii="Trebuchet MS" w:hAnsi="Trebuchet MS"/>
                <w:sz w:val="18"/>
                <w:szCs w:val="18"/>
              </w:rPr>
            </w:pPr>
            <w:r w:rsidRPr="00AD1433">
              <w:rPr>
                <w:rFonts w:ascii="Trebuchet MS" w:hAnsi="Trebuchet MS"/>
                <w:sz w:val="18"/>
                <w:szCs w:val="18"/>
              </w:rPr>
              <w:t>Beskrivelse af tilstand</w:t>
            </w:r>
          </w:p>
        </w:tc>
        <w:tc>
          <w:tcPr>
            <w:tcW w:w="1226" w:type="dxa"/>
            <w:tcBorders>
              <w:top w:val="single" w:sz="4" w:space="0" w:color="auto"/>
              <w:left w:val="single" w:sz="4" w:space="0" w:color="auto"/>
              <w:bottom w:val="single" w:sz="4" w:space="0" w:color="auto"/>
              <w:right w:val="single" w:sz="4" w:space="0" w:color="auto"/>
            </w:tcBorders>
            <w:shd w:val="clear" w:color="auto" w:fill="97DDBA"/>
            <w:vAlign w:val="bottom"/>
          </w:tcPr>
          <w:p w14:paraId="1F8F3D0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97DDBA"/>
            <w:vAlign w:val="bottom"/>
          </w:tcPr>
          <w:p w14:paraId="5525A0BE"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0-25 tegn</w:t>
            </w:r>
          </w:p>
        </w:tc>
        <w:tc>
          <w:tcPr>
            <w:tcW w:w="1389" w:type="dxa"/>
            <w:tcBorders>
              <w:top w:val="single" w:sz="4" w:space="0" w:color="auto"/>
              <w:left w:val="single" w:sz="4" w:space="0" w:color="auto"/>
              <w:bottom w:val="single" w:sz="4" w:space="0" w:color="auto"/>
              <w:right w:val="single" w:sz="4" w:space="0" w:color="auto"/>
            </w:tcBorders>
            <w:shd w:val="clear" w:color="auto" w:fill="97DDBA"/>
            <w:vAlign w:val="bottom"/>
          </w:tcPr>
          <w:p w14:paraId="1F94796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S</w:t>
            </w:r>
          </w:p>
        </w:tc>
        <w:tc>
          <w:tcPr>
            <w:tcW w:w="2622" w:type="dxa"/>
            <w:tcBorders>
              <w:top w:val="single" w:sz="4" w:space="0" w:color="auto"/>
              <w:left w:val="single" w:sz="4" w:space="0" w:color="auto"/>
              <w:bottom w:val="single" w:sz="4" w:space="0" w:color="auto"/>
              <w:right w:val="single" w:sz="4" w:space="0" w:color="auto"/>
            </w:tcBorders>
            <w:shd w:val="clear" w:color="auto" w:fill="97DDBA"/>
            <w:vAlign w:val="bottom"/>
          </w:tcPr>
          <w:p w14:paraId="1E016EB5"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Dårlig</w:t>
            </w:r>
          </w:p>
        </w:tc>
      </w:tr>
      <w:tr w:rsidR="005A6809" w:rsidRPr="000260ED" w14:paraId="37C1FFD1"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14E6638F"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broend_data</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0C7727B4" w14:textId="7868B19B" w:rsidR="005A6809" w:rsidRPr="00AD1433" w:rsidRDefault="005A6809" w:rsidP="005A6809">
            <w:pPr>
              <w:rPr>
                <w:rFonts w:ascii="Trebuchet MS" w:hAnsi="Trebuchet MS"/>
                <w:sz w:val="18"/>
                <w:szCs w:val="18"/>
              </w:rPr>
            </w:pPr>
            <w:proofErr w:type="spellStart"/>
            <w:r>
              <w:rPr>
                <w:rFonts w:ascii="Trebuchet MS" w:hAnsi="Trebuchet MS"/>
                <w:sz w:val="18"/>
                <w:szCs w:val="18"/>
              </w:rPr>
              <w:t>broend_dat</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5863139" w14:textId="6660039A" w:rsidR="005A6809" w:rsidRPr="00AD1433" w:rsidRDefault="005A6809" w:rsidP="005A6809">
            <w:pPr>
              <w:rPr>
                <w:rFonts w:ascii="Trebuchet MS" w:hAnsi="Trebuchet MS"/>
                <w:sz w:val="18"/>
                <w:szCs w:val="18"/>
              </w:rPr>
            </w:pPr>
            <w:r w:rsidRPr="00AD1433">
              <w:rPr>
                <w:rFonts w:ascii="Trebuchet MS" w:hAnsi="Trebuchet MS"/>
                <w:sz w:val="18"/>
                <w:szCs w:val="18"/>
              </w:rPr>
              <w:t>Oplysninger om dimensioner mm.</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681B5476"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7B841D43"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0-100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166390D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04B891E7"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ø60 bt. 1,5m dyb. Indløb fra vandløb</w:t>
            </w:r>
          </w:p>
        </w:tc>
      </w:tr>
      <w:tr w:rsidR="005A6809" w:rsidRPr="000260ED" w14:paraId="3C050C3B"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287FD7E8"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toemningsfrekvens</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38F374BD" w14:textId="73F95C05" w:rsidR="005A6809" w:rsidRPr="00AD1433" w:rsidRDefault="00910E75" w:rsidP="005A6809">
            <w:pPr>
              <w:rPr>
                <w:rFonts w:ascii="Trebuchet MS" w:hAnsi="Trebuchet MS"/>
                <w:sz w:val="18"/>
                <w:szCs w:val="18"/>
              </w:rPr>
            </w:pPr>
            <w:proofErr w:type="spellStart"/>
            <w:r>
              <w:rPr>
                <w:rFonts w:ascii="Trebuchet MS" w:hAnsi="Trebuchet MS"/>
                <w:sz w:val="18"/>
                <w:szCs w:val="18"/>
              </w:rPr>
              <w:t>t</w:t>
            </w:r>
            <w:r w:rsidR="005A6809" w:rsidRPr="00AD1433">
              <w:rPr>
                <w:rFonts w:ascii="Trebuchet MS" w:hAnsi="Trebuchet MS"/>
                <w:sz w:val="18"/>
                <w:szCs w:val="18"/>
              </w:rPr>
              <w:t>oem</w:t>
            </w:r>
            <w:r w:rsidR="005A6809">
              <w:rPr>
                <w:rFonts w:ascii="Trebuchet MS" w:hAnsi="Trebuchet MS"/>
                <w:sz w:val="18"/>
                <w:szCs w:val="18"/>
              </w:rPr>
              <w:t>_</w:t>
            </w:r>
            <w:r w:rsidR="005A6809" w:rsidRPr="00AD1433">
              <w:rPr>
                <w:rFonts w:ascii="Trebuchet MS" w:hAnsi="Trebuchet MS"/>
                <w:sz w:val="18"/>
                <w:szCs w:val="18"/>
              </w:rPr>
              <w:t>frekv</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B8AB719" w14:textId="523AE86D" w:rsidR="005A6809" w:rsidRPr="00AD1433" w:rsidRDefault="005A6809" w:rsidP="005A6809">
            <w:pPr>
              <w:rPr>
                <w:rFonts w:ascii="Trebuchet MS" w:hAnsi="Trebuchet MS"/>
                <w:sz w:val="18"/>
                <w:szCs w:val="18"/>
              </w:rPr>
            </w:pPr>
            <w:r w:rsidRPr="00AD1433">
              <w:rPr>
                <w:rFonts w:ascii="Trebuchet MS" w:hAnsi="Trebuchet MS"/>
                <w:sz w:val="18"/>
                <w:szCs w:val="18"/>
              </w:rPr>
              <w:t>Tømningsfrekvens</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239F0F6D"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281F9E2B"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0-20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60039BBB"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057A330C"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Årligt</w:t>
            </w:r>
          </w:p>
        </w:tc>
      </w:tr>
      <w:tr w:rsidR="005A6809" w:rsidRPr="005B6913" w14:paraId="20DE6980"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28B3081B"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adgangsforhold</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16D41FC0" w14:textId="579FB953" w:rsidR="005A6809" w:rsidRPr="00AD1433" w:rsidRDefault="00910E75" w:rsidP="00910E75">
            <w:pPr>
              <w:rPr>
                <w:rFonts w:ascii="Trebuchet MS" w:hAnsi="Trebuchet MS"/>
                <w:sz w:val="18"/>
                <w:szCs w:val="18"/>
              </w:rPr>
            </w:pPr>
            <w:proofErr w:type="spellStart"/>
            <w:r>
              <w:rPr>
                <w:rFonts w:ascii="Trebuchet MS" w:hAnsi="Trebuchet MS"/>
                <w:sz w:val="18"/>
                <w:szCs w:val="18"/>
              </w:rPr>
              <w:t>a</w:t>
            </w:r>
            <w:r w:rsidR="005A6809" w:rsidRPr="00AD1433">
              <w:rPr>
                <w:rFonts w:ascii="Trebuchet MS" w:hAnsi="Trebuchet MS"/>
                <w:sz w:val="18"/>
                <w:szCs w:val="18"/>
              </w:rPr>
              <w:t>dg</w:t>
            </w:r>
            <w:r>
              <w:rPr>
                <w:rFonts w:ascii="Trebuchet MS" w:hAnsi="Trebuchet MS"/>
                <w:sz w:val="18"/>
                <w:szCs w:val="18"/>
              </w:rPr>
              <w:t>_</w:t>
            </w:r>
            <w:r w:rsidR="005A6809" w:rsidRPr="00AD1433">
              <w:rPr>
                <w:rFonts w:ascii="Trebuchet MS" w:hAnsi="Trebuchet MS"/>
                <w:sz w:val="18"/>
                <w:szCs w:val="18"/>
              </w:rPr>
              <w:t>forhol</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74AB106" w14:textId="6ED25A03" w:rsidR="005A6809" w:rsidRPr="00AD1433" w:rsidRDefault="005A6809" w:rsidP="005A6809">
            <w:pPr>
              <w:rPr>
                <w:rFonts w:ascii="Trebuchet MS" w:hAnsi="Trebuchet MS"/>
                <w:sz w:val="18"/>
                <w:szCs w:val="18"/>
              </w:rPr>
            </w:pPr>
            <w:r w:rsidRPr="00AD1433">
              <w:rPr>
                <w:rFonts w:ascii="Trebuchet MS" w:hAnsi="Trebuchet MS"/>
                <w:sz w:val="18"/>
                <w:szCs w:val="18"/>
              </w:rPr>
              <w:t>Særlige adgangs-/ tømningsforhold</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07761C6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592B8FFA"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0-100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773F426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50E29E4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Adgang over mark – efter høst</w:t>
            </w:r>
          </w:p>
        </w:tc>
      </w:tr>
      <w:tr w:rsidR="005A6809" w:rsidRPr="0051728E" w14:paraId="0E6BA74B" w14:textId="77777777" w:rsidTr="005A6809">
        <w:trPr>
          <w:trHeight w:hRule="exact" w:val="255"/>
        </w:trPr>
        <w:tc>
          <w:tcPr>
            <w:tcW w:w="4911" w:type="dxa"/>
            <w:gridSpan w:val="3"/>
            <w:tcBorders>
              <w:top w:val="single" w:sz="4" w:space="0" w:color="auto"/>
              <w:left w:val="nil"/>
              <w:bottom w:val="nil"/>
              <w:right w:val="nil"/>
            </w:tcBorders>
            <w:shd w:val="clear" w:color="auto" w:fill="99CCFF"/>
          </w:tcPr>
          <w:p w14:paraId="4B8B77B9" w14:textId="77777777" w:rsidR="005A6809" w:rsidRDefault="005A6809" w:rsidP="005A6809">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9CCFF"/>
            <w:vAlign w:val="bottom"/>
          </w:tcPr>
          <w:p w14:paraId="0F822254" w14:textId="62D2C990" w:rsidR="005A6809" w:rsidRPr="009367BB" w:rsidRDefault="005A6809" w:rsidP="005A680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5A6809" w:rsidRPr="0051728E" w14:paraId="6507087E" w14:textId="77777777" w:rsidTr="005A6809">
        <w:trPr>
          <w:trHeight w:hRule="exact" w:val="255"/>
        </w:trPr>
        <w:tc>
          <w:tcPr>
            <w:tcW w:w="4911" w:type="dxa"/>
            <w:gridSpan w:val="3"/>
            <w:tcBorders>
              <w:top w:val="nil"/>
              <w:left w:val="nil"/>
              <w:bottom w:val="nil"/>
              <w:right w:val="nil"/>
            </w:tcBorders>
            <w:shd w:val="clear" w:color="auto" w:fill="97DDBA"/>
          </w:tcPr>
          <w:p w14:paraId="0E35FCD4" w14:textId="77777777" w:rsidR="005A6809" w:rsidRPr="0051728E" w:rsidRDefault="005A6809" w:rsidP="005A6809">
            <w:pPr>
              <w:rPr>
                <w:rFonts w:ascii="Trebuchet MS" w:hAnsi="Trebuchet MS" w:cs="Trebuchet MS"/>
                <w:i/>
                <w:iCs/>
                <w:sz w:val="18"/>
                <w:szCs w:val="18"/>
              </w:rPr>
            </w:pPr>
          </w:p>
        </w:tc>
        <w:tc>
          <w:tcPr>
            <w:tcW w:w="13575" w:type="dxa"/>
            <w:gridSpan w:val="5"/>
            <w:tcBorders>
              <w:top w:val="nil"/>
              <w:left w:val="nil"/>
              <w:bottom w:val="nil"/>
              <w:right w:val="nil"/>
            </w:tcBorders>
            <w:shd w:val="clear" w:color="auto" w:fill="97DDBA"/>
            <w:vAlign w:val="bottom"/>
          </w:tcPr>
          <w:p w14:paraId="52FD9341" w14:textId="407CC8F4" w:rsidR="005A6809" w:rsidRDefault="005A6809" w:rsidP="005A680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59DDA87B" w14:textId="77777777" w:rsidR="003C1181" w:rsidRDefault="003C1181" w:rsidP="003C1181">
      <w:pPr>
        <w:pStyle w:val="Overskrift6"/>
      </w:pPr>
      <w:r>
        <w:t>5.1.1</w:t>
      </w:r>
      <w:r w:rsidR="006963F2">
        <w:t>1</w:t>
      </w:r>
      <w:r>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C1181" w:rsidRPr="0051728E" w14:paraId="4C1B72D9" w14:textId="77777777" w:rsidTr="008928EE">
        <w:trPr>
          <w:trHeight w:hRule="exact" w:val="255"/>
        </w:trPr>
        <w:tc>
          <w:tcPr>
            <w:tcW w:w="2235" w:type="dxa"/>
            <w:shd w:val="clear" w:color="auto" w:fill="D9D9D9"/>
            <w:vAlign w:val="bottom"/>
          </w:tcPr>
          <w:p w14:paraId="2795674D" w14:textId="77777777" w:rsidR="003C1181" w:rsidRPr="0051728E" w:rsidRDefault="003C1181"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9A8CF0A" w14:textId="77777777" w:rsidR="003C1181" w:rsidRPr="00FE3FC3" w:rsidRDefault="003C1181"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3C1181" w:rsidRPr="0051728E" w14:paraId="643D5C9E" w14:textId="77777777" w:rsidTr="008928EE">
        <w:trPr>
          <w:trHeight w:hRule="exact" w:val="255"/>
        </w:trPr>
        <w:tc>
          <w:tcPr>
            <w:tcW w:w="2235" w:type="dxa"/>
            <w:shd w:val="clear" w:color="auto" w:fill="E0E0E0"/>
            <w:vAlign w:val="bottom"/>
          </w:tcPr>
          <w:p w14:paraId="5411BBDB"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760B645"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Vandløbselement</w:t>
            </w:r>
          </w:p>
        </w:tc>
      </w:tr>
      <w:tr w:rsidR="003C1181" w:rsidRPr="0051728E" w14:paraId="75CA5B3C" w14:textId="77777777" w:rsidTr="008928EE">
        <w:trPr>
          <w:trHeight w:hRule="exact" w:val="255"/>
        </w:trPr>
        <w:tc>
          <w:tcPr>
            <w:tcW w:w="2235" w:type="dxa"/>
            <w:shd w:val="clear" w:color="auto" w:fill="E0E0E0"/>
            <w:vAlign w:val="bottom"/>
          </w:tcPr>
          <w:p w14:paraId="2116F44A"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8A67B06" w14:textId="77777777" w:rsidR="003C1181" w:rsidRPr="00F279E4" w:rsidRDefault="003C1181" w:rsidP="008928EE">
            <w:pPr>
              <w:rPr>
                <w:rFonts w:ascii="Trebuchet MS" w:hAnsi="Trebuchet MS" w:cs="Trebuchet MS"/>
                <w:sz w:val="18"/>
                <w:szCs w:val="18"/>
              </w:rPr>
            </w:pPr>
            <w:r>
              <w:rPr>
                <w:rFonts w:ascii="Trebuchet MS" w:hAnsi="Trebuchet MS" w:cs="Trebuchet MS"/>
                <w:sz w:val="18"/>
                <w:szCs w:val="18"/>
              </w:rPr>
              <w:t>Registrering af elementer langs</w:t>
            </w:r>
            <w:r w:rsidR="007E0FF5">
              <w:rPr>
                <w:rFonts w:ascii="Trebuchet MS" w:hAnsi="Trebuchet MS" w:cs="Trebuchet MS"/>
                <w:sz w:val="18"/>
                <w:szCs w:val="18"/>
              </w:rPr>
              <w:t>/i</w:t>
            </w:r>
            <w:r>
              <w:rPr>
                <w:rFonts w:ascii="Trebuchet MS" w:hAnsi="Trebuchet MS" w:cs="Trebuchet MS"/>
                <w:sz w:val="18"/>
                <w:szCs w:val="18"/>
              </w:rPr>
              <w:t xml:space="preserve"> vandløb</w:t>
            </w:r>
          </w:p>
        </w:tc>
      </w:tr>
      <w:tr w:rsidR="003C1181" w:rsidRPr="0051728E" w14:paraId="2049993F" w14:textId="77777777" w:rsidTr="008928EE">
        <w:trPr>
          <w:trHeight w:hRule="exact" w:val="255"/>
        </w:trPr>
        <w:tc>
          <w:tcPr>
            <w:tcW w:w="2235" w:type="dxa"/>
            <w:shd w:val="clear" w:color="auto" w:fill="E0E0E0"/>
            <w:vAlign w:val="bottom"/>
          </w:tcPr>
          <w:p w14:paraId="6F1B06A1"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auto"/>
            <w:vAlign w:val="bottom"/>
          </w:tcPr>
          <w:p w14:paraId="7ADA35A9" w14:textId="77777777" w:rsidR="003C1181" w:rsidRPr="00D77840" w:rsidRDefault="004A0ED7" w:rsidP="008928EE">
            <w:pPr>
              <w:rPr>
                <w:rFonts w:ascii="Trebuchet MS" w:hAnsi="Trebuchet MS" w:cs="Trebuchet MS"/>
                <w:sz w:val="18"/>
                <w:szCs w:val="18"/>
              </w:rPr>
            </w:pPr>
            <w:r w:rsidRPr="004A0ED7">
              <w:rPr>
                <w:rFonts w:ascii="Trebuchet MS" w:hAnsi="Trebuchet MS" w:cs="Trebuchet MS"/>
                <w:sz w:val="18"/>
                <w:szCs w:val="18"/>
              </w:rPr>
              <w:t>Punkter i vandløbet som indgår i regulativet m.v.</w:t>
            </w:r>
          </w:p>
        </w:tc>
      </w:tr>
      <w:tr w:rsidR="003C1181" w:rsidRPr="0051728E" w14:paraId="5491810D" w14:textId="77777777" w:rsidTr="008928EE">
        <w:trPr>
          <w:trHeight w:hRule="exact" w:val="255"/>
        </w:trPr>
        <w:tc>
          <w:tcPr>
            <w:tcW w:w="2235" w:type="dxa"/>
            <w:shd w:val="clear" w:color="auto" w:fill="E0E0E0"/>
            <w:vAlign w:val="bottom"/>
          </w:tcPr>
          <w:p w14:paraId="4288BB50" w14:textId="77777777" w:rsidR="003C1181" w:rsidRPr="0051728E" w:rsidRDefault="003C1181"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auto"/>
            <w:vAlign w:val="bottom"/>
          </w:tcPr>
          <w:p w14:paraId="1286B319"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Drift af vandløb og sammenhæng til vandløbsregulativer</w:t>
            </w:r>
          </w:p>
        </w:tc>
      </w:tr>
      <w:tr w:rsidR="003C1181" w:rsidRPr="0051728E" w14:paraId="52A8A7BE" w14:textId="77777777" w:rsidTr="008928EE">
        <w:trPr>
          <w:trHeight w:hRule="exact" w:val="255"/>
        </w:trPr>
        <w:tc>
          <w:tcPr>
            <w:tcW w:w="2235" w:type="dxa"/>
            <w:shd w:val="clear" w:color="auto" w:fill="E0E0E0"/>
            <w:vAlign w:val="bottom"/>
          </w:tcPr>
          <w:p w14:paraId="6D10A7B0" w14:textId="77777777" w:rsidR="003C1181" w:rsidRPr="0051728E" w:rsidRDefault="003C1181"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auto"/>
            <w:vAlign w:val="bottom"/>
          </w:tcPr>
          <w:p w14:paraId="32FDEE38" w14:textId="77777777" w:rsidR="003C1181" w:rsidRPr="00FE3FC3" w:rsidRDefault="003C1181" w:rsidP="008928EE">
            <w:pPr>
              <w:rPr>
                <w:rFonts w:ascii="Trebuchet MS" w:hAnsi="Trebuchet MS" w:cs="Trebuchet MS"/>
                <w:sz w:val="18"/>
                <w:szCs w:val="18"/>
              </w:rPr>
            </w:pPr>
            <w:r>
              <w:rPr>
                <w:rFonts w:ascii="Trebuchet MS" w:hAnsi="Trebuchet MS" w:cs="Trebuchet MS"/>
                <w:sz w:val="18"/>
                <w:szCs w:val="18"/>
              </w:rPr>
              <w:t>Hydrografi</w:t>
            </w:r>
          </w:p>
        </w:tc>
      </w:tr>
      <w:tr w:rsidR="003C1181" w:rsidRPr="0051728E" w14:paraId="537E76DC" w14:textId="77777777" w:rsidTr="008928EE">
        <w:trPr>
          <w:trHeight w:hRule="exact" w:val="255"/>
        </w:trPr>
        <w:tc>
          <w:tcPr>
            <w:tcW w:w="2235" w:type="dxa"/>
            <w:shd w:val="clear" w:color="auto" w:fill="E0E0E0"/>
            <w:vAlign w:val="bottom"/>
          </w:tcPr>
          <w:p w14:paraId="2B381637" w14:textId="77777777" w:rsidR="003C1181" w:rsidRPr="00492FFE" w:rsidRDefault="006A595F" w:rsidP="008928EE">
            <w:pPr>
              <w:rPr>
                <w:rFonts w:ascii="Trebuchet MS" w:hAnsi="Trebuchet MS" w:cs="Trebuchet MS"/>
                <w:sz w:val="18"/>
                <w:szCs w:val="18"/>
              </w:rPr>
            </w:pPr>
            <w:proofErr w:type="spellStart"/>
            <w:r w:rsidRPr="00E45822">
              <w:rPr>
                <w:rFonts w:ascii="Trebuchet MS" w:hAnsi="Trebuchet MS" w:cs="Trebuchet MS"/>
                <w:sz w:val="18"/>
                <w:szCs w:val="18"/>
              </w:rPr>
              <w:t>Noegle</w:t>
            </w:r>
            <w:r w:rsidR="003C1181" w:rsidRPr="00492FFE">
              <w:rPr>
                <w:rFonts w:ascii="Trebuchet MS" w:hAnsi="Trebuchet MS" w:cs="Trebuchet MS"/>
                <w:sz w:val="18"/>
                <w:szCs w:val="18"/>
              </w:rPr>
              <w:t>_ord</w:t>
            </w:r>
            <w:proofErr w:type="spellEnd"/>
          </w:p>
        </w:tc>
        <w:tc>
          <w:tcPr>
            <w:tcW w:w="11340" w:type="dxa"/>
            <w:shd w:val="clear" w:color="auto" w:fill="auto"/>
            <w:vAlign w:val="bottom"/>
          </w:tcPr>
          <w:p w14:paraId="21B90EEE" w14:textId="77777777" w:rsidR="003C1181" w:rsidRPr="00492FFE" w:rsidRDefault="007E0FF5" w:rsidP="008928EE">
            <w:pPr>
              <w:autoSpaceDE w:val="0"/>
              <w:autoSpaceDN w:val="0"/>
              <w:adjustRightInd w:val="0"/>
              <w:rPr>
                <w:rFonts w:ascii="Trebuchet MS" w:hAnsi="Trebuchet MS" w:cs="Trebuchet MS"/>
                <w:sz w:val="18"/>
                <w:szCs w:val="18"/>
              </w:rPr>
            </w:pPr>
            <w:r w:rsidRPr="007E0FF5">
              <w:rPr>
                <w:rFonts w:ascii="Trebuchet MS" w:hAnsi="Trebuchet MS" w:cs="Trebuchet MS"/>
                <w:sz w:val="18"/>
                <w:szCs w:val="18"/>
              </w:rPr>
              <w:t>Vandløb, bro, sandfang</w:t>
            </w:r>
          </w:p>
        </w:tc>
      </w:tr>
      <w:tr w:rsidR="003C1181" w:rsidRPr="0051728E" w14:paraId="11A93733" w14:textId="77777777" w:rsidTr="008928EE">
        <w:trPr>
          <w:trHeight w:hRule="exact" w:val="255"/>
        </w:trPr>
        <w:tc>
          <w:tcPr>
            <w:tcW w:w="2235" w:type="dxa"/>
            <w:shd w:val="clear" w:color="auto" w:fill="E0E0E0"/>
            <w:vAlign w:val="bottom"/>
          </w:tcPr>
          <w:p w14:paraId="35A2AAD1"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C7FE60C"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Punkt</w:t>
            </w:r>
          </w:p>
        </w:tc>
      </w:tr>
      <w:tr w:rsidR="003C1181" w:rsidRPr="0051728E" w14:paraId="4D38A0B5" w14:textId="77777777" w:rsidTr="008928EE">
        <w:trPr>
          <w:trHeight w:hRule="exact" w:val="255"/>
        </w:trPr>
        <w:tc>
          <w:tcPr>
            <w:tcW w:w="2235" w:type="dxa"/>
            <w:shd w:val="clear" w:color="auto" w:fill="E0E0E0"/>
            <w:vAlign w:val="bottom"/>
          </w:tcPr>
          <w:p w14:paraId="23B75507" w14:textId="77777777" w:rsidR="003C1181" w:rsidRPr="00FE3FC3" w:rsidRDefault="003C1181" w:rsidP="008928EE">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4B45BB8B" w14:textId="77777777" w:rsidR="003C1181" w:rsidRPr="00FE3FC3" w:rsidRDefault="003C1181" w:rsidP="008928EE">
            <w:pPr>
              <w:rPr>
                <w:rFonts w:ascii="Trebuchet MS" w:hAnsi="Trebuchet MS" w:cs="Trebuchet MS"/>
                <w:sz w:val="18"/>
                <w:szCs w:val="18"/>
              </w:rPr>
            </w:pPr>
            <w:r>
              <w:rPr>
                <w:rFonts w:ascii="Trebuchet MS" w:hAnsi="Trebuchet MS" w:cs="Trebuchet MS"/>
                <w:sz w:val="18"/>
                <w:szCs w:val="18"/>
              </w:rPr>
              <w:t>Ingen</w:t>
            </w:r>
          </w:p>
        </w:tc>
      </w:tr>
      <w:tr w:rsidR="00B51038" w:rsidRPr="009F0C83" w14:paraId="5D7F9767" w14:textId="77777777" w:rsidTr="008928EE">
        <w:trPr>
          <w:trHeight w:hRule="exact" w:val="255"/>
        </w:trPr>
        <w:tc>
          <w:tcPr>
            <w:tcW w:w="2235" w:type="dxa"/>
            <w:shd w:val="clear" w:color="auto" w:fill="E0E0E0"/>
            <w:vAlign w:val="bottom"/>
          </w:tcPr>
          <w:p w14:paraId="107A1819"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36FB307A" w14:textId="1BE54D89" w:rsidR="00B51038" w:rsidRPr="006801BD" w:rsidRDefault="007E15B1" w:rsidP="008928EE">
            <w:pPr>
              <w:rPr>
                <w:rFonts w:ascii="Trebuchet MS" w:hAnsi="Trebuchet MS" w:cs="Trebuchet MS"/>
                <w:sz w:val="18"/>
                <w:szCs w:val="18"/>
              </w:rPr>
            </w:pPr>
            <w:r w:rsidRPr="00DB09D5">
              <w:rPr>
                <w:rFonts w:ascii="Trebuchet MS" w:hAnsi="Trebuchet MS" w:cs="Trebuchet MS"/>
                <w:color w:val="4F81BD"/>
                <w:sz w:val="18"/>
                <w:szCs w:val="18"/>
              </w:rPr>
              <w:t>06.02.00</w:t>
            </w:r>
          </w:p>
        </w:tc>
      </w:tr>
    </w:tbl>
    <w:p w14:paraId="6EBE8869" w14:textId="77777777" w:rsidR="003C1181" w:rsidRPr="00A32757" w:rsidRDefault="006963F2" w:rsidP="003C1181">
      <w:pPr>
        <w:pStyle w:val="Overskrift6"/>
      </w:pPr>
      <w:r>
        <w:t>5.1.11</w:t>
      </w:r>
      <w:r w:rsidR="003C1181">
        <w:t>.2</w:t>
      </w:r>
      <w:r w:rsidR="003C1181" w:rsidRPr="00A32757">
        <w:t xml:space="preserve"> </w:t>
      </w:r>
      <w:r w:rsidR="003C1181">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3C1181" w:rsidRPr="0051728E" w14:paraId="2C1044D7" w14:textId="77777777" w:rsidTr="00D5371B">
        <w:trPr>
          <w:trHeight w:hRule="exact" w:val="255"/>
        </w:trPr>
        <w:tc>
          <w:tcPr>
            <w:tcW w:w="4644" w:type="dxa"/>
            <w:shd w:val="clear" w:color="auto" w:fill="D9D9D9"/>
            <w:vAlign w:val="bottom"/>
          </w:tcPr>
          <w:p w14:paraId="1E840C99" w14:textId="77777777" w:rsidR="003C1181" w:rsidRPr="0051728E" w:rsidRDefault="003C1181" w:rsidP="006963F2">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4AE41BEE" w14:textId="77777777" w:rsidR="003C1181" w:rsidRPr="0051728E" w:rsidRDefault="003C1181" w:rsidP="006963F2">
            <w:pPr>
              <w:rPr>
                <w:rFonts w:ascii="Trebuchet MS" w:hAnsi="Trebuchet MS" w:cs="Trebuchet MS"/>
                <w:bCs/>
                <w:sz w:val="18"/>
                <w:szCs w:val="18"/>
              </w:rPr>
            </w:pPr>
            <w:r w:rsidRPr="0051728E">
              <w:rPr>
                <w:rFonts w:ascii="Trebuchet MS" w:hAnsi="Trebuchet MS" w:cs="Trebuchet MS"/>
                <w:b/>
                <w:bCs/>
                <w:sz w:val="18"/>
                <w:szCs w:val="18"/>
              </w:rPr>
              <w:t>Beskrivelse</w:t>
            </w:r>
          </w:p>
        </w:tc>
      </w:tr>
      <w:tr w:rsidR="006963F2" w:rsidRPr="0051728E" w14:paraId="3B818CF9" w14:textId="77777777" w:rsidTr="00D5371B">
        <w:trPr>
          <w:trHeight w:val="227"/>
        </w:trPr>
        <w:tc>
          <w:tcPr>
            <w:tcW w:w="4644" w:type="dxa"/>
            <w:shd w:val="clear" w:color="auto" w:fill="E0E0E0"/>
            <w:vAlign w:val="center"/>
          </w:tcPr>
          <w:p w14:paraId="072DBB9C" w14:textId="77777777" w:rsidR="006963F2" w:rsidRPr="00024C60" w:rsidRDefault="006963F2" w:rsidP="006963F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auto"/>
            <w:vAlign w:val="bottom"/>
          </w:tcPr>
          <w:p w14:paraId="0082F870" w14:textId="77777777" w:rsidR="006963F2" w:rsidRPr="006963F2" w:rsidRDefault="006963F2" w:rsidP="006963F2">
            <w:pPr>
              <w:rPr>
                <w:rFonts w:ascii="Trebuchet MS" w:hAnsi="Trebuchet MS" w:cs="Trebuchet MS"/>
                <w:sz w:val="18"/>
                <w:szCs w:val="18"/>
              </w:rPr>
            </w:pPr>
            <w:r w:rsidRPr="006963F2">
              <w:rPr>
                <w:rFonts w:ascii="Trebuchet MS" w:hAnsi="Trebuchet MS" w:cs="Trebuchet MS"/>
                <w:sz w:val="18"/>
                <w:szCs w:val="18"/>
              </w:rPr>
              <w:t>Oplysning indsamles via v</w:t>
            </w:r>
            <w:r w:rsidRPr="006963F2">
              <w:rPr>
                <w:rFonts w:ascii="Trebuchet MS" w:hAnsi="Trebuchet MS"/>
                <w:sz w:val="18"/>
                <w:szCs w:val="18"/>
              </w:rPr>
              <w:t>andløbsregulativer, tidligere registrering, udbudsmateriale ved vandløbsvedligeholdelse.</w:t>
            </w:r>
          </w:p>
        </w:tc>
      </w:tr>
      <w:tr w:rsidR="006963F2" w:rsidRPr="0051728E" w14:paraId="172DA92C" w14:textId="77777777" w:rsidTr="00D5371B">
        <w:trPr>
          <w:trHeight w:hRule="exact" w:val="255"/>
        </w:trPr>
        <w:tc>
          <w:tcPr>
            <w:tcW w:w="4644" w:type="dxa"/>
            <w:shd w:val="clear" w:color="auto" w:fill="E0E0E0"/>
            <w:vAlign w:val="bottom"/>
          </w:tcPr>
          <w:p w14:paraId="7409ED58" w14:textId="77777777" w:rsidR="006963F2" w:rsidRPr="00024C60" w:rsidRDefault="006963F2" w:rsidP="006963F2">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auto"/>
            <w:vAlign w:val="bottom"/>
          </w:tcPr>
          <w:p w14:paraId="3BE339D0" w14:textId="77777777" w:rsidR="006963F2" w:rsidRPr="006963F2" w:rsidRDefault="006963F2" w:rsidP="006963F2">
            <w:pPr>
              <w:rPr>
                <w:rFonts w:ascii="Trebuchet MS" w:hAnsi="Trebuchet MS" w:cs="Trebuchet MS"/>
                <w:sz w:val="18"/>
                <w:szCs w:val="18"/>
              </w:rPr>
            </w:pPr>
            <w:r w:rsidRPr="006963F2">
              <w:rPr>
                <w:rFonts w:ascii="Trebuchet MS" w:hAnsi="Trebuchet MS" w:cs="Trebuchet MS"/>
                <w:sz w:val="18"/>
                <w:szCs w:val="18"/>
              </w:rPr>
              <w:t>Opdeles i elementtype i flere end 10 forskellige typer.</w:t>
            </w:r>
          </w:p>
        </w:tc>
      </w:tr>
      <w:tr w:rsidR="003C1181" w:rsidRPr="0051728E" w14:paraId="040748FB" w14:textId="77777777" w:rsidTr="00D5371B">
        <w:trPr>
          <w:trHeight w:hRule="exact" w:val="255"/>
        </w:trPr>
        <w:tc>
          <w:tcPr>
            <w:tcW w:w="4644" w:type="dxa"/>
            <w:shd w:val="clear" w:color="auto" w:fill="E0E0E0"/>
            <w:vAlign w:val="bottom"/>
          </w:tcPr>
          <w:p w14:paraId="4DBFB0D6"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auto"/>
            <w:vAlign w:val="bottom"/>
          </w:tcPr>
          <w:p w14:paraId="4DEFCFE4" w14:textId="77777777" w:rsidR="003C1181" w:rsidRPr="00024C60" w:rsidRDefault="006963F2" w:rsidP="006963F2">
            <w:pPr>
              <w:rPr>
                <w:rFonts w:ascii="Trebuchet MS" w:hAnsi="Trebuchet MS" w:cs="Trebuchet MS"/>
                <w:sz w:val="18"/>
                <w:szCs w:val="18"/>
              </w:rPr>
            </w:pPr>
            <w:r>
              <w:rPr>
                <w:rFonts w:ascii="Trebuchet MS" w:hAnsi="Trebuchet MS" w:cs="Trebuchet MS"/>
                <w:sz w:val="18"/>
                <w:szCs w:val="18"/>
              </w:rPr>
              <w:t>-</w:t>
            </w:r>
          </w:p>
        </w:tc>
      </w:tr>
      <w:tr w:rsidR="003C1181" w:rsidRPr="0051728E" w14:paraId="6D9C48C7" w14:textId="77777777" w:rsidTr="00D5371B">
        <w:trPr>
          <w:trHeight w:hRule="exact" w:val="255"/>
        </w:trPr>
        <w:tc>
          <w:tcPr>
            <w:tcW w:w="4644" w:type="dxa"/>
            <w:shd w:val="clear" w:color="auto" w:fill="E0E0E0"/>
            <w:vAlign w:val="bottom"/>
          </w:tcPr>
          <w:p w14:paraId="26876EEC"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auto"/>
            <w:vAlign w:val="bottom"/>
          </w:tcPr>
          <w:p w14:paraId="34B70DE1" w14:textId="77777777" w:rsidR="003C1181" w:rsidRPr="00024C60" w:rsidRDefault="003C1181" w:rsidP="006963F2">
            <w:pPr>
              <w:rPr>
                <w:rFonts w:ascii="Trebuchet MS" w:hAnsi="Trebuchet MS" w:cs="Trebuchet MS"/>
                <w:sz w:val="18"/>
                <w:szCs w:val="18"/>
              </w:rPr>
            </w:pPr>
          </w:p>
        </w:tc>
      </w:tr>
      <w:tr w:rsidR="003C1181" w:rsidRPr="0051728E" w14:paraId="2D52CBA0" w14:textId="77777777" w:rsidTr="00D5371B">
        <w:trPr>
          <w:trHeight w:hRule="exact" w:val="255"/>
        </w:trPr>
        <w:tc>
          <w:tcPr>
            <w:tcW w:w="4644" w:type="dxa"/>
            <w:shd w:val="clear" w:color="auto" w:fill="E0E0E0"/>
            <w:vAlign w:val="bottom"/>
          </w:tcPr>
          <w:p w14:paraId="1FA0E48B"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auto"/>
            <w:vAlign w:val="bottom"/>
          </w:tcPr>
          <w:p w14:paraId="7A6C71B3" w14:textId="77777777" w:rsidR="003C1181" w:rsidRPr="00024C60" w:rsidRDefault="003C1181" w:rsidP="006963F2">
            <w:pPr>
              <w:rPr>
                <w:rFonts w:ascii="Trebuchet MS" w:hAnsi="Trebuchet MS" w:cs="Trebuchet MS"/>
                <w:sz w:val="18"/>
                <w:szCs w:val="18"/>
              </w:rPr>
            </w:pPr>
          </w:p>
        </w:tc>
      </w:tr>
      <w:tr w:rsidR="003C1181" w:rsidRPr="0051728E" w14:paraId="01A08CFF" w14:textId="77777777" w:rsidTr="00D5371B">
        <w:trPr>
          <w:trHeight w:hRule="exact" w:val="255"/>
        </w:trPr>
        <w:tc>
          <w:tcPr>
            <w:tcW w:w="4644" w:type="dxa"/>
            <w:shd w:val="clear" w:color="auto" w:fill="E0E0E0"/>
            <w:vAlign w:val="bottom"/>
          </w:tcPr>
          <w:p w14:paraId="5C5A8CAB"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auto"/>
            <w:vAlign w:val="bottom"/>
          </w:tcPr>
          <w:p w14:paraId="18D36A45" w14:textId="3C887664" w:rsidR="003C1181" w:rsidRPr="00024C60" w:rsidRDefault="006963F2" w:rsidP="006963F2">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DB09D5">
              <w:rPr>
                <w:rFonts w:ascii="Trebuchet MS" w:hAnsi="Trebuchet MS" w:cs="Trebuchet MS"/>
                <w:color w:val="4F81BD"/>
                <w:sz w:val="18"/>
                <w:szCs w:val="18"/>
              </w:rPr>
              <w:t>GeoDanmark</w:t>
            </w:r>
            <w:proofErr w:type="spellEnd"/>
            <w:r>
              <w:rPr>
                <w:rFonts w:ascii="Trebuchet MS" w:hAnsi="Trebuchet MS" w:cs="Trebuchet MS"/>
                <w:sz w:val="18"/>
                <w:szCs w:val="18"/>
              </w:rPr>
              <w:t>-vandløbsmidte</w:t>
            </w:r>
            <w:r w:rsidR="004A0ED7">
              <w:rPr>
                <w:rFonts w:ascii="Trebuchet MS" w:hAnsi="Trebuchet MS" w:cs="Trebuchet MS"/>
                <w:sz w:val="18"/>
                <w:szCs w:val="18"/>
              </w:rPr>
              <w:t xml:space="preserve"> </w:t>
            </w:r>
            <w:r w:rsidR="004A0ED7" w:rsidRPr="004A0ED7">
              <w:rPr>
                <w:rFonts w:ascii="Trebuchet MS" w:hAnsi="Trebuchet MS" w:cs="Trebuchet MS"/>
                <w:sz w:val="18"/>
                <w:szCs w:val="18"/>
              </w:rPr>
              <w:t xml:space="preserve">og evt. </w:t>
            </w:r>
            <w:proofErr w:type="spellStart"/>
            <w:r w:rsidR="00D96699" w:rsidRPr="00DB09D5">
              <w:rPr>
                <w:rFonts w:ascii="Trebuchet MS" w:hAnsi="Trebuchet MS" w:cs="Trebuchet MS"/>
                <w:color w:val="4F81BD"/>
                <w:sz w:val="18"/>
                <w:szCs w:val="18"/>
              </w:rPr>
              <w:t>GeoDanmark</w:t>
            </w:r>
            <w:proofErr w:type="spellEnd"/>
            <w:r w:rsidR="004A0ED7" w:rsidRPr="004A0ED7">
              <w:rPr>
                <w:rFonts w:ascii="Trebuchet MS" w:hAnsi="Trebuchet MS" w:cs="Trebuchet MS"/>
                <w:sz w:val="18"/>
                <w:szCs w:val="18"/>
              </w:rPr>
              <w:t>-vejmidte på broer.</w:t>
            </w:r>
          </w:p>
        </w:tc>
      </w:tr>
    </w:tbl>
    <w:p w14:paraId="074DC165" w14:textId="77777777" w:rsidR="003C1181" w:rsidRPr="006963F2" w:rsidRDefault="006963F2" w:rsidP="006963F2">
      <w:pPr>
        <w:pStyle w:val="Overskrift7"/>
      </w:pPr>
      <w:r>
        <w:t>5.1.11</w:t>
      </w:r>
      <w:r w:rsidR="003C1181" w:rsidRPr="003C1181">
        <w:t xml:space="preserve">.3.1 </w:t>
      </w:r>
      <w:r w:rsidR="00243C31">
        <w:t xml:space="preserve">   </w:t>
      </w:r>
      <w:r w:rsidR="003C1181" w:rsidRPr="003C1181">
        <w:t>501</w:t>
      </w:r>
      <w:r>
        <w:t>0</w:t>
      </w:r>
      <w:r w:rsidR="003C1181" w:rsidRPr="003C1181">
        <w:t xml:space="preserve"> </w:t>
      </w:r>
      <w:proofErr w:type="spellStart"/>
      <w:r w:rsidR="003C1181" w:rsidRPr="003C1181">
        <w:t>Element_kode</w:t>
      </w:r>
      <w:proofErr w:type="spellEnd"/>
      <w:r>
        <w:t xml:space="preserve"> (</w:t>
      </w:r>
      <w:r w:rsidR="004765A8" w:rsidRPr="004D056C">
        <w:t>d_5010_element_</w:t>
      </w:r>
      <w:r w:rsidR="005F2B6B" w:rsidRPr="004D056C">
        <w:t>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4"/>
        <w:gridCol w:w="1856"/>
        <w:gridCol w:w="1418"/>
        <w:gridCol w:w="8647"/>
      </w:tblGrid>
      <w:tr w:rsidR="004601AF" w:rsidRPr="0051728E" w14:paraId="62CA7ED1" w14:textId="77777777" w:rsidTr="004601AF">
        <w:trPr>
          <w:trHeight w:hRule="exact" w:val="255"/>
        </w:trPr>
        <w:tc>
          <w:tcPr>
            <w:tcW w:w="1654" w:type="dxa"/>
            <w:tcBorders>
              <w:bottom w:val="single" w:sz="4" w:space="0" w:color="auto"/>
            </w:tcBorders>
            <w:shd w:val="clear" w:color="auto" w:fill="D9D9D9"/>
            <w:vAlign w:val="bottom"/>
          </w:tcPr>
          <w:p w14:paraId="4D01005B" w14:textId="77777777" w:rsidR="004601AF" w:rsidRPr="0051728E" w:rsidRDefault="004601AF" w:rsidP="00CD7968">
            <w:pPr>
              <w:rPr>
                <w:rFonts w:ascii="Trebuchet MS" w:hAnsi="Trebuchet MS" w:cs="Trebuchet MS"/>
                <w:b/>
                <w:bCs/>
                <w:sz w:val="18"/>
                <w:szCs w:val="18"/>
              </w:rPr>
            </w:pPr>
            <w:proofErr w:type="spellStart"/>
            <w:r>
              <w:rPr>
                <w:rFonts w:ascii="Trebuchet MS" w:hAnsi="Trebuchet MS" w:cs="Trebuchet MS"/>
                <w:b/>
                <w:bCs/>
                <w:sz w:val="18"/>
                <w:szCs w:val="18"/>
              </w:rPr>
              <w:t>element_kode</w:t>
            </w:r>
            <w:proofErr w:type="spellEnd"/>
          </w:p>
        </w:tc>
        <w:tc>
          <w:tcPr>
            <w:tcW w:w="1856" w:type="dxa"/>
            <w:tcBorders>
              <w:bottom w:val="single" w:sz="4" w:space="0" w:color="auto"/>
            </w:tcBorders>
            <w:shd w:val="clear" w:color="auto" w:fill="D9D9D9"/>
            <w:vAlign w:val="bottom"/>
          </w:tcPr>
          <w:p w14:paraId="3A777F09" w14:textId="77777777" w:rsidR="004601AF" w:rsidRPr="0051728E" w:rsidRDefault="004601AF" w:rsidP="00CD7968">
            <w:pPr>
              <w:rPr>
                <w:rFonts w:ascii="Trebuchet MS" w:hAnsi="Trebuchet MS" w:cs="Trebuchet MS"/>
                <w:bCs/>
                <w:sz w:val="18"/>
                <w:szCs w:val="18"/>
              </w:rPr>
            </w:pPr>
            <w:r>
              <w:rPr>
                <w:rFonts w:ascii="Trebuchet MS" w:hAnsi="Trebuchet MS" w:cs="Trebuchet MS"/>
                <w:b/>
                <w:bCs/>
                <w:sz w:val="18"/>
                <w:szCs w:val="18"/>
              </w:rPr>
              <w:t>element</w:t>
            </w:r>
          </w:p>
        </w:tc>
        <w:tc>
          <w:tcPr>
            <w:tcW w:w="1418" w:type="dxa"/>
            <w:tcBorders>
              <w:bottom w:val="single" w:sz="4" w:space="0" w:color="auto"/>
            </w:tcBorders>
            <w:shd w:val="clear" w:color="auto" w:fill="D9D9D9"/>
            <w:vAlign w:val="bottom"/>
          </w:tcPr>
          <w:p w14:paraId="15514195" w14:textId="77777777" w:rsidR="004601AF" w:rsidRPr="003A52C1" w:rsidRDefault="00B53739" w:rsidP="004601AF">
            <w:pPr>
              <w:rPr>
                <w:rFonts w:ascii="Trebuchet MS" w:hAnsi="Trebuchet MS" w:cs="Trebuchet MS"/>
                <w:b/>
                <w:bCs/>
                <w:sz w:val="18"/>
                <w:szCs w:val="18"/>
              </w:rPr>
            </w:pPr>
            <w:r w:rsidRPr="003A52C1">
              <w:rPr>
                <w:rFonts w:ascii="Trebuchet MS" w:hAnsi="Trebuchet MS" w:cs="Trebuchet MS"/>
                <w:b/>
                <w:bCs/>
                <w:sz w:val="18"/>
                <w:szCs w:val="18"/>
              </w:rPr>
              <w:t>a</w:t>
            </w:r>
            <w:r w:rsidR="004601AF" w:rsidRPr="003A52C1">
              <w:rPr>
                <w:rFonts w:ascii="Trebuchet MS" w:hAnsi="Trebuchet MS" w:cs="Trebuchet MS"/>
                <w:b/>
                <w:bCs/>
                <w:sz w:val="18"/>
                <w:szCs w:val="18"/>
              </w:rPr>
              <w:t>ktiv</w:t>
            </w:r>
          </w:p>
        </w:tc>
        <w:tc>
          <w:tcPr>
            <w:tcW w:w="8647" w:type="dxa"/>
            <w:tcBorders>
              <w:bottom w:val="single" w:sz="4" w:space="0" w:color="auto"/>
            </w:tcBorders>
            <w:shd w:val="clear" w:color="auto" w:fill="D9D9D9"/>
            <w:vAlign w:val="bottom"/>
          </w:tcPr>
          <w:p w14:paraId="694DA547"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Begrebsdefinition</w:t>
            </w:r>
          </w:p>
        </w:tc>
      </w:tr>
      <w:tr w:rsidR="004601AF" w:rsidRPr="0051728E" w14:paraId="6667CCD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0D6FF298"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1</w:t>
            </w:r>
          </w:p>
        </w:tc>
        <w:tc>
          <w:tcPr>
            <w:tcW w:w="1856" w:type="dxa"/>
            <w:tcBorders>
              <w:top w:val="single" w:sz="4" w:space="0" w:color="auto"/>
              <w:left w:val="single" w:sz="4" w:space="0" w:color="auto"/>
              <w:bottom w:val="single" w:sz="4" w:space="0" w:color="auto"/>
            </w:tcBorders>
            <w:shd w:val="clear" w:color="auto" w:fill="FFFFFF"/>
            <w:vAlign w:val="bottom"/>
          </w:tcPr>
          <w:p w14:paraId="1ABA5C74" w14:textId="77777777" w:rsidR="004601AF" w:rsidRPr="0039764D" w:rsidRDefault="004601AF" w:rsidP="006963F2">
            <w:pPr>
              <w:rPr>
                <w:rFonts w:ascii="Trebuchet MS" w:hAnsi="Trebuchet MS"/>
                <w:sz w:val="17"/>
                <w:szCs w:val="17"/>
              </w:rPr>
            </w:pPr>
            <w:r w:rsidRPr="0039764D">
              <w:rPr>
                <w:rFonts w:ascii="Trebuchet MS" w:hAnsi="Trebuchet MS"/>
                <w:sz w:val="17"/>
                <w:szCs w:val="17"/>
              </w:rPr>
              <w:t>Brønd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A79A08F" w14:textId="77777777" w:rsidR="004601AF" w:rsidRPr="003A52C1" w:rsidRDefault="004601AF" w:rsidP="004601AF">
            <w:pPr>
              <w:jc w:val="center"/>
              <w:rPr>
                <w:rFonts w:ascii="Trebuchet MS" w:hAnsi="Trebuchet MS" w:cs="Trebuchet MS"/>
                <w:sz w:val="17"/>
                <w:szCs w:val="17"/>
              </w:rPr>
            </w:pPr>
            <w:r w:rsidRPr="003A52C1">
              <w:rPr>
                <w:rFonts w:ascii="Trebuchet MS" w:hAnsi="Trebuchet MS" w:cs="Trebuchet MS"/>
                <w:sz w:val="17"/>
                <w:szCs w:val="17"/>
              </w:rPr>
              <w:t>1</w:t>
            </w:r>
          </w:p>
        </w:tc>
        <w:tc>
          <w:tcPr>
            <w:tcW w:w="8647" w:type="dxa"/>
            <w:tcBorders>
              <w:top w:val="single" w:sz="4" w:space="0" w:color="auto"/>
              <w:left w:val="single" w:sz="4" w:space="0" w:color="auto"/>
              <w:bottom w:val="single" w:sz="4" w:space="0" w:color="auto"/>
            </w:tcBorders>
            <w:shd w:val="clear" w:color="auto" w:fill="FFFFFF"/>
            <w:vAlign w:val="bottom"/>
          </w:tcPr>
          <w:p w14:paraId="271186A9" w14:textId="77777777" w:rsidR="004601AF" w:rsidRPr="0039764D" w:rsidRDefault="004601AF" w:rsidP="006963F2">
            <w:pPr>
              <w:rPr>
                <w:rFonts w:ascii="Trebuchet MS" w:hAnsi="Trebuchet MS" w:cs="Trebuchet MS"/>
                <w:sz w:val="17"/>
                <w:szCs w:val="17"/>
              </w:rPr>
            </w:pPr>
            <w:r w:rsidRPr="0039764D">
              <w:rPr>
                <w:rFonts w:ascii="Trebuchet MS" w:hAnsi="Trebuchet MS" w:cs="Trebuchet MS"/>
                <w:sz w:val="17"/>
                <w:szCs w:val="17"/>
              </w:rPr>
              <w:t>Brønd på rørlagt vandløb</w:t>
            </w:r>
          </w:p>
        </w:tc>
      </w:tr>
      <w:tr w:rsidR="004601AF" w:rsidRPr="0051728E" w14:paraId="6297CD84"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372A774D"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2</w:t>
            </w:r>
          </w:p>
        </w:tc>
        <w:tc>
          <w:tcPr>
            <w:tcW w:w="1856" w:type="dxa"/>
            <w:tcBorders>
              <w:top w:val="single" w:sz="4" w:space="0" w:color="auto"/>
              <w:left w:val="single" w:sz="4" w:space="0" w:color="auto"/>
              <w:bottom w:val="single" w:sz="4" w:space="0" w:color="auto"/>
            </w:tcBorders>
            <w:shd w:val="clear" w:color="auto" w:fill="FFFFFF"/>
            <w:vAlign w:val="bottom"/>
          </w:tcPr>
          <w:p w14:paraId="732F8FF9" w14:textId="77777777" w:rsidR="004601AF" w:rsidRPr="00E472B2" w:rsidRDefault="004601AF" w:rsidP="006963F2">
            <w:pPr>
              <w:rPr>
                <w:rFonts w:ascii="Trebuchet MS" w:hAnsi="Trebuchet MS"/>
                <w:sz w:val="18"/>
                <w:szCs w:val="18"/>
              </w:rPr>
            </w:pPr>
            <w:proofErr w:type="spellStart"/>
            <w:r>
              <w:rPr>
                <w:rFonts w:ascii="Trebuchet MS" w:hAnsi="Trebuchet MS"/>
                <w:sz w:val="18"/>
                <w:szCs w:val="18"/>
              </w:rPr>
              <w:t>Sandfangsbrønd</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B33CD8" w14:textId="77777777" w:rsidR="004601AF" w:rsidRPr="003A52C1" w:rsidRDefault="004601AF" w:rsidP="004601AF">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131E7D6" w14:textId="77777777" w:rsidR="004601AF" w:rsidRPr="009B0BE3" w:rsidRDefault="004601AF" w:rsidP="006963F2">
            <w:pPr>
              <w:rPr>
                <w:rFonts w:ascii="Trebuchet MS" w:hAnsi="Trebuchet MS" w:cs="Trebuchet MS"/>
                <w:sz w:val="18"/>
                <w:szCs w:val="18"/>
              </w:rPr>
            </w:pPr>
            <w:proofErr w:type="spellStart"/>
            <w:r>
              <w:rPr>
                <w:rFonts w:ascii="Trebuchet MS" w:hAnsi="Trebuchet MS"/>
                <w:sz w:val="18"/>
                <w:szCs w:val="18"/>
              </w:rPr>
              <w:t>Sandfangsbrønd</w:t>
            </w:r>
            <w:proofErr w:type="spellEnd"/>
          </w:p>
        </w:tc>
      </w:tr>
      <w:tr w:rsidR="004601AF" w:rsidRPr="0051728E" w14:paraId="7C9C197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74B42A73"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3</w:t>
            </w:r>
          </w:p>
        </w:tc>
        <w:tc>
          <w:tcPr>
            <w:tcW w:w="1856" w:type="dxa"/>
            <w:tcBorders>
              <w:top w:val="single" w:sz="4" w:space="0" w:color="auto"/>
              <w:left w:val="single" w:sz="4" w:space="0" w:color="auto"/>
              <w:bottom w:val="single" w:sz="4" w:space="0" w:color="auto"/>
            </w:tcBorders>
            <w:shd w:val="clear" w:color="auto" w:fill="FFFFFF"/>
            <w:vAlign w:val="bottom"/>
          </w:tcPr>
          <w:p w14:paraId="3ECD7464" w14:textId="77777777" w:rsidR="004601AF" w:rsidRPr="00E472B2" w:rsidRDefault="004601AF" w:rsidP="006963F2">
            <w:pPr>
              <w:rPr>
                <w:rFonts w:ascii="Trebuchet MS" w:hAnsi="Trebuchet MS"/>
                <w:sz w:val="18"/>
                <w:szCs w:val="18"/>
              </w:rPr>
            </w:pPr>
            <w:r>
              <w:rPr>
                <w:rFonts w:ascii="Trebuchet MS" w:hAnsi="Trebuchet MS"/>
                <w:sz w:val="18"/>
                <w:szCs w:val="18"/>
              </w:rPr>
              <w:t>Sandfang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AF6E87B" w14:textId="77777777" w:rsidR="004601AF" w:rsidRPr="003A52C1" w:rsidRDefault="004601AF" w:rsidP="004601AF">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1D41B3D1" w14:textId="77777777" w:rsidR="004601AF" w:rsidRPr="009B0BE3" w:rsidRDefault="004601AF" w:rsidP="006963F2">
            <w:pPr>
              <w:rPr>
                <w:rFonts w:ascii="Trebuchet MS" w:hAnsi="Trebuchet MS" w:cs="Trebuchet MS"/>
                <w:sz w:val="18"/>
                <w:szCs w:val="18"/>
              </w:rPr>
            </w:pPr>
            <w:r>
              <w:rPr>
                <w:rFonts w:ascii="Trebuchet MS" w:hAnsi="Trebuchet MS"/>
                <w:sz w:val="18"/>
                <w:szCs w:val="18"/>
              </w:rPr>
              <w:t>Sted på vandløbet hvor der kunstigt er skabt mulighed for sand bundfældes.</w:t>
            </w:r>
          </w:p>
        </w:tc>
      </w:tr>
      <w:tr w:rsidR="004601AF" w:rsidRPr="0051728E" w14:paraId="1D728E2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0B88C697"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4</w:t>
            </w:r>
          </w:p>
        </w:tc>
        <w:tc>
          <w:tcPr>
            <w:tcW w:w="1856" w:type="dxa"/>
            <w:tcBorders>
              <w:top w:val="single" w:sz="4" w:space="0" w:color="auto"/>
              <w:left w:val="single" w:sz="4" w:space="0" w:color="auto"/>
              <w:bottom w:val="single" w:sz="4" w:space="0" w:color="auto"/>
            </w:tcBorders>
            <w:shd w:val="clear" w:color="auto" w:fill="FFFFFF"/>
            <w:vAlign w:val="bottom"/>
          </w:tcPr>
          <w:p w14:paraId="19374DB9" w14:textId="77777777" w:rsidR="004601AF" w:rsidRPr="00E472B2" w:rsidRDefault="004601AF" w:rsidP="006963F2">
            <w:pPr>
              <w:rPr>
                <w:rFonts w:ascii="Trebuchet MS" w:hAnsi="Trebuchet MS"/>
                <w:sz w:val="18"/>
                <w:szCs w:val="18"/>
              </w:rPr>
            </w:pPr>
            <w:r>
              <w:rPr>
                <w:rFonts w:ascii="Trebuchet MS" w:hAnsi="Trebuchet MS"/>
                <w:sz w:val="18"/>
                <w:szCs w:val="18"/>
              </w:rPr>
              <w:t>Rist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AD74E4"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E6A41FF" w14:textId="77777777" w:rsidR="004601AF" w:rsidRPr="009B0BE3" w:rsidRDefault="004601AF" w:rsidP="006963F2">
            <w:pPr>
              <w:rPr>
                <w:rFonts w:ascii="Trebuchet MS" w:hAnsi="Trebuchet MS" w:cs="Trebuchet MS"/>
                <w:sz w:val="18"/>
                <w:szCs w:val="18"/>
              </w:rPr>
            </w:pPr>
            <w:r w:rsidRPr="009B0BE3">
              <w:rPr>
                <w:rFonts w:ascii="Trebuchet MS" w:hAnsi="Trebuchet MS" w:cs="Trebuchet MS"/>
                <w:sz w:val="18"/>
                <w:szCs w:val="18"/>
              </w:rPr>
              <w:t>Rist til at opfange ting i vandløbet.</w:t>
            </w:r>
          </w:p>
        </w:tc>
      </w:tr>
      <w:tr w:rsidR="004601AF" w:rsidRPr="0051728E" w14:paraId="03DEE81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EC4690D"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5</w:t>
            </w:r>
          </w:p>
        </w:tc>
        <w:tc>
          <w:tcPr>
            <w:tcW w:w="1856" w:type="dxa"/>
            <w:tcBorders>
              <w:top w:val="single" w:sz="4" w:space="0" w:color="auto"/>
              <w:left w:val="single" w:sz="4" w:space="0" w:color="auto"/>
              <w:bottom w:val="single" w:sz="4" w:space="0" w:color="auto"/>
            </w:tcBorders>
            <w:shd w:val="clear" w:color="auto" w:fill="FFFFFF"/>
            <w:vAlign w:val="bottom"/>
          </w:tcPr>
          <w:p w14:paraId="5FFEED5D" w14:textId="77777777" w:rsidR="004601AF" w:rsidRPr="00E472B2" w:rsidRDefault="004601AF" w:rsidP="006963F2">
            <w:pPr>
              <w:rPr>
                <w:rFonts w:ascii="Trebuchet MS" w:hAnsi="Trebuchet MS"/>
                <w:sz w:val="18"/>
                <w:szCs w:val="18"/>
              </w:rPr>
            </w:pPr>
            <w:r>
              <w:rPr>
                <w:rFonts w:ascii="Trebuchet MS" w:hAnsi="Trebuchet MS"/>
                <w:sz w:val="18"/>
                <w:szCs w:val="18"/>
              </w:rPr>
              <w:t>Pumpe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1E4FA3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58605D0F" w14:textId="77777777" w:rsidR="004601AF" w:rsidRPr="009B0BE3" w:rsidRDefault="004601AF" w:rsidP="006963F2">
            <w:pPr>
              <w:rPr>
                <w:rFonts w:ascii="Trebuchet MS" w:hAnsi="Trebuchet MS" w:cs="Trebuchet MS"/>
                <w:sz w:val="18"/>
                <w:szCs w:val="18"/>
              </w:rPr>
            </w:pPr>
            <w:r>
              <w:rPr>
                <w:rFonts w:ascii="Trebuchet MS" w:hAnsi="Trebuchet MS" w:cs="Trebuchet MS"/>
                <w:sz w:val="18"/>
                <w:szCs w:val="18"/>
              </w:rPr>
              <w:t>Pumpe</w:t>
            </w:r>
          </w:p>
        </w:tc>
      </w:tr>
      <w:tr w:rsidR="004601AF" w:rsidRPr="0051728E" w14:paraId="7FEFEB4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19795899"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6</w:t>
            </w:r>
          </w:p>
        </w:tc>
        <w:tc>
          <w:tcPr>
            <w:tcW w:w="1856" w:type="dxa"/>
            <w:tcBorders>
              <w:top w:val="single" w:sz="4" w:space="0" w:color="auto"/>
              <w:left w:val="single" w:sz="4" w:space="0" w:color="auto"/>
              <w:bottom w:val="single" w:sz="4" w:space="0" w:color="auto"/>
            </w:tcBorders>
            <w:shd w:val="clear" w:color="auto" w:fill="FFFFFF"/>
            <w:vAlign w:val="bottom"/>
          </w:tcPr>
          <w:p w14:paraId="5F48B48E" w14:textId="77777777" w:rsidR="004601AF" w:rsidRPr="00E472B2" w:rsidRDefault="004601AF" w:rsidP="006963F2">
            <w:pPr>
              <w:rPr>
                <w:rFonts w:ascii="Trebuchet MS" w:hAnsi="Trebuchet MS"/>
                <w:sz w:val="18"/>
                <w:szCs w:val="18"/>
              </w:rPr>
            </w:pPr>
            <w:r>
              <w:rPr>
                <w:rFonts w:ascii="Trebuchet MS" w:hAnsi="Trebuchet MS"/>
                <w:sz w:val="18"/>
                <w:szCs w:val="18"/>
              </w:rPr>
              <w:t>Sluse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4396A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52F79A86"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Mekanisk anordning til regulering af vandstanden.</w:t>
            </w:r>
          </w:p>
        </w:tc>
      </w:tr>
      <w:tr w:rsidR="004601AF" w:rsidRPr="0051728E" w14:paraId="066AB526" w14:textId="77777777" w:rsidTr="004601AF">
        <w:trPr>
          <w:trHeight w:hRule="exact" w:val="76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3223245F"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7</w:t>
            </w:r>
          </w:p>
        </w:tc>
        <w:tc>
          <w:tcPr>
            <w:tcW w:w="1856" w:type="dxa"/>
            <w:tcBorders>
              <w:top w:val="single" w:sz="4" w:space="0" w:color="auto"/>
              <w:left w:val="single" w:sz="4" w:space="0" w:color="auto"/>
              <w:bottom w:val="single" w:sz="4" w:space="0" w:color="auto"/>
            </w:tcBorders>
            <w:shd w:val="clear" w:color="auto" w:fill="FFFFFF"/>
            <w:vAlign w:val="center"/>
          </w:tcPr>
          <w:p w14:paraId="09370EEE" w14:textId="77777777" w:rsidR="004601AF" w:rsidRPr="00E472B2" w:rsidRDefault="004601AF" w:rsidP="00CD7968">
            <w:pPr>
              <w:rPr>
                <w:rFonts w:ascii="Trebuchet MS" w:hAnsi="Trebuchet MS"/>
                <w:sz w:val="18"/>
                <w:szCs w:val="18"/>
              </w:rPr>
            </w:pPr>
            <w:r>
              <w:rPr>
                <w:rFonts w:ascii="Trebuchet MS" w:hAnsi="Trebuchet MS"/>
                <w:sz w:val="18"/>
                <w:szCs w:val="18"/>
              </w:rPr>
              <w:t>Stemmeværk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0447FB4"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EE3DB8D" w14:textId="77777777" w:rsidR="004601AF" w:rsidRPr="009B0BE3" w:rsidRDefault="004601AF" w:rsidP="006963F2">
            <w:pPr>
              <w:rPr>
                <w:rFonts w:ascii="Trebuchet MS" w:hAnsi="Trebuchet MS" w:cs="Trebuchet MS"/>
                <w:sz w:val="18"/>
                <w:szCs w:val="18"/>
              </w:rPr>
            </w:pPr>
            <w:r w:rsidRPr="009B0BE3">
              <w:rPr>
                <w:rFonts w:ascii="Trebuchet MS" w:hAnsi="Trebuchet MS" w:cs="Trebuchet MS"/>
                <w:sz w:val="18"/>
                <w:szCs w:val="18"/>
              </w:rPr>
              <w:t>En konstruktion udført som en dæmning beregnet til at opstemme og kontrollere vandmængder</w:t>
            </w:r>
            <w:r w:rsidR="00A0680C" w:rsidRPr="008A76F0">
              <w:rPr>
                <w:rFonts w:ascii="Trebuchet MS" w:hAnsi="Trebuchet MS" w:cs="Trebuchet MS"/>
                <w:color w:val="4F81BD"/>
                <w:sz w:val="18"/>
                <w:szCs w:val="18"/>
              </w:rPr>
              <w:t>,</w:t>
            </w:r>
            <w:r w:rsidRPr="009B0BE3">
              <w:rPr>
                <w:rFonts w:ascii="Trebuchet MS" w:hAnsi="Trebuchet MS" w:cs="Trebuchet MS"/>
                <w:sz w:val="18"/>
                <w:szCs w:val="18"/>
              </w:rPr>
              <w:t xml:space="preserve"> hvor tilløbende vand bliver holdt tilbage indtil værkets overkant/ </w:t>
            </w:r>
            <w:proofErr w:type="gramStart"/>
            <w:r w:rsidRPr="009B0BE3">
              <w:rPr>
                <w:rFonts w:ascii="Trebuchet MS" w:hAnsi="Trebuchet MS" w:cs="Trebuchet MS"/>
                <w:sz w:val="18"/>
                <w:szCs w:val="18"/>
              </w:rPr>
              <w:t>krone</w:t>
            </w:r>
            <w:proofErr w:type="gramEnd"/>
            <w:r w:rsidRPr="009B0BE3">
              <w:rPr>
                <w:rFonts w:ascii="Trebuchet MS" w:hAnsi="Trebuchet MS" w:cs="Trebuchet MS"/>
                <w:sz w:val="18"/>
                <w:szCs w:val="18"/>
              </w:rPr>
              <w:t xml:space="preserve"> bliver nået og skaber overløb over denne</w:t>
            </w:r>
          </w:p>
        </w:tc>
      </w:tr>
      <w:tr w:rsidR="004601AF" w:rsidRPr="0051728E" w14:paraId="0FF1CD06"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6B42F1F" w14:textId="77777777" w:rsidR="004601AF" w:rsidRPr="00E472B2" w:rsidRDefault="004601AF" w:rsidP="00AA2C71">
            <w:pPr>
              <w:jc w:val="center"/>
              <w:rPr>
                <w:rFonts w:ascii="Trebuchet MS" w:hAnsi="Trebuchet MS" w:cs="Trebuchet MS"/>
                <w:sz w:val="18"/>
                <w:szCs w:val="18"/>
              </w:rPr>
            </w:pPr>
            <w:r>
              <w:rPr>
                <w:rFonts w:ascii="Trebuchet MS" w:hAnsi="Trebuchet MS" w:cs="Trebuchet MS"/>
                <w:sz w:val="18"/>
                <w:szCs w:val="18"/>
              </w:rPr>
              <w:t>8</w:t>
            </w:r>
          </w:p>
        </w:tc>
        <w:tc>
          <w:tcPr>
            <w:tcW w:w="1856" w:type="dxa"/>
            <w:tcBorders>
              <w:top w:val="single" w:sz="4" w:space="0" w:color="auto"/>
              <w:left w:val="single" w:sz="4" w:space="0" w:color="auto"/>
              <w:bottom w:val="single" w:sz="4" w:space="0" w:color="auto"/>
            </w:tcBorders>
            <w:shd w:val="clear" w:color="auto" w:fill="FFFFFF"/>
            <w:vAlign w:val="bottom"/>
          </w:tcPr>
          <w:p w14:paraId="09809A92" w14:textId="77777777" w:rsidR="004601AF" w:rsidRDefault="004601AF" w:rsidP="00CD7968">
            <w:pPr>
              <w:rPr>
                <w:rFonts w:ascii="Trebuchet MS" w:hAnsi="Trebuchet MS"/>
                <w:sz w:val="18"/>
                <w:szCs w:val="18"/>
              </w:rPr>
            </w:pPr>
            <w:r>
              <w:rPr>
                <w:rFonts w:ascii="Trebuchet MS" w:hAnsi="Trebuchet MS"/>
                <w:sz w:val="18"/>
                <w:szCs w:val="18"/>
              </w:rPr>
              <w:t>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B69281"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681F32EE" w14:textId="77777777" w:rsidR="004601AF" w:rsidRPr="009B0BE3" w:rsidRDefault="004601AF" w:rsidP="00CD7968">
            <w:pPr>
              <w:rPr>
                <w:rFonts w:ascii="Trebuchet MS" w:hAnsi="Trebuchet MS" w:cs="Trebuchet MS"/>
                <w:sz w:val="18"/>
                <w:szCs w:val="18"/>
              </w:rPr>
            </w:pPr>
            <w:r>
              <w:rPr>
                <w:rFonts w:ascii="Trebuchet MS" w:hAnsi="Trebuchet MS" w:cs="Trebuchet MS"/>
                <w:sz w:val="18"/>
                <w:szCs w:val="18"/>
              </w:rPr>
              <w:t>Bro</w:t>
            </w:r>
          </w:p>
        </w:tc>
      </w:tr>
      <w:tr w:rsidR="004601AF" w:rsidRPr="0051728E" w14:paraId="153805E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A531C9F" w14:textId="77777777" w:rsidR="004601AF" w:rsidRPr="00E472B2" w:rsidRDefault="004601AF" w:rsidP="00AA2C71">
            <w:pPr>
              <w:jc w:val="center"/>
              <w:rPr>
                <w:rFonts w:ascii="Trebuchet MS" w:hAnsi="Trebuchet MS" w:cs="Trebuchet MS"/>
                <w:sz w:val="18"/>
                <w:szCs w:val="18"/>
              </w:rPr>
            </w:pPr>
            <w:r>
              <w:rPr>
                <w:rFonts w:ascii="Trebuchet MS" w:hAnsi="Trebuchet MS" w:cs="Trebuchet MS"/>
                <w:sz w:val="18"/>
                <w:szCs w:val="18"/>
              </w:rPr>
              <w:t>9</w:t>
            </w:r>
          </w:p>
        </w:tc>
        <w:tc>
          <w:tcPr>
            <w:tcW w:w="1856" w:type="dxa"/>
            <w:tcBorders>
              <w:top w:val="single" w:sz="4" w:space="0" w:color="auto"/>
              <w:left w:val="single" w:sz="4" w:space="0" w:color="auto"/>
              <w:bottom w:val="single" w:sz="4" w:space="0" w:color="auto"/>
            </w:tcBorders>
            <w:shd w:val="clear" w:color="auto" w:fill="FFFFFF"/>
            <w:vAlign w:val="bottom"/>
          </w:tcPr>
          <w:p w14:paraId="717DD780" w14:textId="77777777" w:rsidR="004601AF" w:rsidRDefault="004601AF" w:rsidP="00CD7968">
            <w:pPr>
              <w:rPr>
                <w:rFonts w:ascii="Trebuchet MS" w:hAnsi="Trebuchet MS"/>
                <w:sz w:val="18"/>
                <w:szCs w:val="18"/>
              </w:rPr>
            </w:pPr>
            <w:r>
              <w:rPr>
                <w:rFonts w:ascii="Trebuchet MS" w:hAnsi="Trebuchet MS"/>
                <w:sz w:val="18"/>
                <w:szCs w:val="18"/>
              </w:rPr>
              <w:t>Spang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C13E3E"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277D83DA" w14:textId="77777777" w:rsidR="004601AF" w:rsidRPr="004D056C" w:rsidRDefault="004601AF" w:rsidP="00CD7968">
            <w:pPr>
              <w:rPr>
                <w:rFonts w:ascii="Trebuchet MS" w:hAnsi="Trebuchet MS" w:cs="Trebuchet MS"/>
                <w:sz w:val="18"/>
                <w:szCs w:val="18"/>
              </w:rPr>
            </w:pPr>
            <w:r w:rsidRPr="004D056C">
              <w:rPr>
                <w:rFonts w:ascii="Trebuchet MS" w:hAnsi="Trebuchet MS" w:cs="Trebuchet MS"/>
                <w:sz w:val="18"/>
                <w:szCs w:val="18"/>
              </w:rPr>
              <w:t>Lille bro/bræt over vandløb</w:t>
            </w:r>
          </w:p>
        </w:tc>
      </w:tr>
      <w:tr w:rsidR="004601AF" w:rsidRPr="0051728E" w14:paraId="202E4BC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1485D18"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10</w:t>
            </w:r>
          </w:p>
        </w:tc>
        <w:tc>
          <w:tcPr>
            <w:tcW w:w="1856" w:type="dxa"/>
            <w:tcBorders>
              <w:top w:val="single" w:sz="4" w:space="0" w:color="auto"/>
              <w:left w:val="single" w:sz="4" w:space="0" w:color="auto"/>
              <w:bottom w:val="single" w:sz="4" w:space="0" w:color="auto"/>
            </w:tcBorders>
            <w:shd w:val="clear" w:color="auto" w:fill="FFFFFF"/>
            <w:vAlign w:val="bottom"/>
          </w:tcPr>
          <w:p w14:paraId="70282F31" w14:textId="77777777" w:rsidR="004601AF" w:rsidRDefault="004601AF" w:rsidP="006963F2">
            <w:pPr>
              <w:rPr>
                <w:rFonts w:ascii="Trebuchet MS" w:hAnsi="Trebuchet MS"/>
                <w:sz w:val="18"/>
                <w:szCs w:val="18"/>
              </w:rPr>
            </w:pPr>
            <w:r>
              <w:rPr>
                <w:rFonts w:ascii="Trebuchet MS" w:hAnsi="Trebuchet MS"/>
                <w:sz w:val="18"/>
                <w:szCs w:val="18"/>
              </w:rPr>
              <w:t>Åbent tilløb venstre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A763F6"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0B2A344"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åbent vandløb fra venstre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368484D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B1F1174"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11</w:t>
            </w:r>
          </w:p>
        </w:tc>
        <w:tc>
          <w:tcPr>
            <w:tcW w:w="1856" w:type="dxa"/>
            <w:tcBorders>
              <w:top w:val="single" w:sz="4" w:space="0" w:color="auto"/>
              <w:left w:val="single" w:sz="4" w:space="0" w:color="auto"/>
              <w:bottom w:val="single" w:sz="4" w:space="0" w:color="auto"/>
            </w:tcBorders>
            <w:shd w:val="clear" w:color="auto" w:fill="FFFFFF"/>
            <w:vAlign w:val="bottom"/>
          </w:tcPr>
          <w:p w14:paraId="61ED4D08" w14:textId="77777777" w:rsidR="004601AF" w:rsidRDefault="004601AF" w:rsidP="006963F2">
            <w:pPr>
              <w:rPr>
                <w:rFonts w:ascii="Trebuchet MS" w:hAnsi="Trebuchet MS"/>
                <w:sz w:val="18"/>
                <w:szCs w:val="18"/>
              </w:rPr>
            </w:pPr>
            <w:r>
              <w:rPr>
                <w:rFonts w:ascii="Trebuchet MS" w:hAnsi="Trebuchet MS"/>
                <w:sz w:val="18"/>
                <w:szCs w:val="18"/>
              </w:rPr>
              <w:t>Åbent tilløb højre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7B10718"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D69FFBC"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åbent vandløb fra højre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39D5BFB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14EA33FC"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12</w:t>
            </w:r>
          </w:p>
        </w:tc>
        <w:tc>
          <w:tcPr>
            <w:tcW w:w="1856" w:type="dxa"/>
            <w:tcBorders>
              <w:top w:val="single" w:sz="4" w:space="0" w:color="auto"/>
              <w:left w:val="single" w:sz="4" w:space="0" w:color="auto"/>
              <w:bottom w:val="single" w:sz="4" w:space="0" w:color="auto"/>
            </w:tcBorders>
            <w:shd w:val="clear" w:color="auto" w:fill="FFFFFF"/>
            <w:vAlign w:val="bottom"/>
          </w:tcPr>
          <w:p w14:paraId="77D8FD45" w14:textId="77777777" w:rsidR="004601AF" w:rsidRDefault="004601AF" w:rsidP="006963F2">
            <w:pPr>
              <w:rPr>
                <w:rFonts w:ascii="Trebuchet MS" w:hAnsi="Trebuchet MS"/>
                <w:sz w:val="18"/>
                <w:szCs w:val="18"/>
              </w:rPr>
            </w:pPr>
            <w:r>
              <w:rPr>
                <w:rFonts w:ascii="Trebuchet MS" w:hAnsi="Trebuchet MS"/>
                <w:sz w:val="18"/>
                <w:szCs w:val="18"/>
              </w:rPr>
              <w:t>Rørtilløb venstre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793F2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8784AAD"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rørlagt vandløb fra venstre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7A4C9C37"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827B1E8"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13</w:t>
            </w:r>
          </w:p>
        </w:tc>
        <w:tc>
          <w:tcPr>
            <w:tcW w:w="1856" w:type="dxa"/>
            <w:tcBorders>
              <w:top w:val="single" w:sz="4" w:space="0" w:color="auto"/>
              <w:left w:val="single" w:sz="4" w:space="0" w:color="auto"/>
              <w:bottom w:val="single" w:sz="4" w:space="0" w:color="auto"/>
            </w:tcBorders>
            <w:shd w:val="clear" w:color="auto" w:fill="FFFFFF"/>
            <w:vAlign w:val="bottom"/>
          </w:tcPr>
          <w:p w14:paraId="05E0EB80" w14:textId="77777777" w:rsidR="004601AF" w:rsidRDefault="004601AF" w:rsidP="006963F2">
            <w:pPr>
              <w:rPr>
                <w:rFonts w:ascii="Trebuchet MS" w:hAnsi="Trebuchet MS"/>
                <w:sz w:val="18"/>
                <w:szCs w:val="18"/>
              </w:rPr>
            </w:pPr>
            <w:r>
              <w:rPr>
                <w:rFonts w:ascii="Trebuchet MS" w:hAnsi="Trebuchet MS"/>
                <w:sz w:val="18"/>
                <w:szCs w:val="18"/>
              </w:rPr>
              <w:t>Rørtilløb højre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B7354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2F841CAB"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rørlagt vandløb fra højre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5F7847E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6811F0D9"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14</w:t>
            </w:r>
          </w:p>
        </w:tc>
        <w:tc>
          <w:tcPr>
            <w:tcW w:w="1856" w:type="dxa"/>
            <w:tcBorders>
              <w:top w:val="single" w:sz="4" w:space="0" w:color="auto"/>
              <w:left w:val="single" w:sz="4" w:space="0" w:color="auto"/>
              <w:bottom w:val="single" w:sz="4" w:space="0" w:color="auto"/>
            </w:tcBorders>
            <w:shd w:val="clear" w:color="auto" w:fill="FFFFFF"/>
            <w:vAlign w:val="bottom"/>
          </w:tcPr>
          <w:p w14:paraId="1351B33D" w14:textId="77777777" w:rsidR="004601AF" w:rsidRDefault="004601AF" w:rsidP="006963F2">
            <w:pPr>
              <w:rPr>
                <w:rFonts w:ascii="Trebuchet MS" w:hAnsi="Trebuchet MS"/>
                <w:sz w:val="18"/>
                <w:szCs w:val="18"/>
              </w:rPr>
            </w:pPr>
            <w:r>
              <w:rPr>
                <w:rFonts w:ascii="Trebuchet MS" w:hAnsi="Trebuchet MS"/>
                <w:sz w:val="18"/>
                <w:szCs w:val="18"/>
              </w:rPr>
              <w:t>Stationeringspunkt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055EF0C"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BC06891" w14:textId="77777777" w:rsidR="004601AF" w:rsidRDefault="004601AF" w:rsidP="006963F2">
            <w:pPr>
              <w:rPr>
                <w:rFonts w:ascii="Trebuchet MS" w:hAnsi="Trebuchet MS" w:cs="Trebuchet MS"/>
                <w:sz w:val="18"/>
                <w:szCs w:val="18"/>
              </w:rPr>
            </w:pPr>
            <w:r>
              <w:rPr>
                <w:rFonts w:ascii="Trebuchet MS" w:hAnsi="Trebuchet MS" w:cs="Trebuchet MS"/>
                <w:sz w:val="18"/>
                <w:szCs w:val="18"/>
              </w:rPr>
              <w:t>Punkt til angivelse af stationering i meter</w:t>
            </w:r>
          </w:p>
        </w:tc>
      </w:tr>
      <w:tr w:rsidR="004601AF" w:rsidRPr="0051728E" w14:paraId="4398ABF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46B8931"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15</w:t>
            </w:r>
          </w:p>
        </w:tc>
        <w:tc>
          <w:tcPr>
            <w:tcW w:w="1856" w:type="dxa"/>
            <w:tcBorders>
              <w:top w:val="single" w:sz="4" w:space="0" w:color="auto"/>
              <w:left w:val="single" w:sz="4" w:space="0" w:color="auto"/>
              <w:bottom w:val="single" w:sz="4" w:space="0" w:color="auto"/>
            </w:tcBorders>
            <w:shd w:val="clear" w:color="auto" w:fill="FFFFFF"/>
            <w:vAlign w:val="bottom"/>
          </w:tcPr>
          <w:p w14:paraId="4C7AE495" w14:textId="77777777" w:rsidR="004601AF" w:rsidRPr="00EC5CA1" w:rsidRDefault="004601AF" w:rsidP="00EC5CA1">
            <w:pPr>
              <w:rPr>
                <w:rFonts w:ascii="Trebuchet MS" w:hAnsi="Trebuchet MS"/>
                <w:color w:val="7030A0"/>
                <w:sz w:val="18"/>
                <w:szCs w:val="18"/>
              </w:rPr>
            </w:pPr>
            <w:r w:rsidRPr="004D056C">
              <w:rPr>
                <w:rFonts w:ascii="Trebuchet MS" w:hAnsi="Trebuchet MS"/>
                <w:sz w:val="18"/>
                <w:szCs w:val="18"/>
              </w:rPr>
              <w:t>Styrt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1A0026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128997FE"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Lodret/frit fald</w:t>
            </w:r>
          </w:p>
        </w:tc>
      </w:tr>
      <w:tr w:rsidR="004601AF" w:rsidRPr="0051728E" w14:paraId="7309EC49"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308E6A9"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16</w:t>
            </w:r>
          </w:p>
        </w:tc>
        <w:tc>
          <w:tcPr>
            <w:tcW w:w="1856" w:type="dxa"/>
            <w:tcBorders>
              <w:top w:val="single" w:sz="4" w:space="0" w:color="auto"/>
              <w:left w:val="single" w:sz="4" w:space="0" w:color="auto"/>
              <w:bottom w:val="single" w:sz="4" w:space="0" w:color="auto"/>
            </w:tcBorders>
            <w:shd w:val="clear" w:color="auto" w:fill="FFFFFF"/>
            <w:vAlign w:val="bottom"/>
          </w:tcPr>
          <w:p w14:paraId="1785BE62"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Overkørsel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0E5790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E613A63" w14:textId="77777777" w:rsidR="004601AF" w:rsidRPr="004D056C" w:rsidRDefault="004601AF" w:rsidP="00FE57BF">
            <w:pPr>
              <w:rPr>
                <w:rFonts w:ascii="Trebuchet MS" w:hAnsi="Trebuchet MS" w:cs="Trebuchet MS"/>
                <w:sz w:val="18"/>
                <w:szCs w:val="18"/>
              </w:rPr>
            </w:pPr>
            <w:r w:rsidRPr="004D056C">
              <w:rPr>
                <w:rFonts w:ascii="Trebuchet MS" w:hAnsi="Trebuchet MS" w:cs="Trebuchet MS"/>
                <w:sz w:val="18"/>
                <w:szCs w:val="18"/>
              </w:rPr>
              <w:t>Mindre/smal overdækning af mindre vandløb, der giver mulighed for at køre på tværs</w:t>
            </w:r>
          </w:p>
        </w:tc>
      </w:tr>
      <w:tr w:rsidR="004601AF" w:rsidRPr="0051728E" w14:paraId="6A47B7B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EBAAFB8"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17</w:t>
            </w:r>
          </w:p>
        </w:tc>
        <w:tc>
          <w:tcPr>
            <w:tcW w:w="1856" w:type="dxa"/>
            <w:tcBorders>
              <w:top w:val="single" w:sz="4" w:space="0" w:color="auto"/>
              <w:left w:val="single" w:sz="4" w:space="0" w:color="auto"/>
              <w:bottom w:val="single" w:sz="4" w:space="0" w:color="auto"/>
            </w:tcBorders>
            <w:shd w:val="clear" w:color="auto" w:fill="FFFFFF"/>
            <w:vAlign w:val="bottom"/>
          </w:tcPr>
          <w:p w14:paraId="3AF401C8" w14:textId="77777777" w:rsidR="004601AF" w:rsidRPr="00EC5CA1" w:rsidRDefault="004601AF" w:rsidP="006963F2">
            <w:pPr>
              <w:rPr>
                <w:rFonts w:ascii="Trebuchet MS" w:hAnsi="Trebuchet MS"/>
                <w:color w:val="7030A0"/>
                <w:sz w:val="18"/>
                <w:szCs w:val="18"/>
              </w:rPr>
            </w:pPr>
            <w:proofErr w:type="spellStart"/>
            <w:r w:rsidRPr="004D056C">
              <w:rPr>
                <w:rFonts w:ascii="Trebuchet MS" w:hAnsi="Trebuchet MS"/>
                <w:sz w:val="18"/>
                <w:szCs w:val="18"/>
              </w:rPr>
              <w:t>Rørbro</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DF52AA0"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1711538"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Bro bygget op af et rør, hvor vandet løber igennem</w:t>
            </w:r>
          </w:p>
        </w:tc>
      </w:tr>
      <w:tr w:rsidR="004601AF" w:rsidRPr="0051728E" w14:paraId="18D64AEC"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C5F03E7"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18</w:t>
            </w:r>
          </w:p>
        </w:tc>
        <w:tc>
          <w:tcPr>
            <w:tcW w:w="1856" w:type="dxa"/>
            <w:tcBorders>
              <w:top w:val="single" w:sz="4" w:space="0" w:color="auto"/>
              <w:left w:val="single" w:sz="4" w:space="0" w:color="auto"/>
              <w:bottom w:val="single" w:sz="4" w:space="0" w:color="auto"/>
            </w:tcBorders>
            <w:shd w:val="clear" w:color="auto" w:fill="FFFFFF"/>
            <w:vAlign w:val="bottom"/>
          </w:tcPr>
          <w:p w14:paraId="44258ADC"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Indløb rør/frontmur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F4D00DF"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8275AE0"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Hvor vandløb løber ind i røret</w:t>
            </w:r>
          </w:p>
        </w:tc>
      </w:tr>
      <w:tr w:rsidR="004601AF" w:rsidRPr="0051728E" w14:paraId="75B7A93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700509D6"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lastRenderedPageBreak/>
              <w:t>19</w:t>
            </w:r>
          </w:p>
        </w:tc>
        <w:tc>
          <w:tcPr>
            <w:tcW w:w="1856" w:type="dxa"/>
            <w:tcBorders>
              <w:top w:val="single" w:sz="4" w:space="0" w:color="auto"/>
              <w:left w:val="single" w:sz="4" w:space="0" w:color="auto"/>
              <w:bottom w:val="single" w:sz="4" w:space="0" w:color="auto"/>
            </w:tcBorders>
            <w:shd w:val="clear" w:color="auto" w:fill="FFFFFF"/>
            <w:vAlign w:val="bottom"/>
          </w:tcPr>
          <w:p w14:paraId="0C57493C"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Udløb rør/frontmur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A14B42"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5D0C8E4"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Hvor vandløb kommer ud af røret</w:t>
            </w:r>
          </w:p>
        </w:tc>
      </w:tr>
      <w:tr w:rsidR="004601AF" w:rsidRPr="0051728E" w14:paraId="000E5D9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1E3B3BE"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20</w:t>
            </w:r>
          </w:p>
        </w:tc>
        <w:tc>
          <w:tcPr>
            <w:tcW w:w="1856" w:type="dxa"/>
            <w:tcBorders>
              <w:top w:val="single" w:sz="4" w:space="0" w:color="auto"/>
              <w:left w:val="single" w:sz="4" w:space="0" w:color="auto"/>
              <w:bottom w:val="single" w:sz="4" w:space="0" w:color="auto"/>
            </w:tcBorders>
            <w:shd w:val="clear" w:color="auto" w:fill="FFFFFF"/>
            <w:vAlign w:val="bottom"/>
          </w:tcPr>
          <w:p w14:paraId="3773572A"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Kantpæl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EE3C99C"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63BA6054"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Pæl i vandkanten til markering af vandløb</w:t>
            </w:r>
          </w:p>
        </w:tc>
      </w:tr>
      <w:tr w:rsidR="004601AF" w:rsidRPr="0051728E" w14:paraId="1B3F97AA"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422A4DD7"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21</w:t>
            </w:r>
          </w:p>
        </w:tc>
        <w:tc>
          <w:tcPr>
            <w:tcW w:w="1856" w:type="dxa"/>
            <w:tcBorders>
              <w:top w:val="single" w:sz="4" w:space="0" w:color="auto"/>
              <w:left w:val="single" w:sz="4" w:space="0" w:color="auto"/>
              <w:bottom w:val="single" w:sz="4" w:space="0" w:color="auto"/>
            </w:tcBorders>
            <w:shd w:val="clear" w:color="auto" w:fill="FFFFFF"/>
            <w:vAlign w:val="bottom"/>
          </w:tcPr>
          <w:p w14:paraId="6BF909F8"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Skala</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C0066E7"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67896D7"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Skala til at aflæse vandstanden i vandløbet</w:t>
            </w:r>
          </w:p>
        </w:tc>
      </w:tr>
      <w:tr w:rsidR="004601AF" w:rsidRPr="0051728E" w14:paraId="2E8ADB69"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71AA1B43"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22</w:t>
            </w:r>
          </w:p>
        </w:tc>
        <w:tc>
          <w:tcPr>
            <w:tcW w:w="1856" w:type="dxa"/>
            <w:tcBorders>
              <w:top w:val="single" w:sz="4" w:space="0" w:color="auto"/>
              <w:left w:val="single" w:sz="4" w:space="0" w:color="auto"/>
              <w:bottom w:val="single" w:sz="4" w:space="0" w:color="auto"/>
            </w:tcBorders>
            <w:shd w:val="clear" w:color="auto" w:fill="FFFFFF"/>
            <w:vAlign w:val="bottom"/>
          </w:tcPr>
          <w:p w14:paraId="25E4D69F"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0A6036"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419D846" w14:textId="77777777" w:rsidR="004601AF" w:rsidRPr="004D056C" w:rsidRDefault="004601AF" w:rsidP="00C93537">
            <w:pPr>
              <w:rPr>
                <w:rFonts w:ascii="Trebuchet MS" w:hAnsi="Trebuchet MS" w:cs="Trebuchet MS"/>
                <w:sz w:val="18"/>
                <w:szCs w:val="18"/>
              </w:rPr>
            </w:pPr>
            <w:r w:rsidRPr="004D056C">
              <w:rPr>
                <w:rFonts w:ascii="Trebuchet MS" w:hAnsi="Trebuchet MS" w:cs="Trebuchet MS"/>
                <w:sz w:val="18"/>
                <w:szCs w:val="18"/>
              </w:rPr>
              <w:t>St</w:t>
            </w:r>
            <w:r w:rsidR="00C93537" w:rsidRPr="008A76F0">
              <w:rPr>
                <w:rFonts w:ascii="Trebuchet MS" w:hAnsi="Trebuchet MS" w:cs="Trebuchet MS"/>
                <w:color w:val="4F81BD"/>
                <w:sz w:val="18"/>
                <w:szCs w:val="18"/>
              </w:rPr>
              <w:t>r</w:t>
            </w:r>
            <w:r w:rsidRPr="004D056C">
              <w:rPr>
                <w:rFonts w:ascii="Trebuchet MS" w:hAnsi="Trebuchet MS" w:cs="Trebuchet MS"/>
                <w:sz w:val="18"/>
                <w:szCs w:val="18"/>
              </w:rPr>
              <w:t>ækning med stort fald på vandløbet med mange sten</w:t>
            </w:r>
          </w:p>
        </w:tc>
      </w:tr>
      <w:tr w:rsidR="004601AF" w:rsidRPr="0051728E" w14:paraId="1AB0DABB" w14:textId="77777777" w:rsidTr="00594F04">
        <w:trPr>
          <w:trHeight w:hRule="exact" w:val="510"/>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01006CA"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23</w:t>
            </w:r>
          </w:p>
        </w:tc>
        <w:tc>
          <w:tcPr>
            <w:tcW w:w="1856" w:type="dxa"/>
            <w:tcBorders>
              <w:top w:val="single" w:sz="4" w:space="0" w:color="auto"/>
              <w:left w:val="single" w:sz="4" w:space="0" w:color="auto"/>
              <w:bottom w:val="single" w:sz="4" w:space="0" w:color="auto"/>
            </w:tcBorders>
            <w:shd w:val="clear" w:color="auto" w:fill="FFFFFF"/>
            <w:vAlign w:val="bottom"/>
          </w:tcPr>
          <w:p w14:paraId="21E13D57" w14:textId="77777777" w:rsidR="004601AF" w:rsidRPr="00594F04" w:rsidRDefault="004601AF" w:rsidP="006963F2">
            <w:pPr>
              <w:rPr>
                <w:rFonts w:ascii="Trebuchet MS" w:hAnsi="Trebuchet MS"/>
                <w:color w:val="7030A0"/>
                <w:sz w:val="18"/>
                <w:szCs w:val="18"/>
              </w:rPr>
            </w:pPr>
            <w:r w:rsidRPr="00594F04">
              <w:rPr>
                <w:rFonts w:ascii="Trebuchet MS" w:hAnsi="Trebuchet MS"/>
                <w:sz w:val="18"/>
                <w:szCs w:val="18"/>
              </w:rPr>
              <w:t>Udløb/ende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8FAF0C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center"/>
          </w:tcPr>
          <w:p w14:paraId="2DF492CF" w14:textId="77777777" w:rsidR="004601AF" w:rsidRPr="004D056C" w:rsidRDefault="004601AF" w:rsidP="00594F04">
            <w:pPr>
              <w:rPr>
                <w:rFonts w:ascii="Trebuchet MS" w:hAnsi="Trebuchet MS" w:cs="Trebuchet MS"/>
                <w:sz w:val="18"/>
                <w:szCs w:val="18"/>
              </w:rPr>
            </w:pPr>
            <w:r w:rsidRPr="004D056C">
              <w:rPr>
                <w:rFonts w:ascii="Trebuchet MS" w:hAnsi="Trebuchet MS" w:cs="Trebuchet MS"/>
                <w:sz w:val="18"/>
                <w:szCs w:val="18"/>
              </w:rPr>
              <w:t>Udløb/enden på vandløbet f.eks. i en sø eller andet større vandløb</w:t>
            </w:r>
          </w:p>
        </w:tc>
      </w:tr>
      <w:tr w:rsidR="004601AF" w:rsidRPr="0051728E" w14:paraId="68C7202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0DC3EF02"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24</w:t>
            </w:r>
          </w:p>
        </w:tc>
        <w:tc>
          <w:tcPr>
            <w:tcW w:w="1856" w:type="dxa"/>
            <w:tcBorders>
              <w:top w:val="single" w:sz="4" w:space="0" w:color="auto"/>
              <w:left w:val="single" w:sz="4" w:space="0" w:color="auto"/>
              <w:bottom w:val="single" w:sz="4" w:space="0" w:color="auto"/>
            </w:tcBorders>
            <w:shd w:val="clear" w:color="auto" w:fill="FFFFFF"/>
            <w:vAlign w:val="bottom"/>
          </w:tcPr>
          <w:p w14:paraId="30B4E69C" w14:textId="77777777" w:rsidR="004601AF" w:rsidRPr="00594F04" w:rsidRDefault="004601AF" w:rsidP="006963F2">
            <w:pPr>
              <w:rPr>
                <w:rFonts w:ascii="Trebuchet MS" w:hAnsi="Trebuchet MS"/>
                <w:color w:val="7030A0"/>
                <w:sz w:val="18"/>
                <w:szCs w:val="18"/>
              </w:rPr>
            </w:pPr>
            <w:r w:rsidRPr="00594F04">
              <w:rPr>
                <w:rFonts w:ascii="Trebuchet MS" w:hAnsi="Trebuchet MS"/>
                <w:sz w:val="18"/>
                <w:szCs w:val="18"/>
              </w:rPr>
              <w:t>Ledning under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6FFC212"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CC4E662" w14:textId="77777777" w:rsidR="004601AF" w:rsidRPr="004D056C" w:rsidRDefault="004601AF" w:rsidP="00FE57BF">
            <w:pPr>
              <w:rPr>
                <w:rFonts w:ascii="Trebuchet MS" w:hAnsi="Trebuchet MS" w:cs="Trebuchet MS"/>
                <w:sz w:val="18"/>
                <w:szCs w:val="18"/>
              </w:rPr>
            </w:pPr>
            <w:r w:rsidRPr="004D056C">
              <w:rPr>
                <w:rFonts w:ascii="Trebuchet MS" w:hAnsi="Trebuchet MS" w:cs="Trebuchet MS"/>
                <w:sz w:val="18"/>
                <w:szCs w:val="18"/>
              </w:rPr>
              <w:t>Tele-, Gas-, Kloak-, El- eller Vandledninger eller tilsvarende ledninger</w:t>
            </w:r>
          </w:p>
        </w:tc>
      </w:tr>
      <w:tr w:rsidR="004601AF" w:rsidRPr="0051728E" w14:paraId="0107F5C5"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3A288CB9" w14:textId="77777777" w:rsidR="004601AF" w:rsidRPr="00594F04" w:rsidRDefault="004601AF" w:rsidP="00AA2C71">
            <w:pPr>
              <w:jc w:val="center"/>
              <w:rPr>
                <w:rFonts w:ascii="Trebuchet MS" w:hAnsi="Trebuchet MS" w:cs="Trebuchet MS"/>
                <w:sz w:val="18"/>
                <w:szCs w:val="18"/>
              </w:rPr>
            </w:pPr>
            <w:r w:rsidRPr="00594F04">
              <w:rPr>
                <w:rFonts w:ascii="Trebuchet MS" w:hAnsi="Trebuchet MS" w:cs="Trebuchet MS"/>
                <w:sz w:val="18"/>
                <w:szCs w:val="18"/>
              </w:rPr>
              <w:t>98</w:t>
            </w:r>
          </w:p>
        </w:tc>
        <w:tc>
          <w:tcPr>
            <w:tcW w:w="1856" w:type="dxa"/>
            <w:tcBorders>
              <w:top w:val="single" w:sz="4" w:space="0" w:color="auto"/>
              <w:left w:val="single" w:sz="4" w:space="0" w:color="auto"/>
              <w:bottom w:val="single" w:sz="4" w:space="0" w:color="auto"/>
            </w:tcBorders>
            <w:shd w:val="clear" w:color="auto" w:fill="FFFFFF"/>
            <w:vAlign w:val="bottom"/>
          </w:tcPr>
          <w:p w14:paraId="40AB5CEA" w14:textId="77777777" w:rsidR="004601AF" w:rsidRPr="00E472B2" w:rsidRDefault="004601AF" w:rsidP="00CD7968">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18505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4CE7FC2" w14:textId="77777777" w:rsidR="004601AF" w:rsidRPr="009B0BE3" w:rsidRDefault="004601AF" w:rsidP="00CD7968">
            <w:pPr>
              <w:rPr>
                <w:rFonts w:ascii="Trebuchet MS" w:hAnsi="Trebuchet MS" w:cs="Trebuchet MS"/>
                <w:sz w:val="18"/>
                <w:szCs w:val="18"/>
              </w:rPr>
            </w:pPr>
            <w:r>
              <w:rPr>
                <w:rFonts w:ascii="Trebuchet MS" w:hAnsi="Trebuchet MS" w:cs="Trebuchet MS"/>
                <w:sz w:val="18"/>
                <w:szCs w:val="18"/>
              </w:rPr>
              <w:t>Andet</w:t>
            </w:r>
          </w:p>
        </w:tc>
      </w:tr>
      <w:tr w:rsidR="004601AF" w:rsidRPr="0051728E" w14:paraId="66226E0C"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296C3433" w14:textId="77777777" w:rsidR="004601AF" w:rsidRDefault="004601AF" w:rsidP="00AA2C71">
            <w:pPr>
              <w:jc w:val="center"/>
              <w:rPr>
                <w:rFonts w:ascii="Trebuchet MS" w:hAnsi="Trebuchet MS" w:cs="Trebuchet MS"/>
                <w:sz w:val="18"/>
                <w:szCs w:val="18"/>
              </w:rPr>
            </w:pPr>
            <w:r>
              <w:rPr>
                <w:rFonts w:ascii="Trebuchet MS" w:hAnsi="Trebuchet MS" w:cs="Trebuchet MS"/>
                <w:sz w:val="18"/>
                <w:szCs w:val="18"/>
              </w:rPr>
              <w:t>99</w:t>
            </w:r>
          </w:p>
        </w:tc>
        <w:tc>
          <w:tcPr>
            <w:tcW w:w="1856" w:type="dxa"/>
            <w:tcBorders>
              <w:top w:val="single" w:sz="4" w:space="0" w:color="auto"/>
              <w:left w:val="single" w:sz="4" w:space="0" w:color="auto"/>
              <w:bottom w:val="single" w:sz="4" w:space="0" w:color="auto"/>
            </w:tcBorders>
            <w:shd w:val="clear" w:color="auto" w:fill="FFFFFF"/>
            <w:vAlign w:val="bottom"/>
          </w:tcPr>
          <w:p w14:paraId="371B53C2" w14:textId="77777777" w:rsidR="004601AF" w:rsidRDefault="004601AF" w:rsidP="00CD7968">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69068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E2CC230" w14:textId="77777777" w:rsidR="004601AF" w:rsidRDefault="004601AF" w:rsidP="00CD7968">
            <w:pPr>
              <w:rPr>
                <w:rFonts w:ascii="Trebuchet MS" w:hAnsi="Trebuchet MS" w:cs="Trebuchet MS"/>
                <w:sz w:val="18"/>
                <w:szCs w:val="18"/>
              </w:rPr>
            </w:pPr>
            <w:r>
              <w:rPr>
                <w:rFonts w:ascii="Trebuchet MS" w:hAnsi="Trebuchet MS" w:cs="Trebuchet MS"/>
                <w:sz w:val="18"/>
                <w:szCs w:val="18"/>
              </w:rPr>
              <w:t>Ukendt</w:t>
            </w:r>
          </w:p>
        </w:tc>
      </w:tr>
    </w:tbl>
    <w:p w14:paraId="54DD5CA2" w14:textId="77777777" w:rsidR="009D70C7" w:rsidRDefault="009D70C7">
      <w:pPr>
        <w:rPr>
          <w:rFonts w:ascii="Trebuchet MS" w:hAnsi="Trebuchet MS" w:cs="Arial"/>
          <w:bCs/>
          <w:kern w:val="32"/>
          <w:sz w:val="40"/>
          <w:szCs w:val="32"/>
        </w:rPr>
      </w:pPr>
      <w:r>
        <w:br w:type="page"/>
      </w:r>
    </w:p>
    <w:p w14:paraId="4D096284" w14:textId="706459FE" w:rsidR="00364C40" w:rsidRPr="00066C65" w:rsidRDefault="00071B26" w:rsidP="00066C65">
      <w:pPr>
        <w:pStyle w:val="Overskrift1"/>
      </w:pPr>
      <w:bookmarkStart w:id="229" w:name="_Toc63351429"/>
      <w:r w:rsidRPr="00066C65">
        <w:lastRenderedPageBreak/>
        <w:t xml:space="preserve">5.2 </w:t>
      </w:r>
      <w:r w:rsidR="00364C40" w:rsidRPr="00066C65">
        <w:t>Natur</w:t>
      </w:r>
      <w:bookmarkEnd w:id="227"/>
      <w:bookmarkEnd w:id="228"/>
      <w:bookmarkEnd w:id="229"/>
    </w:p>
    <w:p w14:paraId="7C152F20" w14:textId="77777777" w:rsidR="00B878C2" w:rsidRPr="00B73BEE" w:rsidRDefault="00071B26" w:rsidP="00DB2BC4">
      <w:pPr>
        <w:rPr>
          <w:color w:val="A6A6A6" w:themeColor="background1" w:themeShade="A6"/>
          <w:kern w:val="32"/>
        </w:rPr>
      </w:pPr>
      <w:bookmarkStart w:id="230" w:name="_Toc292713312"/>
      <w:bookmarkStart w:id="231" w:name="_Toc292865247"/>
      <w:bookmarkStart w:id="232" w:name="_Toc63351430"/>
      <w:r w:rsidRPr="00B73BEE">
        <w:rPr>
          <w:rStyle w:val="Overskrift2Tegn"/>
          <w:color w:val="A6A6A6" w:themeColor="background1" w:themeShade="A6"/>
        </w:rPr>
        <w:t>5</w:t>
      </w:r>
      <w:r w:rsidR="00364C40" w:rsidRPr="00B73BEE">
        <w:rPr>
          <w:rStyle w:val="Overskrift2Tegn"/>
          <w:color w:val="A6A6A6" w:themeColor="background1" w:themeShade="A6"/>
        </w:rPr>
        <w:t>.</w:t>
      </w:r>
      <w:r w:rsidRPr="00B73BEE">
        <w:rPr>
          <w:rStyle w:val="Overskrift2Tegn"/>
          <w:color w:val="A6A6A6" w:themeColor="background1" w:themeShade="A6"/>
        </w:rPr>
        <w:t>2</w:t>
      </w:r>
      <w:r w:rsidR="00364C40" w:rsidRPr="00B73BEE">
        <w:rPr>
          <w:rStyle w:val="Overskrift2Tegn"/>
          <w:color w:val="A6A6A6" w:themeColor="background1" w:themeShade="A6"/>
        </w:rPr>
        <w:t xml:space="preserve">.1 </w:t>
      </w:r>
      <w:proofErr w:type="spellStart"/>
      <w:r w:rsidR="00364C40" w:rsidRPr="00B73BEE">
        <w:rPr>
          <w:rStyle w:val="Overskrift2Tegn"/>
          <w:color w:val="A6A6A6" w:themeColor="background1" w:themeShade="A6"/>
        </w:rPr>
        <w:t>Arter_Fisk</w:t>
      </w:r>
      <w:proofErr w:type="spellEnd"/>
      <w:r w:rsidR="00364C40" w:rsidRPr="00B73BEE">
        <w:rPr>
          <w:rStyle w:val="Overskrift2Tegn"/>
          <w:color w:val="A6A6A6" w:themeColor="background1" w:themeShade="A6"/>
        </w:rPr>
        <w:t xml:space="preserve"> (5100)</w:t>
      </w:r>
      <w:bookmarkEnd w:id="230"/>
      <w:bookmarkEnd w:id="231"/>
      <w:r w:rsidR="00C330E8" w:rsidRPr="00B73BEE">
        <w:rPr>
          <w:rStyle w:val="Overskrift2Tegn"/>
          <w:color w:val="A6A6A6" w:themeColor="background1" w:themeShade="A6"/>
        </w:rPr>
        <w:t xml:space="preserve"> </w:t>
      </w:r>
      <w:r w:rsidR="00B878C2" w:rsidRPr="00B73BEE">
        <w:rPr>
          <w:rStyle w:val="Overskrift2Tegn"/>
          <w:color w:val="A6A6A6" w:themeColor="background1" w:themeShade="A6"/>
        </w:rPr>
        <w:t>–</w:t>
      </w:r>
      <w:r w:rsidR="00C330E8" w:rsidRPr="00B73BEE">
        <w:rPr>
          <w:rStyle w:val="Overskrift2Tegn"/>
          <w:color w:val="A6A6A6" w:themeColor="background1" w:themeShade="A6"/>
        </w:rPr>
        <w:t xml:space="preserve"> Udgået</w:t>
      </w:r>
      <w:bookmarkEnd w:id="232"/>
    </w:p>
    <w:p w14:paraId="53BDE246" w14:textId="77777777" w:rsidR="00B878C2" w:rsidRPr="00B73BEE" w:rsidRDefault="00B878C2" w:rsidP="00DB2BC4">
      <w:pPr>
        <w:rPr>
          <w:color w:val="A6A6A6" w:themeColor="background1" w:themeShade="A6"/>
          <w:kern w:val="32"/>
        </w:rPr>
      </w:pPr>
    </w:p>
    <w:p w14:paraId="369E76D0" w14:textId="77777777" w:rsidR="00B878C2" w:rsidRPr="00B73BEE" w:rsidRDefault="00071B26" w:rsidP="00DB2BC4">
      <w:pPr>
        <w:rPr>
          <w:rStyle w:val="Overskrift2Tegn"/>
          <w:color w:val="A6A6A6" w:themeColor="background1" w:themeShade="A6"/>
        </w:rPr>
      </w:pPr>
      <w:bookmarkStart w:id="233" w:name="_Toc63351431"/>
      <w:r w:rsidRPr="00B73BEE">
        <w:rPr>
          <w:rStyle w:val="Overskrift2Tegn"/>
          <w:color w:val="A6A6A6" w:themeColor="background1" w:themeShade="A6"/>
        </w:rPr>
        <w:t>5</w:t>
      </w:r>
      <w:r w:rsidR="00364C40" w:rsidRPr="00B73BEE">
        <w:rPr>
          <w:rStyle w:val="Overskrift2Tegn"/>
          <w:color w:val="A6A6A6" w:themeColor="background1" w:themeShade="A6"/>
        </w:rPr>
        <w:t>.</w:t>
      </w:r>
      <w:r w:rsidRPr="00B73BEE">
        <w:rPr>
          <w:rStyle w:val="Overskrift2Tegn"/>
          <w:color w:val="A6A6A6" w:themeColor="background1" w:themeShade="A6"/>
        </w:rPr>
        <w:t>2.</w:t>
      </w:r>
      <w:r w:rsidR="00364C40" w:rsidRPr="00B73BEE">
        <w:rPr>
          <w:rStyle w:val="Overskrift2Tegn"/>
          <w:color w:val="A6A6A6" w:themeColor="background1" w:themeShade="A6"/>
        </w:rPr>
        <w:t xml:space="preserve">2 </w:t>
      </w:r>
      <w:bookmarkStart w:id="234" w:name="_Toc292713313"/>
      <w:bookmarkStart w:id="235" w:name="_Toc292865253"/>
      <w:proofErr w:type="spellStart"/>
      <w:r w:rsidR="00364C40" w:rsidRPr="00B73BEE">
        <w:rPr>
          <w:rStyle w:val="Overskrift2Tegn"/>
          <w:color w:val="A6A6A6" w:themeColor="background1" w:themeShade="A6"/>
        </w:rPr>
        <w:t>Arter_Fugl</w:t>
      </w:r>
      <w:proofErr w:type="spellEnd"/>
      <w:r w:rsidR="00364C40" w:rsidRPr="00B73BEE">
        <w:rPr>
          <w:rStyle w:val="Overskrift2Tegn"/>
          <w:color w:val="A6A6A6" w:themeColor="background1" w:themeShade="A6"/>
        </w:rPr>
        <w:t xml:space="preserve"> (5101)</w:t>
      </w:r>
      <w:bookmarkEnd w:id="234"/>
      <w:bookmarkEnd w:id="235"/>
      <w:r w:rsidR="00C330E8" w:rsidRPr="00B73BEE">
        <w:rPr>
          <w:rStyle w:val="Overskrift2Tegn"/>
          <w:color w:val="A6A6A6" w:themeColor="background1" w:themeShade="A6"/>
        </w:rPr>
        <w:t xml:space="preserve"> </w:t>
      </w:r>
      <w:r w:rsidR="00B878C2" w:rsidRPr="00B73BEE">
        <w:rPr>
          <w:rStyle w:val="Overskrift2Tegn"/>
          <w:color w:val="A6A6A6" w:themeColor="background1" w:themeShade="A6"/>
        </w:rPr>
        <w:t>–</w:t>
      </w:r>
      <w:r w:rsidR="00C330E8" w:rsidRPr="00B73BEE">
        <w:rPr>
          <w:rStyle w:val="Overskrift2Tegn"/>
          <w:color w:val="A6A6A6" w:themeColor="background1" w:themeShade="A6"/>
        </w:rPr>
        <w:t xml:space="preserve"> Udgået</w:t>
      </w:r>
      <w:bookmarkStart w:id="236" w:name="_Toc292713314"/>
      <w:bookmarkStart w:id="237" w:name="_Toc292865259"/>
      <w:bookmarkEnd w:id="233"/>
    </w:p>
    <w:p w14:paraId="7840EC2A" w14:textId="77777777" w:rsidR="00B878C2" w:rsidRPr="00B73BEE" w:rsidRDefault="00B878C2" w:rsidP="00DB2BC4">
      <w:pPr>
        <w:rPr>
          <w:color w:val="A6A6A6" w:themeColor="background1" w:themeShade="A6"/>
          <w:kern w:val="32"/>
        </w:rPr>
      </w:pPr>
    </w:p>
    <w:p w14:paraId="6DB108F5" w14:textId="77777777" w:rsidR="00DB2BC4" w:rsidRPr="00B73BEE" w:rsidRDefault="00071B26" w:rsidP="00DB2BC4">
      <w:pPr>
        <w:rPr>
          <w:rStyle w:val="Overskrift2Tegn"/>
          <w:color w:val="A6A6A6" w:themeColor="background1" w:themeShade="A6"/>
        </w:rPr>
      </w:pPr>
      <w:bookmarkStart w:id="238" w:name="_Toc63351432"/>
      <w:r w:rsidRPr="00B73BEE">
        <w:rPr>
          <w:rStyle w:val="Overskrift2Tegn"/>
          <w:color w:val="A6A6A6" w:themeColor="background1" w:themeShade="A6"/>
        </w:rPr>
        <w:t>5.2</w:t>
      </w:r>
      <w:r w:rsidR="00364C40" w:rsidRPr="00B73BEE">
        <w:rPr>
          <w:rStyle w:val="Overskrift2Tegn"/>
          <w:color w:val="A6A6A6" w:themeColor="background1" w:themeShade="A6"/>
        </w:rPr>
        <w:t xml:space="preserve">.3 </w:t>
      </w:r>
      <w:proofErr w:type="spellStart"/>
      <w:r w:rsidR="00364C40" w:rsidRPr="00B73BEE">
        <w:rPr>
          <w:rStyle w:val="Overskrift2Tegn"/>
          <w:color w:val="A6A6A6" w:themeColor="background1" w:themeShade="A6"/>
        </w:rPr>
        <w:t>Arter_Padde</w:t>
      </w:r>
      <w:proofErr w:type="spellEnd"/>
      <w:r w:rsidR="00364C40" w:rsidRPr="00B73BEE">
        <w:rPr>
          <w:rStyle w:val="Overskrift2Tegn"/>
          <w:color w:val="A6A6A6" w:themeColor="background1" w:themeShade="A6"/>
        </w:rPr>
        <w:t xml:space="preserve"> (5102)</w:t>
      </w:r>
      <w:bookmarkEnd w:id="236"/>
      <w:bookmarkEnd w:id="237"/>
      <w:r w:rsidR="00C330E8" w:rsidRPr="00B73BEE">
        <w:rPr>
          <w:rStyle w:val="Overskrift2Tegn"/>
          <w:color w:val="A6A6A6" w:themeColor="background1" w:themeShade="A6"/>
        </w:rPr>
        <w:t xml:space="preserve"> – Udgået</w:t>
      </w:r>
      <w:bookmarkEnd w:id="238"/>
    </w:p>
    <w:p w14:paraId="3BB18907" w14:textId="77777777" w:rsidR="008A4B58" w:rsidRPr="00B73BEE" w:rsidRDefault="00071B26" w:rsidP="00C330E8">
      <w:pPr>
        <w:pStyle w:val="Overskrift2"/>
        <w:rPr>
          <w:rFonts w:ascii="Verdana" w:hAnsi="Verdana" w:cs="Times New Roman"/>
          <w:bCs w:val="0"/>
          <w:iCs w:val="0"/>
          <w:color w:val="A6A6A6" w:themeColor="background1" w:themeShade="A6"/>
          <w:kern w:val="32"/>
          <w:sz w:val="20"/>
          <w:szCs w:val="24"/>
        </w:rPr>
      </w:pPr>
      <w:bookmarkStart w:id="239" w:name="_Toc292713315"/>
      <w:bookmarkStart w:id="240" w:name="_Toc292865265"/>
      <w:bookmarkStart w:id="241" w:name="_Toc63351433"/>
      <w:r w:rsidRPr="00B73BEE">
        <w:rPr>
          <w:color w:val="A6A6A6" w:themeColor="background1" w:themeShade="A6"/>
          <w:kern w:val="32"/>
        </w:rPr>
        <w:t>5.2</w:t>
      </w:r>
      <w:r w:rsidR="007E36DE" w:rsidRPr="00B73BEE">
        <w:rPr>
          <w:color w:val="A6A6A6" w:themeColor="background1" w:themeShade="A6"/>
          <w:kern w:val="32"/>
        </w:rPr>
        <w:t xml:space="preserve">.4 </w:t>
      </w:r>
      <w:proofErr w:type="spellStart"/>
      <w:r w:rsidR="007E36DE" w:rsidRPr="00B73BEE">
        <w:rPr>
          <w:color w:val="A6A6A6" w:themeColor="background1" w:themeShade="A6"/>
          <w:kern w:val="32"/>
        </w:rPr>
        <w:t>Arter_Pattedyr</w:t>
      </w:r>
      <w:proofErr w:type="spellEnd"/>
      <w:r w:rsidR="007E36DE" w:rsidRPr="00B73BEE">
        <w:rPr>
          <w:color w:val="A6A6A6" w:themeColor="background1" w:themeShade="A6"/>
          <w:kern w:val="32"/>
        </w:rPr>
        <w:t xml:space="preserve"> (5103</w:t>
      </w:r>
      <w:r w:rsidR="00364C40" w:rsidRPr="00B73BEE">
        <w:rPr>
          <w:color w:val="A6A6A6" w:themeColor="background1" w:themeShade="A6"/>
          <w:kern w:val="32"/>
        </w:rPr>
        <w:t>)</w:t>
      </w:r>
      <w:bookmarkStart w:id="242" w:name="_Toc292713316"/>
      <w:bookmarkStart w:id="243" w:name="_Toc292865271"/>
      <w:bookmarkEnd w:id="239"/>
      <w:bookmarkEnd w:id="240"/>
      <w:r w:rsidR="00BF4344" w:rsidRPr="00B73BEE">
        <w:rPr>
          <w:color w:val="A6A6A6" w:themeColor="background1" w:themeShade="A6"/>
          <w:kern w:val="32"/>
        </w:rPr>
        <w:t xml:space="preserve"> - Udgået</w:t>
      </w:r>
      <w:bookmarkEnd w:id="241"/>
    </w:p>
    <w:p w14:paraId="17BF6D83" w14:textId="77777777" w:rsidR="00364C40" w:rsidRPr="00594F04" w:rsidRDefault="00071B26" w:rsidP="00C330E8">
      <w:pPr>
        <w:pStyle w:val="Overskrift2"/>
        <w:rPr>
          <w:kern w:val="32"/>
        </w:rPr>
      </w:pPr>
      <w:bookmarkStart w:id="244" w:name="_Toc63351434"/>
      <w:r w:rsidRPr="00066C65">
        <w:rPr>
          <w:kern w:val="32"/>
        </w:rPr>
        <w:t>5.2</w:t>
      </w:r>
      <w:r w:rsidR="007E36DE">
        <w:rPr>
          <w:kern w:val="32"/>
        </w:rPr>
        <w:t>.</w:t>
      </w:r>
      <w:r w:rsidR="007E36DE" w:rsidRPr="00594F04">
        <w:rPr>
          <w:kern w:val="32"/>
        </w:rPr>
        <w:t>5 Arter</w:t>
      </w:r>
      <w:r w:rsidR="00733A30" w:rsidRPr="00594F04">
        <w:rPr>
          <w:kern w:val="32"/>
        </w:rPr>
        <w:t xml:space="preserve"> </w:t>
      </w:r>
      <w:r w:rsidR="007E36DE" w:rsidRPr="00594F04">
        <w:rPr>
          <w:kern w:val="32"/>
        </w:rPr>
        <w:t>Invasive</w:t>
      </w:r>
      <w:r w:rsidR="00733A30" w:rsidRPr="00594F04">
        <w:rPr>
          <w:kern w:val="32"/>
        </w:rPr>
        <w:t xml:space="preserve"> Flade</w:t>
      </w:r>
      <w:r w:rsidR="00364C40" w:rsidRPr="00594F04">
        <w:rPr>
          <w:kern w:val="32"/>
        </w:rPr>
        <w:t xml:space="preserve"> (510</w:t>
      </w:r>
      <w:r w:rsidR="007E36DE" w:rsidRPr="00594F04">
        <w:rPr>
          <w:kern w:val="32"/>
        </w:rPr>
        <w:t>4</w:t>
      </w:r>
      <w:r w:rsidR="00364C40" w:rsidRPr="00594F04">
        <w:rPr>
          <w:kern w:val="32"/>
        </w:rPr>
        <w:t>)</w:t>
      </w:r>
      <w:bookmarkEnd w:id="242"/>
      <w:bookmarkEnd w:id="243"/>
      <w:bookmarkEnd w:id="244"/>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275"/>
        <w:gridCol w:w="4678"/>
        <w:gridCol w:w="1134"/>
        <w:gridCol w:w="1418"/>
        <w:gridCol w:w="1417"/>
        <w:gridCol w:w="3260"/>
      </w:tblGrid>
      <w:tr w:rsidR="00910E75" w:rsidRPr="00594F04" w14:paraId="4CE1C81B" w14:textId="77777777" w:rsidTr="00C37B85">
        <w:tc>
          <w:tcPr>
            <w:tcW w:w="1555" w:type="dxa"/>
            <w:tcBorders>
              <w:bottom w:val="single" w:sz="4" w:space="0" w:color="auto"/>
            </w:tcBorders>
            <w:shd w:val="clear" w:color="auto" w:fill="D9D9D9"/>
            <w:vAlign w:val="center"/>
          </w:tcPr>
          <w:p w14:paraId="25D8E6F3" w14:textId="77777777" w:rsidR="00910E75" w:rsidRPr="00594F04" w:rsidRDefault="00910E75" w:rsidP="00910E75">
            <w:pPr>
              <w:rPr>
                <w:rFonts w:ascii="Trebuchet MS" w:hAnsi="Trebuchet MS" w:cs="Trebuchet MS"/>
                <w:b/>
                <w:bCs/>
                <w:sz w:val="18"/>
                <w:szCs w:val="18"/>
              </w:rPr>
            </w:pPr>
            <w:r w:rsidRPr="00594F04">
              <w:rPr>
                <w:rFonts w:ascii="Trebuchet MS" w:hAnsi="Trebuchet MS" w:cs="Trebuchet MS"/>
                <w:b/>
                <w:bCs/>
                <w:sz w:val="18"/>
                <w:szCs w:val="18"/>
              </w:rPr>
              <w:t>Feltnavn</w:t>
            </w:r>
          </w:p>
        </w:tc>
        <w:tc>
          <w:tcPr>
            <w:tcW w:w="1275" w:type="dxa"/>
            <w:tcBorders>
              <w:bottom w:val="single" w:sz="4" w:space="0" w:color="auto"/>
            </w:tcBorders>
            <w:shd w:val="clear" w:color="auto" w:fill="D9D9D9"/>
            <w:vAlign w:val="center"/>
          </w:tcPr>
          <w:p w14:paraId="563EF4D9" w14:textId="362808D4" w:rsidR="00910E75" w:rsidRPr="00594F04" w:rsidRDefault="00910E75" w:rsidP="00910E75">
            <w:pPr>
              <w:rPr>
                <w:rFonts w:ascii="Trebuchet MS" w:hAnsi="Trebuchet MS" w:cs="Trebuchet MS"/>
                <w:b/>
                <w:bCs/>
                <w:sz w:val="18"/>
                <w:szCs w:val="18"/>
              </w:rPr>
            </w:pPr>
            <w:r w:rsidRPr="00594F04">
              <w:rPr>
                <w:rFonts w:ascii="Trebuchet MS" w:hAnsi="Trebuchet MS" w:cs="Trebuchet MS"/>
                <w:b/>
                <w:bCs/>
                <w:sz w:val="18"/>
                <w:szCs w:val="18"/>
              </w:rPr>
              <w:t>Feltnavn</w:t>
            </w:r>
            <w:r>
              <w:rPr>
                <w:rFonts w:ascii="Trebuchet MS" w:hAnsi="Trebuchet MS" w:cs="Trebuchet MS"/>
                <w:b/>
                <w:bCs/>
                <w:sz w:val="18"/>
                <w:szCs w:val="18"/>
              </w:rPr>
              <w:t>10</w:t>
            </w:r>
          </w:p>
        </w:tc>
        <w:tc>
          <w:tcPr>
            <w:tcW w:w="4678" w:type="dxa"/>
            <w:tcBorders>
              <w:bottom w:val="single" w:sz="4" w:space="0" w:color="auto"/>
            </w:tcBorders>
            <w:shd w:val="clear" w:color="auto" w:fill="D9D9D9"/>
            <w:vAlign w:val="center"/>
          </w:tcPr>
          <w:p w14:paraId="0D20C023" w14:textId="32CBF9E8"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3C77B99C"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581866AB"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3B279586" w14:textId="77777777" w:rsidR="00910E75" w:rsidRPr="00594F04" w:rsidRDefault="00910E75" w:rsidP="00910E75">
            <w:pPr>
              <w:autoSpaceDE w:val="0"/>
              <w:autoSpaceDN w:val="0"/>
              <w:adjustRightInd w:val="0"/>
              <w:rPr>
                <w:rFonts w:ascii="Trebuchet MS" w:hAnsi="Trebuchet MS" w:cs="Trebuchet MS"/>
                <w:b/>
                <w:bCs/>
                <w:sz w:val="18"/>
                <w:szCs w:val="18"/>
              </w:rPr>
            </w:pPr>
            <w:r w:rsidRPr="00594F04">
              <w:rPr>
                <w:rFonts w:ascii="Trebuchet MS" w:hAnsi="Trebuchet MS" w:cs="Trebuchet MS"/>
                <w:b/>
                <w:bCs/>
                <w:sz w:val="18"/>
                <w:szCs w:val="18"/>
              </w:rPr>
              <w:t>Obligatorisk /</w:t>
            </w:r>
          </w:p>
          <w:p w14:paraId="78A002A1"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frit</w:t>
            </w:r>
          </w:p>
        </w:tc>
        <w:tc>
          <w:tcPr>
            <w:tcW w:w="3260" w:type="dxa"/>
            <w:shd w:val="clear" w:color="auto" w:fill="D9D9D9"/>
            <w:vAlign w:val="center"/>
          </w:tcPr>
          <w:p w14:paraId="2D91C93C"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Eksempel</w:t>
            </w:r>
          </w:p>
        </w:tc>
      </w:tr>
      <w:tr w:rsidR="00910E75" w:rsidRPr="00594F04" w14:paraId="41A10B3A"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0CC68E53"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invasivart_kode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767A5762" w14:textId="5EF42EDE"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4EC9D0" w14:textId="4844122E"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799F59D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5A3881AA"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ia_dansknavn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501082EE" w14:textId="7A500214"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D34F8B" w14:textId="4E77414A"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3267FE1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1467ED8"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ia_latinsknavn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3DE0D7DF" w14:textId="655C61A3"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7D1A55" w14:textId="247BD681"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1458AA6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5A8B1EE1"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ia_rige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58044C99" w14:textId="241A8A6D"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62C80DF" w14:textId="75C66B03"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050959D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D9D9D9"/>
            <w:vAlign w:val="bottom"/>
          </w:tcPr>
          <w:p w14:paraId="45BCEC2A"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inventoer</w:t>
            </w:r>
            <w:proofErr w:type="spellEnd"/>
          </w:p>
        </w:tc>
        <w:tc>
          <w:tcPr>
            <w:tcW w:w="1275" w:type="dxa"/>
            <w:tcBorders>
              <w:top w:val="single" w:sz="4" w:space="0" w:color="auto"/>
              <w:left w:val="single" w:sz="4" w:space="0" w:color="auto"/>
              <w:bottom w:val="nil"/>
              <w:right w:val="single" w:sz="4" w:space="0" w:color="auto"/>
            </w:tcBorders>
            <w:shd w:val="clear" w:color="auto" w:fill="FFFFFF"/>
            <w:vAlign w:val="bottom"/>
          </w:tcPr>
          <w:p w14:paraId="420AF8F1" w14:textId="586BC724"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inventoer</w:t>
            </w:r>
            <w:proofErr w:type="spellEnd"/>
          </w:p>
        </w:tc>
        <w:tc>
          <w:tcPr>
            <w:tcW w:w="4678" w:type="dxa"/>
            <w:tcBorders>
              <w:top w:val="single" w:sz="4" w:space="0" w:color="auto"/>
              <w:left w:val="single" w:sz="4" w:space="0" w:color="auto"/>
              <w:bottom w:val="nil"/>
              <w:right w:val="single" w:sz="4" w:space="0" w:color="auto"/>
            </w:tcBorders>
            <w:shd w:val="clear" w:color="auto" w:fill="FFFFFF"/>
            <w:vAlign w:val="bottom"/>
          </w:tcPr>
          <w:p w14:paraId="7BBCDE52" w14:textId="37FB62D3" w:rsidR="00910E75" w:rsidRPr="00594F04" w:rsidRDefault="00910E75" w:rsidP="00910E75">
            <w:pPr>
              <w:rPr>
                <w:rFonts w:ascii="Trebuchet MS" w:hAnsi="Trebuchet MS"/>
                <w:sz w:val="18"/>
                <w:szCs w:val="18"/>
              </w:rPr>
            </w:pPr>
            <w:r w:rsidRPr="00594F04">
              <w:rPr>
                <w:rFonts w:ascii="Trebuchet MS" w:hAnsi="Trebuchet MS"/>
                <w:sz w:val="18"/>
                <w:szCs w:val="18"/>
              </w:rPr>
              <w:t>Registrering af observatør</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17A9F28B"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DCA709F"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A4F7176" w14:textId="77777777" w:rsidR="00910E75" w:rsidRPr="00594F04" w:rsidRDefault="00910E75" w:rsidP="00910E75">
            <w:pPr>
              <w:jc w:val="center"/>
              <w:rPr>
                <w:rFonts w:ascii="Trebuchet MS" w:hAnsi="Trebuchet MS" w:cs="Trebuchet MS"/>
                <w:sz w:val="18"/>
                <w:szCs w:val="18"/>
              </w:rPr>
            </w:pPr>
            <w:r w:rsidRPr="00594F04">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4C06C59"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Hans Hansen</w:t>
            </w:r>
          </w:p>
        </w:tc>
      </w:tr>
      <w:tr w:rsidR="00910E75" w:rsidRPr="00594F04" w14:paraId="5C19F6C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52C76557"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antal_kode</w:t>
            </w:r>
            <w:proofErr w:type="spellEnd"/>
          </w:p>
        </w:tc>
        <w:tc>
          <w:tcPr>
            <w:tcW w:w="1275" w:type="dxa"/>
            <w:tcBorders>
              <w:top w:val="single" w:sz="4" w:space="0" w:color="auto"/>
              <w:left w:val="single" w:sz="4" w:space="0" w:color="auto"/>
              <w:bottom w:val="nil"/>
              <w:right w:val="single" w:sz="4" w:space="0" w:color="auto"/>
            </w:tcBorders>
            <w:shd w:val="clear" w:color="auto" w:fill="97DDBA"/>
            <w:vAlign w:val="bottom"/>
          </w:tcPr>
          <w:p w14:paraId="3B640B17" w14:textId="293D33C4"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4687A035" w14:textId="39FD098C"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49A272C6"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6B1D3537"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antal</w:t>
            </w:r>
          </w:p>
        </w:tc>
        <w:tc>
          <w:tcPr>
            <w:tcW w:w="1275" w:type="dxa"/>
            <w:tcBorders>
              <w:top w:val="single" w:sz="4" w:space="0" w:color="auto"/>
              <w:left w:val="single" w:sz="4" w:space="0" w:color="auto"/>
              <w:bottom w:val="nil"/>
              <w:right w:val="single" w:sz="4" w:space="0" w:color="auto"/>
            </w:tcBorders>
            <w:shd w:val="clear" w:color="auto" w:fill="97DDBA"/>
            <w:vAlign w:val="bottom"/>
          </w:tcPr>
          <w:p w14:paraId="0A5038BE" w14:textId="2BF7BA93"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5A8F61A9" w14:textId="080A32EC"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32607D1E"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D9D9D9"/>
            <w:vAlign w:val="bottom"/>
          </w:tcPr>
          <w:p w14:paraId="781A02B9"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forekomst</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bottom"/>
          </w:tcPr>
          <w:p w14:paraId="2EC041E2" w14:textId="0E511D84" w:rsidR="00910E75" w:rsidRPr="00594F04" w:rsidRDefault="00910E75" w:rsidP="00910E75">
            <w:pPr>
              <w:rPr>
                <w:rFonts w:ascii="Trebuchet MS" w:hAnsi="Trebuchet MS"/>
                <w:sz w:val="18"/>
                <w:szCs w:val="18"/>
              </w:rPr>
            </w:pPr>
            <w:r w:rsidRPr="00594F04">
              <w:rPr>
                <w:rFonts w:ascii="Trebuchet MS" w:hAnsi="Trebuchet MS"/>
                <w:sz w:val="18"/>
                <w:szCs w:val="18"/>
              </w:rPr>
              <w:t>forekomst</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18E76986" w14:textId="429D7C8F" w:rsidR="00910E75" w:rsidRPr="00594F04" w:rsidRDefault="00910E75" w:rsidP="00910E75">
            <w:pPr>
              <w:rPr>
                <w:rFonts w:ascii="Trebuchet MS" w:hAnsi="Trebuchet MS"/>
                <w:sz w:val="18"/>
                <w:szCs w:val="18"/>
              </w:rPr>
            </w:pPr>
            <w:r w:rsidRPr="00594F04">
              <w:rPr>
                <w:rFonts w:ascii="Trebuchet MS" w:hAnsi="Trebuchet MS"/>
                <w:sz w:val="18"/>
                <w:szCs w:val="18"/>
              </w:rPr>
              <w:t>Kort beskrivelse af forekomsten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0C7E5F7"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FCDF59F"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B5493C6" w14:textId="77777777" w:rsidR="00910E75" w:rsidRPr="00594F04" w:rsidRDefault="00910E75" w:rsidP="00910E75">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bottom"/>
          </w:tcPr>
          <w:p w14:paraId="26B6156B"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 xml:space="preserve">Talrig i nordlige del af </w:t>
            </w:r>
            <w:proofErr w:type="spellStart"/>
            <w:r w:rsidRPr="00594F04">
              <w:rPr>
                <w:rFonts w:ascii="Trebuchet MS" w:hAnsi="Trebuchet MS" w:cs="Trebuchet MS"/>
                <w:sz w:val="18"/>
                <w:szCs w:val="18"/>
              </w:rPr>
              <w:t>omr</w:t>
            </w:r>
            <w:proofErr w:type="spellEnd"/>
            <w:r w:rsidRPr="00594F04">
              <w:rPr>
                <w:rFonts w:ascii="Trebuchet MS" w:hAnsi="Trebuchet MS" w:cs="Trebuchet MS"/>
                <w:sz w:val="18"/>
                <w:szCs w:val="18"/>
              </w:rPr>
              <w:t>.</w:t>
            </w:r>
          </w:p>
        </w:tc>
      </w:tr>
      <w:tr w:rsidR="00910E75" w:rsidRPr="00594F04" w14:paraId="2DBC6C50"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3AACBA2C" w14:textId="77777777" w:rsidR="00910E75" w:rsidRPr="00594F04" w:rsidRDefault="00910E75" w:rsidP="00910E75">
            <w:pPr>
              <w:rPr>
                <w:rFonts w:ascii="Trebuchet MS" w:hAnsi="Trebuchet MS" w:cs="Trebuchet MS"/>
                <w:sz w:val="18"/>
                <w:szCs w:val="18"/>
              </w:rPr>
            </w:pPr>
            <w:proofErr w:type="spellStart"/>
            <w:r w:rsidRPr="00594F04">
              <w:rPr>
                <w:rFonts w:ascii="Trebuchet MS" w:hAnsi="Trebuchet MS" w:cs="Trebuchet MS"/>
                <w:sz w:val="18"/>
                <w:szCs w:val="18"/>
              </w:rPr>
              <w:t>sagsnr</w:t>
            </w:r>
            <w:proofErr w:type="spellEnd"/>
          </w:p>
        </w:tc>
        <w:tc>
          <w:tcPr>
            <w:tcW w:w="1275" w:type="dxa"/>
            <w:tcBorders>
              <w:top w:val="single" w:sz="4" w:space="0" w:color="auto"/>
              <w:left w:val="single" w:sz="4" w:space="0" w:color="auto"/>
              <w:bottom w:val="nil"/>
              <w:right w:val="single" w:sz="4" w:space="0" w:color="auto"/>
            </w:tcBorders>
            <w:shd w:val="clear" w:color="auto" w:fill="97DDBA"/>
            <w:vAlign w:val="bottom"/>
          </w:tcPr>
          <w:p w14:paraId="0AAB9C9C" w14:textId="59BD611C"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0F6EEE66" w14:textId="20AC3CF7" w:rsidR="00910E75" w:rsidRPr="00594F04" w:rsidRDefault="00910E75" w:rsidP="00910E75">
            <w:pPr>
              <w:rPr>
                <w:rFonts w:ascii="Trebuchet MS" w:hAnsi="Trebuchet MS" w:cs="Trebuchet MS"/>
                <w:sz w:val="18"/>
                <w:szCs w:val="18"/>
              </w:rPr>
            </w:pPr>
            <w:bookmarkStart w:id="245" w:name="OLE_LINK1"/>
            <w:bookmarkStart w:id="246" w:name="OLE_LINK2"/>
            <w:r w:rsidRPr="00594F04">
              <w:rPr>
                <w:rFonts w:ascii="Trebuchet MS" w:hAnsi="Trebuchet MS" w:cs="Trebuchet MS"/>
                <w:sz w:val="18"/>
                <w:szCs w:val="18"/>
              </w:rPr>
              <w:t>Felt defineret under: 4.1 Standardiserede felter til de temaspecifikke datamodeller</w:t>
            </w:r>
            <w:bookmarkEnd w:id="245"/>
            <w:bookmarkEnd w:id="246"/>
          </w:p>
        </w:tc>
      </w:tr>
      <w:tr w:rsidR="00910E75" w:rsidRPr="00F273B0" w14:paraId="39366AC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81CB419" w14:textId="77777777" w:rsidR="00910E75" w:rsidRPr="009D1625" w:rsidRDefault="00910E75" w:rsidP="00910E75">
            <w:pPr>
              <w:rPr>
                <w:rFonts w:ascii="Trebuchet MS" w:hAnsi="Trebuchet MS" w:cs="Trebuchet MS"/>
                <w:sz w:val="18"/>
                <w:szCs w:val="18"/>
              </w:rPr>
            </w:pPr>
            <w:r>
              <w:rPr>
                <w:rFonts w:ascii="Trebuchet MS" w:hAnsi="Trebuchet MS" w:cs="Trebuchet MS"/>
                <w:sz w:val="18"/>
                <w:szCs w:val="18"/>
              </w:rPr>
              <w:t>l</w:t>
            </w:r>
            <w:r w:rsidRPr="009D1625">
              <w:rPr>
                <w:rFonts w:ascii="Trebuchet MS" w:hAnsi="Trebuchet MS" w:cs="Trebuchet MS"/>
                <w:sz w:val="18"/>
                <w:szCs w:val="18"/>
              </w:rPr>
              <w:t>ink</w:t>
            </w: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4B25EB6C" w14:textId="1C5AB504" w:rsidR="00910E75" w:rsidRPr="0014307B"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362BAE" w14:textId="74A3CE15" w:rsidR="00910E75" w:rsidRPr="009D1625" w:rsidRDefault="00910E75" w:rsidP="00910E7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025C9" w:rsidRPr="0051728E" w14:paraId="03A18304" w14:textId="77777777" w:rsidTr="000025C9">
        <w:trPr>
          <w:trHeight w:hRule="exact" w:val="255"/>
        </w:trPr>
        <w:tc>
          <w:tcPr>
            <w:tcW w:w="14737" w:type="dxa"/>
            <w:gridSpan w:val="7"/>
            <w:tcBorders>
              <w:top w:val="single" w:sz="4" w:space="0" w:color="auto"/>
              <w:left w:val="nil"/>
              <w:bottom w:val="nil"/>
              <w:right w:val="nil"/>
            </w:tcBorders>
            <w:shd w:val="clear" w:color="auto" w:fill="99CCFF"/>
            <w:vAlign w:val="bottom"/>
          </w:tcPr>
          <w:p w14:paraId="77AB59D0" w14:textId="08C56860" w:rsidR="000025C9" w:rsidRPr="009367BB" w:rsidRDefault="000025C9" w:rsidP="00910E75">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025C9" w:rsidRPr="0051728E" w14:paraId="3E32A35B" w14:textId="77777777" w:rsidTr="000025C9">
        <w:trPr>
          <w:trHeight w:hRule="exact" w:val="255"/>
        </w:trPr>
        <w:tc>
          <w:tcPr>
            <w:tcW w:w="14737" w:type="dxa"/>
            <w:gridSpan w:val="7"/>
            <w:tcBorders>
              <w:top w:val="nil"/>
              <w:left w:val="nil"/>
              <w:bottom w:val="nil"/>
              <w:right w:val="nil"/>
            </w:tcBorders>
            <w:shd w:val="clear" w:color="auto" w:fill="97DDBA"/>
            <w:vAlign w:val="bottom"/>
          </w:tcPr>
          <w:p w14:paraId="662BED11" w14:textId="34EFF25B" w:rsidR="000025C9" w:rsidRDefault="000025C9" w:rsidP="00910E75">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36A2D7FD" w14:textId="3BBA18E7" w:rsidR="008A4B58" w:rsidRDefault="008A4B58">
      <w:pPr>
        <w:rPr>
          <w:rFonts w:ascii="Trebuchet MS" w:hAnsi="Trebuchet MS"/>
          <w:b/>
          <w:bCs/>
          <w:sz w:val="24"/>
          <w:szCs w:val="22"/>
        </w:rPr>
      </w:pPr>
    </w:p>
    <w:p w14:paraId="2044C906" w14:textId="77777777" w:rsidR="00E051AF" w:rsidRDefault="00E051AF" w:rsidP="001B659B">
      <w:r>
        <w:t>5.2.5.</w:t>
      </w:r>
      <w:r w:rsidR="002312DA">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2549B" w:rsidRPr="0051728E" w14:paraId="2158BA8D" w14:textId="77777777" w:rsidTr="00450C30">
        <w:trPr>
          <w:trHeight w:hRule="exact" w:val="255"/>
        </w:trPr>
        <w:tc>
          <w:tcPr>
            <w:tcW w:w="2235" w:type="dxa"/>
            <w:shd w:val="clear" w:color="auto" w:fill="D9D9D9"/>
            <w:vAlign w:val="bottom"/>
          </w:tcPr>
          <w:p w14:paraId="09E0A2EE" w14:textId="77777777" w:rsidR="00A2549B" w:rsidRPr="0051728E" w:rsidRDefault="00A2549B" w:rsidP="00450C3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9D73D56" w14:textId="77777777" w:rsidR="00A2549B" w:rsidRPr="00FE3FC3" w:rsidRDefault="00A2549B" w:rsidP="00450C30">
            <w:pPr>
              <w:rPr>
                <w:rFonts w:ascii="Trebuchet MS" w:hAnsi="Trebuchet MS" w:cs="Trebuchet MS"/>
                <w:bCs/>
                <w:sz w:val="18"/>
                <w:szCs w:val="18"/>
              </w:rPr>
            </w:pPr>
            <w:r w:rsidRPr="00FE3FC3">
              <w:rPr>
                <w:rFonts w:ascii="Trebuchet MS" w:hAnsi="Trebuchet MS" w:cs="Trebuchet MS"/>
                <w:b/>
                <w:bCs/>
                <w:sz w:val="18"/>
                <w:szCs w:val="18"/>
              </w:rPr>
              <w:t>Beskrivelse</w:t>
            </w:r>
          </w:p>
        </w:tc>
      </w:tr>
      <w:tr w:rsidR="00A2549B" w:rsidRPr="0051728E" w14:paraId="13C71C35" w14:textId="77777777" w:rsidTr="00450C30">
        <w:trPr>
          <w:trHeight w:hRule="exact" w:val="255"/>
        </w:trPr>
        <w:tc>
          <w:tcPr>
            <w:tcW w:w="2235" w:type="dxa"/>
            <w:shd w:val="clear" w:color="auto" w:fill="E0E0E0"/>
            <w:vAlign w:val="bottom"/>
          </w:tcPr>
          <w:p w14:paraId="63F97070" w14:textId="77777777" w:rsidR="00A2549B" w:rsidRPr="00594F04" w:rsidRDefault="00A2549B" w:rsidP="00450C30">
            <w:pPr>
              <w:rPr>
                <w:rFonts w:ascii="Trebuchet MS" w:hAnsi="Trebuchet MS" w:cs="Trebuchet MS"/>
                <w:sz w:val="18"/>
                <w:szCs w:val="18"/>
              </w:rPr>
            </w:pPr>
            <w:r w:rsidRPr="00594F04">
              <w:rPr>
                <w:rFonts w:ascii="Trebuchet MS" w:hAnsi="Trebuchet MS" w:cs="Trebuchet MS"/>
                <w:sz w:val="18"/>
                <w:szCs w:val="18"/>
              </w:rPr>
              <w:t>Temanavn</w:t>
            </w:r>
          </w:p>
        </w:tc>
        <w:tc>
          <w:tcPr>
            <w:tcW w:w="11340" w:type="dxa"/>
            <w:shd w:val="clear" w:color="auto" w:fill="FFFFFF"/>
            <w:vAlign w:val="bottom"/>
          </w:tcPr>
          <w:p w14:paraId="735B61E2" w14:textId="77777777" w:rsidR="00A2549B" w:rsidRPr="00594F04" w:rsidRDefault="00A2549B" w:rsidP="00733A30">
            <w:pPr>
              <w:rPr>
                <w:rFonts w:ascii="Trebuchet MS" w:hAnsi="Trebuchet MS" w:cs="Trebuchet MS"/>
                <w:sz w:val="18"/>
                <w:szCs w:val="18"/>
              </w:rPr>
            </w:pPr>
            <w:r w:rsidRPr="00594F04">
              <w:rPr>
                <w:rFonts w:ascii="Trebuchet MS" w:hAnsi="Trebuchet MS" w:cs="Trebuchet MS"/>
                <w:sz w:val="18"/>
                <w:szCs w:val="18"/>
              </w:rPr>
              <w:t>Arter</w:t>
            </w:r>
            <w:r w:rsidR="00733A30" w:rsidRPr="00594F04">
              <w:rPr>
                <w:rFonts w:ascii="Trebuchet MS" w:hAnsi="Trebuchet MS" w:cs="Trebuchet MS"/>
                <w:sz w:val="18"/>
                <w:szCs w:val="18"/>
              </w:rPr>
              <w:t xml:space="preserve"> </w:t>
            </w:r>
            <w:r w:rsidRPr="00594F04">
              <w:rPr>
                <w:rFonts w:ascii="Trebuchet MS" w:hAnsi="Trebuchet MS" w:cs="Trebuchet MS"/>
                <w:sz w:val="18"/>
                <w:szCs w:val="18"/>
              </w:rPr>
              <w:t>Invasive</w:t>
            </w:r>
            <w:r w:rsidR="00733A30" w:rsidRPr="00594F04">
              <w:rPr>
                <w:rFonts w:ascii="Trebuchet MS" w:hAnsi="Trebuchet MS" w:cs="Trebuchet MS"/>
                <w:sz w:val="18"/>
                <w:szCs w:val="18"/>
              </w:rPr>
              <w:t xml:space="preserve"> Flade</w:t>
            </w:r>
          </w:p>
        </w:tc>
      </w:tr>
      <w:tr w:rsidR="00A2549B" w:rsidRPr="0051728E" w14:paraId="0589E074" w14:textId="77777777" w:rsidTr="00450C30">
        <w:trPr>
          <w:trHeight w:hRule="exact" w:val="255"/>
        </w:trPr>
        <w:tc>
          <w:tcPr>
            <w:tcW w:w="2235" w:type="dxa"/>
            <w:shd w:val="clear" w:color="auto" w:fill="E0E0E0"/>
            <w:vAlign w:val="bottom"/>
          </w:tcPr>
          <w:p w14:paraId="5891CF88" w14:textId="77777777" w:rsidR="00A2549B" w:rsidRPr="00594F04" w:rsidRDefault="00A2549B" w:rsidP="00450C30">
            <w:pPr>
              <w:rPr>
                <w:rFonts w:ascii="Trebuchet MS" w:hAnsi="Trebuchet MS" w:cs="Trebuchet MS"/>
                <w:sz w:val="18"/>
                <w:szCs w:val="18"/>
              </w:rPr>
            </w:pPr>
            <w:r w:rsidRPr="00594F04">
              <w:rPr>
                <w:rFonts w:ascii="Trebuchet MS" w:hAnsi="Trebuchet MS" w:cs="Trebuchet MS"/>
                <w:sz w:val="18"/>
                <w:szCs w:val="18"/>
              </w:rPr>
              <w:t>Definition</w:t>
            </w:r>
          </w:p>
        </w:tc>
        <w:tc>
          <w:tcPr>
            <w:tcW w:w="11340" w:type="dxa"/>
            <w:shd w:val="clear" w:color="auto" w:fill="FFFFFF"/>
            <w:vAlign w:val="bottom"/>
          </w:tcPr>
          <w:p w14:paraId="6CD369AC" w14:textId="6D960342" w:rsidR="00A2549B" w:rsidRPr="00594F04" w:rsidRDefault="00A2549B" w:rsidP="005D26EE">
            <w:pPr>
              <w:rPr>
                <w:rFonts w:ascii="Trebuchet MS" w:hAnsi="Trebuchet MS" w:cs="Trebuchet MS"/>
                <w:sz w:val="18"/>
                <w:szCs w:val="18"/>
              </w:rPr>
            </w:pPr>
            <w:r w:rsidRPr="00594F04">
              <w:rPr>
                <w:rFonts w:ascii="Trebuchet MS" w:hAnsi="Trebuchet MS"/>
                <w:sz w:val="18"/>
                <w:szCs w:val="18"/>
              </w:rPr>
              <w:t>Forekomst af ikke-hjemmehørende arter, som spreder sig meget på bekostning af lokale/ hjemmehørende arter.</w:t>
            </w:r>
          </w:p>
        </w:tc>
      </w:tr>
      <w:tr w:rsidR="00A2549B" w:rsidRPr="0051728E" w14:paraId="339FC184" w14:textId="77777777" w:rsidTr="00450C30">
        <w:trPr>
          <w:trHeight w:hRule="exact" w:val="510"/>
        </w:trPr>
        <w:tc>
          <w:tcPr>
            <w:tcW w:w="2235" w:type="dxa"/>
            <w:shd w:val="clear" w:color="auto" w:fill="E0E0E0"/>
            <w:vAlign w:val="center"/>
          </w:tcPr>
          <w:p w14:paraId="15746416"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D305E56" w14:textId="77777777" w:rsidR="00A2549B" w:rsidRPr="00D77840" w:rsidRDefault="00A2549B" w:rsidP="00450C30">
            <w:pPr>
              <w:rPr>
                <w:rFonts w:ascii="Trebuchet MS" w:hAnsi="Trebuchet MS" w:cs="Trebuchet MS"/>
                <w:sz w:val="18"/>
                <w:szCs w:val="18"/>
              </w:rPr>
            </w:pPr>
            <w:r w:rsidRPr="00914E4C">
              <w:rPr>
                <w:rFonts w:ascii="Trebuchet MS" w:hAnsi="Trebuchet MS"/>
                <w:sz w:val="18"/>
                <w:szCs w:val="18"/>
              </w:rPr>
              <w:t>Plante- og dyrearter, der af mennesket er blevet flyttet fra en del af verden til en anden og her påvirker hjemmehørende arter negativt.</w:t>
            </w:r>
            <w:r>
              <w:rPr>
                <w:rFonts w:ascii="Trebuchet MS" w:hAnsi="Trebuchet MS"/>
                <w:sz w:val="18"/>
                <w:szCs w:val="18"/>
              </w:rPr>
              <w:t xml:space="preserve"> </w:t>
            </w:r>
            <w:r w:rsidRPr="00914E4C">
              <w:rPr>
                <w:rFonts w:ascii="Trebuchet MS" w:hAnsi="Trebuchet MS"/>
                <w:sz w:val="18"/>
                <w:szCs w:val="18"/>
              </w:rPr>
              <w:t>I Danmark er kæmpe-bjørneklo et eksempel på en sådan art.</w:t>
            </w:r>
            <w:r>
              <w:rPr>
                <w:rFonts w:ascii="Trebuchet MS" w:hAnsi="Trebuchet MS"/>
                <w:sz w:val="18"/>
                <w:szCs w:val="18"/>
              </w:rPr>
              <w:t xml:space="preserve"> </w:t>
            </w:r>
            <w:r w:rsidRPr="00914E4C">
              <w:rPr>
                <w:rFonts w:ascii="Trebuchet MS" w:hAnsi="Trebuchet MS"/>
                <w:sz w:val="18"/>
                <w:szCs w:val="18"/>
              </w:rPr>
              <w:t xml:space="preserve">Kilde: </w:t>
            </w:r>
            <w:hyperlink r:id="rId33" w:history="1">
              <w:r w:rsidRPr="00914E4C">
                <w:rPr>
                  <w:rStyle w:val="Hyperlink"/>
                  <w:rFonts w:ascii="Trebuchet MS" w:hAnsi="Trebuchet MS"/>
                  <w:sz w:val="18"/>
                  <w:szCs w:val="18"/>
                </w:rPr>
                <w:t>http://www.skovognatur.dk/DyrOgPlanter/invasivearter</w:t>
              </w:r>
            </w:hyperlink>
            <w:r w:rsidRPr="00914E4C">
              <w:rPr>
                <w:rFonts w:ascii="Trebuchet MS" w:hAnsi="Trebuchet MS"/>
                <w:sz w:val="18"/>
                <w:szCs w:val="18"/>
              </w:rPr>
              <w:t>/</w:t>
            </w:r>
          </w:p>
        </w:tc>
      </w:tr>
      <w:tr w:rsidR="00A2549B" w:rsidRPr="0051728E" w14:paraId="2277B82C" w14:textId="77777777" w:rsidTr="00450C30">
        <w:trPr>
          <w:trHeight w:hRule="exact" w:val="255"/>
        </w:trPr>
        <w:tc>
          <w:tcPr>
            <w:tcW w:w="2235" w:type="dxa"/>
            <w:shd w:val="clear" w:color="auto" w:fill="E0E0E0"/>
            <w:vAlign w:val="bottom"/>
          </w:tcPr>
          <w:p w14:paraId="12CFA83E" w14:textId="77777777" w:rsidR="00A2549B" w:rsidRPr="0051728E" w:rsidRDefault="00A2549B" w:rsidP="00450C3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760A58" w14:textId="77777777" w:rsidR="00A2549B" w:rsidRPr="0051728E" w:rsidRDefault="00A2549B" w:rsidP="00450C30">
            <w:pPr>
              <w:rPr>
                <w:rFonts w:ascii="Trebuchet MS" w:hAnsi="Trebuchet MS" w:cs="Trebuchet MS"/>
                <w:sz w:val="18"/>
                <w:szCs w:val="18"/>
              </w:rPr>
            </w:pPr>
            <w:r w:rsidRPr="00D876DD">
              <w:rPr>
                <w:rFonts w:ascii="Trebuchet MS" w:hAnsi="Trebuchet MS"/>
                <w:sz w:val="18"/>
                <w:szCs w:val="18"/>
              </w:rPr>
              <w:t>Øge tilgængelighede</w:t>
            </w:r>
            <w:r>
              <w:rPr>
                <w:rFonts w:ascii="Trebuchet MS" w:hAnsi="Trebuchet MS"/>
                <w:sz w:val="18"/>
                <w:szCs w:val="18"/>
              </w:rPr>
              <w:t>n</w:t>
            </w:r>
            <w:r w:rsidRPr="00D876DD">
              <w:rPr>
                <w:rFonts w:ascii="Trebuchet MS" w:hAnsi="Trebuchet MS"/>
                <w:sz w:val="18"/>
                <w:szCs w:val="18"/>
              </w:rPr>
              <w:t xml:space="preserve"> til indsamlet data</w:t>
            </w:r>
            <w:r w:rsidR="004E503A">
              <w:rPr>
                <w:rFonts w:ascii="Trebuchet MS" w:hAnsi="Trebuchet MS"/>
                <w:sz w:val="18"/>
                <w:szCs w:val="18"/>
              </w:rPr>
              <w:t>.</w:t>
            </w:r>
          </w:p>
        </w:tc>
      </w:tr>
      <w:tr w:rsidR="00A2549B" w:rsidRPr="0051728E" w14:paraId="708A0019" w14:textId="77777777" w:rsidTr="00450C30">
        <w:trPr>
          <w:trHeight w:hRule="exact" w:val="255"/>
        </w:trPr>
        <w:tc>
          <w:tcPr>
            <w:tcW w:w="2235" w:type="dxa"/>
            <w:shd w:val="clear" w:color="auto" w:fill="E0E0E0"/>
            <w:vAlign w:val="bottom"/>
          </w:tcPr>
          <w:p w14:paraId="65E14088" w14:textId="77777777" w:rsidR="00A2549B" w:rsidRPr="0051728E" w:rsidRDefault="00A2549B" w:rsidP="00450C30">
            <w:pPr>
              <w:rPr>
                <w:rFonts w:ascii="Trebuchet MS" w:hAnsi="Trebuchet MS" w:cs="Trebuchet MS"/>
                <w:sz w:val="18"/>
                <w:szCs w:val="18"/>
              </w:rPr>
            </w:pPr>
            <w:proofErr w:type="spellStart"/>
            <w:r>
              <w:rPr>
                <w:rFonts w:ascii="Trebuchet MS" w:hAnsi="Trebuchet MS" w:cs="Trebuchet MS"/>
                <w:sz w:val="18"/>
                <w:szCs w:val="18"/>
              </w:rPr>
              <w:lastRenderedPageBreak/>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D75855D" w14:textId="77777777" w:rsidR="00A2549B" w:rsidRPr="00FE3FC3" w:rsidRDefault="00A2549B" w:rsidP="00450C30">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r w:rsidR="004E503A">
              <w:rPr>
                <w:rFonts w:ascii="Trebuchet MS" w:hAnsi="Trebuchet MS" w:cs="Trebuchet MS"/>
                <w:bCs/>
                <w:kern w:val="32"/>
                <w:sz w:val="18"/>
                <w:szCs w:val="18"/>
              </w:rPr>
              <w:t>.</w:t>
            </w:r>
          </w:p>
        </w:tc>
      </w:tr>
      <w:tr w:rsidR="00A2549B" w:rsidRPr="0051728E" w14:paraId="5005D905" w14:textId="77777777" w:rsidTr="00450C30">
        <w:trPr>
          <w:trHeight w:hRule="exact" w:val="255"/>
        </w:trPr>
        <w:tc>
          <w:tcPr>
            <w:tcW w:w="2235" w:type="dxa"/>
            <w:shd w:val="clear" w:color="auto" w:fill="E0E0E0"/>
            <w:vAlign w:val="bottom"/>
          </w:tcPr>
          <w:p w14:paraId="7932AB93" w14:textId="77777777" w:rsidR="00A2549B" w:rsidRPr="00492FFE" w:rsidRDefault="006A595F" w:rsidP="00450C30">
            <w:pPr>
              <w:rPr>
                <w:rFonts w:ascii="Trebuchet MS" w:hAnsi="Trebuchet MS" w:cs="Trebuchet MS"/>
                <w:sz w:val="18"/>
                <w:szCs w:val="18"/>
              </w:rPr>
            </w:pPr>
            <w:proofErr w:type="spellStart"/>
            <w:r w:rsidRPr="00E45822">
              <w:rPr>
                <w:rFonts w:ascii="Trebuchet MS" w:hAnsi="Trebuchet MS" w:cs="Trebuchet MS"/>
                <w:sz w:val="18"/>
                <w:szCs w:val="18"/>
              </w:rPr>
              <w:t>Noegle</w:t>
            </w:r>
            <w:r w:rsidR="00A2549B" w:rsidRPr="00492FFE">
              <w:rPr>
                <w:rFonts w:ascii="Trebuchet MS" w:hAnsi="Trebuchet MS" w:cs="Trebuchet MS"/>
                <w:sz w:val="18"/>
                <w:szCs w:val="18"/>
              </w:rPr>
              <w:t>_ord</w:t>
            </w:r>
            <w:proofErr w:type="spellEnd"/>
          </w:p>
        </w:tc>
        <w:tc>
          <w:tcPr>
            <w:tcW w:w="11340" w:type="dxa"/>
            <w:shd w:val="clear" w:color="auto" w:fill="FFFFFF"/>
            <w:vAlign w:val="bottom"/>
          </w:tcPr>
          <w:p w14:paraId="27ED2735" w14:textId="77777777" w:rsidR="00A2549B" w:rsidRPr="00594F04" w:rsidRDefault="00A2549B" w:rsidP="00450C30">
            <w:pPr>
              <w:autoSpaceDE w:val="0"/>
              <w:autoSpaceDN w:val="0"/>
              <w:adjustRightInd w:val="0"/>
              <w:rPr>
                <w:rFonts w:ascii="Trebuchet MS" w:hAnsi="Trebuchet MS" w:cs="Trebuchet MS"/>
                <w:sz w:val="18"/>
                <w:szCs w:val="18"/>
              </w:rPr>
            </w:pPr>
            <w:proofErr w:type="spellStart"/>
            <w:r w:rsidRPr="00594F04">
              <w:rPr>
                <w:rFonts w:ascii="Trebuchet MS" w:hAnsi="Trebuchet MS" w:cs="Trebuchet MS"/>
                <w:sz w:val="18"/>
                <w:szCs w:val="18"/>
              </w:rPr>
              <w:t>Dyrart</w:t>
            </w:r>
            <w:proofErr w:type="spellEnd"/>
            <w:r w:rsidRPr="00594F04">
              <w:rPr>
                <w:rFonts w:ascii="Trebuchet MS" w:hAnsi="Trebuchet MS" w:cs="Trebuchet MS"/>
                <w:sz w:val="18"/>
                <w:szCs w:val="18"/>
              </w:rPr>
              <w:t>, sortliste, Invasive</w:t>
            </w:r>
          </w:p>
        </w:tc>
      </w:tr>
      <w:tr w:rsidR="00A2549B" w:rsidRPr="0051728E" w14:paraId="04AC3B66" w14:textId="77777777" w:rsidTr="00450C30">
        <w:trPr>
          <w:trHeight w:hRule="exact" w:val="255"/>
        </w:trPr>
        <w:tc>
          <w:tcPr>
            <w:tcW w:w="2235" w:type="dxa"/>
            <w:shd w:val="clear" w:color="auto" w:fill="E0E0E0"/>
            <w:vAlign w:val="bottom"/>
          </w:tcPr>
          <w:p w14:paraId="0B637A93"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2620025" w14:textId="77777777" w:rsidR="00A2549B" w:rsidRPr="00594F04" w:rsidRDefault="00B46935" w:rsidP="00450C30">
            <w:pPr>
              <w:rPr>
                <w:rFonts w:ascii="Trebuchet MS" w:hAnsi="Trebuchet MS" w:cs="Trebuchet MS"/>
                <w:sz w:val="18"/>
                <w:szCs w:val="18"/>
              </w:rPr>
            </w:pPr>
            <w:r w:rsidRPr="00594F04">
              <w:rPr>
                <w:rFonts w:ascii="Trebuchet MS" w:hAnsi="Trebuchet MS" w:cs="Trebuchet MS"/>
                <w:sz w:val="18"/>
                <w:szCs w:val="18"/>
              </w:rPr>
              <w:t>Flade</w:t>
            </w:r>
          </w:p>
        </w:tc>
      </w:tr>
      <w:tr w:rsidR="00A2549B" w:rsidRPr="0051728E" w14:paraId="46D29EF3" w14:textId="77777777" w:rsidTr="00450C30">
        <w:trPr>
          <w:trHeight w:hRule="exact" w:val="255"/>
        </w:trPr>
        <w:tc>
          <w:tcPr>
            <w:tcW w:w="2235" w:type="dxa"/>
            <w:shd w:val="clear" w:color="auto" w:fill="E0E0E0"/>
            <w:vAlign w:val="bottom"/>
          </w:tcPr>
          <w:p w14:paraId="5E6F751F" w14:textId="77777777" w:rsidR="00A2549B" w:rsidRPr="006801BD" w:rsidRDefault="00A2549B" w:rsidP="00450C30">
            <w:pPr>
              <w:rPr>
                <w:rFonts w:ascii="Trebuchet MS" w:hAnsi="Trebuchet MS" w:cs="Trebuchet MS"/>
                <w:sz w:val="18"/>
                <w:szCs w:val="18"/>
              </w:rPr>
            </w:pPr>
            <w:r w:rsidRPr="006801BD">
              <w:rPr>
                <w:rFonts w:ascii="Trebuchet MS" w:hAnsi="Trebuchet MS" w:cs="Trebuchet MS"/>
                <w:sz w:val="18"/>
                <w:szCs w:val="18"/>
              </w:rPr>
              <w:t>Lovgrundlag</w:t>
            </w:r>
          </w:p>
        </w:tc>
        <w:tc>
          <w:tcPr>
            <w:tcW w:w="11340" w:type="dxa"/>
            <w:shd w:val="clear" w:color="auto" w:fill="FFFFFF"/>
            <w:vAlign w:val="bottom"/>
          </w:tcPr>
          <w:p w14:paraId="74ED1885" w14:textId="77777777" w:rsidR="00A2549B" w:rsidRPr="00594F04" w:rsidRDefault="00A2549B" w:rsidP="00450C30">
            <w:pPr>
              <w:rPr>
                <w:rFonts w:ascii="Trebuchet MS" w:hAnsi="Trebuchet MS" w:cs="Trebuchet MS"/>
                <w:sz w:val="18"/>
                <w:szCs w:val="18"/>
              </w:rPr>
            </w:pPr>
          </w:p>
        </w:tc>
      </w:tr>
      <w:tr w:rsidR="00B51038" w:rsidRPr="009F0C83" w14:paraId="78E5BFB7" w14:textId="77777777" w:rsidTr="00450C30">
        <w:trPr>
          <w:trHeight w:hRule="exact" w:val="255"/>
        </w:trPr>
        <w:tc>
          <w:tcPr>
            <w:tcW w:w="2235" w:type="dxa"/>
            <w:shd w:val="clear" w:color="auto" w:fill="E0E0E0"/>
            <w:vAlign w:val="bottom"/>
          </w:tcPr>
          <w:p w14:paraId="1928BB0E" w14:textId="77777777" w:rsidR="00B51038" w:rsidRPr="006801BD" w:rsidRDefault="00B51038" w:rsidP="00450C3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4A9CB558" w14:textId="7DCE897C" w:rsidR="00B51038" w:rsidRPr="006801BD" w:rsidRDefault="00DF2393" w:rsidP="00450C30">
            <w:pPr>
              <w:rPr>
                <w:rFonts w:ascii="Trebuchet MS" w:hAnsi="Trebuchet MS" w:cs="Trebuchet MS"/>
                <w:sz w:val="18"/>
                <w:szCs w:val="18"/>
              </w:rPr>
            </w:pPr>
            <w:r w:rsidRPr="00DB09D5">
              <w:rPr>
                <w:rFonts w:ascii="Trebuchet MS" w:hAnsi="Trebuchet MS" w:cs="Trebuchet MS"/>
                <w:color w:val="4F81BD"/>
                <w:sz w:val="18"/>
                <w:szCs w:val="18"/>
              </w:rPr>
              <w:t>01</w:t>
            </w:r>
            <w:r w:rsidRPr="00843A57">
              <w:rPr>
                <w:rFonts w:ascii="Trebuchet MS" w:hAnsi="Trebuchet MS" w:cs="Trebuchet MS"/>
                <w:color w:val="4F81BD"/>
                <w:sz w:val="18"/>
                <w:szCs w:val="18"/>
              </w:rPr>
              <w:t>.13.29</w:t>
            </w:r>
          </w:p>
        </w:tc>
      </w:tr>
    </w:tbl>
    <w:p w14:paraId="03B76496" w14:textId="77777777" w:rsidR="00E051AF" w:rsidRPr="00A32757" w:rsidRDefault="00E051AF" w:rsidP="00E051AF">
      <w:pPr>
        <w:pStyle w:val="Overskrift6"/>
      </w:pPr>
      <w:r>
        <w:t>5.2.5.</w:t>
      </w:r>
      <w:r w:rsidR="002312DA">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E051AF" w:rsidRPr="0051728E" w14:paraId="179C0C7E" w14:textId="77777777" w:rsidTr="00D5371B">
        <w:trPr>
          <w:trHeight w:hRule="exact" w:val="255"/>
        </w:trPr>
        <w:tc>
          <w:tcPr>
            <w:tcW w:w="5070" w:type="dxa"/>
            <w:shd w:val="clear" w:color="auto" w:fill="D9D9D9"/>
            <w:vAlign w:val="center"/>
          </w:tcPr>
          <w:p w14:paraId="2D9A8BA3" w14:textId="77777777" w:rsidR="00E051AF" w:rsidRPr="0051728E" w:rsidRDefault="00E051AF" w:rsidP="00B37589">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center"/>
          </w:tcPr>
          <w:p w14:paraId="1CEBA816" w14:textId="77777777" w:rsidR="00E051AF" w:rsidRPr="0051728E" w:rsidRDefault="00E051AF" w:rsidP="00B37589">
            <w:pPr>
              <w:rPr>
                <w:rFonts w:ascii="Trebuchet MS" w:hAnsi="Trebuchet MS" w:cs="Trebuchet MS"/>
                <w:bCs/>
                <w:sz w:val="18"/>
                <w:szCs w:val="18"/>
              </w:rPr>
            </w:pPr>
            <w:r w:rsidRPr="0051728E">
              <w:rPr>
                <w:rFonts w:ascii="Trebuchet MS" w:hAnsi="Trebuchet MS" w:cs="Trebuchet MS"/>
                <w:b/>
                <w:bCs/>
                <w:sz w:val="18"/>
                <w:szCs w:val="18"/>
              </w:rPr>
              <w:t>Beskrivelse</w:t>
            </w:r>
          </w:p>
        </w:tc>
      </w:tr>
      <w:tr w:rsidR="00E051AF" w:rsidRPr="0051728E" w14:paraId="56F01E87" w14:textId="77777777" w:rsidTr="00D5371B">
        <w:trPr>
          <w:trHeight w:hRule="exact" w:val="510"/>
        </w:trPr>
        <w:tc>
          <w:tcPr>
            <w:tcW w:w="5070" w:type="dxa"/>
            <w:shd w:val="clear" w:color="auto" w:fill="E0E0E0"/>
            <w:vAlign w:val="center"/>
          </w:tcPr>
          <w:p w14:paraId="5897EF99" w14:textId="77777777" w:rsidR="00E051AF" w:rsidRPr="00024C60" w:rsidRDefault="00E051AF" w:rsidP="00450C3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57CFB8C4" w14:textId="77777777" w:rsidR="00E051AF" w:rsidRPr="00024C60" w:rsidRDefault="00A2549B" w:rsidP="00AB6985">
            <w:pPr>
              <w:rPr>
                <w:rFonts w:ascii="Trebuchet MS" w:hAnsi="Trebuchet MS" w:cs="Trebuchet MS"/>
                <w:sz w:val="18"/>
                <w:szCs w:val="18"/>
              </w:rPr>
            </w:pPr>
            <w:r>
              <w:rPr>
                <w:rFonts w:ascii="Trebuchet MS" w:hAnsi="Trebuchet MS" w:cs="Trebuchet MS"/>
                <w:sz w:val="18"/>
                <w:szCs w:val="18"/>
              </w:rPr>
              <w:t xml:space="preserve">Registrer så vidt muligt hvor artet er observeret. Ikke hvor stedet hvorfra observationen skete. Hvis flere arter observeres samtidigt, så </w:t>
            </w:r>
            <w:r w:rsidRPr="003A52C1">
              <w:rPr>
                <w:rFonts w:ascii="Trebuchet MS" w:hAnsi="Trebuchet MS" w:cs="Trebuchet MS"/>
                <w:sz w:val="18"/>
                <w:szCs w:val="18"/>
              </w:rPr>
              <w:t>e</w:t>
            </w:r>
            <w:r w:rsidR="00AB6985" w:rsidRPr="003A52C1">
              <w:rPr>
                <w:rFonts w:ascii="Trebuchet MS" w:hAnsi="Trebuchet MS" w:cs="Trebuchet MS"/>
                <w:sz w:val="18"/>
                <w:szCs w:val="18"/>
              </w:rPr>
              <w:t>n</w:t>
            </w:r>
            <w:r w:rsidRPr="003A52C1">
              <w:rPr>
                <w:rFonts w:ascii="Trebuchet MS" w:hAnsi="Trebuchet MS" w:cs="Trebuchet MS"/>
                <w:sz w:val="18"/>
                <w:szCs w:val="18"/>
              </w:rPr>
              <w:t xml:space="preserve"> </w:t>
            </w:r>
            <w:r w:rsidR="00AB6985" w:rsidRPr="003A52C1">
              <w:rPr>
                <w:rFonts w:ascii="Trebuchet MS" w:hAnsi="Trebuchet MS" w:cs="Trebuchet MS"/>
                <w:sz w:val="18"/>
                <w:szCs w:val="18"/>
              </w:rPr>
              <w:t>flade</w:t>
            </w:r>
            <w:r w:rsidRPr="003A52C1">
              <w:rPr>
                <w:rFonts w:ascii="Trebuchet MS" w:hAnsi="Trebuchet MS" w:cs="Trebuchet MS"/>
                <w:sz w:val="18"/>
                <w:szCs w:val="18"/>
              </w:rPr>
              <w:t xml:space="preserve"> </w:t>
            </w:r>
            <w:r>
              <w:rPr>
                <w:rFonts w:ascii="Trebuchet MS" w:hAnsi="Trebuchet MS" w:cs="Trebuchet MS"/>
                <w:sz w:val="18"/>
                <w:szCs w:val="18"/>
              </w:rPr>
              <w:t>pr. art.</w:t>
            </w:r>
          </w:p>
        </w:tc>
      </w:tr>
      <w:tr w:rsidR="00E051AF" w:rsidRPr="0051728E" w14:paraId="77E78D4F" w14:textId="77777777" w:rsidTr="00D5371B">
        <w:trPr>
          <w:trHeight w:hRule="exact" w:val="510"/>
        </w:trPr>
        <w:tc>
          <w:tcPr>
            <w:tcW w:w="5070" w:type="dxa"/>
            <w:shd w:val="clear" w:color="auto" w:fill="E0E0E0"/>
            <w:vAlign w:val="center"/>
          </w:tcPr>
          <w:p w14:paraId="54D00D63"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4C9E81D4" w14:textId="77777777" w:rsidR="00E051AF" w:rsidRPr="00024C60" w:rsidRDefault="00A2549B" w:rsidP="00BA2DBD">
            <w:pPr>
              <w:rPr>
                <w:rFonts w:ascii="Trebuchet MS" w:hAnsi="Trebuchet MS" w:cs="Trebuchet MS"/>
                <w:sz w:val="18"/>
                <w:szCs w:val="18"/>
              </w:rPr>
            </w:pPr>
            <w:r>
              <w:rPr>
                <w:rFonts w:ascii="Trebuchet MS" w:hAnsi="Trebuchet MS" w:cs="Trebuchet MS"/>
                <w:sz w:val="18"/>
                <w:szCs w:val="18"/>
              </w:rPr>
              <w:t xml:space="preserve">Bl.a. opdeling i dyre og planteart, samt artsnavn. </w:t>
            </w:r>
            <w:r w:rsidR="00BA2DBD" w:rsidRPr="00BA2DBD">
              <w:rPr>
                <w:rFonts w:ascii="Trebuchet MS" w:hAnsi="Trebuchet MS" w:cs="Trebuchet MS"/>
                <w:sz w:val="18"/>
                <w:szCs w:val="18"/>
              </w:rPr>
              <w:t>Der henvises til Danbif.dk for komplet liste over relevante arter og beskyttelsesniveauer</w:t>
            </w:r>
            <w:r w:rsidR="004E503A">
              <w:rPr>
                <w:rFonts w:ascii="Trebuchet MS" w:hAnsi="Trebuchet MS" w:cs="Trebuchet MS"/>
                <w:sz w:val="18"/>
                <w:szCs w:val="18"/>
              </w:rPr>
              <w:t>.</w:t>
            </w:r>
          </w:p>
        </w:tc>
      </w:tr>
      <w:tr w:rsidR="00E051AF" w:rsidRPr="0051728E" w14:paraId="606E9DFE" w14:textId="77777777" w:rsidTr="00D5371B">
        <w:trPr>
          <w:trHeight w:hRule="exact" w:val="255"/>
        </w:trPr>
        <w:tc>
          <w:tcPr>
            <w:tcW w:w="5070" w:type="dxa"/>
            <w:shd w:val="clear" w:color="auto" w:fill="E0E0E0"/>
            <w:vAlign w:val="center"/>
          </w:tcPr>
          <w:p w14:paraId="0925141A"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center"/>
          </w:tcPr>
          <w:p w14:paraId="6E80DB6C" w14:textId="77777777" w:rsidR="00E051AF" w:rsidRPr="00024C60" w:rsidRDefault="00E051AF" w:rsidP="00B37589">
            <w:pPr>
              <w:rPr>
                <w:rFonts w:ascii="Trebuchet MS" w:hAnsi="Trebuchet MS" w:cs="Trebuchet MS"/>
                <w:sz w:val="18"/>
                <w:szCs w:val="18"/>
              </w:rPr>
            </w:pPr>
          </w:p>
        </w:tc>
      </w:tr>
      <w:tr w:rsidR="00E051AF" w:rsidRPr="0051728E" w14:paraId="5F5ACBFD" w14:textId="77777777" w:rsidTr="00D5371B">
        <w:trPr>
          <w:trHeight w:hRule="exact" w:val="255"/>
        </w:trPr>
        <w:tc>
          <w:tcPr>
            <w:tcW w:w="5070" w:type="dxa"/>
            <w:shd w:val="clear" w:color="auto" w:fill="E0E0E0"/>
            <w:vAlign w:val="center"/>
          </w:tcPr>
          <w:p w14:paraId="0EAFF85C"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center"/>
          </w:tcPr>
          <w:p w14:paraId="0FD7A828" w14:textId="77777777" w:rsidR="00E051AF" w:rsidRPr="00024C60" w:rsidRDefault="00E051AF" w:rsidP="00B37589">
            <w:pPr>
              <w:rPr>
                <w:rFonts w:ascii="Trebuchet MS" w:hAnsi="Trebuchet MS" w:cs="Trebuchet MS"/>
                <w:sz w:val="18"/>
                <w:szCs w:val="18"/>
              </w:rPr>
            </w:pPr>
          </w:p>
        </w:tc>
      </w:tr>
      <w:tr w:rsidR="00E051AF" w:rsidRPr="0051728E" w14:paraId="13759E4E" w14:textId="77777777" w:rsidTr="00D5371B">
        <w:trPr>
          <w:trHeight w:hRule="exact" w:val="255"/>
        </w:trPr>
        <w:tc>
          <w:tcPr>
            <w:tcW w:w="5070" w:type="dxa"/>
            <w:shd w:val="clear" w:color="auto" w:fill="E0E0E0"/>
            <w:vAlign w:val="center"/>
          </w:tcPr>
          <w:p w14:paraId="3950915C"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center"/>
          </w:tcPr>
          <w:p w14:paraId="62E55834" w14:textId="77777777" w:rsidR="00E051AF" w:rsidRPr="00024C60" w:rsidRDefault="00E051AF" w:rsidP="00B37589">
            <w:pPr>
              <w:rPr>
                <w:rFonts w:ascii="Trebuchet MS" w:hAnsi="Trebuchet MS" w:cs="Trebuchet MS"/>
                <w:sz w:val="18"/>
                <w:szCs w:val="18"/>
              </w:rPr>
            </w:pPr>
          </w:p>
        </w:tc>
      </w:tr>
      <w:tr w:rsidR="00E051AF" w:rsidRPr="0051728E" w14:paraId="514EF783" w14:textId="77777777" w:rsidTr="00D5371B">
        <w:trPr>
          <w:trHeight w:hRule="exact" w:val="255"/>
        </w:trPr>
        <w:tc>
          <w:tcPr>
            <w:tcW w:w="5070" w:type="dxa"/>
            <w:shd w:val="clear" w:color="auto" w:fill="E0E0E0"/>
            <w:vAlign w:val="center"/>
          </w:tcPr>
          <w:p w14:paraId="2246E0E4"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center"/>
          </w:tcPr>
          <w:p w14:paraId="142E5A68" w14:textId="77777777" w:rsidR="00E051AF" w:rsidRPr="00024C60" w:rsidRDefault="00E051AF" w:rsidP="00B37589">
            <w:pPr>
              <w:rPr>
                <w:rFonts w:ascii="Trebuchet MS" w:hAnsi="Trebuchet MS" w:cs="Trebuchet MS"/>
                <w:sz w:val="18"/>
                <w:szCs w:val="18"/>
              </w:rPr>
            </w:pPr>
          </w:p>
        </w:tc>
      </w:tr>
    </w:tbl>
    <w:p w14:paraId="5D7A2B1D" w14:textId="77777777" w:rsidR="008A4B58" w:rsidRPr="00B73BEE" w:rsidRDefault="002312DA" w:rsidP="00336BCA">
      <w:pPr>
        <w:pStyle w:val="Overskrift2"/>
        <w:rPr>
          <w:rFonts w:cs="Times New Roman"/>
          <w:color w:val="A6A6A6" w:themeColor="background1" w:themeShade="A6"/>
          <w:sz w:val="24"/>
          <w:szCs w:val="24"/>
        </w:rPr>
      </w:pPr>
      <w:bookmarkStart w:id="247" w:name="_Toc359574598"/>
      <w:bookmarkStart w:id="248" w:name="_Toc360088362"/>
      <w:bookmarkStart w:id="249" w:name="_Toc63351435"/>
      <w:r w:rsidRPr="00B73BEE">
        <w:rPr>
          <w:rFonts w:cs="Times New Roman"/>
          <w:bCs w:val="0"/>
          <w:iCs w:val="0"/>
          <w:color w:val="A6A6A6" w:themeColor="background1" w:themeShade="A6"/>
          <w:sz w:val="24"/>
          <w:szCs w:val="24"/>
        </w:rPr>
        <w:t>5.2.5.3</w:t>
      </w:r>
      <w:r w:rsidR="00A812A3" w:rsidRPr="00B73BEE">
        <w:rPr>
          <w:rFonts w:cs="Times New Roman"/>
          <w:bCs w:val="0"/>
          <w:iCs w:val="0"/>
          <w:color w:val="A6A6A6" w:themeColor="background1" w:themeShade="A6"/>
          <w:sz w:val="24"/>
          <w:szCs w:val="24"/>
        </w:rPr>
        <w:t>.</w:t>
      </w:r>
      <w:r w:rsidR="00541CCA" w:rsidRPr="00B73BEE">
        <w:rPr>
          <w:rFonts w:cs="Times New Roman"/>
          <w:bCs w:val="0"/>
          <w:iCs w:val="0"/>
          <w:color w:val="A6A6A6" w:themeColor="background1" w:themeShade="A6"/>
          <w:sz w:val="24"/>
          <w:szCs w:val="24"/>
        </w:rPr>
        <w:t>1</w:t>
      </w:r>
      <w:r w:rsidR="00A812A3" w:rsidRPr="00B73BEE">
        <w:rPr>
          <w:rFonts w:cs="Times New Roman"/>
          <w:bCs w:val="0"/>
          <w:iCs w:val="0"/>
          <w:color w:val="A6A6A6" w:themeColor="background1" w:themeShade="A6"/>
          <w:sz w:val="24"/>
          <w:szCs w:val="24"/>
        </w:rPr>
        <w:t xml:space="preserve">   5104 Antal (</w:t>
      </w:r>
      <w:r w:rsidR="00435D7E" w:rsidRPr="00B73BEE">
        <w:rPr>
          <w:rFonts w:cs="Times New Roman"/>
          <w:bCs w:val="0"/>
          <w:iCs w:val="0"/>
          <w:color w:val="A6A6A6" w:themeColor="background1" w:themeShade="A6"/>
          <w:sz w:val="24"/>
          <w:szCs w:val="24"/>
        </w:rPr>
        <w:t>d_5104_antal</w:t>
      </w:r>
      <w:r w:rsidR="00A812A3" w:rsidRPr="00B73BEE">
        <w:rPr>
          <w:rFonts w:cs="Times New Roman"/>
          <w:bCs w:val="0"/>
          <w:iCs w:val="0"/>
          <w:color w:val="A6A6A6" w:themeColor="background1" w:themeShade="A6"/>
          <w:sz w:val="24"/>
          <w:szCs w:val="24"/>
        </w:rPr>
        <w:t>)</w:t>
      </w:r>
      <w:bookmarkStart w:id="250" w:name="_Toc292713317"/>
      <w:bookmarkStart w:id="251" w:name="_Toc292865277"/>
      <w:r w:rsidR="005C180D" w:rsidRPr="00B73BEE">
        <w:rPr>
          <w:rFonts w:cs="Times New Roman"/>
          <w:bCs w:val="0"/>
          <w:iCs w:val="0"/>
          <w:color w:val="A6A6A6" w:themeColor="background1" w:themeShade="A6"/>
          <w:sz w:val="24"/>
          <w:szCs w:val="24"/>
        </w:rPr>
        <w:t xml:space="preserve"> - Udgået</w:t>
      </w:r>
      <w:bookmarkEnd w:id="247"/>
      <w:bookmarkEnd w:id="248"/>
      <w:bookmarkEnd w:id="249"/>
    </w:p>
    <w:p w14:paraId="36BCED22" w14:textId="77777777" w:rsidR="00B03006" w:rsidRDefault="00071B26" w:rsidP="00336BCA">
      <w:pPr>
        <w:pStyle w:val="Overskrift2"/>
        <w:rPr>
          <w:kern w:val="32"/>
        </w:rPr>
      </w:pPr>
      <w:bookmarkStart w:id="252" w:name="_Toc63351436"/>
      <w:r w:rsidRPr="0044393A">
        <w:rPr>
          <w:rStyle w:val="Overskrift2Tegn"/>
        </w:rPr>
        <w:t>5.2</w:t>
      </w:r>
      <w:r w:rsidR="007E36DE" w:rsidRPr="0044393A">
        <w:rPr>
          <w:rStyle w:val="Overskrift2Tegn"/>
        </w:rPr>
        <w:t xml:space="preserve">.6 </w:t>
      </w:r>
      <w:proofErr w:type="spellStart"/>
      <w:r w:rsidR="007E36DE" w:rsidRPr="0044393A">
        <w:rPr>
          <w:rStyle w:val="Overskrift2Tegn"/>
        </w:rPr>
        <w:t>Rigkær</w:t>
      </w:r>
      <w:proofErr w:type="spellEnd"/>
      <w:r w:rsidR="007E36DE" w:rsidRPr="0044393A">
        <w:rPr>
          <w:rStyle w:val="Overskrift2Tegn"/>
        </w:rPr>
        <w:t xml:space="preserve"> - Fattigkær (5105</w:t>
      </w:r>
      <w:r w:rsidR="00364C40" w:rsidRPr="0044393A">
        <w:rPr>
          <w:rStyle w:val="Overskrift2Tegn"/>
        </w:rPr>
        <w:t>)</w:t>
      </w:r>
      <w:bookmarkEnd w:id="250"/>
      <w:bookmarkEnd w:id="251"/>
      <w:bookmarkEnd w:id="252"/>
      <w:r w:rsidR="00B03006" w:rsidRPr="00B03006">
        <w:rPr>
          <w:kern w:val="32"/>
        </w:rPr>
        <w:t xml:space="preserve"> </w:t>
      </w:r>
    </w:p>
    <w:tbl>
      <w:tblPr>
        <w:tblW w:w="1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318"/>
        <w:gridCol w:w="1946"/>
        <w:gridCol w:w="6856"/>
        <w:gridCol w:w="1126"/>
        <w:gridCol w:w="1497"/>
        <w:gridCol w:w="1458"/>
        <w:gridCol w:w="2671"/>
      </w:tblGrid>
      <w:tr w:rsidR="00910E75" w:rsidRPr="0051728E" w14:paraId="59DF948B" w14:textId="77777777" w:rsidTr="00C37B85">
        <w:tc>
          <w:tcPr>
            <w:tcW w:w="1796" w:type="dxa"/>
            <w:tcBorders>
              <w:bottom w:val="single" w:sz="4" w:space="0" w:color="auto"/>
            </w:tcBorders>
            <w:shd w:val="clear" w:color="auto" w:fill="D9D9D9"/>
            <w:vAlign w:val="center"/>
          </w:tcPr>
          <w:p w14:paraId="08E1F7CA" w14:textId="77777777" w:rsidR="00910E75" w:rsidRPr="009367BB" w:rsidRDefault="00910E75" w:rsidP="00910E75">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318" w:type="dxa"/>
            <w:tcBorders>
              <w:bottom w:val="single" w:sz="4" w:space="0" w:color="auto"/>
            </w:tcBorders>
            <w:shd w:val="clear" w:color="auto" w:fill="D9D9D9"/>
            <w:vAlign w:val="center"/>
          </w:tcPr>
          <w:p w14:paraId="556358CB" w14:textId="0C6DC80D" w:rsidR="00910E75" w:rsidRPr="009367BB" w:rsidRDefault="00910E75" w:rsidP="00910E75">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8802" w:type="dxa"/>
            <w:gridSpan w:val="2"/>
            <w:tcBorders>
              <w:bottom w:val="single" w:sz="4" w:space="0" w:color="auto"/>
            </w:tcBorders>
            <w:shd w:val="clear" w:color="auto" w:fill="D9D9D9"/>
            <w:vAlign w:val="center"/>
          </w:tcPr>
          <w:p w14:paraId="5FEBA9F7" w14:textId="6470C5DB"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Formål</w:t>
            </w:r>
          </w:p>
        </w:tc>
        <w:tc>
          <w:tcPr>
            <w:tcW w:w="1126" w:type="dxa"/>
            <w:tcBorders>
              <w:bottom w:val="single" w:sz="4" w:space="0" w:color="auto"/>
            </w:tcBorders>
            <w:shd w:val="clear" w:color="auto" w:fill="D9D9D9"/>
            <w:vAlign w:val="center"/>
          </w:tcPr>
          <w:p w14:paraId="6EE461A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Datatype</w:t>
            </w:r>
          </w:p>
        </w:tc>
        <w:tc>
          <w:tcPr>
            <w:tcW w:w="1497" w:type="dxa"/>
            <w:tcBorders>
              <w:bottom w:val="single" w:sz="4" w:space="0" w:color="auto"/>
            </w:tcBorders>
            <w:shd w:val="clear" w:color="auto" w:fill="D9D9D9"/>
            <w:vAlign w:val="center"/>
          </w:tcPr>
          <w:p w14:paraId="4A83970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center"/>
          </w:tcPr>
          <w:p w14:paraId="35464435" w14:textId="77777777" w:rsidR="00910E75" w:rsidRPr="009367BB" w:rsidRDefault="00910E75" w:rsidP="00910E75">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3B37C78"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Frit</w:t>
            </w:r>
          </w:p>
        </w:tc>
        <w:tc>
          <w:tcPr>
            <w:tcW w:w="2671" w:type="dxa"/>
            <w:shd w:val="clear" w:color="auto" w:fill="D9D9D9"/>
            <w:vAlign w:val="center"/>
          </w:tcPr>
          <w:p w14:paraId="77BAF1E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Eksempel</w:t>
            </w:r>
          </w:p>
        </w:tc>
      </w:tr>
      <w:tr w:rsidR="00910E75" w:rsidRPr="00F273B0" w14:paraId="2934AEC2"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71527FF8" w14:textId="77777777" w:rsidR="00910E75" w:rsidRPr="00EA663B" w:rsidRDefault="00910E75" w:rsidP="00910E75">
            <w:pPr>
              <w:rPr>
                <w:rFonts w:ascii="Trebuchet MS" w:hAnsi="Trebuchet MS"/>
                <w:sz w:val="18"/>
                <w:szCs w:val="18"/>
              </w:rPr>
            </w:pPr>
            <w:proofErr w:type="spellStart"/>
            <w:r w:rsidRPr="00EA663B">
              <w:rPr>
                <w:rFonts w:ascii="Trebuchet MS" w:hAnsi="Trebuchet MS"/>
                <w:sz w:val="18"/>
                <w:szCs w:val="18"/>
              </w:rPr>
              <w:t>stedid</w:t>
            </w:r>
            <w:proofErr w:type="spellEnd"/>
          </w:p>
        </w:tc>
        <w:tc>
          <w:tcPr>
            <w:tcW w:w="1318" w:type="dxa"/>
            <w:tcBorders>
              <w:top w:val="single" w:sz="4" w:space="0" w:color="auto"/>
              <w:left w:val="single" w:sz="4" w:space="0" w:color="auto"/>
              <w:bottom w:val="nil"/>
              <w:right w:val="single" w:sz="4" w:space="0" w:color="auto"/>
            </w:tcBorders>
            <w:shd w:val="clear" w:color="auto" w:fill="FFFFFF"/>
            <w:vAlign w:val="bottom"/>
          </w:tcPr>
          <w:p w14:paraId="74AF0B85" w14:textId="241AA24C" w:rsidR="00910E75" w:rsidRPr="00EA663B" w:rsidRDefault="00910E75" w:rsidP="00910E75">
            <w:pPr>
              <w:rPr>
                <w:rFonts w:ascii="Trebuchet MS" w:hAnsi="Trebuchet MS"/>
                <w:sz w:val="18"/>
                <w:szCs w:val="18"/>
              </w:rPr>
            </w:pPr>
            <w:proofErr w:type="spellStart"/>
            <w:r w:rsidRPr="00EA663B">
              <w:rPr>
                <w:rFonts w:ascii="Trebuchet MS" w:hAnsi="Trebuchet MS"/>
                <w:sz w:val="18"/>
                <w:szCs w:val="18"/>
              </w:rPr>
              <w:t>stedid</w:t>
            </w:r>
            <w:proofErr w:type="spellEnd"/>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05044761" w14:textId="5F5255B6" w:rsidR="00910E75" w:rsidRPr="00EA663B" w:rsidRDefault="00910E75" w:rsidP="00910E75">
            <w:pPr>
              <w:rPr>
                <w:rFonts w:ascii="Trebuchet MS" w:hAnsi="Trebuchet MS"/>
                <w:sz w:val="18"/>
                <w:szCs w:val="18"/>
              </w:rPr>
            </w:pPr>
            <w:r w:rsidRPr="00EA663B">
              <w:rPr>
                <w:rFonts w:ascii="Trebuchet MS" w:hAnsi="Trebuchet MS"/>
                <w:sz w:val="18"/>
                <w:szCs w:val="18"/>
              </w:rPr>
              <w:t>Sted id fra naturdatabasen</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10331880"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133FAC30" w14:textId="77777777" w:rsidR="00910E75" w:rsidRPr="00EA663B" w:rsidRDefault="00910E75" w:rsidP="00910E75">
            <w:pPr>
              <w:rPr>
                <w:rFonts w:ascii="Trebuchet MS" w:hAnsi="Trebuchet MS" w:cs="Trebuchet MS"/>
                <w:sz w:val="18"/>
                <w:szCs w:val="18"/>
              </w:rPr>
            </w:pPr>
            <w:r w:rsidRPr="003A52C1">
              <w:rPr>
                <w:rFonts w:ascii="Trebuchet MS" w:hAnsi="Trebuchet MS"/>
                <w:sz w:val="18"/>
                <w:szCs w:val="18"/>
              </w:rPr>
              <w:t>100000-999999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0CBD5E12"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F</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57CE8798" w14:textId="77777777" w:rsidR="00910E75" w:rsidRPr="00EA663B" w:rsidRDefault="00910E75" w:rsidP="00910E75">
            <w:pPr>
              <w:rPr>
                <w:rFonts w:ascii="Trebuchet MS" w:hAnsi="Trebuchet MS" w:cs="Trebuchet MS"/>
                <w:sz w:val="18"/>
                <w:szCs w:val="18"/>
              </w:rPr>
            </w:pPr>
            <w:r w:rsidRPr="003A52C1">
              <w:rPr>
                <w:rFonts w:ascii="Trebuchet MS" w:hAnsi="Trebuchet MS" w:cs="Trebuchet MS"/>
                <w:sz w:val="18"/>
                <w:szCs w:val="18"/>
              </w:rPr>
              <w:t>123456</w:t>
            </w:r>
          </w:p>
        </w:tc>
      </w:tr>
      <w:tr w:rsidR="00910E75" w:rsidRPr="00F273B0" w14:paraId="790F3CDD"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65210877" w14:textId="77777777" w:rsidR="00910E75" w:rsidRPr="00EA663B" w:rsidRDefault="00910E75" w:rsidP="00910E75">
            <w:pPr>
              <w:rPr>
                <w:rFonts w:ascii="Trebuchet MS" w:hAnsi="Trebuchet MS"/>
                <w:sz w:val="18"/>
                <w:szCs w:val="18"/>
              </w:rPr>
            </w:pPr>
            <w:r>
              <w:rPr>
                <w:rFonts w:ascii="Trebuchet MS" w:hAnsi="Trebuchet MS"/>
                <w:sz w:val="18"/>
                <w:szCs w:val="18"/>
              </w:rPr>
              <w:t>natura_2000</w:t>
            </w:r>
          </w:p>
        </w:tc>
        <w:tc>
          <w:tcPr>
            <w:tcW w:w="1318" w:type="dxa"/>
            <w:tcBorders>
              <w:top w:val="single" w:sz="4" w:space="0" w:color="auto"/>
              <w:left w:val="single" w:sz="4" w:space="0" w:color="auto"/>
              <w:bottom w:val="nil"/>
              <w:right w:val="single" w:sz="4" w:space="0" w:color="auto"/>
            </w:tcBorders>
            <w:shd w:val="clear" w:color="auto" w:fill="FFFFFF"/>
            <w:vAlign w:val="bottom"/>
          </w:tcPr>
          <w:p w14:paraId="638480E5" w14:textId="2CD10850" w:rsidR="00910E75" w:rsidRDefault="00910E75" w:rsidP="00910E75">
            <w:pPr>
              <w:rPr>
                <w:rFonts w:ascii="Trebuchet MS" w:hAnsi="Trebuchet MS"/>
                <w:sz w:val="18"/>
                <w:szCs w:val="18"/>
              </w:rPr>
            </w:pPr>
            <w:r>
              <w:rPr>
                <w:rFonts w:ascii="Trebuchet MS" w:hAnsi="Trebuchet MS"/>
                <w:sz w:val="18"/>
                <w:szCs w:val="18"/>
              </w:rPr>
              <w:t>natura_2000</w:t>
            </w:r>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3F4E9BB7" w14:textId="7A59D670" w:rsidR="00910E75" w:rsidRPr="00EA663B" w:rsidRDefault="00910E75" w:rsidP="00910E75">
            <w:pPr>
              <w:rPr>
                <w:rFonts w:ascii="Trebuchet MS" w:hAnsi="Trebuchet MS"/>
                <w:sz w:val="18"/>
                <w:szCs w:val="18"/>
              </w:rPr>
            </w:pPr>
            <w:r>
              <w:rPr>
                <w:rFonts w:ascii="Trebuchet MS" w:hAnsi="Trebuchet MS"/>
                <w:sz w:val="18"/>
                <w:szCs w:val="18"/>
              </w:rPr>
              <w:t xml:space="preserve">Natura 2000 </w:t>
            </w:r>
            <w:proofErr w:type="spellStart"/>
            <w:r>
              <w:rPr>
                <w:rFonts w:ascii="Trebuchet MS" w:hAnsi="Trebuchet MS"/>
                <w:sz w:val="18"/>
                <w:szCs w:val="18"/>
              </w:rPr>
              <w:t>nr</w:t>
            </w:r>
            <w:proofErr w:type="spellEnd"/>
          </w:p>
        </w:tc>
        <w:tc>
          <w:tcPr>
            <w:tcW w:w="1126" w:type="dxa"/>
            <w:tcBorders>
              <w:top w:val="single" w:sz="4" w:space="0" w:color="auto"/>
              <w:left w:val="single" w:sz="4" w:space="0" w:color="auto"/>
              <w:bottom w:val="nil"/>
              <w:right w:val="single" w:sz="4" w:space="0" w:color="auto"/>
            </w:tcBorders>
            <w:shd w:val="clear" w:color="auto" w:fill="FFFFFF"/>
            <w:vAlign w:val="bottom"/>
          </w:tcPr>
          <w:p w14:paraId="45B89731"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558D193A"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0001-9999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210DAB87" w14:textId="77777777" w:rsidR="00910E75" w:rsidRPr="00EA663B" w:rsidRDefault="00910E75" w:rsidP="00910E75">
            <w:pPr>
              <w:jc w:val="center"/>
              <w:rPr>
                <w:rFonts w:ascii="Trebuchet MS" w:hAnsi="Trebuchet MS" w:cs="Trebuchet MS"/>
                <w:sz w:val="18"/>
                <w:szCs w:val="18"/>
              </w:rPr>
            </w:pPr>
            <w:r>
              <w:rPr>
                <w:rFonts w:ascii="Trebuchet MS" w:hAnsi="Trebuchet MS" w:cs="Trebuchet MS"/>
                <w:sz w:val="18"/>
                <w:szCs w:val="18"/>
              </w:rPr>
              <w:t>F</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247A0B46"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9999</w:t>
            </w:r>
          </w:p>
        </w:tc>
      </w:tr>
      <w:tr w:rsidR="00910E75" w:rsidRPr="00F273B0" w14:paraId="15F5D21E"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589EF294" w14:textId="77777777" w:rsidR="00910E75" w:rsidRPr="00EA663B" w:rsidRDefault="00910E75" w:rsidP="00910E75">
            <w:pPr>
              <w:rPr>
                <w:rFonts w:ascii="Trebuchet MS" w:hAnsi="Trebuchet MS"/>
                <w:sz w:val="18"/>
                <w:szCs w:val="18"/>
              </w:rPr>
            </w:pPr>
            <w:proofErr w:type="spellStart"/>
            <w:r>
              <w:rPr>
                <w:rFonts w:ascii="Trebuchet MS" w:hAnsi="Trebuchet MS"/>
                <w:sz w:val="18"/>
                <w:szCs w:val="18"/>
              </w:rPr>
              <w:t>k</w:t>
            </w:r>
            <w:r w:rsidRPr="00EA663B">
              <w:rPr>
                <w:rFonts w:ascii="Trebuchet MS" w:hAnsi="Trebuchet MS"/>
                <w:sz w:val="18"/>
                <w:szCs w:val="18"/>
              </w:rPr>
              <w:t>aer_type_kode</w:t>
            </w:r>
            <w:proofErr w:type="spellEnd"/>
          </w:p>
        </w:tc>
        <w:tc>
          <w:tcPr>
            <w:tcW w:w="1318" w:type="dxa"/>
            <w:tcBorders>
              <w:top w:val="single" w:sz="4" w:space="0" w:color="auto"/>
              <w:left w:val="single" w:sz="4" w:space="0" w:color="auto"/>
              <w:bottom w:val="nil"/>
              <w:right w:val="single" w:sz="4" w:space="0" w:color="auto"/>
            </w:tcBorders>
            <w:shd w:val="clear" w:color="auto" w:fill="FFFFFF"/>
            <w:vAlign w:val="bottom"/>
          </w:tcPr>
          <w:p w14:paraId="72969281" w14:textId="333CC1EB" w:rsidR="00910E75" w:rsidRPr="00EA663B" w:rsidRDefault="00910E75" w:rsidP="00910E75">
            <w:pPr>
              <w:rPr>
                <w:rFonts w:ascii="Trebuchet MS" w:hAnsi="Trebuchet MS"/>
                <w:sz w:val="18"/>
                <w:szCs w:val="18"/>
              </w:rPr>
            </w:pPr>
            <w:proofErr w:type="spellStart"/>
            <w:r>
              <w:rPr>
                <w:rFonts w:ascii="Trebuchet MS" w:hAnsi="Trebuchet MS"/>
                <w:sz w:val="18"/>
                <w:szCs w:val="18"/>
              </w:rPr>
              <w:t>kaer_ty</w:t>
            </w:r>
            <w:r w:rsidRPr="00EA663B">
              <w:rPr>
                <w:rFonts w:ascii="Trebuchet MS" w:hAnsi="Trebuchet MS"/>
                <w:sz w:val="18"/>
                <w:szCs w:val="18"/>
              </w:rPr>
              <w:t>_k</w:t>
            </w:r>
            <w:proofErr w:type="spellEnd"/>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64CD0130" w14:textId="6D51B4EB" w:rsidR="00910E75" w:rsidRPr="00EA663B" w:rsidRDefault="00910E75" w:rsidP="00910E75">
            <w:pPr>
              <w:rPr>
                <w:rFonts w:ascii="Trebuchet MS" w:hAnsi="Trebuchet MS"/>
                <w:sz w:val="18"/>
                <w:szCs w:val="18"/>
              </w:rPr>
            </w:pPr>
            <w:r w:rsidRPr="00EA663B">
              <w:rPr>
                <w:rFonts w:ascii="Trebuchet MS" w:hAnsi="Trebuchet MS"/>
                <w:sz w:val="18"/>
                <w:szCs w:val="18"/>
              </w:rPr>
              <w:t>Kode for typen af kær</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27B37E15"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2BF8B7D5"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1-2</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7FB135CD"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O</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4C69E7FE"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2</w:t>
            </w:r>
          </w:p>
        </w:tc>
      </w:tr>
      <w:tr w:rsidR="00910E75" w:rsidRPr="00F273B0" w14:paraId="7CEB96DB" w14:textId="77777777" w:rsidTr="00C37B85">
        <w:trPr>
          <w:trHeight w:hRule="exact" w:val="255"/>
        </w:trPr>
        <w:tc>
          <w:tcPr>
            <w:tcW w:w="1796" w:type="dxa"/>
            <w:tcBorders>
              <w:top w:val="single" w:sz="4" w:space="0" w:color="auto"/>
              <w:left w:val="single" w:sz="4" w:space="0" w:color="auto"/>
              <w:bottom w:val="single" w:sz="4" w:space="0" w:color="auto"/>
              <w:right w:val="single" w:sz="4" w:space="0" w:color="auto"/>
            </w:tcBorders>
            <w:shd w:val="clear" w:color="auto" w:fill="99CCFF"/>
            <w:vAlign w:val="bottom"/>
          </w:tcPr>
          <w:p w14:paraId="128A9062" w14:textId="77777777" w:rsidR="00910E75" w:rsidRPr="00EA663B" w:rsidRDefault="00910E75" w:rsidP="00910E75">
            <w:pPr>
              <w:rPr>
                <w:rFonts w:ascii="Trebuchet MS" w:hAnsi="Trebuchet MS"/>
                <w:sz w:val="18"/>
                <w:szCs w:val="18"/>
              </w:rPr>
            </w:pPr>
            <w:proofErr w:type="spellStart"/>
            <w:r>
              <w:rPr>
                <w:rFonts w:ascii="Trebuchet MS" w:hAnsi="Trebuchet MS"/>
                <w:sz w:val="18"/>
                <w:szCs w:val="18"/>
              </w:rPr>
              <w:t>k</w:t>
            </w:r>
            <w:r w:rsidRPr="00EA663B">
              <w:rPr>
                <w:rFonts w:ascii="Trebuchet MS" w:hAnsi="Trebuchet MS"/>
                <w:sz w:val="18"/>
                <w:szCs w:val="18"/>
              </w:rPr>
              <w:t>aer_type</w:t>
            </w:r>
            <w:proofErr w:type="spellEnd"/>
          </w:p>
        </w:tc>
        <w:tc>
          <w:tcPr>
            <w:tcW w:w="1318" w:type="dxa"/>
            <w:tcBorders>
              <w:top w:val="single" w:sz="4" w:space="0" w:color="auto"/>
              <w:left w:val="single" w:sz="4" w:space="0" w:color="auto"/>
              <w:bottom w:val="single" w:sz="4" w:space="0" w:color="auto"/>
              <w:right w:val="single" w:sz="4" w:space="0" w:color="auto"/>
            </w:tcBorders>
            <w:shd w:val="clear" w:color="auto" w:fill="99CCFF"/>
            <w:vAlign w:val="bottom"/>
          </w:tcPr>
          <w:p w14:paraId="515AED56" w14:textId="34614FC6" w:rsidR="00910E75" w:rsidRPr="00EA663B" w:rsidRDefault="00910E75" w:rsidP="00910E75">
            <w:pPr>
              <w:rPr>
                <w:rFonts w:ascii="Trebuchet MS" w:hAnsi="Trebuchet MS"/>
                <w:sz w:val="18"/>
                <w:szCs w:val="18"/>
              </w:rPr>
            </w:pPr>
            <w:proofErr w:type="spellStart"/>
            <w:r>
              <w:rPr>
                <w:rFonts w:ascii="Trebuchet MS" w:hAnsi="Trebuchet MS"/>
                <w:sz w:val="18"/>
                <w:szCs w:val="18"/>
              </w:rPr>
              <w:t>kaer_ty</w:t>
            </w:r>
            <w:proofErr w:type="spellEnd"/>
          </w:p>
        </w:tc>
        <w:tc>
          <w:tcPr>
            <w:tcW w:w="8802"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8D1BE04" w14:textId="157F57E0" w:rsidR="00910E75" w:rsidRPr="00EA663B" w:rsidRDefault="00910E75" w:rsidP="00910E75">
            <w:pPr>
              <w:rPr>
                <w:rFonts w:ascii="Trebuchet MS" w:hAnsi="Trebuchet MS"/>
                <w:sz w:val="18"/>
                <w:szCs w:val="18"/>
              </w:rPr>
            </w:pPr>
            <w:r w:rsidRPr="00EA663B">
              <w:rPr>
                <w:rFonts w:ascii="Trebuchet MS" w:hAnsi="Trebuchet MS"/>
                <w:sz w:val="18"/>
                <w:szCs w:val="18"/>
              </w:rPr>
              <w:t>Typen af kær</w:t>
            </w:r>
          </w:p>
        </w:tc>
        <w:tc>
          <w:tcPr>
            <w:tcW w:w="1126" w:type="dxa"/>
            <w:tcBorders>
              <w:top w:val="single" w:sz="4" w:space="0" w:color="auto"/>
              <w:left w:val="single" w:sz="4" w:space="0" w:color="auto"/>
              <w:bottom w:val="single" w:sz="4" w:space="0" w:color="auto"/>
              <w:right w:val="single" w:sz="4" w:space="0" w:color="auto"/>
            </w:tcBorders>
            <w:shd w:val="clear" w:color="auto" w:fill="99CCFF"/>
            <w:vAlign w:val="bottom"/>
          </w:tcPr>
          <w:p w14:paraId="5173850E"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Tekststreng</w:t>
            </w:r>
          </w:p>
        </w:tc>
        <w:tc>
          <w:tcPr>
            <w:tcW w:w="1497" w:type="dxa"/>
            <w:tcBorders>
              <w:top w:val="single" w:sz="4" w:space="0" w:color="auto"/>
              <w:left w:val="single" w:sz="4" w:space="0" w:color="auto"/>
              <w:bottom w:val="single" w:sz="4" w:space="0" w:color="auto"/>
              <w:right w:val="single" w:sz="4" w:space="0" w:color="auto"/>
            </w:tcBorders>
            <w:shd w:val="clear" w:color="auto" w:fill="99CCFF"/>
            <w:vAlign w:val="bottom"/>
          </w:tcPr>
          <w:p w14:paraId="57C44F9D"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0-25 tegn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212F1899"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S</w:t>
            </w:r>
          </w:p>
        </w:tc>
        <w:tc>
          <w:tcPr>
            <w:tcW w:w="2671" w:type="dxa"/>
            <w:tcBorders>
              <w:top w:val="single" w:sz="4" w:space="0" w:color="auto"/>
              <w:left w:val="single" w:sz="4" w:space="0" w:color="auto"/>
              <w:bottom w:val="single" w:sz="4" w:space="0" w:color="auto"/>
              <w:right w:val="single" w:sz="4" w:space="0" w:color="auto"/>
            </w:tcBorders>
            <w:shd w:val="clear" w:color="auto" w:fill="99CCFF"/>
            <w:vAlign w:val="bottom"/>
          </w:tcPr>
          <w:p w14:paraId="26CF61E7"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Ekstremfattigkær</w:t>
            </w:r>
          </w:p>
        </w:tc>
      </w:tr>
      <w:tr w:rsidR="00910E75" w:rsidRPr="00F273B0" w14:paraId="0AEF82CB" w14:textId="77777777" w:rsidTr="00C37B85">
        <w:trPr>
          <w:trHeight w:hRule="exact" w:val="255"/>
        </w:trPr>
        <w:tc>
          <w:tcPr>
            <w:tcW w:w="1796" w:type="dxa"/>
            <w:tcBorders>
              <w:top w:val="single" w:sz="4" w:space="0" w:color="auto"/>
              <w:left w:val="single" w:sz="4" w:space="0" w:color="auto"/>
              <w:bottom w:val="single" w:sz="4" w:space="0" w:color="auto"/>
              <w:right w:val="single" w:sz="4" w:space="0" w:color="auto"/>
            </w:tcBorders>
            <w:shd w:val="clear" w:color="auto" w:fill="97DDBA"/>
            <w:vAlign w:val="bottom"/>
          </w:tcPr>
          <w:p w14:paraId="1AA67548"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l</w:t>
            </w:r>
            <w:r w:rsidRPr="00EA663B">
              <w:rPr>
                <w:rFonts w:ascii="Trebuchet MS" w:hAnsi="Trebuchet MS" w:cs="Trebuchet MS"/>
                <w:sz w:val="18"/>
                <w:szCs w:val="18"/>
              </w:rPr>
              <w:t>ink</w:t>
            </w:r>
          </w:p>
        </w:tc>
        <w:tc>
          <w:tcPr>
            <w:tcW w:w="1318" w:type="dxa"/>
            <w:tcBorders>
              <w:top w:val="single" w:sz="4" w:space="0" w:color="auto"/>
              <w:left w:val="single" w:sz="4" w:space="0" w:color="auto"/>
              <w:bottom w:val="single" w:sz="4" w:space="0" w:color="auto"/>
              <w:right w:val="single" w:sz="4" w:space="0" w:color="auto"/>
            </w:tcBorders>
            <w:shd w:val="clear" w:color="auto" w:fill="97DDBA"/>
            <w:vAlign w:val="bottom"/>
          </w:tcPr>
          <w:p w14:paraId="1C9AB55C" w14:textId="18CF2CBE" w:rsidR="00910E75" w:rsidRPr="00EA663B" w:rsidRDefault="00910E75" w:rsidP="00910E75">
            <w:pPr>
              <w:rPr>
                <w:rFonts w:ascii="Trebuchet MS" w:hAnsi="Trebuchet MS" w:cs="Trebuchet MS"/>
                <w:sz w:val="18"/>
                <w:szCs w:val="18"/>
              </w:rPr>
            </w:pPr>
          </w:p>
        </w:tc>
        <w:tc>
          <w:tcPr>
            <w:tcW w:w="15554"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EEDFC28" w14:textId="284FE89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Felt defineret under: 4.1 Standardiserede felter til de temaspecifikke datamodeller</w:t>
            </w:r>
          </w:p>
        </w:tc>
      </w:tr>
      <w:tr w:rsidR="00910E75" w:rsidRPr="0051728E" w14:paraId="4A744DF1" w14:textId="77777777" w:rsidTr="00910E75">
        <w:trPr>
          <w:trHeight w:hRule="exact" w:val="255"/>
        </w:trPr>
        <w:tc>
          <w:tcPr>
            <w:tcW w:w="5060" w:type="dxa"/>
            <w:gridSpan w:val="3"/>
            <w:tcBorders>
              <w:top w:val="single" w:sz="4" w:space="0" w:color="auto"/>
              <w:left w:val="nil"/>
              <w:bottom w:val="nil"/>
              <w:right w:val="nil"/>
            </w:tcBorders>
            <w:shd w:val="clear" w:color="auto" w:fill="99CCFF"/>
          </w:tcPr>
          <w:p w14:paraId="1CED3419" w14:textId="77777777" w:rsidR="00910E75" w:rsidRPr="00EA663B" w:rsidRDefault="00910E75" w:rsidP="00910E75">
            <w:pPr>
              <w:rPr>
                <w:rFonts w:ascii="Trebuchet MS" w:hAnsi="Trebuchet MS" w:cs="Trebuchet MS"/>
                <w:i/>
                <w:iCs/>
                <w:sz w:val="18"/>
                <w:szCs w:val="18"/>
              </w:rPr>
            </w:pPr>
          </w:p>
        </w:tc>
        <w:tc>
          <w:tcPr>
            <w:tcW w:w="13608" w:type="dxa"/>
            <w:gridSpan w:val="5"/>
            <w:tcBorders>
              <w:top w:val="single" w:sz="4" w:space="0" w:color="auto"/>
              <w:left w:val="nil"/>
              <w:bottom w:val="nil"/>
              <w:right w:val="nil"/>
            </w:tcBorders>
            <w:shd w:val="clear" w:color="auto" w:fill="99CCFF"/>
            <w:vAlign w:val="bottom"/>
          </w:tcPr>
          <w:p w14:paraId="21796DC1" w14:textId="762C4F5A" w:rsidR="00910E75" w:rsidRPr="00EA663B" w:rsidRDefault="00910E75" w:rsidP="00910E75">
            <w:pPr>
              <w:rPr>
                <w:rFonts w:ascii="Trebuchet MS" w:hAnsi="Trebuchet MS" w:cs="Trebuchet MS"/>
                <w:sz w:val="18"/>
                <w:szCs w:val="18"/>
              </w:rPr>
            </w:pPr>
            <w:r w:rsidRPr="00EA663B">
              <w:rPr>
                <w:rFonts w:ascii="Trebuchet MS" w:hAnsi="Trebuchet MS" w:cs="Trebuchet MS"/>
                <w:i/>
                <w:iCs/>
                <w:sz w:val="18"/>
                <w:szCs w:val="18"/>
              </w:rPr>
              <w:t>Felter markeret med blå er temaspecifikke opslagstabeller, der indeholder oversættelser af koder i andre felter.</w:t>
            </w:r>
          </w:p>
        </w:tc>
      </w:tr>
      <w:tr w:rsidR="00910E75" w:rsidRPr="0051728E" w14:paraId="08E95946" w14:textId="77777777" w:rsidTr="00910E75">
        <w:trPr>
          <w:trHeight w:hRule="exact" w:val="255"/>
        </w:trPr>
        <w:tc>
          <w:tcPr>
            <w:tcW w:w="5060" w:type="dxa"/>
            <w:gridSpan w:val="3"/>
            <w:tcBorders>
              <w:top w:val="nil"/>
              <w:left w:val="nil"/>
              <w:bottom w:val="nil"/>
              <w:right w:val="nil"/>
            </w:tcBorders>
            <w:shd w:val="clear" w:color="auto" w:fill="97DDBA"/>
          </w:tcPr>
          <w:p w14:paraId="02700036" w14:textId="77777777" w:rsidR="00910E75" w:rsidRPr="00EA663B" w:rsidRDefault="00910E75" w:rsidP="00910E75">
            <w:pPr>
              <w:rPr>
                <w:rFonts w:ascii="Trebuchet MS" w:hAnsi="Trebuchet MS" w:cs="Trebuchet MS"/>
                <w:i/>
                <w:iCs/>
                <w:sz w:val="18"/>
                <w:szCs w:val="18"/>
              </w:rPr>
            </w:pPr>
          </w:p>
        </w:tc>
        <w:tc>
          <w:tcPr>
            <w:tcW w:w="13608" w:type="dxa"/>
            <w:gridSpan w:val="5"/>
            <w:tcBorders>
              <w:top w:val="nil"/>
              <w:left w:val="nil"/>
              <w:bottom w:val="nil"/>
              <w:right w:val="nil"/>
            </w:tcBorders>
            <w:shd w:val="clear" w:color="auto" w:fill="97DDBA"/>
            <w:vAlign w:val="bottom"/>
          </w:tcPr>
          <w:p w14:paraId="6ADF05AB" w14:textId="52F4550F" w:rsidR="00910E75" w:rsidRPr="00EA663B" w:rsidRDefault="00910E75" w:rsidP="00910E75">
            <w:pPr>
              <w:rPr>
                <w:rFonts w:ascii="Trebuchet MS" w:hAnsi="Trebuchet MS" w:cs="Trebuchet MS"/>
                <w:i/>
                <w:iCs/>
                <w:sz w:val="18"/>
                <w:szCs w:val="18"/>
              </w:rPr>
            </w:pPr>
            <w:r w:rsidRPr="00EA663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B129856" w14:textId="77777777" w:rsidR="00A2549B" w:rsidRDefault="00B03006" w:rsidP="00A2549B">
      <w:pPr>
        <w:pStyle w:val="Overskrift6"/>
      </w:pPr>
      <w:r>
        <w:t>5.2.6.</w:t>
      </w:r>
      <w:r w:rsidR="002312DA">
        <w:t>1</w:t>
      </w:r>
      <w:r w:rsidRPr="00A32757">
        <w:t xml:space="preserve"> </w:t>
      </w:r>
      <w:r>
        <w:t>Metadata</w:t>
      </w:r>
      <w:r w:rsidR="00A2549B" w:rsidRPr="00A2549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2549B" w:rsidRPr="0051728E" w14:paraId="1FB42B04" w14:textId="77777777" w:rsidTr="00EA663B">
        <w:trPr>
          <w:trHeight w:hRule="exact" w:val="255"/>
        </w:trPr>
        <w:tc>
          <w:tcPr>
            <w:tcW w:w="2235" w:type="dxa"/>
            <w:shd w:val="clear" w:color="auto" w:fill="D9D9D9"/>
            <w:vAlign w:val="bottom"/>
          </w:tcPr>
          <w:p w14:paraId="136B0724" w14:textId="77777777" w:rsidR="00A2549B" w:rsidRPr="0051728E" w:rsidRDefault="00A2549B" w:rsidP="00EA663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BFDB923" w14:textId="77777777" w:rsidR="00A2549B" w:rsidRPr="00FE3FC3" w:rsidRDefault="00A2549B" w:rsidP="00EA663B">
            <w:pPr>
              <w:rPr>
                <w:rFonts w:ascii="Trebuchet MS" w:hAnsi="Trebuchet MS" w:cs="Trebuchet MS"/>
                <w:bCs/>
                <w:sz w:val="18"/>
                <w:szCs w:val="18"/>
              </w:rPr>
            </w:pPr>
            <w:r w:rsidRPr="00FE3FC3">
              <w:rPr>
                <w:rFonts w:ascii="Trebuchet MS" w:hAnsi="Trebuchet MS" w:cs="Trebuchet MS"/>
                <w:b/>
                <w:bCs/>
                <w:sz w:val="18"/>
                <w:szCs w:val="18"/>
              </w:rPr>
              <w:t>Beskrivelse</w:t>
            </w:r>
          </w:p>
        </w:tc>
      </w:tr>
      <w:tr w:rsidR="00A2549B" w:rsidRPr="0051728E" w14:paraId="74E741E5" w14:textId="77777777" w:rsidTr="00EA663B">
        <w:trPr>
          <w:trHeight w:hRule="exact" w:val="255"/>
        </w:trPr>
        <w:tc>
          <w:tcPr>
            <w:tcW w:w="2235" w:type="dxa"/>
            <w:shd w:val="clear" w:color="auto" w:fill="E0E0E0"/>
            <w:vAlign w:val="bottom"/>
          </w:tcPr>
          <w:p w14:paraId="5DE2EDE0"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5CC97C5" w14:textId="77777777" w:rsidR="00A2549B" w:rsidRPr="0051728E" w:rsidRDefault="00FF62A7" w:rsidP="00EA663B">
            <w:pPr>
              <w:rPr>
                <w:rFonts w:ascii="Trebuchet MS" w:hAnsi="Trebuchet MS" w:cs="Trebuchet MS"/>
                <w:sz w:val="18"/>
                <w:szCs w:val="18"/>
              </w:rPr>
            </w:pPr>
            <w:proofErr w:type="spellStart"/>
            <w:r>
              <w:rPr>
                <w:rFonts w:ascii="Trebuchet MS" w:hAnsi="Trebuchet MS" w:cs="Trebuchet MS"/>
                <w:sz w:val="18"/>
                <w:szCs w:val="18"/>
              </w:rPr>
              <w:t>Rigkær</w:t>
            </w:r>
            <w:proofErr w:type="spellEnd"/>
            <w:r>
              <w:rPr>
                <w:rFonts w:ascii="Trebuchet MS" w:hAnsi="Trebuchet MS" w:cs="Trebuchet MS"/>
                <w:sz w:val="18"/>
                <w:szCs w:val="18"/>
              </w:rPr>
              <w:t xml:space="preserve"> – Fattigkær</w:t>
            </w:r>
          </w:p>
        </w:tc>
      </w:tr>
      <w:tr w:rsidR="00046C5B" w:rsidRPr="0051728E" w14:paraId="11D9F3E9" w14:textId="77777777" w:rsidTr="00EA663B">
        <w:trPr>
          <w:trHeight w:hRule="exact" w:val="255"/>
        </w:trPr>
        <w:tc>
          <w:tcPr>
            <w:tcW w:w="2235" w:type="dxa"/>
            <w:shd w:val="clear" w:color="auto" w:fill="E0E0E0"/>
            <w:vAlign w:val="bottom"/>
          </w:tcPr>
          <w:p w14:paraId="66D7EC85" w14:textId="77777777" w:rsidR="00046C5B" w:rsidRPr="0051728E" w:rsidRDefault="00046C5B" w:rsidP="00EA663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4998D9A" w14:textId="77777777" w:rsidR="00046C5B" w:rsidRDefault="00046C5B" w:rsidP="00EA663B">
            <w:pPr>
              <w:rPr>
                <w:rFonts w:ascii="Trebuchet MS" w:hAnsi="Trebuchet MS"/>
                <w:sz w:val="18"/>
                <w:szCs w:val="18"/>
              </w:rPr>
            </w:pPr>
            <w:r>
              <w:rPr>
                <w:rFonts w:ascii="Trebuchet MS" w:hAnsi="Trebuchet MS"/>
                <w:sz w:val="18"/>
                <w:szCs w:val="18"/>
              </w:rPr>
              <w:t>5105</w:t>
            </w:r>
          </w:p>
        </w:tc>
      </w:tr>
      <w:tr w:rsidR="00A2549B" w:rsidRPr="0051728E" w14:paraId="41FF4BD9" w14:textId="77777777" w:rsidTr="00EA663B">
        <w:trPr>
          <w:trHeight w:hRule="exact" w:val="255"/>
        </w:trPr>
        <w:tc>
          <w:tcPr>
            <w:tcW w:w="2235" w:type="dxa"/>
            <w:shd w:val="clear" w:color="auto" w:fill="E0E0E0"/>
            <w:vAlign w:val="bottom"/>
          </w:tcPr>
          <w:p w14:paraId="716EF680"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lastRenderedPageBreak/>
              <w:t>Definition</w:t>
            </w:r>
          </w:p>
        </w:tc>
        <w:tc>
          <w:tcPr>
            <w:tcW w:w="11340" w:type="dxa"/>
            <w:shd w:val="clear" w:color="auto" w:fill="FFFFFF"/>
            <w:vAlign w:val="bottom"/>
          </w:tcPr>
          <w:p w14:paraId="48F389EE" w14:textId="77777777" w:rsidR="00A2549B" w:rsidRPr="00F279E4" w:rsidRDefault="00FF62A7" w:rsidP="00EA663B">
            <w:pPr>
              <w:rPr>
                <w:rFonts w:ascii="Trebuchet MS" w:hAnsi="Trebuchet MS" w:cs="Trebuchet MS"/>
                <w:sz w:val="18"/>
                <w:szCs w:val="18"/>
              </w:rPr>
            </w:pPr>
            <w:r>
              <w:rPr>
                <w:rFonts w:ascii="Trebuchet MS" w:hAnsi="Trebuchet MS"/>
                <w:sz w:val="18"/>
                <w:szCs w:val="18"/>
              </w:rPr>
              <w:t>Særligt artsrige/-fattige moser.</w:t>
            </w:r>
          </w:p>
        </w:tc>
      </w:tr>
      <w:tr w:rsidR="00A2549B" w:rsidRPr="0051728E" w14:paraId="08077914" w14:textId="77777777" w:rsidTr="00EA663B">
        <w:trPr>
          <w:trHeight w:val="198"/>
        </w:trPr>
        <w:tc>
          <w:tcPr>
            <w:tcW w:w="2235" w:type="dxa"/>
            <w:shd w:val="clear" w:color="auto" w:fill="E0E0E0"/>
            <w:vAlign w:val="center"/>
          </w:tcPr>
          <w:p w14:paraId="7A0D9C3F"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center"/>
          </w:tcPr>
          <w:p w14:paraId="7730039C" w14:textId="77777777" w:rsidR="00A2549B" w:rsidRPr="00D77840" w:rsidRDefault="00FF62A7" w:rsidP="00A2549B">
            <w:pPr>
              <w:rPr>
                <w:rFonts w:ascii="Trebuchet MS" w:hAnsi="Trebuchet MS" w:cs="Trebuchet MS"/>
                <w:sz w:val="18"/>
                <w:szCs w:val="18"/>
              </w:rPr>
            </w:pPr>
            <w:proofErr w:type="spellStart"/>
            <w:r w:rsidRPr="0095071C">
              <w:rPr>
                <w:rFonts w:ascii="Trebuchet MS" w:hAnsi="Trebuchet MS"/>
                <w:sz w:val="18"/>
                <w:szCs w:val="18"/>
              </w:rPr>
              <w:t>Ekstremrigkær</w:t>
            </w:r>
            <w:proofErr w:type="spellEnd"/>
            <w:r w:rsidRPr="0095071C">
              <w:rPr>
                <w:rFonts w:ascii="Trebuchet MS" w:hAnsi="Trebuchet MS"/>
                <w:sz w:val="18"/>
                <w:szCs w:val="18"/>
              </w:rPr>
              <w:t xml:space="preserve"> er moser</w:t>
            </w:r>
            <w:r>
              <w:rPr>
                <w:rFonts w:ascii="Trebuchet MS" w:hAnsi="Trebuchet MS"/>
                <w:sz w:val="18"/>
                <w:szCs w:val="18"/>
              </w:rPr>
              <w:t>. D</w:t>
            </w:r>
            <w:r w:rsidRPr="0095071C">
              <w:rPr>
                <w:rFonts w:ascii="Trebuchet MS" w:hAnsi="Trebuchet MS"/>
                <w:sz w:val="18"/>
                <w:szCs w:val="18"/>
              </w:rPr>
              <w:t>e er den danske vegetationstype, der kan indeholde flest plantearter. Udviklet bl.a. på kalkholdige moræneaflejringer med et meget højt næringsstof indhold.</w:t>
            </w:r>
            <w:r>
              <w:rPr>
                <w:rFonts w:ascii="Trebuchet MS" w:hAnsi="Trebuchet MS"/>
                <w:sz w:val="18"/>
                <w:szCs w:val="18"/>
              </w:rPr>
              <w:t xml:space="preserve"> </w:t>
            </w:r>
            <w:r w:rsidRPr="0095071C">
              <w:rPr>
                <w:rFonts w:ascii="Trebuchet MS" w:hAnsi="Trebuchet MS"/>
                <w:sz w:val="18"/>
                <w:szCs w:val="18"/>
              </w:rPr>
              <w:t xml:space="preserve">Fattigkær er fugtige, næringsfattige områder med sur bund. </w:t>
            </w:r>
            <w:proofErr w:type="spellStart"/>
            <w:r w:rsidRPr="0095071C">
              <w:rPr>
                <w:rFonts w:ascii="Trebuchet MS" w:hAnsi="Trebuchet MS"/>
                <w:sz w:val="18"/>
                <w:szCs w:val="18"/>
              </w:rPr>
              <w:t>Jordbundsfoholdene</w:t>
            </w:r>
            <w:proofErr w:type="spellEnd"/>
            <w:r w:rsidRPr="0095071C">
              <w:rPr>
                <w:rFonts w:ascii="Trebuchet MS" w:hAnsi="Trebuchet MS"/>
                <w:sz w:val="18"/>
                <w:szCs w:val="18"/>
              </w:rPr>
              <w:t xml:space="preserve"> betinger, at fattigkærene også er artsfattige</w:t>
            </w:r>
            <w:r>
              <w:rPr>
                <w:rFonts w:ascii="Trebuchet MS" w:hAnsi="Trebuchet MS"/>
                <w:sz w:val="18"/>
                <w:szCs w:val="18"/>
              </w:rPr>
              <w:t>. K</w:t>
            </w:r>
            <w:r w:rsidRPr="0095071C">
              <w:rPr>
                <w:rFonts w:ascii="Trebuchet MS" w:hAnsi="Trebuchet MS"/>
                <w:sz w:val="18"/>
                <w:szCs w:val="18"/>
              </w:rPr>
              <w:t>unne være en underopdeling af naturtypen mose i på ens data til DAI</w:t>
            </w:r>
            <w:r>
              <w:rPr>
                <w:rFonts w:ascii="Trebuchet MS" w:hAnsi="Trebuchet MS"/>
                <w:sz w:val="18"/>
                <w:szCs w:val="18"/>
              </w:rPr>
              <w:t xml:space="preserve">. </w:t>
            </w:r>
            <w:r w:rsidRPr="0095071C">
              <w:rPr>
                <w:rFonts w:ascii="Trebuchet MS" w:hAnsi="Trebuchet MS"/>
                <w:sz w:val="18"/>
                <w:szCs w:val="18"/>
              </w:rPr>
              <w:t>Registrering af vegetation skal foretages i naturdatabasen</w:t>
            </w:r>
            <w:r>
              <w:rPr>
                <w:rFonts w:ascii="Trebuchet MS" w:hAnsi="Trebuchet MS"/>
                <w:sz w:val="18"/>
                <w:szCs w:val="18"/>
              </w:rPr>
              <w:t>.</w:t>
            </w:r>
            <w:r w:rsidR="00904BC0">
              <w:rPr>
                <w:rFonts w:ascii="Trebuchet MS" w:hAnsi="Trebuchet MS"/>
                <w:sz w:val="18"/>
                <w:szCs w:val="18"/>
              </w:rPr>
              <w:t xml:space="preserve"> </w:t>
            </w:r>
          </w:p>
        </w:tc>
      </w:tr>
      <w:tr w:rsidR="00A2549B" w:rsidRPr="0051728E" w14:paraId="44A5001C" w14:textId="77777777" w:rsidTr="00EA663B">
        <w:trPr>
          <w:trHeight w:hRule="exact" w:val="255"/>
        </w:trPr>
        <w:tc>
          <w:tcPr>
            <w:tcW w:w="2235" w:type="dxa"/>
            <w:shd w:val="clear" w:color="auto" w:fill="E0E0E0"/>
            <w:vAlign w:val="bottom"/>
          </w:tcPr>
          <w:p w14:paraId="21BC9C0E" w14:textId="77777777" w:rsidR="00A2549B" w:rsidRPr="0051728E" w:rsidRDefault="00A2549B" w:rsidP="00EA663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BBB89DE" w14:textId="77777777" w:rsidR="00A2549B" w:rsidRPr="0051728E" w:rsidRDefault="00FF62A7" w:rsidP="00EA663B">
            <w:pPr>
              <w:rPr>
                <w:rFonts w:ascii="Trebuchet MS" w:hAnsi="Trebuchet MS" w:cs="Trebuchet MS"/>
                <w:sz w:val="18"/>
                <w:szCs w:val="18"/>
              </w:rPr>
            </w:pPr>
            <w:r w:rsidRPr="0095071C">
              <w:rPr>
                <w:rFonts w:ascii="Trebuchet MS" w:hAnsi="Trebuchet MS"/>
                <w:sz w:val="18"/>
                <w:szCs w:val="18"/>
              </w:rPr>
              <w:t xml:space="preserve">Oversigt over kendte lokaliteter med </w:t>
            </w:r>
            <w:proofErr w:type="spellStart"/>
            <w:r w:rsidRPr="0095071C">
              <w:rPr>
                <w:rFonts w:ascii="Trebuchet MS" w:hAnsi="Trebuchet MS"/>
                <w:sz w:val="18"/>
                <w:szCs w:val="18"/>
              </w:rPr>
              <w:t>ekstremrigkærs</w:t>
            </w:r>
            <w:proofErr w:type="spellEnd"/>
            <w:r w:rsidRPr="0095071C">
              <w:rPr>
                <w:rFonts w:ascii="Trebuchet MS" w:hAnsi="Trebuchet MS"/>
                <w:sz w:val="18"/>
                <w:szCs w:val="18"/>
              </w:rPr>
              <w:t xml:space="preserve"> eller ekstremfattigkær</w:t>
            </w:r>
            <w:r>
              <w:rPr>
                <w:rFonts w:ascii="Trebuchet MS" w:hAnsi="Trebuchet MS"/>
                <w:sz w:val="18"/>
                <w:szCs w:val="18"/>
              </w:rPr>
              <w:t>.</w:t>
            </w:r>
          </w:p>
        </w:tc>
      </w:tr>
      <w:tr w:rsidR="00A2549B" w:rsidRPr="0051728E" w14:paraId="47060280" w14:textId="77777777" w:rsidTr="00EA663B">
        <w:trPr>
          <w:trHeight w:hRule="exact" w:val="255"/>
        </w:trPr>
        <w:tc>
          <w:tcPr>
            <w:tcW w:w="2235" w:type="dxa"/>
            <w:shd w:val="clear" w:color="auto" w:fill="E0E0E0"/>
            <w:vAlign w:val="bottom"/>
          </w:tcPr>
          <w:p w14:paraId="090212AF" w14:textId="77777777" w:rsidR="00A2549B" w:rsidRPr="0051728E" w:rsidRDefault="00A2549B" w:rsidP="00EA663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F937541" w14:textId="77777777" w:rsidR="00A2549B" w:rsidRPr="00FE3FC3" w:rsidRDefault="00A2549B" w:rsidP="00EA663B">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p>
        </w:tc>
      </w:tr>
      <w:tr w:rsidR="00A2549B" w:rsidRPr="0051728E" w14:paraId="4DAA8A74" w14:textId="77777777" w:rsidTr="00EA663B">
        <w:trPr>
          <w:trHeight w:hRule="exact" w:val="255"/>
        </w:trPr>
        <w:tc>
          <w:tcPr>
            <w:tcW w:w="2235" w:type="dxa"/>
            <w:shd w:val="clear" w:color="auto" w:fill="E0E0E0"/>
            <w:vAlign w:val="bottom"/>
          </w:tcPr>
          <w:p w14:paraId="4C9AB1B4" w14:textId="77777777" w:rsidR="00A2549B" w:rsidRPr="00492FFE" w:rsidRDefault="006A595F" w:rsidP="00EA663B">
            <w:pPr>
              <w:rPr>
                <w:rFonts w:ascii="Trebuchet MS" w:hAnsi="Trebuchet MS" w:cs="Trebuchet MS"/>
                <w:sz w:val="18"/>
                <w:szCs w:val="18"/>
              </w:rPr>
            </w:pPr>
            <w:proofErr w:type="spellStart"/>
            <w:r w:rsidRPr="00E45822">
              <w:rPr>
                <w:rFonts w:ascii="Trebuchet MS" w:hAnsi="Trebuchet MS" w:cs="Trebuchet MS"/>
                <w:sz w:val="18"/>
                <w:szCs w:val="18"/>
              </w:rPr>
              <w:t>Noegle</w:t>
            </w:r>
            <w:r w:rsidR="00A2549B" w:rsidRPr="00492FFE">
              <w:rPr>
                <w:rFonts w:ascii="Trebuchet MS" w:hAnsi="Trebuchet MS" w:cs="Trebuchet MS"/>
                <w:sz w:val="18"/>
                <w:szCs w:val="18"/>
              </w:rPr>
              <w:t>_ord</w:t>
            </w:r>
            <w:proofErr w:type="spellEnd"/>
          </w:p>
        </w:tc>
        <w:tc>
          <w:tcPr>
            <w:tcW w:w="11340" w:type="dxa"/>
            <w:shd w:val="clear" w:color="auto" w:fill="FFFFFF"/>
            <w:vAlign w:val="bottom"/>
          </w:tcPr>
          <w:p w14:paraId="65A031FC" w14:textId="77777777" w:rsidR="00A2549B" w:rsidRPr="00492FFE" w:rsidRDefault="00FF62A7" w:rsidP="00EA663B">
            <w:pPr>
              <w:autoSpaceDE w:val="0"/>
              <w:autoSpaceDN w:val="0"/>
              <w:adjustRightInd w:val="0"/>
              <w:rPr>
                <w:rFonts w:ascii="Trebuchet MS" w:hAnsi="Trebuchet MS" w:cs="Trebuchet MS"/>
                <w:sz w:val="18"/>
                <w:szCs w:val="18"/>
              </w:rPr>
            </w:pPr>
            <w:r>
              <w:rPr>
                <w:rFonts w:ascii="Trebuchet MS" w:hAnsi="Trebuchet MS" w:cs="Trebuchet MS"/>
                <w:sz w:val="18"/>
                <w:szCs w:val="18"/>
              </w:rPr>
              <w:t>Plante</w:t>
            </w:r>
            <w:r w:rsidR="00A2549B">
              <w:rPr>
                <w:rFonts w:ascii="Trebuchet MS" w:hAnsi="Trebuchet MS" w:cs="Trebuchet MS"/>
                <w:sz w:val="18"/>
                <w:szCs w:val="18"/>
              </w:rPr>
              <w:t xml:space="preserve">art, </w:t>
            </w:r>
            <w:r>
              <w:rPr>
                <w:rFonts w:ascii="Trebuchet MS" w:hAnsi="Trebuchet MS" w:cs="Trebuchet MS"/>
                <w:sz w:val="18"/>
                <w:szCs w:val="18"/>
              </w:rPr>
              <w:t>Biotop, Mose</w:t>
            </w:r>
          </w:p>
        </w:tc>
      </w:tr>
      <w:tr w:rsidR="00A2549B" w:rsidRPr="0051728E" w14:paraId="54CDBE51" w14:textId="77777777" w:rsidTr="00EA663B">
        <w:trPr>
          <w:trHeight w:hRule="exact" w:val="255"/>
        </w:trPr>
        <w:tc>
          <w:tcPr>
            <w:tcW w:w="2235" w:type="dxa"/>
            <w:shd w:val="clear" w:color="auto" w:fill="E0E0E0"/>
            <w:vAlign w:val="bottom"/>
          </w:tcPr>
          <w:p w14:paraId="228E724A"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DC334CF" w14:textId="77777777" w:rsidR="00A2549B" w:rsidRPr="0051728E" w:rsidRDefault="00A2549B" w:rsidP="00EA663B">
            <w:pPr>
              <w:rPr>
                <w:rFonts w:ascii="Trebuchet MS" w:hAnsi="Trebuchet MS" w:cs="Trebuchet MS"/>
                <w:sz w:val="18"/>
                <w:szCs w:val="18"/>
              </w:rPr>
            </w:pPr>
            <w:r>
              <w:rPr>
                <w:rFonts w:ascii="Trebuchet MS" w:hAnsi="Trebuchet MS" w:cs="Trebuchet MS"/>
                <w:sz w:val="18"/>
                <w:szCs w:val="18"/>
              </w:rPr>
              <w:t>Punkt</w:t>
            </w:r>
          </w:p>
        </w:tc>
      </w:tr>
      <w:tr w:rsidR="00A2549B" w:rsidRPr="0051728E" w14:paraId="28081E06" w14:textId="77777777" w:rsidTr="00EA663B">
        <w:trPr>
          <w:trHeight w:hRule="exact" w:val="255"/>
        </w:trPr>
        <w:tc>
          <w:tcPr>
            <w:tcW w:w="2235" w:type="dxa"/>
            <w:shd w:val="clear" w:color="auto" w:fill="E0E0E0"/>
            <w:vAlign w:val="bottom"/>
          </w:tcPr>
          <w:p w14:paraId="740B1073" w14:textId="77777777" w:rsidR="00A2549B" w:rsidRPr="00FE3FC3" w:rsidRDefault="00A2549B" w:rsidP="00EA663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783029D" w14:textId="77777777" w:rsidR="00A2549B" w:rsidRPr="00FE3FC3" w:rsidRDefault="00A2549B" w:rsidP="00EA663B">
            <w:pPr>
              <w:rPr>
                <w:rFonts w:ascii="Trebuchet MS" w:hAnsi="Trebuchet MS" w:cs="Trebuchet MS"/>
                <w:sz w:val="18"/>
                <w:szCs w:val="18"/>
              </w:rPr>
            </w:pPr>
          </w:p>
        </w:tc>
      </w:tr>
      <w:tr w:rsidR="000C68CF" w:rsidRPr="009F0C83" w14:paraId="2479EA7E" w14:textId="77777777" w:rsidTr="00EA663B">
        <w:trPr>
          <w:trHeight w:hRule="exact" w:val="255"/>
        </w:trPr>
        <w:tc>
          <w:tcPr>
            <w:tcW w:w="2235" w:type="dxa"/>
            <w:shd w:val="clear" w:color="auto" w:fill="E0E0E0"/>
            <w:vAlign w:val="bottom"/>
          </w:tcPr>
          <w:p w14:paraId="5A748F9D" w14:textId="77777777" w:rsidR="000C68CF" w:rsidRPr="006801BD" w:rsidRDefault="0089156A" w:rsidP="00EA663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44B66628" w14:textId="4E0BD4E1" w:rsidR="000C68CF" w:rsidRPr="006801BD" w:rsidRDefault="005426DB" w:rsidP="00EA663B">
            <w:pPr>
              <w:rPr>
                <w:rFonts w:ascii="Trebuchet MS" w:hAnsi="Trebuchet MS" w:cs="Trebuchet MS"/>
                <w:sz w:val="18"/>
                <w:szCs w:val="18"/>
              </w:rPr>
            </w:pPr>
            <w:r w:rsidRPr="005426DB">
              <w:rPr>
                <w:rFonts w:ascii="Trebuchet MS" w:hAnsi="Trebuchet MS" w:cs="Trebuchet MS"/>
                <w:color w:val="4F81BD"/>
                <w:sz w:val="18"/>
                <w:szCs w:val="18"/>
              </w:rPr>
              <w:t>01.05.08</w:t>
            </w:r>
          </w:p>
        </w:tc>
      </w:tr>
    </w:tbl>
    <w:p w14:paraId="7425B511" w14:textId="77777777" w:rsidR="00B03006" w:rsidRPr="00A32757" w:rsidRDefault="002312DA" w:rsidP="00B03006">
      <w:pPr>
        <w:pStyle w:val="Overskrift6"/>
      </w:pPr>
      <w:r>
        <w:t>5.2.6.2</w:t>
      </w:r>
      <w:r w:rsidR="00B03006"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B03006" w:rsidRPr="0051728E" w14:paraId="4377E08D" w14:textId="77777777" w:rsidTr="00EA663B">
        <w:trPr>
          <w:trHeight w:hRule="exact" w:val="255"/>
        </w:trPr>
        <w:tc>
          <w:tcPr>
            <w:tcW w:w="5070" w:type="dxa"/>
            <w:shd w:val="clear" w:color="auto" w:fill="D9D9D9"/>
            <w:vAlign w:val="center"/>
          </w:tcPr>
          <w:p w14:paraId="65A05073" w14:textId="77777777" w:rsidR="00B03006" w:rsidRPr="0051728E" w:rsidRDefault="00B03006" w:rsidP="004933DF">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center"/>
          </w:tcPr>
          <w:p w14:paraId="523B2E9B" w14:textId="77777777" w:rsidR="00B03006" w:rsidRPr="0051728E" w:rsidRDefault="00B03006" w:rsidP="004933DF">
            <w:pPr>
              <w:rPr>
                <w:rFonts w:ascii="Trebuchet MS" w:hAnsi="Trebuchet MS" w:cs="Trebuchet MS"/>
                <w:bCs/>
                <w:sz w:val="18"/>
                <w:szCs w:val="18"/>
              </w:rPr>
            </w:pPr>
            <w:r w:rsidRPr="0051728E">
              <w:rPr>
                <w:rFonts w:ascii="Trebuchet MS" w:hAnsi="Trebuchet MS" w:cs="Trebuchet MS"/>
                <w:b/>
                <w:bCs/>
                <w:sz w:val="18"/>
                <w:szCs w:val="18"/>
              </w:rPr>
              <w:t>Beskrivelse</w:t>
            </w:r>
          </w:p>
        </w:tc>
      </w:tr>
      <w:tr w:rsidR="00B03006" w:rsidRPr="0051728E" w14:paraId="7CE58AF7" w14:textId="77777777" w:rsidTr="00EA663B">
        <w:trPr>
          <w:trHeight w:hRule="exact" w:val="510"/>
        </w:trPr>
        <w:tc>
          <w:tcPr>
            <w:tcW w:w="5070" w:type="dxa"/>
            <w:shd w:val="clear" w:color="auto" w:fill="E0E0E0"/>
            <w:vAlign w:val="center"/>
          </w:tcPr>
          <w:p w14:paraId="68EE5ECE" w14:textId="77777777" w:rsidR="00B03006" w:rsidRPr="00024C60" w:rsidRDefault="00B03006" w:rsidP="00EA663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center"/>
          </w:tcPr>
          <w:p w14:paraId="1BB80005" w14:textId="1AB708D7" w:rsidR="00B03006" w:rsidRPr="00024C60" w:rsidRDefault="00FF62A7" w:rsidP="004933DF">
            <w:pPr>
              <w:rPr>
                <w:rFonts w:ascii="Trebuchet MS" w:hAnsi="Trebuchet MS" w:cs="Trebuchet MS"/>
                <w:sz w:val="18"/>
                <w:szCs w:val="18"/>
              </w:rPr>
            </w:pPr>
            <w:r>
              <w:rPr>
                <w:rFonts w:ascii="Trebuchet MS" w:hAnsi="Trebuchet MS" w:cs="Trebuchet MS"/>
                <w:sz w:val="18"/>
                <w:szCs w:val="18"/>
              </w:rPr>
              <w:t xml:space="preserve">Kræver normalt feltbesøg med tilhørende skema udfyldelse. Kan evt. snappe til brugsgrænser m.v. fra </w:t>
            </w:r>
            <w:proofErr w:type="spellStart"/>
            <w:r w:rsidR="00D96699" w:rsidRPr="00DB09D5">
              <w:rPr>
                <w:rFonts w:ascii="Trebuchet MS" w:hAnsi="Trebuchet MS" w:cs="Trebuchet MS"/>
                <w:color w:val="4F81BD"/>
                <w:sz w:val="18"/>
                <w:szCs w:val="18"/>
              </w:rPr>
              <w:t>GeoDanmark</w:t>
            </w:r>
            <w:proofErr w:type="spellEnd"/>
            <w:r>
              <w:rPr>
                <w:rFonts w:ascii="Trebuchet MS" w:hAnsi="Trebuchet MS" w:cs="Trebuchet MS"/>
                <w:sz w:val="18"/>
                <w:szCs w:val="18"/>
              </w:rPr>
              <w:t xml:space="preserve">. Ellers benytte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eller GPS.</w:t>
            </w:r>
          </w:p>
        </w:tc>
      </w:tr>
      <w:tr w:rsidR="00B03006" w:rsidRPr="0051728E" w14:paraId="25BF1424" w14:textId="77777777" w:rsidTr="00EA663B">
        <w:trPr>
          <w:trHeight w:hRule="exact" w:val="255"/>
        </w:trPr>
        <w:tc>
          <w:tcPr>
            <w:tcW w:w="5070" w:type="dxa"/>
            <w:shd w:val="clear" w:color="auto" w:fill="E0E0E0"/>
            <w:vAlign w:val="center"/>
          </w:tcPr>
          <w:p w14:paraId="0D112D0E"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center"/>
          </w:tcPr>
          <w:p w14:paraId="66FA2735" w14:textId="77777777" w:rsidR="00B03006" w:rsidRPr="00024C60" w:rsidRDefault="00FF62A7" w:rsidP="000D1A1A">
            <w:pPr>
              <w:rPr>
                <w:rFonts w:ascii="Trebuchet MS" w:hAnsi="Trebuchet MS" w:cs="Trebuchet MS"/>
                <w:sz w:val="18"/>
                <w:szCs w:val="18"/>
              </w:rPr>
            </w:pPr>
            <w:r>
              <w:rPr>
                <w:rFonts w:ascii="Trebuchet MS" w:hAnsi="Trebuchet MS" w:cs="Trebuchet MS"/>
                <w:sz w:val="18"/>
                <w:szCs w:val="18"/>
              </w:rPr>
              <w:t xml:space="preserve">Opdeles i </w:t>
            </w:r>
            <w:r w:rsidR="000D1A1A">
              <w:rPr>
                <w:rFonts w:ascii="Trebuchet MS" w:hAnsi="Trebuchet MS" w:cs="Trebuchet MS"/>
                <w:sz w:val="18"/>
                <w:szCs w:val="18"/>
              </w:rPr>
              <w:t>ekstremr</w:t>
            </w:r>
            <w:r>
              <w:rPr>
                <w:rFonts w:ascii="Trebuchet MS" w:hAnsi="Trebuchet MS" w:cs="Trebuchet MS"/>
                <w:sz w:val="18"/>
                <w:szCs w:val="18"/>
              </w:rPr>
              <w:t xml:space="preserve">ig- og </w:t>
            </w:r>
            <w:r w:rsidR="000D1A1A">
              <w:rPr>
                <w:rFonts w:ascii="Trebuchet MS" w:hAnsi="Trebuchet MS" w:cs="Trebuchet MS"/>
                <w:sz w:val="18"/>
                <w:szCs w:val="18"/>
              </w:rPr>
              <w:t>ekstremf</w:t>
            </w:r>
            <w:r>
              <w:rPr>
                <w:rFonts w:ascii="Trebuchet MS" w:hAnsi="Trebuchet MS" w:cs="Trebuchet MS"/>
                <w:sz w:val="18"/>
                <w:szCs w:val="18"/>
              </w:rPr>
              <w:t>attigkær.</w:t>
            </w:r>
          </w:p>
        </w:tc>
      </w:tr>
      <w:tr w:rsidR="00B03006" w:rsidRPr="0051728E" w14:paraId="637C6B60" w14:textId="77777777" w:rsidTr="00EA663B">
        <w:trPr>
          <w:trHeight w:hRule="exact" w:val="255"/>
        </w:trPr>
        <w:tc>
          <w:tcPr>
            <w:tcW w:w="5070" w:type="dxa"/>
            <w:shd w:val="clear" w:color="auto" w:fill="E0E0E0"/>
            <w:vAlign w:val="center"/>
          </w:tcPr>
          <w:p w14:paraId="2E747488"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center"/>
          </w:tcPr>
          <w:p w14:paraId="44A75BE0" w14:textId="77777777" w:rsidR="00B03006" w:rsidRPr="00024C60" w:rsidRDefault="00B03006" w:rsidP="004933DF">
            <w:pPr>
              <w:rPr>
                <w:rFonts w:ascii="Trebuchet MS" w:hAnsi="Trebuchet MS" w:cs="Trebuchet MS"/>
                <w:sz w:val="18"/>
                <w:szCs w:val="18"/>
              </w:rPr>
            </w:pPr>
          </w:p>
        </w:tc>
      </w:tr>
      <w:tr w:rsidR="00B03006" w:rsidRPr="0051728E" w14:paraId="49658E87" w14:textId="77777777" w:rsidTr="00EA663B">
        <w:trPr>
          <w:trHeight w:hRule="exact" w:val="255"/>
        </w:trPr>
        <w:tc>
          <w:tcPr>
            <w:tcW w:w="5070" w:type="dxa"/>
            <w:shd w:val="clear" w:color="auto" w:fill="E0E0E0"/>
            <w:vAlign w:val="center"/>
          </w:tcPr>
          <w:p w14:paraId="37303B42"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center"/>
          </w:tcPr>
          <w:p w14:paraId="505E36B5" w14:textId="77777777" w:rsidR="00B03006" w:rsidRPr="00024C60" w:rsidRDefault="00B03006" w:rsidP="004933DF">
            <w:pPr>
              <w:rPr>
                <w:rFonts w:ascii="Trebuchet MS" w:hAnsi="Trebuchet MS" w:cs="Trebuchet MS"/>
                <w:sz w:val="18"/>
                <w:szCs w:val="18"/>
              </w:rPr>
            </w:pPr>
          </w:p>
        </w:tc>
      </w:tr>
      <w:tr w:rsidR="00B03006" w:rsidRPr="0051728E" w14:paraId="26CE0909" w14:textId="77777777" w:rsidTr="00EA663B">
        <w:trPr>
          <w:trHeight w:hRule="exact" w:val="255"/>
        </w:trPr>
        <w:tc>
          <w:tcPr>
            <w:tcW w:w="5070" w:type="dxa"/>
            <w:shd w:val="clear" w:color="auto" w:fill="E0E0E0"/>
            <w:vAlign w:val="center"/>
          </w:tcPr>
          <w:p w14:paraId="5819A38A"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center"/>
          </w:tcPr>
          <w:p w14:paraId="6AA3BE72" w14:textId="77777777" w:rsidR="00B03006" w:rsidRPr="00024C60" w:rsidRDefault="00B03006" w:rsidP="004933DF">
            <w:pPr>
              <w:rPr>
                <w:rFonts w:ascii="Trebuchet MS" w:hAnsi="Trebuchet MS" w:cs="Trebuchet MS"/>
                <w:sz w:val="18"/>
                <w:szCs w:val="18"/>
              </w:rPr>
            </w:pPr>
          </w:p>
        </w:tc>
      </w:tr>
      <w:tr w:rsidR="00B03006" w:rsidRPr="0051728E" w14:paraId="17138367" w14:textId="77777777" w:rsidTr="00EA663B">
        <w:trPr>
          <w:trHeight w:hRule="exact" w:val="255"/>
        </w:trPr>
        <w:tc>
          <w:tcPr>
            <w:tcW w:w="5070" w:type="dxa"/>
            <w:shd w:val="clear" w:color="auto" w:fill="E0E0E0"/>
            <w:vAlign w:val="center"/>
          </w:tcPr>
          <w:p w14:paraId="493D6E25" w14:textId="77777777" w:rsidR="00B03006" w:rsidRPr="00594F04" w:rsidRDefault="00B03006" w:rsidP="004933DF">
            <w:pPr>
              <w:rPr>
                <w:rFonts w:ascii="Trebuchet MS" w:hAnsi="Trebuchet MS" w:cs="Trebuchet MS"/>
                <w:sz w:val="18"/>
                <w:szCs w:val="18"/>
              </w:rPr>
            </w:pPr>
            <w:r w:rsidRPr="00594F04">
              <w:rPr>
                <w:rFonts w:ascii="Trebuchet MS" w:hAnsi="Trebuchet MS" w:cs="Trebuchet MS"/>
                <w:sz w:val="18"/>
                <w:szCs w:val="18"/>
              </w:rPr>
              <w:t>Geometrisk konsistens med objekter i andre datasæt</w:t>
            </w:r>
          </w:p>
        </w:tc>
        <w:tc>
          <w:tcPr>
            <w:tcW w:w="8582" w:type="dxa"/>
            <w:shd w:val="clear" w:color="auto" w:fill="FFFFFF"/>
            <w:vAlign w:val="center"/>
          </w:tcPr>
          <w:p w14:paraId="54B74D0B" w14:textId="77777777" w:rsidR="00B03006" w:rsidRPr="00594F04" w:rsidRDefault="008F6831" w:rsidP="004933DF">
            <w:pPr>
              <w:rPr>
                <w:rFonts w:ascii="Trebuchet MS" w:hAnsi="Trebuchet MS" w:cs="Trebuchet MS"/>
                <w:sz w:val="18"/>
                <w:szCs w:val="18"/>
              </w:rPr>
            </w:pPr>
            <w:r w:rsidRPr="00594F04">
              <w:rPr>
                <w:rFonts w:ascii="Trebuchet MS" w:hAnsi="Trebuchet MS" w:cs="Trebuchet MS"/>
                <w:sz w:val="18"/>
                <w:szCs w:val="18"/>
              </w:rPr>
              <w:t>Placeres centralt i §3-laget</w:t>
            </w:r>
          </w:p>
        </w:tc>
      </w:tr>
    </w:tbl>
    <w:p w14:paraId="62A4C92D" w14:textId="77777777" w:rsidR="00B03006" w:rsidRPr="00A32757" w:rsidRDefault="002312DA" w:rsidP="00B03006">
      <w:pPr>
        <w:pStyle w:val="Overskrift6"/>
      </w:pPr>
      <w:r>
        <w:t>5.2.6.3</w:t>
      </w:r>
      <w:r w:rsidR="00B03006">
        <w:t xml:space="preserve"> Kodelister</w:t>
      </w:r>
    </w:p>
    <w:p w14:paraId="66C6BD7B" w14:textId="77777777" w:rsidR="00B03006" w:rsidRDefault="00B03006" w:rsidP="00B03006">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5FF45E" w14:textId="77777777" w:rsidR="00B03006" w:rsidRPr="00A32757" w:rsidRDefault="002312DA" w:rsidP="00B03006">
      <w:pPr>
        <w:pStyle w:val="Overskrift7"/>
      </w:pPr>
      <w:r>
        <w:t>5.2.6.3</w:t>
      </w:r>
      <w:r w:rsidR="00B03006" w:rsidRPr="00A32757">
        <w:t>.</w:t>
      </w:r>
      <w:r w:rsidR="00B03006">
        <w:t>1</w:t>
      </w:r>
      <w:r w:rsidR="00B03006" w:rsidRPr="00A32757">
        <w:t xml:space="preserve"> </w:t>
      </w:r>
      <w:r w:rsidR="00B03006">
        <w:t xml:space="preserve">  5105 </w:t>
      </w:r>
      <w:proofErr w:type="spellStart"/>
      <w:r>
        <w:t>Kaer_t</w:t>
      </w:r>
      <w:r w:rsidR="00972454">
        <w:t>ype</w:t>
      </w:r>
      <w:proofErr w:type="spellEnd"/>
      <w:r w:rsidR="00B03006" w:rsidRPr="00CC386E">
        <w:rPr>
          <w:rStyle w:val="TypografiOverskrift4BrugerdefineretfarveRGB0Tegn"/>
        </w:rPr>
        <w:t xml:space="preserve"> </w:t>
      </w:r>
      <w:r w:rsidR="00B03006">
        <w:t>(</w:t>
      </w:r>
      <w:r w:rsidR="00397674" w:rsidRPr="004D056C">
        <w:t>d_5105_kaer_type</w:t>
      </w:r>
      <w:r w:rsidR="00B0300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418"/>
        <w:gridCol w:w="8647"/>
      </w:tblGrid>
      <w:tr w:rsidR="00726D88" w:rsidRPr="0051728E" w14:paraId="36CEE481" w14:textId="77777777" w:rsidTr="00150622">
        <w:trPr>
          <w:trHeight w:hRule="exact" w:val="255"/>
        </w:trPr>
        <w:tc>
          <w:tcPr>
            <w:tcW w:w="1809" w:type="dxa"/>
            <w:tcBorders>
              <w:bottom w:val="single" w:sz="4" w:space="0" w:color="auto"/>
            </w:tcBorders>
            <w:shd w:val="clear" w:color="auto" w:fill="D9D9D9"/>
            <w:vAlign w:val="center"/>
          </w:tcPr>
          <w:p w14:paraId="092EAE71" w14:textId="77777777" w:rsidR="00726D88" w:rsidRPr="0051728E" w:rsidRDefault="00726D88" w:rsidP="004933DF">
            <w:pPr>
              <w:rPr>
                <w:rFonts w:ascii="Trebuchet MS" w:hAnsi="Trebuchet MS" w:cs="Trebuchet MS"/>
                <w:b/>
                <w:bCs/>
                <w:sz w:val="18"/>
                <w:szCs w:val="18"/>
              </w:rPr>
            </w:pPr>
            <w:proofErr w:type="spellStart"/>
            <w:r>
              <w:rPr>
                <w:rFonts w:ascii="Trebuchet MS" w:hAnsi="Trebuchet MS" w:cs="Trebuchet MS"/>
                <w:b/>
                <w:bCs/>
                <w:sz w:val="18"/>
                <w:szCs w:val="18"/>
              </w:rPr>
              <w:t>kaer_type_kode</w:t>
            </w:r>
            <w:proofErr w:type="spellEnd"/>
          </w:p>
        </w:tc>
        <w:tc>
          <w:tcPr>
            <w:tcW w:w="1701" w:type="dxa"/>
            <w:tcBorders>
              <w:bottom w:val="single" w:sz="4" w:space="0" w:color="auto"/>
            </w:tcBorders>
            <w:shd w:val="clear" w:color="auto" w:fill="D9D9D9"/>
            <w:vAlign w:val="center"/>
          </w:tcPr>
          <w:p w14:paraId="5EE6D4EE" w14:textId="77777777" w:rsidR="00726D88" w:rsidRPr="0051728E" w:rsidRDefault="00726D88" w:rsidP="004933DF">
            <w:pPr>
              <w:rPr>
                <w:rFonts w:ascii="Trebuchet MS" w:hAnsi="Trebuchet MS" w:cs="Trebuchet MS"/>
                <w:bCs/>
                <w:sz w:val="18"/>
                <w:szCs w:val="18"/>
              </w:rPr>
            </w:pPr>
            <w:proofErr w:type="spellStart"/>
            <w:r>
              <w:rPr>
                <w:rFonts w:ascii="Trebuchet MS" w:hAnsi="Trebuchet MS" w:cs="Trebuchet MS"/>
                <w:b/>
                <w:bCs/>
                <w:sz w:val="18"/>
                <w:szCs w:val="18"/>
              </w:rPr>
              <w:t>kaer_type</w:t>
            </w:r>
            <w:proofErr w:type="spellEnd"/>
          </w:p>
        </w:tc>
        <w:tc>
          <w:tcPr>
            <w:tcW w:w="1418" w:type="dxa"/>
            <w:tcBorders>
              <w:bottom w:val="single" w:sz="4" w:space="0" w:color="auto"/>
            </w:tcBorders>
            <w:shd w:val="clear" w:color="auto" w:fill="D9D9D9"/>
            <w:vAlign w:val="bottom"/>
          </w:tcPr>
          <w:p w14:paraId="58838AEC" w14:textId="77777777" w:rsidR="00726D88" w:rsidRPr="003A52C1" w:rsidRDefault="000A2E28" w:rsidP="00726D88">
            <w:pPr>
              <w:rPr>
                <w:rFonts w:ascii="Trebuchet MS" w:hAnsi="Trebuchet MS" w:cs="Trebuchet MS"/>
                <w:b/>
                <w:bCs/>
                <w:sz w:val="18"/>
                <w:szCs w:val="18"/>
              </w:rPr>
            </w:pPr>
            <w:r w:rsidRPr="003A52C1">
              <w:rPr>
                <w:rFonts w:ascii="Trebuchet MS" w:hAnsi="Trebuchet MS" w:cs="Trebuchet MS"/>
                <w:b/>
                <w:bCs/>
                <w:sz w:val="18"/>
                <w:szCs w:val="18"/>
              </w:rPr>
              <w:t>a</w:t>
            </w:r>
            <w:r w:rsidR="00726D88" w:rsidRPr="003A52C1">
              <w:rPr>
                <w:rFonts w:ascii="Trebuchet MS" w:hAnsi="Trebuchet MS" w:cs="Trebuchet MS"/>
                <w:b/>
                <w:bCs/>
                <w:sz w:val="18"/>
                <w:szCs w:val="18"/>
              </w:rPr>
              <w:t>ktiv</w:t>
            </w:r>
          </w:p>
        </w:tc>
        <w:tc>
          <w:tcPr>
            <w:tcW w:w="8647" w:type="dxa"/>
            <w:tcBorders>
              <w:bottom w:val="single" w:sz="4" w:space="0" w:color="auto"/>
            </w:tcBorders>
            <w:shd w:val="clear" w:color="auto" w:fill="D9D9D9"/>
            <w:vAlign w:val="bottom"/>
          </w:tcPr>
          <w:p w14:paraId="49755F1E" w14:textId="77777777" w:rsidR="00726D88" w:rsidRPr="0051728E" w:rsidRDefault="00726D88" w:rsidP="00726D88">
            <w:pPr>
              <w:rPr>
                <w:rFonts w:ascii="Trebuchet MS" w:hAnsi="Trebuchet MS" w:cs="Trebuchet MS"/>
                <w:b/>
                <w:bCs/>
                <w:sz w:val="18"/>
                <w:szCs w:val="18"/>
              </w:rPr>
            </w:pPr>
            <w:r>
              <w:rPr>
                <w:rFonts w:ascii="Trebuchet MS" w:hAnsi="Trebuchet MS" w:cs="Trebuchet MS"/>
                <w:b/>
                <w:bCs/>
                <w:sz w:val="18"/>
                <w:szCs w:val="18"/>
              </w:rPr>
              <w:t>Begrebsdefinition</w:t>
            </w:r>
          </w:p>
        </w:tc>
      </w:tr>
      <w:tr w:rsidR="00726D88" w:rsidRPr="00EA663B" w14:paraId="726EC307" w14:textId="77777777" w:rsidTr="00150622">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3A210434" w14:textId="77777777" w:rsidR="00726D88" w:rsidRPr="00EA663B" w:rsidRDefault="00726D88" w:rsidP="00EA663B">
            <w:pPr>
              <w:jc w:val="center"/>
              <w:rPr>
                <w:rFonts w:ascii="Trebuchet MS" w:hAnsi="Trebuchet MS"/>
                <w:sz w:val="18"/>
                <w:szCs w:val="18"/>
              </w:rPr>
            </w:pPr>
            <w:r w:rsidRPr="00EA663B">
              <w:rPr>
                <w:rFonts w:ascii="Trebuchet MS" w:hAnsi="Trebuchet MS"/>
                <w:sz w:val="18"/>
                <w:szCs w:val="18"/>
              </w:rPr>
              <w:t>1</w:t>
            </w:r>
          </w:p>
        </w:tc>
        <w:tc>
          <w:tcPr>
            <w:tcW w:w="1701" w:type="dxa"/>
            <w:tcBorders>
              <w:top w:val="single" w:sz="4" w:space="0" w:color="auto"/>
              <w:left w:val="single" w:sz="4" w:space="0" w:color="auto"/>
              <w:bottom w:val="single" w:sz="4" w:space="0" w:color="auto"/>
            </w:tcBorders>
            <w:shd w:val="clear" w:color="auto" w:fill="FFFFFF"/>
            <w:vAlign w:val="center"/>
          </w:tcPr>
          <w:p w14:paraId="1FAB027A" w14:textId="77777777" w:rsidR="00726D88" w:rsidRPr="00EA663B" w:rsidRDefault="00726D88" w:rsidP="00EA663B">
            <w:pPr>
              <w:rPr>
                <w:rFonts w:ascii="Trebuchet MS" w:hAnsi="Trebuchet MS"/>
                <w:sz w:val="18"/>
                <w:szCs w:val="18"/>
              </w:rPr>
            </w:pPr>
            <w:proofErr w:type="spellStart"/>
            <w:r w:rsidRPr="00EA663B">
              <w:rPr>
                <w:rFonts w:ascii="Trebuchet MS" w:hAnsi="Trebuchet MS"/>
                <w:sz w:val="18"/>
                <w:szCs w:val="18"/>
              </w:rPr>
              <w:t>Ekstremrigkær</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E8AD603" w14:textId="77777777" w:rsidR="00726D88" w:rsidRPr="003A52C1" w:rsidRDefault="00726D88" w:rsidP="00726D88">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tcPr>
          <w:p w14:paraId="2F412D2C" w14:textId="77777777" w:rsidR="00726D88" w:rsidRPr="00EA663B" w:rsidRDefault="00726D88" w:rsidP="002776FA">
            <w:pPr>
              <w:rPr>
                <w:rFonts w:ascii="Trebuchet MS" w:hAnsi="Trebuchet MS" w:cs="Trebuchet MS"/>
                <w:sz w:val="18"/>
                <w:szCs w:val="18"/>
              </w:rPr>
            </w:pPr>
            <w:proofErr w:type="spellStart"/>
            <w:r w:rsidRPr="00EA663B">
              <w:rPr>
                <w:rFonts w:ascii="Trebuchet MS" w:hAnsi="Trebuchet MS"/>
                <w:sz w:val="18"/>
                <w:szCs w:val="18"/>
              </w:rPr>
              <w:t>Ekstremrigkær</w:t>
            </w:r>
            <w:proofErr w:type="spellEnd"/>
            <w:r w:rsidRPr="00EA663B">
              <w:rPr>
                <w:rFonts w:ascii="Trebuchet MS" w:hAnsi="Trebuchet MS"/>
                <w:sz w:val="18"/>
                <w:szCs w:val="18"/>
              </w:rPr>
              <w:t xml:space="preserve"> er moser. De er den danske vegetationstype, der kan indeholde flest plantearter. Udviklet bl.a. på kalkholdige moræneaflejringer med et meget højt næringsstof indhold. </w:t>
            </w:r>
            <w:proofErr w:type="gramStart"/>
            <w:r w:rsidRPr="00EA663B">
              <w:rPr>
                <w:rFonts w:ascii="Trebuchet MS" w:hAnsi="Trebuchet MS" w:cs="Trebuchet MS"/>
                <w:sz w:val="18"/>
                <w:szCs w:val="18"/>
              </w:rPr>
              <w:t>Artsrig</w:t>
            </w:r>
            <w:proofErr w:type="gramEnd"/>
            <w:r w:rsidRPr="00EA663B">
              <w:rPr>
                <w:rFonts w:ascii="Trebuchet MS" w:hAnsi="Trebuchet MS" w:cs="Trebuchet MS"/>
                <w:sz w:val="18"/>
                <w:szCs w:val="18"/>
              </w:rPr>
              <w:t xml:space="preserve"> moser og enge med konstant vandmættet jordbund på særligt kalkrig bund, således at den særlige </w:t>
            </w:r>
            <w:proofErr w:type="spellStart"/>
            <w:r w:rsidRPr="00EA663B">
              <w:rPr>
                <w:rFonts w:ascii="Trebuchet MS" w:hAnsi="Trebuchet MS" w:cs="Trebuchet MS"/>
                <w:sz w:val="18"/>
                <w:szCs w:val="18"/>
              </w:rPr>
              <w:t>rigkærsvegetation</w:t>
            </w:r>
            <w:proofErr w:type="spellEnd"/>
            <w:r w:rsidRPr="00EA663B">
              <w:rPr>
                <w:rFonts w:ascii="Trebuchet MS" w:hAnsi="Trebuchet MS" w:cs="Trebuchet MS"/>
                <w:sz w:val="18"/>
                <w:szCs w:val="18"/>
              </w:rPr>
              <w:t xml:space="preserve"> opstår. Med græsning eller slåning er vegetationen åben og </w:t>
            </w:r>
            <w:proofErr w:type="spellStart"/>
            <w:r w:rsidRPr="00EA663B">
              <w:rPr>
                <w:rFonts w:ascii="Trebuchet MS" w:hAnsi="Trebuchet MS" w:cs="Trebuchet MS"/>
                <w:sz w:val="18"/>
                <w:szCs w:val="18"/>
              </w:rPr>
              <w:t>lavtvoksende</w:t>
            </w:r>
            <w:proofErr w:type="spellEnd"/>
            <w:r w:rsidRPr="00EA663B">
              <w:rPr>
                <w:rFonts w:ascii="Trebuchet MS" w:hAnsi="Trebuchet MS" w:cs="Trebuchet MS"/>
                <w:sz w:val="18"/>
                <w:szCs w:val="18"/>
              </w:rPr>
              <w:t xml:space="preserve"> som regel med mange små </w:t>
            </w:r>
            <w:proofErr w:type="spellStart"/>
            <w:r w:rsidRPr="00EA663B">
              <w:rPr>
                <w:rFonts w:ascii="Trebuchet MS" w:hAnsi="Trebuchet MS" w:cs="Trebuchet MS"/>
                <w:sz w:val="18"/>
                <w:szCs w:val="18"/>
              </w:rPr>
              <w:t>starer</w:t>
            </w:r>
            <w:proofErr w:type="spellEnd"/>
            <w:r w:rsidRPr="00EA663B">
              <w:rPr>
                <w:rFonts w:ascii="Trebuchet MS" w:hAnsi="Trebuchet MS" w:cs="Trebuchet MS"/>
                <w:sz w:val="18"/>
                <w:szCs w:val="18"/>
              </w:rPr>
              <w:t xml:space="preserve"> og mosser. Uden græsning eller slåning udvikles mere højtvoksende og tilgroede typer, som efterhånden ændres til krat eller sumpskov. </w:t>
            </w:r>
            <w:proofErr w:type="spellStart"/>
            <w:r w:rsidRPr="00EA663B">
              <w:rPr>
                <w:rFonts w:ascii="Trebuchet MS" w:hAnsi="Trebuchet MS"/>
                <w:sz w:val="18"/>
                <w:szCs w:val="18"/>
              </w:rPr>
              <w:t>Ekstremrigkær</w:t>
            </w:r>
            <w:proofErr w:type="spellEnd"/>
            <w:r w:rsidRPr="00EA663B">
              <w:rPr>
                <w:rFonts w:ascii="Trebuchet MS" w:hAnsi="Trebuchet MS"/>
                <w:sz w:val="18"/>
                <w:szCs w:val="18"/>
              </w:rPr>
              <w:t xml:space="preserve"> adskiller sig fra </w:t>
            </w:r>
            <w:proofErr w:type="spellStart"/>
            <w:r w:rsidRPr="00EA663B">
              <w:rPr>
                <w:rFonts w:ascii="Trebuchet MS" w:hAnsi="Trebuchet MS"/>
                <w:sz w:val="18"/>
                <w:szCs w:val="18"/>
              </w:rPr>
              <w:t>rigkær</w:t>
            </w:r>
            <w:proofErr w:type="spellEnd"/>
            <w:r w:rsidRPr="00EA663B">
              <w:rPr>
                <w:rFonts w:ascii="Trebuchet MS" w:hAnsi="Trebuchet MS"/>
                <w:sz w:val="18"/>
                <w:szCs w:val="18"/>
              </w:rPr>
              <w:t xml:space="preserve"> ved forekomst af særlige plantearter som: </w:t>
            </w:r>
            <w:proofErr w:type="spellStart"/>
            <w:r w:rsidRPr="00EA663B">
              <w:rPr>
                <w:rFonts w:ascii="Trebuchet MS" w:hAnsi="Trebuchet MS"/>
                <w:sz w:val="18"/>
                <w:szCs w:val="18"/>
              </w:rPr>
              <w:t>Butblomstret</w:t>
            </w:r>
            <w:proofErr w:type="spellEnd"/>
            <w:r w:rsidRPr="00EA663B">
              <w:rPr>
                <w:rFonts w:ascii="Trebuchet MS" w:hAnsi="Trebuchet MS"/>
                <w:sz w:val="18"/>
                <w:szCs w:val="18"/>
              </w:rPr>
              <w:t xml:space="preserve"> siv</w:t>
            </w:r>
          </w:p>
        </w:tc>
      </w:tr>
      <w:tr w:rsidR="00726D88" w:rsidRPr="00EA663B" w14:paraId="2FBF8013" w14:textId="77777777" w:rsidTr="00150622">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1E3CDFC7" w14:textId="77777777" w:rsidR="00726D88" w:rsidRPr="00EA663B" w:rsidRDefault="00726D88" w:rsidP="00EA663B">
            <w:pPr>
              <w:jc w:val="center"/>
              <w:rPr>
                <w:rFonts w:ascii="Trebuchet MS" w:hAnsi="Trebuchet MS"/>
                <w:sz w:val="18"/>
                <w:szCs w:val="18"/>
              </w:rPr>
            </w:pPr>
            <w:r w:rsidRPr="00EA663B">
              <w:rPr>
                <w:rFonts w:ascii="Trebuchet MS" w:hAnsi="Trebuchet MS"/>
                <w:sz w:val="18"/>
                <w:szCs w:val="18"/>
              </w:rPr>
              <w:t>2</w:t>
            </w:r>
          </w:p>
        </w:tc>
        <w:tc>
          <w:tcPr>
            <w:tcW w:w="1701" w:type="dxa"/>
            <w:tcBorders>
              <w:top w:val="single" w:sz="4" w:space="0" w:color="auto"/>
              <w:left w:val="single" w:sz="4" w:space="0" w:color="auto"/>
              <w:bottom w:val="single" w:sz="4" w:space="0" w:color="auto"/>
            </w:tcBorders>
            <w:shd w:val="clear" w:color="auto" w:fill="FFFFFF"/>
            <w:vAlign w:val="center"/>
          </w:tcPr>
          <w:p w14:paraId="20618EEA" w14:textId="77777777" w:rsidR="00726D88" w:rsidRPr="00EA663B" w:rsidRDefault="00726D88" w:rsidP="00EA663B">
            <w:pPr>
              <w:rPr>
                <w:rFonts w:ascii="Trebuchet MS" w:hAnsi="Trebuchet MS"/>
                <w:sz w:val="18"/>
                <w:szCs w:val="18"/>
              </w:rPr>
            </w:pPr>
            <w:r w:rsidRPr="00EA663B">
              <w:rPr>
                <w:rFonts w:ascii="Trebuchet MS" w:hAnsi="Trebuchet MS"/>
                <w:sz w:val="18"/>
                <w:szCs w:val="18"/>
              </w:rPr>
              <w:t>Ekstremfattigkær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9B474A2" w14:textId="77777777" w:rsidR="00726D88" w:rsidRPr="003A52C1" w:rsidRDefault="00726D88" w:rsidP="00726D88">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tcPr>
          <w:p w14:paraId="7AEB4B95" w14:textId="77777777" w:rsidR="00726D88" w:rsidRPr="00EA663B" w:rsidRDefault="00726D88" w:rsidP="002776FA">
            <w:pPr>
              <w:rPr>
                <w:rFonts w:ascii="Trebuchet MS" w:hAnsi="Trebuchet MS" w:cs="Trebuchet MS"/>
                <w:sz w:val="18"/>
                <w:szCs w:val="18"/>
              </w:rPr>
            </w:pPr>
            <w:r w:rsidRPr="00EA663B">
              <w:rPr>
                <w:rFonts w:ascii="Trebuchet MS" w:hAnsi="Trebuchet MS" w:cs="Trebuchet MS"/>
                <w:sz w:val="18"/>
                <w:szCs w:val="18"/>
              </w:rPr>
              <w:t xml:space="preserve">Moser karakteriseret af en ret ensartet græsagtig vegetation domineret af halvgræsser med tæt bunddække af </w:t>
            </w:r>
            <w:proofErr w:type="spellStart"/>
            <w:r w:rsidRPr="00EA663B">
              <w:rPr>
                <w:rFonts w:ascii="Trebuchet MS" w:hAnsi="Trebuchet MS" w:cs="Trebuchet MS"/>
                <w:sz w:val="18"/>
                <w:szCs w:val="18"/>
              </w:rPr>
              <w:t>tørvemosser</w:t>
            </w:r>
            <w:proofErr w:type="spellEnd"/>
            <w:r w:rsidRPr="00EA663B">
              <w:rPr>
                <w:rFonts w:ascii="Trebuchet MS" w:hAnsi="Trebuchet MS" w:cs="Trebuchet MS"/>
                <w:sz w:val="18"/>
                <w:szCs w:val="18"/>
              </w:rPr>
              <w:t xml:space="preserve">, som ofte danner en gyngende hængesæk, der komplet dækker det </w:t>
            </w:r>
            <w:r w:rsidRPr="00EA663B">
              <w:rPr>
                <w:rFonts w:ascii="Trebuchet MS" w:hAnsi="Trebuchet MS" w:cs="Trebuchet MS"/>
                <w:sz w:val="18"/>
                <w:szCs w:val="18"/>
              </w:rPr>
              <w:lastRenderedPageBreak/>
              <w:t xml:space="preserve">minerogene søvand. </w:t>
            </w:r>
            <w:r w:rsidRPr="00EA663B">
              <w:rPr>
                <w:rFonts w:ascii="Trebuchet MS" w:hAnsi="Trebuchet MS"/>
                <w:sz w:val="18"/>
                <w:szCs w:val="18"/>
              </w:rPr>
              <w:t xml:space="preserve">Fattigkær er fugtige, næringsfattige områder med sur bund. </w:t>
            </w:r>
            <w:proofErr w:type="spellStart"/>
            <w:r w:rsidRPr="00EA663B">
              <w:rPr>
                <w:rFonts w:ascii="Trebuchet MS" w:hAnsi="Trebuchet MS"/>
                <w:sz w:val="18"/>
                <w:szCs w:val="18"/>
              </w:rPr>
              <w:t>Jordbundsfoholdene</w:t>
            </w:r>
            <w:proofErr w:type="spellEnd"/>
            <w:r w:rsidRPr="00EA663B">
              <w:rPr>
                <w:rFonts w:ascii="Trebuchet MS" w:hAnsi="Trebuchet MS"/>
                <w:sz w:val="18"/>
                <w:szCs w:val="18"/>
              </w:rPr>
              <w:t xml:space="preserve"> betinger, at fattigkærene også er artsfattige.</w:t>
            </w:r>
          </w:p>
        </w:tc>
      </w:tr>
    </w:tbl>
    <w:p w14:paraId="23BFADB7" w14:textId="7356F126" w:rsidR="00B92643" w:rsidRDefault="00071B26" w:rsidP="00B92643">
      <w:pPr>
        <w:pStyle w:val="Overskrift2"/>
        <w:rPr>
          <w:kern w:val="32"/>
        </w:rPr>
      </w:pPr>
      <w:bookmarkStart w:id="253" w:name="_Toc292713318"/>
      <w:bookmarkStart w:id="254" w:name="_Toc292865283"/>
      <w:bookmarkStart w:id="255" w:name="_Toc63351437"/>
      <w:r w:rsidRPr="00066C65">
        <w:rPr>
          <w:kern w:val="32"/>
        </w:rPr>
        <w:lastRenderedPageBreak/>
        <w:t>5.2</w:t>
      </w:r>
      <w:r w:rsidR="00364C40" w:rsidRPr="00066C65">
        <w:rPr>
          <w:kern w:val="32"/>
        </w:rPr>
        <w:t xml:space="preserve">.7 </w:t>
      </w:r>
      <w:r w:rsidR="007E36DE">
        <w:rPr>
          <w:kern w:val="32"/>
        </w:rPr>
        <w:t>Naturpleje</w:t>
      </w:r>
      <w:r w:rsidR="00364C40" w:rsidRPr="00066C65">
        <w:rPr>
          <w:kern w:val="32"/>
        </w:rPr>
        <w:t xml:space="preserve"> (510</w:t>
      </w:r>
      <w:r w:rsidR="007E36DE">
        <w:rPr>
          <w:kern w:val="32"/>
        </w:rPr>
        <w:t>6</w:t>
      </w:r>
      <w:r w:rsidR="00364C40" w:rsidRPr="00066C65">
        <w:rPr>
          <w:kern w:val="32"/>
        </w:rPr>
        <w:t>)</w:t>
      </w:r>
      <w:bookmarkEnd w:id="253"/>
      <w:bookmarkEnd w:id="254"/>
      <w:bookmarkEnd w:id="255"/>
      <w:r w:rsidR="00B92643" w:rsidRPr="00B92643">
        <w:rPr>
          <w:kern w:val="32"/>
        </w:rPr>
        <w:t xml:space="preserve"> </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76"/>
        <w:gridCol w:w="1839"/>
        <w:gridCol w:w="3264"/>
        <w:gridCol w:w="1276"/>
        <w:gridCol w:w="1417"/>
        <w:gridCol w:w="1418"/>
        <w:gridCol w:w="2693"/>
      </w:tblGrid>
      <w:tr w:rsidR="0063640B" w:rsidRPr="0051728E" w14:paraId="2DFC0D1F" w14:textId="77777777" w:rsidTr="00C37B85">
        <w:tc>
          <w:tcPr>
            <w:tcW w:w="1696" w:type="dxa"/>
            <w:tcBorders>
              <w:bottom w:val="single" w:sz="4" w:space="0" w:color="auto"/>
            </w:tcBorders>
            <w:shd w:val="clear" w:color="auto" w:fill="D9D9D9"/>
            <w:vAlign w:val="center"/>
          </w:tcPr>
          <w:p w14:paraId="0B780027" w14:textId="77777777" w:rsidR="0063640B" w:rsidRPr="009367BB" w:rsidRDefault="0063640B" w:rsidP="0063640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595E33A5" w14:textId="4E45FB40" w:rsidR="0063640B" w:rsidRPr="009367BB" w:rsidRDefault="0063640B" w:rsidP="0063640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103" w:type="dxa"/>
            <w:gridSpan w:val="2"/>
            <w:tcBorders>
              <w:bottom w:val="single" w:sz="4" w:space="0" w:color="auto"/>
            </w:tcBorders>
            <w:shd w:val="clear" w:color="auto" w:fill="D9D9D9"/>
            <w:vAlign w:val="center"/>
          </w:tcPr>
          <w:p w14:paraId="15AA9443" w14:textId="33B8F365"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C069BBE"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349193DA"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FE1E524" w14:textId="77777777" w:rsidR="0063640B" w:rsidRPr="009367BB" w:rsidRDefault="0063640B" w:rsidP="0063640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82072D7"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Frit</w:t>
            </w:r>
          </w:p>
        </w:tc>
        <w:tc>
          <w:tcPr>
            <w:tcW w:w="2693" w:type="dxa"/>
            <w:shd w:val="clear" w:color="auto" w:fill="D9D9D9"/>
            <w:vAlign w:val="center"/>
          </w:tcPr>
          <w:p w14:paraId="7FE276FF"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Eksempel</w:t>
            </w:r>
          </w:p>
        </w:tc>
      </w:tr>
      <w:tr w:rsidR="0063640B" w:rsidRPr="00CE1917" w14:paraId="1489F92B"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39903B19"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pleje_type_kode</w:t>
            </w:r>
            <w:proofErr w:type="spellEnd"/>
          </w:p>
        </w:tc>
        <w:tc>
          <w:tcPr>
            <w:tcW w:w="1276" w:type="dxa"/>
            <w:tcBorders>
              <w:top w:val="single" w:sz="4" w:space="0" w:color="auto"/>
              <w:left w:val="single" w:sz="4" w:space="0" w:color="auto"/>
              <w:bottom w:val="nil"/>
              <w:right w:val="single" w:sz="4" w:space="0" w:color="auto"/>
            </w:tcBorders>
            <w:vAlign w:val="bottom"/>
          </w:tcPr>
          <w:p w14:paraId="50DB49D5" w14:textId="2578227F" w:rsidR="0063640B" w:rsidRDefault="0063640B" w:rsidP="0063640B">
            <w:pPr>
              <w:rPr>
                <w:rFonts w:ascii="Trebuchet MS" w:hAnsi="Trebuchet MS"/>
                <w:sz w:val="18"/>
                <w:szCs w:val="18"/>
              </w:rPr>
            </w:pPr>
            <w:proofErr w:type="spellStart"/>
            <w:r>
              <w:rPr>
                <w:rFonts w:ascii="Trebuchet MS" w:hAnsi="Trebuchet MS"/>
                <w:sz w:val="18"/>
                <w:szCs w:val="18"/>
              </w:rPr>
              <w:t>pleje_ty_k</w:t>
            </w:r>
            <w:proofErr w:type="spellEnd"/>
          </w:p>
        </w:tc>
        <w:tc>
          <w:tcPr>
            <w:tcW w:w="5103" w:type="dxa"/>
            <w:gridSpan w:val="2"/>
            <w:tcBorders>
              <w:top w:val="single" w:sz="4" w:space="0" w:color="auto"/>
              <w:left w:val="single" w:sz="4" w:space="0" w:color="auto"/>
              <w:bottom w:val="nil"/>
              <w:right w:val="single" w:sz="4" w:space="0" w:color="auto"/>
            </w:tcBorders>
            <w:shd w:val="clear" w:color="auto" w:fill="auto"/>
            <w:vAlign w:val="bottom"/>
          </w:tcPr>
          <w:p w14:paraId="6D3809F1" w14:textId="0DF02580" w:rsidR="0063640B" w:rsidRPr="00CE1917" w:rsidRDefault="0063640B" w:rsidP="0063640B">
            <w:pPr>
              <w:rPr>
                <w:rFonts w:ascii="Trebuchet MS" w:hAnsi="Trebuchet MS"/>
                <w:sz w:val="18"/>
                <w:szCs w:val="18"/>
              </w:rPr>
            </w:pPr>
            <w:r>
              <w:rPr>
                <w:rFonts w:ascii="Trebuchet MS" w:hAnsi="Trebuchet MS"/>
                <w:sz w:val="18"/>
                <w:szCs w:val="18"/>
              </w:rPr>
              <w:t>Kodetal for plejetype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19E256EB"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1B2D2C4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auto"/>
            <w:vAlign w:val="bottom"/>
          </w:tcPr>
          <w:p w14:paraId="2F09188E"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O</w:t>
            </w:r>
          </w:p>
        </w:tc>
        <w:tc>
          <w:tcPr>
            <w:tcW w:w="2693" w:type="dxa"/>
            <w:tcBorders>
              <w:top w:val="single" w:sz="4" w:space="0" w:color="auto"/>
              <w:left w:val="single" w:sz="4" w:space="0" w:color="auto"/>
              <w:bottom w:val="nil"/>
              <w:right w:val="single" w:sz="4" w:space="0" w:color="auto"/>
            </w:tcBorders>
            <w:shd w:val="clear" w:color="auto" w:fill="auto"/>
            <w:vAlign w:val="bottom"/>
          </w:tcPr>
          <w:p w14:paraId="0AFFDB3A"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8</w:t>
            </w:r>
          </w:p>
        </w:tc>
      </w:tr>
      <w:tr w:rsidR="0063640B" w:rsidRPr="00CE1917" w14:paraId="4B01051F"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9CCFF"/>
            <w:vAlign w:val="bottom"/>
          </w:tcPr>
          <w:p w14:paraId="0C28A9D6"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pleje</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7B42CE80" w14:textId="28FED57F" w:rsidR="0063640B" w:rsidRDefault="0063640B" w:rsidP="0063640B">
            <w:pPr>
              <w:rPr>
                <w:rFonts w:ascii="Trebuchet MS" w:hAnsi="Trebuchet MS"/>
                <w:sz w:val="18"/>
                <w:szCs w:val="18"/>
              </w:rPr>
            </w:pPr>
            <w:proofErr w:type="spellStart"/>
            <w:r w:rsidRPr="00CE1917">
              <w:rPr>
                <w:rFonts w:ascii="Trebuchet MS" w:hAnsi="Trebuchet MS"/>
                <w:sz w:val="18"/>
                <w:szCs w:val="18"/>
              </w:rPr>
              <w:t>pleje</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0F082799" w14:textId="07AC6246" w:rsidR="0063640B" w:rsidRPr="00CE1917" w:rsidRDefault="0063640B" w:rsidP="0063640B">
            <w:pPr>
              <w:rPr>
                <w:rFonts w:ascii="Trebuchet MS" w:hAnsi="Trebuchet MS"/>
                <w:sz w:val="18"/>
                <w:szCs w:val="18"/>
              </w:rPr>
            </w:pPr>
            <w:r>
              <w:rPr>
                <w:rFonts w:ascii="Trebuchet MS" w:hAnsi="Trebuchet MS"/>
                <w:sz w:val="18"/>
                <w:szCs w:val="18"/>
              </w:rPr>
              <w:t>Typen af naturpleje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46E3DC8B" w14:textId="77777777" w:rsidR="0063640B" w:rsidRPr="00CE1917" w:rsidRDefault="0063640B" w:rsidP="0063640B">
            <w:pPr>
              <w:rPr>
                <w:rFonts w:ascii="Trebuchet MS" w:hAnsi="Trebuchet MS" w:cs="Trebuchet MS"/>
                <w:sz w:val="18"/>
                <w:szCs w:val="18"/>
              </w:rPr>
            </w:pPr>
            <w:r w:rsidRPr="00CE191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2E9090A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0-50</w:t>
            </w:r>
            <w:r w:rsidRPr="00CE1917">
              <w:rPr>
                <w:rFonts w:ascii="Trebuchet MS" w:hAnsi="Trebuchet MS" w:cs="Trebuchet MS"/>
                <w:sz w:val="18"/>
                <w:szCs w:val="18"/>
              </w:rPr>
              <w:t xml:space="preserve">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B0AD798"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69FDDC80" w14:textId="77777777" w:rsidR="0063640B" w:rsidRPr="00BF52F8" w:rsidRDefault="0063640B" w:rsidP="0063640B">
            <w:pPr>
              <w:rPr>
                <w:rFonts w:ascii="Trebuchet MS" w:hAnsi="Trebuchet MS" w:cs="Trebuchet MS"/>
                <w:sz w:val="18"/>
                <w:szCs w:val="18"/>
              </w:rPr>
            </w:pPr>
            <w:r w:rsidRPr="00BF52F8">
              <w:rPr>
                <w:rFonts w:ascii="Trebuchet MS" w:hAnsi="Trebuchet MS" w:cs="Trebuchet MS"/>
                <w:sz w:val="18"/>
                <w:szCs w:val="18"/>
              </w:rPr>
              <w:t>Nedskæring af vedplanter</w:t>
            </w:r>
          </w:p>
        </w:tc>
      </w:tr>
      <w:tr w:rsidR="0063640B" w:rsidRPr="00EC31B1" w14:paraId="108A9F8C"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012E6250" w14:textId="77777777" w:rsidR="0063640B" w:rsidRPr="00EC31B1" w:rsidRDefault="0063640B" w:rsidP="0063640B">
            <w:pPr>
              <w:rPr>
                <w:rFonts w:ascii="Trebuchet MS" w:hAnsi="Trebuchet MS"/>
                <w:color w:val="4F81BD"/>
                <w:sz w:val="18"/>
                <w:szCs w:val="18"/>
              </w:rPr>
            </w:pPr>
            <w:proofErr w:type="spellStart"/>
            <w:r w:rsidRPr="00EC31B1">
              <w:rPr>
                <w:rFonts w:ascii="Trebuchet MS" w:hAnsi="Trebuchet MS"/>
                <w:color w:val="4F81BD"/>
                <w:sz w:val="18"/>
                <w:szCs w:val="18"/>
              </w:rPr>
              <w:t>pleje_type_label</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55EFFF0" w14:textId="476E713B" w:rsidR="0063640B" w:rsidRPr="00EC31B1" w:rsidRDefault="0063640B" w:rsidP="0063640B">
            <w:pPr>
              <w:rPr>
                <w:rFonts w:ascii="Trebuchet MS" w:hAnsi="Trebuchet MS"/>
                <w:color w:val="4F81BD"/>
                <w:sz w:val="18"/>
                <w:szCs w:val="18"/>
              </w:rPr>
            </w:pPr>
            <w:proofErr w:type="spellStart"/>
            <w:r>
              <w:rPr>
                <w:rFonts w:ascii="Trebuchet MS" w:hAnsi="Trebuchet MS"/>
                <w:color w:val="4F81BD"/>
                <w:sz w:val="18"/>
                <w:szCs w:val="18"/>
              </w:rPr>
              <w:t>pleje_ty_l</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B7E47B0" w14:textId="4CF8F1BF" w:rsidR="0063640B" w:rsidRPr="00EC31B1" w:rsidRDefault="0063640B" w:rsidP="0063640B">
            <w:pPr>
              <w:rPr>
                <w:rFonts w:ascii="Trebuchet MS" w:hAnsi="Trebuchet MS"/>
                <w:color w:val="4F81BD"/>
                <w:sz w:val="18"/>
                <w:szCs w:val="18"/>
              </w:rPr>
            </w:pPr>
            <w:r w:rsidRPr="00EC31B1">
              <w:rPr>
                <w:rFonts w:ascii="Trebuchet MS" w:hAnsi="Trebuchet MS"/>
                <w:color w:val="4F81BD"/>
                <w:sz w:val="18"/>
                <w:szCs w:val="18"/>
              </w:rPr>
              <w:t>Forkortet navn af naturpleje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69126B8"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98748EB"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0-4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60544AE" w14:textId="77777777" w:rsidR="0063640B" w:rsidRPr="00EC31B1" w:rsidRDefault="0063640B" w:rsidP="0063640B">
            <w:pPr>
              <w:jc w:val="center"/>
              <w:rPr>
                <w:rFonts w:ascii="Trebuchet MS" w:hAnsi="Trebuchet MS" w:cs="Trebuchet MS"/>
                <w:color w:val="4F81BD"/>
                <w:sz w:val="18"/>
                <w:szCs w:val="18"/>
              </w:rPr>
            </w:pPr>
            <w:r w:rsidRPr="00EC31B1">
              <w:rPr>
                <w:rFonts w:ascii="Trebuchet MS" w:hAnsi="Trebuchet MS" w:cs="Trebuchet MS"/>
                <w:color w:val="4F81BD"/>
                <w:sz w:val="18"/>
                <w:szCs w:val="18"/>
              </w:rPr>
              <w:t>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13286A81"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NP04</w:t>
            </w:r>
          </w:p>
        </w:tc>
      </w:tr>
      <w:tr w:rsidR="0063640B" w:rsidRPr="00CE1917" w14:paraId="0E1ED8FD"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311778AE"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w:t>
            </w:r>
            <w:r w:rsidRPr="00CE1917">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D348399" w14:textId="6FCA1116" w:rsidR="0063640B" w:rsidRPr="00C43406"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C7D753D" w14:textId="288D3B9B" w:rsidR="0063640B" w:rsidRPr="00C43406" w:rsidRDefault="0063640B" w:rsidP="0063640B">
            <w:pPr>
              <w:rPr>
                <w:rFonts w:ascii="Trebuchet MS" w:hAnsi="Trebuchet MS"/>
                <w:sz w:val="18"/>
                <w:szCs w:val="18"/>
              </w:rPr>
            </w:pPr>
            <w:r w:rsidRPr="00C43406">
              <w:rPr>
                <w:rFonts w:ascii="Trebuchet MS" w:hAnsi="Trebuchet MS"/>
                <w:sz w:val="18"/>
                <w:szCs w:val="18"/>
              </w:rPr>
              <w:t>Nummer på naturplejeområde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40790AF"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46563A" w14:textId="77777777" w:rsidR="0063640B" w:rsidRPr="003A52C1" w:rsidRDefault="0063640B" w:rsidP="0063640B">
            <w:pPr>
              <w:rPr>
                <w:rFonts w:ascii="Trebuchet MS" w:hAnsi="Trebuchet MS" w:cs="Trebuchet MS"/>
                <w:b/>
                <w:sz w:val="18"/>
                <w:szCs w:val="18"/>
              </w:rPr>
            </w:pPr>
            <w:r w:rsidRPr="00C43406">
              <w:rPr>
                <w:rFonts w:ascii="Trebuchet MS" w:hAnsi="Trebuchet MS" w:cs="Trebuchet MS"/>
                <w:sz w:val="18"/>
                <w:szCs w:val="18"/>
              </w:rPr>
              <w:t>1-99999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266C1F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0B2B1059" w14:textId="77777777" w:rsidR="0063640B" w:rsidRPr="00CE1917" w:rsidRDefault="0063640B" w:rsidP="0063640B">
            <w:pPr>
              <w:rPr>
                <w:rFonts w:ascii="Trebuchet MS" w:hAnsi="Trebuchet MS" w:cs="Trebuchet MS"/>
                <w:sz w:val="18"/>
                <w:szCs w:val="18"/>
              </w:rPr>
            </w:pPr>
          </w:p>
        </w:tc>
      </w:tr>
      <w:tr w:rsidR="0063640B" w:rsidRPr="00CE1917" w14:paraId="1AF37AAB"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50770D4B"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_navn</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65E30F0D" w14:textId="35FE6018" w:rsidR="0063640B" w:rsidRPr="00C43406"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_navn</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245D69C" w14:textId="72A959B3" w:rsidR="0063640B" w:rsidRPr="00C43406" w:rsidRDefault="0063640B" w:rsidP="0063640B">
            <w:pPr>
              <w:rPr>
                <w:rFonts w:ascii="Trebuchet MS" w:hAnsi="Trebuchet MS"/>
                <w:sz w:val="18"/>
                <w:szCs w:val="18"/>
              </w:rPr>
            </w:pPr>
            <w:r w:rsidRPr="00C43406">
              <w:rPr>
                <w:rFonts w:ascii="Trebuchet MS" w:hAnsi="Trebuchet MS"/>
                <w:sz w:val="18"/>
                <w:szCs w:val="18"/>
              </w:rPr>
              <w:t>Navn på naturplejeområde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C46C26A"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9D28A3"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52CD4AD" w14:textId="77777777" w:rsidR="0063640B" w:rsidRPr="00C97CC9" w:rsidRDefault="0063640B" w:rsidP="0063640B">
            <w:pPr>
              <w:jc w:val="center"/>
              <w:rPr>
                <w:rFonts w:ascii="Trebuchet MS" w:hAnsi="Trebuchet MS" w:cs="Trebuchet MS"/>
                <w:sz w:val="18"/>
                <w:szCs w:val="18"/>
              </w:rPr>
            </w:pPr>
            <w:r w:rsidRPr="00C97CC9">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73E7B40E" w14:textId="77777777" w:rsidR="0063640B" w:rsidRPr="00CE1917" w:rsidRDefault="0063640B" w:rsidP="0063640B">
            <w:pPr>
              <w:rPr>
                <w:rFonts w:ascii="Trebuchet MS" w:hAnsi="Trebuchet MS" w:cs="Trebuchet MS"/>
                <w:sz w:val="18"/>
                <w:szCs w:val="18"/>
              </w:rPr>
            </w:pPr>
          </w:p>
        </w:tc>
      </w:tr>
      <w:tr w:rsidR="0063640B" w:rsidRPr="00CE1917" w14:paraId="6F718609"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09B5B616"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f</w:t>
            </w:r>
            <w:r w:rsidRPr="00CE1917">
              <w:rPr>
                <w:rFonts w:ascii="Trebuchet MS" w:hAnsi="Trebuchet MS"/>
                <w:sz w:val="18"/>
                <w:szCs w:val="18"/>
              </w:rPr>
              <w:t>ortidsmindenr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787F96CE" w14:textId="1898F2A6" w:rsidR="0063640B" w:rsidRDefault="0063640B" w:rsidP="0063640B">
            <w:pPr>
              <w:rPr>
                <w:rFonts w:ascii="Trebuchet MS" w:hAnsi="Trebuchet MS"/>
                <w:sz w:val="18"/>
                <w:szCs w:val="18"/>
              </w:rPr>
            </w:pPr>
            <w:proofErr w:type="spellStart"/>
            <w:r>
              <w:rPr>
                <w:rFonts w:ascii="Trebuchet MS" w:hAnsi="Trebuchet MS"/>
                <w:sz w:val="18"/>
                <w:szCs w:val="18"/>
              </w:rPr>
              <w:t>fortidsm</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1B1713CE" w14:textId="52C55CA2" w:rsidR="0063640B" w:rsidRPr="00CE1917" w:rsidRDefault="0063640B" w:rsidP="0063640B">
            <w:pPr>
              <w:rPr>
                <w:rFonts w:ascii="Trebuchet MS" w:hAnsi="Trebuchet MS"/>
                <w:sz w:val="18"/>
                <w:szCs w:val="18"/>
              </w:rPr>
            </w:pPr>
            <w:r>
              <w:rPr>
                <w:rFonts w:ascii="Trebuchet MS" w:hAnsi="Trebuchet MS"/>
                <w:sz w:val="18"/>
                <w:szCs w:val="18"/>
              </w:rPr>
              <w:t>Kulturarvsstyrelsen entydige nr. på evt. fortidsminde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F5F86F2"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EC8EC32"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D1A24C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5F021F24" w14:textId="77777777" w:rsidR="0063640B" w:rsidRPr="00CE1917" w:rsidRDefault="0063640B" w:rsidP="0063640B">
            <w:pPr>
              <w:rPr>
                <w:rFonts w:ascii="Trebuchet MS" w:hAnsi="Trebuchet MS" w:cs="Trebuchet MS"/>
                <w:sz w:val="18"/>
                <w:szCs w:val="18"/>
              </w:rPr>
            </w:pPr>
          </w:p>
        </w:tc>
      </w:tr>
      <w:tr w:rsidR="0063640B" w:rsidRPr="00CE1917" w14:paraId="0D3C9BBC"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712FFEED"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faciliteter_kode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3109882A" w14:textId="6FB0CB3B" w:rsidR="0063640B" w:rsidRDefault="0063640B" w:rsidP="0063640B">
            <w:pPr>
              <w:rPr>
                <w:rFonts w:ascii="Trebuchet MS" w:hAnsi="Trebuchet MS"/>
                <w:sz w:val="18"/>
                <w:szCs w:val="18"/>
              </w:rPr>
            </w:pPr>
            <w:proofErr w:type="spellStart"/>
            <w:r>
              <w:rPr>
                <w:rFonts w:ascii="Trebuchet MS" w:hAnsi="Trebuchet MS"/>
                <w:sz w:val="18"/>
                <w:szCs w:val="18"/>
              </w:rPr>
              <w:t>facilite_k</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5953CD72" w14:textId="51C94283" w:rsidR="0063640B" w:rsidRPr="00CE1917" w:rsidRDefault="0063640B" w:rsidP="0063640B">
            <w:pPr>
              <w:rPr>
                <w:rFonts w:ascii="Trebuchet MS" w:hAnsi="Trebuchet MS"/>
                <w:sz w:val="18"/>
                <w:szCs w:val="18"/>
              </w:rPr>
            </w:pPr>
            <w:r>
              <w:rPr>
                <w:rFonts w:ascii="Trebuchet MS" w:hAnsi="Trebuchet MS"/>
                <w:sz w:val="18"/>
                <w:szCs w:val="18"/>
              </w:rPr>
              <w:t>Kodetal for opstillende publikumsfaciliteter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EFD7849"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CFC7B9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1EE98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05F11844"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3</w:t>
            </w:r>
          </w:p>
        </w:tc>
      </w:tr>
      <w:tr w:rsidR="0063640B" w:rsidRPr="00CE1917" w14:paraId="56BD21A4"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9CCFF"/>
            <w:vAlign w:val="bottom"/>
          </w:tcPr>
          <w:p w14:paraId="692F2328" w14:textId="77777777" w:rsidR="0063640B" w:rsidRPr="00CE1917" w:rsidRDefault="0063640B" w:rsidP="0063640B">
            <w:pPr>
              <w:rPr>
                <w:rFonts w:ascii="Trebuchet MS" w:hAnsi="Trebuchet MS"/>
                <w:sz w:val="18"/>
                <w:szCs w:val="18"/>
              </w:rPr>
            </w:pPr>
            <w:r>
              <w:rPr>
                <w:rFonts w:ascii="Trebuchet MS" w:hAnsi="Trebuchet MS"/>
                <w:sz w:val="18"/>
                <w:szCs w:val="18"/>
              </w:rPr>
              <w:t>f</w:t>
            </w:r>
            <w:r w:rsidRPr="00CE1917">
              <w:rPr>
                <w:rFonts w:ascii="Trebuchet MS" w:hAnsi="Trebuchet MS"/>
                <w:sz w:val="18"/>
                <w:szCs w:val="18"/>
              </w:rPr>
              <w:t>aciliteter</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5C95EE8" w14:textId="5CC97BAB" w:rsidR="0063640B" w:rsidRDefault="0063640B" w:rsidP="0063640B">
            <w:pPr>
              <w:rPr>
                <w:rFonts w:ascii="Trebuchet MS" w:hAnsi="Trebuchet MS"/>
                <w:sz w:val="18"/>
                <w:szCs w:val="18"/>
              </w:rPr>
            </w:pPr>
            <w:proofErr w:type="spellStart"/>
            <w:r>
              <w:rPr>
                <w:rFonts w:ascii="Trebuchet MS" w:hAnsi="Trebuchet MS"/>
                <w:sz w:val="18"/>
                <w:szCs w:val="18"/>
              </w:rPr>
              <w:t>facilite</w:t>
            </w:r>
            <w:proofErr w:type="spellEnd"/>
          </w:p>
        </w:tc>
        <w:tc>
          <w:tcPr>
            <w:tcW w:w="5103" w:type="dxa"/>
            <w:gridSpan w:val="2"/>
            <w:tcBorders>
              <w:top w:val="single" w:sz="4" w:space="0" w:color="auto"/>
              <w:left w:val="single" w:sz="4" w:space="0" w:color="auto"/>
              <w:bottom w:val="nil"/>
              <w:right w:val="single" w:sz="4" w:space="0" w:color="auto"/>
            </w:tcBorders>
            <w:shd w:val="clear" w:color="auto" w:fill="99CCFF"/>
            <w:vAlign w:val="bottom"/>
          </w:tcPr>
          <w:p w14:paraId="5064A7A5" w14:textId="55B96E4D" w:rsidR="0063640B" w:rsidRPr="00CE1917" w:rsidRDefault="0063640B" w:rsidP="0063640B">
            <w:pPr>
              <w:rPr>
                <w:rFonts w:ascii="Trebuchet MS" w:hAnsi="Trebuchet MS"/>
                <w:sz w:val="18"/>
                <w:szCs w:val="18"/>
              </w:rPr>
            </w:pPr>
            <w:r>
              <w:rPr>
                <w:rFonts w:ascii="Trebuchet MS" w:hAnsi="Trebuchet MS"/>
                <w:sz w:val="18"/>
                <w:szCs w:val="18"/>
              </w:rPr>
              <w:t>Opstillende publikumsfaciliteter i området</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0805748"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16A1460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4408C227"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S</w:t>
            </w:r>
          </w:p>
        </w:tc>
        <w:tc>
          <w:tcPr>
            <w:tcW w:w="2693" w:type="dxa"/>
            <w:tcBorders>
              <w:top w:val="single" w:sz="4" w:space="0" w:color="auto"/>
              <w:left w:val="single" w:sz="4" w:space="0" w:color="auto"/>
              <w:bottom w:val="nil"/>
              <w:right w:val="single" w:sz="4" w:space="0" w:color="auto"/>
            </w:tcBorders>
            <w:shd w:val="clear" w:color="auto" w:fill="99CCFF"/>
            <w:vAlign w:val="bottom"/>
          </w:tcPr>
          <w:p w14:paraId="1F0D27D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Legeplads</w:t>
            </w:r>
          </w:p>
        </w:tc>
      </w:tr>
      <w:tr w:rsidR="0063640B" w:rsidRPr="00CE1917" w14:paraId="48D4DD01"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D9D9D9"/>
            <w:vAlign w:val="bottom"/>
          </w:tcPr>
          <w:p w14:paraId="30C06A91"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51EC1C1" w14:textId="0DB1F093" w:rsidR="0063640B"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0C51C48" w14:textId="594AC970" w:rsidR="0063640B" w:rsidRPr="00CE1917" w:rsidRDefault="0063640B" w:rsidP="0063640B">
            <w:pPr>
              <w:rPr>
                <w:rFonts w:ascii="Trebuchet MS" w:hAnsi="Trebuchet MS"/>
                <w:sz w:val="18"/>
                <w:szCs w:val="18"/>
              </w:rPr>
            </w:pPr>
            <w:r>
              <w:rPr>
                <w:rFonts w:ascii="Trebuchet MS" w:hAnsi="Trebuchet MS"/>
                <w:sz w:val="18"/>
                <w:szCs w:val="18"/>
              </w:rPr>
              <w:t>Kort gengivelse af aftale med lodsejere.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4DAEDAC"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DDC8818"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05DEBC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5E2B93E0" w14:textId="77777777" w:rsidR="0063640B" w:rsidRPr="00CE1917" w:rsidRDefault="0063640B" w:rsidP="0063640B">
            <w:pPr>
              <w:rPr>
                <w:rFonts w:ascii="Trebuchet MS" w:hAnsi="Trebuchet MS" w:cs="Trebuchet MS"/>
                <w:sz w:val="18"/>
                <w:szCs w:val="18"/>
              </w:rPr>
            </w:pPr>
          </w:p>
        </w:tc>
      </w:tr>
      <w:tr w:rsidR="0063640B" w:rsidRPr="00CE1917" w14:paraId="2395A9D9" w14:textId="77777777" w:rsidTr="00C37B85">
        <w:trPr>
          <w:trHeight w:hRule="exact" w:val="510"/>
        </w:trPr>
        <w:tc>
          <w:tcPr>
            <w:tcW w:w="1696" w:type="dxa"/>
            <w:tcBorders>
              <w:top w:val="single" w:sz="4" w:space="0" w:color="auto"/>
              <w:left w:val="single" w:sz="4" w:space="0" w:color="auto"/>
              <w:bottom w:val="single" w:sz="4" w:space="0" w:color="auto"/>
              <w:right w:val="single" w:sz="4" w:space="0" w:color="auto"/>
            </w:tcBorders>
            <w:shd w:val="clear" w:color="auto" w:fill="D9D9D9"/>
            <w:vAlign w:val="center"/>
          </w:tcPr>
          <w:p w14:paraId="292F4708"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192869B" w14:textId="6BAA266A" w:rsidR="0063640B"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5C4C551" w14:textId="27FBCA74" w:rsidR="0063640B" w:rsidRPr="00CE1917" w:rsidRDefault="0063640B" w:rsidP="0063640B">
            <w:pPr>
              <w:rPr>
                <w:rFonts w:ascii="Trebuchet MS" w:hAnsi="Trebuchet MS"/>
                <w:sz w:val="18"/>
                <w:szCs w:val="18"/>
              </w:rPr>
            </w:pPr>
            <w:r>
              <w:rPr>
                <w:rFonts w:ascii="Trebuchet MS" w:hAnsi="Trebuchet MS"/>
                <w:sz w:val="18"/>
                <w:szCs w:val="18"/>
              </w:rPr>
              <w:t xml:space="preserve">ESDH-nr. på aftalen </w:t>
            </w:r>
            <w:proofErr w:type="gramStart"/>
            <w:r>
              <w:rPr>
                <w:rFonts w:ascii="Trebuchet MS" w:hAnsi="Trebuchet MS"/>
                <w:sz w:val="18"/>
                <w:szCs w:val="18"/>
              </w:rPr>
              <w:t>fuldt omfang/ordlyd</w:t>
            </w:r>
            <w:proofErr w:type="gramEnd"/>
            <w:r>
              <w:rPr>
                <w:rFonts w:ascii="Trebuchet MS" w:hAnsi="Trebuchet MS"/>
                <w:sz w:val="18"/>
                <w:szCs w:val="18"/>
              </w:rPr>
              <w:t xml:space="preserve"> og underskrevet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8D26BE0"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B8133B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6AA9874"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79A755DB" w14:textId="77777777" w:rsidR="0063640B" w:rsidRPr="00CE1917" w:rsidRDefault="0063640B" w:rsidP="0063640B">
            <w:pPr>
              <w:rPr>
                <w:rFonts w:ascii="Trebuchet MS" w:hAnsi="Trebuchet MS" w:cs="Trebuchet MS"/>
                <w:sz w:val="18"/>
                <w:szCs w:val="18"/>
              </w:rPr>
            </w:pPr>
          </w:p>
        </w:tc>
      </w:tr>
      <w:tr w:rsidR="0063640B" w:rsidRPr="00353B49" w14:paraId="6E01C947"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3FA1A3E7"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008D810" w14:textId="24F7A65D"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tcBorders>
            <w:shd w:val="clear" w:color="auto" w:fill="97DDBA"/>
            <w:vAlign w:val="center"/>
          </w:tcPr>
          <w:p w14:paraId="3719A5FE" w14:textId="6D42A034"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4300E">
              <w:rPr>
                <w:rFonts w:ascii="Trebuchet MS" w:hAnsi="Trebuchet MS"/>
                <w:sz w:val="18"/>
                <w:szCs w:val="18"/>
              </w:rPr>
              <w:t xml:space="preserve"> </w:t>
            </w:r>
          </w:p>
        </w:tc>
      </w:tr>
      <w:tr w:rsidR="0063640B" w:rsidRPr="00353B49" w14:paraId="53599AE8"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559397FC"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92E5672" w14:textId="4BB60950"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tcBorders>
            <w:shd w:val="clear" w:color="auto" w:fill="97DDBA"/>
            <w:vAlign w:val="center"/>
          </w:tcPr>
          <w:p w14:paraId="1A3A8DAB" w14:textId="5E55B5DA"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4300E">
              <w:rPr>
                <w:rFonts w:ascii="Trebuchet MS" w:hAnsi="Trebuchet MS"/>
                <w:sz w:val="18"/>
                <w:szCs w:val="18"/>
              </w:rPr>
              <w:t xml:space="preserve"> </w:t>
            </w:r>
          </w:p>
        </w:tc>
      </w:tr>
      <w:tr w:rsidR="0063640B" w:rsidRPr="00CE1917" w14:paraId="20DDF14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7DDBA"/>
            <w:vAlign w:val="center"/>
          </w:tcPr>
          <w:p w14:paraId="2F98A28E"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ejerstatus</w:t>
            </w:r>
            <w:r>
              <w:rPr>
                <w:rFonts w:ascii="Trebuchet MS" w:hAnsi="Trebuchet MS" w:cs="Trebuchet MS"/>
                <w:sz w:val="18"/>
                <w:szCs w:val="18"/>
              </w:rPr>
              <w:t>_kode</w:t>
            </w:r>
            <w:proofErr w:type="spellEnd"/>
          </w:p>
        </w:tc>
        <w:tc>
          <w:tcPr>
            <w:tcW w:w="1276" w:type="dxa"/>
            <w:tcBorders>
              <w:top w:val="single" w:sz="4" w:space="0" w:color="auto"/>
              <w:left w:val="single" w:sz="4" w:space="0" w:color="auto"/>
              <w:bottom w:val="nil"/>
              <w:right w:val="single" w:sz="4" w:space="0" w:color="auto"/>
            </w:tcBorders>
            <w:shd w:val="clear" w:color="auto" w:fill="97DDBA"/>
            <w:vAlign w:val="center"/>
          </w:tcPr>
          <w:p w14:paraId="08D1C500" w14:textId="21901F80"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nil"/>
              <w:right w:val="single" w:sz="4" w:space="0" w:color="auto"/>
            </w:tcBorders>
            <w:shd w:val="clear" w:color="auto" w:fill="97DDBA"/>
            <w:vAlign w:val="center"/>
          </w:tcPr>
          <w:p w14:paraId="0DA0E71F" w14:textId="21B71C9F"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70CF5950" w14:textId="77777777" w:rsidR="0063640B" w:rsidRPr="00C43406" w:rsidRDefault="0063640B" w:rsidP="0063640B">
            <w:pPr>
              <w:rPr>
                <w:rFonts w:ascii="Trebuchet MS" w:hAnsi="Trebuchet MS"/>
                <w:sz w:val="18"/>
                <w:szCs w:val="18"/>
              </w:rPr>
            </w:pPr>
          </w:p>
          <w:p w14:paraId="5DA25616" w14:textId="77777777" w:rsidR="0063640B" w:rsidRPr="00C43406" w:rsidRDefault="0063640B" w:rsidP="0063640B">
            <w:pPr>
              <w:rPr>
                <w:rFonts w:ascii="Trebuchet MS" w:hAnsi="Trebuchet MS"/>
                <w:sz w:val="18"/>
                <w:szCs w:val="18"/>
              </w:rPr>
            </w:pPr>
          </w:p>
          <w:p w14:paraId="37CD65C8" w14:textId="77777777" w:rsidR="0063640B" w:rsidRPr="00C43406" w:rsidRDefault="0063640B" w:rsidP="0063640B">
            <w:pPr>
              <w:jc w:val="center"/>
              <w:rPr>
                <w:rFonts w:ascii="Trebuchet MS" w:hAnsi="Trebuchet MS"/>
                <w:sz w:val="18"/>
                <w:szCs w:val="18"/>
              </w:rPr>
            </w:pPr>
          </w:p>
          <w:p w14:paraId="5DC670B0" w14:textId="77777777" w:rsidR="0063640B" w:rsidRPr="00C43406" w:rsidRDefault="0063640B" w:rsidP="0063640B">
            <w:pPr>
              <w:rPr>
                <w:rFonts w:ascii="Trebuchet MS" w:hAnsi="Trebuchet MS"/>
                <w:sz w:val="18"/>
                <w:szCs w:val="18"/>
              </w:rPr>
            </w:pPr>
          </w:p>
        </w:tc>
      </w:tr>
      <w:tr w:rsidR="0063640B" w:rsidRPr="00CE1917" w14:paraId="4F3AEC54"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7D7DBC07"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e</w:t>
            </w:r>
            <w:r w:rsidRPr="00353B49">
              <w:rPr>
                <w:rFonts w:ascii="Trebuchet MS" w:hAnsi="Trebuchet MS" w:cs="Trebuchet MS"/>
                <w:sz w:val="18"/>
                <w:szCs w:val="18"/>
              </w:rPr>
              <w:t>jerstatus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68158DC" w14:textId="31153862"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right w:val="single" w:sz="4" w:space="0" w:color="auto"/>
            </w:tcBorders>
            <w:shd w:val="clear" w:color="auto" w:fill="97DDBA"/>
            <w:vAlign w:val="center"/>
          </w:tcPr>
          <w:p w14:paraId="5BA3622F" w14:textId="727F3E2E"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25FA98D7" w14:textId="77777777" w:rsidR="0063640B" w:rsidRPr="00C43406" w:rsidRDefault="0063640B" w:rsidP="0063640B">
            <w:pPr>
              <w:rPr>
                <w:rFonts w:ascii="Trebuchet MS" w:hAnsi="Trebuchet MS"/>
                <w:sz w:val="18"/>
                <w:szCs w:val="18"/>
              </w:rPr>
            </w:pPr>
          </w:p>
          <w:p w14:paraId="19C63BF0" w14:textId="77777777" w:rsidR="0063640B" w:rsidRPr="00C43406" w:rsidRDefault="0063640B" w:rsidP="0063640B">
            <w:pPr>
              <w:rPr>
                <w:rFonts w:ascii="Trebuchet MS" w:hAnsi="Trebuchet MS"/>
                <w:sz w:val="18"/>
                <w:szCs w:val="18"/>
              </w:rPr>
            </w:pPr>
          </w:p>
          <w:p w14:paraId="64F612C5" w14:textId="77777777" w:rsidR="0063640B" w:rsidRPr="00C43406" w:rsidRDefault="0063640B" w:rsidP="0063640B">
            <w:pPr>
              <w:rPr>
                <w:rFonts w:ascii="Trebuchet MS" w:hAnsi="Trebuchet MS"/>
                <w:sz w:val="18"/>
                <w:szCs w:val="18"/>
              </w:rPr>
            </w:pPr>
          </w:p>
        </w:tc>
      </w:tr>
      <w:tr w:rsidR="0063640B" w:rsidRPr="00353B49" w14:paraId="2A05428A"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7DDBA"/>
            <w:vAlign w:val="center"/>
          </w:tcPr>
          <w:p w14:paraId="22892769" w14:textId="77777777" w:rsidR="0063640B" w:rsidRPr="008A756A" w:rsidRDefault="0063640B" w:rsidP="0063640B">
            <w:pPr>
              <w:rPr>
                <w:rFonts w:ascii="Trebuchet MS" w:hAnsi="Trebuchet MS" w:cs="Trebuchet MS"/>
                <w:sz w:val="18"/>
                <w:szCs w:val="18"/>
              </w:rPr>
            </w:pPr>
            <w:proofErr w:type="spellStart"/>
            <w:r>
              <w:rPr>
                <w:rFonts w:ascii="Trebuchet MS" w:hAnsi="Trebuchet MS" w:cs="Trebuchet MS"/>
                <w:sz w:val="18"/>
                <w:szCs w:val="18"/>
              </w:rPr>
              <w:t>s</w:t>
            </w:r>
            <w:r w:rsidRPr="008A756A">
              <w:rPr>
                <w:rFonts w:ascii="Trebuchet MS" w:hAnsi="Trebuchet MS" w:cs="Trebuchet MS"/>
                <w:sz w:val="18"/>
                <w:szCs w:val="18"/>
              </w:rPr>
              <w:t>agsnr</w:t>
            </w:r>
            <w:proofErr w:type="spellEnd"/>
          </w:p>
        </w:tc>
        <w:tc>
          <w:tcPr>
            <w:tcW w:w="1276" w:type="dxa"/>
            <w:tcBorders>
              <w:top w:val="single" w:sz="4" w:space="0" w:color="auto"/>
              <w:left w:val="single" w:sz="4" w:space="0" w:color="auto"/>
              <w:bottom w:val="nil"/>
              <w:right w:val="single" w:sz="4" w:space="0" w:color="auto"/>
            </w:tcBorders>
            <w:shd w:val="clear" w:color="auto" w:fill="97DDBA"/>
            <w:vAlign w:val="center"/>
          </w:tcPr>
          <w:p w14:paraId="13B250B2" w14:textId="057E48D9"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nil"/>
              <w:right w:val="single" w:sz="4" w:space="0" w:color="auto"/>
            </w:tcBorders>
            <w:shd w:val="clear" w:color="auto" w:fill="97DDBA"/>
            <w:vAlign w:val="bottom"/>
          </w:tcPr>
          <w:p w14:paraId="02B9B945" w14:textId="7B3AA3FE"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p>
        </w:tc>
      </w:tr>
      <w:tr w:rsidR="0063640B" w:rsidRPr="00CE1917" w14:paraId="008F8A04"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26D68400"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projekt</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1D745DF5" w14:textId="5725726F" w:rsidR="0063640B" w:rsidRPr="001907D7" w:rsidRDefault="0063640B" w:rsidP="0063640B">
            <w:pPr>
              <w:rPr>
                <w:rFonts w:ascii="Trebuchet MS" w:hAnsi="Trebuchet MS"/>
                <w:sz w:val="18"/>
                <w:szCs w:val="18"/>
              </w:rPr>
            </w:pPr>
            <w:proofErr w:type="spellStart"/>
            <w:r w:rsidRPr="00CE1917">
              <w:rPr>
                <w:rFonts w:ascii="Trebuchet MS" w:hAnsi="Trebuchet MS"/>
                <w:sz w:val="18"/>
                <w:szCs w:val="18"/>
              </w:rPr>
              <w:t>projekt</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0E92B2A5" w14:textId="3ACE753C" w:rsidR="0063640B" w:rsidRPr="00CE1917" w:rsidRDefault="0063640B" w:rsidP="0063640B">
            <w:pPr>
              <w:rPr>
                <w:rFonts w:ascii="Trebuchet MS" w:hAnsi="Trebuchet MS"/>
                <w:color w:val="0000FF"/>
                <w:sz w:val="18"/>
                <w:szCs w:val="18"/>
              </w:rPr>
            </w:pPr>
            <w:r w:rsidRPr="001907D7">
              <w:rPr>
                <w:rFonts w:ascii="Trebuchet MS" w:hAnsi="Trebuchet MS"/>
                <w:sz w:val="18"/>
                <w:szCs w:val="18"/>
              </w:rPr>
              <w:t>Typen af et projekt (F.eks. LIFE projekt, Natura2000 mm.)</w:t>
            </w:r>
          </w:p>
        </w:tc>
        <w:tc>
          <w:tcPr>
            <w:tcW w:w="1276" w:type="dxa"/>
            <w:tcBorders>
              <w:top w:val="single" w:sz="4" w:space="0" w:color="auto"/>
              <w:left w:val="single" w:sz="4" w:space="0" w:color="auto"/>
              <w:bottom w:val="nil"/>
              <w:right w:val="single" w:sz="4" w:space="0" w:color="auto"/>
            </w:tcBorders>
            <w:shd w:val="clear" w:color="auto" w:fill="FFFFFF"/>
          </w:tcPr>
          <w:p w14:paraId="2CDC11B9" w14:textId="77777777" w:rsidR="0063640B" w:rsidRPr="00CE1917"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11A0BF6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EDA7F3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center"/>
          </w:tcPr>
          <w:p w14:paraId="7F4E7947"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LIFE-projekt</w:t>
            </w:r>
          </w:p>
        </w:tc>
      </w:tr>
      <w:tr w:rsidR="0063640B" w:rsidRPr="00CE1917" w14:paraId="1E5B5E1A"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1DAE5A40"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dyrehold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41C2DA17" w14:textId="58DC891E" w:rsidR="0063640B" w:rsidRDefault="0063640B" w:rsidP="0063640B">
            <w:pPr>
              <w:rPr>
                <w:rFonts w:ascii="Trebuchet MS" w:hAnsi="Trebuchet MS"/>
                <w:sz w:val="18"/>
                <w:szCs w:val="18"/>
              </w:rPr>
            </w:pPr>
            <w:r w:rsidRPr="00CE1917">
              <w:rPr>
                <w:rFonts w:ascii="Trebuchet MS" w:hAnsi="Trebuchet MS"/>
                <w:sz w:val="18"/>
                <w:szCs w:val="18"/>
              </w:rPr>
              <w:t xml:space="preserve">dyrehold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44C915D4" w14:textId="14454DB5" w:rsidR="0063640B" w:rsidRPr="00CE1917" w:rsidRDefault="0063640B" w:rsidP="0063640B">
            <w:pPr>
              <w:rPr>
                <w:rFonts w:ascii="Trebuchet MS" w:hAnsi="Trebuchet MS"/>
                <w:sz w:val="18"/>
                <w:szCs w:val="18"/>
              </w:rPr>
            </w:pPr>
            <w:r>
              <w:rPr>
                <w:rFonts w:ascii="Trebuchet MS" w:hAnsi="Trebuchet MS"/>
                <w:sz w:val="18"/>
                <w:szCs w:val="18"/>
              </w:rPr>
              <w:t>Art/arter af dyr til afgræsning m.v.</w:t>
            </w:r>
          </w:p>
        </w:tc>
        <w:tc>
          <w:tcPr>
            <w:tcW w:w="1276" w:type="dxa"/>
            <w:tcBorders>
              <w:top w:val="single" w:sz="4" w:space="0" w:color="auto"/>
              <w:left w:val="single" w:sz="4" w:space="0" w:color="auto"/>
              <w:bottom w:val="nil"/>
              <w:right w:val="single" w:sz="4" w:space="0" w:color="auto"/>
            </w:tcBorders>
            <w:shd w:val="clear" w:color="auto" w:fill="FFFFFF"/>
          </w:tcPr>
          <w:p w14:paraId="71573D6B"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3ADC1A79"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0-250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8F05D50"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O</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2838993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28 stk. kvæg og 112 stk. geder</w:t>
            </w:r>
          </w:p>
        </w:tc>
      </w:tr>
      <w:tr w:rsidR="0063640B" w:rsidRPr="00CE1917" w14:paraId="189558C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3235D3FA"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antal_moder</w:t>
            </w:r>
            <w:proofErr w:type="spellEnd"/>
            <w:r w:rsidRPr="00CE1917">
              <w:rPr>
                <w:rFonts w:ascii="Trebuchet MS" w:hAnsi="Trebuchet MS"/>
                <w:sz w:val="18"/>
                <w:szCs w:val="18"/>
              </w:rPr>
              <w:t xml:space="preserve">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075FBFA" w14:textId="76E99219" w:rsidR="0063640B" w:rsidRDefault="0063640B" w:rsidP="0063640B">
            <w:pPr>
              <w:rPr>
                <w:rFonts w:ascii="Trebuchet MS" w:hAnsi="Trebuchet MS"/>
                <w:sz w:val="18"/>
                <w:szCs w:val="18"/>
              </w:rPr>
            </w:pPr>
            <w:proofErr w:type="spellStart"/>
            <w:r>
              <w:rPr>
                <w:rFonts w:ascii="Trebuchet MS" w:hAnsi="Trebuchet MS"/>
                <w:sz w:val="18"/>
                <w:szCs w:val="18"/>
              </w:rPr>
              <w:t>antal_mode</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5611F111" w14:textId="6B358D2E" w:rsidR="0063640B" w:rsidRPr="00CE1917" w:rsidRDefault="0063640B" w:rsidP="0063640B">
            <w:pPr>
              <w:rPr>
                <w:rFonts w:ascii="Trebuchet MS" w:hAnsi="Trebuchet MS"/>
                <w:sz w:val="18"/>
                <w:szCs w:val="18"/>
              </w:rPr>
            </w:pPr>
            <w:r>
              <w:rPr>
                <w:rFonts w:ascii="Trebuchet MS" w:hAnsi="Trebuchet MS"/>
                <w:sz w:val="18"/>
                <w:szCs w:val="18"/>
              </w:rPr>
              <w:t>Antal moder dyr i flokken</w:t>
            </w:r>
          </w:p>
        </w:tc>
        <w:tc>
          <w:tcPr>
            <w:tcW w:w="1276" w:type="dxa"/>
            <w:tcBorders>
              <w:top w:val="single" w:sz="4" w:space="0" w:color="auto"/>
              <w:left w:val="single" w:sz="4" w:space="0" w:color="auto"/>
              <w:bottom w:val="nil"/>
              <w:right w:val="single" w:sz="4" w:space="0" w:color="auto"/>
            </w:tcBorders>
            <w:shd w:val="clear" w:color="auto" w:fill="FFFFFF"/>
          </w:tcPr>
          <w:p w14:paraId="0959EB73"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tcPr>
          <w:p w14:paraId="59AA5F3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812880E"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79FA763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23</w:t>
            </w:r>
          </w:p>
        </w:tc>
      </w:tr>
      <w:tr w:rsidR="0063640B" w:rsidRPr="00CE1917" w14:paraId="1E22672B" w14:textId="77777777" w:rsidTr="00C37B85">
        <w:trPr>
          <w:trHeight w:hRule="exact" w:val="503"/>
        </w:trPr>
        <w:tc>
          <w:tcPr>
            <w:tcW w:w="1696" w:type="dxa"/>
            <w:tcBorders>
              <w:top w:val="single" w:sz="4" w:space="0" w:color="auto"/>
              <w:left w:val="single" w:sz="4" w:space="0" w:color="auto"/>
              <w:bottom w:val="nil"/>
              <w:right w:val="single" w:sz="4" w:space="0" w:color="auto"/>
            </w:tcBorders>
            <w:shd w:val="clear" w:color="auto" w:fill="D9D9D9"/>
            <w:vAlign w:val="center"/>
          </w:tcPr>
          <w:p w14:paraId="347B5A1B"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chr</w:t>
            </w:r>
            <w:proofErr w:type="spellEnd"/>
            <w:r w:rsidRPr="00CE1917">
              <w:rPr>
                <w:rFonts w:ascii="Trebuchet MS" w:hAnsi="Trebuchet MS"/>
                <w:sz w:val="18"/>
                <w:szCs w:val="18"/>
              </w:rPr>
              <w:t xml:space="preserve">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7AA2AE0" w14:textId="50A1CF88" w:rsidR="0063640B" w:rsidRDefault="0063640B" w:rsidP="0063640B">
            <w:pPr>
              <w:rPr>
                <w:rFonts w:ascii="Trebuchet MS" w:hAnsi="Trebuchet MS"/>
                <w:sz w:val="18"/>
                <w:szCs w:val="18"/>
              </w:rPr>
            </w:pPr>
            <w:proofErr w:type="spellStart"/>
            <w:r>
              <w:rPr>
                <w:rFonts w:ascii="Trebuchet MS" w:hAnsi="Trebuchet MS"/>
                <w:sz w:val="18"/>
                <w:szCs w:val="18"/>
              </w:rPr>
              <w:t>chr</w:t>
            </w:r>
            <w:proofErr w:type="spellEnd"/>
            <w:r w:rsidRPr="00CE1917">
              <w:rPr>
                <w:rFonts w:ascii="Trebuchet MS" w:hAnsi="Trebuchet MS"/>
                <w:sz w:val="18"/>
                <w:szCs w:val="18"/>
              </w:rPr>
              <w:t xml:space="preserve">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7B3C7DCB" w14:textId="4950466A" w:rsidR="0063640B" w:rsidRPr="00CE1917" w:rsidRDefault="0063640B" w:rsidP="0063640B">
            <w:pPr>
              <w:rPr>
                <w:rFonts w:ascii="Trebuchet MS" w:hAnsi="Trebuchet MS"/>
                <w:sz w:val="18"/>
                <w:szCs w:val="18"/>
              </w:rPr>
            </w:pPr>
            <w:r>
              <w:rPr>
                <w:rFonts w:ascii="Trebuchet MS" w:hAnsi="Trebuchet MS"/>
                <w:sz w:val="18"/>
                <w:szCs w:val="18"/>
              </w:rPr>
              <w:t xml:space="preserve">Dyreholderens </w:t>
            </w:r>
            <w:r w:rsidRPr="00594F04">
              <w:rPr>
                <w:rFonts w:ascii="Trebuchet MS" w:hAnsi="Trebuchet MS"/>
                <w:sz w:val="18"/>
                <w:szCs w:val="18"/>
              </w:rPr>
              <w:t xml:space="preserve">CHR nummer (Det Centrale </w:t>
            </w:r>
            <w:proofErr w:type="spellStart"/>
            <w:r w:rsidRPr="00594F04">
              <w:rPr>
                <w:rFonts w:ascii="Trebuchet MS" w:hAnsi="Trebuchet MS"/>
                <w:sz w:val="18"/>
                <w:szCs w:val="18"/>
              </w:rPr>
              <w:t>HusdyrbrugsRegist</w:t>
            </w:r>
            <w:r>
              <w:rPr>
                <w:rFonts w:ascii="Trebuchet MS" w:hAnsi="Trebuchet MS"/>
                <w:sz w:val="18"/>
                <w:szCs w:val="18"/>
              </w:rPr>
              <w:t>er</w:t>
            </w:r>
            <w:proofErr w:type="spellEnd"/>
            <w:r>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FFFFFF"/>
          </w:tcPr>
          <w:p w14:paraId="5AB2D998"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tcPr>
          <w:p w14:paraId="1A527802"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0-9999999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D2ABC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751412CE" w14:textId="77777777" w:rsidR="0063640B" w:rsidRPr="00CE1917" w:rsidRDefault="0063640B" w:rsidP="0063640B">
            <w:pPr>
              <w:rPr>
                <w:rFonts w:ascii="Trebuchet MS" w:hAnsi="Trebuchet MS" w:cs="Trebuchet MS"/>
                <w:sz w:val="18"/>
                <w:szCs w:val="18"/>
              </w:rPr>
            </w:pPr>
          </w:p>
        </w:tc>
      </w:tr>
      <w:tr w:rsidR="0063640B" w:rsidRPr="00CE1917" w14:paraId="3BA5152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28DC998A"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navn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76BF3333" w14:textId="6AA36720" w:rsidR="0063640B" w:rsidRDefault="0063640B" w:rsidP="0063640B">
            <w:pPr>
              <w:rPr>
                <w:rFonts w:ascii="Trebuchet MS" w:hAnsi="Trebuchet MS"/>
                <w:sz w:val="18"/>
                <w:szCs w:val="18"/>
              </w:rPr>
            </w:pPr>
            <w:r w:rsidRPr="00CE1917">
              <w:rPr>
                <w:rFonts w:ascii="Trebuchet MS" w:hAnsi="Trebuchet MS"/>
                <w:sz w:val="18"/>
                <w:szCs w:val="18"/>
              </w:rPr>
              <w:t xml:space="preserve">navn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31FB1076" w14:textId="463B9490" w:rsidR="0063640B" w:rsidRPr="00CE1917" w:rsidRDefault="0063640B" w:rsidP="0063640B">
            <w:pPr>
              <w:rPr>
                <w:rFonts w:ascii="Trebuchet MS" w:hAnsi="Trebuchet MS"/>
                <w:sz w:val="18"/>
                <w:szCs w:val="18"/>
              </w:rPr>
            </w:pPr>
            <w:r>
              <w:rPr>
                <w:rFonts w:ascii="Trebuchet MS" w:hAnsi="Trebuchet MS"/>
                <w:sz w:val="18"/>
                <w:szCs w:val="18"/>
              </w:rPr>
              <w:t xml:space="preserve">Navn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07B343BB"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033A0DA4"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52A0299"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17B2A65E" w14:textId="77777777" w:rsidR="0063640B" w:rsidRPr="004D056C" w:rsidRDefault="0063640B" w:rsidP="0063640B">
            <w:pPr>
              <w:rPr>
                <w:rFonts w:ascii="Trebuchet MS" w:hAnsi="Trebuchet MS" w:cs="Trebuchet MS"/>
                <w:sz w:val="18"/>
                <w:szCs w:val="18"/>
              </w:rPr>
            </w:pPr>
            <w:proofErr w:type="spellStart"/>
            <w:r w:rsidRPr="004D056C">
              <w:rPr>
                <w:rFonts w:ascii="Trebuchet MS" w:hAnsi="Trebuchet MS" w:cs="Trebuchet MS"/>
                <w:sz w:val="18"/>
                <w:szCs w:val="18"/>
              </w:rPr>
              <w:t>NaturaGræsKlipning</w:t>
            </w:r>
            <w:proofErr w:type="spellEnd"/>
            <w:r w:rsidRPr="004D056C">
              <w:rPr>
                <w:rFonts w:ascii="Trebuchet MS" w:hAnsi="Trebuchet MS" w:cs="Trebuchet MS"/>
                <w:sz w:val="18"/>
                <w:szCs w:val="18"/>
              </w:rPr>
              <w:t xml:space="preserve"> A/S</w:t>
            </w:r>
          </w:p>
        </w:tc>
      </w:tr>
      <w:tr w:rsidR="0063640B" w:rsidRPr="00CE1917" w14:paraId="73C03311"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47294B11" w14:textId="77777777" w:rsidR="0063640B" w:rsidRPr="00CE1917" w:rsidRDefault="0063640B" w:rsidP="0063640B">
            <w:pPr>
              <w:rPr>
                <w:rFonts w:ascii="Trebuchet MS" w:hAnsi="Trebuchet MS"/>
                <w:sz w:val="18"/>
                <w:szCs w:val="18"/>
              </w:rPr>
            </w:pPr>
            <w:r>
              <w:rPr>
                <w:rFonts w:ascii="Trebuchet MS" w:hAnsi="Trebuchet MS"/>
                <w:sz w:val="18"/>
                <w:szCs w:val="18"/>
              </w:rPr>
              <w:t>t</w:t>
            </w:r>
            <w:r w:rsidRPr="00CE1917">
              <w:rPr>
                <w:rFonts w:ascii="Trebuchet MS" w:hAnsi="Trebuchet MS"/>
                <w:sz w:val="18"/>
                <w:szCs w:val="18"/>
              </w:rPr>
              <w:t xml:space="preserve">elefon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FEC82F6" w14:textId="19B824D9" w:rsidR="0063640B" w:rsidRDefault="0063640B" w:rsidP="0063640B">
            <w:pPr>
              <w:rPr>
                <w:rFonts w:ascii="Trebuchet MS" w:hAnsi="Trebuchet MS"/>
                <w:sz w:val="18"/>
                <w:szCs w:val="18"/>
              </w:rPr>
            </w:pPr>
            <w:r>
              <w:rPr>
                <w:rFonts w:ascii="Trebuchet MS" w:hAnsi="Trebuchet MS"/>
                <w:sz w:val="18"/>
                <w:szCs w:val="18"/>
              </w:rPr>
              <w:t>t</w:t>
            </w:r>
            <w:r w:rsidRPr="00CE1917">
              <w:rPr>
                <w:rFonts w:ascii="Trebuchet MS" w:hAnsi="Trebuchet MS"/>
                <w:sz w:val="18"/>
                <w:szCs w:val="18"/>
              </w:rPr>
              <w:t xml:space="preserve">elefon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1631931C" w14:textId="201C1208" w:rsidR="0063640B" w:rsidRPr="00CE1917" w:rsidRDefault="0063640B" w:rsidP="0063640B">
            <w:pPr>
              <w:rPr>
                <w:rFonts w:ascii="Trebuchet MS" w:hAnsi="Trebuchet MS"/>
                <w:sz w:val="18"/>
                <w:szCs w:val="18"/>
              </w:rPr>
            </w:pPr>
            <w:proofErr w:type="gramStart"/>
            <w:r>
              <w:rPr>
                <w:rFonts w:ascii="Trebuchet MS" w:hAnsi="Trebuchet MS"/>
                <w:sz w:val="18"/>
                <w:szCs w:val="18"/>
              </w:rPr>
              <w:t>Telefon nr.</w:t>
            </w:r>
            <w:proofErr w:type="gramEnd"/>
            <w:r>
              <w:rPr>
                <w:rFonts w:ascii="Trebuchet MS" w:hAnsi="Trebuchet MS"/>
                <w:sz w:val="18"/>
                <w:szCs w:val="18"/>
              </w:rPr>
              <w:t xml:space="preserve">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06E55B0A"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27E2352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10000000-99999999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C1DB438"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tcPr>
          <w:p w14:paraId="0A9791C7" w14:textId="77777777" w:rsidR="0063640B" w:rsidRPr="00CE1917" w:rsidRDefault="0063640B" w:rsidP="0063640B">
            <w:pPr>
              <w:rPr>
                <w:rFonts w:ascii="Trebuchet MS" w:hAnsi="Trebuchet MS" w:cs="Trebuchet MS"/>
                <w:sz w:val="18"/>
                <w:szCs w:val="18"/>
              </w:rPr>
            </w:pPr>
          </w:p>
        </w:tc>
      </w:tr>
      <w:tr w:rsidR="0063640B" w:rsidRPr="00CE1917" w14:paraId="441DD642"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2F7400B9"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mobil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CC5B8DA" w14:textId="486A53BA" w:rsidR="0063640B" w:rsidRDefault="0063640B" w:rsidP="0063640B">
            <w:pPr>
              <w:rPr>
                <w:rFonts w:ascii="Trebuchet MS" w:hAnsi="Trebuchet MS"/>
                <w:sz w:val="18"/>
                <w:szCs w:val="18"/>
              </w:rPr>
            </w:pPr>
            <w:r w:rsidRPr="00CE1917">
              <w:rPr>
                <w:rFonts w:ascii="Trebuchet MS" w:hAnsi="Trebuchet MS"/>
                <w:sz w:val="18"/>
                <w:szCs w:val="18"/>
              </w:rPr>
              <w:t xml:space="preserve">mobil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104C821E" w14:textId="5F691133" w:rsidR="0063640B" w:rsidRPr="00CE1917" w:rsidRDefault="0063640B" w:rsidP="0063640B">
            <w:pPr>
              <w:rPr>
                <w:rFonts w:ascii="Trebuchet MS" w:hAnsi="Trebuchet MS"/>
                <w:sz w:val="18"/>
                <w:szCs w:val="18"/>
              </w:rPr>
            </w:pPr>
            <w:r>
              <w:rPr>
                <w:rFonts w:ascii="Trebuchet MS" w:hAnsi="Trebuchet MS"/>
                <w:sz w:val="18"/>
                <w:szCs w:val="18"/>
              </w:rPr>
              <w:t xml:space="preserve">Mobil </w:t>
            </w:r>
            <w:proofErr w:type="gramStart"/>
            <w:r>
              <w:rPr>
                <w:rFonts w:ascii="Trebuchet MS" w:hAnsi="Trebuchet MS"/>
                <w:sz w:val="18"/>
                <w:szCs w:val="18"/>
              </w:rPr>
              <w:t>telefon nr.</w:t>
            </w:r>
            <w:proofErr w:type="gramEnd"/>
            <w:r>
              <w:rPr>
                <w:rFonts w:ascii="Trebuchet MS" w:hAnsi="Trebuchet MS"/>
                <w:sz w:val="18"/>
                <w:szCs w:val="18"/>
              </w:rPr>
              <w:t xml:space="preserve">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6228624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424E620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10000000-99999999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412AD0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tcPr>
          <w:p w14:paraId="6B840E19" w14:textId="77777777" w:rsidR="0063640B" w:rsidRPr="00CE1917" w:rsidRDefault="0063640B" w:rsidP="0063640B">
            <w:pPr>
              <w:rPr>
                <w:rFonts w:ascii="Trebuchet MS" w:hAnsi="Trebuchet MS" w:cs="Trebuchet MS"/>
                <w:sz w:val="18"/>
                <w:szCs w:val="18"/>
              </w:rPr>
            </w:pPr>
          </w:p>
        </w:tc>
      </w:tr>
      <w:tr w:rsidR="0063640B" w:rsidRPr="00CE1917" w14:paraId="4DCC4B99"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47B18183"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mail </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730F3FF" w14:textId="321AD792" w:rsidR="0063640B" w:rsidRDefault="0063640B" w:rsidP="0063640B">
            <w:pPr>
              <w:rPr>
                <w:rFonts w:ascii="Trebuchet MS" w:hAnsi="Trebuchet MS"/>
                <w:sz w:val="18"/>
                <w:szCs w:val="18"/>
              </w:rPr>
            </w:pPr>
            <w:r w:rsidRPr="00CE1917">
              <w:rPr>
                <w:rFonts w:ascii="Trebuchet MS" w:hAnsi="Trebuchet MS"/>
                <w:sz w:val="18"/>
                <w:szCs w:val="18"/>
              </w:rPr>
              <w:t xml:space="preserve">mail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7FC248C4" w14:textId="28516F8B" w:rsidR="0063640B" w:rsidRPr="00CE1917" w:rsidRDefault="0063640B" w:rsidP="0063640B">
            <w:pPr>
              <w:rPr>
                <w:rFonts w:ascii="Trebuchet MS" w:hAnsi="Trebuchet MS"/>
                <w:sz w:val="18"/>
                <w:szCs w:val="18"/>
              </w:rPr>
            </w:pPr>
            <w:r>
              <w:rPr>
                <w:rFonts w:ascii="Trebuchet MS" w:hAnsi="Trebuchet MS"/>
                <w:sz w:val="18"/>
                <w:szCs w:val="18"/>
              </w:rPr>
              <w:t xml:space="preserve">E-mail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5B6E80A9"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94ABE2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0-250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36E4B3F"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3949584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dyrene@Naturagraesklipning.dk</w:t>
            </w:r>
          </w:p>
        </w:tc>
      </w:tr>
      <w:tr w:rsidR="0063640B" w:rsidRPr="00CE1917" w14:paraId="7E9FDAB9"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317D0214" w14:textId="77777777" w:rsidR="0063640B" w:rsidRPr="00CE1917" w:rsidRDefault="0063640B" w:rsidP="0063640B">
            <w:pPr>
              <w:rPr>
                <w:rFonts w:ascii="Trebuchet MS" w:hAnsi="Trebuchet MS"/>
                <w:sz w:val="18"/>
                <w:szCs w:val="18"/>
              </w:rPr>
            </w:pPr>
            <w:r w:rsidRPr="00CE1917">
              <w:rPr>
                <w:rFonts w:ascii="Trebuchet MS" w:hAnsi="Trebuchet MS"/>
                <w:sz w:val="18"/>
                <w:szCs w:val="18"/>
              </w:rPr>
              <w:lastRenderedPageBreak/>
              <w:t xml:space="preserve">ajour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797F76DB" w14:textId="4ACCBD14" w:rsidR="0063640B" w:rsidRDefault="0063640B" w:rsidP="0063640B">
            <w:pPr>
              <w:rPr>
                <w:rFonts w:ascii="Trebuchet MS" w:hAnsi="Trebuchet MS"/>
                <w:sz w:val="18"/>
                <w:szCs w:val="18"/>
              </w:rPr>
            </w:pPr>
            <w:r w:rsidRPr="00CE1917">
              <w:rPr>
                <w:rFonts w:ascii="Trebuchet MS" w:hAnsi="Trebuchet MS"/>
                <w:sz w:val="18"/>
                <w:szCs w:val="18"/>
              </w:rPr>
              <w:t xml:space="preserve">ajour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23C57669" w14:textId="0C0D68F0" w:rsidR="0063640B" w:rsidRPr="00CE1917" w:rsidRDefault="0063640B" w:rsidP="0063640B">
            <w:pPr>
              <w:rPr>
                <w:rFonts w:ascii="Trebuchet MS" w:hAnsi="Trebuchet MS"/>
                <w:sz w:val="18"/>
                <w:szCs w:val="18"/>
              </w:rPr>
            </w:pPr>
            <w:r>
              <w:rPr>
                <w:rFonts w:ascii="Trebuchet MS" w:hAnsi="Trebuchet MS"/>
                <w:sz w:val="18"/>
                <w:szCs w:val="18"/>
              </w:rPr>
              <w:t xml:space="preserve">Dato for hvornår kontaktinfo på </w:t>
            </w:r>
            <w:proofErr w:type="spellStart"/>
            <w:r>
              <w:rPr>
                <w:rFonts w:ascii="Trebuchet MS" w:hAnsi="Trebuchet MS"/>
                <w:sz w:val="18"/>
                <w:szCs w:val="18"/>
              </w:rPr>
              <w:t>dyreholder</w:t>
            </w:r>
            <w:proofErr w:type="spellEnd"/>
            <w:r>
              <w:rPr>
                <w:rFonts w:ascii="Trebuchet MS" w:hAnsi="Trebuchet MS"/>
                <w:sz w:val="18"/>
                <w:szCs w:val="18"/>
              </w:rPr>
              <w:t xml:space="preserve"> senest er ajourført</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95C5603" w14:textId="77777777" w:rsidR="0063640B" w:rsidRPr="00CE1917" w:rsidRDefault="0063640B" w:rsidP="0063640B">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417" w:type="dxa"/>
            <w:tcBorders>
              <w:top w:val="single" w:sz="4" w:space="0" w:color="auto"/>
              <w:left w:val="single" w:sz="4" w:space="0" w:color="auto"/>
              <w:bottom w:val="nil"/>
              <w:right w:val="single" w:sz="4" w:space="0" w:color="auto"/>
            </w:tcBorders>
            <w:shd w:val="clear" w:color="auto" w:fill="FFFFFF"/>
            <w:vAlign w:val="center"/>
          </w:tcPr>
          <w:p w14:paraId="165C8FF4" w14:textId="77777777" w:rsidR="0063640B" w:rsidRPr="00353B49" w:rsidRDefault="0063640B" w:rsidP="0063640B">
            <w:pPr>
              <w:autoSpaceDE w:val="0"/>
              <w:autoSpaceDN w:val="0"/>
              <w:adjustRightInd w:val="0"/>
              <w:rPr>
                <w:rFonts w:ascii="Trebuchet MS" w:hAnsi="Trebuchet MS" w:cs="Trebuchet MS"/>
                <w:sz w:val="18"/>
                <w:szCs w:val="18"/>
              </w:rPr>
            </w:pPr>
            <w:r w:rsidRPr="00353B49">
              <w:rPr>
                <w:rFonts w:ascii="Trebuchet MS" w:hAnsi="Trebuchet MS" w:cs="Trebuchet MS"/>
                <w:sz w:val="18"/>
                <w:szCs w:val="18"/>
              </w:rPr>
              <w:t>2006-12-31</w:t>
            </w:r>
          </w:p>
          <w:p w14:paraId="780B3577" w14:textId="77777777" w:rsidR="0063640B" w:rsidRPr="00CE1917" w:rsidRDefault="0063640B" w:rsidP="0063640B">
            <w:pPr>
              <w:rPr>
                <w:rFonts w:ascii="Trebuchet MS" w:hAnsi="Trebuchet MS" w:cs="Trebuchet MS"/>
                <w:sz w:val="18"/>
                <w:szCs w:val="18"/>
              </w:rPr>
            </w:pPr>
            <w:r w:rsidRPr="00353B49">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610F0E6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center"/>
          </w:tcPr>
          <w:p w14:paraId="19A8DFD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2011-06-28</w:t>
            </w:r>
          </w:p>
        </w:tc>
      </w:tr>
      <w:tr w:rsidR="0063640B" w:rsidRPr="00CE1917" w14:paraId="788426A5"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5596DE1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0CA4060" w14:textId="209C3DB2" w:rsidR="0063640B" w:rsidRPr="0014307B" w:rsidRDefault="0063640B" w:rsidP="0063640B">
            <w:pPr>
              <w:rPr>
                <w:rFonts w:ascii="Trebuchet MS" w:hAnsi="Trebuchet MS" w:cs="Trebuchet MS"/>
                <w:sz w:val="18"/>
                <w:szCs w:val="18"/>
              </w:rPr>
            </w:pPr>
          </w:p>
        </w:tc>
        <w:tc>
          <w:tcPr>
            <w:tcW w:w="1190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7D243EA" w14:textId="29FFAE30" w:rsidR="0063640B" w:rsidRPr="00CE1917" w:rsidRDefault="0063640B" w:rsidP="006364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3640B" w:rsidRPr="0051728E" w14:paraId="1A584F05" w14:textId="77777777" w:rsidTr="000025C9">
        <w:trPr>
          <w:trHeight w:hRule="exact" w:val="255"/>
        </w:trPr>
        <w:tc>
          <w:tcPr>
            <w:tcW w:w="4811" w:type="dxa"/>
            <w:gridSpan w:val="3"/>
            <w:tcBorders>
              <w:top w:val="single" w:sz="4" w:space="0" w:color="auto"/>
              <w:left w:val="nil"/>
              <w:bottom w:val="nil"/>
              <w:right w:val="nil"/>
            </w:tcBorders>
            <w:shd w:val="clear" w:color="auto" w:fill="99CCFF"/>
          </w:tcPr>
          <w:p w14:paraId="027F41F0" w14:textId="77777777" w:rsidR="0063640B" w:rsidRDefault="0063640B" w:rsidP="0063640B">
            <w:pPr>
              <w:rPr>
                <w:rFonts w:ascii="Trebuchet MS" w:hAnsi="Trebuchet MS" w:cs="Trebuchet MS"/>
                <w:i/>
                <w:iCs/>
                <w:sz w:val="18"/>
                <w:szCs w:val="18"/>
              </w:rPr>
            </w:pPr>
          </w:p>
        </w:tc>
        <w:tc>
          <w:tcPr>
            <w:tcW w:w="10068" w:type="dxa"/>
            <w:gridSpan w:val="5"/>
            <w:tcBorders>
              <w:top w:val="single" w:sz="4" w:space="0" w:color="auto"/>
              <w:left w:val="nil"/>
              <w:bottom w:val="nil"/>
              <w:right w:val="nil"/>
            </w:tcBorders>
            <w:shd w:val="clear" w:color="auto" w:fill="99CCFF"/>
            <w:vAlign w:val="center"/>
          </w:tcPr>
          <w:p w14:paraId="00CB8274" w14:textId="7A149403" w:rsidR="0063640B" w:rsidRPr="009367BB" w:rsidRDefault="0063640B" w:rsidP="0063640B">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3640B" w:rsidRPr="0051728E" w14:paraId="42A1724E" w14:textId="77777777" w:rsidTr="000025C9">
        <w:trPr>
          <w:trHeight w:hRule="exact" w:val="255"/>
        </w:trPr>
        <w:tc>
          <w:tcPr>
            <w:tcW w:w="4811" w:type="dxa"/>
            <w:gridSpan w:val="3"/>
            <w:tcBorders>
              <w:top w:val="nil"/>
              <w:left w:val="nil"/>
              <w:bottom w:val="nil"/>
              <w:right w:val="nil"/>
            </w:tcBorders>
            <w:shd w:val="clear" w:color="auto" w:fill="97DDBA"/>
          </w:tcPr>
          <w:p w14:paraId="1A8FF21C" w14:textId="77777777" w:rsidR="0063640B" w:rsidRPr="0051728E" w:rsidRDefault="0063640B" w:rsidP="0063640B">
            <w:pPr>
              <w:rPr>
                <w:rFonts w:ascii="Trebuchet MS" w:hAnsi="Trebuchet MS" w:cs="Trebuchet MS"/>
                <w:i/>
                <w:iCs/>
                <w:sz w:val="18"/>
                <w:szCs w:val="18"/>
              </w:rPr>
            </w:pPr>
          </w:p>
        </w:tc>
        <w:tc>
          <w:tcPr>
            <w:tcW w:w="10068" w:type="dxa"/>
            <w:gridSpan w:val="5"/>
            <w:tcBorders>
              <w:top w:val="nil"/>
              <w:left w:val="nil"/>
              <w:bottom w:val="nil"/>
              <w:right w:val="nil"/>
            </w:tcBorders>
            <w:shd w:val="clear" w:color="auto" w:fill="97DDBA"/>
            <w:vAlign w:val="center"/>
          </w:tcPr>
          <w:p w14:paraId="48DC331B" w14:textId="671137A0" w:rsidR="0063640B" w:rsidRDefault="0063640B" w:rsidP="0063640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76913E4" w14:textId="77777777" w:rsidR="00BF40E3" w:rsidRDefault="00B92643" w:rsidP="00BF40E3">
      <w:pPr>
        <w:pStyle w:val="Overskrift6"/>
      </w:pPr>
      <w:r>
        <w:t>5.2.7.2</w:t>
      </w:r>
      <w:r w:rsidRPr="00A32757">
        <w:t xml:space="preserve"> </w:t>
      </w:r>
      <w:r>
        <w:t>Metadata</w:t>
      </w:r>
      <w:r w:rsidR="00BF40E3" w:rsidRPr="00BF40E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F40E3" w:rsidRPr="0051728E" w14:paraId="74E499CD" w14:textId="77777777" w:rsidTr="008928EE">
        <w:trPr>
          <w:trHeight w:hRule="exact" w:val="255"/>
        </w:trPr>
        <w:tc>
          <w:tcPr>
            <w:tcW w:w="2235" w:type="dxa"/>
            <w:shd w:val="clear" w:color="auto" w:fill="D9D9D9"/>
            <w:vAlign w:val="bottom"/>
          </w:tcPr>
          <w:p w14:paraId="052CE71A" w14:textId="77777777" w:rsidR="00BF40E3" w:rsidRPr="0051728E" w:rsidRDefault="00BF40E3"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6AA78AF" w14:textId="77777777" w:rsidR="00BF40E3" w:rsidRPr="00FE3FC3" w:rsidRDefault="00BF40E3"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F40E3" w:rsidRPr="0051728E" w14:paraId="7DE2A4E4" w14:textId="77777777" w:rsidTr="008928EE">
        <w:trPr>
          <w:trHeight w:hRule="exact" w:val="255"/>
        </w:trPr>
        <w:tc>
          <w:tcPr>
            <w:tcW w:w="2235" w:type="dxa"/>
            <w:shd w:val="clear" w:color="auto" w:fill="E0E0E0"/>
            <w:vAlign w:val="bottom"/>
          </w:tcPr>
          <w:p w14:paraId="00ED5193"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B5F30DF"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Naturpleje</w:t>
            </w:r>
          </w:p>
        </w:tc>
      </w:tr>
      <w:tr w:rsidR="00BF40E3" w:rsidRPr="0051728E" w14:paraId="114B6707" w14:textId="77777777" w:rsidTr="008928EE">
        <w:trPr>
          <w:trHeight w:hRule="exact" w:val="255"/>
        </w:trPr>
        <w:tc>
          <w:tcPr>
            <w:tcW w:w="2235" w:type="dxa"/>
            <w:shd w:val="clear" w:color="auto" w:fill="E0E0E0"/>
            <w:vAlign w:val="bottom"/>
          </w:tcPr>
          <w:p w14:paraId="7ADCA7E9"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E229F6F" w14:textId="77777777" w:rsidR="00BF40E3" w:rsidRDefault="00BF40E3" w:rsidP="008928EE">
            <w:pPr>
              <w:rPr>
                <w:rFonts w:ascii="Trebuchet MS" w:hAnsi="Trebuchet MS"/>
                <w:sz w:val="18"/>
                <w:szCs w:val="18"/>
              </w:rPr>
            </w:pPr>
            <w:r>
              <w:rPr>
                <w:rFonts w:ascii="Trebuchet MS" w:hAnsi="Trebuchet MS"/>
                <w:sz w:val="18"/>
                <w:szCs w:val="18"/>
              </w:rPr>
              <w:t>5106</w:t>
            </w:r>
          </w:p>
        </w:tc>
      </w:tr>
      <w:tr w:rsidR="00BF40E3" w:rsidRPr="0051728E" w14:paraId="46795D2F" w14:textId="77777777" w:rsidTr="00A92226">
        <w:trPr>
          <w:trHeight w:hRule="exact" w:val="510"/>
        </w:trPr>
        <w:tc>
          <w:tcPr>
            <w:tcW w:w="2235" w:type="dxa"/>
            <w:shd w:val="clear" w:color="auto" w:fill="E0E0E0"/>
            <w:vAlign w:val="center"/>
          </w:tcPr>
          <w:p w14:paraId="14BC3B35" w14:textId="77777777" w:rsidR="00BF40E3" w:rsidRPr="0051728E" w:rsidRDefault="00BF40E3" w:rsidP="00A9222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438148F" w14:textId="77777777" w:rsidR="00BF40E3" w:rsidRPr="00F279E4" w:rsidRDefault="00BF40E3" w:rsidP="008928EE">
            <w:pPr>
              <w:rPr>
                <w:rFonts w:ascii="Trebuchet MS" w:hAnsi="Trebuchet MS" w:cs="Trebuchet MS"/>
                <w:sz w:val="18"/>
                <w:szCs w:val="18"/>
              </w:rPr>
            </w:pPr>
            <w:r>
              <w:rPr>
                <w:rFonts w:ascii="Trebuchet MS" w:hAnsi="Trebuchet MS"/>
                <w:sz w:val="18"/>
                <w:szCs w:val="18"/>
              </w:rPr>
              <w:t>NBL</w:t>
            </w:r>
            <w:r w:rsidRPr="00B92643">
              <w:rPr>
                <w:rFonts w:ascii="Trebuchet MS" w:hAnsi="Trebuchet MS"/>
                <w:sz w:val="18"/>
                <w:szCs w:val="18"/>
              </w:rPr>
              <w:t xml:space="preserve"> §-3 beskyttede arealer eller </w:t>
            </w:r>
            <w:r w:rsidR="008A756A">
              <w:rPr>
                <w:rFonts w:ascii="Trebuchet MS" w:hAnsi="Trebuchet MS"/>
                <w:sz w:val="18"/>
                <w:szCs w:val="18"/>
              </w:rPr>
              <w:t xml:space="preserve">andre </w:t>
            </w:r>
            <w:r w:rsidRPr="00B92643">
              <w:rPr>
                <w:rFonts w:ascii="Trebuchet MS" w:hAnsi="Trebuchet MS"/>
                <w:sz w:val="18"/>
                <w:szCs w:val="18"/>
              </w:rPr>
              <w:t xml:space="preserve">lokaliteter, som </w:t>
            </w:r>
            <w:r w:rsidR="00624B01">
              <w:rPr>
                <w:rFonts w:ascii="Trebuchet MS" w:hAnsi="Trebuchet MS"/>
                <w:sz w:val="18"/>
                <w:szCs w:val="18"/>
              </w:rPr>
              <w:t>k</w:t>
            </w:r>
            <w:r w:rsidRPr="00B92643">
              <w:rPr>
                <w:rFonts w:ascii="Trebuchet MS" w:hAnsi="Trebuchet MS"/>
                <w:sz w:val="18"/>
                <w:szCs w:val="18"/>
              </w:rPr>
              <w:t>ommunen har under vedligeholdende pleje.</w:t>
            </w:r>
            <w:r w:rsidR="008A756A">
              <w:rPr>
                <w:rFonts w:ascii="Trebuchet MS" w:hAnsi="Trebuchet MS"/>
                <w:sz w:val="18"/>
                <w:szCs w:val="18"/>
              </w:rPr>
              <w:t xml:space="preserve"> F.eks. fredede områder som ikke hører under §-3.</w:t>
            </w:r>
          </w:p>
        </w:tc>
      </w:tr>
      <w:tr w:rsidR="00BF40E3" w:rsidRPr="0051728E" w14:paraId="57D5E86C" w14:textId="77777777" w:rsidTr="00A92226">
        <w:trPr>
          <w:trHeight w:hRule="exact" w:val="510"/>
        </w:trPr>
        <w:tc>
          <w:tcPr>
            <w:tcW w:w="2235" w:type="dxa"/>
            <w:shd w:val="clear" w:color="auto" w:fill="E0E0E0"/>
            <w:vAlign w:val="center"/>
          </w:tcPr>
          <w:p w14:paraId="38F8A67F" w14:textId="77777777" w:rsidR="00BF40E3" w:rsidRPr="0051728E" w:rsidRDefault="00BF40E3" w:rsidP="00A9222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618287C" w14:textId="77777777" w:rsidR="00BF40E3" w:rsidRPr="00D77840" w:rsidRDefault="00624B01" w:rsidP="008928EE">
            <w:pPr>
              <w:rPr>
                <w:rFonts w:ascii="Trebuchet MS" w:hAnsi="Trebuchet MS" w:cs="Trebuchet MS"/>
                <w:sz w:val="18"/>
                <w:szCs w:val="18"/>
              </w:rPr>
            </w:pPr>
            <w:r>
              <w:rPr>
                <w:rFonts w:ascii="Trebuchet MS" w:hAnsi="Trebuchet MS" w:cs="Trebuchet MS"/>
                <w:sz w:val="18"/>
                <w:szCs w:val="18"/>
              </w:rPr>
              <w:t xml:space="preserve">Oplysning om plejetype og evt. </w:t>
            </w:r>
            <w:proofErr w:type="spellStart"/>
            <w:r>
              <w:rPr>
                <w:rFonts w:ascii="Trebuchet MS" w:hAnsi="Trebuchet MS" w:cs="Trebuchet MS"/>
                <w:sz w:val="18"/>
                <w:szCs w:val="18"/>
              </w:rPr>
              <w:t>dyreholder</w:t>
            </w:r>
            <w:proofErr w:type="spellEnd"/>
            <w:r>
              <w:rPr>
                <w:rFonts w:ascii="Trebuchet MS" w:hAnsi="Trebuchet MS" w:cs="Trebuchet MS"/>
                <w:sz w:val="18"/>
                <w:szCs w:val="18"/>
              </w:rPr>
              <w:t xml:space="preserve"> på de </w:t>
            </w:r>
            <w:r>
              <w:rPr>
                <w:rFonts w:ascii="Trebuchet MS" w:hAnsi="Trebuchet MS"/>
                <w:sz w:val="18"/>
                <w:szCs w:val="18"/>
              </w:rPr>
              <w:t xml:space="preserve">NBL </w:t>
            </w:r>
            <w:r w:rsidRPr="00B92643">
              <w:rPr>
                <w:rFonts w:ascii="Trebuchet MS" w:hAnsi="Trebuchet MS"/>
                <w:sz w:val="18"/>
                <w:szCs w:val="18"/>
              </w:rPr>
              <w:t xml:space="preserve">§-3 beskyttede </w:t>
            </w:r>
            <w:r>
              <w:rPr>
                <w:rFonts w:ascii="Trebuchet MS" w:hAnsi="Trebuchet MS"/>
                <w:sz w:val="18"/>
                <w:szCs w:val="18"/>
              </w:rPr>
              <w:t>arealer eller lokaliteter, som k</w:t>
            </w:r>
            <w:r w:rsidRPr="00B92643">
              <w:rPr>
                <w:rFonts w:ascii="Trebuchet MS" w:hAnsi="Trebuchet MS"/>
                <w:sz w:val="18"/>
                <w:szCs w:val="18"/>
              </w:rPr>
              <w:t>ommunen har under vedligeholdende pleje.</w:t>
            </w:r>
          </w:p>
        </w:tc>
      </w:tr>
      <w:tr w:rsidR="00BF40E3" w:rsidRPr="0051728E" w14:paraId="5ACCEEE6" w14:textId="77777777" w:rsidTr="00A92226">
        <w:trPr>
          <w:trHeight w:hRule="exact" w:val="255"/>
        </w:trPr>
        <w:tc>
          <w:tcPr>
            <w:tcW w:w="2235" w:type="dxa"/>
            <w:shd w:val="clear" w:color="auto" w:fill="E0E0E0"/>
            <w:vAlign w:val="bottom"/>
          </w:tcPr>
          <w:p w14:paraId="44426D19" w14:textId="77777777" w:rsidR="00BF40E3" w:rsidRPr="0051728E" w:rsidRDefault="00BF40E3"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602735" w14:textId="77777777" w:rsidR="00BF40E3" w:rsidRPr="0051728E" w:rsidRDefault="00BF40E3" w:rsidP="008928EE">
            <w:pPr>
              <w:rPr>
                <w:rFonts w:ascii="Trebuchet MS" w:hAnsi="Trebuchet MS" w:cs="Trebuchet MS"/>
                <w:sz w:val="18"/>
                <w:szCs w:val="18"/>
              </w:rPr>
            </w:pPr>
            <w:proofErr w:type="spellStart"/>
            <w:r>
              <w:rPr>
                <w:rFonts w:ascii="Trebuchet MS" w:hAnsi="Trebuchet MS"/>
                <w:sz w:val="18"/>
                <w:szCs w:val="18"/>
              </w:rPr>
              <w:t>Driftdatabase</w:t>
            </w:r>
            <w:proofErr w:type="spellEnd"/>
            <w:r>
              <w:rPr>
                <w:rFonts w:ascii="Trebuchet MS" w:hAnsi="Trebuchet MS"/>
                <w:sz w:val="18"/>
                <w:szCs w:val="18"/>
              </w:rPr>
              <w:t xml:space="preserve"> m.h.t.</w:t>
            </w:r>
            <w:r w:rsidRPr="00B92643">
              <w:rPr>
                <w:rFonts w:ascii="Trebuchet MS" w:hAnsi="Trebuchet MS"/>
                <w:sz w:val="18"/>
                <w:szCs w:val="18"/>
              </w:rPr>
              <w:t xml:space="preserve"> </w:t>
            </w:r>
            <w:r>
              <w:rPr>
                <w:rFonts w:ascii="Trebuchet MS" w:hAnsi="Trebuchet MS"/>
                <w:sz w:val="18"/>
                <w:szCs w:val="18"/>
              </w:rPr>
              <w:t xml:space="preserve">NBL </w:t>
            </w:r>
            <w:r w:rsidRPr="00B92643">
              <w:rPr>
                <w:rFonts w:ascii="Trebuchet MS" w:hAnsi="Trebuchet MS"/>
                <w:sz w:val="18"/>
                <w:szCs w:val="18"/>
              </w:rPr>
              <w:t xml:space="preserve">§-3 beskyttede arealer eller lokaliteter, som </w:t>
            </w:r>
            <w:r w:rsidR="00624B01">
              <w:rPr>
                <w:rFonts w:ascii="Trebuchet MS" w:hAnsi="Trebuchet MS"/>
                <w:sz w:val="18"/>
                <w:szCs w:val="18"/>
              </w:rPr>
              <w:t>k</w:t>
            </w:r>
            <w:r w:rsidRPr="00B92643">
              <w:rPr>
                <w:rFonts w:ascii="Trebuchet MS" w:hAnsi="Trebuchet MS"/>
                <w:sz w:val="18"/>
                <w:szCs w:val="18"/>
              </w:rPr>
              <w:t>ommunen har under vedligeholdende pleje.</w:t>
            </w:r>
          </w:p>
        </w:tc>
      </w:tr>
      <w:tr w:rsidR="00BF40E3" w:rsidRPr="0051728E" w14:paraId="759AB69A" w14:textId="77777777" w:rsidTr="008928EE">
        <w:trPr>
          <w:trHeight w:hRule="exact" w:val="255"/>
        </w:trPr>
        <w:tc>
          <w:tcPr>
            <w:tcW w:w="2235" w:type="dxa"/>
            <w:shd w:val="clear" w:color="auto" w:fill="E0E0E0"/>
            <w:vAlign w:val="bottom"/>
          </w:tcPr>
          <w:p w14:paraId="02F5D4CF" w14:textId="77777777" w:rsidR="00BF40E3" w:rsidRPr="0051728E" w:rsidRDefault="00BF40E3"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BF1C837" w14:textId="77777777" w:rsidR="00BF40E3" w:rsidRPr="00FE3FC3" w:rsidRDefault="00BF40E3" w:rsidP="008928EE">
            <w:pPr>
              <w:rPr>
                <w:rFonts w:ascii="Trebuchet MS" w:hAnsi="Trebuchet MS" w:cs="Trebuchet MS"/>
                <w:sz w:val="18"/>
                <w:szCs w:val="18"/>
              </w:rPr>
            </w:pPr>
            <w:r>
              <w:rPr>
                <w:rFonts w:ascii="Trebuchet MS" w:hAnsi="Trebuchet MS" w:cs="Trebuchet MS"/>
                <w:sz w:val="18"/>
                <w:szCs w:val="18"/>
              </w:rPr>
              <w:t>Beskyttende lokaliteter</w:t>
            </w:r>
          </w:p>
        </w:tc>
      </w:tr>
      <w:tr w:rsidR="00BF40E3" w:rsidRPr="0051728E" w14:paraId="22EB7E32" w14:textId="77777777" w:rsidTr="008928EE">
        <w:trPr>
          <w:trHeight w:hRule="exact" w:val="255"/>
        </w:trPr>
        <w:tc>
          <w:tcPr>
            <w:tcW w:w="2235" w:type="dxa"/>
            <w:shd w:val="clear" w:color="auto" w:fill="E0E0E0"/>
            <w:vAlign w:val="bottom"/>
          </w:tcPr>
          <w:p w14:paraId="4B5C33DF" w14:textId="77777777" w:rsidR="00BF40E3" w:rsidRPr="00492FFE" w:rsidRDefault="00305698" w:rsidP="008928EE">
            <w:pPr>
              <w:rPr>
                <w:rFonts w:ascii="Trebuchet MS" w:hAnsi="Trebuchet MS" w:cs="Trebuchet MS"/>
                <w:sz w:val="18"/>
                <w:szCs w:val="18"/>
              </w:rPr>
            </w:pPr>
            <w:proofErr w:type="spellStart"/>
            <w:r>
              <w:rPr>
                <w:rFonts w:ascii="Trebuchet MS" w:hAnsi="Trebuchet MS" w:cs="Trebuchet MS"/>
                <w:sz w:val="18"/>
                <w:szCs w:val="18"/>
              </w:rPr>
              <w:t>n</w:t>
            </w:r>
            <w:r w:rsidR="006A595F" w:rsidRPr="00E45822">
              <w:rPr>
                <w:rFonts w:ascii="Trebuchet MS" w:hAnsi="Trebuchet MS" w:cs="Trebuchet MS"/>
                <w:sz w:val="18"/>
                <w:szCs w:val="18"/>
              </w:rPr>
              <w:t>oegle</w:t>
            </w:r>
            <w:r w:rsidR="00BF40E3" w:rsidRPr="00492FFE">
              <w:rPr>
                <w:rFonts w:ascii="Trebuchet MS" w:hAnsi="Trebuchet MS" w:cs="Trebuchet MS"/>
                <w:sz w:val="18"/>
                <w:szCs w:val="18"/>
              </w:rPr>
              <w:t>_ord</w:t>
            </w:r>
            <w:proofErr w:type="spellEnd"/>
          </w:p>
        </w:tc>
        <w:tc>
          <w:tcPr>
            <w:tcW w:w="11340" w:type="dxa"/>
            <w:shd w:val="clear" w:color="auto" w:fill="FFFFFF"/>
            <w:vAlign w:val="bottom"/>
          </w:tcPr>
          <w:p w14:paraId="2B3ECA81" w14:textId="77777777" w:rsidR="00BF40E3" w:rsidRPr="00492FFE" w:rsidRDefault="00BF40E3"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Naturdrift, §3 områder</w:t>
            </w:r>
          </w:p>
        </w:tc>
      </w:tr>
      <w:tr w:rsidR="00BF40E3" w:rsidRPr="0051728E" w14:paraId="138E4D09" w14:textId="77777777" w:rsidTr="008928EE">
        <w:trPr>
          <w:trHeight w:hRule="exact" w:val="255"/>
        </w:trPr>
        <w:tc>
          <w:tcPr>
            <w:tcW w:w="2235" w:type="dxa"/>
            <w:shd w:val="clear" w:color="auto" w:fill="E0E0E0"/>
            <w:vAlign w:val="bottom"/>
          </w:tcPr>
          <w:p w14:paraId="3F551B02"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EF9E335"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Flade</w:t>
            </w:r>
          </w:p>
        </w:tc>
      </w:tr>
      <w:tr w:rsidR="00BF40E3" w:rsidRPr="0051728E" w14:paraId="56E503AC" w14:textId="77777777" w:rsidTr="008928EE">
        <w:trPr>
          <w:trHeight w:hRule="exact" w:val="255"/>
        </w:trPr>
        <w:tc>
          <w:tcPr>
            <w:tcW w:w="2235" w:type="dxa"/>
            <w:shd w:val="clear" w:color="auto" w:fill="E0E0E0"/>
            <w:vAlign w:val="bottom"/>
          </w:tcPr>
          <w:p w14:paraId="552E1182" w14:textId="77777777" w:rsidR="00BF40E3" w:rsidRPr="00FE3FC3" w:rsidRDefault="00BF40E3"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3628DC1" w14:textId="77777777" w:rsidR="00BF40E3" w:rsidRPr="00FE3FC3" w:rsidRDefault="00BF40E3" w:rsidP="008928EE">
            <w:pPr>
              <w:rPr>
                <w:rFonts w:ascii="Trebuchet MS" w:hAnsi="Trebuchet MS" w:cs="Trebuchet MS"/>
                <w:sz w:val="18"/>
                <w:szCs w:val="18"/>
              </w:rPr>
            </w:pPr>
            <w:r w:rsidRPr="00B92643">
              <w:rPr>
                <w:rFonts w:ascii="Trebuchet MS" w:hAnsi="Trebuchet MS" w:cs="Trebuchet MS"/>
                <w:sz w:val="18"/>
                <w:szCs w:val="18"/>
              </w:rPr>
              <w:t>Naturbeskyttelseslovens § 52 og bekendtgørelse nr. 551 af 22. juni 1992.</w:t>
            </w:r>
          </w:p>
        </w:tc>
      </w:tr>
      <w:tr w:rsidR="00B51038" w:rsidRPr="0051728E" w14:paraId="52B89324" w14:textId="77777777" w:rsidTr="008928EE">
        <w:trPr>
          <w:trHeight w:hRule="exact" w:val="255"/>
        </w:trPr>
        <w:tc>
          <w:tcPr>
            <w:tcW w:w="2235" w:type="dxa"/>
            <w:shd w:val="clear" w:color="auto" w:fill="E0E0E0"/>
            <w:vAlign w:val="bottom"/>
          </w:tcPr>
          <w:p w14:paraId="2ACAC02B"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3F3AED90" w14:textId="562AF949" w:rsidR="00B51038" w:rsidRPr="006801BD" w:rsidRDefault="00DF2393" w:rsidP="008928EE">
            <w:pPr>
              <w:rPr>
                <w:rFonts w:ascii="Trebuchet MS" w:hAnsi="Trebuchet MS" w:cs="Trebuchet MS"/>
                <w:sz w:val="18"/>
                <w:szCs w:val="18"/>
              </w:rPr>
            </w:pPr>
            <w:r w:rsidRPr="00EC31B1">
              <w:rPr>
                <w:rFonts w:ascii="Trebuchet MS" w:hAnsi="Trebuchet MS" w:cs="Trebuchet MS"/>
                <w:color w:val="4F81BD"/>
                <w:sz w:val="18"/>
                <w:szCs w:val="18"/>
              </w:rPr>
              <w:t>01.05.11, 04.08.11, 04.01.11</w:t>
            </w:r>
          </w:p>
        </w:tc>
      </w:tr>
    </w:tbl>
    <w:p w14:paraId="0DF1A027" w14:textId="77777777" w:rsidR="00B92643" w:rsidRPr="00A32757" w:rsidRDefault="00B92643" w:rsidP="00B92643">
      <w:pPr>
        <w:pStyle w:val="Overskrift6"/>
      </w:pPr>
      <w:r>
        <w:t>5.2.7.</w:t>
      </w:r>
      <w:r w:rsidR="00EA454B">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B92643" w:rsidRPr="0051728E" w14:paraId="2C41F194" w14:textId="77777777" w:rsidTr="00D5371B">
        <w:trPr>
          <w:trHeight w:hRule="exact" w:val="255"/>
        </w:trPr>
        <w:tc>
          <w:tcPr>
            <w:tcW w:w="4503" w:type="dxa"/>
            <w:shd w:val="clear" w:color="auto" w:fill="D9D9D9"/>
            <w:vAlign w:val="bottom"/>
          </w:tcPr>
          <w:p w14:paraId="0999A401" w14:textId="77777777" w:rsidR="00B92643" w:rsidRPr="0051728E" w:rsidRDefault="00B92643" w:rsidP="008928E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663577CD" w14:textId="77777777" w:rsidR="00B92643" w:rsidRPr="0051728E" w:rsidRDefault="00B92643" w:rsidP="008928EE">
            <w:pPr>
              <w:rPr>
                <w:rFonts w:ascii="Trebuchet MS" w:hAnsi="Trebuchet MS" w:cs="Trebuchet MS"/>
                <w:bCs/>
                <w:sz w:val="18"/>
                <w:szCs w:val="18"/>
              </w:rPr>
            </w:pPr>
            <w:r w:rsidRPr="0051728E">
              <w:rPr>
                <w:rFonts w:ascii="Trebuchet MS" w:hAnsi="Trebuchet MS" w:cs="Trebuchet MS"/>
                <w:b/>
                <w:bCs/>
                <w:sz w:val="18"/>
                <w:szCs w:val="18"/>
              </w:rPr>
              <w:t>Beskrivelse</w:t>
            </w:r>
          </w:p>
        </w:tc>
      </w:tr>
      <w:tr w:rsidR="00B92643" w:rsidRPr="0051728E" w14:paraId="51146060" w14:textId="77777777" w:rsidTr="00D5371B">
        <w:trPr>
          <w:trHeight w:hRule="exact" w:val="709"/>
        </w:trPr>
        <w:tc>
          <w:tcPr>
            <w:tcW w:w="4503" w:type="dxa"/>
            <w:shd w:val="clear" w:color="auto" w:fill="E0E0E0"/>
            <w:vAlign w:val="center"/>
          </w:tcPr>
          <w:p w14:paraId="78DD8923" w14:textId="77777777" w:rsidR="00B92643" w:rsidRPr="00024C60" w:rsidRDefault="00B92643" w:rsidP="008928E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5E303C4" w14:textId="77777777" w:rsidR="00B92643" w:rsidRPr="00024C60" w:rsidRDefault="00F8044E" w:rsidP="008928EE">
            <w:pPr>
              <w:rPr>
                <w:rFonts w:ascii="Trebuchet MS" w:hAnsi="Trebuchet MS" w:cs="Trebuchet MS"/>
                <w:sz w:val="18"/>
                <w:szCs w:val="18"/>
              </w:rPr>
            </w:pPr>
            <w:r>
              <w:rPr>
                <w:rFonts w:ascii="Trebuchet MS" w:hAnsi="Trebuchet MS" w:cs="Trebuchet MS"/>
                <w:sz w:val="18"/>
                <w:szCs w:val="18"/>
              </w:rPr>
              <w:t>Hvis der er forskellige plejetyper af et §3 område, så oprettes et objekt til hver type. Der kan derfor godt være overlap</w:t>
            </w:r>
            <w:r w:rsidR="0078211C">
              <w:rPr>
                <w:rFonts w:ascii="Trebuchet MS" w:hAnsi="Trebuchet MS" w:cs="Trebuchet MS"/>
                <w:sz w:val="18"/>
                <w:szCs w:val="18"/>
              </w:rPr>
              <w:t xml:space="preserve"> mellem fladerne. I sådanne tilfælde er det meget vigtigt</w:t>
            </w:r>
            <w:r w:rsidR="00644E35">
              <w:rPr>
                <w:rFonts w:ascii="Trebuchet MS" w:hAnsi="Trebuchet MS" w:cs="Trebuchet MS"/>
                <w:sz w:val="18"/>
                <w:szCs w:val="18"/>
              </w:rPr>
              <w:t xml:space="preserve"> at holde grundigt styr på hvilke objekt der har de andre oplysninger. Det skal være det mest blivende objekt.</w:t>
            </w:r>
          </w:p>
        </w:tc>
      </w:tr>
      <w:tr w:rsidR="00B92643" w:rsidRPr="0051728E" w14:paraId="1628B005" w14:textId="77777777" w:rsidTr="00D5371B">
        <w:trPr>
          <w:trHeight w:hRule="exact" w:val="255"/>
        </w:trPr>
        <w:tc>
          <w:tcPr>
            <w:tcW w:w="4503" w:type="dxa"/>
            <w:shd w:val="clear" w:color="auto" w:fill="E0E0E0"/>
            <w:vAlign w:val="bottom"/>
          </w:tcPr>
          <w:p w14:paraId="15C22B7A"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50AB0AD" w14:textId="77777777" w:rsidR="00B92643" w:rsidRPr="00024C60" w:rsidRDefault="00332CD1" w:rsidP="008928EE">
            <w:pPr>
              <w:rPr>
                <w:rFonts w:ascii="Trebuchet MS" w:hAnsi="Trebuchet MS" w:cs="Trebuchet MS"/>
                <w:sz w:val="18"/>
                <w:szCs w:val="18"/>
              </w:rPr>
            </w:pPr>
            <w:proofErr w:type="spellStart"/>
            <w:r>
              <w:rPr>
                <w:rFonts w:ascii="Trebuchet MS" w:hAnsi="Trebuchet MS" w:cs="Trebuchet MS"/>
                <w:sz w:val="18"/>
                <w:szCs w:val="18"/>
              </w:rPr>
              <w:t>Opdels</w:t>
            </w:r>
            <w:proofErr w:type="spellEnd"/>
            <w:r>
              <w:rPr>
                <w:rFonts w:ascii="Trebuchet MS" w:hAnsi="Trebuchet MS" w:cs="Trebuchet MS"/>
                <w:sz w:val="18"/>
                <w:szCs w:val="18"/>
              </w:rPr>
              <w:t xml:space="preserve"> i plejetype, men også ejerforhold. Se 5.2.7.3 Kodelister.</w:t>
            </w:r>
          </w:p>
        </w:tc>
      </w:tr>
      <w:tr w:rsidR="00B92643" w:rsidRPr="0051728E" w14:paraId="413A6AFE" w14:textId="77777777" w:rsidTr="00D5371B">
        <w:trPr>
          <w:trHeight w:hRule="exact" w:val="255"/>
        </w:trPr>
        <w:tc>
          <w:tcPr>
            <w:tcW w:w="4503" w:type="dxa"/>
            <w:shd w:val="clear" w:color="auto" w:fill="E0E0E0"/>
            <w:vAlign w:val="bottom"/>
          </w:tcPr>
          <w:p w14:paraId="31F57B1F"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31811CCB" w14:textId="77777777" w:rsidR="00B92643" w:rsidRPr="00024C60" w:rsidRDefault="00624B01" w:rsidP="008928EE">
            <w:pPr>
              <w:rPr>
                <w:rFonts w:ascii="Trebuchet MS" w:hAnsi="Trebuchet MS" w:cs="Trebuchet MS"/>
                <w:sz w:val="18"/>
                <w:szCs w:val="18"/>
              </w:rPr>
            </w:pPr>
            <w:r>
              <w:rPr>
                <w:rFonts w:ascii="Trebuchet MS" w:hAnsi="Trebuchet MS" w:cs="Trebuchet MS"/>
                <w:sz w:val="18"/>
                <w:szCs w:val="18"/>
              </w:rPr>
              <w:t>0,1 ha</w:t>
            </w:r>
          </w:p>
        </w:tc>
      </w:tr>
      <w:tr w:rsidR="00B92643" w:rsidRPr="0051728E" w14:paraId="497511C3" w14:textId="77777777" w:rsidTr="00D5371B">
        <w:trPr>
          <w:trHeight w:hRule="exact" w:val="255"/>
        </w:trPr>
        <w:tc>
          <w:tcPr>
            <w:tcW w:w="4503" w:type="dxa"/>
            <w:shd w:val="clear" w:color="auto" w:fill="E0E0E0"/>
            <w:vAlign w:val="bottom"/>
          </w:tcPr>
          <w:p w14:paraId="7927648B"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77491344" w14:textId="77777777" w:rsidR="00B92643" w:rsidRPr="00024C60" w:rsidRDefault="00B92643" w:rsidP="008928EE">
            <w:pPr>
              <w:rPr>
                <w:rFonts w:ascii="Trebuchet MS" w:hAnsi="Trebuchet MS" w:cs="Trebuchet MS"/>
                <w:sz w:val="18"/>
                <w:szCs w:val="18"/>
              </w:rPr>
            </w:pPr>
          </w:p>
        </w:tc>
      </w:tr>
      <w:tr w:rsidR="00B92643" w:rsidRPr="0051728E" w14:paraId="3430AC65" w14:textId="77777777" w:rsidTr="00D5371B">
        <w:trPr>
          <w:trHeight w:hRule="exact" w:val="255"/>
        </w:trPr>
        <w:tc>
          <w:tcPr>
            <w:tcW w:w="4503" w:type="dxa"/>
            <w:shd w:val="clear" w:color="auto" w:fill="E0E0E0"/>
            <w:vAlign w:val="bottom"/>
          </w:tcPr>
          <w:p w14:paraId="2B373BA2"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0F78EDF" w14:textId="77777777" w:rsidR="00B92643" w:rsidRPr="00024C60" w:rsidRDefault="00B92643" w:rsidP="008928EE">
            <w:pPr>
              <w:rPr>
                <w:rFonts w:ascii="Trebuchet MS" w:hAnsi="Trebuchet MS" w:cs="Trebuchet MS"/>
                <w:sz w:val="18"/>
                <w:szCs w:val="18"/>
              </w:rPr>
            </w:pPr>
          </w:p>
        </w:tc>
      </w:tr>
      <w:tr w:rsidR="00B92643" w:rsidRPr="0051728E" w14:paraId="24B0D055" w14:textId="77777777" w:rsidTr="00D5371B">
        <w:trPr>
          <w:trHeight w:hRule="exact" w:val="255"/>
        </w:trPr>
        <w:tc>
          <w:tcPr>
            <w:tcW w:w="4503" w:type="dxa"/>
            <w:shd w:val="clear" w:color="auto" w:fill="E0E0E0"/>
            <w:vAlign w:val="bottom"/>
          </w:tcPr>
          <w:p w14:paraId="4A527F0D"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9E0EB54" w14:textId="77777777" w:rsidR="00B92643" w:rsidRPr="00024C60" w:rsidRDefault="00624B01" w:rsidP="008928EE">
            <w:pPr>
              <w:rPr>
                <w:rFonts w:ascii="Trebuchet MS" w:hAnsi="Trebuchet MS" w:cs="Trebuchet MS"/>
                <w:sz w:val="18"/>
                <w:szCs w:val="18"/>
              </w:rPr>
            </w:pPr>
            <w:r>
              <w:rPr>
                <w:rFonts w:ascii="Trebuchet MS" w:hAnsi="Trebuchet MS" w:cs="Trebuchet MS"/>
                <w:sz w:val="18"/>
                <w:szCs w:val="18"/>
              </w:rPr>
              <w:t>Ofte vil det være fornuftigt at tage en kopi af/genbruge geometrien af det enkelte DAI’s §3 områder.</w:t>
            </w:r>
          </w:p>
        </w:tc>
      </w:tr>
    </w:tbl>
    <w:p w14:paraId="4335EAE7" w14:textId="7091FCF3" w:rsidR="00B92643" w:rsidRPr="00A32757" w:rsidRDefault="00EA454B" w:rsidP="00B92643">
      <w:pPr>
        <w:pStyle w:val="Overskrift6"/>
      </w:pPr>
      <w:r>
        <w:t>5.2.7.3</w:t>
      </w:r>
      <w:r w:rsidR="00B92643">
        <w:t xml:space="preserve"> Kodelister</w:t>
      </w:r>
    </w:p>
    <w:p w14:paraId="06817304" w14:textId="77777777" w:rsidR="00B92643" w:rsidRDefault="00B92643" w:rsidP="00B9264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F2624CA" w14:textId="77777777" w:rsidR="006B4E47" w:rsidRDefault="00B92643" w:rsidP="00D90DC0">
      <w:pPr>
        <w:pStyle w:val="Overskrift7"/>
        <w:numPr>
          <w:ilvl w:val="4"/>
          <w:numId w:val="5"/>
        </w:numPr>
      </w:pPr>
      <w:r>
        <w:lastRenderedPageBreak/>
        <w:t xml:space="preserve">5106 </w:t>
      </w:r>
      <w:proofErr w:type="spellStart"/>
      <w:r w:rsidR="00BF2D0A">
        <w:t>Pleje</w:t>
      </w:r>
      <w:r w:rsidR="00735E7E">
        <w:t>_</w:t>
      </w:r>
      <w:r w:rsidR="00BF2D0A">
        <w:t>type</w:t>
      </w:r>
      <w:proofErr w:type="spellEnd"/>
      <w:r w:rsidRPr="00CC386E">
        <w:rPr>
          <w:rStyle w:val="TypografiOverskrift4BrugerdefineretfarveRGB0Tegn"/>
        </w:rPr>
        <w:t xml:space="preserve"> </w:t>
      </w:r>
      <w:r>
        <w:t>(</w:t>
      </w:r>
      <w:r w:rsidR="00B571D0" w:rsidRPr="004D056C">
        <w:t>d_5106_pleje_type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2152"/>
        <w:gridCol w:w="691"/>
        <w:gridCol w:w="1644"/>
        <w:gridCol w:w="7523"/>
      </w:tblGrid>
      <w:tr w:rsidR="003A7329" w:rsidRPr="0051728E" w14:paraId="669F3D3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655E2608" w14:textId="77777777" w:rsidR="003A7329" w:rsidRPr="002A67E9" w:rsidRDefault="003A7329" w:rsidP="002A67E9">
            <w:pPr>
              <w:rPr>
                <w:rFonts w:ascii="Trebuchet MS" w:hAnsi="Trebuchet MS" w:cs="Trebuchet MS"/>
                <w:b/>
                <w:bCs/>
                <w:sz w:val="18"/>
                <w:szCs w:val="18"/>
              </w:rPr>
            </w:pPr>
            <w:proofErr w:type="spellStart"/>
            <w:r w:rsidRPr="002A67E9">
              <w:rPr>
                <w:rFonts w:ascii="Trebuchet MS" w:hAnsi="Trebuchet MS" w:cs="Trebuchet MS"/>
                <w:b/>
                <w:bCs/>
                <w:sz w:val="18"/>
                <w:szCs w:val="18"/>
              </w:rPr>
              <w:t>pleje_type_kode</w:t>
            </w:r>
            <w:proofErr w:type="spellEnd"/>
          </w:p>
        </w:tc>
        <w:tc>
          <w:tcPr>
            <w:tcW w:w="2152" w:type="dxa"/>
            <w:tcBorders>
              <w:top w:val="single" w:sz="4" w:space="0" w:color="auto"/>
              <w:left w:val="single" w:sz="4" w:space="0" w:color="auto"/>
              <w:bottom w:val="single" w:sz="4" w:space="0" w:color="auto"/>
              <w:right w:val="single" w:sz="4" w:space="0" w:color="auto"/>
            </w:tcBorders>
            <w:shd w:val="clear" w:color="auto" w:fill="D9D9D9"/>
            <w:vAlign w:val="bottom"/>
          </w:tcPr>
          <w:p w14:paraId="67E5FA23" w14:textId="77777777" w:rsidR="003A7329" w:rsidRPr="002A67E9" w:rsidRDefault="003A7329" w:rsidP="002A67E9">
            <w:pPr>
              <w:rPr>
                <w:rFonts w:ascii="Trebuchet MS" w:hAnsi="Trebuchet MS" w:cs="Trebuchet MS"/>
                <w:b/>
                <w:bCs/>
                <w:sz w:val="18"/>
                <w:szCs w:val="18"/>
              </w:rPr>
            </w:pPr>
            <w:proofErr w:type="spellStart"/>
            <w:r w:rsidRPr="002A67E9">
              <w:rPr>
                <w:rFonts w:ascii="Trebuchet MS" w:hAnsi="Trebuchet MS" w:cs="Trebuchet MS"/>
                <w:b/>
                <w:bCs/>
                <w:sz w:val="18"/>
                <w:szCs w:val="18"/>
              </w:rPr>
              <w:t>pleje_type</w:t>
            </w:r>
            <w:proofErr w:type="spellEnd"/>
          </w:p>
        </w:tc>
        <w:tc>
          <w:tcPr>
            <w:tcW w:w="691" w:type="dxa"/>
            <w:tcBorders>
              <w:top w:val="single" w:sz="4" w:space="0" w:color="auto"/>
              <w:left w:val="single" w:sz="4" w:space="0" w:color="auto"/>
              <w:bottom w:val="single" w:sz="4" w:space="0" w:color="auto"/>
              <w:right w:val="single" w:sz="4" w:space="0" w:color="auto"/>
            </w:tcBorders>
            <w:shd w:val="clear" w:color="auto" w:fill="D9D9D9"/>
            <w:vAlign w:val="bottom"/>
          </w:tcPr>
          <w:p w14:paraId="7CBA0CDE" w14:textId="77777777" w:rsidR="003A7329" w:rsidRPr="003A52C1" w:rsidRDefault="003A7329" w:rsidP="00B04765">
            <w:pPr>
              <w:rPr>
                <w:rFonts w:ascii="Trebuchet MS" w:hAnsi="Trebuchet MS" w:cs="Trebuchet MS"/>
                <w:b/>
                <w:bCs/>
                <w:sz w:val="18"/>
                <w:szCs w:val="18"/>
              </w:rPr>
            </w:pPr>
            <w:r w:rsidRPr="003A52C1">
              <w:rPr>
                <w:rFonts w:ascii="Trebuchet MS" w:hAnsi="Trebuchet MS" w:cs="Trebuchet MS"/>
                <w:b/>
                <w:bCs/>
                <w:sz w:val="18"/>
                <w:szCs w:val="18"/>
              </w:rPr>
              <w:t>aktiv</w:t>
            </w:r>
          </w:p>
        </w:tc>
        <w:tc>
          <w:tcPr>
            <w:tcW w:w="1644" w:type="dxa"/>
            <w:tcBorders>
              <w:top w:val="single" w:sz="4" w:space="0" w:color="auto"/>
              <w:left w:val="single" w:sz="4" w:space="0" w:color="auto"/>
              <w:bottom w:val="single" w:sz="4" w:space="0" w:color="auto"/>
              <w:right w:val="single" w:sz="4" w:space="0" w:color="auto"/>
            </w:tcBorders>
            <w:shd w:val="clear" w:color="auto" w:fill="D9D9D9"/>
            <w:vAlign w:val="bottom"/>
          </w:tcPr>
          <w:p w14:paraId="088CA008" w14:textId="77777777" w:rsidR="003A7329" w:rsidRPr="00594F04" w:rsidRDefault="003A7329" w:rsidP="00F122C2">
            <w:pPr>
              <w:rPr>
                <w:rFonts w:ascii="Trebuchet MS" w:hAnsi="Trebuchet MS" w:cs="Trebuchet MS"/>
                <w:b/>
                <w:bCs/>
                <w:sz w:val="18"/>
                <w:szCs w:val="18"/>
              </w:rPr>
            </w:pPr>
            <w:proofErr w:type="spellStart"/>
            <w:r w:rsidRPr="00594F04">
              <w:rPr>
                <w:rFonts w:ascii="Trebuchet MS" w:hAnsi="Trebuchet MS" w:cs="Trebuchet MS"/>
                <w:b/>
                <w:bCs/>
                <w:sz w:val="18"/>
                <w:szCs w:val="18"/>
              </w:rPr>
              <w:t>pleje_type_label</w:t>
            </w:r>
            <w:proofErr w:type="spellEnd"/>
          </w:p>
        </w:tc>
        <w:tc>
          <w:tcPr>
            <w:tcW w:w="7523" w:type="dxa"/>
            <w:tcBorders>
              <w:top w:val="single" w:sz="4" w:space="0" w:color="auto"/>
              <w:left w:val="single" w:sz="4" w:space="0" w:color="auto"/>
              <w:bottom w:val="single" w:sz="4" w:space="0" w:color="auto"/>
              <w:right w:val="single" w:sz="4" w:space="0" w:color="auto"/>
            </w:tcBorders>
            <w:shd w:val="clear" w:color="auto" w:fill="D9D9D9"/>
            <w:vAlign w:val="bottom"/>
          </w:tcPr>
          <w:p w14:paraId="15E3FE4B" w14:textId="77777777" w:rsidR="003A7329" w:rsidRPr="00594F04" w:rsidRDefault="003A7329" w:rsidP="002A67E9">
            <w:pPr>
              <w:rPr>
                <w:rFonts w:ascii="Trebuchet MS" w:hAnsi="Trebuchet MS" w:cs="Trebuchet MS"/>
                <w:b/>
                <w:bCs/>
                <w:sz w:val="18"/>
                <w:szCs w:val="18"/>
              </w:rPr>
            </w:pPr>
            <w:r w:rsidRPr="00594F04">
              <w:rPr>
                <w:rFonts w:ascii="Trebuchet MS" w:hAnsi="Trebuchet MS" w:cs="Trebuchet MS"/>
                <w:b/>
                <w:bCs/>
                <w:sz w:val="18"/>
                <w:szCs w:val="18"/>
              </w:rPr>
              <w:t>Begrebsdefinition</w:t>
            </w:r>
          </w:p>
        </w:tc>
      </w:tr>
      <w:tr w:rsidR="003A7329" w:rsidRPr="0051728E" w14:paraId="3BFFFDC0"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5FD3DA2" w14:textId="77777777" w:rsidR="003A7329" w:rsidRPr="002A67E9" w:rsidRDefault="003A7329" w:rsidP="00F122C2">
            <w:pPr>
              <w:jc w:val="center"/>
              <w:rPr>
                <w:rFonts w:ascii="Trebuchet MS" w:hAnsi="Trebuchet MS" w:cs="Trebuchet MS"/>
                <w:bCs/>
                <w:sz w:val="18"/>
                <w:szCs w:val="18"/>
              </w:rPr>
            </w:pPr>
            <w:r w:rsidRPr="002A67E9">
              <w:rPr>
                <w:rFonts w:ascii="Trebuchet MS" w:hAnsi="Trebuchet MS" w:cs="Trebuchet MS"/>
                <w:bCs/>
                <w:sz w:val="18"/>
                <w:szCs w:val="18"/>
              </w:rPr>
              <w:t>1</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5F32159D"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1. gangs rydning + græsning</w:t>
            </w:r>
          </w:p>
        </w:tc>
        <w:tc>
          <w:tcPr>
            <w:tcW w:w="691" w:type="dxa"/>
            <w:tcBorders>
              <w:top w:val="single" w:sz="4" w:space="0" w:color="auto"/>
              <w:left w:val="single" w:sz="4" w:space="0" w:color="auto"/>
              <w:bottom w:val="single" w:sz="4" w:space="0" w:color="auto"/>
              <w:right w:val="single" w:sz="4" w:space="0" w:color="auto"/>
            </w:tcBorders>
            <w:vAlign w:val="bottom"/>
          </w:tcPr>
          <w:p w14:paraId="1F7416D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439D9BD6"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NP01</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10703723"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Rydning af træer og buske for at genoprette lysåben tilstand samt </w:t>
            </w:r>
            <w:proofErr w:type="gramStart"/>
            <w:r w:rsidRPr="00594F04">
              <w:rPr>
                <w:rFonts w:ascii="Trebuchet MS" w:hAnsi="Trebuchet MS" w:cs="Trebuchet MS"/>
                <w:bCs/>
                <w:sz w:val="18"/>
                <w:szCs w:val="18"/>
              </w:rPr>
              <w:t xml:space="preserve">efterfølgende </w:t>
            </w:r>
            <w:r w:rsidR="004E503A" w:rsidRPr="00594F04">
              <w:rPr>
                <w:rFonts w:ascii="Trebuchet MS" w:hAnsi="Trebuchet MS" w:cs="Trebuchet MS"/>
                <w:bCs/>
                <w:sz w:val="18"/>
                <w:szCs w:val="18"/>
              </w:rPr>
              <w:t>.</w:t>
            </w:r>
            <w:r w:rsidRPr="00594F04">
              <w:rPr>
                <w:rFonts w:ascii="Trebuchet MS" w:hAnsi="Trebuchet MS" w:cs="Trebuchet MS"/>
                <w:bCs/>
                <w:sz w:val="18"/>
                <w:szCs w:val="18"/>
              </w:rPr>
              <w:t>græsning</w:t>
            </w:r>
            <w:proofErr w:type="gramEnd"/>
            <w:r w:rsidRPr="00594F04">
              <w:rPr>
                <w:rFonts w:ascii="Trebuchet MS" w:hAnsi="Trebuchet MS" w:cs="Trebuchet MS"/>
                <w:bCs/>
                <w:sz w:val="18"/>
                <w:szCs w:val="18"/>
              </w:rPr>
              <w:t>.</w:t>
            </w:r>
          </w:p>
        </w:tc>
      </w:tr>
      <w:tr w:rsidR="003A7329" w:rsidRPr="0051728E" w14:paraId="035A5C77"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66B685E4"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2</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033B5F30"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1. gangs rydning</w:t>
            </w:r>
          </w:p>
        </w:tc>
        <w:tc>
          <w:tcPr>
            <w:tcW w:w="691" w:type="dxa"/>
            <w:tcBorders>
              <w:top w:val="single" w:sz="4" w:space="0" w:color="auto"/>
              <w:left w:val="single" w:sz="4" w:space="0" w:color="auto"/>
              <w:bottom w:val="single" w:sz="4" w:space="0" w:color="auto"/>
              <w:right w:val="single" w:sz="4" w:space="0" w:color="auto"/>
            </w:tcBorders>
            <w:vAlign w:val="bottom"/>
          </w:tcPr>
          <w:p w14:paraId="17BF625F"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42D974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NP02</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41060B3"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Rydning af træer og buske for at genoprette lysåben tilstand.</w:t>
            </w:r>
          </w:p>
        </w:tc>
      </w:tr>
      <w:tr w:rsidR="003A7329" w:rsidRPr="0051728E" w14:paraId="13184626"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3C9A05DE"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3</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7BDFD7CF"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Græsning</w:t>
            </w:r>
          </w:p>
        </w:tc>
        <w:tc>
          <w:tcPr>
            <w:tcW w:w="691" w:type="dxa"/>
            <w:tcBorders>
              <w:top w:val="single" w:sz="4" w:space="0" w:color="auto"/>
              <w:left w:val="single" w:sz="4" w:space="0" w:color="auto"/>
              <w:bottom w:val="single" w:sz="4" w:space="0" w:color="auto"/>
              <w:right w:val="single" w:sz="4" w:space="0" w:color="auto"/>
            </w:tcBorders>
            <w:vAlign w:val="center"/>
          </w:tcPr>
          <w:p w14:paraId="556708F3"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6CCF299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NP03</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27A90F7"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Indhegnet område med dyr, der afgræsser området. F.eks. får, heste eller kreaturer eller en blanding af flere dyrearter. </w:t>
            </w:r>
          </w:p>
        </w:tc>
      </w:tr>
      <w:tr w:rsidR="003A7329" w:rsidRPr="0051728E" w14:paraId="65A64E2A"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2547E14B"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4</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519ACAA5"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Slåning</w:t>
            </w:r>
          </w:p>
        </w:tc>
        <w:tc>
          <w:tcPr>
            <w:tcW w:w="691" w:type="dxa"/>
            <w:tcBorders>
              <w:top w:val="single" w:sz="4" w:space="0" w:color="auto"/>
              <w:left w:val="single" w:sz="4" w:space="0" w:color="auto"/>
              <w:bottom w:val="single" w:sz="4" w:space="0" w:color="auto"/>
              <w:right w:val="single" w:sz="4" w:space="0" w:color="auto"/>
            </w:tcBorders>
            <w:vAlign w:val="bottom"/>
          </w:tcPr>
          <w:p w14:paraId="3A5CF1F6"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1ABB31E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NP04</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1A77167C"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Typisk med en brakpudser eller en stor græsklipper. Slår græs, buske og små træer ned. </w:t>
            </w:r>
          </w:p>
        </w:tc>
      </w:tr>
      <w:tr w:rsidR="003A7329" w:rsidRPr="0051728E" w14:paraId="28423AF5"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38118729"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5</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137B0AEF" w14:textId="77777777" w:rsidR="003A7329" w:rsidRPr="00594F04" w:rsidRDefault="003A7329" w:rsidP="005B2680">
            <w:pPr>
              <w:rPr>
                <w:rFonts w:ascii="Trebuchet MS" w:hAnsi="Trebuchet MS" w:cs="Trebuchet MS"/>
                <w:bCs/>
                <w:sz w:val="18"/>
                <w:szCs w:val="18"/>
              </w:rPr>
            </w:pPr>
            <w:r w:rsidRPr="00594F04">
              <w:rPr>
                <w:rFonts w:ascii="Trebuchet MS" w:hAnsi="Trebuchet MS" w:cs="Trebuchet MS"/>
                <w:bCs/>
                <w:sz w:val="18"/>
                <w:szCs w:val="18"/>
              </w:rPr>
              <w:t>Slåning af gyvel</w:t>
            </w:r>
          </w:p>
        </w:tc>
        <w:tc>
          <w:tcPr>
            <w:tcW w:w="691" w:type="dxa"/>
            <w:tcBorders>
              <w:top w:val="single" w:sz="4" w:space="0" w:color="auto"/>
              <w:left w:val="single" w:sz="4" w:space="0" w:color="auto"/>
              <w:bottom w:val="single" w:sz="4" w:space="0" w:color="auto"/>
              <w:right w:val="single" w:sz="4" w:space="0" w:color="auto"/>
            </w:tcBorders>
            <w:vAlign w:val="bottom"/>
          </w:tcPr>
          <w:p w14:paraId="725F40E6"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4B499BB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NP05</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1E84F97" w14:textId="77777777" w:rsidR="003A7329" w:rsidRPr="00594F04" w:rsidRDefault="003A7329" w:rsidP="005B2680">
            <w:pPr>
              <w:rPr>
                <w:rFonts w:ascii="Trebuchet MS" w:hAnsi="Trebuchet MS" w:cs="Trebuchet MS"/>
                <w:bCs/>
                <w:sz w:val="18"/>
                <w:szCs w:val="18"/>
              </w:rPr>
            </w:pPr>
            <w:r w:rsidRPr="00594F04">
              <w:rPr>
                <w:rFonts w:ascii="Trebuchet MS" w:hAnsi="Trebuchet MS" w:cs="Trebuchet MS"/>
                <w:bCs/>
                <w:sz w:val="18"/>
                <w:szCs w:val="18"/>
              </w:rPr>
              <w:t>Slåning af gyvel med brakpudser hvert 2. år.</w:t>
            </w:r>
          </w:p>
        </w:tc>
      </w:tr>
      <w:tr w:rsidR="003A7329" w:rsidRPr="0051728E" w14:paraId="0E3CFA0C"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FDCA073" w14:textId="77777777" w:rsidR="003A7329" w:rsidRPr="002A67E9" w:rsidRDefault="003A7329" w:rsidP="00F122C2">
            <w:pPr>
              <w:jc w:val="center"/>
              <w:rPr>
                <w:rFonts w:ascii="Trebuchet MS" w:hAnsi="Trebuchet MS" w:cs="Trebuchet MS"/>
                <w:bCs/>
                <w:sz w:val="18"/>
                <w:szCs w:val="18"/>
              </w:rPr>
            </w:pPr>
            <w:r w:rsidRPr="002A67E9">
              <w:rPr>
                <w:rFonts w:ascii="Trebuchet MS" w:hAnsi="Trebuchet MS" w:cs="Trebuchet MS"/>
                <w:bCs/>
                <w:sz w:val="18"/>
                <w:szCs w:val="18"/>
              </w:rPr>
              <w:t>6</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1E040E48"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Nedskæring af vedplanter</w:t>
            </w:r>
          </w:p>
        </w:tc>
        <w:tc>
          <w:tcPr>
            <w:tcW w:w="691" w:type="dxa"/>
            <w:tcBorders>
              <w:top w:val="single" w:sz="4" w:space="0" w:color="auto"/>
              <w:left w:val="single" w:sz="4" w:space="0" w:color="auto"/>
              <w:bottom w:val="single" w:sz="4" w:space="0" w:color="auto"/>
              <w:right w:val="single" w:sz="4" w:space="0" w:color="auto"/>
            </w:tcBorders>
            <w:vAlign w:val="center"/>
          </w:tcPr>
          <w:p w14:paraId="1CA4A3F8" w14:textId="77777777" w:rsidR="003A7329" w:rsidRPr="003A52C1" w:rsidRDefault="003A7329" w:rsidP="00F122C2">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73332354"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NP06</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BDF3D3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Træer og buske fældes/skæres ned</w:t>
            </w:r>
            <w:r w:rsidR="004E503A" w:rsidRPr="00594F04">
              <w:rPr>
                <w:rFonts w:ascii="Trebuchet MS" w:hAnsi="Trebuchet MS" w:cs="Trebuchet MS"/>
                <w:bCs/>
                <w:sz w:val="18"/>
                <w:szCs w:val="18"/>
              </w:rPr>
              <w:t>.</w:t>
            </w:r>
          </w:p>
        </w:tc>
      </w:tr>
      <w:tr w:rsidR="003A7329" w:rsidRPr="0051728E" w14:paraId="09D97A93"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54514A44" w14:textId="77777777" w:rsidR="003A7329" w:rsidRPr="002A67E9" w:rsidRDefault="003A7329" w:rsidP="00B04765">
            <w:pPr>
              <w:jc w:val="center"/>
              <w:rPr>
                <w:rFonts w:ascii="Trebuchet MS" w:hAnsi="Trebuchet MS" w:cs="Trebuchet MS"/>
                <w:bCs/>
                <w:sz w:val="18"/>
                <w:szCs w:val="18"/>
              </w:rPr>
            </w:pPr>
            <w:r w:rsidRPr="002A67E9">
              <w:rPr>
                <w:rFonts w:ascii="Trebuchet MS" w:hAnsi="Trebuchet MS" w:cs="Trebuchet MS"/>
                <w:bCs/>
                <w:sz w:val="18"/>
                <w:szCs w:val="18"/>
              </w:rPr>
              <w:t>7</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4D9AFD7A" w14:textId="77777777" w:rsidR="003A7329" w:rsidRPr="002A67E9" w:rsidRDefault="003A7329" w:rsidP="00B04765">
            <w:pPr>
              <w:rPr>
                <w:rFonts w:ascii="Trebuchet MS" w:hAnsi="Trebuchet MS" w:cs="Trebuchet MS"/>
                <w:bCs/>
                <w:sz w:val="18"/>
                <w:szCs w:val="18"/>
              </w:rPr>
            </w:pPr>
            <w:r w:rsidRPr="002A67E9">
              <w:rPr>
                <w:rFonts w:ascii="Trebuchet MS" w:hAnsi="Trebuchet MS" w:cs="Trebuchet MS"/>
                <w:bCs/>
                <w:sz w:val="18"/>
                <w:szCs w:val="18"/>
              </w:rPr>
              <w:t>Plukhugst og stævning</w:t>
            </w:r>
          </w:p>
        </w:tc>
        <w:tc>
          <w:tcPr>
            <w:tcW w:w="691" w:type="dxa"/>
            <w:tcBorders>
              <w:top w:val="single" w:sz="4" w:space="0" w:color="auto"/>
              <w:left w:val="single" w:sz="4" w:space="0" w:color="auto"/>
              <w:bottom w:val="single" w:sz="4" w:space="0" w:color="auto"/>
              <w:right w:val="single" w:sz="4" w:space="0" w:color="auto"/>
            </w:tcBorders>
            <w:vAlign w:val="center"/>
          </w:tcPr>
          <w:p w14:paraId="4DFB04F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31F9604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NP07</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46F04024"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Fældning af større eller mindre træer, hvorefter området forynges ved genopvækst og selvsåede planter</w:t>
            </w:r>
            <w:r w:rsidR="004E503A" w:rsidRPr="00594F04">
              <w:rPr>
                <w:rFonts w:ascii="Trebuchet MS" w:hAnsi="Trebuchet MS" w:cs="Trebuchet MS"/>
                <w:bCs/>
                <w:sz w:val="18"/>
                <w:szCs w:val="18"/>
              </w:rPr>
              <w:t>.</w:t>
            </w:r>
          </w:p>
        </w:tc>
      </w:tr>
      <w:tr w:rsidR="003A7329" w:rsidRPr="0051728E" w14:paraId="1C258E55"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740168A"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70ADB4B9"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Afbrænding</w:t>
            </w:r>
          </w:p>
        </w:tc>
        <w:tc>
          <w:tcPr>
            <w:tcW w:w="691" w:type="dxa"/>
            <w:tcBorders>
              <w:top w:val="single" w:sz="4" w:space="0" w:color="auto"/>
              <w:left w:val="single" w:sz="4" w:space="0" w:color="auto"/>
              <w:bottom w:val="single" w:sz="4" w:space="0" w:color="auto"/>
              <w:right w:val="single" w:sz="4" w:space="0" w:color="auto"/>
            </w:tcBorders>
            <w:vAlign w:val="bottom"/>
          </w:tcPr>
          <w:p w14:paraId="52FB228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07678E1A"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AC329C1"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Typisk afbrænding af lyng på heder for at forynge/bibeholde lyngdækket på sigt.</w:t>
            </w:r>
          </w:p>
        </w:tc>
      </w:tr>
      <w:tr w:rsidR="003A7329" w:rsidRPr="0051728E" w14:paraId="1FEC0B49"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67D215B6" w14:textId="77777777" w:rsidR="003A7329" w:rsidRPr="002A67E9" w:rsidRDefault="003A7329" w:rsidP="00B04765">
            <w:pPr>
              <w:jc w:val="center"/>
              <w:rPr>
                <w:rFonts w:ascii="Trebuchet MS" w:hAnsi="Trebuchet MS" w:cs="Trebuchet MS"/>
                <w:bCs/>
                <w:sz w:val="18"/>
                <w:szCs w:val="18"/>
              </w:rPr>
            </w:pPr>
            <w:r w:rsidRPr="002A67E9">
              <w:rPr>
                <w:rFonts w:ascii="Trebuchet MS" w:hAnsi="Trebuchet MS" w:cs="Trebuchet MS"/>
                <w:bCs/>
                <w:sz w:val="18"/>
                <w:szCs w:val="18"/>
              </w:rPr>
              <w:t>9</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0197E839" w14:textId="77777777" w:rsidR="003A7329" w:rsidRPr="002A67E9" w:rsidRDefault="003A7329" w:rsidP="00B04765">
            <w:pPr>
              <w:rPr>
                <w:rFonts w:ascii="Trebuchet MS" w:hAnsi="Trebuchet MS" w:cs="Trebuchet MS"/>
                <w:bCs/>
                <w:sz w:val="18"/>
                <w:szCs w:val="18"/>
              </w:rPr>
            </w:pPr>
            <w:r w:rsidRPr="002A67E9">
              <w:rPr>
                <w:rFonts w:ascii="Trebuchet MS" w:hAnsi="Trebuchet MS" w:cs="Trebuchet MS"/>
                <w:bCs/>
                <w:sz w:val="18"/>
                <w:szCs w:val="18"/>
              </w:rPr>
              <w:t>Vedligehold</w:t>
            </w:r>
          </w:p>
        </w:tc>
        <w:tc>
          <w:tcPr>
            <w:tcW w:w="691" w:type="dxa"/>
            <w:tcBorders>
              <w:top w:val="single" w:sz="4" w:space="0" w:color="auto"/>
              <w:left w:val="single" w:sz="4" w:space="0" w:color="auto"/>
              <w:bottom w:val="single" w:sz="4" w:space="0" w:color="auto"/>
              <w:right w:val="single" w:sz="4" w:space="0" w:color="auto"/>
            </w:tcBorders>
            <w:vAlign w:val="center"/>
          </w:tcPr>
          <w:p w14:paraId="3BB484E9"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175BACF3"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NP09</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33069E1A"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Vedligeholdelse af diverse publikumsfaciliteter. F.eks. toiletter, shelters, borde/bænke og stier i området</w:t>
            </w:r>
            <w:r w:rsidR="004E503A" w:rsidRPr="00594F04">
              <w:rPr>
                <w:rFonts w:ascii="Trebuchet MS" w:hAnsi="Trebuchet MS" w:cs="Trebuchet MS"/>
                <w:bCs/>
                <w:sz w:val="18"/>
                <w:szCs w:val="18"/>
              </w:rPr>
              <w:t>.</w:t>
            </w:r>
          </w:p>
        </w:tc>
      </w:tr>
      <w:tr w:rsidR="003A7329" w:rsidRPr="0051728E" w14:paraId="616CFF13"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3D79C011"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11</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02CA3022"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Pleje af fortidsminder, sommer</w:t>
            </w:r>
          </w:p>
        </w:tc>
        <w:tc>
          <w:tcPr>
            <w:tcW w:w="691" w:type="dxa"/>
            <w:tcBorders>
              <w:top w:val="single" w:sz="4" w:space="0" w:color="auto"/>
              <w:left w:val="single" w:sz="4" w:space="0" w:color="auto"/>
              <w:bottom w:val="single" w:sz="4" w:space="0" w:color="auto"/>
              <w:right w:val="single" w:sz="4" w:space="0" w:color="auto"/>
            </w:tcBorders>
            <w:vAlign w:val="center"/>
          </w:tcPr>
          <w:p w14:paraId="21A547A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5CBB314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NP11</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145D7C0F"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Slåning af græs, urter og vedplanter 2 gange i vækstsæsonen</w:t>
            </w:r>
            <w:r w:rsidR="004E503A" w:rsidRPr="00594F04">
              <w:rPr>
                <w:rFonts w:ascii="Trebuchet MS" w:hAnsi="Trebuchet MS" w:cs="Trebuchet MS"/>
                <w:bCs/>
                <w:sz w:val="18"/>
                <w:szCs w:val="18"/>
              </w:rPr>
              <w:t>.</w:t>
            </w:r>
          </w:p>
        </w:tc>
      </w:tr>
      <w:tr w:rsidR="003A7329" w:rsidRPr="0051728E" w14:paraId="01E2FDB4"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2D825B83"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12</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7CFD81BC"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Pleje af fortidsminder, vinter</w:t>
            </w:r>
          </w:p>
        </w:tc>
        <w:tc>
          <w:tcPr>
            <w:tcW w:w="691" w:type="dxa"/>
            <w:tcBorders>
              <w:top w:val="single" w:sz="4" w:space="0" w:color="auto"/>
              <w:left w:val="single" w:sz="4" w:space="0" w:color="auto"/>
              <w:bottom w:val="single" w:sz="4" w:space="0" w:color="auto"/>
              <w:right w:val="single" w:sz="4" w:space="0" w:color="auto"/>
            </w:tcBorders>
            <w:vAlign w:val="center"/>
          </w:tcPr>
          <w:p w14:paraId="2466FEA3"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1E4377E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NP12</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1D5C883B"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Slåning af høje urter og vedplanter i vinterhalvåret.</w:t>
            </w:r>
          </w:p>
        </w:tc>
      </w:tr>
      <w:tr w:rsidR="003A7329" w:rsidRPr="0051728E" w14:paraId="4F97557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C2B93B1"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13</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2ECDDB13"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Vandstandshævning</w:t>
            </w:r>
          </w:p>
        </w:tc>
        <w:tc>
          <w:tcPr>
            <w:tcW w:w="691" w:type="dxa"/>
            <w:tcBorders>
              <w:top w:val="single" w:sz="4" w:space="0" w:color="auto"/>
              <w:left w:val="single" w:sz="4" w:space="0" w:color="auto"/>
              <w:bottom w:val="single" w:sz="4" w:space="0" w:color="auto"/>
              <w:right w:val="single" w:sz="4" w:space="0" w:color="auto"/>
            </w:tcBorders>
            <w:vAlign w:val="bottom"/>
          </w:tcPr>
          <w:p w14:paraId="2A5A365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61E3FB5A"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NP13</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22E91A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Hævning af vandstand for at genoprette oprindelig tilstand</w:t>
            </w:r>
            <w:r w:rsidR="004E503A" w:rsidRPr="00594F04">
              <w:rPr>
                <w:rFonts w:ascii="Trebuchet MS" w:hAnsi="Trebuchet MS" w:cs="Trebuchet MS"/>
                <w:bCs/>
                <w:sz w:val="18"/>
                <w:szCs w:val="18"/>
              </w:rPr>
              <w:t>.</w:t>
            </w:r>
          </w:p>
        </w:tc>
      </w:tr>
      <w:tr w:rsidR="003A7329" w:rsidRPr="0051728E" w14:paraId="0E906CA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BB78CBA"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14</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4B9EB720"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Græsningsaftaler</w:t>
            </w:r>
          </w:p>
        </w:tc>
        <w:tc>
          <w:tcPr>
            <w:tcW w:w="691" w:type="dxa"/>
            <w:tcBorders>
              <w:top w:val="single" w:sz="4" w:space="0" w:color="auto"/>
              <w:left w:val="single" w:sz="4" w:space="0" w:color="auto"/>
              <w:bottom w:val="single" w:sz="4" w:space="0" w:color="auto"/>
              <w:right w:val="single" w:sz="4" w:space="0" w:color="auto"/>
            </w:tcBorders>
            <w:vAlign w:val="bottom"/>
          </w:tcPr>
          <w:p w14:paraId="22E434B2"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7C663F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NP14</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0F693CA"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Aftale med landmand m.v. om at området bliver afgræsset</w:t>
            </w:r>
            <w:r w:rsidR="004E503A" w:rsidRPr="00594F04">
              <w:rPr>
                <w:rFonts w:ascii="Trebuchet MS" w:hAnsi="Trebuchet MS" w:cs="Trebuchet MS"/>
                <w:bCs/>
                <w:sz w:val="18"/>
                <w:szCs w:val="18"/>
              </w:rPr>
              <w:t>.</w:t>
            </w:r>
          </w:p>
        </w:tc>
      </w:tr>
      <w:tr w:rsidR="003A7329" w:rsidRPr="0051728E" w14:paraId="750ECA62"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55A5D67B"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15</w:t>
            </w:r>
          </w:p>
        </w:tc>
        <w:tc>
          <w:tcPr>
            <w:tcW w:w="2152" w:type="dxa"/>
            <w:tcBorders>
              <w:top w:val="single" w:sz="4" w:space="0" w:color="auto"/>
              <w:left w:val="single" w:sz="4" w:space="0" w:color="auto"/>
              <w:bottom w:val="single" w:sz="4" w:space="0" w:color="auto"/>
            </w:tcBorders>
            <w:shd w:val="clear" w:color="auto" w:fill="auto"/>
            <w:vAlign w:val="bottom"/>
          </w:tcPr>
          <w:p w14:paraId="56220369"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Vedligehold rydning</w:t>
            </w:r>
          </w:p>
        </w:tc>
        <w:tc>
          <w:tcPr>
            <w:tcW w:w="691" w:type="dxa"/>
            <w:tcBorders>
              <w:top w:val="single" w:sz="4" w:space="0" w:color="auto"/>
              <w:left w:val="single" w:sz="4" w:space="0" w:color="auto"/>
              <w:bottom w:val="single" w:sz="4" w:space="0" w:color="auto"/>
              <w:right w:val="single" w:sz="4" w:space="0" w:color="auto"/>
            </w:tcBorders>
            <w:vAlign w:val="bottom"/>
          </w:tcPr>
          <w:p w14:paraId="71E9C9C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0EDDF8F"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NP15</w:t>
            </w:r>
          </w:p>
        </w:tc>
        <w:tc>
          <w:tcPr>
            <w:tcW w:w="7523" w:type="dxa"/>
            <w:tcBorders>
              <w:top w:val="single" w:sz="4" w:space="0" w:color="auto"/>
              <w:left w:val="single" w:sz="4" w:space="0" w:color="auto"/>
              <w:bottom w:val="single" w:sz="4" w:space="0" w:color="auto"/>
            </w:tcBorders>
            <w:shd w:val="clear" w:color="auto" w:fill="auto"/>
            <w:vAlign w:val="bottom"/>
          </w:tcPr>
          <w:p w14:paraId="30A640C0"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Den efterfølgende vedligeholdelse efter en rydning, så det ikke gro til igen.</w:t>
            </w:r>
          </w:p>
        </w:tc>
      </w:tr>
      <w:tr w:rsidR="003A7329" w:rsidRPr="0051728E" w14:paraId="2417D986"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5376FA20"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16</w:t>
            </w:r>
          </w:p>
        </w:tc>
        <w:tc>
          <w:tcPr>
            <w:tcW w:w="2152" w:type="dxa"/>
            <w:tcBorders>
              <w:top w:val="single" w:sz="4" w:space="0" w:color="auto"/>
              <w:left w:val="single" w:sz="4" w:space="0" w:color="auto"/>
              <w:bottom w:val="single" w:sz="4" w:space="0" w:color="auto"/>
            </w:tcBorders>
            <w:shd w:val="clear" w:color="auto" w:fill="auto"/>
            <w:vAlign w:val="bottom"/>
          </w:tcPr>
          <w:p w14:paraId="16668674"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Vedligehold sti</w:t>
            </w:r>
          </w:p>
        </w:tc>
        <w:tc>
          <w:tcPr>
            <w:tcW w:w="691" w:type="dxa"/>
            <w:tcBorders>
              <w:top w:val="single" w:sz="4" w:space="0" w:color="auto"/>
              <w:left w:val="single" w:sz="4" w:space="0" w:color="auto"/>
              <w:bottom w:val="single" w:sz="4" w:space="0" w:color="auto"/>
              <w:right w:val="single" w:sz="4" w:space="0" w:color="auto"/>
            </w:tcBorders>
            <w:vAlign w:val="bottom"/>
          </w:tcPr>
          <w:p w14:paraId="7640C809"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E46EE7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NP16</w:t>
            </w:r>
          </w:p>
        </w:tc>
        <w:tc>
          <w:tcPr>
            <w:tcW w:w="7523" w:type="dxa"/>
            <w:tcBorders>
              <w:top w:val="single" w:sz="4" w:space="0" w:color="auto"/>
              <w:left w:val="single" w:sz="4" w:space="0" w:color="auto"/>
              <w:bottom w:val="single" w:sz="4" w:space="0" w:color="auto"/>
            </w:tcBorders>
            <w:shd w:val="clear" w:color="auto" w:fill="auto"/>
            <w:vAlign w:val="bottom"/>
          </w:tcPr>
          <w:p w14:paraId="7236318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Vedligeholdelses kun af stier i området</w:t>
            </w:r>
            <w:r w:rsidR="004E503A" w:rsidRPr="00594F04">
              <w:rPr>
                <w:rFonts w:ascii="Trebuchet MS" w:hAnsi="Trebuchet MS" w:cs="Trebuchet MS"/>
                <w:bCs/>
                <w:sz w:val="18"/>
                <w:szCs w:val="18"/>
              </w:rPr>
              <w:t>.</w:t>
            </w:r>
          </w:p>
        </w:tc>
      </w:tr>
      <w:tr w:rsidR="00150037" w:rsidRPr="00EC31B1" w14:paraId="3AE575CC"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4200A15A" w14:textId="77777777" w:rsidR="00150037" w:rsidRPr="00EC31B1" w:rsidRDefault="00150037" w:rsidP="008928EE">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17</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2D3AD1F6" w14:textId="77777777" w:rsidR="00150037" w:rsidRPr="00EC31B1" w:rsidRDefault="00150037" w:rsidP="008928EE">
            <w:pPr>
              <w:rPr>
                <w:rFonts w:ascii="Trebuchet MS" w:hAnsi="Trebuchet MS" w:cs="Trebuchet MS"/>
                <w:bCs/>
                <w:color w:val="4F81BD"/>
                <w:sz w:val="18"/>
                <w:szCs w:val="18"/>
              </w:rPr>
            </w:pPr>
            <w:r w:rsidRPr="00EC31B1">
              <w:rPr>
                <w:rFonts w:ascii="Trebuchet MS" w:hAnsi="Trebuchet MS" w:cs="Trebuchet MS"/>
                <w:bCs/>
                <w:color w:val="4F81BD"/>
                <w:sz w:val="18"/>
                <w:szCs w:val="18"/>
              </w:rPr>
              <w:t>Anlæg af ny sø</w:t>
            </w:r>
          </w:p>
        </w:tc>
        <w:tc>
          <w:tcPr>
            <w:tcW w:w="691" w:type="dxa"/>
            <w:tcBorders>
              <w:top w:val="single" w:sz="4" w:space="0" w:color="auto"/>
              <w:left w:val="single" w:sz="4" w:space="0" w:color="auto"/>
              <w:bottom w:val="single" w:sz="4" w:space="0" w:color="auto"/>
              <w:right w:val="single" w:sz="4" w:space="0" w:color="auto"/>
            </w:tcBorders>
            <w:vAlign w:val="bottom"/>
          </w:tcPr>
          <w:p w14:paraId="4495A328" w14:textId="77777777" w:rsidR="00150037" w:rsidRPr="00EC31B1" w:rsidRDefault="00150037" w:rsidP="00B04765">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BA118BD" w14:textId="77777777" w:rsidR="00150037" w:rsidRPr="00EC31B1" w:rsidRDefault="00150037" w:rsidP="00F122C2">
            <w:pPr>
              <w:rPr>
                <w:rFonts w:ascii="Trebuchet MS" w:hAnsi="Trebuchet MS" w:cs="Trebuchet MS"/>
                <w:bCs/>
                <w:color w:val="4F81BD"/>
                <w:sz w:val="18"/>
                <w:szCs w:val="18"/>
              </w:rPr>
            </w:pPr>
            <w:r w:rsidRPr="00EC31B1">
              <w:rPr>
                <w:rFonts w:ascii="Trebuchet MS" w:hAnsi="Trebuchet MS" w:cs="Trebuchet MS"/>
                <w:bCs/>
                <w:color w:val="4F81BD"/>
                <w:sz w:val="18"/>
                <w:szCs w:val="18"/>
              </w:rPr>
              <w:t>NP17</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E3ED105" w14:textId="32912109" w:rsidR="00150037" w:rsidRPr="00EC31B1" w:rsidRDefault="00150037" w:rsidP="00EF6CCC">
            <w:pPr>
              <w:rPr>
                <w:rFonts w:ascii="Trebuchet MS" w:hAnsi="Trebuchet MS" w:cs="Trebuchet MS"/>
                <w:bCs/>
                <w:color w:val="4F81BD"/>
                <w:sz w:val="18"/>
                <w:szCs w:val="18"/>
                <w:highlight w:val="yellow"/>
              </w:rPr>
            </w:pPr>
            <w:r w:rsidRPr="00EC31B1">
              <w:rPr>
                <w:rFonts w:ascii="Trebuchet MS" w:hAnsi="Trebuchet MS" w:cs="Trebuchet MS"/>
                <w:bCs/>
                <w:color w:val="4F81BD"/>
                <w:sz w:val="18"/>
                <w:szCs w:val="18"/>
              </w:rPr>
              <w:t>Anlæg af ny sø. F.eks. med formål at skabe levesteder for særlig truede dyr og planter</w:t>
            </w:r>
          </w:p>
        </w:tc>
      </w:tr>
      <w:tr w:rsidR="00EC31B1" w:rsidRPr="00EC31B1" w14:paraId="11B0CBE7" w14:textId="77777777" w:rsidTr="00EC31B1">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FE4E9CE" w14:textId="77777777" w:rsidR="00150037" w:rsidRPr="00EC31B1" w:rsidRDefault="00150037" w:rsidP="00150037">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5BEA3D61" w14:textId="77777777" w:rsidR="00150037" w:rsidRPr="00EC31B1" w:rsidRDefault="00150037" w:rsidP="00150037">
            <w:pPr>
              <w:rPr>
                <w:rFonts w:ascii="Trebuchet MS" w:hAnsi="Trebuchet MS" w:cs="Trebuchet MS"/>
                <w:bCs/>
                <w:color w:val="4F81BD"/>
                <w:sz w:val="18"/>
                <w:szCs w:val="18"/>
              </w:rPr>
            </w:pPr>
            <w:r w:rsidRPr="00EC31B1">
              <w:rPr>
                <w:rFonts w:ascii="Trebuchet MS" w:hAnsi="Trebuchet MS" w:cs="Trebuchet MS"/>
                <w:bCs/>
                <w:color w:val="4F81BD"/>
                <w:sz w:val="18"/>
                <w:szCs w:val="18"/>
              </w:rPr>
              <w:t>Oprensning af sø</w:t>
            </w:r>
          </w:p>
        </w:tc>
        <w:tc>
          <w:tcPr>
            <w:tcW w:w="691" w:type="dxa"/>
            <w:tcBorders>
              <w:top w:val="single" w:sz="4" w:space="0" w:color="auto"/>
              <w:left w:val="single" w:sz="4" w:space="0" w:color="auto"/>
              <w:bottom w:val="single" w:sz="4" w:space="0" w:color="auto"/>
              <w:right w:val="single" w:sz="4" w:space="0" w:color="auto"/>
            </w:tcBorders>
            <w:vAlign w:val="center"/>
          </w:tcPr>
          <w:p w14:paraId="44419F42" w14:textId="77777777" w:rsidR="00150037" w:rsidRPr="00EC31B1" w:rsidRDefault="00150037" w:rsidP="00150037">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24878BD5" w14:textId="77777777" w:rsidR="00150037" w:rsidRPr="00EC31B1" w:rsidRDefault="00150037" w:rsidP="00150037">
            <w:pPr>
              <w:rPr>
                <w:rFonts w:ascii="Trebuchet MS" w:hAnsi="Trebuchet MS" w:cs="Trebuchet MS"/>
                <w:bCs/>
                <w:color w:val="4F81BD"/>
                <w:sz w:val="18"/>
                <w:szCs w:val="18"/>
              </w:rPr>
            </w:pPr>
            <w:r w:rsidRPr="00EC31B1">
              <w:rPr>
                <w:rFonts w:ascii="Trebuchet MS" w:hAnsi="Trebuchet MS" w:cs="Trebuchet MS"/>
                <w:bCs/>
                <w:color w:val="4F81BD"/>
                <w:sz w:val="18"/>
                <w:szCs w:val="18"/>
              </w:rPr>
              <w:t>NP18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7F0C3095" w14:textId="77777777" w:rsidR="00150037" w:rsidRPr="00EC31B1" w:rsidRDefault="00150037" w:rsidP="008928EE">
            <w:pPr>
              <w:rPr>
                <w:rFonts w:ascii="Trebuchet MS" w:hAnsi="Trebuchet MS" w:cs="Trebuchet MS"/>
                <w:bCs/>
                <w:color w:val="4F81BD"/>
                <w:sz w:val="18"/>
                <w:szCs w:val="18"/>
                <w:highlight w:val="yellow"/>
              </w:rPr>
            </w:pPr>
            <w:r w:rsidRPr="00EC31B1">
              <w:rPr>
                <w:rFonts w:ascii="Trebuchet MS" w:hAnsi="Trebuchet MS" w:cs="Trebuchet MS"/>
                <w:bCs/>
                <w:color w:val="4F81BD"/>
                <w:sz w:val="18"/>
                <w:szCs w:val="18"/>
              </w:rPr>
              <w:t>Oprensning af slam/dynd og plantevækst fra eksisterende sø. F.eks. med formål at forbedre forholdene for særligt truede dyr og planter</w:t>
            </w:r>
          </w:p>
        </w:tc>
      </w:tr>
      <w:tr w:rsidR="003A7329" w:rsidRPr="0051728E" w14:paraId="50F41439"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468B157D"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98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60C43B91"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Andet</w:t>
            </w:r>
          </w:p>
        </w:tc>
        <w:tc>
          <w:tcPr>
            <w:tcW w:w="691" w:type="dxa"/>
            <w:tcBorders>
              <w:top w:val="single" w:sz="4" w:space="0" w:color="auto"/>
              <w:left w:val="single" w:sz="4" w:space="0" w:color="auto"/>
              <w:bottom w:val="single" w:sz="4" w:space="0" w:color="auto"/>
              <w:right w:val="single" w:sz="4" w:space="0" w:color="auto"/>
            </w:tcBorders>
            <w:vAlign w:val="bottom"/>
          </w:tcPr>
          <w:p w14:paraId="632E1DBD"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7B37C35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NP98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54E8940"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Andet</w:t>
            </w:r>
          </w:p>
        </w:tc>
      </w:tr>
      <w:tr w:rsidR="003A7329" w:rsidRPr="0051728E" w14:paraId="1CEEBAAE"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3EB89C7C"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99</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4B58095A"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Ukendt</w:t>
            </w:r>
          </w:p>
        </w:tc>
        <w:tc>
          <w:tcPr>
            <w:tcW w:w="691" w:type="dxa"/>
            <w:tcBorders>
              <w:top w:val="single" w:sz="4" w:space="0" w:color="auto"/>
              <w:left w:val="single" w:sz="4" w:space="0" w:color="auto"/>
              <w:bottom w:val="single" w:sz="4" w:space="0" w:color="auto"/>
              <w:right w:val="single" w:sz="4" w:space="0" w:color="auto"/>
            </w:tcBorders>
            <w:vAlign w:val="bottom"/>
          </w:tcPr>
          <w:p w14:paraId="0B6BA667"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BDB75B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NP99</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D3ECA95"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Ukendt</w:t>
            </w:r>
          </w:p>
        </w:tc>
      </w:tr>
    </w:tbl>
    <w:p w14:paraId="3988C25A" w14:textId="77777777" w:rsidR="009D70C7" w:rsidRDefault="009D70C7">
      <w:pPr>
        <w:rPr>
          <w:rFonts w:ascii="Trebuchet MS" w:hAnsi="Trebuchet MS"/>
          <w:sz w:val="24"/>
        </w:rPr>
      </w:pPr>
      <w:r>
        <w:br w:type="page"/>
      </w:r>
    </w:p>
    <w:p w14:paraId="78405423" w14:textId="309404CC" w:rsidR="002C75DD" w:rsidRPr="00A32757" w:rsidRDefault="00EA454B" w:rsidP="002C75DD">
      <w:pPr>
        <w:pStyle w:val="Overskrift7"/>
      </w:pPr>
      <w:r>
        <w:lastRenderedPageBreak/>
        <w:t>5.2.7.3</w:t>
      </w:r>
      <w:r w:rsidR="002C75DD" w:rsidRPr="00A32757">
        <w:t>.</w:t>
      </w:r>
      <w:r w:rsidR="00226FAE">
        <w:t>2</w:t>
      </w:r>
      <w:r w:rsidR="002C75DD" w:rsidRPr="00A32757">
        <w:t xml:space="preserve"> </w:t>
      </w:r>
      <w:r w:rsidR="002C75DD">
        <w:t xml:space="preserve">  5106 Faciliteter</w:t>
      </w:r>
      <w:r w:rsidR="002C75DD" w:rsidRPr="00CC386E">
        <w:rPr>
          <w:rStyle w:val="TypografiOverskrift4BrugerdefineretfarveRGB0Tegn"/>
        </w:rPr>
        <w:t xml:space="preserve"> </w:t>
      </w:r>
      <w:r w:rsidR="002C75DD">
        <w:t>(</w:t>
      </w:r>
      <w:r w:rsidR="00B571D0" w:rsidRPr="004D056C">
        <w:t>d_5106_faciliteter</w:t>
      </w:r>
      <w:r w:rsidR="002C75D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1438"/>
        <w:gridCol w:w="1418"/>
        <w:gridCol w:w="9147"/>
      </w:tblGrid>
      <w:tr w:rsidR="00B04765" w:rsidRPr="0051728E" w14:paraId="2B379B47" w14:textId="77777777" w:rsidTr="00B35E5F">
        <w:trPr>
          <w:trHeight w:hRule="exact" w:val="510"/>
        </w:trPr>
        <w:tc>
          <w:tcPr>
            <w:tcW w:w="0" w:type="auto"/>
            <w:tcBorders>
              <w:bottom w:val="single" w:sz="4" w:space="0" w:color="auto"/>
            </w:tcBorders>
            <w:shd w:val="clear" w:color="auto" w:fill="D9D9D9"/>
            <w:vAlign w:val="center"/>
          </w:tcPr>
          <w:p w14:paraId="56E8C8E9" w14:textId="77777777" w:rsidR="00B04765" w:rsidRPr="002A67E9" w:rsidRDefault="00B04765" w:rsidP="009E1809">
            <w:pPr>
              <w:rPr>
                <w:rFonts w:ascii="Trebuchet MS" w:hAnsi="Trebuchet MS" w:cs="Trebuchet MS"/>
                <w:b/>
                <w:bCs/>
                <w:sz w:val="18"/>
                <w:szCs w:val="18"/>
              </w:rPr>
            </w:pPr>
            <w:proofErr w:type="spellStart"/>
            <w:r w:rsidRPr="002A67E9">
              <w:rPr>
                <w:rFonts w:ascii="Trebuchet MS" w:hAnsi="Trebuchet MS" w:cs="Trebuchet MS"/>
                <w:b/>
                <w:bCs/>
                <w:sz w:val="18"/>
                <w:szCs w:val="18"/>
              </w:rPr>
              <w:t>faciliteter_kode</w:t>
            </w:r>
            <w:proofErr w:type="spellEnd"/>
          </w:p>
        </w:tc>
        <w:tc>
          <w:tcPr>
            <w:tcW w:w="0" w:type="auto"/>
            <w:tcBorders>
              <w:bottom w:val="single" w:sz="4" w:space="0" w:color="auto"/>
            </w:tcBorders>
            <w:shd w:val="clear" w:color="auto" w:fill="D9D9D9"/>
            <w:vAlign w:val="center"/>
          </w:tcPr>
          <w:p w14:paraId="3B7078C6" w14:textId="77777777" w:rsidR="00B04765" w:rsidRPr="002A67E9" w:rsidRDefault="00594F04" w:rsidP="009E1809">
            <w:pPr>
              <w:rPr>
                <w:rFonts w:ascii="Trebuchet MS" w:hAnsi="Trebuchet MS" w:cs="Trebuchet MS"/>
                <w:bCs/>
                <w:sz w:val="18"/>
                <w:szCs w:val="18"/>
              </w:rPr>
            </w:pPr>
            <w:r w:rsidRPr="00594F04">
              <w:rPr>
                <w:rFonts w:ascii="Trebuchet MS" w:hAnsi="Trebuchet MS" w:cs="Trebuchet MS"/>
                <w:b/>
                <w:bCs/>
                <w:sz w:val="18"/>
                <w:szCs w:val="18"/>
              </w:rPr>
              <w:t>F</w:t>
            </w:r>
            <w:r w:rsidR="00B04765" w:rsidRPr="00594F04">
              <w:rPr>
                <w:rFonts w:ascii="Trebuchet MS" w:hAnsi="Trebuchet MS" w:cs="Trebuchet MS"/>
                <w:b/>
                <w:bCs/>
                <w:sz w:val="18"/>
                <w:szCs w:val="18"/>
              </w:rPr>
              <w:t>a</w:t>
            </w:r>
            <w:r w:rsidR="00B04765" w:rsidRPr="002A67E9">
              <w:rPr>
                <w:rFonts w:ascii="Trebuchet MS" w:hAnsi="Trebuchet MS" w:cs="Trebuchet MS"/>
                <w:b/>
                <w:bCs/>
                <w:sz w:val="18"/>
                <w:szCs w:val="18"/>
              </w:rPr>
              <w:t>ciliteter</w:t>
            </w:r>
          </w:p>
        </w:tc>
        <w:tc>
          <w:tcPr>
            <w:tcW w:w="1418" w:type="dxa"/>
            <w:tcBorders>
              <w:bottom w:val="single" w:sz="4" w:space="0" w:color="auto"/>
            </w:tcBorders>
            <w:shd w:val="clear" w:color="auto" w:fill="D9D9D9"/>
            <w:vAlign w:val="center"/>
          </w:tcPr>
          <w:p w14:paraId="64D60D82" w14:textId="77777777" w:rsidR="00B04765" w:rsidRPr="003A52C1" w:rsidRDefault="000A2E28" w:rsidP="00B04765">
            <w:pPr>
              <w:rPr>
                <w:rFonts w:ascii="Trebuchet MS" w:hAnsi="Trebuchet MS" w:cs="Trebuchet MS"/>
                <w:b/>
                <w:bCs/>
                <w:sz w:val="18"/>
                <w:szCs w:val="18"/>
              </w:rPr>
            </w:pPr>
            <w:r w:rsidRPr="003A52C1">
              <w:rPr>
                <w:rFonts w:ascii="Trebuchet MS" w:hAnsi="Trebuchet MS" w:cs="Trebuchet MS"/>
                <w:b/>
                <w:bCs/>
                <w:sz w:val="18"/>
                <w:szCs w:val="18"/>
              </w:rPr>
              <w:t>a</w:t>
            </w:r>
            <w:r w:rsidR="00B04765" w:rsidRPr="003A52C1">
              <w:rPr>
                <w:rFonts w:ascii="Trebuchet MS" w:hAnsi="Trebuchet MS" w:cs="Trebuchet MS"/>
                <w:b/>
                <w:bCs/>
                <w:sz w:val="18"/>
                <w:szCs w:val="18"/>
              </w:rPr>
              <w:t>ktiv</w:t>
            </w:r>
          </w:p>
        </w:tc>
        <w:tc>
          <w:tcPr>
            <w:tcW w:w="9147" w:type="dxa"/>
            <w:tcBorders>
              <w:bottom w:val="single" w:sz="4" w:space="0" w:color="auto"/>
            </w:tcBorders>
            <w:shd w:val="clear" w:color="auto" w:fill="D9D9D9"/>
            <w:vAlign w:val="center"/>
          </w:tcPr>
          <w:p w14:paraId="02D11C4E" w14:textId="77777777" w:rsidR="00B04765" w:rsidRPr="002A67E9" w:rsidRDefault="00B04765" w:rsidP="002A67E9">
            <w:pPr>
              <w:rPr>
                <w:rFonts w:ascii="Trebuchet MS" w:hAnsi="Trebuchet MS" w:cs="Trebuchet MS"/>
                <w:b/>
                <w:bCs/>
                <w:sz w:val="18"/>
                <w:szCs w:val="18"/>
              </w:rPr>
            </w:pPr>
            <w:r w:rsidRPr="002A67E9">
              <w:rPr>
                <w:rFonts w:ascii="Trebuchet MS" w:hAnsi="Trebuchet MS" w:cs="Trebuchet MS"/>
                <w:b/>
                <w:bCs/>
                <w:sz w:val="18"/>
                <w:szCs w:val="18"/>
              </w:rPr>
              <w:t>Begrebsdefinition</w:t>
            </w:r>
          </w:p>
        </w:tc>
      </w:tr>
      <w:tr w:rsidR="00B04765" w:rsidRPr="0051728E" w14:paraId="766B038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F4CBC74"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DE6677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Kortbord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B1BF1FB"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A1F1B6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Skilt med kort over området</w:t>
            </w:r>
            <w:r w:rsidR="004E503A">
              <w:rPr>
                <w:rFonts w:ascii="Trebuchet MS" w:hAnsi="Trebuchet MS"/>
                <w:sz w:val="18"/>
                <w:szCs w:val="18"/>
              </w:rPr>
              <w:t>.</w:t>
            </w:r>
          </w:p>
        </w:tc>
      </w:tr>
      <w:tr w:rsidR="00B04765" w:rsidRPr="0051728E" w14:paraId="134365A7"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272317A"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1E0BF0D"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Bænk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60E5C9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00032231"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Bænk</w:t>
            </w:r>
          </w:p>
        </w:tc>
      </w:tr>
      <w:tr w:rsidR="00B04765" w:rsidRPr="0051728E" w14:paraId="5546A633"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B9F85D2"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51DD9BEA"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Legeplads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DB34F20"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22EF66C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Legeplads med redskaber for børn</w:t>
            </w:r>
            <w:r w:rsidR="004E503A">
              <w:rPr>
                <w:rFonts w:ascii="Trebuchet MS" w:hAnsi="Trebuchet MS"/>
                <w:sz w:val="18"/>
                <w:szCs w:val="18"/>
              </w:rPr>
              <w:t>.</w:t>
            </w:r>
          </w:p>
        </w:tc>
      </w:tr>
      <w:tr w:rsidR="00B04765" w:rsidRPr="0043728E" w14:paraId="2B61B95F"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262DE6D"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75FBC4A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Tørkloset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6B41854"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6162A4D"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Tørkloset</w:t>
            </w:r>
          </w:p>
        </w:tc>
      </w:tr>
      <w:tr w:rsidR="00B04765" w:rsidRPr="0043728E" w14:paraId="10296D27" w14:textId="77777777" w:rsidTr="00B35E5F">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F112C7B" w14:textId="77777777" w:rsidR="00B04765" w:rsidRPr="002A67E9" w:rsidRDefault="00B04765" w:rsidP="002A67E9">
            <w:pPr>
              <w:jc w:val="center"/>
              <w:rPr>
                <w:rFonts w:ascii="Trebuchet MS" w:hAnsi="Trebuchet MS"/>
                <w:sz w:val="18"/>
                <w:szCs w:val="18"/>
              </w:rPr>
            </w:pPr>
            <w:r w:rsidRPr="002A67E9">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center"/>
          </w:tcPr>
          <w:p w14:paraId="30E442A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Multtoilet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FDDBD96"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38BEF0D2"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Multtoilet, kompost- eller separationstoilet er </w:t>
            </w:r>
            <w:hyperlink r:id="rId34" w:tooltip="Toilet" w:history="1">
              <w:r w:rsidRPr="002A67E9">
                <w:rPr>
                  <w:rFonts w:ascii="Trebuchet MS" w:hAnsi="Trebuchet MS"/>
                  <w:sz w:val="18"/>
                  <w:szCs w:val="18"/>
                </w:rPr>
                <w:t>toiletter</w:t>
              </w:r>
            </w:hyperlink>
            <w:r w:rsidRPr="002A67E9">
              <w:rPr>
                <w:rFonts w:ascii="Trebuchet MS" w:hAnsi="Trebuchet MS"/>
                <w:sz w:val="18"/>
                <w:szCs w:val="18"/>
              </w:rPr>
              <w:t xml:space="preserve"> uden afløb. </w:t>
            </w:r>
            <w:hyperlink r:id="rId35" w:tooltip="Urin" w:history="1">
              <w:r w:rsidRPr="002A67E9">
                <w:rPr>
                  <w:rFonts w:ascii="Trebuchet MS" w:hAnsi="Trebuchet MS"/>
                  <w:sz w:val="18"/>
                  <w:szCs w:val="18"/>
                </w:rPr>
                <w:t>Urin</w:t>
              </w:r>
            </w:hyperlink>
            <w:r w:rsidRPr="002A67E9">
              <w:rPr>
                <w:rFonts w:ascii="Trebuchet MS" w:hAnsi="Trebuchet MS"/>
                <w:sz w:val="18"/>
                <w:szCs w:val="18"/>
              </w:rPr>
              <w:t xml:space="preserve"> og </w:t>
            </w:r>
            <w:hyperlink r:id="rId36" w:tooltip="Afføring" w:history="1">
              <w:r w:rsidRPr="002A67E9">
                <w:rPr>
                  <w:rFonts w:ascii="Trebuchet MS" w:hAnsi="Trebuchet MS"/>
                  <w:sz w:val="18"/>
                  <w:szCs w:val="18"/>
                </w:rPr>
                <w:t>fækalier</w:t>
              </w:r>
            </w:hyperlink>
            <w:r w:rsidRPr="002A67E9">
              <w:rPr>
                <w:rFonts w:ascii="Trebuchet MS" w:hAnsi="Trebuchet MS"/>
                <w:sz w:val="18"/>
                <w:szCs w:val="18"/>
              </w:rPr>
              <w:t>, samt eventuelt lidt skyllevand opsamles og lagres i særlige tanke for at omdannes til gødning.</w:t>
            </w:r>
          </w:p>
        </w:tc>
      </w:tr>
      <w:tr w:rsidR="00B04765" w:rsidRPr="0043728E" w14:paraId="72EE7BC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04D21E0"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4A19446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Fugletårn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1D57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32474352"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Fugletårn</w:t>
            </w:r>
          </w:p>
        </w:tc>
      </w:tr>
      <w:tr w:rsidR="00B04765" w:rsidRPr="0043728E" w14:paraId="61E9F3DA" w14:textId="77777777" w:rsidTr="00B35E5F">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20E6238" w14:textId="77777777" w:rsidR="00B04765" w:rsidRPr="002A67E9" w:rsidRDefault="00B04765" w:rsidP="002A67E9">
            <w:pPr>
              <w:jc w:val="center"/>
              <w:rPr>
                <w:rFonts w:ascii="Trebuchet MS" w:hAnsi="Trebuchet MS"/>
                <w:sz w:val="18"/>
                <w:szCs w:val="18"/>
              </w:rPr>
            </w:pPr>
            <w:r w:rsidRPr="002A67E9">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center"/>
          </w:tcPr>
          <w:p w14:paraId="3CDAE6B8"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Shelter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4D1FBA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76B03B90"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En shelter er en fast </w:t>
            </w:r>
            <w:hyperlink r:id="rId37" w:tooltip="Bivuak" w:history="1">
              <w:r w:rsidRPr="002A67E9">
                <w:rPr>
                  <w:rFonts w:ascii="Trebuchet MS" w:hAnsi="Trebuchet MS"/>
                  <w:sz w:val="18"/>
                  <w:szCs w:val="18"/>
                </w:rPr>
                <w:t>bivuak</w:t>
              </w:r>
            </w:hyperlink>
            <w:r w:rsidRPr="002A67E9">
              <w:rPr>
                <w:rFonts w:ascii="Trebuchet MS" w:hAnsi="Trebuchet MS"/>
                <w:sz w:val="18"/>
                <w:szCs w:val="18"/>
              </w:rPr>
              <w:t>. En lav træbarak, traditionelt åben på den ene langside, gulvet hævet ca. 0,5 m over jorden og stort tagudhæng, således at man er relativt beskyttet mod regn.</w:t>
            </w:r>
          </w:p>
        </w:tc>
      </w:tr>
      <w:tr w:rsidR="00B04765" w:rsidRPr="0043728E" w14:paraId="29D186C3"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73CEBA7"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2729505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Bålplads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6FCF2CC"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0FB755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Udendørs plads til brug for lejrbål</w:t>
            </w:r>
            <w:r w:rsidR="004E503A">
              <w:rPr>
                <w:rFonts w:ascii="Trebuchet MS" w:hAnsi="Trebuchet MS"/>
                <w:sz w:val="18"/>
                <w:szCs w:val="18"/>
              </w:rPr>
              <w:t>.</w:t>
            </w:r>
          </w:p>
        </w:tc>
      </w:tr>
      <w:tr w:rsidR="00B04765" w:rsidRPr="0043728E" w14:paraId="18695DB2"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2BBFDA"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376C064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Vandpost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3ABEB2"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6B27CC4"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Udendørs frostsikker vandpost, hvor der kan hentes rent drikkevand.</w:t>
            </w:r>
          </w:p>
        </w:tc>
      </w:tr>
      <w:tr w:rsidR="00B04765" w:rsidRPr="0043728E" w14:paraId="096AF069"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D3C3E1F"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10</w:t>
            </w:r>
          </w:p>
        </w:tc>
        <w:tc>
          <w:tcPr>
            <w:tcW w:w="0" w:type="auto"/>
            <w:tcBorders>
              <w:top w:val="single" w:sz="4" w:space="0" w:color="auto"/>
              <w:left w:val="single" w:sz="4" w:space="0" w:color="auto"/>
              <w:bottom w:val="single" w:sz="4" w:space="0" w:color="auto"/>
            </w:tcBorders>
            <w:shd w:val="clear" w:color="auto" w:fill="FFFFFF"/>
            <w:vAlign w:val="bottom"/>
          </w:tcPr>
          <w:p w14:paraId="2B27F78A"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P-plads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7503F87" w14:textId="77777777" w:rsidR="00B04765" w:rsidRPr="003A52C1" w:rsidRDefault="00B04765" w:rsidP="00B04765">
            <w:pPr>
              <w:pStyle w:val="NormalWeb"/>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1CA1E215" w14:textId="77777777" w:rsidR="00B04765" w:rsidRPr="002A67E9" w:rsidRDefault="00B04765" w:rsidP="002A67E9">
            <w:pPr>
              <w:pStyle w:val="NormalWeb"/>
              <w:rPr>
                <w:rFonts w:ascii="Trebuchet MS" w:hAnsi="Trebuchet MS"/>
                <w:sz w:val="18"/>
                <w:szCs w:val="18"/>
              </w:rPr>
            </w:pPr>
            <w:r w:rsidRPr="002A67E9">
              <w:rPr>
                <w:rFonts w:ascii="Trebuchet MS" w:hAnsi="Trebuchet MS"/>
                <w:sz w:val="18"/>
                <w:szCs w:val="18"/>
              </w:rPr>
              <w:t xml:space="preserve">En parkeringsplads/et </w:t>
            </w:r>
            <w:proofErr w:type="spellStart"/>
            <w:proofErr w:type="gramStart"/>
            <w:r w:rsidRPr="002A67E9">
              <w:rPr>
                <w:rFonts w:ascii="Trebuchet MS" w:hAnsi="Trebuchet MS"/>
                <w:sz w:val="18"/>
                <w:szCs w:val="18"/>
              </w:rPr>
              <w:t>område,beregnet</w:t>
            </w:r>
            <w:proofErr w:type="spellEnd"/>
            <w:proofErr w:type="gramEnd"/>
            <w:r w:rsidRPr="002A67E9">
              <w:rPr>
                <w:rFonts w:ascii="Trebuchet MS" w:hAnsi="Trebuchet MS"/>
                <w:sz w:val="18"/>
                <w:szCs w:val="18"/>
              </w:rPr>
              <w:t xml:space="preserve"> til at henstille (parkere) køretøjer på, når de ikke bruges.</w:t>
            </w:r>
          </w:p>
        </w:tc>
      </w:tr>
      <w:tr w:rsidR="00B04765" w:rsidRPr="0043728E" w14:paraId="08DF705F"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95A922"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bottom"/>
          </w:tcPr>
          <w:p w14:paraId="1686780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Bord og bænk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B6CBD4"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2B65B75"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Bord med bænke til at raste/spise ved udendørs (afholde picnic )</w:t>
            </w:r>
            <w:r w:rsidR="004E503A">
              <w:rPr>
                <w:rFonts w:ascii="Trebuchet MS" w:hAnsi="Trebuchet MS"/>
                <w:sz w:val="18"/>
                <w:szCs w:val="18"/>
              </w:rPr>
              <w:t>.</w:t>
            </w:r>
          </w:p>
        </w:tc>
      </w:tr>
      <w:tr w:rsidR="00B04765" w:rsidRPr="0043728E" w14:paraId="6015FDA2"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EE6B051"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12</w:t>
            </w:r>
          </w:p>
        </w:tc>
        <w:tc>
          <w:tcPr>
            <w:tcW w:w="0" w:type="auto"/>
            <w:tcBorders>
              <w:top w:val="single" w:sz="4" w:space="0" w:color="auto"/>
              <w:left w:val="single" w:sz="4" w:space="0" w:color="auto"/>
              <w:bottom w:val="single" w:sz="4" w:space="0" w:color="auto"/>
            </w:tcBorders>
            <w:shd w:val="clear" w:color="auto" w:fill="FFFFFF"/>
            <w:vAlign w:val="bottom"/>
          </w:tcPr>
          <w:p w14:paraId="7307226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Affaldsstativ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3BF1FAE"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062F4FD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Stativ til affald. </w:t>
            </w:r>
          </w:p>
        </w:tc>
      </w:tr>
      <w:tr w:rsidR="00B04765" w:rsidRPr="0043728E" w14:paraId="12FECDEA"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6B02198"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13</w:t>
            </w:r>
          </w:p>
        </w:tc>
        <w:tc>
          <w:tcPr>
            <w:tcW w:w="0" w:type="auto"/>
            <w:tcBorders>
              <w:top w:val="single" w:sz="4" w:space="0" w:color="auto"/>
              <w:left w:val="single" w:sz="4" w:space="0" w:color="auto"/>
              <w:bottom w:val="single" w:sz="4" w:space="0" w:color="auto"/>
            </w:tcBorders>
            <w:shd w:val="clear" w:color="auto" w:fill="FFFFFF"/>
            <w:vAlign w:val="bottom"/>
          </w:tcPr>
          <w:p w14:paraId="6E0593B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Kanorasteplads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700C8F7"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242AA4B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Dagrasteplads for kanofarer</w:t>
            </w:r>
            <w:r w:rsidR="004E503A">
              <w:rPr>
                <w:rFonts w:ascii="Trebuchet MS" w:hAnsi="Trebuchet MS"/>
                <w:sz w:val="18"/>
                <w:szCs w:val="18"/>
              </w:rPr>
              <w:t>.</w:t>
            </w:r>
          </w:p>
        </w:tc>
      </w:tr>
      <w:tr w:rsidR="00B04765" w:rsidRPr="0051728E" w14:paraId="7F12F3C1"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42E4906"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98</w:t>
            </w:r>
          </w:p>
        </w:tc>
        <w:tc>
          <w:tcPr>
            <w:tcW w:w="0" w:type="auto"/>
            <w:tcBorders>
              <w:top w:val="single" w:sz="4" w:space="0" w:color="auto"/>
              <w:left w:val="single" w:sz="4" w:space="0" w:color="auto"/>
              <w:bottom w:val="single" w:sz="4" w:space="0" w:color="auto"/>
            </w:tcBorders>
            <w:shd w:val="clear" w:color="auto" w:fill="FFFFFF"/>
            <w:vAlign w:val="bottom"/>
          </w:tcPr>
          <w:p w14:paraId="0EB43BC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3671265"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14398E40" w14:textId="77777777" w:rsidR="00B04765" w:rsidRPr="002A67E9" w:rsidRDefault="00B04765" w:rsidP="002A67E9">
            <w:pPr>
              <w:rPr>
                <w:rFonts w:ascii="Trebuchet MS" w:hAnsi="Trebuchet MS" w:cs="Trebuchet MS"/>
                <w:sz w:val="18"/>
                <w:szCs w:val="18"/>
              </w:rPr>
            </w:pPr>
          </w:p>
        </w:tc>
      </w:tr>
      <w:tr w:rsidR="00B04765" w:rsidRPr="0051728E" w14:paraId="2CC0FB7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51E3065"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99</w:t>
            </w:r>
          </w:p>
        </w:tc>
        <w:tc>
          <w:tcPr>
            <w:tcW w:w="0" w:type="auto"/>
            <w:tcBorders>
              <w:top w:val="single" w:sz="4" w:space="0" w:color="auto"/>
              <w:left w:val="single" w:sz="4" w:space="0" w:color="auto"/>
              <w:bottom w:val="single" w:sz="4" w:space="0" w:color="auto"/>
            </w:tcBorders>
            <w:shd w:val="clear" w:color="auto" w:fill="FFFFFF"/>
            <w:vAlign w:val="bottom"/>
          </w:tcPr>
          <w:p w14:paraId="42336124"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82282B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EFE4C46" w14:textId="77777777" w:rsidR="00B04765" w:rsidRPr="002A67E9" w:rsidRDefault="00B04765" w:rsidP="002A67E9">
            <w:pPr>
              <w:rPr>
                <w:rFonts w:ascii="Trebuchet MS" w:hAnsi="Trebuchet MS" w:cs="Trebuchet MS"/>
                <w:sz w:val="18"/>
                <w:szCs w:val="18"/>
              </w:rPr>
            </w:pPr>
          </w:p>
        </w:tc>
      </w:tr>
    </w:tbl>
    <w:p w14:paraId="195D0A0E" w14:textId="77777777" w:rsidR="00AC33FA" w:rsidRPr="00594F04" w:rsidRDefault="00AC33FA" w:rsidP="00AC33FA">
      <w:pPr>
        <w:pStyle w:val="Overskrift2"/>
        <w:rPr>
          <w:kern w:val="32"/>
        </w:rPr>
      </w:pPr>
      <w:bookmarkStart w:id="256" w:name="_Toc63351438"/>
      <w:bookmarkStart w:id="257" w:name="_Toc292713328"/>
      <w:bookmarkStart w:id="258" w:name="_Toc292865339"/>
      <w:r w:rsidRPr="00A01432">
        <w:rPr>
          <w:kern w:val="32"/>
        </w:rPr>
        <w:t xml:space="preserve">5.2.8 </w:t>
      </w:r>
      <w:r w:rsidRPr="00594F04">
        <w:rPr>
          <w:kern w:val="32"/>
        </w:rPr>
        <w:t>Arter</w:t>
      </w:r>
      <w:r w:rsidR="00733A30" w:rsidRPr="00594F04">
        <w:rPr>
          <w:kern w:val="32"/>
        </w:rPr>
        <w:t xml:space="preserve"> </w:t>
      </w:r>
      <w:r w:rsidRPr="00594F04">
        <w:rPr>
          <w:kern w:val="32"/>
        </w:rPr>
        <w:t>Invasive</w:t>
      </w:r>
      <w:r w:rsidR="00733A30" w:rsidRPr="00594F04">
        <w:rPr>
          <w:kern w:val="32"/>
        </w:rPr>
        <w:t xml:space="preserve"> </w:t>
      </w:r>
      <w:r w:rsidRPr="00594F04">
        <w:rPr>
          <w:kern w:val="32"/>
        </w:rPr>
        <w:t>Punkt (5107)</w:t>
      </w:r>
      <w:bookmarkEnd w:id="256"/>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4961"/>
        <w:gridCol w:w="1186"/>
        <w:gridCol w:w="1356"/>
        <w:gridCol w:w="1478"/>
        <w:gridCol w:w="2643"/>
      </w:tblGrid>
      <w:tr w:rsidR="00AC33FA" w:rsidRPr="00594F04" w14:paraId="6C550A5F" w14:textId="77777777" w:rsidTr="00B35E5F">
        <w:tc>
          <w:tcPr>
            <w:tcW w:w="1951" w:type="dxa"/>
            <w:tcBorders>
              <w:bottom w:val="single" w:sz="4" w:space="0" w:color="auto"/>
            </w:tcBorders>
            <w:shd w:val="clear" w:color="auto" w:fill="D9D9D9"/>
            <w:vAlign w:val="center"/>
          </w:tcPr>
          <w:p w14:paraId="21577741" w14:textId="77777777" w:rsidR="00AC33FA" w:rsidRPr="00594F04" w:rsidRDefault="00AC33FA" w:rsidP="005365F7">
            <w:pPr>
              <w:rPr>
                <w:rFonts w:ascii="Trebuchet MS" w:hAnsi="Trebuchet MS" w:cs="Trebuchet MS"/>
                <w:b/>
                <w:bCs/>
                <w:sz w:val="18"/>
                <w:szCs w:val="18"/>
              </w:rPr>
            </w:pPr>
            <w:r w:rsidRPr="00594F04">
              <w:rPr>
                <w:rFonts w:ascii="Trebuchet MS" w:hAnsi="Trebuchet MS" w:cs="Trebuchet MS"/>
                <w:b/>
                <w:bCs/>
                <w:sz w:val="18"/>
                <w:szCs w:val="18"/>
              </w:rPr>
              <w:t>Feltnavn</w:t>
            </w:r>
          </w:p>
        </w:tc>
        <w:tc>
          <w:tcPr>
            <w:tcW w:w="4961" w:type="dxa"/>
            <w:tcBorders>
              <w:bottom w:val="single" w:sz="4" w:space="0" w:color="auto"/>
            </w:tcBorders>
            <w:shd w:val="clear" w:color="auto" w:fill="D9D9D9"/>
            <w:vAlign w:val="center"/>
          </w:tcPr>
          <w:p w14:paraId="3386CCFC"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Formål</w:t>
            </w:r>
          </w:p>
        </w:tc>
        <w:tc>
          <w:tcPr>
            <w:tcW w:w="1186" w:type="dxa"/>
            <w:tcBorders>
              <w:bottom w:val="single" w:sz="4" w:space="0" w:color="auto"/>
            </w:tcBorders>
            <w:shd w:val="clear" w:color="auto" w:fill="D9D9D9"/>
            <w:vAlign w:val="center"/>
          </w:tcPr>
          <w:p w14:paraId="5572A741"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2A873BEF"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1131911" w14:textId="77777777" w:rsidR="00AC33FA" w:rsidRPr="00594F04" w:rsidRDefault="00AC33FA" w:rsidP="005365F7">
            <w:pPr>
              <w:autoSpaceDE w:val="0"/>
              <w:autoSpaceDN w:val="0"/>
              <w:adjustRightInd w:val="0"/>
              <w:rPr>
                <w:rFonts w:ascii="Trebuchet MS" w:hAnsi="Trebuchet MS" w:cs="Trebuchet MS"/>
                <w:b/>
                <w:bCs/>
                <w:sz w:val="18"/>
                <w:szCs w:val="18"/>
              </w:rPr>
            </w:pPr>
            <w:r w:rsidRPr="00594F04">
              <w:rPr>
                <w:rFonts w:ascii="Trebuchet MS" w:hAnsi="Trebuchet MS" w:cs="Trebuchet MS"/>
                <w:b/>
                <w:bCs/>
                <w:sz w:val="18"/>
                <w:szCs w:val="18"/>
              </w:rPr>
              <w:t>Obligatorisk /</w:t>
            </w:r>
          </w:p>
          <w:p w14:paraId="74B56176"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frit</w:t>
            </w:r>
          </w:p>
        </w:tc>
        <w:tc>
          <w:tcPr>
            <w:tcW w:w="2643" w:type="dxa"/>
            <w:shd w:val="clear" w:color="auto" w:fill="D9D9D9"/>
            <w:vAlign w:val="center"/>
          </w:tcPr>
          <w:p w14:paraId="6D68E639"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Eksempel</w:t>
            </w:r>
          </w:p>
        </w:tc>
      </w:tr>
      <w:tr w:rsidR="00073366" w:rsidRPr="00594F04" w14:paraId="51CC4293"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157BCD7C" w14:textId="77777777" w:rsidR="00073366" w:rsidRPr="00594F04" w:rsidRDefault="00073366" w:rsidP="00BD225D">
            <w:pPr>
              <w:rPr>
                <w:rFonts w:ascii="Trebuchet MS" w:hAnsi="Trebuchet MS"/>
                <w:sz w:val="18"/>
                <w:szCs w:val="18"/>
              </w:rPr>
            </w:pPr>
            <w:proofErr w:type="spellStart"/>
            <w:r w:rsidRPr="00594F04">
              <w:rPr>
                <w:rFonts w:ascii="Trebuchet MS" w:hAnsi="Trebuchet MS"/>
                <w:sz w:val="18"/>
                <w:szCs w:val="18"/>
              </w:rPr>
              <w:t>invasivart_kode</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986C1F9" w14:textId="56667259" w:rsidR="00073366" w:rsidRPr="00594F04" w:rsidRDefault="006C0D53" w:rsidP="005365F7">
            <w:pPr>
              <w:rPr>
                <w:rFonts w:ascii="Trebuchet MS" w:hAnsi="Trebuchet MS"/>
                <w:sz w:val="18"/>
                <w:szCs w:val="18"/>
              </w:rPr>
            </w:pPr>
            <w:r w:rsidRPr="00EC31B1">
              <w:rPr>
                <w:rFonts w:ascii="Trebuchet MS" w:hAnsi="Trebuchet MS" w:cs="Trebuchet MS"/>
                <w:color w:val="4F81BD"/>
                <w:sz w:val="18"/>
                <w:szCs w:val="18"/>
              </w:rPr>
              <w:t>Felt defineret under: 4.1 Standardiserede felter til de temaspecifikke datamodeller</w:t>
            </w:r>
          </w:p>
        </w:tc>
      </w:tr>
      <w:tr w:rsidR="00073366" w:rsidRPr="00594F04" w14:paraId="0ABA4350"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2422E86E" w14:textId="77777777" w:rsidR="00073366" w:rsidRPr="00594F04" w:rsidRDefault="00073366" w:rsidP="00BD225D">
            <w:pPr>
              <w:rPr>
                <w:rFonts w:ascii="Trebuchet MS" w:hAnsi="Trebuchet MS"/>
                <w:sz w:val="18"/>
                <w:szCs w:val="18"/>
              </w:rPr>
            </w:pPr>
            <w:proofErr w:type="spellStart"/>
            <w:r w:rsidRPr="00594F04">
              <w:rPr>
                <w:rFonts w:ascii="Trebuchet MS" w:hAnsi="Trebuchet MS"/>
                <w:sz w:val="18"/>
                <w:szCs w:val="18"/>
              </w:rPr>
              <w:t>ia_dansknavn</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A3B946F" w14:textId="13436B36"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073366" w:rsidRPr="00594F04" w14:paraId="731474EF"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26B51780" w14:textId="77777777" w:rsidR="00073366" w:rsidRPr="00594F04" w:rsidRDefault="00073366" w:rsidP="005365F7">
            <w:pPr>
              <w:rPr>
                <w:rFonts w:ascii="Trebuchet MS" w:hAnsi="Trebuchet MS"/>
                <w:sz w:val="18"/>
                <w:szCs w:val="18"/>
              </w:rPr>
            </w:pPr>
            <w:proofErr w:type="spellStart"/>
            <w:r w:rsidRPr="00594F04">
              <w:rPr>
                <w:rFonts w:ascii="Trebuchet MS" w:hAnsi="Trebuchet MS"/>
                <w:sz w:val="18"/>
                <w:szCs w:val="18"/>
              </w:rPr>
              <w:t>ia_latinsknavn</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C534F43" w14:textId="734DB48E"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073366" w:rsidRPr="00594F04" w14:paraId="0B61D2C9"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72D6EC7B" w14:textId="77777777" w:rsidR="00073366" w:rsidRPr="00594F04" w:rsidRDefault="00073366" w:rsidP="005365F7">
            <w:pPr>
              <w:rPr>
                <w:rFonts w:ascii="Trebuchet MS" w:hAnsi="Trebuchet MS"/>
                <w:sz w:val="18"/>
                <w:szCs w:val="18"/>
              </w:rPr>
            </w:pPr>
            <w:proofErr w:type="spellStart"/>
            <w:r w:rsidRPr="00594F04">
              <w:rPr>
                <w:rFonts w:ascii="Trebuchet MS" w:hAnsi="Trebuchet MS"/>
                <w:sz w:val="18"/>
                <w:szCs w:val="18"/>
              </w:rPr>
              <w:t>ia_rige</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A3B2E09" w14:textId="3072696E"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AC33FA" w:rsidRPr="00594F04" w14:paraId="0658C499"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5E67F48" w14:textId="77777777" w:rsidR="00AC33FA" w:rsidRPr="00594F04" w:rsidRDefault="00BD225D" w:rsidP="00BD225D">
            <w:pPr>
              <w:rPr>
                <w:rFonts w:ascii="Trebuchet MS" w:hAnsi="Trebuchet MS"/>
                <w:sz w:val="18"/>
                <w:szCs w:val="18"/>
              </w:rPr>
            </w:pPr>
            <w:proofErr w:type="spellStart"/>
            <w:r w:rsidRPr="00594F04">
              <w:rPr>
                <w:rFonts w:ascii="Trebuchet MS" w:hAnsi="Trebuchet MS"/>
                <w:sz w:val="18"/>
                <w:szCs w:val="18"/>
              </w:rPr>
              <w:t>i</w:t>
            </w:r>
            <w:r w:rsidR="00AC33FA" w:rsidRPr="00594F04">
              <w:rPr>
                <w:rFonts w:ascii="Trebuchet MS" w:hAnsi="Trebuchet MS"/>
                <w:sz w:val="18"/>
                <w:szCs w:val="18"/>
              </w:rPr>
              <w:t>nventoer</w:t>
            </w:r>
            <w:proofErr w:type="spellEnd"/>
          </w:p>
        </w:tc>
        <w:tc>
          <w:tcPr>
            <w:tcW w:w="4961" w:type="dxa"/>
            <w:tcBorders>
              <w:top w:val="single" w:sz="4" w:space="0" w:color="auto"/>
              <w:left w:val="single" w:sz="4" w:space="0" w:color="auto"/>
              <w:bottom w:val="nil"/>
              <w:right w:val="single" w:sz="4" w:space="0" w:color="auto"/>
            </w:tcBorders>
            <w:shd w:val="clear" w:color="auto" w:fill="FFFFFF"/>
            <w:vAlign w:val="bottom"/>
          </w:tcPr>
          <w:p w14:paraId="36ADC1AD"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Registrering af observatør</w:t>
            </w:r>
          </w:p>
        </w:tc>
        <w:tc>
          <w:tcPr>
            <w:tcW w:w="1186" w:type="dxa"/>
            <w:tcBorders>
              <w:top w:val="single" w:sz="4" w:space="0" w:color="auto"/>
              <w:left w:val="single" w:sz="4" w:space="0" w:color="auto"/>
              <w:bottom w:val="nil"/>
              <w:right w:val="single" w:sz="4" w:space="0" w:color="auto"/>
            </w:tcBorders>
            <w:shd w:val="clear" w:color="auto" w:fill="FFFFFF"/>
            <w:vAlign w:val="bottom"/>
          </w:tcPr>
          <w:p w14:paraId="42EBDF7E"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DE9AFD9"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0-30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90C182F" w14:textId="77777777" w:rsidR="00AC33FA" w:rsidRPr="00594F04" w:rsidRDefault="00AC33FA" w:rsidP="005365F7">
            <w:pPr>
              <w:jc w:val="center"/>
              <w:rPr>
                <w:rFonts w:ascii="Trebuchet MS" w:hAnsi="Trebuchet MS" w:cs="Trebuchet MS"/>
                <w:sz w:val="18"/>
                <w:szCs w:val="18"/>
              </w:rPr>
            </w:pPr>
            <w:r w:rsidRPr="00594F04">
              <w:rPr>
                <w:rFonts w:ascii="Trebuchet MS" w:hAnsi="Trebuchet MS" w:cs="Trebuchet MS"/>
                <w:sz w:val="18"/>
                <w:szCs w:val="18"/>
              </w:rPr>
              <w:t>S</w:t>
            </w:r>
          </w:p>
        </w:tc>
        <w:tc>
          <w:tcPr>
            <w:tcW w:w="2643" w:type="dxa"/>
            <w:tcBorders>
              <w:top w:val="single" w:sz="4" w:space="0" w:color="auto"/>
              <w:left w:val="single" w:sz="4" w:space="0" w:color="auto"/>
              <w:bottom w:val="nil"/>
              <w:right w:val="single" w:sz="4" w:space="0" w:color="auto"/>
            </w:tcBorders>
            <w:shd w:val="clear" w:color="auto" w:fill="FFFFFF"/>
            <w:vAlign w:val="bottom"/>
          </w:tcPr>
          <w:p w14:paraId="2008A2C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Hans Hansen</w:t>
            </w:r>
          </w:p>
        </w:tc>
      </w:tr>
      <w:tr w:rsidR="005A024E" w:rsidRPr="00594F04" w14:paraId="45C02E85" w14:textId="77777777" w:rsidTr="004F4DB1">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167AC613" w14:textId="77777777" w:rsidR="005A024E" w:rsidRPr="00594F04" w:rsidRDefault="005A024E" w:rsidP="005365F7">
            <w:pPr>
              <w:rPr>
                <w:rFonts w:ascii="Trebuchet MS" w:hAnsi="Trebuchet MS"/>
                <w:sz w:val="18"/>
                <w:szCs w:val="18"/>
              </w:rPr>
            </w:pPr>
            <w:proofErr w:type="spellStart"/>
            <w:r w:rsidRPr="00594F04">
              <w:rPr>
                <w:rFonts w:ascii="Trebuchet MS" w:hAnsi="Trebuchet MS"/>
                <w:sz w:val="18"/>
                <w:szCs w:val="18"/>
              </w:rPr>
              <w:t>antal_kode</w:t>
            </w:r>
            <w:proofErr w:type="spellEnd"/>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7F0D8BFC" w14:textId="77777777" w:rsidR="005A024E" w:rsidRPr="00594F04" w:rsidRDefault="005A024E"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5A024E" w:rsidRPr="00594F04" w14:paraId="5F1E5C7E" w14:textId="77777777" w:rsidTr="004F4DB1">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78C57469" w14:textId="77777777" w:rsidR="005A024E" w:rsidRPr="00594F04" w:rsidRDefault="00BD225D" w:rsidP="00BD225D">
            <w:pPr>
              <w:rPr>
                <w:rFonts w:ascii="Trebuchet MS" w:hAnsi="Trebuchet MS"/>
                <w:sz w:val="18"/>
                <w:szCs w:val="18"/>
              </w:rPr>
            </w:pPr>
            <w:r w:rsidRPr="00594F04">
              <w:rPr>
                <w:rFonts w:ascii="Trebuchet MS" w:hAnsi="Trebuchet MS"/>
                <w:sz w:val="18"/>
                <w:szCs w:val="18"/>
              </w:rPr>
              <w:t>a</w:t>
            </w:r>
            <w:r w:rsidR="005A024E" w:rsidRPr="00594F04">
              <w:rPr>
                <w:rFonts w:ascii="Trebuchet MS" w:hAnsi="Trebuchet MS"/>
                <w:sz w:val="18"/>
                <w:szCs w:val="18"/>
              </w:rPr>
              <w:t>ntal</w:t>
            </w: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A0FE704" w14:textId="77777777" w:rsidR="005A024E" w:rsidRPr="00594F04" w:rsidRDefault="005A024E"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AC33FA" w:rsidRPr="00594F04" w14:paraId="258ED868"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2ACF3806"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forekomst</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bottom"/>
          </w:tcPr>
          <w:p w14:paraId="6AA50762"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Kort beskrivelse af forekomsten</w:t>
            </w:r>
          </w:p>
        </w:tc>
        <w:tc>
          <w:tcPr>
            <w:tcW w:w="1186" w:type="dxa"/>
            <w:tcBorders>
              <w:top w:val="single" w:sz="4" w:space="0" w:color="auto"/>
              <w:left w:val="single" w:sz="4" w:space="0" w:color="auto"/>
              <w:bottom w:val="single" w:sz="4" w:space="0" w:color="auto"/>
              <w:right w:val="single" w:sz="4" w:space="0" w:color="auto"/>
            </w:tcBorders>
            <w:shd w:val="clear" w:color="auto" w:fill="FFFFFF"/>
            <w:vAlign w:val="bottom"/>
          </w:tcPr>
          <w:p w14:paraId="5819263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57DB4612"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121C0EB0" w14:textId="77777777" w:rsidR="00AC33FA" w:rsidRPr="00594F04" w:rsidRDefault="00AC33FA" w:rsidP="005365F7">
            <w:pPr>
              <w:jc w:val="center"/>
              <w:rPr>
                <w:rFonts w:ascii="Trebuchet MS" w:hAnsi="Trebuchet MS" w:cs="Trebuchet MS"/>
                <w:sz w:val="18"/>
                <w:szCs w:val="18"/>
              </w:rPr>
            </w:pPr>
            <w:r w:rsidRPr="00594F04">
              <w:rPr>
                <w:rFonts w:ascii="Trebuchet MS" w:hAnsi="Trebuchet MS" w:cs="Trebuchet MS"/>
                <w:sz w:val="18"/>
                <w:szCs w:val="18"/>
              </w:rPr>
              <w:t>F</w:t>
            </w:r>
          </w:p>
        </w:tc>
        <w:tc>
          <w:tcPr>
            <w:tcW w:w="2643" w:type="dxa"/>
            <w:tcBorders>
              <w:top w:val="single" w:sz="4" w:space="0" w:color="auto"/>
              <w:left w:val="single" w:sz="4" w:space="0" w:color="auto"/>
              <w:bottom w:val="single" w:sz="4" w:space="0" w:color="auto"/>
              <w:right w:val="single" w:sz="4" w:space="0" w:color="auto"/>
            </w:tcBorders>
            <w:shd w:val="clear" w:color="auto" w:fill="FFFFFF"/>
            <w:vAlign w:val="bottom"/>
          </w:tcPr>
          <w:p w14:paraId="596C29DD" w14:textId="77777777" w:rsidR="00AC33FA" w:rsidRPr="00594F04" w:rsidRDefault="00EA7F6E" w:rsidP="005365F7">
            <w:pPr>
              <w:rPr>
                <w:rFonts w:ascii="Trebuchet MS" w:hAnsi="Trebuchet MS" w:cs="Trebuchet MS"/>
                <w:sz w:val="18"/>
                <w:szCs w:val="18"/>
              </w:rPr>
            </w:pPr>
            <w:r w:rsidRPr="00594F04">
              <w:rPr>
                <w:rFonts w:ascii="Trebuchet MS" w:hAnsi="Trebuchet MS" w:cs="Trebuchet MS"/>
                <w:sz w:val="18"/>
                <w:szCs w:val="18"/>
              </w:rPr>
              <w:t>Tre unger ved rede</w:t>
            </w:r>
          </w:p>
        </w:tc>
      </w:tr>
      <w:tr w:rsidR="00AC33FA" w:rsidRPr="00594F04" w14:paraId="2050D074" w14:textId="77777777" w:rsidTr="00B35E5F">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7410CE71" w14:textId="77777777" w:rsidR="00AC33FA" w:rsidRPr="00594F04" w:rsidRDefault="00BD225D" w:rsidP="00BD225D">
            <w:pPr>
              <w:rPr>
                <w:rFonts w:ascii="Trebuchet MS" w:hAnsi="Trebuchet MS" w:cs="Trebuchet MS"/>
                <w:sz w:val="18"/>
                <w:szCs w:val="18"/>
              </w:rPr>
            </w:pPr>
            <w:proofErr w:type="spellStart"/>
            <w:r w:rsidRPr="00594F04">
              <w:rPr>
                <w:rFonts w:ascii="Trebuchet MS" w:hAnsi="Trebuchet MS" w:cs="Trebuchet MS"/>
                <w:sz w:val="18"/>
                <w:szCs w:val="18"/>
              </w:rPr>
              <w:t>s</w:t>
            </w:r>
            <w:r w:rsidR="00AC33FA" w:rsidRPr="00594F04">
              <w:rPr>
                <w:rFonts w:ascii="Trebuchet MS" w:hAnsi="Trebuchet MS" w:cs="Trebuchet MS"/>
                <w:sz w:val="18"/>
                <w:szCs w:val="18"/>
              </w:rPr>
              <w:t>agsnr</w:t>
            </w:r>
            <w:proofErr w:type="spellEnd"/>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3CCBBE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AC33FA" w:rsidRPr="00F273B0" w14:paraId="7D741259"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3C09A2E0" w14:textId="77777777" w:rsidR="00AC33FA" w:rsidRPr="00F122C2" w:rsidRDefault="00BD225D" w:rsidP="00BD225D">
            <w:pPr>
              <w:rPr>
                <w:rFonts w:ascii="Trebuchet MS" w:hAnsi="Trebuchet MS" w:cs="Trebuchet MS"/>
                <w:sz w:val="18"/>
                <w:szCs w:val="18"/>
              </w:rPr>
            </w:pPr>
            <w:r w:rsidRPr="00F122C2">
              <w:rPr>
                <w:rFonts w:ascii="Trebuchet MS" w:hAnsi="Trebuchet MS" w:cs="Trebuchet MS"/>
                <w:sz w:val="18"/>
                <w:szCs w:val="18"/>
              </w:rPr>
              <w:t>l</w:t>
            </w:r>
            <w:r w:rsidR="00AC33FA" w:rsidRPr="00F122C2">
              <w:rPr>
                <w:rFonts w:ascii="Trebuchet MS" w:hAnsi="Trebuchet MS" w:cs="Trebuchet MS"/>
                <w:sz w:val="18"/>
                <w:szCs w:val="18"/>
              </w:rPr>
              <w:t>ink</w:t>
            </w: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8BA484A" w14:textId="77777777" w:rsidR="00AC33FA" w:rsidRPr="00F122C2" w:rsidRDefault="00AC33FA" w:rsidP="005365F7">
            <w:pPr>
              <w:rPr>
                <w:rFonts w:ascii="Trebuchet MS" w:hAnsi="Trebuchet MS" w:cs="Trebuchet MS"/>
                <w:sz w:val="18"/>
                <w:szCs w:val="18"/>
              </w:rPr>
            </w:pPr>
            <w:r w:rsidRPr="00F122C2">
              <w:rPr>
                <w:rFonts w:ascii="Trebuchet MS" w:hAnsi="Trebuchet MS" w:cs="Trebuchet MS"/>
                <w:sz w:val="18"/>
                <w:szCs w:val="18"/>
              </w:rPr>
              <w:t>Felt defineret under: 4.1 Standardiserede felter til de temaspecifikke datamodeller</w:t>
            </w:r>
          </w:p>
        </w:tc>
      </w:tr>
      <w:tr w:rsidR="00AC33FA" w:rsidRPr="0051728E" w14:paraId="7DE2627E" w14:textId="77777777" w:rsidTr="00B35E5F">
        <w:trPr>
          <w:trHeight w:hRule="exact" w:val="255"/>
        </w:trPr>
        <w:tc>
          <w:tcPr>
            <w:tcW w:w="13575" w:type="dxa"/>
            <w:gridSpan w:val="6"/>
            <w:tcBorders>
              <w:top w:val="single" w:sz="4" w:space="0" w:color="auto"/>
              <w:left w:val="nil"/>
              <w:bottom w:val="nil"/>
              <w:right w:val="nil"/>
            </w:tcBorders>
            <w:shd w:val="clear" w:color="auto" w:fill="99CCFF"/>
            <w:vAlign w:val="bottom"/>
          </w:tcPr>
          <w:p w14:paraId="68F0EDDF" w14:textId="77777777" w:rsidR="00AC33FA" w:rsidRPr="009367BB" w:rsidRDefault="00AC33FA" w:rsidP="005365F7">
            <w:pPr>
              <w:rPr>
                <w:rFonts w:ascii="Trebuchet MS" w:hAnsi="Trebuchet MS" w:cs="Trebuchet MS"/>
                <w:sz w:val="18"/>
                <w:szCs w:val="18"/>
              </w:rPr>
            </w:pPr>
            <w:r>
              <w:rPr>
                <w:rFonts w:ascii="Trebuchet MS" w:hAnsi="Trebuchet MS" w:cs="Trebuchet MS"/>
                <w:i/>
                <w:iCs/>
                <w:sz w:val="18"/>
                <w:szCs w:val="18"/>
              </w:rPr>
              <w:lastRenderedPageBreak/>
              <w:t>Felter markeret med blå er temaspecifikke opslagstabeller, der indeholder oversættelser af koder i andre felter.</w:t>
            </w:r>
          </w:p>
        </w:tc>
      </w:tr>
      <w:tr w:rsidR="00AC33FA" w:rsidRPr="0051728E" w14:paraId="488DD442" w14:textId="77777777" w:rsidTr="00B35E5F">
        <w:trPr>
          <w:trHeight w:hRule="exact" w:val="255"/>
        </w:trPr>
        <w:tc>
          <w:tcPr>
            <w:tcW w:w="13575" w:type="dxa"/>
            <w:gridSpan w:val="6"/>
            <w:tcBorders>
              <w:top w:val="nil"/>
              <w:left w:val="nil"/>
              <w:bottom w:val="nil"/>
              <w:right w:val="nil"/>
            </w:tcBorders>
            <w:shd w:val="clear" w:color="auto" w:fill="97DDBA"/>
            <w:vAlign w:val="bottom"/>
          </w:tcPr>
          <w:p w14:paraId="70E97DD9" w14:textId="77777777" w:rsidR="00AC33FA" w:rsidRDefault="00AC33FA" w:rsidP="005365F7">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0414CD82" w14:textId="77777777" w:rsidR="00AC33FA" w:rsidRDefault="00AC33FA" w:rsidP="00AC33FA">
      <w:pPr>
        <w:pStyle w:val="Overskrift6"/>
      </w:pPr>
      <w:r>
        <w:t>5.2.8.1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C33FA" w:rsidRPr="0051728E" w14:paraId="2FC42C51" w14:textId="77777777" w:rsidTr="005365F7">
        <w:trPr>
          <w:trHeight w:hRule="exact" w:val="255"/>
        </w:trPr>
        <w:tc>
          <w:tcPr>
            <w:tcW w:w="2235" w:type="dxa"/>
            <w:shd w:val="clear" w:color="auto" w:fill="D9D9D9"/>
            <w:vAlign w:val="bottom"/>
          </w:tcPr>
          <w:p w14:paraId="2D1CAC6D"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00F8DEA" w14:textId="77777777" w:rsidR="00AC33FA" w:rsidRPr="00FE3FC3" w:rsidRDefault="00AC33FA" w:rsidP="005365F7">
            <w:pPr>
              <w:rPr>
                <w:rFonts w:ascii="Trebuchet MS" w:hAnsi="Trebuchet MS" w:cs="Trebuchet MS"/>
                <w:bCs/>
                <w:sz w:val="18"/>
                <w:szCs w:val="18"/>
              </w:rPr>
            </w:pPr>
            <w:r w:rsidRPr="00FE3FC3">
              <w:rPr>
                <w:rFonts w:ascii="Trebuchet MS" w:hAnsi="Trebuchet MS" w:cs="Trebuchet MS"/>
                <w:b/>
                <w:bCs/>
                <w:sz w:val="18"/>
                <w:szCs w:val="18"/>
              </w:rPr>
              <w:t>Beskrivelse</w:t>
            </w:r>
          </w:p>
        </w:tc>
      </w:tr>
      <w:tr w:rsidR="00AC33FA" w:rsidRPr="0051728E" w14:paraId="2D8DDDC1" w14:textId="77777777" w:rsidTr="005365F7">
        <w:trPr>
          <w:trHeight w:hRule="exact" w:val="255"/>
        </w:trPr>
        <w:tc>
          <w:tcPr>
            <w:tcW w:w="2235" w:type="dxa"/>
            <w:shd w:val="clear" w:color="auto" w:fill="E0E0E0"/>
            <w:vAlign w:val="bottom"/>
          </w:tcPr>
          <w:p w14:paraId="13E4DEE5"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E47A4E6" w14:textId="77777777" w:rsidR="00AC33FA" w:rsidRPr="00594F04" w:rsidRDefault="00AC33FA" w:rsidP="00733A30">
            <w:pPr>
              <w:rPr>
                <w:rFonts w:ascii="Trebuchet MS" w:hAnsi="Trebuchet MS" w:cs="Trebuchet MS"/>
                <w:sz w:val="18"/>
                <w:szCs w:val="18"/>
              </w:rPr>
            </w:pPr>
            <w:r w:rsidRPr="00594F04">
              <w:rPr>
                <w:rFonts w:ascii="Trebuchet MS" w:hAnsi="Trebuchet MS" w:cs="Trebuchet MS"/>
                <w:sz w:val="18"/>
                <w:szCs w:val="18"/>
              </w:rPr>
              <w:t>Arter</w:t>
            </w:r>
            <w:r w:rsidR="00733A30" w:rsidRPr="00594F04">
              <w:rPr>
                <w:rFonts w:ascii="Trebuchet MS" w:hAnsi="Trebuchet MS" w:cs="Trebuchet MS"/>
                <w:sz w:val="18"/>
                <w:szCs w:val="18"/>
              </w:rPr>
              <w:t xml:space="preserve"> </w:t>
            </w:r>
            <w:r w:rsidRPr="00594F04">
              <w:rPr>
                <w:rFonts w:ascii="Trebuchet MS" w:hAnsi="Trebuchet MS" w:cs="Trebuchet MS"/>
                <w:sz w:val="18"/>
                <w:szCs w:val="18"/>
              </w:rPr>
              <w:t>Invasive</w:t>
            </w:r>
            <w:r w:rsidR="00733A30" w:rsidRPr="00594F04">
              <w:rPr>
                <w:rFonts w:ascii="Trebuchet MS" w:hAnsi="Trebuchet MS" w:cs="Trebuchet MS"/>
                <w:sz w:val="18"/>
                <w:szCs w:val="18"/>
              </w:rPr>
              <w:t xml:space="preserve"> </w:t>
            </w:r>
            <w:r w:rsidR="00AB6985" w:rsidRPr="00594F04">
              <w:rPr>
                <w:rFonts w:ascii="Trebuchet MS" w:hAnsi="Trebuchet MS" w:cs="Trebuchet MS"/>
                <w:sz w:val="18"/>
                <w:szCs w:val="18"/>
              </w:rPr>
              <w:t>Punkt</w:t>
            </w:r>
          </w:p>
        </w:tc>
      </w:tr>
      <w:tr w:rsidR="00AC33FA" w:rsidRPr="0051728E" w14:paraId="1300A9E5" w14:textId="77777777" w:rsidTr="005365F7">
        <w:trPr>
          <w:trHeight w:hRule="exact" w:val="255"/>
        </w:trPr>
        <w:tc>
          <w:tcPr>
            <w:tcW w:w="2235" w:type="dxa"/>
            <w:shd w:val="clear" w:color="auto" w:fill="E0E0E0"/>
            <w:vAlign w:val="bottom"/>
          </w:tcPr>
          <w:p w14:paraId="3680F28E"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BE60955" w14:textId="43BAFA01" w:rsidR="00AC33FA" w:rsidRPr="00594F04" w:rsidRDefault="00AC33FA" w:rsidP="005D26EE">
            <w:pPr>
              <w:rPr>
                <w:rFonts w:ascii="Trebuchet MS" w:hAnsi="Trebuchet MS" w:cs="Trebuchet MS"/>
                <w:sz w:val="18"/>
                <w:szCs w:val="18"/>
              </w:rPr>
            </w:pPr>
            <w:r w:rsidRPr="00594F04">
              <w:rPr>
                <w:rFonts w:ascii="Trebuchet MS" w:hAnsi="Trebuchet MS"/>
                <w:sz w:val="18"/>
                <w:szCs w:val="18"/>
              </w:rPr>
              <w:t>Forekomst af ikke-hjemmehørende arter, som spreder sig meget på bekostning af lokale/ hjemmehørende arter.</w:t>
            </w:r>
          </w:p>
        </w:tc>
      </w:tr>
      <w:tr w:rsidR="00AC33FA" w:rsidRPr="0051728E" w14:paraId="0844EF5C" w14:textId="77777777" w:rsidTr="005365F7">
        <w:trPr>
          <w:trHeight w:hRule="exact" w:val="510"/>
        </w:trPr>
        <w:tc>
          <w:tcPr>
            <w:tcW w:w="2235" w:type="dxa"/>
            <w:shd w:val="clear" w:color="auto" w:fill="E0E0E0"/>
            <w:vAlign w:val="center"/>
          </w:tcPr>
          <w:p w14:paraId="1B826985"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516D70C" w14:textId="77777777" w:rsidR="00AC33FA" w:rsidRPr="00D77840" w:rsidRDefault="00AC33FA" w:rsidP="005365F7">
            <w:pPr>
              <w:rPr>
                <w:rFonts w:ascii="Trebuchet MS" w:hAnsi="Trebuchet MS" w:cs="Trebuchet MS"/>
                <w:sz w:val="18"/>
                <w:szCs w:val="18"/>
              </w:rPr>
            </w:pPr>
            <w:r w:rsidRPr="00914E4C">
              <w:rPr>
                <w:rFonts w:ascii="Trebuchet MS" w:hAnsi="Trebuchet MS"/>
                <w:sz w:val="18"/>
                <w:szCs w:val="18"/>
              </w:rPr>
              <w:t>Plante- og dyrearter, der af mennesket er blevet flyttet fra en del af verden til en anden og her påvirker hjemmehørende arter negativt.</w:t>
            </w:r>
            <w:r>
              <w:rPr>
                <w:rFonts w:ascii="Trebuchet MS" w:hAnsi="Trebuchet MS"/>
                <w:sz w:val="18"/>
                <w:szCs w:val="18"/>
              </w:rPr>
              <w:t xml:space="preserve"> </w:t>
            </w:r>
            <w:r w:rsidRPr="00914E4C">
              <w:rPr>
                <w:rFonts w:ascii="Trebuchet MS" w:hAnsi="Trebuchet MS"/>
                <w:sz w:val="18"/>
                <w:szCs w:val="18"/>
              </w:rPr>
              <w:t>I Danmark er kæmpe-bjørneklo et eksempel på en sådan art.</w:t>
            </w:r>
            <w:r>
              <w:rPr>
                <w:rFonts w:ascii="Trebuchet MS" w:hAnsi="Trebuchet MS"/>
                <w:sz w:val="18"/>
                <w:szCs w:val="18"/>
              </w:rPr>
              <w:t xml:space="preserve"> </w:t>
            </w:r>
            <w:r w:rsidRPr="00914E4C">
              <w:rPr>
                <w:rFonts w:ascii="Trebuchet MS" w:hAnsi="Trebuchet MS"/>
                <w:sz w:val="18"/>
                <w:szCs w:val="18"/>
              </w:rPr>
              <w:t xml:space="preserve">Kilde: </w:t>
            </w:r>
            <w:hyperlink r:id="rId38" w:history="1">
              <w:r w:rsidRPr="00914E4C">
                <w:rPr>
                  <w:rStyle w:val="Hyperlink"/>
                  <w:rFonts w:ascii="Trebuchet MS" w:hAnsi="Trebuchet MS"/>
                  <w:sz w:val="18"/>
                  <w:szCs w:val="18"/>
                </w:rPr>
                <w:t>http://www.skovognatur.dk/DyrOgPlanter/invasivearter</w:t>
              </w:r>
            </w:hyperlink>
            <w:r w:rsidRPr="00914E4C">
              <w:rPr>
                <w:rFonts w:ascii="Trebuchet MS" w:hAnsi="Trebuchet MS"/>
                <w:sz w:val="18"/>
                <w:szCs w:val="18"/>
              </w:rPr>
              <w:t>/</w:t>
            </w:r>
          </w:p>
        </w:tc>
      </w:tr>
      <w:tr w:rsidR="00AC33FA" w:rsidRPr="0051728E" w14:paraId="35654064" w14:textId="77777777" w:rsidTr="005365F7">
        <w:trPr>
          <w:trHeight w:hRule="exact" w:val="255"/>
        </w:trPr>
        <w:tc>
          <w:tcPr>
            <w:tcW w:w="2235" w:type="dxa"/>
            <w:shd w:val="clear" w:color="auto" w:fill="E0E0E0"/>
            <w:vAlign w:val="bottom"/>
          </w:tcPr>
          <w:p w14:paraId="579F439C" w14:textId="77777777" w:rsidR="00AC33FA" w:rsidRPr="0051728E" w:rsidRDefault="00AC33FA" w:rsidP="005365F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3F19170" w14:textId="77777777" w:rsidR="00AC33FA" w:rsidRPr="0051728E" w:rsidRDefault="00AC33FA" w:rsidP="005365F7">
            <w:pPr>
              <w:rPr>
                <w:rFonts w:ascii="Trebuchet MS" w:hAnsi="Trebuchet MS" w:cs="Trebuchet MS"/>
                <w:sz w:val="18"/>
                <w:szCs w:val="18"/>
              </w:rPr>
            </w:pPr>
            <w:r w:rsidRPr="00D876DD">
              <w:rPr>
                <w:rFonts w:ascii="Trebuchet MS" w:hAnsi="Trebuchet MS"/>
                <w:sz w:val="18"/>
                <w:szCs w:val="18"/>
              </w:rPr>
              <w:t>Øge tilgængelighede</w:t>
            </w:r>
            <w:r>
              <w:rPr>
                <w:rFonts w:ascii="Trebuchet MS" w:hAnsi="Trebuchet MS"/>
                <w:sz w:val="18"/>
                <w:szCs w:val="18"/>
              </w:rPr>
              <w:t>n</w:t>
            </w:r>
            <w:r w:rsidRPr="00D876DD">
              <w:rPr>
                <w:rFonts w:ascii="Trebuchet MS" w:hAnsi="Trebuchet MS"/>
                <w:sz w:val="18"/>
                <w:szCs w:val="18"/>
              </w:rPr>
              <w:t xml:space="preserve"> til indsamlet data</w:t>
            </w:r>
          </w:p>
        </w:tc>
      </w:tr>
      <w:tr w:rsidR="00AC33FA" w:rsidRPr="0051728E" w14:paraId="4D56F847" w14:textId="77777777" w:rsidTr="005365F7">
        <w:trPr>
          <w:trHeight w:hRule="exact" w:val="255"/>
        </w:trPr>
        <w:tc>
          <w:tcPr>
            <w:tcW w:w="2235" w:type="dxa"/>
            <w:shd w:val="clear" w:color="auto" w:fill="E0E0E0"/>
            <w:vAlign w:val="bottom"/>
          </w:tcPr>
          <w:p w14:paraId="086419D8" w14:textId="77777777" w:rsidR="00AC33FA" w:rsidRPr="0051728E" w:rsidRDefault="00AC33FA" w:rsidP="005365F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3401AF6" w14:textId="77777777" w:rsidR="00AC33FA" w:rsidRPr="00FE3FC3" w:rsidRDefault="00AC33FA" w:rsidP="005365F7">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p>
        </w:tc>
      </w:tr>
      <w:tr w:rsidR="00AC33FA" w:rsidRPr="0051728E" w14:paraId="7D8B5586" w14:textId="77777777" w:rsidTr="005365F7">
        <w:trPr>
          <w:trHeight w:hRule="exact" w:val="255"/>
        </w:trPr>
        <w:tc>
          <w:tcPr>
            <w:tcW w:w="2235" w:type="dxa"/>
            <w:shd w:val="clear" w:color="auto" w:fill="E0E0E0"/>
            <w:vAlign w:val="bottom"/>
          </w:tcPr>
          <w:p w14:paraId="1C7F9C61" w14:textId="77777777" w:rsidR="00AC33FA" w:rsidRPr="00492FFE" w:rsidRDefault="00AC33FA" w:rsidP="005365F7">
            <w:pPr>
              <w:rPr>
                <w:rFonts w:ascii="Trebuchet MS" w:hAnsi="Trebuchet MS" w:cs="Trebuchet MS"/>
                <w:sz w:val="18"/>
                <w:szCs w:val="18"/>
              </w:rPr>
            </w:pPr>
            <w:proofErr w:type="spellStart"/>
            <w:r>
              <w:rPr>
                <w:rFonts w:ascii="Trebuchet MS" w:hAnsi="Trebuchet MS" w:cs="Trebuchet MS"/>
                <w:sz w:val="18"/>
                <w:szCs w:val="18"/>
              </w:rPr>
              <w:t>No</w:t>
            </w:r>
            <w:r w:rsidR="005A6645" w:rsidRPr="00C97CC9">
              <w:rPr>
                <w:rFonts w:ascii="Trebuchet MS" w:hAnsi="Trebuchet MS" w:cs="Trebuchet MS"/>
                <w:sz w:val="18"/>
                <w:szCs w:val="18"/>
              </w:rPr>
              <w:t>e</w:t>
            </w:r>
            <w:r>
              <w:rPr>
                <w:rFonts w:ascii="Trebuchet MS" w:hAnsi="Trebuchet MS" w:cs="Trebuchet MS"/>
                <w:sz w:val="18"/>
                <w:szCs w:val="18"/>
              </w:rPr>
              <w:t>gle</w:t>
            </w:r>
            <w:r w:rsidRPr="00492FFE">
              <w:rPr>
                <w:rFonts w:ascii="Trebuchet MS" w:hAnsi="Trebuchet MS" w:cs="Trebuchet MS"/>
                <w:sz w:val="18"/>
                <w:szCs w:val="18"/>
              </w:rPr>
              <w:t>_ord</w:t>
            </w:r>
            <w:proofErr w:type="spellEnd"/>
          </w:p>
        </w:tc>
        <w:tc>
          <w:tcPr>
            <w:tcW w:w="11340" w:type="dxa"/>
            <w:shd w:val="clear" w:color="auto" w:fill="FFFFFF"/>
            <w:vAlign w:val="bottom"/>
          </w:tcPr>
          <w:p w14:paraId="669F04E3" w14:textId="77777777" w:rsidR="00AC33FA" w:rsidRPr="00492FFE" w:rsidRDefault="00AC33FA" w:rsidP="005365F7">
            <w:pPr>
              <w:autoSpaceDE w:val="0"/>
              <w:autoSpaceDN w:val="0"/>
              <w:adjustRightInd w:val="0"/>
              <w:rPr>
                <w:rFonts w:ascii="Trebuchet MS" w:hAnsi="Trebuchet MS" w:cs="Trebuchet MS"/>
                <w:sz w:val="18"/>
                <w:szCs w:val="18"/>
              </w:rPr>
            </w:pPr>
            <w:proofErr w:type="spellStart"/>
            <w:r>
              <w:rPr>
                <w:rFonts w:ascii="Trebuchet MS" w:hAnsi="Trebuchet MS" w:cs="Trebuchet MS"/>
                <w:sz w:val="18"/>
                <w:szCs w:val="18"/>
              </w:rPr>
              <w:t>Dyrart</w:t>
            </w:r>
            <w:proofErr w:type="spellEnd"/>
            <w:r>
              <w:rPr>
                <w:rFonts w:ascii="Trebuchet MS" w:hAnsi="Trebuchet MS" w:cs="Trebuchet MS"/>
                <w:sz w:val="18"/>
                <w:szCs w:val="18"/>
              </w:rPr>
              <w:t>, sortliste, Invasive</w:t>
            </w:r>
          </w:p>
        </w:tc>
      </w:tr>
      <w:tr w:rsidR="00AC33FA" w:rsidRPr="0051728E" w14:paraId="2E511FB7" w14:textId="77777777" w:rsidTr="005365F7">
        <w:trPr>
          <w:trHeight w:hRule="exact" w:val="255"/>
        </w:trPr>
        <w:tc>
          <w:tcPr>
            <w:tcW w:w="2235" w:type="dxa"/>
            <w:shd w:val="clear" w:color="auto" w:fill="E0E0E0"/>
            <w:vAlign w:val="bottom"/>
          </w:tcPr>
          <w:p w14:paraId="655CE672"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8018B7E" w14:textId="77777777" w:rsidR="00AC33FA" w:rsidRPr="0051728E" w:rsidRDefault="00AB6985" w:rsidP="005365F7">
            <w:pPr>
              <w:rPr>
                <w:rFonts w:ascii="Trebuchet MS" w:hAnsi="Trebuchet MS" w:cs="Trebuchet MS"/>
                <w:sz w:val="18"/>
                <w:szCs w:val="18"/>
              </w:rPr>
            </w:pPr>
            <w:r>
              <w:rPr>
                <w:rFonts w:ascii="Trebuchet MS" w:hAnsi="Trebuchet MS" w:cs="Trebuchet MS"/>
                <w:sz w:val="18"/>
                <w:szCs w:val="18"/>
              </w:rPr>
              <w:t>Punkt</w:t>
            </w:r>
          </w:p>
        </w:tc>
      </w:tr>
      <w:tr w:rsidR="00AC33FA" w:rsidRPr="0051728E" w14:paraId="3EF08FE0" w14:textId="77777777" w:rsidTr="005365F7">
        <w:trPr>
          <w:trHeight w:hRule="exact" w:val="255"/>
        </w:trPr>
        <w:tc>
          <w:tcPr>
            <w:tcW w:w="2235" w:type="dxa"/>
            <w:shd w:val="clear" w:color="auto" w:fill="E0E0E0"/>
            <w:vAlign w:val="bottom"/>
          </w:tcPr>
          <w:p w14:paraId="793A7922" w14:textId="77777777" w:rsidR="00AC33FA" w:rsidRPr="00FE3FC3" w:rsidRDefault="00AC33FA" w:rsidP="005365F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345FC65" w14:textId="77777777" w:rsidR="00AC33FA" w:rsidRPr="00FE3FC3" w:rsidRDefault="00AC33FA" w:rsidP="005365F7">
            <w:pPr>
              <w:rPr>
                <w:rFonts w:ascii="Trebuchet MS" w:hAnsi="Trebuchet MS" w:cs="Trebuchet MS"/>
                <w:sz w:val="18"/>
                <w:szCs w:val="18"/>
              </w:rPr>
            </w:pPr>
          </w:p>
        </w:tc>
      </w:tr>
      <w:tr w:rsidR="00B51038" w:rsidRPr="0051728E" w14:paraId="26D8DA21" w14:textId="77777777" w:rsidTr="005365F7">
        <w:trPr>
          <w:trHeight w:hRule="exact" w:val="255"/>
        </w:trPr>
        <w:tc>
          <w:tcPr>
            <w:tcW w:w="2235" w:type="dxa"/>
            <w:shd w:val="clear" w:color="auto" w:fill="E0E0E0"/>
            <w:vAlign w:val="bottom"/>
          </w:tcPr>
          <w:p w14:paraId="2DCC4E68" w14:textId="77777777" w:rsidR="00B51038" w:rsidRPr="006801BD" w:rsidRDefault="00B51038" w:rsidP="005365F7">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11E8B0F1" w14:textId="46DC8CE1" w:rsidR="00B51038" w:rsidRPr="006801BD" w:rsidRDefault="00DF2393" w:rsidP="005365F7">
            <w:pPr>
              <w:rPr>
                <w:rFonts w:ascii="Trebuchet MS" w:hAnsi="Trebuchet MS" w:cs="Trebuchet MS"/>
                <w:sz w:val="18"/>
                <w:szCs w:val="18"/>
              </w:rPr>
            </w:pPr>
            <w:r w:rsidRPr="003D5E8B">
              <w:rPr>
                <w:rFonts w:ascii="Trebuchet MS" w:hAnsi="Trebuchet MS" w:cs="Trebuchet MS"/>
                <w:color w:val="4F81BD"/>
                <w:sz w:val="18"/>
                <w:szCs w:val="18"/>
              </w:rPr>
              <w:t>01.13.29</w:t>
            </w:r>
          </w:p>
        </w:tc>
      </w:tr>
    </w:tbl>
    <w:p w14:paraId="51E3D7BE" w14:textId="13687915" w:rsidR="00AC33FA" w:rsidRPr="00A32757" w:rsidRDefault="00AC33FA" w:rsidP="00AC33FA">
      <w:pPr>
        <w:pStyle w:val="Overskrift6"/>
      </w:pPr>
      <w:r>
        <w:t>5.2.8.2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AC33FA" w:rsidRPr="0051728E" w14:paraId="395B5A25" w14:textId="77777777" w:rsidTr="00B35E5F">
        <w:trPr>
          <w:trHeight w:hRule="exact" w:val="255"/>
        </w:trPr>
        <w:tc>
          <w:tcPr>
            <w:tcW w:w="5070" w:type="dxa"/>
            <w:shd w:val="clear" w:color="auto" w:fill="D9D9D9"/>
            <w:vAlign w:val="center"/>
          </w:tcPr>
          <w:p w14:paraId="2CD86CAA"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center"/>
          </w:tcPr>
          <w:p w14:paraId="05CD8B08"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Beskrivelse</w:t>
            </w:r>
          </w:p>
        </w:tc>
      </w:tr>
      <w:tr w:rsidR="00AC33FA" w:rsidRPr="0051728E" w14:paraId="1539C81A" w14:textId="77777777" w:rsidTr="00B35E5F">
        <w:trPr>
          <w:trHeight w:hRule="exact" w:val="510"/>
        </w:trPr>
        <w:tc>
          <w:tcPr>
            <w:tcW w:w="5070" w:type="dxa"/>
            <w:shd w:val="clear" w:color="auto" w:fill="E0E0E0"/>
            <w:vAlign w:val="center"/>
          </w:tcPr>
          <w:p w14:paraId="009E05AD" w14:textId="77777777" w:rsidR="00AC33FA" w:rsidRPr="00024C60" w:rsidRDefault="00AC33FA" w:rsidP="005365F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494C7538" w14:textId="77777777" w:rsidR="00AC33FA" w:rsidRPr="00024C60" w:rsidRDefault="00AC33FA" w:rsidP="005365F7">
            <w:pPr>
              <w:rPr>
                <w:rFonts w:ascii="Trebuchet MS" w:hAnsi="Trebuchet MS" w:cs="Trebuchet MS"/>
                <w:sz w:val="18"/>
                <w:szCs w:val="18"/>
              </w:rPr>
            </w:pPr>
            <w:r>
              <w:rPr>
                <w:rFonts w:ascii="Trebuchet MS" w:hAnsi="Trebuchet MS" w:cs="Trebuchet MS"/>
                <w:sz w:val="18"/>
                <w:szCs w:val="18"/>
              </w:rPr>
              <w:t>Registrer så vidt muligt hvor artet er observeret. Ikke hvor stedet hvorfra observationen skete. Hvis flere arter observeres samtidigt, så et punkt pr. art.</w:t>
            </w:r>
          </w:p>
        </w:tc>
      </w:tr>
      <w:tr w:rsidR="00AC33FA" w:rsidRPr="0051728E" w14:paraId="15F640EC" w14:textId="77777777" w:rsidTr="00B35E5F">
        <w:trPr>
          <w:trHeight w:hRule="exact" w:val="510"/>
        </w:trPr>
        <w:tc>
          <w:tcPr>
            <w:tcW w:w="5070" w:type="dxa"/>
            <w:shd w:val="clear" w:color="auto" w:fill="E0E0E0"/>
            <w:vAlign w:val="center"/>
          </w:tcPr>
          <w:p w14:paraId="64BE5BD2"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75D560FA" w14:textId="77777777" w:rsidR="00AC33FA" w:rsidRPr="00024C60" w:rsidRDefault="00AC33FA" w:rsidP="005365F7">
            <w:pPr>
              <w:rPr>
                <w:rFonts w:ascii="Trebuchet MS" w:hAnsi="Trebuchet MS" w:cs="Trebuchet MS"/>
                <w:sz w:val="18"/>
                <w:szCs w:val="18"/>
              </w:rPr>
            </w:pPr>
            <w:r>
              <w:rPr>
                <w:rFonts w:ascii="Trebuchet MS" w:hAnsi="Trebuchet MS" w:cs="Trebuchet MS"/>
                <w:sz w:val="18"/>
                <w:szCs w:val="18"/>
              </w:rPr>
              <w:t xml:space="preserve">Bl.a. opdeling i dyre og planteart, samt artsnavn. </w:t>
            </w:r>
            <w:r w:rsidRPr="00BA2DBD">
              <w:rPr>
                <w:rFonts w:ascii="Trebuchet MS" w:hAnsi="Trebuchet MS" w:cs="Trebuchet MS"/>
                <w:sz w:val="18"/>
                <w:szCs w:val="18"/>
              </w:rPr>
              <w:t>Der henvises til Danbif.dk for komplet liste over relevante arter og beskyttelsesniveauer</w:t>
            </w:r>
          </w:p>
        </w:tc>
      </w:tr>
      <w:tr w:rsidR="00AC33FA" w:rsidRPr="0051728E" w14:paraId="6CFB32E6" w14:textId="77777777" w:rsidTr="00B35E5F">
        <w:trPr>
          <w:trHeight w:hRule="exact" w:val="255"/>
        </w:trPr>
        <w:tc>
          <w:tcPr>
            <w:tcW w:w="5070" w:type="dxa"/>
            <w:shd w:val="clear" w:color="auto" w:fill="E0E0E0"/>
            <w:vAlign w:val="center"/>
          </w:tcPr>
          <w:p w14:paraId="23255901"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center"/>
          </w:tcPr>
          <w:p w14:paraId="6AD448D6" w14:textId="77777777" w:rsidR="00AC33FA" w:rsidRPr="00024C60" w:rsidRDefault="00AC33FA" w:rsidP="005365F7">
            <w:pPr>
              <w:rPr>
                <w:rFonts w:ascii="Trebuchet MS" w:hAnsi="Trebuchet MS" w:cs="Trebuchet MS"/>
                <w:sz w:val="18"/>
                <w:szCs w:val="18"/>
              </w:rPr>
            </w:pPr>
          </w:p>
        </w:tc>
      </w:tr>
      <w:tr w:rsidR="00AC33FA" w:rsidRPr="0051728E" w14:paraId="0F14441B" w14:textId="77777777" w:rsidTr="00B35E5F">
        <w:trPr>
          <w:trHeight w:hRule="exact" w:val="255"/>
        </w:trPr>
        <w:tc>
          <w:tcPr>
            <w:tcW w:w="5070" w:type="dxa"/>
            <w:shd w:val="clear" w:color="auto" w:fill="E0E0E0"/>
            <w:vAlign w:val="center"/>
          </w:tcPr>
          <w:p w14:paraId="7BDC96D0"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center"/>
          </w:tcPr>
          <w:p w14:paraId="5892B41B" w14:textId="77777777" w:rsidR="00AC33FA" w:rsidRPr="00024C60" w:rsidRDefault="00AC33FA" w:rsidP="005365F7">
            <w:pPr>
              <w:rPr>
                <w:rFonts w:ascii="Trebuchet MS" w:hAnsi="Trebuchet MS" w:cs="Trebuchet MS"/>
                <w:sz w:val="18"/>
                <w:szCs w:val="18"/>
              </w:rPr>
            </w:pPr>
          </w:p>
        </w:tc>
      </w:tr>
      <w:tr w:rsidR="00AC33FA" w:rsidRPr="0051728E" w14:paraId="02DF2CD7" w14:textId="77777777" w:rsidTr="00B35E5F">
        <w:trPr>
          <w:trHeight w:hRule="exact" w:val="255"/>
        </w:trPr>
        <w:tc>
          <w:tcPr>
            <w:tcW w:w="5070" w:type="dxa"/>
            <w:shd w:val="clear" w:color="auto" w:fill="E0E0E0"/>
            <w:vAlign w:val="center"/>
          </w:tcPr>
          <w:p w14:paraId="1785808D"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center"/>
          </w:tcPr>
          <w:p w14:paraId="77A1524C" w14:textId="77777777" w:rsidR="00AC33FA" w:rsidRPr="00024C60" w:rsidRDefault="00AC33FA" w:rsidP="005365F7">
            <w:pPr>
              <w:rPr>
                <w:rFonts w:ascii="Trebuchet MS" w:hAnsi="Trebuchet MS" w:cs="Trebuchet MS"/>
                <w:sz w:val="18"/>
                <w:szCs w:val="18"/>
              </w:rPr>
            </w:pPr>
          </w:p>
        </w:tc>
      </w:tr>
      <w:tr w:rsidR="00AC33FA" w:rsidRPr="0051728E" w14:paraId="17E3A508" w14:textId="77777777" w:rsidTr="00B35E5F">
        <w:trPr>
          <w:trHeight w:hRule="exact" w:val="255"/>
        </w:trPr>
        <w:tc>
          <w:tcPr>
            <w:tcW w:w="5070" w:type="dxa"/>
            <w:shd w:val="clear" w:color="auto" w:fill="E0E0E0"/>
            <w:vAlign w:val="center"/>
          </w:tcPr>
          <w:p w14:paraId="46C7F7EA"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center"/>
          </w:tcPr>
          <w:p w14:paraId="007EB49D" w14:textId="77777777" w:rsidR="00AC33FA" w:rsidRPr="00024C60" w:rsidRDefault="00AC33FA" w:rsidP="005365F7">
            <w:pPr>
              <w:rPr>
                <w:rFonts w:ascii="Trebuchet MS" w:hAnsi="Trebuchet MS" w:cs="Trebuchet MS"/>
                <w:sz w:val="18"/>
                <w:szCs w:val="18"/>
              </w:rPr>
            </w:pPr>
          </w:p>
        </w:tc>
      </w:tr>
    </w:tbl>
    <w:p w14:paraId="703DC0B7" w14:textId="77777777" w:rsidR="00E16673" w:rsidRPr="003A52C1" w:rsidRDefault="00E16673" w:rsidP="00E16673">
      <w:pPr>
        <w:pStyle w:val="Overskrift2"/>
        <w:rPr>
          <w:kern w:val="32"/>
        </w:rPr>
      </w:pPr>
      <w:bookmarkStart w:id="259" w:name="_Toc63351439"/>
      <w:r w:rsidRPr="003A52C1">
        <w:rPr>
          <w:kern w:val="32"/>
        </w:rPr>
        <w:t>5.2.9 Grønt partnerskab (5108)</w:t>
      </w:r>
      <w:bookmarkEnd w:id="259"/>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1164"/>
        <w:gridCol w:w="2873"/>
        <w:gridCol w:w="1884"/>
        <w:gridCol w:w="1275"/>
        <w:gridCol w:w="1418"/>
        <w:gridCol w:w="1417"/>
        <w:gridCol w:w="3261"/>
      </w:tblGrid>
      <w:tr w:rsidR="00BA1D6E" w:rsidRPr="00651A37" w14:paraId="2F26A132" w14:textId="77777777" w:rsidTr="000025C9">
        <w:tc>
          <w:tcPr>
            <w:tcW w:w="1304" w:type="dxa"/>
            <w:tcBorders>
              <w:bottom w:val="single" w:sz="4" w:space="0" w:color="auto"/>
            </w:tcBorders>
            <w:shd w:val="clear" w:color="auto" w:fill="D9D9D9"/>
            <w:vAlign w:val="center"/>
          </w:tcPr>
          <w:p w14:paraId="0C1729F4" w14:textId="77777777" w:rsidR="00BA1D6E" w:rsidRPr="00651A37" w:rsidRDefault="00BA1D6E" w:rsidP="00AE1E02">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1164" w:type="dxa"/>
            <w:tcBorders>
              <w:bottom w:val="single" w:sz="4" w:space="0" w:color="auto"/>
            </w:tcBorders>
            <w:shd w:val="clear" w:color="auto" w:fill="D9D9D9"/>
          </w:tcPr>
          <w:p w14:paraId="1E3DD68D" w14:textId="39AA1E2C" w:rsidR="00BA1D6E" w:rsidRPr="003A52C1" w:rsidRDefault="00BA1D6E" w:rsidP="00AE1E02">
            <w:pPr>
              <w:rPr>
                <w:rFonts w:ascii="Trebuchet MS" w:hAnsi="Trebuchet MS" w:cs="Trebuchet MS"/>
                <w:b/>
                <w:bCs/>
                <w:sz w:val="18"/>
                <w:szCs w:val="18"/>
              </w:rPr>
            </w:pPr>
            <w:r>
              <w:rPr>
                <w:rFonts w:ascii="Trebuchet MS" w:hAnsi="Trebuchet MS" w:cs="Trebuchet MS"/>
                <w:b/>
                <w:bCs/>
                <w:sz w:val="18"/>
                <w:szCs w:val="18"/>
              </w:rPr>
              <w:t>Feltnavn10</w:t>
            </w:r>
          </w:p>
        </w:tc>
        <w:tc>
          <w:tcPr>
            <w:tcW w:w="4757" w:type="dxa"/>
            <w:gridSpan w:val="2"/>
            <w:tcBorders>
              <w:bottom w:val="single" w:sz="4" w:space="0" w:color="auto"/>
            </w:tcBorders>
            <w:shd w:val="clear" w:color="auto" w:fill="D9D9D9"/>
            <w:vAlign w:val="center"/>
          </w:tcPr>
          <w:p w14:paraId="6FB11BED" w14:textId="0B3F80D3"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275" w:type="dxa"/>
            <w:tcBorders>
              <w:bottom w:val="single" w:sz="4" w:space="0" w:color="auto"/>
            </w:tcBorders>
            <w:shd w:val="clear" w:color="auto" w:fill="D9D9D9"/>
            <w:vAlign w:val="center"/>
          </w:tcPr>
          <w:p w14:paraId="78894C54"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46422EAC"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4055592" w14:textId="77777777" w:rsidR="00BA1D6E" w:rsidRPr="003A52C1" w:rsidRDefault="00BA1D6E" w:rsidP="00AE1E02">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0BB0C11F"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3261" w:type="dxa"/>
            <w:shd w:val="clear" w:color="auto" w:fill="D9D9D9"/>
            <w:vAlign w:val="center"/>
          </w:tcPr>
          <w:p w14:paraId="16ED7823" w14:textId="77777777" w:rsidR="00BA1D6E" w:rsidRPr="003A52C1" w:rsidRDefault="00BA1D6E" w:rsidP="00AE1E02">
            <w:pPr>
              <w:rPr>
                <w:rFonts w:ascii="Trebuchet MS" w:hAnsi="Trebuchet MS" w:cs="Trebuchet MS"/>
                <w:bCs/>
                <w:sz w:val="18"/>
                <w:szCs w:val="18"/>
              </w:rPr>
            </w:pPr>
            <w:r w:rsidRPr="003A52C1">
              <w:rPr>
                <w:rFonts w:ascii="Trebuchet MS" w:hAnsi="Trebuchet MS" w:cs="Trebuchet MS"/>
                <w:b/>
                <w:bCs/>
                <w:sz w:val="18"/>
                <w:szCs w:val="18"/>
              </w:rPr>
              <w:t>Eksempel</w:t>
            </w:r>
          </w:p>
        </w:tc>
      </w:tr>
      <w:tr w:rsidR="00BA1D6E" w:rsidRPr="00651A37" w14:paraId="120B01D3"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7802C3C4" w14:textId="77777777" w:rsidR="00BA1D6E" w:rsidRPr="00651A37" w:rsidRDefault="00BA1D6E" w:rsidP="00BA1D6E">
            <w:pPr>
              <w:rPr>
                <w:rFonts w:ascii="Trebuchet MS" w:hAnsi="Trebuchet MS"/>
                <w:color w:val="1F497D"/>
                <w:sz w:val="18"/>
                <w:szCs w:val="18"/>
              </w:rPr>
            </w:pPr>
            <w:r>
              <w:rPr>
                <w:rFonts w:ascii="Trebuchet MS" w:hAnsi="Trebuchet MS"/>
                <w:sz w:val="18"/>
                <w:szCs w:val="18"/>
              </w:rPr>
              <w:t>n</w:t>
            </w:r>
            <w:r w:rsidRPr="003A52C1">
              <w:rPr>
                <w:rFonts w:ascii="Trebuchet MS" w:hAnsi="Trebuchet MS"/>
                <w:sz w:val="18"/>
                <w:szCs w:val="18"/>
              </w:rPr>
              <w:t>avn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E5A4D56" w14:textId="4423BE7B" w:rsidR="00BA1D6E" w:rsidRPr="003A52C1" w:rsidRDefault="00BA1D6E" w:rsidP="00BA1D6E">
            <w:pPr>
              <w:rPr>
                <w:rFonts w:ascii="Trebuchet MS" w:hAnsi="Trebuchet MS"/>
                <w:sz w:val="18"/>
                <w:szCs w:val="18"/>
              </w:rPr>
            </w:pPr>
            <w:r>
              <w:rPr>
                <w:rFonts w:ascii="Trebuchet MS" w:hAnsi="Trebuchet MS"/>
                <w:sz w:val="18"/>
                <w:szCs w:val="18"/>
              </w:rPr>
              <w:t>n</w:t>
            </w:r>
            <w:r w:rsidRPr="003A52C1">
              <w:rPr>
                <w:rFonts w:ascii="Trebuchet MS" w:hAnsi="Trebuchet MS"/>
                <w:sz w:val="18"/>
                <w:szCs w:val="18"/>
              </w:rPr>
              <w:t>avn</w:t>
            </w:r>
          </w:p>
        </w:tc>
        <w:tc>
          <w:tcPr>
            <w:tcW w:w="4757" w:type="dxa"/>
            <w:gridSpan w:val="2"/>
            <w:tcBorders>
              <w:top w:val="single" w:sz="4" w:space="0" w:color="auto"/>
              <w:left w:val="single" w:sz="4" w:space="0" w:color="auto"/>
              <w:bottom w:val="nil"/>
              <w:right w:val="single" w:sz="4" w:space="0" w:color="auto"/>
            </w:tcBorders>
            <w:shd w:val="clear" w:color="auto" w:fill="FFFFFF"/>
            <w:vAlign w:val="bottom"/>
          </w:tcPr>
          <w:p w14:paraId="1D1D36C8" w14:textId="455CA608"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Navnet for det grønne partnerskab</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4CB64CF"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9E71DFD"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2761CA6"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0835C674" w14:textId="77777777" w:rsidR="00BA1D6E" w:rsidRPr="003A52C1" w:rsidRDefault="00BA1D6E" w:rsidP="00BA1D6E">
            <w:pPr>
              <w:rPr>
                <w:rFonts w:ascii="Trebuchet MS" w:hAnsi="Trebuchet MS"/>
                <w:sz w:val="18"/>
                <w:szCs w:val="18"/>
              </w:rPr>
            </w:pPr>
            <w:r w:rsidRPr="003A52C1">
              <w:rPr>
                <w:rFonts w:ascii="Trebuchet MS" w:hAnsi="Trebuchet MS"/>
                <w:sz w:val="18"/>
                <w:szCs w:val="18"/>
              </w:rPr>
              <w:t>Genopbyg Grønholt mosen</w:t>
            </w:r>
          </w:p>
        </w:tc>
      </w:tr>
      <w:tr w:rsidR="00BA1D6E" w:rsidRPr="00651A37" w14:paraId="455A10A9"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4B51B02B" w14:textId="77777777" w:rsidR="00BA1D6E" w:rsidRPr="00651A37" w:rsidRDefault="00BA1D6E" w:rsidP="00BA1D6E">
            <w:pPr>
              <w:rPr>
                <w:rFonts w:ascii="Trebuchet MS" w:hAnsi="Trebuchet MS"/>
                <w:color w:val="1F497D"/>
                <w:sz w:val="18"/>
                <w:szCs w:val="18"/>
              </w:rPr>
            </w:pPr>
            <w:proofErr w:type="spellStart"/>
            <w:r w:rsidRPr="003A52C1">
              <w:rPr>
                <w:rFonts w:ascii="Trebuchet MS" w:hAnsi="Trebuchet MS"/>
                <w:sz w:val="18"/>
                <w:szCs w:val="18"/>
              </w:rPr>
              <w:t>kontakt_navn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2409C569" w14:textId="2A560C36" w:rsidR="00BA1D6E" w:rsidRPr="003A52C1" w:rsidRDefault="00BA1D6E" w:rsidP="00BA1D6E">
            <w:pPr>
              <w:rPr>
                <w:rFonts w:ascii="Trebuchet MS" w:hAnsi="Trebuchet MS"/>
                <w:sz w:val="18"/>
                <w:szCs w:val="18"/>
              </w:rPr>
            </w:pPr>
            <w:proofErr w:type="spellStart"/>
            <w:r>
              <w:rPr>
                <w:rFonts w:ascii="Trebuchet MS" w:hAnsi="Trebuchet MS"/>
                <w:sz w:val="18"/>
                <w:szCs w:val="18"/>
              </w:rPr>
              <w:t>kontakt_na</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vAlign w:val="bottom"/>
          </w:tcPr>
          <w:p w14:paraId="17E038E1" w14:textId="39559A35"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Navn på kontaktperson for partnerskab</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FF2C40B"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F57853A"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B9EFADC"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6D0A75E7"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Mose Clausen</w:t>
            </w:r>
          </w:p>
        </w:tc>
      </w:tr>
      <w:tr w:rsidR="00BA1D6E" w:rsidRPr="00651A37" w14:paraId="080EEA3A"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2B3DF2E5" w14:textId="77777777" w:rsidR="00BA1D6E" w:rsidRPr="00651A37" w:rsidRDefault="00BA1D6E" w:rsidP="00BA1D6E">
            <w:pPr>
              <w:rPr>
                <w:color w:val="1F497D"/>
              </w:rPr>
            </w:pPr>
            <w:proofErr w:type="spellStart"/>
            <w:r w:rsidRPr="003A52C1">
              <w:rPr>
                <w:rFonts w:ascii="Trebuchet MS" w:hAnsi="Trebuchet MS"/>
                <w:sz w:val="18"/>
                <w:szCs w:val="18"/>
              </w:rPr>
              <w:t>kontakt_opl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2F84A695" w14:textId="421F4FC7" w:rsidR="00BA1D6E" w:rsidRPr="003A52C1" w:rsidRDefault="00BA1D6E" w:rsidP="00BA1D6E">
            <w:pPr>
              <w:rPr>
                <w:rFonts w:ascii="Trebuchet MS" w:hAnsi="Trebuchet MS"/>
                <w:sz w:val="18"/>
                <w:szCs w:val="18"/>
              </w:rPr>
            </w:pPr>
            <w:proofErr w:type="spellStart"/>
            <w:r w:rsidRPr="003A52C1">
              <w:rPr>
                <w:rFonts w:ascii="Trebuchet MS" w:hAnsi="Trebuchet MS"/>
                <w:sz w:val="18"/>
                <w:szCs w:val="18"/>
              </w:rPr>
              <w:t>kontakt_op</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tcPr>
          <w:p w14:paraId="029C0A52" w14:textId="25E7250A" w:rsidR="00BA1D6E" w:rsidRPr="00651A37" w:rsidRDefault="00BA1D6E" w:rsidP="00BA1D6E">
            <w:pPr>
              <w:rPr>
                <w:color w:val="1F497D"/>
              </w:rPr>
            </w:pPr>
            <w:r w:rsidRPr="003A52C1">
              <w:rPr>
                <w:rFonts w:ascii="Trebuchet MS" w:hAnsi="Trebuchet MS"/>
                <w:sz w:val="18"/>
                <w:szCs w:val="18"/>
              </w:rPr>
              <w:t>Kontakt oplysninger på kontaktperson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37449813"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8AD1CB"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19F2EC4"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42D1DCC3"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clausen@mosen.dk</w:t>
            </w:r>
          </w:p>
        </w:tc>
      </w:tr>
      <w:tr w:rsidR="00BA1D6E" w:rsidRPr="00651A37" w14:paraId="4D0B5BAC" w14:textId="77777777" w:rsidTr="00C37B85">
        <w:trPr>
          <w:trHeight w:hRule="exact" w:val="445"/>
        </w:trPr>
        <w:tc>
          <w:tcPr>
            <w:tcW w:w="1304" w:type="dxa"/>
            <w:tcBorders>
              <w:top w:val="single" w:sz="4" w:space="0" w:color="auto"/>
              <w:left w:val="single" w:sz="4" w:space="0" w:color="auto"/>
              <w:bottom w:val="nil"/>
              <w:right w:val="single" w:sz="4" w:space="0" w:color="auto"/>
            </w:tcBorders>
            <w:shd w:val="clear" w:color="auto" w:fill="D9D9D9"/>
            <w:vAlign w:val="center"/>
          </w:tcPr>
          <w:p w14:paraId="3F3C6E30" w14:textId="77777777" w:rsidR="00BA1D6E" w:rsidRPr="00651A37" w:rsidRDefault="00BA1D6E" w:rsidP="00BA1D6E">
            <w:pPr>
              <w:rPr>
                <w:color w:val="1F497D"/>
              </w:rPr>
            </w:pPr>
            <w:r w:rsidRPr="003A52C1">
              <w:rPr>
                <w:rFonts w:ascii="Trebuchet MS" w:hAnsi="Trebuchet MS"/>
                <w:sz w:val="18"/>
                <w:szCs w:val="18"/>
              </w:rPr>
              <w:lastRenderedPageBreak/>
              <w:t>deltager</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4619B940" w14:textId="66B89E99" w:rsidR="00BA1D6E" w:rsidRPr="003A52C1" w:rsidRDefault="00BA1D6E" w:rsidP="00BA1D6E">
            <w:pPr>
              <w:rPr>
                <w:rFonts w:ascii="Trebuchet MS" w:hAnsi="Trebuchet MS"/>
                <w:sz w:val="18"/>
                <w:szCs w:val="18"/>
              </w:rPr>
            </w:pPr>
            <w:r w:rsidRPr="003A52C1">
              <w:rPr>
                <w:rFonts w:ascii="Trebuchet MS" w:hAnsi="Trebuchet MS"/>
                <w:sz w:val="18"/>
                <w:szCs w:val="18"/>
              </w:rPr>
              <w:t>deltager</w:t>
            </w:r>
          </w:p>
        </w:tc>
        <w:tc>
          <w:tcPr>
            <w:tcW w:w="4757" w:type="dxa"/>
            <w:gridSpan w:val="2"/>
            <w:tcBorders>
              <w:top w:val="single" w:sz="4" w:space="0" w:color="auto"/>
              <w:left w:val="single" w:sz="4" w:space="0" w:color="auto"/>
              <w:bottom w:val="nil"/>
              <w:right w:val="single" w:sz="4" w:space="0" w:color="auto"/>
            </w:tcBorders>
            <w:shd w:val="clear" w:color="auto" w:fill="FFFFFF"/>
          </w:tcPr>
          <w:p w14:paraId="0C5C0D58" w14:textId="0EF77394" w:rsidR="00BA1D6E" w:rsidRPr="00651A37" w:rsidRDefault="00BA1D6E" w:rsidP="00BA1D6E">
            <w:pPr>
              <w:rPr>
                <w:color w:val="1F497D"/>
              </w:rPr>
            </w:pPr>
            <w:r w:rsidRPr="003A52C1">
              <w:rPr>
                <w:rFonts w:ascii="Trebuchet MS" w:hAnsi="Trebuchet MS"/>
                <w:sz w:val="18"/>
                <w:szCs w:val="18"/>
              </w:rPr>
              <w:t>Navne på deltager (organisation, forening, privatperson og myndighed m.v.).</w:t>
            </w:r>
          </w:p>
        </w:tc>
        <w:tc>
          <w:tcPr>
            <w:tcW w:w="1275" w:type="dxa"/>
            <w:tcBorders>
              <w:top w:val="single" w:sz="4" w:space="0" w:color="auto"/>
              <w:left w:val="single" w:sz="4" w:space="0" w:color="auto"/>
              <w:bottom w:val="nil"/>
              <w:right w:val="single" w:sz="4" w:space="0" w:color="auto"/>
            </w:tcBorders>
            <w:shd w:val="clear" w:color="auto" w:fill="FFFFFF"/>
            <w:vAlign w:val="center"/>
          </w:tcPr>
          <w:p w14:paraId="42789DA5"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8449105"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97C2AA1"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5B7C5D12"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De grønne mosers venner og landmand Ib-Erik Poulsen.</w:t>
            </w:r>
          </w:p>
        </w:tc>
      </w:tr>
      <w:tr w:rsidR="00BA1D6E" w:rsidRPr="00651A37" w14:paraId="05DBDAFB" w14:textId="77777777" w:rsidTr="00C37B85">
        <w:trPr>
          <w:trHeight w:hRule="exact" w:val="391"/>
        </w:trPr>
        <w:tc>
          <w:tcPr>
            <w:tcW w:w="1304" w:type="dxa"/>
            <w:tcBorders>
              <w:top w:val="single" w:sz="4" w:space="0" w:color="auto"/>
              <w:left w:val="single" w:sz="4" w:space="0" w:color="auto"/>
              <w:bottom w:val="nil"/>
              <w:right w:val="single" w:sz="4" w:space="0" w:color="auto"/>
            </w:tcBorders>
            <w:shd w:val="clear" w:color="auto" w:fill="D9D9D9"/>
            <w:vAlign w:val="center"/>
          </w:tcPr>
          <w:p w14:paraId="47C8B10C" w14:textId="77777777" w:rsidR="00BA1D6E" w:rsidRPr="00651A37" w:rsidRDefault="00BA1D6E" w:rsidP="00BA1D6E">
            <w:pPr>
              <w:rPr>
                <w:color w:val="1F497D"/>
              </w:rPr>
            </w:pPr>
            <w:proofErr w:type="spellStart"/>
            <w:r w:rsidRPr="003A52C1">
              <w:rPr>
                <w:rFonts w:ascii="Trebuchet MS" w:hAnsi="Trebuchet MS"/>
                <w:sz w:val="18"/>
                <w:szCs w:val="18"/>
              </w:rPr>
              <w:t>formaal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55E150BC" w14:textId="53A93F8E" w:rsidR="00BA1D6E" w:rsidRPr="003A52C1" w:rsidRDefault="00BA1D6E" w:rsidP="00BA1D6E">
            <w:pPr>
              <w:rPr>
                <w:rFonts w:ascii="Trebuchet MS" w:hAnsi="Trebuchet MS"/>
                <w:sz w:val="18"/>
                <w:szCs w:val="18"/>
              </w:rPr>
            </w:pPr>
            <w:proofErr w:type="spellStart"/>
            <w:r w:rsidRPr="003A52C1">
              <w:rPr>
                <w:rFonts w:ascii="Trebuchet MS" w:hAnsi="Trebuchet MS"/>
                <w:sz w:val="18"/>
                <w:szCs w:val="18"/>
              </w:rPr>
              <w:t>formaal</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tcPr>
          <w:p w14:paraId="793CF1D9" w14:textId="63E4A6D6" w:rsidR="00BA1D6E" w:rsidRPr="00651A37" w:rsidRDefault="00BA1D6E" w:rsidP="00BA1D6E">
            <w:pPr>
              <w:rPr>
                <w:color w:val="1F497D"/>
              </w:rPr>
            </w:pPr>
            <w:r w:rsidRPr="003A52C1">
              <w:rPr>
                <w:rFonts w:ascii="Trebuchet MS" w:hAnsi="Trebuchet MS"/>
                <w:sz w:val="18"/>
                <w:szCs w:val="18"/>
              </w:rPr>
              <w:t>Kort beskrivelse af partnerskabet</w:t>
            </w:r>
          </w:p>
        </w:tc>
        <w:tc>
          <w:tcPr>
            <w:tcW w:w="1275" w:type="dxa"/>
            <w:tcBorders>
              <w:top w:val="single" w:sz="4" w:space="0" w:color="auto"/>
              <w:left w:val="single" w:sz="4" w:space="0" w:color="auto"/>
              <w:bottom w:val="nil"/>
              <w:right w:val="single" w:sz="4" w:space="0" w:color="auto"/>
            </w:tcBorders>
            <w:shd w:val="clear" w:color="auto" w:fill="FFFFFF"/>
            <w:vAlign w:val="center"/>
          </w:tcPr>
          <w:p w14:paraId="3216FF87"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755B4E3"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E092FF2"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71813BB1"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Stoppe dræning af moseområdet</w:t>
            </w:r>
          </w:p>
        </w:tc>
      </w:tr>
      <w:tr w:rsidR="00BA1D6E" w:rsidRPr="00651A37" w14:paraId="0F58513C"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5E6C9564"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569415"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tcPr>
          <w:p w14:paraId="06ABFEBD" w14:textId="3FE312D7" w:rsidR="00BA1D6E" w:rsidRPr="003A52C1" w:rsidRDefault="00BA1D6E" w:rsidP="00AE1E02">
            <w:r w:rsidRPr="003A52C1">
              <w:rPr>
                <w:rFonts w:ascii="Trebuchet MS" w:hAnsi="Trebuchet MS" w:cs="Trebuchet MS"/>
                <w:sz w:val="18"/>
                <w:szCs w:val="18"/>
              </w:rPr>
              <w:t>Felt defineret under: 4.1 Standardiserede felter til de temaspecifikke datamodeller</w:t>
            </w:r>
          </w:p>
        </w:tc>
      </w:tr>
      <w:tr w:rsidR="00BA1D6E" w:rsidRPr="00651A37" w14:paraId="63805E12"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4A312398"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0A3395C"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tcPr>
          <w:p w14:paraId="5A2F4BEB" w14:textId="657B922A" w:rsidR="00BA1D6E" w:rsidRPr="003A52C1" w:rsidRDefault="00BA1D6E" w:rsidP="00AE1E02">
            <w:r w:rsidRPr="003A52C1">
              <w:rPr>
                <w:rFonts w:ascii="Trebuchet MS" w:hAnsi="Trebuchet MS" w:cs="Trebuchet MS"/>
                <w:sz w:val="18"/>
                <w:szCs w:val="18"/>
              </w:rPr>
              <w:t>Felt defineret under: 4.1 Standardiserede felter til de temaspecifikke datamodeller</w:t>
            </w:r>
          </w:p>
        </w:tc>
      </w:tr>
      <w:tr w:rsidR="00BA1D6E" w:rsidRPr="00651A37" w14:paraId="0D00F22C"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4EA5C15D"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40FA786"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vAlign w:val="bottom"/>
          </w:tcPr>
          <w:p w14:paraId="47F7EB0B" w14:textId="20DC720A" w:rsidR="00BA1D6E" w:rsidRPr="003A52C1" w:rsidRDefault="00BA1D6E" w:rsidP="00AE1E02">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BA1D6E" w:rsidRPr="00651A37" w14:paraId="015AA333" w14:textId="77777777" w:rsidTr="00BA1D6E">
        <w:trPr>
          <w:trHeight w:hRule="exact" w:val="255"/>
        </w:trPr>
        <w:tc>
          <w:tcPr>
            <w:tcW w:w="1304" w:type="dxa"/>
            <w:tcBorders>
              <w:top w:val="single" w:sz="4" w:space="0" w:color="auto"/>
              <w:left w:val="single" w:sz="4" w:space="0" w:color="auto"/>
              <w:bottom w:val="single" w:sz="4" w:space="0" w:color="auto"/>
              <w:right w:val="single" w:sz="4" w:space="0" w:color="auto"/>
            </w:tcBorders>
            <w:shd w:val="clear" w:color="auto" w:fill="97DDBA"/>
            <w:vAlign w:val="bottom"/>
          </w:tcPr>
          <w:p w14:paraId="1B8E427C" w14:textId="77777777" w:rsidR="00BA1D6E" w:rsidRPr="00651A37" w:rsidRDefault="00BA1D6E" w:rsidP="00BD225D">
            <w:pPr>
              <w:rPr>
                <w:rFonts w:ascii="Trebuchet MS" w:hAnsi="Trebuchet MS" w:cs="Trebuchet MS"/>
                <w:color w:val="1F497D"/>
                <w:sz w:val="18"/>
                <w:szCs w:val="18"/>
              </w:rPr>
            </w:pPr>
            <w:r>
              <w:rPr>
                <w:rFonts w:ascii="Trebuchet MS" w:hAnsi="Trebuchet MS" w:cs="Trebuchet MS"/>
                <w:sz w:val="18"/>
                <w:szCs w:val="18"/>
              </w:rPr>
              <w:t>l</w:t>
            </w:r>
            <w:r w:rsidRPr="003A52C1">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713412A8"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B9940E0" w14:textId="279A9ADF" w:rsidR="00BA1D6E" w:rsidRPr="003A52C1" w:rsidRDefault="00BA1D6E" w:rsidP="00AE1E02">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BA1D6E" w:rsidRPr="00651A37" w14:paraId="100753C3" w14:textId="77777777" w:rsidTr="00BA1D6E">
        <w:trPr>
          <w:trHeight w:hRule="exact" w:val="255"/>
        </w:trPr>
        <w:tc>
          <w:tcPr>
            <w:tcW w:w="5341" w:type="dxa"/>
            <w:gridSpan w:val="3"/>
            <w:tcBorders>
              <w:top w:val="nil"/>
              <w:left w:val="nil"/>
              <w:bottom w:val="nil"/>
              <w:right w:val="nil"/>
            </w:tcBorders>
            <w:shd w:val="clear" w:color="auto" w:fill="97DDBA"/>
          </w:tcPr>
          <w:p w14:paraId="641EC6EC" w14:textId="77777777" w:rsidR="00BA1D6E" w:rsidRPr="003A52C1" w:rsidRDefault="00BA1D6E" w:rsidP="00AE1E02">
            <w:pPr>
              <w:rPr>
                <w:rFonts w:ascii="Trebuchet MS" w:hAnsi="Trebuchet MS" w:cs="Trebuchet MS"/>
                <w:i/>
                <w:iCs/>
                <w:sz w:val="18"/>
                <w:szCs w:val="18"/>
              </w:rPr>
            </w:pPr>
          </w:p>
        </w:tc>
        <w:tc>
          <w:tcPr>
            <w:tcW w:w="9255" w:type="dxa"/>
            <w:gridSpan w:val="5"/>
            <w:tcBorders>
              <w:top w:val="nil"/>
              <w:left w:val="nil"/>
              <w:bottom w:val="nil"/>
              <w:right w:val="nil"/>
            </w:tcBorders>
            <w:shd w:val="clear" w:color="auto" w:fill="97DDBA"/>
            <w:vAlign w:val="bottom"/>
          </w:tcPr>
          <w:p w14:paraId="0D339C7E" w14:textId="75BCB954" w:rsidR="00BA1D6E" w:rsidRPr="003A52C1" w:rsidRDefault="00BA1D6E" w:rsidP="00AE1E02">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D1C6F45" w14:textId="2602BD8A" w:rsidR="00E16673" w:rsidRPr="003A52C1" w:rsidRDefault="00E16673" w:rsidP="00E16673">
      <w:pPr>
        <w:pStyle w:val="Overskrift6"/>
      </w:pPr>
      <w:r w:rsidRPr="003A52C1">
        <w:t xml:space="preserve">5.2.9.1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1907"/>
      </w:tblGrid>
      <w:tr w:rsidR="00E16673" w:rsidRPr="00651A37" w14:paraId="759A0E52" w14:textId="77777777" w:rsidTr="00AE1E02">
        <w:trPr>
          <w:trHeight w:hRule="exact" w:val="255"/>
        </w:trPr>
        <w:tc>
          <w:tcPr>
            <w:tcW w:w="1668" w:type="dxa"/>
            <w:shd w:val="clear" w:color="auto" w:fill="D9D9D9"/>
            <w:vAlign w:val="bottom"/>
          </w:tcPr>
          <w:p w14:paraId="66E56226"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907" w:type="dxa"/>
            <w:shd w:val="clear" w:color="auto" w:fill="D9D9D9"/>
            <w:vAlign w:val="bottom"/>
          </w:tcPr>
          <w:p w14:paraId="08F33738" w14:textId="77777777" w:rsidR="00E16673" w:rsidRPr="003A52C1" w:rsidRDefault="00E16673" w:rsidP="00AE1E02">
            <w:pPr>
              <w:rPr>
                <w:rFonts w:ascii="Trebuchet MS" w:hAnsi="Trebuchet MS" w:cs="Trebuchet MS"/>
                <w:bCs/>
                <w:sz w:val="18"/>
                <w:szCs w:val="18"/>
              </w:rPr>
            </w:pPr>
            <w:r w:rsidRPr="003A52C1">
              <w:rPr>
                <w:rFonts w:ascii="Trebuchet MS" w:hAnsi="Trebuchet MS" w:cs="Trebuchet MS"/>
                <w:b/>
                <w:bCs/>
                <w:sz w:val="18"/>
                <w:szCs w:val="18"/>
              </w:rPr>
              <w:t>Beskrivelse</w:t>
            </w:r>
          </w:p>
        </w:tc>
      </w:tr>
      <w:tr w:rsidR="00E16673" w:rsidRPr="00651A37" w14:paraId="1616DD8A" w14:textId="77777777" w:rsidTr="00AE1E02">
        <w:trPr>
          <w:trHeight w:hRule="exact" w:val="255"/>
        </w:trPr>
        <w:tc>
          <w:tcPr>
            <w:tcW w:w="1668" w:type="dxa"/>
            <w:shd w:val="clear" w:color="auto" w:fill="E0E0E0"/>
            <w:vAlign w:val="bottom"/>
          </w:tcPr>
          <w:p w14:paraId="32245BB9"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907" w:type="dxa"/>
            <w:shd w:val="clear" w:color="auto" w:fill="FFFFFF"/>
            <w:vAlign w:val="bottom"/>
          </w:tcPr>
          <w:p w14:paraId="37DF8C51" w14:textId="77777777" w:rsidR="00E16673" w:rsidRPr="003A52C1" w:rsidRDefault="00E16673" w:rsidP="00AE1E02">
            <w:pPr>
              <w:rPr>
                <w:rFonts w:ascii="Trebuchet MS" w:hAnsi="Trebuchet MS" w:cs="Trebuchet MS"/>
                <w:sz w:val="18"/>
                <w:szCs w:val="18"/>
              </w:rPr>
            </w:pPr>
            <w:r w:rsidRPr="003A52C1">
              <w:rPr>
                <w:rFonts w:ascii="Trebuchet MS" w:hAnsi="Trebuchet MS"/>
                <w:sz w:val="18"/>
                <w:szCs w:val="18"/>
              </w:rPr>
              <w:t>Grønt partnerskab</w:t>
            </w:r>
          </w:p>
        </w:tc>
      </w:tr>
      <w:tr w:rsidR="00E16673" w:rsidRPr="00651A37" w14:paraId="1D66757D" w14:textId="77777777" w:rsidTr="00AE1E02">
        <w:trPr>
          <w:trHeight w:hRule="exact" w:val="255"/>
        </w:trPr>
        <w:tc>
          <w:tcPr>
            <w:tcW w:w="1668" w:type="dxa"/>
            <w:shd w:val="clear" w:color="auto" w:fill="E0E0E0"/>
            <w:vAlign w:val="bottom"/>
          </w:tcPr>
          <w:p w14:paraId="063DB002"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907" w:type="dxa"/>
            <w:shd w:val="clear" w:color="auto" w:fill="FFFFFF"/>
            <w:vAlign w:val="bottom"/>
          </w:tcPr>
          <w:p w14:paraId="0795EB09" w14:textId="77777777" w:rsidR="00E16673" w:rsidRPr="003A52C1" w:rsidRDefault="00E16673" w:rsidP="00E16673">
            <w:pPr>
              <w:rPr>
                <w:rFonts w:ascii="Trebuchet MS" w:hAnsi="Trebuchet MS"/>
                <w:sz w:val="18"/>
                <w:szCs w:val="18"/>
              </w:rPr>
            </w:pPr>
            <w:r w:rsidRPr="003A52C1">
              <w:rPr>
                <w:rFonts w:ascii="Trebuchet MS" w:hAnsi="Trebuchet MS"/>
                <w:sz w:val="18"/>
                <w:szCs w:val="18"/>
              </w:rPr>
              <w:t>5108</w:t>
            </w:r>
          </w:p>
        </w:tc>
      </w:tr>
      <w:tr w:rsidR="00E16673" w:rsidRPr="00651A37" w14:paraId="39545C8F" w14:textId="77777777" w:rsidTr="00AE1E02">
        <w:trPr>
          <w:trHeight w:hRule="exact" w:val="699"/>
        </w:trPr>
        <w:tc>
          <w:tcPr>
            <w:tcW w:w="1668" w:type="dxa"/>
            <w:shd w:val="clear" w:color="auto" w:fill="E0E0E0"/>
            <w:vAlign w:val="bottom"/>
          </w:tcPr>
          <w:p w14:paraId="7EB5FF3E"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907" w:type="dxa"/>
            <w:shd w:val="clear" w:color="auto" w:fill="FFFFFF"/>
          </w:tcPr>
          <w:p w14:paraId="270DEEA0" w14:textId="77777777" w:rsidR="00E16673" w:rsidRPr="003A52C1" w:rsidRDefault="00E16673" w:rsidP="00AE1E02">
            <w:pPr>
              <w:pStyle w:val="NormalWeb"/>
              <w:spacing w:line="240" w:lineRule="atLeast"/>
              <w:rPr>
                <w:rFonts w:ascii="Trebuchet MS" w:hAnsi="Trebuchet MS"/>
                <w:sz w:val="18"/>
                <w:szCs w:val="18"/>
              </w:rPr>
            </w:pPr>
            <w:r w:rsidRPr="003A52C1">
              <w:rPr>
                <w:rFonts w:ascii="Trebuchet MS" w:hAnsi="Trebuchet MS"/>
                <w:sz w:val="18"/>
                <w:szCs w:val="18"/>
              </w:rPr>
              <w:t>Et lokalt grønt partnerskab består af mindst 2 parter, der går sammen om et lokalt projekt, der gavner naturen, friluftslivet eller viden om naturen. Et partnerskab bygger på en højere grad af tillid og fælles forståelse end et almindeligt samarbejde. Friluftsrådet ser derfor de lokale partnerskaber som en mulighed for at udvikle og underbygge den lokale dialog.</w:t>
            </w:r>
          </w:p>
          <w:p w14:paraId="5C8848C4" w14:textId="77777777" w:rsidR="00E16673" w:rsidRPr="003A52C1" w:rsidRDefault="00E16673" w:rsidP="00AE1E02">
            <w:pPr>
              <w:pStyle w:val="NormalWeb"/>
              <w:spacing w:line="240" w:lineRule="atLeast"/>
              <w:rPr>
                <w:rFonts w:ascii="Calibri" w:hAnsi="Calibri" w:cs="Calibri"/>
                <w:sz w:val="20"/>
                <w:szCs w:val="20"/>
              </w:rPr>
            </w:pPr>
            <w:r w:rsidRPr="003A52C1">
              <w:rPr>
                <w:rFonts w:ascii="Calibri" w:hAnsi="Calibri" w:cs="Calibri"/>
                <w:b/>
                <w:bCs/>
                <w:sz w:val="20"/>
                <w:szCs w:val="20"/>
              </w:rPr>
              <w:br/>
            </w:r>
            <w:r w:rsidRPr="003A52C1">
              <w:rPr>
                <w:rFonts w:ascii="Calibri" w:hAnsi="Calibri" w:cs="Calibri"/>
                <w:sz w:val="20"/>
                <w:szCs w:val="20"/>
              </w:rPr>
              <w:t>Et lokalt grønt partnerskab består af mindst 2 parter, der går sammen om et lokalt projekt, der gavner naturen, friluftslivet eller viden om naturen. Et partnerskab bygger på en højere grad af tillid og fælles forståelse end et almindeligt samarbejde. Friluftsrådet ser derfor de lokale partnerskaber som en mulighed for at udvikle og underbygge den lokale dialog.</w:t>
            </w:r>
          </w:p>
          <w:p w14:paraId="735C5C78" w14:textId="77777777" w:rsidR="00E16673" w:rsidRPr="003A52C1" w:rsidRDefault="00E16673" w:rsidP="00AE1E02"/>
        </w:tc>
      </w:tr>
      <w:tr w:rsidR="00E16673" w:rsidRPr="00651A37" w14:paraId="601A6023" w14:textId="77777777" w:rsidTr="00AE1E02">
        <w:trPr>
          <w:trHeight w:hRule="exact" w:val="2376"/>
        </w:trPr>
        <w:tc>
          <w:tcPr>
            <w:tcW w:w="1668" w:type="dxa"/>
            <w:shd w:val="clear" w:color="auto" w:fill="E0E0E0"/>
            <w:vAlign w:val="bottom"/>
          </w:tcPr>
          <w:p w14:paraId="746FA241"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907" w:type="dxa"/>
            <w:shd w:val="clear" w:color="auto" w:fill="FFFFFF"/>
          </w:tcPr>
          <w:p w14:paraId="79B07C50" w14:textId="77777777" w:rsidR="00E16673" w:rsidRPr="003A52C1" w:rsidRDefault="00E16673" w:rsidP="00AE1E02">
            <w:pPr>
              <w:rPr>
                <w:rFonts w:ascii="Trebuchet MS" w:hAnsi="Trebuchet MS"/>
                <w:sz w:val="18"/>
                <w:szCs w:val="18"/>
              </w:rPr>
            </w:pPr>
            <w:r w:rsidRPr="003A52C1">
              <w:rPr>
                <w:rFonts w:ascii="Trebuchet MS" w:hAnsi="Trebuchet MS"/>
                <w:sz w:val="18"/>
                <w:szCs w:val="18"/>
              </w:rPr>
              <w:t xml:space="preserve">”Lokale grønne partnerskaber” er en bestemt måde at arbejde sammen på, når en fælles opgave skal løses. Det specielle ved grønne partnerskaber er, at projekterne bygger på et ligeværdigt samarbejde, hvor organisationers og foreningers frivillige gratis arbejdstimer indgår som et væsentligt aspekt ved prioriteringen af projekttilskud, ligesom andre bidrag, fx brug af arealer og bygninger, også indgår i den samlede vurdering af projektet. </w:t>
            </w:r>
          </w:p>
          <w:p w14:paraId="029E0E10" w14:textId="77777777" w:rsidR="00E16673" w:rsidRPr="003A52C1" w:rsidRDefault="00E16673" w:rsidP="00AE1E02">
            <w:pPr>
              <w:rPr>
                <w:rFonts w:ascii="Trebuchet MS" w:hAnsi="Trebuchet MS"/>
                <w:sz w:val="18"/>
                <w:szCs w:val="18"/>
              </w:rPr>
            </w:pPr>
            <w:r w:rsidRPr="003A52C1">
              <w:rPr>
                <w:rFonts w:ascii="Trebuchet MS" w:hAnsi="Trebuchet MS"/>
                <w:sz w:val="18"/>
                <w:szCs w:val="18"/>
              </w:rPr>
              <w:t xml:space="preserve">For at være partner i et partnerskab skal man bidrage til projektet. Det kan være i form af penge eller lønnet arbejdskraft (fx medarbejder fra en kommune), hvor værdien af arbejdstiden omsættes til kroner. Bidrag til projektet kan også være i form af arealer, bygninger, materialer og faciliteter - eller det kan være frivillig ulønnet arbejdskraft fra medlemmer af foreninger mm. En sponsor betragtes ikke som partner i projektet. </w:t>
            </w:r>
          </w:p>
          <w:p w14:paraId="048E3F2D" w14:textId="77777777" w:rsidR="00E16673" w:rsidRPr="003A52C1" w:rsidRDefault="00E16673" w:rsidP="00AE1E02">
            <w:r w:rsidRPr="003A52C1">
              <w:rPr>
                <w:rFonts w:ascii="Trebuchet MS" w:hAnsi="Trebuchet MS"/>
                <w:sz w:val="18"/>
                <w:szCs w:val="18"/>
              </w:rPr>
              <w:t>Det er mest praktisk at have et begrænset antal organisationer med i projektet, så gruppen er funktionsdygtig og i stand til at træffe beslutninger. Lokale foreninger, organisationer, borgergrupper, lodsejere, institutioner, virksomheder, kommuner mv. kan gå sammen om et fælles projekt.</w:t>
            </w:r>
          </w:p>
        </w:tc>
      </w:tr>
      <w:tr w:rsidR="00E16673" w:rsidRPr="00651A37" w14:paraId="406E1641" w14:textId="77777777" w:rsidTr="00AE1E02">
        <w:trPr>
          <w:trHeight w:hRule="exact" w:val="433"/>
        </w:trPr>
        <w:tc>
          <w:tcPr>
            <w:tcW w:w="1668" w:type="dxa"/>
            <w:shd w:val="clear" w:color="auto" w:fill="E0E0E0"/>
            <w:vAlign w:val="center"/>
          </w:tcPr>
          <w:p w14:paraId="6EE717CB"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907" w:type="dxa"/>
            <w:shd w:val="clear" w:color="auto" w:fill="FFFFFF"/>
          </w:tcPr>
          <w:p w14:paraId="3288AD53" w14:textId="77777777" w:rsidR="00E16673" w:rsidRPr="003A52C1" w:rsidRDefault="00E16673" w:rsidP="00AE1E02">
            <w:r w:rsidRPr="003A52C1">
              <w:rPr>
                <w:rFonts w:ascii="Trebuchet MS" w:hAnsi="Trebuchet MS"/>
                <w:sz w:val="18"/>
                <w:szCs w:val="18"/>
              </w:rPr>
              <w:t>At skabe overblik over de forskellige grønne partnerskaber, så man evt. kan samordne en indsats i et lokalområde eller indenfor et emneområde og derved skabe ekstra glæde af indsatsen.</w:t>
            </w:r>
          </w:p>
        </w:tc>
      </w:tr>
      <w:tr w:rsidR="00E16673" w:rsidRPr="00651A37" w14:paraId="32571818" w14:textId="77777777" w:rsidTr="00AE1E02">
        <w:trPr>
          <w:trHeight w:hRule="exact" w:val="255"/>
        </w:trPr>
        <w:tc>
          <w:tcPr>
            <w:tcW w:w="1668" w:type="dxa"/>
            <w:shd w:val="clear" w:color="auto" w:fill="E0E0E0"/>
            <w:vAlign w:val="bottom"/>
          </w:tcPr>
          <w:p w14:paraId="5A5891EE"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907" w:type="dxa"/>
            <w:shd w:val="clear" w:color="auto" w:fill="FFFFFF"/>
          </w:tcPr>
          <w:p w14:paraId="12E33AE5" w14:textId="77777777" w:rsidR="00E16673" w:rsidRPr="003A52C1" w:rsidRDefault="00E16673" w:rsidP="00AE1E02">
            <w:r w:rsidRPr="003A52C1">
              <w:rPr>
                <w:rFonts w:ascii="Trebuchet MS" w:hAnsi="Trebuchet MS"/>
                <w:sz w:val="18"/>
                <w:szCs w:val="18"/>
              </w:rPr>
              <w:t>Arealanvendelse</w:t>
            </w:r>
          </w:p>
        </w:tc>
      </w:tr>
      <w:tr w:rsidR="00E16673" w:rsidRPr="00651A37" w14:paraId="4D3138CB" w14:textId="77777777" w:rsidTr="00AE1E02">
        <w:trPr>
          <w:trHeight w:hRule="exact" w:val="255"/>
        </w:trPr>
        <w:tc>
          <w:tcPr>
            <w:tcW w:w="1668" w:type="dxa"/>
            <w:shd w:val="clear" w:color="auto" w:fill="E0E0E0"/>
            <w:vAlign w:val="bottom"/>
          </w:tcPr>
          <w:p w14:paraId="52440D56"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Noegle_ord</w:t>
            </w:r>
            <w:proofErr w:type="spellEnd"/>
          </w:p>
        </w:tc>
        <w:tc>
          <w:tcPr>
            <w:tcW w:w="11907" w:type="dxa"/>
            <w:shd w:val="clear" w:color="auto" w:fill="FFFFFF"/>
          </w:tcPr>
          <w:p w14:paraId="17C07410" w14:textId="77777777" w:rsidR="00E16673" w:rsidRPr="003A52C1" w:rsidRDefault="00E16673" w:rsidP="00AE1E02">
            <w:r w:rsidRPr="003A52C1">
              <w:rPr>
                <w:rFonts w:ascii="Trebuchet MS" w:hAnsi="Trebuchet MS"/>
                <w:sz w:val="18"/>
                <w:szCs w:val="18"/>
              </w:rPr>
              <w:t>Genopretningsprojekt, Naturprojekt, Friluftsliv</w:t>
            </w:r>
          </w:p>
        </w:tc>
      </w:tr>
      <w:tr w:rsidR="00E16673" w:rsidRPr="00651A37" w14:paraId="062071F5" w14:textId="77777777" w:rsidTr="00AE1E02">
        <w:trPr>
          <w:trHeight w:hRule="exact" w:val="255"/>
        </w:trPr>
        <w:tc>
          <w:tcPr>
            <w:tcW w:w="1668" w:type="dxa"/>
            <w:shd w:val="clear" w:color="auto" w:fill="E0E0E0"/>
            <w:vAlign w:val="bottom"/>
          </w:tcPr>
          <w:p w14:paraId="745C9950"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907" w:type="dxa"/>
            <w:shd w:val="clear" w:color="auto" w:fill="FFFFFF"/>
            <w:vAlign w:val="bottom"/>
          </w:tcPr>
          <w:p w14:paraId="1F727C8A" w14:textId="77777777"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Flade</w:t>
            </w:r>
          </w:p>
        </w:tc>
      </w:tr>
      <w:tr w:rsidR="00E16673" w:rsidRPr="00651A37" w14:paraId="314F6B69" w14:textId="77777777" w:rsidTr="00AE1E02">
        <w:trPr>
          <w:trHeight w:hRule="exact" w:val="255"/>
        </w:trPr>
        <w:tc>
          <w:tcPr>
            <w:tcW w:w="1668" w:type="dxa"/>
            <w:shd w:val="clear" w:color="auto" w:fill="E0E0E0"/>
            <w:vAlign w:val="bottom"/>
          </w:tcPr>
          <w:p w14:paraId="25C083D8"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907" w:type="dxa"/>
            <w:shd w:val="clear" w:color="auto" w:fill="FFFFFF"/>
            <w:vAlign w:val="bottom"/>
          </w:tcPr>
          <w:p w14:paraId="658EC604" w14:textId="77777777" w:rsidR="00E16673" w:rsidRPr="003A52C1" w:rsidRDefault="00E16673" w:rsidP="00AE1E02">
            <w:pPr>
              <w:rPr>
                <w:rFonts w:ascii="Trebuchet MS" w:hAnsi="Trebuchet MS" w:cs="Trebuchet MS"/>
                <w:sz w:val="18"/>
                <w:szCs w:val="18"/>
              </w:rPr>
            </w:pPr>
          </w:p>
        </w:tc>
      </w:tr>
      <w:tr w:rsidR="000C68CF" w:rsidRPr="00651A37" w14:paraId="42CC0570" w14:textId="77777777" w:rsidTr="00AE1E02">
        <w:trPr>
          <w:trHeight w:hRule="exact" w:val="255"/>
        </w:trPr>
        <w:tc>
          <w:tcPr>
            <w:tcW w:w="1668" w:type="dxa"/>
            <w:shd w:val="clear" w:color="auto" w:fill="E0E0E0"/>
            <w:vAlign w:val="bottom"/>
          </w:tcPr>
          <w:p w14:paraId="4ED85A75" w14:textId="77777777" w:rsidR="000C68CF" w:rsidRPr="006801BD" w:rsidRDefault="0089156A" w:rsidP="00AE1E02">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907" w:type="dxa"/>
            <w:shd w:val="clear" w:color="auto" w:fill="FFFFFF"/>
            <w:vAlign w:val="bottom"/>
          </w:tcPr>
          <w:p w14:paraId="5D132700" w14:textId="6DAB7FEB" w:rsidR="000C68CF" w:rsidRPr="006801BD" w:rsidRDefault="005426DB" w:rsidP="00AE1E02">
            <w:pPr>
              <w:rPr>
                <w:rFonts w:ascii="Trebuchet MS" w:hAnsi="Trebuchet MS"/>
                <w:sz w:val="18"/>
                <w:szCs w:val="18"/>
              </w:rPr>
            </w:pPr>
            <w:r w:rsidRPr="005426DB">
              <w:rPr>
                <w:rFonts w:ascii="Trebuchet MS" w:hAnsi="Trebuchet MS" w:cs="Trebuchet MS"/>
                <w:color w:val="4F81BD"/>
                <w:sz w:val="18"/>
                <w:szCs w:val="18"/>
              </w:rPr>
              <w:t>01.05.13</w:t>
            </w:r>
          </w:p>
        </w:tc>
      </w:tr>
    </w:tbl>
    <w:p w14:paraId="27F97CBF" w14:textId="77777777" w:rsidR="00E16673" w:rsidRPr="003A52C1" w:rsidRDefault="00E16673" w:rsidP="00E16673">
      <w:pPr>
        <w:pStyle w:val="Overskrift6"/>
      </w:pPr>
      <w:r w:rsidRPr="003A52C1">
        <w:t>5.2.9.2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E16673" w:rsidRPr="00651A37" w14:paraId="223D7E2E" w14:textId="77777777" w:rsidTr="00AE1E02">
        <w:trPr>
          <w:trHeight w:hRule="exact" w:val="255"/>
        </w:trPr>
        <w:tc>
          <w:tcPr>
            <w:tcW w:w="4503" w:type="dxa"/>
            <w:shd w:val="clear" w:color="auto" w:fill="D9D9D9"/>
            <w:vAlign w:val="bottom"/>
          </w:tcPr>
          <w:p w14:paraId="293363CF"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
                <w:bCs/>
                <w:sz w:val="18"/>
                <w:szCs w:val="18"/>
              </w:rPr>
              <w:lastRenderedPageBreak/>
              <w:t>Emne</w:t>
            </w:r>
          </w:p>
        </w:tc>
        <w:tc>
          <w:tcPr>
            <w:tcW w:w="9149" w:type="dxa"/>
            <w:shd w:val="clear" w:color="auto" w:fill="D9D9D9"/>
            <w:vAlign w:val="bottom"/>
          </w:tcPr>
          <w:p w14:paraId="3388CD6C" w14:textId="77777777" w:rsidR="00E16673" w:rsidRPr="003A52C1" w:rsidRDefault="00E16673" w:rsidP="00AE1E02">
            <w:pPr>
              <w:rPr>
                <w:rFonts w:ascii="Trebuchet MS" w:hAnsi="Trebuchet MS" w:cs="Trebuchet MS"/>
                <w:bCs/>
                <w:sz w:val="18"/>
                <w:szCs w:val="18"/>
              </w:rPr>
            </w:pPr>
            <w:r w:rsidRPr="003A52C1">
              <w:rPr>
                <w:rFonts w:ascii="Trebuchet MS" w:hAnsi="Trebuchet MS" w:cs="Trebuchet MS"/>
                <w:b/>
                <w:bCs/>
                <w:sz w:val="18"/>
                <w:szCs w:val="18"/>
              </w:rPr>
              <w:t>Beskrivelse</w:t>
            </w:r>
          </w:p>
        </w:tc>
      </w:tr>
      <w:tr w:rsidR="00E16673" w:rsidRPr="00651A37" w14:paraId="7D28536D" w14:textId="77777777" w:rsidTr="00AE1E02">
        <w:trPr>
          <w:trHeight w:hRule="exact" w:val="693"/>
        </w:trPr>
        <w:tc>
          <w:tcPr>
            <w:tcW w:w="4503" w:type="dxa"/>
            <w:shd w:val="clear" w:color="auto" w:fill="E0E0E0"/>
            <w:vAlign w:val="center"/>
          </w:tcPr>
          <w:p w14:paraId="2C1E6B4D"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2607327B" w14:textId="6EF5AB78"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jordstykkefladerne, som deltager i dette grønne partnerskab. Er det kun dele af en matrikel der indgår i partnerskabet snappes til relevant andet objekt. F.eks. NBL§3 område fra DAI eller et </w:t>
            </w:r>
            <w:proofErr w:type="spellStart"/>
            <w:r w:rsidR="00D96699" w:rsidRPr="003D5E8B">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w:t>
            </w:r>
          </w:p>
        </w:tc>
      </w:tr>
      <w:tr w:rsidR="00E16673" w:rsidRPr="00651A37" w14:paraId="352F03F1" w14:textId="77777777" w:rsidTr="00AE1E02">
        <w:trPr>
          <w:trHeight w:hRule="exact" w:val="255"/>
        </w:trPr>
        <w:tc>
          <w:tcPr>
            <w:tcW w:w="4503" w:type="dxa"/>
            <w:shd w:val="clear" w:color="auto" w:fill="E0E0E0"/>
            <w:vAlign w:val="bottom"/>
          </w:tcPr>
          <w:p w14:paraId="0F156606"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42F7BD89" w14:textId="77777777" w:rsidR="00E16673" w:rsidRPr="003A52C1" w:rsidRDefault="00E16673" w:rsidP="00AE1E02">
            <w:pPr>
              <w:rPr>
                <w:rFonts w:ascii="Trebuchet MS" w:hAnsi="Trebuchet MS" w:cs="Trebuchet MS"/>
                <w:sz w:val="18"/>
                <w:szCs w:val="18"/>
              </w:rPr>
            </w:pPr>
            <w:r w:rsidRPr="003A52C1">
              <w:rPr>
                <w:rFonts w:ascii="Trebuchet MS" w:hAnsi="Trebuchet MS"/>
                <w:sz w:val="18"/>
                <w:szCs w:val="18"/>
              </w:rPr>
              <w:t>Ingen</w:t>
            </w:r>
          </w:p>
        </w:tc>
      </w:tr>
      <w:tr w:rsidR="00E16673" w:rsidRPr="00651A37" w14:paraId="096E6E9B" w14:textId="77777777" w:rsidTr="00AE1E02">
        <w:trPr>
          <w:trHeight w:hRule="exact" w:val="255"/>
        </w:trPr>
        <w:tc>
          <w:tcPr>
            <w:tcW w:w="4503" w:type="dxa"/>
            <w:shd w:val="clear" w:color="auto" w:fill="E0E0E0"/>
            <w:vAlign w:val="bottom"/>
          </w:tcPr>
          <w:p w14:paraId="67B6FFDA"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72823D16" w14:textId="77777777" w:rsidR="00E16673" w:rsidRPr="003A52C1" w:rsidRDefault="00E16673" w:rsidP="00AE1E02">
            <w:pPr>
              <w:rPr>
                <w:rFonts w:ascii="Arial" w:hAnsi="Arial" w:cs="Arial"/>
                <w:sz w:val="18"/>
                <w:szCs w:val="18"/>
                <w:lang w:eastAsia="ja-JP"/>
              </w:rPr>
            </w:pPr>
            <w:r w:rsidRPr="003A52C1">
              <w:rPr>
                <w:rFonts w:ascii="Trebuchet MS" w:hAnsi="Trebuchet MS"/>
                <w:sz w:val="18"/>
                <w:szCs w:val="18"/>
              </w:rPr>
              <w:t>100 m</w:t>
            </w:r>
            <w:r w:rsidRPr="003A52C1">
              <w:rPr>
                <w:rFonts w:ascii="Arial" w:hAnsi="Arial" w:cs="Arial"/>
                <w:sz w:val="18"/>
                <w:szCs w:val="18"/>
                <w:lang w:eastAsia="ja-JP"/>
              </w:rPr>
              <w:t>²</w:t>
            </w:r>
          </w:p>
        </w:tc>
      </w:tr>
      <w:tr w:rsidR="00E16673" w:rsidRPr="00651A37" w14:paraId="0D256DA1" w14:textId="77777777" w:rsidTr="00AE1E02">
        <w:trPr>
          <w:trHeight w:hRule="exact" w:val="255"/>
        </w:trPr>
        <w:tc>
          <w:tcPr>
            <w:tcW w:w="4503" w:type="dxa"/>
            <w:shd w:val="clear" w:color="auto" w:fill="E0E0E0"/>
            <w:vAlign w:val="bottom"/>
          </w:tcPr>
          <w:p w14:paraId="6C95DC4A"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4C30F4A0" w14:textId="77777777" w:rsidR="00E16673" w:rsidRPr="003A52C1" w:rsidRDefault="00E16673" w:rsidP="00AE1E02">
            <w:pPr>
              <w:rPr>
                <w:rFonts w:ascii="Trebuchet MS" w:hAnsi="Trebuchet MS" w:cs="Trebuchet MS"/>
                <w:sz w:val="18"/>
                <w:szCs w:val="18"/>
              </w:rPr>
            </w:pPr>
          </w:p>
        </w:tc>
      </w:tr>
      <w:tr w:rsidR="00E16673" w:rsidRPr="00651A37" w14:paraId="0B134F85" w14:textId="77777777" w:rsidTr="00AE1E02">
        <w:trPr>
          <w:trHeight w:hRule="exact" w:val="222"/>
        </w:trPr>
        <w:tc>
          <w:tcPr>
            <w:tcW w:w="4503" w:type="dxa"/>
            <w:shd w:val="clear" w:color="auto" w:fill="E0E0E0"/>
            <w:vAlign w:val="center"/>
          </w:tcPr>
          <w:p w14:paraId="6FEB623F"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342503E6" w14:textId="77777777"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Kan forekomme, da samme areal godt kan deltage i flere partnerskaber.</w:t>
            </w:r>
          </w:p>
        </w:tc>
      </w:tr>
      <w:tr w:rsidR="00E16673" w:rsidRPr="00651A37" w14:paraId="37642A55" w14:textId="77777777" w:rsidTr="00AE1E02">
        <w:trPr>
          <w:trHeight w:hRule="exact" w:val="255"/>
        </w:trPr>
        <w:tc>
          <w:tcPr>
            <w:tcW w:w="4503" w:type="dxa"/>
            <w:shd w:val="clear" w:color="auto" w:fill="E0E0E0"/>
            <w:vAlign w:val="bottom"/>
          </w:tcPr>
          <w:p w14:paraId="7EDE674C"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52DC17A" w14:textId="77777777" w:rsidR="00E16673" w:rsidRPr="003A52C1" w:rsidRDefault="00E16673" w:rsidP="00AE1E02">
            <w:pPr>
              <w:rPr>
                <w:rFonts w:ascii="Trebuchet MS" w:hAnsi="Trebuchet MS" w:cs="Trebuchet MS"/>
                <w:sz w:val="18"/>
                <w:szCs w:val="18"/>
              </w:rPr>
            </w:pPr>
          </w:p>
        </w:tc>
      </w:tr>
    </w:tbl>
    <w:p w14:paraId="68EAA438" w14:textId="77777777" w:rsidR="002F3547" w:rsidRDefault="002F3547">
      <w:pPr>
        <w:rPr>
          <w:rFonts w:ascii="Trebuchet MS" w:hAnsi="Trebuchet MS" w:cs="Arial"/>
          <w:bCs/>
          <w:kern w:val="32"/>
          <w:sz w:val="40"/>
          <w:szCs w:val="32"/>
        </w:rPr>
      </w:pPr>
      <w:r>
        <w:br w:type="page"/>
      </w:r>
    </w:p>
    <w:p w14:paraId="4D8B7D97" w14:textId="2E7F68F7" w:rsidR="00364C40" w:rsidRPr="00066C65" w:rsidRDefault="00071B26" w:rsidP="00066C65">
      <w:pPr>
        <w:pStyle w:val="Overskrift1"/>
      </w:pPr>
      <w:bookmarkStart w:id="260" w:name="_Toc63351440"/>
      <w:r w:rsidRPr="00066C65">
        <w:lastRenderedPageBreak/>
        <w:t>5.</w:t>
      </w:r>
      <w:r w:rsidR="00380C13">
        <w:t>3</w:t>
      </w:r>
      <w:r w:rsidRPr="00066C65">
        <w:t xml:space="preserve"> </w:t>
      </w:r>
      <w:r w:rsidR="00364C40" w:rsidRPr="00066C65">
        <w:t>Miljø</w:t>
      </w:r>
      <w:bookmarkEnd w:id="257"/>
      <w:bookmarkEnd w:id="258"/>
      <w:bookmarkEnd w:id="260"/>
    </w:p>
    <w:p w14:paraId="7B5DF8F9" w14:textId="77777777" w:rsidR="00980FAF" w:rsidRDefault="00380C13" w:rsidP="00980FAF">
      <w:pPr>
        <w:pStyle w:val="Overskrift2"/>
        <w:rPr>
          <w:kern w:val="32"/>
        </w:rPr>
      </w:pPr>
      <w:bookmarkStart w:id="261" w:name="_Toc292713329"/>
      <w:bookmarkStart w:id="262" w:name="_Toc292865340"/>
      <w:bookmarkStart w:id="263" w:name="_Toc63351441"/>
      <w:r>
        <w:rPr>
          <w:kern w:val="32"/>
        </w:rPr>
        <w:t>5.3.</w:t>
      </w:r>
      <w:r w:rsidR="00071B26" w:rsidRPr="00066C65">
        <w:rPr>
          <w:kern w:val="32"/>
        </w:rPr>
        <w:t>1</w:t>
      </w:r>
      <w:r w:rsidR="00364C40" w:rsidRPr="00066C65">
        <w:rPr>
          <w:kern w:val="32"/>
        </w:rPr>
        <w:t xml:space="preserve"> </w:t>
      </w:r>
      <w:bookmarkStart w:id="264" w:name="_Hlk59516779"/>
      <w:proofErr w:type="spellStart"/>
      <w:r w:rsidR="00820C8A">
        <w:rPr>
          <w:kern w:val="32"/>
        </w:rPr>
        <w:t>Affaldprod_udbringning</w:t>
      </w:r>
      <w:proofErr w:type="spellEnd"/>
      <w:r w:rsidR="00364C40" w:rsidRPr="00066C65">
        <w:rPr>
          <w:kern w:val="32"/>
        </w:rPr>
        <w:t xml:space="preserve"> (5</w:t>
      </w:r>
      <w:r>
        <w:rPr>
          <w:kern w:val="32"/>
        </w:rPr>
        <w:t>2</w:t>
      </w:r>
      <w:r w:rsidR="00364C40" w:rsidRPr="00066C65">
        <w:rPr>
          <w:kern w:val="32"/>
        </w:rPr>
        <w:t>00)</w:t>
      </w:r>
      <w:bookmarkEnd w:id="261"/>
      <w:bookmarkEnd w:id="262"/>
      <w:bookmarkEnd w:id="263"/>
      <w:r w:rsidR="00980FAF" w:rsidRPr="00980FAF">
        <w:rPr>
          <w:kern w:val="32"/>
        </w:rPr>
        <w:t xml:space="preserve"> </w:t>
      </w:r>
      <w:bookmarkEnd w:id="264"/>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220"/>
        <w:gridCol w:w="1424"/>
        <w:gridCol w:w="2545"/>
        <w:gridCol w:w="1155"/>
        <w:gridCol w:w="1396"/>
        <w:gridCol w:w="1418"/>
        <w:gridCol w:w="3260"/>
      </w:tblGrid>
      <w:tr w:rsidR="002D0D66" w:rsidRPr="0051728E" w14:paraId="124B9F2C" w14:textId="77777777" w:rsidTr="00C37B85">
        <w:tc>
          <w:tcPr>
            <w:tcW w:w="1894" w:type="dxa"/>
            <w:tcBorders>
              <w:bottom w:val="single" w:sz="4" w:space="0" w:color="auto"/>
            </w:tcBorders>
            <w:shd w:val="clear" w:color="auto" w:fill="D9D9D9"/>
            <w:vAlign w:val="center"/>
          </w:tcPr>
          <w:p w14:paraId="5F25509B" w14:textId="77777777" w:rsidR="002D0D66" w:rsidRPr="009367BB" w:rsidRDefault="002D0D66" w:rsidP="002D0D66">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20" w:type="dxa"/>
            <w:tcBorders>
              <w:bottom w:val="single" w:sz="4" w:space="0" w:color="auto"/>
            </w:tcBorders>
            <w:shd w:val="clear" w:color="auto" w:fill="D9D9D9"/>
            <w:vAlign w:val="center"/>
          </w:tcPr>
          <w:p w14:paraId="3F9D9EEE" w14:textId="45C5876D" w:rsidR="002D0D66" w:rsidRPr="009367BB" w:rsidRDefault="002D0D66" w:rsidP="002D0D66">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969" w:type="dxa"/>
            <w:gridSpan w:val="2"/>
            <w:tcBorders>
              <w:bottom w:val="single" w:sz="4" w:space="0" w:color="auto"/>
            </w:tcBorders>
            <w:shd w:val="clear" w:color="auto" w:fill="D9D9D9"/>
            <w:vAlign w:val="center"/>
          </w:tcPr>
          <w:p w14:paraId="35923695" w14:textId="75A46AAE"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544B7AA"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Datatype</w:t>
            </w:r>
          </w:p>
        </w:tc>
        <w:tc>
          <w:tcPr>
            <w:tcW w:w="1396" w:type="dxa"/>
            <w:tcBorders>
              <w:bottom w:val="single" w:sz="4" w:space="0" w:color="auto"/>
            </w:tcBorders>
            <w:shd w:val="clear" w:color="auto" w:fill="D9D9D9"/>
            <w:vAlign w:val="center"/>
          </w:tcPr>
          <w:p w14:paraId="7846BDCF"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CECB239" w14:textId="77777777" w:rsidR="002D0D66" w:rsidRPr="009367BB" w:rsidRDefault="002D0D66" w:rsidP="002D0D66">
            <w:pPr>
              <w:autoSpaceDE w:val="0"/>
              <w:autoSpaceDN w:val="0"/>
              <w:adjustRightInd w:val="0"/>
              <w:rPr>
                <w:rFonts w:ascii="Trebuchet MS" w:hAnsi="Trebuchet MS" w:cs="Trebuchet MS"/>
                <w:bCs/>
                <w:sz w:val="18"/>
                <w:szCs w:val="18"/>
              </w:rPr>
            </w:pPr>
            <w:proofErr w:type="gramStart"/>
            <w:r w:rsidRPr="009367BB">
              <w:rPr>
                <w:rFonts w:ascii="Trebuchet MS" w:hAnsi="Trebuchet MS" w:cs="Trebuchet MS"/>
                <w:b/>
                <w:bCs/>
                <w:sz w:val="18"/>
                <w:szCs w:val="18"/>
              </w:rPr>
              <w:t>Obligatorisk</w:t>
            </w:r>
            <w:r>
              <w:rPr>
                <w:rFonts w:ascii="Trebuchet MS" w:hAnsi="Trebuchet MS" w:cs="Trebuchet MS"/>
                <w:b/>
                <w:bCs/>
                <w:sz w:val="18"/>
                <w:szCs w:val="18"/>
              </w:rPr>
              <w:t xml:space="preserve"> </w:t>
            </w:r>
            <w:r w:rsidRPr="009367BB">
              <w:rPr>
                <w:rFonts w:ascii="Trebuchet MS" w:hAnsi="Trebuchet MS" w:cs="Trebuchet MS"/>
                <w:b/>
                <w:bCs/>
                <w:sz w:val="18"/>
                <w:szCs w:val="18"/>
              </w:rPr>
              <w:t xml:space="preserve"> /</w:t>
            </w:r>
            <w:proofErr w:type="gramEnd"/>
            <w:r w:rsidRPr="009367BB">
              <w:rPr>
                <w:rFonts w:ascii="Trebuchet MS" w:hAnsi="Trebuchet MS" w:cs="Trebuchet MS"/>
                <w:b/>
                <w:bCs/>
                <w:sz w:val="18"/>
                <w:szCs w:val="18"/>
              </w:rPr>
              <w:t>frit</w:t>
            </w:r>
          </w:p>
        </w:tc>
        <w:tc>
          <w:tcPr>
            <w:tcW w:w="3260" w:type="dxa"/>
            <w:shd w:val="clear" w:color="auto" w:fill="D9D9D9"/>
            <w:vAlign w:val="center"/>
          </w:tcPr>
          <w:p w14:paraId="2F7E107F"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Eksempel</w:t>
            </w:r>
          </w:p>
        </w:tc>
      </w:tr>
      <w:tr w:rsidR="002D0D66" w:rsidRPr="004B0141" w14:paraId="2825D983"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7A2615F3"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affald_prod_kode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60E866F4" w14:textId="547E505C" w:rsidR="002D0D66" w:rsidRPr="004B0141" w:rsidRDefault="002D0D66" w:rsidP="002D0D66">
            <w:pPr>
              <w:rPr>
                <w:rFonts w:ascii="Trebuchet MS" w:hAnsi="Trebuchet MS"/>
                <w:sz w:val="18"/>
                <w:szCs w:val="18"/>
              </w:rPr>
            </w:pPr>
            <w:proofErr w:type="spellStart"/>
            <w:r>
              <w:rPr>
                <w:rFonts w:ascii="Trebuchet MS" w:hAnsi="Trebuchet MS"/>
                <w:sz w:val="18"/>
                <w:szCs w:val="18"/>
              </w:rPr>
              <w:t>affald_pr_k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2225099C" w14:textId="1CE6E4E8" w:rsidR="002D0D66" w:rsidRPr="004B0141" w:rsidRDefault="002D0D66" w:rsidP="002D0D66">
            <w:pPr>
              <w:rPr>
                <w:rFonts w:ascii="Trebuchet MS" w:hAnsi="Trebuchet MS"/>
                <w:sz w:val="18"/>
                <w:szCs w:val="18"/>
              </w:rPr>
            </w:pPr>
            <w:r w:rsidRPr="004B0141">
              <w:rPr>
                <w:rFonts w:ascii="Trebuchet MS" w:hAnsi="Trebuchet MS"/>
                <w:sz w:val="18"/>
                <w:szCs w:val="18"/>
              </w:rPr>
              <w:t>Kode for affaldsprodukter til jordbrugsformål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EE6298"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149082F"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1-8</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9CBB7EF"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75C39E4"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2</w:t>
            </w:r>
          </w:p>
        </w:tc>
      </w:tr>
      <w:tr w:rsidR="002D0D66" w:rsidRPr="004B0141" w14:paraId="1EDA41C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9CCFF"/>
            <w:vAlign w:val="bottom"/>
          </w:tcPr>
          <w:p w14:paraId="4F164FD4"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affald_prod</w:t>
            </w:r>
            <w:proofErr w:type="spellEnd"/>
          </w:p>
        </w:tc>
        <w:tc>
          <w:tcPr>
            <w:tcW w:w="1220" w:type="dxa"/>
            <w:tcBorders>
              <w:top w:val="single" w:sz="4" w:space="0" w:color="auto"/>
              <w:left w:val="single" w:sz="4" w:space="0" w:color="auto"/>
              <w:bottom w:val="nil"/>
              <w:right w:val="single" w:sz="4" w:space="0" w:color="auto"/>
            </w:tcBorders>
            <w:shd w:val="clear" w:color="auto" w:fill="99CCFF"/>
            <w:vAlign w:val="bottom"/>
          </w:tcPr>
          <w:p w14:paraId="19BC6882" w14:textId="2F69AC11" w:rsidR="002D0D66" w:rsidRPr="004B0141" w:rsidRDefault="002D0D66" w:rsidP="002D0D66">
            <w:pPr>
              <w:rPr>
                <w:rFonts w:ascii="Trebuchet MS" w:hAnsi="Trebuchet MS"/>
                <w:sz w:val="18"/>
                <w:szCs w:val="18"/>
              </w:rPr>
            </w:pPr>
            <w:proofErr w:type="spellStart"/>
            <w:r>
              <w:rPr>
                <w:rFonts w:ascii="Trebuchet MS" w:hAnsi="Trebuchet MS"/>
                <w:sz w:val="18"/>
                <w:szCs w:val="18"/>
              </w:rPr>
              <w:t>affald_pr</w:t>
            </w:r>
            <w:proofErr w:type="spellEnd"/>
          </w:p>
        </w:tc>
        <w:tc>
          <w:tcPr>
            <w:tcW w:w="3969" w:type="dxa"/>
            <w:gridSpan w:val="2"/>
            <w:tcBorders>
              <w:top w:val="single" w:sz="4" w:space="0" w:color="auto"/>
              <w:left w:val="single" w:sz="4" w:space="0" w:color="auto"/>
              <w:bottom w:val="nil"/>
              <w:right w:val="single" w:sz="4" w:space="0" w:color="auto"/>
            </w:tcBorders>
            <w:shd w:val="clear" w:color="auto" w:fill="99CCFF"/>
            <w:vAlign w:val="bottom"/>
          </w:tcPr>
          <w:p w14:paraId="26015EAB" w14:textId="4EC29434" w:rsidR="002D0D66" w:rsidRPr="004B0141" w:rsidRDefault="002D0D66" w:rsidP="002D0D66">
            <w:pPr>
              <w:rPr>
                <w:rFonts w:ascii="Trebuchet MS" w:hAnsi="Trebuchet MS"/>
                <w:sz w:val="18"/>
                <w:szCs w:val="18"/>
              </w:rPr>
            </w:pPr>
            <w:r w:rsidRPr="004B0141">
              <w:rPr>
                <w:rFonts w:ascii="Trebuchet MS" w:hAnsi="Trebuchet MS"/>
                <w:sz w:val="18"/>
                <w:szCs w:val="18"/>
              </w:rPr>
              <w:t>Affaldsprodukter til jordbrugsformål</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D999A1E"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99CCFF"/>
            <w:vAlign w:val="bottom"/>
          </w:tcPr>
          <w:p w14:paraId="28BA3C21"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w:t>
            </w:r>
            <w:r w:rsidRPr="004D056C">
              <w:rPr>
                <w:rFonts w:ascii="Trebuchet MS" w:hAnsi="Trebuchet MS" w:cs="Trebuchet MS"/>
                <w:sz w:val="18"/>
                <w:szCs w:val="18"/>
              </w:rPr>
              <w:t>30</w:t>
            </w:r>
            <w:r w:rsidRPr="004B0141">
              <w:rPr>
                <w:rFonts w:ascii="Trebuchet MS" w:hAnsi="Trebuchet MS" w:cs="Trebuchet MS"/>
                <w:sz w:val="18"/>
                <w:szCs w:val="18"/>
              </w:rPr>
              <w:t xml:space="preserve">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0BA17F8E"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99CCFF"/>
            <w:vAlign w:val="bottom"/>
          </w:tcPr>
          <w:p w14:paraId="4DA71B9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Rensningsanlæg</w:t>
            </w:r>
          </w:p>
        </w:tc>
      </w:tr>
      <w:tr w:rsidR="002D0D66" w:rsidRPr="004B0141" w14:paraId="05188D2A"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3619510C" w14:textId="77777777" w:rsidR="002D0D66" w:rsidRPr="004B0141" w:rsidRDefault="002D0D66" w:rsidP="002D0D66">
            <w:pPr>
              <w:rPr>
                <w:rFonts w:ascii="Trebuchet MS" w:hAnsi="Trebuchet MS"/>
                <w:sz w:val="18"/>
                <w:szCs w:val="18"/>
              </w:rPr>
            </w:pPr>
            <w:r>
              <w:rPr>
                <w:rFonts w:ascii="Trebuchet MS" w:hAnsi="Trebuchet MS"/>
                <w:sz w:val="18"/>
                <w:szCs w:val="18"/>
              </w:rPr>
              <w:t>n</w:t>
            </w:r>
            <w:r w:rsidRPr="004B0141">
              <w:rPr>
                <w:rFonts w:ascii="Trebuchet MS" w:hAnsi="Trebuchet MS"/>
                <w:sz w:val="18"/>
                <w:szCs w:val="18"/>
              </w:rPr>
              <w:t>avn</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23C69907" w14:textId="143ADA1F" w:rsidR="002D0D66" w:rsidRPr="004B0141" w:rsidRDefault="002D0D66" w:rsidP="002D0D66">
            <w:pPr>
              <w:rPr>
                <w:rFonts w:ascii="Trebuchet MS" w:hAnsi="Trebuchet MS"/>
                <w:sz w:val="18"/>
                <w:szCs w:val="18"/>
              </w:rPr>
            </w:pPr>
            <w:r>
              <w:rPr>
                <w:rFonts w:ascii="Trebuchet MS" w:hAnsi="Trebuchet MS"/>
                <w:sz w:val="18"/>
                <w:szCs w:val="18"/>
              </w:rPr>
              <w:t>n</w:t>
            </w:r>
            <w:r w:rsidRPr="004B0141">
              <w:rPr>
                <w:rFonts w:ascii="Trebuchet MS" w:hAnsi="Trebuchet MS"/>
                <w:sz w:val="18"/>
                <w:szCs w:val="18"/>
              </w:rPr>
              <w:t>avn</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446FB3A" w14:textId="6C01FFFE" w:rsidR="002D0D66" w:rsidRPr="004B0141" w:rsidRDefault="002D0D66" w:rsidP="002D0D66">
            <w:pPr>
              <w:rPr>
                <w:rFonts w:ascii="Trebuchet MS" w:hAnsi="Trebuchet MS"/>
                <w:sz w:val="18"/>
                <w:szCs w:val="18"/>
              </w:rPr>
            </w:pPr>
            <w:r w:rsidRPr="004B0141">
              <w:rPr>
                <w:rFonts w:ascii="Trebuchet MS" w:hAnsi="Trebuchet MS"/>
                <w:sz w:val="18"/>
                <w:szCs w:val="18"/>
              </w:rPr>
              <w:t>Ansøgers 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2208696"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4D7E9E8"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A3532B7"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35E74A42" w14:textId="77777777" w:rsidR="002D0D66" w:rsidRPr="004B0141" w:rsidRDefault="002D0D66" w:rsidP="002D0D66">
            <w:pPr>
              <w:rPr>
                <w:rFonts w:ascii="Trebuchet MS" w:hAnsi="Trebuchet MS" w:cs="Trebuchet MS"/>
                <w:sz w:val="18"/>
                <w:szCs w:val="18"/>
              </w:rPr>
            </w:pPr>
          </w:p>
        </w:tc>
      </w:tr>
      <w:tr w:rsidR="002D0D66" w:rsidRPr="004B0141" w14:paraId="3D8796B3" w14:textId="77777777" w:rsidTr="00C37B85">
        <w:trPr>
          <w:trHeight w:hRule="exact" w:val="541"/>
        </w:trPr>
        <w:tc>
          <w:tcPr>
            <w:tcW w:w="1894" w:type="dxa"/>
            <w:tcBorders>
              <w:top w:val="single" w:sz="4" w:space="0" w:color="auto"/>
              <w:left w:val="single" w:sz="4" w:space="0" w:color="auto"/>
              <w:bottom w:val="nil"/>
              <w:right w:val="single" w:sz="4" w:space="0" w:color="auto"/>
            </w:tcBorders>
            <w:shd w:val="clear" w:color="auto" w:fill="D9D9D9"/>
            <w:vAlign w:val="center"/>
          </w:tcPr>
          <w:p w14:paraId="19EC26CD"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ejd_nr</w:t>
            </w:r>
            <w:proofErr w:type="spellEnd"/>
          </w:p>
        </w:tc>
        <w:tc>
          <w:tcPr>
            <w:tcW w:w="1220" w:type="dxa"/>
            <w:tcBorders>
              <w:top w:val="single" w:sz="4" w:space="0" w:color="auto"/>
              <w:left w:val="single" w:sz="4" w:space="0" w:color="auto"/>
              <w:bottom w:val="nil"/>
              <w:right w:val="single" w:sz="4" w:space="0" w:color="auto"/>
            </w:tcBorders>
            <w:shd w:val="clear" w:color="auto" w:fill="FFFFFF"/>
            <w:vAlign w:val="center"/>
          </w:tcPr>
          <w:p w14:paraId="5A4C4600" w14:textId="30CE99CD" w:rsidR="002D0D66" w:rsidRPr="00594F04" w:rsidRDefault="002D0D66" w:rsidP="002D0D66">
            <w:pPr>
              <w:rPr>
                <w:rFonts w:ascii="Trebuchet MS" w:hAnsi="Trebuchet MS" w:cs="Arial"/>
                <w:sz w:val="18"/>
                <w:szCs w:val="18"/>
              </w:rPr>
            </w:pPr>
            <w:proofErr w:type="spellStart"/>
            <w:r w:rsidRPr="004B0141">
              <w:rPr>
                <w:rFonts w:ascii="Trebuchet MS" w:hAnsi="Trebuchet MS"/>
                <w:sz w:val="18"/>
                <w:szCs w:val="18"/>
              </w:rPr>
              <w:t>ejd_nr</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center"/>
          </w:tcPr>
          <w:p w14:paraId="13995633" w14:textId="14E96ECC" w:rsidR="002D0D66" w:rsidRPr="004B0141" w:rsidRDefault="002D0D66" w:rsidP="002D0D66">
            <w:pPr>
              <w:rPr>
                <w:rFonts w:ascii="Trebuchet MS" w:hAnsi="Trebuchet MS"/>
                <w:sz w:val="18"/>
                <w:szCs w:val="18"/>
              </w:rPr>
            </w:pPr>
            <w:r w:rsidRPr="00594F04">
              <w:rPr>
                <w:rFonts w:ascii="Trebuchet MS" w:hAnsi="Trebuchet MS" w:cs="Arial"/>
                <w:sz w:val="18"/>
                <w:szCs w:val="18"/>
              </w:rPr>
              <w:t>ansøgers ESR-ejendomsnummer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C8CA031" w14:textId="77777777" w:rsidR="002D0D66" w:rsidRPr="004D056C" w:rsidRDefault="002D0D66" w:rsidP="002D0D66">
            <w:pPr>
              <w:rPr>
                <w:rFonts w:ascii="Trebuchet MS" w:hAnsi="Trebuchet MS"/>
                <w:sz w:val="18"/>
                <w:szCs w:val="18"/>
              </w:rPr>
            </w:pPr>
            <w:r w:rsidRPr="004D056C">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9EA6473" w14:textId="77777777" w:rsidR="002D0D66" w:rsidRPr="004B0141" w:rsidRDefault="002D0D66" w:rsidP="002D0D66">
            <w:pPr>
              <w:rPr>
                <w:rFonts w:ascii="Trebuchet MS" w:hAnsi="Trebuchet MS"/>
                <w:sz w:val="18"/>
                <w:szCs w:val="18"/>
              </w:rPr>
            </w:pPr>
            <w:r>
              <w:rPr>
                <w:rFonts w:ascii="Trebuchet MS" w:hAnsi="Trebuchet MS"/>
                <w:sz w:val="18"/>
                <w:szCs w:val="18"/>
              </w:rPr>
              <w:t>1000000000-9999999999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01C51C9"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097A8D33" w14:textId="77777777" w:rsidR="002D0D66" w:rsidRPr="004B0141" w:rsidRDefault="002D0D66" w:rsidP="002D0D66">
            <w:pPr>
              <w:rPr>
                <w:rFonts w:ascii="Trebuchet MS" w:hAnsi="Trebuchet MS" w:cs="Trebuchet MS"/>
                <w:sz w:val="18"/>
                <w:szCs w:val="18"/>
              </w:rPr>
            </w:pPr>
          </w:p>
        </w:tc>
      </w:tr>
      <w:tr w:rsidR="002D0D66" w:rsidRPr="004B0141" w14:paraId="7D96A807"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5AD1B36"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vejkode</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46D29273" w14:textId="03FACF23"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2CF9935A" w14:textId="3B264930"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7F91ECF3"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7B90790"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vejnavn</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6B9F3E72" w14:textId="47E925B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3063CBE5" w14:textId="174921B8"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8232BF" w14:paraId="1818258A"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C3C2189" w14:textId="77777777" w:rsidR="002D0D66" w:rsidRPr="00C43406" w:rsidRDefault="002D0D66" w:rsidP="002D0D66">
            <w:pPr>
              <w:rPr>
                <w:rFonts w:ascii="Trebuchet MS" w:hAnsi="Trebuchet MS" w:cs="Trebuchet MS"/>
                <w:sz w:val="18"/>
                <w:szCs w:val="18"/>
              </w:rPr>
            </w:pPr>
            <w:proofErr w:type="spellStart"/>
            <w:r w:rsidRPr="00C43406">
              <w:rPr>
                <w:rFonts w:ascii="Trebuchet MS" w:hAnsi="Trebuchet MS" w:cs="Trebuchet MS"/>
                <w:sz w:val="18"/>
                <w:szCs w:val="18"/>
              </w:rPr>
              <w:t>cvf_vejkode</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3EE10F70" w14:textId="6D426EF9" w:rsidR="002D0D66" w:rsidRPr="00C43406"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9DF56F7" w14:textId="572B9ADE" w:rsidR="002D0D66" w:rsidRPr="00C43406" w:rsidRDefault="002D0D66" w:rsidP="002D0D66">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p>
        </w:tc>
      </w:tr>
      <w:tr w:rsidR="002D0D66" w:rsidRPr="004B0141" w14:paraId="6C2B806B"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7164D082"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husnr</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141FFD8D" w14:textId="28A84649"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39FFFF7" w14:textId="5B1A1EE4"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39362E0C"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5BEA72F8"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postnr</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2D094896" w14:textId="5A9D33DD"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C4975BA" w14:textId="2A4ED334"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4239B632"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6E915527"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postnr_by</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1F01B24B" w14:textId="5BDB7ADA"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587CAE5B" w14:textId="58325C09"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130D3" w:rsidRPr="00F6698A" w14:paraId="6764A2B9"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740CCD9C" w14:textId="35A8EB14" w:rsidR="002130D3" w:rsidRPr="00F6698A" w:rsidRDefault="002130D3" w:rsidP="002D0D66">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2A38DA66" w14:textId="77777777" w:rsidR="002130D3" w:rsidRPr="00F6698A" w:rsidRDefault="002130D3" w:rsidP="002D0D66">
            <w:pPr>
              <w:rPr>
                <w:rFonts w:ascii="Trebuchet MS" w:hAnsi="Trebuchet MS" w:cs="Trebuchet MS"/>
                <w:color w:val="E36C0A" w:themeColor="accent6" w:themeShade="BF"/>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621F574A" w14:textId="74F1C372" w:rsidR="002130D3" w:rsidRPr="00F6698A" w:rsidRDefault="002130D3" w:rsidP="002D0D66">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2D0D66" w:rsidRPr="004B0141" w14:paraId="4A022564"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3B0F6D89"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markblok</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68E009DE" w14:textId="17FBA0C7" w:rsidR="002D0D66" w:rsidRPr="004B0141" w:rsidRDefault="002D0D66" w:rsidP="002D0D66">
            <w:pPr>
              <w:rPr>
                <w:rFonts w:ascii="Trebuchet MS" w:hAnsi="Trebuchet MS"/>
                <w:sz w:val="18"/>
                <w:szCs w:val="18"/>
              </w:rPr>
            </w:pPr>
            <w:r w:rsidRPr="004B0141">
              <w:rPr>
                <w:rFonts w:ascii="Trebuchet MS" w:hAnsi="Trebuchet MS"/>
                <w:sz w:val="18"/>
                <w:szCs w:val="18"/>
              </w:rPr>
              <w:t>markblok</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59EA04A6" w14:textId="1F21A5BD" w:rsidR="002D0D66" w:rsidRPr="004B0141" w:rsidRDefault="002D0D66" w:rsidP="002D0D66">
            <w:pPr>
              <w:rPr>
                <w:rFonts w:ascii="Trebuchet MS" w:hAnsi="Trebuchet MS"/>
                <w:sz w:val="18"/>
                <w:szCs w:val="18"/>
              </w:rPr>
            </w:pPr>
            <w:r w:rsidRPr="004B0141">
              <w:rPr>
                <w:rFonts w:ascii="Trebuchet MS" w:hAnsi="Trebuchet MS"/>
                <w:sz w:val="18"/>
                <w:szCs w:val="18"/>
              </w:rPr>
              <w:t xml:space="preserve">Markbloknummer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C13305"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6BCEEAB4"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0-25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C0EFBD1"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65DF7E6E" w14:textId="77777777" w:rsidR="002D0D66" w:rsidRPr="004B0141" w:rsidRDefault="002D0D66" w:rsidP="002D0D66">
            <w:pPr>
              <w:rPr>
                <w:rFonts w:ascii="Trebuchet MS" w:hAnsi="Trebuchet MS" w:cs="Trebuchet MS"/>
                <w:sz w:val="18"/>
                <w:szCs w:val="18"/>
              </w:rPr>
            </w:pPr>
          </w:p>
        </w:tc>
      </w:tr>
      <w:tr w:rsidR="002D0D66" w:rsidRPr="004B0141" w14:paraId="56072E6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F614897"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dosering_toerstof</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4A02D705" w14:textId="0DD41376" w:rsidR="002D0D66" w:rsidRPr="004B0141" w:rsidRDefault="002D0D66" w:rsidP="002D0D66">
            <w:pPr>
              <w:rPr>
                <w:rFonts w:ascii="Trebuchet MS" w:hAnsi="Trebuchet MS"/>
                <w:sz w:val="18"/>
                <w:szCs w:val="18"/>
              </w:rPr>
            </w:pPr>
            <w:proofErr w:type="spellStart"/>
            <w:r>
              <w:rPr>
                <w:rFonts w:ascii="Trebuchet MS" w:hAnsi="Trebuchet MS"/>
                <w:sz w:val="18"/>
                <w:szCs w:val="18"/>
              </w:rPr>
              <w:t>dose_toers</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22AABD5" w14:textId="75E76B0D" w:rsidR="002D0D66" w:rsidRPr="004B0141" w:rsidRDefault="002D0D66" w:rsidP="002D0D66">
            <w:pPr>
              <w:rPr>
                <w:rFonts w:ascii="Trebuchet MS" w:hAnsi="Trebuchet MS"/>
                <w:sz w:val="18"/>
                <w:szCs w:val="18"/>
              </w:rPr>
            </w:pPr>
            <w:r w:rsidRPr="004B0141">
              <w:rPr>
                <w:rFonts w:ascii="Trebuchet MS" w:hAnsi="Trebuchet MS"/>
                <w:sz w:val="18"/>
                <w:szCs w:val="18"/>
              </w:rPr>
              <w:t>Dosering i ton i tørstof</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A0F0890" w14:textId="77777777" w:rsidR="002D0D66" w:rsidRPr="004B0141" w:rsidRDefault="002D0D66" w:rsidP="002D0D66">
            <w:pPr>
              <w:rPr>
                <w:rFonts w:ascii="Trebuchet MS" w:hAnsi="Trebuchet MS"/>
                <w:sz w:val="18"/>
                <w:szCs w:val="18"/>
              </w:rPr>
            </w:pPr>
            <w:r>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4DC82B4B" w14:textId="77777777" w:rsidR="002D0D66" w:rsidRPr="004B0141" w:rsidRDefault="002D0D66" w:rsidP="002D0D66">
            <w:pPr>
              <w:rPr>
                <w:rFonts w:ascii="Trebuchet MS" w:hAnsi="Trebuchet MS"/>
                <w:sz w:val="18"/>
                <w:szCs w:val="18"/>
              </w:rPr>
            </w:pPr>
            <w:r>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331B1D1"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47F6308" w14:textId="77777777" w:rsidR="002D0D66" w:rsidRPr="004B0141" w:rsidRDefault="002D0D66" w:rsidP="002D0D66">
            <w:pPr>
              <w:rPr>
                <w:rFonts w:ascii="Trebuchet MS" w:hAnsi="Trebuchet MS" w:cs="Trebuchet MS"/>
                <w:sz w:val="18"/>
                <w:szCs w:val="18"/>
              </w:rPr>
            </w:pPr>
          </w:p>
        </w:tc>
      </w:tr>
      <w:tr w:rsidR="002D0D66" w:rsidRPr="004B0141" w14:paraId="5F02C65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6C8B1E78"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dosering_vaadvaegt</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12915965" w14:textId="126A7B73" w:rsidR="002D0D66" w:rsidRPr="00594F04" w:rsidRDefault="002D0D66" w:rsidP="002D0D66">
            <w:pPr>
              <w:rPr>
                <w:rFonts w:ascii="Trebuchet MS" w:hAnsi="Trebuchet MS"/>
                <w:sz w:val="18"/>
                <w:szCs w:val="18"/>
              </w:rPr>
            </w:pPr>
            <w:proofErr w:type="spellStart"/>
            <w:r>
              <w:rPr>
                <w:rFonts w:ascii="Trebuchet MS" w:hAnsi="Trebuchet MS"/>
                <w:sz w:val="18"/>
                <w:szCs w:val="18"/>
              </w:rPr>
              <w:t>dose_vaadv</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301CDCA1" w14:textId="69FFBA0C" w:rsidR="002D0D66" w:rsidRPr="00594F04" w:rsidRDefault="002D0D66" w:rsidP="002D0D66">
            <w:pPr>
              <w:rPr>
                <w:rFonts w:ascii="Trebuchet MS" w:hAnsi="Trebuchet MS"/>
                <w:sz w:val="18"/>
                <w:szCs w:val="18"/>
              </w:rPr>
            </w:pPr>
            <w:r w:rsidRPr="00594F04">
              <w:rPr>
                <w:rFonts w:ascii="Trebuchet MS" w:hAnsi="Trebuchet MS"/>
                <w:sz w:val="18"/>
                <w:szCs w:val="18"/>
              </w:rPr>
              <w:t>Dosering i ton i vådvægt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48C9B4"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96EE797"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EB76699" w14:textId="77777777" w:rsidR="002D0D66" w:rsidRPr="00594F04" w:rsidRDefault="002D0D66" w:rsidP="002D0D66">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CE7ADC8" w14:textId="77777777" w:rsidR="002D0D66" w:rsidRPr="00594F04" w:rsidRDefault="002D0D66" w:rsidP="002D0D66">
            <w:pPr>
              <w:rPr>
                <w:rFonts w:ascii="Trebuchet MS" w:hAnsi="Trebuchet MS" w:cs="Trebuchet MS"/>
                <w:sz w:val="18"/>
                <w:szCs w:val="18"/>
              </w:rPr>
            </w:pPr>
          </w:p>
        </w:tc>
      </w:tr>
      <w:tr w:rsidR="002D0D66" w:rsidRPr="004B0141" w14:paraId="01950274"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087F0A97"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613D917B" w14:textId="3D6CBA33"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w:t>
            </w:r>
            <w:r>
              <w:rPr>
                <w:rFonts w:ascii="Trebuchet MS" w:hAnsi="Trebuchet MS"/>
                <w:sz w:val="18"/>
                <w:szCs w:val="18"/>
              </w:rPr>
              <w:t>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CC5EB52" w14:textId="6D1F34E8" w:rsidR="002D0D66" w:rsidRPr="00594F04" w:rsidRDefault="002D0D66" w:rsidP="002D0D66">
            <w:pPr>
              <w:rPr>
                <w:rFonts w:ascii="Trebuchet MS" w:hAnsi="Trebuchet MS"/>
                <w:sz w:val="18"/>
                <w:szCs w:val="18"/>
              </w:rPr>
            </w:pPr>
            <w:r w:rsidRPr="00594F04">
              <w:rPr>
                <w:rFonts w:ascii="Trebuchet MS" w:hAnsi="Trebuchet MS"/>
                <w:sz w:val="18"/>
                <w:szCs w:val="18"/>
              </w:rPr>
              <w:t>Mængden af fosfor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FE15F9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41BE8B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BA6574" w14:textId="77777777" w:rsidR="002D0D66" w:rsidRPr="00594F04" w:rsidRDefault="002D0D66" w:rsidP="002D0D66">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52D2F1D9" w14:textId="77777777" w:rsidR="002D0D66" w:rsidRPr="00594F04" w:rsidRDefault="002D0D66" w:rsidP="002D0D66">
            <w:pPr>
              <w:rPr>
                <w:rFonts w:ascii="Trebuchet MS" w:hAnsi="Trebuchet MS" w:cs="Trebuchet MS"/>
                <w:sz w:val="18"/>
                <w:szCs w:val="18"/>
              </w:rPr>
            </w:pPr>
          </w:p>
        </w:tc>
      </w:tr>
      <w:tr w:rsidR="002D0D66" w:rsidRPr="00F122C2" w14:paraId="6A9FA698"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C8BCFD7"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fosfor_udnyttelse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16B465CD" w14:textId="08D2B044"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fosfor_ud</w:t>
            </w:r>
            <w:r>
              <w:rPr>
                <w:rFonts w:ascii="Trebuchet MS" w:hAnsi="Trebuchet MS"/>
                <w:sz w:val="18"/>
                <w:szCs w:val="18"/>
              </w:rPr>
              <w:t>n</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2AB151AF" w14:textId="1202F66D" w:rsidR="002D0D66" w:rsidRPr="00594F04" w:rsidRDefault="002D0D66" w:rsidP="002D0D66">
            <w:pPr>
              <w:rPr>
                <w:rFonts w:ascii="Trebuchet MS" w:hAnsi="Trebuchet MS"/>
                <w:sz w:val="18"/>
                <w:szCs w:val="18"/>
              </w:rPr>
            </w:pPr>
            <w:r w:rsidRPr="00594F04">
              <w:rPr>
                <w:rFonts w:ascii="Trebuchet MS" w:hAnsi="Trebuchet MS"/>
                <w:sz w:val="18"/>
                <w:szCs w:val="18"/>
              </w:rPr>
              <w:t>Udnyttelsen af fosfor i procent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F977F1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1F27682"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0,01-100,00</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DB93011"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475EA05"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12</w:t>
            </w:r>
          </w:p>
        </w:tc>
      </w:tr>
      <w:tr w:rsidR="002D0D66" w:rsidRPr="00F122C2" w14:paraId="6016291D"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09C6FAE6"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kvaelstof_total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4D1279A6" w14:textId="1D542A79" w:rsidR="002D0D66" w:rsidRPr="00594F04" w:rsidRDefault="002D0D66" w:rsidP="002D0D66">
            <w:pPr>
              <w:rPr>
                <w:rFonts w:ascii="Trebuchet MS" w:hAnsi="Trebuchet MS"/>
                <w:sz w:val="18"/>
                <w:szCs w:val="18"/>
              </w:rPr>
            </w:pPr>
            <w:proofErr w:type="spellStart"/>
            <w:r>
              <w:rPr>
                <w:rFonts w:ascii="Trebuchet MS" w:hAnsi="Trebuchet MS"/>
                <w:sz w:val="18"/>
                <w:szCs w:val="18"/>
              </w:rPr>
              <w:t>kvaels</w:t>
            </w:r>
            <w:r w:rsidRPr="00594F04">
              <w:rPr>
                <w:rFonts w:ascii="Trebuchet MS" w:hAnsi="Trebuchet MS"/>
                <w:sz w:val="18"/>
                <w:szCs w:val="18"/>
              </w:rPr>
              <w:t>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31940FB0" w14:textId="21B237C6" w:rsidR="002D0D66" w:rsidRPr="00594F04" w:rsidRDefault="002D0D66" w:rsidP="002D0D66">
            <w:pPr>
              <w:rPr>
                <w:rFonts w:ascii="Trebuchet MS" w:hAnsi="Trebuchet MS"/>
                <w:sz w:val="18"/>
                <w:szCs w:val="18"/>
              </w:rPr>
            </w:pPr>
            <w:r w:rsidRPr="00594F04">
              <w:rPr>
                <w:rFonts w:ascii="Trebuchet MS" w:hAnsi="Trebuchet MS"/>
                <w:sz w:val="18"/>
                <w:szCs w:val="18"/>
              </w:rPr>
              <w:t>Mængden af kvælstof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82AAD61"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84A1EEE"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E916F40"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C65951B"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F122C2" w14:paraId="4C0B6BCE"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D342490"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kvaelstof_udnyttelse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0246CCF1" w14:textId="7B5A19EE" w:rsidR="002D0D66" w:rsidRPr="00594F04" w:rsidRDefault="002D0D66" w:rsidP="002D0D66">
            <w:pPr>
              <w:rPr>
                <w:rFonts w:ascii="Trebuchet MS" w:hAnsi="Trebuchet MS"/>
                <w:sz w:val="18"/>
                <w:szCs w:val="18"/>
              </w:rPr>
            </w:pPr>
            <w:proofErr w:type="spellStart"/>
            <w:r>
              <w:rPr>
                <w:rFonts w:ascii="Trebuchet MS" w:hAnsi="Trebuchet MS"/>
                <w:sz w:val="18"/>
                <w:szCs w:val="18"/>
              </w:rPr>
              <w:t>kvaels</w:t>
            </w:r>
            <w:r w:rsidRPr="00594F04">
              <w:rPr>
                <w:rFonts w:ascii="Trebuchet MS" w:hAnsi="Trebuchet MS"/>
                <w:sz w:val="18"/>
                <w:szCs w:val="18"/>
              </w:rPr>
              <w:t>_udn</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46B78C9" w14:textId="58D1C386" w:rsidR="002D0D66" w:rsidRPr="00594F04" w:rsidRDefault="002D0D66" w:rsidP="002D0D66">
            <w:pPr>
              <w:rPr>
                <w:rFonts w:ascii="Trebuchet MS" w:hAnsi="Trebuchet MS"/>
                <w:sz w:val="18"/>
                <w:szCs w:val="18"/>
              </w:rPr>
            </w:pPr>
            <w:r w:rsidRPr="00594F04">
              <w:rPr>
                <w:rFonts w:ascii="Trebuchet MS" w:hAnsi="Trebuchet MS"/>
                <w:sz w:val="18"/>
                <w:szCs w:val="18"/>
              </w:rPr>
              <w:t>Udnyttelsen af kvælstof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A059402"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30BD42A"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7D71504"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14E186A"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F122C2" w14:paraId="2A3A560C"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6D339ABF"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kalium_total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7BAEC679" w14:textId="373A916C"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kalium_tot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FC47437" w14:textId="7130E42F" w:rsidR="002D0D66" w:rsidRPr="00594F04" w:rsidRDefault="002D0D66" w:rsidP="002D0D66">
            <w:pPr>
              <w:rPr>
                <w:rFonts w:ascii="Trebuchet MS" w:hAnsi="Trebuchet MS"/>
                <w:sz w:val="18"/>
                <w:szCs w:val="18"/>
              </w:rPr>
            </w:pPr>
            <w:r w:rsidRPr="00594F04">
              <w:rPr>
                <w:rFonts w:ascii="Trebuchet MS" w:hAnsi="Trebuchet MS"/>
                <w:sz w:val="18"/>
                <w:szCs w:val="18"/>
              </w:rPr>
              <w:t>Mængden af kalium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AB524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6D81123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BA585D4"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680BDD6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4B0141" w14:paraId="605E4CFB"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1B03CDB9"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udbringning_aar</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745CB50D" w14:textId="0DFA9D11" w:rsidR="002D0D66" w:rsidRPr="004B0141" w:rsidRDefault="002D0D66" w:rsidP="002D0D66">
            <w:pPr>
              <w:rPr>
                <w:rFonts w:ascii="Trebuchet MS" w:hAnsi="Trebuchet MS"/>
                <w:sz w:val="18"/>
                <w:szCs w:val="18"/>
              </w:rPr>
            </w:pPr>
            <w:proofErr w:type="spellStart"/>
            <w:r>
              <w:rPr>
                <w:rFonts w:ascii="Trebuchet MS" w:hAnsi="Trebuchet MS"/>
                <w:sz w:val="18"/>
                <w:szCs w:val="18"/>
              </w:rPr>
              <w:t>udbrin</w:t>
            </w:r>
            <w:r w:rsidRPr="004B0141">
              <w:rPr>
                <w:rFonts w:ascii="Trebuchet MS" w:hAnsi="Trebuchet MS"/>
                <w:sz w:val="18"/>
                <w:szCs w:val="18"/>
              </w:rPr>
              <w:t>_aar</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7BF7F0FE" w14:textId="7B011A59" w:rsidR="002D0D66" w:rsidRPr="004B0141" w:rsidRDefault="002D0D66" w:rsidP="002D0D66">
            <w:pPr>
              <w:rPr>
                <w:rFonts w:ascii="Trebuchet MS" w:hAnsi="Trebuchet MS"/>
                <w:sz w:val="18"/>
                <w:szCs w:val="18"/>
              </w:rPr>
            </w:pPr>
            <w:r w:rsidRPr="004B0141">
              <w:rPr>
                <w:rFonts w:ascii="Trebuchet MS" w:hAnsi="Trebuchet MS"/>
                <w:sz w:val="18"/>
                <w:szCs w:val="18"/>
              </w:rPr>
              <w:t>Hvilket år udbringningen skal ske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1E548B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04238BD8"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1900-2999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2B89E94" w14:textId="77777777" w:rsidR="002D0D66" w:rsidRPr="004B0141" w:rsidRDefault="002D0D66" w:rsidP="002D0D66">
            <w:pPr>
              <w:jc w:val="center"/>
              <w:rPr>
                <w:rFonts w:ascii="Trebuchet MS" w:hAnsi="Trebuchet MS"/>
                <w:sz w:val="18"/>
                <w:szCs w:val="18"/>
              </w:rPr>
            </w:pPr>
            <w:r w:rsidRPr="004B0141">
              <w:rPr>
                <w:rFonts w:ascii="Trebuchet MS" w:hAnsi="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5FA88E0C"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2011</w:t>
            </w:r>
          </w:p>
        </w:tc>
      </w:tr>
      <w:tr w:rsidR="002D0D66" w:rsidRPr="004B0141" w14:paraId="42977BD3" w14:textId="77777777" w:rsidTr="00B5170B">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6C186BFD" w14:textId="77777777" w:rsidR="002D0D66" w:rsidRPr="004B0141" w:rsidRDefault="002D0D66" w:rsidP="002D0D66">
            <w:pPr>
              <w:rPr>
                <w:rFonts w:ascii="Trebuchet MS" w:hAnsi="Trebuchet MS" w:cs="Trebuchet MS"/>
                <w:sz w:val="18"/>
                <w:szCs w:val="18"/>
              </w:rPr>
            </w:pPr>
            <w:proofErr w:type="spellStart"/>
            <w:r>
              <w:rPr>
                <w:rFonts w:ascii="Trebuchet MS" w:hAnsi="Trebuchet MS" w:cs="Trebuchet MS"/>
                <w:sz w:val="18"/>
                <w:szCs w:val="18"/>
              </w:rPr>
              <w:t>sagsnr</w:t>
            </w:r>
            <w:proofErr w:type="spellEnd"/>
          </w:p>
        </w:tc>
        <w:tc>
          <w:tcPr>
            <w:tcW w:w="1220" w:type="dxa"/>
            <w:tcBorders>
              <w:top w:val="single" w:sz="4" w:space="0" w:color="auto"/>
              <w:left w:val="single" w:sz="4" w:space="0" w:color="auto"/>
              <w:bottom w:val="nil"/>
              <w:right w:val="single" w:sz="4" w:space="0" w:color="auto"/>
            </w:tcBorders>
            <w:shd w:val="clear" w:color="auto" w:fill="97DDBA"/>
          </w:tcPr>
          <w:p w14:paraId="7E7179CF" w14:textId="7777777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7FF3AF42" w14:textId="239AA325"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15EA55F7" w14:textId="77777777" w:rsidTr="00B5170B">
        <w:trPr>
          <w:trHeight w:hRule="exact" w:val="255"/>
        </w:trPr>
        <w:tc>
          <w:tcPr>
            <w:tcW w:w="1894" w:type="dxa"/>
            <w:tcBorders>
              <w:top w:val="single" w:sz="4" w:space="0" w:color="auto"/>
              <w:left w:val="single" w:sz="4" w:space="0" w:color="auto"/>
              <w:bottom w:val="single" w:sz="4" w:space="0" w:color="auto"/>
              <w:right w:val="single" w:sz="4" w:space="0" w:color="auto"/>
            </w:tcBorders>
            <w:shd w:val="clear" w:color="auto" w:fill="97DDBA"/>
            <w:vAlign w:val="bottom"/>
          </w:tcPr>
          <w:p w14:paraId="48762970"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link</w:t>
            </w:r>
          </w:p>
        </w:tc>
        <w:tc>
          <w:tcPr>
            <w:tcW w:w="1220" w:type="dxa"/>
            <w:tcBorders>
              <w:top w:val="single" w:sz="4" w:space="0" w:color="auto"/>
              <w:left w:val="single" w:sz="4" w:space="0" w:color="auto"/>
              <w:bottom w:val="single" w:sz="4" w:space="0" w:color="auto"/>
              <w:right w:val="single" w:sz="4" w:space="0" w:color="auto"/>
            </w:tcBorders>
            <w:shd w:val="clear" w:color="auto" w:fill="97DDBA"/>
          </w:tcPr>
          <w:p w14:paraId="589B23D9" w14:textId="7777777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8209B14" w14:textId="625B0351"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7DC6FE07" w14:textId="77777777" w:rsidTr="00B5170B">
        <w:trPr>
          <w:trHeight w:hRule="exact" w:val="255"/>
        </w:trPr>
        <w:tc>
          <w:tcPr>
            <w:tcW w:w="4538" w:type="dxa"/>
            <w:gridSpan w:val="3"/>
            <w:tcBorders>
              <w:top w:val="single" w:sz="4" w:space="0" w:color="auto"/>
              <w:left w:val="nil"/>
              <w:bottom w:val="nil"/>
              <w:right w:val="nil"/>
            </w:tcBorders>
            <w:shd w:val="clear" w:color="auto" w:fill="99CCFF"/>
          </w:tcPr>
          <w:p w14:paraId="717FB385" w14:textId="77777777" w:rsidR="002D0D66" w:rsidRPr="004B0141" w:rsidRDefault="002D0D66" w:rsidP="002D0D66">
            <w:pPr>
              <w:rPr>
                <w:rFonts w:ascii="Trebuchet MS" w:hAnsi="Trebuchet MS" w:cs="Trebuchet MS"/>
                <w:i/>
                <w:iCs/>
                <w:sz w:val="18"/>
                <w:szCs w:val="18"/>
              </w:rPr>
            </w:pPr>
          </w:p>
        </w:tc>
        <w:tc>
          <w:tcPr>
            <w:tcW w:w="9774" w:type="dxa"/>
            <w:gridSpan w:val="5"/>
            <w:tcBorders>
              <w:top w:val="single" w:sz="4" w:space="0" w:color="auto"/>
              <w:left w:val="nil"/>
              <w:bottom w:val="nil"/>
              <w:right w:val="nil"/>
            </w:tcBorders>
            <w:shd w:val="clear" w:color="auto" w:fill="99CCFF"/>
            <w:vAlign w:val="bottom"/>
          </w:tcPr>
          <w:p w14:paraId="59F09668" w14:textId="52BB2B79" w:rsidR="002D0D66" w:rsidRPr="004B0141" w:rsidRDefault="002D0D66" w:rsidP="002D0D66">
            <w:pPr>
              <w:rPr>
                <w:rFonts w:ascii="Trebuchet MS" w:hAnsi="Trebuchet MS" w:cs="Trebuchet MS"/>
                <w:sz w:val="18"/>
                <w:szCs w:val="18"/>
              </w:rPr>
            </w:pPr>
            <w:r w:rsidRPr="004B0141">
              <w:rPr>
                <w:rFonts w:ascii="Trebuchet MS" w:hAnsi="Trebuchet MS" w:cs="Trebuchet MS"/>
                <w:i/>
                <w:iCs/>
                <w:sz w:val="18"/>
                <w:szCs w:val="18"/>
              </w:rPr>
              <w:t>Felter markeret med blå er temaspecifikke opslagstabeller, der indeholder oversættelser af koder i andre felter.</w:t>
            </w:r>
          </w:p>
        </w:tc>
      </w:tr>
      <w:tr w:rsidR="002D0D66" w:rsidRPr="004B0141" w14:paraId="2F5117D8" w14:textId="77777777" w:rsidTr="00B5170B">
        <w:trPr>
          <w:trHeight w:hRule="exact" w:val="255"/>
        </w:trPr>
        <w:tc>
          <w:tcPr>
            <w:tcW w:w="4538" w:type="dxa"/>
            <w:gridSpan w:val="3"/>
            <w:tcBorders>
              <w:top w:val="nil"/>
              <w:left w:val="nil"/>
              <w:bottom w:val="nil"/>
              <w:right w:val="nil"/>
            </w:tcBorders>
            <w:shd w:val="clear" w:color="auto" w:fill="97DDBA"/>
          </w:tcPr>
          <w:p w14:paraId="494632F7" w14:textId="77777777" w:rsidR="002D0D66" w:rsidRPr="004B0141" w:rsidRDefault="002D0D66" w:rsidP="002D0D66">
            <w:pPr>
              <w:rPr>
                <w:rFonts w:ascii="Trebuchet MS" w:hAnsi="Trebuchet MS" w:cs="Trebuchet MS"/>
                <w:i/>
                <w:iCs/>
                <w:sz w:val="18"/>
                <w:szCs w:val="18"/>
              </w:rPr>
            </w:pPr>
          </w:p>
        </w:tc>
        <w:tc>
          <w:tcPr>
            <w:tcW w:w="9774" w:type="dxa"/>
            <w:gridSpan w:val="5"/>
            <w:tcBorders>
              <w:top w:val="nil"/>
              <w:left w:val="nil"/>
              <w:bottom w:val="nil"/>
              <w:right w:val="nil"/>
            </w:tcBorders>
            <w:shd w:val="clear" w:color="auto" w:fill="97DDBA"/>
            <w:vAlign w:val="bottom"/>
          </w:tcPr>
          <w:p w14:paraId="560C421C" w14:textId="4B16EB1A" w:rsidR="002D0D66" w:rsidRPr="004B0141" w:rsidRDefault="002D0D66" w:rsidP="002D0D66">
            <w:pPr>
              <w:rPr>
                <w:rFonts w:ascii="Trebuchet MS" w:hAnsi="Trebuchet MS" w:cs="Trebuchet MS"/>
                <w:i/>
                <w:iCs/>
                <w:sz w:val="18"/>
                <w:szCs w:val="18"/>
              </w:rPr>
            </w:pPr>
            <w:r w:rsidRPr="004B0141">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50C93FB" w14:textId="77777777" w:rsidR="007A274D" w:rsidRDefault="007A274D" w:rsidP="00F87372">
      <w:pPr>
        <w:pStyle w:val="Overskrift6"/>
      </w:pPr>
    </w:p>
    <w:p w14:paraId="5E95EE35" w14:textId="77777777" w:rsidR="00F87372" w:rsidRDefault="007A274D" w:rsidP="00F87372">
      <w:pPr>
        <w:pStyle w:val="Overskrift6"/>
      </w:pPr>
      <w:r>
        <w:br w:type="page"/>
      </w:r>
      <w:r w:rsidR="00380C13">
        <w:lastRenderedPageBreak/>
        <w:t>5.3.</w:t>
      </w:r>
      <w:r w:rsidR="00EA454B">
        <w:t>1.1</w:t>
      </w:r>
      <w:r w:rsidR="00980FAF" w:rsidRPr="00A32757">
        <w:t xml:space="preserve"> </w:t>
      </w:r>
      <w:r w:rsidR="00980FAF">
        <w:t>Metadata</w:t>
      </w:r>
      <w:r w:rsidR="00F87372" w:rsidRPr="00F8737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87372" w:rsidRPr="0051728E" w14:paraId="53E4ED84" w14:textId="77777777" w:rsidTr="00356904">
        <w:trPr>
          <w:trHeight w:hRule="exact" w:val="255"/>
        </w:trPr>
        <w:tc>
          <w:tcPr>
            <w:tcW w:w="2235" w:type="dxa"/>
            <w:shd w:val="clear" w:color="auto" w:fill="D9D9D9"/>
            <w:vAlign w:val="bottom"/>
          </w:tcPr>
          <w:p w14:paraId="38E041EB" w14:textId="77777777" w:rsidR="00F87372" w:rsidRPr="0051728E" w:rsidRDefault="00F87372"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E4DA5F9" w14:textId="77777777" w:rsidR="00F87372" w:rsidRPr="00FE3FC3" w:rsidRDefault="00F87372"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F87372" w:rsidRPr="0051728E" w14:paraId="277AB832" w14:textId="77777777" w:rsidTr="00356904">
        <w:trPr>
          <w:trHeight w:hRule="exact" w:val="255"/>
        </w:trPr>
        <w:tc>
          <w:tcPr>
            <w:tcW w:w="2235" w:type="dxa"/>
            <w:shd w:val="clear" w:color="auto" w:fill="E0E0E0"/>
            <w:vAlign w:val="bottom"/>
          </w:tcPr>
          <w:p w14:paraId="1078B34D"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1835C5B" w14:textId="77777777" w:rsidR="00F87372" w:rsidRPr="0051728E" w:rsidRDefault="007B6656" w:rsidP="00356904">
            <w:pPr>
              <w:rPr>
                <w:rFonts w:ascii="Trebuchet MS" w:hAnsi="Trebuchet MS" w:cs="Trebuchet MS"/>
                <w:sz w:val="18"/>
                <w:szCs w:val="18"/>
              </w:rPr>
            </w:pPr>
            <w:r>
              <w:rPr>
                <w:rFonts w:ascii="Trebuchet MS" w:hAnsi="Trebuchet MS" w:cs="Trebuchet MS"/>
                <w:sz w:val="18"/>
                <w:szCs w:val="18"/>
              </w:rPr>
              <w:t>Affaldsprodukter til jordbrugsformål</w:t>
            </w:r>
          </w:p>
        </w:tc>
      </w:tr>
      <w:tr w:rsidR="00F87372" w:rsidRPr="0051728E" w14:paraId="010F1072" w14:textId="77777777" w:rsidTr="00356904">
        <w:trPr>
          <w:trHeight w:hRule="exact" w:val="255"/>
        </w:trPr>
        <w:tc>
          <w:tcPr>
            <w:tcW w:w="2235" w:type="dxa"/>
            <w:shd w:val="clear" w:color="auto" w:fill="E0E0E0"/>
            <w:vAlign w:val="bottom"/>
          </w:tcPr>
          <w:p w14:paraId="29F9254B"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6186607" w14:textId="77777777" w:rsidR="00F87372" w:rsidRDefault="008A2C3E" w:rsidP="00356904">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2</w:t>
            </w:r>
            <w:r>
              <w:rPr>
                <w:rFonts w:ascii="Trebuchet MS" w:hAnsi="Trebuchet MS"/>
                <w:sz w:val="18"/>
                <w:szCs w:val="18"/>
              </w:rPr>
              <w:t>00</w:t>
            </w:r>
          </w:p>
        </w:tc>
      </w:tr>
      <w:tr w:rsidR="00F87372" w:rsidRPr="0051728E" w14:paraId="597125DC" w14:textId="77777777" w:rsidTr="00356904">
        <w:trPr>
          <w:trHeight w:hRule="exact" w:val="255"/>
        </w:trPr>
        <w:tc>
          <w:tcPr>
            <w:tcW w:w="2235" w:type="dxa"/>
            <w:shd w:val="clear" w:color="auto" w:fill="E0E0E0"/>
            <w:vAlign w:val="bottom"/>
          </w:tcPr>
          <w:p w14:paraId="39F6A4E1"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6201FCF" w14:textId="77777777" w:rsidR="00F87372" w:rsidRPr="00F279E4" w:rsidRDefault="007B70BC" w:rsidP="00356904">
            <w:pPr>
              <w:rPr>
                <w:rFonts w:ascii="Trebuchet MS" w:hAnsi="Trebuchet MS" w:cs="Trebuchet MS"/>
                <w:sz w:val="18"/>
                <w:szCs w:val="18"/>
              </w:rPr>
            </w:pPr>
            <w:r>
              <w:rPr>
                <w:rFonts w:ascii="Trebuchet MS" w:hAnsi="Trebuchet MS"/>
                <w:sz w:val="18"/>
                <w:szCs w:val="18"/>
              </w:rPr>
              <w:t>Arealer/marker hvor der er spredt slam for at udnytte gødningseffekten.</w:t>
            </w:r>
          </w:p>
        </w:tc>
      </w:tr>
      <w:tr w:rsidR="00F87372" w:rsidRPr="0051728E" w14:paraId="266CB023" w14:textId="77777777" w:rsidTr="00356904">
        <w:trPr>
          <w:trHeight w:hRule="exact" w:val="255"/>
        </w:trPr>
        <w:tc>
          <w:tcPr>
            <w:tcW w:w="2235" w:type="dxa"/>
            <w:shd w:val="clear" w:color="auto" w:fill="E0E0E0"/>
            <w:vAlign w:val="bottom"/>
          </w:tcPr>
          <w:p w14:paraId="64C644B5"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546C127" w14:textId="77777777" w:rsidR="00F87372" w:rsidRPr="00D77840" w:rsidRDefault="007B70BC" w:rsidP="00356904">
            <w:pPr>
              <w:rPr>
                <w:rFonts w:ascii="Trebuchet MS" w:hAnsi="Trebuchet MS" w:cs="Trebuchet MS"/>
                <w:sz w:val="18"/>
                <w:szCs w:val="18"/>
              </w:rPr>
            </w:pPr>
            <w:r w:rsidRPr="00877A02">
              <w:rPr>
                <w:rFonts w:ascii="Trebuchet MS" w:hAnsi="Trebuchet MS"/>
                <w:sz w:val="18"/>
                <w:szCs w:val="18"/>
              </w:rPr>
              <w:t>Udspredningsaftaler for slam fra renseanlæg og andet affald til jordbrugsformål</w:t>
            </w:r>
            <w:r w:rsidR="004E503A">
              <w:rPr>
                <w:rFonts w:ascii="Trebuchet MS" w:hAnsi="Trebuchet MS"/>
                <w:sz w:val="18"/>
                <w:szCs w:val="18"/>
              </w:rPr>
              <w:t>.</w:t>
            </w:r>
          </w:p>
        </w:tc>
      </w:tr>
      <w:tr w:rsidR="00F87372" w:rsidRPr="0051728E" w14:paraId="7FDBC319" w14:textId="77777777" w:rsidTr="00356904">
        <w:trPr>
          <w:trHeight w:hRule="exact" w:val="255"/>
        </w:trPr>
        <w:tc>
          <w:tcPr>
            <w:tcW w:w="2235" w:type="dxa"/>
            <w:shd w:val="clear" w:color="auto" w:fill="E0E0E0"/>
            <w:vAlign w:val="bottom"/>
          </w:tcPr>
          <w:p w14:paraId="32AE06AF" w14:textId="77777777" w:rsidR="00F87372" w:rsidRPr="0051728E" w:rsidRDefault="00F87372" w:rsidP="0035690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943247D" w14:textId="77777777" w:rsidR="00F87372" w:rsidRPr="0051728E" w:rsidRDefault="007B70BC" w:rsidP="00356904">
            <w:pPr>
              <w:rPr>
                <w:rFonts w:ascii="Trebuchet MS" w:hAnsi="Trebuchet MS" w:cs="Trebuchet MS"/>
                <w:sz w:val="18"/>
                <w:szCs w:val="18"/>
              </w:rPr>
            </w:pPr>
            <w:r>
              <w:rPr>
                <w:rFonts w:ascii="Trebuchet MS" w:hAnsi="Trebuchet MS" w:cs="Trebuchet MS"/>
                <w:sz w:val="18"/>
                <w:szCs w:val="18"/>
              </w:rPr>
              <w:t>Kontrol af der ikke bliver kørt slam ud på samme areal for ofte.</w:t>
            </w:r>
          </w:p>
        </w:tc>
      </w:tr>
      <w:tr w:rsidR="00F87372" w:rsidRPr="0051728E" w14:paraId="634C7FAC" w14:textId="77777777" w:rsidTr="00356904">
        <w:trPr>
          <w:trHeight w:hRule="exact" w:val="255"/>
        </w:trPr>
        <w:tc>
          <w:tcPr>
            <w:tcW w:w="2235" w:type="dxa"/>
            <w:shd w:val="clear" w:color="auto" w:fill="E0E0E0"/>
            <w:vAlign w:val="bottom"/>
          </w:tcPr>
          <w:p w14:paraId="2CD8814E" w14:textId="77777777" w:rsidR="00F87372" w:rsidRPr="0051728E" w:rsidRDefault="00F87372" w:rsidP="0035690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8E5647B" w14:textId="77777777" w:rsidR="00F87372" w:rsidRPr="00FE3FC3" w:rsidRDefault="007B70BC" w:rsidP="00356904">
            <w:pPr>
              <w:rPr>
                <w:rFonts w:ascii="Trebuchet MS" w:hAnsi="Trebuchet MS" w:cs="Trebuchet MS"/>
                <w:sz w:val="18"/>
                <w:szCs w:val="18"/>
              </w:rPr>
            </w:pPr>
            <w:r>
              <w:rPr>
                <w:rFonts w:ascii="Trebuchet MS" w:hAnsi="Trebuchet MS" w:cs="Trebuchet MS"/>
                <w:sz w:val="18"/>
                <w:szCs w:val="18"/>
              </w:rPr>
              <w:t>Arealanvendelse</w:t>
            </w:r>
          </w:p>
        </w:tc>
      </w:tr>
      <w:tr w:rsidR="00F87372" w:rsidRPr="0051728E" w14:paraId="75A25C26" w14:textId="77777777" w:rsidTr="00356904">
        <w:trPr>
          <w:trHeight w:hRule="exact" w:val="255"/>
        </w:trPr>
        <w:tc>
          <w:tcPr>
            <w:tcW w:w="2235" w:type="dxa"/>
            <w:shd w:val="clear" w:color="auto" w:fill="E0E0E0"/>
            <w:vAlign w:val="bottom"/>
          </w:tcPr>
          <w:p w14:paraId="08CAE425" w14:textId="77777777" w:rsidR="00F87372" w:rsidRPr="00492FFE" w:rsidRDefault="006A595F" w:rsidP="00356904">
            <w:pPr>
              <w:rPr>
                <w:rFonts w:ascii="Trebuchet MS" w:hAnsi="Trebuchet MS" w:cs="Trebuchet MS"/>
                <w:sz w:val="18"/>
                <w:szCs w:val="18"/>
              </w:rPr>
            </w:pPr>
            <w:proofErr w:type="spellStart"/>
            <w:r w:rsidRPr="00E45822">
              <w:rPr>
                <w:rFonts w:ascii="Trebuchet MS" w:hAnsi="Trebuchet MS" w:cs="Trebuchet MS"/>
                <w:sz w:val="18"/>
                <w:szCs w:val="18"/>
              </w:rPr>
              <w:t>Noegle</w:t>
            </w:r>
            <w:r w:rsidR="00F87372" w:rsidRPr="00492FFE">
              <w:rPr>
                <w:rFonts w:ascii="Trebuchet MS" w:hAnsi="Trebuchet MS" w:cs="Trebuchet MS"/>
                <w:sz w:val="18"/>
                <w:szCs w:val="18"/>
              </w:rPr>
              <w:t>_ord</w:t>
            </w:r>
            <w:proofErr w:type="spellEnd"/>
          </w:p>
        </w:tc>
        <w:tc>
          <w:tcPr>
            <w:tcW w:w="11340" w:type="dxa"/>
            <w:shd w:val="clear" w:color="auto" w:fill="FFFFFF"/>
            <w:vAlign w:val="bottom"/>
          </w:tcPr>
          <w:p w14:paraId="6A9F202D" w14:textId="77777777" w:rsidR="00F87372" w:rsidRPr="00492FFE" w:rsidRDefault="007B70BC" w:rsidP="00356904">
            <w:pPr>
              <w:autoSpaceDE w:val="0"/>
              <w:autoSpaceDN w:val="0"/>
              <w:adjustRightInd w:val="0"/>
              <w:rPr>
                <w:rFonts w:ascii="Trebuchet MS" w:hAnsi="Trebuchet MS" w:cs="Trebuchet MS"/>
                <w:sz w:val="18"/>
                <w:szCs w:val="18"/>
              </w:rPr>
            </w:pPr>
            <w:r>
              <w:rPr>
                <w:rFonts w:ascii="Trebuchet MS" w:hAnsi="Trebuchet MS"/>
                <w:sz w:val="18"/>
                <w:szCs w:val="18"/>
              </w:rPr>
              <w:t>Spildevandsslam</w:t>
            </w:r>
          </w:p>
        </w:tc>
      </w:tr>
      <w:tr w:rsidR="00F87372" w:rsidRPr="0051728E" w14:paraId="1CE435F1" w14:textId="77777777" w:rsidTr="00356904">
        <w:trPr>
          <w:trHeight w:hRule="exact" w:val="255"/>
        </w:trPr>
        <w:tc>
          <w:tcPr>
            <w:tcW w:w="2235" w:type="dxa"/>
            <w:shd w:val="clear" w:color="auto" w:fill="E0E0E0"/>
            <w:vAlign w:val="bottom"/>
          </w:tcPr>
          <w:p w14:paraId="70B61D08"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584A615"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Flade</w:t>
            </w:r>
          </w:p>
        </w:tc>
      </w:tr>
      <w:tr w:rsidR="00F87372" w:rsidRPr="0051728E" w14:paraId="31761F5A" w14:textId="77777777" w:rsidTr="00356904">
        <w:trPr>
          <w:trHeight w:hRule="exact" w:val="255"/>
        </w:trPr>
        <w:tc>
          <w:tcPr>
            <w:tcW w:w="2235" w:type="dxa"/>
            <w:shd w:val="clear" w:color="auto" w:fill="E0E0E0"/>
            <w:vAlign w:val="bottom"/>
          </w:tcPr>
          <w:p w14:paraId="79F62EDF" w14:textId="77777777" w:rsidR="00F87372" w:rsidRPr="00FE3FC3" w:rsidRDefault="00F87372" w:rsidP="0035690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471166C" w14:textId="77777777" w:rsidR="00F87372" w:rsidRPr="00FE3FC3" w:rsidRDefault="00F87372" w:rsidP="00356904">
            <w:pPr>
              <w:rPr>
                <w:rFonts w:ascii="Trebuchet MS" w:hAnsi="Trebuchet MS" w:cs="Trebuchet MS"/>
                <w:sz w:val="18"/>
                <w:szCs w:val="18"/>
              </w:rPr>
            </w:pPr>
          </w:p>
        </w:tc>
      </w:tr>
      <w:tr w:rsidR="000C68CF" w:rsidRPr="0051728E" w14:paraId="5687228F" w14:textId="77777777" w:rsidTr="00356904">
        <w:trPr>
          <w:trHeight w:hRule="exact" w:val="255"/>
        </w:trPr>
        <w:tc>
          <w:tcPr>
            <w:tcW w:w="2235" w:type="dxa"/>
            <w:shd w:val="clear" w:color="auto" w:fill="E0E0E0"/>
            <w:vAlign w:val="bottom"/>
          </w:tcPr>
          <w:p w14:paraId="1B9D8BC0"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607063E" w14:textId="19BC430E" w:rsidR="000C68CF"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07.20.02</w:t>
            </w:r>
          </w:p>
        </w:tc>
      </w:tr>
    </w:tbl>
    <w:p w14:paraId="19459DF8" w14:textId="77777777" w:rsidR="00980FAF" w:rsidRPr="00A32757" w:rsidRDefault="00380C13" w:rsidP="00980FAF">
      <w:pPr>
        <w:pStyle w:val="Overskrift6"/>
      </w:pPr>
      <w:r>
        <w:t>5.3.</w:t>
      </w:r>
      <w:r w:rsidR="00EA454B">
        <w:t>1.2</w:t>
      </w:r>
      <w:r w:rsidR="00980FA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980FAF" w:rsidRPr="0051728E" w14:paraId="64393A34" w14:textId="77777777" w:rsidTr="00B35E5F">
        <w:trPr>
          <w:trHeight w:hRule="exact" w:val="255"/>
        </w:trPr>
        <w:tc>
          <w:tcPr>
            <w:tcW w:w="4503" w:type="dxa"/>
            <w:shd w:val="clear" w:color="auto" w:fill="D9D9D9"/>
            <w:vAlign w:val="bottom"/>
          </w:tcPr>
          <w:p w14:paraId="1EC9FAA7" w14:textId="77777777" w:rsidR="00980FAF" w:rsidRPr="0051728E" w:rsidRDefault="00980FAF" w:rsidP="00356904">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45A19E0D" w14:textId="77777777" w:rsidR="00980FAF" w:rsidRPr="0051728E" w:rsidRDefault="00980FAF" w:rsidP="00356904">
            <w:pPr>
              <w:rPr>
                <w:rFonts w:ascii="Trebuchet MS" w:hAnsi="Trebuchet MS" w:cs="Trebuchet MS"/>
                <w:bCs/>
                <w:sz w:val="18"/>
                <w:szCs w:val="18"/>
              </w:rPr>
            </w:pPr>
            <w:r w:rsidRPr="0051728E">
              <w:rPr>
                <w:rFonts w:ascii="Trebuchet MS" w:hAnsi="Trebuchet MS" w:cs="Trebuchet MS"/>
                <w:b/>
                <w:bCs/>
                <w:sz w:val="18"/>
                <w:szCs w:val="18"/>
              </w:rPr>
              <w:t>Beskrivelse</w:t>
            </w:r>
          </w:p>
        </w:tc>
      </w:tr>
      <w:tr w:rsidR="00980FAF" w:rsidRPr="0051728E" w14:paraId="37E3AD19" w14:textId="77777777" w:rsidTr="00B35E5F">
        <w:trPr>
          <w:trHeight w:hRule="exact" w:val="255"/>
        </w:trPr>
        <w:tc>
          <w:tcPr>
            <w:tcW w:w="4503" w:type="dxa"/>
            <w:shd w:val="clear" w:color="auto" w:fill="E0E0E0"/>
            <w:vAlign w:val="bottom"/>
          </w:tcPr>
          <w:p w14:paraId="027AC2CC" w14:textId="77777777" w:rsidR="00980FAF" w:rsidRPr="00024C60" w:rsidRDefault="00980FAF" w:rsidP="0035690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A8FC0C9"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Normalt leveres data/oplysninger med som GIS-data.</w:t>
            </w:r>
          </w:p>
        </w:tc>
      </w:tr>
      <w:tr w:rsidR="00980FAF" w:rsidRPr="0051728E" w14:paraId="3C03847F" w14:textId="77777777" w:rsidTr="00B35E5F">
        <w:trPr>
          <w:trHeight w:hRule="exact" w:val="255"/>
        </w:trPr>
        <w:tc>
          <w:tcPr>
            <w:tcW w:w="4503" w:type="dxa"/>
            <w:shd w:val="clear" w:color="auto" w:fill="E0E0E0"/>
            <w:vAlign w:val="bottom"/>
          </w:tcPr>
          <w:p w14:paraId="34746CE7"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7182A511" w14:textId="77777777" w:rsidR="00980FAF" w:rsidRPr="00024C60" w:rsidRDefault="003E2129" w:rsidP="00356904">
            <w:pPr>
              <w:rPr>
                <w:rFonts w:ascii="Trebuchet MS" w:hAnsi="Trebuchet MS" w:cs="Trebuchet MS"/>
                <w:sz w:val="18"/>
                <w:szCs w:val="18"/>
              </w:rPr>
            </w:pPr>
            <w:r>
              <w:rPr>
                <w:rFonts w:ascii="Trebuchet MS" w:hAnsi="Trebuchet MS" w:cs="Trebuchet MS"/>
                <w:sz w:val="18"/>
                <w:szCs w:val="18"/>
              </w:rPr>
              <w:t xml:space="preserve">Opdeles efter </w:t>
            </w:r>
            <w:r w:rsidR="007B70BC">
              <w:rPr>
                <w:rFonts w:ascii="Trebuchet MS" w:hAnsi="Trebuchet MS" w:cs="Trebuchet MS"/>
                <w:sz w:val="18"/>
                <w:szCs w:val="18"/>
              </w:rPr>
              <w:t>type</w:t>
            </w:r>
            <w:r>
              <w:rPr>
                <w:rFonts w:ascii="Trebuchet MS" w:hAnsi="Trebuchet MS" w:cs="Trebuchet MS"/>
                <w:sz w:val="18"/>
                <w:szCs w:val="18"/>
              </w:rPr>
              <w:t xml:space="preserve"> af</w:t>
            </w:r>
            <w:r w:rsidR="007B70BC">
              <w:rPr>
                <w:rFonts w:ascii="Trebuchet MS" w:hAnsi="Trebuchet MS" w:cs="Trebuchet MS"/>
                <w:sz w:val="18"/>
                <w:szCs w:val="18"/>
              </w:rPr>
              <w:t xml:space="preserve"> </w:t>
            </w:r>
            <w:r>
              <w:rPr>
                <w:rFonts w:ascii="Trebuchet MS" w:hAnsi="Trebuchet MS" w:cs="Trebuchet MS"/>
                <w:sz w:val="18"/>
                <w:szCs w:val="18"/>
              </w:rPr>
              <w:t>affaldsprodukter</w:t>
            </w:r>
            <w:r w:rsidR="007B70BC">
              <w:rPr>
                <w:rFonts w:ascii="Trebuchet MS" w:hAnsi="Trebuchet MS" w:cs="Trebuchet MS"/>
                <w:sz w:val="18"/>
                <w:szCs w:val="18"/>
              </w:rPr>
              <w:t>, men også flere andre felter kan der opdeles efter.</w:t>
            </w:r>
          </w:p>
        </w:tc>
      </w:tr>
      <w:tr w:rsidR="00980FAF" w:rsidRPr="0051728E" w14:paraId="587739C2" w14:textId="77777777" w:rsidTr="00B35E5F">
        <w:trPr>
          <w:trHeight w:hRule="exact" w:val="255"/>
        </w:trPr>
        <w:tc>
          <w:tcPr>
            <w:tcW w:w="4503" w:type="dxa"/>
            <w:shd w:val="clear" w:color="auto" w:fill="E0E0E0"/>
            <w:vAlign w:val="bottom"/>
          </w:tcPr>
          <w:p w14:paraId="6DFED79F"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4A2E6A5"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0,1 ha</w:t>
            </w:r>
          </w:p>
        </w:tc>
      </w:tr>
      <w:tr w:rsidR="00980FAF" w:rsidRPr="0051728E" w14:paraId="7A216577" w14:textId="77777777" w:rsidTr="00B35E5F">
        <w:trPr>
          <w:trHeight w:hRule="exact" w:val="255"/>
        </w:trPr>
        <w:tc>
          <w:tcPr>
            <w:tcW w:w="4503" w:type="dxa"/>
            <w:shd w:val="clear" w:color="auto" w:fill="E0E0E0"/>
            <w:vAlign w:val="bottom"/>
          </w:tcPr>
          <w:p w14:paraId="70EF9DF1"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338B17EB" w14:textId="77777777" w:rsidR="00980FAF" w:rsidRPr="00024C60" w:rsidRDefault="00980FAF" w:rsidP="00356904">
            <w:pPr>
              <w:rPr>
                <w:rFonts w:ascii="Trebuchet MS" w:hAnsi="Trebuchet MS" w:cs="Trebuchet MS"/>
                <w:sz w:val="18"/>
                <w:szCs w:val="18"/>
              </w:rPr>
            </w:pPr>
          </w:p>
        </w:tc>
      </w:tr>
      <w:tr w:rsidR="00980FAF" w:rsidRPr="0051728E" w14:paraId="650C567B" w14:textId="77777777" w:rsidTr="00B35E5F">
        <w:trPr>
          <w:trHeight w:hRule="exact" w:val="255"/>
        </w:trPr>
        <w:tc>
          <w:tcPr>
            <w:tcW w:w="4503" w:type="dxa"/>
            <w:shd w:val="clear" w:color="auto" w:fill="E0E0E0"/>
            <w:vAlign w:val="bottom"/>
          </w:tcPr>
          <w:p w14:paraId="6E3E70ED"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C7F271C"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Der skal ikke snappes til tidligere objekter, da markblokken kan ændre sig hvert år.</w:t>
            </w:r>
          </w:p>
        </w:tc>
      </w:tr>
      <w:tr w:rsidR="00980FAF" w:rsidRPr="0051728E" w14:paraId="2D57A5B6" w14:textId="77777777" w:rsidTr="00B35E5F">
        <w:trPr>
          <w:trHeight w:hRule="exact" w:val="255"/>
        </w:trPr>
        <w:tc>
          <w:tcPr>
            <w:tcW w:w="4503" w:type="dxa"/>
            <w:shd w:val="clear" w:color="auto" w:fill="E0E0E0"/>
            <w:vAlign w:val="bottom"/>
          </w:tcPr>
          <w:p w14:paraId="255E8986"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36CE8F2E"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Markbloks geometri bør genbruges i størst muligt omfang, når en geometri ikke er medsendt.</w:t>
            </w:r>
          </w:p>
        </w:tc>
      </w:tr>
    </w:tbl>
    <w:p w14:paraId="167D1455" w14:textId="77777777" w:rsidR="00980FAF" w:rsidRPr="00A32757" w:rsidRDefault="00380C13" w:rsidP="00980FAF">
      <w:pPr>
        <w:pStyle w:val="Overskrift6"/>
      </w:pPr>
      <w:r>
        <w:t>5.3.</w:t>
      </w:r>
      <w:r w:rsidR="00EA454B">
        <w:t>1.3</w:t>
      </w:r>
      <w:r w:rsidR="00980FAF">
        <w:t xml:space="preserve"> Kodelister</w:t>
      </w:r>
    </w:p>
    <w:p w14:paraId="5781B2DB" w14:textId="77777777" w:rsidR="00980FAF" w:rsidRDefault="00980FAF" w:rsidP="00980FAF">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5B75B52" w14:textId="77777777" w:rsidR="00980FAF" w:rsidRPr="00A32757" w:rsidRDefault="00380C13" w:rsidP="00980FAF">
      <w:pPr>
        <w:pStyle w:val="Overskrift7"/>
      </w:pPr>
      <w:r>
        <w:t>5.3.</w:t>
      </w:r>
      <w:r w:rsidR="00EA454B">
        <w:t>1.3</w:t>
      </w:r>
      <w:r w:rsidR="00980FAF" w:rsidRPr="00A32757">
        <w:t>.</w:t>
      </w:r>
      <w:r w:rsidR="00980FAF">
        <w:t>1</w:t>
      </w:r>
      <w:r w:rsidR="00980FAF" w:rsidRPr="00A32757">
        <w:t xml:space="preserve"> </w:t>
      </w:r>
      <w:r w:rsidR="00980FAF">
        <w:t xml:space="preserve">  5</w:t>
      </w:r>
      <w:r>
        <w:t>2</w:t>
      </w:r>
      <w:r w:rsidR="00980FAF">
        <w:t xml:space="preserve">00 </w:t>
      </w:r>
      <w:proofErr w:type="spellStart"/>
      <w:r w:rsidR="003E2129">
        <w:t>Affald_prod</w:t>
      </w:r>
      <w:proofErr w:type="spellEnd"/>
      <w:r w:rsidR="00980FAF" w:rsidRPr="00CC386E">
        <w:rPr>
          <w:rStyle w:val="TypografiOverskrift4BrugerdefineretfarveRGB0Tegn"/>
        </w:rPr>
        <w:t xml:space="preserve"> </w:t>
      </w:r>
      <w:r w:rsidR="00980FAF">
        <w:t>(</w:t>
      </w:r>
      <w:r w:rsidR="00F62741" w:rsidRPr="004D056C">
        <w:t>d_5200_affald</w:t>
      </w:r>
      <w:r w:rsidR="00980FA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2748"/>
        <w:gridCol w:w="1417"/>
        <w:gridCol w:w="7655"/>
      </w:tblGrid>
      <w:tr w:rsidR="00B04765" w:rsidRPr="0051728E" w14:paraId="33AF920B" w14:textId="77777777" w:rsidTr="00B04765">
        <w:trPr>
          <w:trHeight w:hRule="exact" w:val="255"/>
        </w:trPr>
        <w:tc>
          <w:tcPr>
            <w:tcW w:w="1755" w:type="dxa"/>
            <w:tcBorders>
              <w:bottom w:val="single" w:sz="4" w:space="0" w:color="auto"/>
            </w:tcBorders>
            <w:shd w:val="clear" w:color="auto" w:fill="D9D9D9"/>
            <w:vAlign w:val="bottom"/>
          </w:tcPr>
          <w:p w14:paraId="06371183" w14:textId="77777777" w:rsidR="00B04765" w:rsidRPr="0051728E" w:rsidRDefault="00B04765" w:rsidP="00356904">
            <w:pPr>
              <w:rPr>
                <w:rFonts w:ascii="Trebuchet MS" w:hAnsi="Trebuchet MS" w:cs="Trebuchet MS"/>
                <w:b/>
                <w:bCs/>
                <w:sz w:val="18"/>
                <w:szCs w:val="18"/>
              </w:rPr>
            </w:pPr>
            <w:proofErr w:type="spellStart"/>
            <w:r>
              <w:rPr>
                <w:rFonts w:ascii="Trebuchet MS" w:hAnsi="Trebuchet MS" w:cs="Trebuchet MS"/>
                <w:b/>
                <w:bCs/>
                <w:sz w:val="18"/>
                <w:szCs w:val="18"/>
              </w:rPr>
              <w:t>affald_prod_kode</w:t>
            </w:r>
            <w:proofErr w:type="spellEnd"/>
          </w:p>
        </w:tc>
        <w:tc>
          <w:tcPr>
            <w:tcW w:w="2748" w:type="dxa"/>
            <w:tcBorders>
              <w:bottom w:val="single" w:sz="4" w:space="0" w:color="auto"/>
            </w:tcBorders>
            <w:shd w:val="clear" w:color="auto" w:fill="D9D9D9"/>
            <w:vAlign w:val="bottom"/>
          </w:tcPr>
          <w:p w14:paraId="09A79553" w14:textId="77777777" w:rsidR="00B04765" w:rsidRPr="0051728E" w:rsidRDefault="00B04765" w:rsidP="00356904">
            <w:pPr>
              <w:rPr>
                <w:rFonts w:ascii="Trebuchet MS" w:hAnsi="Trebuchet MS" w:cs="Trebuchet MS"/>
                <w:bCs/>
                <w:sz w:val="18"/>
                <w:szCs w:val="18"/>
              </w:rPr>
            </w:pPr>
            <w:proofErr w:type="spellStart"/>
            <w:r>
              <w:rPr>
                <w:rFonts w:ascii="Trebuchet MS" w:hAnsi="Trebuchet MS" w:cs="Trebuchet MS"/>
                <w:b/>
                <w:bCs/>
                <w:sz w:val="18"/>
                <w:szCs w:val="18"/>
              </w:rPr>
              <w:t>affald_prod</w:t>
            </w:r>
            <w:proofErr w:type="spellEnd"/>
          </w:p>
        </w:tc>
        <w:tc>
          <w:tcPr>
            <w:tcW w:w="1417" w:type="dxa"/>
            <w:tcBorders>
              <w:bottom w:val="single" w:sz="4" w:space="0" w:color="auto"/>
            </w:tcBorders>
            <w:shd w:val="clear" w:color="auto" w:fill="D9D9D9"/>
            <w:vAlign w:val="bottom"/>
          </w:tcPr>
          <w:p w14:paraId="7D18569C" w14:textId="3A3B3014" w:rsidR="00B04765" w:rsidRPr="003A52C1" w:rsidRDefault="005D26EE" w:rsidP="00B04765">
            <w:pPr>
              <w:rPr>
                <w:rFonts w:ascii="Trebuchet MS" w:hAnsi="Trebuchet MS" w:cs="Trebuchet MS"/>
                <w:b/>
                <w:bCs/>
                <w:sz w:val="18"/>
                <w:szCs w:val="18"/>
              </w:rPr>
            </w:pPr>
            <w:r w:rsidRPr="003A52C1">
              <w:rPr>
                <w:rFonts w:ascii="Trebuchet MS" w:hAnsi="Trebuchet MS" w:cs="Trebuchet MS"/>
                <w:b/>
                <w:bCs/>
                <w:sz w:val="18"/>
                <w:szCs w:val="18"/>
              </w:rPr>
              <w:t>A</w:t>
            </w:r>
            <w:r w:rsidR="00B04765" w:rsidRPr="003A52C1">
              <w:rPr>
                <w:rFonts w:ascii="Trebuchet MS" w:hAnsi="Trebuchet MS" w:cs="Trebuchet MS"/>
                <w:b/>
                <w:bCs/>
                <w:sz w:val="18"/>
                <w:szCs w:val="18"/>
              </w:rPr>
              <w:t>ktiv</w:t>
            </w:r>
          </w:p>
        </w:tc>
        <w:tc>
          <w:tcPr>
            <w:tcW w:w="7655" w:type="dxa"/>
            <w:tcBorders>
              <w:bottom w:val="single" w:sz="4" w:space="0" w:color="auto"/>
            </w:tcBorders>
            <w:shd w:val="clear" w:color="auto" w:fill="D9D9D9"/>
            <w:vAlign w:val="bottom"/>
          </w:tcPr>
          <w:p w14:paraId="29BF8720" w14:textId="77777777" w:rsidR="00B04765" w:rsidRPr="0051728E" w:rsidRDefault="00B04765" w:rsidP="00356904">
            <w:pPr>
              <w:rPr>
                <w:rFonts w:ascii="Trebuchet MS" w:hAnsi="Trebuchet MS" w:cs="Trebuchet MS"/>
                <w:b/>
                <w:bCs/>
                <w:sz w:val="18"/>
                <w:szCs w:val="18"/>
              </w:rPr>
            </w:pPr>
            <w:r>
              <w:rPr>
                <w:rFonts w:ascii="Trebuchet MS" w:hAnsi="Trebuchet MS" w:cs="Trebuchet MS"/>
                <w:b/>
                <w:bCs/>
                <w:sz w:val="18"/>
                <w:szCs w:val="18"/>
              </w:rPr>
              <w:t>Begrebsdefinition</w:t>
            </w:r>
          </w:p>
        </w:tc>
      </w:tr>
      <w:tr w:rsidR="00B04765" w:rsidRPr="0051728E" w14:paraId="0094050D"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71828B68"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1</w:t>
            </w:r>
          </w:p>
        </w:tc>
        <w:tc>
          <w:tcPr>
            <w:tcW w:w="2748" w:type="dxa"/>
            <w:tcBorders>
              <w:top w:val="single" w:sz="4" w:space="0" w:color="auto"/>
              <w:left w:val="single" w:sz="4" w:space="0" w:color="auto"/>
              <w:bottom w:val="single" w:sz="4" w:space="0" w:color="auto"/>
            </w:tcBorders>
            <w:shd w:val="clear" w:color="auto" w:fill="FFFFFF"/>
            <w:vAlign w:val="bottom"/>
          </w:tcPr>
          <w:p w14:paraId="382B05B3" w14:textId="77777777" w:rsidR="00B04765" w:rsidRPr="004F5ED7" w:rsidRDefault="00B04765" w:rsidP="00356904">
            <w:pPr>
              <w:rPr>
                <w:rFonts w:ascii="Trebuchet MS" w:hAnsi="Trebuchet MS"/>
                <w:sz w:val="18"/>
                <w:szCs w:val="18"/>
              </w:rPr>
            </w:pPr>
            <w:r w:rsidRPr="004F5ED7">
              <w:rPr>
                <w:rFonts w:ascii="Trebuchet MS" w:hAnsi="Trebuchet MS"/>
                <w:sz w:val="18"/>
                <w:szCs w:val="18"/>
              </w:rPr>
              <w:t>Spildevand</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58673AD"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721090E8"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Slam fra renseanlæg.</w:t>
            </w:r>
          </w:p>
        </w:tc>
      </w:tr>
      <w:tr w:rsidR="00B04765" w:rsidRPr="0051728E" w14:paraId="3A3245B8"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4992856F"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2</w:t>
            </w:r>
          </w:p>
        </w:tc>
        <w:tc>
          <w:tcPr>
            <w:tcW w:w="2748" w:type="dxa"/>
            <w:tcBorders>
              <w:top w:val="single" w:sz="4" w:space="0" w:color="auto"/>
              <w:left w:val="single" w:sz="4" w:space="0" w:color="auto"/>
              <w:bottom w:val="single" w:sz="4" w:space="0" w:color="auto"/>
            </w:tcBorders>
            <w:shd w:val="clear" w:color="auto" w:fill="FFFFFF"/>
            <w:vAlign w:val="bottom"/>
          </w:tcPr>
          <w:p w14:paraId="1515D8A2" w14:textId="77777777" w:rsidR="00B04765" w:rsidRPr="004F5ED7" w:rsidRDefault="00B04765" w:rsidP="00356904">
            <w:pPr>
              <w:rPr>
                <w:rFonts w:ascii="Trebuchet MS" w:hAnsi="Trebuchet MS"/>
                <w:sz w:val="18"/>
                <w:szCs w:val="18"/>
              </w:rPr>
            </w:pPr>
            <w:r>
              <w:rPr>
                <w:rFonts w:ascii="Trebuchet MS" w:hAnsi="Trebuchet MS"/>
                <w:sz w:val="18"/>
                <w:szCs w:val="18"/>
              </w:rPr>
              <w:t>Industri-/procesrestprodukt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2246D9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4A8DBA56"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Div.  rester fra industriproduktion, som med fordel må spredes på marker.</w:t>
            </w:r>
          </w:p>
        </w:tc>
      </w:tr>
      <w:tr w:rsidR="00B04765" w:rsidRPr="0051728E" w14:paraId="5E3C326C"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35A97178"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3</w:t>
            </w:r>
          </w:p>
        </w:tc>
        <w:tc>
          <w:tcPr>
            <w:tcW w:w="2748" w:type="dxa"/>
            <w:tcBorders>
              <w:top w:val="single" w:sz="4" w:space="0" w:color="auto"/>
              <w:left w:val="single" w:sz="4" w:space="0" w:color="auto"/>
              <w:bottom w:val="single" w:sz="4" w:space="0" w:color="auto"/>
            </w:tcBorders>
            <w:shd w:val="clear" w:color="auto" w:fill="FFFFFF"/>
            <w:vAlign w:val="bottom"/>
          </w:tcPr>
          <w:p w14:paraId="4072E954" w14:textId="77777777" w:rsidR="00B04765" w:rsidRPr="004F5ED7" w:rsidRDefault="00B04765" w:rsidP="00356904">
            <w:pPr>
              <w:rPr>
                <w:rFonts w:ascii="Trebuchet MS" w:hAnsi="Trebuchet MS"/>
                <w:sz w:val="18"/>
                <w:szCs w:val="18"/>
              </w:rPr>
            </w:pPr>
            <w:r w:rsidRPr="004F5ED7">
              <w:rPr>
                <w:rFonts w:ascii="Trebuchet MS" w:hAnsi="Trebuchet MS"/>
                <w:sz w:val="18"/>
                <w:szCs w:val="18"/>
              </w:rPr>
              <w:t>Aske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36E021A"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7E5356F7"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 xml:space="preserve">Aske </w:t>
            </w:r>
            <w:proofErr w:type="spellStart"/>
            <w:r>
              <w:rPr>
                <w:rFonts w:ascii="Trebuchet MS" w:hAnsi="Trebuchet MS" w:cs="Trebuchet MS"/>
                <w:sz w:val="18"/>
                <w:szCs w:val="18"/>
              </w:rPr>
              <w:t>hovedsagligt</w:t>
            </w:r>
            <w:proofErr w:type="spellEnd"/>
            <w:r>
              <w:rPr>
                <w:rFonts w:ascii="Trebuchet MS" w:hAnsi="Trebuchet MS" w:cs="Trebuchet MS"/>
                <w:sz w:val="18"/>
                <w:szCs w:val="18"/>
              </w:rPr>
              <w:t xml:space="preserve"> fra afbrænding af halm på fjernvarmeanlæg.</w:t>
            </w:r>
          </w:p>
        </w:tc>
      </w:tr>
      <w:tr w:rsidR="00B04765" w:rsidRPr="0051728E" w14:paraId="50527522"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46673A44" w14:textId="77777777" w:rsidR="00B04765" w:rsidRPr="004F5ED7" w:rsidRDefault="00B04765" w:rsidP="00356904">
            <w:pPr>
              <w:jc w:val="center"/>
              <w:rPr>
                <w:rFonts w:ascii="Trebuchet MS" w:hAnsi="Trebuchet MS"/>
                <w:sz w:val="18"/>
                <w:szCs w:val="18"/>
              </w:rPr>
            </w:pPr>
            <w:r>
              <w:rPr>
                <w:rFonts w:ascii="Trebuchet MS" w:hAnsi="Trebuchet MS"/>
                <w:sz w:val="18"/>
                <w:szCs w:val="18"/>
              </w:rPr>
              <w:t>8</w:t>
            </w:r>
          </w:p>
        </w:tc>
        <w:tc>
          <w:tcPr>
            <w:tcW w:w="2748" w:type="dxa"/>
            <w:tcBorders>
              <w:top w:val="single" w:sz="4" w:space="0" w:color="auto"/>
              <w:left w:val="single" w:sz="4" w:space="0" w:color="auto"/>
              <w:bottom w:val="single" w:sz="4" w:space="0" w:color="auto"/>
            </w:tcBorders>
            <w:shd w:val="clear" w:color="auto" w:fill="FFFFFF"/>
            <w:vAlign w:val="bottom"/>
          </w:tcPr>
          <w:p w14:paraId="0133252A" w14:textId="77777777" w:rsidR="00B04765" w:rsidRPr="004F5ED7" w:rsidRDefault="00B04765" w:rsidP="00356904">
            <w:pPr>
              <w:rPr>
                <w:rFonts w:ascii="Trebuchet MS" w:hAnsi="Trebuchet MS"/>
                <w:sz w:val="18"/>
                <w:szCs w:val="18"/>
              </w:rPr>
            </w:pPr>
            <w:r>
              <w:rPr>
                <w:rFonts w:ascii="Trebuchet MS" w:hAnsi="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25634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0F5F2671"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Andet</w:t>
            </w:r>
          </w:p>
        </w:tc>
      </w:tr>
    </w:tbl>
    <w:p w14:paraId="066484C4" w14:textId="77777777" w:rsidR="0025088B" w:rsidRDefault="0025088B" w:rsidP="00801CEB"/>
    <w:p w14:paraId="5946022F" w14:textId="77777777" w:rsidR="00801CEB" w:rsidRPr="00801CEB" w:rsidRDefault="0025088B" w:rsidP="00801CEB">
      <w:r>
        <w:br w:type="page"/>
      </w:r>
    </w:p>
    <w:p w14:paraId="6DCE9AA4" w14:textId="77777777" w:rsidR="00364C40" w:rsidRPr="00066C65" w:rsidRDefault="00071B26" w:rsidP="00066C65">
      <w:pPr>
        <w:pStyle w:val="Overskrift1"/>
      </w:pPr>
      <w:bookmarkStart w:id="265" w:name="_Toc292713330"/>
      <w:bookmarkStart w:id="266" w:name="_Toc292865346"/>
      <w:bookmarkStart w:id="267" w:name="_Toc63351442"/>
      <w:r w:rsidRPr="00066C65">
        <w:lastRenderedPageBreak/>
        <w:t>5.</w:t>
      </w:r>
      <w:r w:rsidR="00380C13">
        <w:t>4</w:t>
      </w:r>
      <w:r w:rsidRPr="00066C65">
        <w:t xml:space="preserve"> </w:t>
      </w:r>
      <w:r w:rsidR="00364C40" w:rsidRPr="00066C65">
        <w:t>Landbrug</w:t>
      </w:r>
      <w:bookmarkEnd w:id="265"/>
      <w:bookmarkEnd w:id="266"/>
      <w:bookmarkEnd w:id="267"/>
    </w:p>
    <w:p w14:paraId="2A0F700E" w14:textId="77777777" w:rsidR="00356904" w:rsidRDefault="00380C13" w:rsidP="00356904">
      <w:pPr>
        <w:pStyle w:val="Overskrift2"/>
        <w:rPr>
          <w:kern w:val="32"/>
        </w:rPr>
      </w:pPr>
      <w:bookmarkStart w:id="268" w:name="_Toc63351443"/>
      <w:bookmarkStart w:id="269" w:name="_Toc292713337"/>
      <w:r>
        <w:rPr>
          <w:kern w:val="32"/>
        </w:rPr>
        <w:t>5.4.</w:t>
      </w:r>
      <w:r w:rsidR="00356904" w:rsidRPr="00066C65">
        <w:rPr>
          <w:kern w:val="32"/>
        </w:rPr>
        <w:t xml:space="preserve">1 </w:t>
      </w:r>
      <w:r w:rsidR="00356904">
        <w:rPr>
          <w:kern w:val="32"/>
        </w:rPr>
        <w:t>Genopdyrkningsret</w:t>
      </w:r>
      <w:r w:rsidR="00356904" w:rsidRPr="00066C65">
        <w:rPr>
          <w:kern w:val="32"/>
        </w:rPr>
        <w:t xml:space="preserve"> (5</w:t>
      </w:r>
      <w:r>
        <w:rPr>
          <w:kern w:val="32"/>
        </w:rPr>
        <w:t>3</w:t>
      </w:r>
      <w:r w:rsidR="00356904" w:rsidRPr="00066C65">
        <w:rPr>
          <w:kern w:val="32"/>
        </w:rPr>
        <w:t>00)</w:t>
      </w:r>
      <w:bookmarkEnd w:id="268"/>
      <w:r w:rsidR="00356904" w:rsidRPr="00260F62">
        <w:rPr>
          <w:kern w:val="32"/>
        </w:rPr>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164"/>
        <w:gridCol w:w="2208"/>
        <w:gridCol w:w="2724"/>
        <w:gridCol w:w="1275"/>
        <w:gridCol w:w="1418"/>
        <w:gridCol w:w="1417"/>
        <w:gridCol w:w="1985"/>
      </w:tblGrid>
      <w:tr w:rsidR="00B5170B" w:rsidRPr="0051728E" w14:paraId="670A02C2" w14:textId="77777777" w:rsidTr="00C37B85">
        <w:trPr>
          <w:trHeight w:hRule="exact" w:val="510"/>
        </w:trPr>
        <w:tc>
          <w:tcPr>
            <w:tcW w:w="1696" w:type="dxa"/>
            <w:tcBorders>
              <w:bottom w:val="single" w:sz="4" w:space="0" w:color="auto"/>
            </w:tcBorders>
            <w:shd w:val="clear" w:color="auto" w:fill="D9D9D9"/>
            <w:vAlign w:val="bottom"/>
          </w:tcPr>
          <w:p w14:paraId="2D4A80E9" w14:textId="77777777" w:rsidR="00B5170B" w:rsidRPr="009367BB" w:rsidRDefault="00B5170B" w:rsidP="00B5170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4CA03BB3" w14:textId="48F6E15F" w:rsidR="00B5170B" w:rsidRPr="009367BB" w:rsidRDefault="00B5170B" w:rsidP="00B5170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932" w:type="dxa"/>
            <w:gridSpan w:val="2"/>
            <w:tcBorders>
              <w:bottom w:val="single" w:sz="4" w:space="0" w:color="auto"/>
            </w:tcBorders>
            <w:shd w:val="clear" w:color="auto" w:fill="D9D9D9"/>
            <w:vAlign w:val="bottom"/>
          </w:tcPr>
          <w:p w14:paraId="1E402A7C" w14:textId="7E3183F5"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Formål</w:t>
            </w:r>
          </w:p>
        </w:tc>
        <w:tc>
          <w:tcPr>
            <w:tcW w:w="1275" w:type="dxa"/>
            <w:tcBorders>
              <w:bottom w:val="single" w:sz="4" w:space="0" w:color="auto"/>
            </w:tcBorders>
            <w:shd w:val="clear" w:color="auto" w:fill="D9D9D9"/>
            <w:vAlign w:val="bottom"/>
          </w:tcPr>
          <w:p w14:paraId="1EAAA799"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13EC562D"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6CB2BBA9" w14:textId="77777777" w:rsidR="00B5170B" w:rsidRPr="009367BB" w:rsidRDefault="00B5170B" w:rsidP="00B5170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FD62EE5"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frit</w:t>
            </w:r>
          </w:p>
        </w:tc>
        <w:tc>
          <w:tcPr>
            <w:tcW w:w="1985" w:type="dxa"/>
            <w:shd w:val="clear" w:color="auto" w:fill="D9D9D9"/>
            <w:vAlign w:val="bottom"/>
          </w:tcPr>
          <w:p w14:paraId="76D1BB43"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Eksempel</w:t>
            </w:r>
          </w:p>
        </w:tc>
      </w:tr>
      <w:tr w:rsidR="00B5170B" w:rsidRPr="00353B49" w14:paraId="6B8F3C41"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0618AB44" w14:textId="77777777" w:rsidR="00B5170B" w:rsidRPr="00353B49" w:rsidRDefault="00B5170B" w:rsidP="00B5170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5609EA7E" w14:textId="4230C81D" w:rsidR="00B5170B" w:rsidRPr="00C43406"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tcBorders>
            <w:shd w:val="clear" w:color="auto" w:fill="97DDBA"/>
            <w:vAlign w:val="center"/>
          </w:tcPr>
          <w:p w14:paraId="7B6EFA8F" w14:textId="3A1F18DF" w:rsidR="00B5170B" w:rsidRPr="00C43406" w:rsidRDefault="00B5170B" w:rsidP="00B5170B">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r w:rsidRPr="00C43406" w:rsidDel="0024300E">
              <w:rPr>
                <w:rFonts w:ascii="Trebuchet MS" w:hAnsi="Trebuchet MS" w:cs="Trebuchet MS"/>
                <w:sz w:val="18"/>
                <w:szCs w:val="18"/>
              </w:rPr>
              <w:t xml:space="preserve"> </w:t>
            </w:r>
          </w:p>
        </w:tc>
      </w:tr>
      <w:tr w:rsidR="00B5170B" w:rsidRPr="00353B49" w14:paraId="5105F3A7"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710770A3" w14:textId="77777777" w:rsidR="00B5170B" w:rsidRPr="00353B49" w:rsidRDefault="00B5170B" w:rsidP="00B5170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229BAED4" w14:textId="6479C8C4" w:rsidR="00B5170B" w:rsidRPr="00C43406"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tcBorders>
            <w:shd w:val="clear" w:color="auto" w:fill="97DDBA"/>
            <w:vAlign w:val="center"/>
          </w:tcPr>
          <w:p w14:paraId="45791420" w14:textId="5575C88D" w:rsidR="00B5170B" w:rsidRPr="00C43406" w:rsidRDefault="00B5170B" w:rsidP="00B5170B">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r w:rsidRPr="00C43406" w:rsidDel="0024300E">
              <w:rPr>
                <w:rFonts w:ascii="Trebuchet MS" w:hAnsi="Trebuchet MS" w:cs="Trebuchet MS"/>
                <w:sz w:val="18"/>
                <w:szCs w:val="18"/>
              </w:rPr>
              <w:t xml:space="preserve"> </w:t>
            </w:r>
          </w:p>
        </w:tc>
      </w:tr>
      <w:tr w:rsidR="00B5170B" w:rsidRPr="00594F04" w14:paraId="03ECC21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6C613A50" w14:textId="77777777" w:rsidR="00B5170B" w:rsidRPr="00594F04" w:rsidRDefault="00B5170B" w:rsidP="00B5170B">
            <w:pPr>
              <w:rPr>
                <w:sz w:val="18"/>
                <w:szCs w:val="18"/>
              </w:rPr>
            </w:pPr>
            <w:r w:rsidRPr="00594F04">
              <w:rPr>
                <w:rFonts w:ascii="Trebuchet MS" w:hAnsi="Trebuchet MS"/>
                <w:sz w:val="18"/>
                <w:szCs w:val="18"/>
              </w:rPr>
              <w:t>funktion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3895546" w14:textId="64D45379" w:rsidR="00B5170B" w:rsidRPr="00594F04" w:rsidRDefault="00B5170B" w:rsidP="00B5170B">
            <w:pPr>
              <w:rPr>
                <w:rFonts w:ascii="Trebuchet MS" w:hAnsi="Trebuchet MS"/>
                <w:sz w:val="18"/>
                <w:szCs w:val="18"/>
              </w:rPr>
            </w:pPr>
            <w:r w:rsidRPr="00594F04">
              <w:rPr>
                <w:rFonts w:ascii="Trebuchet MS" w:hAnsi="Trebuchet MS"/>
                <w:sz w:val="18"/>
                <w:szCs w:val="18"/>
              </w:rPr>
              <w:t>funktion</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6906F76F" w14:textId="498EBA2E" w:rsidR="00B5170B" w:rsidRPr="00594F04" w:rsidRDefault="00B5170B" w:rsidP="00B5170B">
            <w:pPr>
              <w:rPr>
                <w:rFonts w:ascii="Trebuchet MS" w:hAnsi="Trebuchet MS"/>
                <w:sz w:val="18"/>
                <w:szCs w:val="18"/>
              </w:rPr>
            </w:pPr>
            <w:r w:rsidRPr="00594F04">
              <w:rPr>
                <w:rFonts w:ascii="Trebuchet MS" w:hAnsi="Trebuchet MS"/>
                <w:sz w:val="18"/>
                <w:szCs w:val="18"/>
              </w:rPr>
              <w:t>Funktion ved anmeldelse</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B4F5E93"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3EEC13E8"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1C47158" w14:textId="77777777" w:rsidR="00B5170B" w:rsidRPr="00594F04" w:rsidRDefault="00B5170B" w:rsidP="00B5170B">
            <w:pPr>
              <w:jc w:val="center"/>
              <w:rPr>
                <w:rFonts w:ascii="Trebuchet MS" w:hAnsi="Trebuchet MS" w:cs="Trebuchet MS"/>
                <w:sz w:val="18"/>
                <w:szCs w:val="18"/>
              </w:rPr>
            </w:pPr>
            <w:r w:rsidRPr="00594F04">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683CEA13"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Brak med spildfrø</w:t>
            </w:r>
          </w:p>
        </w:tc>
      </w:tr>
      <w:tr w:rsidR="00B5170B" w:rsidRPr="00CE1917" w14:paraId="53369EED"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2CDE6EAE" w14:textId="77777777" w:rsidR="00B5170B" w:rsidRPr="002B2B69" w:rsidRDefault="00B5170B" w:rsidP="00B5170B">
            <w:pPr>
              <w:rPr>
                <w:rFonts w:ascii="Trebuchet MS" w:hAnsi="Trebuchet MS"/>
                <w:sz w:val="18"/>
                <w:szCs w:val="18"/>
              </w:rPr>
            </w:pPr>
            <w:proofErr w:type="spellStart"/>
            <w:r>
              <w:rPr>
                <w:rFonts w:ascii="Trebuchet MS" w:hAnsi="Trebuchet MS"/>
                <w:sz w:val="18"/>
                <w:szCs w:val="18"/>
              </w:rPr>
              <w:t>planlagt_aktivitet</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AA3F3B0" w14:textId="1506835D" w:rsidR="00B5170B" w:rsidRDefault="00B5170B" w:rsidP="00B5170B">
            <w:pPr>
              <w:rPr>
                <w:rFonts w:ascii="Trebuchet MS" w:hAnsi="Trebuchet MS"/>
                <w:sz w:val="18"/>
                <w:szCs w:val="18"/>
              </w:rPr>
            </w:pPr>
            <w:proofErr w:type="spellStart"/>
            <w:r>
              <w:rPr>
                <w:rFonts w:ascii="Trebuchet MS" w:hAnsi="Trebuchet MS"/>
                <w:sz w:val="18"/>
                <w:szCs w:val="18"/>
              </w:rPr>
              <w:t>planl_akti</w:t>
            </w:r>
            <w:proofErr w:type="spellEnd"/>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6C48D4E3" w14:textId="46991ABF" w:rsidR="00B5170B" w:rsidRPr="00432FE5" w:rsidRDefault="00B5170B" w:rsidP="00B5170B">
            <w:pPr>
              <w:rPr>
                <w:rFonts w:ascii="Trebuchet MS" w:hAnsi="Trebuchet MS"/>
                <w:sz w:val="18"/>
                <w:szCs w:val="18"/>
              </w:rPr>
            </w:pPr>
            <w:r>
              <w:rPr>
                <w:rFonts w:ascii="Trebuchet MS" w:hAnsi="Trebuchet MS"/>
                <w:sz w:val="18"/>
                <w:szCs w:val="18"/>
              </w:rPr>
              <w:t>Planlagt aktivitet</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11BF3D6" w14:textId="77777777" w:rsidR="00B5170B" w:rsidRPr="002B2B69" w:rsidRDefault="00B5170B" w:rsidP="00B5170B">
            <w:pPr>
              <w:rPr>
                <w:rFonts w:ascii="Trebuchet MS" w:hAnsi="Trebuchet MS" w:cs="Trebuchet MS"/>
                <w:sz w:val="18"/>
                <w:szCs w:val="18"/>
              </w:rPr>
            </w:pPr>
            <w:r w:rsidRPr="002B2B69">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663DD1" w14:textId="77777777" w:rsidR="00B5170B" w:rsidRPr="002B2B69" w:rsidRDefault="00B5170B" w:rsidP="00B5170B">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128</w:t>
            </w:r>
            <w:r w:rsidRPr="002B2B69">
              <w:rPr>
                <w:rFonts w:ascii="Trebuchet MS" w:hAnsi="Trebuchet MS" w:cs="Trebuchet MS"/>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55E7C67" w14:textId="77777777" w:rsidR="00B5170B" w:rsidRPr="002B2B69" w:rsidRDefault="00B5170B" w:rsidP="00B5170B">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04D75077"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Græs uden N-kvote</w:t>
            </w:r>
          </w:p>
        </w:tc>
      </w:tr>
      <w:tr w:rsidR="00B5170B" w:rsidRPr="00CE1917" w14:paraId="341F9FDF"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717BBEB0" w14:textId="77777777" w:rsidR="00B5170B" w:rsidRPr="002B2B69" w:rsidRDefault="00B5170B" w:rsidP="00B5170B">
            <w:pPr>
              <w:rPr>
                <w:rFonts w:ascii="Trebuchet MS" w:hAnsi="Trebuchet MS"/>
                <w:sz w:val="18"/>
                <w:szCs w:val="18"/>
              </w:rPr>
            </w:pPr>
            <w:r>
              <w:rPr>
                <w:rFonts w:ascii="Trebuchet MS" w:hAnsi="Trebuchet MS"/>
                <w:sz w:val="18"/>
                <w:szCs w:val="18"/>
              </w:rPr>
              <w:t>genoptaget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48CCD21" w14:textId="6B2015F2" w:rsidR="00B5170B" w:rsidRDefault="00B5170B" w:rsidP="00B5170B">
            <w:pPr>
              <w:rPr>
                <w:rFonts w:ascii="Trebuchet MS" w:hAnsi="Trebuchet MS"/>
                <w:sz w:val="18"/>
                <w:szCs w:val="18"/>
              </w:rPr>
            </w:pPr>
            <w:r>
              <w:rPr>
                <w:rFonts w:ascii="Trebuchet MS" w:hAnsi="Trebuchet MS"/>
                <w:sz w:val="18"/>
                <w:szCs w:val="18"/>
              </w:rPr>
              <w:t>genoptaget</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334F68EA" w14:textId="7EC8B320" w:rsidR="00B5170B" w:rsidRPr="00432FE5" w:rsidRDefault="00B5170B" w:rsidP="00B5170B">
            <w:pPr>
              <w:rPr>
                <w:rFonts w:ascii="Trebuchet MS" w:hAnsi="Trebuchet MS"/>
                <w:sz w:val="18"/>
                <w:szCs w:val="18"/>
              </w:rPr>
            </w:pPr>
            <w:r>
              <w:rPr>
                <w:rFonts w:ascii="Trebuchet MS" w:hAnsi="Trebuchet MS"/>
                <w:sz w:val="18"/>
                <w:szCs w:val="18"/>
              </w:rPr>
              <w:t>Genopdyrkning påbegyndt igen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8789FF8"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69DA119"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1999-2999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839F1CE" w14:textId="35C26A10" w:rsidR="00B5170B" w:rsidRPr="002B2B69" w:rsidRDefault="00B5170B" w:rsidP="00B5170B">
            <w:pPr>
              <w:jc w:val="center"/>
              <w:rPr>
                <w:rFonts w:ascii="Trebuchet MS" w:hAnsi="Trebuchet MS" w:cs="Trebuchet MS"/>
                <w:sz w:val="18"/>
                <w:szCs w:val="18"/>
              </w:rPr>
            </w:pPr>
            <w:r w:rsidRPr="003D5E8B">
              <w:rPr>
                <w:rFonts w:ascii="Trebuchet MS" w:hAnsi="Trebuchet MS" w:cs="Trebuchet MS"/>
                <w:color w:val="4F81BD"/>
                <w:sz w:val="18"/>
                <w:szCs w:val="18"/>
              </w:rPr>
              <w:t>F</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21FE4EBE"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2013</w:t>
            </w:r>
          </w:p>
        </w:tc>
      </w:tr>
      <w:tr w:rsidR="00B5170B" w:rsidRPr="00CE1917" w14:paraId="15199796" w14:textId="77777777" w:rsidTr="00B5170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3C45077A" w14:textId="77777777" w:rsidR="00B5170B" w:rsidRPr="00860575" w:rsidRDefault="00B5170B" w:rsidP="00B5170B">
            <w:pPr>
              <w:rPr>
                <w:rFonts w:ascii="Trebuchet MS" w:hAnsi="Trebuchet MS" w:cs="Trebuchet MS"/>
                <w:sz w:val="18"/>
                <w:szCs w:val="18"/>
              </w:rPr>
            </w:pPr>
            <w:proofErr w:type="spellStart"/>
            <w:r>
              <w:rPr>
                <w:rFonts w:ascii="Trebuchet MS" w:hAnsi="Trebuchet MS"/>
                <w:sz w:val="18"/>
                <w:szCs w:val="18"/>
              </w:rPr>
              <w:t>sagsnr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03540996" w14:textId="77777777" w:rsidR="00B5170B" w:rsidRPr="0014307B"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F3CA884" w14:textId="58A66A97" w:rsidR="00B5170B" w:rsidRPr="0014307B" w:rsidRDefault="00B5170B" w:rsidP="00B517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5170B" w:rsidRPr="00CE1917" w14:paraId="2135034C" w14:textId="77777777" w:rsidTr="00B5170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11D921D9" w14:textId="77777777" w:rsidR="00B5170B" w:rsidRPr="00860575" w:rsidRDefault="00B5170B" w:rsidP="00B5170B">
            <w:pPr>
              <w:rPr>
                <w:rFonts w:ascii="Trebuchet MS" w:hAnsi="Trebuchet MS" w:cs="Trebuchet MS"/>
                <w:sz w:val="18"/>
                <w:szCs w:val="18"/>
              </w:rPr>
            </w:pPr>
            <w:r w:rsidRPr="00860575">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0E7283D5" w14:textId="77777777" w:rsidR="00B5170B" w:rsidRPr="0014307B"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51F438D4" w14:textId="4A007417" w:rsidR="00B5170B" w:rsidRPr="00CE1917" w:rsidRDefault="00B5170B" w:rsidP="00B517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5170B" w:rsidRPr="00CE1917" w14:paraId="78B7B7AC" w14:textId="77777777" w:rsidTr="00B5170B">
        <w:trPr>
          <w:trHeight w:hRule="exact" w:val="255"/>
        </w:trPr>
        <w:tc>
          <w:tcPr>
            <w:tcW w:w="5068" w:type="dxa"/>
            <w:gridSpan w:val="3"/>
            <w:tcBorders>
              <w:top w:val="nil"/>
              <w:left w:val="nil"/>
              <w:bottom w:val="nil"/>
              <w:right w:val="nil"/>
            </w:tcBorders>
            <w:shd w:val="clear" w:color="auto" w:fill="97DDBA"/>
          </w:tcPr>
          <w:p w14:paraId="395465C8" w14:textId="77777777" w:rsidR="00B5170B" w:rsidRPr="0051728E" w:rsidRDefault="00B5170B" w:rsidP="00B5170B">
            <w:pPr>
              <w:rPr>
                <w:rFonts w:ascii="Trebuchet MS" w:hAnsi="Trebuchet MS" w:cs="Trebuchet MS"/>
                <w:i/>
                <w:iCs/>
                <w:sz w:val="18"/>
                <w:szCs w:val="18"/>
              </w:rPr>
            </w:pPr>
          </w:p>
        </w:tc>
        <w:tc>
          <w:tcPr>
            <w:tcW w:w="8819" w:type="dxa"/>
            <w:gridSpan w:val="5"/>
            <w:tcBorders>
              <w:top w:val="nil"/>
              <w:left w:val="nil"/>
              <w:bottom w:val="nil"/>
              <w:right w:val="nil"/>
            </w:tcBorders>
            <w:shd w:val="clear" w:color="auto" w:fill="97DDBA"/>
            <w:vAlign w:val="bottom"/>
          </w:tcPr>
          <w:p w14:paraId="09CC2BC4" w14:textId="5A3834F4" w:rsidR="00B5170B" w:rsidRPr="0014307B" w:rsidRDefault="00B5170B" w:rsidP="00B5170B">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B0E278A" w14:textId="77777777" w:rsidR="00356904" w:rsidRDefault="00380C13" w:rsidP="00356904">
      <w:pPr>
        <w:pStyle w:val="Overskrift6"/>
      </w:pPr>
      <w:r>
        <w:t>5.4.</w:t>
      </w:r>
      <w:r w:rsidR="00356904">
        <w:t>1.1</w:t>
      </w:r>
      <w:r w:rsidR="00356904" w:rsidRPr="00A32757">
        <w:t xml:space="preserve"> </w:t>
      </w:r>
      <w:r w:rsidR="00356904">
        <w:t>Metadata</w:t>
      </w:r>
      <w:r w:rsidR="00356904" w:rsidRPr="00917A7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56904" w:rsidRPr="0051728E" w14:paraId="05CCAD47" w14:textId="77777777" w:rsidTr="00356904">
        <w:trPr>
          <w:trHeight w:hRule="exact" w:val="255"/>
        </w:trPr>
        <w:tc>
          <w:tcPr>
            <w:tcW w:w="2235" w:type="dxa"/>
            <w:shd w:val="clear" w:color="auto" w:fill="D9D9D9"/>
            <w:vAlign w:val="bottom"/>
          </w:tcPr>
          <w:p w14:paraId="290F9BBF"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6D6B438" w14:textId="77777777" w:rsidR="00356904" w:rsidRPr="00FE3FC3" w:rsidRDefault="00356904"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356904" w:rsidRPr="0051728E" w14:paraId="1ABC7C88" w14:textId="77777777" w:rsidTr="00356904">
        <w:trPr>
          <w:trHeight w:hRule="exact" w:val="255"/>
        </w:trPr>
        <w:tc>
          <w:tcPr>
            <w:tcW w:w="2235" w:type="dxa"/>
            <w:shd w:val="clear" w:color="auto" w:fill="E0E0E0"/>
            <w:vAlign w:val="bottom"/>
          </w:tcPr>
          <w:p w14:paraId="1820239C"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402CE99"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15 års genopdyrkningsret</w:t>
            </w:r>
          </w:p>
        </w:tc>
      </w:tr>
      <w:tr w:rsidR="00356904" w:rsidRPr="0051728E" w14:paraId="5EFF25B2" w14:textId="77777777" w:rsidTr="00356904">
        <w:trPr>
          <w:trHeight w:hRule="exact" w:val="255"/>
        </w:trPr>
        <w:tc>
          <w:tcPr>
            <w:tcW w:w="2235" w:type="dxa"/>
            <w:shd w:val="clear" w:color="auto" w:fill="E0E0E0"/>
            <w:vAlign w:val="bottom"/>
          </w:tcPr>
          <w:p w14:paraId="4C0222AE"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8F94CAC" w14:textId="77777777" w:rsidR="00356904" w:rsidRDefault="008A2C3E" w:rsidP="00356904">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3</w:t>
            </w:r>
            <w:r>
              <w:rPr>
                <w:rFonts w:ascii="Trebuchet MS" w:hAnsi="Trebuchet MS"/>
                <w:sz w:val="18"/>
                <w:szCs w:val="18"/>
              </w:rPr>
              <w:t>00</w:t>
            </w:r>
          </w:p>
        </w:tc>
      </w:tr>
      <w:tr w:rsidR="00356904" w:rsidRPr="0051728E" w14:paraId="50ACA40F" w14:textId="77777777" w:rsidTr="00356904">
        <w:trPr>
          <w:trHeight w:hRule="exact" w:val="255"/>
        </w:trPr>
        <w:tc>
          <w:tcPr>
            <w:tcW w:w="2235" w:type="dxa"/>
            <w:shd w:val="clear" w:color="auto" w:fill="E0E0E0"/>
            <w:vAlign w:val="bottom"/>
          </w:tcPr>
          <w:p w14:paraId="7D55F4E1"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5A0460F" w14:textId="77777777" w:rsidR="00356904" w:rsidRPr="00F279E4" w:rsidRDefault="00356904" w:rsidP="00356904">
            <w:pPr>
              <w:rPr>
                <w:rFonts w:ascii="Trebuchet MS" w:hAnsi="Trebuchet MS" w:cs="Trebuchet MS"/>
                <w:sz w:val="18"/>
                <w:szCs w:val="18"/>
              </w:rPr>
            </w:pPr>
            <w:r>
              <w:rPr>
                <w:rFonts w:ascii="Trebuchet MS" w:hAnsi="Trebuchet MS"/>
                <w:sz w:val="18"/>
                <w:szCs w:val="18"/>
              </w:rPr>
              <w:t>Anmeldelse af genopdyrkningsret indenfor 15 år</w:t>
            </w:r>
          </w:p>
        </w:tc>
      </w:tr>
      <w:tr w:rsidR="00356904" w:rsidRPr="0051728E" w14:paraId="1FB3FDE9" w14:textId="77777777" w:rsidTr="00356904">
        <w:trPr>
          <w:trHeight w:hRule="exact" w:val="255"/>
        </w:trPr>
        <w:tc>
          <w:tcPr>
            <w:tcW w:w="2235" w:type="dxa"/>
            <w:shd w:val="clear" w:color="auto" w:fill="E0E0E0"/>
            <w:vAlign w:val="bottom"/>
          </w:tcPr>
          <w:p w14:paraId="0A1EC1E6"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9013DFD" w14:textId="77777777" w:rsidR="00356904" w:rsidRPr="00D77840" w:rsidRDefault="00356904" w:rsidP="00356904">
            <w:pPr>
              <w:rPr>
                <w:rFonts w:ascii="Trebuchet MS" w:hAnsi="Trebuchet MS" w:cs="Trebuchet MS"/>
                <w:sz w:val="18"/>
                <w:szCs w:val="18"/>
              </w:rPr>
            </w:pPr>
            <w:r>
              <w:rPr>
                <w:rFonts w:ascii="Trebuchet MS" w:hAnsi="Trebuchet MS" w:cs="Trebuchet MS"/>
                <w:sz w:val="18"/>
                <w:szCs w:val="18"/>
              </w:rPr>
              <w:t>Marker der er anmeldt genopdyrkningsret indenfor 15 år.</w:t>
            </w:r>
          </w:p>
        </w:tc>
      </w:tr>
      <w:tr w:rsidR="00356904" w:rsidRPr="0051728E" w14:paraId="1B2A99C9" w14:textId="77777777" w:rsidTr="00356904">
        <w:trPr>
          <w:trHeight w:hRule="exact" w:val="255"/>
        </w:trPr>
        <w:tc>
          <w:tcPr>
            <w:tcW w:w="2235" w:type="dxa"/>
            <w:shd w:val="clear" w:color="auto" w:fill="E0E0E0"/>
            <w:vAlign w:val="bottom"/>
          </w:tcPr>
          <w:p w14:paraId="572095CE" w14:textId="77777777" w:rsidR="00356904" w:rsidRPr="0051728E" w:rsidRDefault="00356904" w:rsidP="0035690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81FE897"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Registrere hvor der er anmeldt ret til genopdyrkning.</w:t>
            </w:r>
          </w:p>
        </w:tc>
      </w:tr>
      <w:tr w:rsidR="007E0FF5" w:rsidRPr="0051728E" w14:paraId="0E110A5F" w14:textId="77777777" w:rsidTr="00356904">
        <w:trPr>
          <w:trHeight w:hRule="exact" w:val="255"/>
        </w:trPr>
        <w:tc>
          <w:tcPr>
            <w:tcW w:w="2235" w:type="dxa"/>
            <w:shd w:val="clear" w:color="auto" w:fill="E0E0E0"/>
            <w:vAlign w:val="bottom"/>
          </w:tcPr>
          <w:p w14:paraId="4C5A7EF3" w14:textId="77777777" w:rsidR="007E0FF5" w:rsidRPr="0051728E" w:rsidRDefault="007E0FF5" w:rsidP="0035690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6C4FC54" w14:textId="77777777" w:rsidR="007E0FF5" w:rsidRPr="007E0FF5" w:rsidRDefault="007E0FF5" w:rsidP="00E90B24">
            <w:pPr>
              <w:rPr>
                <w:rFonts w:ascii="Trebuchet MS" w:hAnsi="Trebuchet MS" w:cs="Trebuchet MS"/>
                <w:sz w:val="18"/>
                <w:szCs w:val="18"/>
              </w:rPr>
            </w:pPr>
            <w:r w:rsidRPr="007E0FF5">
              <w:rPr>
                <w:rFonts w:ascii="Trebuchet MS" w:hAnsi="Trebuchet MS" w:cs="Trebuchet MS"/>
                <w:sz w:val="18"/>
                <w:szCs w:val="18"/>
              </w:rPr>
              <w:t>Landbrugs- og akvakulturanlæg</w:t>
            </w:r>
          </w:p>
        </w:tc>
      </w:tr>
      <w:tr w:rsidR="007E0FF5" w:rsidRPr="0051728E" w14:paraId="0D68D74C" w14:textId="77777777" w:rsidTr="00356904">
        <w:trPr>
          <w:trHeight w:hRule="exact" w:val="255"/>
        </w:trPr>
        <w:tc>
          <w:tcPr>
            <w:tcW w:w="2235" w:type="dxa"/>
            <w:shd w:val="clear" w:color="auto" w:fill="E0E0E0"/>
            <w:vAlign w:val="bottom"/>
          </w:tcPr>
          <w:p w14:paraId="3EC7888C" w14:textId="77777777" w:rsidR="007E0FF5" w:rsidRPr="00492FFE" w:rsidRDefault="006A595F" w:rsidP="00356904">
            <w:pPr>
              <w:rPr>
                <w:rFonts w:ascii="Trebuchet MS" w:hAnsi="Trebuchet MS" w:cs="Trebuchet MS"/>
                <w:sz w:val="18"/>
                <w:szCs w:val="18"/>
              </w:rPr>
            </w:pPr>
            <w:proofErr w:type="spellStart"/>
            <w:r w:rsidRPr="00E45822">
              <w:rPr>
                <w:rFonts w:ascii="Trebuchet MS" w:hAnsi="Trebuchet MS" w:cs="Trebuchet MS"/>
                <w:sz w:val="18"/>
                <w:szCs w:val="18"/>
              </w:rPr>
              <w:t>Noegle</w:t>
            </w:r>
            <w:r w:rsidR="007E0FF5" w:rsidRPr="00492FFE">
              <w:rPr>
                <w:rFonts w:ascii="Trebuchet MS" w:hAnsi="Trebuchet MS" w:cs="Trebuchet MS"/>
                <w:sz w:val="18"/>
                <w:szCs w:val="18"/>
              </w:rPr>
              <w:t>_ord</w:t>
            </w:r>
            <w:proofErr w:type="spellEnd"/>
          </w:p>
        </w:tc>
        <w:tc>
          <w:tcPr>
            <w:tcW w:w="11340" w:type="dxa"/>
            <w:shd w:val="clear" w:color="auto" w:fill="FFFFFF"/>
            <w:vAlign w:val="bottom"/>
          </w:tcPr>
          <w:p w14:paraId="07CE38E1" w14:textId="77777777" w:rsidR="007E0FF5" w:rsidRPr="007E0FF5" w:rsidRDefault="007E0FF5" w:rsidP="00E90B24">
            <w:pPr>
              <w:autoSpaceDE w:val="0"/>
              <w:autoSpaceDN w:val="0"/>
              <w:adjustRightInd w:val="0"/>
              <w:rPr>
                <w:rFonts w:ascii="Trebuchet MS" w:hAnsi="Trebuchet MS" w:cs="Trebuchet MS"/>
                <w:sz w:val="18"/>
                <w:szCs w:val="18"/>
              </w:rPr>
            </w:pPr>
            <w:r w:rsidRPr="007E0FF5">
              <w:rPr>
                <w:rFonts w:ascii="Trebuchet MS" w:hAnsi="Trebuchet MS" w:cs="Trebuchet MS"/>
                <w:sz w:val="18"/>
                <w:szCs w:val="18"/>
              </w:rPr>
              <w:t>Mark, Brak</w:t>
            </w:r>
          </w:p>
        </w:tc>
      </w:tr>
      <w:tr w:rsidR="00356904" w:rsidRPr="0051728E" w14:paraId="5FF4FA04" w14:textId="77777777" w:rsidTr="00356904">
        <w:trPr>
          <w:trHeight w:hRule="exact" w:val="255"/>
        </w:trPr>
        <w:tc>
          <w:tcPr>
            <w:tcW w:w="2235" w:type="dxa"/>
            <w:shd w:val="clear" w:color="auto" w:fill="E0E0E0"/>
            <w:vAlign w:val="bottom"/>
          </w:tcPr>
          <w:p w14:paraId="0A1843FF"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F548C1"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Flade</w:t>
            </w:r>
          </w:p>
        </w:tc>
      </w:tr>
      <w:tr w:rsidR="00356904" w:rsidRPr="0051728E" w14:paraId="32F6F203" w14:textId="77777777" w:rsidTr="00356904">
        <w:trPr>
          <w:trHeight w:hRule="exact" w:val="255"/>
        </w:trPr>
        <w:tc>
          <w:tcPr>
            <w:tcW w:w="2235" w:type="dxa"/>
            <w:shd w:val="clear" w:color="auto" w:fill="E0E0E0"/>
            <w:vAlign w:val="bottom"/>
          </w:tcPr>
          <w:p w14:paraId="5428467D" w14:textId="77777777" w:rsidR="00356904" w:rsidRPr="00FE3FC3" w:rsidRDefault="00356904" w:rsidP="0035690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8251DDA" w14:textId="77777777" w:rsidR="00356904" w:rsidRPr="00FE3FC3" w:rsidRDefault="00356904" w:rsidP="00356904">
            <w:pPr>
              <w:rPr>
                <w:rFonts w:ascii="Trebuchet MS" w:hAnsi="Trebuchet MS" w:cs="Trebuchet MS"/>
                <w:sz w:val="18"/>
                <w:szCs w:val="18"/>
              </w:rPr>
            </w:pPr>
          </w:p>
        </w:tc>
      </w:tr>
      <w:tr w:rsidR="00904157" w:rsidRPr="00C60C42" w14:paraId="03E55DF2" w14:textId="77777777" w:rsidTr="00356904">
        <w:trPr>
          <w:trHeight w:hRule="exact" w:val="255"/>
        </w:trPr>
        <w:tc>
          <w:tcPr>
            <w:tcW w:w="2235" w:type="dxa"/>
            <w:shd w:val="clear" w:color="auto" w:fill="E0E0E0"/>
            <w:vAlign w:val="bottom"/>
          </w:tcPr>
          <w:p w14:paraId="46AF314F"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A0383D5" w14:textId="49869F6D" w:rsidR="00DF2393"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01.13.23, 01.13.25</w:t>
            </w:r>
          </w:p>
        </w:tc>
      </w:tr>
    </w:tbl>
    <w:p w14:paraId="1151BF0B" w14:textId="77777777" w:rsidR="007A274D" w:rsidRPr="00C60C42" w:rsidRDefault="007A274D" w:rsidP="00356904">
      <w:pPr>
        <w:pStyle w:val="Overskrift6"/>
      </w:pPr>
    </w:p>
    <w:p w14:paraId="081AD055" w14:textId="77777777" w:rsidR="00356904" w:rsidRPr="00A32757" w:rsidRDefault="007A274D" w:rsidP="00356904">
      <w:pPr>
        <w:pStyle w:val="Overskrift6"/>
      </w:pPr>
      <w:r>
        <w:br w:type="page"/>
      </w:r>
      <w:r w:rsidR="00380C13">
        <w:lastRenderedPageBreak/>
        <w:t>5.4.</w:t>
      </w:r>
      <w:r w:rsidR="00356904">
        <w:t>1.2</w:t>
      </w:r>
      <w:r w:rsidR="00356904" w:rsidRPr="00A32757">
        <w:t xml:space="preserve"> </w:t>
      </w:r>
      <w:r w:rsidR="00356904">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356904" w:rsidRPr="0051728E" w14:paraId="4FAB77B2" w14:textId="77777777" w:rsidTr="00B35E5F">
        <w:trPr>
          <w:trHeight w:hRule="exact" w:val="255"/>
        </w:trPr>
        <w:tc>
          <w:tcPr>
            <w:tcW w:w="4503" w:type="dxa"/>
            <w:shd w:val="clear" w:color="auto" w:fill="D9D9D9"/>
            <w:vAlign w:val="bottom"/>
          </w:tcPr>
          <w:p w14:paraId="07B6FD5C"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22279E8"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Beskrivelse</w:t>
            </w:r>
          </w:p>
        </w:tc>
      </w:tr>
      <w:tr w:rsidR="00356904" w:rsidRPr="0051728E" w14:paraId="6EE9A8FE" w14:textId="77777777" w:rsidTr="00B35E5F">
        <w:trPr>
          <w:trHeight w:hRule="exact" w:val="510"/>
        </w:trPr>
        <w:tc>
          <w:tcPr>
            <w:tcW w:w="4503" w:type="dxa"/>
            <w:shd w:val="clear" w:color="auto" w:fill="E0E0E0"/>
            <w:vAlign w:val="center"/>
          </w:tcPr>
          <w:p w14:paraId="001BCD45" w14:textId="77777777" w:rsidR="00356904" w:rsidRPr="00024C60" w:rsidRDefault="00356904" w:rsidP="0035690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59E8F3B" w14:textId="766FC2C7" w:rsidR="00356904" w:rsidRPr="00024C60" w:rsidRDefault="00356904" w:rsidP="00356904">
            <w:pPr>
              <w:rPr>
                <w:rFonts w:ascii="Trebuchet MS" w:hAnsi="Trebuchet MS" w:cs="Trebuchet MS"/>
                <w:sz w:val="18"/>
                <w:szCs w:val="18"/>
              </w:rPr>
            </w:pPr>
            <w:r>
              <w:rPr>
                <w:rFonts w:ascii="Trebuchet MS" w:hAnsi="Trebuchet MS" w:cs="Trebuchet MS"/>
                <w:sz w:val="18"/>
                <w:szCs w:val="18"/>
              </w:rPr>
              <w:t xml:space="preserve">Markblokke kan ofte </w:t>
            </w:r>
            <w:proofErr w:type="spellStart"/>
            <w:r>
              <w:rPr>
                <w:rFonts w:ascii="Trebuchet MS" w:hAnsi="Trebuchet MS" w:cs="Trebuchet MS"/>
                <w:sz w:val="18"/>
                <w:szCs w:val="18"/>
              </w:rPr>
              <w:t>genanvedes</w:t>
            </w:r>
            <w:proofErr w:type="spellEnd"/>
            <w:r>
              <w:rPr>
                <w:rFonts w:ascii="Trebuchet MS" w:hAnsi="Trebuchet MS" w:cs="Trebuchet MS"/>
                <w:sz w:val="18"/>
                <w:szCs w:val="18"/>
              </w:rPr>
              <w:t xml:space="preserve"> til geometrien. Ellers snap til brugsgrænser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så det passer med det anmeldte.</w:t>
            </w:r>
          </w:p>
        </w:tc>
      </w:tr>
      <w:tr w:rsidR="00356904" w:rsidRPr="0051728E" w14:paraId="3B60289F" w14:textId="77777777" w:rsidTr="00B35E5F">
        <w:trPr>
          <w:trHeight w:hRule="exact" w:val="255"/>
        </w:trPr>
        <w:tc>
          <w:tcPr>
            <w:tcW w:w="4503" w:type="dxa"/>
            <w:shd w:val="clear" w:color="auto" w:fill="E0E0E0"/>
            <w:vAlign w:val="bottom"/>
          </w:tcPr>
          <w:p w14:paraId="15050958"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7D442C30" w14:textId="77777777" w:rsidR="00356904" w:rsidRPr="00024C60" w:rsidRDefault="00356904" w:rsidP="00356904">
            <w:pPr>
              <w:rPr>
                <w:rFonts w:ascii="Trebuchet MS" w:hAnsi="Trebuchet MS" w:cs="Trebuchet MS"/>
                <w:sz w:val="18"/>
                <w:szCs w:val="18"/>
              </w:rPr>
            </w:pPr>
          </w:p>
        </w:tc>
      </w:tr>
      <w:tr w:rsidR="00356904" w:rsidRPr="0051728E" w14:paraId="13E94239" w14:textId="77777777" w:rsidTr="00B35E5F">
        <w:trPr>
          <w:trHeight w:hRule="exact" w:val="255"/>
        </w:trPr>
        <w:tc>
          <w:tcPr>
            <w:tcW w:w="4503" w:type="dxa"/>
            <w:shd w:val="clear" w:color="auto" w:fill="E0E0E0"/>
            <w:vAlign w:val="bottom"/>
          </w:tcPr>
          <w:p w14:paraId="730326E9"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AF8BFF7" w14:textId="77777777" w:rsidR="00356904" w:rsidRPr="00024C60" w:rsidRDefault="00356904" w:rsidP="00356904">
            <w:pPr>
              <w:rPr>
                <w:rFonts w:ascii="Trebuchet MS" w:hAnsi="Trebuchet MS" w:cs="Trebuchet MS"/>
                <w:sz w:val="18"/>
                <w:szCs w:val="18"/>
              </w:rPr>
            </w:pPr>
            <w:r>
              <w:rPr>
                <w:rFonts w:ascii="Trebuchet MS" w:hAnsi="Trebuchet MS" w:cs="Trebuchet MS"/>
                <w:sz w:val="18"/>
                <w:szCs w:val="18"/>
              </w:rPr>
              <w:t>0,1 ha</w:t>
            </w:r>
          </w:p>
        </w:tc>
      </w:tr>
      <w:tr w:rsidR="00356904" w:rsidRPr="0051728E" w14:paraId="4D1272FD" w14:textId="77777777" w:rsidTr="00B35E5F">
        <w:trPr>
          <w:trHeight w:hRule="exact" w:val="255"/>
        </w:trPr>
        <w:tc>
          <w:tcPr>
            <w:tcW w:w="4503" w:type="dxa"/>
            <w:shd w:val="clear" w:color="auto" w:fill="E0E0E0"/>
            <w:vAlign w:val="bottom"/>
          </w:tcPr>
          <w:p w14:paraId="769E2FDD"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D9F231A" w14:textId="77777777" w:rsidR="00356904" w:rsidRPr="00024C60" w:rsidRDefault="00356904" w:rsidP="00356904">
            <w:pPr>
              <w:rPr>
                <w:rFonts w:ascii="Trebuchet MS" w:hAnsi="Trebuchet MS" w:cs="Trebuchet MS"/>
                <w:sz w:val="18"/>
                <w:szCs w:val="18"/>
              </w:rPr>
            </w:pPr>
          </w:p>
        </w:tc>
      </w:tr>
      <w:tr w:rsidR="00356904" w:rsidRPr="0051728E" w14:paraId="1CFFCA1B" w14:textId="77777777" w:rsidTr="00B35E5F">
        <w:trPr>
          <w:trHeight w:hRule="exact" w:val="255"/>
        </w:trPr>
        <w:tc>
          <w:tcPr>
            <w:tcW w:w="4503" w:type="dxa"/>
            <w:shd w:val="clear" w:color="auto" w:fill="E0E0E0"/>
            <w:vAlign w:val="bottom"/>
          </w:tcPr>
          <w:p w14:paraId="57D225E1"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4041E01" w14:textId="77777777" w:rsidR="00356904" w:rsidRPr="00024C60" w:rsidRDefault="00356904" w:rsidP="00356904">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356904" w:rsidRPr="0051728E" w14:paraId="2B17DE94" w14:textId="77777777" w:rsidTr="00B35E5F">
        <w:trPr>
          <w:trHeight w:hRule="exact" w:val="255"/>
        </w:trPr>
        <w:tc>
          <w:tcPr>
            <w:tcW w:w="4503" w:type="dxa"/>
            <w:shd w:val="clear" w:color="auto" w:fill="E0E0E0"/>
            <w:vAlign w:val="bottom"/>
          </w:tcPr>
          <w:p w14:paraId="1BF93B10"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435B92B4" w14:textId="735AF9B3" w:rsidR="00356904" w:rsidRPr="00024C60" w:rsidRDefault="00356904" w:rsidP="00356904">
            <w:pPr>
              <w:rPr>
                <w:rFonts w:ascii="Trebuchet MS" w:hAnsi="Trebuchet MS" w:cs="Trebuchet MS"/>
                <w:sz w:val="18"/>
                <w:szCs w:val="18"/>
              </w:rPr>
            </w:pPr>
            <w:r>
              <w:rPr>
                <w:rFonts w:ascii="Trebuchet MS" w:hAnsi="Trebuchet MS" w:cs="Trebuchet MS"/>
                <w:sz w:val="18"/>
                <w:szCs w:val="18"/>
              </w:rPr>
              <w:t xml:space="preserve">Markblokke kan ofte </w:t>
            </w:r>
            <w:proofErr w:type="spellStart"/>
            <w:r>
              <w:rPr>
                <w:rFonts w:ascii="Trebuchet MS" w:hAnsi="Trebuchet MS" w:cs="Trebuchet MS"/>
                <w:sz w:val="18"/>
                <w:szCs w:val="18"/>
              </w:rPr>
              <w:t>genanvedes</w:t>
            </w:r>
            <w:proofErr w:type="spellEnd"/>
            <w:r>
              <w:rPr>
                <w:rFonts w:ascii="Trebuchet MS" w:hAnsi="Trebuchet MS" w:cs="Trebuchet MS"/>
                <w:sz w:val="18"/>
                <w:szCs w:val="18"/>
              </w:rPr>
              <w:t xml:space="preserve"> til geometrien. Ellers snap til brugsgrænser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40DE413B" w14:textId="77777777" w:rsidR="00801CEB" w:rsidRPr="00801CEB" w:rsidRDefault="00801CEB" w:rsidP="00801CEB"/>
    <w:p w14:paraId="2D453FBF" w14:textId="77777777" w:rsidR="002F3547" w:rsidRDefault="002F3547">
      <w:pPr>
        <w:rPr>
          <w:rFonts w:ascii="Trebuchet MS" w:hAnsi="Trebuchet MS" w:cs="Arial"/>
          <w:bCs/>
          <w:kern w:val="32"/>
          <w:sz w:val="40"/>
          <w:szCs w:val="32"/>
        </w:rPr>
      </w:pPr>
      <w:bookmarkStart w:id="270" w:name="_Toc292865383"/>
      <w:r>
        <w:br w:type="page"/>
      </w:r>
    </w:p>
    <w:p w14:paraId="29794967" w14:textId="0B1E879D" w:rsidR="00611D52" w:rsidRPr="00611D52" w:rsidRDefault="00071B26" w:rsidP="008C48FC">
      <w:pPr>
        <w:pStyle w:val="Overskrift1"/>
      </w:pPr>
      <w:bookmarkStart w:id="271" w:name="_Toc63351444"/>
      <w:r w:rsidRPr="00D56BF7">
        <w:lastRenderedPageBreak/>
        <w:t>5.</w:t>
      </w:r>
      <w:r w:rsidR="00380C13">
        <w:t>5</w:t>
      </w:r>
      <w:r w:rsidRPr="00D56BF7">
        <w:t xml:space="preserve"> </w:t>
      </w:r>
      <w:r w:rsidR="00364C40" w:rsidRPr="00D56BF7">
        <w:t>Affald og genbrug</w:t>
      </w:r>
      <w:bookmarkEnd w:id="269"/>
      <w:bookmarkEnd w:id="270"/>
      <w:bookmarkEnd w:id="271"/>
    </w:p>
    <w:p w14:paraId="2D01CD82" w14:textId="77777777" w:rsidR="00260F62" w:rsidRDefault="00380C13" w:rsidP="00260F62">
      <w:pPr>
        <w:pStyle w:val="Overskrift2"/>
        <w:rPr>
          <w:kern w:val="32"/>
        </w:rPr>
      </w:pPr>
      <w:bookmarkStart w:id="272" w:name="_Toc292713338"/>
      <w:bookmarkStart w:id="273" w:name="_Toc292865384"/>
      <w:bookmarkStart w:id="274" w:name="_Toc63351445"/>
      <w:r>
        <w:rPr>
          <w:kern w:val="32"/>
        </w:rPr>
        <w:t>5.5.</w:t>
      </w:r>
      <w:r w:rsidR="00071B26" w:rsidRPr="00066C65">
        <w:rPr>
          <w:kern w:val="32"/>
        </w:rPr>
        <w:t>1</w:t>
      </w:r>
      <w:r w:rsidR="00453FC3" w:rsidRPr="00066C65">
        <w:rPr>
          <w:kern w:val="32"/>
        </w:rPr>
        <w:t xml:space="preserve"> Affalds</w:t>
      </w:r>
      <w:r w:rsidR="002A6DE4" w:rsidRPr="00C60C42">
        <w:rPr>
          <w:kern w:val="32"/>
        </w:rPr>
        <w:t>område</w:t>
      </w:r>
      <w:r w:rsidR="00453FC3" w:rsidRPr="00066C65">
        <w:rPr>
          <w:kern w:val="32"/>
        </w:rPr>
        <w:t xml:space="preserve"> (5</w:t>
      </w:r>
      <w:r>
        <w:rPr>
          <w:kern w:val="32"/>
        </w:rPr>
        <w:t>4</w:t>
      </w:r>
      <w:r w:rsidR="00453FC3" w:rsidRPr="00066C65">
        <w:rPr>
          <w:kern w:val="32"/>
        </w:rPr>
        <w:t>00)</w:t>
      </w:r>
      <w:bookmarkEnd w:id="272"/>
      <w:bookmarkEnd w:id="273"/>
      <w:bookmarkEnd w:id="274"/>
      <w:r w:rsidR="00260F62" w:rsidRPr="00260F62">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052"/>
        <w:gridCol w:w="1281"/>
        <w:gridCol w:w="1356"/>
        <w:gridCol w:w="1458"/>
        <w:gridCol w:w="2520"/>
      </w:tblGrid>
      <w:tr w:rsidR="00F17A0C" w:rsidRPr="0051728E" w14:paraId="018911E7" w14:textId="77777777" w:rsidTr="00B35E5F">
        <w:trPr>
          <w:trHeight w:hRule="exact" w:val="510"/>
        </w:trPr>
        <w:tc>
          <w:tcPr>
            <w:tcW w:w="1908" w:type="dxa"/>
            <w:tcBorders>
              <w:bottom w:val="single" w:sz="4" w:space="0" w:color="auto"/>
            </w:tcBorders>
            <w:shd w:val="clear" w:color="auto" w:fill="D9D9D9"/>
            <w:vAlign w:val="bottom"/>
          </w:tcPr>
          <w:p w14:paraId="3935CCF1" w14:textId="77777777" w:rsidR="00260F62" w:rsidRPr="009367BB" w:rsidRDefault="00260F62" w:rsidP="003569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052" w:type="dxa"/>
            <w:tcBorders>
              <w:bottom w:val="single" w:sz="4" w:space="0" w:color="auto"/>
            </w:tcBorders>
            <w:shd w:val="clear" w:color="auto" w:fill="D9D9D9"/>
            <w:vAlign w:val="bottom"/>
          </w:tcPr>
          <w:p w14:paraId="600415C9"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Formål</w:t>
            </w:r>
          </w:p>
        </w:tc>
        <w:tc>
          <w:tcPr>
            <w:tcW w:w="1281" w:type="dxa"/>
            <w:tcBorders>
              <w:bottom w:val="single" w:sz="4" w:space="0" w:color="auto"/>
            </w:tcBorders>
            <w:shd w:val="clear" w:color="auto" w:fill="D9D9D9"/>
            <w:vAlign w:val="bottom"/>
          </w:tcPr>
          <w:p w14:paraId="17C4B0DD"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bottom"/>
          </w:tcPr>
          <w:p w14:paraId="6FC1D6E3"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bottom"/>
          </w:tcPr>
          <w:p w14:paraId="7A5DC30A" w14:textId="77777777" w:rsidR="00260F62" w:rsidRPr="009367BB" w:rsidRDefault="00260F62" w:rsidP="003569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A104B25"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frit</w:t>
            </w:r>
          </w:p>
        </w:tc>
        <w:tc>
          <w:tcPr>
            <w:tcW w:w="2520" w:type="dxa"/>
            <w:shd w:val="clear" w:color="auto" w:fill="D9D9D9"/>
            <w:vAlign w:val="bottom"/>
          </w:tcPr>
          <w:p w14:paraId="5E1FB5AA"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Eksempel</w:t>
            </w:r>
          </w:p>
        </w:tc>
      </w:tr>
      <w:tr w:rsidR="00A92835" w:rsidRPr="001E3E0A" w14:paraId="2551EECA"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center"/>
          </w:tcPr>
          <w:p w14:paraId="028087EA" w14:textId="77777777" w:rsidR="00A92835" w:rsidRPr="001E3E0A" w:rsidRDefault="00A92835" w:rsidP="00356904">
            <w:pPr>
              <w:rPr>
                <w:rFonts w:ascii="Trebuchet MS" w:hAnsi="Trebuchet MS" w:cs="Trebuchet MS"/>
                <w:sz w:val="18"/>
                <w:szCs w:val="18"/>
              </w:rPr>
            </w:pPr>
            <w:proofErr w:type="spellStart"/>
            <w:r w:rsidRPr="001E3E0A">
              <w:rPr>
                <w:rFonts w:ascii="Trebuchet MS" w:hAnsi="Trebuchet MS" w:cs="Trebuchet MS"/>
                <w:sz w:val="18"/>
                <w:szCs w:val="18"/>
              </w:rPr>
              <w:t>gyldig_fra</w:t>
            </w:r>
            <w:proofErr w:type="spellEnd"/>
          </w:p>
        </w:tc>
        <w:tc>
          <w:tcPr>
            <w:tcW w:w="11667" w:type="dxa"/>
            <w:gridSpan w:val="5"/>
            <w:tcBorders>
              <w:top w:val="single" w:sz="4" w:space="0" w:color="auto"/>
              <w:left w:val="single" w:sz="4" w:space="0" w:color="auto"/>
              <w:bottom w:val="single" w:sz="4" w:space="0" w:color="auto"/>
            </w:tcBorders>
            <w:shd w:val="clear" w:color="auto" w:fill="97DDBA"/>
            <w:vAlign w:val="center"/>
          </w:tcPr>
          <w:p w14:paraId="17EAC9F1" w14:textId="77777777" w:rsidR="00A92835" w:rsidRPr="00C43406" w:rsidRDefault="00A92835" w:rsidP="00A92835">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07D8E">
              <w:rPr>
                <w:rFonts w:ascii="Trebuchet MS" w:hAnsi="Trebuchet MS"/>
                <w:sz w:val="18"/>
                <w:szCs w:val="18"/>
              </w:rPr>
              <w:t xml:space="preserve"> </w:t>
            </w:r>
          </w:p>
        </w:tc>
      </w:tr>
      <w:tr w:rsidR="00A92835" w:rsidRPr="001E3E0A" w14:paraId="7F55705A"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center"/>
          </w:tcPr>
          <w:p w14:paraId="53428A78" w14:textId="77777777" w:rsidR="00A92835" w:rsidRPr="001E3E0A" w:rsidRDefault="00A92835" w:rsidP="00356904">
            <w:pPr>
              <w:rPr>
                <w:rFonts w:ascii="Trebuchet MS" w:hAnsi="Trebuchet MS" w:cs="Trebuchet MS"/>
                <w:sz w:val="18"/>
                <w:szCs w:val="18"/>
              </w:rPr>
            </w:pPr>
            <w:proofErr w:type="spellStart"/>
            <w:r w:rsidRPr="001E3E0A">
              <w:rPr>
                <w:rFonts w:ascii="Trebuchet MS" w:hAnsi="Trebuchet MS" w:cs="Trebuchet MS"/>
                <w:sz w:val="18"/>
                <w:szCs w:val="18"/>
              </w:rPr>
              <w:t>gyldig_til</w:t>
            </w:r>
            <w:proofErr w:type="spellEnd"/>
          </w:p>
        </w:tc>
        <w:tc>
          <w:tcPr>
            <w:tcW w:w="11667" w:type="dxa"/>
            <w:gridSpan w:val="5"/>
            <w:tcBorders>
              <w:top w:val="single" w:sz="4" w:space="0" w:color="auto"/>
              <w:left w:val="single" w:sz="4" w:space="0" w:color="auto"/>
              <w:bottom w:val="single" w:sz="4" w:space="0" w:color="auto"/>
            </w:tcBorders>
            <w:shd w:val="clear" w:color="auto" w:fill="97DDBA"/>
            <w:vAlign w:val="center"/>
          </w:tcPr>
          <w:p w14:paraId="3AC6FFF0" w14:textId="77777777" w:rsidR="00A92835" w:rsidRPr="00C43406" w:rsidRDefault="00A92835" w:rsidP="0035690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07D8E">
              <w:rPr>
                <w:rFonts w:ascii="Trebuchet MS" w:hAnsi="Trebuchet MS"/>
                <w:sz w:val="18"/>
                <w:szCs w:val="18"/>
              </w:rPr>
              <w:t xml:space="preserve"> </w:t>
            </w:r>
          </w:p>
        </w:tc>
      </w:tr>
      <w:tr w:rsidR="008B20D0" w:rsidRPr="001E3E0A" w14:paraId="37A704A8"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0BC4288E" w14:textId="77777777" w:rsidR="008B20D0" w:rsidRPr="001E3E0A" w:rsidRDefault="008B20D0" w:rsidP="00C010BA">
            <w:pPr>
              <w:rPr>
                <w:rFonts w:ascii="Trebuchet MS" w:hAnsi="Trebuchet MS"/>
                <w:sz w:val="18"/>
                <w:szCs w:val="18"/>
              </w:rPr>
            </w:pPr>
            <w:proofErr w:type="spellStart"/>
            <w:r w:rsidRPr="00BC4BC0">
              <w:rPr>
                <w:rFonts w:ascii="Trebuchet MS" w:hAnsi="Trebuchet MS"/>
                <w:sz w:val="18"/>
                <w:szCs w:val="18"/>
              </w:rPr>
              <w:t>affald</w:t>
            </w:r>
            <w:r w:rsidRPr="001E3E0A">
              <w:rPr>
                <w:rFonts w:ascii="Trebuchet MS" w:hAnsi="Trebuchet MS"/>
                <w:sz w:val="18"/>
                <w:szCs w:val="18"/>
              </w:rPr>
              <w:t>distrikt_nr</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7F548CCC" w14:textId="77777777" w:rsidR="008B20D0" w:rsidRPr="00C60C42" w:rsidRDefault="00A26666" w:rsidP="002A6DE4">
            <w:pPr>
              <w:rPr>
                <w:rFonts w:ascii="Trebuchet MS" w:hAnsi="Trebuchet MS"/>
                <w:sz w:val="18"/>
                <w:szCs w:val="18"/>
              </w:rPr>
            </w:pPr>
            <w:r w:rsidRPr="00C60C42">
              <w:rPr>
                <w:rFonts w:ascii="Trebuchet MS" w:hAnsi="Trebuchet MS"/>
                <w:sz w:val="18"/>
                <w:szCs w:val="18"/>
              </w:rPr>
              <w:t>Affalds</w:t>
            </w:r>
            <w:r w:rsidR="002A6DE4" w:rsidRPr="00C60C42">
              <w:rPr>
                <w:rFonts w:ascii="Trebuchet MS" w:hAnsi="Trebuchet MS"/>
                <w:sz w:val="18"/>
                <w:szCs w:val="18"/>
              </w:rPr>
              <w:t>område</w:t>
            </w:r>
            <w:r w:rsidR="008B20D0" w:rsidRPr="00C60C42">
              <w:rPr>
                <w:rFonts w:ascii="Trebuchet MS" w:hAnsi="Trebuchet MS"/>
                <w:sz w:val="18"/>
                <w:szCs w:val="18"/>
              </w:rPr>
              <w:t xml:space="preserve"> </w:t>
            </w:r>
            <w:proofErr w:type="spellStart"/>
            <w:r w:rsidR="008B20D0" w:rsidRPr="00C60C42">
              <w:rPr>
                <w:rFonts w:ascii="Trebuchet MS" w:hAnsi="Trebuchet MS"/>
                <w:sz w:val="18"/>
                <w:szCs w:val="18"/>
              </w:rPr>
              <w:t>nr</w:t>
            </w:r>
            <w:proofErr w:type="spellEnd"/>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69AA7DAB"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4CA40A39" w14:textId="77777777" w:rsidR="008B20D0" w:rsidRPr="001E3E0A" w:rsidRDefault="00337F9F" w:rsidP="00C010BA">
            <w:pPr>
              <w:rPr>
                <w:rFonts w:ascii="Trebuchet MS" w:hAnsi="Trebuchet MS" w:cs="Trebuchet MS"/>
                <w:sz w:val="18"/>
                <w:szCs w:val="18"/>
              </w:rPr>
            </w:pPr>
            <w:r>
              <w:rPr>
                <w:rFonts w:ascii="Trebuchet MS" w:hAnsi="Trebuchet MS" w:cs="Trebuchet MS"/>
                <w:sz w:val="18"/>
                <w:szCs w:val="18"/>
              </w:rPr>
              <w:t>1-99999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C290546" w14:textId="77777777" w:rsidR="008B20D0" w:rsidRPr="001E3E0A" w:rsidRDefault="008B20D0" w:rsidP="00C010BA">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5CBC1CBA"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2</w:t>
            </w:r>
          </w:p>
        </w:tc>
      </w:tr>
      <w:tr w:rsidR="008B20D0" w:rsidRPr="001E3E0A" w14:paraId="357512F4"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1D6A68E4" w14:textId="77777777" w:rsidR="008B20D0" w:rsidRPr="001E3E0A" w:rsidRDefault="008B20D0" w:rsidP="00C010BA">
            <w:pPr>
              <w:rPr>
                <w:rFonts w:ascii="Trebuchet MS" w:hAnsi="Trebuchet MS"/>
                <w:sz w:val="18"/>
                <w:szCs w:val="18"/>
              </w:rPr>
            </w:pPr>
            <w:proofErr w:type="spellStart"/>
            <w:r w:rsidRPr="00BC4BC0">
              <w:rPr>
                <w:rFonts w:ascii="Trebuchet MS" w:hAnsi="Trebuchet MS"/>
                <w:sz w:val="18"/>
                <w:szCs w:val="18"/>
              </w:rPr>
              <w:t>affald</w:t>
            </w:r>
            <w:r w:rsidRPr="001E3E0A">
              <w:rPr>
                <w:rFonts w:ascii="Trebuchet MS" w:hAnsi="Trebuchet MS"/>
                <w:sz w:val="18"/>
                <w:szCs w:val="18"/>
              </w:rPr>
              <w:t>distrikt_navn</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1646ADBA" w14:textId="77777777" w:rsidR="008B20D0" w:rsidRPr="00C60C42" w:rsidRDefault="00A26666" w:rsidP="002A6DE4">
            <w:pPr>
              <w:rPr>
                <w:rFonts w:ascii="Trebuchet MS" w:hAnsi="Trebuchet MS"/>
                <w:sz w:val="18"/>
                <w:szCs w:val="18"/>
              </w:rPr>
            </w:pPr>
            <w:r w:rsidRPr="00C60C42">
              <w:rPr>
                <w:rFonts w:ascii="Trebuchet MS" w:hAnsi="Trebuchet MS"/>
                <w:sz w:val="18"/>
                <w:szCs w:val="18"/>
              </w:rPr>
              <w:t>Affalds</w:t>
            </w:r>
            <w:r w:rsidR="002A6DE4" w:rsidRPr="00C60C42">
              <w:rPr>
                <w:rFonts w:ascii="Trebuchet MS" w:hAnsi="Trebuchet MS"/>
                <w:sz w:val="18"/>
                <w:szCs w:val="18"/>
              </w:rPr>
              <w:t>område</w:t>
            </w:r>
            <w:r w:rsidR="00BF095B" w:rsidRPr="00C60C42">
              <w:rPr>
                <w:rFonts w:ascii="Trebuchet MS" w:hAnsi="Trebuchet MS"/>
                <w:sz w:val="18"/>
                <w:szCs w:val="18"/>
              </w:rPr>
              <w:t>s</w:t>
            </w:r>
            <w:r w:rsidR="008B20D0" w:rsidRPr="00C60C42">
              <w:rPr>
                <w:rFonts w:ascii="Trebuchet MS" w:hAnsi="Trebuchet MS"/>
                <w:sz w:val="18"/>
                <w:szCs w:val="18"/>
              </w:rPr>
              <w:t xml:space="preserve"> navn</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0836335"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B81A94B"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0-128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78486F32" w14:textId="77777777" w:rsidR="008B20D0" w:rsidRPr="001E3E0A" w:rsidRDefault="008B20D0" w:rsidP="00C010BA">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0DDEBFE9"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 xml:space="preserve">Sønderlundskvarteret </w:t>
            </w:r>
          </w:p>
        </w:tc>
      </w:tr>
      <w:tr w:rsidR="008B20D0" w:rsidRPr="00A1616D" w14:paraId="26F499A6"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6764F527" w14:textId="77777777" w:rsidR="008B20D0" w:rsidRPr="00BC4BC0" w:rsidRDefault="008B20D0" w:rsidP="00356904">
            <w:pPr>
              <w:rPr>
                <w:rFonts w:ascii="Trebuchet MS" w:hAnsi="Trebuchet MS"/>
                <w:sz w:val="18"/>
                <w:szCs w:val="18"/>
              </w:rPr>
            </w:pPr>
            <w:proofErr w:type="spellStart"/>
            <w:r w:rsidRPr="00BC4BC0">
              <w:rPr>
                <w:rFonts w:ascii="Trebuchet MS" w:hAnsi="Trebuchet MS"/>
                <w:sz w:val="18"/>
                <w:szCs w:val="18"/>
              </w:rPr>
              <w:t>affaldstype_kode</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271DC331" w14:textId="77777777" w:rsidR="008B20D0" w:rsidRPr="00BC4BC0" w:rsidRDefault="008B20D0" w:rsidP="00356904">
            <w:pPr>
              <w:rPr>
                <w:rFonts w:ascii="Trebuchet MS" w:hAnsi="Trebuchet MS"/>
                <w:sz w:val="18"/>
                <w:szCs w:val="18"/>
              </w:rPr>
            </w:pPr>
            <w:r w:rsidRPr="00BC4BC0">
              <w:rPr>
                <w:rFonts w:ascii="Trebuchet MS" w:hAnsi="Trebuchet MS"/>
                <w:sz w:val="18"/>
                <w:szCs w:val="18"/>
              </w:rPr>
              <w:t>Kode for affaldstype</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BD60977" w14:textId="77777777" w:rsidR="008B20D0" w:rsidRPr="00BC4BC0" w:rsidRDefault="008B20D0" w:rsidP="00356904">
            <w:pPr>
              <w:rPr>
                <w:rFonts w:ascii="Trebuchet MS" w:hAnsi="Trebuchet MS" w:cs="Trebuchet MS"/>
                <w:sz w:val="18"/>
                <w:szCs w:val="18"/>
              </w:rPr>
            </w:pPr>
            <w:r w:rsidRPr="00BC4BC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1D35EBD4" w14:textId="77777777" w:rsidR="008B20D0" w:rsidRPr="00BC4BC0" w:rsidRDefault="00337F9F" w:rsidP="00356904">
            <w:pPr>
              <w:rPr>
                <w:rFonts w:ascii="Trebuchet MS" w:hAnsi="Trebuchet MS" w:cs="Trebuchet MS"/>
                <w:sz w:val="18"/>
                <w:szCs w:val="18"/>
              </w:rPr>
            </w:pPr>
            <w:r w:rsidRPr="00BC4BC0">
              <w:rPr>
                <w:rFonts w:ascii="Trebuchet MS" w:hAnsi="Trebuchet MS" w:cs="Trebuchet MS"/>
                <w:sz w:val="18"/>
                <w:szCs w:val="18"/>
              </w:rPr>
              <w:t>1-9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38A4F670" w14:textId="77777777" w:rsidR="008B20D0" w:rsidRPr="00BC4BC0" w:rsidRDefault="008B20D0" w:rsidP="00356904">
            <w:pPr>
              <w:jc w:val="center"/>
              <w:rPr>
                <w:rFonts w:ascii="Trebuchet MS" w:hAnsi="Trebuchet MS" w:cs="Trebuchet MS"/>
                <w:sz w:val="18"/>
                <w:szCs w:val="18"/>
              </w:rPr>
            </w:pPr>
            <w:r w:rsidRPr="00BC4BC0">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2B8EF909" w14:textId="77777777" w:rsidR="008B20D0" w:rsidRPr="00BC4BC0" w:rsidRDefault="008B20D0" w:rsidP="00356904">
            <w:pPr>
              <w:rPr>
                <w:rFonts w:ascii="Trebuchet MS" w:hAnsi="Trebuchet MS" w:cs="Trebuchet MS"/>
                <w:sz w:val="18"/>
                <w:szCs w:val="18"/>
              </w:rPr>
            </w:pPr>
            <w:r w:rsidRPr="00BC4BC0">
              <w:rPr>
                <w:rFonts w:ascii="Trebuchet MS" w:hAnsi="Trebuchet MS" w:cs="Trebuchet MS"/>
                <w:sz w:val="18"/>
                <w:szCs w:val="18"/>
              </w:rPr>
              <w:t>2</w:t>
            </w:r>
          </w:p>
        </w:tc>
      </w:tr>
      <w:tr w:rsidR="008B20D0" w:rsidRPr="00A1616D" w14:paraId="7F113D8A" w14:textId="77777777" w:rsidTr="00B35E5F">
        <w:trPr>
          <w:trHeight w:hRule="exact" w:val="510"/>
        </w:trPr>
        <w:tc>
          <w:tcPr>
            <w:tcW w:w="1908" w:type="dxa"/>
            <w:tcBorders>
              <w:top w:val="single" w:sz="4" w:space="0" w:color="auto"/>
              <w:left w:val="single" w:sz="4" w:space="0" w:color="auto"/>
              <w:bottom w:val="single" w:sz="4" w:space="0" w:color="auto"/>
              <w:right w:val="single" w:sz="4" w:space="0" w:color="auto"/>
            </w:tcBorders>
            <w:shd w:val="clear" w:color="auto" w:fill="99CCFF"/>
            <w:vAlign w:val="center"/>
          </w:tcPr>
          <w:p w14:paraId="10B744CF" w14:textId="77777777" w:rsidR="008B20D0" w:rsidRPr="00BC4BC0" w:rsidRDefault="00BB25F4" w:rsidP="001E3E0A">
            <w:pPr>
              <w:rPr>
                <w:rFonts w:ascii="Trebuchet MS" w:hAnsi="Trebuchet MS"/>
                <w:sz w:val="18"/>
                <w:szCs w:val="18"/>
              </w:rPr>
            </w:pPr>
            <w:r w:rsidRPr="00BC4BC0">
              <w:rPr>
                <w:rFonts w:ascii="Trebuchet MS" w:hAnsi="Trebuchet MS"/>
                <w:sz w:val="18"/>
                <w:szCs w:val="18"/>
              </w:rPr>
              <w:t>a</w:t>
            </w:r>
            <w:r w:rsidR="008B20D0" w:rsidRPr="00BC4BC0">
              <w:rPr>
                <w:rFonts w:ascii="Trebuchet MS" w:hAnsi="Trebuchet MS"/>
                <w:sz w:val="18"/>
                <w:szCs w:val="18"/>
              </w:rPr>
              <w:t>ffaldstype</w:t>
            </w:r>
          </w:p>
        </w:tc>
        <w:tc>
          <w:tcPr>
            <w:tcW w:w="5052" w:type="dxa"/>
            <w:tcBorders>
              <w:top w:val="single" w:sz="4" w:space="0" w:color="auto"/>
              <w:left w:val="single" w:sz="4" w:space="0" w:color="auto"/>
              <w:bottom w:val="single" w:sz="4" w:space="0" w:color="auto"/>
              <w:right w:val="single" w:sz="4" w:space="0" w:color="auto"/>
            </w:tcBorders>
            <w:shd w:val="clear" w:color="auto" w:fill="99CCFF"/>
            <w:vAlign w:val="center"/>
          </w:tcPr>
          <w:p w14:paraId="61D761F5" w14:textId="77777777" w:rsidR="008B20D0" w:rsidRPr="00BC4BC0" w:rsidRDefault="008B20D0" w:rsidP="001E3E0A">
            <w:pPr>
              <w:rPr>
                <w:rFonts w:ascii="Trebuchet MS" w:hAnsi="Trebuchet MS"/>
                <w:sz w:val="18"/>
                <w:szCs w:val="18"/>
              </w:rPr>
            </w:pPr>
            <w:r w:rsidRPr="00BC4BC0">
              <w:rPr>
                <w:rFonts w:ascii="Trebuchet MS" w:hAnsi="Trebuchet MS"/>
                <w:sz w:val="18"/>
                <w:szCs w:val="18"/>
              </w:rPr>
              <w:t>Opdeling i forskellige typer f.eks. storskrald, dagrenovation m.v.</w:t>
            </w:r>
          </w:p>
        </w:tc>
        <w:tc>
          <w:tcPr>
            <w:tcW w:w="1281" w:type="dxa"/>
            <w:tcBorders>
              <w:top w:val="single" w:sz="4" w:space="0" w:color="auto"/>
              <w:left w:val="single" w:sz="4" w:space="0" w:color="auto"/>
              <w:bottom w:val="single" w:sz="4" w:space="0" w:color="auto"/>
              <w:right w:val="single" w:sz="4" w:space="0" w:color="auto"/>
            </w:tcBorders>
            <w:shd w:val="clear" w:color="auto" w:fill="99CCFF"/>
            <w:vAlign w:val="center"/>
          </w:tcPr>
          <w:p w14:paraId="1ED5ED04" w14:textId="77777777" w:rsidR="008B20D0" w:rsidRPr="00BC4BC0" w:rsidRDefault="008B20D0" w:rsidP="001E3E0A">
            <w:pPr>
              <w:rPr>
                <w:rFonts w:ascii="Trebuchet MS" w:hAnsi="Trebuchet MS" w:cs="Trebuchet MS"/>
                <w:sz w:val="18"/>
                <w:szCs w:val="18"/>
              </w:rPr>
            </w:pPr>
            <w:r w:rsidRPr="00BC4BC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center"/>
          </w:tcPr>
          <w:p w14:paraId="0FF27358" w14:textId="77777777" w:rsidR="008B20D0" w:rsidRPr="00BC4BC0" w:rsidRDefault="008B20D0" w:rsidP="001E3E0A">
            <w:pPr>
              <w:rPr>
                <w:rFonts w:ascii="Trebuchet MS" w:hAnsi="Trebuchet MS" w:cs="Trebuchet MS"/>
                <w:sz w:val="18"/>
                <w:szCs w:val="18"/>
              </w:rPr>
            </w:pPr>
            <w:r w:rsidRPr="00BC4BC0">
              <w:rPr>
                <w:rFonts w:ascii="Trebuchet MS" w:hAnsi="Trebuchet MS" w:cs="Trebuchet MS"/>
                <w:sz w:val="18"/>
                <w:szCs w:val="18"/>
              </w:rPr>
              <w:t>0-50 tegn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633FB5FB" w14:textId="77777777" w:rsidR="008B20D0" w:rsidRPr="00BC4BC0" w:rsidRDefault="008B20D0" w:rsidP="001E3E0A">
            <w:pPr>
              <w:jc w:val="center"/>
              <w:rPr>
                <w:rFonts w:ascii="Trebuchet MS" w:hAnsi="Trebuchet MS" w:cs="Trebuchet MS"/>
                <w:sz w:val="18"/>
                <w:szCs w:val="18"/>
              </w:rPr>
            </w:pPr>
            <w:r w:rsidRPr="00BC4BC0">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99CCFF"/>
            <w:vAlign w:val="center"/>
          </w:tcPr>
          <w:p w14:paraId="1E35552C" w14:textId="77777777" w:rsidR="008B20D0" w:rsidRPr="00BC4BC0" w:rsidRDefault="008B20D0" w:rsidP="001E3E0A">
            <w:pPr>
              <w:rPr>
                <w:rFonts w:ascii="Trebuchet MS" w:hAnsi="Trebuchet MS" w:cs="Trebuchet MS"/>
                <w:sz w:val="18"/>
                <w:szCs w:val="18"/>
              </w:rPr>
            </w:pPr>
          </w:p>
        </w:tc>
      </w:tr>
      <w:tr w:rsidR="00F17A0C" w:rsidRPr="001E3E0A" w14:paraId="0E073F8E"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5372DF0D" w14:textId="77777777" w:rsidR="00F17A0C" w:rsidRPr="001E3E0A" w:rsidRDefault="00E35615" w:rsidP="00356904">
            <w:pPr>
              <w:rPr>
                <w:rFonts w:ascii="Trebuchet MS" w:hAnsi="Trebuchet MS"/>
                <w:sz w:val="18"/>
                <w:szCs w:val="18"/>
              </w:rPr>
            </w:pPr>
            <w:proofErr w:type="spellStart"/>
            <w:r w:rsidRPr="001E3E0A">
              <w:rPr>
                <w:rFonts w:ascii="Trebuchet MS" w:hAnsi="Trebuchet MS"/>
                <w:sz w:val="18"/>
                <w:szCs w:val="18"/>
              </w:rPr>
              <w:t>afh_frekvens</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78E3E297" w14:textId="77777777" w:rsidR="00F17A0C" w:rsidRPr="001E3E0A" w:rsidRDefault="00F17A0C" w:rsidP="00356904">
            <w:pPr>
              <w:rPr>
                <w:rFonts w:ascii="Trebuchet MS" w:hAnsi="Trebuchet MS"/>
                <w:sz w:val="18"/>
                <w:szCs w:val="18"/>
              </w:rPr>
            </w:pPr>
            <w:r w:rsidRPr="001E3E0A">
              <w:rPr>
                <w:rFonts w:ascii="Trebuchet MS" w:hAnsi="Trebuchet MS"/>
                <w:sz w:val="18"/>
                <w:szCs w:val="18"/>
              </w:rPr>
              <w:t>Hvornår afhentes storskraldet</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5978B822"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73CE52B"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0-128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6305CEA" w14:textId="77777777" w:rsidR="00F17A0C" w:rsidRPr="001E3E0A" w:rsidRDefault="00F17A0C"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486962FC" w14:textId="77777777" w:rsidR="00F17A0C" w:rsidRPr="001E3E0A" w:rsidRDefault="00F17A0C" w:rsidP="00356904">
            <w:pPr>
              <w:rPr>
                <w:rFonts w:ascii="Trebuchet MS" w:hAnsi="Trebuchet MS" w:cs="Trebuchet MS"/>
                <w:sz w:val="18"/>
                <w:szCs w:val="18"/>
              </w:rPr>
            </w:pPr>
          </w:p>
        </w:tc>
      </w:tr>
      <w:tr w:rsidR="00F17A0C" w:rsidRPr="001E3E0A" w14:paraId="3CCBE625"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471DF48A" w14:textId="77777777" w:rsidR="00F17A0C" w:rsidRPr="001E3E0A" w:rsidRDefault="00E35615" w:rsidP="00356904">
            <w:pPr>
              <w:rPr>
                <w:rFonts w:ascii="Trebuchet MS" w:hAnsi="Trebuchet MS"/>
                <w:sz w:val="18"/>
                <w:szCs w:val="18"/>
              </w:rPr>
            </w:pPr>
            <w:proofErr w:type="spellStart"/>
            <w:r w:rsidRPr="001E3E0A">
              <w:rPr>
                <w:rFonts w:ascii="Trebuchet MS" w:hAnsi="Trebuchet MS"/>
                <w:sz w:val="18"/>
                <w:szCs w:val="18"/>
              </w:rPr>
              <w:t>afh_dag</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633B36AF" w14:textId="77777777" w:rsidR="00F17A0C" w:rsidRPr="001E3E0A" w:rsidRDefault="00F17A0C" w:rsidP="00356904">
            <w:pPr>
              <w:rPr>
                <w:rFonts w:ascii="Trebuchet MS" w:hAnsi="Trebuchet MS"/>
                <w:sz w:val="18"/>
                <w:szCs w:val="18"/>
              </w:rPr>
            </w:pPr>
            <w:r w:rsidRPr="001E3E0A">
              <w:rPr>
                <w:rFonts w:ascii="Trebuchet MS" w:hAnsi="Trebuchet MS"/>
                <w:sz w:val="18"/>
                <w:szCs w:val="18"/>
              </w:rPr>
              <w:t>Hvilken ugedag affaldet hentes</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71ADCEA2"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3DD0EBE"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0-8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28B6C76" w14:textId="77777777" w:rsidR="00F17A0C" w:rsidRPr="001E3E0A" w:rsidRDefault="00F17A0C"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79CCB1BF" w14:textId="77777777" w:rsidR="00F17A0C" w:rsidRPr="001E3E0A" w:rsidRDefault="00F17A0C" w:rsidP="00356904">
            <w:pPr>
              <w:rPr>
                <w:rFonts w:ascii="Trebuchet MS" w:hAnsi="Trebuchet MS" w:cs="Trebuchet MS"/>
                <w:sz w:val="18"/>
                <w:szCs w:val="18"/>
              </w:rPr>
            </w:pPr>
          </w:p>
        </w:tc>
      </w:tr>
      <w:tr w:rsidR="00F17A0C" w:rsidRPr="001E3E0A" w14:paraId="02FDD790" w14:textId="77777777" w:rsidTr="00B35E5F">
        <w:trPr>
          <w:trHeight w:hRule="exact" w:val="510"/>
        </w:trPr>
        <w:tc>
          <w:tcPr>
            <w:tcW w:w="1908" w:type="dxa"/>
            <w:tcBorders>
              <w:top w:val="single" w:sz="4" w:space="0" w:color="auto"/>
              <w:left w:val="single" w:sz="4" w:space="0" w:color="auto"/>
              <w:bottom w:val="nil"/>
              <w:right w:val="single" w:sz="4" w:space="0" w:color="auto"/>
            </w:tcBorders>
            <w:shd w:val="clear" w:color="auto" w:fill="D9D9D9"/>
            <w:vAlign w:val="center"/>
          </w:tcPr>
          <w:p w14:paraId="7548F9B9" w14:textId="77777777" w:rsidR="00860575" w:rsidRPr="001E3E0A" w:rsidRDefault="00E35615" w:rsidP="00E866BE">
            <w:pPr>
              <w:rPr>
                <w:rFonts w:ascii="Trebuchet MS" w:hAnsi="Trebuchet MS"/>
                <w:sz w:val="18"/>
                <w:szCs w:val="18"/>
              </w:rPr>
            </w:pPr>
            <w:proofErr w:type="spellStart"/>
            <w:r w:rsidRPr="001E3E0A">
              <w:rPr>
                <w:rFonts w:ascii="Trebuchet MS" w:hAnsi="Trebuchet MS"/>
                <w:sz w:val="18"/>
                <w:szCs w:val="18"/>
              </w:rPr>
              <w:t>renovatoer_cvr</w:t>
            </w:r>
            <w:proofErr w:type="spellEnd"/>
          </w:p>
        </w:tc>
        <w:tc>
          <w:tcPr>
            <w:tcW w:w="5052" w:type="dxa"/>
            <w:tcBorders>
              <w:top w:val="single" w:sz="4" w:space="0" w:color="auto"/>
              <w:left w:val="single" w:sz="4" w:space="0" w:color="auto"/>
              <w:bottom w:val="nil"/>
              <w:right w:val="single" w:sz="4" w:space="0" w:color="auto"/>
            </w:tcBorders>
            <w:shd w:val="clear" w:color="auto" w:fill="FFFFFF"/>
            <w:vAlign w:val="center"/>
          </w:tcPr>
          <w:p w14:paraId="0BA117B6" w14:textId="77777777" w:rsidR="00860575" w:rsidRPr="001E3E0A" w:rsidRDefault="00860575" w:rsidP="00E866BE">
            <w:pPr>
              <w:rPr>
                <w:rFonts w:ascii="Trebuchet MS" w:hAnsi="Trebuchet MS"/>
                <w:sz w:val="18"/>
                <w:szCs w:val="18"/>
              </w:rPr>
            </w:pPr>
            <w:r w:rsidRPr="001E3E0A">
              <w:rPr>
                <w:rFonts w:ascii="Trebuchet MS" w:hAnsi="Trebuchet MS"/>
                <w:sz w:val="18"/>
                <w:szCs w:val="18"/>
              </w:rPr>
              <w:t xml:space="preserve">Renovatørs </w:t>
            </w:r>
            <w:proofErr w:type="gramStart"/>
            <w:r w:rsidRPr="001E3E0A">
              <w:rPr>
                <w:rFonts w:ascii="Trebuchet MS" w:hAnsi="Trebuchet MS"/>
                <w:sz w:val="18"/>
                <w:szCs w:val="18"/>
              </w:rPr>
              <w:t>CVR nummer</w:t>
            </w:r>
            <w:proofErr w:type="gramEnd"/>
          </w:p>
        </w:tc>
        <w:tc>
          <w:tcPr>
            <w:tcW w:w="1281" w:type="dxa"/>
            <w:tcBorders>
              <w:top w:val="single" w:sz="4" w:space="0" w:color="auto"/>
              <w:left w:val="single" w:sz="4" w:space="0" w:color="auto"/>
              <w:bottom w:val="nil"/>
              <w:right w:val="single" w:sz="4" w:space="0" w:color="auto"/>
            </w:tcBorders>
            <w:shd w:val="clear" w:color="auto" w:fill="FFFFFF"/>
            <w:vAlign w:val="center"/>
          </w:tcPr>
          <w:p w14:paraId="3E174B01" w14:textId="77777777" w:rsidR="00860575" w:rsidRPr="001E3E0A" w:rsidRDefault="00860575" w:rsidP="00E866BE">
            <w:pPr>
              <w:rPr>
                <w:rFonts w:ascii="Trebuchet MS" w:hAnsi="Trebuchet MS"/>
                <w:sz w:val="18"/>
                <w:szCs w:val="18"/>
              </w:rPr>
            </w:pPr>
            <w:r w:rsidRPr="001E3E0A">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EA52D72" w14:textId="77777777" w:rsidR="00860575" w:rsidRPr="001E3E0A" w:rsidRDefault="00C443CC" w:rsidP="00356904">
            <w:pPr>
              <w:rPr>
                <w:rFonts w:ascii="Trebuchet MS" w:hAnsi="Trebuchet MS"/>
                <w:sz w:val="18"/>
                <w:szCs w:val="18"/>
              </w:rPr>
            </w:pPr>
            <w:r w:rsidRPr="001E3E0A">
              <w:rPr>
                <w:rFonts w:ascii="Trebuchet MS" w:hAnsi="Trebuchet MS"/>
                <w:sz w:val="18"/>
                <w:szCs w:val="18"/>
              </w:rPr>
              <w:t>10000000-99999999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41CD3E37" w14:textId="77777777" w:rsidR="00860575" w:rsidRPr="001E3E0A" w:rsidRDefault="004D35A1"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nil"/>
              <w:right w:val="single" w:sz="4" w:space="0" w:color="auto"/>
            </w:tcBorders>
            <w:shd w:val="clear" w:color="auto" w:fill="FFFFFF"/>
            <w:vAlign w:val="bottom"/>
          </w:tcPr>
          <w:p w14:paraId="79D8889D" w14:textId="77777777" w:rsidR="00860575" w:rsidRPr="001E3E0A" w:rsidRDefault="00860575" w:rsidP="00356904">
            <w:pPr>
              <w:rPr>
                <w:rFonts w:ascii="Trebuchet MS" w:hAnsi="Trebuchet MS" w:cs="Trebuchet MS"/>
                <w:sz w:val="18"/>
                <w:szCs w:val="18"/>
              </w:rPr>
            </w:pPr>
          </w:p>
        </w:tc>
      </w:tr>
      <w:tr w:rsidR="008E445F" w:rsidRPr="00CE1917" w14:paraId="2F65109D"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bottom"/>
          </w:tcPr>
          <w:p w14:paraId="5F4371C6" w14:textId="77777777" w:rsidR="008E445F" w:rsidRPr="00860575" w:rsidRDefault="00BB25F4" w:rsidP="00356904">
            <w:pPr>
              <w:rPr>
                <w:rFonts w:ascii="Trebuchet MS" w:hAnsi="Trebuchet MS" w:cs="Trebuchet MS"/>
                <w:sz w:val="18"/>
                <w:szCs w:val="18"/>
              </w:rPr>
            </w:pPr>
            <w:r>
              <w:rPr>
                <w:rFonts w:ascii="Trebuchet MS" w:hAnsi="Trebuchet MS" w:cs="Trebuchet MS"/>
                <w:sz w:val="18"/>
                <w:szCs w:val="18"/>
              </w:rPr>
              <w:t>l</w:t>
            </w:r>
            <w:r w:rsidR="00E35615" w:rsidRPr="00860575">
              <w:rPr>
                <w:rFonts w:ascii="Trebuchet MS" w:hAnsi="Trebuchet MS" w:cs="Trebuchet MS"/>
                <w:sz w:val="18"/>
                <w:szCs w:val="18"/>
              </w:rPr>
              <w:t>ink</w:t>
            </w:r>
          </w:p>
        </w:tc>
        <w:tc>
          <w:tcPr>
            <w:tcW w:w="116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9709731" w14:textId="77777777" w:rsidR="008E445F" w:rsidRPr="00CE1917" w:rsidRDefault="008E445F" w:rsidP="0035690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81A15" w:rsidRPr="00CE1917" w14:paraId="1D7079D9" w14:textId="77777777" w:rsidTr="00B35E5F">
        <w:trPr>
          <w:trHeight w:hRule="exact" w:val="255"/>
        </w:trPr>
        <w:tc>
          <w:tcPr>
            <w:tcW w:w="13575" w:type="dxa"/>
            <w:gridSpan w:val="6"/>
            <w:tcBorders>
              <w:top w:val="nil"/>
              <w:left w:val="nil"/>
              <w:bottom w:val="nil"/>
              <w:right w:val="nil"/>
            </w:tcBorders>
            <w:shd w:val="clear" w:color="auto" w:fill="97DDBA"/>
            <w:vAlign w:val="bottom"/>
          </w:tcPr>
          <w:p w14:paraId="533B1A65" w14:textId="77777777" w:rsidR="00681A15" w:rsidRPr="0014307B" w:rsidRDefault="000A0982" w:rsidP="00356904">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FB63326" w14:textId="78835AB0" w:rsidR="00917A7E" w:rsidRDefault="00380C13" w:rsidP="00917A7E">
      <w:pPr>
        <w:pStyle w:val="Overskrift6"/>
      </w:pPr>
      <w:r>
        <w:t>5.5.</w:t>
      </w:r>
      <w:r w:rsidR="00260F62">
        <w:t>1.</w:t>
      </w:r>
      <w:r w:rsidR="008E445F">
        <w:t>1</w:t>
      </w:r>
      <w:r w:rsidR="00260F62" w:rsidRPr="00A32757">
        <w:t xml:space="preserve"> </w:t>
      </w:r>
      <w:r w:rsidR="00260F62">
        <w:t>Metadata</w:t>
      </w:r>
      <w:r w:rsidR="00917A7E" w:rsidRPr="00917A7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17A7E" w:rsidRPr="0051728E" w14:paraId="0C5F9FC9" w14:textId="77777777" w:rsidTr="00356904">
        <w:trPr>
          <w:trHeight w:hRule="exact" w:val="255"/>
        </w:trPr>
        <w:tc>
          <w:tcPr>
            <w:tcW w:w="2235" w:type="dxa"/>
            <w:shd w:val="clear" w:color="auto" w:fill="D9D9D9"/>
            <w:vAlign w:val="bottom"/>
          </w:tcPr>
          <w:p w14:paraId="2BD4F2E0" w14:textId="77777777" w:rsidR="00917A7E" w:rsidRPr="0051728E" w:rsidRDefault="00917A7E"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3764C73" w14:textId="77777777" w:rsidR="00917A7E" w:rsidRPr="00FE3FC3" w:rsidRDefault="00917A7E"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917A7E" w:rsidRPr="0051728E" w14:paraId="1316936E" w14:textId="77777777" w:rsidTr="00356904">
        <w:trPr>
          <w:trHeight w:hRule="exact" w:val="255"/>
        </w:trPr>
        <w:tc>
          <w:tcPr>
            <w:tcW w:w="2235" w:type="dxa"/>
            <w:shd w:val="clear" w:color="auto" w:fill="E0E0E0"/>
            <w:vAlign w:val="bottom"/>
          </w:tcPr>
          <w:p w14:paraId="4B81AAD9"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Temanavn</w:t>
            </w:r>
          </w:p>
        </w:tc>
        <w:tc>
          <w:tcPr>
            <w:tcW w:w="11340" w:type="dxa"/>
            <w:shd w:val="clear" w:color="auto" w:fill="FFFFFF"/>
            <w:vAlign w:val="bottom"/>
          </w:tcPr>
          <w:p w14:paraId="488435F3" w14:textId="77777777" w:rsidR="00917A7E" w:rsidRPr="00C60C42" w:rsidRDefault="00917A7E" w:rsidP="002A6DE4">
            <w:pPr>
              <w:rPr>
                <w:rFonts w:ascii="Trebuchet MS" w:hAnsi="Trebuchet MS" w:cs="Trebuchet MS"/>
                <w:sz w:val="18"/>
                <w:szCs w:val="18"/>
              </w:rPr>
            </w:pPr>
            <w:r w:rsidRPr="00C60C42">
              <w:rPr>
                <w:rFonts w:ascii="Trebuchet MS" w:hAnsi="Trebuchet MS" w:cs="Trebuchet MS"/>
                <w:sz w:val="18"/>
                <w:szCs w:val="18"/>
              </w:rPr>
              <w:t>Affalds</w:t>
            </w:r>
            <w:r w:rsidR="002A6DE4" w:rsidRPr="00C60C42">
              <w:rPr>
                <w:rFonts w:ascii="Trebuchet MS" w:hAnsi="Trebuchet MS" w:cs="Trebuchet MS"/>
                <w:sz w:val="18"/>
                <w:szCs w:val="18"/>
              </w:rPr>
              <w:t>område</w:t>
            </w:r>
          </w:p>
        </w:tc>
      </w:tr>
      <w:tr w:rsidR="00917A7E" w:rsidRPr="0051728E" w14:paraId="63471BEA" w14:textId="77777777" w:rsidTr="00356904">
        <w:trPr>
          <w:trHeight w:hRule="exact" w:val="255"/>
        </w:trPr>
        <w:tc>
          <w:tcPr>
            <w:tcW w:w="2235" w:type="dxa"/>
            <w:shd w:val="clear" w:color="auto" w:fill="E0E0E0"/>
            <w:vAlign w:val="bottom"/>
          </w:tcPr>
          <w:p w14:paraId="6422A8DE"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Temakode</w:t>
            </w:r>
          </w:p>
        </w:tc>
        <w:tc>
          <w:tcPr>
            <w:tcW w:w="11340" w:type="dxa"/>
            <w:shd w:val="clear" w:color="auto" w:fill="FFFFFF"/>
            <w:vAlign w:val="bottom"/>
          </w:tcPr>
          <w:p w14:paraId="20B5388C" w14:textId="77777777" w:rsidR="00917A7E" w:rsidRPr="00C60C42" w:rsidRDefault="008A2C3E" w:rsidP="00356904">
            <w:pPr>
              <w:rPr>
                <w:rFonts w:ascii="Trebuchet MS" w:hAnsi="Trebuchet MS"/>
                <w:sz w:val="18"/>
                <w:szCs w:val="18"/>
              </w:rPr>
            </w:pPr>
            <w:r w:rsidRPr="00C60C42">
              <w:rPr>
                <w:rFonts w:ascii="Trebuchet MS" w:hAnsi="Trebuchet MS"/>
                <w:sz w:val="18"/>
                <w:szCs w:val="18"/>
              </w:rPr>
              <w:t>5</w:t>
            </w:r>
            <w:r w:rsidR="00380C13" w:rsidRPr="00C60C42">
              <w:rPr>
                <w:rFonts w:ascii="Trebuchet MS" w:hAnsi="Trebuchet MS"/>
                <w:sz w:val="18"/>
                <w:szCs w:val="18"/>
              </w:rPr>
              <w:t>4</w:t>
            </w:r>
            <w:r w:rsidRPr="00C60C42">
              <w:rPr>
                <w:rFonts w:ascii="Trebuchet MS" w:hAnsi="Trebuchet MS"/>
                <w:sz w:val="18"/>
                <w:szCs w:val="18"/>
              </w:rPr>
              <w:t>00</w:t>
            </w:r>
          </w:p>
        </w:tc>
      </w:tr>
      <w:tr w:rsidR="00917A7E" w:rsidRPr="0051728E" w14:paraId="3A3FC5AD" w14:textId="77777777" w:rsidTr="00356904">
        <w:trPr>
          <w:trHeight w:hRule="exact" w:val="255"/>
        </w:trPr>
        <w:tc>
          <w:tcPr>
            <w:tcW w:w="2235" w:type="dxa"/>
            <w:shd w:val="clear" w:color="auto" w:fill="E0E0E0"/>
            <w:vAlign w:val="bottom"/>
          </w:tcPr>
          <w:p w14:paraId="3A06BDAB"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Definition</w:t>
            </w:r>
          </w:p>
        </w:tc>
        <w:tc>
          <w:tcPr>
            <w:tcW w:w="11340" w:type="dxa"/>
            <w:shd w:val="clear" w:color="auto" w:fill="FFFFFF"/>
            <w:vAlign w:val="bottom"/>
          </w:tcPr>
          <w:p w14:paraId="2FA724E9" w14:textId="77777777" w:rsidR="00917A7E" w:rsidRPr="00C60C42" w:rsidRDefault="00917A7E" w:rsidP="008C696F">
            <w:pPr>
              <w:rPr>
                <w:rFonts w:ascii="Trebuchet MS" w:hAnsi="Trebuchet MS" w:cs="Trebuchet MS"/>
                <w:sz w:val="18"/>
                <w:szCs w:val="18"/>
              </w:rPr>
            </w:pPr>
            <w:r w:rsidRPr="00C60C42">
              <w:rPr>
                <w:rFonts w:ascii="Trebuchet MS" w:hAnsi="Trebuchet MS"/>
                <w:sz w:val="18"/>
                <w:szCs w:val="18"/>
              </w:rPr>
              <w:t>Affalds</w:t>
            </w:r>
            <w:r w:rsidR="008C696F" w:rsidRPr="00C60C42">
              <w:rPr>
                <w:rFonts w:ascii="Trebuchet MS" w:hAnsi="Trebuchet MS"/>
                <w:sz w:val="18"/>
                <w:szCs w:val="18"/>
              </w:rPr>
              <w:t>områder</w:t>
            </w:r>
            <w:r w:rsidRPr="00C60C42">
              <w:rPr>
                <w:rFonts w:ascii="Trebuchet MS" w:hAnsi="Trebuchet MS"/>
                <w:sz w:val="18"/>
                <w:szCs w:val="18"/>
              </w:rPr>
              <w:t xml:space="preserve"> i kommunen.</w:t>
            </w:r>
          </w:p>
        </w:tc>
      </w:tr>
      <w:tr w:rsidR="00917A7E" w:rsidRPr="0051728E" w14:paraId="5CEEB320" w14:textId="77777777" w:rsidTr="008C48FC">
        <w:trPr>
          <w:trHeight w:hRule="exact" w:val="765"/>
        </w:trPr>
        <w:tc>
          <w:tcPr>
            <w:tcW w:w="2235" w:type="dxa"/>
            <w:shd w:val="clear" w:color="auto" w:fill="E0E0E0"/>
            <w:vAlign w:val="center"/>
          </w:tcPr>
          <w:p w14:paraId="3B8F5F2E" w14:textId="77777777" w:rsidR="00917A7E" w:rsidRPr="00C60C42" w:rsidRDefault="00917A7E" w:rsidP="008C48FC">
            <w:pPr>
              <w:rPr>
                <w:rFonts w:ascii="Trebuchet MS" w:hAnsi="Trebuchet MS" w:cs="Trebuchet MS"/>
                <w:sz w:val="18"/>
                <w:szCs w:val="18"/>
              </w:rPr>
            </w:pPr>
            <w:r w:rsidRPr="00C60C42">
              <w:rPr>
                <w:rFonts w:ascii="Trebuchet MS" w:hAnsi="Trebuchet MS" w:cs="Trebuchet MS"/>
                <w:sz w:val="18"/>
                <w:szCs w:val="18"/>
              </w:rPr>
              <w:t>Beskrivelse</w:t>
            </w:r>
          </w:p>
        </w:tc>
        <w:tc>
          <w:tcPr>
            <w:tcW w:w="11340" w:type="dxa"/>
            <w:shd w:val="clear" w:color="auto" w:fill="FFFFFF"/>
            <w:vAlign w:val="bottom"/>
          </w:tcPr>
          <w:p w14:paraId="06433FAE" w14:textId="77777777" w:rsidR="00917A7E" w:rsidRPr="00C60C42" w:rsidRDefault="00917A7E" w:rsidP="008C696F">
            <w:pPr>
              <w:rPr>
                <w:rFonts w:ascii="Trebuchet MS" w:hAnsi="Trebuchet MS" w:cs="Trebuchet MS"/>
                <w:sz w:val="18"/>
                <w:szCs w:val="18"/>
              </w:rPr>
            </w:pPr>
            <w:r w:rsidRPr="00C60C42">
              <w:rPr>
                <w:rFonts w:ascii="Trebuchet MS" w:hAnsi="Trebuchet MS" w:cs="Trebuchet MS"/>
                <w:sz w:val="18"/>
                <w:szCs w:val="18"/>
              </w:rPr>
              <w:t xml:space="preserve">Opdeling af kommunen i </w:t>
            </w:r>
            <w:r w:rsidR="008C696F" w:rsidRPr="00C60C42">
              <w:rPr>
                <w:rFonts w:ascii="Trebuchet MS" w:hAnsi="Trebuchet MS" w:cs="Trebuchet MS"/>
                <w:sz w:val="18"/>
                <w:szCs w:val="18"/>
              </w:rPr>
              <w:t>områder</w:t>
            </w:r>
            <w:r w:rsidRPr="00C60C42">
              <w:rPr>
                <w:rFonts w:ascii="Trebuchet MS" w:hAnsi="Trebuchet MS" w:cs="Trebuchet MS"/>
                <w:sz w:val="18"/>
                <w:szCs w:val="18"/>
              </w:rPr>
              <w:t xml:space="preserve"> ud fra hvem der tømmer og eller hvornår/hvilken ugedag der tømmes. Kan også være fra udbud.</w:t>
            </w:r>
            <w:r w:rsidR="008C48FC" w:rsidRPr="00C60C42">
              <w:rPr>
                <w:rFonts w:ascii="Trebuchet MS" w:hAnsi="Trebuchet MS" w:cs="Trebuchet MS"/>
                <w:sz w:val="18"/>
                <w:szCs w:val="18"/>
              </w:rPr>
              <w:t xml:space="preserve"> </w:t>
            </w:r>
            <w:r w:rsidR="008C48FC" w:rsidRPr="00C60C42">
              <w:rPr>
                <w:rFonts w:ascii="Trebuchet MS" w:hAnsi="Trebuchet MS"/>
                <w:sz w:val="18"/>
                <w:szCs w:val="18"/>
              </w:rPr>
              <w:t xml:space="preserve">Afhentningsfrekvensen skal kun bruges hvis man ikke har et fagsystem hvor afhentningsdatoerne kan aflæses. Et alternativ kunne også være at bruge linket til at linke til afhentningstiderne via sit </w:t>
            </w:r>
            <w:proofErr w:type="gramStart"/>
            <w:r w:rsidR="008C48FC" w:rsidRPr="00C60C42">
              <w:rPr>
                <w:rFonts w:ascii="Trebuchet MS" w:hAnsi="Trebuchet MS"/>
                <w:sz w:val="18"/>
                <w:szCs w:val="18"/>
              </w:rPr>
              <w:t>CMS system</w:t>
            </w:r>
            <w:proofErr w:type="gramEnd"/>
            <w:r w:rsidR="008C48FC" w:rsidRPr="00C60C42">
              <w:rPr>
                <w:rFonts w:ascii="Trebuchet MS" w:hAnsi="Trebuchet MS"/>
                <w:sz w:val="18"/>
                <w:szCs w:val="18"/>
              </w:rPr>
              <w:t>.</w:t>
            </w:r>
          </w:p>
        </w:tc>
      </w:tr>
      <w:tr w:rsidR="00917A7E" w:rsidRPr="0051728E" w14:paraId="57078596" w14:textId="77777777" w:rsidTr="00356904">
        <w:trPr>
          <w:trHeight w:hRule="exact" w:val="255"/>
        </w:trPr>
        <w:tc>
          <w:tcPr>
            <w:tcW w:w="2235" w:type="dxa"/>
            <w:shd w:val="clear" w:color="auto" w:fill="E0E0E0"/>
            <w:vAlign w:val="bottom"/>
          </w:tcPr>
          <w:p w14:paraId="4C5AC650" w14:textId="77777777" w:rsidR="00917A7E" w:rsidRPr="00C60C42" w:rsidRDefault="00917A7E" w:rsidP="00356904">
            <w:pPr>
              <w:rPr>
                <w:rFonts w:ascii="Trebuchet MS" w:hAnsi="Trebuchet MS" w:cs="Trebuchet MS"/>
                <w:sz w:val="18"/>
                <w:szCs w:val="18"/>
              </w:rPr>
            </w:pPr>
            <w:proofErr w:type="spellStart"/>
            <w:r w:rsidRPr="00C60C42">
              <w:rPr>
                <w:rFonts w:ascii="Trebuchet MS" w:hAnsi="Trebuchet MS" w:cs="Trebuchet MS"/>
                <w:sz w:val="18"/>
                <w:szCs w:val="18"/>
              </w:rPr>
              <w:t>Formaal</w:t>
            </w:r>
            <w:proofErr w:type="spellEnd"/>
            <w:r w:rsidRPr="00C60C42">
              <w:rPr>
                <w:rFonts w:ascii="Trebuchet MS" w:hAnsi="Trebuchet MS" w:cs="Trebuchet MS"/>
                <w:sz w:val="18"/>
                <w:szCs w:val="18"/>
              </w:rPr>
              <w:t xml:space="preserve"> </w:t>
            </w:r>
          </w:p>
        </w:tc>
        <w:tc>
          <w:tcPr>
            <w:tcW w:w="11340" w:type="dxa"/>
            <w:shd w:val="clear" w:color="auto" w:fill="FFFFFF"/>
            <w:vAlign w:val="bottom"/>
          </w:tcPr>
          <w:p w14:paraId="5176D649" w14:textId="77777777" w:rsidR="00917A7E" w:rsidRPr="00C60C42" w:rsidRDefault="003D44C9" w:rsidP="00356904">
            <w:pPr>
              <w:rPr>
                <w:rFonts w:ascii="Trebuchet MS" w:hAnsi="Trebuchet MS" w:cs="Trebuchet MS"/>
                <w:sz w:val="18"/>
                <w:szCs w:val="18"/>
              </w:rPr>
            </w:pPr>
            <w:r w:rsidRPr="00C60C42">
              <w:rPr>
                <w:rFonts w:ascii="Trebuchet MS" w:hAnsi="Trebuchet MS" w:cs="Trebuchet MS"/>
                <w:sz w:val="18"/>
                <w:szCs w:val="18"/>
              </w:rPr>
              <w:t>Oplyse sagsbehandler og borger via selvbetjeningsløsninger, hvornår der hentes skrald ved en bolig/adresse.</w:t>
            </w:r>
          </w:p>
        </w:tc>
      </w:tr>
      <w:tr w:rsidR="00917A7E" w:rsidRPr="0051728E" w14:paraId="25A72DE6" w14:textId="77777777" w:rsidTr="00356904">
        <w:trPr>
          <w:trHeight w:hRule="exact" w:val="255"/>
        </w:trPr>
        <w:tc>
          <w:tcPr>
            <w:tcW w:w="2235" w:type="dxa"/>
            <w:shd w:val="clear" w:color="auto" w:fill="E0E0E0"/>
            <w:vAlign w:val="bottom"/>
          </w:tcPr>
          <w:p w14:paraId="569CA7E1" w14:textId="77777777" w:rsidR="00917A7E" w:rsidRPr="00C60C42" w:rsidRDefault="00917A7E" w:rsidP="00356904">
            <w:pPr>
              <w:rPr>
                <w:rFonts w:ascii="Trebuchet MS" w:hAnsi="Trebuchet MS" w:cs="Trebuchet MS"/>
                <w:sz w:val="18"/>
                <w:szCs w:val="18"/>
              </w:rPr>
            </w:pPr>
            <w:proofErr w:type="spellStart"/>
            <w:r w:rsidRPr="00C60C42">
              <w:rPr>
                <w:rFonts w:ascii="Trebuchet MS" w:hAnsi="Trebuchet MS" w:cs="Trebuchet MS"/>
                <w:sz w:val="18"/>
                <w:szCs w:val="18"/>
              </w:rPr>
              <w:t>Noegleord_hovedgruppe</w:t>
            </w:r>
            <w:proofErr w:type="spellEnd"/>
          </w:p>
        </w:tc>
        <w:tc>
          <w:tcPr>
            <w:tcW w:w="11340" w:type="dxa"/>
            <w:shd w:val="clear" w:color="auto" w:fill="FFFFFF"/>
            <w:vAlign w:val="bottom"/>
          </w:tcPr>
          <w:p w14:paraId="52E13B27"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Administrative enheder</w:t>
            </w:r>
            <w:r w:rsidR="0061541A" w:rsidRPr="00C60C42">
              <w:rPr>
                <w:rFonts w:ascii="Trebuchet MS" w:hAnsi="Trebuchet MS" w:cs="Trebuchet MS"/>
                <w:sz w:val="18"/>
                <w:szCs w:val="18"/>
              </w:rPr>
              <w:t xml:space="preserve">, </w:t>
            </w:r>
            <w:r w:rsidR="0061541A" w:rsidRPr="00C60C42">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917A7E" w:rsidRPr="0051728E" w14:paraId="28265384" w14:textId="77777777" w:rsidTr="00356904">
        <w:trPr>
          <w:trHeight w:hRule="exact" w:val="255"/>
        </w:trPr>
        <w:tc>
          <w:tcPr>
            <w:tcW w:w="2235" w:type="dxa"/>
            <w:shd w:val="clear" w:color="auto" w:fill="E0E0E0"/>
            <w:vAlign w:val="bottom"/>
          </w:tcPr>
          <w:p w14:paraId="19988528" w14:textId="77777777" w:rsidR="00917A7E" w:rsidRPr="00C60C42" w:rsidRDefault="006A595F" w:rsidP="00356904">
            <w:pPr>
              <w:rPr>
                <w:rFonts w:ascii="Trebuchet MS" w:hAnsi="Trebuchet MS" w:cs="Trebuchet MS"/>
                <w:sz w:val="18"/>
                <w:szCs w:val="18"/>
              </w:rPr>
            </w:pPr>
            <w:proofErr w:type="spellStart"/>
            <w:r w:rsidRPr="00C60C42">
              <w:rPr>
                <w:rFonts w:ascii="Trebuchet MS" w:hAnsi="Trebuchet MS" w:cs="Trebuchet MS"/>
                <w:sz w:val="18"/>
                <w:szCs w:val="18"/>
              </w:rPr>
              <w:t>Noegle</w:t>
            </w:r>
            <w:r w:rsidR="00917A7E" w:rsidRPr="00C60C42">
              <w:rPr>
                <w:rFonts w:ascii="Trebuchet MS" w:hAnsi="Trebuchet MS" w:cs="Trebuchet MS"/>
                <w:sz w:val="18"/>
                <w:szCs w:val="18"/>
              </w:rPr>
              <w:t>_ord</w:t>
            </w:r>
            <w:proofErr w:type="spellEnd"/>
          </w:p>
        </w:tc>
        <w:tc>
          <w:tcPr>
            <w:tcW w:w="11340" w:type="dxa"/>
            <w:shd w:val="clear" w:color="auto" w:fill="FFFFFF"/>
            <w:vAlign w:val="bottom"/>
          </w:tcPr>
          <w:p w14:paraId="0B3916A4" w14:textId="77777777" w:rsidR="00917A7E" w:rsidRPr="00C60C42" w:rsidRDefault="00917A7E" w:rsidP="00356904">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w:t>
            </w:r>
          </w:p>
        </w:tc>
      </w:tr>
      <w:tr w:rsidR="00917A7E" w:rsidRPr="0051728E" w14:paraId="13F1FC03" w14:textId="77777777" w:rsidTr="00356904">
        <w:trPr>
          <w:trHeight w:hRule="exact" w:val="255"/>
        </w:trPr>
        <w:tc>
          <w:tcPr>
            <w:tcW w:w="2235" w:type="dxa"/>
            <w:shd w:val="clear" w:color="auto" w:fill="E0E0E0"/>
            <w:vAlign w:val="bottom"/>
          </w:tcPr>
          <w:p w14:paraId="615EC2CC"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0B63EFC4"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Flade</w:t>
            </w:r>
          </w:p>
        </w:tc>
      </w:tr>
      <w:tr w:rsidR="00917A7E" w:rsidRPr="0051728E" w14:paraId="0296046D" w14:textId="77777777" w:rsidTr="00356904">
        <w:trPr>
          <w:trHeight w:hRule="exact" w:val="255"/>
        </w:trPr>
        <w:tc>
          <w:tcPr>
            <w:tcW w:w="2235" w:type="dxa"/>
            <w:shd w:val="clear" w:color="auto" w:fill="E0E0E0"/>
            <w:vAlign w:val="bottom"/>
          </w:tcPr>
          <w:p w14:paraId="455DAF58"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361C9BE9" w14:textId="77777777" w:rsidR="00917A7E" w:rsidRPr="00C60C42" w:rsidRDefault="00917A7E" w:rsidP="00356904">
            <w:pPr>
              <w:rPr>
                <w:rFonts w:ascii="Trebuchet MS" w:hAnsi="Trebuchet MS" w:cs="Trebuchet MS"/>
                <w:sz w:val="18"/>
                <w:szCs w:val="18"/>
              </w:rPr>
            </w:pPr>
          </w:p>
        </w:tc>
      </w:tr>
      <w:tr w:rsidR="00904157" w:rsidRPr="00904157" w14:paraId="6A9D9B44" w14:textId="77777777" w:rsidTr="00356904">
        <w:trPr>
          <w:trHeight w:hRule="exact" w:val="255"/>
        </w:trPr>
        <w:tc>
          <w:tcPr>
            <w:tcW w:w="2235" w:type="dxa"/>
            <w:shd w:val="clear" w:color="auto" w:fill="E0E0E0"/>
            <w:vAlign w:val="bottom"/>
          </w:tcPr>
          <w:p w14:paraId="503487B6"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A474137" w14:textId="17370847" w:rsidR="000C68CF"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07.18.06, 07.18.08, 07.18.10, 07.18.12, 07.18.14, 07.18.16, 07.18.18, 07.18.20, 07.18.22</w:t>
            </w:r>
          </w:p>
        </w:tc>
      </w:tr>
    </w:tbl>
    <w:p w14:paraId="1CF4FE90" w14:textId="77777777" w:rsidR="00260F62" w:rsidRPr="00A32757" w:rsidRDefault="00380C13" w:rsidP="00260F62">
      <w:pPr>
        <w:pStyle w:val="Overskrift6"/>
      </w:pPr>
      <w:r>
        <w:lastRenderedPageBreak/>
        <w:t>5.5.</w:t>
      </w:r>
      <w:r w:rsidR="00260F62">
        <w:t>1</w:t>
      </w:r>
      <w:r w:rsidR="008E445F">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0E9A5C29" w14:textId="77777777" w:rsidTr="00537529">
        <w:trPr>
          <w:trHeight w:val="255"/>
        </w:trPr>
        <w:tc>
          <w:tcPr>
            <w:tcW w:w="4503" w:type="dxa"/>
            <w:shd w:val="clear" w:color="auto" w:fill="D9D9D9"/>
            <w:vAlign w:val="bottom"/>
          </w:tcPr>
          <w:p w14:paraId="7DD68B50" w14:textId="77777777" w:rsidR="00260F62" w:rsidRPr="0051728E" w:rsidRDefault="00260F62" w:rsidP="008D6CF3">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2AAB7453" w14:textId="77777777" w:rsidR="00260F62" w:rsidRPr="0051728E" w:rsidRDefault="00260F62" w:rsidP="008D6CF3">
            <w:pPr>
              <w:rPr>
                <w:rFonts w:ascii="Trebuchet MS" w:hAnsi="Trebuchet MS" w:cs="Trebuchet MS"/>
                <w:bCs/>
                <w:sz w:val="18"/>
                <w:szCs w:val="18"/>
              </w:rPr>
            </w:pPr>
            <w:r w:rsidRPr="0051728E">
              <w:rPr>
                <w:rFonts w:ascii="Trebuchet MS" w:hAnsi="Trebuchet MS" w:cs="Trebuchet MS"/>
                <w:b/>
                <w:bCs/>
                <w:sz w:val="18"/>
                <w:szCs w:val="18"/>
              </w:rPr>
              <w:t>Beskrivelse</w:t>
            </w:r>
          </w:p>
        </w:tc>
      </w:tr>
      <w:tr w:rsidR="00917A7E" w:rsidRPr="0051728E" w14:paraId="4487414D" w14:textId="77777777" w:rsidTr="00BF095B">
        <w:trPr>
          <w:trHeight w:hRule="exact" w:val="1380"/>
        </w:trPr>
        <w:tc>
          <w:tcPr>
            <w:tcW w:w="4503" w:type="dxa"/>
            <w:shd w:val="clear" w:color="auto" w:fill="E0E0E0"/>
            <w:vAlign w:val="center"/>
          </w:tcPr>
          <w:p w14:paraId="52CE59B9" w14:textId="77777777" w:rsidR="00917A7E" w:rsidRPr="00024C60" w:rsidRDefault="00917A7E" w:rsidP="008C48F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5154FD53" w14:textId="38615BD9" w:rsidR="00917A7E" w:rsidRPr="00C60C42" w:rsidRDefault="00917A7E" w:rsidP="00BF095B">
            <w:pPr>
              <w:rPr>
                <w:rFonts w:ascii="Trebuchet MS" w:hAnsi="Trebuchet MS" w:cs="Trebuchet MS"/>
                <w:sz w:val="18"/>
                <w:szCs w:val="18"/>
              </w:rPr>
            </w:pPr>
            <w:r w:rsidRPr="00C60C42">
              <w:rPr>
                <w:rFonts w:ascii="Trebuchet MS" w:hAnsi="Trebuchet MS" w:cs="Trebuchet MS"/>
                <w:sz w:val="18"/>
                <w:szCs w:val="18"/>
              </w:rPr>
              <w:t xml:space="preserve">Ofte forelægger </w:t>
            </w:r>
            <w:proofErr w:type="spellStart"/>
            <w:r w:rsidR="00A26666" w:rsidRPr="00C60C42">
              <w:rPr>
                <w:rFonts w:ascii="Trebuchet MS" w:hAnsi="Trebuchet MS" w:cs="Trebuchet MS"/>
                <w:sz w:val="18"/>
                <w:szCs w:val="18"/>
              </w:rPr>
              <w:t>affalds</w:t>
            </w:r>
            <w:r w:rsidR="008C696F" w:rsidRPr="00C60C42">
              <w:rPr>
                <w:rFonts w:ascii="Trebuchet MS" w:hAnsi="Trebuchet MS" w:cs="Trebuchet MS"/>
                <w:sz w:val="18"/>
                <w:szCs w:val="18"/>
              </w:rPr>
              <w:t>områderne</w:t>
            </w:r>
            <w:r w:rsidRPr="00C60C42">
              <w:rPr>
                <w:rFonts w:ascii="Trebuchet MS" w:hAnsi="Trebuchet MS" w:cs="Trebuchet MS"/>
                <w:sz w:val="18"/>
                <w:szCs w:val="18"/>
              </w:rPr>
              <w:t>kun</w:t>
            </w:r>
            <w:proofErr w:type="spellEnd"/>
            <w:r w:rsidRPr="00C60C42">
              <w:rPr>
                <w:rFonts w:ascii="Trebuchet MS" w:hAnsi="Trebuchet MS" w:cs="Trebuchet MS"/>
                <w:sz w:val="18"/>
                <w:szCs w:val="18"/>
              </w:rPr>
              <w:t xml:space="preserve"> på papirkort med håndtegnet streger eller/og som registrering på hver enkelt adresse eller via vejlister. Ved adresse- eller vejlister </w:t>
            </w:r>
            <w:r w:rsidR="004561CA" w:rsidRPr="00C60C42">
              <w:rPr>
                <w:rFonts w:ascii="Trebuchet MS" w:hAnsi="Trebuchet MS" w:cs="Trebuchet MS"/>
                <w:sz w:val="18"/>
                <w:szCs w:val="18"/>
              </w:rPr>
              <w:t>registreres</w:t>
            </w:r>
            <w:r w:rsidRPr="00C60C42">
              <w:rPr>
                <w:rFonts w:ascii="Trebuchet MS" w:hAnsi="Trebuchet MS" w:cs="Trebuchet MS"/>
                <w:sz w:val="18"/>
                <w:szCs w:val="18"/>
              </w:rPr>
              <w:t xml:space="preserve"> de på adressetema </w:t>
            </w:r>
            <w:proofErr w:type="gramStart"/>
            <w:r w:rsidRPr="00C60C42">
              <w:rPr>
                <w:rFonts w:ascii="Trebuchet MS" w:hAnsi="Trebuchet MS" w:cs="Trebuchet MS"/>
                <w:sz w:val="18"/>
                <w:szCs w:val="18"/>
              </w:rPr>
              <w:t xml:space="preserve">eller </w:t>
            </w:r>
            <w:r w:rsidR="00BF095B" w:rsidRPr="00C60C42">
              <w:rPr>
                <w:rFonts w:ascii="Trebuchet MS" w:hAnsi="Trebuchet MS"/>
                <w:sz w:val="18"/>
                <w:szCs w:val="18"/>
              </w:rPr>
              <w:t xml:space="preserve"> vejmidtetema</w:t>
            </w:r>
            <w:proofErr w:type="gramEnd"/>
            <w:r w:rsidR="00BF095B" w:rsidRPr="00C60C42">
              <w:rPr>
                <w:rFonts w:ascii="Trebuchet MS" w:hAnsi="Trebuchet MS"/>
                <w:sz w:val="18"/>
                <w:szCs w:val="18"/>
              </w:rPr>
              <w:t xml:space="preserve"> (strækninger) </w:t>
            </w:r>
            <w:r w:rsidRPr="00C60C42">
              <w:rPr>
                <w:rFonts w:ascii="Trebuchet MS" w:hAnsi="Trebuchet MS" w:cs="Trebuchet MS"/>
                <w:sz w:val="18"/>
                <w:szCs w:val="18"/>
              </w:rPr>
              <w:t xml:space="preserve"> og via farvekoder på punkterne</w:t>
            </w:r>
            <w:r w:rsidR="00BF095B" w:rsidRPr="00C60C42">
              <w:rPr>
                <w:rFonts w:ascii="Trebuchet MS" w:hAnsi="Trebuchet MS" w:cs="Trebuchet MS"/>
                <w:sz w:val="18"/>
                <w:szCs w:val="18"/>
              </w:rPr>
              <w:t xml:space="preserve"> </w:t>
            </w:r>
            <w:r w:rsidR="00BF095B" w:rsidRPr="00C60C42">
              <w:rPr>
                <w:rFonts w:ascii="Trebuchet MS" w:hAnsi="Trebuchet MS"/>
                <w:sz w:val="18"/>
                <w:szCs w:val="18"/>
              </w:rPr>
              <w:t xml:space="preserve">eller </w:t>
            </w:r>
            <w:proofErr w:type="spellStart"/>
            <w:r w:rsidR="00BF095B" w:rsidRPr="00C60C42">
              <w:rPr>
                <w:rFonts w:ascii="Trebuchet MS" w:hAnsi="Trebuchet MS"/>
                <w:sz w:val="18"/>
                <w:szCs w:val="18"/>
              </w:rPr>
              <w:t>linierne</w:t>
            </w:r>
            <w:proofErr w:type="spellEnd"/>
            <w:r w:rsidR="00BF095B" w:rsidRPr="00C60C42">
              <w:rPr>
                <w:rFonts w:ascii="Trebuchet MS" w:hAnsi="Trebuchet MS"/>
                <w:sz w:val="18"/>
                <w:szCs w:val="18"/>
              </w:rPr>
              <w:t>. S</w:t>
            </w:r>
            <w:r w:rsidRPr="00C60C42">
              <w:rPr>
                <w:rFonts w:ascii="Trebuchet MS" w:hAnsi="Trebuchet MS" w:cs="Trebuchet MS"/>
                <w:sz w:val="18"/>
                <w:szCs w:val="18"/>
              </w:rPr>
              <w:t xml:space="preserve">å indtegnes fladerne f.eks. med matrikelgeometrien som </w:t>
            </w:r>
            <w:r w:rsidR="00BF095B" w:rsidRPr="00C60C42">
              <w:rPr>
                <w:rFonts w:ascii="Trebuchet MS" w:hAnsi="Trebuchet MS" w:cs="Trebuchet MS"/>
                <w:sz w:val="18"/>
                <w:szCs w:val="18"/>
              </w:rPr>
              <w:t>yderligere baggrund til adresse/vejmidtetemaet</w:t>
            </w:r>
            <w:r w:rsidRPr="00C60C42">
              <w:rPr>
                <w:rFonts w:ascii="Trebuchet MS" w:hAnsi="Trebuchet MS" w:cs="Trebuchet MS"/>
                <w:sz w:val="18"/>
                <w:szCs w:val="18"/>
              </w:rPr>
              <w:t xml:space="preserve">. Hvis distriktsgrænsen normalt følger </w:t>
            </w:r>
            <w:proofErr w:type="gramStart"/>
            <w:r w:rsidRPr="00C60C42">
              <w:rPr>
                <w:rFonts w:ascii="Trebuchet MS" w:hAnsi="Trebuchet MS" w:cs="Trebuchet MS"/>
                <w:sz w:val="18"/>
                <w:szCs w:val="18"/>
              </w:rPr>
              <w:t>vejmidten</w:t>
            </w:r>
            <w:proofErr w:type="gramEnd"/>
            <w:r w:rsidRPr="00C60C42">
              <w:rPr>
                <w:rFonts w:ascii="Trebuchet MS" w:hAnsi="Trebuchet MS" w:cs="Trebuchet MS"/>
                <w:sz w:val="18"/>
                <w:szCs w:val="18"/>
              </w:rPr>
              <w:t xml:space="preserve"> snappes i stedet til </w:t>
            </w:r>
            <w:proofErr w:type="spellStart"/>
            <w:r w:rsidR="00D96699" w:rsidRPr="003D5E8B">
              <w:rPr>
                <w:rFonts w:ascii="Trebuchet MS" w:hAnsi="Trebuchet MS" w:cs="Trebuchet MS"/>
                <w:color w:val="4F81BD"/>
                <w:sz w:val="18"/>
                <w:szCs w:val="18"/>
              </w:rPr>
              <w:t>GeoDanmark</w:t>
            </w:r>
            <w:proofErr w:type="spellEnd"/>
            <w:r w:rsidRPr="00C60C42">
              <w:rPr>
                <w:rFonts w:ascii="Trebuchet MS" w:hAnsi="Trebuchet MS" w:cs="Trebuchet MS"/>
                <w:sz w:val="18"/>
                <w:szCs w:val="18"/>
              </w:rPr>
              <w:t xml:space="preserve">-vejmidten. Samlet skal dette tema dække hele kommunen. </w:t>
            </w:r>
          </w:p>
        </w:tc>
      </w:tr>
      <w:tr w:rsidR="00917A7E" w:rsidRPr="0051728E" w14:paraId="31F1814A" w14:textId="77777777" w:rsidTr="00537529">
        <w:trPr>
          <w:trHeight w:hRule="exact" w:val="255"/>
        </w:trPr>
        <w:tc>
          <w:tcPr>
            <w:tcW w:w="4503" w:type="dxa"/>
            <w:shd w:val="clear" w:color="auto" w:fill="E0E0E0"/>
            <w:vAlign w:val="bottom"/>
          </w:tcPr>
          <w:p w14:paraId="13E1133F"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3CAC1D6C" w14:textId="77777777" w:rsidR="00917A7E" w:rsidRPr="00C60C42" w:rsidRDefault="00917A7E" w:rsidP="008C48FC">
            <w:pPr>
              <w:rPr>
                <w:rFonts w:ascii="Trebuchet MS" w:hAnsi="Trebuchet MS" w:cs="Trebuchet MS"/>
                <w:sz w:val="18"/>
                <w:szCs w:val="18"/>
              </w:rPr>
            </w:pPr>
            <w:r w:rsidRPr="00C60C42">
              <w:rPr>
                <w:rFonts w:ascii="Trebuchet MS" w:hAnsi="Trebuchet MS" w:cs="Trebuchet MS"/>
                <w:sz w:val="18"/>
                <w:szCs w:val="18"/>
              </w:rPr>
              <w:t>Opdeles i nummer/navn for hvert distrikt.</w:t>
            </w:r>
          </w:p>
        </w:tc>
      </w:tr>
      <w:tr w:rsidR="00917A7E" w:rsidRPr="0051728E" w14:paraId="70E6C08D" w14:textId="77777777" w:rsidTr="00537529">
        <w:trPr>
          <w:trHeight w:hRule="exact" w:val="255"/>
        </w:trPr>
        <w:tc>
          <w:tcPr>
            <w:tcW w:w="4503" w:type="dxa"/>
            <w:shd w:val="clear" w:color="auto" w:fill="E0E0E0"/>
            <w:vAlign w:val="bottom"/>
          </w:tcPr>
          <w:p w14:paraId="18F9D18C"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42E89D49"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0,1 ha</w:t>
            </w:r>
          </w:p>
        </w:tc>
      </w:tr>
      <w:tr w:rsidR="00917A7E" w:rsidRPr="0051728E" w14:paraId="28D37960" w14:textId="77777777" w:rsidTr="00537529">
        <w:trPr>
          <w:trHeight w:hRule="exact" w:val="255"/>
        </w:trPr>
        <w:tc>
          <w:tcPr>
            <w:tcW w:w="4503" w:type="dxa"/>
            <w:shd w:val="clear" w:color="auto" w:fill="E0E0E0"/>
            <w:vAlign w:val="bottom"/>
          </w:tcPr>
          <w:p w14:paraId="5F75C28E"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3B599A0" w14:textId="77777777" w:rsidR="00917A7E" w:rsidRPr="00024C60" w:rsidRDefault="00917A7E" w:rsidP="008C48FC">
            <w:pPr>
              <w:rPr>
                <w:rFonts w:ascii="Trebuchet MS" w:hAnsi="Trebuchet MS" w:cs="Trebuchet MS"/>
                <w:sz w:val="18"/>
                <w:szCs w:val="18"/>
              </w:rPr>
            </w:pPr>
          </w:p>
        </w:tc>
      </w:tr>
      <w:tr w:rsidR="00917A7E" w:rsidRPr="0051728E" w14:paraId="362CDCD5" w14:textId="77777777" w:rsidTr="00537529">
        <w:trPr>
          <w:trHeight w:hRule="exact" w:val="255"/>
        </w:trPr>
        <w:tc>
          <w:tcPr>
            <w:tcW w:w="4503" w:type="dxa"/>
            <w:shd w:val="clear" w:color="auto" w:fill="E0E0E0"/>
            <w:vAlign w:val="bottom"/>
          </w:tcPr>
          <w:p w14:paraId="53E42114"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71D5E7DC"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917A7E" w:rsidRPr="0051728E" w14:paraId="031AC416" w14:textId="77777777" w:rsidTr="00537529">
        <w:trPr>
          <w:trHeight w:hRule="exact" w:val="510"/>
        </w:trPr>
        <w:tc>
          <w:tcPr>
            <w:tcW w:w="4503" w:type="dxa"/>
            <w:shd w:val="clear" w:color="auto" w:fill="E0E0E0"/>
            <w:vAlign w:val="center"/>
          </w:tcPr>
          <w:p w14:paraId="72209F3B"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6889A20D"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w:t>
            </w:r>
            <w:r w:rsidR="008C48FC">
              <w:rPr>
                <w:rFonts w:ascii="Trebuchet MS" w:hAnsi="Trebuchet MS" w:cs="Trebuchet MS"/>
                <w:sz w:val="18"/>
                <w:szCs w:val="18"/>
              </w:rPr>
              <w:t>. Særligt affaldsdistriktsgrænser er relevante her.</w:t>
            </w:r>
          </w:p>
        </w:tc>
      </w:tr>
    </w:tbl>
    <w:p w14:paraId="40889CDC" w14:textId="616326A7" w:rsidR="001E3E0A" w:rsidRPr="00E45822" w:rsidRDefault="001E3E0A" w:rsidP="001E3E0A">
      <w:pPr>
        <w:pStyle w:val="Overskrift6"/>
      </w:pPr>
      <w:bookmarkStart w:id="275" w:name="_Toc292713340"/>
      <w:bookmarkStart w:id="276" w:name="_Toc292865396"/>
      <w:r w:rsidRPr="00E45822">
        <w:t>5.5.1.3 Kodelister</w:t>
      </w:r>
    </w:p>
    <w:p w14:paraId="53F6834E" w14:textId="77777777" w:rsidR="001E3E0A" w:rsidRPr="00E45822" w:rsidRDefault="001E3E0A" w:rsidP="001E3E0A">
      <w:pPr>
        <w:autoSpaceDE w:val="0"/>
        <w:autoSpaceDN w:val="0"/>
        <w:adjustRightInd w:val="0"/>
        <w:rPr>
          <w:rFonts w:ascii="Trebuchet MS" w:hAnsi="Trebuchet MS" w:cs="Trebuchet MS"/>
          <w:sz w:val="18"/>
          <w:szCs w:val="18"/>
        </w:rPr>
      </w:pPr>
      <w:r w:rsidRPr="00E45822">
        <w:rPr>
          <w:rFonts w:ascii="Trebuchet MS" w:hAnsi="Trebuchet MS" w:cs="Trebuchet MS"/>
          <w:sz w:val="18"/>
          <w:szCs w:val="18"/>
        </w:rPr>
        <w:t>Kodelisterne fungerer som oversættelser mellem anvendte kodeværdier og de matchende forklarende tekster.</w:t>
      </w:r>
    </w:p>
    <w:p w14:paraId="331829F1" w14:textId="77777777" w:rsidR="001E3E0A" w:rsidRPr="00E45822" w:rsidRDefault="00A1616D" w:rsidP="00A1616D">
      <w:pPr>
        <w:tabs>
          <w:tab w:val="left" w:pos="3229"/>
        </w:tabs>
        <w:rPr>
          <w:rFonts w:ascii="Trebuchet MS" w:hAnsi="Trebuchet MS"/>
          <w:sz w:val="24"/>
        </w:rPr>
      </w:pPr>
      <w:r w:rsidRPr="00E45822">
        <w:rPr>
          <w:rFonts w:ascii="Trebuchet MS" w:hAnsi="Trebuchet MS"/>
          <w:sz w:val="24"/>
        </w:rPr>
        <w:tab/>
      </w:r>
    </w:p>
    <w:p w14:paraId="410DDDE3" w14:textId="77777777" w:rsidR="001E3E0A" w:rsidRPr="00E45822" w:rsidRDefault="001E3E0A" w:rsidP="001E3E0A">
      <w:pPr>
        <w:rPr>
          <w:rFonts w:ascii="Trebuchet MS" w:hAnsi="Trebuchet MS"/>
          <w:sz w:val="24"/>
        </w:rPr>
      </w:pPr>
      <w:r w:rsidRPr="00E45822">
        <w:rPr>
          <w:rFonts w:ascii="Trebuchet MS" w:hAnsi="Trebuchet MS"/>
          <w:sz w:val="24"/>
        </w:rPr>
        <w:t xml:space="preserve">5.5.1.3.1   5400 </w:t>
      </w:r>
      <w:proofErr w:type="spellStart"/>
      <w:r w:rsidRPr="00E45822">
        <w:rPr>
          <w:rFonts w:ascii="Trebuchet MS" w:hAnsi="Trebuchet MS"/>
          <w:sz w:val="24"/>
        </w:rPr>
        <w:t>affaldstype_type</w:t>
      </w:r>
      <w:proofErr w:type="spellEnd"/>
      <w:r w:rsidRPr="00E45822">
        <w:rPr>
          <w:rFonts w:ascii="Trebuchet MS" w:hAnsi="Trebuchet MS"/>
          <w:sz w:val="24"/>
        </w:rPr>
        <w:t xml:space="preserve"> (d_5400_affalds_type)</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6"/>
        <w:gridCol w:w="2126"/>
        <w:gridCol w:w="1418"/>
        <w:gridCol w:w="8365"/>
      </w:tblGrid>
      <w:tr w:rsidR="008D6CF3" w:rsidRPr="00E45822" w14:paraId="1CFFA7B7" w14:textId="77777777" w:rsidTr="008D6CF3">
        <w:trPr>
          <w:trHeight w:hRule="exact" w:val="255"/>
        </w:trPr>
        <w:tc>
          <w:tcPr>
            <w:tcW w:w="1666" w:type="dxa"/>
            <w:shd w:val="clear" w:color="auto" w:fill="D9D9D9"/>
            <w:vAlign w:val="bottom"/>
          </w:tcPr>
          <w:p w14:paraId="4C06376A" w14:textId="77777777" w:rsidR="008D6CF3" w:rsidRPr="00594F04" w:rsidRDefault="008D6CF3" w:rsidP="00CE2C0F">
            <w:pPr>
              <w:rPr>
                <w:rFonts w:ascii="Trebuchet MS" w:hAnsi="Trebuchet MS" w:cs="Trebuchet MS"/>
                <w:b/>
                <w:bCs/>
                <w:sz w:val="18"/>
                <w:szCs w:val="18"/>
              </w:rPr>
            </w:pPr>
            <w:proofErr w:type="spellStart"/>
            <w:r w:rsidRPr="00594F04">
              <w:rPr>
                <w:rFonts w:ascii="Trebuchet MS" w:hAnsi="Trebuchet MS" w:cs="Trebuchet MS"/>
                <w:b/>
                <w:bCs/>
                <w:sz w:val="18"/>
                <w:szCs w:val="18"/>
              </w:rPr>
              <w:t>affaldstype_kode</w:t>
            </w:r>
            <w:proofErr w:type="spellEnd"/>
          </w:p>
        </w:tc>
        <w:tc>
          <w:tcPr>
            <w:tcW w:w="2126" w:type="dxa"/>
            <w:shd w:val="clear" w:color="auto" w:fill="D9D9D9"/>
            <w:vAlign w:val="bottom"/>
          </w:tcPr>
          <w:p w14:paraId="2588B134" w14:textId="77777777" w:rsidR="008D6CF3" w:rsidRPr="00594F04" w:rsidRDefault="00AC441B" w:rsidP="00CE2C0F">
            <w:pPr>
              <w:rPr>
                <w:rFonts w:ascii="Trebuchet MS" w:hAnsi="Trebuchet MS" w:cs="Trebuchet MS"/>
                <w:b/>
                <w:bCs/>
                <w:sz w:val="18"/>
                <w:szCs w:val="18"/>
              </w:rPr>
            </w:pPr>
            <w:r w:rsidRPr="00594F04">
              <w:rPr>
                <w:rFonts w:ascii="Trebuchet MS" w:hAnsi="Trebuchet MS" w:cs="Trebuchet MS"/>
                <w:b/>
                <w:bCs/>
                <w:sz w:val="18"/>
                <w:szCs w:val="18"/>
              </w:rPr>
              <w:t>a</w:t>
            </w:r>
            <w:r w:rsidR="008D6CF3" w:rsidRPr="00594F04">
              <w:rPr>
                <w:rFonts w:ascii="Trebuchet MS" w:hAnsi="Trebuchet MS" w:cs="Trebuchet MS"/>
                <w:b/>
                <w:bCs/>
                <w:sz w:val="18"/>
                <w:szCs w:val="18"/>
              </w:rPr>
              <w:t>ffaldstype</w:t>
            </w:r>
          </w:p>
        </w:tc>
        <w:tc>
          <w:tcPr>
            <w:tcW w:w="1418" w:type="dxa"/>
            <w:shd w:val="clear" w:color="auto" w:fill="D9D9D9"/>
            <w:vAlign w:val="bottom"/>
          </w:tcPr>
          <w:p w14:paraId="0802ED9D" w14:textId="77777777" w:rsidR="008D6CF3" w:rsidRPr="003A52C1" w:rsidRDefault="000A2E28" w:rsidP="008D6CF3">
            <w:pPr>
              <w:rPr>
                <w:rFonts w:ascii="Trebuchet MS" w:hAnsi="Trebuchet MS" w:cs="Trebuchet MS"/>
                <w:b/>
                <w:bCs/>
                <w:sz w:val="18"/>
                <w:szCs w:val="18"/>
              </w:rPr>
            </w:pPr>
            <w:r w:rsidRPr="003A52C1">
              <w:rPr>
                <w:rFonts w:ascii="Trebuchet MS" w:hAnsi="Trebuchet MS" w:cs="Trebuchet MS"/>
                <w:b/>
                <w:bCs/>
                <w:sz w:val="18"/>
                <w:szCs w:val="18"/>
              </w:rPr>
              <w:t>a</w:t>
            </w:r>
            <w:r w:rsidR="008D6CF3" w:rsidRPr="003A52C1">
              <w:rPr>
                <w:rFonts w:ascii="Trebuchet MS" w:hAnsi="Trebuchet MS" w:cs="Trebuchet MS"/>
                <w:b/>
                <w:bCs/>
                <w:sz w:val="18"/>
                <w:szCs w:val="18"/>
              </w:rPr>
              <w:t>ktiv</w:t>
            </w:r>
          </w:p>
        </w:tc>
        <w:tc>
          <w:tcPr>
            <w:tcW w:w="8365" w:type="dxa"/>
            <w:shd w:val="clear" w:color="auto" w:fill="D9D9D9"/>
            <w:vAlign w:val="bottom"/>
          </w:tcPr>
          <w:p w14:paraId="73624BB7" w14:textId="77777777" w:rsidR="008D6CF3" w:rsidRPr="00E45822" w:rsidRDefault="008D6CF3" w:rsidP="00CE2C0F">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8D6CF3" w:rsidRPr="00E45822" w14:paraId="1AE88FFA" w14:textId="77777777" w:rsidTr="008D6CF3">
        <w:trPr>
          <w:trHeight w:hRule="exact" w:val="255"/>
        </w:trPr>
        <w:tc>
          <w:tcPr>
            <w:tcW w:w="1666" w:type="dxa"/>
            <w:shd w:val="clear" w:color="auto" w:fill="D9D9D9"/>
            <w:vAlign w:val="bottom"/>
          </w:tcPr>
          <w:p w14:paraId="16D1D11A"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1</w:t>
            </w:r>
          </w:p>
        </w:tc>
        <w:tc>
          <w:tcPr>
            <w:tcW w:w="2126" w:type="dxa"/>
            <w:shd w:val="clear" w:color="auto" w:fill="FFFFFF"/>
            <w:vAlign w:val="bottom"/>
          </w:tcPr>
          <w:p w14:paraId="0A4FA013"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Storskrald</w:t>
            </w:r>
          </w:p>
        </w:tc>
        <w:tc>
          <w:tcPr>
            <w:tcW w:w="1418" w:type="dxa"/>
            <w:shd w:val="clear" w:color="auto" w:fill="FFFFFF"/>
            <w:vAlign w:val="bottom"/>
          </w:tcPr>
          <w:p w14:paraId="2BBCB346"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01364B04"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Storskrald hentet ved borgeren</w:t>
            </w:r>
          </w:p>
        </w:tc>
      </w:tr>
      <w:tr w:rsidR="008D6CF3" w:rsidRPr="00E45822" w14:paraId="4E23B15C" w14:textId="77777777" w:rsidTr="008D6CF3">
        <w:trPr>
          <w:trHeight w:hRule="exact" w:val="255"/>
        </w:trPr>
        <w:tc>
          <w:tcPr>
            <w:tcW w:w="1666" w:type="dxa"/>
            <w:shd w:val="clear" w:color="auto" w:fill="D9D9D9"/>
            <w:vAlign w:val="bottom"/>
          </w:tcPr>
          <w:p w14:paraId="66E83426"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2</w:t>
            </w:r>
          </w:p>
        </w:tc>
        <w:tc>
          <w:tcPr>
            <w:tcW w:w="2126" w:type="dxa"/>
            <w:shd w:val="clear" w:color="auto" w:fill="FFFFFF"/>
            <w:vAlign w:val="bottom"/>
          </w:tcPr>
          <w:p w14:paraId="75258256"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Dagrenovation</w:t>
            </w:r>
          </w:p>
        </w:tc>
        <w:tc>
          <w:tcPr>
            <w:tcW w:w="1418" w:type="dxa"/>
            <w:shd w:val="clear" w:color="auto" w:fill="FFFFFF"/>
            <w:vAlign w:val="bottom"/>
          </w:tcPr>
          <w:p w14:paraId="3B060E62"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7262AA14"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Dagrenovation</w:t>
            </w:r>
          </w:p>
        </w:tc>
      </w:tr>
      <w:tr w:rsidR="008D6CF3" w:rsidRPr="00E45822" w14:paraId="20380037" w14:textId="77777777" w:rsidTr="008D6CF3">
        <w:trPr>
          <w:trHeight w:hRule="exact" w:val="255"/>
        </w:trPr>
        <w:tc>
          <w:tcPr>
            <w:tcW w:w="1666" w:type="dxa"/>
            <w:shd w:val="clear" w:color="auto" w:fill="D9D9D9"/>
            <w:vAlign w:val="bottom"/>
          </w:tcPr>
          <w:p w14:paraId="4A57E612"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3</w:t>
            </w:r>
          </w:p>
        </w:tc>
        <w:tc>
          <w:tcPr>
            <w:tcW w:w="2126" w:type="dxa"/>
            <w:shd w:val="clear" w:color="auto" w:fill="FFFFFF"/>
            <w:vAlign w:val="bottom"/>
          </w:tcPr>
          <w:p w14:paraId="29221D9A"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Haveaffald</w:t>
            </w:r>
          </w:p>
        </w:tc>
        <w:tc>
          <w:tcPr>
            <w:tcW w:w="1418" w:type="dxa"/>
            <w:shd w:val="clear" w:color="auto" w:fill="FFFFFF"/>
            <w:vAlign w:val="bottom"/>
          </w:tcPr>
          <w:p w14:paraId="1CD6675A"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6847A955"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Grønt affald til kompost hentet ved borgeren. Ej fødevare.</w:t>
            </w:r>
          </w:p>
        </w:tc>
      </w:tr>
      <w:tr w:rsidR="008D6CF3" w:rsidRPr="00E45822" w14:paraId="1512CCBD" w14:textId="77777777" w:rsidTr="008D6CF3">
        <w:trPr>
          <w:trHeight w:hRule="exact" w:val="255"/>
        </w:trPr>
        <w:tc>
          <w:tcPr>
            <w:tcW w:w="1666" w:type="dxa"/>
            <w:shd w:val="clear" w:color="auto" w:fill="D9D9D9"/>
            <w:vAlign w:val="bottom"/>
          </w:tcPr>
          <w:p w14:paraId="1F6D0BC2" w14:textId="77777777" w:rsidR="008D6CF3" w:rsidRPr="00594F04" w:rsidRDefault="008D6CF3" w:rsidP="00CE2C0F">
            <w:pPr>
              <w:jc w:val="center"/>
              <w:rPr>
                <w:rFonts w:ascii="Trebuchet MS" w:hAnsi="Trebuchet MS"/>
                <w:sz w:val="18"/>
                <w:szCs w:val="18"/>
              </w:rPr>
            </w:pPr>
          </w:p>
        </w:tc>
        <w:tc>
          <w:tcPr>
            <w:tcW w:w="2126" w:type="dxa"/>
            <w:shd w:val="clear" w:color="auto" w:fill="FFFFFF"/>
            <w:vAlign w:val="bottom"/>
          </w:tcPr>
          <w:p w14:paraId="3568D9C9" w14:textId="77777777" w:rsidR="008D6CF3" w:rsidRPr="00594F04" w:rsidRDefault="008D6CF3" w:rsidP="00CE2C0F">
            <w:pPr>
              <w:rPr>
                <w:rFonts w:ascii="Trebuchet MS" w:hAnsi="Trebuchet MS"/>
                <w:sz w:val="18"/>
                <w:szCs w:val="18"/>
              </w:rPr>
            </w:pPr>
          </w:p>
        </w:tc>
        <w:tc>
          <w:tcPr>
            <w:tcW w:w="1418" w:type="dxa"/>
            <w:shd w:val="clear" w:color="auto" w:fill="FFFFFF"/>
            <w:vAlign w:val="bottom"/>
          </w:tcPr>
          <w:p w14:paraId="1277B25D" w14:textId="77777777" w:rsidR="008D6CF3" w:rsidRPr="003A52C1" w:rsidRDefault="008D6CF3" w:rsidP="008D6CF3">
            <w:pPr>
              <w:jc w:val="center"/>
              <w:rPr>
                <w:rFonts w:ascii="Trebuchet MS" w:hAnsi="Trebuchet MS"/>
                <w:sz w:val="18"/>
                <w:szCs w:val="18"/>
              </w:rPr>
            </w:pPr>
          </w:p>
        </w:tc>
        <w:tc>
          <w:tcPr>
            <w:tcW w:w="8365" w:type="dxa"/>
            <w:shd w:val="clear" w:color="auto" w:fill="FFFFFF"/>
            <w:vAlign w:val="bottom"/>
          </w:tcPr>
          <w:p w14:paraId="1502520F" w14:textId="77777777" w:rsidR="008D6CF3" w:rsidRPr="00E45822" w:rsidRDefault="008D6CF3" w:rsidP="00CE2C0F">
            <w:pPr>
              <w:rPr>
                <w:rFonts w:ascii="Trebuchet MS" w:hAnsi="Trebuchet MS"/>
                <w:sz w:val="18"/>
                <w:szCs w:val="18"/>
              </w:rPr>
            </w:pPr>
          </w:p>
        </w:tc>
      </w:tr>
      <w:tr w:rsidR="008D6CF3" w:rsidRPr="00E45822" w14:paraId="64D20DAC" w14:textId="77777777" w:rsidTr="008D6CF3">
        <w:trPr>
          <w:trHeight w:hRule="exact" w:val="255"/>
        </w:trPr>
        <w:tc>
          <w:tcPr>
            <w:tcW w:w="1666" w:type="dxa"/>
            <w:shd w:val="clear" w:color="auto" w:fill="D9D9D9"/>
            <w:vAlign w:val="bottom"/>
          </w:tcPr>
          <w:p w14:paraId="0D45267C" w14:textId="77777777" w:rsidR="008D6CF3" w:rsidRPr="00E45822" w:rsidRDefault="008D6CF3" w:rsidP="00CE2C0F">
            <w:pPr>
              <w:jc w:val="center"/>
              <w:rPr>
                <w:rFonts w:ascii="Trebuchet MS" w:hAnsi="Trebuchet MS"/>
                <w:sz w:val="18"/>
                <w:szCs w:val="18"/>
              </w:rPr>
            </w:pPr>
            <w:r w:rsidRPr="00E45822">
              <w:rPr>
                <w:rFonts w:ascii="Trebuchet MS" w:hAnsi="Trebuchet MS"/>
                <w:sz w:val="18"/>
                <w:szCs w:val="18"/>
              </w:rPr>
              <w:t>8</w:t>
            </w:r>
          </w:p>
        </w:tc>
        <w:tc>
          <w:tcPr>
            <w:tcW w:w="2126" w:type="dxa"/>
            <w:shd w:val="clear" w:color="auto" w:fill="FFFFFF"/>
            <w:vAlign w:val="bottom"/>
          </w:tcPr>
          <w:p w14:paraId="30E222E3"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Andet</w:t>
            </w:r>
          </w:p>
        </w:tc>
        <w:tc>
          <w:tcPr>
            <w:tcW w:w="1418" w:type="dxa"/>
            <w:shd w:val="clear" w:color="auto" w:fill="FFFFFF"/>
            <w:vAlign w:val="bottom"/>
          </w:tcPr>
          <w:p w14:paraId="6E612F03"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21556A0C"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Andet</w:t>
            </w:r>
          </w:p>
        </w:tc>
      </w:tr>
      <w:tr w:rsidR="008D6CF3" w:rsidRPr="00E45822" w14:paraId="31B21B6A" w14:textId="77777777" w:rsidTr="008D6CF3">
        <w:trPr>
          <w:trHeight w:hRule="exact" w:val="255"/>
        </w:trPr>
        <w:tc>
          <w:tcPr>
            <w:tcW w:w="1666" w:type="dxa"/>
            <w:shd w:val="clear" w:color="auto" w:fill="D9D9D9"/>
            <w:vAlign w:val="bottom"/>
          </w:tcPr>
          <w:p w14:paraId="69636BFA" w14:textId="77777777" w:rsidR="008D6CF3" w:rsidRPr="00E45822" w:rsidRDefault="008D6CF3" w:rsidP="00CE2C0F">
            <w:pPr>
              <w:jc w:val="center"/>
              <w:rPr>
                <w:rFonts w:ascii="Trebuchet MS" w:hAnsi="Trebuchet MS"/>
                <w:sz w:val="18"/>
                <w:szCs w:val="18"/>
              </w:rPr>
            </w:pPr>
            <w:r w:rsidRPr="00E45822">
              <w:rPr>
                <w:rFonts w:ascii="Trebuchet MS" w:hAnsi="Trebuchet MS"/>
                <w:sz w:val="18"/>
                <w:szCs w:val="18"/>
              </w:rPr>
              <w:t>9</w:t>
            </w:r>
          </w:p>
        </w:tc>
        <w:tc>
          <w:tcPr>
            <w:tcW w:w="2126" w:type="dxa"/>
            <w:shd w:val="clear" w:color="auto" w:fill="FFFFFF"/>
            <w:vAlign w:val="bottom"/>
          </w:tcPr>
          <w:p w14:paraId="263256A0"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Ukendt</w:t>
            </w:r>
          </w:p>
        </w:tc>
        <w:tc>
          <w:tcPr>
            <w:tcW w:w="1418" w:type="dxa"/>
            <w:shd w:val="clear" w:color="auto" w:fill="FFFFFF"/>
            <w:vAlign w:val="bottom"/>
          </w:tcPr>
          <w:p w14:paraId="7431F4D0"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3B89D4B6"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Ukendt</w:t>
            </w:r>
          </w:p>
        </w:tc>
      </w:tr>
    </w:tbl>
    <w:p w14:paraId="21B2A046" w14:textId="77777777" w:rsidR="00260F62" w:rsidRDefault="00380C13" w:rsidP="00260F62">
      <w:pPr>
        <w:pStyle w:val="Overskrift2"/>
        <w:rPr>
          <w:kern w:val="32"/>
        </w:rPr>
      </w:pPr>
      <w:bookmarkStart w:id="277" w:name="_Toc63351446"/>
      <w:r>
        <w:rPr>
          <w:kern w:val="32"/>
        </w:rPr>
        <w:t>5.5.</w:t>
      </w:r>
      <w:r w:rsidR="008A2C3E">
        <w:rPr>
          <w:kern w:val="32"/>
        </w:rPr>
        <w:t>2</w:t>
      </w:r>
      <w:r w:rsidR="00453FC3" w:rsidRPr="00066C65">
        <w:rPr>
          <w:kern w:val="32"/>
        </w:rPr>
        <w:t xml:space="preserve"> </w:t>
      </w:r>
      <w:bookmarkStart w:id="278" w:name="_Hlk59516826"/>
      <w:r w:rsidR="00453FC3" w:rsidRPr="00C60C42">
        <w:rPr>
          <w:kern w:val="32"/>
        </w:rPr>
        <w:t>Genbrugs</w:t>
      </w:r>
      <w:r w:rsidR="00BF095B" w:rsidRPr="00C60C42">
        <w:rPr>
          <w:kern w:val="32"/>
        </w:rPr>
        <w:t>plads</w:t>
      </w:r>
      <w:r w:rsidR="00453FC3" w:rsidRPr="00C60C42">
        <w:rPr>
          <w:kern w:val="32"/>
        </w:rPr>
        <w:t xml:space="preserve"> (</w:t>
      </w:r>
      <w:r w:rsidR="00453FC3" w:rsidRPr="00066C65">
        <w:rPr>
          <w:kern w:val="32"/>
        </w:rPr>
        <w:t>5</w:t>
      </w:r>
      <w:r>
        <w:rPr>
          <w:kern w:val="32"/>
        </w:rPr>
        <w:t>4</w:t>
      </w:r>
      <w:r w:rsidR="00453FC3" w:rsidRPr="00066C65">
        <w:rPr>
          <w:kern w:val="32"/>
        </w:rPr>
        <w:t>0</w:t>
      </w:r>
      <w:r w:rsidR="008A2C3E">
        <w:rPr>
          <w:kern w:val="32"/>
        </w:rPr>
        <w:t>1</w:t>
      </w:r>
      <w:r w:rsidR="00453FC3" w:rsidRPr="00066C65">
        <w:rPr>
          <w:kern w:val="32"/>
        </w:rPr>
        <w:t>)</w:t>
      </w:r>
      <w:bookmarkEnd w:id="275"/>
      <w:bookmarkEnd w:id="276"/>
      <w:bookmarkEnd w:id="277"/>
      <w:r w:rsidR="00260F62" w:rsidRPr="00260F62">
        <w:rPr>
          <w:kern w:val="32"/>
        </w:rPr>
        <w:t xml:space="preserve"> </w:t>
      </w:r>
      <w:bookmarkEnd w:id="278"/>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234"/>
        <w:gridCol w:w="3402"/>
        <w:gridCol w:w="1276"/>
        <w:gridCol w:w="1417"/>
        <w:gridCol w:w="1418"/>
        <w:gridCol w:w="4819"/>
      </w:tblGrid>
      <w:tr w:rsidR="009465D9" w:rsidRPr="0051728E" w14:paraId="08552E99" w14:textId="77777777" w:rsidTr="00C37B85">
        <w:tc>
          <w:tcPr>
            <w:tcW w:w="1313" w:type="dxa"/>
            <w:tcBorders>
              <w:bottom w:val="single" w:sz="4" w:space="0" w:color="auto"/>
            </w:tcBorders>
            <w:shd w:val="clear" w:color="auto" w:fill="D9D9D9"/>
            <w:vAlign w:val="center"/>
          </w:tcPr>
          <w:p w14:paraId="5CBB54A7" w14:textId="77777777" w:rsidR="009465D9" w:rsidRPr="009367BB" w:rsidRDefault="009465D9" w:rsidP="009465D9">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34" w:type="dxa"/>
            <w:tcBorders>
              <w:bottom w:val="single" w:sz="4" w:space="0" w:color="auto"/>
            </w:tcBorders>
            <w:shd w:val="clear" w:color="auto" w:fill="D9D9D9"/>
            <w:vAlign w:val="center"/>
          </w:tcPr>
          <w:p w14:paraId="18537EC6" w14:textId="5A97E63F" w:rsidR="009465D9" w:rsidRPr="009367BB" w:rsidRDefault="009465D9" w:rsidP="009465D9">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02" w:type="dxa"/>
            <w:tcBorders>
              <w:bottom w:val="single" w:sz="4" w:space="0" w:color="auto"/>
            </w:tcBorders>
            <w:shd w:val="clear" w:color="auto" w:fill="D9D9D9"/>
            <w:vAlign w:val="center"/>
          </w:tcPr>
          <w:p w14:paraId="19AB5F7D" w14:textId="7D17E25A"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5E7B0990"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312ABA45"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F38C48E" w14:textId="77777777" w:rsidR="009465D9" w:rsidRPr="009367BB" w:rsidRDefault="009465D9" w:rsidP="009465D9">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FD94D1B"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Frit</w:t>
            </w:r>
          </w:p>
        </w:tc>
        <w:tc>
          <w:tcPr>
            <w:tcW w:w="4819" w:type="dxa"/>
            <w:shd w:val="clear" w:color="auto" w:fill="D9D9D9"/>
            <w:vAlign w:val="center"/>
          </w:tcPr>
          <w:p w14:paraId="5E6FF6A0"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Eksempel</w:t>
            </w:r>
          </w:p>
        </w:tc>
      </w:tr>
      <w:tr w:rsidR="009465D9" w:rsidRPr="00CE1917" w14:paraId="2F636A55"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46E94839"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navn</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04E9848A" w14:textId="5932A204"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navn</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7E8485B9" w14:textId="563330F1" w:rsidR="009465D9" w:rsidRPr="00C60C42" w:rsidRDefault="009465D9" w:rsidP="009465D9">
            <w:pPr>
              <w:rPr>
                <w:rFonts w:ascii="Trebuchet MS" w:hAnsi="Trebuchet MS"/>
                <w:sz w:val="18"/>
                <w:szCs w:val="18"/>
              </w:rPr>
            </w:pPr>
            <w:r w:rsidRPr="00C60C42">
              <w:rPr>
                <w:rFonts w:ascii="Trebuchet MS" w:hAnsi="Trebuchet MS"/>
                <w:sz w:val="18"/>
                <w:szCs w:val="18"/>
              </w:rPr>
              <w:t>Sigende navn på genbrugspladsen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D0B144D"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D169ED1"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7D7B7C2"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F</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49B13C4E" w14:textId="77777777" w:rsidR="009465D9" w:rsidRPr="00BF52F8" w:rsidRDefault="009465D9" w:rsidP="009465D9">
            <w:pPr>
              <w:rPr>
                <w:rFonts w:ascii="Trebuchet MS" w:hAnsi="Trebuchet MS" w:cs="Trebuchet MS"/>
                <w:sz w:val="18"/>
                <w:szCs w:val="18"/>
              </w:rPr>
            </w:pPr>
          </w:p>
        </w:tc>
      </w:tr>
      <w:tr w:rsidR="009465D9" w:rsidRPr="00CE1917" w14:paraId="01399082"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13F30B3C"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type_kode</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2B0675DC" w14:textId="1618A042"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_type_k</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6E02B3CB" w14:textId="0D8E66B2" w:rsidR="009465D9" w:rsidRPr="00C60C42" w:rsidRDefault="009465D9" w:rsidP="009465D9">
            <w:pPr>
              <w:rPr>
                <w:rFonts w:ascii="Trebuchet MS" w:hAnsi="Trebuchet MS"/>
                <w:sz w:val="18"/>
                <w:szCs w:val="18"/>
              </w:rPr>
            </w:pPr>
            <w:r w:rsidRPr="00C60C42">
              <w:rPr>
                <w:rFonts w:ascii="Trebuchet MS" w:hAnsi="Trebuchet MS"/>
                <w:sz w:val="18"/>
                <w:szCs w:val="18"/>
              </w:rPr>
              <w:t>Kode for genbrugsplads typen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8B85905" w14:textId="77777777" w:rsidR="009465D9" w:rsidRPr="00860575" w:rsidRDefault="009465D9" w:rsidP="009465D9">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33C12C5" w14:textId="77777777" w:rsidR="009465D9" w:rsidRPr="00860575" w:rsidRDefault="009465D9" w:rsidP="009465D9">
            <w:pPr>
              <w:rPr>
                <w:rFonts w:ascii="Trebuchet MS" w:hAnsi="Trebuchet MS" w:cs="Trebuchet MS"/>
                <w:sz w:val="18"/>
                <w:szCs w:val="18"/>
              </w:rPr>
            </w:pPr>
            <w:r>
              <w:rPr>
                <w:rFonts w:ascii="Trebuchet MS" w:hAnsi="Trebuchet MS" w:cs="Trebuchet MS"/>
                <w:sz w:val="18"/>
                <w:szCs w:val="18"/>
              </w:rPr>
              <w:t>1-9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2A8F671"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O</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670335F3" w14:textId="77777777" w:rsidR="009465D9" w:rsidRPr="00CE1917" w:rsidRDefault="009465D9" w:rsidP="009465D9">
            <w:pPr>
              <w:rPr>
                <w:rFonts w:ascii="Trebuchet MS" w:hAnsi="Trebuchet MS" w:cs="Trebuchet MS"/>
                <w:sz w:val="18"/>
                <w:szCs w:val="18"/>
              </w:rPr>
            </w:pPr>
            <w:r>
              <w:rPr>
                <w:rFonts w:ascii="Trebuchet MS" w:hAnsi="Trebuchet MS" w:cs="Trebuchet MS"/>
                <w:sz w:val="18"/>
                <w:szCs w:val="18"/>
              </w:rPr>
              <w:t>4</w:t>
            </w:r>
          </w:p>
        </w:tc>
      </w:tr>
      <w:tr w:rsidR="009465D9" w:rsidRPr="00CE1917" w14:paraId="529F5F57"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99CCFF"/>
            <w:vAlign w:val="bottom"/>
          </w:tcPr>
          <w:p w14:paraId="18698DEA"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w:t>
            </w:r>
            <w:proofErr w:type="spellEnd"/>
          </w:p>
        </w:tc>
        <w:tc>
          <w:tcPr>
            <w:tcW w:w="1234" w:type="dxa"/>
            <w:tcBorders>
              <w:top w:val="single" w:sz="4" w:space="0" w:color="auto"/>
              <w:left w:val="single" w:sz="4" w:space="0" w:color="auto"/>
              <w:bottom w:val="nil"/>
              <w:right w:val="single" w:sz="4" w:space="0" w:color="auto"/>
            </w:tcBorders>
            <w:shd w:val="clear" w:color="auto" w:fill="99CCFF"/>
            <w:vAlign w:val="bottom"/>
          </w:tcPr>
          <w:p w14:paraId="1C6235E1" w14:textId="3587D202"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w:t>
            </w:r>
            <w:proofErr w:type="spellEnd"/>
          </w:p>
        </w:tc>
        <w:tc>
          <w:tcPr>
            <w:tcW w:w="3402" w:type="dxa"/>
            <w:tcBorders>
              <w:top w:val="single" w:sz="4" w:space="0" w:color="auto"/>
              <w:left w:val="single" w:sz="4" w:space="0" w:color="auto"/>
              <w:bottom w:val="nil"/>
              <w:right w:val="single" w:sz="4" w:space="0" w:color="auto"/>
            </w:tcBorders>
            <w:shd w:val="clear" w:color="auto" w:fill="99CCFF"/>
            <w:vAlign w:val="bottom"/>
          </w:tcPr>
          <w:p w14:paraId="247616D0" w14:textId="31E43F6E" w:rsidR="009465D9" w:rsidRPr="00C60C42" w:rsidRDefault="009465D9" w:rsidP="009465D9">
            <w:pPr>
              <w:rPr>
                <w:rFonts w:ascii="Trebuchet MS" w:hAnsi="Trebuchet MS"/>
                <w:sz w:val="18"/>
                <w:szCs w:val="18"/>
              </w:rPr>
            </w:pPr>
            <w:r w:rsidRPr="00C60C42">
              <w:rPr>
                <w:rFonts w:ascii="Trebuchet MS" w:hAnsi="Trebuchet MS"/>
                <w:sz w:val="18"/>
                <w:szCs w:val="18"/>
              </w:rPr>
              <w:t>Genbrugsplads typen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6155EF82"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8D22A6D"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0-</w:t>
            </w:r>
            <w:r>
              <w:rPr>
                <w:rFonts w:ascii="Trebuchet MS" w:hAnsi="Trebuchet MS" w:cs="Trebuchet MS"/>
                <w:sz w:val="18"/>
                <w:szCs w:val="18"/>
              </w:rPr>
              <w:t>128</w:t>
            </w:r>
            <w:r w:rsidRPr="00860575">
              <w:rPr>
                <w:rFonts w:ascii="Trebuchet MS" w:hAnsi="Trebuchet MS" w:cs="Trebuchet MS"/>
                <w:sz w:val="18"/>
                <w:szCs w:val="18"/>
              </w:rPr>
              <w:t xml:space="preserve">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71B271CF"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S</w:t>
            </w:r>
          </w:p>
        </w:tc>
        <w:tc>
          <w:tcPr>
            <w:tcW w:w="4819" w:type="dxa"/>
            <w:tcBorders>
              <w:top w:val="single" w:sz="4" w:space="0" w:color="auto"/>
              <w:left w:val="single" w:sz="4" w:space="0" w:color="auto"/>
              <w:bottom w:val="nil"/>
              <w:right w:val="single" w:sz="4" w:space="0" w:color="auto"/>
            </w:tcBorders>
            <w:shd w:val="clear" w:color="auto" w:fill="99CCFF"/>
            <w:vAlign w:val="bottom"/>
          </w:tcPr>
          <w:p w14:paraId="65C506B6" w14:textId="77777777" w:rsidR="009465D9" w:rsidRPr="00860575" w:rsidRDefault="009465D9" w:rsidP="009465D9">
            <w:pPr>
              <w:rPr>
                <w:rFonts w:ascii="Trebuchet MS" w:hAnsi="Trebuchet MS" w:cs="Trebuchet MS"/>
                <w:sz w:val="18"/>
                <w:szCs w:val="18"/>
              </w:rPr>
            </w:pPr>
            <w:proofErr w:type="spellStart"/>
            <w:r w:rsidRPr="00860575">
              <w:rPr>
                <w:rFonts w:ascii="Trebuchet MS" w:hAnsi="Trebuchet MS" w:cs="Trebuchet MS"/>
                <w:sz w:val="18"/>
                <w:szCs w:val="18"/>
              </w:rPr>
              <w:t>Komposteringssplads</w:t>
            </w:r>
            <w:proofErr w:type="spellEnd"/>
          </w:p>
        </w:tc>
      </w:tr>
      <w:tr w:rsidR="009465D9" w:rsidRPr="00CE1917" w14:paraId="07C4E3AB"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471963AC"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p_</w:t>
            </w:r>
            <w:r w:rsidRPr="00860575">
              <w:rPr>
                <w:rFonts w:ascii="Trebuchet MS" w:hAnsi="Trebuchet MS"/>
                <w:sz w:val="18"/>
                <w:szCs w:val="18"/>
              </w:rPr>
              <w:t>nr</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381B5D19" w14:textId="3690584A" w:rsidR="009465D9" w:rsidRPr="00C60C42" w:rsidRDefault="009465D9" w:rsidP="009465D9">
            <w:pPr>
              <w:rPr>
                <w:rFonts w:ascii="Trebuchet MS" w:hAnsi="Trebuchet MS"/>
                <w:sz w:val="18"/>
                <w:szCs w:val="18"/>
              </w:rPr>
            </w:pPr>
            <w:proofErr w:type="spellStart"/>
            <w:r>
              <w:rPr>
                <w:rFonts w:ascii="Trebuchet MS" w:hAnsi="Trebuchet MS"/>
                <w:sz w:val="18"/>
                <w:szCs w:val="18"/>
              </w:rPr>
              <w:t>p_</w:t>
            </w:r>
            <w:r w:rsidRPr="00860575">
              <w:rPr>
                <w:rFonts w:ascii="Trebuchet MS" w:hAnsi="Trebuchet MS"/>
                <w:sz w:val="18"/>
                <w:szCs w:val="18"/>
              </w:rPr>
              <w:t>nr</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341199DF" w14:textId="7EB9C72F" w:rsidR="009465D9" w:rsidRPr="00C60C42" w:rsidRDefault="009465D9" w:rsidP="009465D9">
            <w:pPr>
              <w:rPr>
                <w:rFonts w:ascii="Trebuchet MS" w:hAnsi="Trebuchet MS"/>
                <w:sz w:val="18"/>
                <w:szCs w:val="18"/>
              </w:rPr>
            </w:pPr>
            <w:r w:rsidRPr="00C60C42">
              <w:rPr>
                <w:rFonts w:ascii="Trebuchet MS" w:hAnsi="Trebuchet MS"/>
                <w:sz w:val="18"/>
                <w:szCs w:val="18"/>
              </w:rPr>
              <w:t>Genbrugspladsens P-nummer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248D86E" w14:textId="77777777" w:rsidR="009465D9" w:rsidRPr="00860575" w:rsidRDefault="009465D9" w:rsidP="009465D9">
            <w:pPr>
              <w:rPr>
                <w:rFonts w:ascii="Trebuchet MS" w:hAnsi="Trebuchet MS"/>
                <w:sz w:val="18"/>
                <w:szCs w:val="18"/>
              </w:rPr>
            </w:pPr>
            <w:r w:rsidRPr="00860575">
              <w:rPr>
                <w:rFonts w:ascii="Trebuchet MS" w:hAnsi="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FA3B453" w14:textId="77777777" w:rsidR="009465D9" w:rsidRPr="00860575" w:rsidRDefault="009465D9" w:rsidP="009465D9">
            <w:pPr>
              <w:rPr>
                <w:rFonts w:ascii="Trebuchet MS" w:hAnsi="Trebuchet MS"/>
                <w:sz w:val="18"/>
                <w:szCs w:val="18"/>
              </w:rPr>
            </w:pPr>
          </w:p>
        </w:tc>
        <w:tc>
          <w:tcPr>
            <w:tcW w:w="1418" w:type="dxa"/>
            <w:tcBorders>
              <w:top w:val="single" w:sz="4" w:space="0" w:color="auto"/>
              <w:left w:val="single" w:sz="4" w:space="0" w:color="auto"/>
              <w:bottom w:val="nil"/>
              <w:right w:val="single" w:sz="4" w:space="0" w:color="auto"/>
            </w:tcBorders>
            <w:shd w:val="clear" w:color="auto" w:fill="FFFFFF"/>
            <w:vAlign w:val="bottom"/>
          </w:tcPr>
          <w:p w14:paraId="2649AF1E"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F</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73CFD901" w14:textId="77777777" w:rsidR="009465D9" w:rsidRPr="00CE1917" w:rsidRDefault="009465D9" w:rsidP="009465D9">
            <w:pPr>
              <w:rPr>
                <w:rFonts w:ascii="Trebuchet MS" w:hAnsi="Trebuchet MS" w:cs="Trebuchet MS"/>
                <w:sz w:val="18"/>
                <w:szCs w:val="18"/>
              </w:rPr>
            </w:pPr>
          </w:p>
        </w:tc>
      </w:tr>
      <w:tr w:rsidR="009465D9" w:rsidRPr="00A1616D" w14:paraId="69FA7CBF"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275EC49B" w14:textId="77777777" w:rsidR="009465D9" w:rsidRPr="000B2E88" w:rsidRDefault="009465D9" w:rsidP="009465D9">
            <w:pPr>
              <w:rPr>
                <w:rFonts w:ascii="Trebuchet MS" w:hAnsi="Trebuchet MS"/>
                <w:sz w:val="18"/>
                <w:szCs w:val="18"/>
              </w:rPr>
            </w:pPr>
            <w:bookmarkStart w:id="279" w:name="_Hlk59516876"/>
            <w:r w:rsidRPr="000B2E88">
              <w:rPr>
                <w:rFonts w:ascii="Trebuchet MS" w:hAnsi="Trebuchet MS"/>
                <w:sz w:val="18"/>
                <w:szCs w:val="18"/>
              </w:rPr>
              <w:lastRenderedPageBreak/>
              <w:t>vejkode</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704196A"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A92B99" w14:textId="0CCF47D9"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48356206"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990A871" w14:textId="77777777" w:rsidR="009465D9" w:rsidRPr="000B2E88" w:rsidRDefault="009465D9" w:rsidP="009465D9">
            <w:pPr>
              <w:rPr>
                <w:rFonts w:ascii="Trebuchet MS" w:hAnsi="Trebuchet MS"/>
                <w:sz w:val="18"/>
                <w:szCs w:val="18"/>
              </w:rPr>
            </w:pPr>
            <w:r w:rsidRPr="000B2E88">
              <w:rPr>
                <w:rFonts w:ascii="Trebuchet MS" w:hAnsi="Trebuchet MS"/>
                <w:sz w:val="18"/>
                <w:szCs w:val="18"/>
              </w:rPr>
              <w:t>vejnavn</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64817EA5"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D9AD6F5" w14:textId="434FB938"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4D28B9B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2FE6509"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cvf_vejkode</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14A7F90D"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476D07A" w14:textId="56E46FF5"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340F62E2"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2E69F381" w14:textId="77777777" w:rsidR="009465D9" w:rsidRPr="000B2E88" w:rsidRDefault="009465D9" w:rsidP="009465D9">
            <w:pPr>
              <w:rPr>
                <w:rFonts w:ascii="Trebuchet MS" w:hAnsi="Trebuchet MS"/>
                <w:sz w:val="18"/>
                <w:szCs w:val="18"/>
              </w:rPr>
            </w:pPr>
            <w:proofErr w:type="spellStart"/>
            <w:r>
              <w:rPr>
                <w:rFonts w:ascii="Trebuchet MS" w:hAnsi="Trebuchet MS"/>
                <w:sz w:val="18"/>
                <w:szCs w:val="18"/>
              </w:rPr>
              <w:t>h</w:t>
            </w:r>
            <w:r w:rsidRPr="000B2E88">
              <w:rPr>
                <w:rFonts w:ascii="Trebuchet MS" w:hAnsi="Trebuchet MS"/>
                <w:sz w:val="18"/>
                <w:szCs w:val="18"/>
              </w:rPr>
              <w:t>usnr</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1EDBF887"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1AF7B06" w14:textId="0B0A228C"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100A8DD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D513970"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postnr</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4DF4F79"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0156683" w14:textId="77DA1833"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120056B7"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7FF0AB00"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postnr_by</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2885F3CB"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EDD11CA" w14:textId="05F87AA6"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2130D3" w:rsidRPr="00F6698A" w14:paraId="716FDD62"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7065C9DD" w14:textId="5E2EEC1F" w:rsidR="002130D3" w:rsidRPr="00F6698A" w:rsidRDefault="002130D3" w:rsidP="009465D9">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adr_id</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BFE1C4C" w14:textId="77777777" w:rsidR="002130D3" w:rsidRPr="00F6698A" w:rsidRDefault="002130D3" w:rsidP="009465D9">
            <w:pPr>
              <w:rPr>
                <w:rFonts w:ascii="Trebuchet MS" w:hAnsi="Trebuchet MS"/>
                <w:color w:val="E36C0A" w:themeColor="accent6" w:themeShade="BF"/>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E905093" w14:textId="0E00AD3C" w:rsidR="002130D3" w:rsidRPr="00F6698A" w:rsidRDefault="002130D3" w:rsidP="009465D9">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bookmarkEnd w:id="279"/>
      <w:tr w:rsidR="009465D9" w:rsidRPr="00CE1917" w14:paraId="38721D1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320B6646" w14:textId="77777777" w:rsidR="009465D9" w:rsidRPr="00CE1917" w:rsidRDefault="009465D9" w:rsidP="009465D9">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6741F875" w14:textId="77777777" w:rsidR="009465D9" w:rsidRPr="0014307B" w:rsidRDefault="009465D9" w:rsidP="009465D9">
            <w:pPr>
              <w:rPr>
                <w:rFonts w:ascii="Trebuchet MS" w:hAnsi="Trebuchet MS" w:cs="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A5F6351" w14:textId="35E68325" w:rsidR="009465D9" w:rsidRPr="00CE1917" w:rsidRDefault="009465D9" w:rsidP="009465D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16FD1" w:rsidRPr="0051728E" w14:paraId="1F46F8AE" w14:textId="77777777" w:rsidTr="00016FD1">
        <w:trPr>
          <w:trHeight w:hRule="exact" w:val="255"/>
        </w:trPr>
        <w:tc>
          <w:tcPr>
            <w:tcW w:w="14879" w:type="dxa"/>
            <w:gridSpan w:val="7"/>
            <w:tcBorders>
              <w:top w:val="single" w:sz="4" w:space="0" w:color="auto"/>
              <w:left w:val="nil"/>
              <w:bottom w:val="nil"/>
              <w:right w:val="nil"/>
            </w:tcBorders>
            <w:shd w:val="clear" w:color="auto" w:fill="99CCFF"/>
            <w:vAlign w:val="bottom"/>
          </w:tcPr>
          <w:p w14:paraId="0CD33FE5" w14:textId="68E58E6C" w:rsidR="00016FD1" w:rsidRPr="009367BB" w:rsidRDefault="00016FD1" w:rsidP="009465D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16FD1" w:rsidRPr="0051728E" w14:paraId="358E9651" w14:textId="77777777" w:rsidTr="00016FD1">
        <w:trPr>
          <w:trHeight w:hRule="exact" w:val="255"/>
        </w:trPr>
        <w:tc>
          <w:tcPr>
            <w:tcW w:w="14879" w:type="dxa"/>
            <w:gridSpan w:val="7"/>
            <w:tcBorders>
              <w:top w:val="nil"/>
              <w:left w:val="nil"/>
              <w:bottom w:val="nil"/>
              <w:right w:val="nil"/>
            </w:tcBorders>
            <w:shd w:val="clear" w:color="auto" w:fill="97DDBA"/>
            <w:vAlign w:val="bottom"/>
          </w:tcPr>
          <w:p w14:paraId="00BEDF71" w14:textId="0EB36EAB" w:rsidR="00016FD1" w:rsidRDefault="00016FD1" w:rsidP="009465D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9C12249" w14:textId="77777777" w:rsidR="003D44C9" w:rsidRDefault="00380C13" w:rsidP="003D44C9">
      <w:pPr>
        <w:pStyle w:val="Overskrift6"/>
      </w:pPr>
      <w:r>
        <w:t>5.5.</w:t>
      </w:r>
      <w:r w:rsidR="008A2C3E">
        <w:t>2</w:t>
      </w:r>
      <w:r w:rsidR="008E445F">
        <w:t>.1</w:t>
      </w:r>
      <w:r w:rsidR="00260F62" w:rsidRPr="00A32757">
        <w:t xml:space="preserve"> </w:t>
      </w:r>
      <w:r w:rsidR="00260F62">
        <w:t>Metadata</w:t>
      </w:r>
      <w:r w:rsidR="003D44C9" w:rsidRPr="003D44C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D44C9" w:rsidRPr="0051728E" w14:paraId="3D111A67" w14:textId="77777777" w:rsidTr="001E7ACC">
        <w:trPr>
          <w:trHeight w:hRule="exact" w:val="255"/>
        </w:trPr>
        <w:tc>
          <w:tcPr>
            <w:tcW w:w="2235" w:type="dxa"/>
            <w:shd w:val="clear" w:color="auto" w:fill="D9D9D9"/>
            <w:vAlign w:val="bottom"/>
          </w:tcPr>
          <w:p w14:paraId="014D4448" w14:textId="77777777" w:rsidR="003D44C9" w:rsidRPr="0051728E" w:rsidRDefault="003D44C9" w:rsidP="001E7AC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C413814" w14:textId="77777777" w:rsidR="003D44C9" w:rsidRPr="00FE3FC3" w:rsidRDefault="003D44C9" w:rsidP="001E7ACC">
            <w:pPr>
              <w:rPr>
                <w:rFonts w:ascii="Trebuchet MS" w:hAnsi="Trebuchet MS" w:cs="Trebuchet MS"/>
                <w:bCs/>
                <w:sz w:val="18"/>
                <w:szCs w:val="18"/>
              </w:rPr>
            </w:pPr>
            <w:r w:rsidRPr="00FE3FC3">
              <w:rPr>
                <w:rFonts w:ascii="Trebuchet MS" w:hAnsi="Trebuchet MS" w:cs="Trebuchet MS"/>
                <w:b/>
                <w:bCs/>
                <w:sz w:val="18"/>
                <w:szCs w:val="18"/>
              </w:rPr>
              <w:t>Beskrivelse</w:t>
            </w:r>
          </w:p>
        </w:tc>
      </w:tr>
      <w:tr w:rsidR="003D44C9" w:rsidRPr="0051728E" w14:paraId="6B0849D7" w14:textId="77777777" w:rsidTr="001E7ACC">
        <w:trPr>
          <w:trHeight w:hRule="exact" w:val="255"/>
        </w:trPr>
        <w:tc>
          <w:tcPr>
            <w:tcW w:w="2235" w:type="dxa"/>
            <w:shd w:val="clear" w:color="auto" w:fill="E0E0E0"/>
            <w:vAlign w:val="bottom"/>
          </w:tcPr>
          <w:p w14:paraId="542EBD2B"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01BF164" w14:textId="77777777" w:rsidR="003D44C9" w:rsidRPr="00C60C42" w:rsidRDefault="003D44C9" w:rsidP="00BF095B">
            <w:pPr>
              <w:rPr>
                <w:rFonts w:ascii="Trebuchet MS" w:hAnsi="Trebuchet MS" w:cs="Trebuchet MS"/>
                <w:sz w:val="18"/>
                <w:szCs w:val="18"/>
              </w:rPr>
            </w:pPr>
            <w:r w:rsidRPr="00C60C42">
              <w:rPr>
                <w:rFonts w:ascii="Trebuchet MS" w:hAnsi="Trebuchet MS" w:cs="Trebuchet MS"/>
                <w:sz w:val="18"/>
                <w:szCs w:val="18"/>
              </w:rPr>
              <w:t>Genbrugs</w:t>
            </w:r>
            <w:r w:rsidR="00BF095B" w:rsidRPr="00C60C42">
              <w:rPr>
                <w:rFonts w:ascii="Trebuchet MS" w:hAnsi="Trebuchet MS" w:cs="Trebuchet MS"/>
                <w:sz w:val="18"/>
                <w:szCs w:val="18"/>
              </w:rPr>
              <w:t>plads</w:t>
            </w:r>
          </w:p>
        </w:tc>
      </w:tr>
      <w:tr w:rsidR="003D44C9" w:rsidRPr="0051728E" w14:paraId="607FDEE7" w14:textId="77777777" w:rsidTr="001E7ACC">
        <w:trPr>
          <w:trHeight w:hRule="exact" w:val="255"/>
        </w:trPr>
        <w:tc>
          <w:tcPr>
            <w:tcW w:w="2235" w:type="dxa"/>
            <w:shd w:val="clear" w:color="auto" w:fill="E0E0E0"/>
            <w:vAlign w:val="bottom"/>
          </w:tcPr>
          <w:p w14:paraId="3805A602" w14:textId="77777777" w:rsidR="003D44C9" w:rsidRPr="0051728E" w:rsidRDefault="003D44C9" w:rsidP="001E7ACC">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BBE5997" w14:textId="77777777" w:rsidR="003D44C9" w:rsidRPr="00C60C42" w:rsidRDefault="008A2C3E" w:rsidP="001E7ACC">
            <w:pPr>
              <w:rPr>
                <w:rFonts w:ascii="Trebuchet MS" w:hAnsi="Trebuchet MS"/>
                <w:sz w:val="18"/>
                <w:szCs w:val="18"/>
              </w:rPr>
            </w:pPr>
            <w:r w:rsidRPr="00C60C42">
              <w:rPr>
                <w:rFonts w:ascii="Trebuchet MS" w:hAnsi="Trebuchet MS"/>
                <w:sz w:val="18"/>
                <w:szCs w:val="18"/>
              </w:rPr>
              <w:t>5</w:t>
            </w:r>
            <w:r w:rsidR="00380C13" w:rsidRPr="00C60C42">
              <w:rPr>
                <w:rFonts w:ascii="Trebuchet MS" w:hAnsi="Trebuchet MS"/>
                <w:sz w:val="18"/>
                <w:szCs w:val="18"/>
              </w:rPr>
              <w:t>4</w:t>
            </w:r>
            <w:r w:rsidRPr="00C60C42">
              <w:rPr>
                <w:rFonts w:ascii="Trebuchet MS" w:hAnsi="Trebuchet MS"/>
                <w:sz w:val="18"/>
                <w:szCs w:val="18"/>
              </w:rPr>
              <w:t>01</w:t>
            </w:r>
          </w:p>
        </w:tc>
      </w:tr>
      <w:tr w:rsidR="003D44C9" w:rsidRPr="0051728E" w14:paraId="3828F33D" w14:textId="77777777" w:rsidTr="001E7ACC">
        <w:trPr>
          <w:trHeight w:hRule="exact" w:val="255"/>
        </w:trPr>
        <w:tc>
          <w:tcPr>
            <w:tcW w:w="2235" w:type="dxa"/>
            <w:shd w:val="clear" w:color="auto" w:fill="E0E0E0"/>
            <w:vAlign w:val="bottom"/>
          </w:tcPr>
          <w:p w14:paraId="24973716"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5829016F" w14:textId="77777777" w:rsidR="003D44C9" w:rsidRPr="00C60C42" w:rsidRDefault="003D44C9" w:rsidP="00BF095B">
            <w:pPr>
              <w:rPr>
                <w:rFonts w:ascii="Trebuchet MS" w:hAnsi="Trebuchet MS" w:cs="Trebuchet MS"/>
                <w:sz w:val="18"/>
                <w:szCs w:val="18"/>
              </w:rPr>
            </w:pPr>
            <w:r w:rsidRPr="00C60C42">
              <w:rPr>
                <w:rFonts w:ascii="Trebuchet MS" w:hAnsi="Trebuchet MS"/>
                <w:sz w:val="18"/>
                <w:szCs w:val="18"/>
              </w:rPr>
              <w:t>Genbrugs</w:t>
            </w:r>
            <w:r w:rsidR="00BF095B" w:rsidRPr="00C60C42">
              <w:rPr>
                <w:rFonts w:ascii="Trebuchet MS" w:hAnsi="Trebuchet MS"/>
                <w:sz w:val="18"/>
                <w:szCs w:val="18"/>
              </w:rPr>
              <w:t>pladser</w:t>
            </w:r>
            <w:r w:rsidRPr="00C60C42">
              <w:rPr>
                <w:rFonts w:ascii="Trebuchet MS" w:hAnsi="Trebuchet MS"/>
                <w:sz w:val="18"/>
                <w:szCs w:val="18"/>
              </w:rPr>
              <w:t xml:space="preserve"> i kommunen. Steder hvor man</w:t>
            </w:r>
            <w:r w:rsidR="0061541A" w:rsidRPr="00C60C42">
              <w:rPr>
                <w:rFonts w:ascii="Trebuchet MS" w:hAnsi="Trebuchet MS"/>
                <w:sz w:val="18"/>
                <w:szCs w:val="18"/>
              </w:rPr>
              <w:t xml:space="preserve"> centralt</w:t>
            </w:r>
            <w:r w:rsidRPr="00C60C42">
              <w:rPr>
                <w:rFonts w:ascii="Trebuchet MS" w:hAnsi="Trebuchet MS"/>
                <w:sz w:val="18"/>
                <w:szCs w:val="18"/>
              </w:rPr>
              <w:t xml:space="preserve">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w:t>
            </w:r>
          </w:p>
        </w:tc>
      </w:tr>
      <w:tr w:rsidR="003D44C9" w:rsidRPr="0051728E" w14:paraId="49FD4FFC" w14:textId="77777777" w:rsidTr="001E7ACC">
        <w:trPr>
          <w:trHeight w:hRule="exact" w:val="255"/>
        </w:trPr>
        <w:tc>
          <w:tcPr>
            <w:tcW w:w="2235" w:type="dxa"/>
            <w:shd w:val="clear" w:color="auto" w:fill="E0E0E0"/>
            <w:vAlign w:val="bottom"/>
          </w:tcPr>
          <w:p w14:paraId="160844ED"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64902CD" w14:textId="77777777" w:rsidR="003D44C9" w:rsidRPr="00C60C42" w:rsidRDefault="0061541A" w:rsidP="001E7ACC">
            <w:pPr>
              <w:rPr>
                <w:rFonts w:ascii="Trebuchet MS" w:hAnsi="Trebuchet MS" w:cs="Trebuchet MS"/>
                <w:sz w:val="18"/>
                <w:szCs w:val="18"/>
              </w:rPr>
            </w:pPr>
            <w:r w:rsidRPr="00C60C42">
              <w:rPr>
                <w:rFonts w:ascii="Trebuchet MS" w:hAnsi="Trebuchet MS"/>
                <w:sz w:val="18"/>
                <w:szCs w:val="18"/>
              </w:rPr>
              <w:t xml:space="preserve">Steder hvor man centralt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 </w:t>
            </w:r>
          </w:p>
        </w:tc>
      </w:tr>
      <w:tr w:rsidR="003D44C9" w:rsidRPr="0051728E" w14:paraId="73499318" w14:textId="77777777" w:rsidTr="001E7ACC">
        <w:trPr>
          <w:trHeight w:hRule="exact" w:val="255"/>
        </w:trPr>
        <w:tc>
          <w:tcPr>
            <w:tcW w:w="2235" w:type="dxa"/>
            <w:shd w:val="clear" w:color="auto" w:fill="E0E0E0"/>
            <w:vAlign w:val="bottom"/>
          </w:tcPr>
          <w:p w14:paraId="15F24466" w14:textId="77777777" w:rsidR="003D44C9" w:rsidRPr="0051728E" w:rsidRDefault="003D44C9" w:rsidP="001E7ACC">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A36CC55" w14:textId="77777777" w:rsidR="003D44C9" w:rsidRPr="00C60C42" w:rsidRDefault="003D44C9" w:rsidP="00BF095B">
            <w:pPr>
              <w:rPr>
                <w:rFonts w:ascii="Trebuchet MS" w:hAnsi="Trebuchet MS" w:cs="Trebuchet MS"/>
                <w:sz w:val="18"/>
                <w:szCs w:val="18"/>
              </w:rPr>
            </w:pPr>
            <w:r w:rsidRPr="00C60C42">
              <w:rPr>
                <w:rFonts w:ascii="Trebuchet MS" w:hAnsi="Trebuchet MS" w:cs="Trebuchet MS"/>
                <w:sz w:val="18"/>
                <w:szCs w:val="18"/>
              </w:rPr>
              <w:t>Oplys borger via selvbetjeningsløsninger om nærmeste genbrugs</w:t>
            </w:r>
            <w:r w:rsidR="00BF095B" w:rsidRPr="00C60C42">
              <w:rPr>
                <w:rFonts w:ascii="Trebuchet MS" w:hAnsi="Trebuchet MS" w:cs="Trebuchet MS"/>
                <w:sz w:val="18"/>
                <w:szCs w:val="18"/>
              </w:rPr>
              <w:t>plads</w:t>
            </w:r>
            <w:r w:rsidRPr="00C60C42">
              <w:rPr>
                <w:rFonts w:ascii="Trebuchet MS" w:hAnsi="Trebuchet MS" w:cs="Trebuchet MS"/>
                <w:sz w:val="18"/>
                <w:szCs w:val="18"/>
              </w:rPr>
              <w:t>.</w:t>
            </w:r>
          </w:p>
        </w:tc>
      </w:tr>
      <w:tr w:rsidR="003D44C9" w:rsidRPr="0051728E" w14:paraId="281943A1" w14:textId="77777777" w:rsidTr="001E7ACC">
        <w:trPr>
          <w:trHeight w:hRule="exact" w:val="255"/>
        </w:trPr>
        <w:tc>
          <w:tcPr>
            <w:tcW w:w="2235" w:type="dxa"/>
            <w:shd w:val="clear" w:color="auto" w:fill="E0E0E0"/>
            <w:vAlign w:val="bottom"/>
          </w:tcPr>
          <w:p w14:paraId="689D0517" w14:textId="77777777" w:rsidR="003D44C9" w:rsidRPr="0051728E" w:rsidRDefault="003D44C9" w:rsidP="001E7ACC">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AD9297B" w14:textId="77777777" w:rsidR="003D44C9" w:rsidRPr="00C60C42" w:rsidRDefault="0061541A" w:rsidP="001E7ACC">
            <w:pPr>
              <w:rPr>
                <w:rFonts w:ascii="Trebuchet MS" w:hAnsi="Trebuchet MS" w:cs="Trebuchet MS"/>
                <w:bCs/>
                <w:sz w:val="18"/>
                <w:szCs w:val="18"/>
              </w:rPr>
            </w:pPr>
            <w:r w:rsidRPr="00C60C42">
              <w:rPr>
                <w:rFonts w:ascii="Trebuchet MS" w:hAnsi="Trebuchet MS" w:cs="Trebuchet MS"/>
                <w:bCs/>
                <w:sz w:val="18"/>
                <w:szCs w:val="18"/>
              </w:rPr>
              <w:t>Offentlig forsyningsvirksomhed og offentlige tjenesteydelser</w:t>
            </w:r>
          </w:p>
        </w:tc>
      </w:tr>
      <w:tr w:rsidR="003D44C9" w:rsidRPr="0051728E" w14:paraId="649E3B08" w14:textId="77777777" w:rsidTr="001E7ACC">
        <w:trPr>
          <w:trHeight w:hRule="exact" w:val="255"/>
        </w:trPr>
        <w:tc>
          <w:tcPr>
            <w:tcW w:w="2235" w:type="dxa"/>
            <w:shd w:val="clear" w:color="auto" w:fill="E0E0E0"/>
            <w:vAlign w:val="bottom"/>
          </w:tcPr>
          <w:p w14:paraId="6C443933" w14:textId="77777777" w:rsidR="003D44C9" w:rsidRPr="00492FFE" w:rsidRDefault="006A595F" w:rsidP="001E7ACC">
            <w:pPr>
              <w:rPr>
                <w:rFonts w:ascii="Trebuchet MS" w:hAnsi="Trebuchet MS" w:cs="Trebuchet MS"/>
                <w:sz w:val="18"/>
                <w:szCs w:val="18"/>
              </w:rPr>
            </w:pPr>
            <w:proofErr w:type="spellStart"/>
            <w:r w:rsidRPr="00E45822">
              <w:rPr>
                <w:rFonts w:ascii="Trebuchet MS" w:hAnsi="Trebuchet MS" w:cs="Trebuchet MS"/>
                <w:sz w:val="18"/>
                <w:szCs w:val="18"/>
              </w:rPr>
              <w:t>Noegle</w:t>
            </w:r>
            <w:r w:rsidR="003D44C9" w:rsidRPr="00492FFE">
              <w:rPr>
                <w:rFonts w:ascii="Trebuchet MS" w:hAnsi="Trebuchet MS" w:cs="Trebuchet MS"/>
                <w:sz w:val="18"/>
                <w:szCs w:val="18"/>
              </w:rPr>
              <w:t>_ord</w:t>
            </w:r>
            <w:proofErr w:type="spellEnd"/>
          </w:p>
        </w:tc>
        <w:tc>
          <w:tcPr>
            <w:tcW w:w="11340" w:type="dxa"/>
            <w:shd w:val="clear" w:color="auto" w:fill="FFFFFF"/>
            <w:vAlign w:val="bottom"/>
          </w:tcPr>
          <w:p w14:paraId="10533ED5" w14:textId="77777777" w:rsidR="003D44C9" w:rsidRPr="00C60C42" w:rsidRDefault="003D44C9" w:rsidP="001E7ACC">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 Genbrug, Miljøstation</w:t>
            </w:r>
          </w:p>
        </w:tc>
      </w:tr>
      <w:tr w:rsidR="003D44C9" w:rsidRPr="0051728E" w14:paraId="4ECCC7E5" w14:textId="77777777" w:rsidTr="001E7ACC">
        <w:trPr>
          <w:trHeight w:hRule="exact" w:val="255"/>
        </w:trPr>
        <w:tc>
          <w:tcPr>
            <w:tcW w:w="2235" w:type="dxa"/>
            <w:shd w:val="clear" w:color="auto" w:fill="E0E0E0"/>
            <w:vAlign w:val="bottom"/>
          </w:tcPr>
          <w:p w14:paraId="254B90F4"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049B75" w14:textId="77777777" w:rsidR="003D44C9" w:rsidRPr="00C60C42" w:rsidRDefault="003D44C9" w:rsidP="001E7ACC">
            <w:pPr>
              <w:rPr>
                <w:rFonts w:ascii="Trebuchet MS" w:hAnsi="Trebuchet MS" w:cs="Trebuchet MS"/>
                <w:sz w:val="18"/>
                <w:szCs w:val="18"/>
              </w:rPr>
            </w:pPr>
            <w:r w:rsidRPr="00C60C42">
              <w:rPr>
                <w:rFonts w:ascii="Trebuchet MS" w:hAnsi="Trebuchet MS" w:cs="Trebuchet MS"/>
                <w:sz w:val="18"/>
                <w:szCs w:val="18"/>
              </w:rPr>
              <w:t>Punkt</w:t>
            </w:r>
          </w:p>
        </w:tc>
      </w:tr>
      <w:tr w:rsidR="003D44C9" w:rsidRPr="0051728E" w14:paraId="76FBBF59" w14:textId="77777777" w:rsidTr="001E7ACC">
        <w:trPr>
          <w:trHeight w:hRule="exact" w:val="255"/>
        </w:trPr>
        <w:tc>
          <w:tcPr>
            <w:tcW w:w="2235" w:type="dxa"/>
            <w:shd w:val="clear" w:color="auto" w:fill="E0E0E0"/>
            <w:vAlign w:val="bottom"/>
          </w:tcPr>
          <w:p w14:paraId="211D87B7" w14:textId="77777777" w:rsidR="003D44C9" w:rsidRPr="00FE3FC3" w:rsidRDefault="003D44C9" w:rsidP="001E7AC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4EC4410" w14:textId="77777777" w:rsidR="003D44C9" w:rsidRPr="00C60C42" w:rsidRDefault="003D44C9" w:rsidP="001E7ACC">
            <w:pPr>
              <w:rPr>
                <w:rFonts w:ascii="Trebuchet MS" w:hAnsi="Trebuchet MS" w:cs="Trebuchet MS"/>
                <w:sz w:val="18"/>
                <w:szCs w:val="18"/>
              </w:rPr>
            </w:pPr>
          </w:p>
        </w:tc>
      </w:tr>
      <w:tr w:rsidR="00904157" w:rsidRPr="00904157" w14:paraId="2805C855" w14:textId="77777777" w:rsidTr="001E7ACC">
        <w:trPr>
          <w:trHeight w:hRule="exact" w:val="255"/>
        </w:trPr>
        <w:tc>
          <w:tcPr>
            <w:tcW w:w="2235" w:type="dxa"/>
            <w:shd w:val="clear" w:color="auto" w:fill="E0E0E0"/>
            <w:vAlign w:val="bottom"/>
          </w:tcPr>
          <w:p w14:paraId="32E8B99C" w14:textId="77777777" w:rsidR="000C68CF" w:rsidRPr="00C60C42" w:rsidRDefault="0089156A" w:rsidP="001E7ACC">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5256E50" w14:textId="359EEFF0" w:rsidR="000C68CF" w:rsidRPr="00C60C42" w:rsidRDefault="00DF2393" w:rsidP="001E7ACC">
            <w:pPr>
              <w:rPr>
                <w:rFonts w:ascii="Trebuchet MS" w:hAnsi="Trebuchet MS" w:cs="Trebuchet MS"/>
                <w:sz w:val="18"/>
                <w:szCs w:val="18"/>
              </w:rPr>
            </w:pPr>
            <w:r w:rsidRPr="003D5E8B">
              <w:rPr>
                <w:rFonts w:ascii="Trebuchet MS" w:hAnsi="Trebuchet MS" w:cs="Trebuchet MS"/>
                <w:color w:val="4F81BD"/>
                <w:sz w:val="18"/>
                <w:szCs w:val="18"/>
              </w:rPr>
              <w:t>07.04.20</w:t>
            </w:r>
          </w:p>
        </w:tc>
      </w:tr>
    </w:tbl>
    <w:p w14:paraId="00E3337C" w14:textId="77777777" w:rsidR="00260F62" w:rsidRPr="00A32757" w:rsidRDefault="00380C13" w:rsidP="00260F62">
      <w:pPr>
        <w:pStyle w:val="Overskrift6"/>
      </w:pPr>
      <w:r>
        <w:t>5.5.</w:t>
      </w:r>
      <w:r w:rsidR="008A2C3E">
        <w:t>2</w:t>
      </w:r>
      <w:r w:rsidR="008E445F">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468E4248" w14:textId="77777777" w:rsidTr="00537529">
        <w:trPr>
          <w:trHeight w:hRule="exact" w:val="255"/>
        </w:trPr>
        <w:tc>
          <w:tcPr>
            <w:tcW w:w="4503" w:type="dxa"/>
            <w:shd w:val="clear" w:color="auto" w:fill="D9D9D9"/>
            <w:vAlign w:val="center"/>
          </w:tcPr>
          <w:p w14:paraId="273ABDEB"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139497BF"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36AC981B" w14:textId="77777777" w:rsidTr="00537529">
        <w:trPr>
          <w:trHeight w:hRule="exact" w:val="510"/>
        </w:trPr>
        <w:tc>
          <w:tcPr>
            <w:tcW w:w="4503" w:type="dxa"/>
            <w:shd w:val="clear" w:color="auto" w:fill="E0E0E0"/>
            <w:vAlign w:val="center"/>
          </w:tcPr>
          <w:p w14:paraId="5A9195B7" w14:textId="77777777" w:rsidR="00260F62" w:rsidRPr="00024C60" w:rsidRDefault="00260F62" w:rsidP="001E7AC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1E296FA4" w14:textId="77777777" w:rsidR="00260F62" w:rsidRPr="00024C60" w:rsidRDefault="003D44C9" w:rsidP="00260F62">
            <w:pPr>
              <w:rPr>
                <w:rFonts w:ascii="Trebuchet MS" w:hAnsi="Trebuchet MS" w:cs="Trebuchet MS"/>
                <w:sz w:val="18"/>
                <w:szCs w:val="18"/>
              </w:rPr>
            </w:pPr>
            <w:r>
              <w:rPr>
                <w:rFonts w:ascii="Trebuchet MS" w:hAnsi="Trebuchet MS" w:cs="Trebuchet MS"/>
                <w:sz w:val="18"/>
                <w:szCs w:val="18"/>
              </w:rPr>
              <w:t>Sæt et punkt centralt i genbrugsområdet</w:t>
            </w:r>
            <w:r w:rsidR="0061541A">
              <w:rPr>
                <w:rFonts w:ascii="Trebuchet MS" w:hAnsi="Trebuchet MS" w:cs="Trebuchet MS"/>
                <w:sz w:val="18"/>
                <w:szCs w:val="18"/>
              </w:rPr>
              <w:t xml:space="preserve"> ud fra </w:t>
            </w:r>
            <w:proofErr w:type="spellStart"/>
            <w:r w:rsidR="0061541A">
              <w:rPr>
                <w:rFonts w:ascii="Trebuchet MS" w:hAnsi="Trebuchet MS" w:cs="Trebuchet MS"/>
                <w:sz w:val="18"/>
                <w:szCs w:val="18"/>
              </w:rPr>
              <w:t>ortofoto</w:t>
            </w:r>
            <w:proofErr w:type="spellEnd"/>
            <w:r w:rsidR="0061541A">
              <w:rPr>
                <w:rFonts w:ascii="Trebuchet MS" w:hAnsi="Trebuchet MS" w:cs="Trebuchet MS"/>
                <w:sz w:val="18"/>
                <w:szCs w:val="18"/>
              </w:rPr>
              <w:t>. Genbrugspladserne findes via adressesøger ud fra adresserne på kommunens hjemmeside.</w:t>
            </w:r>
          </w:p>
        </w:tc>
      </w:tr>
      <w:tr w:rsidR="00260F62" w:rsidRPr="0051728E" w14:paraId="0BB1089B" w14:textId="77777777" w:rsidTr="00537529">
        <w:trPr>
          <w:trHeight w:hRule="exact" w:val="255"/>
        </w:trPr>
        <w:tc>
          <w:tcPr>
            <w:tcW w:w="4503" w:type="dxa"/>
            <w:shd w:val="clear" w:color="auto" w:fill="E0E0E0"/>
            <w:vAlign w:val="bottom"/>
          </w:tcPr>
          <w:p w14:paraId="16542020"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346116B6" w14:textId="77777777" w:rsidR="00260F62" w:rsidRPr="00024C60" w:rsidRDefault="0061541A" w:rsidP="00BF095B">
            <w:pPr>
              <w:rPr>
                <w:rFonts w:ascii="Trebuchet MS" w:hAnsi="Trebuchet MS" w:cs="Trebuchet MS"/>
                <w:sz w:val="18"/>
                <w:szCs w:val="18"/>
              </w:rPr>
            </w:pPr>
            <w:r>
              <w:rPr>
                <w:rFonts w:ascii="Trebuchet MS" w:hAnsi="Trebuchet MS" w:cs="Trebuchet MS"/>
                <w:sz w:val="18"/>
                <w:szCs w:val="18"/>
              </w:rPr>
              <w:t xml:space="preserve">Opdeles i 4 hovedtyper </w:t>
            </w:r>
            <w:r w:rsidRPr="00C60C42">
              <w:rPr>
                <w:rFonts w:ascii="Trebuchet MS" w:hAnsi="Trebuchet MS" w:cs="Trebuchet MS"/>
                <w:sz w:val="18"/>
                <w:szCs w:val="18"/>
              </w:rPr>
              <w:t>genbrugs</w:t>
            </w:r>
            <w:r w:rsidR="00BF095B" w:rsidRPr="00C60C42">
              <w:rPr>
                <w:rFonts w:ascii="Trebuchet MS" w:hAnsi="Trebuchet MS" w:cs="Trebuchet MS"/>
                <w:sz w:val="18"/>
                <w:szCs w:val="18"/>
              </w:rPr>
              <w:t>pladser</w:t>
            </w:r>
            <w:r w:rsidRPr="00C60C42">
              <w:rPr>
                <w:rFonts w:ascii="Trebuchet MS" w:hAnsi="Trebuchet MS" w:cs="Trebuchet MS"/>
                <w:sz w:val="18"/>
                <w:szCs w:val="18"/>
              </w:rPr>
              <w:t>.</w:t>
            </w:r>
          </w:p>
        </w:tc>
      </w:tr>
      <w:tr w:rsidR="00260F62" w:rsidRPr="0051728E" w14:paraId="7103EF98" w14:textId="77777777" w:rsidTr="00537529">
        <w:trPr>
          <w:trHeight w:hRule="exact" w:val="255"/>
        </w:trPr>
        <w:tc>
          <w:tcPr>
            <w:tcW w:w="4503" w:type="dxa"/>
            <w:shd w:val="clear" w:color="auto" w:fill="E0E0E0"/>
            <w:vAlign w:val="bottom"/>
          </w:tcPr>
          <w:p w14:paraId="21A3D689"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256A1066" w14:textId="77777777" w:rsidR="00260F62" w:rsidRPr="00024C60" w:rsidRDefault="0061541A" w:rsidP="00260F62">
            <w:pPr>
              <w:rPr>
                <w:rFonts w:ascii="Trebuchet MS" w:hAnsi="Trebuchet MS" w:cs="Trebuchet MS"/>
                <w:sz w:val="18"/>
                <w:szCs w:val="18"/>
              </w:rPr>
            </w:pPr>
            <w:r>
              <w:rPr>
                <w:rFonts w:ascii="Trebuchet MS" w:hAnsi="Trebuchet MS" w:cs="Trebuchet MS"/>
                <w:sz w:val="18"/>
                <w:szCs w:val="18"/>
              </w:rPr>
              <w:t>-</w:t>
            </w:r>
          </w:p>
        </w:tc>
      </w:tr>
      <w:tr w:rsidR="00260F62" w:rsidRPr="0051728E" w14:paraId="7EA51926" w14:textId="77777777" w:rsidTr="00537529">
        <w:trPr>
          <w:trHeight w:hRule="exact" w:val="255"/>
        </w:trPr>
        <w:tc>
          <w:tcPr>
            <w:tcW w:w="4503" w:type="dxa"/>
            <w:shd w:val="clear" w:color="auto" w:fill="E0E0E0"/>
            <w:vAlign w:val="bottom"/>
          </w:tcPr>
          <w:p w14:paraId="3F0B928E"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center"/>
          </w:tcPr>
          <w:p w14:paraId="3A02207C" w14:textId="77777777" w:rsidR="00260F62" w:rsidRPr="00024C60" w:rsidRDefault="00260F62" w:rsidP="00260F62">
            <w:pPr>
              <w:rPr>
                <w:rFonts w:ascii="Trebuchet MS" w:hAnsi="Trebuchet MS" w:cs="Trebuchet MS"/>
                <w:sz w:val="18"/>
                <w:szCs w:val="18"/>
              </w:rPr>
            </w:pPr>
          </w:p>
        </w:tc>
      </w:tr>
      <w:tr w:rsidR="00260F62" w:rsidRPr="0051728E" w14:paraId="6FFAA9AE" w14:textId="77777777" w:rsidTr="00537529">
        <w:trPr>
          <w:trHeight w:hRule="exact" w:val="255"/>
        </w:trPr>
        <w:tc>
          <w:tcPr>
            <w:tcW w:w="4503" w:type="dxa"/>
            <w:shd w:val="clear" w:color="auto" w:fill="E0E0E0"/>
            <w:vAlign w:val="bottom"/>
          </w:tcPr>
          <w:p w14:paraId="1EC2BA6C"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2F767F34" w14:textId="77777777" w:rsidR="00260F62" w:rsidRPr="00024C60" w:rsidRDefault="00260F62" w:rsidP="00260F62">
            <w:pPr>
              <w:rPr>
                <w:rFonts w:ascii="Trebuchet MS" w:hAnsi="Trebuchet MS" w:cs="Trebuchet MS"/>
                <w:sz w:val="18"/>
                <w:szCs w:val="18"/>
              </w:rPr>
            </w:pPr>
          </w:p>
        </w:tc>
      </w:tr>
      <w:tr w:rsidR="00260F62" w:rsidRPr="0051728E" w14:paraId="2AB778E4" w14:textId="77777777" w:rsidTr="00537529">
        <w:trPr>
          <w:trHeight w:hRule="exact" w:val="255"/>
        </w:trPr>
        <w:tc>
          <w:tcPr>
            <w:tcW w:w="4503" w:type="dxa"/>
            <w:shd w:val="clear" w:color="auto" w:fill="E0E0E0"/>
            <w:vAlign w:val="bottom"/>
          </w:tcPr>
          <w:p w14:paraId="7E4C7676"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56698F9E" w14:textId="77777777" w:rsidR="00260F62" w:rsidRPr="00024C60" w:rsidRDefault="0061541A" w:rsidP="00260F62">
            <w:pPr>
              <w:rPr>
                <w:rFonts w:ascii="Trebuchet MS" w:hAnsi="Trebuchet MS" w:cs="Trebuchet MS"/>
                <w:sz w:val="18"/>
                <w:szCs w:val="18"/>
              </w:rPr>
            </w:pPr>
            <w:r>
              <w:rPr>
                <w:rFonts w:ascii="Trebuchet MS" w:hAnsi="Trebuchet MS" w:cs="Trebuchet MS"/>
                <w:sz w:val="18"/>
                <w:szCs w:val="18"/>
              </w:rPr>
              <w:t>-</w:t>
            </w:r>
          </w:p>
        </w:tc>
      </w:tr>
    </w:tbl>
    <w:p w14:paraId="5BA58A29" w14:textId="77777777" w:rsidR="00260F62" w:rsidRPr="00A32757" w:rsidRDefault="00380C13" w:rsidP="00260F62">
      <w:pPr>
        <w:pStyle w:val="Overskrift6"/>
      </w:pPr>
      <w:r>
        <w:lastRenderedPageBreak/>
        <w:t>5.5.</w:t>
      </w:r>
      <w:r w:rsidR="008A2C3E">
        <w:t>2</w:t>
      </w:r>
      <w:r w:rsidR="008E445F">
        <w:t>.3</w:t>
      </w:r>
      <w:r w:rsidR="00260F62">
        <w:t xml:space="preserve"> Kodelister</w:t>
      </w:r>
    </w:p>
    <w:p w14:paraId="78B21DBC" w14:textId="77777777" w:rsidR="00260F62" w:rsidRDefault="00260F62" w:rsidP="00260F6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42BA324" w14:textId="77777777" w:rsidR="00260F62" w:rsidRPr="00F62741" w:rsidRDefault="00380C13" w:rsidP="00260F62">
      <w:pPr>
        <w:pStyle w:val="Overskrift7"/>
        <w:rPr>
          <w:lang w:val="en-US"/>
        </w:rPr>
      </w:pPr>
      <w:r w:rsidRPr="00F62741">
        <w:rPr>
          <w:lang w:val="en-US"/>
        </w:rPr>
        <w:t>5.5.</w:t>
      </w:r>
      <w:r w:rsidR="008A2C3E" w:rsidRPr="00F62741">
        <w:rPr>
          <w:lang w:val="en-US"/>
        </w:rPr>
        <w:t>2</w:t>
      </w:r>
      <w:r w:rsidR="00260F62" w:rsidRPr="00F62741">
        <w:rPr>
          <w:lang w:val="en-US"/>
        </w:rPr>
        <w:t xml:space="preserve">.4.1 </w:t>
      </w:r>
      <w:r w:rsidR="00243B36" w:rsidRPr="00F62741">
        <w:rPr>
          <w:lang w:val="en-US"/>
        </w:rPr>
        <w:t xml:space="preserve">  5</w:t>
      </w:r>
      <w:r w:rsidRPr="00F62741">
        <w:rPr>
          <w:lang w:val="en-US"/>
        </w:rPr>
        <w:t>4</w:t>
      </w:r>
      <w:r w:rsidR="00243B36" w:rsidRPr="00F62741">
        <w:rPr>
          <w:lang w:val="en-US"/>
        </w:rPr>
        <w:t>0</w:t>
      </w:r>
      <w:r w:rsidR="008A2C3E" w:rsidRPr="00F62741">
        <w:rPr>
          <w:lang w:val="en-US"/>
        </w:rPr>
        <w:t>1</w:t>
      </w:r>
      <w:r w:rsidR="00243B36" w:rsidRPr="00F62741">
        <w:rPr>
          <w:lang w:val="en-US"/>
        </w:rPr>
        <w:t xml:space="preserve"> </w:t>
      </w:r>
      <w:proofErr w:type="spellStart"/>
      <w:r w:rsidR="008E445F" w:rsidRPr="00F62741">
        <w:rPr>
          <w:lang w:val="en-US"/>
        </w:rPr>
        <w:t>Gs</w:t>
      </w:r>
      <w:r w:rsidR="00735E7E" w:rsidRPr="00F62741">
        <w:rPr>
          <w:lang w:val="en-US"/>
        </w:rPr>
        <w:t>_</w:t>
      </w:r>
      <w:r w:rsidR="008E445F" w:rsidRPr="00F62741">
        <w:rPr>
          <w:lang w:val="en-US"/>
        </w:rPr>
        <w:t>t</w:t>
      </w:r>
      <w:r w:rsidR="00243B36" w:rsidRPr="00F62741">
        <w:rPr>
          <w:lang w:val="en-US"/>
        </w:rPr>
        <w:t>ype</w:t>
      </w:r>
      <w:proofErr w:type="spellEnd"/>
      <w:r w:rsidR="00260F62" w:rsidRPr="00F62741">
        <w:rPr>
          <w:rStyle w:val="TypografiOverskrift4BrugerdefineretfarveRGB0Tegn"/>
          <w:lang w:val="en-US"/>
        </w:rPr>
        <w:t xml:space="preserve"> </w:t>
      </w:r>
      <w:r w:rsidR="00260F62" w:rsidRPr="00F62741">
        <w:rPr>
          <w:lang w:val="en-US"/>
        </w:rPr>
        <w:t>(</w:t>
      </w:r>
      <w:r w:rsidR="00F62741" w:rsidRPr="004D056C">
        <w:rPr>
          <w:lang w:val="en-US"/>
        </w:rPr>
        <w:t>d_5401_gs_type</w:t>
      </w:r>
      <w:r w:rsidR="00260F62" w:rsidRPr="00F6274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882"/>
        <w:gridCol w:w="1418"/>
        <w:gridCol w:w="8896"/>
      </w:tblGrid>
      <w:tr w:rsidR="00537529" w:rsidRPr="0051728E" w14:paraId="463EF46D" w14:textId="77777777" w:rsidTr="00537529">
        <w:trPr>
          <w:trHeight w:hRule="exact" w:val="255"/>
        </w:trPr>
        <w:tc>
          <w:tcPr>
            <w:tcW w:w="1379" w:type="dxa"/>
            <w:tcBorders>
              <w:bottom w:val="single" w:sz="4" w:space="0" w:color="auto"/>
            </w:tcBorders>
            <w:shd w:val="clear" w:color="auto" w:fill="D9D9D9"/>
            <w:vAlign w:val="bottom"/>
          </w:tcPr>
          <w:p w14:paraId="791E80DB" w14:textId="77777777" w:rsidR="00537529" w:rsidRPr="0051728E" w:rsidRDefault="00537529" w:rsidP="001E7ACC">
            <w:pPr>
              <w:rPr>
                <w:rFonts w:ascii="Trebuchet MS" w:hAnsi="Trebuchet MS" w:cs="Trebuchet MS"/>
                <w:b/>
                <w:bCs/>
                <w:sz w:val="18"/>
                <w:szCs w:val="18"/>
              </w:rPr>
            </w:pPr>
            <w:proofErr w:type="spellStart"/>
            <w:r>
              <w:rPr>
                <w:rFonts w:ascii="Trebuchet MS" w:hAnsi="Trebuchet MS" w:cs="Trebuchet MS"/>
                <w:b/>
                <w:bCs/>
                <w:sz w:val="18"/>
                <w:szCs w:val="18"/>
              </w:rPr>
              <w:t>gs_type_kode</w:t>
            </w:r>
            <w:proofErr w:type="spellEnd"/>
          </w:p>
        </w:tc>
        <w:tc>
          <w:tcPr>
            <w:tcW w:w="1882" w:type="dxa"/>
            <w:tcBorders>
              <w:bottom w:val="single" w:sz="4" w:space="0" w:color="auto"/>
            </w:tcBorders>
            <w:shd w:val="clear" w:color="auto" w:fill="D9D9D9"/>
            <w:vAlign w:val="bottom"/>
          </w:tcPr>
          <w:p w14:paraId="2242372A" w14:textId="77777777" w:rsidR="00537529" w:rsidRPr="0051728E" w:rsidRDefault="00537529" w:rsidP="001E7ACC">
            <w:pPr>
              <w:rPr>
                <w:rFonts w:ascii="Trebuchet MS" w:hAnsi="Trebuchet MS" w:cs="Trebuchet MS"/>
                <w:bCs/>
                <w:sz w:val="18"/>
                <w:szCs w:val="18"/>
              </w:rPr>
            </w:pPr>
            <w:proofErr w:type="spellStart"/>
            <w:r>
              <w:rPr>
                <w:rFonts w:ascii="Trebuchet MS" w:hAnsi="Trebuchet MS" w:cs="Trebuchet MS"/>
                <w:b/>
                <w:bCs/>
                <w:sz w:val="18"/>
                <w:szCs w:val="18"/>
              </w:rPr>
              <w:t>gs_type</w:t>
            </w:r>
            <w:proofErr w:type="spellEnd"/>
          </w:p>
        </w:tc>
        <w:tc>
          <w:tcPr>
            <w:tcW w:w="1418" w:type="dxa"/>
            <w:tcBorders>
              <w:bottom w:val="single" w:sz="4" w:space="0" w:color="auto"/>
            </w:tcBorders>
            <w:shd w:val="clear" w:color="auto" w:fill="D9D9D9"/>
            <w:vAlign w:val="bottom"/>
          </w:tcPr>
          <w:p w14:paraId="614B056C" w14:textId="77777777" w:rsidR="00537529" w:rsidRPr="003A52C1" w:rsidRDefault="000A2E28" w:rsidP="00537529">
            <w:pPr>
              <w:rPr>
                <w:rFonts w:ascii="Trebuchet MS" w:hAnsi="Trebuchet MS" w:cs="Trebuchet MS"/>
                <w:b/>
                <w:bCs/>
                <w:sz w:val="18"/>
                <w:szCs w:val="18"/>
              </w:rPr>
            </w:pPr>
            <w:r w:rsidRPr="003A52C1">
              <w:rPr>
                <w:rFonts w:ascii="Trebuchet MS" w:hAnsi="Trebuchet MS" w:cs="Trebuchet MS"/>
                <w:b/>
                <w:bCs/>
                <w:sz w:val="18"/>
                <w:szCs w:val="18"/>
              </w:rPr>
              <w:t>a</w:t>
            </w:r>
            <w:r w:rsidR="00537529" w:rsidRPr="003A52C1">
              <w:rPr>
                <w:rFonts w:ascii="Trebuchet MS" w:hAnsi="Trebuchet MS" w:cs="Trebuchet MS"/>
                <w:b/>
                <w:bCs/>
                <w:sz w:val="18"/>
                <w:szCs w:val="18"/>
              </w:rPr>
              <w:t>ktiv</w:t>
            </w:r>
          </w:p>
        </w:tc>
        <w:tc>
          <w:tcPr>
            <w:tcW w:w="8896" w:type="dxa"/>
            <w:tcBorders>
              <w:bottom w:val="single" w:sz="4" w:space="0" w:color="auto"/>
            </w:tcBorders>
            <w:shd w:val="clear" w:color="auto" w:fill="D9D9D9"/>
            <w:vAlign w:val="bottom"/>
          </w:tcPr>
          <w:p w14:paraId="161BDECC" w14:textId="77777777" w:rsidR="00537529" w:rsidRPr="0051728E" w:rsidRDefault="00537529" w:rsidP="001E7ACC">
            <w:pPr>
              <w:rPr>
                <w:rFonts w:ascii="Trebuchet MS" w:hAnsi="Trebuchet MS" w:cs="Trebuchet MS"/>
                <w:b/>
                <w:bCs/>
                <w:sz w:val="18"/>
                <w:szCs w:val="18"/>
              </w:rPr>
            </w:pPr>
            <w:r>
              <w:rPr>
                <w:rFonts w:ascii="Trebuchet MS" w:hAnsi="Trebuchet MS" w:cs="Trebuchet MS"/>
                <w:b/>
                <w:bCs/>
                <w:sz w:val="18"/>
                <w:szCs w:val="18"/>
              </w:rPr>
              <w:t>Begrebsdefinition</w:t>
            </w:r>
          </w:p>
        </w:tc>
      </w:tr>
      <w:tr w:rsidR="00537529" w:rsidRPr="0051728E" w14:paraId="1DFE5798"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7833DBE7" w14:textId="77777777" w:rsidR="00537529" w:rsidRPr="00CE6370" w:rsidRDefault="00537529" w:rsidP="001E7ACC">
            <w:pPr>
              <w:jc w:val="center"/>
              <w:rPr>
                <w:rFonts w:ascii="Trebuchet MS" w:hAnsi="Trebuchet MS"/>
                <w:sz w:val="18"/>
                <w:szCs w:val="18"/>
              </w:rPr>
            </w:pPr>
            <w:r>
              <w:rPr>
                <w:rFonts w:ascii="Trebuchet MS" w:hAnsi="Trebuchet MS"/>
                <w:sz w:val="18"/>
                <w:szCs w:val="18"/>
              </w:rPr>
              <w:t>1</w:t>
            </w:r>
          </w:p>
        </w:tc>
        <w:tc>
          <w:tcPr>
            <w:tcW w:w="1882" w:type="dxa"/>
            <w:tcBorders>
              <w:top w:val="single" w:sz="4" w:space="0" w:color="auto"/>
              <w:left w:val="single" w:sz="4" w:space="0" w:color="auto"/>
              <w:bottom w:val="single" w:sz="4" w:space="0" w:color="auto"/>
            </w:tcBorders>
            <w:shd w:val="clear" w:color="auto" w:fill="FFFFFF"/>
            <w:vAlign w:val="bottom"/>
          </w:tcPr>
          <w:p w14:paraId="788812BE" w14:textId="77777777" w:rsidR="00537529" w:rsidRPr="00C60C42" w:rsidRDefault="00537529" w:rsidP="00BF095B">
            <w:pPr>
              <w:rPr>
                <w:rFonts w:ascii="Trebuchet MS" w:hAnsi="Trebuchet MS"/>
                <w:sz w:val="18"/>
                <w:szCs w:val="18"/>
              </w:rPr>
            </w:pPr>
            <w:proofErr w:type="spellStart"/>
            <w:r w:rsidRPr="00C60C42">
              <w:rPr>
                <w:rFonts w:ascii="Trebuchet MS" w:hAnsi="Trebuchet MS"/>
                <w:sz w:val="18"/>
                <w:szCs w:val="18"/>
              </w:rPr>
              <w:t>Genbrugs</w:t>
            </w:r>
            <w:r w:rsidR="00BF095B" w:rsidRPr="00C60C42">
              <w:rPr>
                <w:rFonts w:ascii="Trebuchet MS" w:hAnsi="Trebuchet MS"/>
                <w:sz w:val="18"/>
                <w:szCs w:val="18"/>
              </w:rPr>
              <w:t>plads</w:t>
            </w:r>
            <w:r w:rsidRPr="00C60C42">
              <w:rPr>
                <w:rFonts w:ascii="Trebuchet MS" w:hAnsi="Trebuchet MS"/>
                <w:sz w:val="18"/>
                <w:szCs w:val="18"/>
              </w:rPr>
              <w:t>n</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743FD89"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266223A6" w14:textId="77777777" w:rsidR="00537529" w:rsidRPr="00C60C42" w:rsidRDefault="00537529" w:rsidP="001E7ACC">
            <w:pPr>
              <w:rPr>
                <w:rFonts w:ascii="Trebuchet MS" w:hAnsi="Trebuchet MS" w:cs="Trebuchet MS"/>
                <w:sz w:val="18"/>
                <w:szCs w:val="18"/>
              </w:rPr>
            </w:pPr>
            <w:r w:rsidRPr="00C60C42">
              <w:rPr>
                <w:rFonts w:ascii="Trebuchet MS" w:hAnsi="Trebuchet MS" w:cs="Trebuchet MS"/>
                <w:sz w:val="18"/>
                <w:szCs w:val="18"/>
              </w:rPr>
              <w:t xml:space="preserve">Større indhegnet område hvor borgere </w:t>
            </w:r>
            <w:proofErr w:type="gramStart"/>
            <w:r w:rsidRPr="00C60C42">
              <w:rPr>
                <w:rFonts w:ascii="Trebuchet MS" w:hAnsi="Trebuchet MS" w:cs="Trebuchet MS"/>
                <w:sz w:val="18"/>
                <w:szCs w:val="18"/>
              </w:rPr>
              <w:t>aflevere</w:t>
            </w:r>
            <w:proofErr w:type="gramEnd"/>
            <w:r w:rsidRPr="00C60C42">
              <w:rPr>
                <w:rFonts w:ascii="Trebuchet MS" w:hAnsi="Trebuchet MS" w:cs="Trebuchet MS"/>
                <w:sz w:val="18"/>
                <w:szCs w:val="18"/>
              </w:rPr>
              <w:t xml:space="preserve"> affald sorteret efter type. Typiske direkte i container.</w:t>
            </w:r>
          </w:p>
        </w:tc>
      </w:tr>
      <w:tr w:rsidR="00537529" w:rsidRPr="0051728E" w14:paraId="58F3A108"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41733637" w14:textId="77777777" w:rsidR="00537529" w:rsidRPr="00CE6370" w:rsidRDefault="00537529" w:rsidP="001E7ACC">
            <w:pPr>
              <w:jc w:val="center"/>
              <w:rPr>
                <w:rFonts w:ascii="Trebuchet MS" w:hAnsi="Trebuchet MS"/>
                <w:sz w:val="18"/>
                <w:szCs w:val="18"/>
              </w:rPr>
            </w:pPr>
            <w:r>
              <w:rPr>
                <w:rFonts w:ascii="Trebuchet MS" w:hAnsi="Trebuchet MS"/>
                <w:sz w:val="18"/>
                <w:szCs w:val="18"/>
              </w:rPr>
              <w:t>2</w:t>
            </w:r>
          </w:p>
        </w:tc>
        <w:tc>
          <w:tcPr>
            <w:tcW w:w="1882" w:type="dxa"/>
            <w:tcBorders>
              <w:top w:val="single" w:sz="4" w:space="0" w:color="auto"/>
              <w:left w:val="single" w:sz="4" w:space="0" w:color="auto"/>
              <w:bottom w:val="single" w:sz="4" w:space="0" w:color="auto"/>
            </w:tcBorders>
            <w:shd w:val="clear" w:color="auto" w:fill="FFFFFF"/>
            <w:vAlign w:val="bottom"/>
          </w:tcPr>
          <w:p w14:paraId="7BF3A735" w14:textId="77777777" w:rsidR="00537529" w:rsidRPr="00C60C42" w:rsidRDefault="00537529" w:rsidP="001E7ACC">
            <w:pPr>
              <w:rPr>
                <w:rFonts w:ascii="Trebuchet MS" w:hAnsi="Trebuchet MS"/>
                <w:sz w:val="18"/>
                <w:szCs w:val="18"/>
              </w:rPr>
            </w:pPr>
            <w:proofErr w:type="spellStart"/>
            <w:r w:rsidRPr="00C60C42">
              <w:rPr>
                <w:rFonts w:ascii="Trebuchet MS" w:hAnsi="Trebuchet MS"/>
                <w:sz w:val="18"/>
                <w:szCs w:val="18"/>
              </w:rPr>
              <w:t>Affaldsø</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D62842E"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5775B027" w14:textId="77777777" w:rsidR="00537529" w:rsidRPr="00C60C42" w:rsidRDefault="00537529" w:rsidP="001E7ACC">
            <w:pPr>
              <w:rPr>
                <w:rFonts w:ascii="Trebuchet MS" w:hAnsi="Trebuchet MS" w:cs="Trebuchet MS"/>
                <w:sz w:val="18"/>
                <w:szCs w:val="18"/>
              </w:rPr>
            </w:pPr>
            <w:r w:rsidRPr="00C60C42">
              <w:rPr>
                <w:rFonts w:ascii="Trebuchet MS" w:hAnsi="Trebuchet MS" w:cs="Trebuchet MS"/>
                <w:sz w:val="18"/>
                <w:szCs w:val="18"/>
              </w:rPr>
              <w:t>Mindre område hvor borgere kan aflevere mindre mænge af sorteret affald - Glas, papir og evt. metal.</w:t>
            </w:r>
          </w:p>
        </w:tc>
      </w:tr>
      <w:tr w:rsidR="00537529" w:rsidRPr="0051728E" w14:paraId="140D0313" w14:textId="77777777" w:rsidTr="00537529">
        <w:trPr>
          <w:trHeight w:hRule="exact" w:val="510"/>
        </w:trPr>
        <w:tc>
          <w:tcPr>
            <w:tcW w:w="1379" w:type="dxa"/>
            <w:tcBorders>
              <w:top w:val="single" w:sz="4" w:space="0" w:color="auto"/>
              <w:left w:val="single" w:sz="4" w:space="0" w:color="auto"/>
              <w:bottom w:val="single" w:sz="4" w:space="0" w:color="auto"/>
              <w:right w:val="single" w:sz="4" w:space="0" w:color="auto"/>
            </w:tcBorders>
            <w:shd w:val="clear" w:color="auto" w:fill="D9D9D9"/>
            <w:vAlign w:val="center"/>
          </w:tcPr>
          <w:p w14:paraId="15759A15" w14:textId="77777777" w:rsidR="00537529" w:rsidRDefault="00537529" w:rsidP="00537529">
            <w:pPr>
              <w:jc w:val="center"/>
              <w:rPr>
                <w:rFonts w:ascii="Trebuchet MS" w:hAnsi="Trebuchet MS"/>
                <w:sz w:val="18"/>
                <w:szCs w:val="18"/>
              </w:rPr>
            </w:pPr>
            <w:r>
              <w:rPr>
                <w:rFonts w:ascii="Trebuchet MS" w:hAnsi="Trebuchet MS"/>
                <w:sz w:val="18"/>
                <w:szCs w:val="18"/>
              </w:rPr>
              <w:t>3</w:t>
            </w:r>
          </w:p>
        </w:tc>
        <w:tc>
          <w:tcPr>
            <w:tcW w:w="1882" w:type="dxa"/>
            <w:tcBorders>
              <w:top w:val="single" w:sz="4" w:space="0" w:color="auto"/>
              <w:left w:val="single" w:sz="4" w:space="0" w:color="auto"/>
              <w:bottom w:val="single" w:sz="4" w:space="0" w:color="auto"/>
            </w:tcBorders>
            <w:shd w:val="clear" w:color="auto" w:fill="FFFFFF"/>
            <w:vAlign w:val="center"/>
          </w:tcPr>
          <w:p w14:paraId="5BA4D9DD" w14:textId="77777777" w:rsidR="00537529" w:rsidRPr="00C60C42" w:rsidRDefault="00537529" w:rsidP="00537529">
            <w:pPr>
              <w:rPr>
                <w:rFonts w:ascii="Trebuchet MS" w:hAnsi="Trebuchet MS"/>
                <w:sz w:val="18"/>
                <w:szCs w:val="18"/>
              </w:rPr>
            </w:pPr>
            <w:r w:rsidRPr="00C60C42">
              <w:rPr>
                <w:rFonts w:ascii="Trebuchet MS" w:hAnsi="Trebuchet MS"/>
                <w:sz w:val="18"/>
                <w:szCs w:val="18"/>
              </w:rPr>
              <w:t>Fyldplads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E46E300"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607F7088" w14:textId="77777777" w:rsidR="00537529" w:rsidRPr="00C60C42" w:rsidRDefault="00537529" w:rsidP="00A01432">
            <w:pPr>
              <w:rPr>
                <w:rFonts w:ascii="Trebuchet MS" w:hAnsi="Trebuchet MS" w:cs="Trebuchet MS"/>
                <w:sz w:val="18"/>
                <w:szCs w:val="18"/>
              </w:rPr>
            </w:pPr>
            <w:r w:rsidRPr="00C60C42">
              <w:rPr>
                <w:rFonts w:ascii="Trebuchet MS" w:hAnsi="Trebuchet MS" w:cs="Trebuchet MS"/>
                <w:sz w:val="18"/>
                <w:szCs w:val="18"/>
              </w:rPr>
              <w:t>Områder der fyldes op med begrænset former for affald f.eks. i gammel grusgrav eller ved havneudvidelser.</w:t>
            </w:r>
          </w:p>
        </w:tc>
      </w:tr>
      <w:tr w:rsidR="00537529" w:rsidRPr="0051728E" w14:paraId="3CED1E94" w14:textId="77777777" w:rsidTr="00BF095B">
        <w:trPr>
          <w:trHeight w:hRule="exact" w:val="52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523BB86F" w14:textId="77777777" w:rsidR="00537529" w:rsidRDefault="00537529" w:rsidP="001E7ACC">
            <w:pPr>
              <w:jc w:val="center"/>
              <w:rPr>
                <w:rFonts w:ascii="Trebuchet MS" w:hAnsi="Trebuchet MS"/>
                <w:sz w:val="18"/>
                <w:szCs w:val="18"/>
              </w:rPr>
            </w:pPr>
            <w:r>
              <w:rPr>
                <w:rFonts w:ascii="Trebuchet MS" w:hAnsi="Trebuchet MS"/>
                <w:sz w:val="18"/>
                <w:szCs w:val="18"/>
              </w:rPr>
              <w:t>4</w:t>
            </w:r>
          </w:p>
        </w:tc>
        <w:tc>
          <w:tcPr>
            <w:tcW w:w="1882" w:type="dxa"/>
            <w:tcBorders>
              <w:top w:val="single" w:sz="4" w:space="0" w:color="auto"/>
              <w:left w:val="single" w:sz="4" w:space="0" w:color="auto"/>
              <w:bottom w:val="single" w:sz="4" w:space="0" w:color="auto"/>
            </w:tcBorders>
            <w:shd w:val="clear" w:color="auto" w:fill="FFFFFF"/>
            <w:vAlign w:val="bottom"/>
          </w:tcPr>
          <w:p w14:paraId="581F4D92" w14:textId="77777777" w:rsidR="00537529" w:rsidRPr="00C60C42" w:rsidRDefault="00537529" w:rsidP="00BF095B">
            <w:pPr>
              <w:rPr>
                <w:rFonts w:ascii="Trebuchet MS" w:hAnsi="Trebuchet MS"/>
                <w:sz w:val="18"/>
                <w:szCs w:val="18"/>
              </w:rPr>
            </w:pPr>
            <w:proofErr w:type="spellStart"/>
            <w:r w:rsidRPr="00C60C42">
              <w:rPr>
                <w:rFonts w:ascii="Trebuchet MS" w:hAnsi="Trebuchet MS"/>
                <w:sz w:val="18"/>
                <w:szCs w:val="18"/>
              </w:rPr>
              <w:t>Komposteringss</w:t>
            </w:r>
            <w:r w:rsidR="00BF095B" w:rsidRPr="00C60C42">
              <w:rPr>
                <w:rFonts w:ascii="Trebuchet MS" w:hAnsi="Trebuchet MS"/>
                <w:sz w:val="18"/>
                <w:szCs w:val="18"/>
              </w:rPr>
              <w:t>anlæg</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EFAC4F"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5CB23D78" w14:textId="77777777" w:rsidR="00537529" w:rsidRPr="00C60C42" w:rsidRDefault="00BF095B" w:rsidP="00BF095B">
            <w:pPr>
              <w:rPr>
                <w:rFonts w:ascii="Trebuchet MS" w:hAnsi="Trebuchet MS" w:cs="Trebuchet MS"/>
                <w:sz w:val="18"/>
                <w:szCs w:val="18"/>
              </w:rPr>
            </w:pPr>
            <w:r w:rsidRPr="00C60C42">
              <w:rPr>
                <w:rFonts w:ascii="Trebuchet MS" w:hAnsi="Trebuchet MS" w:cs="Trebuchet MS"/>
                <w:sz w:val="18"/>
                <w:szCs w:val="18"/>
              </w:rPr>
              <w:t>Anlæg</w:t>
            </w:r>
            <w:r w:rsidR="00537529" w:rsidRPr="00C60C42">
              <w:rPr>
                <w:rFonts w:ascii="Trebuchet MS" w:hAnsi="Trebuchet MS" w:cs="Trebuchet MS"/>
                <w:sz w:val="18"/>
                <w:szCs w:val="18"/>
              </w:rPr>
              <w:t xml:space="preserve"> hvor haveaffald m.v. komposteres til jord.</w:t>
            </w:r>
          </w:p>
        </w:tc>
      </w:tr>
      <w:tr w:rsidR="00537529" w:rsidRPr="0051728E" w14:paraId="41700480"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6FBAE283" w14:textId="77777777" w:rsidR="00537529" w:rsidRDefault="00537529" w:rsidP="001E7ACC">
            <w:pPr>
              <w:jc w:val="center"/>
              <w:rPr>
                <w:rFonts w:ascii="Trebuchet MS" w:hAnsi="Trebuchet MS"/>
                <w:sz w:val="18"/>
                <w:szCs w:val="18"/>
              </w:rPr>
            </w:pPr>
            <w:r>
              <w:rPr>
                <w:rFonts w:ascii="Trebuchet MS" w:hAnsi="Trebuchet MS"/>
                <w:sz w:val="18"/>
                <w:szCs w:val="18"/>
              </w:rPr>
              <w:t>8</w:t>
            </w:r>
          </w:p>
        </w:tc>
        <w:tc>
          <w:tcPr>
            <w:tcW w:w="1882" w:type="dxa"/>
            <w:tcBorders>
              <w:top w:val="single" w:sz="4" w:space="0" w:color="auto"/>
              <w:left w:val="single" w:sz="4" w:space="0" w:color="auto"/>
              <w:bottom w:val="single" w:sz="4" w:space="0" w:color="auto"/>
            </w:tcBorders>
            <w:shd w:val="clear" w:color="auto" w:fill="FFFFFF"/>
            <w:vAlign w:val="bottom"/>
          </w:tcPr>
          <w:p w14:paraId="6F90B81E"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DF452C2" w14:textId="77777777" w:rsidR="00537529" w:rsidRPr="00C60C42" w:rsidRDefault="00537529" w:rsidP="00537529">
            <w:pPr>
              <w:jc w:val="center"/>
              <w:rPr>
                <w:rFonts w:ascii="Trebuchet MS" w:hAnsi="Trebuchet MS"/>
                <w:sz w:val="18"/>
                <w:szCs w:val="18"/>
              </w:rPr>
            </w:pPr>
            <w:r w:rsidRPr="00C60C42">
              <w:rPr>
                <w:rFonts w:ascii="Trebuchet MS" w:hAnsi="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411799B1" w14:textId="77777777" w:rsidR="00537529" w:rsidRPr="00C60C42" w:rsidRDefault="00537529" w:rsidP="00646EF0">
            <w:pPr>
              <w:rPr>
                <w:rFonts w:ascii="Trebuchet MS" w:hAnsi="Trebuchet MS"/>
                <w:sz w:val="18"/>
                <w:szCs w:val="18"/>
              </w:rPr>
            </w:pPr>
            <w:r w:rsidRPr="00C60C42">
              <w:rPr>
                <w:rFonts w:ascii="Trebuchet MS" w:hAnsi="Trebuchet MS"/>
                <w:sz w:val="18"/>
                <w:szCs w:val="18"/>
              </w:rPr>
              <w:t>Andet</w:t>
            </w:r>
          </w:p>
        </w:tc>
      </w:tr>
      <w:tr w:rsidR="00537529" w:rsidRPr="0051728E" w14:paraId="681BB770"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01697D3E" w14:textId="77777777" w:rsidR="00537529" w:rsidRDefault="00537529" w:rsidP="001E7ACC">
            <w:pPr>
              <w:jc w:val="center"/>
              <w:rPr>
                <w:rFonts w:ascii="Trebuchet MS" w:hAnsi="Trebuchet MS"/>
                <w:sz w:val="18"/>
                <w:szCs w:val="18"/>
              </w:rPr>
            </w:pPr>
            <w:r>
              <w:rPr>
                <w:rFonts w:ascii="Trebuchet MS" w:hAnsi="Trebuchet MS"/>
                <w:sz w:val="18"/>
                <w:szCs w:val="18"/>
              </w:rPr>
              <w:t>9</w:t>
            </w:r>
          </w:p>
        </w:tc>
        <w:tc>
          <w:tcPr>
            <w:tcW w:w="1882" w:type="dxa"/>
            <w:tcBorders>
              <w:top w:val="single" w:sz="4" w:space="0" w:color="auto"/>
              <w:left w:val="single" w:sz="4" w:space="0" w:color="auto"/>
              <w:bottom w:val="single" w:sz="4" w:space="0" w:color="auto"/>
            </w:tcBorders>
            <w:shd w:val="clear" w:color="auto" w:fill="FFFFFF"/>
            <w:vAlign w:val="bottom"/>
          </w:tcPr>
          <w:p w14:paraId="46F665BA"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A95EDE" w14:textId="77777777" w:rsidR="00537529" w:rsidRPr="00C60C42" w:rsidRDefault="00537529" w:rsidP="00537529">
            <w:pPr>
              <w:jc w:val="center"/>
              <w:rPr>
                <w:rFonts w:ascii="Trebuchet MS" w:hAnsi="Trebuchet MS"/>
                <w:sz w:val="18"/>
                <w:szCs w:val="18"/>
              </w:rPr>
            </w:pPr>
            <w:r w:rsidRPr="00C60C42">
              <w:rPr>
                <w:rFonts w:ascii="Trebuchet MS" w:hAnsi="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7DA96F31" w14:textId="77777777" w:rsidR="00537529" w:rsidRPr="00C60C42" w:rsidRDefault="00537529" w:rsidP="00646EF0">
            <w:pPr>
              <w:rPr>
                <w:rFonts w:ascii="Trebuchet MS" w:hAnsi="Trebuchet MS"/>
                <w:sz w:val="18"/>
                <w:szCs w:val="18"/>
              </w:rPr>
            </w:pPr>
            <w:r w:rsidRPr="00C60C42">
              <w:rPr>
                <w:rFonts w:ascii="Trebuchet MS" w:hAnsi="Trebuchet MS"/>
                <w:sz w:val="18"/>
                <w:szCs w:val="18"/>
              </w:rPr>
              <w:t>Ukendt</w:t>
            </w:r>
          </w:p>
        </w:tc>
      </w:tr>
    </w:tbl>
    <w:p w14:paraId="0A5941A5" w14:textId="77777777" w:rsidR="00260F62" w:rsidRDefault="00380C13" w:rsidP="00260F62">
      <w:pPr>
        <w:pStyle w:val="Overskrift2"/>
        <w:rPr>
          <w:kern w:val="32"/>
        </w:rPr>
      </w:pPr>
      <w:bookmarkStart w:id="280" w:name="_Toc292713341"/>
      <w:bookmarkStart w:id="281" w:name="_Toc292865402"/>
      <w:bookmarkStart w:id="282" w:name="_Toc63351447"/>
      <w:r>
        <w:rPr>
          <w:kern w:val="32"/>
        </w:rPr>
        <w:t>5.5.</w:t>
      </w:r>
      <w:r w:rsidR="00CB6121">
        <w:rPr>
          <w:kern w:val="32"/>
        </w:rPr>
        <w:t>3</w:t>
      </w:r>
      <w:r w:rsidR="00453FC3" w:rsidRPr="00066C65">
        <w:rPr>
          <w:kern w:val="32"/>
        </w:rPr>
        <w:t xml:space="preserve"> </w:t>
      </w:r>
      <w:r w:rsidR="00C66610" w:rsidRPr="00C97CC9">
        <w:rPr>
          <w:kern w:val="32"/>
        </w:rPr>
        <w:t>C</w:t>
      </w:r>
      <w:r w:rsidR="00453FC3" w:rsidRPr="00066C65">
        <w:rPr>
          <w:kern w:val="32"/>
        </w:rPr>
        <w:t>ontainer (5</w:t>
      </w:r>
      <w:r>
        <w:rPr>
          <w:kern w:val="32"/>
        </w:rPr>
        <w:t>4</w:t>
      </w:r>
      <w:r w:rsidR="00453FC3" w:rsidRPr="00066C65">
        <w:rPr>
          <w:kern w:val="32"/>
        </w:rPr>
        <w:t>0</w:t>
      </w:r>
      <w:r w:rsidR="008A2C3E">
        <w:rPr>
          <w:kern w:val="32"/>
        </w:rPr>
        <w:t>2</w:t>
      </w:r>
      <w:r w:rsidR="00453FC3" w:rsidRPr="00066C65">
        <w:rPr>
          <w:kern w:val="32"/>
        </w:rPr>
        <w:t>)</w:t>
      </w:r>
      <w:bookmarkEnd w:id="280"/>
      <w:bookmarkEnd w:id="281"/>
      <w:bookmarkEnd w:id="282"/>
      <w:r w:rsidR="00260F62" w:rsidRPr="00260F62">
        <w:rPr>
          <w:kern w:val="32"/>
        </w:rPr>
        <w:t xml:space="preserve"> </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076"/>
        <w:gridCol w:w="5670"/>
        <w:gridCol w:w="1155"/>
        <w:gridCol w:w="1397"/>
        <w:gridCol w:w="1701"/>
        <w:gridCol w:w="1247"/>
        <w:gridCol w:w="595"/>
      </w:tblGrid>
      <w:tr w:rsidR="00016FD1" w:rsidRPr="0051728E" w14:paraId="695FD76A" w14:textId="77777777" w:rsidTr="00C37B85">
        <w:tc>
          <w:tcPr>
            <w:tcW w:w="1329" w:type="dxa"/>
            <w:tcBorders>
              <w:bottom w:val="single" w:sz="4" w:space="0" w:color="auto"/>
            </w:tcBorders>
            <w:shd w:val="clear" w:color="auto" w:fill="D9D9D9"/>
            <w:vAlign w:val="center"/>
          </w:tcPr>
          <w:p w14:paraId="1D381762" w14:textId="77777777" w:rsidR="00016FD1" w:rsidRPr="00AF48F9" w:rsidRDefault="00016FD1" w:rsidP="00016FD1">
            <w:pPr>
              <w:rPr>
                <w:rFonts w:ascii="Trebuchet MS" w:hAnsi="Trebuchet MS" w:cs="Trebuchet MS"/>
                <w:b/>
                <w:bCs/>
                <w:sz w:val="18"/>
                <w:szCs w:val="18"/>
              </w:rPr>
            </w:pPr>
            <w:r w:rsidRPr="00AF48F9">
              <w:rPr>
                <w:rFonts w:ascii="Trebuchet MS" w:hAnsi="Trebuchet MS" w:cs="Trebuchet MS"/>
                <w:b/>
                <w:bCs/>
                <w:sz w:val="18"/>
                <w:szCs w:val="18"/>
              </w:rPr>
              <w:t>Feltnavn</w:t>
            </w:r>
          </w:p>
        </w:tc>
        <w:tc>
          <w:tcPr>
            <w:tcW w:w="1076" w:type="dxa"/>
            <w:tcBorders>
              <w:bottom w:val="single" w:sz="4" w:space="0" w:color="auto"/>
            </w:tcBorders>
            <w:shd w:val="clear" w:color="auto" w:fill="D9D9D9"/>
            <w:vAlign w:val="center"/>
          </w:tcPr>
          <w:p w14:paraId="207A1508" w14:textId="4B061E92" w:rsidR="00016FD1" w:rsidRPr="00AF48F9" w:rsidRDefault="00016FD1" w:rsidP="00016FD1">
            <w:pPr>
              <w:rPr>
                <w:rFonts w:ascii="Trebuchet MS" w:hAnsi="Trebuchet MS" w:cs="Trebuchet MS"/>
                <w:b/>
                <w:bCs/>
                <w:sz w:val="18"/>
                <w:szCs w:val="18"/>
              </w:rPr>
            </w:pPr>
            <w:r w:rsidRPr="00AF48F9">
              <w:rPr>
                <w:rFonts w:ascii="Trebuchet MS" w:hAnsi="Trebuchet MS" w:cs="Trebuchet MS"/>
                <w:b/>
                <w:bCs/>
                <w:sz w:val="18"/>
                <w:szCs w:val="18"/>
              </w:rPr>
              <w:t>Feltnavn</w:t>
            </w:r>
          </w:p>
        </w:tc>
        <w:tc>
          <w:tcPr>
            <w:tcW w:w="5670" w:type="dxa"/>
            <w:tcBorders>
              <w:bottom w:val="single" w:sz="4" w:space="0" w:color="auto"/>
            </w:tcBorders>
            <w:shd w:val="clear" w:color="auto" w:fill="D9D9D9"/>
            <w:vAlign w:val="center"/>
          </w:tcPr>
          <w:p w14:paraId="0BE5C62C" w14:textId="642CA9C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8F048F9"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Datatype</w:t>
            </w:r>
          </w:p>
        </w:tc>
        <w:tc>
          <w:tcPr>
            <w:tcW w:w="1397" w:type="dxa"/>
            <w:tcBorders>
              <w:bottom w:val="single" w:sz="4" w:space="0" w:color="auto"/>
            </w:tcBorders>
            <w:shd w:val="clear" w:color="auto" w:fill="D9D9D9"/>
            <w:vAlign w:val="center"/>
          </w:tcPr>
          <w:p w14:paraId="052C3AC6"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Værdiområde</w:t>
            </w:r>
          </w:p>
        </w:tc>
        <w:tc>
          <w:tcPr>
            <w:tcW w:w="1701" w:type="dxa"/>
            <w:tcBorders>
              <w:bottom w:val="single" w:sz="4" w:space="0" w:color="auto"/>
            </w:tcBorders>
            <w:shd w:val="clear" w:color="auto" w:fill="D9D9D9"/>
            <w:vAlign w:val="center"/>
          </w:tcPr>
          <w:p w14:paraId="0CD767E5" w14:textId="77777777" w:rsidR="00016FD1" w:rsidRPr="00AF48F9" w:rsidRDefault="00016FD1" w:rsidP="00016FD1">
            <w:pPr>
              <w:autoSpaceDE w:val="0"/>
              <w:autoSpaceDN w:val="0"/>
              <w:adjustRightInd w:val="0"/>
              <w:rPr>
                <w:rFonts w:ascii="Trebuchet MS" w:hAnsi="Trebuchet MS" w:cs="Trebuchet MS"/>
                <w:bCs/>
                <w:sz w:val="18"/>
                <w:szCs w:val="18"/>
              </w:rPr>
            </w:pPr>
            <w:r w:rsidRPr="00AF48F9">
              <w:rPr>
                <w:rFonts w:ascii="Trebuchet MS" w:hAnsi="Trebuchet MS" w:cs="Trebuchet MS"/>
                <w:b/>
                <w:bCs/>
                <w:sz w:val="18"/>
                <w:szCs w:val="18"/>
              </w:rPr>
              <w:t>Obligatorisk /frit</w:t>
            </w:r>
          </w:p>
        </w:tc>
        <w:tc>
          <w:tcPr>
            <w:tcW w:w="1842" w:type="dxa"/>
            <w:gridSpan w:val="2"/>
            <w:shd w:val="clear" w:color="auto" w:fill="D9D9D9"/>
            <w:vAlign w:val="center"/>
          </w:tcPr>
          <w:p w14:paraId="3EB964E1"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Eksempel</w:t>
            </w:r>
          </w:p>
        </w:tc>
      </w:tr>
      <w:tr w:rsidR="00016FD1" w:rsidRPr="00CE1917" w14:paraId="2A140415"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1CD7E8E2" w14:textId="77777777"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type_kode</w:t>
            </w:r>
            <w:proofErr w:type="spellEnd"/>
          </w:p>
        </w:tc>
        <w:tc>
          <w:tcPr>
            <w:tcW w:w="1076" w:type="dxa"/>
            <w:tcBorders>
              <w:top w:val="single" w:sz="4" w:space="0" w:color="auto"/>
              <w:left w:val="single" w:sz="4" w:space="0" w:color="auto"/>
              <w:bottom w:val="nil"/>
              <w:right w:val="single" w:sz="4" w:space="0" w:color="auto"/>
            </w:tcBorders>
            <w:vAlign w:val="bottom"/>
          </w:tcPr>
          <w:p w14:paraId="4CFD9CE2" w14:textId="3C2D3017" w:rsidR="00016FD1" w:rsidRPr="00AF48F9" w:rsidRDefault="00016FD1" w:rsidP="00016FD1">
            <w:pPr>
              <w:rPr>
                <w:rFonts w:ascii="Trebuchet MS" w:hAnsi="Trebuchet MS"/>
                <w:sz w:val="18"/>
                <w:szCs w:val="18"/>
              </w:rPr>
            </w:pPr>
            <w:proofErr w:type="spellStart"/>
            <w:r>
              <w:rPr>
                <w:rFonts w:ascii="Trebuchet MS" w:hAnsi="Trebuchet MS"/>
                <w:sz w:val="18"/>
                <w:szCs w:val="18"/>
              </w:rPr>
              <w:t>gc_type_k</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220DE4BE" w14:textId="0685904D" w:rsidR="00016FD1" w:rsidRPr="00AF48F9" w:rsidRDefault="00016FD1" w:rsidP="00016FD1">
            <w:pPr>
              <w:rPr>
                <w:rFonts w:ascii="Trebuchet MS" w:hAnsi="Trebuchet MS"/>
                <w:sz w:val="18"/>
                <w:szCs w:val="18"/>
              </w:rPr>
            </w:pPr>
            <w:r w:rsidRPr="00AF48F9">
              <w:rPr>
                <w:rFonts w:ascii="Trebuchet MS" w:hAnsi="Trebuchet MS"/>
                <w:sz w:val="18"/>
                <w:szCs w:val="18"/>
              </w:rPr>
              <w:t>Kode for containertype</w:t>
            </w:r>
          </w:p>
        </w:tc>
        <w:tc>
          <w:tcPr>
            <w:tcW w:w="1155" w:type="dxa"/>
            <w:tcBorders>
              <w:top w:val="single" w:sz="4" w:space="0" w:color="auto"/>
              <w:left w:val="single" w:sz="4" w:space="0" w:color="auto"/>
              <w:bottom w:val="nil"/>
              <w:right w:val="single" w:sz="4" w:space="0" w:color="auto"/>
            </w:tcBorders>
            <w:shd w:val="clear" w:color="auto" w:fill="auto"/>
            <w:vAlign w:val="bottom"/>
          </w:tcPr>
          <w:p w14:paraId="0A0D212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34BE47C9"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1-</w:t>
            </w:r>
            <w:r>
              <w:rPr>
                <w:rFonts w:ascii="Trebuchet MS" w:hAnsi="Trebuchet MS" w:cs="Trebuchet MS"/>
                <w:sz w:val="18"/>
                <w:szCs w:val="18"/>
              </w:rPr>
              <w:t>99</w:t>
            </w:r>
          </w:p>
        </w:tc>
        <w:tc>
          <w:tcPr>
            <w:tcW w:w="1701" w:type="dxa"/>
            <w:tcBorders>
              <w:top w:val="single" w:sz="4" w:space="0" w:color="auto"/>
              <w:left w:val="single" w:sz="4" w:space="0" w:color="auto"/>
              <w:bottom w:val="nil"/>
              <w:right w:val="single" w:sz="4" w:space="0" w:color="auto"/>
            </w:tcBorders>
            <w:shd w:val="clear" w:color="auto" w:fill="auto"/>
            <w:vAlign w:val="bottom"/>
          </w:tcPr>
          <w:p w14:paraId="02D4C9B5"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O</w:t>
            </w:r>
          </w:p>
        </w:tc>
        <w:tc>
          <w:tcPr>
            <w:tcW w:w="1842" w:type="dxa"/>
            <w:gridSpan w:val="2"/>
            <w:tcBorders>
              <w:top w:val="single" w:sz="4" w:space="0" w:color="auto"/>
              <w:left w:val="single" w:sz="4" w:space="0" w:color="auto"/>
              <w:bottom w:val="nil"/>
              <w:right w:val="single" w:sz="4" w:space="0" w:color="auto"/>
            </w:tcBorders>
            <w:shd w:val="clear" w:color="auto" w:fill="auto"/>
            <w:vAlign w:val="bottom"/>
          </w:tcPr>
          <w:p w14:paraId="384AD682"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7</w:t>
            </w:r>
          </w:p>
        </w:tc>
      </w:tr>
      <w:tr w:rsidR="00016FD1" w:rsidRPr="00CE1917" w14:paraId="369B5399"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99CCFF"/>
            <w:vAlign w:val="bottom"/>
          </w:tcPr>
          <w:p w14:paraId="5CED75B7" w14:textId="77777777"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w:t>
            </w:r>
            <w:proofErr w:type="spellEnd"/>
          </w:p>
        </w:tc>
        <w:tc>
          <w:tcPr>
            <w:tcW w:w="1076" w:type="dxa"/>
            <w:tcBorders>
              <w:top w:val="single" w:sz="4" w:space="0" w:color="auto"/>
              <w:left w:val="single" w:sz="4" w:space="0" w:color="auto"/>
              <w:bottom w:val="nil"/>
              <w:right w:val="single" w:sz="4" w:space="0" w:color="auto"/>
            </w:tcBorders>
            <w:shd w:val="clear" w:color="auto" w:fill="99CCFF"/>
            <w:vAlign w:val="bottom"/>
          </w:tcPr>
          <w:p w14:paraId="7ECCB8A4" w14:textId="6AB7FC4A"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w:t>
            </w:r>
            <w:proofErr w:type="spellEnd"/>
          </w:p>
        </w:tc>
        <w:tc>
          <w:tcPr>
            <w:tcW w:w="5670" w:type="dxa"/>
            <w:tcBorders>
              <w:top w:val="single" w:sz="4" w:space="0" w:color="auto"/>
              <w:left w:val="single" w:sz="4" w:space="0" w:color="auto"/>
              <w:bottom w:val="nil"/>
              <w:right w:val="single" w:sz="4" w:space="0" w:color="auto"/>
            </w:tcBorders>
            <w:shd w:val="clear" w:color="auto" w:fill="99CCFF"/>
            <w:vAlign w:val="bottom"/>
          </w:tcPr>
          <w:p w14:paraId="1CC9D063" w14:textId="38786BCF" w:rsidR="00016FD1" w:rsidRPr="00AF48F9" w:rsidRDefault="00016FD1" w:rsidP="00016FD1">
            <w:pPr>
              <w:rPr>
                <w:rFonts w:ascii="Trebuchet MS" w:hAnsi="Trebuchet MS"/>
                <w:sz w:val="18"/>
                <w:szCs w:val="18"/>
              </w:rPr>
            </w:pPr>
            <w:r w:rsidRPr="00AF48F9">
              <w:rPr>
                <w:rFonts w:ascii="Trebuchet MS" w:hAnsi="Trebuchet MS"/>
                <w:sz w:val="18"/>
                <w:szCs w:val="18"/>
              </w:rPr>
              <w:t>Containertype</w:t>
            </w:r>
            <w:r>
              <w:rPr>
                <w:rFonts w:ascii="Trebuchet MS" w:hAnsi="Trebuchet MS"/>
                <w:sz w:val="18"/>
                <w:szCs w:val="18"/>
              </w:rPr>
              <w:t xml:space="preserve"> eller genbrugsmateriale som er tiltænk containeren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54C36D1"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57DFA307"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0-1</w:t>
            </w:r>
            <w:r>
              <w:rPr>
                <w:rFonts w:ascii="Trebuchet MS" w:hAnsi="Trebuchet MS" w:cs="Trebuchet MS"/>
                <w:sz w:val="18"/>
                <w:szCs w:val="18"/>
              </w:rPr>
              <w:t>28</w:t>
            </w:r>
            <w:r w:rsidRPr="00AF48F9">
              <w:rPr>
                <w:rFonts w:ascii="Trebuchet MS" w:hAnsi="Trebuchet MS" w:cs="Trebuchet MS"/>
                <w:sz w:val="18"/>
                <w:szCs w:val="18"/>
              </w:rPr>
              <w:t xml:space="preserve"> tegn</w:t>
            </w:r>
          </w:p>
        </w:tc>
        <w:tc>
          <w:tcPr>
            <w:tcW w:w="1701" w:type="dxa"/>
            <w:tcBorders>
              <w:top w:val="single" w:sz="4" w:space="0" w:color="auto"/>
              <w:left w:val="single" w:sz="4" w:space="0" w:color="auto"/>
              <w:bottom w:val="nil"/>
              <w:right w:val="single" w:sz="4" w:space="0" w:color="auto"/>
            </w:tcBorders>
            <w:shd w:val="clear" w:color="auto" w:fill="99CCFF"/>
            <w:vAlign w:val="bottom"/>
          </w:tcPr>
          <w:p w14:paraId="397E18BD"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S</w:t>
            </w:r>
          </w:p>
        </w:tc>
        <w:tc>
          <w:tcPr>
            <w:tcW w:w="1842" w:type="dxa"/>
            <w:gridSpan w:val="2"/>
            <w:tcBorders>
              <w:top w:val="single" w:sz="4" w:space="0" w:color="auto"/>
              <w:left w:val="single" w:sz="4" w:space="0" w:color="auto"/>
              <w:bottom w:val="nil"/>
              <w:right w:val="single" w:sz="4" w:space="0" w:color="auto"/>
            </w:tcBorders>
            <w:shd w:val="clear" w:color="auto" w:fill="99CCFF"/>
            <w:vAlign w:val="bottom"/>
          </w:tcPr>
          <w:p w14:paraId="3587D24B" w14:textId="77777777" w:rsidR="00016FD1" w:rsidRPr="00AF48F9" w:rsidRDefault="00016FD1" w:rsidP="00016FD1">
            <w:pPr>
              <w:rPr>
                <w:rFonts w:ascii="Trebuchet MS" w:hAnsi="Trebuchet MS" w:cs="Trebuchet MS"/>
                <w:sz w:val="18"/>
                <w:szCs w:val="18"/>
              </w:rPr>
            </w:pPr>
            <w:r w:rsidRPr="00AF48F9">
              <w:rPr>
                <w:rFonts w:ascii="Trebuchet MS" w:hAnsi="Trebuchet MS"/>
                <w:sz w:val="18"/>
                <w:szCs w:val="18"/>
              </w:rPr>
              <w:t>Husholdningsaffald</w:t>
            </w:r>
          </w:p>
        </w:tc>
      </w:tr>
      <w:tr w:rsidR="00016FD1" w:rsidRPr="00CE1917" w14:paraId="18402F6C"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7FE2F1F0"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model</w:t>
            </w:r>
          </w:p>
        </w:tc>
        <w:tc>
          <w:tcPr>
            <w:tcW w:w="1076" w:type="dxa"/>
            <w:tcBorders>
              <w:top w:val="single" w:sz="4" w:space="0" w:color="auto"/>
              <w:left w:val="single" w:sz="4" w:space="0" w:color="auto"/>
              <w:bottom w:val="nil"/>
              <w:right w:val="single" w:sz="4" w:space="0" w:color="auto"/>
            </w:tcBorders>
            <w:shd w:val="clear" w:color="auto" w:fill="FFFFFF"/>
            <w:vAlign w:val="bottom"/>
          </w:tcPr>
          <w:p w14:paraId="048B5CC0" w14:textId="2F569680" w:rsidR="00016FD1" w:rsidRPr="00AF48F9" w:rsidRDefault="00016FD1" w:rsidP="00016FD1">
            <w:pPr>
              <w:rPr>
                <w:rFonts w:ascii="Trebuchet MS" w:hAnsi="Trebuchet MS"/>
                <w:sz w:val="18"/>
                <w:szCs w:val="18"/>
              </w:rPr>
            </w:pPr>
            <w:r w:rsidRPr="00AF48F9">
              <w:rPr>
                <w:rFonts w:ascii="Trebuchet MS" w:hAnsi="Trebuchet MS"/>
                <w:sz w:val="18"/>
                <w:szCs w:val="18"/>
              </w:rPr>
              <w:t>model</w:t>
            </w:r>
          </w:p>
        </w:tc>
        <w:tc>
          <w:tcPr>
            <w:tcW w:w="5670" w:type="dxa"/>
            <w:tcBorders>
              <w:top w:val="single" w:sz="4" w:space="0" w:color="auto"/>
              <w:left w:val="single" w:sz="4" w:space="0" w:color="auto"/>
              <w:bottom w:val="nil"/>
              <w:right w:val="single" w:sz="4" w:space="0" w:color="auto"/>
            </w:tcBorders>
            <w:shd w:val="clear" w:color="auto" w:fill="FFFFFF"/>
            <w:vAlign w:val="bottom"/>
          </w:tcPr>
          <w:p w14:paraId="406890D4" w14:textId="0ED4609F" w:rsidR="00016FD1" w:rsidRPr="00AF48F9" w:rsidRDefault="00016FD1" w:rsidP="00016FD1">
            <w:pPr>
              <w:rPr>
                <w:rFonts w:ascii="Trebuchet MS" w:hAnsi="Trebuchet MS"/>
                <w:sz w:val="18"/>
                <w:szCs w:val="18"/>
              </w:rPr>
            </w:pPr>
            <w:r w:rsidRPr="00AF48F9">
              <w:rPr>
                <w:rFonts w:ascii="Trebuchet MS" w:hAnsi="Trebuchet MS"/>
                <w:sz w:val="18"/>
                <w:szCs w:val="18"/>
              </w:rPr>
              <w:t>Containerens model nummer/navn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688EC9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4DE9DD1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0-25 tegn</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FD45D1B"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bottom"/>
          </w:tcPr>
          <w:p w14:paraId="310497CC" w14:textId="77777777" w:rsidR="00016FD1" w:rsidRPr="00AF48F9" w:rsidRDefault="00016FD1" w:rsidP="00016FD1">
            <w:pPr>
              <w:rPr>
                <w:rFonts w:ascii="Trebuchet MS" w:hAnsi="Trebuchet MS" w:cs="Trebuchet MS"/>
                <w:sz w:val="18"/>
                <w:szCs w:val="18"/>
              </w:rPr>
            </w:pPr>
          </w:p>
        </w:tc>
      </w:tr>
      <w:tr w:rsidR="00016FD1" w:rsidRPr="00CE1917" w14:paraId="0701B9DC"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7168128E" w14:textId="77777777"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t_frekvens</w:t>
            </w:r>
            <w:proofErr w:type="spellEnd"/>
          </w:p>
        </w:tc>
        <w:tc>
          <w:tcPr>
            <w:tcW w:w="1076" w:type="dxa"/>
            <w:tcBorders>
              <w:top w:val="single" w:sz="4" w:space="0" w:color="auto"/>
              <w:left w:val="single" w:sz="4" w:space="0" w:color="auto"/>
              <w:bottom w:val="nil"/>
              <w:right w:val="single" w:sz="4" w:space="0" w:color="auto"/>
            </w:tcBorders>
            <w:shd w:val="clear" w:color="auto" w:fill="FFFFFF"/>
            <w:vAlign w:val="bottom"/>
          </w:tcPr>
          <w:p w14:paraId="3B81BC13" w14:textId="27D86A64"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t_frekvens</w:t>
            </w:r>
            <w:proofErr w:type="spellEnd"/>
          </w:p>
        </w:tc>
        <w:tc>
          <w:tcPr>
            <w:tcW w:w="5670" w:type="dxa"/>
            <w:tcBorders>
              <w:top w:val="single" w:sz="4" w:space="0" w:color="auto"/>
              <w:left w:val="single" w:sz="4" w:space="0" w:color="auto"/>
              <w:bottom w:val="nil"/>
              <w:right w:val="single" w:sz="4" w:space="0" w:color="auto"/>
            </w:tcBorders>
            <w:shd w:val="clear" w:color="auto" w:fill="FFFFFF"/>
            <w:vAlign w:val="bottom"/>
          </w:tcPr>
          <w:p w14:paraId="409CC700" w14:textId="7171F2EF" w:rsidR="00016FD1" w:rsidRPr="00AF48F9" w:rsidRDefault="00016FD1" w:rsidP="00016FD1">
            <w:pPr>
              <w:rPr>
                <w:rFonts w:ascii="Trebuchet MS" w:hAnsi="Trebuchet MS"/>
                <w:sz w:val="18"/>
                <w:szCs w:val="18"/>
              </w:rPr>
            </w:pPr>
            <w:r w:rsidRPr="00AF48F9">
              <w:rPr>
                <w:rFonts w:ascii="Trebuchet MS" w:hAnsi="Trebuchet MS"/>
                <w:sz w:val="18"/>
                <w:szCs w:val="18"/>
              </w:rPr>
              <w:t>Hvor ofte tømmes containeren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98B16C0"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47F4B617"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0-50 tegn</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1FA713E"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bottom"/>
          </w:tcPr>
          <w:p w14:paraId="4FD705AE"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Hver 2. uge</w:t>
            </w:r>
          </w:p>
        </w:tc>
      </w:tr>
      <w:tr w:rsidR="00016FD1" w:rsidRPr="00CE1917" w14:paraId="26CCF3C8" w14:textId="77777777" w:rsidTr="00C37B85">
        <w:trPr>
          <w:trHeight w:hRule="exact" w:val="510"/>
        </w:trPr>
        <w:tc>
          <w:tcPr>
            <w:tcW w:w="1329" w:type="dxa"/>
            <w:tcBorders>
              <w:top w:val="single" w:sz="4" w:space="0" w:color="auto"/>
              <w:left w:val="single" w:sz="4" w:space="0" w:color="auto"/>
              <w:bottom w:val="nil"/>
              <w:right w:val="single" w:sz="4" w:space="0" w:color="auto"/>
            </w:tcBorders>
            <w:shd w:val="clear" w:color="auto" w:fill="D9D9D9"/>
            <w:vAlign w:val="center"/>
          </w:tcPr>
          <w:p w14:paraId="6843D1A2" w14:textId="77777777"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w:t>
            </w:r>
            <w:r>
              <w:rPr>
                <w:rFonts w:ascii="Trebuchet MS" w:hAnsi="Trebuchet MS"/>
                <w:sz w:val="18"/>
                <w:szCs w:val="18"/>
              </w:rPr>
              <w:t>_</w:t>
            </w:r>
            <w:r w:rsidRPr="00AF48F9">
              <w:rPr>
                <w:rFonts w:ascii="Trebuchet MS" w:hAnsi="Trebuchet MS"/>
                <w:sz w:val="18"/>
                <w:szCs w:val="18"/>
              </w:rPr>
              <w:t>dato</w:t>
            </w:r>
            <w:proofErr w:type="spellEnd"/>
          </w:p>
        </w:tc>
        <w:tc>
          <w:tcPr>
            <w:tcW w:w="1076" w:type="dxa"/>
            <w:tcBorders>
              <w:top w:val="single" w:sz="4" w:space="0" w:color="auto"/>
              <w:left w:val="single" w:sz="4" w:space="0" w:color="auto"/>
              <w:bottom w:val="nil"/>
              <w:right w:val="single" w:sz="4" w:space="0" w:color="auto"/>
            </w:tcBorders>
            <w:shd w:val="clear" w:color="auto" w:fill="FFFFFF"/>
            <w:vAlign w:val="center"/>
          </w:tcPr>
          <w:p w14:paraId="0ADA3AB7" w14:textId="34765984"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w:t>
            </w:r>
            <w:r>
              <w:rPr>
                <w:rFonts w:ascii="Trebuchet MS" w:hAnsi="Trebuchet MS"/>
                <w:sz w:val="18"/>
                <w:szCs w:val="18"/>
              </w:rPr>
              <w:t>_</w:t>
            </w:r>
            <w:r w:rsidRPr="00AF48F9">
              <w:rPr>
                <w:rFonts w:ascii="Trebuchet MS" w:hAnsi="Trebuchet MS"/>
                <w:sz w:val="18"/>
                <w:szCs w:val="18"/>
              </w:rPr>
              <w:t>dato</w:t>
            </w:r>
            <w:proofErr w:type="spellEnd"/>
          </w:p>
        </w:tc>
        <w:tc>
          <w:tcPr>
            <w:tcW w:w="5670" w:type="dxa"/>
            <w:tcBorders>
              <w:top w:val="single" w:sz="4" w:space="0" w:color="auto"/>
              <w:left w:val="single" w:sz="4" w:space="0" w:color="auto"/>
              <w:bottom w:val="nil"/>
              <w:right w:val="single" w:sz="4" w:space="0" w:color="auto"/>
            </w:tcBorders>
            <w:shd w:val="clear" w:color="auto" w:fill="FFFFFF"/>
            <w:vAlign w:val="center"/>
          </w:tcPr>
          <w:p w14:paraId="0CCE3435" w14:textId="7B190B7A" w:rsidR="00016FD1" w:rsidRPr="00AF48F9" w:rsidRDefault="00016FD1" w:rsidP="00016FD1">
            <w:pPr>
              <w:rPr>
                <w:rFonts w:ascii="Trebuchet MS" w:hAnsi="Trebuchet MS"/>
                <w:sz w:val="18"/>
                <w:szCs w:val="18"/>
              </w:rPr>
            </w:pPr>
            <w:r w:rsidRPr="00AF48F9">
              <w:rPr>
                <w:rFonts w:ascii="Trebuchet MS" w:hAnsi="Trebuchet MS"/>
                <w:sz w:val="18"/>
                <w:szCs w:val="18"/>
              </w:rPr>
              <w:t>Tilsynsdato</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DB58E7F" w14:textId="77777777" w:rsidR="00016FD1" w:rsidRPr="00AF48F9" w:rsidRDefault="00016FD1" w:rsidP="00016FD1">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397" w:type="dxa"/>
            <w:tcBorders>
              <w:top w:val="single" w:sz="4" w:space="0" w:color="auto"/>
              <w:left w:val="single" w:sz="4" w:space="0" w:color="auto"/>
              <w:bottom w:val="nil"/>
              <w:right w:val="single" w:sz="4" w:space="0" w:color="auto"/>
            </w:tcBorders>
            <w:shd w:val="clear" w:color="auto" w:fill="FFFFFF"/>
            <w:vAlign w:val="bottom"/>
          </w:tcPr>
          <w:p w14:paraId="192895A6" w14:textId="77777777" w:rsidR="00016FD1" w:rsidRPr="00283B0D" w:rsidRDefault="00016FD1" w:rsidP="00016FD1">
            <w:pPr>
              <w:rPr>
                <w:rFonts w:ascii="Trebuchet MS" w:hAnsi="Trebuchet MS"/>
                <w:sz w:val="18"/>
                <w:szCs w:val="18"/>
              </w:rPr>
            </w:pPr>
            <w:r w:rsidRPr="00283B0D">
              <w:rPr>
                <w:rFonts w:ascii="Trebuchet MS" w:hAnsi="Trebuchet MS"/>
                <w:sz w:val="18"/>
                <w:szCs w:val="18"/>
              </w:rPr>
              <w:t>1900-01-01-2999-12-31</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4501D047" w14:textId="77777777" w:rsidR="00016FD1" w:rsidRPr="00AF48F9" w:rsidRDefault="00016FD1" w:rsidP="00016FD1">
            <w:pPr>
              <w:jc w:val="center"/>
              <w:rPr>
                <w:rFonts w:ascii="Trebuchet MS" w:hAnsi="Trebuchet MS"/>
                <w:sz w:val="18"/>
                <w:szCs w:val="18"/>
              </w:rPr>
            </w:pPr>
            <w:r>
              <w:rPr>
                <w:rFonts w:ascii="Trebuchet MS" w:hAnsi="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center"/>
          </w:tcPr>
          <w:p w14:paraId="71A01EDD"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2011-05-23</w:t>
            </w:r>
          </w:p>
        </w:tc>
      </w:tr>
      <w:tr w:rsidR="00016FD1" w:rsidRPr="00CE1917" w14:paraId="733D1CD2" w14:textId="77777777" w:rsidTr="00C37B85">
        <w:trPr>
          <w:trHeight w:hRule="exact" w:val="255"/>
        </w:trPr>
        <w:tc>
          <w:tcPr>
            <w:tcW w:w="1329" w:type="dxa"/>
            <w:tcBorders>
              <w:top w:val="single" w:sz="4" w:space="0" w:color="auto"/>
              <w:left w:val="single" w:sz="4" w:space="0" w:color="auto"/>
              <w:bottom w:val="single" w:sz="4" w:space="0" w:color="auto"/>
              <w:right w:val="single" w:sz="4" w:space="0" w:color="auto"/>
            </w:tcBorders>
            <w:shd w:val="clear" w:color="auto" w:fill="97DDBA"/>
            <w:vAlign w:val="bottom"/>
          </w:tcPr>
          <w:p w14:paraId="1FB0FDED"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l</w:t>
            </w:r>
            <w:r w:rsidRPr="00AF48F9">
              <w:rPr>
                <w:rFonts w:ascii="Trebuchet MS" w:hAnsi="Trebuchet MS" w:cs="Trebuchet MS"/>
                <w:sz w:val="18"/>
                <w:szCs w:val="18"/>
              </w:rPr>
              <w:t>ink</w:t>
            </w:r>
          </w:p>
        </w:tc>
        <w:tc>
          <w:tcPr>
            <w:tcW w:w="1076" w:type="dxa"/>
            <w:tcBorders>
              <w:top w:val="single" w:sz="4" w:space="0" w:color="auto"/>
              <w:left w:val="single" w:sz="4" w:space="0" w:color="auto"/>
              <w:bottom w:val="single" w:sz="4" w:space="0" w:color="auto"/>
              <w:right w:val="single" w:sz="4" w:space="0" w:color="auto"/>
            </w:tcBorders>
            <w:shd w:val="clear" w:color="auto" w:fill="97DDBA"/>
            <w:vAlign w:val="bottom"/>
          </w:tcPr>
          <w:p w14:paraId="53F5E7C8" w14:textId="4715DD21" w:rsidR="00016FD1" w:rsidRPr="0014307B" w:rsidRDefault="00016FD1" w:rsidP="00016FD1">
            <w:pPr>
              <w:rPr>
                <w:rFonts w:ascii="Trebuchet MS" w:hAnsi="Trebuchet MS" w:cs="Trebuchet MS"/>
                <w:sz w:val="18"/>
                <w:szCs w:val="18"/>
              </w:rPr>
            </w:pPr>
          </w:p>
        </w:tc>
        <w:tc>
          <w:tcPr>
            <w:tcW w:w="1176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40A1E66" w14:textId="710B2777" w:rsidR="00016FD1" w:rsidRPr="00AF48F9" w:rsidRDefault="00016FD1" w:rsidP="00016FD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16FD1" w:rsidRPr="0051728E" w14:paraId="1156A098" w14:textId="77777777" w:rsidTr="00016FD1">
        <w:trPr>
          <w:gridAfter w:val="1"/>
          <w:wAfter w:w="595" w:type="dxa"/>
          <w:trHeight w:hRule="exact" w:val="255"/>
        </w:trPr>
        <w:tc>
          <w:tcPr>
            <w:tcW w:w="13575" w:type="dxa"/>
            <w:gridSpan w:val="7"/>
            <w:tcBorders>
              <w:top w:val="single" w:sz="4" w:space="0" w:color="auto"/>
              <w:left w:val="nil"/>
              <w:bottom w:val="nil"/>
              <w:right w:val="nil"/>
            </w:tcBorders>
            <w:shd w:val="clear" w:color="auto" w:fill="99CCFF"/>
            <w:vAlign w:val="bottom"/>
          </w:tcPr>
          <w:p w14:paraId="0A87A877" w14:textId="1BC9BEB2" w:rsidR="00016FD1" w:rsidRPr="009367BB" w:rsidRDefault="00016FD1" w:rsidP="00016FD1">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16FD1" w:rsidRPr="0051728E" w14:paraId="2DFC7CCF" w14:textId="77777777" w:rsidTr="00016FD1">
        <w:trPr>
          <w:gridAfter w:val="1"/>
          <w:wAfter w:w="595" w:type="dxa"/>
          <w:trHeight w:hRule="exact" w:val="255"/>
        </w:trPr>
        <w:tc>
          <w:tcPr>
            <w:tcW w:w="13575" w:type="dxa"/>
            <w:gridSpan w:val="7"/>
            <w:tcBorders>
              <w:top w:val="nil"/>
              <w:left w:val="nil"/>
              <w:bottom w:val="nil"/>
              <w:right w:val="nil"/>
            </w:tcBorders>
            <w:shd w:val="clear" w:color="auto" w:fill="97DDBA"/>
            <w:vAlign w:val="bottom"/>
          </w:tcPr>
          <w:p w14:paraId="435BA602" w14:textId="5948B6D7" w:rsidR="00016FD1" w:rsidRDefault="00016FD1" w:rsidP="00016FD1">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A4CE21F" w14:textId="77777777" w:rsidR="0061541A" w:rsidRDefault="00380C13" w:rsidP="0061541A">
      <w:pPr>
        <w:pStyle w:val="Overskrift6"/>
      </w:pPr>
      <w:r>
        <w:t>5.5.</w:t>
      </w:r>
      <w:r w:rsidR="00CB6121">
        <w:t>3</w:t>
      </w:r>
      <w:r w:rsidR="00260F62">
        <w:t>.</w:t>
      </w:r>
      <w:r w:rsidR="008E445F">
        <w:t>1</w:t>
      </w:r>
      <w:r w:rsidR="00260F62" w:rsidRPr="00A32757">
        <w:t xml:space="preserve"> </w:t>
      </w:r>
      <w:r w:rsidR="00260F62">
        <w:t>Metadata</w:t>
      </w:r>
      <w:r w:rsidR="0061541A" w:rsidRPr="0061541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1541A" w:rsidRPr="0051728E" w14:paraId="0A125AAC" w14:textId="77777777" w:rsidTr="001E7ACC">
        <w:trPr>
          <w:trHeight w:hRule="exact" w:val="255"/>
        </w:trPr>
        <w:tc>
          <w:tcPr>
            <w:tcW w:w="2235" w:type="dxa"/>
            <w:shd w:val="clear" w:color="auto" w:fill="D9D9D9"/>
            <w:vAlign w:val="bottom"/>
          </w:tcPr>
          <w:p w14:paraId="028B9FB3" w14:textId="77777777" w:rsidR="0061541A" w:rsidRPr="0051728E" w:rsidRDefault="0061541A" w:rsidP="001E7AC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17A40BD" w14:textId="77777777" w:rsidR="0061541A" w:rsidRPr="00FE3FC3" w:rsidRDefault="0061541A" w:rsidP="001E7ACC">
            <w:pPr>
              <w:rPr>
                <w:rFonts w:ascii="Trebuchet MS" w:hAnsi="Trebuchet MS" w:cs="Trebuchet MS"/>
                <w:bCs/>
                <w:sz w:val="18"/>
                <w:szCs w:val="18"/>
              </w:rPr>
            </w:pPr>
            <w:r w:rsidRPr="00FE3FC3">
              <w:rPr>
                <w:rFonts w:ascii="Trebuchet MS" w:hAnsi="Trebuchet MS" w:cs="Trebuchet MS"/>
                <w:b/>
                <w:bCs/>
                <w:sz w:val="18"/>
                <w:szCs w:val="18"/>
              </w:rPr>
              <w:t>Beskrivelse</w:t>
            </w:r>
          </w:p>
        </w:tc>
      </w:tr>
      <w:tr w:rsidR="0061541A" w:rsidRPr="0051728E" w14:paraId="084BC647" w14:textId="77777777" w:rsidTr="001E7ACC">
        <w:trPr>
          <w:trHeight w:hRule="exact" w:val="255"/>
        </w:trPr>
        <w:tc>
          <w:tcPr>
            <w:tcW w:w="2235" w:type="dxa"/>
            <w:shd w:val="clear" w:color="auto" w:fill="E0E0E0"/>
            <w:vAlign w:val="bottom"/>
          </w:tcPr>
          <w:p w14:paraId="7D2D31F3"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Temanavn</w:t>
            </w:r>
          </w:p>
        </w:tc>
        <w:tc>
          <w:tcPr>
            <w:tcW w:w="11340" w:type="dxa"/>
            <w:shd w:val="clear" w:color="auto" w:fill="FFFFFF"/>
            <w:vAlign w:val="bottom"/>
          </w:tcPr>
          <w:p w14:paraId="49E243B1" w14:textId="77777777" w:rsidR="0061541A" w:rsidRPr="00C60C42" w:rsidRDefault="00C66610" w:rsidP="00C66610">
            <w:pPr>
              <w:rPr>
                <w:rFonts w:ascii="Trebuchet MS" w:hAnsi="Trebuchet MS" w:cs="Trebuchet MS"/>
                <w:sz w:val="18"/>
                <w:szCs w:val="18"/>
              </w:rPr>
            </w:pPr>
            <w:r w:rsidRPr="00C60C42">
              <w:rPr>
                <w:rFonts w:ascii="Trebuchet MS" w:hAnsi="Trebuchet MS" w:cs="Trebuchet MS"/>
                <w:sz w:val="18"/>
                <w:szCs w:val="18"/>
              </w:rPr>
              <w:t>C</w:t>
            </w:r>
            <w:r w:rsidR="0061541A" w:rsidRPr="00C60C42">
              <w:rPr>
                <w:rFonts w:ascii="Trebuchet MS" w:hAnsi="Trebuchet MS" w:cs="Trebuchet MS"/>
                <w:sz w:val="18"/>
                <w:szCs w:val="18"/>
              </w:rPr>
              <w:t>ontainer</w:t>
            </w:r>
          </w:p>
        </w:tc>
      </w:tr>
      <w:tr w:rsidR="0061541A" w:rsidRPr="0051728E" w14:paraId="639F3843" w14:textId="77777777" w:rsidTr="001E7ACC">
        <w:trPr>
          <w:trHeight w:hRule="exact" w:val="255"/>
        </w:trPr>
        <w:tc>
          <w:tcPr>
            <w:tcW w:w="2235" w:type="dxa"/>
            <w:shd w:val="clear" w:color="auto" w:fill="E0E0E0"/>
            <w:vAlign w:val="bottom"/>
          </w:tcPr>
          <w:p w14:paraId="5E0257A0"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Temakode</w:t>
            </w:r>
          </w:p>
        </w:tc>
        <w:tc>
          <w:tcPr>
            <w:tcW w:w="11340" w:type="dxa"/>
            <w:shd w:val="clear" w:color="auto" w:fill="FFFFFF"/>
            <w:vAlign w:val="bottom"/>
          </w:tcPr>
          <w:p w14:paraId="1AE87A0E" w14:textId="77777777" w:rsidR="0061541A" w:rsidRPr="00C60C42" w:rsidRDefault="00380C13" w:rsidP="001E7ACC">
            <w:pPr>
              <w:rPr>
                <w:rFonts w:ascii="Trebuchet MS" w:hAnsi="Trebuchet MS"/>
                <w:sz w:val="18"/>
                <w:szCs w:val="18"/>
              </w:rPr>
            </w:pPr>
            <w:r w:rsidRPr="00C60C42">
              <w:rPr>
                <w:rFonts w:ascii="Trebuchet MS" w:hAnsi="Trebuchet MS"/>
                <w:sz w:val="18"/>
                <w:szCs w:val="18"/>
              </w:rPr>
              <w:t>54</w:t>
            </w:r>
            <w:r w:rsidR="008A2C3E" w:rsidRPr="00C60C42">
              <w:rPr>
                <w:rFonts w:ascii="Trebuchet MS" w:hAnsi="Trebuchet MS"/>
                <w:sz w:val="18"/>
                <w:szCs w:val="18"/>
              </w:rPr>
              <w:t>02</w:t>
            </w:r>
          </w:p>
        </w:tc>
      </w:tr>
      <w:tr w:rsidR="0061541A" w:rsidRPr="0051728E" w14:paraId="7418C9F5" w14:textId="77777777" w:rsidTr="001E7ACC">
        <w:trPr>
          <w:trHeight w:hRule="exact" w:val="255"/>
        </w:trPr>
        <w:tc>
          <w:tcPr>
            <w:tcW w:w="2235" w:type="dxa"/>
            <w:shd w:val="clear" w:color="auto" w:fill="E0E0E0"/>
            <w:vAlign w:val="bottom"/>
          </w:tcPr>
          <w:p w14:paraId="6E3E3FA0"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Definition</w:t>
            </w:r>
          </w:p>
        </w:tc>
        <w:tc>
          <w:tcPr>
            <w:tcW w:w="11340" w:type="dxa"/>
            <w:shd w:val="clear" w:color="auto" w:fill="FFFFFF"/>
            <w:vAlign w:val="bottom"/>
          </w:tcPr>
          <w:p w14:paraId="651BBC6F" w14:textId="77777777" w:rsidR="0061541A" w:rsidRPr="00C60C42" w:rsidRDefault="00C66610" w:rsidP="00C66610">
            <w:pPr>
              <w:rPr>
                <w:rFonts w:ascii="Trebuchet MS" w:hAnsi="Trebuchet MS" w:cs="Trebuchet MS"/>
                <w:sz w:val="18"/>
                <w:szCs w:val="18"/>
              </w:rPr>
            </w:pPr>
            <w:r w:rsidRPr="00C60C42">
              <w:rPr>
                <w:rFonts w:ascii="Trebuchet MS" w:hAnsi="Trebuchet MS" w:cs="Trebuchet MS"/>
                <w:sz w:val="18"/>
                <w:szCs w:val="18"/>
              </w:rPr>
              <w:t>C</w:t>
            </w:r>
            <w:r w:rsidR="0061541A" w:rsidRPr="00C60C42">
              <w:rPr>
                <w:rFonts w:ascii="Trebuchet MS" w:hAnsi="Trebuchet MS" w:cs="Trebuchet MS"/>
                <w:sz w:val="18"/>
                <w:szCs w:val="18"/>
              </w:rPr>
              <w:t>ontainere</w:t>
            </w:r>
            <w:r w:rsidR="0061541A" w:rsidRPr="00C60C42">
              <w:rPr>
                <w:rFonts w:ascii="Trebuchet MS" w:hAnsi="Trebuchet MS"/>
                <w:sz w:val="18"/>
                <w:szCs w:val="18"/>
              </w:rPr>
              <w:t xml:space="preserve"> i kommunen. De </w:t>
            </w:r>
            <w:r w:rsidR="0061541A" w:rsidRPr="00C60C42">
              <w:rPr>
                <w:rFonts w:ascii="Trebuchet MS" w:hAnsi="Trebuchet MS" w:cs="Trebuchet MS"/>
                <w:sz w:val="18"/>
                <w:szCs w:val="18"/>
              </w:rPr>
              <w:t>containere,</w:t>
            </w:r>
            <w:r w:rsidR="0061541A" w:rsidRPr="00C60C42">
              <w:rPr>
                <w:rFonts w:ascii="Trebuchet MS" w:hAnsi="Trebuchet MS"/>
                <w:sz w:val="18"/>
                <w:szCs w:val="18"/>
              </w:rPr>
              <w:t xml:space="preserve"> hvor man decentralt </w:t>
            </w:r>
            <w:proofErr w:type="gramStart"/>
            <w:r w:rsidR="0061541A" w:rsidRPr="00C60C42">
              <w:rPr>
                <w:rFonts w:ascii="Trebuchet MS" w:hAnsi="Trebuchet MS"/>
                <w:sz w:val="18"/>
                <w:szCs w:val="18"/>
              </w:rPr>
              <w:t>aflevere</w:t>
            </w:r>
            <w:proofErr w:type="gramEnd"/>
            <w:r w:rsidR="0061541A" w:rsidRPr="00C60C42">
              <w:rPr>
                <w:rFonts w:ascii="Trebuchet MS" w:hAnsi="Trebuchet MS"/>
                <w:sz w:val="18"/>
                <w:szCs w:val="18"/>
              </w:rPr>
              <w:t xml:space="preserve"> affald til genbrug.</w:t>
            </w:r>
          </w:p>
        </w:tc>
      </w:tr>
      <w:tr w:rsidR="0061541A" w:rsidRPr="0051728E" w14:paraId="38CF795D" w14:textId="77777777" w:rsidTr="001E7ACC">
        <w:trPr>
          <w:trHeight w:hRule="exact" w:val="510"/>
        </w:trPr>
        <w:tc>
          <w:tcPr>
            <w:tcW w:w="2235" w:type="dxa"/>
            <w:shd w:val="clear" w:color="auto" w:fill="E0E0E0"/>
            <w:vAlign w:val="center"/>
          </w:tcPr>
          <w:p w14:paraId="7608C1D3"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Beskrivelse</w:t>
            </w:r>
          </w:p>
        </w:tc>
        <w:tc>
          <w:tcPr>
            <w:tcW w:w="11340" w:type="dxa"/>
            <w:shd w:val="clear" w:color="auto" w:fill="FFFFFF"/>
            <w:vAlign w:val="bottom"/>
          </w:tcPr>
          <w:p w14:paraId="4900A53A" w14:textId="77777777" w:rsidR="0061541A" w:rsidRPr="00C60C42" w:rsidRDefault="0061541A" w:rsidP="00C66610">
            <w:pPr>
              <w:rPr>
                <w:rFonts w:ascii="Trebuchet MS" w:hAnsi="Trebuchet MS" w:cs="Trebuchet MS"/>
                <w:sz w:val="18"/>
                <w:szCs w:val="18"/>
              </w:rPr>
            </w:pPr>
            <w:r w:rsidRPr="00C60C42">
              <w:rPr>
                <w:rFonts w:ascii="Trebuchet MS" w:hAnsi="Trebuchet MS"/>
                <w:sz w:val="18"/>
                <w:szCs w:val="18"/>
              </w:rPr>
              <w:t xml:space="preserve">De </w:t>
            </w:r>
            <w:r w:rsidRPr="00C60C42">
              <w:rPr>
                <w:rFonts w:ascii="Trebuchet MS" w:hAnsi="Trebuchet MS" w:cs="Trebuchet MS"/>
                <w:sz w:val="18"/>
                <w:szCs w:val="18"/>
              </w:rPr>
              <w:t>containere,</w:t>
            </w:r>
            <w:r w:rsidRPr="00C60C42">
              <w:rPr>
                <w:rFonts w:ascii="Trebuchet MS" w:hAnsi="Trebuchet MS"/>
                <w:sz w:val="18"/>
                <w:szCs w:val="18"/>
              </w:rPr>
              <w:t xml:space="preserve"> hvor man decentralt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 Står ofte ved butikker, større boligblokke eller fællesarealer i villaområder.</w:t>
            </w:r>
          </w:p>
        </w:tc>
      </w:tr>
      <w:tr w:rsidR="0061541A" w:rsidRPr="0051728E" w14:paraId="27F10842" w14:textId="77777777" w:rsidTr="001E7ACC">
        <w:trPr>
          <w:trHeight w:hRule="exact" w:val="255"/>
        </w:trPr>
        <w:tc>
          <w:tcPr>
            <w:tcW w:w="2235" w:type="dxa"/>
            <w:shd w:val="clear" w:color="auto" w:fill="E0E0E0"/>
            <w:vAlign w:val="bottom"/>
          </w:tcPr>
          <w:p w14:paraId="0A6FAFB8" w14:textId="77777777" w:rsidR="0061541A" w:rsidRPr="00C60C42" w:rsidRDefault="0061541A" w:rsidP="001E7ACC">
            <w:pPr>
              <w:rPr>
                <w:rFonts w:ascii="Trebuchet MS" w:hAnsi="Trebuchet MS" w:cs="Trebuchet MS"/>
                <w:sz w:val="18"/>
                <w:szCs w:val="18"/>
              </w:rPr>
            </w:pPr>
            <w:proofErr w:type="spellStart"/>
            <w:r w:rsidRPr="00C60C42">
              <w:rPr>
                <w:rFonts w:ascii="Trebuchet MS" w:hAnsi="Trebuchet MS" w:cs="Trebuchet MS"/>
                <w:sz w:val="18"/>
                <w:szCs w:val="18"/>
              </w:rPr>
              <w:t>Formaal</w:t>
            </w:r>
            <w:proofErr w:type="spellEnd"/>
            <w:r w:rsidRPr="00C60C42">
              <w:rPr>
                <w:rFonts w:ascii="Trebuchet MS" w:hAnsi="Trebuchet MS" w:cs="Trebuchet MS"/>
                <w:sz w:val="18"/>
                <w:szCs w:val="18"/>
              </w:rPr>
              <w:t xml:space="preserve"> </w:t>
            </w:r>
          </w:p>
        </w:tc>
        <w:tc>
          <w:tcPr>
            <w:tcW w:w="11340" w:type="dxa"/>
            <w:shd w:val="clear" w:color="auto" w:fill="FFFFFF"/>
            <w:vAlign w:val="bottom"/>
          </w:tcPr>
          <w:p w14:paraId="79B4CB88" w14:textId="77777777" w:rsidR="0061541A" w:rsidRPr="00C60C42" w:rsidRDefault="0061541A" w:rsidP="00C66610">
            <w:pPr>
              <w:rPr>
                <w:rFonts w:ascii="Trebuchet MS" w:hAnsi="Trebuchet MS" w:cs="Trebuchet MS"/>
                <w:sz w:val="18"/>
                <w:szCs w:val="18"/>
              </w:rPr>
            </w:pPr>
            <w:r w:rsidRPr="00C60C42">
              <w:rPr>
                <w:rFonts w:ascii="Trebuchet MS" w:hAnsi="Trebuchet MS" w:cs="Trebuchet MS"/>
                <w:sz w:val="18"/>
                <w:szCs w:val="18"/>
              </w:rPr>
              <w:t>Oplys borger via selvbetjeningsløsninger om nærmeste container.</w:t>
            </w:r>
          </w:p>
        </w:tc>
      </w:tr>
      <w:tr w:rsidR="0061541A" w:rsidRPr="0051728E" w14:paraId="000EECC1" w14:textId="77777777" w:rsidTr="001E7ACC">
        <w:trPr>
          <w:trHeight w:hRule="exact" w:val="255"/>
        </w:trPr>
        <w:tc>
          <w:tcPr>
            <w:tcW w:w="2235" w:type="dxa"/>
            <w:shd w:val="clear" w:color="auto" w:fill="E0E0E0"/>
            <w:vAlign w:val="bottom"/>
          </w:tcPr>
          <w:p w14:paraId="64D69C5F" w14:textId="77777777" w:rsidR="0061541A" w:rsidRPr="00C60C42" w:rsidRDefault="0061541A" w:rsidP="001E7ACC">
            <w:pPr>
              <w:rPr>
                <w:rFonts w:ascii="Trebuchet MS" w:hAnsi="Trebuchet MS" w:cs="Trebuchet MS"/>
                <w:sz w:val="18"/>
                <w:szCs w:val="18"/>
              </w:rPr>
            </w:pPr>
            <w:proofErr w:type="spellStart"/>
            <w:r w:rsidRPr="00C60C42">
              <w:rPr>
                <w:rFonts w:ascii="Trebuchet MS" w:hAnsi="Trebuchet MS" w:cs="Trebuchet MS"/>
                <w:sz w:val="18"/>
                <w:szCs w:val="18"/>
              </w:rPr>
              <w:lastRenderedPageBreak/>
              <w:t>Noegleord_hovedgruppe</w:t>
            </w:r>
            <w:proofErr w:type="spellEnd"/>
          </w:p>
        </w:tc>
        <w:tc>
          <w:tcPr>
            <w:tcW w:w="11340" w:type="dxa"/>
            <w:shd w:val="clear" w:color="auto" w:fill="FFFFFF"/>
            <w:vAlign w:val="bottom"/>
          </w:tcPr>
          <w:p w14:paraId="1839E4E5" w14:textId="77777777" w:rsidR="0061541A" w:rsidRPr="00C60C42" w:rsidRDefault="0061541A" w:rsidP="001E7ACC">
            <w:pPr>
              <w:rPr>
                <w:rFonts w:ascii="Trebuchet MS" w:hAnsi="Trebuchet MS" w:cs="Trebuchet MS"/>
                <w:bCs/>
                <w:sz w:val="18"/>
                <w:szCs w:val="18"/>
              </w:rPr>
            </w:pPr>
            <w:r w:rsidRPr="00C60C42">
              <w:rPr>
                <w:rFonts w:ascii="Trebuchet MS" w:hAnsi="Trebuchet MS" w:cs="Trebuchet MS"/>
                <w:bCs/>
                <w:sz w:val="18"/>
                <w:szCs w:val="18"/>
              </w:rPr>
              <w:t>Offentlig forsyningsvirksomhed og offentlige tjenesteydelser</w:t>
            </w:r>
          </w:p>
        </w:tc>
      </w:tr>
      <w:tr w:rsidR="0061541A" w:rsidRPr="0051728E" w14:paraId="7C9212EA" w14:textId="77777777" w:rsidTr="001E7ACC">
        <w:trPr>
          <w:trHeight w:hRule="exact" w:val="255"/>
        </w:trPr>
        <w:tc>
          <w:tcPr>
            <w:tcW w:w="2235" w:type="dxa"/>
            <w:shd w:val="clear" w:color="auto" w:fill="E0E0E0"/>
            <w:vAlign w:val="bottom"/>
          </w:tcPr>
          <w:p w14:paraId="579D4722" w14:textId="77777777" w:rsidR="0061541A" w:rsidRPr="00C60C42" w:rsidRDefault="006A595F" w:rsidP="001E7ACC">
            <w:pPr>
              <w:rPr>
                <w:rFonts w:ascii="Trebuchet MS" w:hAnsi="Trebuchet MS" w:cs="Trebuchet MS"/>
                <w:sz w:val="18"/>
                <w:szCs w:val="18"/>
              </w:rPr>
            </w:pPr>
            <w:proofErr w:type="spellStart"/>
            <w:r w:rsidRPr="00C60C42">
              <w:rPr>
                <w:rFonts w:ascii="Trebuchet MS" w:hAnsi="Trebuchet MS" w:cs="Trebuchet MS"/>
                <w:sz w:val="18"/>
                <w:szCs w:val="18"/>
              </w:rPr>
              <w:t>Noegle</w:t>
            </w:r>
            <w:r w:rsidR="0061541A" w:rsidRPr="00C60C42">
              <w:rPr>
                <w:rFonts w:ascii="Trebuchet MS" w:hAnsi="Trebuchet MS" w:cs="Trebuchet MS"/>
                <w:sz w:val="18"/>
                <w:szCs w:val="18"/>
              </w:rPr>
              <w:t>_ord</w:t>
            </w:r>
            <w:proofErr w:type="spellEnd"/>
          </w:p>
        </w:tc>
        <w:tc>
          <w:tcPr>
            <w:tcW w:w="11340" w:type="dxa"/>
            <w:shd w:val="clear" w:color="auto" w:fill="FFFFFF"/>
            <w:vAlign w:val="bottom"/>
          </w:tcPr>
          <w:p w14:paraId="47BEC4D6" w14:textId="77777777" w:rsidR="0061541A" w:rsidRPr="00C60C42" w:rsidRDefault="0061541A" w:rsidP="001E7ACC">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 Genbrug, Miljøstation</w:t>
            </w:r>
          </w:p>
        </w:tc>
      </w:tr>
      <w:tr w:rsidR="0061541A" w:rsidRPr="0051728E" w14:paraId="44252F1D" w14:textId="77777777" w:rsidTr="001E7ACC">
        <w:trPr>
          <w:trHeight w:hRule="exact" w:val="255"/>
        </w:trPr>
        <w:tc>
          <w:tcPr>
            <w:tcW w:w="2235" w:type="dxa"/>
            <w:shd w:val="clear" w:color="auto" w:fill="E0E0E0"/>
            <w:vAlign w:val="bottom"/>
          </w:tcPr>
          <w:p w14:paraId="0AEC9EA9"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328F726B"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Punkt</w:t>
            </w:r>
          </w:p>
        </w:tc>
      </w:tr>
      <w:tr w:rsidR="0061541A" w:rsidRPr="0051728E" w14:paraId="7A182B0F" w14:textId="77777777" w:rsidTr="001E7ACC">
        <w:trPr>
          <w:trHeight w:hRule="exact" w:val="255"/>
        </w:trPr>
        <w:tc>
          <w:tcPr>
            <w:tcW w:w="2235" w:type="dxa"/>
            <w:shd w:val="clear" w:color="auto" w:fill="E0E0E0"/>
            <w:vAlign w:val="bottom"/>
          </w:tcPr>
          <w:p w14:paraId="618D46DF"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03E4C2F7" w14:textId="77777777" w:rsidR="0061541A" w:rsidRPr="00C60C42" w:rsidRDefault="0061541A" w:rsidP="001E7ACC">
            <w:pPr>
              <w:rPr>
                <w:rFonts w:ascii="Trebuchet MS" w:hAnsi="Trebuchet MS" w:cs="Trebuchet MS"/>
                <w:sz w:val="18"/>
                <w:szCs w:val="18"/>
              </w:rPr>
            </w:pPr>
          </w:p>
        </w:tc>
      </w:tr>
      <w:tr w:rsidR="000C68CF" w:rsidRPr="00186E64" w14:paraId="1B54E903" w14:textId="77777777" w:rsidTr="001E7ACC">
        <w:trPr>
          <w:trHeight w:hRule="exact" w:val="255"/>
        </w:trPr>
        <w:tc>
          <w:tcPr>
            <w:tcW w:w="2235" w:type="dxa"/>
            <w:shd w:val="clear" w:color="auto" w:fill="E0E0E0"/>
            <w:vAlign w:val="bottom"/>
          </w:tcPr>
          <w:p w14:paraId="0C38DA89" w14:textId="77777777" w:rsidR="000C68CF" w:rsidRPr="00C60C42" w:rsidRDefault="0089156A" w:rsidP="001E7ACC">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7C246573" w14:textId="4CFE15B3" w:rsidR="000C68CF" w:rsidRPr="00C60C42" w:rsidRDefault="005426DB" w:rsidP="001E7ACC">
            <w:pPr>
              <w:rPr>
                <w:rFonts w:ascii="Trebuchet MS" w:hAnsi="Trebuchet MS" w:cs="Trebuchet MS"/>
                <w:sz w:val="18"/>
                <w:szCs w:val="18"/>
              </w:rPr>
            </w:pPr>
            <w:r w:rsidRPr="005426DB">
              <w:rPr>
                <w:rFonts w:ascii="Trebuchet MS" w:hAnsi="Trebuchet MS" w:cs="Trebuchet MS"/>
                <w:color w:val="4F81BD"/>
                <w:sz w:val="18"/>
                <w:szCs w:val="18"/>
              </w:rPr>
              <w:t>83.38.00</w:t>
            </w:r>
          </w:p>
        </w:tc>
      </w:tr>
    </w:tbl>
    <w:p w14:paraId="237BD1B6" w14:textId="77777777" w:rsidR="00260F62" w:rsidRPr="00A32757" w:rsidRDefault="00380C13" w:rsidP="00260F62">
      <w:pPr>
        <w:pStyle w:val="Overskrift6"/>
      </w:pPr>
      <w:r>
        <w:t>5.5.</w:t>
      </w:r>
      <w:r w:rsidR="00CB6121">
        <w:t>3</w:t>
      </w:r>
      <w:r w:rsidR="004F3C3B">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61962E0F" w14:textId="77777777" w:rsidTr="00537529">
        <w:trPr>
          <w:trHeight w:hRule="exact" w:val="255"/>
        </w:trPr>
        <w:tc>
          <w:tcPr>
            <w:tcW w:w="4503" w:type="dxa"/>
            <w:shd w:val="clear" w:color="auto" w:fill="D9D9D9"/>
            <w:vAlign w:val="bottom"/>
          </w:tcPr>
          <w:p w14:paraId="602900BE" w14:textId="77777777" w:rsidR="00260F62" w:rsidRPr="0051728E" w:rsidRDefault="00260F62" w:rsidP="001E7ACC">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200E59C2" w14:textId="77777777" w:rsidR="00260F62" w:rsidRPr="0051728E" w:rsidRDefault="00260F62" w:rsidP="001E7ACC">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734A4612" w14:textId="77777777" w:rsidTr="00537529">
        <w:trPr>
          <w:trHeight w:hRule="exact" w:val="255"/>
        </w:trPr>
        <w:tc>
          <w:tcPr>
            <w:tcW w:w="4503" w:type="dxa"/>
            <w:shd w:val="clear" w:color="auto" w:fill="E0E0E0"/>
            <w:vAlign w:val="bottom"/>
          </w:tcPr>
          <w:p w14:paraId="5971D355" w14:textId="77777777" w:rsidR="00260F62" w:rsidRPr="00024C60" w:rsidRDefault="00260F62" w:rsidP="001E7AC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7EC55491"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 xml:space="preserve">Placeres ud fra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og listen i forbindelse med tømningsaftalen.</w:t>
            </w:r>
          </w:p>
        </w:tc>
      </w:tr>
      <w:tr w:rsidR="00260F62" w:rsidRPr="0051728E" w14:paraId="221A9B39" w14:textId="77777777" w:rsidTr="00537529">
        <w:trPr>
          <w:trHeight w:hRule="exact" w:val="255"/>
        </w:trPr>
        <w:tc>
          <w:tcPr>
            <w:tcW w:w="4503" w:type="dxa"/>
            <w:shd w:val="clear" w:color="auto" w:fill="E0E0E0"/>
            <w:vAlign w:val="bottom"/>
          </w:tcPr>
          <w:p w14:paraId="036F0313"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4D59DFB"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 xml:space="preserve">Opdeles efter </w:t>
            </w:r>
            <w:r>
              <w:rPr>
                <w:rFonts w:ascii="Trebuchet MS" w:hAnsi="Trebuchet MS"/>
                <w:sz w:val="18"/>
                <w:szCs w:val="18"/>
              </w:rPr>
              <w:t>genbrugsmateriale som er tiltænk containeren.</w:t>
            </w:r>
          </w:p>
        </w:tc>
      </w:tr>
      <w:tr w:rsidR="00260F62" w:rsidRPr="0051728E" w14:paraId="2EDE2553" w14:textId="77777777" w:rsidTr="00537529">
        <w:trPr>
          <w:trHeight w:hRule="exact" w:val="255"/>
        </w:trPr>
        <w:tc>
          <w:tcPr>
            <w:tcW w:w="4503" w:type="dxa"/>
            <w:shd w:val="clear" w:color="auto" w:fill="E0E0E0"/>
            <w:vAlign w:val="bottom"/>
          </w:tcPr>
          <w:p w14:paraId="71C1A8E7"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2D79A5E6"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w:t>
            </w:r>
          </w:p>
        </w:tc>
      </w:tr>
      <w:tr w:rsidR="00260F62" w:rsidRPr="0051728E" w14:paraId="59F8E0E6" w14:textId="77777777" w:rsidTr="00537529">
        <w:trPr>
          <w:trHeight w:hRule="exact" w:val="255"/>
        </w:trPr>
        <w:tc>
          <w:tcPr>
            <w:tcW w:w="4503" w:type="dxa"/>
            <w:shd w:val="clear" w:color="auto" w:fill="E0E0E0"/>
            <w:vAlign w:val="bottom"/>
          </w:tcPr>
          <w:p w14:paraId="1B4AA08B"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18FDC19A" w14:textId="77777777" w:rsidR="00260F62" w:rsidRPr="00024C60" w:rsidRDefault="00260F62" w:rsidP="001E7ACC">
            <w:pPr>
              <w:rPr>
                <w:rFonts w:ascii="Trebuchet MS" w:hAnsi="Trebuchet MS" w:cs="Trebuchet MS"/>
                <w:sz w:val="18"/>
                <w:szCs w:val="18"/>
              </w:rPr>
            </w:pPr>
          </w:p>
        </w:tc>
      </w:tr>
      <w:tr w:rsidR="00260F62" w:rsidRPr="0051728E" w14:paraId="447F582E" w14:textId="77777777" w:rsidTr="00537529">
        <w:trPr>
          <w:trHeight w:hRule="exact" w:val="255"/>
        </w:trPr>
        <w:tc>
          <w:tcPr>
            <w:tcW w:w="4503" w:type="dxa"/>
            <w:shd w:val="clear" w:color="auto" w:fill="E0E0E0"/>
            <w:vAlign w:val="bottom"/>
          </w:tcPr>
          <w:p w14:paraId="3BD8BAFC"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48A30D0" w14:textId="77777777" w:rsidR="00260F62" w:rsidRPr="00024C60" w:rsidRDefault="00260F62" w:rsidP="001E7ACC">
            <w:pPr>
              <w:rPr>
                <w:rFonts w:ascii="Trebuchet MS" w:hAnsi="Trebuchet MS" w:cs="Trebuchet MS"/>
                <w:sz w:val="18"/>
                <w:szCs w:val="18"/>
              </w:rPr>
            </w:pPr>
          </w:p>
        </w:tc>
      </w:tr>
      <w:tr w:rsidR="00260F62" w:rsidRPr="0051728E" w14:paraId="5205CF88" w14:textId="77777777" w:rsidTr="00537529">
        <w:trPr>
          <w:trHeight w:hRule="exact" w:val="255"/>
        </w:trPr>
        <w:tc>
          <w:tcPr>
            <w:tcW w:w="4503" w:type="dxa"/>
            <w:shd w:val="clear" w:color="auto" w:fill="E0E0E0"/>
            <w:vAlign w:val="bottom"/>
          </w:tcPr>
          <w:p w14:paraId="6466B486"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3287463"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Ingen</w:t>
            </w:r>
          </w:p>
        </w:tc>
      </w:tr>
    </w:tbl>
    <w:p w14:paraId="43F77EE1" w14:textId="77777777" w:rsidR="00260F62" w:rsidRPr="00A32757" w:rsidRDefault="00380C13" w:rsidP="00260F62">
      <w:pPr>
        <w:pStyle w:val="Overskrift6"/>
      </w:pPr>
      <w:r>
        <w:t>5.5.</w:t>
      </w:r>
      <w:r w:rsidR="00CB6121">
        <w:t>3</w:t>
      </w:r>
      <w:r w:rsidR="004F3C3B">
        <w:t>.3</w:t>
      </w:r>
      <w:r w:rsidR="00260F62">
        <w:t xml:space="preserve"> Kodelister</w:t>
      </w:r>
    </w:p>
    <w:p w14:paraId="08CB5BDA" w14:textId="77777777" w:rsidR="00260F62" w:rsidRDefault="00260F62" w:rsidP="00260F6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C8F7310" w14:textId="77777777" w:rsidR="00260F62" w:rsidRPr="00F62741" w:rsidRDefault="00380C13" w:rsidP="00260F62">
      <w:pPr>
        <w:pStyle w:val="Overskrift7"/>
        <w:rPr>
          <w:lang w:val="en-US"/>
        </w:rPr>
      </w:pPr>
      <w:r w:rsidRPr="00F62741">
        <w:rPr>
          <w:lang w:val="en-US"/>
        </w:rPr>
        <w:t>5.5.</w:t>
      </w:r>
      <w:r w:rsidR="00CB6121" w:rsidRPr="00F62741">
        <w:rPr>
          <w:lang w:val="en-US"/>
        </w:rPr>
        <w:t>3</w:t>
      </w:r>
      <w:r w:rsidR="004F3C3B" w:rsidRPr="00F62741">
        <w:rPr>
          <w:lang w:val="en-US"/>
        </w:rPr>
        <w:t>.3</w:t>
      </w:r>
      <w:r w:rsidR="00260F62" w:rsidRPr="00F62741">
        <w:rPr>
          <w:lang w:val="en-US"/>
        </w:rPr>
        <w:t>.1   5</w:t>
      </w:r>
      <w:r w:rsidRPr="00F62741">
        <w:rPr>
          <w:lang w:val="en-US"/>
        </w:rPr>
        <w:t>4</w:t>
      </w:r>
      <w:r w:rsidR="00260F62" w:rsidRPr="00F62741">
        <w:rPr>
          <w:lang w:val="en-US"/>
        </w:rPr>
        <w:t>0</w:t>
      </w:r>
      <w:r w:rsidR="008A2C3E" w:rsidRPr="00F62741">
        <w:rPr>
          <w:lang w:val="en-US"/>
        </w:rPr>
        <w:t>2</w:t>
      </w:r>
      <w:r w:rsidR="00260F62" w:rsidRPr="00F62741">
        <w:rPr>
          <w:lang w:val="en-US"/>
        </w:rPr>
        <w:t xml:space="preserve"> </w:t>
      </w:r>
      <w:proofErr w:type="spellStart"/>
      <w:r w:rsidR="004F3C3B" w:rsidRPr="00F62741">
        <w:rPr>
          <w:lang w:val="en-US"/>
        </w:rPr>
        <w:t>GC</w:t>
      </w:r>
      <w:r w:rsidR="00735E7E" w:rsidRPr="00F62741">
        <w:rPr>
          <w:lang w:val="en-US"/>
        </w:rPr>
        <w:t>_</w:t>
      </w:r>
      <w:r w:rsidR="00AF48F9" w:rsidRPr="00F62741">
        <w:rPr>
          <w:lang w:val="en-US"/>
        </w:rPr>
        <w:t>Type</w:t>
      </w:r>
      <w:proofErr w:type="spellEnd"/>
      <w:r w:rsidR="00260F62" w:rsidRPr="00F62741">
        <w:rPr>
          <w:rStyle w:val="TypografiOverskrift4BrugerdefineretfarveRGB0Tegn"/>
          <w:lang w:val="en-US"/>
        </w:rPr>
        <w:t xml:space="preserve"> </w:t>
      </w:r>
      <w:r w:rsidR="00260F62" w:rsidRPr="00F62741">
        <w:rPr>
          <w:lang w:val="en-US"/>
        </w:rPr>
        <w:t>(</w:t>
      </w:r>
      <w:r w:rsidR="00F62741" w:rsidRPr="004D056C">
        <w:rPr>
          <w:lang w:val="en-US"/>
        </w:rPr>
        <w:t>d_5402_gc_type</w:t>
      </w:r>
      <w:r w:rsidR="00260F62" w:rsidRPr="00F6274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3"/>
        <w:gridCol w:w="2109"/>
        <w:gridCol w:w="1418"/>
        <w:gridCol w:w="8505"/>
      </w:tblGrid>
      <w:tr w:rsidR="008D6CF3" w:rsidRPr="0051728E" w14:paraId="16599E81" w14:textId="77777777" w:rsidTr="00537529">
        <w:trPr>
          <w:trHeight w:hRule="exact" w:val="255"/>
        </w:trPr>
        <w:tc>
          <w:tcPr>
            <w:tcW w:w="1543" w:type="dxa"/>
            <w:tcBorders>
              <w:bottom w:val="single" w:sz="4" w:space="0" w:color="auto"/>
            </w:tcBorders>
            <w:shd w:val="clear" w:color="auto" w:fill="D9D9D9"/>
            <w:vAlign w:val="bottom"/>
          </w:tcPr>
          <w:p w14:paraId="263E27D9" w14:textId="77777777" w:rsidR="008D6CF3" w:rsidRPr="0051728E" w:rsidRDefault="008D6CF3" w:rsidP="001E7ACC">
            <w:pPr>
              <w:rPr>
                <w:rFonts w:ascii="Trebuchet MS" w:hAnsi="Trebuchet MS" w:cs="Trebuchet MS"/>
                <w:b/>
                <w:bCs/>
                <w:sz w:val="18"/>
                <w:szCs w:val="18"/>
              </w:rPr>
            </w:pPr>
            <w:proofErr w:type="spellStart"/>
            <w:r>
              <w:rPr>
                <w:rFonts w:ascii="Trebuchet MS" w:hAnsi="Trebuchet MS" w:cs="Trebuchet MS"/>
                <w:b/>
                <w:bCs/>
                <w:sz w:val="18"/>
                <w:szCs w:val="18"/>
              </w:rPr>
              <w:t>gc_type_kode</w:t>
            </w:r>
            <w:proofErr w:type="spellEnd"/>
          </w:p>
        </w:tc>
        <w:tc>
          <w:tcPr>
            <w:tcW w:w="2109" w:type="dxa"/>
            <w:tcBorders>
              <w:bottom w:val="single" w:sz="4" w:space="0" w:color="auto"/>
            </w:tcBorders>
            <w:shd w:val="clear" w:color="auto" w:fill="D9D9D9"/>
            <w:vAlign w:val="bottom"/>
          </w:tcPr>
          <w:p w14:paraId="398B6D0D" w14:textId="77777777" w:rsidR="008D6CF3" w:rsidRPr="0051728E" w:rsidRDefault="008D6CF3" w:rsidP="001E7ACC">
            <w:pPr>
              <w:rPr>
                <w:rFonts w:ascii="Trebuchet MS" w:hAnsi="Trebuchet MS" w:cs="Trebuchet MS"/>
                <w:bCs/>
                <w:sz w:val="18"/>
                <w:szCs w:val="18"/>
              </w:rPr>
            </w:pPr>
            <w:proofErr w:type="spellStart"/>
            <w:r>
              <w:rPr>
                <w:rFonts w:ascii="Trebuchet MS" w:hAnsi="Trebuchet MS" w:cs="Trebuchet MS"/>
                <w:b/>
                <w:bCs/>
                <w:sz w:val="18"/>
                <w:szCs w:val="18"/>
              </w:rPr>
              <w:t>gc_type</w:t>
            </w:r>
            <w:proofErr w:type="spellEnd"/>
          </w:p>
        </w:tc>
        <w:tc>
          <w:tcPr>
            <w:tcW w:w="1418" w:type="dxa"/>
            <w:tcBorders>
              <w:bottom w:val="single" w:sz="4" w:space="0" w:color="auto"/>
            </w:tcBorders>
            <w:shd w:val="clear" w:color="auto" w:fill="D9D9D9"/>
            <w:vAlign w:val="bottom"/>
          </w:tcPr>
          <w:p w14:paraId="34E34E8F" w14:textId="77777777" w:rsidR="008D6CF3" w:rsidRPr="003A52C1" w:rsidRDefault="000A2E28" w:rsidP="008D6CF3">
            <w:pPr>
              <w:rPr>
                <w:rFonts w:ascii="Trebuchet MS" w:hAnsi="Trebuchet MS" w:cs="Trebuchet MS"/>
                <w:b/>
                <w:bCs/>
                <w:sz w:val="18"/>
                <w:szCs w:val="18"/>
              </w:rPr>
            </w:pPr>
            <w:r w:rsidRPr="003A52C1">
              <w:rPr>
                <w:rFonts w:ascii="Trebuchet MS" w:hAnsi="Trebuchet MS" w:cs="Trebuchet MS"/>
                <w:b/>
                <w:bCs/>
                <w:sz w:val="18"/>
                <w:szCs w:val="18"/>
              </w:rPr>
              <w:t>a</w:t>
            </w:r>
            <w:r w:rsidR="008D6CF3" w:rsidRPr="003A52C1">
              <w:rPr>
                <w:rFonts w:ascii="Trebuchet MS" w:hAnsi="Trebuchet MS" w:cs="Trebuchet MS"/>
                <w:b/>
                <w:bCs/>
                <w:sz w:val="18"/>
                <w:szCs w:val="18"/>
              </w:rPr>
              <w:t>ktiv</w:t>
            </w:r>
          </w:p>
        </w:tc>
        <w:tc>
          <w:tcPr>
            <w:tcW w:w="8505" w:type="dxa"/>
            <w:tcBorders>
              <w:bottom w:val="single" w:sz="4" w:space="0" w:color="auto"/>
            </w:tcBorders>
            <w:shd w:val="clear" w:color="auto" w:fill="D9D9D9"/>
            <w:vAlign w:val="bottom"/>
          </w:tcPr>
          <w:p w14:paraId="0F499EB1" w14:textId="77777777" w:rsidR="008D6CF3" w:rsidRPr="0051728E" w:rsidRDefault="008D6CF3" w:rsidP="001E7ACC">
            <w:pPr>
              <w:rPr>
                <w:rFonts w:ascii="Trebuchet MS" w:hAnsi="Trebuchet MS" w:cs="Trebuchet MS"/>
                <w:b/>
                <w:bCs/>
                <w:sz w:val="18"/>
                <w:szCs w:val="18"/>
              </w:rPr>
            </w:pPr>
            <w:r>
              <w:rPr>
                <w:rFonts w:ascii="Trebuchet MS" w:hAnsi="Trebuchet MS" w:cs="Trebuchet MS"/>
                <w:b/>
                <w:bCs/>
                <w:sz w:val="18"/>
                <w:szCs w:val="18"/>
              </w:rPr>
              <w:t>Begrebsdefinition</w:t>
            </w:r>
          </w:p>
        </w:tc>
      </w:tr>
      <w:tr w:rsidR="008D6CF3" w:rsidRPr="0051728E" w14:paraId="312292D4"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0722892B" w14:textId="77777777" w:rsidR="008D6CF3" w:rsidRPr="00CE6370" w:rsidRDefault="008D6CF3" w:rsidP="008D6CF3">
            <w:pPr>
              <w:jc w:val="center"/>
              <w:rPr>
                <w:rFonts w:ascii="Trebuchet MS" w:hAnsi="Trebuchet MS"/>
                <w:sz w:val="18"/>
                <w:szCs w:val="18"/>
              </w:rPr>
            </w:pPr>
            <w:r>
              <w:rPr>
                <w:rFonts w:ascii="Trebuchet MS" w:hAnsi="Trebuchet MS"/>
                <w:sz w:val="18"/>
                <w:szCs w:val="18"/>
              </w:rPr>
              <w:t>1</w:t>
            </w:r>
          </w:p>
        </w:tc>
        <w:tc>
          <w:tcPr>
            <w:tcW w:w="2109" w:type="dxa"/>
            <w:tcBorders>
              <w:top w:val="single" w:sz="4" w:space="0" w:color="auto"/>
              <w:left w:val="single" w:sz="4" w:space="0" w:color="auto"/>
              <w:bottom w:val="single" w:sz="4" w:space="0" w:color="auto"/>
            </w:tcBorders>
            <w:shd w:val="clear" w:color="auto" w:fill="FFFFFF"/>
            <w:vAlign w:val="bottom"/>
          </w:tcPr>
          <w:p w14:paraId="52F4E2FA" w14:textId="77777777" w:rsidR="008D6CF3" w:rsidRPr="00AF48F9" w:rsidRDefault="008D6CF3" w:rsidP="008D6CF3">
            <w:pPr>
              <w:rPr>
                <w:rFonts w:ascii="Trebuchet MS" w:hAnsi="Trebuchet MS"/>
                <w:sz w:val="18"/>
                <w:szCs w:val="18"/>
              </w:rPr>
            </w:pPr>
            <w:r>
              <w:rPr>
                <w:rFonts w:ascii="Trebuchet MS" w:hAnsi="Trebuchet MS"/>
                <w:sz w:val="18"/>
                <w:szCs w:val="18"/>
              </w:rPr>
              <w:t>Glas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7B47F0B"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27A83E5"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Flasker og andre typer glas fra madlavning</w:t>
            </w:r>
          </w:p>
        </w:tc>
      </w:tr>
      <w:tr w:rsidR="008D6CF3" w:rsidRPr="0051728E" w14:paraId="1352FD9B"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1667900F" w14:textId="77777777" w:rsidR="008D6CF3" w:rsidRPr="00CE6370" w:rsidRDefault="008D6CF3" w:rsidP="008D6CF3">
            <w:pPr>
              <w:jc w:val="center"/>
              <w:rPr>
                <w:rFonts w:ascii="Trebuchet MS" w:hAnsi="Trebuchet MS"/>
                <w:sz w:val="18"/>
                <w:szCs w:val="18"/>
              </w:rPr>
            </w:pPr>
            <w:r>
              <w:rPr>
                <w:rFonts w:ascii="Trebuchet MS" w:hAnsi="Trebuchet MS"/>
                <w:sz w:val="18"/>
                <w:szCs w:val="18"/>
              </w:rPr>
              <w:t>2</w:t>
            </w:r>
          </w:p>
        </w:tc>
        <w:tc>
          <w:tcPr>
            <w:tcW w:w="2109" w:type="dxa"/>
            <w:tcBorders>
              <w:top w:val="single" w:sz="4" w:space="0" w:color="auto"/>
              <w:left w:val="single" w:sz="4" w:space="0" w:color="auto"/>
              <w:bottom w:val="single" w:sz="4" w:space="0" w:color="auto"/>
            </w:tcBorders>
            <w:shd w:val="clear" w:color="auto" w:fill="FFFFFF"/>
            <w:vAlign w:val="bottom"/>
          </w:tcPr>
          <w:p w14:paraId="1E0E4D0B"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Papir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AE5E50"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D64E932"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Aviser, reklamer og andet rent papir</w:t>
            </w:r>
          </w:p>
        </w:tc>
      </w:tr>
      <w:tr w:rsidR="008D6CF3" w:rsidRPr="0051728E" w14:paraId="1C238314"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71D7DFFF" w14:textId="77777777" w:rsidR="008D6CF3" w:rsidRDefault="008D6CF3" w:rsidP="008D6CF3">
            <w:pPr>
              <w:jc w:val="center"/>
              <w:rPr>
                <w:rFonts w:ascii="Trebuchet MS" w:hAnsi="Trebuchet MS"/>
                <w:sz w:val="18"/>
                <w:szCs w:val="18"/>
              </w:rPr>
            </w:pPr>
            <w:r>
              <w:rPr>
                <w:rFonts w:ascii="Trebuchet MS" w:hAnsi="Trebuchet MS"/>
                <w:sz w:val="18"/>
                <w:szCs w:val="18"/>
              </w:rPr>
              <w:t>3</w:t>
            </w:r>
          </w:p>
        </w:tc>
        <w:tc>
          <w:tcPr>
            <w:tcW w:w="2109" w:type="dxa"/>
            <w:tcBorders>
              <w:top w:val="single" w:sz="4" w:space="0" w:color="auto"/>
              <w:left w:val="single" w:sz="4" w:space="0" w:color="auto"/>
              <w:bottom w:val="single" w:sz="4" w:space="0" w:color="auto"/>
            </w:tcBorders>
            <w:shd w:val="clear" w:color="auto" w:fill="FFFFFF"/>
            <w:vAlign w:val="bottom"/>
          </w:tcPr>
          <w:p w14:paraId="01B93ECA"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Batterier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AA7651"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889DE57"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Brugte batterier</w:t>
            </w:r>
          </w:p>
        </w:tc>
      </w:tr>
      <w:tr w:rsidR="008D6CF3" w:rsidRPr="0051728E" w14:paraId="56B9B47F"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19685715" w14:textId="77777777" w:rsidR="008D6CF3" w:rsidRDefault="008D6CF3" w:rsidP="008D6CF3">
            <w:pPr>
              <w:jc w:val="center"/>
              <w:rPr>
                <w:rFonts w:ascii="Trebuchet MS" w:hAnsi="Trebuchet MS"/>
                <w:sz w:val="18"/>
                <w:szCs w:val="18"/>
              </w:rPr>
            </w:pPr>
            <w:r>
              <w:rPr>
                <w:rFonts w:ascii="Trebuchet MS" w:hAnsi="Trebuchet MS"/>
                <w:sz w:val="18"/>
                <w:szCs w:val="18"/>
              </w:rPr>
              <w:t>4</w:t>
            </w:r>
          </w:p>
        </w:tc>
        <w:tc>
          <w:tcPr>
            <w:tcW w:w="2109" w:type="dxa"/>
            <w:tcBorders>
              <w:top w:val="single" w:sz="4" w:space="0" w:color="auto"/>
              <w:left w:val="single" w:sz="4" w:space="0" w:color="auto"/>
              <w:bottom w:val="single" w:sz="4" w:space="0" w:color="auto"/>
            </w:tcBorders>
            <w:shd w:val="clear" w:color="auto" w:fill="FFFFFF"/>
            <w:vAlign w:val="bottom"/>
          </w:tcPr>
          <w:p w14:paraId="52E178AD"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Dåser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DF5998"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97CE067"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Dåser i metal</w:t>
            </w:r>
          </w:p>
        </w:tc>
      </w:tr>
      <w:tr w:rsidR="008D6CF3" w:rsidRPr="0051728E" w14:paraId="38515313"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D4E4740" w14:textId="77777777" w:rsidR="008D6CF3" w:rsidRDefault="008D6CF3" w:rsidP="008D6CF3">
            <w:pPr>
              <w:jc w:val="center"/>
              <w:rPr>
                <w:rFonts w:ascii="Trebuchet MS" w:hAnsi="Trebuchet MS"/>
                <w:sz w:val="18"/>
                <w:szCs w:val="18"/>
              </w:rPr>
            </w:pPr>
            <w:r>
              <w:rPr>
                <w:rFonts w:ascii="Trebuchet MS" w:hAnsi="Trebuchet MS"/>
                <w:sz w:val="18"/>
                <w:szCs w:val="18"/>
              </w:rPr>
              <w:t>5</w:t>
            </w:r>
          </w:p>
        </w:tc>
        <w:tc>
          <w:tcPr>
            <w:tcW w:w="2109" w:type="dxa"/>
            <w:tcBorders>
              <w:top w:val="single" w:sz="4" w:space="0" w:color="auto"/>
              <w:left w:val="single" w:sz="4" w:space="0" w:color="auto"/>
              <w:bottom w:val="single" w:sz="4" w:space="0" w:color="auto"/>
            </w:tcBorders>
            <w:shd w:val="clear" w:color="auto" w:fill="FFFFFF"/>
            <w:vAlign w:val="bottom"/>
          </w:tcPr>
          <w:p w14:paraId="2F10374C"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Tøj</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C26184F"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7C7F3CED"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Brugt tøj der kan genbruges som tøj</w:t>
            </w:r>
          </w:p>
        </w:tc>
      </w:tr>
      <w:tr w:rsidR="008D6CF3" w:rsidRPr="0051728E" w14:paraId="4FBC63B3"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2ECC6DD" w14:textId="77777777" w:rsidR="008D6CF3" w:rsidRDefault="008D6CF3" w:rsidP="008D6CF3">
            <w:pPr>
              <w:jc w:val="center"/>
              <w:rPr>
                <w:rFonts w:ascii="Trebuchet MS" w:hAnsi="Trebuchet MS"/>
                <w:sz w:val="18"/>
                <w:szCs w:val="18"/>
              </w:rPr>
            </w:pPr>
            <w:r>
              <w:rPr>
                <w:rFonts w:ascii="Trebuchet MS" w:hAnsi="Trebuchet MS"/>
                <w:sz w:val="18"/>
                <w:szCs w:val="18"/>
              </w:rPr>
              <w:t>6</w:t>
            </w:r>
          </w:p>
        </w:tc>
        <w:tc>
          <w:tcPr>
            <w:tcW w:w="2109" w:type="dxa"/>
            <w:tcBorders>
              <w:top w:val="single" w:sz="4" w:space="0" w:color="auto"/>
              <w:left w:val="single" w:sz="4" w:space="0" w:color="auto"/>
              <w:bottom w:val="single" w:sz="4" w:space="0" w:color="auto"/>
            </w:tcBorders>
            <w:shd w:val="clear" w:color="auto" w:fill="FFFFFF"/>
            <w:vAlign w:val="bottom"/>
          </w:tcPr>
          <w:p w14:paraId="7095C048" w14:textId="77777777" w:rsidR="008D6CF3" w:rsidRPr="00AF48F9" w:rsidRDefault="008D6CF3" w:rsidP="008D6CF3">
            <w:pPr>
              <w:rPr>
                <w:rFonts w:ascii="Trebuchet MS" w:hAnsi="Trebuchet MS"/>
                <w:sz w:val="18"/>
                <w:szCs w:val="18"/>
              </w:rPr>
            </w:pPr>
            <w:r>
              <w:rPr>
                <w:rFonts w:ascii="Trebuchet MS" w:hAnsi="Trebuchet MS"/>
                <w:sz w:val="18"/>
                <w:szCs w:val="18"/>
              </w:rPr>
              <w:t>Miljø</w:t>
            </w:r>
            <w:r w:rsidRPr="00AF48F9">
              <w:rPr>
                <w:rFonts w:ascii="Trebuchet MS" w:hAnsi="Trebuchet MS"/>
                <w:sz w:val="18"/>
                <w:szCs w:val="18"/>
              </w:rPr>
              <w:t>stationer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FE8C9B"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F64F94A"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 xml:space="preserve">Modtager miljøfarligt affald som malingsrester, </w:t>
            </w:r>
            <w:proofErr w:type="spellStart"/>
            <w:r w:rsidRPr="007A2412">
              <w:rPr>
                <w:rFonts w:ascii="Trebuchet MS" w:hAnsi="Trebuchet MS" w:cs="Trebuchet MS"/>
                <w:sz w:val="18"/>
                <w:szCs w:val="18"/>
              </w:rPr>
              <w:t>kemikaler</w:t>
            </w:r>
            <w:proofErr w:type="spellEnd"/>
            <w:r w:rsidRPr="007A2412">
              <w:rPr>
                <w:rFonts w:ascii="Trebuchet MS" w:hAnsi="Trebuchet MS" w:cs="Trebuchet MS"/>
                <w:sz w:val="18"/>
                <w:szCs w:val="18"/>
              </w:rPr>
              <w:t xml:space="preserve"> m.v.</w:t>
            </w:r>
          </w:p>
        </w:tc>
      </w:tr>
      <w:tr w:rsidR="008D6CF3" w:rsidRPr="0051728E" w14:paraId="036EEECE"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09499F60" w14:textId="77777777" w:rsidR="008D6CF3" w:rsidRDefault="008D6CF3" w:rsidP="008D6CF3">
            <w:pPr>
              <w:jc w:val="center"/>
              <w:rPr>
                <w:rFonts w:ascii="Trebuchet MS" w:hAnsi="Trebuchet MS"/>
                <w:sz w:val="18"/>
                <w:szCs w:val="18"/>
              </w:rPr>
            </w:pPr>
            <w:r>
              <w:rPr>
                <w:rFonts w:ascii="Trebuchet MS" w:hAnsi="Trebuchet MS"/>
                <w:sz w:val="18"/>
                <w:szCs w:val="18"/>
              </w:rPr>
              <w:t>7</w:t>
            </w:r>
          </w:p>
        </w:tc>
        <w:tc>
          <w:tcPr>
            <w:tcW w:w="2109" w:type="dxa"/>
            <w:tcBorders>
              <w:top w:val="single" w:sz="4" w:space="0" w:color="auto"/>
              <w:left w:val="single" w:sz="4" w:space="0" w:color="auto"/>
              <w:bottom w:val="single" w:sz="4" w:space="0" w:color="auto"/>
            </w:tcBorders>
            <w:shd w:val="clear" w:color="auto" w:fill="FFFFFF"/>
            <w:vAlign w:val="bottom"/>
          </w:tcPr>
          <w:p w14:paraId="6873D514"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 xml:space="preserve">Husholdningsaffald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EC24ABD"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EBA12C5"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Blandet affald fra husholdning med madrester og meget mere.</w:t>
            </w:r>
          </w:p>
        </w:tc>
      </w:tr>
      <w:tr w:rsidR="008D6CF3" w:rsidRPr="0051728E" w14:paraId="67E53B8C"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51CC0324"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8</w:t>
            </w:r>
          </w:p>
        </w:tc>
        <w:tc>
          <w:tcPr>
            <w:tcW w:w="2109" w:type="dxa"/>
            <w:tcBorders>
              <w:top w:val="single" w:sz="4" w:space="0" w:color="auto"/>
              <w:left w:val="single" w:sz="4" w:space="0" w:color="auto"/>
              <w:bottom w:val="single" w:sz="4" w:space="0" w:color="auto"/>
            </w:tcBorders>
            <w:shd w:val="clear" w:color="auto" w:fill="FFFFFF"/>
            <w:vAlign w:val="bottom"/>
          </w:tcPr>
          <w:p w14:paraId="1AA15FA9"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Pap</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DF993B"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C06472D"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Rent pap, papkasser, bølgepap</w:t>
            </w:r>
          </w:p>
        </w:tc>
      </w:tr>
      <w:tr w:rsidR="008D6CF3" w:rsidRPr="0051728E" w14:paraId="00DFC6F0"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602A5E85"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9</w:t>
            </w:r>
          </w:p>
        </w:tc>
        <w:tc>
          <w:tcPr>
            <w:tcW w:w="2109" w:type="dxa"/>
            <w:tcBorders>
              <w:top w:val="single" w:sz="4" w:space="0" w:color="auto"/>
              <w:left w:val="single" w:sz="4" w:space="0" w:color="auto"/>
              <w:bottom w:val="single" w:sz="4" w:space="0" w:color="auto"/>
            </w:tcBorders>
            <w:shd w:val="clear" w:color="auto" w:fill="FFFFFF"/>
            <w:vAlign w:val="bottom"/>
          </w:tcPr>
          <w:p w14:paraId="54790D66"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Metal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03F046"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9258EB1"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 xml:space="preserve">Metallåg </w:t>
            </w:r>
            <w:proofErr w:type="spellStart"/>
            <w:r w:rsidRPr="000B2E88">
              <w:rPr>
                <w:rFonts w:ascii="Trebuchet MS" w:hAnsi="Trebuchet MS"/>
                <w:sz w:val="18"/>
                <w:szCs w:val="18"/>
              </w:rPr>
              <w:t>o.lign</w:t>
            </w:r>
            <w:proofErr w:type="spellEnd"/>
            <w:r w:rsidRPr="000B2E88">
              <w:rPr>
                <w:rFonts w:ascii="Trebuchet MS" w:hAnsi="Trebuchet MS"/>
                <w:sz w:val="18"/>
                <w:szCs w:val="18"/>
              </w:rPr>
              <w:t>.</w:t>
            </w:r>
          </w:p>
        </w:tc>
      </w:tr>
      <w:tr w:rsidR="008D6CF3" w:rsidRPr="0051728E" w14:paraId="097E8B6E"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3DFA63A"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10</w:t>
            </w:r>
          </w:p>
        </w:tc>
        <w:tc>
          <w:tcPr>
            <w:tcW w:w="2109" w:type="dxa"/>
            <w:tcBorders>
              <w:top w:val="single" w:sz="4" w:space="0" w:color="auto"/>
              <w:left w:val="single" w:sz="4" w:space="0" w:color="auto"/>
              <w:bottom w:val="single" w:sz="4" w:space="0" w:color="auto"/>
            </w:tcBorders>
            <w:shd w:val="clear" w:color="auto" w:fill="FFFFFF"/>
            <w:vAlign w:val="bottom"/>
          </w:tcPr>
          <w:p w14:paraId="55F8CC06"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Plast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B7D610"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5B9BF7CE"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Plastflasker, dunke m.v.</w:t>
            </w:r>
          </w:p>
        </w:tc>
      </w:tr>
      <w:tr w:rsidR="008D6CF3" w:rsidRPr="0051728E" w14:paraId="3796F182"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56B7BC86" w14:textId="77777777" w:rsidR="008D6CF3" w:rsidRDefault="008D6CF3" w:rsidP="008D6CF3">
            <w:pPr>
              <w:jc w:val="center"/>
              <w:rPr>
                <w:rFonts w:ascii="Trebuchet MS" w:hAnsi="Trebuchet MS"/>
                <w:sz w:val="18"/>
                <w:szCs w:val="18"/>
              </w:rPr>
            </w:pPr>
            <w:r>
              <w:rPr>
                <w:rFonts w:ascii="Trebuchet MS" w:hAnsi="Trebuchet MS"/>
                <w:sz w:val="18"/>
                <w:szCs w:val="18"/>
              </w:rPr>
              <w:t>98</w:t>
            </w:r>
          </w:p>
        </w:tc>
        <w:tc>
          <w:tcPr>
            <w:tcW w:w="2109" w:type="dxa"/>
            <w:tcBorders>
              <w:top w:val="single" w:sz="4" w:space="0" w:color="auto"/>
              <w:left w:val="single" w:sz="4" w:space="0" w:color="auto"/>
              <w:bottom w:val="single" w:sz="4" w:space="0" w:color="auto"/>
            </w:tcBorders>
            <w:shd w:val="clear" w:color="auto" w:fill="FFFFFF"/>
            <w:vAlign w:val="bottom"/>
          </w:tcPr>
          <w:p w14:paraId="61C8380B" w14:textId="77777777" w:rsidR="008D6CF3" w:rsidRPr="00AF48F9" w:rsidRDefault="008D6CF3" w:rsidP="008D6CF3">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91AF641"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7A6609E8" w14:textId="77777777" w:rsidR="008D6CF3" w:rsidRPr="007A2412" w:rsidRDefault="008D6CF3" w:rsidP="008D6CF3">
            <w:pPr>
              <w:rPr>
                <w:rFonts w:ascii="Trebuchet MS" w:hAnsi="Trebuchet MS" w:cs="Trebuchet MS"/>
                <w:sz w:val="18"/>
                <w:szCs w:val="18"/>
              </w:rPr>
            </w:pPr>
            <w:r>
              <w:rPr>
                <w:rFonts w:ascii="Trebuchet MS" w:hAnsi="Trebuchet MS" w:cs="Trebuchet MS"/>
                <w:sz w:val="18"/>
                <w:szCs w:val="18"/>
              </w:rPr>
              <w:t>Hvor ovenstående ikke passer ind i genbrugsmaterialet</w:t>
            </w:r>
          </w:p>
        </w:tc>
      </w:tr>
      <w:tr w:rsidR="008D6CF3" w:rsidRPr="0051728E" w14:paraId="343C021C"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34BBD52E" w14:textId="77777777" w:rsidR="008D6CF3" w:rsidRDefault="008D6CF3" w:rsidP="008D6CF3">
            <w:pPr>
              <w:jc w:val="center"/>
              <w:rPr>
                <w:rFonts w:ascii="Trebuchet MS" w:hAnsi="Trebuchet MS"/>
                <w:sz w:val="18"/>
                <w:szCs w:val="18"/>
              </w:rPr>
            </w:pPr>
            <w:r>
              <w:rPr>
                <w:rFonts w:ascii="Trebuchet MS" w:hAnsi="Trebuchet MS"/>
                <w:sz w:val="18"/>
                <w:szCs w:val="18"/>
              </w:rPr>
              <w:t>99</w:t>
            </w:r>
          </w:p>
        </w:tc>
        <w:tc>
          <w:tcPr>
            <w:tcW w:w="2109" w:type="dxa"/>
            <w:tcBorders>
              <w:top w:val="single" w:sz="4" w:space="0" w:color="auto"/>
              <w:left w:val="single" w:sz="4" w:space="0" w:color="auto"/>
              <w:bottom w:val="single" w:sz="4" w:space="0" w:color="auto"/>
            </w:tcBorders>
            <w:shd w:val="clear" w:color="auto" w:fill="FFFFFF"/>
            <w:vAlign w:val="bottom"/>
          </w:tcPr>
          <w:p w14:paraId="24EE0E18" w14:textId="77777777" w:rsidR="008D6CF3" w:rsidRDefault="008D6CF3" w:rsidP="008D6CF3">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B9F7407"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F330B0F" w14:textId="77777777" w:rsidR="008D6CF3" w:rsidRPr="007A2412" w:rsidRDefault="008D6CF3" w:rsidP="008D6CF3">
            <w:pPr>
              <w:rPr>
                <w:rFonts w:ascii="Trebuchet MS" w:hAnsi="Trebuchet MS" w:cs="Trebuchet MS"/>
                <w:sz w:val="18"/>
                <w:szCs w:val="18"/>
              </w:rPr>
            </w:pPr>
            <w:r>
              <w:rPr>
                <w:rFonts w:ascii="Trebuchet MS" w:hAnsi="Trebuchet MS" w:cs="Trebuchet MS"/>
                <w:sz w:val="18"/>
                <w:szCs w:val="18"/>
              </w:rPr>
              <w:t>Hvor der mangler viden om typen.</w:t>
            </w:r>
          </w:p>
        </w:tc>
      </w:tr>
    </w:tbl>
    <w:p w14:paraId="7D29C6D5" w14:textId="17774F04" w:rsidR="002F3547" w:rsidRDefault="002F3547" w:rsidP="00801CEB"/>
    <w:p w14:paraId="571EF789" w14:textId="77777777" w:rsidR="002F3547" w:rsidRDefault="002F3547">
      <w:r>
        <w:br w:type="page"/>
      </w:r>
    </w:p>
    <w:p w14:paraId="46BDD157" w14:textId="77777777" w:rsidR="00453FC3" w:rsidRPr="00066C65" w:rsidRDefault="00071B26" w:rsidP="003E226C">
      <w:pPr>
        <w:pStyle w:val="Overskrift1"/>
      </w:pPr>
      <w:bookmarkStart w:id="283" w:name="_Toc292713342"/>
      <w:bookmarkStart w:id="284" w:name="_Toc292865408"/>
      <w:bookmarkStart w:id="285" w:name="_Toc63351448"/>
      <w:r w:rsidRPr="00066C65">
        <w:lastRenderedPageBreak/>
        <w:t>5.</w:t>
      </w:r>
      <w:r w:rsidR="00380C13">
        <w:t>6</w:t>
      </w:r>
      <w:r w:rsidRPr="00066C65">
        <w:t xml:space="preserve"> </w:t>
      </w:r>
      <w:r w:rsidR="00453FC3" w:rsidRPr="00066C65">
        <w:t>Forsyning</w:t>
      </w:r>
      <w:bookmarkEnd w:id="283"/>
      <w:bookmarkEnd w:id="284"/>
      <w:bookmarkEnd w:id="285"/>
    </w:p>
    <w:p w14:paraId="7B14C919" w14:textId="77777777" w:rsidR="00260F62" w:rsidRDefault="00380C13" w:rsidP="00260F62">
      <w:pPr>
        <w:pStyle w:val="Overskrift2"/>
        <w:rPr>
          <w:kern w:val="32"/>
        </w:rPr>
      </w:pPr>
      <w:bookmarkStart w:id="286" w:name="_Toc292713343"/>
      <w:bookmarkStart w:id="287" w:name="_Toc292865409"/>
      <w:bookmarkStart w:id="288" w:name="_Toc63351449"/>
      <w:r w:rsidRPr="00A01432">
        <w:rPr>
          <w:kern w:val="32"/>
        </w:rPr>
        <w:t>5.6.</w:t>
      </w:r>
      <w:r w:rsidR="00071B26" w:rsidRPr="00A01432">
        <w:rPr>
          <w:kern w:val="32"/>
        </w:rPr>
        <w:t>1</w:t>
      </w:r>
      <w:r w:rsidR="00453FC3" w:rsidRPr="00A01432">
        <w:rPr>
          <w:kern w:val="32"/>
        </w:rPr>
        <w:t xml:space="preserve"> E</w:t>
      </w:r>
      <w:r w:rsidR="002227DA" w:rsidRPr="00A01432">
        <w:rPr>
          <w:kern w:val="32"/>
        </w:rPr>
        <w:t>l</w:t>
      </w:r>
      <w:r w:rsidR="00453FC3" w:rsidRPr="00A01432">
        <w:rPr>
          <w:kern w:val="32"/>
        </w:rPr>
        <w:t>forsyningsområde (5</w:t>
      </w:r>
      <w:r w:rsidRPr="00A01432">
        <w:rPr>
          <w:kern w:val="32"/>
        </w:rPr>
        <w:t>5</w:t>
      </w:r>
      <w:r w:rsidR="00453FC3" w:rsidRPr="00A01432">
        <w:rPr>
          <w:kern w:val="32"/>
        </w:rPr>
        <w:t>00)</w:t>
      </w:r>
      <w:bookmarkEnd w:id="286"/>
      <w:bookmarkEnd w:id="287"/>
      <w:bookmarkEnd w:id="288"/>
      <w:r w:rsidR="00260F62" w:rsidRPr="00260F62">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623"/>
        <w:gridCol w:w="1155"/>
        <w:gridCol w:w="1356"/>
        <w:gridCol w:w="1478"/>
        <w:gridCol w:w="2579"/>
      </w:tblGrid>
      <w:tr w:rsidR="00260F62" w:rsidRPr="0051728E" w14:paraId="58141F6F" w14:textId="77777777" w:rsidTr="00537529">
        <w:tc>
          <w:tcPr>
            <w:tcW w:w="1384" w:type="dxa"/>
            <w:tcBorders>
              <w:bottom w:val="single" w:sz="4" w:space="0" w:color="auto"/>
            </w:tcBorders>
            <w:shd w:val="clear" w:color="auto" w:fill="D9D9D9"/>
            <w:vAlign w:val="center"/>
          </w:tcPr>
          <w:p w14:paraId="6773C3C2" w14:textId="77777777" w:rsidR="00260F62" w:rsidRPr="009367BB" w:rsidRDefault="00260F62" w:rsidP="00260F62">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623" w:type="dxa"/>
            <w:tcBorders>
              <w:bottom w:val="single" w:sz="4" w:space="0" w:color="auto"/>
            </w:tcBorders>
            <w:shd w:val="clear" w:color="auto" w:fill="D9D9D9"/>
            <w:vAlign w:val="center"/>
          </w:tcPr>
          <w:p w14:paraId="5F29D718"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32DA9F4"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9DDE79B"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10B09B7" w14:textId="77777777" w:rsidR="00260F62" w:rsidRPr="009367BB" w:rsidRDefault="00260F62" w:rsidP="00260F62">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F80743E" w14:textId="77777777" w:rsidR="00260F62" w:rsidRPr="009367BB" w:rsidRDefault="00210924" w:rsidP="00260F62">
            <w:pPr>
              <w:rPr>
                <w:rFonts w:ascii="Trebuchet MS" w:hAnsi="Trebuchet MS" w:cs="Trebuchet MS"/>
                <w:bCs/>
                <w:sz w:val="18"/>
                <w:szCs w:val="18"/>
              </w:rPr>
            </w:pPr>
            <w:r w:rsidRPr="009367BB">
              <w:rPr>
                <w:rFonts w:ascii="Trebuchet MS" w:hAnsi="Trebuchet MS" w:cs="Trebuchet MS"/>
                <w:b/>
                <w:bCs/>
                <w:sz w:val="18"/>
                <w:szCs w:val="18"/>
              </w:rPr>
              <w:t>F</w:t>
            </w:r>
            <w:r w:rsidR="00260F62" w:rsidRPr="009367BB">
              <w:rPr>
                <w:rFonts w:ascii="Trebuchet MS" w:hAnsi="Trebuchet MS" w:cs="Trebuchet MS"/>
                <w:b/>
                <w:bCs/>
                <w:sz w:val="18"/>
                <w:szCs w:val="18"/>
              </w:rPr>
              <w:t>rit</w:t>
            </w:r>
          </w:p>
        </w:tc>
        <w:tc>
          <w:tcPr>
            <w:tcW w:w="2579" w:type="dxa"/>
            <w:shd w:val="clear" w:color="auto" w:fill="D9D9D9"/>
            <w:vAlign w:val="center"/>
          </w:tcPr>
          <w:p w14:paraId="1DF8424C"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Eksempel</w:t>
            </w:r>
          </w:p>
        </w:tc>
      </w:tr>
      <w:tr w:rsidR="00FD54CF" w:rsidRPr="00CE1917" w14:paraId="60485A70" w14:textId="77777777" w:rsidTr="00537529">
        <w:trPr>
          <w:trHeight w:hRule="exact" w:val="255"/>
        </w:trPr>
        <w:tc>
          <w:tcPr>
            <w:tcW w:w="1384" w:type="dxa"/>
            <w:tcBorders>
              <w:top w:val="single" w:sz="4" w:space="0" w:color="auto"/>
              <w:left w:val="single" w:sz="4" w:space="0" w:color="auto"/>
              <w:bottom w:val="nil"/>
              <w:right w:val="single" w:sz="4" w:space="0" w:color="auto"/>
            </w:tcBorders>
            <w:shd w:val="clear" w:color="auto" w:fill="D9D9D9"/>
            <w:vAlign w:val="bottom"/>
          </w:tcPr>
          <w:p w14:paraId="1706C1E7" w14:textId="77777777" w:rsidR="00FD54CF" w:rsidRPr="00FD54CF" w:rsidRDefault="00483BD0" w:rsidP="001E7ACC">
            <w:pPr>
              <w:rPr>
                <w:rFonts w:ascii="Trebuchet MS" w:hAnsi="Trebuchet MS"/>
                <w:sz w:val="18"/>
                <w:szCs w:val="18"/>
              </w:rPr>
            </w:pPr>
            <w:proofErr w:type="spellStart"/>
            <w:r>
              <w:rPr>
                <w:rFonts w:ascii="Trebuchet MS" w:hAnsi="Trebuchet MS"/>
                <w:sz w:val="18"/>
                <w:szCs w:val="18"/>
              </w:rPr>
              <w:t>n</w:t>
            </w:r>
            <w:r w:rsidR="00E35615" w:rsidRPr="00FD54CF">
              <w:rPr>
                <w:rFonts w:ascii="Trebuchet MS" w:hAnsi="Trebuchet MS"/>
                <w:sz w:val="18"/>
                <w:szCs w:val="18"/>
              </w:rPr>
              <w:t>et_s_nr</w:t>
            </w:r>
            <w:proofErr w:type="spellEnd"/>
          </w:p>
        </w:tc>
        <w:tc>
          <w:tcPr>
            <w:tcW w:w="5623" w:type="dxa"/>
            <w:tcBorders>
              <w:top w:val="single" w:sz="4" w:space="0" w:color="auto"/>
              <w:left w:val="single" w:sz="4" w:space="0" w:color="auto"/>
              <w:bottom w:val="nil"/>
              <w:right w:val="single" w:sz="4" w:space="0" w:color="auto"/>
            </w:tcBorders>
            <w:shd w:val="clear" w:color="auto" w:fill="FFFFFF"/>
            <w:vAlign w:val="bottom"/>
          </w:tcPr>
          <w:p w14:paraId="79496B3E" w14:textId="77777777" w:rsidR="00FD54CF" w:rsidRPr="00FD54CF" w:rsidRDefault="00FD54CF" w:rsidP="001E7ACC">
            <w:pPr>
              <w:rPr>
                <w:rFonts w:ascii="Trebuchet MS" w:hAnsi="Trebuchet MS"/>
                <w:sz w:val="18"/>
                <w:szCs w:val="18"/>
              </w:rPr>
            </w:pPr>
            <w:proofErr w:type="spellStart"/>
            <w:r w:rsidRPr="00FD54CF">
              <w:rPr>
                <w:rFonts w:ascii="Trebuchet MS" w:hAnsi="Trebuchet MS"/>
                <w:sz w:val="18"/>
                <w:szCs w:val="18"/>
              </w:rPr>
              <w:t>nr</w:t>
            </w:r>
            <w:proofErr w:type="spellEnd"/>
            <w:r w:rsidRPr="00FD54CF">
              <w:rPr>
                <w:rFonts w:ascii="Trebuchet MS" w:hAnsi="Trebuchet MS"/>
                <w:sz w:val="18"/>
                <w:szCs w:val="18"/>
              </w:rPr>
              <w:t xml:space="preserve"> på </w:t>
            </w:r>
            <w:proofErr w:type="spellStart"/>
            <w:r w:rsidRPr="00FD54CF">
              <w:rPr>
                <w:rFonts w:ascii="Trebuchet MS" w:hAnsi="Trebuchet MS"/>
                <w:sz w:val="18"/>
                <w:szCs w:val="18"/>
              </w:rPr>
              <w:t>Netselskab</w:t>
            </w:r>
            <w:proofErr w:type="spellEnd"/>
          </w:p>
        </w:tc>
        <w:tc>
          <w:tcPr>
            <w:tcW w:w="1155" w:type="dxa"/>
            <w:tcBorders>
              <w:top w:val="single" w:sz="4" w:space="0" w:color="auto"/>
              <w:left w:val="single" w:sz="4" w:space="0" w:color="auto"/>
              <w:bottom w:val="nil"/>
              <w:right w:val="single" w:sz="4" w:space="0" w:color="auto"/>
            </w:tcBorders>
            <w:shd w:val="clear" w:color="auto" w:fill="FFFFFF"/>
            <w:vAlign w:val="bottom"/>
          </w:tcPr>
          <w:p w14:paraId="10A42FCC" w14:textId="77777777" w:rsidR="00FD54CF" w:rsidRPr="00FD54CF" w:rsidRDefault="00FD54CF" w:rsidP="001E7ACC">
            <w:pPr>
              <w:rPr>
                <w:rFonts w:ascii="Trebuchet MS" w:hAnsi="Trebuchet MS"/>
                <w:sz w:val="18"/>
                <w:szCs w:val="18"/>
              </w:rPr>
            </w:pPr>
            <w:r w:rsidRPr="00FD54C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5CA6BC5" w14:textId="77777777" w:rsidR="00FD54CF" w:rsidRPr="00FD54CF" w:rsidRDefault="0019594B" w:rsidP="001E7ACC">
            <w:pPr>
              <w:rPr>
                <w:rFonts w:ascii="Trebuchet MS" w:hAnsi="Trebuchet MS"/>
                <w:sz w:val="18"/>
                <w:szCs w:val="18"/>
              </w:rPr>
            </w:pPr>
            <w:r w:rsidRPr="003A52C1">
              <w:rPr>
                <w:rFonts w:ascii="Trebuchet MS" w:hAnsi="Trebuchet MS"/>
                <w:sz w:val="18"/>
                <w:szCs w:val="18"/>
              </w:rPr>
              <w:t>0-99999999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4195230F" w14:textId="77777777" w:rsidR="00FD54CF" w:rsidRPr="00CE1917" w:rsidRDefault="007A2412" w:rsidP="001E7ACC">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116EBCA9" w14:textId="77777777" w:rsidR="00FD54CF" w:rsidRPr="00CE1917" w:rsidRDefault="00FD54CF" w:rsidP="001E7ACC">
            <w:pPr>
              <w:rPr>
                <w:rFonts w:ascii="Trebuchet MS" w:hAnsi="Trebuchet MS" w:cs="Trebuchet MS"/>
                <w:sz w:val="18"/>
                <w:szCs w:val="18"/>
              </w:rPr>
            </w:pPr>
          </w:p>
        </w:tc>
      </w:tr>
      <w:tr w:rsidR="00F201D7" w:rsidRPr="00CE1917" w14:paraId="552103EE" w14:textId="77777777" w:rsidTr="00537529">
        <w:trPr>
          <w:trHeight w:hRule="exact" w:val="510"/>
        </w:trPr>
        <w:tc>
          <w:tcPr>
            <w:tcW w:w="1384" w:type="dxa"/>
            <w:tcBorders>
              <w:top w:val="single" w:sz="4" w:space="0" w:color="auto"/>
              <w:left w:val="single" w:sz="4" w:space="0" w:color="auto"/>
              <w:bottom w:val="nil"/>
              <w:right w:val="single" w:sz="4" w:space="0" w:color="auto"/>
            </w:tcBorders>
            <w:shd w:val="clear" w:color="auto" w:fill="D9D9D9"/>
            <w:vAlign w:val="center"/>
          </w:tcPr>
          <w:p w14:paraId="52C2599F" w14:textId="77777777" w:rsidR="00F201D7" w:rsidRPr="00FD54CF" w:rsidRDefault="00E35615" w:rsidP="00F201D7">
            <w:pPr>
              <w:rPr>
                <w:rFonts w:ascii="Trebuchet MS" w:hAnsi="Trebuchet MS"/>
                <w:sz w:val="18"/>
                <w:szCs w:val="18"/>
              </w:rPr>
            </w:pPr>
            <w:proofErr w:type="spellStart"/>
            <w:r w:rsidRPr="00FD54CF">
              <w:rPr>
                <w:rFonts w:ascii="Trebuchet MS" w:hAnsi="Trebuchet MS"/>
                <w:sz w:val="18"/>
                <w:szCs w:val="18"/>
              </w:rPr>
              <w:t>fs_</w:t>
            </w:r>
            <w:r>
              <w:rPr>
                <w:rFonts w:ascii="Trebuchet MS" w:hAnsi="Trebuchet MS"/>
                <w:sz w:val="18"/>
                <w:szCs w:val="18"/>
              </w:rPr>
              <w:t>cvr</w:t>
            </w:r>
            <w:proofErr w:type="spellEnd"/>
          </w:p>
        </w:tc>
        <w:tc>
          <w:tcPr>
            <w:tcW w:w="5623" w:type="dxa"/>
            <w:tcBorders>
              <w:top w:val="single" w:sz="4" w:space="0" w:color="auto"/>
              <w:left w:val="single" w:sz="4" w:space="0" w:color="auto"/>
              <w:bottom w:val="nil"/>
              <w:right w:val="single" w:sz="4" w:space="0" w:color="auto"/>
            </w:tcBorders>
            <w:shd w:val="clear" w:color="auto" w:fill="FFFFFF"/>
            <w:vAlign w:val="center"/>
          </w:tcPr>
          <w:p w14:paraId="04F507ED" w14:textId="77777777" w:rsidR="00F201D7" w:rsidRPr="00FD54CF" w:rsidRDefault="00F201D7" w:rsidP="00F201D7">
            <w:pPr>
              <w:rPr>
                <w:rFonts w:ascii="Trebuchet MS" w:hAnsi="Trebuchet MS"/>
                <w:sz w:val="18"/>
                <w:szCs w:val="18"/>
              </w:rPr>
            </w:pPr>
            <w:proofErr w:type="spellStart"/>
            <w:r w:rsidRPr="00FD54CF">
              <w:rPr>
                <w:rFonts w:ascii="Trebuchet MS" w:hAnsi="Trebuchet MS"/>
                <w:sz w:val="18"/>
                <w:szCs w:val="18"/>
              </w:rPr>
              <w:t>Forsyningselskabets</w:t>
            </w:r>
            <w:proofErr w:type="spellEnd"/>
            <w:r w:rsidRPr="00FD54CF">
              <w:rPr>
                <w:rFonts w:ascii="Trebuchet MS" w:hAnsi="Trebuchet MS"/>
                <w:sz w:val="18"/>
                <w:szCs w:val="18"/>
              </w:rPr>
              <w:t xml:space="preserve"> CVR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73DB66F" w14:textId="77777777" w:rsidR="00F201D7" w:rsidRPr="00FD54CF" w:rsidRDefault="00F201D7" w:rsidP="00F201D7">
            <w:pPr>
              <w:rPr>
                <w:rFonts w:ascii="Trebuchet MS" w:hAnsi="Trebuchet MS"/>
                <w:sz w:val="18"/>
                <w:szCs w:val="18"/>
              </w:rPr>
            </w:pPr>
            <w:r w:rsidRPr="00FD54C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58CA807" w14:textId="77777777" w:rsidR="00F201D7" w:rsidRPr="00F201D7" w:rsidRDefault="00F201D7" w:rsidP="00614ABE">
            <w:pPr>
              <w:rPr>
                <w:rFonts w:ascii="Trebuchet MS" w:hAnsi="Trebuchet MS"/>
                <w:sz w:val="18"/>
                <w:szCs w:val="18"/>
              </w:rPr>
            </w:pPr>
            <w:r w:rsidRPr="00F201D7">
              <w:rPr>
                <w:rFonts w:ascii="Trebuchet MS" w:hAnsi="Trebuchet MS"/>
                <w:sz w:val="18"/>
                <w:szCs w:val="18"/>
              </w:rPr>
              <w:t>10000000-99999999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2016D702" w14:textId="77777777" w:rsidR="00F201D7" w:rsidRPr="00F201D7" w:rsidRDefault="00F201D7" w:rsidP="00F201D7">
            <w:pPr>
              <w:jc w:val="center"/>
              <w:rPr>
                <w:rFonts w:ascii="Trebuchet MS" w:hAnsi="Trebuchet MS" w:cs="Trebuchet MS"/>
                <w:sz w:val="18"/>
                <w:szCs w:val="18"/>
              </w:rPr>
            </w:pPr>
            <w:r w:rsidRPr="00F201D7">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FFFFFF"/>
            <w:vAlign w:val="center"/>
          </w:tcPr>
          <w:p w14:paraId="27431FA0" w14:textId="77777777" w:rsidR="00F201D7" w:rsidRPr="00F201D7" w:rsidRDefault="00F201D7" w:rsidP="00F201D7">
            <w:pPr>
              <w:rPr>
                <w:rFonts w:ascii="Trebuchet MS" w:hAnsi="Trebuchet MS" w:cs="Trebuchet MS"/>
                <w:sz w:val="18"/>
                <w:szCs w:val="18"/>
              </w:rPr>
            </w:pPr>
            <w:r w:rsidRPr="00F201D7">
              <w:rPr>
                <w:rFonts w:ascii="Trebuchet MS" w:hAnsi="Trebuchet MS" w:cs="Trebuchet MS"/>
                <w:sz w:val="18"/>
                <w:szCs w:val="18"/>
              </w:rPr>
              <w:t>29189633</w:t>
            </w:r>
          </w:p>
        </w:tc>
      </w:tr>
      <w:tr w:rsidR="00F201D7" w:rsidRPr="00CE1917" w14:paraId="23508D92" w14:textId="77777777" w:rsidTr="00537529">
        <w:trPr>
          <w:trHeight w:hRule="exact" w:val="255"/>
        </w:trPr>
        <w:tc>
          <w:tcPr>
            <w:tcW w:w="1384" w:type="dxa"/>
            <w:tcBorders>
              <w:top w:val="single" w:sz="4" w:space="0" w:color="auto"/>
              <w:left w:val="single" w:sz="4" w:space="0" w:color="auto"/>
              <w:bottom w:val="nil"/>
              <w:right w:val="single" w:sz="4" w:space="0" w:color="auto"/>
            </w:tcBorders>
            <w:shd w:val="clear" w:color="auto" w:fill="D9D9D9"/>
            <w:vAlign w:val="bottom"/>
          </w:tcPr>
          <w:p w14:paraId="6EA0B440" w14:textId="77777777" w:rsidR="00F201D7" w:rsidRPr="00FD54CF" w:rsidRDefault="00E35615" w:rsidP="001E7ACC">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5623" w:type="dxa"/>
            <w:tcBorders>
              <w:top w:val="single" w:sz="4" w:space="0" w:color="auto"/>
              <w:left w:val="single" w:sz="4" w:space="0" w:color="auto"/>
              <w:bottom w:val="nil"/>
              <w:right w:val="single" w:sz="4" w:space="0" w:color="auto"/>
            </w:tcBorders>
            <w:shd w:val="clear" w:color="auto" w:fill="FFFFFF"/>
            <w:vAlign w:val="bottom"/>
          </w:tcPr>
          <w:p w14:paraId="262FDF95" w14:textId="77777777" w:rsidR="00F201D7" w:rsidRPr="00FD54CF" w:rsidRDefault="00F201D7" w:rsidP="001E7ACC">
            <w:pPr>
              <w:rPr>
                <w:rFonts w:ascii="Trebuchet MS" w:hAnsi="Trebuchet MS"/>
                <w:sz w:val="18"/>
                <w:szCs w:val="18"/>
              </w:rPr>
            </w:pPr>
            <w:proofErr w:type="spellStart"/>
            <w:r w:rsidRPr="00FD54CF">
              <w:rPr>
                <w:rFonts w:ascii="Trebuchet MS" w:hAnsi="Trebuchet MS"/>
                <w:sz w:val="18"/>
                <w:szCs w:val="18"/>
              </w:rPr>
              <w:t>Forsyningselskabets</w:t>
            </w:r>
            <w:proofErr w:type="spellEnd"/>
            <w:r>
              <w:rPr>
                <w:rFonts w:ascii="Trebuchet MS" w:hAnsi="Trebuchet MS"/>
                <w:sz w:val="18"/>
                <w:szCs w:val="18"/>
              </w:rPr>
              <w:t xml:space="preserve"> </w:t>
            </w:r>
            <w:r w:rsidRPr="00FD54CF">
              <w:rPr>
                <w:rFonts w:ascii="Trebuchet MS" w:hAnsi="Trebuchet MS"/>
                <w:sz w:val="18"/>
                <w:szCs w:val="18"/>
              </w:rPr>
              <w:t>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5A11300" w14:textId="77777777" w:rsidR="00F201D7" w:rsidRPr="00FD54CF" w:rsidRDefault="00F201D7" w:rsidP="001E7ACC">
            <w:pPr>
              <w:rPr>
                <w:rFonts w:ascii="Trebuchet MS" w:hAnsi="Trebuchet MS" w:cs="Trebuchet MS"/>
                <w:sz w:val="18"/>
                <w:szCs w:val="18"/>
              </w:rPr>
            </w:pPr>
            <w:r w:rsidRPr="00FD54C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F629F7F" w14:textId="77777777" w:rsidR="00F201D7" w:rsidRPr="00FD54CF" w:rsidRDefault="00F201D7" w:rsidP="001E7ACC">
            <w:pPr>
              <w:rPr>
                <w:rFonts w:ascii="Trebuchet MS" w:hAnsi="Trebuchet MS" w:cs="Trebuchet MS"/>
                <w:sz w:val="18"/>
                <w:szCs w:val="18"/>
              </w:rPr>
            </w:pPr>
            <w:r w:rsidRPr="00FD54CF">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658DA353" w14:textId="77777777" w:rsidR="00F201D7" w:rsidRPr="00CE1917" w:rsidRDefault="00F201D7" w:rsidP="001E7ACC">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05BF9F57" w14:textId="77777777" w:rsidR="00F201D7" w:rsidRPr="00CE1917" w:rsidRDefault="00F201D7" w:rsidP="001E7ACC">
            <w:pPr>
              <w:rPr>
                <w:rFonts w:ascii="Trebuchet MS" w:hAnsi="Trebuchet MS" w:cs="Trebuchet MS"/>
                <w:sz w:val="18"/>
                <w:szCs w:val="18"/>
              </w:rPr>
            </w:pPr>
          </w:p>
        </w:tc>
      </w:tr>
      <w:tr w:rsidR="00F201D7" w:rsidRPr="00CE1917" w14:paraId="49C78882" w14:textId="77777777" w:rsidTr="0053752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7DDBA"/>
            <w:vAlign w:val="bottom"/>
          </w:tcPr>
          <w:p w14:paraId="6453E005" w14:textId="77777777" w:rsidR="00F201D7" w:rsidRPr="00CE1917" w:rsidRDefault="00BB25F4" w:rsidP="001E7ACC">
            <w:pPr>
              <w:rPr>
                <w:rFonts w:ascii="Trebuchet MS" w:hAnsi="Trebuchet MS" w:cs="Trebuchet MS"/>
                <w:sz w:val="18"/>
                <w:szCs w:val="18"/>
              </w:rPr>
            </w:pPr>
            <w:r>
              <w:rPr>
                <w:rFonts w:ascii="Trebuchet MS" w:hAnsi="Trebuchet MS" w:cs="Trebuchet MS"/>
                <w:sz w:val="18"/>
                <w:szCs w:val="18"/>
              </w:rPr>
              <w:t>l</w:t>
            </w:r>
            <w:r w:rsidR="00E35615" w:rsidRPr="00CE1917">
              <w:rPr>
                <w:rFonts w:ascii="Trebuchet MS" w:hAnsi="Trebuchet MS" w:cs="Trebuchet MS"/>
                <w:sz w:val="18"/>
                <w:szCs w:val="18"/>
              </w:rPr>
              <w:t>ink</w:t>
            </w:r>
          </w:p>
        </w:tc>
        <w:tc>
          <w:tcPr>
            <w:tcW w:w="1219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C612B0" w14:textId="77777777" w:rsidR="00F201D7" w:rsidRPr="00CE1917" w:rsidRDefault="00F201D7" w:rsidP="001E7AC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201D7" w:rsidRPr="0051728E" w14:paraId="781F0B11" w14:textId="77777777" w:rsidTr="00537529">
        <w:trPr>
          <w:trHeight w:hRule="exact" w:val="255"/>
        </w:trPr>
        <w:tc>
          <w:tcPr>
            <w:tcW w:w="13575" w:type="dxa"/>
            <w:gridSpan w:val="6"/>
            <w:tcBorders>
              <w:top w:val="single" w:sz="4" w:space="0" w:color="auto"/>
              <w:left w:val="nil"/>
              <w:bottom w:val="nil"/>
              <w:right w:val="nil"/>
            </w:tcBorders>
            <w:shd w:val="clear" w:color="auto" w:fill="97DDBA"/>
            <w:vAlign w:val="bottom"/>
          </w:tcPr>
          <w:p w14:paraId="06CCC144" w14:textId="77777777" w:rsidR="00F201D7" w:rsidRPr="009367BB" w:rsidRDefault="00F201D7" w:rsidP="001E7ACC">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BF78C44" w14:textId="77777777" w:rsidR="00C626D5" w:rsidRDefault="00380C13" w:rsidP="00C626D5">
      <w:pPr>
        <w:pStyle w:val="Overskrift6"/>
      </w:pPr>
      <w:r>
        <w:t>5.6.</w:t>
      </w:r>
      <w:r w:rsidR="004960D9">
        <w:t>1</w:t>
      </w:r>
      <w:r w:rsidR="00260F62">
        <w:t>.</w:t>
      </w:r>
      <w:r w:rsidR="004F3C3B">
        <w:t>1</w:t>
      </w:r>
      <w:r w:rsidR="00260F62" w:rsidRPr="00A32757">
        <w:t xml:space="preserve"> </w:t>
      </w:r>
      <w:r w:rsidR="00260F62">
        <w:t>Metadata</w:t>
      </w:r>
      <w:r w:rsidR="00C626D5" w:rsidRPr="00C626D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626D5" w:rsidRPr="0051728E" w14:paraId="53689A20" w14:textId="77777777" w:rsidTr="00425157">
        <w:trPr>
          <w:trHeight w:hRule="exact" w:val="255"/>
        </w:trPr>
        <w:tc>
          <w:tcPr>
            <w:tcW w:w="2235" w:type="dxa"/>
            <w:shd w:val="clear" w:color="auto" w:fill="D9D9D9"/>
            <w:vAlign w:val="bottom"/>
          </w:tcPr>
          <w:p w14:paraId="22CCD3F6" w14:textId="77777777" w:rsidR="00C626D5" w:rsidRPr="0051728E" w:rsidRDefault="00C626D5" w:rsidP="0042515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6EC543E" w14:textId="77777777" w:rsidR="00C626D5" w:rsidRPr="00FE3FC3" w:rsidRDefault="00C626D5" w:rsidP="00425157">
            <w:pPr>
              <w:rPr>
                <w:rFonts w:ascii="Trebuchet MS" w:hAnsi="Trebuchet MS" w:cs="Trebuchet MS"/>
                <w:bCs/>
                <w:sz w:val="18"/>
                <w:szCs w:val="18"/>
              </w:rPr>
            </w:pPr>
            <w:r w:rsidRPr="00FE3FC3">
              <w:rPr>
                <w:rFonts w:ascii="Trebuchet MS" w:hAnsi="Trebuchet MS" w:cs="Trebuchet MS"/>
                <w:b/>
                <w:bCs/>
                <w:sz w:val="18"/>
                <w:szCs w:val="18"/>
              </w:rPr>
              <w:t>Beskrivelse</w:t>
            </w:r>
          </w:p>
        </w:tc>
      </w:tr>
      <w:tr w:rsidR="00C626D5" w:rsidRPr="0051728E" w14:paraId="68C4A6F7" w14:textId="77777777" w:rsidTr="00425157">
        <w:trPr>
          <w:trHeight w:hRule="exact" w:val="255"/>
        </w:trPr>
        <w:tc>
          <w:tcPr>
            <w:tcW w:w="2235" w:type="dxa"/>
            <w:shd w:val="clear" w:color="auto" w:fill="E0E0E0"/>
            <w:vAlign w:val="bottom"/>
          </w:tcPr>
          <w:p w14:paraId="6EEDA207"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D6DCFAB" w14:textId="77777777" w:rsidR="00C626D5" w:rsidRPr="0051728E" w:rsidRDefault="00C626D5" w:rsidP="00425157">
            <w:pPr>
              <w:rPr>
                <w:rFonts w:ascii="Trebuchet MS" w:hAnsi="Trebuchet MS" w:cs="Trebuchet MS"/>
                <w:sz w:val="18"/>
                <w:szCs w:val="18"/>
              </w:rPr>
            </w:pPr>
            <w:r w:rsidRPr="004960D9">
              <w:rPr>
                <w:rFonts w:ascii="Trebuchet MS" w:hAnsi="Trebuchet MS" w:cs="Trebuchet MS"/>
                <w:sz w:val="18"/>
                <w:szCs w:val="18"/>
              </w:rPr>
              <w:t>E</w:t>
            </w:r>
            <w:r w:rsidR="002227DA">
              <w:rPr>
                <w:rFonts w:ascii="Trebuchet MS" w:hAnsi="Trebuchet MS" w:cs="Trebuchet MS"/>
                <w:sz w:val="18"/>
                <w:szCs w:val="18"/>
              </w:rPr>
              <w:t>l</w:t>
            </w:r>
            <w:r w:rsidRPr="004960D9">
              <w:rPr>
                <w:rFonts w:ascii="Trebuchet MS" w:hAnsi="Trebuchet MS" w:cs="Trebuchet MS"/>
                <w:sz w:val="18"/>
                <w:szCs w:val="18"/>
              </w:rPr>
              <w:t>forsyningsområd</w:t>
            </w:r>
            <w:r>
              <w:rPr>
                <w:rFonts w:ascii="Trebuchet MS" w:hAnsi="Trebuchet MS" w:cs="Trebuchet MS"/>
                <w:sz w:val="18"/>
                <w:szCs w:val="18"/>
              </w:rPr>
              <w:t>e</w:t>
            </w:r>
          </w:p>
        </w:tc>
      </w:tr>
      <w:tr w:rsidR="00C626D5" w:rsidRPr="0051728E" w14:paraId="180DBC30" w14:textId="77777777" w:rsidTr="00425157">
        <w:trPr>
          <w:trHeight w:hRule="exact" w:val="255"/>
        </w:trPr>
        <w:tc>
          <w:tcPr>
            <w:tcW w:w="2235" w:type="dxa"/>
            <w:shd w:val="clear" w:color="auto" w:fill="E0E0E0"/>
            <w:vAlign w:val="bottom"/>
          </w:tcPr>
          <w:p w14:paraId="5B463562"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F7AE0C5" w14:textId="77777777" w:rsidR="00C626D5" w:rsidRDefault="00C626D5" w:rsidP="00425157">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5</w:t>
            </w:r>
            <w:r>
              <w:rPr>
                <w:rFonts w:ascii="Trebuchet MS" w:hAnsi="Trebuchet MS"/>
                <w:sz w:val="18"/>
                <w:szCs w:val="18"/>
              </w:rPr>
              <w:t>00</w:t>
            </w:r>
          </w:p>
        </w:tc>
      </w:tr>
      <w:tr w:rsidR="00C626D5" w:rsidRPr="0051728E" w14:paraId="20E1BFEA" w14:textId="77777777" w:rsidTr="00425157">
        <w:trPr>
          <w:trHeight w:hRule="exact" w:val="255"/>
        </w:trPr>
        <w:tc>
          <w:tcPr>
            <w:tcW w:w="2235" w:type="dxa"/>
            <w:shd w:val="clear" w:color="auto" w:fill="E0E0E0"/>
            <w:vAlign w:val="bottom"/>
          </w:tcPr>
          <w:p w14:paraId="61F93003"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FB3D43C" w14:textId="77777777" w:rsidR="00C626D5" w:rsidRPr="00F279E4" w:rsidRDefault="00C626D5" w:rsidP="00425157">
            <w:pPr>
              <w:rPr>
                <w:rFonts w:ascii="Trebuchet MS" w:hAnsi="Trebuchet MS" w:cs="Trebuchet MS"/>
                <w:sz w:val="18"/>
                <w:szCs w:val="18"/>
              </w:rPr>
            </w:pPr>
            <w:r w:rsidRPr="004960D9">
              <w:rPr>
                <w:rFonts w:ascii="Trebuchet MS" w:hAnsi="Trebuchet MS" w:cs="Trebuchet MS"/>
                <w:sz w:val="18"/>
                <w:szCs w:val="18"/>
              </w:rPr>
              <w:t>E</w:t>
            </w:r>
            <w:r w:rsidR="002227DA">
              <w:rPr>
                <w:rFonts w:ascii="Trebuchet MS" w:hAnsi="Trebuchet MS" w:cs="Trebuchet MS"/>
                <w:sz w:val="18"/>
                <w:szCs w:val="18"/>
              </w:rPr>
              <w:t>l</w:t>
            </w:r>
            <w:r w:rsidRPr="004960D9">
              <w:rPr>
                <w:rFonts w:ascii="Trebuchet MS" w:hAnsi="Trebuchet MS" w:cs="Trebuchet MS"/>
                <w:sz w:val="18"/>
                <w:szCs w:val="18"/>
              </w:rPr>
              <w:t>forsyningsområd</w:t>
            </w:r>
            <w:r>
              <w:rPr>
                <w:rFonts w:ascii="Trebuchet MS" w:hAnsi="Trebuchet MS" w:cs="Trebuchet MS"/>
                <w:sz w:val="18"/>
                <w:szCs w:val="18"/>
              </w:rPr>
              <w:t>e</w:t>
            </w:r>
            <w:r>
              <w:rPr>
                <w:rFonts w:ascii="Trebuchet MS" w:hAnsi="Trebuchet MS"/>
                <w:sz w:val="18"/>
                <w:szCs w:val="18"/>
              </w:rPr>
              <w:t xml:space="preserve"> i kommunen.</w:t>
            </w:r>
          </w:p>
        </w:tc>
      </w:tr>
      <w:tr w:rsidR="00C626D5" w:rsidRPr="0051728E" w14:paraId="553AF2C2" w14:textId="77777777" w:rsidTr="00425157">
        <w:trPr>
          <w:trHeight w:hRule="exact" w:val="255"/>
        </w:trPr>
        <w:tc>
          <w:tcPr>
            <w:tcW w:w="2235" w:type="dxa"/>
            <w:shd w:val="clear" w:color="auto" w:fill="E0E0E0"/>
            <w:vAlign w:val="bottom"/>
          </w:tcPr>
          <w:p w14:paraId="0F8C3DBE"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2294B50" w14:textId="77777777" w:rsidR="00C626D5" w:rsidRPr="00D77840" w:rsidRDefault="00C626D5" w:rsidP="00425157">
            <w:pPr>
              <w:rPr>
                <w:rFonts w:ascii="Trebuchet MS" w:hAnsi="Trebuchet MS" w:cs="Trebuchet MS"/>
                <w:sz w:val="18"/>
                <w:szCs w:val="18"/>
              </w:rPr>
            </w:pPr>
            <w:r>
              <w:rPr>
                <w:rFonts w:ascii="Trebuchet MS" w:hAnsi="Trebuchet MS" w:cs="Trebuchet MS"/>
                <w:sz w:val="18"/>
                <w:szCs w:val="18"/>
              </w:rPr>
              <w:t>Opdeling af kommunen i distrikter ud fra, hvem der forsyner forbrugerne med strøm</w:t>
            </w:r>
            <w:r>
              <w:rPr>
                <w:rFonts w:ascii="Trebuchet MS" w:hAnsi="Trebuchet MS"/>
                <w:sz w:val="18"/>
                <w:szCs w:val="18"/>
              </w:rPr>
              <w:t>.</w:t>
            </w:r>
          </w:p>
        </w:tc>
      </w:tr>
      <w:tr w:rsidR="00C626D5" w:rsidRPr="0051728E" w14:paraId="00073205" w14:textId="77777777" w:rsidTr="00425157">
        <w:trPr>
          <w:trHeight w:hRule="exact" w:val="255"/>
        </w:trPr>
        <w:tc>
          <w:tcPr>
            <w:tcW w:w="2235" w:type="dxa"/>
            <w:shd w:val="clear" w:color="auto" w:fill="E0E0E0"/>
            <w:vAlign w:val="bottom"/>
          </w:tcPr>
          <w:p w14:paraId="517FED3E" w14:textId="77777777" w:rsidR="00C626D5" w:rsidRPr="0051728E" w:rsidRDefault="00C626D5" w:rsidP="0042515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3BD4B86"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Oplyse sagsbehandler og borger via selvbetjeningsløsninger, hvem der forsyner forbrugerne med strøm</w:t>
            </w:r>
            <w:r>
              <w:rPr>
                <w:rFonts w:ascii="Trebuchet MS" w:hAnsi="Trebuchet MS"/>
                <w:sz w:val="18"/>
                <w:szCs w:val="18"/>
              </w:rPr>
              <w:t>.</w:t>
            </w:r>
          </w:p>
        </w:tc>
      </w:tr>
      <w:tr w:rsidR="00C626D5" w:rsidRPr="0051728E" w14:paraId="7862E0FF" w14:textId="77777777" w:rsidTr="00425157">
        <w:trPr>
          <w:trHeight w:hRule="exact" w:val="255"/>
        </w:trPr>
        <w:tc>
          <w:tcPr>
            <w:tcW w:w="2235" w:type="dxa"/>
            <w:shd w:val="clear" w:color="auto" w:fill="E0E0E0"/>
            <w:vAlign w:val="bottom"/>
          </w:tcPr>
          <w:p w14:paraId="2F16913B" w14:textId="77777777" w:rsidR="00C626D5" w:rsidRPr="0051728E" w:rsidRDefault="00C626D5" w:rsidP="0042515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FCE4CBE" w14:textId="77777777" w:rsidR="00C626D5" w:rsidRPr="00FE3FC3" w:rsidRDefault="00C626D5" w:rsidP="00425157">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p>
        </w:tc>
      </w:tr>
      <w:tr w:rsidR="00C626D5" w:rsidRPr="0051728E" w14:paraId="54BC7846" w14:textId="77777777" w:rsidTr="00425157">
        <w:trPr>
          <w:trHeight w:hRule="exact" w:val="255"/>
        </w:trPr>
        <w:tc>
          <w:tcPr>
            <w:tcW w:w="2235" w:type="dxa"/>
            <w:shd w:val="clear" w:color="auto" w:fill="E0E0E0"/>
            <w:vAlign w:val="bottom"/>
          </w:tcPr>
          <w:p w14:paraId="045E9DE3" w14:textId="77777777" w:rsidR="00C626D5" w:rsidRPr="00C60C42" w:rsidRDefault="006A595F" w:rsidP="00425157">
            <w:pPr>
              <w:rPr>
                <w:rFonts w:ascii="Trebuchet MS" w:hAnsi="Trebuchet MS" w:cs="Trebuchet MS"/>
                <w:sz w:val="18"/>
                <w:szCs w:val="18"/>
              </w:rPr>
            </w:pPr>
            <w:proofErr w:type="spellStart"/>
            <w:r w:rsidRPr="00C60C42">
              <w:rPr>
                <w:rFonts w:ascii="Trebuchet MS" w:hAnsi="Trebuchet MS" w:cs="Trebuchet MS"/>
                <w:sz w:val="18"/>
                <w:szCs w:val="18"/>
              </w:rPr>
              <w:t>Noegle</w:t>
            </w:r>
            <w:r w:rsidR="00C626D5" w:rsidRPr="00C60C42">
              <w:rPr>
                <w:rFonts w:ascii="Trebuchet MS" w:hAnsi="Trebuchet MS" w:cs="Trebuchet MS"/>
                <w:sz w:val="18"/>
                <w:szCs w:val="18"/>
              </w:rPr>
              <w:t>_ord</w:t>
            </w:r>
            <w:proofErr w:type="spellEnd"/>
          </w:p>
        </w:tc>
        <w:tc>
          <w:tcPr>
            <w:tcW w:w="11340" w:type="dxa"/>
            <w:shd w:val="clear" w:color="auto" w:fill="FFFFFF"/>
            <w:vAlign w:val="bottom"/>
          </w:tcPr>
          <w:p w14:paraId="3CDBBBB2" w14:textId="77777777" w:rsidR="00C626D5" w:rsidRPr="00C60C42" w:rsidRDefault="00C626D5" w:rsidP="00425157">
            <w:pPr>
              <w:autoSpaceDE w:val="0"/>
              <w:autoSpaceDN w:val="0"/>
              <w:adjustRightInd w:val="0"/>
              <w:rPr>
                <w:rFonts w:ascii="Trebuchet MS" w:hAnsi="Trebuchet MS" w:cs="Trebuchet MS"/>
                <w:sz w:val="18"/>
                <w:szCs w:val="18"/>
              </w:rPr>
            </w:pPr>
            <w:r w:rsidRPr="00C60C42">
              <w:rPr>
                <w:rFonts w:ascii="Trebuchet MS" w:hAnsi="Trebuchet MS"/>
                <w:sz w:val="18"/>
                <w:szCs w:val="18"/>
              </w:rPr>
              <w:t>Strøm, Elforsyning</w:t>
            </w:r>
          </w:p>
        </w:tc>
      </w:tr>
      <w:tr w:rsidR="00C626D5" w:rsidRPr="0051728E" w14:paraId="1902E6A0" w14:textId="77777777" w:rsidTr="00425157">
        <w:trPr>
          <w:trHeight w:hRule="exact" w:val="255"/>
        </w:trPr>
        <w:tc>
          <w:tcPr>
            <w:tcW w:w="2235" w:type="dxa"/>
            <w:shd w:val="clear" w:color="auto" w:fill="E0E0E0"/>
            <w:vAlign w:val="bottom"/>
          </w:tcPr>
          <w:p w14:paraId="5D5F02C0"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20F95A1E"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Flade</w:t>
            </w:r>
          </w:p>
        </w:tc>
      </w:tr>
      <w:tr w:rsidR="00C626D5" w:rsidRPr="0051728E" w14:paraId="33B8178F" w14:textId="77777777" w:rsidTr="00425157">
        <w:trPr>
          <w:trHeight w:hRule="exact" w:val="255"/>
        </w:trPr>
        <w:tc>
          <w:tcPr>
            <w:tcW w:w="2235" w:type="dxa"/>
            <w:shd w:val="clear" w:color="auto" w:fill="E0E0E0"/>
            <w:vAlign w:val="bottom"/>
          </w:tcPr>
          <w:p w14:paraId="1F5644AB"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4B9524F8" w14:textId="77777777" w:rsidR="00C626D5" w:rsidRPr="00C60C42" w:rsidRDefault="00C626D5" w:rsidP="00425157">
            <w:pPr>
              <w:rPr>
                <w:rFonts w:ascii="Trebuchet MS" w:hAnsi="Trebuchet MS" w:cs="Trebuchet MS"/>
                <w:sz w:val="18"/>
                <w:szCs w:val="18"/>
              </w:rPr>
            </w:pPr>
          </w:p>
        </w:tc>
      </w:tr>
      <w:tr w:rsidR="000C68CF" w:rsidRPr="00186E64" w14:paraId="08F7DA42" w14:textId="77777777" w:rsidTr="00425157">
        <w:trPr>
          <w:trHeight w:hRule="exact" w:val="255"/>
        </w:trPr>
        <w:tc>
          <w:tcPr>
            <w:tcW w:w="2235" w:type="dxa"/>
            <w:shd w:val="clear" w:color="auto" w:fill="E0E0E0"/>
            <w:vAlign w:val="bottom"/>
          </w:tcPr>
          <w:p w14:paraId="386C9E25" w14:textId="77777777" w:rsidR="000C68CF" w:rsidRPr="00C60C42" w:rsidRDefault="0089156A" w:rsidP="00425157">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39FBB913" w14:textId="333DD364" w:rsidR="000C68CF" w:rsidRPr="00C60C42" w:rsidRDefault="00DF2393" w:rsidP="00425157">
            <w:pPr>
              <w:rPr>
                <w:rFonts w:ascii="Trebuchet MS" w:hAnsi="Trebuchet MS" w:cs="Trebuchet MS"/>
                <w:sz w:val="18"/>
                <w:szCs w:val="18"/>
              </w:rPr>
            </w:pPr>
            <w:r w:rsidRPr="003D5E8B">
              <w:rPr>
                <w:rFonts w:ascii="Trebuchet MS" w:hAnsi="Trebuchet MS" w:cs="Trebuchet MS"/>
                <w:color w:val="4F81BD"/>
                <w:sz w:val="18"/>
                <w:szCs w:val="18"/>
              </w:rPr>
              <w:t>13.01.00</w:t>
            </w:r>
          </w:p>
        </w:tc>
      </w:tr>
    </w:tbl>
    <w:p w14:paraId="277CCCFA" w14:textId="77777777" w:rsidR="00260F62" w:rsidRPr="00A32757" w:rsidRDefault="00380C13" w:rsidP="00260F62">
      <w:pPr>
        <w:pStyle w:val="Overskrift6"/>
      </w:pPr>
      <w:r>
        <w:t>5.6.</w:t>
      </w:r>
      <w:r w:rsidR="004F3C3B">
        <w:t>1.2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2E9E8466" w14:textId="77777777" w:rsidTr="00537529">
        <w:trPr>
          <w:trHeight w:hRule="exact" w:val="255"/>
        </w:trPr>
        <w:tc>
          <w:tcPr>
            <w:tcW w:w="4503" w:type="dxa"/>
            <w:shd w:val="clear" w:color="auto" w:fill="D9D9D9"/>
            <w:vAlign w:val="center"/>
          </w:tcPr>
          <w:p w14:paraId="79D052BB"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4802CDD0"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1CC43BD6" w14:textId="77777777" w:rsidTr="00537529">
        <w:trPr>
          <w:trHeight w:hRule="exact" w:val="510"/>
        </w:trPr>
        <w:tc>
          <w:tcPr>
            <w:tcW w:w="4503" w:type="dxa"/>
            <w:shd w:val="clear" w:color="auto" w:fill="E0E0E0"/>
            <w:vAlign w:val="center"/>
          </w:tcPr>
          <w:p w14:paraId="1249FCBF" w14:textId="77777777" w:rsidR="00260F62" w:rsidRPr="00024C60" w:rsidRDefault="00260F62"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B71EE00" w14:textId="77777777" w:rsidR="00260F62" w:rsidRPr="00024C60" w:rsidRDefault="00C626D5" w:rsidP="00425157">
            <w:pPr>
              <w:rPr>
                <w:rFonts w:ascii="Trebuchet MS" w:hAnsi="Trebuchet MS" w:cs="Trebuchet MS"/>
                <w:sz w:val="18"/>
                <w:szCs w:val="18"/>
              </w:rPr>
            </w:pPr>
            <w:r>
              <w:rPr>
                <w:rFonts w:ascii="Trebuchet MS" w:hAnsi="Trebuchet MS" w:cs="Trebuchet MS"/>
                <w:sz w:val="18"/>
                <w:szCs w:val="18"/>
              </w:rPr>
              <w:t>Det enkelte energiselskab kan ofte udlevere et digitalt kort over deres forsyningsområde. Følg om muligt andre distriktsgrænser. Vil ofte skære kommunegrænsen.</w:t>
            </w:r>
          </w:p>
        </w:tc>
      </w:tr>
      <w:tr w:rsidR="00260F62" w:rsidRPr="0051728E" w14:paraId="36001CA9" w14:textId="77777777" w:rsidTr="00537529">
        <w:trPr>
          <w:trHeight w:hRule="exact" w:val="255"/>
        </w:trPr>
        <w:tc>
          <w:tcPr>
            <w:tcW w:w="4503" w:type="dxa"/>
            <w:shd w:val="clear" w:color="auto" w:fill="E0E0E0"/>
            <w:vAlign w:val="bottom"/>
          </w:tcPr>
          <w:p w14:paraId="2F383F4F"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BE186E1" w14:textId="77777777" w:rsidR="00260F62" w:rsidRPr="00024C60" w:rsidRDefault="00C626D5" w:rsidP="00034AC6">
            <w:pPr>
              <w:rPr>
                <w:rFonts w:ascii="Trebuchet MS" w:hAnsi="Trebuchet MS" w:cs="Trebuchet MS"/>
                <w:sz w:val="18"/>
                <w:szCs w:val="18"/>
              </w:rPr>
            </w:pPr>
            <w:r>
              <w:rPr>
                <w:rFonts w:ascii="Trebuchet MS" w:hAnsi="Trebuchet MS" w:cs="Trebuchet MS"/>
                <w:sz w:val="18"/>
                <w:szCs w:val="18"/>
              </w:rPr>
              <w:t>Opdeles efter hvem der er El-selskab.</w:t>
            </w:r>
          </w:p>
        </w:tc>
      </w:tr>
      <w:tr w:rsidR="00260F62" w:rsidRPr="0051728E" w14:paraId="6BEC1B00" w14:textId="77777777" w:rsidTr="00537529">
        <w:trPr>
          <w:trHeight w:hRule="exact" w:val="255"/>
        </w:trPr>
        <w:tc>
          <w:tcPr>
            <w:tcW w:w="4503" w:type="dxa"/>
            <w:shd w:val="clear" w:color="auto" w:fill="E0E0E0"/>
            <w:vAlign w:val="bottom"/>
          </w:tcPr>
          <w:p w14:paraId="3D585EB4"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0235FB08" w14:textId="77777777" w:rsidR="00260F62" w:rsidRPr="00024C60" w:rsidRDefault="00C626D5" w:rsidP="00034AC6">
            <w:pPr>
              <w:rPr>
                <w:rFonts w:ascii="Trebuchet MS" w:hAnsi="Trebuchet MS" w:cs="Trebuchet MS"/>
                <w:sz w:val="18"/>
                <w:szCs w:val="18"/>
              </w:rPr>
            </w:pPr>
            <w:r>
              <w:rPr>
                <w:rFonts w:ascii="Trebuchet MS" w:hAnsi="Trebuchet MS" w:cs="Trebuchet MS"/>
                <w:sz w:val="18"/>
                <w:szCs w:val="18"/>
              </w:rPr>
              <w:t>Ingen</w:t>
            </w:r>
          </w:p>
        </w:tc>
      </w:tr>
      <w:tr w:rsidR="00260F62" w:rsidRPr="0051728E" w14:paraId="15122E06" w14:textId="77777777" w:rsidTr="00537529">
        <w:trPr>
          <w:trHeight w:hRule="exact" w:val="255"/>
        </w:trPr>
        <w:tc>
          <w:tcPr>
            <w:tcW w:w="4503" w:type="dxa"/>
            <w:shd w:val="clear" w:color="auto" w:fill="E0E0E0"/>
            <w:vAlign w:val="bottom"/>
          </w:tcPr>
          <w:p w14:paraId="5BD4B893"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0AB9CDA0" w14:textId="77777777" w:rsidR="00260F62" w:rsidRPr="00024C60" w:rsidRDefault="00260F62" w:rsidP="00034AC6">
            <w:pPr>
              <w:rPr>
                <w:rFonts w:ascii="Trebuchet MS" w:hAnsi="Trebuchet MS" w:cs="Trebuchet MS"/>
                <w:sz w:val="18"/>
                <w:szCs w:val="18"/>
              </w:rPr>
            </w:pPr>
          </w:p>
        </w:tc>
      </w:tr>
      <w:tr w:rsidR="00C626D5" w:rsidRPr="0051728E" w14:paraId="3D2150AF" w14:textId="77777777" w:rsidTr="00537529">
        <w:trPr>
          <w:trHeight w:hRule="exact" w:val="255"/>
        </w:trPr>
        <w:tc>
          <w:tcPr>
            <w:tcW w:w="4503" w:type="dxa"/>
            <w:shd w:val="clear" w:color="auto" w:fill="E0E0E0"/>
            <w:vAlign w:val="bottom"/>
          </w:tcPr>
          <w:p w14:paraId="757C46D0" w14:textId="77777777" w:rsidR="00C626D5" w:rsidRPr="00024C60" w:rsidRDefault="00C626D5" w:rsidP="00034AC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BB580F7" w14:textId="77777777" w:rsidR="00C626D5" w:rsidRPr="00024C60" w:rsidRDefault="00C626D5" w:rsidP="00034AC6">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C626D5" w:rsidRPr="0051728E" w14:paraId="58FE3C93" w14:textId="77777777" w:rsidTr="00537529">
        <w:trPr>
          <w:trHeight w:hRule="exact" w:val="510"/>
        </w:trPr>
        <w:tc>
          <w:tcPr>
            <w:tcW w:w="4503" w:type="dxa"/>
            <w:shd w:val="clear" w:color="auto" w:fill="E0E0E0"/>
            <w:vAlign w:val="center"/>
          </w:tcPr>
          <w:p w14:paraId="422111F5" w14:textId="77777777" w:rsidR="00C626D5" w:rsidRPr="00024C60" w:rsidRDefault="00C626D5" w:rsidP="00425157">
            <w:pPr>
              <w:rPr>
                <w:rFonts w:ascii="Trebuchet MS" w:hAnsi="Trebuchet MS" w:cs="Trebuchet MS"/>
                <w:sz w:val="18"/>
                <w:szCs w:val="18"/>
              </w:rPr>
            </w:pPr>
            <w:r w:rsidRPr="00024C60">
              <w:rPr>
                <w:rFonts w:ascii="Trebuchet MS" w:hAnsi="Trebuchet MS" w:cs="Trebuchet MS"/>
                <w:sz w:val="18"/>
                <w:szCs w:val="18"/>
              </w:rPr>
              <w:lastRenderedPageBreak/>
              <w:t>Geometrisk konsistens med objekter i andre datasæt</w:t>
            </w:r>
          </w:p>
        </w:tc>
        <w:tc>
          <w:tcPr>
            <w:tcW w:w="9072" w:type="dxa"/>
            <w:shd w:val="clear" w:color="auto" w:fill="FFFFFF"/>
            <w:vAlign w:val="bottom"/>
          </w:tcPr>
          <w:p w14:paraId="09BAA951" w14:textId="77777777" w:rsidR="00C626D5" w:rsidRPr="00024C60" w:rsidRDefault="00C626D5" w:rsidP="00425157">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Særligt affaldsdistriktsgrænser er relevante her.</w:t>
            </w:r>
          </w:p>
        </w:tc>
      </w:tr>
    </w:tbl>
    <w:p w14:paraId="7C7DD942" w14:textId="77777777" w:rsidR="00A32F14" w:rsidRPr="000B2E88" w:rsidRDefault="00A32F14" w:rsidP="00E343E5">
      <w:pPr>
        <w:pStyle w:val="Overskrift2"/>
        <w:rPr>
          <w:color w:val="808080"/>
        </w:rPr>
      </w:pPr>
      <w:bookmarkStart w:id="289" w:name="_Toc292713344"/>
      <w:bookmarkStart w:id="290" w:name="_Toc292865415"/>
      <w:bookmarkStart w:id="291" w:name="_Toc342560357"/>
      <w:bookmarkStart w:id="292" w:name="_Toc63351450"/>
      <w:bookmarkStart w:id="293" w:name="_Toc292713346"/>
      <w:bookmarkStart w:id="294" w:name="_Toc292865427"/>
      <w:r w:rsidRPr="000B2E88">
        <w:rPr>
          <w:color w:val="808080"/>
          <w:kern w:val="32"/>
        </w:rPr>
        <w:t>5.6.2 Forsyning</w:t>
      </w:r>
      <w:r w:rsidR="004C709A" w:rsidRPr="000B2E88">
        <w:rPr>
          <w:color w:val="808080"/>
          <w:kern w:val="32"/>
        </w:rPr>
        <w:t>so</w:t>
      </w:r>
      <w:r w:rsidRPr="000B2E88">
        <w:rPr>
          <w:color w:val="808080"/>
          <w:kern w:val="32"/>
        </w:rPr>
        <w:t>mr</w:t>
      </w:r>
      <w:r w:rsidR="004C709A" w:rsidRPr="000B2E88">
        <w:rPr>
          <w:color w:val="808080"/>
          <w:kern w:val="32"/>
        </w:rPr>
        <w:t>å</w:t>
      </w:r>
      <w:r w:rsidRPr="000B2E88">
        <w:rPr>
          <w:color w:val="808080"/>
          <w:kern w:val="32"/>
        </w:rPr>
        <w:t>de (5501)</w:t>
      </w:r>
      <w:bookmarkEnd w:id="289"/>
      <w:bookmarkEnd w:id="290"/>
      <w:r w:rsidR="00E343E5" w:rsidRPr="000B2E88">
        <w:rPr>
          <w:color w:val="808080"/>
          <w:kern w:val="32"/>
        </w:rPr>
        <w:t xml:space="preserve"> - Udgået</w:t>
      </w:r>
      <w:bookmarkEnd w:id="291"/>
      <w:bookmarkEnd w:id="292"/>
    </w:p>
    <w:p w14:paraId="0304B0F1" w14:textId="77777777" w:rsidR="00A32F14" w:rsidRPr="000B2E88" w:rsidRDefault="00A32F14" w:rsidP="00E343E5">
      <w:pPr>
        <w:pStyle w:val="Overskrift2"/>
        <w:rPr>
          <w:color w:val="808080"/>
        </w:rPr>
      </w:pPr>
      <w:bookmarkStart w:id="295" w:name="_Toc342560358"/>
      <w:bookmarkStart w:id="296" w:name="_Toc63351451"/>
      <w:r w:rsidRPr="000B2E88">
        <w:rPr>
          <w:color w:val="808080"/>
          <w:kern w:val="32"/>
        </w:rPr>
        <w:t>5.6.3 Tilslutning</w:t>
      </w:r>
      <w:r w:rsidR="00104BB9" w:rsidRPr="000B2E88">
        <w:rPr>
          <w:color w:val="808080"/>
          <w:kern w:val="32"/>
        </w:rPr>
        <w:t>spligtområ</w:t>
      </w:r>
      <w:r w:rsidRPr="000B2E88">
        <w:rPr>
          <w:color w:val="808080"/>
          <w:kern w:val="32"/>
        </w:rPr>
        <w:t>de (5502)</w:t>
      </w:r>
      <w:r w:rsidR="00E343E5" w:rsidRPr="000B2E88">
        <w:rPr>
          <w:color w:val="808080"/>
          <w:kern w:val="32"/>
        </w:rPr>
        <w:t xml:space="preserve"> - Udgået</w:t>
      </w:r>
      <w:bookmarkEnd w:id="295"/>
      <w:bookmarkEnd w:id="296"/>
    </w:p>
    <w:p w14:paraId="6604B9AE" w14:textId="77777777" w:rsidR="00A32F14" w:rsidRPr="000B2E88" w:rsidRDefault="00A32F14" w:rsidP="00E343E5">
      <w:pPr>
        <w:pStyle w:val="Overskrift2"/>
        <w:rPr>
          <w:color w:val="808080"/>
        </w:rPr>
      </w:pPr>
      <w:bookmarkStart w:id="297" w:name="_Toc342560359"/>
      <w:bookmarkStart w:id="298" w:name="_Toc63351452"/>
      <w:r w:rsidRPr="000B2E88">
        <w:rPr>
          <w:color w:val="808080"/>
          <w:kern w:val="32"/>
        </w:rPr>
        <w:t xml:space="preserve">5.6.4 </w:t>
      </w:r>
      <w:proofErr w:type="spellStart"/>
      <w:r w:rsidR="00104BB9" w:rsidRPr="000B2E88">
        <w:rPr>
          <w:color w:val="808080"/>
          <w:kern w:val="32"/>
        </w:rPr>
        <w:t>Forsyningsforbudområ</w:t>
      </w:r>
      <w:r w:rsidRPr="000B2E88">
        <w:rPr>
          <w:color w:val="808080"/>
          <w:kern w:val="32"/>
        </w:rPr>
        <w:t>de</w:t>
      </w:r>
      <w:proofErr w:type="spellEnd"/>
      <w:r w:rsidRPr="000B2E88">
        <w:rPr>
          <w:color w:val="808080"/>
          <w:kern w:val="32"/>
        </w:rPr>
        <w:t xml:space="preserve"> (5503)</w:t>
      </w:r>
      <w:r w:rsidR="00E343E5" w:rsidRPr="000B2E88">
        <w:rPr>
          <w:color w:val="808080"/>
          <w:kern w:val="32"/>
        </w:rPr>
        <w:t xml:space="preserve"> - Udgået</w:t>
      </w:r>
      <w:bookmarkEnd w:id="297"/>
      <w:bookmarkEnd w:id="298"/>
    </w:p>
    <w:p w14:paraId="5E5447E4" w14:textId="77777777" w:rsidR="00A32F14" w:rsidRPr="000B2E88" w:rsidRDefault="00A32F14" w:rsidP="00E343E5">
      <w:pPr>
        <w:pStyle w:val="Overskrift2"/>
        <w:rPr>
          <w:color w:val="808080"/>
        </w:rPr>
      </w:pPr>
      <w:bookmarkStart w:id="299" w:name="_Toc292713345"/>
      <w:bookmarkStart w:id="300" w:name="_Toc292865421"/>
      <w:bookmarkStart w:id="301" w:name="_Toc342560360"/>
      <w:bookmarkStart w:id="302" w:name="_Toc63351453"/>
      <w:r w:rsidRPr="000B2E88">
        <w:rPr>
          <w:color w:val="808080"/>
          <w:kern w:val="32"/>
        </w:rPr>
        <w:t>5.6.5 Kloakopland (5504)</w:t>
      </w:r>
      <w:bookmarkEnd w:id="299"/>
      <w:bookmarkEnd w:id="300"/>
      <w:r w:rsidR="00E343E5" w:rsidRPr="000B2E88">
        <w:rPr>
          <w:color w:val="808080"/>
          <w:kern w:val="32"/>
        </w:rPr>
        <w:t xml:space="preserve"> - Udgået</w:t>
      </w:r>
      <w:bookmarkEnd w:id="301"/>
      <w:bookmarkEnd w:id="302"/>
    </w:p>
    <w:p w14:paraId="6256D416" w14:textId="77777777" w:rsidR="005D009C" w:rsidRPr="000B2E88" w:rsidRDefault="00A32F14" w:rsidP="00550F81">
      <w:pPr>
        <w:pStyle w:val="Overskrift2"/>
        <w:rPr>
          <w:color w:val="808080"/>
          <w:kern w:val="32"/>
        </w:rPr>
      </w:pPr>
      <w:bookmarkStart w:id="303" w:name="_Toc342560361"/>
      <w:bookmarkStart w:id="304" w:name="_Toc63351454"/>
      <w:r w:rsidRPr="000B2E88">
        <w:rPr>
          <w:color w:val="808080"/>
          <w:kern w:val="32"/>
        </w:rPr>
        <w:t>5.6.6 Renseklasse (5505)</w:t>
      </w:r>
      <w:r w:rsidR="00550F81" w:rsidRPr="000B2E88">
        <w:rPr>
          <w:color w:val="808080"/>
          <w:kern w:val="32"/>
        </w:rPr>
        <w:t xml:space="preserve"> </w:t>
      </w:r>
      <w:r w:rsidR="00CF5164" w:rsidRPr="000B2E88">
        <w:rPr>
          <w:color w:val="808080"/>
          <w:kern w:val="32"/>
        </w:rPr>
        <w:t>–</w:t>
      </w:r>
      <w:r w:rsidR="00550F81" w:rsidRPr="000B2E88">
        <w:rPr>
          <w:color w:val="808080"/>
          <w:kern w:val="32"/>
        </w:rPr>
        <w:t xml:space="preserve"> Udgået</w:t>
      </w:r>
      <w:bookmarkEnd w:id="303"/>
      <w:bookmarkEnd w:id="304"/>
    </w:p>
    <w:p w14:paraId="551E40AF" w14:textId="77777777" w:rsidR="00820E0E" w:rsidRDefault="00380C13" w:rsidP="00820E0E">
      <w:pPr>
        <w:pStyle w:val="Overskrift2"/>
        <w:rPr>
          <w:kern w:val="32"/>
        </w:rPr>
      </w:pPr>
      <w:bookmarkStart w:id="305" w:name="_Toc63351455"/>
      <w:r>
        <w:rPr>
          <w:kern w:val="32"/>
        </w:rPr>
        <w:t>5.6.</w:t>
      </w:r>
      <w:r w:rsidR="00100710">
        <w:rPr>
          <w:kern w:val="32"/>
        </w:rPr>
        <w:t>7</w:t>
      </w:r>
      <w:r w:rsidR="00820E0E" w:rsidRPr="00066C65">
        <w:rPr>
          <w:kern w:val="32"/>
        </w:rPr>
        <w:t xml:space="preserve"> </w:t>
      </w:r>
      <w:r w:rsidR="00820E0E">
        <w:rPr>
          <w:kern w:val="32"/>
        </w:rPr>
        <w:t>Spildevandsplanpunkter</w:t>
      </w:r>
      <w:r w:rsidR="00820E0E" w:rsidRPr="00066C65">
        <w:rPr>
          <w:kern w:val="32"/>
        </w:rPr>
        <w:t xml:space="preserve"> (5</w:t>
      </w:r>
      <w:r>
        <w:rPr>
          <w:kern w:val="32"/>
        </w:rPr>
        <w:t>5</w:t>
      </w:r>
      <w:r w:rsidR="00820E0E" w:rsidRPr="00066C65">
        <w:rPr>
          <w:kern w:val="32"/>
        </w:rPr>
        <w:t>0</w:t>
      </w:r>
      <w:r w:rsidR="00100710">
        <w:rPr>
          <w:kern w:val="32"/>
        </w:rPr>
        <w:t>6</w:t>
      </w:r>
      <w:r w:rsidR="00820E0E">
        <w:rPr>
          <w:kern w:val="32"/>
        </w:rPr>
        <w:t>)</w:t>
      </w:r>
      <w:bookmarkEnd w:id="305"/>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76"/>
        <w:gridCol w:w="3260"/>
        <w:gridCol w:w="1134"/>
        <w:gridCol w:w="1418"/>
        <w:gridCol w:w="1701"/>
        <w:gridCol w:w="3090"/>
        <w:gridCol w:w="28"/>
      </w:tblGrid>
      <w:tr w:rsidR="00D25D7B" w:rsidRPr="0051728E" w14:paraId="41106339" w14:textId="77777777" w:rsidTr="00C37B85">
        <w:tc>
          <w:tcPr>
            <w:tcW w:w="1696" w:type="dxa"/>
            <w:tcBorders>
              <w:bottom w:val="single" w:sz="4" w:space="0" w:color="auto"/>
            </w:tcBorders>
            <w:shd w:val="clear" w:color="auto" w:fill="D9D9D9"/>
            <w:vAlign w:val="center"/>
          </w:tcPr>
          <w:p w14:paraId="04A45DE8" w14:textId="77777777" w:rsidR="00D25D7B" w:rsidRPr="003A2743" w:rsidRDefault="00D25D7B" w:rsidP="00D25D7B">
            <w:pPr>
              <w:rPr>
                <w:rFonts w:ascii="Trebuchet MS" w:hAnsi="Trebuchet MS" w:cs="Trebuchet MS"/>
                <w:b/>
                <w:bCs/>
                <w:sz w:val="18"/>
                <w:szCs w:val="18"/>
              </w:rPr>
            </w:pPr>
            <w:r w:rsidRPr="003A2743">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3280BBF3" w14:textId="57AB117F" w:rsidR="00D25D7B" w:rsidRPr="003A2743" w:rsidRDefault="00D25D7B" w:rsidP="00D25D7B">
            <w:pPr>
              <w:rPr>
                <w:rFonts w:ascii="Trebuchet MS" w:hAnsi="Trebuchet MS" w:cs="Trebuchet MS"/>
                <w:b/>
                <w:bCs/>
                <w:sz w:val="18"/>
                <w:szCs w:val="18"/>
              </w:rPr>
            </w:pPr>
            <w:r w:rsidRPr="003A2743">
              <w:rPr>
                <w:rFonts w:ascii="Trebuchet MS" w:hAnsi="Trebuchet MS" w:cs="Trebuchet MS"/>
                <w:b/>
                <w:bCs/>
                <w:sz w:val="18"/>
                <w:szCs w:val="18"/>
              </w:rPr>
              <w:t>Feltnavn</w:t>
            </w:r>
            <w:r>
              <w:rPr>
                <w:rFonts w:ascii="Trebuchet MS" w:hAnsi="Trebuchet MS" w:cs="Trebuchet MS"/>
                <w:b/>
                <w:bCs/>
                <w:sz w:val="18"/>
                <w:szCs w:val="18"/>
              </w:rPr>
              <w:t>10</w:t>
            </w:r>
          </w:p>
        </w:tc>
        <w:tc>
          <w:tcPr>
            <w:tcW w:w="3260" w:type="dxa"/>
            <w:tcBorders>
              <w:bottom w:val="single" w:sz="4" w:space="0" w:color="auto"/>
            </w:tcBorders>
            <w:shd w:val="clear" w:color="auto" w:fill="D9D9D9"/>
            <w:vAlign w:val="center"/>
          </w:tcPr>
          <w:p w14:paraId="30B34913" w14:textId="0BB4CF48"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690735CB"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54A7890F"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Værdiområde</w:t>
            </w:r>
          </w:p>
        </w:tc>
        <w:tc>
          <w:tcPr>
            <w:tcW w:w="1701" w:type="dxa"/>
            <w:tcBorders>
              <w:bottom w:val="single" w:sz="4" w:space="0" w:color="auto"/>
            </w:tcBorders>
            <w:shd w:val="clear" w:color="auto" w:fill="D9D9D9"/>
            <w:vAlign w:val="center"/>
          </w:tcPr>
          <w:p w14:paraId="3A41D5E6" w14:textId="77777777" w:rsidR="00D25D7B" w:rsidRPr="003A2743" w:rsidRDefault="00D25D7B" w:rsidP="00D25D7B">
            <w:pPr>
              <w:autoSpaceDE w:val="0"/>
              <w:autoSpaceDN w:val="0"/>
              <w:adjustRightInd w:val="0"/>
              <w:rPr>
                <w:rFonts w:ascii="Trebuchet MS" w:hAnsi="Trebuchet MS" w:cs="Trebuchet MS"/>
                <w:bCs/>
                <w:sz w:val="18"/>
                <w:szCs w:val="18"/>
              </w:rPr>
            </w:pPr>
            <w:proofErr w:type="gramStart"/>
            <w:r w:rsidRPr="003A2743">
              <w:rPr>
                <w:rFonts w:ascii="Trebuchet MS" w:hAnsi="Trebuchet MS" w:cs="Trebuchet MS"/>
                <w:b/>
                <w:bCs/>
                <w:sz w:val="18"/>
                <w:szCs w:val="18"/>
              </w:rPr>
              <w:t xml:space="preserve">Obligatorisk </w:t>
            </w:r>
            <w:r>
              <w:rPr>
                <w:rFonts w:ascii="Trebuchet MS" w:hAnsi="Trebuchet MS" w:cs="Trebuchet MS"/>
                <w:b/>
                <w:bCs/>
                <w:sz w:val="18"/>
                <w:szCs w:val="18"/>
              </w:rPr>
              <w:t xml:space="preserve"> </w:t>
            </w:r>
            <w:r w:rsidRPr="003A2743">
              <w:rPr>
                <w:rFonts w:ascii="Trebuchet MS" w:hAnsi="Trebuchet MS" w:cs="Trebuchet MS"/>
                <w:b/>
                <w:bCs/>
                <w:sz w:val="18"/>
                <w:szCs w:val="18"/>
              </w:rPr>
              <w:t>/</w:t>
            </w:r>
            <w:proofErr w:type="gramEnd"/>
            <w:r w:rsidRPr="003A2743">
              <w:rPr>
                <w:rFonts w:ascii="Trebuchet MS" w:hAnsi="Trebuchet MS" w:cs="Trebuchet MS"/>
                <w:b/>
                <w:bCs/>
                <w:sz w:val="18"/>
                <w:szCs w:val="18"/>
              </w:rPr>
              <w:t>frit</w:t>
            </w:r>
          </w:p>
        </w:tc>
        <w:tc>
          <w:tcPr>
            <w:tcW w:w="3118" w:type="dxa"/>
            <w:gridSpan w:val="2"/>
            <w:shd w:val="clear" w:color="auto" w:fill="D9D9D9"/>
            <w:vAlign w:val="center"/>
          </w:tcPr>
          <w:p w14:paraId="0AB79D0B"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Eksempel</w:t>
            </w:r>
          </w:p>
        </w:tc>
      </w:tr>
      <w:tr w:rsidR="00D25D7B" w:rsidRPr="00CE1917" w14:paraId="4AC85990"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2CBB4C56" w14:textId="77777777" w:rsidR="00D25D7B" w:rsidRPr="003A2743" w:rsidRDefault="00D25D7B" w:rsidP="00D25D7B">
            <w:pPr>
              <w:rPr>
                <w:rFonts w:ascii="Trebuchet MS" w:hAnsi="Trebuchet MS"/>
                <w:sz w:val="18"/>
                <w:szCs w:val="18"/>
              </w:rPr>
            </w:pPr>
            <w:proofErr w:type="spellStart"/>
            <w:r>
              <w:rPr>
                <w:rFonts w:ascii="Trebuchet MS" w:hAnsi="Trebuchet MS"/>
                <w:sz w:val="18"/>
                <w:szCs w:val="18"/>
              </w:rPr>
              <w:t>anlaeg_type_kode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7DAD4B8E" w14:textId="5A61C313" w:rsidR="00D25D7B" w:rsidRDefault="00D25D7B" w:rsidP="00D25D7B">
            <w:pPr>
              <w:rPr>
                <w:rFonts w:ascii="Trebuchet MS" w:hAnsi="Trebuchet MS"/>
                <w:sz w:val="18"/>
                <w:szCs w:val="18"/>
              </w:rPr>
            </w:pPr>
            <w:proofErr w:type="spellStart"/>
            <w:r>
              <w:rPr>
                <w:rFonts w:ascii="Trebuchet MS" w:hAnsi="Trebuchet MS"/>
                <w:sz w:val="18"/>
                <w:szCs w:val="18"/>
              </w:rPr>
              <w:t>anlaeg_ty_k</w:t>
            </w:r>
            <w:proofErr w:type="spellEnd"/>
          </w:p>
        </w:tc>
        <w:tc>
          <w:tcPr>
            <w:tcW w:w="3260" w:type="dxa"/>
            <w:tcBorders>
              <w:top w:val="single" w:sz="4" w:space="0" w:color="auto"/>
              <w:left w:val="single" w:sz="4" w:space="0" w:color="auto"/>
              <w:bottom w:val="nil"/>
              <w:right w:val="single" w:sz="4" w:space="0" w:color="auto"/>
            </w:tcBorders>
            <w:shd w:val="clear" w:color="auto" w:fill="FFFFFF"/>
            <w:vAlign w:val="bottom"/>
          </w:tcPr>
          <w:p w14:paraId="286C55C9" w14:textId="0FB71500" w:rsidR="00D25D7B" w:rsidRPr="003A2743" w:rsidRDefault="00D25D7B" w:rsidP="00D25D7B">
            <w:pPr>
              <w:rPr>
                <w:rFonts w:ascii="Trebuchet MS" w:hAnsi="Trebuchet MS"/>
                <w:sz w:val="18"/>
                <w:szCs w:val="18"/>
              </w:rPr>
            </w:pPr>
            <w:r>
              <w:rPr>
                <w:rFonts w:ascii="Trebuchet MS" w:hAnsi="Trebuchet MS"/>
                <w:sz w:val="18"/>
                <w:szCs w:val="18"/>
              </w:rPr>
              <w:t>Kodetal for Spildevandsplanpunkter</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5F23D1FD" w14:textId="77777777" w:rsidR="00D25D7B" w:rsidRPr="003A2743" w:rsidRDefault="00D25D7B" w:rsidP="00D25D7B">
            <w:pPr>
              <w:rPr>
                <w:rFonts w:ascii="Trebuchet MS" w:hAnsi="Trebuchet MS"/>
                <w:sz w:val="18"/>
                <w:szCs w:val="18"/>
              </w:rPr>
            </w:pPr>
            <w:r w:rsidRPr="003A2743">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C3BCC2B" w14:textId="77777777" w:rsidR="00D25D7B" w:rsidRPr="003A2743" w:rsidRDefault="00D25D7B" w:rsidP="00D25D7B">
            <w:pPr>
              <w:rPr>
                <w:rFonts w:ascii="Trebuchet MS" w:hAnsi="Trebuchet MS"/>
                <w:sz w:val="18"/>
                <w:szCs w:val="18"/>
              </w:rPr>
            </w:pPr>
            <w:r w:rsidRPr="003A2743">
              <w:rPr>
                <w:rFonts w:ascii="Trebuchet MS" w:hAnsi="Trebuchet MS"/>
                <w:sz w:val="18"/>
                <w:szCs w:val="18"/>
              </w:rPr>
              <w:t>1-</w:t>
            </w:r>
            <w:r w:rsidRPr="004D056C">
              <w:rPr>
                <w:rFonts w:ascii="Trebuchet MS" w:hAnsi="Trebuchet MS"/>
                <w:sz w:val="18"/>
                <w:szCs w:val="18"/>
              </w:rPr>
              <w:t>8</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D149817" w14:textId="77777777" w:rsidR="00D25D7B" w:rsidRPr="003A2743" w:rsidRDefault="00D25D7B" w:rsidP="00D25D7B">
            <w:pPr>
              <w:rPr>
                <w:rFonts w:ascii="Trebuchet MS" w:hAnsi="Trebuchet MS" w:cs="Trebuchet MS"/>
                <w:sz w:val="18"/>
                <w:szCs w:val="18"/>
              </w:rPr>
            </w:pPr>
            <w:r>
              <w:rPr>
                <w:rFonts w:ascii="Trebuchet MS" w:hAnsi="Trebuchet MS" w:cs="Trebuchet MS"/>
                <w:sz w:val="18"/>
                <w:szCs w:val="18"/>
              </w:rPr>
              <w:t>O</w:t>
            </w:r>
          </w:p>
        </w:tc>
        <w:tc>
          <w:tcPr>
            <w:tcW w:w="3118" w:type="dxa"/>
            <w:gridSpan w:val="2"/>
            <w:tcBorders>
              <w:top w:val="single" w:sz="4" w:space="0" w:color="auto"/>
              <w:left w:val="single" w:sz="4" w:space="0" w:color="auto"/>
              <w:bottom w:val="nil"/>
              <w:right w:val="single" w:sz="4" w:space="0" w:color="auto"/>
            </w:tcBorders>
            <w:shd w:val="clear" w:color="auto" w:fill="FFFFFF"/>
            <w:vAlign w:val="bottom"/>
          </w:tcPr>
          <w:p w14:paraId="3A1B779B" w14:textId="77777777" w:rsidR="00D25D7B" w:rsidRPr="003A2743" w:rsidRDefault="00D25D7B" w:rsidP="00D25D7B">
            <w:pPr>
              <w:rPr>
                <w:rFonts w:ascii="Trebuchet MS" w:hAnsi="Trebuchet MS" w:cs="Trebuchet MS"/>
                <w:sz w:val="18"/>
                <w:szCs w:val="18"/>
              </w:rPr>
            </w:pPr>
            <w:r>
              <w:rPr>
                <w:rFonts w:ascii="Trebuchet MS" w:hAnsi="Trebuchet MS" w:cs="Trebuchet MS"/>
                <w:sz w:val="18"/>
                <w:szCs w:val="18"/>
              </w:rPr>
              <w:t>3</w:t>
            </w:r>
          </w:p>
        </w:tc>
      </w:tr>
      <w:tr w:rsidR="00D25D7B" w:rsidRPr="00CE1917" w14:paraId="2BD27829"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9CCFF"/>
            <w:vAlign w:val="bottom"/>
          </w:tcPr>
          <w:p w14:paraId="0320C481" w14:textId="77777777" w:rsidR="00D25D7B" w:rsidRPr="00594F04" w:rsidRDefault="00D25D7B" w:rsidP="00D25D7B">
            <w:pPr>
              <w:rPr>
                <w:rFonts w:ascii="Trebuchet MS" w:hAnsi="Trebuchet MS"/>
                <w:sz w:val="18"/>
                <w:szCs w:val="18"/>
              </w:rPr>
            </w:pPr>
            <w:proofErr w:type="spellStart"/>
            <w:r w:rsidRPr="00594F04">
              <w:rPr>
                <w:rFonts w:ascii="Trebuchet MS" w:hAnsi="Trebuchet MS"/>
                <w:sz w:val="18"/>
                <w:szCs w:val="18"/>
              </w:rPr>
              <w:t>anlaeg_type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2094B9C0" w14:textId="680D0CA5" w:rsidR="00D25D7B" w:rsidRPr="00594F04" w:rsidRDefault="00D25D7B" w:rsidP="00D25D7B">
            <w:pPr>
              <w:rPr>
                <w:rFonts w:ascii="Trebuchet MS" w:hAnsi="Trebuchet MS"/>
                <w:sz w:val="18"/>
                <w:szCs w:val="18"/>
              </w:rPr>
            </w:pPr>
            <w:proofErr w:type="spellStart"/>
            <w:r>
              <w:rPr>
                <w:rFonts w:ascii="Trebuchet MS" w:hAnsi="Trebuchet MS"/>
                <w:sz w:val="18"/>
                <w:szCs w:val="18"/>
              </w:rPr>
              <w:t>anlaeg_ty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99CCFF"/>
            <w:vAlign w:val="bottom"/>
          </w:tcPr>
          <w:p w14:paraId="1B1F3E84" w14:textId="7C388D61" w:rsidR="00D25D7B" w:rsidRPr="00594F04" w:rsidRDefault="00D25D7B" w:rsidP="00D25D7B">
            <w:pPr>
              <w:rPr>
                <w:rFonts w:ascii="Trebuchet MS" w:hAnsi="Trebuchet MS"/>
                <w:sz w:val="18"/>
                <w:szCs w:val="18"/>
              </w:rPr>
            </w:pPr>
            <w:r w:rsidRPr="00594F04">
              <w:rPr>
                <w:rFonts w:ascii="Trebuchet MS" w:hAnsi="Trebuchet MS"/>
                <w:sz w:val="18"/>
                <w:szCs w:val="18"/>
              </w:rPr>
              <w:t>Spildevandsplanpunkter</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18AE0388"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66CA3E03"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0-25 tegn</w:t>
            </w:r>
          </w:p>
        </w:tc>
        <w:tc>
          <w:tcPr>
            <w:tcW w:w="1701" w:type="dxa"/>
            <w:tcBorders>
              <w:top w:val="single" w:sz="4" w:space="0" w:color="auto"/>
              <w:left w:val="single" w:sz="4" w:space="0" w:color="auto"/>
              <w:bottom w:val="single" w:sz="4" w:space="0" w:color="auto"/>
              <w:right w:val="single" w:sz="4" w:space="0" w:color="auto"/>
            </w:tcBorders>
            <w:shd w:val="clear" w:color="auto" w:fill="99CCFF"/>
            <w:vAlign w:val="bottom"/>
          </w:tcPr>
          <w:p w14:paraId="77B9EF79"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S</w:t>
            </w:r>
          </w:p>
        </w:tc>
        <w:tc>
          <w:tcPr>
            <w:tcW w:w="3118"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3324F4DC" w14:textId="77777777" w:rsidR="00D25D7B" w:rsidRPr="00594F04" w:rsidRDefault="00D25D7B" w:rsidP="00D25D7B">
            <w:pPr>
              <w:rPr>
                <w:rFonts w:ascii="Trebuchet MS" w:hAnsi="Trebuchet MS" w:cs="Trebuchet MS"/>
                <w:sz w:val="18"/>
                <w:szCs w:val="18"/>
              </w:rPr>
            </w:pPr>
            <w:r w:rsidRPr="00594F04">
              <w:rPr>
                <w:rFonts w:ascii="Trebuchet MS" w:hAnsi="Trebuchet MS"/>
                <w:sz w:val="18"/>
                <w:szCs w:val="18"/>
              </w:rPr>
              <w:t>Sparrebassin</w:t>
            </w:r>
          </w:p>
        </w:tc>
      </w:tr>
      <w:tr w:rsidR="00D25D7B" w:rsidRPr="00B41FD5" w14:paraId="3A8CE6E6"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44588760" w14:textId="77777777" w:rsidR="00D25D7B" w:rsidRPr="00594F04" w:rsidRDefault="00D25D7B" w:rsidP="00D25D7B">
            <w:pPr>
              <w:rPr>
                <w:rFonts w:ascii="Trebuchet MS" w:hAnsi="Trebuchet MS"/>
                <w:sz w:val="18"/>
                <w:szCs w:val="18"/>
              </w:rPr>
            </w:pPr>
            <w:proofErr w:type="spellStart"/>
            <w:r w:rsidRPr="00594F04">
              <w:rPr>
                <w:rFonts w:ascii="Trebuchet MS" w:hAnsi="Trebuchet MS"/>
                <w:sz w:val="18"/>
                <w:szCs w:val="18"/>
              </w:rPr>
              <w:t>planstatus_kode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988927"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tcPr>
          <w:p w14:paraId="134E367C" w14:textId="04A6C9CE" w:rsidR="00D25D7B" w:rsidRPr="00594F04" w:rsidRDefault="00D25D7B" w:rsidP="00D25D7B">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B41FD5" w14:paraId="67F5FD3B"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4A82D3B4" w14:textId="77777777" w:rsidR="00D25D7B" w:rsidRPr="00594F04" w:rsidRDefault="00D25D7B" w:rsidP="00D25D7B">
            <w:pPr>
              <w:rPr>
                <w:rFonts w:ascii="Trebuchet MS" w:hAnsi="Trebuchet MS"/>
                <w:sz w:val="18"/>
                <w:szCs w:val="18"/>
              </w:rPr>
            </w:pPr>
            <w:r w:rsidRPr="00594F04">
              <w:rPr>
                <w:rFonts w:ascii="Trebuchet MS" w:hAnsi="Trebuchet MS"/>
                <w:sz w:val="18"/>
                <w:szCs w:val="18"/>
              </w:rPr>
              <w:t>planstatus</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350D3D5A"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tcPr>
          <w:p w14:paraId="18008B8A" w14:textId="2FD2622E" w:rsidR="00D25D7B" w:rsidRPr="00594F04" w:rsidRDefault="00D25D7B" w:rsidP="00D25D7B">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CE1917" w14:paraId="4357727C"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52F0D103"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C0A0645"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B8F4BAF" w14:textId="57F779D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51728E" w14:paraId="1A0E6D2D" w14:textId="77777777" w:rsidTr="00D25D7B">
        <w:trPr>
          <w:gridAfter w:val="1"/>
          <w:wAfter w:w="28" w:type="dxa"/>
          <w:trHeight w:hRule="exact" w:val="255"/>
        </w:trPr>
        <w:tc>
          <w:tcPr>
            <w:tcW w:w="13575" w:type="dxa"/>
            <w:gridSpan w:val="7"/>
            <w:tcBorders>
              <w:top w:val="single" w:sz="4" w:space="0" w:color="auto"/>
              <w:left w:val="nil"/>
              <w:bottom w:val="nil"/>
              <w:right w:val="nil"/>
            </w:tcBorders>
            <w:shd w:val="clear" w:color="auto" w:fill="99CCFF"/>
            <w:vAlign w:val="bottom"/>
          </w:tcPr>
          <w:p w14:paraId="0CCFC6E8" w14:textId="379F64C0" w:rsidR="00D25D7B" w:rsidRPr="009367BB" w:rsidRDefault="00D25D7B" w:rsidP="00D25D7B">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25D7B" w:rsidRPr="0051728E" w14:paraId="473B9F5F" w14:textId="77777777" w:rsidTr="00D25D7B">
        <w:trPr>
          <w:gridAfter w:val="1"/>
          <w:wAfter w:w="28" w:type="dxa"/>
          <w:trHeight w:hRule="exact" w:val="255"/>
        </w:trPr>
        <w:tc>
          <w:tcPr>
            <w:tcW w:w="13575" w:type="dxa"/>
            <w:gridSpan w:val="7"/>
            <w:tcBorders>
              <w:top w:val="nil"/>
              <w:left w:val="nil"/>
              <w:bottom w:val="nil"/>
              <w:right w:val="nil"/>
            </w:tcBorders>
            <w:shd w:val="clear" w:color="auto" w:fill="97DDBA"/>
            <w:vAlign w:val="bottom"/>
          </w:tcPr>
          <w:p w14:paraId="367F2859" w14:textId="1B939C81" w:rsidR="00D25D7B" w:rsidRDefault="00D25D7B" w:rsidP="00D25D7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55DCC76" w14:textId="77777777" w:rsidR="00820E0E" w:rsidRDefault="00380C13" w:rsidP="00820E0E">
      <w:pPr>
        <w:pStyle w:val="Overskrift6"/>
      </w:pPr>
      <w:r>
        <w:t>5.6.</w:t>
      </w:r>
      <w:r w:rsidR="00100710">
        <w:t>7</w:t>
      </w:r>
      <w:r w:rsidR="00820E0E">
        <w:t>.1</w:t>
      </w:r>
      <w:r w:rsidR="00820E0E" w:rsidRPr="00A32757">
        <w:t xml:space="preserve"> </w:t>
      </w:r>
      <w:r w:rsidR="00820E0E">
        <w:t>Metadata</w:t>
      </w:r>
      <w:r w:rsidR="00820E0E" w:rsidRPr="00A72F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20E0E" w:rsidRPr="0051728E" w14:paraId="78B8E77B" w14:textId="77777777" w:rsidTr="00CB6121">
        <w:trPr>
          <w:trHeight w:hRule="exact" w:val="255"/>
        </w:trPr>
        <w:tc>
          <w:tcPr>
            <w:tcW w:w="2235" w:type="dxa"/>
            <w:shd w:val="clear" w:color="auto" w:fill="D9D9D9"/>
            <w:vAlign w:val="bottom"/>
          </w:tcPr>
          <w:p w14:paraId="0A79B99D"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AD28157" w14:textId="77777777" w:rsidR="00820E0E" w:rsidRPr="00FE3FC3" w:rsidRDefault="00820E0E" w:rsidP="00CB6121">
            <w:pPr>
              <w:rPr>
                <w:rFonts w:ascii="Trebuchet MS" w:hAnsi="Trebuchet MS" w:cs="Trebuchet MS"/>
                <w:bCs/>
                <w:sz w:val="18"/>
                <w:szCs w:val="18"/>
              </w:rPr>
            </w:pPr>
            <w:r w:rsidRPr="00FE3FC3">
              <w:rPr>
                <w:rFonts w:ascii="Trebuchet MS" w:hAnsi="Trebuchet MS" w:cs="Trebuchet MS"/>
                <w:b/>
                <w:bCs/>
                <w:sz w:val="18"/>
                <w:szCs w:val="18"/>
              </w:rPr>
              <w:t>Beskrivelse</w:t>
            </w:r>
          </w:p>
        </w:tc>
      </w:tr>
      <w:tr w:rsidR="00820E0E" w:rsidRPr="0051728E" w14:paraId="346A2757" w14:textId="77777777" w:rsidTr="00CB6121">
        <w:trPr>
          <w:trHeight w:hRule="exact" w:val="255"/>
        </w:trPr>
        <w:tc>
          <w:tcPr>
            <w:tcW w:w="2235" w:type="dxa"/>
            <w:shd w:val="clear" w:color="auto" w:fill="E0E0E0"/>
            <w:vAlign w:val="bottom"/>
          </w:tcPr>
          <w:p w14:paraId="689543B4"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153517E" w14:textId="77777777" w:rsidR="00820E0E" w:rsidRPr="0051728E" w:rsidRDefault="00D5260C" w:rsidP="00CB6121">
            <w:pPr>
              <w:rPr>
                <w:rFonts w:ascii="Trebuchet MS" w:hAnsi="Trebuchet MS" w:cs="Trebuchet MS"/>
                <w:sz w:val="18"/>
                <w:szCs w:val="18"/>
              </w:rPr>
            </w:pPr>
            <w:r>
              <w:rPr>
                <w:rFonts w:ascii="Trebuchet MS" w:hAnsi="Trebuchet MS" w:cs="Trebuchet MS"/>
                <w:sz w:val="18"/>
                <w:szCs w:val="18"/>
              </w:rPr>
              <w:t>Spildevandsplanpunkter</w:t>
            </w:r>
          </w:p>
        </w:tc>
      </w:tr>
      <w:tr w:rsidR="00820E0E" w:rsidRPr="0051728E" w14:paraId="69505B38" w14:textId="77777777" w:rsidTr="00CB6121">
        <w:trPr>
          <w:trHeight w:hRule="exact" w:val="255"/>
        </w:trPr>
        <w:tc>
          <w:tcPr>
            <w:tcW w:w="2235" w:type="dxa"/>
            <w:shd w:val="clear" w:color="auto" w:fill="E0E0E0"/>
            <w:vAlign w:val="bottom"/>
          </w:tcPr>
          <w:p w14:paraId="677402E7"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8A05100" w14:textId="77777777" w:rsidR="00820E0E" w:rsidRDefault="00820E0E" w:rsidP="00CB6121">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5</w:t>
            </w:r>
            <w:r w:rsidR="00100710">
              <w:rPr>
                <w:rFonts w:ascii="Trebuchet MS" w:hAnsi="Trebuchet MS"/>
                <w:sz w:val="18"/>
                <w:szCs w:val="18"/>
              </w:rPr>
              <w:t>06</w:t>
            </w:r>
          </w:p>
        </w:tc>
      </w:tr>
      <w:tr w:rsidR="00820E0E" w:rsidRPr="0051728E" w14:paraId="1460CCF4" w14:textId="77777777" w:rsidTr="00CB6121">
        <w:trPr>
          <w:trHeight w:hRule="exact" w:val="255"/>
        </w:trPr>
        <w:tc>
          <w:tcPr>
            <w:tcW w:w="2235" w:type="dxa"/>
            <w:shd w:val="clear" w:color="auto" w:fill="E0E0E0"/>
            <w:vAlign w:val="bottom"/>
          </w:tcPr>
          <w:p w14:paraId="4AC8549A"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26268F2" w14:textId="77777777" w:rsidR="00820E0E" w:rsidRPr="00F279E4" w:rsidRDefault="00820E0E" w:rsidP="00CB6121">
            <w:pPr>
              <w:rPr>
                <w:rFonts w:ascii="Trebuchet MS" w:hAnsi="Trebuchet MS" w:cs="Trebuchet MS"/>
                <w:sz w:val="18"/>
                <w:szCs w:val="18"/>
              </w:rPr>
            </w:pPr>
            <w:r>
              <w:rPr>
                <w:rFonts w:ascii="Trebuchet MS" w:hAnsi="Trebuchet MS"/>
                <w:sz w:val="18"/>
                <w:szCs w:val="18"/>
              </w:rPr>
              <w:t xml:space="preserve">Punkter fra kommunens spildevandsplan der angiver renseanlæg, </w:t>
            </w:r>
            <w:r w:rsidR="00D5260C">
              <w:rPr>
                <w:rFonts w:ascii="Trebuchet MS" w:hAnsi="Trebuchet MS"/>
                <w:sz w:val="18"/>
                <w:szCs w:val="18"/>
              </w:rPr>
              <w:t>udløb, sparrebassiner m.v.</w:t>
            </w:r>
          </w:p>
        </w:tc>
      </w:tr>
      <w:tr w:rsidR="00820E0E" w:rsidRPr="0051728E" w14:paraId="196A458E" w14:textId="77777777" w:rsidTr="00CB6121">
        <w:trPr>
          <w:trHeight w:hRule="exact" w:val="255"/>
        </w:trPr>
        <w:tc>
          <w:tcPr>
            <w:tcW w:w="2235" w:type="dxa"/>
            <w:shd w:val="clear" w:color="auto" w:fill="E0E0E0"/>
            <w:vAlign w:val="bottom"/>
          </w:tcPr>
          <w:p w14:paraId="60A37998"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A7C9B99" w14:textId="77777777" w:rsidR="00820E0E" w:rsidRPr="00D77840" w:rsidRDefault="00D5260C" w:rsidP="00CB6121">
            <w:pPr>
              <w:rPr>
                <w:rFonts w:ascii="Trebuchet MS" w:hAnsi="Trebuchet MS" w:cs="Trebuchet MS"/>
                <w:sz w:val="18"/>
                <w:szCs w:val="18"/>
              </w:rPr>
            </w:pPr>
            <w:r>
              <w:rPr>
                <w:rFonts w:ascii="Trebuchet MS" w:hAnsi="Trebuchet MS" w:cs="Trebuchet MS"/>
                <w:sz w:val="18"/>
                <w:szCs w:val="18"/>
              </w:rPr>
              <w:t>Tekniske anlæg der er en del af spildevandsplanen</w:t>
            </w:r>
            <w:r w:rsidR="00F6321F">
              <w:rPr>
                <w:rFonts w:ascii="Trebuchet MS" w:hAnsi="Trebuchet MS" w:cs="Trebuchet MS"/>
                <w:sz w:val="18"/>
                <w:szCs w:val="18"/>
              </w:rPr>
              <w:t xml:space="preserve">. </w:t>
            </w:r>
            <w:r w:rsidR="00F6321F" w:rsidRPr="003A52C1">
              <w:rPr>
                <w:rFonts w:ascii="Trebuchet MS" w:hAnsi="Trebuchet MS" w:cs="Trebuchet MS"/>
                <w:sz w:val="18"/>
                <w:szCs w:val="18"/>
              </w:rPr>
              <w:t>Temaet er tænkt til registrering af de objekter</w:t>
            </w:r>
            <w:r w:rsidR="0019594B" w:rsidRPr="003A52C1">
              <w:rPr>
                <w:rFonts w:ascii="Trebuchet MS" w:hAnsi="Trebuchet MS" w:cs="Trebuchet MS"/>
                <w:sz w:val="18"/>
                <w:szCs w:val="18"/>
              </w:rPr>
              <w:t>,</w:t>
            </w:r>
            <w:r w:rsidR="00F6321F" w:rsidRPr="003A52C1">
              <w:rPr>
                <w:rFonts w:ascii="Trebuchet MS" w:hAnsi="Trebuchet MS" w:cs="Trebuchet MS"/>
                <w:sz w:val="18"/>
                <w:szCs w:val="18"/>
              </w:rPr>
              <w:t xml:space="preserve"> der ikke er i PlanDK3</w:t>
            </w:r>
            <w:r w:rsidR="004E503A">
              <w:rPr>
                <w:rFonts w:ascii="Trebuchet MS" w:hAnsi="Trebuchet MS" w:cs="Trebuchet MS"/>
                <w:sz w:val="18"/>
                <w:szCs w:val="18"/>
              </w:rPr>
              <w:t>.</w:t>
            </w:r>
          </w:p>
        </w:tc>
      </w:tr>
      <w:tr w:rsidR="00820E0E" w:rsidRPr="0051728E" w14:paraId="5C491B40" w14:textId="77777777" w:rsidTr="00CB6121">
        <w:trPr>
          <w:trHeight w:hRule="exact" w:val="255"/>
        </w:trPr>
        <w:tc>
          <w:tcPr>
            <w:tcW w:w="2235" w:type="dxa"/>
            <w:shd w:val="clear" w:color="auto" w:fill="E0E0E0"/>
            <w:vAlign w:val="bottom"/>
          </w:tcPr>
          <w:p w14:paraId="1CFB0D90" w14:textId="77777777" w:rsidR="00820E0E" w:rsidRPr="0051728E" w:rsidRDefault="00820E0E" w:rsidP="00CB612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64410E5" w14:textId="77777777" w:rsidR="00820E0E" w:rsidRPr="0051728E" w:rsidRDefault="00D5260C" w:rsidP="00CB6121">
            <w:pPr>
              <w:rPr>
                <w:rFonts w:ascii="Trebuchet MS" w:hAnsi="Trebuchet MS" w:cs="Trebuchet MS"/>
                <w:sz w:val="18"/>
                <w:szCs w:val="18"/>
              </w:rPr>
            </w:pPr>
            <w:r>
              <w:rPr>
                <w:rFonts w:ascii="Trebuchet MS" w:hAnsi="Trebuchet MS" w:cs="Trebuchet MS"/>
                <w:sz w:val="18"/>
                <w:szCs w:val="18"/>
              </w:rPr>
              <w:t>Vise de tekniske anlæg der hører til en spildevandsplan</w:t>
            </w:r>
            <w:r w:rsidR="004E503A">
              <w:rPr>
                <w:rFonts w:ascii="Trebuchet MS" w:hAnsi="Trebuchet MS" w:cs="Trebuchet MS"/>
                <w:sz w:val="18"/>
                <w:szCs w:val="18"/>
              </w:rPr>
              <w:t>.</w:t>
            </w:r>
          </w:p>
        </w:tc>
      </w:tr>
      <w:tr w:rsidR="00820E0E" w:rsidRPr="0051728E" w14:paraId="797F1A05" w14:textId="77777777" w:rsidTr="00CB6121">
        <w:trPr>
          <w:trHeight w:hRule="exact" w:val="255"/>
        </w:trPr>
        <w:tc>
          <w:tcPr>
            <w:tcW w:w="2235" w:type="dxa"/>
            <w:shd w:val="clear" w:color="auto" w:fill="E0E0E0"/>
            <w:vAlign w:val="bottom"/>
          </w:tcPr>
          <w:p w14:paraId="7BA73BF7" w14:textId="77777777" w:rsidR="00820E0E" w:rsidRPr="0051728E" w:rsidRDefault="00820E0E" w:rsidP="00CB612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9B46B24" w14:textId="77777777" w:rsidR="00820E0E" w:rsidRPr="00FE3FC3" w:rsidRDefault="00820E0E" w:rsidP="00CB6121">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820E0E" w:rsidRPr="0051728E" w14:paraId="06391EA6" w14:textId="77777777" w:rsidTr="00CB6121">
        <w:trPr>
          <w:trHeight w:hRule="exact" w:val="255"/>
        </w:trPr>
        <w:tc>
          <w:tcPr>
            <w:tcW w:w="2235" w:type="dxa"/>
            <w:shd w:val="clear" w:color="auto" w:fill="E0E0E0"/>
            <w:vAlign w:val="bottom"/>
          </w:tcPr>
          <w:p w14:paraId="1C1618C5" w14:textId="77777777" w:rsidR="00820E0E" w:rsidRPr="00492FFE" w:rsidRDefault="006A595F" w:rsidP="00CB6121">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820E0E" w:rsidRPr="00492FFE">
              <w:rPr>
                <w:rFonts w:ascii="Trebuchet MS" w:hAnsi="Trebuchet MS" w:cs="Trebuchet MS"/>
                <w:sz w:val="18"/>
                <w:szCs w:val="18"/>
              </w:rPr>
              <w:t>_ord</w:t>
            </w:r>
            <w:proofErr w:type="spellEnd"/>
          </w:p>
        </w:tc>
        <w:tc>
          <w:tcPr>
            <w:tcW w:w="11340" w:type="dxa"/>
            <w:shd w:val="clear" w:color="auto" w:fill="FFFFFF"/>
            <w:vAlign w:val="bottom"/>
          </w:tcPr>
          <w:p w14:paraId="16C10713" w14:textId="77777777" w:rsidR="00820E0E" w:rsidRPr="00492FFE" w:rsidRDefault="00820E0E" w:rsidP="00CB6121">
            <w:pPr>
              <w:autoSpaceDE w:val="0"/>
              <w:autoSpaceDN w:val="0"/>
              <w:adjustRightInd w:val="0"/>
              <w:rPr>
                <w:rFonts w:ascii="Trebuchet MS" w:hAnsi="Trebuchet MS" w:cs="Trebuchet MS"/>
                <w:sz w:val="18"/>
                <w:szCs w:val="18"/>
              </w:rPr>
            </w:pPr>
            <w:r>
              <w:rPr>
                <w:rFonts w:ascii="Trebuchet MS" w:hAnsi="Trebuchet MS"/>
                <w:sz w:val="18"/>
                <w:szCs w:val="18"/>
              </w:rPr>
              <w:t>Spildevand, Regnvand, Kloak</w:t>
            </w:r>
          </w:p>
        </w:tc>
      </w:tr>
      <w:tr w:rsidR="00820E0E" w:rsidRPr="0051728E" w14:paraId="206BDC2A" w14:textId="77777777" w:rsidTr="00CB6121">
        <w:trPr>
          <w:trHeight w:hRule="exact" w:val="255"/>
        </w:trPr>
        <w:tc>
          <w:tcPr>
            <w:tcW w:w="2235" w:type="dxa"/>
            <w:shd w:val="clear" w:color="auto" w:fill="E0E0E0"/>
            <w:vAlign w:val="bottom"/>
          </w:tcPr>
          <w:p w14:paraId="5859895D"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lastRenderedPageBreak/>
              <w:t>Geometri type</w:t>
            </w:r>
          </w:p>
        </w:tc>
        <w:tc>
          <w:tcPr>
            <w:tcW w:w="11340" w:type="dxa"/>
            <w:shd w:val="clear" w:color="auto" w:fill="FFFFFF"/>
            <w:vAlign w:val="bottom"/>
          </w:tcPr>
          <w:p w14:paraId="7DF7A46D"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Punkt</w:t>
            </w:r>
          </w:p>
        </w:tc>
      </w:tr>
      <w:tr w:rsidR="00820E0E" w:rsidRPr="0051728E" w14:paraId="2CED5998" w14:textId="77777777" w:rsidTr="00CB6121">
        <w:trPr>
          <w:trHeight w:hRule="exact" w:val="255"/>
        </w:trPr>
        <w:tc>
          <w:tcPr>
            <w:tcW w:w="2235" w:type="dxa"/>
            <w:shd w:val="clear" w:color="auto" w:fill="E0E0E0"/>
            <w:vAlign w:val="bottom"/>
          </w:tcPr>
          <w:p w14:paraId="64EA06C1" w14:textId="77777777" w:rsidR="00820E0E" w:rsidRPr="00C60C42" w:rsidRDefault="00820E0E" w:rsidP="00CB6121">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01120F9B" w14:textId="77777777" w:rsidR="00820E0E" w:rsidRPr="00C60C42" w:rsidRDefault="00820E0E" w:rsidP="00CB6121">
            <w:pPr>
              <w:rPr>
                <w:rFonts w:ascii="Trebuchet MS" w:hAnsi="Trebuchet MS" w:cs="Trebuchet MS"/>
                <w:sz w:val="18"/>
                <w:szCs w:val="18"/>
              </w:rPr>
            </w:pPr>
          </w:p>
        </w:tc>
      </w:tr>
      <w:tr w:rsidR="000C68CF" w:rsidRPr="00186E64" w14:paraId="21335036" w14:textId="77777777" w:rsidTr="00CB6121">
        <w:trPr>
          <w:trHeight w:hRule="exact" w:val="255"/>
        </w:trPr>
        <w:tc>
          <w:tcPr>
            <w:tcW w:w="2235" w:type="dxa"/>
            <w:shd w:val="clear" w:color="auto" w:fill="E0E0E0"/>
            <w:vAlign w:val="bottom"/>
          </w:tcPr>
          <w:p w14:paraId="2892DD1C" w14:textId="77777777" w:rsidR="000C68CF" w:rsidRPr="00C60C42" w:rsidRDefault="0089156A" w:rsidP="00CB6121">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53945B1" w14:textId="3A39F383" w:rsidR="000C68CF" w:rsidRPr="00C60C42" w:rsidRDefault="00DF2393" w:rsidP="00DF2393">
            <w:pPr>
              <w:rPr>
                <w:rFonts w:ascii="Trebuchet MS" w:hAnsi="Trebuchet MS" w:cs="Trebuchet MS"/>
                <w:sz w:val="18"/>
                <w:szCs w:val="18"/>
              </w:rPr>
            </w:pPr>
            <w:r w:rsidRPr="003D5E8B">
              <w:rPr>
                <w:rFonts w:ascii="Trebuchet MS" w:hAnsi="Trebuchet MS" w:cs="Trebuchet MS"/>
                <w:color w:val="4F81BD"/>
                <w:sz w:val="18"/>
                <w:szCs w:val="18"/>
              </w:rPr>
              <w:t>06.00.05, 06.01.00, 06.01.05, 06.03, 06.03.00</w:t>
            </w:r>
          </w:p>
        </w:tc>
      </w:tr>
    </w:tbl>
    <w:p w14:paraId="4898EC97" w14:textId="77777777" w:rsidR="00820E0E" w:rsidRPr="00A32757" w:rsidRDefault="00380C13" w:rsidP="00820E0E">
      <w:pPr>
        <w:pStyle w:val="Overskrift6"/>
      </w:pPr>
      <w:r>
        <w:t>5.6.</w:t>
      </w:r>
      <w:r w:rsidR="00100710">
        <w:t>7</w:t>
      </w:r>
      <w:r w:rsidR="00820E0E">
        <w:t>.2</w:t>
      </w:r>
      <w:r w:rsidR="00820E0E" w:rsidRPr="00A32757">
        <w:t xml:space="preserve"> </w:t>
      </w:r>
      <w:r w:rsidR="00820E0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820E0E" w:rsidRPr="0051728E" w14:paraId="2338DA5A" w14:textId="77777777" w:rsidTr="00537529">
        <w:trPr>
          <w:trHeight w:hRule="exact" w:val="255"/>
        </w:trPr>
        <w:tc>
          <w:tcPr>
            <w:tcW w:w="4503" w:type="dxa"/>
            <w:shd w:val="clear" w:color="auto" w:fill="D9D9D9"/>
            <w:vAlign w:val="bottom"/>
          </w:tcPr>
          <w:p w14:paraId="2DB92B32"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3BAE03A"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Beskrivelse</w:t>
            </w:r>
          </w:p>
        </w:tc>
      </w:tr>
      <w:tr w:rsidR="00C71554" w:rsidRPr="0051728E" w14:paraId="2EF99D57" w14:textId="77777777" w:rsidTr="00537529">
        <w:trPr>
          <w:trHeight w:hRule="exact" w:val="510"/>
        </w:trPr>
        <w:tc>
          <w:tcPr>
            <w:tcW w:w="4503" w:type="dxa"/>
            <w:shd w:val="clear" w:color="auto" w:fill="E0E0E0"/>
            <w:vAlign w:val="bottom"/>
          </w:tcPr>
          <w:p w14:paraId="571D7AE5" w14:textId="77777777" w:rsidR="00C71554" w:rsidRPr="00024C60" w:rsidRDefault="00C71554" w:rsidP="00CB612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210098FB" w14:textId="7FCE0734"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 xml:space="preserve">Konverteres direkte fra den nuværende spildevandsplan. Objekterne flyttes på plads i forhold til </w:t>
            </w:r>
            <w:proofErr w:type="spellStart"/>
            <w:r w:rsidR="00D96699" w:rsidRPr="003D5E8B">
              <w:rPr>
                <w:rFonts w:ascii="Trebuchet MS" w:hAnsi="Trebuchet MS" w:cs="Trebuchet MS"/>
                <w:color w:val="4F81BD"/>
                <w:sz w:val="18"/>
                <w:szCs w:val="18"/>
              </w:rPr>
              <w:t>GeoDanmark</w:t>
            </w:r>
            <w:proofErr w:type="spellEnd"/>
            <w:r w:rsidRPr="00DB13B5">
              <w:rPr>
                <w:rFonts w:ascii="Trebuchet MS" w:hAnsi="Trebuchet MS" w:cs="Trebuchet MS"/>
                <w:sz w:val="18"/>
                <w:szCs w:val="18"/>
              </w:rPr>
              <w:t>-objekter og evt. objekter i kloakregistrering.</w:t>
            </w:r>
          </w:p>
        </w:tc>
      </w:tr>
      <w:tr w:rsidR="00C71554" w:rsidRPr="0051728E" w14:paraId="516266DD" w14:textId="77777777" w:rsidTr="00537529">
        <w:trPr>
          <w:trHeight w:hRule="exact" w:val="255"/>
        </w:trPr>
        <w:tc>
          <w:tcPr>
            <w:tcW w:w="4503" w:type="dxa"/>
            <w:shd w:val="clear" w:color="auto" w:fill="E0E0E0"/>
            <w:vAlign w:val="bottom"/>
          </w:tcPr>
          <w:p w14:paraId="3915E960"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8A6C864" w14:textId="7777777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Opdeles i anlægstyper.</w:t>
            </w:r>
          </w:p>
        </w:tc>
      </w:tr>
      <w:tr w:rsidR="00C71554" w:rsidRPr="0051728E" w14:paraId="5F66DB61" w14:textId="77777777" w:rsidTr="00537529">
        <w:trPr>
          <w:trHeight w:hRule="exact" w:val="255"/>
        </w:trPr>
        <w:tc>
          <w:tcPr>
            <w:tcW w:w="4503" w:type="dxa"/>
            <w:shd w:val="clear" w:color="auto" w:fill="E0E0E0"/>
            <w:vAlign w:val="bottom"/>
          </w:tcPr>
          <w:p w14:paraId="47111183"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4D9B7A3" w14:textId="7777777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w:t>
            </w:r>
          </w:p>
        </w:tc>
      </w:tr>
      <w:tr w:rsidR="00C71554" w:rsidRPr="0051728E" w14:paraId="5D5C444C" w14:textId="77777777" w:rsidTr="00537529">
        <w:trPr>
          <w:trHeight w:hRule="exact" w:val="255"/>
        </w:trPr>
        <w:tc>
          <w:tcPr>
            <w:tcW w:w="4503" w:type="dxa"/>
            <w:shd w:val="clear" w:color="auto" w:fill="E0E0E0"/>
            <w:vAlign w:val="bottom"/>
          </w:tcPr>
          <w:p w14:paraId="07FAF920"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233EEC8" w14:textId="77777777" w:rsidR="00C71554" w:rsidRPr="00DB13B5" w:rsidRDefault="00C71554" w:rsidP="00DB13B5">
            <w:pPr>
              <w:rPr>
                <w:rFonts w:ascii="Trebuchet MS" w:hAnsi="Trebuchet MS" w:cs="Trebuchet MS"/>
                <w:sz w:val="18"/>
                <w:szCs w:val="18"/>
              </w:rPr>
            </w:pPr>
          </w:p>
        </w:tc>
      </w:tr>
      <w:tr w:rsidR="00C71554" w:rsidRPr="0051728E" w14:paraId="3D9952BA" w14:textId="77777777" w:rsidTr="00537529">
        <w:trPr>
          <w:trHeight w:hRule="exact" w:val="255"/>
        </w:trPr>
        <w:tc>
          <w:tcPr>
            <w:tcW w:w="4503" w:type="dxa"/>
            <w:shd w:val="clear" w:color="auto" w:fill="E0E0E0"/>
            <w:vAlign w:val="bottom"/>
          </w:tcPr>
          <w:p w14:paraId="37B5090D"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72911B6" w14:textId="77777777" w:rsidR="00C71554" w:rsidRPr="00DB13B5" w:rsidRDefault="00C71554" w:rsidP="00DB13B5">
            <w:pPr>
              <w:rPr>
                <w:rFonts w:ascii="Trebuchet MS" w:hAnsi="Trebuchet MS" w:cs="Trebuchet MS"/>
                <w:sz w:val="18"/>
                <w:szCs w:val="18"/>
              </w:rPr>
            </w:pPr>
          </w:p>
        </w:tc>
      </w:tr>
      <w:tr w:rsidR="00C71554" w:rsidRPr="0051728E" w14:paraId="362E4400" w14:textId="77777777" w:rsidTr="00537529">
        <w:trPr>
          <w:trHeight w:hRule="exact" w:val="255"/>
        </w:trPr>
        <w:tc>
          <w:tcPr>
            <w:tcW w:w="4503" w:type="dxa"/>
            <w:shd w:val="clear" w:color="auto" w:fill="E0E0E0"/>
            <w:vAlign w:val="bottom"/>
          </w:tcPr>
          <w:p w14:paraId="3E077AB8"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3FFBB3D2" w14:textId="4CCFCB8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 xml:space="preserve">Snap til evt. </w:t>
            </w:r>
            <w:proofErr w:type="spellStart"/>
            <w:r w:rsidR="00D96699" w:rsidRPr="003D5E8B">
              <w:rPr>
                <w:rFonts w:ascii="Trebuchet MS" w:hAnsi="Trebuchet MS" w:cs="Trebuchet MS"/>
                <w:color w:val="4F81BD"/>
                <w:sz w:val="18"/>
                <w:szCs w:val="18"/>
              </w:rPr>
              <w:t>GeoDanmark</w:t>
            </w:r>
            <w:proofErr w:type="spellEnd"/>
            <w:r w:rsidRPr="00DB13B5">
              <w:rPr>
                <w:rFonts w:ascii="Trebuchet MS" w:hAnsi="Trebuchet MS" w:cs="Trebuchet MS"/>
                <w:sz w:val="18"/>
                <w:szCs w:val="18"/>
              </w:rPr>
              <w:t>-objekter</w:t>
            </w:r>
          </w:p>
        </w:tc>
      </w:tr>
    </w:tbl>
    <w:p w14:paraId="43143F9E" w14:textId="77777777" w:rsidR="00820E0E" w:rsidRPr="00A32757" w:rsidRDefault="00380C13" w:rsidP="00820E0E">
      <w:pPr>
        <w:pStyle w:val="Overskrift6"/>
      </w:pPr>
      <w:r>
        <w:t>5.6.</w:t>
      </w:r>
      <w:r w:rsidR="00100710">
        <w:t>7</w:t>
      </w:r>
      <w:r w:rsidR="00CB6121">
        <w:t>.</w:t>
      </w:r>
      <w:r w:rsidR="00820E0E">
        <w:t>3 Kodelister</w:t>
      </w:r>
    </w:p>
    <w:p w14:paraId="7AD96810" w14:textId="77777777" w:rsidR="00820E0E" w:rsidRDefault="00820E0E" w:rsidP="00820E0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17A1B96" w14:textId="77777777" w:rsidR="00820E0E" w:rsidRPr="00A32757" w:rsidRDefault="00380C13" w:rsidP="00820E0E">
      <w:pPr>
        <w:pStyle w:val="Overskrift7"/>
      </w:pPr>
      <w:r>
        <w:t>5.6.</w:t>
      </w:r>
      <w:r w:rsidR="00100710">
        <w:t>7</w:t>
      </w:r>
      <w:r w:rsidR="00820E0E">
        <w:t>.3</w:t>
      </w:r>
      <w:r w:rsidR="00820E0E" w:rsidRPr="00A32757">
        <w:t>.</w:t>
      </w:r>
      <w:r w:rsidR="00820E0E">
        <w:t>1</w:t>
      </w:r>
      <w:r w:rsidR="00820E0E" w:rsidRPr="00A32757">
        <w:t xml:space="preserve"> </w:t>
      </w:r>
      <w:r w:rsidR="00820E0E">
        <w:t xml:space="preserve">  5</w:t>
      </w:r>
      <w:r>
        <w:t>5</w:t>
      </w:r>
      <w:r w:rsidR="00820E0E">
        <w:t>0</w:t>
      </w:r>
      <w:r w:rsidR="00100710">
        <w:t>6</w:t>
      </w:r>
      <w:r w:rsidR="00820E0E">
        <w:t xml:space="preserve"> </w:t>
      </w:r>
      <w:proofErr w:type="spellStart"/>
      <w:r w:rsidR="00D5260C">
        <w:t>Anlaegtype</w:t>
      </w:r>
      <w:proofErr w:type="spellEnd"/>
      <w:r w:rsidR="00820E0E" w:rsidRPr="00CC386E">
        <w:rPr>
          <w:rStyle w:val="TypografiOverskrift4BrugerdefineretfarveRGB0Tegn"/>
        </w:rPr>
        <w:t xml:space="preserve"> </w:t>
      </w:r>
      <w:r w:rsidR="00820E0E">
        <w:t>(</w:t>
      </w:r>
      <w:r w:rsidR="007D3853" w:rsidRPr="004D056C">
        <w:t>d_5506_anlaegtype</w:t>
      </w:r>
      <w:r w:rsidR="00820E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371"/>
        <w:gridCol w:w="1418"/>
        <w:gridCol w:w="7803"/>
      </w:tblGrid>
      <w:tr w:rsidR="002A6C1A" w:rsidRPr="00CB6121" w14:paraId="1C6D545E" w14:textId="77777777" w:rsidTr="002A6C1A">
        <w:trPr>
          <w:trHeight w:hRule="exact" w:val="255"/>
        </w:trPr>
        <w:tc>
          <w:tcPr>
            <w:tcW w:w="1983" w:type="dxa"/>
            <w:tcBorders>
              <w:bottom w:val="single" w:sz="4" w:space="0" w:color="auto"/>
            </w:tcBorders>
            <w:shd w:val="clear" w:color="auto" w:fill="D9D9D9"/>
            <w:vAlign w:val="center"/>
          </w:tcPr>
          <w:p w14:paraId="44810104" w14:textId="77777777" w:rsidR="002A6C1A" w:rsidRPr="00CB6121" w:rsidRDefault="002A6C1A" w:rsidP="00435442">
            <w:pPr>
              <w:rPr>
                <w:rFonts w:ascii="Trebuchet MS" w:hAnsi="Trebuchet MS" w:cs="Trebuchet MS"/>
                <w:b/>
                <w:bCs/>
                <w:sz w:val="18"/>
                <w:szCs w:val="18"/>
              </w:rPr>
            </w:pPr>
            <w:proofErr w:type="spellStart"/>
            <w:r w:rsidRPr="00CB6121">
              <w:rPr>
                <w:rFonts w:ascii="Trebuchet MS" w:hAnsi="Trebuchet MS"/>
                <w:b/>
                <w:sz w:val="18"/>
                <w:szCs w:val="18"/>
              </w:rPr>
              <w:t>anlaeg_type_kode</w:t>
            </w:r>
            <w:proofErr w:type="spellEnd"/>
          </w:p>
        </w:tc>
        <w:tc>
          <w:tcPr>
            <w:tcW w:w="2371" w:type="dxa"/>
            <w:tcBorders>
              <w:bottom w:val="single" w:sz="4" w:space="0" w:color="auto"/>
            </w:tcBorders>
            <w:shd w:val="clear" w:color="auto" w:fill="D9D9D9"/>
            <w:vAlign w:val="center"/>
          </w:tcPr>
          <w:p w14:paraId="2410C0C9" w14:textId="77777777" w:rsidR="002A6C1A" w:rsidRPr="00CB6121" w:rsidRDefault="002A6C1A" w:rsidP="00435442">
            <w:pPr>
              <w:rPr>
                <w:rFonts w:ascii="Trebuchet MS" w:hAnsi="Trebuchet MS" w:cs="Trebuchet MS"/>
                <w:b/>
                <w:bCs/>
                <w:sz w:val="18"/>
                <w:szCs w:val="18"/>
              </w:rPr>
            </w:pPr>
            <w:proofErr w:type="spellStart"/>
            <w:r w:rsidRPr="00CB6121">
              <w:rPr>
                <w:rFonts w:ascii="Trebuchet MS" w:hAnsi="Trebuchet MS"/>
                <w:b/>
                <w:sz w:val="18"/>
                <w:szCs w:val="18"/>
              </w:rPr>
              <w:t>anlaeg_type</w:t>
            </w:r>
            <w:proofErr w:type="spellEnd"/>
          </w:p>
        </w:tc>
        <w:tc>
          <w:tcPr>
            <w:tcW w:w="1418" w:type="dxa"/>
            <w:tcBorders>
              <w:bottom w:val="single" w:sz="4" w:space="0" w:color="auto"/>
            </w:tcBorders>
            <w:shd w:val="clear" w:color="auto" w:fill="D9D9D9"/>
            <w:vAlign w:val="bottom"/>
          </w:tcPr>
          <w:p w14:paraId="31C0A527" w14:textId="77777777" w:rsidR="002A6C1A" w:rsidRPr="003A52C1" w:rsidRDefault="000A2E28" w:rsidP="002A6C1A">
            <w:pPr>
              <w:rPr>
                <w:rFonts w:ascii="Trebuchet MS" w:hAnsi="Trebuchet MS" w:cs="Trebuchet MS"/>
                <w:b/>
                <w:bCs/>
                <w:sz w:val="18"/>
                <w:szCs w:val="18"/>
              </w:rPr>
            </w:pPr>
            <w:r w:rsidRPr="003A52C1">
              <w:rPr>
                <w:rFonts w:ascii="Trebuchet MS" w:hAnsi="Trebuchet MS" w:cs="Trebuchet MS"/>
                <w:b/>
                <w:bCs/>
                <w:sz w:val="18"/>
                <w:szCs w:val="18"/>
              </w:rPr>
              <w:t>a</w:t>
            </w:r>
            <w:r w:rsidR="002A6C1A" w:rsidRPr="003A52C1">
              <w:rPr>
                <w:rFonts w:ascii="Trebuchet MS" w:hAnsi="Trebuchet MS" w:cs="Trebuchet MS"/>
                <w:b/>
                <w:bCs/>
                <w:sz w:val="18"/>
                <w:szCs w:val="18"/>
              </w:rPr>
              <w:t>ktiv</w:t>
            </w:r>
          </w:p>
        </w:tc>
        <w:tc>
          <w:tcPr>
            <w:tcW w:w="7803" w:type="dxa"/>
            <w:tcBorders>
              <w:bottom w:val="single" w:sz="4" w:space="0" w:color="auto"/>
            </w:tcBorders>
            <w:shd w:val="clear" w:color="auto" w:fill="D9D9D9"/>
            <w:vAlign w:val="bottom"/>
          </w:tcPr>
          <w:p w14:paraId="468CA39B" w14:textId="77777777" w:rsidR="002A6C1A" w:rsidRPr="00CB6121" w:rsidRDefault="002A6C1A" w:rsidP="002A6C1A">
            <w:pPr>
              <w:rPr>
                <w:rFonts w:ascii="Trebuchet MS" w:hAnsi="Trebuchet MS" w:cs="Trebuchet MS"/>
                <w:b/>
                <w:bCs/>
                <w:sz w:val="18"/>
                <w:szCs w:val="18"/>
              </w:rPr>
            </w:pPr>
            <w:r w:rsidRPr="00CB6121">
              <w:rPr>
                <w:rFonts w:ascii="Trebuchet MS" w:hAnsi="Trebuchet MS" w:cs="Trebuchet MS"/>
                <w:b/>
                <w:bCs/>
                <w:sz w:val="18"/>
                <w:szCs w:val="18"/>
              </w:rPr>
              <w:t>Begrebsdefinition</w:t>
            </w:r>
          </w:p>
        </w:tc>
      </w:tr>
      <w:tr w:rsidR="002A6C1A" w:rsidRPr="0051728E" w14:paraId="74B094AC"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294A5292" w14:textId="77777777" w:rsidR="002A6C1A" w:rsidRPr="00CE6370" w:rsidRDefault="002A6C1A" w:rsidP="00435442">
            <w:pPr>
              <w:jc w:val="center"/>
              <w:rPr>
                <w:rFonts w:ascii="Trebuchet MS" w:hAnsi="Trebuchet MS"/>
                <w:sz w:val="18"/>
                <w:szCs w:val="18"/>
              </w:rPr>
            </w:pPr>
            <w:r>
              <w:rPr>
                <w:rFonts w:ascii="Trebuchet MS" w:hAnsi="Trebuchet MS"/>
                <w:sz w:val="18"/>
                <w:szCs w:val="18"/>
              </w:rPr>
              <w:t>1</w:t>
            </w:r>
          </w:p>
        </w:tc>
        <w:tc>
          <w:tcPr>
            <w:tcW w:w="2371" w:type="dxa"/>
            <w:tcBorders>
              <w:top w:val="single" w:sz="4" w:space="0" w:color="auto"/>
              <w:left w:val="single" w:sz="4" w:space="0" w:color="auto"/>
              <w:bottom w:val="single" w:sz="4" w:space="0" w:color="auto"/>
            </w:tcBorders>
            <w:shd w:val="clear" w:color="auto" w:fill="FFFFFF"/>
            <w:vAlign w:val="center"/>
          </w:tcPr>
          <w:p w14:paraId="234E7C43" w14:textId="77777777" w:rsidR="002A6C1A" w:rsidRPr="003A2743" w:rsidRDefault="002A6C1A" w:rsidP="00435442">
            <w:pPr>
              <w:rPr>
                <w:rFonts w:ascii="Trebuchet MS" w:hAnsi="Trebuchet MS"/>
                <w:sz w:val="18"/>
                <w:szCs w:val="18"/>
              </w:rPr>
            </w:pPr>
            <w:r>
              <w:rPr>
                <w:rFonts w:ascii="Trebuchet MS" w:hAnsi="Trebuchet MS"/>
                <w:sz w:val="18"/>
                <w:szCs w:val="18"/>
              </w:rPr>
              <w:t>Renseanlæg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501EC49"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05D26D1D"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Anlæg som renser spildevand for dele af indholdet.</w:t>
            </w:r>
          </w:p>
        </w:tc>
      </w:tr>
      <w:tr w:rsidR="002A6C1A" w:rsidRPr="0051728E" w14:paraId="6207F340"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354491F5" w14:textId="77777777" w:rsidR="002A6C1A" w:rsidRPr="00CE6370" w:rsidRDefault="002A6C1A" w:rsidP="00435442">
            <w:pPr>
              <w:jc w:val="center"/>
              <w:rPr>
                <w:rFonts w:ascii="Trebuchet MS" w:hAnsi="Trebuchet MS"/>
                <w:sz w:val="18"/>
                <w:szCs w:val="18"/>
              </w:rPr>
            </w:pPr>
            <w:r>
              <w:rPr>
                <w:rFonts w:ascii="Trebuchet MS" w:hAnsi="Trebuchet MS"/>
                <w:sz w:val="18"/>
                <w:szCs w:val="18"/>
              </w:rPr>
              <w:t>2</w:t>
            </w:r>
          </w:p>
        </w:tc>
        <w:tc>
          <w:tcPr>
            <w:tcW w:w="2371" w:type="dxa"/>
            <w:tcBorders>
              <w:top w:val="single" w:sz="4" w:space="0" w:color="auto"/>
              <w:left w:val="single" w:sz="4" w:space="0" w:color="auto"/>
              <w:bottom w:val="single" w:sz="4" w:space="0" w:color="auto"/>
            </w:tcBorders>
            <w:shd w:val="clear" w:color="auto" w:fill="FFFFFF"/>
            <w:vAlign w:val="center"/>
          </w:tcPr>
          <w:p w14:paraId="22A02711" w14:textId="77777777" w:rsidR="002A6C1A" w:rsidRPr="003A2743" w:rsidRDefault="002A6C1A" w:rsidP="00435442">
            <w:pPr>
              <w:rPr>
                <w:rFonts w:ascii="Trebuchet MS" w:hAnsi="Trebuchet MS"/>
                <w:sz w:val="18"/>
                <w:szCs w:val="18"/>
              </w:rPr>
            </w:pPr>
            <w:r>
              <w:rPr>
                <w:rFonts w:ascii="Trebuchet MS" w:hAnsi="Trebuchet MS"/>
                <w:sz w:val="18"/>
                <w:szCs w:val="18"/>
              </w:rPr>
              <w:t>Forsinkelsesbassin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078074"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3BD7D4B5" w14:textId="77777777" w:rsidR="002A6C1A" w:rsidRPr="00DB13B5" w:rsidRDefault="002A6C1A" w:rsidP="00DB13B5">
            <w:pPr>
              <w:rPr>
                <w:rFonts w:ascii="Trebuchet MS" w:hAnsi="Trebuchet MS" w:cs="Trebuchet MS"/>
                <w:sz w:val="18"/>
                <w:szCs w:val="18"/>
              </w:rPr>
            </w:pPr>
            <w:r w:rsidRPr="00FB39DE">
              <w:rPr>
                <w:rFonts w:ascii="Trebuchet MS" w:hAnsi="Trebuchet MS" w:cs="Trebuchet MS"/>
                <w:sz w:val="18"/>
                <w:szCs w:val="18"/>
              </w:rPr>
              <w:t xml:space="preserve">Bassinanlæg til </w:t>
            </w:r>
            <w:r>
              <w:rPr>
                <w:rFonts w:ascii="Trebuchet MS" w:hAnsi="Trebuchet MS" w:cs="Trebuchet MS"/>
                <w:sz w:val="18"/>
                <w:szCs w:val="18"/>
              </w:rPr>
              <w:t>’parkering’ af spildevandet, når det regner voldsomt</w:t>
            </w:r>
            <w:r w:rsidR="004E503A">
              <w:rPr>
                <w:rFonts w:ascii="Trebuchet MS" w:hAnsi="Trebuchet MS" w:cs="Trebuchet MS"/>
                <w:sz w:val="18"/>
                <w:szCs w:val="18"/>
              </w:rPr>
              <w:t>.</w:t>
            </w:r>
          </w:p>
        </w:tc>
      </w:tr>
      <w:tr w:rsidR="002A6C1A" w:rsidRPr="0051728E" w14:paraId="6B2D49A2" w14:textId="77777777" w:rsidTr="002A6C1A">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660BD3BC" w14:textId="77777777" w:rsidR="002A6C1A" w:rsidRPr="00CE6370" w:rsidRDefault="002A6C1A" w:rsidP="00FB39DE">
            <w:pPr>
              <w:jc w:val="center"/>
              <w:rPr>
                <w:rFonts w:ascii="Trebuchet MS" w:hAnsi="Trebuchet MS"/>
                <w:sz w:val="18"/>
                <w:szCs w:val="18"/>
              </w:rPr>
            </w:pPr>
            <w:r>
              <w:rPr>
                <w:rFonts w:ascii="Trebuchet MS" w:hAnsi="Trebuchet MS"/>
                <w:sz w:val="18"/>
                <w:szCs w:val="18"/>
              </w:rPr>
              <w:t>3</w:t>
            </w:r>
          </w:p>
        </w:tc>
        <w:tc>
          <w:tcPr>
            <w:tcW w:w="2371" w:type="dxa"/>
            <w:tcBorders>
              <w:top w:val="single" w:sz="4" w:space="0" w:color="auto"/>
              <w:left w:val="single" w:sz="4" w:space="0" w:color="auto"/>
              <w:bottom w:val="single" w:sz="4" w:space="0" w:color="auto"/>
            </w:tcBorders>
            <w:shd w:val="clear" w:color="auto" w:fill="FFFFFF"/>
            <w:vAlign w:val="center"/>
          </w:tcPr>
          <w:p w14:paraId="6EC6CC4E" w14:textId="77777777" w:rsidR="002A6C1A" w:rsidRDefault="002A6C1A" w:rsidP="00435442">
            <w:pPr>
              <w:rPr>
                <w:rFonts w:ascii="Trebuchet MS" w:hAnsi="Trebuchet MS"/>
                <w:sz w:val="18"/>
                <w:szCs w:val="18"/>
              </w:rPr>
            </w:pPr>
            <w:r>
              <w:rPr>
                <w:rFonts w:ascii="Trebuchet MS" w:hAnsi="Trebuchet MS"/>
                <w:sz w:val="18"/>
                <w:szCs w:val="18"/>
              </w:rPr>
              <w:t>Sparebassin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B98B396"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0C2E66E0" w14:textId="77777777" w:rsidR="002A6C1A" w:rsidRPr="00DB13B5" w:rsidRDefault="002A6C1A" w:rsidP="00DB13B5">
            <w:pPr>
              <w:rPr>
                <w:rFonts w:ascii="Trebuchet MS" w:hAnsi="Trebuchet MS" w:cs="Trebuchet MS"/>
                <w:sz w:val="18"/>
                <w:szCs w:val="18"/>
              </w:rPr>
            </w:pPr>
            <w:r>
              <w:rPr>
                <w:rFonts w:ascii="Trebuchet MS" w:hAnsi="Trebuchet MS" w:cs="Trebuchet MS"/>
                <w:sz w:val="18"/>
                <w:szCs w:val="18"/>
              </w:rPr>
              <w:t>Et b</w:t>
            </w:r>
            <w:r w:rsidRPr="00FB39DE">
              <w:rPr>
                <w:rFonts w:ascii="Trebuchet MS" w:hAnsi="Trebuchet MS" w:cs="Trebuchet MS"/>
                <w:sz w:val="18"/>
                <w:szCs w:val="18"/>
              </w:rPr>
              <w:t>a</w:t>
            </w:r>
            <w:r>
              <w:rPr>
                <w:rFonts w:ascii="Trebuchet MS" w:hAnsi="Trebuchet MS" w:cs="Trebuchet MS"/>
                <w:sz w:val="18"/>
                <w:szCs w:val="18"/>
              </w:rPr>
              <w:t>s</w:t>
            </w:r>
            <w:r w:rsidRPr="00FB39DE">
              <w:rPr>
                <w:rFonts w:ascii="Trebuchet MS" w:hAnsi="Trebuchet MS" w:cs="Trebuchet MS"/>
                <w:sz w:val="18"/>
                <w:szCs w:val="18"/>
              </w:rPr>
              <w:t xml:space="preserve">sin </w:t>
            </w:r>
            <w:r>
              <w:rPr>
                <w:rFonts w:ascii="Trebuchet MS" w:hAnsi="Trebuchet MS" w:cs="Trebuchet MS"/>
                <w:sz w:val="18"/>
                <w:szCs w:val="18"/>
              </w:rPr>
              <w:t xml:space="preserve">som </w:t>
            </w:r>
            <w:r w:rsidRPr="00FB39DE">
              <w:rPr>
                <w:rFonts w:ascii="Trebuchet MS" w:hAnsi="Trebuchet MS" w:cs="Trebuchet MS"/>
                <w:sz w:val="18"/>
                <w:szCs w:val="18"/>
              </w:rPr>
              <w:t xml:space="preserve">oplagrer spildevandet i ”regntiden” hvor pumperne </w:t>
            </w:r>
            <w:r w:rsidRPr="00FB39DE">
              <w:rPr>
                <w:rFonts w:ascii="Trebuchet MS" w:hAnsi="Trebuchet MS" w:cs="Trebuchet MS"/>
                <w:sz w:val="18"/>
                <w:szCs w:val="18"/>
              </w:rPr>
              <w:br/>
              <w:t>ikke kan</w:t>
            </w:r>
            <w:r>
              <w:rPr>
                <w:rFonts w:ascii="Trebuchet MS" w:hAnsi="Trebuchet MS" w:cs="Trebuchet MS"/>
                <w:sz w:val="18"/>
                <w:szCs w:val="18"/>
              </w:rPr>
              <w:t xml:space="preserve"> </w:t>
            </w:r>
            <w:r w:rsidRPr="00FB39DE">
              <w:rPr>
                <w:rFonts w:ascii="Trebuchet MS" w:hAnsi="Trebuchet MS" w:cs="Trebuchet MS"/>
                <w:sz w:val="18"/>
                <w:szCs w:val="18"/>
              </w:rPr>
              <w:t>ikke kan følge med</w:t>
            </w:r>
            <w:r>
              <w:rPr>
                <w:rFonts w:ascii="Trebuchet MS" w:hAnsi="Trebuchet MS" w:cs="Trebuchet MS"/>
                <w:sz w:val="18"/>
                <w:szCs w:val="18"/>
              </w:rPr>
              <w:t>.</w:t>
            </w:r>
          </w:p>
        </w:tc>
      </w:tr>
      <w:tr w:rsidR="002A6C1A" w:rsidRPr="0051728E" w14:paraId="437FEB89"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436EB6C6" w14:textId="77777777" w:rsidR="002A6C1A" w:rsidRPr="00CE6370" w:rsidRDefault="002A6C1A" w:rsidP="00435442">
            <w:pPr>
              <w:jc w:val="center"/>
              <w:rPr>
                <w:rFonts w:ascii="Trebuchet MS" w:hAnsi="Trebuchet MS"/>
                <w:sz w:val="18"/>
                <w:szCs w:val="18"/>
              </w:rPr>
            </w:pPr>
            <w:r>
              <w:rPr>
                <w:rFonts w:ascii="Trebuchet MS" w:hAnsi="Trebuchet MS"/>
                <w:sz w:val="18"/>
                <w:szCs w:val="18"/>
              </w:rPr>
              <w:t>4</w:t>
            </w:r>
          </w:p>
        </w:tc>
        <w:tc>
          <w:tcPr>
            <w:tcW w:w="2371" w:type="dxa"/>
            <w:tcBorders>
              <w:top w:val="single" w:sz="4" w:space="0" w:color="auto"/>
              <w:left w:val="single" w:sz="4" w:space="0" w:color="auto"/>
              <w:bottom w:val="single" w:sz="4" w:space="0" w:color="auto"/>
            </w:tcBorders>
            <w:shd w:val="clear" w:color="auto" w:fill="FFFFFF"/>
            <w:vAlign w:val="center"/>
          </w:tcPr>
          <w:p w14:paraId="0966AB91" w14:textId="77777777" w:rsidR="002A6C1A" w:rsidRDefault="002A6C1A" w:rsidP="00435442">
            <w:pPr>
              <w:rPr>
                <w:rFonts w:ascii="Trebuchet MS" w:hAnsi="Trebuchet MS"/>
                <w:sz w:val="18"/>
                <w:szCs w:val="18"/>
              </w:rPr>
            </w:pPr>
            <w:r>
              <w:rPr>
                <w:rFonts w:ascii="Trebuchet MS" w:hAnsi="Trebuchet MS"/>
                <w:sz w:val="18"/>
                <w:szCs w:val="18"/>
              </w:rPr>
              <w:t>Overløbsbygværk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2D080CA"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53E9982D"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Bygværk som ved overbelastning sender spildevand til et bassin eller udløb.</w:t>
            </w:r>
          </w:p>
        </w:tc>
      </w:tr>
      <w:tr w:rsidR="002A6C1A" w:rsidRPr="00F52AE5" w14:paraId="2200564C"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1D7BC3E8" w14:textId="77777777" w:rsidR="002A6C1A" w:rsidRPr="00F52AE5" w:rsidRDefault="002A6C1A" w:rsidP="00435442">
            <w:pPr>
              <w:jc w:val="center"/>
              <w:rPr>
                <w:rFonts w:ascii="Trebuchet MS" w:hAnsi="Trebuchet MS"/>
                <w:sz w:val="17"/>
                <w:szCs w:val="17"/>
              </w:rPr>
            </w:pPr>
            <w:r w:rsidRPr="00F52AE5">
              <w:rPr>
                <w:rFonts w:ascii="Trebuchet MS" w:hAnsi="Trebuchet MS"/>
                <w:sz w:val="17"/>
                <w:szCs w:val="17"/>
              </w:rPr>
              <w:t>5</w:t>
            </w:r>
          </w:p>
        </w:tc>
        <w:tc>
          <w:tcPr>
            <w:tcW w:w="2371" w:type="dxa"/>
            <w:tcBorders>
              <w:top w:val="single" w:sz="4" w:space="0" w:color="auto"/>
              <w:left w:val="single" w:sz="4" w:space="0" w:color="auto"/>
              <w:bottom w:val="single" w:sz="4" w:space="0" w:color="auto"/>
            </w:tcBorders>
            <w:shd w:val="clear" w:color="auto" w:fill="FFFFFF"/>
            <w:vAlign w:val="center"/>
          </w:tcPr>
          <w:p w14:paraId="30176CA8" w14:textId="77777777" w:rsidR="002A6C1A" w:rsidRPr="00594F04" w:rsidRDefault="002A6C1A" w:rsidP="00435442">
            <w:pPr>
              <w:rPr>
                <w:rFonts w:ascii="Trebuchet MS" w:hAnsi="Trebuchet MS"/>
                <w:sz w:val="18"/>
                <w:szCs w:val="18"/>
              </w:rPr>
            </w:pPr>
            <w:r w:rsidRPr="00594F04">
              <w:rPr>
                <w:rFonts w:ascii="Trebuchet MS" w:hAnsi="Trebuchet MS"/>
                <w:sz w:val="18"/>
                <w:szCs w:val="18"/>
              </w:rPr>
              <w:t>Pumpestation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B0268D" w14:textId="77777777" w:rsidR="002A6C1A" w:rsidRPr="003A52C1" w:rsidRDefault="002A6C1A" w:rsidP="002A6C1A">
            <w:pPr>
              <w:jc w:val="center"/>
              <w:rPr>
                <w:rFonts w:ascii="Trebuchet MS" w:hAnsi="Trebuchet MS" w:cs="Trebuchet MS"/>
                <w:sz w:val="17"/>
                <w:szCs w:val="17"/>
              </w:rPr>
            </w:pPr>
            <w:r w:rsidRPr="003A52C1">
              <w:rPr>
                <w:rFonts w:ascii="Trebuchet MS" w:hAnsi="Trebuchet MS" w:cs="Trebuchet MS"/>
                <w:sz w:val="17"/>
                <w:szCs w:val="17"/>
              </w:rPr>
              <w:t>1</w:t>
            </w:r>
          </w:p>
        </w:tc>
        <w:tc>
          <w:tcPr>
            <w:tcW w:w="7803" w:type="dxa"/>
            <w:tcBorders>
              <w:top w:val="single" w:sz="4" w:space="0" w:color="auto"/>
              <w:left w:val="single" w:sz="4" w:space="0" w:color="auto"/>
              <w:bottom w:val="single" w:sz="4" w:space="0" w:color="auto"/>
            </w:tcBorders>
            <w:shd w:val="clear" w:color="auto" w:fill="FFFFFF"/>
            <w:vAlign w:val="bottom"/>
          </w:tcPr>
          <w:p w14:paraId="39C3A792" w14:textId="77777777" w:rsidR="002A6C1A" w:rsidRPr="00F52AE5" w:rsidRDefault="002A6C1A" w:rsidP="00DB13B5">
            <w:pPr>
              <w:rPr>
                <w:rFonts w:ascii="Trebuchet MS" w:hAnsi="Trebuchet MS" w:cs="Trebuchet MS"/>
                <w:sz w:val="17"/>
                <w:szCs w:val="17"/>
              </w:rPr>
            </w:pPr>
            <w:r w:rsidRPr="00F52AE5">
              <w:rPr>
                <w:rFonts w:ascii="Trebuchet MS" w:hAnsi="Trebuchet MS" w:cs="Trebuchet MS"/>
                <w:sz w:val="17"/>
                <w:szCs w:val="17"/>
              </w:rPr>
              <w:t>Pumpe der pumper spildevand væk via en trykledning.</w:t>
            </w:r>
          </w:p>
        </w:tc>
      </w:tr>
      <w:tr w:rsidR="002A6C1A" w:rsidRPr="0051728E" w14:paraId="32D59E10"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01FB5550" w14:textId="77777777" w:rsidR="002A6C1A" w:rsidRPr="00CE6370" w:rsidRDefault="002A6C1A" w:rsidP="00435442">
            <w:pPr>
              <w:jc w:val="center"/>
              <w:rPr>
                <w:rFonts w:ascii="Trebuchet MS" w:hAnsi="Trebuchet MS"/>
                <w:sz w:val="18"/>
                <w:szCs w:val="18"/>
              </w:rPr>
            </w:pPr>
            <w:r>
              <w:rPr>
                <w:rFonts w:ascii="Trebuchet MS" w:hAnsi="Trebuchet MS"/>
                <w:sz w:val="18"/>
                <w:szCs w:val="18"/>
              </w:rPr>
              <w:t>6</w:t>
            </w:r>
          </w:p>
        </w:tc>
        <w:tc>
          <w:tcPr>
            <w:tcW w:w="2371" w:type="dxa"/>
            <w:tcBorders>
              <w:top w:val="single" w:sz="4" w:space="0" w:color="auto"/>
              <w:left w:val="single" w:sz="4" w:space="0" w:color="auto"/>
              <w:bottom w:val="single" w:sz="4" w:space="0" w:color="auto"/>
            </w:tcBorders>
            <w:shd w:val="clear" w:color="auto" w:fill="FFFFFF"/>
            <w:vAlign w:val="center"/>
          </w:tcPr>
          <w:p w14:paraId="22049E47" w14:textId="77777777" w:rsidR="002A6C1A" w:rsidRDefault="002A6C1A" w:rsidP="00435442">
            <w:pPr>
              <w:rPr>
                <w:rFonts w:ascii="Trebuchet MS" w:hAnsi="Trebuchet MS"/>
                <w:sz w:val="18"/>
                <w:szCs w:val="18"/>
              </w:rPr>
            </w:pPr>
            <w:r>
              <w:rPr>
                <w:rFonts w:ascii="Trebuchet MS" w:hAnsi="Trebuchet MS"/>
                <w:sz w:val="18"/>
                <w:szCs w:val="18"/>
              </w:rPr>
              <w:t>Udløb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638D6D3"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6D961CA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Punktet hvor ledningen slutter/ender i en ”naturlig” recipient.</w:t>
            </w:r>
          </w:p>
        </w:tc>
      </w:tr>
      <w:tr w:rsidR="002A6C1A" w:rsidRPr="0051728E" w14:paraId="4AE49CA2"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481DA799" w14:textId="77777777" w:rsidR="002A6C1A" w:rsidRPr="00CE6370" w:rsidRDefault="002A6C1A" w:rsidP="00435442">
            <w:pPr>
              <w:jc w:val="center"/>
              <w:rPr>
                <w:rFonts w:ascii="Trebuchet MS" w:hAnsi="Trebuchet MS"/>
                <w:sz w:val="18"/>
                <w:szCs w:val="18"/>
              </w:rPr>
            </w:pPr>
            <w:r>
              <w:rPr>
                <w:rFonts w:ascii="Trebuchet MS" w:hAnsi="Trebuchet MS"/>
                <w:sz w:val="18"/>
                <w:szCs w:val="18"/>
              </w:rPr>
              <w:t>7</w:t>
            </w:r>
          </w:p>
        </w:tc>
        <w:tc>
          <w:tcPr>
            <w:tcW w:w="2371" w:type="dxa"/>
            <w:tcBorders>
              <w:top w:val="single" w:sz="4" w:space="0" w:color="auto"/>
              <w:left w:val="single" w:sz="4" w:space="0" w:color="auto"/>
              <w:bottom w:val="single" w:sz="4" w:space="0" w:color="auto"/>
            </w:tcBorders>
            <w:shd w:val="clear" w:color="auto" w:fill="FFFFFF"/>
            <w:vAlign w:val="center"/>
          </w:tcPr>
          <w:p w14:paraId="34B385FA" w14:textId="77777777" w:rsidR="002A6C1A" w:rsidRDefault="002A6C1A" w:rsidP="00435442">
            <w:pPr>
              <w:rPr>
                <w:rFonts w:ascii="Trebuchet MS" w:hAnsi="Trebuchet MS"/>
                <w:sz w:val="18"/>
                <w:szCs w:val="18"/>
              </w:rPr>
            </w:pPr>
            <w:r>
              <w:rPr>
                <w:rFonts w:ascii="Trebuchet MS" w:hAnsi="Trebuchet MS"/>
                <w:sz w:val="18"/>
                <w:szCs w:val="18"/>
              </w:rPr>
              <w:t>Nedsivning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27A926"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1A91152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Ejendommen med punktet har anlagt nedsivning af regnvand</w:t>
            </w:r>
            <w:r w:rsidR="004E503A">
              <w:rPr>
                <w:rFonts w:ascii="Trebuchet MS" w:hAnsi="Trebuchet MS" w:cs="Trebuchet MS"/>
                <w:sz w:val="18"/>
                <w:szCs w:val="18"/>
              </w:rPr>
              <w:t>.</w:t>
            </w:r>
          </w:p>
        </w:tc>
      </w:tr>
      <w:tr w:rsidR="002A6C1A" w:rsidRPr="0051728E" w14:paraId="2DB32395"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3F59C02E" w14:textId="77777777" w:rsidR="002A6C1A" w:rsidRDefault="002A6C1A" w:rsidP="00435442">
            <w:pPr>
              <w:jc w:val="center"/>
              <w:rPr>
                <w:rFonts w:ascii="Trebuchet MS" w:hAnsi="Trebuchet MS"/>
                <w:sz w:val="18"/>
                <w:szCs w:val="18"/>
              </w:rPr>
            </w:pPr>
            <w:r>
              <w:rPr>
                <w:rFonts w:ascii="Trebuchet MS" w:hAnsi="Trebuchet MS"/>
                <w:sz w:val="18"/>
                <w:szCs w:val="18"/>
              </w:rPr>
              <w:t>8</w:t>
            </w:r>
          </w:p>
        </w:tc>
        <w:tc>
          <w:tcPr>
            <w:tcW w:w="2371" w:type="dxa"/>
            <w:tcBorders>
              <w:top w:val="single" w:sz="4" w:space="0" w:color="auto"/>
              <w:left w:val="single" w:sz="4" w:space="0" w:color="auto"/>
              <w:bottom w:val="single" w:sz="4" w:space="0" w:color="auto"/>
            </w:tcBorders>
            <w:shd w:val="clear" w:color="auto" w:fill="FFFFFF"/>
            <w:vAlign w:val="center"/>
          </w:tcPr>
          <w:p w14:paraId="712E6991" w14:textId="77777777" w:rsidR="002A6C1A" w:rsidRDefault="002A6C1A" w:rsidP="00435442">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C94DD1C"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15F3313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Andet</w:t>
            </w:r>
          </w:p>
        </w:tc>
      </w:tr>
    </w:tbl>
    <w:p w14:paraId="6B537BBC" w14:textId="77777777" w:rsidR="00A349DD" w:rsidRPr="0004101F" w:rsidRDefault="00A349DD" w:rsidP="0004101F">
      <w:pPr>
        <w:pStyle w:val="Overskrift2"/>
        <w:rPr>
          <w:kern w:val="32"/>
        </w:rPr>
      </w:pPr>
      <w:bookmarkStart w:id="306" w:name="_Toc63351456"/>
      <w:r w:rsidRPr="0004101F">
        <w:rPr>
          <w:kern w:val="32"/>
        </w:rPr>
        <w:t>5.</w:t>
      </w:r>
      <w:r w:rsidR="00380C13" w:rsidRPr="0004101F">
        <w:rPr>
          <w:kern w:val="32"/>
        </w:rPr>
        <w:t>6</w:t>
      </w:r>
      <w:r w:rsidR="009D1169" w:rsidRPr="0004101F">
        <w:rPr>
          <w:kern w:val="32"/>
        </w:rPr>
        <w:t>.</w:t>
      </w:r>
      <w:r w:rsidR="00100710">
        <w:rPr>
          <w:kern w:val="32"/>
        </w:rPr>
        <w:t>8</w:t>
      </w:r>
      <w:r w:rsidRPr="0004101F">
        <w:rPr>
          <w:kern w:val="32"/>
        </w:rPr>
        <w:t xml:space="preserve"> Fiberkabel (5</w:t>
      </w:r>
      <w:r w:rsidR="00380C13" w:rsidRPr="0004101F">
        <w:rPr>
          <w:kern w:val="32"/>
        </w:rPr>
        <w:t>5</w:t>
      </w:r>
      <w:r w:rsidRPr="0004101F">
        <w:rPr>
          <w:kern w:val="32"/>
        </w:rPr>
        <w:t>0</w:t>
      </w:r>
      <w:r w:rsidR="00100710">
        <w:rPr>
          <w:kern w:val="32"/>
        </w:rPr>
        <w:t>7</w:t>
      </w:r>
      <w:r w:rsidRPr="0004101F">
        <w:rPr>
          <w:kern w:val="32"/>
        </w:rPr>
        <w:t>)</w:t>
      </w:r>
      <w:bookmarkEnd w:id="306"/>
      <w:r w:rsidRPr="0004101F">
        <w:rPr>
          <w:kern w:val="32"/>
        </w:rPr>
        <w:t xml:space="preserve"> </w:t>
      </w:r>
    </w:p>
    <w:tbl>
      <w:tblPr>
        <w:tblW w:w="13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1164"/>
        <w:gridCol w:w="3490"/>
        <w:gridCol w:w="1256"/>
        <w:gridCol w:w="1396"/>
        <w:gridCol w:w="1811"/>
        <w:gridCol w:w="2973"/>
        <w:gridCol w:w="202"/>
      </w:tblGrid>
      <w:tr w:rsidR="00D25D7B" w:rsidRPr="0051728E" w14:paraId="333B7F47" w14:textId="77777777" w:rsidTr="00106618">
        <w:trPr>
          <w:trHeight w:val="536"/>
        </w:trPr>
        <w:tc>
          <w:tcPr>
            <w:tcW w:w="1230" w:type="dxa"/>
            <w:tcBorders>
              <w:bottom w:val="single" w:sz="4" w:space="0" w:color="auto"/>
            </w:tcBorders>
            <w:shd w:val="clear" w:color="auto" w:fill="D9D9D9"/>
            <w:vAlign w:val="center"/>
          </w:tcPr>
          <w:p w14:paraId="7CBEC8C4" w14:textId="77777777" w:rsidR="00D25D7B" w:rsidRPr="009367BB" w:rsidRDefault="00D25D7B" w:rsidP="00D25D7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0B0568B6" w14:textId="7DF382E0" w:rsidR="00D25D7B" w:rsidRPr="009367BB" w:rsidRDefault="00D25D7B" w:rsidP="00D25D7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90" w:type="dxa"/>
            <w:tcBorders>
              <w:bottom w:val="single" w:sz="4" w:space="0" w:color="auto"/>
            </w:tcBorders>
            <w:shd w:val="clear" w:color="auto" w:fill="D9D9D9"/>
            <w:vAlign w:val="center"/>
          </w:tcPr>
          <w:p w14:paraId="3E28EF94" w14:textId="597F7DAE"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Formål</w:t>
            </w:r>
          </w:p>
        </w:tc>
        <w:tc>
          <w:tcPr>
            <w:tcW w:w="1256" w:type="dxa"/>
            <w:tcBorders>
              <w:bottom w:val="single" w:sz="4" w:space="0" w:color="auto"/>
            </w:tcBorders>
            <w:shd w:val="clear" w:color="auto" w:fill="D9D9D9"/>
            <w:vAlign w:val="center"/>
          </w:tcPr>
          <w:p w14:paraId="437BDBA7"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Datatype</w:t>
            </w:r>
          </w:p>
        </w:tc>
        <w:tc>
          <w:tcPr>
            <w:tcW w:w="1396" w:type="dxa"/>
            <w:tcBorders>
              <w:bottom w:val="single" w:sz="4" w:space="0" w:color="auto"/>
            </w:tcBorders>
            <w:shd w:val="clear" w:color="auto" w:fill="D9D9D9"/>
            <w:vAlign w:val="center"/>
          </w:tcPr>
          <w:p w14:paraId="01A67C2D"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811" w:type="dxa"/>
            <w:tcBorders>
              <w:bottom w:val="single" w:sz="4" w:space="0" w:color="auto"/>
            </w:tcBorders>
            <w:shd w:val="clear" w:color="auto" w:fill="D9D9D9"/>
            <w:vAlign w:val="center"/>
          </w:tcPr>
          <w:p w14:paraId="6AF66A0A" w14:textId="77777777" w:rsidR="00D25D7B" w:rsidRPr="009367BB" w:rsidRDefault="00D25D7B" w:rsidP="00D25D7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A4EFB79"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frit</w:t>
            </w:r>
          </w:p>
        </w:tc>
        <w:tc>
          <w:tcPr>
            <w:tcW w:w="3175" w:type="dxa"/>
            <w:gridSpan w:val="2"/>
            <w:shd w:val="clear" w:color="auto" w:fill="D9D9D9"/>
            <w:vAlign w:val="center"/>
          </w:tcPr>
          <w:p w14:paraId="1311F6F3"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Eksempel</w:t>
            </w:r>
          </w:p>
        </w:tc>
      </w:tr>
      <w:tr w:rsidR="00D25D7B" w:rsidRPr="00CE1917" w14:paraId="7A62A29F" w14:textId="77777777" w:rsidTr="00106618">
        <w:trPr>
          <w:trHeight w:hRule="exact" w:val="659"/>
        </w:trPr>
        <w:tc>
          <w:tcPr>
            <w:tcW w:w="1230" w:type="dxa"/>
            <w:tcBorders>
              <w:top w:val="single" w:sz="4" w:space="0" w:color="auto"/>
              <w:left w:val="single" w:sz="4" w:space="0" w:color="auto"/>
              <w:bottom w:val="nil"/>
              <w:right w:val="single" w:sz="4" w:space="0" w:color="auto"/>
            </w:tcBorders>
            <w:shd w:val="clear" w:color="auto" w:fill="D9D9D9"/>
            <w:vAlign w:val="center"/>
          </w:tcPr>
          <w:p w14:paraId="0C8E86B6"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lastRenderedPageBreak/>
              <w:t>fs_cvr</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24BCB4DC" w14:textId="48D8F63D" w:rsidR="00D25D7B" w:rsidRPr="00FD54CF" w:rsidRDefault="00D25D7B" w:rsidP="00D25D7B">
            <w:pPr>
              <w:rPr>
                <w:rFonts w:ascii="Trebuchet MS" w:hAnsi="Trebuchet MS"/>
                <w:sz w:val="18"/>
                <w:szCs w:val="18"/>
              </w:rPr>
            </w:pPr>
            <w:proofErr w:type="spellStart"/>
            <w:r>
              <w:rPr>
                <w:rFonts w:ascii="Trebuchet MS" w:hAnsi="Trebuchet MS"/>
                <w:sz w:val="18"/>
                <w:szCs w:val="18"/>
              </w:rPr>
              <w:t>fs_cvr</w:t>
            </w:r>
            <w:proofErr w:type="spellEnd"/>
          </w:p>
        </w:tc>
        <w:tc>
          <w:tcPr>
            <w:tcW w:w="3490" w:type="dxa"/>
            <w:tcBorders>
              <w:top w:val="single" w:sz="4" w:space="0" w:color="auto"/>
              <w:left w:val="single" w:sz="4" w:space="0" w:color="auto"/>
              <w:bottom w:val="nil"/>
              <w:right w:val="single" w:sz="4" w:space="0" w:color="auto"/>
            </w:tcBorders>
            <w:shd w:val="clear" w:color="auto" w:fill="FFFFFF"/>
            <w:vAlign w:val="center"/>
          </w:tcPr>
          <w:p w14:paraId="52D2A545" w14:textId="698EC231"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Forsyningselskabets</w:t>
            </w:r>
            <w:proofErr w:type="spellEnd"/>
            <w:r w:rsidRPr="00FD54CF">
              <w:rPr>
                <w:rFonts w:ascii="Trebuchet MS" w:hAnsi="Trebuchet MS"/>
                <w:sz w:val="18"/>
                <w:szCs w:val="18"/>
              </w:rPr>
              <w:t xml:space="preserve"> CVR</w:t>
            </w:r>
          </w:p>
        </w:tc>
        <w:tc>
          <w:tcPr>
            <w:tcW w:w="1256" w:type="dxa"/>
            <w:tcBorders>
              <w:top w:val="single" w:sz="4" w:space="0" w:color="auto"/>
              <w:left w:val="single" w:sz="4" w:space="0" w:color="auto"/>
              <w:bottom w:val="nil"/>
              <w:right w:val="single" w:sz="4" w:space="0" w:color="auto"/>
            </w:tcBorders>
            <w:shd w:val="clear" w:color="auto" w:fill="FFFFFF"/>
            <w:vAlign w:val="center"/>
          </w:tcPr>
          <w:p w14:paraId="761B27E6" w14:textId="77777777" w:rsidR="00D25D7B" w:rsidRPr="00860575" w:rsidRDefault="00D25D7B" w:rsidP="00D25D7B">
            <w:pPr>
              <w:rPr>
                <w:rFonts w:ascii="Trebuchet MS" w:hAnsi="Trebuchet MS"/>
                <w:sz w:val="18"/>
                <w:szCs w:val="18"/>
              </w:rPr>
            </w:pPr>
            <w:r w:rsidRPr="00860575">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0AD6889C" w14:textId="77777777" w:rsidR="00D25D7B" w:rsidRPr="00860575" w:rsidRDefault="00D25D7B" w:rsidP="00D25D7B">
            <w:pPr>
              <w:rPr>
                <w:rFonts w:ascii="Trebuchet MS" w:hAnsi="Trebuchet MS"/>
                <w:sz w:val="18"/>
                <w:szCs w:val="18"/>
              </w:rPr>
            </w:pPr>
            <w:r w:rsidRPr="00F201D7">
              <w:rPr>
                <w:rFonts w:ascii="Trebuchet MS" w:hAnsi="Trebuchet MS"/>
                <w:sz w:val="18"/>
                <w:szCs w:val="18"/>
              </w:rPr>
              <w:t>10000000-99999999</w:t>
            </w:r>
          </w:p>
        </w:tc>
        <w:tc>
          <w:tcPr>
            <w:tcW w:w="1811" w:type="dxa"/>
            <w:tcBorders>
              <w:top w:val="single" w:sz="4" w:space="0" w:color="auto"/>
              <w:left w:val="single" w:sz="4" w:space="0" w:color="auto"/>
              <w:bottom w:val="nil"/>
              <w:right w:val="single" w:sz="4" w:space="0" w:color="auto"/>
            </w:tcBorders>
            <w:shd w:val="clear" w:color="auto" w:fill="FFFFFF"/>
            <w:vAlign w:val="center"/>
          </w:tcPr>
          <w:p w14:paraId="63438B48" w14:textId="77777777" w:rsidR="00D25D7B" w:rsidRPr="00594F04" w:rsidRDefault="00D25D7B" w:rsidP="00D25D7B">
            <w:pPr>
              <w:jc w:val="center"/>
              <w:rPr>
                <w:rFonts w:ascii="Trebuchet MS" w:hAnsi="Trebuchet MS" w:cs="Trebuchet MS"/>
                <w:sz w:val="18"/>
                <w:szCs w:val="18"/>
              </w:rPr>
            </w:pPr>
            <w:r w:rsidRPr="00594F04">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center"/>
          </w:tcPr>
          <w:p w14:paraId="3143355B"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12345678</w:t>
            </w:r>
          </w:p>
        </w:tc>
      </w:tr>
      <w:tr w:rsidR="00D25D7B" w:rsidRPr="00CE1917" w14:paraId="59A04527"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3505A14D" w14:textId="77777777"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37E04531" w14:textId="466B582E"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3409E442" w14:textId="76731457"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Forsyningselskabets</w:t>
            </w:r>
            <w:proofErr w:type="spellEnd"/>
            <w:r>
              <w:rPr>
                <w:rFonts w:ascii="Trebuchet MS" w:hAnsi="Trebuchet MS"/>
                <w:sz w:val="18"/>
                <w:szCs w:val="18"/>
              </w:rPr>
              <w:t xml:space="preserve"> </w:t>
            </w:r>
            <w:r w:rsidRPr="00FD54CF">
              <w:rPr>
                <w:rFonts w:ascii="Trebuchet MS" w:hAnsi="Trebuchet MS"/>
                <w:sz w:val="18"/>
                <w:szCs w:val="18"/>
              </w:rPr>
              <w:t>navn</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7A869748" w14:textId="77777777" w:rsidR="00D25D7B" w:rsidRPr="00FD54CF" w:rsidRDefault="00D25D7B" w:rsidP="00D25D7B">
            <w:pPr>
              <w:rPr>
                <w:rFonts w:ascii="Trebuchet MS" w:hAnsi="Trebuchet MS"/>
                <w:sz w:val="18"/>
                <w:szCs w:val="18"/>
              </w:rPr>
            </w:pPr>
            <w:r>
              <w:rPr>
                <w:rFonts w:ascii="Trebuchet MS" w:hAnsi="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866A729" w14:textId="77777777" w:rsidR="00D25D7B" w:rsidRPr="00DB13B5" w:rsidRDefault="00D25D7B" w:rsidP="00D25D7B">
            <w:pPr>
              <w:rPr>
                <w:rFonts w:ascii="Trebuchet MS" w:hAnsi="Trebuchet MS"/>
                <w:sz w:val="18"/>
                <w:szCs w:val="18"/>
              </w:rPr>
            </w:pPr>
            <w:r w:rsidRPr="00DB13B5">
              <w:rPr>
                <w:rFonts w:ascii="Trebuchet MS" w:hAnsi="Trebuchet MS"/>
                <w:sz w:val="18"/>
                <w:szCs w:val="18"/>
              </w:rPr>
              <w:t>0-128 tegn</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35278911" w14:textId="77777777" w:rsidR="00D25D7B" w:rsidRPr="00594F04" w:rsidRDefault="00D25D7B" w:rsidP="00D25D7B">
            <w:pPr>
              <w:jc w:val="center"/>
              <w:rPr>
                <w:rFonts w:ascii="Trebuchet MS" w:hAnsi="Trebuchet MS" w:cs="Trebuchet MS"/>
                <w:sz w:val="18"/>
                <w:szCs w:val="18"/>
              </w:rPr>
            </w:pPr>
            <w:r w:rsidRPr="00594F04">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48C21B5B"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Dråbens vandforsyning</w:t>
            </w:r>
          </w:p>
        </w:tc>
      </w:tr>
      <w:tr w:rsidR="00D25D7B" w:rsidRPr="00CE1917" w14:paraId="17A34D70"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7489D3DD" w14:textId="77777777" w:rsidR="00D25D7B" w:rsidRPr="00FD54CF" w:rsidRDefault="00D25D7B" w:rsidP="00D25D7B">
            <w:pPr>
              <w:rPr>
                <w:rFonts w:ascii="Trebuchet MS" w:hAnsi="Trebuchet MS"/>
                <w:sz w:val="18"/>
                <w:szCs w:val="18"/>
              </w:rPr>
            </w:pPr>
            <w:r>
              <w:rPr>
                <w:rFonts w:ascii="Trebuchet MS" w:hAnsi="Trebuchet MS"/>
                <w:sz w:val="18"/>
                <w:szCs w:val="18"/>
              </w:rPr>
              <w:t>dybde</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5D32E5F9" w14:textId="1F22A445" w:rsidR="00D25D7B" w:rsidRDefault="00D25D7B" w:rsidP="00D25D7B">
            <w:pPr>
              <w:rPr>
                <w:rFonts w:ascii="Trebuchet MS" w:hAnsi="Trebuchet MS"/>
                <w:sz w:val="18"/>
                <w:szCs w:val="18"/>
              </w:rPr>
            </w:pPr>
            <w:r>
              <w:rPr>
                <w:rFonts w:ascii="Trebuchet MS" w:hAnsi="Trebuchet MS"/>
                <w:sz w:val="18"/>
                <w:szCs w:val="18"/>
              </w:rPr>
              <w:t>dybde</w:t>
            </w:r>
          </w:p>
        </w:tc>
        <w:tc>
          <w:tcPr>
            <w:tcW w:w="3490" w:type="dxa"/>
            <w:tcBorders>
              <w:top w:val="single" w:sz="4" w:space="0" w:color="auto"/>
              <w:left w:val="single" w:sz="4" w:space="0" w:color="auto"/>
              <w:bottom w:val="nil"/>
              <w:right w:val="single" w:sz="4" w:space="0" w:color="auto"/>
            </w:tcBorders>
            <w:shd w:val="clear" w:color="auto" w:fill="FFFFFF"/>
            <w:vAlign w:val="bottom"/>
          </w:tcPr>
          <w:p w14:paraId="6691B84C" w14:textId="31CB3EBF" w:rsidR="00D25D7B" w:rsidRPr="00FD54CF" w:rsidRDefault="00D25D7B" w:rsidP="00D25D7B">
            <w:pPr>
              <w:rPr>
                <w:rFonts w:ascii="Trebuchet MS" w:hAnsi="Trebuchet MS"/>
                <w:sz w:val="18"/>
                <w:szCs w:val="18"/>
              </w:rPr>
            </w:pPr>
            <w:r>
              <w:rPr>
                <w:rFonts w:ascii="Trebuchet MS" w:hAnsi="Trebuchet MS"/>
                <w:sz w:val="18"/>
                <w:szCs w:val="18"/>
              </w:rPr>
              <w:t>Dybde i m</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7F5834EA" w14:textId="77777777" w:rsidR="00D25D7B" w:rsidRPr="00FD54CF" w:rsidRDefault="00D25D7B" w:rsidP="00D25D7B">
            <w:pPr>
              <w:rPr>
                <w:rFonts w:ascii="Trebuchet MS" w:hAnsi="Trebuchet MS" w:cs="Trebuchet MS"/>
                <w:sz w:val="18"/>
                <w:szCs w:val="18"/>
              </w:rPr>
            </w:pPr>
            <w:r>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75F2F821"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0,1 – 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05260540"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1EA41416"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1,2</w:t>
            </w:r>
          </w:p>
        </w:tc>
      </w:tr>
      <w:tr w:rsidR="00D25D7B" w:rsidRPr="00CE1917" w14:paraId="1F4E74E5"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6EDE7310"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t>aar_i_jord</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0CE15E43" w14:textId="0F04B074" w:rsidR="00D25D7B" w:rsidRDefault="00D25D7B" w:rsidP="00D25D7B">
            <w:pPr>
              <w:rPr>
                <w:rFonts w:ascii="Trebuchet MS" w:hAnsi="Trebuchet MS"/>
                <w:sz w:val="18"/>
                <w:szCs w:val="18"/>
              </w:rPr>
            </w:pPr>
            <w:proofErr w:type="spellStart"/>
            <w:r>
              <w:rPr>
                <w:rFonts w:ascii="Trebuchet MS" w:hAnsi="Trebuchet MS"/>
                <w:sz w:val="18"/>
                <w:szCs w:val="18"/>
              </w:rPr>
              <w:t>aar_i_jord</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66F1218C" w14:textId="04AD7154" w:rsidR="00D25D7B" w:rsidRPr="00FD54CF" w:rsidRDefault="00D25D7B" w:rsidP="00D25D7B">
            <w:pPr>
              <w:rPr>
                <w:rFonts w:ascii="Trebuchet MS" w:hAnsi="Trebuchet MS"/>
                <w:sz w:val="18"/>
                <w:szCs w:val="18"/>
              </w:rPr>
            </w:pPr>
            <w:r>
              <w:rPr>
                <w:rFonts w:ascii="Trebuchet MS" w:hAnsi="Trebuchet MS"/>
                <w:sz w:val="18"/>
                <w:szCs w:val="18"/>
              </w:rPr>
              <w:t>Årstal, hvor kabel er lagt i jord</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4BA0F7E9" w14:textId="77777777" w:rsidR="00D25D7B" w:rsidRPr="00FD54CF" w:rsidRDefault="00D25D7B" w:rsidP="00D25D7B">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79538FBD"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1900-2999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15BE4DA8"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40B5F395"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1998</w:t>
            </w:r>
          </w:p>
        </w:tc>
      </w:tr>
      <w:tr w:rsidR="00D25D7B" w:rsidRPr="00CE1917" w14:paraId="0A68A0D4"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1FE73FE6"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t>antal_kabler</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62B7FB2" w14:textId="0DECBC72" w:rsidR="00D25D7B" w:rsidRDefault="00D25D7B" w:rsidP="00D25D7B">
            <w:pPr>
              <w:rPr>
                <w:rFonts w:ascii="Trebuchet MS" w:hAnsi="Trebuchet MS"/>
                <w:sz w:val="18"/>
                <w:szCs w:val="18"/>
              </w:rPr>
            </w:pPr>
            <w:proofErr w:type="spellStart"/>
            <w:r>
              <w:rPr>
                <w:rFonts w:ascii="Trebuchet MS" w:hAnsi="Trebuchet MS"/>
                <w:sz w:val="18"/>
                <w:szCs w:val="18"/>
              </w:rPr>
              <w:t>antal_kabl</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058B11B5" w14:textId="3CE9F367" w:rsidR="00D25D7B" w:rsidRPr="00FD54CF" w:rsidRDefault="00D25D7B" w:rsidP="00D25D7B">
            <w:pPr>
              <w:rPr>
                <w:rFonts w:ascii="Trebuchet MS" w:hAnsi="Trebuchet MS"/>
                <w:sz w:val="18"/>
                <w:szCs w:val="18"/>
              </w:rPr>
            </w:pPr>
            <w:r>
              <w:rPr>
                <w:rFonts w:ascii="Trebuchet MS" w:hAnsi="Trebuchet MS"/>
                <w:sz w:val="18"/>
                <w:szCs w:val="18"/>
              </w:rPr>
              <w:t>Antal kabler</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4332F43E" w14:textId="77777777" w:rsidR="00D25D7B" w:rsidRPr="00FD54CF" w:rsidRDefault="00D25D7B" w:rsidP="00D25D7B">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4D0BDCD"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1-99999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270E1BB2"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6349344F"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5</w:t>
            </w:r>
          </w:p>
        </w:tc>
      </w:tr>
      <w:tr w:rsidR="00D25D7B" w:rsidRPr="00CE1917" w14:paraId="40E553A0" w14:textId="77777777" w:rsidTr="00106618">
        <w:trPr>
          <w:trHeight w:hRule="exact" w:val="329"/>
        </w:trPr>
        <w:tc>
          <w:tcPr>
            <w:tcW w:w="1230" w:type="dxa"/>
            <w:tcBorders>
              <w:top w:val="single" w:sz="4" w:space="0" w:color="auto"/>
              <w:left w:val="single" w:sz="4" w:space="0" w:color="auto"/>
              <w:bottom w:val="single" w:sz="4" w:space="0" w:color="auto"/>
              <w:right w:val="single" w:sz="4" w:space="0" w:color="auto"/>
            </w:tcBorders>
            <w:shd w:val="clear" w:color="auto" w:fill="97DDBA"/>
            <w:vAlign w:val="bottom"/>
          </w:tcPr>
          <w:p w14:paraId="6AEEAE98"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7FFE20EE" w14:textId="77777777" w:rsidR="00D25D7B" w:rsidRPr="0014307B" w:rsidRDefault="00D25D7B" w:rsidP="00D25D7B">
            <w:pPr>
              <w:rPr>
                <w:rFonts w:ascii="Trebuchet MS" w:hAnsi="Trebuchet MS" w:cs="Trebuchet MS"/>
                <w:sz w:val="18"/>
                <w:szCs w:val="18"/>
              </w:rPr>
            </w:pPr>
          </w:p>
        </w:tc>
        <w:tc>
          <w:tcPr>
            <w:tcW w:w="11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1ACE54B" w14:textId="7DCEC23A" w:rsidR="00D25D7B" w:rsidRPr="00CE1917" w:rsidRDefault="00D25D7B" w:rsidP="00D25D7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06618" w:rsidRPr="0051728E" w14:paraId="1CD81750" w14:textId="77777777" w:rsidTr="00106618">
        <w:trPr>
          <w:gridAfter w:val="1"/>
          <w:wAfter w:w="202" w:type="dxa"/>
          <w:trHeight w:hRule="exact" w:val="329"/>
        </w:trPr>
        <w:tc>
          <w:tcPr>
            <w:tcW w:w="13320" w:type="dxa"/>
            <w:gridSpan w:val="7"/>
            <w:tcBorders>
              <w:top w:val="single" w:sz="4" w:space="0" w:color="auto"/>
              <w:left w:val="nil"/>
              <w:bottom w:val="nil"/>
              <w:right w:val="nil"/>
            </w:tcBorders>
            <w:shd w:val="clear" w:color="auto" w:fill="97DDBA"/>
            <w:vAlign w:val="bottom"/>
          </w:tcPr>
          <w:p w14:paraId="38C5F1C0" w14:textId="53424006" w:rsidR="00106618" w:rsidRPr="009367BB" w:rsidRDefault="00106618" w:rsidP="00D25D7B">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9031342" w14:textId="77777777" w:rsidR="00A349DD" w:rsidRDefault="00A349DD" w:rsidP="00A349DD">
      <w:pPr>
        <w:pStyle w:val="Overskrift6"/>
      </w:pPr>
      <w:r>
        <w:t>5.</w:t>
      </w:r>
      <w:r w:rsidR="00380C13">
        <w:t>6</w:t>
      </w:r>
      <w:r w:rsidR="00100710">
        <w:t>.8</w:t>
      </w:r>
      <w:r>
        <w:t>.1</w:t>
      </w:r>
      <w:r w:rsidRPr="00A32757">
        <w:t xml:space="preserve"> </w:t>
      </w:r>
      <w:r>
        <w:t>Metadata</w:t>
      </w:r>
      <w:r w:rsidRPr="00C626D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349DD" w:rsidRPr="0051728E" w14:paraId="52B28A2E" w14:textId="77777777" w:rsidTr="00A349DD">
        <w:trPr>
          <w:trHeight w:hRule="exact" w:val="255"/>
        </w:trPr>
        <w:tc>
          <w:tcPr>
            <w:tcW w:w="2235" w:type="dxa"/>
            <w:shd w:val="clear" w:color="auto" w:fill="D9D9D9"/>
            <w:vAlign w:val="bottom"/>
          </w:tcPr>
          <w:p w14:paraId="7606917B"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50818F6" w14:textId="77777777" w:rsidR="00A349DD" w:rsidRPr="00FE3FC3" w:rsidRDefault="00A349DD" w:rsidP="00A349DD">
            <w:pPr>
              <w:rPr>
                <w:rFonts w:ascii="Trebuchet MS" w:hAnsi="Trebuchet MS" w:cs="Trebuchet MS"/>
                <w:bCs/>
                <w:sz w:val="18"/>
                <w:szCs w:val="18"/>
              </w:rPr>
            </w:pPr>
            <w:r w:rsidRPr="00FE3FC3">
              <w:rPr>
                <w:rFonts w:ascii="Trebuchet MS" w:hAnsi="Trebuchet MS" w:cs="Trebuchet MS"/>
                <w:b/>
                <w:bCs/>
                <w:sz w:val="18"/>
                <w:szCs w:val="18"/>
              </w:rPr>
              <w:t>Beskrivelse</w:t>
            </w:r>
          </w:p>
        </w:tc>
      </w:tr>
      <w:tr w:rsidR="00A349DD" w:rsidRPr="0051728E" w14:paraId="10D10286" w14:textId="77777777" w:rsidTr="00A349DD">
        <w:trPr>
          <w:trHeight w:hRule="exact" w:val="255"/>
        </w:trPr>
        <w:tc>
          <w:tcPr>
            <w:tcW w:w="2235" w:type="dxa"/>
            <w:shd w:val="clear" w:color="auto" w:fill="E0E0E0"/>
            <w:vAlign w:val="bottom"/>
          </w:tcPr>
          <w:p w14:paraId="266BE772" w14:textId="77777777" w:rsidR="00A349DD" w:rsidRPr="001D6480" w:rsidRDefault="00A349DD" w:rsidP="00A349DD">
            <w:pPr>
              <w:rPr>
                <w:rFonts w:ascii="Trebuchet MS" w:hAnsi="Trebuchet MS" w:cs="Trebuchet MS"/>
                <w:sz w:val="18"/>
                <w:szCs w:val="18"/>
              </w:rPr>
            </w:pPr>
            <w:r w:rsidRPr="001D6480">
              <w:rPr>
                <w:rFonts w:ascii="Trebuchet MS" w:hAnsi="Trebuchet MS" w:cs="Trebuchet MS"/>
                <w:sz w:val="18"/>
                <w:szCs w:val="18"/>
              </w:rPr>
              <w:t>Temanavn</w:t>
            </w:r>
          </w:p>
        </w:tc>
        <w:tc>
          <w:tcPr>
            <w:tcW w:w="11340" w:type="dxa"/>
            <w:shd w:val="clear" w:color="auto" w:fill="FFFFFF"/>
            <w:vAlign w:val="bottom"/>
          </w:tcPr>
          <w:p w14:paraId="149AC700" w14:textId="77777777" w:rsidR="00A349DD" w:rsidRPr="001D6480" w:rsidRDefault="00A349DD" w:rsidP="00A349DD">
            <w:pPr>
              <w:rPr>
                <w:rFonts w:ascii="Trebuchet MS" w:hAnsi="Trebuchet MS" w:cs="Trebuchet MS"/>
                <w:sz w:val="18"/>
                <w:szCs w:val="18"/>
              </w:rPr>
            </w:pPr>
            <w:r w:rsidRPr="001D6480">
              <w:rPr>
                <w:rFonts w:ascii="Trebuchet MS" w:hAnsi="Trebuchet MS" w:cs="Trebuchet MS"/>
                <w:sz w:val="18"/>
                <w:szCs w:val="18"/>
              </w:rPr>
              <w:t>Fiberkabel</w:t>
            </w:r>
          </w:p>
        </w:tc>
      </w:tr>
      <w:tr w:rsidR="00A349DD" w:rsidRPr="0051728E" w14:paraId="19B86EEF" w14:textId="77777777" w:rsidTr="00A349DD">
        <w:trPr>
          <w:trHeight w:hRule="exact" w:val="255"/>
        </w:trPr>
        <w:tc>
          <w:tcPr>
            <w:tcW w:w="2235" w:type="dxa"/>
            <w:shd w:val="clear" w:color="auto" w:fill="E0E0E0"/>
            <w:vAlign w:val="bottom"/>
          </w:tcPr>
          <w:p w14:paraId="3D5A9902"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7ACC2C2" w14:textId="77777777" w:rsidR="00A349DD" w:rsidRDefault="00380C13" w:rsidP="00A349DD">
            <w:pPr>
              <w:rPr>
                <w:rFonts w:ascii="Trebuchet MS" w:hAnsi="Trebuchet MS"/>
                <w:sz w:val="18"/>
                <w:szCs w:val="18"/>
              </w:rPr>
            </w:pPr>
            <w:r>
              <w:rPr>
                <w:rFonts w:ascii="Trebuchet MS" w:hAnsi="Trebuchet MS"/>
                <w:sz w:val="18"/>
                <w:szCs w:val="18"/>
              </w:rPr>
              <w:t>55</w:t>
            </w:r>
            <w:r w:rsidR="00100710">
              <w:rPr>
                <w:rFonts w:ascii="Trebuchet MS" w:hAnsi="Trebuchet MS"/>
                <w:sz w:val="18"/>
                <w:szCs w:val="18"/>
              </w:rPr>
              <w:t>07</w:t>
            </w:r>
          </w:p>
        </w:tc>
      </w:tr>
      <w:tr w:rsidR="00A349DD" w:rsidRPr="0051728E" w14:paraId="02C18A81" w14:textId="77777777" w:rsidTr="00A349DD">
        <w:trPr>
          <w:trHeight w:hRule="exact" w:val="255"/>
        </w:trPr>
        <w:tc>
          <w:tcPr>
            <w:tcW w:w="2235" w:type="dxa"/>
            <w:shd w:val="clear" w:color="auto" w:fill="E0E0E0"/>
            <w:vAlign w:val="bottom"/>
          </w:tcPr>
          <w:p w14:paraId="53849439"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03740E6" w14:textId="77777777" w:rsidR="00A349DD" w:rsidRPr="00F279E4" w:rsidRDefault="00A349DD" w:rsidP="00A349DD">
            <w:pPr>
              <w:rPr>
                <w:rFonts w:ascii="Trebuchet MS" w:hAnsi="Trebuchet MS" w:cs="Trebuchet MS"/>
                <w:sz w:val="18"/>
                <w:szCs w:val="18"/>
              </w:rPr>
            </w:pPr>
            <w:r>
              <w:rPr>
                <w:rFonts w:ascii="Trebuchet MS" w:hAnsi="Trebuchet MS" w:cs="Trebuchet MS"/>
                <w:sz w:val="18"/>
                <w:szCs w:val="18"/>
              </w:rPr>
              <w:t>Kommunale fiberkabler</w:t>
            </w:r>
            <w:r w:rsidR="004E503A">
              <w:rPr>
                <w:rFonts w:ascii="Trebuchet MS" w:hAnsi="Trebuchet MS" w:cs="Trebuchet MS"/>
                <w:sz w:val="18"/>
                <w:szCs w:val="18"/>
              </w:rPr>
              <w:t>.</w:t>
            </w:r>
          </w:p>
        </w:tc>
      </w:tr>
      <w:tr w:rsidR="00A349DD" w:rsidRPr="0051728E" w14:paraId="005E3EED" w14:textId="77777777" w:rsidTr="00A349DD">
        <w:trPr>
          <w:trHeight w:hRule="exact" w:val="255"/>
        </w:trPr>
        <w:tc>
          <w:tcPr>
            <w:tcW w:w="2235" w:type="dxa"/>
            <w:shd w:val="clear" w:color="auto" w:fill="E0E0E0"/>
            <w:vAlign w:val="bottom"/>
          </w:tcPr>
          <w:p w14:paraId="55EB2D43"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A34383D" w14:textId="77777777" w:rsidR="00A349DD" w:rsidRPr="00C60C42" w:rsidRDefault="00A349DD" w:rsidP="00132A91">
            <w:pPr>
              <w:rPr>
                <w:rFonts w:ascii="Trebuchet MS" w:hAnsi="Trebuchet MS" w:cs="Trebuchet MS"/>
                <w:sz w:val="18"/>
                <w:szCs w:val="18"/>
              </w:rPr>
            </w:pPr>
            <w:r w:rsidRPr="00C60C42">
              <w:rPr>
                <w:rFonts w:ascii="Trebuchet MS" w:hAnsi="Trebuchet MS" w:cs="Trebuchet MS"/>
                <w:sz w:val="18"/>
                <w:szCs w:val="18"/>
              </w:rPr>
              <w:t xml:space="preserve">Registrering af kommunale fiberkabler, </w:t>
            </w:r>
            <w:r w:rsidR="00132A91" w:rsidRPr="00C60C42">
              <w:rPr>
                <w:rFonts w:ascii="Trebuchet MS" w:hAnsi="Trebuchet MS" w:cs="Trebuchet MS"/>
                <w:sz w:val="18"/>
                <w:szCs w:val="18"/>
              </w:rPr>
              <w:t>hvor</w:t>
            </w:r>
            <w:r w:rsidRPr="00C60C42">
              <w:rPr>
                <w:rFonts w:ascii="Trebuchet MS" w:hAnsi="Trebuchet MS" w:cs="Trebuchet MS"/>
                <w:sz w:val="18"/>
                <w:szCs w:val="18"/>
              </w:rPr>
              <w:t xml:space="preserve"> kommunen </w:t>
            </w:r>
            <w:r w:rsidR="00132A91" w:rsidRPr="00C60C42">
              <w:rPr>
                <w:rFonts w:ascii="Trebuchet MS" w:hAnsi="Trebuchet MS" w:cs="Trebuchet MS"/>
                <w:sz w:val="18"/>
                <w:szCs w:val="18"/>
              </w:rPr>
              <w:t>er ledningsejer</w:t>
            </w:r>
            <w:r w:rsidRPr="00C60C42">
              <w:rPr>
                <w:rFonts w:ascii="Trebuchet MS" w:hAnsi="Trebuchet MS" w:cs="Trebuchet MS"/>
                <w:sz w:val="18"/>
                <w:szCs w:val="18"/>
              </w:rPr>
              <w:t>.</w:t>
            </w:r>
          </w:p>
        </w:tc>
      </w:tr>
      <w:tr w:rsidR="00A349DD" w:rsidRPr="0051728E" w14:paraId="75647988" w14:textId="77777777" w:rsidTr="00A349DD">
        <w:trPr>
          <w:trHeight w:hRule="exact" w:val="255"/>
        </w:trPr>
        <w:tc>
          <w:tcPr>
            <w:tcW w:w="2235" w:type="dxa"/>
            <w:shd w:val="clear" w:color="auto" w:fill="E0E0E0"/>
            <w:vAlign w:val="bottom"/>
          </w:tcPr>
          <w:p w14:paraId="3AA0B781" w14:textId="77777777" w:rsidR="00A349DD" w:rsidRPr="0051728E" w:rsidRDefault="00A349DD" w:rsidP="00A349D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2ACAC8D" w14:textId="77777777" w:rsidR="00A349DD" w:rsidRPr="00C60C42" w:rsidRDefault="00A349DD" w:rsidP="00A349DD">
            <w:pPr>
              <w:rPr>
                <w:rFonts w:ascii="Trebuchet MS" w:hAnsi="Trebuchet MS" w:cs="Trebuchet MS"/>
                <w:sz w:val="18"/>
                <w:szCs w:val="18"/>
              </w:rPr>
            </w:pPr>
            <w:r w:rsidRPr="00C60C42">
              <w:rPr>
                <w:rFonts w:ascii="Trebuchet MS" w:hAnsi="Trebuchet MS" w:cs="Trebuchet MS"/>
                <w:sz w:val="18"/>
                <w:szCs w:val="18"/>
              </w:rPr>
              <w:t>Oplyse egne og fremmede graveansøgere om kables beliggenhed. Drift af netværk</w:t>
            </w:r>
            <w:r w:rsidR="004E503A">
              <w:rPr>
                <w:rFonts w:ascii="Trebuchet MS" w:hAnsi="Trebuchet MS" w:cs="Trebuchet MS"/>
                <w:sz w:val="18"/>
                <w:szCs w:val="18"/>
              </w:rPr>
              <w:t>.</w:t>
            </w:r>
          </w:p>
        </w:tc>
      </w:tr>
      <w:tr w:rsidR="00A349DD" w:rsidRPr="0051728E" w14:paraId="6D314579" w14:textId="77777777" w:rsidTr="00A349DD">
        <w:trPr>
          <w:trHeight w:hRule="exact" w:val="255"/>
        </w:trPr>
        <w:tc>
          <w:tcPr>
            <w:tcW w:w="2235" w:type="dxa"/>
            <w:shd w:val="clear" w:color="auto" w:fill="E0E0E0"/>
            <w:vAlign w:val="bottom"/>
          </w:tcPr>
          <w:p w14:paraId="2A974E38" w14:textId="77777777" w:rsidR="00A349DD" w:rsidRPr="0051728E" w:rsidRDefault="00A349DD" w:rsidP="00A349D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9A07EE8" w14:textId="77777777" w:rsidR="00A349DD" w:rsidRPr="00FE3FC3" w:rsidRDefault="00A349DD" w:rsidP="00A349DD">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A349DD" w:rsidRPr="0051728E" w14:paraId="43002525" w14:textId="77777777" w:rsidTr="00A349DD">
        <w:trPr>
          <w:trHeight w:hRule="exact" w:val="255"/>
        </w:trPr>
        <w:tc>
          <w:tcPr>
            <w:tcW w:w="2235" w:type="dxa"/>
            <w:shd w:val="clear" w:color="auto" w:fill="E0E0E0"/>
            <w:vAlign w:val="bottom"/>
          </w:tcPr>
          <w:p w14:paraId="16431FD5" w14:textId="77777777" w:rsidR="00A349DD" w:rsidRPr="00492FFE" w:rsidRDefault="006A595F" w:rsidP="00A349DD">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A349DD" w:rsidRPr="00492FFE">
              <w:rPr>
                <w:rFonts w:ascii="Trebuchet MS" w:hAnsi="Trebuchet MS" w:cs="Trebuchet MS"/>
                <w:sz w:val="18"/>
                <w:szCs w:val="18"/>
              </w:rPr>
              <w:t>_ord</w:t>
            </w:r>
            <w:proofErr w:type="spellEnd"/>
          </w:p>
        </w:tc>
        <w:tc>
          <w:tcPr>
            <w:tcW w:w="11340" w:type="dxa"/>
            <w:shd w:val="clear" w:color="auto" w:fill="FFFFFF"/>
            <w:vAlign w:val="bottom"/>
          </w:tcPr>
          <w:p w14:paraId="2828DF02" w14:textId="77777777" w:rsidR="00A349DD" w:rsidRPr="00492FFE" w:rsidRDefault="00A349DD" w:rsidP="00A349DD">
            <w:pPr>
              <w:autoSpaceDE w:val="0"/>
              <w:autoSpaceDN w:val="0"/>
              <w:adjustRightInd w:val="0"/>
              <w:rPr>
                <w:rFonts w:ascii="Trebuchet MS" w:hAnsi="Trebuchet MS" w:cs="Trebuchet MS"/>
                <w:sz w:val="18"/>
                <w:szCs w:val="18"/>
              </w:rPr>
            </w:pPr>
            <w:r>
              <w:rPr>
                <w:rFonts w:ascii="Trebuchet MS" w:hAnsi="Trebuchet MS"/>
                <w:sz w:val="18"/>
                <w:szCs w:val="18"/>
              </w:rPr>
              <w:t>Strøm, Elforsyning</w:t>
            </w:r>
          </w:p>
        </w:tc>
      </w:tr>
      <w:tr w:rsidR="00A349DD" w:rsidRPr="0051728E" w14:paraId="1193D779" w14:textId="77777777" w:rsidTr="00A349DD">
        <w:trPr>
          <w:trHeight w:hRule="exact" w:val="255"/>
        </w:trPr>
        <w:tc>
          <w:tcPr>
            <w:tcW w:w="2235" w:type="dxa"/>
            <w:shd w:val="clear" w:color="auto" w:fill="E0E0E0"/>
            <w:vAlign w:val="bottom"/>
          </w:tcPr>
          <w:p w14:paraId="779DD8FA"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D99D52B"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Lin</w:t>
            </w:r>
            <w:r w:rsidR="00576BAD">
              <w:rPr>
                <w:rFonts w:ascii="Trebuchet MS" w:hAnsi="Trebuchet MS" w:cs="Trebuchet MS"/>
                <w:sz w:val="18"/>
                <w:szCs w:val="18"/>
              </w:rPr>
              <w:t>je</w:t>
            </w:r>
          </w:p>
        </w:tc>
      </w:tr>
      <w:tr w:rsidR="00A349DD" w:rsidRPr="0051728E" w14:paraId="0D700830" w14:textId="77777777" w:rsidTr="00A349DD">
        <w:trPr>
          <w:trHeight w:hRule="exact" w:val="255"/>
        </w:trPr>
        <w:tc>
          <w:tcPr>
            <w:tcW w:w="2235" w:type="dxa"/>
            <w:shd w:val="clear" w:color="auto" w:fill="E0E0E0"/>
            <w:vAlign w:val="bottom"/>
          </w:tcPr>
          <w:p w14:paraId="6FBDF261" w14:textId="77777777" w:rsidR="00A349DD" w:rsidRPr="00C60C42" w:rsidRDefault="00A349DD" w:rsidP="00A349DD">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650860A2" w14:textId="77777777" w:rsidR="00A349DD" w:rsidRPr="00C60C42" w:rsidRDefault="00A349DD" w:rsidP="00A349DD">
            <w:pPr>
              <w:rPr>
                <w:rFonts w:ascii="Trebuchet MS" w:hAnsi="Trebuchet MS" w:cs="Trebuchet MS"/>
                <w:sz w:val="18"/>
                <w:szCs w:val="18"/>
              </w:rPr>
            </w:pPr>
          </w:p>
        </w:tc>
      </w:tr>
      <w:tr w:rsidR="000C68CF" w:rsidRPr="00186E64" w14:paraId="4199DB56" w14:textId="77777777" w:rsidTr="00A349DD">
        <w:trPr>
          <w:trHeight w:hRule="exact" w:val="255"/>
        </w:trPr>
        <w:tc>
          <w:tcPr>
            <w:tcW w:w="2235" w:type="dxa"/>
            <w:shd w:val="clear" w:color="auto" w:fill="E0E0E0"/>
            <w:vAlign w:val="bottom"/>
          </w:tcPr>
          <w:p w14:paraId="1DF6CB0B" w14:textId="77777777" w:rsidR="000C68CF" w:rsidRPr="00C60C42" w:rsidRDefault="0089156A" w:rsidP="00A349D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1FD821EA" w14:textId="66412BFC" w:rsidR="000C68CF" w:rsidRPr="00C60C42" w:rsidRDefault="00DF2393" w:rsidP="00A349DD">
            <w:pPr>
              <w:rPr>
                <w:rFonts w:ascii="Trebuchet MS" w:hAnsi="Trebuchet MS" w:cs="Trebuchet MS"/>
                <w:sz w:val="18"/>
                <w:szCs w:val="18"/>
              </w:rPr>
            </w:pPr>
            <w:r w:rsidRPr="003D5E8B">
              <w:rPr>
                <w:rFonts w:ascii="Trebuchet MS" w:hAnsi="Trebuchet MS" w:cs="Trebuchet MS"/>
                <w:color w:val="4F81BD"/>
                <w:sz w:val="18"/>
                <w:szCs w:val="18"/>
              </w:rPr>
              <w:t>05.12.00</w:t>
            </w:r>
          </w:p>
        </w:tc>
      </w:tr>
    </w:tbl>
    <w:p w14:paraId="4680371A" w14:textId="77777777" w:rsidR="00A349DD" w:rsidRPr="00A32757" w:rsidRDefault="00380C13" w:rsidP="00A349DD">
      <w:pPr>
        <w:pStyle w:val="Overskrift6"/>
      </w:pPr>
      <w:r>
        <w:t>5.6</w:t>
      </w:r>
      <w:r w:rsidR="00100710">
        <w:t>.8</w:t>
      </w:r>
      <w:r w:rsidR="00A349DD">
        <w:t>.2</w:t>
      </w:r>
      <w:r w:rsidR="00A349DD" w:rsidRPr="00A32757">
        <w:t xml:space="preserve"> </w:t>
      </w:r>
      <w:r w:rsidR="00A349D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A349DD" w:rsidRPr="0051728E" w14:paraId="07F6673D" w14:textId="77777777" w:rsidTr="00A349DD">
        <w:trPr>
          <w:trHeight w:hRule="exact" w:val="255"/>
        </w:trPr>
        <w:tc>
          <w:tcPr>
            <w:tcW w:w="4503" w:type="dxa"/>
            <w:shd w:val="clear" w:color="auto" w:fill="D9D9D9"/>
            <w:vAlign w:val="bottom"/>
          </w:tcPr>
          <w:p w14:paraId="3FCEB783"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862F8F9"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Beskrivelse</w:t>
            </w:r>
          </w:p>
        </w:tc>
      </w:tr>
      <w:tr w:rsidR="00A349DD" w:rsidRPr="0051728E" w14:paraId="70625B0C" w14:textId="77777777" w:rsidTr="00A349DD">
        <w:trPr>
          <w:trHeight w:hRule="exact" w:val="255"/>
        </w:trPr>
        <w:tc>
          <w:tcPr>
            <w:tcW w:w="4503" w:type="dxa"/>
            <w:shd w:val="clear" w:color="auto" w:fill="E0E0E0"/>
            <w:vAlign w:val="bottom"/>
          </w:tcPr>
          <w:p w14:paraId="12E34F87" w14:textId="77777777" w:rsidR="00A349DD" w:rsidRPr="00024C60" w:rsidRDefault="00A349DD" w:rsidP="00A349D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56EA2A5"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Kabler registreres i marken og overføres til GIS.</w:t>
            </w:r>
          </w:p>
        </w:tc>
      </w:tr>
      <w:tr w:rsidR="00A349DD" w:rsidRPr="0051728E" w14:paraId="112F4DD1" w14:textId="77777777" w:rsidTr="00A349DD">
        <w:trPr>
          <w:trHeight w:hRule="exact" w:val="255"/>
        </w:trPr>
        <w:tc>
          <w:tcPr>
            <w:tcW w:w="4503" w:type="dxa"/>
            <w:shd w:val="clear" w:color="auto" w:fill="E0E0E0"/>
            <w:vAlign w:val="bottom"/>
          </w:tcPr>
          <w:p w14:paraId="084BC3AA"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5D9DFE3D"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Ingen</w:t>
            </w:r>
          </w:p>
        </w:tc>
      </w:tr>
      <w:tr w:rsidR="00A349DD" w:rsidRPr="0051728E" w14:paraId="55469A29" w14:textId="77777777" w:rsidTr="00A349DD">
        <w:trPr>
          <w:trHeight w:hRule="exact" w:val="255"/>
        </w:trPr>
        <w:tc>
          <w:tcPr>
            <w:tcW w:w="4503" w:type="dxa"/>
            <w:shd w:val="clear" w:color="auto" w:fill="E0E0E0"/>
            <w:vAlign w:val="bottom"/>
          </w:tcPr>
          <w:p w14:paraId="5EC914BB"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632D208D"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Ingen</w:t>
            </w:r>
          </w:p>
        </w:tc>
      </w:tr>
      <w:tr w:rsidR="00A349DD" w:rsidRPr="0051728E" w14:paraId="104F007C" w14:textId="77777777" w:rsidTr="00A349DD">
        <w:trPr>
          <w:trHeight w:hRule="exact" w:val="255"/>
        </w:trPr>
        <w:tc>
          <w:tcPr>
            <w:tcW w:w="4503" w:type="dxa"/>
            <w:shd w:val="clear" w:color="auto" w:fill="E0E0E0"/>
            <w:vAlign w:val="bottom"/>
          </w:tcPr>
          <w:p w14:paraId="1095080A"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406225C0" w14:textId="77777777" w:rsidR="00A349DD" w:rsidRPr="00024C60" w:rsidRDefault="00A349DD" w:rsidP="00A349DD">
            <w:pPr>
              <w:rPr>
                <w:rFonts w:ascii="Trebuchet MS" w:hAnsi="Trebuchet MS" w:cs="Trebuchet MS"/>
                <w:sz w:val="18"/>
                <w:szCs w:val="18"/>
              </w:rPr>
            </w:pPr>
          </w:p>
        </w:tc>
      </w:tr>
      <w:tr w:rsidR="00A349DD" w:rsidRPr="0051728E" w14:paraId="680C2AF4" w14:textId="77777777" w:rsidTr="00A349DD">
        <w:trPr>
          <w:trHeight w:hRule="exact" w:val="255"/>
        </w:trPr>
        <w:tc>
          <w:tcPr>
            <w:tcW w:w="4503" w:type="dxa"/>
            <w:shd w:val="clear" w:color="auto" w:fill="E0E0E0"/>
            <w:vAlign w:val="bottom"/>
          </w:tcPr>
          <w:p w14:paraId="41D23E55"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9AE1FF1" w14:textId="77777777" w:rsidR="00A349DD" w:rsidRPr="00024C60" w:rsidRDefault="00A349DD" w:rsidP="00A349DD">
            <w:pPr>
              <w:rPr>
                <w:rFonts w:ascii="Trebuchet MS" w:hAnsi="Trebuchet MS" w:cs="Trebuchet MS"/>
                <w:sz w:val="18"/>
                <w:szCs w:val="18"/>
              </w:rPr>
            </w:pPr>
          </w:p>
        </w:tc>
      </w:tr>
      <w:tr w:rsidR="00A349DD" w:rsidRPr="0051728E" w14:paraId="150BF5C9" w14:textId="77777777" w:rsidTr="00A349DD">
        <w:trPr>
          <w:trHeight w:hRule="exact" w:val="255"/>
        </w:trPr>
        <w:tc>
          <w:tcPr>
            <w:tcW w:w="4503" w:type="dxa"/>
            <w:shd w:val="clear" w:color="auto" w:fill="E0E0E0"/>
            <w:vAlign w:val="bottom"/>
          </w:tcPr>
          <w:p w14:paraId="35D8BAA4"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567D03E9" w14:textId="77777777" w:rsidR="00A349DD" w:rsidRPr="00024C60" w:rsidRDefault="00A349DD" w:rsidP="00A349DD">
            <w:pPr>
              <w:rPr>
                <w:rFonts w:ascii="Trebuchet MS" w:hAnsi="Trebuchet MS" w:cs="Trebuchet MS"/>
                <w:sz w:val="18"/>
                <w:szCs w:val="18"/>
              </w:rPr>
            </w:pPr>
          </w:p>
        </w:tc>
      </w:tr>
    </w:tbl>
    <w:p w14:paraId="3FB75C32" w14:textId="77777777" w:rsidR="002D14C9" w:rsidRPr="003A52C1" w:rsidRDefault="00F220CA" w:rsidP="002D14C9">
      <w:pPr>
        <w:pStyle w:val="Overskrift2"/>
        <w:rPr>
          <w:kern w:val="32"/>
        </w:rPr>
      </w:pPr>
      <w:r w:rsidRPr="003A52C1">
        <w:rPr>
          <w:kern w:val="32"/>
        </w:rPr>
        <w:lastRenderedPageBreak/>
        <w:t xml:space="preserve"> </w:t>
      </w:r>
      <w:bookmarkStart w:id="307" w:name="_Toc63351457"/>
      <w:r w:rsidR="002D14C9" w:rsidRPr="003A52C1">
        <w:rPr>
          <w:kern w:val="32"/>
        </w:rPr>
        <w:t xml:space="preserve">5.6.9 </w:t>
      </w:r>
      <w:bookmarkStart w:id="308" w:name="_Hlk59516911"/>
      <w:r w:rsidR="002D14C9" w:rsidRPr="003A52C1">
        <w:rPr>
          <w:kern w:val="32"/>
        </w:rPr>
        <w:t>Husstandsmøller (5508)</w:t>
      </w:r>
      <w:bookmarkEnd w:id="307"/>
      <w:r w:rsidR="002D14C9" w:rsidRPr="003A52C1">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649"/>
        <w:gridCol w:w="1155"/>
        <w:gridCol w:w="1417"/>
        <w:gridCol w:w="1249"/>
        <w:gridCol w:w="2579"/>
      </w:tblGrid>
      <w:tr w:rsidR="002D14C9" w:rsidRPr="00B90958" w14:paraId="733F1E48" w14:textId="77777777" w:rsidTr="002D14C9">
        <w:tc>
          <w:tcPr>
            <w:tcW w:w="1526" w:type="dxa"/>
            <w:tcBorders>
              <w:bottom w:val="single" w:sz="4" w:space="0" w:color="auto"/>
            </w:tcBorders>
            <w:shd w:val="clear" w:color="auto" w:fill="D9D9D9"/>
            <w:vAlign w:val="center"/>
          </w:tcPr>
          <w:bookmarkEnd w:id="308"/>
          <w:p w14:paraId="7858AD86" w14:textId="77777777" w:rsidR="002D14C9" w:rsidRPr="00B90958" w:rsidRDefault="002D14C9" w:rsidP="002D14C9">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5649" w:type="dxa"/>
            <w:tcBorders>
              <w:bottom w:val="single" w:sz="4" w:space="0" w:color="auto"/>
            </w:tcBorders>
            <w:shd w:val="clear" w:color="auto" w:fill="D9D9D9"/>
            <w:vAlign w:val="center"/>
          </w:tcPr>
          <w:p w14:paraId="7D05D2D4"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3761775"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446EDADD"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49" w:type="dxa"/>
            <w:tcBorders>
              <w:bottom w:val="single" w:sz="4" w:space="0" w:color="auto"/>
            </w:tcBorders>
            <w:shd w:val="clear" w:color="auto" w:fill="D9D9D9"/>
            <w:vAlign w:val="center"/>
          </w:tcPr>
          <w:p w14:paraId="6BCF37AF" w14:textId="77777777" w:rsidR="002D14C9" w:rsidRPr="00B90958" w:rsidRDefault="002D14C9" w:rsidP="002D14C9">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Obligatorisk /frit</w:t>
            </w:r>
          </w:p>
        </w:tc>
        <w:tc>
          <w:tcPr>
            <w:tcW w:w="2579" w:type="dxa"/>
            <w:shd w:val="clear" w:color="auto" w:fill="D9D9D9"/>
            <w:vAlign w:val="center"/>
          </w:tcPr>
          <w:p w14:paraId="079827E5"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Eksempel</w:t>
            </w:r>
          </w:p>
        </w:tc>
      </w:tr>
      <w:tr w:rsidR="002D14C9" w:rsidRPr="00B90958" w14:paraId="00202547"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5779A2CC"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moelletype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70674280" w14:textId="77777777" w:rsidR="002D14C9" w:rsidRPr="00B90958" w:rsidRDefault="002D14C9" w:rsidP="00F220CA">
            <w:pPr>
              <w:rPr>
                <w:rFonts w:ascii="Trebuchet MS" w:hAnsi="Trebuchet MS"/>
                <w:color w:val="1F497D"/>
                <w:sz w:val="18"/>
                <w:szCs w:val="18"/>
              </w:rPr>
            </w:pPr>
            <w:r w:rsidRPr="003A52C1">
              <w:rPr>
                <w:rFonts w:ascii="Trebuchet MS" w:hAnsi="Trebuchet MS"/>
                <w:sz w:val="18"/>
                <w:szCs w:val="18"/>
              </w:rPr>
              <w:t>Mølletype</w:t>
            </w:r>
            <w:r w:rsidR="00F220CA" w:rsidRPr="003A52C1">
              <w:rPr>
                <w:rFonts w:ascii="Trebuchet MS" w:hAnsi="Trebuchet MS"/>
                <w:sz w:val="18"/>
                <w:szCs w:val="18"/>
              </w:rPr>
              <w:t xml:space="preserve"> </w:t>
            </w:r>
          </w:p>
        </w:tc>
        <w:tc>
          <w:tcPr>
            <w:tcW w:w="1155" w:type="dxa"/>
            <w:tcBorders>
              <w:top w:val="single" w:sz="4" w:space="0" w:color="auto"/>
              <w:left w:val="single" w:sz="4" w:space="0" w:color="auto"/>
              <w:bottom w:val="nil"/>
              <w:right w:val="single" w:sz="4" w:space="0" w:color="auto"/>
            </w:tcBorders>
            <w:shd w:val="clear" w:color="auto" w:fill="auto"/>
            <w:vAlign w:val="bottom"/>
          </w:tcPr>
          <w:p w14:paraId="446F12E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7434D8B2"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49" w:type="dxa"/>
            <w:tcBorders>
              <w:top w:val="single" w:sz="4" w:space="0" w:color="auto"/>
              <w:left w:val="single" w:sz="4" w:space="0" w:color="auto"/>
              <w:bottom w:val="nil"/>
              <w:right w:val="single" w:sz="4" w:space="0" w:color="auto"/>
            </w:tcBorders>
            <w:shd w:val="clear" w:color="auto" w:fill="auto"/>
            <w:vAlign w:val="bottom"/>
          </w:tcPr>
          <w:p w14:paraId="2A6A0805"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40C27C1C" w14:textId="77777777" w:rsidR="002D14C9" w:rsidRPr="003A52C1" w:rsidRDefault="002D14C9" w:rsidP="002D14C9">
            <w:pPr>
              <w:rPr>
                <w:rFonts w:ascii="Trebuchet MS" w:hAnsi="Trebuchet MS" w:cs="Trebuchet MS"/>
                <w:sz w:val="18"/>
                <w:szCs w:val="18"/>
              </w:rPr>
            </w:pPr>
            <w:proofErr w:type="spellStart"/>
            <w:r w:rsidRPr="003A52C1">
              <w:rPr>
                <w:rFonts w:ascii="Trebuchet MS" w:hAnsi="Trebuchet MS" w:cs="Trebuchet MS"/>
                <w:sz w:val="18"/>
                <w:szCs w:val="18"/>
              </w:rPr>
              <w:t>Kingspan</w:t>
            </w:r>
            <w:proofErr w:type="spellEnd"/>
            <w:r w:rsidRPr="003A52C1">
              <w:rPr>
                <w:rFonts w:ascii="Trebuchet MS" w:hAnsi="Trebuchet MS" w:cs="Trebuchet MS"/>
                <w:sz w:val="18"/>
                <w:szCs w:val="18"/>
              </w:rPr>
              <w:t xml:space="preserve"> 6 kW</w:t>
            </w:r>
          </w:p>
        </w:tc>
      </w:tr>
      <w:tr w:rsidR="002D14C9" w:rsidRPr="00B90958" w14:paraId="1EF328E4"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6C42C5DE"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hoejde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58ADD4E1" w14:textId="77777777" w:rsidR="002D14C9" w:rsidRPr="00B90958" w:rsidRDefault="00F220CA" w:rsidP="002D14C9">
            <w:pPr>
              <w:rPr>
                <w:rFonts w:ascii="Trebuchet MS" w:hAnsi="Trebuchet MS"/>
                <w:color w:val="1F497D"/>
                <w:sz w:val="18"/>
                <w:szCs w:val="18"/>
              </w:rPr>
            </w:pPr>
            <w:r w:rsidRPr="003A52C1">
              <w:rPr>
                <w:rFonts w:ascii="Trebuchet MS" w:hAnsi="Trebuchet MS"/>
                <w:sz w:val="18"/>
                <w:szCs w:val="18"/>
              </w:rPr>
              <w:t>Højde på møllen, målt til nav</w:t>
            </w:r>
          </w:p>
        </w:tc>
        <w:tc>
          <w:tcPr>
            <w:tcW w:w="1155" w:type="dxa"/>
            <w:tcBorders>
              <w:top w:val="single" w:sz="4" w:space="0" w:color="auto"/>
              <w:left w:val="single" w:sz="4" w:space="0" w:color="auto"/>
              <w:bottom w:val="nil"/>
              <w:right w:val="single" w:sz="4" w:space="0" w:color="auto"/>
            </w:tcBorders>
            <w:shd w:val="clear" w:color="auto" w:fill="auto"/>
            <w:vAlign w:val="bottom"/>
          </w:tcPr>
          <w:p w14:paraId="1FCC8DF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056DEDA2" w14:textId="77777777" w:rsidR="002D14C9" w:rsidRPr="00B90958" w:rsidRDefault="002D14C9" w:rsidP="00B746AF">
            <w:pPr>
              <w:rPr>
                <w:rFonts w:ascii="Trebuchet MS" w:hAnsi="Trebuchet MS" w:cs="Trebuchet MS"/>
                <w:color w:val="1F497D"/>
                <w:sz w:val="18"/>
                <w:szCs w:val="18"/>
              </w:rPr>
            </w:pPr>
            <w:r w:rsidRPr="003A52C1">
              <w:rPr>
                <w:rFonts w:ascii="Trebuchet MS" w:hAnsi="Trebuchet MS" w:cs="Trebuchet MS"/>
                <w:sz w:val="18"/>
                <w:szCs w:val="18"/>
              </w:rPr>
              <w:t>0</w:t>
            </w:r>
            <w:r w:rsidR="00B746AF" w:rsidRPr="003A52C1">
              <w:rPr>
                <w:rFonts w:ascii="Trebuchet MS" w:hAnsi="Trebuchet MS" w:cs="Trebuchet MS"/>
                <w:sz w:val="18"/>
                <w:szCs w:val="18"/>
              </w:rPr>
              <w:t>,</w:t>
            </w:r>
            <w:r w:rsidRPr="003A52C1">
              <w:rPr>
                <w:rFonts w:ascii="Trebuchet MS" w:hAnsi="Trebuchet MS" w:cs="Trebuchet MS"/>
                <w:sz w:val="18"/>
                <w:szCs w:val="18"/>
              </w:rPr>
              <w:t>1-49,9</w:t>
            </w:r>
          </w:p>
        </w:tc>
        <w:tc>
          <w:tcPr>
            <w:tcW w:w="1249" w:type="dxa"/>
            <w:tcBorders>
              <w:top w:val="single" w:sz="4" w:space="0" w:color="auto"/>
              <w:left w:val="single" w:sz="4" w:space="0" w:color="auto"/>
              <w:bottom w:val="nil"/>
              <w:right w:val="single" w:sz="4" w:space="0" w:color="auto"/>
            </w:tcBorders>
            <w:shd w:val="clear" w:color="auto" w:fill="auto"/>
            <w:vAlign w:val="bottom"/>
          </w:tcPr>
          <w:p w14:paraId="6542113A"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auto"/>
            <w:vAlign w:val="bottom"/>
          </w:tcPr>
          <w:p w14:paraId="329BD2CF"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20,5</w:t>
            </w:r>
          </w:p>
        </w:tc>
      </w:tr>
      <w:tr w:rsidR="009B47F9" w:rsidRPr="00186E64" w14:paraId="7D0E1EBF" w14:textId="77777777" w:rsidTr="009B47F9">
        <w:trPr>
          <w:trHeight w:hRule="exact" w:val="255"/>
        </w:trPr>
        <w:tc>
          <w:tcPr>
            <w:tcW w:w="1526" w:type="dxa"/>
            <w:tcBorders>
              <w:top w:val="single" w:sz="4" w:space="0" w:color="auto"/>
              <w:left w:val="single" w:sz="4" w:space="0" w:color="auto"/>
              <w:bottom w:val="nil"/>
              <w:right w:val="single" w:sz="4" w:space="0" w:color="auto"/>
            </w:tcBorders>
            <w:shd w:val="clear" w:color="auto" w:fill="D9D9D9" w:themeFill="background1" w:themeFillShade="D9"/>
            <w:vAlign w:val="bottom"/>
          </w:tcPr>
          <w:p w14:paraId="71747690" w14:textId="77777777" w:rsidR="009B47F9" w:rsidRPr="00C60C42" w:rsidRDefault="009B47F9" w:rsidP="002D14C9">
            <w:pPr>
              <w:rPr>
                <w:rFonts w:ascii="Trebuchet MS" w:hAnsi="Trebuchet MS"/>
                <w:sz w:val="18"/>
                <w:szCs w:val="18"/>
              </w:rPr>
            </w:pPr>
            <w:r w:rsidRPr="00C60C42">
              <w:rPr>
                <w:rFonts w:ascii="Trebuchet MS" w:hAnsi="Trebuchet MS"/>
                <w:sz w:val="18"/>
                <w:szCs w:val="18"/>
              </w:rPr>
              <w:t>kapacitet</w:t>
            </w:r>
          </w:p>
        </w:tc>
        <w:tc>
          <w:tcPr>
            <w:tcW w:w="5649" w:type="dxa"/>
            <w:tcBorders>
              <w:top w:val="single" w:sz="4" w:space="0" w:color="auto"/>
              <w:left w:val="single" w:sz="4" w:space="0" w:color="auto"/>
              <w:bottom w:val="nil"/>
              <w:right w:val="single" w:sz="4" w:space="0" w:color="auto"/>
            </w:tcBorders>
            <w:shd w:val="clear" w:color="auto" w:fill="auto"/>
            <w:vAlign w:val="bottom"/>
          </w:tcPr>
          <w:p w14:paraId="1BF553F2" w14:textId="77777777" w:rsidR="009B47F9" w:rsidRPr="00C60C42" w:rsidRDefault="009B47F9" w:rsidP="009B47F9">
            <w:pPr>
              <w:rPr>
                <w:rFonts w:ascii="Trebuchet MS" w:hAnsi="Trebuchet MS"/>
                <w:sz w:val="18"/>
                <w:szCs w:val="18"/>
              </w:rPr>
            </w:pPr>
            <w:r w:rsidRPr="00C60C42">
              <w:rPr>
                <w:rFonts w:ascii="Trebuchet MS" w:hAnsi="Trebuchet MS"/>
                <w:sz w:val="18"/>
                <w:szCs w:val="18"/>
              </w:rPr>
              <w:t>Vindmøllens kapacitet angivet i kW</w:t>
            </w:r>
          </w:p>
        </w:tc>
        <w:tc>
          <w:tcPr>
            <w:tcW w:w="1155" w:type="dxa"/>
            <w:tcBorders>
              <w:top w:val="single" w:sz="4" w:space="0" w:color="auto"/>
              <w:left w:val="single" w:sz="4" w:space="0" w:color="auto"/>
              <w:bottom w:val="nil"/>
              <w:right w:val="single" w:sz="4" w:space="0" w:color="auto"/>
            </w:tcBorders>
            <w:shd w:val="clear" w:color="auto" w:fill="auto"/>
            <w:vAlign w:val="bottom"/>
          </w:tcPr>
          <w:p w14:paraId="2DA23877"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435D06FF"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0,1-6,0</w:t>
            </w:r>
          </w:p>
        </w:tc>
        <w:tc>
          <w:tcPr>
            <w:tcW w:w="1249" w:type="dxa"/>
            <w:tcBorders>
              <w:top w:val="single" w:sz="4" w:space="0" w:color="auto"/>
              <w:left w:val="single" w:sz="4" w:space="0" w:color="auto"/>
              <w:bottom w:val="nil"/>
              <w:right w:val="single" w:sz="4" w:space="0" w:color="auto"/>
            </w:tcBorders>
            <w:shd w:val="clear" w:color="auto" w:fill="auto"/>
            <w:vAlign w:val="bottom"/>
          </w:tcPr>
          <w:p w14:paraId="62E22F57" w14:textId="77777777" w:rsidR="009B47F9" w:rsidRPr="00C60C42" w:rsidRDefault="009B47F9" w:rsidP="002D14C9">
            <w:pPr>
              <w:jc w:val="center"/>
              <w:rPr>
                <w:rFonts w:ascii="Trebuchet MS" w:hAnsi="Trebuchet MS" w:cs="Trebuchet MS"/>
                <w:sz w:val="18"/>
                <w:szCs w:val="18"/>
              </w:rPr>
            </w:pPr>
            <w:r w:rsidRPr="00C60C42">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auto"/>
            <w:vAlign w:val="bottom"/>
          </w:tcPr>
          <w:p w14:paraId="1A3EFA1E"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0,1</w:t>
            </w:r>
          </w:p>
        </w:tc>
      </w:tr>
      <w:tr w:rsidR="002D14C9" w:rsidRPr="00B90958" w14:paraId="34FDEE37"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21BE7B07"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stoej_kode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238275C4"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Kode</w:t>
            </w:r>
            <w:r w:rsidR="00F220CA" w:rsidRPr="003A52C1">
              <w:rPr>
                <w:rFonts w:ascii="Trebuchet MS" w:hAnsi="Trebuchet MS"/>
                <w:sz w:val="18"/>
                <w:szCs w:val="18"/>
              </w:rPr>
              <w:t xml:space="preserve"> for typen af støjbelastning</w:t>
            </w:r>
          </w:p>
        </w:tc>
        <w:tc>
          <w:tcPr>
            <w:tcW w:w="1155" w:type="dxa"/>
            <w:tcBorders>
              <w:top w:val="single" w:sz="4" w:space="0" w:color="auto"/>
              <w:left w:val="single" w:sz="4" w:space="0" w:color="auto"/>
              <w:bottom w:val="nil"/>
              <w:right w:val="single" w:sz="4" w:space="0" w:color="auto"/>
            </w:tcBorders>
            <w:shd w:val="clear" w:color="auto" w:fill="auto"/>
            <w:vAlign w:val="bottom"/>
          </w:tcPr>
          <w:p w14:paraId="5EEC98D9"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35B0A2F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1-9</w:t>
            </w:r>
          </w:p>
        </w:tc>
        <w:tc>
          <w:tcPr>
            <w:tcW w:w="1249" w:type="dxa"/>
            <w:tcBorders>
              <w:top w:val="single" w:sz="4" w:space="0" w:color="auto"/>
              <w:left w:val="single" w:sz="4" w:space="0" w:color="auto"/>
              <w:bottom w:val="nil"/>
              <w:right w:val="single" w:sz="4" w:space="0" w:color="auto"/>
            </w:tcBorders>
            <w:shd w:val="clear" w:color="auto" w:fill="auto"/>
            <w:vAlign w:val="bottom"/>
          </w:tcPr>
          <w:p w14:paraId="546880F2"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4827ABFD"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1</w:t>
            </w:r>
          </w:p>
        </w:tc>
      </w:tr>
      <w:tr w:rsidR="002D14C9" w:rsidRPr="00B90958" w14:paraId="081B6066" w14:textId="77777777" w:rsidTr="002D14C9">
        <w:trPr>
          <w:trHeight w:hRule="exact" w:val="765"/>
        </w:trPr>
        <w:tc>
          <w:tcPr>
            <w:tcW w:w="1526" w:type="dxa"/>
            <w:tcBorders>
              <w:top w:val="single" w:sz="4" w:space="0" w:color="auto"/>
              <w:left w:val="single" w:sz="4" w:space="0" w:color="auto"/>
              <w:bottom w:val="nil"/>
              <w:right w:val="single" w:sz="4" w:space="0" w:color="auto"/>
            </w:tcBorders>
            <w:shd w:val="clear" w:color="auto" w:fill="99CCFF"/>
            <w:vAlign w:val="center"/>
          </w:tcPr>
          <w:p w14:paraId="0CA87DA3"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stoej</w:t>
            </w:r>
            <w:proofErr w:type="spellEnd"/>
          </w:p>
        </w:tc>
        <w:tc>
          <w:tcPr>
            <w:tcW w:w="5649" w:type="dxa"/>
            <w:tcBorders>
              <w:top w:val="single" w:sz="4" w:space="0" w:color="auto"/>
              <w:left w:val="single" w:sz="4" w:space="0" w:color="auto"/>
              <w:bottom w:val="nil"/>
              <w:right w:val="single" w:sz="4" w:space="0" w:color="auto"/>
            </w:tcBorders>
            <w:shd w:val="clear" w:color="auto" w:fill="99CCFF"/>
            <w:vAlign w:val="center"/>
          </w:tcPr>
          <w:p w14:paraId="36E89EE5"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Støj målt i dB(A)</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524986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37F664E8"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249" w:type="dxa"/>
            <w:tcBorders>
              <w:top w:val="single" w:sz="4" w:space="0" w:color="auto"/>
              <w:left w:val="single" w:sz="4" w:space="0" w:color="auto"/>
              <w:bottom w:val="nil"/>
              <w:right w:val="single" w:sz="4" w:space="0" w:color="auto"/>
            </w:tcBorders>
            <w:shd w:val="clear" w:color="auto" w:fill="99CCFF"/>
            <w:vAlign w:val="center"/>
          </w:tcPr>
          <w:p w14:paraId="0289DD72"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579" w:type="dxa"/>
            <w:tcBorders>
              <w:top w:val="single" w:sz="4" w:space="0" w:color="auto"/>
              <w:left w:val="single" w:sz="4" w:space="0" w:color="auto"/>
              <w:bottom w:val="nil"/>
              <w:right w:val="single" w:sz="4" w:space="0" w:color="auto"/>
            </w:tcBorders>
            <w:shd w:val="clear" w:color="auto" w:fill="99CCFF"/>
            <w:vAlign w:val="bottom"/>
          </w:tcPr>
          <w:p w14:paraId="7E0104A0" w14:textId="77777777" w:rsidR="002D14C9" w:rsidRPr="003A52C1" w:rsidRDefault="002D14C9" w:rsidP="002D14C9">
            <w:pPr>
              <w:rPr>
                <w:rFonts w:ascii="Trebuchet MS" w:hAnsi="Trebuchet MS" w:cs="Trebuchet MS"/>
                <w:sz w:val="18"/>
                <w:szCs w:val="18"/>
              </w:rPr>
            </w:pPr>
            <w:r w:rsidRPr="003A52C1">
              <w:rPr>
                <w:rFonts w:ascii="Trebuchet MS" w:hAnsi="Trebuchet MS"/>
                <w:sz w:val="18"/>
                <w:szCs w:val="18"/>
              </w:rPr>
              <w:t>44 dB(A) ved en vindhastighed på 8 m/s i det åbne land</w:t>
            </w:r>
          </w:p>
        </w:tc>
      </w:tr>
      <w:tr w:rsidR="002D14C9" w:rsidRPr="00B90958" w14:paraId="29BAF205"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1D4DCD3F"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konsekvenszone</w:t>
            </w:r>
          </w:p>
        </w:tc>
        <w:tc>
          <w:tcPr>
            <w:tcW w:w="5649" w:type="dxa"/>
            <w:tcBorders>
              <w:top w:val="single" w:sz="4" w:space="0" w:color="auto"/>
              <w:left w:val="single" w:sz="4" w:space="0" w:color="auto"/>
              <w:bottom w:val="nil"/>
              <w:right w:val="single" w:sz="4" w:space="0" w:color="auto"/>
            </w:tcBorders>
            <w:shd w:val="clear" w:color="auto" w:fill="FFFFFF"/>
            <w:vAlign w:val="bottom"/>
          </w:tcPr>
          <w:p w14:paraId="4CC7B976"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Beregnes ud fra metoden i støjbekendtgørelsen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522B9F6" w14:textId="77777777" w:rsidR="002D14C9" w:rsidRPr="00B90958" w:rsidRDefault="002D14C9" w:rsidP="002D14C9">
            <w:pPr>
              <w:ind w:left="1304" w:hanging="1304"/>
              <w:rPr>
                <w:rFonts w:ascii="Trebuchet MS" w:hAnsi="Trebuchet MS" w:cs="Trebuchet MS"/>
                <w:color w:val="1F497D"/>
                <w:sz w:val="18"/>
                <w:szCs w:val="18"/>
              </w:rPr>
            </w:pPr>
            <w:r w:rsidRPr="003A52C1">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044E0E4"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0,1-999,9</w:t>
            </w:r>
          </w:p>
        </w:tc>
        <w:tc>
          <w:tcPr>
            <w:tcW w:w="1249" w:type="dxa"/>
            <w:tcBorders>
              <w:top w:val="single" w:sz="4" w:space="0" w:color="auto"/>
              <w:left w:val="single" w:sz="4" w:space="0" w:color="auto"/>
              <w:bottom w:val="nil"/>
              <w:right w:val="single" w:sz="4" w:space="0" w:color="auto"/>
            </w:tcBorders>
            <w:shd w:val="clear" w:color="auto" w:fill="FFFFFF"/>
            <w:vAlign w:val="bottom"/>
          </w:tcPr>
          <w:p w14:paraId="2D747275"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6757ADFF"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99,5</w:t>
            </w:r>
          </w:p>
        </w:tc>
      </w:tr>
      <w:tr w:rsidR="002D14C9" w:rsidRPr="00B90958" w14:paraId="4CC4D219"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03E37041" w14:textId="77777777" w:rsidR="002D14C9" w:rsidRPr="00B90958" w:rsidRDefault="002D14C9" w:rsidP="00917914">
            <w:pPr>
              <w:rPr>
                <w:rFonts w:ascii="Trebuchet MS" w:hAnsi="Trebuchet MS" w:cs="Trebuchet MS"/>
                <w:color w:val="1F497D"/>
                <w:sz w:val="18"/>
                <w:szCs w:val="18"/>
              </w:rPr>
            </w:pPr>
            <w:proofErr w:type="spellStart"/>
            <w:r w:rsidRPr="003A52C1">
              <w:rPr>
                <w:rFonts w:ascii="Trebuchet MS" w:hAnsi="Trebuchet MS" w:cs="Trebuchet MS"/>
                <w:sz w:val="18"/>
                <w:szCs w:val="18"/>
              </w:rPr>
              <w:t>sag</w:t>
            </w:r>
            <w:r w:rsidR="00917914" w:rsidRPr="00EC6B51">
              <w:rPr>
                <w:rFonts w:ascii="Trebuchet MS" w:hAnsi="Trebuchet MS" w:cs="Trebuchet MS"/>
                <w:color w:val="4F81BD"/>
                <w:sz w:val="18"/>
                <w:szCs w:val="18"/>
              </w:rPr>
              <w:t>s</w:t>
            </w:r>
            <w:r w:rsidRPr="003A52C1">
              <w:rPr>
                <w:rFonts w:ascii="Trebuchet MS" w:hAnsi="Trebuchet MS" w:cs="Trebuchet MS"/>
                <w:sz w:val="18"/>
                <w:szCs w:val="18"/>
              </w:rPr>
              <w:t>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7561733"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706686C4"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5BCE95E"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vejkode</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B517E49"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4EA1D371"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284CFBA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vejnavn</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C5EDF1B"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DF1F84" w:rsidRPr="00DF1F84" w14:paraId="3A633E25"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68D0BB6D" w14:textId="7A384B0E" w:rsidR="00DF1F84" w:rsidRPr="00DF1F84" w:rsidRDefault="00DF1F84" w:rsidP="002D14C9">
            <w:pPr>
              <w:rPr>
                <w:rFonts w:ascii="Trebuchet MS" w:hAnsi="Trebuchet MS" w:cs="Trebuchet MS"/>
                <w:color w:val="E36C0A"/>
                <w:sz w:val="18"/>
                <w:szCs w:val="18"/>
              </w:rPr>
            </w:pPr>
            <w:proofErr w:type="spellStart"/>
            <w:r w:rsidRPr="00DF1F84">
              <w:rPr>
                <w:rFonts w:ascii="Trebuchet MS" w:hAnsi="Trebuchet MS" w:cs="Trebuchet MS"/>
                <w:color w:val="E36C0A"/>
                <w:sz w:val="18"/>
                <w:szCs w:val="18"/>
              </w:rPr>
              <w:t>cvf_vejkode</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AB344CD" w14:textId="27E48051" w:rsidR="00DF1F84" w:rsidRPr="00DF1F84" w:rsidRDefault="00DF1F84" w:rsidP="002D14C9">
            <w:pPr>
              <w:rPr>
                <w:rFonts w:ascii="Trebuchet MS" w:hAnsi="Trebuchet MS" w:cs="Trebuchet MS"/>
                <w:color w:val="E36C0A"/>
                <w:sz w:val="18"/>
                <w:szCs w:val="18"/>
              </w:rPr>
            </w:pPr>
            <w:r w:rsidRPr="00DF1F84">
              <w:rPr>
                <w:rFonts w:ascii="Trebuchet MS" w:hAnsi="Trebuchet MS" w:cs="Trebuchet MS"/>
                <w:color w:val="E36C0A"/>
                <w:sz w:val="18"/>
                <w:szCs w:val="18"/>
              </w:rPr>
              <w:t>Felt defineret under: 4.1 Standardiserede felter til de temaspecifikke datamodeller</w:t>
            </w:r>
          </w:p>
        </w:tc>
      </w:tr>
      <w:tr w:rsidR="002D14C9" w:rsidRPr="00B90958" w14:paraId="408DCD76"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1397E94"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husnr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5B9B628"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7CF734BE"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1B0FF2CC"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postnr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DE24829"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02F95310"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2AF53C9"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postnr_by</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B2E1C1E"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130D3" w:rsidRPr="00F6698A" w14:paraId="4BC86C8B"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5037897B" w14:textId="07E54C27" w:rsidR="002130D3" w:rsidRPr="00F6698A" w:rsidRDefault="002130D3" w:rsidP="002D14C9">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DA205E0" w14:textId="02A71EF5" w:rsidR="002130D3" w:rsidRPr="00F6698A" w:rsidRDefault="002130D3" w:rsidP="002D14C9">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2D14C9" w:rsidRPr="00B90958" w14:paraId="4EE65971" w14:textId="77777777" w:rsidTr="002D14C9">
        <w:trPr>
          <w:trHeight w:hRule="exact" w:val="255"/>
        </w:trPr>
        <w:tc>
          <w:tcPr>
            <w:tcW w:w="13575" w:type="dxa"/>
            <w:gridSpan w:val="6"/>
            <w:tcBorders>
              <w:top w:val="single" w:sz="4" w:space="0" w:color="auto"/>
              <w:left w:val="nil"/>
              <w:bottom w:val="nil"/>
              <w:right w:val="nil"/>
            </w:tcBorders>
            <w:shd w:val="clear" w:color="auto" w:fill="99CCFF"/>
            <w:vAlign w:val="bottom"/>
          </w:tcPr>
          <w:p w14:paraId="79766AA6"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D14C9" w:rsidRPr="00B90958" w14:paraId="4927D22C" w14:textId="77777777" w:rsidTr="002D14C9">
        <w:trPr>
          <w:trHeight w:hRule="exact" w:val="255"/>
        </w:trPr>
        <w:tc>
          <w:tcPr>
            <w:tcW w:w="13575" w:type="dxa"/>
            <w:gridSpan w:val="6"/>
            <w:tcBorders>
              <w:top w:val="nil"/>
              <w:left w:val="nil"/>
              <w:bottom w:val="nil"/>
              <w:right w:val="nil"/>
            </w:tcBorders>
            <w:shd w:val="clear" w:color="auto" w:fill="97DDBA"/>
            <w:vAlign w:val="bottom"/>
          </w:tcPr>
          <w:p w14:paraId="7602168B" w14:textId="77777777" w:rsidR="002D14C9" w:rsidRPr="003A52C1" w:rsidRDefault="002D14C9" w:rsidP="002D14C9">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17B6CF9B" w14:textId="77777777" w:rsidR="002D14C9" w:rsidRPr="003A52C1" w:rsidRDefault="002D14C9" w:rsidP="002D14C9">
      <w:pPr>
        <w:pStyle w:val="Overskrift6"/>
      </w:pPr>
      <w:r w:rsidRPr="003A52C1">
        <w:t>5.</w:t>
      </w:r>
      <w:r w:rsidR="00A33C54" w:rsidRPr="003A52C1">
        <w:t>6</w:t>
      </w:r>
      <w:r w:rsidRPr="003A52C1">
        <w:t>.</w:t>
      </w:r>
      <w:r w:rsidR="00A33C54" w:rsidRPr="003A52C1">
        <w:t>9</w:t>
      </w:r>
      <w:r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D14C9" w:rsidRPr="00B90958" w14:paraId="29177441" w14:textId="77777777" w:rsidTr="002D14C9">
        <w:trPr>
          <w:trHeight w:hRule="exact" w:val="255"/>
        </w:trPr>
        <w:tc>
          <w:tcPr>
            <w:tcW w:w="2235" w:type="dxa"/>
            <w:shd w:val="clear" w:color="auto" w:fill="D9D9D9"/>
            <w:vAlign w:val="bottom"/>
          </w:tcPr>
          <w:p w14:paraId="5B473D2E"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5702FFAD"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Beskrivelse</w:t>
            </w:r>
          </w:p>
        </w:tc>
      </w:tr>
      <w:tr w:rsidR="002D14C9" w:rsidRPr="00B90958" w14:paraId="1B4BF8A1" w14:textId="77777777" w:rsidTr="002D14C9">
        <w:trPr>
          <w:trHeight w:hRule="exact" w:val="255"/>
        </w:trPr>
        <w:tc>
          <w:tcPr>
            <w:tcW w:w="2235" w:type="dxa"/>
            <w:shd w:val="clear" w:color="auto" w:fill="E0E0E0"/>
            <w:vAlign w:val="bottom"/>
          </w:tcPr>
          <w:p w14:paraId="03D3A461"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6955CAA5"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Husstandsmøller</w:t>
            </w:r>
          </w:p>
        </w:tc>
      </w:tr>
      <w:tr w:rsidR="002D14C9" w:rsidRPr="00B90958" w14:paraId="27D93037" w14:textId="77777777" w:rsidTr="002D14C9">
        <w:trPr>
          <w:trHeight w:hRule="exact" w:val="255"/>
        </w:trPr>
        <w:tc>
          <w:tcPr>
            <w:tcW w:w="2235" w:type="dxa"/>
            <w:shd w:val="clear" w:color="auto" w:fill="E0E0E0"/>
            <w:vAlign w:val="bottom"/>
          </w:tcPr>
          <w:p w14:paraId="4C8E066A"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7F98E6BF" w14:textId="77777777" w:rsidR="002D14C9" w:rsidRPr="003A52C1" w:rsidRDefault="002D14C9" w:rsidP="002D14C9">
            <w:pPr>
              <w:rPr>
                <w:rFonts w:ascii="Trebuchet MS" w:hAnsi="Trebuchet MS"/>
                <w:sz w:val="18"/>
                <w:szCs w:val="18"/>
              </w:rPr>
            </w:pPr>
            <w:r w:rsidRPr="003A52C1">
              <w:rPr>
                <w:rFonts w:ascii="Trebuchet MS" w:hAnsi="Trebuchet MS"/>
                <w:sz w:val="18"/>
                <w:szCs w:val="18"/>
              </w:rPr>
              <w:t>5508</w:t>
            </w:r>
          </w:p>
        </w:tc>
      </w:tr>
      <w:tr w:rsidR="002D14C9" w:rsidRPr="00B90958" w14:paraId="63ED0EA5" w14:textId="77777777" w:rsidTr="002D14C9">
        <w:trPr>
          <w:trHeight w:hRule="exact" w:val="255"/>
        </w:trPr>
        <w:tc>
          <w:tcPr>
            <w:tcW w:w="2235" w:type="dxa"/>
            <w:shd w:val="clear" w:color="auto" w:fill="E0E0E0"/>
            <w:vAlign w:val="bottom"/>
          </w:tcPr>
          <w:p w14:paraId="521B670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004B4D9C" w14:textId="77777777" w:rsidR="002D14C9" w:rsidRPr="003A52C1" w:rsidRDefault="00F220CA" w:rsidP="00F220CA">
            <w:pPr>
              <w:rPr>
                <w:rFonts w:ascii="Trebuchet MS" w:hAnsi="Trebuchet MS" w:cs="Trebuchet MS"/>
                <w:sz w:val="18"/>
                <w:szCs w:val="18"/>
              </w:rPr>
            </w:pPr>
            <w:r w:rsidRPr="003A52C1">
              <w:rPr>
                <w:rFonts w:ascii="Trebuchet MS" w:hAnsi="Trebuchet MS" w:cs="Trebuchet MS"/>
                <w:sz w:val="18"/>
                <w:szCs w:val="18"/>
              </w:rPr>
              <w:t>Anmeldte husstandsvindmøller til kommunen</w:t>
            </w:r>
            <w:r w:rsidR="004E503A">
              <w:rPr>
                <w:rFonts w:ascii="Trebuchet MS" w:hAnsi="Trebuchet MS" w:cs="Trebuchet MS"/>
                <w:sz w:val="18"/>
                <w:szCs w:val="18"/>
              </w:rPr>
              <w:t>.</w:t>
            </w:r>
          </w:p>
        </w:tc>
      </w:tr>
      <w:tr w:rsidR="002D14C9" w:rsidRPr="00B90958" w14:paraId="5E845891" w14:textId="77777777" w:rsidTr="006E1569">
        <w:trPr>
          <w:trHeight w:hRule="exact" w:val="215"/>
        </w:trPr>
        <w:tc>
          <w:tcPr>
            <w:tcW w:w="2235" w:type="dxa"/>
            <w:shd w:val="clear" w:color="auto" w:fill="E0E0E0"/>
            <w:vAlign w:val="center"/>
          </w:tcPr>
          <w:p w14:paraId="1857B9E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788341E8" w14:textId="77777777" w:rsidR="002D14C9" w:rsidRPr="003A52C1" w:rsidRDefault="00F220CA" w:rsidP="006E1569">
            <w:pPr>
              <w:rPr>
                <w:rFonts w:ascii="Trebuchet MS" w:hAnsi="Trebuchet MS" w:cs="Trebuchet MS"/>
                <w:sz w:val="18"/>
                <w:szCs w:val="18"/>
              </w:rPr>
            </w:pPr>
            <w:r w:rsidRPr="003A52C1">
              <w:rPr>
                <w:rFonts w:ascii="Trebuchet MS" w:hAnsi="Trebuchet MS" w:cs="Trebuchet MS"/>
                <w:sz w:val="18"/>
                <w:szCs w:val="18"/>
              </w:rPr>
              <w:t>Tilsendte ansøgninger om tilladelse til at opstille en husstandsmølle, som behandles i miljø, plan og byggeafdeling.</w:t>
            </w:r>
          </w:p>
        </w:tc>
      </w:tr>
      <w:tr w:rsidR="002D14C9" w:rsidRPr="00B90958" w14:paraId="065CAC07" w14:textId="77777777" w:rsidTr="006E1569">
        <w:trPr>
          <w:trHeight w:hRule="exact" w:val="407"/>
        </w:trPr>
        <w:tc>
          <w:tcPr>
            <w:tcW w:w="2235" w:type="dxa"/>
            <w:shd w:val="clear" w:color="auto" w:fill="E0E0E0"/>
            <w:vAlign w:val="center"/>
          </w:tcPr>
          <w:p w14:paraId="1646931D" w14:textId="77777777" w:rsidR="002D14C9" w:rsidRPr="00B90958" w:rsidRDefault="002D14C9" w:rsidP="00F220C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2C866A3F" w14:textId="77777777" w:rsidR="00F220CA" w:rsidRPr="003A52C1" w:rsidRDefault="00F220CA" w:rsidP="006E1569">
            <w:pPr>
              <w:pStyle w:val="Default"/>
              <w:rPr>
                <w:rFonts w:ascii="Trebuchet MS" w:hAnsi="Trebuchet MS" w:cs="Trebuchet MS"/>
                <w:color w:val="auto"/>
                <w:sz w:val="18"/>
                <w:szCs w:val="18"/>
              </w:rPr>
            </w:pPr>
            <w:r w:rsidRPr="003A52C1">
              <w:rPr>
                <w:rFonts w:ascii="Trebuchet MS" w:hAnsi="Trebuchet MS" w:cs="Trebuchet MS"/>
                <w:color w:val="auto"/>
                <w:sz w:val="18"/>
                <w:szCs w:val="18"/>
              </w:rPr>
              <w:t xml:space="preserve">At registrere modtaget ansøgninger om tilladelser til at opstille husstandsvindmølle og til at levere det nødvendige kortgrundlag til sagsbehandlingen - VVM screeninger, vurdering af vindmøllestøj, nabohøringer, vurdering af kumulative effekter </w:t>
            </w:r>
            <w:proofErr w:type="gramStart"/>
            <w:r w:rsidRPr="003A52C1">
              <w:rPr>
                <w:rFonts w:ascii="Trebuchet MS" w:hAnsi="Trebuchet MS" w:cs="Trebuchet MS"/>
                <w:color w:val="auto"/>
                <w:sz w:val="18"/>
                <w:szCs w:val="18"/>
              </w:rPr>
              <w:t>mv..</w:t>
            </w:r>
            <w:proofErr w:type="gramEnd"/>
            <w:r w:rsidRPr="003A52C1">
              <w:rPr>
                <w:rFonts w:ascii="Trebuchet MS" w:hAnsi="Trebuchet MS" w:cs="Trebuchet MS"/>
                <w:color w:val="auto"/>
                <w:sz w:val="18"/>
                <w:szCs w:val="18"/>
              </w:rPr>
              <w:t xml:space="preserve"> </w:t>
            </w:r>
          </w:p>
          <w:p w14:paraId="3BA6BAE5" w14:textId="77777777" w:rsidR="002D14C9" w:rsidRPr="003A52C1" w:rsidRDefault="002D14C9" w:rsidP="006E1569">
            <w:pPr>
              <w:rPr>
                <w:rFonts w:ascii="Trebuchet MS" w:hAnsi="Trebuchet MS" w:cs="Trebuchet MS"/>
                <w:sz w:val="18"/>
                <w:szCs w:val="18"/>
              </w:rPr>
            </w:pPr>
          </w:p>
        </w:tc>
      </w:tr>
      <w:tr w:rsidR="002D14C9" w:rsidRPr="00B90958" w14:paraId="2A980EBB" w14:textId="77777777" w:rsidTr="002D14C9">
        <w:trPr>
          <w:trHeight w:hRule="exact" w:val="255"/>
        </w:trPr>
        <w:tc>
          <w:tcPr>
            <w:tcW w:w="2235" w:type="dxa"/>
            <w:shd w:val="clear" w:color="auto" w:fill="E0E0E0"/>
            <w:vAlign w:val="bottom"/>
          </w:tcPr>
          <w:p w14:paraId="2C402AF0"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34BBFAFA" w14:textId="77777777" w:rsidR="002D14C9" w:rsidRPr="003A52C1" w:rsidRDefault="006E1569" w:rsidP="002D14C9">
            <w:pPr>
              <w:rPr>
                <w:rFonts w:ascii="Trebuchet MS" w:hAnsi="Trebuchet MS" w:cs="Trebuchet MS"/>
                <w:bCs/>
                <w:sz w:val="18"/>
                <w:szCs w:val="18"/>
              </w:rPr>
            </w:pPr>
            <w:r w:rsidRPr="003A52C1">
              <w:rPr>
                <w:rFonts w:ascii="Trebuchet MS" w:hAnsi="Trebuchet MS" w:cs="Trebuchet MS"/>
                <w:bCs/>
                <w:sz w:val="18"/>
                <w:szCs w:val="18"/>
              </w:rPr>
              <w:t>Vindmøller</w:t>
            </w:r>
          </w:p>
        </w:tc>
      </w:tr>
      <w:tr w:rsidR="002D14C9" w:rsidRPr="00B90958" w14:paraId="16399AF8" w14:textId="77777777" w:rsidTr="002D14C9">
        <w:trPr>
          <w:trHeight w:hRule="exact" w:val="255"/>
        </w:trPr>
        <w:tc>
          <w:tcPr>
            <w:tcW w:w="2235" w:type="dxa"/>
            <w:shd w:val="clear" w:color="auto" w:fill="E0E0E0"/>
            <w:vAlign w:val="bottom"/>
          </w:tcPr>
          <w:p w14:paraId="2679E178"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Noegle_ord</w:t>
            </w:r>
            <w:proofErr w:type="spellEnd"/>
          </w:p>
        </w:tc>
        <w:tc>
          <w:tcPr>
            <w:tcW w:w="11340" w:type="dxa"/>
            <w:shd w:val="clear" w:color="auto" w:fill="FFFFFF"/>
            <w:vAlign w:val="bottom"/>
          </w:tcPr>
          <w:p w14:paraId="2CCB81A6" w14:textId="77777777" w:rsidR="002D14C9" w:rsidRPr="003A52C1" w:rsidRDefault="002D14C9" w:rsidP="002D14C9">
            <w:pPr>
              <w:autoSpaceDE w:val="0"/>
              <w:autoSpaceDN w:val="0"/>
              <w:adjustRightInd w:val="0"/>
              <w:rPr>
                <w:rFonts w:ascii="Trebuchet MS" w:hAnsi="Trebuchet MS" w:cs="Trebuchet MS"/>
                <w:sz w:val="18"/>
                <w:szCs w:val="18"/>
              </w:rPr>
            </w:pPr>
          </w:p>
        </w:tc>
      </w:tr>
      <w:tr w:rsidR="002D14C9" w:rsidRPr="00B90958" w14:paraId="3B1511AA" w14:textId="77777777" w:rsidTr="002D14C9">
        <w:trPr>
          <w:trHeight w:hRule="exact" w:val="255"/>
        </w:trPr>
        <w:tc>
          <w:tcPr>
            <w:tcW w:w="2235" w:type="dxa"/>
            <w:shd w:val="clear" w:color="auto" w:fill="E0E0E0"/>
            <w:vAlign w:val="bottom"/>
          </w:tcPr>
          <w:p w14:paraId="3AFAD18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4344A259" w14:textId="77777777" w:rsidR="002D14C9" w:rsidRPr="003A52C1" w:rsidRDefault="00A33C54" w:rsidP="002D14C9">
            <w:pPr>
              <w:rPr>
                <w:rFonts w:ascii="Trebuchet MS" w:hAnsi="Trebuchet MS" w:cs="Trebuchet MS"/>
                <w:sz w:val="18"/>
                <w:szCs w:val="18"/>
              </w:rPr>
            </w:pPr>
            <w:r w:rsidRPr="003A52C1">
              <w:rPr>
                <w:rFonts w:ascii="Trebuchet MS" w:hAnsi="Trebuchet MS" w:cs="Trebuchet MS"/>
                <w:sz w:val="18"/>
                <w:szCs w:val="18"/>
              </w:rPr>
              <w:t>P</w:t>
            </w:r>
            <w:r w:rsidR="006E1569" w:rsidRPr="003A52C1">
              <w:rPr>
                <w:rFonts w:ascii="Trebuchet MS" w:hAnsi="Trebuchet MS" w:cs="Trebuchet MS"/>
                <w:sz w:val="18"/>
                <w:szCs w:val="18"/>
              </w:rPr>
              <w:t>unkt</w:t>
            </w:r>
          </w:p>
        </w:tc>
      </w:tr>
      <w:tr w:rsidR="002D14C9" w:rsidRPr="00B90958" w14:paraId="299C22BD" w14:textId="77777777" w:rsidTr="006E1569">
        <w:trPr>
          <w:trHeight w:hRule="exact" w:val="931"/>
        </w:trPr>
        <w:tc>
          <w:tcPr>
            <w:tcW w:w="2235" w:type="dxa"/>
            <w:shd w:val="clear" w:color="auto" w:fill="E0E0E0"/>
            <w:vAlign w:val="center"/>
          </w:tcPr>
          <w:p w14:paraId="32537EBA" w14:textId="77777777" w:rsidR="002D14C9" w:rsidRPr="00B90958" w:rsidRDefault="002D14C9" w:rsidP="006E1569">
            <w:pPr>
              <w:rPr>
                <w:rFonts w:ascii="Trebuchet MS" w:hAnsi="Trebuchet MS" w:cs="Trebuchet MS"/>
                <w:color w:val="1F497D"/>
                <w:sz w:val="18"/>
                <w:szCs w:val="18"/>
              </w:rPr>
            </w:pPr>
            <w:r w:rsidRPr="003A52C1">
              <w:rPr>
                <w:rFonts w:ascii="Trebuchet MS" w:hAnsi="Trebuchet MS" w:cs="Trebuchet MS"/>
                <w:sz w:val="18"/>
                <w:szCs w:val="18"/>
              </w:rPr>
              <w:lastRenderedPageBreak/>
              <w:t>Lovgrundlag</w:t>
            </w:r>
          </w:p>
        </w:tc>
        <w:tc>
          <w:tcPr>
            <w:tcW w:w="11340" w:type="dxa"/>
            <w:shd w:val="clear" w:color="auto" w:fill="FFFFFF"/>
            <w:vAlign w:val="bottom"/>
          </w:tcPr>
          <w:p w14:paraId="4831627D" w14:textId="77777777" w:rsidR="002D14C9" w:rsidRPr="003A52C1" w:rsidRDefault="00F220CA" w:rsidP="006E1569">
            <w:pPr>
              <w:rPr>
                <w:rFonts w:ascii="Trebuchet MS" w:hAnsi="Trebuchet MS" w:cs="Trebuchet MS"/>
                <w:sz w:val="18"/>
                <w:szCs w:val="18"/>
              </w:rPr>
            </w:pPr>
            <w:r w:rsidRPr="003A52C1">
              <w:rPr>
                <w:rFonts w:ascii="Trebuchet MS" w:hAnsi="Trebuchet MS" w:cs="Trebuchet MS"/>
                <w:sz w:val="18"/>
                <w:szCs w:val="18"/>
              </w:rPr>
              <w:t>"Landzonetilladelse efter § 35 i Lov om planlægning. VVM-screening efter § 5 i bekendtgørelse om vurdering af visse offentlige og private anlægs virkning på miljøet i medfør af lov om planlægning. Vurdering af vindmøllestøj efter kapitel 4 i bekendtgørelse om støj fra vindmøller. Vurdering i.f.t. § 7, stk.1 i Bekendtgørelse om udpegning og administration af internationale naturbeskyttelsesområder samt beskyttelse af visse arter."</w:t>
            </w:r>
          </w:p>
        </w:tc>
      </w:tr>
      <w:tr w:rsidR="00341F5D" w:rsidRPr="00186E64" w14:paraId="761BD5FC" w14:textId="77777777" w:rsidTr="00341F5D">
        <w:trPr>
          <w:trHeight w:hRule="exact" w:val="255"/>
        </w:trPr>
        <w:tc>
          <w:tcPr>
            <w:tcW w:w="2235" w:type="dxa"/>
            <w:shd w:val="clear" w:color="auto" w:fill="E0E0E0"/>
            <w:vAlign w:val="bottom"/>
          </w:tcPr>
          <w:p w14:paraId="65ED7184" w14:textId="77777777" w:rsidR="000C68CF" w:rsidRPr="00C60C42" w:rsidRDefault="0089156A" w:rsidP="006E1569">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6128D262" w14:textId="7A1FB675" w:rsidR="000C68CF" w:rsidRPr="00C60C42" w:rsidRDefault="00DF2393" w:rsidP="006E1569">
            <w:pPr>
              <w:rPr>
                <w:rFonts w:ascii="Trebuchet MS" w:hAnsi="Trebuchet MS" w:cs="Trebuchet MS"/>
                <w:sz w:val="18"/>
                <w:szCs w:val="18"/>
              </w:rPr>
            </w:pPr>
            <w:r w:rsidRPr="003D5E8B">
              <w:rPr>
                <w:rFonts w:ascii="Trebuchet MS" w:hAnsi="Trebuchet MS" w:cs="Trebuchet MS"/>
                <w:color w:val="4F81BD"/>
                <w:sz w:val="18"/>
                <w:szCs w:val="18"/>
              </w:rPr>
              <w:t>01.02.20</w:t>
            </w:r>
          </w:p>
        </w:tc>
      </w:tr>
    </w:tbl>
    <w:p w14:paraId="38710DE1" w14:textId="77777777" w:rsidR="002D14C9" w:rsidRPr="003A52C1" w:rsidRDefault="002D14C9" w:rsidP="002D14C9">
      <w:pPr>
        <w:pStyle w:val="Overskrift6"/>
      </w:pPr>
      <w:r w:rsidRPr="003A52C1">
        <w:t>5.</w:t>
      </w:r>
      <w:r w:rsidR="00A33C54" w:rsidRPr="003A52C1">
        <w:t>6</w:t>
      </w:r>
      <w:r w:rsidRPr="003A52C1">
        <w:t>.</w:t>
      </w:r>
      <w:r w:rsidR="00A33C54" w:rsidRPr="003A52C1">
        <w:t>9</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D14C9" w:rsidRPr="00B90958" w14:paraId="29C89370" w14:textId="77777777" w:rsidTr="002D14C9">
        <w:trPr>
          <w:trHeight w:hRule="exact" w:val="255"/>
        </w:trPr>
        <w:tc>
          <w:tcPr>
            <w:tcW w:w="4503" w:type="dxa"/>
            <w:shd w:val="clear" w:color="auto" w:fill="D9D9D9"/>
            <w:vAlign w:val="bottom"/>
          </w:tcPr>
          <w:p w14:paraId="642E4BB3"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5F1AFF7F"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Beskrivelse</w:t>
            </w:r>
          </w:p>
        </w:tc>
      </w:tr>
      <w:tr w:rsidR="002D14C9" w:rsidRPr="00B90958" w14:paraId="1D919B9F" w14:textId="77777777" w:rsidTr="008B1CCE">
        <w:trPr>
          <w:trHeight w:hRule="exact" w:val="1084"/>
        </w:trPr>
        <w:tc>
          <w:tcPr>
            <w:tcW w:w="4503" w:type="dxa"/>
            <w:shd w:val="clear" w:color="auto" w:fill="E0E0E0"/>
            <w:vAlign w:val="center"/>
          </w:tcPr>
          <w:p w14:paraId="0ECD0389" w14:textId="77777777" w:rsidR="002D14C9" w:rsidRPr="00C60C42" w:rsidRDefault="002D14C9" w:rsidP="008B1CCE">
            <w:pPr>
              <w:rPr>
                <w:rFonts w:ascii="Trebuchet MS" w:hAnsi="Trebuchet MS" w:cs="Trebuchet MS"/>
                <w:bCs/>
                <w:sz w:val="18"/>
                <w:szCs w:val="18"/>
              </w:rPr>
            </w:pPr>
            <w:r w:rsidRPr="00C60C42">
              <w:rPr>
                <w:rFonts w:ascii="Trebuchet MS" w:hAnsi="Trebuchet MS" w:cs="Trebuchet MS"/>
                <w:bCs/>
                <w:sz w:val="18"/>
                <w:szCs w:val="18"/>
              </w:rPr>
              <w:t>Registreringsinstruks</w:t>
            </w:r>
          </w:p>
        </w:tc>
        <w:tc>
          <w:tcPr>
            <w:tcW w:w="9072" w:type="dxa"/>
            <w:shd w:val="clear" w:color="auto" w:fill="FFFFFF"/>
            <w:vAlign w:val="center"/>
          </w:tcPr>
          <w:p w14:paraId="6A0D5C0F" w14:textId="77777777" w:rsidR="002D14C9" w:rsidRPr="00C60C42" w:rsidRDefault="009B47F9" w:rsidP="009B47F9">
            <w:pPr>
              <w:rPr>
                <w:rFonts w:ascii="Trebuchet MS" w:hAnsi="Trebuchet MS" w:cs="Trebuchet MS"/>
                <w:sz w:val="18"/>
                <w:szCs w:val="18"/>
              </w:rPr>
            </w:pPr>
            <w:r w:rsidRPr="00C60C42">
              <w:rPr>
                <w:rFonts w:ascii="Trebuchet MS" w:hAnsi="Trebuchet MS" w:cs="Trebuchet MS"/>
                <w:sz w:val="18"/>
                <w:szCs w:val="18"/>
              </w:rPr>
              <w:t xml:space="preserve">Vindmøller på 6 kW og </w:t>
            </w:r>
            <w:proofErr w:type="gramStart"/>
            <w:r w:rsidRPr="00C60C42">
              <w:rPr>
                <w:rFonts w:ascii="Trebuchet MS" w:hAnsi="Trebuchet MS" w:cs="Trebuchet MS"/>
                <w:sz w:val="18"/>
                <w:szCs w:val="18"/>
              </w:rPr>
              <w:t>der under</w:t>
            </w:r>
            <w:proofErr w:type="gramEnd"/>
            <w:r w:rsidRPr="00C60C42">
              <w:rPr>
                <w:rFonts w:ascii="Trebuchet MS" w:hAnsi="Trebuchet MS" w:cs="Trebuchet MS"/>
                <w:sz w:val="18"/>
                <w:szCs w:val="18"/>
              </w:rPr>
              <w:t xml:space="preserve">, som ikke registreres i BBR. </w:t>
            </w:r>
            <w:r w:rsidR="002071FA" w:rsidRPr="00C60C42">
              <w:rPr>
                <w:rFonts w:ascii="Trebuchet MS" w:hAnsi="Trebuchet MS" w:cs="Trebuchet MS"/>
                <w:sz w:val="18"/>
                <w:szCs w:val="18"/>
              </w:rPr>
              <w:t>"Registrer vindmøllens position ud fra ansøgers oplysninger om de eksakte koordinater. På baggrund af støjberegninger på støjdata fra leverandøren registreres en støjkonsekvenszone som en buffer omkring møllepositionen uden for hvilken støjbekendtgørelsens krav er overholdt. Et notat om støjkonsekvenszonens reference til støjbekendtgørelsens § 4 stk. 1 angives i kodelisten”</w:t>
            </w:r>
            <w:r w:rsidRPr="00C60C42">
              <w:rPr>
                <w:rFonts w:ascii="Trebuchet MS" w:hAnsi="Trebuchet MS" w:cs="Trebuchet MS"/>
                <w:sz w:val="18"/>
                <w:szCs w:val="18"/>
              </w:rPr>
              <w:t xml:space="preserve">. Vindmøller med kapacitet over 6 kW registreres i BBR. </w:t>
            </w:r>
          </w:p>
        </w:tc>
      </w:tr>
      <w:tr w:rsidR="002D14C9" w:rsidRPr="00B90958" w14:paraId="44FA028B" w14:textId="77777777" w:rsidTr="002D14C9">
        <w:trPr>
          <w:trHeight w:hRule="exact" w:val="255"/>
        </w:trPr>
        <w:tc>
          <w:tcPr>
            <w:tcW w:w="4503" w:type="dxa"/>
            <w:shd w:val="clear" w:color="auto" w:fill="E0E0E0"/>
            <w:vAlign w:val="bottom"/>
          </w:tcPr>
          <w:p w14:paraId="760BD303"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3EAB1965" w14:textId="77777777" w:rsidR="002D14C9" w:rsidRPr="003A52C1" w:rsidRDefault="002D14C9" w:rsidP="002D14C9">
            <w:pPr>
              <w:rPr>
                <w:rFonts w:ascii="Trebuchet MS" w:hAnsi="Trebuchet MS" w:cs="Trebuchet MS"/>
                <w:sz w:val="18"/>
                <w:szCs w:val="18"/>
              </w:rPr>
            </w:pPr>
          </w:p>
        </w:tc>
      </w:tr>
      <w:tr w:rsidR="002D14C9" w:rsidRPr="00B90958" w14:paraId="4C3B2AB4" w14:textId="77777777" w:rsidTr="002D14C9">
        <w:trPr>
          <w:trHeight w:hRule="exact" w:val="255"/>
        </w:trPr>
        <w:tc>
          <w:tcPr>
            <w:tcW w:w="4503" w:type="dxa"/>
            <w:shd w:val="clear" w:color="auto" w:fill="E0E0E0"/>
            <w:vAlign w:val="bottom"/>
          </w:tcPr>
          <w:p w14:paraId="464079F1"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3292FE86" w14:textId="77777777" w:rsidR="002D14C9" w:rsidRPr="003A52C1" w:rsidRDefault="002D14C9" w:rsidP="002D14C9">
            <w:pPr>
              <w:rPr>
                <w:rFonts w:ascii="Trebuchet MS" w:hAnsi="Trebuchet MS" w:cs="Trebuchet MS"/>
                <w:sz w:val="18"/>
                <w:szCs w:val="18"/>
              </w:rPr>
            </w:pPr>
          </w:p>
        </w:tc>
      </w:tr>
      <w:tr w:rsidR="002D14C9" w:rsidRPr="00B90958" w14:paraId="69EF1FA2" w14:textId="77777777" w:rsidTr="002D14C9">
        <w:trPr>
          <w:trHeight w:hRule="exact" w:val="255"/>
        </w:trPr>
        <w:tc>
          <w:tcPr>
            <w:tcW w:w="4503" w:type="dxa"/>
            <w:shd w:val="clear" w:color="auto" w:fill="E0E0E0"/>
            <w:vAlign w:val="bottom"/>
          </w:tcPr>
          <w:p w14:paraId="14E214EF"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072" w:type="dxa"/>
            <w:shd w:val="clear" w:color="auto" w:fill="FFFFFF"/>
            <w:vAlign w:val="bottom"/>
          </w:tcPr>
          <w:p w14:paraId="4049CA9F" w14:textId="77777777" w:rsidR="002D14C9" w:rsidRPr="003A52C1" w:rsidRDefault="002D14C9" w:rsidP="002D14C9">
            <w:pPr>
              <w:rPr>
                <w:rFonts w:ascii="Trebuchet MS" w:hAnsi="Trebuchet MS" w:cs="Trebuchet MS"/>
                <w:sz w:val="18"/>
                <w:szCs w:val="18"/>
              </w:rPr>
            </w:pPr>
          </w:p>
        </w:tc>
      </w:tr>
      <w:tr w:rsidR="002D14C9" w:rsidRPr="00B90958" w14:paraId="01C1E501" w14:textId="77777777" w:rsidTr="002D14C9">
        <w:trPr>
          <w:trHeight w:hRule="exact" w:val="255"/>
        </w:trPr>
        <w:tc>
          <w:tcPr>
            <w:tcW w:w="4503" w:type="dxa"/>
            <w:shd w:val="clear" w:color="auto" w:fill="E0E0E0"/>
            <w:vAlign w:val="bottom"/>
          </w:tcPr>
          <w:p w14:paraId="159D7CF2"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55CF0364" w14:textId="77777777" w:rsidR="002D14C9" w:rsidRPr="003A52C1" w:rsidRDefault="002D14C9" w:rsidP="002D14C9">
            <w:pPr>
              <w:rPr>
                <w:rFonts w:ascii="Trebuchet MS" w:hAnsi="Trebuchet MS" w:cs="Trebuchet MS"/>
                <w:sz w:val="18"/>
                <w:szCs w:val="18"/>
              </w:rPr>
            </w:pPr>
          </w:p>
        </w:tc>
      </w:tr>
      <w:tr w:rsidR="002D14C9" w:rsidRPr="00B90958" w14:paraId="77336655" w14:textId="77777777" w:rsidTr="002D14C9">
        <w:trPr>
          <w:trHeight w:hRule="exact" w:val="255"/>
        </w:trPr>
        <w:tc>
          <w:tcPr>
            <w:tcW w:w="4503" w:type="dxa"/>
            <w:shd w:val="clear" w:color="auto" w:fill="E0E0E0"/>
            <w:vAlign w:val="bottom"/>
          </w:tcPr>
          <w:p w14:paraId="067B0A6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394A6C8E" w14:textId="77777777" w:rsidR="002D14C9" w:rsidRPr="003A52C1" w:rsidRDefault="002D14C9" w:rsidP="002D14C9">
            <w:pPr>
              <w:rPr>
                <w:rFonts w:ascii="Trebuchet MS" w:hAnsi="Trebuchet MS" w:cs="Trebuchet MS"/>
                <w:sz w:val="18"/>
                <w:szCs w:val="18"/>
              </w:rPr>
            </w:pPr>
          </w:p>
        </w:tc>
      </w:tr>
    </w:tbl>
    <w:p w14:paraId="739C65DC" w14:textId="77777777" w:rsidR="002071FA" w:rsidRPr="003A52C1" w:rsidRDefault="002071FA" w:rsidP="002071FA">
      <w:pPr>
        <w:pStyle w:val="Overskrift6"/>
      </w:pPr>
      <w:r w:rsidRPr="003A52C1">
        <w:t>5.</w:t>
      </w:r>
      <w:r w:rsidR="00A33C54" w:rsidRPr="003A52C1">
        <w:t>6</w:t>
      </w:r>
      <w:r w:rsidRPr="003A52C1">
        <w:t>.</w:t>
      </w:r>
      <w:r w:rsidR="00A33C54" w:rsidRPr="003A52C1">
        <w:t>9</w:t>
      </w:r>
      <w:r w:rsidRPr="003A52C1">
        <w:t>.3 Kodelister</w:t>
      </w:r>
    </w:p>
    <w:p w14:paraId="51FC99FD" w14:textId="77777777" w:rsidR="002071FA" w:rsidRPr="003A52C1" w:rsidRDefault="002071FA" w:rsidP="002071FA">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62AC5C7E" w14:textId="77777777" w:rsidR="002071FA" w:rsidRPr="003A52C1" w:rsidRDefault="002071FA" w:rsidP="002071FA">
      <w:pPr>
        <w:pStyle w:val="Overskrift7"/>
      </w:pPr>
      <w:r w:rsidRPr="003A52C1">
        <w:t>5.</w:t>
      </w:r>
      <w:r w:rsidR="00A33C54" w:rsidRPr="003A52C1">
        <w:t>6</w:t>
      </w:r>
      <w:r w:rsidRPr="003A52C1">
        <w:t>.</w:t>
      </w:r>
      <w:r w:rsidR="00A33C54" w:rsidRPr="003A52C1">
        <w:t>9</w:t>
      </w:r>
      <w:r w:rsidRPr="003A52C1">
        <w:t>.3.1   550</w:t>
      </w:r>
      <w:r w:rsidR="008B1CCE" w:rsidRPr="003A52C1">
        <w:t>8</w:t>
      </w:r>
      <w:r w:rsidRPr="003A52C1">
        <w:t xml:space="preserve"> </w:t>
      </w:r>
      <w:r w:rsidR="008B1CCE" w:rsidRPr="003A52C1">
        <w:t>støjbelastning</w:t>
      </w:r>
      <w:r w:rsidRPr="003A52C1">
        <w:rPr>
          <w:rStyle w:val="TypografiOverskrift4BrugerdefineretfarveRGB0Tegn"/>
        </w:rPr>
        <w:t xml:space="preserve"> </w:t>
      </w:r>
      <w:r w:rsidRPr="003A52C1">
        <w:t>(d_5</w:t>
      </w:r>
      <w:r w:rsidR="008B1CCE" w:rsidRPr="003A52C1">
        <w:t>5</w:t>
      </w:r>
      <w:r w:rsidRPr="003A52C1">
        <w:t>0</w:t>
      </w:r>
      <w:r w:rsidR="008B1CCE" w:rsidRPr="003A52C1">
        <w:t>8</w:t>
      </w:r>
      <w:r w:rsidRPr="003A52C1">
        <w:t>_</w:t>
      </w:r>
      <w:r w:rsidR="00B746AF" w:rsidRPr="003A52C1">
        <w:t>stoej</w:t>
      </w:r>
      <w:r w:rsidRPr="003A52C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945"/>
        <w:gridCol w:w="844"/>
        <w:gridCol w:w="7803"/>
      </w:tblGrid>
      <w:tr w:rsidR="008B1CCE" w:rsidRPr="002071FA" w14:paraId="7E903013" w14:textId="77777777" w:rsidTr="008B1CCE">
        <w:trPr>
          <w:trHeight w:hRule="exact" w:val="255"/>
        </w:trPr>
        <w:tc>
          <w:tcPr>
            <w:tcW w:w="1983" w:type="dxa"/>
            <w:tcBorders>
              <w:bottom w:val="single" w:sz="4" w:space="0" w:color="auto"/>
            </w:tcBorders>
            <w:shd w:val="clear" w:color="auto" w:fill="D9D9D9"/>
            <w:vAlign w:val="center"/>
          </w:tcPr>
          <w:p w14:paraId="096548F6" w14:textId="77777777" w:rsidR="002071FA" w:rsidRPr="002071FA" w:rsidRDefault="00B746AF" w:rsidP="00BF6A05">
            <w:pPr>
              <w:rPr>
                <w:rFonts w:ascii="Trebuchet MS" w:hAnsi="Trebuchet MS" w:cs="Trebuchet MS"/>
                <w:b/>
                <w:bCs/>
                <w:color w:val="1F497D"/>
                <w:sz w:val="18"/>
                <w:szCs w:val="18"/>
              </w:rPr>
            </w:pPr>
            <w:proofErr w:type="spellStart"/>
            <w:r w:rsidRPr="003A52C1">
              <w:rPr>
                <w:rFonts w:ascii="Trebuchet MS" w:hAnsi="Trebuchet MS"/>
                <w:b/>
                <w:sz w:val="18"/>
                <w:szCs w:val="18"/>
              </w:rPr>
              <w:t>stoej</w:t>
            </w:r>
            <w:r w:rsidR="002071FA" w:rsidRPr="003A52C1">
              <w:rPr>
                <w:rFonts w:ascii="Trebuchet MS" w:hAnsi="Trebuchet MS"/>
                <w:b/>
                <w:sz w:val="18"/>
                <w:szCs w:val="18"/>
              </w:rPr>
              <w:t>_kode</w:t>
            </w:r>
            <w:proofErr w:type="spellEnd"/>
          </w:p>
        </w:tc>
        <w:tc>
          <w:tcPr>
            <w:tcW w:w="2945" w:type="dxa"/>
            <w:tcBorders>
              <w:bottom w:val="single" w:sz="4" w:space="0" w:color="auto"/>
            </w:tcBorders>
            <w:shd w:val="clear" w:color="auto" w:fill="D9D9D9"/>
            <w:vAlign w:val="center"/>
          </w:tcPr>
          <w:p w14:paraId="0DACAA29" w14:textId="77777777" w:rsidR="002071FA" w:rsidRPr="002071FA" w:rsidRDefault="00B746AF" w:rsidP="00BF6A05">
            <w:pPr>
              <w:rPr>
                <w:rFonts w:ascii="Trebuchet MS" w:hAnsi="Trebuchet MS" w:cs="Trebuchet MS"/>
                <w:b/>
                <w:bCs/>
                <w:color w:val="1F497D"/>
                <w:sz w:val="18"/>
                <w:szCs w:val="18"/>
              </w:rPr>
            </w:pPr>
            <w:proofErr w:type="spellStart"/>
            <w:r w:rsidRPr="003A52C1">
              <w:rPr>
                <w:rFonts w:ascii="Trebuchet MS" w:hAnsi="Trebuchet MS"/>
                <w:b/>
                <w:sz w:val="18"/>
                <w:szCs w:val="18"/>
              </w:rPr>
              <w:t>stoej</w:t>
            </w:r>
            <w:proofErr w:type="spellEnd"/>
          </w:p>
        </w:tc>
        <w:tc>
          <w:tcPr>
            <w:tcW w:w="844" w:type="dxa"/>
            <w:tcBorders>
              <w:bottom w:val="single" w:sz="4" w:space="0" w:color="auto"/>
            </w:tcBorders>
            <w:shd w:val="clear" w:color="auto" w:fill="D9D9D9"/>
            <w:vAlign w:val="bottom"/>
          </w:tcPr>
          <w:p w14:paraId="3408A17D" w14:textId="77777777" w:rsidR="002071FA" w:rsidRPr="002071FA" w:rsidRDefault="002071FA" w:rsidP="00BF6A05">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7803" w:type="dxa"/>
            <w:tcBorders>
              <w:bottom w:val="single" w:sz="4" w:space="0" w:color="auto"/>
            </w:tcBorders>
            <w:shd w:val="clear" w:color="auto" w:fill="D9D9D9"/>
            <w:vAlign w:val="bottom"/>
          </w:tcPr>
          <w:p w14:paraId="4A2813E6" w14:textId="77777777" w:rsidR="002071FA" w:rsidRPr="003A52C1" w:rsidRDefault="002071FA" w:rsidP="00BF6A05">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8B1CCE" w:rsidRPr="002071FA" w14:paraId="2A21708A"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7C913AB7"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1</w:t>
            </w:r>
          </w:p>
        </w:tc>
        <w:tc>
          <w:tcPr>
            <w:tcW w:w="2945" w:type="dxa"/>
            <w:tcBorders>
              <w:top w:val="single" w:sz="4" w:space="0" w:color="auto"/>
              <w:left w:val="single" w:sz="4" w:space="0" w:color="auto"/>
              <w:bottom w:val="single" w:sz="4" w:space="0" w:color="auto"/>
            </w:tcBorders>
            <w:shd w:val="clear" w:color="auto" w:fill="FFFFFF"/>
            <w:vAlign w:val="center"/>
          </w:tcPr>
          <w:p w14:paraId="6A867B62" w14:textId="77777777" w:rsidR="008B1CCE" w:rsidRPr="003A52C1" w:rsidRDefault="008B1CCE" w:rsidP="00BF6A05">
            <w:pPr>
              <w:rPr>
                <w:rFonts w:ascii="Trebuchet MS" w:hAnsi="Trebuchet MS"/>
                <w:sz w:val="18"/>
                <w:szCs w:val="18"/>
              </w:rPr>
            </w:pPr>
            <w:r w:rsidRPr="003A52C1">
              <w:rPr>
                <w:rFonts w:ascii="Trebuchet MS" w:hAnsi="Trebuchet MS"/>
                <w:sz w:val="18"/>
                <w:szCs w:val="18"/>
              </w:rPr>
              <w:t xml:space="preserve">44 dB(A) ved en vindhastighed </w:t>
            </w:r>
          </w:p>
          <w:p w14:paraId="44385703"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på 8 m/s i det åbne land</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406EE3F5"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792C0DFC"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Måles ved 15 meter fra beboelse i det åbne land ved 8 m/s</w:t>
            </w:r>
          </w:p>
        </w:tc>
      </w:tr>
      <w:tr w:rsidR="008B1CCE" w:rsidRPr="002071FA" w14:paraId="675CD901"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5FE71880"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2</w:t>
            </w:r>
          </w:p>
        </w:tc>
        <w:tc>
          <w:tcPr>
            <w:tcW w:w="2945" w:type="dxa"/>
            <w:tcBorders>
              <w:top w:val="single" w:sz="4" w:space="0" w:color="auto"/>
              <w:left w:val="single" w:sz="4" w:space="0" w:color="auto"/>
              <w:bottom w:val="single" w:sz="4" w:space="0" w:color="auto"/>
            </w:tcBorders>
            <w:shd w:val="clear" w:color="auto" w:fill="FFFFFF"/>
            <w:vAlign w:val="center"/>
          </w:tcPr>
          <w:p w14:paraId="3FA3D372"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42 dB(A) ved en vindhastighed på 6 m/s i det åbne land</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0AF39A4E"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3E73464D"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Måles ved 15 meter fra beboelse i det åbne land ved 6 m/s</w:t>
            </w:r>
          </w:p>
        </w:tc>
      </w:tr>
      <w:tr w:rsidR="008B1CCE" w:rsidRPr="002071FA" w14:paraId="38615359"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6FFDDDD1"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3</w:t>
            </w:r>
          </w:p>
        </w:tc>
        <w:tc>
          <w:tcPr>
            <w:tcW w:w="2945" w:type="dxa"/>
            <w:tcBorders>
              <w:top w:val="single" w:sz="4" w:space="0" w:color="auto"/>
              <w:left w:val="single" w:sz="4" w:space="0" w:color="auto"/>
              <w:bottom w:val="single" w:sz="4" w:space="0" w:color="auto"/>
            </w:tcBorders>
            <w:shd w:val="clear" w:color="auto" w:fill="FFFFFF"/>
            <w:vAlign w:val="center"/>
          </w:tcPr>
          <w:p w14:paraId="79338EB0"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39 dB(A) ved en vindhastighed på 8 m/s i støjfølsomt område</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49F5E834"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79D9ECE0"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støjfølsom arealanvendelse ved 8 m/s</w:t>
            </w:r>
          </w:p>
        </w:tc>
      </w:tr>
      <w:tr w:rsidR="008B1CCE" w:rsidRPr="002071FA" w14:paraId="19C396D2"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08C74E7C"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4</w:t>
            </w:r>
          </w:p>
        </w:tc>
        <w:tc>
          <w:tcPr>
            <w:tcW w:w="2945" w:type="dxa"/>
            <w:tcBorders>
              <w:top w:val="single" w:sz="4" w:space="0" w:color="auto"/>
              <w:left w:val="single" w:sz="4" w:space="0" w:color="auto"/>
              <w:bottom w:val="single" w:sz="4" w:space="0" w:color="auto"/>
            </w:tcBorders>
            <w:shd w:val="clear" w:color="auto" w:fill="FFFFFF"/>
            <w:vAlign w:val="center"/>
          </w:tcPr>
          <w:p w14:paraId="611A93A8"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37 dB(A) ved en vindhastighed på 6 m/s i støjfølsomt område</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539F7F1A"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28DBF7F1"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støjfølsom arealanvendelse ved 6 m/s</w:t>
            </w:r>
          </w:p>
        </w:tc>
      </w:tr>
      <w:tr w:rsidR="008B1CCE" w:rsidRPr="002071FA" w14:paraId="6DC7C7E7" w14:textId="77777777" w:rsidTr="008B1CCE">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7F7DA797" w14:textId="77777777" w:rsidR="008B1CCE" w:rsidRPr="002071FA" w:rsidRDefault="008B1CCE" w:rsidP="00BF6A05">
            <w:pPr>
              <w:jc w:val="center"/>
              <w:rPr>
                <w:rFonts w:ascii="Trebuchet MS" w:hAnsi="Trebuchet MS"/>
                <w:color w:val="1F497D"/>
                <w:sz w:val="18"/>
                <w:szCs w:val="18"/>
              </w:rPr>
            </w:pPr>
            <w:r w:rsidRPr="003A52C1">
              <w:rPr>
                <w:rFonts w:ascii="Trebuchet MS" w:hAnsi="Trebuchet MS"/>
                <w:sz w:val="18"/>
                <w:szCs w:val="18"/>
              </w:rPr>
              <w:t>9</w:t>
            </w:r>
          </w:p>
        </w:tc>
        <w:tc>
          <w:tcPr>
            <w:tcW w:w="2945" w:type="dxa"/>
            <w:tcBorders>
              <w:top w:val="single" w:sz="4" w:space="0" w:color="auto"/>
              <w:left w:val="single" w:sz="4" w:space="0" w:color="auto"/>
              <w:bottom w:val="single" w:sz="4" w:space="0" w:color="auto"/>
            </w:tcBorders>
            <w:shd w:val="clear" w:color="auto" w:fill="FFFFFF"/>
            <w:vAlign w:val="center"/>
          </w:tcPr>
          <w:p w14:paraId="129339A1" w14:textId="77777777" w:rsidR="008B1CCE" w:rsidRPr="002071FA" w:rsidRDefault="008B1CCE" w:rsidP="00BF6A05">
            <w:pPr>
              <w:rPr>
                <w:rFonts w:ascii="Trebuchet MS" w:hAnsi="Trebuchet MS"/>
                <w:color w:val="1F497D"/>
                <w:sz w:val="18"/>
                <w:szCs w:val="18"/>
              </w:rPr>
            </w:pPr>
            <w:r w:rsidRPr="003A52C1">
              <w:rPr>
                <w:rFonts w:ascii="Trebuchet MS" w:hAnsi="Trebuchet MS"/>
                <w:sz w:val="18"/>
                <w:szCs w:val="18"/>
              </w:rPr>
              <w:t>Ukendt</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bottom"/>
          </w:tcPr>
          <w:p w14:paraId="35168D03" w14:textId="77777777" w:rsidR="008B1CCE" w:rsidRPr="002071FA" w:rsidRDefault="008B1CCE" w:rsidP="00BF6A05">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3D2C766B" w14:textId="77777777" w:rsidR="008B1CCE" w:rsidRPr="003A52C1" w:rsidRDefault="008B1CCE" w:rsidP="00BF6A05">
            <w:pPr>
              <w:rPr>
                <w:rFonts w:ascii="Trebuchet MS" w:hAnsi="Trebuchet MS" w:cs="Trebuchet MS"/>
                <w:sz w:val="18"/>
                <w:szCs w:val="18"/>
              </w:rPr>
            </w:pPr>
            <w:r w:rsidRPr="003A52C1">
              <w:rPr>
                <w:rFonts w:ascii="Trebuchet MS" w:hAnsi="Trebuchet MS" w:cs="Trebuchet MS"/>
                <w:sz w:val="18"/>
                <w:szCs w:val="18"/>
              </w:rPr>
              <w:t>Mangler viden om typen</w:t>
            </w:r>
          </w:p>
        </w:tc>
      </w:tr>
    </w:tbl>
    <w:p w14:paraId="244CCB60" w14:textId="10FBD6D3" w:rsidR="002F3547" w:rsidRDefault="002F3547" w:rsidP="00A816EE"/>
    <w:p w14:paraId="286D11B4" w14:textId="77777777" w:rsidR="002F3547" w:rsidRDefault="002F3547">
      <w:r>
        <w:br w:type="page"/>
      </w:r>
    </w:p>
    <w:p w14:paraId="3122EF47" w14:textId="77777777" w:rsidR="00453FC3" w:rsidRPr="00066C65" w:rsidRDefault="00837C6D" w:rsidP="00066C65">
      <w:pPr>
        <w:pStyle w:val="Overskrift1"/>
      </w:pPr>
      <w:bookmarkStart w:id="309" w:name="_Toc63351458"/>
      <w:r>
        <w:lastRenderedPageBreak/>
        <w:t>5.</w:t>
      </w:r>
      <w:r w:rsidR="00380C13">
        <w:t>7</w:t>
      </w:r>
      <w:r w:rsidR="00071B26" w:rsidRPr="00066C65">
        <w:t xml:space="preserve"> </w:t>
      </w:r>
      <w:r w:rsidR="00453FC3" w:rsidRPr="00066C65">
        <w:t>Vej og trafik</w:t>
      </w:r>
      <w:bookmarkEnd w:id="293"/>
      <w:bookmarkEnd w:id="294"/>
      <w:bookmarkEnd w:id="309"/>
    </w:p>
    <w:p w14:paraId="2442429F" w14:textId="77777777" w:rsidR="004960D9" w:rsidRPr="00C2501A" w:rsidRDefault="00380C13" w:rsidP="00C2501A">
      <w:pPr>
        <w:pStyle w:val="Overskrift2"/>
        <w:rPr>
          <w:kern w:val="32"/>
        </w:rPr>
      </w:pPr>
      <w:bookmarkStart w:id="310" w:name="_Toc292713347"/>
      <w:bookmarkStart w:id="311" w:name="_Toc292865428"/>
      <w:bookmarkStart w:id="312" w:name="_Toc63351459"/>
      <w:r w:rsidRPr="00A01432">
        <w:rPr>
          <w:kern w:val="32"/>
        </w:rPr>
        <w:t>5.7.</w:t>
      </w:r>
      <w:r w:rsidR="00071B26" w:rsidRPr="00A01432">
        <w:rPr>
          <w:kern w:val="32"/>
        </w:rPr>
        <w:t>1</w:t>
      </w:r>
      <w:r w:rsidR="00453FC3" w:rsidRPr="00A01432">
        <w:rPr>
          <w:kern w:val="32"/>
        </w:rPr>
        <w:t xml:space="preserve"> Vintervedligeholdelse (5</w:t>
      </w:r>
      <w:r w:rsidRPr="00A01432">
        <w:rPr>
          <w:kern w:val="32"/>
        </w:rPr>
        <w:t>6</w:t>
      </w:r>
      <w:r w:rsidR="00453FC3" w:rsidRPr="00A01432">
        <w:rPr>
          <w:kern w:val="32"/>
        </w:rPr>
        <w:t>00)</w:t>
      </w:r>
      <w:bookmarkEnd w:id="310"/>
      <w:bookmarkEnd w:id="311"/>
      <w:bookmarkEnd w:id="312"/>
      <w:r w:rsidR="004960D9" w:rsidRPr="00426AF4">
        <w:rPr>
          <w:kern w:val="32"/>
        </w:rPr>
        <w:t xml:space="preserve"> </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1275"/>
        <w:gridCol w:w="4678"/>
        <w:gridCol w:w="1276"/>
        <w:gridCol w:w="1417"/>
        <w:gridCol w:w="1276"/>
        <w:gridCol w:w="2835"/>
      </w:tblGrid>
      <w:tr w:rsidR="00D11970" w:rsidRPr="0051728E" w14:paraId="38CF7813" w14:textId="77777777" w:rsidTr="00C37B85">
        <w:tc>
          <w:tcPr>
            <w:tcW w:w="2122" w:type="dxa"/>
            <w:tcBorders>
              <w:bottom w:val="single" w:sz="4" w:space="0" w:color="auto"/>
            </w:tcBorders>
            <w:shd w:val="clear" w:color="auto" w:fill="D9D9D9"/>
            <w:vAlign w:val="center"/>
          </w:tcPr>
          <w:p w14:paraId="1D02A0B6" w14:textId="77777777" w:rsidR="00D11970" w:rsidRPr="009367BB" w:rsidRDefault="00D11970" w:rsidP="00D11970">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5" w:type="dxa"/>
            <w:tcBorders>
              <w:bottom w:val="single" w:sz="4" w:space="0" w:color="auto"/>
            </w:tcBorders>
            <w:shd w:val="clear" w:color="auto" w:fill="D9D9D9"/>
            <w:vAlign w:val="center"/>
          </w:tcPr>
          <w:p w14:paraId="5ACB9ACE" w14:textId="746180A3" w:rsidR="00D11970" w:rsidRPr="009367BB" w:rsidRDefault="00D11970" w:rsidP="00D11970">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678" w:type="dxa"/>
            <w:tcBorders>
              <w:bottom w:val="single" w:sz="4" w:space="0" w:color="auto"/>
            </w:tcBorders>
            <w:shd w:val="clear" w:color="auto" w:fill="D9D9D9"/>
            <w:vAlign w:val="center"/>
          </w:tcPr>
          <w:p w14:paraId="08DC1C85" w14:textId="65E69AC0"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7F3EC8D8" w14:textId="77777777"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26ABFEF5" w14:textId="77777777"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2F60B37A" w14:textId="77777777" w:rsidR="00D11970" w:rsidRPr="001D6480" w:rsidRDefault="00D11970" w:rsidP="00D11970">
            <w:pPr>
              <w:autoSpaceDE w:val="0"/>
              <w:autoSpaceDN w:val="0"/>
              <w:adjustRightInd w:val="0"/>
              <w:rPr>
                <w:rFonts w:ascii="Trebuchet MS" w:hAnsi="Trebuchet MS" w:cs="Trebuchet MS"/>
                <w:bCs/>
                <w:sz w:val="18"/>
                <w:szCs w:val="18"/>
              </w:rPr>
            </w:pPr>
            <w:proofErr w:type="gramStart"/>
            <w:r w:rsidRPr="001D6480">
              <w:rPr>
                <w:rFonts w:ascii="Trebuchet MS" w:hAnsi="Trebuchet MS" w:cs="Trebuchet MS"/>
                <w:b/>
                <w:bCs/>
                <w:sz w:val="18"/>
                <w:szCs w:val="18"/>
              </w:rPr>
              <w:t>Obligatorisk  /</w:t>
            </w:r>
            <w:proofErr w:type="gramEnd"/>
            <w:r w:rsidRPr="001D6480">
              <w:rPr>
                <w:rFonts w:ascii="Trebuchet MS" w:hAnsi="Trebuchet MS" w:cs="Trebuchet MS"/>
                <w:b/>
                <w:bCs/>
                <w:sz w:val="18"/>
                <w:szCs w:val="18"/>
              </w:rPr>
              <w:t>frit</w:t>
            </w:r>
          </w:p>
        </w:tc>
        <w:tc>
          <w:tcPr>
            <w:tcW w:w="2835" w:type="dxa"/>
            <w:shd w:val="clear" w:color="auto" w:fill="D9D9D9"/>
            <w:vAlign w:val="center"/>
          </w:tcPr>
          <w:p w14:paraId="2BD22B2F" w14:textId="77777777" w:rsidR="00D11970" w:rsidRPr="001D6480" w:rsidRDefault="00D11970" w:rsidP="00D11970">
            <w:pPr>
              <w:rPr>
                <w:rFonts w:ascii="Trebuchet MS" w:hAnsi="Trebuchet MS" w:cs="Trebuchet MS"/>
                <w:bCs/>
                <w:sz w:val="18"/>
                <w:szCs w:val="18"/>
              </w:rPr>
            </w:pPr>
            <w:r w:rsidRPr="001D6480">
              <w:rPr>
                <w:rFonts w:ascii="Trebuchet MS" w:hAnsi="Trebuchet MS" w:cs="Trebuchet MS"/>
                <w:b/>
                <w:bCs/>
                <w:sz w:val="18"/>
                <w:szCs w:val="18"/>
              </w:rPr>
              <w:t>Eksempel</w:t>
            </w:r>
          </w:p>
        </w:tc>
      </w:tr>
      <w:tr w:rsidR="00D11970" w:rsidRPr="00CE1917" w14:paraId="27FE7BC1" w14:textId="77777777" w:rsidTr="00C37B85">
        <w:trPr>
          <w:trHeight w:hRule="exact" w:val="255"/>
        </w:trPr>
        <w:tc>
          <w:tcPr>
            <w:tcW w:w="2122" w:type="dxa"/>
            <w:tcBorders>
              <w:top w:val="single" w:sz="4" w:space="0" w:color="auto"/>
              <w:left w:val="single" w:sz="4" w:space="0" w:color="auto"/>
              <w:bottom w:val="nil"/>
              <w:right w:val="single" w:sz="4" w:space="0" w:color="auto"/>
            </w:tcBorders>
            <w:shd w:val="clear" w:color="auto" w:fill="D9D9D9"/>
            <w:vAlign w:val="bottom"/>
          </w:tcPr>
          <w:p w14:paraId="0A3E4E1E" w14:textId="77777777" w:rsidR="00D11970" w:rsidRPr="00A967CE" w:rsidRDefault="00D11970" w:rsidP="00D11970">
            <w:pPr>
              <w:rPr>
                <w:rFonts w:ascii="Trebuchet MS" w:hAnsi="Trebuchet MS"/>
                <w:sz w:val="18"/>
                <w:szCs w:val="18"/>
              </w:rPr>
            </w:pPr>
            <w:proofErr w:type="spellStart"/>
            <w:r>
              <w:rPr>
                <w:rFonts w:ascii="Trebuchet MS" w:hAnsi="Trebuchet MS"/>
                <w:sz w:val="18"/>
                <w:szCs w:val="18"/>
              </w:rPr>
              <w:t>rute</w:t>
            </w:r>
            <w:r w:rsidRPr="00A967CE">
              <w:rPr>
                <w:rFonts w:ascii="Trebuchet MS" w:hAnsi="Trebuchet MS"/>
                <w:sz w:val="18"/>
                <w:szCs w:val="18"/>
              </w:rPr>
              <w:t>_kode</w:t>
            </w:r>
            <w:proofErr w:type="spellEnd"/>
          </w:p>
        </w:tc>
        <w:tc>
          <w:tcPr>
            <w:tcW w:w="1275" w:type="dxa"/>
            <w:tcBorders>
              <w:top w:val="single" w:sz="4" w:space="0" w:color="auto"/>
              <w:left w:val="single" w:sz="4" w:space="0" w:color="auto"/>
              <w:bottom w:val="nil"/>
              <w:right w:val="single" w:sz="4" w:space="0" w:color="auto"/>
            </w:tcBorders>
            <w:vAlign w:val="bottom"/>
          </w:tcPr>
          <w:p w14:paraId="78A437FB" w14:textId="69727714" w:rsidR="00D11970" w:rsidRPr="00A967CE" w:rsidRDefault="00D11970" w:rsidP="00D11970">
            <w:pPr>
              <w:rPr>
                <w:rFonts w:ascii="Trebuchet MS" w:hAnsi="Trebuchet MS"/>
                <w:sz w:val="18"/>
                <w:szCs w:val="18"/>
              </w:rPr>
            </w:pPr>
            <w:proofErr w:type="spellStart"/>
            <w:r>
              <w:rPr>
                <w:rFonts w:ascii="Trebuchet MS" w:hAnsi="Trebuchet MS"/>
                <w:sz w:val="18"/>
                <w:szCs w:val="18"/>
              </w:rPr>
              <w:t>rute_k</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134786E1" w14:textId="4FFEAF9F" w:rsidR="00D11970" w:rsidRPr="00A967CE" w:rsidRDefault="00D11970" w:rsidP="00D11970">
            <w:pPr>
              <w:rPr>
                <w:rFonts w:ascii="Trebuchet MS" w:hAnsi="Trebuchet MS"/>
                <w:sz w:val="18"/>
                <w:szCs w:val="18"/>
              </w:rPr>
            </w:pPr>
            <w:r w:rsidRPr="00A967CE">
              <w:rPr>
                <w:rFonts w:ascii="Trebuchet MS" w:hAnsi="Trebuchet MS"/>
                <w:sz w:val="18"/>
                <w:szCs w:val="18"/>
              </w:rPr>
              <w:t>Kode for rækkefølgen, som vejen holdes ryddet efter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3A0E1F22"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4ACD3A6F"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1-7</w:t>
            </w:r>
          </w:p>
        </w:tc>
        <w:tc>
          <w:tcPr>
            <w:tcW w:w="1276" w:type="dxa"/>
            <w:tcBorders>
              <w:top w:val="single" w:sz="4" w:space="0" w:color="auto"/>
              <w:left w:val="single" w:sz="4" w:space="0" w:color="auto"/>
              <w:bottom w:val="nil"/>
              <w:right w:val="single" w:sz="4" w:space="0" w:color="auto"/>
            </w:tcBorders>
            <w:shd w:val="clear" w:color="auto" w:fill="auto"/>
            <w:vAlign w:val="bottom"/>
          </w:tcPr>
          <w:p w14:paraId="3E47A16C"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auto"/>
            <w:vAlign w:val="bottom"/>
          </w:tcPr>
          <w:p w14:paraId="5D0871B1"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2</w:t>
            </w:r>
          </w:p>
        </w:tc>
      </w:tr>
      <w:tr w:rsidR="00D11970" w:rsidRPr="00CE1917" w14:paraId="286DF55E" w14:textId="77777777" w:rsidTr="00C37B85">
        <w:trPr>
          <w:trHeight w:hRule="exact" w:val="255"/>
        </w:trPr>
        <w:tc>
          <w:tcPr>
            <w:tcW w:w="2122" w:type="dxa"/>
            <w:tcBorders>
              <w:top w:val="single" w:sz="4" w:space="0" w:color="auto"/>
              <w:left w:val="single" w:sz="4" w:space="0" w:color="auto"/>
              <w:bottom w:val="nil"/>
              <w:right w:val="single" w:sz="4" w:space="0" w:color="auto"/>
            </w:tcBorders>
            <w:shd w:val="clear" w:color="auto" w:fill="99CCFF"/>
            <w:vAlign w:val="bottom"/>
          </w:tcPr>
          <w:p w14:paraId="68DE5687" w14:textId="77777777" w:rsidR="00D11970" w:rsidRPr="00A967CE" w:rsidRDefault="00D11970" w:rsidP="00D11970">
            <w:pPr>
              <w:rPr>
                <w:rFonts w:ascii="Trebuchet MS" w:hAnsi="Trebuchet MS"/>
                <w:sz w:val="18"/>
                <w:szCs w:val="18"/>
              </w:rPr>
            </w:pPr>
            <w:r>
              <w:rPr>
                <w:rFonts w:ascii="Trebuchet MS" w:hAnsi="Trebuchet MS"/>
                <w:sz w:val="18"/>
                <w:szCs w:val="18"/>
              </w:rPr>
              <w:t>rute</w:t>
            </w:r>
          </w:p>
        </w:tc>
        <w:tc>
          <w:tcPr>
            <w:tcW w:w="1275" w:type="dxa"/>
            <w:tcBorders>
              <w:top w:val="single" w:sz="4" w:space="0" w:color="auto"/>
              <w:left w:val="single" w:sz="4" w:space="0" w:color="auto"/>
              <w:bottom w:val="nil"/>
              <w:right w:val="single" w:sz="4" w:space="0" w:color="auto"/>
            </w:tcBorders>
            <w:shd w:val="clear" w:color="auto" w:fill="99CCFF"/>
            <w:vAlign w:val="bottom"/>
          </w:tcPr>
          <w:p w14:paraId="7DC1666F" w14:textId="07FD27D0" w:rsidR="00D11970" w:rsidRPr="00A967CE" w:rsidRDefault="00D11970" w:rsidP="00D11970">
            <w:pPr>
              <w:rPr>
                <w:rFonts w:ascii="Trebuchet MS" w:hAnsi="Trebuchet MS"/>
                <w:sz w:val="18"/>
                <w:szCs w:val="18"/>
              </w:rPr>
            </w:pPr>
            <w:r>
              <w:rPr>
                <w:rFonts w:ascii="Trebuchet MS" w:hAnsi="Trebuchet MS"/>
                <w:sz w:val="18"/>
                <w:szCs w:val="18"/>
              </w:rPr>
              <w:t>rute</w:t>
            </w:r>
          </w:p>
        </w:tc>
        <w:tc>
          <w:tcPr>
            <w:tcW w:w="4678" w:type="dxa"/>
            <w:tcBorders>
              <w:top w:val="single" w:sz="4" w:space="0" w:color="auto"/>
              <w:left w:val="single" w:sz="4" w:space="0" w:color="auto"/>
              <w:bottom w:val="nil"/>
              <w:right w:val="single" w:sz="4" w:space="0" w:color="auto"/>
            </w:tcBorders>
            <w:shd w:val="clear" w:color="auto" w:fill="99CCFF"/>
            <w:vAlign w:val="bottom"/>
          </w:tcPr>
          <w:p w14:paraId="34AA7AD2" w14:textId="4F04947D" w:rsidR="00D11970" w:rsidRPr="00A967CE" w:rsidRDefault="00D11970" w:rsidP="00D11970">
            <w:pPr>
              <w:rPr>
                <w:rFonts w:ascii="Trebuchet MS" w:hAnsi="Trebuchet MS"/>
                <w:sz w:val="18"/>
                <w:szCs w:val="18"/>
              </w:rPr>
            </w:pPr>
            <w:r w:rsidRPr="00A967CE">
              <w:rPr>
                <w:rFonts w:ascii="Trebuchet MS" w:hAnsi="Trebuchet MS"/>
                <w:sz w:val="18"/>
                <w:szCs w:val="18"/>
              </w:rPr>
              <w:t>Rækkefølgen som vejen holdes ryddet efter</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0B3694D9"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47F8F20B"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sidRPr="004D056C">
              <w:rPr>
                <w:rFonts w:ascii="Trebuchet MS" w:hAnsi="Trebuchet MS" w:cs="Trebuchet MS"/>
                <w:sz w:val="18"/>
                <w:szCs w:val="18"/>
              </w:rPr>
              <w:t>20</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46A6617"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70DB4EE1"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Klasse II rute</w:t>
            </w:r>
          </w:p>
        </w:tc>
      </w:tr>
      <w:tr w:rsidR="00D11970" w:rsidRPr="00CE1917" w14:paraId="01C3E28E"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1D6AD2B8" w14:textId="77777777" w:rsidR="00D11970" w:rsidRDefault="00D11970" w:rsidP="00D11970">
            <w:pPr>
              <w:rPr>
                <w:rFonts w:ascii="Trebuchet MS" w:hAnsi="Trebuchet MS"/>
                <w:sz w:val="18"/>
                <w:szCs w:val="18"/>
              </w:rPr>
            </w:pPr>
            <w:proofErr w:type="spellStart"/>
            <w:r>
              <w:rPr>
                <w:rFonts w:ascii="Trebuchet MS" w:hAnsi="Trebuchet MS"/>
                <w:sz w:val="18"/>
                <w:szCs w:val="18"/>
              </w:rPr>
              <w:t>rute_entreprenoer_sne</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78B0AD07" w14:textId="7AB94351" w:rsidR="00D11970" w:rsidRDefault="00D11970" w:rsidP="00D11970">
            <w:pPr>
              <w:rPr>
                <w:rFonts w:ascii="Trebuchet MS" w:hAnsi="Trebuchet MS"/>
                <w:sz w:val="18"/>
                <w:szCs w:val="18"/>
              </w:rPr>
            </w:pPr>
            <w:proofErr w:type="spellStart"/>
            <w:r>
              <w:rPr>
                <w:rFonts w:ascii="Trebuchet MS" w:hAnsi="Trebuchet MS"/>
                <w:sz w:val="18"/>
                <w:szCs w:val="18"/>
              </w:rPr>
              <w:t>rute_e_sne</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26229FD5" w14:textId="7F83A728" w:rsidR="00D11970" w:rsidRDefault="00D11970" w:rsidP="00D11970">
            <w:pPr>
              <w:rPr>
                <w:rFonts w:ascii="Trebuchet MS" w:hAnsi="Trebuchet MS"/>
                <w:sz w:val="18"/>
                <w:szCs w:val="18"/>
              </w:rPr>
            </w:pPr>
            <w:r>
              <w:rPr>
                <w:rFonts w:ascii="Trebuchet MS" w:hAnsi="Trebuchet MS"/>
                <w:sz w:val="18"/>
                <w:szCs w:val="18"/>
              </w:rPr>
              <w:t>Navn på entreprenør der rydder sne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95A70B1"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A206A0"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128</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BE4F72E"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9EB4506"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Hans Hansens entreprenør A/S</w:t>
            </w:r>
          </w:p>
        </w:tc>
      </w:tr>
      <w:tr w:rsidR="00D11970" w:rsidRPr="00CE1917" w14:paraId="4B37341A"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52D7203A" w14:textId="77777777" w:rsidR="00D11970" w:rsidRPr="00A967CE" w:rsidRDefault="00D11970" w:rsidP="00D11970">
            <w:pPr>
              <w:rPr>
                <w:rFonts w:ascii="Trebuchet MS" w:hAnsi="Trebuchet MS"/>
                <w:sz w:val="18"/>
                <w:szCs w:val="18"/>
              </w:rPr>
            </w:pPr>
            <w:proofErr w:type="spellStart"/>
            <w:r>
              <w:rPr>
                <w:rFonts w:ascii="Trebuchet MS" w:hAnsi="Trebuchet MS"/>
                <w:sz w:val="18"/>
                <w:szCs w:val="18"/>
              </w:rPr>
              <w:t>rute_nr_sne</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493AB09E" w14:textId="1D4D3329" w:rsidR="00D11970" w:rsidRDefault="00D11970" w:rsidP="00D11970">
            <w:pPr>
              <w:rPr>
                <w:rFonts w:ascii="Trebuchet MS" w:hAnsi="Trebuchet MS"/>
                <w:sz w:val="18"/>
                <w:szCs w:val="18"/>
              </w:rPr>
            </w:pPr>
            <w:proofErr w:type="spellStart"/>
            <w:r>
              <w:rPr>
                <w:rFonts w:ascii="Trebuchet MS" w:hAnsi="Trebuchet MS"/>
                <w:sz w:val="18"/>
                <w:szCs w:val="18"/>
              </w:rPr>
              <w:t>rute_nrsne</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21FC2538" w14:textId="2CEADD5B" w:rsidR="00D11970" w:rsidRPr="00A967CE" w:rsidRDefault="00D11970" w:rsidP="00D11970">
            <w:pPr>
              <w:rPr>
                <w:rFonts w:ascii="Trebuchet MS" w:hAnsi="Trebuchet MS"/>
                <w:sz w:val="18"/>
                <w:szCs w:val="18"/>
              </w:rPr>
            </w:pPr>
            <w:r>
              <w:rPr>
                <w:rFonts w:ascii="Trebuchet MS" w:hAnsi="Trebuchet MS"/>
                <w:sz w:val="18"/>
                <w:szCs w:val="18"/>
              </w:rPr>
              <w:t>Nummer på rute hvor der ryddes sne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12C9F25"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7E24B6D"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50</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F74472D"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7ADB541F"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37-Halling</w:t>
            </w:r>
          </w:p>
        </w:tc>
      </w:tr>
      <w:tr w:rsidR="00D11970" w:rsidRPr="00CE1917" w14:paraId="738BD845"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1FD6B99E" w14:textId="77777777" w:rsidR="00D11970" w:rsidRDefault="00D11970" w:rsidP="00D11970">
            <w:pPr>
              <w:rPr>
                <w:rFonts w:ascii="Trebuchet MS" w:hAnsi="Trebuchet MS"/>
                <w:sz w:val="18"/>
                <w:szCs w:val="18"/>
              </w:rPr>
            </w:pPr>
            <w:proofErr w:type="spellStart"/>
            <w:r>
              <w:rPr>
                <w:rFonts w:ascii="Trebuchet MS" w:hAnsi="Trebuchet MS"/>
                <w:sz w:val="18"/>
                <w:szCs w:val="18"/>
              </w:rPr>
              <w:t>rute_entreprenoer_salt</w:t>
            </w:r>
            <w:proofErr w:type="spellEnd"/>
          </w:p>
        </w:tc>
        <w:tc>
          <w:tcPr>
            <w:tcW w:w="1275" w:type="dxa"/>
            <w:tcBorders>
              <w:top w:val="single" w:sz="4" w:space="0" w:color="auto"/>
              <w:left w:val="single" w:sz="4" w:space="0" w:color="auto"/>
              <w:bottom w:val="nil"/>
              <w:right w:val="single" w:sz="4" w:space="0" w:color="auto"/>
            </w:tcBorders>
            <w:vAlign w:val="bottom"/>
          </w:tcPr>
          <w:p w14:paraId="07914384" w14:textId="48186A9E" w:rsidR="00D11970" w:rsidRDefault="00D11970" w:rsidP="00D11970">
            <w:pPr>
              <w:rPr>
                <w:rFonts w:ascii="Trebuchet MS" w:hAnsi="Trebuchet MS"/>
                <w:sz w:val="18"/>
                <w:szCs w:val="18"/>
              </w:rPr>
            </w:pPr>
            <w:proofErr w:type="spellStart"/>
            <w:r>
              <w:rPr>
                <w:rFonts w:ascii="Trebuchet MS" w:hAnsi="Trebuchet MS"/>
                <w:sz w:val="18"/>
                <w:szCs w:val="18"/>
              </w:rPr>
              <w:t>rute_e_sal</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0B9B92A8" w14:textId="6B967EF4" w:rsidR="00D11970" w:rsidRDefault="00D11970" w:rsidP="00D11970">
            <w:pPr>
              <w:rPr>
                <w:rFonts w:ascii="Trebuchet MS" w:hAnsi="Trebuchet MS"/>
                <w:sz w:val="18"/>
                <w:szCs w:val="18"/>
              </w:rPr>
            </w:pPr>
            <w:r>
              <w:rPr>
                <w:rFonts w:ascii="Trebuchet MS" w:hAnsi="Trebuchet MS"/>
                <w:sz w:val="18"/>
                <w:szCs w:val="18"/>
              </w:rPr>
              <w:t>Navn på entreprenør der salter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6A55E99B"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7CEFD072"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128</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171CB042"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42A29DC8"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Hans Hansens entreprenør A/S</w:t>
            </w:r>
          </w:p>
        </w:tc>
      </w:tr>
      <w:tr w:rsidR="00D11970" w:rsidRPr="00CE1917" w14:paraId="40699709"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56F4CE5E" w14:textId="77777777" w:rsidR="00D11970" w:rsidRDefault="00D11970" w:rsidP="00D11970">
            <w:pPr>
              <w:rPr>
                <w:rFonts w:ascii="Trebuchet MS" w:hAnsi="Trebuchet MS"/>
                <w:sz w:val="18"/>
                <w:szCs w:val="18"/>
              </w:rPr>
            </w:pPr>
            <w:proofErr w:type="spellStart"/>
            <w:r>
              <w:rPr>
                <w:rFonts w:ascii="Trebuchet MS" w:hAnsi="Trebuchet MS"/>
                <w:sz w:val="18"/>
                <w:szCs w:val="18"/>
              </w:rPr>
              <w:t>rute_nr_salt</w:t>
            </w:r>
            <w:proofErr w:type="spellEnd"/>
          </w:p>
        </w:tc>
        <w:tc>
          <w:tcPr>
            <w:tcW w:w="1275" w:type="dxa"/>
            <w:tcBorders>
              <w:top w:val="single" w:sz="4" w:space="0" w:color="auto"/>
              <w:left w:val="single" w:sz="4" w:space="0" w:color="auto"/>
              <w:bottom w:val="nil"/>
              <w:right w:val="single" w:sz="4" w:space="0" w:color="auto"/>
            </w:tcBorders>
            <w:vAlign w:val="bottom"/>
          </w:tcPr>
          <w:p w14:paraId="74435C8B" w14:textId="171C7461" w:rsidR="00D11970" w:rsidRDefault="00D11970" w:rsidP="00D11970">
            <w:pPr>
              <w:rPr>
                <w:rFonts w:ascii="Trebuchet MS" w:hAnsi="Trebuchet MS"/>
                <w:sz w:val="18"/>
                <w:szCs w:val="18"/>
              </w:rPr>
            </w:pPr>
            <w:proofErr w:type="spellStart"/>
            <w:r>
              <w:rPr>
                <w:rFonts w:ascii="Trebuchet MS" w:hAnsi="Trebuchet MS"/>
                <w:sz w:val="18"/>
                <w:szCs w:val="18"/>
              </w:rPr>
              <w:t>rute_nrsal</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089DDD5E" w14:textId="6AD7CF94" w:rsidR="00D11970" w:rsidRPr="00A967CE" w:rsidRDefault="00D11970" w:rsidP="00D11970">
            <w:pPr>
              <w:rPr>
                <w:rFonts w:ascii="Trebuchet MS" w:hAnsi="Trebuchet MS"/>
                <w:sz w:val="18"/>
                <w:szCs w:val="18"/>
              </w:rPr>
            </w:pPr>
            <w:r>
              <w:rPr>
                <w:rFonts w:ascii="Trebuchet MS" w:hAnsi="Trebuchet MS"/>
                <w:sz w:val="18"/>
                <w:szCs w:val="18"/>
              </w:rPr>
              <w:t>Nummer på rute hvor der saltes</w:t>
            </w:r>
          </w:p>
        </w:tc>
        <w:tc>
          <w:tcPr>
            <w:tcW w:w="1276" w:type="dxa"/>
            <w:tcBorders>
              <w:top w:val="single" w:sz="4" w:space="0" w:color="auto"/>
              <w:left w:val="single" w:sz="4" w:space="0" w:color="auto"/>
              <w:bottom w:val="nil"/>
              <w:right w:val="single" w:sz="4" w:space="0" w:color="auto"/>
            </w:tcBorders>
            <w:shd w:val="clear" w:color="auto" w:fill="auto"/>
            <w:vAlign w:val="bottom"/>
          </w:tcPr>
          <w:p w14:paraId="2B42243C"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2374D768"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0-5</w:t>
            </w:r>
            <w:r w:rsidRPr="00A967CE">
              <w:rPr>
                <w:rFonts w:ascii="Trebuchet MS" w:hAnsi="Trebuchet MS" w:cs="Trebuchet MS"/>
                <w:sz w:val="18"/>
                <w:szCs w:val="18"/>
              </w:rPr>
              <w:t>0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547880CE"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2DF23860"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37-Halling</w:t>
            </w:r>
          </w:p>
        </w:tc>
      </w:tr>
      <w:tr w:rsidR="00D11970" w:rsidRPr="00CE1917" w14:paraId="217ED176" w14:textId="77777777" w:rsidTr="00D11970">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97DDBA"/>
            <w:vAlign w:val="bottom"/>
          </w:tcPr>
          <w:p w14:paraId="2DD41E25" w14:textId="77777777" w:rsidR="00D11970" w:rsidRPr="00CE1917" w:rsidRDefault="00D11970" w:rsidP="00D11970">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5" w:type="dxa"/>
            <w:tcBorders>
              <w:top w:val="single" w:sz="4" w:space="0" w:color="auto"/>
              <w:left w:val="single" w:sz="4" w:space="0" w:color="auto"/>
              <w:bottom w:val="single" w:sz="4" w:space="0" w:color="auto"/>
              <w:right w:val="single" w:sz="4" w:space="0" w:color="auto"/>
            </w:tcBorders>
            <w:shd w:val="clear" w:color="auto" w:fill="97DDBA"/>
          </w:tcPr>
          <w:p w14:paraId="2420601F" w14:textId="77777777" w:rsidR="00D11970" w:rsidRPr="0014307B" w:rsidRDefault="00D11970" w:rsidP="00D11970">
            <w:pPr>
              <w:rPr>
                <w:rFonts w:ascii="Trebuchet MS" w:hAnsi="Trebuchet MS" w:cs="Trebuchet MS"/>
                <w:sz w:val="18"/>
                <w:szCs w:val="18"/>
              </w:rPr>
            </w:pPr>
          </w:p>
        </w:tc>
        <w:tc>
          <w:tcPr>
            <w:tcW w:w="1148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D953E2B" w14:textId="57424365" w:rsidR="00D11970" w:rsidRPr="00CE1917" w:rsidRDefault="00D11970" w:rsidP="00D11970">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D11970" w:rsidRPr="0051728E" w14:paraId="58152085" w14:textId="77777777" w:rsidTr="00D11970">
        <w:trPr>
          <w:trHeight w:hRule="exact" w:val="255"/>
        </w:trPr>
        <w:tc>
          <w:tcPr>
            <w:tcW w:w="14879" w:type="dxa"/>
            <w:gridSpan w:val="7"/>
            <w:tcBorders>
              <w:top w:val="single" w:sz="4" w:space="0" w:color="auto"/>
              <w:left w:val="nil"/>
              <w:bottom w:val="nil"/>
              <w:right w:val="nil"/>
            </w:tcBorders>
            <w:shd w:val="clear" w:color="auto" w:fill="99CCFF"/>
            <w:vAlign w:val="bottom"/>
          </w:tcPr>
          <w:p w14:paraId="19366D8B" w14:textId="0914445B" w:rsidR="00D11970" w:rsidRPr="009367BB" w:rsidRDefault="00D11970" w:rsidP="00D11970">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11970" w:rsidRPr="0051728E" w14:paraId="78E3CA08" w14:textId="77777777" w:rsidTr="00D11970">
        <w:trPr>
          <w:trHeight w:hRule="exact" w:val="255"/>
        </w:trPr>
        <w:tc>
          <w:tcPr>
            <w:tcW w:w="14879" w:type="dxa"/>
            <w:gridSpan w:val="7"/>
            <w:tcBorders>
              <w:top w:val="nil"/>
              <w:left w:val="nil"/>
              <w:bottom w:val="nil"/>
              <w:right w:val="nil"/>
            </w:tcBorders>
            <w:shd w:val="clear" w:color="auto" w:fill="97DDBA"/>
            <w:vAlign w:val="bottom"/>
          </w:tcPr>
          <w:p w14:paraId="3D8D82E8" w14:textId="2F3DBF53" w:rsidR="00D11970" w:rsidRDefault="00D11970" w:rsidP="00D11970">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CFAC616" w14:textId="77777777" w:rsidR="00A72FDF" w:rsidRDefault="00380C13" w:rsidP="00A72FDF">
      <w:pPr>
        <w:pStyle w:val="Overskrift6"/>
      </w:pPr>
      <w:r>
        <w:t>5.7.</w:t>
      </w:r>
      <w:r w:rsidR="004960D9">
        <w:t>1.</w:t>
      </w:r>
      <w:r w:rsidR="004F3C3B">
        <w:t>1</w:t>
      </w:r>
      <w:r w:rsidR="004960D9" w:rsidRPr="00A32757">
        <w:t xml:space="preserve"> </w:t>
      </w:r>
      <w:r w:rsidR="004960D9">
        <w:t>Metadata</w:t>
      </w:r>
      <w:r w:rsidR="00A72FDF" w:rsidRPr="00A72F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72FDF" w:rsidRPr="0051728E" w14:paraId="328A363C" w14:textId="77777777" w:rsidTr="00837C6D">
        <w:trPr>
          <w:trHeight w:hRule="exact" w:val="255"/>
        </w:trPr>
        <w:tc>
          <w:tcPr>
            <w:tcW w:w="2235" w:type="dxa"/>
            <w:shd w:val="clear" w:color="auto" w:fill="D9D9D9"/>
            <w:vAlign w:val="bottom"/>
          </w:tcPr>
          <w:p w14:paraId="1B8E0FA3" w14:textId="77777777" w:rsidR="00A72FDF" w:rsidRPr="0051728E" w:rsidRDefault="00A72FDF" w:rsidP="00837C6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3FAAB4B" w14:textId="77777777" w:rsidR="00A72FDF" w:rsidRPr="00FE3FC3" w:rsidRDefault="00A72FDF" w:rsidP="00837C6D">
            <w:pPr>
              <w:rPr>
                <w:rFonts w:ascii="Trebuchet MS" w:hAnsi="Trebuchet MS" w:cs="Trebuchet MS"/>
                <w:bCs/>
                <w:sz w:val="18"/>
                <w:szCs w:val="18"/>
              </w:rPr>
            </w:pPr>
            <w:r w:rsidRPr="00FE3FC3">
              <w:rPr>
                <w:rFonts w:ascii="Trebuchet MS" w:hAnsi="Trebuchet MS" w:cs="Trebuchet MS"/>
                <w:b/>
                <w:bCs/>
                <w:sz w:val="18"/>
                <w:szCs w:val="18"/>
              </w:rPr>
              <w:t>Beskrivelse</w:t>
            </w:r>
          </w:p>
        </w:tc>
      </w:tr>
      <w:tr w:rsidR="00A72FDF" w:rsidRPr="0051728E" w14:paraId="6FDC1A82" w14:textId="77777777" w:rsidTr="00837C6D">
        <w:trPr>
          <w:trHeight w:hRule="exact" w:val="255"/>
        </w:trPr>
        <w:tc>
          <w:tcPr>
            <w:tcW w:w="2235" w:type="dxa"/>
            <w:shd w:val="clear" w:color="auto" w:fill="E0E0E0"/>
            <w:vAlign w:val="bottom"/>
          </w:tcPr>
          <w:p w14:paraId="7B4F7B67"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33E15EE" w14:textId="77777777" w:rsidR="00A72FDF" w:rsidRPr="0051728E" w:rsidRDefault="00A72FDF" w:rsidP="00837C6D">
            <w:pPr>
              <w:rPr>
                <w:rFonts w:ascii="Trebuchet MS" w:hAnsi="Trebuchet MS" w:cs="Trebuchet MS"/>
                <w:sz w:val="18"/>
                <w:szCs w:val="18"/>
              </w:rPr>
            </w:pPr>
            <w:r w:rsidRPr="004960D9">
              <w:rPr>
                <w:rFonts w:ascii="Trebuchet MS" w:hAnsi="Trebuchet MS" w:cs="Trebuchet MS"/>
                <w:sz w:val="18"/>
                <w:szCs w:val="18"/>
              </w:rPr>
              <w:t>Vintervedligeholdelse</w:t>
            </w:r>
          </w:p>
        </w:tc>
      </w:tr>
      <w:tr w:rsidR="00A72FDF" w:rsidRPr="0051728E" w14:paraId="022800E9" w14:textId="77777777" w:rsidTr="00837C6D">
        <w:trPr>
          <w:trHeight w:hRule="exact" w:val="255"/>
        </w:trPr>
        <w:tc>
          <w:tcPr>
            <w:tcW w:w="2235" w:type="dxa"/>
            <w:shd w:val="clear" w:color="auto" w:fill="E0E0E0"/>
            <w:vAlign w:val="bottom"/>
          </w:tcPr>
          <w:p w14:paraId="69F1DF44"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F0F1F12" w14:textId="77777777" w:rsidR="00A72FDF" w:rsidRDefault="00A72FDF" w:rsidP="00837C6D">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00</w:t>
            </w:r>
          </w:p>
        </w:tc>
      </w:tr>
      <w:tr w:rsidR="00A72FDF" w:rsidRPr="0051728E" w14:paraId="77F63D86" w14:textId="77777777" w:rsidTr="00426AF4">
        <w:trPr>
          <w:trHeight w:hRule="exact" w:val="510"/>
        </w:trPr>
        <w:tc>
          <w:tcPr>
            <w:tcW w:w="2235" w:type="dxa"/>
            <w:shd w:val="clear" w:color="auto" w:fill="E0E0E0"/>
            <w:vAlign w:val="center"/>
          </w:tcPr>
          <w:p w14:paraId="53B7986D" w14:textId="77777777" w:rsidR="00A72FDF" w:rsidRPr="0051728E" w:rsidRDefault="00A72FDF" w:rsidP="00426AF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55F66C4" w14:textId="77777777" w:rsidR="00A72FDF" w:rsidRPr="00F279E4" w:rsidRDefault="00426AF4" w:rsidP="00837C6D">
            <w:pPr>
              <w:rPr>
                <w:rFonts w:ascii="Trebuchet MS" w:hAnsi="Trebuchet MS" w:cs="Trebuchet MS"/>
                <w:sz w:val="18"/>
                <w:szCs w:val="18"/>
              </w:rPr>
            </w:pPr>
            <w:r w:rsidRPr="00023736">
              <w:rPr>
                <w:rFonts w:ascii="Trebuchet MS" w:hAnsi="Trebuchet MS"/>
                <w:sz w:val="18"/>
                <w:szCs w:val="18"/>
              </w:rPr>
              <w:t>Vintervedligeholdelse</w:t>
            </w:r>
            <w:r>
              <w:rPr>
                <w:rFonts w:ascii="Trebuchet MS" w:hAnsi="Trebuchet MS"/>
                <w:sz w:val="18"/>
                <w:szCs w:val="18"/>
              </w:rPr>
              <w:t xml:space="preserve"> af veje og stier. Der er taget udgangspunkt i </w:t>
            </w:r>
            <w:proofErr w:type="spellStart"/>
            <w:r>
              <w:rPr>
                <w:rFonts w:ascii="Trebuchet MS" w:hAnsi="Trebuchet MS"/>
                <w:sz w:val="18"/>
                <w:szCs w:val="18"/>
              </w:rPr>
              <w:t>Samkom</w:t>
            </w:r>
            <w:proofErr w:type="spellEnd"/>
            <w:r>
              <w:rPr>
                <w:rFonts w:ascii="Trebuchet MS" w:hAnsi="Trebuchet MS"/>
                <w:sz w:val="18"/>
                <w:szCs w:val="18"/>
              </w:rPr>
              <w:t>, ”Fælles principper for klassificeret vejnet” udgivet af Vejdirektoratet og KTC (</w:t>
            </w:r>
            <w:proofErr w:type="spellStart"/>
            <w:r>
              <w:rPr>
                <w:rFonts w:ascii="Trebuchet MS" w:hAnsi="Trebuchet MS"/>
                <w:sz w:val="18"/>
                <w:szCs w:val="18"/>
              </w:rPr>
              <w:t>Samkom</w:t>
            </w:r>
            <w:proofErr w:type="spellEnd"/>
            <w:r>
              <w:rPr>
                <w:rFonts w:ascii="Trebuchet MS" w:hAnsi="Trebuchet MS"/>
                <w:sz w:val="18"/>
                <w:szCs w:val="18"/>
              </w:rPr>
              <w:t>) i juni 2011.</w:t>
            </w:r>
          </w:p>
        </w:tc>
      </w:tr>
      <w:tr w:rsidR="00A72FDF" w:rsidRPr="0051728E" w14:paraId="04B54CF0" w14:textId="77777777" w:rsidTr="00837C6D">
        <w:trPr>
          <w:trHeight w:hRule="exact" w:val="255"/>
        </w:trPr>
        <w:tc>
          <w:tcPr>
            <w:tcW w:w="2235" w:type="dxa"/>
            <w:shd w:val="clear" w:color="auto" w:fill="E0E0E0"/>
            <w:vAlign w:val="bottom"/>
          </w:tcPr>
          <w:p w14:paraId="3CA33318"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BEBEB78" w14:textId="77777777" w:rsidR="00A72FDF" w:rsidRPr="00D77840" w:rsidRDefault="00A72FDF" w:rsidP="00837C6D">
            <w:pPr>
              <w:rPr>
                <w:rFonts w:ascii="Trebuchet MS" w:hAnsi="Trebuchet MS" w:cs="Trebuchet MS"/>
                <w:sz w:val="18"/>
                <w:szCs w:val="18"/>
              </w:rPr>
            </w:pPr>
            <w:r>
              <w:rPr>
                <w:rFonts w:ascii="Trebuchet MS" w:hAnsi="Trebuchet MS" w:cs="Trebuchet MS"/>
                <w:sz w:val="18"/>
                <w:szCs w:val="18"/>
              </w:rPr>
              <w:t>Opdeling af kommunens veje og stier efter hvor de ryddes for sne, gruses og/eller saltes</w:t>
            </w:r>
            <w:r>
              <w:rPr>
                <w:rFonts w:ascii="Trebuchet MS" w:hAnsi="Trebuchet MS"/>
                <w:sz w:val="18"/>
                <w:szCs w:val="18"/>
              </w:rPr>
              <w:t>.</w:t>
            </w:r>
          </w:p>
        </w:tc>
      </w:tr>
      <w:tr w:rsidR="00A72FDF" w:rsidRPr="0051728E" w14:paraId="20A56C13" w14:textId="77777777" w:rsidTr="00837C6D">
        <w:trPr>
          <w:trHeight w:hRule="exact" w:val="255"/>
        </w:trPr>
        <w:tc>
          <w:tcPr>
            <w:tcW w:w="2235" w:type="dxa"/>
            <w:shd w:val="clear" w:color="auto" w:fill="E0E0E0"/>
            <w:vAlign w:val="bottom"/>
          </w:tcPr>
          <w:p w14:paraId="3A554DB5" w14:textId="77777777" w:rsidR="00A72FDF" w:rsidRPr="0051728E" w:rsidRDefault="00A72FDF" w:rsidP="00837C6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592ED45"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Oplyse sagsbehandler og borger via selvbetjeningsløsninger, hvordan vejnettet og stier ryddes for sne, gruses og/eller saltes</w:t>
            </w:r>
            <w:r>
              <w:rPr>
                <w:rFonts w:ascii="Trebuchet MS" w:hAnsi="Trebuchet MS"/>
                <w:sz w:val="18"/>
                <w:szCs w:val="18"/>
              </w:rPr>
              <w:t>.</w:t>
            </w:r>
          </w:p>
        </w:tc>
      </w:tr>
      <w:tr w:rsidR="00A72FDF" w:rsidRPr="0051728E" w14:paraId="3392337C" w14:textId="77777777" w:rsidTr="00837C6D">
        <w:trPr>
          <w:trHeight w:hRule="exact" w:val="255"/>
        </w:trPr>
        <w:tc>
          <w:tcPr>
            <w:tcW w:w="2235" w:type="dxa"/>
            <w:shd w:val="clear" w:color="auto" w:fill="E0E0E0"/>
            <w:vAlign w:val="bottom"/>
          </w:tcPr>
          <w:p w14:paraId="052FE00F" w14:textId="77777777" w:rsidR="00A72FDF" w:rsidRPr="0051728E" w:rsidRDefault="00A72FDF" w:rsidP="00837C6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8B35A0C" w14:textId="77777777" w:rsidR="00A72FDF" w:rsidRPr="00FE3FC3" w:rsidRDefault="00A72FDF" w:rsidP="00837C6D">
            <w:pPr>
              <w:rPr>
                <w:rFonts w:ascii="Trebuchet MS" w:hAnsi="Trebuchet MS" w:cs="Trebuchet MS"/>
                <w:sz w:val="18"/>
                <w:szCs w:val="18"/>
              </w:rPr>
            </w:pPr>
            <w:r w:rsidRPr="00492FFE">
              <w:rPr>
                <w:rFonts w:ascii="Trebuchet MS" w:hAnsi="Trebuchet MS" w:cs="Trebuchet MS"/>
                <w:bCs/>
                <w:kern w:val="32"/>
                <w:sz w:val="18"/>
                <w:szCs w:val="18"/>
              </w:rPr>
              <w:t>Transportnet</w:t>
            </w:r>
            <w:r>
              <w:rPr>
                <w:rFonts w:ascii="Trebuchet MS" w:hAnsi="Trebuchet MS" w:cs="Trebuchet MS"/>
                <w:sz w:val="18"/>
                <w:szCs w:val="18"/>
              </w:rPr>
              <w:t xml:space="preserve">, </w:t>
            </w:r>
            <w:r w:rsidRPr="0061541A">
              <w:rPr>
                <w:rFonts w:ascii="Trebuchet MS" w:hAnsi="Trebuchet MS" w:cs="Trebuchet MS"/>
                <w:bCs/>
                <w:sz w:val="18"/>
                <w:szCs w:val="18"/>
              </w:rPr>
              <w:t>Offentlig forsyningsvirksomhed og offentlige tjenesteydelser</w:t>
            </w:r>
          </w:p>
        </w:tc>
      </w:tr>
      <w:tr w:rsidR="00A72FDF" w:rsidRPr="0051728E" w14:paraId="72E8493D" w14:textId="77777777" w:rsidTr="00837C6D">
        <w:trPr>
          <w:trHeight w:hRule="exact" w:val="255"/>
        </w:trPr>
        <w:tc>
          <w:tcPr>
            <w:tcW w:w="2235" w:type="dxa"/>
            <w:shd w:val="clear" w:color="auto" w:fill="E0E0E0"/>
            <w:vAlign w:val="bottom"/>
          </w:tcPr>
          <w:p w14:paraId="0ACDED93" w14:textId="77777777" w:rsidR="00A72FDF" w:rsidRPr="00492FFE" w:rsidRDefault="006A595F" w:rsidP="00837C6D">
            <w:pPr>
              <w:rPr>
                <w:rFonts w:ascii="Trebuchet MS" w:hAnsi="Trebuchet MS" w:cs="Trebuchet MS"/>
                <w:sz w:val="18"/>
                <w:szCs w:val="18"/>
              </w:rPr>
            </w:pPr>
            <w:proofErr w:type="spellStart"/>
            <w:r w:rsidRPr="00E45822">
              <w:rPr>
                <w:rFonts w:ascii="Trebuchet MS" w:hAnsi="Trebuchet MS" w:cs="Trebuchet MS"/>
                <w:sz w:val="18"/>
                <w:szCs w:val="18"/>
              </w:rPr>
              <w:t>Noegle</w:t>
            </w:r>
            <w:r w:rsidR="00A72FDF" w:rsidRPr="00492FFE">
              <w:rPr>
                <w:rFonts w:ascii="Trebuchet MS" w:hAnsi="Trebuchet MS" w:cs="Trebuchet MS"/>
                <w:sz w:val="18"/>
                <w:szCs w:val="18"/>
              </w:rPr>
              <w:t>_ord</w:t>
            </w:r>
            <w:proofErr w:type="spellEnd"/>
          </w:p>
        </w:tc>
        <w:tc>
          <w:tcPr>
            <w:tcW w:w="11340" w:type="dxa"/>
            <w:shd w:val="clear" w:color="auto" w:fill="FFFFFF"/>
            <w:vAlign w:val="bottom"/>
          </w:tcPr>
          <w:p w14:paraId="191FC57F" w14:textId="77777777" w:rsidR="00A72FDF" w:rsidRPr="00492FFE" w:rsidRDefault="00A72FDF" w:rsidP="00837C6D">
            <w:pPr>
              <w:autoSpaceDE w:val="0"/>
              <w:autoSpaceDN w:val="0"/>
              <w:adjustRightInd w:val="0"/>
              <w:rPr>
                <w:rFonts w:ascii="Trebuchet MS" w:hAnsi="Trebuchet MS" w:cs="Trebuchet MS"/>
                <w:sz w:val="18"/>
                <w:szCs w:val="18"/>
              </w:rPr>
            </w:pPr>
            <w:r>
              <w:rPr>
                <w:rFonts w:ascii="Trebuchet MS" w:hAnsi="Trebuchet MS"/>
                <w:sz w:val="18"/>
                <w:szCs w:val="18"/>
              </w:rPr>
              <w:t>Snerydning, Saltning</w:t>
            </w:r>
          </w:p>
        </w:tc>
      </w:tr>
      <w:tr w:rsidR="00A72FDF" w:rsidRPr="0051728E" w14:paraId="7D912969" w14:textId="77777777" w:rsidTr="00837C6D">
        <w:trPr>
          <w:trHeight w:hRule="exact" w:val="255"/>
        </w:trPr>
        <w:tc>
          <w:tcPr>
            <w:tcW w:w="2235" w:type="dxa"/>
            <w:shd w:val="clear" w:color="auto" w:fill="E0E0E0"/>
            <w:vAlign w:val="bottom"/>
          </w:tcPr>
          <w:p w14:paraId="544E9A87"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68B0023" w14:textId="77777777" w:rsidR="00A72FDF" w:rsidRPr="0051728E" w:rsidRDefault="00576BAD" w:rsidP="00837C6D">
            <w:pPr>
              <w:rPr>
                <w:rFonts w:ascii="Trebuchet MS" w:hAnsi="Trebuchet MS" w:cs="Trebuchet MS"/>
                <w:sz w:val="18"/>
                <w:szCs w:val="18"/>
              </w:rPr>
            </w:pPr>
            <w:r>
              <w:rPr>
                <w:rFonts w:ascii="Trebuchet MS" w:hAnsi="Trebuchet MS" w:cs="Trebuchet MS"/>
                <w:sz w:val="18"/>
                <w:szCs w:val="18"/>
              </w:rPr>
              <w:t>Linje</w:t>
            </w:r>
          </w:p>
        </w:tc>
      </w:tr>
      <w:tr w:rsidR="00A72FDF" w:rsidRPr="0051728E" w14:paraId="705103DD" w14:textId="77777777" w:rsidTr="00837C6D">
        <w:trPr>
          <w:trHeight w:hRule="exact" w:val="255"/>
        </w:trPr>
        <w:tc>
          <w:tcPr>
            <w:tcW w:w="2235" w:type="dxa"/>
            <w:shd w:val="clear" w:color="auto" w:fill="E0E0E0"/>
            <w:vAlign w:val="bottom"/>
          </w:tcPr>
          <w:p w14:paraId="44EE9429" w14:textId="77777777" w:rsidR="00A72FDF" w:rsidRPr="00FE3FC3" w:rsidRDefault="00A72FDF" w:rsidP="00837C6D">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FB6BBD8" w14:textId="77777777" w:rsidR="00A72FDF" w:rsidRPr="00FE3FC3" w:rsidRDefault="00A72FDF" w:rsidP="00837C6D">
            <w:pPr>
              <w:rPr>
                <w:rFonts w:ascii="Trebuchet MS" w:hAnsi="Trebuchet MS" w:cs="Trebuchet MS"/>
                <w:sz w:val="18"/>
                <w:szCs w:val="18"/>
              </w:rPr>
            </w:pPr>
          </w:p>
        </w:tc>
      </w:tr>
      <w:tr w:rsidR="000C68CF" w:rsidRPr="00186E64" w14:paraId="7098682D" w14:textId="77777777" w:rsidTr="00837C6D">
        <w:trPr>
          <w:trHeight w:hRule="exact" w:val="255"/>
        </w:trPr>
        <w:tc>
          <w:tcPr>
            <w:tcW w:w="2235" w:type="dxa"/>
            <w:shd w:val="clear" w:color="auto" w:fill="E0E0E0"/>
            <w:vAlign w:val="bottom"/>
          </w:tcPr>
          <w:p w14:paraId="6F0E308A" w14:textId="77777777" w:rsidR="000C68CF" w:rsidRPr="00C60C42" w:rsidRDefault="0089156A" w:rsidP="00837C6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E6916B2" w14:textId="5ED008F1" w:rsidR="000C68CF" w:rsidRPr="00C60C42" w:rsidRDefault="00DF2393" w:rsidP="00837C6D">
            <w:pPr>
              <w:rPr>
                <w:rFonts w:ascii="Trebuchet MS" w:hAnsi="Trebuchet MS" w:cs="Trebuchet MS"/>
                <w:sz w:val="18"/>
                <w:szCs w:val="18"/>
              </w:rPr>
            </w:pPr>
            <w:r w:rsidRPr="003D5E8B">
              <w:rPr>
                <w:rFonts w:ascii="Trebuchet MS" w:hAnsi="Trebuchet MS" w:cs="Trebuchet MS"/>
                <w:color w:val="4F81BD"/>
                <w:sz w:val="18"/>
                <w:szCs w:val="18"/>
              </w:rPr>
              <w:t>05.07.02</w:t>
            </w:r>
          </w:p>
        </w:tc>
      </w:tr>
    </w:tbl>
    <w:p w14:paraId="64AE787D" w14:textId="77777777" w:rsidR="004960D9" w:rsidRPr="00A32757" w:rsidRDefault="00380C13" w:rsidP="004960D9">
      <w:pPr>
        <w:pStyle w:val="Overskrift6"/>
      </w:pPr>
      <w:r>
        <w:t>5.7.</w:t>
      </w:r>
      <w:r w:rsidR="004F3C3B">
        <w:t>1.2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058C91CD" w14:textId="77777777" w:rsidTr="00537529">
        <w:trPr>
          <w:trHeight w:hRule="exact" w:val="255"/>
        </w:trPr>
        <w:tc>
          <w:tcPr>
            <w:tcW w:w="4503" w:type="dxa"/>
            <w:shd w:val="clear" w:color="auto" w:fill="D9D9D9"/>
            <w:vAlign w:val="bottom"/>
          </w:tcPr>
          <w:p w14:paraId="14512D7A"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094A618A"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6AF4" w:rsidRPr="0051728E" w14:paraId="2470A1FA" w14:textId="77777777" w:rsidTr="00537529">
        <w:trPr>
          <w:trHeight w:hRule="exact" w:val="255"/>
        </w:trPr>
        <w:tc>
          <w:tcPr>
            <w:tcW w:w="4503" w:type="dxa"/>
            <w:shd w:val="clear" w:color="auto" w:fill="E0E0E0"/>
            <w:vAlign w:val="bottom"/>
          </w:tcPr>
          <w:p w14:paraId="7CC20E74" w14:textId="77777777" w:rsidR="00426AF4" w:rsidRPr="00024C60" w:rsidRDefault="00426AF4"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3BB1860E" w14:textId="4A6B5604" w:rsidR="00426AF4" w:rsidRPr="00024C60" w:rsidRDefault="00D96699" w:rsidP="00426AF4">
            <w:pPr>
              <w:rPr>
                <w:rFonts w:ascii="Trebuchet MS" w:hAnsi="Trebuchet MS" w:cs="Trebuchet MS"/>
                <w:sz w:val="18"/>
                <w:szCs w:val="18"/>
              </w:rPr>
            </w:pPr>
            <w:proofErr w:type="spellStart"/>
            <w:r w:rsidRPr="003D5E8B">
              <w:rPr>
                <w:rFonts w:ascii="Trebuchet MS" w:hAnsi="Trebuchet MS" w:cs="Trebuchet MS"/>
                <w:color w:val="4F81BD"/>
                <w:sz w:val="18"/>
                <w:szCs w:val="18"/>
              </w:rPr>
              <w:t>GeoDanmark</w:t>
            </w:r>
            <w:proofErr w:type="spellEnd"/>
            <w:r w:rsidR="00426AF4">
              <w:rPr>
                <w:rFonts w:ascii="Trebuchet MS" w:hAnsi="Trebuchet MS" w:cs="Trebuchet MS"/>
                <w:sz w:val="18"/>
                <w:szCs w:val="18"/>
              </w:rPr>
              <w:t xml:space="preserve">-vejmidte geometrien benyttes eller tilsvarende tema fra f.eks. </w:t>
            </w:r>
            <w:proofErr w:type="spellStart"/>
            <w:r w:rsidR="00426AF4">
              <w:rPr>
                <w:rFonts w:ascii="Trebuchet MS" w:hAnsi="Trebuchet MS" w:cs="Trebuchet MS"/>
                <w:sz w:val="18"/>
                <w:szCs w:val="18"/>
              </w:rPr>
              <w:t>Vejman</w:t>
            </w:r>
            <w:proofErr w:type="spellEnd"/>
            <w:r w:rsidR="00426AF4">
              <w:rPr>
                <w:rFonts w:ascii="Trebuchet MS" w:hAnsi="Trebuchet MS" w:cs="Trebuchet MS"/>
                <w:sz w:val="18"/>
                <w:szCs w:val="18"/>
              </w:rPr>
              <w:t xml:space="preserve"> eller ROSY.</w:t>
            </w:r>
          </w:p>
        </w:tc>
      </w:tr>
      <w:tr w:rsidR="00F61E6B" w:rsidRPr="0051728E" w14:paraId="779CEB11" w14:textId="77777777" w:rsidTr="00537529">
        <w:trPr>
          <w:trHeight w:hRule="exact" w:val="851"/>
        </w:trPr>
        <w:tc>
          <w:tcPr>
            <w:tcW w:w="4503" w:type="dxa"/>
            <w:shd w:val="clear" w:color="auto" w:fill="E0E0E0"/>
            <w:vAlign w:val="center"/>
          </w:tcPr>
          <w:p w14:paraId="1002B3F6" w14:textId="77777777" w:rsidR="00F61E6B" w:rsidRPr="00024C60" w:rsidRDefault="00F61E6B" w:rsidP="00426AF4">
            <w:pPr>
              <w:rPr>
                <w:rFonts w:ascii="Trebuchet MS" w:hAnsi="Trebuchet MS" w:cs="Trebuchet MS"/>
                <w:sz w:val="18"/>
                <w:szCs w:val="18"/>
              </w:rPr>
            </w:pPr>
            <w:r w:rsidRPr="00024C60">
              <w:rPr>
                <w:rFonts w:ascii="Trebuchet MS" w:hAnsi="Trebuchet MS" w:cs="Trebuchet MS"/>
                <w:sz w:val="18"/>
                <w:szCs w:val="18"/>
              </w:rPr>
              <w:lastRenderedPageBreak/>
              <w:t>Klassificering/opdeling</w:t>
            </w:r>
          </w:p>
        </w:tc>
        <w:tc>
          <w:tcPr>
            <w:tcW w:w="9072" w:type="dxa"/>
            <w:shd w:val="clear" w:color="auto" w:fill="FFFFFF"/>
            <w:vAlign w:val="bottom"/>
          </w:tcPr>
          <w:p w14:paraId="52BEAA6D" w14:textId="77777777" w:rsidR="00F61E6B" w:rsidRPr="00024C60" w:rsidRDefault="00F61E6B" w:rsidP="00F61E6B">
            <w:pPr>
              <w:rPr>
                <w:rFonts w:ascii="Trebuchet MS" w:hAnsi="Trebuchet MS" w:cs="Trebuchet MS"/>
                <w:sz w:val="18"/>
                <w:szCs w:val="18"/>
              </w:rPr>
            </w:pPr>
            <w:r>
              <w:rPr>
                <w:rFonts w:ascii="Trebuchet MS" w:hAnsi="Trebuchet MS" w:cs="Trebuchet MS"/>
                <w:sz w:val="18"/>
                <w:szCs w:val="18"/>
              </w:rPr>
              <w:t>Opdeles efter frekvens for forventet snerydning i f.eks. 6 typer og hvilken færdselstype der ryddes på. Der er mulighed for at anvende simplificeret opdeling.</w:t>
            </w:r>
            <w:r>
              <w:rPr>
                <w:rFonts w:ascii="Trebuchet MS" w:hAnsi="Trebuchet MS" w:cs="Trebuchet MS"/>
                <w:sz w:val="18"/>
                <w:szCs w:val="18"/>
              </w:rPr>
              <w:br/>
              <w:t>En eventuel simplificering fremgår af tabel 5.7.1.3.1.1, som udfyldes af hver kommune afhængig af eget system og opdeling.</w:t>
            </w:r>
          </w:p>
        </w:tc>
      </w:tr>
      <w:tr w:rsidR="004960D9" w:rsidRPr="0051728E" w14:paraId="6FD9B16C" w14:textId="77777777" w:rsidTr="00537529">
        <w:trPr>
          <w:trHeight w:hRule="exact" w:val="255"/>
        </w:trPr>
        <w:tc>
          <w:tcPr>
            <w:tcW w:w="4503" w:type="dxa"/>
            <w:shd w:val="clear" w:color="auto" w:fill="E0E0E0"/>
            <w:vAlign w:val="bottom"/>
          </w:tcPr>
          <w:p w14:paraId="59F2D25A"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37CA52E" w14:textId="28EC5677"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3641864B" w14:textId="77777777" w:rsidTr="00537529">
        <w:trPr>
          <w:trHeight w:hRule="exact" w:val="255"/>
        </w:trPr>
        <w:tc>
          <w:tcPr>
            <w:tcW w:w="4503" w:type="dxa"/>
            <w:shd w:val="clear" w:color="auto" w:fill="E0E0E0"/>
            <w:vAlign w:val="bottom"/>
          </w:tcPr>
          <w:p w14:paraId="0D7862AA"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E6DD2EC" w14:textId="30A2EE76"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12A05840" w14:textId="77777777" w:rsidTr="00537529">
        <w:trPr>
          <w:trHeight w:hRule="exact" w:val="255"/>
        </w:trPr>
        <w:tc>
          <w:tcPr>
            <w:tcW w:w="4503" w:type="dxa"/>
            <w:shd w:val="clear" w:color="auto" w:fill="E0E0E0"/>
            <w:vAlign w:val="bottom"/>
          </w:tcPr>
          <w:p w14:paraId="0AC9CDEE"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7AEDDF66" w14:textId="20B8F35D"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5F40D339" w14:textId="77777777" w:rsidTr="00537529">
        <w:trPr>
          <w:trHeight w:hRule="exact" w:val="255"/>
        </w:trPr>
        <w:tc>
          <w:tcPr>
            <w:tcW w:w="4503" w:type="dxa"/>
            <w:shd w:val="clear" w:color="auto" w:fill="E0E0E0"/>
            <w:vAlign w:val="bottom"/>
          </w:tcPr>
          <w:p w14:paraId="2C663D08"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69403512" w14:textId="38CE3BD4"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27187650" w14:textId="77777777" w:rsidR="004960D9" w:rsidRPr="00A32757" w:rsidRDefault="00380C13" w:rsidP="004960D9">
      <w:pPr>
        <w:pStyle w:val="Overskrift6"/>
      </w:pPr>
      <w:r>
        <w:t>5.7.</w:t>
      </w:r>
      <w:r w:rsidR="004960D9">
        <w:t>1.</w:t>
      </w:r>
      <w:r w:rsidR="004F3C3B">
        <w:t>3</w:t>
      </w:r>
      <w:r w:rsidR="004960D9">
        <w:t xml:space="preserve"> Kodelister</w:t>
      </w:r>
    </w:p>
    <w:p w14:paraId="707FA0AB"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B43B681" w14:textId="77777777" w:rsidR="001134B3" w:rsidRPr="001134B3" w:rsidRDefault="00380C13" w:rsidP="00380C13">
      <w:pPr>
        <w:pStyle w:val="Overskrift7"/>
        <w:rPr>
          <w:b/>
          <w:color w:val="FF0000"/>
        </w:rPr>
      </w:pPr>
      <w:r>
        <w:t xml:space="preserve">5.7.1.3.1   </w:t>
      </w:r>
      <w:r w:rsidR="004960D9">
        <w:t>5</w:t>
      </w:r>
      <w:r>
        <w:t>6</w:t>
      </w:r>
      <w:r w:rsidR="004960D9">
        <w:t xml:space="preserve">00 </w:t>
      </w:r>
      <w:r w:rsidR="000C2758">
        <w:t>Rute</w:t>
      </w:r>
      <w:r w:rsidR="004960D9" w:rsidRPr="00CC386E">
        <w:rPr>
          <w:rStyle w:val="TypografiOverskrift4BrugerdefineretfarveRGB0Tegn"/>
        </w:rPr>
        <w:t xml:space="preserve"> </w:t>
      </w:r>
      <w:r w:rsidR="004960D9">
        <w:t>(</w:t>
      </w:r>
      <w:r w:rsidR="00AB5E7A" w:rsidRPr="004D056C">
        <w:t>d_5600_rute</w:t>
      </w:r>
      <w:r w:rsidR="004960D9">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415"/>
        <w:gridCol w:w="1418"/>
        <w:gridCol w:w="9654"/>
      </w:tblGrid>
      <w:tr w:rsidR="00537529" w:rsidRPr="0051728E" w14:paraId="2EB4094E" w14:textId="77777777" w:rsidTr="00B75204">
        <w:trPr>
          <w:trHeight w:hRule="exact" w:val="255"/>
        </w:trPr>
        <w:tc>
          <w:tcPr>
            <w:tcW w:w="0" w:type="auto"/>
            <w:tcBorders>
              <w:bottom w:val="single" w:sz="4" w:space="0" w:color="auto"/>
            </w:tcBorders>
            <w:shd w:val="clear" w:color="auto" w:fill="D9D9D9"/>
            <w:vAlign w:val="bottom"/>
          </w:tcPr>
          <w:p w14:paraId="1FBD72C5" w14:textId="170138A5" w:rsidR="00537529" w:rsidRPr="0051728E" w:rsidRDefault="00537529" w:rsidP="001D6133">
            <w:pPr>
              <w:rPr>
                <w:rFonts w:ascii="Trebuchet MS" w:hAnsi="Trebuchet MS" w:cs="Trebuchet MS"/>
                <w:b/>
                <w:bCs/>
                <w:sz w:val="18"/>
                <w:szCs w:val="18"/>
              </w:rPr>
            </w:pPr>
            <w:proofErr w:type="spellStart"/>
            <w:r>
              <w:rPr>
                <w:rFonts w:ascii="Trebuchet MS" w:hAnsi="Trebuchet MS" w:cs="Trebuchet MS"/>
                <w:b/>
                <w:bCs/>
                <w:sz w:val="18"/>
                <w:szCs w:val="18"/>
              </w:rPr>
              <w:t>rute_k</w:t>
            </w:r>
            <w:proofErr w:type="spellEnd"/>
          </w:p>
        </w:tc>
        <w:tc>
          <w:tcPr>
            <w:tcW w:w="1415" w:type="dxa"/>
            <w:tcBorders>
              <w:bottom w:val="single" w:sz="4" w:space="0" w:color="auto"/>
            </w:tcBorders>
            <w:shd w:val="clear" w:color="auto" w:fill="D9D9D9"/>
            <w:vAlign w:val="bottom"/>
          </w:tcPr>
          <w:p w14:paraId="41E8A571" w14:textId="77777777" w:rsidR="00537529" w:rsidRPr="0051728E" w:rsidRDefault="00537529" w:rsidP="00426AF4">
            <w:pPr>
              <w:rPr>
                <w:rFonts w:ascii="Trebuchet MS" w:hAnsi="Trebuchet MS" w:cs="Trebuchet MS"/>
                <w:bCs/>
                <w:sz w:val="18"/>
                <w:szCs w:val="18"/>
              </w:rPr>
            </w:pPr>
            <w:r>
              <w:rPr>
                <w:rFonts w:ascii="Trebuchet MS" w:hAnsi="Trebuchet MS" w:cs="Trebuchet MS"/>
                <w:b/>
                <w:bCs/>
                <w:sz w:val="18"/>
                <w:szCs w:val="18"/>
              </w:rPr>
              <w:t>rute</w:t>
            </w:r>
          </w:p>
        </w:tc>
        <w:tc>
          <w:tcPr>
            <w:tcW w:w="1418" w:type="dxa"/>
            <w:tcBorders>
              <w:bottom w:val="single" w:sz="4" w:space="0" w:color="auto"/>
            </w:tcBorders>
            <w:shd w:val="clear" w:color="auto" w:fill="D9D9D9"/>
            <w:vAlign w:val="bottom"/>
          </w:tcPr>
          <w:p w14:paraId="151FAA88" w14:textId="77777777" w:rsidR="00537529" w:rsidRPr="003A52C1" w:rsidRDefault="000A2E28" w:rsidP="00537529">
            <w:pPr>
              <w:rPr>
                <w:rFonts w:ascii="Trebuchet MS" w:hAnsi="Trebuchet MS" w:cs="Trebuchet MS"/>
                <w:b/>
                <w:bCs/>
                <w:sz w:val="18"/>
                <w:szCs w:val="18"/>
              </w:rPr>
            </w:pPr>
            <w:r w:rsidRPr="003A52C1">
              <w:rPr>
                <w:rFonts w:ascii="Trebuchet MS" w:hAnsi="Trebuchet MS" w:cs="Trebuchet MS"/>
                <w:b/>
                <w:bCs/>
                <w:sz w:val="18"/>
                <w:szCs w:val="18"/>
              </w:rPr>
              <w:t>a</w:t>
            </w:r>
            <w:r w:rsidR="00537529" w:rsidRPr="003A52C1">
              <w:rPr>
                <w:rFonts w:ascii="Trebuchet MS" w:hAnsi="Trebuchet MS" w:cs="Trebuchet MS"/>
                <w:b/>
                <w:bCs/>
                <w:sz w:val="18"/>
                <w:szCs w:val="18"/>
              </w:rPr>
              <w:t>ktiv</w:t>
            </w:r>
          </w:p>
        </w:tc>
        <w:tc>
          <w:tcPr>
            <w:tcW w:w="9654" w:type="dxa"/>
            <w:tcBorders>
              <w:bottom w:val="single" w:sz="4" w:space="0" w:color="auto"/>
            </w:tcBorders>
            <w:shd w:val="clear" w:color="auto" w:fill="D9D9D9"/>
            <w:vAlign w:val="bottom"/>
          </w:tcPr>
          <w:p w14:paraId="7ADDEC02" w14:textId="77777777" w:rsidR="00537529" w:rsidRPr="0051728E" w:rsidRDefault="00537529" w:rsidP="00426AF4">
            <w:pPr>
              <w:rPr>
                <w:rFonts w:ascii="Trebuchet MS" w:hAnsi="Trebuchet MS" w:cs="Trebuchet MS"/>
                <w:b/>
                <w:bCs/>
                <w:sz w:val="18"/>
                <w:szCs w:val="18"/>
              </w:rPr>
            </w:pPr>
            <w:r>
              <w:rPr>
                <w:rFonts w:ascii="Trebuchet MS" w:hAnsi="Trebuchet MS" w:cs="Trebuchet MS"/>
                <w:b/>
                <w:bCs/>
                <w:sz w:val="18"/>
                <w:szCs w:val="18"/>
              </w:rPr>
              <w:t>Begrebsdefinition</w:t>
            </w:r>
          </w:p>
        </w:tc>
      </w:tr>
      <w:tr w:rsidR="00537529" w:rsidRPr="0051728E" w14:paraId="3A5A4FE0"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D5C37C" w14:textId="77777777" w:rsidR="00537529" w:rsidRPr="00CE6370" w:rsidRDefault="00537529" w:rsidP="00537529">
            <w:pPr>
              <w:jc w:val="center"/>
              <w:rPr>
                <w:rFonts w:ascii="Trebuchet MS" w:hAnsi="Trebuchet MS"/>
                <w:sz w:val="18"/>
                <w:szCs w:val="18"/>
              </w:rPr>
            </w:pPr>
            <w:r>
              <w:rPr>
                <w:rFonts w:ascii="Trebuchet MS" w:hAnsi="Trebuchet MS"/>
                <w:sz w:val="18"/>
                <w:szCs w:val="18"/>
              </w:rPr>
              <w:t>1</w:t>
            </w:r>
          </w:p>
        </w:tc>
        <w:tc>
          <w:tcPr>
            <w:tcW w:w="1415" w:type="dxa"/>
            <w:tcBorders>
              <w:top w:val="single" w:sz="4" w:space="0" w:color="auto"/>
              <w:left w:val="single" w:sz="4" w:space="0" w:color="auto"/>
              <w:bottom w:val="single" w:sz="4" w:space="0" w:color="auto"/>
            </w:tcBorders>
            <w:shd w:val="clear" w:color="auto" w:fill="FFFFFF"/>
            <w:vAlign w:val="bottom"/>
          </w:tcPr>
          <w:p w14:paraId="62B95731" w14:textId="77777777" w:rsidR="00537529" w:rsidRDefault="00537529" w:rsidP="00537529">
            <w:pPr>
              <w:rPr>
                <w:sz w:val="16"/>
                <w:szCs w:val="16"/>
              </w:rPr>
            </w:pPr>
            <w:r>
              <w:rPr>
                <w:rFonts w:ascii="Trebuchet MS" w:hAnsi="Trebuchet MS" w:cs="Trebuchet MS"/>
                <w:sz w:val="18"/>
                <w:szCs w:val="18"/>
              </w:rPr>
              <w:t xml:space="preserve">Klasse I rute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B52E942"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36CB8FD9"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har afgørende betydning for fjerntrafikken.</w:t>
            </w:r>
          </w:p>
        </w:tc>
      </w:tr>
      <w:tr w:rsidR="00537529" w:rsidRPr="0051728E" w14:paraId="1C459B7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5B70843" w14:textId="77777777" w:rsidR="00537529" w:rsidRPr="00CE6370" w:rsidRDefault="00537529" w:rsidP="00537529">
            <w:pPr>
              <w:jc w:val="center"/>
              <w:rPr>
                <w:rFonts w:ascii="Trebuchet MS" w:hAnsi="Trebuchet MS"/>
                <w:sz w:val="18"/>
                <w:szCs w:val="18"/>
              </w:rPr>
            </w:pPr>
            <w:r>
              <w:rPr>
                <w:rFonts w:ascii="Trebuchet MS" w:hAnsi="Trebuchet MS"/>
                <w:sz w:val="18"/>
                <w:szCs w:val="18"/>
              </w:rPr>
              <w:t>2</w:t>
            </w:r>
          </w:p>
        </w:tc>
        <w:tc>
          <w:tcPr>
            <w:tcW w:w="1415" w:type="dxa"/>
            <w:tcBorders>
              <w:top w:val="single" w:sz="4" w:space="0" w:color="auto"/>
              <w:left w:val="single" w:sz="4" w:space="0" w:color="auto"/>
              <w:bottom w:val="single" w:sz="4" w:space="0" w:color="auto"/>
            </w:tcBorders>
            <w:shd w:val="clear" w:color="auto" w:fill="FFFFFF"/>
            <w:vAlign w:val="bottom"/>
          </w:tcPr>
          <w:p w14:paraId="49C4BB8B" w14:textId="77777777" w:rsidR="00537529" w:rsidRDefault="00537529" w:rsidP="00537529">
            <w:pPr>
              <w:rPr>
                <w:sz w:val="16"/>
                <w:szCs w:val="16"/>
              </w:rPr>
            </w:pPr>
            <w:r>
              <w:rPr>
                <w:rFonts w:ascii="Trebuchet MS" w:hAnsi="Trebuchet MS" w:cs="Trebuchet MS"/>
                <w:sz w:val="18"/>
                <w:szCs w:val="18"/>
              </w:rPr>
              <w:t>Klasse II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B5BAF18"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2758FF44"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har betydning for fjerntrafikken og/eller afgørende betydning for afvikling af den gennemkørende trafik.</w:t>
            </w:r>
          </w:p>
        </w:tc>
      </w:tr>
      <w:tr w:rsidR="00537529" w:rsidRPr="0051728E" w14:paraId="4C84B63C"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56ABE56" w14:textId="77777777" w:rsidR="00537529" w:rsidRDefault="00537529" w:rsidP="00537529">
            <w:pPr>
              <w:jc w:val="center"/>
              <w:rPr>
                <w:rFonts w:ascii="Trebuchet MS" w:hAnsi="Trebuchet MS"/>
                <w:sz w:val="18"/>
                <w:szCs w:val="18"/>
              </w:rPr>
            </w:pPr>
            <w:r>
              <w:rPr>
                <w:rFonts w:ascii="Trebuchet MS" w:hAnsi="Trebuchet MS"/>
                <w:sz w:val="18"/>
                <w:szCs w:val="18"/>
              </w:rPr>
              <w:t>3</w:t>
            </w:r>
          </w:p>
        </w:tc>
        <w:tc>
          <w:tcPr>
            <w:tcW w:w="1415" w:type="dxa"/>
            <w:tcBorders>
              <w:top w:val="single" w:sz="4" w:space="0" w:color="auto"/>
              <w:left w:val="single" w:sz="4" w:space="0" w:color="auto"/>
              <w:bottom w:val="single" w:sz="4" w:space="0" w:color="auto"/>
            </w:tcBorders>
            <w:shd w:val="clear" w:color="auto" w:fill="FFFFFF"/>
            <w:vAlign w:val="center"/>
          </w:tcPr>
          <w:p w14:paraId="5B14BE5C"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III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5D7B673"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7F7F2A3F" w14:textId="77777777" w:rsidR="00537529" w:rsidRDefault="00537529" w:rsidP="00426AF4">
            <w:pPr>
              <w:rPr>
                <w:rFonts w:ascii="Trebuchet MS" w:hAnsi="Trebuchet MS" w:cs="Trebuchet MS"/>
                <w:sz w:val="18"/>
                <w:szCs w:val="18"/>
              </w:rPr>
            </w:pPr>
            <w:r>
              <w:rPr>
                <w:rFonts w:ascii="Trebuchet MS" w:hAnsi="Trebuchet MS" w:cs="Trebuchet MS"/>
                <w:sz w:val="18"/>
                <w:szCs w:val="18"/>
              </w:rPr>
              <w:t>Veje som har betydning for afvikling af den gennemkørende og/eller kollektive trafik, eller afgørende betydning for afvikling af den lokale nærtrafik.</w:t>
            </w:r>
          </w:p>
        </w:tc>
      </w:tr>
      <w:tr w:rsidR="00537529" w:rsidRPr="0051728E" w14:paraId="1FC476B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A5005AC" w14:textId="77777777" w:rsidR="00537529" w:rsidRDefault="00537529" w:rsidP="00537529">
            <w:pPr>
              <w:jc w:val="center"/>
              <w:rPr>
                <w:rFonts w:ascii="Trebuchet MS" w:hAnsi="Trebuchet MS"/>
                <w:sz w:val="18"/>
                <w:szCs w:val="18"/>
              </w:rPr>
            </w:pPr>
            <w:r>
              <w:rPr>
                <w:rFonts w:ascii="Trebuchet MS" w:hAnsi="Trebuchet MS"/>
                <w:sz w:val="18"/>
                <w:szCs w:val="18"/>
              </w:rPr>
              <w:t>4</w:t>
            </w:r>
          </w:p>
        </w:tc>
        <w:tc>
          <w:tcPr>
            <w:tcW w:w="1415" w:type="dxa"/>
            <w:tcBorders>
              <w:top w:val="single" w:sz="4" w:space="0" w:color="auto"/>
              <w:left w:val="single" w:sz="4" w:space="0" w:color="auto"/>
              <w:bottom w:val="single" w:sz="4" w:space="0" w:color="auto"/>
            </w:tcBorders>
            <w:shd w:val="clear" w:color="auto" w:fill="FFFFFF"/>
            <w:vAlign w:val="bottom"/>
          </w:tcPr>
          <w:p w14:paraId="0AF66437"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IV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96F4575"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2CC86B2D" w14:textId="77777777" w:rsidR="00537529" w:rsidRDefault="00537529" w:rsidP="00537529">
            <w:pPr>
              <w:rPr>
                <w:rFonts w:ascii="Trebuchet MS" w:hAnsi="Trebuchet MS" w:cs="Trebuchet MS"/>
                <w:sz w:val="18"/>
                <w:szCs w:val="18"/>
              </w:rPr>
            </w:pPr>
            <w:r>
              <w:rPr>
                <w:rFonts w:ascii="Trebuchet MS" w:hAnsi="Trebuchet MS" w:cs="Trebuchet MS"/>
                <w:sz w:val="18"/>
                <w:szCs w:val="18"/>
              </w:rPr>
              <w:t>Veje som har betydning for afvikling af den lokale nærtrafik.</w:t>
            </w:r>
          </w:p>
        </w:tc>
      </w:tr>
      <w:tr w:rsidR="00537529" w:rsidRPr="0051728E" w14:paraId="0DFFFB02"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F0BFEE2" w14:textId="77777777" w:rsidR="00537529" w:rsidRDefault="00537529" w:rsidP="00537529">
            <w:pPr>
              <w:jc w:val="center"/>
              <w:rPr>
                <w:rFonts w:ascii="Trebuchet MS" w:hAnsi="Trebuchet MS"/>
                <w:sz w:val="18"/>
                <w:szCs w:val="18"/>
              </w:rPr>
            </w:pPr>
            <w:r>
              <w:rPr>
                <w:rFonts w:ascii="Trebuchet MS" w:hAnsi="Trebuchet MS"/>
                <w:sz w:val="18"/>
                <w:szCs w:val="18"/>
              </w:rPr>
              <w:t>5</w:t>
            </w:r>
          </w:p>
        </w:tc>
        <w:tc>
          <w:tcPr>
            <w:tcW w:w="1415" w:type="dxa"/>
            <w:tcBorders>
              <w:top w:val="single" w:sz="4" w:space="0" w:color="auto"/>
              <w:left w:val="single" w:sz="4" w:space="0" w:color="auto"/>
              <w:bottom w:val="single" w:sz="4" w:space="0" w:color="auto"/>
            </w:tcBorders>
            <w:shd w:val="clear" w:color="auto" w:fill="FFFFFF"/>
            <w:vAlign w:val="bottom"/>
          </w:tcPr>
          <w:p w14:paraId="1A3E1638"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V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E72E52"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71E8E0AB" w14:textId="77777777" w:rsidR="00537529" w:rsidRDefault="00537529" w:rsidP="00537529">
            <w:pPr>
              <w:rPr>
                <w:rFonts w:ascii="Trebuchet MS" w:hAnsi="Trebuchet MS" w:cs="Trebuchet MS"/>
                <w:sz w:val="18"/>
                <w:szCs w:val="18"/>
              </w:rPr>
            </w:pPr>
            <w:r>
              <w:rPr>
                <w:rFonts w:ascii="Trebuchet MS" w:hAnsi="Trebuchet MS" w:cs="Trebuchet MS"/>
                <w:sz w:val="18"/>
                <w:szCs w:val="18"/>
              </w:rPr>
              <w:t>Veje som har mindre betydning for afvikling af trafikken.</w:t>
            </w:r>
          </w:p>
        </w:tc>
      </w:tr>
      <w:tr w:rsidR="00537529" w:rsidRPr="0051728E" w14:paraId="0AA6A77E"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04D2B02" w14:textId="77777777" w:rsidR="00537529" w:rsidRDefault="00537529" w:rsidP="00537529">
            <w:pPr>
              <w:jc w:val="center"/>
              <w:rPr>
                <w:rFonts w:ascii="Trebuchet MS" w:hAnsi="Trebuchet MS"/>
                <w:sz w:val="18"/>
                <w:szCs w:val="18"/>
              </w:rPr>
            </w:pPr>
            <w:r>
              <w:rPr>
                <w:rFonts w:ascii="Trebuchet MS" w:hAnsi="Trebuchet MS"/>
                <w:sz w:val="18"/>
                <w:szCs w:val="18"/>
              </w:rPr>
              <w:t>6</w:t>
            </w:r>
          </w:p>
        </w:tc>
        <w:tc>
          <w:tcPr>
            <w:tcW w:w="1415" w:type="dxa"/>
            <w:tcBorders>
              <w:top w:val="single" w:sz="4" w:space="0" w:color="auto"/>
              <w:left w:val="single" w:sz="4" w:space="0" w:color="auto"/>
              <w:bottom w:val="single" w:sz="4" w:space="0" w:color="auto"/>
            </w:tcBorders>
            <w:shd w:val="clear" w:color="auto" w:fill="FFFFFF"/>
            <w:vAlign w:val="bottom"/>
          </w:tcPr>
          <w:p w14:paraId="1B77B6CF" w14:textId="77777777" w:rsidR="00537529" w:rsidRDefault="00537529" w:rsidP="00426AF4">
            <w:pPr>
              <w:rPr>
                <w:sz w:val="16"/>
                <w:szCs w:val="16"/>
              </w:rPr>
            </w:pPr>
            <w:r>
              <w:rPr>
                <w:rFonts w:ascii="Trebuchet MS" w:hAnsi="Trebuchet MS" w:cs="Trebuchet MS"/>
                <w:sz w:val="18"/>
                <w:szCs w:val="18"/>
              </w:rPr>
              <w:t>Klasse VI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ACD6D3"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33BA3C43"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betjener enkeltbruger områder og mindre boligveje.</w:t>
            </w:r>
          </w:p>
        </w:tc>
      </w:tr>
    </w:tbl>
    <w:p w14:paraId="36743563" w14:textId="77777777" w:rsidR="00536AD2" w:rsidRPr="00B73BEE" w:rsidRDefault="00536AD2" w:rsidP="00536AD2">
      <w:pPr>
        <w:pStyle w:val="Overskrift7"/>
        <w:rPr>
          <w:color w:val="A6A6A6" w:themeColor="background1" w:themeShade="A6"/>
        </w:rPr>
      </w:pPr>
      <w:r w:rsidRPr="00B73BEE">
        <w:rPr>
          <w:color w:val="A6A6A6" w:themeColor="background1" w:themeShade="A6"/>
        </w:rPr>
        <w:t xml:space="preserve">5.7.1.3.1.1 </w:t>
      </w:r>
      <w:proofErr w:type="spellStart"/>
      <w:r w:rsidRPr="00B73BEE">
        <w:rPr>
          <w:color w:val="A6A6A6" w:themeColor="background1" w:themeShade="A6"/>
        </w:rPr>
        <w:t>Vintervedligehold_servicemaal</w:t>
      </w:r>
      <w:proofErr w:type="spellEnd"/>
      <w:r w:rsidRPr="00B73BEE">
        <w:rPr>
          <w:color w:val="A6A6A6" w:themeColor="background1" w:themeShade="A6"/>
        </w:rPr>
        <w:t xml:space="preserve"> Ny </w:t>
      </w:r>
      <w:proofErr w:type="spellStart"/>
      <w:r w:rsidRPr="00B73BEE">
        <w:rPr>
          <w:color w:val="A6A6A6" w:themeColor="background1" w:themeShade="A6"/>
        </w:rPr>
        <w:t>subsub</w:t>
      </w:r>
      <w:proofErr w:type="spellEnd"/>
      <w:r w:rsidRPr="00B73BEE">
        <w:rPr>
          <w:color w:val="A6A6A6" w:themeColor="background1" w:themeShade="A6"/>
        </w:rPr>
        <w:t xml:space="preserve"> tabel</w:t>
      </w:r>
      <w:r w:rsidR="00546B4C" w:rsidRPr="00B73BEE">
        <w:rPr>
          <w:color w:val="A6A6A6" w:themeColor="background1" w:themeShade="A6"/>
        </w:rPr>
        <w:t xml:space="preserve"> </w:t>
      </w:r>
      <w:r w:rsidR="00E277C6" w:rsidRPr="00B73BEE">
        <w:rPr>
          <w:color w:val="A6A6A6" w:themeColor="background1" w:themeShade="A6"/>
        </w:rPr>
        <w:t>- Udgår</w:t>
      </w:r>
    </w:p>
    <w:p w14:paraId="2330DBAD" w14:textId="77777777" w:rsidR="00023736" w:rsidRPr="00B73BEE" w:rsidRDefault="00380C13" w:rsidP="00023736">
      <w:pPr>
        <w:pStyle w:val="Overskrift7"/>
        <w:rPr>
          <w:color w:val="A6A6A6" w:themeColor="background1" w:themeShade="A6"/>
        </w:rPr>
      </w:pPr>
      <w:r w:rsidRPr="00B73BEE">
        <w:rPr>
          <w:color w:val="A6A6A6" w:themeColor="background1" w:themeShade="A6"/>
        </w:rPr>
        <w:t>5.7.</w:t>
      </w:r>
      <w:r w:rsidR="004F3C3B" w:rsidRPr="00B73BEE">
        <w:rPr>
          <w:color w:val="A6A6A6" w:themeColor="background1" w:themeShade="A6"/>
        </w:rPr>
        <w:t>1.3</w:t>
      </w:r>
      <w:r w:rsidR="00023736" w:rsidRPr="00B73BEE">
        <w:rPr>
          <w:color w:val="A6A6A6" w:themeColor="background1" w:themeShade="A6"/>
        </w:rPr>
        <w:t xml:space="preserve">.2 </w:t>
      </w:r>
      <w:r w:rsidR="00837C6D" w:rsidRPr="00B73BEE">
        <w:rPr>
          <w:color w:val="A6A6A6" w:themeColor="background1" w:themeShade="A6"/>
        </w:rPr>
        <w:t xml:space="preserve">  5</w:t>
      </w:r>
      <w:r w:rsidRPr="00B73BEE">
        <w:rPr>
          <w:color w:val="A6A6A6" w:themeColor="background1" w:themeShade="A6"/>
        </w:rPr>
        <w:t>6</w:t>
      </w:r>
      <w:r w:rsidR="00023736" w:rsidRPr="00B73BEE">
        <w:rPr>
          <w:color w:val="A6A6A6" w:themeColor="background1" w:themeShade="A6"/>
        </w:rPr>
        <w:t xml:space="preserve">00 </w:t>
      </w:r>
      <w:proofErr w:type="spellStart"/>
      <w:r w:rsidR="00023736" w:rsidRPr="00B73BEE">
        <w:rPr>
          <w:color w:val="A6A6A6" w:themeColor="background1" w:themeShade="A6"/>
        </w:rPr>
        <w:t>Anl</w:t>
      </w:r>
      <w:r w:rsidR="00617FD4" w:rsidRPr="00B73BEE">
        <w:rPr>
          <w:color w:val="A6A6A6" w:themeColor="background1" w:themeShade="A6"/>
        </w:rPr>
        <w:t>aeg</w:t>
      </w:r>
      <w:r w:rsidR="00735E7E" w:rsidRPr="00B73BEE">
        <w:rPr>
          <w:color w:val="A6A6A6" w:themeColor="background1" w:themeShade="A6"/>
        </w:rPr>
        <w:t>_</w:t>
      </w:r>
      <w:r w:rsidR="00023736" w:rsidRPr="00B73BEE">
        <w:rPr>
          <w:color w:val="A6A6A6" w:themeColor="background1" w:themeShade="A6"/>
        </w:rPr>
        <w:t>type</w:t>
      </w:r>
      <w:proofErr w:type="spellEnd"/>
      <w:r w:rsidR="00023736" w:rsidRPr="00B73BEE">
        <w:rPr>
          <w:b/>
          <w:bCs/>
          <w:color w:val="A6A6A6" w:themeColor="background1" w:themeShade="A6"/>
        </w:rPr>
        <w:t xml:space="preserve"> </w:t>
      </w:r>
      <w:r w:rsidR="00023736" w:rsidRPr="00B73BEE">
        <w:rPr>
          <w:color w:val="A6A6A6" w:themeColor="background1" w:themeShade="A6"/>
        </w:rPr>
        <w:t>(</w:t>
      </w:r>
      <w:r w:rsidR="00AB5E7A" w:rsidRPr="00B73BEE">
        <w:rPr>
          <w:color w:val="A6A6A6" w:themeColor="background1" w:themeShade="A6"/>
        </w:rPr>
        <w:t>d_5600_anlaeg_type</w:t>
      </w:r>
      <w:r w:rsidR="00023736" w:rsidRPr="00B73BEE">
        <w:rPr>
          <w:color w:val="A6A6A6" w:themeColor="background1" w:themeShade="A6"/>
        </w:rPr>
        <w:t>)</w:t>
      </w:r>
      <w:r w:rsidR="00A01432" w:rsidRPr="00B73BEE">
        <w:rPr>
          <w:color w:val="A6A6A6" w:themeColor="background1" w:themeShade="A6"/>
        </w:rPr>
        <w:t xml:space="preserve"> - Udgår</w:t>
      </w:r>
    </w:p>
    <w:p w14:paraId="4F2B0F73" w14:textId="77777777" w:rsidR="004960D9" w:rsidRDefault="00380C13" w:rsidP="004960D9">
      <w:pPr>
        <w:pStyle w:val="Overskrift2"/>
        <w:rPr>
          <w:kern w:val="32"/>
        </w:rPr>
      </w:pPr>
      <w:bookmarkStart w:id="313" w:name="_Toc292713348"/>
      <w:bookmarkStart w:id="314" w:name="_Toc292865434"/>
      <w:bookmarkStart w:id="315" w:name="_Toc63351460"/>
      <w:r>
        <w:rPr>
          <w:kern w:val="32"/>
        </w:rPr>
        <w:t>5.7.</w:t>
      </w:r>
      <w:r w:rsidR="00071B26" w:rsidRPr="00066C65">
        <w:rPr>
          <w:kern w:val="32"/>
        </w:rPr>
        <w:t>2</w:t>
      </w:r>
      <w:r w:rsidR="00023736">
        <w:rPr>
          <w:kern w:val="32"/>
        </w:rPr>
        <w:t xml:space="preserve"> Hastighedsdæmpning</w:t>
      </w:r>
      <w:r w:rsidR="00453FC3" w:rsidRPr="00066C65">
        <w:rPr>
          <w:kern w:val="32"/>
        </w:rPr>
        <w:t xml:space="preserve"> (5</w:t>
      </w:r>
      <w:r>
        <w:rPr>
          <w:kern w:val="32"/>
        </w:rPr>
        <w:t>6</w:t>
      </w:r>
      <w:r w:rsidR="00453FC3" w:rsidRPr="00066C65">
        <w:rPr>
          <w:kern w:val="32"/>
        </w:rPr>
        <w:t>01)</w:t>
      </w:r>
      <w:bookmarkEnd w:id="313"/>
      <w:bookmarkEnd w:id="314"/>
      <w:bookmarkEnd w:id="315"/>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256"/>
        <w:gridCol w:w="302"/>
        <w:gridCol w:w="4559"/>
        <w:gridCol w:w="1155"/>
        <w:gridCol w:w="1383"/>
        <w:gridCol w:w="1256"/>
        <w:gridCol w:w="3041"/>
      </w:tblGrid>
      <w:tr w:rsidR="001D6133" w:rsidRPr="0051728E" w14:paraId="3D38FB32" w14:textId="77777777" w:rsidTr="00C37B85">
        <w:tc>
          <w:tcPr>
            <w:tcW w:w="1716" w:type="dxa"/>
            <w:tcBorders>
              <w:bottom w:val="single" w:sz="4" w:space="0" w:color="auto"/>
            </w:tcBorders>
            <w:shd w:val="clear" w:color="auto" w:fill="D9D9D9"/>
            <w:vAlign w:val="center"/>
          </w:tcPr>
          <w:p w14:paraId="41FC8672" w14:textId="77777777" w:rsidR="001D6133" w:rsidRPr="009367BB" w:rsidRDefault="001D6133" w:rsidP="001D613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56" w:type="dxa"/>
            <w:tcBorders>
              <w:bottom w:val="single" w:sz="4" w:space="0" w:color="auto"/>
            </w:tcBorders>
            <w:shd w:val="clear" w:color="auto" w:fill="D9D9D9"/>
            <w:vAlign w:val="center"/>
          </w:tcPr>
          <w:p w14:paraId="14BEAAED" w14:textId="256DA489" w:rsidR="001D6133" w:rsidRPr="009367BB" w:rsidRDefault="001D6133" w:rsidP="001D6133">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861" w:type="dxa"/>
            <w:gridSpan w:val="2"/>
            <w:tcBorders>
              <w:bottom w:val="single" w:sz="4" w:space="0" w:color="auto"/>
            </w:tcBorders>
            <w:shd w:val="clear" w:color="auto" w:fill="D9D9D9"/>
            <w:vAlign w:val="center"/>
          </w:tcPr>
          <w:p w14:paraId="0FBE8AD3" w14:textId="1BC2A19C"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BE0781A"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Datatype</w:t>
            </w:r>
          </w:p>
        </w:tc>
        <w:tc>
          <w:tcPr>
            <w:tcW w:w="1383" w:type="dxa"/>
            <w:tcBorders>
              <w:bottom w:val="single" w:sz="4" w:space="0" w:color="auto"/>
            </w:tcBorders>
            <w:shd w:val="clear" w:color="auto" w:fill="D9D9D9"/>
            <w:vAlign w:val="center"/>
          </w:tcPr>
          <w:p w14:paraId="0D6C40CF"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56" w:type="dxa"/>
            <w:tcBorders>
              <w:bottom w:val="single" w:sz="4" w:space="0" w:color="auto"/>
            </w:tcBorders>
            <w:shd w:val="clear" w:color="auto" w:fill="D9D9D9"/>
            <w:vAlign w:val="center"/>
          </w:tcPr>
          <w:p w14:paraId="0CFF03FE" w14:textId="77777777" w:rsidR="001D6133" w:rsidRPr="009367BB" w:rsidRDefault="001D6133" w:rsidP="001D6133">
            <w:pPr>
              <w:autoSpaceDE w:val="0"/>
              <w:autoSpaceDN w:val="0"/>
              <w:adjustRightInd w:val="0"/>
              <w:rPr>
                <w:rFonts w:ascii="Trebuchet MS" w:hAnsi="Trebuchet MS" w:cs="Trebuchet MS"/>
                <w:bCs/>
                <w:sz w:val="18"/>
                <w:szCs w:val="18"/>
              </w:rPr>
            </w:pPr>
            <w:proofErr w:type="gramStart"/>
            <w:r w:rsidRPr="009367BB">
              <w:rPr>
                <w:rFonts w:ascii="Trebuchet MS" w:hAnsi="Trebuchet MS" w:cs="Trebuchet MS"/>
                <w:b/>
                <w:bCs/>
                <w:sz w:val="18"/>
                <w:szCs w:val="18"/>
              </w:rPr>
              <w:t xml:space="preserve">Obligatorisk </w:t>
            </w:r>
            <w:r>
              <w:rPr>
                <w:rFonts w:ascii="Trebuchet MS" w:hAnsi="Trebuchet MS" w:cs="Trebuchet MS"/>
                <w:b/>
                <w:bCs/>
                <w:sz w:val="18"/>
                <w:szCs w:val="18"/>
              </w:rPr>
              <w:t xml:space="preserve"> </w:t>
            </w:r>
            <w:r w:rsidRPr="009367BB">
              <w:rPr>
                <w:rFonts w:ascii="Trebuchet MS" w:hAnsi="Trebuchet MS" w:cs="Trebuchet MS"/>
                <w:b/>
                <w:bCs/>
                <w:sz w:val="18"/>
                <w:szCs w:val="18"/>
              </w:rPr>
              <w:t>/</w:t>
            </w:r>
            <w:proofErr w:type="gramEnd"/>
            <w:r>
              <w:rPr>
                <w:rFonts w:ascii="Trebuchet MS" w:hAnsi="Trebuchet MS" w:cs="Trebuchet MS"/>
                <w:b/>
                <w:bCs/>
                <w:sz w:val="18"/>
                <w:szCs w:val="18"/>
              </w:rPr>
              <w:t xml:space="preserve"> </w:t>
            </w:r>
            <w:r w:rsidRPr="009367BB">
              <w:rPr>
                <w:rFonts w:ascii="Trebuchet MS" w:hAnsi="Trebuchet MS" w:cs="Trebuchet MS"/>
                <w:b/>
                <w:bCs/>
                <w:sz w:val="18"/>
                <w:szCs w:val="18"/>
              </w:rPr>
              <w:t>frit</w:t>
            </w:r>
          </w:p>
        </w:tc>
        <w:tc>
          <w:tcPr>
            <w:tcW w:w="3041" w:type="dxa"/>
            <w:shd w:val="clear" w:color="auto" w:fill="D9D9D9"/>
            <w:vAlign w:val="center"/>
          </w:tcPr>
          <w:p w14:paraId="2E48E2FE"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Eksempel</w:t>
            </w:r>
          </w:p>
        </w:tc>
      </w:tr>
      <w:tr w:rsidR="001D6133" w:rsidRPr="00CE1917" w14:paraId="471914EF" w14:textId="77777777" w:rsidTr="00C37B85">
        <w:trPr>
          <w:trHeight w:hRule="exact" w:val="255"/>
        </w:trPr>
        <w:tc>
          <w:tcPr>
            <w:tcW w:w="1716" w:type="dxa"/>
            <w:tcBorders>
              <w:top w:val="single" w:sz="4" w:space="0" w:color="auto"/>
              <w:left w:val="single" w:sz="4" w:space="0" w:color="auto"/>
              <w:bottom w:val="nil"/>
              <w:right w:val="single" w:sz="4" w:space="0" w:color="auto"/>
            </w:tcBorders>
            <w:shd w:val="clear" w:color="auto" w:fill="auto"/>
            <w:vAlign w:val="bottom"/>
          </w:tcPr>
          <w:p w14:paraId="4E098D99" w14:textId="77777777" w:rsidR="001D6133" w:rsidRPr="00023736" w:rsidRDefault="001D6133" w:rsidP="001D6133">
            <w:pPr>
              <w:rPr>
                <w:rFonts w:ascii="Trebuchet MS" w:hAnsi="Trebuchet MS"/>
                <w:sz w:val="18"/>
                <w:szCs w:val="18"/>
              </w:rPr>
            </w:pPr>
            <w:proofErr w:type="spellStart"/>
            <w:r>
              <w:rPr>
                <w:rFonts w:ascii="Trebuchet MS" w:hAnsi="Trebuchet MS"/>
                <w:sz w:val="18"/>
                <w:szCs w:val="18"/>
              </w:rPr>
              <w:t>hasti_type_kode</w:t>
            </w:r>
            <w:proofErr w:type="spellEnd"/>
          </w:p>
        </w:tc>
        <w:tc>
          <w:tcPr>
            <w:tcW w:w="1256" w:type="dxa"/>
            <w:tcBorders>
              <w:top w:val="single" w:sz="4" w:space="0" w:color="auto"/>
              <w:left w:val="single" w:sz="4" w:space="0" w:color="auto"/>
              <w:bottom w:val="nil"/>
              <w:right w:val="single" w:sz="4" w:space="0" w:color="auto"/>
            </w:tcBorders>
            <w:vAlign w:val="bottom"/>
          </w:tcPr>
          <w:p w14:paraId="0895DC1A" w14:textId="2593BF45" w:rsidR="001D6133" w:rsidRDefault="001D6133" w:rsidP="001D6133">
            <w:pPr>
              <w:rPr>
                <w:rFonts w:ascii="Trebuchet MS" w:hAnsi="Trebuchet MS"/>
                <w:sz w:val="18"/>
                <w:szCs w:val="18"/>
              </w:rPr>
            </w:pPr>
            <w:proofErr w:type="spellStart"/>
            <w:r>
              <w:rPr>
                <w:rFonts w:ascii="Trebuchet MS" w:hAnsi="Trebuchet MS"/>
                <w:sz w:val="18"/>
                <w:szCs w:val="18"/>
              </w:rPr>
              <w:t>hasti_ty_k</w:t>
            </w:r>
            <w:proofErr w:type="spellEnd"/>
          </w:p>
        </w:tc>
        <w:tc>
          <w:tcPr>
            <w:tcW w:w="4861" w:type="dxa"/>
            <w:gridSpan w:val="2"/>
            <w:tcBorders>
              <w:top w:val="single" w:sz="4" w:space="0" w:color="auto"/>
              <w:left w:val="single" w:sz="4" w:space="0" w:color="auto"/>
              <w:bottom w:val="nil"/>
              <w:right w:val="single" w:sz="4" w:space="0" w:color="auto"/>
            </w:tcBorders>
            <w:shd w:val="clear" w:color="auto" w:fill="FFFFFF"/>
            <w:vAlign w:val="bottom"/>
          </w:tcPr>
          <w:p w14:paraId="5F89F7A7" w14:textId="71B003FC" w:rsidR="001D6133" w:rsidRPr="00023736" w:rsidRDefault="001D6133" w:rsidP="001D6133">
            <w:pPr>
              <w:rPr>
                <w:rFonts w:ascii="Trebuchet MS" w:hAnsi="Trebuchet MS"/>
                <w:sz w:val="18"/>
                <w:szCs w:val="18"/>
              </w:rPr>
            </w:pPr>
            <w:r>
              <w:rPr>
                <w:rFonts w:ascii="Trebuchet MS" w:hAnsi="Trebuchet MS"/>
                <w:sz w:val="18"/>
                <w:szCs w:val="18"/>
              </w:rPr>
              <w:t>Kode for t</w:t>
            </w:r>
            <w:r w:rsidRPr="00023736">
              <w:rPr>
                <w:rFonts w:ascii="Trebuchet MS" w:hAnsi="Trebuchet MS"/>
                <w:sz w:val="18"/>
                <w:szCs w:val="18"/>
              </w:rPr>
              <w:t>yper af hastighedsdæmpning objekter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EEB009"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Heltal</w:t>
            </w:r>
          </w:p>
        </w:tc>
        <w:tc>
          <w:tcPr>
            <w:tcW w:w="1383" w:type="dxa"/>
            <w:tcBorders>
              <w:top w:val="single" w:sz="4" w:space="0" w:color="auto"/>
              <w:left w:val="single" w:sz="4" w:space="0" w:color="auto"/>
              <w:bottom w:val="nil"/>
              <w:right w:val="single" w:sz="4" w:space="0" w:color="auto"/>
            </w:tcBorders>
            <w:shd w:val="clear" w:color="auto" w:fill="FFFFFF"/>
            <w:vAlign w:val="bottom"/>
          </w:tcPr>
          <w:p w14:paraId="41E43877"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1-99</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6B56F5FC" w14:textId="77777777" w:rsidR="001D6133" w:rsidRPr="00CE1917" w:rsidRDefault="001D6133" w:rsidP="001D6133">
            <w:pPr>
              <w:jc w:val="center"/>
              <w:rPr>
                <w:rFonts w:ascii="Trebuchet MS" w:hAnsi="Trebuchet MS" w:cs="Trebuchet MS"/>
                <w:sz w:val="18"/>
                <w:szCs w:val="18"/>
              </w:rPr>
            </w:pPr>
            <w:r>
              <w:rPr>
                <w:rFonts w:ascii="Trebuchet MS" w:hAnsi="Trebuchet MS" w:cs="Trebuchet MS"/>
                <w:sz w:val="18"/>
                <w:szCs w:val="18"/>
              </w:rPr>
              <w:t>O</w:t>
            </w:r>
          </w:p>
        </w:tc>
        <w:tc>
          <w:tcPr>
            <w:tcW w:w="3041" w:type="dxa"/>
            <w:tcBorders>
              <w:top w:val="single" w:sz="4" w:space="0" w:color="auto"/>
              <w:left w:val="single" w:sz="4" w:space="0" w:color="auto"/>
              <w:bottom w:val="nil"/>
              <w:right w:val="single" w:sz="4" w:space="0" w:color="auto"/>
            </w:tcBorders>
            <w:shd w:val="clear" w:color="auto" w:fill="FFFFFF"/>
            <w:vAlign w:val="bottom"/>
          </w:tcPr>
          <w:p w14:paraId="0227ACB4"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13</w:t>
            </w:r>
          </w:p>
        </w:tc>
      </w:tr>
      <w:tr w:rsidR="001D6133" w:rsidRPr="00CE1917" w14:paraId="4741F40D" w14:textId="77777777" w:rsidTr="00C37B85">
        <w:trPr>
          <w:trHeight w:hRule="exact" w:val="510"/>
        </w:trPr>
        <w:tc>
          <w:tcPr>
            <w:tcW w:w="1716" w:type="dxa"/>
            <w:tcBorders>
              <w:top w:val="single" w:sz="4" w:space="0" w:color="auto"/>
              <w:left w:val="single" w:sz="4" w:space="0" w:color="auto"/>
              <w:bottom w:val="single" w:sz="4" w:space="0" w:color="auto"/>
              <w:right w:val="single" w:sz="4" w:space="0" w:color="auto"/>
            </w:tcBorders>
            <w:shd w:val="clear" w:color="auto" w:fill="99CCFF"/>
            <w:vAlign w:val="center"/>
          </w:tcPr>
          <w:p w14:paraId="284500BA" w14:textId="77777777" w:rsidR="001D6133" w:rsidRPr="00023736" w:rsidRDefault="001D6133" w:rsidP="001D6133">
            <w:pPr>
              <w:rPr>
                <w:rFonts w:ascii="Trebuchet MS" w:hAnsi="Trebuchet MS"/>
                <w:sz w:val="18"/>
                <w:szCs w:val="18"/>
              </w:rPr>
            </w:pPr>
            <w:proofErr w:type="spellStart"/>
            <w:r>
              <w:rPr>
                <w:rFonts w:ascii="Trebuchet MS" w:hAnsi="Trebuchet MS"/>
                <w:sz w:val="18"/>
                <w:szCs w:val="18"/>
              </w:rPr>
              <w:t>hasti_</w:t>
            </w:r>
            <w:r w:rsidRPr="00023736">
              <w:rPr>
                <w:rFonts w:ascii="Trebuchet MS" w:hAnsi="Trebuchet MS"/>
                <w:sz w:val="18"/>
                <w:szCs w:val="18"/>
              </w:rPr>
              <w:t>type</w:t>
            </w:r>
            <w:proofErr w:type="spellEnd"/>
          </w:p>
        </w:tc>
        <w:tc>
          <w:tcPr>
            <w:tcW w:w="1256" w:type="dxa"/>
            <w:tcBorders>
              <w:top w:val="single" w:sz="4" w:space="0" w:color="auto"/>
              <w:left w:val="single" w:sz="4" w:space="0" w:color="auto"/>
              <w:bottom w:val="single" w:sz="4" w:space="0" w:color="auto"/>
              <w:right w:val="single" w:sz="4" w:space="0" w:color="auto"/>
            </w:tcBorders>
            <w:shd w:val="clear" w:color="auto" w:fill="99CCFF"/>
            <w:vAlign w:val="center"/>
          </w:tcPr>
          <w:p w14:paraId="6C335F86" w14:textId="3050AE22" w:rsidR="001D6133" w:rsidRPr="00023736" w:rsidRDefault="001D6133" w:rsidP="001D6133">
            <w:pPr>
              <w:rPr>
                <w:rFonts w:ascii="Trebuchet MS" w:hAnsi="Trebuchet MS"/>
                <w:sz w:val="18"/>
                <w:szCs w:val="18"/>
              </w:rPr>
            </w:pPr>
            <w:proofErr w:type="spellStart"/>
            <w:r>
              <w:rPr>
                <w:rFonts w:ascii="Trebuchet MS" w:hAnsi="Trebuchet MS"/>
                <w:sz w:val="18"/>
                <w:szCs w:val="18"/>
              </w:rPr>
              <w:t>hasti_ty</w:t>
            </w:r>
            <w:proofErr w:type="spellEnd"/>
          </w:p>
        </w:tc>
        <w:tc>
          <w:tcPr>
            <w:tcW w:w="4861"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7A399943" w14:textId="7829872A" w:rsidR="001D6133" w:rsidRPr="00023736" w:rsidRDefault="001D6133" w:rsidP="001D6133">
            <w:pPr>
              <w:rPr>
                <w:rFonts w:ascii="Trebuchet MS" w:hAnsi="Trebuchet MS"/>
                <w:sz w:val="18"/>
                <w:szCs w:val="18"/>
              </w:rPr>
            </w:pPr>
            <w:r w:rsidRPr="00023736">
              <w:rPr>
                <w:rFonts w:ascii="Trebuchet MS" w:hAnsi="Trebuchet MS"/>
                <w:sz w:val="18"/>
                <w:szCs w:val="18"/>
              </w:rPr>
              <w:t>Typer af hastighedsdæmpning objekter</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EB99A4D" w14:textId="77777777" w:rsidR="001D6133" w:rsidRPr="00CE1917" w:rsidRDefault="001D6133" w:rsidP="001D6133">
            <w:pPr>
              <w:rPr>
                <w:rFonts w:ascii="Trebuchet MS" w:hAnsi="Trebuchet MS" w:cs="Trebuchet MS"/>
                <w:sz w:val="18"/>
                <w:szCs w:val="18"/>
              </w:rPr>
            </w:pPr>
            <w:r w:rsidRPr="00CE1917">
              <w:rPr>
                <w:rFonts w:ascii="Trebuchet MS" w:hAnsi="Trebuchet MS" w:cs="Trebuchet MS"/>
                <w:sz w:val="18"/>
                <w:szCs w:val="18"/>
              </w:rPr>
              <w:t>Tekststreng</w:t>
            </w:r>
          </w:p>
        </w:tc>
        <w:tc>
          <w:tcPr>
            <w:tcW w:w="1383" w:type="dxa"/>
            <w:tcBorders>
              <w:top w:val="single" w:sz="4" w:space="0" w:color="auto"/>
              <w:left w:val="single" w:sz="4" w:space="0" w:color="auto"/>
              <w:bottom w:val="single" w:sz="4" w:space="0" w:color="auto"/>
              <w:right w:val="single" w:sz="4" w:space="0" w:color="auto"/>
            </w:tcBorders>
            <w:shd w:val="clear" w:color="auto" w:fill="99CCFF"/>
            <w:vAlign w:val="center"/>
          </w:tcPr>
          <w:p w14:paraId="0161324D" w14:textId="77777777" w:rsidR="001D6133" w:rsidRPr="00CE1917" w:rsidRDefault="001D6133" w:rsidP="001D6133">
            <w:pPr>
              <w:rPr>
                <w:rFonts w:ascii="Trebuchet MS" w:hAnsi="Trebuchet MS" w:cs="Trebuchet MS"/>
                <w:sz w:val="18"/>
                <w:szCs w:val="18"/>
              </w:rPr>
            </w:pPr>
            <w:r w:rsidRPr="00CE1917">
              <w:rPr>
                <w:rFonts w:ascii="Trebuchet MS" w:hAnsi="Trebuchet MS" w:cs="Trebuchet MS"/>
                <w:sz w:val="18"/>
                <w:szCs w:val="18"/>
              </w:rPr>
              <w:t>0-</w:t>
            </w:r>
            <w:r>
              <w:rPr>
                <w:rFonts w:ascii="Trebuchet MS" w:hAnsi="Trebuchet MS" w:cs="Trebuchet MS"/>
                <w:sz w:val="18"/>
                <w:szCs w:val="18"/>
              </w:rPr>
              <w:t>55</w:t>
            </w:r>
            <w:r w:rsidRPr="00CE1917">
              <w:rPr>
                <w:rFonts w:ascii="Trebuchet MS" w:hAnsi="Trebuchet MS" w:cs="Trebuchet MS"/>
                <w:sz w:val="18"/>
                <w:szCs w:val="18"/>
              </w:rPr>
              <w:t xml:space="preserve"> tegn</w:t>
            </w:r>
          </w:p>
        </w:tc>
        <w:tc>
          <w:tcPr>
            <w:tcW w:w="1256" w:type="dxa"/>
            <w:tcBorders>
              <w:top w:val="single" w:sz="4" w:space="0" w:color="auto"/>
              <w:left w:val="single" w:sz="4" w:space="0" w:color="auto"/>
              <w:bottom w:val="single" w:sz="4" w:space="0" w:color="auto"/>
              <w:right w:val="single" w:sz="4" w:space="0" w:color="auto"/>
            </w:tcBorders>
            <w:shd w:val="clear" w:color="auto" w:fill="99CCFF"/>
            <w:vAlign w:val="center"/>
          </w:tcPr>
          <w:p w14:paraId="08D35B8A" w14:textId="77777777" w:rsidR="001D6133" w:rsidRPr="00CE1917" w:rsidRDefault="001D6133" w:rsidP="001D6133">
            <w:pPr>
              <w:jc w:val="center"/>
              <w:rPr>
                <w:rFonts w:ascii="Trebuchet MS" w:hAnsi="Trebuchet MS" w:cs="Trebuchet MS"/>
                <w:sz w:val="18"/>
                <w:szCs w:val="18"/>
              </w:rPr>
            </w:pPr>
            <w:r>
              <w:rPr>
                <w:rFonts w:ascii="Trebuchet MS" w:hAnsi="Trebuchet MS" w:cs="Trebuchet MS"/>
                <w:sz w:val="18"/>
                <w:szCs w:val="18"/>
              </w:rPr>
              <w:t>S</w:t>
            </w:r>
          </w:p>
        </w:tc>
        <w:tc>
          <w:tcPr>
            <w:tcW w:w="3041" w:type="dxa"/>
            <w:tcBorders>
              <w:top w:val="single" w:sz="4" w:space="0" w:color="auto"/>
              <w:left w:val="single" w:sz="4" w:space="0" w:color="auto"/>
              <w:bottom w:val="single" w:sz="4" w:space="0" w:color="auto"/>
              <w:right w:val="single" w:sz="4" w:space="0" w:color="auto"/>
            </w:tcBorders>
            <w:shd w:val="clear" w:color="auto" w:fill="99CCFF"/>
            <w:vAlign w:val="bottom"/>
          </w:tcPr>
          <w:p w14:paraId="2F6B6D04" w14:textId="77777777" w:rsidR="001D6133" w:rsidRPr="001D6480" w:rsidRDefault="001D6133" w:rsidP="001D6133">
            <w:pPr>
              <w:rPr>
                <w:rFonts w:ascii="Trebuchet MS" w:hAnsi="Trebuchet MS" w:cs="Trebuchet MS"/>
                <w:sz w:val="18"/>
                <w:szCs w:val="18"/>
              </w:rPr>
            </w:pPr>
            <w:r w:rsidRPr="001D6480">
              <w:rPr>
                <w:rFonts w:ascii="Trebuchet MS" w:hAnsi="Trebuchet MS"/>
                <w:sz w:val="18"/>
                <w:szCs w:val="18"/>
              </w:rPr>
              <w:t>Forsætninger med indsnævring til 1 spor og hævet flade</w:t>
            </w:r>
          </w:p>
        </w:tc>
      </w:tr>
      <w:tr w:rsidR="001D6133" w:rsidRPr="00CE1917" w14:paraId="00EF064F" w14:textId="77777777" w:rsidTr="001D6133">
        <w:trPr>
          <w:trHeight w:hRule="exact" w:val="255"/>
        </w:trPr>
        <w:tc>
          <w:tcPr>
            <w:tcW w:w="1716" w:type="dxa"/>
            <w:tcBorders>
              <w:top w:val="single" w:sz="4" w:space="0" w:color="auto"/>
              <w:left w:val="single" w:sz="4" w:space="0" w:color="auto"/>
              <w:bottom w:val="single" w:sz="4" w:space="0" w:color="auto"/>
              <w:right w:val="single" w:sz="4" w:space="0" w:color="auto"/>
            </w:tcBorders>
            <w:shd w:val="clear" w:color="auto" w:fill="97DDBB"/>
            <w:vAlign w:val="bottom"/>
          </w:tcPr>
          <w:p w14:paraId="483C84C1" w14:textId="77777777" w:rsidR="001D6133" w:rsidRPr="007D1B90" w:rsidRDefault="001D6133" w:rsidP="001D6133">
            <w:pPr>
              <w:rPr>
                <w:rFonts w:ascii="Trebuchet MS" w:hAnsi="Trebuchet MS"/>
                <w:sz w:val="18"/>
                <w:szCs w:val="18"/>
              </w:rPr>
            </w:pPr>
            <w:proofErr w:type="spellStart"/>
            <w:r w:rsidRPr="000B2E88">
              <w:rPr>
                <w:rFonts w:ascii="Trebuchet MS" w:hAnsi="Trebuchet MS"/>
                <w:sz w:val="18"/>
                <w:szCs w:val="18"/>
              </w:rPr>
              <w:t>hastighed_kode</w:t>
            </w:r>
            <w:proofErr w:type="spellEnd"/>
          </w:p>
        </w:tc>
        <w:tc>
          <w:tcPr>
            <w:tcW w:w="1256" w:type="dxa"/>
            <w:tcBorders>
              <w:top w:val="single" w:sz="4" w:space="0" w:color="auto"/>
              <w:left w:val="single" w:sz="4" w:space="0" w:color="auto"/>
              <w:bottom w:val="single" w:sz="4" w:space="0" w:color="auto"/>
              <w:right w:val="single" w:sz="4" w:space="0" w:color="auto"/>
            </w:tcBorders>
            <w:shd w:val="clear" w:color="auto" w:fill="97DDBB"/>
          </w:tcPr>
          <w:p w14:paraId="204A9A5F" w14:textId="77777777" w:rsidR="001D6133" w:rsidRPr="000B2E88" w:rsidRDefault="001D6133" w:rsidP="001D6133">
            <w:pPr>
              <w:rPr>
                <w:rFonts w:ascii="Trebuchet MS" w:hAnsi="Trebuchet MS"/>
                <w:sz w:val="18"/>
                <w:szCs w:val="18"/>
              </w:rPr>
            </w:pPr>
          </w:p>
        </w:tc>
        <w:tc>
          <w:tcPr>
            <w:tcW w:w="11696" w:type="dxa"/>
            <w:gridSpan w:val="6"/>
            <w:tcBorders>
              <w:top w:val="single" w:sz="4" w:space="0" w:color="auto"/>
              <w:left w:val="single" w:sz="4" w:space="0" w:color="auto"/>
              <w:bottom w:val="single" w:sz="4" w:space="0" w:color="auto"/>
              <w:right w:val="single" w:sz="4" w:space="0" w:color="auto"/>
            </w:tcBorders>
            <w:shd w:val="clear" w:color="auto" w:fill="97DDBB"/>
            <w:vAlign w:val="bottom"/>
          </w:tcPr>
          <w:p w14:paraId="54BDC32B" w14:textId="09E48EE5" w:rsidR="001D6133" w:rsidRPr="000B2E88" w:rsidRDefault="001D6133" w:rsidP="001D6133">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r w:rsidRPr="000B2E88" w:rsidDel="00EE083F">
              <w:rPr>
                <w:rFonts w:ascii="Trebuchet MS" w:hAnsi="Trebuchet MS"/>
                <w:sz w:val="18"/>
                <w:szCs w:val="18"/>
              </w:rPr>
              <w:t xml:space="preserve"> </w:t>
            </w:r>
          </w:p>
          <w:p w14:paraId="0EF52769" w14:textId="77777777" w:rsidR="001D6133" w:rsidRPr="000B2E88" w:rsidRDefault="001D6133" w:rsidP="001D6133">
            <w:pPr>
              <w:rPr>
                <w:rFonts w:ascii="Trebuchet MS" w:hAnsi="Trebuchet MS"/>
                <w:sz w:val="18"/>
                <w:szCs w:val="18"/>
              </w:rPr>
            </w:pPr>
          </w:p>
          <w:p w14:paraId="6DF59200" w14:textId="77777777" w:rsidR="001D6133" w:rsidRPr="000B2E88" w:rsidRDefault="001D6133" w:rsidP="001D6133">
            <w:pPr>
              <w:rPr>
                <w:rFonts w:ascii="Trebuchet MS" w:hAnsi="Trebuchet MS"/>
                <w:sz w:val="18"/>
                <w:szCs w:val="18"/>
              </w:rPr>
            </w:pPr>
          </w:p>
        </w:tc>
      </w:tr>
      <w:tr w:rsidR="001D6133" w:rsidRPr="00CE1917" w14:paraId="7D71CC3F" w14:textId="77777777" w:rsidTr="001D6133">
        <w:trPr>
          <w:trHeight w:hRule="exact" w:val="255"/>
        </w:trPr>
        <w:tc>
          <w:tcPr>
            <w:tcW w:w="1716" w:type="dxa"/>
            <w:tcBorders>
              <w:top w:val="single" w:sz="4" w:space="0" w:color="auto"/>
              <w:left w:val="single" w:sz="4" w:space="0" w:color="auto"/>
              <w:bottom w:val="nil"/>
              <w:right w:val="single" w:sz="4" w:space="0" w:color="auto"/>
            </w:tcBorders>
            <w:shd w:val="clear" w:color="auto" w:fill="97DDBB"/>
            <w:vAlign w:val="bottom"/>
          </w:tcPr>
          <w:p w14:paraId="6CD1C55C" w14:textId="77777777" w:rsidR="001D6133" w:rsidRPr="007D1B90" w:rsidRDefault="001D6133" w:rsidP="001D6133">
            <w:pPr>
              <w:rPr>
                <w:rFonts w:ascii="Trebuchet MS" w:hAnsi="Trebuchet MS"/>
                <w:sz w:val="18"/>
                <w:szCs w:val="18"/>
              </w:rPr>
            </w:pPr>
            <w:r w:rsidRPr="000B2E88">
              <w:rPr>
                <w:rFonts w:ascii="Trebuchet MS" w:hAnsi="Trebuchet MS"/>
                <w:sz w:val="18"/>
                <w:szCs w:val="18"/>
              </w:rPr>
              <w:t>hastighed</w:t>
            </w:r>
          </w:p>
        </w:tc>
        <w:tc>
          <w:tcPr>
            <w:tcW w:w="1256" w:type="dxa"/>
            <w:tcBorders>
              <w:top w:val="single" w:sz="4" w:space="0" w:color="auto"/>
              <w:left w:val="single" w:sz="4" w:space="0" w:color="auto"/>
              <w:bottom w:val="nil"/>
              <w:right w:val="single" w:sz="4" w:space="0" w:color="auto"/>
            </w:tcBorders>
            <w:shd w:val="clear" w:color="auto" w:fill="97DDBB"/>
          </w:tcPr>
          <w:p w14:paraId="48139493" w14:textId="77777777" w:rsidR="001D6133" w:rsidRPr="000B2E88" w:rsidRDefault="001D6133" w:rsidP="001D6133">
            <w:pPr>
              <w:rPr>
                <w:rFonts w:ascii="Trebuchet MS" w:hAnsi="Trebuchet MS"/>
                <w:sz w:val="18"/>
                <w:szCs w:val="18"/>
              </w:rPr>
            </w:pPr>
          </w:p>
        </w:tc>
        <w:tc>
          <w:tcPr>
            <w:tcW w:w="11696" w:type="dxa"/>
            <w:gridSpan w:val="6"/>
            <w:tcBorders>
              <w:top w:val="single" w:sz="4" w:space="0" w:color="auto"/>
              <w:left w:val="single" w:sz="4" w:space="0" w:color="auto"/>
              <w:bottom w:val="nil"/>
              <w:right w:val="single" w:sz="4" w:space="0" w:color="auto"/>
            </w:tcBorders>
            <w:shd w:val="clear" w:color="auto" w:fill="97DDBB"/>
            <w:vAlign w:val="bottom"/>
          </w:tcPr>
          <w:p w14:paraId="468D5142" w14:textId="6910E44F" w:rsidR="001D6133" w:rsidRPr="000B2E88" w:rsidRDefault="001D6133" w:rsidP="001D6133">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r w:rsidRPr="000B2E88" w:rsidDel="00EE083F">
              <w:rPr>
                <w:rFonts w:ascii="Trebuchet MS" w:hAnsi="Trebuchet MS"/>
                <w:sz w:val="18"/>
                <w:szCs w:val="18"/>
              </w:rPr>
              <w:t xml:space="preserve"> </w:t>
            </w:r>
          </w:p>
          <w:p w14:paraId="36733981" w14:textId="77777777" w:rsidR="001D6133" w:rsidRPr="000B2E88" w:rsidRDefault="001D6133" w:rsidP="001D6133">
            <w:pPr>
              <w:rPr>
                <w:rFonts w:ascii="Trebuchet MS" w:hAnsi="Trebuchet MS"/>
                <w:sz w:val="18"/>
                <w:szCs w:val="18"/>
              </w:rPr>
            </w:pPr>
          </w:p>
        </w:tc>
      </w:tr>
      <w:tr w:rsidR="001D6133" w:rsidRPr="00CE1917" w14:paraId="585C1E85" w14:textId="77777777" w:rsidTr="001D6133">
        <w:trPr>
          <w:trHeight w:hRule="exact" w:val="255"/>
        </w:trPr>
        <w:tc>
          <w:tcPr>
            <w:tcW w:w="1716" w:type="dxa"/>
            <w:tcBorders>
              <w:top w:val="single" w:sz="4" w:space="0" w:color="auto"/>
              <w:left w:val="single" w:sz="4" w:space="0" w:color="auto"/>
              <w:bottom w:val="single" w:sz="4" w:space="0" w:color="auto"/>
              <w:right w:val="single" w:sz="4" w:space="0" w:color="auto"/>
            </w:tcBorders>
            <w:shd w:val="clear" w:color="auto" w:fill="97DDBA"/>
            <w:vAlign w:val="bottom"/>
          </w:tcPr>
          <w:p w14:paraId="11B58A8B"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56" w:type="dxa"/>
            <w:tcBorders>
              <w:top w:val="single" w:sz="4" w:space="0" w:color="auto"/>
              <w:left w:val="single" w:sz="4" w:space="0" w:color="auto"/>
              <w:bottom w:val="single" w:sz="4" w:space="0" w:color="auto"/>
              <w:right w:val="single" w:sz="4" w:space="0" w:color="auto"/>
            </w:tcBorders>
            <w:shd w:val="clear" w:color="auto" w:fill="97DDBA"/>
          </w:tcPr>
          <w:p w14:paraId="19D403D4" w14:textId="77777777" w:rsidR="001D6133" w:rsidRPr="0014307B" w:rsidRDefault="001D6133" w:rsidP="001D6133">
            <w:pPr>
              <w:rPr>
                <w:rFonts w:ascii="Trebuchet MS" w:hAnsi="Trebuchet MS" w:cs="Trebuchet MS"/>
                <w:sz w:val="18"/>
                <w:szCs w:val="18"/>
              </w:rPr>
            </w:pPr>
          </w:p>
        </w:tc>
        <w:tc>
          <w:tcPr>
            <w:tcW w:w="1169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C90C17F" w14:textId="32379821" w:rsidR="001D6133" w:rsidRPr="00CE1917" w:rsidRDefault="001D6133" w:rsidP="001D613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D6133" w:rsidRPr="0051728E" w14:paraId="19A07522" w14:textId="77777777" w:rsidTr="001D6133">
        <w:trPr>
          <w:trHeight w:hRule="exact" w:val="255"/>
        </w:trPr>
        <w:tc>
          <w:tcPr>
            <w:tcW w:w="3274" w:type="dxa"/>
            <w:gridSpan w:val="3"/>
            <w:tcBorders>
              <w:top w:val="single" w:sz="4" w:space="0" w:color="auto"/>
              <w:left w:val="nil"/>
              <w:bottom w:val="nil"/>
              <w:right w:val="nil"/>
            </w:tcBorders>
            <w:shd w:val="clear" w:color="auto" w:fill="99CCFF"/>
          </w:tcPr>
          <w:p w14:paraId="234B1254" w14:textId="77777777" w:rsidR="001D6133" w:rsidRDefault="001D6133" w:rsidP="001D6133">
            <w:pPr>
              <w:rPr>
                <w:rFonts w:ascii="Trebuchet MS" w:hAnsi="Trebuchet MS" w:cs="Trebuchet MS"/>
                <w:i/>
                <w:iCs/>
                <w:sz w:val="18"/>
                <w:szCs w:val="18"/>
              </w:rPr>
            </w:pPr>
          </w:p>
        </w:tc>
        <w:tc>
          <w:tcPr>
            <w:tcW w:w="11394" w:type="dxa"/>
            <w:gridSpan w:val="5"/>
            <w:tcBorders>
              <w:top w:val="single" w:sz="4" w:space="0" w:color="auto"/>
              <w:left w:val="nil"/>
              <w:bottom w:val="nil"/>
              <w:right w:val="nil"/>
            </w:tcBorders>
            <w:shd w:val="clear" w:color="auto" w:fill="99CCFF"/>
            <w:vAlign w:val="bottom"/>
          </w:tcPr>
          <w:p w14:paraId="610BB80B" w14:textId="75A3ADAF" w:rsidR="001D6133" w:rsidRPr="009367BB" w:rsidRDefault="001D6133" w:rsidP="001D6133">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D6133" w:rsidRPr="0051728E" w14:paraId="79C83D25" w14:textId="77777777" w:rsidTr="001D6133">
        <w:trPr>
          <w:trHeight w:hRule="exact" w:val="255"/>
        </w:trPr>
        <w:tc>
          <w:tcPr>
            <w:tcW w:w="3274" w:type="dxa"/>
            <w:gridSpan w:val="3"/>
            <w:tcBorders>
              <w:top w:val="nil"/>
              <w:left w:val="nil"/>
              <w:bottom w:val="nil"/>
              <w:right w:val="nil"/>
            </w:tcBorders>
            <w:shd w:val="clear" w:color="auto" w:fill="97DDBA"/>
          </w:tcPr>
          <w:p w14:paraId="48789AA5" w14:textId="77777777" w:rsidR="001D6133" w:rsidRPr="0051728E" w:rsidRDefault="001D6133" w:rsidP="001D6133">
            <w:pPr>
              <w:rPr>
                <w:rFonts w:ascii="Trebuchet MS" w:hAnsi="Trebuchet MS" w:cs="Trebuchet MS"/>
                <w:i/>
                <w:iCs/>
                <w:sz w:val="18"/>
                <w:szCs w:val="18"/>
              </w:rPr>
            </w:pPr>
          </w:p>
        </w:tc>
        <w:tc>
          <w:tcPr>
            <w:tcW w:w="11394" w:type="dxa"/>
            <w:gridSpan w:val="5"/>
            <w:tcBorders>
              <w:top w:val="nil"/>
              <w:left w:val="nil"/>
              <w:bottom w:val="nil"/>
              <w:right w:val="nil"/>
            </w:tcBorders>
            <w:shd w:val="clear" w:color="auto" w:fill="97DDBA"/>
            <w:vAlign w:val="bottom"/>
          </w:tcPr>
          <w:p w14:paraId="3BBA6BD9" w14:textId="120AEED2" w:rsidR="001D6133" w:rsidRDefault="001D6133" w:rsidP="001D613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1DEA211" w14:textId="77777777" w:rsidR="00D73A39" w:rsidRDefault="00380C13" w:rsidP="00D73A39">
      <w:pPr>
        <w:pStyle w:val="Overskrift6"/>
      </w:pPr>
      <w:r>
        <w:t>5.7.</w:t>
      </w:r>
      <w:r w:rsidR="00617FD4">
        <w:t>2.1</w:t>
      </w:r>
      <w:r w:rsidR="004960D9" w:rsidRPr="00A32757">
        <w:t xml:space="preserve"> </w:t>
      </w:r>
      <w:r w:rsidR="004960D9">
        <w:t>Metadata</w:t>
      </w:r>
      <w:r w:rsidR="00D73A39" w:rsidRPr="00D73A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73A39" w:rsidRPr="0051728E" w14:paraId="08FF626E" w14:textId="77777777" w:rsidTr="00425157">
        <w:trPr>
          <w:trHeight w:hRule="exact" w:val="255"/>
        </w:trPr>
        <w:tc>
          <w:tcPr>
            <w:tcW w:w="2235" w:type="dxa"/>
            <w:shd w:val="clear" w:color="auto" w:fill="D9D9D9"/>
            <w:vAlign w:val="bottom"/>
          </w:tcPr>
          <w:p w14:paraId="24FC0FC3" w14:textId="77777777" w:rsidR="00D73A39" w:rsidRPr="0051728E" w:rsidRDefault="00D73A39" w:rsidP="0042515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4F57E68" w14:textId="77777777" w:rsidR="00D73A39" w:rsidRPr="00FE3FC3" w:rsidRDefault="00D73A39" w:rsidP="00425157">
            <w:pPr>
              <w:rPr>
                <w:rFonts w:ascii="Trebuchet MS" w:hAnsi="Trebuchet MS" w:cs="Trebuchet MS"/>
                <w:bCs/>
                <w:sz w:val="18"/>
                <w:szCs w:val="18"/>
              </w:rPr>
            </w:pPr>
            <w:r w:rsidRPr="00FE3FC3">
              <w:rPr>
                <w:rFonts w:ascii="Trebuchet MS" w:hAnsi="Trebuchet MS" w:cs="Trebuchet MS"/>
                <w:b/>
                <w:bCs/>
                <w:sz w:val="18"/>
                <w:szCs w:val="18"/>
              </w:rPr>
              <w:t>Beskrivelse</w:t>
            </w:r>
          </w:p>
        </w:tc>
      </w:tr>
      <w:tr w:rsidR="00D73A39" w:rsidRPr="0051728E" w14:paraId="2DA442DA" w14:textId="77777777" w:rsidTr="00425157">
        <w:trPr>
          <w:trHeight w:hRule="exact" w:val="255"/>
        </w:trPr>
        <w:tc>
          <w:tcPr>
            <w:tcW w:w="2235" w:type="dxa"/>
            <w:shd w:val="clear" w:color="auto" w:fill="E0E0E0"/>
            <w:vAlign w:val="bottom"/>
          </w:tcPr>
          <w:p w14:paraId="486FD92C"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5EB4434" w14:textId="77777777" w:rsidR="00D73A39" w:rsidRPr="0051728E" w:rsidRDefault="00D73A39" w:rsidP="00425157">
            <w:pPr>
              <w:rPr>
                <w:rFonts w:ascii="Trebuchet MS" w:hAnsi="Trebuchet MS" w:cs="Trebuchet MS"/>
                <w:sz w:val="18"/>
                <w:szCs w:val="18"/>
              </w:rPr>
            </w:pPr>
            <w:r w:rsidRPr="004960D9">
              <w:rPr>
                <w:rFonts w:ascii="Trebuchet MS" w:hAnsi="Trebuchet MS" w:cs="Trebuchet MS"/>
                <w:sz w:val="18"/>
                <w:szCs w:val="18"/>
              </w:rPr>
              <w:t>Hastighedsdæmpning</w:t>
            </w:r>
          </w:p>
        </w:tc>
      </w:tr>
      <w:tr w:rsidR="00D73A39" w:rsidRPr="0051728E" w14:paraId="42CA940B" w14:textId="77777777" w:rsidTr="00425157">
        <w:trPr>
          <w:trHeight w:hRule="exact" w:val="255"/>
        </w:trPr>
        <w:tc>
          <w:tcPr>
            <w:tcW w:w="2235" w:type="dxa"/>
            <w:shd w:val="clear" w:color="auto" w:fill="E0E0E0"/>
            <w:vAlign w:val="bottom"/>
          </w:tcPr>
          <w:p w14:paraId="11A5755F"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3947EA1" w14:textId="77777777" w:rsidR="00D73A39" w:rsidRDefault="00D73A39" w:rsidP="00425157">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01</w:t>
            </w:r>
          </w:p>
        </w:tc>
      </w:tr>
      <w:tr w:rsidR="00D73A39" w:rsidRPr="0051728E" w14:paraId="62737567" w14:textId="77777777" w:rsidTr="00425157">
        <w:trPr>
          <w:trHeight w:hRule="exact" w:val="255"/>
        </w:trPr>
        <w:tc>
          <w:tcPr>
            <w:tcW w:w="2235" w:type="dxa"/>
            <w:shd w:val="clear" w:color="auto" w:fill="E0E0E0"/>
            <w:vAlign w:val="bottom"/>
          </w:tcPr>
          <w:p w14:paraId="709E549E"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5211D73" w14:textId="77777777" w:rsidR="00D73A39" w:rsidRPr="00F279E4" w:rsidRDefault="00D73A39" w:rsidP="00425157">
            <w:pPr>
              <w:rPr>
                <w:rFonts w:ascii="Trebuchet MS" w:hAnsi="Trebuchet MS" w:cs="Trebuchet MS"/>
                <w:sz w:val="18"/>
                <w:szCs w:val="18"/>
              </w:rPr>
            </w:pPr>
            <w:r w:rsidRPr="00023736">
              <w:rPr>
                <w:rFonts w:ascii="Trebuchet MS" w:hAnsi="Trebuchet MS"/>
                <w:sz w:val="18"/>
                <w:szCs w:val="18"/>
              </w:rPr>
              <w:t>Hastighedsdæmpninger</w:t>
            </w:r>
            <w:r>
              <w:rPr>
                <w:rFonts w:ascii="Trebuchet MS" w:hAnsi="Trebuchet MS"/>
                <w:sz w:val="18"/>
                <w:szCs w:val="18"/>
              </w:rPr>
              <w:t xml:space="preserve"> på veje.</w:t>
            </w:r>
          </w:p>
        </w:tc>
      </w:tr>
      <w:tr w:rsidR="00D73A39" w:rsidRPr="0051728E" w14:paraId="24A0752B" w14:textId="77777777" w:rsidTr="00425157">
        <w:trPr>
          <w:trHeight w:hRule="exact" w:val="510"/>
        </w:trPr>
        <w:tc>
          <w:tcPr>
            <w:tcW w:w="2235" w:type="dxa"/>
            <w:shd w:val="clear" w:color="auto" w:fill="E0E0E0"/>
            <w:vAlign w:val="center"/>
          </w:tcPr>
          <w:p w14:paraId="026BEC34"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1513D11" w14:textId="77777777" w:rsidR="00D73A39" w:rsidRPr="00D77840" w:rsidRDefault="007D1B90" w:rsidP="00425157">
            <w:pPr>
              <w:rPr>
                <w:rFonts w:ascii="Trebuchet MS" w:hAnsi="Trebuchet MS" w:cs="Trebuchet MS"/>
                <w:sz w:val="18"/>
                <w:szCs w:val="18"/>
              </w:rPr>
            </w:pPr>
            <w:r w:rsidRPr="00FB0490">
              <w:rPr>
                <w:rFonts w:ascii="Trebuchet MS" w:hAnsi="Trebuchet MS" w:cs="Trebuchet MS"/>
                <w:sz w:val="18"/>
                <w:szCs w:val="18"/>
              </w:rPr>
              <w:t>De forskellige hastighedsdæmpende anlæg, som ikke er en del af den almindelige vejudformning, der er placeret på/ved veje for at mindske farten til den lovlige hastighed.</w:t>
            </w:r>
          </w:p>
        </w:tc>
      </w:tr>
      <w:tr w:rsidR="00D73A39" w:rsidRPr="0051728E" w14:paraId="5153505A" w14:textId="77777777" w:rsidTr="00425157">
        <w:trPr>
          <w:trHeight w:hRule="exact" w:val="255"/>
        </w:trPr>
        <w:tc>
          <w:tcPr>
            <w:tcW w:w="2235" w:type="dxa"/>
            <w:shd w:val="clear" w:color="auto" w:fill="E0E0E0"/>
            <w:vAlign w:val="bottom"/>
          </w:tcPr>
          <w:p w14:paraId="3ABBC1BD" w14:textId="77777777" w:rsidR="00D73A39" w:rsidRPr="0051728E" w:rsidRDefault="00D73A39" w:rsidP="0042515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0045590"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Give overblik over hvor der er hastighedsdæmpende foranstaltninger.</w:t>
            </w:r>
          </w:p>
        </w:tc>
      </w:tr>
      <w:tr w:rsidR="00D73A39" w:rsidRPr="0051728E" w14:paraId="488E429B" w14:textId="77777777" w:rsidTr="00425157">
        <w:trPr>
          <w:trHeight w:hRule="exact" w:val="255"/>
        </w:trPr>
        <w:tc>
          <w:tcPr>
            <w:tcW w:w="2235" w:type="dxa"/>
            <w:shd w:val="clear" w:color="auto" w:fill="E0E0E0"/>
            <w:vAlign w:val="bottom"/>
          </w:tcPr>
          <w:p w14:paraId="043E5AC6" w14:textId="77777777" w:rsidR="00D73A39" w:rsidRPr="0051728E" w:rsidRDefault="00D73A39" w:rsidP="0042515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72D1BBE" w14:textId="77777777" w:rsidR="00D73A39" w:rsidRPr="00FE3FC3" w:rsidRDefault="00D73A39" w:rsidP="00425157">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D73A39" w:rsidRPr="0051728E" w14:paraId="31D47587" w14:textId="77777777" w:rsidTr="00425157">
        <w:trPr>
          <w:trHeight w:hRule="exact" w:val="255"/>
        </w:trPr>
        <w:tc>
          <w:tcPr>
            <w:tcW w:w="2235" w:type="dxa"/>
            <w:shd w:val="clear" w:color="auto" w:fill="E0E0E0"/>
            <w:vAlign w:val="bottom"/>
          </w:tcPr>
          <w:p w14:paraId="149E1472" w14:textId="77777777" w:rsidR="00D73A39" w:rsidRPr="00492FFE" w:rsidRDefault="006A595F" w:rsidP="00425157">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D73A39" w:rsidRPr="00492FFE">
              <w:rPr>
                <w:rFonts w:ascii="Trebuchet MS" w:hAnsi="Trebuchet MS" w:cs="Trebuchet MS"/>
                <w:sz w:val="18"/>
                <w:szCs w:val="18"/>
              </w:rPr>
              <w:t>_ord</w:t>
            </w:r>
            <w:proofErr w:type="spellEnd"/>
          </w:p>
        </w:tc>
        <w:tc>
          <w:tcPr>
            <w:tcW w:w="11340" w:type="dxa"/>
            <w:shd w:val="clear" w:color="auto" w:fill="FFFFFF"/>
            <w:vAlign w:val="bottom"/>
          </w:tcPr>
          <w:p w14:paraId="0F830E9E" w14:textId="77777777" w:rsidR="00D73A39" w:rsidRPr="00492FFE" w:rsidRDefault="00D73A39" w:rsidP="00425157">
            <w:pPr>
              <w:autoSpaceDE w:val="0"/>
              <w:autoSpaceDN w:val="0"/>
              <w:adjustRightInd w:val="0"/>
              <w:rPr>
                <w:rFonts w:ascii="Trebuchet MS" w:hAnsi="Trebuchet MS" w:cs="Trebuchet MS"/>
                <w:sz w:val="18"/>
                <w:szCs w:val="18"/>
              </w:rPr>
            </w:pPr>
            <w:r>
              <w:rPr>
                <w:rFonts w:ascii="Trebuchet MS" w:hAnsi="Trebuchet MS"/>
                <w:sz w:val="18"/>
                <w:szCs w:val="18"/>
              </w:rPr>
              <w:t>Hastighed, fart</w:t>
            </w:r>
          </w:p>
        </w:tc>
      </w:tr>
      <w:tr w:rsidR="00D73A39" w:rsidRPr="0051728E" w14:paraId="0B74EA54" w14:textId="77777777" w:rsidTr="00425157">
        <w:trPr>
          <w:trHeight w:hRule="exact" w:val="255"/>
        </w:trPr>
        <w:tc>
          <w:tcPr>
            <w:tcW w:w="2235" w:type="dxa"/>
            <w:shd w:val="clear" w:color="auto" w:fill="E0E0E0"/>
            <w:vAlign w:val="bottom"/>
          </w:tcPr>
          <w:p w14:paraId="3EAD8360"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95D0B8"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Punkt</w:t>
            </w:r>
          </w:p>
        </w:tc>
      </w:tr>
      <w:tr w:rsidR="00D73A39" w:rsidRPr="0051728E" w14:paraId="45132157" w14:textId="77777777" w:rsidTr="00425157">
        <w:trPr>
          <w:trHeight w:hRule="exact" w:val="255"/>
        </w:trPr>
        <w:tc>
          <w:tcPr>
            <w:tcW w:w="2235" w:type="dxa"/>
            <w:shd w:val="clear" w:color="auto" w:fill="E0E0E0"/>
            <w:vAlign w:val="bottom"/>
          </w:tcPr>
          <w:p w14:paraId="1F4E56EF" w14:textId="77777777" w:rsidR="00D73A39" w:rsidRPr="00FE3FC3" w:rsidRDefault="00D73A39" w:rsidP="0042515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B69CE11" w14:textId="77777777" w:rsidR="00D73A39" w:rsidRPr="00FE3FC3" w:rsidRDefault="00D73A39" w:rsidP="00425157">
            <w:pPr>
              <w:rPr>
                <w:rFonts w:ascii="Trebuchet MS" w:hAnsi="Trebuchet MS" w:cs="Trebuchet MS"/>
                <w:sz w:val="18"/>
                <w:szCs w:val="18"/>
              </w:rPr>
            </w:pPr>
          </w:p>
        </w:tc>
      </w:tr>
      <w:tr w:rsidR="000C68CF" w:rsidRPr="00186E64" w14:paraId="479CFF7E" w14:textId="77777777" w:rsidTr="00425157">
        <w:trPr>
          <w:trHeight w:hRule="exact" w:val="255"/>
        </w:trPr>
        <w:tc>
          <w:tcPr>
            <w:tcW w:w="2235" w:type="dxa"/>
            <w:shd w:val="clear" w:color="auto" w:fill="E0E0E0"/>
            <w:vAlign w:val="bottom"/>
          </w:tcPr>
          <w:p w14:paraId="09F2E52B" w14:textId="77777777" w:rsidR="000C68CF" w:rsidRPr="00C60C42" w:rsidRDefault="0089156A" w:rsidP="00425157">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64E5EF0" w14:textId="6CA4BFCF" w:rsidR="000C68CF" w:rsidRPr="00C60C42" w:rsidRDefault="00DF2393" w:rsidP="00425157">
            <w:pPr>
              <w:rPr>
                <w:rFonts w:ascii="Trebuchet MS" w:hAnsi="Trebuchet MS" w:cs="Trebuchet MS"/>
                <w:sz w:val="18"/>
                <w:szCs w:val="18"/>
              </w:rPr>
            </w:pPr>
            <w:r w:rsidRPr="003D5E8B">
              <w:rPr>
                <w:rFonts w:ascii="Trebuchet MS" w:hAnsi="Trebuchet MS" w:cs="Trebuchet MS"/>
                <w:color w:val="4F81BD"/>
                <w:sz w:val="18"/>
                <w:szCs w:val="18"/>
              </w:rPr>
              <w:t>05.13.00, 05.13.01</w:t>
            </w:r>
          </w:p>
        </w:tc>
      </w:tr>
    </w:tbl>
    <w:p w14:paraId="6D026A99" w14:textId="77777777" w:rsidR="004960D9" w:rsidRPr="00A32757" w:rsidRDefault="00380C13" w:rsidP="004960D9">
      <w:pPr>
        <w:pStyle w:val="Overskrift6"/>
      </w:pPr>
      <w:r>
        <w:t>5.7.</w:t>
      </w:r>
      <w:r w:rsidR="004960D9">
        <w:t>2.</w:t>
      </w:r>
      <w:r w:rsidR="00617FD4">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9008"/>
      </w:tblGrid>
      <w:tr w:rsidR="004960D9" w:rsidRPr="0051728E" w14:paraId="383CDD1C" w14:textId="77777777" w:rsidTr="00425157">
        <w:trPr>
          <w:trHeight w:hRule="exact" w:val="255"/>
        </w:trPr>
        <w:tc>
          <w:tcPr>
            <w:tcW w:w="4644" w:type="dxa"/>
            <w:shd w:val="clear" w:color="auto" w:fill="D9D9D9"/>
            <w:vAlign w:val="bottom"/>
          </w:tcPr>
          <w:p w14:paraId="10C06A05"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Emne</w:t>
            </w:r>
          </w:p>
        </w:tc>
        <w:tc>
          <w:tcPr>
            <w:tcW w:w="9008" w:type="dxa"/>
            <w:shd w:val="clear" w:color="auto" w:fill="D9D9D9"/>
            <w:vAlign w:val="bottom"/>
          </w:tcPr>
          <w:p w14:paraId="40AFEDA6"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6E76EE4A" w14:textId="77777777" w:rsidTr="00EE083F">
        <w:trPr>
          <w:trHeight w:hRule="exact" w:val="669"/>
        </w:trPr>
        <w:tc>
          <w:tcPr>
            <w:tcW w:w="4644" w:type="dxa"/>
            <w:shd w:val="clear" w:color="auto" w:fill="E0E0E0"/>
            <w:vAlign w:val="center"/>
          </w:tcPr>
          <w:p w14:paraId="11FB52EB" w14:textId="77777777" w:rsidR="004960D9" w:rsidRPr="00024C60" w:rsidRDefault="004960D9"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08" w:type="dxa"/>
            <w:shd w:val="clear" w:color="auto" w:fill="FFFFFF"/>
            <w:vAlign w:val="bottom"/>
          </w:tcPr>
          <w:p w14:paraId="71A8A961" w14:textId="33358B8A"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Udtræk fra vejadministrationssystem (f.eks. </w:t>
            </w:r>
            <w:proofErr w:type="spellStart"/>
            <w:r>
              <w:rPr>
                <w:rFonts w:ascii="Trebuchet MS" w:hAnsi="Trebuchet MS" w:cs="Trebuchet MS"/>
                <w:sz w:val="18"/>
                <w:szCs w:val="18"/>
              </w:rPr>
              <w:t>Vejmann</w:t>
            </w:r>
            <w:proofErr w:type="spellEnd"/>
            <w:r>
              <w:rPr>
                <w:rFonts w:ascii="Trebuchet MS" w:hAnsi="Trebuchet MS" w:cs="Trebuchet MS"/>
                <w:sz w:val="18"/>
                <w:szCs w:val="18"/>
              </w:rPr>
              <w:t xml:space="preserve">) kombineret med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w:t>
            </w:r>
            <w:r w:rsidR="00372FAD">
              <w:rPr>
                <w:rFonts w:ascii="Trebuchet MS" w:hAnsi="Trebuchet MS" w:cs="Trebuchet MS"/>
                <w:sz w:val="18"/>
                <w:szCs w:val="18"/>
              </w:rPr>
              <w:t>chikane og -</w:t>
            </w:r>
            <w:r>
              <w:rPr>
                <w:rFonts w:ascii="Trebuchet MS" w:hAnsi="Trebuchet MS" w:cs="Trebuchet MS"/>
                <w:sz w:val="18"/>
                <w:szCs w:val="18"/>
              </w:rPr>
              <w:t>heller m.v. viser hvor der bl.a. er nogle.</w:t>
            </w:r>
            <w:r w:rsidR="00372FAD">
              <w:rPr>
                <w:rFonts w:ascii="Trebuchet MS" w:hAnsi="Trebuchet MS" w:cs="Trebuchet MS"/>
                <w:sz w:val="18"/>
                <w:szCs w:val="18"/>
              </w:rPr>
              <w:t xml:space="preserve"> Ofte kan de typebestemmes ud fra </w:t>
            </w:r>
            <w:proofErr w:type="spellStart"/>
            <w:r w:rsidR="00372FAD">
              <w:rPr>
                <w:rFonts w:ascii="Trebuchet MS" w:hAnsi="Trebuchet MS" w:cs="Trebuchet MS"/>
                <w:sz w:val="18"/>
                <w:szCs w:val="18"/>
              </w:rPr>
              <w:t>ortofoto</w:t>
            </w:r>
            <w:proofErr w:type="spellEnd"/>
            <w:r w:rsidR="00372FAD">
              <w:rPr>
                <w:rFonts w:ascii="Trebuchet MS" w:hAnsi="Trebuchet MS" w:cs="Trebuchet MS"/>
                <w:sz w:val="18"/>
                <w:szCs w:val="18"/>
              </w:rPr>
              <w:t>.</w:t>
            </w:r>
            <w:r>
              <w:rPr>
                <w:rFonts w:ascii="Trebuchet MS" w:hAnsi="Trebuchet MS" w:cs="Trebuchet MS"/>
                <w:sz w:val="18"/>
                <w:szCs w:val="18"/>
              </w:rPr>
              <w:t xml:space="preserve"> Der snappe</w:t>
            </w:r>
            <w:r w:rsidR="00372FAD">
              <w:rPr>
                <w:rFonts w:ascii="Trebuchet MS" w:hAnsi="Trebuchet MS" w:cs="Trebuchet MS"/>
                <w:sz w:val="18"/>
                <w:szCs w:val="18"/>
              </w:rPr>
              <w:t>s</w:t>
            </w:r>
            <w:r>
              <w:rPr>
                <w:rFonts w:ascii="Trebuchet MS" w:hAnsi="Trebuchet MS" w:cs="Trebuchet MS"/>
                <w:sz w:val="18"/>
                <w:szCs w:val="18"/>
              </w:rPr>
              <w:t xml:space="preserve">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r w:rsidR="00EE083F">
              <w:rPr>
                <w:rFonts w:ascii="Trebuchet MS" w:hAnsi="Trebuchet MS" w:cs="Trebuchet MS"/>
                <w:sz w:val="18"/>
                <w:szCs w:val="18"/>
              </w:rPr>
              <w:t xml:space="preserve"> Hastigheden der skal </w:t>
            </w:r>
            <w:proofErr w:type="gramStart"/>
            <w:r w:rsidR="00EE083F">
              <w:rPr>
                <w:rFonts w:ascii="Trebuchet MS" w:hAnsi="Trebuchet MS" w:cs="Trebuchet MS"/>
                <w:sz w:val="18"/>
                <w:szCs w:val="18"/>
              </w:rPr>
              <w:t>registreres</w:t>
            </w:r>
            <w:proofErr w:type="gramEnd"/>
            <w:r w:rsidR="00EE083F">
              <w:rPr>
                <w:rFonts w:ascii="Trebuchet MS" w:hAnsi="Trebuchet MS" w:cs="Trebuchet MS"/>
                <w:sz w:val="18"/>
                <w:szCs w:val="18"/>
              </w:rPr>
              <w:t xml:space="preserve"> er hastigheden bilisterne skal tvinges ned på.</w:t>
            </w:r>
          </w:p>
        </w:tc>
      </w:tr>
      <w:tr w:rsidR="004960D9" w:rsidRPr="0051728E" w14:paraId="239BD52A" w14:textId="77777777" w:rsidTr="00425157">
        <w:trPr>
          <w:trHeight w:hRule="exact" w:val="255"/>
        </w:trPr>
        <w:tc>
          <w:tcPr>
            <w:tcW w:w="4644" w:type="dxa"/>
            <w:shd w:val="clear" w:color="auto" w:fill="E0E0E0"/>
            <w:vAlign w:val="bottom"/>
          </w:tcPr>
          <w:p w14:paraId="63A0770E"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Klassificering/opdeling</w:t>
            </w:r>
          </w:p>
        </w:tc>
        <w:tc>
          <w:tcPr>
            <w:tcW w:w="9008" w:type="dxa"/>
            <w:shd w:val="clear" w:color="auto" w:fill="FFFFFF"/>
            <w:vAlign w:val="bottom"/>
          </w:tcPr>
          <w:p w14:paraId="1E043CC3" w14:textId="77777777" w:rsidR="004960D9" w:rsidRPr="00024C60" w:rsidRDefault="00D73A39" w:rsidP="00425157">
            <w:pPr>
              <w:rPr>
                <w:rFonts w:ascii="Trebuchet MS" w:hAnsi="Trebuchet MS" w:cs="Trebuchet MS"/>
                <w:sz w:val="18"/>
                <w:szCs w:val="18"/>
              </w:rPr>
            </w:pPr>
            <w:proofErr w:type="spellStart"/>
            <w:r>
              <w:rPr>
                <w:rFonts w:ascii="Trebuchet MS" w:hAnsi="Trebuchet MS" w:cs="Trebuchet MS"/>
                <w:sz w:val="18"/>
                <w:szCs w:val="18"/>
              </w:rPr>
              <w:t>Opdels</w:t>
            </w:r>
            <w:proofErr w:type="spellEnd"/>
            <w:r>
              <w:rPr>
                <w:rFonts w:ascii="Trebuchet MS" w:hAnsi="Trebuchet MS" w:cs="Trebuchet MS"/>
                <w:sz w:val="18"/>
                <w:szCs w:val="18"/>
              </w:rPr>
              <w:t xml:space="preserve"> i 26 forskellige typer fra ”Vejreglerne”</w:t>
            </w:r>
          </w:p>
        </w:tc>
      </w:tr>
      <w:tr w:rsidR="004960D9" w:rsidRPr="0051728E" w14:paraId="5CBEBB3F" w14:textId="77777777" w:rsidTr="00425157">
        <w:trPr>
          <w:trHeight w:hRule="exact" w:val="255"/>
        </w:trPr>
        <w:tc>
          <w:tcPr>
            <w:tcW w:w="4644" w:type="dxa"/>
            <w:shd w:val="clear" w:color="auto" w:fill="E0E0E0"/>
            <w:vAlign w:val="bottom"/>
          </w:tcPr>
          <w:p w14:paraId="2C4D7B4F"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08" w:type="dxa"/>
            <w:shd w:val="clear" w:color="auto" w:fill="FFFFFF"/>
            <w:vAlign w:val="bottom"/>
          </w:tcPr>
          <w:p w14:paraId="33805161"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w:t>
            </w:r>
          </w:p>
        </w:tc>
      </w:tr>
      <w:tr w:rsidR="004960D9" w:rsidRPr="0051728E" w14:paraId="1413D3A0" w14:textId="77777777" w:rsidTr="00425157">
        <w:trPr>
          <w:trHeight w:hRule="exact" w:val="255"/>
        </w:trPr>
        <w:tc>
          <w:tcPr>
            <w:tcW w:w="4644" w:type="dxa"/>
            <w:shd w:val="clear" w:color="auto" w:fill="E0E0E0"/>
            <w:vAlign w:val="bottom"/>
          </w:tcPr>
          <w:p w14:paraId="1C2244E4"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Entydige objekter</w:t>
            </w:r>
          </w:p>
        </w:tc>
        <w:tc>
          <w:tcPr>
            <w:tcW w:w="9008" w:type="dxa"/>
            <w:shd w:val="clear" w:color="auto" w:fill="FFFFFF"/>
            <w:vAlign w:val="bottom"/>
          </w:tcPr>
          <w:p w14:paraId="69B9B2F8" w14:textId="77777777" w:rsidR="004960D9" w:rsidRPr="00024C60" w:rsidRDefault="004960D9" w:rsidP="00425157">
            <w:pPr>
              <w:rPr>
                <w:rFonts w:ascii="Trebuchet MS" w:hAnsi="Trebuchet MS" w:cs="Trebuchet MS"/>
                <w:sz w:val="18"/>
                <w:szCs w:val="18"/>
              </w:rPr>
            </w:pPr>
          </w:p>
        </w:tc>
      </w:tr>
      <w:tr w:rsidR="004960D9" w:rsidRPr="0051728E" w14:paraId="2560EF43" w14:textId="77777777" w:rsidTr="00425157">
        <w:trPr>
          <w:trHeight w:hRule="exact" w:val="255"/>
        </w:trPr>
        <w:tc>
          <w:tcPr>
            <w:tcW w:w="4644" w:type="dxa"/>
            <w:shd w:val="clear" w:color="auto" w:fill="E0E0E0"/>
            <w:vAlign w:val="bottom"/>
          </w:tcPr>
          <w:p w14:paraId="57AA5A72"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08" w:type="dxa"/>
            <w:shd w:val="clear" w:color="auto" w:fill="FFFFFF"/>
            <w:vAlign w:val="bottom"/>
          </w:tcPr>
          <w:p w14:paraId="3D5C9F88"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Ingen</w:t>
            </w:r>
          </w:p>
        </w:tc>
      </w:tr>
      <w:tr w:rsidR="004960D9" w:rsidRPr="0051728E" w14:paraId="4601C247" w14:textId="77777777" w:rsidTr="00425157">
        <w:trPr>
          <w:trHeight w:hRule="exact" w:val="255"/>
        </w:trPr>
        <w:tc>
          <w:tcPr>
            <w:tcW w:w="4644" w:type="dxa"/>
            <w:shd w:val="clear" w:color="auto" w:fill="E0E0E0"/>
            <w:vAlign w:val="bottom"/>
          </w:tcPr>
          <w:p w14:paraId="12C7A26D"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08" w:type="dxa"/>
            <w:shd w:val="clear" w:color="auto" w:fill="FFFFFF"/>
            <w:vAlign w:val="bottom"/>
          </w:tcPr>
          <w:p w14:paraId="0FAEF536" w14:textId="358F3D21"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4C86F755" w14:textId="77777777" w:rsidR="004960D9" w:rsidRPr="00A32757" w:rsidRDefault="00380C13" w:rsidP="004960D9">
      <w:pPr>
        <w:pStyle w:val="Overskrift6"/>
      </w:pPr>
      <w:r>
        <w:t>5.7.</w:t>
      </w:r>
      <w:r w:rsidR="00617FD4">
        <w:t>2.3</w:t>
      </w:r>
      <w:r w:rsidR="004960D9">
        <w:t xml:space="preserve"> Kodelister</w:t>
      </w:r>
    </w:p>
    <w:p w14:paraId="70CB540A"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363ED82" w14:textId="77777777" w:rsidR="004960D9" w:rsidRPr="00AB5E7A" w:rsidRDefault="00380C13" w:rsidP="00837C6D">
      <w:pPr>
        <w:pStyle w:val="Overskrift7"/>
        <w:rPr>
          <w:lang w:val="en-US"/>
        </w:rPr>
      </w:pPr>
      <w:r w:rsidRPr="00AB5E7A">
        <w:rPr>
          <w:lang w:val="en-US"/>
        </w:rPr>
        <w:t>5.7.</w:t>
      </w:r>
      <w:r w:rsidR="00837C6D" w:rsidRPr="00AB5E7A">
        <w:rPr>
          <w:lang w:val="en-US"/>
        </w:rPr>
        <w:t xml:space="preserve">2.3.1    </w:t>
      </w:r>
      <w:r w:rsidR="004960D9" w:rsidRPr="00AB5E7A">
        <w:rPr>
          <w:lang w:val="en-US"/>
        </w:rPr>
        <w:t>5</w:t>
      </w:r>
      <w:r w:rsidRPr="00AB5E7A">
        <w:rPr>
          <w:lang w:val="en-US"/>
        </w:rPr>
        <w:t>6</w:t>
      </w:r>
      <w:r w:rsidR="004960D9" w:rsidRPr="00AB5E7A">
        <w:rPr>
          <w:lang w:val="en-US"/>
        </w:rPr>
        <w:t xml:space="preserve">01 </w:t>
      </w:r>
      <w:proofErr w:type="spellStart"/>
      <w:r w:rsidR="00617FD4" w:rsidRPr="00AB5E7A">
        <w:rPr>
          <w:lang w:val="en-US"/>
        </w:rPr>
        <w:t>Hasti_t</w:t>
      </w:r>
      <w:r w:rsidR="00CF1D16" w:rsidRPr="00AB5E7A">
        <w:rPr>
          <w:lang w:val="en-US"/>
        </w:rPr>
        <w:t>ype</w:t>
      </w:r>
      <w:proofErr w:type="spellEnd"/>
      <w:r w:rsidR="004960D9" w:rsidRPr="00AB5E7A">
        <w:rPr>
          <w:rStyle w:val="TypografiOverskrift4BrugerdefineretfarveRGB0Tegn"/>
          <w:lang w:val="en-US"/>
        </w:rPr>
        <w:t xml:space="preserve"> </w:t>
      </w:r>
      <w:r w:rsidR="004960D9" w:rsidRPr="00AB5E7A">
        <w:rPr>
          <w:lang w:val="en-US"/>
        </w:rPr>
        <w:t>(</w:t>
      </w:r>
      <w:r w:rsidR="00AB5E7A" w:rsidRPr="004D056C">
        <w:rPr>
          <w:lang w:val="en-US"/>
        </w:rPr>
        <w:t>d_5601_hasti_type</w:t>
      </w:r>
      <w:r w:rsidR="004960D9" w:rsidRPr="00AB5E7A">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460"/>
        <w:gridCol w:w="1560"/>
        <w:gridCol w:w="8015"/>
      </w:tblGrid>
      <w:tr w:rsidR="00B75204" w:rsidRPr="0051728E" w14:paraId="64CF9F5F" w14:textId="77777777" w:rsidTr="00B75204">
        <w:trPr>
          <w:trHeight w:hRule="exact" w:val="368"/>
        </w:trPr>
        <w:tc>
          <w:tcPr>
            <w:tcW w:w="0" w:type="auto"/>
            <w:tcBorders>
              <w:bottom w:val="single" w:sz="4" w:space="0" w:color="auto"/>
            </w:tcBorders>
            <w:shd w:val="clear" w:color="auto" w:fill="D9D9D9"/>
            <w:vAlign w:val="bottom"/>
          </w:tcPr>
          <w:p w14:paraId="6B9B6107" w14:textId="60460502" w:rsidR="00B75204" w:rsidRPr="00272271" w:rsidRDefault="00B75204" w:rsidP="00425157">
            <w:pPr>
              <w:rPr>
                <w:rFonts w:ascii="Trebuchet MS" w:hAnsi="Trebuchet MS" w:cs="Trebuchet MS"/>
                <w:b/>
                <w:bCs/>
                <w:sz w:val="18"/>
                <w:szCs w:val="18"/>
              </w:rPr>
            </w:pPr>
            <w:proofErr w:type="spellStart"/>
            <w:r>
              <w:rPr>
                <w:rFonts w:ascii="Trebuchet MS" w:hAnsi="Trebuchet MS" w:cs="Trebuchet MS"/>
                <w:b/>
                <w:bCs/>
                <w:sz w:val="18"/>
                <w:szCs w:val="18"/>
              </w:rPr>
              <w:t>h</w:t>
            </w:r>
            <w:r w:rsidRPr="00272271">
              <w:rPr>
                <w:rFonts w:ascii="Trebuchet MS" w:hAnsi="Trebuchet MS" w:cs="Trebuchet MS"/>
                <w:b/>
                <w:bCs/>
                <w:sz w:val="18"/>
                <w:szCs w:val="18"/>
              </w:rPr>
              <w:t>asti_type_kode</w:t>
            </w:r>
            <w:proofErr w:type="spellEnd"/>
          </w:p>
        </w:tc>
        <w:tc>
          <w:tcPr>
            <w:tcW w:w="2460" w:type="dxa"/>
            <w:tcBorders>
              <w:bottom w:val="single" w:sz="4" w:space="0" w:color="auto"/>
            </w:tcBorders>
            <w:shd w:val="clear" w:color="auto" w:fill="D9D9D9"/>
            <w:vAlign w:val="bottom"/>
          </w:tcPr>
          <w:p w14:paraId="42E62A5A" w14:textId="77777777" w:rsidR="00B75204" w:rsidRPr="00272271" w:rsidRDefault="00B75204" w:rsidP="00425157">
            <w:pPr>
              <w:rPr>
                <w:rFonts w:ascii="Trebuchet MS" w:hAnsi="Trebuchet MS" w:cs="Trebuchet MS"/>
                <w:bCs/>
                <w:sz w:val="18"/>
                <w:szCs w:val="18"/>
              </w:rPr>
            </w:pPr>
            <w:proofErr w:type="spellStart"/>
            <w:r w:rsidRPr="00272271">
              <w:rPr>
                <w:rFonts w:ascii="Trebuchet MS" w:hAnsi="Trebuchet MS" w:cs="Trebuchet MS"/>
                <w:b/>
                <w:bCs/>
                <w:sz w:val="18"/>
                <w:szCs w:val="18"/>
              </w:rPr>
              <w:t>hasti_type</w:t>
            </w:r>
            <w:proofErr w:type="spellEnd"/>
          </w:p>
        </w:tc>
        <w:tc>
          <w:tcPr>
            <w:tcW w:w="1560" w:type="dxa"/>
            <w:tcBorders>
              <w:bottom w:val="single" w:sz="4" w:space="0" w:color="auto"/>
            </w:tcBorders>
            <w:shd w:val="clear" w:color="auto" w:fill="D9D9D9"/>
            <w:vAlign w:val="bottom"/>
          </w:tcPr>
          <w:p w14:paraId="12F38C40" w14:textId="77777777" w:rsidR="00B75204" w:rsidRPr="003A52C1" w:rsidRDefault="000A2E28" w:rsidP="00B75204">
            <w:pPr>
              <w:rPr>
                <w:rFonts w:ascii="Trebuchet MS" w:hAnsi="Trebuchet MS" w:cs="Trebuchet MS"/>
                <w:b/>
                <w:bCs/>
                <w:sz w:val="18"/>
                <w:szCs w:val="18"/>
              </w:rPr>
            </w:pPr>
            <w:r w:rsidRPr="003A52C1">
              <w:rPr>
                <w:rFonts w:ascii="Trebuchet MS" w:hAnsi="Trebuchet MS" w:cs="Trebuchet MS"/>
                <w:b/>
                <w:bCs/>
                <w:sz w:val="18"/>
                <w:szCs w:val="18"/>
              </w:rPr>
              <w:t>a</w:t>
            </w:r>
            <w:r w:rsidR="00B75204" w:rsidRPr="003A52C1">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245826A7" w14:textId="77777777" w:rsidR="00B75204" w:rsidRPr="00272271" w:rsidRDefault="00B75204" w:rsidP="00425157">
            <w:pPr>
              <w:rPr>
                <w:rFonts w:ascii="Trebuchet MS" w:hAnsi="Trebuchet MS" w:cs="Trebuchet MS"/>
                <w:b/>
                <w:bCs/>
                <w:sz w:val="18"/>
                <w:szCs w:val="18"/>
              </w:rPr>
            </w:pPr>
            <w:r w:rsidRPr="00272271">
              <w:rPr>
                <w:rFonts w:ascii="Trebuchet MS" w:hAnsi="Trebuchet MS" w:cs="Trebuchet MS"/>
                <w:b/>
                <w:bCs/>
                <w:sz w:val="18"/>
                <w:szCs w:val="18"/>
              </w:rPr>
              <w:t>Begrebsdefinition</w:t>
            </w:r>
          </w:p>
        </w:tc>
      </w:tr>
      <w:tr w:rsidR="00B75204" w:rsidRPr="0051728E" w14:paraId="33733042"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C21DD07"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w:t>
            </w:r>
          </w:p>
        </w:tc>
        <w:tc>
          <w:tcPr>
            <w:tcW w:w="2460" w:type="dxa"/>
            <w:tcBorders>
              <w:top w:val="single" w:sz="4" w:space="0" w:color="auto"/>
              <w:left w:val="single" w:sz="4" w:space="0" w:color="auto"/>
              <w:bottom w:val="single" w:sz="4" w:space="0" w:color="auto"/>
            </w:tcBorders>
            <w:shd w:val="clear" w:color="auto" w:fill="FFFFFF"/>
            <w:vAlign w:val="bottom"/>
          </w:tcPr>
          <w:p w14:paraId="0A28FD0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Forvarsling</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17FEB2E"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36E244C"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Varsling typisk i form af skilte om der kommer en hastighedsdæmpende foranstaltning.</w:t>
            </w:r>
          </w:p>
        </w:tc>
      </w:tr>
      <w:tr w:rsidR="00B75204" w:rsidRPr="0051728E" w14:paraId="752308EA"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50F13B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lastRenderedPageBreak/>
              <w:t>2</w:t>
            </w:r>
          </w:p>
        </w:tc>
        <w:tc>
          <w:tcPr>
            <w:tcW w:w="2460" w:type="dxa"/>
            <w:tcBorders>
              <w:top w:val="single" w:sz="4" w:space="0" w:color="auto"/>
              <w:left w:val="single" w:sz="4" w:space="0" w:color="auto"/>
              <w:bottom w:val="single" w:sz="4" w:space="0" w:color="auto"/>
            </w:tcBorders>
            <w:shd w:val="clear" w:color="auto" w:fill="FFFFFF"/>
            <w:vAlign w:val="center"/>
          </w:tcPr>
          <w:p w14:paraId="0E75299B"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Port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FC9E105"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ECA621F"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En visuel markering af en byport. Typisk med beplantning, belægningsskift, portaler, belysning og/eller indsnævring</w:t>
            </w:r>
          </w:p>
        </w:tc>
      </w:tr>
      <w:tr w:rsidR="00B75204" w:rsidRPr="0051728E" w14:paraId="28ACD649"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C19E80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3</w:t>
            </w:r>
          </w:p>
        </w:tc>
        <w:tc>
          <w:tcPr>
            <w:tcW w:w="2460" w:type="dxa"/>
            <w:tcBorders>
              <w:top w:val="single" w:sz="4" w:space="0" w:color="auto"/>
              <w:left w:val="single" w:sz="4" w:space="0" w:color="auto"/>
              <w:bottom w:val="single" w:sz="4" w:space="0" w:color="auto"/>
            </w:tcBorders>
            <w:shd w:val="clear" w:color="auto" w:fill="FFFFFF"/>
            <w:vAlign w:val="bottom"/>
          </w:tcPr>
          <w:p w14:paraId="68E81BE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B835D50"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99F8B38"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Bump der dækker 2 spor (typiske begge retninger).</w:t>
            </w:r>
          </w:p>
        </w:tc>
      </w:tr>
      <w:tr w:rsidR="00B75204" w:rsidRPr="0051728E" w14:paraId="22F92B2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9A57A6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4</w:t>
            </w:r>
          </w:p>
        </w:tc>
        <w:tc>
          <w:tcPr>
            <w:tcW w:w="2460" w:type="dxa"/>
            <w:tcBorders>
              <w:top w:val="single" w:sz="4" w:space="0" w:color="auto"/>
              <w:left w:val="single" w:sz="4" w:space="0" w:color="auto"/>
              <w:bottom w:val="single" w:sz="4" w:space="0" w:color="auto"/>
            </w:tcBorders>
            <w:shd w:val="clear" w:color="auto" w:fill="FFFFFF"/>
            <w:vAlign w:val="bottom"/>
          </w:tcPr>
          <w:p w14:paraId="2C565B26"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7F39973"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7527FAF"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Hævet vejflade der dækker 2 spor (typisk begge retninger) mindste længde 10 meter.</w:t>
            </w:r>
          </w:p>
        </w:tc>
      </w:tr>
      <w:tr w:rsidR="00B75204" w:rsidRPr="0051728E" w14:paraId="3C29F92C"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FA259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5</w:t>
            </w:r>
          </w:p>
        </w:tc>
        <w:tc>
          <w:tcPr>
            <w:tcW w:w="2460" w:type="dxa"/>
            <w:tcBorders>
              <w:top w:val="single" w:sz="4" w:space="0" w:color="auto"/>
              <w:left w:val="single" w:sz="4" w:space="0" w:color="auto"/>
              <w:bottom w:val="single" w:sz="4" w:space="0" w:color="auto"/>
            </w:tcBorders>
            <w:shd w:val="clear" w:color="auto" w:fill="FFFFFF"/>
            <w:vAlign w:val="bottom"/>
          </w:tcPr>
          <w:p w14:paraId="56807C80"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A351D42"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2B02FE4"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Forskydning af vejen til siden (parallelt)</w:t>
            </w:r>
          </w:p>
        </w:tc>
      </w:tr>
      <w:tr w:rsidR="00B75204" w:rsidRPr="0051728E" w14:paraId="54DF41A4"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148E16F"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6</w:t>
            </w:r>
          </w:p>
        </w:tc>
        <w:tc>
          <w:tcPr>
            <w:tcW w:w="2460" w:type="dxa"/>
            <w:tcBorders>
              <w:top w:val="single" w:sz="4" w:space="0" w:color="auto"/>
              <w:left w:val="single" w:sz="4" w:space="0" w:color="auto"/>
              <w:bottom w:val="single" w:sz="4" w:space="0" w:color="auto"/>
            </w:tcBorders>
            <w:shd w:val="clear" w:color="auto" w:fill="FFFFFF"/>
            <w:vAlign w:val="center"/>
          </w:tcPr>
          <w:p w14:paraId="53FD1EA3"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indsnævring fra vejmidte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08D3FB6"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5D2038E"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Helle anlæg mellem kørselsretningerne, men uden at øge den samlet vejbredde tilsvarende, så det enkelte kørespor bliver smallere.</w:t>
            </w:r>
          </w:p>
        </w:tc>
      </w:tr>
      <w:tr w:rsidR="00B75204" w:rsidRPr="0051728E" w14:paraId="2DAE4347" w14:textId="77777777" w:rsidTr="00AE0CD5">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3E60F5E" w14:textId="77777777" w:rsidR="00B75204" w:rsidRPr="00272271" w:rsidRDefault="00B75204" w:rsidP="00AE0CD5">
            <w:pPr>
              <w:jc w:val="center"/>
              <w:rPr>
                <w:rFonts w:ascii="Trebuchet MS" w:hAnsi="Trebuchet MS"/>
                <w:sz w:val="18"/>
                <w:szCs w:val="18"/>
              </w:rPr>
            </w:pPr>
            <w:r w:rsidRPr="00272271">
              <w:rPr>
                <w:rFonts w:ascii="Trebuchet MS" w:hAnsi="Trebuchet MS"/>
                <w:sz w:val="18"/>
                <w:szCs w:val="18"/>
              </w:rPr>
              <w:t>7</w:t>
            </w:r>
          </w:p>
        </w:tc>
        <w:tc>
          <w:tcPr>
            <w:tcW w:w="2460" w:type="dxa"/>
            <w:tcBorders>
              <w:top w:val="single" w:sz="4" w:space="0" w:color="auto"/>
              <w:left w:val="single" w:sz="4" w:space="0" w:color="auto"/>
              <w:bottom w:val="single" w:sz="4" w:space="0" w:color="auto"/>
            </w:tcBorders>
            <w:shd w:val="clear" w:color="auto" w:fill="FFFFFF"/>
            <w:vAlign w:val="bottom"/>
          </w:tcPr>
          <w:p w14:paraId="7BE8340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indsnævring fra vejkant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62006AC"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65ACB525"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Over en kort strækning er </w:t>
            </w:r>
            <w:proofErr w:type="spellStart"/>
            <w:r w:rsidRPr="00272271">
              <w:rPr>
                <w:rFonts w:ascii="Trebuchet MS" w:hAnsi="Trebuchet MS"/>
                <w:sz w:val="18"/>
                <w:szCs w:val="18"/>
              </w:rPr>
              <w:t>vejbredden</w:t>
            </w:r>
            <w:proofErr w:type="spellEnd"/>
            <w:r w:rsidRPr="00272271">
              <w:rPr>
                <w:rFonts w:ascii="Trebuchet MS" w:hAnsi="Trebuchet MS"/>
                <w:sz w:val="18"/>
                <w:szCs w:val="18"/>
              </w:rPr>
              <w:t xml:space="preserve"> smallere, men der er stadigvæk to spor. </w:t>
            </w:r>
          </w:p>
        </w:tc>
      </w:tr>
      <w:tr w:rsidR="00B75204" w:rsidRPr="0051728E" w14:paraId="4B3C4A53"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157D7C8"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8</w:t>
            </w:r>
          </w:p>
        </w:tc>
        <w:tc>
          <w:tcPr>
            <w:tcW w:w="2460" w:type="dxa"/>
            <w:tcBorders>
              <w:top w:val="single" w:sz="4" w:space="0" w:color="auto"/>
              <w:left w:val="single" w:sz="4" w:space="0" w:color="auto"/>
              <w:bottom w:val="single" w:sz="4" w:space="0" w:color="auto"/>
            </w:tcBorders>
            <w:shd w:val="clear" w:color="auto" w:fill="FFFFFF"/>
            <w:vAlign w:val="bottom"/>
          </w:tcPr>
          <w:p w14:paraId="71FDD717"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231797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F0E1B5B"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Det ene spor blokeres fysisk med blomsterkasse, helle med træ eller lign. </w:t>
            </w:r>
          </w:p>
        </w:tc>
      </w:tr>
      <w:tr w:rsidR="00B75204" w:rsidRPr="0051728E" w14:paraId="57DE83D8" w14:textId="77777777" w:rsidTr="00AE0CD5">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2FC2AF1"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w:t>
            </w:r>
          </w:p>
        </w:tc>
        <w:tc>
          <w:tcPr>
            <w:tcW w:w="2460" w:type="dxa"/>
            <w:tcBorders>
              <w:top w:val="single" w:sz="4" w:space="0" w:color="auto"/>
              <w:left w:val="single" w:sz="4" w:space="0" w:color="auto"/>
              <w:bottom w:val="single" w:sz="4" w:space="0" w:color="auto"/>
            </w:tcBorders>
            <w:shd w:val="clear" w:color="auto" w:fill="FFFFFF"/>
            <w:vAlign w:val="bottom"/>
          </w:tcPr>
          <w:p w14:paraId="7F0842C1"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 med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7AF5D2D5"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43A624CC"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Bump samtidigt med det ene spor blokeres fysisk med blomsterkasse, helle med træ eller lign. </w:t>
            </w:r>
          </w:p>
        </w:tc>
      </w:tr>
      <w:tr w:rsidR="00B75204" w:rsidRPr="0051728E" w14:paraId="7B3E741A"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E74D83A"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10</w:t>
            </w:r>
          </w:p>
        </w:tc>
        <w:tc>
          <w:tcPr>
            <w:tcW w:w="2460" w:type="dxa"/>
            <w:tcBorders>
              <w:top w:val="single" w:sz="4" w:space="0" w:color="auto"/>
              <w:left w:val="single" w:sz="4" w:space="0" w:color="auto"/>
              <w:bottom w:val="single" w:sz="4" w:space="0" w:color="auto"/>
            </w:tcBorders>
            <w:shd w:val="clear" w:color="auto" w:fill="FFFFFF"/>
            <w:vAlign w:val="center"/>
          </w:tcPr>
          <w:p w14:paraId="3397EBFB"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 med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644DDE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B014845"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Hævet flade samtidigt med det ene spor blokeres fysisk med blomsterkasse, helle med træ eller lign. </w:t>
            </w:r>
          </w:p>
        </w:tc>
      </w:tr>
      <w:tr w:rsidR="00B75204" w:rsidRPr="0051728E" w14:paraId="415BD307"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5F8FF02"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11</w:t>
            </w:r>
          </w:p>
        </w:tc>
        <w:tc>
          <w:tcPr>
            <w:tcW w:w="2460" w:type="dxa"/>
            <w:tcBorders>
              <w:top w:val="single" w:sz="4" w:space="0" w:color="auto"/>
              <w:left w:val="single" w:sz="4" w:space="0" w:color="auto"/>
              <w:bottom w:val="single" w:sz="4" w:space="0" w:color="auto"/>
            </w:tcBorders>
            <w:shd w:val="clear" w:color="auto" w:fill="FFFFFF"/>
            <w:vAlign w:val="center"/>
          </w:tcPr>
          <w:p w14:paraId="5C5BC96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indsnævring til 1 spor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484AD19B"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95808F0"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Begge spor blokeres forskudt fysisk med blomsterkasse, helle med træ eller lign. Så der kun er et spor tilbage igennem slusen.</w:t>
            </w:r>
          </w:p>
        </w:tc>
      </w:tr>
      <w:tr w:rsidR="00B75204" w:rsidRPr="0051728E" w14:paraId="67861505"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ABB8656"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12</w:t>
            </w:r>
          </w:p>
        </w:tc>
        <w:tc>
          <w:tcPr>
            <w:tcW w:w="2460" w:type="dxa"/>
            <w:tcBorders>
              <w:top w:val="single" w:sz="4" w:space="0" w:color="auto"/>
              <w:left w:val="single" w:sz="4" w:space="0" w:color="auto"/>
              <w:bottom w:val="single" w:sz="4" w:space="0" w:color="auto"/>
            </w:tcBorders>
            <w:shd w:val="clear" w:color="auto" w:fill="FFFFFF"/>
            <w:vAlign w:val="bottom"/>
          </w:tcPr>
          <w:p w14:paraId="071D866F"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 xml:space="preserve">Forsætning med </w:t>
            </w:r>
            <w:proofErr w:type="spellStart"/>
            <w:r w:rsidRPr="001D6480">
              <w:rPr>
                <w:rFonts w:ascii="Trebuchet MS" w:hAnsi="Trebuchet MS"/>
                <w:sz w:val="18"/>
                <w:szCs w:val="18"/>
              </w:rPr>
              <w:t>indsnæv</w:t>
            </w:r>
            <w:r w:rsidR="001D6480">
              <w:rPr>
                <w:rFonts w:ascii="Trebuchet MS" w:hAnsi="Trebuchet MS"/>
                <w:sz w:val="18"/>
                <w:szCs w:val="18"/>
              </w:rPr>
              <w:t>-</w:t>
            </w:r>
            <w:r w:rsidRPr="001D6480">
              <w:rPr>
                <w:rFonts w:ascii="Trebuchet MS" w:hAnsi="Trebuchet MS"/>
                <w:sz w:val="18"/>
                <w:szCs w:val="18"/>
              </w:rPr>
              <w:t>ring</w:t>
            </w:r>
            <w:proofErr w:type="spellEnd"/>
            <w:r w:rsidRPr="001D6480">
              <w:rPr>
                <w:rFonts w:ascii="Trebuchet MS" w:hAnsi="Trebuchet MS"/>
                <w:sz w:val="18"/>
                <w:szCs w:val="18"/>
              </w:rPr>
              <w:t xml:space="preserve"> til 1 spor og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2BB071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C0C1B75"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Hævet flade samtidig med at det ene spor blokeres fysisk med blomsterkasse, helle med træ eller lign.</w:t>
            </w:r>
          </w:p>
        </w:tc>
      </w:tr>
      <w:tr w:rsidR="00B75204" w:rsidRPr="0051728E" w14:paraId="3BA578D7" w14:textId="77777777" w:rsidTr="001D6480">
        <w:trPr>
          <w:trHeight w:hRule="exact" w:val="631"/>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DE13F87"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13</w:t>
            </w:r>
          </w:p>
        </w:tc>
        <w:tc>
          <w:tcPr>
            <w:tcW w:w="2460" w:type="dxa"/>
            <w:tcBorders>
              <w:top w:val="single" w:sz="4" w:space="0" w:color="auto"/>
              <w:left w:val="single" w:sz="4" w:space="0" w:color="auto"/>
              <w:bottom w:val="single" w:sz="4" w:space="0" w:color="auto"/>
            </w:tcBorders>
            <w:shd w:val="clear" w:color="auto" w:fill="FFFFFF"/>
            <w:vAlign w:val="bottom"/>
          </w:tcPr>
          <w:p w14:paraId="654EE84C"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indsnævring til 1 spor og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F3285AD"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03EFE0F"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Begge spor blokeres forskudt fysisk med blomsterkasse, helle med træ eller lign. Så der kun er et spor tilbage igennem slusen. Udfor eller mellem hver blokering er der en hævet flade.</w:t>
            </w:r>
          </w:p>
        </w:tc>
      </w:tr>
      <w:tr w:rsidR="00B75204" w:rsidRPr="0051728E" w14:paraId="05F2A39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6199F7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14</w:t>
            </w:r>
          </w:p>
        </w:tc>
        <w:tc>
          <w:tcPr>
            <w:tcW w:w="2460" w:type="dxa"/>
            <w:tcBorders>
              <w:top w:val="single" w:sz="4" w:space="0" w:color="auto"/>
              <w:left w:val="single" w:sz="4" w:space="0" w:color="auto"/>
              <w:bottom w:val="single" w:sz="4" w:space="0" w:color="auto"/>
            </w:tcBorders>
            <w:shd w:val="clear" w:color="auto" w:fill="FFFFFF"/>
            <w:vAlign w:val="bottom"/>
          </w:tcPr>
          <w:p w14:paraId="30070CB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Rundkørsel</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97EBD31"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E2CC0F1"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Rundkørsel (ensrettet kørsel omkring en "ø")</w:t>
            </w:r>
          </w:p>
        </w:tc>
      </w:tr>
      <w:tr w:rsidR="00B75204" w:rsidRPr="0051728E" w14:paraId="7E402D47"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87B6B2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15</w:t>
            </w:r>
          </w:p>
        </w:tc>
        <w:tc>
          <w:tcPr>
            <w:tcW w:w="2460" w:type="dxa"/>
            <w:tcBorders>
              <w:top w:val="single" w:sz="4" w:space="0" w:color="auto"/>
              <w:left w:val="single" w:sz="4" w:space="0" w:color="auto"/>
              <w:bottom w:val="single" w:sz="4" w:space="0" w:color="auto"/>
            </w:tcBorders>
            <w:shd w:val="clear" w:color="auto" w:fill="FFFFFF"/>
            <w:vAlign w:val="bottom"/>
          </w:tcPr>
          <w:p w14:paraId="41CA2B4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Cirkelformet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3EA3B07"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BE729EC"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cirkelbue - en del af en cylinderflade.</w:t>
            </w:r>
          </w:p>
        </w:tc>
      </w:tr>
      <w:tr w:rsidR="00B75204" w:rsidRPr="0051728E" w14:paraId="15435F54" w14:textId="77777777" w:rsidTr="001D6480">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F16083B"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16</w:t>
            </w:r>
          </w:p>
        </w:tc>
        <w:tc>
          <w:tcPr>
            <w:tcW w:w="2460" w:type="dxa"/>
            <w:tcBorders>
              <w:top w:val="single" w:sz="4" w:space="0" w:color="auto"/>
              <w:left w:val="single" w:sz="4" w:space="0" w:color="auto"/>
              <w:bottom w:val="single" w:sz="4" w:space="0" w:color="auto"/>
            </w:tcBorders>
            <w:shd w:val="clear" w:color="auto" w:fill="FFFFFF"/>
            <w:vAlign w:val="bottom"/>
          </w:tcPr>
          <w:p w14:paraId="0B46C0FD"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Modificeret cirkelbump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4665FA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66FACC2"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cirkelbue, men flader ud så den fanger vej i en blød overgang.</w:t>
            </w:r>
          </w:p>
        </w:tc>
      </w:tr>
      <w:tr w:rsidR="00B75204" w:rsidRPr="0051728E" w14:paraId="157DA739"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4ACCC9E"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17</w:t>
            </w:r>
          </w:p>
        </w:tc>
        <w:tc>
          <w:tcPr>
            <w:tcW w:w="2460" w:type="dxa"/>
            <w:tcBorders>
              <w:top w:val="single" w:sz="4" w:space="0" w:color="auto"/>
              <w:left w:val="single" w:sz="4" w:space="0" w:color="auto"/>
              <w:bottom w:val="single" w:sz="4" w:space="0" w:color="auto"/>
            </w:tcBorders>
            <w:shd w:val="clear" w:color="auto" w:fill="FFFFFF"/>
            <w:vAlign w:val="center"/>
          </w:tcPr>
          <w:p w14:paraId="04329E9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Modificeret sinusbump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4FAF4D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A901B8C"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sinuskurve, men flader ud så den fanger vej i en blød overgang.</w:t>
            </w:r>
          </w:p>
        </w:tc>
      </w:tr>
      <w:tr w:rsidR="00B75204" w:rsidRPr="0051728E" w14:paraId="08543E53"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084F5A0"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18</w:t>
            </w:r>
          </w:p>
        </w:tc>
        <w:tc>
          <w:tcPr>
            <w:tcW w:w="2460" w:type="dxa"/>
            <w:tcBorders>
              <w:top w:val="single" w:sz="4" w:space="0" w:color="auto"/>
              <w:left w:val="single" w:sz="4" w:space="0" w:color="auto"/>
              <w:bottom w:val="single" w:sz="4" w:space="0" w:color="auto"/>
            </w:tcBorders>
            <w:shd w:val="clear" w:color="auto" w:fill="FFFFFF"/>
            <w:vAlign w:val="bottom"/>
          </w:tcPr>
          <w:p w14:paraId="57CFAC4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Kuppelformet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5510FFA0"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82B832E"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har form som en kuppel - en del af en kugleflade.</w:t>
            </w:r>
          </w:p>
        </w:tc>
      </w:tr>
      <w:tr w:rsidR="00B75204" w:rsidRPr="0051728E" w14:paraId="4943AF8B"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2E7BBF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19</w:t>
            </w:r>
          </w:p>
        </w:tc>
        <w:tc>
          <w:tcPr>
            <w:tcW w:w="2460" w:type="dxa"/>
            <w:tcBorders>
              <w:top w:val="single" w:sz="4" w:space="0" w:color="auto"/>
              <w:left w:val="single" w:sz="4" w:space="0" w:color="auto"/>
              <w:bottom w:val="single" w:sz="4" w:space="0" w:color="auto"/>
            </w:tcBorders>
            <w:shd w:val="clear" w:color="auto" w:fill="FFFFFF"/>
            <w:vAlign w:val="bottom"/>
          </w:tcPr>
          <w:p w14:paraId="2F23977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Trapezformet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376F080"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4F5156D"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En plan </w:t>
            </w:r>
            <w:proofErr w:type="gramStart"/>
            <w:r w:rsidRPr="00272271">
              <w:rPr>
                <w:rFonts w:ascii="Trebuchet MS" w:hAnsi="Trebuchet MS"/>
                <w:sz w:val="18"/>
                <w:szCs w:val="18"/>
              </w:rPr>
              <w:t>flade</w:t>
            </w:r>
            <w:proofErr w:type="gramEnd"/>
            <w:r w:rsidRPr="00272271">
              <w:rPr>
                <w:rFonts w:ascii="Trebuchet MS" w:hAnsi="Trebuchet MS"/>
                <w:sz w:val="18"/>
                <w:szCs w:val="18"/>
              </w:rPr>
              <w:t xml:space="preserve"> med ramper i en ret </w:t>
            </w:r>
            <w:r>
              <w:rPr>
                <w:rFonts w:ascii="Trebuchet MS" w:hAnsi="Trebuchet MS"/>
                <w:sz w:val="18"/>
                <w:szCs w:val="18"/>
              </w:rPr>
              <w:t>linje</w:t>
            </w:r>
            <w:r w:rsidRPr="00272271">
              <w:rPr>
                <w:rFonts w:ascii="Trebuchet MS" w:hAnsi="Trebuchet MS"/>
                <w:sz w:val="18"/>
                <w:szCs w:val="18"/>
              </w:rPr>
              <w:t>.</w:t>
            </w:r>
          </w:p>
        </w:tc>
      </w:tr>
      <w:tr w:rsidR="00B75204" w:rsidRPr="0051728E" w14:paraId="72F970C3" w14:textId="77777777" w:rsidTr="004E503A">
        <w:trPr>
          <w:trHeight w:hRule="exact" w:val="43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4B24322"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20</w:t>
            </w:r>
          </w:p>
        </w:tc>
        <w:tc>
          <w:tcPr>
            <w:tcW w:w="2460" w:type="dxa"/>
            <w:tcBorders>
              <w:top w:val="single" w:sz="4" w:space="0" w:color="auto"/>
              <w:left w:val="single" w:sz="4" w:space="0" w:color="auto"/>
              <w:bottom w:val="single" w:sz="4" w:space="0" w:color="auto"/>
            </w:tcBorders>
            <w:shd w:val="clear" w:color="auto" w:fill="FFFFFF"/>
            <w:vAlign w:val="bottom"/>
          </w:tcPr>
          <w:p w14:paraId="05C64ED0"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Trapezbump med modificeret rampe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3CA44C6"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21BD3726"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En plan </w:t>
            </w:r>
            <w:proofErr w:type="gramStart"/>
            <w:r w:rsidRPr="00272271">
              <w:rPr>
                <w:rFonts w:ascii="Trebuchet MS" w:hAnsi="Trebuchet MS"/>
                <w:sz w:val="18"/>
                <w:szCs w:val="18"/>
              </w:rPr>
              <w:t>flade</w:t>
            </w:r>
            <w:proofErr w:type="gramEnd"/>
            <w:r w:rsidRPr="00272271">
              <w:rPr>
                <w:rFonts w:ascii="Trebuchet MS" w:hAnsi="Trebuchet MS"/>
                <w:sz w:val="18"/>
                <w:szCs w:val="18"/>
              </w:rPr>
              <w:t xml:space="preserve"> med ramper i en blød kurve </w:t>
            </w:r>
            <w:r>
              <w:rPr>
                <w:rFonts w:ascii="Trebuchet MS" w:hAnsi="Trebuchet MS"/>
                <w:sz w:val="18"/>
                <w:szCs w:val="18"/>
              </w:rPr>
              <w:t>linje</w:t>
            </w:r>
            <w:r w:rsidRPr="00272271">
              <w:rPr>
                <w:rFonts w:ascii="Trebuchet MS" w:hAnsi="Trebuchet MS"/>
                <w:sz w:val="18"/>
                <w:szCs w:val="18"/>
              </w:rPr>
              <w:t>.</w:t>
            </w:r>
          </w:p>
        </w:tc>
      </w:tr>
      <w:tr w:rsidR="00B75204" w:rsidRPr="0051728E" w14:paraId="61C07727"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667DF60"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21</w:t>
            </w:r>
          </w:p>
        </w:tc>
        <w:tc>
          <w:tcPr>
            <w:tcW w:w="2460" w:type="dxa"/>
            <w:tcBorders>
              <w:top w:val="single" w:sz="4" w:space="0" w:color="auto"/>
              <w:left w:val="single" w:sz="4" w:space="0" w:color="auto"/>
              <w:bottom w:val="single" w:sz="4" w:space="0" w:color="auto"/>
            </w:tcBorders>
            <w:shd w:val="clear" w:color="auto" w:fill="FFFFFF"/>
            <w:vAlign w:val="center"/>
          </w:tcPr>
          <w:p w14:paraId="39F14D5A" w14:textId="77777777" w:rsidR="00B75204" w:rsidRPr="001D6480" w:rsidRDefault="00B75204" w:rsidP="00425157">
            <w:pPr>
              <w:rPr>
                <w:rFonts w:ascii="Trebuchet MS" w:hAnsi="Trebuchet MS"/>
                <w:sz w:val="18"/>
                <w:szCs w:val="18"/>
              </w:rPr>
            </w:pPr>
            <w:proofErr w:type="spellStart"/>
            <w:r w:rsidRPr="001D6480">
              <w:rPr>
                <w:rFonts w:ascii="Trebuchet MS" w:hAnsi="Trebuchet MS"/>
                <w:sz w:val="18"/>
                <w:szCs w:val="18"/>
              </w:rPr>
              <w:t>Kombibump</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931499D"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2E1F6A8"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2 forskellige bump typer inde i hinanden, hvor busser m.v. benytter den ene og biler benytter den anden. Normalt to sæt ramper med forskellige afstand.</w:t>
            </w:r>
          </w:p>
        </w:tc>
      </w:tr>
      <w:tr w:rsidR="00B75204" w:rsidRPr="0051728E" w14:paraId="5D37B7FE"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FA7F13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22</w:t>
            </w:r>
          </w:p>
        </w:tc>
        <w:tc>
          <w:tcPr>
            <w:tcW w:w="2460" w:type="dxa"/>
            <w:tcBorders>
              <w:top w:val="single" w:sz="4" w:space="0" w:color="auto"/>
              <w:left w:val="single" w:sz="4" w:space="0" w:color="auto"/>
              <w:bottom w:val="single" w:sz="4" w:space="0" w:color="auto"/>
            </w:tcBorders>
            <w:shd w:val="clear" w:color="auto" w:fill="FFFFFF"/>
            <w:vAlign w:val="center"/>
          </w:tcPr>
          <w:p w14:paraId="58DD302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Pudebump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88D4752"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EF5F7FF"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Et smalt bump, der tillader store køretøjer at skræve </w:t>
            </w:r>
            <w:proofErr w:type="gramStart"/>
            <w:r w:rsidRPr="00272271">
              <w:rPr>
                <w:rFonts w:ascii="Trebuchet MS" w:hAnsi="Trebuchet MS"/>
                <w:sz w:val="18"/>
                <w:szCs w:val="18"/>
              </w:rPr>
              <w:t>henover</w:t>
            </w:r>
            <w:proofErr w:type="gramEnd"/>
            <w:r w:rsidRPr="00272271">
              <w:rPr>
                <w:rFonts w:ascii="Trebuchet MS" w:hAnsi="Trebuchet MS"/>
                <w:sz w:val="18"/>
                <w:szCs w:val="18"/>
              </w:rPr>
              <w:t xml:space="preserve"> bumpet, således at kun mindre køretøjer mærker bumpet ved passage. Der er et pudebump i hvert kørespor.</w:t>
            </w:r>
          </w:p>
        </w:tc>
      </w:tr>
      <w:tr w:rsidR="00B75204" w:rsidRPr="0051728E" w14:paraId="6280F946"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D9A7A9E"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lastRenderedPageBreak/>
              <w:t>23</w:t>
            </w:r>
          </w:p>
        </w:tc>
        <w:tc>
          <w:tcPr>
            <w:tcW w:w="2460" w:type="dxa"/>
            <w:tcBorders>
              <w:top w:val="single" w:sz="4" w:space="0" w:color="auto"/>
              <w:left w:val="single" w:sz="4" w:space="0" w:color="auto"/>
              <w:bottom w:val="single" w:sz="4" w:space="0" w:color="auto"/>
            </w:tcBorders>
            <w:shd w:val="clear" w:color="auto" w:fill="FFFFFF"/>
            <w:vAlign w:val="center"/>
          </w:tcPr>
          <w:p w14:paraId="6A5ED61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Pukkelbump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5348104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EA4C75D"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Flere mindre kuppelformede bump, der placeres forskudt i forhold til hinanden. Også kaldet </w:t>
            </w:r>
            <w:proofErr w:type="spellStart"/>
            <w:r w:rsidRPr="00272271">
              <w:rPr>
                <w:rFonts w:ascii="Trebuchet MS" w:hAnsi="Trebuchet MS"/>
                <w:sz w:val="18"/>
                <w:szCs w:val="18"/>
              </w:rPr>
              <w:t>mushrooms</w:t>
            </w:r>
            <w:proofErr w:type="spellEnd"/>
            <w:r w:rsidRPr="00272271">
              <w:rPr>
                <w:rFonts w:ascii="Trebuchet MS" w:hAnsi="Trebuchet MS"/>
                <w:sz w:val="18"/>
                <w:szCs w:val="18"/>
              </w:rPr>
              <w:t>, paddehatte, mariehøns eller skildpadder.</w:t>
            </w:r>
          </w:p>
        </w:tc>
      </w:tr>
      <w:tr w:rsidR="00B75204" w:rsidRPr="0051728E" w14:paraId="44F42847" w14:textId="77777777" w:rsidTr="004E503A">
        <w:trPr>
          <w:trHeight w:hRule="exact" w:val="37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8E7DF01" w14:textId="77777777" w:rsidR="00B75204" w:rsidRPr="00272271" w:rsidRDefault="00B75204" w:rsidP="00AE0CD5">
            <w:pPr>
              <w:jc w:val="center"/>
              <w:rPr>
                <w:rFonts w:ascii="Trebuchet MS" w:hAnsi="Trebuchet MS"/>
                <w:sz w:val="18"/>
                <w:szCs w:val="18"/>
              </w:rPr>
            </w:pPr>
            <w:r w:rsidRPr="00272271">
              <w:rPr>
                <w:rFonts w:ascii="Trebuchet MS" w:hAnsi="Trebuchet MS"/>
                <w:sz w:val="18"/>
                <w:szCs w:val="18"/>
              </w:rPr>
              <w:t>24</w:t>
            </w:r>
          </w:p>
        </w:tc>
        <w:tc>
          <w:tcPr>
            <w:tcW w:w="2460" w:type="dxa"/>
            <w:tcBorders>
              <w:top w:val="single" w:sz="4" w:space="0" w:color="auto"/>
              <w:left w:val="single" w:sz="4" w:space="0" w:color="auto"/>
              <w:bottom w:val="single" w:sz="4" w:space="0" w:color="auto"/>
            </w:tcBorders>
            <w:shd w:val="clear" w:color="auto" w:fill="FFFFFF"/>
            <w:vAlign w:val="bottom"/>
          </w:tcPr>
          <w:p w14:paraId="4262E46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Præfabrikeret permanent bumptype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6E148B7"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6BAF73A3"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Bump der er fremstillet på en virksomhed og stillet færdige op.</w:t>
            </w:r>
          </w:p>
        </w:tc>
      </w:tr>
      <w:tr w:rsidR="00B75204" w:rsidRPr="0051728E" w14:paraId="0B939098"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5BA1391"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25</w:t>
            </w:r>
          </w:p>
        </w:tc>
        <w:tc>
          <w:tcPr>
            <w:tcW w:w="2460" w:type="dxa"/>
            <w:tcBorders>
              <w:top w:val="single" w:sz="4" w:space="0" w:color="auto"/>
              <w:left w:val="single" w:sz="4" w:space="0" w:color="auto"/>
              <w:bottom w:val="single" w:sz="4" w:space="0" w:color="auto"/>
            </w:tcBorders>
            <w:shd w:val="clear" w:color="auto" w:fill="FFFFFF"/>
            <w:vAlign w:val="bottom"/>
          </w:tcPr>
          <w:p w14:paraId="2E8D917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Midlertidig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81282BC"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92E2D7B"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opsættes til en særlig lejlighed/i kortere tidsrum.</w:t>
            </w:r>
          </w:p>
        </w:tc>
      </w:tr>
      <w:tr w:rsidR="00B75204" w:rsidRPr="0051728E" w14:paraId="6473D534"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71EC09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26</w:t>
            </w:r>
          </w:p>
        </w:tc>
        <w:tc>
          <w:tcPr>
            <w:tcW w:w="2460" w:type="dxa"/>
            <w:tcBorders>
              <w:top w:val="single" w:sz="4" w:space="0" w:color="auto"/>
              <w:left w:val="single" w:sz="4" w:space="0" w:color="auto"/>
              <w:bottom w:val="single" w:sz="4" w:space="0" w:color="auto"/>
            </w:tcBorders>
            <w:shd w:val="clear" w:color="auto" w:fill="FFFFFF"/>
            <w:vAlign w:val="bottom"/>
          </w:tcPr>
          <w:p w14:paraId="31CED1CC"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Variabel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6534564"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399F5B5" w14:textId="77777777" w:rsidR="00B75204" w:rsidRPr="00272271" w:rsidRDefault="00B75204" w:rsidP="00425157">
            <w:pPr>
              <w:rPr>
                <w:rFonts w:ascii="Trebuchet MS" w:hAnsi="Trebuchet MS" w:cs="Trebuchet MS"/>
                <w:sz w:val="18"/>
                <w:szCs w:val="18"/>
              </w:rPr>
            </w:pPr>
            <w:r w:rsidRPr="00272271">
              <w:rPr>
                <w:rFonts w:ascii="Trebuchet MS" w:hAnsi="Trebuchet MS"/>
                <w:sz w:val="18"/>
                <w:szCs w:val="18"/>
              </w:rPr>
              <w:t>Bump, der giver efter og jævnes ud, når det passeres af busser og andre store køretøjer.</w:t>
            </w:r>
          </w:p>
        </w:tc>
      </w:tr>
      <w:tr w:rsidR="00B75204" w:rsidRPr="0051728E" w14:paraId="54BE2969"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AC70B6D" w14:textId="77777777" w:rsidR="00B75204" w:rsidRPr="00272271" w:rsidRDefault="00B75204" w:rsidP="00272271">
            <w:pPr>
              <w:jc w:val="center"/>
              <w:rPr>
                <w:rFonts w:ascii="Trebuchet MS" w:hAnsi="Trebuchet MS"/>
                <w:sz w:val="18"/>
                <w:szCs w:val="18"/>
              </w:rPr>
            </w:pPr>
            <w:r w:rsidRPr="00272271">
              <w:rPr>
                <w:rFonts w:ascii="Trebuchet MS" w:hAnsi="Trebuchet MS"/>
                <w:sz w:val="18"/>
                <w:szCs w:val="18"/>
              </w:rPr>
              <w:t>27</w:t>
            </w:r>
          </w:p>
        </w:tc>
        <w:tc>
          <w:tcPr>
            <w:tcW w:w="2460" w:type="dxa"/>
            <w:tcBorders>
              <w:top w:val="single" w:sz="4" w:space="0" w:color="auto"/>
              <w:left w:val="single" w:sz="4" w:space="0" w:color="auto"/>
              <w:bottom w:val="single" w:sz="4" w:space="0" w:color="auto"/>
            </w:tcBorders>
            <w:shd w:val="clear" w:color="auto" w:fill="FFFFFF"/>
            <w:vAlign w:val="center"/>
          </w:tcPr>
          <w:p w14:paraId="510E1EC7" w14:textId="77777777" w:rsidR="00B75204" w:rsidRPr="001D6480" w:rsidRDefault="00B75204" w:rsidP="00272271">
            <w:pPr>
              <w:rPr>
                <w:rFonts w:ascii="Trebuchet MS" w:hAnsi="Trebuchet MS"/>
                <w:sz w:val="18"/>
                <w:szCs w:val="18"/>
              </w:rPr>
            </w:pPr>
            <w:r w:rsidRPr="001D6480">
              <w:rPr>
                <w:rFonts w:ascii="Trebuchet MS" w:hAnsi="Trebuchet MS"/>
                <w:sz w:val="18"/>
                <w:szCs w:val="18"/>
              </w:rPr>
              <w:t>Rumlefelt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5BF8B64"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0533FAA"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Felt med afvigende belægning eller tværgående smalle striber, der afgiver lyd og skaber opmærksomhed, når man kører henover det</w:t>
            </w:r>
          </w:p>
        </w:tc>
      </w:tr>
      <w:tr w:rsidR="00B75204" w:rsidRPr="0051728E" w14:paraId="303CDD1E"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E477405"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98</w:t>
            </w:r>
          </w:p>
        </w:tc>
        <w:tc>
          <w:tcPr>
            <w:tcW w:w="2460" w:type="dxa"/>
            <w:tcBorders>
              <w:top w:val="single" w:sz="4" w:space="0" w:color="auto"/>
              <w:left w:val="single" w:sz="4" w:space="0" w:color="auto"/>
              <w:bottom w:val="single" w:sz="4" w:space="0" w:color="auto"/>
            </w:tcBorders>
            <w:shd w:val="clear" w:color="auto" w:fill="FFFFFF"/>
            <w:vAlign w:val="bottom"/>
          </w:tcPr>
          <w:p w14:paraId="363A933F"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Andet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02FB0E8"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0A25FAA"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Hvor ovenstående ikke er dækkende.</w:t>
            </w:r>
          </w:p>
        </w:tc>
      </w:tr>
      <w:tr w:rsidR="00B75204" w:rsidRPr="0051728E" w14:paraId="7BA7405A"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9FBA06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99</w:t>
            </w:r>
          </w:p>
        </w:tc>
        <w:tc>
          <w:tcPr>
            <w:tcW w:w="2460" w:type="dxa"/>
            <w:tcBorders>
              <w:top w:val="single" w:sz="4" w:space="0" w:color="auto"/>
              <w:left w:val="single" w:sz="4" w:space="0" w:color="auto"/>
              <w:bottom w:val="single" w:sz="4" w:space="0" w:color="auto"/>
            </w:tcBorders>
            <w:shd w:val="clear" w:color="auto" w:fill="FFFFFF"/>
            <w:vAlign w:val="bottom"/>
          </w:tcPr>
          <w:p w14:paraId="3544E3A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Ukendt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EDEA13D"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DC68A5"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Hvor der mangler viden om typen</w:t>
            </w:r>
          </w:p>
        </w:tc>
      </w:tr>
    </w:tbl>
    <w:p w14:paraId="5A5CC8A9" w14:textId="77777777" w:rsidR="004960D9" w:rsidRDefault="00380C13" w:rsidP="004960D9">
      <w:pPr>
        <w:pStyle w:val="Overskrift2"/>
        <w:rPr>
          <w:kern w:val="32"/>
        </w:rPr>
      </w:pPr>
      <w:bookmarkStart w:id="316" w:name="_Toc292713349"/>
      <w:bookmarkStart w:id="317" w:name="_Toc292865440"/>
      <w:bookmarkStart w:id="318" w:name="_Toc63351461"/>
      <w:r>
        <w:rPr>
          <w:kern w:val="32"/>
        </w:rPr>
        <w:t>5.7.</w:t>
      </w:r>
      <w:r w:rsidR="00071B26" w:rsidRPr="00066C65">
        <w:rPr>
          <w:kern w:val="32"/>
        </w:rPr>
        <w:t>3</w:t>
      </w:r>
      <w:r w:rsidR="00453FC3" w:rsidRPr="00066C65">
        <w:rPr>
          <w:kern w:val="32"/>
        </w:rPr>
        <w:t xml:space="preserve"> P-zoner (5</w:t>
      </w:r>
      <w:r>
        <w:rPr>
          <w:kern w:val="32"/>
        </w:rPr>
        <w:t>6</w:t>
      </w:r>
      <w:r w:rsidR="00453FC3" w:rsidRPr="00066C65">
        <w:rPr>
          <w:kern w:val="32"/>
        </w:rPr>
        <w:t>02)</w:t>
      </w:r>
      <w:bookmarkEnd w:id="316"/>
      <w:bookmarkEnd w:id="317"/>
      <w:bookmarkEnd w:id="318"/>
      <w:r w:rsidR="004960D9" w:rsidRPr="004960D9">
        <w:rPr>
          <w:kern w:val="32"/>
        </w:rPr>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1164"/>
        <w:gridCol w:w="4637"/>
        <w:gridCol w:w="1155"/>
        <w:gridCol w:w="1356"/>
        <w:gridCol w:w="1475"/>
        <w:gridCol w:w="1842"/>
      </w:tblGrid>
      <w:tr w:rsidR="001D6133" w:rsidRPr="0051728E" w14:paraId="78AE8F54" w14:textId="77777777" w:rsidTr="00C37B85">
        <w:tc>
          <w:tcPr>
            <w:tcW w:w="1974" w:type="dxa"/>
            <w:tcBorders>
              <w:bottom w:val="single" w:sz="4" w:space="0" w:color="auto"/>
            </w:tcBorders>
            <w:shd w:val="clear" w:color="auto" w:fill="D9D9D9"/>
            <w:vAlign w:val="center"/>
          </w:tcPr>
          <w:p w14:paraId="348AE0EC" w14:textId="77777777" w:rsidR="001D6133" w:rsidRPr="00CF1D16" w:rsidRDefault="001D6133" w:rsidP="001D6133">
            <w:pPr>
              <w:rPr>
                <w:rFonts w:ascii="Trebuchet MS" w:hAnsi="Trebuchet MS" w:cs="Trebuchet MS"/>
                <w:b/>
                <w:bCs/>
                <w:sz w:val="18"/>
                <w:szCs w:val="18"/>
              </w:rPr>
            </w:pPr>
            <w:r w:rsidRPr="00CF1D16">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2A7FA792" w14:textId="1B0658AD" w:rsidR="001D6133" w:rsidRPr="00CF1D16" w:rsidRDefault="001D6133" w:rsidP="001D6133">
            <w:pPr>
              <w:rPr>
                <w:rFonts w:ascii="Trebuchet MS" w:hAnsi="Trebuchet MS" w:cs="Trebuchet MS"/>
                <w:b/>
                <w:bCs/>
                <w:sz w:val="18"/>
                <w:szCs w:val="18"/>
              </w:rPr>
            </w:pPr>
            <w:r w:rsidRPr="00CF1D16">
              <w:rPr>
                <w:rFonts w:ascii="Trebuchet MS" w:hAnsi="Trebuchet MS" w:cs="Trebuchet MS"/>
                <w:b/>
                <w:bCs/>
                <w:sz w:val="18"/>
                <w:szCs w:val="18"/>
              </w:rPr>
              <w:t>Feltnavn</w:t>
            </w:r>
            <w:r>
              <w:rPr>
                <w:rFonts w:ascii="Trebuchet MS" w:hAnsi="Trebuchet MS" w:cs="Trebuchet MS"/>
                <w:b/>
                <w:bCs/>
                <w:sz w:val="18"/>
                <w:szCs w:val="18"/>
              </w:rPr>
              <w:t>10</w:t>
            </w:r>
          </w:p>
        </w:tc>
        <w:tc>
          <w:tcPr>
            <w:tcW w:w="4637" w:type="dxa"/>
            <w:tcBorders>
              <w:bottom w:val="single" w:sz="4" w:space="0" w:color="auto"/>
            </w:tcBorders>
            <w:shd w:val="clear" w:color="auto" w:fill="D9D9D9"/>
            <w:vAlign w:val="center"/>
          </w:tcPr>
          <w:p w14:paraId="4EE39C4B" w14:textId="59E7BE62"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CEFCBEE"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66F2567"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Værdiområde</w:t>
            </w:r>
          </w:p>
        </w:tc>
        <w:tc>
          <w:tcPr>
            <w:tcW w:w="1475" w:type="dxa"/>
            <w:tcBorders>
              <w:bottom w:val="single" w:sz="4" w:space="0" w:color="auto"/>
            </w:tcBorders>
            <w:shd w:val="clear" w:color="auto" w:fill="D9D9D9"/>
            <w:vAlign w:val="center"/>
          </w:tcPr>
          <w:p w14:paraId="50FAC63F" w14:textId="77777777" w:rsidR="001D6133" w:rsidRPr="00CF1D16" w:rsidRDefault="001D6133" w:rsidP="001D6133">
            <w:pPr>
              <w:autoSpaceDE w:val="0"/>
              <w:autoSpaceDN w:val="0"/>
              <w:adjustRightInd w:val="0"/>
              <w:rPr>
                <w:rFonts w:ascii="Trebuchet MS" w:hAnsi="Trebuchet MS" w:cs="Trebuchet MS"/>
                <w:b/>
                <w:bCs/>
                <w:sz w:val="18"/>
                <w:szCs w:val="18"/>
              </w:rPr>
            </w:pPr>
            <w:r w:rsidRPr="00CF1D16">
              <w:rPr>
                <w:rFonts w:ascii="Trebuchet MS" w:hAnsi="Trebuchet MS" w:cs="Trebuchet MS"/>
                <w:b/>
                <w:bCs/>
                <w:sz w:val="18"/>
                <w:szCs w:val="18"/>
              </w:rPr>
              <w:t>Obligatorisk /</w:t>
            </w:r>
          </w:p>
          <w:p w14:paraId="3F9432F5"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Frit</w:t>
            </w:r>
          </w:p>
        </w:tc>
        <w:tc>
          <w:tcPr>
            <w:tcW w:w="1842" w:type="dxa"/>
            <w:shd w:val="clear" w:color="auto" w:fill="D9D9D9"/>
            <w:vAlign w:val="center"/>
          </w:tcPr>
          <w:p w14:paraId="3373B334"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Eksempel</w:t>
            </w:r>
          </w:p>
        </w:tc>
      </w:tr>
      <w:tr w:rsidR="001D6133" w:rsidRPr="00CE1917" w14:paraId="1FF439CC"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5BBD879E"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type_kode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FC2CA64" w14:textId="77790255" w:rsidR="001D6133" w:rsidRPr="00CF1D16" w:rsidRDefault="001D6133" w:rsidP="001D6133">
            <w:pPr>
              <w:rPr>
                <w:rFonts w:ascii="Trebuchet MS" w:hAnsi="Trebuchet MS"/>
                <w:sz w:val="18"/>
                <w:szCs w:val="18"/>
              </w:rPr>
            </w:pPr>
            <w:proofErr w:type="spellStart"/>
            <w:r>
              <w:rPr>
                <w:rFonts w:ascii="Trebuchet MS" w:hAnsi="Trebuchet MS"/>
                <w:sz w:val="18"/>
                <w:szCs w:val="18"/>
              </w:rPr>
              <w:t>p_ty_k</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108AD37" w14:textId="7E4C4A14" w:rsidR="001D6133" w:rsidRPr="00CF1D16" w:rsidRDefault="001D6133" w:rsidP="001D6133">
            <w:pPr>
              <w:rPr>
                <w:rFonts w:ascii="Trebuchet MS" w:hAnsi="Trebuchet MS"/>
                <w:sz w:val="18"/>
                <w:szCs w:val="18"/>
              </w:rPr>
            </w:pPr>
            <w:r w:rsidRPr="00CF1D16">
              <w:rPr>
                <w:rFonts w:ascii="Trebuchet MS" w:hAnsi="Trebuchet MS"/>
                <w:sz w:val="18"/>
                <w:szCs w:val="18"/>
              </w:rPr>
              <w:t>Kode for parkeringstyper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4E9D147"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90E5068"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1-9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652F87C9"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O</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6B791A56"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4</w:t>
            </w:r>
          </w:p>
        </w:tc>
      </w:tr>
      <w:tr w:rsidR="001D6133" w:rsidRPr="00CE1917" w14:paraId="28C11D22"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99CCFF"/>
            <w:vAlign w:val="bottom"/>
          </w:tcPr>
          <w:p w14:paraId="775A17CE"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type</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3A20A5A4" w14:textId="0994E5B5" w:rsidR="001D6133" w:rsidRPr="00CF1D16" w:rsidRDefault="001D6133" w:rsidP="001D6133">
            <w:pPr>
              <w:rPr>
                <w:rFonts w:ascii="Trebuchet MS" w:hAnsi="Trebuchet MS"/>
                <w:sz w:val="18"/>
                <w:szCs w:val="18"/>
              </w:rPr>
            </w:pPr>
            <w:proofErr w:type="spellStart"/>
            <w:r>
              <w:rPr>
                <w:rFonts w:ascii="Trebuchet MS" w:hAnsi="Trebuchet MS"/>
                <w:sz w:val="18"/>
                <w:szCs w:val="18"/>
              </w:rPr>
              <w:t>p_ty</w:t>
            </w:r>
            <w:proofErr w:type="spellEnd"/>
          </w:p>
        </w:tc>
        <w:tc>
          <w:tcPr>
            <w:tcW w:w="4637" w:type="dxa"/>
            <w:tcBorders>
              <w:top w:val="single" w:sz="4" w:space="0" w:color="auto"/>
              <w:left w:val="single" w:sz="4" w:space="0" w:color="auto"/>
              <w:bottom w:val="nil"/>
              <w:right w:val="single" w:sz="4" w:space="0" w:color="auto"/>
            </w:tcBorders>
            <w:shd w:val="clear" w:color="auto" w:fill="99CCFF"/>
            <w:vAlign w:val="bottom"/>
          </w:tcPr>
          <w:p w14:paraId="56502BBA" w14:textId="7EDB322B" w:rsidR="001D6133" w:rsidRPr="00CF1D16" w:rsidRDefault="001D6133" w:rsidP="001D6133">
            <w:pPr>
              <w:rPr>
                <w:rFonts w:ascii="Trebuchet MS" w:hAnsi="Trebuchet MS"/>
                <w:sz w:val="18"/>
                <w:szCs w:val="18"/>
              </w:rPr>
            </w:pPr>
            <w:r w:rsidRPr="00CF1D16">
              <w:rPr>
                <w:rFonts w:ascii="Trebuchet MS" w:hAnsi="Trebuchet MS"/>
                <w:sz w:val="18"/>
                <w:szCs w:val="18"/>
              </w:rPr>
              <w:t>Parkeringstyper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CAA5C01"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E987F9D"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0-20 tegn</w:t>
            </w:r>
          </w:p>
        </w:tc>
        <w:tc>
          <w:tcPr>
            <w:tcW w:w="1475" w:type="dxa"/>
            <w:tcBorders>
              <w:top w:val="single" w:sz="4" w:space="0" w:color="auto"/>
              <w:left w:val="single" w:sz="4" w:space="0" w:color="auto"/>
              <w:bottom w:val="nil"/>
              <w:right w:val="single" w:sz="4" w:space="0" w:color="auto"/>
            </w:tcBorders>
            <w:shd w:val="clear" w:color="auto" w:fill="99CCFF"/>
            <w:vAlign w:val="bottom"/>
          </w:tcPr>
          <w:p w14:paraId="0B645712"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S</w:t>
            </w:r>
          </w:p>
        </w:tc>
        <w:tc>
          <w:tcPr>
            <w:tcW w:w="1842" w:type="dxa"/>
            <w:tcBorders>
              <w:top w:val="single" w:sz="4" w:space="0" w:color="auto"/>
              <w:left w:val="single" w:sz="4" w:space="0" w:color="auto"/>
              <w:bottom w:val="nil"/>
              <w:right w:val="single" w:sz="4" w:space="0" w:color="auto"/>
            </w:tcBorders>
            <w:shd w:val="clear" w:color="auto" w:fill="99CCFF"/>
            <w:vAlign w:val="bottom"/>
          </w:tcPr>
          <w:p w14:paraId="236D0763"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sz w:val="18"/>
                <w:szCs w:val="18"/>
              </w:rPr>
              <w:t>Erhvervsparkering</w:t>
            </w:r>
          </w:p>
        </w:tc>
      </w:tr>
      <w:tr w:rsidR="001D6133" w:rsidRPr="00CE1917" w14:paraId="1BB014C2"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138775B9"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tid_kode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5BF49BF5" w14:textId="3EABE47E" w:rsidR="001D6133" w:rsidRPr="007E0FF5" w:rsidRDefault="001D6133" w:rsidP="001D6133">
            <w:pPr>
              <w:rPr>
                <w:rFonts w:ascii="Trebuchet MS" w:hAnsi="Trebuchet MS"/>
                <w:sz w:val="18"/>
                <w:szCs w:val="18"/>
              </w:rPr>
            </w:pPr>
            <w:proofErr w:type="spellStart"/>
            <w:r>
              <w:rPr>
                <w:rFonts w:ascii="Trebuchet MS" w:hAnsi="Trebuchet MS"/>
                <w:sz w:val="18"/>
                <w:szCs w:val="18"/>
              </w:rPr>
              <w:t>p_tid_k</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4EBC01EA" w14:textId="117F4E89" w:rsidR="001D6133" w:rsidRPr="00CF1D16" w:rsidRDefault="001D6133" w:rsidP="001D6133">
            <w:pPr>
              <w:rPr>
                <w:rFonts w:ascii="Trebuchet MS" w:hAnsi="Trebuchet MS"/>
                <w:sz w:val="18"/>
                <w:szCs w:val="18"/>
              </w:rPr>
            </w:pPr>
            <w:r w:rsidRPr="007E0FF5">
              <w:rPr>
                <w:rFonts w:ascii="Trebuchet MS" w:hAnsi="Trebuchet MS"/>
                <w:sz w:val="18"/>
                <w:szCs w:val="18"/>
              </w:rPr>
              <w:t>Kode for max parkeringstid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DA24155"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4B10CC1"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47432EC4"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7765E932"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3</w:t>
            </w:r>
          </w:p>
        </w:tc>
      </w:tr>
      <w:tr w:rsidR="001D6133" w:rsidRPr="00CE1917" w14:paraId="0A5F3DFC" w14:textId="77777777" w:rsidTr="00C37B85">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99CCFF"/>
            <w:vAlign w:val="bottom"/>
          </w:tcPr>
          <w:p w14:paraId="4D19180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4A6C40B4" w14:textId="71C642D3"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w:t>
            </w:r>
            <w:proofErr w:type="spellEnd"/>
          </w:p>
        </w:tc>
        <w:tc>
          <w:tcPr>
            <w:tcW w:w="4637" w:type="dxa"/>
            <w:tcBorders>
              <w:top w:val="single" w:sz="4" w:space="0" w:color="auto"/>
              <w:left w:val="single" w:sz="4" w:space="0" w:color="auto"/>
              <w:bottom w:val="single" w:sz="4" w:space="0" w:color="auto"/>
              <w:right w:val="single" w:sz="4" w:space="0" w:color="auto"/>
            </w:tcBorders>
            <w:shd w:val="clear" w:color="auto" w:fill="99CCFF"/>
            <w:vAlign w:val="bottom"/>
          </w:tcPr>
          <w:p w14:paraId="56BC0F00" w14:textId="520FFD10" w:rsidR="001D6133" w:rsidRPr="00CF1D16" w:rsidRDefault="001D6133" w:rsidP="001D6133">
            <w:pPr>
              <w:rPr>
                <w:rFonts w:ascii="Trebuchet MS" w:hAnsi="Trebuchet MS"/>
                <w:sz w:val="18"/>
                <w:szCs w:val="18"/>
              </w:rPr>
            </w:pPr>
            <w:r w:rsidRPr="00CF1D16">
              <w:rPr>
                <w:rFonts w:ascii="Trebuchet MS" w:hAnsi="Trebuchet MS"/>
                <w:sz w:val="18"/>
                <w:szCs w:val="18"/>
              </w:rPr>
              <w:t>Max tid i minutter</w:t>
            </w:r>
            <w:r>
              <w:rPr>
                <w:rFonts w:ascii="Trebuchet MS" w:hAnsi="Trebuchet MS"/>
                <w:sz w:val="18"/>
                <w:szCs w:val="18"/>
              </w:rPr>
              <w:t>/timer</w:t>
            </w:r>
            <w:r w:rsidRPr="00CF1D16">
              <w:rPr>
                <w:rFonts w:ascii="Trebuchet MS" w:hAnsi="Trebuchet MS"/>
                <w:sz w:val="18"/>
                <w:szCs w:val="18"/>
              </w:rPr>
              <w:t xml:space="preserve"> for parkering</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79844E7"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7797F37C"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0-30 tegn</w:t>
            </w:r>
          </w:p>
        </w:tc>
        <w:tc>
          <w:tcPr>
            <w:tcW w:w="1475" w:type="dxa"/>
            <w:tcBorders>
              <w:top w:val="single" w:sz="4" w:space="0" w:color="auto"/>
              <w:left w:val="single" w:sz="4" w:space="0" w:color="auto"/>
              <w:bottom w:val="single" w:sz="4" w:space="0" w:color="auto"/>
              <w:right w:val="single" w:sz="4" w:space="0" w:color="auto"/>
            </w:tcBorders>
            <w:shd w:val="clear" w:color="auto" w:fill="99CCFF"/>
            <w:vAlign w:val="bottom"/>
          </w:tcPr>
          <w:p w14:paraId="1B64C446"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S</w:t>
            </w:r>
          </w:p>
        </w:tc>
        <w:tc>
          <w:tcPr>
            <w:tcW w:w="1842" w:type="dxa"/>
            <w:tcBorders>
              <w:top w:val="single" w:sz="4" w:space="0" w:color="auto"/>
              <w:left w:val="single" w:sz="4" w:space="0" w:color="auto"/>
              <w:bottom w:val="single" w:sz="4" w:space="0" w:color="auto"/>
              <w:right w:val="single" w:sz="4" w:space="0" w:color="auto"/>
            </w:tcBorders>
            <w:shd w:val="clear" w:color="auto" w:fill="99CCFF"/>
            <w:vAlign w:val="bottom"/>
          </w:tcPr>
          <w:p w14:paraId="03CA7E63"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max 3 timer</w:t>
            </w:r>
          </w:p>
        </w:tc>
      </w:tr>
      <w:tr w:rsidR="001D6133" w:rsidRPr="00CE1917" w14:paraId="12055BD8" w14:textId="77777777" w:rsidTr="00C37B85">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E0E0E0"/>
            <w:vAlign w:val="bottom"/>
          </w:tcPr>
          <w:p w14:paraId="02D9B1DC"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periode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CA789E5" w14:textId="5DFE8333"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periode</w:t>
            </w:r>
            <w:proofErr w:type="spellEnd"/>
          </w:p>
        </w:tc>
        <w:tc>
          <w:tcPr>
            <w:tcW w:w="4637" w:type="dxa"/>
            <w:tcBorders>
              <w:top w:val="single" w:sz="4" w:space="0" w:color="auto"/>
              <w:left w:val="single" w:sz="4" w:space="0" w:color="auto"/>
              <w:bottom w:val="single" w:sz="4" w:space="0" w:color="auto"/>
              <w:right w:val="single" w:sz="4" w:space="0" w:color="auto"/>
            </w:tcBorders>
            <w:shd w:val="clear" w:color="auto" w:fill="auto"/>
            <w:vAlign w:val="bottom"/>
          </w:tcPr>
          <w:p w14:paraId="7488F912" w14:textId="35FB16D4" w:rsidR="001D6133" w:rsidRPr="00CF1D16" w:rsidRDefault="001D6133" w:rsidP="001D6133">
            <w:pPr>
              <w:rPr>
                <w:rFonts w:ascii="Trebuchet MS" w:hAnsi="Trebuchet MS"/>
                <w:sz w:val="18"/>
                <w:szCs w:val="18"/>
              </w:rPr>
            </w:pPr>
            <w:r w:rsidRPr="00CF1D16">
              <w:rPr>
                <w:rFonts w:ascii="Trebuchet MS" w:hAnsi="Trebuchet MS"/>
                <w:sz w:val="18"/>
                <w:szCs w:val="18"/>
              </w:rPr>
              <w:t xml:space="preserve">Periode for </w:t>
            </w:r>
            <w:proofErr w:type="spellStart"/>
            <w:r w:rsidRPr="00CF1D16">
              <w:rPr>
                <w:rFonts w:ascii="Trebuchet MS" w:hAnsi="Trebuchet MS"/>
                <w:sz w:val="18"/>
                <w:szCs w:val="18"/>
              </w:rPr>
              <w:t>parkeringstidbegrænsning</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5C81191"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2756B2FB"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0-50 tegn</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1D0FB7"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bottom"/>
          </w:tcPr>
          <w:p w14:paraId="29F0B2BA"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7-17 (8-14)</w:t>
            </w:r>
          </w:p>
        </w:tc>
      </w:tr>
      <w:tr w:rsidR="001D6133" w:rsidRPr="00CE1917" w14:paraId="665F82C9"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72A131E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pladser</w:t>
            </w:r>
            <w:r>
              <w:rPr>
                <w:rFonts w:ascii="Trebuchet MS" w:hAnsi="Trebuchet MS"/>
                <w:sz w:val="18"/>
                <w:szCs w:val="18"/>
              </w:rPr>
              <w:t>_personbil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70ABD8F" w14:textId="322F6A3F" w:rsidR="001D6133" w:rsidRPr="00CF1D16" w:rsidRDefault="001D6133" w:rsidP="001D6133">
            <w:pPr>
              <w:rPr>
                <w:rFonts w:ascii="Trebuchet MS" w:hAnsi="Trebuchet MS"/>
                <w:sz w:val="18"/>
                <w:szCs w:val="18"/>
              </w:rPr>
            </w:pPr>
            <w:proofErr w:type="spellStart"/>
            <w:r>
              <w:rPr>
                <w:rFonts w:ascii="Trebuchet MS" w:hAnsi="Trebuchet MS"/>
                <w:sz w:val="18"/>
                <w:szCs w:val="18"/>
              </w:rPr>
              <w:t>plads_pbil</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2D03585C" w14:textId="42620FF3"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i P-zonen til personbiler parkering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61902B"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DE4BE27"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2B5FB3AA"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117C3DE7"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57</w:t>
            </w:r>
          </w:p>
        </w:tc>
      </w:tr>
      <w:tr w:rsidR="001D6133" w:rsidRPr="00CE1917" w14:paraId="7389C151"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792937E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pris_time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47790C07" w14:textId="308D21A5" w:rsidR="001D6133" w:rsidRPr="00CF1D16" w:rsidRDefault="001D6133" w:rsidP="001D6133">
            <w:pPr>
              <w:rPr>
                <w:rFonts w:ascii="Trebuchet MS" w:hAnsi="Trebuchet MS"/>
                <w:sz w:val="18"/>
                <w:szCs w:val="18"/>
              </w:rPr>
            </w:pPr>
            <w:proofErr w:type="spellStart"/>
            <w:r>
              <w:rPr>
                <w:rFonts w:ascii="Trebuchet MS" w:hAnsi="Trebuchet MS"/>
                <w:sz w:val="18"/>
                <w:szCs w:val="18"/>
              </w:rPr>
              <w:t>p_pris_tim</w:t>
            </w:r>
            <w:proofErr w:type="spellEnd"/>
          </w:p>
        </w:tc>
        <w:tc>
          <w:tcPr>
            <w:tcW w:w="4637" w:type="dxa"/>
            <w:tcBorders>
              <w:top w:val="single" w:sz="4" w:space="0" w:color="auto"/>
              <w:left w:val="single" w:sz="4" w:space="0" w:color="auto"/>
              <w:bottom w:val="nil"/>
              <w:right w:val="single" w:sz="4" w:space="0" w:color="auto"/>
            </w:tcBorders>
            <w:shd w:val="clear" w:color="auto" w:fill="FFFFFF"/>
            <w:vAlign w:val="center"/>
          </w:tcPr>
          <w:p w14:paraId="3D518AEE" w14:textId="02170074" w:rsidR="001D6133" w:rsidRPr="00CF1D16" w:rsidRDefault="001D6133" w:rsidP="001D6133">
            <w:pPr>
              <w:rPr>
                <w:rFonts w:ascii="Trebuchet MS" w:hAnsi="Trebuchet MS"/>
                <w:sz w:val="18"/>
                <w:szCs w:val="18"/>
              </w:rPr>
            </w:pPr>
            <w:proofErr w:type="spellStart"/>
            <w:r w:rsidRPr="00CF1D16">
              <w:rPr>
                <w:rFonts w:ascii="Trebuchet MS" w:hAnsi="Trebuchet MS"/>
                <w:sz w:val="18"/>
                <w:szCs w:val="18"/>
              </w:rPr>
              <w:t>kr</w:t>
            </w:r>
            <w:proofErr w:type="spellEnd"/>
            <w:r w:rsidRPr="00CF1D16">
              <w:rPr>
                <w:rFonts w:ascii="Trebuchet MS" w:hAnsi="Trebuchet MS"/>
                <w:sz w:val="18"/>
                <w:szCs w:val="18"/>
              </w:rPr>
              <w:t>/timen for områder med p-afgift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C4B9E5B"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C06F75A"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0,01-999,99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324C1FEC"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2D716DB0"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7,50</w:t>
            </w:r>
          </w:p>
        </w:tc>
      </w:tr>
      <w:tr w:rsidR="001D6133" w:rsidRPr="00CE1917" w14:paraId="15EBC0A2"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06CA2C1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p_pladser_handicap</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6C8950ED" w14:textId="43706463" w:rsidR="001D6133" w:rsidRPr="00CF1D16" w:rsidRDefault="001D6133" w:rsidP="001D6133">
            <w:pPr>
              <w:rPr>
                <w:rFonts w:ascii="Trebuchet MS" w:hAnsi="Trebuchet MS"/>
                <w:sz w:val="18"/>
                <w:szCs w:val="18"/>
              </w:rPr>
            </w:pPr>
            <w:proofErr w:type="spellStart"/>
            <w:r>
              <w:rPr>
                <w:rFonts w:ascii="Trebuchet MS" w:hAnsi="Trebuchet MS"/>
                <w:sz w:val="18"/>
                <w:szCs w:val="18"/>
              </w:rPr>
              <w:t>plads_hand</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50A95AC" w14:textId="09CF30A1"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handicap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21CB21D"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1E9D914"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7339A63C"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05AB4110"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57</w:t>
            </w:r>
          </w:p>
        </w:tc>
      </w:tr>
      <w:tr w:rsidR="001D6133" w:rsidRPr="00CE1917" w14:paraId="58FA2EF0"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1049B4B6"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p_pladser_lastbil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72A6D3F7" w14:textId="058C1654" w:rsidR="001D6133" w:rsidRPr="00CF1D16" w:rsidRDefault="001D6133" w:rsidP="001D6133">
            <w:pPr>
              <w:rPr>
                <w:rFonts w:ascii="Trebuchet MS" w:hAnsi="Trebuchet MS"/>
                <w:sz w:val="18"/>
                <w:szCs w:val="18"/>
              </w:rPr>
            </w:pPr>
            <w:proofErr w:type="spellStart"/>
            <w:r>
              <w:rPr>
                <w:rFonts w:ascii="Trebuchet MS" w:hAnsi="Trebuchet MS"/>
                <w:sz w:val="18"/>
                <w:szCs w:val="18"/>
              </w:rPr>
              <w:t>plads_last</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76A663E2" w14:textId="6AF27607"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lastbiler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852D706"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4D100008"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79DE2099"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59958AC9"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13274CD9"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10E798F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p_pladser_elbil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02180107" w14:textId="3A2FD4BB" w:rsidR="001D6133" w:rsidRPr="00CF1D16" w:rsidRDefault="001D6133" w:rsidP="001D6133">
            <w:pPr>
              <w:rPr>
                <w:rFonts w:ascii="Trebuchet MS" w:hAnsi="Trebuchet MS"/>
                <w:sz w:val="18"/>
                <w:szCs w:val="18"/>
              </w:rPr>
            </w:pPr>
            <w:proofErr w:type="spellStart"/>
            <w:r>
              <w:rPr>
                <w:rFonts w:ascii="Trebuchet MS" w:hAnsi="Trebuchet MS"/>
                <w:sz w:val="18"/>
                <w:szCs w:val="18"/>
              </w:rPr>
              <w:t>plads_ebil</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FE2EA4F" w14:textId="051E9A74"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lastbiler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F43983D"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F343733"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51366D9A"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30179120"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6243C96F"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65BBDA9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p_pladser_mc</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14FFC78E" w14:textId="54962A8F" w:rsidR="001D6133" w:rsidRPr="00CF1D16" w:rsidRDefault="001D6133" w:rsidP="001D6133">
            <w:pPr>
              <w:rPr>
                <w:rFonts w:ascii="Trebuchet MS" w:hAnsi="Trebuchet MS"/>
                <w:sz w:val="18"/>
                <w:szCs w:val="18"/>
              </w:rPr>
            </w:pPr>
            <w:proofErr w:type="spellStart"/>
            <w:r>
              <w:rPr>
                <w:rFonts w:ascii="Trebuchet MS" w:hAnsi="Trebuchet MS"/>
                <w:sz w:val="18"/>
                <w:szCs w:val="18"/>
              </w:rPr>
              <w:t>plads_mc</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72BE2181" w14:textId="6DEC1573" w:rsidR="001D6133" w:rsidRPr="00CF1D16" w:rsidRDefault="001D6133" w:rsidP="001D6133">
            <w:pPr>
              <w:rPr>
                <w:rFonts w:ascii="Trebuchet MS" w:hAnsi="Trebuchet MS"/>
                <w:sz w:val="18"/>
                <w:szCs w:val="18"/>
              </w:rPr>
            </w:pPr>
            <w:r w:rsidRPr="00CF1D16">
              <w:rPr>
                <w:rFonts w:ascii="Trebuchet MS" w:hAnsi="Trebuchet MS"/>
                <w:sz w:val="18"/>
                <w:szCs w:val="18"/>
              </w:rPr>
              <w:t>Antal p-pladser på parkeringsområdet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31850B9"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56DD6A40"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0741F711"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08AFFB2E"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07F11123"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5D938A3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p_pladser_cykel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FEB8884" w14:textId="5D8134E3" w:rsidR="001D6133" w:rsidRPr="00CF1D16" w:rsidRDefault="001D6133" w:rsidP="001D6133">
            <w:pPr>
              <w:rPr>
                <w:rFonts w:ascii="Trebuchet MS" w:hAnsi="Trebuchet MS"/>
                <w:sz w:val="18"/>
                <w:szCs w:val="18"/>
              </w:rPr>
            </w:pPr>
            <w:proofErr w:type="spellStart"/>
            <w:r>
              <w:rPr>
                <w:rFonts w:ascii="Trebuchet MS" w:hAnsi="Trebuchet MS"/>
                <w:sz w:val="18"/>
                <w:szCs w:val="18"/>
              </w:rPr>
              <w:t>plads_cyke</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002ACA49" w14:textId="339756D9" w:rsidR="001D6133" w:rsidRPr="00CF1D16" w:rsidRDefault="001D6133" w:rsidP="001D6133">
            <w:pPr>
              <w:rPr>
                <w:rFonts w:ascii="Trebuchet MS" w:hAnsi="Trebuchet MS"/>
                <w:sz w:val="18"/>
                <w:szCs w:val="18"/>
              </w:rPr>
            </w:pPr>
            <w:r w:rsidRPr="00CF1D16">
              <w:rPr>
                <w:rFonts w:ascii="Trebuchet MS" w:hAnsi="Trebuchet MS"/>
                <w:sz w:val="18"/>
                <w:szCs w:val="18"/>
              </w:rPr>
              <w:t>Antal p-pladser på parkeringsområdet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49F05A0"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63A779F4"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2AFE8202"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00CE5DCC"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843A57" w14:paraId="093E4B43"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4AAF4AC0" w14:textId="173E2943"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lokalitet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68D44755" w14:textId="2471C401"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lokalitet</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41D39465" w14:textId="19E106F3"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Stednavn på p-zone, beskrivelse af sted eller adresse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F0CF10" w14:textId="2D2C6EBB" w:rsidR="001D6133" w:rsidRPr="00843A57" w:rsidRDefault="001D6133" w:rsidP="001D6133">
            <w:pPr>
              <w:rPr>
                <w:rFonts w:ascii="Trebuchet MS" w:hAnsi="Trebuchet MS"/>
                <w:color w:val="4F81BD"/>
                <w:sz w:val="18"/>
                <w:szCs w:val="18"/>
              </w:rPr>
            </w:pPr>
            <w:r w:rsidRPr="00843A57">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D4499FD" w14:textId="1CA0CD62" w:rsidR="001D6133" w:rsidRPr="00843A57" w:rsidRDefault="001D6133" w:rsidP="001D6133">
            <w:pPr>
              <w:rPr>
                <w:rFonts w:ascii="Trebuchet MS" w:hAnsi="Trebuchet MS"/>
                <w:color w:val="4F81BD"/>
                <w:sz w:val="18"/>
                <w:szCs w:val="18"/>
              </w:rPr>
            </w:pPr>
            <w:r w:rsidRPr="00843A57">
              <w:rPr>
                <w:rFonts w:ascii="Trebuchet MS" w:hAnsi="Trebuchet MS" w:cs="Trebuchet MS"/>
                <w:color w:val="4F81BD"/>
                <w:sz w:val="18"/>
                <w:szCs w:val="18"/>
              </w:rPr>
              <w:t>0-128 tegn</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7BD45E71" w14:textId="5FF3ED16" w:rsidR="001D6133" w:rsidRPr="00843A57" w:rsidRDefault="001D6133" w:rsidP="001D6133">
            <w:pPr>
              <w:jc w:val="center"/>
              <w:rPr>
                <w:rFonts w:ascii="Trebuchet MS" w:hAnsi="Trebuchet MS"/>
                <w:color w:val="4F81BD"/>
                <w:sz w:val="18"/>
                <w:szCs w:val="18"/>
              </w:rPr>
            </w:pPr>
            <w:r w:rsidRPr="00843A57">
              <w:rPr>
                <w:rFonts w:ascii="Trebuchet MS" w:hAnsi="Trebuchet MS" w:cs="Trebuchet MS"/>
                <w:color w:val="4F81BD"/>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1D3805AC" w14:textId="2402B749" w:rsidR="001D6133" w:rsidRPr="00843A57" w:rsidRDefault="001D6133" w:rsidP="001D6133">
            <w:pPr>
              <w:jc w:val="center"/>
              <w:rPr>
                <w:rFonts w:ascii="Trebuchet MS" w:hAnsi="Trebuchet MS" w:cs="Trebuchet MS"/>
                <w:color w:val="4F81BD"/>
                <w:sz w:val="18"/>
                <w:szCs w:val="18"/>
              </w:rPr>
            </w:pPr>
            <w:r w:rsidRPr="00843A57">
              <w:rPr>
                <w:rFonts w:ascii="Trebuchet MS" w:hAnsi="Trebuchet MS" w:cs="Trebuchet MS"/>
                <w:color w:val="4F81BD"/>
                <w:sz w:val="18"/>
                <w:szCs w:val="18"/>
              </w:rPr>
              <w:t>Bindslevs Plads</w:t>
            </w:r>
          </w:p>
        </w:tc>
      </w:tr>
      <w:tr w:rsidR="001D6133" w:rsidRPr="00CE1917" w14:paraId="50C5979C" w14:textId="77777777" w:rsidTr="00920854">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97DDBA"/>
            <w:vAlign w:val="bottom"/>
          </w:tcPr>
          <w:p w14:paraId="462B1DC5" w14:textId="77777777" w:rsidR="001D6133" w:rsidRPr="00CF1D16" w:rsidRDefault="001D6133" w:rsidP="001D6133">
            <w:pPr>
              <w:rPr>
                <w:rFonts w:ascii="Trebuchet MS" w:hAnsi="Trebuchet MS" w:cs="Trebuchet MS"/>
                <w:sz w:val="18"/>
                <w:szCs w:val="18"/>
              </w:rPr>
            </w:pPr>
            <w:r>
              <w:rPr>
                <w:rFonts w:ascii="Trebuchet MS" w:hAnsi="Trebuchet MS" w:cs="Trebuchet MS"/>
                <w:sz w:val="18"/>
                <w:szCs w:val="18"/>
              </w:rPr>
              <w:t>l</w:t>
            </w:r>
            <w:r w:rsidRPr="00CF1D16">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40361CDC" w14:textId="77777777" w:rsidR="001D6133" w:rsidRPr="0014307B" w:rsidRDefault="001D6133" w:rsidP="001D6133">
            <w:pPr>
              <w:rPr>
                <w:rFonts w:ascii="Trebuchet MS" w:hAnsi="Trebuchet MS" w:cs="Trebuchet MS"/>
                <w:sz w:val="18"/>
                <w:szCs w:val="18"/>
              </w:rPr>
            </w:pPr>
          </w:p>
        </w:tc>
        <w:tc>
          <w:tcPr>
            <w:tcW w:w="104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F21DA6E" w14:textId="32C1646B" w:rsidR="001D6133" w:rsidRPr="00CF1D16" w:rsidRDefault="001D6133" w:rsidP="001D613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D6133" w:rsidRPr="0051728E" w14:paraId="4D2ACCC3" w14:textId="77777777" w:rsidTr="00920854">
        <w:trPr>
          <w:trHeight w:hRule="exact" w:val="255"/>
        </w:trPr>
        <w:tc>
          <w:tcPr>
            <w:tcW w:w="3138" w:type="dxa"/>
            <w:gridSpan w:val="2"/>
            <w:tcBorders>
              <w:top w:val="single" w:sz="4" w:space="0" w:color="auto"/>
              <w:left w:val="nil"/>
              <w:bottom w:val="nil"/>
              <w:right w:val="nil"/>
            </w:tcBorders>
            <w:shd w:val="clear" w:color="auto" w:fill="99CCFF"/>
          </w:tcPr>
          <w:p w14:paraId="09AF2B7F" w14:textId="77777777" w:rsidR="001D6133" w:rsidRDefault="001D6133" w:rsidP="001D6133">
            <w:pPr>
              <w:rPr>
                <w:rFonts w:ascii="Trebuchet MS" w:hAnsi="Trebuchet MS" w:cs="Trebuchet MS"/>
                <w:i/>
                <w:iCs/>
                <w:sz w:val="18"/>
                <w:szCs w:val="18"/>
              </w:rPr>
            </w:pPr>
          </w:p>
        </w:tc>
        <w:tc>
          <w:tcPr>
            <w:tcW w:w="10465" w:type="dxa"/>
            <w:gridSpan w:val="5"/>
            <w:tcBorders>
              <w:top w:val="single" w:sz="4" w:space="0" w:color="auto"/>
              <w:left w:val="nil"/>
              <w:bottom w:val="nil"/>
              <w:right w:val="nil"/>
            </w:tcBorders>
            <w:shd w:val="clear" w:color="auto" w:fill="99CCFF"/>
            <w:vAlign w:val="bottom"/>
          </w:tcPr>
          <w:p w14:paraId="475619DB" w14:textId="76FE0267" w:rsidR="001D6133" w:rsidRPr="009367BB" w:rsidRDefault="001D6133" w:rsidP="001D6133">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D6133" w:rsidRPr="0051728E" w14:paraId="19ED2AEC" w14:textId="77777777" w:rsidTr="00920854">
        <w:trPr>
          <w:trHeight w:hRule="exact" w:val="255"/>
        </w:trPr>
        <w:tc>
          <w:tcPr>
            <w:tcW w:w="3138" w:type="dxa"/>
            <w:gridSpan w:val="2"/>
            <w:tcBorders>
              <w:top w:val="nil"/>
              <w:left w:val="nil"/>
              <w:bottom w:val="nil"/>
              <w:right w:val="nil"/>
            </w:tcBorders>
            <w:shd w:val="clear" w:color="auto" w:fill="97DDBA"/>
          </w:tcPr>
          <w:p w14:paraId="2F97F4FB" w14:textId="77777777" w:rsidR="001D6133" w:rsidRPr="0051728E" w:rsidRDefault="001D6133" w:rsidP="001D6133">
            <w:pPr>
              <w:rPr>
                <w:rFonts w:ascii="Trebuchet MS" w:hAnsi="Trebuchet MS" w:cs="Trebuchet MS"/>
                <w:i/>
                <w:iCs/>
                <w:sz w:val="18"/>
                <w:szCs w:val="18"/>
              </w:rPr>
            </w:pPr>
          </w:p>
        </w:tc>
        <w:tc>
          <w:tcPr>
            <w:tcW w:w="10465" w:type="dxa"/>
            <w:gridSpan w:val="5"/>
            <w:tcBorders>
              <w:top w:val="nil"/>
              <w:left w:val="nil"/>
              <w:bottom w:val="nil"/>
              <w:right w:val="nil"/>
            </w:tcBorders>
            <w:shd w:val="clear" w:color="auto" w:fill="97DDBA"/>
            <w:vAlign w:val="bottom"/>
          </w:tcPr>
          <w:p w14:paraId="7DFE2562" w14:textId="20246734" w:rsidR="001D6133" w:rsidRDefault="001D6133" w:rsidP="001D613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A945F0D" w14:textId="77777777" w:rsidR="006D6AF6" w:rsidRDefault="00380C13" w:rsidP="006D6AF6">
      <w:pPr>
        <w:pStyle w:val="Overskrift6"/>
      </w:pPr>
      <w:r>
        <w:lastRenderedPageBreak/>
        <w:t>5.7.</w:t>
      </w:r>
      <w:r w:rsidR="00617FD4">
        <w:t>3.1</w:t>
      </w:r>
      <w:r w:rsidR="004960D9" w:rsidRPr="00A32757">
        <w:t xml:space="preserve"> </w:t>
      </w:r>
      <w:r w:rsidR="004960D9">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D6AF6" w:rsidRPr="0051728E" w14:paraId="02B08BB2" w14:textId="77777777" w:rsidTr="00C86B8D">
        <w:trPr>
          <w:trHeight w:hRule="exact" w:val="255"/>
        </w:trPr>
        <w:tc>
          <w:tcPr>
            <w:tcW w:w="2235" w:type="dxa"/>
            <w:shd w:val="clear" w:color="auto" w:fill="D9D9D9"/>
            <w:vAlign w:val="bottom"/>
          </w:tcPr>
          <w:p w14:paraId="690F3BDA" w14:textId="77777777" w:rsidR="006D6AF6" w:rsidRPr="0051728E" w:rsidRDefault="006D6AF6" w:rsidP="00C86B8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8781B00" w14:textId="77777777" w:rsidR="006D6AF6" w:rsidRPr="00FE3FC3" w:rsidRDefault="006D6AF6" w:rsidP="00C86B8D">
            <w:pPr>
              <w:rPr>
                <w:rFonts w:ascii="Trebuchet MS" w:hAnsi="Trebuchet MS" w:cs="Trebuchet MS"/>
                <w:bCs/>
                <w:sz w:val="18"/>
                <w:szCs w:val="18"/>
              </w:rPr>
            </w:pPr>
            <w:r w:rsidRPr="00FE3FC3">
              <w:rPr>
                <w:rFonts w:ascii="Trebuchet MS" w:hAnsi="Trebuchet MS" w:cs="Trebuchet MS"/>
                <w:b/>
                <w:bCs/>
                <w:sz w:val="18"/>
                <w:szCs w:val="18"/>
              </w:rPr>
              <w:t>Beskrivelse</w:t>
            </w:r>
          </w:p>
        </w:tc>
      </w:tr>
      <w:tr w:rsidR="006D6AF6" w:rsidRPr="0051728E" w14:paraId="21C7B7EE" w14:textId="77777777" w:rsidTr="00C86B8D">
        <w:trPr>
          <w:trHeight w:hRule="exact" w:val="255"/>
        </w:trPr>
        <w:tc>
          <w:tcPr>
            <w:tcW w:w="2235" w:type="dxa"/>
            <w:shd w:val="clear" w:color="auto" w:fill="E0E0E0"/>
            <w:vAlign w:val="bottom"/>
          </w:tcPr>
          <w:p w14:paraId="49EBE416"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999F137" w14:textId="77777777" w:rsidR="006D6AF6" w:rsidRPr="0051728E" w:rsidRDefault="006D6AF6" w:rsidP="00C86B8D">
            <w:pPr>
              <w:rPr>
                <w:rFonts w:ascii="Trebuchet MS" w:hAnsi="Trebuchet MS" w:cs="Trebuchet MS"/>
                <w:sz w:val="18"/>
                <w:szCs w:val="18"/>
              </w:rPr>
            </w:pPr>
            <w:r w:rsidRPr="004960D9">
              <w:rPr>
                <w:rFonts w:ascii="Trebuchet MS" w:hAnsi="Trebuchet MS" w:cs="Trebuchet MS"/>
                <w:sz w:val="18"/>
                <w:szCs w:val="18"/>
              </w:rPr>
              <w:t>P-zoner</w:t>
            </w:r>
          </w:p>
        </w:tc>
      </w:tr>
      <w:tr w:rsidR="006D6AF6" w:rsidRPr="0051728E" w14:paraId="71F16768" w14:textId="77777777" w:rsidTr="00C86B8D">
        <w:trPr>
          <w:trHeight w:hRule="exact" w:val="255"/>
        </w:trPr>
        <w:tc>
          <w:tcPr>
            <w:tcW w:w="2235" w:type="dxa"/>
            <w:shd w:val="clear" w:color="auto" w:fill="E0E0E0"/>
            <w:vAlign w:val="bottom"/>
          </w:tcPr>
          <w:p w14:paraId="05E7DCFD"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B1579E1" w14:textId="77777777" w:rsidR="006D6AF6" w:rsidRDefault="00837C6D" w:rsidP="00C86B8D">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sidR="006D6AF6">
              <w:rPr>
                <w:rFonts w:ascii="Trebuchet MS" w:hAnsi="Trebuchet MS"/>
                <w:sz w:val="18"/>
                <w:szCs w:val="18"/>
              </w:rPr>
              <w:t>02</w:t>
            </w:r>
          </w:p>
        </w:tc>
      </w:tr>
      <w:tr w:rsidR="006D6AF6" w:rsidRPr="0051728E" w14:paraId="41022824" w14:textId="77777777" w:rsidTr="00C86B8D">
        <w:trPr>
          <w:trHeight w:hRule="exact" w:val="255"/>
        </w:trPr>
        <w:tc>
          <w:tcPr>
            <w:tcW w:w="2235" w:type="dxa"/>
            <w:shd w:val="clear" w:color="auto" w:fill="E0E0E0"/>
            <w:vAlign w:val="bottom"/>
          </w:tcPr>
          <w:p w14:paraId="5518E33C"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6D26890" w14:textId="77777777" w:rsidR="006D6AF6" w:rsidRPr="00F279E4" w:rsidRDefault="006D6AF6" w:rsidP="00C86B8D">
            <w:pPr>
              <w:rPr>
                <w:rFonts w:ascii="Trebuchet MS" w:hAnsi="Trebuchet MS" w:cs="Trebuchet MS"/>
                <w:sz w:val="18"/>
                <w:szCs w:val="18"/>
              </w:rPr>
            </w:pPr>
            <w:r>
              <w:rPr>
                <w:rFonts w:ascii="Trebuchet MS" w:hAnsi="Trebuchet MS"/>
                <w:sz w:val="18"/>
                <w:szCs w:val="18"/>
              </w:rPr>
              <w:t>Zoner i byer, hvor der er begrænsninger på parkering.</w:t>
            </w:r>
          </w:p>
        </w:tc>
      </w:tr>
      <w:tr w:rsidR="006D6AF6" w:rsidRPr="0051728E" w14:paraId="62ED2C71" w14:textId="77777777" w:rsidTr="00C86B8D">
        <w:trPr>
          <w:trHeight w:hRule="exact" w:val="255"/>
        </w:trPr>
        <w:tc>
          <w:tcPr>
            <w:tcW w:w="2235" w:type="dxa"/>
            <w:shd w:val="clear" w:color="auto" w:fill="E0E0E0"/>
            <w:vAlign w:val="bottom"/>
          </w:tcPr>
          <w:p w14:paraId="0ACAC007"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F3582F1" w14:textId="77777777" w:rsidR="006D6AF6" w:rsidRPr="00D77840" w:rsidRDefault="006D6AF6" w:rsidP="00C86B8D">
            <w:pPr>
              <w:rPr>
                <w:rFonts w:ascii="Trebuchet MS" w:hAnsi="Trebuchet MS" w:cs="Trebuchet MS"/>
                <w:sz w:val="18"/>
                <w:szCs w:val="18"/>
              </w:rPr>
            </w:pPr>
            <w:r>
              <w:rPr>
                <w:rFonts w:ascii="Trebuchet MS" w:hAnsi="Trebuchet MS" w:cs="Trebuchet MS"/>
                <w:sz w:val="18"/>
                <w:szCs w:val="18"/>
              </w:rPr>
              <w:t>Zoner hvor der f.eks. er sat en begrænsning på parkering kun må ske i afmærket pladser.</w:t>
            </w:r>
          </w:p>
        </w:tc>
      </w:tr>
      <w:tr w:rsidR="006D6AF6" w:rsidRPr="0051728E" w14:paraId="1F24A52C" w14:textId="77777777" w:rsidTr="00C86B8D">
        <w:trPr>
          <w:trHeight w:hRule="exact" w:val="255"/>
        </w:trPr>
        <w:tc>
          <w:tcPr>
            <w:tcW w:w="2235" w:type="dxa"/>
            <w:shd w:val="clear" w:color="auto" w:fill="E0E0E0"/>
            <w:vAlign w:val="bottom"/>
          </w:tcPr>
          <w:p w14:paraId="3FCEE389" w14:textId="77777777" w:rsidR="006D6AF6" w:rsidRPr="0051728E" w:rsidRDefault="006D6AF6" w:rsidP="00C86B8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EFBDB9A"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Oplyse sagsbehandler og borger via selvbetjeningsløsninger, hvordan parkeringsforholdene er begrænset i zonen.</w:t>
            </w:r>
          </w:p>
        </w:tc>
      </w:tr>
      <w:tr w:rsidR="006D6AF6" w:rsidRPr="0051728E" w14:paraId="2AB890D2" w14:textId="77777777" w:rsidTr="00C86B8D">
        <w:trPr>
          <w:trHeight w:hRule="exact" w:val="255"/>
        </w:trPr>
        <w:tc>
          <w:tcPr>
            <w:tcW w:w="2235" w:type="dxa"/>
            <w:shd w:val="clear" w:color="auto" w:fill="E0E0E0"/>
            <w:vAlign w:val="bottom"/>
          </w:tcPr>
          <w:p w14:paraId="5BE156FC" w14:textId="77777777" w:rsidR="006D6AF6" w:rsidRPr="0051728E" w:rsidRDefault="006D6AF6" w:rsidP="00C86B8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ED2DEC1" w14:textId="77777777" w:rsidR="006D6AF6" w:rsidRPr="008F59B8" w:rsidRDefault="006D6AF6" w:rsidP="00C86B8D">
            <w:pPr>
              <w:rPr>
                <w:rFonts w:ascii="Trebuchet MS" w:hAnsi="Trebuchet MS" w:cs="Trebuchet MS"/>
                <w:sz w:val="18"/>
                <w:szCs w:val="18"/>
              </w:rPr>
            </w:pPr>
            <w:r w:rsidRPr="008F59B8">
              <w:rPr>
                <w:rFonts w:ascii="Trebuchet MS" w:hAnsi="Trebuchet MS" w:cs="Trebuchet MS"/>
                <w:bCs/>
                <w:kern w:val="32"/>
                <w:sz w:val="18"/>
                <w:szCs w:val="18"/>
              </w:rPr>
              <w:t>Transportnet</w:t>
            </w:r>
          </w:p>
        </w:tc>
      </w:tr>
      <w:tr w:rsidR="006D6AF6" w:rsidRPr="0051728E" w14:paraId="6F2A8504" w14:textId="77777777" w:rsidTr="00C86B8D">
        <w:trPr>
          <w:trHeight w:hRule="exact" w:val="255"/>
        </w:trPr>
        <w:tc>
          <w:tcPr>
            <w:tcW w:w="2235" w:type="dxa"/>
            <w:shd w:val="clear" w:color="auto" w:fill="E0E0E0"/>
            <w:vAlign w:val="bottom"/>
          </w:tcPr>
          <w:p w14:paraId="059881C3" w14:textId="77777777" w:rsidR="006D6AF6" w:rsidRPr="00492FFE" w:rsidRDefault="006A595F" w:rsidP="00C86B8D">
            <w:pPr>
              <w:rPr>
                <w:rFonts w:ascii="Trebuchet MS" w:hAnsi="Trebuchet MS" w:cs="Trebuchet MS"/>
                <w:sz w:val="18"/>
                <w:szCs w:val="18"/>
              </w:rPr>
            </w:pPr>
            <w:proofErr w:type="spellStart"/>
            <w:r w:rsidRPr="00E45822">
              <w:rPr>
                <w:rFonts w:ascii="Trebuchet MS" w:hAnsi="Trebuchet MS" w:cs="Trebuchet MS"/>
                <w:sz w:val="18"/>
                <w:szCs w:val="18"/>
              </w:rPr>
              <w:t>Noegle</w:t>
            </w:r>
            <w:r w:rsidR="006D6AF6" w:rsidRPr="00492FFE">
              <w:rPr>
                <w:rFonts w:ascii="Trebuchet MS" w:hAnsi="Trebuchet MS" w:cs="Trebuchet MS"/>
                <w:sz w:val="18"/>
                <w:szCs w:val="18"/>
              </w:rPr>
              <w:t>_ord</w:t>
            </w:r>
            <w:proofErr w:type="spellEnd"/>
          </w:p>
        </w:tc>
        <w:tc>
          <w:tcPr>
            <w:tcW w:w="11340" w:type="dxa"/>
            <w:shd w:val="clear" w:color="auto" w:fill="FFFFFF"/>
            <w:vAlign w:val="bottom"/>
          </w:tcPr>
          <w:p w14:paraId="46B6D587" w14:textId="77777777" w:rsidR="006D6AF6" w:rsidRPr="00492FFE" w:rsidRDefault="006D6AF6" w:rsidP="00C86B8D">
            <w:pPr>
              <w:autoSpaceDE w:val="0"/>
              <w:autoSpaceDN w:val="0"/>
              <w:adjustRightInd w:val="0"/>
              <w:rPr>
                <w:rFonts w:ascii="Trebuchet MS" w:hAnsi="Trebuchet MS" w:cs="Trebuchet MS"/>
                <w:sz w:val="18"/>
                <w:szCs w:val="18"/>
              </w:rPr>
            </w:pPr>
            <w:r>
              <w:rPr>
                <w:rFonts w:ascii="Trebuchet MS" w:hAnsi="Trebuchet MS"/>
                <w:sz w:val="18"/>
                <w:szCs w:val="18"/>
              </w:rPr>
              <w:t>Parkering, P-plads</w:t>
            </w:r>
          </w:p>
        </w:tc>
      </w:tr>
      <w:tr w:rsidR="006D6AF6" w:rsidRPr="0051728E" w14:paraId="099761FA" w14:textId="77777777" w:rsidTr="00C86B8D">
        <w:trPr>
          <w:trHeight w:hRule="exact" w:val="255"/>
        </w:trPr>
        <w:tc>
          <w:tcPr>
            <w:tcW w:w="2235" w:type="dxa"/>
            <w:shd w:val="clear" w:color="auto" w:fill="E0E0E0"/>
            <w:vAlign w:val="bottom"/>
          </w:tcPr>
          <w:p w14:paraId="4D3DD6A6"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860833B"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Flade</w:t>
            </w:r>
          </w:p>
        </w:tc>
      </w:tr>
      <w:tr w:rsidR="006D6AF6" w:rsidRPr="0051728E" w14:paraId="7B89CA83" w14:textId="77777777" w:rsidTr="00C86B8D">
        <w:trPr>
          <w:trHeight w:hRule="exact" w:val="255"/>
        </w:trPr>
        <w:tc>
          <w:tcPr>
            <w:tcW w:w="2235" w:type="dxa"/>
            <w:shd w:val="clear" w:color="auto" w:fill="E0E0E0"/>
            <w:vAlign w:val="bottom"/>
          </w:tcPr>
          <w:p w14:paraId="0F966ABF" w14:textId="77777777" w:rsidR="006D6AF6" w:rsidRPr="00C60C42" w:rsidRDefault="006D6AF6" w:rsidP="00C86B8D">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1889DA56" w14:textId="77777777" w:rsidR="006D6AF6" w:rsidRPr="00C60C42" w:rsidRDefault="006D6AF6" w:rsidP="00C86B8D">
            <w:pPr>
              <w:rPr>
                <w:rFonts w:ascii="Trebuchet MS" w:hAnsi="Trebuchet MS" w:cs="Trebuchet MS"/>
                <w:sz w:val="18"/>
                <w:szCs w:val="18"/>
              </w:rPr>
            </w:pPr>
          </w:p>
        </w:tc>
      </w:tr>
      <w:tr w:rsidR="00B51038" w:rsidRPr="00186E64" w14:paraId="437D6C23" w14:textId="77777777" w:rsidTr="00C86B8D">
        <w:trPr>
          <w:trHeight w:hRule="exact" w:val="255"/>
        </w:trPr>
        <w:tc>
          <w:tcPr>
            <w:tcW w:w="2235" w:type="dxa"/>
            <w:shd w:val="clear" w:color="auto" w:fill="E0E0E0"/>
            <w:vAlign w:val="bottom"/>
          </w:tcPr>
          <w:p w14:paraId="702B0969" w14:textId="77777777" w:rsidR="00B51038" w:rsidRPr="00C60C42" w:rsidRDefault="00B51038" w:rsidP="00C86B8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3E14EAB8" w14:textId="71461705" w:rsidR="00B51038" w:rsidRPr="00C60C42" w:rsidRDefault="00DF2393" w:rsidP="00C86B8D">
            <w:pPr>
              <w:rPr>
                <w:rFonts w:ascii="Trebuchet MS" w:hAnsi="Trebuchet MS" w:cs="Trebuchet MS"/>
                <w:sz w:val="18"/>
                <w:szCs w:val="18"/>
              </w:rPr>
            </w:pPr>
            <w:r w:rsidRPr="003D5E8B">
              <w:rPr>
                <w:rFonts w:ascii="Trebuchet MS" w:hAnsi="Trebuchet MS" w:cs="Trebuchet MS"/>
                <w:color w:val="4F81BD"/>
                <w:sz w:val="18"/>
                <w:szCs w:val="18"/>
              </w:rPr>
              <w:t>05.09.02, 05.09.06, 05.09.08</w:t>
            </w:r>
          </w:p>
        </w:tc>
      </w:tr>
    </w:tbl>
    <w:p w14:paraId="3DAA45A5" w14:textId="77777777" w:rsidR="004960D9" w:rsidRPr="00A32757" w:rsidRDefault="00380C13" w:rsidP="004960D9">
      <w:pPr>
        <w:pStyle w:val="Overskrift6"/>
      </w:pPr>
      <w:r>
        <w:t>5.7.</w:t>
      </w:r>
      <w:r w:rsidR="00617FD4">
        <w:t>3.2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960D9" w:rsidRPr="0051728E" w14:paraId="65477A05" w14:textId="77777777" w:rsidTr="00C86B8D">
        <w:trPr>
          <w:trHeight w:hRule="exact" w:val="255"/>
        </w:trPr>
        <w:tc>
          <w:tcPr>
            <w:tcW w:w="4503" w:type="dxa"/>
            <w:shd w:val="clear" w:color="auto" w:fill="D9D9D9"/>
            <w:vAlign w:val="center"/>
          </w:tcPr>
          <w:p w14:paraId="483E96FE"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24337620"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7ECD4B60" w14:textId="77777777" w:rsidTr="00C86B8D">
        <w:trPr>
          <w:trHeight w:hRule="exact" w:val="510"/>
        </w:trPr>
        <w:tc>
          <w:tcPr>
            <w:tcW w:w="4503" w:type="dxa"/>
            <w:shd w:val="clear" w:color="auto" w:fill="E0E0E0"/>
            <w:vAlign w:val="center"/>
          </w:tcPr>
          <w:p w14:paraId="02210E34" w14:textId="77777777" w:rsidR="004960D9" w:rsidRPr="00024C60" w:rsidRDefault="004960D9" w:rsidP="00C86B8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492A8215" w14:textId="49C24212" w:rsidR="004960D9" w:rsidRPr="00024C60" w:rsidRDefault="006D6AF6" w:rsidP="00C86B8D">
            <w:pPr>
              <w:rPr>
                <w:rFonts w:ascii="Trebuchet MS" w:hAnsi="Trebuchet MS" w:cs="Trebuchet MS"/>
                <w:sz w:val="18"/>
                <w:szCs w:val="18"/>
              </w:rPr>
            </w:pPr>
            <w:r>
              <w:rPr>
                <w:rFonts w:ascii="Trebuchet MS" w:hAnsi="Trebuchet MS" w:cs="Trebuchet MS"/>
                <w:sz w:val="18"/>
                <w:szCs w:val="18"/>
              </w:rPr>
              <w:t xml:space="preserve">Fladen tegnes med 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 ud for skilte me</w:t>
            </w:r>
            <w:r w:rsidR="00381BC9">
              <w:rPr>
                <w:rFonts w:ascii="Trebuchet MS" w:hAnsi="Trebuchet MS" w:cs="Trebuchet MS"/>
                <w:sz w:val="18"/>
                <w:szCs w:val="18"/>
              </w:rPr>
              <w:t>d P-zonen. Dette skilt vil ofte</w:t>
            </w:r>
            <w:r>
              <w:rPr>
                <w:rFonts w:ascii="Trebuchet MS" w:hAnsi="Trebuchet MS" w:cs="Trebuchet MS"/>
                <w:sz w:val="18"/>
                <w:szCs w:val="18"/>
              </w:rPr>
              <w:t xml:space="preserve"> kunne genkendes på </w:t>
            </w:r>
            <w:proofErr w:type="spellStart"/>
            <w:r>
              <w:rPr>
                <w:rFonts w:ascii="Trebuchet MS" w:hAnsi="Trebuchet MS" w:cs="Trebuchet MS"/>
                <w:sz w:val="18"/>
                <w:szCs w:val="18"/>
              </w:rPr>
              <w:t>ortofoto</w:t>
            </w:r>
            <w:proofErr w:type="spellEnd"/>
            <w:r>
              <w:rPr>
                <w:rFonts w:ascii="Trebuchet MS" w:hAnsi="Trebuchet MS" w:cs="Trebuchet MS"/>
                <w:sz w:val="18"/>
                <w:szCs w:val="18"/>
              </w:rPr>
              <w:t>. Ellers benyttes skråfoto eller street-view.</w:t>
            </w:r>
          </w:p>
        </w:tc>
      </w:tr>
      <w:tr w:rsidR="004960D9" w:rsidRPr="0051728E" w14:paraId="75ACF7D6" w14:textId="77777777" w:rsidTr="00C86B8D">
        <w:trPr>
          <w:trHeight w:hRule="exact" w:val="255"/>
        </w:trPr>
        <w:tc>
          <w:tcPr>
            <w:tcW w:w="4503" w:type="dxa"/>
            <w:shd w:val="clear" w:color="auto" w:fill="E0E0E0"/>
            <w:vAlign w:val="bottom"/>
          </w:tcPr>
          <w:p w14:paraId="24D19A5D"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81B9843" w14:textId="77777777" w:rsidR="004960D9" w:rsidRPr="00024C60" w:rsidRDefault="006D6AF6" w:rsidP="00C86B8D">
            <w:pPr>
              <w:rPr>
                <w:rFonts w:ascii="Trebuchet MS" w:hAnsi="Trebuchet MS" w:cs="Trebuchet MS"/>
                <w:sz w:val="18"/>
                <w:szCs w:val="18"/>
              </w:rPr>
            </w:pPr>
            <w:r>
              <w:rPr>
                <w:rFonts w:ascii="Trebuchet MS" w:hAnsi="Trebuchet MS" w:cs="Trebuchet MS"/>
                <w:sz w:val="18"/>
                <w:szCs w:val="18"/>
              </w:rPr>
              <w:t xml:space="preserve">Opdeles via tre grupper med flere forskellige værdier i hver gruppe. Se </w:t>
            </w:r>
            <w:r w:rsidR="00380C13">
              <w:rPr>
                <w:rFonts w:ascii="Trebuchet MS" w:hAnsi="Trebuchet MS" w:cs="Trebuchet MS"/>
                <w:sz w:val="18"/>
                <w:szCs w:val="18"/>
              </w:rPr>
              <w:t>5.8.</w:t>
            </w:r>
            <w:r>
              <w:rPr>
                <w:rFonts w:ascii="Trebuchet MS" w:hAnsi="Trebuchet MS" w:cs="Trebuchet MS"/>
                <w:sz w:val="18"/>
                <w:szCs w:val="18"/>
              </w:rPr>
              <w:t>3.3 Kodelister.</w:t>
            </w:r>
          </w:p>
        </w:tc>
      </w:tr>
      <w:tr w:rsidR="004960D9" w:rsidRPr="0051728E" w14:paraId="02EBA608" w14:textId="77777777" w:rsidTr="00C86B8D">
        <w:trPr>
          <w:trHeight w:hRule="exact" w:val="255"/>
        </w:trPr>
        <w:tc>
          <w:tcPr>
            <w:tcW w:w="4503" w:type="dxa"/>
            <w:shd w:val="clear" w:color="auto" w:fill="E0E0E0"/>
            <w:vAlign w:val="bottom"/>
          </w:tcPr>
          <w:p w14:paraId="07ACC11C"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9790619" w14:textId="77777777" w:rsidR="004960D9" w:rsidRPr="00024C60" w:rsidRDefault="007E0FF5" w:rsidP="00C86B8D">
            <w:pPr>
              <w:rPr>
                <w:rFonts w:ascii="Trebuchet MS" w:hAnsi="Trebuchet MS" w:cs="Trebuchet MS"/>
                <w:sz w:val="18"/>
                <w:szCs w:val="18"/>
              </w:rPr>
            </w:pPr>
            <w:r>
              <w:rPr>
                <w:rFonts w:ascii="Trebuchet MS" w:hAnsi="Trebuchet MS" w:cs="Trebuchet MS"/>
                <w:sz w:val="18"/>
                <w:szCs w:val="18"/>
              </w:rPr>
              <w:t>50 kvm.</w:t>
            </w:r>
          </w:p>
        </w:tc>
      </w:tr>
      <w:tr w:rsidR="004960D9" w:rsidRPr="0051728E" w14:paraId="74D70C32" w14:textId="77777777" w:rsidTr="00C86B8D">
        <w:trPr>
          <w:trHeight w:hRule="exact" w:val="255"/>
        </w:trPr>
        <w:tc>
          <w:tcPr>
            <w:tcW w:w="4503" w:type="dxa"/>
            <w:shd w:val="clear" w:color="auto" w:fill="E0E0E0"/>
            <w:vAlign w:val="bottom"/>
          </w:tcPr>
          <w:p w14:paraId="254D362F"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E24622D" w14:textId="77777777" w:rsidR="004960D9" w:rsidRPr="00024C60" w:rsidRDefault="004960D9" w:rsidP="00C86B8D">
            <w:pPr>
              <w:rPr>
                <w:rFonts w:ascii="Trebuchet MS" w:hAnsi="Trebuchet MS" w:cs="Trebuchet MS"/>
                <w:sz w:val="18"/>
                <w:szCs w:val="18"/>
              </w:rPr>
            </w:pPr>
          </w:p>
        </w:tc>
      </w:tr>
      <w:tr w:rsidR="004960D9" w:rsidRPr="0051728E" w14:paraId="5306BFAE" w14:textId="77777777" w:rsidTr="00C86B8D">
        <w:trPr>
          <w:trHeight w:hRule="exact" w:val="255"/>
        </w:trPr>
        <w:tc>
          <w:tcPr>
            <w:tcW w:w="4503" w:type="dxa"/>
            <w:shd w:val="clear" w:color="auto" w:fill="E0E0E0"/>
            <w:vAlign w:val="bottom"/>
          </w:tcPr>
          <w:p w14:paraId="78FBCEAD"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6F34AE11" w14:textId="77777777" w:rsidR="004960D9" w:rsidRPr="00024C60" w:rsidRDefault="00381BC9" w:rsidP="00C86B8D">
            <w:pPr>
              <w:rPr>
                <w:rFonts w:ascii="Trebuchet MS" w:hAnsi="Trebuchet MS" w:cs="Trebuchet MS"/>
                <w:sz w:val="18"/>
                <w:szCs w:val="18"/>
              </w:rPr>
            </w:pPr>
            <w:r>
              <w:rPr>
                <w:rFonts w:ascii="Trebuchet MS" w:hAnsi="Trebuchet MS" w:cs="Trebuchet MS"/>
                <w:sz w:val="18"/>
                <w:szCs w:val="18"/>
              </w:rPr>
              <w:t>Ingen overlap.</w:t>
            </w:r>
          </w:p>
        </w:tc>
      </w:tr>
      <w:tr w:rsidR="004960D9" w:rsidRPr="0051728E" w14:paraId="76A8F215" w14:textId="77777777" w:rsidTr="00C86B8D">
        <w:trPr>
          <w:trHeight w:hRule="exact" w:val="255"/>
        </w:trPr>
        <w:tc>
          <w:tcPr>
            <w:tcW w:w="4503" w:type="dxa"/>
            <w:shd w:val="clear" w:color="auto" w:fill="E0E0E0"/>
            <w:vAlign w:val="bottom"/>
          </w:tcPr>
          <w:p w14:paraId="44F459A4"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6D1FC3D7" w14:textId="77777777" w:rsidR="004960D9" w:rsidRPr="00024C60" w:rsidRDefault="004960D9" w:rsidP="00C86B8D">
            <w:pPr>
              <w:rPr>
                <w:rFonts w:ascii="Trebuchet MS" w:hAnsi="Trebuchet MS" w:cs="Trebuchet MS"/>
                <w:sz w:val="18"/>
                <w:szCs w:val="18"/>
              </w:rPr>
            </w:pPr>
          </w:p>
        </w:tc>
      </w:tr>
    </w:tbl>
    <w:p w14:paraId="75945AD3" w14:textId="77777777" w:rsidR="004960D9" w:rsidRPr="00A32757" w:rsidRDefault="00380C13" w:rsidP="004960D9">
      <w:pPr>
        <w:pStyle w:val="Overskrift6"/>
      </w:pPr>
      <w:r>
        <w:t>5.7.</w:t>
      </w:r>
      <w:r w:rsidR="00617FD4">
        <w:t>3.3</w:t>
      </w:r>
      <w:r w:rsidR="004960D9">
        <w:t xml:space="preserve"> Kodelister</w:t>
      </w:r>
    </w:p>
    <w:p w14:paraId="576D3761"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3F25F47" w14:textId="77777777" w:rsidR="004960D9" w:rsidRPr="00A32757" w:rsidRDefault="00380C13" w:rsidP="004960D9">
      <w:pPr>
        <w:pStyle w:val="Overskrift7"/>
      </w:pPr>
      <w:r>
        <w:t>5.7.</w:t>
      </w:r>
      <w:r w:rsidR="00617FD4">
        <w:t>3.3</w:t>
      </w:r>
      <w:r w:rsidR="004960D9" w:rsidRPr="00A32757">
        <w:t>.</w:t>
      </w:r>
      <w:r w:rsidR="004960D9">
        <w:t>1</w:t>
      </w:r>
      <w:r w:rsidR="004960D9" w:rsidRPr="00A32757">
        <w:t xml:space="preserve"> </w:t>
      </w:r>
      <w:r w:rsidR="004960D9">
        <w:t xml:space="preserve">  5</w:t>
      </w:r>
      <w:r>
        <w:t>6</w:t>
      </w:r>
      <w:r w:rsidR="004960D9">
        <w:t xml:space="preserve">02 </w:t>
      </w:r>
      <w:proofErr w:type="spellStart"/>
      <w:r w:rsidR="00CD4BC8">
        <w:t>P</w:t>
      </w:r>
      <w:r w:rsidR="00735E7E">
        <w:t>_</w:t>
      </w:r>
      <w:r w:rsidR="00CD4BC8">
        <w:t>tid</w:t>
      </w:r>
      <w:proofErr w:type="spellEnd"/>
      <w:r w:rsidR="004960D9" w:rsidRPr="00CC386E">
        <w:rPr>
          <w:rStyle w:val="TypografiOverskrift4BrugerdefineretfarveRGB0Tegn"/>
        </w:rPr>
        <w:t xml:space="preserve"> </w:t>
      </w:r>
      <w:r w:rsidR="004960D9">
        <w:t>(</w:t>
      </w:r>
      <w:r w:rsidR="00AB5E7A" w:rsidRPr="004D056C">
        <w:t>d_5602_p_tid</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2"/>
        <w:gridCol w:w="2098"/>
        <w:gridCol w:w="1288"/>
        <w:gridCol w:w="4656"/>
      </w:tblGrid>
      <w:tr w:rsidR="00112363" w:rsidRPr="0051728E" w14:paraId="5DCFEC06" w14:textId="77777777" w:rsidTr="00B00724">
        <w:trPr>
          <w:trHeight w:hRule="exact" w:val="255"/>
        </w:trPr>
        <w:tc>
          <w:tcPr>
            <w:tcW w:w="1412" w:type="dxa"/>
            <w:tcBorders>
              <w:bottom w:val="single" w:sz="4" w:space="0" w:color="auto"/>
            </w:tcBorders>
            <w:shd w:val="clear" w:color="auto" w:fill="D9D9D9"/>
            <w:vAlign w:val="bottom"/>
          </w:tcPr>
          <w:p w14:paraId="543DF4DE" w14:textId="77777777" w:rsidR="00112363" w:rsidRPr="0051728E" w:rsidRDefault="00112363" w:rsidP="00B811B1">
            <w:pPr>
              <w:rPr>
                <w:rFonts w:ascii="Trebuchet MS" w:hAnsi="Trebuchet MS" w:cs="Trebuchet MS"/>
                <w:b/>
                <w:bCs/>
                <w:sz w:val="18"/>
                <w:szCs w:val="18"/>
              </w:rPr>
            </w:pPr>
            <w:proofErr w:type="spellStart"/>
            <w:r>
              <w:rPr>
                <w:rFonts w:ascii="Trebuchet MS" w:hAnsi="Trebuchet MS" w:cs="Trebuchet MS"/>
                <w:b/>
                <w:bCs/>
                <w:sz w:val="18"/>
                <w:szCs w:val="18"/>
              </w:rPr>
              <w:t>p_tid_kode</w:t>
            </w:r>
            <w:proofErr w:type="spellEnd"/>
          </w:p>
        </w:tc>
        <w:tc>
          <w:tcPr>
            <w:tcW w:w="2098" w:type="dxa"/>
            <w:tcBorders>
              <w:bottom w:val="single" w:sz="4" w:space="0" w:color="auto"/>
            </w:tcBorders>
            <w:shd w:val="clear" w:color="auto" w:fill="D9D9D9"/>
            <w:vAlign w:val="bottom"/>
          </w:tcPr>
          <w:p w14:paraId="67E7CCD3" w14:textId="77777777" w:rsidR="00112363" w:rsidRPr="0051728E" w:rsidRDefault="00112363" w:rsidP="00B811B1">
            <w:pPr>
              <w:rPr>
                <w:rFonts w:ascii="Trebuchet MS" w:hAnsi="Trebuchet MS" w:cs="Trebuchet MS"/>
                <w:bCs/>
                <w:sz w:val="18"/>
                <w:szCs w:val="18"/>
              </w:rPr>
            </w:pPr>
            <w:proofErr w:type="spellStart"/>
            <w:r>
              <w:rPr>
                <w:rFonts w:ascii="Trebuchet MS" w:hAnsi="Trebuchet MS" w:cs="Trebuchet MS"/>
                <w:b/>
                <w:bCs/>
                <w:sz w:val="18"/>
                <w:szCs w:val="18"/>
              </w:rPr>
              <w:t>p_tid</w:t>
            </w:r>
            <w:proofErr w:type="spellEnd"/>
          </w:p>
        </w:tc>
        <w:tc>
          <w:tcPr>
            <w:tcW w:w="1288" w:type="dxa"/>
            <w:tcBorders>
              <w:bottom w:val="single" w:sz="4" w:space="0" w:color="auto"/>
            </w:tcBorders>
            <w:shd w:val="clear" w:color="auto" w:fill="D9D9D9"/>
            <w:vAlign w:val="bottom"/>
          </w:tcPr>
          <w:p w14:paraId="42A9B53C"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4656" w:type="dxa"/>
            <w:tcBorders>
              <w:bottom w:val="single" w:sz="4" w:space="0" w:color="auto"/>
            </w:tcBorders>
            <w:shd w:val="clear" w:color="auto" w:fill="D9D9D9"/>
            <w:vAlign w:val="bottom"/>
          </w:tcPr>
          <w:p w14:paraId="039A9EEF"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356E6D24"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C9E7AAC" w14:textId="77777777" w:rsidR="00112363" w:rsidRPr="00CE6370" w:rsidRDefault="00112363" w:rsidP="00B811B1">
            <w:pPr>
              <w:jc w:val="center"/>
              <w:rPr>
                <w:rFonts w:ascii="Trebuchet MS" w:hAnsi="Trebuchet MS"/>
                <w:sz w:val="18"/>
                <w:szCs w:val="18"/>
              </w:rPr>
            </w:pPr>
            <w:r>
              <w:rPr>
                <w:rFonts w:ascii="Trebuchet MS" w:hAnsi="Trebuchet MS"/>
                <w:sz w:val="18"/>
                <w:szCs w:val="18"/>
              </w:rPr>
              <w:t>0</w:t>
            </w:r>
          </w:p>
        </w:tc>
        <w:tc>
          <w:tcPr>
            <w:tcW w:w="2098" w:type="dxa"/>
            <w:tcBorders>
              <w:top w:val="single" w:sz="4" w:space="0" w:color="auto"/>
              <w:left w:val="single" w:sz="4" w:space="0" w:color="auto"/>
              <w:bottom w:val="single" w:sz="4" w:space="0" w:color="auto"/>
            </w:tcBorders>
            <w:shd w:val="clear" w:color="auto" w:fill="FFFFFF"/>
            <w:vAlign w:val="bottom"/>
          </w:tcPr>
          <w:p w14:paraId="36D4DFD1" w14:textId="77777777" w:rsidR="00112363" w:rsidRPr="008F59B8" w:rsidRDefault="00112363" w:rsidP="00B00724">
            <w:pPr>
              <w:rPr>
                <w:rFonts w:ascii="Trebuchet MS" w:hAnsi="Trebuchet MS"/>
                <w:sz w:val="18"/>
                <w:szCs w:val="18"/>
              </w:rPr>
            </w:pPr>
            <w:r w:rsidRPr="008F59B8">
              <w:rPr>
                <w:rFonts w:ascii="Trebuchet MS" w:hAnsi="Trebuchet MS"/>
                <w:sz w:val="18"/>
                <w:szCs w:val="18"/>
              </w:rPr>
              <w:t>Ingen</w:t>
            </w:r>
            <w:r w:rsidR="00B00724" w:rsidRPr="008F59B8">
              <w:rPr>
                <w:rFonts w:ascii="Trebuchet MS" w:hAnsi="Trebuchet MS"/>
                <w:sz w:val="18"/>
                <w:szCs w:val="18"/>
              </w:rPr>
              <w:t xml:space="preserve"> </w:t>
            </w:r>
            <w:r w:rsidRPr="008F59B8">
              <w:rPr>
                <w:rFonts w:ascii="Trebuchet MS" w:hAnsi="Trebuchet MS"/>
                <w:sz w:val="18"/>
                <w:szCs w:val="18"/>
              </w:rPr>
              <w:t>tidsbegrænsning</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F9B2BC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1EEAEC0D"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Ikke begrænsning i perioden køretøjet må parkere i.</w:t>
            </w:r>
          </w:p>
        </w:tc>
      </w:tr>
      <w:tr w:rsidR="00112363" w:rsidRPr="0051728E" w14:paraId="60A67A8F"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85DBD51" w14:textId="77777777" w:rsidR="00112363" w:rsidRPr="00CE6370" w:rsidRDefault="00112363" w:rsidP="00B811B1">
            <w:pPr>
              <w:jc w:val="center"/>
              <w:rPr>
                <w:rFonts w:ascii="Trebuchet MS" w:hAnsi="Trebuchet MS"/>
                <w:sz w:val="18"/>
                <w:szCs w:val="18"/>
              </w:rPr>
            </w:pPr>
            <w:r>
              <w:rPr>
                <w:rFonts w:ascii="Trebuchet MS" w:hAnsi="Trebuchet MS"/>
                <w:sz w:val="18"/>
                <w:szCs w:val="18"/>
              </w:rPr>
              <w:t>1</w:t>
            </w:r>
          </w:p>
        </w:tc>
        <w:tc>
          <w:tcPr>
            <w:tcW w:w="2098" w:type="dxa"/>
            <w:tcBorders>
              <w:top w:val="single" w:sz="4" w:space="0" w:color="auto"/>
              <w:left w:val="single" w:sz="4" w:space="0" w:color="auto"/>
              <w:bottom w:val="single" w:sz="4" w:space="0" w:color="auto"/>
            </w:tcBorders>
            <w:shd w:val="clear" w:color="auto" w:fill="FFFFFF"/>
            <w:vAlign w:val="bottom"/>
          </w:tcPr>
          <w:p w14:paraId="6F34B1F3"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 time</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539BBC33"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188FD336"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 time.</w:t>
            </w:r>
          </w:p>
        </w:tc>
      </w:tr>
      <w:tr w:rsidR="00112363" w:rsidRPr="0051728E" w14:paraId="2CB0BDA7"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DB8A5C6" w14:textId="77777777" w:rsidR="00112363" w:rsidRPr="00CE6370" w:rsidRDefault="00112363" w:rsidP="00B811B1">
            <w:pPr>
              <w:jc w:val="center"/>
              <w:rPr>
                <w:rFonts w:ascii="Trebuchet MS" w:hAnsi="Trebuchet MS"/>
                <w:sz w:val="18"/>
                <w:szCs w:val="18"/>
              </w:rPr>
            </w:pPr>
            <w:r>
              <w:rPr>
                <w:rFonts w:ascii="Trebuchet MS" w:hAnsi="Trebuchet MS"/>
                <w:sz w:val="18"/>
                <w:szCs w:val="18"/>
              </w:rPr>
              <w:t>2</w:t>
            </w:r>
          </w:p>
        </w:tc>
        <w:tc>
          <w:tcPr>
            <w:tcW w:w="2098" w:type="dxa"/>
            <w:tcBorders>
              <w:top w:val="single" w:sz="4" w:space="0" w:color="auto"/>
              <w:left w:val="single" w:sz="4" w:space="0" w:color="auto"/>
              <w:bottom w:val="single" w:sz="4" w:space="0" w:color="auto"/>
            </w:tcBorders>
            <w:shd w:val="clear" w:color="auto" w:fill="FFFFFF"/>
            <w:vAlign w:val="bottom"/>
          </w:tcPr>
          <w:p w14:paraId="5FBC975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2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1079CF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7C1E2CFC"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2 timer.</w:t>
            </w:r>
          </w:p>
        </w:tc>
      </w:tr>
      <w:tr w:rsidR="00112363" w:rsidRPr="0051728E" w14:paraId="39BFFFBE"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3687E1F" w14:textId="77777777" w:rsidR="00112363" w:rsidRDefault="00112363" w:rsidP="00B811B1">
            <w:pPr>
              <w:jc w:val="center"/>
              <w:rPr>
                <w:rFonts w:ascii="Trebuchet MS" w:hAnsi="Trebuchet MS"/>
                <w:sz w:val="18"/>
                <w:szCs w:val="18"/>
              </w:rPr>
            </w:pPr>
            <w:r>
              <w:rPr>
                <w:rFonts w:ascii="Trebuchet MS" w:hAnsi="Trebuchet MS"/>
                <w:sz w:val="18"/>
                <w:szCs w:val="18"/>
              </w:rPr>
              <w:t>3</w:t>
            </w:r>
          </w:p>
        </w:tc>
        <w:tc>
          <w:tcPr>
            <w:tcW w:w="2098" w:type="dxa"/>
            <w:tcBorders>
              <w:top w:val="single" w:sz="4" w:space="0" w:color="auto"/>
              <w:left w:val="single" w:sz="4" w:space="0" w:color="auto"/>
              <w:bottom w:val="single" w:sz="4" w:space="0" w:color="auto"/>
            </w:tcBorders>
            <w:shd w:val="clear" w:color="auto" w:fill="FFFFFF"/>
            <w:vAlign w:val="bottom"/>
          </w:tcPr>
          <w:p w14:paraId="2ABB258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3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89C9E9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5B7BDC51"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3 timer.</w:t>
            </w:r>
          </w:p>
        </w:tc>
      </w:tr>
      <w:tr w:rsidR="00112363" w:rsidRPr="0051728E" w14:paraId="6B6340E3"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5C30095" w14:textId="77777777" w:rsidR="00112363" w:rsidRPr="00CE6370" w:rsidRDefault="00112363" w:rsidP="00B811B1">
            <w:pPr>
              <w:jc w:val="center"/>
              <w:rPr>
                <w:rFonts w:ascii="Trebuchet MS" w:hAnsi="Trebuchet MS"/>
                <w:sz w:val="18"/>
                <w:szCs w:val="18"/>
              </w:rPr>
            </w:pPr>
            <w:r>
              <w:rPr>
                <w:rFonts w:ascii="Trebuchet MS" w:hAnsi="Trebuchet MS"/>
                <w:sz w:val="18"/>
                <w:szCs w:val="18"/>
              </w:rPr>
              <w:t>4</w:t>
            </w:r>
          </w:p>
        </w:tc>
        <w:tc>
          <w:tcPr>
            <w:tcW w:w="2098" w:type="dxa"/>
            <w:tcBorders>
              <w:top w:val="single" w:sz="4" w:space="0" w:color="auto"/>
              <w:left w:val="single" w:sz="4" w:space="0" w:color="auto"/>
              <w:bottom w:val="single" w:sz="4" w:space="0" w:color="auto"/>
            </w:tcBorders>
            <w:shd w:val="clear" w:color="auto" w:fill="FFFFFF"/>
            <w:vAlign w:val="bottom"/>
          </w:tcPr>
          <w:p w14:paraId="74F9FE76"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4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5A3E6C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BD87DE9"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4 timer.</w:t>
            </w:r>
          </w:p>
        </w:tc>
      </w:tr>
      <w:tr w:rsidR="00112363" w:rsidRPr="0051728E" w14:paraId="469E21C6"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9BD3E39" w14:textId="77777777" w:rsidR="00112363" w:rsidRDefault="00112363" w:rsidP="00B811B1">
            <w:pPr>
              <w:jc w:val="center"/>
              <w:rPr>
                <w:rFonts w:ascii="Trebuchet MS" w:hAnsi="Trebuchet MS"/>
                <w:sz w:val="18"/>
                <w:szCs w:val="18"/>
              </w:rPr>
            </w:pPr>
            <w:r>
              <w:rPr>
                <w:rFonts w:ascii="Trebuchet MS" w:hAnsi="Trebuchet MS"/>
                <w:sz w:val="18"/>
                <w:szCs w:val="18"/>
              </w:rPr>
              <w:t>5</w:t>
            </w:r>
          </w:p>
        </w:tc>
        <w:tc>
          <w:tcPr>
            <w:tcW w:w="2098" w:type="dxa"/>
            <w:tcBorders>
              <w:top w:val="single" w:sz="4" w:space="0" w:color="auto"/>
              <w:left w:val="single" w:sz="4" w:space="0" w:color="auto"/>
              <w:bottom w:val="single" w:sz="4" w:space="0" w:color="auto"/>
            </w:tcBorders>
            <w:shd w:val="clear" w:color="auto" w:fill="FFFFFF"/>
            <w:vAlign w:val="bottom"/>
          </w:tcPr>
          <w:p w14:paraId="4C08F0F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5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0E12036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419A364"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5 timer.</w:t>
            </w:r>
          </w:p>
        </w:tc>
      </w:tr>
      <w:tr w:rsidR="00112363" w:rsidRPr="0051728E" w14:paraId="736D991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3B8278BB" w14:textId="77777777" w:rsidR="00112363" w:rsidRPr="00CE6370" w:rsidRDefault="00112363" w:rsidP="00B811B1">
            <w:pPr>
              <w:jc w:val="center"/>
              <w:rPr>
                <w:rFonts w:ascii="Trebuchet MS" w:hAnsi="Trebuchet MS"/>
                <w:sz w:val="18"/>
                <w:szCs w:val="18"/>
              </w:rPr>
            </w:pPr>
            <w:r>
              <w:rPr>
                <w:rFonts w:ascii="Trebuchet MS" w:hAnsi="Trebuchet MS"/>
                <w:sz w:val="18"/>
                <w:szCs w:val="18"/>
              </w:rPr>
              <w:lastRenderedPageBreak/>
              <w:t>6</w:t>
            </w:r>
          </w:p>
        </w:tc>
        <w:tc>
          <w:tcPr>
            <w:tcW w:w="2098" w:type="dxa"/>
            <w:tcBorders>
              <w:top w:val="single" w:sz="4" w:space="0" w:color="auto"/>
              <w:left w:val="single" w:sz="4" w:space="0" w:color="auto"/>
              <w:bottom w:val="single" w:sz="4" w:space="0" w:color="auto"/>
            </w:tcBorders>
            <w:shd w:val="clear" w:color="auto" w:fill="FFFFFF"/>
            <w:vAlign w:val="bottom"/>
          </w:tcPr>
          <w:p w14:paraId="175E6292"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6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AF83D34"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050B647"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6 timer.</w:t>
            </w:r>
          </w:p>
        </w:tc>
      </w:tr>
      <w:tr w:rsidR="00112363" w:rsidRPr="0051728E" w14:paraId="04A71F2B"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E96ABEB" w14:textId="77777777" w:rsidR="00112363" w:rsidRDefault="00112363" w:rsidP="00B811B1">
            <w:pPr>
              <w:jc w:val="center"/>
              <w:rPr>
                <w:rFonts w:ascii="Trebuchet MS" w:hAnsi="Trebuchet MS"/>
                <w:sz w:val="18"/>
                <w:szCs w:val="18"/>
              </w:rPr>
            </w:pPr>
            <w:r>
              <w:rPr>
                <w:rFonts w:ascii="Trebuchet MS" w:hAnsi="Trebuchet MS"/>
                <w:sz w:val="18"/>
                <w:szCs w:val="18"/>
              </w:rPr>
              <w:t>7</w:t>
            </w:r>
          </w:p>
        </w:tc>
        <w:tc>
          <w:tcPr>
            <w:tcW w:w="2098" w:type="dxa"/>
            <w:tcBorders>
              <w:top w:val="single" w:sz="4" w:space="0" w:color="auto"/>
              <w:left w:val="single" w:sz="4" w:space="0" w:color="auto"/>
              <w:bottom w:val="single" w:sz="4" w:space="0" w:color="auto"/>
            </w:tcBorders>
            <w:shd w:val="clear" w:color="auto" w:fill="FFFFFF"/>
            <w:vAlign w:val="bottom"/>
          </w:tcPr>
          <w:p w14:paraId="054E48C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7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274B2ED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0A51F16A"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7 timer.</w:t>
            </w:r>
          </w:p>
        </w:tc>
      </w:tr>
      <w:tr w:rsidR="00112363" w:rsidRPr="0051728E" w14:paraId="40B3F40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A6355D1" w14:textId="77777777" w:rsidR="00112363" w:rsidRDefault="00112363" w:rsidP="00B811B1">
            <w:pPr>
              <w:jc w:val="center"/>
              <w:rPr>
                <w:rFonts w:ascii="Trebuchet MS" w:hAnsi="Trebuchet MS"/>
                <w:sz w:val="18"/>
                <w:szCs w:val="18"/>
              </w:rPr>
            </w:pPr>
            <w:r>
              <w:rPr>
                <w:rFonts w:ascii="Trebuchet MS" w:hAnsi="Trebuchet MS"/>
                <w:sz w:val="18"/>
                <w:szCs w:val="18"/>
              </w:rPr>
              <w:t>8</w:t>
            </w:r>
          </w:p>
        </w:tc>
        <w:tc>
          <w:tcPr>
            <w:tcW w:w="2098" w:type="dxa"/>
            <w:tcBorders>
              <w:top w:val="single" w:sz="4" w:space="0" w:color="auto"/>
              <w:left w:val="single" w:sz="4" w:space="0" w:color="auto"/>
              <w:bottom w:val="single" w:sz="4" w:space="0" w:color="auto"/>
            </w:tcBorders>
            <w:shd w:val="clear" w:color="auto" w:fill="FFFFFF"/>
            <w:vAlign w:val="bottom"/>
          </w:tcPr>
          <w:p w14:paraId="6FDFF84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8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E45D02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57505AB0"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8 timer.</w:t>
            </w:r>
          </w:p>
        </w:tc>
      </w:tr>
      <w:tr w:rsidR="00112363" w:rsidRPr="0051728E" w14:paraId="49461FF1"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2A534BD" w14:textId="77777777" w:rsidR="00112363" w:rsidRPr="00CE6370" w:rsidRDefault="00112363" w:rsidP="00B811B1">
            <w:pPr>
              <w:jc w:val="center"/>
              <w:rPr>
                <w:rFonts w:ascii="Trebuchet MS" w:hAnsi="Trebuchet MS"/>
                <w:sz w:val="18"/>
                <w:szCs w:val="18"/>
              </w:rPr>
            </w:pPr>
            <w:r>
              <w:rPr>
                <w:rFonts w:ascii="Trebuchet MS" w:hAnsi="Trebuchet MS"/>
                <w:sz w:val="18"/>
                <w:szCs w:val="18"/>
              </w:rPr>
              <w:t>9</w:t>
            </w:r>
          </w:p>
        </w:tc>
        <w:tc>
          <w:tcPr>
            <w:tcW w:w="2098" w:type="dxa"/>
            <w:tcBorders>
              <w:top w:val="single" w:sz="4" w:space="0" w:color="auto"/>
              <w:left w:val="single" w:sz="4" w:space="0" w:color="auto"/>
              <w:bottom w:val="single" w:sz="4" w:space="0" w:color="auto"/>
            </w:tcBorders>
            <w:shd w:val="clear" w:color="auto" w:fill="FFFFFF"/>
            <w:vAlign w:val="bottom"/>
          </w:tcPr>
          <w:p w14:paraId="26E51718"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9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DB3C4C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49167C1"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9 timer.</w:t>
            </w:r>
          </w:p>
        </w:tc>
      </w:tr>
      <w:tr w:rsidR="00112363" w:rsidRPr="0051728E" w14:paraId="46752322"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22444FAC" w14:textId="77777777" w:rsidR="00112363" w:rsidRDefault="00112363" w:rsidP="00B811B1">
            <w:pPr>
              <w:jc w:val="center"/>
              <w:rPr>
                <w:rFonts w:ascii="Trebuchet MS" w:hAnsi="Trebuchet MS"/>
                <w:sz w:val="18"/>
                <w:szCs w:val="18"/>
              </w:rPr>
            </w:pPr>
            <w:r>
              <w:rPr>
                <w:rFonts w:ascii="Trebuchet MS" w:hAnsi="Trebuchet MS"/>
                <w:sz w:val="18"/>
                <w:szCs w:val="18"/>
              </w:rPr>
              <w:t>10</w:t>
            </w:r>
          </w:p>
        </w:tc>
        <w:tc>
          <w:tcPr>
            <w:tcW w:w="2098" w:type="dxa"/>
            <w:tcBorders>
              <w:top w:val="single" w:sz="4" w:space="0" w:color="auto"/>
              <w:left w:val="single" w:sz="4" w:space="0" w:color="auto"/>
              <w:bottom w:val="single" w:sz="4" w:space="0" w:color="auto"/>
            </w:tcBorders>
            <w:shd w:val="clear" w:color="auto" w:fill="FFFFFF"/>
            <w:vAlign w:val="bottom"/>
          </w:tcPr>
          <w:p w14:paraId="31B13B46"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10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73BB25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8357924"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10 timer.</w:t>
            </w:r>
          </w:p>
        </w:tc>
      </w:tr>
      <w:tr w:rsidR="00112363" w:rsidRPr="0051728E" w14:paraId="453D0E8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6D1AD04" w14:textId="77777777" w:rsidR="00112363" w:rsidRPr="00CE6370" w:rsidRDefault="00112363" w:rsidP="00B811B1">
            <w:pPr>
              <w:jc w:val="center"/>
              <w:rPr>
                <w:rFonts w:ascii="Trebuchet MS" w:hAnsi="Trebuchet MS"/>
                <w:sz w:val="18"/>
                <w:szCs w:val="18"/>
              </w:rPr>
            </w:pPr>
            <w:r>
              <w:rPr>
                <w:rFonts w:ascii="Trebuchet MS" w:hAnsi="Trebuchet MS"/>
                <w:sz w:val="18"/>
                <w:szCs w:val="18"/>
              </w:rPr>
              <w:t>11</w:t>
            </w:r>
          </w:p>
        </w:tc>
        <w:tc>
          <w:tcPr>
            <w:tcW w:w="2098" w:type="dxa"/>
            <w:tcBorders>
              <w:top w:val="single" w:sz="4" w:space="0" w:color="auto"/>
              <w:left w:val="single" w:sz="4" w:space="0" w:color="auto"/>
              <w:bottom w:val="single" w:sz="4" w:space="0" w:color="auto"/>
            </w:tcBorders>
            <w:shd w:val="clear" w:color="auto" w:fill="FFFFFF"/>
            <w:vAlign w:val="bottom"/>
          </w:tcPr>
          <w:p w14:paraId="04E727E2"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11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2F1A9C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7C0ACBE5"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11 timer.</w:t>
            </w:r>
          </w:p>
        </w:tc>
      </w:tr>
      <w:tr w:rsidR="00112363" w:rsidRPr="0051728E" w14:paraId="0697C5DA"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262E798" w14:textId="77777777" w:rsidR="00112363" w:rsidRDefault="00112363" w:rsidP="00B811B1">
            <w:pPr>
              <w:jc w:val="center"/>
              <w:rPr>
                <w:rFonts w:ascii="Trebuchet MS" w:hAnsi="Trebuchet MS"/>
                <w:sz w:val="18"/>
                <w:szCs w:val="18"/>
              </w:rPr>
            </w:pPr>
            <w:r>
              <w:rPr>
                <w:rFonts w:ascii="Trebuchet MS" w:hAnsi="Trebuchet MS"/>
                <w:sz w:val="18"/>
                <w:szCs w:val="18"/>
              </w:rPr>
              <w:t>12</w:t>
            </w:r>
          </w:p>
        </w:tc>
        <w:tc>
          <w:tcPr>
            <w:tcW w:w="2098" w:type="dxa"/>
            <w:tcBorders>
              <w:top w:val="single" w:sz="4" w:space="0" w:color="auto"/>
              <w:left w:val="single" w:sz="4" w:space="0" w:color="auto"/>
              <w:bottom w:val="single" w:sz="4" w:space="0" w:color="auto"/>
            </w:tcBorders>
            <w:shd w:val="clear" w:color="auto" w:fill="FFFFFF"/>
            <w:vAlign w:val="bottom"/>
          </w:tcPr>
          <w:p w14:paraId="375BA5E9"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12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51F8A081"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A324BEE"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12 timer.</w:t>
            </w:r>
          </w:p>
        </w:tc>
      </w:tr>
      <w:tr w:rsidR="00112363" w:rsidRPr="0051728E" w14:paraId="5433321C"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78DEE40" w14:textId="77777777" w:rsidR="00112363" w:rsidRDefault="00112363" w:rsidP="00B811B1">
            <w:pPr>
              <w:jc w:val="center"/>
              <w:rPr>
                <w:rFonts w:ascii="Trebuchet MS" w:hAnsi="Trebuchet MS"/>
                <w:sz w:val="18"/>
                <w:szCs w:val="18"/>
              </w:rPr>
            </w:pPr>
            <w:r>
              <w:rPr>
                <w:rFonts w:ascii="Trebuchet MS" w:hAnsi="Trebuchet MS"/>
                <w:sz w:val="18"/>
                <w:szCs w:val="18"/>
              </w:rPr>
              <w:t>15</w:t>
            </w:r>
          </w:p>
        </w:tc>
        <w:tc>
          <w:tcPr>
            <w:tcW w:w="2098" w:type="dxa"/>
            <w:tcBorders>
              <w:top w:val="single" w:sz="4" w:space="0" w:color="auto"/>
              <w:left w:val="single" w:sz="4" w:space="0" w:color="auto"/>
              <w:bottom w:val="single" w:sz="4" w:space="0" w:color="auto"/>
            </w:tcBorders>
            <w:shd w:val="clear" w:color="auto" w:fill="FFFFFF"/>
            <w:vAlign w:val="bottom"/>
          </w:tcPr>
          <w:p w14:paraId="6AF9CD9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15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0C51DB0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B4B561C"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15 minutter</w:t>
            </w:r>
            <w:r w:rsidRPr="008F59B8">
              <w:rPr>
                <w:rFonts w:ascii="Trebuchet MS" w:hAnsi="Trebuchet MS" w:cs="Trebuchet MS"/>
                <w:sz w:val="18"/>
                <w:szCs w:val="18"/>
              </w:rPr>
              <w:t>.</w:t>
            </w:r>
          </w:p>
        </w:tc>
      </w:tr>
      <w:tr w:rsidR="00112363" w:rsidRPr="0051728E" w14:paraId="54CE4EA0"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B163004" w14:textId="77777777" w:rsidR="00112363" w:rsidRDefault="00112363" w:rsidP="00B811B1">
            <w:pPr>
              <w:jc w:val="center"/>
              <w:rPr>
                <w:rFonts w:ascii="Trebuchet MS" w:hAnsi="Trebuchet MS"/>
                <w:sz w:val="18"/>
                <w:szCs w:val="18"/>
              </w:rPr>
            </w:pPr>
            <w:r>
              <w:rPr>
                <w:rFonts w:ascii="Trebuchet MS" w:hAnsi="Trebuchet MS"/>
                <w:sz w:val="18"/>
                <w:szCs w:val="18"/>
              </w:rPr>
              <w:t>30</w:t>
            </w:r>
          </w:p>
        </w:tc>
        <w:tc>
          <w:tcPr>
            <w:tcW w:w="2098" w:type="dxa"/>
            <w:tcBorders>
              <w:top w:val="single" w:sz="4" w:space="0" w:color="auto"/>
              <w:left w:val="single" w:sz="4" w:space="0" w:color="auto"/>
              <w:bottom w:val="single" w:sz="4" w:space="0" w:color="auto"/>
            </w:tcBorders>
            <w:shd w:val="clear" w:color="auto" w:fill="FFFFFF"/>
            <w:vAlign w:val="bottom"/>
          </w:tcPr>
          <w:p w14:paraId="2D3CED1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30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56114F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86E9170"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30 minutter</w:t>
            </w:r>
            <w:r w:rsidRPr="008F59B8">
              <w:rPr>
                <w:rFonts w:ascii="Trebuchet MS" w:hAnsi="Trebuchet MS" w:cs="Trebuchet MS"/>
                <w:sz w:val="18"/>
                <w:szCs w:val="18"/>
              </w:rPr>
              <w:t>.</w:t>
            </w:r>
          </w:p>
        </w:tc>
      </w:tr>
      <w:tr w:rsidR="00112363" w:rsidRPr="0051728E" w14:paraId="52B9961B"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9AB4145" w14:textId="77777777" w:rsidR="00112363" w:rsidRDefault="00112363" w:rsidP="00B811B1">
            <w:pPr>
              <w:jc w:val="center"/>
              <w:rPr>
                <w:rFonts w:ascii="Trebuchet MS" w:hAnsi="Trebuchet MS"/>
                <w:sz w:val="18"/>
                <w:szCs w:val="18"/>
              </w:rPr>
            </w:pPr>
            <w:r>
              <w:rPr>
                <w:rFonts w:ascii="Trebuchet MS" w:hAnsi="Trebuchet MS"/>
                <w:sz w:val="18"/>
                <w:szCs w:val="18"/>
              </w:rPr>
              <w:t>45</w:t>
            </w:r>
          </w:p>
        </w:tc>
        <w:tc>
          <w:tcPr>
            <w:tcW w:w="2098" w:type="dxa"/>
            <w:tcBorders>
              <w:top w:val="single" w:sz="4" w:space="0" w:color="auto"/>
              <w:left w:val="single" w:sz="4" w:space="0" w:color="auto"/>
              <w:bottom w:val="single" w:sz="4" w:space="0" w:color="auto"/>
            </w:tcBorders>
            <w:shd w:val="clear" w:color="auto" w:fill="FFFFFF"/>
            <w:vAlign w:val="bottom"/>
          </w:tcPr>
          <w:p w14:paraId="09F3B230"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45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5077EC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B98747B"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45 minutter</w:t>
            </w:r>
            <w:r w:rsidRPr="008F59B8">
              <w:rPr>
                <w:rFonts w:ascii="Trebuchet MS" w:hAnsi="Trebuchet MS" w:cs="Trebuchet MS"/>
                <w:sz w:val="18"/>
                <w:szCs w:val="18"/>
              </w:rPr>
              <w:t>.</w:t>
            </w:r>
          </w:p>
        </w:tc>
      </w:tr>
      <w:tr w:rsidR="00112363" w:rsidRPr="0051728E" w14:paraId="5D7EE222"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34C07A94" w14:textId="77777777" w:rsidR="00112363" w:rsidRDefault="00112363" w:rsidP="00B811B1">
            <w:pPr>
              <w:jc w:val="center"/>
              <w:rPr>
                <w:rFonts w:ascii="Trebuchet MS" w:hAnsi="Trebuchet MS"/>
                <w:sz w:val="18"/>
                <w:szCs w:val="18"/>
              </w:rPr>
            </w:pPr>
            <w:r>
              <w:rPr>
                <w:rFonts w:ascii="Trebuchet MS" w:hAnsi="Trebuchet MS"/>
                <w:sz w:val="18"/>
                <w:szCs w:val="18"/>
              </w:rPr>
              <w:t>97</w:t>
            </w:r>
          </w:p>
        </w:tc>
        <w:tc>
          <w:tcPr>
            <w:tcW w:w="2098" w:type="dxa"/>
            <w:tcBorders>
              <w:top w:val="single" w:sz="4" w:space="0" w:color="auto"/>
              <w:left w:val="single" w:sz="4" w:space="0" w:color="auto"/>
              <w:bottom w:val="single" w:sz="4" w:space="0" w:color="auto"/>
            </w:tcBorders>
            <w:shd w:val="clear" w:color="auto" w:fill="FFFFFF"/>
            <w:vAlign w:val="bottom"/>
          </w:tcPr>
          <w:p w14:paraId="572B4167"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Uden forbudsperiode</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178EAC1"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06D2BBE5" w14:textId="77777777" w:rsidR="00112363" w:rsidRDefault="00112363" w:rsidP="00B811B1">
            <w:pPr>
              <w:rPr>
                <w:rFonts w:ascii="Trebuchet MS" w:hAnsi="Trebuchet MS" w:cs="Trebuchet MS"/>
                <w:sz w:val="18"/>
                <w:szCs w:val="18"/>
              </w:rPr>
            </w:pPr>
            <w:r>
              <w:rPr>
                <w:rFonts w:ascii="Trebuchet MS" w:hAnsi="Trebuchet MS" w:cs="Trebuchet MS"/>
                <w:sz w:val="18"/>
                <w:szCs w:val="18"/>
              </w:rPr>
              <w:t>Tidsrum hvor der ingen restriktioner er</w:t>
            </w:r>
          </w:p>
        </w:tc>
      </w:tr>
      <w:tr w:rsidR="00112363" w:rsidRPr="0051728E" w14:paraId="0295F636"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7B6170E" w14:textId="77777777" w:rsidR="00112363" w:rsidRDefault="00112363" w:rsidP="00B811B1">
            <w:pPr>
              <w:jc w:val="center"/>
              <w:rPr>
                <w:rFonts w:ascii="Trebuchet MS" w:hAnsi="Trebuchet MS"/>
                <w:sz w:val="18"/>
                <w:szCs w:val="18"/>
              </w:rPr>
            </w:pPr>
            <w:r>
              <w:rPr>
                <w:rFonts w:ascii="Trebuchet MS" w:hAnsi="Trebuchet MS"/>
                <w:sz w:val="18"/>
                <w:szCs w:val="18"/>
              </w:rPr>
              <w:t>98</w:t>
            </w:r>
          </w:p>
        </w:tc>
        <w:tc>
          <w:tcPr>
            <w:tcW w:w="2098" w:type="dxa"/>
            <w:tcBorders>
              <w:top w:val="single" w:sz="4" w:space="0" w:color="auto"/>
              <w:left w:val="single" w:sz="4" w:space="0" w:color="auto"/>
              <w:bottom w:val="single" w:sz="4" w:space="0" w:color="auto"/>
            </w:tcBorders>
            <w:shd w:val="clear" w:color="auto" w:fill="FFFFFF"/>
            <w:vAlign w:val="bottom"/>
          </w:tcPr>
          <w:p w14:paraId="4F9F52B8"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Andet</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2E35467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CDE2DF5" w14:textId="77777777" w:rsidR="00112363" w:rsidRDefault="00112363" w:rsidP="00B811B1">
            <w:pPr>
              <w:rPr>
                <w:rFonts w:ascii="Trebuchet MS" w:hAnsi="Trebuchet MS" w:cs="Trebuchet MS"/>
                <w:sz w:val="18"/>
                <w:szCs w:val="18"/>
              </w:rPr>
            </w:pPr>
            <w:r>
              <w:rPr>
                <w:rFonts w:ascii="Trebuchet MS" w:hAnsi="Trebuchet MS" w:cs="Trebuchet MS"/>
                <w:sz w:val="18"/>
                <w:szCs w:val="18"/>
              </w:rPr>
              <w:t>Anden værdi end muligt at vælge i ovenstående liste.</w:t>
            </w:r>
          </w:p>
        </w:tc>
      </w:tr>
      <w:tr w:rsidR="00112363" w:rsidRPr="0051728E" w14:paraId="0B0A2E0C"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E131FCD" w14:textId="77777777" w:rsidR="00112363" w:rsidRDefault="00112363" w:rsidP="00B811B1">
            <w:pPr>
              <w:jc w:val="center"/>
              <w:rPr>
                <w:rFonts w:ascii="Trebuchet MS" w:hAnsi="Trebuchet MS"/>
                <w:sz w:val="18"/>
                <w:szCs w:val="18"/>
              </w:rPr>
            </w:pPr>
            <w:r>
              <w:rPr>
                <w:rFonts w:ascii="Trebuchet MS" w:hAnsi="Trebuchet MS"/>
                <w:sz w:val="18"/>
                <w:szCs w:val="18"/>
              </w:rPr>
              <w:t>99</w:t>
            </w:r>
          </w:p>
        </w:tc>
        <w:tc>
          <w:tcPr>
            <w:tcW w:w="2098" w:type="dxa"/>
            <w:tcBorders>
              <w:top w:val="single" w:sz="4" w:space="0" w:color="auto"/>
              <w:left w:val="single" w:sz="4" w:space="0" w:color="auto"/>
              <w:bottom w:val="single" w:sz="4" w:space="0" w:color="auto"/>
            </w:tcBorders>
            <w:shd w:val="clear" w:color="auto" w:fill="FFFFFF"/>
            <w:vAlign w:val="bottom"/>
          </w:tcPr>
          <w:p w14:paraId="4EB7DF6E"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Ukendt</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F03554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DEB6839" w14:textId="77777777" w:rsidR="00112363" w:rsidRDefault="00112363" w:rsidP="00B811B1">
            <w:pPr>
              <w:rPr>
                <w:rFonts w:ascii="Trebuchet MS" w:hAnsi="Trebuchet MS" w:cs="Trebuchet MS"/>
                <w:sz w:val="18"/>
                <w:szCs w:val="18"/>
              </w:rPr>
            </w:pPr>
            <w:r>
              <w:rPr>
                <w:rFonts w:ascii="Trebuchet MS" w:hAnsi="Trebuchet MS" w:cs="Trebuchet MS"/>
                <w:sz w:val="18"/>
                <w:szCs w:val="18"/>
              </w:rPr>
              <w:t>Mangler viden om tidsbegrænsning.</w:t>
            </w:r>
          </w:p>
        </w:tc>
      </w:tr>
    </w:tbl>
    <w:p w14:paraId="209545F2" w14:textId="77777777" w:rsidR="00CD4BC8" w:rsidRPr="00A32757" w:rsidRDefault="00380C13" w:rsidP="00CD4BC8">
      <w:pPr>
        <w:pStyle w:val="Overskrift7"/>
      </w:pPr>
      <w:r>
        <w:t>5.7.</w:t>
      </w:r>
      <w:r w:rsidR="00617FD4">
        <w:t>3.3</w:t>
      </w:r>
      <w:r w:rsidR="00CD4BC8" w:rsidRPr="00A32757">
        <w:t>.</w:t>
      </w:r>
      <w:r w:rsidR="00CD4BC8">
        <w:t>2</w:t>
      </w:r>
      <w:r w:rsidR="00CD4BC8" w:rsidRPr="00A32757">
        <w:t xml:space="preserve"> </w:t>
      </w:r>
      <w:r w:rsidR="00CD4BC8">
        <w:t xml:space="preserve">  5</w:t>
      </w:r>
      <w:r>
        <w:t>6</w:t>
      </w:r>
      <w:r w:rsidR="00CD4BC8">
        <w:t xml:space="preserve">02 </w:t>
      </w:r>
      <w:proofErr w:type="spellStart"/>
      <w:r w:rsidR="00CD4BC8">
        <w:t>P</w:t>
      </w:r>
      <w:r w:rsidR="00735E7E">
        <w:t>_</w:t>
      </w:r>
      <w:r w:rsidR="00CD4BC8">
        <w:t>type</w:t>
      </w:r>
      <w:proofErr w:type="spellEnd"/>
      <w:r w:rsidR="00CD4BC8" w:rsidRPr="00CC386E">
        <w:rPr>
          <w:rStyle w:val="TypografiOverskrift4BrugerdefineretfarveRGB0Tegn"/>
        </w:rPr>
        <w:t xml:space="preserve"> </w:t>
      </w:r>
      <w:r w:rsidR="00CD4BC8">
        <w:t>(</w:t>
      </w:r>
      <w:r w:rsidR="00B03781" w:rsidRPr="004D056C">
        <w:t>d_5602_p_type</w:t>
      </w:r>
      <w:r w:rsidR="00CD4BC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1761"/>
        <w:gridCol w:w="1418"/>
        <w:gridCol w:w="8918"/>
      </w:tblGrid>
      <w:tr w:rsidR="00112363" w:rsidRPr="0051728E" w14:paraId="565E2501" w14:textId="77777777" w:rsidTr="00112363">
        <w:trPr>
          <w:trHeight w:hRule="exact" w:val="255"/>
        </w:trPr>
        <w:tc>
          <w:tcPr>
            <w:tcW w:w="1478" w:type="dxa"/>
            <w:tcBorders>
              <w:bottom w:val="single" w:sz="4" w:space="0" w:color="auto"/>
            </w:tcBorders>
            <w:shd w:val="clear" w:color="auto" w:fill="D9D9D9"/>
            <w:vAlign w:val="bottom"/>
          </w:tcPr>
          <w:p w14:paraId="19A9289D" w14:textId="77777777" w:rsidR="00112363" w:rsidRPr="0051728E" w:rsidRDefault="00112363" w:rsidP="00B811B1">
            <w:pPr>
              <w:rPr>
                <w:rFonts w:ascii="Trebuchet MS" w:hAnsi="Trebuchet MS" w:cs="Trebuchet MS"/>
                <w:b/>
                <w:bCs/>
                <w:sz w:val="18"/>
                <w:szCs w:val="18"/>
              </w:rPr>
            </w:pPr>
            <w:proofErr w:type="spellStart"/>
            <w:r>
              <w:rPr>
                <w:rFonts w:ascii="Trebuchet MS" w:hAnsi="Trebuchet MS" w:cs="Trebuchet MS"/>
                <w:b/>
                <w:bCs/>
                <w:sz w:val="18"/>
                <w:szCs w:val="18"/>
              </w:rPr>
              <w:t>p_type_kode</w:t>
            </w:r>
            <w:proofErr w:type="spellEnd"/>
          </w:p>
        </w:tc>
        <w:tc>
          <w:tcPr>
            <w:tcW w:w="1761" w:type="dxa"/>
            <w:tcBorders>
              <w:bottom w:val="single" w:sz="4" w:space="0" w:color="auto"/>
            </w:tcBorders>
            <w:shd w:val="clear" w:color="auto" w:fill="D9D9D9"/>
            <w:vAlign w:val="bottom"/>
          </w:tcPr>
          <w:p w14:paraId="0987BE65" w14:textId="77777777" w:rsidR="00112363" w:rsidRPr="0051728E" w:rsidRDefault="00112363" w:rsidP="00B811B1">
            <w:pPr>
              <w:rPr>
                <w:rFonts w:ascii="Trebuchet MS" w:hAnsi="Trebuchet MS" w:cs="Trebuchet MS"/>
                <w:bCs/>
                <w:sz w:val="18"/>
                <w:szCs w:val="18"/>
              </w:rPr>
            </w:pPr>
            <w:proofErr w:type="spellStart"/>
            <w:r>
              <w:rPr>
                <w:rFonts w:ascii="Trebuchet MS" w:hAnsi="Trebuchet MS" w:cs="Trebuchet MS"/>
                <w:b/>
                <w:bCs/>
                <w:sz w:val="18"/>
                <w:szCs w:val="18"/>
              </w:rPr>
              <w:t>p_type</w:t>
            </w:r>
            <w:proofErr w:type="spellEnd"/>
          </w:p>
        </w:tc>
        <w:tc>
          <w:tcPr>
            <w:tcW w:w="1418" w:type="dxa"/>
            <w:tcBorders>
              <w:bottom w:val="single" w:sz="4" w:space="0" w:color="auto"/>
            </w:tcBorders>
            <w:shd w:val="clear" w:color="auto" w:fill="D9D9D9"/>
            <w:vAlign w:val="bottom"/>
          </w:tcPr>
          <w:p w14:paraId="379FD460" w14:textId="77777777" w:rsidR="00112363" w:rsidRPr="003A52C1" w:rsidRDefault="006B1007"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8918" w:type="dxa"/>
            <w:tcBorders>
              <w:bottom w:val="single" w:sz="4" w:space="0" w:color="auto"/>
            </w:tcBorders>
            <w:shd w:val="clear" w:color="auto" w:fill="D9D9D9"/>
            <w:vAlign w:val="bottom"/>
          </w:tcPr>
          <w:p w14:paraId="09A33CBF"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2766ABD3"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74BE8B59" w14:textId="77777777" w:rsidR="00112363" w:rsidRPr="00CE6370" w:rsidRDefault="00112363" w:rsidP="00B811B1">
            <w:pPr>
              <w:jc w:val="center"/>
              <w:rPr>
                <w:rFonts w:ascii="Trebuchet MS" w:hAnsi="Trebuchet MS"/>
                <w:sz w:val="18"/>
                <w:szCs w:val="18"/>
              </w:rPr>
            </w:pPr>
            <w:r>
              <w:rPr>
                <w:rFonts w:ascii="Trebuchet MS" w:hAnsi="Trebuchet MS"/>
                <w:sz w:val="18"/>
                <w:szCs w:val="18"/>
              </w:rPr>
              <w:t>1</w:t>
            </w:r>
          </w:p>
        </w:tc>
        <w:tc>
          <w:tcPr>
            <w:tcW w:w="1761" w:type="dxa"/>
            <w:tcBorders>
              <w:top w:val="single" w:sz="4" w:space="0" w:color="auto"/>
              <w:left w:val="single" w:sz="4" w:space="0" w:color="auto"/>
              <w:bottom w:val="single" w:sz="4" w:space="0" w:color="auto"/>
            </w:tcBorders>
            <w:shd w:val="clear" w:color="auto" w:fill="auto"/>
            <w:vAlign w:val="bottom"/>
          </w:tcPr>
          <w:p w14:paraId="4CF4DC6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Betalingszone</w:t>
            </w:r>
          </w:p>
        </w:tc>
        <w:tc>
          <w:tcPr>
            <w:tcW w:w="1418" w:type="dxa"/>
            <w:tcBorders>
              <w:top w:val="single" w:sz="4" w:space="0" w:color="auto"/>
              <w:left w:val="single" w:sz="4" w:space="0" w:color="auto"/>
              <w:bottom w:val="single" w:sz="4" w:space="0" w:color="auto"/>
              <w:right w:val="single" w:sz="4" w:space="0" w:color="auto"/>
            </w:tcBorders>
            <w:vAlign w:val="bottom"/>
          </w:tcPr>
          <w:p w14:paraId="68B92E9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233E4841" w14:textId="77777777" w:rsidR="00112363" w:rsidRPr="00FE3FC3" w:rsidRDefault="00112363" w:rsidP="00B811B1">
            <w:pPr>
              <w:rPr>
                <w:rFonts w:ascii="Trebuchet MS" w:hAnsi="Trebuchet MS" w:cs="Trebuchet MS"/>
                <w:sz w:val="18"/>
                <w:szCs w:val="18"/>
              </w:rPr>
            </w:pPr>
            <w:r w:rsidRPr="006B11B8">
              <w:rPr>
                <w:rFonts w:ascii="Trebuchet MS" w:hAnsi="Trebuchet MS" w:cs="Trebuchet MS"/>
                <w:sz w:val="18"/>
                <w:szCs w:val="18"/>
              </w:rPr>
              <w:t>Parkering i zonen tilladt mod betaling</w:t>
            </w:r>
          </w:p>
        </w:tc>
      </w:tr>
      <w:tr w:rsidR="00112363" w:rsidRPr="0051728E" w14:paraId="4843E9E8"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28DA78B3" w14:textId="77777777" w:rsidR="00112363" w:rsidRPr="00CE6370" w:rsidRDefault="00112363" w:rsidP="00B811B1">
            <w:pPr>
              <w:jc w:val="center"/>
              <w:rPr>
                <w:rFonts w:ascii="Trebuchet MS" w:hAnsi="Trebuchet MS"/>
                <w:sz w:val="18"/>
                <w:szCs w:val="18"/>
              </w:rPr>
            </w:pPr>
            <w:r>
              <w:rPr>
                <w:rFonts w:ascii="Trebuchet MS" w:hAnsi="Trebuchet MS"/>
                <w:sz w:val="18"/>
                <w:szCs w:val="18"/>
              </w:rPr>
              <w:t>2</w:t>
            </w:r>
          </w:p>
        </w:tc>
        <w:tc>
          <w:tcPr>
            <w:tcW w:w="1761" w:type="dxa"/>
            <w:tcBorders>
              <w:top w:val="single" w:sz="4" w:space="0" w:color="auto"/>
              <w:left w:val="single" w:sz="4" w:space="0" w:color="auto"/>
              <w:bottom w:val="single" w:sz="4" w:space="0" w:color="auto"/>
            </w:tcBorders>
            <w:shd w:val="clear" w:color="auto" w:fill="auto"/>
            <w:vAlign w:val="bottom"/>
          </w:tcPr>
          <w:p w14:paraId="60552399"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Betalingsfri zone</w:t>
            </w:r>
          </w:p>
        </w:tc>
        <w:tc>
          <w:tcPr>
            <w:tcW w:w="1418" w:type="dxa"/>
            <w:tcBorders>
              <w:top w:val="single" w:sz="4" w:space="0" w:color="auto"/>
              <w:left w:val="single" w:sz="4" w:space="0" w:color="auto"/>
              <w:bottom w:val="single" w:sz="4" w:space="0" w:color="auto"/>
              <w:right w:val="single" w:sz="4" w:space="0" w:color="auto"/>
            </w:tcBorders>
            <w:vAlign w:val="bottom"/>
          </w:tcPr>
          <w:p w14:paraId="3D4383B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6221DDB9" w14:textId="77777777" w:rsidR="00112363" w:rsidRPr="00FE3FC3" w:rsidRDefault="00112363" w:rsidP="00B811B1">
            <w:pPr>
              <w:rPr>
                <w:rFonts w:ascii="Trebuchet MS" w:hAnsi="Trebuchet MS" w:cs="Trebuchet MS"/>
                <w:sz w:val="18"/>
                <w:szCs w:val="18"/>
              </w:rPr>
            </w:pPr>
            <w:r w:rsidRPr="006B11B8">
              <w:rPr>
                <w:rFonts w:ascii="Trebuchet MS" w:hAnsi="Trebuchet MS" w:cs="Trebuchet MS"/>
                <w:sz w:val="18"/>
                <w:szCs w:val="18"/>
              </w:rPr>
              <w:t>Parkering i zonen tilladt uden betaling</w:t>
            </w:r>
            <w:r>
              <w:rPr>
                <w:rFonts w:ascii="Trebuchet MS" w:hAnsi="Trebuchet MS" w:cs="Trebuchet MS"/>
                <w:sz w:val="18"/>
                <w:szCs w:val="18"/>
              </w:rPr>
              <w:t>, men så typiske tidsbegrænset og/eller kun på afmærket pladser.</w:t>
            </w:r>
          </w:p>
        </w:tc>
      </w:tr>
      <w:tr w:rsidR="00112363" w:rsidRPr="0051728E" w14:paraId="07D5D5CF"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7071521A" w14:textId="77777777" w:rsidR="00112363" w:rsidRDefault="00112363" w:rsidP="00B811B1">
            <w:pPr>
              <w:jc w:val="center"/>
              <w:rPr>
                <w:rFonts w:ascii="Trebuchet MS" w:hAnsi="Trebuchet MS"/>
                <w:sz w:val="18"/>
                <w:szCs w:val="18"/>
              </w:rPr>
            </w:pPr>
            <w:r>
              <w:rPr>
                <w:rFonts w:ascii="Trebuchet MS" w:hAnsi="Trebuchet MS"/>
                <w:sz w:val="18"/>
                <w:szCs w:val="18"/>
              </w:rPr>
              <w:t>3</w:t>
            </w:r>
          </w:p>
        </w:tc>
        <w:tc>
          <w:tcPr>
            <w:tcW w:w="1761" w:type="dxa"/>
            <w:tcBorders>
              <w:top w:val="single" w:sz="4" w:space="0" w:color="auto"/>
              <w:left w:val="single" w:sz="4" w:space="0" w:color="auto"/>
              <w:bottom w:val="single" w:sz="4" w:space="0" w:color="auto"/>
            </w:tcBorders>
            <w:shd w:val="clear" w:color="auto" w:fill="auto"/>
            <w:vAlign w:val="bottom"/>
          </w:tcPr>
          <w:p w14:paraId="4667B411"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Beboerparkering</w:t>
            </w:r>
          </w:p>
        </w:tc>
        <w:tc>
          <w:tcPr>
            <w:tcW w:w="1418" w:type="dxa"/>
            <w:tcBorders>
              <w:top w:val="single" w:sz="4" w:space="0" w:color="auto"/>
              <w:left w:val="single" w:sz="4" w:space="0" w:color="auto"/>
              <w:bottom w:val="single" w:sz="4" w:space="0" w:color="auto"/>
              <w:right w:val="single" w:sz="4" w:space="0" w:color="auto"/>
            </w:tcBorders>
            <w:vAlign w:val="bottom"/>
          </w:tcPr>
          <w:p w14:paraId="1373DD5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EFF6BC2" w14:textId="77777777" w:rsidR="00112363" w:rsidRPr="00FE3FC3" w:rsidRDefault="00112363" w:rsidP="00B811B1">
            <w:pPr>
              <w:rPr>
                <w:rFonts w:ascii="Trebuchet MS" w:hAnsi="Trebuchet MS" w:cs="Trebuchet MS"/>
                <w:sz w:val="18"/>
                <w:szCs w:val="18"/>
              </w:rPr>
            </w:pPr>
            <w:r w:rsidRPr="00FB0490">
              <w:rPr>
                <w:rFonts w:ascii="Trebuchet MS" w:hAnsi="Trebuchet MS" w:cs="Trebuchet MS"/>
                <w:sz w:val="18"/>
                <w:szCs w:val="18"/>
              </w:rPr>
              <w:t>Parkering i zonen på privat ejendom tiltænkt beboere m.v.</w:t>
            </w:r>
          </w:p>
        </w:tc>
      </w:tr>
      <w:tr w:rsidR="00112363" w:rsidRPr="0051728E" w14:paraId="799341E4"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317821FE" w14:textId="77777777" w:rsidR="00112363" w:rsidRDefault="00112363" w:rsidP="00B811B1">
            <w:pPr>
              <w:jc w:val="center"/>
              <w:rPr>
                <w:rFonts w:ascii="Trebuchet MS" w:hAnsi="Trebuchet MS"/>
                <w:sz w:val="18"/>
                <w:szCs w:val="18"/>
              </w:rPr>
            </w:pPr>
            <w:r>
              <w:rPr>
                <w:rFonts w:ascii="Trebuchet MS" w:hAnsi="Trebuchet MS"/>
                <w:sz w:val="18"/>
                <w:szCs w:val="18"/>
              </w:rPr>
              <w:t>4</w:t>
            </w:r>
          </w:p>
        </w:tc>
        <w:tc>
          <w:tcPr>
            <w:tcW w:w="1761" w:type="dxa"/>
            <w:tcBorders>
              <w:top w:val="single" w:sz="4" w:space="0" w:color="auto"/>
              <w:left w:val="single" w:sz="4" w:space="0" w:color="auto"/>
              <w:bottom w:val="single" w:sz="4" w:space="0" w:color="auto"/>
            </w:tcBorders>
            <w:shd w:val="clear" w:color="auto" w:fill="auto"/>
            <w:vAlign w:val="bottom"/>
          </w:tcPr>
          <w:p w14:paraId="68BCE52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Erhvervsparkering</w:t>
            </w:r>
          </w:p>
        </w:tc>
        <w:tc>
          <w:tcPr>
            <w:tcW w:w="1418" w:type="dxa"/>
            <w:tcBorders>
              <w:top w:val="single" w:sz="4" w:space="0" w:color="auto"/>
              <w:left w:val="single" w:sz="4" w:space="0" w:color="auto"/>
              <w:bottom w:val="single" w:sz="4" w:space="0" w:color="auto"/>
              <w:right w:val="single" w:sz="4" w:space="0" w:color="auto"/>
            </w:tcBorders>
            <w:vAlign w:val="bottom"/>
          </w:tcPr>
          <w:p w14:paraId="31B0589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542AA7C" w14:textId="77777777" w:rsidR="00112363" w:rsidRPr="00FE3FC3" w:rsidRDefault="00112363" w:rsidP="00B811B1">
            <w:pPr>
              <w:rPr>
                <w:rFonts w:ascii="Trebuchet MS" w:hAnsi="Trebuchet MS" w:cs="Trebuchet MS"/>
                <w:sz w:val="18"/>
                <w:szCs w:val="18"/>
              </w:rPr>
            </w:pPr>
            <w:r w:rsidRPr="00FB0490">
              <w:rPr>
                <w:rFonts w:ascii="Trebuchet MS" w:hAnsi="Trebuchet MS" w:cs="Trebuchet MS"/>
                <w:sz w:val="18"/>
                <w:szCs w:val="18"/>
              </w:rPr>
              <w:t>Parkering i zonen på privat ejendom tiltænkt kontorfolk m.v.</w:t>
            </w:r>
          </w:p>
        </w:tc>
      </w:tr>
      <w:tr w:rsidR="00112363" w:rsidRPr="0051728E" w14:paraId="15CA8F20"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2153C8C8" w14:textId="77777777" w:rsidR="00112363" w:rsidRDefault="00112363" w:rsidP="00B811B1">
            <w:pPr>
              <w:jc w:val="center"/>
              <w:rPr>
                <w:rFonts w:ascii="Trebuchet MS" w:hAnsi="Trebuchet MS"/>
                <w:sz w:val="18"/>
                <w:szCs w:val="18"/>
              </w:rPr>
            </w:pPr>
            <w:r>
              <w:rPr>
                <w:rFonts w:ascii="Trebuchet MS" w:hAnsi="Trebuchet MS"/>
                <w:sz w:val="18"/>
                <w:szCs w:val="18"/>
              </w:rPr>
              <w:t>5</w:t>
            </w:r>
          </w:p>
        </w:tc>
        <w:tc>
          <w:tcPr>
            <w:tcW w:w="1761" w:type="dxa"/>
            <w:tcBorders>
              <w:top w:val="single" w:sz="4" w:space="0" w:color="auto"/>
              <w:left w:val="single" w:sz="4" w:space="0" w:color="auto"/>
              <w:bottom w:val="single" w:sz="4" w:space="0" w:color="auto"/>
            </w:tcBorders>
            <w:shd w:val="clear" w:color="auto" w:fill="auto"/>
            <w:vAlign w:val="bottom"/>
          </w:tcPr>
          <w:p w14:paraId="264A6B5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P-licens</w:t>
            </w:r>
          </w:p>
        </w:tc>
        <w:tc>
          <w:tcPr>
            <w:tcW w:w="1418" w:type="dxa"/>
            <w:tcBorders>
              <w:top w:val="single" w:sz="4" w:space="0" w:color="auto"/>
              <w:left w:val="single" w:sz="4" w:space="0" w:color="auto"/>
              <w:bottom w:val="single" w:sz="4" w:space="0" w:color="auto"/>
              <w:right w:val="single" w:sz="4" w:space="0" w:color="auto"/>
            </w:tcBorders>
            <w:vAlign w:val="bottom"/>
          </w:tcPr>
          <w:p w14:paraId="100585F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3EEFEFAD" w14:textId="77777777" w:rsidR="00112363" w:rsidRDefault="00112363" w:rsidP="00B811B1">
            <w:pPr>
              <w:rPr>
                <w:rFonts w:ascii="Trebuchet MS" w:hAnsi="Trebuchet MS" w:cs="Trebuchet MS"/>
                <w:sz w:val="18"/>
                <w:szCs w:val="18"/>
              </w:rPr>
            </w:pPr>
            <w:r w:rsidRPr="00FA03F4">
              <w:rPr>
                <w:rFonts w:ascii="Trebuchet MS" w:hAnsi="Trebuchet MS" w:cs="Trebuchet MS"/>
                <w:sz w:val="18"/>
                <w:szCs w:val="18"/>
              </w:rPr>
              <w:t>Parkering i zonen</w:t>
            </w:r>
            <w:r>
              <w:rPr>
                <w:rFonts w:ascii="Trebuchet MS" w:hAnsi="Trebuchet MS" w:cs="Trebuchet MS"/>
                <w:sz w:val="18"/>
                <w:szCs w:val="18"/>
              </w:rPr>
              <w:t xml:space="preserve"> med parkeringslicens. F.eks. Beboerlicens.</w:t>
            </w:r>
          </w:p>
        </w:tc>
      </w:tr>
      <w:tr w:rsidR="00112363" w:rsidRPr="0051728E" w14:paraId="1816A323"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16E178D9" w14:textId="77777777" w:rsidR="00112363" w:rsidRDefault="00112363" w:rsidP="00B811B1">
            <w:pPr>
              <w:jc w:val="center"/>
              <w:rPr>
                <w:rFonts w:ascii="Trebuchet MS" w:hAnsi="Trebuchet MS"/>
                <w:sz w:val="18"/>
                <w:szCs w:val="18"/>
              </w:rPr>
            </w:pPr>
            <w:r>
              <w:rPr>
                <w:rFonts w:ascii="Trebuchet MS" w:hAnsi="Trebuchet MS"/>
                <w:sz w:val="18"/>
                <w:szCs w:val="18"/>
              </w:rPr>
              <w:t>8</w:t>
            </w:r>
          </w:p>
        </w:tc>
        <w:tc>
          <w:tcPr>
            <w:tcW w:w="1761" w:type="dxa"/>
            <w:tcBorders>
              <w:top w:val="single" w:sz="4" w:space="0" w:color="auto"/>
              <w:left w:val="single" w:sz="4" w:space="0" w:color="auto"/>
              <w:bottom w:val="single" w:sz="4" w:space="0" w:color="auto"/>
            </w:tcBorders>
            <w:shd w:val="clear" w:color="auto" w:fill="auto"/>
            <w:vAlign w:val="bottom"/>
          </w:tcPr>
          <w:p w14:paraId="62E5D57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vAlign w:val="bottom"/>
          </w:tcPr>
          <w:p w14:paraId="263B8F73"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5FAF85B" w14:textId="77777777" w:rsidR="00112363" w:rsidRPr="00FA03F4" w:rsidRDefault="00112363" w:rsidP="00B811B1">
            <w:pPr>
              <w:rPr>
                <w:rFonts w:ascii="Trebuchet MS" w:hAnsi="Trebuchet MS" w:cs="Trebuchet MS"/>
                <w:sz w:val="18"/>
                <w:szCs w:val="18"/>
              </w:rPr>
            </w:pPr>
            <w:r>
              <w:rPr>
                <w:rFonts w:ascii="Trebuchet MS" w:hAnsi="Trebuchet MS" w:cs="Trebuchet MS"/>
                <w:sz w:val="18"/>
                <w:szCs w:val="18"/>
              </w:rPr>
              <w:t>Hvor ovenstående ikke dækker.</w:t>
            </w:r>
          </w:p>
        </w:tc>
      </w:tr>
      <w:tr w:rsidR="00112363" w:rsidRPr="0051728E" w14:paraId="15D65E29"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377D34A8" w14:textId="77777777" w:rsidR="00112363" w:rsidRDefault="00112363" w:rsidP="00B811B1">
            <w:pPr>
              <w:jc w:val="center"/>
              <w:rPr>
                <w:rFonts w:ascii="Trebuchet MS" w:hAnsi="Trebuchet MS"/>
                <w:sz w:val="18"/>
                <w:szCs w:val="18"/>
              </w:rPr>
            </w:pPr>
            <w:r>
              <w:rPr>
                <w:rFonts w:ascii="Trebuchet MS" w:hAnsi="Trebuchet MS"/>
                <w:sz w:val="18"/>
                <w:szCs w:val="18"/>
              </w:rPr>
              <w:t>9</w:t>
            </w:r>
          </w:p>
        </w:tc>
        <w:tc>
          <w:tcPr>
            <w:tcW w:w="1761" w:type="dxa"/>
            <w:tcBorders>
              <w:top w:val="single" w:sz="4" w:space="0" w:color="auto"/>
              <w:left w:val="single" w:sz="4" w:space="0" w:color="auto"/>
              <w:bottom w:val="single" w:sz="4" w:space="0" w:color="auto"/>
            </w:tcBorders>
            <w:shd w:val="clear" w:color="auto" w:fill="auto"/>
            <w:vAlign w:val="bottom"/>
          </w:tcPr>
          <w:p w14:paraId="5959DAA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vAlign w:val="bottom"/>
          </w:tcPr>
          <w:p w14:paraId="67275A9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6BCC4094" w14:textId="77777777" w:rsidR="00112363" w:rsidRPr="00FA03F4" w:rsidRDefault="00112363" w:rsidP="00B811B1">
            <w:pPr>
              <w:rPr>
                <w:rFonts w:ascii="Trebuchet MS" w:hAnsi="Trebuchet MS" w:cs="Trebuchet MS"/>
                <w:sz w:val="18"/>
                <w:szCs w:val="18"/>
              </w:rPr>
            </w:pPr>
            <w:r>
              <w:rPr>
                <w:rFonts w:ascii="Trebuchet MS" w:hAnsi="Trebuchet MS" w:cs="Trebuchet MS"/>
                <w:sz w:val="18"/>
                <w:szCs w:val="18"/>
              </w:rPr>
              <w:t>Hvor der mangler viden om zonetype.</w:t>
            </w:r>
          </w:p>
        </w:tc>
      </w:tr>
    </w:tbl>
    <w:p w14:paraId="4A5FB5AA" w14:textId="77777777" w:rsidR="004960D9" w:rsidRDefault="00380C13" w:rsidP="004960D9">
      <w:pPr>
        <w:pStyle w:val="Overskrift2"/>
        <w:rPr>
          <w:kern w:val="32"/>
        </w:rPr>
      </w:pPr>
      <w:bookmarkStart w:id="319" w:name="_Toc292713350"/>
      <w:bookmarkStart w:id="320" w:name="_Toc292865446"/>
      <w:bookmarkStart w:id="321" w:name="_Toc63351462"/>
      <w:r>
        <w:rPr>
          <w:kern w:val="32"/>
        </w:rPr>
        <w:t>5.7.</w:t>
      </w:r>
      <w:r w:rsidR="00453FC3" w:rsidRPr="00066C65">
        <w:rPr>
          <w:kern w:val="32"/>
        </w:rPr>
        <w:t>4 Hastighedszone (5</w:t>
      </w:r>
      <w:r>
        <w:rPr>
          <w:kern w:val="32"/>
        </w:rPr>
        <w:t>6</w:t>
      </w:r>
      <w:r w:rsidR="00453FC3" w:rsidRPr="00066C65">
        <w:rPr>
          <w:kern w:val="32"/>
        </w:rPr>
        <w:t>03)</w:t>
      </w:r>
      <w:bookmarkEnd w:id="319"/>
      <w:bookmarkEnd w:id="320"/>
      <w:bookmarkEnd w:id="321"/>
      <w:r w:rsidR="004960D9" w:rsidRPr="004960D9">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687"/>
        <w:gridCol w:w="1138"/>
        <w:gridCol w:w="1356"/>
        <w:gridCol w:w="1436"/>
        <w:gridCol w:w="2298"/>
      </w:tblGrid>
      <w:tr w:rsidR="004960D9" w:rsidRPr="0051728E" w14:paraId="1FE67143" w14:textId="77777777" w:rsidTr="00112363">
        <w:tc>
          <w:tcPr>
            <w:tcW w:w="2660" w:type="dxa"/>
            <w:tcBorders>
              <w:bottom w:val="single" w:sz="4" w:space="0" w:color="auto"/>
            </w:tcBorders>
            <w:shd w:val="clear" w:color="auto" w:fill="D9D9D9"/>
            <w:vAlign w:val="center"/>
          </w:tcPr>
          <w:p w14:paraId="54C906A9" w14:textId="77777777" w:rsidR="004960D9" w:rsidRPr="00CD4BC8" w:rsidRDefault="004960D9" w:rsidP="004960D9">
            <w:pPr>
              <w:rPr>
                <w:rFonts w:ascii="Trebuchet MS" w:hAnsi="Trebuchet MS" w:cs="Trebuchet MS"/>
                <w:b/>
                <w:bCs/>
                <w:sz w:val="18"/>
                <w:szCs w:val="18"/>
              </w:rPr>
            </w:pPr>
            <w:r w:rsidRPr="00CD4BC8">
              <w:rPr>
                <w:rFonts w:ascii="Trebuchet MS" w:hAnsi="Trebuchet MS" w:cs="Trebuchet MS"/>
                <w:b/>
                <w:bCs/>
                <w:sz w:val="18"/>
                <w:szCs w:val="18"/>
              </w:rPr>
              <w:t>Feltnavn</w:t>
            </w:r>
          </w:p>
        </w:tc>
        <w:tc>
          <w:tcPr>
            <w:tcW w:w="4687" w:type="dxa"/>
            <w:tcBorders>
              <w:bottom w:val="single" w:sz="4" w:space="0" w:color="auto"/>
            </w:tcBorders>
            <w:shd w:val="clear" w:color="auto" w:fill="D9D9D9"/>
            <w:vAlign w:val="center"/>
          </w:tcPr>
          <w:p w14:paraId="3F115B4F"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Formål</w:t>
            </w:r>
          </w:p>
        </w:tc>
        <w:tc>
          <w:tcPr>
            <w:tcW w:w="1138" w:type="dxa"/>
            <w:tcBorders>
              <w:bottom w:val="single" w:sz="4" w:space="0" w:color="auto"/>
            </w:tcBorders>
            <w:shd w:val="clear" w:color="auto" w:fill="D9D9D9"/>
            <w:vAlign w:val="center"/>
          </w:tcPr>
          <w:p w14:paraId="17E8BE58"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56DAE4DF"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Værdiområde</w:t>
            </w:r>
          </w:p>
        </w:tc>
        <w:tc>
          <w:tcPr>
            <w:tcW w:w="1436" w:type="dxa"/>
            <w:tcBorders>
              <w:bottom w:val="single" w:sz="4" w:space="0" w:color="auto"/>
            </w:tcBorders>
            <w:shd w:val="clear" w:color="auto" w:fill="D9D9D9"/>
            <w:vAlign w:val="center"/>
          </w:tcPr>
          <w:p w14:paraId="268B33FA" w14:textId="77777777" w:rsidR="004960D9" w:rsidRPr="00CD4BC8" w:rsidRDefault="004960D9" w:rsidP="004960D9">
            <w:pPr>
              <w:autoSpaceDE w:val="0"/>
              <w:autoSpaceDN w:val="0"/>
              <w:adjustRightInd w:val="0"/>
              <w:rPr>
                <w:rFonts w:ascii="Trebuchet MS" w:hAnsi="Trebuchet MS" w:cs="Trebuchet MS"/>
                <w:b/>
                <w:bCs/>
                <w:sz w:val="18"/>
                <w:szCs w:val="18"/>
              </w:rPr>
            </w:pPr>
            <w:r w:rsidRPr="00CD4BC8">
              <w:rPr>
                <w:rFonts w:ascii="Trebuchet MS" w:hAnsi="Trebuchet MS" w:cs="Trebuchet MS"/>
                <w:b/>
                <w:bCs/>
                <w:sz w:val="18"/>
                <w:szCs w:val="18"/>
              </w:rPr>
              <w:t>Obligatorisk /</w:t>
            </w:r>
          </w:p>
          <w:p w14:paraId="4555C60D" w14:textId="77777777" w:rsidR="004960D9" w:rsidRPr="00CD4BC8" w:rsidRDefault="00210924" w:rsidP="004960D9">
            <w:pPr>
              <w:rPr>
                <w:rFonts w:ascii="Trebuchet MS" w:hAnsi="Trebuchet MS" w:cs="Trebuchet MS"/>
                <w:bCs/>
                <w:sz w:val="18"/>
                <w:szCs w:val="18"/>
              </w:rPr>
            </w:pPr>
            <w:r w:rsidRPr="00CD4BC8">
              <w:rPr>
                <w:rFonts w:ascii="Trebuchet MS" w:hAnsi="Trebuchet MS" w:cs="Trebuchet MS"/>
                <w:b/>
                <w:bCs/>
                <w:sz w:val="18"/>
                <w:szCs w:val="18"/>
              </w:rPr>
              <w:t>F</w:t>
            </w:r>
            <w:r w:rsidR="004960D9" w:rsidRPr="00CD4BC8">
              <w:rPr>
                <w:rFonts w:ascii="Trebuchet MS" w:hAnsi="Trebuchet MS" w:cs="Trebuchet MS"/>
                <w:b/>
                <w:bCs/>
                <w:sz w:val="18"/>
                <w:szCs w:val="18"/>
              </w:rPr>
              <w:t>rit</w:t>
            </w:r>
          </w:p>
        </w:tc>
        <w:tc>
          <w:tcPr>
            <w:tcW w:w="2298" w:type="dxa"/>
            <w:tcBorders>
              <w:bottom w:val="single" w:sz="4" w:space="0" w:color="auto"/>
            </w:tcBorders>
            <w:shd w:val="clear" w:color="auto" w:fill="D9D9D9"/>
            <w:vAlign w:val="center"/>
          </w:tcPr>
          <w:p w14:paraId="069BBE76"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Eksempel</w:t>
            </w:r>
          </w:p>
        </w:tc>
      </w:tr>
      <w:tr w:rsidR="004960D9" w:rsidRPr="00CE1917" w14:paraId="3A562658"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6693DA40" w14:textId="77777777" w:rsidR="004960D9" w:rsidRPr="001272B4" w:rsidRDefault="00F20046" w:rsidP="001272B4">
            <w:pPr>
              <w:rPr>
                <w:rFonts w:ascii="Trebuchet MS" w:hAnsi="Trebuchet MS"/>
                <w:sz w:val="18"/>
                <w:szCs w:val="18"/>
              </w:rPr>
            </w:pPr>
            <w:proofErr w:type="spellStart"/>
            <w:r w:rsidRPr="001272B4">
              <w:rPr>
                <w:rFonts w:ascii="Trebuchet MS" w:hAnsi="Trebuchet MS"/>
                <w:sz w:val="18"/>
                <w:szCs w:val="18"/>
              </w:rPr>
              <w:t>hastighed_kode</w:t>
            </w:r>
            <w:proofErr w:type="spellEnd"/>
          </w:p>
        </w:tc>
        <w:tc>
          <w:tcPr>
            <w:tcW w:w="4687" w:type="dxa"/>
            <w:tcBorders>
              <w:top w:val="single" w:sz="4" w:space="0" w:color="auto"/>
              <w:left w:val="single" w:sz="4" w:space="0" w:color="auto"/>
              <w:bottom w:val="single" w:sz="4" w:space="0" w:color="auto"/>
              <w:right w:val="single" w:sz="4" w:space="0" w:color="auto"/>
            </w:tcBorders>
            <w:shd w:val="clear" w:color="auto" w:fill="97DDBA"/>
            <w:vAlign w:val="bottom"/>
          </w:tcPr>
          <w:p w14:paraId="5128AAF5" w14:textId="77777777" w:rsidR="004960D9" w:rsidRPr="001272B4" w:rsidRDefault="00CD4BC8" w:rsidP="001272B4">
            <w:pPr>
              <w:rPr>
                <w:rFonts w:ascii="Trebuchet MS" w:hAnsi="Trebuchet MS"/>
                <w:sz w:val="18"/>
                <w:szCs w:val="18"/>
              </w:rPr>
            </w:pPr>
            <w:r w:rsidRPr="001272B4">
              <w:rPr>
                <w:rFonts w:ascii="Trebuchet MS" w:hAnsi="Trebuchet MS"/>
                <w:sz w:val="18"/>
                <w:szCs w:val="18"/>
              </w:rPr>
              <w:t>Kode for max fart/hastighed</w:t>
            </w:r>
          </w:p>
        </w:tc>
        <w:tc>
          <w:tcPr>
            <w:tcW w:w="1138" w:type="dxa"/>
            <w:tcBorders>
              <w:top w:val="single" w:sz="4" w:space="0" w:color="auto"/>
              <w:left w:val="single" w:sz="4" w:space="0" w:color="auto"/>
              <w:bottom w:val="single" w:sz="4" w:space="0" w:color="auto"/>
              <w:right w:val="single" w:sz="4" w:space="0" w:color="auto"/>
            </w:tcBorders>
            <w:shd w:val="clear" w:color="auto" w:fill="97DDBA"/>
            <w:vAlign w:val="bottom"/>
          </w:tcPr>
          <w:p w14:paraId="20334D73" w14:textId="77777777" w:rsidR="004960D9" w:rsidRPr="001272B4" w:rsidRDefault="004960D9"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6B2F0373" w14:textId="77777777" w:rsidR="004960D9" w:rsidRPr="001272B4" w:rsidRDefault="004960D9"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A"/>
            <w:vAlign w:val="bottom"/>
          </w:tcPr>
          <w:p w14:paraId="05A44858" w14:textId="77777777" w:rsidR="004960D9" w:rsidRPr="001272B4" w:rsidRDefault="00FA03F4" w:rsidP="001272B4">
            <w:pPr>
              <w:jc w:val="center"/>
              <w:rPr>
                <w:rFonts w:ascii="Trebuchet MS" w:hAnsi="Trebuchet MS" w:cs="Trebuchet MS"/>
                <w:sz w:val="18"/>
                <w:szCs w:val="18"/>
              </w:rPr>
            </w:pPr>
            <w:r w:rsidRPr="001272B4">
              <w:rPr>
                <w:rFonts w:ascii="Trebuchet MS" w:hAnsi="Trebuchet MS" w:cs="Trebuchet MS"/>
                <w:sz w:val="18"/>
                <w:szCs w:val="18"/>
              </w:rPr>
              <w:t>O</w:t>
            </w:r>
          </w:p>
        </w:tc>
        <w:tc>
          <w:tcPr>
            <w:tcW w:w="2298" w:type="dxa"/>
            <w:tcBorders>
              <w:top w:val="single" w:sz="4" w:space="0" w:color="auto"/>
              <w:left w:val="single" w:sz="4" w:space="0" w:color="auto"/>
              <w:bottom w:val="single" w:sz="4" w:space="0" w:color="auto"/>
              <w:right w:val="single" w:sz="4" w:space="0" w:color="auto"/>
            </w:tcBorders>
            <w:shd w:val="clear" w:color="auto" w:fill="97DDBA"/>
            <w:vAlign w:val="bottom"/>
          </w:tcPr>
          <w:p w14:paraId="0A780B4C" w14:textId="77777777" w:rsidR="004960D9" w:rsidRPr="001272B4" w:rsidRDefault="00533B88" w:rsidP="001272B4">
            <w:pPr>
              <w:rPr>
                <w:rFonts w:ascii="Trebuchet MS" w:hAnsi="Trebuchet MS" w:cs="Trebuchet MS"/>
                <w:sz w:val="18"/>
                <w:szCs w:val="18"/>
              </w:rPr>
            </w:pPr>
            <w:proofErr w:type="spellStart"/>
            <w:r>
              <w:rPr>
                <w:rFonts w:ascii="Trebuchet MS" w:hAnsi="Trebuchet MS" w:cs="Trebuchet MS"/>
                <w:bCs/>
                <w:iCs/>
                <w:sz w:val="18"/>
                <w:szCs w:val="18"/>
              </w:rPr>
              <w:t>d_basis_hastighed</w:t>
            </w:r>
            <w:proofErr w:type="spellEnd"/>
          </w:p>
        </w:tc>
      </w:tr>
      <w:tr w:rsidR="00CD4BC8" w:rsidRPr="00CE1917" w14:paraId="651A5B86"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1609DF9A" w14:textId="77777777" w:rsidR="00CD4BC8" w:rsidRPr="001272B4" w:rsidRDefault="000E706D" w:rsidP="001272B4">
            <w:pPr>
              <w:rPr>
                <w:rFonts w:ascii="Trebuchet MS" w:hAnsi="Trebuchet MS"/>
                <w:sz w:val="18"/>
                <w:szCs w:val="18"/>
              </w:rPr>
            </w:pPr>
            <w:r>
              <w:rPr>
                <w:rFonts w:ascii="Trebuchet MS" w:hAnsi="Trebuchet MS"/>
                <w:sz w:val="18"/>
                <w:szCs w:val="18"/>
              </w:rPr>
              <w:t>h</w:t>
            </w:r>
            <w:r w:rsidR="00F20046" w:rsidRPr="001272B4">
              <w:rPr>
                <w:rFonts w:ascii="Trebuchet MS" w:hAnsi="Trebuchet MS"/>
                <w:sz w:val="18"/>
                <w:szCs w:val="18"/>
              </w:rPr>
              <w:t>astighed</w:t>
            </w:r>
          </w:p>
        </w:tc>
        <w:tc>
          <w:tcPr>
            <w:tcW w:w="4687" w:type="dxa"/>
            <w:tcBorders>
              <w:top w:val="single" w:sz="4" w:space="0" w:color="auto"/>
              <w:left w:val="single" w:sz="4" w:space="0" w:color="auto"/>
              <w:bottom w:val="single" w:sz="4" w:space="0" w:color="auto"/>
              <w:right w:val="single" w:sz="4" w:space="0" w:color="auto"/>
            </w:tcBorders>
            <w:shd w:val="clear" w:color="auto" w:fill="97DDBA"/>
            <w:vAlign w:val="bottom"/>
          </w:tcPr>
          <w:p w14:paraId="13D3E46D" w14:textId="77777777" w:rsidR="00CD4BC8" w:rsidRPr="001272B4" w:rsidRDefault="00CD4BC8" w:rsidP="001272B4">
            <w:pPr>
              <w:rPr>
                <w:rFonts w:ascii="Trebuchet MS" w:hAnsi="Trebuchet MS"/>
                <w:sz w:val="18"/>
                <w:szCs w:val="18"/>
              </w:rPr>
            </w:pPr>
            <w:r w:rsidRPr="001272B4">
              <w:rPr>
                <w:rFonts w:ascii="Trebuchet MS" w:hAnsi="Trebuchet MS"/>
                <w:sz w:val="18"/>
                <w:szCs w:val="18"/>
              </w:rPr>
              <w:t>Max fart/hastighed</w:t>
            </w:r>
            <w:r w:rsidR="00B24696" w:rsidRPr="001272B4">
              <w:rPr>
                <w:rFonts w:ascii="Trebuchet MS" w:hAnsi="Trebuchet MS"/>
                <w:sz w:val="18"/>
                <w:szCs w:val="18"/>
              </w:rPr>
              <w:t xml:space="preserve"> (forbudstavle)</w:t>
            </w:r>
          </w:p>
        </w:tc>
        <w:tc>
          <w:tcPr>
            <w:tcW w:w="1138" w:type="dxa"/>
            <w:tcBorders>
              <w:top w:val="single" w:sz="4" w:space="0" w:color="auto"/>
              <w:left w:val="single" w:sz="4" w:space="0" w:color="auto"/>
              <w:bottom w:val="single" w:sz="4" w:space="0" w:color="auto"/>
              <w:right w:val="single" w:sz="4" w:space="0" w:color="auto"/>
            </w:tcBorders>
            <w:shd w:val="clear" w:color="auto" w:fill="97DDBA"/>
            <w:vAlign w:val="bottom"/>
          </w:tcPr>
          <w:p w14:paraId="42EED608" w14:textId="77777777" w:rsidR="00CD4BC8" w:rsidRPr="001272B4" w:rsidRDefault="00CD4BC8"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F95BFBB" w14:textId="77777777" w:rsidR="00CD4BC8" w:rsidRPr="001272B4" w:rsidRDefault="00CD4BC8"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A"/>
            <w:vAlign w:val="bottom"/>
          </w:tcPr>
          <w:p w14:paraId="0EE94613" w14:textId="77777777" w:rsidR="00CD4BC8" w:rsidRPr="001272B4" w:rsidRDefault="00FA03F4" w:rsidP="001272B4">
            <w:pPr>
              <w:jc w:val="center"/>
              <w:rPr>
                <w:rFonts w:ascii="Trebuchet MS" w:hAnsi="Trebuchet MS" w:cs="Trebuchet MS"/>
                <w:sz w:val="18"/>
                <w:szCs w:val="18"/>
              </w:rPr>
            </w:pPr>
            <w:r w:rsidRPr="001272B4">
              <w:rPr>
                <w:rFonts w:ascii="Trebuchet MS" w:hAnsi="Trebuchet MS" w:cs="Trebuchet MS"/>
                <w:sz w:val="18"/>
                <w:szCs w:val="18"/>
              </w:rPr>
              <w:t>S</w:t>
            </w:r>
          </w:p>
        </w:tc>
        <w:tc>
          <w:tcPr>
            <w:tcW w:w="2298" w:type="dxa"/>
            <w:tcBorders>
              <w:top w:val="single" w:sz="4" w:space="0" w:color="auto"/>
              <w:left w:val="single" w:sz="4" w:space="0" w:color="auto"/>
              <w:bottom w:val="single" w:sz="4" w:space="0" w:color="auto"/>
              <w:right w:val="single" w:sz="4" w:space="0" w:color="auto"/>
            </w:tcBorders>
            <w:shd w:val="clear" w:color="auto" w:fill="97DDBA"/>
            <w:vAlign w:val="bottom"/>
          </w:tcPr>
          <w:p w14:paraId="2631F1EA" w14:textId="77777777" w:rsidR="00CD4BC8" w:rsidRPr="001272B4" w:rsidRDefault="00CD4BC8" w:rsidP="001272B4">
            <w:pPr>
              <w:rPr>
                <w:rFonts w:ascii="Trebuchet MS" w:hAnsi="Trebuchet MS" w:cs="Trebuchet MS"/>
                <w:sz w:val="18"/>
                <w:szCs w:val="18"/>
              </w:rPr>
            </w:pPr>
          </w:p>
        </w:tc>
      </w:tr>
      <w:tr w:rsidR="00B24696" w:rsidRPr="00CE1917" w14:paraId="2872A446"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D"/>
            <w:vAlign w:val="bottom"/>
          </w:tcPr>
          <w:p w14:paraId="3F360264" w14:textId="77777777" w:rsidR="00B24696" w:rsidRPr="001272B4" w:rsidRDefault="00F20046" w:rsidP="001272B4">
            <w:pPr>
              <w:rPr>
                <w:rFonts w:ascii="Trebuchet MS" w:hAnsi="Trebuchet MS"/>
                <w:sz w:val="18"/>
                <w:szCs w:val="18"/>
              </w:rPr>
            </w:pPr>
            <w:proofErr w:type="spellStart"/>
            <w:r w:rsidRPr="001272B4">
              <w:rPr>
                <w:rFonts w:ascii="Trebuchet MS" w:hAnsi="Trebuchet MS"/>
                <w:sz w:val="18"/>
                <w:szCs w:val="18"/>
              </w:rPr>
              <w:t>anbefalet_hastighed_kode</w:t>
            </w:r>
            <w:proofErr w:type="spellEnd"/>
          </w:p>
        </w:tc>
        <w:tc>
          <w:tcPr>
            <w:tcW w:w="4687" w:type="dxa"/>
            <w:tcBorders>
              <w:top w:val="single" w:sz="4" w:space="0" w:color="auto"/>
              <w:left w:val="single" w:sz="4" w:space="0" w:color="auto"/>
              <w:bottom w:val="single" w:sz="4" w:space="0" w:color="auto"/>
              <w:right w:val="single" w:sz="4" w:space="0" w:color="auto"/>
            </w:tcBorders>
            <w:shd w:val="clear" w:color="auto" w:fill="97DDBD"/>
            <w:vAlign w:val="bottom"/>
          </w:tcPr>
          <w:p w14:paraId="16068096" w14:textId="77777777" w:rsidR="00B24696" w:rsidRPr="001272B4" w:rsidRDefault="00B24696" w:rsidP="001272B4">
            <w:pPr>
              <w:rPr>
                <w:rFonts w:ascii="Trebuchet MS" w:hAnsi="Trebuchet MS"/>
                <w:sz w:val="18"/>
                <w:szCs w:val="18"/>
              </w:rPr>
            </w:pPr>
            <w:r w:rsidRPr="001272B4">
              <w:rPr>
                <w:rFonts w:ascii="Trebuchet MS" w:hAnsi="Trebuchet MS"/>
                <w:sz w:val="18"/>
                <w:szCs w:val="18"/>
              </w:rPr>
              <w:t>Kode for anbefalet hastighed (blå tavle)</w:t>
            </w:r>
          </w:p>
        </w:tc>
        <w:tc>
          <w:tcPr>
            <w:tcW w:w="1138" w:type="dxa"/>
            <w:tcBorders>
              <w:top w:val="single" w:sz="4" w:space="0" w:color="auto"/>
              <w:left w:val="single" w:sz="4" w:space="0" w:color="auto"/>
              <w:bottom w:val="single" w:sz="4" w:space="0" w:color="auto"/>
              <w:right w:val="single" w:sz="4" w:space="0" w:color="auto"/>
            </w:tcBorders>
            <w:shd w:val="clear" w:color="auto" w:fill="97DDBD"/>
            <w:vAlign w:val="bottom"/>
          </w:tcPr>
          <w:p w14:paraId="127FAE32" w14:textId="77777777" w:rsidR="00B24696" w:rsidRPr="001272B4" w:rsidRDefault="00B24696"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D"/>
            <w:vAlign w:val="bottom"/>
          </w:tcPr>
          <w:p w14:paraId="474A7461" w14:textId="77777777" w:rsidR="00B24696" w:rsidRPr="001272B4" w:rsidRDefault="00B24696"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D"/>
            <w:vAlign w:val="bottom"/>
          </w:tcPr>
          <w:p w14:paraId="0E5F7A45" w14:textId="77777777" w:rsidR="00B24696" w:rsidRPr="001272B4" w:rsidRDefault="001272B4" w:rsidP="001272B4">
            <w:pPr>
              <w:jc w:val="center"/>
              <w:rPr>
                <w:rFonts w:ascii="Trebuchet MS" w:hAnsi="Trebuchet MS" w:cs="Trebuchet MS"/>
                <w:sz w:val="18"/>
                <w:szCs w:val="18"/>
              </w:rPr>
            </w:pPr>
            <w:r w:rsidRPr="001272B4">
              <w:rPr>
                <w:rFonts w:ascii="Trebuchet MS" w:hAnsi="Trebuchet MS" w:cs="Trebuchet MS"/>
                <w:sz w:val="18"/>
                <w:szCs w:val="18"/>
              </w:rPr>
              <w:t>O</w:t>
            </w:r>
          </w:p>
        </w:tc>
        <w:tc>
          <w:tcPr>
            <w:tcW w:w="2298" w:type="dxa"/>
            <w:tcBorders>
              <w:top w:val="single" w:sz="4" w:space="0" w:color="auto"/>
              <w:left w:val="single" w:sz="4" w:space="0" w:color="auto"/>
              <w:bottom w:val="single" w:sz="4" w:space="0" w:color="auto"/>
              <w:right w:val="single" w:sz="4" w:space="0" w:color="auto"/>
            </w:tcBorders>
            <w:shd w:val="clear" w:color="auto" w:fill="97DDBD"/>
            <w:vAlign w:val="bottom"/>
          </w:tcPr>
          <w:p w14:paraId="7FE2520C" w14:textId="77777777" w:rsidR="00B24696" w:rsidRPr="001272B4" w:rsidRDefault="00533B88" w:rsidP="001272B4">
            <w:pPr>
              <w:rPr>
                <w:rFonts w:ascii="Trebuchet MS" w:hAnsi="Trebuchet MS" w:cs="Trebuchet MS"/>
                <w:sz w:val="18"/>
                <w:szCs w:val="18"/>
              </w:rPr>
            </w:pPr>
            <w:proofErr w:type="spellStart"/>
            <w:r>
              <w:rPr>
                <w:rFonts w:ascii="Trebuchet MS" w:hAnsi="Trebuchet MS" w:cs="Trebuchet MS"/>
                <w:sz w:val="18"/>
                <w:szCs w:val="18"/>
              </w:rPr>
              <w:t>d_basis_hastighed</w:t>
            </w:r>
            <w:proofErr w:type="spellEnd"/>
          </w:p>
        </w:tc>
      </w:tr>
      <w:tr w:rsidR="00B24696" w:rsidRPr="00CE1917" w14:paraId="08019426" w14:textId="77777777" w:rsidTr="00112363">
        <w:trPr>
          <w:trHeight w:hRule="exact" w:val="255"/>
        </w:trPr>
        <w:tc>
          <w:tcPr>
            <w:tcW w:w="2660" w:type="dxa"/>
            <w:tcBorders>
              <w:top w:val="single" w:sz="4" w:space="0" w:color="auto"/>
              <w:left w:val="single" w:sz="4" w:space="0" w:color="auto"/>
              <w:bottom w:val="nil"/>
              <w:right w:val="single" w:sz="4" w:space="0" w:color="auto"/>
            </w:tcBorders>
            <w:shd w:val="clear" w:color="auto" w:fill="97DDBD"/>
            <w:vAlign w:val="bottom"/>
          </w:tcPr>
          <w:p w14:paraId="5114EC51" w14:textId="77777777" w:rsidR="00B24696" w:rsidRPr="001272B4" w:rsidRDefault="00F20046" w:rsidP="001272B4">
            <w:pPr>
              <w:rPr>
                <w:rFonts w:ascii="Trebuchet MS" w:hAnsi="Trebuchet MS"/>
                <w:sz w:val="18"/>
                <w:szCs w:val="18"/>
              </w:rPr>
            </w:pPr>
            <w:proofErr w:type="spellStart"/>
            <w:r w:rsidRPr="001272B4">
              <w:rPr>
                <w:rFonts w:ascii="Trebuchet MS" w:hAnsi="Trebuchet MS"/>
                <w:sz w:val="18"/>
                <w:szCs w:val="18"/>
              </w:rPr>
              <w:t>anbefalet_hastighed</w:t>
            </w:r>
            <w:proofErr w:type="spellEnd"/>
          </w:p>
        </w:tc>
        <w:tc>
          <w:tcPr>
            <w:tcW w:w="4687" w:type="dxa"/>
            <w:tcBorders>
              <w:top w:val="single" w:sz="4" w:space="0" w:color="auto"/>
              <w:left w:val="single" w:sz="4" w:space="0" w:color="auto"/>
              <w:bottom w:val="nil"/>
              <w:right w:val="single" w:sz="4" w:space="0" w:color="auto"/>
            </w:tcBorders>
            <w:shd w:val="clear" w:color="auto" w:fill="97DDBD"/>
            <w:vAlign w:val="bottom"/>
          </w:tcPr>
          <w:p w14:paraId="2ABAC5EE" w14:textId="77777777" w:rsidR="00B24696" w:rsidRPr="001272B4" w:rsidRDefault="00B24696" w:rsidP="001272B4">
            <w:pPr>
              <w:rPr>
                <w:rFonts w:ascii="Trebuchet MS" w:hAnsi="Trebuchet MS"/>
                <w:sz w:val="18"/>
                <w:szCs w:val="18"/>
              </w:rPr>
            </w:pPr>
            <w:r w:rsidRPr="001272B4">
              <w:rPr>
                <w:rFonts w:ascii="Trebuchet MS" w:hAnsi="Trebuchet MS"/>
                <w:sz w:val="18"/>
                <w:szCs w:val="18"/>
              </w:rPr>
              <w:t>Anbefalet hastighed (blå tavle)</w:t>
            </w:r>
          </w:p>
        </w:tc>
        <w:tc>
          <w:tcPr>
            <w:tcW w:w="1138" w:type="dxa"/>
            <w:tcBorders>
              <w:top w:val="single" w:sz="4" w:space="0" w:color="auto"/>
              <w:left w:val="single" w:sz="4" w:space="0" w:color="auto"/>
              <w:bottom w:val="nil"/>
              <w:right w:val="single" w:sz="4" w:space="0" w:color="auto"/>
            </w:tcBorders>
            <w:shd w:val="clear" w:color="auto" w:fill="97DDBD"/>
            <w:vAlign w:val="bottom"/>
          </w:tcPr>
          <w:p w14:paraId="5A480185" w14:textId="77777777" w:rsidR="00B24696" w:rsidRPr="001272B4" w:rsidRDefault="00B24696" w:rsidP="001272B4">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D"/>
            <w:vAlign w:val="bottom"/>
          </w:tcPr>
          <w:p w14:paraId="176F1ECA" w14:textId="77777777" w:rsidR="00B24696" w:rsidRPr="001272B4" w:rsidRDefault="00B24696" w:rsidP="001272B4">
            <w:pPr>
              <w:rPr>
                <w:rFonts w:ascii="Trebuchet MS" w:hAnsi="Trebuchet MS" w:cs="Trebuchet MS"/>
                <w:sz w:val="18"/>
                <w:szCs w:val="18"/>
              </w:rPr>
            </w:pPr>
          </w:p>
        </w:tc>
        <w:tc>
          <w:tcPr>
            <w:tcW w:w="1436" w:type="dxa"/>
            <w:tcBorders>
              <w:top w:val="single" w:sz="4" w:space="0" w:color="auto"/>
              <w:left w:val="single" w:sz="4" w:space="0" w:color="auto"/>
              <w:bottom w:val="nil"/>
              <w:right w:val="single" w:sz="4" w:space="0" w:color="auto"/>
            </w:tcBorders>
            <w:shd w:val="clear" w:color="auto" w:fill="97DDBD"/>
            <w:vAlign w:val="bottom"/>
          </w:tcPr>
          <w:p w14:paraId="1CFCEC33" w14:textId="77777777" w:rsidR="00B24696" w:rsidRPr="001272B4" w:rsidRDefault="00347229" w:rsidP="001272B4">
            <w:pPr>
              <w:jc w:val="center"/>
              <w:rPr>
                <w:rFonts w:ascii="Trebuchet MS" w:hAnsi="Trebuchet MS" w:cs="Trebuchet MS"/>
                <w:sz w:val="18"/>
                <w:szCs w:val="18"/>
              </w:rPr>
            </w:pPr>
            <w:r w:rsidRPr="001272B4">
              <w:rPr>
                <w:rFonts w:ascii="Trebuchet MS" w:hAnsi="Trebuchet MS" w:cs="Trebuchet MS"/>
                <w:sz w:val="18"/>
                <w:szCs w:val="18"/>
              </w:rPr>
              <w:t>S</w:t>
            </w:r>
          </w:p>
        </w:tc>
        <w:tc>
          <w:tcPr>
            <w:tcW w:w="2298" w:type="dxa"/>
            <w:tcBorders>
              <w:top w:val="single" w:sz="4" w:space="0" w:color="auto"/>
              <w:left w:val="single" w:sz="4" w:space="0" w:color="auto"/>
              <w:bottom w:val="nil"/>
              <w:right w:val="single" w:sz="4" w:space="0" w:color="auto"/>
            </w:tcBorders>
            <w:shd w:val="clear" w:color="auto" w:fill="97DDBD"/>
            <w:vAlign w:val="bottom"/>
          </w:tcPr>
          <w:p w14:paraId="2DFE1893" w14:textId="77777777" w:rsidR="00B24696" w:rsidRPr="001272B4" w:rsidRDefault="00B24696" w:rsidP="001272B4">
            <w:pPr>
              <w:rPr>
                <w:rFonts w:ascii="Trebuchet MS" w:hAnsi="Trebuchet MS" w:cs="Trebuchet MS"/>
                <w:sz w:val="18"/>
                <w:szCs w:val="18"/>
              </w:rPr>
            </w:pPr>
          </w:p>
        </w:tc>
      </w:tr>
      <w:tr w:rsidR="00617FD4" w:rsidRPr="00CE1917" w14:paraId="13C25C07"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3F9D39FD" w14:textId="77777777" w:rsidR="00617FD4" w:rsidRPr="001272B4" w:rsidRDefault="00BB25F4" w:rsidP="001272B4">
            <w:pPr>
              <w:rPr>
                <w:rFonts w:ascii="Trebuchet MS" w:hAnsi="Trebuchet MS" w:cs="Trebuchet MS"/>
                <w:sz w:val="18"/>
                <w:szCs w:val="18"/>
              </w:rPr>
            </w:pPr>
            <w:r>
              <w:rPr>
                <w:rFonts w:ascii="Trebuchet MS" w:hAnsi="Trebuchet MS" w:cs="Trebuchet MS"/>
                <w:sz w:val="18"/>
                <w:szCs w:val="18"/>
              </w:rPr>
              <w:t>l</w:t>
            </w:r>
            <w:r w:rsidR="00F20046" w:rsidRPr="001272B4">
              <w:rPr>
                <w:rFonts w:ascii="Trebuchet MS" w:hAnsi="Trebuchet MS" w:cs="Trebuchet MS"/>
                <w:sz w:val="18"/>
                <w:szCs w:val="18"/>
              </w:rPr>
              <w:t>ink</w:t>
            </w:r>
          </w:p>
        </w:tc>
        <w:tc>
          <w:tcPr>
            <w:tcW w:w="1091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DC683FE" w14:textId="77777777" w:rsidR="00617FD4" w:rsidRPr="005810E9" w:rsidRDefault="00617FD4" w:rsidP="001272B4">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0A0982" w:rsidRPr="0051728E" w14:paraId="1E5A95C4" w14:textId="77777777" w:rsidTr="00112363">
        <w:tc>
          <w:tcPr>
            <w:tcW w:w="13575" w:type="dxa"/>
            <w:gridSpan w:val="6"/>
            <w:tcBorders>
              <w:top w:val="nil"/>
              <w:left w:val="nil"/>
              <w:bottom w:val="nil"/>
              <w:right w:val="nil"/>
            </w:tcBorders>
            <w:shd w:val="clear" w:color="auto" w:fill="97DDBA"/>
            <w:vAlign w:val="center"/>
          </w:tcPr>
          <w:p w14:paraId="2251273A" w14:textId="77777777" w:rsidR="000A0982" w:rsidRDefault="000A0982" w:rsidP="004960D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43054CD" w14:textId="77777777" w:rsidR="00381BC9" w:rsidRDefault="00380C13" w:rsidP="00381BC9">
      <w:pPr>
        <w:pStyle w:val="Overskrift6"/>
      </w:pPr>
      <w:r>
        <w:lastRenderedPageBreak/>
        <w:t>5.7.</w:t>
      </w:r>
      <w:r w:rsidR="00617FD4">
        <w:t>4.1</w:t>
      </w:r>
      <w:r w:rsidR="004960D9" w:rsidRPr="00A32757">
        <w:t xml:space="preserve"> </w:t>
      </w:r>
      <w:r w:rsidR="004960D9">
        <w:t>Metadata</w:t>
      </w:r>
      <w:r w:rsidR="00381BC9" w:rsidRPr="00381BC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81BC9" w:rsidRPr="0051728E" w14:paraId="55AAA79F" w14:textId="77777777" w:rsidTr="009A595E">
        <w:trPr>
          <w:trHeight w:hRule="exact" w:val="255"/>
        </w:trPr>
        <w:tc>
          <w:tcPr>
            <w:tcW w:w="2235" w:type="dxa"/>
            <w:shd w:val="clear" w:color="auto" w:fill="D9D9D9"/>
            <w:vAlign w:val="bottom"/>
          </w:tcPr>
          <w:p w14:paraId="1D31F2B9" w14:textId="77777777" w:rsidR="00381BC9" w:rsidRPr="0051728E" w:rsidRDefault="00381BC9"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0396A2B" w14:textId="77777777" w:rsidR="00381BC9" w:rsidRPr="00FE3FC3" w:rsidRDefault="00381BC9"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381BC9" w:rsidRPr="0051728E" w14:paraId="51BF3882" w14:textId="77777777" w:rsidTr="009A595E">
        <w:trPr>
          <w:trHeight w:hRule="exact" w:val="255"/>
        </w:trPr>
        <w:tc>
          <w:tcPr>
            <w:tcW w:w="2235" w:type="dxa"/>
            <w:shd w:val="clear" w:color="auto" w:fill="E0E0E0"/>
            <w:vAlign w:val="bottom"/>
          </w:tcPr>
          <w:p w14:paraId="0EED5ADA"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2C319BD" w14:textId="77777777" w:rsidR="00381BC9" w:rsidRPr="0051728E" w:rsidRDefault="00381BC9" w:rsidP="009A595E">
            <w:pPr>
              <w:rPr>
                <w:rFonts w:ascii="Trebuchet MS" w:hAnsi="Trebuchet MS" w:cs="Trebuchet MS"/>
                <w:sz w:val="18"/>
                <w:szCs w:val="18"/>
              </w:rPr>
            </w:pPr>
            <w:r w:rsidRPr="004960D9">
              <w:rPr>
                <w:rFonts w:ascii="Trebuchet MS" w:hAnsi="Trebuchet MS" w:cs="Trebuchet MS"/>
                <w:sz w:val="18"/>
                <w:szCs w:val="18"/>
              </w:rPr>
              <w:t>Hastighedszone</w:t>
            </w:r>
          </w:p>
        </w:tc>
      </w:tr>
      <w:tr w:rsidR="00381BC9" w:rsidRPr="0051728E" w14:paraId="4ACFEAC5" w14:textId="77777777" w:rsidTr="009A595E">
        <w:trPr>
          <w:trHeight w:hRule="exact" w:val="255"/>
        </w:trPr>
        <w:tc>
          <w:tcPr>
            <w:tcW w:w="2235" w:type="dxa"/>
            <w:shd w:val="clear" w:color="auto" w:fill="E0E0E0"/>
            <w:vAlign w:val="bottom"/>
          </w:tcPr>
          <w:p w14:paraId="2FE7ACB1"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5D8D77E" w14:textId="77777777" w:rsidR="00381BC9" w:rsidRDefault="00381BC9" w:rsidP="009A595E">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03</w:t>
            </w:r>
          </w:p>
        </w:tc>
      </w:tr>
      <w:tr w:rsidR="00381BC9" w:rsidRPr="0051728E" w14:paraId="627E5B35" w14:textId="77777777" w:rsidTr="009A595E">
        <w:trPr>
          <w:trHeight w:hRule="exact" w:val="255"/>
        </w:trPr>
        <w:tc>
          <w:tcPr>
            <w:tcW w:w="2235" w:type="dxa"/>
            <w:shd w:val="clear" w:color="auto" w:fill="E0E0E0"/>
            <w:vAlign w:val="bottom"/>
          </w:tcPr>
          <w:p w14:paraId="256E53EC"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4963BBC" w14:textId="77777777" w:rsidR="00381BC9" w:rsidRPr="005810E9" w:rsidRDefault="00381BC9" w:rsidP="009A595E">
            <w:pPr>
              <w:rPr>
                <w:rFonts w:ascii="Trebuchet MS" w:hAnsi="Trebuchet MS" w:cs="Trebuchet MS"/>
                <w:sz w:val="18"/>
                <w:szCs w:val="18"/>
              </w:rPr>
            </w:pPr>
            <w:r w:rsidRPr="005810E9">
              <w:rPr>
                <w:rFonts w:ascii="Trebuchet MS" w:hAnsi="Trebuchet MS"/>
                <w:sz w:val="18"/>
                <w:szCs w:val="18"/>
              </w:rPr>
              <w:t>Zoner i byer, hvor der er begrænsninger på hastigheden.</w:t>
            </w:r>
          </w:p>
        </w:tc>
      </w:tr>
      <w:tr w:rsidR="00381BC9" w:rsidRPr="0051728E" w14:paraId="48DD7720" w14:textId="77777777" w:rsidTr="009A595E">
        <w:trPr>
          <w:trHeight w:hRule="exact" w:val="255"/>
        </w:trPr>
        <w:tc>
          <w:tcPr>
            <w:tcW w:w="2235" w:type="dxa"/>
            <w:shd w:val="clear" w:color="auto" w:fill="E0E0E0"/>
            <w:vAlign w:val="bottom"/>
          </w:tcPr>
          <w:p w14:paraId="247DFE23"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08B3E30" w14:textId="77777777" w:rsidR="00381BC9" w:rsidRPr="00D77840" w:rsidRDefault="00381BC9" w:rsidP="009A595E">
            <w:pPr>
              <w:rPr>
                <w:rFonts w:ascii="Trebuchet MS" w:hAnsi="Trebuchet MS" w:cs="Trebuchet MS"/>
                <w:sz w:val="18"/>
                <w:szCs w:val="18"/>
              </w:rPr>
            </w:pPr>
            <w:r>
              <w:rPr>
                <w:rFonts w:ascii="Trebuchet MS" w:hAnsi="Trebuchet MS" w:cs="Trebuchet MS"/>
                <w:sz w:val="18"/>
                <w:szCs w:val="18"/>
              </w:rPr>
              <w:t>Zoner hvor der f.eks. er sat en begrænsning på hastigheden kun må ske med max 30 km/t.</w:t>
            </w:r>
          </w:p>
        </w:tc>
      </w:tr>
      <w:tr w:rsidR="00381BC9" w:rsidRPr="0051728E" w14:paraId="6E7C3338" w14:textId="77777777" w:rsidTr="009A595E">
        <w:trPr>
          <w:trHeight w:hRule="exact" w:val="255"/>
        </w:trPr>
        <w:tc>
          <w:tcPr>
            <w:tcW w:w="2235" w:type="dxa"/>
            <w:shd w:val="clear" w:color="auto" w:fill="E0E0E0"/>
            <w:vAlign w:val="bottom"/>
          </w:tcPr>
          <w:p w14:paraId="732FEF99" w14:textId="77777777" w:rsidR="00381BC9" w:rsidRPr="0051728E" w:rsidRDefault="00381BC9"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107ACC8"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Oplyse sagsbehandler og borger via selvbetjeningsløsninger, hvordan hastigheden er begrænset i zonen.</w:t>
            </w:r>
          </w:p>
        </w:tc>
      </w:tr>
      <w:tr w:rsidR="00381BC9" w:rsidRPr="0051728E" w14:paraId="1218F247" w14:textId="77777777" w:rsidTr="009A595E">
        <w:trPr>
          <w:trHeight w:hRule="exact" w:val="255"/>
        </w:trPr>
        <w:tc>
          <w:tcPr>
            <w:tcW w:w="2235" w:type="dxa"/>
            <w:shd w:val="clear" w:color="auto" w:fill="E0E0E0"/>
            <w:vAlign w:val="bottom"/>
          </w:tcPr>
          <w:p w14:paraId="2DC5DEE2" w14:textId="77777777" w:rsidR="00381BC9" w:rsidRPr="0051728E" w:rsidRDefault="00381BC9"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B046164" w14:textId="77777777" w:rsidR="00381BC9" w:rsidRPr="00FE3FC3" w:rsidRDefault="00381BC9" w:rsidP="009A595E">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381BC9" w:rsidRPr="0051728E" w14:paraId="7037AA6C" w14:textId="77777777" w:rsidTr="009A595E">
        <w:trPr>
          <w:trHeight w:hRule="exact" w:val="255"/>
        </w:trPr>
        <w:tc>
          <w:tcPr>
            <w:tcW w:w="2235" w:type="dxa"/>
            <w:shd w:val="clear" w:color="auto" w:fill="E0E0E0"/>
            <w:vAlign w:val="bottom"/>
          </w:tcPr>
          <w:p w14:paraId="62134311" w14:textId="77777777" w:rsidR="00381BC9" w:rsidRPr="00492FFE" w:rsidRDefault="006A595F" w:rsidP="009A595E">
            <w:pPr>
              <w:rPr>
                <w:rFonts w:ascii="Trebuchet MS" w:hAnsi="Trebuchet MS" w:cs="Trebuchet MS"/>
                <w:sz w:val="18"/>
                <w:szCs w:val="18"/>
              </w:rPr>
            </w:pPr>
            <w:proofErr w:type="spellStart"/>
            <w:r w:rsidRPr="00E45822">
              <w:rPr>
                <w:rFonts w:ascii="Trebuchet MS" w:hAnsi="Trebuchet MS" w:cs="Trebuchet MS"/>
                <w:sz w:val="18"/>
                <w:szCs w:val="18"/>
              </w:rPr>
              <w:t>No</w:t>
            </w:r>
            <w:r w:rsidRPr="003A52C1">
              <w:rPr>
                <w:rFonts w:ascii="Trebuchet MS" w:hAnsi="Trebuchet MS" w:cs="Trebuchet MS"/>
                <w:sz w:val="18"/>
                <w:szCs w:val="18"/>
              </w:rPr>
              <w:t>e</w:t>
            </w:r>
            <w:r w:rsidRPr="00E45822">
              <w:rPr>
                <w:rFonts w:ascii="Trebuchet MS" w:hAnsi="Trebuchet MS" w:cs="Trebuchet MS"/>
                <w:sz w:val="18"/>
                <w:szCs w:val="18"/>
              </w:rPr>
              <w:t>gle</w:t>
            </w:r>
            <w:r w:rsidR="00381BC9" w:rsidRPr="00492FFE">
              <w:rPr>
                <w:rFonts w:ascii="Trebuchet MS" w:hAnsi="Trebuchet MS" w:cs="Trebuchet MS"/>
                <w:sz w:val="18"/>
                <w:szCs w:val="18"/>
              </w:rPr>
              <w:t>_ord</w:t>
            </w:r>
            <w:proofErr w:type="spellEnd"/>
          </w:p>
        </w:tc>
        <w:tc>
          <w:tcPr>
            <w:tcW w:w="11340" w:type="dxa"/>
            <w:shd w:val="clear" w:color="auto" w:fill="FFFFFF"/>
            <w:vAlign w:val="bottom"/>
          </w:tcPr>
          <w:p w14:paraId="1800C2A3" w14:textId="77777777" w:rsidR="00381BC9" w:rsidRPr="00492FFE" w:rsidRDefault="00381BC9" w:rsidP="009A595E">
            <w:pPr>
              <w:autoSpaceDE w:val="0"/>
              <w:autoSpaceDN w:val="0"/>
              <w:adjustRightInd w:val="0"/>
              <w:rPr>
                <w:rFonts w:ascii="Trebuchet MS" w:hAnsi="Trebuchet MS" w:cs="Trebuchet MS"/>
                <w:sz w:val="18"/>
                <w:szCs w:val="18"/>
              </w:rPr>
            </w:pPr>
            <w:r>
              <w:rPr>
                <w:rFonts w:ascii="Trebuchet MS" w:hAnsi="Trebuchet MS"/>
                <w:sz w:val="18"/>
                <w:szCs w:val="18"/>
              </w:rPr>
              <w:t>Hastighed, Fart</w:t>
            </w:r>
          </w:p>
        </w:tc>
      </w:tr>
      <w:tr w:rsidR="00381BC9" w:rsidRPr="0051728E" w14:paraId="789A53A3" w14:textId="77777777" w:rsidTr="009A595E">
        <w:trPr>
          <w:trHeight w:hRule="exact" w:val="255"/>
        </w:trPr>
        <w:tc>
          <w:tcPr>
            <w:tcW w:w="2235" w:type="dxa"/>
            <w:shd w:val="clear" w:color="auto" w:fill="E0E0E0"/>
            <w:vAlign w:val="bottom"/>
          </w:tcPr>
          <w:p w14:paraId="2291EED1"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3838BE3"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Flade</w:t>
            </w:r>
          </w:p>
        </w:tc>
      </w:tr>
      <w:tr w:rsidR="00381BC9" w:rsidRPr="0051728E" w14:paraId="2FEE73D7" w14:textId="77777777" w:rsidTr="009A595E">
        <w:trPr>
          <w:trHeight w:hRule="exact" w:val="255"/>
        </w:trPr>
        <w:tc>
          <w:tcPr>
            <w:tcW w:w="2235" w:type="dxa"/>
            <w:shd w:val="clear" w:color="auto" w:fill="E0E0E0"/>
            <w:vAlign w:val="bottom"/>
          </w:tcPr>
          <w:p w14:paraId="53877BB1" w14:textId="77777777" w:rsidR="00381BC9" w:rsidRPr="00FE3FC3" w:rsidRDefault="00381BC9" w:rsidP="009A59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FA1094C" w14:textId="77777777" w:rsidR="00381BC9" w:rsidRPr="00FE3FC3" w:rsidRDefault="00381BC9" w:rsidP="009A595E">
            <w:pPr>
              <w:rPr>
                <w:rFonts w:ascii="Trebuchet MS" w:hAnsi="Trebuchet MS" w:cs="Trebuchet MS"/>
                <w:sz w:val="18"/>
                <w:szCs w:val="18"/>
              </w:rPr>
            </w:pPr>
          </w:p>
        </w:tc>
      </w:tr>
      <w:tr w:rsidR="000C68CF" w:rsidRPr="00186E64" w14:paraId="01678850" w14:textId="77777777" w:rsidTr="009A595E">
        <w:trPr>
          <w:trHeight w:hRule="exact" w:val="255"/>
        </w:trPr>
        <w:tc>
          <w:tcPr>
            <w:tcW w:w="2235" w:type="dxa"/>
            <w:shd w:val="clear" w:color="auto" w:fill="E0E0E0"/>
            <w:vAlign w:val="bottom"/>
          </w:tcPr>
          <w:p w14:paraId="69DEC0AA"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192377D" w14:textId="41A6FD80" w:rsidR="000C68CF" w:rsidRPr="00C60C42" w:rsidRDefault="00DF2393" w:rsidP="009A595E">
            <w:pPr>
              <w:rPr>
                <w:rFonts w:ascii="Trebuchet MS" w:hAnsi="Trebuchet MS" w:cs="Trebuchet MS"/>
                <w:sz w:val="18"/>
                <w:szCs w:val="18"/>
              </w:rPr>
            </w:pPr>
            <w:r w:rsidRPr="003D5E8B">
              <w:rPr>
                <w:rFonts w:ascii="Trebuchet MS" w:hAnsi="Trebuchet MS" w:cs="Trebuchet MS"/>
                <w:color w:val="4F81BD"/>
                <w:sz w:val="18"/>
                <w:szCs w:val="18"/>
              </w:rPr>
              <w:t>05.13.00</w:t>
            </w:r>
          </w:p>
        </w:tc>
      </w:tr>
    </w:tbl>
    <w:p w14:paraId="7BE506A1" w14:textId="77777777" w:rsidR="004960D9" w:rsidRPr="00A32757" w:rsidRDefault="00380C13" w:rsidP="004960D9">
      <w:pPr>
        <w:pStyle w:val="Overskrift6"/>
      </w:pPr>
      <w:r>
        <w:t>5.7.</w:t>
      </w:r>
      <w:r w:rsidR="004960D9">
        <w:t>4.</w:t>
      </w:r>
      <w:r w:rsidR="00617FD4">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5C09720C" w14:textId="77777777" w:rsidTr="00112363">
        <w:trPr>
          <w:trHeight w:hRule="exact" w:val="255"/>
        </w:trPr>
        <w:tc>
          <w:tcPr>
            <w:tcW w:w="4503" w:type="dxa"/>
            <w:shd w:val="clear" w:color="auto" w:fill="D9D9D9"/>
            <w:vAlign w:val="center"/>
          </w:tcPr>
          <w:p w14:paraId="1C3C36B8"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4D0BE2D2"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Beskrivelse</w:t>
            </w:r>
          </w:p>
        </w:tc>
      </w:tr>
      <w:tr w:rsidR="00381BC9" w:rsidRPr="0051728E" w14:paraId="2E95E044" w14:textId="77777777" w:rsidTr="00112363">
        <w:trPr>
          <w:trHeight w:hRule="exact" w:val="510"/>
        </w:trPr>
        <w:tc>
          <w:tcPr>
            <w:tcW w:w="4503" w:type="dxa"/>
            <w:shd w:val="clear" w:color="auto" w:fill="E0E0E0"/>
            <w:vAlign w:val="center"/>
          </w:tcPr>
          <w:p w14:paraId="71691571" w14:textId="77777777" w:rsidR="00381BC9" w:rsidRPr="00024C60" w:rsidRDefault="00381BC9"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7687D25" w14:textId="2BD45C36" w:rsidR="00381BC9" w:rsidRPr="00024C60" w:rsidRDefault="00381BC9" w:rsidP="00381BC9">
            <w:pPr>
              <w:rPr>
                <w:rFonts w:ascii="Trebuchet MS" w:hAnsi="Trebuchet MS" w:cs="Trebuchet MS"/>
                <w:sz w:val="18"/>
                <w:szCs w:val="18"/>
              </w:rPr>
            </w:pPr>
            <w:r>
              <w:rPr>
                <w:rFonts w:ascii="Trebuchet MS" w:hAnsi="Trebuchet MS" w:cs="Trebuchet MS"/>
                <w:sz w:val="18"/>
                <w:szCs w:val="18"/>
              </w:rPr>
              <w:t xml:space="preserve">Fladen tegnes med 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-vejmidte ud for skilte med hastighedszonen. Dette skilt vil ofte kunne genkendes på </w:t>
            </w:r>
            <w:proofErr w:type="spellStart"/>
            <w:r>
              <w:rPr>
                <w:rFonts w:ascii="Trebuchet MS" w:hAnsi="Trebuchet MS" w:cs="Trebuchet MS"/>
                <w:sz w:val="18"/>
                <w:szCs w:val="18"/>
              </w:rPr>
              <w:t>ortofoto</w:t>
            </w:r>
            <w:proofErr w:type="spellEnd"/>
            <w:r>
              <w:rPr>
                <w:rFonts w:ascii="Trebuchet MS" w:hAnsi="Trebuchet MS" w:cs="Trebuchet MS"/>
                <w:sz w:val="18"/>
                <w:szCs w:val="18"/>
              </w:rPr>
              <w:t>. Ellers benyttes skråfoto eller street-view.</w:t>
            </w:r>
          </w:p>
        </w:tc>
      </w:tr>
      <w:tr w:rsidR="00381BC9" w:rsidRPr="0051728E" w14:paraId="4525B3AC" w14:textId="77777777" w:rsidTr="00112363">
        <w:trPr>
          <w:trHeight w:hRule="exact" w:val="255"/>
        </w:trPr>
        <w:tc>
          <w:tcPr>
            <w:tcW w:w="4503" w:type="dxa"/>
            <w:shd w:val="clear" w:color="auto" w:fill="E0E0E0"/>
            <w:vAlign w:val="center"/>
          </w:tcPr>
          <w:p w14:paraId="46C952CA"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3479F12A" w14:textId="77777777" w:rsidR="00381BC9" w:rsidRPr="00024C60" w:rsidRDefault="00381BC9" w:rsidP="00C92589">
            <w:pPr>
              <w:rPr>
                <w:rFonts w:ascii="Trebuchet MS" w:hAnsi="Trebuchet MS" w:cs="Trebuchet MS"/>
                <w:sz w:val="18"/>
                <w:szCs w:val="18"/>
              </w:rPr>
            </w:pPr>
            <w:r>
              <w:rPr>
                <w:rFonts w:ascii="Trebuchet MS" w:hAnsi="Trebuchet MS" w:cs="Trebuchet MS"/>
                <w:sz w:val="18"/>
                <w:szCs w:val="18"/>
              </w:rPr>
              <w:t xml:space="preserve">Opdeles via tre grupper med flere forskellige værdier i hver gruppe. Se </w:t>
            </w:r>
            <w:r w:rsidR="00380C13">
              <w:rPr>
                <w:rFonts w:ascii="Trebuchet MS" w:hAnsi="Trebuchet MS" w:cs="Trebuchet MS"/>
                <w:sz w:val="18"/>
                <w:szCs w:val="18"/>
              </w:rPr>
              <w:t>5.8.</w:t>
            </w:r>
            <w:r>
              <w:rPr>
                <w:rFonts w:ascii="Trebuchet MS" w:hAnsi="Trebuchet MS" w:cs="Trebuchet MS"/>
                <w:sz w:val="18"/>
                <w:szCs w:val="18"/>
              </w:rPr>
              <w:t>4.3 Kodelister.</w:t>
            </w:r>
          </w:p>
        </w:tc>
      </w:tr>
      <w:tr w:rsidR="00381BC9" w:rsidRPr="0051728E" w14:paraId="5EEAD258" w14:textId="77777777" w:rsidTr="00112363">
        <w:trPr>
          <w:trHeight w:hRule="exact" w:val="255"/>
        </w:trPr>
        <w:tc>
          <w:tcPr>
            <w:tcW w:w="4503" w:type="dxa"/>
            <w:shd w:val="clear" w:color="auto" w:fill="E0E0E0"/>
            <w:vAlign w:val="center"/>
          </w:tcPr>
          <w:p w14:paraId="526A980A"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5E578735" w14:textId="77777777" w:rsidR="00381BC9" w:rsidRPr="00024C60" w:rsidRDefault="007E0FF5" w:rsidP="00C92589">
            <w:pPr>
              <w:rPr>
                <w:rFonts w:ascii="Trebuchet MS" w:hAnsi="Trebuchet MS" w:cs="Trebuchet MS"/>
                <w:sz w:val="18"/>
                <w:szCs w:val="18"/>
              </w:rPr>
            </w:pPr>
            <w:r>
              <w:rPr>
                <w:rFonts w:ascii="Trebuchet MS" w:hAnsi="Trebuchet MS" w:cs="Trebuchet MS"/>
                <w:sz w:val="18"/>
                <w:szCs w:val="18"/>
              </w:rPr>
              <w:t>100 kvm.</w:t>
            </w:r>
          </w:p>
        </w:tc>
      </w:tr>
      <w:tr w:rsidR="00381BC9" w:rsidRPr="0051728E" w14:paraId="18E68002" w14:textId="77777777" w:rsidTr="00112363">
        <w:trPr>
          <w:trHeight w:hRule="exact" w:val="255"/>
        </w:trPr>
        <w:tc>
          <w:tcPr>
            <w:tcW w:w="4503" w:type="dxa"/>
            <w:shd w:val="clear" w:color="auto" w:fill="E0E0E0"/>
            <w:vAlign w:val="center"/>
          </w:tcPr>
          <w:p w14:paraId="71946EDB"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center"/>
          </w:tcPr>
          <w:p w14:paraId="666DAF2F" w14:textId="77777777" w:rsidR="00381BC9" w:rsidRPr="00024C60" w:rsidRDefault="00381BC9" w:rsidP="00C92589">
            <w:pPr>
              <w:rPr>
                <w:rFonts w:ascii="Trebuchet MS" w:hAnsi="Trebuchet MS" w:cs="Trebuchet MS"/>
                <w:sz w:val="18"/>
                <w:szCs w:val="18"/>
              </w:rPr>
            </w:pPr>
          </w:p>
        </w:tc>
      </w:tr>
      <w:tr w:rsidR="00381BC9" w:rsidRPr="0051728E" w14:paraId="126C3913" w14:textId="77777777" w:rsidTr="00112363">
        <w:trPr>
          <w:trHeight w:hRule="exact" w:val="255"/>
        </w:trPr>
        <w:tc>
          <w:tcPr>
            <w:tcW w:w="4503" w:type="dxa"/>
            <w:shd w:val="clear" w:color="auto" w:fill="E0E0E0"/>
            <w:vAlign w:val="center"/>
          </w:tcPr>
          <w:p w14:paraId="5DC98FB6"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189B21CB" w14:textId="77777777" w:rsidR="00381BC9" w:rsidRPr="00024C60" w:rsidRDefault="00381BC9" w:rsidP="00C92589">
            <w:pPr>
              <w:rPr>
                <w:rFonts w:ascii="Trebuchet MS" w:hAnsi="Trebuchet MS" w:cs="Trebuchet MS"/>
                <w:sz w:val="18"/>
                <w:szCs w:val="18"/>
              </w:rPr>
            </w:pPr>
            <w:r>
              <w:rPr>
                <w:rFonts w:ascii="Trebuchet MS" w:hAnsi="Trebuchet MS" w:cs="Trebuchet MS"/>
                <w:sz w:val="18"/>
                <w:szCs w:val="18"/>
              </w:rPr>
              <w:t>Ingen overlap.</w:t>
            </w:r>
          </w:p>
        </w:tc>
      </w:tr>
      <w:tr w:rsidR="00381BC9" w:rsidRPr="0051728E" w14:paraId="0D15EEC8" w14:textId="77777777" w:rsidTr="00112363">
        <w:trPr>
          <w:trHeight w:hRule="exact" w:val="255"/>
        </w:trPr>
        <w:tc>
          <w:tcPr>
            <w:tcW w:w="4503" w:type="dxa"/>
            <w:shd w:val="clear" w:color="auto" w:fill="E0E0E0"/>
            <w:vAlign w:val="center"/>
          </w:tcPr>
          <w:p w14:paraId="5CD63696"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20F90A89" w14:textId="14AE1951" w:rsidR="00381BC9" w:rsidRPr="00024C60" w:rsidRDefault="00381BC9" w:rsidP="00C92589">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1D762D4C" w14:textId="77777777" w:rsidR="004960D9" w:rsidRDefault="00380C13" w:rsidP="004960D9">
      <w:pPr>
        <w:pStyle w:val="Overskrift2"/>
        <w:rPr>
          <w:kern w:val="32"/>
        </w:rPr>
      </w:pPr>
      <w:bookmarkStart w:id="322" w:name="_Toc292713351"/>
      <w:bookmarkStart w:id="323" w:name="_Toc292865452"/>
      <w:bookmarkStart w:id="324" w:name="_Toc63351463"/>
      <w:r>
        <w:rPr>
          <w:kern w:val="32"/>
        </w:rPr>
        <w:t>5.7.</w:t>
      </w:r>
      <w:r w:rsidR="00071B26" w:rsidRPr="00066C65">
        <w:rPr>
          <w:kern w:val="32"/>
        </w:rPr>
        <w:t>5</w:t>
      </w:r>
      <w:r w:rsidR="00453FC3" w:rsidRPr="00066C65">
        <w:rPr>
          <w:kern w:val="32"/>
        </w:rPr>
        <w:t xml:space="preserve"> Kørsels</w:t>
      </w:r>
      <w:r w:rsidR="00C01B68">
        <w:rPr>
          <w:kern w:val="32"/>
        </w:rPr>
        <w:t>regulering</w:t>
      </w:r>
      <w:r w:rsidR="00453FC3" w:rsidRPr="00066C65">
        <w:rPr>
          <w:kern w:val="32"/>
        </w:rPr>
        <w:t xml:space="preserve"> (5</w:t>
      </w:r>
      <w:r>
        <w:rPr>
          <w:kern w:val="32"/>
        </w:rPr>
        <w:t>6</w:t>
      </w:r>
      <w:r w:rsidR="00453FC3" w:rsidRPr="00066C65">
        <w:rPr>
          <w:kern w:val="32"/>
        </w:rPr>
        <w:t>04)</w:t>
      </w:r>
      <w:bookmarkEnd w:id="322"/>
      <w:bookmarkEnd w:id="323"/>
      <w:bookmarkEnd w:id="324"/>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578"/>
        <w:gridCol w:w="4890"/>
        <w:gridCol w:w="1155"/>
        <w:gridCol w:w="1356"/>
        <w:gridCol w:w="1371"/>
        <w:gridCol w:w="2062"/>
      </w:tblGrid>
      <w:tr w:rsidR="00920854" w:rsidRPr="0051728E" w14:paraId="52A7830D" w14:textId="77777777" w:rsidTr="00C37B85">
        <w:tc>
          <w:tcPr>
            <w:tcW w:w="1696" w:type="dxa"/>
            <w:tcBorders>
              <w:bottom w:val="single" w:sz="4" w:space="0" w:color="auto"/>
            </w:tcBorders>
            <w:shd w:val="clear" w:color="auto" w:fill="D9D9D9"/>
            <w:vAlign w:val="center"/>
          </w:tcPr>
          <w:p w14:paraId="59B490C1" w14:textId="77777777" w:rsidR="00920854" w:rsidRPr="009367BB" w:rsidRDefault="00920854" w:rsidP="00920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560" w:type="dxa"/>
            <w:tcBorders>
              <w:bottom w:val="single" w:sz="4" w:space="0" w:color="auto"/>
            </w:tcBorders>
            <w:shd w:val="clear" w:color="auto" w:fill="D9D9D9"/>
            <w:vAlign w:val="center"/>
          </w:tcPr>
          <w:p w14:paraId="27F6D7C7" w14:textId="1DEAB060" w:rsidR="00920854" w:rsidRPr="009367BB" w:rsidRDefault="00920854" w:rsidP="00920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468" w:type="dxa"/>
            <w:gridSpan w:val="2"/>
            <w:tcBorders>
              <w:bottom w:val="single" w:sz="4" w:space="0" w:color="auto"/>
            </w:tcBorders>
            <w:shd w:val="clear" w:color="auto" w:fill="D9D9D9"/>
            <w:vAlign w:val="center"/>
          </w:tcPr>
          <w:p w14:paraId="7F221546" w14:textId="4E2CCE65"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997247A"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65F3484"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1" w:type="dxa"/>
            <w:tcBorders>
              <w:bottom w:val="single" w:sz="4" w:space="0" w:color="auto"/>
            </w:tcBorders>
            <w:shd w:val="clear" w:color="auto" w:fill="D9D9D9"/>
            <w:vAlign w:val="center"/>
          </w:tcPr>
          <w:p w14:paraId="5D6E5769" w14:textId="77777777" w:rsidR="00920854" w:rsidRPr="009367BB" w:rsidRDefault="00920854" w:rsidP="00920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D1C3E78"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frit</w:t>
            </w:r>
          </w:p>
        </w:tc>
        <w:tc>
          <w:tcPr>
            <w:tcW w:w="2062" w:type="dxa"/>
            <w:shd w:val="clear" w:color="auto" w:fill="D9D9D9"/>
            <w:vAlign w:val="center"/>
          </w:tcPr>
          <w:p w14:paraId="6F956DF0"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Eksempel</w:t>
            </w:r>
          </w:p>
        </w:tc>
      </w:tr>
      <w:tr w:rsidR="00920854" w:rsidRPr="00CE1917" w14:paraId="5AB8B5A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7F5B7517" w14:textId="77777777" w:rsidR="00920854" w:rsidRPr="00BC0529" w:rsidRDefault="00920854" w:rsidP="00920854">
            <w:pPr>
              <w:rPr>
                <w:rFonts w:ascii="Trebuchet MS" w:hAnsi="Trebuchet MS"/>
                <w:sz w:val="18"/>
                <w:szCs w:val="18"/>
              </w:rPr>
            </w:pPr>
            <w:proofErr w:type="spellStart"/>
            <w:r>
              <w:rPr>
                <w:rFonts w:ascii="Trebuchet MS" w:hAnsi="Trebuchet MS"/>
                <w:sz w:val="18"/>
                <w:szCs w:val="18"/>
              </w:rPr>
              <w:t>begr_</w:t>
            </w:r>
            <w:r w:rsidRPr="00BC0529">
              <w:rPr>
                <w:rFonts w:ascii="Trebuchet MS" w:hAnsi="Trebuchet MS"/>
                <w:sz w:val="18"/>
                <w:szCs w:val="18"/>
              </w:rPr>
              <w:t>type_kode</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52C73600" w14:textId="36A60DCE" w:rsidR="00920854" w:rsidRPr="00BC0529" w:rsidRDefault="00920854" w:rsidP="00920854">
            <w:pPr>
              <w:rPr>
                <w:rFonts w:ascii="Trebuchet MS" w:hAnsi="Trebuchet MS"/>
                <w:sz w:val="18"/>
                <w:szCs w:val="18"/>
              </w:rPr>
            </w:pPr>
            <w:proofErr w:type="spellStart"/>
            <w:r>
              <w:rPr>
                <w:rFonts w:ascii="Trebuchet MS" w:hAnsi="Trebuchet MS"/>
                <w:sz w:val="18"/>
                <w:szCs w:val="18"/>
              </w:rPr>
              <w:t>begr_ty_k</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72A7FEB8" w14:textId="43C0B406" w:rsidR="00920854" w:rsidRPr="00BC0529" w:rsidRDefault="00920854" w:rsidP="00920854">
            <w:pPr>
              <w:rPr>
                <w:rFonts w:ascii="Trebuchet MS" w:hAnsi="Trebuchet MS"/>
                <w:sz w:val="18"/>
                <w:szCs w:val="18"/>
              </w:rPr>
            </w:pPr>
            <w:r w:rsidRPr="00BC0529">
              <w:rPr>
                <w:rFonts w:ascii="Trebuchet MS" w:hAnsi="Trebuchet MS"/>
                <w:sz w:val="18"/>
                <w:szCs w:val="18"/>
              </w:rPr>
              <w:t>Kode for begrænsning i kørsel på veje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1E3D35A" w14:textId="77777777" w:rsidR="00920854" w:rsidRPr="00BC0529" w:rsidRDefault="00920854" w:rsidP="00920854">
            <w:pPr>
              <w:rPr>
                <w:rFonts w:ascii="Trebuchet MS" w:hAnsi="Trebuchet MS"/>
                <w:sz w:val="18"/>
                <w:szCs w:val="18"/>
              </w:rPr>
            </w:pPr>
            <w:r>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C2FFCF0" w14:textId="77777777" w:rsidR="00920854" w:rsidRPr="00BC0529" w:rsidRDefault="00920854" w:rsidP="00920854">
            <w:pPr>
              <w:rPr>
                <w:rFonts w:ascii="Trebuchet MS" w:hAnsi="Trebuchet MS"/>
                <w:sz w:val="18"/>
                <w:szCs w:val="18"/>
              </w:rPr>
            </w:pPr>
            <w:r>
              <w:rPr>
                <w:rFonts w:ascii="Trebuchet MS" w:hAnsi="Trebuchet MS"/>
                <w:sz w:val="18"/>
                <w:szCs w:val="18"/>
              </w:rPr>
              <w:t>1-9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2807437A"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O</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9B47351" w14:textId="77777777" w:rsidR="00920854" w:rsidRDefault="00920854" w:rsidP="00920854">
            <w:pPr>
              <w:rPr>
                <w:sz w:val="16"/>
                <w:szCs w:val="16"/>
              </w:rPr>
            </w:pPr>
            <w:r>
              <w:rPr>
                <w:sz w:val="16"/>
                <w:szCs w:val="16"/>
              </w:rPr>
              <w:t>3</w:t>
            </w:r>
          </w:p>
        </w:tc>
      </w:tr>
      <w:tr w:rsidR="00920854" w:rsidRPr="00CE1917" w14:paraId="28B88AFB"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9CCFF"/>
            <w:vAlign w:val="bottom"/>
          </w:tcPr>
          <w:p w14:paraId="7B1DAF97" w14:textId="77777777" w:rsidR="00920854" w:rsidRPr="00BC0529" w:rsidRDefault="00920854" w:rsidP="00920854">
            <w:pPr>
              <w:rPr>
                <w:rFonts w:ascii="Trebuchet MS" w:hAnsi="Trebuchet MS"/>
                <w:sz w:val="18"/>
                <w:szCs w:val="18"/>
              </w:rPr>
            </w:pPr>
            <w:proofErr w:type="spellStart"/>
            <w:r>
              <w:rPr>
                <w:rFonts w:ascii="Trebuchet MS" w:hAnsi="Trebuchet MS"/>
                <w:sz w:val="18"/>
                <w:szCs w:val="18"/>
              </w:rPr>
              <w:t>begr_</w:t>
            </w:r>
            <w:r w:rsidRPr="00BC0529">
              <w:rPr>
                <w:rFonts w:ascii="Trebuchet MS" w:hAnsi="Trebuchet MS"/>
                <w:sz w:val="18"/>
                <w:szCs w:val="18"/>
              </w:rPr>
              <w:t>type</w:t>
            </w:r>
            <w:proofErr w:type="spellEnd"/>
          </w:p>
        </w:tc>
        <w:tc>
          <w:tcPr>
            <w:tcW w:w="1560" w:type="dxa"/>
            <w:tcBorders>
              <w:top w:val="single" w:sz="4" w:space="0" w:color="auto"/>
              <w:left w:val="single" w:sz="4" w:space="0" w:color="auto"/>
              <w:bottom w:val="nil"/>
              <w:right w:val="single" w:sz="4" w:space="0" w:color="auto"/>
            </w:tcBorders>
            <w:shd w:val="clear" w:color="auto" w:fill="99CCFF"/>
            <w:vAlign w:val="bottom"/>
          </w:tcPr>
          <w:p w14:paraId="3485CB8F" w14:textId="2F2E1D4F" w:rsidR="00920854" w:rsidRPr="00BC0529" w:rsidRDefault="00920854" w:rsidP="00920854">
            <w:pPr>
              <w:rPr>
                <w:rFonts w:ascii="Trebuchet MS" w:hAnsi="Trebuchet MS"/>
                <w:sz w:val="18"/>
                <w:szCs w:val="18"/>
              </w:rPr>
            </w:pPr>
            <w:proofErr w:type="spellStart"/>
            <w:r>
              <w:rPr>
                <w:rFonts w:ascii="Trebuchet MS" w:hAnsi="Trebuchet MS"/>
                <w:sz w:val="18"/>
                <w:szCs w:val="18"/>
              </w:rPr>
              <w:t>begr_ty</w:t>
            </w:r>
            <w:proofErr w:type="spellEnd"/>
          </w:p>
        </w:tc>
        <w:tc>
          <w:tcPr>
            <w:tcW w:w="5468" w:type="dxa"/>
            <w:gridSpan w:val="2"/>
            <w:tcBorders>
              <w:top w:val="single" w:sz="4" w:space="0" w:color="auto"/>
              <w:left w:val="single" w:sz="4" w:space="0" w:color="auto"/>
              <w:bottom w:val="nil"/>
              <w:right w:val="single" w:sz="4" w:space="0" w:color="auto"/>
            </w:tcBorders>
            <w:shd w:val="clear" w:color="auto" w:fill="99CCFF"/>
            <w:vAlign w:val="bottom"/>
          </w:tcPr>
          <w:p w14:paraId="3CE63196" w14:textId="3F6F8673" w:rsidR="00920854" w:rsidRPr="00BC0529" w:rsidRDefault="00920854" w:rsidP="00920854">
            <w:pPr>
              <w:rPr>
                <w:rFonts w:ascii="Trebuchet MS" w:hAnsi="Trebuchet MS"/>
                <w:sz w:val="18"/>
                <w:szCs w:val="18"/>
              </w:rPr>
            </w:pPr>
            <w:r w:rsidRPr="00BC0529">
              <w:rPr>
                <w:rFonts w:ascii="Trebuchet MS" w:hAnsi="Trebuchet MS"/>
                <w:sz w:val="18"/>
                <w:szCs w:val="18"/>
              </w:rPr>
              <w:t>Begrænsning i kørsel på veje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6091963"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61FD943"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0-20 tegn</w:t>
            </w:r>
          </w:p>
        </w:tc>
        <w:tc>
          <w:tcPr>
            <w:tcW w:w="1371" w:type="dxa"/>
            <w:tcBorders>
              <w:top w:val="single" w:sz="4" w:space="0" w:color="auto"/>
              <w:left w:val="single" w:sz="4" w:space="0" w:color="auto"/>
              <w:bottom w:val="nil"/>
              <w:right w:val="single" w:sz="4" w:space="0" w:color="auto"/>
            </w:tcBorders>
            <w:shd w:val="clear" w:color="auto" w:fill="99CCFF"/>
            <w:vAlign w:val="bottom"/>
          </w:tcPr>
          <w:p w14:paraId="0EDEA135"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S</w:t>
            </w:r>
          </w:p>
        </w:tc>
        <w:tc>
          <w:tcPr>
            <w:tcW w:w="2062" w:type="dxa"/>
            <w:tcBorders>
              <w:top w:val="single" w:sz="4" w:space="0" w:color="auto"/>
              <w:left w:val="single" w:sz="4" w:space="0" w:color="auto"/>
              <w:bottom w:val="nil"/>
              <w:right w:val="single" w:sz="4" w:space="0" w:color="auto"/>
            </w:tcBorders>
            <w:shd w:val="clear" w:color="auto" w:fill="99CCFF"/>
            <w:vAlign w:val="bottom"/>
          </w:tcPr>
          <w:p w14:paraId="0DDB14C5"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Sommerkørsel</w:t>
            </w:r>
          </w:p>
        </w:tc>
      </w:tr>
      <w:tr w:rsidR="00920854" w:rsidRPr="00CE1917" w14:paraId="718C7814"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4AB8889D" w14:textId="77777777" w:rsidR="00920854" w:rsidRPr="00BC0529" w:rsidRDefault="00920854" w:rsidP="00920854">
            <w:pPr>
              <w:rPr>
                <w:rFonts w:ascii="Trebuchet MS" w:hAnsi="Trebuchet MS"/>
                <w:sz w:val="18"/>
                <w:szCs w:val="18"/>
              </w:rPr>
            </w:pPr>
            <w:r w:rsidRPr="00BC0529">
              <w:rPr>
                <w:rFonts w:ascii="Trebuchet MS" w:hAnsi="Trebuchet MS"/>
                <w:sz w:val="18"/>
                <w:szCs w:val="18"/>
              </w:rPr>
              <w:t>periode</w:t>
            </w:r>
          </w:p>
        </w:tc>
        <w:tc>
          <w:tcPr>
            <w:tcW w:w="1560" w:type="dxa"/>
            <w:tcBorders>
              <w:top w:val="single" w:sz="4" w:space="0" w:color="auto"/>
              <w:left w:val="single" w:sz="4" w:space="0" w:color="auto"/>
              <w:bottom w:val="nil"/>
              <w:right w:val="single" w:sz="4" w:space="0" w:color="auto"/>
            </w:tcBorders>
            <w:shd w:val="clear" w:color="auto" w:fill="FFFFFF"/>
            <w:vAlign w:val="bottom"/>
          </w:tcPr>
          <w:p w14:paraId="0650A258" w14:textId="10951788" w:rsidR="00920854" w:rsidRPr="00BC0529" w:rsidRDefault="00920854" w:rsidP="00920854">
            <w:pPr>
              <w:rPr>
                <w:rFonts w:ascii="Trebuchet MS" w:hAnsi="Trebuchet MS"/>
                <w:sz w:val="18"/>
                <w:szCs w:val="18"/>
              </w:rPr>
            </w:pPr>
            <w:r w:rsidRPr="00BC0529">
              <w:rPr>
                <w:rFonts w:ascii="Trebuchet MS" w:hAnsi="Trebuchet MS"/>
                <w:sz w:val="18"/>
                <w:szCs w:val="18"/>
              </w:rPr>
              <w:t>periode</w:t>
            </w:r>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245DC92D" w14:textId="0BDF085E" w:rsidR="00920854" w:rsidRPr="00BC0529" w:rsidRDefault="00920854" w:rsidP="00920854">
            <w:pPr>
              <w:rPr>
                <w:rFonts w:ascii="Trebuchet MS" w:hAnsi="Trebuchet MS"/>
                <w:sz w:val="18"/>
                <w:szCs w:val="18"/>
              </w:rPr>
            </w:pPr>
            <w:r w:rsidRPr="00BC0529">
              <w:rPr>
                <w:rFonts w:ascii="Trebuchet MS" w:hAnsi="Trebuchet MS"/>
                <w:sz w:val="18"/>
                <w:szCs w:val="18"/>
              </w:rPr>
              <w:t>Periode, hvor begrænsningen gælder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CFB8A88"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FE4C50"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0-50 tegn</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6EC268C9"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O</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33ACB0D"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Maj-august</w:t>
            </w:r>
          </w:p>
        </w:tc>
      </w:tr>
      <w:tr w:rsidR="00920854" w:rsidRPr="00CE1917" w14:paraId="259D703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34E7869C" w14:textId="77777777" w:rsidR="00920854" w:rsidRDefault="00920854" w:rsidP="00920854">
            <w:pPr>
              <w:rPr>
                <w:rFonts w:ascii="Trebuchet MS" w:hAnsi="Trebuchet MS"/>
                <w:sz w:val="18"/>
                <w:szCs w:val="18"/>
              </w:rPr>
            </w:pPr>
            <w:proofErr w:type="spellStart"/>
            <w:r>
              <w:rPr>
                <w:rFonts w:ascii="Trebuchet MS" w:hAnsi="Trebuchet MS"/>
                <w:sz w:val="18"/>
                <w:szCs w:val="18"/>
              </w:rPr>
              <w:t>vaegtbegr_akselt</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2496C1CE" w14:textId="2F59A2D8" w:rsidR="00920854" w:rsidRDefault="00920854" w:rsidP="00920854">
            <w:pPr>
              <w:rPr>
                <w:rFonts w:ascii="Trebuchet MS" w:hAnsi="Trebuchet MS"/>
                <w:sz w:val="18"/>
                <w:szCs w:val="18"/>
              </w:rPr>
            </w:pPr>
            <w:proofErr w:type="spellStart"/>
            <w:r>
              <w:rPr>
                <w:rFonts w:ascii="Trebuchet MS" w:hAnsi="Trebuchet MS"/>
                <w:sz w:val="18"/>
                <w:szCs w:val="18"/>
              </w:rPr>
              <w:t>vbeg_aksel</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3123E55D" w14:textId="5E70B32E" w:rsidR="00920854" w:rsidRPr="00BC0529" w:rsidRDefault="00920854" w:rsidP="00920854">
            <w:pPr>
              <w:rPr>
                <w:rFonts w:ascii="Trebuchet MS" w:hAnsi="Trebuchet MS"/>
                <w:sz w:val="18"/>
                <w:szCs w:val="18"/>
              </w:rPr>
            </w:pPr>
            <w:r>
              <w:rPr>
                <w:rFonts w:ascii="Trebuchet MS" w:hAnsi="Trebuchet MS"/>
                <w:sz w:val="18"/>
                <w:szCs w:val="18"/>
              </w:rPr>
              <w:t xml:space="preserve">Begrænsning i </w:t>
            </w:r>
            <w:proofErr w:type="gramStart"/>
            <w:r>
              <w:rPr>
                <w:rFonts w:ascii="Trebuchet MS" w:hAnsi="Trebuchet MS"/>
                <w:sz w:val="18"/>
                <w:szCs w:val="18"/>
              </w:rPr>
              <w:t>akseltryk  i</w:t>
            </w:r>
            <w:proofErr w:type="gramEnd"/>
            <w:r>
              <w:rPr>
                <w:rFonts w:ascii="Trebuchet MS" w:hAnsi="Trebuchet MS"/>
                <w:sz w:val="18"/>
                <w:szCs w:val="18"/>
              </w:rPr>
              <w:t xml:space="preserve"> ton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92300B1"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EDE7352"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1-999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16FAF5A5"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4AE8126"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2</w:t>
            </w:r>
          </w:p>
        </w:tc>
      </w:tr>
      <w:tr w:rsidR="00920854" w:rsidRPr="00CE1917" w14:paraId="5FD3E72C"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23E6A68E" w14:textId="77777777" w:rsidR="00920854" w:rsidRDefault="00920854" w:rsidP="00920854">
            <w:pPr>
              <w:rPr>
                <w:rFonts w:ascii="Trebuchet MS" w:hAnsi="Trebuchet MS"/>
                <w:sz w:val="18"/>
                <w:szCs w:val="18"/>
              </w:rPr>
            </w:pPr>
            <w:proofErr w:type="spellStart"/>
            <w:r>
              <w:rPr>
                <w:rFonts w:ascii="Trebuchet MS" w:hAnsi="Trebuchet MS"/>
                <w:sz w:val="18"/>
                <w:szCs w:val="18"/>
              </w:rPr>
              <w:t>vaegtbegr_totalv</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7B81130B" w14:textId="0B61F8E2" w:rsidR="00920854" w:rsidRDefault="00920854" w:rsidP="00920854">
            <w:pPr>
              <w:rPr>
                <w:rFonts w:ascii="Trebuchet MS" w:hAnsi="Trebuchet MS"/>
                <w:sz w:val="18"/>
                <w:szCs w:val="18"/>
              </w:rPr>
            </w:pPr>
            <w:proofErr w:type="spellStart"/>
            <w:r>
              <w:rPr>
                <w:rFonts w:ascii="Trebuchet MS" w:hAnsi="Trebuchet MS"/>
                <w:sz w:val="18"/>
                <w:szCs w:val="18"/>
              </w:rPr>
              <w:t>vbeg_total</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62904E61" w14:textId="4695CA5C" w:rsidR="00920854" w:rsidRPr="00BC0529" w:rsidRDefault="00920854" w:rsidP="00920854">
            <w:pPr>
              <w:rPr>
                <w:rFonts w:ascii="Trebuchet MS" w:hAnsi="Trebuchet MS"/>
                <w:sz w:val="18"/>
                <w:szCs w:val="18"/>
              </w:rPr>
            </w:pPr>
            <w:r>
              <w:rPr>
                <w:rFonts w:ascii="Trebuchet MS" w:hAnsi="Trebuchet MS"/>
                <w:sz w:val="18"/>
                <w:szCs w:val="18"/>
              </w:rPr>
              <w:t>Begrænsning i totalvægt i ton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51BD34D"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78618AD"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1-999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5E6D674F"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26211FF6"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10</w:t>
            </w:r>
          </w:p>
        </w:tc>
      </w:tr>
      <w:tr w:rsidR="00920854" w:rsidRPr="00CE1917" w14:paraId="48BBB6FA"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5F5875C6" w14:textId="12364B07" w:rsidR="00920854" w:rsidRPr="00BC0529" w:rsidRDefault="00920854" w:rsidP="00920854">
            <w:pPr>
              <w:rPr>
                <w:rFonts w:ascii="Trebuchet MS" w:hAnsi="Trebuchet MS"/>
                <w:sz w:val="18"/>
                <w:szCs w:val="18"/>
              </w:rPr>
            </w:pPr>
            <w:proofErr w:type="spellStart"/>
            <w:r w:rsidRPr="003D5E8B">
              <w:rPr>
                <w:rFonts w:ascii="Trebuchet MS" w:hAnsi="Trebuchet MS"/>
                <w:color w:val="4F81BD"/>
                <w:sz w:val="18"/>
                <w:szCs w:val="18"/>
              </w:rPr>
              <w:t>geodanmark</w:t>
            </w:r>
            <w:r>
              <w:rPr>
                <w:rFonts w:ascii="Trebuchet MS" w:hAnsi="Trebuchet MS"/>
                <w:sz w:val="18"/>
                <w:szCs w:val="18"/>
              </w:rPr>
              <w:t>_id</w:t>
            </w:r>
            <w:proofErr w:type="spellEnd"/>
          </w:p>
        </w:tc>
        <w:tc>
          <w:tcPr>
            <w:tcW w:w="1560" w:type="dxa"/>
            <w:tcBorders>
              <w:top w:val="single" w:sz="4" w:space="0" w:color="auto"/>
              <w:left w:val="single" w:sz="4" w:space="0" w:color="auto"/>
              <w:bottom w:val="nil"/>
              <w:right w:val="single" w:sz="4" w:space="0" w:color="auto"/>
            </w:tcBorders>
            <w:shd w:val="clear" w:color="auto" w:fill="FFFFFF"/>
            <w:vAlign w:val="center"/>
          </w:tcPr>
          <w:p w14:paraId="0D9D4184" w14:textId="0B95BBCE" w:rsidR="00920854" w:rsidRDefault="00920854" w:rsidP="00920854">
            <w:pPr>
              <w:rPr>
                <w:rFonts w:ascii="Trebuchet MS" w:hAnsi="Trebuchet MS" w:cs="Trebuchet MS"/>
                <w:sz w:val="18"/>
                <w:szCs w:val="18"/>
              </w:rPr>
            </w:pPr>
            <w:proofErr w:type="spellStart"/>
            <w:r>
              <w:rPr>
                <w:rFonts w:ascii="Trebuchet MS" w:hAnsi="Trebuchet MS"/>
                <w:color w:val="4F81BD"/>
                <w:sz w:val="18"/>
                <w:szCs w:val="18"/>
              </w:rPr>
              <w:t>geod</w:t>
            </w:r>
            <w:r w:rsidRPr="003D5E8B">
              <w:rPr>
                <w:rFonts w:ascii="Trebuchet MS" w:hAnsi="Trebuchet MS"/>
                <w:color w:val="4F81BD"/>
                <w:sz w:val="18"/>
                <w:szCs w:val="18"/>
              </w:rPr>
              <w:t>k</w:t>
            </w:r>
            <w:r>
              <w:rPr>
                <w:rFonts w:ascii="Trebuchet MS" w:hAnsi="Trebuchet MS"/>
                <w:sz w:val="18"/>
                <w:szCs w:val="18"/>
              </w:rPr>
              <w:t>_id</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center"/>
          </w:tcPr>
          <w:p w14:paraId="5FAB1142" w14:textId="21C49538" w:rsidR="00920854" w:rsidRPr="00BC0529" w:rsidRDefault="00920854" w:rsidP="00920854">
            <w:pPr>
              <w:rPr>
                <w:rFonts w:ascii="Trebuchet MS" w:hAnsi="Trebuchet MS"/>
                <w:sz w:val="18"/>
                <w:szCs w:val="18"/>
              </w:rPr>
            </w:pPr>
            <w:r>
              <w:rPr>
                <w:rFonts w:ascii="Trebuchet MS" w:hAnsi="Trebuchet MS" w:cs="Trebuchet MS"/>
                <w:sz w:val="18"/>
                <w:szCs w:val="18"/>
              </w:rPr>
              <w:t xml:space="preserve">ID på </w:t>
            </w:r>
            <w:proofErr w:type="spellStart"/>
            <w:r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 objekt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0C1F322" w14:textId="77777777" w:rsidR="00920854" w:rsidRPr="00BC0529" w:rsidRDefault="00920854" w:rsidP="00920854">
            <w:pPr>
              <w:rPr>
                <w:rFonts w:ascii="Trebuchet MS" w:hAnsi="Trebuchet MS" w:cs="Trebuchet MS"/>
                <w:sz w:val="18"/>
                <w:szCs w:val="18"/>
              </w:rPr>
            </w:pPr>
            <w:r w:rsidRPr="00700E37">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B99373D" w14:textId="77777777" w:rsidR="00920854" w:rsidRPr="000B2E88" w:rsidRDefault="00920854" w:rsidP="00920854">
            <w:pPr>
              <w:rPr>
                <w:rFonts w:ascii="Trebuchet MS" w:hAnsi="Trebuchet MS" w:cs="Trebuchet MS"/>
                <w:sz w:val="18"/>
                <w:szCs w:val="18"/>
              </w:rPr>
            </w:pPr>
            <w:r w:rsidRPr="000B2E88">
              <w:rPr>
                <w:rFonts w:ascii="Trebuchet MS" w:hAnsi="Trebuchet MS" w:cs="Trebuchet MS"/>
                <w:sz w:val="18"/>
                <w:szCs w:val="18"/>
              </w:rPr>
              <w:t>0000000000-2147483648</w:t>
            </w:r>
          </w:p>
          <w:p w14:paraId="6FE921D5" w14:textId="77777777" w:rsidR="00920854" w:rsidRPr="00BC0529" w:rsidRDefault="00920854" w:rsidP="00920854">
            <w:pPr>
              <w:rPr>
                <w:rFonts w:ascii="Trebuchet MS" w:hAnsi="Trebuchet MS" w:cs="Trebuchet MS"/>
                <w:sz w:val="18"/>
                <w:szCs w:val="18"/>
              </w:rPr>
            </w:pPr>
          </w:p>
        </w:tc>
        <w:tc>
          <w:tcPr>
            <w:tcW w:w="1371" w:type="dxa"/>
            <w:tcBorders>
              <w:top w:val="single" w:sz="4" w:space="0" w:color="auto"/>
              <w:left w:val="single" w:sz="4" w:space="0" w:color="auto"/>
              <w:bottom w:val="nil"/>
              <w:right w:val="single" w:sz="4" w:space="0" w:color="auto"/>
            </w:tcBorders>
            <w:shd w:val="clear" w:color="auto" w:fill="FFFFFF"/>
            <w:vAlign w:val="center"/>
          </w:tcPr>
          <w:p w14:paraId="5DC3E030"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center"/>
          </w:tcPr>
          <w:p w14:paraId="3E7C7C5C"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1009382240</w:t>
            </w:r>
          </w:p>
        </w:tc>
      </w:tr>
      <w:tr w:rsidR="00920854" w:rsidRPr="00CE1917" w14:paraId="4EB144CB" w14:textId="77777777" w:rsidTr="00920854">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646781B0"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560" w:type="dxa"/>
            <w:tcBorders>
              <w:top w:val="single" w:sz="4" w:space="0" w:color="auto"/>
              <w:left w:val="single" w:sz="4" w:space="0" w:color="auto"/>
              <w:bottom w:val="single" w:sz="4" w:space="0" w:color="auto"/>
              <w:right w:val="single" w:sz="4" w:space="0" w:color="auto"/>
            </w:tcBorders>
            <w:shd w:val="clear" w:color="auto" w:fill="97DDBA"/>
          </w:tcPr>
          <w:p w14:paraId="0FCF2F14" w14:textId="77777777" w:rsidR="00920854" w:rsidRPr="0014307B" w:rsidRDefault="00920854" w:rsidP="00920854">
            <w:pPr>
              <w:rPr>
                <w:rFonts w:ascii="Trebuchet MS" w:hAnsi="Trebuchet MS" w:cs="Trebuchet MS"/>
                <w:sz w:val="18"/>
                <w:szCs w:val="18"/>
              </w:rPr>
            </w:pPr>
          </w:p>
        </w:tc>
        <w:tc>
          <w:tcPr>
            <w:tcW w:w="1141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1E73A37" w14:textId="64E712F5" w:rsidR="00920854" w:rsidRPr="00CE1917" w:rsidRDefault="00920854" w:rsidP="00920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20854" w:rsidRPr="0051728E" w14:paraId="4B843544" w14:textId="77777777" w:rsidTr="00920854">
        <w:trPr>
          <w:trHeight w:hRule="exact" w:val="255"/>
        </w:trPr>
        <w:tc>
          <w:tcPr>
            <w:tcW w:w="3834" w:type="dxa"/>
            <w:gridSpan w:val="3"/>
            <w:tcBorders>
              <w:top w:val="single" w:sz="4" w:space="0" w:color="auto"/>
              <w:left w:val="nil"/>
              <w:bottom w:val="nil"/>
              <w:right w:val="nil"/>
            </w:tcBorders>
            <w:shd w:val="clear" w:color="auto" w:fill="99CCFF"/>
          </w:tcPr>
          <w:p w14:paraId="33ADC6F3" w14:textId="77777777" w:rsidR="00920854" w:rsidRDefault="00920854" w:rsidP="00920854">
            <w:pPr>
              <w:rPr>
                <w:rFonts w:ascii="Trebuchet MS" w:hAnsi="Trebuchet MS" w:cs="Trebuchet MS"/>
                <w:i/>
                <w:iCs/>
                <w:sz w:val="18"/>
                <w:szCs w:val="18"/>
              </w:rPr>
            </w:pPr>
          </w:p>
        </w:tc>
        <w:tc>
          <w:tcPr>
            <w:tcW w:w="10834" w:type="dxa"/>
            <w:gridSpan w:val="5"/>
            <w:tcBorders>
              <w:top w:val="single" w:sz="4" w:space="0" w:color="auto"/>
              <w:left w:val="nil"/>
              <w:bottom w:val="nil"/>
              <w:right w:val="nil"/>
            </w:tcBorders>
            <w:shd w:val="clear" w:color="auto" w:fill="99CCFF"/>
            <w:vAlign w:val="bottom"/>
          </w:tcPr>
          <w:p w14:paraId="01A9007C" w14:textId="1A4DBF3A" w:rsidR="00920854" w:rsidRPr="009367BB" w:rsidRDefault="00920854" w:rsidP="0092085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920854" w:rsidRPr="0051728E" w14:paraId="4F8629A6" w14:textId="77777777" w:rsidTr="00920854">
        <w:trPr>
          <w:trHeight w:hRule="exact" w:val="255"/>
        </w:trPr>
        <w:tc>
          <w:tcPr>
            <w:tcW w:w="3834" w:type="dxa"/>
            <w:gridSpan w:val="3"/>
            <w:tcBorders>
              <w:top w:val="nil"/>
              <w:left w:val="nil"/>
              <w:bottom w:val="nil"/>
              <w:right w:val="nil"/>
            </w:tcBorders>
            <w:shd w:val="clear" w:color="auto" w:fill="97DDBA"/>
          </w:tcPr>
          <w:p w14:paraId="60D946AB" w14:textId="77777777" w:rsidR="00920854" w:rsidRPr="0051728E" w:rsidRDefault="00920854" w:rsidP="00920854">
            <w:pPr>
              <w:rPr>
                <w:rFonts w:ascii="Trebuchet MS" w:hAnsi="Trebuchet MS" w:cs="Trebuchet MS"/>
                <w:i/>
                <w:iCs/>
                <w:sz w:val="18"/>
                <w:szCs w:val="18"/>
              </w:rPr>
            </w:pPr>
          </w:p>
        </w:tc>
        <w:tc>
          <w:tcPr>
            <w:tcW w:w="10834" w:type="dxa"/>
            <w:gridSpan w:val="5"/>
            <w:tcBorders>
              <w:top w:val="nil"/>
              <w:left w:val="nil"/>
              <w:bottom w:val="nil"/>
              <w:right w:val="nil"/>
            </w:tcBorders>
            <w:shd w:val="clear" w:color="auto" w:fill="97DDBA"/>
            <w:vAlign w:val="bottom"/>
          </w:tcPr>
          <w:p w14:paraId="29FC4F97" w14:textId="2CB61891" w:rsidR="00920854" w:rsidRDefault="00920854" w:rsidP="0092085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8F89E51" w14:textId="77777777" w:rsidR="000073D8" w:rsidRDefault="00380C13" w:rsidP="000073D8">
      <w:pPr>
        <w:pStyle w:val="Overskrift6"/>
      </w:pPr>
      <w:r>
        <w:t>5.7.</w:t>
      </w:r>
      <w:r w:rsidR="00617FD4">
        <w:t>5.1</w:t>
      </w:r>
      <w:r w:rsidR="004960D9" w:rsidRPr="00A32757">
        <w:t xml:space="preserve"> </w:t>
      </w:r>
      <w:r w:rsidR="004960D9">
        <w:t>Metadata</w:t>
      </w:r>
      <w:r w:rsidR="000073D8" w:rsidRPr="000073D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073D8" w:rsidRPr="0051728E" w14:paraId="6294CD17" w14:textId="77777777" w:rsidTr="009A595E">
        <w:trPr>
          <w:trHeight w:hRule="exact" w:val="255"/>
        </w:trPr>
        <w:tc>
          <w:tcPr>
            <w:tcW w:w="2235" w:type="dxa"/>
            <w:shd w:val="clear" w:color="auto" w:fill="D9D9D9"/>
            <w:vAlign w:val="bottom"/>
          </w:tcPr>
          <w:p w14:paraId="24DE818A" w14:textId="77777777" w:rsidR="000073D8" w:rsidRPr="0051728E" w:rsidRDefault="000073D8"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71C4522" w14:textId="77777777" w:rsidR="000073D8" w:rsidRPr="00FE3FC3" w:rsidRDefault="000073D8"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0073D8" w:rsidRPr="0051728E" w14:paraId="4DBD6129" w14:textId="77777777" w:rsidTr="009A595E">
        <w:trPr>
          <w:trHeight w:hRule="exact" w:val="255"/>
        </w:trPr>
        <w:tc>
          <w:tcPr>
            <w:tcW w:w="2235" w:type="dxa"/>
            <w:shd w:val="clear" w:color="auto" w:fill="E0E0E0"/>
            <w:vAlign w:val="bottom"/>
          </w:tcPr>
          <w:p w14:paraId="018CDDDA"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427964A" w14:textId="77777777" w:rsidR="000073D8" w:rsidRPr="00BA3026" w:rsidRDefault="00BA3026" w:rsidP="009A595E">
            <w:pPr>
              <w:rPr>
                <w:rFonts w:ascii="Trebuchet MS" w:hAnsi="Trebuchet MS" w:cs="Trebuchet MS"/>
                <w:sz w:val="18"/>
                <w:szCs w:val="18"/>
              </w:rPr>
            </w:pPr>
            <w:r w:rsidRPr="00BA3026">
              <w:rPr>
                <w:rFonts w:ascii="Trebuchet MS" w:hAnsi="Trebuchet MS" w:cs="Trebuchet MS"/>
                <w:sz w:val="18"/>
                <w:szCs w:val="18"/>
              </w:rPr>
              <w:t>Kørsels</w:t>
            </w:r>
            <w:r w:rsidRPr="000B2E88">
              <w:rPr>
                <w:rFonts w:ascii="Trebuchet MS" w:hAnsi="Trebuchet MS" w:cs="Trebuchet MS"/>
                <w:sz w:val="18"/>
                <w:szCs w:val="18"/>
              </w:rPr>
              <w:t>regulering</w:t>
            </w:r>
          </w:p>
        </w:tc>
      </w:tr>
      <w:tr w:rsidR="000073D8" w:rsidRPr="0051728E" w14:paraId="122126AB" w14:textId="77777777" w:rsidTr="009A595E">
        <w:trPr>
          <w:trHeight w:hRule="exact" w:val="255"/>
        </w:trPr>
        <w:tc>
          <w:tcPr>
            <w:tcW w:w="2235" w:type="dxa"/>
            <w:shd w:val="clear" w:color="auto" w:fill="E0E0E0"/>
            <w:vAlign w:val="bottom"/>
          </w:tcPr>
          <w:p w14:paraId="754543C9"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D466F1A" w14:textId="77777777" w:rsidR="000073D8" w:rsidRDefault="000073D8" w:rsidP="009A595E">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04</w:t>
            </w:r>
          </w:p>
        </w:tc>
      </w:tr>
      <w:tr w:rsidR="000073D8" w:rsidRPr="0051728E" w14:paraId="74A24011" w14:textId="77777777" w:rsidTr="009A595E">
        <w:trPr>
          <w:trHeight w:hRule="exact" w:val="255"/>
        </w:trPr>
        <w:tc>
          <w:tcPr>
            <w:tcW w:w="2235" w:type="dxa"/>
            <w:shd w:val="clear" w:color="auto" w:fill="E0E0E0"/>
            <w:vAlign w:val="bottom"/>
          </w:tcPr>
          <w:p w14:paraId="1CD52918"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8962F52" w14:textId="77777777" w:rsidR="000073D8" w:rsidRPr="00F279E4" w:rsidRDefault="000073D8" w:rsidP="009A595E">
            <w:pPr>
              <w:rPr>
                <w:rFonts w:ascii="Trebuchet MS" w:hAnsi="Trebuchet MS" w:cs="Trebuchet MS"/>
                <w:sz w:val="18"/>
                <w:szCs w:val="18"/>
              </w:rPr>
            </w:pPr>
            <w:r>
              <w:rPr>
                <w:rFonts w:ascii="Trebuchet MS" w:hAnsi="Trebuchet MS"/>
                <w:sz w:val="18"/>
                <w:szCs w:val="18"/>
              </w:rPr>
              <w:t>Vej hvor alm. kørsel med bil og motorcykel m.v. er stærkt begrænset.</w:t>
            </w:r>
          </w:p>
        </w:tc>
      </w:tr>
      <w:tr w:rsidR="000073D8" w:rsidRPr="0051728E" w14:paraId="0A488E4C" w14:textId="77777777" w:rsidTr="009A595E">
        <w:trPr>
          <w:trHeight w:hRule="exact" w:val="255"/>
        </w:trPr>
        <w:tc>
          <w:tcPr>
            <w:tcW w:w="2235" w:type="dxa"/>
            <w:shd w:val="clear" w:color="auto" w:fill="E0E0E0"/>
            <w:vAlign w:val="bottom"/>
          </w:tcPr>
          <w:p w14:paraId="0F80BFDE"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94D6C82" w14:textId="77777777" w:rsidR="000073D8" w:rsidRPr="00D77840" w:rsidRDefault="000073D8" w:rsidP="009A595E">
            <w:pPr>
              <w:rPr>
                <w:rFonts w:ascii="Trebuchet MS" w:hAnsi="Trebuchet MS" w:cs="Trebuchet MS"/>
                <w:sz w:val="18"/>
                <w:szCs w:val="18"/>
              </w:rPr>
            </w:pPr>
            <w:r>
              <w:rPr>
                <w:rFonts w:ascii="Trebuchet MS" w:hAnsi="Trebuchet MS" w:cs="Trebuchet MS"/>
                <w:sz w:val="18"/>
                <w:szCs w:val="18"/>
              </w:rPr>
              <w:t>Viser f.eks. hvordan der i begrænset omfang må køre i gågaden.</w:t>
            </w:r>
          </w:p>
        </w:tc>
      </w:tr>
      <w:tr w:rsidR="000073D8" w:rsidRPr="0051728E" w14:paraId="1DE8C16F" w14:textId="77777777" w:rsidTr="009A595E">
        <w:trPr>
          <w:trHeight w:hRule="exact" w:val="255"/>
        </w:trPr>
        <w:tc>
          <w:tcPr>
            <w:tcW w:w="2235" w:type="dxa"/>
            <w:shd w:val="clear" w:color="auto" w:fill="E0E0E0"/>
            <w:vAlign w:val="bottom"/>
          </w:tcPr>
          <w:p w14:paraId="1C87AFA3" w14:textId="77777777" w:rsidR="000073D8" w:rsidRPr="0051728E" w:rsidRDefault="000073D8"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C69B245"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Oplyse sagsbehandler og borger via selvbetjeningsløsninger, hvordan vejen er begrænset i tilladt kørsel.</w:t>
            </w:r>
          </w:p>
        </w:tc>
      </w:tr>
      <w:tr w:rsidR="000073D8" w:rsidRPr="0051728E" w14:paraId="429C3D31" w14:textId="77777777" w:rsidTr="009A595E">
        <w:trPr>
          <w:trHeight w:hRule="exact" w:val="255"/>
        </w:trPr>
        <w:tc>
          <w:tcPr>
            <w:tcW w:w="2235" w:type="dxa"/>
            <w:shd w:val="clear" w:color="auto" w:fill="E0E0E0"/>
            <w:vAlign w:val="bottom"/>
          </w:tcPr>
          <w:p w14:paraId="055173EE" w14:textId="77777777" w:rsidR="000073D8" w:rsidRPr="0051728E" w:rsidRDefault="000073D8"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0D91235" w14:textId="77777777" w:rsidR="000073D8" w:rsidRPr="00FE3FC3" w:rsidRDefault="000073D8" w:rsidP="009A595E">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0073D8" w:rsidRPr="0051728E" w14:paraId="6C65B462" w14:textId="77777777" w:rsidTr="009A595E">
        <w:trPr>
          <w:trHeight w:hRule="exact" w:val="255"/>
        </w:trPr>
        <w:tc>
          <w:tcPr>
            <w:tcW w:w="2235" w:type="dxa"/>
            <w:shd w:val="clear" w:color="auto" w:fill="E0E0E0"/>
            <w:vAlign w:val="bottom"/>
          </w:tcPr>
          <w:p w14:paraId="7EE454A4" w14:textId="77777777" w:rsidR="000073D8" w:rsidRPr="00492FFE" w:rsidRDefault="006D2EDB" w:rsidP="009A595E">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0073D8" w:rsidRPr="00492FFE">
              <w:rPr>
                <w:rFonts w:ascii="Trebuchet MS" w:hAnsi="Trebuchet MS" w:cs="Trebuchet MS"/>
                <w:sz w:val="18"/>
                <w:szCs w:val="18"/>
              </w:rPr>
              <w:t>_ord</w:t>
            </w:r>
            <w:proofErr w:type="spellEnd"/>
          </w:p>
        </w:tc>
        <w:tc>
          <w:tcPr>
            <w:tcW w:w="11340" w:type="dxa"/>
            <w:shd w:val="clear" w:color="auto" w:fill="FFFFFF"/>
            <w:vAlign w:val="bottom"/>
          </w:tcPr>
          <w:p w14:paraId="18902199" w14:textId="77777777" w:rsidR="000073D8" w:rsidRPr="00492FFE" w:rsidRDefault="000073D8" w:rsidP="009A595E">
            <w:pPr>
              <w:autoSpaceDE w:val="0"/>
              <w:autoSpaceDN w:val="0"/>
              <w:adjustRightInd w:val="0"/>
              <w:rPr>
                <w:rFonts w:ascii="Trebuchet MS" w:hAnsi="Trebuchet MS" w:cs="Trebuchet MS"/>
                <w:sz w:val="18"/>
                <w:szCs w:val="18"/>
              </w:rPr>
            </w:pPr>
            <w:r>
              <w:rPr>
                <w:rFonts w:ascii="Trebuchet MS" w:hAnsi="Trebuchet MS"/>
                <w:sz w:val="18"/>
                <w:szCs w:val="18"/>
              </w:rPr>
              <w:t xml:space="preserve">Hastighed, Fart, Gågade, </w:t>
            </w:r>
          </w:p>
        </w:tc>
      </w:tr>
      <w:tr w:rsidR="000073D8" w:rsidRPr="0051728E" w14:paraId="28D76652" w14:textId="77777777" w:rsidTr="009A595E">
        <w:trPr>
          <w:trHeight w:hRule="exact" w:val="255"/>
        </w:trPr>
        <w:tc>
          <w:tcPr>
            <w:tcW w:w="2235" w:type="dxa"/>
            <w:shd w:val="clear" w:color="auto" w:fill="E0E0E0"/>
            <w:vAlign w:val="bottom"/>
          </w:tcPr>
          <w:p w14:paraId="14C61096"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D76FD12" w14:textId="77777777" w:rsidR="000073D8" w:rsidRPr="0051728E" w:rsidRDefault="00576BAD" w:rsidP="009A595E">
            <w:pPr>
              <w:rPr>
                <w:rFonts w:ascii="Trebuchet MS" w:hAnsi="Trebuchet MS" w:cs="Trebuchet MS"/>
                <w:sz w:val="18"/>
                <w:szCs w:val="18"/>
              </w:rPr>
            </w:pPr>
            <w:r>
              <w:rPr>
                <w:rFonts w:ascii="Trebuchet MS" w:hAnsi="Trebuchet MS" w:cs="Trebuchet MS"/>
                <w:sz w:val="18"/>
                <w:szCs w:val="18"/>
              </w:rPr>
              <w:t>Linje</w:t>
            </w:r>
          </w:p>
        </w:tc>
      </w:tr>
      <w:tr w:rsidR="000073D8" w:rsidRPr="0051728E" w14:paraId="2A1E55BE" w14:textId="77777777" w:rsidTr="009A595E">
        <w:trPr>
          <w:trHeight w:hRule="exact" w:val="255"/>
        </w:trPr>
        <w:tc>
          <w:tcPr>
            <w:tcW w:w="2235" w:type="dxa"/>
            <w:shd w:val="clear" w:color="auto" w:fill="E0E0E0"/>
            <w:vAlign w:val="bottom"/>
          </w:tcPr>
          <w:p w14:paraId="6A7D15E7" w14:textId="77777777" w:rsidR="000073D8" w:rsidRPr="00C60C42" w:rsidRDefault="000073D8" w:rsidP="009A595E">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5BBE2F02" w14:textId="77777777" w:rsidR="000073D8" w:rsidRPr="00C60C42" w:rsidRDefault="000073D8" w:rsidP="009A595E">
            <w:pPr>
              <w:rPr>
                <w:rFonts w:ascii="Trebuchet MS" w:hAnsi="Trebuchet MS" w:cs="Trebuchet MS"/>
                <w:sz w:val="18"/>
                <w:szCs w:val="18"/>
              </w:rPr>
            </w:pPr>
          </w:p>
        </w:tc>
      </w:tr>
      <w:tr w:rsidR="000C68CF" w:rsidRPr="00186E64" w14:paraId="5C566FAC" w14:textId="77777777" w:rsidTr="009A595E">
        <w:trPr>
          <w:trHeight w:hRule="exact" w:val="255"/>
        </w:trPr>
        <w:tc>
          <w:tcPr>
            <w:tcW w:w="2235" w:type="dxa"/>
            <w:shd w:val="clear" w:color="auto" w:fill="E0E0E0"/>
            <w:vAlign w:val="bottom"/>
          </w:tcPr>
          <w:p w14:paraId="68CC10B8"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77AA539C" w14:textId="66550021" w:rsidR="000C68CF" w:rsidRPr="00C60C42" w:rsidRDefault="00DF2393" w:rsidP="009A595E">
            <w:pPr>
              <w:rPr>
                <w:rFonts w:ascii="Trebuchet MS" w:hAnsi="Trebuchet MS" w:cs="Trebuchet MS"/>
                <w:sz w:val="18"/>
                <w:szCs w:val="18"/>
              </w:rPr>
            </w:pPr>
            <w:r w:rsidRPr="003D5E8B">
              <w:rPr>
                <w:rFonts w:ascii="Trebuchet MS" w:hAnsi="Trebuchet MS" w:cs="Trebuchet MS"/>
                <w:color w:val="4F81BD"/>
                <w:sz w:val="18"/>
                <w:szCs w:val="18"/>
              </w:rPr>
              <w:t>05.13.10</w:t>
            </w:r>
          </w:p>
        </w:tc>
      </w:tr>
    </w:tbl>
    <w:p w14:paraId="7B06F7D1" w14:textId="77777777" w:rsidR="004960D9" w:rsidRPr="00A32757" w:rsidRDefault="00380C13" w:rsidP="004960D9">
      <w:pPr>
        <w:pStyle w:val="Overskrift6"/>
      </w:pPr>
      <w:r>
        <w:t>5.7.</w:t>
      </w:r>
      <w:r w:rsidR="00617FD4">
        <w:t>5.2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62B4A063" w14:textId="77777777" w:rsidTr="00112363">
        <w:trPr>
          <w:trHeight w:hRule="exact" w:val="255"/>
        </w:trPr>
        <w:tc>
          <w:tcPr>
            <w:tcW w:w="4503" w:type="dxa"/>
            <w:shd w:val="clear" w:color="auto" w:fill="D9D9D9"/>
            <w:vAlign w:val="bottom"/>
          </w:tcPr>
          <w:p w14:paraId="555E0110"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25BB17C"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0073D8" w:rsidRPr="0051728E" w14:paraId="3C30449E" w14:textId="77777777" w:rsidTr="00112363">
        <w:trPr>
          <w:trHeight w:hRule="exact" w:val="255"/>
        </w:trPr>
        <w:tc>
          <w:tcPr>
            <w:tcW w:w="4503" w:type="dxa"/>
            <w:shd w:val="clear" w:color="auto" w:fill="E0E0E0"/>
            <w:vAlign w:val="bottom"/>
          </w:tcPr>
          <w:p w14:paraId="4679D499" w14:textId="77777777" w:rsidR="000073D8" w:rsidRPr="00024C60" w:rsidRDefault="000073D8"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ADDDB3B" w14:textId="292B8D5E"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Geometrien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-vejmidte genanvendes og </w:t>
            </w:r>
            <w:proofErr w:type="spellStart"/>
            <w:r>
              <w:rPr>
                <w:rFonts w:ascii="Trebuchet MS" w:hAnsi="Trebuchet MS" w:cs="Trebuchet MS"/>
                <w:sz w:val="18"/>
                <w:szCs w:val="18"/>
              </w:rPr>
              <w:t>oplysnngerne</w:t>
            </w:r>
            <w:proofErr w:type="spellEnd"/>
            <w:r>
              <w:rPr>
                <w:rFonts w:ascii="Trebuchet MS" w:hAnsi="Trebuchet MS" w:cs="Trebuchet MS"/>
                <w:sz w:val="18"/>
                <w:szCs w:val="18"/>
              </w:rPr>
              <w:t xml:space="preserve"> findes evt. via </w:t>
            </w:r>
            <w:proofErr w:type="spellStart"/>
            <w:r>
              <w:rPr>
                <w:rFonts w:ascii="Trebuchet MS" w:hAnsi="Trebuchet MS" w:cs="Trebuchet MS"/>
                <w:sz w:val="18"/>
                <w:szCs w:val="18"/>
              </w:rPr>
              <w:t>Steetview</w:t>
            </w:r>
            <w:proofErr w:type="spellEnd"/>
            <w:r>
              <w:rPr>
                <w:rFonts w:ascii="Trebuchet MS" w:hAnsi="Trebuchet MS" w:cs="Trebuchet MS"/>
                <w:sz w:val="18"/>
                <w:szCs w:val="18"/>
              </w:rPr>
              <w:t>.</w:t>
            </w:r>
          </w:p>
        </w:tc>
      </w:tr>
      <w:tr w:rsidR="000073D8" w:rsidRPr="0051728E" w14:paraId="365158BB" w14:textId="77777777" w:rsidTr="00112363">
        <w:trPr>
          <w:trHeight w:hRule="exact" w:val="255"/>
        </w:trPr>
        <w:tc>
          <w:tcPr>
            <w:tcW w:w="4503" w:type="dxa"/>
            <w:shd w:val="clear" w:color="auto" w:fill="E0E0E0"/>
            <w:vAlign w:val="bottom"/>
          </w:tcPr>
          <w:p w14:paraId="22C5479A"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558AF7F"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Opdeles via tre forskellige værdier. Se </w:t>
            </w:r>
            <w:r w:rsidR="00380C13">
              <w:rPr>
                <w:rFonts w:ascii="Trebuchet MS" w:hAnsi="Trebuchet MS" w:cs="Trebuchet MS"/>
                <w:sz w:val="18"/>
                <w:szCs w:val="18"/>
              </w:rPr>
              <w:t>5.8.</w:t>
            </w:r>
            <w:r>
              <w:rPr>
                <w:rFonts w:ascii="Trebuchet MS" w:hAnsi="Trebuchet MS" w:cs="Trebuchet MS"/>
                <w:sz w:val="18"/>
                <w:szCs w:val="18"/>
              </w:rPr>
              <w:t>5.3 Kodelister.</w:t>
            </w:r>
          </w:p>
        </w:tc>
      </w:tr>
      <w:tr w:rsidR="000073D8" w:rsidRPr="0051728E" w14:paraId="4FD3B80A" w14:textId="77777777" w:rsidTr="00112363">
        <w:trPr>
          <w:trHeight w:hRule="exact" w:val="255"/>
        </w:trPr>
        <w:tc>
          <w:tcPr>
            <w:tcW w:w="4503" w:type="dxa"/>
            <w:shd w:val="clear" w:color="auto" w:fill="E0E0E0"/>
            <w:vAlign w:val="bottom"/>
          </w:tcPr>
          <w:p w14:paraId="69C5BD3F"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1FA0662"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w:t>
            </w:r>
          </w:p>
        </w:tc>
      </w:tr>
      <w:tr w:rsidR="000073D8" w:rsidRPr="0051728E" w14:paraId="65259A6D" w14:textId="77777777" w:rsidTr="00112363">
        <w:trPr>
          <w:trHeight w:hRule="exact" w:val="255"/>
        </w:trPr>
        <w:tc>
          <w:tcPr>
            <w:tcW w:w="4503" w:type="dxa"/>
            <w:shd w:val="clear" w:color="auto" w:fill="E0E0E0"/>
            <w:vAlign w:val="bottom"/>
          </w:tcPr>
          <w:p w14:paraId="08483AB1"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60050B9" w14:textId="77777777" w:rsidR="000073D8" w:rsidRPr="00024C60" w:rsidRDefault="000073D8" w:rsidP="009A595E">
            <w:pPr>
              <w:rPr>
                <w:rFonts w:ascii="Trebuchet MS" w:hAnsi="Trebuchet MS" w:cs="Trebuchet MS"/>
                <w:sz w:val="18"/>
                <w:szCs w:val="18"/>
              </w:rPr>
            </w:pPr>
          </w:p>
        </w:tc>
      </w:tr>
      <w:tr w:rsidR="000073D8" w:rsidRPr="0051728E" w14:paraId="2EE6C385" w14:textId="77777777" w:rsidTr="00112363">
        <w:trPr>
          <w:trHeight w:hRule="exact" w:val="255"/>
        </w:trPr>
        <w:tc>
          <w:tcPr>
            <w:tcW w:w="4503" w:type="dxa"/>
            <w:shd w:val="clear" w:color="auto" w:fill="E0E0E0"/>
            <w:vAlign w:val="bottom"/>
          </w:tcPr>
          <w:p w14:paraId="6EA243E7"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213DBDE"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Ingen overlap.</w:t>
            </w:r>
          </w:p>
        </w:tc>
      </w:tr>
      <w:tr w:rsidR="000073D8" w:rsidRPr="0051728E" w14:paraId="1BE362A8" w14:textId="77777777" w:rsidTr="00112363">
        <w:trPr>
          <w:trHeight w:hRule="exact" w:val="255"/>
        </w:trPr>
        <w:tc>
          <w:tcPr>
            <w:tcW w:w="4503" w:type="dxa"/>
            <w:shd w:val="clear" w:color="auto" w:fill="E0E0E0"/>
            <w:vAlign w:val="bottom"/>
          </w:tcPr>
          <w:p w14:paraId="65E7800F"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D28A8DF" w14:textId="427D9F57"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7DB93438" w14:textId="77777777" w:rsidR="004960D9" w:rsidRPr="00A32757" w:rsidRDefault="00380C13" w:rsidP="004960D9">
      <w:pPr>
        <w:pStyle w:val="Overskrift6"/>
      </w:pPr>
      <w:r>
        <w:t>5.7.</w:t>
      </w:r>
      <w:r w:rsidR="00617FD4">
        <w:t>5.3</w:t>
      </w:r>
      <w:r w:rsidR="004960D9">
        <w:t xml:space="preserve"> Kodelister</w:t>
      </w:r>
    </w:p>
    <w:p w14:paraId="451536DD"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9E69320" w14:textId="77777777" w:rsidR="004960D9" w:rsidRPr="00A32757" w:rsidRDefault="00380C13" w:rsidP="004960D9">
      <w:pPr>
        <w:pStyle w:val="Overskrift7"/>
      </w:pPr>
      <w:r>
        <w:t>5.7.</w:t>
      </w:r>
      <w:r w:rsidR="00617FD4">
        <w:t>5.3</w:t>
      </w:r>
      <w:r w:rsidR="004960D9" w:rsidRPr="00A32757">
        <w:t>.</w:t>
      </w:r>
      <w:r w:rsidR="004960D9">
        <w:t>1</w:t>
      </w:r>
      <w:r w:rsidR="004960D9" w:rsidRPr="00A32757">
        <w:t xml:space="preserve"> </w:t>
      </w:r>
      <w:r w:rsidR="004960D9">
        <w:t xml:space="preserve">  5</w:t>
      </w:r>
      <w:r>
        <w:t>6</w:t>
      </w:r>
      <w:r w:rsidR="004960D9">
        <w:t xml:space="preserve">04 </w:t>
      </w:r>
      <w:proofErr w:type="spellStart"/>
      <w:r w:rsidR="00617FD4">
        <w:t>Begr_t</w:t>
      </w:r>
      <w:r w:rsidR="005D4BF4">
        <w:t>ype</w:t>
      </w:r>
      <w:proofErr w:type="spellEnd"/>
      <w:r w:rsidR="004960D9" w:rsidRPr="00CC386E">
        <w:rPr>
          <w:rStyle w:val="TypografiOverskrift4BrugerdefineretfarveRGB0Tegn"/>
        </w:rPr>
        <w:t xml:space="preserve"> </w:t>
      </w:r>
      <w:r w:rsidR="004960D9">
        <w:t>(</w:t>
      </w:r>
      <w:r w:rsidR="00B03781" w:rsidRPr="004D056C">
        <w:t>d_5604_begr_type</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390"/>
        <w:gridCol w:w="1418"/>
        <w:gridCol w:w="9187"/>
      </w:tblGrid>
      <w:tr w:rsidR="00112363" w:rsidRPr="0051728E" w14:paraId="36206643" w14:textId="77777777" w:rsidTr="00112363">
        <w:trPr>
          <w:trHeight w:hRule="exact" w:val="255"/>
        </w:trPr>
        <w:tc>
          <w:tcPr>
            <w:tcW w:w="0" w:type="auto"/>
            <w:tcBorders>
              <w:bottom w:val="single" w:sz="4" w:space="0" w:color="auto"/>
            </w:tcBorders>
            <w:shd w:val="clear" w:color="auto" w:fill="D9D9D9"/>
            <w:vAlign w:val="center"/>
          </w:tcPr>
          <w:p w14:paraId="7DA72077" w14:textId="77777777" w:rsidR="00112363" w:rsidRPr="0051728E" w:rsidRDefault="008509BE" w:rsidP="004960D9">
            <w:pPr>
              <w:rPr>
                <w:rFonts w:ascii="Trebuchet MS" w:hAnsi="Trebuchet MS" w:cs="Trebuchet MS"/>
                <w:b/>
                <w:bCs/>
                <w:sz w:val="18"/>
                <w:szCs w:val="18"/>
              </w:rPr>
            </w:pPr>
            <w:proofErr w:type="spellStart"/>
            <w:r>
              <w:rPr>
                <w:rFonts w:ascii="Trebuchet MS" w:hAnsi="Trebuchet MS" w:cs="Trebuchet MS"/>
                <w:b/>
                <w:bCs/>
                <w:sz w:val="18"/>
                <w:szCs w:val="18"/>
              </w:rPr>
              <w:t>begr</w:t>
            </w:r>
            <w:r w:rsidR="00112363">
              <w:rPr>
                <w:rFonts w:ascii="Trebuchet MS" w:hAnsi="Trebuchet MS" w:cs="Trebuchet MS"/>
                <w:b/>
                <w:bCs/>
                <w:sz w:val="18"/>
                <w:szCs w:val="18"/>
              </w:rPr>
              <w:t>_type_kode</w:t>
            </w:r>
            <w:proofErr w:type="spellEnd"/>
          </w:p>
        </w:tc>
        <w:tc>
          <w:tcPr>
            <w:tcW w:w="0" w:type="auto"/>
            <w:tcBorders>
              <w:bottom w:val="single" w:sz="4" w:space="0" w:color="auto"/>
            </w:tcBorders>
            <w:shd w:val="clear" w:color="auto" w:fill="D9D9D9"/>
            <w:vAlign w:val="center"/>
          </w:tcPr>
          <w:p w14:paraId="0F958060" w14:textId="77777777" w:rsidR="00112363" w:rsidRPr="0051728E" w:rsidRDefault="00112363" w:rsidP="004960D9">
            <w:pPr>
              <w:rPr>
                <w:rFonts w:ascii="Trebuchet MS" w:hAnsi="Trebuchet MS" w:cs="Trebuchet MS"/>
                <w:bCs/>
                <w:sz w:val="18"/>
                <w:szCs w:val="18"/>
              </w:rPr>
            </w:pPr>
            <w:proofErr w:type="spellStart"/>
            <w:r>
              <w:rPr>
                <w:rFonts w:ascii="Trebuchet MS" w:hAnsi="Trebuchet MS" w:cs="Trebuchet MS"/>
                <w:b/>
                <w:bCs/>
                <w:sz w:val="18"/>
                <w:szCs w:val="18"/>
              </w:rPr>
              <w:t>begr_type</w:t>
            </w:r>
            <w:proofErr w:type="spellEnd"/>
          </w:p>
        </w:tc>
        <w:tc>
          <w:tcPr>
            <w:tcW w:w="1418" w:type="dxa"/>
            <w:tcBorders>
              <w:bottom w:val="single" w:sz="4" w:space="0" w:color="auto"/>
            </w:tcBorders>
            <w:shd w:val="clear" w:color="auto" w:fill="D9D9D9"/>
            <w:vAlign w:val="bottom"/>
          </w:tcPr>
          <w:p w14:paraId="756AA230"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9187" w:type="dxa"/>
            <w:tcBorders>
              <w:bottom w:val="single" w:sz="4" w:space="0" w:color="auto"/>
            </w:tcBorders>
            <w:shd w:val="clear" w:color="auto" w:fill="D9D9D9"/>
          </w:tcPr>
          <w:p w14:paraId="16DCF7F0" w14:textId="77777777" w:rsidR="00112363" w:rsidRPr="0051728E" w:rsidRDefault="00112363" w:rsidP="004960D9">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4AC102A3" w14:textId="77777777" w:rsidTr="0011236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3FFFB66" w14:textId="77777777" w:rsidR="00112363" w:rsidRPr="00CE6370" w:rsidRDefault="00112363" w:rsidP="009A595E">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5E5C3079"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Gågadekørsel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1BC898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08F56F71"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Kørsel med bil og cykel er forbudt som hovedregl</w:t>
            </w:r>
            <w:r>
              <w:rPr>
                <w:rFonts w:ascii="Trebuchet MS" w:hAnsi="Trebuchet MS" w:cs="Trebuchet MS"/>
                <w:sz w:val="18"/>
                <w:szCs w:val="18"/>
              </w:rPr>
              <w:t>en</w:t>
            </w:r>
            <w:r w:rsidRPr="00FA03F4">
              <w:rPr>
                <w:rFonts w:ascii="Trebuchet MS" w:hAnsi="Trebuchet MS" w:cs="Trebuchet MS"/>
                <w:sz w:val="18"/>
                <w:szCs w:val="18"/>
              </w:rPr>
              <w:t>, men tilladt i kort</w:t>
            </w:r>
            <w:r>
              <w:rPr>
                <w:rFonts w:ascii="Trebuchet MS" w:hAnsi="Trebuchet MS" w:cs="Trebuchet MS"/>
                <w:sz w:val="18"/>
                <w:szCs w:val="18"/>
              </w:rPr>
              <w:t>e tidsrum af døgnet til f.eks. v</w:t>
            </w:r>
            <w:r w:rsidRPr="00FA03F4">
              <w:rPr>
                <w:rFonts w:ascii="Trebuchet MS" w:hAnsi="Trebuchet MS" w:cs="Trebuchet MS"/>
                <w:sz w:val="18"/>
                <w:szCs w:val="18"/>
              </w:rPr>
              <w:t>arekørsel m.v.</w:t>
            </w:r>
            <w:r>
              <w:rPr>
                <w:rFonts w:ascii="Trebuchet MS" w:hAnsi="Trebuchet MS" w:cs="Trebuchet MS"/>
                <w:sz w:val="18"/>
                <w:szCs w:val="18"/>
              </w:rPr>
              <w:t xml:space="preserve"> til områdets butikker.</w:t>
            </w:r>
          </w:p>
        </w:tc>
      </w:tr>
      <w:tr w:rsidR="00112363" w:rsidRPr="0051728E" w14:paraId="6CF8239C"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98F1715" w14:textId="77777777" w:rsidR="00112363" w:rsidRPr="00CE6370" w:rsidRDefault="00112363" w:rsidP="009A595E">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17561BD"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Varekørsel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F3352B8"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EF94C7C"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Kun varekørsel</w:t>
            </w:r>
            <w:r>
              <w:rPr>
                <w:rFonts w:ascii="Trebuchet MS" w:hAnsi="Trebuchet MS" w:cs="Trebuchet MS"/>
                <w:sz w:val="18"/>
                <w:szCs w:val="18"/>
              </w:rPr>
              <w:t xml:space="preserve"> til området</w:t>
            </w:r>
            <w:r w:rsidRPr="00FA03F4">
              <w:rPr>
                <w:rFonts w:ascii="Trebuchet MS" w:hAnsi="Trebuchet MS" w:cs="Trebuchet MS"/>
                <w:sz w:val="18"/>
                <w:szCs w:val="18"/>
              </w:rPr>
              <w:t xml:space="preserve"> tilladt</w:t>
            </w:r>
          </w:p>
        </w:tc>
      </w:tr>
      <w:tr w:rsidR="00112363" w:rsidRPr="0051728E" w14:paraId="4E0623DB"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7B0D8A" w14:textId="77777777" w:rsidR="00112363" w:rsidRDefault="00112363" w:rsidP="009A595E">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39C30FF8"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Sommerkørsel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4876B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75FEE0E2"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Kun kørsel i sommerperioden</w:t>
            </w:r>
          </w:p>
        </w:tc>
      </w:tr>
      <w:tr w:rsidR="00112363" w:rsidRPr="0051728E" w14:paraId="00E6A93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C9A55A9" w14:textId="77777777" w:rsidR="00112363" w:rsidRDefault="00112363" w:rsidP="009A595E">
            <w:pPr>
              <w:jc w:val="center"/>
              <w:rPr>
                <w:rFonts w:ascii="Trebuchet MS" w:hAnsi="Trebuchet MS"/>
                <w:sz w:val="18"/>
                <w:szCs w:val="18"/>
              </w:rPr>
            </w:pPr>
            <w:r>
              <w:rPr>
                <w:rFonts w:ascii="Trebuchet MS" w:hAnsi="Trebuchet MS"/>
                <w:sz w:val="18"/>
                <w:szCs w:val="18"/>
              </w:rPr>
              <w:lastRenderedPageBreak/>
              <w:t>4</w:t>
            </w:r>
          </w:p>
        </w:tc>
        <w:tc>
          <w:tcPr>
            <w:tcW w:w="0" w:type="auto"/>
            <w:tcBorders>
              <w:top w:val="single" w:sz="4" w:space="0" w:color="auto"/>
              <w:left w:val="single" w:sz="4" w:space="0" w:color="auto"/>
              <w:bottom w:val="single" w:sz="4" w:space="0" w:color="auto"/>
            </w:tcBorders>
            <w:shd w:val="clear" w:color="auto" w:fill="FFFFFF"/>
            <w:vAlign w:val="bottom"/>
          </w:tcPr>
          <w:p w14:paraId="27D50AB7" w14:textId="77777777" w:rsidR="00112363" w:rsidRPr="005D4BF4" w:rsidRDefault="00112363" w:rsidP="009A595E">
            <w:pPr>
              <w:rPr>
                <w:rFonts w:ascii="Trebuchet MS" w:hAnsi="Trebuchet MS"/>
                <w:sz w:val="18"/>
                <w:szCs w:val="18"/>
              </w:rPr>
            </w:pPr>
            <w:r>
              <w:rPr>
                <w:rFonts w:ascii="Trebuchet MS" w:hAnsi="Trebuchet MS"/>
                <w:sz w:val="18"/>
                <w:szCs w:val="18"/>
              </w:rPr>
              <w:t>Lastbilkørsel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308CB8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7375951F" w14:textId="77777777" w:rsidR="00112363" w:rsidRPr="00FA03F4" w:rsidRDefault="00112363" w:rsidP="009A595E">
            <w:pPr>
              <w:rPr>
                <w:rFonts w:ascii="Trebuchet MS" w:hAnsi="Trebuchet MS" w:cs="Trebuchet MS"/>
                <w:sz w:val="18"/>
                <w:szCs w:val="18"/>
              </w:rPr>
            </w:pPr>
            <w:r>
              <w:rPr>
                <w:rFonts w:ascii="Trebuchet MS" w:hAnsi="Trebuchet MS" w:cs="Trebuchet MS"/>
                <w:sz w:val="18"/>
                <w:szCs w:val="18"/>
              </w:rPr>
              <w:t>Begrænset højde, bredde eller befæstelse der hindrer store/tunge køretøjers færdsel</w:t>
            </w:r>
          </w:p>
        </w:tc>
      </w:tr>
      <w:tr w:rsidR="00112363" w:rsidRPr="0051728E" w14:paraId="22B3ED2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BF7876A" w14:textId="77777777" w:rsidR="00112363" w:rsidRDefault="00112363" w:rsidP="009A595E">
            <w:pPr>
              <w:jc w:val="center"/>
              <w:rPr>
                <w:rFonts w:ascii="Trebuchet MS" w:hAnsi="Trebuchet MS"/>
                <w:sz w:val="18"/>
                <w:szCs w:val="18"/>
              </w:rPr>
            </w:pPr>
            <w:r>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5212C9D2" w14:textId="77777777" w:rsidR="00112363" w:rsidRDefault="00112363" w:rsidP="009A595E">
            <w:pPr>
              <w:rPr>
                <w:rFonts w:ascii="Trebuchet MS" w:hAnsi="Trebuchet MS"/>
                <w:sz w:val="18"/>
                <w:szCs w:val="18"/>
              </w:rPr>
            </w:pPr>
            <w:r>
              <w:rPr>
                <w:rFonts w:ascii="Trebuchet MS" w:hAnsi="Trebuchet MS"/>
                <w:sz w:val="18"/>
                <w:szCs w:val="18"/>
              </w:rPr>
              <w:t>Tvangsrute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5D55A3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54F3A954" w14:textId="77777777" w:rsidR="00112363" w:rsidRDefault="00112363" w:rsidP="009A595E">
            <w:pPr>
              <w:rPr>
                <w:rFonts w:ascii="Trebuchet MS" w:hAnsi="Trebuchet MS" w:cs="Trebuchet MS"/>
                <w:sz w:val="18"/>
                <w:szCs w:val="18"/>
              </w:rPr>
            </w:pPr>
            <w:r>
              <w:rPr>
                <w:rFonts w:ascii="Trebuchet MS" w:hAnsi="Trebuchet MS" w:cs="Trebuchet MS"/>
                <w:sz w:val="18"/>
                <w:szCs w:val="18"/>
              </w:rPr>
              <w:t>Tvangsrute for farligt gods</w:t>
            </w:r>
          </w:p>
        </w:tc>
      </w:tr>
      <w:tr w:rsidR="00112363" w:rsidRPr="0051728E" w14:paraId="0AAED465"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B9EEC9A" w14:textId="77777777" w:rsidR="00112363" w:rsidRDefault="00112363" w:rsidP="009A595E">
            <w:pPr>
              <w:jc w:val="center"/>
              <w:rPr>
                <w:rFonts w:ascii="Trebuchet MS" w:hAnsi="Trebuchet MS"/>
                <w:sz w:val="18"/>
                <w:szCs w:val="18"/>
              </w:rPr>
            </w:pPr>
            <w:r>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4AE7C98E" w14:textId="77777777" w:rsidR="00112363" w:rsidRDefault="00112363" w:rsidP="009A595E">
            <w:pPr>
              <w:rPr>
                <w:rFonts w:ascii="Trebuchet MS" w:hAnsi="Trebuchet MS"/>
                <w:sz w:val="18"/>
                <w:szCs w:val="18"/>
              </w:rPr>
            </w:pPr>
            <w:r>
              <w:rPr>
                <w:rFonts w:ascii="Trebuchet MS" w:hAnsi="Trebuchet MS"/>
                <w:sz w:val="18"/>
                <w:szCs w:val="18"/>
              </w:rPr>
              <w:t>Lang transport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2C1EE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CAB8233" w14:textId="77777777" w:rsidR="00112363" w:rsidRDefault="00112363" w:rsidP="009A595E">
            <w:pPr>
              <w:rPr>
                <w:rFonts w:ascii="Trebuchet MS" w:hAnsi="Trebuchet MS" w:cs="Trebuchet MS"/>
                <w:sz w:val="18"/>
                <w:szCs w:val="18"/>
              </w:rPr>
            </w:pPr>
            <w:r>
              <w:rPr>
                <w:rFonts w:ascii="Trebuchet MS" w:hAnsi="Trebuchet MS" w:cs="Trebuchet MS"/>
                <w:sz w:val="18"/>
                <w:szCs w:val="18"/>
              </w:rPr>
              <w:t>Ruter for køretøjer der er &gt; 25 meter lange</w:t>
            </w:r>
          </w:p>
        </w:tc>
      </w:tr>
      <w:tr w:rsidR="00112363" w:rsidRPr="0051728E" w14:paraId="0A6C4269"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016CF86" w14:textId="77777777" w:rsidR="00112363" w:rsidRDefault="00112363" w:rsidP="009A595E">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362447A8" w14:textId="77777777" w:rsidR="00112363" w:rsidRPr="005D4BF4" w:rsidRDefault="00112363" w:rsidP="009A595E">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8DDDB2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22D99A5" w14:textId="77777777" w:rsidR="00112363" w:rsidRPr="00FA03F4" w:rsidRDefault="00112363" w:rsidP="009A595E">
            <w:pPr>
              <w:rPr>
                <w:rFonts w:ascii="Trebuchet MS" w:hAnsi="Trebuchet MS" w:cs="Trebuchet MS"/>
                <w:sz w:val="18"/>
                <w:szCs w:val="18"/>
              </w:rPr>
            </w:pPr>
            <w:r>
              <w:rPr>
                <w:rFonts w:ascii="Trebuchet MS" w:hAnsi="Trebuchet MS" w:cs="Trebuchet MS"/>
                <w:sz w:val="18"/>
                <w:szCs w:val="18"/>
              </w:rPr>
              <w:t>Hvor ovenstående ikke er dækkende</w:t>
            </w:r>
          </w:p>
        </w:tc>
      </w:tr>
      <w:tr w:rsidR="00112363" w:rsidRPr="0051728E" w14:paraId="1844620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63C6618" w14:textId="77777777" w:rsidR="00112363" w:rsidRDefault="00112363" w:rsidP="009A595E">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0625B084" w14:textId="77777777" w:rsidR="00112363" w:rsidRDefault="00112363" w:rsidP="009A595E">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EF16CE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3EECAA0C" w14:textId="77777777" w:rsidR="00112363" w:rsidRDefault="00112363" w:rsidP="009A595E">
            <w:pPr>
              <w:rPr>
                <w:rFonts w:ascii="Trebuchet MS" w:hAnsi="Trebuchet MS" w:cs="Trebuchet MS"/>
                <w:sz w:val="18"/>
                <w:szCs w:val="18"/>
              </w:rPr>
            </w:pPr>
            <w:r>
              <w:rPr>
                <w:rFonts w:ascii="Trebuchet MS" w:hAnsi="Trebuchet MS" w:cs="Trebuchet MS"/>
                <w:sz w:val="18"/>
                <w:szCs w:val="18"/>
              </w:rPr>
              <w:t>Mangler viden om begrænsningen</w:t>
            </w:r>
          </w:p>
        </w:tc>
      </w:tr>
    </w:tbl>
    <w:p w14:paraId="127288CF" w14:textId="77777777" w:rsidR="004960D9" w:rsidRDefault="00380C13" w:rsidP="004960D9">
      <w:pPr>
        <w:pStyle w:val="Overskrift2"/>
        <w:rPr>
          <w:kern w:val="32"/>
        </w:rPr>
      </w:pPr>
      <w:bookmarkStart w:id="325" w:name="_Toc292713352"/>
      <w:bookmarkStart w:id="326" w:name="_Toc292865458"/>
      <w:bookmarkStart w:id="327" w:name="_Toc63351464"/>
      <w:r w:rsidRPr="00FE5AB5">
        <w:rPr>
          <w:kern w:val="32"/>
        </w:rPr>
        <w:t>5.7.</w:t>
      </w:r>
      <w:r w:rsidR="00071B26" w:rsidRPr="00FE5AB5">
        <w:rPr>
          <w:kern w:val="32"/>
        </w:rPr>
        <w:t>6</w:t>
      </w:r>
      <w:r w:rsidR="000F1AAD" w:rsidRPr="00FE5AB5">
        <w:rPr>
          <w:kern w:val="32"/>
        </w:rPr>
        <w:t xml:space="preserve"> </w:t>
      </w:r>
      <w:proofErr w:type="spellStart"/>
      <w:r w:rsidR="00615B2D" w:rsidRPr="003A52C1">
        <w:rPr>
          <w:kern w:val="32"/>
        </w:rPr>
        <w:t>Trafik</w:t>
      </w:r>
      <w:r w:rsidR="00651A37" w:rsidRPr="003A52C1">
        <w:rPr>
          <w:kern w:val="32"/>
        </w:rPr>
        <w:t>_</w:t>
      </w:r>
      <w:r w:rsidR="000F1AAD" w:rsidRPr="00FE5AB5">
        <w:rPr>
          <w:kern w:val="32"/>
        </w:rPr>
        <w:t>byggelinj</w:t>
      </w:r>
      <w:r w:rsidR="00453FC3" w:rsidRPr="00FE5AB5">
        <w:rPr>
          <w:kern w:val="32"/>
        </w:rPr>
        <w:t>e</w:t>
      </w:r>
      <w:proofErr w:type="spellEnd"/>
      <w:r w:rsidR="00453FC3" w:rsidRPr="00FE5AB5">
        <w:rPr>
          <w:kern w:val="32"/>
        </w:rPr>
        <w:t xml:space="preserve"> (5</w:t>
      </w:r>
      <w:r w:rsidRPr="00FE5AB5">
        <w:rPr>
          <w:kern w:val="32"/>
        </w:rPr>
        <w:t>6</w:t>
      </w:r>
      <w:r w:rsidR="00453FC3" w:rsidRPr="00FE5AB5">
        <w:rPr>
          <w:kern w:val="32"/>
        </w:rPr>
        <w:t>05)</w:t>
      </w:r>
      <w:bookmarkEnd w:id="325"/>
      <w:bookmarkEnd w:id="326"/>
      <w:bookmarkEnd w:id="327"/>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164"/>
        <w:gridCol w:w="1043"/>
        <w:gridCol w:w="5028"/>
        <w:gridCol w:w="1155"/>
        <w:gridCol w:w="1370"/>
        <w:gridCol w:w="1360"/>
        <w:gridCol w:w="1993"/>
      </w:tblGrid>
      <w:tr w:rsidR="001C7B26" w:rsidRPr="0051728E" w14:paraId="2B10B5D6" w14:textId="77777777" w:rsidTr="00C37B85">
        <w:tc>
          <w:tcPr>
            <w:tcW w:w="1555" w:type="dxa"/>
            <w:tcBorders>
              <w:bottom w:val="single" w:sz="4" w:space="0" w:color="auto"/>
            </w:tcBorders>
            <w:shd w:val="clear" w:color="auto" w:fill="D9D9D9"/>
            <w:vAlign w:val="center"/>
          </w:tcPr>
          <w:p w14:paraId="4EF718E2" w14:textId="77777777"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1134" w:type="dxa"/>
            <w:tcBorders>
              <w:bottom w:val="single" w:sz="4" w:space="0" w:color="auto"/>
            </w:tcBorders>
            <w:shd w:val="clear" w:color="auto" w:fill="D9D9D9"/>
            <w:vAlign w:val="center"/>
          </w:tcPr>
          <w:p w14:paraId="5E4D5A3E" w14:textId="3DEC3648"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r>
              <w:rPr>
                <w:rFonts w:ascii="Trebuchet MS" w:hAnsi="Trebuchet MS" w:cs="Trebuchet MS"/>
                <w:b/>
                <w:bCs/>
                <w:sz w:val="18"/>
                <w:szCs w:val="18"/>
              </w:rPr>
              <w:t>10</w:t>
            </w:r>
          </w:p>
        </w:tc>
        <w:tc>
          <w:tcPr>
            <w:tcW w:w="6095" w:type="dxa"/>
            <w:gridSpan w:val="2"/>
            <w:tcBorders>
              <w:bottom w:val="single" w:sz="4" w:space="0" w:color="auto"/>
            </w:tcBorders>
            <w:shd w:val="clear" w:color="auto" w:fill="D9D9D9"/>
            <w:vAlign w:val="center"/>
          </w:tcPr>
          <w:p w14:paraId="78826BF7" w14:textId="1424AEAA"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E74E914"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Datatype</w:t>
            </w:r>
          </w:p>
        </w:tc>
        <w:tc>
          <w:tcPr>
            <w:tcW w:w="1370" w:type="dxa"/>
            <w:tcBorders>
              <w:bottom w:val="single" w:sz="4" w:space="0" w:color="auto"/>
            </w:tcBorders>
            <w:shd w:val="clear" w:color="auto" w:fill="D9D9D9"/>
            <w:vAlign w:val="center"/>
          </w:tcPr>
          <w:p w14:paraId="261E71F8"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Værdiområde</w:t>
            </w:r>
          </w:p>
        </w:tc>
        <w:tc>
          <w:tcPr>
            <w:tcW w:w="1361" w:type="dxa"/>
            <w:tcBorders>
              <w:bottom w:val="single" w:sz="4" w:space="0" w:color="auto"/>
            </w:tcBorders>
            <w:shd w:val="clear" w:color="auto" w:fill="D9D9D9"/>
            <w:vAlign w:val="center"/>
          </w:tcPr>
          <w:p w14:paraId="7906F86E" w14:textId="77777777" w:rsidR="001C7B26" w:rsidRPr="005D2495" w:rsidRDefault="001C7B26" w:rsidP="001C7B26">
            <w:pPr>
              <w:autoSpaceDE w:val="0"/>
              <w:autoSpaceDN w:val="0"/>
              <w:adjustRightInd w:val="0"/>
              <w:rPr>
                <w:rFonts w:ascii="Trebuchet MS" w:hAnsi="Trebuchet MS" w:cs="Trebuchet MS"/>
                <w:b/>
                <w:bCs/>
                <w:sz w:val="18"/>
                <w:szCs w:val="18"/>
              </w:rPr>
            </w:pPr>
            <w:r w:rsidRPr="005D2495">
              <w:rPr>
                <w:rFonts w:ascii="Trebuchet MS" w:hAnsi="Trebuchet MS" w:cs="Trebuchet MS"/>
                <w:b/>
                <w:bCs/>
                <w:sz w:val="18"/>
                <w:szCs w:val="18"/>
              </w:rPr>
              <w:t>Obligatorisk /</w:t>
            </w:r>
          </w:p>
          <w:p w14:paraId="1B757CCA"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frit</w:t>
            </w:r>
          </w:p>
        </w:tc>
        <w:tc>
          <w:tcPr>
            <w:tcW w:w="1998" w:type="dxa"/>
            <w:shd w:val="clear" w:color="auto" w:fill="D9D9D9"/>
            <w:vAlign w:val="center"/>
          </w:tcPr>
          <w:p w14:paraId="0541095C"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Eksempel</w:t>
            </w:r>
          </w:p>
        </w:tc>
      </w:tr>
      <w:tr w:rsidR="001C7B26" w:rsidRPr="00CE1917" w14:paraId="224A4EA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D9D9D9"/>
            <w:vAlign w:val="bottom"/>
          </w:tcPr>
          <w:p w14:paraId="3B1C9B0C"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dekl_type</w:t>
            </w:r>
            <w:r>
              <w:rPr>
                <w:rFonts w:ascii="Trebuchet MS" w:hAnsi="Trebuchet MS"/>
                <w:sz w:val="18"/>
                <w:szCs w:val="18"/>
              </w:rPr>
              <w:t>_kode</w:t>
            </w:r>
            <w:proofErr w:type="spellEnd"/>
          </w:p>
        </w:tc>
        <w:tc>
          <w:tcPr>
            <w:tcW w:w="1134" w:type="dxa"/>
            <w:tcBorders>
              <w:top w:val="single" w:sz="4" w:space="0" w:color="auto"/>
              <w:left w:val="single" w:sz="4" w:space="0" w:color="auto"/>
              <w:bottom w:val="nil"/>
              <w:right w:val="single" w:sz="4" w:space="0" w:color="auto"/>
            </w:tcBorders>
            <w:shd w:val="clear" w:color="auto" w:fill="FFFFFF"/>
            <w:vAlign w:val="bottom"/>
          </w:tcPr>
          <w:p w14:paraId="079D201B" w14:textId="5FAF803F" w:rsidR="001C7B26" w:rsidRDefault="001C7B26" w:rsidP="001C7B26">
            <w:pPr>
              <w:rPr>
                <w:rFonts w:ascii="Trebuchet MS" w:hAnsi="Trebuchet MS"/>
                <w:sz w:val="18"/>
                <w:szCs w:val="18"/>
              </w:rPr>
            </w:pPr>
            <w:proofErr w:type="spellStart"/>
            <w:r>
              <w:rPr>
                <w:rFonts w:ascii="Trebuchet MS" w:hAnsi="Trebuchet MS"/>
                <w:sz w:val="18"/>
                <w:szCs w:val="18"/>
              </w:rPr>
              <w:t>dekl_ty_k</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53750010" w14:textId="588BD5FD" w:rsidR="001C7B26" w:rsidRPr="005D2495" w:rsidRDefault="001C7B26" w:rsidP="001C7B26">
            <w:pPr>
              <w:rPr>
                <w:rFonts w:ascii="Trebuchet MS" w:hAnsi="Trebuchet MS"/>
                <w:sz w:val="18"/>
                <w:szCs w:val="18"/>
              </w:rPr>
            </w:pPr>
            <w:r>
              <w:rPr>
                <w:rFonts w:ascii="Trebuchet MS" w:hAnsi="Trebuchet MS"/>
                <w:sz w:val="18"/>
                <w:szCs w:val="18"/>
              </w:rPr>
              <w:t>Kode for type af deklaration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904472" w14:textId="77777777" w:rsidR="001C7B26" w:rsidRPr="005D2495" w:rsidRDefault="001C7B26" w:rsidP="001C7B26">
            <w:pPr>
              <w:rPr>
                <w:rFonts w:ascii="Trebuchet MS" w:hAnsi="Trebuchet MS"/>
                <w:sz w:val="18"/>
                <w:szCs w:val="18"/>
              </w:rPr>
            </w:pPr>
            <w:r>
              <w:rPr>
                <w:rFonts w:ascii="Trebuchet MS" w:hAnsi="Trebuchet MS"/>
                <w:sz w:val="18"/>
                <w:szCs w:val="18"/>
              </w:rPr>
              <w:t>Heltal</w:t>
            </w:r>
          </w:p>
        </w:tc>
        <w:tc>
          <w:tcPr>
            <w:tcW w:w="1370" w:type="dxa"/>
            <w:tcBorders>
              <w:top w:val="single" w:sz="4" w:space="0" w:color="auto"/>
              <w:left w:val="single" w:sz="4" w:space="0" w:color="auto"/>
              <w:bottom w:val="nil"/>
              <w:right w:val="single" w:sz="4" w:space="0" w:color="auto"/>
            </w:tcBorders>
            <w:shd w:val="clear" w:color="auto" w:fill="FFFFFF"/>
            <w:vAlign w:val="bottom"/>
          </w:tcPr>
          <w:p w14:paraId="1B9EB311" w14:textId="77777777" w:rsidR="001C7B26" w:rsidRPr="005D2495" w:rsidRDefault="001C7B26" w:rsidP="001C7B26">
            <w:pPr>
              <w:rPr>
                <w:rFonts w:ascii="Trebuchet MS" w:hAnsi="Trebuchet MS"/>
                <w:sz w:val="18"/>
                <w:szCs w:val="18"/>
              </w:rPr>
            </w:pPr>
            <w:r>
              <w:rPr>
                <w:rFonts w:ascii="Trebuchet MS" w:hAnsi="Trebuchet MS"/>
                <w:sz w:val="18"/>
                <w:szCs w:val="18"/>
              </w:rPr>
              <w:t>1-6</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32484B00"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O</w:t>
            </w:r>
          </w:p>
        </w:tc>
        <w:tc>
          <w:tcPr>
            <w:tcW w:w="1998" w:type="dxa"/>
            <w:tcBorders>
              <w:top w:val="single" w:sz="4" w:space="0" w:color="auto"/>
              <w:left w:val="single" w:sz="4" w:space="0" w:color="auto"/>
              <w:bottom w:val="nil"/>
              <w:right w:val="single" w:sz="4" w:space="0" w:color="auto"/>
            </w:tcBorders>
            <w:shd w:val="clear" w:color="auto" w:fill="FFFFFF"/>
            <w:vAlign w:val="bottom"/>
          </w:tcPr>
          <w:p w14:paraId="1A71FED7" w14:textId="77777777" w:rsidR="001C7B26" w:rsidRPr="005D2495" w:rsidRDefault="001C7B26" w:rsidP="001C7B26">
            <w:pPr>
              <w:rPr>
                <w:rFonts w:ascii="Trebuchet MS" w:hAnsi="Trebuchet MS"/>
                <w:sz w:val="18"/>
                <w:szCs w:val="18"/>
              </w:rPr>
            </w:pPr>
            <w:r>
              <w:rPr>
                <w:rFonts w:ascii="Trebuchet MS" w:hAnsi="Trebuchet MS"/>
                <w:sz w:val="18"/>
                <w:szCs w:val="18"/>
              </w:rPr>
              <w:t>4</w:t>
            </w:r>
          </w:p>
        </w:tc>
      </w:tr>
      <w:tr w:rsidR="001C7B26" w:rsidRPr="00CE1917" w14:paraId="7A954FCA"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9CCFF"/>
            <w:vAlign w:val="bottom"/>
          </w:tcPr>
          <w:p w14:paraId="17B840A0"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dekl_type</w:t>
            </w:r>
            <w:proofErr w:type="spellEnd"/>
          </w:p>
        </w:tc>
        <w:tc>
          <w:tcPr>
            <w:tcW w:w="1134" w:type="dxa"/>
            <w:tcBorders>
              <w:top w:val="single" w:sz="4" w:space="0" w:color="auto"/>
              <w:left w:val="single" w:sz="4" w:space="0" w:color="auto"/>
              <w:bottom w:val="nil"/>
              <w:right w:val="single" w:sz="4" w:space="0" w:color="auto"/>
            </w:tcBorders>
            <w:shd w:val="clear" w:color="auto" w:fill="99CCFF"/>
            <w:vAlign w:val="bottom"/>
          </w:tcPr>
          <w:p w14:paraId="4A8A8267" w14:textId="2E6E8F48" w:rsidR="001C7B26" w:rsidRDefault="001C7B26" w:rsidP="001C7B26">
            <w:pPr>
              <w:rPr>
                <w:rFonts w:ascii="Trebuchet MS" w:hAnsi="Trebuchet MS"/>
                <w:sz w:val="18"/>
                <w:szCs w:val="18"/>
              </w:rPr>
            </w:pPr>
            <w:proofErr w:type="spellStart"/>
            <w:r>
              <w:rPr>
                <w:rFonts w:ascii="Trebuchet MS" w:hAnsi="Trebuchet MS"/>
                <w:sz w:val="18"/>
                <w:szCs w:val="18"/>
              </w:rPr>
              <w:t>dekl_ty</w:t>
            </w:r>
            <w:proofErr w:type="spellEnd"/>
          </w:p>
        </w:tc>
        <w:tc>
          <w:tcPr>
            <w:tcW w:w="6095" w:type="dxa"/>
            <w:gridSpan w:val="2"/>
            <w:tcBorders>
              <w:top w:val="single" w:sz="4" w:space="0" w:color="auto"/>
              <w:left w:val="single" w:sz="4" w:space="0" w:color="auto"/>
              <w:bottom w:val="nil"/>
              <w:right w:val="single" w:sz="4" w:space="0" w:color="auto"/>
            </w:tcBorders>
            <w:shd w:val="clear" w:color="auto" w:fill="99CCFF"/>
            <w:vAlign w:val="bottom"/>
          </w:tcPr>
          <w:p w14:paraId="1293F971" w14:textId="31E57371" w:rsidR="001C7B26" w:rsidRPr="005D2495" w:rsidRDefault="001C7B26" w:rsidP="001C7B26">
            <w:pPr>
              <w:rPr>
                <w:rFonts w:ascii="Trebuchet MS" w:hAnsi="Trebuchet MS"/>
                <w:sz w:val="18"/>
                <w:szCs w:val="18"/>
              </w:rPr>
            </w:pPr>
            <w:r>
              <w:rPr>
                <w:rFonts w:ascii="Trebuchet MS" w:hAnsi="Trebuchet MS"/>
                <w:sz w:val="18"/>
                <w:szCs w:val="18"/>
              </w:rPr>
              <w:t>Type af deklaration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1D52A2F"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70" w:type="dxa"/>
            <w:tcBorders>
              <w:top w:val="single" w:sz="4" w:space="0" w:color="auto"/>
              <w:left w:val="single" w:sz="4" w:space="0" w:color="auto"/>
              <w:bottom w:val="nil"/>
              <w:right w:val="single" w:sz="4" w:space="0" w:color="auto"/>
            </w:tcBorders>
            <w:shd w:val="clear" w:color="auto" w:fill="99CCFF"/>
            <w:vAlign w:val="bottom"/>
          </w:tcPr>
          <w:p w14:paraId="79C02782" w14:textId="77777777" w:rsidR="001C7B26" w:rsidRPr="005D2495" w:rsidRDefault="001C7B26" w:rsidP="001C7B26">
            <w:pPr>
              <w:rPr>
                <w:rFonts w:ascii="Trebuchet MS" w:hAnsi="Trebuchet MS"/>
                <w:sz w:val="18"/>
                <w:szCs w:val="18"/>
              </w:rPr>
            </w:pPr>
            <w:r>
              <w:rPr>
                <w:rFonts w:ascii="Trebuchet MS" w:hAnsi="Trebuchet MS" w:cs="Trebuchet MS"/>
                <w:sz w:val="18"/>
                <w:szCs w:val="18"/>
              </w:rPr>
              <w:t>0</w:t>
            </w:r>
            <w:r w:rsidRPr="005810E9">
              <w:rPr>
                <w:rFonts w:ascii="Trebuchet MS" w:hAnsi="Trebuchet MS" w:cs="Trebuchet MS"/>
                <w:sz w:val="18"/>
                <w:szCs w:val="18"/>
              </w:rPr>
              <w:t>-25 tegn</w:t>
            </w:r>
          </w:p>
        </w:tc>
        <w:tc>
          <w:tcPr>
            <w:tcW w:w="1361" w:type="dxa"/>
            <w:tcBorders>
              <w:top w:val="single" w:sz="4" w:space="0" w:color="auto"/>
              <w:left w:val="single" w:sz="4" w:space="0" w:color="auto"/>
              <w:bottom w:val="nil"/>
              <w:right w:val="single" w:sz="4" w:space="0" w:color="auto"/>
            </w:tcBorders>
            <w:shd w:val="clear" w:color="auto" w:fill="99CCFF"/>
            <w:vAlign w:val="bottom"/>
          </w:tcPr>
          <w:p w14:paraId="5BB8AFA5"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S</w:t>
            </w:r>
          </w:p>
        </w:tc>
        <w:tc>
          <w:tcPr>
            <w:tcW w:w="1998" w:type="dxa"/>
            <w:tcBorders>
              <w:top w:val="single" w:sz="4" w:space="0" w:color="auto"/>
              <w:left w:val="single" w:sz="4" w:space="0" w:color="auto"/>
              <w:bottom w:val="nil"/>
              <w:right w:val="single" w:sz="4" w:space="0" w:color="auto"/>
            </w:tcBorders>
            <w:shd w:val="clear" w:color="auto" w:fill="99CCFF"/>
            <w:vAlign w:val="bottom"/>
          </w:tcPr>
          <w:p w14:paraId="57372BB9" w14:textId="77777777" w:rsidR="001C7B26" w:rsidRPr="005D2495" w:rsidRDefault="001C7B26" w:rsidP="001C7B26">
            <w:pPr>
              <w:rPr>
                <w:rFonts w:ascii="Trebuchet MS" w:hAnsi="Trebuchet MS" w:cs="Trebuchet MS"/>
                <w:sz w:val="18"/>
                <w:szCs w:val="18"/>
              </w:rPr>
            </w:pPr>
            <w:r w:rsidRPr="005D4BF4">
              <w:rPr>
                <w:rFonts w:ascii="Trebuchet MS" w:hAnsi="Trebuchet MS"/>
                <w:sz w:val="18"/>
                <w:szCs w:val="18"/>
              </w:rPr>
              <w:t>Dispensation</w:t>
            </w:r>
          </w:p>
        </w:tc>
      </w:tr>
      <w:tr w:rsidR="001C7B26" w:rsidRPr="00353B49" w14:paraId="376FD634"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4D22F4B0" w14:textId="4CB6F3E3" w:rsidR="001C7B26" w:rsidRPr="00353B49" w:rsidRDefault="00AD53A3" w:rsidP="001C7B26">
            <w:pPr>
              <w:rPr>
                <w:rFonts w:ascii="Trebuchet MS" w:hAnsi="Trebuchet MS" w:cs="Trebuchet MS"/>
                <w:sz w:val="18"/>
                <w:szCs w:val="18"/>
              </w:rPr>
            </w:pPr>
            <w:r w:rsidRPr="00353B49">
              <w:rPr>
                <w:rFonts w:ascii="Trebuchet MS" w:hAnsi="Trebuchet MS" w:cs="Trebuchet MS"/>
                <w:sz w:val="18"/>
                <w:szCs w:val="18"/>
              </w:rPr>
              <w:t>V</w:t>
            </w:r>
            <w:r w:rsidR="001C7B26" w:rsidRPr="00353B49">
              <w:rPr>
                <w:rFonts w:ascii="Trebuchet MS" w:hAnsi="Trebuchet MS" w:cs="Trebuchet MS"/>
                <w:sz w:val="18"/>
                <w:szCs w:val="18"/>
              </w:rPr>
              <w:t>ejkode</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E746691" w14:textId="7791756E"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5111EAF7" w14:textId="3EB986C7" w:rsidR="001C7B26" w:rsidRPr="00353B49"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353B49" w14:paraId="5319801B"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587965E0" w14:textId="0AABCCAD" w:rsidR="001C7B26" w:rsidRPr="000B2E88" w:rsidRDefault="00AD53A3" w:rsidP="001C7B26">
            <w:pPr>
              <w:rPr>
                <w:rFonts w:ascii="Trebuchet MS" w:hAnsi="Trebuchet MS" w:cs="Trebuchet MS"/>
                <w:sz w:val="18"/>
                <w:szCs w:val="18"/>
              </w:rPr>
            </w:pPr>
            <w:r w:rsidRPr="004D056C">
              <w:rPr>
                <w:rFonts w:ascii="Trebuchet MS" w:hAnsi="Trebuchet MS" w:cs="Trebuchet MS"/>
                <w:sz w:val="18"/>
                <w:szCs w:val="18"/>
              </w:rPr>
              <w:t>V</w:t>
            </w:r>
            <w:r w:rsidR="001C7B26" w:rsidRPr="004D056C">
              <w:rPr>
                <w:rFonts w:ascii="Trebuchet MS" w:hAnsi="Trebuchet MS" w:cs="Trebuchet MS"/>
                <w:sz w:val="18"/>
                <w:szCs w:val="18"/>
              </w:rPr>
              <w:t>ejnavn</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0C1156B" w14:textId="2252F4A0" w:rsidR="001C7B26" w:rsidRPr="004D056C"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44462C2C" w14:textId="028FC68F" w:rsidR="001C7B26" w:rsidRPr="004D056C" w:rsidRDefault="001C7B26" w:rsidP="001C7B26">
            <w:pPr>
              <w:rPr>
                <w:rFonts w:ascii="Trebuchet MS" w:hAnsi="Trebuchet MS" w:cs="Trebuchet MS"/>
                <w:sz w:val="18"/>
                <w:szCs w:val="18"/>
              </w:rPr>
            </w:pPr>
            <w:r w:rsidRPr="004D056C">
              <w:rPr>
                <w:rFonts w:ascii="Trebuchet MS" w:hAnsi="Trebuchet MS" w:cs="Trebuchet MS"/>
                <w:sz w:val="18"/>
                <w:szCs w:val="18"/>
              </w:rPr>
              <w:t>Felt defineret under: 4.1 Standardiserede felter til de temaspecifikke datamodeller</w:t>
            </w:r>
          </w:p>
        </w:tc>
      </w:tr>
      <w:tr w:rsidR="001C7B26" w:rsidRPr="00F52AE5" w14:paraId="611EAA32"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145469C6" w14:textId="77777777" w:rsidR="001C7B26" w:rsidRPr="000B2E88" w:rsidRDefault="001C7B26" w:rsidP="001C7B26">
            <w:pPr>
              <w:rPr>
                <w:rFonts w:ascii="Trebuchet MS" w:hAnsi="Trebuchet MS" w:cs="Trebuchet MS"/>
                <w:sz w:val="18"/>
                <w:szCs w:val="18"/>
              </w:rPr>
            </w:pPr>
            <w:proofErr w:type="spellStart"/>
            <w:r w:rsidRPr="000B2E88">
              <w:rPr>
                <w:rFonts w:ascii="Trebuchet MS" w:hAnsi="Trebuchet MS" w:cs="Trebuchet MS"/>
                <w:sz w:val="18"/>
                <w:szCs w:val="18"/>
              </w:rPr>
              <w:t>cvf_vejkode</w:t>
            </w:r>
            <w:proofErr w:type="spellEnd"/>
          </w:p>
        </w:tc>
        <w:tc>
          <w:tcPr>
            <w:tcW w:w="1134" w:type="dxa"/>
            <w:tcBorders>
              <w:top w:val="single" w:sz="4" w:space="0" w:color="auto"/>
              <w:left w:val="single" w:sz="4" w:space="0" w:color="auto"/>
              <w:bottom w:val="nil"/>
              <w:right w:val="single" w:sz="4" w:space="0" w:color="auto"/>
            </w:tcBorders>
            <w:shd w:val="clear" w:color="auto" w:fill="97DDBA"/>
            <w:vAlign w:val="bottom"/>
          </w:tcPr>
          <w:p w14:paraId="6F2150B6" w14:textId="637F54BF" w:rsidR="001C7B26" w:rsidRPr="000B2E88"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056A7BDE" w14:textId="6A5F8FEC" w:rsidR="001C7B26" w:rsidRPr="000B2E88" w:rsidRDefault="001C7B26" w:rsidP="001C7B26">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p>
        </w:tc>
      </w:tr>
      <w:tr w:rsidR="001C7B26" w:rsidRPr="00CE1917" w14:paraId="7C8974E0"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D9D9D9"/>
            <w:vAlign w:val="bottom"/>
          </w:tcPr>
          <w:p w14:paraId="707422FE" w14:textId="77777777" w:rsidR="001C7B26" w:rsidRPr="005D2495" w:rsidRDefault="001C7B26" w:rsidP="001C7B26">
            <w:pPr>
              <w:rPr>
                <w:rFonts w:ascii="Trebuchet MS" w:hAnsi="Trebuchet MS"/>
                <w:sz w:val="18"/>
                <w:szCs w:val="18"/>
              </w:rPr>
            </w:pPr>
            <w:proofErr w:type="spellStart"/>
            <w:r>
              <w:rPr>
                <w:rFonts w:ascii="Trebuchet MS" w:hAnsi="Trebuchet MS"/>
                <w:sz w:val="18"/>
                <w:szCs w:val="18"/>
              </w:rPr>
              <w:t>dekl_link</w:t>
            </w:r>
            <w:proofErr w:type="spellEnd"/>
          </w:p>
        </w:tc>
        <w:tc>
          <w:tcPr>
            <w:tcW w:w="1134" w:type="dxa"/>
            <w:tcBorders>
              <w:top w:val="single" w:sz="4" w:space="0" w:color="auto"/>
              <w:left w:val="single" w:sz="4" w:space="0" w:color="auto"/>
              <w:bottom w:val="nil"/>
              <w:right w:val="single" w:sz="4" w:space="0" w:color="auto"/>
            </w:tcBorders>
            <w:shd w:val="clear" w:color="auto" w:fill="FFFFFF"/>
            <w:vAlign w:val="bottom"/>
          </w:tcPr>
          <w:p w14:paraId="77FB0BB6" w14:textId="0393C9C3" w:rsidR="001C7B26" w:rsidRPr="005D4BF4" w:rsidRDefault="001C7B26" w:rsidP="001C7B26">
            <w:pPr>
              <w:rPr>
                <w:rFonts w:ascii="Trebuchet MS" w:hAnsi="Trebuchet MS"/>
                <w:sz w:val="18"/>
                <w:szCs w:val="18"/>
              </w:rPr>
            </w:pPr>
            <w:proofErr w:type="spellStart"/>
            <w:r>
              <w:rPr>
                <w:rFonts w:ascii="Trebuchet MS" w:hAnsi="Trebuchet MS"/>
                <w:sz w:val="18"/>
                <w:szCs w:val="18"/>
              </w:rPr>
              <w:t>dekl_link</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26F5A84" w14:textId="6C22393F" w:rsidR="001C7B26" w:rsidRPr="005D4BF4" w:rsidRDefault="001C7B26" w:rsidP="001C7B26">
            <w:pPr>
              <w:rPr>
                <w:rFonts w:ascii="Trebuchet MS" w:hAnsi="Trebuchet MS"/>
                <w:sz w:val="18"/>
                <w:szCs w:val="18"/>
              </w:rPr>
            </w:pPr>
            <w:r w:rsidRPr="005D4BF4">
              <w:rPr>
                <w:rFonts w:ascii="Trebuchet MS" w:hAnsi="Trebuchet MS"/>
                <w:sz w:val="18"/>
                <w:szCs w:val="18"/>
              </w:rPr>
              <w:t>Link til deklarationer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F05789"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70" w:type="dxa"/>
            <w:tcBorders>
              <w:top w:val="single" w:sz="4" w:space="0" w:color="auto"/>
              <w:left w:val="single" w:sz="4" w:space="0" w:color="auto"/>
              <w:bottom w:val="nil"/>
              <w:right w:val="single" w:sz="4" w:space="0" w:color="auto"/>
            </w:tcBorders>
            <w:shd w:val="clear" w:color="auto" w:fill="FFFFFF"/>
            <w:vAlign w:val="bottom"/>
          </w:tcPr>
          <w:p w14:paraId="435B1DF4" w14:textId="77777777" w:rsidR="001C7B26" w:rsidRPr="005D2495" w:rsidRDefault="001C7B26" w:rsidP="001C7B26">
            <w:pPr>
              <w:rPr>
                <w:rFonts w:ascii="Trebuchet MS" w:hAnsi="Trebuchet MS"/>
                <w:sz w:val="18"/>
                <w:szCs w:val="18"/>
              </w:rPr>
            </w:pPr>
            <w:r>
              <w:rPr>
                <w:rFonts w:ascii="Trebuchet MS" w:hAnsi="Trebuchet MS" w:cs="Trebuchet MS"/>
                <w:sz w:val="18"/>
                <w:szCs w:val="18"/>
              </w:rPr>
              <w:t>0-254</w:t>
            </w:r>
            <w:r w:rsidRPr="005D2495">
              <w:rPr>
                <w:rFonts w:ascii="Trebuchet MS" w:hAnsi="Trebuchet MS" w:cs="Trebuchet MS"/>
                <w:sz w:val="18"/>
                <w:szCs w:val="18"/>
              </w:rPr>
              <w:t xml:space="preserve"> tegn</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1998E4CC"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bottom"/>
          </w:tcPr>
          <w:p w14:paraId="198E20B5" w14:textId="77777777" w:rsidR="001C7B26" w:rsidRPr="005D2495" w:rsidRDefault="001C7B26" w:rsidP="001C7B26">
            <w:pPr>
              <w:rPr>
                <w:rFonts w:ascii="Trebuchet MS" w:hAnsi="Trebuchet MS" w:cs="Trebuchet MS"/>
                <w:sz w:val="18"/>
                <w:szCs w:val="18"/>
              </w:rPr>
            </w:pPr>
          </w:p>
        </w:tc>
      </w:tr>
      <w:tr w:rsidR="001C7B26" w:rsidRPr="00CE1917" w14:paraId="7F9EB28D" w14:textId="77777777" w:rsidTr="00C37B85">
        <w:trPr>
          <w:trHeight w:hRule="exact" w:val="510"/>
        </w:trPr>
        <w:tc>
          <w:tcPr>
            <w:tcW w:w="1555" w:type="dxa"/>
            <w:tcBorders>
              <w:top w:val="single" w:sz="4" w:space="0" w:color="auto"/>
              <w:left w:val="single" w:sz="4" w:space="0" w:color="auto"/>
              <w:bottom w:val="nil"/>
              <w:right w:val="single" w:sz="4" w:space="0" w:color="auto"/>
            </w:tcBorders>
            <w:shd w:val="clear" w:color="auto" w:fill="D9D9D9"/>
            <w:vAlign w:val="center"/>
          </w:tcPr>
          <w:p w14:paraId="4055AD43" w14:textId="1CCB4010" w:rsidR="001C7B26" w:rsidRDefault="00AD53A3" w:rsidP="001C7B26">
            <w:pPr>
              <w:rPr>
                <w:rFonts w:ascii="Trebuchet MS" w:hAnsi="Trebuchet MS"/>
                <w:sz w:val="18"/>
                <w:szCs w:val="18"/>
              </w:rPr>
            </w:pPr>
            <w:r>
              <w:rPr>
                <w:rFonts w:ascii="Trebuchet MS" w:hAnsi="Trebuchet MS"/>
                <w:sz w:val="18"/>
                <w:szCs w:val="18"/>
              </w:rPr>
              <w:t>B</w:t>
            </w:r>
            <w:r w:rsidR="001C7B26">
              <w:rPr>
                <w:rFonts w:ascii="Trebuchet MS" w:hAnsi="Trebuchet MS"/>
                <w:sz w:val="18"/>
                <w:szCs w:val="18"/>
              </w:rPr>
              <w:t>redde</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327EB65E" w14:textId="57AFECF8" w:rsidR="001C7B26" w:rsidRPr="00505BCA" w:rsidRDefault="001C7B26" w:rsidP="001C7B26">
            <w:pPr>
              <w:rPr>
                <w:rFonts w:ascii="Trebuchet MS" w:hAnsi="Trebuchet MS"/>
                <w:sz w:val="18"/>
                <w:szCs w:val="18"/>
              </w:rPr>
            </w:pPr>
            <w:r>
              <w:rPr>
                <w:rFonts w:ascii="Trebuchet MS" w:hAnsi="Trebuchet MS"/>
                <w:sz w:val="18"/>
                <w:szCs w:val="18"/>
              </w:rPr>
              <w:t>bredde</w:t>
            </w:r>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1E4AECB" w14:textId="74FD3F9F" w:rsidR="001C7B26" w:rsidRPr="00505BCA" w:rsidRDefault="001C7B26" w:rsidP="001C7B26">
            <w:pPr>
              <w:rPr>
                <w:rFonts w:ascii="Trebuchet MS" w:hAnsi="Trebuchet MS"/>
                <w:sz w:val="18"/>
                <w:szCs w:val="18"/>
              </w:rPr>
            </w:pPr>
            <w:r w:rsidRPr="00505BCA">
              <w:rPr>
                <w:rFonts w:ascii="Trebuchet MS" w:hAnsi="Trebuchet MS"/>
                <w:sz w:val="18"/>
                <w:szCs w:val="18"/>
              </w:rPr>
              <w:t>Afstanden mellem vejbyggelinjens højre og venstre side divideret med 2</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D127837" w14:textId="77777777" w:rsidR="001C7B26" w:rsidRPr="00505BCA" w:rsidRDefault="001C7B26" w:rsidP="001C7B26">
            <w:pPr>
              <w:rPr>
                <w:rFonts w:ascii="Trebuchet MS" w:hAnsi="Trebuchet MS"/>
                <w:sz w:val="18"/>
                <w:szCs w:val="18"/>
              </w:rPr>
            </w:pPr>
            <w:r>
              <w:rPr>
                <w:rFonts w:ascii="Trebuchet MS" w:hAnsi="Trebuchet MS"/>
                <w:sz w:val="18"/>
                <w:szCs w:val="18"/>
              </w:rPr>
              <w:t>T</w:t>
            </w:r>
            <w:r w:rsidRPr="00505BCA">
              <w:rPr>
                <w:rFonts w:ascii="Trebuchet MS" w:hAnsi="Trebuchet MS"/>
                <w:sz w:val="18"/>
                <w:szCs w:val="18"/>
              </w:rPr>
              <w:t>al</w:t>
            </w:r>
          </w:p>
        </w:tc>
        <w:tc>
          <w:tcPr>
            <w:tcW w:w="1370" w:type="dxa"/>
            <w:tcBorders>
              <w:top w:val="single" w:sz="4" w:space="0" w:color="auto"/>
              <w:left w:val="single" w:sz="4" w:space="0" w:color="auto"/>
              <w:bottom w:val="nil"/>
              <w:right w:val="single" w:sz="4" w:space="0" w:color="auto"/>
            </w:tcBorders>
            <w:shd w:val="clear" w:color="auto" w:fill="FFFFFF"/>
            <w:vAlign w:val="center"/>
          </w:tcPr>
          <w:p w14:paraId="389AA0FC" w14:textId="77777777" w:rsidR="001C7B26" w:rsidRPr="00505BCA" w:rsidRDefault="001C7B26" w:rsidP="001C7B26">
            <w:pPr>
              <w:rPr>
                <w:rFonts w:ascii="Trebuchet MS" w:hAnsi="Trebuchet MS"/>
                <w:sz w:val="18"/>
                <w:szCs w:val="18"/>
              </w:rPr>
            </w:pPr>
            <w:r w:rsidRPr="005810E9">
              <w:rPr>
                <w:rFonts w:ascii="Trebuchet MS" w:hAnsi="Trebuchet MS"/>
                <w:sz w:val="18"/>
                <w:szCs w:val="18"/>
              </w:rPr>
              <w:t>0,01-999,99</w:t>
            </w:r>
          </w:p>
        </w:tc>
        <w:tc>
          <w:tcPr>
            <w:tcW w:w="1361" w:type="dxa"/>
            <w:tcBorders>
              <w:top w:val="single" w:sz="4" w:space="0" w:color="auto"/>
              <w:left w:val="single" w:sz="4" w:space="0" w:color="auto"/>
              <w:bottom w:val="nil"/>
              <w:right w:val="single" w:sz="4" w:space="0" w:color="auto"/>
            </w:tcBorders>
            <w:shd w:val="clear" w:color="auto" w:fill="FFFFFF"/>
            <w:vAlign w:val="center"/>
          </w:tcPr>
          <w:p w14:paraId="1F1EB692" w14:textId="77777777" w:rsidR="001C7B26" w:rsidRPr="00505BCA" w:rsidRDefault="001C7B26" w:rsidP="001C7B26">
            <w:pPr>
              <w:jc w:val="center"/>
              <w:rPr>
                <w:rFonts w:ascii="Trebuchet MS" w:hAnsi="Trebuchet MS"/>
                <w:sz w:val="18"/>
                <w:szCs w:val="18"/>
              </w:rPr>
            </w:pPr>
            <w:r w:rsidRPr="00505BCA">
              <w:rPr>
                <w:rFonts w:ascii="Trebuchet MS" w:hAnsi="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center"/>
          </w:tcPr>
          <w:p w14:paraId="784EBC67" w14:textId="77777777" w:rsidR="001C7B26" w:rsidRPr="00505BCA" w:rsidRDefault="001C7B26" w:rsidP="001C7B26">
            <w:pPr>
              <w:jc w:val="center"/>
              <w:rPr>
                <w:rFonts w:ascii="Trebuchet MS" w:hAnsi="Trebuchet MS"/>
                <w:sz w:val="18"/>
                <w:szCs w:val="18"/>
              </w:rPr>
            </w:pPr>
            <w:r>
              <w:rPr>
                <w:rFonts w:ascii="Trebuchet MS" w:hAnsi="Trebuchet MS"/>
                <w:sz w:val="18"/>
                <w:szCs w:val="18"/>
              </w:rPr>
              <w:t>60,00</w:t>
            </w:r>
          </w:p>
        </w:tc>
      </w:tr>
      <w:tr w:rsidR="001C7B26" w:rsidRPr="00CE1917" w14:paraId="11A00E0A" w14:textId="77777777" w:rsidTr="00C37B85">
        <w:trPr>
          <w:trHeight w:hRule="exact" w:val="1134"/>
        </w:trPr>
        <w:tc>
          <w:tcPr>
            <w:tcW w:w="1555" w:type="dxa"/>
            <w:tcBorders>
              <w:top w:val="single" w:sz="4" w:space="0" w:color="auto"/>
              <w:left w:val="single" w:sz="4" w:space="0" w:color="auto"/>
              <w:bottom w:val="nil"/>
              <w:right w:val="single" w:sz="4" w:space="0" w:color="auto"/>
            </w:tcBorders>
            <w:shd w:val="clear" w:color="auto" w:fill="D9D9D9"/>
            <w:vAlign w:val="center"/>
          </w:tcPr>
          <w:p w14:paraId="0634C416" w14:textId="77777777" w:rsidR="001C7B26" w:rsidRPr="00C039B7" w:rsidRDefault="001C7B26" w:rsidP="001C7B26">
            <w:pPr>
              <w:rPr>
                <w:rFonts w:ascii="Trebuchet MS" w:hAnsi="Trebuchet MS"/>
                <w:b/>
                <w:sz w:val="18"/>
                <w:szCs w:val="18"/>
              </w:rPr>
            </w:pPr>
            <w:r w:rsidRPr="00C039B7">
              <w:rPr>
                <w:rFonts w:ascii="Trebuchet MS" w:hAnsi="Trebuchet MS"/>
                <w:b/>
                <w:sz w:val="18"/>
                <w:szCs w:val="18"/>
              </w:rPr>
              <w:t>forskydning</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6B7F208D" w14:textId="00857A8F" w:rsidR="001C7B26" w:rsidRPr="00505BCA" w:rsidRDefault="001C7B26" w:rsidP="001C7B26">
            <w:pPr>
              <w:rPr>
                <w:rFonts w:ascii="Trebuchet MS" w:hAnsi="Trebuchet MS"/>
                <w:sz w:val="18"/>
                <w:szCs w:val="18"/>
              </w:rPr>
            </w:pPr>
            <w:proofErr w:type="spellStart"/>
            <w:r>
              <w:rPr>
                <w:rFonts w:ascii="Trebuchet MS" w:hAnsi="Trebuchet MS"/>
                <w:b/>
                <w:sz w:val="18"/>
                <w:szCs w:val="18"/>
              </w:rPr>
              <w:t>forskydnin</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1533305" w14:textId="4226F483" w:rsidR="001C7B26" w:rsidRPr="00505BCA" w:rsidRDefault="001C7B26" w:rsidP="001C7B26">
            <w:pPr>
              <w:rPr>
                <w:rFonts w:ascii="Trebuchet MS" w:hAnsi="Trebuchet MS"/>
                <w:sz w:val="18"/>
                <w:szCs w:val="18"/>
              </w:rPr>
            </w:pPr>
            <w:r w:rsidRPr="00505BCA">
              <w:rPr>
                <w:rFonts w:ascii="Trebuchet MS" w:hAnsi="Trebuchet MS"/>
                <w:sz w:val="18"/>
                <w:szCs w:val="18"/>
              </w:rPr>
              <w:t>Forskydningen regnes som forskydningen af bufferens midtpunkt set fra vejmidten i digitaliseringsretningen (stationeringsretningen). Hvis ingen forskydning = 0</w:t>
            </w:r>
            <w:r w:rsidRPr="00505BCA">
              <w:rPr>
                <w:rFonts w:ascii="Trebuchet MS" w:hAnsi="Trebuchet MS"/>
                <w:sz w:val="18"/>
                <w:szCs w:val="18"/>
              </w:rPr>
              <w:br/>
              <w:t>Hvis + 20 m i højre side = 20</w:t>
            </w:r>
          </w:p>
          <w:p w14:paraId="5FD9150A" w14:textId="77777777" w:rsidR="001C7B26" w:rsidRPr="00505BCA" w:rsidRDefault="001C7B26" w:rsidP="001C7B26">
            <w:pPr>
              <w:rPr>
                <w:rFonts w:ascii="Trebuchet MS" w:hAnsi="Trebuchet MS"/>
                <w:sz w:val="18"/>
                <w:szCs w:val="18"/>
              </w:rPr>
            </w:pPr>
            <w:r w:rsidRPr="00505BCA">
              <w:rPr>
                <w:rFonts w:ascii="Trebuchet MS" w:hAnsi="Trebuchet MS"/>
                <w:sz w:val="18"/>
                <w:szCs w:val="18"/>
              </w:rPr>
              <w:t>Hvis + 20 m i venstre side = -20</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60912C0" w14:textId="77777777" w:rsidR="001C7B26" w:rsidRPr="005810E9" w:rsidRDefault="001C7B26" w:rsidP="001C7B26">
            <w:pPr>
              <w:rPr>
                <w:rFonts w:ascii="Trebuchet MS" w:hAnsi="Trebuchet MS"/>
                <w:sz w:val="18"/>
                <w:szCs w:val="18"/>
              </w:rPr>
            </w:pPr>
            <w:r w:rsidRPr="005810E9">
              <w:rPr>
                <w:rFonts w:ascii="Trebuchet MS" w:hAnsi="Trebuchet MS"/>
                <w:sz w:val="18"/>
                <w:szCs w:val="18"/>
              </w:rPr>
              <w:t>Tal</w:t>
            </w:r>
          </w:p>
        </w:tc>
        <w:tc>
          <w:tcPr>
            <w:tcW w:w="1370" w:type="dxa"/>
            <w:tcBorders>
              <w:top w:val="single" w:sz="4" w:space="0" w:color="auto"/>
              <w:left w:val="single" w:sz="4" w:space="0" w:color="auto"/>
              <w:bottom w:val="nil"/>
              <w:right w:val="single" w:sz="4" w:space="0" w:color="auto"/>
            </w:tcBorders>
            <w:shd w:val="clear" w:color="auto" w:fill="FFFFFF"/>
            <w:vAlign w:val="center"/>
          </w:tcPr>
          <w:p w14:paraId="45211BBA"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-999,99-</w:t>
            </w:r>
            <w:r w:rsidRPr="005810E9">
              <w:rPr>
                <w:rFonts w:ascii="Trebuchet MS" w:hAnsi="Trebuchet MS"/>
                <w:sz w:val="18"/>
                <w:szCs w:val="18"/>
              </w:rPr>
              <w:br/>
              <w:t>999,99</w:t>
            </w:r>
          </w:p>
        </w:tc>
        <w:tc>
          <w:tcPr>
            <w:tcW w:w="1361" w:type="dxa"/>
            <w:tcBorders>
              <w:top w:val="single" w:sz="4" w:space="0" w:color="auto"/>
              <w:left w:val="single" w:sz="4" w:space="0" w:color="auto"/>
              <w:bottom w:val="nil"/>
              <w:right w:val="single" w:sz="4" w:space="0" w:color="auto"/>
            </w:tcBorders>
            <w:shd w:val="clear" w:color="auto" w:fill="FFFFFF"/>
            <w:vAlign w:val="center"/>
          </w:tcPr>
          <w:p w14:paraId="22318F74"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center"/>
          </w:tcPr>
          <w:p w14:paraId="625929A8"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-9,00</w:t>
            </w:r>
          </w:p>
        </w:tc>
      </w:tr>
      <w:tr w:rsidR="001C7B26" w:rsidRPr="00CE1917" w14:paraId="5B4EEB6A" w14:textId="77777777" w:rsidTr="001C7B26">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444760B6" w14:textId="17E87481" w:rsidR="001C7B26" w:rsidRPr="00353B49" w:rsidRDefault="00AD53A3" w:rsidP="001C7B26">
            <w:pPr>
              <w:rPr>
                <w:rFonts w:ascii="Trebuchet MS" w:hAnsi="Trebuchet MS" w:cs="Trebuchet MS"/>
                <w:sz w:val="18"/>
                <w:szCs w:val="18"/>
              </w:rPr>
            </w:pPr>
            <w:proofErr w:type="spellStart"/>
            <w:r>
              <w:rPr>
                <w:rFonts w:ascii="Trebuchet MS" w:hAnsi="Trebuchet MS" w:cs="Trebuchet MS"/>
                <w:sz w:val="18"/>
                <w:szCs w:val="18"/>
              </w:rPr>
              <w:t>S</w:t>
            </w:r>
            <w:r w:rsidR="001C7B26">
              <w:rPr>
                <w:rFonts w:ascii="Trebuchet MS" w:hAnsi="Trebuchet MS" w:cs="Trebuchet MS"/>
                <w:sz w:val="18"/>
                <w:szCs w:val="18"/>
              </w:rPr>
              <w:t>agsnr</w:t>
            </w:r>
            <w:proofErr w:type="spellEnd"/>
          </w:p>
        </w:tc>
        <w:tc>
          <w:tcPr>
            <w:tcW w:w="1134" w:type="dxa"/>
            <w:tcBorders>
              <w:top w:val="single" w:sz="4" w:space="0" w:color="auto"/>
              <w:left w:val="single" w:sz="4" w:space="0" w:color="auto"/>
              <w:bottom w:val="nil"/>
              <w:right w:val="single" w:sz="4" w:space="0" w:color="auto"/>
            </w:tcBorders>
            <w:shd w:val="clear" w:color="auto" w:fill="97DDBA"/>
          </w:tcPr>
          <w:p w14:paraId="260AA4AE" w14:textId="77777777"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0156001C" w14:textId="0710AEB2" w:rsidR="001C7B26" w:rsidRPr="00353B49"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CE1917" w14:paraId="519F53BE" w14:textId="77777777" w:rsidTr="001C7B26">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DAA3904" w14:textId="28C5B83E" w:rsidR="001C7B26" w:rsidRPr="005D2495" w:rsidRDefault="00AD53A3" w:rsidP="001C7B26">
            <w:pPr>
              <w:rPr>
                <w:rFonts w:ascii="Trebuchet MS" w:hAnsi="Trebuchet MS" w:cs="Trebuchet MS"/>
                <w:sz w:val="18"/>
                <w:szCs w:val="18"/>
              </w:rPr>
            </w:pPr>
            <w:r>
              <w:rPr>
                <w:rFonts w:ascii="Trebuchet MS" w:hAnsi="Trebuchet MS" w:cs="Trebuchet MS"/>
                <w:sz w:val="18"/>
                <w:szCs w:val="18"/>
              </w:rPr>
              <w:t>L</w:t>
            </w:r>
            <w:r w:rsidR="001C7B26" w:rsidRPr="005D2495">
              <w:rPr>
                <w:rFonts w:ascii="Trebuchet MS" w:hAnsi="Trebuchet MS" w:cs="Trebuchet MS"/>
                <w:sz w:val="18"/>
                <w:szCs w:val="18"/>
              </w:rPr>
              <w:t>ink</w:t>
            </w:r>
          </w:p>
        </w:tc>
        <w:tc>
          <w:tcPr>
            <w:tcW w:w="1134" w:type="dxa"/>
            <w:tcBorders>
              <w:top w:val="single" w:sz="4" w:space="0" w:color="auto"/>
              <w:left w:val="single" w:sz="4" w:space="0" w:color="auto"/>
              <w:bottom w:val="single" w:sz="4" w:space="0" w:color="auto"/>
              <w:right w:val="single" w:sz="4" w:space="0" w:color="auto"/>
            </w:tcBorders>
            <w:shd w:val="clear" w:color="auto" w:fill="97DDBA"/>
          </w:tcPr>
          <w:p w14:paraId="4F3541ED" w14:textId="77777777"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065A4F42" w14:textId="015C5BAA" w:rsidR="001C7B26" w:rsidRPr="005D2495"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51728E" w14:paraId="4084F065" w14:textId="77777777" w:rsidTr="00920854">
        <w:trPr>
          <w:trHeight w:hRule="exact" w:val="255"/>
        </w:trPr>
        <w:tc>
          <w:tcPr>
            <w:tcW w:w="3735" w:type="dxa"/>
            <w:gridSpan w:val="3"/>
            <w:tcBorders>
              <w:top w:val="single" w:sz="4" w:space="0" w:color="auto"/>
              <w:left w:val="nil"/>
              <w:bottom w:val="nil"/>
              <w:right w:val="nil"/>
            </w:tcBorders>
            <w:shd w:val="clear" w:color="auto" w:fill="99CCFF"/>
          </w:tcPr>
          <w:p w14:paraId="2DC49F24" w14:textId="77777777" w:rsidR="001C7B26" w:rsidRDefault="001C7B26" w:rsidP="001C7B26">
            <w:pPr>
              <w:rPr>
                <w:rFonts w:ascii="Trebuchet MS" w:hAnsi="Trebuchet MS" w:cs="Trebuchet MS"/>
                <w:i/>
                <w:iCs/>
                <w:sz w:val="18"/>
                <w:szCs w:val="18"/>
              </w:rPr>
            </w:pPr>
          </w:p>
        </w:tc>
        <w:tc>
          <w:tcPr>
            <w:tcW w:w="10933" w:type="dxa"/>
            <w:gridSpan w:val="5"/>
            <w:tcBorders>
              <w:top w:val="single" w:sz="4" w:space="0" w:color="auto"/>
              <w:left w:val="nil"/>
              <w:bottom w:val="nil"/>
              <w:right w:val="nil"/>
            </w:tcBorders>
            <w:shd w:val="clear" w:color="auto" w:fill="99CCFF"/>
            <w:vAlign w:val="bottom"/>
          </w:tcPr>
          <w:p w14:paraId="685C85C6" w14:textId="492F11A4" w:rsidR="001C7B26" w:rsidRPr="009367BB" w:rsidRDefault="001C7B26" w:rsidP="001C7B26">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C7B26" w:rsidRPr="0051728E" w14:paraId="78BD1527" w14:textId="77777777" w:rsidTr="00920854">
        <w:trPr>
          <w:trHeight w:hRule="exact" w:val="255"/>
        </w:trPr>
        <w:tc>
          <w:tcPr>
            <w:tcW w:w="3735" w:type="dxa"/>
            <w:gridSpan w:val="3"/>
            <w:tcBorders>
              <w:top w:val="nil"/>
              <w:left w:val="nil"/>
              <w:bottom w:val="nil"/>
              <w:right w:val="nil"/>
            </w:tcBorders>
            <w:shd w:val="clear" w:color="auto" w:fill="97DDBA"/>
          </w:tcPr>
          <w:p w14:paraId="5B5BD8FF" w14:textId="77777777" w:rsidR="001C7B26" w:rsidRPr="0051728E" w:rsidRDefault="001C7B26" w:rsidP="001C7B26">
            <w:pPr>
              <w:rPr>
                <w:rFonts w:ascii="Trebuchet MS" w:hAnsi="Trebuchet MS" w:cs="Trebuchet MS"/>
                <w:i/>
                <w:iCs/>
                <w:sz w:val="18"/>
                <w:szCs w:val="18"/>
              </w:rPr>
            </w:pPr>
          </w:p>
        </w:tc>
        <w:tc>
          <w:tcPr>
            <w:tcW w:w="10933" w:type="dxa"/>
            <w:gridSpan w:val="5"/>
            <w:tcBorders>
              <w:top w:val="nil"/>
              <w:left w:val="nil"/>
              <w:bottom w:val="nil"/>
              <w:right w:val="nil"/>
            </w:tcBorders>
            <w:shd w:val="clear" w:color="auto" w:fill="97DDBA"/>
            <w:vAlign w:val="bottom"/>
          </w:tcPr>
          <w:p w14:paraId="47072902" w14:textId="6B19E465" w:rsidR="001C7B26" w:rsidRDefault="001C7B26" w:rsidP="001C7B2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8E17ACC" w14:textId="77777777" w:rsidR="000F1AAD" w:rsidRDefault="00380C13" w:rsidP="000F1AAD">
      <w:pPr>
        <w:pStyle w:val="Overskrift6"/>
      </w:pPr>
      <w:r>
        <w:t>5.7.</w:t>
      </w:r>
      <w:r w:rsidR="004960D9">
        <w:t>6.</w:t>
      </w:r>
      <w:r w:rsidR="00617FD4">
        <w:t>1</w:t>
      </w:r>
      <w:r w:rsidR="004960D9" w:rsidRPr="00A32757">
        <w:t xml:space="preserve"> </w:t>
      </w:r>
      <w:r w:rsidR="004960D9">
        <w:t>Metadata</w:t>
      </w:r>
      <w:r w:rsidR="000F1AAD" w:rsidRPr="000F1A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F1AAD" w:rsidRPr="0051728E" w14:paraId="655DC64E" w14:textId="77777777" w:rsidTr="00505BCA">
        <w:trPr>
          <w:trHeight w:hRule="exact" w:val="255"/>
        </w:trPr>
        <w:tc>
          <w:tcPr>
            <w:tcW w:w="2235" w:type="dxa"/>
            <w:shd w:val="clear" w:color="auto" w:fill="D9D9D9"/>
            <w:vAlign w:val="center"/>
          </w:tcPr>
          <w:p w14:paraId="4D30A0BA" w14:textId="77777777" w:rsidR="000F1AAD" w:rsidRPr="0051728E" w:rsidRDefault="000F1AAD" w:rsidP="000265DA">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5D92D763" w14:textId="77777777" w:rsidR="000F1AAD" w:rsidRPr="00FE3FC3" w:rsidRDefault="000F1AAD" w:rsidP="000265DA">
            <w:pPr>
              <w:rPr>
                <w:rFonts w:ascii="Trebuchet MS" w:hAnsi="Trebuchet MS" w:cs="Trebuchet MS"/>
                <w:bCs/>
                <w:sz w:val="18"/>
                <w:szCs w:val="18"/>
              </w:rPr>
            </w:pPr>
            <w:r w:rsidRPr="00FE3FC3">
              <w:rPr>
                <w:rFonts w:ascii="Trebuchet MS" w:hAnsi="Trebuchet MS" w:cs="Trebuchet MS"/>
                <w:b/>
                <w:bCs/>
                <w:sz w:val="18"/>
                <w:szCs w:val="18"/>
              </w:rPr>
              <w:t>Beskrivelse</w:t>
            </w:r>
          </w:p>
        </w:tc>
      </w:tr>
      <w:tr w:rsidR="000F1AAD" w:rsidRPr="0051728E" w14:paraId="215A5576" w14:textId="77777777" w:rsidTr="00505BCA">
        <w:trPr>
          <w:trHeight w:hRule="exact" w:val="255"/>
        </w:trPr>
        <w:tc>
          <w:tcPr>
            <w:tcW w:w="2235" w:type="dxa"/>
            <w:shd w:val="clear" w:color="auto" w:fill="E0E0E0"/>
            <w:vAlign w:val="bottom"/>
          </w:tcPr>
          <w:p w14:paraId="598D9A44"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8640D2E" w14:textId="77777777" w:rsidR="000F1AAD" w:rsidRPr="0051728E" w:rsidRDefault="0023675C" w:rsidP="0023675C">
            <w:pPr>
              <w:rPr>
                <w:rFonts w:ascii="Trebuchet MS" w:hAnsi="Trebuchet MS" w:cs="Trebuchet MS"/>
                <w:sz w:val="18"/>
                <w:szCs w:val="18"/>
              </w:rPr>
            </w:pPr>
            <w:proofErr w:type="spellStart"/>
            <w:r w:rsidRPr="003A52C1">
              <w:rPr>
                <w:rFonts w:ascii="Trebuchet MS" w:hAnsi="Trebuchet MS" w:cs="Trebuchet MS"/>
                <w:sz w:val="18"/>
                <w:szCs w:val="18"/>
              </w:rPr>
              <w:t>Trafik_</w:t>
            </w:r>
            <w:r w:rsidR="000F1AAD">
              <w:rPr>
                <w:rFonts w:ascii="Trebuchet MS" w:hAnsi="Trebuchet MS" w:cs="Trebuchet MS"/>
                <w:sz w:val="18"/>
                <w:szCs w:val="18"/>
              </w:rPr>
              <w:t>byggelinj</w:t>
            </w:r>
            <w:r w:rsidR="000F1AAD" w:rsidRPr="004960D9">
              <w:rPr>
                <w:rFonts w:ascii="Trebuchet MS" w:hAnsi="Trebuchet MS" w:cs="Trebuchet MS"/>
                <w:sz w:val="18"/>
                <w:szCs w:val="18"/>
              </w:rPr>
              <w:t>e</w:t>
            </w:r>
            <w:proofErr w:type="spellEnd"/>
          </w:p>
        </w:tc>
      </w:tr>
      <w:tr w:rsidR="000F1AAD" w:rsidRPr="0051728E" w14:paraId="72EC2D18" w14:textId="77777777" w:rsidTr="00505BCA">
        <w:trPr>
          <w:trHeight w:hRule="exact" w:val="255"/>
        </w:trPr>
        <w:tc>
          <w:tcPr>
            <w:tcW w:w="2235" w:type="dxa"/>
            <w:shd w:val="clear" w:color="auto" w:fill="E0E0E0"/>
            <w:vAlign w:val="bottom"/>
          </w:tcPr>
          <w:p w14:paraId="218D48BD"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42C4F54" w14:textId="77777777" w:rsidR="000F1AAD" w:rsidRDefault="00974CCC" w:rsidP="00505BCA">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sidR="000F1AAD">
              <w:rPr>
                <w:rFonts w:ascii="Trebuchet MS" w:hAnsi="Trebuchet MS"/>
                <w:sz w:val="18"/>
                <w:szCs w:val="18"/>
              </w:rPr>
              <w:t>05</w:t>
            </w:r>
          </w:p>
        </w:tc>
      </w:tr>
      <w:tr w:rsidR="000F1AAD" w:rsidRPr="0051728E" w14:paraId="252ABEBD" w14:textId="77777777" w:rsidTr="00505BCA">
        <w:trPr>
          <w:trHeight w:hRule="exact" w:val="255"/>
        </w:trPr>
        <w:tc>
          <w:tcPr>
            <w:tcW w:w="2235" w:type="dxa"/>
            <w:shd w:val="clear" w:color="auto" w:fill="E0E0E0"/>
            <w:vAlign w:val="bottom"/>
          </w:tcPr>
          <w:p w14:paraId="698ADAEA"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EFD441D" w14:textId="77777777" w:rsidR="000F1AAD" w:rsidRPr="00F279E4" w:rsidRDefault="00F91CED" w:rsidP="00505BCA">
            <w:pPr>
              <w:rPr>
                <w:rFonts w:ascii="Trebuchet MS" w:hAnsi="Trebuchet MS" w:cs="Trebuchet MS"/>
                <w:sz w:val="18"/>
                <w:szCs w:val="18"/>
              </w:rPr>
            </w:pPr>
            <w:r>
              <w:rPr>
                <w:rFonts w:ascii="Trebuchet MS" w:hAnsi="Trebuchet MS"/>
                <w:sz w:val="18"/>
                <w:szCs w:val="18"/>
              </w:rPr>
              <w:t>Vejb</w:t>
            </w:r>
            <w:r w:rsidR="000F1AAD">
              <w:rPr>
                <w:rFonts w:ascii="Trebuchet MS" w:hAnsi="Trebuchet MS"/>
                <w:sz w:val="18"/>
                <w:szCs w:val="18"/>
              </w:rPr>
              <w:t xml:space="preserve">yggelinjer </w:t>
            </w:r>
            <w:r>
              <w:rPr>
                <w:rFonts w:ascii="Trebuchet MS" w:hAnsi="Trebuchet MS"/>
                <w:sz w:val="18"/>
                <w:szCs w:val="18"/>
              </w:rPr>
              <w:t xml:space="preserve">pålagt efter vejloven eller planloven, </w:t>
            </w:r>
            <w:r w:rsidR="000F1AAD">
              <w:rPr>
                <w:rFonts w:ascii="Trebuchet MS" w:hAnsi="Trebuchet MS"/>
                <w:sz w:val="18"/>
                <w:szCs w:val="18"/>
              </w:rPr>
              <w:t>langs veje samt dispensationer fra disse byggelinjer.</w:t>
            </w:r>
          </w:p>
        </w:tc>
      </w:tr>
      <w:tr w:rsidR="000F1AAD" w:rsidRPr="0051728E" w14:paraId="246D0037" w14:textId="77777777" w:rsidTr="00505BCA">
        <w:trPr>
          <w:trHeight w:hRule="exact" w:val="510"/>
        </w:trPr>
        <w:tc>
          <w:tcPr>
            <w:tcW w:w="2235" w:type="dxa"/>
            <w:shd w:val="clear" w:color="auto" w:fill="E0E0E0"/>
            <w:vAlign w:val="center"/>
          </w:tcPr>
          <w:p w14:paraId="73E426F5"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2B77E17" w14:textId="77777777" w:rsidR="000F1AAD" w:rsidRPr="00D77840" w:rsidRDefault="000F1AAD" w:rsidP="00505BCA">
            <w:pPr>
              <w:rPr>
                <w:rFonts w:ascii="Trebuchet MS" w:hAnsi="Trebuchet MS" w:cs="Trebuchet MS"/>
                <w:sz w:val="18"/>
                <w:szCs w:val="18"/>
              </w:rPr>
            </w:pPr>
            <w:r>
              <w:rPr>
                <w:rFonts w:ascii="Trebuchet MS" w:hAnsi="Trebuchet MS" w:cs="Trebuchet MS"/>
                <w:sz w:val="18"/>
                <w:szCs w:val="18"/>
              </w:rPr>
              <w:t xml:space="preserve">Viser hvor der er vejbyggelinjer og givet dispensationer. Herunder også hvor dispensationen er givet med en fjernelse betingelse. Dette vil altid kun være et </w:t>
            </w:r>
            <w:proofErr w:type="spellStart"/>
            <w:r>
              <w:rPr>
                <w:rFonts w:ascii="Trebuchet MS" w:hAnsi="Trebuchet MS" w:cs="Trebuchet MS"/>
                <w:sz w:val="18"/>
                <w:szCs w:val="18"/>
              </w:rPr>
              <w:t>vejlende</w:t>
            </w:r>
            <w:proofErr w:type="spellEnd"/>
            <w:r>
              <w:rPr>
                <w:rFonts w:ascii="Trebuchet MS" w:hAnsi="Trebuchet MS" w:cs="Trebuchet MS"/>
                <w:sz w:val="18"/>
                <w:szCs w:val="18"/>
              </w:rPr>
              <w:t xml:space="preserve"> tema. Det er tinglysningen m.v. der gælder.</w:t>
            </w:r>
          </w:p>
        </w:tc>
      </w:tr>
      <w:tr w:rsidR="000F1AAD" w:rsidRPr="0051728E" w14:paraId="023075EB" w14:textId="77777777" w:rsidTr="00505BCA">
        <w:trPr>
          <w:trHeight w:hRule="exact" w:val="255"/>
        </w:trPr>
        <w:tc>
          <w:tcPr>
            <w:tcW w:w="2235" w:type="dxa"/>
            <w:shd w:val="clear" w:color="auto" w:fill="E0E0E0"/>
            <w:vAlign w:val="bottom"/>
          </w:tcPr>
          <w:p w14:paraId="04ADF8E1" w14:textId="77777777" w:rsidR="000F1AAD" w:rsidRPr="0051728E" w:rsidRDefault="000F1AAD" w:rsidP="00505BC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317A60"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t>Oplyse sagsbehandler og borger via selvbetjeningsløsninger, hvor der er vejbyggelinjer og evt. givet dispensationer.</w:t>
            </w:r>
          </w:p>
        </w:tc>
      </w:tr>
      <w:tr w:rsidR="000F1AAD" w:rsidRPr="0051728E" w14:paraId="41C86110" w14:textId="77777777" w:rsidTr="00505BCA">
        <w:trPr>
          <w:trHeight w:hRule="exact" w:val="255"/>
        </w:trPr>
        <w:tc>
          <w:tcPr>
            <w:tcW w:w="2235" w:type="dxa"/>
            <w:shd w:val="clear" w:color="auto" w:fill="E0E0E0"/>
            <w:vAlign w:val="bottom"/>
          </w:tcPr>
          <w:p w14:paraId="18285EF6" w14:textId="77777777" w:rsidR="000F1AAD" w:rsidRPr="0051728E" w:rsidRDefault="000F1AAD" w:rsidP="00505BCA">
            <w:pPr>
              <w:rPr>
                <w:rFonts w:ascii="Trebuchet MS" w:hAnsi="Trebuchet MS" w:cs="Trebuchet MS"/>
                <w:sz w:val="18"/>
                <w:szCs w:val="18"/>
              </w:rPr>
            </w:pPr>
            <w:proofErr w:type="spellStart"/>
            <w:r>
              <w:rPr>
                <w:rFonts w:ascii="Trebuchet MS" w:hAnsi="Trebuchet MS" w:cs="Trebuchet MS"/>
                <w:sz w:val="18"/>
                <w:szCs w:val="18"/>
              </w:rPr>
              <w:lastRenderedPageBreak/>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FCFCBC0" w14:textId="77777777" w:rsidR="000F1AAD" w:rsidRPr="00FE3FC3" w:rsidRDefault="000F1AAD" w:rsidP="00505BCA">
            <w:pPr>
              <w:rPr>
                <w:rFonts w:ascii="Trebuchet MS" w:hAnsi="Trebuchet MS" w:cs="Trebuchet MS"/>
                <w:sz w:val="18"/>
                <w:szCs w:val="18"/>
              </w:rPr>
            </w:pPr>
            <w:r w:rsidRPr="00492FFE">
              <w:rPr>
                <w:rFonts w:ascii="Trebuchet MS" w:hAnsi="Trebuchet MS" w:cs="Trebuchet MS"/>
                <w:bCs/>
                <w:kern w:val="32"/>
                <w:sz w:val="18"/>
                <w:szCs w:val="18"/>
              </w:rPr>
              <w:t>Forvaltede og regulerede områder samt områder med brugsbegrænsning og indberetningsenheder</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Matrikulære parceller</w:t>
            </w:r>
          </w:p>
        </w:tc>
      </w:tr>
      <w:tr w:rsidR="000F1AAD" w:rsidRPr="0051728E" w14:paraId="2048633E" w14:textId="77777777" w:rsidTr="00505BCA">
        <w:trPr>
          <w:trHeight w:hRule="exact" w:val="255"/>
        </w:trPr>
        <w:tc>
          <w:tcPr>
            <w:tcW w:w="2235" w:type="dxa"/>
            <w:shd w:val="clear" w:color="auto" w:fill="E0E0E0"/>
            <w:vAlign w:val="bottom"/>
          </w:tcPr>
          <w:p w14:paraId="3F407443" w14:textId="77777777" w:rsidR="000F1AAD" w:rsidRPr="00492FFE" w:rsidRDefault="006A595F" w:rsidP="00505BCA">
            <w:pPr>
              <w:rPr>
                <w:rFonts w:ascii="Trebuchet MS" w:hAnsi="Trebuchet MS" w:cs="Trebuchet MS"/>
                <w:sz w:val="18"/>
                <w:szCs w:val="18"/>
              </w:rPr>
            </w:pPr>
            <w:proofErr w:type="spellStart"/>
            <w:r w:rsidRPr="00E45822">
              <w:rPr>
                <w:rFonts w:ascii="Trebuchet MS" w:hAnsi="Trebuchet MS" w:cs="Trebuchet MS"/>
                <w:sz w:val="18"/>
                <w:szCs w:val="18"/>
              </w:rPr>
              <w:t>Noegle</w:t>
            </w:r>
            <w:r w:rsidR="000F1AAD" w:rsidRPr="00492FFE">
              <w:rPr>
                <w:rFonts w:ascii="Trebuchet MS" w:hAnsi="Trebuchet MS" w:cs="Trebuchet MS"/>
                <w:sz w:val="18"/>
                <w:szCs w:val="18"/>
              </w:rPr>
              <w:t>_ord</w:t>
            </w:r>
            <w:proofErr w:type="spellEnd"/>
          </w:p>
        </w:tc>
        <w:tc>
          <w:tcPr>
            <w:tcW w:w="11340" w:type="dxa"/>
            <w:shd w:val="clear" w:color="auto" w:fill="FFFFFF"/>
            <w:vAlign w:val="bottom"/>
          </w:tcPr>
          <w:p w14:paraId="26B8F2D4" w14:textId="77777777" w:rsidR="000F1AAD" w:rsidRPr="00492FFE" w:rsidRDefault="000F1AAD" w:rsidP="00505BCA">
            <w:pPr>
              <w:autoSpaceDE w:val="0"/>
              <w:autoSpaceDN w:val="0"/>
              <w:adjustRightInd w:val="0"/>
              <w:rPr>
                <w:rFonts w:ascii="Trebuchet MS" w:hAnsi="Trebuchet MS" w:cs="Trebuchet MS"/>
                <w:sz w:val="18"/>
                <w:szCs w:val="18"/>
              </w:rPr>
            </w:pPr>
            <w:r>
              <w:rPr>
                <w:rFonts w:ascii="Trebuchet MS" w:hAnsi="Trebuchet MS" w:cs="Trebuchet MS"/>
                <w:sz w:val="18"/>
                <w:szCs w:val="18"/>
              </w:rPr>
              <w:t>Byggeri, tinglysning, Deklaration, Oversigtsareal</w:t>
            </w:r>
          </w:p>
        </w:tc>
      </w:tr>
      <w:tr w:rsidR="000F1AAD" w:rsidRPr="0051728E" w14:paraId="3B5EBA17" w14:textId="77777777" w:rsidTr="00505BCA">
        <w:trPr>
          <w:trHeight w:hRule="exact" w:val="255"/>
        </w:trPr>
        <w:tc>
          <w:tcPr>
            <w:tcW w:w="2235" w:type="dxa"/>
            <w:shd w:val="clear" w:color="auto" w:fill="E0E0E0"/>
            <w:vAlign w:val="bottom"/>
          </w:tcPr>
          <w:p w14:paraId="14140C28"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0230AB5" w14:textId="77777777" w:rsidR="000F1AAD" w:rsidRPr="0051728E" w:rsidRDefault="00F91CED" w:rsidP="00505BCA">
            <w:pPr>
              <w:rPr>
                <w:rFonts w:ascii="Trebuchet MS" w:hAnsi="Trebuchet MS" w:cs="Trebuchet MS"/>
                <w:sz w:val="18"/>
                <w:szCs w:val="18"/>
              </w:rPr>
            </w:pPr>
            <w:r>
              <w:rPr>
                <w:rFonts w:ascii="Trebuchet MS" w:hAnsi="Trebuchet MS" w:cs="Trebuchet MS"/>
                <w:sz w:val="18"/>
                <w:szCs w:val="18"/>
              </w:rPr>
              <w:t>Flade</w:t>
            </w:r>
          </w:p>
        </w:tc>
      </w:tr>
      <w:tr w:rsidR="000F1AAD" w:rsidRPr="0051728E" w14:paraId="05308819" w14:textId="77777777" w:rsidTr="00505BCA">
        <w:trPr>
          <w:trHeight w:hRule="exact" w:val="255"/>
        </w:trPr>
        <w:tc>
          <w:tcPr>
            <w:tcW w:w="2235" w:type="dxa"/>
            <w:shd w:val="clear" w:color="auto" w:fill="E0E0E0"/>
            <w:vAlign w:val="bottom"/>
          </w:tcPr>
          <w:p w14:paraId="3C15D341" w14:textId="77777777" w:rsidR="000F1AAD" w:rsidRPr="00C60C42" w:rsidRDefault="000F1AAD" w:rsidP="00505BCA">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2C5648B8" w14:textId="77777777" w:rsidR="000F1AAD" w:rsidRPr="00C60C42" w:rsidRDefault="000F1AAD" w:rsidP="00505BCA">
            <w:pPr>
              <w:rPr>
                <w:rFonts w:ascii="Trebuchet MS" w:hAnsi="Trebuchet MS" w:cs="Trebuchet MS"/>
                <w:sz w:val="18"/>
                <w:szCs w:val="18"/>
              </w:rPr>
            </w:pPr>
            <w:r w:rsidRPr="00C60C42">
              <w:rPr>
                <w:rFonts w:ascii="Trebuchet MS" w:hAnsi="Trebuchet MS" w:cs="Trebuchet MS"/>
                <w:sz w:val="18"/>
                <w:szCs w:val="18"/>
              </w:rPr>
              <w:t>Vejloven</w:t>
            </w:r>
          </w:p>
        </w:tc>
      </w:tr>
      <w:tr w:rsidR="000C68CF" w:rsidRPr="00186E64" w14:paraId="7A7138F3" w14:textId="77777777" w:rsidTr="00505BCA">
        <w:trPr>
          <w:trHeight w:hRule="exact" w:val="255"/>
        </w:trPr>
        <w:tc>
          <w:tcPr>
            <w:tcW w:w="2235" w:type="dxa"/>
            <w:shd w:val="clear" w:color="auto" w:fill="E0E0E0"/>
            <w:vAlign w:val="bottom"/>
          </w:tcPr>
          <w:p w14:paraId="31E1E4F9" w14:textId="77777777" w:rsidR="000C68CF" w:rsidRPr="00C60C42" w:rsidRDefault="0089156A" w:rsidP="00505BCA">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219FFA5" w14:textId="0EA35F78" w:rsidR="000C68CF" w:rsidRPr="00C60C42" w:rsidRDefault="0053190B" w:rsidP="00505BCA">
            <w:pPr>
              <w:rPr>
                <w:rFonts w:ascii="Trebuchet MS" w:hAnsi="Trebuchet MS" w:cs="Trebuchet MS"/>
                <w:sz w:val="18"/>
                <w:szCs w:val="18"/>
              </w:rPr>
            </w:pPr>
            <w:r w:rsidRPr="003D5E8B">
              <w:rPr>
                <w:rFonts w:ascii="Trebuchet MS" w:hAnsi="Trebuchet MS" w:cs="Trebuchet MS"/>
                <w:color w:val="4F81BD"/>
                <w:sz w:val="18"/>
                <w:szCs w:val="18"/>
              </w:rPr>
              <w:t>05.01.11</w:t>
            </w:r>
          </w:p>
        </w:tc>
      </w:tr>
    </w:tbl>
    <w:p w14:paraId="64A2C493" w14:textId="77777777" w:rsidR="004960D9" w:rsidRPr="00A32757" w:rsidRDefault="00380C13" w:rsidP="004960D9">
      <w:pPr>
        <w:pStyle w:val="Overskrift6"/>
      </w:pPr>
      <w:r>
        <w:t>5.7.</w:t>
      </w:r>
      <w:r w:rsidR="00617FD4">
        <w:t>6.2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4F4B4F92" w14:textId="77777777" w:rsidTr="00112363">
        <w:trPr>
          <w:trHeight w:hRule="exact" w:val="255"/>
        </w:trPr>
        <w:tc>
          <w:tcPr>
            <w:tcW w:w="4503" w:type="dxa"/>
            <w:shd w:val="clear" w:color="auto" w:fill="D9D9D9"/>
            <w:vAlign w:val="bottom"/>
          </w:tcPr>
          <w:p w14:paraId="535C36CF"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3AF8343"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0A4E3D7E" w14:textId="77777777" w:rsidTr="00112363">
        <w:trPr>
          <w:trHeight w:hRule="exact" w:val="709"/>
        </w:trPr>
        <w:tc>
          <w:tcPr>
            <w:tcW w:w="4503" w:type="dxa"/>
            <w:shd w:val="clear" w:color="auto" w:fill="E0E0E0"/>
            <w:vAlign w:val="center"/>
          </w:tcPr>
          <w:p w14:paraId="173870A7" w14:textId="77777777" w:rsidR="004960D9" w:rsidRPr="00024C60" w:rsidRDefault="004960D9" w:rsidP="00505BCA">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B467D9F" w14:textId="231F6386" w:rsidR="004960D9" w:rsidRPr="00024C60" w:rsidRDefault="000F1AAD" w:rsidP="000F1AAD">
            <w:pPr>
              <w:rPr>
                <w:rFonts w:ascii="Trebuchet MS" w:hAnsi="Trebuchet MS" w:cs="Trebuchet MS"/>
                <w:sz w:val="18"/>
                <w:szCs w:val="18"/>
              </w:rPr>
            </w:pPr>
            <w:r>
              <w:rPr>
                <w:rFonts w:ascii="Trebuchet MS" w:hAnsi="Trebuchet MS" w:cs="Trebuchet MS"/>
                <w:sz w:val="18"/>
                <w:szCs w:val="18"/>
              </w:rPr>
              <w:t xml:space="preserve">Der er et meget stort arbejde med at finde alle byggelinjer.  De fleste byggelinjer er tinglyste. Enkelte vil fremgå af lokalplaner. Særligt langs tidligere amtsvej er der ofte tinglyst byggelinjer.  Nogle byggelinjer angiver alene en afstand fra vejmidte. Brug da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-vejmidten til at parallelforskyde i den oplyste afstand.</w:t>
            </w:r>
          </w:p>
        </w:tc>
      </w:tr>
      <w:tr w:rsidR="004960D9" w:rsidRPr="0051728E" w14:paraId="140095D9" w14:textId="77777777" w:rsidTr="00112363">
        <w:trPr>
          <w:trHeight w:hRule="exact" w:val="255"/>
        </w:trPr>
        <w:tc>
          <w:tcPr>
            <w:tcW w:w="4503" w:type="dxa"/>
            <w:shd w:val="clear" w:color="auto" w:fill="E0E0E0"/>
            <w:vAlign w:val="bottom"/>
          </w:tcPr>
          <w:p w14:paraId="7699C07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37AAB0C"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Opdeles i typer af vejbyggelinjer herunder også dispensationer.</w:t>
            </w:r>
          </w:p>
        </w:tc>
      </w:tr>
      <w:tr w:rsidR="004960D9" w:rsidRPr="0051728E" w14:paraId="1CE3ED86" w14:textId="77777777" w:rsidTr="00112363">
        <w:trPr>
          <w:trHeight w:hRule="exact" w:val="255"/>
        </w:trPr>
        <w:tc>
          <w:tcPr>
            <w:tcW w:w="4503" w:type="dxa"/>
            <w:shd w:val="clear" w:color="auto" w:fill="E0E0E0"/>
            <w:vAlign w:val="bottom"/>
          </w:tcPr>
          <w:p w14:paraId="758158E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E3D9E04"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1 meter</w:t>
            </w:r>
          </w:p>
        </w:tc>
      </w:tr>
      <w:tr w:rsidR="004960D9" w:rsidRPr="0051728E" w14:paraId="6DF712B3" w14:textId="77777777" w:rsidTr="00112363">
        <w:trPr>
          <w:trHeight w:hRule="exact" w:val="255"/>
        </w:trPr>
        <w:tc>
          <w:tcPr>
            <w:tcW w:w="4503" w:type="dxa"/>
            <w:shd w:val="clear" w:color="auto" w:fill="E0E0E0"/>
            <w:vAlign w:val="bottom"/>
          </w:tcPr>
          <w:p w14:paraId="6F1C011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062161D" w14:textId="77777777" w:rsidR="004960D9" w:rsidRPr="00024C60" w:rsidRDefault="004960D9" w:rsidP="009A595E">
            <w:pPr>
              <w:rPr>
                <w:rFonts w:ascii="Trebuchet MS" w:hAnsi="Trebuchet MS" w:cs="Trebuchet MS"/>
                <w:sz w:val="18"/>
                <w:szCs w:val="18"/>
              </w:rPr>
            </w:pPr>
          </w:p>
        </w:tc>
      </w:tr>
      <w:tr w:rsidR="004960D9" w:rsidRPr="0051728E" w14:paraId="5EE01D2E" w14:textId="77777777" w:rsidTr="00112363">
        <w:trPr>
          <w:trHeight w:hRule="exact" w:val="255"/>
        </w:trPr>
        <w:tc>
          <w:tcPr>
            <w:tcW w:w="4503" w:type="dxa"/>
            <w:shd w:val="clear" w:color="auto" w:fill="E0E0E0"/>
            <w:vAlign w:val="bottom"/>
          </w:tcPr>
          <w:p w14:paraId="3A9557C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E549B8D"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Ingen</w:t>
            </w:r>
          </w:p>
        </w:tc>
      </w:tr>
      <w:tr w:rsidR="004960D9" w:rsidRPr="0051728E" w14:paraId="7E0B8474" w14:textId="77777777" w:rsidTr="00112363">
        <w:trPr>
          <w:trHeight w:hRule="exact" w:val="255"/>
        </w:trPr>
        <w:tc>
          <w:tcPr>
            <w:tcW w:w="4503" w:type="dxa"/>
            <w:shd w:val="clear" w:color="auto" w:fill="E0E0E0"/>
            <w:vAlign w:val="bottom"/>
          </w:tcPr>
          <w:p w14:paraId="56CC46F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5CABEED"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Ingen</w:t>
            </w:r>
          </w:p>
        </w:tc>
      </w:tr>
    </w:tbl>
    <w:p w14:paraId="1AE547CF" w14:textId="77777777" w:rsidR="004960D9" w:rsidRPr="00A32757" w:rsidRDefault="00380C13" w:rsidP="004960D9">
      <w:pPr>
        <w:pStyle w:val="Overskrift6"/>
      </w:pPr>
      <w:r>
        <w:t>5.7.</w:t>
      </w:r>
      <w:r w:rsidR="00617FD4">
        <w:t>6.3</w:t>
      </w:r>
      <w:r w:rsidR="004960D9">
        <w:t xml:space="preserve"> Kodelister</w:t>
      </w:r>
    </w:p>
    <w:p w14:paraId="690098CD" w14:textId="44FCB8CB" w:rsidR="00357260" w:rsidRPr="00A73FEE" w:rsidRDefault="004960D9" w:rsidP="00AE0CD5">
      <w:pPr>
        <w:autoSpaceDE w:val="0"/>
        <w:autoSpaceDN w:val="0"/>
        <w:adjustRightInd w:val="0"/>
        <w:rPr>
          <w:rStyle w:val="Overskrift7Tegn"/>
        </w:rPr>
      </w:pPr>
      <w:r w:rsidRPr="00A32757">
        <w:rPr>
          <w:rFonts w:ascii="Trebuchet MS" w:hAnsi="Trebuchet MS" w:cs="Trebuchet MS"/>
          <w:sz w:val="18"/>
          <w:szCs w:val="18"/>
        </w:rPr>
        <w:t>Kodelisterne fungerer som oversættelser mellem anvendte kodeværdier og de matchende forklarende tekster.</w:t>
      </w:r>
      <w:r w:rsidR="00A73FEE">
        <w:rPr>
          <w:rFonts w:ascii="Trebuchet MS" w:hAnsi="Trebuchet MS" w:cs="Trebuchet MS"/>
          <w:sz w:val="18"/>
          <w:szCs w:val="18"/>
        </w:rPr>
        <w:t xml:space="preserve">  </w:t>
      </w:r>
      <w:r w:rsidR="00A73FEE">
        <w:rPr>
          <w:rFonts w:ascii="Trebuchet MS" w:hAnsi="Trebuchet MS" w:cs="Trebuchet MS"/>
          <w:sz w:val="18"/>
          <w:szCs w:val="18"/>
        </w:rPr>
        <w:br/>
      </w:r>
      <w:r w:rsidR="00A73FEE">
        <w:rPr>
          <w:rFonts w:ascii="Trebuchet MS" w:hAnsi="Trebuchet MS" w:cs="Trebuchet MS"/>
          <w:sz w:val="18"/>
          <w:szCs w:val="18"/>
        </w:rPr>
        <w:br/>
      </w:r>
      <w:r w:rsidR="00380C13" w:rsidRPr="00A73FEE">
        <w:rPr>
          <w:rStyle w:val="Overskrift7Tegn"/>
        </w:rPr>
        <w:t>5.7.</w:t>
      </w:r>
      <w:r w:rsidR="00617FD4" w:rsidRPr="00A73FEE">
        <w:rPr>
          <w:rStyle w:val="Overskrift7Tegn"/>
        </w:rPr>
        <w:t>6.3</w:t>
      </w:r>
      <w:r w:rsidRPr="00A73FEE">
        <w:rPr>
          <w:rStyle w:val="Overskrift7Tegn"/>
        </w:rPr>
        <w:t>.1   5</w:t>
      </w:r>
      <w:r w:rsidR="00380C13" w:rsidRPr="00A73FEE">
        <w:rPr>
          <w:rStyle w:val="Overskrift7Tegn"/>
        </w:rPr>
        <w:t>6</w:t>
      </w:r>
      <w:r w:rsidRPr="00A73FEE">
        <w:rPr>
          <w:rStyle w:val="Overskrift7Tegn"/>
        </w:rPr>
        <w:t xml:space="preserve">05 </w:t>
      </w:r>
      <w:proofErr w:type="spellStart"/>
      <w:r w:rsidR="005D4BF4" w:rsidRPr="00A73FEE">
        <w:rPr>
          <w:rStyle w:val="Overskrift7Tegn"/>
        </w:rPr>
        <w:t>Dekl_type</w:t>
      </w:r>
      <w:proofErr w:type="spellEnd"/>
      <w:r w:rsidRPr="00A73FEE">
        <w:rPr>
          <w:rStyle w:val="Overskrift7Tegn"/>
        </w:rPr>
        <w:t xml:space="preserve"> (</w:t>
      </w:r>
      <w:r w:rsidR="00B03781" w:rsidRPr="00A73FEE">
        <w:rPr>
          <w:rStyle w:val="Overskrift7Tegn"/>
        </w:rPr>
        <w:t>d_5605_dekl_type</w:t>
      </w:r>
      <w:r w:rsidRPr="00A73FEE">
        <w:rPr>
          <w:rStyle w:val="Overskrift7Tegn"/>
        </w:rPr>
        <w:t>)</w:t>
      </w:r>
      <w:r w:rsidR="00F91CED" w:rsidRPr="00A73FEE">
        <w:rPr>
          <w:rStyle w:val="Overskrift7Tegn"/>
        </w:rPr>
        <w:t xml:space="preserve"> </w:t>
      </w:r>
      <w:bookmarkStart w:id="328" w:name="_Toc292713353"/>
      <w:bookmarkStart w:id="329" w:name="_Toc2928654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2000"/>
        <w:gridCol w:w="1418"/>
        <w:gridCol w:w="8663"/>
      </w:tblGrid>
      <w:tr w:rsidR="00112363" w:rsidRPr="0051728E" w14:paraId="20C49BC9" w14:textId="77777777" w:rsidTr="00615B2D">
        <w:trPr>
          <w:trHeight w:hRule="exact" w:val="255"/>
        </w:trPr>
        <w:tc>
          <w:tcPr>
            <w:tcW w:w="0" w:type="auto"/>
            <w:tcBorders>
              <w:bottom w:val="single" w:sz="4" w:space="0" w:color="auto"/>
            </w:tcBorders>
            <w:shd w:val="clear" w:color="auto" w:fill="D9D9D9"/>
            <w:vAlign w:val="bottom"/>
          </w:tcPr>
          <w:p w14:paraId="56F2F10C" w14:textId="77777777" w:rsidR="00112363" w:rsidRPr="0051728E" w:rsidRDefault="008509BE" w:rsidP="00357260">
            <w:pPr>
              <w:rPr>
                <w:rFonts w:ascii="Trebuchet MS" w:hAnsi="Trebuchet MS" w:cs="Trebuchet MS"/>
                <w:b/>
                <w:bCs/>
                <w:sz w:val="18"/>
                <w:szCs w:val="18"/>
              </w:rPr>
            </w:pPr>
            <w:proofErr w:type="spellStart"/>
            <w:r>
              <w:rPr>
                <w:rFonts w:ascii="Trebuchet MS" w:hAnsi="Trebuchet MS" w:cs="Trebuchet MS"/>
                <w:b/>
                <w:bCs/>
                <w:sz w:val="18"/>
                <w:szCs w:val="18"/>
              </w:rPr>
              <w:t>d</w:t>
            </w:r>
            <w:r w:rsidRPr="005D4BF4">
              <w:rPr>
                <w:rFonts w:ascii="Trebuchet MS" w:hAnsi="Trebuchet MS" w:cs="Trebuchet MS"/>
                <w:b/>
                <w:bCs/>
                <w:sz w:val="18"/>
                <w:szCs w:val="18"/>
              </w:rPr>
              <w:t>ekl</w:t>
            </w:r>
            <w:r w:rsidR="00112363" w:rsidRPr="005D4BF4">
              <w:rPr>
                <w:rFonts w:ascii="Trebuchet MS" w:hAnsi="Trebuchet MS" w:cs="Trebuchet MS"/>
                <w:b/>
                <w:bCs/>
                <w:sz w:val="18"/>
                <w:szCs w:val="18"/>
              </w:rPr>
              <w:t>_type</w:t>
            </w:r>
            <w:r w:rsidR="00112363">
              <w:rPr>
                <w:rFonts w:ascii="Trebuchet MS" w:hAnsi="Trebuchet MS" w:cs="Trebuchet MS"/>
                <w:b/>
                <w:bCs/>
                <w:sz w:val="18"/>
                <w:szCs w:val="18"/>
              </w:rPr>
              <w:t>_kode</w:t>
            </w:r>
            <w:proofErr w:type="spellEnd"/>
          </w:p>
        </w:tc>
        <w:tc>
          <w:tcPr>
            <w:tcW w:w="0" w:type="auto"/>
            <w:tcBorders>
              <w:bottom w:val="single" w:sz="4" w:space="0" w:color="auto"/>
            </w:tcBorders>
            <w:shd w:val="clear" w:color="auto" w:fill="D9D9D9"/>
            <w:vAlign w:val="bottom"/>
          </w:tcPr>
          <w:p w14:paraId="41164DE0" w14:textId="77777777" w:rsidR="00112363" w:rsidRPr="0051728E" w:rsidRDefault="00112363" w:rsidP="00357260">
            <w:pPr>
              <w:rPr>
                <w:rFonts w:ascii="Trebuchet MS" w:hAnsi="Trebuchet MS" w:cs="Trebuchet MS"/>
                <w:bCs/>
                <w:sz w:val="18"/>
                <w:szCs w:val="18"/>
              </w:rPr>
            </w:pPr>
            <w:proofErr w:type="spellStart"/>
            <w:r w:rsidRPr="005D4BF4">
              <w:rPr>
                <w:rFonts w:ascii="Trebuchet MS" w:hAnsi="Trebuchet MS" w:cs="Trebuchet MS"/>
                <w:b/>
                <w:bCs/>
                <w:sz w:val="18"/>
                <w:szCs w:val="18"/>
              </w:rPr>
              <w:t>dekl_type</w:t>
            </w:r>
            <w:proofErr w:type="spellEnd"/>
          </w:p>
        </w:tc>
        <w:tc>
          <w:tcPr>
            <w:tcW w:w="1418" w:type="dxa"/>
            <w:tcBorders>
              <w:bottom w:val="single" w:sz="4" w:space="0" w:color="auto"/>
            </w:tcBorders>
            <w:shd w:val="clear" w:color="auto" w:fill="D9D9D9"/>
            <w:vAlign w:val="bottom"/>
          </w:tcPr>
          <w:p w14:paraId="0FB64F2A"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8663" w:type="dxa"/>
            <w:tcBorders>
              <w:bottom w:val="single" w:sz="4" w:space="0" w:color="auto"/>
            </w:tcBorders>
            <w:shd w:val="clear" w:color="auto" w:fill="D9D9D9"/>
            <w:vAlign w:val="bottom"/>
          </w:tcPr>
          <w:p w14:paraId="6007A7FE" w14:textId="77777777" w:rsidR="00112363" w:rsidRPr="0051728E" w:rsidRDefault="00112363" w:rsidP="00357260">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731E8F86"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1991FB3" w14:textId="77777777" w:rsidR="00112363" w:rsidRPr="00CE6370" w:rsidRDefault="00112363" w:rsidP="00357260">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A61D9E9"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Oversigt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6F1AF3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30DB9637" w14:textId="77777777" w:rsidR="00112363" w:rsidRPr="00FE3FC3" w:rsidRDefault="00112363" w:rsidP="00357260">
            <w:pPr>
              <w:rPr>
                <w:rFonts w:ascii="Trebuchet MS" w:hAnsi="Trebuchet MS" w:cs="Trebuchet MS"/>
                <w:sz w:val="18"/>
                <w:szCs w:val="18"/>
              </w:rPr>
            </w:pPr>
            <w:r w:rsidRPr="00FA03F4">
              <w:rPr>
                <w:rFonts w:ascii="Trebuchet MS" w:hAnsi="Trebuchet MS" w:cs="Trebuchet MS"/>
                <w:sz w:val="18"/>
                <w:szCs w:val="18"/>
              </w:rPr>
              <w:t>For at sikre oversigt - frit udsyn til trafikanter</w:t>
            </w:r>
            <w:r>
              <w:rPr>
                <w:rFonts w:ascii="Trebuchet MS" w:hAnsi="Trebuchet MS" w:cs="Trebuchet MS"/>
                <w:sz w:val="18"/>
                <w:szCs w:val="18"/>
              </w:rPr>
              <w:t>. Særligt ved vejkryds.</w:t>
            </w:r>
          </w:p>
        </w:tc>
      </w:tr>
      <w:tr w:rsidR="00112363" w:rsidRPr="0051728E" w14:paraId="3A2763CE"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674F5D2" w14:textId="77777777" w:rsidR="00112363" w:rsidRPr="00CE6370" w:rsidRDefault="00112363" w:rsidP="00357260">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000779F2" w14:textId="77777777" w:rsidR="00112363" w:rsidRPr="005D4BF4" w:rsidRDefault="00112363" w:rsidP="00357260">
            <w:pPr>
              <w:rPr>
                <w:rFonts w:ascii="Trebuchet MS" w:hAnsi="Trebuchet MS"/>
                <w:sz w:val="18"/>
                <w:szCs w:val="18"/>
              </w:rPr>
            </w:pPr>
            <w:proofErr w:type="spellStart"/>
            <w:r>
              <w:rPr>
                <w:rFonts w:ascii="Trebuchet MS" w:hAnsi="Trebuchet MS"/>
                <w:sz w:val="18"/>
                <w:szCs w:val="18"/>
              </w:rPr>
              <w:t>Vejbyggelinj</w:t>
            </w:r>
            <w:r w:rsidRPr="005D4BF4">
              <w:rPr>
                <w:rFonts w:ascii="Trebuchet MS" w:hAnsi="Trebuchet MS"/>
                <w:sz w:val="18"/>
                <w:szCs w:val="18"/>
              </w:rPr>
              <w:t>e</w:t>
            </w:r>
            <w:r w:rsidR="00615B2D">
              <w:rPr>
                <w:rFonts w:ascii="Trebuchet MS" w:hAnsi="Trebuchet MS"/>
                <w:sz w:val="18"/>
                <w:szCs w:val="18"/>
              </w:rPr>
              <w:t>_planlov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DDE7B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11105206" w14:textId="77777777" w:rsidR="00112363" w:rsidRPr="00FE3FC3" w:rsidRDefault="00112363" w:rsidP="00357260">
            <w:pPr>
              <w:rPr>
                <w:rFonts w:ascii="Trebuchet MS" w:hAnsi="Trebuchet MS" w:cs="Trebuchet MS"/>
                <w:sz w:val="18"/>
                <w:szCs w:val="18"/>
              </w:rPr>
            </w:pPr>
            <w:r w:rsidRPr="007002C5">
              <w:rPr>
                <w:rFonts w:ascii="Trebuchet MS" w:hAnsi="Trebuchet MS" w:cs="Trebuchet MS"/>
                <w:sz w:val="18"/>
                <w:szCs w:val="18"/>
              </w:rPr>
              <w:t>Forbud mod alt byggeri</w:t>
            </w:r>
            <w:r>
              <w:rPr>
                <w:rFonts w:ascii="Trebuchet MS" w:hAnsi="Trebuchet MS" w:cs="Trebuchet MS"/>
                <w:sz w:val="18"/>
                <w:szCs w:val="18"/>
              </w:rPr>
              <w:t xml:space="preserve"> efter planloven</w:t>
            </w:r>
            <w:r w:rsidRPr="007002C5">
              <w:rPr>
                <w:rFonts w:ascii="Trebuchet MS" w:hAnsi="Trebuchet MS" w:cs="Trebuchet MS"/>
                <w:sz w:val="18"/>
                <w:szCs w:val="18"/>
              </w:rPr>
              <w:t>. Typiske i en bestemt afstand fra vejmidte.</w:t>
            </w:r>
          </w:p>
        </w:tc>
      </w:tr>
      <w:tr w:rsidR="00112363" w:rsidRPr="0051728E" w14:paraId="15FF1D5A" w14:textId="77777777" w:rsidTr="00615B2D">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42CB573" w14:textId="77777777" w:rsidR="00112363" w:rsidRDefault="00112363" w:rsidP="00357260">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center"/>
          </w:tcPr>
          <w:p w14:paraId="1239A791"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Fjernelse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8DE0E4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9D6F198"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Byggeri sket på trods af byggelinje, men med krav/de</w:t>
            </w:r>
            <w:r>
              <w:rPr>
                <w:rFonts w:ascii="Trebuchet MS" w:hAnsi="Trebuchet MS" w:cs="Trebuchet MS"/>
                <w:sz w:val="18"/>
                <w:szCs w:val="18"/>
              </w:rPr>
              <w:t>klaration så vejmyndigheden</w:t>
            </w:r>
            <w:r w:rsidRPr="00FB0490">
              <w:rPr>
                <w:rFonts w:ascii="Trebuchet MS" w:hAnsi="Trebuchet MS" w:cs="Trebuchet MS"/>
                <w:sz w:val="18"/>
                <w:szCs w:val="18"/>
              </w:rPr>
              <w:t xml:space="preserve"> frit</w:t>
            </w:r>
            <w:r>
              <w:rPr>
                <w:rFonts w:ascii="Trebuchet MS" w:hAnsi="Trebuchet MS" w:cs="Trebuchet MS"/>
                <w:sz w:val="18"/>
                <w:szCs w:val="18"/>
              </w:rPr>
              <w:t xml:space="preserve"> kan</w:t>
            </w:r>
            <w:r w:rsidRPr="00FB0490">
              <w:rPr>
                <w:rFonts w:ascii="Trebuchet MS" w:hAnsi="Trebuchet MS" w:cs="Trebuchet MS"/>
                <w:sz w:val="18"/>
                <w:szCs w:val="18"/>
              </w:rPr>
              <w:t xml:space="preserve"> kræve byggeriet fjernet igen, hvis der skulle opstå behov for dette.</w:t>
            </w:r>
          </w:p>
        </w:tc>
      </w:tr>
      <w:tr w:rsidR="00112363" w:rsidRPr="0051728E" w14:paraId="2C8A54C2"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715C3F5" w14:textId="77777777" w:rsidR="00112363" w:rsidRDefault="00112363" w:rsidP="00357260">
            <w:pPr>
              <w:jc w:val="center"/>
              <w:rPr>
                <w:rFonts w:ascii="Trebuchet MS" w:hAnsi="Trebuchet MS"/>
                <w:sz w:val="18"/>
                <w:szCs w:val="18"/>
              </w:rPr>
            </w:pPr>
            <w:r>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190B8C09" w14:textId="77777777" w:rsidR="00112363" w:rsidRPr="005D4BF4" w:rsidRDefault="00112363" w:rsidP="00357260">
            <w:pPr>
              <w:rPr>
                <w:rFonts w:ascii="Trebuchet MS" w:hAnsi="Trebuchet MS"/>
                <w:sz w:val="18"/>
                <w:szCs w:val="18"/>
              </w:rPr>
            </w:pPr>
            <w:proofErr w:type="spellStart"/>
            <w:r w:rsidRPr="005D4BF4">
              <w:rPr>
                <w:rFonts w:ascii="Trebuchet MS" w:hAnsi="Trebuchet MS"/>
                <w:sz w:val="18"/>
                <w:szCs w:val="18"/>
              </w:rPr>
              <w:t>Dispensation</w:t>
            </w:r>
            <w:r>
              <w:rPr>
                <w:rFonts w:ascii="Trebuchet MS" w:hAnsi="Trebuchet MS"/>
                <w:sz w:val="18"/>
                <w:szCs w:val="18"/>
              </w:rPr>
              <w:t>_planlov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07FCA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2C7556A9"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Der er givet dispensation efter Planloven fra en planmæssig byggelinje.</w:t>
            </w:r>
          </w:p>
        </w:tc>
      </w:tr>
      <w:tr w:rsidR="00112363" w:rsidRPr="0051728E" w14:paraId="0732E3A0"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1E25544" w14:textId="77777777" w:rsidR="00112363" w:rsidRDefault="00112363" w:rsidP="00357260">
            <w:pPr>
              <w:jc w:val="center"/>
              <w:rPr>
                <w:rFonts w:ascii="Trebuchet MS" w:hAnsi="Trebuchet MS"/>
                <w:sz w:val="18"/>
                <w:szCs w:val="18"/>
              </w:rPr>
            </w:pPr>
            <w:r>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72EDF3C8"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§34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DAE36F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F7E9BFD"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 xml:space="preserve">Vejteknisk byggelinje langs eksisterende veje (Vejlovens </w:t>
            </w:r>
            <w:r w:rsidRPr="00FB0490">
              <w:rPr>
                <w:rFonts w:ascii="Trebuchet MS" w:hAnsi="Trebuchet MS"/>
                <w:sz w:val="18"/>
                <w:szCs w:val="18"/>
              </w:rPr>
              <w:t>§34</w:t>
            </w:r>
            <w:r w:rsidRPr="00FB0490">
              <w:rPr>
                <w:rFonts w:ascii="Trebuchet MS" w:hAnsi="Trebuchet MS" w:cs="Trebuchet MS"/>
                <w:sz w:val="18"/>
                <w:szCs w:val="18"/>
              </w:rPr>
              <w:t>)</w:t>
            </w:r>
          </w:p>
        </w:tc>
      </w:tr>
      <w:tr w:rsidR="00112363" w:rsidRPr="0051728E" w14:paraId="24A9CC7A"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65312C5" w14:textId="77777777" w:rsidR="00112363" w:rsidRDefault="00112363" w:rsidP="00357260">
            <w:pPr>
              <w:jc w:val="center"/>
              <w:rPr>
                <w:rFonts w:ascii="Trebuchet MS" w:hAnsi="Trebuchet MS"/>
                <w:sz w:val="18"/>
                <w:szCs w:val="18"/>
              </w:rPr>
            </w:pPr>
            <w:r>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7C03D865"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§35</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9189D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7C60B26C"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 xml:space="preserve">Byggelinjer langs planlagte veje (Vejlovens </w:t>
            </w:r>
            <w:r w:rsidRPr="00FB0490">
              <w:rPr>
                <w:rFonts w:ascii="Trebuchet MS" w:hAnsi="Trebuchet MS"/>
                <w:sz w:val="18"/>
                <w:szCs w:val="18"/>
              </w:rPr>
              <w:t>§35</w:t>
            </w:r>
            <w:r w:rsidRPr="00FB0490">
              <w:rPr>
                <w:rFonts w:ascii="Trebuchet MS" w:hAnsi="Trebuchet MS" w:cs="Trebuchet MS"/>
                <w:sz w:val="18"/>
                <w:szCs w:val="18"/>
              </w:rPr>
              <w:t>)</w:t>
            </w:r>
          </w:p>
        </w:tc>
      </w:tr>
      <w:tr w:rsidR="00112363" w:rsidRPr="0051728E" w14:paraId="574D4AE0"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11625BC" w14:textId="77777777" w:rsidR="00112363" w:rsidRDefault="00112363" w:rsidP="00357260">
            <w:pPr>
              <w:jc w:val="center"/>
              <w:rPr>
                <w:rFonts w:ascii="Trebuchet MS" w:hAnsi="Trebuchet MS"/>
                <w:sz w:val="18"/>
                <w:szCs w:val="18"/>
              </w:rPr>
            </w:pPr>
            <w:r>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bottom"/>
          </w:tcPr>
          <w:p w14:paraId="69B266B9" w14:textId="77777777" w:rsidR="00112363" w:rsidRPr="005D4BF4" w:rsidRDefault="00112363" w:rsidP="00357260">
            <w:pPr>
              <w:rPr>
                <w:rFonts w:ascii="Trebuchet MS" w:hAnsi="Trebuchet MS"/>
                <w:sz w:val="18"/>
                <w:szCs w:val="18"/>
              </w:rPr>
            </w:pPr>
            <w:proofErr w:type="spellStart"/>
            <w:r>
              <w:rPr>
                <w:rFonts w:ascii="Trebuchet MS" w:hAnsi="Trebuchet MS"/>
                <w:sz w:val="18"/>
                <w:szCs w:val="18"/>
              </w:rPr>
              <w:t>Dispensation_vejlov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C1BC7B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50C9584C" w14:textId="77777777" w:rsidR="00112363" w:rsidRPr="00FB0490" w:rsidRDefault="00112363" w:rsidP="00357260">
            <w:pPr>
              <w:rPr>
                <w:rFonts w:ascii="Trebuchet MS" w:hAnsi="Trebuchet MS" w:cs="Trebuchet MS"/>
                <w:sz w:val="18"/>
                <w:szCs w:val="18"/>
              </w:rPr>
            </w:pPr>
            <w:r w:rsidRPr="00FB0490">
              <w:rPr>
                <w:rFonts w:ascii="Trebuchet MS" w:hAnsi="Trebuchet MS" w:cs="Trebuchet MS"/>
                <w:sz w:val="18"/>
                <w:szCs w:val="18"/>
              </w:rPr>
              <w:t>Der er givet dispensation efter Vejloven fra en vejteknisk byggelinje.</w:t>
            </w:r>
          </w:p>
        </w:tc>
      </w:tr>
      <w:tr w:rsidR="00615B2D" w:rsidRPr="00651A37" w14:paraId="4C7FA3C9"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3E6976" w14:textId="77777777" w:rsidR="00615B2D" w:rsidRPr="00651A37" w:rsidRDefault="00615B2D" w:rsidP="00357260">
            <w:pPr>
              <w:jc w:val="center"/>
              <w:rPr>
                <w:rFonts w:ascii="Trebuchet MS" w:hAnsi="Trebuchet MS"/>
                <w:color w:val="1F497D"/>
                <w:sz w:val="18"/>
                <w:szCs w:val="18"/>
              </w:rPr>
            </w:pPr>
            <w:r w:rsidRPr="003A52C1">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3460B7E6" w14:textId="77777777" w:rsidR="00615B2D" w:rsidRPr="00651A37" w:rsidRDefault="00615B2D" w:rsidP="00357260">
            <w:pPr>
              <w:rPr>
                <w:rFonts w:ascii="Trebuchet MS" w:hAnsi="Trebuchet MS"/>
                <w:color w:val="1F497D"/>
                <w:sz w:val="18"/>
                <w:szCs w:val="18"/>
              </w:rPr>
            </w:pPr>
            <w:r w:rsidRPr="003A52C1">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7BB8D6" w14:textId="77777777" w:rsidR="00615B2D" w:rsidRPr="00651A37" w:rsidRDefault="00615B2D" w:rsidP="00112363">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E6ED21F" w14:textId="77777777" w:rsidR="00615B2D" w:rsidRPr="003A52C1" w:rsidRDefault="00615B2D" w:rsidP="00357260">
            <w:pPr>
              <w:rPr>
                <w:rFonts w:ascii="Trebuchet MS" w:hAnsi="Trebuchet MS" w:cs="Trebuchet MS"/>
                <w:sz w:val="18"/>
                <w:szCs w:val="18"/>
              </w:rPr>
            </w:pPr>
            <w:r w:rsidRPr="003A52C1">
              <w:rPr>
                <w:rFonts w:ascii="Trebuchet MS" w:hAnsi="Trebuchet MS" w:cs="Trebuchet MS"/>
                <w:sz w:val="18"/>
                <w:szCs w:val="18"/>
              </w:rPr>
              <w:t>Andet</w:t>
            </w:r>
          </w:p>
        </w:tc>
      </w:tr>
      <w:tr w:rsidR="00615B2D" w:rsidRPr="00651A37" w14:paraId="7A1612AA"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7BB3C85" w14:textId="77777777" w:rsidR="00615B2D" w:rsidRPr="00651A37" w:rsidRDefault="00615B2D" w:rsidP="00357260">
            <w:pPr>
              <w:jc w:val="center"/>
              <w:rPr>
                <w:rFonts w:ascii="Trebuchet MS" w:hAnsi="Trebuchet MS"/>
                <w:color w:val="1F497D"/>
                <w:sz w:val="18"/>
                <w:szCs w:val="18"/>
              </w:rPr>
            </w:pPr>
            <w:r w:rsidRPr="003A52C1">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50DA6BD" w14:textId="77777777" w:rsidR="00615B2D" w:rsidRPr="00651A37" w:rsidRDefault="00615B2D" w:rsidP="00357260">
            <w:pPr>
              <w:rPr>
                <w:rFonts w:ascii="Trebuchet MS" w:hAnsi="Trebuchet MS"/>
                <w:color w:val="1F497D"/>
                <w:sz w:val="18"/>
                <w:szCs w:val="18"/>
              </w:rPr>
            </w:pPr>
            <w:r w:rsidRPr="003A52C1">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7C27422" w14:textId="77777777" w:rsidR="00615B2D" w:rsidRPr="00651A37" w:rsidRDefault="00615B2D" w:rsidP="00112363">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39EDFD2A" w14:textId="77777777" w:rsidR="00615B2D" w:rsidRPr="003A52C1" w:rsidRDefault="00615B2D" w:rsidP="00357260">
            <w:pPr>
              <w:rPr>
                <w:rFonts w:ascii="Trebuchet MS" w:hAnsi="Trebuchet MS" w:cs="Trebuchet MS"/>
                <w:sz w:val="18"/>
                <w:szCs w:val="18"/>
              </w:rPr>
            </w:pPr>
            <w:r w:rsidRPr="003A52C1">
              <w:rPr>
                <w:rFonts w:ascii="Trebuchet MS" w:hAnsi="Trebuchet MS" w:cs="Trebuchet MS"/>
                <w:sz w:val="18"/>
                <w:szCs w:val="18"/>
              </w:rPr>
              <w:t>Manglende viden</w:t>
            </w:r>
          </w:p>
        </w:tc>
      </w:tr>
    </w:tbl>
    <w:p w14:paraId="3BD6FEDE" w14:textId="77777777" w:rsidR="004960D9" w:rsidRDefault="00380C13" w:rsidP="004960D9">
      <w:pPr>
        <w:pStyle w:val="Overskrift2"/>
        <w:rPr>
          <w:kern w:val="32"/>
        </w:rPr>
      </w:pPr>
      <w:bookmarkStart w:id="330" w:name="_Toc63351465"/>
      <w:r>
        <w:rPr>
          <w:kern w:val="32"/>
        </w:rPr>
        <w:lastRenderedPageBreak/>
        <w:t>5.7.</w:t>
      </w:r>
      <w:r w:rsidR="00071B26" w:rsidRPr="00066C65">
        <w:rPr>
          <w:kern w:val="32"/>
        </w:rPr>
        <w:t>7</w:t>
      </w:r>
      <w:r w:rsidR="00453FC3" w:rsidRPr="00066C65">
        <w:rPr>
          <w:kern w:val="32"/>
        </w:rPr>
        <w:t xml:space="preserve"> Vejinventar (5</w:t>
      </w:r>
      <w:r>
        <w:rPr>
          <w:kern w:val="32"/>
        </w:rPr>
        <w:t>6</w:t>
      </w:r>
      <w:r w:rsidR="00453FC3" w:rsidRPr="00066C65">
        <w:rPr>
          <w:kern w:val="32"/>
        </w:rPr>
        <w:t>06)</w:t>
      </w:r>
      <w:bookmarkEnd w:id="328"/>
      <w:bookmarkEnd w:id="329"/>
      <w:bookmarkEnd w:id="330"/>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0"/>
        <w:gridCol w:w="1426"/>
        <w:gridCol w:w="692"/>
        <w:gridCol w:w="4781"/>
        <w:gridCol w:w="1155"/>
        <w:gridCol w:w="1356"/>
        <w:gridCol w:w="1380"/>
        <w:gridCol w:w="2048"/>
      </w:tblGrid>
      <w:tr w:rsidR="001C7B26" w:rsidRPr="0051728E" w14:paraId="788474CE" w14:textId="77777777" w:rsidTr="00C37B85">
        <w:tc>
          <w:tcPr>
            <w:tcW w:w="1830" w:type="dxa"/>
            <w:tcBorders>
              <w:bottom w:val="single" w:sz="4" w:space="0" w:color="auto"/>
            </w:tcBorders>
            <w:shd w:val="clear" w:color="auto" w:fill="D9D9D9"/>
            <w:vAlign w:val="center"/>
          </w:tcPr>
          <w:p w14:paraId="41FC4EE9" w14:textId="77777777"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1426" w:type="dxa"/>
            <w:tcBorders>
              <w:bottom w:val="single" w:sz="4" w:space="0" w:color="auto"/>
            </w:tcBorders>
            <w:shd w:val="clear" w:color="auto" w:fill="D9D9D9"/>
            <w:vAlign w:val="center"/>
          </w:tcPr>
          <w:p w14:paraId="083D9FDC" w14:textId="7768313A"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5473" w:type="dxa"/>
            <w:gridSpan w:val="2"/>
            <w:tcBorders>
              <w:bottom w:val="single" w:sz="4" w:space="0" w:color="auto"/>
            </w:tcBorders>
            <w:shd w:val="clear" w:color="auto" w:fill="D9D9D9"/>
            <w:vAlign w:val="center"/>
          </w:tcPr>
          <w:p w14:paraId="076C0655" w14:textId="136441D1"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63B9B82"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7C99FA5"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Værdiområde</w:t>
            </w:r>
          </w:p>
        </w:tc>
        <w:tc>
          <w:tcPr>
            <w:tcW w:w="1380" w:type="dxa"/>
            <w:tcBorders>
              <w:bottom w:val="single" w:sz="4" w:space="0" w:color="auto"/>
            </w:tcBorders>
            <w:shd w:val="clear" w:color="auto" w:fill="D9D9D9"/>
            <w:vAlign w:val="center"/>
          </w:tcPr>
          <w:p w14:paraId="1CFE597B" w14:textId="77777777" w:rsidR="001C7B26" w:rsidRPr="005D2495" w:rsidRDefault="001C7B26" w:rsidP="001C7B26">
            <w:pPr>
              <w:autoSpaceDE w:val="0"/>
              <w:autoSpaceDN w:val="0"/>
              <w:adjustRightInd w:val="0"/>
              <w:rPr>
                <w:rFonts w:ascii="Trebuchet MS" w:hAnsi="Trebuchet MS" w:cs="Trebuchet MS"/>
                <w:b/>
                <w:bCs/>
                <w:sz w:val="18"/>
                <w:szCs w:val="18"/>
              </w:rPr>
            </w:pPr>
            <w:r w:rsidRPr="005D2495">
              <w:rPr>
                <w:rFonts w:ascii="Trebuchet MS" w:hAnsi="Trebuchet MS" w:cs="Trebuchet MS"/>
                <w:b/>
                <w:bCs/>
                <w:sz w:val="18"/>
                <w:szCs w:val="18"/>
              </w:rPr>
              <w:t>Obligatorisk /</w:t>
            </w:r>
          </w:p>
          <w:p w14:paraId="64BB83AC"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Frit</w:t>
            </w:r>
          </w:p>
        </w:tc>
        <w:tc>
          <w:tcPr>
            <w:tcW w:w="2048" w:type="dxa"/>
            <w:shd w:val="clear" w:color="auto" w:fill="D9D9D9"/>
            <w:vAlign w:val="center"/>
          </w:tcPr>
          <w:p w14:paraId="08B73BF9"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Eksempel</w:t>
            </w:r>
          </w:p>
        </w:tc>
      </w:tr>
      <w:tr w:rsidR="001C7B26" w:rsidRPr="00CE1917" w14:paraId="65F9EBE2"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0C81E944"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inventar_nr</w:t>
            </w:r>
            <w:proofErr w:type="spellEnd"/>
          </w:p>
        </w:tc>
        <w:tc>
          <w:tcPr>
            <w:tcW w:w="1426" w:type="dxa"/>
            <w:tcBorders>
              <w:top w:val="single" w:sz="4" w:space="0" w:color="auto"/>
              <w:left w:val="single" w:sz="4" w:space="0" w:color="auto"/>
              <w:bottom w:val="nil"/>
              <w:right w:val="single" w:sz="4" w:space="0" w:color="auto"/>
            </w:tcBorders>
            <w:shd w:val="clear" w:color="auto" w:fill="FFFFFF"/>
            <w:vAlign w:val="bottom"/>
          </w:tcPr>
          <w:p w14:paraId="579E0A76" w14:textId="13078ED1"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inventa_nr</w:t>
            </w:r>
            <w:proofErr w:type="spellEnd"/>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6EDE94DD" w14:textId="3F2A5F7D" w:rsidR="001C7B26" w:rsidRPr="005D2495" w:rsidRDefault="001C7B26" w:rsidP="001C7B26">
            <w:pPr>
              <w:rPr>
                <w:rFonts w:ascii="Trebuchet MS" w:hAnsi="Trebuchet MS"/>
                <w:sz w:val="18"/>
                <w:szCs w:val="18"/>
              </w:rPr>
            </w:pPr>
            <w:r w:rsidRPr="005D2495">
              <w:rPr>
                <w:rFonts w:ascii="Trebuchet MS" w:hAnsi="Trebuchet MS"/>
                <w:sz w:val="18"/>
                <w:szCs w:val="18"/>
              </w:rPr>
              <w:t>ID-nummer på inventar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01E735"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00FBEF0"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0-50 tegn</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171CB935"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F</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43F9ECB0" w14:textId="77777777" w:rsidR="001C7B26" w:rsidRPr="005D2495" w:rsidRDefault="001C7B26" w:rsidP="001C7B26">
            <w:pPr>
              <w:rPr>
                <w:rFonts w:ascii="Trebuchet MS" w:hAnsi="Trebuchet MS"/>
                <w:sz w:val="18"/>
                <w:szCs w:val="18"/>
              </w:rPr>
            </w:pPr>
          </w:p>
        </w:tc>
      </w:tr>
      <w:tr w:rsidR="001C7B26" w:rsidRPr="00CE1917" w14:paraId="68B495E1"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3FDB3609"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w:t>
            </w:r>
            <w:r>
              <w:rPr>
                <w:rFonts w:ascii="Trebuchet MS" w:hAnsi="Trebuchet MS"/>
                <w:sz w:val="18"/>
                <w:szCs w:val="18"/>
              </w:rPr>
              <w:t>_</w:t>
            </w:r>
            <w:r w:rsidRPr="005D2495">
              <w:rPr>
                <w:rFonts w:ascii="Trebuchet MS" w:hAnsi="Trebuchet MS"/>
                <w:sz w:val="18"/>
                <w:szCs w:val="18"/>
              </w:rPr>
              <w:t>type_kode</w:t>
            </w:r>
            <w:proofErr w:type="spellEnd"/>
          </w:p>
        </w:tc>
        <w:tc>
          <w:tcPr>
            <w:tcW w:w="1426" w:type="dxa"/>
            <w:tcBorders>
              <w:top w:val="single" w:sz="4" w:space="0" w:color="auto"/>
              <w:left w:val="single" w:sz="4" w:space="0" w:color="auto"/>
              <w:bottom w:val="nil"/>
              <w:right w:val="single" w:sz="4" w:space="0" w:color="auto"/>
            </w:tcBorders>
            <w:shd w:val="clear" w:color="auto" w:fill="FFFFFF"/>
            <w:vAlign w:val="bottom"/>
          </w:tcPr>
          <w:p w14:paraId="6E00BB3D" w14:textId="28AF79D9"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w:t>
            </w:r>
            <w:r>
              <w:rPr>
                <w:rFonts w:ascii="Trebuchet MS" w:hAnsi="Trebuchet MS"/>
                <w:sz w:val="18"/>
                <w:szCs w:val="18"/>
              </w:rPr>
              <w:t>_ty_k</w:t>
            </w:r>
            <w:proofErr w:type="spellEnd"/>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57B4D78D" w14:textId="650438B7" w:rsidR="001C7B26" w:rsidRPr="005D2495" w:rsidRDefault="001C7B26" w:rsidP="001C7B26">
            <w:pPr>
              <w:rPr>
                <w:rFonts w:ascii="Trebuchet MS" w:hAnsi="Trebuchet MS"/>
                <w:sz w:val="18"/>
                <w:szCs w:val="18"/>
              </w:rPr>
            </w:pPr>
            <w:r w:rsidRPr="005D2495">
              <w:rPr>
                <w:rFonts w:ascii="Trebuchet MS" w:hAnsi="Trebuchet MS"/>
                <w:sz w:val="18"/>
                <w:szCs w:val="18"/>
              </w:rPr>
              <w:t>Kode for type af vejinventar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BE25B9"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CB9FA74" w14:textId="77777777" w:rsidR="001C7B26" w:rsidRPr="005D2495" w:rsidRDefault="001C7B26" w:rsidP="001C7B26">
            <w:pPr>
              <w:rPr>
                <w:rFonts w:ascii="Trebuchet MS" w:hAnsi="Trebuchet MS" w:cs="Trebuchet MS"/>
                <w:sz w:val="18"/>
                <w:szCs w:val="18"/>
              </w:rPr>
            </w:pPr>
            <w:r>
              <w:rPr>
                <w:rFonts w:ascii="Trebuchet MS" w:hAnsi="Trebuchet MS" w:cs="Trebuchet MS"/>
                <w:sz w:val="18"/>
                <w:szCs w:val="18"/>
              </w:rPr>
              <w:t>1-98</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15CA2296"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O</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069DA44B"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7</w:t>
            </w:r>
          </w:p>
        </w:tc>
      </w:tr>
      <w:tr w:rsidR="001C7B26" w:rsidRPr="00CE1917" w14:paraId="483CB6D8"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99CCFF"/>
            <w:vAlign w:val="bottom"/>
          </w:tcPr>
          <w:p w14:paraId="72E6C143"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w:t>
            </w:r>
            <w:r>
              <w:rPr>
                <w:rFonts w:ascii="Trebuchet MS" w:hAnsi="Trebuchet MS"/>
                <w:sz w:val="18"/>
                <w:szCs w:val="18"/>
              </w:rPr>
              <w:t>_</w:t>
            </w:r>
            <w:r w:rsidRPr="005D2495">
              <w:rPr>
                <w:rFonts w:ascii="Trebuchet MS" w:hAnsi="Trebuchet MS"/>
                <w:sz w:val="18"/>
                <w:szCs w:val="18"/>
              </w:rPr>
              <w:t>type</w:t>
            </w:r>
            <w:proofErr w:type="spellEnd"/>
          </w:p>
        </w:tc>
        <w:tc>
          <w:tcPr>
            <w:tcW w:w="1426" w:type="dxa"/>
            <w:tcBorders>
              <w:top w:val="single" w:sz="4" w:space="0" w:color="auto"/>
              <w:left w:val="single" w:sz="4" w:space="0" w:color="auto"/>
              <w:bottom w:val="nil"/>
              <w:right w:val="single" w:sz="4" w:space="0" w:color="auto"/>
            </w:tcBorders>
            <w:shd w:val="clear" w:color="auto" w:fill="99CCFF"/>
            <w:vAlign w:val="bottom"/>
          </w:tcPr>
          <w:p w14:paraId="288D0F0E" w14:textId="48558868" w:rsidR="001C7B26" w:rsidRPr="005D2495" w:rsidRDefault="001C7B26" w:rsidP="001C7B26">
            <w:pPr>
              <w:rPr>
                <w:rFonts w:ascii="Trebuchet MS" w:hAnsi="Trebuchet MS"/>
                <w:sz w:val="18"/>
                <w:szCs w:val="18"/>
              </w:rPr>
            </w:pPr>
            <w:proofErr w:type="spellStart"/>
            <w:r>
              <w:rPr>
                <w:rFonts w:ascii="Trebuchet MS" w:hAnsi="Trebuchet MS"/>
                <w:sz w:val="18"/>
                <w:szCs w:val="18"/>
              </w:rPr>
              <w:t>inven_ty</w:t>
            </w:r>
            <w:proofErr w:type="spellEnd"/>
          </w:p>
        </w:tc>
        <w:tc>
          <w:tcPr>
            <w:tcW w:w="5473" w:type="dxa"/>
            <w:gridSpan w:val="2"/>
            <w:tcBorders>
              <w:top w:val="single" w:sz="4" w:space="0" w:color="auto"/>
              <w:left w:val="single" w:sz="4" w:space="0" w:color="auto"/>
              <w:bottom w:val="nil"/>
              <w:right w:val="single" w:sz="4" w:space="0" w:color="auto"/>
            </w:tcBorders>
            <w:shd w:val="clear" w:color="auto" w:fill="99CCFF"/>
            <w:vAlign w:val="bottom"/>
          </w:tcPr>
          <w:p w14:paraId="19911018" w14:textId="2D1C0F8B" w:rsidR="001C7B26" w:rsidRPr="005D2495" w:rsidRDefault="001C7B26" w:rsidP="001C7B26">
            <w:pPr>
              <w:rPr>
                <w:rFonts w:ascii="Trebuchet MS" w:hAnsi="Trebuchet MS"/>
                <w:sz w:val="18"/>
                <w:szCs w:val="18"/>
              </w:rPr>
            </w:pPr>
            <w:r w:rsidRPr="005D2495">
              <w:rPr>
                <w:rFonts w:ascii="Trebuchet MS" w:hAnsi="Trebuchet MS"/>
                <w:sz w:val="18"/>
                <w:szCs w:val="18"/>
              </w:rPr>
              <w:t>Type af vejinventar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D2319A5"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69BC03B"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0-30 tegn</w:t>
            </w:r>
          </w:p>
        </w:tc>
        <w:tc>
          <w:tcPr>
            <w:tcW w:w="1380" w:type="dxa"/>
            <w:tcBorders>
              <w:top w:val="single" w:sz="4" w:space="0" w:color="auto"/>
              <w:left w:val="single" w:sz="4" w:space="0" w:color="auto"/>
              <w:bottom w:val="nil"/>
              <w:right w:val="single" w:sz="4" w:space="0" w:color="auto"/>
            </w:tcBorders>
            <w:shd w:val="clear" w:color="auto" w:fill="99CCFF"/>
            <w:vAlign w:val="bottom"/>
          </w:tcPr>
          <w:p w14:paraId="502A89D9"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S</w:t>
            </w:r>
          </w:p>
        </w:tc>
        <w:tc>
          <w:tcPr>
            <w:tcW w:w="2048" w:type="dxa"/>
            <w:tcBorders>
              <w:top w:val="single" w:sz="4" w:space="0" w:color="auto"/>
              <w:left w:val="single" w:sz="4" w:space="0" w:color="auto"/>
              <w:bottom w:val="nil"/>
              <w:right w:val="single" w:sz="4" w:space="0" w:color="auto"/>
            </w:tcBorders>
            <w:shd w:val="clear" w:color="auto" w:fill="99CCFF"/>
            <w:vAlign w:val="bottom"/>
          </w:tcPr>
          <w:p w14:paraId="0AF731C3"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signalanlæg (lyssignaler)</w:t>
            </w:r>
          </w:p>
        </w:tc>
      </w:tr>
      <w:tr w:rsidR="001C7B26" w:rsidRPr="00CE1917" w14:paraId="78961596"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5C3F4E5D" w14:textId="7B0441F6" w:rsidR="001C7B26" w:rsidRPr="005D2495" w:rsidRDefault="00AD53A3" w:rsidP="001C7B26">
            <w:pPr>
              <w:rPr>
                <w:rFonts w:ascii="Trebuchet MS" w:hAnsi="Trebuchet MS"/>
                <w:sz w:val="18"/>
                <w:szCs w:val="18"/>
              </w:rPr>
            </w:pPr>
            <w:r>
              <w:rPr>
                <w:rFonts w:ascii="Trebuchet MS" w:hAnsi="Trebuchet MS"/>
                <w:sz w:val="18"/>
                <w:szCs w:val="18"/>
              </w:rPr>
              <w:t>M</w:t>
            </w:r>
            <w:r w:rsidR="001C7B26">
              <w:rPr>
                <w:rFonts w:ascii="Trebuchet MS" w:hAnsi="Trebuchet MS"/>
                <w:sz w:val="18"/>
                <w:szCs w:val="18"/>
              </w:rPr>
              <w:t>odel</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504D4A13" w14:textId="25827C24" w:rsidR="001C7B26" w:rsidRPr="005810E9" w:rsidRDefault="001C7B26" w:rsidP="001C7B26">
            <w:pPr>
              <w:rPr>
                <w:rFonts w:ascii="Trebuchet MS" w:hAnsi="Trebuchet MS"/>
                <w:sz w:val="18"/>
                <w:szCs w:val="18"/>
              </w:rPr>
            </w:pPr>
            <w:r>
              <w:rPr>
                <w:rFonts w:ascii="Trebuchet MS" w:hAnsi="Trebuchet MS"/>
                <w:sz w:val="18"/>
                <w:szCs w:val="18"/>
              </w:rPr>
              <w:t>model</w:t>
            </w:r>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03AE3415" w14:textId="46875178" w:rsidR="001C7B26" w:rsidRPr="005810E9" w:rsidRDefault="001C7B26" w:rsidP="001C7B26">
            <w:pPr>
              <w:rPr>
                <w:rFonts w:ascii="Trebuchet MS" w:hAnsi="Trebuchet MS"/>
                <w:sz w:val="18"/>
                <w:szCs w:val="18"/>
              </w:rPr>
            </w:pPr>
            <w:r w:rsidRPr="005810E9">
              <w:rPr>
                <w:rFonts w:ascii="Trebuchet MS" w:hAnsi="Trebuchet MS"/>
                <w:sz w:val="18"/>
                <w:szCs w:val="18"/>
              </w:rPr>
              <w:t xml:space="preserve">Model nr. for vejinventar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D10CB7E" w14:textId="77777777" w:rsidR="001C7B26" w:rsidRPr="005810E9" w:rsidRDefault="001C7B26" w:rsidP="001C7B26">
            <w:pPr>
              <w:rPr>
                <w:rFonts w:ascii="Trebuchet MS" w:hAnsi="Trebuchet MS"/>
                <w:sz w:val="18"/>
                <w:szCs w:val="18"/>
              </w:rPr>
            </w:pPr>
            <w:r w:rsidRPr="005810E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5B6DA7" w14:textId="77777777" w:rsidR="001C7B26" w:rsidRPr="005810E9" w:rsidRDefault="001C7B26" w:rsidP="001C7B26">
            <w:pPr>
              <w:rPr>
                <w:rFonts w:ascii="Trebuchet MS" w:hAnsi="Trebuchet MS"/>
                <w:sz w:val="18"/>
                <w:szCs w:val="18"/>
              </w:rPr>
            </w:pPr>
            <w:r w:rsidRPr="005810E9">
              <w:rPr>
                <w:rFonts w:ascii="Trebuchet MS" w:hAnsi="Trebuchet MS" w:cs="Trebuchet MS"/>
                <w:sz w:val="18"/>
                <w:szCs w:val="18"/>
              </w:rPr>
              <w:t>0-50 tegn</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068A6116" w14:textId="77777777" w:rsidR="001C7B26" w:rsidRPr="005810E9" w:rsidRDefault="001C7B26" w:rsidP="001C7B26">
            <w:pPr>
              <w:jc w:val="center"/>
              <w:rPr>
                <w:rFonts w:ascii="Trebuchet MS" w:hAnsi="Trebuchet MS" w:cs="Trebuchet MS"/>
                <w:sz w:val="18"/>
                <w:szCs w:val="18"/>
              </w:rPr>
            </w:pPr>
            <w:r w:rsidRPr="005810E9">
              <w:rPr>
                <w:rFonts w:ascii="Trebuchet MS" w:hAnsi="Trebuchet MS" w:cs="Trebuchet MS"/>
                <w:sz w:val="18"/>
                <w:szCs w:val="18"/>
              </w:rPr>
              <w:t>F</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05BB2C10" w14:textId="77777777" w:rsidR="001C7B26" w:rsidRPr="005810E9" w:rsidRDefault="001C7B26" w:rsidP="001C7B26">
            <w:pPr>
              <w:rPr>
                <w:rFonts w:ascii="Trebuchet MS" w:hAnsi="Trebuchet MS"/>
                <w:sz w:val="18"/>
                <w:szCs w:val="18"/>
              </w:rPr>
            </w:pPr>
            <w:r w:rsidRPr="005810E9">
              <w:rPr>
                <w:rFonts w:ascii="Trebuchet MS" w:hAnsi="Trebuchet MS"/>
                <w:sz w:val="18"/>
                <w:szCs w:val="18"/>
              </w:rPr>
              <w:t>Forbudsskilt</w:t>
            </w:r>
          </w:p>
        </w:tc>
      </w:tr>
      <w:tr w:rsidR="001C7B26" w:rsidRPr="00CE1917" w14:paraId="02ECB6DC" w14:textId="77777777" w:rsidTr="001C7B26">
        <w:trPr>
          <w:trHeight w:hRule="exact" w:val="255"/>
        </w:trPr>
        <w:tc>
          <w:tcPr>
            <w:tcW w:w="1830" w:type="dxa"/>
            <w:tcBorders>
              <w:top w:val="single" w:sz="4" w:space="0" w:color="auto"/>
              <w:left w:val="single" w:sz="4" w:space="0" w:color="auto"/>
              <w:bottom w:val="nil"/>
              <w:right w:val="single" w:sz="4" w:space="0" w:color="auto"/>
            </w:tcBorders>
            <w:shd w:val="clear" w:color="auto" w:fill="97DDBA"/>
            <w:vAlign w:val="bottom"/>
          </w:tcPr>
          <w:p w14:paraId="30C7090A" w14:textId="77777777" w:rsidR="001C7B26" w:rsidRPr="005D2495" w:rsidRDefault="001C7B26" w:rsidP="001C7B26">
            <w:pPr>
              <w:rPr>
                <w:rFonts w:ascii="Trebuchet MS" w:hAnsi="Trebuchet MS" w:cs="Trebuchet MS"/>
                <w:sz w:val="18"/>
                <w:szCs w:val="18"/>
              </w:rPr>
            </w:pPr>
            <w:proofErr w:type="spellStart"/>
            <w:r w:rsidRPr="005D2495">
              <w:rPr>
                <w:rFonts w:ascii="Trebuchet MS" w:hAnsi="Trebuchet MS" w:cs="Trebuchet MS"/>
                <w:sz w:val="18"/>
                <w:szCs w:val="18"/>
              </w:rPr>
              <w:t>tilstand_kode</w:t>
            </w:r>
            <w:proofErr w:type="spellEnd"/>
          </w:p>
        </w:tc>
        <w:tc>
          <w:tcPr>
            <w:tcW w:w="1426" w:type="dxa"/>
            <w:tcBorders>
              <w:top w:val="single" w:sz="4" w:space="0" w:color="auto"/>
              <w:left w:val="single" w:sz="4" w:space="0" w:color="auto"/>
              <w:bottom w:val="nil"/>
              <w:right w:val="single" w:sz="4" w:space="0" w:color="auto"/>
            </w:tcBorders>
            <w:shd w:val="clear" w:color="auto" w:fill="97DDBA"/>
          </w:tcPr>
          <w:p w14:paraId="1868D9E0" w14:textId="77777777" w:rsidR="001C7B26" w:rsidRPr="005810E9"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nil"/>
              <w:right w:val="single" w:sz="4" w:space="0" w:color="auto"/>
            </w:tcBorders>
            <w:shd w:val="clear" w:color="auto" w:fill="97DDBA"/>
          </w:tcPr>
          <w:p w14:paraId="5EB28D89" w14:textId="401FA0CE" w:rsidR="001C7B26" w:rsidRPr="005810E9" w:rsidRDefault="001C7B26" w:rsidP="001C7B26">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1C7B26" w:rsidRPr="00CE1917" w14:paraId="578C5418" w14:textId="77777777" w:rsidTr="001C7B26">
        <w:trPr>
          <w:trHeight w:hRule="exact" w:val="255"/>
        </w:trPr>
        <w:tc>
          <w:tcPr>
            <w:tcW w:w="1830" w:type="dxa"/>
            <w:tcBorders>
              <w:top w:val="single" w:sz="4" w:space="0" w:color="auto"/>
              <w:left w:val="single" w:sz="4" w:space="0" w:color="auto"/>
              <w:bottom w:val="nil"/>
              <w:right w:val="single" w:sz="4" w:space="0" w:color="auto"/>
            </w:tcBorders>
            <w:shd w:val="clear" w:color="auto" w:fill="97DDBA"/>
            <w:vAlign w:val="bottom"/>
          </w:tcPr>
          <w:p w14:paraId="4E2FD396" w14:textId="1A179F2C" w:rsidR="001C7B26" w:rsidRPr="005D2495" w:rsidRDefault="00AD53A3" w:rsidP="001C7B26">
            <w:pPr>
              <w:rPr>
                <w:rFonts w:ascii="Trebuchet MS" w:hAnsi="Trebuchet MS" w:cs="Trebuchet MS"/>
                <w:sz w:val="18"/>
                <w:szCs w:val="18"/>
              </w:rPr>
            </w:pPr>
            <w:r w:rsidRPr="005D2495">
              <w:rPr>
                <w:rFonts w:ascii="Trebuchet MS" w:hAnsi="Trebuchet MS" w:cs="Trebuchet MS"/>
                <w:sz w:val="18"/>
                <w:szCs w:val="18"/>
              </w:rPr>
              <w:t>T</w:t>
            </w:r>
            <w:r w:rsidR="001C7B26" w:rsidRPr="005D2495">
              <w:rPr>
                <w:rFonts w:ascii="Trebuchet MS" w:hAnsi="Trebuchet MS" w:cs="Trebuchet MS"/>
                <w:sz w:val="18"/>
                <w:szCs w:val="18"/>
              </w:rPr>
              <w:t>ilstand</w:t>
            </w:r>
          </w:p>
        </w:tc>
        <w:tc>
          <w:tcPr>
            <w:tcW w:w="1426" w:type="dxa"/>
            <w:tcBorders>
              <w:top w:val="single" w:sz="4" w:space="0" w:color="auto"/>
              <w:left w:val="single" w:sz="4" w:space="0" w:color="auto"/>
              <w:bottom w:val="nil"/>
              <w:right w:val="single" w:sz="4" w:space="0" w:color="auto"/>
            </w:tcBorders>
            <w:shd w:val="clear" w:color="auto" w:fill="97DDBA"/>
          </w:tcPr>
          <w:p w14:paraId="569803F5" w14:textId="77777777" w:rsidR="001C7B26" w:rsidRPr="005810E9"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nil"/>
              <w:right w:val="single" w:sz="4" w:space="0" w:color="auto"/>
            </w:tcBorders>
            <w:shd w:val="clear" w:color="auto" w:fill="97DDBA"/>
          </w:tcPr>
          <w:p w14:paraId="1BD50E25" w14:textId="097B3474" w:rsidR="001C7B26" w:rsidRPr="005810E9" w:rsidRDefault="001C7B26" w:rsidP="001C7B26">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1C7B26" w:rsidRPr="00CE1917" w14:paraId="0BAC09F7" w14:textId="77777777" w:rsidTr="001C7B26">
        <w:trPr>
          <w:trHeight w:hRule="exact" w:val="255"/>
        </w:trPr>
        <w:tc>
          <w:tcPr>
            <w:tcW w:w="1830" w:type="dxa"/>
            <w:tcBorders>
              <w:top w:val="single" w:sz="4" w:space="0" w:color="auto"/>
              <w:left w:val="single" w:sz="4" w:space="0" w:color="auto"/>
              <w:bottom w:val="single" w:sz="4" w:space="0" w:color="auto"/>
              <w:right w:val="single" w:sz="4" w:space="0" w:color="auto"/>
            </w:tcBorders>
            <w:shd w:val="clear" w:color="auto" w:fill="97DDBA"/>
            <w:vAlign w:val="bottom"/>
          </w:tcPr>
          <w:p w14:paraId="3D82EE77" w14:textId="5CB010D9" w:rsidR="001C7B26" w:rsidRPr="005D2495" w:rsidRDefault="00AD53A3" w:rsidP="001C7B26">
            <w:pPr>
              <w:rPr>
                <w:rFonts w:ascii="Trebuchet MS" w:hAnsi="Trebuchet MS" w:cs="Trebuchet MS"/>
                <w:sz w:val="18"/>
                <w:szCs w:val="18"/>
              </w:rPr>
            </w:pPr>
            <w:r>
              <w:rPr>
                <w:rFonts w:ascii="Trebuchet MS" w:hAnsi="Trebuchet MS" w:cs="Trebuchet MS"/>
                <w:sz w:val="18"/>
                <w:szCs w:val="18"/>
              </w:rPr>
              <w:t>L</w:t>
            </w:r>
            <w:r w:rsidR="001C7B26" w:rsidRPr="005D2495">
              <w:rPr>
                <w:rFonts w:ascii="Trebuchet MS" w:hAnsi="Trebuchet MS" w:cs="Trebuchet MS"/>
                <w:sz w:val="18"/>
                <w:szCs w:val="18"/>
              </w:rPr>
              <w:t>ink</w:t>
            </w:r>
          </w:p>
        </w:tc>
        <w:tc>
          <w:tcPr>
            <w:tcW w:w="1426" w:type="dxa"/>
            <w:tcBorders>
              <w:top w:val="single" w:sz="4" w:space="0" w:color="auto"/>
              <w:left w:val="single" w:sz="4" w:space="0" w:color="auto"/>
              <w:bottom w:val="single" w:sz="4" w:space="0" w:color="auto"/>
              <w:right w:val="single" w:sz="4" w:space="0" w:color="auto"/>
            </w:tcBorders>
            <w:shd w:val="clear" w:color="auto" w:fill="97DDBA"/>
          </w:tcPr>
          <w:p w14:paraId="4B4844D7" w14:textId="77777777" w:rsidR="001C7B26" w:rsidRPr="0014307B"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3032B96" w14:textId="20DCA23A" w:rsidR="001C7B26" w:rsidRPr="005D2495"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51728E" w14:paraId="3EF84698" w14:textId="77777777" w:rsidTr="001C7B26">
        <w:trPr>
          <w:trHeight w:hRule="exact" w:val="255"/>
        </w:trPr>
        <w:tc>
          <w:tcPr>
            <w:tcW w:w="3948" w:type="dxa"/>
            <w:gridSpan w:val="3"/>
            <w:tcBorders>
              <w:top w:val="single" w:sz="4" w:space="0" w:color="auto"/>
              <w:left w:val="nil"/>
              <w:bottom w:val="nil"/>
              <w:right w:val="nil"/>
            </w:tcBorders>
            <w:shd w:val="clear" w:color="auto" w:fill="99CCFF"/>
          </w:tcPr>
          <w:p w14:paraId="5D49C39C" w14:textId="77777777" w:rsidR="001C7B26" w:rsidRPr="0051728E" w:rsidRDefault="001C7B26" w:rsidP="001C7B26">
            <w:pPr>
              <w:rPr>
                <w:rFonts w:ascii="Trebuchet MS" w:hAnsi="Trebuchet MS" w:cs="Trebuchet MS"/>
                <w:i/>
                <w:iCs/>
                <w:sz w:val="18"/>
                <w:szCs w:val="18"/>
              </w:rPr>
            </w:pPr>
          </w:p>
        </w:tc>
        <w:tc>
          <w:tcPr>
            <w:tcW w:w="10720" w:type="dxa"/>
            <w:gridSpan w:val="5"/>
            <w:tcBorders>
              <w:top w:val="single" w:sz="4" w:space="0" w:color="auto"/>
              <w:left w:val="nil"/>
              <w:bottom w:val="nil"/>
              <w:right w:val="nil"/>
            </w:tcBorders>
            <w:shd w:val="clear" w:color="auto" w:fill="99CCFF"/>
            <w:vAlign w:val="bottom"/>
          </w:tcPr>
          <w:p w14:paraId="6206EE7E" w14:textId="2E85C7AB" w:rsidR="001C7B26" w:rsidRPr="0051728E" w:rsidRDefault="001C7B26" w:rsidP="001C7B26">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1C7B26" w:rsidRPr="0051728E" w14:paraId="357B3B88" w14:textId="77777777" w:rsidTr="001C7B26">
        <w:trPr>
          <w:trHeight w:hRule="exact" w:val="255"/>
        </w:trPr>
        <w:tc>
          <w:tcPr>
            <w:tcW w:w="3948" w:type="dxa"/>
            <w:gridSpan w:val="3"/>
            <w:tcBorders>
              <w:top w:val="nil"/>
              <w:left w:val="nil"/>
              <w:bottom w:val="nil"/>
              <w:right w:val="nil"/>
            </w:tcBorders>
            <w:shd w:val="clear" w:color="auto" w:fill="97DDBA"/>
          </w:tcPr>
          <w:p w14:paraId="0BC05DFE" w14:textId="77777777" w:rsidR="001C7B26" w:rsidRPr="0051728E" w:rsidRDefault="001C7B26" w:rsidP="001C7B26">
            <w:pPr>
              <w:rPr>
                <w:rFonts w:ascii="Trebuchet MS" w:hAnsi="Trebuchet MS" w:cs="Trebuchet MS"/>
                <w:i/>
                <w:iCs/>
                <w:sz w:val="18"/>
                <w:szCs w:val="18"/>
              </w:rPr>
            </w:pPr>
          </w:p>
        </w:tc>
        <w:tc>
          <w:tcPr>
            <w:tcW w:w="10720" w:type="dxa"/>
            <w:gridSpan w:val="5"/>
            <w:tcBorders>
              <w:top w:val="nil"/>
              <w:left w:val="nil"/>
              <w:bottom w:val="nil"/>
              <w:right w:val="nil"/>
            </w:tcBorders>
            <w:shd w:val="clear" w:color="auto" w:fill="97DDBA"/>
            <w:vAlign w:val="bottom"/>
          </w:tcPr>
          <w:p w14:paraId="55B9017F" w14:textId="71E2255D" w:rsidR="001C7B26" w:rsidRPr="0051728E" w:rsidRDefault="001C7B26" w:rsidP="001C7B2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3A79471" w14:textId="77777777" w:rsidR="000F1AAD" w:rsidRDefault="00380C13" w:rsidP="000F1AAD">
      <w:pPr>
        <w:pStyle w:val="Overskrift6"/>
      </w:pPr>
      <w:r>
        <w:t>5.7.</w:t>
      </w:r>
      <w:r w:rsidR="004960D9">
        <w:t>7.</w:t>
      </w:r>
      <w:r w:rsidR="004741F6">
        <w:t>1</w:t>
      </w:r>
      <w:r w:rsidR="004960D9" w:rsidRPr="00A32757">
        <w:t xml:space="preserve"> </w:t>
      </w:r>
      <w:r w:rsidR="004960D9">
        <w:t>Metadata</w:t>
      </w:r>
      <w:r w:rsidR="000F1AAD" w:rsidRPr="000F1A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F1AAD" w:rsidRPr="0051728E" w14:paraId="7BA29BD2" w14:textId="77777777" w:rsidTr="009A595E">
        <w:trPr>
          <w:trHeight w:hRule="exact" w:val="255"/>
        </w:trPr>
        <w:tc>
          <w:tcPr>
            <w:tcW w:w="2235" w:type="dxa"/>
            <w:shd w:val="clear" w:color="auto" w:fill="D9D9D9"/>
            <w:vAlign w:val="bottom"/>
          </w:tcPr>
          <w:p w14:paraId="5EF68A31" w14:textId="77777777" w:rsidR="000F1AAD" w:rsidRPr="0051728E" w:rsidRDefault="000F1AAD"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3205D28" w14:textId="77777777" w:rsidR="000F1AAD" w:rsidRPr="00FE3FC3" w:rsidRDefault="000F1AAD"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0F1AAD" w:rsidRPr="0051728E" w14:paraId="4FAA6B73" w14:textId="77777777" w:rsidTr="009A595E">
        <w:trPr>
          <w:trHeight w:hRule="exact" w:val="255"/>
        </w:trPr>
        <w:tc>
          <w:tcPr>
            <w:tcW w:w="2235" w:type="dxa"/>
            <w:shd w:val="clear" w:color="auto" w:fill="E0E0E0"/>
            <w:vAlign w:val="bottom"/>
          </w:tcPr>
          <w:p w14:paraId="2840D4C1"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A2EC78E" w14:textId="77777777" w:rsidR="000F1AAD" w:rsidRPr="0051728E" w:rsidRDefault="000F1AAD" w:rsidP="009A595E">
            <w:pPr>
              <w:rPr>
                <w:rFonts w:ascii="Trebuchet MS" w:hAnsi="Trebuchet MS" w:cs="Trebuchet MS"/>
                <w:sz w:val="18"/>
                <w:szCs w:val="18"/>
              </w:rPr>
            </w:pPr>
            <w:r w:rsidRPr="005D2495">
              <w:rPr>
                <w:rFonts w:ascii="Trebuchet MS" w:hAnsi="Trebuchet MS" w:cs="Trebuchet MS"/>
                <w:sz w:val="18"/>
                <w:szCs w:val="18"/>
              </w:rPr>
              <w:t>Vejinventar</w:t>
            </w:r>
          </w:p>
        </w:tc>
      </w:tr>
      <w:tr w:rsidR="000F1AAD" w:rsidRPr="0051728E" w14:paraId="582D6F18" w14:textId="77777777" w:rsidTr="009A595E">
        <w:trPr>
          <w:trHeight w:hRule="exact" w:val="255"/>
        </w:trPr>
        <w:tc>
          <w:tcPr>
            <w:tcW w:w="2235" w:type="dxa"/>
            <w:shd w:val="clear" w:color="auto" w:fill="E0E0E0"/>
            <w:vAlign w:val="bottom"/>
          </w:tcPr>
          <w:p w14:paraId="57E904F3"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16FC6E1" w14:textId="77777777" w:rsidR="000F1AAD" w:rsidRDefault="000F1AAD" w:rsidP="009A595E">
            <w:pPr>
              <w:rPr>
                <w:rFonts w:ascii="Trebuchet MS" w:hAnsi="Trebuchet MS"/>
                <w:sz w:val="18"/>
                <w:szCs w:val="18"/>
              </w:rPr>
            </w:pPr>
            <w:r w:rsidRPr="00B021C4">
              <w:rPr>
                <w:rFonts w:ascii="Trebuchet MS" w:hAnsi="Trebuchet MS"/>
                <w:sz w:val="18"/>
                <w:szCs w:val="18"/>
              </w:rPr>
              <w:t>5</w:t>
            </w:r>
            <w:r w:rsidR="00124191" w:rsidRPr="0053190B">
              <w:rPr>
                <w:rFonts w:ascii="Trebuchet MS" w:hAnsi="Trebuchet MS"/>
                <w:sz w:val="18"/>
                <w:szCs w:val="18"/>
              </w:rPr>
              <w:t>6</w:t>
            </w:r>
            <w:r w:rsidRPr="00B021C4">
              <w:rPr>
                <w:rFonts w:ascii="Trebuchet MS" w:hAnsi="Trebuchet MS"/>
                <w:sz w:val="18"/>
                <w:szCs w:val="18"/>
              </w:rPr>
              <w:t>06</w:t>
            </w:r>
          </w:p>
        </w:tc>
      </w:tr>
      <w:tr w:rsidR="000F1AAD" w:rsidRPr="0051728E" w14:paraId="5C236CE1" w14:textId="77777777" w:rsidTr="009A595E">
        <w:trPr>
          <w:trHeight w:hRule="exact" w:val="255"/>
        </w:trPr>
        <w:tc>
          <w:tcPr>
            <w:tcW w:w="2235" w:type="dxa"/>
            <w:shd w:val="clear" w:color="auto" w:fill="E0E0E0"/>
            <w:vAlign w:val="bottom"/>
          </w:tcPr>
          <w:p w14:paraId="620BBEE3"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7A6FC21" w14:textId="77777777" w:rsidR="000F1AAD" w:rsidRPr="00F279E4" w:rsidRDefault="000F1AAD" w:rsidP="009A595E">
            <w:pPr>
              <w:rPr>
                <w:rFonts w:ascii="Trebuchet MS" w:hAnsi="Trebuchet MS" w:cs="Trebuchet MS"/>
                <w:sz w:val="18"/>
                <w:szCs w:val="18"/>
              </w:rPr>
            </w:pPr>
            <w:r w:rsidRPr="005D2495">
              <w:rPr>
                <w:rFonts w:ascii="Trebuchet MS" w:hAnsi="Trebuchet MS" w:cs="Trebuchet MS"/>
                <w:sz w:val="18"/>
                <w:szCs w:val="18"/>
              </w:rPr>
              <w:t>Vejinventar</w:t>
            </w:r>
            <w:r>
              <w:rPr>
                <w:rFonts w:ascii="Trebuchet MS" w:hAnsi="Trebuchet MS"/>
                <w:sz w:val="18"/>
                <w:szCs w:val="18"/>
              </w:rPr>
              <w:t xml:space="preserve"> langs/på offentlige veje.</w:t>
            </w:r>
          </w:p>
        </w:tc>
      </w:tr>
      <w:tr w:rsidR="000F1AAD" w:rsidRPr="0051728E" w14:paraId="31FB9BB8" w14:textId="77777777" w:rsidTr="009A595E">
        <w:trPr>
          <w:trHeight w:hRule="exact" w:val="255"/>
        </w:trPr>
        <w:tc>
          <w:tcPr>
            <w:tcW w:w="2235" w:type="dxa"/>
            <w:shd w:val="clear" w:color="auto" w:fill="E0E0E0"/>
            <w:vAlign w:val="bottom"/>
          </w:tcPr>
          <w:p w14:paraId="5614ED59"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BE2419A" w14:textId="75CDD4FF" w:rsidR="000F1AAD" w:rsidRPr="00D77840" w:rsidRDefault="002178ED" w:rsidP="009A595E">
            <w:pPr>
              <w:rPr>
                <w:rFonts w:ascii="Trebuchet MS" w:hAnsi="Trebuchet MS" w:cs="Trebuchet MS"/>
                <w:sz w:val="18"/>
                <w:szCs w:val="18"/>
              </w:rPr>
            </w:pPr>
            <w:r>
              <w:rPr>
                <w:rFonts w:ascii="Trebuchet MS" w:hAnsi="Trebuchet MS" w:cs="Trebuchet MS"/>
                <w:sz w:val="18"/>
                <w:szCs w:val="18"/>
              </w:rPr>
              <w:t>Skilte, autoværn m.v. der står på vejens matrikulære areal eller tilsvarende, hvis vej ikke er udskilt.</w:t>
            </w:r>
          </w:p>
        </w:tc>
      </w:tr>
      <w:tr w:rsidR="000F1AAD" w:rsidRPr="0051728E" w14:paraId="7BD4313D" w14:textId="77777777" w:rsidTr="009A595E">
        <w:trPr>
          <w:trHeight w:hRule="exact" w:val="255"/>
        </w:trPr>
        <w:tc>
          <w:tcPr>
            <w:tcW w:w="2235" w:type="dxa"/>
            <w:shd w:val="clear" w:color="auto" w:fill="E0E0E0"/>
            <w:vAlign w:val="bottom"/>
          </w:tcPr>
          <w:p w14:paraId="1C91B58B" w14:textId="77777777" w:rsidR="000F1AAD" w:rsidRPr="0051728E" w:rsidRDefault="000F1AAD"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CEE44DA" w14:textId="77777777" w:rsidR="000F1AAD" w:rsidRPr="0051728E" w:rsidRDefault="002178ED" w:rsidP="009A595E">
            <w:pPr>
              <w:rPr>
                <w:rFonts w:ascii="Trebuchet MS" w:hAnsi="Trebuchet MS" w:cs="Trebuchet MS"/>
                <w:sz w:val="18"/>
                <w:szCs w:val="18"/>
              </w:rPr>
            </w:pPr>
            <w:r>
              <w:rPr>
                <w:rFonts w:ascii="Trebuchet MS" w:hAnsi="Trebuchet MS" w:cs="Trebuchet MS"/>
                <w:sz w:val="18"/>
                <w:szCs w:val="18"/>
              </w:rPr>
              <w:t>Skabe et geografisk overblik over hvad der står hvor langs de kommunale veje. Bl.a. til at udbyde vedligeholdelsesarbejdet.</w:t>
            </w:r>
          </w:p>
        </w:tc>
      </w:tr>
      <w:tr w:rsidR="000F1AAD" w:rsidRPr="0051728E" w14:paraId="254BCBB1" w14:textId="77777777" w:rsidTr="009A595E">
        <w:trPr>
          <w:trHeight w:hRule="exact" w:val="255"/>
        </w:trPr>
        <w:tc>
          <w:tcPr>
            <w:tcW w:w="2235" w:type="dxa"/>
            <w:shd w:val="clear" w:color="auto" w:fill="E0E0E0"/>
            <w:vAlign w:val="bottom"/>
          </w:tcPr>
          <w:p w14:paraId="1671ED65" w14:textId="77777777" w:rsidR="000F1AAD" w:rsidRPr="0051728E" w:rsidRDefault="000F1AAD"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BACF550" w14:textId="77777777" w:rsidR="000F1AAD" w:rsidRPr="00FE3FC3" w:rsidRDefault="000F1AAD" w:rsidP="009A595E">
            <w:pPr>
              <w:rPr>
                <w:rFonts w:ascii="Trebuchet MS" w:hAnsi="Trebuchet MS" w:cs="Trebuchet MS"/>
                <w:sz w:val="18"/>
                <w:szCs w:val="18"/>
              </w:rPr>
            </w:pPr>
          </w:p>
        </w:tc>
      </w:tr>
      <w:tr w:rsidR="000F1AAD" w:rsidRPr="0051728E" w14:paraId="7F22DA0F" w14:textId="77777777" w:rsidTr="009A595E">
        <w:trPr>
          <w:trHeight w:hRule="exact" w:val="255"/>
        </w:trPr>
        <w:tc>
          <w:tcPr>
            <w:tcW w:w="2235" w:type="dxa"/>
            <w:shd w:val="clear" w:color="auto" w:fill="E0E0E0"/>
            <w:vAlign w:val="bottom"/>
          </w:tcPr>
          <w:p w14:paraId="67D1FFAB" w14:textId="77777777" w:rsidR="000F1AAD" w:rsidRPr="00492FFE" w:rsidRDefault="006A595F" w:rsidP="009A595E">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0F1AAD" w:rsidRPr="00492FFE">
              <w:rPr>
                <w:rFonts w:ascii="Trebuchet MS" w:hAnsi="Trebuchet MS" w:cs="Trebuchet MS"/>
                <w:sz w:val="18"/>
                <w:szCs w:val="18"/>
              </w:rPr>
              <w:t>_ord</w:t>
            </w:r>
            <w:proofErr w:type="spellEnd"/>
          </w:p>
        </w:tc>
        <w:tc>
          <w:tcPr>
            <w:tcW w:w="11340" w:type="dxa"/>
            <w:shd w:val="clear" w:color="auto" w:fill="FFFFFF"/>
            <w:vAlign w:val="bottom"/>
          </w:tcPr>
          <w:p w14:paraId="7E4A3010" w14:textId="77777777" w:rsidR="000F1AAD" w:rsidRPr="00492FFE" w:rsidRDefault="002178ED" w:rsidP="009A595E">
            <w:pPr>
              <w:autoSpaceDE w:val="0"/>
              <w:autoSpaceDN w:val="0"/>
              <w:adjustRightInd w:val="0"/>
              <w:rPr>
                <w:rFonts w:ascii="Trebuchet MS" w:hAnsi="Trebuchet MS" w:cs="Trebuchet MS"/>
                <w:sz w:val="18"/>
                <w:szCs w:val="18"/>
              </w:rPr>
            </w:pPr>
            <w:r>
              <w:rPr>
                <w:rFonts w:ascii="Trebuchet MS" w:hAnsi="Trebuchet MS" w:cs="Trebuchet MS"/>
                <w:sz w:val="18"/>
                <w:szCs w:val="18"/>
              </w:rPr>
              <w:t>Trafikskilte, autoværn</w:t>
            </w:r>
          </w:p>
        </w:tc>
      </w:tr>
      <w:tr w:rsidR="000F1AAD" w:rsidRPr="0051728E" w14:paraId="3EBCBE77" w14:textId="77777777" w:rsidTr="009A595E">
        <w:trPr>
          <w:trHeight w:hRule="exact" w:val="255"/>
        </w:trPr>
        <w:tc>
          <w:tcPr>
            <w:tcW w:w="2235" w:type="dxa"/>
            <w:shd w:val="clear" w:color="auto" w:fill="E0E0E0"/>
            <w:vAlign w:val="bottom"/>
          </w:tcPr>
          <w:p w14:paraId="77146237"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408C00E"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Punkt</w:t>
            </w:r>
          </w:p>
        </w:tc>
      </w:tr>
      <w:tr w:rsidR="000F1AAD" w:rsidRPr="0051728E" w14:paraId="0CE52175" w14:textId="77777777" w:rsidTr="009A595E">
        <w:trPr>
          <w:trHeight w:hRule="exact" w:val="255"/>
        </w:trPr>
        <w:tc>
          <w:tcPr>
            <w:tcW w:w="2235" w:type="dxa"/>
            <w:shd w:val="clear" w:color="auto" w:fill="E0E0E0"/>
            <w:vAlign w:val="bottom"/>
          </w:tcPr>
          <w:p w14:paraId="69E3ABDA" w14:textId="77777777" w:rsidR="000F1AAD" w:rsidRPr="00FE3FC3" w:rsidRDefault="000F1AAD" w:rsidP="009A59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E44B51E" w14:textId="77777777" w:rsidR="000F1AAD" w:rsidRPr="00FE3FC3" w:rsidRDefault="000F1AAD" w:rsidP="009A595E">
            <w:pPr>
              <w:rPr>
                <w:rFonts w:ascii="Trebuchet MS" w:hAnsi="Trebuchet MS" w:cs="Trebuchet MS"/>
                <w:sz w:val="18"/>
                <w:szCs w:val="18"/>
              </w:rPr>
            </w:pPr>
          </w:p>
        </w:tc>
      </w:tr>
      <w:tr w:rsidR="000C68CF" w:rsidRPr="00186E64" w14:paraId="793DA92C" w14:textId="77777777" w:rsidTr="009A595E">
        <w:trPr>
          <w:trHeight w:hRule="exact" w:val="255"/>
        </w:trPr>
        <w:tc>
          <w:tcPr>
            <w:tcW w:w="2235" w:type="dxa"/>
            <w:shd w:val="clear" w:color="auto" w:fill="E0E0E0"/>
            <w:vAlign w:val="bottom"/>
          </w:tcPr>
          <w:p w14:paraId="4D414C03"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5D0DE601" w14:textId="12D2A757" w:rsidR="000C68CF" w:rsidRPr="00C60C42" w:rsidRDefault="0053190B" w:rsidP="009A595E">
            <w:pPr>
              <w:rPr>
                <w:rFonts w:ascii="Trebuchet MS" w:hAnsi="Trebuchet MS" w:cs="Trebuchet MS"/>
                <w:sz w:val="18"/>
                <w:szCs w:val="18"/>
              </w:rPr>
            </w:pPr>
            <w:r w:rsidRPr="003D5E8B">
              <w:rPr>
                <w:rFonts w:ascii="Trebuchet MS" w:hAnsi="Trebuchet MS" w:cs="Trebuchet MS"/>
                <w:color w:val="4F81BD"/>
                <w:sz w:val="18"/>
                <w:szCs w:val="18"/>
              </w:rPr>
              <w:t>05.09.10, 05.13.01</w:t>
            </w:r>
          </w:p>
        </w:tc>
      </w:tr>
    </w:tbl>
    <w:p w14:paraId="7AECE176" w14:textId="77777777" w:rsidR="004960D9" w:rsidRPr="00A32757" w:rsidRDefault="00380C13" w:rsidP="004960D9">
      <w:pPr>
        <w:pStyle w:val="Overskrift6"/>
      </w:pPr>
      <w:r>
        <w:t>5.7.</w:t>
      </w:r>
      <w:r w:rsidR="004960D9">
        <w:t>7.</w:t>
      </w:r>
      <w:r w:rsidR="003A272D">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1C771A4B" w14:textId="77777777" w:rsidTr="00112363">
        <w:trPr>
          <w:trHeight w:hRule="exact" w:val="255"/>
        </w:trPr>
        <w:tc>
          <w:tcPr>
            <w:tcW w:w="4503" w:type="dxa"/>
            <w:shd w:val="clear" w:color="auto" w:fill="D9D9D9"/>
            <w:vAlign w:val="bottom"/>
          </w:tcPr>
          <w:p w14:paraId="6C9262ED"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46EA1010"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77B47EA7" w14:textId="77777777" w:rsidTr="00112363">
        <w:trPr>
          <w:trHeight w:hRule="exact" w:val="952"/>
        </w:trPr>
        <w:tc>
          <w:tcPr>
            <w:tcW w:w="4503" w:type="dxa"/>
            <w:shd w:val="clear" w:color="auto" w:fill="E0E0E0"/>
            <w:vAlign w:val="center"/>
          </w:tcPr>
          <w:p w14:paraId="203878FA" w14:textId="77777777" w:rsidR="004960D9" w:rsidRPr="00024C60" w:rsidRDefault="004960D9"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185DE78" w14:textId="343EA2AA" w:rsidR="004960D9" w:rsidRPr="00024C60" w:rsidRDefault="002C03AD" w:rsidP="009A595E">
            <w:pPr>
              <w:rPr>
                <w:rFonts w:ascii="Trebuchet MS" w:hAnsi="Trebuchet MS" w:cs="Trebuchet MS"/>
                <w:sz w:val="18"/>
                <w:szCs w:val="18"/>
              </w:rPr>
            </w:pPr>
            <w:r>
              <w:rPr>
                <w:rFonts w:ascii="Trebuchet MS" w:hAnsi="Trebuchet MS" w:cs="Trebuchet MS"/>
                <w:sz w:val="18"/>
                <w:szCs w:val="18"/>
              </w:rPr>
              <w:t xml:space="preserve">Først skal der undersøges hvad der allerede er i kommunens fagsystemer og måske lidt i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-data</w:t>
            </w:r>
            <w:r w:rsidR="002178ED">
              <w:rPr>
                <w:rFonts w:ascii="Trebuchet MS" w:hAnsi="Trebuchet MS" w:cs="Trebuchet MS"/>
                <w:sz w:val="18"/>
                <w:szCs w:val="18"/>
              </w:rPr>
              <w:t xml:space="preserve"> (</w:t>
            </w:r>
            <w:proofErr w:type="spellStart"/>
            <w:r w:rsidR="002178ED">
              <w:rPr>
                <w:rFonts w:ascii="Trebuchet MS" w:hAnsi="Trebuchet MS" w:cs="Trebuchet MS"/>
                <w:sz w:val="18"/>
                <w:szCs w:val="18"/>
              </w:rPr>
              <w:t>autoværn+trafikhegn</w:t>
            </w:r>
            <w:proofErr w:type="spellEnd"/>
            <w:r w:rsidR="002178ED">
              <w:rPr>
                <w:rFonts w:ascii="Trebuchet MS" w:hAnsi="Trebuchet MS" w:cs="Trebuchet MS"/>
                <w:sz w:val="18"/>
                <w:szCs w:val="18"/>
              </w:rPr>
              <w:t>)</w:t>
            </w:r>
            <w:r>
              <w:rPr>
                <w:rFonts w:ascii="Trebuchet MS" w:hAnsi="Trebuchet MS" w:cs="Trebuchet MS"/>
                <w:sz w:val="18"/>
                <w:szCs w:val="18"/>
              </w:rPr>
              <w:t xml:space="preserve"> eller gamle tekniske kort. M.h.t. restmængden så kan noget ses på gode </w:t>
            </w:r>
            <w:proofErr w:type="spellStart"/>
            <w:r>
              <w:rPr>
                <w:rFonts w:ascii="Trebuchet MS" w:hAnsi="Trebuchet MS" w:cs="Trebuchet MS"/>
                <w:sz w:val="18"/>
                <w:szCs w:val="18"/>
              </w:rPr>
              <w:t>ortofotos</w:t>
            </w:r>
            <w:proofErr w:type="spellEnd"/>
            <w:r>
              <w:rPr>
                <w:rFonts w:ascii="Trebuchet MS" w:hAnsi="Trebuchet MS" w:cs="Trebuchet MS"/>
                <w:sz w:val="18"/>
                <w:szCs w:val="18"/>
              </w:rPr>
              <w:t xml:space="preserve"> og resten fremgår af Streetview. En anden angrebsvinkel vil være en GPS/mobil med GPS og så sende den med en flok vejmænd ud i felten.</w:t>
            </w:r>
            <w:r w:rsidR="002178ED">
              <w:rPr>
                <w:rFonts w:ascii="Trebuchet MS" w:hAnsi="Trebuchet MS" w:cs="Trebuchet MS"/>
                <w:sz w:val="18"/>
                <w:szCs w:val="18"/>
              </w:rPr>
              <w:t xml:space="preserve"> Så kunne der også komme et foto ud til hvert objekt.</w:t>
            </w:r>
          </w:p>
        </w:tc>
      </w:tr>
      <w:tr w:rsidR="004960D9" w:rsidRPr="0051728E" w14:paraId="2B73B55C" w14:textId="77777777" w:rsidTr="00112363">
        <w:trPr>
          <w:trHeight w:hRule="exact" w:val="255"/>
        </w:trPr>
        <w:tc>
          <w:tcPr>
            <w:tcW w:w="4503" w:type="dxa"/>
            <w:shd w:val="clear" w:color="auto" w:fill="E0E0E0"/>
            <w:vAlign w:val="bottom"/>
          </w:tcPr>
          <w:p w14:paraId="626BBD6F"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A4F3366" w14:textId="77777777" w:rsidR="004960D9" w:rsidRPr="00024C60" w:rsidRDefault="002178ED" w:rsidP="009A595E">
            <w:pPr>
              <w:rPr>
                <w:rFonts w:ascii="Trebuchet MS" w:hAnsi="Trebuchet MS" w:cs="Trebuchet MS"/>
                <w:sz w:val="18"/>
                <w:szCs w:val="18"/>
              </w:rPr>
            </w:pPr>
            <w:r>
              <w:rPr>
                <w:rFonts w:ascii="Trebuchet MS" w:hAnsi="Trebuchet MS" w:cs="Trebuchet MS"/>
                <w:sz w:val="18"/>
                <w:szCs w:val="18"/>
              </w:rPr>
              <w:t>Opdeles i type af vejinventar og med mulighed for en bedømmelse af tilstanden.</w:t>
            </w:r>
          </w:p>
        </w:tc>
      </w:tr>
      <w:tr w:rsidR="004960D9" w:rsidRPr="0051728E" w14:paraId="48856419" w14:textId="77777777" w:rsidTr="00112363">
        <w:trPr>
          <w:trHeight w:hRule="exact" w:val="255"/>
        </w:trPr>
        <w:tc>
          <w:tcPr>
            <w:tcW w:w="4503" w:type="dxa"/>
            <w:shd w:val="clear" w:color="auto" w:fill="E0E0E0"/>
            <w:vAlign w:val="bottom"/>
          </w:tcPr>
          <w:p w14:paraId="11015414"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B034BF1" w14:textId="77777777" w:rsidR="004960D9" w:rsidRPr="00024C60" w:rsidRDefault="002178ED" w:rsidP="009A595E">
            <w:pPr>
              <w:rPr>
                <w:rFonts w:ascii="Trebuchet MS" w:hAnsi="Trebuchet MS" w:cs="Trebuchet MS"/>
                <w:sz w:val="18"/>
                <w:szCs w:val="18"/>
              </w:rPr>
            </w:pPr>
            <w:r>
              <w:rPr>
                <w:rFonts w:ascii="Trebuchet MS" w:hAnsi="Trebuchet MS" w:cs="Trebuchet MS"/>
                <w:sz w:val="18"/>
                <w:szCs w:val="18"/>
              </w:rPr>
              <w:t>-</w:t>
            </w:r>
          </w:p>
        </w:tc>
      </w:tr>
      <w:tr w:rsidR="004960D9" w:rsidRPr="0051728E" w14:paraId="21CEF122" w14:textId="77777777" w:rsidTr="00112363">
        <w:trPr>
          <w:trHeight w:hRule="exact" w:val="255"/>
        </w:trPr>
        <w:tc>
          <w:tcPr>
            <w:tcW w:w="4503" w:type="dxa"/>
            <w:shd w:val="clear" w:color="auto" w:fill="E0E0E0"/>
            <w:vAlign w:val="bottom"/>
          </w:tcPr>
          <w:p w14:paraId="405DDD30"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bottom"/>
          </w:tcPr>
          <w:p w14:paraId="6BFB4690" w14:textId="77777777" w:rsidR="004960D9" w:rsidRPr="00024C60" w:rsidRDefault="004960D9" w:rsidP="009A595E">
            <w:pPr>
              <w:rPr>
                <w:rFonts w:ascii="Trebuchet MS" w:hAnsi="Trebuchet MS" w:cs="Trebuchet MS"/>
                <w:sz w:val="18"/>
                <w:szCs w:val="18"/>
              </w:rPr>
            </w:pPr>
          </w:p>
        </w:tc>
      </w:tr>
      <w:tr w:rsidR="004960D9" w:rsidRPr="0051728E" w14:paraId="6D192306" w14:textId="77777777" w:rsidTr="00112363">
        <w:trPr>
          <w:trHeight w:hRule="exact" w:val="255"/>
        </w:trPr>
        <w:tc>
          <w:tcPr>
            <w:tcW w:w="4503" w:type="dxa"/>
            <w:shd w:val="clear" w:color="auto" w:fill="E0E0E0"/>
            <w:vAlign w:val="bottom"/>
          </w:tcPr>
          <w:p w14:paraId="1B0571B5"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AE7E3C0" w14:textId="77777777" w:rsidR="004960D9" w:rsidRPr="00024C60" w:rsidRDefault="004960D9" w:rsidP="009A595E">
            <w:pPr>
              <w:rPr>
                <w:rFonts w:ascii="Trebuchet MS" w:hAnsi="Trebuchet MS" w:cs="Trebuchet MS"/>
                <w:sz w:val="18"/>
                <w:szCs w:val="18"/>
              </w:rPr>
            </w:pPr>
          </w:p>
        </w:tc>
      </w:tr>
      <w:tr w:rsidR="004960D9" w:rsidRPr="0051728E" w14:paraId="6741A648" w14:textId="77777777" w:rsidTr="00112363">
        <w:trPr>
          <w:trHeight w:hRule="exact" w:val="255"/>
        </w:trPr>
        <w:tc>
          <w:tcPr>
            <w:tcW w:w="4503" w:type="dxa"/>
            <w:shd w:val="clear" w:color="auto" w:fill="E0E0E0"/>
            <w:vAlign w:val="bottom"/>
          </w:tcPr>
          <w:p w14:paraId="78619B0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3866E48" w14:textId="0268A536" w:rsidR="004960D9" w:rsidRPr="00024C60" w:rsidRDefault="002178ED" w:rsidP="009A595E">
            <w:pPr>
              <w:rPr>
                <w:rFonts w:ascii="Trebuchet MS" w:hAnsi="Trebuchet MS" w:cs="Trebuchet MS"/>
                <w:sz w:val="18"/>
                <w:szCs w:val="18"/>
              </w:rPr>
            </w:pPr>
            <w:r>
              <w:rPr>
                <w:rFonts w:ascii="Trebuchet MS" w:hAnsi="Trebuchet MS" w:cs="Trebuchet MS"/>
                <w:sz w:val="18"/>
                <w:szCs w:val="18"/>
              </w:rPr>
              <w:t xml:space="preserve">Evt. snap til pågældende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-objekt (autoværn/trafikhegn.</w:t>
            </w:r>
          </w:p>
        </w:tc>
      </w:tr>
    </w:tbl>
    <w:p w14:paraId="5C950819" w14:textId="77777777" w:rsidR="004960D9" w:rsidRPr="00A32757" w:rsidRDefault="00380C13" w:rsidP="004960D9">
      <w:pPr>
        <w:pStyle w:val="Overskrift6"/>
      </w:pPr>
      <w:r>
        <w:t>5.7.</w:t>
      </w:r>
      <w:r w:rsidR="003A272D">
        <w:t>7.3</w:t>
      </w:r>
      <w:r w:rsidR="004960D9">
        <w:t xml:space="preserve"> Kodelister</w:t>
      </w:r>
    </w:p>
    <w:p w14:paraId="5C648F28"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8D4D6D6" w14:textId="77777777" w:rsidR="004960D9" w:rsidRPr="00A32757" w:rsidRDefault="00380C13" w:rsidP="004960D9">
      <w:pPr>
        <w:pStyle w:val="Overskrift7"/>
      </w:pPr>
      <w:r>
        <w:t>5.7.</w:t>
      </w:r>
      <w:r w:rsidR="003A272D">
        <w:t>7.3</w:t>
      </w:r>
      <w:r w:rsidR="004960D9" w:rsidRPr="00A32757">
        <w:t>.</w:t>
      </w:r>
      <w:r w:rsidR="004960D9">
        <w:t>1</w:t>
      </w:r>
      <w:r w:rsidR="004960D9" w:rsidRPr="00A32757">
        <w:t xml:space="preserve"> </w:t>
      </w:r>
      <w:r w:rsidR="004960D9">
        <w:t xml:space="preserve">  5</w:t>
      </w:r>
      <w:r>
        <w:t>6</w:t>
      </w:r>
      <w:r w:rsidR="004960D9">
        <w:t xml:space="preserve">06 </w:t>
      </w:r>
      <w:proofErr w:type="spellStart"/>
      <w:r w:rsidR="00472B1F">
        <w:t>Inventar</w:t>
      </w:r>
      <w:r w:rsidR="00735E7E">
        <w:t>_type</w:t>
      </w:r>
      <w:proofErr w:type="spellEnd"/>
      <w:r w:rsidR="004960D9" w:rsidRPr="00CC386E">
        <w:rPr>
          <w:rStyle w:val="TypografiOverskrift4BrugerdefineretfarveRGB0Tegn"/>
        </w:rPr>
        <w:t xml:space="preserve"> </w:t>
      </w:r>
      <w:r w:rsidR="004960D9">
        <w:t>(</w:t>
      </w:r>
      <w:r w:rsidR="00B03781" w:rsidRPr="004D056C">
        <w:t>d_5606_inventar_type</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0"/>
        <w:gridCol w:w="2353"/>
        <w:gridCol w:w="1418"/>
        <w:gridCol w:w="7654"/>
      </w:tblGrid>
      <w:tr w:rsidR="00112363" w:rsidRPr="0051728E" w14:paraId="3E68DC83" w14:textId="77777777" w:rsidTr="00112363">
        <w:trPr>
          <w:trHeight w:hRule="exact" w:val="255"/>
        </w:trPr>
        <w:tc>
          <w:tcPr>
            <w:tcW w:w="2150" w:type="dxa"/>
            <w:tcBorders>
              <w:bottom w:val="single" w:sz="4" w:space="0" w:color="auto"/>
            </w:tcBorders>
            <w:shd w:val="clear" w:color="auto" w:fill="D9D9D9"/>
            <w:vAlign w:val="bottom"/>
          </w:tcPr>
          <w:p w14:paraId="38429966" w14:textId="77777777" w:rsidR="00112363" w:rsidRPr="0051728E" w:rsidRDefault="00112363" w:rsidP="009A595E">
            <w:pPr>
              <w:rPr>
                <w:rFonts w:ascii="Trebuchet MS" w:hAnsi="Trebuchet MS" w:cs="Trebuchet MS"/>
                <w:b/>
                <w:bCs/>
                <w:sz w:val="18"/>
                <w:szCs w:val="18"/>
              </w:rPr>
            </w:pPr>
            <w:proofErr w:type="spellStart"/>
            <w:r>
              <w:rPr>
                <w:rFonts w:ascii="Trebuchet MS" w:hAnsi="Trebuchet MS" w:cs="Trebuchet MS"/>
                <w:b/>
                <w:bCs/>
                <w:sz w:val="18"/>
                <w:szCs w:val="18"/>
              </w:rPr>
              <w:t>inventar_type_kode</w:t>
            </w:r>
            <w:proofErr w:type="spellEnd"/>
          </w:p>
        </w:tc>
        <w:tc>
          <w:tcPr>
            <w:tcW w:w="2353" w:type="dxa"/>
            <w:tcBorders>
              <w:bottom w:val="single" w:sz="4" w:space="0" w:color="auto"/>
            </w:tcBorders>
            <w:shd w:val="clear" w:color="auto" w:fill="D9D9D9"/>
            <w:vAlign w:val="bottom"/>
          </w:tcPr>
          <w:p w14:paraId="6E03A6BC" w14:textId="77777777" w:rsidR="00112363" w:rsidRPr="0051728E" w:rsidRDefault="00112363" w:rsidP="009A595E">
            <w:pPr>
              <w:rPr>
                <w:rFonts w:ascii="Trebuchet MS" w:hAnsi="Trebuchet MS" w:cs="Trebuchet MS"/>
                <w:bCs/>
                <w:sz w:val="18"/>
                <w:szCs w:val="18"/>
              </w:rPr>
            </w:pPr>
            <w:proofErr w:type="spellStart"/>
            <w:r>
              <w:rPr>
                <w:rFonts w:ascii="Trebuchet MS" w:hAnsi="Trebuchet MS" w:cs="Trebuchet MS"/>
                <w:b/>
                <w:bCs/>
                <w:sz w:val="18"/>
                <w:szCs w:val="18"/>
              </w:rPr>
              <w:t>inventar_type</w:t>
            </w:r>
            <w:proofErr w:type="spellEnd"/>
          </w:p>
        </w:tc>
        <w:tc>
          <w:tcPr>
            <w:tcW w:w="1418" w:type="dxa"/>
            <w:tcBorders>
              <w:bottom w:val="single" w:sz="4" w:space="0" w:color="auto"/>
            </w:tcBorders>
            <w:shd w:val="clear" w:color="auto" w:fill="D9D9D9"/>
            <w:vAlign w:val="bottom"/>
          </w:tcPr>
          <w:p w14:paraId="1D205B7B"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7654" w:type="dxa"/>
            <w:tcBorders>
              <w:bottom w:val="single" w:sz="4" w:space="0" w:color="auto"/>
            </w:tcBorders>
            <w:shd w:val="clear" w:color="auto" w:fill="D9D9D9"/>
            <w:vAlign w:val="bottom"/>
          </w:tcPr>
          <w:p w14:paraId="7D6247C9" w14:textId="77777777" w:rsidR="00112363" w:rsidRPr="0051728E" w:rsidRDefault="00112363" w:rsidP="009A595E">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1B22D3E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7E0560B" w14:textId="77777777" w:rsidR="00112363" w:rsidRPr="005D2495" w:rsidRDefault="00112363" w:rsidP="009A595E">
            <w:pPr>
              <w:jc w:val="center"/>
              <w:rPr>
                <w:rFonts w:ascii="Trebuchet MS" w:hAnsi="Trebuchet MS"/>
                <w:sz w:val="18"/>
                <w:szCs w:val="18"/>
              </w:rPr>
            </w:pPr>
            <w:r w:rsidRPr="005D2495">
              <w:rPr>
                <w:rFonts w:ascii="Trebuchet MS" w:hAnsi="Trebuchet MS"/>
                <w:sz w:val="18"/>
                <w:szCs w:val="18"/>
              </w:rPr>
              <w:t>1</w:t>
            </w:r>
          </w:p>
        </w:tc>
        <w:tc>
          <w:tcPr>
            <w:tcW w:w="2353" w:type="dxa"/>
            <w:tcBorders>
              <w:top w:val="single" w:sz="4" w:space="0" w:color="auto"/>
              <w:left w:val="single" w:sz="4" w:space="0" w:color="auto"/>
              <w:bottom w:val="single" w:sz="4" w:space="0" w:color="auto"/>
            </w:tcBorders>
            <w:shd w:val="clear" w:color="auto" w:fill="FFFFFF"/>
            <w:vAlign w:val="bottom"/>
          </w:tcPr>
          <w:p w14:paraId="5451D6A3"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Pullert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2A4019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8DE81B5"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Pæl eller stolpe</w:t>
            </w:r>
          </w:p>
        </w:tc>
      </w:tr>
      <w:tr w:rsidR="00112363" w:rsidRPr="0051728E" w14:paraId="5722D717"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227DB8C" w14:textId="77777777" w:rsidR="00112363" w:rsidRPr="005D2495" w:rsidRDefault="00112363" w:rsidP="009A595E">
            <w:pPr>
              <w:jc w:val="center"/>
              <w:rPr>
                <w:rFonts w:ascii="Trebuchet MS" w:hAnsi="Trebuchet MS"/>
                <w:sz w:val="18"/>
                <w:szCs w:val="18"/>
              </w:rPr>
            </w:pPr>
            <w:r>
              <w:rPr>
                <w:rFonts w:ascii="Trebuchet MS" w:hAnsi="Trebuchet MS"/>
                <w:sz w:val="18"/>
                <w:szCs w:val="18"/>
              </w:rPr>
              <w:t>2</w:t>
            </w:r>
          </w:p>
        </w:tc>
        <w:tc>
          <w:tcPr>
            <w:tcW w:w="2353" w:type="dxa"/>
            <w:tcBorders>
              <w:top w:val="single" w:sz="4" w:space="0" w:color="auto"/>
              <w:left w:val="single" w:sz="4" w:space="0" w:color="auto"/>
              <w:bottom w:val="single" w:sz="4" w:space="0" w:color="auto"/>
            </w:tcBorders>
            <w:shd w:val="clear" w:color="auto" w:fill="FFFFFF"/>
            <w:vAlign w:val="bottom"/>
          </w:tcPr>
          <w:p w14:paraId="6E1E5E27" w14:textId="77777777" w:rsidR="00112363" w:rsidRPr="005D2495" w:rsidRDefault="00112363" w:rsidP="009A595E">
            <w:pPr>
              <w:rPr>
                <w:rFonts w:ascii="Trebuchet MS" w:hAnsi="Trebuchet MS"/>
                <w:sz w:val="18"/>
                <w:szCs w:val="18"/>
              </w:rPr>
            </w:pPr>
            <w:r>
              <w:rPr>
                <w:rFonts w:ascii="Trebuchet MS" w:hAnsi="Trebuchet MS"/>
                <w:sz w:val="18"/>
                <w:szCs w:val="18"/>
              </w:rPr>
              <w:t>Trafiks</w:t>
            </w:r>
            <w:r w:rsidRPr="005D2495">
              <w:rPr>
                <w:rFonts w:ascii="Trebuchet MS" w:hAnsi="Trebuchet MS"/>
                <w:sz w:val="18"/>
                <w:szCs w:val="18"/>
              </w:rPr>
              <w:t>kilte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E0EE54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C7E5F82" w14:textId="77777777" w:rsidR="00112363" w:rsidRPr="00FE3FC3" w:rsidRDefault="00112363" w:rsidP="009A595E">
            <w:pPr>
              <w:rPr>
                <w:rFonts w:ascii="Trebuchet MS" w:hAnsi="Trebuchet MS" w:cs="Trebuchet MS"/>
                <w:sz w:val="18"/>
                <w:szCs w:val="18"/>
              </w:rPr>
            </w:pPr>
            <w:r>
              <w:rPr>
                <w:rFonts w:ascii="Trebuchet MS" w:hAnsi="Trebuchet MS" w:cs="Trebuchet MS"/>
                <w:sz w:val="18"/>
                <w:szCs w:val="18"/>
              </w:rPr>
              <w:t>Trafik</w:t>
            </w:r>
            <w:r w:rsidRPr="007002C5">
              <w:rPr>
                <w:rFonts w:ascii="Trebuchet MS" w:hAnsi="Trebuchet MS" w:cs="Trebuchet MS"/>
                <w:sz w:val="18"/>
                <w:szCs w:val="18"/>
              </w:rPr>
              <w:t>skilte m</w:t>
            </w:r>
            <w:r>
              <w:rPr>
                <w:rFonts w:ascii="Trebuchet MS" w:hAnsi="Trebuchet MS" w:cs="Trebuchet MS"/>
                <w:sz w:val="18"/>
                <w:szCs w:val="18"/>
              </w:rPr>
              <w:t>ed f.eks. vigepligt, parkeringsforbud m.v.</w:t>
            </w:r>
          </w:p>
        </w:tc>
      </w:tr>
      <w:tr w:rsidR="00112363" w:rsidRPr="0051728E" w14:paraId="1EA712F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EA27787" w14:textId="77777777" w:rsidR="00112363" w:rsidRPr="005D2495" w:rsidRDefault="00112363" w:rsidP="009A595E">
            <w:pPr>
              <w:jc w:val="center"/>
              <w:rPr>
                <w:rFonts w:ascii="Trebuchet MS" w:hAnsi="Trebuchet MS"/>
                <w:sz w:val="18"/>
                <w:szCs w:val="18"/>
              </w:rPr>
            </w:pPr>
            <w:r>
              <w:rPr>
                <w:rFonts w:ascii="Trebuchet MS" w:hAnsi="Trebuchet MS"/>
                <w:sz w:val="18"/>
                <w:szCs w:val="18"/>
              </w:rPr>
              <w:t>3</w:t>
            </w:r>
          </w:p>
        </w:tc>
        <w:tc>
          <w:tcPr>
            <w:tcW w:w="2353" w:type="dxa"/>
            <w:tcBorders>
              <w:top w:val="single" w:sz="4" w:space="0" w:color="auto"/>
              <w:left w:val="single" w:sz="4" w:space="0" w:color="auto"/>
              <w:bottom w:val="single" w:sz="4" w:space="0" w:color="auto"/>
            </w:tcBorders>
            <w:shd w:val="clear" w:color="auto" w:fill="FFFFFF"/>
            <w:vAlign w:val="bottom"/>
          </w:tcPr>
          <w:p w14:paraId="69D05EA4"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Rampe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CBA94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52A9BC8" w14:textId="77777777" w:rsidR="00112363" w:rsidRPr="00FE3FC3" w:rsidRDefault="00112363" w:rsidP="009A595E">
            <w:pPr>
              <w:rPr>
                <w:rFonts w:ascii="Trebuchet MS" w:hAnsi="Trebuchet MS" w:cs="Trebuchet MS"/>
                <w:sz w:val="18"/>
                <w:szCs w:val="18"/>
              </w:rPr>
            </w:pPr>
            <w:r>
              <w:rPr>
                <w:rFonts w:ascii="Trebuchet MS" w:hAnsi="Trebuchet MS" w:cs="Trebuchet MS"/>
                <w:sz w:val="18"/>
                <w:szCs w:val="18"/>
              </w:rPr>
              <w:t xml:space="preserve">Skrående flade, der </w:t>
            </w:r>
            <w:r w:rsidRPr="007002C5">
              <w:rPr>
                <w:rFonts w:ascii="Trebuchet MS" w:hAnsi="Trebuchet MS" w:cs="Trebuchet MS"/>
                <w:sz w:val="18"/>
                <w:szCs w:val="18"/>
              </w:rPr>
              <w:t>give</w:t>
            </w:r>
            <w:r>
              <w:rPr>
                <w:rFonts w:ascii="Trebuchet MS" w:hAnsi="Trebuchet MS" w:cs="Trebuchet MS"/>
                <w:sz w:val="18"/>
                <w:szCs w:val="18"/>
              </w:rPr>
              <w:t>r</w:t>
            </w:r>
            <w:r w:rsidRPr="007002C5">
              <w:rPr>
                <w:rFonts w:ascii="Trebuchet MS" w:hAnsi="Trebuchet MS" w:cs="Trebuchet MS"/>
                <w:sz w:val="18"/>
                <w:szCs w:val="18"/>
              </w:rPr>
              <w:t xml:space="preserve"> niveaufri passage</w:t>
            </w:r>
          </w:p>
        </w:tc>
      </w:tr>
      <w:tr w:rsidR="00112363" w:rsidRPr="0051728E" w14:paraId="208287BB"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0A8F2FE7" w14:textId="77777777" w:rsidR="00112363" w:rsidRPr="005D2495" w:rsidRDefault="00112363" w:rsidP="009A595E">
            <w:pPr>
              <w:jc w:val="center"/>
              <w:rPr>
                <w:rFonts w:ascii="Trebuchet MS" w:hAnsi="Trebuchet MS"/>
                <w:sz w:val="18"/>
                <w:szCs w:val="18"/>
              </w:rPr>
            </w:pPr>
            <w:r>
              <w:rPr>
                <w:rFonts w:ascii="Trebuchet MS" w:hAnsi="Trebuchet MS"/>
                <w:sz w:val="18"/>
                <w:szCs w:val="18"/>
              </w:rPr>
              <w:t>4</w:t>
            </w:r>
          </w:p>
        </w:tc>
        <w:tc>
          <w:tcPr>
            <w:tcW w:w="2353" w:type="dxa"/>
            <w:tcBorders>
              <w:top w:val="single" w:sz="4" w:space="0" w:color="auto"/>
              <w:left w:val="single" w:sz="4" w:space="0" w:color="auto"/>
              <w:bottom w:val="single" w:sz="4" w:space="0" w:color="auto"/>
            </w:tcBorders>
            <w:shd w:val="clear" w:color="auto" w:fill="FFFFFF"/>
            <w:vAlign w:val="bottom"/>
          </w:tcPr>
          <w:p w14:paraId="322D5DCD" w14:textId="77777777" w:rsidR="00112363" w:rsidRPr="005D2495" w:rsidRDefault="00112363" w:rsidP="009A595E">
            <w:pPr>
              <w:rPr>
                <w:rFonts w:ascii="Trebuchet MS" w:hAnsi="Trebuchet MS"/>
                <w:sz w:val="18"/>
                <w:szCs w:val="18"/>
              </w:rPr>
            </w:pPr>
            <w:r>
              <w:rPr>
                <w:rFonts w:ascii="Trebuchet MS" w:hAnsi="Trebuchet MS"/>
                <w:sz w:val="18"/>
                <w:szCs w:val="18"/>
              </w:rPr>
              <w:t>P</w:t>
            </w:r>
            <w:r w:rsidRPr="005D2495">
              <w:rPr>
                <w:rFonts w:ascii="Trebuchet MS" w:hAnsi="Trebuchet MS"/>
                <w:sz w:val="18"/>
                <w:szCs w:val="18"/>
              </w:rPr>
              <w:t>-automater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7453B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6BD8ACC"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Automat til at købe parkeringsbillet i.</w:t>
            </w:r>
          </w:p>
        </w:tc>
      </w:tr>
      <w:tr w:rsidR="00112363" w:rsidRPr="0051728E" w14:paraId="0B7A21BD"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4A9DDFAF" w14:textId="77777777" w:rsidR="00112363" w:rsidRPr="005D2495" w:rsidRDefault="00112363" w:rsidP="009A595E">
            <w:pPr>
              <w:jc w:val="center"/>
              <w:rPr>
                <w:rFonts w:ascii="Trebuchet MS" w:hAnsi="Trebuchet MS"/>
                <w:sz w:val="18"/>
                <w:szCs w:val="18"/>
              </w:rPr>
            </w:pPr>
            <w:r>
              <w:rPr>
                <w:rFonts w:ascii="Trebuchet MS" w:hAnsi="Trebuchet MS"/>
                <w:sz w:val="18"/>
                <w:szCs w:val="18"/>
              </w:rPr>
              <w:t>5</w:t>
            </w:r>
          </w:p>
        </w:tc>
        <w:tc>
          <w:tcPr>
            <w:tcW w:w="2353" w:type="dxa"/>
            <w:tcBorders>
              <w:top w:val="single" w:sz="4" w:space="0" w:color="auto"/>
              <w:left w:val="single" w:sz="4" w:space="0" w:color="auto"/>
              <w:bottom w:val="single" w:sz="4" w:space="0" w:color="auto"/>
            </w:tcBorders>
            <w:shd w:val="clear" w:color="auto" w:fill="FFFFFF"/>
            <w:vAlign w:val="bottom"/>
          </w:tcPr>
          <w:p w14:paraId="259B12BE"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Signalanlæg (lyssignaler)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92AD884"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0BC12376"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Lysregulering typisk i vejkryds.</w:t>
            </w:r>
          </w:p>
        </w:tc>
      </w:tr>
      <w:tr w:rsidR="00112363" w:rsidRPr="0051728E" w14:paraId="668F50FE"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76D0827" w14:textId="77777777" w:rsidR="00112363" w:rsidRPr="005D2495" w:rsidRDefault="00112363" w:rsidP="009A595E">
            <w:pPr>
              <w:jc w:val="center"/>
              <w:rPr>
                <w:rFonts w:ascii="Trebuchet MS" w:hAnsi="Trebuchet MS"/>
                <w:sz w:val="18"/>
                <w:szCs w:val="18"/>
              </w:rPr>
            </w:pPr>
            <w:r>
              <w:rPr>
                <w:rFonts w:ascii="Trebuchet MS" w:hAnsi="Trebuchet MS"/>
                <w:sz w:val="18"/>
                <w:szCs w:val="18"/>
              </w:rPr>
              <w:t>6</w:t>
            </w:r>
          </w:p>
        </w:tc>
        <w:tc>
          <w:tcPr>
            <w:tcW w:w="2353" w:type="dxa"/>
            <w:tcBorders>
              <w:top w:val="single" w:sz="4" w:space="0" w:color="auto"/>
              <w:left w:val="single" w:sz="4" w:space="0" w:color="auto"/>
              <w:bottom w:val="single" w:sz="4" w:space="0" w:color="auto"/>
            </w:tcBorders>
            <w:shd w:val="clear" w:color="auto" w:fill="FFFFFF"/>
            <w:vAlign w:val="bottom"/>
          </w:tcPr>
          <w:p w14:paraId="5CDEBEB8" w14:textId="77777777" w:rsidR="00112363" w:rsidRPr="005D2495" w:rsidRDefault="00112363" w:rsidP="009A595E">
            <w:pPr>
              <w:rPr>
                <w:rFonts w:ascii="Trebuchet MS" w:hAnsi="Trebuchet MS"/>
                <w:sz w:val="18"/>
                <w:szCs w:val="18"/>
              </w:rPr>
            </w:pPr>
            <w:r>
              <w:rPr>
                <w:rFonts w:ascii="Trebuchet MS" w:hAnsi="Trebuchet MS"/>
                <w:sz w:val="18"/>
                <w:szCs w:val="18"/>
              </w:rPr>
              <w:t>Vejnavneskilt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8479107"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C93A0DF"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Skiltet med vejens navn</w:t>
            </w:r>
          </w:p>
        </w:tc>
      </w:tr>
      <w:tr w:rsidR="00112363" w:rsidRPr="0051728E" w14:paraId="127D289F"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3231324" w14:textId="77777777" w:rsidR="00112363" w:rsidRPr="005D2495" w:rsidRDefault="00112363" w:rsidP="009A595E">
            <w:pPr>
              <w:jc w:val="center"/>
              <w:rPr>
                <w:rFonts w:ascii="Trebuchet MS" w:hAnsi="Trebuchet MS"/>
                <w:sz w:val="18"/>
                <w:szCs w:val="18"/>
              </w:rPr>
            </w:pPr>
            <w:r>
              <w:rPr>
                <w:rFonts w:ascii="Trebuchet MS" w:hAnsi="Trebuchet MS"/>
                <w:sz w:val="18"/>
                <w:szCs w:val="18"/>
              </w:rPr>
              <w:t>7</w:t>
            </w:r>
          </w:p>
        </w:tc>
        <w:tc>
          <w:tcPr>
            <w:tcW w:w="2353" w:type="dxa"/>
            <w:tcBorders>
              <w:top w:val="single" w:sz="4" w:space="0" w:color="auto"/>
              <w:left w:val="single" w:sz="4" w:space="0" w:color="auto"/>
              <w:bottom w:val="single" w:sz="4" w:space="0" w:color="auto"/>
            </w:tcBorders>
            <w:shd w:val="clear" w:color="auto" w:fill="FFFFFF"/>
            <w:vAlign w:val="bottom"/>
          </w:tcPr>
          <w:p w14:paraId="13A21104" w14:textId="77777777" w:rsidR="00112363" w:rsidRPr="005D2495" w:rsidRDefault="00112363" w:rsidP="009A595E">
            <w:pPr>
              <w:rPr>
                <w:rFonts w:ascii="Trebuchet MS" w:hAnsi="Trebuchet MS"/>
                <w:sz w:val="18"/>
                <w:szCs w:val="18"/>
              </w:rPr>
            </w:pPr>
            <w:r>
              <w:rPr>
                <w:rFonts w:ascii="Trebuchet MS" w:hAnsi="Trebuchet MS"/>
                <w:sz w:val="18"/>
                <w:szCs w:val="18"/>
              </w:rPr>
              <w:t>Belysning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B737E2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8BA69E4"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Gadelys</w:t>
            </w:r>
          </w:p>
        </w:tc>
      </w:tr>
      <w:tr w:rsidR="00112363" w:rsidRPr="0051728E" w14:paraId="2D7773A0"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68C189A" w14:textId="77777777" w:rsidR="00112363" w:rsidRPr="005D2495" w:rsidRDefault="00112363" w:rsidP="009A595E">
            <w:pPr>
              <w:jc w:val="center"/>
              <w:rPr>
                <w:rFonts w:ascii="Trebuchet MS" w:hAnsi="Trebuchet MS"/>
                <w:sz w:val="18"/>
                <w:szCs w:val="18"/>
              </w:rPr>
            </w:pPr>
            <w:r>
              <w:rPr>
                <w:rFonts w:ascii="Trebuchet MS" w:hAnsi="Trebuchet MS"/>
                <w:sz w:val="18"/>
                <w:szCs w:val="18"/>
              </w:rPr>
              <w:t>8</w:t>
            </w:r>
          </w:p>
        </w:tc>
        <w:tc>
          <w:tcPr>
            <w:tcW w:w="2353" w:type="dxa"/>
            <w:tcBorders>
              <w:top w:val="single" w:sz="4" w:space="0" w:color="auto"/>
              <w:left w:val="single" w:sz="4" w:space="0" w:color="auto"/>
              <w:bottom w:val="single" w:sz="4" w:space="0" w:color="auto"/>
            </w:tcBorders>
            <w:shd w:val="clear" w:color="auto" w:fill="FFFFFF"/>
            <w:vAlign w:val="bottom"/>
          </w:tcPr>
          <w:p w14:paraId="2798B8AB" w14:textId="77777777" w:rsidR="00112363" w:rsidRPr="005D2495" w:rsidRDefault="00112363" w:rsidP="009A595E">
            <w:pPr>
              <w:rPr>
                <w:rFonts w:ascii="Trebuchet MS" w:hAnsi="Trebuchet MS"/>
                <w:sz w:val="18"/>
                <w:szCs w:val="18"/>
              </w:rPr>
            </w:pPr>
            <w:r>
              <w:rPr>
                <w:rFonts w:ascii="Trebuchet MS" w:hAnsi="Trebuchet MS"/>
                <w:sz w:val="18"/>
                <w:szCs w:val="18"/>
              </w:rPr>
              <w:t>Pumpestation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8F1411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A5B5923"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Pumpestation for vejanlæg</w:t>
            </w:r>
          </w:p>
        </w:tc>
      </w:tr>
      <w:tr w:rsidR="00112363" w:rsidRPr="0051728E" w14:paraId="163FD4E4"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A9B87C8" w14:textId="77777777" w:rsidR="00112363" w:rsidRPr="005D2495" w:rsidRDefault="00112363" w:rsidP="009A595E">
            <w:pPr>
              <w:jc w:val="center"/>
              <w:rPr>
                <w:rFonts w:ascii="Trebuchet MS" w:hAnsi="Trebuchet MS"/>
                <w:sz w:val="18"/>
                <w:szCs w:val="18"/>
              </w:rPr>
            </w:pPr>
            <w:r>
              <w:rPr>
                <w:rFonts w:ascii="Trebuchet MS" w:hAnsi="Trebuchet MS"/>
                <w:sz w:val="18"/>
                <w:szCs w:val="18"/>
              </w:rPr>
              <w:t>9</w:t>
            </w:r>
          </w:p>
        </w:tc>
        <w:tc>
          <w:tcPr>
            <w:tcW w:w="2353" w:type="dxa"/>
            <w:tcBorders>
              <w:top w:val="single" w:sz="4" w:space="0" w:color="auto"/>
              <w:left w:val="single" w:sz="4" w:space="0" w:color="auto"/>
              <w:bottom w:val="single" w:sz="4" w:space="0" w:color="auto"/>
            </w:tcBorders>
            <w:shd w:val="clear" w:color="auto" w:fill="FFFFFF"/>
            <w:vAlign w:val="bottom"/>
          </w:tcPr>
          <w:p w14:paraId="1BB4E883" w14:textId="77777777" w:rsidR="00112363" w:rsidRPr="005D2495" w:rsidRDefault="00112363" w:rsidP="009A595E">
            <w:pPr>
              <w:rPr>
                <w:rFonts w:ascii="Trebuchet MS" w:hAnsi="Trebuchet MS"/>
                <w:sz w:val="18"/>
                <w:szCs w:val="18"/>
              </w:rPr>
            </w:pPr>
            <w:r>
              <w:rPr>
                <w:rFonts w:ascii="Trebuchet MS" w:hAnsi="Trebuchet MS"/>
                <w:sz w:val="18"/>
                <w:szCs w:val="18"/>
              </w:rPr>
              <w:t>El-skab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648AFC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D8D0685" w14:textId="77777777" w:rsidR="00112363" w:rsidRPr="007002C5" w:rsidRDefault="00112363" w:rsidP="009A595E">
            <w:pPr>
              <w:rPr>
                <w:rFonts w:ascii="Trebuchet MS" w:hAnsi="Trebuchet MS" w:cs="Trebuchet MS"/>
                <w:sz w:val="18"/>
                <w:szCs w:val="18"/>
              </w:rPr>
            </w:pPr>
            <w:r w:rsidRPr="007E0FF5">
              <w:rPr>
                <w:rFonts w:ascii="Trebuchet MS" w:hAnsi="Trebuchet MS" w:cs="Trebuchet MS"/>
                <w:sz w:val="18"/>
                <w:szCs w:val="18"/>
              </w:rPr>
              <w:t>Skab hver der elektriske installationer m.v.</w:t>
            </w:r>
          </w:p>
        </w:tc>
      </w:tr>
      <w:tr w:rsidR="00112363" w:rsidRPr="0051728E" w14:paraId="552C2D93"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9D6E7A0" w14:textId="77777777" w:rsidR="00112363" w:rsidRDefault="00112363" w:rsidP="009A595E">
            <w:pPr>
              <w:jc w:val="center"/>
              <w:rPr>
                <w:rFonts w:ascii="Trebuchet MS" w:hAnsi="Trebuchet MS"/>
                <w:sz w:val="18"/>
                <w:szCs w:val="18"/>
              </w:rPr>
            </w:pPr>
            <w:r>
              <w:rPr>
                <w:rFonts w:ascii="Trebuchet MS" w:hAnsi="Trebuchet MS"/>
                <w:sz w:val="18"/>
                <w:szCs w:val="18"/>
              </w:rPr>
              <w:t>10</w:t>
            </w:r>
          </w:p>
        </w:tc>
        <w:tc>
          <w:tcPr>
            <w:tcW w:w="2353" w:type="dxa"/>
            <w:tcBorders>
              <w:top w:val="single" w:sz="4" w:space="0" w:color="auto"/>
              <w:left w:val="single" w:sz="4" w:space="0" w:color="auto"/>
              <w:bottom w:val="single" w:sz="4" w:space="0" w:color="auto"/>
            </w:tcBorders>
            <w:shd w:val="clear" w:color="auto" w:fill="FFFFFF"/>
            <w:vAlign w:val="bottom"/>
          </w:tcPr>
          <w:p w14:paraId="3480B2D4" w14:textId="77777777" w:rsidR="00112363" w:rsidRDefault="00112363" w:rsidP="009A595E">
            <w:pPr>
              <w:rPr>
                <w:rFonts w:ascii="Trebuchet MS" w:hAnsi="Trebuchet MS"/>
                <w:sz w:val="18"/>
                <w:szCs w:val="18"/>
              </w:rPr>
            </w:pPr>
            <w:proofErr w:type="spellStart"/>
            <w:r>
              <w:rPr>
                <w:rFonts w:ascii="Trebuchet MS" w:hAnsi="Trebuchet MS"/>
                <w:sz w:val="18"/>
                <w:szCs w:val="18"/>
              </w:rPr>
              <w:t>Spærrebum</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859305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0A0D586" w14:textId="77777777" w:rsidR="00112363" w:rsidRPr="007002C5" w:rsidRDefault="00112363" w:rsidP="009A595E">
            <w:pPr>
              <w:rPr>
                <w:rFonts w:ascii="Trebuchet MS" w:hAnsi="Trebuchet MS" w:cs="Trebuchet MS"/>
                <w:sz w:val="18"/>
                <w:szCs w:val="18"/>
              </w:rPr>
            </w:pPr>
            <w:proofErr w:type="spellStart"/>
            <w:r>
              <w:rPr>
                <w:rFonts w:ascii="Trebuchet MS" w:hAnsi="Trebuchet MS" w:cs="Trebuchet MS"/>
                <w:sz w:val="18"/>
                <w:szCs w:val="18"/>
              </w:rPr>
              <w:t>Spærrebum</w:t>
            </w:r>
            <w:proofErr w:type="spellEnd"/>
            <w:r>
              <w:rPr>
                <w:rFonts w:ascii="Trebuchet MS" w:hAnsi="Trebuchet MS" w:cs="Trebuchet MS"/>
                <w:sz w:val="18"/>
                <w:szCs w:val="18"/>
              </w:rPr>
              <w:t xml:space="preserve"> til blokering af </w:t>
            </w:r>
          </w:p>
        </w:tc>
      </w:tr>
      <w:tr w:rsidR="00112363" w:rsidRPr="0051728E" w14:paraId="7638DA83"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1ADD4D93" w14:textId="77777777" w:rsidR="00112363" w:rsidRDefault="00112363" w:rsidP="009A595E">
            <w:pPr>
              <w:jc w:val="center"/>
              <w:rPr>
                <w:rFonts w:ascii="Trebuchet MS" w:hAnsi="Trebuchet MS"/>
                <w:sz w:val="18"/>
                <w:szCs w:val="18"/>
              </w:rPr>
            </w:pPr>
            <w:r>
              <w:rPr>
                <w:rFonts w:ascii="Trebuchet MS" w:hAnsi="Trebuchet MS"/>
                <w:sz w:val="18"/>
                <w:szCs w:val="18"/>
              </w:rPr>
              <w:t>11</w:t>
            </w:r>
          </w:p>
        </w:tc>
        <w:tc>
          <w:tcPr>
            <w:tcW w:w="2353" w:type="dxa"/>
            <w:tcBorders>
              <w:top w:val="single" w:sz="4" w:space="0" w:color="auto"/>
              <w:left w:val="single" w:sz="4" w:space="0" w:color="auto"/>
              <w:bottom w:val="single" w:sz="4" w:space="0" w:color="auto"/>
            </w:tcBorders>
            <w:shd w:val="clear" w:color="auto" w:fill="FFFFFF"/>
            <w:vAlign w:val="bottom"/>
          </w:tcPr>
          <w:p w14:paraId="36F5CCD5" w14:textId="77777777" w:rsidR="00112363" w:rsidRDefault="00112363" w:rsidP="009A595E">
            <w:pPr>
              <w:rPr>
                <w:rFonts w:ascii="Trebuchet MS" w:hAnsi="Trebuchet MS"/>
                <w:sz w:val="18"/>
                <w:szCs w:val="18"/>
              </w:rPr>
            </w:pPr>
            <w:r>
              <w:rPr>
                <w:rFonts w:ascii="Trebuchet MS" w:hAnsi="Trebuchet MS"/>
                <w:sz w:val="18"/>
                <w:szCs w:val="18"/>
              </w:rPr>
              <w:t>Fartmåler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EBFC55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6E02A31F"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Fast fartmåler</w:t>
            </w:r>
          </w:p>
        </w:tc>
      </w:tr>
      <w:tr w:rsidR="00112363" w:rsidRPr="0051728E" w14:paraId="3F9A3911"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7E23D656" w14:textId="77777777" w:rsidR="00112363" w:rsidRDefault="00112363" w:rsidP="009A595E">
            <w:pPr>
              <w:jc w:val="center"/>
              <w:rPr>
                <w:rFonts w:ascii="Trebuchet MS" w:hAnsi="Trebuchet MS"/>
                <w:sz w:val="18"/>
                <w:szCs w:val="18"/>
              </w:rPr>
            </w:pPr>
            <w:r>
              <w:rPr>
                <w:rFonts w:ascii="Trebuchet MS" w:hAnsi="Trebuchet MS"/>
                <w:sz w:val="18"/>
                <w:szCs w:val="18"/>
              </w:rPr>
              <w:t>12</w:t>
            </w:r>
          </w:p>
        </w:tc>
        <w:tc>
          <w:tcPr>
            <w:tcW w:w="2353" w:type="dxa"/>
            <w:tcBorders>
              <w:top w:val="single" w:sz="4" w:space="0" w:color="auto"/>
              <w:left w:val="single" w:sz="4" w:space="0" w:color="auto"/>
              <w:bottom w:val="single" w:sz="4" w:space="0" w:color="auto"/>
            </w:tcBorders>
            <w:shd w:val="clear" w:color="auto" w:fill="FFFFFF"/>
            <w:vAlign w:val="bottom"/>
          </w:tcPr>
          <w:p w14:paraId="3FE2A019" w14:textId="77777777" w:rsidR="00112363" w:rsidRDefault="00112363" w:rsidP="009A595E">
            <w:pPr>
              <w:rPr>
                <w:rFonts w:ascii="Trebuchet MS" w:hAnsi="Trebuchet MS"/>
                <w:sz w:val="18"/>
                <w:szCs w:val="18"/>
              </w:rPr>
            </w:pPr>
            <w:r>
              <w:rPr>
                <w:rFonts w:ascii="Trebuchet MS" w:hAnsi="Trebuchet MS"/>
                <w:sz w:val="18"/>
                <w:szCs w:val="18"/>
              </w:rPr>
              <w:t>Tællerstation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424A67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D13E739"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Installation der automatisk tæller biler m.v.</w:t>
            </w:r>
          </w:p>
        </w:tc>
      </w:tr>
      <w:tr w:rsidR="000A3FDA" w:rsidRPr="00A67871" w14:paraId="56F401AE"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1A8C2655"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13</w:t>
            </w:r>
          </w:p>
        </w:tc>
        <w:tc>
          <w:tcPr>
            <w:tcW w:w="2353" w:type="dxa"/>
            <w:tcBorders>
              <w:top w:val="single" w:sz="4" w:space="0" w:color="auto"/>
              <w:left w:val="single" w:sz="4" w:space="0" w:color="auto"/>
              <w:bottom w:val="single" w:sz="4" w:space="0" w:color="auto"/>
            </w:tcBorders>
            <w:shd w:val="clear" w:color="auto" w:fill="FFFFFF"/>
            <w:vAlign w:val="bottom"/>
          </w:tcPr>
          <w:p w14:paraId="0DA7469A"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P-henvisninger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54C2C81"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654314C"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Skilte med henvisning til p-plads samt antal frie pladser til rådighed</w:t>
            </w:r>
          </w:p>
        </w:tc>
      </w:tr>
      <w:tr w:rsidR="000A3FDA" w:rsidRPr="00A67871" w14:paraId="4B666149"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9F15E94"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14</w:t>
            </w:r>
          </w:p>
        </w:tc>
        <w:tc>
          <w:tcPr>
            <w:tcW w:w="2353" w:type="dxa"/>
            <w:tcBorders>
              <w:top w:val="single" w:sz="4" w:space="0" w:color="auto"/>
              <w:left w:val="single" w:sz="4" w:space="0" w:color="auto"/>
              <w:bottom w:val="single" w:sz="4" w:space="0" w:color="auto"/>
            </w:tcBorders>
            <w:shd w:val="clear" w:color="auto" w:fill="FFFFFF"/>
            <w:vAlign w:val="bottom"/>
          </w:tcPr>
          <w:p w14:paraId="6BC642F5"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Cykelbarometer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03A020"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622AD7D"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Pylon/skilt med optælling af cyklister</w:t>
            </w:r>
          </w:p>
        </w:tc>
      </w:tr>
      <w:tr w:rsidR="000A3FDA" w:rsidRPr="00A67871" w14:paraId="268BCF71"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31AF154C"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15</w:t>
            </w:r>
          </w:p>
        </w:tc>
        <w:tc>
          <w:tcPr>
            <w:tcW w:w="2353" w:type="dxa"/>
            <w:tcBorders>
              <w:top w:val="single" w:sz="4" w:space="0" w:color="auto"/>
              <w:left w:val="single" w:sz="4" w:space="0" w:color="auto"/>
              <w:bottom w:val="single" w:sz="4" w:space="0" w:color="auto"/>
            </w:tcBorders>
            <w:shd w:val="clear" w:color="auto" w:fill="FFFFFF"/>
            <w:vAlign w:val="bottom"/>
          </w:tcPr>
          <w:p w14:paraId="24D0CE0B"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Højdevarsling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7D2FC5"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529E861C"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Skilt med signallys, der advarer for høje køretøjer mod at køre ind i ex. bro</w:t>
            </w:r>
          </w:p>
        </w:tc>
      </w:tr>
      <w:tr w:rsidR="00112363" w:rsidRPr="0051728E" w14:paraId="3C9A1D0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CA1F1C6" w14:textId="77777777" w:rsidR="00112363" w:rsidRDefault="00112363" w:rsidP="009A595E">
            <w:pPr>
              <w:jc w:val="center"/>
              <w:rPr>
                <w:rFonts w:ascii="Trebuchet MS" w:hAnsi="Trebuchet MS"/>
                <w:sz w:val="18"/>
                <w:szCs w:val="18"/>
              </w:rPr>
            </w:pPr>
            <w:r>
              <w:rPr>
                <w:rFonts w:ascii="Trebuchet MS" w:hAnsi="Trebuchet MS"/>
                <w:sz w:val="18"/>
                <w:szCs w:val="18"/>
              </w:rPr>
              <w:t>98</w:t>
            </w:r>
          </w:p>
        </w:tc>
        <w:tc>
          <w:tcPr>
            <w:tcW w:w="2353" w:type="dxa"/>
            <w:tcBorders>
              <w:top w:val="single" w:sz="4" w:space="0" w:color="auto"/>
              <w:left w:val="single" w:sz="4" w:space="0" w:color="auto"/>
              <w:bottom w:val="single" w:sz="4" w:space="0" w:color="auto"/>
            </w:tcBorders>
            <w:shd w:val="clear" w:color="auto" w:fill="FFFFFF"/>
            <w:vAlign w:val="bottom"/>
          </w:tcPr>
          <w:p w14:paraId="4BC51CF5" w14:textId="77777777" w:rsidR="00112363" w:rsidRDefault="00112363" w:rsidP="009A595E">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3F4CFA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1CEFBAE"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Andet</w:t>
            </w:r>
          </w:p>
        </w:tc>
      </w:tr>
      <w:tr w:rsidR="00112363" w:rsidRPr="0051728E" w14:paraId="2FABBEB2"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7F584EB6" w14:textId="77777777" w:rsidR="00112363" w:rsidRDefault="00112363" w:rsidP="009A595E">
            <w:pPr>
              <w:jc w:val="center"/>
              <w:rPr>
                <w:rFonts w:ascii="Trebuchet MS" w:hAnsi="Trebuchet MS"/>
                <w:sz w:val="18"/>
                <w:szCs w:val="18"/>
              </w:rPr>
            </w:pPr>
            <w:r>
              <w:rPr>
                <w:rFonts w:ascii="Trebuchet MS" w:hAnsi="Trebuchet MS"/>
                <w:sz w:val="18"/>
                <w:szCs w:val="18"/>
              </w:rPr>
              <w:t>99</w:t>
            </w:r>
          </w:p>
        </w:tc>
        <w:tc>
          <w:tcPr>
            <w:tcW w:w="2353" w:type="dxa"/>
            <w:tcBorders>
              <w:top w:val="single" w:sz="4" w:space="0" w:color="auto"/>
              <w:left w:val="single" w:sz="4" w:space="0" w:color="auto"/>
              <w:bottom w:val="single" w:sz="4" w:space="0" w:color="auto"/>
            </w:tcBorders>
            <w:shd w:val="clear" w:color="auto" w:fill="FFFFFF"/>
            <w:vAlign w:val="bottom"/>
          </w:tcPr>
          <w:p w14:paraId="79D08CA8" w14:textId="77777777" w:rsidR="00112363" w:rsidRDefault="00112363" w:rsidP="009A595E">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B1027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1B9602F" w14:textId="77777777" w:rsidR="00112363" w:rsidRPr="007E0FF5" w:rsidRDefault="00112363" w:rsidP="00E90B24">
            <w:pPr>
              <w:rPr>
                <w:rFonts w:ascii="Trebuchet MS" w:hAnsi="Trebuchet MS" w:cs="Trebuchet MS"/>
                <w:sz w:val="18"/>
                <w:szCs w:val="18"/>
              </w:rPr>
            </w:pPr>
            <w:r>
              <w:rPr>
                <w:rFonts w:ascii="Trebuchet MS" w:hAnsi="Trebuchet MS" w:cs="Trebuchet MS"/>
                <w:sz w:val="18"/>
                <w:szCs w:val="18"/>
              </w:rPr>
              <w:t>Manglende viden</w:t>
            </w:r>
          </w:p>
        </w:tc>
      </w:tr>
    </w:tbl>
    <w:p w14:paraId="2A96E0CC" w14:textId="16ADD2FD" w:rsidR="00EA0CC8" w:rsidRDefault="00EA0CC8" w:rsidP="00EA0CC8">
      <w:bookmarkStart w:id="331" w:name="_Toc292713357"/>
      <w:bookmarkStart w:id="332" w:name="_Toc292865488"/>
    </w:p>
    <w:p w14:paraId="2583E00B" w14:textId="77777777" w:rsidR="00EA0CC8" w:rsidRDefault="00EA0CC8">
      <w:r>
        <w:br w:type="page"/>
      </w:r>
    </w:p>
    <w:p w14:paraId="4FD495AD" w14:textId="1EBBED9A" w:rsidR="00453FC3" w:rsidRDefault="00C76DCC" w:rsidP="003429CF">
      <w:pPr>
        <w:pStyle w:val="Overskrift1"/>
      </w:pPr>
      <w:bookmarkStart w:id="333" w:name="_Toc63351466"/>
      <w:r>
        <w:lastRenderedPageBreak/>
        <w:t>5.</w:t>
      </w:r>
      <w:r w:rsidR="00380C13">
        <w:t>8</w:t>
      </w:r>
      <w:r w:rsidR="00071B26" w:rsidRPr="003429CF">
        <w:t xml:space="preserve"> Administration</w:t>
      </w:r>
      <w:bookmarkEnd w:id="331"/>
      <w:bookmarkEnd w:id="332"/>
      <w:bookmarkEnd w:id="333"/>
    </w:p>
    <w:p w14:paraId="297EE358" w14:textId="77777777" w:rsidR="00F13750" w:rsidRDefault="00380C13" w:rsidP="00F13750">
      <w:pPr>
        <w:pStyle w:val="Overskrift2"/>
        <w:rPr>
          <w:kern w:val="32"/>
        </w:rPr>
      </w:pPr>
      <w:bookmarkStart w:id="334" w:name="_Toc292713358"/>
      <w:bookmarkStart w:id="335" w:name="_Toc292865489"/>
      <w:bookmarkStart w:id="336" w:name="_Toc63351467"/>
      <w:proofErr w:type="gramStart"/>
      <w:r>
        <w:t>5.8.</w:t>
      </w:r>
      <w:r w:rsidR="00EA1623" w:rsidRPr="00066C65">
        <w:t>1</w:t>
      </w:r>
      <w:r w:rsidR="00A14BB9">
        <w:t xml:space="preserve"> </w:t>
      </w:r>
      <w:r w:rsidR="00EA1623" w:rsidRPr="00066C65">
        <w:t xml:space="preserve"> Grundejerforeninger</w:t>
      </w:r>
      <w:proofErr w:type="gramEnd"/>
      <w:r w:rsidR="00EA1623" w:rsidRPr="00066C65">
        <w:t>/</w:t>
      </w:r>
      <w:proofErr w:type="spellStart"/>
      <w:r w:rsidR="00EA1623" w:rsidRPr="00066C65">
        <w:t>Vejla</w:t>
      </w:r>
      <w:r w:rsidR="00CE3974" w:rsidRPr="003A52C1">
        <w:t>v</w:t>
      </w:r>
      <w:proofErr w:type="spellEnd"/>
      <w:r w:rsidR="00EA1623" w:rsidRPr="008C67CD">
        <w:t xml:space="preserve"> </w:t>
      </w:r>
      <w:r w:rsidR="00EA1623" w:rsidRPr="00066C65">
        <w:t>(5</w:t>
      </w:r>
      <w:r>
        <w:t>7</w:t>
      </w:r>
      <w:r w:rsidR="00EA1623" w:rsidRPr="00066C65">
        <w:t>00)</w:t>
      </w:r>
      <w:bookmarkEnd w:id="334"/>
      <w:bookmarkEnd w:id="335"/>
      <w:bookmarkEnd w:id="336"/>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76"/>
        <w:gridCol w:w="5245"/>
        <w:gridCol w:w="1134"/>
        <w:gridCol w:w="1134"/>
        <w:gridCol w:w="1275"/>
        <w:gridCol w:w="1673"/>
        <w:gridCol w:w="1021"/>
      </w:tblGrid>
      <w:tr w:rsidR="00F0484A" w:rsidRPr="0051728E" w14:paraId="714B514D" w14:textId="77777777" w:rsidTr="00C37B85">
        <w:trPr>
          <w:trHeight w:val="545"/>
        </w:trPr>
        <w:tc>
          <w:tcPr>
            <w:tcW w:w="1838" w:type="dxa"/>
            <w:tcBorders>
              <w:bottom w:val="single" w:sz="4" w:space="0" w:color="auto"/>
            </w:tcBorders>
            <w:shd w:val="clear" w:color="auto" w:fill="D9D9D9"/>
            <w:vAlign w:val="center"/>
          </w:tcPr>
          <w:p w14:paraId="03E4641D" w14:textId="77777777" w:rsidR="00F0484A" w:rsidRPr="009367BB" w:rsidRDefault="00F0484A" w:rsidP="00F0484A">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3C2E39DB" w14:textId="3D4964AA" w:rsidR="00F0484A" w:rsidRPr="009367BB" w:rsidRDefault="00F0484A" w:rsidP="00F0484A">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245" w:type="dxa"/>
            <w:tcBorders>
              <w:bottom w:val="single" w:sz="4" w:space="0" w:color="auto"/>
            </w:tcBorders>
            <w:shd w:val="clear" w:color="auto" w:fill="D9D9D9"/>
            <w:vAlign w:val="center"/>
          </w:tcPr>
          <w:p w14:paraId="6BE16867" w14:textId="54B4EE7E"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416F1647"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Datatype</w:t>
            </w:r>
          </w:p>
        </w:tc>
        <w:tc>
          <w:tcPr>
            <w:tcW w:w="1134" w:type="dxa"/>
            <w:tcBorders>
              <w:bottom w:val="single" w:sz="4" w:space="0" w:color="auto"/>
            </w:tcBorders>
            <w:shd w:val="clear" w:color="auto" w:fill="D9D9D9"/>
            <w:vAlign w:val="center"/>
          </w:tcPr>
          <w:p w14:paraId="5DB679FB"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5" w:type="dxa"/>
            <w:tcBorders>
              <w:bottom w:val="single" w:sz="4" w:space="0" w:color="auto"/>
            </w:tcBorders>
            <w:shd w:val="clear" w:color="auto" w:fill="D9D9D9"/>
            <w:vAlign w:val="center"/>
          </w:tcPr>
          <w:p w14:paraId="3C728A5E" w14:textId="77777777" w:rsidR="00F0484A" w:rsidRPr="009367BB" w:rsidRDefault="00F0484A" w:rsidP="00F0484A">
            <w:pPr>
              <w:autoSpaceDE w:val="0"/>
              <w:autoSpaceDN w:val="0"/>
              <w:adjustRightInd w:val="0"/>
              <w:rPr>
                <w:rFonts w:ascii="Trebuchet MS" w:hAnsi="Trebuchet MS" w:cs="Trebuchet MS"/>
                <w:bCs/>
                <w:sz w:val="18"/>
                <w:szCs w:val="18"/>
              </w:rPr>
            </w:pPr>
            <w:r w:rsidRPr="009367BB">
              <w:rPr>
                <w:rFonts w:ascii="Trebuchet MS" w:hAnsi="Trebuchet MS" w:cs="Trebuchet MS"/>
                <w:b/>
                <w:bCs/>
                <w:sz w:val="18"/>
                <w:szCs w:val="18"/>
              </w:rPr>
              <w:t>Obligatorisk /</w:t>
            </w:r>
            <w:r>
              <w:rPr>
                <w:rFonts w:ascii="Trebuchet MS" w:hAnsi="Trebuchet MS" w:cs="Trebuchet MS"/>
                <w:b/>
                <w:bCs/>
                <w:sz w:val="18"/>
                <w:szCs w:val="18"/>
              </w:rPr>
              <w:t xml:space="preserve"> </w:t>
            </w:r>
            <w:r w:rsidRPr="009367BB">
              <w:rPr>
                <w:rFonts w:ascii="Trebuchet MS" w:hAnsi="Trebuchet MS" w:cs="Trebuchet MS"/>
                <w:b/>
                <w:bCs/>
                <w:sz w:val="18"/>
                <w:szCs w:val="18"/>
              </w:rPr>
              <w:t>frit</w:t>
            </w:r>
          </w:p>
        </w:tc>
        <w:tc>
          <w:tcPr>
            <w:tcW w:w="2694" w:type="dxa"/>
            <w:gridSpan w:val="2"/>
            <w:shd w:val="clear" w:color="auto" w:fill="D9D9D9"/>
            <w:vAlign w:val="center"/>
          </w:tcPr>
          <w:p w14:paraId="11331F7A"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Eksempel</w:t>
            </w:r>
          </w:p>
        </w:tc>
      </w:tr>
      <w:tr w:rsidR="00F0484A" w:rsidRPr="00CE1917" w14:paraId="2AA43A6C"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D9D9D9"/>
            <w:vAlign w:val="bottom"/>
          </w:tcPr>
          <w:p w14:paraId="717AE9D6"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w:t>
            </w:r>
            <w:r w:rsidRPr="00FE3FC3">
              <w:rPr>
                <w:rFonts w:ascii="Trebuchet MS" w:hAnsi="Trebuchet MS" w:cs="Trebuchet MS"/>
                <w:sz w:val="18"/>
                <w:szCs w:val="18"/>
              </w:rPr>
              <w:t>orening</w:t>
            </w:r>
            <w:r>
              <w:rPr>
                <w:rFonts w:ascii="Trebuchet MS" w:hAnsi="Trebuchet MS" w:cs="Trebuchet MS"/>
                <w:sz w:val="18"/>
                <w:szCs w:val="18"/>
              </w:rPr>
              <w:t>_type_</w:t>
            </w:r>
            <w:r w:rsidRPr="00FE3FC3">
              <w:rPr>
                <w:rFonts w:ascii="Trebuchet MS" w:hAnsi="Trebuchet MS" w:cs="Trebuchet MS"/>
                <w:sz w:val="18"/>
                <w:szCs w:val="18"/>
              </w:rPr>
              <w:t>kode</w:t>
            </w:r>
            <w:proofErr w:type="spellEnd"/>
          </w:p>
        </w:tc>
        <w:tc>
          <w:tcPr>
            <w:tcW w:w="1276" w:type="dxa"/>
            <w:tcBorders>
              <w:top w:val="single" w:sz="4" w:space="0" w:color="auto"/>
              <w:left w:val="single" w:sz="4" w:space="0" w:color="auto"/>
              <w:bottom w:val="nil"/>
              <w:right w:val="single" w:sz="4" w:space="0" w:color="auto"/>
            </w:tcBorders>
            <w:vAlign w:val="bottom"/>
          </w:tcPr>
          <w:p w14:paraId="281EEA1E" w14:textId="22224FB9"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w:t>
            </w:r>
            <w:r w:rsidRPr="00FE3FC3">
              <w:rPr>
                <w:rFonts w:ascii="Trebuchet MS" w:hAnsi="Trebuchet MS" w:cs="Trebuchet MS"/>
                <w:sz w:val="18"/>
                <w:szCs w:val="18"/>
              </w:rPr>
              <w:t>ore</w:t>
            </w:r>
            <w:r>
              <w:rPr>
                <w:rFonts w:ascii="Trebuchet MS" w:hAnsi="Trebuchet MS" w:cs="Trebuchet MS"/>
                <w:sz w:val="18"/>
                <w:szCs w:val="18"/>
              </w:rPr>
              <w:t>n_ty_</w:t>
            </w:r>
            <w:r w:rsidRPr="00FE3FC3">
              <w:rPr>
                <w:rFonts w:ascii="Trebuchet MS" w:hAnsi="Trebuchet MS" w:cs="Trebuchet MS"/>
                <w:sz w:val="18"/>
                <w:szCs w:val="18"/>
              </w:rPr>
              <w:t>k</w:t>
            </w:r>
            <w:proofErr w:type="spellEnd"/>
          </w:p>
        </w:tc>
        <w:tc>
          <w:tcPr>
            <w:tcW w:w="5245" w:type="dxa"/>
            <w:tcBorders>
              <w:top w:val="single" w:sz="4" w:space="0" w:color="auto"/>
              <w:left w:val="single" w:sz="4" w:space="0" w:color="auto"/>
              <w:bottom w:val="nil"/>
              <w:right w:val="single" w:sz="4" w:space="0" w:color="auto"/>
            </w:tcBorders>
            <w:shd w:val="clear" w:color="auto" w:fill="auto"/>
            <w:vAlign w:val="bottom"/>
          </w:tcPr>
          <w:p w14:paraId="1369A21E" w14:textId="546E577B"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Feltet benyttes til at angive en type af forening via en kode.</w:t>
            </w:r>
          </w:p>
        </w:tc>
        <w:tc>
          <w:tcPr>
            <w:tcW w:w="1134" w:type="dxa"/>
            <w:tcBorders>
              <w:top w:val="single" w:sz="4" w:space="0" w:color="auto"/>
              <w:left w:val="single" w:sz="4" w:space="0" w:color="auto"/>
              <w:bottom w:val="nil"/>
              <w:right w:val="single" w:sz="4" w:space="0" w:color="auto"/>
            </w:tcBorders>
            <w:shd w:val="clear" w:color="auto" w:fill="auto"/>
            <w:vAlign w:val="bottom"/>
          </w:tcPr>
          <w:p w14:paraId="567D179D"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H</w:t>
            </w:r>
            <w:r w:rsidRPr="00FE3FC3">
              <w:rPr>
                <w:rFonts w:ascii="Trebuchet MS" w:hAnsi="Trebuchet MS" w:cs="Trebuchet MS"/>
                <w:sz w:val="18"/>
                <w:szCs w:val="18"/>
              </w:rPr>
              <w:t>eltal</w:t>
            </w:r>
          </w:p>
        </w:tc>
        <w:tc>
          <w:tcPr>
            <w:tcW w:w="1134" w:type="dxa"/>
            <w:tcBorders>
              <w:top w:val="single" w:sz="4" w:space="0" w:color="auto"/>
              <w:left w:val="single" w:sz="4" w:space="0" w:color="auto"/>
              <w:bottom w:val="nil"/>
              <w:right w:val="single" w:sz="4" w:space="0" w:color="auto"/>
            </w:tcBorders>
            <w:shd w:val="clear" w:color="auto" w:fill="auto"/>
            <w:vAlign w:val="bottom"/>
          </w:tcPr>
          <w:p w14:paraId="17FFBD27"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1-9</w:t>
            </w:r>
          </w:p>
        </w:tc>
        <w:tc>
          <w:tcPr>
            <w:tcW w:w="1275" w:type="dxa"/>
            <w:tcBorders>
              <w:top w:val="single" w:sz="4" w:space="0" w:color="auto"/>
              <w:left w:val="single" w:sz="4" w:space="0" w:color="auto"/>
              <w:bottom w:val="nil"/>
              <w:right w:val="single" w:sz="4" w:space="0" w:color="auto"/>
            </w:tcBorders>
            <w:shd w:val="clear" w:color="auto" w:fill="auto"/>
            <w:vAlign w:val="bottom"/>
          </w:tcPr>
          <w:p w14:paraId="49082FD9" w14:textId="77777777" w:rsidR="00F0484A" w:rsidRPr="00FE3FC3" w:rsidRDefault="00F0484A" w:rsidP="00F0484A">
            <w:pPr>
              <w:jc w:val="center"/>
              <w:rPr>
                <w:rFonts w:ascii="Trebuchet MS" w:hAnsi="Trebuchet MS" w:cs="Trebuchet MS"/>
                <w:sz w:val="18"/>
                <w:szCs w:val="18"/>
              </w:rPr>
            </w:pPr>
            <w:r w:rsidRPr="00FE3FC3">
              <w:rPr>
                <w:rFonts w:ascii="Trebuchet MS" w:hAnsi="Trebuchet MS" w:cs="Trebuchet MS"/>
                <w:sz w:val="18"/>
                <w:szCs w:val="18"/>
              </w:rPr>
              <w:t>O</w:t>
            </w:r>
          </w:p>
        </w:tc>
        <w:tc>
          <w:tcPr>
            <w:tcW w:w="2694" w:type="dxa"/>
            <w:gridSpan w:val="2"/>
            <w:tcBorders>
              <w:top w:val="single" w:sz="4" w:space="0" w:color="auto"/>
              <w:left w:val="single" w:sz="4" w:space="0" w:color="auto"/>
              <w:bottom w:val="nil"/>
              <w:right w:val="single" w:sz="4" w:space="0" w:color="auto"/>
            </w:tcBorders>
            <w:shd w:val="clear" w:color="auto" w:fill="auto"/>
            <w:vAlign w:val="bottom"/>
          </w:tcPr>
          <w:p w14:paraId="5A2077E4"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4</w:t>
            </w:r>
          </w:p>
        </w:tc>
      </w:tr>
      <w:tr w:rsidR="00F0484A" w:rsidRPr="00CE1917" w14:paraId="41E6BA2F"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99CCFF"/>
            <w:vAlign w:val="bottom"/>
          </w:tcPr>
          <w:p w14:paraId="79621DD8"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forening_</w:t>
            </w:r>
            <w:r w:rsidRPr="00FE3FC3">
              <w:rPr>
                <w:rFonts w:ascii="Trebuchet MS" w:hAnsi="Trebuchet MS" w:cs="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6B3D8576" w14:textId="04516D06"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foren_</w:t>
            </w:r>
            <w:r w:rsidRPr="00FE3FC3">
              <w:rPr>
                <w:rFonts w:ascii="Trebuchet MS" w:hAnsi="Trebuchet MS" w:cs="Trebuchet MS"/>
                <w:sz w:val="18"/>
                <w:szCs w:val="18"/>
              </w:rPr>
              <w:t>ty</w:t>
            </w:r>
            <w:proofErr w:type="spellEnd"/>
          </w:p>
        </w:tc>
        <w:tc>
          <w:tcPr>
            <w:tcW w:w="5245" w:type="dxa"/>
            <w:tcBorders>
              <w:top w:val="single" w:sz="4" w:space="0" w:color="auto"/>
              <w:left w:val="single" w:sz="4" w:space="0" w:color="auto"/>
              <w:bottom w:val="nil"/>
              <w:right w:val="single" w:sz="4" w:space="0" w:color="auto"/>
            </w:tcBorders>
            <w:shd w:val="clear" w:color="auto" w:fill="99CCFF"/>
            <w:vAlign w:val="bottom"/>
          </w:tcPr>
          <w:p w14:paraId="441FD4CA" w14:textId="450851F9"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Feltet benyttes til at oversættekoden til tekst.</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143323D3"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08F21259"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nil"/>
              <w:right w:val="single" w:sz="4" w:space="0" w:color="auto"/>
            </w:tcBorders>
            <w:shd w:val="clear" w:color="auto" w:fill="99CCFF"/>
            <w:vAlign w:val="bottom"/>
          </w:tcPr>
          <w:p w14:paraId="49B698C1" w14:textId="77777777" w:rsidR="00F0484A" w:rsidRPr="00FE3FC3" w:rsidRDefault="00F0484A" w:rsidP="00F0484A">
            <w:pPr>
              <w:jc w:val="center"/>
              <w:rPr>
                <w:rFonts w:ascii="Trebuchet MS" w:hAnsi="Trebuchet MS" w:cs="Trebuchet MS"/>
                <w:sz w:val="18"/>
                <w:szCs w:val="18"/>
              </w:rPr>
            </w:pPr>
            <w:r>
              <w:rPr>
                <w:rFonts w:ascii="Trebuchet MS" w:hAnsi="Trebuchet MS" w:cs="Trebuchet MS"/>
                <w:sz w:val="18"/>
                <w:szCs w:val="18"/>
              </w:rPr>
              <w:t>S</w:t>
            </w:r>
          </w:p>
        </w:tc>
        <w:tc>
          <w:tcPr>
            <w:tcW w:w="2694" w:type="dxa"/>
            <w:gridSpan w:val="2"/>
            <w:tcBorders>
              <w:top w:val="single" w:sz="4" w:space="0" w:color="auto"/>
              <w:left w:val="single" w:sz="4" w:space="0" w:color="auto"/>
              <w:bottom w:val="nil"/>
              <w:right w:val="single" w:sz="4" w:space="0" w:color="auto"/>
            </w:tcBorders>
            <w:shd w:val="clear" w:color="auto" w:fill="99CCFF"/>
            <w:vAlign w:val="bottom"/>
          </w:tcPr>
          <w:p w14:paraId="7D0EF555" w14:textId="77777777" w:rsidR="00F0484A" w:rsidRPr="00FE3FC3" w:rsidRDefault="00F0484A" w:rsidP="00F0484A">
            <w:pPr>
              <w:rPr>
                <w:rFonts w:ascii="Trebuchet MS" w:hAnsi="Trebuchet MS" w:cs="Trebuchet MS"/>
                <w:sz w:val="18"/>
                <w:szCs w:val="18"/>
              </w:rPr>
            </w:pPr>
            <w:proofErr w:type="spellStart"/>
            <w:r w:rsidRPr="00FE3FC3">
              <w:rPr>
                <w:rFonts w:ascii="Trebuchet MS" w:hAnsi="Trebuchet MS" w:cs="Trebuchet MS"/>
                <w:sz w:val="18"/>
                <w:szCs w:val="18"/>
              </w:rPr>
              <w:t>Vejla</w:t>
            </w:r>
            <w:r w:rsidRPr="003A52C1">
              <w:rPr>
                <w:rFonts w:ascii="Trebuchet MS" w:hAnsi="Trebuchet MS" w:cs="Trebuchet MS"/>
                <w:b/>
                <w:sz w:val="18"/>
                <w:szCs w:val="18"/>
              </w:rPr>
              <w:t>v</w:t>
            </w:r>
            <w:proofErr w:type="spellEnd"/>
          </w:p>
        </w:tc>
      </w:tr>
      <w:tr w:rsidR="00F0484A" w:rsidRPr="00CE1917" w14:paraId="19EBE049"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D9D9D9"/>
            <w:vAlign w:val="bottom"/>
          </w:tcPr>
          <w:p w14:paraId="4B81841A"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forening_</w:t>
            </w:r>
            <w:r w:rsidRPr="00FE3FC3">
              <w:rPr>
                <w:rFonts w:ascii="Trebuchet MS" w:hAnsi="Trebuchet MS" w:cs="Trebuchet MS"/>
                <w:sz w:val="18"/>
                <w:szCs w:val="18"/>
              </w:rPr>
              <w:t>navn</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5A210191" w14:textId="7F0DAE50"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foren_</w:t>
            </w:r>
            <w:r w:rsidRPr="00FE3FC3">
              <w:rPr>
                <w:rFonts w:ascii="Trebuchet MS" w:hAnsi="Trebuchet MS" w:cs="Trebuchet MS"/>
                <w:sz w:val="18"/>
                <w:szCs w:val="18"/>
              </w:rPr>
              <w:t>navn</w:t>
            </w:r>
            <w:proofErr w:type="spellEnd"/>
          </w:p>
        </w:tc>
        <w:tc>
          <w:tcPr>
            <w:tcW w:w="5245" w:type="dxa"/>
            <w:tcBorders>
              <w:top w:val="single" w:sz="4" w:space="0" w:color="auto"/>
              <w:left w:val="single" w:sz="4" w:space="0" w:color="auto"/>
              <w:bottom w:val="nil"/>
              <w:right w:val="single" w:sz="4" w:space="0" w:color="auto"/>
            </w:tcBorders>
            <w:shd w:val="clear" w:color="auto" w:fill="FFFFFF"/>
            <w:vAlign w:val="bottom"/>
          </w:tcPr>
          <w:p w14:paraId="42B5A9EB" w14:textId="3235EF10"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Det navn på foreningen, der fremgår af vedtægter m.v.</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4E44795B"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33F081DC"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2CB29AAE" w14:textId="77777777" w:rsidR="00F0484A" w:rsidRPr="00FE3FC3" w:rsidRDefault="00F0484A" w:rsidP="00F0484A">
            <w:pPr>
              <w:jc w:val="center"/>
              <w:rPr>
                <w:rFonts w:ascii="Trebuchet MS" w:hAnsi="Trebuchet MS" w:cs="Trebuchet MS"/>
                <w:sz w:val="18"/>
                <w:szCs w:val="18"/>
              </w:rPr>
            </w:pPr>
            <w:r w:rsidRPr="00FE3FC3">
              <w:rPr>
                <w:rFonts w:ascii="Trebuchet MS" w:hAnsi="Trebuchet MS" w:cs="Trebuchet MS"/>
                <w:sz w:val="18"/>
                <w:szCs w:val="18"/>
              </w:rPr>
              <w:t>O</w:t>
            </w:r>
          </w:p>
        </w:tc>
        <w:tc>
          <w:tcPr>
            <w:tcW w:w="2694" w:type="dxa"/>
            <w:gridSpan w:val="2"/>
            <w:tcBorders>
              <w:top w:val="single" w:sz="4" w:space="0" w:color="auto"/>
              <w:left w:val="single" w:sz="4" w:space="0" w:color="auto"/>
              <w:bottom w:val="nil"/>
              <w:right w:val="single" w:sz="4" w:space="0" w:color="auto"/>
            </w:tcBorders>
            <w:shd w:val="clear" w:color="auto" w:fill="FFFFFF"/>
            <w:vAlign w:val="bottom"/>
          </w:tcPr>
          <w:p w14:paraId="5AE4E32B"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 xml:space="preserve">Møllevejens </w:t>
            </w:r>
            <w:proofErr w:type="spellStart"/>
            <w:r w:rsidRPr="00FE3FC3">
              <w:rPr>
                <w:rFonts w:ascii="Trebuchet MS" w:hAnsi="Trebuchet MS" w:cs="Trebuchet MS"/>
                <w:sz w:val="18"/>
                <w:szCs w:val="18"/>
              </w:rPr>
              <w:t>Vejla</w:t>
            </w:r>
            <w:r w:rsidRPr="003A52C1">
              <w:rPr>
                <w:rFonts w:ascii="Trebuchet MS" w:hAnsi="Trebuchet MS" w:cs="Trebuchet MS"/>
                <w:b/>
                <w:sz w:val="18"/>
                <w:szCs w:val="18"/>
              </w:rPr>
              <w:t>v</w:t>
            </w:r>
            <w:proofErr w:type="spellEnd"/>
          </w:p>
        </w:tc>
      </w:tr>
      <w:tr w:rsidR="00F0484A" w:rsidRPr="00D15BC6" w14:paraId="7CEECC5E" w14:textId="77777777" w:rsidTr="00C37B85">
        <w:trPr>
          <w:trHeight w:hRule="exact" w:val="469"/>
        </w:trPr>
        <w:tc>
          <w:tcPr>
            <w:tcW w:w="1838" w:type="dxa"/>
            <w:tcBorders>
              <w:top w:val="single" w:sz="4" w:space="0" w:color="auto"/>
              <w:left w:val="single" w:sz="4" w:space="0" w:color="auto"/>
              <w:bottom w:val="nil"/>
              <w:right w:val="single" w:sz="4" w:space="0" w:color="auto"/>
            </w:tcBorders>
            <w:shd w:val="clear" w:color="auto" w:fill="D9D9D9"/>
            <w:vAlign w:val="center"/>
          </w:tcPr>
          <w:p w14:paraId="09080712" w14:textId="77777777" w:rsidR="00F0484A" w:rsidRPr="005810E9"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forening_cvr</w:t>
            </w:r>
            <w:proofErr w:type="spellEnd"/>
          </w:p>
        </w:tc>
        <w:tc>
          <w:tcPr>
            <w:tcW w:w="1276" w:type="dxa"/>
            <w:tcBorders>
              <w:top w:val="single" w:sz="4" w:space="0" w:color="auto"/>
              <w:left w:val="single" w:sz="4" w:space="0" w:color="auto"/>
              <w:bottom w:val="nil"/>
              <w:right w:val="single" w:sz="4" w:space="0" w:color="auto"/>
            </w:tcBorders>
            <w:vAlign w:val="center"/>
          </w:tcPr>
          <w:p w14:paraId="7B742DEC" w14:textId="0B3A6FE2" w:rsidR="00F0484A" w:rsidRPr="005810E9" w:rsidRDefault="00F0484A" w:rsidP="00F0484A">
            <w:pPr>
              <w:rPr>
                <w:rFonts w:ascii="Trebuchet MS" w:hAnsi="Trebuchet MS"/>
                <w:sz w:val="18"/>
                <w:szCs w:val="18"/>
              </w:rPr>
            </w:pPr>
            <w:proofErr w:type="spellStart"/>
            <w:r w:rsidRPr="005810E9">
              <w:rPr>
                <w:rFonts w:ascii="Trebuchet MS" w:hAnsi="Trebuchet MS" w:cs="Trebuchet MS"/>
                <w:sz w:val="18"/>
                <w:szCs w:val="18"/>
              </w:rPr>
              <w:t>foren_cvr</w:t>
            </w:r>
            <w:proofErr w:type="spellEnd"/>
          </w:p>
        </w:tc>
        <w:tc>
          <w:tcPr>
            <w:tcW w:w="5245" w:type="dxa"/>
            <w:tcBorders>
              <w:top w:val="single" w:sz="4" w:space="0" w:color="auto"/>
              <w:left w:val="single" w:sz="4" w:space="0" w:color="auto"/>
              <w:bottom w:val="nil"/>
              <w:right w:val="single" w:sz="4" w:space="0" w:color="auto"/>
            </w:tcBorders>
            <w:shd w:val="clear" w:color="auto" w:fill="auto"/>
            <w:vAlign w:val="center"/>
          </w:tcPr>
          <w:p w14:paraId="1403FA02" w14:textId="3F45FFD4" w:rsidR="00F0484A" w:rsidRPr="005810E9" w:rsidRDefault="00F0484A" w:rsidP="00F0484A">
            <w:pPr>
              <w:rPr>
                <w:rFonts w:ascii="Trebuchet MS" w:hAnsi="Trebuchet MS" w:cs="Trebuchet MS"/>
                <w:sz w:val="18"/>
                <w:szCs w:val="18"/>
              </w:rPr>
            </w:pPr>
            <w:r w:rsidRPr="005810E9">
              <w:rPr>
                <w:rFonts w:ascii="Trebuchet MS" w:hAnsi="Trebuchet MS"/>
                <w:sz w:val="18"/>
                <w:szCs w:val="18"/>
              </w:rPr>
              <w:t xml:space="preserve">Foreningens </w:t>
            </w:r>
            <w:proofErr w:type="gramStart"/>
            <w:r w:rsidRPr="005810E9">
              <w:rPr>
                <w:rFonts w:ascii="Trebuchet MS" w:hAnsi="Trebuchet MS"/>
                <w:sz w:val="18"/>
                <w:szCs w:val="18"/>
              </w:rPr>
              <w:t>CVR nummer</w:t>
            </w:r>
            <w:proofErr w:type="gramEnd"/>
          </w:p>
        </w:tc>
        <w:tc>
          <w:tcPr>
            <w:tcW w:w="1134" w:type="dxa"/>
            <w:tcBorders>
              <w:top w:val="single" w:sz="4" w:space="0" w:color="auto"/>
              <w:left w:val="single" w:sz="4" w:space="0" w:color="auto"/>
              <w:bottom w:val="nil"/>
              <w:right w:val="single" w:sz="4" w:space="0" w:color="auto"/>
            </w:tcBorders>
            <w:shd w:val="clear" w:color="auto" w:fill="auto"/>
            <w:vAlign w:val="center"/>
          </w:tcPr>
          <w:p w14:paraId="779AE89A" w14:textId="77777777" w:rsidR="00F0484A" w:rsidRPr="005810E9" w:rsidRDefault="00F0484A" w:rsidP="00F0484A">
            <w:pPr>
              <w:rPr>
                <w:rFonts w:ascii="Trebuchet MS" w:hAnsi="Trebuchet MS" w:cs="Trebuchet MS"/>
                <w:sz w:val="18"/>
                <w:szCs w:val="18"/>
              </w:rPr>
            </w:pPr>
            <w:r w:rsidRPr="005810E9">
              <w:rPr>
                <w:rFonts w:ascii="Trebuchet MS" w:hAnsi="Trebuchet MS"/>
                <w:sz w:val="18"/>
                <w:szCs w:val="18"/>
              </w:rPr>
              <w:t>Heltal</w:t>
            </w:r>
          </w:p>
        </w:tc>
        <w:tc>
          <w:tcPr>
            <w:tcW w:w="1134" w:type="dxa"/>
            <w:tcBorders>
              <w:top w:val="single" w:sz="4" w:space="0" w:color="auto"/>
              <w:left w:val="single" w:sz="4" w:space="0" w:color="auto"/>
              <w:bottom w:val="nil"/>
              <w:right w:val="single" w:sz="4" w:space="0" w:color="auto"/>
            </w:tcBorders>
            <w:shd w:val="clear" w:color="auto" w:fill="auto"/>
            <w:vAlign w:val="bottom"/>
          </w:tcPr>
          <w:p w14:paraId="0CDA5FE6" w14:textId="77777777" w:rsidR="00F0484A" w:rsidRPr="005810E9" w:rsidRDefault="00F0484A" w:rsidP="00F0484A">
            <w:pPr>
              <w:rPr>
                <w:rFonts w:ascii="Trebuchet MS" w:hAnsi="Trebuchet MS" w:cs="Trebuchet MS"/>
                <w:sz w:val="18"/>
                <w:szCs w:val="18"/>
              </w:rPr>
            </w:pPr>
            <w:r w:rsidRPr="005810E9">
              <w:rPr>
                <w:rFonts w:ascii="Trebuchet MS" w:hAnsi="Trebuchet MS"/>
                <w:sz w:val="18"/>
                <w:szCs w:val="18"/>
              </w:rPr>
              <w:t>10000000-99999999</w:t>
            </w:r>
          </w:p>
        </w:tc>
        <w:tc>
          <w:tcPr>
            <w:tcW w:w="1275" w:type="dxa"/>
            <w:tcBorders>
              <w:top w:val="single" w:sz="4" w:space="0" w:color="auto"/>
              <w:left w:val="single" w:sz="4" w:space="0" w:color="auto"/>
              <w:bottom w:val="nil"/>
              <w:right w:val="single" w:sz="4" w:space="0" w:color="auto"/>
            </w:tcBorders>
            <w:shd w:val="clear" w:color="auto" w:fill="auto"/>
            <w:vAlign w:val="center"/>
          </w:tcPr>
          <w:p w14:paraId="309DA916" w14:textId="77777777" w:rsidR="00F0484A" w:rsidRPr="005810E9" w:rsidRDefault="00F0484A" w:rsidP="00F0484A">
            <w:pPr>
              <w:jc w:val="center"/>
              <w:rPr>
                <w:rFonts w:ascii="Trebuchet MS" w:hAnsi="Trebuchet MS" w:cs="Trebuchet MS"/>
                <w:sz w:val="18"/>
                <w:szCs w:val="18"/>
              </w:rPr>
            </w:pPr>
            <w:r w:rsidRPr="005810E9">
              <w:rPr>
                <w:rFonts w:ascii="Trebuchet MS" w:hAnsi="Trebuchet MS" w:cs="Trebuchet MS"/>
                <w:sz w:val="18"/>
                <w:szCs w:val="18"/>
              </w:rPr>
              <w:t>F</w:t>
            </w:r>
          </w:p>
        </w:tc>
        <w:tc>
          <w:tcPr>
            <w:tcW w:w="2694" w:type="dxa"/>
            <w:gridSpan w:val="2"/>
            <w:tcBorders>
              <w:top w:val="single" w:sz="4" w:space="0" w:color="auto"/>
              <w:left w:val="single" w:sz="4" w:space="0" w:color="auto"/>
              <w:bottom w:val="nil"/>
              <w:right w:val="single" w:sz="4" w:space="0" w:color="auto"/>
            </w:tcBorders>
            <w:shd w:val="clear" w:color="auto" w:fill="auto"/>
            <w:vAlign w:val="center"/>
          </w:tcPr>
          <w:p w14:paraId="2B6C831D"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29189641</w:t>
            </w:r>
          </w:p>
        </w:tc>
      </w:tr>
      <w:tr w:rsidR="00F0484A" w:rsidRPr="00CE1917" w14:paraId="1ABF2E94"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7023345F" w14:textId="77777777" w:rsidR="00F0484A" w:rsidRPr="005810E9"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lokalpl_nr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CF5E9E7" w14:textId="1D6F7E1F" w:rsidR="00F0484A" w:rsidRPr="007E0FF5"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lokalpl_nr</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bottom"/>
          </w:tcPr>
          <w:p w14:paraId="119D14E1" w14:textId="3312A2A2"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 xml:space="preserve">Lokalplan </w:t>
            </w:r>
            <w:proofErr w:type="spellStart"/>
            <w:r w:rsidRPr="007E0FF5">
              <w:rPr>
                <w:rFonts w:ascii="Trebuchet MS" w:hAnsi="Trebuchet MS" w:cs="Trebuchet MS"/>
                <w:sz w:val="18"/>
                <w:szCs w:val="18"/>
              </w:rPr>
              <w:t>nr</w:t>
            </w:r>
            <w:proofErr w:type="spellEnd"/>
            <w:r w:rsidRPr="007E0FF5">
              <w:rPr>
                <w:rFonts w:ascii="Trebuchet MS" w:hAnsi="Trebuchet MS" w:cs="Trebuchet MS"/>
                <w:sz w:val="18"/>
                <w:szCs w:val="18"/>
              </w:rPr>
              <w:t xml:space="preserve"> på den lokalplan som har stiftet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236B2A9"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70DCB5"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5FCFC107" w14:textId="77777777" w:rsidR="00F0484A" w:rsidRPr="00FE3FC3" w:rsidRDefault="00F0484A" w:rsidP="00F0484A">
            <w:pPr>
              <w:jc w:val="center"/>
              <w:rPr>
                <w:rFonts w:ascii="Trebuchet MS" w:hAnsi="Trebuchet MS" w:cs="Trebuchet MS"/>
                <w:sz w:val="18"/>
                <w:szCs w:val="18"/>
              </w:rPr>
            </w:pPr>
            <w:r>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02D0900"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F-1023</w:t>
            </w:r>
          </w:p>
        </w:tc>
      </w:tr>
      <w:tr w:rsidR="00F0484A" w:rsidRPr="008C67CD" w14:paraId="737DE7F7" w14:textId="77777777" w:rsidTr="00C37B85">
        <w:trPr>
          <w:trHeight w:hRule="exact" w:val="378"/>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336A949F"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formand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7E7D677C" w14:textId="5946210F" w:rsidR="00F0484A" w:rsidRPr="000B2E88" w:rsidRDefault="00F0484A" w:rsidP="00F0484A">
            <w:pPr>
              <w:rPr>
                <w:rFonts w:ascii="Trebuchet MS" w:hAnsi="Trebuchet MS" w:cs="Trebuchet MS"/>
                <w:sz w:val="18"/>
                <w:szCs w:val="18"/>
              </w:rPr>
            </w:pPr>
            <w:r w:rsidRPr="005810E9">
              <w:rPr>
                <w:rFonts w:ascii="Trebuchet MS" w:hAnsi="Trebuchet MS" w:cs="Trebuchet MS"/>
                <w:sz w:val="18"/>
                <w:szCs w:val="18"/>
              </w:rPr>
              <w:t>formand</w:t>
            </w:r>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1AD45BB9" w14:textId="311B46F1"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Navn på formand/kontaktperson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FCF9861"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A15A8B7"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0-128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6BF64866"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O</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2445BA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Jens Hansen</w:t>
            </w:r>
          </w:p>
        </w:tc>
      </w:tr>
      <w:tr w:rsidR="00F0484A" w:rsidRPr="008C67CD" w14:paraId="296B3FF9"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4038F30E"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gf_tlf</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373917A" w14:textId="726F2652"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gf_tlf</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63D13162" w14:textId="2BF7FB61" w:rsidR="00F0484A" w:rsidRPr="000B2E88" w:rsidRDefault="00F0484A" w:rsidP="00F0484A">
            <w:pPr>
              <w:rPr>
                <w:rFonts w:ascii="Trebuchet MS" w:hAnsi="Trebuchet MS" w:cs="Trebuchet MS"/>
                <w:sz w:val="18"/>
                <w:szCs w:val="18"/>
              </w:rPr>
            </w:pPr>
            <w:proofErr w:type="gramStart"/>
            <w:r w:rsidRPr="000B2E88">
              <w:rPr>
                <w:rFonts w:ascii="Trebuchet MS" w:hAnsi="Trebuchet MS" w:cs="Trebuchet MS"/>
                <w:sz w:val="18"/>
                <w:szCs w:val="18"/>
              </w:rPr>
              <w:t>Telefon nr.</w:t>
            </w:r>
            <w:proofErr w:type="gramEnd"/>
            <w:r w:rsidRPr="000B2E88">
              <w:rPr>
                <w:rFonts w:ascii="Trebuchet MS" w:hAnsi="Trebuchet MS" w:cs="Trebuchet MS"/>
                <w:sz w:val="18"/>
                <w:szCs w:val="18"/>
              </w:rPr>
              <w:t xml:space="preserve"> som formand træffes på</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B605983"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Heltal</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56D96B"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11111111-99999999</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20DFCE31"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4F5EBFE"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12345678</w:t>
            </w:r>
          </w:p>
        </w:tc>
      </w:tr>
      <w:tr w:rsidR="00F0484A" w:rsidRPr="008C67CD" w14:paraId="4CC72F76"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1281FEFD"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gf_adresse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D23B374" w14:textId="2D1E0AE1"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gf_adresse</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201FE6FC" w14:textId="63A0DBF8"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Fuld </w:t>
            </w:r>
            <w:proofErr w:type="gramStart"/>
            <w:r w:rsidRPr="000B2E88">
              <w:rPr>
                <w:rFonts w:ascii="Trebuchet MS" w:hAnsi="Trebuchet MS" w:cs="Trebuchet MS"/>
                <w:sz w:val="18"/>
                <w:szCs w:val="18"/>
              </w:rPr>
              <w:t>post adresse</w:t>
            </w:r>
            <w:proofErr w:type="gramEnd"/>
            <w:r w:rsidRPr="000B2E88">
              <w:rPr>
                <w:rFonts w:ascii="Trebuchet MS" w:hAnsi="Trebuchet MS" w:cs="Trebuchet MS"/>
                <w:sz w:val="18"/>
                <w:szCs w:val="18"/>
              </w:rPr>
              <w:t xml:space="preserve"> på formand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2ED186F"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CF075B"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0-254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0D5A0E46"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2E2403C"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Skorstensvej 112, 8660 Skanderborg</w:t>
            </w:r>
          </w:p>
        </w:tc>
      </w:tr>
      <w:tr w:rsidR="00F0484A" w:rsidRPr="008C67CD" w14:paraId="40893853"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1074B0C4"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gf_mail</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8EDE213" w14:textId="74943393"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gf_mail</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67ADFC15" w14:textId="4DA8345E"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Email</w:t>
            </w:r>
            <w:proofErr w:type="spellEnd"/>
            <w:r w:rsidRPr="000B2E88">
              <w:rPr>
                <w:rFonts w:ascii="Trebuchet MS" w:hAnsi="Trebuchet MS" w:cs="Trebuchet MS"/>
                <w:sz w:val="18"/>
                <w:szCs w:val="18"/>
              </w:rPr>
              <w:t xml:space="preserve"> adresse på formand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8ACAA44"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30CB71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0-254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09D9A729"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DEE7847" w14:textId="77777777" w:rsidR="00F0484A" w:rsidRPr="000B2E88" w:rsidRDefault="00F0484A" w:rsidP="00F0484A">
            <w:pPr>
              <w:rPr>
                <w:rFonts w:ascii="Trebuchet MS" w:hAnsi="Trebuchet MS" w:cs="Trebuchet MS"/>
                <w:sz w:val="18"/>
                <w:szCs w:val="18"/>
              </w:rPr>
            </w:pPr>
          </w:p>
        </w:tc>
      </w:tr>
      <w:tr w:rsidR="00F0484A" w:rsidRPr="008C67CD" w14:paraId="7A82014B"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D9D9D9"/>
            <w:vAlign w:val="bottom"/>
          </w:tcPr>
          <w:p w14:paraId="6B429DA5"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gf_adr_beskyt_kode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48A8AF7" w14:textId="1EA3AE90"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w:t>
            </w:r>
            <w:r>
              <w:rPr>
                <w:rFonts w:ascii="Trebuchet MS" w:hAnsi="Trebuchet MS" w:cs="Trebuchet MS"/>
                <w:sz w:val="18"/>
                <w:szCs w:val="18"/>
              </w:rPr>
              <w:t>besky</w:t>
            </w:r>
            <w:r w:rsidRPr="000B2E88">
              <w:rPr>
                <w:rFonts w:ascii="Trebuchet MS" w:hAnsi="Trebuchet MS" w:cs="Trebuchet MS"/>
                <w:sz w:val="18"/>
                <w:szCs w:val="18"/>
              </w:rPr>
              <w:t>_k</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auto"/>
            <w:vAlign w:val="bottom"/>
          </w:tcPr>
          <w:p w14:paraId="75A6A671" w14:textId="6906CA44"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Kode </w:t>
            </w:r>
            <w:proofErr w:type="gramStart"/>
            <w:r w:rsidRPr="000B2E88">
              <w:rPr>
                <w:rFonts w:ascii="Trebuchet MS" w:hAnsi="Trebuchet MS" w:cs="Trebuchet MS"/>
                <w:sz w:val="18"/>
                <w:szCs w:val="18"/>
              </w:rPr>
              <w:t>for  tilladelse</w:t>
            </w:r>
            <w:proofErr w:type="gramEnd"/>
            <w:r w:rsidRPr="000B2E88">
              <w:rPr>
                <w:rFonts w:ascii="Trebuchet MS" w:hAnsi="Trebuchet MS" w:cs="Trebuchet MS"/>
                <w:sz w:val="18"/>
                <w:szCs w:val="18"/>
              </w:rPr>
              <w:t xml:space="preserve"> til videregivelse af adresse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54C45A6"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2A18A9E1"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 tegn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0F39D58A"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8C1B679"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B</w:t>
            </w:r>
          </w:p>
        </w:tc>
      </w:tr>
      <w:tr w:rsidR="00F0484A" w:rsidRPr="008C67CD" w14:paraId="74390A14" w14:textId="77777777" w:rsidTr="00C37B85">
        <w:trPr>
          <w:trHeight w:hRule="exact" w:val="461"/>
        </w:trPr>
        <w:tc>
          <w:tcPr>
            <w:tcW w:w="1838" w:type="dxa"/>
            <w:tcBorders>
              <w:top w:val="single" w:sz="4" w:space="0" w:color="auto"/>
              <w:left w:val="single" w:sz="4" w:space="0" w:color="auto"/>
              <w:bottom w:val="single" w:sz="4" w:space="0" w:color="auto"/>
              <w:right w:val="single" w:sz="4" w:space="0" w:color="auto"/>
            </w:tcBorders>
            <w:shd w:val="clear" w:color="auto" w:fill="99CCFF"/>
            <w:vAlign w:val="center"/>
          </w:tcPr>
          <w:p w14:paraId="68788312"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gf_adr_beskyt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center"/>
          </w:tcPr>
          <w:p w14:paraId="6F07549E" w14:textId="500A87EA"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w:t>
            </w:r>
            <w:r>
              <w:rPr>
                <w:rFonts w:ascii="Trebuchet MS" w:hAnsi="Trebuchet MS" w:cs="Trebuchet MS"/>
                <w:sz w:val="18"/>
                <w:szCs w:val="18"/>
              </w:rPr>
              <w:t>besky</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99CCFF"/>
            <w:vAlign w:val="center"/>
          </w:tcPr>
          <w:p w14:paraId="724927DF" w14:textId="1201EDAA"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Tekst for </w:t>
            </w:r>
            <w:proofErr w:type="gramStart"/>
            <w:r w:rsidRPr="000B2E88">
              <w:rPr>
                <w:rFonts w:ascii="Trebuchet MS" w:hAnsi="Trebuchet MS" w:cs="Trebuchet MS"/>
                <w:sz w:val="18"/>
                <w:szCs w:val="18"/>
              </w:rPr>
              <w:t>kode  tilladelse</w:t>
            </w:r>
            <w:proofErr w:type="gramEnd"/>
            <w:r w:rsidRPr="000B2E88">
              <w:rPr>
                <w:rFonts w:ascii="Trebuchet MS" w:hAnsi="Trebuchet MS" w:cs="Trebuchet MS"/>
                <w:sz w:val="18"/>
                <w:szCs w:val="18"/>
              </w:rPr>
              <w:t xml:space="preserve"> til videregivelse af adresse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center"/>
          </w:tcPr>
          <w:p w14:paraId="7B8B8A26"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center"/>
          </w:tcPr>
          <w:p w14:paraId="333FC27A"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0-100 tegn</w:t>
            </w:r>
          </w:p>
        </w:tc>
        <w:tc>
          <w:tcPr>
            <w:tcW w:w="1275" w:type="dxa"/>
            <w:tcBorders>
              <w:top w:val="single" w:sz="4" w:space="0" w:color="auto"/>
              <w:left w:val="single" w:sz="4" w:space="0" w:color="auto"/>
              <w:bottom w:val="single" w:sz="4" w:space="0" w:color="auto"/>
              <w:right w:val="single" w:sz="4" w:space="0" w:color="auto"/>
            </w:tcBorders>
            <w:shd w:val="clear" w:color="auto" w:fill="99CCFF"/>
            <w:vAlign w:val="center"/>
          </w:tcPr>
          <w:p w14:paraId="301480BD"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S</w:t>
            </w:r>
          </w:p>
        </w:tc>
        <w:tc>
          <w:tcPr>
            <w:tcW w:w="269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1D9B91E7"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Adressen er beskyttet i CPR</w:t>
            </w:r>
          </w:p>
        </w:tc>
      </w:tr>
      <w:tr w:rsidR="00F0484A" w:rsidRPr="00CE1917" w14:paraId="162B96C6"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4B44A630" w14:textId="77777777" w:rsidR="00F0484A" w:rsidRDefault="00F0484A" w:rsidP="00F0484A">
            <w:pPr>
              <w:rPr>
                <w:rFonts w:ascii="Trebuchet MS" w:hAnsi="Trebuchet MS" w:cs="Trebuchet MS"/>
                <w:sz w:val="18"/>
                <w:szCs w:val="18"/>
              </w:rPr>
            </w:pPr>
            <w:proofErr w:type="spellStart"/>
            <w:r>
              <w:rPr>
                <w:rFonts w:ascii="Trebuchet MS" w:hAnsi="Trebuchet MS" w:cs="Trebuchet MS"/>
                <w:sz w:val="18"/>
                <w:szCs w:val="18"/>
              </w:rPr>
              <w:t>vedtaegt_kode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28F86924" w14:textId="77777777" w:rsidR="00F0484A" w:rsidRPr="007E0FF5" w:rsidRDefault="00F0484A" w:rsidP="00F0484A">
            <w:pPr>
              <w:rPr>
                <w:rFonts w:ascii="Trebuchet MS" w:hAnsi="Trebuchet MS" w:cs="Trebuchet MS"/>
                <w:sz w:val="18"/>
                <w:szCs w:val="18"/>
              </w:rPr>
            </w:pPr>
          </w:p>
        </w:tc>
        <w:tc>
          <w:tcPr>
            <w:tcW w:w="5245" w:type="dxa"/>
            <w:tcBorders>
              <w:top w:val="single" w:sz="4" w:space="0" w:color="auto"/>
              <w:left w:val="single" w:sz="4" w:space="0" w:color="auto"/>
              <w:bottom w:val="single" w:sz="4" w:space="0" w:color="auto"/>
              <w:right w:val="single" w:sz="4" w:space="0" w:color="auto"/>
            </w:tcBorders>
            <w:shd w:val="clear" w:color="auto" w:fill="97DDBA"/>
            <w:vAlign w:val="bottom"/>
          </w:tcPr>
          <w:p w14:paraId="23A8621F" w14:textId="074624A4"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Kode for om der kendte vedtægter for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0DC8FB35" w14:textId="77777777" w:rsidR="00F0484A" w:rsidRPr="00FE3FC3" w:rsidRDefault="00F0484A" w:rsidP="00F0484A">
            <w:pPr>
              <w:rPr>
                <w:rFonts w:ascii="Trebuchet MS" w:hAnsi="Trebuchet MS" w:cs="Trebuchet M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7259DFB7" w14:textId="77777777" w:rsidR="00F0484A" w:rsidRPr="00FE3FC3" w:rsidRDefault="00F0484A" w:rsidP="00F0484A">
            <w:pPr>
              <w:rPr>
                <w:rFonts w:ascii="Trebuchet MS" w:hAnsi="Trebuchet MS" w:cs="Trebuchet MS"/>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7CE869E9" w14:textId="77777777" w:rsidR="00F0484A" w:rsidRPr="00FE3FC3" w:rsidRDefault="00F0484A" w:rsidP="00F0484A">
            <w:pPr>
              <w:jc w:val="center"/>
              <w:rPr>
                <w:rFonts w:ascii="Trebuchet MS" w:hAnsi="Trebuchet MS" w:cs="Trebuchet MS"/>
                <w:sz w:val="18"/>
                <w:szCs w:val="18"/>
              </w:rPr>
            </w:pPr>
          </w:p>
        </w:tc>
        <w:tc>
          <w:tcPr>
            <w:tcW w:w="269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B340833"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 xml:space="preserve">4.1.3 </w:t>
            </w:r>
            <w:proofErr w:type="spellStart"/>
            <w:r>
              <w:rPr>
                <w:rFonts w:ascii="Trebuchet MS" w:hAnsi="Trebuchet MS" w:cs="Trebuchet MS"/>
                <w:sz w:val="18"/>
                <w:szCs w:val="18"/>
              </w:rPr>
              <w:t>Ja_Nej</w:t>
            </w:r>
            <w:proofErr w:type="spellEnd"/>
          </w:p>
        </w:tc>
      </w:tr>
      <w:tr w:rsidR="00F0484A" w:rsidRPr="00CE1917" w14:paraId="31B9B199"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2143E25A" w14:textId="77777777" w:rsidR="00F0484A" w:rsidRDefault="00F0484A" w:rsidP="00F0484A">
            <w:pPr>
              <w:rPr>
                <w:rFonts w:ascii="Trebuchet MS" w:hAnsi="Trebuchet MS" w:cs="Trebuchet MS"/>
                <w:sz w:val="18"/>
                <w:szCs w:val="18"/>
              </w:rPr>
            </w:pPr>
            <w:proofErr w:type="spellStart"/>
            <w:r>
              <w:rPr>
                <w:rFonts w:ascii="Trebuchet MS" w:hAnsi="Trebuchet MS" w:cs="Trebuchet MS"/>
                <w:sz w:val="18"/>
                <w:szCs w:val="18"/>
              </w:rPr>
              <w:t>vedtaegt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352450" w14:textId="77777777" w:rsidR="00F0484A" w:rsidRPr="007E0FF5" w:rsidRDefault="00F0484A" w:rsidP="00F0484A">
            <w:pPr>
              <w:rPr>
                <w:rFonts w:ascii="Trebuchet MS" w:hAnsi="Trebuchet MS" w:cs="Trebuchet MS"/>
                <w:sz w:val="18"/>
                <w:szCs w:val="18"/>
              </w:rPr>
            </w:pPr>
          </w:p>
        </w:tc>
        <w:tc>
          <w:tcPr>
            <w:tcW w:w="5245" w:type="dxa"/>
            <w:tcBorders>
              <w:top w:val="single" w:sz="4" w:space="0" w:color="auto"/>
              <w:left w:val="single" w:sz="4" w:space="0" w:color="auto"/>
              <w:bottom w:val="single" w:sz="4" w:space="0" w:color="auto"/>
              <w:right w:val="single" w:sz="4" w:space="0" w:color="auto"/>
            </w:tcBorders>
            <w:shd w:val="clear" w:color="auto" w:fill="97DDBA"/>
            <w:vAlign w:val="bottom"/>
          </w:tcPr>
          <w:p w14:paraId="444F67EB" w14:textId="5CE66171"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Ja/nej om der kendte vedtægter for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5527851" w14:textId="77777777" w:rsidR="00F0484A" w:rsidRPr="00FE3FC3" w:rsidRDefault="00F0484A" w:rsidP="00F0484A">
            <w:pPr>
              <w:rPr>
                <w:rFonts w:ascii="Trebuchet MS" w:hAnsi="Trebuchet MS" w:cs="Trebuchet M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7DE7C04" w14:textId="77777777" w:rsidR="00F0484A" w:rsidRPr="00FE3FC3" w:rsidRDefault="00F0484A" w:rsidP="00F0484A">
            <w:pPr>
              <w:rPr>
                <w:rFonts w:ascii="Trebuchet MS" w:hAnsi="Trebuchet MS" w:cs="Trebuchet MS"/>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6D486EF5" w14:textId="77777777" w:rsidR="00F0484A" w:rsidRPr="00FE3FC3" w:rsidRDefault="00F0484A" w:rsidP="00F0484A">
            <w:pPr>
              <w:jc w:val="center"/>
              <w:rPr>
                <w:rFonts w:ascii="Trebuchet MS" w:hAnsi="Trebuchet MS" w:cs="Trebuchet MS"/>
                <w:sz w:val="18"/>
                <w:szCs w:val="18"/>
              </w:rPr>
            </w:pPr>
          </w:p>
        </w:tc>
        <w:tc>
          <w:tcPr>
            <w:tcW w:w="269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0ED58E1D" w14:textId="77777777" w:rsidR="00F0484A" w:rsidRPr="00FE3FC3" w:rsidRDefault="00F0484A" w:rsidP="00F0484A">
            <w:pPr>
              <w:rPr>
                <w:rFonts w:ascii="Trebuchet MS" w:hAnsi="Trebuchet MS" w:cs="Trebuchet MS"/>
                <w:sz w:val="18"/>
                <w:szCs w:val="18"/>
              </w:rPr>
            </w:pPr>
          </w:p>
        </w:tc>
      </w:tr>
      <w:tr w:rsidR="00F0484A" w:rsidRPr="00CE1917" w14:paraId="6B016AAA"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59FC4E6" w14:textId="77777777" w:rsidR="00F0484A" w:rsidRPr="00CE1917" w:rsidRDefault="00F0484A" w:rsidP="00F0484A">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16977080" w14:textId="77777777" w:rsidR="00F0484A" w:rsidRPr="0014307B" w:rsidRDefault="00F0484A" w:rsidP="00F0484A">
            <w:pPr>
              <w:rPr>
                <w:rFonts w:ascii="Trebuchet MS" w:hAnsi="Trebuchet MS" w:cs="Trebuchet MS"/>
                <w:sz w:val="18"/>
                <w:szCs w:val="18"/>
              </w:rPr>
            </w:pPr>
          </w:p>
        </w:tc>
        <w:tc>
          <w:tcPr>
            <w:tcW w:w="1148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D518252" w14:textId="4ABED8FE" w:rsidR="00F0484A" w:rsidRPr="00CE1917" w:rsidRDefault="00F0484A" w:rsidP="00F0484A">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0484A" w:rsidRPr="0051728E" w14:paraId="5004C634" w14:textId="77777777" w:rsidTr="00F136A1">
        <w:trPr>
          <w:gridAfter w:val="1"/>
          <w:wAfter w:w="1021" w:type="dxa"/>
          <w:trHeight w:hRule="exact" w:val="255"/>
        </w:trPr>
        <w:tc>
          <w:tcPr>
            <w:tcW w:w="13575" w:type="dxa"/>
            <w:gridSpan w:val="7"/>
            <w:tcBorders>
              <w:top w:val="single" w:sz="4" w:space="0" w:color="auto"/>
              <w:left w:val="nil"/>
              <w:bottom w:val="nil"/>
              <w:right w:val="nil"/>
            </w:tcBorders>
            <w:shd w:val="clear" w:color="auto" w:fill="99CCFF"/>
            <w:vAlign w:val="bottom"/>
          </w:tcPr>
          <w:p w14:paraId="3065E4BC" w14:textId="4AC3AB60" w:rsidR="00F0484A" w:rsidRPr="009367BB" w:rsidRDefault="00F0484A" w:rsidP="00F0484A">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0484A" w:rsidRPr="0051728E" w14:paraId="18A2A271" w14:textId="77777777" w:rsidTr="00F136A1">
        <w:trPr>
          <w:gridAfter w:val="1"/>
          <w:wAfter w:w="1021" w:type="dxa"/>
          <w:trHeight w:hRule="exact" w:val="255"/>
        </w:trPr>
        <w:tc>
          <w:tcPr>
            <w:tcW w:w="13575" w:type="dxa"/>
            <w:gridSpan w:val="7"/>
            <w:tcBorders>
              <w:top w:val="nil"/>
              <w:left w:val="nil"/>
              <w:bottom w:val="nil"/>
              <w:right w:val="nil"/>
            </w:tcBorders>
            <w:shd w:val="clear" w:color="auto" w:fill="97DDBA"/>
            <w:vAlign w:val="bottom"/>
          </w:tcPr>
          <w:p w14:paraId="6234A4C9" w14:textId="3EEBF519" w:rsidR="00F0484A" w:rsidRDefault="00F0484A" w:rsidP="00F0484A">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2CEB21F" w14:textId="278A42D4" w:rsidR="00B60AFE" w:rsidRDefault="00380C13" w:rsidP="00B60AFE">
      <w:pPr>
        <w:pStyle w:val="Overskrift6"/>
      </w:pPr>
      <w:r>
        <w:t>5.8.</w:t>
      </w:r>
      <w:r w:rsidR="00F13750">
        <w:t>1.</w:t>
      </w:r>
      <w:r w:rsidR="00AE57D6">
        <w:t>1</w:t>
      </w:r>
      <w:r w:rsidR="00F13750" w:rsidRPr="00A32757">
        <w:t xml:space="preserve"> </w:t>
      </w:r>
      <w:r w:rsidR="00F13750">
        <w:t>Metadata</w:t>
      </w:r>
      <w:r w:rsidR="00B60AFE" w:rsidRPr="00B60A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60AFE" w:rsidRPr="0051728E" w14:paraId="17DD31CF" w14:textId="77777777" w:rsidTr="0055754C">
        <w:trPr>
          <w:trHeight w:hRule="exact" w:val="255"/>
        </w:trPr>
        <w:tc>
          <w:tcPr>
            <w:tcW w:w="2235" w:type="dxa"/>
            <w:shd w:val="clear" w:color="auto" w:fill="D9D9D9"/>
            <w:vAlign w:val="bottom"/>
          </w:tcPr>
          <w:p w14:paraId="6E94164B" w14:textId="77777777" w:rsidR="00B60AFE" w:rsidRPr="0051728E" w:rsidRDefault="00B60AFE" w:rsidP="0055754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2281C94" w14:textId="77777777" w:rsidR="00B60AFE" w:rsidRPr="00FE3FC3" w:rsidRDefault="00B60AFE" w:rsidP="0055754C">
            <w:pPr>
              <w:rPr>
                <w:rFonts w:ascii="Trebuchet MS" w:hAnsi="Trebuchet MS" w:cs="Trebuchet MS"/>
                <w:bCs/>
                <w:sz w:val="18"/>
                <w:szCs w:val="18"/>
              </w:rPr>
            </w:pPr>
            <w:r w:rsidRPr="00FE3FC3">
              <w:rPr>
                <w:rFonts w:ascii="Trebuchet MS" w:hAnsi="Trebuchet MS" w:cs="Trebuchet MS"/>
                <w:b/>
                <w:bCs/>
                <w:sz w:val="18"/>
                <w:szCs w:val="18"/>
              </w:rPr>
              <w:t>Beskrivelse</w:t>
            </w:r>
          </w:p>
        </w:tc>
      </w:tr>
      <w:tr w:rsidR="00B60AFE" w:rsidRPr="0051728E" w14:paraId="1B69D0C3" w14:textId="77777777" w:rsidTr="0055754C">
        <w:trPr>
          <w:trHeight w:hRule="exact" w:val="255"/>
        </w:trPr>
        <w:tc>
          <w:tcPr>
            <w:tcW w:w="2235" w:type="dxa"/>
            <w:shd w:val="clear" w:color="auto" w:fill="E0E0E0"/>
            <w:vAlign w:val="bottom"/>
          </w:tcPr>
          <w:p w14:paraId="1BCC9616"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2A69333" w14:textId="77777777" w:rsidR="00B60AFE" w:rsidRPr="0051728E" w:rsidRDefault="00B60AFE" w:rsidP="0055754C">
            <w:pPr>
              <w:rPr>
                <w:rFonts w:ascii="Trebuchet MS" w:hAnsi="Trebuchet MS" w:cs="Trebuchet MS"/>
                <w:sz w:val="18"/>
                <w:szCs w:val="18"/>
              </w:rPr>
            </w:pPr>
            <w:r w:rsidRPr="00F13750">
              <w:rPr>
                <w:rFonts w:ascii="Trebuchet MS" w:hAnsi="Trebuchet MS" w:cs="Trebuchet MS"/>
                <w:sz w:val="18"/>
                <w:szCs w:val="18"/>
              </w:rPr>
              <w:t>Grundejerforeninger/</w:t>
            </w:r>
            <w:proofErr w:type="spellStart"/>
            <w:r w:rsidRPr="00F13750">
              <w:rPr>
                <w:rFonts w:ascii="Trebuchet MS" w:hAnsi="Trebuchet MS" w:cs="Trebuchet MS"/>
                <w:sz w:val="18"/>
                <w:szCs w:val="18"/>
              </w:rPr>
              <w:t>Vejla</w:t>
            </w:r>
            <w:r w:rsidR="00CE3974" w:rsidRPr="003A52C1">
              <w:rPr>
                <w:rFonts w:ascii="Trebuchet MS" w:hAnsi="Trebuchet MS" w:cs="Trebuchet MS"/>
                <w:b/>
                <w:sz w:val="18"/>
                <w:szCs w:val="18"/>
              </w:rPr>
              <w:t>v</w:t>
            </w:r>
            <w:proofErr w:type="spellEnd"/>
          </w:p>
        </w:tc>
      </w:tr>
      <w:tr w:rsidR="00B60AFE" w:rsidRPr="0051728E" w14:paraId="03EFFEAE" w14:textId="77777777" w:rsidTr="0055754C">
        <w:trPr>
          <w:trHeight w:hRule="exact" w:val="255"/>
        </w:trPr>
        <w:tc>
          <w:tcPr>
            <w:tcW w:w="2235" w:type="dxa"/>
            <w:shd w:val="clear" w:color="auto" w:fill="E0E0E0"/>
            <w:vAlign w:val="bottom"/>
          </w:tcPr>
          <w:p w14:paraId="457A9C63"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BCE49C0" w14:textId="77777777" w:rsidR="00B60AFE" w:rsidRDefault="00C76DCC" w:rsidP="0055754C">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B60AFE">
              <w:rPr>
                <w:rFonts w:ascii="Trebuchet MS" w:hAnsi="Trebuchet MS"/>
                <w:sz w:val="18"/>
                <w:szCs w:val="18"/>
              </w:rPr>
              <w:t>00</w:t>
            </w:r>
          </w:p>
        </w:tc>
      </w:tr>
      <w:tr w:rsidR="00B60AFE" w:rsidRPr="0051728E" w14:paraId="3E1263F3" w14:textId="77777777" w:rsidTr="0055754C">
        <w:trPr>
          <w:trHeight w:hRule="exact" w:val="255"/>
        </w:trPr>
        <w:tc>
          <w:tcPr>
            <w:tcW w:w="2235" w:type="dxa"/>
            <w:shd w:val="clear" w:color="auto" w:fill="E0E0E0"/>
            <w:vAlign w:val="bottom"/>
          </w:tcPr>
          <w:p w14:paraId="290A07F8"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0E075C3" w14:textId="77777777" w:rsidR="00B60AFE" w:rsidRPr="00F279E4" w:rsidRDefault="00B60AFE" w:rsidP="0055754C">
            <w:pPr>
              <w:rPr>
                <w:rFonts w:ascii="Trebuchet MS" w:hAnsi="Trebuchet MS" w:cs="Trebuchet MS"/>
                <w:sz w:val="18"/>
                <w:szCs w:val="18"/>
              </w:rPr>
            </w:pPr>
            <w:r w:rsidRPr="0051728E">
              <w:rPr>
                <w:rFonts w:ascii="Trebuchet MS" w:hAnsi="Trebuchet MS" w:cs="Trebuchet MS"/>
                <w:sz w:val="18"/>
                <w:szCs w:val="18"/>
              </w:rPr>
              <w:t>Områder, hvor der er dannet grundejerforening eller lignende for.</w:t>
            </w:r>
          </w:p>
        </w:tc>
      </w:tr>
      <w:tr w:rsidR="00B60AFE" w:rsidRPr="0051728E" w14:paraId="3D28490D" w14:textId="77777777" w:rsidTr="0055754C">
        <w:trPr>
          <w:trHeight w:hRule="exact" w:val="510"/>
        </w:trPr>
        <w:tc>
          <w:tcPr>
            <w:tcW w:w="2235" w:type="dxa"/>
            <w:shd w:val="clear" w:color="auto" w:fill="E0E0E0"/>
            <w:vAlign w:val="center"/>
          </w:tcPr>
          <w:p w14:paraId="62913E43"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bottom"/>
          </w:tcPr>
          <w:p w14:paraId="790E8599" w14:textId="77777777" w:rsidR="00B60AFE" w:rsidRPr="00D77840" w:rsidRDefault="00B60AFE" w:rsidP="0055754C">
            <w:pPr>
              <w:rPr>
                <w:rFonts w:ascii="Trebuchet MS" w:hAnsi="Trebuchet MS" w:cs="Trebuchet MS"/>
                <w:sz w:val="18"/>
                <w:szCs w:val="18"/>
              </w:rPr>
            </w:pPr>
            <w:r w:rsidRPr="0051728E">
              <w:rPr>
                <w:rFonts w:ascii="Trebuchet MS" w:hAnsi="Trebuchet MS" w:cs="Trebuchet MS"/>
                <w:sz w:val="18"/>
                <w:szCs w:val="18"/>
              </w:rPr>
              <w:t>Mange grundejerforeninger er et krav via lokalplanen. Andre er dannet for vedligeholdelse af fælles arealer herunder vej. Årsagen kan også være for at gå sam</w:t>
            </w:r>
            <w:r>
              <w:rPr>
                <w:rFonts w:ascii="Trebuchet MS" w:hAnsi="Trebuchet MS" w:cs="Trebuchet MS"/>
                <w:sz w:val="18"/>
                <w:szCs w:val="18"/>
              </w:rPr>
              <w:t>men om henvendelse til kommune</w:t>
            </w:r>
            <w:r w:rsidRPr="0051728E">
              <w:rPr>
                <w:rFonts w:ascii="Trebuchet MS" w:hAnsi="Trebuchet MS" w:cs="Trebuchet MS"/>
                <w:sz w:val="18"/>
                <w:szCs w:val="18"/>
              </w:rPr>
              <w:t>n eller aktiviteter.</w:t>
            </w:r>
          </w:p>
        </w:tc>
      </w:tr>
      <w:tr w:rsidR="00B60AFE" w:rsidRPr="0051728E" w14:paraId="6885694E" w14:textId="77777777" w:rsidTr="0055754C">
        <w:trPr>
          <w:trHeight w:hRule="exact" w:val="255"/>
        </w:trPr>
        <w:tc>
          <w:tcPr>
            <w:tcW w:w="2235" w:type="dxa"/>
            <w:shd w:val="clear" w:color="auto" w:fill="E0E0E0"/>
            <w:vAlign w:val="bottom"/>
          </w:tcPr>
          <w:p w14:paraId="4D8744F9" w14:textId="77777777" w:rsidR="00B60AFE" w:rsidRPr="0051728E" w:rsidRDefault="00B60AFE" w:rsidP="0055754C">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96DE8B6"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Registreringen gøres for at lettere/automatisk at kunne kontakte grundejerforeningen ved bl.a. nabo-/partshøring.</w:t>
            </w:r>
          </w:p>
        </w:tc>
      </w:tr>
      <w:tr w:rsidR="00B60AFE" w:rsidRPr="0051728E" w14:paraId="004C4F0A" w14:textId="77777777" w:rsidTr="0055754C">
        <w:trPr>
          <w:trHeight w:hRule="exact" w:val="255"/>
        </w:trPr>
        <w:tc>
          <w:tcPr>
            <w:tcW w:w="2235" w:type="dxa"/>
            <w:shd w:val="clear" w:color="auto" w:fill="E0E0E0"/>
            <w:vAlign w:val="bottom"/>
          </w:tcPr>
          <w:p w14:paraId="6125B159" w14:textId="77777777" w:rsidR="00B60AFE" w:rsidRPr="0051728E" w:rsidRDefault="00B60AFE" w:rsidP="0055754C">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E117F44" w14:textId="77777777" w:rsidR="00B60AFE" w:rsidRPr="00FE3FC3" w:rsidRDefault="00B60AFE" w:rsidP="0055754C">
            <w:pPr>
              <w:rPr>
                <w:rFonts w:ascii="Trebuchet MS" w:hAnsi="Trebuchet MS" w:cs="Trebuchet MS"/>
                <w:sz w:val="18"/>
                <w:szCs w:val="18"/>
              </w:rPr>
            </w:pPr>
          </w:p>
        </w:tc>
      </w:tr>
      <w:tr w:rsidR="00B60AFE" w:rsidRPr="0051728E" w14:paraId="2B0FD054" w14:textId="77777777" w:rsidTr="0055754C">
        <w:trPr>
          <w:trHeight w:hRule="exact" w:val="255"/>
        </w:trPr>
        <w:tc>
          <w:tcPr>
            <w:tcW w:w="2235" w:type="dxa"/>
            <w:shd w:val="clear" w:color="auto" w:fill="E0E0E0"/>
            <w:vAlign w:val="bottom"/>
          </w:tcPr>
          <w:p w14:paraId="0A80E55D" w14:textId="77777777" w:rsidR="00B60AFE" w:rsidRPr="00492FFE" w:rsidRDefault="006A595F" w:rsidP="0055754C">
            <w:pPr>
              <w:rPr>
                <w:rFonts w:ascii="Trebuchet MS" w:hAnsi="Trebuchet MS" w:cs="Trebuchet MS"/>
                <w:sz w:val="18"/>
                <w:szCs w:val="18"/>
              </w:rPr>
            </w:pPr>
            <w:proofErr w:type="spellStart"/>
            <w:r w:rsidRPr="00E45822">
              <w:rPr>
                <w:rFonts w:ascii="Trebuchet MS" w:hAnsi="Trebuchet MS" w:cs="Trebuchet MS"/>
                <w:sz w:val="18"/>
                <w:szCs w:val="18"/>
              </w:rPr>
              <w:t>Noegle</w:t>
            </w:r>
            <w:r w:rsidR="00B60AFE" w:rsidRPr="00492FFE">
              <w:rPr>
                <w:rFonts w:ascii="Trebuchet MS" w:hAnsi="Trebuchet MS" w:cs="Trebuchet MS"/>
                <w:sz w:val="18"/>
                <w:szCs w:val="18"/>
              </w:rPr>
              <w:t>_ord</w:t>
            </w:r>
            <w:proofErr w:type="spellEnd"/>
          </w:p>
        </w:tc>
        <w:tc>
          <w:tcPr>
            <w:tcW w:w="11340" w:type="dxa"/>
            <w:shd w:val="clear" w:color="auto" w:fill="FFFFFF"/>
            <w:vAlign w:val="bottom"/>
          </w:tcPr>
          <w:p w14:paraId="0DEBD324" w14:textId="77777777" w:rsidR="00B60AFE" w:rsidRPr="00492FFE" w:rsidRDefault="00B60AFE" w:rsidP="0055754C">
            <w:pPr>
              <w:autoSpaceDE w:val="0"/>
              <w:autoSpaceDN w:val="0"/>
              <w:adjustRightInd w:val="0"/>
              <w:rPr>
                <w:rFonts w:ascii="Trebuchet MS" w:hAnsi="Trebuchet MS" w:cs="Trebuchet MS"/>
                <w:sz w:val="18"/>
                <w:szCs w:val="18"/>
              </w:rPr>
            </w:pPr>
            <w:r w:rsidRPr="00FE3FC3">
              <w:rPr>
                <w:rFonts w:ascii="Trebuchet MS" w:hAnsi="Trebuchet MS" w:cs="Trebuchet MS"/>
                <w:sz w:val="18"/>
                <w:szCs w:val="18"/>
              </w:rPr>
              <w:t xml:space="preserve">Grundejerforening, Ejerforening, Borgerforening, </w:t>
            </w:r>
            <w:proofErr w:type="spellStart"/>
            <w:r w:rsidRPr="00FE3FC3">
              <w:rPr>
                <w:rFonts w:ascii="Trebuchet MS" w:hAnsi="Trebuchet MS" w:cs="Trebuchet MS"/>
                <w:sz w:val="18"/>
                <w:szCs w:val="18"/>
              </w:rPr>
              <w:t>Vejla</w:t>
            </w:r>
            <w:r w:rsidR="00CE3974" w:rsidRPr="003A52C1">
              <w:rPr>
                <w:rFonts w:ascii="Trebuchet MS" w:hAnsi="Trebuchet MS" w:cs="Trebuchet MS"/>
                <w:b/>
                <w:sz w:val="18"/>
                <w:szCs w:val="18"/>
              </w:rPr>
              <w:t>v</w:t>
            </w:r>
            <w:proofErr w:type="spellEnd"/>
            <w:r w:rsidRPr="00FE3FC3">
              <w:rPr>
                <w:rFonts w:ascii="Trebuchet MS" w:hAnsi="Trebuchet MS" w:cs="Trebuchet MS"/>
                <w:sz w:val="18"/>
                <w:szCs w:val="18"/>
              </w:rPr>
              <w:t>, Andelsboligforening</w:t>
            </w:r>
          </w:p>
        </w:tc>
      </w:tr>
      <w:tr w:rsidR="00B60AFE" w:rsidRPr="0051728E" w14:paraId="25525A02" w14:textId="77777777" w:rsidTr="0055754C">
        <w:trPr>
          <w:trHeight w:hRule="exact" w:val="255"/>
        </w:trPr>
        <w:tc>
          <w:tcPr>
            <w:tcW w:w="2235" w:type="dxa"/>
            <w:shd w:val="clear" w:color="auto" w:fill="E0E0E0"/>
            <w:vAlign w:val="bottom"/>
          </w:tcPr>
          <w:p w14:paraId="18B80351"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663FF9F"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Flade</w:t>
            </w:r>
          </w:p>
        </w:tc>
      </w:tr>
      <w:tr w:rsidR="00B60AFE" w:rsidRPr="0051728E" w14:paraId="1BBBA501" w14:textId="77777777" w:rsidTr="0055754C">
        <w:trPr>
          <w:trHeight w:hRule="exact" w:val="255"/>
        </w:trPr>
        <w:tc>
          <w:tcPr>
            <w:tcW w:w="2235" w:type="dxa"/>
            <w:shd w:val="clear" w:color="auto" w:fill="E0E0E0"/>
            <w:vAlign w:val="bottom"/>
          </w:tcPr>
          <w:p w14:paraId="6353B56C" w14:textId="77777777" w:rsidR="00B60AFE" w:rsidRPr="00FE3FC3" w:rsidRDefault="00B60AFE" w:rsidP="0055754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D63E101" w14:textId="77777777" w:rsidR="00B60AFE" w:rsidRPr="00FE3FC3" w:rsidRDefault="00B60AFE" w:rsidP="0055754C">
            <w:pPr>
              <w:rPr>
                <w:rFonts w:ascii="Trebuchet MS" w:hAnsi="Trebuchet MS" w:cs="Trebuchet MS"/>
                <w:sz w:val="18"/>
                <w:szCs w:val="18"/>
              </w:rPr>
            </w:pPr>
            <w:r w:rsidRPr="00FE3FC3">
              <w:rPr>
                <w:rFonts w:ascii="Trebuchet MS" w:hAnsi="Trebuchet MS" w:cs="Trebuchet MS"/>
                <w:sz w:val="18"/>
                <w:szCs w:val="18"/>
              </w:rPr>
              <w:t>Delvis Planloven. Også andelsboligloven</w:t>
            </w:r>
          </w:p>
        </w:tc>
      </w:tr>
      <w:tr w:rsidR="000C68CF" w:rsidRPr="00186E64" w14:paraId="453B5C1F" w14:textId="77777777" w:rsidTr="0055754C">
        <w:trPr>
          <w:trHeight w:hRule="exact" w:val="255"/>
        </w:trPr>
        <w:tc>
          <w:tcPr>
            <w:tcW w:w="2235" w:type="dxa"/>
            <w:shd w:val="clear" w:color="auto" w:fill="E0E0E0"/>
            <w:vAlign w:val="bottom"/>
          </w:tcPr>
          <w:p w14:paraId="08B5CF57" w14:textId="77777777" w:rsidR="000C68CF" w:rsidRPr="00576460" w:rsidRDefault="0089156A" w:rsidP="0055754C">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41DFE405" w14:textId="2D94FE8F" w:rsidR="000C68CF" w:rsidRPr="00576460" w:rsidRDefault="005426DB" w:rsidP="0055754C">
            <w:pPr>
              <w:rPr>
                <w:rFonts w:ascii="Trebuchet MS" w:hAnsi="Trebuchet MS" w:cs="Trebuchet MS"/>
                <w:sz w:val="18"/>
                <w:szCs w:val="18"/>
              </w:rPr>
            </w:pPr>
            <w:r w:rsidRPr="005426DB">
              <w:rPr>
                <w:rFonts w:ascii="Trebuchet MS" w:hAnsi="Trebuchet MS" w:cs="Trebuchet MS"/>
                <w:color w:val="4F81BD"/>
                <w:sz w:val="18"/>
                <w:szCs w:val="18"/>
              </w:rPr>
              <w:t>01.02.05</w:t>
            </w:r>
          </w:p>
        </w:tc>
      </w:tr>
    </w:tbl>
    <w:p w14:paraId="1149F5F8" w14:textId="77777777" w:rsidR="00F13750" w:rsidRPr="00A32757" w:rsidRDefault="00380C13" w:rsidP="00F13750">
      <w:pPr>
        <w:pStyle w:val="Overskrift6"/>
      </w:pPr>
      <w:r>
        <w:t>5.8.</w:t>
      </w:r>
      <w:r w:rsidR="00AE57D6">
        <w:t>1.2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F13750" w:rsidRPr="0051728E" w14:paraId="48F29082" w14:textId="77777777" w:rsidTr="00112363">
        <w:trPr>
          <w:trHeight w:hRule="exact" w:val="255"/>
        </w:trPr>
        <w:tc>
          <w:tcPr>
            <w:tcW w:w="3510" w:type="dxa"/>
            <w:shd w:val="clear" w:color="auto" w:fill="D9D9D9"/>
            <w:vAlign w:val="bottom"/>
          </w:tcPr>
          <w:p w14:paraId="5D6DE35D" w14:textId="77777777" w:rsidR="00F13750" w:rsidRPr="0051728E" w:rsidRDefault="00F13750" w:rsidP="00112363">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5BB8506F" w14:textId="77777777" w:rsidR="00F13750" w:rsidRPr="0051728E" w:rsidRDefault="00F13750" w:rsidP="00112363">
            <w:pPr>
              <w:rPr>
                <w:rFonts w:ascii="Trebuchet MS" w:hAnsi="Trebuchet MS" w:cs="Trebuchet MS"/>
                <w:bCs/>
                <w:sz w:val="18"/>
                <w:szCs w:val="18"/>
              </w:rPr>
            </w:pPr>
            <w:r w:rsidRPr="0051728E">
              <w:rPr>
                <w:rFonts w:ascii="Trebuchet MS" w:hAnsi="Trebuchet MS" w:cs="Trebuchet MS"/>
                <w:b/>
                <w:bCs/>
                <w:sz w:val="18"/>
                <w:szCs w:val="18"/>
              </w:rPr>
              <w:t>Beskrivelse</w:t>
            </w:r>
          </w:p>
        </w:tc>
      </w:tr>
      <w:tr w:rsidR="0006350B" w:rsidRPr="0051728E" w14:paraId="4F6E6E63" w14:textId="77777777" w:rsidTr="0055754C">
        <w:trPr>
          <w:trHeight w:hRule="exact" w:val="1276"/>
        </w:trPr>
        <w:tc>
          <w:tcPr>
            <w:tcW w:w="3510" w:type="dxa"/>
            <w:shd w:val="clear" w:color="auto" w:fill="E0E0E0"/>
            <w:vAlign w:val="center"/>
          </w:tcPr>
          <w:p w14:paraId="1C9EB16E" w14:textId="77777777" w:rsidR="0006350B" w:rsidRPr="00024C60" w:rsidRDefault="0006350B" w:rsidP="0055754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0F099983"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Til registreringen anvendes matrikeltemaet og lokalplantemaet med snap til </w:t>
            </w:r>
            <w:proofErr w:type="spellStart"/>
            <w:r w:rsidRPr="00024C60">
              <w:rPr>
                <w:rFonts w:ascii="Trebuchet MS" w:hAnsi="Trebuchet MS" w:cs="Trebuchet MS"/>
                <w:sz w:val="18"/>
                <w:szCs w:val="18"/>
              </w:rPr>
              <w:t>kundepunkter</w:t>
            </w:r>
            <w:proofErr w:type="spellEnd"/>
            <w:r w:rsidRPr="00024C60">
              <w:rPr>
                <w:rFonts w:ascii="Trebuchet MS" w:hAnsi="Trebuchet MS" w:cs="Trebuchet MS"/>
                <w:sz w:val="18"/>
                <w:szCs w:val="18"/>
              </w:rPr>
              <w:t xml:space="preserve"> eller udpegning af flader. Det kan være delområderne fra en lokalplan der skal benyttes. Der kan ikke i en lokalplan være tvang til medlemskab af en grundejerforening for eksisterende bebyggelse. </w:t>
            </w:r>
            <w:proofErr w:type="spellStart"/>
            <w:r w:rsidRPr="00024C60">
              <w:rPr>
                <w:rFonts w:ascii="Trebuchet MS" w:hAnsi="Trebuchet MS" w:cs="Trebuchet MS"/>
                <w:sz w:val="18"/>
                <w:szCs w:val="18"/>
              </w:rPr>
              <w:t>D.v.s</w:t>
            </w:r>
            <w:proofErr w:type="spellEnd"/>
            <w:r w:rsidRPr="00024C60">
              <w:rPr>
                <w:rFonts w:ascii="Trebuchet MS" w:hAnsi="Trebuchet MS" w:cs="Trebuchet MS"/>
                <w:sz w:val="18"/>
                <w:szCs w:val="18"/>
              </w:rPr>
              <w:t>. en bolig, der var der før lokalplanen blev vedtaget.</w:t>
            </w:r>
          </w:p>
          <w:p w14:paraId="7E52F42D"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Grundejerforeninger findes frem </w:t>
            </w:r>
            <w:proofErr w:type="spellStart"/>
            <w:r w:rsidRPr="00024C60">
              <w:rPr>
                <w:rFonts w:ascii="Trebuchet MS" w:hAnsi="Trebuchet MS" w:cs="Trebuchet MS"/>
                <w:sz w:val="18"/>
                <w:szCs w:val="18"/>
              </w:rPr>
              <w:t>hovedsagligt</w:t>
            </w:r>
            <w:proofErr w:type="spellEnd"/>
            <w:r w:rsidRPr="00024C60">
              <w:rPr>
                <w:rFonts w:ascii="Trebuchet MS" w:hAnsi="Trebuchet MS" w:cs="Trebuchet MS"/>
                <w:sz w:val="18"/>
                <w:szCs w:val="18"/>
              </w:rPr>
              <w:t xml:space="preserve"> fra lokalplaner, men </w:t>
            </w:r>
            <w:r w:rsidR="00B60AFE">
              <w:rPr>
                <w:rFonts w:ascii="Trebuchet MS" w:hAnsi="Trebuchet MS" w:cs="Trebuchet MS"/>
                <w:sz w:val="18"/>
                <w:szCs w:val="18"/>
              </w:rPr>
              <w:t>suppleres med registreringer i k</w:t>
            </w:r>
            <w:r w:rsidRPr="00024C60">
              <w:rPr>
                <w:rFonts w:ascii="Trebuchet MS" w:hAnsi="Trebuchet MS" w:cs="Trebuchet MS"/>
                <w:sz w:val="18"/>
                <w:szCs w:val="18"/>
              </w:rPr>
              <w:t>ommunens eget ESDH-system. Ofte er vedtægterne gemt i en sag.</w:t>
            </w:r>
            <w:r w:rsidR="00B60AFE">
              <w:rPr>
                <w:rFonts w:ascii="Trebuchet MS" w:hAnsi="Trebuchet MS" w:cs="Trebuchet MS"/>
                <w:sz w:val="18"/>
                <w:szCs w:val="18"/>
              </w:rPr>
              <w:t xml:space="preserve"> Planlægnings- og byggesags</w:t>
            </w:r>
            <w:r w:rsidRPr="00024C60">
              <w:rPr>
                <w:rFonts w:ascii="Trebuchet MS" w:hAnsi="Trebuchet MS" w:cs="Trebuchet MS"/>
                <w:sz w:val="18"/>
                <w:szCs w:val="18"/>
              </w:rPr>
              <w:t>behandlere har ofte også et godt kendskab fra processen omkring partshøringer, som med fordel kan udnyttes.</w:t>
            </w:r>
          </w:p>
        </w:tc>
      </w:tr>
      <w:tr w:rsidR="0006350B" w:rsidRPr="0051728E" w14:paraId="6DEA3A48" w14:textId="77777777" w:rsidTr="0055754C">
        <w:trPr>
          <w:trHeight w:hRule="exact" w:val="709"/>
        </w:trPr>
        <w:tc>
          <w:tcPr>
            <w:tcW w:w="3510" w:type="dxa"/>
            <w:shd w:val="clear" w:color="auto" w:fill="E0E0E0"/>
            <w:vAlign w:val="center"/>
          </w:tcPr>
          <w:p w14:paraId="5A8DB889"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9ED412E"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Grundejerforening, Borgerforening, </w:t>
            </w:r>
            <w:proofErr w:type="spellStart"/>
            <w:r w:rsidRPr="00024C60">
              <w:rPr>
                <w:rFonts w:ascii="Trebuchet MS" w:hAnsi="Trebuchet MS" w:cs="Trebuchet MS"/>
                <w:sz w:val="18"/>
                <w:szCs w:val="18"/>
              </w:rPr>
              <w:t>Vejla</w:t>
            </w:r>
            <w:r w:rsidR="00CE3974" w:rsidRPr="003A52C1">
              <w:rPr>
                <w:rFonts w:ascii="Trebuchet MS" w:hAnsi="Trebuchet MS" w:cs="Trebuchet MS"/>
                <w:b/>
                <w:sz w:val="18"/>
                <w:szCs w:val="18"/>
              </w:rPr>
              <w:t>v</w:t>
            </w:r>
            <w:proofErr w:type="spellEnd"/>
            <w:r w:rsidRPr="00024C60">
              <w:rPr>
                <w:rFonts w:ascii="Trebuchet MS" w:hAnsi="Trebuchet MS" w:cs="Trebuchet MS"/>
                <w:sz w:val="18"/>
                <w:szCs w:val="18"/>
              </w:rPr>
              <w:t>, Andelsboligforening, Andet og uoplyst. Opdeling kan ofte ske alene via navnet på foreningen, men ellers må man se i evt. vedtægter. Hvis foreningen er oprettet via/</w:t>
            </w:r>
            <w:proofErr w:type="spellStart"/>
            <w:r w:rsidRPr="00024C60">
              <w:rPr>
                <w:rFonts w:ascii="Trebuchet MS" w:hAnsi="Trebuchet MS" w:cs="Trebuchet MS"/>
                <w:sz w:val="18"/>
                <w:szCs w:val="18"/>
              </w:rPr>
              <w:t>p.b.a</w:t>
            </w:r>
            <w:proofErr w:type="spellEnd"/>
            <w:r w:rsidRPr="00024C60">
              <w:rPr>
                <w:rFonts w:ascii="Trebuchet MS" w:hAnsi="Trebuchet MS" w:cs="Trebuchet MS"/>
                <w:sz w:val="18"/>
                <w:szCs w:val="18"/>
              </w:rPr>
              <w:t>. en lokalplan(-pligt), så er det næsten altid en grundejerforening.</w:t>
            </w:r>
          </w:p>
        </w:tc>
      </w:tr>
      <w:tr w:rsidR="0006350B" w:rsidRPr="0051728E" w14:paraId="6C231353" w14:textId="77777777" w:rsidTr="0055754C">
        <w:trPr>
          <w:trHeight w:hRule="exact" w:val="255"/>
        </w:trPr>
        <w:tc>
          <w:tcPr>
            <w:tcW w:w="3510" w:type="dxa"/>
            <w:shd w:val="clear" w:color="auto" w:fill="E0E0E0"/>
            <w:vAlign w:val="bottom"/>
          </w:tcPr>
          <w:p w14:paraId="4DCABB51"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7580E020"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To ejendomme / 700 m2.</w:t>
            </w:r>
          </w:p>
        </w:tc>
      </w:tr>
      <w:tr w:rsidR="0006350B" w:rsidRPr="0051728E" w14:paraId="465F244F" w14:textId="77777777" w:rsidTr="0055754C">
        <w:trPr>
          <w:trHeight w:hRule="exact" w:val="255"/>
        </w:trPr>
        <w:tc>
          <w:tcPr>
            <w:tcW w:w="3510" w:type="dxa"/>
            <w:shd w:val="clear" w:color="auto" w:fill="E0E0E0"/>
            <w:vAlign w:val="bottom"/>
          </w:tcPr>
          <w:p w14:paraId="18A93FFB"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30083828"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Hvert geometrisk objekt skal kunne identificeres entydigt. Multipart objekter er derfor ikke tilladt.</w:t>
            </w:r>
          </w:p>
        </w:tc>
      </w:tr>
      <w:tr w:rsidR="0006350B" w:rsidRPr="0051728E" w14:paraId="5321F4CF" w14:textId="77777777" w:rsidTr="0055754C">
        <w:trPr>
          <w:trHeight w:hRule="exact" w:val="510"/>
        </w:trPr>
        <w:tc>
          <w:tcPr>
            <w:tcW w:w="3510" w:type="dxa"/>
            <w:shd w:val="clear" w:color="auto" w:fill="E0E0E0"/>
            <w:vAlign w:val="center"/>
          </w:tcPr>
          <w:p w14:paraId="4B00B301"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74E01210"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Der må gerne være overlap, men kun med hele ejendomme eller langs lokalplangrænse, når udstykningen ikke er sket endnu.</w:t>
            </w:r>
          </w:p>
        </w:tc>
      </w:tr>
      <w:tr w:rsidR="0006350B" w:rsidRPr="0051728E" w14:paraId="3E00828C" w14:textId="77777777" w:rsidTr="0055754C">
        <w:trPr>
          <w:trHeight w:hRule="exact" w:val="510"/>
        </w:trPr>
        <w:tc>
          <w:tcPr>
            <w:tcW w:w="3510" w:type="dxa"/>
            <w:shd w:val="clear" w:color="auto" w:fill="E0E0E0"/>
            <w:vAlign w:val="center"/>
          </w:tcPr>
          <w:p w14:paraId="58B992EC"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62464CE3"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Der bør være geometrisk konsistens med skel og lokalplangrænse (evt. kun delområder).</w:t>
            </w:r>
          </w:p>
        </w:tc>
      </w:tr>
    </w:tbl>
    <w:p w14:paraId="06F3AA18" w14:textId="6C15D9A5" w:rsidR="00F13750" w:rsidRPr="00A32757" w:rsidRDefault="00380C13" w:rsidP="00F13750">
      <w:pPr>
        <w:pStyle w:val="Overskrift6"/>
      </w:pPr>
      <w:r>
        <w:t>5.8.</w:t>
      </w:r>
      <w:r w:rsidR="00AE57D6">
        <w:t>1.3</w:t>
      </w:r>
      <w:r w:rsidR="00F13750">
        <w:t xml:space="preserve"> Kodelister</w:t>
      </w:r>
    </w:p>
    <w:p w14:paraId="4CD1056D" w14:textId="77777777" w:rsidR="00F13750" w:rsidRDefault="00F13750" w:rsidP="00F13750">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9CA14F8" w14:textId="77777777" w:rsidR="00F13750" w:rsidRPr="00A32757" w:rsidRDefault="00380C13" w:rsidP="00F13750">
      <w:pPr>
        <w:pStyle w:val="Overskrift7"/>
      </w:pPr>
      <w:r>
        <w:t>5.8.</w:t>
      </w:r>
      <w:r w:rsidR="00AE57D6">
        <w:t>1.3</w:t>
      </w:r>
      <w:r w:rsidR="00F13750" w:rsidRPr="00A32757">
        <w:t>.</w:t>
      </w:r>
      <w:r w:rsidR="00F13750">
        <w:t>1</w:t>
      </w:r>
      <w:r w:rsidR="00F13750" w:rsidRPr="00A32757">
        <w:t xml:space="preserve"> </w:t>
      </w:r>
      <w:r w:rsidR="00F13750">
        <w:t xml:space="preserve">  5</w:t>
      </w:r>
      <w:r>
        <w:t>7</w:t>
      </w:r>
      <w:r w:rsidR="00F13750">
        <w:t xml:space="preserve">00 </w:t>
      </w:r>
      <w:proofErr w:type="spellStart"/>
      <w:r w:rsidR="0006350B" w:rsidRPr="001A5127">
        <w:rPr>
          <w:shd w:val="clear" w:color="auto" w:fill="FFFFFF"/>
        </w:rPr>
        <w:t>Forening</w:t>
      </w:r>
      <w:r w:rsidR="00735E7E">
        <w:rPr>
          <w:shd w:val="clear" w:color="auto" w:fill="FFFFFF"/>
        </w:rPr>
        <w:t>_</w:t>
      </w:r>
      <w:r w:rsidR="001227E1" w:rsidRPr="001A5127">
        <w:rPr>
          <w:shd w:val="clear" w:color="auto" w:fill="FFFFFF"/>
        </w:rPr>
        <w:t>type</w:t>
      </w:r>
      <w:proofErr w:type="spellEnd"/>
      <w:r w:rsidR="0006350B">
        <w:t xml:space="preserve"> </w:t>
      </w:r>
      <w:r w:rsidR="00F13750">
        <w:t>(</w:t>
      </w:r>
      <w:r w:rsidR="00B03781" w:rsidRPr="004D056C">
        <w:t>d_5700_forening_type</w:t>
      </w:r>
      <w:r w:rsidR="00F1375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2019"/>
        <w:gridCol w:w="1417"/>
        <w:gridCol w:w="8222"/>
      </w:tblGrid>
      <w:tr w:rsidR="00112363" w:rsidRPr="0051728E" w14:paraId="7F443921" w14:textId="77777777" w:rsidTr="00F02583">
        <w:trPr>
          <w:trHeight w:hRule="exact" w:val="255"/>
        </w:trPr>
        <w:tc>
          <w:tcPr>
            <w:tcW w:w="0" w:type="auto"/>
            <w:tcBorders>
              <w:bottom w:val="single" w:sz="4" w:space="0" w:color="auto"/>
            </w:tcBorders>
            <w:shd w:val="clear" w:color="auto" w:fill="D9D9D9"/>
            <w:vAlign w:val="bottom"/>
          </w:tcPr>
          <w:p w14:paraId="289336ED" w14:textId="77777777" w:rsidR="00112363" w:rsidRPr="0051728E" w:rsidRDefault="00112363" w:rsidP="0055754C">
            <w:pPr>
              <w:rPr>
                <w:rFonts w:ascii="Trebuchet MS" w:hAnsi="Trebuchet MS" w:cs="Trebuchet MS"/>
                <w:b/>
                <w:bCs/>
                <w:sz w:val="18"/>
                <w:szCs w:val="18"/>
              </w:rPr>
            </w:pPr>
            <w:proofErr w:type="spellStart"/>
            <w:r>
              <w:rPr>
                <w:rFonts w:ascii="Trebuchet MS" w:hAnsi="Trebuchet MS" w:cs="Trebuchet MS"/>
                <w:b/>
                <w:bCs/>
                <w:sz w:val="18"/>
                <w:szCs w:val="18"/>
              </w:rPr>
              <w:t>forening_type_kode</w:t>
            </w:r>
            <w:proofErr w:type="spellEnd"/>
          </w:p>
        </w:tc>
        <w:tc>
          <w:tcPr>
            <w:tcW w:w="2019" w:type="dxa"/>
            <w:tcBorders>
              <w:bottom w:val="single" w:sz="4" w:space="0" w:color="auto"/>
            </w:tcBorders>
            <w:shd w:val="clear" w:color="auto" w:fill="D9D9D9"/>
            <w:vAlign w:val="bottom"/>
          </w:tcPr>
          <w:p w14:paraId="32AEEADB" w14:textId="77777777" w:rsidR="00112363" w:rsidRPr="0051728E" w:rsidRDefault="00112363" w:rsidP="0055754C">
            <w:pPr>
              <w:rPr>
                <w:rFonts w:ascii="Trebuchet MS" w:hAnsi="Trebuchet MS" w:cs="Trebuchet MS"/>
                <w:bCs/>
                <w:sz w:val="18"/>
                <w:szCs w:val="18"/>
              </w:rPr>
            </w:pPr>
            <w:proofErr w:type="spellStart"/>
            <w:r>
              <w:rPr>
                <w:rFonts w:ascii="Trebuchet MS" w:hAnsi="Trebuchet MS" w:cs="Trebuchet MS"/>
                <w:b/>
                <w:bCs/>
                <w:sz w:val="18"/>
                <w:szCs w:val="18"/>
              </w:rPr>
              <w:t>forening_type</w:t>
            </w:r>
            <w:proofErr w:type="spellEnd"/>
          </w:p>
        </w:tc>
        <w:tc>
          <w:tcPr>
            <w:tcW w:w="1417" w:type="dxa"/>
            <w:tcBorders>
              <w:bottom w:val="single" w:sz="4" w:space="0" w:color="auto"/>
            </w:tcBorders>
            <w:shd w:val="clear" w:color="auto" w:fill="D9D9D9"/>
            <w:vAlign w:val="bottom"/>
          </w:tcPr>
          <w:p w14:paraId="7B749558" w14:textId="77777777" w:rsidR="00112363" w:rsidRPr="003A52C1" w:rsidRDefault="000A2E28" w:rsidP="00F02583">
            <w:pPr>
              <w:rPr>
                <w:rFonts w:ascii="Trebuchet MS" w:hAnsi="Trebuchet MS" w:cs="Trebuchet MS"/>
                <w:b/>
                <w:bCs/>
                <w:sz w:val="18"/>
                <w:szCs w:val="18"/>
              </w:rPr>
            </w:pPr>
            <w:r w:rsidRPr="003A52C1">
              <w:rPr>
                <w:rFonts w:ascii="Trebuchet MS" w:hAnsi="Trebuchet MS" w:cs="Trebuchet MS"/>
                <w:b/>
                <w:bCs/>
                <w:sz w:val="18"/>
                <w:szCs w:val="18"/>
              </w:rPr>
              <w:t>a</w:t>
            </w:r>
            <w:r w:rsidR="00F02583" w:rsidRPr="003A52C1">
              <w:rPr>
                <w:rFonts w:ascii="Trebuchet MS" w:hAnsi="Trebuchet MS" w:cs="Trebuchet MS"/>
                <w:b/>
                <w:bCs/>
                <w:sz w:val="18"/>
                <w:szCs w:val="18"/>
              </w:rPr>
              <w:t>ktiv</w:t>
            </w:r>
          </w:p>
        </w:tc>
        <w:tc>
          <w:tcPr>
            <w:tcW w:w="8222" w:type="dxa"/>
            <w:tcBorders>
              <w:bottom w:val="single" w:sz="4" w:space="0" w:color="auto"/>
            </w:tcBorders>
            <w:shd w:val="clear" w:color="auto" w:fill="D9D9D9"/>
            <w:vAlign w:val="bottom"/>
          </w:tcPr>
          <w:p w14:paraId="42923D3E" w14:textId="77777777" w:rsidR="00112363" w:rsidRPr="0051728E" w:rsidRDefault="00112363" w:rsidP="0055754C">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1D09B942"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7509D5F"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1</w:t>
            </w:r>
          </w:p>
        </w:tc>
        <w:tc>
          <w:tcPr>
            <w:tcW w:w="2019" w:type="dxa"/>
            <w:tcBorders>
              <w:top w:val="single" w:sz="4" w:space="0" w:color="auto"/>
              <w:left w:val="single" w:sz="4" w:space="0" w:color="auto"/>
              <w:bottom w:val="single" w:sz="4" w:space="0" w:color="auto"/>
            </w:tcBorders>
            <w:shd w:val="clear" w:color="auto" w:fill="FFFFFF"/>
            <w:vAlign w:val="center"/>
          </w:tcPr>
          <w:p w14:paraId="6AB24569"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Andelsboligforening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41DCFBE"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16B79CDE"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forening</w:t>
            </w:r>
            <w:r>
              <w:rPr>
                <w:rFonts w:ascii="Trebuchet MS" w:hAnsi="Trebuchet MS" w:cs="Trebuchet MS"/>
                <w:sz w:val="18"/>
                <w:szCs w:val="18"/>
              </w:rPr>
              <w:t>, der er stiftet med det formål</w:t>
            </w:r>
            <w:r w:rsidRPr="00FE3FC3">
              <w:rPr>
                <w:rFonts w:ascii="Trebuchet MS" w:hAnsi="Trebuchet MS" w:cs="Trebuchet MS"/>
                <w:sz w:val="18"/>
                <w:szCs w:val="18"/>
              </w:rPr>
              <w:t xml:space="preserve"> at erhverve, eje og drive den ejendom, som foreningens medlemmer bor i.</w:t>
            </w:r>
          </w:p>
        </w:tc>
      </w:tr>
      <w:tr w:rsidR="00112363" w:rsidRPr="0051728E" w14:paraId="42361A3F"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914CCD4"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2</w:t>
            </w:r>
          </w:p>
        </w:tc>
        <w:tc>
          <w:tcPr>
            <w:tcW w:w="2019" w:type="dxa"/>
            <w:tcBorders>
              <w:top w:val="single" w:sz="4" w:space="0" w:color="auto"/>
              <w:left w:val="single" w:sz="4" w:space="0" w:color="auto"/>
              <w:bottom w:val="single" w:sz="4" w:space="0" w:color="auto"/>
            </w:tcBorders>
            <w:shd w:val="clear" w:color="auto" w:fill="FFFFFF"/>
            <w:vAlign w:val="bottom"/>
          </w:tcPr>
          <w:p w14:paraId="4E02AF2A"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Borgerforening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806C967"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17696AE2"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Forening af borger/beboer indenfor et område. Dækker ofte mindre bysamfund/landsbyer.</w:t>
            </w:r>
          </w:p>
        </w:tc>
      </w:tr>
      <w:tr w:rsidR="00112363" w:rsidRPr="0051728E" w14:paraId="6DF207B1"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099BAEE"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lastRenderedPageBreak/>
              <w:t>3</w:t>
            </w:r>
          </w:p>
        </w:tc>
        <w:tc>
          <w:tcPr>
            <w:tcW w:w="2019" w:type="dxa"/>
            <w:tcBorders>
              <w:top w:val="single" w:sz="4" w:space="0" w:color="auto"/>
              <w:left w:val="single" w:sz="4" w:space="0" w:color="auto"/>
              <w:bottom w:val="single" w:sz="4" w:space="0" w:color="auto"/>
            </w:tcBorders>
            <w:shd w:val="clear" w:color="auto" w:fill="FFFFFF"/>
            <w:vAlign w:val="center"/>
          </w:tcPr>
          <w:p w14:paraId="14A50059"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Grundejerforening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90B1F8A"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5AC5B65E"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 xml:space="preserve">En forening af grundejer i et område. Nogle </w:t>
            </w:r>
            <w:proofErr w:type="gramStart"/>
            <w:r w:rsidRPr="00FE3FC3">
              <w:rPr>
                <w:rFonts w:ascii="Trebuchet MS" w:hAnsi="Trebuchet MS" w:cs="Trebuchet MS"/>
                <w:sz w:val="18"/>
                <w:szCs w:val="18"/>
              </w:rPr>
              <w:t>gang</w:t>
            </w:r>
            <w:proofErr w:type="gramEnd"/>
            <w:r w:rsidRPr="00FE3FC3">
              <w:rPr>
                <w:rFonts w:ascii="Trebuchet MS" w:hAnsi="Trebuchet MS" w:cs="Trebuchet MS"/>
                <w:sz w:val="18"/>
                <w:szCs w:val="18"/>
              </w:rPr>
              <w:t xml:space="preserve"> tvunget medlemskab via lokalplan. Nogle gange kan ikke ejer men beboer i området også være med.</w:t>
            </w:r>
          </w:p>
        </w:tc>
      </w:tr>
      <w:tr w:rsidR="00112363" w:rsidRPr="0051728E" w14:paraId="546729FA"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91DFF71"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4</w:t>
            </w:r>
          </w:p>
        </w:tc>
        <w:tc>
          <w:tcPr>
            <w:tcW w:w="2019" w:type="dxa"/>
            <w:tcBorders>
              <w:top w:val="single" w:sz="4" w:space="0" w:color="auto"/>
              <w:left w:val="single" w:sz="4" w:space="0" w:color="auto"/>
              <w:bottom w:val="single" w:sz="4" w:space="0" w:color="auto"/>
            </w:tcBorders>
            <w:shd w:val="clear" w:color="auto" w:fill="FFFFFF"/>
            <w:vAlign w:val="center"/>
          </w:tcPr>
          <w:p w14:paraId="0EDD92B5" w14:textId="77777777" w:rsidR="00112363" w:rsidRPr="0051728E" w:rsidRDefault="00112363" w:rsidP="0055754C">
            <w:pPr>
              <w:rPr>
                <w:rFonts w:ascii="Trebuchet MS" w:hAnsi="Trebuchet MS" w:cs="Trebuchet MS"/>
                <w:sz w:val="18"/>
                <w:szCs w:val="18"/>
              </w:rPr>
            </w:pPr>
            <w:proofErr w:type="spellStart"/>
            <w:r w:rsidRPr="0051728E">
              <w:rPr>
                <w:rFonts w:ascii="Trebuchet MS" w:hAnsi="Trebuchet MS" w:cs="Trebuchet MS"/>
                <w:sz w:val="18"/>
                <w:szCs w:val="18"/>
              </w:rPr>
              <w:t>Vejla</w:t>
            </w:r>
            <w:r>
              <w:rPr>
                <w:rFonts w:ascii="Trebuchet MS" w:hAnsi="Trebuchet MS" w:cs="Trebuchet MS"/>
                <w:sz w:val="18"/>
                <w:szCs w:val="18"/>
              </w:rPr>
              <w:t>v</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551D895"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0FEEBA20"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frivillig forening af bruger/grundejer af et vejsystem/-strækning. Primære opgave er vedligeholdelse af en privatejet vejstrækning. Her under også snerydning.</w:t>
            </w:r>
          </w:p>
        </w:tc>
      </w:tr>
      <w:tr w:rsidR="00112363" w:rsidRPr="0051728E" w14:paraId="4FA0A703"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4C2392F" w14:textId="77777777" w:rsidR="00112363" w:rsidRDefault="00112363" w:rsidP="0055754C">
            <w:pPr>
              <w:jc w:val="center"/>
              <w:rPr>
                <w:rFonts w:ascii="Trebuchet MS" w:hAnsi="Trebuchet MS" w:cs="Trebuchet MS"/>
                <w:sz w:val="18"/>
                <w:szCs w:val="18"/>
              </w:rPr>
            </w:pPr>
            <w:r>
              <w:rPr>
                <w:rFonts w:ascii="Trebuchet MS" w:hAnsi="Trebuchet MS" w:cs="Trebuchet MS"/>
                <w:sz w:val="18"/>
                <w:szCs w:val="18"/>
              </w:rPr>
              <w:t>5</w:t>
            </w:r>
          </w:p>
        </w:tc>
        <w:tc>
          <w:tcPr>
            <w:tcW w:w="2019" w:type="dxa"/>
            <w:tcBorders>
              <w:top w:val="single" w:sz="4" w:space="0" w:color="auto"/>
              <w:left w:val="single" w:sz="4" w:space="0" w:color="auto"/>
              <w:bottom w:val="single" w:sz="4" w:space="0" w:color="auto"/>
            </w:tcBorders>
            <w:shd w:val="clear" w:color="auto" w:fill="FFFFFF"/>
            <w:vAlign w:val="bottom"/>
          </w:tcPr>
          <w:p w14:paraId="7A187FFC" w14:textId="77777777" w:rsidR="00112363" w:rsidRPr="0051728E" w:rsidRDefault="00112363" w:rsidP="0055754C">
            <w:pPr>
              <w:rPr>
                <w:rFonts w:ascii="Trebuchet MS" w:hAnsi="Trebuchet MS" w:cs="Trebuchet MS"/>
                <w:sz w:val="18"/>
                <w:szCs w:val="18"/>
              </w:rPr>
            </w:pPr>
            <w:r>
              <w:rPr>
                <w:rFonts w:ascii="Trebuchet MS" w:hAnsi="Trebuchet MS" w:cs="Trebuchet MS"/>
                <w:sz w:val="18"/>
                <w:szCs w:val="18"/>
              </w:rPr>
              <w:t>Facaderåd</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8F2E46E"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3932096F" w14:textId="77777777" w:rsidR="00112363" w:rsidRPr="00FE3FC3" w:rsidRDefault="00112363" w:rsidP="0055754C">
            <w:pPr>
              <w:rPr>
                <w:rFonts w:ascii="Trebuchet MS" w:hAnsi="Trebuchet MS" w:cs="Trebuchet MS"/>
                <w:sz w:val="18"/>
                <w:szCs w:val="18"/>
              </w:rPr>
            </w:pPr>
            <w:r>
              <w:rPr>
                <w:rFonts w:ascii="Trebuchet MS" w:hAnsi="Trebuchet MS" w:cs="Trebuchet MS"/>
                <w:sz w:val="18"/>
                <w:szCs w:val="18"/>
              </w:rPr>
              <w:t xml:space="preserve">Facaderåd varetager opgaver for kommunen f.eks. i henhold </w:t>
            </w:r>
            <w:proofErr w:type="gramStart"/>
            <w:r>
              <w:rPr>
                <w:rFonts w:ascii="Trebuchet MS" w:hAnsi="Trebuchet MS" w:cs="Trebuchet MS"/>
                <w:sz w:val="18"/>
                <w:szCs w:val="18"/>
              </w:rPr>
              <w:t>til  lokalplan</w:t>
            </w:r>
            <w:proofErr w:type="gramEnd"/>
            <w:r>
              <w:rPr>
                <w:rFonts w:ascii="Trebuchet MS" w:hAnsi="Trebuchet MS" w:cs="Trebuchet MS"/>
                <w:sz w:val="18"/>
                <w:szCs w:val="18"/>
              </w:rPr>
              <w:t xml:space="preserve"> om facader mv.</w:t>
            </w:r>
          </w:p>
        </w:tc>
      </w:tr>
      <w:tr w:rsidR="00112363" w:rsidRPr="008C67CD" w14:paraId="642C6A8A"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1340710" w14:textId="77777777" w:rsidR="00112363" w:rsidRPr="000B2E88" w:rsidRDefault="00112363" w:rsidP="0055754C">
            <w:pPr>
              <w:jc w:val="center"/>
              <w:rPr>
                <w:rFonts w:ascii="Trebuchet MS" w:hAnsi="Trebuchet MS" w:cs="Trebuchet MS"/>
                <w:sz w:val="18"/>
                <w:szCs w:val="18"/>
              </w:rPr>
            </w:pPr>
            <w:r w:rsidRPr="000B2E88">
              <w:rPr>
                <w:rFonts w:ascii="Trebuchet MS" w:hAnsi="Trebuchet MS" w:cs="Trebuchet MS"/>
                <w:sz w:val="18"/>
                <w:szCs w:val="18"/>
              </w:rPr>
              <w:t>6</w:t>
            </w:r>
          </w:p>
        </w:tc>
        <w:tc>
          <w:tcPr>
            <w:tcW w:w="2019" w:type="dxa"/>
            <w:tcBorders>
              <w:top w:val="single" w:sz="4" w:space="0" w:color="auto"/>
              <w:left w:val="single" w:sz="4" w:space="0" w:color="auto"/>
              <w:bottom w:val="single" w:sz="4" w:space="0" w:color="auto"/>
            </w:tcBorders>
            <w:shd w:val="clear" w:color="auto" w:fill="FFFFFF"/>
            <w:vAlign w:val="bottom"/>
          </w:tcPr>
          <w:p w14:paraId="23FFDD03"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Haveforening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CE7AA8"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71444C34"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Kolonihaver m.m.</w:t>
            </w:r>
          </w:p>
        </w:tc>
      </w:tr>
      <w:tr w:rsidR="00112363" w:rsidRPr="008C67CD" w14:paraId="6980C328" w14:textId="77777777" w:rsidTr="00F02583">
        <w:trPr>
          <w:trHeight w:hRule="exact" w:val="531"/>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7000F85" w14:textId="77777777" w:rsidR="00112363" w:rsidRPr="000B2E88" w:rsidRDefault="00112363" w:rsidP="00F02583">
            <w:pPr>
              <w:jc w:val="center"/>
              <w:rPr>
                <w:rFonts w:ascii="Trebuchet MS" w:hAnsi="Trebuchet MS" w:cs="Trebuchet MS"/>
                <w:sz w:val="18"/>
                <w:szCs w:val="18"/>
              </w:rPr>
            </w:pPr>
            <w:r w:rsidRPr="000B2E88">
              <w:rPr>
                <w:rFonts w:ascii="Trebuchet MS" w:hAnsi="Trebuchet MS" w:cs="Trebuchet MS"/>
                <w:sz w:val="18"/>
                <w:szCs w:val="18"/>
              </w:rPr>
              <w:t>7</w:t>
            </w:r>
          </w:p>
        </w:tc>
        <w:tc>
          <w:tcPr>
            <w:tcW w:w="2019" w:type="dxa"/>
            <w:tcBorders>
              <w:top w:val="single" w:sz="4" w:space="0" w:color="auto"/>
              <w:left w:val="single" w:sz="4" w:space="0" w:color="auto"/>
              <w:bottom w:val="single" w:sz="4" w:space="0" w:color="auto"/>
            </w:tcBorders>
            <w:shd w:val="clear" w:color="auto" w:fill="FFFFFF"/>
            <w:vAlign w:val="bottom"/>
          </w:tcPr>
          <w:p w14:paraId="78601D8E"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Almennyttige boligforeninger</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A5AD24A"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2942248B"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 xml:space="preserve">almennyttige boliger, sociale boliger, lejeboliger opført som offentlig støttet boligbyggeri af et godkendt almennyttigt boligselskab; siden 1996 anvendes betegnelsen </w:t>
            </w:r>
            <w:hyperlink r:id="rId39" w:history="1">
              <w:r w:rsidRPr="000B2E88">
                <w:rPr>
                  <w:rFonts w:ascii="Trebuchet MS" w:hAnsi="Trebuchet MS" w:cs="Trebuchet MS"/>
                  <w:sz w:val="18"/>
                  <w:szCs w:val="18"/>
                </w:rPr>
                <w:t>almene boliger</w:t>
              </w:r>
            </w:hyperlink>
            <w:r w:rsidRPr="000B2E88">
              <w:rPr>
                <w:rFonts w:ascii="Trebuchet MS" w:hAnsi="Trebuchet MS" w:cs="Trebuchet MS"/>
                <w:sz w:val="18"/>
                <w:szCs w:val="18"/>
              </w:rPr>
              <w:t>.</w:t>
            </w:r>
          </w:p>
        </w:tc>
      </w:tr>
      <w:tr w:rsidR="00112363" w:rsidRPr="0051728E" w14:paraId="211FE698"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BCBCD7F" w14:textId="77777777" w:rsidR="00112363" w:rsidRPr="0051728E" w:rsidRDefault="00112363" w:rsidP="0055754C">
            <w:pPr>
              <w:jc w:val="center"/>
              <w:rPr>
                <w:rFonts w:ascii="Trebuchet MS" w:hAnsi="Trebuchet MS" w:cs="Trebuchet MS"/>
                <w:sz w:val="18"/>
                <w:szCs w:val="18"/>
              </w:rPr>
            </w:pPr>
            <w:r>
              <w:rPr>
                <w:rFonts w:ascii="Trebuchet MS" w:hAnsi="Trebuchet MS" w:cs="Trebuchet MS"/>
                <w:sz w:val="18"/>
                <w:szCs w:val="18"/>
              </w:rPr>
              <w:t>8</w:t>
            </w:r>
          </w:p>
        </w:tc>
        <w:tc>
          <w:tcPr>
            <w:tcW w:w="2019" w:type="dxa"/>
            <w:tcBorders>
              <w:top w:val="single" w:sz="4" w:space="0" w:color="auto"/>
              <w:left w:val="single" w:sz="4" w:space="0" w:color="auto"/>
              <w:bottom w:val="single" w:sz="4" w:space="0" w:color="auto"/>
            </w:tcBorders>
            <w:shd w:val="clear" w:color="auto" w:fill="FFFFFF"/>
            <w:vAlign w:val="bottom"/>
          </w:tcPr>
          <w:p w14:paraId="24972D32"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6ADA982"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5F4CD1F7"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Ingen af de andre passer entydigt på objektet.</w:t>
            </w:r>
          </w:p>
        </w:tc>
      </w:tr>
      <w:tr w:rsidR="00112363" w:rsidRPr="0051728E" w14:paraId="672F7540"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FDE2457" w14:textId="77777777" w:rsidR="00112363" w:rsidRPr="0051728E" w:rsidRDefault="00112363" w:rsidP="0055754C">
            <w:pPr>
              <w:jc w:val="center"/>
              <w:rPr>
                <w:rFonts w:ascii="Trebuchet MS" w:hAnsi="Trebuchet MS" w:cs="Trebuchet MS"/>
                <w:sz w:val="18"/>
                <w:szCs w:val="18"/>
              </w:rPr>
            </w:pPr>
            <w:r>
              <w:rPr>
                <w:rFonts w:ascii="Trebuchet MS" w:hAnsi="Trebuchet MS" w:cs="Trebuchet MS"/>
                <w:sz w:val="18"/>
                <w:szCs w:val="18"/>
              </w:rPr>
              <w:t>9</w:t>
            </w:r>
          </w:p>
        </w:tc>
        <w:tc>
          <w:tcPr>
            <w:tcW w:w="2019" w:type="dxa"/>
            <w:tcBorders>
              <w:top w:val="single" w:sz="4" w:space="0" w:color="auto"/>
              <w:left w:val="single" w:sz="4" w:space="0" w:color="auto"/>
              <w:bottom w:val="single" w:sz="4" w:space="0" w:color="auto"/>
            </w:tcBorders>
            <w:shd w:val="clear" w:color="auto" w:fill="FFFFFF"/>
            <w:vAlign w:val="bottom"/>
          </w:tcPr>
          <w:p w14:paraId="6825169D"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Uoplyst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1E16C49"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700411E5"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Mangler viden for at kunne udfylde feltet.</w:t>
            </w:r>
          </w:p>
        </w:tc>
      </w:tr>
    </w:tbl>
    <w:p w14:paraId="233EC463" w14:textId="77777777" w:rsidR="00AA5712" w:rsidRPr="00E45822" w:rsidRDefault="00AA5712" w:rsidP="00AA5712">
      <w:pPr>
        <w:pStyle w:val="Overskrift7"/>
      </w:pPr>
      <w:bookmarkStart w:id="337" w:name="_Toc292865495"/>
      <w:r w:rsidRPr="00E45822">
        <w:t>5.8.1.3.2   570</w:t>
      </w:r>
      <w:r w:rsidR="00154396" w:rsidRPr="00E45822">
        <w:t>0</w:t>
      </w:r>
      <w:r w:rsidRPr="00E45822">
        <w:t xml:space="preserve"> </w:t>
      </w:r>
      <w:proofErr w:type="spellStart"/>
      <w:r w:rsidR="00154396" w:rsidRPr="00E45822">
        <w:t>GF_Adr_beskyt</w:t>
      </w:r>
      <w:proofErr w:type="spellEnd"/>
      <w:r w:rsidRPr="00E45822">
        <w:t xml:space="preserve"> (d_570</w:t>
      </w:r>
      <w:r w:rsidR="00154396" w:rsidRPr="00E45822">
        <w:t>0</w:t>
      </w:r>
      <w:r w:rsidRPr="00E45822">
        <w:t>_</w:t>
      </w:r>
      <w:r w:rsidR="00154396" w:rsidRPr="00E45822">
        <w:t>adr</w:t>
      </w:r>
      <w:r w:rsidRPr="00E45822">
        <w:t>_</w:t>
      </w:r>
      <w:r w:rsidR="00154396" w:rsidRPr="00E45822">
        <w:t>beskyt</w:t>
      </w:r>
      <w:r w:rsidRPr="00E458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4819"/>
        <w:gridCol w:w="1418"/>
        <w:gridCol w:w="4875"/>
      </w:tblGrid>
      <w:tr w:rsidR="00735C78" w:rsidRPr="00E45822" w14:paraId="0DF30E3B" w14:textId="77777777" w:rsidTr="00735C78">
        <w:trPr>
          <w:trHeight w:hRule="exact" w:val="255"/>
        </w:trPr>
        <w:tc>
          <w:tcPr>
            <w:tcW w:w="0" w:type="auto"/>
            <w:tcBorders>
              <w:bottom w:val="single" w:sz="4" w:space="0" w:color="auto"/>
            </w:tcBorders>
            <w:shd w:val="clear" w:color="auto" w:fill="D9D9D9"/>
            <w:vAlign w:val="bottom"/>
          </w:tcPr>
          <w:p w14:paraId="3A00CCBA" w14:textId="77777777" w:rsidR="00735C78" w:rsidRPr="00E45822" w:rsidRDefault="00735C78" w:rsidP="00952778">
            <w:pPr>
              <w:rPr>
                <w:rFonts w:ascii="Trebuchet MS" w:hAnsi="Trebuchet MS" w:cs="Trebuchet MS"/>
                <w:b/>
                <w:bCs/>
                <w:sz w:val="18"/>
                <w:szCs w:val="18"/>
              </w:rPr>
            </w:pPr>
            <w:proofErr w:type="spellStart"/>
            <w:r w:rsidRPr="00E45822">
              <w:rPr>
                <w:rFonts w:ascii="Trebuchet MS" w:hAnsi="Trebuchet MS" w:cs="Trebuchet MS"/>
                <w:b/>
                <w:bCs/>
                <w:sz w:val="18"/>
                <w:szCs w:val="18"/>
              </w:rPr>
              <w:t>gf_adr_beskyt_kode</w:t>
            </w:r>
            <w:proofErr w:type="spellEnd"/>
          </w:p>
        </w:tc>
        <w:tc>
          <w:tcPr>
            <w:tcW w:w="0" w:type="auto"/>
            <w:tcBorders>
              <w:bottom w:val="single" w:sz="4" w:space="0" w:color="auto"/>
            </w:tcBorders>
            <w:shd w:val="clear" w:color="auto" w:fill="D9D9D9"/>
            <w:vAlign w:val="bottom"/>
          </w:tcPr>
          <w:p w14:paraId="4BBACF57" w14:textId="77777777" w:rsidR="00735C78" w:rsidRPr="00E45822" w:rsidRDefault="00735C78" w:rsidP="00952778">
            <w:pPr>
              <w:rPr>
                <w:rFonts w:ascii="Trebuchet MS" w:hAnsi="Trebuchet MS" w:cs="Trebuchet MS"/>
                <w:b/>
                <w:bCs/>
                <w:sz w:val="18"/>
                <w:szCs w:val="18"/>
              </w:rPr>
            </w:pPr>
            <w:proofErr w:type="spellStart"/>
            <w:r w:rsidRPr="00E45822">
              <w:rPr>
                <w:rFonts w:ascii="Trebuchet MS" w:hAnsi="Trebuchet MS" w:cs="Trebuchet MS"/>
                <w:b/>
                <w:bCs/>
                <w:sz w:val="18"/>
                <w:szCs w:val="18"/>
              </w:rPr>
              <w:t>gf_adr_beskyt</w:t>
            </w:r>
            <w:proofErr w:type="spellEnd"/>
          </w:p>
        </w:tc>
        <w:tc>
          <w:tcPr>
            <w:tcW w:w="1418" w:type="dxa"/>
            <w:tcBorders>
              <w:bottom w:val="single" w:sz="4" w:space="0" w:color="auto"/>
            </w:tcBorders>
            <w:shd w:val="clear" w:color="auto" w:fill="D9D9D9"/>
            <w:vAlign w:val="bottom"/>
          </w:tcPr>
          <w:p w14:paraId="58B1194A" w14:textId="00C91D82" w:rsidR="00735C78" w:rsidRPr="003A52C1" w:rsidRDefault="005426DB"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1D24202D" w14:textId="77777777" w:rsidR="00735C78" w:rsidRPr="00E45822" w:rsidRDefault="00735C78" w:rsidP="00952778">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735C78" w:rsidRPr="00E45822" w14:paraId="65B7DDE9"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075A388" w14:textId="77777777" w:rsidR="00735C78" w:rsidRPr="00320044" w:rsidRDefault="00320044" w:rsidP="00952778">
            <w:pPr>
              <w:jc w:val="center"/>
              <w:rPr>
                <w:rFonts w:ascii="Trebuchet MS" w:hAnsi="Trebuchet MS" w:cs="Trebuchet MS"/>
                <w:color w:val="4F81BD" w:themeColor="accent1"/>
                <w:sz w:val="18"/>
                <w:szCs w:val="18"/>
              </w:rPr>
            </w:pPr>
            <w:r w:rsidRPr="00320044">
              <w:rPr>
                <w:rFonts w:ascii="Trebuchet MS" w:hAnsi="Trebuchet MS" w:cs="Trebuchet MS"/>
                <w:color w:val="4F81BD" w:themeColor="accent1"/>
                <w:sz w:val="18"/>
                <w:szCs w:val="18"/>
              </w:rPr>
              <w:t>0</w:t>
            </w:r>
          </w:p>
        </w:tc>
        <w:tc>
          <w:tcPr>
            <w:tcW w:w="0" w:type="auto"/>
            <w:tcBorders>
              <w:top w:val="single" w:sz="4" w:space="0" w:color="auto"/>
              <w:left w:val="single" w:sz="4" w:space="0" w:color="auto"/>
              <w:bottom w:val="single" w:sz="4" w:space="0" w:color="auto"/>
            </w:tcBorders>
            <w:shd w:val="clear" w:color="auto" w:fill="FFFFFF"/>
            <w:vAlign w:val="center"/>
          </w:tcPr>
          <w:p w14:paraId="7C0F77C9"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Ingen adressebeskyttelse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87362FC"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7DA95F3F"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Ingen </w:t>
            </w:r>
            <w:r w:rsidRPr="00343055">
              <w:rPr>
                <w:rFonts w:ascii="Trebuchet MS" w:hAnsi="Trebuchet MS" w:cs="Trebuchet MS"/>
                <w:sz w:val="18"/>
                <w:szCs w:val="18"/>
              </w:rPr>
              <w:t xml:space="preserve">adressebeskyttelse </w:t>
            </w:r>
            <w:r w:rsidR="00320044" w:rsidRPr="00343055">
              <w:rPr>
                <w:rFonts w:ascii="Trebuchet MS" w:hAnsi="Trebuchet MS" w:cs="Trebuchet MS"/>
                <w:sz w:val="18"/>
                <w:szCs w:val="18"/>
              </w:rPr>
              <w:t>(</w:t>
            </w:r>
            <w:proofErr w:type="gramStart"/>
            <w:r w:rsidR="00320044" w:rsidRPr="00343055">
              <w:rPr>
                <w:rFonts w:ascii="Trebuchet MS" w:hAnsi="Trebuchet MS" w:cs="Trebuchet MS"/>
                <w:sz w:val="18"/>
                <w:szCs w:val="18"/>
              </w:rPr>
              <w:t>NB talle</w:t>
            </w:r>
            <w:r w:rsidR="00AC441B" w:rsidRPr="00343055">
              <w:rPr>
                <w:rFonts w:ascii="Trebuchet MS" w:hAnsi="Trebuchet MS" w:cs="Trebuchet MS"/>
                <w:sz w:val="18"/>
                <w:szCs w:val="18"/>
              </w:rPr>
              <w:t>t</w:t>
            </w:r>
            <w:proofErr w:type="gramEnd"/>
            <w:r w:rsidR="00320044" w:rsidRPr="00343055">
              <w:rPr>
                <w:rFonts w:ascii="Trebuchet MS" w:hAnsi="Trebuchet MS" w:cs="Trebuchet MS"/>
                <w:sz w:val="18"/>
                <w:szCs w:val="18"/>
              </w:rPr>
              <w:t xml:space="preserve"> nul er kodeværdien)</w:t>
            </w:r>
          </w:p>
        </w:tc>
      </w:tr>
      <w:tr w:rsidR="00735C78" w:rsidRPr="00E45822" w14:paraId="2EEF4D5D"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9C90E62"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A</w:t>
            </w:r>
          </w:p>
        </w:tc>
        <w:tc>
          <w:tcPr>
            <w:tcW w:w="0" w:type="auto"/>
            <w:tcBorders>
              <w:top w:val="single" w:sz="4" w:space="0" w:color="auto"/>
              <w:left w:val="single" w:sz="4" w:space="0" w:color="auto"/>
              <w:bottom w:val="single" w:sz="4" w:space="0" w:color="auto"/>
            </w:tcBorders>
            <w:shd w:val="clear" w:color="auto" w:fill="FFFFFF"/>
            <w:vAlign w:val="center"/>
          </w:tcPr>
          <w:p w14:paraId="11399E2C"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Ejers navn og ejendomsoplysninger overføres til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75A5E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3E6B2175"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Ejers navn og ejendomsoplysninger overføres til vejvisere </w:t>
            </w:r>
          </w:p>
        </w:tc>
      </w:tr>
      <w:tr w:rsidR="00735C78" w:rsidRPr="00E45822" w14:paraId="60ED1FED"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D77A3AE"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B</w:t>
            </w:r>
          </w:p>
        </w:tc>
        <w:tc>
          <w:tcPr>
            <w:tcW w:w="0" w:type="auto"/>
            <w:tcBorders>
              <w:top w:val="single" w:sz="4" w:space="0" w:color="auto"/>
              <w:left w:val="single" w:sz="4" w:space="0" w:color="auto"/>
              <w:bottom w:val="single" w:sz="4" w:space="0" w:color="auto"/>
            </w:tcBorders>
            <w:shd w:val="clear" w:color="auto" w:fill="FFFFFF"/>
            <w:vAlign w:val="center"/>
          </w:tcPr>
          <w:p w14:paraId="61CF1B35"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Adressen er beskyttet i CPR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153A7A7"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6153A4FB"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Adressen er beskyttet i CPR </w:t>
            </w:r>
          </w:p>
        </w:tc>
      </w:tr>
      <w:tr w:rsidR="00735C78" w:rsidRPr="00E45822" w14:paraId="18715C54"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3EEB2C6"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E</w:t>
            </w:r>
          </w:p>
        </w:tc>
        <w:tc>
          <w:tcPr>
            <w:tcW w:w="0" w:type="auto"/>
            <w:tcBorders>
              <w:top w:val="single" w:sz="4" w:space="0" w:color="auto"/>
              <w:left w:val="single" w:sz="4" w:space="0" w:color="auto"/>
              <w:bottom w:val="single" w:sz="4" w:space="0" w:color="auto"/>
            </w:tcBorders>
            <w:shd w:val="clear" w:color="auto" w:fill="FFFFFF"/>
            <w:vAlign w:val="center"/>
          </w:tcPr>
          <w:p w14:paraId="774D0A14"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Der overføres ikke oplysning fra ESR til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1888B4A"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4E54709F"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Der overføres ikke oplysning fra ESR til vejvisere </w:t>
            </w:r>
          </w:p>
        </w:tc>
      </w:tr>
      <w:tr w:rsidR="00735C78" w:rsidRPr="00E45822" w14:paraId="28EE432B"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FEFD0D1"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L</w:t>
            </w:r>
          </w:p>
        </w:tc>
        <w:tc>
          <w:tcPr>
            <w:tcW w:w="0" w:type="auto"/>
            <w:tcBorders>
              <w:top w:val="single" w:sz="4" w:space="0" w:color="auto"/>
              <w:left w:val="single" w:sz="4" w:space="0" w:color="auto"/>
              <w:bottom w:val="single" w:sz="4" w:space="0" w:color="auto"/>
            </w:tcBorders>
            <w:shd w:val="clear" w:color="auto" w:fill="FFFFFF"/>
            <w:vAlign w:val="center"/>
          </w:tcPr>
          <w:p w14:paraId="3E2AB4A6"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Adressen må ikke optages i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7610C2A"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311C6227"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Adressen må ikke optages i vejvisere </w:t>
            </w:r>
          </w:p>
        </w:tc>
      </w:tr>
    </w:tbl>
    <w:p w14:paraId="06AF4FB7" w14:textId="77777777" w:rsidR="00F13750" w:rsidRDefault="00380C13" w:rsidP="00F13750">
      <w:pPr>
        <w:pStyle w:val="Overskrift2"/>
      </w:pPr>
      <w:bookmarkStart w:id="338" w:name="_Toc63351468"/>
      <w:r>
        <w:t>5.8.</w:t>
      </w:r>
      <w:r w:rsidR="00F75CBB">
        <w:t>2</w:t>
      </w:r>
      <w:r w:rsidR="00F75CBB" w:rsidRPr="00066C65">
        <w:t xml:space="preserve"> </w:t>
      </w:r>
      <w:r w:rsidR="00F75CBB">
        <w:t>Lokalrådsområde</w:t>
      </w:r>
      <w:r w:rsidR="00F75CBB" w:rsidRPr="00066C65">
        <w:t xml:space="preserve"> (5</w:t>
      </w:r>
      <w:r>
        <w:t>7</w:t>
      </w:r>
      <w:r w:rsidR="00F75CBB" w:rsidRPr="00066C65">
        <w:t>0</w:t>
      </w:r>
      <w:r w:rsidR="00F75CBB">
        <w:t>1</w:t>
      </w:r>
      <w:r w:rsidR="00F75CBB" w:rsidRPr="00066C65">
        <w:t>)</w:t>
      </w:r>
      <w:bookmarkEnd w:id="337"/>
      <w:bookmarkEnd w:id="338"/>
      <w:r w:rsidR="00F13750" w:rsidRPr="00F13750">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1164"/>
        <w:gridCol w:w="6164"/>
        <w:gridCol w:w="1155"/>
        <w:gridCol w:w="1414"/>
        <w:gridCol w:w="1633"/>
        <w:gridCol w:w="1628"/>
        <w:gridCol w:w="72"/>
      </w:tblGrid>
      <w:tr w:rsidR="00303854" w:rsidRPr="0051728E" w14:paraId="7A594417" w14:textId="77777777" w:rsidTr="00C37B85">
        <w:trPr>
          <w:trHeight w:hRule="exact" w:val="510"/>
        </w:trPr>
        <w:tc>
          <w:tcPr>
            <w:tcW w:w="1438" w:type="dxa"/>
            <w:tcBorders>
              <w:bottom w:val="single" w:sz="4" w:space="0" w:color="auto"/>
            </w:tcBorders>
            <w:shd w:val="clear" w:color="auto" w:fill="D9D9D9"/>
            <w:vAlign w:val="center"/>
          </w:tcPr>
          <w:p w14:paraId="0E91E4CB" w14:textId="77777777"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6AB325C" w14:textId="7EDD59FD"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6164" w:type="dxa"/>
            <w:tcBorders>
              <w:bottom w:val="single" w:sz="4" w:space="0" w:color="auto"/>
            </w:tcBorders>
            <w:shd w:val="clear" w:color="auto" w:fill="D9D9D9"/>
            <w:vAlign w:val="center"/>
          </w:tcPr>
          <w:p w14:paraId="0E02F3E6" w14:textId="15B54881"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2538238"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414" w:type="dxa"/>
            <w:tcBorders>
              <w:bottom w:val="single" w:sz="4" w:space="0" w:color="auto"/>
            </w:tcBorders>
            <w:shd w:val="clear" w:color="auto" w:fill="D9D9D9"/>
            <w:vAlign w:val="center"/>
          </w:tcPr>
          <w:p w14:paraId="78B752A4"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633" w:type="dxa"/>
            <w:tcBorders>
              <w:bottom w:val="single" w:sz="4" w:space="0" w:color="auto"/>
            </w:tcBorders>
            <w:shd w:val="clear" w:color="auto" w:fill="D9D9D9"/>
            <w:vAlign w:val="center"/>
          </w:tcPr>
          <w:p w14:paraId="2BEA558A" w14:textId="77777777" w:rsidR="00303854" w:rsidRPr="009367BB" w:rsidRDefault="00303854" w:rsidP="00303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7E061A1"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Frit</w:t>
            </w:r>
          </w:p>
        </w:tc>
        <w:tc>
          <w:tcPr>
            <w:tcW w:w="1700" w:type="dxa"/>
            <w:gridSpan w:val="2"/>
            <w:shd w:val="clear" w:color="auto" w:fill="D9D9D9"/>
            <w:vAlign w:val="center"/>
          </w:tcPr>
          <w:p w14:paraId="560E36CD"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Eksempel</w:t>
            </w:r>
          </w:p>
        </w:tc>
      </w:tr>
      <w:tr w:rsidR="00303854" w:rsidRPr="000678E8" w14:paraId="495427BE" w14:textId="77777777" w:rsidTr="00C37B85">
        <w:trPr>
          <w:trHeight w:hRule="exact" w:val="510"/>
        </w:trPr>
        <w:tc>
          <w:tcPr>
            <w:tcW w:w="1438" w:type="dxa"/>
            <w:tcBorders>
              <w:top w:val="single" w:sz="4" w:space="0" w:color="auto"/>
              <w:left w:val="single" w:sz="4" w:space="0" w:color="auto"/>
              <w:bottom w:val="nil"/>
              <w:right w:val="single" w:sz="4" w:space="0" w:color="auto"/>
            </w:tcBorders>
            <w:shd w:val="clear" w:color="auto" w:fill="D9D9D9"/>
            <w:vAlign w:val="center"/>
          </w:tcPr>
          <w:p w14:paraId="4D961C98" w14:textId="77777777" w:rsidR="00303854" w:rsidRPr="000678E8" w:rsidRDefault="00303854" w:rsidP="00303854">
            <w:pPr>
              <w:rPr>
                <w:rFonts w:ascii="Trebuchet MS" w:hAnsi="Trebuchet MS"/>
                <w:sz w:val="18"/>
                <w:szCs w:val="18"/>
              </w:rPr>
            </w:pPr>
            <w:proofErr w:type="spellStart"/>
            <w:r w:rsidRPr="000678E8">
              <w:rPr>
                <w:rFonts w:ascii="Trebuchet MS" w:hAnsi="Trebuchet MS"/>
                <w:sz w:val="18"/>
                <w:szCs w:val="18"/>
              </w:rPr>
              <w:t>lokalraad_navn</w:t>
            </w:r>
            <w:proofErr w:type="spellEnd"/>
          </w:p>
        </w:tc>
        <w:tc>
          <w:tcPr>
            <w:tcW w:w="1164" w:type="dxa"/>
            <w:tcBorders>
              <w:top w:val="single" w:sz="4" w:space="0" w:color="auto"/>
              <w:left w:val="single" w:sz="4" w:space="0" w:color="auto"/>
              <w:bottom w:val="nil"/>
              <w:right w:val="single" w:sz="4" w:space="0" w:color="auto"/>
            </w:tcBorders>
            <w:vAlign w:val="center"/>
          </w:tcPr>
          <w:p w14:paraId="3A43E73B" w14:textId="18E8FF16" w:rsidR="00303854" w:rsidRDefault="00303854" w:rsidP="00303854">
            <w:pPr>
              <w:rPr>
                <w:rFonts w:ascii="Trebuchet MS" w:hAnsi="Trebuchet MS"/>
                <w:sz w:val="18"/>
                <w:szCs w:val="18"/>
              </w:rPr>
            </w:pPr>
            <w:proofErr w:type="spellStart"/>
            <w:r>
              <w:rPr>
                <w:rFonts w:ascii="Trebuchet MS" w:hAnsi="Trebuchet MS"/>
                <w:sz w:val="18"/>
                <w:szCs w:val="18"/>
              </w:rPr>
              <w:t>lokalra_na</w:t>
            </w:r>
            <w:proofErr w:type="spellEnd"/>
          </w:p>
        </w:tc>
        <w:tc>
          <w:tcPr>
            <w:tcW w:w="6164" w:type="dxa"/>
            <w:tcBorders>
              <w:top w:val="single" w:sz="4" w:space="0" w:color="auto"/>
              <w:left w:val="single" w:sz="4" w:space="0" w:color="auto"/>
              <w:bottom w:val="nil"/>
              <w:right w:val="single" w:sz="4" w:space="0" w:color="auto"/>
            </w:tcBorders>
            <w:shd w:val="clear" w:color="auto" w:fill="auto"/>
            <w:vAlign w:val="bottom"/>
          </w:tcPr>
          <w:p w14:paraId="12D3BED3" w14:textId="50B7E7C9" w:rsidR="00303854" w:rsidRPr="000678E8" w:rsidRDefault="00303854" w:rsidP="00303854">
            <w:pPr>
              <w:rPr>
                <w:rFonts w:ascii="Trebuchet MS" w:hAnsi="Trebuchet MS"/>
                <w:sz w:val="18"/>
                <w:szCs w:val="18"/>
              </w:rPr>
            </w:pPr>
            <w:r>
              <w:rPr>
                <w:rFonts w:ascii="Trebuchet MS" w:hAnsi="Trebuchet MS"/>
                <w:sz w:val="18"/>
                <w:szCs w:val="18"/>
              </w:rPr>
              <w:t>Navnet på lokalrådet. Normalt er navnet en henvisning til en landsby, bydel, skoledistrikt eller et andet lokalt navn.</w:t>
            </w:r>
          </w:p>
        </w:tc>
        <w:tc>
          <w:tcPr>
            <w:tcW w:w="1155" w:type="dxa"/>
            <w:tcBorders>
              <w:top w:val="single" w:sz="4" w:space="0" w:color="auto"/>
              <w:left w:val="single" w:sz="4" w:space="0" w:color="auto"/>
              <w:bottom w:val="nil"/>
              <w:right w:val="single" w:sz="4" w:space="0" w:color="auto"/>
            </w:tcBorders>
            <w:shd w:val="clear" w:color="auto" w:fill="auto"/>
            <w:vAlign w:val="center"/>
          </w:tcPr>
          <w:p w14:paraId="604C62B1" w14:textId="77777777" w:rsidR="00303854" w:rsidRPr="000678E8" w:rsidRDefault="00303854" w:rsidP="00303854">
            <w:pPr>
              <w:rPr>
                <w:rFonts w:ascii="Trebuchet MS" w:hAnsi="Trebuchet MS" w:cs="Trebuchet MS"/>
                <w:sz w:val="18"/>
                <w:szCs w:val="18"/>
              </w:rPr>
            </w:pPr>
            <w:r w:rsidRPr="000678E8">
              <w:rPr>
                <w:rFonts w:ascii="Trebuchet MS" w:hAnsi="Trebuchet MS" w:cs="Trebuchet MS"/>
                <w:sz w:val="18"/>
                <w:szCs w:val="18"/>
              </w:rPr>
              <w:t>Tekststreng</w:t>
            </w:r>
          </w:p>
        </w:tc>
        <w:tc>
          <w:tcPr>
            <w:tcW w:w="1414" w:type="dxa"/>
            <w:tcBorders>
              <w:top w:val="single" w:sz="4" w:space="0" w:color="auto"/>
              <w:left w:val="single" w:sz="4" w:space="0" w:color="auto"/>
              <w:bottom w:val="nil"/>
              <w:right w:val="single" w:sz="4" w:space="0" w:color="auto"/>
            </w:tcBorders>
            <w:shd w:val="clear" w:color="auto" w:fill="auto"/>
            <w:vAlign w:val="center"/>
          </w:tcPr>
          <w:p w14:paraId="6D73096C" w14:textId="77777777" w:rsidR="00303854" w:rsidRPr="000678E8" w:rsidRDefault="00303854" w:rsidP="00303854">
            <w:pPr>
              <w:rPr>
                <w:rFonts w:ascii="Trebuchet MS" w:hAnsi="Trebuchet MS" w:cs="Trebuchet MS"/>
                <w:sz w:val="18"/>
                <w:szCs w:val="18"/>
              </w:rPr>
            </w:pPr>
            <w:r w:rsidRPr="000678E8">
              <w:rPr>
                <w:rFonts w:ascii="Trebuchet MS" w:hAnsi="Trebuchet MS" w:cs="Trebuchet MS"/>
                <w:sz w:val="18"/>
                <w:szCs w:val="18"/>
              </w:rPr>
              <w:t>0-128 tegn</w:t>
            </w:r>
          </w:p>
        </w:tc>
        <w:tc>
          <w:tcPr>
            <w:tcW w:w="1633" w:type="dxa"/>
            <w:tcBorders>
              <w:top w:val="single" w:sz="4" w:space="0" w:color="auto"/>
              <w:left w:val="single" w:sz="4" w:space="0" w:color="auto"/>
              <w:bottom w:val="nil"/>
              <w:right w:val="single" w:sz="4" w:space="0" w:color="auto"/>
            </w:tcBorders>
            <w:shd w:val="clear" w:color="auto" w:fill="auto"/>
            <w:vAlign w:val="center"/>
          </w:tcPr>
          <w:p w14:paraId="713D6E5D" w14:textId="77777777" w:rsidR="00303854" w:rsidRPr="000678E8" w:rsidRDefault="00303854" w:rsidP="00303854">
            <w:pPr>
              <w:jc w:val="center"/>
              <w:rPr>
                <w:rFonts w:ascii="Trebuchet MS" w:hAnsi="Trebuchet MS" w:cs="Trebuchet MS"/>
                <w:sz w:val="18"/>
                <w:szCs w:val="18"/>
              </w:rPr>
            </w:pPr>
            <w:r>
              <w:rPr>
                <w:rFonts w:ascii="Trebuchet MS" w:hAnsi="Trebuchet MS" w:cs="Trebuchet MS"/>
                <w:sz w:val="18"/>
                <w:szCs w:val="18"/>
              </w:rPr>
              <w:t>O</w:t>
            </w:r>
          </w:p>
        </w:tc>
        <w:tc>
          <w:tcPr>
            <w:tcW w:w="1700" w:type="dxa"/>
            <w:gridSpan w:val="2"/>
            <w:tcBorders>
              <w:top w:val="single" w:sz="4" w:space="0" w:color="auto"/>
              <w:left w:val="single" w:sz="4" w:space="0" w:color="auto"/>
              <w:bottom w:val="nil"/>
              <w:right w:val="single" w:sz="4" w:space="0" w:color="auto"/>
            </w:tcBorders>
            <w:shd w:val="clear" w:color="auto" w:fill="auto"/>
            <w:vAlign w:val="center"/>
          </w:tcPr>
          <w:p w14:paraId="5CBFE8D5" w14:textId="77777777" w:rsidR="00303854" w:rsidRPr="000678E8" w:rsidRDefault="00303854" w:rsidP="00303854">
            <w:pPr>
              <w:rPr>
                <w:rFonts w:ascii="Trebuchet MS" w:hAnsi="Trebuchet MS" w:cs="Trebuchet MS"/>
                <w:sz w:val="18"/>
                <w:szCs w:val="18"/>
              </w:rPr>
            </w:pPr>
            <w:r>
              <w:rPr>
                <w:rFonts w:ascii="Trebuchet MS" w:hAnsi="Trebuchet MS" w:cs="Trebuchet MS"/>
                <w:sz w:val="18"/>
                <w:szCs w:val="18"/>
              </w:rPr>
              <w:t>Blovstrød</w:t>
            </w:r>
          </w:p>
        </w:tc>
      </w:tr>
      <w:tr w:rsidR="00303854" w:rsidRPr="00CE1917" w14:paraId="508F8964" w14:textId="77777777" w:rsidTr="00303854">
        <w:trPr>
          <w:trHeight w:hRule="exact" w:val="255"/>
        </w:trPr>
        <w:tc>
          <w:tcPr>
            <w:tcW w:w="1438" w:type="dxa"/>
            <w:tcBorders>
              <w:top w:val="single" w:sz="4" w:space="0" w:color="auto"/>
              <w:left w:val="single" w:sz="4" w:space="0" w:color="auto"/>
              <w:bottom w:val="single" w:sz="4" w:space="0" w:color="auto"/>
              <w:right w:val="single" w:sz="4" w:space="0" w:color="auto"/>
            </w:tcBorders>
            <w:shd w:val="clear" w:color="auto" w:fill="97DDBA"/>
            <w:vAlign w:val="bottom"/>
          </w:tcPr>
          <w:p w14:paraId="7CAE720A" w14:textId="77777777" w:rsidR="00303854" w:rsidRPr="00CE1917" w:rsidRDefault="00303854" w:rsidP="00303854">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63E07DB0" w14:textId="77777777" w:rsidR="00303854" w:rsidRPr="0014307B" w:rsidRDefault="00303854" w:rsidP="00303854">
            <w:pPr>
              <w:rPr>
                <w:rFonts w:ascii="Trebuchet MS" w:hAnsi="Trebuchet MS" w:cs="Trebuchet MS"/>
                <w:sz w:val="18"/>
                <w:szCs w:val="18"/>
              </w:rPr>
            </w:pPr>
          </w:p>
        </w:tc>
        <w:tc>
          <w:tcPr>
            <w:tcW w:w="1206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B59D6BA" w14:textId="5A0A9AC6" w:rsidR="00303854" w:rsidRPr="00CE1917" w:rsidRDefault="00303854" w:rsidP="00303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03854" w:rsidRPr="0051728E" w14:paraId="07FC1914" w14:textId="77777777" w:rsidTr="00303854">
        <w:trPr>
          <w:gridAfter w:val="1"/>
          <w:wAfter w:w="72" w:type="dxa"/>
          <w:trHeight w:hRule="exact" w:val="431"/>
        </w:trPr>
        <w:tc>
          <w:tcPr>
            <w:tcW w:w="14596" w:type="dxa"/>
            <w:gridSpan w:val="7"/>
            <w:tcBorders>
              <w:top w:val="nil"/>
              <w:left w:val="nil"/>
              <w:bottom w:val="nil"/>
              <w:right w:val="nil"/>
            </w:tcBorders>
            <w:shd w:val="clear" w:color="auto" w:fill="97DDBA"/>
            <w:vAlign w:val="bottom"/>
          </w:tcPr>
          <w:p w14:paraId="2D96A9C8" w14:textId="3642A806" w:rsidR="00303854" w:rsidRDefault="00303854" w:rsidP="0030385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D5AC950" w14:textId="2C69831D" w:rsidR="00B60AFE" w:rsidRDefault="00380C13" w:rsidP="00B60AFE">
      <w:pPr>
        <w:pStyle w:val="Overskrift6"/>
      </w:pPr>
      <w:r>
        <w:t>5.8.</w:t>
      </w:r>
      <w:r w:rsidR="00F13750">
        <w:t>2.</w:t>
      </w:r>
      <w:r w:rsidR="00AE57D6">
        <w:t>1</w:t>
      </w:r>
      <w:r w:rsidR="00F13750" w:rsidRPr="00A32757">
        <w:t xml:space="preserve"> </w:t>
      </w:r>
      <w:r w:rsidR="00F13750">
        <w:t>Metadata</w:t>
      </w:r>
      <w:r w:rsidR="00B60AFE" w:rsidRPr="00B60A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60AFE" w:rsidRPr="0051728E" w14:paraId="33DF0671" w14:textId="77777777" w:rsidTr="00411D22">
        <w:trPr>
          <w:trHeight w:hRule="exact" w:val="255"/>
        </w:trPr>
        <w:tc>
          <w:tcPr>
            <w:tcW w:w="2235" w:type="dxa"/>
            <w:shd w:val="clear" w:color="auto" w:fill="D9D9D9"/>
            <w:vAlign w:val="bottom"/>
          </w:tcPr>
          <w:p w14:paraId="4EE9F2FB" w14:textId="77777777" w:rsidR="00B60AFE" w:rsidRPr="0051728E" w:rsidRDefault="00B60AFE" w:rsidP="00411D2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01B56D6" w14:textId="77777777" w:rsidR="00B60AFE" w:rsidRPr="00FE3FC3" w:rsidRDefault="00B60AFE" w:rsidP="00411D22">
            <w:pPr>
              <w:rPr>
                <w:rFonts w:ascii="Trebuchet MS" w:hAnsi="Trebuchet MS" w:cs="Trebuchet MS"/>
                <w:bCs/>
                <w:sz w:val="18"/>
                <w:szCs w:val="18"/>
              </w:rPr>
            </w:pPr>
            <w:r w:rsidRPr="00FE3FC3">
              <w:rPr>
                <w:rFonts w:ascii="Trebuchet MS" w:hAnsi="Trebuchet MS" w:cs="Trebuchet MS"/>
                <w:b/>
                <w:bCs/>
                <w:sz w:val="18"/>
                <w:szCs w:val="18"/>
              </w:rPr>
              <w:t>Beskrivelse</w:t>
            </w:r>
          </w:p>
        </w:tc>
      </w:tr>
      <w:tr w:rsidR="00B60AFE" w:rsidRPr="0051728E" w14:paraId="6B2D6B94" w14:textId="77777777" w:rsidTr="00411D22">
        <w:trPr>
          <w:trHeight w:hRule="exact" w:val="255"/>
        </w:trPr>
        <w:tc>
          <w:tcPr>
            <w:tcW w:w="2235" w:type="dxa"/>
            <w:shd w:val="clear" w:color="auto" w:fill="E0E0E0"/>
            <w:vAlign w:val="bottom"/>
          </w:tcPr>
          <w:p w14:paraId="0E06E776"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9EA4387" w14:textId="77777777" w:rsidR="00B60AFE" w:rsidRPr="0051728E" w:rsidRDefault="00B60AFE" w:rsidP="00411D22">
            <w:pPr>
              <w:rPr>
                <w:rFonts w:ascii="Trebuchet MS" w:hAnsi="Trebuchet MS" w:cs="Trebuchet MS"/>
                <w:sz w:val="18"/>
                <w:szCs w:val="18"/>
              </w:rPr>
            </w:pPr>
            <w:r w:rsidRPr="00F13750">
              <w:rPr>
                <w:rFonts w:ascii="Trebuchet MS" w:hAnsi="Trebuchet MS" w:cs="Trebuchet MS"/>
                <w:sz w:val="18"/>
                <w:szCs w:val="18"/>
              </w:rPr>
              <w:t>Lokalrådsområde</w:t>
            </w:r>
          </w:p>
        </w:tc>
      </w:tr>
      <w:tr w:rsidR="00B60AFE" w:rsidRPr="0051728E" w14:paraId="606DA634" w14:textId="77777777" w:rsidTr="00411D22">
        <w:trPr>
          <w:trHeight w:hRule="exact" w:val="255"/>
        </w:trPr>
        <w:tc>
          <w:tcPr>
            <w:tcW w:w="2235" w:type="dxa"/>
            <w:shd w:val="clear" w:color="auto" w:fill="E0E0E0"/>
            <w:vAlign w:val="bottom"/>
          </w:tcPr>
          <w:p w14:paraId="48850F4A"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3A873C2" w14:textId="77777777" w:rsidR="00B60AFE" w:rsidRDefault="00380C13" w:rsidP="00411D22">
            <w:pPr>
              <w:rPr>
                <w:rFonts w:ascii="Trebuchet MS" w:hAnsi="Trebuchet MS"/>
                <w:sz w:val="18"/>
                <w:szCs w:val="18"/>
              </w:rPr>
            </w:pPr>
            <w:r>
              <w:rPr>
                <w:rFonts w:ascii="Trebuchet MS" w:hAnsi="Trebuchet MS"/>
                <w:sz w:val="18"/>
                <w:szCs w:val="18"/>
              </w:rPr>
              <w:t>57</w:t>
            </w:r>
            <w:r w:rsidR="00B60AFE">
              <w:rPr>
                <w:rFonts w:ascii="Trebuchet MS" w:hAnsi="Trebuchet MS"/>
                <w:sz w:val="18"/>
                <w:szCs w:val="18"/>
              </w:rPr>
              <w:t>01</w:t>
            </w:r>
          </w:p>
        </w:tc>
      </w:tr>
      <w:tr w:rsidR="00B60AFE" w:rsidRPr="0051728E" w14:paraId="430130B3" w14:textId="77777777" w:rsidTr="00411D22">
        <w:trPr>
          <w:trHeight w:hRule="exact" w:val="255"/>
        </w:trPr>
        <w:tc>
          <w:tcPr>
            <w:tcW w:w="2235" w:type="dxa"/>
            <w:shd w:val="clear" w:color="auto" w:fill="E0E0E0"/>
            <w:vAlign w:val="bottom"/>
          </w:tcPr>
          <w:p w14:paraId="698DF2BA"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5A5C19C" w14:textId="77777777" w:rsidR="00B60AFE" w:rsidRPr="00F279E4" w:rsidRDefault="00B60AFE" w:rsidP="00411D22">
            <w:pPr>
              <w:rPr>
                <w:rFonts w:ascii="Trebuchet MS" w:hAnsi="Trebuchet MS" w:cs="Trebuchet MS"/>
                <w:sz w:val="18"/>
                <w:szCs w:val="18"/>
              </w:rPr>
            </w:pPr>
            <w:r>
              <w:rPr>
                <w:rFonts w:ascii="Trebuchet MS" w:hAnsi="Trebuchet MS"/>
                <w:sz w:val="18"/>
                <w:szCs w:val="18"/>
              </w:rPr>
              <w:t>Lokalråd/lokaludvalg dæknings</w:t>
            </w:r>
            <w:r w:rsidRPr="000678E8">
              <w:rPr>
                <w:rFonts w:ascii="Trebuchet MS" w:hAnsi="Trebuchet MS"/>
                <w:sz w:val="18"/>
                <w:szCs w:val="18"/>
              </w:rPr>
              <w:t>områder</w:t>
            </w:r>
          </w:p>
        </w:tc>
      </w:tr>
      <w:tr w:rsidR="00B60AFE" w:rsidRPr="0051728E" w14:paraId="4A210020" w14:textId="77777777" w:rsidTr="00411D22">
        <w:trPr>
          <w:trHeight w:hRule="exact" w:val="709"/>
        </w:trPr>
        <w:tc>
          <w:tcPr>
            <w:tcW w:w="2235" w:type="dxa"/>
            <w:shd w:val="clear" w:color="auto" w:fill="E0E0E0"/>
            <w:vAlign w:val="center"/>
          </w:tcPr>
          <w:p w14:paraId="1FB61141"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bottom"/>
          </w:tcPr>
          <w:p w14:paraId="26C0B65E" w14:textId="77777777" w:rsidR="00B60AFE" w:rsidRPr="00D77840" w:rsidRDefault="00B60AFE" w:rsidP="00411D22">
            <w:pPr>
              <w:rPr>
                <w:rFonts w:ascii="Trebuchet MS" w:hAnsi="Trebuchet MS" w:cs="Trebuchet MS"/>
                <w:sz w:val="18"/>
                <w:szCs w:val="18"/>
              </w:rPr>
            </w:pPr>
            <w:r w:rsidRPr="00B60AFE">
              <w:rPr>
                <w:rFonts w:ascii="Trebuchet MS" w:hAnsi="Trebuchet MS" w:cs="Trebuchet MS"/>
                <w:b/>
                <w:bCs/>
                <w:sz w:val="18"/>
                <w:szCs w:val="18"/>
              </w:rPr>
              <w:t>Lokaludvalg</w:t>
            </w:r>
            <w:r w:rsidRPr="00B60AFE">
              <w:rPr>
                <w:rFonts w:ascii="Trebuchet MS" w:hAnsi="Trebuchet MS" w:cs="Trebuchet MS"/>
                <w:sz w:val="18"/>
                <w:szCs w:val="18"/>
              </w:rPr>
              <w:t xml:space="preserve"> er lokale forsamlinger, som en kommune kan nedsætte efter </w:t>
            </w:r>
            <w:hyperlink r:id="rId40" w:tooltip="Styrelsesloven" w:history="1">
              <w:r w:rsidRPr="00B60AFE">
                <w:rPr>
                  <w:rStyle w:val="Hyperlink"/>
                  <w:rFonts w:ascii="Trebuchet MS" w:hAnsi="Trebuchet MS" w:cs="Trebuchet MS"/>
                  <w:sz w:val="18"/>
                  <w:szCs w:val="18"/>
                </w:rPr>
                <w:t>kommunestyrelseslovens</w:t>
              </w:r>
            </w:hyperlink>
            <w:r w:rsidRPr="00B60AFE">
              <w:rPr>
                <w:rFonts w:ascii="Trebuchet MS" w:hAnsi="Trebuchet MS" w:cs="Trebuchet MS"/>
                <w:sz w:val="18"/>
                <w:szCs w:val="18"/>
              </w:rPr>
              <w:t xml:space="preserve"> §65d, som også giver bemyndigelse til, at der kan uddelegeres beslutningskompetence til lokaludvalg. Lokaludvalgets medlemmer udpeges af kommunalbestyrelsen, og er tiltænkt at fungere som lokalområdets talerør.</w:t>
            </w:r>
          </w:p>
        </w:tc>
      </w:tr>
      <w:tr w:rsidR="00B60AFE" w:rsidRPr="00DB2B74" w14:paraId="1D213408" w14:textId="77777777" w:rsidTr="00411D22">
        <w:trPr>
          <w:trHeight w:hRule="exact" w:val="255"/>
        </w:trPr>
        <w:tc>
          <w:tcPr>
            <w:tcW w:w="2235" w:type="dxa"/>
            <w:shd w:val="clear" w:color="auto" w:fill="E0E0E0"/>
            <w:vAlign w:val="bottom"/>
          </w:tcPr>
          <w:p w14:paraId="6F0EAC81" w14:textId="77777777" w:rsidR="00B60AFE" w:rsidRPr="00576460" w:rsidRDefault="00B60AFE" w:rsidP="00411D22">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20FCCBBF" w14:textId="77777777" w:rsidR="00B60AFE" w:rsidRPr="00576460" w:rsidRDefault="00B60AFE" w:rsidP="00411D22">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hvilket lokalråd/-udvalg de dækker deres by/bydel m.v.</w:t>
            </w:r>
          </w:p>
        </w:tc>
      </w:tr>
      <w:tr w:rsidR="00B60AFE" w:rsidRPr="0051728E" w14:paraId="32DD1961" w14:textId="77777777" w:rsidTr="00411D22">
        <w:trPr>
          <w:trHeight w:hRule="exact" w:val="255"/>
        </w:trPr>
        <w:tc>
          <w:tcPr>
            <w:tcW w:w="2235" w:type="dxa"/>
            <w:shd w:val="clear" w:color="auto" w:fill="E0E0E0"/>
            <w:vAlign w:val="bottom"/>
          </w:tcPr>
          <w:p w14:paraId="1DD5E1FD" w14:textId="77777777" w:rsidR="00B60AFE" w:rsidRPr="0051728E" w:rsidRDefault="00B60AFE" w:rsidP="00411D2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4B5A89" w14:textId="77777777" w:rsidR="00B60AFE" w:rsidRPr="00FE3FC3" w:rsidRDefault="00B60AFE" w:rsidP="00411D22">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B60AFE" w:rsidRPr="0051728E" w14:paraId="03589D44" w14:textId="77777777" w:rsidTr="00411D22">
        <w:trPr>
          <w:trHeight w:hRule="exact" w:val="255"/>
        </w:trPr>
        <w:tc>
          <w:tcPr>
            <w:tcW w:w="2235" w:type="dxa"/>
            <w:shd w:val="clear" w:color="auto" w:fill="E0E0E0"/>
            <w:vAlign w:val="bottom"/>
          </w:tcPr>
          <w:p w14:paraId="67236F62" w14:textId="77777777" w:rsidR="00B60AFE" w:rsidRPr="00492FFE" w:rsidRDefault="006A595F" w:rsidP="00411D22">
            <w:pPr>
              <w:rPr>
                <w:rFonts w:ascii="Trebuchet MS" w:hAnsi="Trebuchet MS" w:cs="Trebuchet MS"/>
                <w:sz w:val="18"/>
                <w:szCs w:val="18"/>
              </w:rPr>
            </w:pPr>
            <w:proofErr w:type="spellStart"/>
            <w:r w:rsidRPr="00E45822">
              <w:rPr>
                <w:rFonts w:ascii="Trebuchet MS" w:hAnsi="Trebuchet MS" w:cs="Trebuchet MS"/>
                <w:sz w:val="18"/>
                <w:szCs w:val="18"/>
              </w:rPr>
              <w:t>Noegle</w:t>
            </w:r>
            <w:r w:rsidR="00B60AFE" w:rsidRPr="00492FFE">
              <w:rPr>
                <w:rFonts w:ascii="Trebuchet MS" w:hAnsi="Trebuchet MS" w:cs="Trebuchet MS"/>
                <w:sz w:val="18"/>
                <w:szCs w:val="18"/>
              </w:rPr>
              <w:t>_ord</w:t>
            </w:r>
            <w:proofErr w:type="spellEnd"/>
          </w:p>
        </w:tc>
        <w:tc>
          <w:tcPr>
            <w:tcW w:w="11340" w:type="dxa"/>
            <w:shd w:val="clear" w:color="auto" w:fill="FFFFFF"/>
            <w:vAlign w:val="bottom"/>
          </w:tcPr>
          <w:p w14:paraId="5574F7F0" w14:textId="77777777" w:rsidR="00B60AFE" w:rsidRPr="00492FFE" w:rsidRDefault="00B60AFE" w:rsidP="00411D22">
            <w:pPr>
              <w:autoSpaceDE w:val="0"/>
              <w:autoSpaceDN w:val="0"/>
              <w:adjustRightInd w:val="0"/>
              <w:rPr>
                <w:rFonts w:ascii="Trebuchet MS" w:hAnsi="Trebuchet MS" w:cs="Trebuchet MS"/>
                <w:sz w:val="18"/>
                <w:szCs w:val="18"/>
              </w:rPr>
            </w:pPr>
            <w:r>
              <w:rPr>
                <w:rFonts w:ascii="Trebuchet MS" w:hAnsi="Trebuchet MS" w:cs="Trebuchet MS"/>
                <w:sz w:val="18"/>
                <w:szCs w:val="18"/>
              </w:rPr>
              <w:t>Lokaludvalg</w:t>
            </w:r>
          </w:p>
        </w:tc>
      </w:tr>
      <w:tr w:rsidR="00B60AFE" w:rsidRPr="0051728E" w14:paraId="48A27E73" w14:textId="77777777" w:rsidTr="00411D22">
        <w:trPr>
          <w:trHeight w:hRule="exact" w:val="255"/>
        </w:trPr>
        <w:tc>
          <w:tcPr>
            <w:tcW w:w="2235" w:type="dxa"/>
            <w:shd w:val="clear" w:color="auto" w:fill="E0E0E0"/>
            <w:vAlign w:val="bottom"/>
          </w:tcPr>
          <w:p w14:paraId="7995DC77"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537CC3A"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Flade</w:t>
            </w:r>
          </w:p>
        </w:tc>
      </w:tr>
      <w:tr w:rsidR="00B60AFE" w:rsidRPr="0051728E" w14:paraId="5CD258A8" w14:textId="77777777" w:rsidTr="00411D22">
        <w:trPr>
          <w:trHeight w:hRule="exact" w:val="255"/>
        </w:trPr>
        <w:tc>
          <w:tcPr>
            <w:tcW w:w="2235" w:type="dxa"/>
            <w:shd w:val="clear" w:color="auto" w:fill="E0E0E0"/>
            <w:vAlign w:val="bottom"/>
          </w:tcPr>
          <w:p w14:paraId="1CD9D028" w14:textId="77777777" w:rsidR="00B60AFE" w:rsidRPr="00FE3FC3" w:rsidRDefault="00B60AFE" w:rsidP="00411D2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B1341DB" w14:textId="77777777" w:rsidR="00B60AFE" w:rsidRPr="00FE3FC3" w:rsidRDefault="00A23B6B" w:rsidP="00411D22">
            <w:pPr>
              <w:rPr>
                <w:rFonts w:ascii="Trebuchet MS" w:hAnsi="Trebuchet MS" w:cs="Trebuchet MS"/>
                <w:sz w:val="18"/>
                <w:szCs w:val="18"/>
              </w:rPr>
            </w:pPr>
            <w:hyperlink r:id="rId41" w:tooltip="Styrelsesloven" w:history="1">
              <w:r w:rsidR="00B60AFE" w:rsidRPr="00B60AFE">
                <w:rPr>
                  <w:rStyle w:val="Hyperlink"/>
                  <w:rFonts w:ascii="Trebuchet MS" w:hAnsi="Trebuchet MS" w:cs="Trebuchet MS"/>
                  <w:sz w:val="18"/>
                  <w:szCs w:val="18"/>
                </w:rPr>
                <w:t>kommunestyrelseslovens</w:t>
              </w:r>
            </w:hyperlink>
            <w:r w:rsidR="00B60AFE" w:rsidRPr="00B60AFE">
              <w:rPr>
                <w:rFonts w:ascii="Trebuchet MS" w:hAnsi="Trebuchet MS" w:cs="Trebuchet MS"/>
                <w:sz w:val="18"/>
                <w:szCs w:val="18"/>
              </w:rPr>
              <w:t xml:space="preserve"> §65d,</w:t>
            </w:r>
          </w:p>
        </w:tc>
      </w:tr>
      <w:tr w:rsidR="000C68CF" w:rsidRPr="00576460" w14:paraId="2E9A5198" w14:textId="77777777" w:rsidTr="00411D22">
        <w:trPr>
          <w:trHeight w:hRule="exact" w:val="255"/>
        </w:trPr>
        <w:tc>
          <w:tcPr>
            <w:tcW w:w="2235" w:type="dxa"/>
            <w:shd w:val="clear" w:color="auto" w:fill="E0E0E0"/>
            <w:vAlign w:val="bottom"/>
          </w:tcPr>
          <w:p w14:paraId="0CA006AB" w14:textId="77777777" w:rsidR="000C68CF" w:rsidRPr="00576460" w:rsidRDefault="0089156A" w:rsidP="00411D2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722C753B" w14:textId="32C0F8C7" w:rsidR="000C68CF" w:rsidRPr="00576460" w:rsidRDefault="0053190B" w:rsidP="00411D22">
            <w:r w:rsidRPr="00A67871">
              <w:rPr>
                <w:rFonts w:ascii="Trebuchet MS" w:hAnsi="Trebuchet MS" w:cs="Trebuchet MS"/>
                <w:color w:val="4F81BD"/>
                <w:sz w:val="18"/>
                <w:szCs w:val="18"/>
              </w:rPr>
              <w:t>00.22.04</w:t>
            </w:r>
          </w:p>
        </w:tc>
      </w:tr>
    </w:tbl>
    <w:p w14:paraId="7139031E" w14:textId="66D7B7EA" w:rsidR="00F13750" w:rsidRPr="00A32757" w:rsidRDefault="00380C13" w:rsidP="00F13750">
      <w:pPr>
        <w:pStyle w:val="Overskrift6"/>
      </w:pPr>
      <w:r>
        <w:t>5.8.</w:t>
      </w:r>
      <w:r w:rsidR="00F13750">
        <w:t>2.</w:t>
      </w:r>
      <w:r w:rsidR="00AE57D6">
        <w:t>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081D7C4B" w14:textId="77777777" w:rsidTr="00735C78">
        <w:trPr>
          <w:trHeight w:hRule="exact" w:val="255"/>
        </w:trPr>
        <w:tc>
          <w:tcPr>
            <w:tcW w:w="4503" w:type="dxa"/>
            <w:shd w:val="clear" w:color="auto" w:fill="D9D9D9"/>
            <w:vAlign w:val="center"/>
          </w:tcPr>
          <w:p w14:paraId="33397A01"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3F0A459D"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Beskrivelse</w:t>
            </w:r>
          </w:p>
        </w:tc>
      </w:tr>
      <w:tr w:rsidR="00F13750" w:rsidRPr="0051728E" w14:paraId="25C70129" w14:textId="77777777" w:rsidTr="00735C78">
        <w:trPr>
          <w:trHeight w:hRule="exact" w:val="510"/>
        </w:trPr>
        <w:tc>
          <w:tcPr>
            <w:tcW w:w="4503" w:type="dxa"/>
            <w:shd w:val="clear" w:color="auto" w:fill="E0E0E0"/>
            <w:vAlign w:val="center"/>
          </w:tcPr>
          <w:p w14:paraId="6E35FE11" w14:textId="77777777" w:rsidR="00F13750" w:rsidRPr="00024C60" w:rsidRDefault="00F13750" w:rsidP="00411D2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2860D48E"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Her skal følges byrådets beslutning, men om muligt vælg et allerede oprettet distrikt som f.eks. skoledistrikterne.</w:t>
            </w:r>
          </w:p>
        </w:tc>
      </w:tr>
      <w:tr w:rsidR="00F13750" w:rsidRPr="0051728E" w14:paraId="60DD7C97" w14:textId="77777777" w:rsidTr="00735C78">
        <w:trPr>
          <w:trHeight w:hRule="exact" w:val="255"/>
        </w:trPr>
        <w:tc>
          <w:tcPr>
            <w:tcW w:w="4503" w:type="dxa"/>
            <w:shd w:val="clear" w:color="auto" w:fill="E0E0E0"/>
            <w:vAlign w:val="bottom"/>
          </w:tcPr>
          <w:p w14:paraId="5E8456DD"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6053561"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Opdeles i navnet på lokalrådet/udvalget</w:t>
            </w:r>
          </w:p>
        </w:tc>
      </w:tr>
      <w:tr w:rsidR="00F13750" w:rsidRPr="0051728E" w14:paraId="4513F522" w14:textId="77777777" w:rsidTr="00735C78">
        <w:trPr>
          <w:trHeight w:hRule="exact" w:val="255"/>
        </w:trPr>
        <w:tc>
          <w:tcPr>
            <w:tcW w:w="4503" w:type="dxa"/>
            <w:shd w:val="clear" w:color="auto" w:fill="E0E0E0"/>
            <w:vAlign w:val="bottom"/>
          </w:tcPr>
          <w:p w14:paraId="2C018918"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1F52832"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1 Ha.</w:t>
            </w:r>
          </w:p>
        </w:tc>
      </w:tr>
      <w:tr w:rsidR="00F13750" w:rsidRPr="0051728E" w14:paraId="0574BCCE" w14:textId="77777777" w:rsidTr="00735C78">
        <w:trPr>
          <w:trHeight w:hRule="exact" w:val="255"/>
        </w:trPr>
        <w:tc>
          <w:tcPr>
            <w:tcW w:w="4503" w:type="dxa"/>
            <w:shd w:val="clear" w:color="auto" w:fill="E0E0E0"/>
            <w:vAlign w:val="bottom"/>
          </w:tcPr>
          <w:p w14:paraId="29AFF391"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E1FCFD3" w14:textId="77777777" w:rsidR="00F13750" w:rsidRPr="00024C60" w:rsidRDefault="00F13750" w:rsidP="00411D22">
            <w:pPr>
              <w:rPr>
                <w:rFonts w:ascii="Trebuchet MS" w:hAnsi="Trebuchet MS" w:cs="Trebuchet MS"/>
                <w:sz w:val="18"/>
                <w:szCs w:val="18"/>
              </w:rPr>
            </w:pPr>
          </w:p>
        </w:tc>
      </w:tr>
      <w:tr w:rsidR="00A42662" w:rsidRPr="0051728E" w14:paraId="522563E6" w14:textId="77777777" w:rsidTr="00735C78">
        <w:trPr>
          <w:trHeight w:hRule="exact" w:val="255"/>
        </w:trPr>
        <w:tc>
          <w:tcPr>
            <w:tcW w:w="4503" w:type="dxa"/>
            <w:shd w:val="clear" w:color="auto" w:fill="E0E0E0"/>
            <w:vAlign w:val="bottom"/>
          </w:tcPr>
          <w:p w14:paraId="6A7BD492" w14:textId="77777777" w:rsidR="00A42662" w:rsidRPr="00024C60" w:rsidRDefault="00A42662" w:rsidP="00411D2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2B96C58C" w14:textId="77777777" w:rsidR="00A42662" w:rsidRPr="00024C60" w:rsidRDefault="00A42662" w:rsidP="00411D22">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A42662" w:rsidRPr="0051728E" w14:paraId="0FBD8B4F" w14:textId="77777777" w:rsidTr="00735C78">
        <w:trPr>
          <w:trHeight w:hRule="exact" w:val="255"/>
        </w:trPr>
        <w:tc>
          <w:tcPr>
            <w:tcW w:w="4503" w:type="dxa"/>
            <w:shd w:val="clear" w:color="auto" w:fill="E0E0E0"/>
            <w:vAlign w:val="bottom"/>
          </w:tcPr>
          <w:p w14:paraId="7F7658CD" w14:textId="77777777" w:rsidR="00A42662" w:rsidRPr="00024C60" w:rsidRDefault="00A42662" w:rsidP="00411D2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A39A00A" w14:textId="77777777" w:rsidR="00A42662" w:rsidRPr="00024C60" w:rsidRDefault="00A42662" w:rsidP="00411D22">
            <w:pPr>
              <w:rPr>
                <w:rFonts w:ascii="Trebuchet MS" w:hAnsi="Trebuchet MS" w:cs="Trebuchet MS"/>
                <w:sz w:val="18"/>
                <w:szCs w:val="18"/>
              </w:rPr>
            </w:pPr>
            <w:r>
              <w:rPr>
                <w:rFonts w:ascii="Trebuchet MS" w:hAnsi="Trebuchet MS" w:cs="Trebuchet MS"/>
                <w:sz w:val="18"/>
                <w:szCs w:val="18"/>
              </w:rPr>
              <w:t xml:space="preserve">Bør følge </w:t>
            </w:r>
            <w:proofErr w:type="gramStart"/>
            <w:r>
              <w:rPr>
                <w:rFonts w:ascii="Trebuchet MS" w:hAnsi="Trebuchet MS" w:cs="Trebuchet MS"/>
                <w:sz w:val="18"/>
                <w:szCs w:val="18"/>
              </w:rPr>
              <w:t>matrikel grænserne</w:t>
            </w:r>
            <w:proofErr w:type="gramEnd"/>
            <w:r>
              <w:rPr>
                <w:rFonts w:ascii="Trebuchet MS" w:hAnsi="Trebuchet MS" w:cs="Trebuchet MS"/>
                <w:sz w:val="18"/>
                <w:szCs w:val="18"/>
              </w:rPr>
              <w:t>, hvor det er muligt.</w:t>
            </w:r>
          </w:p>
        </w:tc>
      </w:tr>
    </w:tbl>
    <w:p w14:paraId="759609EC" w14:textId="7CB777AD" w:rsidR="00F13750" w:rsidRDefault="00380C13" w:rsidP="00F13750">
      <w:pPr>
        <w:pStyle w:val="Overskrift2"/>
      </w:pPr>
      <w:bookmarkStart w:id="339" w:name="_Toc292865501"/>
      <w:bookmarkStart w:id="340" w:name="_Toc63351469"/>
      <w:r>
        <w:t>5.8.</w:t>
      </w:r>
      <w:r w:rsidR="00A14BB9">
        <w:t>3</w:t>
      </w:r>
      <w:r w:rsidR="00F75CBB" w:rsidRPr="00066C65">
        <w:t xml:space="preserve"> </w:t>
      </w:r>
      <w:r w:rsidR="00F75CBB">
        <w:t>Skorstensfejerdistrikt</w:t>
      </w:r>
      <w:r w:rsidR="00F75CBB" w:rsidRPr="00066C65">
        <w:t xml:space="preserve"> (5</w:t>
      </w:r>
      <w:r>
        <w:t>7</w:t>
      </w:r>
      <w:r w:rsidR="00F75CBB" w:rsidRPr="00066C65">
        <w:t>0</w:t>
      </w:r>
      <w:r w:rsidR="00F75CBB">
        <w:t>2</w:t>
      </w:r>
      <w:r w:rsidR="00F75CBB" w:rsidRPr="00066C65">
        <w:t>)</w:t>
      </w:r>
      <w:bookmarkEnd w:id="339"/>
      <w:bookmarkEnd w:id="340"/>
      <w:r w:rsidR="00F13750" w:rsidRPr="00F1375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1164"/>
        <w:gridCol w:w="4091"/>
        <w:gridCol w:w="1155"/>
        <w:gridCol w:w="1407"/>
        <w:gridCol w:w="1276"/>
        <w:gridCol w:w="2409"/>
      </w:tblGrid>
      <w:tr w:rsidR="00303854" w:rsidRPr="0051728E" w14:paraId="106A7BB5" w14:textId="77777777" w:rsidTr="00303854">
        <w:tc>
          <w:tcPr>
            <w:tcW w:w="2101" w:type="dxa"/>
            <w:tcBorders>
              <w:bottom w:val="single" w:sz="4" w:space="0" w:color="auto"/>
            </w:tcBorders>
            <w:shd w:val="clear" w:color="auto" w:fill="D9D9D9"/>
            <w:vAlign w:val="center"/>
          </w:tcPr>
          <w:p w14:paraId="180793BB" w14:textId="77777777"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298844E5" w14:textId="77950531"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091" w:type="dxa"/>
            <w:tcBorders>
              <w:bottom w:val="single" w:sz="4" w:space="0" w:color="auto"/>
            </w:tcBorders>
            <w:shd w:val="clear" w:color="auto" w:fill="D9D9D9"/>
            <w:vAlign w:val="center"/>
          </w:tcPr>
          <w:p w14:paraId="75BB1D1C" w14:textId="57A9D61F"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658B382"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407" w:type="dxa"/>
            <w:tcBorders>
              <w:bottom w:val="single" w:sz="4" w:space="0" w:color="auto"/>
            </w:tcBorders>
            <w:shd w:val="clear" w:color="auto" w:fill="D9D9D9"/>
            <w:vAlign w:val="center"/>
          </w:tcPr>
          <w:p w14:paraId="33EB5121"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65941CBA" w14:textId="77777777" w:rsidR="00303854" w:rsidRPr="009367BB" w:rsidRDefault="00303854" w:rsidP="00303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E1EFF2E"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Frit</w:t>
            </w:r>
          </w:p>
        </w:tc>
        <w:tc>
          <w:tcPr>
            <w:tcW w:w="2409" w:type="dxa"/>
            <w:tcBorders>
              <w:bottom w:val="single" w:sz="4" w:space="0" w:color="auto"/>
            </w:tcBorders>
            <w:shd w:val="clear" w:color="auto" w:fill="D9D9D9"/>
            <w:vAlign w:val="center"/>
          </w:tcPr>
          <w:p w14:paraId="06309255"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Eksempel</w:t>
            </w:r>
          </w:p>
        </w:tc>
      </w:tr>
      <w:tr w:rsidR="00303854" w:rsidRPr="001E3E0A" w14:paraId="1608747D"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60188467" w14:textId="77777777" w:rsidR="00303854" w:rsidRPr="000B2E88" w:rsidRDefault="00303854" w:rsidP="00303854">
            <w:pPr>
              <w:rPr>
                <w:rFonts w:ascii="Trebuchet MS" w:hAnsi="Trebuchet MS"/>
                <w:sz w:val="18"/>
                <w:szCs w:val="18"/>
              </w:rPr>
            </w:pPr>
            <w:proofErr w:type="spellStart"/>
            <w:r w:rsidRPr="000B2E88">
              <w:rPr>
                <w:rFonts w:ascii="Trebuchet MS" w:hAnsi="Trebuchet MS"/>
                <w:sz w:val="18"/>
                <w:szCs w:val="18"/>
              </w:rPr>
              <w:t>skorstenf_</w:t>
            </w:r>
            <w:r w:rsidRPr="001E3E0A">
              <w:rPr>
                <w:rFonts w:ascii="Trebuchet MS" w:hAnsi="Trebuchet MS"/>
                <w:sz w:val="18"/>
                <w:szCs w:val="18"/>
              </w:rPr>
              <w:t>distrikt_nr</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6BE9BCEA" w14:textId="638E8BA9" w:rsidR="00303854" w:rsidRPr="001E3E0A" w:rsidRDefault="00303854" w:rsidP="00303854">
            <w:pPr>
              <w:rPr>
                <w:rFonts w:ascii="Trebuchet MS" w:hAnsi="Trebuchet MS"/>
                <w:sz w:val="18"/>
                <w:szCs w:val="18"/>
              </w:rPr>
            </w:pPr>
            <w:proofErr w:type="spellStart"/>
            <w:r>
              <w:rPr>
                <w:rFonts w:ascii="Trebuchet MS" w:hAnsi="Trebuchet MS"/>
                <w:sz w:val="18"/>
                <w:szCs w:val="18"/>
              </w:rPr>
              <w:t>skor</w:t>
            </w:r>
            <w:r w:rsidRPr="000B2E88">
              <w:rPr>
                <w:rFonts w:ascii="Trebuchet MS" w:hAnsi="Trebuchet MS"/>
                <w:sz w:val="18"/>
                <w:szCs w:val="18"/>
              </w:rPr>
              <w:t>_</w:t>
            </w:r>
            <w:r>
              <w:rPr>
                <w:rFonts w:ascii="Trebuchet MS" w:hAnsi="Trebuchet MS"/>
                <w:sz w:val="18"/>
                <w:szCs w:val="18"/>
              </w:rPr>
              <w:t>di</w:t>
            </w:r>
            <w:r w:rsidRPr="001E3E0A">
              <w:rPr>
                <w:rFonts w:ascii="Trebuchet MS" w:hAnsi="Trebuchet MS"/>
                <w:sz w:val="18"/>
                <w:szCs w:val="18"/>
              </w:rPr>
              <w:t>_nr</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279C3F5B" w14:textId="6BC7D2AA" w:rsidR="00303854" w:rsidRPr="001E3E0A" w:rsidDel="001E3E0A" w:rsidRDefault="00303854" w:rsidP="00303854">
            <w:pPr>
              <w:rPr>
                <w:rFonts w:ascii="Trebuchet MS" w:hAnsi="Trebuchet MS"/>
                <w:sz w:val="18"/>
                <w:szCs w:val="18"/>
              </w:rPr>
            </w:pPr>
            <w:r w:rsidRPr="001E3E0A">
              <w:rPr>
                <w:rFonts w:ascii="Trebuchet MS" w:hAnsi="Trebuchet MS"/>
                <w:sz w:val="18"/>
                <w:szCs w:val="18"/>
              </w:rPr>
              <w:t xml:space="preserve">Distrikts </w:t>
            </w:r>
            <w:proofErr w:type="spellStart"/>
            <w:r w:rsidRPr="001E3E0A">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0375B07"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Heltal </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bottom"/>
          </w:tcPr>
          <w:p w14:paraId="56ABF4A2"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1-99999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D4C392" w14:textId="77777777" w:rsidR="00303854" w:rsidRPr="000B2E88" w:rsidRDefault="00303854" w:rsidP="00303854">
            <w:pPr>
              <w:jc w:val="center"/>
              <w:rPr>
                <w:rFonts w:ascii="Trebuchet MS" w:hAnsi="Trebuchet MS"/>
                <w:sz w:val="18"/>
                <w:szCs w:val="18"/>
              </w:rPr>
            </w:pPr>
            <w:r w:rsidRPr="000B2E88">
              <w:rPr>
                <w:rFonts w:ascii="Trebuchet MS" w:hAnsi="Trebuchet MS"/>
                <w:sz w:val="18"/>
                <w:szCs w:val="18"/>
              </w:rPr>
              <w:t>F</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bottom"/>
          </w:tcPr>
          <w:p w14:paraId="065F6DEB"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2</w:t>
            </w:r>
          </w:p>
        </w:tc>
      </w:tr>
      <w:tr w:rsidR="00303854" w:rsidRPr="00CE1917" w14:paraId="5B485BD7"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5D69A804" w14:textId="77777777" w:rsidR="00303854" w:rsidRPr="001E3E0A" w:rsidRDefault="00303854" w:rsidP="00303854">
            <w:pPr>
              <w:rPr>
                <w:rFonts w:ascii="Trebuchet MS" w:hAnsi="Trebuchet MS"/>
                <w:sz w:val="18"/>
                <w:szCs w:val="18"/>
              </w:rPr>
            </w:pPr>
            <w:proofErr w:type="spellStart"/>
            <w:r w:rsidRPr="000B2E88">
              <w:rPr>
                <w:rFonts w:ascii="Trebuchet MS" w:hAnsi="Trebuchet MS"/>
                <w:sz w:val="18"/>
                <w:szCs w:val="18"/>
              </w:rPr>
              <w:t>skorstenf_</w:t>
            </w:r>
            <w:r w:rsidRPr="001E3E0A">
              <w:rPr>
                <w:rFonts w:ascii="Trebuchet MS" w:hAnsi="Trebuchet MS"/>
                <w:sz w:val="18"/>
                <w:szCs w:val="18"/>
              </w:rPr>
              <w:t>distrikt_navn</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2ABE053F" w14:textId="7D689917" w:rsidR="00303854" w:rsidRPr="001E3E0A" w:rsidRDefault="00303854" w:rsidP="00303854">
            <w:pPr>
              <w:rPr>
                <w:rFonts w:ascii="Trebuchet MS" w:hAnsi="Trebuchet MS"/>
                <w:sz w:val="18"/>
                <w:szCs w:val="18"/>
              </w:rPr>
            </w:pPr>
            <w:proofErr w:type="spellStart"/>
            <w:r>
              <w:rPr>
                <w:rFonts w:ascii="Trebuchet MS" w:hAnsi="Trebuchet MS"/>
                <w:sz w:val="18"/>
                <w:szCs w:val="18"/>
              </w:rPr>
              <w:t>skor</w:t>
            </w:r>
            <w:r w:rsidRPr="000B2E88">
              <w:rPr>
                <w:rFonts w:ascii="Trebuchet MS" w:hAnsi="Trebuchet MS"/>
                <w:sz w:val="18"/>
                <w:szCs w:val="18"/>
              </w:rPr>
              <w:t>_</w:t>
            </w:r>
            <w:r>
              <w:rPr>
                <w:rFonts w:ascii="Trebuchet MS" w:hAnsi="Trebuchet MS"/>
                <w:sz w:val="18"/>
                <w:szCs w:val="18"/>
              </w:rPr>
              <w:t>di_na</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395F7BAB" w14:textId="01015246" w:rsidR="00303854" w:rsidRPr="001E3E0A" w:rsidDel="001E3E0A" w:rsidRDefault="00303854" w:rsidP="00303854">
            <w:pPr>
              <w:rPr>
                <w:rFonts w:ascii="Trebuchet MS" w:hAnsi="Trebuchet MS"/>
                <w:sz w:val="18"/>
                <w:szCs w:val="18"/>
              </w:rPr>
            </w:pPr>
            <w:r w:rsidRPr="001E3E0A">
              <w:rPr>
                <w:rFonts w:ascii="Trebuchet MS" w:hAnsi="Trebuchet MS"/>
                <w:sz w:val="18"/>
                <w:szCs w:val="18"/>
              </w:rPr>
              <w:t>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F181D46"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Tekststreng </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bottom"/>
          </w:tcPr>
          <w:p w14:paraId="7B27CB36"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0-128 tegn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0ABCD14" w14:textId="77777777" w:rsidR="00303854" w:rsidRPr="000B2E88" w:rsidRDefault="00303854" w:rsidP="00303854">
            <w:pPr>
              <w:jc w:val="center"/>
              <w:rPr>
                <w:rFonts w:ascii="Trebuchet MS" w:hAnsi="Trebuchet MS"/>
                <w:sz w:val="18"/>
                <w:szCs w:val="18"/>
              </w:rPr>
            </w:pPr>
            <w:r w:rsidRPr="000B2E88">
              <w:rPr>
                <w:rFonts w:ascii="Trebuchet MS" w:hAnsi="Trebuchet MS"/>
                <w:sz w:val="18"/>
                <w:szCs w:val="18"/>
              </w:rPr>
              <w:t>F</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bottom"/>
          </w:tcPr>
          <w:p w14:paraId="19E758DA"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Midt</w:t>
            </w:r>
          </w:p>
        </w:tc>
      </w:tr>
      <w:tr w:rsidR="00303854" w:rsidRPr="00CE1917" w14:paraId="05A2EAF5" w14:textId="77777777" w:rsidTr="00C37B85">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01F82D3D" w14:textId="77777777" w:rsidR="00303854" w:rsidRPr="00353B49" w:rsidRDefault="00303854" w:rsidP="0030385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5448F571" w14:textId="73F4F623" w:rsidR="00303854" w:rsidRPr="000B2E88"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EC2061" w14:textId="56DC161B" w:rsidR="00303854" w:rsidRPr="000B2E88" w:rsidRDefault="00303854" w:rsidP="00303854">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r w:rsidRPr="000B2E88" w:rsidDel="002B6435">
              <w:rPr>
                <w:rFonts w:ascii="Trebuchet MS" w:hAnsi="Trebuchet MS" w:cs="Trebuchet MS"/>
                <w:sz w:val="18"/>
                <w:szCs w:val="18"/>
              </w:rPr>
              <w:t xml:space="preserve"> </w:t>
            </w:r>
          </w:p>
        </w:tc>
      </w:tr>
      <w:tr w:rsidR="00303854" w:rsidRPr="00CE1917" w14:paraId="5EB40622" w14:textId="77777777" w:rsidTr="00C37B85">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561C6895" w14:textId="77777777" w:rsidR="00303854" w:rsidRPr="00353B49" w:rsidRDefault="00303854" w:rsidP="0030385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84F852E" w14:textId="5D2133A9" w:rsidR="00303854" w:rsidRPr="000B2E88"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E50315" w14:textId="0DFCDA4D" w:rsidR="00303854" w:rsidRPr="000B2E88" w:rsidRDefault="00303854" w:rsidP="00303854">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r w:rsidRPr="000B2E88" w:rsidDel="002B6435">
              <w:rPr>
                <w:rFonts w:ascii="Trebuchet MS" w:hAnsi="Trebuchet MS" w:cs="Trebuchet MS"/>
                <w:sz w:val="18"/>
                <w:szCs w:val="18"/>
              </w:rPr>
              <w:t xml:space="preserve"> </w:t>
            </w:r>
          </w:p>
        </w:tc>
      </w:tr>
      <w:tr w:rsidR="00303854" w:rsidRPr="00CE1917" w14:paraId="3A4BCC0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3B5C2776" w14:textId="77777777" w:rsidR="00303854" w:rsidRPr="00786299" w:rsidRDefault="00303854" w:rsidP="00303854">
            <w:pPr>
              <w:rPr>
                <w:rFonts w:ascii="Trebuchet MS" w:hAnsi="Trebuchet MS"/>
                <w:sz w:val="18"/>
                <w:szCs w:val="18"/>
              </w:rPr>
            </w:pPr>
            <w:proofErr w:type="spellStart"/>
            <w:r w:rsidRPr="00786299">
              <w:rPr>
                <w:rFonts w:ascii="Trebuchet MS" w:hAnsi="Trebuchet MS"/>
                <w:sz w:val="18"/>
                <w:szCs w:val="18"/>
              </w:rPr>
              <w:t>skorstensfejer_firma</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030BE977" w14:textId="1906DE3A" w:rsidR="00303854" w:rsidRPr="00786299" w:rsidRDefault="00303854" w:rsidP="00303854">
            <w:pPr>
              <w:rPr>
                <w:rFonts w:ascii="Trebuchet MS" w:hAnsi="Trebuchet MS" w:cs="Trebuchet MS"/>
                <w:sz w:val="18"/>
                <w:szCs w:val="18"/>
              </w:rPr>
            </w:pPr>
            <w:proofErr w:type="spellStart"/>
            <w:r w:rsidRPr="00786299">
              <w:rPr>
                <w:rFonts w:ascii="Trebuchet MS" w:hAnsi="Trebuchet MS"/>
                <w:sz w:val="18"/>
                <w:szCs w:val="18"/>
              </w:rPr>
              <w:t>skor_firma</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59629CED" w14:textId="5DB4FAF1"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Navn på skorstensfejer/firma</w:t>
            </w:r>
          </w:p>
        </w:tc>
        <w:tc>
          <w:tcPr>
            <w:tcW w:w="1155" w:type="dxa"/>
            <w:tcBorders>
              <w:top w:val="single" w:sz="4" w:space="0" w:color="auto"/>
              <w:left w:val="single" w:sz="4" w:space="0" w:color="auto"/>
              <w:bottom w:val="nil"/>
              <w:right w:val="single" w:sz="4" w:space="0" w:color="auto"/>
            </w:tcBorders>
            <w:shd w:val="clear" w:color="auto" w:fill="auto"/>
            <w:vAlign w:val="bottom"/>
          </w:tcPr>
          <w:p w14:paraId="372B1FBE"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bottom"/>
          </w:tcPr>
          <w:p w14:paraId="0C6D883B"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0-128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610FE87E" w14:textId="77777777" w:rsidR="00303854" w:rsidRPr="00786299" w:rsidRDefault="00303854" w:rsidP="00303854">
            <w:pPr>
              <w:jc w:val="center"/>
              <w:rPr>
                <w:rFonts w:ascii="Trebuchet MS" w:hAnsi="Trebuchet MS" w:cs="Trebuchet MS"/>
                <w:sz w:val="18"/>
                <w:szCs w:val="18"/>
              </w:rPr>
            </w:pPr>
            <w:r w:rsidRPr="00786299">
              <w:rPr>
                <w:rFonts w:ascii="Trebuchet MS" w:hAnsi="Trebuchet MS" w:cs="Trebuchet MS"/>
                <w:sz w:val="18"/>
                <w:szCs w:val="18"/>
              </w:rPr>
              <w:t>O</w:t>
            </w:r>
          </w:p>
        </w:tc>
        <w:tc>
          <w:tcPr>
            <w:tcW w:w="2409" w:type="dxa"/>
            <w:tcBorders>
              <w:top w:val="single" w:sz="4" w:space="0" w:color="auto"/>
              <w:left w:val="single" w:sz="4" w:space="0" w:color="auto"/>
              <w:bottom w:val="nil"/>
              <w:right w:val="single" w:sz="4" w:space="0" w:color="auto"/>
            </w:tcBorders>
            <w:shd w:val="clear" w:color="auto" w:fill="auto"/>
            <w:vAlign w:val="bottom"/>
          </w:tcPr>
          <w:p w14:paraId="3A57184B"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Sortfejning A/s</w:t>
            </w:r>
          </w:p>
        </w:tc>
      </w:tr>
      <w:tr w:rsidR="00303854" w:rsidRPr="00D15BC6" w14:paraId="128D425E"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08DE75F8" w14:textId="77777777" w:rsidR="00303854" w:rsidRPr="00786299" w:rsidRDefault="00303854" w:rsidP="00303854">
            <w:pPr>
              <w:rPr>
                <w:rFonts w:ascii="Trebuchet MS" w:hAnsi="Trebuchet MS"/>
                <w:sz w:val="18"/>
                <w:szCs w:val="18"/>
              </w:rPr>
            </w:pPr>
            <w:proofErr w:type="spellStart"/>
            <w:r w:rsidRPr="00786299">
              <w:rPr>
                <w:rFonts w:ascii="Trebuchet MS" w:hAnsi="Trebuchet MS"/>
                <w:sz w:val="18"/>
                <w:szCs w:val="18"/>
              </w:rPr>
              <w:t>skorstensfejer_cvr</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0119899A" w14:textId="5CDC6F24" w:rsidR="00303854" w:rsidRPr="00786299" w:rsidRDefault="00303854" w:rsidP="00303854">
            <w:pPr>
              <w:rPr>
                <w:rFonts w:ascii="Trebuchet MS" w:hAnsi="Trebuchet MS" w:cs="Trebuchet MS"/>
                <w:sz w:val="18"/>
                <w:szCs w:val="18"/>
              </w:rPr>
            </w:pPr>
            <w:proofErr w:type="spellStart"/>
            <w:r w:rsidRPr="00786299">
              <w:rPr>
                <w:rFonts w:ascii="Trebuchet MS" w:hAnsi="Trebuchet MS"/>
                <w:sz w:val="18"/>
                <w:szCs w:val="18"/>
              </w:rPr>
              <w:t>skor_cvr</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59606DA1" w14:textId="7B081BA5"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CVR nr. på skorstensfejerfirma</w:t>
            </w:r>
          </w:p>
        </w:tc>
        <w:tc>
          <w:tcPr>
            <w:tcW w:w="1155" w:type="dxa"/>
            <w:tcBorders>
              <w:top w:val="single" w:sz="4" w:space="0" w:color="auto"/>
              <w:left w:val="single" w:sz="4" w:space="0" w:color="auto"/>
              <w:bottom w:val="nil"/>
              <w:right w:val="single" w:sz="4" w:space="0" w:color="auto"/>
            </w:tcBorders>
            <w:shd w:val="clear" w:color="auto" w:fill="auto"/>
            <w:vAlign w:val="center"/>
          </w:tcPr>
          <w:p w14:paraId="635A9EB7" w14:textId="77777777" w:rsidR="00303854" w:rsidRPr="00786299" w:rsidRDefault="00303854" w:rsidP="00303854">
            <w:pPr>
              <w:rPr>
                <w:rFonts w:ascii="Trebuchet MS" w:hAnsi="Trebuchet MS" w:cs="Trebuchet MS"/>
                <w:sz w:val="18"/>
                <w:szCs w:val="18"/>
              </w:rPr>
            </w:pPr>
            <w:r w:rsidRPr="00786299">
              <w:rPr>
                <w:rFonts w:ascii="Trebuchet MS" w:hAnsi="Trebuchet MS"/>
                <w:sz w:val="18"/>
                <w:szCs w:val="18"/>
              </w:rPr>
              <w:t>Heltal</w:t>
            </w:r>
          </w:p>
        </w:tc>
        <w:tc>
          <w:tcPr>
            <w:tcW w:w="1407" w:type="dxa"/>
            <w:tcBorders>
              <w:top w:val="single" w:sz="4" w:space="0" w:color="auto"/>
              <w:left w:val="single" w:sz="4" w:space="0" w:color="auto"/>
              <w:bottom w:val="nil"/>
              <w:right w:val="single" w:sz="4" w:space="0" w:color="auto"/>
            </w:tcBorders>
            <w:shd w:val="clear" w:color="auto" w:fill="auto"/>
            <w:vAlign w:val="bottom"/>
          </w:tcPr>
          <w:p w14:paraId="2687BB88" w14:textId="77777777" w:rsidR="00303854" w:rsidRPr="00786299" w:rsidRDefault="00303854" w:rsidP="00303854">
            <w:pPr>
              <w:rPr>
                <w:rFonts w:ascii="Trebuchet MS" w:hAnsi="Trebuchet MS" w:cs="Trebuchet MS"/>
                <w:sz w:val="18"/>
                <w:szCs w:val="18"/>
              </w:rPr>
            </w:pPr>
            <w:r w:rsidRPr="00786299">
              <w:rPr>
                <w:rFonts w:ascii="Trebuchet MS" w:hAnsi="Trebuchet MS"/>
                <w:sz w:val="18"/>
                <w:szCs w:val="18"/>
              </w:rPr>
              <w:t>10000000-99999999</w:t>
            </w:r>
          </w:p>
        </w:tc>
        <w:tc>
          <w:tcPr>
            <w:tcW w:w="1276" w:type="dxa"/>
            <w:tcBorders>
              <w:top w:val="single" w:sz="4" w:space="0" w:color="auto"/>
              <w:left w:val="single" w:sz="4" w:space="0" w:color="auto"/>
              <w:bottom w:val="nil"/>
              <w:right w:val="single" w:sz="4" w:space="0" w:color="auto"/>
            </w:tcBorders>
            <w:shd w:val="clear" w:color="auto" w:fill="auto"/>
            <w:vAlign w:val="center"/>
          </w:tcPr>
          <w:p w14:paraId="40321D35" w14:textId="77777777" w:rsidR="00303854" w:rsidRPr="00786299" w:rsidRDefault="00303854" w:rsidP="00303854">
            <w:pPr>
              <w:jc w:val="center"/>
              <w:rPr>
                <w:rFonts w:ascii="Trebuchet MS" w:hAnsi="Trebuchet MS" w:cs="Trebuchet MS"/>
                <w:sz w:val="18"/>
                <w:szCs w:val="18"/>
              </w:rPr>
            </w:pPr>
            <w:r w:rsidRPr="00786299">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5D975B0F"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29189633</w:t>
            </w:r>
          </w:p>
        </w:tc>
      </w:tr>
      <w:tr w:rsidR="00303854" w:rsidRPr="00CE1917" w14:paraId="774262B7"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5037C38C"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t>sf_tlf</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31D57F91" w14:textId="378AB9C8"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sf_tlf</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0655C2EE" w14:textId="4BC07857" w:rsidR="00303854" w:rsidRPr="00D82FA7" w:rsidRDefault="00303854" w:rsidP="00303854">
            <w:pPr>
              <w:rPr>
                <w:rFonts w:ascii="Trebuchet MS" w:hAnsi="Trebuchet MS" w:cs="Trebuchet MS"/>
                <w:sz w:val="18"/>
                <w:szCs w:val="18"/>
              </w:rPr>
            </w:pPr>
            <w:proofErr w:type="gramStart"/>
            <w:r w:rsidRPr="00D82FA7">
              <w:rPr>
                <w:rFonts w:ascii="Trebuchet MS" w:hAnsi="Trebuchet MS" w:cs="Trebuchet MS"/>
                <w:sz w:val="18"/>
                <w:szCs w:val="18"/>
              </w:rPr>
              <w:t>Telefon nr.</w:t>
            </w:r>
            <w:proofErr w:type="gramEnd"/>
            <w:r w:rsidRPr="00D82FA7">
              <w:rPr>
                <w:rFonts w:ascii="Trebuchet MS" w:hAnsi="Trebuchet MS" w:cs="Trebuchet MS"/>
                <w:sz w:val="18"/>
                <w:szCs w:val="18"/>
              </w:rPr>
              <w:t xml:space="preserve"> som skorstensfejeren træffes på</w:t>
            </w:r>
          </w:p>
        </w:tc>
        <w:tc>
          <w:tcPr>
            <w:tcW w:w="1155" w:type="dxa"/>
            <w:tcBorders>
              <w:top w:val="single" w:sz="4" w:space="0" w:color="auto"/>
              <w:left w:val="single" w:sz="4" w:space="0" w:color="auto"/>
              <w:bottom w:val="nil"/>
              <w:right w:val="single" w:sz="4" w:space="0" w:color="auto"/>
            </w:tcBorders>
            <w:shd w:val="clear" w:color="auto" w:fill="auto"/>
            <w:vAlign w:val="center"/>
          </w:tcPr>
          <w:p w14:paraId="2323DB9C"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Heltal</w:t>
            </w:r>
          </w:p>
        </w:tc>
        <w:tc>
          <w:tcPr>
            <w:tcW w:w="1407" w:type="dxa"/>
            <w:tcBorders>
              <w:top w:val="single" w:sz="4" w:space="0" w:color="auto"/>
              <w:left w:val="single" w:sz="4" w:space="0" w:color="auto"/>
              <w:bottom w:val="nil"/>
              <w:right w:val="single" w:sz="4" w:space="0" w:color="auto"/>
            </w:tcBorders>
            <w:shd w:val="clear" w:color="auto" w:fill="auto"/>
            <w:vAlign w:val="center"/>
          </w:tcPr>
          <w:p w14:paraId="31ACBD86"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11111111-99999999</w:t>
            </w:r>
          </w:p>
        </w:tc>
        <w:tc>
          <w:tcPr>
            <w:tcW w:w="1276" w:type="dxa"/>
            <w:tcBorders>
              <w:top w:val="single" w:sz="4" w:space="0" w:color="auto"/>
              <w:left w:val="single" w:sz="4" w:space="0" w:color="auto"/>
              <w:bottom w:val="nil"/>
              <w:right w:val="single" w:sz="4" w:space="0" w:color="auto"/>
            </w:tcBorders>
            <w:shd w:val="clear" w:color="auto" w:fill="auto"/>
            <w:vAlign w:val="center"/>
          </w:tcPr>
          <w:p w14:paraId="4AEF8CF4"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62FF4D39"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12345678</w:t>
            </w:r>
          </w:p>
        </w:tc>
      </w:tr>
      <w:tr w:rsidR="00303854" w:rsidRPr="00CE1917" w14:paraId="52DFFAE0"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48D1EC9C"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t>sf_adresse</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197C2F95" w14:textId="6005FE0D"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sf_adresse</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386EE654" w14:textId="668BBA6F" w:rsidR="00303854" w:rsidRPr="00D82FA7" w:rsidRDefault="00303854" w:rsidP="00303854">
            <w:pPr>
              <w:rPr>
                <w:rFonts w:ascii="Trebuchet MS" w:hAnsi="Trebuchet MS" w:cs="Trebuchet MS"/>
                <w:sz w:val="18"/>
                <w:szCs w:val="18"/>
              </w:rPr>
            </w:pPr>
            <w:r w:rsidRPr="00D82FA7">
              <w:rPr>
                <w:rFonts w:ascii="Trebuchet MS" w:hAnsi="Trebuchet MS" w:cs="Trebuchet MS"/>
                <w:sz w:val="18"/>
                <w:szCs w:val="18"/>
              </w:rPr>
              <w:t xml:space="preserve">Fuld </w:t>
            </w:r>
            <w:proofErr w:type="gramStart"/>
            <w:r w:rsidRPr="00D82FA7">
              <w:rPr>
                <w:rFonts w:ascii="Trebuchet MS" w:hAnsi="Trebuchet MS" w:cs="Trebuchet MS"/>
                <w:sz w:val="18"/>
                <w:szCs w:val="18"/>
              </w:rPr>
              <w:t>post adresse</w:t>
            </w:r>
            <w:proofErr w:type="gramEnd"/>
            <w:r w:rsidRPr="00D82FA7">
              <w:rPr>
                <w:rFonts w:ascii="Trebuchet MS" w:hAnsi="Trebuchet MS" w:cs="Trebuchet MS"/>
                <w:sz w:val="18"/>
                <w:szCs w:val="18"/>
              </w:rPr>
              <w:t xml:space="preserve"> på skorstensfejer/firma</w:t>
            </w:r>
          </w:p>
        </w:tc>
        <w:tc>
          <w:tcPr>
            <w:tcW w:w="1155" w:type="dxa"/>
            <w:tcBorders>
              <w:top w:val="single" w:sz="4" w:space="0" w:color="auto"/>
              <w:left w:val="single" w:sz="4" w:space="0" w:color="auto"/>
              <w:bottom w:val="nil"/>
              <w:right w:val="single" w:sz="4" w:space="0" w:color="auto"/>
            </w:tcBorders>
            <w:shd w:val="clear" w:color="auto" w:fill="auto"/>
            <w:vAlign w:val="center"/>
          </w:tcPr>
          <w:p w14:paraId="1186ED33"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center"/>
          </w:tcPr>
          <w:p w14:paraId="0046785A"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254</w:t>
            </w:r>
            <w:r w:rsidRPr="002B2B69">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center"/>
          </w:tcPr>
          <w:p w14:paraId="2A83B85D"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1A448CF3"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Skorstensvej 112, 8660 Skanderborg</w:t>
            </w:r>
          </w:p>
        </w:tc>
      </w:tr>
      <w:tr w:rsidR="00303854" w:rsidRPr="00CE1917" w14:paraId="73D03AF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75A850D8"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lastRenderedPageBreak/>
              <w:t>sf_mail</w:t>
            </w:r>
            <w:proofErr w:type="spellEnd"/>
          </w:p>
        </w:tc>
        <w:tc>
          <w:tcPr>
            <w:tcW w:w="1164" w:type="dxa"/>
            <w:tcBorders>
              <w:top w:val="single" w:sz="4" w:space="0" w:color="auto"/>
              <w:left w:val="single" w:sz="4" w:space="0" w:color="auto"/>
              <w:bottom w:val="nil"/>
              <w:right w:val="single" w:sz="4" w:space="0" w:color="auto"/>
            </w:tcBorders>
            <w:vAlign w:val="bottom"/>
          </w:tcPr>
          <w:p w14:paraId="70B32915" w14:textId="60F0351A"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sf_mail</w:t>
            </w:r>
            <w:proofErr w:type="spellEnd"/>
          </w:p>
        </w:tc>
        <w:tc>
          <w:tcPr>
            <w:tcW w:w="4091" w:type="dxa"/>
            <w:tcBorders>
              <w:top w:val="single" w:sz="4" w:space="0" w:color="auto"/>
              <w:left w:val="single" w:sz="4" w:space="0" w:color="auto"/>
              <w:bottom w:val="nil"/>
              <w:right w:val="single" w:sz="4" w:space="0" w:color="auto"/>
            </w:tcBorders>
            <w:shd w:val="clear" w:color="auto" w:fill="auto"/>
            <w:vAlign w:val="bottom"/>
          </w:tcPr>
          <w:p w14:paraId="553256C5" w14:textId="4C3A3940" w:rsidR="00303854" w:rsidRPr="00D82FA7" w:rsidRDefault="00303854" w:rsidP="00303854">
            <w:pPr>
              <w:rPr>
                <w:rFonts w:ascii="Trebuchet MS" w:hAnsi="Trebuchet MS" w:cs="Trebuchet MS"/>
                <w:sz w:val="18"/>
                <w:szCs w:val="18"/>
              </w:rPr>
            </w:pPr>
            <w:proofErr w:type="spellStart"/>
            <w:r w:rsidRPr="00D82FA7">
              <w:rPr>
                <w:rFonts w:ascii="Trebuchet MS" w:hAnsi="Trebuchet MS" w:cs="Trebuchet MS"/>
                <w:sz w:val="18"/>
                <w:szCs w:val="18"/>
              </w:rPr>
              <w:t>Email</w:t>
            </w:r>
            <w:proofErr w:type="spellEnd"/>
            <w:r w:rsidRPr="00D82FA7">
              <w:rPr>
                <w:rFonts w:ascii="Trebuchet MS" w:hAnsi="Trebuchet MS" w:cs="Trebuchet MS"/>
                <w:sz w:val="18"/>
                <w:szCs w:val="18"/>
              </w:rPr>
              <w:t xml:space="preserve"> adresse på skorstensfejer</w:t>
            </w:r>
          </w:p>
        </w:tc>
        <w:tc>
          <w:tcPr>
            <w:tcW w:w="1155" w:type="dxa"/>
            <w:tcBorders>
              <w:top w:val="single" w:sz="4" w:space="0" w:color="auto"/>
              <w:left w:val="single" w:sz="4" w:space="0" w:color="auto"/>
              <w:bottom w:val="nil"/>
              <w:right w:val="single" w:sz="4" w:space="0" w:color="auto"/>
            </w:tcBorders>
            <w:shd w:val="clear" w:color="auto" w:fill="auto"/>
            <w:vAlign w:val="bottom"/>
          </w:tcPr>
          <w:p w14:paraId="0737976A"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bottom"/>
          </w:tcPr>
          <w:p w14:paraId="7AB87ACC"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254</w:t>
            </w:r>
            <w:r w:rsidRPr="002B2B69">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124BD448"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bottom"/>
          </w:tcPr>
          <w:p w14:paraId="021B7E7D" w14:textId="77777777" w:rsidR="00303854" w:rsidRPr="002B2B69" w:rsidRDefault="00303854" w:rsidP="00303854">
            <w:pPr>
              <w:rPr>
                <w:rFonts w:ascii="Trebuchet MS" w:hAnsi="Trebuchet MS" w:cs="Trebuchet MS"/>
                <w:sz w:val="18"/>
                <w:szCs w:val="18"/>
              </w:rPr>
            </w:pPr>
          </w:p>
        </w:tc>
      </w:tr>
      <w:tr w:rsidR="00303854" w:rsidRPr="00CE1917" w14:paraId="6882B53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1FCBF259" w14:textId="77777777" w:rsidR="00303854" w:rsidRPr="000678E8" w:rsidRDefault="00303854" w:rsidP="00303854">
            <w:pPr>
              <w:rPr>
                <w:rFonts w:ascii="Trebuchet MS" w:hAnsi="Trebuchet MS" w:cs="Trebuchet MS"/>
                <w:sz w:val="18"/>
                <w:szCs w:val="18"/>
              </w:rPr>
            </w:pPr>
            <w:r>
              <w:rPr>
                <w:rFonts w:ascii="Trebuchet MS" w:hAnsi="Trebuchet MS" w:cs="Trebuchet MS"/>
                <w:sz w:val="18"/>
                <w:szCs w:val="18"/>
              </w:rPr>
              <w:t>l</w:t>
            </w:r>
            <w:r w:rsidRPr="000678E8">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2EC5FBB6" w14:textId="77777777" w:rsidR="00303854" w:rsidRPr="0014307B"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E1CF8D3" w14:textId="243C0CDB" w:rsidR="00303854" w:rsidRPr="000678E8" w:rsidRDefault="00303854" w:rsidP="00303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03854" w:rsidRPr="00CE1917" w14:paraId="1FD0941A" w14:textId="77777777" w:rsidTr="00303854">
        <w:trPr>
          <w:trHeight w:hRule="exact" w:val="255"/>
        </w:trPr>
        <w:tc>
          <w:tcPr>
            <w:tcW w:w="13603" w:type="dxa"/>
            <w:gridSpan w:val="7"/>
            <w:tcBorders>
              <w:top w:val="single" w:sz="4" w:space="0" w:color="auto"/>
              <w:left w:val="nil"/>
              <w:bottom w:val="nil"/>
              <w:right w:val="nil"/>
            </w:tcBorders>
            <w:shd w:val="clear" w:color="auto" w:fill="97DDBA"/>
            <w:vAlign w:val="bottom"/>
          </w:tcPr>
          <w:p w14:paraId="796E8426" w14:textId="7C5639E6" w:rsidR="00303854" w:rsidRPr="0014307B" w:rsidRDefault="00303854" w:rsidP="00303854">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FCE6B4F" w14:textId="77777777" w:rsidR="00A42662" w:rsidRDefault="00380C13" w:rsidP="00A42662">
      <w:pPr>
        <w:pStyle w:val="Overskrift6"/>
      </w:pPr>
      <w:r>
        <w:t>5.8.</w:t>
      </w:r>
      <w:r w:rsidR="00F13750">
        <w:t>3.</w:t>
      </w:r>
      <w:r w:rsidR="00AE57D6">
        <w:t>1</w:t>
      </w:r>
      <w:r w:rsidR="00F13750" w:rsidRPr="00A32757">
        <w:t xml:space="preserve"> </w:t>
      </w:r>
      <w:r w:rsidR="00F13750">
        <w:t>Metadata</w:t>
      </w:r>
      <w:r w:rsidR="00A42662"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42662" w:rsidRPr="0051728E" w14:paraId="4D8D9324" w14:textId="77777777" w:rsidTr="00357260">
        <w:trPr>
          <w:trHeight w:hRule="exact" w:val="255"/>
        </w:trPr>
        <w:tc>
          <w:tcPr>
            <w:tcW w:w="2235" w:type="dxa"/>
            <w:shd w:val="clear" w:color="auto" w:fill="D9D9D9"/>
            <w:vAlign w:val="bottom"/>
          </w:tcPr>
          <w:p w14:paraId="4CF78293" w14:textId="77777777" w:rsidR="00A42662" w:rsidRPr="0051728E" w:rsidRDefault="00A42662" w:rsidP="0035726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E59292D" w14:textId="77777777" w:rsidR="00A42662" w:rsidRPr="00FE3FC3" w:rsidRDefault="00A42662" w:rsidP="00357260">
            <w:pPr>
              <w:rPr>
                <w:rFonts w:ascii="Trebuchet MS" w:hAnsi="Trebuchet MS" w:cs="Trebuchet MS"/>
                <w:bCs/>
                <w:sz w:val="18"/>
                <w:szCs w:val="18"/>
              </w:rPr>
            </w:pPr>
            <w:r w:rsidRPr="00FE3FC3">
              <w:rPr>
                <w:rFonts w:ascii="Trebuchet MS" w:hAnsi="Trebuchet MS" w:cs="Trebuchet MS"/>
                <w:b/>
                <w:bCs/>
                <w:sz w:val="18"/>
                <w:szCs w:val="18"/>
              </w:rPr>
              <w:t>Beskrivelse</w:t>
            </w:r>
          </w:p>
        </w:tc>
      </w:tr>
      <w:tr w:rsidR="00A42662" w:rsidRPr="0051728E" w14:paraId="18A5F8F3" w14:textId="77777777" w:rsidTr="00357260">
        <w:trPr>
          <w:trHeight w:hRule="exact" w:val="255"/>
        </w:trPr>
        <w:tc>
          <w:tcPr>
            <w:tcW w:w="2235" w:type="dxa"/>
            <w:shd w:val="clear" w:color="auto" w:fill="E0E0E0"/>
            <w:vAlign w:val="bottom"/>
          </w:tcPr>
          <w:p w14:paraId="4B52A637"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CBF7987"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S</w:t>
            </w:r>
            <w:r w:rsidRPr="00F13750">
              <w:rPr>
                <w:rFonts w:ascii="Trebuchet MS" w:hAnsi="Trebuchet MS" w:cs="Trebuchet MS"/>
                <w:sz w:val="18"/>
                <w:szCs w:val="18"/>
              </w:rPr>
              <w:t>korstensfejerdistrikt</w:t>
            </w:r>
          </w:p>
        </w:tc>
      </w:tr>
      <w:tr w:rsidR="00A42662" w:rsidRPr="0051728E" w14:paraId="5D0B2F30" w14:textId="77777777" w:rsidTr="00357260">
        <w:trPr>
          <w:trHeight w:hRule="exact" w:val="255"/>
        </w:trPr>
        <w:tc>
          <w:tcPr>
            <w:tcW w:w="2235" w:type="dxa"/>
            <w:shd w:val="clear" w:color="auto" w:fill="E0E0E0"/>
            <w:vAlign w:val="bottom"/>
          </w:tcPr>
          <w:p w14:paraId="324C520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4F2AE08" w14:textId="77777777" w:rsidR="00A42662" w:rsidRDefault="00C76DCC" w:rsidP="00357260">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A42662">
              <w:rPr>
                <w:rFonts w:ascii="Trebuchet MS" w:hAnsi="Trebuchet MS"/>
                <w:sz w:val="18"/>
                <w:szCs w:val="18"/>
              </w:rPr>
              <w:t>02</w:t>
            </w:r>
          </w:p>
        </w:tc>
      </w:tr>
      <w:tr w:rsidR="00A42662" w:rsidRPr="0051728E" w14:paraId="0E29FC69" w14:textId="77777777" w:rsidTr="00357260">
        <w:trPr>
          <w:trHeight w:hRule="exact" w:val="255"/>
        </w:trPr>
        <w:tc>
          <w:tcPr>
            <w:tcW w:w="2235" w:type="dxa"/>
            <w:shd w:val="clear" w:color="auto" w:fill="E0E0E0"/>
            <w:vAlign w:val="bottom"/>
          </w:tcPr>
          <w:p w14:paraId="111E2CD1"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DAA0260" w14:textId="77777777" w:rsidR="00A42662" w:rsidRPr="00F279E4" w:rsidRDefault="00A42662" w:rsidP="00357260">
            <w:pPr>
              <w:rPr>
                <w:rFonts w:ascii="Trebuchet MS" w:hAnsi="Trebuchet MS" w:cs="Trebuchet MS"/>
                <w:sz w:val="18"/>
                <w:szCs w:val="18"/>
              </w:rPr>
            </w:pPr>
            <w:r>
              <w:rPr>
                <w:rFonts w:ascii="Trebuchet MS" w:hAnsi="Trebuchet MS"/>
                <w:sz w:val="18"/>
                <w:szCs w:val="18"/>
              </w:rPr>
              <w:t>S</w:t>
            </w:r>
            <w:r w:rsidRPr="00F13750">
              <w:rPr>
                <w:rFonts w:ascii="Trebuchet MS" w:hAnsi="Trebuchet MS" w:cs="Trebuchet MS"/>
                <w:sz w:val="18"/>
                <w:szCs w:val="18"/>
              </w:rPr>
              <w:t>korstensfejerdistrikt</w:t>
            </w:r>
            <w:r>
              <w:rPr>
                <w:rFonts w:ascii="Trebuchet MS" w:hAnsi="Trebuchet MS" w:cs="Trebuchet MS"/>
                <w:sz w:val="18"/>
                <w:szCs w:val="18"/>
              </w:rPr>
              <w:t>. Området som dække af en skorstensfejer</w:t>
            </w:r>
          </w:p>
        </w:tc>
      </w:tr>
      <w:tr w:rsidR="00A42662" w:rsidRPr="0051728E" w14:paraId="4D3AD4A9" w14:textId="77777777" w:rsidTr="00357260">
        <w:trPr>
          <w:trHeight w:hRule="exact" w:val="255"/>
        </w:trPr>
        <w:tc>
          <w:tcPr>
            <w:tcW w:w="2235" w:type="dxa"/>
            <w:shd w:val="clear" w:color="auto" w:fill="E0E0E0"/>
            <w:vAlign w:val="bottom"/>
          </w:tcPr>
          <w:p w14:paraId="7BC51252"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25CCD3F" w14:textId="77777777" w:rsidR="00A42662" w:rsidRPr="00D77840" w:rsidRDefault="00A42662" w:rsidP="00357260">
            <w:pPr>
              <w:rPr>
                <w:rFonts w:ascii="Trebuchet MS" w:hAnsi="Trebuchet MS" w:cs="Trebuchet MS"/>
                <w:sz w:val="18"/>
                <w:szCs w:val="18"/>
              </w:rPr>
            </w:pPr>
            <w:r w:rsidRPr="00BE5D90">
              <w:rPr>
                <w:rFonts w:ascii="Trebuchet MS" w:hAnsi="Trebuchet MS" w:cs="Trebuchet MS"/>
                <w:bCs/>
                <w:sz w:val="18"/>
                <w:szCs w:val="18"/>
              </w:rPr>
              <w:t>S</w:t>
            </w:r>
            <w:r w:rsidRPr="00F13750">
              <w:rPr>
                <w:rFonts w:ascii="Trebuchet MS" w:hAnsi="Trebuchet MS" w:cs="Trebuchet MS"/>
                <w:sz w:val="18"/>
                <w:szCs w:val="18"/>
              </w:rPr>
              <w:t>korstensfejerdistrikt</w:t>
            </w:r>
            <w:r>
              <w:rPr>
                <w:rFonts w:ascii="Trebuchet MS" w:hAnsi="Trebuchet MS" w:cs="Trebuchet MS"/>
                <w:sz w:val="18"/>
                <w:szCs w:val="18"/>
              </w:rPr>
              <w:t>er sendes i udbud, hvor en skorstensfejer vinder området for en periode.</w:t>
            </w:r>
          </w:p>
        </w:tc>
      </w:tr>
      <w:tr w:rsidR="00A42662" w:rsidRPr="0051728E" w14:paraId="34E92C0F" w14:textId="77777777" w:rsidTr="00357260">
        <w:trPr>
          <w:trHeight w:hRule="exact" w:val="255"/>
        </w:trPr>
        <w:tc>
          <w:tcPr>
            <w:tcW w:w="2235" w:type="dxa"/>
            <w:shd w:val="clear" w:color="auto" w:fill="E0E0E0"/>
            <w:vAlign w:val="bottom"/>
          </w:tcPr>
          <w:p w14:paraId="64FD2B03" w14:textId="77777777" w:rsidR="00A42662" w:rsidRPr="0051728E" w:rsidRDefault="00A42662" w:rsidP="0035726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F680733"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Oplyse sagsbehandler og borger via selvbetjeningsløsninger, hvilken s</w:t>
            </w:r>
            <w:r w:rsidRPr="00F13750">
              <w:rPr>
                <w:rFonts w:ascii="Trebuchet MS" w:hAnsi="Trebuchet MS" w:cs="Trebuchet MS"/>
                <w:sz w:val="18"/>
                <w:szCs w:val="18"/>
              </w:rPr>
              <w:t>korstensfejer</w:t>
            </w:r>
            <w:r>
              <w:rPr>
                <w:rFonts w:ascii="Trebuchet MS" w:hAnsi="Trebuchet MS" w:cs="Trebuchet MS"/>
                <w:sz w:val="18"/>
                <w:szCs w:val="18"/>
              </w:rPr>
              <w:t xml:space="preserve"> som dækker deres bolig/adresse.</w:t>
            </w:r>
          </w:p>
        </w:tc>
      </w:tr>
      <w:tr w:rsidR="00A42662" w:rsidRPr="0051728E" w14:paraId="058AE852" w14:textId="77777777" w:rsidTr="00357260">
        <w:trPr>
          <w:trHeight w:hRule="exact" w:val="255"/>
        </w:trPr>
        <w:tc>
          <w:tcPr>
            <w:tcW w:w="2235" w:type="dxa"/>
            <w:shd w:val="clear" w:color="auto" w:fill="E0E0E0"/>
            <w:vAlign w:val="bottom"/>
          </w:tcPr>
          <w:p w14:paraId="704C10F1" w14:textId="77777777" w:rsidR="00A42662" w:rsidRPr="0051728E" w:rsidRDefault="00A42662" w:rsidP="0035726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32D10F" w14:textId="77777777" w:rsidR="00A42662" w:rsidRPr="00FE3FC3" w:rsidRDefault="00A42662" w:rsidP="00357260">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A42662" w:rsidRPr="0051728E" w14:paraId="0E8ED9F1" w14:textId="77777777" w:rsidTr="00357260">
        <w:trPr>
          <w:trHeight w:hRule="exact" w:val="255"/>
        </w:trPr>
        <w:tc>
          <w:tcPr>
            <w:tcW w:w="2235" w:type="dxa"/>
            <w:shd w:val="clear" w:color="auto" w:fill="E0E0E0"/>
            <w:vAlign w:val="bottom"/>
          </w:tcPr>
          <w:p w14:paraId="3CFF4A49" w14:textId="77777777" w:rsidR="00A42662" w:rsidRPr="00492FFE" w:rsidRDefault="006A595F" w:rsidP="00357260">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A42662" w:rsidRPr="00492FFE">
              <w:rPr>
                <w:rFonts w:ascii="Trebuchet MS" w:hAnsi="Trebuchet MS" w:cs="Trebuchet MS"/>
                <w:sz w:val="18"/>
                <w:szCs w:val="18"/>
              </w:rPr>
              <w:t>_ord</w:t>
            </w:r>
            <w:proofErr w:type="spellEnd"/>
          </w:p>
        </w:tc>
        <w:tc>
          <w:tcPr>
            <w:tcW w:w="11340" w:type="dxa"/>
            <w:shd w:val="clear" w:color="auto" w:fill="FFFFFF"/>
            <w:vAlign w:val="bottom"/>
          </w:tcPr>
          <w:p w14:paraId="28D1AAB6" w14:textId="77777777" w:rsidR="00A42662" w:rsidRPr="00492FFE" w:rsidRDefault="00A42662" w:rsidP="00357260">
            <w:pPr>
              <w:autoSpaceDE w:val="0"/>
              <w:autoSpaceDN w:val="0"/>
              <w:adjustRightInd w:val="0"/>
              <w:rPr>
                <w:rFonts w:ascii="Trebuchet MS" w:hAnsi="Trebuchet MS" w:cs="Trebuchet MS"/>
                <w:sz w:val="18"/>
                <w:szCs w:val="18"/>
              </w:rPr>
            </w:pPr>
            <w:r>
              <w:rPr>
                <w:rFonts w:ascii="Trebuchet MS" w:hAnsi="Trebuchet MS" w:cs="Trebuchet MS"/>
                <w:sz w:val="18"/>
                <w:szCs w:val="18"/>
              </w:rPr>
              <w:t>Skorstensfejer</w:t>
            </w:r>
          </w:p>
        </w:tc>
      </w:tr>
      <w:tr w:rsidR="00A42662" w:rsidRPr="0051728E" w14:paraId="178887B1" w14:textId="77777777" w:rsidTr="00357260">
        <w:trPr>
          <w:trHeight w:hRule="exact" w:val="255"/>
        </w:trPr>
        <w:tc>
          <w:tcPr>
            <w:tcW w:w="2235" w:type="dxa"/>
            <w:shd w:val="clear" w:color="auto" w:fill="E0E0E0"/>
            <w:vAlign w:val="bottom"/>
          </w:tcPr>
          <w:p w14:paraId="194BB384"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83294F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Flade</w:t>
            </w:r>
          </w:p>
        </w:tc>
      </w:tr>
      <w:tr w:rsidR="00A42662" w:rsidRPr="0051728E" w14:paraId="5DFAD8B8" w14:textId="77777777" w:rsidTr="00357260">
        <w:trPr>
          <w:trHeight w:hRule="exact" w:val="255"/>
        </w:trPr>
        <w:tc>
          <w:tcPr>
            <w:tcW w:w="2235" w:type="dxa"/>
            <w:shd w:val="clear" w:color="auto" w:fill="E0E0E0"/>
            <w:vAlign w:val="bottom"/>
          </w:tcPr>
          <w:p w14:paraId="6BCA563C" w14:textId="77777777" w:rsidR="00A42662" w:rsidRPr="00FE3FC3" w:rsidRDefault="00A42662" w:rsidP="00357260">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C5B19D5" w14:textId="77777777" w:rsidR="00A42662" w:rsidRPr="00FE3FC3" w:rsidRDefault="00A42662" w:rsidP="00357260">
            <w:pPr>
              <w:rPr>
                <w:rFonts w:ascii="Trebuchet MS" w:hAnsi="Trebuchet MS" w:cs="Trebuchet MS"/>
                <w:sz w:val="18"/>
                <w:szCs w:val="18"/>
              </w:rPr>
            </w:pPr>
          </w:p>
        </w:tc>
      </w:tr>
      <w:tr w:rsidR="000C68CF" w:rsidRPr="00186E64" w14:paraId="60C0FAB6" w14:textId="77777777" w:rsidTr="00357260">
        <w:trPr>
          <w:trHeight w:hRule="exact" w:val="255"/>
        </w:trPr>
        <w:tc>
          <w:tcPr>
            <w:tcW w:w="2235" w:type="dxa"/>
            <w:shd w:val="clear" w:color="auto" w:fill="E0E0E0"/>
            <w:vAlign w:val="bottom"/>
          </w:tcPr>
          <w:p w14:paraId="7B58EA99" w14:textId="77777777" w:rsidR="000C68CF" w:rsidRPr="00C97CC9" w:rsidRDefault="0089156A" w:rsidP="00357260">
            <w:pPr>
              <w:rPr>
                <w:rFonts w:ascii="Trebuchet MS" w:hAnsi="Trebuchet MS" w:cs="Trebuchet MS"/>
                <w:sz w:val="18"/>
                <w:szCs w:val="18"/>
              </w:rPr>
            </w:pPr>
            <w:proofErr w:type="spellStart"/>
            <w:r w:rsidRPr="00C97CC9">
              <w:rPr>
                <w:rFonts w:ascii="Trebuchet MS" w:hAnsi="Trebuchet MS" w:cs="Trebuchet MS"/>
                <w:sz w:val="18"/>
                <w:szCs w:val="18"/>
              </w:rPr>
              <w:t>KLE_koder</w:t>
            </w:r>
            <w:proofErr w:type="spellEnd"/>
          </w:p>
        </w:tc>
        <w:tc>
          <w:tcPr>
            <w:tcW w:w="11340" w:type="dxa"/>
            <w:shd w:val="clear" w:color="auto" w:fill="FFFFFF"/>
            <w:vAlign w:val="bottom"/>
          </w:tcPr>
          <w:p w14:paraId="1D2CF508" w14:textId="107DF53F" w:rsidR="000C68CF" w:rsidRPr="00C97CC9" w:rsidRDefault="0053190B" w:rsidP="00357260">
            <w:pPr>
              <w:rPr>
                <w:rFonts w:ascii="Trebuchet MS" w:hAnsi="Trebuchet MS" w:cs="Trebuchet MS"/>
                <w:sz w:val="18"/>
                <w:szCs w:val="18"/>
              </w:rPr>
            </w:pPr>
            <w:r w:rsidRPr="00A67871">
              <w:rPr>
                <w:rFonts w:ascii="Trebuchet MS" w:hAnsi="Trebuchet MS" w:cs="Trebuchet MS"/>
                <w:color w:val="4F81BD"/>
                <w:sz w:val="18"/>
                <w:szCs w:val="18"/>
              </w:rPr>
              <w:t>02.25.01, 02.25.05</w:t>
            </w:r>
          </w:p>
        </w:tc>
      </w:tr>
    </w:tbl>
    <w:p w14:paraId="67324A9C" w14:textId="3C215119" w:rsidR="00F13750" w:rsidRPr="00A32757" w:rsidRDefault="00380C13" w:rsidP="00F13750">
      <w:pPr>
        <w:pStyle w:val="Overskrift6"/>
      </w:pPr>
      <w:r>
        <w:t>5.8.</w:t>
      </w:r>
      <w:r w:rsidR="00AE57D6">
        <w:t>3.2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37899098" w14:textId="77777777" w:rsidTr="00735C78">
        <w:trPr>
          <w:trHeight w:hRule="exact" w:val="255"/>
        </w:trPr>
        <w:tc>
          <w:tcPr>
            <w:tcW w:w="4503" w:type="dxa"/>
            <w:shd w:val="clear" w:color="auto" w:fill="D9D9D9"/>
            <w:vAlign w:val="bottom"/>
          </w:tcPr>
          <w:p w14:paraId="0F6524D5" w14:textId="77777777" w:rsidR="00F13750" w:rsidRPr="0051728E" w:rsidRDefault="00F13750" w:rsidP="0035726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642B0E8" w14:textId="77777777" w:rsidR="00F13750" w:rsidRPr="0051728E" w:rsidRDefault="00F13750" w:rsidP="00357260">
            <w:pPr>
              <w:rPr>
                <w:rFonts w:ascii="Trebuchet MS" w:hAnsi="Trebuchet MS" w:cs="Trebuchet MS"/>
                <w:bCs/>
                <w:sz w:val="18"/>
                <w:szCs w:val="18"/>
              </w:rPr>
            </w:pPr>
            <w:r w:rsidRPr="0051728E">
              <w:rPr>
                <w:rFonts w:ascii="Trebuchet MS" w:hAnsi="Trebuchet MS" w:cs="Trebuchet MS"/>
                <w:b/>
                <w:bCs/>
                <w:sz w:val="18"/>
                <w:szCs w:val="18"/>
              </w:rPr>
              <w:t>Beskrivelse</w:t>
            </w:r>
          </w:p>
        </w:tc>
      </w:tr>
      <w:tr w:rsidR="00A42662" w:rsidRPr="0051728E" w14:paraId="674890E5" w14:textId="77777777" w:rsidTr="00735C78">
        <w:trPr>
          <w:trHeight w:hRule="exact" w:val="510"/>
        </w:trPr>
        <w:tc>
          <w:tcPr>
            <w:tcW w:w="4503" w:type="dxa"/>
            <w:shd w:val="clear" w:color="auto" w:fill="E0E0E0"/>
            <w:vAlign w:val="center"/>
          </w:tcPr>
          <w:p w14:paraId="337CE8AB" w14:textId="77777777" w:rsidR="00A42662" w:rsidRPr="00024C60" w:rsidRDefault="00A42662" w:rsidP="0035726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59F6AC9B"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Hvis om muligt vælg et allerede oprettet distrikt som f.eks. skoledistrikterne som udgangspunkt, men de samles så evt. til en flade pr skorstensfejerdistrikt.</w:t>
            </w:r>
          </w:p>
        </w:tc>
      </w:tr>
      <w:tr w:rsidR="00A42662" w:rsidRPr="0051728E" w14:paraId="4382DE5F" w14:textId="77777777" w:rsidTr="00735C78">
        <w:trPr>
          <w:trHeight w:hRule="exact" w:val="255"/>
        </w:trPr>
        <w:tc>
          <w:tcPr>
            <w:tcW w:w="4503" w:type="dxa"/>
            <w:shd w:val="clear" w:color="auto" w:fill="E0E0E0"/>
            <w:vAlign w:val="bottom"/>
          </w:tcPr>
          <w:p w14:paraId="65EB922E"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953EB9E"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Opdeles i navnet på skorstensfejerdistrikt</w:t>
            </w:r>
          </w:p>
        </w:tc>
      </w:tr>
      <w:tr w:rsidR="00A42662" w:rsidRPr="0051728E" w14:paraId="31957D81" w14:textId="77777777" w:rsidTr="00735C78">
        <w:trPr>
          <w:trHeight w:hRule="exact" w:val="255"/>
        </w:trPr>
        <w:tc>
          <w:tcPr>
            <w:tcW w:w="4503" w:type="dxa"/>
            <w:shd w:val="clear" w:color="auto" w:fill="E0E0E0"/>
            <w:vAlign w:val="bottom"/>
          </w:tcPr>
          <w:p w14:paraId="0E99B16A"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3937ED40"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1 Ha.</w:t>
            </w:r>
          </w:p>
        </w:tc>
      </w:tr>
      <w:tr w:rsidR="00A42662" w:rsidRPr="0051728E" w14:paraId="5CDB43FC" w14:textId="77777777" w:rsidTr="00735C78">
        <w:trPr>
          <w:trHeight w:hRule="exact" w:val="255"/>
        </w:trPr>
        <w:tc>
          <w:tcPr>
            <w:tcW w:w="4503" w:type="dxa"/>
            <w:shd w:val="clear" w:color="auto" w:fill="E0E0E0"/>
            <w:vAlign w:val="bottom"/>
          </w:tcPr>
          <w:p w14:paraId="4EFC7BC1"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724764D" w14:textId="77777777" w:rsidR="00A42662" w:rsidRPr="00024C60" w:rsidRDefault="00A42662" w:rsidP="00357260">
            <w:pPr>
              <w:rPr>
                <w:rFonts w:ascii="Trebuchet MS" w:hAnsi="Trebuchet MS" w:cs="Trebuchet MS"/>
                <w:sz w:val="18"/>
                <w:szCs w:val="18"/>
              </w:rPr>
            </w:pPr>
          </w:p>
        </w:tc>
      </w:tr>
      <w:tr w:rsidR="00A42662" w:rsidRPr="0051728E" w14:paraId="4FF51A8B" w14:textId="77777777" w:rsidTr="00735C78">
        <w:trPr>
          <w:trHeight w:hRule="exact" w:val="255"/>
        </w:trPr>
        <w:tc>
          <w:tcPr>
            <w:tcW w:w="4503" w:type="dxa"/>
            <w:shd w:val="clear" w:color="auto" w:fill="E0E0E0"/>
            <w:vAlign w:val="bottom"/>
          </w:tcPr>
          <w:p w14:paraId="62CBF67B"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5BBC804"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A42662" w:rsidRPr="0051728E" w14:paraId="451F3A0A" w14:textId="77777777" w:rsidTr="00735C78">
        <w:trPr>
          <w:trHeight w:hRule="exact" w:val="255"/>
        </w:trPr>
        <w:tc>
          <w:tcPr>
            <w:tcW w:w="4503" w:type="dxa"/>
            <w:shd w:val="clear" w:color="auto" w:fill="E0E0E0"/>
            <w:vAlign w:val="bottom"/>
          </w:tcPr>
          <w:p w14:paraId="09081F37"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17A236DB"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 xml:space="preserve">Bør følge </w:t>
            </w:r>
            <w:proofErr w:type="gramStart"/>
            <w:r>
              <w:rPr>
                <w:rFonts w:ascii="Trebuchet MS" w:hAnsi="Trebuchet MS" w:cs="Trebuchet MS"/>
                <w:sz w:val="18"/>
                <w:szCs w:val="18"/>
              </w:rPr>
              <w:t>matrikel grænserne</w:t>
            </w:r>
            <w:proofErr w:type="gramEnd"/>
            <w:r>
              <w:rPr>
                <w:rFonts w:ascii="Trebuchet MS" w:hAnsi="Trebuchet MS" w:cs="Trebuchet MS"/>
                <w:sz w:val="18"/>
                <w:szCs w:val="18"/>
              </w:rPr>
              <w:t>, hvor det er muligt.</w:t>
            </w:r>
          </w:p>
        </w:tc>
      </w:tr>
    </w:tbl>
    <w:p w14:paraId="5A025A3D" w14:textId="77777777" w:rsidR="00F75CBB" w:rsidRDefault="00380C13" w:rsidP="00F75CBB">
      <w:pPr>
        <w:pStyle w:val="Overskrift2"/>
      </w:pPr>
      <w:bookmarkStart w:id="341" w:name="_Toc292865507"/>
      <w:bookmarkStart w:id="342" w:name="_Toc63351470"/>
      <w:r>
        <w:t>5.8.</w:t>
      </w:r>
      <w:r w:rsidR="00F75CBB">
        <w:t>4</w:t>
      </w:r>
      <w:r w:rsidR="00F75CBB" w:rsidRPr="00066C65">
        <w:t xml:space="preserve"> </w:t>
      </w:r>
      <w:bookmarkStart w:id="343" w:name="_Hlk59517064"/>
      <w:r w:rsidR="00F75CBB">
        <w:t>Afstemningssted</w:t>
      </w:r>
      <w:r w:rsidR="00F75CBB" w:rsidRPr="00066C65">
        <w:t xml:space="preserve"> (5</w:t>
      </w:r>
      <w:r>
        <w:t>7</w:t>
      </w:r>
      <w:r w:rsidR="00F75CBB" w:rsidRPr="00066C65">
        <w:t>0</w:t>
      </w:r>
      <w:r w:rsidR="00F75CBB">
        <w:t>3</w:t>
      </w:r>
      <w:r w:rsidR="00F75CBB" w:rsidRPr="00066C65">
        <w:t>)</w:t>
      </w:r>
      <w:bookmarkEnd w:id="341"/>
      <w:bookmarkEnd w:id="342"/>
      <w:bookmarkEnd w:id="343"/>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1181"/>
        <w:gridCol w:w="3911"/>
        <w:gridCol w:w="1155"/>
        <w:gridCol w:w="1356"/>
        <w:gridCol w:w="1374"/>
        <w:gridCol w:w="2268"/>
      </w:tblGrid>
      <w:tr w:rsidR="002C4D84" w:rsidRPr="0051728E" w14:paraId="34D8FE06" w14:textId="77777777" w:rsidTr="00C37B85">
        <w:tc>
          <w:tcPr>
            <w:tcW w:w="2358" w:type="dxa"/>
            <w:tcBorders>
              <w:bottom w:val="single" w:sz="4" w:space="0" w:color="auto"/>
            </w:tcBorders>
            <w:shd w:val="clear" w:color="auto" w:fill="D9D9D9"/>
            <w:vAlign w:val="center"/>
          </w:tcPr>
          <w:p w14:paraId="274CB060" w14:textId="77777777" w:rsidR="002C4D84" w:rsidRPr="009367BB" w:rsidRDefault="002C4D84" w:rsidP="002C4D8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81" w:type="dxa"/>
            <w:tcBorders>
              <w:bottom w:val="single" w:sz="4" w:space="0" w:color="auto"/>
            </w:tcBorders>
            <w:shd w:val="clear" w:color="auto" w:fill="D9D9D9"/>
            <w:vAlign w:val="center"/>
          </w:tcPr>
          <w:p w14:paraId="48A1153E" w14:textId="0E3C7147" w:rsidR="002C4D84" w:rsidRPr="009367BB" w:rsidRDefault="002C4D84" w:rsidP="002C4D8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911" w:type="dxa"/>
            <w:tcBorders>
              <w:bottom w:val="single" w:sz="4" w:space="0" w:color="auto"/>
            </w:tcBorders>
            <w:shd w:val="clear" w:color="auto" w:fill="D9D9D9"/>
            <w:vAlign w:val="center"/>
          </w:tcPr>
          <w:p w14:paraId="44172106" w14:textId="375B6792"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65ACE54"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24AA3C9E"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4" w:type="dxa"/>
            <w:tcBorders>
              <w:bottom w:val="single" w:sz="4" w:space="0" w:color="auto"/>
            </w:tcBorders>
            <w:shd w:val="clear" w:color="auto" w:fill="D9D9D9"/>
            <w:vAlign w:val="center"/>
          </w:tcPr>
          <w:p w14:paraId="31E4338B" w14:textId="77777777" w:rsidR="002C4D84" w:rsidRPr="009367BB" w:rsidRDefault="002C4D84" w:rsidP="002C4D8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A9A338A"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frit</w:t>
            </w:r>
          </w:p>
        </w:tc>
        <w:tc>
          <w:tcPr>
            <w:tcW w:w="2268" w:type="dxa"/>
            <w:shd w:val="clear" w:color="auto" w:fill="D9D9D9"/>
            <w:vAlign w:val="center"/>
          </w:tcPr>
          <w:p w14:paraId="28B7F905"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Eksempel</w:t>
            </w:r>
          </w:p>
        </w:tc>
      </w:tr>
      <w:tr w:rsidR="002C4D84" w:rsidRPr="00CE1917" w14:paraId="0A2837DF" w14:textId="77777777" w:rsidTr="00C37B85">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center"/>
          </w:tcPr>
          <w:p w14:paraId="0395F16B" w14:textId="77777777" w:rsidR="002C4D84" w:rsidRPr="00786299" w:rsidRDefault="002C4D84" w:rsidP="002C4D84">
            <w:pPr>
              <w:rPr>
                <w:sz w:val="16"/>
                <w:szCs w:val="16"/>
              </w:rPr>
            </w:pPr>
            <w:proofErr w:type="spellStart"/>
            <w:r w:rsidRPr="00786299">
              <w:rPr>
                <w:rFonts w:ascii="Trebuchet MS" w:hAnsi="Trebuchet MS"/>
                <w:sz w:val="18"/>
                <w:szCs w:val="18"/>
              </w:rPr>
              <w:t>afstemningsomraade_nr</w:t>
            </w:r>
            <w:proofErr w:type="spellEnd"/>
          </w:p>
        </w:tc>
        <w:tc>
          <w:tcPr>
            <w:tcW w:w="1181" w:type="dxa"/>
            <w:tcBorders>
              <w:top w:val="single" w:sz="4" w:space="0" w:color="auto"/>
              <w:left w:val="single" w:sz="4" w:space="0" w:color="auto"/>
              <w:bottom w:val="nil"/>
              <w:right w:val="single" w:sz="4" w:space="0" w:color="auto"/>
            </w:tcBorders>
            <w:shd w:val="clear" w:color="auto" w:fill="97DDBA"/>
            <w:vAlign w:val="center"/>
          </w:tcPr>
          <w:p w14:paraId="5C2193CE" w14:textId="38DAE730"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center"/>
          </w:tcPr>
          <w:p w14:paraId="2A5B430E" w14:textId="66B8D71E" w:rsidR="002C4D84" w:rsidRPr="00786299" w:rsidRDefault="002C4D84" w:rsidP="002C4D84">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CE1917" w14:paraId="5FCC9661" w14:textId="77777777" w:rsidTr="00C37B85">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97DDBA"/>
            <w:vAlign w:val="center"/>
          </w:tcPr>
          <w:p w14:paraId="43F419F0" w14:textId="77777777" w:rsidR="002C4D84" w:rsidRPr="00786299" w:rsidRDefault="002C4D84" w:rsidP="002C4D84">
            <w:pPr>
              <w:rPr>
                <w:rFonts w:ascii="Trebuchet MS" w:hAnsi="Trebuchet MS"/>
                <w:sz w:val="18"/>
                <w:szCs w:val="18"/>
              </w:rPr>
            </w:pPr>
            <w:proofErr w:type="spellStart"/>
            <w:r w:rsidRPr="00786299">
              <w:rPr>
                <w:rFonts w:ascii="Trebuchet MS" w:hAnsi="Trebuchet MS"/>
                <w:sz w:val="18"/>
                <w:szCs w:val="18"/>
              </w:rPr>
              <w:t>afstemningsomraade_navn</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97DDBA"/>
            <w:vAlign w:val="center"/>
          </w:tcPr>
          <w:p w14:paraId="4746FE79" w14:textId="40E3E4E5"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0693E14F" w14:textId="0F3033FC" w:rsidR="002C4D84" w:rsidRPr="00786299" w:rsidRDefault="002C4D84" w:rsidP="002C4D84">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p w14:paraId="7237545C" w14:textId="77777777" w:rsidR="002C4D84" w:rsidRPr="00786299" w:rsidRDefault="002C4D84" w:rsidP="002C4D84">
            <w:pPr>
              <w:rPr>
                <w:rFonts w:ascii="Trebuchet MS" w:hAnsi="Trebuchet MS" w:cs="Trebuchet MS"/>
                <w:sz w:val="18"/>
                <w:szCs w:val="18"/>
              </w:rPr>
            </w:pPr>
          </w:p>
          <w:p w14:paraId="4FAC4442" w14:textId="77777777" w:rsidR="002C4D84" w:rsidRPr="00786299" w:rsidRDefault="002C4D84" w:rsidP="002C4D84">
            <w:pPr>
              <w:rPr>
                <w:rFonts w:ascii="Trebuchet MS" w:hAnsi="Trebuchet MS" w:cs="Trebuchet MS"/>
                <w:sz w:val="18"/>
                <w:szCs w:val="18"/>
              </w:rPr>
            </w:pPr>
          </w:p>
          <w:p w14:paraId="1EC374F7" w14:textId="77777777" w:rsidR="002C4D84" w:rsidRPr="00786299" w:rsidRDefault="002C4D84" w:rsidP="002C4D84">
            <w:pPr>
              <w:jc w:val="center"/>
              <w:rPr>
                <w:rFonts w:ascii="Trebuchet MS" w:hAnsi="Trebuchet MS" w:cs="Trebuchet MS"/>
                <w:sz w:val="18"/>
                <w:szCs w:val="18"/>
              </w:rPr>
            </w:pPr>
          </w:p>
          <w:p w14:paraId="4B6AEB2A" w14:textId="77777777" w:rsidR="002C4D84" w:rsidRPr="00786299" w:rsidRDefault="002C4D84" w:rsidP="002C4D84">
            <w:pPr>
              <w:rPr>
                <w:rFonts w:ascii="Trebuchet MS" w:hAnsi="Trebuchet MS"/>
                <w:sz w:val="18"/>
                <w:szCs w:val="18"/>
              </w:rPr>
            </w:pPr>
          </w:p>
        </w:tc>
      </w:tr>
      <w:tr w:rsidR="002C4D84" w:rsidRPr="00CE1917" w14:paraId="6AEB8BB1" w14:textId="77777777" w:rsidTr="00C37B85">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46B1E533"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lokalitet</w:t>
            </w:r>
          </w:p>
        </w:tc>
        <w:tc>
          <w:tcPr>
            <w:tcW w:w="1181" w:type="dxa"/>
            <w:tcBorders>
              <w:top w:val="single" w:sz="4" w:space="0" w:color="auto"/>
              <w:left w:val="single" w:sz="4" w:space="0" w:color="auto"/>
              <w:bottom w:val="nil"/>
              <w:right w:val="single" w:sz="4" w:space="0" w:color="auto"/>
            </w:tcBorders>
            <w:vAlign w:val="bottom"/>
          </w:tcPr>
          <w:p w14:paraId="703CE8ED" w14:textId="4A45946C" w:rsidR="002C4D84" w:rsidRPr="00786299" w:rsidRDefault="002C4D84" w:rsidP="002C4D84">
            <w:pPr>
              <w:rPr>
                <w:rFonts w:ascii="Trebuchet MS" w:hAnsi="Trebuchet MS"/>
                <w:sz w:val="18"/>
                <w:szCs w:val="18"/>
              </w:rPr>
            </w:pPr>
            <w:r w:rsidRPr="00786299">
              <w:rPr>
                <w:rFonts w:ascii="Trebuchet MS" w:hAnsi="Trebuchet MS"/>
                <w:sz w:val="18"/>
                <w:szCs w:val="18"/>
              </w:rPr>
              <w:t>lokalitet</w:t>
            </w:r>
          </w:p>
        </w:tc>
        <w:tc>
          <w:tcPr>
            <w:tcW w:w="3911" w:type="dxa"/>
            <w:tcBorders>
              <w:top w:val="single" w:sz="4" w:space="0" w:color="auto"/>
              <w:left w:val="single" w:sz="4" w:space="0" w:color="auto"/>
              <w:bottom w:val="nil"/>
              <w:right w:val="single" w:sz="4" w:space="0" w:color="auto"/>
            </w:tcBorders>
            <w:shd w:val="clear" w:color="auto" w:fill="auto"/>
            <w:vAlign w:val="bottom"/>
          </w:tcPr>
          <w:p w14:paraId="31B2A6D3" w14:textId="099D3D14" w:rsidR="002C4D84" w:rsidRPr="00786299" w:rsidRDefault="002C4D84" w:rsidP="002C4D84">
            <w:pPr>
              <w:rPr>
                <w:rFonts w:ascii="Trebuchet MS" w:hAnsi="Trebuchet MS"/>
                <w:sz w:val="18"/>
                <w:szCs w:val="18"/>
              </w:rPr>
            </w:pPr>
            <w:r w:rsidRPr="00786299">
              <w:rPr>
                <w:rFonts w:ascii="Trebuchet MS" w:hAnsi="Trebuchet MS"/>
                <w:sz w:val="18"/>
                <w:szCs w:val="18"/>
              </w:rPr>
              <w:t>Navn på lokaliteten hvor i der afholdes valg</w:t>
            </w:r>
          </w:p>
        </w:tc>
        <w:tc>
          <w:tcPr>
            <w:tcW w:w="1155" w:type="dxa"/>
            <w:tcBorders>
              <w:top w:val="single" w:sz="4" w:space="0" w:color="auto"/>
              <w:left w:val="single" w:sz="4" w:space="0" w:color="auto"/>
              <w:bottom w:val="nil"/>
              <w:right w:val="single" w:sz="4" w:space="0" w:color="auto"/>
            </w:tcBorders>
            <w:shd w:val="clear" w:color="auto" w:fill="auto"/>
            <w:vAlign w:val="bottom"/>
          </w:tcPr>
          <w:p w14:paraId="2DB6C991"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585F7C2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0-128 tegn</w:t>
            </w:r>
          </w:p>
        </w:tc>
        <w:tc>
          <w:tcPr>
            <w:tcW w:w="1374" w:type="dxa"/>
            <w:tcBorders>
              <w:top w:val="single" w:sz="4" w:space="0" w:color="auto"/>
              <w:left w:val="single" w:sz="4" w:space="0" w:color="auto"/>
              <w:bottom w:val="nil"/>
              <w:right w:val="single" w:sz="4" w:space="0" w:color="auto"/>
            </w:tcBorders>
            <w:shd w:val="clear" w:color="auto" w:fill="auto"/>
            <w:vAlign w:val="bottom"/>
          </w:tcPr>
          <w:p w14:paraId="622A6152"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0EE46461"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Linå Forsamlingshus</w:t>
            </w:r>
          </w:p>
        </w:tc>
      </w:tr>
      <w:tr w:rsidR="002C4D84" w:rsidRPr="00CE1917" w14:paraId="0D00D03E"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695AF6D1"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opstillingskreds_nr</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FFFFFF"/>
            <w:vAlign w:val="bottom"/>
          </w:tcPr>
          <w:p w14:paraId="5D0327F5" w14:textId="4FA3ADF4" w:rsidR="002C4D84" w:rsidRPr="00786299" w:rsidRDefault="00BE4197" w:rsidP="00BE4197">
            <w:pPr>
              <w:rPr>
                <w:rFonts w:ascii="Trebuchet MS" w:hAnsi="Trebuchet MS"/>
                <w:sz w:val="18"/>
                <w:szCs w:val="18"/>
              </w:rPr>
            </w:pPr>
            <w:proofErr w:type="spellStart"/>
            <w:r>
              <w:rPr>
                <w:rFonts w:ascii="Trebuchet MS" w:hAnsi="Trebuchet MS" w:cs="Trebuchet MS"/>
                <w:bCs/>
                <w:sz w:val="18"/>
                <w:szCs w:val="18"/>
              </w:rPr>
              <w:t>opstkre</w:t>
            </w:r>
            <w:r w:rsidR="002C4D84" w:rsidRPr="00786299">
              <w:rPr>
                <w:rFonts w:ascii="Trebuchet MS" w:hAnsi="Trebuchet MS" w:cs="Trebuchet MS"/>
                <w:bCs/>
                <w:sz w:val="18"/>
                <w:szCs w:val="18"/>
              </w:rPr>
              <w:t>_nr</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FFFFFF"/>
            <w:vAlign w:val="bottom"/>
          </w:tcPr>
          <w:p w14:paraId="61BB90F5" w14:textId="6BC0C2EE" w:rsidR="002C4D84" w:rsidRPr="00786299" w:rsidRDefault="002C4D84" w:rsidP="002C4D84">
            <w:pPr>
              <w:rPr>
                <w:rFonts w:ascii="Trebuchet MS" w:hAnsi="Trebuchet MS"/>
                <w:sz w:val="18"/>
                <w:szCs w:val="18"/>
              </w:rPr>
            </w:pPr>
            <w:r w:rsidRPr="00786299">
              <w:rPr>
                <w:rFonts w:ascii="Trebuchet MS" w:hAnsi="Trebuchet MS"/>
                <w:sz w:val="18"/>
                <w:szCs w:val="18"/>
              </w:rPr>
              <w:t xml:space="preserve">Opstillingskredsens nummer jf. </w:t>
            </w:r>
            <w:proofErr w:type="gramStart"/>
            <w:r w:rsidRPr="00786299">
              <w:rPr>
                <w:rFonts w:ascii="Trebuchet MS" w:hAnsi="Trebuchet MS"/>
                <w:sz w:val="18"/>
                <w:szCs w:val="18"/>
              </w:rPr>
              <w:t>LBK bilag</w:t>
            </w:r>
            <w:proofErr w:type="gramEnd"/>
            <w:r w:rsidRPr="00786299">
              <w:rPr>
                <w:rFonts w:ascii="Trebuchet MS" w:hAnsi="Trebuchet MS"/>
                <w:sz w:val="18"/>
                <w:szCs w:val="18"/>
              </w:rPr>
              <w:t xml:space="preserve"> 1</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3B4E975"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E6D214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1 – 92</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3BA21FF8"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5B14715"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8 (Unikt for storkredsen)</w:t>
            </w:r>
          </w:p>
        </w:tc>
      </w:tr>
      <w:tr w:rsidR="002C4D84" w:rsidRPr="00CE1917" w14:paraId="3132D454"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7341854E"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lastRenderedPageBreak/>
              <w:t>opstillingskreds_navn</w:t>
            </w:r>
            <w:proofErr w:type="spellEnd"/>
          </w:p>
        </w:tc>
        <w:tc>
          <w:tcPr>
            <w:tcW w:w="1181" w:type="dxa"/>
            <w:tcBorders>
              <w:top w:val="single" w:sz="4" w:space="0" w:color="auto"/>
              <w:left w:val="single" w:sz="4" w:space="0" w:color="auto"/>
              <w:bottom w:val="single" w:sz="4" w:space="0" w:color="auto"/>
              <w:right w:val="single" w:sz="4" w:space="0" w:color="auto"/>
            </w:tcBorders>
            <w:vAlign w:val="bottom"/>
          </w:tcPr>
          <w:p w14:paraId="5050EB69" w14:textId="1155C8B6" w:rsidR="002C4D84" w:rsidRPr="00786299" w:rsidRDefault="00BE4197" w:rsidP="00BE4197">
            <w:pPr>
              <w:rPr>
                <w:rFonts w:ascii="Trebuchet MS" w:hAnsi="Trebuchet MS" w:cs="Trebuchet MS"/>
                <w:sz w:val="18"/>
                <w:szCs w:val="18"/>
              </w:rPr>
            </w:pPr>
            <w:proofErr w:type="spellStart"/>
            <w:r>
              <w:rPr>
                <w:rFonts w:ascii="Trebuchet MS" w:hAnsi="Trebuchet MS" w:cs="Trebuchet MS"/>
                <w:bCs/>
                <w:sz w:val="18"/>
                <w:szCs w:val="18"/>
              </w:rPr>
              <w:t>opstkre_na</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auto"/>
            <w:vAlign w:val="bottom"/>
          </w:tcPr>
          <w:p w14:paraId="33A3F6AD" w14:textId="5D20D9D0" w:rsidR="002C4D84" w:rsidRPr="00786299" w:rsidRDefault="002C4D84" w:rsidP="002C4D84">
            <w:pPr>
              <w:rPr>
                <w:rFonts w:ascii="Trebuchet MS" w:hAnsi="Trebuchet MS"/>
                <w:sz w:val="18"/>
                <w:szCs w:val="18"/>
              </w:rPr>
            </w:pPr>
            <w:r w:rsidRPr="00786299">
              <w:rPr>
                <w:rFonts w:ascii="Trebuchet MS" w:hAnsi="Trebuchet MS" w:cs="Trebuchet MS"/>
                <w:sz w:val="18"/>
                <w:szCs w:val="18"/>
              </w:rPr>
              <w:t>Opstillingskredsens navn</w:t>
            </w:r>
            <w:r w:rsidRPr="00786299">
              <w:rPr>
                <w:rFonts w:ascii="Trebuchet MS" w:hAnsi="Trebuchet MS"/>
                <w:sz w:val="18"/>
                <w:szCs w:val="18"/>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43B0F8F"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58D0AA1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0-40 tegn</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5819A5E5"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6AFE19D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Roskildekredsen</w:t>
            </w:r>
          </w:p>
        </w:tc>
      </w:tr>
      <w:tr w:rsidR="002C4D84" w:rsidRPr="00CE1917" w14:paraId="0EDABD59"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06087868"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storkreds_nr</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FFFFFF"/>
            <w:vAlign w:val="bottom"/>
          </w:tcPr>
          <w:p w14:paraId="54D6F7ED" w14:textId="45F460E0" w:rsidR="002C4D84" w:rsidRPr="00786299" w:rsidRDefault="00BE4197" w:rsidP="002C4D84">
            <w:pPr>
              <w:rPr>
                <w:rFonts w:ascii="Trebuchet MS" w:hAnsi="Trebuchet MS"/>
                <w:sz w:val="18"/>
                <w:szCs w:val="18"/>
              </w:rPr>
            </w:pPr>
            <w:proofErr w:type="spellStart"/>
            <w:r>
              <w:rPr>
                <w:rFonts w:ascii="Trebuchet MS" w:hAnsi="Trebuchet MS" w:cs="Trebuchet MS"/>
                <w:bCs/>
                <w:sz w:val="18"/>
                <w:szCs w:val="18"/>
              </w:rPr>
              <w:t>storkre</w:t>
            </w:r>
            <w:r w:rsidR="002C4D84" w:rsidRPr="00786299">
              <w:rPr>
                <w:rFonts w:ascii="Trebuchet MS" w:hAnsi="Trebuchet MS" w:cs="Trebuchet MS"/>
                <w:bCs/>
                <w:sz w:val="18"/>
                <w:szCs w:val="18"/>
              </w:rPr>
              <w:t>_nr</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FFFFFF"/>
            <w:vAlign w:val="bottom"/>
          </w:tcPr>
          <w:p w14:paraId="0DFFD1C0" w14:textId="4B63F5BC" w:rsidR="002C4D84" w:rsidRPr="00786299" w:rsidRDefault="002C4D84" w:rsidP="002C4D84">
            <w:pPr>
              <w:rPr>
                <w:rFonts w:ascii="Trebuchet MS" w:hAnsi="Trebuchet MS"/>
                <w:sz w:val="18"/>
                <w:szCs w:val="18"/>
              </w:rPr>
            </w:pPr>
            <w:r w:rsidRPr="00786299">
              <w:rPr>
                <w:rFonts w:ascii="Trebuchet MS" w:hAnsi="Trebuchet MS"/>
                <w:sz w:val="18"/>
                <w:szCs w:val="18"/>
              </w:rPr>
              <w:t xml:space="preserve">Storkredsens nummer jf. </w:t>
            </w:r>
            <w:proofErr w:type="gramStart"/>
            <w:r w:rsidRPr="00786299">
              <w:rPr>
                <w:rFonts w:ascii="Trebuchet MS" w:hAnsi="Trebuchet MS"/>
                <w:sz w:val="18"/>
                <w:szCs w:val="18"/>
              </w:rPr>
              <w:t>LBK bilag</w:t>
            </w:r>
            <w:proofErr w:type="gramEnd"/>
            <w:r w:rsidRPr="00786299">
              <w:rPr>
                <w:rFonts w:ascii="Trebuchet MS" w:hAnsi="Trebuchet MS"/>
                <w:sz w:val="18"/>
                <w:szCs w:val="18"/>
              </w:rPr>
              <w:t xml:space="preserve"> 1</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A1E6D6C"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6C588453"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1 – 10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bottom"/>
          </w:tcPr>
          <w:p w14:paraId="1AD957EB"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1F0E9E47"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5 (Unikt for landet)</w:t>
            </w:r>
          </w:p>
        </w:tc>
      </w:tr>
      <w:tr w:rsidR="002C4D84" w:rsidRPr="00CE1917" w14:paraId="1025FC32"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789EB19B"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storkreds_navn</w:t>
            </w:r>
            <w:proofErr w:type="spellEnd"/>
          </w:p>
        </w:tc>
        <w:tc>
          <w:tcPr>
            <w:tcW w:w="1181" w:type="dxa"/>
            <w:tcBorders>
              <w:top w:val="single" w:sz="4" w:space="0" w:color="auto"/>
              <w:left w:val="single" w:sz="4" w:space="0" w:color="auto"/>
              <w:bottom w:val="single" w:sz="4" w:space="0" w:color="auto"/>
              <w:right w:val="single" w:sz="4" w:space="0" w:color="auto"/>
            </w:tcBorders>
            <w:vAlign w:val="bottom"/>
          </w:tcPr>
          <w:p w14:paraId="4335068D" w14:textId="53BC54C2" w:rsidR="002C4D84" w:rsidRPr="00786299" w:rsidRDefault="00BE4197" w:rsidP="00BE4197">
            <w:pPr>
              <w:rPr>
                <w:rFonts w:ascii="Trebuchet MS" w:hAnsi="Trebuchet MS" w:cs="Trebuchet MS"/>
                <w:sz w:val="18"/>
                <w:szCs w:val="18"/>
              </w:rPr>
            </w:pPr>
            <w:proofErr w:type="spellStart"/>
            <w:r>
              <w:rPr>
                <w:rFonts w:ascii="Trebuchet MS" w:hAnsi="Trebuchet MS" w:cs="Trebuchet MS"/>
                <w:bCs/>
                <w:sz w:val="18"/>
                <w:szCs w:val="18"/>
              </w:rPr>
              <w:t>storkre_na</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auto"/>
            <w:vAlign w:val="bottom"/>
          </w:tcPr>
          <w:p w14:paraId="7B1082F0" w14:textId="55F215A4" w:rsidR="002C4D84" w:rsidRPr="00786299" w:rsidRDefault="002C4D84" w:rsidP="002C4D84">
            <w:pPr>
              <w:rPr>
                <w:rFonts w:ascii="Trebuchet MS" w:hAnsi="Trebuchet MS"/>
                <w:sz w:val="18"/>
                <w:szCs w:val="18"/>
              </w:rPr>
            </w:pPr>
            <w:r w:rsidRPr="00786299">
              <w:rPr>
                <w:rFonts w:ascii="Trebuchet MS" w:hAnsi="Trebuchet MS" w:cs="Trebuchet MS"/>
                <w:sz w:val="18"/>
                <w:szCs w:val="18"/>
              </w:rPr>
              <w:t>Storkredsens navn</w:t>
            </w:r>
            <w:r w:rsidRPr="00786299">
              <w:rPr>
                <w:rFonts w:ascii="Trebuchet MS" w:hAnsi="Trebuchet MS"/>
                <w:sz w:val="18"/>
                <w:szCs w:val="18"/>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37C2627"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CD06E7A"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0-40 tegn</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332AFCA9"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132BBE08"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Sjælland Storkreds</w:t>
            </w:r>
          </w:p>
        </w:tc>
      </w:tr>
      <w:tr w:rsidR="002C4D84" w:rsidRPr="00CE1917" w14:paraId="21ED3618"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1C48C1FD"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ansvar_revision</w:t>
            </w:r>
            <w:proofErr w:type="spellEnd"/>
          </w:p>
        </w:tc>
        <w:tc>
          <w:tcPr>
            <w:tcW w:w="1181" w:type="dxa"/>
            <w:tcBorders>
              <w:top w:val="single" w:sz="4" w:space="0" w:color="auto"/>
              <w:left w:val="single" w:sz="4" w:space="0" w:color="auto"/>
              <w:bottom w:val="nil"/>
              <w:right w:val="single" w:sz="4" w:space="0" w:color="auto"/>
            </w:tcBorders>
            <w:vAlign w:val="bottom"/>
          </w:tcPr>
          <w:p w14:paraId="64156F5D" w14:textId="1F1CCB6E" w:rsidR="002C4D84" w:rsidRPr="00786299" w:rsidRDefault="00BE4197" w:rsidP="002C4D84">
            <w:pPr>
              <w:rPr>
                <w:rFonts w:ascii="Trebuchet MS" w:hAnsi="Trebuchet MS"/>
                <w:sz w:val="18"/>
                <w:szCs w:val="18"/>
              </w:rPr>
            </w:pPr>
            <w:proofErr w:type="spellStart"/>
            <w:r>
              <w:rPr>
                <w:rFonts w:ascii="Trebuchet MS" w:hAnsi="Trebuchet MS" w:cs="Trebuchet MS"/>
                <w:bCs/>
                <w:sz w:val="18"/>
                <w:szCs w:val="18"/>
              </w:rPr>
              <w:t>ansvar_rev</w:t>
            </w:r>
            <w:proofErr w:type="spellEnd"/>
          </w:p>
        </w:tc>
        <w:tc>
          <w:tcPr>
            <w:tcW w:w="3911" w:type="dxa"/>
            <w:tcBorders>
              <w:top w:val="single" w:sz="4" w:space="0" w:color="auto"/>
              <w:left w:val="single" w:sz="4" w:space="0" w:color="auto"/>
              <w:bottom w:val="nil"/>
              <w:right w:val="single" w:sz="4" w:space="0" w:color="auto"/>
            </w:tcBorders>
            <w:shd w:val="clear" w:color="auto" w:fill="auto"/>
            <w:vAlign w:val="bottom"/>
          </w:tcPr>
          <w:p w14:paraId="2E46C6C0" w14:textId="64491E1F" w:rsidR="002C4D84" w:rsidRPr="00786299" w:rsidRDefault="002C4D84" w:rsidP="002C4D84">
            <w:pPr>
              <w:rPr>
                <w:rFonts w:ascii="Trebuchet MS" w:hAnsi="Trebuchet MS"/>
                <w:sz w:val="18"/>
                <w:szCs w:val="18"/>
              </w:rPr>
            </w:pPr>
            <w:r w:rsidRPr="00786299">
              <w:rPr>
                <w:rFonts w:ascii="Trebuchet MS" w:hAnsi="Trebuchet MS"/>
                <w:sz w:val="18"/>
                <w:szCs w:val="18"/>
              </w:rPr>
              <w:t>Ansvarlig for revision</w:t>
            </w:r>
          </w:p>
        </w:tc>
        <w:tc>
          <w:tcPr>
            <w:tcW w:w="1155" w:type="dxa"/>
            <w:tcBorders>
              <w:top w:val="single" w:sz="4" w:space="0" w:color="auto"/>
              <w:left w:val="single" w:sz="4" w:space="0" w:color="auto"/>
              <w:bottom w:val="nil"/>
              <w:right w:val="single" w:sz="4" w:space="0" w:color="auto"/>
            </w:tcBorders>
            <w:shd w:val="clear" w:color="auto" w:fill="auto"/>
            <w:vAlign w:val="bottom"/>
          </w:tcPr>
          <w:p w14:paraId="6C43844C"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75373B90"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0-128 tegn</w:t>
            </w:r>
          </w:p>
        </w:tc>
        <w:tc>
          <w:tcPr>
            <w:tcW w:w="1374" w:type="dxa"/>
            <w:tcBorders>
              <w:top w:val="single" w:sz="4" w:space="0" w:color="auto"/>
              <w:left w:val="single" w:sz="4" w:space="0" w:color="auto"/>
              <w:bottom w:val="nil"/>
              <w:right w:val="single" w:sz="4" w:space="0" w:color="auto"/>
            </w:tcBorders>
            <w:shd w:val="clear" w:color="auto" w:fill="auto"/>
            <w:vAlign w:val="bottom"/>
          </w:tcPr>
          <w:p w14:paraId="62F4E8FD" w14:textId="77777777" w:rsidR="002C4D84" w:rsidRPr="00786299" w:rsidRDefault="002C4D84" w:rsidP="002C4D84">
            <w:pPr>
              <w:jc w:val="center"/>
              <w:rPr>
                <w:rFonts w:ascii="Trebuchet MS" w:hAnsi="Trebuchet MS" w:cs="Trebuchet MS"/>
                <w:sz w:val="18"/>
                <w:szCs w:val="18"/>
                <w:highlight w:val="green"/>
              </w:rPr>
            </w:pPr>
            <w:r w:rsidRPr="00786299">
              <w:rPr>
                <w:rFonts w:ascii="Trebuchet MS" w:hAnsi="Trebuchet MS" w:cs="Trebuchet MS"/>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689B1E7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Valgbestyrelsen i Vrå</w:t>
            </w:r>
          </w:p>
        </w:tc>
      </w:tr>
      <w:tr w:rsidR="002C4D84" w:rsidRPr="00353B49" w14:paraId="39B578B3"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2440EF4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vejkode</w:t>
            </w:r>
          </w:p>
        </w:tc>
        <w:tc>
          <w:tcPr>
            <w:tcW w:w="1181" w:type="dxa"/>
            <w:tcBorders>
              <w:top w:val="single" w:sz="4" w:space="0" w:color="auto"/>
              <w:left w:val="single" w:sz="4" w:space="0" w:color="auto"/>
              <w:bottom w:val="nil"/>
              <w:right w:val="single" w:sz="4" w:space="0" w:color="auto"/>
            </w:tcBorders>
            <w:shd w:val="clear" w:color="auto" w:fill="97DDBA"/>
          </w:tcPr>
          <w:p w14:paraId="2A59CB4F"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A28C90A" w14:textId="255E366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349742EF"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01E42C5E"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vejnavn</w:t>
            </w:r>
          </w:p>
        </w:tc>
        <w:tc>
          <w:tcPr>
            <w:tcW w:w="1181" w:type="dxa"/>
            <w:tcBorders>
              <w:top w:val="single" w:sz="4" w:space="0" w:color="auto"/>
              <w:left w:val="single" w:sz="4" w:space="0" w:color="auto"/>
              <w:bottom w:val="nil"/>
              <w:right w:val="single" w:sz="4" w:space="0" w:color="auto"/>
            </w:tcBorders>
            <w:shd w:val="clear" w:color="auto" w:fill="97DDBA"/>
          </w:tcPr>
          <w:p w14:paraId="1DCC907B"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2986D49D" w14:textId="51D970E3"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8137F4" w14:paraId="30F8448F"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29EFA8A3"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cvf_vejkode</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70ABDCF1"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A253893" w14:textId="4BCF7442"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3FDC186E"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3F6ADDAB"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husnr</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428E4427"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01C6BA0C" w14:textId="0C480902"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6478CEEB"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79A20508"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postnr</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3E927C3C"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57A80947" w14:textId="66D96F5F"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4500FA05"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09A6FD51"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postnr_by</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7806F2FB"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650CE23" w14:textId="14B4D2C8"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130D3" w:rsidRPr="00F6698A" w14:paraId="562A4424"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4D6FF0E6" w14:textId="0AE55F53" w:rsidR="002130D3" w:rsidRPr="00F6698A" w:rsidRDefault="002130D3" w:rsidP="002C4D84">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5A79800B" w14:textId="77777777" w:rsidR="002130D3" w:rsidRPr="00F6698A" w:rsidRDefault="002130D3" w:rsidP="002C4D84">
            <w:pPr>
              <w:rPr>
                <w:rFonts w:ascii="Trebuchet MS" w:hAnsi="Trebuchet MS" w:cs="Trebuchet MS"/>
                <w:color w:val="E36C0A" w:themeColor="accent6" w:themeShade="BF"/>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023213B2" w14:textId="1C869D1D" w:rsidR="002130D3" w:rsidRPr="00F6698A" w:rsidRDefault="002130D3" w:rsidP="002C4D84">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2C4D84" w:rsidRPr="00CE1917" w14:paraId="51EA8BBE" w14:textId="77777777" w:rsidTr="00BE4197">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97DDBA"/>
            <w:vAlign w:val="bottom"/>
          </w:tcPr>
          <w:p w14:paraId="34F2EA16"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link</w:t>
            </w:r>
          </w:p>
        </w:tc>
        <w:tc>
          <w:tcPr>
            <w:tcW w:w="1181" w:type="dxa"/>
            <w:tcBorders>
              <w:top w:val="single" w:sz="4" w:space="0" w:color="auto"/>
              <w:left w:val="single" w:sz="4" w:space="0" w:color="auto"/>
              <w:bottom w:val="single" w:sz="4" w:space="0" w:color="auto"/>
              <w:right w:val="single" w:sz="4" w:space="0" w:color="auto"/>
            </w:tcBorders>
            <w:shd w:val="clear" w:color="auto" w:fill="97DDBA"/>
          </w:tcPr>
          <w:p w14:paraId="6CD38829"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60B1326" w14:textId="3DA48D75"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BE4197" w:rsidRPr="0051728E" w14:paraId="4DCBF2CC" w14:textId="77777777" w:rsidTr="00BE4197">
        <w:trPr>
          <w:trHeight w:hRule="exact" w:val="255"/>
        </w:trPr>
        <w:tc>
          <w:tcPr>
            <w:tcW w:w="13603" w:type="dxa"/>
            <w:gridSpan w:val="7"/>
            <w:tcBorders>
              <w:top w:val="nil"/>
              <w:left w:val="nil"/>
              <w:bottom w:val="nil"/>
              <w:right w:val="nil"/>
            </w:tcBorders>
            <w:shd w:val="clear" w:color="auto" w:fill="97DDBA"/>
            <w:vAlign w:val="bottom"/>
          </w:tcPr>
          <w:p w14:paraId="2DFFEA4A" w14:textId="0A1B71C0" w:rsidR="00BE4197" w:rsidRDefault="00BE4197" w:rsidP="002C4D8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42E54C0" w14:textId="77777777" w:rsidR="00B021C4" w:rsidRDefault="00B021C4" w:rsidP="00D141F6"/>
    <w:p w14:paraId="6E90D16A" w14:textId="77777777" w:rsidR="00A42662" w:rsidRDefault="00380C13" w:rsidP="00D141F6">
      <w:r>
        <w:t>5.8.</w:t>
      </w:r>
      <w:r w:rsidR="00F13750">
        <w:t>4.</w:t>
      </w:r>
      <w:r w:rsidR="00AE57D6">
        <w:t>1</w:t>
      </w:r>
      <w:r w:rsidR="00F13750" w:rsidRPr="00A32757">
        <w:t xml:space="preserve"> </w:t>
      </w:r>
      <w:r w:rsidR="00F13750">
        <w:t>Metadata</w:t>
      </w:r>
      <w:r w:rsidR="00A42662"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42662" w:rsidRPr="0051728E" w14:paraId="7B25CC77" w14:textId="77777777" w:rsidTr="00221CE8">
        <w:trPr>
          <w:trHeight w:hRule="exact" w:val="255"/>
        </w:trPr>
        <w:tc>
          <w:tcPr>
            <w:tcW w:w="2235" w:type="dxa"/>
            <w:shd w:val="clear" w:color="auto" w:fill="D9D9D9"/>
            <w:vAlign w:val="bottom"/>
          </w:tcPr>
          <w:p w14:paraId="44BEBE1A" w14:textId="77777777" w:rsidR="00A42662" w:rsidRPr="0051728E" w:rsidRDefault="00A42662" w:rsidP="00221CE8">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48FC92E" w14:textId="77777777" w:rsidR="00A42662" w:rsidRPr="00FE3FC3" w:rsidRDefault="00A42662" w:rsidP="00221CE8">
            <w:pPr>
              <w:rPr>
                <w:rFonts w:ascii="Trebuchet MS" w:hAnsi="Trebuchet MS" w:cs="Trebuchet MS"/>
                <w:bCs/>
                <w:sz w:val="18"/>
                <w:szCs w:val="18"/>
              </w:rPr>
            </w:pPr>
            <w:r w:rsidRPr="00FE3FC3">
              <w:rPr>
                <w:rFonts w:ascii="Trebuchet MS" w:hAnsi="Trebuchet MS" w:cs="Trebuchet MS"/>
                <w:b/>
                <w:bCs/>
                <w:sz w:val="18"/>
                <w:szCs w:val="18"/>
              </w:rPr>
              <w:t>Beskrivelse</w:t>
            </w:r>
          </w:p>
        </w:tc>
      </w:tr>
      <w:tr w:rsidR="00A42662" w:rsidRPr="0051728E" w14:paraId="10635D6F" w14:textId="77777777" w:rsidTr="00221CE8">
        <w:trPr>
          <w:trHeight w:hRule="exact" w:val="255"/>
        </w:trPr>
        <w:tc>
          <w:tcPr>
            <w:tcW w:w="2235" w:type="dxa"/>
            <w:shd w:val="clear" w:color="auto" w:fill="E0E0E0"/>
            <w:vAlign w:val="bottom"/>
          </w:tcPr>
          <w:p w14:paraId="7421DA80"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1C868A5" w14:textId="77777777" w:rsidR="00A42662" w:rsidRPr="0051728E" w:rsidRDefault="00A42662" w:rsidP="00221CE8">
            <w:pPr>
              <w:rPr>
                <w:rFonts w:ascii="Trebuchet MS" w:hAnsi="Trebuchet MS" w:cs="Trebuchet MS"/>
                <w:sz w:val="18"/>
                <w:szCs w:val="18"/>
              </w:rPr>
            </w:pPr>
            <w:r w:rsidRPr="00833883">
              <w:rPr>
                <w:rFonts w:ascii="Trebuchet MS" w:hAnsi="Trebuchet MS" w:cs="Trebuchet MS"/>
                <w:sz w:val="18"/>
                <w:szCs w:val="18"/>
              </w:rPr>
              <w:t>Afstemningssted</w:t>
            </w:r>
          </w:p>
        </w:tc>
      </w:tr>
      <w:tr w:rsidR="00A42662" w:rsidRPr="0051728E" w14:paraId="16392AF8" w14:textId="77777777" w:rsidTr="00221CE8">
        <w:trPr>
          <w:trHeight w:hRule="exact" w:val="255"/>
        </w:trPr>
        <w:tc>
          <w:tcPr>
            <w:tcW w:w="2235" w:type="dxa"/>
            <w:shd w:val="clear" w:color="auto" w:fill="E0E0E0"/>
            <w:vAlign w:val="bottom"/>
          </w:tcPr>
          <w:p w14:paraId="4F04167B"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ADF5E7F" w14:textId="77777777" w:rsidR="00A42662" w:rsidRDefault="00C76DCC" w:rsidP="00221CE8">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A42662">
              <w:rPr>
                <w:rFonts w:ascii="Trebuchet MS" w:hAnsi="Trebuchet MS"/>
                <w:sz w:val="18"/>
                <w:szCs w:val="18"/>
              </w:rPr>
              <w:t>03</w:t>
            </w:r>
          </w:p>
        </w:tc>
      </w:tr>
      <w:tr w:rsidR="00A42662" w:rsidRPr="0051728E" w14:paraId="22CA022D" w14:textId="77777777" w:rsidTr="00221CE8">
        <w:trPr>
          <w:trHeight w:hRule="exact" w:val="255"/>
        </w:trPr>
        <w:tc>
          <w:tcPr>
            <w:tcW w:w="2235" w:type="dxa"/>
            <w:shd w:val="clear" w:color="auto" w:fill="E0E0E0"/>
            <w:vAlign w:val="bottom"/>
          </w:tcPr>
          <w:p w14:paraId="2A323719"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3788D1A" w14:textId="77777777" w:rsidR="00A42662" w:rsidRPr="00F279E4" w:rsidRDefault="00DD4DAE" w:rsidP="00221CE8">
            <w:pPr>
              <w:rPr>
                <w:rFonts w:ascii="Trebuchet MS" w:hAnsi="Trebuchet MS" w:cs="Trebuchet MS"/>
                <w:sz w:val="18"/>
                <w:szCs w:val="18"/>
              </w:rPr>
            </w:pPr>
            <w:r>
              <w:rPr>
                <w:rFonts w:ascii="Trebuchet MS" w:hAnsi="Trebuchet MS" w:cs="Trebuchet MS"/>
                <w:sz w:val="18"/>
                <w:szCs w:val="18"/>
              </w:rPr>
              <w:t>Stedet hvor borgerne afgiver fysisk deres stemme i lokalområdet.</w:t>
            </w:r>
          </w:p>
        </w:tc>
      </w:tr>
      <w:tr w:rsidR="00A42662" w:rsidRPr="0051728E" w14:paraId="119C77CB" w14:textId="77777777" w:rsidTr="00221CE8">
        <w:trPr>
          <w:trHeight w:hRule="exact" w:val="510"/>
        </w:trPr>
        <w:tc>
          <w:tcPr>
            <w:tcW w:w="2235" w:type="dxa"/>
            <w:shd w:val="clear" w:color="auto" w:fill="E0E0E0"/>
            <w:vAlign w:val="center"/>
          </w:tcPr>
          <w:p w14:paraId="3AC2491F"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A7BFCC2" w14:textId="77777777" w:rsidR="00A42662" w:rsidRPr="00D77840" w:rsidRDefault="00DD4DAE" w:rsidP="00221CE8">
            <w:pPr>
              <w:rPr>
                <w:rFonts w:ascii="Trebuchet MS" w:hAnsi="Trebuchet MS" w:cs="Trebuchet MS"/>
                <w:sz w:val="18"/>
                <w:szCs w:val="18"/>
              </w:rPr>
            </w:pPr>
            <w:r>
              <w:rPr>
                <w:rFonts w:ascii="Trebuchet MS" w:hAnsi="Trebuchet MS" w:cs="Trebuchet MS"/>
                <w:sz w:val="18"/>
                <w:szCs w:val="18"/>
              </w:rPr>
              <w:t>Stedet hvor borgerne afgiver fysisk deres stemme i lokalområdet. Går også under navnet valgsted.</w:t>
            </w:r>
            <w:r w:rsidR="00221CE8">
              <w:rPr>
                <w:rFonts w:ascii="Trebuchet MS" w:hAnsi="Trebuchet MS" w:cs="Trebuchet MS"/>
                <w:sz w:val="18"/>
                <w:szCs w:val="18"/>
              </w:rPr>
              <w:t xml:space="preserve"> </w:t>
            </w:r>
            <w:r w:rsidR="00221CE8" w:rsidRPr="00434502">
              <w:rPr>
                <w:rFonts w:ascii="Trebuchet MS" w:hAnsi="Trebuchet MS" w:cs="Trebuchet MS"/>
                <w:sz w:val="18"/>
                <w:szCs w:val="18"/>
              </w:rPr>
              <w:t>Afstemningsnummer er unikt inden for kommunen.</w:t>
            </w:r>
          </w:p>
        </w:tc>
      </w:tr>
      <w:tr w:rsidR="00A42662" w:rsidRPr="0051728E" w14:paraId="4BE7ABC3" w14:textId="77777777" w:rsidTr="00221CE8">
        <w:trPr>
          <w:trHeight w:hRule="exact" w:val="255"/>
        </w:trPr>
        <w:tc>
          <w:tcPr>
            <w:tcW w:w="2235" w:type="dxa"/>
            <w:shd w:val="clear" w:color="auto" w:fill="E0E0E0"/>
            <w:vAlign w:val="bottom"/>
          </w:tcPr>
          <w:p w14:paraId="3AAC6E01" w14:textId="77777777" w:rsidR="00A42662" w:rsidRPr="0051728E" w:rsidRDefault="00A42662" w:rsidP="00221CE8">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404EC3E"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 xml:space="preserve">Oplyse sagsbehandler og borger via selvbetjeningsløsninger, hvilken </w:t>
            </w:r>
            <w:r w:rsidR="00DD4DAE">
              <w:rPr>
                <w:rFonts w:ascii="Trebuchet MS" w:hAnsi="Trebuchet MS" w:cs="Trebuchet MS"/>
                <w:sz w:val="18"/>
                <w:szCs w:val="18"/>
              </w:rPr>
              <w:t>afstemningssted de skal benytte</w:t>
            </w:r>
            <w:r>
              <w:rPr>
                <w:rFonts w:ascii="Trebuchet MS" w:hAnsi="Trebuchet MS" w:cs="Trebuchet MS"/>
                <w:sz w:val="18"/>
                <w:szCs w:val="18"/>
              </w:rPr>
              <w:t>.</w:t>
            </w:r>
          </w:p>
        </w:tc>
      </w:tr>
      <w:tr w:rsidR="00A42662" w:rsidRPr="0051728E" w14:paraId="36605713" w14:textId="77777777" w:rsidTr="00221CE8">
        <w:trPr>
          <w:trHeight w:hRule="exact" w:val="255"/>
        </w:trPr>
        <w:tc>
          <w:tcPr>
            <w:tcW w:w="2235" w:type="dxa"/>
            <w:shd w:val="clear" w:color="auto" w:fill="E0E0E0"/>
            <w:vAlign w:val="bottom"/>
          </w:tcPr>
          <w:p w14:paraId="11B53C3F" w14:textId="77777777" w:rsidR="00A42662" w:rsidRPr="0051728E" w:rsidRDefault="00A42662" w:rsidP="00221CE8">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0D4FFA5" w14:textId="77777777" w:rsidR="00A42662" w:rsidRPr="00FE3FC3" w:rsidRDefault="00A42662" w:rsidP="00221CE8">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A42662" w:rsidRPr="0051728E" w14:paraId="252D94E7" w14:textId="77777777" w:rsidTr="00221CE8">
        <w:trPr>
          <w:trHeight w:hRule="exact" w:val="255"/>
        </w:trPr>
        <w:tc>
          <w:tcPr>
            <w:tcW w:w="2235" w:type="dxa"/>
            <w:shd w:val="clear" w:color="auto" w:fill="E0E0E0"/>
            <w:vAlign w:val="bottom"/>
          </w:tcPr>
          <w:p w14:paraId="28F95097" w14:textId="77777777" w:rsidR="00A42662" w:rsidRPr="00492FFE" w:rsidRDefault="006A595F" w:rsidP="00221CE8">
            <w:pPr>
              <w:rPr>
                <w:rFonts w:ascii="Trebuchet MS" w:hAnsi="Trebuchet MS" w:cs="Trebuchet MS"/>
                <w:sz w:val="18"/>
                <w:szCs w:val="18"/>
              </w:rPr>
            </w:pPr>
            <w:proofErr w:type="spellStart"/>
            <w:r w:rsidRPr="00E45822">
              <w:rPr>
                <w:rFonts w:ascii="Trebuchet MS" w:hAnsi="Trebuchet MS" w:cs="Trebuchet MS"/>
                <w:sz w:val="18"/>
                <w:szCs w:val="18"/>
              </w:rPr>
              <w:t>Noegle</w:t>
            </w:r>
            <w:r w:rsidR="00A42662" w:rsidRPr="00492FFE">
              <w:rPr>
                <w:rFonts w:ascii="Trebuchet MS" w:hAnsi="Trebuchet MS" w:cs="Trebuchet MS"/>
                <w:sz w:val="18"/>
                <w:szCs w:val="18"/>
              </w:rPr>
              <w:t>_ord</w:t>
            </w:r>
            <w:proofErr w:type="spellEnd"/>
          </w:p>
        </w:tc>
        <w:tc>
          <w:tcPr>
            <w:tcW w:w="11340" w:type="dxa"/>
            <w:shd w:val="clear" w:color="auto" w:fill="FFFFFF"/>
            <w:vAlign w:val="bottom"/>
          </w:tcPr>
          <w:p w14:paraId="7F957EC7" w14:textId="77777777" w:rsidR="00A42662" w:rsidRPr="00492FFE" w:rsidRDefault="00DD4DAE" w:rsidP="00221CE8">
            <w:pPr>
              <w:autoSpaceDE w:val="0"/>
              <w:autoSpaceDN w:val="0"/>
              <w:adjustRightInd w:val="0"/>
              <w:rPr>
                <w:rFonts w:ascii="Trebuchet MS" w:hAnsi="Trebuchet MS" w:cs="Trebuchet MS"/>
                <w:sz w:val="18"/>
                <w:szCs w:val="18"/>
              </w:rPr>
            </w:pPr>
            <w:r>
              <w:rPr>
                <w:rFonts w:ascii="Trebuchet MS" w:hAnsi="Trebuchet MS" w:cs="Trebuchet MS"/>
                <w:sz w:val="18"/>
                <w:szCs w:val="18"/>
              </w:rPr>
              <w:t>Valgsted, Valg</w:t>
            </w:r>
          </w:p>
        </w:tc>
      </w:tr>
      <w:tr w:rsidR="00A42662" w:rsidRPr="0051728E" w14:paraId="23D8CE3E" w14:textId="77777777" w:rsidTr="00221CE8">
        <w:trPr>
          <w:trHeight w:hRule="exact" w:val="255"/>
        </w:trPr>
        <w:tc>
          <w:tcPr>
            <w:tcW w:w="2235" w:type="dxa"/>
            <w:shd w:val="clear" w:color="auto" w:fill="E0E0E0"/>
            <w:vAlign w:val="bottom"/>
          </w:tcPr>
          <w:p w14:paraId="60B61817"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4C710B5" w14:textId="77777777" w:rsidR="00A42662" w:rsidRPr="0051728E" w:rsidRDefault="00DD4DAE" w:rsidP="00221CE8">
            <w:pPr>
              <w:rPr>
                <w:rFonts w:ascii="Trebuchet MS" w:hAnsi="Trebuchet MS" w:cs="Trebuchet MS"/>
                <w:sz w:val="18"/>
                <w:szCs w:val="18"/>
              </w:rPr>
            </w:pPr>
            <w:r>
              <w:rPr>
                <w:rFonts w:ascii="Trebuchet MS" w:hAnsi="Trebuchet MS" w:cs="Trebuchet MS"/>
                <w:sz w:val="18"/>
                <w:szCs w:val="18"/>
              </w:rPr>
              <w:t>Punkt</w:t>
            </w:r>
          </w:p>
        </w:tc>
      </w:tr>
      <w:tr w:rsidR="00A42662" w:rsidRPr="0051728E" w14:paraId="7BAB5823" w14:textId="77777777" w:rsidTr="00221CE8">
        <w:trPr>
          <w:trHeight w:hRule="exact" w:val="255"/>
        </w:trPr>
        <w:tc>
          <w:tcPr>
            <w:tcW w:w="2235" w:type="dxa"/>
            <w:shd w:val="clear" w:color="auto" w:fill="E0E0E0"/>
            <w:vAlign w:val="bottom"/>
          </w:tcPr>
          <w:p w14:paraId="4F6CD5DF" w14:textId="77777777" w:rsidR="00A42662" w:rsidRPr="00FE3FC3" w:rsidRDefault="00A42662" w:rsidP="00221CE8">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D55B271" w14:textId="77777777" w:rsidR="00A42662" w:rsidRPr="00FE3FC3" w:rsidRDefault="00A42662" w:rsidP="00221CE8">
            <w:pPr>
              <w:rPr>
                <w:rFonts w:ascii="Trebuchet MS" w:hAnsi="Trebuchet MS" w:cs="Trebuchet MS"/>
                <w:sz w:val="18"/>
                <w:szCs w:val="18"/>
              </w:rPr>
            </w:pPr>
          </w:p>
        </w:tc>
      </w:tr>
      <w:tr w:rsidR="000C68CF" w:rsidRPr="00186E64" w14:paraId="7ACBA19C" w14:textId="77777777" w:rsidTr="00221CE8">
        <w:trPr>
          <w:trHeight w:hRule="exact" w:val="255"/>
        </w:trPr>
        <w:tc>
          <w:tcPr>
            <w:tcW w:w="2235" w:type="dxa"/>
            <w:shd w:val="clear" w:color="auto" w:fill="E0E0E0"/>
            <w:vAlign w:val="bottom"/>
          </w:tcPr>
          <w:p w14:paraId="776134AB" w14:textId="77777777" w:rsidR="000C68CF" w:rsidRPr="00C97CC9" w:rsidRDefault="0089156A" w:rsidP="00221CE8">
            <w:pPr>
              <w:rPr>
                <w:rFonts w:ascii="Trebuchet MS" w:hAnsi="Trebuchet MS" w:cs="Trebuchet MS"/>
                <w:b/>
                <w:sz w:val="18"/>
                <w:szCs w:val="18"/>
              </w:rPr>
            </w:pPr>
            <w:proofErr w:type="spellStart"/>
            <w:r w:rsidRPr="00C97CC9">
              <w:rPr>
                <w:rFonts w:ascii="Trebuchet MS" w:hAnsi="Trebuchet MS" w:cs="Trebuchet MS"/>
                <w:b/>
                <w:sz w:val="18"/>
                <w:szCs w:val="18"/>
              </w:rPr>
              <w:t>KLE_koder</w:t>
            </w:r>
            <w:proofErr w:type="spellEnd"/>
          </w:p>
        </w:tc>
        <w:tc>
          <w:tcPr>
            <w:tcW w:w="11340" w:type="dxa"/>
            <w:shd w:val="clear" w:color="auto" w:fill="FFFFFF"/>
            <w:vAlign w:val="bottom"/>
          </w:tcPr>
          <w:p w14:paraId="672E6AFF" w14:textId="266DA705" w:rsidR="000C68CF" w:rsidRPr="00A67871" w:rsidRDefault="0053190B" w:rsidP="00221CE8">
            <w:pPr>
              <w:rPr>
                <w:rFonts w:ascii="Trebuchet MS" w:hAnsi="Trebuchet MS" w:cs="Trebuchet MS"/>
                <w:sz w:val="18"/>
                <w:szCs w:val="18"/>
              </w:rPr>
            </w:pPr>
            <w:r w:rsidRPr="00A67871">
              <w:rPr>
                <w:rFonts w:ascii="Trebuchet MS" w:hAnsi="Trebuchet MS" w:cs="Trebuchet MS"/>
                <w:color w:val="4F81BD"/>
                <w:sz w:val="18"/>
                <w:szCs w:val="18"/>
              </w:rPr>
              <w:t>84.00.00</w:t>
            </w:r>
          </w:p>
        </w:tc>
      </w:tr>
    </w:tbl>
    <w:p w14:paraId="39642E94" w14:textId="77777777" w:rsidR="00F13750" w:rsidRPr="00A32757" w:rsidRDefault="00380C13" w:rsidP="00F13750">
      <w:pPr>
        <w:pStyle w:val="Overskrift6"/>
      </w:pPr>
      <w:r>
        <w:t>5.8.</w:t>
      </w:r>
      <w:r w:rsidR="00F13750">
        <w:t>4.</w:t>
      </w:r>
      <w:r w:rsidR="00AE57D6">
        <w:t>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23475CF2" w14:textId="77777777" w:rsidTr="00735C78">
        <w:trPr>
          <w:trHeight w:hRule="exact" w:val="255"/>
        </w:trPr>
        <w:tc>
          <w:tcPr>
            <w:tcW w:w="4503" w:type="dxa"/>
            <w:shd w:val="clear" w:color="auto" w:fill="D9D9D9"/>
            <w:vAlign w:val="center"/>
          </w:tcPr>
          <w:p w14:paraId="535BB104"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7FA2CAB4"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Beskrivelse</w:t>
            </w:r>
          </w:p>
        </w:tc>
      </w:tr>
      <w:tr w:rsidR="00F13750" w:rsidRPr="0051728E" w14:paraId="0E0CD31D" w14:textId="77777777" w:rsidTr="00735C78">
        <w:trPr>
          <w:trHeight w:hRule="exact" w:val="709"/>
        </w:trPr>
        <w:tc>
          <w:tcPr>
            <w:tcW w:w="4503" w:type="dxa"/>
            <w:shd w:val="clear" w:color="auto" w:fill="E0E0E0"/>
            <w:vAlign w:val="center"/>
          </w:tcPr>
          <w:p w14:paraId="03C565A4" w14:textId="77777777" w:rsidR="00F13750" w:rsidRPr="00024C60" w:rsidRDefault="00F13750" w:rsidP="00221CE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6D9011F" w14:textId="77777777" w:rsidR="00F13750" w:rsidRPr="00024C60" w:rsidRDefault="00DD4DAE" w:rsidP="00221CE8">
            <w:pPr>
              <w:rPr>
                <w:rFonts w:ascii="Trebuchet MS" w:hAnsi="Trebuchet MS" w:cs="Trebuchet MS"/>
                <w:sz w:val="18"/>
                <w:szCs w:val="18"/>
              </w:rPr>
            </w:pPr>
            <w:r>
              <w:rPr>
                <w:rFonts w:ascii="Trebuchet MS" w:hAnsi="Trebuchet MS" w:cs="Trebuchet MS"/>
                <w:sz w:val="18"/>
                <w:szCs w:val="18"/>
              </w:rPr>
              <w:t xml:space="preserve">Ofte foreligger der en liste over adresserne, som kan direkte </w:t>
            </w:r>
            <w:r w:rsidR="004561CA" w:rsidRPr="003A52C1">
              <w:rPr>
                <w:rFonts w:ascii="Trebuchet MS" w:hAnsi="Trebuchet MS" w:cs="Trebuchet MS"/>
                <w:sz w:val="18"/>
                <w:szCs w:val="18"/>
              </w:rPr>
              <w:t>registreres</w:t>
            </w:r>
            <w:r>
              <w:rPr>
                <w:rFonts w:ascii="Trebuchet MS" w:hAnsi="Trebuchet MS" w:cs="Trebuchet MS"/>
                <w:sz w:val="18"/>
                <w:szCs w:val="18"/>
              </w:rPr>
              <w:t xml:space="preserve"> eller findes frem via en adressesøgning. Snap til adressepunktet på bygningen eller placere tæt på indgang/lokalet som forventes benyttet.</w:t>
            </w:r>
          </w:p>
        </w:tc>
      </w:tr>
      <w:tr w:rsidR="00F13750" w:rsidRPr="0051728E" w14:paraId="3E0A3FC7" w14:textId="77777777" w:rsidTr="00735C78">
        <w:trPr>
          <w:trHeight w:hRule="exact" w:val="255"/>
        </w:trPr>
        <w:tc>
          <w:tcPr>
            <w:tcW w:w="4503" w:type="dxa"/>
            <w:shd w:val="clear" w:color="auto" w:fill="E0E0E0"/>
            <w:vAlign w:val="center"/>
          </w:tcPr>
          <w:p w14:paraId="1D0BB2A4"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64D0EC68"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Opdeles i type af sted/bygning der benyttes og hvilket afstemningssted.</w:t>
            </w:r>
          </w:p>
        </w:tc>
      </w:tr>
      <w:tr w:rsidR="00F13750" w:rsidRPr="0051728E" w14:paraId="5DB19440" w14:textId="77777777" w:rsidTr="00735C78">
        <w:trPr>
          <w:trHeight w:hRule="exact" w:val="255"/>
        </w:trPr>
        <w:tc>
          <w:tcPr>
            <w:tcW w:w="4503" w:type="dxa"/>
            <w:shd w:val="clear" w:color="auto" w:fill="E0E0E0"/>
            <w:vAlign w:val="center"/>
          </w:tcPr>
          <w:p w14:paraId="2A3D81A6"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14A3744E"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w:t>
            </w:r>
          </w:p>
        </w:tc>
      </w:tr>
      <w:tr w:rsidR="00F13750" w:rsidRPr="0051728E" w14:paraId="30AB6453" w14:textId="77777777" w:rsidTr="00735C78">
        <w:trPr>
          <w:trHeight w:hRule="exact" w:val="255"/>
        </w:trPr>
        <w:tc>
          <w:tcPr>
            <w:tcW w:w="4503" w:type="dxa"/>
            <w:shd w:val="clear" w:color="auto" w:fill="E0E0E0"/>
            <w:vAlign w:val="center"/>
          </w:tcPr>
          <w:p w14:paraId="009132C5"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center"/>
          </w:tcPr>
          <w:p w14:paraId="5D556909" w14:textId="77777777" w:rsidR="00F13750" w:rsidRPr="00024C60" w:rsidRDefault="00F13750" w:rsidP="00F13750">
            <w:pPr>
              <w:rPr>
                <w:rFonts w:ascii="Trebuchet MS" w:hAnsi="Trebuchet MS" w:cs="Trebuchet MS"/>
                <w:sz w:val="18"/>
                <w:szCs w:val="18"/>
              </w:rPr>
            </w:pPr>
          </w:p>
        </w:tc>
      </w:tr>
      <w:tr w:rsidR="00F13750" w:rsidRPr="0051728E" w14:paraId="171C2E79" w14:textId="77777777" w:rsidTr="00735C78">
        <w:trPr>
          <w:trHeight w:hRule="exact" w:val="255"/>
        </w:trPr>
        <w:tc>
          <w:tcPr>
            <w:tcW w:w="4503" w:type="dxa"/>
            <w:shd w:val="clear" w:color="auto" w:fill="E0E0E0"/>
            <w:vAlign w:val="center"/>
          </w:tcPr>
          <w:p w14:paraId="3A34923A"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0DDA9F41"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Bør ikke være i nærhed af hinanden under normale forhold.</w:t>
            </w:r>
          </w:p>
        </w:tc>
      </w:tr>
      <w:tr w:rsidR="00F13750" w:rsidRPr="0051728E" w14:paraId="5E05B8D7" w14:textId="77777777" w:rsidTr="00735C78">
        <w:trPr>
          <w:trHeight w:hRule="exact" w:val="255"/>
        </w:trPr>
        <w:tc>
          <w:tcPr>
            <w:tcW w:w="4503" w:type="dxa"/>
            <w:shd w:val="clear" w:color="auto" w:fill="E0E0E0"/>
            <w:vAlign w:val="center"/>
          </w:tcPr>
          <w:p w14:paraId="2F2F91BA"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4EF66822"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BBR-adresse eller tilsvarende adressetema.</w:t>
            </w:r>
          </w:p>
        </w:tc>
      </w:tr>
    </w:tbl>
    <w:p w14:paraId="2CC582E9" w14:textId="77777777" w:rsidR="00FC1231" w:rsidRPr="00EA7338" w:rsidRDefault="00380C13" w:rsidP="00EA7338">
      <w:pPr>
        <w:pStyle w:val="Overskrift2"/>
      </w:pPr>
      <w:bookmarkStart w:id="344" w:name="_Toc63351471"/>
      <w:bookmarkStart w:id="345" w:name="_Toc292865513"/>
      <w:r w:rsidRPr="00EA7338">
        <w:t>5.8.</w:t>
      </w:r>
      <w:r w:rsidR="00FC1231" w:rsidRPr="00EA7338">
        <w:t>5 Afstemningsområde (5</w:t>
      </w:r>
      <w:r w:rsidRPr="00EA7338">
        <w:t>7</w:t>
      </w:r>
      <w:r w:rsidR="00FC1231" w:rsidRPr="00EA7338">
        <w:t>04)</w:t>
      </w:r>
      <w:r w:rsidR="00FC1231" w:rsidRPr="00576460">
        <w:t xml:space="preserve"> </w:t>
      </w:r>
      <w:r w:rsidR="00625FA9" w:rsidRPr="00576460">
        <w:t>*</w:t>
      </w:r>
      <w:bookmarkEnd w:id="344"/>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391"/>
        <w:gridCol w:w="1245"/>
        <w:gridCol w:w="3147"/>
        <w:gridCol w:w="1243"/>
        <w:gridCol w:w="1356"/>
        <w:gridCol w:w="1291"/>
        <w:gridCol w:w="2930"/>
      </w:tblGrid>
      <w:tr w:rsidR="006B5889" w:rsidRPr="0051728E" w14:paraId="68EC4F64" w14:textId="77777777" w:rsidTr="006B5889">
        <w:tc>
          <w:tcPr>
            <w:tcW w:w="2391" w:type="dxa"/>
            <w:tcBorders>
              <w:bottom w:val="single" w:sz="4" w:space="0" w:color="auto"/>
            </w:tcBorders>
            <w:shd w:val="clear" w:color="auto" w:fill="D9D9D9"/>
            <w:vAlign w:val="center"/>
          </w:tcPr>
          <w:p w14:paraId="303BE310" w14:textId="77777777" w:rsidR="006B5889" w:rsidRPr="009367BB" w:rsidRDefault="006B5889" w:rsidP="006B5889">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45" w:type="dxa"/>
            <w:tcBorders>
              <w:bottom w:val="single" w:sz="4" w:space="0" w:color="auto"/>
            </w:tcBorders>
            <w:shd w:val="clear" w:color="auto" w:fill="D9D9D9"/>
            <w:vAlign w:val="center"/>
          </w:tcPr>
          <w:p w14:paraId="05DE987C" w14:textId="7E4DC07C" w:rsidR="006B5889" w:rsidRPr="009367BB" w:rsidRDefault="006B5889" w:rsidP="006B5889">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147" w:type="dxa"/>
            <w:tcBorders>
              <w:bottom w:val="single" w:sz="4" w:space="0" w:color="auto"/>
            </w:tcBorders>
            <w:shd w:val="clear" w:color="auto" w:fill="D9D9D9"/>
            <w:vAlign w:val="center"/>
          </w:tcPr>
          <w:p w14:paraId="0482A78F" w14:textId="6FF0D9C0"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Formål</w:t>
            </w:r>
          </w:p>
        </w:tc>
        <w:tc>
          <w:tcPr>
            <w:tcW w:w="1243" w:type="dxa"/>
            <w:tcBorders>
              <w:bottom w:val="single" w:sz="4" w:space="0" w:color="auto"/>
            </w:tcBorders>
            <w:shd w:val="clear" w:color="auto" w:fill="D9D9D9"/>
            <w:vAlign w:val="center"/>
          </w:tcPr>
          <w:p w14:paraId="2362C06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E7BE80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91" w:type="dxa"/>
            <w:tcBorders>
              <w:bottom w:val="single" w:sz="4" w:space="0" w:color="auto"/>
            </w:tcBorders>
            <w:shd w:val="clear" w:color="auto" w:fill="D9D9D9"/>
            <w:vAlign w:val="center"/>
          </w:tcPr>
          <w:p w14:paraId="12812402" w14:textId="77777777" w:rsidR="006B5889" w:rsidRPr="009367BB" w:rsidRDefault="006B5889" w:rsidP="006B5889">
            <w:pPr>
              <w:autoSpaceDE w:val="0"/>
              <w:autoSpaceDN w:val="0"/>
              <w:adjustRightInd w:val="0"/>
              <w:rPr>
                <w:rFonts w:ascii="Trebuchet MS" w:hAnsi="Trebuchet MS" w:cs="Trebuchet MS"/>
                <w:b/>
                <w:bCs/>
                <w:sz w:val="18"/>
                <w:szCs w:val="18"/>
              </w:rPr>
            </w:pPr>
            <w:r>
              <w:rPr>
                <w:rFonts w:ascii="Trebuchet MS" w:hAnsi="Trebuchet MS" w:cs="Trebuchet MS"/>
                <w:b/>
                <w:bCs/>
                <w:sz w:val="18"/>
                <w:szCs w:val="18"/>
              </w:rPr>
              <w:t>Obligatorisk</w:t>
            </w:r>
            <w:r w:rsidRPr="009367BB">
              <w:rPr>
                <w:rFonts w:ascii="Trebuchet MS" w:hAnsi="Trebuchet MS" w:cs="Trebuchet MS"/>
                <w:b/>
                <w:bCs/>
                <w:sz w:val="18"/>
                <w:szCs w:val="18"/>
              </w:rPr>
              <w:t>/</w:t>
            </w:r>
          </w:p>
          <w:p w14:paraId="7F4F192E"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frit</w:t>
            </w:r>
          </w:p>
        </w:tc>
        <w:tc>
          <w:tcPr>
            <w:tcW w:w="2930" w:type="dxa"/>
            <w:shd w:val="clear" w:color="auto" w:fill="D9D9D9"/>
            <w:vAlign w:val="center"/>
          </w:tcPr>
          <w:p w14:paraId="188607F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Eksempel</w:t>
            </w:r>
          </w:p>
        </w:tc>
      </w:tr>
      <w:tr w:rsidR="006B5889" w:rsidRPr="00CE1917" w14:paraId="48AA1252" w14:textId="77777777" w:rsidTr="00C37B85">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center"/>
          </w:tcPr>
          <w:p w14:paraId="4CAEA62A" w14:textId="77777777" w:rsidR="006B5889" w:rsidRPr="00786299" w:rsidRDefault="006B5889" w:rsidP="006B5889">
            <w:pPr>
              <w:rPr>
                <w:sz w:val="16"/>
                <w:szCs w:val="16"/>
              </w:rPr>
            </w:pPr>
            <w:proofErr w:type="spellStart"/>
            <w:r w:rsidRPr="00786299">
              <w:rPr>
                <w:rFonts w:ascii="Trebuchet MS" w:hAnsi="Trebuchet MS"/>
                <w:sz w:val="18"/>
                <w:szCs w:val="18"/>
              </w:rPr>
              <w:t>afstemningsomraade_nr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vAlign w:val="center"/>
          </w:tcPr>
          <w:p w14:paraId="730073CC" w14:textId="74BE0D56" w:rsidR="006B5889" w:rsidRPr="00786299"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6329763E" w14:textId="478C78BB" w:rsidR="006B5889" w:rsidRPr="00786299" w:rsidRDefault="006B5889" w:rsidP="006B5889">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tc>
      </w:tr>
      <w:tr w:rsidR="006B5889" w:rsidRPr="00CE1917" w14:paraId="4E27F2A8" w14:textId="77777777" w:rsidTr="00C37B85">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3F8DBFE9" w14:textId="77777777" w:rsidR="006B5889" w:rsidRPr="00786299" w:rsidRDefault="006B5889" w:rsidP="006B5889">
            <w:pPr>
              <w:rPr>
                <w:rFonts w:ascii="Trebuchet MS" w:hAnsi="Trebuchet MS"/>
                <w:sz w:val="18"/>
                <w:szCs w:val="18"/>
              </w:rPr>
            </w:pPr>
            <w:proofErr w:type="spellStart"/>
            <w:r w:rsidRPr="00786299">
              <w:rPr>
                <w:rFonts w:ascii="Trebuchet MS" w:hAnsi="Trebuchet MS"/>
                <w:sz w:val="18"/>
                <w:szCs w:val="18"/>
              </w:rPr>
              <w:t>afstemningsomraade_navn</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vAlign w:val="bottom"/>
          </w:tcPr>
          <w:p w14:paraId="5FC5D934" w14:textId="3A12A4B0" w:rsidR="006B5889" w:rsidRPr="00786299"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C082B9B" w14:textId="73675F74" w:rsidR="006B5889" w:rsidRPr="00786299" w:rsidRDefault="006B5889" w:rsidP="006B5889">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p w14:paraId="207DAA9C" w14:textId="77777777" w:rsidR="006B5889" w:rsidRPr="00786299" w:rsidRDefault="006B5889" w:rsidP="006B5889">
            <w:pPr>
              <w:rPr>
                <w:rFonts w:ascii="Trebuchet MS" w:hAnsi="Trebuchet MS" w:cs="Trebuchet MS"/>
                <w:sz w:val="18"/>
                <w:szCs w:val="18"/>
              </w:rPr>
            </w:pPr>
          </w:p>
          <w:p w14:paraId="1006D939" w14:textId="77777777" w:rsidR="006B5889" w:rsidRPr="00786299" w:rsidRDefault="006B5889" w:rsidP="006B5889">
            <w:pPr>
              <w:rPr>
                <w:rFonts w:ascii="Trebuchet MS" w:hAnsi="Trebuchet MS" w:cs="Trebuchet MS"/>
                <w:sz w:val="18"/>
                <w:szCs w:val="18"/>
              </w:rPr>
            </w:pPr>
          </w:p>
          <w:p w14:paraId="71C81C2C" w14:textId="77777777" w:rsidR="006B5889" w:rsidRPr="00786299" w:rsidRDefault="006B5889" w:rsidP="006B5889">
            <w:pPr>
              <w:jc w:val="center"/>
              <w:rPr>
                <w:rFonts w:ascii="Trebuchet MS" w:hAnsi="Trebuchet MS" w:cs="Trebuchet MS"/>
                <w:sz w:val="18"/>
                <w:szCs w:val="18"/>
              </w:rPr>
            </w:pPr>
          </w:p>
          <w:p w14:paraId="24EDB43B" w14:textId="77777777" w:rsidR="006B5889" w:rsidRPr="00786299" w:rsidRDefault="006B5889" w:rsidP="006B5889">
            <w:pPr>
              <w:rPr>
                <w:rFonts w:ascii="Trebuchet MS" w:hAnsi="Trebuchet MS" w:cs="Trebuchet MS"/>
                <w:sz w:val="18"/>
                <w:szCs w:val="18"/>
              </w:rPr>
            </w:pPr>
          </w:p>
        </w:tc>
      </w:tr>
      <w:tr w:rsidR="006B5889" w:rsidRPr="00CE1917" w14:paraId="0B242AEB"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D9D9D9"/>
            <w:vAlign w:val="bottom"/>
          </w:tcPr>
          <w:p w14:paraId="6D94EBD9"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opstillingskreds_nr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FFFFFF"/>
            <w:vAlign w:val="bottom"/>
          </w:tcPr>
          <w:p w14:paraId="2EA3748D" w14:textId="20FBDEA1" w:rsidR="006B5889" w:rsidRDefault="006B5889" w:rsidP="006B5889">
            <w:pPr>
              <w:rPr>
                <w:rFonts w:ascii="Trebuchet MS" w:hAnsi="Trebuchet MS"/>
                <w:sz w:val="18"/>
                <w:szCs w:val="18"/>
              </w:rPr>
            </w:pPr>
            <w:proofErr w:type="spellStart"/>
            <w:r>
              <w:rPr>
                <w:rFonts w:ascii="Trebuchet MS" w:hAnsi="Trebuchet MS" w:cs="Trebuchet MS"/>
                <w:bCs/>
                <w:sz w:val="18"/>
                <w:szCs w:val="18"/>
              </w:rPr>
              <w:t>opstkre_nr</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FFFFFF"/>
            <w:vAlign w:val="bottom"/>
          </w:tcPr>
          <w:p w14:paraId="0528D55A" w14:textId="442A87AB" w:rsidR="006B5889" w:rsidRPr="00432FE5" w:rsidRDefault="006B5889" w:rsidP="006B5889">
            <w:pPr>
              <w:rPr>
                <w:rFonts w:ascii="Trebuchet MS" w:hAnsi="Trebuchet MS"/>
                <w:sz w:val="18"/>
                <w:szCs w:val="18"/>
              </w:rPr>
            </w:pPr>
            <w:r>
              <w:rPr>
                <w:rFonts w:ascii="Trebuchet MS" w:hAnsi="Trebuchet MS"/>
                <w:sz w:val="18"/>
                <w:szCs w:val="18"/>
              </w:rPr>
              <w:t xml:space="preserve">Opstillingskredsens nummer jf. </w:t>
            </w:r>
            <w:proofErr w:type="gramStart"/>
            <w:r>
              <w:rPr>
                <w:rFonts w:ascii="Trebuchet MS" w:hAnsi="Trebuchet MS"/>
                <w:sz w:val="18"/>
                <w:szCs w:val="18"/>
              </w:rPr>
              <w:t>LBK bilag</w:t>
            </w:r>
            <w:proofErr w:type="gramEnd"/>
            <w:r>
              <w:rPr>
                <w:rFonts w:ascii="Trebuchet MS" w:hAnsi="Trebuchet MS"/>
                <w:sz w:val="18"/>
                <w:szCs w:val="18"/>
              </w:rPr>
              <w:t xml:space="preserve"> 1</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A8D985E"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51B0A3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1 – 92</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2964B9ED"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FFFFFF"/>
            <w:vAlign w:val="bottom"/>
          </w:tcPr>
          <w:p w14:paraId="183D850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8 (Unikt for storkredsen)</w:t>
            </w:r>
          </w:p>
        </w:tc>
      </w:tr>
      <w:tr w:rsidR="006B5889" w:rsidRPr="00CE1917" w14:paraId="12AFB6F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058F2BA7"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opstillingskreds_navn</w:t>
            </w:r>
            <w:proofErr w:type="spellEnd"/>
          </w:p>
        </w:tc>
        <w:tc>
          <w:tcPr>
            <w:tcW w:w="1245" w:type="dxa"/>
            <w:tcBorders>
              <w:top w:val="single" w:sz="4" w:space="0" w:color="auto"/>
              <w:left w:val="single" w:sz="4" w:space="0" w:color="auto"/>
              <w:bottom w:val="single" w:sz="4" w:space="0" w:color="auto"/>
              <w:right w:val="single" w:sz="4" w:space="0" w:color="auto"/>
            </w:tcBorders>
            <w:vAlign w:val="bottom"/>
          </w:tcPr>
          <w:p w14:paraId="58AEF9F7" w14:textId="40E7B923" w:rsidR="006B5889" w:rsidRPr="007E0FF5" w:rsidRDefault="006B5889" w:rsidP="006B5889">
            <w:pPr>
              <w:rPr>
                <w:rFonts w:ascii="Trebuchet MS" w:hAnsi="Trebuchet MS" w:cs="Trebuchet MS"/>
                <w:sz w:val="18"/>
                <w:szCs w:val="18"/>
              </w:rPr>
            </w:pPr>
            <w:proofErr w:type="spellStart"/>
            <w:r>
              <w:rPr>
                <w:rFonts w:ascii="Trebuchet MS" w:hAnsi="Trebuchet MS" w:cs="Trebuchet MS"/>
                <w:bCs/>
                <w:sz w:val="18"/>
                <w:szCs w:val="18"/>
              </w:rPr>
              <w:t>opstkre_na</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auto"/>
            <w:vAlign w:val="bottom"/>
          </w:tcPr>
          <w:p w14:paraId="608A5492" w14:textId="4FBB1F5C" w:rsidR="006B5889" w:rsidRPr="00C776F6" w:rsidRDefault="006B5889" w:rsidP="006B5889">
            <w:pPr>
              <w:rPr>
                <w:rFonts w:ascii="Trebuchet MS" w:hAnsi="Trebuchet MS"/>
                <w:color w:val="FF0000"/>
                <w:sz w:val="18"/>
                <w:szCs w:val="18"/>
              </w:rPr>
            </w:pPr>
            <w:r w:rsidRPr="007E0FF5">
              <w:rPr>
                <w:rFonts w:ascii="Trebuchet MS" w:hAnsi="Trebuchet MS" w:cs="Trebuchet MS"/>
                <w:sz w:val="18"/>
                <w:szCs w:val="18"/>
              </w:rPr>
              <w:t>Opstillingskredsens navn</w:t>
            </w:r>
            <w:r>
              <w:rPr>
                <w:rFonts w:ascii="Trebuchet MS" w:hAnsi="Trebuchet MS"/>
                <w:color w:val="FF0000"/>
                <w:sz w:val="18"/>
                <w:szCs w:val="18"/>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bottom"/>
          </w:tcPr>
          <w:p w14:paraId="35DB5A0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3B18A098" w14:textId="77777777" w:rsidR="006B5889" w:rsidRPr="00CE1917" w:rsidRDefault="006B5889" w:rsidP="006B5889">
            <w:pPr>
              <w:rPr>
                <w:rFonts w:ascii="Trebuchet MS" w:hAnsi="Trebuchet MS" w:cs="Trebuchet MS"/>
                <w:sz w:val="18"/>
                <w:szCs w:val="18"/>
              </w:rPr>
            </w:pPr>
            <w:r w:rsidRPr="007E0FF5">
              <w:rPr>
                <w:rFonts w:ascii="Trebuchet MS" w:hAnsi="Trebuchet MS" w:cs="Trebuchet MS"/>
                <w:sz w:val="18"/>
                <w:szCs w:val="18"/>
              </w:rPr>
              <w:t>0-40 tegn</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3AD5C4F4"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auto"/>
            <w:vAlign w:val="bottom"/>
          </w:tcPr>
          <w:p w14:paraId="35F1A766"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Roskildekredsen</w:t>
            </w:r>
          </w:p>
        </w:tc>
      </w:tr>
      <w:tr w:rsidR="006B5889" w:rsidRPr="00CE1917" w14:paraId="1049E11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7A0B036F"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storkreds_nr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FFFFFF"/>
            <w:vAlign w:val="bottom"/>
          </w:tcPr>
          <w:p w14:paraId="7C7A97B8" w14:textId="42016966" w:rsidR="006B5889" w:rsidRDefault="006B5889" w:rsidP="006B5889">
            <w:pPr>
              <w:rPr>
                <w:rFonts w:ascii="Trebuchet MS" w:hAnsi="Trebuchet MS"/>
                <w:sz w:val="18"/>
                <w:szCs w:val="18"/>
              </w:rPr>
            </w:pPr>
            <w:proofErr w:type="spellStart"/>
            <w:r>
              <w:rPr>
                <w:rFonts w:ascii="Trebuchet MS" w:hAnsi="Trebuchet MS" w:cs="Trebuchet MS"/>
                <w:bCs/>
                <w:sz w:val="18"/>
                <w:szCs w:val="18"/>
              </w:rPr>
              <w:t>storkre_nr</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FFFFFF"/>
            <w:vAlign w:val="bottom"/>
          </w:tcPr>
          <w:p w14:paraId="138FB422" w14:textId="4BB86800" w:rsidR="006B5889" w:rsidRPr="00432FE5" w:rsidRDefault="006B5889" w:rsidP="006B5889">
            <w:pPr>
              <w:rPr>
                <w:rFonts w:ascii="Trebuchet MS" w:hAnsi="Trebuchet MS"/>
                <w:sz w:val="18"/>
                <w:szCs w:val="18"/>
              </w:rPr>
            </w:pPr>
            <w:r>
              <w:rPr>
                <w:rFonts w:ascii="Trebuchet MS" w:hAnsi="Trebuchet MS"/>
                <w:sz w:val="18"/>
                <w:szCs w:val="18"/>
              </w:rPr>
              <w:t xml:space="preserve">Storkredsens nummer jf. </w:t>
            </w:r>
            <w:proofErr w:type="gramStart"/>
            <w:r>
              <w:rPr>
                <w:rFonts w:ascii="Trebuchet MS" w:hAnsi="Trebuchet MS"/>
                <w:sz w:val="18"/>
                <w:szCs w:val="18"/>
              </w:rPr>
              <w:t>LBK bilag</w:t>
            </w:r>
            <w:proofErr w:type="gramEnd"/>
            <w:r>
              <w:rPr>
                <w:rFonts w:ascii="Trebuchet MS" w:hAnsi="Trebuchet MS"/>
                <w:sz w:val="18"/>
                <w:szCs w:val="18"/>
              </w:rPr>
              <w:t xml:space="preserve"> 1</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AFE4B1B"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5893FA9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1 – 10</w:t>
            </w:r>
          </w:p>
        </w:tc>
        <w:tc>
          <w:tcPr>
            <w:tcW w:w="1291" w:type="dxa"/>
            <w:tcBorders>
              <w:top w:val="single" w:sz="4" w:space="0" w:color="auto"/>
              <w:left w:val="single" w:sz="4" w:space="0" w:color="auto"/>
              <w:bottom w:val="single" w:sz="4" w:space="0" w:color="auto"/>
              <w:right w:val="single" w:sz="4" w:space="0" w:color="auto"/>
            </w:tcBorders>
            <w:shd w:val="clear" w:color="auto" w:fill="FFFFFF"/>
            <w:vAlign w:val="bottom"/>
          </w:tcPr>
          <w:p w14:paraId="40022E87"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FFFFFF"/>
            <w:vAlign w:val="bottom"/>
          </w:tcPr>
          <w:p w14:paraId="2EBFD48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5 (Unikt for landet)</w:t>
            </w:r>
          </w:p>
        </w:tc>
      </w:tr>
      <w:tr w:rsidR="006B5889" w:rsidRPr="00CE1917" w14:paraId="5BDAAFD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7D4D0E36"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storkreds_navn</w:t>
            </w:r>
            <w:proofErr w:type="spellEnd"/>
          </w:p>
        </w:tc>
        <w:tc>
          <w:tcPr>
            <w:tcW w:w="1245" w:type="dxa"/>
            <w:tcBorders>
              <w:top w:val="single" w:sz="4" w:space="0" w:color="auto"/>
              <w:left w:val="single" w:sz="4" w:space="0" w:color="auto"/>
              <w:bottom w:val="single" w:sz="4" w:space="0" w:color="auto"/>
              <w:right w:val="single" w:sz="4" w:space="0" w:color="auto"/>
            </w:tcBorders>
            <w:vAlign w:val="bottom"/>
          </w:tcPr>
          <w:p w14:paraId="66E08284" w14:textId="17AC3EBF" w:rsidR="006B5889" w:rsidRPr="007E0FF5" w:rsidRDefault="006B5889" w:rsidP="006B5889">
            <w:pPr>
              <w:rPr>
                <w:rFonts w:ascii="Trebuchet MS" w:hAnsi="Trebuchet MS" w:cs="Trebuchet MS"/>
                <w:sz w:val="18"/>
                <w:szCs w:val="18"/>
              </w:rPr>
            </w:pPr>
            <w:proofErr w:type="spellStart"/>
            <w:r>
              <w:rPr>
                <w:rFonts w:ascii="Trebuchet MS" w:hAnsi="Trebuchet MS" w:cs="Trebuchet MS"/>
                <w:bCs/>
                <w:sz w:val="18"/>
                <w:szCs w:val="18"/>
              </w:rPr>
              <w:t>storkre_na</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auto"/>
            <w:vAlign w:val="bottom"/>
          </w:tcPr>
          <w:p w14:paraId="10272C2D" w14:textId="061B783D" w:rsidR="006B5889" w:rsidRPr="00C776F6" w:rsidRDefault="006B5889" w:rsidP="006B5889">
            <w:pPr>
              <w:rPr>
                <w:rFonts w:ascii="Trebuchet MS" w:hAnsi="Trebuchet MS"/>
                <w:color w:val="FF0000"/>
                <w:sz w:val="18"/>
                <w:szCs w:val="18"/>
              </w:rPr>
            </w:pPr>
            <w:r w:rsidRPr="007E0FF5">
              <w:rPr>
                <w:rFonts w:ascii="Trebuchet MS" w:hAnsi="Trebuchet MS" w:cs="Trebuchet MS"/>
                <w:sz w:val="18"/>
                <w:szCs w:val="18"/>
              </w:rPr>
              <w:t>Storkredsens navn</w:t>
            </w:r>
            <w:r>
              <w:rPr>
                <w:rFonts w:ascii="Trebuchet MS" w:hAnsi="Trebuchet MS"/>
                <w:color w:val="FF0000"/>
                <w:sz w:val="18"/>
                <w:szCs w:val="18"/>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bottom"/>
          </w:tcPr>
          <w:p w14:paraId="49D665E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410F5708" w14:textId="77777777" w:rsidR="006B5889" w:rsidRPr="00CE1917" w:rsidRDefault="006B5889" w:rsidP="006B5889">
            <w:pPr>
              <w:rPr>
                <w:rFonts w:ascii="Trebuchet MS" w:hAnsi="Trebuchet MS" w:cs="Trebuchet MS"/>
                <w:sz w:val="18"/>
                <w:szCs w:val="18"/>
              </w:rPr>
            </w:pPr>
            <w:r w:rsidRPr="007E0FF5">
              <w:rPr>
                <w:rFonts w:ascii="Trebuchet MS" w:hAnsi="Trebuchet MS" w:cs="Trebuchet MS"/>
                <w:sz w:val="18"/>
                <w:szCs w:val="18"/>
              </w:rPr>
              <w:t>0-40 tegn</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048AB623"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auto"/>
            <w:vAlign w:val="bottom"/>
          </w:tcPr>
          <w:p w14:paraId="587A033A"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Sjælland Storkreds</w:t>
            </w:r>
          </w:p>
        </w:tc>
      </w:tr>
      <w:tr w:rsidR="006B5889" w:rsidRPr="00CE1917" w14:paraId="305DB775"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D9D9D9"/>
            <w:vAlign w:val="bottom"/>
          </w:tcPr>
          <w:p w14:paraId="6F98E142"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ansvar_revision</w:t>
            </w:r>
            <w:proofErr w:type="spellEnd"/>
          </w:p>
        </w:tc>
        <w:tc>
          <w:tcPr>
            <w:tcW w:w="1245" w:type="dxa"/>
            <w:tcBorders>
              <w:top w:val="single" w:sz="4" w:space="0" w:color="auto"/>
              <w:left w:val="single" w:sz="4" w:space="0" w:color="auto"/>
              <w:bottom w:val="nil"/>
              <w:right w:val="single" w:sz="4" w:space="0" w:color="auto"/>
            </w:tcBorders>
            <w:vAlign w:val="bottom"/>
          </w:tcPr>
          <w:p w14:paraId="5564C74D" w14:textId="00B57BE2" w:rsidR="006B5889" w:rsidRPr="00432FE5" w:rsidRDefault="006B5889" w:rsidP="006B5889">
            <w:pPr>
              <w:rPr>
                <w:rFonts w:ascii="Trebuchet MS" w:hAnsi="Trebuchet MS"/>
                <w:sz w:val="18"/>
                <w:szCs w:val="18"/>
              </w:rPr>
            </w:pPr>
            <w:proofErr w:type="spellStart"/>
            <w:r>
              <w:rPr>
                <w:rFonts w:ascii="Trebuchet MS" w:hAnsi="Trebuchet MS" w:cs="Trebuchet MS"/>
                <w:bCs/>
                <w:sz w:val="18"/>
                <w:szCs w:val="18"/>
              </w:rPr>
              <w:t>ansvar_rev</w:t>
            </w:r>
            <w:proofErr w:type="spellEnd"/>
          </w:p>
        </w:tc>
        <w:tc>
          <w:tcPr>
            <w:tcW w:w="3147" w:type="dxa"/>
            <w:tcBorders>
              <w:top w:val="single" w:sz="4" w:space="0" w:color="auto"/>
              <w:left w:val="single" w:sz="4" w:space="0" w:color="auto"/>
              <w:bottom w:val="nil"/>
              <w:right w:val="single" w:sz="4" w:space="0" w:color="auto"/>
            </w:tcBorders>
            <w:shd w:val="clear" w:color="auto" w:fill="auto"/>
            <w:vAlign w:val="bottom"/>
          </w:tcPr>
          <w:p w14:paraId="5706A17A" w14:textId="4DFBF14C" w:rsidR="006B5889" w:rsidRPr="00432FE5" w:rsidRDefault="006B5889" w:rsidP="006B5889">
            <w:pPr>
              <w:rPr>
                <w:rFonts w:ascii="Trebuchet MS" w:hAnsi="Trebuchet MS"/>
                <w:sz w:val="18"/>
                <w:szCs w:val="18"/>
              </w:rPr>
            </w:pPr>
          </w:p>
        </w:tc>
        <w:tc>
          <w:tcPr>
            <w:tcW w:w="1243" w:type="dxa"/>
            <w:tcBorders>
              <w:top w:val="single" w:sz="4" w:space="0" w:color="auto"/>
              <w:left w:val="single" w:sz="4" w:space="0" w:color="auto"/>
              <w:bottom w:val="nil"/>
              <w:right w:val="single" w:sz="4" w:space="0" w:color="auto"/>
            </w:tcBorders>
            <w:shd w:val="clear" w:color="auto" w:fill="auto"/>
            <w:vAlign w:val="bottom"/>
          </w:tcPr>
          <w:p w14:paraId="346DB2F1" w14:textId="77777777" w:rsidR="006B5889" w:rsidRPr="002B2B69" w:rsidRDefault="006B5889" w:rsidP="006B5889">
            <w:pPr>
              <w:rPr>
                <w:rFonts w:ascii="Trebuchet MS" w:hAnsi="Trebuchet MS" w:cs="Trebuchet MS"/>
                <w:sz w:val="18"/>
                <w:szCs w:val="18"/>
              </w:rPr>
            </w:pPr>
            <w:r w:rsidRPr="002B2B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F76976C" w14:textId="77777777" w:rsidR="006B5889" w:rsidRPr="002B2B69" w:rsidRDefault="006B5889" w:rsidP="006B5889">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128</w:t>
            </w:r>
            <w:r w:rsidRPr="002B2B69">
              <w:rPr>
                <w:rFonts w:ascii="Trebuchet MS" w:hAnsi="Trebuchet MS" w:cs="Trebuchet MS"/>
                <w:sz w:val="18"/>
                <w:szCs w:val="18"/>
              </w:rPr>
              <w:t xml:space="preserve"> tegn</w:t>
            </w:r>
          </w:p>
        </w:tc>
        <w:tc>
          <w:tcPr>
            <w:tcW w:w="1291" w:type="dxa"/>
            <w:tcBorders>
              <w:top w:val="single" w:sz="4" w:space="0" w:color="auto"/>
              <w:left w:val="single" w:sz="4" w:space="0" w:color="auto"/>
              <w:bottom w:val="nil"/>
              <w:right w:val="single" w:sz="4" w:space="0" w:color="auto"/>
            </w:tcBorders>
            <w:shd w:val="clear" w:color="auto" w:fill="auto"/>
            <w:vAlign w:val="bottom"/>
          </w:tcPr>
          <w:p w14:paraId="339BFC34" w14:textId="77777777" w:rsidR="006B5889" w:rsidRPr="00C776F6" w:rsidRDefault="006B5889" w:rsidP="006B5889">
            <w:pPr>
              <w:jc w:val="center"/>
              <w:rPr>
                <w:rFonts w:ascii="Trebuchet MS" w:hAnsi="Trebuchet MS" w:cs="Trebuchet MS"/>
                <w:color w:val="FF0000"/>
                <w:sz w:val="18"/>
                <w:szCs w:val="18"/>
                <w:highlight w:val="green"/>
              </w:rPr>
            </w:pPr>
            <w:r w:rsidRPr="007E0FF5">
              <w:rPr>
                <w:rFonts w:ascii="Trebuchet MS" w:hAnsi="Trebuchet MS" w:cs="Trebuchet MS"/>
                <w:sz w:val="18"/>
                <w:szCs w:val="18"/>
              </w:rPr>
              <w:t>F</w:t>
            </w:r>
          </w:p>
        </w:tc>
        <w:tc>
          <w:tcPr>
            <w:tcW w:w="2930" w:type="dxa"/>
            <w:tcBorders>
              <w:top w:val="single" w:sz="4" w:space="0" w:color="auto"/>
              <w:left w:val="single" w:sz="4" w:space="0" w:color="auto"/>
              <w:bottom w:val="nil"/>
              <w:right w:val="single" w:sz="4" w:space="0" w:color="auto"/>
            </w:tcBorders>
            <w:shd w:val="clear" w:color="auto" w:fill="auto"/>
            <w:vAlign w:val="bottom"/>
          </w:tcPr>
          <w:p w14:paraId="02271503" w14:textId="77777777" w:rsidR="006B5889" w:rsidRPr="00CE1917" w:rsidRDefault="006B5889" w:rsidP="006B5889">
            <w:pPr>
              <w:rPr>
                <w:rFonts w:ascii="Trebuchet MS" w:hAnsi="Trebuchet MS" w:cs="Trebuchet MS"/>
                <w:sz w:val="18"/>
                <w:szCs w:val="18"/>
              </w:rPr>
            </w:pPr>
          </w:p>
        </w:tc>
      </w:tr>
      <w:tr w:rsidR="006B5889" w:rsidRPr="00CE1917" w14:paraId="12C98623" w14:textId="77777777" w:rsidTr="006B5889">
        <w:tblPrEx>
          <w:shd w:val="clear" w:color="auto" w:fill="auto"/>
        </w:tblPrEx>
        <w:trPr>
          <w:trHeight w:hRule="exact" w:val="255"/>
        </w:trPr>
        <w:tc>
          <w:tcPr>
            <w:tcW w:w="2391" w:type="dxa"/>
            <w:tcBorders>
              <w:top w:val="single" w:sz="4" w:space="0" w:color="auto"/>
              <w:left w:val="single" w:sz="4" w:space="0" w:color="auto"/>
              <w:bottom w:val="nil"/>
              <w:right w:val="single" w:sz="4" w:space="0" w:color="auto"/>
            </w:tcBorders>
            <w:shd w:val="clear" w:color="auto" w:fill="97DDBA"/>
            <w:vAlign w:val="bottom"/>
          </w:tcPr>
          <w:p w14:paraId="1653D328" w14:textId="77777777" w:rsidR="006B5889" w:rsidRPr="00353B49" w:rsidRDefault="006B5889" w:rsidP="006B5889">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245" w:type="dxa"/>
            <w:tcBorders>
              <w:top w:val="single" w:sz="4" w:space="0" w:color="auto"/>
              <w:left w:val="single" w:sz="4" w:space="0" w:color="auto"/>
              <w:bottom w:val="nil"/>
              <w:right w:val="single" w:sz="4" w:space="0" w:color="auto"/>
            </w:tcBorders>
            <w:shd w:val="clear" w:color="auto" w:fill="97DDBA"/>
          </w:tcPr>
          <w:p w14:paraId="7EAE08C1"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nil"/>
              <w:right w:val="single" w:sz="4" w:space="0" w:color="auto"/>
            </w:tcBorders>
            <w:shd w:val="clear" w:color="auto" w:fill="97DDBA"/>
            <w:vAlign w:val="bottom"/>
          </w:tcPr>
          <w:p w14:paraId="28D8733C" w14:textId="163EB4E2" w:rsidR="006B5889" w:rsidRPr="00353B49"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CE1917" w14:paraId="65EB3A7A" w14:textId="77777777" w:rsidTr="006B5889">
        <w:tblPrEx>
          <w:shd w:val="clear" w:color="auto" w:fill="auto"/>
        </w:tblPrEx>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582BAF2D" w14:textId="77777777" w:rsidR="006B5889" w:rsidRPr="00353B49" w:rsidRDefault="006B5889" w:rsidP="006B5889">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tcPr>
          <w:p w14:paraId="1E8E863D"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EEC2F9C" w14:textId="7592DF54" w:rsidR="006B5889" w:rsidRPr="00353B49"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CE1917" w14:paraId="699583A7"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0C2F4D1D" w14:textId="77777777" w:rsidR="006B5889" w:rsidRPr="00853686" w:rsidRDefault="006B5889" w:rsidP="006B5889">
            <w:pPr>
              <w:tabs>
                <w:tab w:val="right" w:pos="1855"/>
              </w:tabs>
              <w:rPr>
                <w:rFonts w:ascii="Trebuchet MS" w:hAnsi="Trebuchet MS" w:cs="Trebuchet MS"/>
                <w:sz w:val="18"/>
                <w:szCs w:val="18"/>
              </w:rPr>
            </w:pPr>
            <w:r w:rsidRPr="00853686">
              <w:rPr>
                <w:rFonts w:ascii="Trebuchet MS" w:hAnsi="Trebuchet MS" w:cs="Trebuchet MS"/>
                <w:sz w:val="18"/>
                <w:szCs w:val="18"/>
              </w:rPr>
              <w:t>link</w:t>
            </w:r>
            <w:r>
              <w:rPr>
                <w:rFonts w:ascii="Trebuchet MS" w:hAnsi="Trebuchet MS" w:cs="Trebuchet MS"/>
                <w:sz w:val="18"/>
                <w:szCs w:val="18"/>
              </w:rPr>
              <w:tab/>
            </w:r>
          </w:p>
        </w:tc>
        <w:tc>
          <w:tcPr>
            <w:tcW w:w="1245" w:type="dxa"/>
            <w:tcBorders>
              <w:top w:val="single" w:sz="4" w:space="0" w:color="auto"/>
              <w:left w:val="single" w:sz="4" w:space="0" w:color="auto"/>
              <w:bottom w:val="single" w:sz="4" w:space="0" w:color="auto"/>
              <w:right w:val="single" w:sz="4" w:space="0" w:color="auto"/>
            </w:tcBorders>
            <w:shd w:val="clear" w:color="auto" w:fill="97DDBA"/>
          </w:tcPr>
          <w:p w14:paraId="640F6AA4"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DAE0F81" w14:textId="5CC09B37" w:rsidR="006B5889" w:rsidRPr="00853686"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51728E" w14:paraId="21B2890C" w14:textId="77777777" w:rsidTr="006B5889">
        <w:tblPrEx>
          <w:shd w:val="clear" w:color="auto" w:fill="auto"/>
        </w:tblPrEx>
        <w:trPr>
          <w:trHeight w:hRule="exact" w:val="255"/>
        </w:trPr>
        <w:tc>
          <w:tcPr>
            <w:tcW w:w="13603" w:type="dxa"/>
            <w:gridSpan w:val="7"/>
            <w:tcBorders>
              <w:top w:val="single" w:sz="4" w:space="0" w:color="auto"/>
              <w:left w:val="nil"/>
              <w:bottom w:val="nil"/>
              <w:right w:val="nil"/>
            </w:tcBorders>
            <w:shd w:val="clear" w:color="auto" w:fill="99CCFF"/>
            <w:vAlign w:val="bottom"/>
          </w:tcPr>
          <w:p w14:paraId="27E89BED" w14:textId="3E7AF15E" w:rsidR="006B5889" w:rsidRPr="009367BB" w:rsidRDefault="006B5889" w:rsidP="006B588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B5889" w:rsidRPr="0051728E" w14:paraId="161B63B0" w14:textId="77777777" w:rsidTr="006B5889">
        <w:tblPrEx>
          <w:shd w:val="clear" w:color="auto" w:fill="auto"/>
        </w:tblPrEx>
        <w:trPr>
          <w:trHeight w:hRule="exact" w:val="255"/>
        </w:trPr>
        <w:tc>
          <w:tcPr>
            <w:tcW w:w="13603" w:type="dxa"/>
            <w:gridSpan w:val="7"/>
            <w:tcBorders>
              <w:top w:val="nil"/>
              <w:left w:val="nil"/>
              <w:bottom w:val="nil"/>
              <w:right w:val="nil"/>
            </w:tcBorders>
            <w:shd w:val="clear" w:color="auto" w:fill="97DDBA"/>
            <w:vAlign w:val="bottom"/>
          </w:tcPr>
          <w:p w14:paraId="594062CE" w14:textId="1218480C" w:rsidR="006B5889" w:rsidRDefault="006B5889" w:rsidP="006B588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3CC0B2A" w14:textId="77777777" w:rsidR="001E3E0A" w:rsidRPr="00576460" w:rsidRDefault="00625FA9" w:rsidP="00FC1231">
      <w:pPr>
        <w:pStyle w:val="Overskrift6"/>
      </w:pPr>
      <w:r w:rsidRPr="00576460">
        <w:rPr>
          <w:rFonts w:ascii="Calibri" w:hAnsi="Calibri"/>
        </w:rPr>
        <w:t>* Temaet forventes udtaget efter næste høring, da temaet er tilgængeligt via DAGI</w:t>
      </w:r>
    </w:p>
    <w:p w14:paraId="35D514E3" w14:textId="77777777" w:rsidR="00FC1231" w:rsidRDefault="00FC1231" w:rsidP="00FC1231">
      <w:pPr>
        <w:pStyle w:val="Overskrift6"/>
      </w:pPr>
      <w:r>
        <w:t>5.</w:t>
      </w:r>
      <w:r w:rsidR="00380C13">
        <w:t>8</w:t>
      </w:r>
      <w:r>
        <w:t>.</w:t>
      </w:r>
      <w:r w:rsidR="00380C13">
        <w:t>5</w:t>
      </w:r>
      <w:r>
        <w:t>.1</w:t>
      </w:r>
      <w:r w:rsidRPr="00A32757">
        <w:t xml:space="preserve"> </w:t>
      </w:r>
      <w:r>
        <w:t>Metadata</w:t>
      </w:r>
      <w:r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C1231" w:rsidRPr="0051728E" w14:paraId="36A1DEEE" w14:textId="77777777" w:rsidTr="00FC1231">
        <w:trPr>
          <w:trHeight w:hRule="exact" w:val="255"/>
        </w:trPr>
        <w:tc>
          <w:tcPr>
            <w:tcW w:w="2235" w:type="dxa"/>
            <w:shd w:val="clear" w:color="auto" w:fill="D9D9D9"/>
            <w:vAlign w:val="bottom"/>
          </w:tcPr>
          <w:p w14:paraId="4A8F1F02"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FA561B2" w14:textId="77777777" w:rsidR="00FC1231" w:rsidRPr="00FE3FC3" w:rsidRDefault="00FC1231" w:rsidP="00FC1231">
            <w:pPr>
              <w:rPr>
                <w:rFonts w:ascii="Trebuchet MS" w:hAnsi="Trebuchet MS" w:cs="Trebuchet MS"/>
                <w:bCs/>
                <w:sz w:val="18"/>
                <w:szCs w:val="18"/>
              </w:rPr>
            </w:pPr>
            <w:r w:rsidRPr="00FE3FC3">
              <w:rPr>
                <w:rFonts w:ascii="Trebuchet MS" w:hAnsi="Trebuchet MS" w:cs="Trebuchet MS"/>
                <w:b/>
                <w:bCs/>
                <w:sz w:val="18"/>
                <w:szCs w:val="18"/>
              </w:rPr>
              <w:t>Beskrivelse</w:t>
            </w:r>
          </w:p>
        </w:tc>
      </w:tr>
      <w:tr w:rsidR="00FC1231" w:rsidRPr="0051728E" w14:paraId="1CC6E93A" w14:textId="77777777" w:rsidTr="00FC1231">
        <w:trPr>
          <w:trHeight w:hRule="exact" w:val="255"/>
        </w:trPr>
        <w:tc>
          <w:tcPr>
            <w:tcW w:w="2235" w:type="dxa"/>
            <w:shd w:val="clear" w:color="auto" w:fill="D9D9D9"/>
            <w:vAlign w:val="bottom"/>
          </w:tcPr>
          <w:p w14:paraId="7AF20E46"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31A8E03"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Afstemningsområde</w:t>
            </w:r>
          </w:p>
        </w:tc>
      </w:tr>
      <w:tr w:rsidR="00FC1231" w:rsidRPr="0051728E" w14:paraId="0E8DEB49" w14:textId="77777777" w:rsidTr="00FC1231">
        <w:trPr>
          <w:trHeight w:hRule="exact" w:val="255"/>
        </w:trPr>
        <w:tc>
          <w:tcPr>
            <w:tcW w:w="2235" w:type="dxa"/>
            <w:shd w:val="clear" w:color="auto" w:fill="D9D9D9"/>
            <w:vAlign w:val="bottom"/>
          </w:tcPr>
          <w:p w14:paraId="15EE0B46"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8332E8E" w14:textId="77777777" w:rsidR="00FC1231" w:rsidRDefault="00FC1231" w:rsidP="00FC1231">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Pr>
                <w:rFonts w:ascii="Trebuchet MS" w:hAnsi="Trebuchet MS"/>
                <w:sz w:val="18"/>
                <w:szCs w:val="18"/>
              </w:rPr>
              <w:t>04</w:t>
            </w:r>
          </w:p>
        </w:tc>
      </w:tr>
      <w:tr w:rsidR="00FC1231" w:rsidRPr="0051728E" w14:paraId="04159E77" w14:textId="77777777" w:rsidTr="00FC1231">
        <w:trPr>
          <w:trHeight w:hRule="exact" w:val="255"/>
        </w:trPr>
        <w:tc>
          <w:tcPr>
            <w:tcW w:w="2235" w:type="dxa"/>
            <w:shd w:val="clear" w:color="auto" w:fill="E0E0E0"/>
            <w:vAlign w:val="bottom"/>
          </w:tcPr>
          <w:p w14:paraId="7587FFFF"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D74C77A" w14:textId="77777777" w:rsidR="00FC1231" w:rsidRPr="00F279E4" w:rsidRDefault="00FC1231" w:rsidP="00FC1231">
            <w:pPr>
              <w:rPr>
                <w:rFonts w:ascii="Trebuchet MS" w:hAnsi="Trebuchet MS" w:cs="Trebuchet MS"/>
                <w:sz w:val="18"/>
                <w:szCs w:val="18"/>
              </w:rPr>
            </w:pPr>
            <w:r>
              <w:rPr>
                <w:rFonts w:ascii="Trebuchet MS" w:hAnsi="Trebuchet MS" w:cs="Trebuchet MS"/>
                <w:sz w:val="18"/>
                <w:szCs w:val="18"/>
              </w:rPr>
              <w:t>Afstemningsområder defineres jf. lov om valg til Folketinget.</w:t>
            </w:r>
          </w:p>
        </w:tc>
      </w:tr>
      <w:tr w:rsidR="00FC1231" w:rsidRPr="0051728E" w14:paraId="7517F4B5" w14:textId="77777777" w:rsidTr="00FC1231">
        <w:trPr>
          <w:trHeight w:hRule="exact" w:val="510"/>
        </w:trPr>
        <w:tc>
          <w:tcPr>
            <w:tcW w:w="2235" w:type="dxa"/>
            <w:shd w:val="clear" w:color="auto" w:fill="E0E0E0"/>
            <w:vAlign w:val="center"/>
          </w:tcPr>
          <w:p w14:paraId="4C6CFA8B"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BD492FF" w14:textId="77777777" w:rsidR="00FC1231" w:rsidRPr="00D77840" w:rsidRDefault="00FC1231" w:rsidP="00FC1231">
            <w:pPr>
              <w:rPr>
                <w:rFonts w:ascii="Trebuchet MS" w:hAnsi="Trebuchet MS" w:cs="Trebuchet MS"/>
                <w:sz w:val="18"/>
                <w:szCs w:val="18"/>
              </w:rPr>
            </w:pPr>
            <w:r>
              <w:rPr>
                <w:rFonts w:ascii="Trebuchet MS" w:hAnsi="Trebuchet MS" w:cs="Trebuchet MS"/>
                <w:sz w:val="18"/>
                <w:szCs w:val="18"/>
              </w:rPr>
              <w:t>En kommune kan være opdelt i en eller flere afstemningsområder. Kommunalbestyrelsen træffer beslutning om oprettelse, ændring eller nedlæggelse af afstemningsområder.</w:t>
            </w:r>
          </w:p>
        </w:tc>
      </w:tr>
      <w:tr w:rsidR="00FC1231" w:rsidRPr="0051728E" w14:paraId="00A529CB" w14:textId="77777777" w:rsidTr="00FC1231">
        <w:trPr>
          <w:trHeight w:hRule="exact" w:val="255"/>
        </w:trPr>
        <w:tc>
          <w:tcPr>
            <w:tcW w:w="2235" w:type="dxa"/>
            <w:shd w:val="clear" w:color="auto" w:fill="E0E0E0"/>
            <w:vAlign w:val="bottom"/>
          </w:tcPr>
          <w:p w14:paraId="3313CD2C" w14:textId="77777777" w:rsidR="00FC1231" w:rsidRPr="0051728E" w:rsidRDefault="00FC1231" w:rsidP="00FC123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9B2EFC5"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Oplyse sagsbehandler og borger via selvbetjeningsløsninger, hvilken afstemningssted de skal benytte.</w:t>
            </w:r>
          </w:p>
        </w:tc>
      </w:tr>
      <w:tr w:rsidR="00FC1231" w:rsidRPr="0051728E" w14:paraId="59387BC7" w14:textId="77777777" w:rsidTr="00FC1231">
        <w:trPr>
          <w:trHeight w:hRule="exact" w:val="255"/>
        </w:trPr>
        <w:tc>
          <w:tcPr>
            <w:tcW w:w="2235" w:type="dxa"/>
            <w:shd w:val="clear" w:color="auto" w:fill="E0E0E0"/>
            <w:vAlign w:val="bottom"/>
          </w:tcPr>
          <w:p w14:paraId="5B410053" w14:textId="77777777" w:rsidR="00FC1231" w:rsidRPr="0051728E" w:rsidRDefault="00FC1231" w:rsidP="00FC123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7B6571A" w14:textId="77777777" w:rsidR="00FC1231" w:rsidRPr="00FE3FC3" w:rsidRDefault="00FC1231" w:rsidP="00FC1231">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FC1231" w:rsidRPr="0051728E" w14:paraId="333B11AA" w14:textId="77777777" w:rsidTr="00FC1231">
        <w:trPr>
          <w:trHeight w:hRule="exact" w:val="255"/>
        </w:trPr>
        <w:tc>
          <w:tcPr>
            <w:tcW w:w="2235" w:type="dxa"/>
            <w:shd w:val="clear" w:color="auto" w:fill="E0E0E0"/>
            <w:vAlign w:val="bottom"/>
          </w:tcPr>
          <w:p w14:paraId="66F15A61" w14:textId="77777777" w:rsidR="00FC1231" w:rsidRPr="00492FFE" w:rsidRDefault="006A595F" w:rsidP="00FC1231">
            <w:pPr>
              <w:rPr>
                <w:rFonts w:ascii="Trebuchet MS" w:hAnsi="Trebuchet MS" w:cs="Trebuchet MS"/>
                <w:sz w:val="18"/>
                <w:szCs w:val="18"/>
              </w:rPr>
            </w:pPr>
            <w:proofErr w:type="spellStart"/>
            <w:r w:rsidRPr="00E45822">
              <w:rPr>
                <w:rFonts w:ascii="Trebuchet MS" w:hAnsi="Trebuchet MS" w:cs="Trebuchet MS"/>
                <w:sz w:val="18"/>
                <w:szCs w:val="18"/>
              </w:rPr>
              <w:t>Noegle</w:t>
            </w:r>
            <w:r w:rsidR="00FC1231" w:rsidRPr="00492FFE">
              <w:rPr>
                <w:rFonts w:ascii="Trebuchet MS" w:hAnsi="Trebuchet MS" w:cs="Trebuchet MS"/>
                <w:sz w:val="18"/>
                <w:szCs w:val="18"/>
              </w:rPr>
              <w:t>_ord</w:t>
            </w:r>
            <w:proofErr w:type="spellEnd"/>
          </w:p>
        </w:tc>
        <w:tc>
          <w:tcPr>
            <w:tcW w:w="11340" w:type="dxa"/>
            <w:shd w:val="clear" w:color="auto" w:fill="FFFFFF"/>
            <w:vAlign w:val="bottom"/>
          </w:tcPr>
          <w:p w14:paraId="54253A51" w14:textId="77777777" w:rsidR="00FC1231" w:rsidRPr="00492FFE" w:rsidRDefault="00FC1231" w:rsidP="00FC1231">
            <w:pPr>
              <w:autoSpaceDE w:val="0"/>
              <w:autoSpaceDN w:val="0"/>
              <w:adjustRightInd w:val="0"/>
              <w:rPr>
                <w:rFonts w:ascii="Trebuchet MS" w:hAnsi="Trebuchet MS" w:cs="Trebuchet MS"/>
                <w:sz w:val="18"/>
                <w:szCs w:val="18"/>
              </w:rPr>
            </w:pPr>
            <w:r>
              <w:rPr>
                <w:rFonts w:ascii="Trebuchet MS" w:hAnsi="Trebuchet MS" w:cs="Trebuchet MS"/>
                <w:sz w:val="18"/>
                <w:szCs w:val="18"/>
              </w:rPr>
              <w:t>Afstemningsområde, valgdistrikt</w:t>
            </w:r>
          </w:p>
        </w:tc>
      </w:tr>
      <w:tr w:rsidR="00FC1231" w:rsidRPr="0051728E" w14:paraId="28D7AE7E" w14:textId="77777777" w:rsidTr="00FC1231">
        <w:trPr>
          <w:trHeight w:hRule="exact" w:val="255"/>
        </w:trPr>
        <w:tc>
          <w:tcPr>
            <w:tcW w:w="2235" w:type="dxa"/>
            <w:shd w:val="clear" w:color="auto" w:fill="E0E0E0"/>
            <w:vAlign w:val="bottom"/>
          </w:tcPr>
          <w:p w14:paraId="7C21713C"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A01F9C4"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Flade</w:t>
            </w:r>
          </w:p>
        </w:tc>
      </w:tr>
      <w:tr w:rsidR="00FC1231" w:rsidRPr="0051728E" w14:paraId="2D371B1C" w14:textId="77777777" w:rsidTr="00FC1231">
        <w:trPr>
          <w:trHeight w:hRule="exact" w:val="255"/>
        </w:trPr>
        <w:tc>
          <w:tcPr>
            <w:tcW w:w="2235" w:type="dxa"/>
            <w:shd w:val="clear" w:color="auto" w:fill="E0E0E0"/>
            <w:vAlign w:val="bottom"/>
          </w:tcPr>
          <w:p w14:paraId="754DECE4" w14:textId="77777777" w:rsidR="00FC1231" w:rsidRPr="00576460" w:rsidRDefault="00FC1231" w:rsidP="00FC1231">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985CDDB" w14:textId="77777777" w:rsidR="00FC1231" w:rsidRPr="00576460" w:rsidRDefault="00FC1231" w:rsidP="00FC1231">
            <w:pPr>
              <w:rPr>
                <w:rFonts w:ascii="Trebuchet MS" w:hAnsi="Trebuchet MS" w:cs="Trebuchet MS"/>
                <w:sz w:val="18"/>
                <w:szCs w:val="18"/>
              </w:rPr>
            </w:pPr>
          </w:p>
        </w:tc>
      </w:tr>
      <w:tr w:rsidR="000C68CF" w:rsidRPr="00186E64" w14:paraId="7BCBC872" w14:textId="77777777" w:rsidTr="00FC1231">
        <w:trPr>
          <w:trHeight w:hRule="exact" w:val="255"/>
        </w:trPr>
        <w:tc>
          <w:tcPr>
            <w:tcW w:w="2235" w:type="dxa"/>
            <w:shd w:val="clear" w:color="auto" w:fill="E0E0E0"/>
            <w:vAlign w:val="bottom"/>
          </w:tcPr>
          <w:p w14:paraId="3617BEC4" w14:textId="77777777" w:rsidR="000C68CF" w:rsidRPr="00576460" w:rsidRDefault="0089156A" w:rsidP="000436BC">
            <w:pPr>
              <w:rPr>
                <w:rFonts w:ascii="Trebuchet MS" w:hAnsi="Trebuchet MS" w:cs="Trebuchet MS"/>
                <w:sz w:val="18"/>
                <w:szCs w:val="18"/>
              </w:rPr>
            </w:pPr>
            <w:proofErr w:type="spellStart"/>
            <w:r w:rsidRPr="00576460">
              <w:rPr>
                <w:rFonts w:ascii="Trebuchet MS" w:hAnsi="Trebuchet MS" w:cs="Trebuchet MS"/>
                <w:sz w:val="18"/>
                <w:szCs w:val="18"/>
              </w:rPr>
              <w:lastRenderedPageBreak/>
              <w:t>KLE_koder</w:t>
            </w:r>
            <w:proofErr w:type="spellEnd"/>
          </w:p>
        </w:tc>
        <w:tc>
          <w:tcPr>
            <w:tcW w:w="11340" w:type="dxa"/>
            <w:shd w:val="clear" w:color="auto" w:fill="FFFFFF"/>
            <w:vAlign w:val="bottom"/>
          </w:tcPr>
          <w:p w14:paraId="47FE2484" w14:textId="672591B5" w:rsidR="000C68CF" w:rsidRPr="00A67871" w:rsidRDefault="0053190B" w:rsidP="00FC1231">
            <w:pPr>
              <w:rPr>
                <w:rFonts w:ascii="Trebuchet MS" w:hAnsi="Trebuchet MS" w:cs="Trebuchet MS"/>
                <w:sz w:val="18"/>
                <w:szCs w:val="18"/>
              </w:rPr>
            </w:pPr>
            <w:r w:rsidRPr="00A67871">
              <w:rPr>
                <w:rFonts w:ascii="Trebuchet MS" w:hAnsi="Trebuchet MS" w:cs="Trebuchet MS"/>
                <w:color w:val="4F81BD"/>
                <w:sz w:val="18"/>
                <w:szCs w:val="18"/>
              </w:rPr>
              <w:t>84.00.00</w:t>
            </w:r>
          </w:p>
        </w:tc>
      </w:tr>
    </w:tbl>
    <w:p w14:paraId="76BC42EC" w14:textId="77777777" w:rsidR="00FC1231" w:rsidRPr="00A32757" w:rsidRDefault="00380C13" w:rsidP="00FC1231">
      <w:pPr>
        <w:pStyle w:val="Overskrift6"/>
      </w:pPr>
      <w:r>
        <w:t>5.8</w:t>
      </w:r>
      <w:r w:rsidR="00FC1231">
        <w:t>.</w:t>
      </w:r>
      <w:r>
        <w:t>5</w:t>
      </w:r>
      <w:r w:rsidR="00FC1231">
        <w:t>.2</w:t>
      </w:r>
      <w:r w:rsidR="00FC1231" w:rsidRPr="00A32757">
        <w:t xml:space="preserve"> </w:t>
      </w:r>
      <w:r w:rsidR="00FC1231">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C1231" w:rsidRPr="0051728E" w14:paraId="3AB656C5" w14:textId="77777777" w:rsidTr="00735C78">
        <w:trPr>
          <w:trHeight w:hRule="exact" w:val="255"/>
        </w:trPr>
        <w:tc>
          <w:tcPr>
            <w:tcW w:w="4503" w:type="dxa"/>
            <w:shd w:val="clear" w:color="auto" w:fill="D9D9D9"/>
            <w:vAlign w:val="bottom"/>
          </w:tcPr>
          <w:p w14:paraId="2F604B33"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C31B9EC"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Beskrivelse</w:t>
            </w:r>
          </w:p>
        </w:tc>
      </w:tr>
      <w:tr w:rsidR="00FC1231" w:rsidRPr="0051728E" w14:paraId="21FA0778" w14:textId="77777777" w:rsidTr="002F3D7E">
        <w:trPr>
          <w:trHeight w:hRule="exact" w:val="1123"/>
        </w:trPr>
        <w:tc>
          <w:tcPr>
            <w:tcW w:w="4503" w:type="dxa"/>
            <w:shd w:val="clear" w:color="auto" w:fill="E0E0E0"/>
            <w:vAlign w:val="center"/>
          </w:tcPr>
          <w:p w14:paraId="002B9AB6" w14:textId="77777777" w:rsidR="00FC1231" w:rsidRPr="00024C60" w:rsidRDefault="00FC1231" w:rsidP="00FC123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23DAF51C" w14:textId="77777777" w:rsidR="00FC1231" w:rsidRPr="00576460" w:rsidRDefault="00FC1231" w:rsidP="002F3D7E">
            <w:pPr>
              <w:rPr>
                <w:rFonts w:ascii="Trebuchet MS" w:hAnsi="Trebuchet MS" w:cs="Trebuchet MS"/>
                <w:sz w:val="18"/>
                <w:szCs w:val="18"/>
              </w:rPr>
            </w:pPr>
            <w:r w:rsidRPr="00576460">
              <w:rPr>
                <w:rFonts w:ascii="Trebuchet MS" w:hAnsi="Trebuchet MS" w:cs="Trebuchet MS"/>
                <w:sz w:val="18"/>
                <w:szCs w:val="18"/>
              </w:rPr>
              <w:t xml:space="preserve">Ofte foreligger der en liste over adresserne, som kan direkte </w:t>
            </w:r>
            <w:r w:rsidR="004561CA" w:rsidRPr="00576460">
              <w:rPr>
                <w:rFonts w:ascii="Trebuchet MS" w:hAnsi="Trebuchet MS" w:cs="Trebuchet MS"/>
                <w:sz w:val="18"/>
                <w:szCs w:val="18"/>
              </w:rPr>
              <w:t>registreres</w:t>
            </w:r>
            <w:r w:rsidRPr="00576460">
              <w:rPr>
                <w:rFonts w:ascii="Trebuchet MS" w:hAnsi="Trebuchet MS" w:cs="Trebuchet MS"/>
                <w:sz w:val="18"/>
                <w:szCs w:val="18"/>
              </w:rPr>
              <w:t xml:space="preserve"> eller findes frem via en adressesøgning. Snap til </w:t>
            </w:r>
            <w:proofErr w:type="gramStart"/>
            <w:r w:rsidR="002F3D7E" w:rsidRPr="00576460">
              <w:rPr>
                <w:rFonts w:ascii="Trebuchet MS" w:hAnsi="Trebuchet MS" w:cs="Trebuchet MS"/>
                <w:sz w:val="18"/>
                <w:szCs w:val="18"/>
              </w:rPr>
              <w:t>adressepunktet  på</w:t>
            </w:r>
            <w:proofErr w:type="gramEnd"/>
            <w:r w:rsidR="002F3D7E" w:rsidRPr="00576460">
              <w:rPr>
                <w:rFonts w:ascii="Trebuchet MS" w:hAnsi="Trebuchet MS" w:cs="Trebuchet MS"/>
                <w:sz w:val="18"/>
                <w:szCs w:val="18"/>
              </w:rPr>
              <w:t xml:space="preserve"> bygningen eller placere tæt på indgang/lokalet som forventes benyttet.</w:t>
            </w:r>
          </w:p>
        </w:tc>
      </w:tr>
      <w:tr w:rsidR="00FC1231" w:rsidRPr="0051728E" w14:paraId="787310A9" w14:textId="77777777" w:rsidTr="00735C78">
        <w:trPr>
          <w:trHeight w:hRule="exact" w:val="255"/>
        </w:trPr>
        <w:tc>
          <w:tcPr>
            <w:tcW w:w="4503" w:type="dxa"/>
            <w:shd w:val="clear" w:color="auto" w:fill="E0E0E0"/>
            <w:vAlign w:val="bottom"/>
          </w:tcPr>
          <w:p w14:paraId="0FFD55B9"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4CE467E"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Ingen</w:t>
            </w:r>
          </w:p>
        </w:tc>
      </w:tr>
      <w:tr w:rsidR="00FC1231" w:rsidRPr="0051728E" w14:paraId="07154018" w14:textId="77777777" w:rsidTr="00735C78">
        <w:trPr>
          <w:trHeight w:hRule="exact" w:val="255"/>
        </w:trPr>
        <w:tc>
          <w:tcPr>
            <w:tcW w:w="4503" w:type="dxa"/>
            <w:shd w:val="clear" w:color="auto" w:fill="E0E0E0"/>
            <w:vAlign w:val="bottom"/>
          </w:tcPr>
          <w:p w14:paraId="715308C5"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98464A1" w14:textId="77777777" w:rsidR="00FC1231" w:rsidRPr="00576460" w:rsidRDefault="00FC1231" w:rsidP="00FC1231">
            <w:pPr>
              <w:rPr>
                <w:rFonts w:ascii="Trebuchet MS" w:hAnsi="Trebuchet MS" w:cs="Trebuchet MS"/>
                <w:sz w:val="18"/>
                <w:szCs w:val="18"/>
              </w:rPr>
            </w:pPr>
            <w:r w:rsidRPr="00576460">
              <w:rPr>
                <w:rFonts w:ascii="Trebuchet MS" w:hAnsi="Trebuchet MS" w:cs="Trebuchet MS"/>
                <w:sz w:val="18"/>
                <w:szCs w:val="18"/>
              </w:rPr>
              <w:t>-</w:t>
            </w:r>
          </w:p>
        </w:tc>
      </w:tr>
      <w:tr w:rsidR="00FC1231" w:rsidRPr="0051728E" w14:paraId="2B61DCB7" w14:textId="77777777" w:rsidTr="00735C78">
        <w:trPr>
          <w:trHeight w:hRule="exact" w:val="255"/>
        </w:trPr>
        <w:tc>
          <w:tcPr>
            <w:tcW w:w="4503" w:type="dxa"/>
            <w:shd w:val="clear" w:color="auto" w:fill="E0E0E0"/>
            <w:vAlign w:val="bottom"/>
          </w:tcPr>
          <w:p w14:paraId="554896C2"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CCC7999" w14:textId="77777777" w:rsidR="00FC1231" w:rsidRPr="00576460" w:rsidRDefault="00FC1231" w:rsidP="00FC1231">
            <w:pPr>
              <w:rPr>
                <w:rFonts w:ascii="Trebuchet MS" w:hAnsi="Trebuchet MS" w:cs="Trebuchet MS"/>
                <w:sz w:val="18"/>
                <w:szCs w:val="18"/>
              </w:rPr>
            </w:pPr>
          </w:p>
        </w:tc>
      </w:tr>
      <w:tr w:rsidR="00FC1231" w:rsidRPr="0051728E" w14:paraId="74C95119" w14:textId="77777777" w:rsidTr="002F3D7E">
        <w:trPr>
          <w:trHeight w:hRule="exact" w:val="765"/>
        </w:trPr>
        <w:tc>
          <w:tcPr>
            <w:tcW w:w="4503" w:type="dxa"/>
            <w:shd w:val="clear" w:color="auto" w:fill="E0E0E0"/>
            <w:vAlign w:val="center"/>
          </w:tcPr>
          <w:p w14:paraId="645D352A" w14:textId="77777777" w:rsidR="00FC1231" w:rsidRPr="00024C60" w:rsidRDefault="00FC1231" w:rsidP="002F3D7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6CD808B"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 xml:space="preserve">Afstemningsområder må ikke overlappe, men skal snappe til hinanden. Således skal matrikler uden adresser, indgå i </w:t>
            </w:r>
            <w:proofErr w:type="spellStart"/>
            <w:r w:rsidRPr="00576460">
              <w:rPr>
                <w:rFonts w:ascii="Trebuchet MS" w:hAnsi="Trebuchet MS" w:cs="Trebuchet MS"/>
                <w:sz w:val="18"/>
                <w:szCs w:val="18"/>
              </w:rPr>
              <w:t>afstemningområder</w:t>
            </w:r>
            <w:proofErr w:type="spellEnd"/>
            <w:r w:rsidRPr="00576460">
              <w:rPr>
                <w:rFonts w:ascii="Trebuchet MS" w:hAnsi="Trebuchet MS" w:cs="Trebuchet MS"/>
                <w:sz w:val="18"/>
                <w:szCs w:val="18"/>
              </w:rPr>
              <w:t>, så hele kommunens areal er dækket.</w:t>
            </w:r>
          </w:p>
        </w:tc>
      </w:tr>
      <w:tr w:rsidR="00FC1231" w:rsidRPr="0051728E" w14:paraId="7D81B15C" w14:textId="77777777" w:rsidTr="00735C78">
        <w:trPr>
          <w:trHeight w:hRule="exact" w:val="255"/>
        </w:trPr>
        <w:tc>
          <w:tcPr>
            <w:tcW w:w="4503" w:type="dxa"/>
            <w:shd w:val="clear" w:color="auto" w:fill="E0E0E0"/>
            <w:vAlign w:val="bottom"/>
          </w:tcPr>
          <w:p w14:paraId="6A392EE8"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2EC959AB"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Jordstykke</w:t>
            </w:r>
          </w:p>
        </w:tc>
      </w:tr>
    </w:tbl>
    <w:p w14:paraId="396B9642" w14:textId="77777777" w:rsidR="00E3391E" w:rsidRPr="00EA7338" w:rsidRDefault="00380C13" w:rsidP="00EA7338">
      <w:pPr>
        <w:pStyle w:val="Overskrift2"/>
      </w:pPr>
      <w:bookmarkStart w:id="346" w:name="_Toc63351472"/>
      <w:r w:rsidRPr="00EA7338">
        <w:t>5.8.</w:t>
      </w:r>
      <w:r w:rsidR="00E3391E" w:rsidRPr="00EA7338">
        <w:t>6 Forpagtningsareal (5</w:t>
      </w:r>
      <w:r w:rsidRPr="00EA7338">
        <w:t>7</w:t>
      </w:r>
      <w:r w:rsidR="00E3391E" w:rsidRPr="00EA7338">
        <w:t>05)</w:t>
      </w:r>
      <w:bookmarkEnd w:id="346"/>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164"/>
        <w:gridCol w:w="3609"/>
        <w:gridCol w:w="1155"/>
        <w:gridCol w:w="1356"/>
        <w:gridCol w:w="1364"/>
        <w:gridCol w:w="3260"/>
      </w:tblGrid>
      <w:tr w:rsidR="00EE333D" w:rsidRPr="0051728E" w14:paraId="4E765BC3" w14:textId="77777777" w:rsidTr="00C37B85">
        <w:tc>
          <w:tcPr>
            <w:tcW w:w="1695" w:type="dxa"/>
            <w:tcBorders>
              <w:bottom w:val="single" w:sz="4" w:space="0" w:color="auto"/>
            </w:tcBorders>
            <w:shd w:val="clear" w:color="auto" w:fill="D9D9D9"/>
            <w:vAlign w:val="center"/>
          </w:tcPr>
          <w:p w14:paraId="6F703A8A" w14:textId="77777777" w:rsidR="00EE333D" w:rsidRPr="009367BB" w:rsidRDefault="00EE333D" w:rsidP="00EE333D">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ADCB601" w14:textId="2DEDF3B6" w:rsidR="00EE333D" w:rsidRPr="009367BB" w:rsidRDefault="00EE333D" w:rsidP="00EE333D">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609" w:type="dxa"/>
            <w:tcBorders>
              <w:bottom w:val="single" w:sz="4" w:space="0" w:color="auto"/>
            </w:tcBorders>
            <w:shd w:val="clear" w:color="auto" w:fill="D9D9D9"/>
            <w:vAlign w:val="center"/>
          </w:tcPr>
          <w:p w14:paraId="3F82B4CC" w14:textId="4457797E"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45EC8E8"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34E3B1C"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64" w:type="dxa"/>
            <w:tcBorders>
              <w:bottom w:val="single" w:sz="4" w:space="0" w:color="auto"/>
            </w:tcBorders>
            <w:shd w:val="clear" w:color="auto" w:fill="D9D9D9"/>
            <w:vAlign w:val="center"/>
          </w:tcPr>
          <w:p w14:paraId="3B3E57F2" w14:textId="77777777" w:rsidR="00EE333D" w:rsidRPr="009367BB" w:rsidRDefault="00EE333D" w:rsidP="00EE333D">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1C0B049"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Frit</w:t>
            </w:r>
          </w:p>
        </w:tc>
        <w:tc>
          <w:tcPr>
            <w:tcW w:w="3260" w:type="dxa"/>
            <w:shd w:val="clear" w:color="auto" w:fill="D9D9D9"/>
            <w:vAlign w:val="center"/>
          </w:tcPr>
          <w:p w14:paraId="3837C466"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Eksempel</w:t>
            </w:r>
          </w:p>
        </w:tc>
      </w:tr>
      <w:tr w:rsidR="00EE333D" w:rsidRPr="00CE1917" w14:paraId="7CF0E130"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2DAB3875" w14:textId="77777777" w:rsidR="00EE333D" w:rsidRDefault="00EE333D" w:rsidP="00EE333D">
            <w:pPr>
              <w:rPr>
                <w:rFonts w:ascii="Trebuchet MS" w:hAnsi="Trebuchet MS"/>
                <w:sz w:val="18"/>
                <w:szCs w:val="18"/>
              </w:rPr>
            </w:pPr>
            <w:proofErr w:type="spellStart"/>
            <w:r>
              <w:rPr>
                <w:rFonts w:ascii="Trebuchet MS" w:hAnsi="Trebuchet MS"/>
                <w:sz w:val="18"/>
                <w:szCs w:val="18"/>
              </w:rPr>
              <w:t>forpagter_navn</w:t>
            </w:r>
            <w:proofErr w:type="spellEnd"/>
          </w:p>
        </w:tc>
        <w:tc>
          <w:tcPr>
            <w:tcW w:w="1164" w:type="dxa"/>
            <w:tcBorders>
              <w:top w:val="single" w:sz="4" w:space="0" w:color="auto"/>
              <w:left w:val="single" w:sz="4" w:space="0" w:color="auto"/>
              <w:bottom w:val="nil"/>
              <w:right w:val="single" w:sz="4" w:space="0" w:color="auto"/>
            </w:tcBorders>
            <w:vAlign w:val="bottom"/>
          </w:tcPr>
          <w:p w14:paraId="056FE96D" w14:textId="29C4630E" w:rsidR="00EE333D" w:rsidRDefault="00EE333D" w:rsidP="00EE333D">
            <w:pPr>
              <w:rPr>
                <w:rFonts w:ascii="Trebuchet MS" w:hAnsi="Trebuchet MS"/>
                <w:sz w:val="18"/>
                <w:szCs w:val="18"/>
              </w:rPr>
            </w:pPr>
            <w:proofErr w:type="spellStart"/>
            <w:r>
              <w:rPr>
                <w:rFonts w:ascii="Trebuchet MS" w:hAnsi="Trebuchet MS"/>
                <w:sz w:val="18"/>
                <w:szCs w:val="18"/>
              </w:rPr>
              <w:t>forpagt_na</w:t>
            </w:r>
            <w:proofErr w:type="spellEnd"/>
          </w:p>
        </w:tc>
        <w:tc>
          <w:tcPr>
            <w:tcW w:w="3609" w:type="dxa"/>
            <w:tcBorders>
              <w:top w:val="single" w:sz="4" w:space="0" w:color="auto"/>
              <w:left w:val="single" w:sz="4" w:space="0" w:color="auto"/>
              <w:bottom w:val="nil"/>
              <w:right w:val="single" w:sz="4" w:space="0" w:color="auto"/>
            </w:tcBorders>
            <w:shd w:val="clear" w:color="auto" w:fill="auto"/>
            <w:vAlign w:val="bottom"/>
          </w:tcPr>
          <w:p w14:paraId="1CA1BA92" w14:textId="303F3F66" w:rsidR="00EE333D" w:rsidRPr="00BD0E5C" w:rsidRDefault="00EE333D" w:rsidP="00EE333D">
            <w:pPr>
              <w:rPr>
                <w:rFonts w:ascii="Trebuchet MS" w:hAnsi="Trebuchet MS"/>
                <w:sz w:val="18"/>
                <w:szCs w:val="18"/>
              </w:rPr>
            </w:pPr>
            <w:r>
              <w:rPr>
                <w:rFonts w:ascii="Trebuchet MS" w:hAnsi="Trebuchet MS"/>
                <w:sz w:val="18"/>
                <w:szCs w:val="18"/>
              </w:rPr>
              <w:t>Navn på forpagter</w:t>
            </w:r>
          </w:p>
        </w:tc>
        <w:tc>
          <w:tcPr>
            <w:tcW w:w="1155" w:type="dxa"/>
            <w:tcBorders>
              <w:top w:val="single" w:sz="4" w:space="0" w:color="auto"/>
              <w:left w:val="single" w:sz="4" w:space="0" w:color="auto"/>
              <w:bottom w:val="nil"/>
              <w:right w:val="single" w:sz="4" w:space="0" w:color="auto"/>
            </w:tcBorders>
            <w:shd w:val="clear" w:color="auto" w:fill="auto"/>
            <w:vAlign w:val="bottom"/>
          </w:tcPr>
          <w:p w14:paraId="037F3342" w14:textId="77777777" w:rsidR="00EE333D" w:rsidRPr="00BD0E5C" w:rsidRDefault="00EE333D" w:rsidP="00EE333D">
            <w:pPr>
              <w:rPr>
                <w:rFonts w:ascii="Trebuchet MS" w:hAnsi="Trebuchet MS"/>
                <w:sz w:val="18"/>
                <w:szCs w:val="18"/>
              </w:rPr>
            </w:pPr>
            <w:r w:rsidRPr="00BD0E5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41DE11A4" w14:textId="77777777" w:rsidR="00EE333D" w:rsidRPr="00BD0E5C" w:rsidRDefault="00EE333D" w:rsidP="00EE333D">
            <w:pPr>
              <w:rPr>
                <w:rFonts w:ascii="Trebuchet MS" w:hAnsi="Trebuchet MS"/>
                <w:sz w:val="18"/>
                <w:szCs w:val="18"/>
              </w:rPr>
            </w:pPr>
            <w:r>
              <w:rPr>
                <w:rFonts w:ascii="Trebuchet MS" w:hAnsi="Trebuchet MS"/>
                <w:sz w:val="18"/>
                <w:szCs w:val="18"/>
              </w:rPr>
              <w:t>0-128 tegn</w:t>
            </w:r>
          </w:p>
        </w:tc>
        <w:tc>
          <w:tcPr>
            <w:tcW w:w="1364" w:type="dxa"/>
            <w:tcBorders>
              <w:top w:val="single" w:sz="4" w:space="0" w:color="auto"/>
              <w:left w:val="single" w:sz="4" w:space="0" w:color="auto"/>
              <w:bottom w:val="nil"/>
              <w:right w:val="single" w:sz="4" w:space="0" w:color="auto"/>
            </w:tcBorders>
            <w:shd w:val="clear" w:color="auto" w:fill="auto"/>
            <w:vAlign w:val="bottom"/>
          </w:tcPr>
          <w:p w14:paraId="7F578FEC"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auto"/>
            <w:vAlign w:val="bottom"/>
          </w:tcPr>
          <w:p w14:paraId="5D395EA6"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Klub Vovsen v/Jan Jansen</w:t>
            </w:r>
          </w:p>
        </w:tc>
      </w:tr>
      <w:tr w:rsidR="00EE333D" w:rsidRPr="00CE1917" w14:paraId="0939705E"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3FFBFB4E" w14:textId="77777777" w:rsidR="00EE333D" w:rsidRDefault="00EE333D" w:rsidP="00EE333D">
            <w:pPr>
              <w:rPr>
                <w:rFonts w:ascii="Trebuchet MS" w:hAnsi="Trebuchet MS"/>
                <w:sz w:val="18"/>
                <w:szCs w:val="18"/>
              </w:rPr>
            </w:pPr>
            <w:proofErr w:type="spellStart"/>
            <w:r>
              <w:rPr>
                <w:rFonts w:ascii="Trebuchet MS" w:hAnsi="Trebuchet MS"/>
                <w:sz w:val="18"/>
                <w:szCs w:val="18"/>
              </w:rPr>
              <w:t>forpagter_formaal</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D791038" w14:textId="14FBB32C" w:rsidR="00EE333D" w:rsidRDefault="00EE333D" w:rsidP="00EE333D">
            <w:pPr>
              <w:rPr>
                <w:rFonts w:ascii="Trebuchet MS" w:hAnsi="Trebuchet MS"/>
                <w:sz w:val="18"/>
                <w:szCs w:val="18"/>
              </w:rPr>
            </w:pPr>
            <w:proofErr w:type="spellStart"/>
            <w:r>
              <w:rPr>
                <w:rFonts w:ascii="Trebuchet MS" w:hAnsi="Trebuchet MS"/>
                <w:sz w:val="18"/>
                <w:szCs w:val="18"/>
              </w:rPr>
              <w:t>forpagt_fm</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auto"/>
            <w:vAlign w:val="bottom"/>
          </w:tcPr>
          <w:p w14:paraId="40E4A565" w14:textId="315AA502" w:rsidR="00EE333D" w:rsidRPr="00BD0E5C" w:rsidRDefault="00EE333D" w:rsidP="00EE333D">
            <w:pPr>
              <w:rPr>
                <w:rFonts w:ascii="Trebuchet MS" w:hAnsi="Trebuchet MS"/>
                <w:sz w:val="18"/>
                <w:szCs w:val="18"/>
              </w:rPr>
            </w:pPr>
            <w:proofErr w:type="spellStart"/>
            <w:r>
              <w:rPr>
                <w:rFonts w:ascii="Trebuchet MS" w:hAnsi="Trebuchet MS"/>
                <w:sz w:val="18"/>
                <w:szCs w:val="18"/>
              </w:rPr>
              <w:t>Tilladet</w:t>
            </w:r>
            <w:proofErr w:type="spellEnd"/>
            <w:r>
              <w:rPr>
                <w:rFonts w:ascii="Trebuchet MS" w:hAnsi="Trebuchet MS"/>
                <w:sz w:val="18"/>
                <w:szCs w:val="18"/>
              </w:rPr>
              <w:t>/forventet brug af areal</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EA9E72A" w14:textId="77777777" w:rsidR="00EE333D" w:rsidRPr="00BD0E5C" w:rsidRDefault="00EE333D" w:rsidP="00EE333D">
            <w:pPr>
              <w:rPr>
                <w:rFonts w:ascii="Trebuchet MS" w:hAnsi="Trebuchet MS"/>
                <w:sz w:val="18"/>
                <w:szCs w:val="18"/>
              </w:rPr>
            </w:pPr>
            <w:r w:rsidRPr="00BD0E5C">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715F711" w14:textId="77777777" w:rsidR="00EE333D" w:rsidRPr="00BD0E5C" w:rsidRDefault="00EE333D" w:rsidP="00EE333D">
            <w:pPr>
              <w:rPr>
                <w:rFonts w:ascii="Trebuchet MS" w:hAnsi="Trebuchet MS"/>
                <w:sz w:val="18"/>
                <w:szCs w:val="18"/>
              </w:rPr>
            </w:pPr>
            <w:r>
              <w:rPr>
                <w:rFonts w:ascii="Trebuchet MS" w:hAnsi="Trebuchet MS"/>
                <w:sz w:val="18"/>
                <w:szCs w:val="18"/>
              </w:rPr>
              <w:t>0-128 tegn</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bottom"/>
          </w:tcPr>
          <w:p w14:paraId="20B44BF3"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3FD27E06"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Hundetræningsbane</w:t>
            </w:r>
          </w:p>
        </w:tc>
      </w:tr>
      <w:tr w:rsidR="00EE333D" w:rsidRPr="008137F4" w14:paraId="6ED18009"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7B9884DC" w14:textId="77777777" w:rsidR="00EE333D" w:rsidRPr="00E9714B" w:rsidRDefault="00EE333D" w:rsidP="00EE333D">
            <w:pPr>
              <w:rPr>
                <w:rFonts w:ascii="Trebuchet MS" w:hAnsi="Trebuchet MS"/>
                <w:sz w:val="18"/>
                <w:szCs w:val="18"/>
              </w:rPr>
            </w:pPr>
            <w:proofErr w:type="spellStart"/>
            <w:r w:rsidRPr="00E9714B">
              <w:rPr>
                <w:rFonts w:ascii="Trebuchet MS" w:hAnsi="Trebuchet MS"/>
                <w:sz w:val="18"/>
                <w:szCs w:val="18"/>
              </w:rPr>
              <w:t>udlejning_kode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388916F" w14:textId="7E586EC4" w:rsidR="00EE333D" w:rsidRPr="00E9714B" w:rsidRDefault="00EE333D" w:rsidP="00EE333D">
            <w:pPr>
              <w:rPr>
                <w:rFonts w:ascii="Trebuchet MS" w:hAnsi="Trebuchet MS"/>
                <w:sz w:val="18"/>
                <w:szCs w:val="18"/>
              </w:rPr>
            </w:pPr>
            <w:proofErr w:type="spellStart"/>
            <w:r>
              <w:rPr>
                <w:rFonts w:ascii="Trebuchet MS" w:hAnsi="Trebuchet MS"/>
                <w:sz w:val="18"/>
                <w:szCs w:val="18"/>
              </w:rPr>
              <w:t>udlejnin_k</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auto"/>
            <w:vAlign w:val="bottom"/>
          </w:tcPr>
          <w:p w14:paraId="252DED66" w14:textId="28703406" w:rsidR="00EE333D" w:rsidRPr="00E9714B" w:rsidRDefault="00EE333D" w:rsidP="00EE333D">
            <w:pPr>
              <w:rPr>
                <w:rFonts w:ascii="Trebuchet MS" w:hAnsi="Trebuchet MS"/>
                <w:sz w:val="18"/>
                <w:szCs w:val="18"/>
              </w:rPr>
            </w:pPr>
            <w:r w:rsidRPr="00E9714B">
              <w:rPr>
                <w:rFonts w:ascii="Trebuchet MS" w:hAnsi="Trebuchet MS"/>
                <w:sz w:val="18"/>
                <w:szCs w:val="18"/>
              </w:rPr>
              <w:t>Kode for udlejningstypen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DF9371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CC39A25"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1 – 9</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bottom"/>
          </w:tcPr>
          <w:p w14:paraId="46FD2BAC" w14:textId="77777777" w:rsidR="00EE333D" w:rsidRPr="00E9714B" w:rsidRDefault="00EE333D" w:rsidP="00EE333D">
            <w:pPr>
              <w:jc w:val="center"/>
              <w:rPr>
                <w:rFonts w:ascii="Trebuchet MS" w:hAnsi="Trebuchet MS"/>
                <w:sz w:val="18"/>
                <w:szCs w:val="18"/>
              </w:rPr>
            </w:pPr>
            <w:r w:rsidRPr="00E9714B">
              <w:rPr>
                <w:rFonts w:ascii="Trebuchet MS" w:hAnsi="Trebuchet MS"/>
                <w:sz w:val="18"/>
                <w:szCs w:val="18"/>
              </w:rPr>
              <w:t>O</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79814218"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2</w:t>
            </w:r>
          </w:p>
        </w:tc>
      </w:tr>
      <w:tr w:rsidR="00EE333D" w:rsidRPr="008137F4" w14:paraId="4625B093"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9CCFF"/>
            <w:vAlign w:val="bottom"/>
          </w:tcPr>
          <w:p w14:paraId="7629DA11"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udlejning</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11B97111" w14:textId="7480224E" w:rsidR="00EE333D" w:rsidRPr="00E9714B" w:rsidRDefault="00EE333D" w:rsidP="00EE333D">
            <w:pPr>
              <w:rPr>
                <w:rFonts w:ascii="Trebuchet MS" w:hAnsi="Trebuchet MS"/>
                <w:sz w:val="18"/>
                <w:szCs w:val="18"/>
              </w:rPr>
            </w:pPr>
            <w:proofErr w:type="spellStart"/>
            <w:r>
              <w:rPr>
                <w:rFonts w:ascii="Trebuchet MS" w:hAnsi="Trebuchet MS"/>
                <w:sz w:val="18"/>
                <w:szCs w:val="18"/>
              </w:rPr>
              <w:t>udlejnin</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99CCFF"/>
            <w:vAlign w:val="bottom"/>
          </w:tcPr>
          <w:p w14:paraId="3E9FC7AB" w14:textId="5940458F" w:rsidR="00EE333D" w:rsidRPr="00E9714B" w:rsidRDefault="00EE333D" w:rsidP="00EE333D">
            <w:pPr>
              <w:rPr>
                <w:rFonts w:ascii="Trebuchet MS" w:hAnsi="Trebuchet MS"/>
                <w:sz w:val="18"/>
                <w:szCs w:val="18"/>
              </w:rPr>
            </w:pPr>
            <w:r w:rsidRPr="00E9714B">
              <w:rPr>
                <w:rFonts w:ascii="Trebuchet MS" w:hAnsi="Trebuchet MS"/>
                <w:sz w:val="18"/>
                <w:szCs w:val="18"/>
              </w:rPr>
              <w:t>Udlejningstype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12BBD0F4"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4A4BCE5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0-40 tegn</w:t>
            </w:r>
          </w:p>
        </w:tc>
        <w:tc>
          <w:tcPr>
            <w:tcW w:w="1364" w:type="dxa"/>
            <w:tcBorders>
              <w:top w:val="single" w:sz="4" w:space="0" w:color="auto"/>
              <w:left w:val="single" w:sz="4" w:space="0" w:color="auto"/>
              <w:bottom w:val="single" w:sz="4" w:space="0" w:color="auto"/>
              <w:right w:val="single" w:sz="4" w:space="0" w:color="auto"/>
            </w:tcBorders>
            <w:shd w:val="clear" w:color="auto" w:fill="99CCFF"/>
            <w:vAlign w:val="bottom"/>
          </w:tcPr>
          <w:p w14:paraId="5937FE87" w14:textId="77777777" w:rsidR="00EE333D" w:rsidRPr="00E9714B" w:rsidRDefault="00EE333D" w:rsidP="00EE333D">
            <w:pPr>
              <w:jc w:val="center"/>
              <w:rPr>
                <w:rFonts w:ascii="Trebuchet MS" w:hAnsi="Trebuchet MS"/>
                <w:sz w:val="18"/>
                <w:szCs w:val="18"/>
              </w:rPr>
            </w:pPr>
            <w:r w:rsidRPr="00E9714B">
              <w:rPr>
                <w:rFonts w:ascii="Trebuchet MS" w:hAnsi="Trebuchet MS"/>
                <w:sz w:val="18"/>
                <w:szCs w:val="18"/>
              </w:rPr>
              <w:t>S</w:t>
            </w:r>
          </w:p>
        </w:tc>
        <w:tc>
          <w:tcPr>
            <w:tcW w:w="3260" w:type="dxa"/>
            <w:tcBorders>
              <w:top w:val="single" w:sz="4" w:space="0" w:color="auto"/>
              <w:left w:val="single" w:sz="4" w:space="0" w:color="auto"/>
              <w:bottom w:val="single" w:sz="4" w:space="0" w:color="auto"/>
              <w:right w:val="single" w:sz="4" w:space="0" w:color="auto"/>
            </w:tcBorders>
            <w:shd w:val="clear" w:color="auto" w:fill="99CCFF"/>
            <w:vAlign w:val="bottom"/>
          </w:tcPr>
          <w:p w14:paraId="542C64D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Vederlagsfrit</w:t>
            </w:r>
          </w:p>
        </w:tc>
      </w:tr>
      <w:tr w:rsidR="00EE333D" w:rsidRPr="00CE1917" w14:paraId="6973FFAB" w14:textId="77777777" w:rsidTr="00EE333D">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7DDBA"/>
            <w:vAlign w:val="bottom"/>
          </w:tcPr>
          <w:p w14:paraId="2EF3C5C7" w14:textId="77777777" w:rsidR="00EE333D" w:rsidRDefault="00EE333D" w:rsidP="00EE333D">
            <w:pPr>
              <w:rPr>
                <w:rFonts w:ascii="Trebuchet MS" w:hAnsi="Trebuchet MS"/>
                <w:sz w:val="18"/>
                <w:szCs w:val="18"/>
              </w:rPr>
            </w:pPr>
            <w:proofErr w:type="spellStart"/>
            <w:r>
              <w:rPr>
                <w:rFonts w:ascii="Trebuchet MS" w:hAnsi="Trebuchet MS"/>
                <w:sz w:val="18"/>
                <w:szCs w:val="18"/>
              </w:rPr>
              <w:t>landbrug_kode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8BC6A0D" w14:textId="77777777" w:rsidR="00EE333D" w:rsidRDefault="00EE333D" w:rsidP="00EE333D">
            <w:pPr>
              <w:rPr>
                <w:rFonts w:ascii="Trebuchet MS" w:hAnsi="Trebuchet MS"/>
                <w:sz w:val="18"/>
                <w:szCs w:val="18"/>
              </w:rPr>
            </w:pPr>
          </w:p>
        </w:tc>
        <w:tc>
          <w:tcPr>
            <w:tcW w:w="3609" w:type="dxa"/>
            <w:tcBorders>
              <w:top w:val="single" w:sz="4" w:space="0" w:color="auto"/>
              <w:left w:val="single" w:sz="4" w:space="0" w:color="auto"/>
              <w:bottom w:val="single" w:sz="4" w:space="0" w:color="auto"/>
              <w:right w:val="single" w:sz="4" w:space="0" w:color="auto"/>
            </w:tcBorders>
            <w:shd w:val="clear" w:color="auto" w:fill="97DDBA"/>
            <w:vAlign w:val="bottom"/>
          </w:tcPr>
          <w:p w14:paraId="58F73CFB" w14:textId="12336528" w:rsidR="00EE333D" w:rsidRDefault="00EE333D" w:rsidP="00EE333D">
            <w:pPr>
              <w:rPr>
                <w:rFonts w:ascii="Trebuchet MS" w:hAnsi="Trebuchet MS"/>
                <w:sz w:val="18"/>
                <w:szCs w:val="18"/>
              </w:rPr>
            </w:pPr>
            <w:r>
              <w:rPr>
                <w:rFonts w:ascii="Trebuchet MS" w:hAnsi="Trebuchet MS"/>
                <w:sz w:val="18"/>
                <w:szCs w:val="18"/>
              </w:rPr>
              <w:t>Kode for om det udlejes til landbrugsdrift</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FEB5349"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1E6D2CA" w14:textId="77777777" w:rsidR="00EE333D" w:rsidRDefault="00EE333D" w:rsidP="00EE333D">
            <w:pPr>
              <w:rPr>
                <w:rFonts w:ascii="Trebuchet MS" w:hAnsi="Trebuchet MS"/>
                <w:sz w:val="18"/>
                <w:szCs w:val="18"/>
              </w:rPr>
            </w:pPr>
            <w:r>
              <w:rPr>
                <w:rFonts w:ascii="Trebuchet MS" w:hAnsi="Trebuchet MS"/>
                <w:sz w:val="18"/>
                <w:szCs w:val="18"/>
              </w:rPr>
              <w:t>0-3</w:t>
            </w:r>
          </w:p>
        </w:tc>
        <w:tc>
          <w:tcPr>
            <w:tcW w:w="1364" w:type="dxa"/>
            <w:tcBorders>
              <w:top w:val="single" w:sz="4" w:space="0" w:color="auto"/>
              <w:left w:val="single" w:sz="4" w:space="0" w:color="auto"/>
              <w:bottom w:val="single" w:sz="4" w:space="0" w:color="auto"/>
              <w:right w:val="single" w:sz="4" w:space="0" w:color="auto"/>
            </w:tcBorders>
            <w:shd w:val="clear" w:color="auto" w:fill="97DDBA"/>
            <w:vAlign w:val="bottom"/>
          </w:tcPr>
          <w:p w14:paraId="2F315CDC"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97DDBA"/>
            <w:vAlign w:val="bottom"/>
          </w:tcPr>
          <w:p w14:paraId="13C436B8" w14:textId="77777777" w:rsidR="00EE333D" w:rsidRDefault="00EE333D" w:rsidP="00EE333D">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EE333D" w:rsidRPr="00CE1917" w14:paraId="1440C311"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22242042" w14:textId="77777777" w:rsidR="00EE333D" w:rsidRPr="00786299" w:rsidRDefault="00EE333D" w:rsidP="00EE333D">
            <w:pPr>
              <w:rPr>
                <w:rFonts w:ascii="Trebuchet MS" w:hAnsi="Trebuchet MS"/>
                <w:sz w:val="18"/>
                <w:szCs w:val="18"/>
              </w:rPr>
            </w:pPr>
            <w:r w:rsidRPr="00786299">
              <w:rPr>
                <w:rFonts w:ascii="Trebuchet MS" w:hAnsi="Trebuchet MS"/>
                <w:sz w:val="18"/>
                <w:szCs w:val="18"/>
              </w:rPr>
              <w:t>landbrug</w:t>
            </w:r>
          </w:p>
        </w:tc>
        <w:tc>
          <w:tcPr>
            <w:tcW w:w="1164" w:type="dxa"/>
            <w:tcBorders>
              <w:top w:val="single" w:sz="4" w:space="0" w:color="auto"/>
              <w:left w:val="single" w:sz="4" w:space="0" w:color="auto"/>
              <w:bottom w:val="nil"/>
              <w:right w:val="single" w:sz="4" w:space="0" w:color="auto"/>
            </w:tcBorders>
            <w:shd w:val="clear" w:color="auto" w:fill="97DDBA"/>
          </w:tcPr>
          <w:p w14:paraId="7D2FA52A" w14:textId="77777777" w:rsidR="00EE333D" w:rsidRDefault="00EE333D" w:rsidP="00EE333D">
            <w:pPr>
              <w:rPr>
                <w:rFonts w:ascii="Trebuchet MS" w:hAnsi="Trebuchet MS"/>
                <w:sz w:val="18"/>
                <w:szCs w:val="18"/>
              </w:rPr>
            </w:pPr>
          </w:p>
        </w:tc>
        <w:tc>
          <w:tcPr>
            <w:tcW w:w="3609" w:type="dxa"/>
            <w:tcBorders>
              <w:top w:val="single" w:sz="4" w:space="0" w:color="auto"/>
              <w:left w:val="single" w:sz="4" w:space="0" w:color="auto"/>
              <w:bottom w:val="nil"/>
              <w:right w:val="single" w:sz="4" w:space="0" w:color="auto"/>
            </w:tcBorders>
            <w:shd w:val="clear" w:color="auto" w:fill="97DDBA"/>
            <w:vAlign w:val="bottom"/>
          </w:tcPr>
          <w:p w14:paraId="5EF65559" w14:textId="4F3D493E" w:rsidR="00EE333D" w:rsidRDefault="00EE333D" w:rsidP="00EE333D">
            <w:pPr>
              <w:rPr>
                <w:rFonts w:ascii="Trebuchet MS" w:hAnsi="Trebuchet MS"/>
                <w:sz w:val="18"/>
                <w:szCs w:val="18"/>
              </w:rPr>
            </w:pPr>
            <w:r>
              <w:rPr>
                <w:rFonts w:ascii="Trebuchet MS" w:hAnsi="Trebuchet MS"/>
                <w:sz w:val="18"/>
                <w:szCs w:val="18"/>
              </w:rPr>
              <w:t>Om det udlejes til landbrugsdrift</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2B351B37" w14:textId="77777777" w:rsidR="00EE333D" w:rsidRDefault="00EE333D" w:rsidP="00EE333D">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7DDBA"/>
            <w:vAlign w:val="bottom"/>
          </w:tcPr>
          <w:p w14:paraId="2F61C554" w14:textId="77777777" w:rsidR="00EE333D" w:rsidRDefault="00EE333D" w:rsidP="00EE333D">
            <w:pPr>
              <w:rPr>
                <w:rFonts w:ascii="Trebuchet MS" w:hAnsi="Trebuchet MS"/>
                <w:sz w:val="18"/>
                <w:szCs w:val="18"/>
              </w:rPr>
            </w:pPr>
            <w:r>
              <w:rPr>
                <w:rFonts w:ascii="Trebuchet MS" w:hAnsi="Trebuchet MS"/>
                <w:sz w:val="18"/>
                <w:szCs w:val="18"/>
              </w:rPr>
              <w:t>0-7 tegn</w:t>
            </w:r>
          </w:p>
        </w:tc>
        <w:tc>
          <w:tcPr>
            <w:tcW w:w="1364" w:type="dxa"/>
            <w:tcBorders>
              <w:top w:val="single" w:sz="4" w:space="0" w:color="auto"/>
              <w:left w:val="single" w:sz="4" w:space="0" w:color="auto"/>
              <w:bottom w:val="nil"/>
              <w:right w:val="single" w:sz="4" w:space="0" w:color="auto"/>
            </w:tcBorders>
            <w:shd w:val="clear" w:color="auto" w:fill="97DDBA"/>
            <w:vAlign w:val="bottom"/>
          </w:tcPr>
          <w:p w14:paraId="54DBF1C5"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97DDBA"/>
            <w:vAlign w:val="bottom"/>
          </w:tcPr>
          <w:p w14:paraId="14D6ECA2" w14:textId="77777777" w:rsidR="00EE333D" w:rsidRDefault="00EE333D" w:rsidP="00EE333D">
            <w:pPr>
              <w:rPr>
                <w:rFonts w:ascii="Trebuchet MS" w:hAnsi="Trebuchet MS" w:cs="Trebuchet MS"/>
                <w:sz w:val="18"/>
                <w:szCs w:val="18"/>
              </w:rPr>
            </w:pPr>
          </w:p>
        </w:tc>
      </w:tr>
      <w:tr w:rsidR="00EE333D" w:rsidRPr="00353B49" w14:paraId="1FB4B0B5"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6DD3FA01" w14:textId="77777777" w:rsidR="00EE333D" w:rsidRPr="00353B49" w:rsidRDefault="00EE333D" w:rsidP="00EE333D">
            <w:pPr>
              <w:rPr>
                <w:rFonts w:ascii="Trebuchet MS" w:hAnsi="Trebuchet MS" w:cs="Trebuchet MS"/>
                <w:sz w:val="18"/>
                <w:szCs w:val="18"/>
              </w:rPr>
            </w:pPr>
            <w:proofErr w:type="spellStart"/>
            <w:r>
              <w:rPr>
                <w:rFonts w:ascii="Trebuchet MS" w:hAnsi="Trebuchet MS" w:cs="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E46062A"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782ADEDD" w14:textId="27E02DB3" w:rsidR="00EE333D" w:rsidRPr="00353B49"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E333D" w:rsidRPr="00353B49" w14:paraId="04D16E68"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71EBE34C" w14:textId="77777777" w:rsidR="00EE333D" w:rsidRPr="00353B49" w:rsidRDefault="00EE333D" w:rsidP="00EE333D">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7CDFB5BD"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017BC8C2" w14:textId="3F6766CE" w:rsidR="00EE333D" w:rsidRPr="0014307B"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r w:rsidDel="00C004C2">
              <w:rPr>
                <w:rFonts w:ascii="Trebuchet MS" w:hAnsi="Trebuchet MS" w:cs="Trebuchet MS"/>
                <w:sz w:val="18"/>
                <w:szCs w:val="18"/>
              </w:rPr>
              <w:t xml:space="preserve"> </w:t>
            </w:r>
          </w:p>
        </w:tc>
      </w:tr>
      <w:tr w:rsidR="00EE333D" w:rsidRPr="00353B49" w14:paraId="31CA1EB2"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71853A89" w14:textId="77777777" w:rsidR="00EE333D" w:rsidRPr="00353B49" w:rsidRDefault="00EE333D" w:rsidP="00EE333D">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91EC86A"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1F238C4D" w14:textId="2D4C09C0" w:rsidR="00EE333D" w:rsidRPr="0014307B"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r w:rsidDel="00C004C2">
              <w:rPr>
                <w:rFonts w:ascii="Trebuchet MS" w:hAnsi="Trebuchet MS" w:cs="Trebuchet MS"/>
                <w:sz w:val="18"/>
                <w:szCs w:val="18"/>
              </w:rPr>
              <w:t xml:space="preserve"> </w:t>
            </w:r>
          </w:p>
        </w:tc>
      </w:tr>
      <w:tr w:rsidR="00EE333D" w:rsidRPr="00CE1917" w14:paraId="77A88109" w14:textId="77777777" w:rsidTr="00EE333D">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7DDBA"/>
            <w:vAlign w:val="bottom"/>
          </w:tcPr>
          <w:p w14:paraId="32085966" w14:textId="77777777" w:rsidR="00EE333D" w:rsidRPr="00CE1917" w:rsidRDefault="00EE333D" w:rsidP="00EE333D">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2616FB8C"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55A6384" w14:textId="0CFB7728" w:rsidR="00EE333D" w:rsidRPr="00CE1917"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E333D" w:rsidRPr="0051728E" w14:paraId="2B4643FF" w14:textId="77777777" w:rsidTr="00EE333D">
        <w:trPr>
          <w:trHeight w:hRule="exact" w:val="255"/>
        </w:trPr>
        <w:tc>
          <w:tcPr>
            <w:tcW w:w="13603" w:type="dxa"/>
            <w:gridSpan w:val="7"/>
            <w:tcBorders>
              <w:top w:val="nil"/>
              <w:left w:val="nil"/>
              <w:bottom w:val="nil"/>
              <w:right w:val="nil"/>
            </w:tcBorders>
            <w:shd w:val="clear" w:color="auto" w:fill="97DDBA"/>
            <w:vAlign w:val="bottom"/>
          </w:tcPr>
          <w:p w14:paraId="166B3E6B" w14:textId="5ABCDE4F" w:rsidR="00EE333D" w:rsidRDefault="00EE333D" w:rsidP="00EE333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r w:rsidR="00EE333D" w:rsidRPr="0051728E" w14:paraId="666E7358" w14:textId="77777777" w:rsidTr="00EE333D">
        <w:trPr>
          <w:trHeight w:hRule="exact" w:val="255"/>
        </w:trPr>
        <w:tc>
          <w:tcPr>
            <w:tcW w:w="13603" w:type="dxa"/>
            <w:gridSpan w:val="7"/>
            <w:tcBorders>
              <w:top w:val="single" w:sz="4" w:space="0" w:color="auto"/>
              <w:left w:val="nil"/>
              <w:bottom w:val="nil"/>
              <w:right w:val="nil"/>
            </w:tcBorders>
            <w:shd w:val="clear" w:color="auto" w:fill="99CCFF"/>
            <w:vAlign w:val="bottom"/>
          </w:tcPr>
          <w:p w14:paraId="41AB5F29" w14:textId="6E4433F9" w:rsidR="00EE333D" w:rsidRPr="009367BB" w:rsidRDefault="00EE333D" w:rsidP="00EE333D">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bl>
    <w:p w14:paraId="70687D57" w14:textId="77777777" w:rsidR="00E3391E" w:rsidRDefault="00380C13" w:rsidP="00E3391E">
      <w:pPr>
        <w:pStyle w:val="Overskrift6"/>
      </w:pPr>
      <w:r>
        <w:t>5.8.</w:t>
      </w:r>
      <w:r w:rsidR="00E3391E">
        <w:t>6.1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5D2535E5" w14:textId="77777777" w:rsidTr="00194B12">
        <w:trPr>
          <w:trHeight w:hRule="exact" w:val="255"/>
        </w:trPr>
        <w:tc>
          <w:tcPr>
            <w:tcW w:w="2235" w:type="dxa"/>
            <w:shd w:val="clear" w:color="auto" w:fill="D9D9D9"/>
            <w:vAlign w:val="bottom"/>
          </w:tcPr>
          <w:p w14:paraId="739D5655"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605F216" w14:textId="77777777" w:rsidR="00E3391E" w:rsidRPr="00FE3FC3" w:rsidRDefault="00E3391E" w:rsidP="00194B12">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1E8983A9" w14:textId="77777777" w:rsidTr="00194B12">
        <w:trPr>
          <w:trHeight w:hRule="exact" w:val="255"/>
        </w:trPr>
        <w:tc>
          <w:tcPr>
            <w:tcW w:w="2235" w:type="dxa"/>
            <w:shd w:val="clear" w:color="auto" w:fill="E0E0E0"/>
            <w:vAlign w:val="bottom"/>
          </w:tcPr>
          <w:p w14:paraId="77916E6D" w14:textId="77777777" w:rsidR="00E3391E" w:rsidRPr="0051728E" w:rsidRDefault="00E3391E" w:rsidP="00194B12">
            <w:pPr>
              <w:rPr>
                <w:rFonts w:ascii="Trebuchet MS" w:hAnsi="Trebuchet MS" w:cs="Trebuchet MS"/>
                <w:sz w:val="18"/>
                <w:szCs w:val="18"/>
              </w:rPr>
            </w:pPr>
            <w:r w:rsidRPr="0051728E">
              <w:rPr>
                <w:rFonts w:ascii="Trebuchet MS" w:hAnsi="Trebuchet MS" w:cs="Trebuchet MS"/>
                <w:sz w:val="18"/>
                <w:szCs w:val="18"/>
              </w:rPr>
              <w:lastRenderedPageBreak/>
              <w:t>Temanavn</w:t>
            </w:r>
          </w:p>
        </w:tc>
        <w:tc>
          <w:tcPr>
            <w:tcW w:w="11340" w:type="dxa"/>
            <w:shd w:val="clear" w:color="auto" w:fill="FFFFFF"/>
            <w:vAlign w:val="bottom"/>
          </w:tcPr>
          <w:p w14:paraId="21463C71" w14:textId="77777777" w:rsidR="00E3391E" w:rsidRPr="0051728E" w:rsidRDefault="00335360" w:rsidP="00194B12">
            <w:pPr>
              <w:rPr>
                <w:rFonts w:ascii="Trebuchet MS" w:hAnsi="Trebuchet MS" w:cs="Trebuchet MS"/>
                <w:sz w:val="18"/>
                <w:szCs w:val="18"/>
              </w:rPr>
            </w:pPr>
            <w:r>
              <w:rPr>
                <w:rFonts w:ascii="Trebuchet MS" w:hAnsi="Trebuchet MS" w:cs="Trebuchet MS"/>
                <w:sz w:val="18"/>
                <w:szCs w:val="18"/>
              </w:rPr>
              <w:t>Forpagtningsareal</w:t>
            </w:r>
          </w:p>
        </w:tc>
      </w:tr>
      <w:tr w:rsidR="00E3391E" w:rsidRPr="0051728E" w14:paraId="5C8B356A" w14:textId="77777777" w:rsidTr="00194B12">
        <w:trPr>
          <w:trHeight w:hRule="exact" w:val="255"/>
        </w:trPr>
        <w:tc>
          <w:tcPr>
            <w:tcW w:w="2235" w:type="dxa"/>
            <w:shd w:val="clear" w:color="auto" w:fill="E0E0E0"/>
            <w:vAlign w:val="bottom"/>
          </w:tcPr>
          <w:p w14:paraId="1C8C9E3F" w14:textId="77777777" w:rsidR="00E3391E" w:rsidRPr="0051728E" w:rsidRDefault="00E3391E" w:rsidP="00194B1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99FA509" w14:textId="77777777" w:rsidR="00E3391E" w:rsidRDefault="00E3391E" w:rsidP="00194B12">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Pr>
                <w:rFonts w:ascii="Trebuchet MS" w:hAnsi="Trebuchet MS"/>
                <w:sz w:val="18"/>
                <w:szCs w:val="18"/>
              </w:rPr>
              <w:t>05</w:t>
            </w:r>
          </w:p>
        </w:tc>
      </w:tr>
      <w:tr w:rsidR="007E0FF5" w:rsidRPr="002E1115" w14:paraId="660B2EFC" w14:textId="77777777" w:rsidTr="007E0FF5">
        <w:trPr>
          <w:trHeight w:hRule="exact" w:val="255"/>
        </w:trPr>
        <w:tc>
          <w:tcPr>
            <w:tcW w:w="2235" w:type="dxa"/>
            <w:shd w:val="clear" w:color="auto" w:fill="E0E0E0"/>
            <w:vAlign w:val="bottom"/>
          </w:tcPr>
          <w:p w14:paraId="638D19F8" w14:textId="77777777" w:rsidR="007E0FF5" w:rsidRPr="007E0FF5" w:rsidRDefault="007E0FF5" w:rsidP="00194B12">
            <w:pPr>
              <w:rPr>
                <w:rFonts w:ascii="Trebuchet MS" w:hAnsi="Trebuchet MS" w:cs="Trebuchet MS"/>
                <w:sz w:val="18"/>
                <w:szCs w:val="18"/>
              </w:rPr>
            </w:pPr>
            <w:r w:rsidRPr="007E0FF5">
              <w:rPr>
                <w:rFonts w:ascii="Trebuchet MS" w:hAnsi="Trebuchet MS" w:cs="Trebuchet MS"/>
                <w:sz w:val="18"/>
                <w:szCs w:val="18"/>
              </w:rPr>
              <w:t>Definition</w:t>
            </w:r>
          </w:p>
        </w:tc>
        <w:tc>
          <w:tcPr>
            <w:tcW w:w="11340" w:type="dxa"/>
            <w:shd w:val="clear" w:color="auto" w:fill="auto"/>
            <w:vAlign w:val="bottom"/>
          </w:tcPr>
          <w:p w14:paraId="372A1F9A" w14:textId="77777777" w:rsidR="007E0FF5" w:rsidRPr="007E0FF5" w:rsidRDefault="007E0FF5" w:rsidP="00E90B24">
            <w:pPr>
              <w:rPr>
                <w:rFonts w:ascii="Trebuchet MS" w:hAnsi="Trebuchet MS"/>
                <w:sz w:val="18"/>
                <w:szCs w:val="18"/>
              </w:rPr>
            </w:pPr>
            <w:r w:rsidRPr="007E0FF5">
              <w:rPr>
                <w:rFonts w:ascii="Trebuchet MS" w:hAnsi="Trebuchet MS"/>
                <w:sz w:val="18"/>
                <w:szCs w:val="18"/>
              </w:rPr>
              <w:t>Kommunal</w:t>
            </w:r>
            <w:r w:rsidR="007A6DF7" w:rsidRPr="003A52C1">
              <w:rPr>
                <w:rFonts w:ascii="Trebuchet MS" w:hAnsi="Trebuchet MS"/>
                <w:b/>
                <w:sz w:val="18"/>
                <w:szCs w:val="18"/>
              </w:rPr>
              <w:t>e</w:t>
            </w:r>
            <w:r w:rsidRPr="007E0FF5">
              <w:rPr>
                <w:rFonts w:ascii="Trebuchet MS" w:hAnsi="Trebuchet MS"/>
                <w:sz w:val="18"/>
                <w:szCs w:val="18"/>
              </w:rPr>
              <w:t xml:space="preserve"> arealer som udleje</w:t>
            </w:r>
            <w:r w:rsidR="007A6DF7" w:rsidRPr="003A52C1">
              <w:rPr>
                <w:rFonts w:ascii="Trebuchet MS" w:hAnsi="Trebuchet MS"/>
                <w:b/>
                <w:sz w:val="18"/>
                <w:szCs w:val="18"/>
              </w:rPr>
              <w:t>s</w:t>
            </w:r>
            <w:r w:rsidRPr="007E0FF5">
              <w:rPr>
                <w:rFonts w:ascii="Trebuchet MS" w:hAnsi="Trebuchet MS"/>
                <w:sz w:val="18"/>
                <w:szCs w:val="18"/>
              </w:rPr>
              <w:t>/forpagtes.</w:t>
            </w:r>
          </w:p>
        </w:tc>
      </w:tr>
      <w:tr w:rsidR="007E0FF5" w:rsidRPr="0051728E" w14:paraId="6505B2A8" w14:textId="77777777" w:rsidTr="00194B12">
        <w:trPr>
          <w:trHeight w:hRule="exact" w:val="255"/>
        </w:trPr>
        <w:tc>
          <w:tcPr>
            <w:tcW w:w="2235" w:type="dxa"/>
            <w:shd w:val="clear" w:color="auto" w:fill="E0E0E0"/>
            <w:vAlign w:val="bottom"/>
          </w:tcPr>
          <w:p w14:paraId="561663CB" w14:textId="77777777" w:rsidR="007E0FF5" w:rsidRPr="007E0FF5" w:rsidRDefault="007E0FF5" w:rsidP="00194B12">
            <w:pPr>
              <w:rPr>
                <w:rFonts w:ascii="Trebuchet MS" w:hAnsi="Trebuchet MS" w:cs="Trebuchet MS"/>
                <w:sz w:val="18"/>
                <w:szCs w:val="18"/>
              </w:rPr>
            </w:pPr>
            <w:r w:rsidRPr="007E0FF5">
              <w:rPr>
                <w:rFonts w:ascii="Trebuchet MS" w:hAnsi="Trebuchet MS" w:cs="Trebuchet MS"/>
                <w:sz w:val="18"/>
                <w:szCs w:val="18"/>
              </w:rPr>
              <w:t>Beskrivelse</w:t>
            </w:r>
          </w:p>
        </w:tc>
        <w:tc>
          <w:tcPr>
            <w:tcW w:w="11340" w:type="dxa"/>
            <w:shd w:val="clear" w:color="auto" w:fill="FFFFFF"/>
            <w:vAlign w:val="bottom"/>
          </w:tcPr>
          <w:p w14:paraId="33FF5251" w14:textId="77777777" w:rsidR="007E0FF5" w:rsidRPr="007E0FF5" w:rsidRDefault="007E0FF5" w:rsidP="00E90B24">
            <w:pPr>
              <w:rPr>
                <w:rFonts w:ascii="Trebuchet MS" w:hAnsi="Trebuchet MS"/>
                <w:sz w:val="18"/>
                <w:szCs w:val="18"/>
              </w:rPr>
            </w:pPr>
            <w:r w:rsidRPr="007E0FF5">
              <w:rPr>
                <w:rFonts w:ascii="Trebuchet MS" w:hAnsi="Trebuchet MS"/>
                <w:sz w:val="18"/>
                <w:szCs w:val="18"/>
              </w:rPr>
              <w:t xml:space="preserve">Marker, ejendomme, cirkuspladser som udlejes/forpagtes til anden side. </w:t>
            </w:r>
          </w:p>
        </w:tc>
      </w:tr>
      <w:tr w:rsidR="004B7B09" w:rsidRPr="0051728E" w14:paraId="3509182B" w14:textId="77777777" w:rsidTr="004B7B09">
        <w:trPr>
          <w:trHeight w:hRule="exact" w:val="255"/>
        </w:trPr>
        <w:tc>
          <w:tcPr>
            <w:tcW w:w="2235" w:type="dxa"/>
            <w:shd w:val="clear" w:color="auto" w:fill="E0E0E0"/>
            <w:vAlign w:val="bottom"/>
          </w:tcPr>
          <w:p w14:paraId="26A3D0F1" w14:textId="77777777" w:rsidR="004B7B09" w:rsidRPr="0051728E" w:rsidRDefault="004B7B09" w:rsidP="00194B12">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auto"/>
            <w:vAlign w:val="bottom"/>
          </w:tcPr>
          <w:p w14:paraId="75937554" w14:textId="77777777" w:rsidR="004B7B09" w:rsidRPr="0051728E" w:rsidRDefault="004B7B09" w:rsidP="002E0179">
            <w:pPr>
              <w:rPr>
                <w:rFonts w:ascii="Trebuchet MS" w:hAnsi="Trebuchet MS" w:cs="Trebuchet MS"/>
                <w:sz w:val="18"/>
                <w:szCs w:val="18"/>
              </w:rPr>
            </w:pPr>
            <w:r>
              <w:rPr>
                <w:rFonts w:ascii="Trebuchet MS" w:hAnsi="Trebuchet MS" w:cs="Trebuchet MS"/>
                <w:sz w:val="18"/>
                <w:szCs w:val="18"/>
              </w:rPr>
              <w:t>Skabe overblik over hvad de kommunale ejendomme er udlejet til og hvor længe.</w:t>
            </w:r>
          </w:p>
        </w:tc>
      </w:tr>
      <w:tr w:rsidR="004B7B09" w:rsidRPr="0051728E" w14:paraId="289ABD4E" w14:textId="77777777" w:rsidTr="004B7B09">
        <w:trPr>
          <w:trHeight w:hRule="exact" w:val="255"/>
        </w:trPr>
        <w:tc>
          <w:tcPr>
            <w:tcW w:w="2235" w:type="dxa"/>
            <w:shd w:val="clear" w:color="auto" w:fill="E0E0E0"/>
            <w:vAlign w:val="bottom"/>
          </w:tcPr>
          <w:p w14:paraId="38F0FED1" w14:textId="77777777" w:rsidR="004B7B09" w:rsidRPr="0051728E" w:rsidRDefault="004B7B09" w:rsidP="00194B1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auto"/>
            <w:vAlign w:val="bottom"/>
          </w:tcPr>
          <w:p w14:paraId="106C5F8F" w14:textId="77777777" w:rsidR="004B7B09" w:rsidRPr="00FE3FC3" w:rsidRDefault="004B7B09" w:rsidP="002E0179">
            <w:pPr>
              <w:rPr>
                <w:rFonts w:ascii="Trebuchet MS" w:hAnsi="Trebuchet MS" w:cs="Trebuchet MS"/>
                <w:sz w:val="18"/>
                <w:szCs w:val="18"/>
              </w:rPr>
            </w:pPr>
            <w:r w:rsidRPr="00492FFE">
              <w:rPr>
                <w:rFonts w:ascii="Trebuchet MS" w:hAnsi="Trebuchet MS" w:cs="Trebuchet MS"/>
                <w:bCs/>
                <w:kern w:val="32"/>
                <w:sz w:val="18"/>
                <w:szCs w:val="18"/>
              </w:rPr>
              <w:t>Arealanvendelse</w:t>
            </w:r>
          </w:p>
        </w:tc>
      </w:tr>
      <w:tr w:rsidR="004B7B09" w:rsidRPr="0051728E" w14:paraId="5A769D0C" w14:textId="77777777" w:rsidTr="004B7B09">
        <w:trPr>
          <w:trHeight w:hRule="exact" w:val="255"/>
        </w:trPr>
        <w:tc>
          <w:tcPr>
            <w:tcW w:w="2235" w:type="dxa"/>
            <w:shd w:val="clear" w:color="auto" w:fill="E0E0E0"/>
            <w:vAlign w:val="bottom"/>
          </w:tcPr>
          <w:p w14:paraId="535D1055" w14:textId="77777777" w:rsidR="004B7B09" w:rsidRPr="00492FFE" w:rsidRDefault="006A595F" w:rsidP="00194B12">
            <w:pPr>
              <w:rPr>
                <w:rFonts w:ascii="Trebuchet MS" w:hAnsi="Trebuchet MS" w:cs="Trebuchet MS"/>
                <w:sz w:val="18"/>
                <w:szCs w:val="18"/>
              </w:rPr>
            </w:pPr>
            <w:proofErr w:type="spellStart"/>
            <w:r>
              <w:rPr>
                <w:rFonts w:ascii="Trebuchet MS" w:hAnsi="Trebuchet MS" w:cs="Trebuchet MS"/>
                <w:sz w:val="18"/>
                <w:szCs w:val="18"/>
              </w:rPr>
              <w:t>No</w:t>
            </w:r>
            <w:r w:rsidRPr="00E9714B">
              <w:rPr>
                <w:rFonts w:ascii="Trebuchet MS" w:hAnsi="Trebuchet MS" w:cs="Trebuchet MS"/>
                <w:sz w:val="18"/>
                <w:szCs w:val="18"/>
              </w:rPr>
              <w:t>e</w:t>
            </w:r>
            <w:r>
              <w:rPr>
                <w:rFonts w:ascii="Trebuchet MS" w:hAnsi="Trebuchet MS" w:cs="Trebuchet MS"/>
                <w:sz w:val="18"/>
                <w:szCs w:val="18"/>
              </w:rPr>
              <w:t>gle</w:t>
            </w:r>
            <w:r w:rsidR="004B7B09" w:rsidRPr="00492FFE">
              <w:rPr>
                <w:rFonts w:ascii="Trebuchet MS" w:hAnsi="Trebuchet MS" w:cs="Trebuchet MS"/>
                <w:sz w:val="18"/>
                <w:szCs w:val="18"/>
              </w:rPr>
              <w:t>_ord</w:t>
            </w:r>
            <w:proofErr w:type="spellEnd"/>
          </w:p>
        </w:tc>
        <w:tc>
          <w:tcPr>
            <w:tcW w:w="11340" w:type="dxa"/>
            <w:shd w:val="clear" w:color="auto" w:fill="auto"/>
            <w:vAlign w:val="bottom"/>
          </w:tcPr>
          <w:p w14:paraId="34487328" w14:textId="77777777" w:rsidR="004B7B09" w:rsidRPr="00492FFE" w:rsidRDefault="004B7B09" w:rsidP="002E0179">
            <w:pPr>
              <w:autoSpaceDE w:val="0"/>
              <w:autoSpaceDN w:val="0"/>
              <w:adjustRightInd w:val="0"/>
              <w:rPr>
                <w:rFonts w:ascii="Trebuchet MS" w:hAnsi="Trebuchet MS" w:cs="Trebuchet MS"/>
                <w:sz w:val="18"/>
                <w:szCs w:val="18"/>
              </w:rPr>
            </w:pPr>
            <w:r>
              <w:rPr>
                <w:rFonts w:ascii="Trebuchet MS" w:hAnsi="Trebuchet MS" w:cs="Trebuchet MS"/>
                <w:sz w:val="18"/>
                <w:szCs w:val="18"/>
              </w:rPr>
              <w:t>Udlejning, forpagtning</w:t>
            </w:r>
          </w:p>
        </w:tc>
      </w:tr>
      <w:tr w:rsidR="004B7B09" w:rsidRPr="0051728E" w14:paraId="300FDA2C" w14:textId="77777777" w:rsidTr="004B7B09">
        <w:trPr>
          <w:trHeight w:hRule="exact" w:val="255"/>
        </w:trPr>
        <w:tc>
          <w:tcPr>
            <w:tcW w:w="2235" w:type="dxa"/>
            <w:shd w:val="clear" w:color="auto" w:fill="E0E0E0"/>
            <w:vAlign w:val="bottom"/>
          </w:tcPr>
          <w:p w14:paraId="1373B532" w14:textId="77777777" w:rsidR="004B7B09" w:rsidRPr="0051728E" w:rsidRDefault="004B7B09" w:rsidP="00194B1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auto"/>
            <w:vAlign w:val="bottom"/>
          </w:tcPr>
          <w:p w14:paraId="58FAFEDA" w14:textId="77777777" w:rsidR="004B7B09" w:rsidRPr="0051728E" w:rsidRDefault="004B7B09" w:rsidP="002E0179">
            <w:pPr>
              <w:rPr>
                <w:rFonts w:ascii="Trebuchet MS" w:hAnsi="Trebuchet MS" w:cs="Trebuchet MS"/>
                <w:sz w:val="18"/>
                <w:szCs w:val="18"/>
              </w:rPr>
            </w:pPr>
            <w:r>
              <w:rPr>
                <w:rFonts w:ascii="Trebuchet MS" w:hAnsi="Trebuchet MS" w:cs="Trebuchet MS"/>
                <w:sz w:val="18"/>
                <w:szCs w:val="18"/>
              </w:rPr>
              <w:t>Flade</w:t>
            </w:r>
          </w:p>
        </w:tc>
      </w:tr>
      <w:tr w:rsidR="00E3391E" w:rsidRPr="0051728E" w14:paraId="7BBD83CE" w14:textId="77777777" w:rsidTr="00194B12">
        <w:trPr>
          <w:trHeight w:hRule="exact" w:val="255"/>
        </w:trPr>
        <w:tc>
          <w:tcPr>
            <w:tcW w:w="2235" w:type="dxa"/>
            <w:shd w:val="clear" w:color="auto" w:fill="E0E0E0"/>
            <w:vAlign w:val="bottom"/>
          </w:tcPr>
          <w:p w14:paraId="6B318FD1" w14:textId="77777777" w:rsidR="00E3391E" w:rsidRPr="00FE3FC3" w:rsidRDefault="00E3391E" w:rsidP="00194B1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76729DA" w14:textId="77777777" w:rsidR="00E3391E" w:rsidRPr="00FE3FC3" w:rsidRDefault="00E3391E" w:rsidP="00194B12">
            <w:pPr>
              <w:rPr>
                <w:rFonts w:ascii="Trebuchet MS" w:hAnsi="Trebuchet MS" w:cs="Trebuchet MS"/>
                <w:sz w:val="18"/>
                <w:szCs w:val="18"/>
              </w:rPr>
            </w:pPr>
          </w:p>
        </w:tc>
      </w:tr>
      <w:tr w:rsidR="000C68CF" w:rsidRPr="00186E64" w14:paraId="7BAE1B86" w14:textId="77777777" w:rsidTr="00194B12">
        <w:trPr>
          <w:trHeight w:hRule="exact" w:val="255"/>
        </w:trPr>
        <w:tc>
          <w:tcPr>
            <w:tcW w:w="2235" w:type="dxa"/>
            <w:shd w:val="clear" w:color="auto" w:fill="E0E0E0"/>
            <w:vAlign w:val="bottom"/>
          </w:tcPr>
          <w:p w14:paraId="30768074" w14:textId="77777777" w:rsidR="000C68CF" w:rsidRPr="00576460" w:rsidRDefault="0089156A" w:rsidP="00194B1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4D2ABD54" w14:textId="06DA1DDE" w:rsidR="000C68CF" w:rsidRPr="00576460" w:rsidRDefault="0053190B" w:rsidP="00194B12">
            <w:pPr>
              <w:rPr>
                <w:rFonts w:ascii="Trebuchet MS" w:hAnsi="Trebuchet MS" w:cs="Trebuchet MS"/>
                <w:sz w:val="18"/>
                <w:szCs w:val="18"/>
              </w:rPr>
            </w:pPr>
            <w:r w:rsidRPr="00A67871">
              <w:rPr>
                <w:rFonts w:ascii="Trebuchet MS" w:hAnsi="Trebuchet MS" w:cs="Trebuchet MS"/>
                <w:color w:val="4F81BD"/>
                <w:sz w:val="18"/>
                <w:szCs w:val="18"/>
              </w:rPr>
              <w:t>13.06.03</w:t>
            </w:r>
          </w:p>
        </w:tc>
      </w:tr>
    </w:tbl>
    <w:p w14:paraId="2A1DA33B" w14:textId="77777777" w:rsidR="00E3391E" w:rsidRPr="00A32757" w:rsidRDefault="00E3391E" w:rsidP="00E3391E">
      <w:pPr>
        <w:pStyle w:val="Overskrift6"/>
      </w:pPr>
      <w:r>
        <w:t>5.</w:t>
      </w:r>
      <w:r w:rsidR="00380C13">
        <w:t>8</w:t>
      </w:r>
      <w:r>
        <w:t>.6.2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E3391E" w:rsidRPr="0051728E" w14:paraId="45E426BE" w14:textId="77777777" w:rsidTr="00735C78">
        <w:trPr>
          <w:trHeight w:hRule="exact" w:val="255"/>
        </w:trPr>
        <w:tc>
          <w:tcPr>
            <w:tcW w:w="4503" w:type="dxa"/>
            <w:shd w:val="clear" w:color="auto" w:fill="D9D9D9"/>
            <w:vAlign w:val="bottom"/>
          </w:tcPr>
          <w:p w14:paraId="4E0BC821"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5096E95"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Beskrivelse</w:t>
            </w:r>
          </w:p>
        </w:tc>
      </w:tr>
      <w:tr w:rsidR="004B7B09" w:rsidRPr="0051728E" w14:paraId="2F2B46F3" w14:textId="77777777" w:rsidTr="00735C78">
        <w:trPr>
          <w:trHeight w:hRule="exact" w:val="709"/>
        </w:trPr>
        <w:tc>
          <w:tcPr>
            <w:tcW w:w="4503" w:type="dxa"/>
            <w:shd w:val="clear" w:color="auto" w:fill="E0E0E0"/>
            <w:vAlign w:val="center"/>
          </w:tcPr>
          <w:p w14:paraId="5CAF0DFB" w14:textId="77777777" w:rsidR="004B7B09" w:rsidRPr="00024C60" w:rsidRDefault="004B7B09" w:rsidP="00735C7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auto"/>
            <w:vAlign w:val="bottom"/>
          </w:tcPr>
          <w:p w14:paraId="42B8308C"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Indtegn fladen der udlejes.  I de tilfælde, hvor hele jordstykket udlejes, genbruges geometrien fra matrikelkortet – jordstykket. Ellers anvendes i størst muligt omfang samme geometri som fremgår af evt. kort i forpagtnings-/udlejningsaftalen.</w:t>
            </w:r>
            <w:r w:rsidR="00C004C2">
              <w:rPr>
                <w:rFonts w:ascii="Trebuchet MS" w:hAnsi="Trebuchet MS" w:cs="Trebuchet MS"/>
                <w:sz w:val="18"/>
                <w:szCs w:val="18"/>
              </w:rPr>
              <w:t xml:space="preserve"> </w:t>
            </w:r>
            <w:r w:rsidR="00C004C2" w:rsidRPr="00E45822">
              <w:rPr>
                <w:rFonts w:ascii="Trebuchet MS" w:hAnsi="Trebuchet MS" w:cs="Trebuchet MS"/>
                <w:sz w:val="18"/>
                <w:szCs w:val="18"/>
              </w:rPr>
              <w:t>Gyldighedsperiode: Tidspunktet for forpagtningens start og udløb</w:t>
            </w:r>
          </w:p>
        </w:tc>
      </w:tr>
      <w:tr w:rsidR="004B7B09" w:rsidRPr="0051728E" w14:paraId="762BD12D" w14:textId="77777777" w:rsidTr="00735C78">
        <w:trPr>
          <w:trHeight w:hRule="exact" w:val="510"/>
        </w:trPr>
        <w:tc>
          <w:tcPr>
            <w:tcW w:w="4503" w:type="dxa"/>
            <w:shd w:val="clear" w:color="auto" w:fill="E0E0E0"/>
            <w:vAlign w:val="center"/>
          </w:tcPr>
          <w:p w14:paraId="2A4D94D2" w14:textId="77777777" w:rsidR="004B7B09" w:rsidRPr="00024C60" w:rsidRDefault="004B7B09" w:rsidP="00735C78">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auto"/>
            <w:vAlign w:val="bottom"/>
          </w:tcPr>
          <w:p w14:paraId="7D530D22"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Opdeles i om arealet udlejes til landbrugsformål eller ej. Desuden er der et fri-tekst felt, hvor anvendelse formålet fremgår af.</w:t>
            </w:r>
          </w:p>
        </w:tc>
      </w:tr>
      <w:tr w:rsidR="004B7B09" w:rsidRPr="0051728E" w14:paraId="304E923B" w14:textId="77777777" w:rsidTr="00735C78">
        <w:trPr>
          <w:trHeight w:hRule="exact" w:val="255"/>
        </w:trPr>
        <w:tc>
          <w:tcPr>
            <w:tcW w:w="4503" w:type="dxa"/>
            <w:shd w:val="clear" w:color="auto" w:fill="E0E0E0"/>
            <w:vAlign w:val="bottom"/>
          </w:tcPr>
          <w:p w14:paraId="0A04A6E8"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auto"/>
            <w:vAlign w:val="bottom"/>
          </w:tcPr>
          <w:p w14:paraId="6F83D9FC"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w:t>
            </w:r>
          </w:p>
        </w:tc>
      </w:tr>
      <w:tr w:rsidR="004B7B09" w:rsidRPr="0051728E" w14:paraId="765CF5B5" w14:textId="77777777" w:rsidTr="00735C78">
        <w:trPr>
          <w:trHeight w:hRule="exact" w:val="255"/>
        </w:trPr>
        <w:tc>
          <w:tcPr>
            <w:tcW w:w="4503" w:type="dxa"/>
            <w:shd w:val="clear" w:color="auto" w:fill="E0E0E0"/>
            <w:vAlign w:val="bottom"/>
          </w:tcPr>
          <w:p w14:paraId="514CBAAC"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auto"/>
            <w:vAlign w:val="bottom"/>
          </w:tcPr>
          <w:p w14:paraId="07A23F24" w14:textId="77777777" w:rsidR="004B7B09" w:rsidRPr="00024C60" w:rsidRDefault="004B7B09" w:rsidP="002E0179">
            <w:pPr>
              <w:rPr>
                <w:rFonts w:ascii="Trebuchet MS" w:hAnsi="Trebuchet MS" w:cs="Trebuchet MS"/>
                <w:sz w:val="18"/>
                <w:szCs w:val="18"/>
              </w:rPr>
            </w:pPr>
          </w:p>
        </w:tc>
      </w:tr>
      <w:tr w:rsidR="004B7B09" w:rsidRPr="0051728E" w14:paraId="474EA58F" w14:textId="77777777" w:rsidTr="00735C78">
        <w:trPr>
          <w:trHeight w:hRule="exact" w:val="255"/>
        </w:trPr>
        <w:tc>
          <w:tcPr>
            <w:tcW w:w="4503" w:type="dxa"/>
            <w:shd w:val="clear" w:color="auto" w:fill="E0E0E0"/>
            <w:vAlign w:val="bottom"/>
          </w:tcPr>
          <w:p w14:paraId="674B1258"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auto"/>
            <w:vAlign w:val="bottom"/>
          </w:tcPr>
          <w:p w14:paraId="460BA1E5"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Overlap må forekomme, hvis samme areal udleje til forskellige formål som ikke konflikter.</w:t>
            </w:r>
          </w:p>
        </w:tc>
      </w:tr>
      <w:tr w:rsidR="004B7B09" w:rsidRPr="0051728E" w14:paraId="1FBE6D11" w14:textId="77777777" w:rsidTr="00735C78">
        <w:trPr>
          <w:trHeight w:hRule="exact" w:val="255"/>
        </w:trPr>
        <w:tc>
          <w:tcPr>
            <w:tcW w:w="4503" w:type="dxa"/>
            <w:shd w:val="clear" w:color="auto" w:fill="E0E0E0"/>
            <w:vAlign w:val="bottom"/>
          </w:tcPr>
          <w:p w14:paraId="2F3230D9"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auto"/>
            <w:vAlign w:val="bottom"/>
          </w:tcPr>
          <w:p w14:paraId="3388BCC4"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Jordstykke</w:t>
            </w:r>
          </w:p>
        </w:tc>
      </w:tr>
    </w:tbl>
    <w:p w14:paraId="1839239A" w14:textId="77777777" w:rsidR="00E422EE" w:rsidRPr="00E45822" w:rsidRDefault="00E422EE" w:rsidP="00E422EE">
      <w:pPr>
        <w:pStyle w:val="Overskrift6"/>
        <w:rPr>
          <w:b w:val="0"/>
        </w:rPr>
      </w:pPr>
      <w:r w:rsidRPr="00E45822">
        <w:rPr>
          <w:b w:val="0"/>
        </w:rPr>
        <w:t>5.8.6.3 Kodelister</w:t>
      </w:r>
    </w:p>
    <w:p w14:paraId="63179220" w14:textId="77777777" w:rsidR="00E422EE" w:rsidRPr="00E45822" w:rsidRDefault="00E422EE" w:rsidP="00E422EE">
      <w:pPr>
        <w:autoSpaceDE w:val="0"/>
        <w:autoSpaceDN w:val="0"/>
        <w:adjustRightInd w:val="0"/>
        <w:rPr>
          <w:rFonts w:ascii="Trebuchet MS" w:hAnsi="Trebuchet MS" w:cs="Trebuchet MS"/>
          <w:sz w:val="18"/>
          <w:szCs w:val="18"/>
        </w:rPr>
      </w:pPr>
      <w:r w:rsidRPr="00E45822">
        <w:rPr>
          <w:rFonts w:ascii="Trebuchet MS" w:hAnsi="Trebuchet MS" w:cs="Trebuchet MS"/>
          <w:sz w:val="18"/>
          <w:szCs w:val="18"/>
        </w:rPr>
        <w:t>Kodelisterne fungerer som oversættelser mellem anvendte kodeværdier og de matchende forklarende tekster.</w:t>
      </w:r>
    </w:p>
    <w:p w14:paraId="1A4DC4E5" w14:textId="77777777" w:rsidR="00E422EE" w:rsidRPr="00E45822" w:rsidRDefault="00E422EE" w:rsidP="00E422EE">
      <w:pPr>
        <w:pStyle w:val="Overskrift7"/>
      </w:pPr>
      <w:r w:rsidRPr="00E45822">
        <w:t xml:space="preserve">5.8.6.3.1   5705 </w:t>
      </w:r>
      <w:r w:rsidR="007A6DF7" w:rsidRPr="00E45822">
        <w:t>Udlejning</w:t>
      </w:r>
      <w:r w:rsidRPr="00E45822">
        <w:t xml:space="preserve"> (d_5705_</w:t>
      </w:r>
      <w:r w:rsidR="007A6DF7" w:rsidRPr="00E45822">
        <w:t>udlejning</w:t>
      </w:r>
      <w:r w:rsidRPr="00E458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1259"/>
        <w:gridCol w:w="1418"/>
        <w:gridCol w:w="9410"/>
      </w:tblGrid>
      <w:tr w:rsidR="00735C78" w:rsidRPr="00E45822" w14:paraId="2043897E" w14:textId="77777777" w:rsidTr="00735C78">
        <w:trPr>
          <w:trHeight w:hRule="exact" w:val="255"/>
        </w:trPr>
        <w:tc>
          <w:tcPr>
            <w:tcW w:w="0" w:type="auto"/>
            <w:tcBorders>
              <w:bottom w:val="single" w:sz="4" w:space="0" w:color="auto"/>
            </w:tcBorders>
            <w:shd w:val="clear" w:color="auto" w:fill="D9D9D9"/>
            <w:vAlign w:val="bottom"/>
          </w:tcPr>
          <w:p w14:paraId="348754EB" w14:textId="77777777" w:rsidR="00735C78" w:rsidRPr="00E45822" w:rsidRDefault="00735C78" w:rsidP="000C290A">
            <w:pPr>
              <w:rPr>
                <w:rFonts w:ascii="Trebuchet MS" w:hAnsi="Trebuchet MS" w:cs="Trebuchet MS"/>
                <w:b/>
                <w:bCs/>
                <w:sz w:val="18"/>
                <w:szCs w:val="18"/>
              </w:rPr>
            </w:pPr>
            <w:proofErr w:type="spellStart"/>
            <w:r w:rsidRPr="00E45822">
              <w:rPr>
                <w:rFonts w:ascii="Trebuchet MS" w:hAnsi="Trebuchet MS" w:cs="Trebuchet MS"/>
                <w:b/>
                <w:bCs/>
                <w:sz w:val="18"/>
                <w:szCs w:val="18"/>
              </w:rPr>
              <w:t>udlejning_kode</w:t>
            </w:r>
            <w:proofErr w:type="spellEnd"/>
          </w:p>
        </w:tc>
        <w:tc>
          <w:tcPr>
            <w:tcW w:w="0" w:type="auto"/>
            <w:tcBorders>
              <w:bottom w:val="single" w:sz="4" w:space="0" w:color="auto"/>
            </w:tcBorders>
            <w:shd w:val="clear" w:color="auto" w:fill="D9D9D9"/>
            <w:vAlign w:val="bottom"/>
          </w:tcPr>
          <w:p w14:paraId="46D17909"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udlejning</w:t>
            </w:r>
          </w:p>
        </w:tc>
        <w:tc>
          <w:tcPr>
            <w:tcW w:w="1418" w:type="dxa"/>
            <w:tcBorders>
              <w:bottom w:val="single" w:sz="4" w:space="0" w:color="auto"/>
            </w:tcBorders>
            <w:shd w:val="clear" w:color="auto" w:fill="D9D9D9"/>
            <w:vAlign w:val="bottom"/>
          </w:tcPr>
          <w:p w14:paraId="6D1D3AEA"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9410" w:type="dxa"/>
            <w:tcBorders>
              <w:bottom w:val="single" w:sz="4" w:space="0" w:color="auto"/>
            </w:tcBorders>
            <w:shd w:val="clear" w:color="auto" w:fill="D9D9D9"/>
            <w:vAlign w:val="bottom"/>
          </w:tcPr>
          <w:p w14:paraId="156A0B63"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735C78" w:rsidRPr="00E45822" w14:paraId="3779EA4F"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9FE66E9"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0FBEE512"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Udlejet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96690A6"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5EC7F11E"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 xml:space="preserve">Kommunen har udlejet arealet til </w:t>
            </w:r>
            <w:proofErr w:type="spellStart"/>
            <w:r w:rsidRPr="00E45822">
              <w:rPr>
                <w:rFonts w:ascii="Trebuchet MS" w:hAnsi="Trebuchet MS" w:cs="Trebuchet MS"/>
                <w:sz w:val="18"/>
                <w:szCs w:val="18"/>
              </w:rPr>
              <w:t>privt</w:t>
            </w:r>
            <w:proofErr w:type="spellEnd"/>
            <w:r w:rsidRPr="00E45822">
              <w:rPr>
                <w:rFonts w:ascii="Trebuchet MS" w:hAnsi="Trebuchet MS" w:cs="Trebuchet MS"/>
                <w:sz w:val="18"/>
                <w:szCs w:val="18"/>
              </w:rPr>
              <w:t xml:space="preserve"> person/virksomhed</w:t>
            </w:r>
          </w:p>
        </w:tc>
      </w:tr>
      <w:tr w:rsidR="00735C78" w:rsidRPr="00E45822" w14:paraId="21C0624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B1EAD71"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42F0B299" w14:textId="77777777" w:rsidR="00735C78" w:rsidRPr="00786299" w:rsidRDefault="00735C78" w:rsidP="000C290A">
            <w:pPr>
              <w:rPr>
                <w:rFonts w:ascii="Trebuchet MS" w:hAnsi="Trebuchet MS" w:cs="Trebuchet MS"/>
                <w:sz w:val="18"/>
                <w:szCs w:val="18"/>
              </w:rPr>
            </w:pPr>
            <w:r w:rsidRPr="00786299">
              <w:rPr>
                <w:rFonts w:ascii="Trebuchet MS" w:hAnsi="Trebuchet MS" w:cs="Arial"/>
                <w:bCs/>
                <w:sz w:val="18"/>
                <w:szCs w:val="18"/>
              </w:rPr>
              <w:t>Vederlagsfrit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007CAA" w14:textId="77777777" w:rsidR="00735C78" w:rsidRPr="003A52C1" w:rsidRDefault="00735C78" w:rsidP="00735C78">
            <w:pPr>
              <w:jc w:val="center"/>
              <w:rPr>
                <w:rFonts w:ascii="Arial" w:hAnsi="Arial" w:cs="Arial"/>
                <w:bCs/>
                <w:sz w:val="18"/>
                <w:szCs w:val="18"/>
              </w:rPr>
            </w:pPr>
            <w:r w:rsidRPr="003A52C1">
              <w:rPr>
                <w:rFonts w:ascii="Arial" w:hAnsi="Arial" w:cs="Arial"/>
                <w:bC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58BB3A82" w14:textId="77777777" w:rsidR="00735C78" w:rsidRPr="00786299" w:rsidRDefault="00735C78" w:rsidP="000C290A">
            <w:pPr>
              <w:rPr>
                <w:rFonts w:ascii="Trebuchet MS" w:hAnsi="Trebuchet MS" w:cs="Trebuchet MS"/>
                <w:sz w:val="18"/>
                <w:szCs w:val="18"/>
              </w:rPr>
            </w:pPr>
            <w:r w:rsidRPr="00786299">
              <w:rPr>
                <w:rFonts w:ascii="Trebuchet MS" w:hAnsi="Trebuchet MS" w:cs="Arial"/>
                <w:bCs/>
                <w:sz w:val="18"/>
                <w:szCs w:val="18"/>
              </w:rPr>
              <w:t>udlejnings vilkår: arealet stilles vederlagsfrit til rådighed eller lejes af andre til brug for kommunen</w:t>
            </w:r>
          </w:p>
        </w:tc>
      </w:tr>
      <w:tr w:rsidR="00735C78" w:rsidRPr="00E45822" w14:paraId="1B6F8BA0"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C86D11F"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center"/>
          </w:tcPr>
          <w:p w14:paraId="0B118D39"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Lejet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637A0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center"/>
          </w:tcPr>
          <w:p w14:paraId="724D52D4" w14:textId="77777777" w:rsidR="00735C78" w:rsidRPr="00E45822" w:rsidRDefault="00735C78" w:rsidP="00735C78">
            <w:pPr>
              <w:rPr>
                <w:rFonts w:ascii="Trebuchet MS" w:hAnsi="Trebuchet MS" w:cs="Trebuchet MS"/>
                <w:sz w:val="18"/>
                <w:szCs w:val="18"/>
              </w:rPr>
            </w:pPr>
            <w:r w:rsidRPr="00E45822">
              <w:rPr>
                <w:rFonts w:ascii="Trebuchet MS" w:hAnsi="Trebuchet MS" w:cs="Trebuchet MS"/>
                <w:sz w:val="18"/>
                <w:szCs w:val="18"/>
              </w:rPr>
              <w:t>Kommunen er lejer af arealet</w:t>
            </w:r>
          </w:p>
        </w:tc>
      </w:tr>
      <w:tr w:rsidR="00735C78" w:rsidRPr="00E45822" w14:paraId="3E220A80" w14:textId="77777777" w:rsidTr="00735C78">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14C2F4D"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center"/>
          </w:tcPr>
          <w:p w14:paraId="02BF5CF7"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Forpagtet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25E27D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712BB1E8" w14:textId="77777777" w:rsidR="00735C78" w:rsidRPr="00E45822" w:rsidRDefault="00735C78" w:rsidP="00F74929">
            <w:pPr>
              <w:rPr>
                <w:rFonts w:ascii="Trebuchet MS" w:hAnsi="Trebuchet MS" w:cs="Trebuchet MS"/>
                <w:sz w:val="18"/>
                <w:szCs w:val="18"/>
              </w:rPr>
            </w:pPr>
            <w:r w:rsidRPr="00E45822">
              <w:rPr>
                <w:rFonts w:ascii="Trebuchet MS" w:hAnsi="Trebuchet MS" w:cs="Trebuchet MS"/>
                <w:sz w:val="18"/>
                <w:szCs w:val="18"/>
              </w:rPr>
              <w:t>Forpagtning er en aftale mellem to parter, der indebærer, at en person får rådighed over og pligt til at drive den virksomhed, der ejes af den, der bortforpagter.</w:t>
            </w:r>
          </w:p>
          <w:p w14:paraId="34550EB5" w14:textId="77777777" w:rsidR="00735C78" w:rsidRPr="00E45822" w:rsidRDefault="00735C78" w:rsidP="000C290A">
            <w:pPr>
              <w:rPr>
                <w:rFonts w:ascii="Trebuchet MS" w:hAnsi="Trebuchet MS" w:cs="Trebuchet MS"/>
                <w:sz w:val="18"/>
                <w:szCs w:val="18"/>
              </w:rPr>
            </w:pPr>
          </w:p>
        </w:tc>
      </w:tr>
      <w:tr w:rsidR="00735C78" w:rsidRPr="00E45822" w14:paraId="5C7E3F1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AF994AF"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13C9E2A8"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08FBC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4AAFFCB3"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Ingen af de andre passer entydigt på objektet.</w:t>
            </w:r>
          </w:p>
        </w:tc>
      </w:tr>
      <w:tr w:rsidR="00735C78" w:rsidRPr="00E45822" w14:paraId="2E0553C4"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2470395"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lastRenderedPageBreak/>
              <w:t>9</w:t>
            </w:r>
          </w:p>
        </w:tc>
        <w:tc>
          <w:tcPr>
            <w:tcW w:w="0" w:type="auto"/>
            <w:tcBorders>
              <w:top w:val="single" w:sz="4" w:space="0" w:color="auto"/>
              <w:left w:val="single" w:sz="4" w:space="0" w:color="auto"/>
              <w:bottom w:val="single" w:sz="4" w:space="0" w:color="auto"/>
            </w:tcBorders>
            <w:shd w:val="clear" w:color="auto" w:fill="FFFFFF"/>
            <w:vAlign w:val="bottom"/>
          </w:tcPr>
          <w:p w14:paraId="29616E1B"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Uoplyst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9C9C8C5"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6D27E190"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Mangler viden for at kunne udfylde feltet.</w:t>
            </w:r>
          </w:p>
        </w:tc>
      </w:tr>
    </w:tbl>
    <w:p w14:paraId="36EF4A1B" w14:textId="77777777" w:rsidR="006E048B" w:rsidRPr="008560CF" w:rsidRDefault="00380C13" w:rsidP="00EA7338">
      <w:pPr>
        <w:pStyle w:val="Overskrift2"/>
      </w:pPr>
      <w:bookmarkStart w:id="347" w:name="_Toc63351473"/>
      <w:r w:rsidRPr="008560CF">
        <w:t>5.8.</w:t>
      </w:r>
      <w:r w:rsidR="006E048B" w:rsidRPr="008560CF">
        <w:t xml:space="preserve">7 </w:t>
      </w:r>
      <w:r w:rsidR="008560CF" w:rsidRPr="008560CF">
        <w:t>Havneareal</w:t>
      </w:r>
      <w:r w:rsidR="00C76DCC" w:rsidRPr="008560CF">
        <w:t xml:space="preserve"> (5</w:t>
      </w:r>
      <w:r w:rsidRPr="008560CF">
        <w:t>7</w:t>
      </w:r>
      <w:r w:rsidR="006E048B" w:rsidRPr="008560CF">
        <w:t>06)</w:t>
      </w:r>
      <w:bookmarkEnd w:id="347"/>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1203"/>
        <w:gridCol w:w="4536"/>
        <w:gridCol w:w="1276"/>
        <w:gridCol w:w="1843"/>
        <w:gridCol w:w="1417"/>
        <w:gridCol w:w="1701"/>
      </w:tblGrid>
      <w:tr w:rsidR="00BE4AEC" w:rsidRPr="0051728E" w14:paraId="4E15F7E0" w14:textId="77777777" w:rsidTr="00C37B85">
        <w:tc>
          <w:tcPr>
            <w:tcW w:w="1627" w:type="dxa"/>
            <w:tcBorders>
              <w:bottom w:val="single" w:sz="4" w:space="0" w:color="auto"/>
            </w:tcBorders>
            <w:shd w:val="clear" w:color="auto" w:fill="D9D9D9"/>
            <w:vAlign w:val="center"/>
          </w:tcPr>
          <w:p w14:paraId="14FAC328" w14:textId="77777777"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03" w:type="dxa"/>
            <w:tcBorders>
              <w:bottom w:val="single" w:sz="4" w:space="0" w:color="auto"/>
            </w:tcBorders>
            <w:shd w:val="clear" w:color="auto" w:fill="D9D9D9"/>
            <w:vAlign w:val="center"/>
          </w:tcPr>
          <w:p w14:paraId="56273C13" w14:textId="13409038"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536" w:type="dxa"/>
            <w:tcBorders>
              <w:bottom w:val="single" w:sz="4" w:space="0" w:color="auto"/>
            </w:tcBorders>
            <w:shd w:val="clear" w:color="auto" w:fill="D9D9D9"/>
            <w:vAlign w:val="center"/>
          </w:tcPr>
          <w:p w14:paraId="731D84BC" w14:textId="5F86EC61"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E7A0AC5"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Datatype</w:t>
            </w:r>
          </w:p>
        </w:tc>
        <w:tc>
          <w:tcPr>
            <w:tcW w:w="1843" w:type="dxa"/>
            <w:tcBorders>
              <w:bottom w:val="single" w:sz="4" w:space="0" w:color="auto"/>
            </w:tcBorders>
            <w:shd w:val="clear" w:color="auto" w:fill="D9D9D9"/>
            <w:vAlign w:val="center"/>
          </w:tcPr>
          <w:p w14:paraId="3AFC05C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71757CF3" w14:textId="77777777" w:rsidR="00BE4AEC" w:rsidRPr="009367BB" w:rsidRDefault="00BE4AEC" w:rsidP="00BE4AE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3476D3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frit</w:t>
            </w:r>
          </w:p>
        </w:tc>
        <w:tc>
          <w:tcPr>
            <w:tcW w:w="1701" w:type="dxa"/>
            <w:tcBorders>
              <w:bottom w:val="single" w:sz="4" w:space="0" w:color="auto"/>
            </w:tcBorders>
            <w:shd w:val="clear" w:color="auto" w:fill="D9D9D9"/>
            <w:vAlign w:val="center"/>
          </w:tcPr>
          <w:p w14:paraId="2634AE78"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Eksempel</w:t>
            </w:r>
          </w:p>
        </w:tc>
      </w:tr>
      <w:tr w:rsidR="00BE4AEC" w:rsidRPr="001E3E0A" w14:paraId="06CB1196"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E0E0E0"/>
            <w:vAlign w:val="bottom"/>
          </w:tcPr>
          <w:p w14:paraId="3BD334C0" w14:textId="77777777" w:rsidR="00BE4AEC" w:rsidRPr="001E3E0A" w:rsidRDefault="00BE4AEC" w:rsidP="00BE4AEC">
            <w:pPr>
              <w:rPr>
                <w:sz w:val="16"/>
                <w:szCs w:val="16"/>
              </w:rPr>
            </w:pPr>
            <w:proofErr w:type="spellStart"/>
            <w:r w:rsidRPr="001E3E0A">
              <w:rPr>
                <w:rFonts w:ascii="Trebuchet MS" w:hAnsi="Trebuchet MS"/>
                <w:sz w:val="18"/>
                <w:szCs w:val="18"/>
              </w:rPr>
              <w:t>havn_nr</w:t>
            </w:r>
            <w:proofErr w:type="spellEnd"/>
          </w:p>
        </w:tc>
        <w:tc>
          <w:tcPr>
            <w:tcW w:w="1203" w:type="dxa"/>
            <w:tcBorders>
              <w:top w:val="single" w:sz="4" w:space="0" w:color="auto"/>
              <w:left w:val="single" w:sz="4" w:space="0" w:color="auto"/>
              <w:bottom w:val="single" w:sz="4" w:space="0" w:color="auto"/>
              <w:right w:val="single" w:sz="4" w:space="0" w:color="auto"/>
            </w:tcBorders>
            <w:vAlign w:val="bottom"/>
          </w:tcPr>
          <w:p w14:paraId="24DBCB44" w14:textId="34CB3176"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havn_nr</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vAlign w:val="bottom"/>
          </w:tcPr>
          <w:p w14:paraId="309B8490" w14:textId="3A3881E4" w:rsidR="00BE4AEC" w:rsidRPr="001E3E0A" w:rsidRDefault="00BE4AEC" w:rsidP="00BE4AEC">
            <w:pPr>
              <w:rPr>
                <w:rFonts w:ascii="Trebuchet MS" w:hAnsi="Trebuchet MS"/>
                <w:sz w:val="18"/>
                <w:szCs w:val="18"/>
              </w:rPr>
            </w:pPr>
            <w:r w:rsidRPr="001E3E0A">
              <w:rPr>
                <w:rFonts w:ascii="Trebuchet MS" w:hAnsi="Trebuchet MS"/>
                <w:sz w:val="18"/>
                <w:szCs w:val="18"/>
              </w:rPr>
              <w:t xml:space="preserve">Kode for Havnens </w:t>
            </w:r>
            <w:proofErr w:type="spellStart"/>
            <w:r w:rsidRPr="001E3E0A">
              <w:rPr>
                <w:rFonts w:ascii="Trebuchet MS" w:hAnsi="Trebuchet MS"/>
                <w:sz w:val="18"/>
                <w:szCs w:val="18"/>
              </w:rPr>
              <w:t>distriktsnr</w:t>
            </w:r>
            <w:proofErr w:type="spellEnd"/>
            <w:r w:rsidRPr="001E3E0A">
              <w:rPr>
                <w:rFonts w:ascii="Trebuchet MS" w:hAnsi="Trebuchet MS"/>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93967D8" w14:textId="77777777" w:rsidR="00BE4AEC" w:rsidRPr="001E3E0A" w:rsidRDefault="00BE4AEC" w:rsidP="00BE4AEC">
            <w:pPr>
              <w:rPr>
                <w:rFonts w:ascii="Trebuchet MS" w:hAnsi="Trebuchet MS" w:cs="Trebuchet MS"/>
                <w:sz w:val="18"/>
                <w:szCs w:val="18"/>
              </w:rPr>
            </w:pPr>
            <w:r w:rsidRPr="001E3E0A">
              <w:rPr>
                <w:rFonts w:ascii="Trebuchet MS" w:hAnsi="Trebuchet MS" w:cs="Trebuchet MS"/>
                <w:sz w:val="18"/>
                <w:szCs w:val="18"/>
              </w:rPr>
              <w:t>Heltal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0A51BA0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C59D82F"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1DC76DC6" w14:textId="77777777" w:rsidR="00BE4AEC" w:rsidRPr="001E3E0A" w:rsidRDefault="00BE4AEC" w:rsidP="00BE4AEC">
            <w:pPr>
              <w:rPr>
                <w:rFonts w:ascii="Trebuchet MS" w:hAnsi="Trebuchet MS" w:cs="Trebuchet MS"/>
                <w:sz w:val="17"/>
                <w:szCs w:val="17"/>
              </w:rPr>
            </w:pPr>
          </w:p>
        </w:tc>
      </w:tr>
      <w:tr w:rsidR="00BE4AEC" w:rsidRPr="00CE1917" w14:paraId="5A1805FD"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E0E0E0"/>
            <w:vAlign w:val="bottom"/>
          </w:tcPr>
          <w:p w14:paraId="376E5400" w14:textId="77777777"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havn_navn</w:t>
            </w:r>
            <w:proofErr w:type="spellEnd"/>
          </w:p>
        </w:tc>
        <w:tc>
          <w:tcPr>
            <w:tcW w:w="1203" w:type="dxa"/>
            <w:tcBorders>
              <w:top w:val="single" w:sz="4" w:space="0" w:color="auto"/>
              <w:left w:val="single" w:sz="4" w:space="0" w:color="auto"/>
              <w:bottom w:val="single" w:sz="4" w:space="0" w:color="auto"/>
              <w:right w:val="single" w:sz="4" w:space="0" w:color="auto"/>
            </w:tcBorders>
            <w:vAlign w:val="bottom"/>
          </w:tcPr>
          <w:p w14:paraId="056B4DD5" w14:textId="72353F3A"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havn_navn</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vAlign w:val="bottom"/>
          </w:tcPr>
          <w:p w14:paraId="1E9959CC" w14:textId="1F11B577" w:rsidR="00BE4AEC" w:rsidRPr="001E3E0A" w:rsidRDefault="00BE4AEC" w:rsidP="00BE4AEC">
            <w:pPr>
              <w:rPr>
                <w:rFonts w:ascii="Trebuchet MS" w:hAnsi="Trebuchet MS"/>
                <w:sz w:val="18"/>
                <w:szCs w:val="18"/>
              </w:rPr>
            </w:pPr>
            <w:r w:rsidRPr="001E3E0A">
              <w:rPr>
                <w:rFonts w:ascii="Trebuchet MS" w:hAnsi="Trebuchet MS"/>
                <w:sz w:val="18"/>
                <w:szCs w:val="18"/>
              </w:rPr>
              <w:t>Havneareal navn/</w:t>
            </w:r>
            <w:proofErr w:type="spellStart"/>
            <w:r w:rsidRPr="001E3E0A">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C1699C2" w14:textId="77777777" w:rsidR="00BE4AEC" w:rsidRPr="001E3E0A" w:rsidRDefault="00BE4AEC" w:rsidP="00BE4AEC">
            <w:pPr>
              <w:rPr>
                <w:rFonts w:ascii="Trebuchet MS" w:hAnsi="Trebuchet MS" w:cs="Trebuchet MS"/>
                <w:sz w:val="18"/>
                <w:szCs w:val="18"/>
              </w:rPr>
            </w:pPr>
            <w:r w:rsidRPr="001E3E0A">
              <w:rPr>
                <w:rFonts w:ascii="Trebuchet MS" w:hAnsi="Trebuchet MS" w:cs="Trebuchet MS"/>
                <w:sz w:val="18"/>
                <w:szCs w:val="18"/>
              </w:rPr>
              <w:t>Tekststreng</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0A159F97"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A981DEC"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38C0DE2C" w14:textId="77777777" w:rsidR="00BE4AEC" w:rsidRPr="001E3E0A" w:rsidRDefault="00BE4AEC" w:rsidP="00BE4AEC">
            <w:pPr>
              <w:rPr>
                <w:rFonts w:ascii="Trebuchet MS" w:hAnsi="Trebuchet MS" w:cs="Trebuchet MS"/>
                <w:sz w:val="17"/>
                <w:szCs w:val="17"/>
              </w:rPr>
            </w:pPr>
          </w:p>
        </w:tc>
      </w:tr>
      <w:tr w:rsidR="00BE4AEC" w:rsidRPr="00CE1917" w14:paraId="19317B18" w14:textId="77777777" w:rsidTr="00C37B85">
        <w:trPr>
          <w:trHeight w:hRule="exact" w:val="255"/>
        </w:trPr>
        <w:tc>
          <w:tcPr>
            <w:tcW w:w="1627" w:type="dxa"/>
            <w:tcBorders>
              <w:top w:val="single" w:sz="4" w:space="0" w:color="auto"/>
              <w:left w:val="single" w:sz="4" w:space="0" w:color="auto"/>
              <w:bottom w:val="nil"/>
              <w:right w:val="single" w:sz="4" w:space="0" w:color="auto"/>
            </w:tcBorders>
            <w:shd w:val="clear" w:color="auto" w:fill="D9D9D9"/>
            <w:vAlign w:val="bottom"/>
          </w:tcPr>
          <w:p w14:paraId="66AAAA1A" w14:textId="77777777" w:rsidR="00BE4AEC" w:rsidRPr="00347F99" w:rsidRDefault="00BE4AEC" w:rsidP="00BE4AEC">
            <w:pPr>
              <w:rPr>
                <w:rFonts w:ascii="Trebuchet MS" w:hAnsi="Trebuchet MS"/>
                <w:sz w:val="18"/>
                <w:szCs w:val="18"/>
              </w:rPr>
            </w:pPr>
            <w:proofErr w:type="spellStart"/>
            <w:r>
              <w:rPr>
                <w:rFonts w:ascii="Trebuchet MS" w:hAnsi="Trebuchet MS"/>
                <w:sz w:val="18"/>
                <w:szCs w:val="18"/>
              </w:rPr>
              <w:t>havne_type_kode</w:t>
            </w:r>
            <w:proofErr w:type="spellEnd"/>
          </w:p>
        </w:tc>
        <w:tc>
          <w:tcPr>
            <w:tcW w:w="1203" w:type="dxa"/>
            <w:tcBorders>
              <w:top w:val="single" w:sz="4" w:space="0" w:color="auto"/>
              <w:left w:val="single" w:sz="4" w:space="0" w:color="auto"/>
              <w:bottom w:val="nil"/>
              <w:right w:val="single" w:sz="4" w:space="0" w:color="auto"/>
            </w:tcBorders>
            <w:vAlign w:val="bottom"/>
          </w:tcPr>
          <w:p w14:paraId="04A7CCFA" w14:textId="40E895CC" w:rsidR="00BE4AEC" w:rsidRDefault="00BE4AEC" w:rsidP="00BE4AEC">
            <w:pPr>
              <w:rPr>
                <w:rFonts w:ascii="Trebuchet MS" w:hAnsi="Trebuchet MS"/>
                <w:sz w:val="18"/>
                <w:szCs w:val="18"/>
              </w:rPr>
            </w:pPr>
            <w:proofErr w:type="spellStart"/>
            <w:r>
              <w:rPr>
                <w:rFonts w:ascii="Trebuchet MS" w:hAnsi="Trebuchet MS"/>
                <w:sz w:val="18"/>
                <w:szCs w:val="18"/>
              </w:rPr>
              <w:t>havne_ty_k</w:t>
            </w:r>
            <w:proofErr w:type="spellEnd"/>
          </w:p>
        </w:tc>
        <w:tc>
          <w:tcPr>
            <w:tcW w:w="4536" w:type="dxa"/>
            <w:tcBorders>
              <w:top w:val="single" w:sz="4" w:space="0" w:color="auto"/>
              <w:left w:val="single" w:sz="4" w:space="0" w:color="auto"/>
              <w:bottom w:val="nil"/>
              <w:right w:val="single" w:sz="4" w:space="0" w:color="auto"/>
            </w:tcBorders>
            <w:shd w:val="clear" w:color="auto" w:fill="auto"/>
            <w:vAlign w:val="bottom"/>
          </w:tcPr>
          <w:p w14:paraId="3C4C9691" w14:textId="00958F51" w:rsidR="00BE4AEC" w:rsidRPr="00347F99" w:rsidRDefault="00BE4AEC" w:rsidP="00BE4AEC">
            <w:pPr>
              <w:rPr>
                <w:rFonts w:ascii="Trebuchet MS" w:hAnsi="Trebuchet MS"/>
                <w:sz w:val="18"/>
                <w:szCs w:val="18"/>
              </w:rPr>
            </w:pPr>
            <w:r>
              <w:rPr>
                <w:rFonts w:ascii="Trebuchet MS" w:hAnsi="Trebuchet MS"/>
                <w:sz w:val="18"/>
                <w:szCs w:val="18"/>
              </w:rPr>
              <w:t>Kode for havnetype efter anvendelse</w:t>
            </w:r>
          </w:p>
        </w:tc>
        <w:tc>
          <w:tcPr>
            <w:tcW w:w="1276" w:type="dxa"/>
            <w:tcBorders>
              <w:top w:val="single" w:sz="4" w:space="0" w:color="auto"/>
              <w:left w:val="single" w:sz="4" w:space="0" w:color="auto"/>
              <w:bottom w:val="nil"/>
              <w:right w:val="single" w:sz="4" w:space="0" w:color="auto"/>
            </w:tcBorders>
            <w:shd w:val="clear" w:color="auto" w:fill="auto"/>
            <w:vAlign w:val="bottom"/>
          </w:tcPr>
          <w:p w14:paraId="6138FA76" w14:textId="77777777" w:rsidR="00BE4AEC" w:rsidRPr="00347F99" w:rsidRDefault="00BE4AEC" w:rsidP="00BE4AEC">
            <w:pPr>
              <w:rPr>
                <w:rFonts w:ascii="Trebuchet MS" w:hAnsi="Trebuchet MS"/>
                <w:sz w:val="18"/>
                <w:szCs w:val="18"/>
              </w:rPr>
            </w:pPr>
            <w:r>
              <w:rPr>
                <w:rFonts w:ascii="Trebuchet MS" w:hAnsi="Trebuchet MS"/>
                <w:sz w:val="18"/>
                <w:szCs w:val="18"/>
              </w:rPr>
              <w:t>Heltal</w:t>
            </w:r>
          </w:p>
        </w:tc>
        <w:tc>
          <w:tcPr>
            <w:tcW w:w="1843" w:type="dxa"/>
            <w:tcBorders>
              <w:top w:val="single" w:sz="4" w:space="0" w:color="auto"/>
              <w:left w:val="single" w:sz="4" w:space="0" w:color="auto"/>
              <w:bottom w:val="nil"/>
              <w:right w:val="single" w:sz="4" w:space="0" w:color="auto"/>
            </w:tcBorders>
            <w:shd w:val="clear" w:color="auto" w:fill="auto"/>
            <w:vAlign w:val="bottom"/>
          </w:tcPr>
          <w:p w14:paraId="61ED6D23" w14:textId="77777777" w:rsidR="00BE4AEC" w:rsidRPr="00347F99" w:rsidRDefault="00BE4AEC" w:rsidP="00BE4AEC">
            <w:pPr>
              <w:rPr>
                <w:rFonts w:ascii="Trebuchet MS" w:hAnsi="Trebuchet MS"/>
                <w:sz w:val="18"/>
                <w:szCs w:val="18"/>
              </w:rPr>
            </w:pPr>
            <w:r>
              <w:rPr>
                <w:rFonts w:ascii="Trebuchet MS" w:hAnsi="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auto"/>
            <w:vAlign w:val="bottom"/>
          </w:tcPr>
          <w:p w14:paraId="6C80C39C" w14:textId="77777777" w:rsidR="00BE4AEC" w:rsidRPr="00347F99" w:rsidRDefault="00BE4AEC" w:rsidP="00BE4AEC">
            <w:pPr>
              <w:jc w:val="center"/>
              <w:rPr>
                <w:rFonts w:ascii="Trebuchet MS" w:hAnsi="Trebuchet MS"/>
                <w:sz w:val="18"/>
                <w:szCs w:val="18"/>
              </w:rPr>
            </w:pPr>
            <w:r>
              <w:rPr>
                <w:rFonts w:ascii="Trebuchet MS" w:hAnsi="Trebuchet MS"/>
                <w:sz w:val="18"/>
                <w:szCs w:val="18"/>
              </w:rPr>
              <w:t>O</w:t>
            </w:r>
          </w:p>
        </w:tc>
        <w:tc>
          <w:tcPr>
            <w:tcW w:w="1701" w:type="dxa"/>
            <w:tcBorders>
              <w:top w:val="single" w:sz="4" w:space="0" w:color="auto"/>
              <w:left w:val="single" w:sz="4" w:space="0" w:color="auto"/>
              <w:bottom w:val="nil"/>
              <w:right w:val="single" w:sz="4" w:space="0" w:color="auto"/>
            </w:tcBorders>
            <w:shd w:val="clear" w:color="auto" w:fill="auto"/>
            <w:vAlign w:val="bottom"/>
          </w:tcPr>
          <w:p w14:paraId="22DD2718" w14:textId="77777777" w:rsidR="00BE4AEC" w:rsidRPr="00347F99" w:rsidRDefault="00BE4AEC" w:rsidP="00BE4AEC">
            <w:pPr>
              <w:rPr>
                <w:rFonts w:ascii="Trebuchet MS" w:hAnsi="Trebuchet MS"/>
                <w:sz w:val="18"/>
                <w:szCs w:val="18"/>
              </w:rPr>
            </w:pPr>
            <w:r>
              <w:rPr>
                <w:rFonts w:ascii="Trebuchet MS" w:hAnsi="Trebuchet MS"/>
                <w:sz w:val="18"/>
                <w:szCs w:val="18"/>
              </w:rPr>
              <w:t>1</w:t>
            </w:r>
          </w:p>
        </w:tc>
      </w:tr>
      <w:tr w:rsidR="00BE4AEC" w:rsidRPr="00CE1917" w14:paraId="08F68296" w14:textId="77777777" w:rsidTr="00C37B85">
        <w:trPr>
          <w:trHeight w:hRule="exact" w:val="255"/>
        </w:trPr>
        <w:tc>
          <w:tcPr>
            <w:tcW w:w="1627" w:type="dxa"/>
            <w:tcBorders>
              <w:top w:val="single" w:sz="4" w:space="0" w:color="auto"/>
              <w:left w:val="single" w:sz="4" w:space="0" w:color="auto"/>
              <w:bottom w:val="nil"/>
              <w:right w:val="single" w:sz="4" w:space="0" w:color="auto"/>
            </w:tcBorders>
            <w:shd w:val="clear" w:color="auto" w:fill="99CCFF"/>
            <w:vAlign w:val="bottom"/>
          </w:tcPr>
          <w:p w14:paraId="1A4C041D" w14:textId="77777777" w:rsidR="00BE4AEC" w:rsidRPr="00FE3FC3" w:rsidRDefault="00BE4AEC" w:rsidP="00BE4AEC">
            <w:pPr>
              <w:rPr>
                <w:rFonts w:ascii="Trebuchet MS" w:hAnsi="Trebuchet MS" w:cs="Trebuchet MS"/>
                <w:sz w:val="18"/>
                <w:szCs w:val="18"/>
              </w:rPr>
            </w:pPr>
            <w:proofErr w:type="spellStart"/>
            <w:r>
              <w:rPr>
                <w:rFonts w:ascii="Trebuchet MS" w:hAnsi="Trebuchet MS" w:cs="Trebuchet MS"/>
                <w:sz w:val="18"/>
                <w:szCs w:val="18"/>
              </w:rPr>
              <w:t>havne_</w:t>
            </w:r>
            <w:r w:rsidRPr="00FE3FC3">
              <w:rPr>
                <w:rFonts w:ascii="Trebuchet MS" w:hAnsi="Trebuchet MS" w:cs="Trebuchet MS"/>
                <w:sz w:val="18"/>
                <w:szCs w:val="18"/>
              </w:rPr>
              <w:t>type</w:t>
            </w:r>
            <w:proofErr w:type="spellEnd"/>
          </w:p>
        </w:tc>
        <w:tc>
          <w:tcPr>
            <w:tcW w:w="1203" w:type="dxa"/>
            <w:tcBorders>
              <w:top w:val="single" w:sz="4" w:space="0" w:color="auto"/>
              <w:left w:val="single" w:sz="4" w:space="0" w:color="auto"/>
              <w:bottom w:val="nil"/>
              <w:right w:val="single" w:sz="4" w:space="0" w:color="auto"/>
            </w:tcBorders>
            <w:shd w:val="clear" w:color="auto" w:fill="99CCFF"/>
            <w:vAlign w:val="bottom"/>
          </w:tcPr>
          <w:p w14:paraId="2D419F43" w14:textId="7517A63C" w:rsidR="00BE4AEC" w:rsidRDefault="00BE4AEC" w:rsidP="00BE4AEC">
            <w:pPr>
              <w:rPr>
                <w:rFonts w:ascii="Trebuchet MS" w:hAnsi="Trebuchet MS" w:cs="Trebuchet MS"/>
                <w:sz w:val="18"/>
                <w:szCs w:val="18"/>
              </w:rPr>
            </w:pPr>
            <w:proofErr w:type="spellStart"/>
            <w:r>
              <w:rPr>
                <w:rFonts w:ascii="Trebuchet MS" w:hAnsi="Trebuchet MS" w:cs="Trebuchet MS"/>
                <w:sz w:val="18"/>
                <w:szCs w:val="18"/>
              </w:rPr>
              <w:t>havne_ty</w:t>
            </w:r>
            <w:proofErr w:type="spellEnd"/>
          </w:p>
        </w:tc>
        <w:tc>
          <w:tcPr>
            <w:tcW w:w="4536" w:type="dxa"/>
            <w:tcBorders>
              <w:top w:val="single" w:sz="4" w:space="0" w:color="auto"/>
              <w:left w:val="single" w:sz="4" w:space="0" w:color="auto"/>
              <w:bottom w:val="nil"/>
              <w:right w:val="single" w:sz="4" w:space="0" w:color="auto"/>
            </w:tcBorders>
            <w:shd w:val="clear" w:color="auto" w:fill="99CCFF"/>
            <w:vAlign w:val="bottom"/>
          </w:tcPr>
          <w:p w14:paraId="71468F72" w14:textId="346F4F4A" w:rsidR="00BE4AEC" w:rsidRPr="00FE3FC3" w:rsidRDefault="00BE4AEC" w:rsidP="00BE4AEC">
            <w:pPr>
              <w:rPr>
                <w:rFonts w:ascii="Trebuchet MS" w:hAnsi="Trebuchet MS" w:cs="Trebuchet MS"/>
                <w:sz w:val="18"/>
                <w:szCs w:val="18"/>
              </w:rPr>
            </w:pPr>
            <w:r>
              <w:rPr>
                <w:rFonts w:ascii="Trebuchet MS" w:hAnsi="Trebuchet MS" w:cs="Trebuchet MS"/>
                <w:sz w:val="18"/>
                <w:szCs w:val="18"/>
              </w:rPr>
              <w:t>Havnetype efter anvendelse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AF9EA1F" w14:textId="77777777" w:rsidR="00BE4AEC" w:rsidRPr="003A52C1" w:rsidRDefault="00BE4AEC" w:rsidP="00BE4AEC">
            <w:pPr>
              <w:rPr>
                <w:rFonts w:ascii="Trebuchet MS" w:hAnsi="Trebuchet MS" w:cs="Trebuchet MS"/>
                <w:sz w:val="18"/>
                <w:szCs w:val="18"/>
              </w:rPr>
            </w:pPr>
            <w:r w:rsidRPr="004D056C">
              <w:rPr>
                <w:rFonts w:ascii="Trebuchet MS" w:hAnsi="Trebuchet MS" w:cs="Trebuchet MS"/>
                <w:sz w:val="18"/>
                <w:szCs w:val="18"/>
              </w:rPr>
              <w:t>Tekststreng</w:t>
            </w:r>
          </w:p>
        </w:tc>
        <w:tc>
          <w:tcPr>
            <w:tcW w:w="1843" w:type="dxa"/>
            <w:tcBorders>
              <w:top w:val="single" w:sz="4" w:space="0" w:color="auto"/>
              <w:left w:val="single" w:sz="4" w:space="0" w:color="auto"/>
              <w:bottom w:val="nil"/>
              <w:right w:val="single" w:sz="4" w:space="0" w:color="auto"/>
            </w:tcBorders>
            <w:shd w:val="clear" w:color="auto" w:fill="99CCFF"/>
            <w:vAlign w:val="bottom"/>
          </w:tcPr>
          <w:p w14:paraId="20977BB5" w14:textId="77777777" w:rsidR="00BE4AEC" w:rsidRPr="004D056C" w:rsidRDefault="00BE4AEC" w:rsidP="00BE4AEC">
            <w:pPr>
              <w:rPr>
                <w:rFonts w:ascii="Trebuchet MS" w:hAnsi="Trebuchet MS" w:cs="Trebuchet MS"/>
                <w:sz w:val="18"/>
                <w:szCs w:val="18"/>
              </w:rPr>
            </w:pPr>
            <w:r w:rsidRPr="004D056C">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E719D6D" w14:textId="77777777" w:rsidR="00BE4AEC" w:rsidRPr="00FE3FC3" w:rsidRDefault="00BE4AEC" w:rsidP="00BE4AEC">
            <w:pPr>
              <w:jc w:val="center"/>
              <w:rPr>
                <w:rFonts w:ascii="Trebuchet MS" w:hAnsi="Trebuchet MS" w:cs="Trebuchet MS"/>
                <w:sz w:val="18"/>
                <w:szCs w:val="18"/>
              </w:rPr>
            </w:pPr>
            <w:r w:rsidRPr="00786299">
              <w:rPr>
                <w:rFonts w:ascii="Trebuchet MS" w:hAnsi="Trebuchet MS" w:cs="Trebuchet MS"/>
                <w:sz w:val="18"/>
                <w:szCs w:val="18"/>
              </w:rPr>
              <w:t>S</w:t>
            </w:r>
          </w:p>
        </w:tc>
        <w:tc>
          <w:tcPr>
            <w:tcW w:w="1701" w:type="dxa"/>
            <w:tcBorders>
              <w:top w:val="single" w:sz="4" w:space="0" w:color="auto"/>
              <w:left w:val="single" w:sz="4" w:space="0" w:color="auto"/>
              <w:bottom w:val="nil"/>
              <w:right w:val="single" w:sz="4" w:space="0" w:color="auto"/>
            </w:tcBorders>
            <w:shd w:val="clear" w:color="auto" w:fill="99CCFF"/>
            <w:vAlign w:val="bottom"/>
          </w:tcPr>
          <w:p w14:paraId="17B1542A" w14:textId="77777777" w:rsidR="00BE4AEC" w:rsidRPr="00FE3FC3" w:rsidRDefault="00BE4AEC" w:rsidP="00BE4AEC">
            <w:pPr>
              <w:rPr>
                <w:rFonts w:ascii="Trebuchet MS" w:hAnsi="Trebuchet MS" w:cs="Trebuchet MS"/>
                <w:sz w:val="18"/>
                <w:szCs w:val="18"/>
              </w:rPr>
            </w:pPr>
            <w:r>
              <w:rPr>
                <w:rFonts w:ascii="Trebuchet MS" w:hAnsi="Trebuchet MS" w:cs="Trebuchet MS"/>
                <w:sz w:val="18"/>
                <w:szCs w:val="18"/>
              </w:rPr>
              <w:t>Erhvervshavn</w:t>
            </w:r>
          </w:p>
        </w:tc>
      </w:tr>
      <w:tr w:rsidR="00BE4AEC" w:rsidRPr="00CE1917" w14:paraId="1302685B" w14:textId="77777777" w:rsidTr="00C37B85">
        <w:trPr>
          <w:trHeight w:hRule="exact" w:val="334"/>
        </w:trPr>
        <w:tc>
          <w:tcPr>
            <w:tcW w:w="1627" w:type="dxa"/>
            <w:tcBorders>
              <w:top w:val="single" w:sz="4" w:space="0" w:color="auto"/>
              <w:left w:val="single" w:sz="4" w:space="0" w:color="auto"/>
              <w:bottom w:val="nil"/>
              <w:right w:val="single" w:sz="4" w:space="0" w:color="auto"/>
            </w:tcBorders>
            <w:shd w:val="clear" w:color="auto" w:fill="D9D9D9"/>
            <w:vAlign w:val="center"/>
          </w:tcPr>
          <w:p w14:paraId="73FC7839" w14:textId="77777777" w:rsidR="00BE4AEC" w:rsidRPr="00860575" w:rsidRDefault="00BE4AEC" w:rsidP="00BE4AEC">
            <w:pPr>
              <w:rPr>
                <w:rFonts w:ascii="Trebuchet MS" w:hAnsi="Trebuchet MS"/>
                <w:sz w:val="18"/>
                <w:szCs w:val="18"/>
              </w:rPr>
            </w:pPr>
            <w:proofErr w:type="spellStart"/>
            <w:r>
              <w:rPr>
                <w:rFonts w:ascii="Trebuchet MS" w:hAnsi="Trebuchet MS"/>
                <w:sz w:val="18"/>
                <w:szCs w:val="18"/>
              </w:rPr>
              <w:t>cvr_havn</w:t>
            </w:r>
            <w:proofErr w:type="spellEnd"/>
          </w:p>
        </w:tc>
        <w:tc>
          <w:tcPr>
            <w:tcW w:w="1203" w:type="dxa"/>
            <w:tcBorders>
              <w:top w:val="single" w:sz="4" w:space="0" w:color="auto"/>
              <w:left w:val="single" w:sz="4" w:space="0" w:color="auto"/>
              <w:bottom w:val="nil"/>
              <w:right w:val="single" w:sz="4" w:space="0" w:color="auto"/>
            </w:tcBorders>
            <w:shd w:val="clear" w:color="auto" w:fill="FFFFFF"/>
            <w:vAlign w:val="center"/>
          </w:tcPr>
          <w:p w14:paraId="70022109" w14:textId="7EF4131E" w:rsidR="00BE4AEC" w:rsidRDefault="00BE4AEC" w:rsidP="00BE4AEC">
            <w:pPr>
              <w:rPr>
                <w:rFonts w:ascii="Trebuchet MS" w:hAnsi="Trebuchet MS"/>
                <w:sz w:val="18"/>
                <w:szCs w:val="18"/>
              </w:rPr>
            </w:pPr>
            <w:proofErr w:type="spellStart"/>
            <w:r>
              <w:rPr>
                <w:rFonts w:ascii="Trebuchet MS" w:hAnsi="Trebuchet MS"/>
                <w:sz w:val="18"/>
                <w:szCs w:val="18"/>
              </w:rPr>
              <w:t>cvr_havn</w:t>
            </w:r>
            <w:proofErr w:type="spellEnd"/>
          </w:p>
        </w:tc>
        <w:tc>
          <w:tcPr>
            <w:tcW w:w="4536" w:type="dxa"/>
            <w:tcBorders>
              <w:top w:val="single" w:sz="4" w:space="0" w:color="auto"/>
              <w:left w:val="single" w:sz="4" w:space="0" w:color="auto"/>
              <w:bottom w:val="nil"/>
              <w:right w:val="single" w:sz="4" w:space="0" w:color="auto"/>
            </w:tcBorders>
            <w:shd w:val="clear" w:color="auto" w:fill="FFFFFF"/>
            <w:vAlign w:val="center"/>
          </w:tcPr>
          <w:p w14:paraId="379D2AB4" w14:textId="49878B91" w:rsidR="00BE4AEC" w:rsidRPr="00860575" w:rsidRDefault="00BE4AEC" w:rsidP="00BE4AEC">
            <w:pPr>
              <w:rPr>
                <w:rFonts w:ascii="Trebuchet MS" w:hAnsi="Trebuchet MS"/>
                <w:sz w:val="18"/>
                <w:szCs w:val="18"/>
              </w:rPr>
            </w:pPr>
            <w:r>
              <w:rPr>
                <w:rFonts w:ascii="Trebuchet MS" w:hAnsi="Trebuchet MS"/>
                <w:sz w:val="18"/>
                <w:szCs w:val="18"/>
              </w:rPr>
              <w:t xml:space="preserve">Havnens </w:t>
            </w:r>
            <w:proofErr w:type="gramStart"/>
            <w:r w:rsidRPr="00860575">
              <w:rPr>
                <w:rFonts w:ascii="Trebuchet MS" w:hAnsi="Trebuchet MS"/>
                <w:sz w:val="18"/>
                <w:szCs w:val="18"/>
              </w:rPr>
              <w:t>CVR nummer</w:t>
            </w:r>
            <w:proofErr w:type="gramEnd"/>
          </w:p>
        </w:tc>
        <w:tc>
          <w:tcPr>
            <w:tcW w:w="1276" w:type="dxa"/>
            <w:tcBorders>
              <w:top w:val="single" w:sz="4" w:space="0" w:color="auto"/>
              <w:left w:val="single" w:sz="4" w:space="0" w:color="auto"/>
              <w:bottom w:val="nil"/>
              <w:right w:val="single" w:sz="4" w:space="0" w:color="auto"/>
            </w:tcBorders>
            <w:shd w:val="clear" w:color="auto" w:fill="FFFFFF"/>
            <w:vAlign w:val="center"/>
          </w:tcPr>
          <w:p w14:paraId="237C08F2" w14:textId="77777777" w:rsidR="00BE4AEC" w:rsidRPr="00860575" w:rsidRDefault="00BE4AEC" w:rsidP="00BE4AEC">
            <w:pPr>
              <w:rPr>
                <w:rFonts w:ascii="Trebuchet MS" w:hAnsi="Trebuchet MS"/>
                <w:sz w:val="18"/>
                <w:szCs w:val="18"/>
              </w:rPr>
            </w:pPr>
            <w:r w:rsidRPr="00860575">
              <w:rPr>
                <w:rFonts w:ascii="Trebuchet MS" w:hAnsi="Trebuchet MS"/>
                <w:sz w:val="18"/>
                <w:szCs w:val="18"/>
              </w:rPr>
              <w:t>Heltal</w:t>
            </w:r>
          </w:p>
        </w:tc>
        <w:tc>
          <w:tcPr>
            <w:tcW w:w="1843" w:type="dxa"/>
            <w:tcBorders>
              <w:top w:val="single" w:sz="4" w:space="0" w:color="auto"/>
              <w:left w:val="single" w:sz="4" w:space="0" w:color="auto"/>
              <w:bottom w:val="nil"/>
              <w:right w:val="single" w:sz="4" w:space="0" w:color="auto"/>
            </w:tcBorders>
            <w:shd w:val="clear" w:color="auto" w:fill="FFFFFF"/>
            <w:vAlign w:val="bottom"/>
          </w:tcPr>
          <w:p w14:paraId="686FDF50" w14:textId="77777777" w:rsidR="00BE4AEC" w:rsidRPr="00860575" w:rsidRDefault="00BE4AEC" w:rsidP="00BE4AEC">
            <w:pPr>
              <w:rPr>
                <w:rFonts w:ascii="Trebuchet MS" w:hAnsi="Trebuchet MS"/>
                <w:sz w:val="18"/>
                <w:szCs w:val="18"/>
              </w:rPr>
            </w:pPr>
            <w:r w:rsidRPr="00347F99">
              <w:rPr>
                <w:rFonts w:ascii="Trebuchet MS" w:hAnsi="Trebuchet MS"/>
                <w:sz w:val="18"/>
                <w:szCs w:val="18"/>
              </w:rPr>
              <w:t>10000000-99999999</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26D6F122" w14:textId="77777777" w:rsidR="00BE4AEC" w:rsidRPr="00CE1917"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EED5C80" w14:textId="77777777" w:rsidR="00BE4AEC" w:rsidRPr="00CE1917" w:rsidRDefault="00BE4AEC" w:rsidP="00BE4AEC">
            <w:pPr>
              <w:rPr>
                <w:rFonts w:ascii="Trebuchet MS" w:hAnsi="Trebuchet MS" w:cs="Trebuchet MS"/>
                <w:sz w:val="18"/>
                <w:szCs w:val="18"/>
              </w:rPr>
            </w:pPr>
          </w:p>
        </w:tc>
      </w:tr>
      <w:tr w:rsidR="00BE4AEC" w:rsidRPr="00CE1917" w14:paraId="5BBE7DD8"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D9D9D9"/>
            <w:vAlign w:val="bottom"/>
          </w:tcPr>
          <w:p w14:paraId="5E6A13F8" w14:textId="77777777" w:rsidR="00BE4AEC" w:rsidRPr="00860575" w:rsidRDefault="00BE4AEC" w:rsidP="00BE4AEC">
            <w:pPr>
              <w:rPr>
                <w:rFonts w:ascii="Trebuchet MS" w:hAnsi="Trebuchet MS"/>
                <w:sz w:val="18"/>
                <w:szCs w:val="18"/>
              </w:rPr>
            </w:pPr>
            <w:proofErr w:type="spellStart"/>
            <w:r>
              <w:rPr>
                <w:rFonts w:ascii="Trebuchet MS" w:hAnsi="Trebuchet MS"/>
                <w:sz w:val="18"/>
                <w:szCs w:val="18"/>
              </w:rPr>
              <w:t>ejer_admin</w:t>
            </w:r>
            <w:proofErr w:type="spellEnd"/>
          </w:p>
        </w:tc>
        <w:tc>
          <w:tcPr>
            <w:tcW w:w="1203" w:type="dxa"/>
            <w:tcBorders>
              <w:top w:val="single" w:sz="4" w:space="0" w:color="auto"/>
              <w:left w:val="single" w:sz="4" w:space="0" w:color="auto"/>
              <w:bottom w:val="single" w:sz="4" w:space="0" w:color="auto"/>
              <w:right w:val="single" w:sz="4" w:space="0" w:color="auto"/>
            </w:tcBorders>
            <w:shd w:val="clear" w:color="auto" w:fill="FFFFFF"/>
            <w:vAlign w:val="bottom"/>
          </w:tcPr>
          <w:p w14:paraId="33FE8CD8" w14:textId="748E6B6B" w:rsidR="00BE4AEC" w:rsidRDefault="00BE4AEC" w:rsidP="00BE4AEC">
            <w:pPr>
              <w:rPr>
                <w:rFonts w:ascii="Trebuchet MS" w:hAnsi="Trebuchet MS"/>
                <w:sz w:val="18"/>
                <w:szCs w:val="18"/>
              </w:rPr>
            </w:pPr>
            <w:proofErr w:type="spellStart"/>
            <w:r>
              <w:rPr>
                <w:rFonts w:ascii="Trebuchet MS" w:hAnsi="Trebuchet MS"/>
                <w:sz w:val="18"/>
                <w:szCs w:val="18"/>
              </w:rPr>
              <w:t>ejer_admin</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FFFFFF"/>
            <w:vAlign w:val="bottom"/>
          </w:tcPr>
          <w:p w14:paraId="268CF1AE" w14:textId="1CBA593F" w:rsidR="00BE4AEC" w:rsidRPr="00860575" w:rsidRDefault="00BE4AEC" w:rsidP="00BE4AEC">
            <w:pPr>
              <w:rPr>
                <w:rFonts w:ascii="Trebuchet MS" w:hAnsi="Trebuchet MS"/>
                <w:sz w:val="18"/>
                <w:szCs w:val="18"/>
              </w:rPr>
            </w:pPr>
            <w:r>
              <w:rPr>
                <w:rFonts w:ascii="Trebuchet MS" w:hAnsi="Trebuchet MS"/>
                <w:sz w:val="18"/>
                <w:szCs w:val="18"/>
              </w:rPr>
              <w:t>Havnens ejer eller administrator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82058DC" w14:textId="77777777" w:rsidR="00BE4AEC" w:rsidRPr="00860575" w:rsidRDefault="00BE4AEC" w:rsidP="00BE4AEC">
            <w:pPr>
              <w:rPr>
                <w:rFonts w:ascii="Trebuchet MS" w:hAnsi="Trebuchet MS" w:cs="Trebuchet MS"/>
                <w:sz w:val="18"/>
                <w:szCs w:val="18"/>
              </w:rPr>
            </w:pPr>
            <w:r w:rsidRPr="00860575">
              <w:rPr>
                <w:rFonts w:ascii="Trebuchet MS" w:hAnsi="Trebuchet MS" w:cs="Trebuchet MS"/>
                <w:sz w:val="18"/>
                <w:szCs w:val="18"/>
              </w:rPr>
              <w:t>Tekststreng</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bottom"/>
          </w:tcPr>
          <w:p w14:paraId="5BFDAFAF" w14:textId="77777777" w:rsidR="00BE4AEC" w:rsidRPr="00860575" w:rsidRDefault="00BE4AEC" w:rsidP="00BE4AEC">
            <w:pPr>
              <w:rPr>
                <w:rFonts w:ascii="Trebuchet MS" w:hAnsi="Trebuchet MS" w:cs="Trebuchet MS"/>
                <w:sz w:val="18"/>
                <w:szCs w:val="18"/>
              </w:rPr>
            </w:pPr>
            <w:r w:rsidRPr="00860575">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E49BC85" w14:textId="77777777" w:rsidR="00BE4AEC" w:rsidRPr="00CE1917"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DD1FC07" w14:textId="77777777" w:rsidR="00BE4AEC" w:rsidRPr="00CE1917" w:rsidRDefault="00BE4AEC" w:rsidP="00BE4AEC">
            <w:pPr>
              <w:rPr>
                <w:rFonts w:ascii="Trebuchet MS" w:hAnsi="Trebuchet MS" w:cs="Trebuchet MS"/>
                <w:sz w:val="18"/>
                <w:szCs w:val="18"/>
              </w:rPr>
            </w:pPr>
            <w:r>
              <w:rPr>
                <w:rFonts w:ascii="Trebuchet MS" w:hAnsi="Trebuchet MS" w:cs="Trebuchet MS"/>
                <w:sz w:val="18"/>
                <w:szCs w:val="18"/>
              </w:rPr>
              <w:t>Herning Kommune</w:t>
            </w:r>
          </w:p>
        </w:tc>
      </w:tr>
      <w:tr w:rsidR="00BE4AEC" w:rsidRPr="00CE1917" w14:paraId="41A3F68A" w14:textId="77777777" w:rsidTr="00BE4AEC">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97DDBA"/>
            <w:vAlign w:val="bottom"/>
          </w:tcPr>
          <w:p w14:paraId="35EEB77D" w14:textId="77777777" w:rsidR="00BE4AEC" w:rsidRPr="00CE1917" w:rsidRDefault="00BE4AEC" w:rsidP="00BE4AEC">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03" w:type="dxa"/>
            <w:tcBorders>
              <w:top w:val="single" w:sz="4" w:space="0" w:color="auto"/>
              <w:left w:val="single" w:sz="4" w:space="0" w:color="auto"/>
              <w:bottom w:val="single" w:sz="4" w:space="0" w:color="auto"/>
              <w:right w:val="single" w:sz="4" w:space="0" w:color="auto"/>
            </w:tcBorders>
            <w:shd w:val="clear" w:color="auto" w:fill="97DDBA"/>
          </w:tcPr>
          <w:p w14:paraId="65220B77" w14:textId="77777777" w:rsidR="00BE4AEC" w:rsidRPr="0014307B" w:rsidRDefault="00BE4AEC" w:rsidP="00BE4AEC">
            <w:pPr>
              <w:rPr>
                <w:rFonts w:ascii="Trebuchet MS" w:hAnsi="Trebuchet MS" w:cs="Trebuchet MS"/>
                <w:sz w:val="18"/>
                <w:szCs w:val="18"/>
              </w:rPr>
            </w:pPr>
          </w:p>
        </w:tc>
        <w:tc>
          <w:tcPr>
            <w:tcW w:w="1077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201FF18" w14:textId="476E14D5" w:rsidR="00BE4AEC" w:rsidRPr="00CE1917"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51728E" w14:paraId="0E65CE6C" w14:textId="77777777" w:rsidTr="00BE4AEC">
        <w:trPr>
          <w:trHeight w:hRule="exact" w:val="255"/>
        </w:trPr>
        <w:tc>
          <w:tcPr>
            <w:tcW w:w="13603" w:type="dxa"/>
            <w:gridSpan w:val="7"/>
            <w:tcBorders>
              <w:top w:val="single" w:sz="4" w:space="0" w:color="auto"/>
              <w:left w:val="nil"/>
              <w:bottom w:val="nil"/>
              <w:right w:val="nil"/>
            </w:tcBorders>
            <w:shd w:val="clear" w:color="auto" w:fill="99CCFF"/>
            <w:vAlign w:val="bottom"/>
          </w:tcPr>
          <w:p w14:paraId="4A35D629" w14:textId="661EB722" w:rsidR="00BE4AEC" w:rsidRPr="009367BB" w:rsidRDefault="00BE4AEC" w:rsidP="00BE4AEC">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BE4AEC" w:rsidRPr="0051728E" w14:paraId="653A26AE" w14:textId="77777777" w:rsidTr="00BE4AEC">
        <w:trPr>
          <w:trHeight w:hRule="exact" w:val="255"/>
        </w:trPr>
        <w:tc>
          <w:tcPr>
            <w:tcW w:w="13603" w:type="dxa"/>
            <w:gridSpan w:val="7"/>
            <w:tcBorders>
              <w:top w:val="nil"/>
              <w:left w:val="nil"/>
              <w:bottom w:val="nil"/>
              <w:right w:val="nil"/>
            </w:tcBorders>
            <w:shd w:val="clear" w:color="auto" w:fill="97DDBA"/>
            <w:vAlign w:val="bottom"/>
          </w:tcPr>
          <w:p w14:paraId="72ACAB72" w14:textId="03248FC8" w:rsidR="00BE4AEC" w:rsidRDefault="00BE4AEC" w:rsidP="00BE4AEC">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879D6DE" w14:textId="77777777" w:rsidR="00424B7D" w:rsidRDefault="00B03781" w:rsidP="00424B7D">
      <w:pPr>
        <w:pStyle w:val="Overskrift6"/>
      </w:pPr>
      <w:r w:rsidRPr="004D056C">
        <w:t>5.8.7.1</w:t>
      </w:r>
      <w:r>
        <w:t xml:space="preserve"> </w:t>
      </w:r>
      <w:r w:rsidR="00424B7D">
        <w:t>Metadata</w:t>
      </w:r>
      <w:r w:rsidR="00424B7D" w:rsidRPr="008E21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24B7D" w:rsidRPr="0051728E" w14:paraId="2A37F5A9" w14:textId="77777777" w:rsidTr="00424B7D">
        <w:trPr>
          <w:trHeight w:hRule="exact" w:val="255"/>
        </w:trPr>
        <w:tc>
          <w:tcPr>
            <w:tcW w:w="2235" w:type="dxa"/>
            <w:shd w:val="clear" w:color="auto" w:fill="D9D9D9"/>
            <w:vAlign w:val="bottom"/>
          </w:tcPr>
          <w:p w14:paraId="1534C24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40D385C" w14:textId="77777777" w:rsidR="00424B7D" w:rsidRPr="00FE3FC3" w:rsidRDefault="00424B7D" w:rsidP="00424B7D">
            <w:pPr>
              <w:rPr>
                <w:rFonts w:ascii="Trebuchet MS" w:hAnsi="Trebuchet MS" w:cs="Trebuchet MS"/>
                <w:bCs/>
                <w:sz w:val="18"/>
                <w:szCs w:val="18"/>
              </w:rPr>
            </w:pPr>
            <w:r w:rsidRPr="00FE3FC3">
              <w:rPr>
                <w:rFonts w:ascii="Trebuchet MS" w:hAnsi="Trebuchet MS" w:cs="Trebuchet MS"/>
                <w:b/>
                <w:bCs/>
                <w:sz w:val="18"/>
                <w:szCs w:val="18"/>
              </w:rPr>
              <w:t>Beskrivelse</w:t>
            </w:r>
          </w:p>
        </w:tc>
      </w:tr>
      <w:tr w:rsidR="00424B7D" w:rsidRPr="0051728E" w14:paraId="66D3AB43" w14:textId="77777777" w:rsidTr="00424B7D">
        <w:trPr>
          <w:trHeight w:hRule="exact" w:val="255"/>
        </w:trPr>
        <w:tc>
          <w:tcPr>
            <w:tcW w:w="2235" w:type="dxa"/>
            <w:shd w:val="clear" w:color="auto" w:fill="E0E0E0"/>
            <w:vAlign w:val="bottom"/>
          </w:tcPr>
          <w:p w14:paraId="3FD82CB3"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337981E" w14:textId="77777777" w:rsidR="00424B7D" w:rsidRPr="0051728E" w:rsidRDefault="008560CF" w:rsidP="00424B7D">
            <w:pPr>
              <w:rPr>
                <w:rFonts w:ascii="Trebuchet MS" w:hAnsi="Trebuchet MS" w:cs="Trebuchet MS"/>
                <w:sz w:val="18"/>
                <w:szCs w:val="18"/>
              </w:rPr>
            </w:pPr>
            <w:r>
              <w:rPr>
                <w:rFonts w:ascii="Trebuchet MS" w:hAnsi="Trebuchet MS" w:cs="Trebuchet MS"/>
                <w:sz w:val="18"/>
                <w:szCs w:val="18"/>
              </w:rPr>
              <w:t>Havneareal</w:t>
            </w:r>
          </w:p>
        </w:tc>
      </w:tr>
      <w:tr w:rsidR="00424B7D" w:rsidRPr="0051728E" w14:paraId="58B09F12" w14:textId="77777777" w:rsidTr="00424B7D">
        <w:trPr>
          <w:trHeight w:hRule="exact" w:val="255"/>
        </w:trPr>
        <w:tc>
          <w:tcPr>
            <w:tcW w:w="2235" w:type="dxa"/>
            <w:shd w:val="clear" w:color="auto" w:fill="E0E0E0"/>
            <w:vAlign w:val="bottom"/>
          </w:tcPr>
          <w:p w14:paraId="615E068D"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F2E2790" w14:textId="77777777" w:rsidR="00424B7D" w:rsidRDefault="00424B7D" w:rsidP="00424B7D">
            <w:pPr>
              <w:rPr>
                <w:rFonts w:ascii="Trebuchet MS" w:hAnsi="Trebuchet MS"/>
                <w:sz w:val="18"/>
                <w:szCs w:val="18"/>
              </w:rPr>
            </w:pPr>
            <w:r w:rsidRPr="00B021C4">
              <w:rPr>
                <w:rFonts w:ascii="Trebuchet MS" w:hAnsi="Trebuchet MS"/>
                <w:sz w:val="18"/>
                <w:szCs w:val="18"/>
              </w:rPr>
              <w:t>570</w:t>
            </w:r>
            <w:r w:rsidR="00124191" w:rsidRPr="00786299">
              <w:rPr>
                <w:rFonts w:ascii="Trebuchet MS" w:hAnsi="Trebuchet MS"/>
                <w:sz w:val="18"/>
                <w:szCs w:val="18"/>
              </w:rPr>
              <w:t>6</w:t>
            </w:r>
          </w:p>
        </w:tc>
      </w:tr>
      <w:tr w:rsidR="00424B7D" w:rsidRPr="0051728E" w14:paraId="1CF87162" w14:textId="77777777" w:rsidTr="00424B7D">
        <w:trPr>
          <w:trHeight w:hRule="exact" w:val="255"/>
        </w:trPr>
        <w:tc>
          <w:tcPr>
            <w:tcW w:w="2235" w:type="dxa"/>
            <w:shd w:val="clear" w:color="auto" w:fill="E0E0E0"/>
            <w:vAlign w:val="bottom"/>
          </w:tcPr>
          <w:p w14:paraId="0AD354A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86244DB" w14:textId="77777777" w:rsidR="00424B7D" w:rsidRPr="00F279E4" w:rsidRDefault="00424B7D" w:rsidP="00424B7D">
            <w:pPr>
              <w:rPr>
                <w:rFonts w:ascii="Trebuchet MS" w:hAnsi="Trebuchet MS" w:cs="Trebuchet MS"/>
                <w:sz w:val="18"/>
                <w:szCs w:val="18"/>
              </w:rPr>
            </w:pPr>
            <w:r>
              <w:rPr>
                <w:rFonts w:ascii="Trebuchet MS" w:hAnsi="Trebuchet MS" w:cs="Trebuchet MS"/>
                <w:sz w:val="18"/>
                <w:szCs w:val="18"/>
              </w:rPr>
              <w:t>Havne</w:t>
            </w:r>
            <w:r w:rsidR="008560CF">
              <w:rPr>
                <w:rFonts w:ascii="Trebuchet MS" w:hAnsi="Trebuchet MS" w:cs="Trebuchet MS"/>
                <w:sz w:val="18"/>
                <w:szCs w:val="18"/>
              </w:rPr>
              <w:t>areal</w:t>
            </w:r>
            <w:r>
              <w:rPr>
                <w:rFonts w:ascii="Trebuchet MS" w:hAnsi="Trebuchet MS" w:cs="Trebuchet MS"/>
                <w:sz w:val="18"/>
                <w:szCs w:val="18"/>
              </w:rPr>
              <w:t>er i kommunen</w:t>
            </w:r>
          </w:p>
        </w:tc>
      </w:tr>
      <w:tr w:rsidR="00424B7D" w:rsidRPr="0051728E" w14:paraId="722BF942" w14:textId="77777777" w:rsidTr="00424B7D">
        <w:trPr>
          <w:trHeight w:hRule="exact" w:val="510"/>
        </w:trPr>
        <w:tc>
          <w:tcPr>
            <w:tcW w:w="2235" w:type="dxa"/>
            <w:shd w:val="clear" w:color="auto" w:fill="E0E0E0"/>
            <w:vAlign w:val="center"/>
          </w:tcPr>
          <w:p w14:paraId="02227EB1"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06307B9" w14:textId="77777777" w:rsidR="00424B7D" w:rsidRPr="00D77840" w:rsidRDefault="00424B7D" w:rsidP="00424B7D">
            <w:pPr>
              <w:rPr>
                <w:rFonts w:ascii="Trebuchet MS" w:hAnsi="Trebuchet MS" w:cs="Trebuchet MS"/>
                <w:sz w:val="18"/>
                <w:szCs w:val="18"/>
              </w:rPr>
            </w:pPr>
            <w:r>
              <w:rPr>
                <w:rFonts w:ascii="Trebuchet MS" w:hAnsi="Trebuchet MS" w:cs="Trebuchet MS"/>
                <w:sz w:val="18"/>
                <w:szCs w:val="18"/>
              </w:rPr>
              <w:t>Havne</w:t>
            </w:r>
            <w:r w:rsidR="008560CF">
              <w:rPr>
                <w:rFonts w:ascii="Trebuchet MS" w:hAnsi="Trebuchet MS" w:cs="Trebuchet MS"/>
                <w:sz w:val="18"/>
                <w:szCs w:val="18"/>
              </w:rPr>
              <w:t>arealerne</w:t>
            </w:r>
            <w:r>
              <w:rPr>
                <w:rFonts w:ascii="Trebuchet MS" w:hAnsi="Trebuchet MS" w:cs="Trebuchet MS"/>
                <w:sz w:val="18"/>
                <w:szCs w:val="18"/>
              </w:rPr>
              <w:t xml:space="preserve"> er de administrative </w:t>
            </w:r>
            <w:r w:rsidR="008560CF">
              <w:rPr>
                <w:rFonts w:ascii="Trebuchet MS" w:hAnsi="Trebuchet MS" w:cs="Trebuchet MS"/>
                <w:sz w:val="18"/>
                <w:szCs w:val="18"/>
              </w:rPr>
              <w:t>arealer</w:t>
            </w:r>
            <w:r>
              <w:rPr>
                <w:rFonts w:ascii="Trebuchet MS" w:hAnsi="Trebuchet MS" w:cs="Trebuchet MS"/>
                <w:sz w:val="18"/>
                <w:szCs w:val="18"/>
              </w:rPr>
              <w:t>, bestående af en række matrikelnumre og evt. vejlitra, som udgør en havn. Der findes forskellige typer af havne</w:t>
            </w:r>
            <w:r w:rsidR="008560CF">
              <w:rPr>
                <w:rFonts w:ascii="Trebuchet MS" w:hAnsi="Trebuchet MS" w:cs="Trebuchet MS"/>
                <w:sz w:val="18"/>
                <w:szCs w:val="18"/>
              </w:rPr>
              <w:t>arealer</w:t>
            </w:r>
            <w:r>
              <w:rPr>
                <w:rFonts w:ascii="Trebuchet MS" w:hAnsi="Trebuchet MS" w:cs="Trebuchet MS"/>
                <w:sz w:val="18"/>
                <w:szCs w:val="18"/>
              </w:rPr>
              <w:t xml:space="preserve">; erhvervshavne, lystbådehavne og kombination heraf. </w:t>
            </w:r>
          </w:p>
        </w:tc>
      </w:tr>
      <w:tr w:rsidR="00424B7D" w:rsidRPr="0051728E" w14:paraId="3F4DB8DC" w14:textId="77777777" w:rsidTr="00424B7D">
        <w:trPr>
          <w:trHeight w:hRule="exact" w:val="510"/>
        </w:trPr>
        <w:tc>
          <w:tcPr>
            <w:tcW w:w="2235" w:type="dxa"/>
            <w:shd w:val="clear" w:color="auto" w:fill="E0E0E0"/>
            <w:vAlign w:val="center"/>
          </w:tcPr>
          <w:p w14:paraId="1C063A88" w14:textId="77777777" w:rsidR="00424B7D" w:rsidRPr="0051728E" w:rsidRDefault="00424B7D" w:rsidP="00424B7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60029BB"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Oplyse sagsbehandler og borger via selvbetjeningsløsninger, om hvem der administrerer et givent havne</w:t>
            </w:r>
            <w:r w:rsidR="008560CF">
              <w:rPr>
                <w:rFonts w:ascii="Trebuchet MS" w:hAnsi="Trebuchet MS" w:cs="Trebuchet MS"/>
                <w:sz w:val="18"/>
                <w:szCs w:val="18"/>
              </w:rPr>
              <w:t>areal</w:t>
            </w:r>
            <w:r>
              <w:rPr>
                <w:rFonts w:ascii="Trebuchet MS" w:hAnsi="Trebuchet MS" w:cs="Trebuchet MS"/>
                <w:sz w:val="18"/>
                <w:szCs w:val="18"/>
              </w:rPr>
              <w:t>. Til brug for høringer i forbindelse med planforslag mv.</w:t>
            </w:r>
          </w:p>
        </w:tc>
      </w:tr>
      <w:tr w:rsidR="00424B7D" w:rsidRPr="0051728E" w14:paraId="3F38F33A" w14:textId="77777777" w:rsidTr="00424B7D">
        <w:trPr>
          <w:trHeight w:hRule="exact" w:val="255"/>
        </w:trPr>
        <w:tc>
          <w:tcPr>
            <w:tcW w:w="2235" w:type="dxa"/>
            <w:shd w:val="clear" w:color="auto" w:fill="E0E0E0"/>
            <w:vAlign w:val="bottom"/>
          </w:tcPr>
          <w:p w14:paraId="23B9A62B" w14:textId="77777777" w:rsidR="00424B7D" w:rsidRPr="0051728E" w:rsidRDefault="00424B7D" w:rsidP="00424B7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42875B9" w14:textId="77777777" w:rsidR="00424B7D" w:rsidRPr="00FE3FC3" w:rsidRDefault="00DB13B5" w:rsidP="00424B7D">
            <w:pPr>
              <w:rPr>
                <w:rFonts w:ascii="Trebuchet MS" w:hAnsi="Trebuchet MS" w:cs="Trebuchet MS"/>
                <w:sz w:val="18"/>
                <w:szCs w:val="18"/>
              </w:rPr>
            </w:pPr>
            <w:r w:rsidRPr="00DB13B5">
              <w:rPr>
                <w:rFonts w:ascii="Trebuchet MS" w:hAnsi="Trebuchet MS" w:cs="Trebuchet MS"/>
                <w:sz w:val="18"/>
                <w:szCs w:val="18"/>
              </w:rPr>
              <w:t>Transportnet</w:t>
            </w:r>
          </w:p>
        </w:tc>
      </w:tr>
      <w:tr w:rsidR="00424B7D" w:rsidRPr="0051728E" w14:paraId="1B46C706" w14:textId="77777777" w:rsidTr="00424B7D">
        <w:trPr>
          <w:trHeight w:hRule="exact" w:val="255"/>
        </w:trPr>
        <w:tc>
          <w:tcPr>
            <w:tcW w:w="2235" w:type="dxa"/>
            <w:shd w:val="clear" w:color="auto" w:fill="E0E0E0"/>
            <w:vAlign w:val="bottom"/>
          </w:tcPr>
          <w:p w14:paraId="06D7DAAE" w14:textId="77777777" w:rsidR="00424B7D" w:rsidRPr="00492FFE" w:rsidRDefault="006A595F" w:rsidP="00424B7D">
            <w:pPr>
              <w:rPr>
                <w:rFonts w:ascii="Trebuchet MS" w:hAnsi="Trebuchet MS" w:cs="Trebuchet MS"/>
                <w:sz w:val="18"/>
                <w:szCs w:val="18"/>
              </w:rPr>
            </w:pPr>
            <w:proofErr w:type="spellStart"/>
            <w:r w:rsidRPr="00E45822">
              <w:rPr>
                <w:rFonts w:ascii="Trebuchet MS" w:hAnsi="Trebuchet MS" w:cs="Trebuchet MS"/>
                <w:sz w:val="18"/>
                <w:szCs w:val="18"/>
              </w:rPr>
              <w:t>Noegle</w:t>
            </w:r>
            <w:r w:rsidR="00424B7D" w:rsidRPr="00492FFE">
              <w:rPr>
                <w:rFonts w:ascii="Trebuchet MS" w:hAnsi="Trebuchet MS" w:cs="Trebuchet MS"/>
                <w:sz w:val="18"/>
                <w:szCs w:val="18"/>
              </w:rPr>
              <w:t>_ord</w:t>
            </w:r>
            <w:proofErr w:type="spellEnd"/>
          </w:p>
        </w:tc>
        <w:tc>
          <w:tcPr>
            <w:tcW w:w="11340" w:type="dxa"/>
            <w:shd w:val="clear" w:color="auto" w:fill="FFFFFF"/>
            <w:vAlign w:val="bottom"/>
          </w:tcPr>
          <w:p w14:paraId="21ECFA30" w14:textId="77777777" w:rsidR="00424B7D" w:rsidRPr="00492FFE" w:rsidRDefault="007E0FF5" w:rsidP="00424B7D">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Administrative enheder, </w:t>
            </w:r>
            <w:r>
              <w:rPr>
                <w:rFonts w:ascii="Trebuchet MS" w:hAnsi="Trebuchet MS" w:cs="Trebuchet MS"/>
                <w:bCs/>
                <w:sz w:val="18"/>
                <w:szCs w:val="18"/>
              </w:rPr>
              <w:t>Havnevæsen</w:t>
            </w:r>
          </w:p>
        </w:tc>
      </w:tr>
      <w:tr w:rsidR="00424B7D" w:rsidRPr="0051728E" w14:paraId="1D6AF9C5" w14:textId="77777777" w:rsidTr="00424B7D">
        <w:trPr>
          <w:trHeight w:hRule="exact" w:val="255"/>
        </w:trPr>
        <w:tc>
          <w:tcPr>
            <w:tcW w:w="2235" w:type="dxa"/>
            <w:shd w:val="clear" w:color="auto" w:fill="E0E0E0"/>
            <w:vAlign w:val="bottom"/>
          </w:tcPr>
          <w:p w14:paraId="054E04E1"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D1DDB1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Flade</w:t>
            </w:r>
          </w:p>
        </w:tc>
      </w:tr>
      <w:tr w:rsidR="00424B7D" w:rsidRPr="0051728E" w14:paraId="2858664F" w14:textId="77777777" w:rsidTr="00424B7D">
        <w:trPr>
          <w:trHeight w:hRule="exact" w:val="255"/>
        </w:trPr>
        <w:tc>
          <w:tcPr>
            <w:tcW w:w="2235" w:type="dxa"/>
            <w:shd w:val="clear" w:color="auto" w:fill="E0E0E0"/>
            <w:vAlign w:val="bottom"/>
          </w:tcPr>
          <w:p w14:paraId="2BFCAA13" w14:textId="77777777" w:rsidR="00424B7D" w:rsidRPr="00FE3FC3" w:rsidRDefault="00424B7D" w:rsidP="00424B7D">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7155486" w14:textId="77777777" w:rsidR="00424B7D" w:rsidRPr="00FE3FC3" w:rsidRDefault="00424B7D" w:rsidP="00424B7D">
            <w:pPr>
              <w:rPr>
                <w:rFonts w:ascii="Trebuchet MS" w:hAnsi="Trebuchet MS" w:cs="Trebuchet MS"/>
                <w:sz w:val="18"/>
                <w:szCs w:val="18"/>
              </w:rPr>
            </w:pPr>
          </w:p>
        </w:tc>
      </w:tr>
      <w:tr w:rsidR="000C68CF" w:rsidRPr="00341F5D" w14:paraId="3F674F26" w14:textId="77777777" w:rsidTr="00424B7D">
        <w:trPr>
          <w:trHeight w:hRule="exact" w:val="255"/>
        </w:trPr>
        <w:tc>
          <w:tcPr>
            <w:tcW w:w="2235" w:type="dxa"/>
            <w:shd w:val="clear" w:color="auto" w:fill="E0E0E0"/>
            <w:vAlign w:val="bottom"/>
          </w:tcPr>
          <w:p w14:paraId="62599F11" w14:textId="77777777" w:rsidR="000C68CF" w:rsidRPr="00576460" w:rsidRDefault="0089156A" w:rsidP="00424B7D">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23383C20" w14:textId="04CBFEBE" w:rsidR="000C68CF" w:rsidRPr="00576460" w:rsidRDefault="0053190B" w:rsidP="00424B7D">
            <w:pPr>
              <w:rPr>
                <w:rFonts w:ascii="Trebuchet MS" w:hAnsi="Trebuchet MS" w:cs="Trebuchet MS"/>
                <w:sz w:val="18"/>
                <w:szCs w:val="18"/>
              </w:rPr>
            </w:pPr>
            <w:r w:rsidRPr="00A67871">
              <w:rPr>
                <w:rFonts w:ascii="Trebuchet MS" w:hAnsi="Trebuchet MS" w:cs="Trebuchet MS"/>
                <w:color w:val="4F81BD"/>
                <w:sz w:val="18"/>
                <w:szCs w:val="18"/>
              </w:rPr>
              <w:t>08.03.00, 08.03.04, 08.03.25</w:t>
            </w:r>
          </w:p>
        </w:tc>
      </w:tr>
    </w:tbl>
    <w:p w14:paraId="79542F21" w14:textId="77777777" w:rsidR="00424B7D" w:rsidRPr="00A32757" w:rsidRDefault="00B03781" w:rsidP="00424B7D">
      <w:pPr>
        <w:pStyle w:val="Overskrift6"/>
      </w:pPr>
      <w:r w:rsidRPr="004D056C">
        <w:t>5.8.7.2</w:t>
      </w:r>
      <w:r>
        <w:t xml:space="preserve"> </w:t>
      </w:r>
      <w:r w:rsidR="00424B7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24B7D" w:rsidRPr="0051728E" w14:paraId="391062B9" w14:textId="77777777" w:rsidTr="00735C78">
        <w:trPr>
          <w:trHeight w:hRule="exact" w:val="255"/>
        </w:trPr>
        <w:tc>
          <w:tcPr>
            <w:tcW w:w="4503" w:type="dxa"/>
            <w:shd w:val="clear" w:color="auto" w:fill="D9D9D9"/>
            <w:vAlign w:val="bottom"/>
          </w:tcPr>
          <w:p w14:paraId="2DA10C6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664EE2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4B7D" w:rsidRPr="0051728E" w14:paraId="0085ADC2" w14:textId="77777777" w:rsidTr="00735C78">
        <w:trPr>
          <w:trHeight w:hRule="exact" w:val="709"/>
        </w:trPr>
        <w:tc>
          <w:tcPr>
            <w:tcW w:w="4503" w:type="dxa"/>
            <w:shd w:val="clear" w:color="auto" w:fill="E0E0E0"/>
            <w:vAlign w:val="center"/>
          </w:tcPr>
          <w:p w14:paraId="44A81AEA" w14:textId="77777777" w:rsidR="00424B7D" w:rsidRPr="00024C60" w:rsidRDefault="00424B7D" w:rsidP="00424B7D">
            <w:pPr>
              <w:rPr>
                <w:rFonts w:ascii="Trebuchet MS" w:hAnsi="Trebuchet MS" w:cs="Trebuchet MS"/>
                <w:bCs/>
                <w:sz w:val="18"/>
                <w:szCs w:val="18"/>
              </w:rPr>
            </w:pPr>
            <w:r w:rsidRPr="00024C60">
              <w:rPr>
                <w:rFonts w:ascii="Trebuchet MS" w:hAnsi="Trebuchet MS" w:cs="Trebuchet MS"/>
                <w:bCs/>
                <w:sz w:val="18"/>
                <w:szCs w:val="18"/>
              </w:rPr>
              <w:lastRenderedPageBreak/>
              <w:t>Registreringsinstruks</w:t>
            </w:r>
          </w:p>
        </w:tc>
        <w:tc>
          <w:tcPr>
            <w:tcW w:w="9072" w:type="dxa"/>
            <w:shd w:val="clear" w:color="auto" w:fill="FFFFFF"/>
            <w:vAlign w:val="bottom"/>
          </w:tcPr>
          <w:p w14:paraId="001D5655"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Ofte forelægger </w:t>
            </w:r>
            <w:r w:rsidR="008560CF">
              <w:rPr>
                <w:rFonts w:ascii="Trebuchet MS" w:hAnsi="Trebuchet MS" w:cs="Trebuchet MS"/>
                <w:sz w:val="18"/>
                <w:szCs w:val="18"/>
              </w:rPr>
              <w:t>arealerne</w:t>
            </w:r>
            <w:r>
              <w:rPr>
                <w:rFonts w:ascii="Trebuchet MS" w:hAnsi="Trebuchet MS" w:cs="Trebuchet MS"/>
                <w:sz w:val="18"/>
                <w:szCs w:val="18"/>
              </w:rPr>
              <w:t xml:space="preserve"> kun på papirkort med håndtegnet streger eller/og som registrering på hver enkelt adresse eller via vejlister. Afgrænsningerne bør snappes til matrikelgeometrien i videst muligt omfang eller evt. ved kopi af matrikelgeometrien, som så samles til en flade i hvert område. </w:t>
            </w:r>
          </w:p>
        </w:tc>
      </w:tr>
      <w:tr w:rsidR="00424B7D" w:rsidRPr="0051728E" w14:paraId="29C6A838" w14:textId="77777777" w:rsidTr="00735C78">
        <w:trPr>
          <w:trHeight w:hRule="exact" w:val="255"/>
        </w:trPr>
        <w:tc>
          <w:tcPr>
            <w:tcW w:w="4503" w:type="dxa"/>
            <w:shd w:val="clear" w:color="auto" w:fill="E0E0E0"/>
            <w:vAlign w:val="bottom"/>
          </w:tcPr>
          <w:p w14:paraId="2367ABC5"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B356092"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Opdeles i nummer/navn for hvert område.</w:t>
            </w:r>
          </w:p>
        </w:tc>
      </w:tr>
      <w:tr w:rsidR="00424B7D" w:rsidRPr="0051728E" w14:paraId="4E90CE16" w14:textId="77777777" w:rsidTr="00735C78">
        <w:trPr>
          <w:trHeight w:hRule="exact" w:val="255"/>
        </w:trPr>
        <w:tc>
          <w:tcPr>
            <w:tcW w:w="4503" w:type="dxa"/>
            <w:shd w:val="clear" w:color="auto" w:fill="E0E0E0"/>
            <w:vAlign w:val="bottom"/>
          </w:tcPr>
          <w:p w14:paraId="45302464"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2F0E512"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0,1 ha</w:t>
            </w:r>
          </w:p>
        </w:tc>
      </w:tr>
      <w:tr w:rsidR="00424B7D" w:rsidRPr="0051728E" w14:paraId="756193B5" w14:textId="77777777" w:rsidTr="00735C78">
        <w:trPr>
          <w:trHeight w:hRule="exact" w:val="255"/>
        </w:trPr>
        <w:tc>
          <w:tcPr>
            <w:tcW w:w="4503" w:type="dxa"/>
            <w:shd w:val="clear" w:color="auto" w:fill="E0E0E0"/>
            <w:vAlign w:val="bottom"/>
          </w:tcPr>
          <w:p w14:paraId="243F0713"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0FF18A7" w14:textId="77777777" w:rsidR="00424B7D" w:rsidRPr="00024C60" w:rsidRDefault="00424B7D" w:rsidP="00424B7D">
            <w:pPr>
              <w:rPr>
                <w:rFonts w:ascii="Trebuchet MS" w:hAnsi="Trebuchet MS" w:cs="Trebuchet MS"/>
                <w:sz w:val="18"/>
                <w:szCs w:val="18"/>
              </w:rPr>
            </w:pPr>
          </w:p>
        </w:tc>
      </w:tr>
      <w:tr w:rsidR="00424B7D" w:rsidRPr="0051728E" w14:paraId="584CB929" w14:textId="77777777" w:rsidTr="00735C78">
        <w:trPr>
          <w:trHeight w:hRule="exact" w:val="255"/>
        </w:trPr>
        <w:tc>
          <w:tcPr>
            <w:tcW w:w="4503" w:type="dxa"/>
            <w:shd w:val="clear" w:color="auto" w:fill="E0E0E0"/>
            <w:vAlign w:val="bottom"/>
          </w:tcPr>
          <w:p w14:paraId="3B6C8D2D"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E70CBF1"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424B7D" w:rsidRPr="0051728E" w14:paraId="7C9E830D" w14:textId="77777777" w:rsidTr="00735C78">
        <w:trPr>
          <w:trHeight w:hRule="exact" w:val="255"/>
        </w:trPr>
        <w:tc>
          <w:tcPr>
            <w:tcW w:w="4503" w:type="dxa"/>
            <w:shd w:val="clear" w:color="auto" w:fill="E0E0E0"/>
            <w:vAlign w:val="bottom"/>
          </w:tcPr>
          <w:p w14:paraId="12684738"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4580E358"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w:t>
            </w:r>
          </w:p>
        </w:tc>
      </w:tr>
    </w:tbl>
    <w:p w14:paraId="4511EB1F" w14:textId="77777777" w:rsidR="00424B7D" w:rsidRPr="00A32757" w:rsidRDefault="00B03781" w:rsidP="00424B7D">
      <w:pPr>
        <w:pStyle w:val="Overskrift6"/>
      </w:pPr>
      <w:r w:rsidRPr="004D056C">
        <w:t>5.8.7.3</w:t>
      </w:r>
      <w:r>
        <w:t xml:space="preserve"> </w:t>
      </w:r>
      <w:r w:rsidR="00424B7D">
        <w:t>Kodelister</w:t>
      </w:r>
    </w:p>
    <w:p w14:paraId="5B75DDBA" w14:textId="77777777" w:rsidR="00424B7D" w:rsidRDefault="00424B7D" w:rsidP="00424B7D">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3C7FDC3" w14:textId="77777777" w:rsidR="00424B7D" w:rsidRPr="00A32757" w:rsidRDefault="00B03781" w:rsidP="00424B7D">
      <w:pPr>
        <w:pStyle w:val="Overskrift7"/>
      </w:pPr>
      <w:r w:rsidRPr="004D056C">
        <w:t>5.8.7.3.1</w:t>
      </w:r>
      <w:r>
        <w:t xml:space="preserve">   </w:t>
      </w:r>
      <w:r w:rsidR="00424B7D">
        <w:t>5</w:t>
      </w:r>
      <w:r w:rsidR="0053257F" w:rsidRPr="004D056C">
        <w:t>706</w:t>
      </w:r>
      <w:r w:rsidR="00424B7D">
        <w:t xml:space="preserve"> </w:t>
      </w:r>
      <w:proofErr w:type="spellStart"/>
      <w:r w:rsidR="00424B7D">
        <w:t>Havn_type</w:t>
      </w:r>
      <w:proofErr w:type="spellEnd"/>
      <w:r w:rsidR="00424B7D" w:rsidRPr="00CC386E">
        <w:rPr>
          <w:rStyle w:val="TypografiOverskrift4BrugerdefineretfarveRGB0Tegn"/>
        </w:rPr>
        <w:t xml:space="preserve"> </w:t>
      </w:r>
      <w:r w:rsidR="00424B7D">
        <w:t>(</w:t>
      </w:r>
      <w:r w:rsidRPr="004D056C">
        <w:t>d_5</w:t>
      </w:r>
      <w:r w:rsidR="0053257F" w:rsidRPr="004D056C">
        <w:t>706</w:t>
      </w:r>
      <w:r w:rsidRPr="004D056C">
        <w:t>_havn_type</w:t>
      </w:r>
      <w:r w:rsidR="00424B7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319"/>
        <w:gridCol w:w="1418"/>
        <w:gridCol w:w="6450"/>
      </w:tblGrid>
      <w:tr w:rsidR="00735C78" w:rsidRPr="0051728E" w14:paraId="12E51804" w14:textId="77777777" w:rsidTr="00735C78">
        <w:trPr>
          <w:trHeight w:hRule="exact" w:val="255"/>
        </w:trPr>
        <w:tc>
          <w:tcPr>
            <w:tcW w:w="0" w:type="auto"/>
            <w:tcBorders>
              <w:bottom w:val="single" w:sz="4" w:space="0" w:color="auto"/>
            </w:tcBorders>
            <w:shd w:val="clear" w:color="auto" w:fill="D9D9D9"/>
            <w:vAlign w:val="bottom"/>
          </w:tcPr>
          <w:p w14:paraId="3A5F0FD6" w14:textId="77777777" w:rsidR="00735C78" w:rsidRPr="0051728E" w:rsidRDefault="00735C78" w:rsidP="00424B7D">
            <w:pPr>
              <w:rPr>
                <w:rFonts w:ascii="Trebuchet MS" w:hAnsi="Trebuchet MS" w:cs="Trebuchet MS"/>
                <w:b/>
                <w:bCs/>
                <w:sz w:val="18"/>
                <w:szCs w:val="18"/>
              </w:rPr>
            </w:pPr>
            <w:proofErr w:type="spellStart"/>
            <w:r>
              <w:rPr>
                <w:rFonts w:ascii="Trebuchet MS" w:hAnsi="Trebuchet MS" w:cs="Trebuchet MS"/>
                <w:b/>
                <w:bCs/>
                <w:sz w:val="18"/>
                <w:szCs w:val="18"/>
              </w:rPr>
              <w:t>havn_type_kode</w:t>
            </w:r>
            <w:proofErr w:type="spellEnd"/>
          </w:p>
        </w:tc>
        <w:tc>
          <w:tcPr>
            <w:tcW w:w="0" w:type="auto"/>
            <w:tcBorders>
              <w:bottom w:val="single" w:sz="4" w:space="0" w:color="auto"/>
            </w:tcBorders>
            <w:shd w:val="clear" w:color="auto" w:fill="D9D9D9"/>
            <w:vAlign w:val="bottom"/>
          </w:tcPr>
          <w:p w14:paraId="6BEF5117" w14:textId="77777777" w:rsidR="00735C78" w:rsidRPr="0051728E" w:rsidRDefault="00735C78" w:rsidP="00424B7D">
            <w:pPr>
              <w:rPr>
                <w:rFonts w:ascii="Trebuchet MS" w:hAnsi="Trebuchet MS" w:cs="Trebuchet MS"/>
                <w:bCs/>
                <w:sz w:val="18"/>
                <w:szCs w:val="18"/>
              </w:rPr>
            </w:pPr>
            <w:proofErr w:type="spellStart"/>
            <w:r>
              <w:rPr>
                <w:rFonts w:ascii="Trebuchet MS" w:hAnsi="Trebuchet MS" w:cs="Trebuchet MS"/>
                <w:b/>
                <w:bCs/>
                <w:sz w:val="18"/>
                <w:szCs w:val="18"/>
              </w:rPr>
              <w:t>havn_type</w:t>
            </w:r>
            <w:proofErr w:type="spellEnd"/>
          </w:p>
        </w:tc>
        <w:tc>
          <w:tcPr>
            <w:tcW w:w="1418" w:type="dxa"/>
            <w:tcBorders>
              <w:bottom w:val="single" w:sz="4" w:space="0" w:color="auto"/>
            </w:tcBorders>
            <w:shd w:val="clear" w:color="auto" w:fill="D9D9D9"/>
            <w:vAlign w:val="bottom"/>
          </w:tcPr>
          <w:p w14:paraId="5706E314"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3E425C8B" w14:textId="77777777" w:rsidR="00735C78" w:rsidRPr="0051728E" w:rsidRDefault="00735C78" w:rsidP="00424B7D">
            <w:pPr>
              <w:rPr>
                <w:rFonts w:ascii="Trebuchet MS" w:hAnsi="Trebuchet MS" w:cs="Trebuchet MS"/>
                <w:b/>
                <w:bCs/>
                <w:sz w:val="18"/>
                <w:szCs w:val="18"/>
              </w:rPr>
            </w:pPr>
            <w:r>
              <w:rPr>
                <w:rFonts w:ascii="Trebuchet MS" w:hAnsi="Trebuchet MS" w:cs="Trebuchet MS"/>
                <w:b/>
                <w:bCs/>
                <w:sz w:val="18"/>
                <w:szCs w:val="18"/>
              </w:rPr>
              <w:t>Begrebsdefinition</w:t>
            </w:r>
          </w:p>
        </w:tc>
      </w:tr>
      <w:tr w:rsidR="00735C78" w:rsidRPr="0051728E" w14:paraId="12DE648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9D70AEC" w14:textId="77777777" w:rsidR="00735C78" w:rsidRPr="00CE6370" w:rsidRDefault="00735C78" w:rsidP="00424B7D">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9CAE5C9" w14:textId="77777777" w:rsidR="00735C78" w:rsidRPr="00243B36" w:rsidRDefault="00735C78" w:rsidP="00424B7D">
            <w:pPr>
              <w:rPr>
                <w:rFonts w:ascii="Trebuchet MS" w:hAnsi="Trebuchet MS"/>
                <w:sz w:val="18"/>
                <w:szCs w:val="18"/>
              </w:rPr>
            </w:pPr>
            <w:r>
              <w:rPr>
                <w:rFonts w:ascii="Trebuchet MS" w:hAnsi="Trebuchet MS"/>
                <w:sz w:val="18"/>
                <w:szCs w:val="18"/>
              </w:rPr>
              <w:t>Erhvervshavn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DE38FF"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33D5478"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erhvervshavn med egen ejer/administrator</w:t>
            </w:r>
          </w:p>
        </w:tc>
      </w:tr>
      <w:tr w:rsidR="00735C78" w:rsidRPr="0051728E" w14:paraId="7916AA28"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8C335ED" w14:textId="77777777" w:rsidR="00735C78" w:rsidRPr="00CE6370" w:rsidRDefault="00735C78" w:rsidP="00424B7D">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3F8CFB6" w14:textId="77777777" w:rsidR="00735C78" w:rsidRPr="00243B36" w:rsidRDefault="00735C78" w:rsidP="00424B7D">
            <w:pPr>
              <w:rPr>
                <w:rFonts w:ascii="Trebuchet MS" w:hAnsi="Trebuchet MS"/>
                <w:sz w:val="18"/>
                <w:szCs w:val="18"/>
              </w:rPr>
            </w:pPr>
            <w:r>
              <w:rPr>
                <w:rFonts w:ascii="Trebuchet MS" w:hAnsi="Trebuchet MS"/>
                <w:sz w:val="18"/>
                <w:szCs w:val="18"/>
              </w:rPr>
              <w:t>Lystbådehavn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B457AA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37FCE36"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lystbådehavn med egen ejer/administrator</w:t>
            </w:r>
          </w:p>
        </w:tc>
      </w:tr>
      <w:tr w:rsidR="00735C78" w:rsidRPr="0051728E" w14:paraId="55D511FF"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58AB7BD" w14:textId="77777777" w:rsidR="00735C78" w:rsidRDefault="00735C78" w:rsidP="00424B7D">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5B7CD90" w14:textId="77777777" w:rsidR="00735C78" w:rsidRPr="00243B36" w:rsidRDefault="00735C78" w:rsidP="00424B7D">
            <w:pPr>
              <w:rPr>
                <w:rFonts w:ascii="Trebuchet MS" w:hAnsi="Trebuchet MS"/>
                <w:sz w:val="18"/>
                <w:szCs w:val="18"/>
              </w:rPr>
            </w:pPr>
            <w:r>
              <w:rPr>
                <w:rFonts w:ascii="Trebuchet MS" w:hAnsi="Trebuchet MS"/>
                <w:sz w:val="18"/>
                <w:szCs w:val="18"/>
              </w:rPr>
              <w:t>Erhvervs- og lystbådehavn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55E98C"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5ED90B4"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både erhvervshavn og lystbådehavn som administreres samlet</w:t>
            </w:r>
          </w:p>
        </w:tc>
      </w:tr>
      <w:tr w:rsidR="00735C78" w:rsidRPr="0051728E" w14:paraId="3AC6CA25"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A203DD9" w14:textId="77777777" w:rsidR="00735C78" w:rsidRDefault="00735C78" w:rsidP="00424B7D">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71F1A258" w14:textId="77777777" w:rsidR="00735C78" w:rsidRPr="00243B36" w:rsidRDefault="00735C78" w:rsidP="00424B7D">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DEDF51D"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CE15000" w14:textId="77777777" w:rsidR="00735C78" w:rsidRPr="007E0FF5" w:rsidRDefault="00735C78" w:rsidP="00614ABE">
            <w:pPr>
              <w:rPr>
                <w:rFonts w:ascii="Trebuchet MS" w:hAnsi="Trebuchet MS" w:cs="Trebuchet MS"/>
                <w:sz w:val="18"/>
                <w:szCs w:val="18"/>
              </w:rPr>
            </w:pPr>
            <w:r w:rsidRPr="007E0FF5">
              <w:rPr>
                <w:rFonts w:ascii="Trebuchet MS" w:hAnsi="Trebuchet MS" w:cs="Trebuchet MS"/>
                <w:sz w:val="18"/>
                <w:szCs w:val="18"/>
              </w:rPr>
              <w:t>Andet</w:t>
            </w:r>
          </w:p>
        </w:tc>
      </w:tr>
      <w:tr w:rsidR="00735C78" w:rsidRPr="0051728E" w14:paraId="4165C7A0"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745C57B" w14:textId="77777777" w:rsidR="00735C78" w:rsidRDefault="00735C78" w:rsidP="00424B7D">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AB5E9EE" w14:textId="77777777" w:rsidR="00735C78" w:rsidRPr="00243B36" w:rsidRDefault="00735C78" w:rsidP="00424B7D">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DC3F0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F6ADB23" w14:textId="77777777" w:rsidR="00735C78" w:rsidRPr="007E0FF5" w:rsidRDefault="00735C78" w:rsidP="00614ABE">
            <w:pPr>
              <w:rPr>
                <w:rFonts w:ascii="Trebuchet MS" w:hAnsi="Trebuchet MS" w:cs="Trebuchet MS"/>
                <w:sz w:val="18"/>
                <w:szCs w:val="18"/>
              </w:rPr>
            </w:pPr>
            <w:r>
              <w:rPr>
                <w:rFonts w:ascii="Trebuchet MS" w:hAnsi="Trebuchet MS" w:cs="Trebuchet MS"/>
                <w:sz w:val="18"/>
                <w:szCs w:val="18"/>
              </w:rPr>
              <w:t>Manglende viden</w:t>
            </w:r>
          </w:p>
        </w:tc>
      </w:tr>
    </w:tbl>
    <w:p w14:paraId="6206DA70" w14:textId="77777777" w:rsidR="003A16B9" w:rsidRPr="00EA7338" w:rsidRDefault="00380C13" w:rsidP="00EA7338">
      <w:pPr>
        <w:pStyle w:val="Overskrift2"/>
      </w:pPr>
      <w:bookmarkStart w:id="348" w:name="_Toc63351474"/>
      <w:r w:rsidRPr="00EA7338">
        <w:t>5.8.</w:t>
      </w:r>
      <w:r w:rsidR="009A595E" w:rsidRPr="00EA7338">
        <w:t>8</w:t>
      </w:r>
      <w:r w:rsidR="003A16B9" w:rsidRPr="00EA7338">
        <w:t xml:space="preserve"> </w:t>
      </w:r>
      <w:bookmarkStart w:id="349" w:name="_Hlk59517093"/>
      <w:r w:rsidR="003A16B9" w:rsidRPr="00EA7338">
        <w:t>Grundsalg</w:t>
      </w:r>
      <w:r w:rsidR="00C76DCC" w:rsidRPr="00EA7338">
        <w:t xml:space="preserve"> (5</w:t>
      </w:r>
      <w:r w:rsidRPr="00EA7338">
        <w:t>7</w:t>
      </w:r>
      <w:r w:rsidR="003A16B9" w:rsidRPr="00EA7338">
        <w:t>0</w:t>
      </w:r>
      <w:r w:rsidR="009A595E" w:rsidRPr="00EA7338">
        <w:t>7</w:t>
      </w:r>
      <w:r w:rsidR="003A16B9" w:rsidRPr="00EA7338">
        <w:t>)</w:t>
      </w:r>
      <w:bookmarkEnd w:id="348"/>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1164"/>
        <w:gridCol w:w="3430"/>
        <w:gridCol w:w="1155"/>
        <w:gridCol w:w="2918"/>
        <w:gridCol w:w="1221"/>
        <w:gridCol w:w="2675"/>
      </w:tblGrid>
      <w:tr w:rsidR="00BE4AEC" w:rsidRPr="0051728E" w14:paraId="5965692E" w14:textId="77777777" w:rsidTr="00C37B85">
        <w:tc>
          <w:tcPr>
            <w:tcW w:w="1607" w:type="dxa"/>
            <w:tcBorders>
              <w:bottom w:val="single" w:sz="4" w:space="0" w:color="auto"/>
            </w:tcBorders>
            <w:shd w:val="clear" w:color="auto" w:fill="D9D9D9"/>
            <w:vAlign w:val="center"/>
          </w:tcPr>
          <w:bookmarkEnd w:id="349"/>
          <w:p w14:paraId="3BF6F20D" w14:textId="77777777"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7CCC8FE3" w14:textId="698AD973"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30" w:type="dxa"/>
            <w:tcBorders>
              <w:bottom w:val="single" w:sz="4" w:space="0" w:color="auto"/>
            </w:tcBorders>
            <w:shd w:val="clear" w:color="auto" w:fill="D9D9D9"/>
            <w:vAlign w:val="center"/>
          </w:tcPr>
          <w:p w14:paraId="0BB09DC4" w14:textId="6B3574BE"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1A10ECB"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Datatype</w:t>
            </w:r>
          </w:p>
        </w:tc>
        <w:tc>
          <w:tcPr>
            <w:tcW w:w="2918" w:type="dxa"/>
            <w:tcBorders>
              <w:bottom w:val="single" w:sz="4" w:space="0" w:color="auto"/>
            </w:tcBorders>
            <w:shd w:val="clear" w:color="auto" w:fill="D9D9D9"/>
            <w:vAlign w:val="center"/>
          </w:tcPr>
          <w:p w14:paraId="6AC14A2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21" w:type="dxa"/>
            <w:tcBorders>
              <w:bottom w:val="single" w:sz="4" w:space="0" w:color="auto"/>
            </w:tcBorders>
            <w:shd w:val="clear" w:color="auto" w:fill="D9D9D9"/>
            <w:vAlign w:val="center"/>
          </w:tcPr>
          <w:p w14:paraId="1445994D" w14:textId="77777777" w:rsidR="00BE4AEC" w:rsidRPr="009367BB" w:rsidRDefault="00BE4AEC" w:rsidP="00BE4AE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D16D31F"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Frit</w:t>
            </w:r>
          </w:p>
        </w:tc>
        <w:tc>
          <w:tcPr>
            <w:tcW w:w="2675" w:type="dxa"/>
            <w:shd w:val="clear" w:color="auto" w:fill="D9D9D9"/>
            <w:vAlign w:val="center"/>
          </w:tcPr>
          <w:p w14:paraId="7FAE3648"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Eksempel</w:t>
            </w:r>
          </w:p>
        </w:tc>
      </w:tr>
      <w:tr w:rsidR="00BE4AEC" w:rsidRPr="00CE1917" w14:paraId="1E228F1C"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228101AC" w14:textId="77777777" w:rsidR="00BE4AEC" w:rsidRDefault="00BE4AEC" w:rsidP="00BE4AEC">
            <w:pPr>
              <w:rPr>
                <w:rFonts w:ascii="Trebuchet MS" w:hAnsi="Trebuchet MS"/>
                <w:sz w:val="18"/>
                <w:szCs w:val="18"/>
              </w:rPr>
            </w:pPr>
            <w:proofErr w:type="spellStart"/>
            <w:r>
              <w:rPr>
                <w:rFonts w:ascii="Trebuchet MS" w:hAnsi="Trebuchet MS"/>
                <w:sz w:val="18"/>
                <w:szCs w:val="18"/>
              </w:rPr>
              <w:t>udstyk_navn</w:t>
            </w:r>
            <w:proofErr w:type="spellEnd"/>
          </w:p>
        </w:tc>
        <w:tc>
          <w:tcPr>
            <w:tcW w:w="1164" w:type="dxa"/>
            <w:tcBorders>
              <w:top w:val="single" w:sz="4" w:space="0" w:color="auto"/>
              <w:left w:val="single" w:sz="4" w:space="0" w:color="auto"/>
              <w:bottom w:val="nil"/>
              <w:right w:val="single" w:sz="4" w:space="0" w:color="auto"/>
            </w:tcBorders>
            <w:vAlign w:val="bottom"/>
          </w:tcPr>
          <w:p w14:paraId="25E310D3" w14:textId="4FB4DCFB" w:rsidR="00BE4AEC" w:rsidRDefault="00BE4AEC" w:rsidP="00BE4AEC">
            <w:pPr>
              <w:rPr>
                <w:rFonts w:ascii="Trebuchet MS" w:hAnsi="Trebuchet MS"/>
                <w:sz w:val="18"/>
                <w:szCs w:val="18"/>
              </w:rPr>
            </w:pPr>
            <w:proofErr w:type="spellStart"/>
            <w:r>
              <w:rPr>
                <w:rFonts w:ascii="Trebuchet MS" w:hAnsi="Trebuchet MS"/>
                <w:sz w:val="18"/>
                <w:szCs w:val="18"/>
              </w:rPr>
              <w:t>udstyk_na</w:t>
            </w:r>
            <w:proofErr w:type="spellEnd"/>
          </w:p>
        </w:tc>
        <w:tc>
          <w:tcPr>
            <w:tcW w:w="3430" w:type="dxa"/>
            <w:tcBorders>
              <w:top w:val="single" w:sz="4" w:space="0" w:color="auto"/>
              <w:left w:val="single" w:sz="4" w:space="0" w:color="auto"/>
              <w:bottom w:val="nil"/>
              <w:right w:val="single" w:sz="4" w:space="0" w:color="auto"/>
            </w:tcBorders>
            <w:shd w:val="clear" w:color="auto" w:fill="auto"/>
            <w:vAlign w:val="bottom"/>
          </w:tcPr>
          <w:p w14:paraId="4A29F5E8" w14:textId="4EB8E2D6" w:rsidR="00BE4AEC" w:rsidRDefault="00BE4AEC" w:rsidP="00BE4AEC">
            <w:pPr>
              <w:rPr>
                <w:rFonts w:ascii="Trebuchet MS" w:hAnsi="Trebuchet MS"/>
                <w:sz w:val="18"/>
                <w:szCs w:val="18"/>
              </w:rPr>
            </w:pPr>
            <w:r>
              <w:rPr>
                <w:rFonts w:ascii="Trebuchet MS" w:hAnsi="Trebuchet MS"/>
                <w:sz w:val="18"/>
                <w:szCs w:val="18"/>
              </w:rPr>
              <w:t>Overskrift/navn for udstykning/ejendom</w:t>
            </w:r>
          </w:p>
        </w:tc>
        <w:tc>
          <w:tcPr>
            <w:tcW w:w="1155" w:type="dxa"/>
            <w:tcBorders>
              <w:top w:val="single" w:sz="4" w:space="0" w:color="auto"/>
              <w:left w:val="single" w:sz="4" w:space="0" w:color="auto"/>
              <w:bottom w:val="nil"/>
              <w:right w:val="single" w:sz="4" w:space="0" w:color="auto"/>
            </w:tcBorders>
            <w:shd w:val="clear" w:color="auto" w:fill="auto"/>
            <w:vAlign w:val="bottom"/>
          </w:tcPr>
          <w:p w14:paraId="46CB97A1" w14:textId="77777777" w:rsidR="00BE4AEC" w:rsidRPr="00BD0E5C" w:rsidRDefault="00BE4AEC" w:rsidP="00BE4AEC">
            <w:pPr>
              <w:rPr>
                <w:rFonts w:ascii="Trebuchet MS" w:hAnsi="Trebuchet MS"/>
                <w:sz w:val="18"/>
                <w:szCs w:val="18"/>
              </w:rPr>
            </w:pPr>
            <w:r w:rsidRPr="00BD0E5C">
              <w:rPr>
                <w:rFonts w:ascii="Trebuchet MS" w:hAnsi="Trebuchet MS" w:cs="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auto"/>
            <w:vAlign w:val="bottom"/>
          </w:tcPr>
          <w:p w14:paraId="0B84C6DF"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0-5</w:t>
            </w:r>
            <w:r w:rsidRPr="00BD0E5C">
              <w:rPr>
                <w:rFonts w:ascii="Trebuchet MS" w:hAnsi="Trebuchet MS" w:cs="Trebuchet MS"/>
                <w:sz w:val="18"/>
                <w:szCs w:val="18"/>
              </w:rPr>
              <w:t>0 tegn</w:t>
            </w:r>
          </w:p>
        </w:tc>
        <w:tc>
          <w:tcPr>
            <w:tcW w:w="1221" w:type="dxa"/>
            <w:tcBorders>
              <w:top w:val="single" w:sz="4" w:space="0" w:color="auto"/>
              <w:left w:val="single" w:sz="4" w:space="0" w:color="auto"/>
              <w:bottom w:val="nil"/>
              <w:right w:val="single" w:sz="4" w:space="0" w:color="auto"/>
            </w:tcBorders>
            <w:shd w:val="clear" w:color="auto" w:fill="auto"/>
            <w:vAlign w:val="bottom"/>
          </w:tcPr>
          <w:p w14:paraId="7FCE0225"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auto"/>
            <w:vAlign w:val="bottom"/>
          </w:tcPr>
          <w:p w14:paraId="1D353AEE" w14:textId="77777777" w:rsidR="00BE4AEC" w:rsidRDefault="00BE4AEC" w:rsidP="00BE4AEC">
            <w:pPr>
              <w:rPr>
                <w:rFonts w:ascii="Trebuchet MS" w:hAnsi="Trebuchet MS" w:cs="Trebuchet MS"/>
                <w:sz w:val="18"/>
                <w:szCs w:val="18"/>
              </w:rPr>
            </w:pPr>
            <w:r>
              <w:rPr>
                <w:rFonts w:ascii="Trebuchet MS" w:hAnsi="Trebuchet MS" w:cs="Trebuchet MS"/>
                <w:sz w:val="18"/>
                <w:szCs w:val="18"/>
              </w:rPr>
              <w:t>Nøddemarken 3</w:t>
            </w:r>
          </w:p>
        </w:tc>
      </w:tr>
      <w:tr w:rsidR="00BE4AEC" w:rsidRPr="00CE1917" w14:paraId="54C76C1A"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2ED8E610" w14:textId="77777777" w:rsidR="00BE4AEC" w:rsidRPr="00BD0E5C" w:rsidRDefault="00BE4AEC" w:rsidP="00BE4AEC">
            <w:pPr>
              <w:rPr>
                <w:rFonts w:ascii="Trebuchet MS" w:hAnsi="Trebuchet MS"/>
                <w:sz w:val="18"/>
                <w:szCs w:val="18"/>
              </w:rPr>
            </w:pPr>
            <w:proofErr w:type="spellStart"/>
            <w:r>
              <w:rPr>
                <w:rFonts w:ascii="Trebuchet MS" w:hAnsi="Trebuchet MS"/>
                <w:sz w:val="18"/>
                <w:szCs w:val="18"/>
              </w:rPr>
              <w:t>grund_</w:t>
            </w:r>
            <w:r w:rsidRPr="00BD0E5C">
              <w:rPr>
                <w:rFonts w:ascii="Trebuchet MS" w:hAnsi="Trebuchet MS"/>
                <w:sz w:val="18"/>
                <w:szCs w:val="18"/>
              </w:rPr>
              <w:t>type_kode</w:t>
            </w:r>
            <w:proofErr w:type="spellEnd"/>
          </w:p>
        </w:tc>
        <w:tc>
          <w:tcPr>
            <w:tcW w:w="1164" w:type="dxa"/>
            <w:tcBorders>
              <w:top w:val="single" w:sz="4" w:space="0" w:color="auto"/>
              <w:left w:val="single" w:sz="4" w:space="0" w:color="auto"/>
              <w:bottom w:val="nil"/>
              <w:right w:val="single" w:sz="4" w:space="0" w:color="auto"/>
            </w:tcBorders>
            <w:vAlign w:val="bottom"/>
          </w:tcPr>
          <w:p w14:paraId="609FFB76" w14:textId="612BC279" w:rsidR="00BE4AEC" w:rsidRDefault="00BE4AEC" w:rsidP="00BE4AEC">
            <w:pPr>
              <w:rPr>
                <w:rFonts w:ascii="Trebuchet MS" w:hAnsi="Trebuchet MS"/>
                <w:sz w:val="18"/>
                <w:szCs w:val="18"/>
              </w:rPr>
            </w:pPr>
            <w:proofErr w:type="spellStart"/>
            <w:r>
              <w:rPr>
                <w:rFonts w:ascii="Trebuchet MS" w:hAnsi="Trebuchet MS"/>
                <w:sz w:val="18"/>
                <w:szCs w:val="18"/>
              </w:rPr>
              <w:t>grund_ty_k</w:t>
            </w:r>
            <w:proofErr w:type="spellEnd"/>
          </w:p>
        </w:tc>
        <w:tc>
          <w:tcPr>
            <w:tcW w:w="3430" w:type="dxa"/>
            <w:tcBorders>
              <w:top w:val="single" w:sz="4" w:space="0" w:color="auto"/>
              <w:left w:val="single" w:sz="4" w:space="0" w:color="auto"/>
              <w:bottom w:val="nil"/>
              <w:right w:val="single" w:sz="4" w:space="0" w:color="auto"/>
            </w:tcBorders>
            <w:shd w:val="clear" w:color="auto" w:fill="auto"/>
            <w:vAlign w:val="bottom"/>
          </w:tcPr>
          <w:p w14:paraId="51FEB2D4" w14:textId="13092368" w:rsidR="00BE4AEC" w:rsidRPr="00BD0E5C" w:rsidRDefault="00BE4AEC" w:rsidP="00BE4AEC">
            <w:pPr>
              <w:rPr>
                <w:rFonts w:ascii="Trebuchet MS" w:hAnsi="Trebuchet MS"/>
                <w:sz w:val="18"/>
                <w:szCs w:val="18"/>
              </w:rPr>
            </w:pPr>
            <w:r>
              <w:rPr>
                <w:rFonts w:ascii="Trebuchet MS" w:hAnsi="Trebuchet MS"/>
                <w:sz w:val="18"/>
                <w:szCs w:val="18"/>
              </w:rPr>
              <w:t>Kodetal for grund-/boligtypen.</w:t>
            </w:r>
          </w:p>
        </w:tc>
        <w:tc>
          <w:tcPr>
            <w:tcW w:w="1155" w:type="dxa"/>
            <w:tcBorders>
              <w:top w:val="single" w:sz="4" w:space="0" w:color="auto"/>
              <w:left w:val="single" w:sz="4" w:space="0" w:color="auto"/>
              <w:bottom w:val="nil"/>
              <w:right w:val="single" w:sz="4" w:space="0" w:color="auto"/>
            </w:tcBorders>
            <w:shd w:val="clear" w:color="auto" w:fill="auto"/>
            <w:vAlign w:val="bottom"/>
          </w:tcPr>
          <w:p w14:paraId="331F3FA4" w14:textId="77777777" w:rsidR="00BE4AEC" w:rsidRPr="00BD0E5C" w:rsidRDefault="00BE4AEC" w:rsidP="00BE4AEC">
            <w:pPr>
              <w:rPr>
                <w:rFonts w:ascii="Trebuchet MS" w:hAnsi="Trebuchet MS" w:cs="Trebuchet MS"/>
                <w:sz w:val="18"/>
                <w:szCs w:val="18"/>
              </w:rPr>
            </w:pPr>
            <w:r w:rsidRPr="00BD0E5C">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auto"/>
            <w:vAlign w:val="bottom"/>
          </w:tcPr>
          <w:p w14:paraId="50D93B23" w14:textId="77777777" w:rsidR="00BE4AEC" w:rsidRPr="00BD0E5C" w:rsidRDefault="00BE4AEC" w:rsidP="00BE4AEC">
            <w:pPr>
              <w:rPr>
                <w:rFonts w:ascii="Trebuchet MS" w:hAnsi="Trebuchet MS" w:cs="Trebuchet MS"/>
                <w:sz w:val="18"/>
                <w:szCs w:val="18"/>
              </w:rPr>
            </w:pPr>
            <w:r w:rsidRPr="00BD0E5C">
              <w:rPr>
                <w:rFonts w:ascii="Trebuchet MS" w:hAnsi="Trebuchet MS" w:cs="Trebuchet MS"/>
                <w:sz w:val="18"/>
                <w:szCs w:val="18"/>
              </w:rPr>
              <w:t>1-</w:t>
            </w:r>
            <w:r>
              <w:rPr>
                <w:rFonts w:ascii="Trebuchet MS" w:hAnsi="Trebuchet MS" w:cs="Trebuchet MS"/>
                <w:sz w:val="18"/>
                <w:szCs w:val="18"/>
              </w:rPr>
              <w:t>98</w:t>
            </w:r>
          </w:p>
        </w:tc>
        <w:tc>
          <w:tcPr>
            <w:tcW w:w="1221" w:type="dxa"/>
            <w:tcBorders>
              <w:top w:val="single" w:sz="4" w:space="0" w:color="auto"/>
              <w:left w:val="single" w:sz="4" w:space="0" w:color="auto"/>
              <w:bottom w:val="nil"/>
              <w:right w:val="single" w:sz="4" w:space="0" w:color="auto"/>
            </w:tcBorders>
            <w:shd w:val="clear" w:color="auto" w:fill="auto"/>
            <w:vAlign w:val="bottom"/>
          </w:tcPr>
          <w:p w14:paraId="38BE8F46"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O</w:t>
            </w:r>
          </w:p>
        </w:tc>
        <w:tc>
          <w:tcPr>
            <w:tcW w:w="2675" w:type="dxa"/>
            <w:tcBorders>
              <w:top w:val="single" w:sz="4" w:space="0" w:color="auto"/>
              <w:left w:val="single" w:sz="4" w:space="0" w:color="auto"/>
              <w:bottom w:val="nil"/>
              <w:right w:val="single" w:sz="4" w:space="0" w:color="auto"/>
            </w:tcBorders>
            <w:shd w:val="clear" w:color="auto" w:fill="auto"/>
            <w:vAlign w:val="bottom"/>
          </w:tcPr>
          <w:p w14:paraId="018B36F1" w14:textId="77777777" w:rsidR="00BE4AEC" w:rsidRPr="00BD0E5C" w:rsidRDefault="00BE4AEC" w:rsidP="00BE4AEC">
            <w:pPr>
              <w:rPr>
                <w:rFonts w:ascii="Trebuchet MS" w:hAnsi="Trebuchet MS" w:cs="Trebuchet MS"/>
                <w:sz w:val="18"/>
                <w:szCs w:val="18"/>
              </w:rPr>
            </w:pPr>
            <w:r>
              <w:rPr>
                <w:rFonts w:ascii="Trebuchet MS" w:hAnsi="Trebuchet MS" w:cs="Trebuchet MS"/>
                <w:sz w:val="18"/>
                <w:szCs w:val="18"/>
              </w:rPr>
              <w:t>1</w:t>
            </w:r>
          </w:p>
        </w:tc>
      </w:tr>
      <w:tr w:rsidR="00BE4AEC" w:rsidRPr="00CE1917" w14:paraId="4A6605B0" w14:textId="77777777" w:rsidTr="00C37B85">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99CCFF"/>
            <w:vAlign w:val="bottom"/>
          </w:tcPr>
          <w:p w14:paraId="018B1644" w14:textId="77777777" w:rsidR="00BE4AEC" w:rsidRPr="00BD0E5C" w:rsidRDefault="00BE4AEC" w:rsidP="00BE4AEC">
            <w:pPr>
              <w:rPr>
                <w:rFonts w:ascii="Trebuchet MS" w:hAnsi="Trebuchet MS"/>
                <w:sz w:val="18"/>
                <w:szCs w:val="18"/>
              </w:rPr>
            </w:pPr>
            <w:proofErr w:type="spellStart"/>
            <w:r>
              <w:rPr>
                <w:rFonts w:ascii="Trebuchet MS" w:hAnsi="Trebuchet MS"/>
                <w:sz w:val="18"/>
                <w:szCs w:val="18"/>
              </w:rPr>
              <w:t>grund_</w:t>
            </w:r>
            <w:r w:rsidRPr="00BD0E5C">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3D4901B1" w14:textId="328CD266" w:rsidR="00BE4AEC" w:rsidRDefault="00BE4AEC" w:rsidP="00BE4AEC">
            <w:pPr>
              <w:rPr>
                <w:rFonts w:ascii="Trebuchet MS" w:hAnsi="Trebuchet MS"/>
                <w:sz w:val="18"/>
                <w:szCs w:val="18"/>
              </w:rPr>
            </w:pPr>
            <w:proofErr w:type="spellStart"/>
            <w:r>
              <w:rPr>
                <w:rFonts w:ascii="Trebuchet MS" w:hAnsi="Trebuchet MS"/>
                <w:sz w:val="18"/>
                <w:szCs w:val="18"/>
              </w:rPr>
              <w:t>grund_ty</w:t>
            </w:r>
            <w:proofErr w:type="spellEnd"/>
          </w:p>
        </w:tc>
        <w:tc>
          <w:tcPr>
            <w:tcW w:w="3430" w:type="dxa"/>
            <w:tcBorders>
              <w:top w:val="single" w:sz="4" w:space="0" w:color="auto"/>
              <w:left w:val="single" w:sz="4" w:space="0" w:color="auto"/>
              <w:bottom w:val="single" w:sz="4" w:space="0" w:color="auto"/>
              <w:right w:val="single" w:sz="4" w:space="0" w:color="auto"/>
            </w:tcBorders>
            <w:shd w:val="clear" w:color="auto" w:fill="99CCFF"/>
            <w:vAlign w:val="bottom"/>
          </w:tcPr>
          <w:p w14:paraId="4FE1CE19" w14:textId="747EBDEC" w:rsidR="00BE4AEC" w:rsidRPr="00BD0E5C" w:rsidRDefault="00BE4AEC" w:rsidP="00BE4AEC">
            <w:pPr>
              <w:rPr>
                <w:rFonts w:ascii="Trebuchet MS" w:hAnsi="Trebuchet MS"/>
                <w:sz w:val="18"/>
                <w:szCs w:val="18"/>
              </w:rPr>
            </w:pPr>
            <w:r>
              <w:rPr>
                <w:rFonts w:ascii="Trebuchet MS" w:hAnsi="Trebuchet MS"/>
                <w:sz w:val="18"/>
                <w:szCs w:val="18"/>
              </w:rPr>
              <w:t>Grund-/boligt</w:t>
            </w:r>
            <w:r w:rsidRPr="00BD0E5C">
              <w:rPr>
                <w:rFonts w:ascii="Trebuchet MS" w:hAnsi="Trebuchet MS"/>
                <w:sz w:val="18"/>
                <w:szCs w:val="18"/>
              </w:rPr>
              <w:t>ypen</w:t>
            </w:r>
            <w:r>
              <w:rPr>
                <w:rFonts w:ascii="Trebuchet MS" w:hAnsi="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24AC730C" w14:textId="77777777" w:rsidR="00BE4AEC" w:rsidRPr="00BD0E5C" w:rsidRDefault="00BE4AEC" w:rsidP="00BE4AEC">
            <w:pPr>
              <w:rPr>
                <w:rFonts w:ascii="Trebuchet MS" w:hAnsi="Trebuchet MS"/>
                <w:sz w:val="18"/>
                <w:szCs w:val="18"/>
              </w:rPr>
            </w:pPr>
            <w:r w:rsidRPr="00BD0E5C">
              <w:rPr>
                <w:rFonts w:ascii="Trebuchet MS" w:hAnsi="Trebuchet MS" w:cs="Trebuchet MS"/>
                <w:sz w:val="18"/>
                <w:szCs w:val="18"/>
              </w:rPr>
              <w:t>Tekststreng</w:t>
            </w:r>
          </w:p>
        </w:tc>
        <w:tc>
          <w:tcPr>
            <w:tcW w:w="2918" w:type="dxa"/>
            <w:tcBorders>
              <w:top w:val="single" w:sz="4" w:space="0" w:color="auto"/>
              <w:left w:val="single" w:sz="4" w:space="0" w:color="auto"/>
              <w:bottom w:val="single" w:sz="4" w:space="0" w:color="auto"/>
              <w:right w:val="single" w:sz="4" w:space="0" w:color="auto"/>
            </w:tcBorders>
            <w:shd w:val="clear" w:color="auto" w:fill="99CCFF"/>
            <w:vAlign w:val="bottom"/>
          </w:tcPr>
          <w:p w14:paraId="06C649C3"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0-5</w:t>
            </w:r>
            <w:r w:rsidRPr="00BD0E5C">
              <w:rPr>
                <w:rFonts w:ascii="Trebuchet MS" w:hAnsi="Trebuchet MS" w:cs="Trebuchet MS"/>
                <w:sz w:val="18"/>
                <w:szCs w:val="18"/>
              </w:rPr>
              <w:t>0 tegn</w:t>
            </w:r>
          </w:p>
        </w:tc>
        <w:tc>
          <w:tcPr>
            <w:tcW w:w="1221" w:type="dxa"/>
            <w:tcBorders>
              <w:top w:val="single" w:sz="4" w:space="0" w:color="auto"/>
              <w:left w:val="single" w:sz="4" w:space="0" w:color="auto"/>
              <w:bottom w:val="single" w:sz="4" w:space="0" w:color="auto"/>
              <w:right w:val="single" w:sz="4" w:space="0" w:color="auto"/>
            </w:tcBorders>
            <w:shd w:val="clear" w:color="auto" w:fill="99CCFF"/>
            <w:vAlign w:val="bottom"/>
          </w:tcPr>
          <w:p w14:paraId="00086C60"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S</w:t>
            </w:r>
          </w:p>
        </w:tc>
        <w:tc>
          <w:tcPr>
            <w:tcW w:w="2675" w:type="dxa"/>
            <w:tcBorders>
              <w:top w:val="single" w:sz="4" w:space="0" w:color="auto"/>
              <w:left w:val="single" w:sz="4" w:space="0" w:color="auto"/>
              <w:bottom w:val="single" w:sz="4" w:space="0" w:color="auto"/>
              <w:right w:val="single" w:sz="4" w:space="0" w:color="auto"/>
            </w:tcBorders>
            <w:shd w:val="clear" w:color="auto" w:fill="99CCFF"/>
            <w:vAlign w:val="bottom"/>
          </w:tcPr>
          <w:p w14:paraId="5E324AA2" w14:textId="77777777" w:rsidR="00BE4AEC" w:rsidRPr="00BD0E5C" w:rsidRDefault="00BE4AEC" w:rsidP="00BE4AEC">
            <w:pPr>
              <w:rPr>
                <w:rFonts w:ascii="Trebuchet MS" w:hAnsi="Trebuchet MS"/>
                <w:sz w:val="18"/>
                <w:szCs w:val="18"/>
              </w:rPr>
            </w:pPr>
            <w:r>
              <w:rPr>
                <w:rFonts w:ascii="Trebuchet MS" w:hAnsi="Trebuchet MS"/>
                <w:sz w:val="18"/>
                <w:szCs w:val="18"/>
              </w:rPr>
              <w:t>Byggegrund – parcelhus</w:t>
            </w:r>
          </w:p>
        </w:tc>
      </w:tr>
      <w:tr w:rsidR="00BE4AEC" w:rsidRPr="001E78D1" w14:paraId="5BD6A609" w14:textId="77777777" w:rsidTr="00C37B85">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D9D9D9"/>
            <w:vAlign w:val="bottom"/>
          </w:tcPr>
          <w:p w14:paraId="46F51A70" w14:textId="77777777" w:rsidR="00BE4AEC" w:rsidRPr="00E9714B" w:rsidRDefault="00BE4AEC" w:rsidP="00BE4AEC">
            <w:pPr>
              <w:rPr>
                <w:rFonts w:ascii="Trebuchet MS" w:hAnsi="Trebuchet MS"/>
                <w:sz w:val="18"/>
                <w:szCs w:val="18"/>
              </w:rPr>
            </w:pPr>
            <w:proofErr w:type="spellStart"/>
            <w:r w:rsidRPr="00E9714B">
              <w:rPr>
                <w:rFonts w:ascii="Trebuchet MS" w:hAnsi="Trebuchet MS"/>
                <w:sz w:val="18"/>
                <w:szCs w:val="18"/>
              </w:rPr>
              <w:t>salg_status_kode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141C1AD7" w14:textId="798F877A" w:rsidR="00BE4AEC" w:rsidRPr="00E9714B" w:rsidRDefault="00DF3307" w:rsidP="00BE4AEC">
            <w:pPr>
              <w:rPr>
                <w:rFonts w:ascii="Trebuchet MS" w:hAnsi="Trebuchet MS"/>
                <w:sz w:val="18"/>
                <w:szCs w:val="18"/>
              </w:rPr>
            </w:pPr>
            <w:proofErr w:type="spellStart"/>
            <w:r>
              <w:rPr>
                <w:rFonts w:ascii="Trebuchet MS" w:hAnsi="Trebuchet MS"/>
                <w:sz w:val="18"/>
                <w:szCs w:val="18"/>
              </w:rPr>
              <w:t>salg_sta</w:t>
            </w:r>
            <w:r w:rsidR="00BE4AEC">
              <w:rPr>
                <w:rFonts w:ascii="Trebuchet MS" w:hAnsi="Trebuchet MS"/>
                <w:sz w:val="18"/>
                <w:szCs w:val="18"/>
              </w:rPr>
              <w:t>_k</w:t>
            </w:r>
            <w:proofErr w:type="spellEnd"/>
          </w:p>
        </w:tc>
        <w:tc>
          <w:tcPr>
            <w:tcW w:w="3430" w:type="dxa"/>
            <w:tcBorders>
              <w:top w:val="single" w:sz="4" w:space="0" w:color="auto"/>
              <w:left w:val="single" w:sz="4" w:space="0" w:color="auto"/>
              <w:bottom w:val="single" w:sz="4" w:space="0" w:color="auto"/>
              <w:right w:val="single" w:sz="4" w:space="0" w:color="auto"/>
            </w:tcBorders>
            <w:shd w:val="clear" w:color="auto" w:fill="auto"/>
            <w:vAlign w:val="bottom"/>
          </w:tcPr>
          <w:p w14:paraId="44040AF0" w14:textId="34D2BFFD" w:rsidR="00BE4AEC" w:rsidRPr="00E9714B" w:rsidRDefault="00BE4AEC" w:rsidP="00BE4AEC">
            <w:pPr>
              <w:rPr>
                <w:rFonts w:ascii="Trebuchet MS" w:hAnsi="Trebuchet MS"/>
                <w:sz w:val="18"/>
                <w:szCs w:val="18"/>
              </w:rPr>
            </w:pPr>
            <w:r w:rsidRPr="00E9714B">
              <w:rPr>
                <w:rFonts w:ascii="Trebuchet MS" w:hAnsi="Trebuchet MS"/>
                <w:sz w:val="18"/>
                <w:szCs w:val="18"/>
              </w:rPr>
              <w:t>Kodetal for status for Grund-/boligstatus</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A24614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Heltal</w:t>
            </w:r>
          </w:p>
        </w:tc>
        <w:tc>
          <w:tcPr>
            <w:tcW w:w="2918" w:type="dxa"/>
            <w:tcBorders>
              <w:top w:val="single" w:sz="4" w:space="0" w:color="auto"/>
              <w:left w:val="single" w:sz="4" w:space="0" w:color="auto"/>
              <w:bottom w:val="single" w:sz="4" w:space="0" w:color="auto"/>
              <w:right w:val="single" w:sz="4" w:space="0" w:color="auto"/>
            </w:tcBorders>
            <w:shd w:val="clear" w:color="auto" w:fill="auto"/>
            <w:vAlign w:val="bottom"/>
          </w:tcPr>
          <w:p w14:paraId="10B463DE"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1-9</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bottom"/>
          </w:tcPr>
          <w:p w14:paraId="73680048"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O</w:t>
            </w:r>
          </w:p>
        </w:tc>
        <w:tc>
          <w:tcPr>
            <w:tcW w:w="2675" w:type="dxa"/>
            <w:tcBorders>
              <w:top w:val="single" w:sz="4" w:space="0" w:color="auto"/>
              <w:left w:val="single" w:sz="4" w:space="0" w:color="auto"/>
              <w:bottom w:val="single" w:sz="4" w:space="0" w:color="auto"/>
              <w:right w:val="single" w:sz="4" w:space="0" w:color="auto"/>
            </w:tcBorders>
            <w:shd w:val="clear" w:color="auto" w:fill="auto"/>
            <w:vAlign w:val="bottom"/>
          </w:tcPr>
          <w:p w14:paraId="77DFB2AE"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2</w:t>
            </w:r>
          </w:p>
        </w:tc>
      </w:tr>
      <w:tr w:rsidR="00BE4AEC" w:rsidRPr="001E78D1" w14:paraId="5947BD7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99CCFF"/>
            <w:vAlign w:val="bottom"/>
          </w:tcPr>
          <w:p w14:paraId="54AC859A" w14:textId="77777777" w:rsidR="00BE4AEC" w:rsidRPr="00E9714B" w:rsidRDefault="00BE4AEC" w:rsidP="00BE4AEC">
            <w:pPr>
              <w:rPr>
                <w:rFonts w:ascii="Trebuchet MS" w:hAnsi="Trebuchet MS"/>
                <w:sz w:val="18"/>
                <w:szCs w:val="18"/>
              </w:rPr>
            </w:pPr>
            <w:proofErr w:type="spellStart"/>
            <w:r w:rsidRPr="00E9714B">
              <w:rPr>
                <w:rFonts w:ascii="Trebuchet MS" w:hAnsi="Trebuchet MS"/>
                <w:sz w:val="18"/>
                <w:szCs w:val="18"/>
              </w:rPr>
              <w:t>salg_status</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140EF503" w14:textId="001B5958" w:rsidR="00BE4AEC" w:rsidRPr="00E9714B" w:rsidRDefault="00DF3307" w:rsidP="00BE4AEC">
            <w:pPr>
              <w:rPr>
                <w:rFonts w:ascii="Trebuchet MS" w:hAnsi="Trebuchet MS"/>
                <w:sz w:val="18"/>
                <w:szCs w:val="18"/>
              </w:rPr>
            </w:pPr>
            <w:proofErr w:type="spellStart"/>
            <w:r>
              <w:rPr>
                <w:rFonts w:ascii="Trebuchet MS" w:hAnsi="Trebuchet MS"/>
                <w:sz w:val="18"/>
                <w:szCs w:val="18"/>
              </w:rPr>
              <w:t>salg_sta</w:t>
            </w:r>
            <w:proofErr w:type="spellEnd"/>
          </w:p>
        </w:tc>
        <w:tc>
          <w:tcPr>
            <w:tcW w:w="3430" w:type="dxa"/>
            <w:tcBorders>
              <w:top w:val="single" w:sz="4" w:space="0" w:color="auto"/>
              <w:left w:val="single" w:sz="4" w:space="0" w:color="auto"/>
              <w:bottom w:val="nil"/>
              <w:right w:val="single" w:sz="4" w:space="0" w:color="auto"/>
            </w:tcBorders>
            <w:shd w:val="clear" w:color="auto" w:fill="99CCFF"/>
            <w:vAlign w:val="bottom"/>
          </w:tcPr>
          <w:p w14:paraId="798E5915" w14:textId="153E59FD" w:rsidR="00BE4AEC" w:rsidRPr="00E9714B" w:rsidRDefault="00BE4AEC" w:rsidP="00BE4AEC">
            <w:pPr>
              <w:rPr>
                <w:rFonts w:ascii="Trebuchet MS" w:hAnsi="Trebuchet MS"/>
                <w:sz w:val="18"/>
                <w:szCs w:val="18"/>
              </w:rPr>
            </w:pPr>
            <w:r w:rsidRPr="00E9714B">
              <w:rPr>
                <w:rFonts w:ascii="Trebuchet MS" w:hAnsi="Trebuchet MS"/>
                <w:sz w:val="18"/>
                <w:szCs w:val="18"/>
              </w:rPr>
              <w:t>Grund-/boligstatus</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4FC694C"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99CCFF"/>
            <w:vAlign w:val="bottom"/>
          </w:tcPr>
          <w:p w14:paraId="42606D63"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0-50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8515492"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S</w:t>
            </w:r>
          </w:p>
        </w:tc>
        <w:tc>
          <w:tcPr>
            <w:tcW w:w="2675" w:type="dxa"/>
            <w:tcBorders>
              <w:top w:val="single" w:sz="4" w:space="0" w:color="auto"/>
              <w:left w:val="single" w:sz="4" w:space="0" w:color="auto"/>
              <w:bottom w:val="nil"/>
              <w:right w:val="single" w:sz="4" w:space="0" w:color="auto"/>
            </w:tcBorders>
            <w:shd w:val="clear" w:color="auto" w:fill="99CCFF"/>
            <w:vAlign w:val="bottom"/>
          </w:tcPr>
          <w:p w14:paraId="3326243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Reserveret</w:t>
            </w:r>
          </w:p>
        </w:tc>
      </w:tr>
      <w:tr w:rsidR="00BE4AEC" w:rsidRPr="00CE1917" w14:paraId="4D01E2C7"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303BC776" w14:textId="77777777" w:rsidR="00BE4AEC" w:rsidRPr="00BD0E5C" w:rsidRDefault="00BE4AEC" w:rsidP="00BE4AEC">
            <w:pPr>
              <w:rPr>
                <w:rFonts w:ascii="Trebuchet MS" w:hAnsi="Trebuchet MS"/>
                <w:sz w:val="18"/>
                <w:szCs w:val="18"/>
              </w:rPr>
            </w:pPr>
            <w:r>
              <w:rPr>
                <w:rFonts w:ascii="Trebuchet MS" w:hAnsi="Trebuchet MS"/>
                <w:sz w:val="18"/>
                <w:szCs w:val="18"/>
              </w:rPr>
              <w:t>pris</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9016DC6" w14:textId="2352B1C8" w:rsidR="00BE4AEC" w:rsidRDefault="00BE4AEC" w:rsidP="00BE4AEC">
            <w:pPr>
              <w:rPr>
                <w:rFonts w:ascii="Trebuchet MS" w:hAnsi="Trebuchet MS"/>
                <w:sz w:val="18"/>
                <w:szCs w:val="18"/>
              </w:rPr>
            </w:pPr>
            <w:r>
              <w:rPr>
                <w:rFonts w:ascii="Trebuchet MS" w:hAnsi="Trebuchet MS"/>
                <w:sz w:val="18"/>
                <w:szCs w:val="18"/>
              </w:rPr>
              <w:t>pris</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005FB5D0" w14:textId="1CDA2D1D" w:rsidR="00BE4AEC" w:rsidRPr="00BD0E5C" w:rsidRDefault="00BE4AEC" w:rsidP="00BE4AEC">
            <w:pPr>
              <w:rPr>
                <w:rFonts w:ascii="Trebuchet MS" w:hAnsi="Trebuchet MS"/>
                <w:sz w:val="18"/>
                <w:szCs w:val="18"/>
              </w:rPr>
            </w:pPr>
            <w:r>
              <w:rPr>
                <w:rFonts w:ascii="Trebuchet MS" w:hAnsi="Trebuchet MS"/>
                <w:sz w:val="18"/>
                <w:szCs w:val="18"/>
              </w:rPr>
              <w:t>Købspris i kroner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CEAC06"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7DAA5C9C"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BAFD39F"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7356337B" w14:textId="77777777" w:rsidR="00BE4AEC" w:rsidRPr="00BD0E5C" w:rsidRDefault="00BE4AEC" w:rsidP="00BE4AEC">
            <w:pPr>
              <w:rPr>
                <w:rFonts w:ascii="Trebuchet MS" w:hAnsi="Trebuchet MS"/>
                <w:sz w:val="18"/>
                <w:szCs w:val="18"/>
              </w:rPr>
            </w:pPr>
            <w:r>
              <w:rPr>
                <w:rFonts w:ascii="Trebuchet MS" w:hAnsi="Trebuchet MS"/>
                <w:sz w:val="18"/>
                <w:szCs w:val="18"/>
              </w:rPr>
              <w:t>1.234.567</w:t>
            </w:r>
          </w:p>
        </w:tc>
      </w:tr>
      <w:tr w:rsidR="00BE4AEC" w:rsidRPr="00CE1917" w14:paraId="4DDD26A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5C65D81D" w14:textId="77777777" w:rsidR="00BE4AEC" w:rsidRDefault="00BE4AEC" w:rsidP="00BE4AEC">
            <w:pPr>
              <w:rPr>
                <w:rFonts w:ascii="Trebuchet MS" w:hAnsi="Trebuchet MS"/>
                <w:sz w:val="18"/>
                <w:szCs w:val="18"/>
              </w:rPr>
            </w:pPr>
            <w:proofErr w:type="spellStart"/>
            <w:r>
              <w:rPr>
                <w:rFonts w:ascii="Trebuchet MS" w:hAnsi="Trebuchet MS"/>
                <w:sz w:val="18"/>
                <w:szCs w:val="18"/>
              </w:rPr>
              <w:t>mindste_pris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31EB7883" w14:textId="6A38FF2A" w:rsidR="00BE4AEC" w:rsidRDefault="00BE4AEC" w:rsidP="00BE4AEC">
            <w:pPr>
              <w:rPr>
                <w:rFonts w:ascii="Trebuchet MS" w:hAnsi="Trebuchet MS"/>
                <w:sz w:val="18"/>
                <w:szCs w:val="18"/>
              </w:rPr>
            </w:pPr>
            <w:proofErr w:type="spellStart"/>
            <w:r>
              <w:rPr>
                <w:rFonts w:ascii="Trebuchet MS" w:hAnsi="Trebuchet MS"/>
                <w:sz w:val="18"/>
                <w:szCs w:val="18"/>
              </w:rPr>
              <w:t>mind_pris</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4A20B8FC" w14:textId="46DD46A1" w:rsidR="00BE4AEC" w:rsidRDefault="00BE4AEC" w:rsidP="00BE4AEC">
            <w:pPr>
              <w:rPr>
                <w:rFonts w:ascii="Trebuchet MS" w:hAnsi="Trebuchet MS"/>
                <w:sz w:val="18"/>
                <w:szCs w:val="18"/>
              </w:rPr>
            </w:pPr>
            <w:r>
              <w:rPr>
                <w:rFonts w:ascii="Trebuchet MS" w:hAnsi="Trebuchet MS"/>
                <w:sz w:val="18"/>
                <w:szCs w:val="18"/>
              </w:rPr>
              <w:t>Ved udbud evt. mindstepris i kroner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4657D54"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2485DAEE"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E2CA704"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52101407" w14:textId="77777777" w:rsidR="00BE4AEC" w:rsidRPr="00BD0E5C" w:rsidRDefault="00BE4AEC" w:rsidP="00BE4AEC">
            <w:pPr>
              <w:rPr>
                <w:rFonts w:ascii="Trebuchet MS" w:hAnsi="Trebuchet MS"/>
                <w:sz w:val="18"/>
                <w:szCs w:val="18"/>
              </w:rPr>
            </w:pPr>
            <w:r>
              <w:rPr>
                <w:rFonts w:ascii="Trebuchet MS" w:hAnsi="Trebuchet MS"/>
                <w:sz w:val="18"/>
                <w:szCs w:val="18"/>
              </w:rPr>
              <w:t>1.100.000</w:t>
            </w:r>
          </w:p>
        </w:tc>
      </w:tr>
      <w:tr w:rsidR="00BE4AEC" w:rsidRPr="00CE1917" w14:paraId="37191F5E" w14:textId="77777777" w:rsidTr="00C37B85">
        <w:trPr>
          <w:trHeight w:hRule="exact" w:val="510"/>
        </w:trPr>
        <w:tc>
          <w:tcPr>
            <w:tcW w:w="1607" w:type="dxa"/>
            <w:tcBorders>
              <w:top w:val="single" w:sz="4" w:space="0" w:color="auto"/>
              <w:left w:val="single" w:sz="4" w:space="0" w:color="auto"/>
              <w:bottom w:val="nil"/>
              <w:right w:val="single" w:sz="4" w:space="0" w:color="auto"/>
            </w:tcBorders>
            <w:shd w:val="clear" w:color="auto" w:fill="D9D9D9"/>
            <w:vAlign w:val="center"/>
          </w:tcPr>
          <w:p w14:paraId="382009BE" w14:textId="77777777" w:rsidR="00BE4AEC" w:rsidRDefault="00BE4AEC" w:rsidP="00BE4AEC">
            <w:pPr>
              <w:rPr>
                <w:rFonts w:ascii="Trebuchet MS" w:hAnsi="Trebuchet MS"/>
                <w:sz w:val="18"/>
                <w:szCs w:val="18"/>
              </w:rPr>
            </w:pPr>
            <w:proofErr w:type="spellStart"/>
            <w:r>
              <w:rPr>
                <w:rFonts w:ascii="Trebuchet MS" w:hAnsi="Trebuchet MS"/>
                <w:sz w:val="18"/>
                <w:szCs w:val="18"/>
              </w:rPr>
              <w:t>kvm_pris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59C4D335" w14:textId="2ABF3078" w:rsidR="00BE4AEC" w:rsidRDefault="00BE4AEC" w:rsidP="00BE4AEC">
            <w:pPr>
              <w:rPr>
                <w:rFonts w:ascii="Trebuchet MS" w:hAnsi="Trebuchet MS"/>
                <w:sz w:val="18"/>
                <w:szCs w:val="18"/>
              </w:rPr>
            </w:pPr>
            <w:proofErr w:type="spellStart"/>
            <w:r>
              <w:rPr>
                <w:rFonts w:ascii="Trebuchet MS" w:hAnsi="Trebuchet MS"/>
                <w:sz w:val="18"/>
                <w:szCs w:val="18"/>
              </w:rPr>
              <w:t>kvm_pris</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40227F49" w14:textId="317B1441" w:rsidR="00BE4AEC" w:rsidRDefault="00BE4AEC" w:rsidP="00BE4AEC">
            <w:pPr>
              <w:rPr>
                <w:rFonts w:ascii="Trebuchet MS" w:hAnsi="Trebuchet MS"/>
                <w:sz w:val="18"/>
                <w:szCs w:val="18"/>
              </w:rPr>
            </w:pPr>
            <w:r>
              <w:rPr>
                <w:rFonts w:ascii="Trebuchet MS" w:hAnsi="Trebuchet MS"/>
                <w:sz w:val="18"/>
                <w:szCs w:val="18"/>
              </w:rPr>
              <w:t xml:space="preserve">Pris pr. </w:t>
            </w:r>
            <w:proofErr w:type="gramStart"/>
            <w:r>
              <w:rPr>
                <w:rFonts w:ascii="Trebuchet MS" w:hAnsi="Trebuchet MS"/>
                <w:sz w:val="18"/>
                <w:szCs w:val="18"/>
              </w:rPr>
              <w:t>kvadrat meter</w:t>
            </w:r>
            <w:proofErr w:type="gramEnd"/>
            <w:r>
              <w:rPr>
                <w:rFonts w:ascii="Trebuchet MS" w:hAnsi="Trebuchet MS"/>
                <w:sz w:val="18"/>
                <w:szCs w:val="18"/>
              </w:rPr>
              <w:t xml:space="preserve">. Typisk når </w:t>
            </w:r>
            <w:proofErr w:type="spellStart"/>
            <w:r>
              <w:rPr>
                <w:rFonts w:ascii="Trebuchet MS" w:hAnsi="Trebuchet MS"/>
                <w:sz w:val="18"/>
                <w:szCs w:val="18"/>
              </w:rPr>
              <w:t>grundstr</w:t>
            </w:r>
            <w:proofErr w:type="spellEnd"/>
            <w:r>
              <w:rPr>
                <w:rFonts w:ascii="Trebuchet MS" w:hAnsi="Trebuchet MS"/>
                <w:sz w:val="18"/>
                <w:szCs w:val="18"/>
              </w:rPr>
              <w:t>. ikke er fast.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679F561" w14:textId="77777777" w:rsidR="00BE4AEC" w:rsidRPr="00BD0E5C" w:rsidRDefault="00BE4AEC" w:rsidP="00BE4AEC">
            <w:pPr>
              <w:rPr>
                <w:rFonts w:ascii="Trebuchet MS" w:hAnsi="Trebuchet MS"/>
                <w:sz w:val="18"/>
                <w:szCs w:val="18"/>
              </w:rPr>
            </w:pPr>
            <w:r>
              <w:rPr>
                <w:rFonts w:ascii="Trebuchet MS" w:hAnsi="Trebuchet MS" w:cs="Trebuchet MS"/>
                <w:sz w:val="18"/>
                <w:szCs w:val="18"/>
              </w:rPr>
              <w:t>Tal</w:t>
            </w:r>
          </w:p>
        </w:tc>
        <w:tc>
          <w:tcPr>
            <w:tcW w:w="2918" w:type="dxa"/>
            <w:tcBorders>
              <w:top w:val="single" w:sz="4" w:space="0" w:color="auto"/>
              <w:left w:val="single" w:sz="4" w:space="0" w:color="auto"/>
              <w:bottom w:val="nil"/>
              <w:right w:val="single" w:sz="4" w:space="0" w:color="auto"/>
            </w:tcBorders>
            <w:shd w:val="clear" w:color="auto" w:fill="FFFFFF"/>
            <w:vAlign w:val="center"/>
          </w:tcPr>
          <w:p w14:paraId="0FC74642"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0,1-99.999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ADF1868"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center"/>
          </w:tcPr>
          <w:p w14:paraId="0BB84419" w14:textId="77777777" w:rsidR="00BE4AEC" w:rsidRPr="00BD0E5C" w:rsidRDefault="00BE4AEC" w:rsidP="00BE4AEC">
            <w:pPr>
              <w:rPr>
                <w:rFonts w:ascii="Trebuchet MS" w:hAnsi="Trebuchet MS"/>
                <w:sz w:val="18"/>
                <w:szCs w:val="18"/>
              </w:rPr>
            </w:pPr>
            <w:r>
              <w:rPr>
                <w:rFonts w:ascii="Trebuchet MS" w:hAnsi="Trebuchet MS"/>
                <w:sz w:val="18"/>
                <w:szCs w:val="18"/>
              </w:rPr>
              <w:t>118,4</w:t>
            </w:r>
          </w:p>
        </w:tc>
      </w:tr>
      <w:tr w:rsidR="00BE4AEC" w:rsidRPr="00CE1917" w14:paraId="2A859F85"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59D51A09" w14:textId="77777777" w:rsidR="00BE4AEC" w:rsidRDefault="00BE4AEC" w:rsidP="00BE4AEC">
            <w:pPr>
              <w:rPr>
                <w:rFonts w:ascii="Trebuchet MS" w:hAnsi="Trebuchet MS"/>
                <w:sz w:val="18"/>
                <w:szCs w:val="18"/>
              </w:rPr>
            </w:pPr>
            <w:proofErr w:type="spellStart"/>
            <w:r>
              <w:rPr>
                <w:rFonts w:ascii="Trebuchet MS" w:hAnsi="Trebuchet MS"/>
                <w:sz w:val="18"/>
                <w:szCs w:val="18"/>
              </w:rPr>
              <w:t>kontakt_oplys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4B3FEFB" w14:textId="1C8C081F" w:rsidR="00BE4AEC" w:rsidRDefault="00DF3307" w:rsidP="00BE4AEC">
            <w:pPr>
              <w:rPr>
                <w:rFonts w:ascii="Trebuchet MS" w:hAnsi="Trebuchet MS"/>
                <w:sz w:val="18"/>
                <w:szCs w:val="18"/>
              </w:rPr>
            </w:pPr>
            <w:proofErr w:type="spellStart"/>
            <w:r>
              <w:rPr>
                <w:rFonts w:ascii="Trebuchet MS" w:hAnsi="Trebuchet MS"/>
                <w:sz w:val="18"/>
                <w:szCs w:val="18"/>
              </w:rPr>
              <w:t>kontak_opl</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5F54B0A5" w14:textId="6EE79109" w:rsidR="00BE4AEC" w:rsidRDefault="00BE4AEC" w:rsidP="00BE4AEC">
            <w:pPr>
              <w:rPr>
                <w:rFonts w:ascii="Trebuchet MS" w:hAnsi="Trebuchet MS"/>
                <w:sz w:val="18"/>
                <w:szCs w:val="18"/>
              </w:rPr>
            </w:pPr>
            <w:r>
              <w:rPr>
                <w:rFonts w:ascii="Trebuchet MS" w:hAnsi="Trebuchet MS"/>
                <w:sz w:val="18"/>
                <w:szCs w:val="18"/>
              </w:rPr>
              <w:t xml:space="preserve">Kontakt </w:t>
            </w:r>
            <w:proofErr w:type="gramStart"/>
            <w:r>
              <w:rPr>
                <w:rFonts w:ascii="Trebuchet MS" w:hAnsi="Trebuchet MS"/>
                <w:sz w:val="18"/>
                <w:szCs w:val="18"/>
              </w:rPr>
              <w:t>telefon nr.</w:t>
            </w:r>
            <w:proofErr w:type="gramEnd"/>
            <w:r>
              <w:rPr>
                <w:rFonts w:ascii="Trebuchet MS" w:hAnsi="Trebuchet MS"/>
                <w:sz w:val="18"/>
                <w:szCs w:val="18"/>
              </w:rPr>
              <w:t xml:space="preserve">/ </w:t>
            </w:r>
            <w:proofErr w:type="spellStart"/>
            <w:r>
              <w:rPr>
                <w:rFonts w:ascii="Trebuchet MS" w:hAnsi="Trebuchet MS"/>
                <w:sz w:val="18"/>
                <w:szCs w:val="18"/>
              </w:rPr>
              <w:t>email</w:t>
            </w:r>
            <w:proofErr w:type="spellEnd"/>
            <w:r>
              <w:rPr>
                <w:rFonts w:ascii="Trebuchet MS" w:hAnsi="Trebuchet MS"/>
                <w:sz w:val="18"/>
                <w:szCs w:val="18"/>
              </w:rPr>
              <w:t xml:space="preserve"> eller 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09A0ED" w14:textId="77777777" w:rsidR="00BE4AEC" w:rsidRDefault="00BE4AEC" w:rsidP="00BE4AEC">
            <w:pPr>
              <w:rPr>
                <w:rFonts w:ascii="Trebuchet MS" w:hAnsi="Trebuchet MS" w:cs="Trebuchet MS"/>
                <w:sz w:val="18"/>
                <w:szCs w:val="18"/>
              </w:rPr>
            </w:pPr>
            <w:r>
              <w:rPr>
                <w:rFonts w:ascii="Trebuchet MS" w:hAnsi="Trebuchet MS" w:cs="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3F6F8F05" w14:textId="77777777" w:rsidR="00BE4AEC" w:rsidRDefault="00BE4AEC" w:rsidP="00BE4AEC">
            <w:pPr>
              <w:rPr>
                <w:rFonts w:ascii="Trebuchet MS" w:hAnsi="Trebuchet MS" w:cs="Trebuchet MS"/>
                <w:sz w:val="18"/>
                <w:szCs w:val="18"/>
              </w:rPr>
            </w:pPr>
            <w:r>
              <w:rPr>
                <w:rFonts w:ascii="Trebuchet MS" w:hAnsi="Trebuchet MS" w:cs="Trebuchet MS"/>
                <w:sz w:val="18"/>
                <w:szCs w:val="18"/>
              </w:rPr>
              <w:t>0-128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5CE9460"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511EED62" w14:textId="77777777" w:rsidR="00BE4AEC" w:rsidRDefault="00BE4AEC" w:rsidP="00BE4AEC">
            <w:pPr>
              <w:rPr>
                <w:rFonts w:ascii="Trebuchet MS" w:hAnsi="Trebuchet MS"/>
                <w:sz w:val="18"/>
                <w:szCs w:val="18"/>
              </w:rPr>
            </w:pPr>
            <w:r>
              <w:rPr>
                <w:rFonts w:ascii="Trebuchet MS" w:hAnsi="Trebuchet MS"/>
                <w:sz w:val="18"/>
                <w:szCs w:val="18"/>
              </w:rPr>
              <w:t>Gerda V. tlf.: 12 34 56 78</w:t>
            </w:r>
          </w:p>
        </w:tc>
      </w:tr>
      <w:tr w:rsidR="00BE4AEC" w:rsidRPr="00CE1917" w14:paraId="797057F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63457FC4" w14:textId="77777777" w:rsidR="00BE4AEC" w:rsidRDefault="00BE4AEC" w:rsidP="00BE4AEC">
            <w:pPr>
              <w:rPr>
                <w:rFonts w:ascii="Trebuchet MS" w:hAnsi="Trebuchet MS"/>
                <w:sz w:val="18"/>
                <w:szCs w:val="18"/>
              </w:rPr>
            </w:pPr>
            <w:r>
              <w:rPr>
                <w:rFonts w:ascii="Trebuchet MS" w:hAnsi="Trebuchet MS"/>
                <w:sz w:val="18"/>
                <w:szCs w:val="18"/>
              </w:rPr>
              <w:t>grundareal</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4DBD79AE" w14:textId="0B8D7243" w:rsidR="00BE4AEC" w:rsidRDefault="00BE4AEC" w:rsidP="00BE4AEC">
            <w:pPr>
              <w:rPr>
                <w:rFonts w:ascii="Trebuchet MS" w:hAnsi="Trebuchet MS"/>
                <w:sz w:val="18"/>
                <w:szCs w:val="18"/>
              </w:rPr>
            </w:pPr>
            <w:r>
              <w:rPr>
                <w:rFonts w:ascii="Trebuchet MS" w:hAnsi="Trebuchet MS"/>
                <w:sz w:val="18"/>
                <w:szCs w:val="18"/>
              </w:rPr>
              <w:t>grundareal</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7C4362DB" w14:textId="4849AEA3" w:rsidR="00BE4AEC" w:rsidRDefault="00BE4AEC" w:rsidP="00BE4AEC">
            <w:pPr>
              <w:rPr>
                <w:rFonts w:ascii="Trebuchet MS" w:hAnsi="Trebuchet MS"/>
                <w:sz w:val="18"/>
                <w:szCs w:val="18"/>
              </w:rPr>
            </w:pPr>
            <w:r>
              <w:rPr>
                <w:rFonts w:ascii="Trebuchet MS" w:hAnsi="Trebuchet MS"/>
                <w:sz w:val="18"/>
                <w:szCs w:val="18"/>
              </w:rPr>
              <w:t>Grundens areal i hele kvm.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03477E6"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37E894A3"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709B0222"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05ADD927" w14:textId="77777777" w:rsidR="00BE4AEC" w:rsidRDefault="00BE4AEC" w:rsidP="00BE4AEC">
            <w:pPr>
              <w:rPr>
                <w:rFonts w:ascii="Trebuchet MS" w:hAnsi="Trebuchet MS"/>
                <w:sz w:val="18"/>
                <w:szCs w:val="18"/>
              </w:rPr>
            </w:pPr>
            <w:r>
              <w:rPr>
                <w:rFonts w:ascii="Trebuchet MS" w:hAnsi="Trebuchet MS"/>
                <w:sz w:val="18"/>
                <w:szCs w:val="18"/>
              </w:rPr>
              <w:t>1.123</w:t>
            </w:r>
          </w:p>
        </w:tc>
      </w:tr>
      <w:tr w:rsidR="00BE4AEC" w:rsidRPr="00CE1917" w14:paraId="78D1A74B"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65EAFA9D" w14:textId="77777777" w:rsidR="00BE4AEC" w:rsidRDefault="00BE4AEC" w:rsidP="00BE4AEC">
            <w:pPr>
              <w:rPr>
                <w:rFonts w:ascii="Trebuchet MS" w:hAnsi="Trebuchet MS"/>
                <w:sz w:val="18"/>
                <w:szCs w:val="18"/>
              </w:rPr>
            </w:pPr>
            <w:proofErr w:type="spellStart"/>
            <w:r>
              <w:rPr>
                <w:rFonts w:ascii="Trebuchet MS" w:hAnsi="Trebuchet MS"/>
                <w:sz w:val="18"/>
                <w:szCs w:val="18"/>
              </w:rPr>
              <w:lastRenderedPageBreak/>
              <w:t>bygningareal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60075C8" w14:textId="1F1888BB" w:rsidR="00BE4AEC" w:rsidRDefault="00DF3307" w:rsidP="00BE4AEC">
            <w:pPr>
              <w:rPr>
                <w:rFonts w:ascii="Trebuchet MS" w:hAnsi="Trebuchet MS"/>
                <w:sz w:val="18"/>
                <w:szCs w:val="18"/>
              </w:rPr>
            </w:pPr>
            <w:proofErr w:type="spellStart"/>
            <w:r>
              <w:rPr>
                <w:rFonts w:ascii="Trebuchet MS" w:hAnsi="Trebuchet MS"/>
                <w:sz w:val="18"/>
                <w:szCs w:val="18"/>
              </w:rPr>
              <w:t>bygn_</w:t>
            </w:r>
            <w:r w:rsidR="00BE4AEC">
              <w:rPr>
                <w:rFonts w:ascii="Trebuchet MS" w:hAnsi="Trebuchet MS"/>
                <w:sz w:val="18"/>
                <w:szCs w:val="18"/>
              </w:rPr>
              <w:t>areal</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029D441D" w14:textId="78F1F993" w:rsidR="00BE4AEC" w:rsidRDefault="00BE4AEC" w:rsidP="00BE4AEC">
            <w:pPr>
              <w:rPr>
                <w:rFonts w:ascii="Trebuchet MS" w:hAnsi="Trebuchet MS"/>
                <w:sz w:val="18"/>
                <w:szCs w:val="18"/>
              </w:rPr>
            </w:pPr>
            <w:r>
              <w:rPr>
                <w:rFonts w:ascii="Trebuchet MS" w:hAnsi="Trebuchet MS"/>
                <w:sz w:val="18"/>
                <w:szCs w:val="18"/>
              </w:rPr>
              <w:t>Evt. bygningens areal i hele kvm.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64AAF4D"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5A34019A"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182E5F9E"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4616EEBD" w14:textId="77777777" w:rsidR="00BE4AEC" w:rsidRDefault="00BE4AEC" w:rsidP="00BE4AEC">
            <w:pPr>
              <w:rPr>
                <w:rFonts w:ascii="Trebuchet MS" w:hAnsi="Trebuchet MS"/>
                <w:sz w:val="18"/>
                <w:szCs w:val="18"/>
              </w:rPr>
            </w:pPr>
            <w:r>
              <w:rPr>
                <w:rFonts w:ascii="Trebuchet MS" w:hAnsi="Trebuchet MS"/>
                <w:sz w:val="18"/>
                <w:szCs w:val="18"/>
              </w:rPr>
              <w:t>123</w:t>
            </w:r>
          </w:p>
        </w:tc>
      </w:tr>
      <w:tr w:rsidR="00BE4AEC" w:rsidRPr="00CE1917" w14:paraId="60B769FC" w14:textId="77777777" w:rsidTr="00C37B85">
        <w:trPr>
          <w:trHeight w:hRule="exact" w:val="510"/>
        </w:trPr>
        <w:tc>
          <w:tcPr>
            <w:tcW w:w="1607" w:type="dxa"/>
            <w:tcBorders>
              <w:top w:val="single" w:sz="4" w:space="0" w:color="auto"/>
              <w:left w:val="single" w:sz="4" w:space="0" w:color="auto"/>
              <w:bottom w:val="nil"/>
              <w:right w:val="single" w:sz="4" w:space="0" w:color="auto"/>
            </w:tcBorders>
            <w:shd w:val="clear" w:color="auto" w:fill="D9D9D9"/>
            <w:vAlign w:val="center"/>
          </w:tcPr>
          <w:p w14:paraId="1E0BD1E6" w14:textId="77777777" w:rsidR="00BE4AEC" w:rsidRDefault="00BE4AEC" w:rsidP="00BE4AEC">
            <w:pPr>
              <w:rPr>
                <w:rFonts w:ascii="Trebuchet MS" w:hAnsi="Trebuchet MS"/>
                <w:sz w:val="18"/>
                <w:szCs w:val="18"/>
              </w:rPr>
            </w:pPr>
            <w:proofErr w:type="spellStart"/>
            <w:r>
              <w:rPr>
                <w:rFonts w:ascii="Trebuchet MS" w:hAnsi="Trebuchet MS"/>
                <w:sz w:val="18"/>
                <w:szCs w:val="18"/>
              </w:rPr>
              <w:t>budfrist_slut</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23D22D9A" w14:textId="02DC64A3" w:rsidR="00BE4AEC" w:rsidRDefault="00DF3307" w:rsidP="00BE4AEC">
            <w:pPr>
              <w:rPr>
                <w:rFonts w:ascii="Trebuchet MS" w:hAnsi="Trebuchet MS"/>
                <w:sz w:val="18"/>
                <w:szCs w:val="18"/>
              </w:rPr>
            </w:pPr>
            <w:proofErr w:type="spellStart"/>
            <w:r>
              <w:rPr>
                <w:rFonts w:ascii="Trebuchet MS" w:hAnsi="Trebuchet MS"/>
                <w:sz w:val="18"/>
                <w:szCs w:val="18"/>
              </w:rPr>
              <w:t>budfr</w:t>
            </w:r>
            <w:r w:rsidR="00BE4AEC">
              <w:rPr>
                <w:rFonts w:ascii="Trebuchet MS" w:hAnsi="Trebuchet MS"/>
                <w:sz w:val="18"/>
                <w:szCs w:val="18"/>
              </w:rPr>
              <w:t>_slut</w:t>
            </w:r>
            <w:proofErr w:type="spellEnd"/>
          </w:p>
        </w:tc>
        <w:tc>
          <w:tcPr>
            <w:tcW w:w="3430" w:type="dxa"/>
            <w:tcBorders>
              <w:top w:val="single" w:sz="4" w:space="0" w:color="auto"/>
              <w:left w:val="single" w:sz="4" w:space="0" w:color="auto"/>
              <w:bottom w:val="nil"/>
              <w:right w:val="single" w:sz="4" w:space="0" w:color="auto"/>
            </w:tcBorders>
            <w:shd w:val="clear" w:color="auto" w:fill="FFFFFF"/>
            <w:vAlign w:val="center"/>
          </w:tcPr>
          <w:p w14:paraId="46801C60" w14:textId="0AB383C1" w:rsidR="00BE4AEC" w:rsidRDefault="00BE4AEC" w:rsidP="00BE4AEC">
            <w:pPr>
              <w:rPr>
                <w:rFonts w:ascii="Trebuchet MS" w:hAnsi="Trebuchet MS"/>
                <w:sz w:val="18"/>
                <w:szCs w:val="18"/>
              </w:rPr>
            </w:pPr>
            <w:r>
              <w:rPr>
                <w:rFonts w:ascii="Trebuchet MS" w:hAnsi="Trebuchet MS"/>
                <w:sz w:val="18"/>
                <w:szCs w:val="18"/>
              </w:rPr>
              <w:t>Tidspunktet hvor en evt. budrunde slutter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CD7514"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ISO dato/tid</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541150D0" w14:textId="77777777" w:rsidR="00BE4AEC" w:rsidRPr="00A20254" w:rsidRDefault="00BE4AEC" w:rsidP="00BE4AEC">
            <w:pPr>
              <w:autoSpaceDE w:val="0"/>
              <w:autoSpaceDN w:val="0"/>
              <w:adjustRightInd w:val="0"/>
              <w:rPr>
                <w:rFonts w:ascii="Trebuchet MS" w:hAnsi="Trebuchet MS" w:cs="Trebuchet MS"/>
                <w:sz w:val="18"/>
                <w:szCs w:val="18"/>
              </w:rPr>
            </w:pPr>
            <w:r w:rsidRPr="00A20254">
              <w:rPr>
                <w:rFonts w:ascii="Trebuchet MS" w:hAnsi="Trebuchet MS" w:cs="Trebuchet MS"/>
                <w:sz w:val="18"/>
                <w:szCs w:val="18"/>
              </w:rPr>
              <w:t>2006-12-31T23:59:00.000+01:00 –</w:t>
            </w:r>
          </w:p>
          <w:p w14:paraId="37561F85"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2999-12-31T23:59:00.000+01:00</w:t>
            </w:r>
          </w:p>
        </w:tc>
        <w:tc>
          <w:tcPr>
            <w:tcW w:w="1221" w:type="dxa"/>
            <w:tcBorders>
              <w:top w:val="single" w:sz="4" w:space="0" w:color="auto"/>
              <w:left w:val="single" w:sz="4" w:space="0" w:color="auto"/>
              <w:bottom w:val="nil"/>
              <w:right w:val="single" w:sz="4" w:space="0" w:color="auto"/>
            </w:tcBorders>
            <w:shd w:val="clear" w:color="auto" w:fill="FFFFFF"/>
            <w:vAlign w:val="center"/>
          </w:tcPr>
          <w:p w14:paraId="7E03F0A1" w14:textId="77777777" w:rsidR="00BE4AEC" w:rsidRPr="004D056C" w:rsidRDefault="00BE4AEC" w:rsidP="00BE4AEC">
            <w:pPr>
              <w:jc w:val="center"/>
              <w:rPr>
                <w:rFonts w:ascii="Trebuchet MS" w:hAnsi="Trebuchet MS" w:cs="Trebuchet MS"/>
                <w:sz w:val="18"/>
                <w:szCs w:val="18"/>
              </w:rPr>
            </w:pPr>
            <w:r w:rsidRPr="004D056C">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78333CFB"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2006-12-31T23:59:00.000+01:00</w:t>
            </w:r>
          </w:p>
        </w:tc>
      </w:tr>
      <w:tr w:rsidR="00BE4AEC" w:rsidRPr="00353B49" w14:paraId="0D598E0D"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769CBAD" w14:textId="77777777" w:rsidR="00BE4AEC" w:rsidRPr="00353B49" w:rsidRDefault="00BE4AEC" w:rsidP="00BE4AEC">
            <w:pPr>
              <w:rPr>
                <w:rFonts w:ascii="Trebuchet MS" w:hAnsi="Trebuchet MS" w:cs="Trebuchet MS"/>
                <w:sz w:val="18"/>
                <w:szCs w:val="18"/>
              </w:rPr>
            </w:pPr>
            <w:proofErr w:type="spellStart"/>
            <w:r>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4D6418E"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0B7919A" w14:textId="512C200C" w:rsidR="00BE4AEC" w:rsidRPr="0014307B"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68D8070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3FAB38AD"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vejkode</w:t>
            </w:r>
          </w:p>
        </w:tc>
        <w:tc>
          <w:tcPr>
            <w:tcW w:w="1164" w:type="dxa"/>
            <w:tcBorders>
              <w:top w:val="single" w:sz="4" w:space="0" w:color="auto"/>
              <w:left w:val="single" w:sz="4" w:space="0" w:color="auto"/>
              <w:bottom w:val="nil"/>
              <w:right w:val="single" w:sz="4" w:space="0" w:color="auto"/>
            </w:tcBorders>
            <w:shd w:val="clear" w:color="auto" w:fill="97DDBA"/>
          </w:tcPr>
          <w:p w14:paraId="1DE4ACB3"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26AA2848" w14:textId="4A9DAC38"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21FBDB9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42938711"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 w:type="dxa"/>
            <w:tcBorders>
              <w:top w:val="single" w:sz="4" w:space="0" w:color="auto"/>
              <w:left w:val="single" w:sz="4" w:space="0" w:color="auto"/>
              <w:bottom w:val="nil"/>
              <w:right w:val="single" w:sz="4" w:space="0" w:color="auto"/>
            </w:tcBorders>
            <w:shd w:val="clear" w:color="auto" w:fill="97DDBA"/>
          </w:tcPr>
          <w:p w14:paraId="766DFA74"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0B16EFE" w14:textId="68C20606"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1E78D1" w14:paraId="15337801"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562511F7" w14:textId="77777777" w:rsidR="00BE4AEC" w:rsidRPr="00E9714B" w:rsidRDefault="00BE4AEC" w:rsidP="00BE4AEC">
            <w:pPr>
              <w:rPr>
                <w:rFonts w:ascii="Trebuchet MS" w:hAnsi="Trebuchet MS" w:cs="Trebuchet MS"/>
                <w:sz w:val="18"/>
                <w:szCs w:val="18"/>
              </w:rPr>
            </w:pPr>
            <w:proofErr w:type="spellStart"/>
            <w:r w:rsidRPr="00E9714B">
              <w:rPr>
                <w:rFonts w:ascii="Trebuchet MS" w:hAnsi="Trebuchet MS" w:cs="Trebuchet MS"/>
                <w:sz w:val="18"/>
                <w:szCs w:val="18"/>
              </w:rPr>
              <w:t>cvf_vejkode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B41C9A7" w14:textId="77777777" w:rsidR="00BE4AEC" w:rsidRPr="00E9714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672F1B34" w14:textId="742E3204" w:rsidR="00BE4AEC" w:rsidRPr="00E9714B" w:rsidRDefault="00BE4AEC" w:rsidP="00BE4AEC">
            <w:pPr>
              <w:rPr>
                <w:rFonts w:ascii="Trebuchet MS" w:hAnsi="Trebuchet MS" w:cs="Trebuchet MS"/>
                <w:sz w:val="18"/>
                <w:szCs w:val="18"/>
              </w:rPr>
            </w:pPr>
            <w:r w:rsidRPr="00E9714B">
              <w:rPr>
                <w:rFonts w:ascii="Trebuchet MS" w:hAnsi="Trebuchet MS" w:cs="Trebuchet MS"/>
                <w:sz w:val="18"/>
                <w:szCs w:val="18"/>
              </w:rPr>
              <w:t>Felt defineret under: 4.1 Standardiserede felter til de temaspecifikke datamodeller</w:t>
            </w:r>
          </w:p>
        </w:tc>
      </w:tr>
      <w:tr w:rsidR="00BE4AEC" w:rsidRPr="00353B49" w14:paraId="55B771CF"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28F773B" w14:textId="77777777" w:rsidR="00BE4AEC" w:rsidRPr="00353B49" w:rsidRDefault="00BE4AEC" w:rsidP="00BE4AEC">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2462AE8"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04DE0D78" w14:textId="15E1CB6F"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17A70E64"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995FB65" w14:textId="77777777" w:rsidR="00BE4AEC" w:rsidRPr="00353B49" w:rsidRDefault="00BE4AEC" w:rsidP="00BE4AEC">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4D4095"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09DA52CC" w14:textId="28E8C7FF"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7C7AB65B"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EDFC13B" w14:textId="77777777" w:rsidR="00BE4AEC" w:rsidRPr="00353B49" w:rsidRDefault="00BE4AEC" w:rsidP="00BE4AEC">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961F2EB"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6904E965" w14:textId="7FB3376B"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F6698A" w14:paraId="28626D1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0A280706" w14:textId="7F636C2E" w:rsidR="002130D3" w:rsidRPr="00F6698A" w:rsidRDefault="002130D3" w:rsidP="00BE4AEC">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3CA216B8" w14:textId="77777777" w:rsidR="002130D3" w:rsidRPr="00F6698A" w:rsidRDefault="002130D3" w:rsidP="00BE4AEC">
            <w:pPr>
              <w:rPr>
                <w:rFonts w:ascii="Trebuchet MS" w:hAnsi="Trebuchet MS" w:cs="Trebuchet MS"/>
                <w:color w:val="E36C0A" w:themeColor="accent6" w:themeShade="BF"/>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14E6AC2" w14:textId="243A25EF" w:rsidR="002130D3" w:rsidRPr="00F6698A" w:rsidRDefault="002130D3" w:rsidP="00BE4AEC">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BE4AEC" w:rsidRPr="00CE1917" w14:paraId="2ABBBBA1" w14:textId="77777777" w:rsidTr="00DF3307">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97DDBA"/>
            <w:vAlign w:val="bottom"/>
          </w:tcPr>
          <w:p w14:paraId="0AB2CC21" w14:textId="77777777" w:rsidR="00BE4AEC" w:rsidRPr="00CE1917" w:rsidRDefault="00BE4AEC" w:rsidP="00BE4AEC">
            <w:pPr>
              <w:rPr>
                <w:rFonts w:ascii="Trebuchet MS" w:hAnsi="Trebuchet MS" w:cs="Trebuchet MS"/>
                <w:sz w:val="18"/>
                <w:szCs w:val="18"/>
              </w:rPr>
            </w:pPr>
            <w:r w:rsidRPr="00CE1917">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6501CD92"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84DC643" w14:textId="5DB0DC57" w:rsidR="00BE4AEC" w:rsidRPr="00CE1917"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DF3307" w:rsidRPr="0051728E" w14:paraId="1B0007E7" w14:textId="77777777" w:rsidTr="00DF3307">
        <w:trPr>
          <w:trHeight w:hRule="exact" w:val="255"/>
        </w:trPr>
        <w:tc>
          <w:tcPr>
            <w:tcW w:w="14170" w:type="dxa"/>
            <w:gridSpan w:val="7"/>
            <w:tcBorders>
              <w:top w:val="single" w:sz="4" w:space="0" w:color="auto"/>
              <w:left w:val="nil"/>
              <w:bottom w:val="nil"/>
              <w:right w:val="nil"/>
            </w:tcBorders>
            <w:shd w:val="clear" w:color="auto" w:fill="99CCFF"/>
            <w:vAlign w:val="bottom"/>
          </w:tcPr>
          <w:p w14:paraId="14C90833" w14:textId="77777777" w:rsidR="00F46C2C" w:rsidRDefault="00F46C2C" w:rsidP="00BE4AEC">
            <w:pPr>
              <w:rPr>
                <w:rFonts w:ascii="Trebuchet MS" w:hAnsi="Trebuchet MS" w:cs="Trebuchet MS"/>
                <w:i/>
                <w:iCs/>
                <w:sz w:val="18"/>
                <w:szCs w:val="18"/>
              </w:rPr>
            </w:pPr>
          </w:p>
          <w:p w14:paraId="7F19C74E" w14:textId="735EBEC2" w:rsidR="00DF3307" w:rsidRPr="009367BB" w:rsidRDefault="00DF3307" w:rsidP="00BE4AEC">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F3307" w:rsidRPr="0051728E" w14:paraId="76DE2E2F" w14:textId="77777777" w:rsidTr="00DF3307">
        <w:trPr>
          <w:trHeight w:hRule="exact" w:val="255"/>
        </w:trPr>
        <w:tc>
          <w:tcPr>
            <w:tcW w:w="14170" w:type="dxa"/>
            <w:gridSpan w:val="7"/>
            <w:tcBorders>
              <w:top w:val="nil"/>
              <w:left w:val="nil"/>
              <w:bottom w:val="nil"/>
              <w:right w:val="nil"/>
            </w:tcBorders>
            <w:shd w:val="clear" w:color="auto" w:fill="97DDBA"/>
            <w:vAlign w:val="bottom"/>
          </w:tcPr>
          <w:p w14:paraId="6B3BF977" w14:textId="39C983C2" w:rsidR="00DF3307" w:rsidRDefault="00DF3307" w:rsidP="00BE4AEC">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5700053" w14:textId="13B95E90" w:rsidR="00CD53B4" w:rsidRDefault="00380C13" w:rsidP="00CD53B4">
      <w:pPr>
        <w:pStyle w:val="Overskrift6"/>
      </w:pPr>
      <w:r>
        <w:t>5.8.</w:t>
      </w:r>
      <w:r w:rsidR="00CD53B4">
        <w:t>8.1</w:t>
      </w:r>
      <w:r w:rsidR="00CD53B4" w:rsidRPr="00A32757">
        <w:t xml:space="preserve"> </w:t>
      </w:r>
      <w:r w:rsidR="00CD53B4">
        <w:t>Metadata</w:t>
      </w:r>
      <w:r w:rsidR="00CD53B4"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D53B4" w:rsidRPr="0051728E" w14:paraId="52F62A3D" w14:textId="77777777" w:rsidTr="00194B12">
        <w:trPr>
          <w:trHeight w:hRule="exact" w:val="255"/>
        </w:trPr>
        <w:tc>
          <w:tcPr>
            <w:tcW w:w="2235" w:type="dxa"/>
            <w:shd w:val="clear" w:color="auto" w:fill="D9D9D9"/>
            <w:vAlign w:val="bottom"/>
          </w:tcPr>
          <w:p w14:paraId="04C92B33"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48AFC19" w14:textId="77777777" w:rsidR="00CD53B4" w:rsidRPr="00FE3FC3" w:rsidRDefault="00CD53B4" w:rsidP="00194B12">
            <w:pPr>
              <w:rPr>
                <w:rFonts w:ascii="Trebuchet MS" w:hAnsi="Trebuchet MS" w:cs="Trebuchet MS"/>
                <w:bCs/>
                <w:sz w:val="18"/>
                <w:szCs w:val="18"/>
              </w:rPr>
            </w:pPr>
            <w:r w:rsidRPr="00FE3FC3">
              <w:rPr>
                <w:rFonts w:ascii="Trebuchet MS" w:hAnsi="Trebuchet MS" w:cs="Trebuchet MS"/>
                <w:b/>
                <w:bCs/>
                <w:sz w:val="18"/>
                <w:szCs w:val="18"/>
              </w:rPr>
              <w:t>Beskrivelse</w:t>
            </w:r>
          </w:p>
        </w:tc>
      </w:tr>
      <w:tr w:rsidR="00CD53B4" w:rsidRPr="0051728E" w14:paraId="2A82929C" w14:textId="77777777" w:rsidTr="00194B12">
        <w:trPr>
          <w:trHeight w:hRule="exact" w:val="255"/>
        </w:trPr>
        <w:tc>
          <w:tcPr>
            <w:tcW w:w="2235" w:type="dxa"/>
            <w:shd w:val="clear" w:color="auto" w:fill="E0E0E0"/>
            <w:vAlign w:val="bottom"/>
          </w:tcPr>
          <w:p w14:paraId="48BF5A39"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FF52468" w14:textId="77777777" w:rsidR="00CD53B4" w:rsidRPr="00E9714B" w:rsidRDefault="00BA3026" w:rsidP="00194B12">
            <w:pPr>
              <w:rPr>
                <w:rFonts w:ascii="Trebuchet MS" w:hAnsi="Trebuchet MS" w:cs="Trebuchet MS"/>
                <w:sz w:val="18"/>
                <w:szCs w:val="18"/>
              </w:rPr>
            </w:pPr>
            <w:r w:rsidRPr="00E9714B">
              <w:rPr>
                <w:rFonts w:ascii="Trebuchet MS" w:hAnsi="Trebuchet MS" w:cs="Trebuchet MS"/>
                <w:sz w:val="18"/>
                <w:szCs w:val="18"/>
              </w:rPr>
              <w:t>Grundsalg</w:t>
            </w:r>
            <w:r w:rsidRPr="00E9714B" w:rsidDel="00BA3026">
              <w:rPr>
                <w:rFonts w:ascii="Trebuchet MS" w:hAnsi="Trebuchet MS" w:cs="Trebuchet MS"/>
                <w:sz w:val="18"/>
                <w:szCs w:val="18"/>
              </w:rPr>
              <w:t xml:space="preserve"> </w:t>
            </w:r>
          </w:p>
        </w:tc>
      </w:tr>
      <w:tr w:rsidR="00CD53B4" w:rsidRPr="0051728E" w14:paraId="13801827" w14:textId="77777777" w:rsidTr="00194B12">
        <w:trPr>
          <w:trHeight w:hRule="exact" w:val="255"/>
        </w:trPr>
        <w:tc>
          <w:tcPr>
            <w:tcW w:w="2235" w:type="dxa"/>
            <w:shd w:val="clear" w:color="auto" w:fill="E0E0E0"/>
            <w:vAlign w:val="bottom"/>
          </w:tcPr>
          <w:p w14:paraId="6E3F22A4"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720E1B9" w14:textId="77777777" w:rsidR="00CD53B4" w:rsidRDefault="00380C13" w:rsidP="00194B12">
            <w:pPr>
              <w:rPr>
                <w:rFonts w:ascii="Trebuchet MS" w:hAnsi="Trebuchet MS"/>
                <w:sz w:val="18"/>
                <w:szCs w:val="18"/>
              </w:rPr>
            </w:pPr>
            <w:r>
              <w:rPr>
                <w:rFonts w:ascii="Trebuchet MS" w:hAnsi="Trebuchet MS"/>
                <w:sz w:val="18"/>
                <w:szCs w:val="18"/>
              </w:rPr>
              <w:t>57</w:t>
            </w:r>
            <w:r w:rsidR="00CD53B4">
              <w:rPr>
                <w:rFonts w:ascii="Trebuchet MS" w:hAnsi="Trebuchet MS"/>
                <w:sz w:val="18"/>
                <w:szCs w:val="18"/>
              </w:rPr>
              <w:t>07</w:t>
            </w:r>
          </w:p>
        </w:tc>
      </w:tr>
      <w:tr w:rsidR="00CD53B4" w:rsidRPr="0051728E" w14:paraId="63BA7492" w14:textId="77777777" w:rsidTr="00194B12">
        <w:trPr>
          <w:trHeight w:hRule="exact" w:val="255"/>
        </w:trPr>
        <w:tc>
          <w:tcPr>
            <w:tcW w:w="2235" w:type="dxa"/>
            <w:shd w:val="clear" w:color="auto" w:fill="E0E0E0"/>
            <w:vAlign w:val="bottom"/>
          </w:tcPr>
          <w:p w14:paraId="342B4E82"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C6FAFDC" w14:textId="77777777" w:rsidR="00CD53B4" w:rsidRPr="00F279E4" w:rsidRDefault="00CD53B4" w:rsidP="00194B12">
            <w:pPr>
              <w:rPr>
                <w:rFonts w:ascii="Trebuchet MS" w:hAnsi="Trebuchet MS" w:cs="Trebuchet MS"/>
                <w:sz w:val="18"/>
                <w:szCs w:val="18"/>
              </w:rPr>
            </w:pPr>
            <w:r>
              <w:rPr>
                <w:rFonts w:ascii="Trebuchet MS" w:hAnsi="Trebuchet MS"/>
                <w:sz w:val="18"/>
                <w:szCs w:val="18"/>
              </w:rPr>
              <w:t>Salg af kommunal fastejendom.</w:t>
            </w:r>
          </w:p>
        </w:tc>
      </w:tr>
      <w:tr w:rsidR="00CD53B4" w:rsidRPr="0051728E" w14:paraId="5028A632" w14:textId="77777777" w:rsidTr="00194B12">
        <w:trPr>
          <w:trHeight w:hRule="exact" w:val="255"/>
        </w:trPr>
        <w:tc>
          <w:tcPr>
            <w:tcW w:w="2235" w:type="dxa"/>
            <w:shd w:val="clear" w:color="auto" w:fill="E0E0E0"/>
            <w:vAlign w:val="bottom"/>
          </w:tcPr>
          <w:p w14:paraId="0316E33A"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017E7E9" w14:textId="77777777" w:rsidR="00CD53B4" w:rsidRPr="00D77840" w:rsidRDefault="00CD53B4" w:rsidP="00194B12">
            <w:pPr>
              <w:rPr>
                <w:rFonts w:ascii="Trebuchet MS" w:hAnsi="Trebuchet MS" w:cs="Trebuchet MS"/>
                <w:sz w:val="18"/>
                <w:szCs w:val="18"/>
              </w:rPr>
            </w:pPr>
            <w:r>
              <w:rPr>
                <w:rFonts w:ascii="Trebuchet MS" w:hAnsi="Trebuchet MS"/>
                <w:sz w:val="18"/>
                <w:szCs w:val="18"/>
              </w:rPr>
              <w:t>Salg af byggegrunde og storparceller til boliger og erhverv samt bebygget ejendomme</w:t>
            </w:r>
          </w:p>
        </w:tc>
      </w:tr>
      <w:tr w:rsidR="00CD53B4" w:rsidRPr="0051728E" w14:paraId="48BFAC50" w14:textId="77777777" w:rsidTr="00194B12">
        <w:trPr>
          <w:trHeight w:hRule="exact" w:val="510"/>
        </w:trPr>
        <w:tc>
          <w:tcPr>
            <w:tcW w:w="2235" w:type="dxa"/>
            <w:shd w:val="clear" w:color="auto" w:fill="E0E0E0"/>
            <w:vAlign w:val="center"/>
          </w:tcPr>
          <w:p w14:paraId="427CA0C2" w14:textId="77777777" w:rsidR="00CD53B4" w:rsidRPr="0051728E" w:rsidRDefault="00CD53B4" w:rsidP="00194B12">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2300F17"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 xml:space="preserve">Oplyse borger via selvbetjeningsløsninger, hvor der ligger byggegrunde og evt. andre </w:t>
            </w:r>
            <w:proofErr w:type="spellStart"/>
            <w:r>
              <w:rPr>
                <w:rFonts w:ascii="Trebuchet MS" w:hAnsi="Trebuchet MS" w:cs="Trebuchet MS"/>
                <w:sz w:val="18"/>
                <w:szCs w:val="18"/>
              </w:rPr>
              <w:t>kommuneejendommer</w:t>
            </w:r>
            <w:proofErr w:type="spellEnd"/>
            <w:r>
              <w:rPr>
                <w:rFonts w:ascii="Trebuchet MS" w:hAnsi="Trebuchet MS" w:cs="Trebuchet MS"/>
                <w:sz w:val="18"/>
                <w:szCs w:val="18"/>
              </w:rPr>
              <w:t xml:space="preserve"> der er sat til salg i lokalområdet. </w:t>
            </w:r>
          </w:p>
        </w:tc>
      </w:tr>
      <w:tr w:rsidR="00CD53B4" w:rsidRPr="0051728E" w14:paraId="3E62148E" w14:textId="77777777" w:rsidTr="00194B12">
        <w:trPr>
          <w:trHeight w:hRule="exact" w:val="255"/>
        </w:trPr>
        <w:tc>
          <w:tcPr>
            <w:tcW w:w="2235" w:type="dxa"/>
            <w:shd w:val="clear" w:color="auto" w:fill="E0E0E0"/>
            <w:vAlign w:val="bottom"/>
          </w:tcPr>
          <w:p w14:paraId="7C42536C" w14:textId="77777777" w:rsidR="00CD53B4" w:rsidRPr="0051728E" w:rsidRDefault="00CD53B4" w:rsidP="00194B1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78758B0" w14:textId="77777777" w:rsidR="00CD53B4" w:rsidRPr="00FE3FC3" w:rsidRDefault="00CD53B4" w:rsidP="00194B12">
            <w:pPr>
              <w:rPr>
                <w:rFonts w:ascii="Trebuchet MS" w:hAnsi="Trebuchet MS" w:cs="Trebuchet MS"/>
                <w:sz w:val="18"/>
                <w:szCs w:val="18"/>
              </w:rPr>
            </w:pPr>
          </w:p>
        </w:tc>
      </w:tr>
      <w:tr w:rsidR="00CD53B4" w:rsidRPr="0051728E" w14:paraId="19BE7D69" w14:textId="77777777" w:rsidTr="00194B12">
        <w:trPr>
          <w:trHeight w:hRule="exact" w:val="255"/>
        </w:trPr>
        <w:tc>
          <w:tcPr>
            <w:tcW w:w="2235" w:type="dxa"/>
            <w:shd w:val="clear" w:color="auto" w:fill="E0E0E0"/>
            <w:vAlign w:val="bottom"/>
          </w:tcPr>
          <w:p w14:paraId="53BB6367" w14:textId="77777777" w:rsidR="00CD53B4" w:rsidRPr="00492FFE" w:rsidRDefault="006A595F" w:rsidP="00194B12">
            <w:pPr>
              <w:rPr>
                <w:rFonts w:ascii="Trebuchet MS" w:hAnsi="Trebuchet MS" w:cs="Trebuchet MS"/>
                <w:sz w:val="18"/>
                <w:szCs w:val="18"/>
              </w:rPr>
            </w:pPr>
            <w:proofErr w:type="spellStart"/>
            <w:r w:rsidRPr="00E45822">
              <w:rPr>
                <w:rFonts w:ascii="Trebuchet MS" w:hAnsi="Trebuchet MS" w:cs="Trebuchet MS"/>
                <w:sz w:val="18"/>
                <w:szCs w:val="18"/>
              </w:rPr>
              <w:t>Noegle</w:t>
            </w:r>
            <w:r w:rsidR="00CD53B4" w:rsidRPr="00492FFE">
              <w:rPr>
                <w:rFonts w:ascii="Trebuchet MS" w:hAnsi="Trebuchet MS" w:cs="Trebuchet MS"/>
                <w:sz w:val="18"/>
                <w:szCs w:val="18"/>
              </w:rPr>
              <w:t>_ord</w:t>
            </w:r>
            <w:proofErr w:type="spellEnd"/>
          </w:p>
        </w:tc>
        <w:tc>
          <w:tcPr>
            <w:tcW w:w="11340" w:type="dxa"/>
            <w:shd w:val="clear" w:color="auto" w:fill="FFFFFF"/>
            <w:vAlign w:val="bottom"/>
          </w:tcPr>
          <w:p w14:paraId="56E13BC3" w14:textId="77777777" w:rsidR="00CD53B4" w:rsidRPr="00492FFE" w:rsidRDefault="00CD53B4" w:rsidP="00194B12">
            <w:pPr>
              <w:autoSpaceDE w:val="0"/>
              <w:autoSpaceDN w:val="0"/>
              <w:adjustRightInd w:val="0"/>
              <w:rPr>
                <w:rFonts w:ascii="Trebuchet MS" w:hAnsi="Trebuchet MS" w:cs="Trebuchet MS"/>
                <w:sz w:val="18"/>
                <w:szCs w:val="18"/>
              </w:rPr>
            </w:pPr>
            <w:r>
              <w:rPr>
                <w:rFonts w:ascii="Trebuchet MS" w:hAnsi="Trebuchet MS" w:cs="Trebuchet MS"/>
                <w:sz w:val="18"/>
                <w:szCs w:val="18"/>
              </w:rPr>
              <w:t>Byggegrunde</w:t>
            </w:r>
          </w:p>
        </w:tc>
      </w:tr>
      <w:tr w:rsidR="00CD53B4" w:rsidRPr="0051728E" w14:paraId="7AA1D870" w14:textId="77777777" w:rsidTr="00194B12">
        <w:trPr>
          <w:trHeight w:hRule="exact" w:val="255"/>
        </w:trPr>
        <w:tc>
          <w:tcPr>
            <w:tcW w:w="2235" w:type="dxa"/>
            <w:shd w:val="clear" w:color="auto" w:fill="E0E0E0"/>
            <w:vAlign w:val="bottom"/>
          </w:tcPr>
          <w:p w14:paraId="3BDDE941"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B4A40B9"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Flade</w:t>
            </w:r>
          </w:p>
        </w:tc>
      </w:tr>
      <w:tr w:rsidR="00CD53B4" w:rsidRPr="0051728E" w14:paraId="18924970" w14:textId="77777777" w:rsidTr="00194B12">
        <w:trPr>
          <w:trHeight w:hRule="exact" w:val="255"/>
        </w:trPr>
        <w:tc>
          <w:tcPr>
            <w:tcW w:w="2235" w:type="dxa"/>
            <w:shd w:val="clear" w:color="auto" w:fill="E0E0E0"/>
            <w:vAlign w:val="bottom"/>
          </w:tcPr>
          <w:p w14:paraId="2DF93BB9" w14:textId="77777777" w:rsidR="00CD53B4" w:rsidRPr="00FE3FC3" w:rsidRDefault="00CD53B4" w:rsidP="00194B1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D74E56C" w14:textId="77777777" w:rsidR="00CD53B4" w:rsidRPr="00FE3FC3" w:rsidRDefault="00CD53B4" w:rsidP="00194B12">
            <w:pPr>
              <w:rPr>
                <w:rFonts w:ascii="Trebuchet MS" w:hAnsi="Trebuchet MS" w:cs="Trebuchet MS"/>
                <w:sz w:val="18"/>
                <w:szCs w:val="18"/>
              </w:rPr>
            </w:pPr>
          </w:p>
        </w:tc>
      </w:tr>
      <w:tr w:rsidR="006A43F1" w:rsidRPr="00341F5D" w14:paraId="742C6F89" w14:textId="77777777" w:rsidTr="00194B12">
        <w:trPr>
          <w:trHeight w:hRule="exact" w:val="255"/>
        </w:trPr>
        <w:tc>
          <w:tcPr>
            <w:tcW w:w="2235" w:type="dxa"/>
            <w:shd w:val="clear" w:color="auto" w:fill="E0E0E0"/>
            <w:vAlign w:val="bottom"/>
          </w:tcPr>
          <w:p w14:paraId="3F180210" w14:textId="77777777" w:rsidR="006A43F1" w:rsidRPr="00576460" w:rsidRDefault="0089156A" w:rsidP="00194B1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713F861" w14:textId="5942F374" w:rsidR="006A43F1" w:rsidRPr="00576460" w:rsidRDefault="0053190B" w:rsidP="006A43F1">
            <w:pPr>
              <w:rPr>
                <w:rFonts w:ascii="Trebuchet MS" w:hAnsi="Trebuchet MS" w:cs="Trebuchet MS"/>
                <w:sz w:val="18"/>
                <w:szCs w:val="18"/>
              </w:rPr>
            </w:pPr>
            <w:r w:rsidRPr="00A67871">
              <w:rPr>
                <w:rFonts w:ascii="Trebuchet MS" w:hAnsi="Trebuchet MS" w:cs="Trebuchet MS"/>
                <w:color w:val="4F81BD"/>
                <w:sz w:val="18"/>
                <w:szCs w:val="18"/>
              </w:rPr>
              <w:t>13.06.02</w:t>
            </w:r>
          </w:p>
        </w:tc>
      </w:tr>
    </w:tbl>
    <w:p w14:paraId="67BFD3DA" w14:textId="77777777" w:rsidR="00CD53B4" w:rsidRPr="00A32757" w:rsidRDefault="00380C13" w:rsidP="00CD53B4">
      <w:pPr>
        <w:pStyle w:val="Overskrift6"/>
      </w:pPr>
      <w:r>
        <w:t>5.8.</w:t>
      </w:r>
      <w:r w:rsidR="00CD53B4">
        <w:t>8.2</w:t>
      </w:r>
      <w:r w:rsidR="00CD53B4" w:rsidRPr="00A32757">
        <w:t xml:space="preserve"> </w:t>
      </w:r>
      <w:r w:rsidR="00CD53B4">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CD53B4" w:rsidRPr="0051728E" w14:paraId="2DE84734" w14:textId="77777777" w:rsidTr="00194B12">
        <w:trPr>
          <w:trHeight w:hRule="exact" w:val="255"/>
        </w:trPr>
        <w:tc>
          <w:tcPr>
            <w:tcW w:w="4503" w:type="dxa"/>
            <w:shd w:val="clear" w:color="auto" w:fill="D9D9D9"/>
            <w:vAlign w:val="bottom"/>
          </w:tcPr>
          <w:p w14:paraId="452F406A"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40C703C4"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Beskrivelse</w:t>
            </w:r>
          </w:p>
        </w:tc>
      </w:tr>
      <w:tr w:rsidR="00CD53B4" w:rsidRPr="0051728E" w14:paraId="32236BE4" w14:textId="77777777" w:rsidTr="00194B12">
        <w:trPr>
          <w:trHeight w:hRule="exact" w:val="510"/>
        </w:trPr>
        <w:tc>
          <w:tcPr>
            <w:tcW w:w="4503" w:type="dxa"/>
            <w:shd w:val="clear" w:color="auto" w:fill="E0E0E0"/>
            <w:vAlign w:val="center"/>
          </w:tcPr>
          <w:p w14:paraId="430056EE" w14:textId="77777777" w:rsidR="00CD53B4" w:rsidRPr="00024C60" w:rsidRDefault="00CD53B4" w:rsidP="00194B1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7F13B569"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 xml:space="preserve">Genbrug </w:t>
            </w:r>
            <w:proofErr w:type="spellStart"/>
            <w:r>
              <w:rPr>
                <w:rFonts w:ascii="Trebuchet MS" w:hAnsi="Trebuchet MS" w:cs="Trebuchet MS"/>
                <w:sz w:val="18"/>
                <w:szCs w:val="18"/>
              </w:rPr>
              <w:t>ejendommensfladen</w:t>
            </w:r>
            <w:proofErr w:type="spellEnd"/>
            <w:r>
              <w:rPr>
                <w:rFonts w:ascii="Trebuchet MS" w:hAnsi="Trebuchet MS" w:cs="Trebuchet MS"/>
                <w:sz w:val="18"/>
                <w:szCs w:val="18"/>
              </w:rPr>
              <w:t xml:space="preserve"> fra matrikelkort, hvis ejendommen er udstykket. Ellers kan med forbehold anvendes evt. grundopdeling fra lokalplanen.</w:t>
            </w:r>
          </w:p>
        </w:tc>
      </w:tr>
      <w:tr w:rsidR="00CD53B4" w:rsidRPr="0051728E" w14:paraId="06B23719" w14:textId="77777777" w:rsidTr="00194B12">
        <w:trPr>
          <w:trHeight w:hRule="exact" w:val="255"/>
        </w:trPr>
        <w:tc>
          <w:tcPr>
            <w:tcW w:w="4503" w:type="dxa"/>
            <w:shd w:val="clear" w:color="auto" w:fill="E0E0E0"/>
            <w:vAlign w:val="bottom"/>
          </w:tcPr>
          <w:p w14:paraId="13EECF24"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B8D4C3A"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 xml:space="preserve">Opdeles i </w:t>
            </w:r>
            <w:r w:rsidRPr="00786299">
              <w:rPr>
                <w:rFonts w:ascii="Trebuchet MS" w:hAnsi="Trebuchet MS" w:cs="Trebuchet MS"/>
                <w:sz w:val="18"/>
                <w:szCs w:val="18"/>
              </w:rPr>
              <w:t xml:space="preserve">grundtype Se </w:t>
            </w:r>
            <w:r w:rsidR="00380C13" w:rsidRPr="00786299">
              <w:rPr>
                <w:rFonts w:ascii="Trebuchet MS" w:hAnsi="Trebuchet MS" w:cs="Trebuchet MS"/>
                <w:sz w:val="18"/>
                <w:szCs w:val="18"/>
              </w:rPr>
              <w:t>5.</w:t>
            </w:r>
            <w:r w:rsidR="006460AC" w:rsidRPr="00786299">
              <w:rPr>
                <w:rFonts w:ascii="Trebuchet MS" w:hAnsi="Trebuchet MS" w:cs="Trebuchet MS"/>
                <w:sz w:val="18"/>
                <w:szCs w:val="18"/>
              </w:rPr>
              <w:t>8.8</w:t>
            </w:r>
            <w:r w:rsidRPr="00786299">
              <w:rPr>
                <w:rFonts w:ascii="Trebuchet MS" w:hAnsi="Trebuchet MS" w:cs="Trebuchet MS"/>
                <w:sz w:val="18"/>
                <w:szCs w:val="18"/>
              </w:rPr>
              <w:t>.3 Kodelister</w:t>
            </w:r>
            <w:r>
              <w:rPr>
                <w:rFonts w:ascii="Trebuchet MS" w:hAnsi="Trebuchet MS" w:cs="Trebuchet MS"/>
                <w:sz w:val="18"/>
                <w:szCs w:val="18"/>
              </w:rPr>
              <w:t>.</w:t>
            </w:r>
          </w:p>
        </w:tc>
      </w:tr>
      <w:tr w:rsidR="00CD53B4" w:rsidRPr="0051728E" w14:paraId="6C7CB205" w14:textId="77777777" w:rsidTr="00194B12">
        <w:trPr>
          <w:trHeight w:hRule="exact" w:val="255"/>
        </w:trPr>
        <w:tc>
          <w:tcPr>
            <w:tcW w:w="4503" w:type="dxa"/>
            <w:shd w:val="clear" w:color="auto" w:fill="E0E0E0"/>
            <w:vAlign w:val="bottom"/>
          </w:tcPr>
          <w:p w14:paraId="7DF86E61"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lastRenderedPageBreak/>
              <w:t>Minimum størrelser for objekt</w:t>
            </w:r>
          </w:p>
        </w:tc>
        <w:tc>
          <w:tcPr>
            <w:tcW w:w="9149" w:type="dxa"/>
            <w:shd w:val="clear" w:color="auto" w:fill="FFFFFF"/>
            <w:vAlign w:val="bottom"/>
          </w:tcPr>
          <w:p w14:paraId="3EAF7733"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1 kvm.</w:t>
            </w:r>
          </w:p>
        </w:tc>
      </w:tr>
      <w:tr w:rsidR="00CD53B4" w:rsidRPr="0051728E" w14:paraId="52B19690" w14:textId="77777777" w:rsidTr="00194B12">
        <w:trPr>
          <w:trHeight w:hRule="exact" w:val="255"/>
        </w:trPr>
        <w:tc>
          <w:tcPr>
            <w:tcW w:w="4503" w:type="dxa"/>
            <w:shd w:val="clear" w:color="auto" w:fill="E0E0E0"/>
            <w:vAlign w:val="bottom"/>
          </w:tcPr>
          <w:p w14:paraId="06C6697F"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04C9F466" w14:textId="77777777" w:rsidR="00CD53B4" w:rsidRPr="00024C60" w:rsidRDefault="00CD53B4" w:rsidP="00194B12">
            <w:pPr>
              <w:rPr>
                <w:rFonts w:ascii="Trebuchet MS" w:hAnsi="Trebuchet MS" w:cs="Trebuchet MS"/>
                <w:sz w:val="18"/>
                <w:szCs w:val="18"/>
              </w:rPr>
            </w:pPr>
          </w:p>
        </w:tc>
      </w:tr>
      <w:tr w:rsidR="00CD53B4" w:rsidRPr="0051728E" w14:paraId="3281F34B" w14:textId="77777777" w:rsidTr="00194B12">
        <w:trPr>
          <w:trHeight w:hRule="exact" w:val="255"/>
        </w:trPr>
        <w:tc>
          <w:tcPr>
            <w:tcW w:w="4503" w:type="dxa"/>
            <w:shd w:val="clear" w:color="auto" w:fill="E0E0E0"/>
            <w:vAlign w:val="bottom"/>
          </w:tcPr>
          <w:p w14:paraId="01EA0448"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9B2FC33"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Ingen overlap.</w:t>
            </w:r>
          </w:p>
        </w:tc>
      </w:tr>
      <w:tr w:rsidR="00CD53B4" w:rsidRPr="0051728E" w14:paraId="1722EC35" w14:textId="77777777" w:rsidTr="00194B12">
        <w:trPr>
          <w:trHeight w:hRule="exact" w:val="255"/>
        </w:trPr>
        <w:tc>
          <w:tcPr>
            <w:tcW w:w="4503" w:type="dxa"/>
            <w:shd w:val="clear" w:color="auto" w:fill="E0E0E0"/>
            <w:vAlign w:val="bottom"/>
          </w:tcPr>
          <w:p w14:paraId="3E5F48A6"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6872CCAD"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Geometrien fra matrikel kort genanvendes om muligt.</w:t>
            </w:r>
          </w:p>
        </w:tc>
      </w:tr>
    </w:tbl>
    <w:p w14:paraId="07D3012E" w14:textId="4134976B" w:rsidR="00CD53B4" w:rsidRPr="00A32757" w:rsidRDefault="00380C13" w:rsidP="00CD53B4">
      <w:pPr>
        <w:pStyle w:val="Overskrift6"/>
      </w:pPr>
      <w:r>
        <w:t>5.8.</w:t>
      </w:r>
      <w:r w:rsidR="00CD53B4">
        <w:t>8.3 Kodelister</w:t>
      </w:r>
    </w:p>
    <w:p w14:paraId="44E0F2CA" w14:textId="77777777" w:rsidR="00CD53B4" w:rsidRDefault="00CD53B4" w:rsidP="00CD53B4">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4CF0840" w14:textId="77777777" w:rsidR="00CD53B4" w:rsidRPr="00A32757" w:rsidRDefault="00380C13" w:rsidP="00CD53B4">
      <w:pPr>
        <w:pStyle w:val="Overskrift7"/>
      </w:pPr>
      <w:r>
        <w:t>5.8.</w:t>
      </w:r>
      <w:r w:rsidR="00CD53B4">
        <w:t>8.3</w:t>
      </w:r>
      <w:r w:rsidR="00CD53B4" w:rsidRPr="00A32757">
        <w:t>.</w:t>
      </w:r>
      <w:r w:rsidR="00CD53B4">
        <w:t>1</w:t>
      </w:r>
      <w:r w:rsidR="00CD53B4" w:rsidRPr="00A32757">
        <w:t xml:space="preserve"> </w:t>
      </w:r>
      <w:r w:rsidR="00CD53B4">
        <w:t xml:space="preserve">  5</w:t>
      </w:r>
      <w:r>
        <w:t>7</w:t>
      </w:r>
      <w:r w:rsidR="00CD53B4">
        <w:t xml:space="preserve">07 </w:t>
      </w:r>
      <w:proofErr w:type="spellStart"/>
      <w:r w:rsidR="00CD53B4">
        <w:t>G</w:t>
      </w:r>
      <w:r w:rsidR="00B03781">
        <w:t>rund</w:t>
      </w:r>
      <w:r w:rsidR="00CD53B4">
        <w:t>_type</w:t>
      </w:r>
      <w:proofErr w:type="spellEnd"/>
      <w:r w:rsidR="00CD53B4" w:rsidRPr="00CC386E">
        <w:rPr>
          <w:rStyle w:val="TypografiOverskrift4BrugerdefineretfarveRGB0Tegn"/>
        </w:rPr>
        <w:t xml:space="preserve"> </w:t>
      </w:r>
      <w:r w:rsidR="00CD53B4">
        <w:t>(</w:t>
      </w:r>
      <w:r w:rsidR="00B03781" w:rsidRPr="004D056C">
        <w:t>d_5707_grund_type</w:t>
      </w:r>
      <w:r w:rsidR="00CD53B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88"/>
        <w:gridCol w:w="1418"/>
        <w:gridCol w:w="8306"/>
      </w:tblGrid>
      <w:tr w:rsidR="00735C78" w:rsidRPr="0051728E" w14:paraId="6C59F4FD" w14:textId="77777777" w:rsidTr="00735C78">
        <w:trPr>
          <w:trHeight w:hRule="exact" w:val="255"/>
        </w:trPr>
        <w:tc>
          <w:tcPr>
            <w:tcW w:w="0" w:type="auto"/>
            <w:tcBorders>
              <w:bottom w:val="single" w:sz="4" w:space="0" w:color="auto"/>
            </w:tcBorders>
            <w:shd w:val="clear" w:color="auto" w:fill="D9D9D9"/>
            <w:vAlign w:val="bottom"/>
          </w:tcPr>
          <w:p w14:paraId="157C4310" w14:textId="77777777" w:rsidR="00735C78" w:rsidRPr="0051728E" w:rsidRDefault="00735C78" w:rsidP="00194B12">
            <w:pPr>
              <w:rPr>
                <w:rFonts w:ascii="Trebuchet MS" w:hAnsi="Trebuchet MS" w:cs="Trebuchet MS"/>
                <w:b/>
                <w:bCs/>
                <w:sz w:val="18"/>
                <w:szCs w:val="18"/>
              </w:rPr>
            </w:pPr>
            <w:proofErr w:type="spellStart"/>
            <w:r>
              <w:rPr>
                <w:rFonts w:ascii="Trebuchet MS" w:hAnsi="Trebuchet MS" w:cs="Trebuchet MS"/>
                <w:b/>
                <w:bCs/>
                <w:sz w:val="18"/>
                <w:szCs w:val="18"/>
              </w:rPr>
              <w:t>grund_type_kode</w:t>
            </w:r>
            <w:proofErr w:type="spellEnd"/>
          </w:p>
        </w:tc>
        <w:tc>
          <w:tcPr>
            <w:tcW w:w="0" w:type="auto"/>
            <w:tcBorders>
              <w:bottom w:val="single" w:sz="4" w:space="0" w:color="auto"/>
            </w:tcBorders>
            <w:shd w:val="clear" w:color="auto" w:fill="D9D9D9"/>
            <w:vAlign w:val="bottom"/>
          </w:tcPr>
          <w:p w14:paraId="5B257F0C" w14:textId="77777777" w:rsidR="00735C78" w:rsidRPr="0051728E" w:rsidRDefault="00735C78" w:rsidP="00194B12">
            <w:pPr>
              <w:rPr>
                <w:rFonts w:ascii="Trebuchet MS" w:hAnsi="Trebuchet MS" w:cs="Trebuchet MS"/>
                <w:bCs/>
                <w:sz w:val="18"/>
                <w:szCs w:val="18"/>
              </w:rPr>
            </w:pPr>
            <w:proofErr w:type="spellStart"/>
            <w:r>
              <w:rPr>
                <w:rFonts w:ascii="Trebuchet MS" w:hAnsi="Trebuchet MS" w:cs="Trebuchet MS"/>
                <w:b/>
                <w:bCs/>
                <w:sz w:val="18"/>
                <w:szCs w:val="18"/>
              </w:rPr>
              <w:t>grund_type</w:t>
            </w:r>
            <w:proofErr w:type="spellEnd"/>
          </w:p>
        </w:tc>
        <w:tc>
          <w:tcPr>
            <w:tcW w:w="1418" w:type="dxa"/>
            <w:tcBorders>
              <w:bottom w:val="single" w:sz="4" w:space="0" w:color="auto"/>
            </w:tcBorders>
            <w:shd w:val="clear" w:color="auto" w:fill="D9D9D9"/>
            <w:vAlign w:val="bottom"/>
          </w:tcPr>
          <w:p w14:paraId="4887DF14"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1F85D570" w14:textId="77777777" w:rsidR="00735C78" w:rsidRPr="0051728E" w:rsidRDefault="00735C78" w:rsidP="00194B12">
            <w:pPr>
              <w:rPr>
                <w:rFonts w:ascii="Trebuchet MS" w:hAnsi="Trebuchet MS" w:cs="Trebuchet MS"/>
                <w:b/>
                <w:bCs/>
                <w:sz w:val="18"/>
                <w:szCs w:val="18"/>
              </w:rPr>
            </w:pPr>
            <w:r>
              <w:rPr>
                <w:rFonts w:ascii="Trebuchet MS" w:hAnsi="Trebuchet MS" w:cs="Trebuchet MS"/>
                <w:b/>
                <w:bCs/>
                <w:sz w:val="18"/>
                <w:szCs w:val="18"/>
              </w:rPr>
              <w:t>Begrebsdefinition</w:t>
            </w:r>
          </w:p>
        </w:tc>
      </w:tr>
      <w:tr w:rsidR="00735C78" w:rsidRPr="0051728E" w14:paraId="168BA924"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2187CCE"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078BE16" w14:textId="77777777" w:rsidR="00735C78" w:rsidRPr="00FF3D73" w:rsidRDefault="00735C78" w:rsidP="00194B12">
            <w:pPr>
              <w:rPr>
                <w:rFonts w:ascii="Trebuchet MS" w:hAnsi="Trebuchet MS"/>
                <w:sz w:val="18"/>
                <w:szCs w:val="18"/>
              </w:rPr>
            </w:pPr>
            <w:r>
              <w:rPr>
                <w:rFonts w:ascii="Trebuchet MS" w:hAnsi="Trebuchet MS"/>
                <w:sz w:val="18"/>
                <w:szCs w:val="18"/>
              </w:rPr>
              <w:t>Byggegrund - parcelhus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20FDE7"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3B94B54"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en bolig – parcelhus</w:t>
            </w:r>
          </w:p>
        </w:tc>
      </w:tr>
      <w:tr w:rsidR="00735C78" w:rsidRPr="0051728E" w14:paraId="1608B54D"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E48979"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087A8DB3" w14:textId="77777777" w:rsidR="00735C78" w:rsidRPr="00FF3D73" w:rsidRDefault="00735C78" w:rsidP="00194B12">
            <w:pPr>
              <w:rPr>
                <w:rFonts w:ascii="Trebuchet MS" w:hAnsi="Trebuchet MS"/>
                <w:sz w:val="18"/>
                <w:szCs w:val="18"/>
              </w:rPr>
            </w:pPr>
            <w:r>
              <w:rPr>
                <w:rFonts w:ascii="Trebuchet MS" w:hAnsi="Trebuchet MS"/>
                <w:sz w:val="18"/>
                <w:szCs w:val="18"/>
              </w:rPr>
              <w:t>Byggegrund – sommerhus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9ABBFB"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B2A6F9D"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en fritidsbolig – sommerhus</w:t>
            </w:r>
          </w:p>
        </w:tc>
      </w:tr>
      <w:tr w:rsidR="00735C78" w:rsidRPr="0051728E" w14:paraId="2959F29B"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7200796"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52D003AC" w14:textId="77777777" w:rsidR="00735C78" w:rsidRPr="00FF3D73" w:rsidRDefault="00735C78" w:rsidP="00194B12">
            <w:pPr>
              <w:rPr>
                <w:rFonts w:ascii="Trebuchet MS" w:hAnsi="Trebuchet MS"/>
                <w:sz w:val="18"/>
                <w:szCs w:val="18"/>
              </w:rPr>
            </w:pPr>
            <w:r>
              <w:rPr>
                <w:rFonts w:ascii="Trebuchet MS" w:hAnsi="Trebuchet MS"/>
                <w:sz w:val="18"/>
                <w:szCs w:val="18"/>
              </w:rPr>
              <w:t>Byggegrund - storparcel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29B2D5"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7BE4496" w14:textId="77777777" w:rsidR="00735C78" w:rsidRPr="00746EDF" w:rsidRDefault="00735C78" w:rsidP="00194B12">
            <w:pPr>
              <w:rPr>
                <w:rFonts w:ascii="Trebuchet MS" w:hAnsi="Trebuchet MS"/>
                <w:sz w:val="18"/>
                <w:szCs w:val="18"/>
              </w:rPr>
            </w:pPr>
            <w:r>
              <w:rPr>
                <w:rFonts w:ascii="Trebuchet MS" w:hAnsi="Trebuchet MS"/>
                <w:sz w:val="18"/>
                <w:szCs w:val="18"/>
              </w:rPr>
              <w:t xml:space="preserve">Grund med ret til at bygge flere </w:t>
            </w:r>
            <w:proofErr w:type="spellStart"/>
            <w:r>
              <w:rPr>
                <w:rFonts w:ascii="Trebuchet MS" w:hAnsi="Trebuchet MS"/>
                <w:sz w:val="18"/>
                <w:szCs w:val="18"/>
              </w:rPr>
              <w:t>boligere</w:t>
            </w:r>
            <w:proofErr w:type="spellEnd"/>
            <w:r>
              <w:rPr>
                <w:rFonts w:ascii="Trebuchet MS" w:hAnsi="Trebuchet MS"/>
                <w:sz w:val="18"/>
                <w:szCs w:val="18"/>
              </w:rPr>
              <w:t xml:space="preserve"> – parcelhus, rækkehus, boligblok m.v.</w:t>
            </w:r>
          </w:p>
        </w:tc>
      </w:tr>
      <w:tr w:rsidR="00735C78" w:rsidRPr="0051728E" w14:paraId="6D08B6B7"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ABCDC0D"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3A52E452" w14:textId="77777777" w:rsidR="00735C78" w:rsidRPr="00FF3D73" w:rsidRDefault="00735C78" w:rsidP="00194B12">
            <w:pPr>
              <w:rPr>
                <w:rFonts w:ascii="Trebuchet MS" w:hAnsi="Trebuchet MS"/>
                <w:sz w:val="18"/>
                <w:szCs w:val="18"/>
              </w:rPr>
            </w:pPr>
            <w:r>
              <w:rPr>
                <w:rFonts w:ascii="Trebuchet MS" w:hAnsi="Trebuchet MS"/>
                <w:sz w:val="18"/>
                <w:szCs w:val="18"/>
              </w:rPr>
              <w:t>Byggegrund – Erhverv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90DF289"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71E35F4"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erhvervsbyggeri</w:t>
            </w:r>
          </w:p>
        </w:tc>
      </w:tr>
      <w:tr w:rsidR="00735C78" w:rsidRPr="0051728E" w14:paraId="6448B623"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2568BF6"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4D440B0C" w14:textId="77777777" w:rsidR="00735C78" w:rsidRPr="00FF3D73" w:rsidRDefault="00735C78" w:rsidP="00194B12">
            <w:pPr>
              <w:rPr>
                <w:rFonts w:ascii="Trebuchet MS" w:hAnsi="Trebuchet MS"/>
                <w:sz w:val="18"/>
                <w:szCs w:val="18"/>
              </w:rPr>
            </w:pPr>
            <w:r>
              <w:rPr>
                <w:rFonts w:ascii="Trebuchet MS" w:hAnsi="Trebuchet MS"/>
                <w:sz w:val="18"/>
                <w:szCs w:val="18"/>
              </w:rPr>
              <w:t>Landbrugsjord/mark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8AB6B"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8851378" w14:textId="77777777" w:rsidR="00735C78" w:rsidRPr="00746EDF" w:rsidRDefault="00735C78" w:rsidP="00194B12">
            <w:pPr>
              <w:rPr>
                <w:rFonts w:ascii="Trebuchet MS" w:hAnsi="Trebuchet MS"/>
                <w:sz w:val="18"/>
                <w:szCs w:val="18"/>
              </w:rPr>
            </w:pPr>
            <w:r>
              <w:rPr>
                <w:rFonts w:ascii="Trebuchet MS" w:hAnsi="Trebuchet MS"/>
                <w:sz w:val="18"/>
                <w:szCs w:val="18"/>
              </w:rPr>
              <w:t>Mark/landbrugsjord med ret til at dyrke jorden</w:t>
            </w:r>
          </w:p>
        </w:tc>
      </w:tr>
      <w:tr w:rsidR="00735C78" w:rsidRPr="0051728E" w14:paraId="1FF7F7A1"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4804ADC"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58C4B436" w14:textId="77777777" w:rsidR="00735C78" w:rsidRPr="00FF3D73" w:rsidRDefault="00735C78" w:rsidP="00194B12">
            <w:pPr>
              <w:rPr>
                <w:rFonts w:ascii="Trebuchet MS" w:hAnsi="Trebuchet MS"/>
                <w:sz w:val="18"/>
                <w:szCs w:val="18"/>
              </w:rPr>
            </w:pPr>
            <w:r>
              <w:rPr>
                <w:rFonts w:ascii="Trebuchet MS" w:hAnsi="Trebuchet MS"/>
                <w:sz w:val="18"/>
                <w:szCs w:val="18"/>
              </w:rPr>
              <w:t>Parcelhus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4250BD"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4202353" w14:textId="77777777" w:rsidR="00735C78" w:rsidRPr="00746EDF" w:rsidRDefault="00735C78" w:rsidP="00194B12">
            <w:pPr>
              <w:rPr>
                <w:rFonts w:ascii="Trebuchet MS" w:hAnsi="Trebuchet MS"/>
                <w:sz w:val="18"/>
                <w:szCs w:val="18"/>
              </w:rPr>
            </w:pPr>
            <w:r>
              <w:rPr>
                <w:rFonts w:ascii="Trebuchet MS" w:hAnsi="Trebuchet MS"/>
                <w:sz w:val="18"/>
                <w:szCs w:val="18"/>
              </w:rPr>
              <w:t>Eksisterende parcelhus bygget på egen grund</w:t>
            </w:r>
          </w:p>
        </w:tc>
      </w:tr>
      <w:tr w:rsidR="00735C78" w:rsidRPr="0051728E" w14:paraId="6764BCD9"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E3921D"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bottom"/>
          </w:tcPr>
          <w:p w14:paraId="636925F8" w14:textId="77777777" w:rsidR="00735C78" w:rsidRPr="00FF3D73" w:rsidRDefault="00735C78" w:rsidP="00194B12">
            <w:pPr>
              <w:rPr>
                <w:rFonts w:ascii="Trebuchet MS" w:hAnsi="Trebuchet MS"/>
                <w:sz w:val="18"/>
                <w:szCs w:val="18"/>
              </w:rPr>
            </w:pPr>
            <w:r>
              <w:rPr>
                <w:rFonts w:ascii="Trebuchet MS" w:hAnsi="Trebuchet MS"/>
                <w:sz w:val="18"/>
                <w:szCs w:val="18"/>
              </w:rPr>
              <w:t>Rækkehus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3E28737"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46A26F1" w14:textId="77777777" w:rsidR="00735C78" w:rsidRPr="00746EDF" w:rsidRDefault="00735C78" w:rsidP="00194B12">
            <w:pPr>
              <w:rPr>
                <w:rFonts w:ascii="Trebuchet MS" w:hAnsi="Trebuchet MS"/>
                <w:sz w:val="18"/>
                <w:szCs w:val="18"/>
              </w:rPr>
            </w:pPr>
            <w:r>
              <w:rPr>
                <w:rFonts w:ascii="Trebuchet MS" w:hAnsi="Trebuchet MS"/>
                <w:sz w:val="18"/>
                <w:szCs w:val="18"/>
              </w:rPr>
              <w:t>Eksisterende rækkehus bygget på egen grund</w:t>
            </w:r>
          </w:p>
        </w:tc>
      </w:tr>
      <w:tr w:rsidR="00735C78" w:rsidRPr="0051728E" w14:paraId="670A5752"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EADADBF"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07EF34DC" w14:textId="77777777" w:rsidR="00735C78" w:rsidRPr="00FF3D73" w:rsidRDefault="00735C78" w:rsidP="00194B12">
            <w:pPr>
              <w:rPr>
                <w:rFonts w:ascii="Trebuchet MS" w:hAnsi="Trebuchet MS"/>
                <w:sz w:val="18"/>
                <w:szCs w:val="18"/>
              </w:rPr>
            </w:pPr>
            <w:r>
              <w:rPr>
                <w:rFonts w:ascii="Trebuchet MS" w:hAnsi="Trebuchet MS"/>
                <w:sz w:val="18"/>
                <w:szCs w:val="18"/>
              </w:rPr>
              <w:t>Dobbelthus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ECB7F6F"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FE4C945" w14:textId="77777777" w:rsidR="00735C78" w:rsidRPr="00746EDF" w:rsidRDefault="00735C78" w:rsidP="00194B12">
            <w:pPr>
              <w:rPr>
                <w:rFonts w:ascii="Trebuchet MS" w:hAnsi="Trebuchet MS"/>
                <w:sz w:val="18"/>
                <w:szCs w:val="18"/>
              </w:rPr>
            </w:pPr>
            <w:r>
              <w:rPr>
                <w:rFonts w:ascii="Trebuchet MS" w:hAnsi="Trebuchet MS"/>
                <w:sz w:val="18"/>
                <w:szCs w:val="18"/>
              </w:rPr>
              <w:t>Eksisterende dobbelthus bygget på egen grund – en bolig/½dobbelthus</w:t>
            </w:r>
          </w:p>
        </w:tc>
      </w:tr>
      <w:tr w:rsidR="00735C78" w:rsidRPr="0051728E" w14:paraId="6F3ECD0E"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2C4DD47"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2569A345" w14:textId="77777777" w:rsidR="00735C78" w:rsidRPr="00FF3D73" w:rsidRDefault="00735C78" w:rsidP="00194B12">
            <w:pPr>
              <w:rPr>
                <w:rFonts w:ascii="Trebuchet MS" w:hAnsi="Trebuchet MS"/>
                <w:sz w:val="18"/>
                <w:szCs w:val="18"/>
              </w:rPr>
            </w:pPr>
            <w:r>
              <w:rPr>
                <w:rFonts w:ascii="Trebuchet MS" w:hAnsi="Trebuchet MS"/>
                <w:sz w:val="18"/>
                <w:szCs w:val="18"/>
              </w:rPr>
              <w:t>Ejerlejlighed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A94390"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891DFAD" w14:textId="77777777" w:rsidR="00735C78" w:rsidRPr="00746EDF" w:rsidRDefault="00735C78" w:rsidP="00194B12">
            <w:pPr>
              <w:rPr>
                <w:rFonts w:ascii="Trebuchet MS" w:hAnsi="Trebuchet MS"/>
                <w:sz w:val="18"/>
                <w:szCs w:val="18"/>
              </w:rPr>
            </w:pPr>
            <w:r>
              <w:rPr>
                <w:rFonts w:ascii="Trebuchet MS" w:hAnsi="Trebuchet MS"/>
                <w:sz w:val="18"/>
                <w:szCs w:val="18"/>
              </w:rPr>
              <w:t>Eksisterende lejlighed</w:t>
            </w:r>
          </w:p>
        </w:tc>
      </w:tr>
      <w:tr w:rsidR="00735C78" w:rsidRPr="0051728E" w14:paraId="797FFFEE" w14:textId="77777777" w:rsidTr="00160DB2">
        <w:trPr>
          <w:trHeight w:hRule="exact" w:val="43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74D90CA" w14:textId="77777777" w:rsidR="00735C78" w:rsidRPr="00786299" w:rsidRDefault="00735C78" w:rsidP="00B021C4">
            <w:pPr>
              <w:jc w:val="center"/>
              <w:rPr>
                <w:rFonts w:ascii="Trebuchet MS" w:hAnsi="Trebuchet MS"/>
                <w:sz w:val="18"/>
                <w:szCs w:val="18"/>
              </w:rPr>
            </w:pPr>
            <w:r w:rsidRPr="00786299">
              <w:rPr>
                <w:rFonts w:ascii="Trebuchet MS" w:hAnsi="Trebuchet MS"/>
                <w:sz w:val="18"/>
                <w:szCs w:val="18"/>
              </w:rPr>
              <w:t>10</w:t>
            </w:r>
          </w:p>
        </w:tc>
        <w:tc>
          <w:tcPr>
            <w:tcW w:w="0" w:type="auto"/>
            <w:tcBorders>
              <w:top w:val="single" w:sz="4" w:space="0" w:color="auto"/>
              <w:left w:val="single" w:sz="4" w:space="0" w:color="auto"/>
              <w:bottom w:val="single" w:sz="4" w:space="0" w:color="auto"/>
            </w:tcBorders>
            <w:shd w:val="clear" w:color="auto" w:fill="FFFFFF"/>
            <w:vAlign w:val="bottom"/>
          </w:tcPr>
          <w:p w14:paraId="55B87537" w14:textId="77777777" w:rsidR="00735C78" w:rsidRPr="00FF3D73" w:rsidRDefault="00735C78" w:rsidP="00194B12">
            <w:pPr>
              <w:rPr>
                <w:rFonts w:ascii="Trebuchet MS" w:hAnsi="Trebuchet MS"/>
                <w:sz w:val="18"/>
                <w:szCs w:val="18"/>
              </w:rPr>
            </w:pPr>
            <w:r>
              <w:rPr>
                <w:rFonts w:ascii="Trebuchet MS" w:hAnsi="Trebuchet MS"/>
                <w:sz w:val="18"/>
                <w:szCs w:val="18"/>
              </w:rPr>
              <w:t>Erhvervsbyggeri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075A509" w14:textId="77777777" w:rsidR="00735C78" w:rsidRPr="003A52C1" w:rsidRDefault="00735C78" w:rsidP="00160DB2">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C490CE1" w14:textId="77777777" w:rsidR="00735C78" w:rsidRPr="00746EDF" w:rsidRDefault="00735C78" w:rsidP="00194B12">
            <w:pPr>
              <w:rPr>
                <w:rFonts w:ascii="Trebuchet MS" w:hAnsi="Trebuchet MS"/>
                <w:sz w:val="18"/>
                <w:szCs w:val="18"/>
              </w:rPr>
            </w:pPr>
            <w:r>
              <w:rPr>
                <w:rFonts w:ascii="Trebuchet MS" w:hAnsi="Trebuchet MS"/>
                <w:sz w:val="18"/>
                <w:szCs w:val="18"/>
              </w:rPr>
              <w:t>Eksisterende erhvervsbyggeri på egen grund</w:t>
            </w:r>
          </w:p>
        </w:tc>
      </w:tr>
      <w:tr w:rsidR="00160DB2" w:rsidRPr="00160DB2" w14:paraId="2705EF4E" w14:textId="77777777" w:rsidTr="00160DB2">
        <w:trPr>
          <w:trHeight w:hRule="exact" w:val="43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E8A58C1" w14:textId="77777777" w:rsidR="009E4A83" w:rsidRPr="00786299" w:rsidRDefault="009E4A83" w:rsidP="00B021C4">
            <w:pPr>
              <w:jc w:val="center"/>
              <w:rPr>
                <w:rFonts w:ascii="Trebuchet MS" w:hAnsi="Trebuchet MS"/>
                <w:sz w:val="18"/>
                <w:szCs w:val="18"/>
              </w:rPr>
            </w:pPr>
            <w:r w:rsidRPr="00786299">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center"/>
          </w:tcPr>
          <w:p w14:paraId="5C7BB15D" w14:textId="77777777" w:rsidR="009E4A83" w:rsidRPr="00786299" w:rsidRDefault="009E4A83" w:rsidP="00B021C4">
            <w:pPr>
              <w:rPr>
                <w:rFonts w:ascii="Trebuchet MS" w:hAnsi="Trebuchet MS"/>
                <w:sz w:val="18"/>
                <w:szCs w:val="18"/>
              </w:rPr>
            </w:pPr>
            <w:r w:rsidRPr="00786299">
              <w:rPr>
                <w:rFonts w:ascii="Trebuchet MS" w:hAnsi="Trebuchet MS"/>
                <w:sz w:val="18"/>
                <w:szCs w:val="18"/>
              </w:rPr>
              <w:t>Byggegrund - jordbrugsparcel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050210B" w14:textId="77777777" w:rsidR="009E4A83" w:rsidRPr="00786299" w:rsidRDefault="009E4A83" w:rsidP="00160DB2">
            <w:pPr>
              <w:jc w:val="center"/>
              <w:rPr>
                <w:rFonts w:ascii="Trebuchet MS" w:hAnsi="Trebuchet MS"/>
                <w:sz w:val="18"/>
                <w:szCs w:val="18"/>
              </w:rPr>
            </w:pPr>
            <w:r w:rsidRPr="0078629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D1057D1" w14:textId="77777777" w:rsidR="009E4A83" w:rsidRPr="00786299" w:rsidRDefault="009E4A83" w:rsidP="00194B12">
            <w:pPr>
              <w:rPr>
                <w:rFonts w:ascii="Trebuchet MS" w:hAnsi="Trebuchet MS"/>
                <w:sz w:val="18"/>
                <w:szCs w:val="18"/>
              </w:rPr>
            </w:pPr>
            <w:r w:rsidRPr="00786299">
              <w:rPr>
                <w:rFonts w:ascii="Trebuchet MS" w:hAnsi="Trebuchet MS"/>
                <w:sz w:val="18"/>
                <w:szCs w:val="18"/>
              </w:rPr>
              <w:t xml:space="preserve">Grund med ret til at bygge en bolig med </w:t>
            </w:r>
            <w:proofErr w:type="spellStart"/>
            <w:r w:rsidRPr="00786299">
              <w:rPr>
                <w:rFonts w:ascii="Trebuchet MS" w:hAnsi="Trebuchet MS"/>
                <w:sz w:val="18"/>
                <w:szCs w:val="18"/>
              </w:rPr>
              <w:t>mulihged</w:t>
            </w:r>
            <w:proofErr w:type="spellEnd"/>
            <w:r w:rsidRPr="00786299">
              <w:rPr>
                <w:rFonts w:ascii="Trebuchet MS" w:hAnsi="Trebuchet MS"/>
                <w:sz w:val="18"/>
                <w:szCs w:val="18"/>
              </w:rPr>
              <w:t xml:space="preserve"> for mindre dyrehold eller stor have/</w:t>
            </w:r>
            <w:proofErr w:type="spellStart"/>
            <w:r w:rsidRPr="00786299">
              <w:rPr>
                <w:rFonts w:ascii="Trebuchet MS" w:hAnsi="Trebuchet MS"/>
                <w:sz w:val="18"/>
                <w:szCs w:val="18"/>
              </w:rPr>
              <w:t>udenomareal</w:t>
            </w:r>
            <w:proofErr w:type="spellEnd"/>
            <w:r w:rsidRPr="00786299">
              <w:rPr>
                <w:rFonts w:ascii="Trebuchet MS" w:hAnsi="Trebuchet MS"/>
                <w:sz w:val="18"/>
                <w:szCs w:val="18"/>
              </w:rPr>
              <w:t xml:space="preserve">   </w:t>
            </w:r>
          </w:p>
        </w:tc>
      </w:tr>
      <w:tr w:rsidR="00735C78" w:rsidRPr="0051728E" w14:paraId="19004CD8"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9BA38E9"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98</w:t>
            </w:r>
          </w:p>
        </w:tc>
        <w:tc>
          <w:tcPr>
            <w:tcW w:w="0" w:type="auto"/>
            <w:tcBorders>
              <w:top w:val="single" w:sz="4" w:space="0" w:color="auto"/>
              <w:left w:val="single" w:sz="4" w:space="0" w:color="auto"/>
              <w:bottom w:val="single" w:sz="4" w:space="0" w:color="auto"/>
            </w:tcBorders>
            <w:shd w:val="clear" w:color="auto" w:fill="FFFFFF"/>
            <w:vAlign w:val="bottom"/>
          </w:tcPr>
          <w:p w14:paraId="6826179C" w14:textId="77777777" w:rsidR="00735C78" w:rsidRPr="00FF3D73" w:rsidRDefault="00735C78" w:rsidP="00194B12">
            <w:pPr>
              <w:rPr>
                <w:rFonts w:ascii="Trebuchet MS" w:hAnsi="Trebuchet MS"/>
                <w:sz w:val="18"/>
                <w:szCs w:val="18"/>
              </w:rPr>
            </w:pPr>
            <w:r>
              <w:rPr>
                <w:rFonts w:ascii="Trebuchet MS" w:hAnsi="Trebuchet MS"/>
                <w:sz w:val="18"/>
                <w:szCs w:val="18"/>
              </w:rPr>
              <w:t>Anden fast ejendom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864BB21"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B6B9356" w14:textId="77777777" w:rsidR="00735C78" w:rsidRPr="00FF3D73" w:rsidRDefault="00735C78" w:rsidP="00194B12">
            <w:pPr>
              <w:rPr>
                <w:rFonts w:ascii="Trebuchet MS" w:hAnsi="Trebuchet MS"/>
                <w:sz w:val="18"/>
                <w:szCs w:val="18"/>
              </w:rPr>
            </w:pPr>
            <w:r>
              <w:rPr>
                <w:rFonts w:ascii="Trebuchet MS" w:hAnsi="Trebuchet MS"/>
                <w:sz w:val="18"/>
                <w:szCs w:val="18"/>
              </w:rPr>
              <w:t>Hvor andre ejendomstype ikke er dækkende</w:t>
            </w:r>
          </w:p>
        </w:tc>
      </w:tr>
    </w:tbl>
    <w:bookmarkEnd w:id="345"/>
    <w:p w14:paraId="5831CCEB" w14:textId="088203F5" w:rsidR="00084BF4" w:rsidRPr="0066709C" w:rsidRDefault="00084BF4" w:rsidP="00084BF4">
      <w:pPr>
        <w:pStyle w:val="Overskrift7"/>
      </w:pPr>
      <w:r w:rsidRPr="0066709C">
        <w:t xml:space="preserve">5.8.8.3.2   5707 </w:t>
      </w:r>
      <w:proofErr w:type="spellStart"/>
      <w:r w:rsidR="00095064" w:rsidRPr="0066709C">
        <w:t>Salg</w:t>
      </w:r>
      <w:r w:rsidRPr="0066709C">
        <w:t>_status</w:t>
      </w:r>
      <w:proofErr w:type="spellEnd"/>
      <w:r w:rsidRPr="0066709C">
        <w:rPr>
          <w:rStyle w:val="TypografiOverskrift4BrugerdefineretfarveRGB0Tegn"/>
        </w:rPr>
        <w:t xml:space="preserve"> </w:t>
      </w:r>
      <w:r w:rsidRPr="0066709C">
        <w:t>(d_5707_</w:t>
      </w:r>
      <w:r w:rsidR="00095064" w:rsidRPr="0066709C">
        <w:t>salg</w:t>
      </w:r>
      <w:r w:rsidRPr="0066709C">
        <w: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1139"/>
        <w:gridCol w:w="1418"/>
        <w:gridCol w:w="3467"/>
      </w:tblGrid>
      <w:tr w:rsidR="00FB5A39" w:rsidRPr="0066709C" w14:paraId="2062F658" w14:textId="77777777" w:rsidTr="00FB5A39">
        <w:trPr>
          <w:trHeight w:hRule="exact" w:val="255"/>
        </w:trPr>
        <w:tc>
          <w:tcPr>
            <w:tcW w:w="0" w:type="auto"/>
            <w:tcBorders>
              <w:bottom w:val="single" w:sz="4" w:space="0" w:color="auto"/>
            </w:tcBorders>
            <w:shd w:val="clear" w:color="auto" w:fill="D9D9D9"/>
            <w:vAlign w:val="bottom"/>
          </w:tcPr>
          <w:p w14:paraId="098F353B" w14:textId="77777777" w:rsidR="00FB5A39" w:rsidRPr="0066709C" w:rsidRDefault="00FB5A39" w:rsidP="00095064">
            <w:pPr>
              <w:rPr>
                <w:rFonts w:ascii="Trebuchet MS" w:hAnsi="Trebuchet MS" w:cs="Trebuchet MS"/>
                <w:b/>
                <w:bCs/>
                <w:sz w:val="18"/>
                <w:szCs w:val="18"/>
              </w:rPr>
            </w:pPr>
            <w:proofErr w:type="spellStart"/>
            <w:r w:rsidRPr="0066709C">
              <w:rPr>
                <w:rFonts w:ascii="Trebuchet MS" w:hAnsi="Trebuchet MS" w:cs="Trebuchet MS"/>
                <w:b/>
                <w:bCs/>
                <w:sz w:val="18"/>
                <w:szCs w:val="18"/>
              </w:rPr>
              <w:t>salg_status_kode</w:t>
            </w:r>
            <w:proofErr w:type="spellEnd"/>
          </w:p>
        </w:tc>
        <w:tc>
          <w:tcPr>
            <w:tcW w:w="0" w:type="auto"/>
            <w:tcBorders>
              <w:bottom w:val="single" w:sz="4" w:space="0" w:color="auto"/>
            </w:tcBorders>
            <w:shd w:val="clear" w:color="auto" w:fill="D9D9D9"/>
            <w:vAlign w:val="bottom"/>
          </w:tcPr>
          <w:p w14:paraId="55F9D473" w14:textId="77777777" w:rsidR="00FB5A39" w:rsidRPr="0066709C" w:rsidRDefault="00FB5A39" w:rsidP="00095064">
            <w:pPr>
              <w:rPr>
                <w:rFonts w:ascii="Trebuchet MS" w:hAnsi="Trebuchet MS" w:cs="Trebuchet MS"/>
                <w:bCs/>
                <w:sz w:val="18"/>
                <w:szCs w:val="18"/>
              </w:rPr>
            </w:pPr>
            <w:proofErr w:type="spellStart"/>
            <w:r w:rsidRPr="0066709C">
              <w:rPr>
                <w:rFonts w:ascii="Trebuchet MS" w:hAnsi="Trebuchet MS" w:cs="Trebuchet MS"/>
                <w:b/>
                <w:bCs/>
                <w:sz w:val="18"/>
                <w:szCs w:val="18"/>
              </w:rPr>
              <w:t>salg_status</w:t>
            </w:r>
            <w:proofErr w:type="spellEnd"/>
          </w:p>
        </w:tc>
        <w:tc>
          <w:tcPr>
            <w:tcW w:w="1418" w:type="dxa"/>
            <w:tcBorders>
              <w:bottom w:val="single" w:sz="4" w:space="0" w:color="auto"/>
            </w:tcBorders>
            <w:shd w:val="clear" w:color="auto" w:fill="D9D9D9"/>
            <w:vAlign w:val="bottom"/>
          </w:tcPr>
          <w:p w14:paraId="6C582C92" w14:textId="77777777" w:rsidR="00FB5A39" w:rsidRPr="003A52C1" w:rsidRDefault="000A2E28" w:rsidP="00FB5A39">
            <w:pPr>
              <w:rPr>
                <w:rFonts w:ascii="Trebuchet MS" w:hAnsi="Trebuchet MS" w:cs="Trebuchet MS"/>
                <w:b/>
                <w:bCs/>
                <w:sz w:val="18"/>
                <w:szCs w:val="18"/>
              </w:rPr>
            </w:pPr>
            <w:r w:rsidRPr="003A52C1">
              <w:rPr>
                <w:rFonts w:ascii="Trebuchet MS" w:hAnsi="Trebuchet MS" w:cs="Trebuchet MS"/>
                <w:b/>
                <w:bCs/>
                <w:sz w:val="18"/>
                <w:szCs w:val="18"/>
              </w:rPr>
              <w:t>a</w:t>
            </w:r>
            <w:r w:rsidR="00FB5A39"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0DB2D35B" w14:textId="77777777" w:rsidR="00FB5A39" w:rsidRPr="0066709C" w:rsidRDefault="00FB5A39" w:rsidP="00095064">
            <w:pPr>
              <w:rPr>
                <w:rFonts w:ascii="Trebuchet MS" w:hAnsi="Trebuchet MS" w:cs="Trebuchet MS"/>
                <w:b/>
                <w:bCs/>
                <w:sz w:val="18"/>
                <w:szCs w:val="18"/>
              </w:rPr>
            </w:pPr>
            <w:r w:rsidRPr="0066709C">
              <w:rPr>
                <w:rFonts w:ascii="Trebuchet MS" w:hAnsi="Trebuchet MS" w:cs="Trebuchet MS"/>
                <w:b/>
                <w:bCs/>
                <w:sz w:val="18"/>
                <w:szCs w:val="18"/>
              </w:rPr>
              <w:t>Begrebsdefinition</w:t>
            </w:r>
          </w:p>
        </w:tc>
      </w:tr>
      <w:tr w:rsidR="00FB5A39" w:rsidRPr="0066709C" w14:paraId="00F631E6"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F914EDC" w14:textId="77777777" w:rsidR="00FB5A39" w:rsidRPr="0066709C" w:rsidRDefault="00FB5A39" w:rsidP="00095064">
            <w:pPr>
              <w:jc w:val="center"/>
              <w:rPr>
                <w:sz w:val="16"/>
                <w:szCs w:val="16"/>
              </w:rPr>
            </w:pPr>
            <w:r w:rsidRPr="0066709C">
              <w:rPr>
                <w:sz w:val="16"/>
                <w:szCs w:val="16"/>
              </w:rPr>
              <w:t>1</w:t>
            </w:r>
          </w:p>
        </w:tc>
        <w:tc>
          <w:tcPr>
            <w:tcW w:w="0" w:type="auto"/>
            <w:tcBorders>
              <w:top w:val="single" w:sz="4" w:space="0" w:color="auto"/>
              <w:left w:val="single" w:sz="4" w:space="0" w:color="auto"/>
              <w:bottom w:val="single" w:sz="4" w:space="0" w:color="auto"/>
            </w:tcBorders>
            <w:shd w:val="clear" w:color="auto" w:fill="FFFFFF"/>
            <w:vAlign w:val="bottom"/>
          </w:tcPr>
          <w:p w14:paraId="548B0CF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Til salg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7C23CF"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676A71F"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til salg</w:t>
            </w:r>
          </w:p>
        </w:tc>
      </w:tr>
      <w:tr w:rsidR="00FB5A39" w:rsidRPr="0066709C" w14:paraId="11787E9F"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FE4EBAA" w14:textId="77777777" w:rsidR="00FB5A39" w:rsidRPr="0066709C" w:rsidRDefault="00FB5A39" w:rsidP="00095064">
            <w:pPr>
              <w:jc w:val="center"/>
              <w:rPr>
                <w:sz w:val="16"/>
                <w:szCs w:val="16"/>
              </w:rPr>
            </w:pPr>
            <w:r w:rsidRPr="0066709C">
              <w:rPr>
                <w:sz w:val="16"/>
                <w:szCs w:val="16"/>
              </w:rPr>
              <w:t>2</w:t>
            </w:r>
          </w:p>
        </w:tc>
        <w:tc>
          <w:tcPr>
            <w:tcW w:w="0" w:type="auto"/>
            <w:tcBorders>
              <w:top w:val="single" w:sz="4" w:space="0" w:color="auto"/>
              <w:left w:val="single" w:sz="4" w:space="0" w:color="auto"/>
              <w:bottom w:val="single" w:sz="4" w:space="0" w:color="auto"/>
            </w:tcBorders>
            <w:shd w:val="clear" w:color="auto" w:fill="FFFFFF"/>
            <w:vAlign w:val="bottom"/>
          </w:tcPr>
          <w:p w14:paraId="0C31D1EC"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Reserveret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E4EFEA8"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78C6E8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reserveret</w:t>
            </w:r>
          </w:p>
        </w:tc>
      </w:tr>
      <w:tr w:rsidR="00FB5A39" w:rsidRPr="0066709C" w14:paraId="4A3BBF60"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69E43DF" w14:textId="77777777" w:rsidR="00FB5A39" w:rsidRPr="0066709C" w:rsidRDefault="00FB5A39" w:rsidP="00095064">
            <w:pPr>
              <w:jc w:val="center"/>
              <w:rPr>
                <w:sz w:val="16"/>
                <w:szCs w:val="16"/>
              </w:rPr>
            </w:pPr>
            <w:r w:rsidRPr="0066709C">
              <w:rPr>
                <w:sz w:val="16"/>
                <w:szCs w:val="16"/>
              </w:rPr>
              <w:t>3</w:t>
            </w:r>
          </w:p>
        </w:tc>
        <w:tc>
          <w:tcPr>
            <w:tcW w:w="0" w:type="auto"/>
            <w:tcBorders>
              <w:top w:val="single" w:sz="4" w:space="0" w:color="auto"/>
              <w:left w:val="single" w:sz="4" w:space="0" w:color="auto"/>
              <w:bottom w:val="single" w:sz="4" w:space="0" w:color="auto"/>
            </w:tcBorders>
            <w:shd w:val="clear" w:color="auto" w:fill="FFFFFF"/>
            <w:vAlign w:val="bottom"/>
          </w:tcPr>
          <w:p w14:paraId="109E9F0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Solgt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468670"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CA03C7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solgt</w:t>
            </w:r>
          </w:p>
        </w:tc>
      </w:tr>
      <w:tr w:rsidR="00FB5A39" w:rsidRPr="0066709C" w14:paraId="49526C09"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129972B" w14:textId="77777777" w:rsidR="00FB5A39" w:rsidRPr="0066709C" w:rsidRDefault="00FB5A39" w:rsidP="00095064">
            <w:pPr>
              <w:jc w:val="center"/>
              <w:rPr>
                <w:sz w:val="16"/>
                <w:szCs w:val="16"/>
              </w:rPr>
            </w:pPr>
            <w:r w:rsidRPr="0066709C">
              <w:rPr>
                <w:sz w:val="16"/>
                <w:szCs w:val="16"/>
              </w:rPr>
              <w:t>4</w:t>
            </w:r>
          </w:p>
        </w:tc>
        <w:tc>
          <w:tcPr>
            <w:tcW w:w="0" w:type="auto"/>
            <w:tcBorders>
              <w:top w:val="single" w:sz="4" w:space="0" w:color="auto"/>
              <w:left w:val="single" w:sz="4" w:space="0" w:color="auto"/>
              <w:bottom w:val="single" w:sz="4" w:space="0" w:color="auto"/>
            </w:tcBorders>
            <w:shd w:val="clear" w:color="auto" w:fill="FFFFFF"/>
            <w:vAlign w:val="bottom"/>
          </w:tcPr>
          <w:p w14:paraId="63994FE5"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Fremtidig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9AE706"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09D9B0F"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Planlægges sat til salg</w:t>
            </w:r>
          </w:p>
        </w:tc>
      </w:tr>
      <w:tr w:rsidR="00FB5A39" w:rsidRPr="0066709C" w14:paraId="01C854BB"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A076A16" w14:textId="77777777" w:rsidR="00FB5A39" w:rsidRPr="0066709C" w:rsidRDefault="00FB5A39" w:rsidP="00095064">
            <w:pPr>
              <w:jc w:val="center"/>
              <w:rPr>
                <w:sz w:val="16"/>
                <w:szCs w:val="16"/>
              </w:rPr>
            </w:pPr>
            <w:r w:rsidRPr="0066709C">
              <w:rPr>
                <w:sz w:val="16"/>
                <w:szCs w:val="16"/>
              </w:rPr>
              <w:t>8</w:t>
            </w:r>
          </w:p>
        </w:tc>
        <w:tc>
          <w:tcPr>
            <w:tcW w:w="0" w:type="auto"/>
            <w:tcBorders>
              <w:top w:val="single" w:sz="4" w:space="0" w:color="auto"/>
              <w:left w:val="single" w:sz="4" w:space="0" w:color="auto"/>
              <w:bottom w:val="single" w:sz="4" w:space="0" w:color="auto"/>
            </w:tcBorders>
            <w:shd w:val="clear" w:color="auto" w:fill="FFFFFF"/>
            <w:vAlign w:val="bottom"/>
          </w:tcPr>
          <w:p w14:paraId="097DBF8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828BF42"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E3E297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 xml:space="preserve">Hvor andre </w:t>
            </w:r>
            <w:proofErr w:type="spellStart"/>
            <w:r w:rsidRPr="0066709C">
              <w:rPr>
                <w:rFonts w:ascii="Trebuchet MS" w:hAnsi="Trebuchet MS"/>
                <w:sz w:val="18"/>
                <w:szCs w:val="18"/>
              </w:rPr>
              <w:t>salgstyper</w:t>
            </w:r>
            <w:proofErr w:type="spellEnd"/>
            <w:r w:rsidRPr="0066709C">
              <w:rPr>
                <w:rFonts w:ascii="Trebuchet MS" w:hAnsi="Trebuchet MS"/>
                <w:sz w:val="18"/>
                <w:szCs w:val="18"/>
              </w:rPr>
              <w:t xml:space="preserve"> ikke er dækkende</w:t>
            </w:r>
          </w:p>
        </w:tc>
      </w:tr>
      <w:tr w:rsidR="00FB5A39" w:rsidRPr="0066709C" w14:paraId="2BE93AB9"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D672F65" w14:textId="77777777" w:rsidR="00FB5A39" w:rsidRPr="0066709C" w:rsidRDefault="00FB5A39" w:rsidP="00095064">
            <w:pPr>
              <w:jc w:val="center"/>
              <w:rPr>
                <w:sz w:val="16"/>
                <w:szCs w:val="16"/>
              </w:rPr>
            </w:pPr>
            <w:r w:rsidRPr="0066709C">
              <w:rPr>
                <w:sz w:val="16"/>
                <w:szCs w:val="16"/>
              </w:rPr>
              <w:t>9</w:t>
            </w:r>
          </w:p>
        </w:tc>
        <w:tc>
          <w:tcPr>
            <w:tcW w:w="0" w:type="auto"/>
            <w:tcBorders>
              <w:top w:val="single" w:sz="4" w:space="0" w:color="auto"/>
              <w:left w:val="single" w:sz="4" w:space="0" w:color="auto"/>
              <w:bottom w:val="single" w:sz="4" w:space="0" w:color="auto"/>
            </w:tcBorders>
            <w:shd w:val="clear" w:color="auto" w:fill="FFFFFF"/>
            <w:vAlign w:val="bottom"/>
          </w:tcPr>
          <w:p w14:paraId="7A922F0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52206C3"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56A591C"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Ukendt</w:t>
            </w:r>
          </w:p>
        </w:tc>
      </w:tr>
    </w:tbl>
    <w:p w14:paraId="0EB6D1AB" w14:textId="634E723E" w:rsidR="00833883" w:rsidRPr="004325AB" w:rsidRDefault="00380C13" w:rsidP="00833883">
      <w:pPr>
        <w:pStyle w:val="Overskrift2"/>
        <w:rPr>
          <w:color w:val="808080" w:themeColor="background1" w:themeShade="80"/>
        </w:rPr>
      </w:pPr>
      <w:bookmarkStart w:id="350" w:name="_Toc63351475"/>
      <w:r w:rsidRPr="004325AB">
        <w:rPr>
          <w:color w:val="808080" w:themeColor="background1" w:themeShade="80"/>
        </w:rPr>
        <w:lastRenderedPageBreak/>
        <w:t>5.8.</w:t>
      </w:r>
      <w:r w:rsidR="009A595E" w:rsidRPr="004325AB">
        <w:rPr>
          <w:color w:val="808080" w:themeColor="background1" w:themeShade="80"/>
        </w:rPr>
        <w:t>9</w:t>
      </w:r>
      <w:r w:rsidR="00833883" w:rsidRPr="004325AB">
        <w:rPr>
          <w:color w:val="808080" w:themeColor="background1" w:themeShade="80"/>
        </w:rPr>
        <w:t xml:space="preserve"> </w:t>
      </w:r>
      <w:r w:rsidR="00045E0E" w:rsidRPr="004325AB">
        <w:rPr>
          <w:color w:val="808080" w:themeColor="background1" w:themeShade="80"/>
        </w:rPr>
        <w:t xml:space="preserve">Kommunal </w:t>
      </w:r>
      <w:r w:rsidR="00DE15B0" w:rsidRPr="004325AB">
        <w:rPr>
          <w:color w:val="808080" w:themeColor="background1" w:themeShade="80"/>
        </w:rPr>
        <w:t>service</w:t>
      </w:r>
      <w:r w:rsidR="00833883" w:rsidRPr="004325AB">
        <w:rPr>
          <w:color w:val="808080" w:themeColor="background1" w:themeShade="80"/>
        </w:rPr>
        <w:t xml:space="preserve"> (</w:t>
      </w:r>
      <w:r w:rsidR="00C76DCC" w:rsidRPr="004325AB">
        <w:rPr>
          <w:color w:val="808080" w:themeColor="background1" w:themeShade="80"/>
        </w:rPr>
        <w:t>5</w:t>
      </w:r>
      <w:r w:rsidRPr="004325AB">
        <w:rPr>
          <w:color w:val="808080" w:themeColor="background1" w:themeShade="80"/>
        </w:rPr>
        <w:t>7</w:t>
      </w:r>
      <w:r w:rsidR="00DE15B0" w:rsidRPr="004325AB">
        <w:rPr>
          <w:color w:val="808080" w:themeColor="background1" w:themeShade="80"/>
        </w:rPr>
        <w:t>0</w:t>
      </w:r>
      <w:r w:rsidR="009A595E" w:rsidRPr="004325AB">
        <w:rPr>
          <w:color w:val="808080" w:themeColor="background1" w:themeShade="80"/>
        </w:rPr>
        <w:t>8</w:t>
      </w:r>
      <w:r w:rsidR="00833883" w:rsidRPr="004325AB">
        <w:rPr>
          <w:color w:val="808080" w:themeColor="background1" w:themeShade="80"/>
        </w:rPr>
        <w:t>)</w:t>
      </w:r>
      <w:r w:rsidR="00054988" w:rsidRPr="004325AB">
        <w:rPr>
          <w:color w:val="808080" w:themeColor="background1" w:themeShade="80"/>
        </w:rPr>
        <w:t xml:space="preserve"> – </w:t>
      </w:r>
      <w:proofErr w:type="gramStart"/>
      <w:r w:rsidR="00054988" w:rsidRPr="004325AB">
        <w:rPr>
          <w:color w:val="808080" w:themeColor="background1" w:themeShade="80"/>
        </w:rPr>
        <w:t>Udgå</w:t>
      </w:r>
      <w:r w:rsidR="00112BFA">
        <w:rPr>
          <w:color w:val="808080" w:themeColor="background1" w:themeShade="80"/>
        </w:rPr>
        <w:t>et</w:t>
      </w:r>
      <w:r w:rsidR="00363826" w:rsidRPr="004325AB">
        <w:rPr>
          <w:color w:val="808080" w:themeColor="background1" w:themeShade="80"/>
        </w:rPr>
        <w:t xml:space="preserve"> </w:t>
      </w:r>
      <w:r w:rsidR="00363826" w:rsidRPr="004325AB">
        <w:rPr>
          <w:color w:val="808080" w:themeColor="background1" w:themeShade="80"/>
          <w:kern w:val="32"/>
        </w:rPr>
        <w:t xml:space="preserve"> (</w:t>
      </w:r>
      <w:proofErr w:type="gramEnd"/>
      <w:r w:rsidR="00363826" w:rsidRPr="004325AB">
        <w:rPr>
          <w:color w:val="808080" w:themeColor="background1" w:themeShade="80"/>
          <w:kern w:val="32"/>
        </w:rPr>
        <w:t xml:space="preserve">i </w:t>
      </w:r>
      <w:proofErr w:type="spellStart"/>
      <w:r w:rsidR="00363826" w:rsidRPr="004325AB">
        <w:rPr>
          <w:color w:val="808080" w:themeColor="background1" w:themeShade="80"/>
          <w:kern w:val="32"/>
        </w:rPr>
        <w:t>ver</w:t>
      </w:r>
      <w:proofErr w:type="spellEnd"/>
      <w:r w:rsidR="00363826" w:rsidRPr="004325AB">
        <w:rPr>
          <w:color w:val="808080" w:themeColor="background1" w:themeShade="80"/>
          <w:kern w:val="32"/>
        </w:rPr>
        <w:t>. 2.</w:t>
      </w:r>
      <w:r w:rsidR="00341F5D" w:rsidRPr="004325AB">
        <w:rPr>
          <w:color w:val="808080" w:themeColor="background1" w:themeShade="80"/>
          <w:kern w:val="32"/>
        </w:rPr>
        <w:t>4</w:t>
      </w:r>
      <w:r w:rsidR="00363826" w:rsidRPr="004325AB">
        <w:rPr>
          <w:color w:val="808080" w:themeColor="background1" w:themeShade="80"/>
          <w:kern w:val="32"/>
        </w:rPr>
        <w:t>)</w:t>
      </w:r>
      <w:bookmarkEnd w:id="350"/>
    </w:p>
    <w:p w14:paraId="16964B77" w14:textId="53818D8A" w:rsidR="00622C44" w:rsidRPr="004325AB" w:rsidRDefault="00380C13" w:rsidP="00622C44">
      <w:pPr>
        <w:pStyle w:val="Overskrift2"/>
        <w:rPr>
          <w:color w:val="808080" w:themeColor="background1" w:themeShade="80"/>
        </w:rPr>
      </w:pPr>
      <w:bookmarkStart w:id="351" w:name="_Toc292713320"/>
      <w:bookmarkStart w:id="352" w:name="_Toc292865296"/>
      <w:bookmarkStart w:id="353" w:name="_Toc63351476"/>
      <w:bookmarkStart w:id="354" w:name="_Toc292865520"/>
      <w:r w:rsidRPr="004325AB">
        <w:rPr>
          <w:color w:val="808080" w:themeColor="background1" w:themeShade="80"/>
        </w:rPr>
        <w:t>5.8.</w:t>
      </w:r>
      <w:r w:rsidR="00622C44" w:rsidRPr="004325AB">
        <w:rPr>
          <w:color w:val="808080" w:themeColor="background1" w:themeShade="80"/>
        </w:rPr>
        <w:t>10 Distrikter (5</w:t>
      </w:r>
      <w:r w:rsidRPr="004325AB">
        <w:rPr>
          <w:color w:val="808080" w:themeColor="background1" w:themeShade="80"/>
        </w:rPr>
        <w:t>7</w:t>
      </w:r>
      <w:r w:rsidR="00622C44" w:rsidRPr="004325AB">
        <w:rPr>
          <w:color w:val="808080" w:themeColor="background1" w:themeShade="80"/>
        </w:rPr>
        <w:t>09)</w:t>
      </w:r>
      <w:bookmarkEnd w:id="351"/>
      <w:bookmarkEnd w:id="352"/>
      <w:r w:rsidR="00622C44" w:rsidRPr="004325AB">
        <w:rPr>
          <w:color w:val="808080" w:themeColor="background1" w:themeShade="80"/>
        </w:rPr>
        <w:t xml:space="preserve"> </w:t>
      </w:r>
      <w:r w:rsidR="00363826" w:rsidRPr="004325AB">
        <w:rPr>
          <w:color w:val="808080" w:themeColor="background1" w:themeShade="80"/>
        </w:rPr>
        <w:t>–</w:t>
      </w:r>
      <w:r w:rsidR="0071232E" w:rsidRPr="004325AB">
        <w:rPr>
          <w:color w:val="808080" w:themeColor="background1" w:themeShade="80"/>
        </w:rPr>
        <w:t xml:space="preserve"> </w:t>
      </w:r>
      <w:proofErr w:type="gramStart"/>
      <w:r w:rsidR="0071232E" w:rsidRPr="004325AB">
        <w:rPr>
          <w:color w:val="808080" w:themeColor="background1" w:themeShade="80"/>
        </w:rPr>
        <w:t>Udgå</w:t>
      </w:r>
      <w:r w:rsidR="00112BFA">
        <w:rPr>
          <w:color w:val="808080" w:themeColor="background1" w:themeShade="80"/>
        </w:rPr>
        <w:t>et</w:t>
      </w:r>
      <w:r w:rsidR="00363826" w:rsidRPr="004325AB">
        <w:rPr>
          <w:color w:val="808080" w:themeColor="background1" w:themeShade="80"/>
        </w:rPr>
        <w:t xml:space="preserve"> </w:t>
      </w:r>
      <w:r w:rsidR="00363826" w:rsidRPr="004325AB">
        <w:rPr>
          <w:color w:val="808080" w:themeColor="background1" w:themeShade="80"/>
          <w:kern w:val="32"/>
        </w:rPr>
        <w:t xml:space="preserve"> (</w:t>
      </w:r>
      <w:proofErr w:type="gramEnd"/>
      <w:r w:rsidR="00363826" w:rsidRPr="004325AB">
        <w:rPr>
          <w:color w:val="808080" w:themeColor="background1" w:themeShade="80"/>
          <w:kern w:val="32"/>
        </w:rPr>
        <w:t xml:space="preserve">i </w:t>
      </w:r>
      <w:proofErr w:type="spellStart"/>
      <w:r w:rsidR="00363826" w:rsidRPr="004325AB">
        <w:rPr>
          <w:color w:val="808080" w:themeColor="background1" w:themeShade="80"/>
          <w:kern w:val="32"/>
        </w:rPr>
        <w:t>ver</w:t>
      </w:r>
      <w:proofErr w:type="spellEnd"/>
      <w:r w:rsidR="00363826" w:rsidRPr="004325AB">
        <w:rPr>
          <w:color w:val="808080" w:themeColor="background1" w:themeShade="80"/>
          <w:kern w:val="32"/>
        </w:rPr>
        <w:t>. 2.</w:t>
      </w:r>
      <w:r w:rsidR="00E5718A" w:rsidRPr="004325AB">
        <w:rPr>
          <w:color w:val="808080" w:themeColor="background1" w:themeShade="80"/>
          <w:kern w:val="32"/>
        </w:rPr>
        <w:t>4</w:t>
      </w:r>
      <w:r w:rsidR="00363826" w:rsidRPr="004325AB">
        <w:rPr>
          <w:color w:val="808080" w:themeColor="background1" w:themeShade="80"/>
          <w:kern w:val="32"/>
        </w:rPr>
        <w:t>)</w:t>
      </w:r>
      <w:bookmarkEnd w:id="353"/>
    </w:p>
    <w:p w14:paraId="1ED9CC81" w14:textId="77777777" w:rsidR="0071232E" w:rsidRPr="00786299" w:rsidRDefault="0071232E" w:rsidP="0071232E">
      <w:pPr>
        <w:pStyle w:val="Overskrift2"/>
      </w:pPr>
      <w:bookmarkStart w:id="355" w:name="_Toc63351477"/>
      <w:r w:rsidRPr="00576460">
        <w:t xml:space="preserve">5.8.11 </w:t>
      </w:r>
      <w:r w:rsidRPr="00786299">
        <w:t>Børn</w:t>
      </w:r>
      <w:r w:rsidR="000052C4" w:rsidRPr="00786299">
        <w:t>e</w:t>
      </w:r>
      <w:r w:rsidRPr="00786299">
        <w:t>- og skoledistrikter (5710)</w:t>
      </w:r>
      <w:bookmarkEnd w:id="355"/>
      <w:r w:rsidRPr="00786299">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1213"/>
        <w:gridCol w:w="4031"/>
        <w:gridCol w:w="1155"/>
        <w:gridCol w:w="1356"/>
        <w:gridCol w:w="1457"/>
        <w:gridCol w:w="2268"/>
      </w:tblGrid>
      <w:tr w:rsidR="008643CB" w:rsidRPr="00786299" w14:paraId="08F4D886" w14:textId="77777777" w:rsidTr="00C37B85">
        <w:tc>
          <w:tcPr>
            <w:tcW w:w="2123" w:type="dxa"/>
            <w:tcBorders>
              <w:bottom w:val="single" w:sz="4" w:space="0" w:color="auto"/>
            </w:tcBorders>
            <w:shd w:val="clear" w:color="auto" w:fill="D9D9D9"/>
            <w:vAlign w:val="center"/>
          </w:tcPr>
          <w:p w14:paraId="24873427" w14:textId="77777777" w:rsidR="008643CB" w:rsidRPr="00786299" w:rsidRDefault="008643CB" w:rsidP="008643CB">
            <w:pPr>
              <w:rPr>
                <w:rFonts w:ascii="Trebuchet MS" w:hAnsi="Trebuchet MS" w:cs="Trebuchet MS"/>
                <w:b/>
                <w:bCs/>
                <w:sz w:val="18"/>
                <w:szCs w:val="18"/>
              </w:rPr>
            </w:pPr>
            <w:r w:rsidRPr="00786299">
              <w:rPr>
                <w:rFonts w:ascii="Trebuchet MS" w:hAnsi="Trebuchet MS" w:cs="Trebuchet MS"/>
                <w:b/>
                <w:bCs/>
                <w:sz w:val="18"/>
                <w:szCs w:val="18"/>
              </w:rPr>
              <w:t>Feltnavn</w:t>
            </w:r>
          </w:p>
        </w:tc>
        <w:tc>
          <w:tcPr>
            <w:tcW w:w="1213" w:type="dxa"/>
            <w:tcBorders>
              <w:bottom w:val="single" w:sz="4" w:space="0" w:color="auto"/>
            </w:tcBorders>
            <w:shd w:val="clear" w:color="auto" w:fill="D9D9D9"/>
            <w:vAlign w:val="center"/>
          </w:tcPr>
          <w:p w14:paraId="44C80C3A" w14:textId="015D88F9" w:rsidR="008643CB" w:rsidRPr="00786299" w:rsidRDefault="008643CB" w:rsidP="008643CB">
            <w:pPr>
              <w:rPr>
                <w:rFonts w:ascii="Trebuchet MS" w:hAnsi="Trebuchet MS" w:cs="Trebuchet MS"/>
                <w:b/>
                <w:bCs/>
                <w:sz w:val="18"/>
                <w:szCs w:val="18"/>
              </w:rPr>
            </w:pPr>
            <w:r w:rsidRPr="00786299">
              <w:rPr>
                <w:rFonts w:ascii="Trebuchet MS" w:hAnsi="Trebuchet MS" w:cs="Trebuchet MS"/>
                <w:b/>
                <w:bCs/>
                <w:sz w:val="18"/>
                <w:szCs w:val="18"/>
              </w:rPr>
              <w:t>Feltnavn</w:t>
            </w:r>
            <w:r>
              <w:rPr>
                <w:rFonts w:ascii="Trebuchet MS" w:hAnsi="Trebuchet MS" w:cs="Trebuchet MS"/>
                <w:b/>
                <w:bCs/>
                <w:sz w:val="18"/>
                <w:szCs w:val="18"/>
              </w:rPr>
              <w:t>10</w:t>
            </w:r>
          </w:p>
        </w:tc>
        <w:tc>
          <w:tcPr>
            <w:tcW w:w="4031" w:type="dxa"/>
            <w:tcBorders>
              <w:bottom w:val="single" w:sz="4" w:space="0" w:color="auto"/>
            </w:tcBorders>
            <w:shd w:val="clear" w:color="auto" w:fill="D9D9D9"/>
            <w:vAlign w:val="center"/>
          </w:tcPr>
          <w:p w14:paraId="71E873FD" w14:textId="5B9380FB"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DB6971C"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0D00415"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Værdiområde</w:t>
            </w:r>
          </w:p>
        </w:tc>
        <w:tc>
          <w:tcPr>
            <w:tcW w:w="1457" w:type="dxa"/>
            <w:tcBorders>
              <w:bottom w:val="single" w:sz="4" w:space="0" w:color="auto"/>
            </w:tcBorders>
            <w:shd w:val="clear" w:color="auto" w:fill="D9D9D9"/>
            <w:vAlign w:val="center"/>
          </w:tcPr>
          <w:p w14:paraId="27397DA9" w14:textId="77777777" w:rsidR="008643CB" w:rsidRPr="00786299" w:rsidRDefault="008643CB" w:rsidP="008643CB">
            <w:pPr>
              <w:autoSpaceDE w:val="0"/>
              <w:autoSpaceDN w:val="0"/>
              <w:adjustRightInd w:val="0"/>
              <w:rPr>
                <w:rFonts w:ascii="Trebuchet MS" w:hAnsi="Trebuchet MS" w:cs="Trebuchet MS"/>
                <w:b/>
                <w:bCs/>
                <w:sz w:val="18"/>
                <w:szCs w:val="18"/>
              </w:rPr>
            </w:pPr>
            <w:r w:rsidRPr="00786299">
              <w:rPr>
                <w:rFonts w:ascii="Trebuchet MS" w:hAnsi="Trebuchet MS" w:cs="Trebuchet MS"/>
                <w:b/>
                <w:bCs/>
                <w:sz w:val="18"/>
                <w:szCs w:val="18"/>
              </w:rPr>
              <w:t>Obligatorisk /</w:t>
            </w:r>
          </w:p>
          <w:p w14:paraId="639682AD"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Frit</w:t>
            </w:r>
          </w:p>
        </w:tc>
        <w:tc>
          <w:tcPr>
            <w:tcW w:w="2268" w:type="dxa"/>
            <w:tcBorders>
              <w:bottom w:val="single" w:sz="4" w:space="0" w:color="auto"/>
            </w:tcBorders>
            <w:shd w:val="clear" w:color="auto" w:fill="D9D9D9"/>
            <w:vAlign w:val="center"/>
          </w:tcPr>
          <w:p w14:paraId="20200F3A"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Eksempel</w:t>
            </w:r>
          </w:p>
        </w:tc>
      </w:tr>
      <w:tr w:rsidR="008643CB" w:rsidRPr="00786299" w14:paraId="2655D7E4"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342345DA" w14:textId="77777777"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udd_distrikt_nr</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4B85FDA4" w14:textId="032D1C94"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w:t>
            </w:r>
            <w:r>
              <w:rPr>
                <w:rFonts w:ascii="Trebuchet MS" w:hAnsi="Trebuchet MS" w:cs="Trebuchet MS"/>
                <w:bCs/>
                <w:sz w:val="18"/>
                <w:szCs w:val="18"/>
              </w:rPr>
              <w:t>_dis</w:t>
            </w:r>
            <w:r w:rsidRPr="00786299">
              <w:rPr>
                <w:rFonts w:ascii="Trebuchet MS" w:hAnsi="Trebuchet MS" w:cs="Trebuchet MS"/>
                <w:bCs/>
                <w:sz w:val="18"/>
                <w:szCs w:val="18"/>
              </w:rPr>
              <w:t>_nr</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483B8660" w14:textId="4989EE41" w:rsidR="008643CB" w:rsidRPr="00786299" w:rsidRDefault="008643CB" w:rsidP="008643CB">
            <w:pPr>
              <w:rPr>
                <w:rFonts w:ascii="Trebuchet MS" w:hAnsi="Trebuchet MS"/>
                <w:b/>
                <w:sz w:val="18"/>
                <w:szCs w:val="18"/>
              </w:rPr>
            </w:pPr>
            <w:r w:rsidRPr="00786299">
              <w:rPr>
                <w:rFonts w:ascii="Trebuchet MS" w:hAnsi="Trebuchet MS"/>
                <w:sz w:val="18"/>
                <w:szCs w:val="18"/>
              </w:rPr>
              <w:t xml:space="preserve">Ung distrikts </w:t>
            </w:r>
            <w:proofErr w:type="spellStart"/>
            <w:r w:rsidRPr="00786299">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2E9EE3F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209C8BCB"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1-99999</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30ABB766"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46A796ED"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2</w:t>
            </w:r>
          </w:p>
        </w:tc>
      </w:tr>
      <w:tr w:rsidR="008643CB" w:rsidRPr="00786299" w14:paraId="7ED23822"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46481ED8" w14:textId="77777777"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udd_distrikt_navn</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03867A07" w14:textId="504D808B"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w:t>
            </w:r>
            <w:r>
              <w:rPr>
                <w:rFonts w:ascii="Trebuchet MS" w:hAnsi="Trebuchet MS" w:cs="Trebuchet MS"/>
                <w:bCs/>
                <w:sz w:val="18"/>
                <w:szCs w:val="18"/>
              </w:rPr>
              <w:t>_dis</w:t>
            </w:r>
            <w:r w:rsidRPr="00786299">
              <w:rPr>
                <w:rFonts w:ascii="Trebuchet MS" w:hAnsi="Trebuchet MS" w:cs="Trebuchet MS"/>
                <w:bCs/>
                <w:sz w:val="18"/>
                <w:szCs w:val="18"/>
              </w:rPr>
              <w:t>_na</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57D41637" w14:textId="6E606819" w:rsidR="008643CB" w:rsidRPr="00786299" w:rsidRDefault="008643CB" w:rsidP="008643CB">
            <w:pPr>
              <w:rPr>
                <w:rFonts w:ascii="Trebuchet MS" w:hAnsi="Trebuchet MS"/>
                <w:sz w:val="18"/>
                <w:szCs w:val="18"/>
              </w:rPr>
            </w:pPr>
            <w:r w:rsidRPr="00786299">
              <w:rPr>
                <w:rFonts w:ascii="Trebuchet MS" w:hAnsi="Trebuchet MS"/>
                <w:sz w:val="18"/>
                <w:szCs w:val="18"/>
              </w:rPr>
              <w:t>Ung 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E651C56"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7FCFFB7"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0-128 tegn</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0FEAB553"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3A3ADA37" w14:textId="77777777" w:rsidR="008643CB" w:rsidRPr="00786299" w:rsidRDefault="008643CB" w:rsidP="008643CB">
            <w:pPr>
              <w:rPr>
                <w:rFonts w:ascii="Trebuchet MS" w:hAnsi="Trebuchet MS" w:cs="Trebuchet MS"/>
                <w:sz w:val="18"/>
                <w:szCs w:val="18"/>
              </w:rPr>
            </w:pPr>
            <w:proofErr w:type="spellStart"/>
            <w:r w:rsidRPr="00786299">
              <w:rPr>
                <w:rFonts w:ascii="Trebuchet MS" w:hAnsi="Trebuchet MS" w:cs="Trebuchet MS"/>
                <w:sz w:val="18"/>
                <w:szCs w:val="18"/>
              </w:rPr>
              <w:t>Selsmoseskolen</w:t>
            </w:r>
            <w:proofErr w:type="spellEnd"/>
          </w:p>
        </w:tc>
      </w:tr>
      <w:tr w:rsidR="008643CB" w:rsidRPr="00786299" w14:paraId="7E849FDA"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61C06D7B"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udd_distrikt_type_kode</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0A23334A" w14:textId="4358EC5C"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w:t>
            </w:r>
            <w:r w:rsidR="004300A6">
              <w:rPr>
                <w:rFonts w:ascii="Trebuchet MS" w:hAnsi="Trebuchet MS"/>
                <w:sz w:val="18"/>
                <w:szCs w:val="18"/>
              </w:rPr>
              <w:t>_d</w:t>
            </w:r>
            <w:r>
              <w:rPr>
                <w:rFonts w:ascii="Trebuchet MS" w:hAnsi="Trebuchet MS"/>
                <w:sz w:val="18"/>
                <w:szCs w:val="18"/>
              </w:rPr>
              <w:t>_ty</w:t>
            </w:r>
            <w:r w:rsidRPr="00786299">
              <w:rPr>
                <w:rFonts w:ascii="Trebuchet MS" w:hAnsi="Trebuchet MS"/>
                <w:sz w:val="18"/>
                <w:szCs w:val="18"/>
              </w:rPr>
              <w:t>_k</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2E34EE90" w14:textId="5904043B" w:rsidR="008643CB" w:rsidRPr="00786299" w:rsidRDefault="008643CB" w:rsidP="008643CB">
            <w:pPr>
              <w:rPr>
                <w:rFonts w:ascii="Trebuchet MS" w:hAnsi="Trebuchet MS"/>
                <w:sz w:val="18"/>
                <w:szCs w:val="18"/>
              </w:rPr>
            </w:pPr>
            <w:r w:rsidRPr="00786299">
              <w:rPr>
                <w:rFonts w:ascii="Trebuchet MS" w:hAnsi="Trebuchet MS"/>
                <w:sz w:val="18"/>
                <w:szCs w:val="18"/>
              </w:rPr>
              <w:t xml:space="preserve">Kode for ung </w:t>
            </w:r>
            <w:proofErr w:type="spellStart"/>
            <w:r w:rsidRPr="00786299">
              <w:rPr>
                <w:rFonts w:ascii="Trebuchet MS" w:hAnsi="Trebuchet MS"/>
                <w:sz w:val="18"/>
                <w:szCs w:val="18"/>
              </w:rPr>
              <w:t>distrikttype</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FB0CCD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CAF860F"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1-10</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74B6D67F"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254FB94E"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5</w:t>
            </w:r>
          </w:p>
        </w:tc>
      </w:tr>
      <w:tr w:rsidR="008643CB" w:rsidRPr="00786299" w14:paraId="6DBA653D"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99CCFF"/>
            <w:vAlign w:val="bottom"/>
          </w:tcPr>
          <w:p w14:paraId="40F56914"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udd_distrikt_type</w:t>
            </w:r>
            <w:proofErr w:type="spellEnd"/>
          </w:p>
        </w:tc>
        <w:tc>
          <w:tcPr>
            <w:tcW w:w="1213" w:type="dxa"/>
            <w:tcBorders>
              <w:top w:val="single" w:sz="4" w:space="0" w:color="auto"/>
              <w:left w:val="single" w:sz="4" w:space="0" w:color="auto"/>
              <w:bottom w:val="nil"/>
              <w:right w:val="single" w:sz="4" w:space="0" w:color="auto"/>
            </w:tcBorders>
            <w:shd w:val="clear" w:color="auto" w:fill="99CCFF"/>
            <w:vAlign w:val="bottom"/>
          </w:tcPr>
          <w:p w14:paraId="789AD863" w14:textId="5BDB971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w:t>
            </w:r>
            <w:r w:rsidR="004300A6">
              <w:rPr>
                <w:rFonts w:ascii="Trebuchet MS" w:hAnsi="Trebuchet MS"/>
                <w:sz w:val="18"/>
                <w:szCs w:val="18"/>
              </w:rPr>
              <w:t>_d</w:t>
            </w:r>
            <w:r w:rsidRPr="00786299">
              <w:rPr>
                <w:rFonts w:ascii="Trebuchet MS" w:hAnsi="Trebuchet MS"/>
                <w:sz w:val="18"/>
                <w:szCs w:val="18"/>
              </w:rPr>
              <w:t>_ty</w:t>
            </w:r>
            <w:proofErr w:type="spellEnd"/>
          </w:p>
        </w:tc>
        <w:tc>
          <w:tcPr>
            <w:tcW w:w="4031" w:type="dxa"/>
            <w:tcBorders>
              <w:top w:val="single" w:sz="4" w:space="0" w:color="auto"/>
              <w:left w:val="single" w:sz="4" w:space="0" w:color="auto"/>
              <w:bottom w:val="nil"/>
              <w:right w:val="single" w:sz="4" w:space="0" w:color="auto"/>
            </w:tcBorders>
            <w:shd w:val="clear" w:color="auto" w:fill="99CCFF"/>
            <w:vAlign w:val="bottom"/>
          </w:tcPr>
          <w:p w14:paraId="21CCF9E9" w14:textId="037347EC" w:rsidR="008643CB" w:rsidRPr="00786299" w:rsidRDefault="008643CB" w:rsidP="008643CB">
            <w:pPr>
              <w:rPr>
                <w:rFonts w:ascii="Trebuchet MS" w:hAnsi="Trebuchet MS"/>
                <w:sz w:val="18"/>
                <w:szCs w:val="18"/>
              </w:rPr>
            </w:pPr>
            <w:r w:rsidRPr="00786299">
              <w:rPr>
                <w:rFonts w:ascii="Trebuchet MS" w:hAnsi="Trebuchet MS"/>
                <w:sz w:val="18"/>
                <w:szCs w:val="18"/>
              </w:rPr>
              <w:t xml:space="preserve">Ung </w:t>
            </w:r>
            <w:proofErr w:type="spellStart"/>
            <w:r w:rsidRPr="00786299">
              <w:rPr>
                <w:rFonts w:ascii="Trebuchet MS" w:hAnsi="Trebuchet MS"/>
                <w:sz w:val="18"/>
                <w:szCs w:val="18"/>
              </w:rPr>
              <w:t>distrikttype</w:t>
            </w:r>
            <w:proofErr w:type="spellEnd"/>
          </w:p>
        </w:tc>
        <w:tc>
          <w:tcPr>
            <w:tcW w:w="1155" w:type="dxa"/>
            <w:tcBorders>
              <w:top w:val="single" w:sz="4" w:space="0" w:color="auto"/>
              <w:left w:val="single" w:sz="4" w:space="0" w:color="auto"/>
              <w:bottom w:val="nil"/>
              <w:right w:val="single" w:sz="4" w:space="0" w:color="auto"/>
            </w:tcBorders>
            <w:shd w:val="clear" w:color="auto" w:fill="99CCFF"/>
            <w:vAlign w:val="bottom"/>
          </w:tcPr>
          <w:p w14:paraId="4F9C2AB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51FD532"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0-128 tegn</w:t>
            </w:r>
          </w:p>
        </w:tc>
        <w:tc>
          <w:tcPr>
            <w:tcW w:w="1457" w:type="dxa"/>
            <w:tcBorders>
              <w:top w:val="single" w:sz="4" w:space="0" w:color="auto"/>
              <w:left w:val="single" w:sz="4" w:space="0" w:color="auto"/>
              <w:bottom w:val="nil"/>
              <w:right w:val="single" w:sz="4" w:space="0" w:color="auto"/>
            </w:tcBorders>
            <w:shd w:val="clear" w:color="auto" w:fill="99CCFF"/>
            <w:vAlign w:val="bottom"/>
          </w:tcPr>
          <w:p w14:paraId="2142BEC6"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S</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189D8314"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Skoledistrikt</w:t>
            </w:r>
          </w:p>
        </w:tc>
      </w:tr>
      <w:tr w:rsidR="008643CB" w:rsidRPr="00A67871" w14:paraId="76224F83"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2CAC03C"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udd_hovedomr_nr</w:t>
            </w:r>
            <w:proofErr w:type="spellEnd"/>
          </w:p>
        </w:tc>
        <w:tc>
          <w:tcPr>
            <w:tcW w:w="1213" w:type="dxa"/>
            <w:tcBorders>
              <w:top w:val="single" w:sz="4" w:space="0" w:color="auto"/>
              <w:left w:val="single" w:sz="4" w:space="0" w:color="auto"/>
              <w:bottom w:val="nil"/>
              <w:right w:val="single" w:sz="4" w:space="0" w:color="auto"/>
            </w:tcBorders>
            <w:vAlign w:val="bottom"/>
          </w:tcPr>
          <w:p w14:paraId="3E4238EC" w14:textId="3F45F5D1"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w:t>
            </w:r>
            <w:r w:rsidR="008643CB" w:rsidRPr="00A67871">
              <w:rPr>
                <w:rFonts w:ascii="Trebuchet MS" w:hAnsi="Trebuchet MS" w:cs="Trebuchet MS"/>
                <w:bCs/>
                <w:color w:val="4F81BD"/>
                <w:sz w:val="18"/>
                <w:szCs w:val="18"/>
              </w:rPr>
              <w:t>omr_nr</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573D8700" w14:textId="676C3BE2" w:rsidR="008643CB" w:rsidRPr="00A67871" w:rsidRDefault="008643CB" w:rsidP="008643CB">
            <w:pPr>
              <w:rPr>
                <w:rFonts w:ascii="Trebuchet MS" w:hAnsi="Trebuchet MS"/>
                <w:color w:val="4F81BD"/>
                <w:sz w:val="18"/>
                <w:szCs w:val="18"/>
              </w:rPr>
            </w:pPr>
            <w:r w:rsidRPr="00A67871">
              <w:rPr>
                <w:rFonts w:ascii="Trebuchet MS" w:hAnsi="Trebuchet MS"/>
                <w:color w:val="4F81BD"/>
                <w:sz w:val="18"/>
                <w:szCs w:val="18"/>
              </w:rPr>
              <w:t xml:space="preserve">Distriktets tilknyttede hovedskole </w:t>
            </w:r>
            <w:proofErr w:type="spellStart"/>
            <w:r w:rsidRPr="00A67871">
              <w:rPr>
                <w:rFonts w:ascii="Trebuchet MS" w:hAnsi="Trebuchet MS"/>
                <w:color w:val="4F81BD"/>
                <w:sz w:val="18"/>
                <w:szCs w:val="18"/>
              </w:rPr>
              <w:t>nr</w:t>
            </w:r>
            <w:proofErr w:type="spellEnd"/>
          </w:p>
        </w:tc>
        <w:tc>
          <w:tcPr>
            <w:tcW w:w="1155" w:type="dxa"/>
            <w:tcBorders>
              <w:top w:val="single" w:sz="4" w:space="0" w:color="auto"/>
              <w:left w:val="single" w:sz="4" w:space="0" w:color="auto"/>
              <w:bottom w:val="nil"/>
              <w:right w:val="single" w:sz="4" w:space="0" w:color="auto"/>
            </w:tcBorders>
            <w:shd w:val="clear" w:color="auto" w:fill="auto"/>
            <w:vAlign w:val="bottom"/>
          </w:tcPr>
          <w:p w14:paraId="6E70F698"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bottom"/>
          </w:tcPr>
          <w:p w14:paraId="7EB11F20"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1-99999</w:t>
            </w:r>
          </w:p>
        </w:tc>
        <w:tc>
          <w:tcPr>
            <w:tcW w:w="1457" w:type="dxa"/>
            <w:tcBorders>
              <w:top w:val="single" w:sz="4" w:space="0" w:color="auto"/>
              <w:left w:val="single" w:sz="4" w:space="0" w:color="auto"/>
              <w:bottom w:val="nil"/>
              <w:right w:val="single" w:sz="4" w:space="0" w:color="auto"/>
            </w:tcBorders>
            <w:shd w:val="clear" w:color="auto" w:fill="auto"/>
            <w:vAlign w:val="bottom"/>
          </w:tcPr>
          <w:p w14:paraId="6C03FCD8" w14:textId="77777777" w:rsidR="008643CB" w:rsidRPr="00A67871" w:rsidRDefault="008643CB" w:rsidP="008643CB">
            <w:pPr>
              <w:jc w:val="center"/>
              <w:rPr>
                <w:rFonts w:ascii="Trebuchet MS" w:hAnsi="Trebuchet MS" w:cs="Trebuchet M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7007CBCC"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5</w:t>
            </w:r>
          </w:p>
        </w:tc>
      </w:tr>
      <w:tr w:rsidR="008643CB" w:rsidRPr="00A67871" w14:paraId="53DB55E0"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1D513EEA"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udd_hovedomr_navn</w:t>
            </w:r>
            <w:proofErr w:type="spellEnd"/>
          </w:p>
        </w:tc>
        <w:tc>
          <w:tcPr>
            <w:tcW w:w="1213" w:type="dxa"/>
            <w:tcBorders>
              <w:top w:val="single" w:sz="4" w:space="0" w:color="auto"/>
              <w:left w:val="single" w:sz="4" w:space="0" w:color="auto"/>
              <w:bottom w:val="nil"/>
              <w:right w:val="single" w:sz="4" w:space="0" w:color="auto"/>
            </w:tcBorders>
            <w:vAlign w:val="bottom"/>
          </w:tcPr>
          <w:p w14:paraId="335752DB" w14:textId="47822199"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w:t>
            </w:r>
            <w:r w:rsidR="008643CB" w:rsidRPr="00A67871">
              <w:rPr>
                <w:rFonts w:ascii="Trebuchet MS" w:hAnsi="Trebuchet MS" w:cs="Trebuchet MS"/>
                <w:bCs/>
                <w:color w:val="4F81BD"/>
                <w:sz w:val="18"/>
                <w:szCs w:val="18"/>
              </w:rPr>
              <w:t>omr_na</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50E76741" w14:textId="0D8E9E30" w:rsidR="008643CB" w:rsidRPr="00A67871" w:rsidRDefault="008643CB" w:rsidP="008643CB">
            <w:pPr>
              <w:rPr>
                <w:rFonts w:ascii="Trebuchet MS" w:hAnsi="Trebuchet MS" w:cs="Trebuchet MS"/>
                <w:bCs/>
                <w:color w:val="4F81BD"/>
                <w:sz w:val="18"/>
                <w:szCs w:val="18"/>
              </w:rPr>
            </w:pPr>
            <w:r w:rsidRPr="00A67871">
              <w:rPr>
                <w:rFonts w:ascii="Trebuchet MS" w:hAnsi="Trebuchet MS"/>
                <w:color w:val="4F81BD"/>
                <w:sz w:val="18"/>
                <w:szCs w:val="18"/>
              </w:rPr>
              <w:t>Distriktets tilknyttede hovedskole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5871170E"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058E6A40"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0-128 tegn</w:t>
            </w:r>
          </w:p>
        </w:tc>
        <w:tc>
          <w:tcPr>
            <w:tcW w:w="1457" w:type="dxa"/>
            <w:tcBorders>
              <w:top w:val="single" w:sz="4" w:space="0" w:color="auto"/>
              <w:left w:val="single" w:sz="4" w:space="0" w:color="auto"/>
              <w:bottom w:val="nil"/>
              <w:right w:val="single" w:sz="4" w:space="0" w:color="auto"/>
            </w:tcBorders>
            <w:shd w:val="clear" w:color="auto" w:fill="auto"/>
            <w:vAlign w:val="bottom"/>
          </w:tcPr>
          <w:p w14:paraId="438EDDE2" w14:textId="77777777" w:rsidR="008643CB" w:rsidRPr="00A67871" w:rsidRDefault="008643CB" w:rsidP="008643CB">
            <w:pPr>
              <w:jc w:val="center"/>
              <w:rPr>
                <w:rFonts w:ascii="Trebuchet MS" w:hAnsi="Trebuchet MS" w:cs="Trebuchet MS"/>
                <w:bC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5AE30FA0"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Blåbjerg</w:t>
            </w:r>
          </w:p>
        </w:tc>
      </w:tr>
      <w:tr w:rsidR="008643CB" w:rsidRPr="00A67871" w14:paraId="4985843C"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07A49AB"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udd_delomr_nr</w:t>
            </w:r>
            <w:proofErr w:type="spellEnd"/>
          </w:p>
        </w:tc>
        <w:tc>
          <w:tcPr>
            <w:tcW w:w="1213" w:type="dxa"/>
            <w:tcBorders>
              <w:top w:val="single" w:sz="4" w:space="0" w:color="auto"/>
              <w:left w:val="single" w:sz="4" w:space="0" w:color="auto"/>
              <w:bottom w:val="nil"/>
              <w:right w:val="single" w:sz="4" w:space="0" w:color="auto"/>
            </w:tcBorders>
            <w:vAlign w:val="bottom"/>
          </w:tcPr>
          <w:p w14:paraId="376AF903" w14:textId="1ADE65B6"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udd_del</w:t>
            </w:r>
            <w:r w:rsidR="008643CB" w:rsidRPr="00A67871">
              <w:rPr>
                <w:rFonts w:ascii="Trebuchet MS" w:hAnsi="Trebuchet MS" w:cs="Trebuchet MS"/>
                <w:bCs/>
                <w:color w:val="4F81BD"/>
                <w:sz w:val="18"/>
                <w:szCs w:val="18"/>
              </w:rPr>
              <w:t>_nr</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0E68F00E" w14:textId="381276F9" w:rsidR="008643CB" w:rsidRPr="00A67871" w:rsidRDefault="008643CB" w:rsidP="008643CB">
            <w:pPr>
              <w:rPr>
                <w:rFonts w:ascii="Trebuchet MS" w:hAnsi="Trebuchet MS"/>
                <w:color w:val="4F81BD"/>
                <w:sz w:val="18"/>
                <w:szCs w:val="18"/>
              </w:rPr>
            </w:pPr>
            <w:r w:rsidRPr="00A67871">
              <w:rPr>
                <w:rFonts w:ascii="Trebuchet MS" w:hAnsi="Trebuchet MS"/>
                <w:color w:val="4F81BD"/>
                <w:sz w:val="18"/>
                <w:szCs w:val="18"/>
              </w:rPr>
              <w:t>Distriktets tilknyttede afdelingsskole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6ACDEEC6"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bottom"/>
          </w:tcPr>
          <w:p w14:paraId="794E09C7"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1-99999</w:t>
            </w:r>
          </w:p>
        </w:tc>
        <w:tc>
          <w:tcPr>
            <w:tcW w:w="1457" w:type="dxa"/>
            <w:tcBorders>
              <w:top w:val="single" w:sz="4" w:space="0" w:color="auto"/>
              <w:left w:val="single" w:sz="4" w:space="0" w:color="auto"/>
              <w:bottom w:val="nil"/>
              <w:right w:val="single" w:sz="4" w:space="0" w:color="auto"/>
            </w:tcBorders>
            <w:shd w:val="clear" w:color="auto" w:fill="auto"/>
            <w:vAlign w:val="bottom"/>
          </w:tcPr>
          <w:p w14:paraId="41DA0E0E" w14:textId="77777777" w:rsidR="008643CB" w:rsidRPr="00A67871" w:rsidRDefault="008643CB" w:rsidP="008643CB">
            <w:pPr>
              <w:jc w:val="center"/>
              <w:rPr>
                <w:rFonts w:ascii="Trebuchet MS" w:hAnsi="Trebuchet MS" w:cs="Trebuchet M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655A052D"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55</w:t>
            </w:r>
          </w:p>
        </w:tc>
      </w:tr>
      <w:tr w:rsidR="008643CB" w:rsidRPr="00A67871" w14:paraId="31BEC7CA"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22ED96D"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udd_delomr_navn</w:t>
            </w:r>
            <w:proofErr w:type="spellEnd"/>
          </w:p>
        </w:tc>
        <w:tc>
          <w:tcPr>
            <w:tcW w:w="1213" w:type="dxa"/>
            <w:tcBorders>
              <w:top w:val="single" w:sz="4" w:space="0" w:color="auto"/>
              <w:left w:val="single" w:sz="4" w:space="0" w:color="auto"/>
              <w:bottom w:val="nil"/>
              <w:right w:val="single" w:sz="4" w:space="0" w:color="auto"/>
            </w:tcBorders>
            <w:vAlign w:val="bottom"/>
          </w:tcPr>
          <w:p w14:paraId="2A95CADA" w14:textId="05FD290D"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udd_del</w:t>
            </w:r>
            <w:r w:rsidR="008643CB" w:rsidRPr="00A67871">
              <w:rPr>
                <w:rFonts w:ascii="Trebuchet MS" w:hAnsi="Trebuchet MS" w:cs="Trebuchet MS"/>
                <w:bCs/>
                <w:color w:val="4F81BD"/>
                <w:sz w:val="18"/>
                <w:szCs w:val="18"/>
              </w:rPr>
              <w:t>_na</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7A57E616" w14:textId="1DDFB7AB" w:rsidR="008643CB" w:rsidRPr="00A67871" w:rsidRDefault="008643CB" w:rsidP="008643CB">
            <w:pPr>
              <w:rPr>
                <w:rFonts w:ascii="Trebuchet MS" w:hAnsi="Trebuchet MS" w:cs="Trebuchet MS"/>
                <w:bCs/>
                <w:color w:val="4F81BD"/>
                <w:sz w:val="18"/>
                <w:szCs w:val="18"/>
              </w:rPr>
            </w:pPr>
            <w:r w:rsidRPr="00A67871">
              <w:rPr>
                <w:rFonts w:ascii="Trebuchet MS" w:hAnsi="Trebuchet MS"/>
                <w:color w:val="4F81BD"/>
                <w:sz w:val="18"/>
                <w:szCs w:val="18"/>
              </w:rPr>
              <w:t>Distriktets tilknyttede afdelingsskole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1922E2BD"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A61332A"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0-128 tegn</w:t>
            </w:r>
          </w:p>
        </w:tc>
        <w:tc>
          <w:tcPr>
            <w:tcW w:w="1457" w:type="dxa"/>
            <w:tcBorders>
              <w:top w:val="single" w:sz="4" w:space="0" w:color="auto"/>
              <w:left w:val="single" w:sz="4" w:space="0" w:color="auto"/>
              <w:bottom w:val="nil"/>
              <w:right w:val="single" w:sz="4" w:space="0" w:color="auto"/>
            </w:tcBorders>
            <w:shd w:val="clear" w:color="auto" w:fill="auto"/>
            <w:vAlign w:val="bottom"/>
          </w:tcPr>
          <w:p w14:paraId="2DF4CF8A" w14:textId="77777777" w:rsidR="008643CB" w:rsidRPr="00A67871" w:rsidRDefault="008643CB" w:rsidP="008643CB">
            <w:pPr>
              <w:jc w:val="center"/>
              <w:rPr>
                <w:rFonts w:ascii="Trebuchet MS" w:hAnsi="Trebuchet MS" w:cs="Trebuchet MS"/>
                <w:bC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23CAAF96"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Bakkeskolen</w:t>
            </w:r>
          </w:p>
        </w:tc>
      </w:tr>
      <w:tr w:rsidR="008643CB" w:rsidRPr="00786299" w14:paraId="2EB501C1"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7F034FFE"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starttrin_kode</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76610977"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3D20CBA5" w14:textId="4F93DBB8" w:rsidR="008643CB" w:rsidRPr="00786299" w:rsidRDefault="008643CB" w:rsidP="008643CB">
            <w:pPr>
              <w:rPr>
                <w:rFonts w:ascii="Trebuchet MS" w:hAnsi="Trebuchet MS"/>
                <w:sz w:val="18"/>
                <w:szCs w:val="18"/>
              </w:rPr>
            </w:pPr>
            <w:r w:rsidRPr="00786299">
              <w:rPr>
                <w:rFonts w:ascii="Trebuchet MS" w:hAnsi="Trebuchet MS"/>
                <w:sz w:val="18"/>
                <w:szCs w:val="18"/>
              </w:rPr>
              <w:t>Kode for startklassetrin</w:t>
            </w:r>
          </w:p>
        </w:tc>
        <w:tc>
          <w:tcPr>
            <w:tcW w:w="1155" w:type="dxa"/>
            <w:tcBorders>
              <w:top w:val="single" w:sz="4" w:space="0" w:color="auto"/>
              <w:left w:val="single" w:sz="4" w:space="0" w:color="auto"/>
              <w:bottom w:val="nil"/>
              <w:right w:val="single" w:sz="4" w:space="0" w:color="auto"/>
            </w:tcBorders>
            <w:shd w:val="clear" w:color="auto" w:fill="97DDBA"/>
          </w:tcPr>
          <w:p w14:paraId="2E3142E6"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32E02FB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5D948315"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2575AE86"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4.3.23 Trin</w:t>
            </w:r>
            <w:r w:rsidRPr="00786299">
              <w:rPr>
                <w:b/>
                <w:bCs/>
                <w:sz w:val="18"/>
                <w:szCs w:val="18"/>
              </w:rPr>
              <w:t xml:space="preserve"> </w:t>
            </w:r>
            <w:r w:rsidRPr="00786299">
              <w:rPr>
                <w:rFonts w:ascii="Trebuchet MS" w:hAnsi="Trebuchet MS"/>
                <w:sz w:val="18"/>
                <w:szCs w:val="18"/>
              </w:rPr>
              <w:t>(</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8643CB" w:rsidRPr="00786299" w14:paraId="1ECB8250"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71110FFE"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starttrin</w:t>
            </w:r>
          </w:p>
        </w:tc>
        <w:tc>
          <w:tcPr>
            <w:tcW w:w="1213" w:type="dxa"/>
            <w:tcBorders>
              <w:top w:val="single" w:sz="4" w:space="0" w:color="auto"/>
              <w:left w:val="single" w:sz="4" w:space="0" w:color="auto"/>
              <w:bottom w:val="nil"/>
              <w:right w:val="single" w:sz="4" w:space="0" w:color="auto"/>
            </w:tcBorders>
            <w:shd w:val="clear" w:color="auto" w:fill="97DDBA"/>
          </w:tcPr>
          <w:p w14:paraId="56F7784F"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369F7D08" w14:textId="03B52274" w:rsidR="008643CB" w:rsidRPr="00786299" w:rsidRDefault="008643CB" w:rsidP="008643CB">
            <w:pPr>
              <w:rPr>
                <w:rFonts w:ascii="Trebuchet MS" w:hAnsi="Trebuchet MS"/>
                <w:sz w:val="18"/>
                <w:szCs w:val="18"/>
              </w:rPr>
            </w:pPr>
            <w:r w:rsidRPr="00786299">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tcPr>
          <w:p w14:paraId="1F8C7C31"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6B8526E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6E33956F"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4BF8B1D8" w14:textId="77777777" w:rsidR="008643CB" w:rsidRPr="00786299" w:rsidRDefault="008643CB" w:rsidP="008643CB">
            <w:pPr>
              <w:rPr>
                <w:rFonts w:ascii="Trebuchet MS" w:hAnsi="Trebuchet MS"/>
                <w:sz w:val="18"/>
                <w:szCs w:val="18"/>
              </w:rPr>
            </w:pPr>
          </w:p>
        </w:tc>
      </w:tr>
      <w:tr w:rsidR="008643CB" w:rsidRPr="00786299" w14:paraId="6D5D3E10"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0052FE8C"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sluttrin_kode</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204CD13F"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0AFBFF47" w14:textId="6ECF4311" w:rsidR="008643CB" w:rsidRPr="00786299" w:rsidRDefault="008643CB" w:rsidP="008643CB">
            <w:pPr>
              <w:rPr>
                <w:rFonts w:ascii="Trebuchet MS" w:hAnsi="Trebuchet MS"/>
                <w:sz w:val="18"/>
                <w:szCs w:val="18"/>
              </w:rPr>
            </w:pPr>
            <w:r w:rsidRPr="00786299">
              <w:rPr>
                <w:rFonts w:ascii="Trebuchet MS" w:hAnsi="Trebuchet MS"/>
                <w:sz w:val="18"/>
                <w:szCs w:val="18"/>
              </w:rPr>
              <w:t>Kode for slutklassetrin</w:t>
            </w:r>
          </w:p>
        </w:tc>
        <w:tc>
          <w:tcPr>
            <w:tcW w:w="1155" w:type="dxa"/>
            <w:tcBorders>
              <w:top w:val="single" w:sz="4" w:space="0" w:color="auto"/>
              <w:left w:val="single" w:sz="4" w:space="0" w:color="auto"/>
              <w:bottom w:val="nil"/>
              <w:right w:val="single" w:sz="4" w:space="0" w:color="auto"/>
            </w:tcBorders>
            <w:shd w:val="clear" w:color="auto" w:fill="97DDBA"/>
          </w:tcPr>
          <w:p w14:paraId="007D060A"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575D54C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328B7A12"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2BD6E007"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4.3.23 Trin</w:t>
            </w:r>
            <w:r w:rsidRPr="00786299">
              <w:rPr>
                <w:b/>
                <w:bCs/>
                <w:sz w:val="18"/>
                <w:szCs w:val="18"/>
              </w:rPr>
              <w:t xml:space="preserve"> </w:t>
            </w:r>
            <w:r w:rsidRPr="00786299">
              <w:rPr>
                <w:rFonts w:ascii="Trebuchet MS" w:hAnsi="Trebuchet MS"/>
                <w:sz w:val="18"/>
                <w:szCs w:val="18"/>
              </w:rPr>
              <w:t>(</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8643CB" w:rsidRPr="00786299" w14:paraId="3AE979F6"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2D22DDA1"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slutttrin</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41E3775D"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2D9D4008" w14:textId="3E043148" w:rsidR="008643CB" w:rsidRPr="00786299" w:rsidRDefault="008643CB" w:rsidP="008643CB">
            <w:pPr>
              <w:rPr>
                <w:rFonts w:ascii="Trebuchet MS" w:hAnsi="Trebuchet MS"/>
                <w:sz w:val="18"/>
                <w:szCs w:val="18"/>
              </w:rPr>
            </w:pPr>
            <w:r w:rsidRPr="00786299">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tcPr>
          <w:p w14:paraId="04AE44E2"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2C953AA4"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73F76351"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74AA0E0A" w14:textId="77777777" w:rsidR="008643CB" w:rsidRPr="00786299" w:rsidRDefault="008643CB" w:rsidP="008643CB">
            <w:pPr>
              <w:rPr>
                <w:rFonts w:ascii="Trebuchet MS" w:hAnsi="Trebuchet MS"/>
                <w:sz w:val="18"/>
                <w:szCs w:val="18"/>
              </w:rPr>
            </w:pPr>
          </w:p>
        </w:tc>
      </w:tr>
      <w:tr w:rsidR="008643CB" w:rsidRPr="00576460" w14:paraId="04CD9399" w14:textId="77777777" w:rsidTr="005A2FBD">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97DDBA"/>
            <w:vAlign w:val="bottom"/>
          </w:tcPr>
          <w:p w14:paraId="4BA41758" w14:textId="77777777" w:rsidR="008643CB" w:rsidRPr="00576460" w:rsidRDefault="008643CB" w:rsidP="008643CB">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13" w:type="dxa"/>
            <w:tcBorders>
              <w:top w:val="single" w:sz="4" w:space="0" w:color="auto"/>
              <w:left w:val="single" w:sz="4" w:space="0" w:color="auto"/>
              <w:bottom w:val="single" w:sz="4" w:space="0" w:color="auto"/>
              <w:right w:val="single" w:sz="4" w:space="0" w:color="auto"/>
            </w:tcBorders>
            <w:shd w:val="clear" w:color="auto" w:fill="97DDBA"/>
          </w:tcPr>
          <w:p w14:paraId="6276B0CB" w14:textId="77777777" w:rsidR="008643CB" w:rsidRPr="00576460" w:rsidRDefault="008643CB" w:rsidP="008643CB">
            <w:pPr>
              <w:rPr>
                <w:rFonts w:ascii="Trebuchet MS" w:hAnsi="Trebuchet MS" w:cs="Trebuchet MS"/>
                <w:sz w:val="18"/>
                <w:szCs w:val="18"/>
              </w:rPr>
            </w:pPr>
          </w:p>
        </w:tc>
        <w:tc>
          <w:tcPr>
            <w:tcW w:w="102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20724B" w14:textId="4E670D51"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8643CB" w:rsidRPr="00576460" w14:paraId="16CD531E" w14:textId="77777777" w:rsidTr="005A2FBD">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97DDBA"/>
            <w:vAlign w:val="bottom"/>
          </w:tcPr>
          <w:p w14:paraId="5DA3FAB8" w14:textId="77777777" w:rsidR="008643CB" w:rsidRPr="00576460" w:rsidRDefault="008643CB" w:rsidP="008643CB">
            <w:pPr>
              <w:rPr>
                <w:rFonts w:ascii="Trebuchet MS" w:hAnsi="Trebuchet MS" w:cs="Trebuchet MS"/>
                <w:sz w:val="18"/>
                <w:szCs w:val="18"/>
              </w:rPr>
            </w:pPr>
            <w:r w:rsidRPr="00A86B65">
              <w:rPr>
                <w:rFonts w:ascii="Trebuchet MS" w:hAnsi="Trebuchet MS" w:cs="Trebuchet MS"/>
                <w:sz w:val="18"/>
                <w:szCs w:val="18"/>
              </w:rPr>
              <w:t>li</w:t>
            </w:r>
            <w:r w:rsidRPr="00576460">
              <w:rPr>
                <w:rFonts w:ascii="Trebuchet MS" w:hAnsi="Trebuchet MS" w:cs="Trebuchet MS"/>
                <w:sz w:val="18"/>
                <w:szCs w:val="18"/>
              </w:rPr>
              <w:t>nk</w:t>
            </w:r>
          </w:p>
        </w:tc>
        <w:tc>
          <w:tcPr>
            <w:tcW w:w="1213" w:type="dxa"/>
            <w:tcBorders>
              <w:top w:val="single" w:sz="4" w:space="0" w:color="auto"/>
              <w:left w:val="single" w:sz="4" w:space="0" w:color="auto"/>
              <w:bottom w:val="single" w:sz="4" w:space="0" w:color="auto"/>
              <w:right w:val="single" w:sz="4" w:space="0" w:color="auto"/>
            </w:tcBorders>
            <w:shd w:val="clear" w:color="auto" w:fill="97DDBA"/>
          </w:tcPr>
          <w:p w14:paraId="2841AA3F" w14:textId="77777777" w:rsidR="008643CB" w:rsidRPr="00576460" w:rsidRDefault="008643CB" w:rsidP="008643CB">
            <w:pPr>
              <w:rPr>
                <w:rFonts w:ascii="Trebuchet MS" w:hAnsi="Trebuchet MS" w:cs="Trebuchet MS"/>
                <w:sz w:val="18"/>
                <w:szCs w:val="18"/>
              </w:rPr>
            </w:pPr>
          </w:p>
        </w:tc>
        <w:tc>
          <w:tcPr>
            <w:tcW w:w="102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6D65023" w14:textId="7E6949D0"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5A2FBD" w:rsidRPr="00576460" w14:paraId="680A0C22" w14:textId="77777777" w:rsidTr="005A2FBD">
        <w:trPr>
          <w:trHeight w:hRule="exact" w:val="255"/>
        </w:trPr>
        <w:tc>
          <w:tcPr>
            <w:tcW w:w="13603" w:type="dxa"/>
            <w:gridSpan w:val="7"/>
            <w:tcBorders>
              <w:top w:val="single" w:sz="4" w:space="0" w:color="auto"/>
              <w:left w:val="nil"/>
              <w:bottom w:val="nil"/>
              <w:right w:val="nil"/>
            </w:tcBorders>
            <w:shd w:val="clear" w:color="auto" w:fill="99CCFF"/>
            <w:vAlign w:val="bottom"/>
          </w:tcPr>
          <w:p w14:paraId="5DFA57E0" w14:textId="7A2D0C20" w:rsidR="005A2FBD" w:rsidRPr="00576460" w:rsidRDefault="005A2FBD" w:rsidP="008643CB">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5A2FBD" w:rsidRPr="00576460" w14:paraId="2A0DB66C" w14:textId="77777777" w:rsidTr="005A2FBD">
        <w:trPr>
          <w:trHeight w:hRule="exact" w:val="255"/>
        </w:trPr>
        <w:tc>
          <w:tcPr>
            <w:tcW w:w="13603" w:type="dxa"/>
            <w:gridSpan w:val="7"/>
            <w:tcBorders>
              <w:top w:val="nil"/>
              <w:left w:val="nil"/>
              <w:bottom w:val="nil"/>
              <w:right w:val="nil"/>
            </w:tcBorders>
            <w:shd w:val="clear" w:color="auto" w:fill="97DDBA"/>
            <w:vAlign w:val="center"/>
          </w:tcPr>
          <w:p w14:paraId="6480536F" w14:textId="342B8DF0" w:rsidR="005A2FBD" w:rsidRPr="00576460" w:rsidRDefault="005A2FBD" w:rsidP="008643CB">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6B1C12B1" w14:textId="77777777" w:rsidR="0071232E" w:rsidRPr="00576460" w:rsidRDefault="0071232E" w:rsidP="0071232E">
      <w:pPr>
        <w:pStyle w:val="Overskrift6"/>
      </w:pPr>
      <w:r w:rsidRPr="00576460">
        <w:t xml:space="preserve">5.8.11.1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1232E" w:rsidRPr="00576460" w14:paraId="03D49FD3" w14:textId="77777777" w:rsidTr="00B85119">
        <w:trPr>
          <w:trHeight w:hRule="exact" w:val="255"/>
        </w:trPr>
        <w:tc>
          <w:tcPr>
            <w:tcW w:w="2235" w:type="dxa"/>
            <w:shd w:val="clear" w:color="auto" w:fill="D9D9D9"/>
            <w:vAlign w:val="bottom"/>
          </w:tcPr>
          <w:p w14:paraId="2F05F8C1"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1324BF89"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71232E" w:rsidRPr="00576460" w14:paraId="2C251F17" w14:textId="77777777" w:rsidTr="00B85119">
        <w:trPr>
          <w:trHeight w:hRule="exact" w:val="255"/>
        </w:trPr>
        <w:tc>
          <w:tcPr>
            <w:tcW w:w="2235" w:type="dxa"/>
            <w:shd w:val="clear" w:color="auto" w:fill="E0E0E0"/>
            <w:vAlign w:val="bottom"/>
          </w:tcPr>
          <w:p w14:paraId="0F0405D9"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2860FF0B" w14:textId="77777777" w:rsidR="0071232E" w:rsidRPr="00576460" w:rsidRDefault="0071232E" w:rsidP="00B85119">
            <w:pPr>
              <w:rPr>
                <w:rFonts w:ascii="Trebuchet MS" w:hAnsi="Trebuchet MS" w:cs="Trebuchet MS"/>
                <w:sz w:val="18"/>
                <w:szCs w:val="18"/>
              </w:rPr>
            </w:pPr>
            <w:r w:rsidRPr="00786299">
              <w:rPr>
                <w:rFonts w:ascii="Trebuchet MS" w:hAnsi="Trebuchet MS" w:cs="Trebuchet MS"/>
                <w:sz w:val="18"/>
                <w:szCs w:val="18"/>
              </w:rPr>
              <w:t>Børn</w:t>
            </w:r>
            <w:r w:rsidR="000052C4" w:rsidRPr="00786299">
              <w:rPr>
                <w:rFonts w:ascii="Trebuchet MS" w:hAnsi="Trebuchet MS" w:cs="Trebuchet MS"/>
                <w:sz w:val="18"/>
                <w:szCs w:val="18"/>
              </w:rPr>
              <w:t>e</w:t>
            </w:r>
            <w:r w:rsidRPr="00786299">
              <w:rPr>
                <w:rFonts w:ascii="Trebuchet MS" w:hAnsi="Trebuchet MS" w:cs="Trebuchet MS"/>
                <w:sz w:val="18"/>
                <w:szCs w:val="18"/>
              </w:rPr>
              <w:t>-</w:t>
            </w:r>
            <w:r w:rsidRPr="00576460">
              <w:rPr>
                <w:rFonts w:ascii="Trebuchet MS" w:hAnsi="Trebuchet MS" w:cs="Trebuchet MS"/>
                <w:sz w:val="18"/>
                <w:szCs w:val="18"/>
              </w:rPr>
              <w:t xml:space="preserve"> og skoledistrikter</w:t>
            </w:r>
          </w:p>
        </w:tc>
      </w:tr>
      <w:tr w:rsidR="0071232E" w:rsidRPr="00576460" w14:paraId="4F986FA4" w14:textId="77777777" w:rsidTr="00B85119">
        <w:trPr>
          <w:trHeight w:hRule="exact" w:val="255"/>
        </w:trPr>
        <w:tc>
          <w:tcPr>
            <w:tcW w:w="2235" w:type="dxa"/>
            <w:shd w:val="clear" w:color="auto" w:fill="E0E0E0"/>
            <w:vAlign w:val="bottom"/>
          </w:tcPr>
          <w:p w14:paraId="272683E2"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0B9E365E"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5710</w:t>
            </w:r>
          </w:p>
        </w:tc>
      </w:tr>
      <w:tr w:rsidR="0071232E" w:rsidRPr="00576460" w14:paraId="3EE1C76C" w14:textId="77777777" w:rsidTr="00B85119">
        <w:trPr>
          <w:trHeight w:hRule="exact" w:val="255"/>
        </w:trPr>
        <w:tc>
          <w:tcPr>
            <w:tcW w:w="2235" w:type="dxa"/>
            <w:shd w:val="clear" w:color="auto" w:fill="E0E0E0"/>
            <w:vAlign w:val="bottom"/>
          </w:tcPr>
          <w:p w14:paraId="25FFC8F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0CD4BC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Kommunens egne distrikter.</w:t>
            </w:r>
          </w:p>
        </w:tc>
      </w:tr>
      <w:tr w:rsidR="0071232E" w:rsidRPr="00576460" w14:paraId="0DB3777A" w14:textId="77777777" w:rsidTr="00E92151">
        <w:trPr>
          <w:trHeight w:val="851"/>
        </w:trPr>
        <w:tc>
          <w:tcPr>
            <w:tcW w:w="2235" w:type="dxa"/>
            <w:shd w:val="clear" w:color="auto" w:fill="E0E0E0"/>
            <w:vAlign w:val="center"/>
          </w:tcPr>
          <w:p w14:paraId="76AC4CC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4B0B5B1E" w14:textId="77777777" w:rsidR="0071232E" w:rsidRPr="00576460" w:rsidRDefault="0071232E" w:rsidP="00F77CBB">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Laget er også tænkt anvendt til selvbetjeningsløsning, så borgeren selv kan finde frem til det børnehavedistrikt, boligen/adressen tilhører og evt. vælge hvilken børnehave blandt flere, man ønsker at benytte/ansøge plads i. SSP er et lokalt samarbejde mellem Skole, Socialforvaltning og Politi, hvis mål er at forebygge kriminalitet blandt børn og unge. </w:t>
            </w:r>
            <w:r w:rsidR="00F77CBB">
              <w:rPr>
                <w:rFonts w:ascii="Trebuchet MS" w:hAnsi="Trebuchet MS"/>
                <w:sz w:val="18"/>
                <w:szCs w:val="18"/>
              </w:rPr>
              <w:br/>
            </w:r>
          </w:p>
        </w:tc>
      </w:tr>
      <w:tr w:rsidR="0071232E" w:rsidRPr="00576460" w14:paraId="551AB4DF" w14:textId="77777777" w:rsidTr="00B85119">
        <w:trPr>
          <w:trHeight w:hRule="exact" w:val="255"/>
        </w:trPr>
        <w:tc>
          <w:tcPr>
            <w:tcW w:w="2235" w:type="dxa"/>
            <w:shd w:val="clear" w:color="auto" w:fill="E0E0E0"/>
            <w:vAlign w:val="bottom"/>
          </w:tcPr>
          <w:p w14:paraId="38FB342D"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lastRenderedPageBreak/>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180D664F"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Vise hvor grænserne går i børne- og skoledistrikterne og kunne benytte dem til analysegrundlag.</w:t>
            </w:r>
          </w:p>
        </w:tc>
      </w:tr>
      <w:tr w:rsidR="0071232E" w:rsidRPr="00576460" w14:paraId="3ED85A24" w14:textId="77777777" w:rsidTr="00B85119">
        <w:trPr>
          <w:trHeight w:hRule="exact" w:val="255"/>
        </w:trPr>
        <w:tc>
          <w:tcPr>
            <w:tcW w:w="2235" w:type="dxa"/>
            <w:shd w:val="clear" w:color="auto" w:fill="E0E0E0"/>
            <w:vAlign w:val="bottom"/>
          </w:tcPr>
          <w:p w14:paraId="7C99B67C"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2FFAAD55"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71232E" w:rsidRPr="00576460" w14:paraId="267CEFCD" w14:textId="77777777" w:rsidTr="00B85119">
        <w:trPr>
          <w:trHeight w:hRule="exact" w:val="255"/>
        </w:trPr>
        <w:tc>
          <w:tcPr>
            <w:tcW w:w="2235" w:type="dxa"/>
            <w:shd w:val="clear" w:color="auto" w:fill="E0E0E0"/>
            <w:vAlign w:val="center"/>
          </w:tcPr>
          <w:p w14:paraId="0D06DCC4"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5B4FFBD5" w14:textId="77777777" w:rsidR="0071232E" w:rsidRPr="00576460" w:rsidRDefault="0071232E" w:rsidP="00B85119">
            <w:pPr>
              <w:autoSpaceDE w:val="0"/>
              <w:autoSpaceDN w:val="0"/>
              <w:adjustRightInd w:val="0"/>
              <w:rPr>
                <w:rFonts w:ascii="Trebuchet MS" w:hAnsi="Trebuchet MS" w:cs="Trebuchet MS"/>
                <w:sz w:val="18"/>
                <w:szCs w:val="18"/>
              </w:rPr>
            </w:pPr>
            <w:r w:rsidRPr="00576460">
              <w:rPr>
                <w:rFonts w:ascii="Trebuchet MS" w:hAnsi="Trebuchet MS"/>
                <w:sz w:val="18"/>
                <w:szCs w:val="18"/>
              </w:rPr>
              <w:t xml:space="preserve">Børnedistrikter, </w:t>
            </w:r>
            <w:r w:rsidRPr="00576460">
              <w:rPr>
                <w:rFonts w:ascii="Trebuchet MS" w:hAnsi="Trebuchet MS" w:cs="Trebuchet MS"/>
                <w:sz w:val="18"/>
                <w:szCs w:val="18"/>
              </w:rPr>
              <w:t xml:space="preserve">Børnehave, </w:t>
            </w:r>
            <w:r w:rsidRPr="00576460">
              <w:rPr>
                <w:rFonts w:ascii="Trebuchet MS" w:hAnsi="Trebuchet MS"/>
                <w:sz w:val="18"/>
                <w:szCs w:val="18"/>
              </w:rPr>
              <w:t xml:space="preserve">Børn 3-6 år, dagplejedistrikter, skoledistrikter, </w:t>
            </w:r>
            <w:proofErr w:type="spellStart"/>
            <w:r w:rsidRPr="00576460">
              <w:rPr>
                <w:rFonts w:ascii="Trebuchet MS" w:hAnsi="Trebuchet MS"/>
                <w:sz w:val="18"/>
                <w:szCs w:val="18"/>
              </w:rPr>
              <w:t>SSPdistrikter</w:t>
            </w:r>
            <w:proofErr w:type="spellEnd"/>
            <w:r w:rsidRPr="00576460">
              <w:rPr>
                <w:rFonts w:ascii="Trebuchet MS" w:hAnsi="Trebuchet MS"/>
                <w:sz w:val="18"/>
                <w:szCs w:val="18"/>
              </w:rPr>
              <w:t>, klubdistrikter, Ungdomsklub, Politisamarbejde</w:t>
            </w:r>
          </w:p>
        </w:tc>
      </w:tr>
      <w:tr w:rsidR="0071232E" w:rsidRPr="00576460" w14:paraId="5CFB44BB" w14:textId="77777777" w:rsidTr="00B85119">
        <w:trPr>
          <w:trHeight w:hRule="exact" w:val="255"/>
        </w:trPr>
        <w:tc>
          <w:tcPr>
            <w:tcW w:w="2235" w:type="dxa"/>
            <w:shd w:val="clear" w:color="auto" w:fill="E0E0E0"/>
            <w:vAlign w:val="bottom"/>
          </w:tcPr>
          <w:p w14:paraId="220841A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1CB3D4B"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Flade</w:t>
            </w:r>
          </w:p>
        </w:tc>
      </w:tr>
      <w:tr w:rsidR="0071232E" w:rsidRPr="00576460" w14:paraId="17C4189B" w14:textId="77777777" w:rsidTr="00B85119">
        <w:trPr>
          <w:trHeight w:hRule="exact" w:val="255"/>
        </w:trPr>
        <w:tc>
          <w:tcPr>
            <w:tcW w:w="2235" w:type="dxa"/>
            <w:shd w:val="clear" w:color="auto" w:fill="E0E0E0"/>
            <w:vAlign w:val="bottom"/>
          </w:tcPr>
          <w:p w14:paraId="2E8895A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8E1C15E" w14:textId="77777777" w:rsidR="0071232E" w:rsidRPr="00576460" w:rsidRDefault="0071232E" w:rsidP="00B85119">
            <w:pPr>
              <w:rPr>
                <w:rFonts w:ascii="Trebuchet MS" w:hAnsi="Trebuchet MS" w:cs="Trebuchet MS"/>
                <w:sz w:val="18"/>
                <w:szCs w:val="18"/>
              </w:rPr>
            </w:pPr>
          </w:p>
        </w:tc>
      </w:tr>
      <w:tr w:rsidR="000C68CF" w:rsidRPr="00576460" w14:paraId="06E2B3F9" w14:textId="77777777" w:rsidTr="00B85119">
        <w:trPr>
          <w:trHeight w:hRule="exact" w:val="255"/>
        </w:trPr>
        <w:tc>
          <w:tcPr>
            <w:tcW w:w="2235" w:type="dxa"/>
            <w:shd w:val="clear" w:color="auto" w:fill="E0E0E0"/>
            <w:vAlign w:val="bottom"/>
          </w:tcPr>
          <w:p w14:paraId="58F0A389"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22BEA593" w14:textId="6F7B17AD" w:rsidR="000C68CF" w:rsidRPr="00576460" w:rsidRDefault="000C6112" w:rsidP="00B82813">
            <w:pPr>
              <w:rPr>
                <w:rFonts w:ascii="Trebuchet MS" w:hAnsi="Trebuchet MS" w:cs="Trebuchet MS"/>
                <w:sz w:val="18"/>
                <w:szCs w:val="18"/>
              </w:rPr>
            </w:pPr>
            <w:r w:rsidRPr="000C6112">
              <w:rPr>
                <w:rFonts w:ascii="Trebuchet MS" w:hAnsi="Trebuchet MS"/>
                <w:color w:val="4F81BD"/>
                <w:sz w:val="18"/>
                <w:szCs w:val="18"/>
              </w:rPr>
              <w:t>17.01.04</w:t>
            </w:r>
            <w:r w:rsidR="00B82813">
              <w:rPr>
                <w:rFonts w:ascii="Trebuchet MS" w:hAnsi="Trebuchet MS"/>
                <w:color w:val="4F81BD"/>
                <w:sz w:val="18"/>
                <w:szCs w:val="18"/>
              </w:rPr>
              <w:t xml:space="preserve">, </w:t>
            </w:r>
            <w:r w:rsidRPr="000C6112">
              <w:rPr>
                <w:rFonts w:ascii="Trebuchet MS" w:hAnsi="Trebuchet MS"/>
                <w:color w:val="4F81BD"/>
                <w:sz w:val="18"/>
                <w:szCs w:val="18"/>
              </w:rPr>
              <w:t>28.00.00</w:t>
            </w:r>
          </w:p>
        </w:tc>
      </w:tr>
    </w:tbl>
    <w:p w14:paraId="421F1A71" w14:textId="77777777" w:rsidR="0071232E" w:rsidRPr="00576460" w:rsidRDefault="0071232E" w:rsidP="0071232E">
      <w:pPr>
        <w:pStyle w:val="Overskrift6"/>
      </w:pPr>
      <w:r w:rsidRPr="00576460">
        <w:t>5.8.11.2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1232E" w:rsidRPr="00576460" w14:paraId="4305043E" w14:textId="77777777" w:rsidTr="00B85119">
        <w:tc>
          <w:tcPr>
            <w:tcW w:w="4503" w:type="dxa"/>
            <w:shd w:val="clear" w:color="auto" w:fill="D9D9D9"/>
            <w:vAlign w:val="center"/>
          </w:tcPr>
          <w:p w14:paraId="3E4649BA"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298734E5"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71232E" w:rsidRPr="00576460" w14:paraId="470400CA" w14:textId="77777777" w:rsidTr="00B85119">
        <w:trPr>
          <w:trHeight w:val="1110"/>
        </w:trPr>
        <w:tc>
          <w:tcPr>
            <w:tcW w:w="4503" w:type="dxa"/>
            <w:shd w:val="clear" w:color="auto" w:fill="E0E0E0"/>
            <w:vAlign w:val="center"/>
          </w:tcPr>
          <w:p w14:paraId="32808A34"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0842B1E7" w14:textId="37FBAB1C" w:rsidR="009E7ACF" w:rsidRPr="00786299" w:rsidRDefault="0071232E" w:rsidP="00B85119">
            <w:pPr>
              <w:rPr>
                <w:rFonts w:ascii="Trebuchet MS" w:hAnsi="Trebuchet MS" w:cs="Trebuchet MS"/>
                <w:sz w:val="18"/>
                <w:szCs w:val="18"/>
              </w:rPr>
            </w:pPr>
            <w:r w:rsidRPr="00576460">
              <w:rPr>
                <w:rFonts w:ascii="Trebuchet MS" w:hAnsi="Trebuchet MS" w:cs="Trebuchet MS"/>
                <w:sz w:val="18"/>
                <w:szCs w:val="18"/>
              </w:rPr>
              <w:t xml:space="preserve">Ofte forelægger distrikterne kun på papirkort med håndtegnet streger eller/og som registrering på hver enkelt adresse eller via vejlister. Ved adresse- eller vejlister registreres de på adressetema eller lignende og via farvekoder på punkterne, så indtegnes fladerne f.eks. med kopi af matrikelgeometrien, som så samles til en </w:t>
            </w:r>
            <w:r w:rsidRPr="00786299">
              <w:rPr>
                <w:rFonts w:ascii="Trebuchet MS" w:hAnsi="Trebuchet MS" w:cs="Trebuchet MS"/>
                <w:sz w:val="18"/>
                <w:szCs w:val="18"/>
              </w:rPr>
              <w:t xml:space="preserve">flade i hvert distrikt. Hvis distriktsgrænsen normalt følger </w:t>
            </w:r>
            <w:proofErr w:type="gramStart"/>
            <w:r w:rsidRPr="00786299">
              <w:rPr>
                <w:rFonts w:ascii="Trebuchet MS" w:hAnsi="Trebuchet MS" w:cs="Trebuchet MS"/>
                <w:sz w:val="18"/>
                <w:szCs w:val="18"/>
              </w:rPr>
              <w:t>vejmidten</w:t>
            </w:r>
            <w:proofErr w:type="gramEnd"/>
            <w:r w:rsidRPr="00786299">
              <w:rPr>
                <w:rFonts w:ascii="Trebuchet MS" w:hAnsi="Trebuchet MS" w:cs="Trebuchet MS"/>
                <w:sz w:val="18"/>
                <w:szCs w:val="18"/>
              </w:rPr>
              <w:t xml:space="preserve"> snappes i stedet til </w:t>
            </w:r>
            <w:proofErr w:type="spellStart"/>
            <w:r w:rsidR="00D96699" w:rsidRPr="00E54922">
              <w:rPr>
                <w:rFonts w:ascii="Trebuchet MS" w:hAnsi="Trebuchet MS" w:cs="Trebuchet MS"/>
                <w:color w:val="4F81BD"/>
                <w:sz w:val="18"/>
                <w:szCs w:val="18"/>
              </w:rPr>
              <w:t>GeoDanmark</w:t>
            </w:r>
            <w:proofErr w:type="spellEnd"/>
            <w:r w:rsidRPr="00786299">
              <w:rPr>
                <w:rFonts w:ascii="Trebuchet MS" w:hAnsi="Trebuchet MS" w:cs="Trebuchet MS"/>
                <w:sz w:val="18"/>
                <w:szCs w:val="18"/>
              </w:rPr>
              <w:t xml:space="preserve">-vejmidten. Samlet skal dette tema dække hele kommunen. </w:t>
            </w:r>
          </w:p>
          <w:p w14:paraId="01AFA990" w14:textId="77777777" w:rsidR="00ED0296" w:rsidRPr="00E54922" w:rsidRDefault="009E7ACF" w:rsidP="00ED0296">
            <w:pPr>
              <w:rPr>
                <w:rFonts w:ascii="Trebuchet MS" w:hAnsi="Trebuchet MS"/>
                <w:color w:val="4F81BD"/>
                <w:sz w:val="18"/>
                <w:szCs w:val="18"/>
              </w:rPr>
            </w:pPr>
            <w:r w:rsidRPr="00786299">
              <w:rPr>
                <w:rFonts w:ascii="Trebuchet MS" w:hAnsi="Trebuchet MS" w:cs="Trebuchet MS"/>
                <w:sz w:val="18"/>
                <w:szCs w:val="18"/>
              </w:rPr>
              <w:t xml:space="preserve">Klassetrin </w:t>
            </w:r>
            <w:proofErr w:type="spellStart"/>
            <w:r w:rsidRPr="00786299">
              <w:rPr>
                <w:rFonts w:ascii="Trebuchet MS" w:hAnsi="Trebuchet MS" w:cs="Trebuchet MS"/>
                <w:sz w:val="18"/>
                <w:szCs w:val="18"/>
              </w:rPr>
              <w:t>udflydes</w:t>
            </w:r>
            <w:proofErr w:type="spellEnd"/>
            <w:r w:rsidRPr="00786299">
              <w:rPr>
                <w:rFonts w:ascii="Trebuchet MS" w:hAnsi="Trebuchet MS" w:cs="Trebuchet MS"/>
                <w:sz w:val="18"/>
                <w:szCs w:val="18"/>
              </w:rPr>
              <w:t xml:space="preserve"> med relevant start- og sluttrin for skoler, mens for alle institutioner udfyldes det med andet.</w:t>
            </w:r>
            <w:r w:rsidR="00F77CBB" w:rsidRPr="00E54922">
              <w:rPr>
                <w:rFonts w:ascii="Trebuchet MS" w:hAnsi="Trebuchet MS" w:cs="Trebuchet MS"/>
                <w:color w:val="4F81BD"/>
                <w:sz w:val="18"/>
                <w:szCs w:val="18"/>
              </w:rPr>
              <w:br/>
            </w:r>
            <w:r w:rsidR="00F77CBB" w:rsidRPr="00E54922">
              <w:rPr>
                <w:rFonts w:ascii="Trebuchet MS" w:hAnsi="Trebuchet MS"/>
                <w:color w:val="4F81BD"/>
                <w:sz w:val="18"/>
                <w:szCs w:val="18"/>
              </w:rPr>
              <w:t>Der kan godt være overlappende skoledistrikter, men så skal de dække forskellige trin. F.eks. har mange kommuner en 10. klasse som dækker he</w:t>
            </w:r>
            <w:r w:rsidR="00ED0296" w:rsidRPr="00E54922">
              <w:rPr>
                <w:rFonts w:ascii="Trebuchet MS" w:hAnsi="Trebuchet MS"/>
                <w:color w:val="4F81BD"/>
                <w:sz w:val="18"/>
                <w:szCs w:val="18"/>
              </w:rPr>
              <w:t>l</w:t>
            </w:r>
            <w:r w:rsidR="00F77CBB" w:rsidRPr="00E54922">
              <w:rPr>
                <w:rFonts w:ascii="Trebuchet MS" w:hAnsi="Trebuchet MS"/>
                <w:color w:val="4F81BD"/>
                <w:sz w:val="18"/>
                <w:szCs w:val="18"/>
              </w:rPr>
              <w:t>e kommunen, mens resten er inddelt i mange mindre</w:t>
            </w:r>
            <w:r w:rsidR="00ED0296" w:rsidRPr="00E54922">
              <w:rPr>
                <w:rFonts w:ascii="Trebuchet MS" w:hAnsi="Trebuchet MS"/>
                <w:color w:val="4F81BD"/>
                <w:sz w:val="18"/>
                <w:szCs w:val="18"/>
              </w:rPr>
              <w:t xml:space="preserve"> distrikter svarende til hver skole. Det er vigtigt at der er distrikter for alle 0. klasser, hvor indskrivning finder sted.</w:t>
            </w:r>
          </w:p>
          <w:p w14:paraId="4B08A718" w14:textId="77777777" w:rsidR="0028342C" w:rsidRPr="00E54922" w:rsidRDefault="00ED0296" w:rsidP="0028342C">
            <w:pPr>
              <w:rPr>
                <w:rFonts w:ascii="Trebuchet MS" w:hAnsi="Trebuchet MS"/>
                <w:color w:val="4F81BD"/>
                <w:sz w:val="18"/>
                <w:szCs w:val="18"/>
              </w:rPr>
            </w:pPr>
            <w:r w:rsidRPr="00E54922">
              <w:rPr>
                <w:rFonts w:ascii="Trebuchet MS" w:hAnsi="Trebuchet MS"/>
                <w:color w:val="4F81BD"/>
                <w:sz w:val="18"/>
                <w:szCs w:val="18"/>
              </w:rPr>
              <w:t>Hvis en skole f.eks. dækker flere distrikter i udskolingen (7-9 klasse f.eks.) vil der være 2 distrikter; Et for 0-6 klasse og et for 7-9 klasse, hvor det sidste vil dække ind over en andens skole 0-6 klasse distrikt.</w:t>
            </w:r>
            <w:r w:rsidR="0028342C" w:rsidRPr="00E54922">
              <w:rPr>
                <w:rFonts w:ascii="Trebuchet MS" w:hAnsi="Trebuchet MS"/>
                <w:color w:val="4F81BD"/>
                <w:sz w:val="18"/>
                <w:szCs w:val="18"/>
              </w:rPr>
              <w:br/>
              <w:t xml:space="preserve">Hovedskole og Afdelingsskole benyttes til at registrere, hvis et skoledistrikt er tilknyttet en hovedskole og eventuelt en </w:t>
            </w:r>
            <w:proofErr w:type="spellStart"/>
            <w:r w:rsidR="0028342C" w:rsidRPr="00E54922">
              <w:rPr>
                <w:rFonts w:ascii="Trebuchet MS" w:hAnsi="Trebuchet MS"/>
                <w:color w:val="4F81BD"/>
                <w:sz w:val="18"/>
                <w:szCs w:val="18"/>
              </w:rPr>
              <w:t>afdelingskole</w:t>
            </w:r>
            <w:proofErr w:type="spellEnd"/>
            <w:r w:rsidR="0028342C" w:rsidRPr="00E54922">
              <w:rPr>
                <w:rFonts w:ascii="Trebuchet MS" w:hAnsi="Trebuchet MS"/>
                <w:color w:val="4F81BD"/>
                <w:sz w:val="18"/>
                <w:szCs w:val="18"/>
              </w:rPr>
              <w:t xml:space="preserve"> i de meget store kommuner.</w:t>
            </w:r>
          </w:p>
          <w:p w14:paraId="25FF1CE3" w14:textId="77777777" w:rsidR="0071232E" w:rsidRPr="00576460" w:rsidRDefault="0028342C" w:rsidP="0028342C">
            <w:pPr>
              <w:rPr>
                <w:rFonts w:ascii="Trebuchet MS" w:hAnsi="Trebuchet MS" w:cs="Trebuchet MS"/>
                <w:sz w:val="18"/>
                <w:szCs w:val="18"/>
              </w:rPr>
            </w:pPr>
            <w:r w:rsidRPr="00E54922">
              <w:rPr>
                <w:rFonts w:ascii="Trebuchet MS" w:hAnsi="Trebuchet MS"/>
                <w:color w:val="4F81BD"/>
                <w:sz w:val="18"/>
                <w:szCs w:val="18"/>
              </w:rPr>
              <w:t>Det geografiske distrikt/objekt repræsenterer således det mindste distrikt og informationen om afdelings- og hovedskole er kun udfyldt, hvis flere distrikter indgår i en hovedskole.</w:t>
            </w:r>
          </w:p>
        </w:tc>
      </w:tr>
      <w:tr w:rsidR="0071232E" w:rsidRPr="00576460" w14:paraId="64BC955F" w14:textId="77777777" w:rsidTr="00B85119">
        <w:trPr>
          <w:trHeight w:hRule="exact" w:val="255"/>
        </w:trPr>
        <w:tc>
          <w:tcPr>
            <w:tcW w:w="4503" w:type="dxa"/>
            <w:shd w:val="clear" w:color="auto" w:fill="E0E0E0"/>
            <w:vAlign w:val="bottom"/>
          </w:tcPr>
          <w:p w14:paraId="7F9F146E"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14DFB20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r w:rsidR="008E1B09" w:rsidRPr="00576460">
              <w:rPr>
                <w:rFonts w:ascii="Trebuchet MS" w:hAnsi="Trebuchet MS" w:cs="Trebuchet MS"/>
                <w:sz w:val="18"/>
                <w:szCs w:val="18"/>
              </w:rPr>
              <w:t xml:space="preserve"> og klassetrin</w:t>
            </w:r>
            <w:r w:rsidRPr="00576460">
              <w:rPr>
                <w:rFonts w:ascii="Trebuchet MS" w:hAnsi="Trebuchet MS" w:cs="Trebuchet MS"/>
                <w:sz w:val="18"/>
                <w:szCs w:val="18"/>
              </w:rPr>
              <w:t>.</w:t>
            </w:r>
          </w:p>
        </w:tc>
      </w:tr>
      <w:tr w:rsidR="0071232E" w:rsidRPr="00576460" w14:paraId="56D2163F" w14:textId="77777777" w:rsidTr="00B85119">
        <w:trPr>
          <w:trHeight w:hRule="exact" w:val="255"/>
        </w:trPr>
        <w:tc>
          <w:tcPr>
            <w:tcW w:w="4503" w:type="dxa"/>
            <w:shd w:val="clear" w:color="auto" w:fill="E0E0E0"/>
            <w:vAlign w:val="bottom"/>
          </w:tcPr>
          <w:p w14:paraId="31BB428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77F39618"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0,1 ha</w:t>
            </w:r>
          </w:p>
        </w:tc>
      </w:tr>
      <w:tr w:rsidR="0071232E" w:rsidRPr="00576460" w14:paraId="01053C64" w14:textId="77777777" w:rsidTr="00B85119">
        <w:trPr>
          <w:trHeight w:hRule="exact" w:val="255"/>
        </w:trPr>
        <w:tc>
          <w:tcPr>
            <w:tcW w:w="4503" w:type="dxa"/>
            <w:shd w:val="clear" w:color="auto" w:fill="E0E0E0"/>
            <w:vAlign w:val="bottom"/>
          </w:tcPr>
          <w:p w14:paraId="54AC4E92"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714F0F27" w14:textId="77777777" w:rsidR="0071232E" w:rsidRPr="00576460" w:rsidRDefault="0071232E" w:rsidP="00B85119">
            <w:pPr>
              <w:rPr>
                <w:rFonts w:ascii="Trebuchet MS" w:hAnsi="Trebuchet MS" w:cs="Trebuchet MS"/>
                <w:sz w:val="18"/>
                <w:szCs w:val="18"/>
              </w:rPr>
            </w:pPr>
          </w:p>
        </w:tc>
      </w:tr>
      <w:tr w:rsidR="0071232E" w:rsidRPr="00576460" w14:paraId="6C1EB941" w14:textId="77777777" w:rsidTr="00A462D8">
        <w:trPr>
          <w:trHeight w:hRule="exact" w:val="510"/>
        </w:trPr>
        <w:tc>
          <w:tcPr>
            <w:tcW w:w="4503" w:type="dxa"/>
            <w:shd w:val="clear" w:color="auto" w:fill="E0E0E0"/>
            <w:vAlign w:val="center"/>
          </w:tcPr>
          <w:p w14:paraId="40EA6720" w14:textId="77777777" w:rsidR="0071232E" w:rsidRPr="00576460" w:rsidRDefault="0071232E" w:rsidP="00A462D8">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7B830333"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 xml:space="preserve">Snap mellem fladerne, så der ikke forekommer </w:t>
            </w:r>
            <w:r w:rsidR="00A462D8" w:rsidRPr="00E54922">
              <w:rPr>
                <w:rFonts w:ascii="Trebuchet MS" w:hAnsi="Trebuchet MS" w:cs="Trebuchet MS"/>
                <w:color w:val="4F81BD"/>
                <w:sz w:val="18"/>
                <w:szCs w:val="18"/>
              </w:rPr>
              <w:t xml:space="preserve">utilsigtede </w:t>
            </w:r>
            <w:r w:rsidRPr="00576460">
              <w:rPr>
                <w:rFonts w:ascii="Trebuchet MS" w:hAnsi="Trebuchet MS" w:cs="Trebuchet MS"/>
                <w:sz w:val="18"/>
                <w:szCs w:val="18"/>
              </w:rPr>
              <w:t>huller eller overlap</w:t>
            </w:r>
            <w:r w:rsidR="00A462D8" w:rsidRPr="00E54922">
              <w:rPr>
                <w:rFonts w:ascii="Trebuchet MS" w:hAnsi="Trebuchet MS" w:cs="Trebuchet MS"/>
                <w:color w:val="4F81BD"/>
                <w:sz w:val="18"/>
                <w:szCs w:val="18"/>
              </w:rPr>
              <w:t xml:space="preserve"> indenfor samme distriktstype. Der må gerne være overlap/huller mellem forskellige distriktstyper</w:t>
            </w:r>
            <w:r w:rsidRPr="00576460">
              <w:rPr>
                <w:rFonts w:ascii="Trebuchet MS" w:hAnsi="Trebuchet MS" w:cs="Trebuchet MS"/>
                <w:sz w:val="18"/>
                <w:szCs w:val="18"/>
              </w:rPr>
              <w:t>.</w:t>
            </w:r>
          </w:p>
        </w:tc>
      </w:tr>
      <w:tr w:rsidR="0071232E" w:rsidRPr="00576460" w14:paraId="07BE8783" w14:textId="77777777" w:rsidTr="00B85119">
        <w:trPr>
          <w:trHeight w:hRule="exact" w:val="255"/>
        </w:trPr>
        <w:tc>
          <w:tcPr>
            <w:tcW w:w="4503" w:type="dxa"/>
            <w:shd w:val="clear" w:color="auto" w:fill="E0E0E0"/>
            <w:vAlign w:val="bottom"/>
          </w:tcPr>
          <w:p w14:paraId="71B5EADF"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6B005B6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33615607" w14:textId="77777777" w:rsidR="0071232E" w:rsidRPr="00576460" w:rsidRDefault="0071232E" w:rsidP="0071232E">
      <w:pPr>
        <w:pStyle w:val="Overskrift6"/>
      </w:pPr>
      <w:r w:rsidRPr="00576460">
        <w:t>5.8.11.3 Kodelister</w:t>
      </w:r>
    </w:p>
    <w:p w14:paraId="382E0F2E" w14:textId="77777777" w:rsidR="0071232E" w:rsidRPr="00576460" w:rsidRDefault="0071232E" w:rsidP="0071232E">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5A0919DF" w14:textId="77777777" w:rsidR="0071232E" w:rsidRPr="00576460" w:rsidRDefault="0071232E" w:rsidP="0071232E">
      <w:pPr>
        <w:pStyle w:val="Overskrift7"/>
      </w:pPr>
      <w:r w:rsidRPr="00576460">
        <w:t xml:space="preserve">5.8.11.3.1 </w:t>
      </w:r>
      <w:r w:rsidR="003C21DA" w:rsidRPr="00576460">
        <w:t xml:space="preserve">  5710 </w:t>
      </w:r>
      <w:proofErr w:type="spellStart"/>
      <w:r w:rsidR="003C21DA" w:rsidRPr="00576460">
        <w:t>udd</w:t>
      </w:r>
      <w:r w:rsidRPr="00576460">
        <w:t>_type</w:t>
      </w:r>
      <w:proofErr w:type="spellEnd"/>
      <w:r w:rsidRPr="00576460">
        <w:rPr>
          <w:rStyle w:val="TypografiOverskrift4BrugerdefineretfarveRGB0Tegn"/>
        </w:rPr>
        <w:t xml:space="preserve"> </w:t>
      </w:r>
      <w:r w:rsidRPr="00576460">
        <w:t>(d_5710_</w:t>
      </w:r>
      <w:r w:rsidR="003C21DA" w:rsidRPr="00576460">
        <w:t>udd</w:t>
      </w:r>
      <w:r w:rsidRPr="00576460">
        <w:t>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2145"/>
        <w:gridCol w:w="1563"/>
        <w:gridCol w:w="8015"/>
      </w:tblGrid>
      <w:tr w:rsidR="0071232E" w:rsidRPr="00576460" w14:paraId="14DDCA1C" w14:textId="77777777" w:rsidTr="00B85119">
        <w:trPr>
          <w:trHeight w:hRule="exact" w:val="255"/>
        </w:trPr>
        <w:tc>
          <w:tcPr>
            <w:tcW w:w="1929" w:type="dxa"/>
            <w:tcBorders>
              <w:bottom w:val="single" w:sz="4" w:space="0" w:color="auto"/>
            </w:tcBorders>
            <w:shd w:val="clear" w:color="auto" w:fill="D9D9D9"/>
            <w:vAlign w:val="bottom"/>
          </w:tcPr>
          <w:p w14:paraId="2A3268C3" w14:textId="77777777" w:rsidR="0071232E" w:rsidRPr="00576460" w:rsidRDefault="0071232E" w:rsidP="00B85119">
            <w:pPr>
              <w:rPr>
                <w:rFonts w:ascii="Trebuchet MS" w:hAnsi="Trebuchet MS" w:cs="Trebuchet MS"/>
                <w:b/>
                <w:bCs/>
                <w:sz w:val="18"/>
                <w:szCs w:val="18"/>
              </w:rPr>
            </w:pPr>
            <w:proofErr w:type="spellStart"/>
            <w:r w:rsidRPr="00576460">
              <w:rPr>
                <w:rFonts w:ascii="Trebuchet MS" w:hAnsi="Trebuchet MS" w:cs="Trebuchet MS"/>
                <w:b/>
                <w:bCs/>
                <w:sz w:val="18"/>
                <w:szCs w:val="18"/>
              </w:rPr>
              <w:t>u</w:t>
            </w:r>
            <w:r w:rsidR="003C21DA" w:rsidRPr="00576460">
              <w:rPr>
                <w:rFonts w:ascii="Trebuchet MS" w:hAnsi="Trebuchet MS" w:cs="Trebuchet MS"/>
                <w:b/>
                <w:bCs/>
                <w:sz w:val="18"/>
                <w:szCs w:val="18"/>
              </w:rPr>
              <w:t>dd</w:t>
            </w:r>
            <w:r w:rsidRPr="00576460">
              <w:rPr>
                <w:rFonts w:ascii="Trebuchet MS" w:hAnsi="Trebuchet MS" w:cs="Trebuchet MS"/>
                <w:b/>
                <w:bCs/>
                <w:sz w:val="18"/>
                <w:szCs w:val="18"/>
              </w:rPr>
              <w:t>_distrikt_type_kode</w:t>
            </w:r>
            <w:proofErr w:type="spellEnd"/>
          </w:p>
        </w:tc>
        <w:tc>
          <w:tcPr>
            <w:tcW w:w="2145" w:type="dxa"/>
            <w:tcBorders>
              <w:bottom w:val="single" w:sz="4" w:space="0" w:color="auto"/>
            </w:tcBorders>
            <w:shd w:val="clear" w:color="auto" w:fill="D9D9D9"/>
            <w:vAlign w:val="bottom"/>
          </w:tcPr>
          <w:p w14:paraId="6AE9D821" w14:textId="77777777" w:rsidR="0071232E" w:rsidRPr="00576460" w:rsidRDefault="0071232E" w:rsidP="00B85119">
            <w:pPr>
              <w:rPr>
                <w:rFonts w:ascii="Trebuchet MS" w:hAnsi="Trebuchet MS" w:cs="Trebuchet MS"/>
                <w:bCs/>
                <w:sz w:val="18"/>
                <w:szCs w:val="18"/>
              </w:rPr>
            </w:pPr>
            <w:proofErr w:type="spellStart"/>
            <w:r w:rsidRPr="00576460">
              <w:rPr>
                <w:rFonts w:ascii="Trebuchet MS" w:hAnsi="Trebuchet MS" w:cs="Trebuchet MS"/>
                <w:b/>
                <w:bCs/>
                <w:sz w:val="18"/>
                <w:szCs w:val="18"/>
              </w:rPr>
              <w:t>u</w:t>
            </w:r>
            <w:r w:rsidR="003C21DA" w:rsidRPr="00576460">
              <w:rPr>
                <w:rFonts w:ascii="Trebuchet MS" w:hAnsi="Trebuchet MS" w:cs="Trebuchet MS"/>
                <w:b/>
                <w:bCs/>
                <w:sz w:val="18"/>
                <w:szCs w:val="18"/>
              </w:rPr>
              <w:t>dd</w:t>
            </w:r>
            <w:r w:rsidRPr="00576460">
              <w:rPr>
                <w:rFonts w:ascii="Trebuchet MS" w:hAnsi="Trebuchet MS" w:cs="Trebuchet MS"/>
                <w:b/>
                <w:bCs/>
                <w:sz w:val="18"/>
                <w:szCs w:val="18"/>
              </w:rPr>
              <w:t>_distrikt_type</w:t>
            </w:r>
            <w:proofErr w:type="spellEnd"/>
          </w:p>
        </w:tc>
        <w:tc>
          <w:tcPr>
            <w:tcW w:w="1563" w:type="dxa"/>
            <w:tcBorders>
              <w:bottom w:val="single" w:sz="4" w:space="0" w:color="auto"/>
            </w:tcBorders>
            <w:shd w:val="clear" w:color="auto" w:fill="D9D9D9"/>
            <w:vAlign w:val="bottom"/>
          </w:tcPr>
          <w:p w14:paraId="28155B48" w14:textId="77777777" w:rsidR="0071232E" w:rsidRPr="00576460" w:rsidRDefault="00AC441B" w:rsidP="00B85119">
            <w:pPr>
              <w:rPr>
                <w:rFonts w:ascii="Trebuchet MS" w:hAnsi="Trebuchet MS" w:cs="Trebuchet MS"/>
                <w:b/>
                <w:bCs/>
                <w:sz w:val="18"/>
                <w:szCs w:val="18"/>
              </w:rPr>
            </w:pPr>
            <w:r w:rsidRPr="00786299">
              <w:rPr>
                <w:rFonts w:ascii="Trebuchet MS" w:hAnsi="Trebuchet MS" w:cs="Trebuchet MS"/>
                <w:b/>
                <w:bCs/>
                <w:sz w:val="18"/>
                <w:szCs w:val="18"/>
              </w:rPr>
              <w:t>a</w:t>
            </w:r>
            <w:r w:rsidR="0071232E" w:rsidRPr="00786299">
              <w:rPr>
                <w:rFonts w:ascii="Trebuchet MS" w:hAnsi="Trebuchet MS" w:cs="Trebuchet MS"/>
                <w:b/>
                <w:bCs/>
                <w:sz w:val="18"/>
                <w:szCs w:val="18"/>
              </w:rPr>
              <w:t>kt</w:t>
            </w:r>
            <w:r w:rsidR="0071232E" w:rsidRPr="00576460">
              <w:rPr>
                <w:rFonts w:ascii="Trebuchet MS" w:hAnsi="Trebuchet MS" w:cs="Trebuchet MS"/>
                <w:b/>
                <w:bCs/>
                <w:sz w:val="18"/>
                <w:szCs w:val="18"/>
              </w:rPr>
              <w:t>iv</w:t>
            </w:r>
          </w:p>
        </w:tc>
        <w:tc>
          <w:tcPr>
            <w:tcW w:w="8015" w:type="dxa"/>
            <w:tcBorders>
              <w:bottom w:val="single" w:sz="4" w:space="0" w:color="auto"/>
            </w:tcBorders>
            <w:shd w:val="clear" w:color="auto" w:fill="D9D9D9"/>
            <w:vAlign w:val="bottom"/>
          </w:tcPr>
          <w:p w14:paraId="565BA535" w14:textId="77777777" w:rsidR="0071232E" w:rsidRPr="00576460" w:rsidRDefault="0071232E"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71232E" w:rsidRPr="00576460" w14:paraId="57C796B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B9F3E3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lastRenderedPageBreak/>
              <w:t>1</w:t>
            </w:r>
          </w:p>
        </w:tc>
        <w:tc>
          <w:tcPr>
            <w:tcW w:w="2145" w:type="dxa"/>
            <w:tcBorders>
              <w:top w:val="single" w:sz="4" w:space="0" w:color="auto"/>
              <w:left w:val="single" w:sz="4" w:space="0" w:color="auto"/>
              <w:bottom w:val="single" w:sz="4" w:space="0" w:color="auto"/>
            </w:tcBorders>
            <w:shd w:val="clear" w:color="auto" w:fill="FFFFFF"/>
            <w:vAlign w:val="bottom"/>
          </w:tcPr>
          <w:p w14:paraId="47224D45"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Børne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9FB3DFD"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685D84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Børnedistrikter </w:t>
            </w:r>
          </w:p>
        </w:tc>
      </w:tr>
      <w:tr w:rsidR="0071232E" w:rsidRPr="00576460" w14:paraId="5DE23CD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EEE437A"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359F53F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Dagpleje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C662BB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6A7C94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Dagplejedistrikter</w:t>
            </w:r>
          </w:p>
        </w:tc>
      </w:tr>
      <w:tr w:rsidR="0071232E" w:rsidRPr="00576460" w14:paraId="17D4537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B44712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1BB59A5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Klub</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0EFE0A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89BAE9"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Klubdistrikter </w:t>
            </w:r>
          </w:p>
        </w:tc>
      </w:tr>
      <w:tr w:rsidR="0071232E" w:rsidRPr="00576460" w14:paraId="50C0A18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793A9E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06E9749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52B43E9"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7D9272D"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0E6C8F7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902342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349884A8"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Skole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A25E07F"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A223C3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Skoledistrikter </w:t>
            </w:r>
          </w:p>
        </w:tc>
      </w:tr>
      <w:tr w:rsidR="0071232E" w:rsidRPr="00576460" w14:paraId="6F0BA522"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5C812A7"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178095BE"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FD6447"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5FCD1D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3E3F7888"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CCAFCB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024ED460"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SSP</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5362811"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9ABC8B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SSP-distrikter </w:t>
            </w:r>
          </w:p>
        </w:tc>
      </w:tr>
      <w:tr w:rsidR="0071232E" w:rsidRPr="00576460" w14:paraId="2B58F5F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3FFDCC3"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29C4F923"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967475"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AFE5D96"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7B7552D0"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EE1FB73"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0E782D0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 </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363BBCF"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428C75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0432797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EF6E47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40A72FC0"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8DFAB05" w14:textId="77777777" w:rsidR="0071232E"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67B0C99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w:t>
            </w:r>
          </w:p>
        </w:tc>
      </w:tr>
      <w:tr w:rsidR="0071232E" w:rsidRPr="00576460" w14:paraId="59B7338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F6B0C12"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68BAE4B4"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4E4C93F"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8095964"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w:t>
            </w:r>
          </w:p>
        </w:tc>
      </w:tr>
      <w:tr w:rsidR="0071232E" w:rsidRPr="00576460" w14:paraId="5E99C55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441D3C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4C67846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SFO</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4EC227"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A7B132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SFO-distrikter</w:t>
            </w:r>
          </w:p>
        </w:tc>
      </w:tr>
      <w:tr w:rsidR="0071232E" w:rsidRPr="00576460" w14:paraId="0BBCC12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C3440B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0BA4A453"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640BBD3" w14:textId="77777777" w:rsidR="0071232E" w:rsidRPr="00576460" w:rsidRDefault="0071232E"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C7265EB"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71232E" w:rsidRPr="00576460" w14:paraId="1AD7C062"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34B2519"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54DB1CC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4ECD3D0" w14:textId="77777777" w:rsidR="0071232E" w:rsidRPr="00576460" w:rsidRDefault="0071232E"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C86CF9E"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509C376B" w14:textId="3BAA74A6" w:rsidR="00750AD9" w:rsidRPr="00576460" w:rsidRDefault="00750AD9" w:rsidP="00750AD9">
      <w:pPr>
        <w:pStyle w:val="Overskrift2"/>
      </w:pPr>
      <w:bookmarkStart w:id="356" w:name="_Toc63351478"/>
      <w:r w:rsidRPr="00576460">
        <w:t>5.8.12 Andre distrikter (5711)</w:t>
      </w:r>
      <w:bookmarkEnd w:id="356"/>
      <w:r w:rsidRPr="00576460">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1239"/>
        <w:gridCol w:w="4099"/>
        <w:gridCol w:w="1155"/>
        <w:gridCol w:w="1409"/>
        <w:gridCol w:w="1417"/>
        <w:gridCol w:w="2552"/>
      </w:tblGrid>
      <w:tr w:rsidR="001F1C1F" w:rsidRPr="00576460" w14:paraId="733A012E" w14:textId="77777777" w:rsidTr="00C37B85">
        <w:tc>
          <w:tcPr>
            <w:tcW w:w="2016" w:type="dxa"/>
            <w:tcBorders>
              <w:bottom w:val="single" w:sz="4" w:space="0" w:color="auto"/>
            </w:tcBorders>
            <w:shd w:val="clear" w:color="auto" w:fill="D9D9D9"/>
            <w:vAlign w:val="center"/>
          </w:tcPr>
          <w:p w14:paraId="1406E1C2" w14:textId="77777777" w:rsidR="001F1C1F" w:rsidRPr="00576460" w:rsidRDefault="001F1C1F" w:rsidP="001F1C1F">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239" w:type="dxa"/>
            <w:tcBorders>
              <w:bottom w:val="single" w:sz="4" w:space="0" w:color="auto"/>
            </w:tcBorders>
            <w:shd w:val="clear" w:color="auto" w:fill="D9D9D9"/>
            <w:vAlign w:val="center"/>
          </w:tcPr>
          <w:p w14:paraId="7ADC19C7" w14:textId="2A44AC03" w:rsidR="001F1C1F" w:rsidRPr="00576460" w:rsidRDefault="001F1C1F" w:rsidP="001F1C1F">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4099" w:type="dxa"/>
            <w:tcBorders>
              <w:bottom w:val="single" w:sz="4" w:space="0" w:color="auto"/>
            </w:tcBorders>
            <w:shd w:val="clear" w:color="auto" w:fill="D9D9D9"/>
            <w:vAlign w:val="center"/>
          </w:tcPr>
          <w:p w14:paraId="670F99CE" w14:textId="26E002E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C8C54DE"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Datatype</w:t>
            </w:r>
          </w:p>
        </w:tc>
        <w:tc>
          <w:tcPr>
            <w:tcW w:w="1409" w:type="dxa"/>
            <w:tcBorders>
              <w:bottom w:val="single" w:sz="4" w:space="0" w:color="auto"/>
            </w:tcBorders>
            <w:shd w:val="clear" w:color="auto" w:fill="D9D9D9"/>
            <w:vAlign w:val="center"/>
          </w:tcPr>
          <w:p w14:paraId="0EA0AB1C"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44D0F836" w14:textId="77777777" w:rsidR="001F1C1F" w:rsidRPr="00576460" w:rsidRDefault="001F1C1F" w:rsidP="001F1C1F">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1FCEFB72"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Frit</w:t>
            </w:r>
          </w:p>
        </w:tc>
        <w:tc>
          <w:tcPr>
            <w:tcW w:w="2552" w:type="dxa"/>
            <w:tcBorders>
              <w:bottom w:val="single" w:sz="4" w:space="0" w:color="auto"/>
            </w:tcBorders>
            <w:shd w:val="clear" w:color="auto" w:fill="D9D9D9"/>
            <w:vAlign w:val="center"/>
          </w:tcPr>
          <w:p w14:paraId="6291175C"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Eksempel</w:t>
            </w:r>
          </w:p>
        </w:tc>
      </w:tr>
      <w:tr w:rsidR="001F1C1F" w:rsidRPr="00576460" w14:paraId="477250D0"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134C3CF9" w14:textId="77777777" w:rsidR="001F1C1F" w:rsidRPr="00576460" w:rsidRDefault="001F1C1F" w:rsidP="001F1C1F">
            <w:pPr>
              <w:rPr>
                <w:rFonts w:ascii="Trebuchet MS" w:hAnsi="Trebuchet MS"/>
                <w:sz w:val="18"/>
                <w:szCs w:val="18"/>
              </w:rPr>
            </w:pPr>
            <w:proofErr w:type="spellStart"/>
            <w:r w:rsidRPr="00576460">
              <w:rPr>
                <w:rFonts w:ascii="Trebuchet MS" w:hAnsi="Trebuchet MS" w:cs="Trebuchet MS"/>
                <w:bCs/>
                <w:sz w:val="18"/>
                <w:szCs w:val="18"/>
              </w:rPr>
              <w:t>an_distrikt_nr</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6F2D7B54" w14:textId="44D3BEAD" w:rsidR="001F1C1F" w:rsidRPr="00576460" w:rsidRDefault="001F1C1F" w:rsidP="001F1C1F">
            <w:pPr>
              <w:rPr>
                <w:rFonts w:ascii="Trebuchet MS" w:hAnsi="Trebuchet MS"/>
                <w:sz w:val="18"/>
                <w:szCs w:val="18"/>
              </w:rPr>
            </w:pPr>
            <w:proofErr w:type="spellStart"/>
            <w:r>
              <w:rPr>
                <w:rFonts w:ascii="Trebuchet MS" w:hAnsi="Trebuchet MS" w:cs="Trebuchet MS"/>
                <w:bCs/>
                <w:sz w:val="18"/>
                <w:szCs w:val="18"/>
              </w:rPr>
              <w:t>an_dis</w:t>
            </w:r>
            <w:r w:rsidRPr="00576460">
              <w:rPr>
                <w:rFonts w:ascii="Trebuchet MS" w:hAnsi="Trebuchet MS" w:cs="Trebuchet MS"/>
                <w:bCs/>
                <w:sz w:val="18"/>
                <w:szCs w:val="18"/>
              </w:rPr>
              <w:t>_nr</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6ECBC84A" w14:textId="68D5DA88" w:rsidR="001F1C1F" w:rsidRPr="00576460" w:rsidRDefault="001F1C1F" w:rsidP="001F1C1F">
            <w:pPr>
              <w:rPr>
                <w:rFonts w:ascii="Trebuchet MS" w:hAnsi="Trebuchet MS"/>
                <w:b/>
                <w:sz w:val="18"/>
                <w:szCs w:val="18"/>
              </w:rPr>
            </w:pPr>
            <w:r w:rsidRPr="00576460">
              <w:rPr>
                <w:rFonts w:ascii="Trebuchet MS" w:hAnsi="Trebuchet MS"/>
                <w:sz w:val="18"/>
                <w:szCs w:val="18"/>
              </w:rPr>
              <w:t xml:space="preserve">Andre distrikts </w:t>
            </w:r>
            <w:proofErr w:type="spellStart"/>
            <w:r w:rsidRPr="00576460">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ACFA2B1"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Heltal</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2AA111A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300E97"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F</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4EAC6A2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2</w:t>
            </w:r>
          </w:p>
        </w:tc>
      </w:tr>
      <w:tr w:rsidR="001F1C1F" w:rsidRPr="00576460" w14:paraId="4394ADF1"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07930539" w14:textId="77777777" w:rsidR="001F1C1F" w:rsidRPr="00576460" w:rsidRDefault="001F1C1F" w:rsidP="001F1C1F">
            <w:pPr>
              <w:rPr>
                <w:rFonts w:ascii="Trebuchet MS" w:hAnsi="Trebuchet MS"/>
                <w:sz w:val="18"/>
                <w:szCs w:val="18"/>
              </w:rPr>
            </w:pPr>
            <w:proofErr w:type="spellStart"/>
            <w:r w:rsidRPr="00576460">
              <w:rPr>
                <w:rFonts w:ascii="Trebuchet MS" w:hAnsi="Trebuchet MS" w:cs="Trebuchet MS"/>
                <w:bCs/>
                <w:sz w:val="18"/>
                <w:szCs w:val="18"/>
              </w:rPr>
              <w:t>an_distrikt_navn</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62DD99EE" w14:textId="14DEBE97" w:rsidR="001F1C1F" w:rsidRPr="00576460" w:rsidRDefault="001F1C1F" w:rsidP="001F1C1F">
            <w:pPr>
              <w:rPr>
                <w:rFonts w:ascii="Trebuchet MS" w:hAnsi="Trebuchet MS"/>
                <w:sz w:val="18"/>
                <w:szCs w:val="18"/>
              </w:rPr>
            </w:pPr>
            <w:proofErr w:type="spellStart"/>
            <w:r>
              <w:rPr>
                <w:rFonts w:ascii="Trebuchet MS" w:hAnsi="Trebuchet MS" w:cs="Trebuchet MS"/>
                <w:bCs/>
                <w:sz w:val="18"/>
                <w:szCs w:val="18"/>
              </w:rPr>
              <w:t>an_dis_na</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2E3BFE07" w14:textId="3EE1433F" w:rsidR="001F1C1F" w:rsidRPr="00576460" w:rsidRDefault="001F1C1F" w:rsidP="001F1C1F">
            <w:pPr>
              <w:rPr>
                <w:rFonts w:ascii="Trebuchet MS" w:hAnsi="Trebuchet MS"/>
                <w:sz w:val="18"/>
                <w:szCs w:val="18"/>
              </w:rPr>
            </w:pPr>
            <w:r w:rsidRPr="00576460">
              <w:rPr>
                <w:rFonts w:ascii="Trebuchet MS" w:hAnsi="Trebuchet MS"/>
                <w:sz w:val="18"/>
                <w:szCs w:val="18"/>
              </w:rPr>
              <w:t>Andre 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E8D0D5C"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Tekststreng</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144672D1"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DAF8115"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F</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00F7F593"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Kildelund</w:t>
            </w:r>
          </w:p>
        </w:tc>
      </w:tr>
      <w:tr w:rsidR="001F1C1F" w:rsidRPr="00576460" w14:paraId="00585EDB"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39E1D077" w14:textId="77777777" w:rsidR="001F1C1F" w:rsidRPr="00576460" w:rsidRDefault="001F1C1F" w:rsidP="001F1C1F">
            <w:pPr>
              <w:rPr>
                <w:rFonts w:ascii="Trebuchet MS" w:hAnsi="Trebuchet MS"/>
                <w:sz w:val="18"/>
                <w:szCs w:val="18"/>
              </w:rPr>
            </w:pPr>
            <w:proofErr w:type="spellStart"/>
            <w:r w:rsidRPr="00576460">
              <w:rPr>
                <w:rFonts w:ascii="Trebuchet MS" w:hAnsi="Trebuchet MS"/>
                <w:sz w:val="18"/>
                <w:szCs w:val="18"/>
              </w:rPr>
              <w:t>an_distrikt_type_kode</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1569D549" w14:textId="00D22610" w:rsidR="001F1C1F" w:rsidRPr="00576460" w:rsidRDefault="001F1C1F" w:rsidP="001F1C1F">
            <w:pPr>
              <w:rPr>
                <w:rFonts w:ascii="Trebuchet MS" w:hAnsi="Trebuchet MS"/>
                <w:sz w:val="18"/>
                <w:szCs w:val="18"/>
              </w:rPr>
            </w:pPr>
            <w:proofErr w:type="spellStart"/>
            <w:r>
              <w:rPr>
                <w:rFonts w:ascii="Trebuchet MS" w:hAnsi="Trebuchet MS"/>
                <w:sz w:val="18"/>
                <w:szCs w:val="18"/>
              </w:rPr>
              <w:t>an_dis_ty_k</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27074956" w14:textId="6A673BB1" w:rsidR="001F1C1F" w:rsidRPr="00576460" w:rsidRDefault="001F1C1F" w:rsidP="001F1C1F">
            <w:pPr>
              <w:rPr>
                <w:rFonts w:ascii="Trebuchet MS" w:hAnsi="Trebuchet MS"/>
                <w:sz w:val="18"/>
                <w:szCs w:val="18"/>
              </w:rPr>
            </w:pPr>
            <w:r w:rsidRPr="00576460">
              <w:rPr>
                <w:rFonts w:ascii="Trebuchet MS" w:hAnsi="Trebuchet MS"/>
                <w:sz w:val="18"/>
                <w:szCs w:val="18"/>
              </w:rPr>
              <w:t xml:space="preserve">Kode for andre </w:t>
            </w:r>
            <w:proofErr w:type="spellStart"/>
            <w:r w:rsidRPr="00576460">
              <w:rPr>
                <w:rFonts w:ascii="Trebuchet MS" w:hAnsi="Trebuchet MS"/>
                <w:sz w:val="18"/>
                <w:szCs w:val="18"/>
              </w:rPr>
              <w:t>distrikttype</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D95357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Heltal</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40320707" w14:textId="1EB52255" w:rsidR="001F1C1F" w:rsidRPr="00576460" w:rsidRDefault="001F1C1F" w:rsidP="001F1C1F">
            <w:pPr>
              <w:rPr>
                <w:rFonts w:ascii="Trebuchet MS" w:hAnsi="Trebuchet MS" w:cs="Trebuchet MS"/>
                <w:sz w:val="18"/>
                <w:szCs w:val="18"/>
              </w:rPr>
            </w:pPr>
            <w:r w:rsidRPr="00366795">
              <w:rPr>
                <w:rFonts w:ascii="Trebuchet MS" w:hAnsi="Trebuchet MS" w:cs="Trebuchet MS"/>
                <w:sz w:val="18"/>
                <w:szCs w:val="18"/>
              </w:rPr>
              <w:t>1-</w:t>
            </w:r>
            <w:r w:rsidRPr="0075507F">
              <w:rPr>
                <w:rFonts w:ascii="Trebuchet MS" w:hAnsi="Trebuchet MS" w:cs="Trebuchet MS"/>
                <w:color w:val="4F81BD"/>
                <w:sz w:val="18"/>
                <w:szCs w:val="18"/>
              </w:rPr>
              <w:t>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A4472BB"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O</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0EF24BF3"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6</w:t>
            </w:r>
          </w:p>
        </w:tc>
      </w:tr>
      <w:tr w:rsidR="001F1C1F" w:rsidRPr="00576460" w14:paraId="1DA7C8EF" w14:textId="77777777" w:rsidTr="00C37B85">
        <w:trPr>
          <w:trHeight w:hRule="exact" w:val="255"/>
        </w:trPr>
        <w:tc>
          <w:tcPr>
            <w:tcW w:w="2016" w:type="dxa"/>
            <w:tcBorders>
              <w:top w:val="single" w:sz="4" w:space="0" w:color="auto"/>
              <w:left w:val="single" w:sz="4" w:space="0" w:color="auto"/>
              <w:bottom w:val="nil"/>
              <w:right w:val="single" w:sz="4" w:space="0" w:color="auto"/>
            </w:tcBorders>
            <w:shd w:val="clear" w:color="auto" w:fill="99CCFF"/>
            <w:vAlign w:val="bottom"/>
          </w:tcPr>
          <w:p w14:paraId="593BA62A" w14:textId="77777777" w:rsidR="001F1C1F" w:rsidRPr="00576460" w:rsidRDefault="001F1C1F" w:rsidP="001F1C1F">
            <w:pPr>
              <w:rPr>
                <w:rFonts w:ascii="Trebuchet MS" w:hAnsi="Trebuchet MS"/>
                <w:sz w:val="18"/>
                <w:szCs w:val="18"/>
              </w:rPr>
            </w:pPr>
            <w:proofErr w:type="spellStart"/>
            <w:r w:rsidRPr="00576460">
              <w:rPr>
                <w:rFonts w:ascii="Trebuchet MS" w:hAnsi="Trebuchet MS"/>
                <w:sz w:val="18"/>
                <w:szCs w:val="18"/>
              </w:rPr>
              <w:t>an_distrikt_type</w:t>
            </w:r>
            <w:proofErr w:type="spellEnd"/>
          </w:p>
        </w:tc>
        <w:tc>
          <w:tcPr>
            <w:tcW w:w="1239" w:type="dxa"/>
            <w:tcBorders>
              <w:top w:val="single" w:sz="4" w:space="0" w:color="auto"/>
              <w:left w:val="single" w:sz="4" w:space="0" w:color="auto"/>
              <w:bottom w:val="nil"/>
              <w:right w:val="single" w:sz="4" w:space="0" w:color="auto"/>
            </w:tcBorders>
            <w:shd w:val="clear" w:color="auto" w:fill="99CCFF"/>
            <w:vAlign w:val="bottom"/>
          </w:tcPr>
          <w:p w14:paraId="563FAF2C" w14:textId="71AA599C" w:rsidR="001F1C1F" w:rsidRPr="00576460" w:rsidRDefault="001F1C1F" w:rsidP="001F1C1F">
            <w:pPr>
              <w:rPr>
                <w:rFonts w:ascii="Trebuchet MS" w:hAnsi="Trebuchet MS"/>
                <w:sz w:val="18"/>
                <w:szCs w:val="18"/>
              </w:rPr>
            </w:pPr>
            <w:proofErr w:type="spellStart"/>
            <w:r>
              <w:rPr>
                <w:rFonts w:ascii="Trebuchet MS" w:hAnsi="Trebuchet MS"/>
                <w:sz w:val="18"/>
                <w:szCs w:val="18"/>
              </w:rPr>
              <w:t>an_dis_ty</w:t>
            </w:r>
            <w:proofErr w:type="spellEnd"/>
          </w:p>
        </w:tc>
        <w:tc>
          <w:tcPr>
            <w:tcW w:w="4099" w:type="dxa"/>
            <w:tcBorders>
              <w:top w:val="single" w:sz="4" w:space="0" w:color="auto"/>
              <w:left w:val="single" w:sz="4" w:space="0" w:color="auto"/>
              <w:bottom w:val="nil"/>
              <w:right w:val="single" w:sz="4" w:space="0" w:color="auto"/>
            </w:tcBorders>
            <w:shd w:val="clear" w:color="auto" w:fill="99CCFF"/>
            <w:vAlign w:val="bottom"/>
          </w:tcPr>
          <w:p w14:paraId="60627259" w14:textId="18281F26" w:rsidR="001F1C1F" w:rsidRPr="00576460" w:rsidRDefault="001F1C1F" w:rsidP="001F1C1F">
            <w:pPr>
              <w:rPr>
                <w:rFonts w:ascii="Trebuchet MS" w:hAnsi="Trebuchet MS"/>
                <w:sz w:val="18"/>
                <w:szCs w:val="18"/>
              </w:rPr>
            </w:pPr>
            <w:r w:rsidRPr="00576460">
              <w:rPr>
                <w:rFonts w:ascii="Trebuchet MS" w:hAnsi="Trebuchet MS"/>
                <w:sz w:val="18"/>
                <w:szCs w:val="18"/>
              </w:rPr>
              <w:t xml:space="preserve">Andre </w:t>
            </w:r>
            <w:proofErr w:type="spellStart"/>
            <w:r w:rsidRPr="00576460">
              <w:rPr>
                <w:rFonts w:ascii="Trebuchet MS" w:hAnsi="Trebuchet MS"/>
                <w:sz w:val="18"/>
                <w:szCs w:val="18"/>
              </w:rPr>
              <w:t>distrikttype</w:t>
            </w:r>
            <w:proofErr w:type="spellEnd"/>
          </w:p>
        </w:tc>
        <w:tc>
          <w:tcPr>
            <w:tcW w:w="1155" w:type="dxa"/>
            <w:tcBorders>
              <w:top w:val="single" w:sz="4" w:space="0" w:color="auto"/>
              <w:left w:val="single" w:sz="4" w:space="0" w:color="auto"/>
              <w:bottom w:val="nil"/>
              <w:right w:val="single" w:sz="4" w:space="0" w:color="auto"/>
            </w:tcBorders>
            <w:shd w:val="clear" w:color="auto" w:fill="99CCFF"/>
            <w:vAlign w:val="bottom"/>
          </w:tcPr>
          <w:p w14:paraId="3BC9A76F"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Tekststreng</w:t>
            </w:r>
          </w:p>
        </w:tc>
        <w:tc>
          <w:tcPr>
            <w:tcW w:w="1409" w:type="dxa"/>
            <w:tcBorders>
              <w:top w:val="single" w:sz="4" w:space="0" w:color="auto"/>
              <w:left w:val="single" w:sz="4" w:space="0" w:color="auto"/>
              <w:bottom w:val="nil"/>
              <w:right w:val="single" w:sz="4" w:space="0" w:color="auto"/>
            </w:tcBorders>
            <w:shd w:val="clear" w:color="auto" w:fill="99CCFF"/>
            <w:vAlign w:val="bottom"/>
          </w:tcPr>
          <w:p w14:paraId="422924C4"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F744C12"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S</w:t>
            </w:r>
          </w:p>
        </w:tc>
        <w:tc>
          <w:tcPr>
            <w:tcW w:w="2552" w:type="dxa"/>
            <w:tcBorders>
              <w:top w:val="single" w:sz="4" w:space="0" w:color="auto"/>
              <w:left w:val="single" w:sz="4" w:space="0" w:color="auto"/>
              <w:bottom w:val="nil"/>
              <w:right w:val="single" w:sz="4" w:space="0" w:color="auto"/>
            </w:tcBorders>
            <w:shd w:val="clear" w:color="auto" w:fill="99CCFF"/>
            <w:vAlign w:val="bottom"/>
          </w:tcPr>
          <w:p w14:paraId="6B971259"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Socialdistrikt</w:t>
            </w:r>
          </w:p>
        </w:tc>
      </w:tr>
      <w:tr w:rsidR="001F1C1F" w:rsidRPr="00576460" w14:paraId="584BD4F8" w14:textId="77777777" w:rsidTr="001F1C1F">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97DDBA"/>
            <w:vAlign w:val="bottom"/>
          </w:tcPr>
          <w:p w14:paraId="6770BC4F" w14:textId="77777777" w:rsidR="001F1C1F" w:rsidRPr="00576460" w:rsidRDefault="001F1C1F" w:rsidP="001F1C1F">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39" w:type="dxa"/>
            <w:tcBorders>
              <w:top w:val="single" w:sz="4" w:space="0" w:color="auto"/>
              <w:left w:val="single" w:sz="4" w:space="0" w:color="auto"/>
              <w:bottom w:val="single" w:sz="4" w:space="0" w:color="auto"/>
              <w:right w:val="single" w:sz="4" w:space="0" w:color="auto"/>
            </w:tcBorders>
            <w:shd w:val="clear" w:color="auto" w:fill="97DDBA"/>
          </w:tcPr>
          <w:p w14:paraId="2412E359" w14:textId="77777777" w:rsidR="001F1C1F" w:rsidRPr="00576460" w:rsidRDefault="001F1C1F" w:rsidP="001F1C1F">
            <w:pPr>
              <w:rPr>
                <w:rFonts w:ascii="Trebuchet MS" w:hAnsi="Trebuchet MS" w:cs="Trebuchet MS"/>
                <w:sz w:val="18"/>
                <w:szCs w:val="18"/>
              </w:rPr>
            </w:pPr>
          </w:p>
        </w:tc>
        <w:tc>
          <w:tcPr>
            <w:tcW w:w="106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AF51C4E" w14:textId="643017EE"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1F1C1F" w:rsidRPr="00576460" w14:paraId="4496B5D1" w14:textId="77777777" w:rsidTr="001F1C1F">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97DDBA"/>
            <w:vAlign w:val="bottom"/>
          </w:tcPr>
          <w:p w14:paraId="703618DD"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link</w:t>
            </w:r>
          </w:p>
        </w:tc>
        <w:tc>
          <w:tcPr>
            <w:tcW w:w="1239" w:type="dxa"/>
            <w:tcBorders>
              <w:top w:val="single" w:sz="4" w:space="0" w:color="auto"/>
              <w:left w:val="single" w:sz="4" w:space="0" w:color="auto"/>
              <w:bottom w:val="single" w:sz="4" w:space="0" w:color="auto"/>
              <w:right w:val="single" w:sz="4" w:space="0" w:color="auto"/>
            </w:tcBorders>
            <w:shd w:val="clear" w:color="auto" w:fill="97DDBA"/>
          </w:tcPr>
          <w:p w14:paraId="75CF0F6C" w14:textId="77777777" w:rsidR="001F1C1F" w:rsidRPr="00576460" w:rsidRDefault="001F1C1F" w:rsidP="001F1C1F">
            <w:pPr>
              <w:rPr>
                <w:rFonts w:ascii="Trebuchet MS" w:hAnsi="Trebuchet MS" w:cs="Trebuchet MS"/>
                <w:sz w:val="18"/>
                <w:szCs w:val="18"/>
              </w:rPr>
            </w:pPr>
          </w:p>
        </w:tc>
        <w:tc>
          <w:tcPr>
            <w:tcW w:w="106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664D044" w14:textId="03A897AA"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1F1C1F" w:rsidRPr="00576460" w14:paraId="31001337" w14:textId="77777777" w:rsidTr="001F1C1F">
        <w:trPr>
          <w:trHeight w:hRule="exact" w:val="255"/>
        </w:trPr>
        <w:tc>
          <w:tcPr>
            <w:tcW w:w="13887" w:type="dxa"/>
            <w:gridSpan w:val="7"/>
            <w:tcBorders>
              <w:top w:val="single" w:sz="4" w:space="0" w:color="auto"/>
              <w:left w:val="nil"/>
              <w:bottom w:val="nil"/>
              <w:right w:val="nil"/>
            </w:tcBorders>
            <w:shd w:val="clear" w:color="auto" w:fill="99CCFF"/>
            <w:vAlign w:val="bottom"/>
          </w:tcPr>
          <w:p w14:paraId="64C9E917" w14:textId="238FAB0E" w:rsidR="001F1C1F" w:rsidRPr="00576460" w:rsidRDefault="001F1C1F" w:rsidP="001F1C1F">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1F1C1F" w:rsidRPr="00576460" w14:paraId="4308A17E" w14:textId="77777777" w:rsidTr="001F1C1F">
        <w:trPr>
          <w:trHeight w:hRule="exact" w:val="255"/>
        </w:trPr>
        <w:tc>
          <w:tcPr>
            <w:tcW w:w="13887" w:type="dxa"/>
            <w:gridSpan w:val="7"/>
            <w:tcBorders>
              <w:top w:val="nil"/>
              <w:left w:val="nil"/>
              <w:bottom w:val="nil"/>
              <w:right w:val="nil"/>
            </w:tcBorders>
            <w:shd w:val="clear" w:color="auto" w:fill="97DDBA"/>
            <w:vAlign w:val="center"/>
          </w:tcPr>
          <w:p w14:paraId="6AEDE21F" w14:textId="37BF17FB" w:rsidR="001F1C1F" w:rsidRPr="00576460" w:rsidRDefault="001F1C1F" w:rsidP="001F1C1F">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3D283DB5" w14:textId="77777777" w:rsidR="00750AD9" w:rsidRPr="00576460" w:rsidRDefault="00750AD9" w:rsidP="00750AD9">
      <w:pPr>
        <w:pStyle w:val="Overskrift6"/>
      </w:pPr>
      <w:r w:rsidRPr="00576460">
        <w:t xml:space="preserve">5.8.12.1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50AD9" w:rsidRPr="00576460" w14:paraId="59DD4C74" w14:textId="77777777" w:rsidTr="007D449E">
        <w:trPr>
          <w:trHeight w:hRule="exact" w:val="255"/>
        </w:trPr>
        <w:tc>
          <w:tcPr>
            <w:tcW w:w="2235" w:type="dxa"/>
            <w:shd w:val="clear" w:color="auto" w:fill="D9D9D9"/>
            <w:vAlign w:val="bottom"/>
          </w:tcPr>
          <w:p w14:paraId="4BD427EA"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250C09B6"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750AD9" w:rsidRPr="00576460" w14:paraId="09D42A16" w14:textId="77777777" w:rsidTr="007D449E">
        <w:trPr>
          <w:trHeight w:hRule="exact" w:val="255"/>
        </w:trPr>
        <w:tc>
          <w:tcPr>
            <w:tcW w:w="2235" w:type="dxa"/>
            <w:shd w:val="clear" w:color="auto" w:fill="E0E0E0"/>
            <w:vAlign w:val="bottom"/>
          </w:tcPr>
          <w:p w14:paraId="19CAE6F8"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180B6FFE"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Andre d</w:t>
            </w:r>
            <w:r w:rsidRPr="00576460">
              <w:rPr>
                <w:rFonts w:ascii="Trebuchet MS" w:hAnsi="Trebuchet MS" w:cs="Trebuchet MS"/>
                <w:sz w:val="18"/>
                <w:szCs w:val="18"/>
              </w:rPr>
              <w:t>istrikter</w:t>
            </w:r>
          </w:p>
        </w:tc>
      </w:tr>
      <w:tr w:rsidR="00750AD9" w:rsidRPr="00576460" w14:paraId="4C4081AA" w14:textId="77777777" w:rsidTr="007D449E">
        <w:trPr>
          <w:trHeight w:hRule="exact" w:val="255"/>
        </w:trPr>
        <w:tc>
          <w:tcPr>
            <w:tcW w:w="2235" w:type="dxa"/>
            <w:shd w:val="clear" w:color="auto" w:fill="E0E0E0"/>
            <w:vAlign w:val="bottom"/>
          </w:tcPr>
          <w:p w14:paraId="2B5F340F"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E5CE169"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5711</w:t>
            </w:r>
          </w:p>
        </w:tc>
      </w:tr>
      <w:tr w:rsidR="00750AD9" w:rsidRPr="00576460" w14:paraId="50AEE8D8" w14:textId="77777777" w:rsidTr="007D449E">
        <w:trPr>
          <w:trHeight w:hRule="exact" w:val="255"/>
        </w:trPr>
        <w:tc>
          <w:tcPr>
            <w:tcW w:w="2235" w:type="dxa"/>
            <w:shd w:val="clear" w:color="auto" w:fill="E0E0E0"/>
            <w:vAlign w:val="bottom"/>
          </w:tcPr>
          <w:p w14:paraId="61BB2EA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4F9729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Kommunens egne distrikter.</w:t>
            </w:r>
          </w:p>
        </w:tc>
      </w:tr>
      <w:tr w:rsidR="00750AD9" w:rsidRPr="00576460" w14:paraId="55F38315" w14:textId="77777777" w:rsidTr="000436BC">
        <w:trPr>
          <w:trHeight w:val="255"/>
        </w:trPr>
        <w:tc>
          <w:tcPr>
            <w:tcW w:w="2235" w:type="dxa"/>
            <w:shd w:val="clear" w:color="auto" w:fill="E0E0E0"/>
            <w:vAlign w:val="center"/>
          </w:tcPr>
          <w:p w14:paraId="61279151" w14:textId="77777777" w:rsidR="00750AD9" w:rsidRPr="00576460" w:rsidRDefault="00750AD9" w:rsidP="000436BC">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45FEAB04" w14:textId="77777777" w:rsidR="00750AD9" w:rsidRPr="00576460" w:rsidRDefault="00750AD9" w:rsidP="000436BC">
            <w:pPr>
              <w:rPr>
                <w:rFonts w:ascii="Trebuchet MS" w:hAnsi="Trebuchet MS"/>
                <w:sz w:val="18"/>
                <w:szCs w:val="18"/>
              </w:rPr>
            </w:pPr>
            <w:r w:rsidRPr="00576460">
              <w:rPr>
                <w:rFonts w:ascii="Trebuchet MS" w:hAnsi="Trebuchet MS"/>
                <w:sz w:val="18"/>
                <w:szCs w:val="18"/>
              </w:rPr>
              <w:t xml:space="preserve">Visualisering af distrikter i forhold til skel, adresser mm. </w:t>
            </w:r>
            <w:proofErr w:type="gramStart"/>
            <w:r w:rsidRPr="00576460">
              <w:rPr>
                <w:rFonts w:ascii="Trebuchet MS" w:hAnsi="Trebuchet MS"/>
                <w:sz w:val="18"/>
                <w:szCs w:val="18"/>
              </w:rPr>
              <w:t xml:space="preserve">og </w:t>
            </w:r>
            <w:r w:rsidR="000436BC" w:rsidRPr="00576460">
              <w:rPr>
                <w:rFonts w:ascii="Trebuchet MS" w:hAnsi="Trebuchet MS"/>
                <w:sz w:val="18"/>
                <w:szCs w:val="18"/>
              </w:rPr>
              <w:t xml:space="preserve"> </w:t>
            </w:r>
            <w:r w:rsidRPr="00576460">
              <w:rPr>
                <w:rFonts w:ascii="Trebuchet MS" w:hAnsi="Trebuchet MS"/>
                <w:sz w:val="18"/>
                <w:szCs w:val="18"/>
              </w:rPr>
              <w:t>grundlag</w:t>
            </w:r>
            <w:proofErr w:type="gramEnd"/>
            <w:r w:rsidRPr="00576460">
              <w:rPr>
                <w:rFonts w:ascii="Trebuchet MS" w:hAnsi="Trebuchet MS"/>
                <w:sz w:val="18"/>
                <w:szCs w:val="18"/>
              </w:rPr>
              <w:t xml:space="preserve"> for stedbestemt dataanalyser</w:t>
            </w:r>
            <w:r w:rsidR="00366795" w:rsidRPr="00160C9A">
              <w:rPr>
                <w:rFonts w:ascii="Trebuchet MS" w:hAnsi="Trebuchet MS"/>
                <w:color w:val="4F81BD"/>
                <w:sz w:val="18"/>
                <w:szCs w:val="18"/>
              </w:rPr>
              <w:t>, vejledning og informationsbestemmelse</w:t>
            </w:r>
            <w:r w:rsidRPr="00576460">
              <w:rPr>
                <w:rFonts w:ascii="Trebuchet MS" w:hAnsi="Trebuchet MS"/>
                <w:sz w:val="18"/>
                <w:szCs w:val="18"/>
              </w:rPr>
              <w:t xml:space="preserve">. </w:t>
            </w:r>
            <w:r w:rsidR="000436BC" w:rsidRPr="00576460">
              <w:rPr>
                <w:rFonts w:ascii="Trebuchet MS" w:hAnsi="Trebuchet MS"/>
                <w:sz w:val="18"/>
                <w:szCs w:val="18"/>
              </w:rPr>
              <w:t>Temaet er tænkt anvendt på tværs i forvaltningen</w:t>
            </w:r>
          </w:p>
        </w:tc>
      </w:tr>
      <w:tr w:rsidR="00750AD9" w:rsidRPr="00576460" w14:paraId="488715E7" w14:textId="77777777" w:rsidTr="00366795">
        <w:trPr>
          <w:trHeight w:hRule="exact" w:val="765"/>
        </w:trPr>
        <w:tc>
          <w:tcPr>
            <w:tcW w:w="2235" w:type="dxa"/>
            <w:shd w:val="clear" w:color="auto" w:fill="E0E0E0"/>
            <w:vAlign w:val="center"/>
          </w:tcPr>
          <w:p w14:paraId="79F8932B" w14:textId="77777777" w:rsidR="00750AD9" w:rsidRPr="00576460" w:rsidRDefault="00750AD9" w:rsidP="00366795">
            <w:pPr>
              <w:rPr>
                <w:rFonts w:ascii="Trebuchet MS" w:hAnsi="Trebuchet MS" w:cs="Trebuchet MS"/>
                <w:sz w:val="18"/>
                <w:szCs w:val="18"/>
              </w:rPr>
            </w:pPr>
            <w:proofErr w:type="spellStart"/>
            <w:r w:rsidRPr="00576460">
              <w:rPr>
                <w:rFonts w:ascii="Trebuchet MS" w:hAnsi="Trebuchet MS" w:cs="Trebuchet MS"/>
                <w:sz w:val="18"/>
                <w:szCs w:val="18"/>
              </w:rPr>
              <w:lastRenderedPageBreak/>
              <w:t>Formaal</w:t>
            </w:r>
            <w:proofErr w:type="spellEnd"/>
            <w:r w:rsidRPr="00576460">
              <w:rPr>
                <w:rFonts w:ascii="Trebuchet MS" w:hAnsi="Trebuchet MS" w:cs="Trebuchet MS"/>
                <w:sz w:val="18"/>
                <w:szCs w:val="18"/>
              </w:rPr>
              <w:t xml:space="preserve"> </w:t>
            </w:r>
          </w:p>
        </w:tc>
        <w:tc>
          <w:tcPr>
            <w:tcW w:w="11340" w:type="dxa"/>
            <w:shd w:val="clear" w:color="auto" w:fill="FFFFFF"/>
            <w:vAlign w:val="center"/>
          </w:tcPr>
          <w:p w14:paraId="5032D0F5" w14:textId="710D30B5"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 xml:space="preserve">Vise hvor grænserne går </w:t>
            </w:r>
            <w:r w:rsidR="00366795" w:rsidRPr="00160C9A">
              <w:rPr>
                <w:rFonts w:ascii="Trebuchet MS" w:hAnsi="Trebuchet MS" w:cs="Trebuchet MS"/>
                <w:color w:val="4F81BD"/>
                <w:sz w:val="18"/>
                <w:szCs w:val="18"/>
              </w:rPr>
              <w:t>mellem</w:t>
            </w:r>
            <w:r w:rsidR="00366795" w:rsidRPr="00160C9A" w:rsidDel="00366795">
              <w:rPr>
                <w:rFonts w:ascii="Trebuchet MS" w:hAnsi="Trebuchet MS" w:cs="Trebuchet MS"/>
                <w:color w:val="4F81BD"/>
                <w:sz w:val="18"/>
                <w:szCs w:val="18"/>
              </w:rPr>
              <w:t xml:space="preserve"> </w:t>
            </w:r>
            <w:r w:rsidRPr="00576460">
              <w:rPr>
                <w:rFonts w:ascii="Trebuchet MS" w:hAnsi="Trebuchet MS" w:cs="Trebuchet MS"/>
                <w:sz w:val="18"/>
                <w:szCs w:val="18"/>
              </w:rPr>
              <w:t>distrikterne og kunne benytte dem til analysegrundlag</w:t>
            </w:r>
            <w:r w:rsidR="00366795" w:rsidRPr="00160C9A">
              <w:rPr>
                <w:rFonts w:ascii="Trebuchet MS" w:hAnsi="Trebuchet MS" w:cs="Trebuchet MS"/>
                <w:color w:val="4F81BD"/>
                <w:sz w:val="18"/>
                <w:szCs w:val="18"/>
              </w:rPr>
              <w:t xml:space="preserve"> til at servicere automatiske stedbestemte forespørgsler. På denne måde kan der foretages opslag og borgere/forvaltninger kan få information om borgers tilhørsforhold på grundlag af f.eks. en adresse</w:t>
            </w:r>
            <w:r w:rsidRPr="00576460">
              <w:rPr>
                <w:rFonts w:ascii="Trebuchet MS" w:hAnsi="Trebuchet MS" w:cs="Trebuchet MS"/>
                <w:sz w:val="18"/>
                <w:szCs w:val="18"/>
              </w:rPr>
              <w:t>.</w:t>
            </w:r>
          </w:p>
        </w:tc>
      </w:tr>
      <w:tr w:rsidR="00750AD9" w:rsidRPr="00576460" w14:paraId="22FBE238" w14:textId="77777777" w:rsidTr="007D449E">
        <w:trPr>
          <w:trHeight w:hRule="exact" w:val="255"/>
        </w:trPr>
        <w:tc>
          <w:tcPr>
            <w:tcW w:w="2235" w:type="dxa"/>
            <w:shd w:val="clear" w:color="auto" w:fill="E0E0E0"/>
            <w:vAlign w:val="bottom"/>
          </w:tcPr>
          <w:p w14:paraId="01602307" w14:textId="77777777" w:rsidR="00750AD9" w:rsidRPr="00576460" w:rsidRDefault="00750AD9"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602C6A6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Administrative enheder</w:t>
            </w:r>
          </w:p>
        </w:tc>
      </w:tr>
      <w:tr w:rsidR="00750AD9" w:rsidRPr="00576460" w14:paraId="722C700F" w14:textId="77777777" w:rsidTr="00B775D0">
        <w:trPr>
          <w:trHeight w:hRule="exact" w:val="255"/>
        </w:trPr>
        <w:tc>
          <w:tcPr>
            <w:tcW w:w="2235" w:type="dxa"/>
            <w:shd w:val="clear" w:color="auto" w:fill="E0E0E0"/>
            <w:vAlign w:val="center"/>
          </w:tcPr>
          <w:p w14:paraId="34223EA2" w14:textId="77777777" w:rsidR="00750AD9" w:rsidRPr="00576460" w:rsidRDefault="00750AD9"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20C9A0D9" w14:textId="77777777" w:rsidR="00750AD9" w:rsidRPr="00576460" w:rsidRDefault="00750AD9" w:rsidP="000436BC">
            <w:pPr>
              <w:autoSpaceDE w:val="0"/>
              <w:autoSpaceDN w:val="0"/>
              <w:adjustRightInd w:val="0"/>
              <w:rPr>
                <w:rFonts w:ascii="Trebuchet MS" w:hAnsi="Trebuchet MS" w:cs="Trebuchet MS"/>
                <w:sz w:val="18"/>
                <w:szCs w:val="18"/>
              </w:rPr>
            </w:pPr>
            <w:r w:rsidRPr="00576460">
              <w:rPr>
                <w:rFonts w:ascii="Trebuchet MS" w:hAnsi="Trebuchet MS"/>
                <w:sz w:val="18"/>
                <w:szCs w:val="18"/>
              </w:rPr>
              <w:t xml:space="preserve">Socialområder, Socialdistrikter, </w:t>
            </w:r>
            <w:r w:rsidR="000436BC" w:rsidRPr="00576460">
              <w:rPr>
                <w:rFonts w:ascii="Trebuchet MS" w:hAnsi="Trebuchet MS" w:cs="Trebuchet MS"/>
                <w:sz w:val="18"/>
                <w:szCs w:val="18"/>
              </w:rPr>
              <w:t>Ejendomsdistrikt</w:t>
            </w:r>
          </w:p>
        </w:tc>
      </w:tr>
      <w:tr w:rsidR="00750AD9" w:rsidRPr="00576460" w14:paraId="48A7DD4A" w14:textId="77777777" w:rsidTr="007D449E">
        <w:trPr>
          <w:trHeight w:hRule="exact" w:val="255"/>
        </w:trPr>
        <w:tc>
          <w:tcPr>
            <w:tcW w:w="2235" w:type="dxa"/>
            <w:shd w:val="clear" w:color="auto" w:fill="E0E0E0"/>
            <w:vAlign w:val="bottom"/>
          </w:tcPr>
          <w:p w14:paraId="2DD3D760"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2FA5551"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Flade</w:t>
            </w:r>
          </w:p>
        </w:tc>
      </w:tr>
      <w:tr w:rsidR="00750AD9" w:rsidRPr="00576460" w14:paraId="1E45A04B" w14:textId="77777777" w:rsidTr="007D449E">
        <w:trPr>
          <w:trHeight w:hRule="exact" w:val="255"/>
        </w:trPr>
        <w:tc>
          <w:tcPr>
            <w:tcW w:w="2235" w:type="dxa"/>
            <w:shd w:val="clear" w:color="auto" w:fill="E0E0E0"/>
            <w:vAlign w:val="bottom"/>
          </w:tcPr>
          <w:p w14:paraId="6AE14A0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5FE2E3AF" w14:textId="77777777" w:rsidR="00750AD9" w:rsidRPr="00576460" w:rsidRDefault="00750AD9" w:rsidP="007D449E">
            <w:pPr>
              <w:rPr>
                <w:rFonts w:ascii="Trebuchet MS" w:hAnsi="Trebuchet MS" w:cs="Trebuchet MS"/>
                <w:sz w:val="18"/>
                <w:szCs w:val="18"/>
              </w:rPr>
            </w:pPr>
          </w:p>
        </w:tc>
      </w:tr>
      <w:tr w:rsidR="000C68CF" w:rsidRPr="00576460" w14:paraId="12153AF5" w14:textId="77777777" w:rsidTr="007D449E">
        <w:trPr>
          <w:trHeight w:hRule="exact" w:val="255"/>
        </w:trPr>
        <w:tc>
          <w:tcPr>
            <w:tcW w:w="2235" w:type="dxa"/>
            <w:shd w:val="clear" w:color="auto" w:fill="E0E0E0"/>
            <w:vAlign w:val="bottom"/>
          </w:tcPr>
          <w:p w14:paraId="7023306A"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105442D" w14:textId="32E41720" w:rsidR="000C68CF" w:rsidRPr="00576460" w:rsidRDefault="000C6112" w:rsidP="007D449E">
            <w:pPr>
              <w:rPr>
                <w:rFonts w:ascii="Trebuchet MS" w:hAnsi="Trebuchet MS" w:cs="Trebuchet MS"/>
                <w:sz w:val="18"/>
                <w:szCs w:val="18"/>
              </w:rPr>
            </w:pPr>
            <w:r w:rsidRPr="000C6112">
              <w:rPr>
                <w:rFonts w:ascii="Trebuchet MS" w:hAnsi="Trebuchet MS" w:cs="Trebuchet MS"/>
                <w:color w:val="4F81BD"/>
                <w:sz w:val="18"/>
                <w:szCs w:val="18"/>
              </w:rPr>
              <w:t>01.02.05</w:t>
            </w:r>
          </w:p>
        </w:tc>
      </w:tr>
    </w:tbl>
    <w:p w14:paraId="7659ABB5" w14:textId="49621809" w:rsidR="00750AD9" w:rsidRPr="00576460" w:rsidRDefault="00750AD9" w:rsidP="00750AD9">
      <w:pPr>
        <w:pStyle w:val="Overskrift6"/>
      </w:pPr>
      <w:r w:rsidRPr="00576460">
        <w:t>5.8.12.2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50AD9" w:rsidRPr="00576460" w14:paraId="2BC6A0F6" w14:textId="77777777" w:rsidTr="007D449E">
        <w:tc>
          <w:tcPr>
            <w:tcW w:w="4503" w:type="dxa"/>
            <w:shd w:val="clear" w:color="auto" w:fill="D9D9D9"/>
            <w:vAlign w:val="center"/>
          </w:tcPr>
          <w:p w14:paraId="691D29E6"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1EDD5305"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750AD9" w:rsidRPr="00576460" w14:paraId="2EF1B91D" w14:textId="77777777" w:rsidTr="007D449E">
        <w:trPr>
          <w:trHeight w:val="1110"/>
        </w:trPr>
        <w:tc>
          <w:tcPr>
            <w:tcW w:w="4503" w:type="dxa"/>
            <w:shd w:val="clear" w:color="auto" w:fill="E0E0E0"/>
            <w:vAlign w:val="center"/>
          </w:tcPr>
          <w:p w14:paraId="7E19D568"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401CE108" w14:textId="66838ED8"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proofErr w:type="spellStart"/>
            <w:r w:rsidR="00D96699" w:rsidRPr="00160C9A">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p>
        </w:tc>
      </w:tr>
      <w:tr w:rsidR="00750AD9" w:rsidRPr="00576460" w14:paraId="06C2D752" w14:textId="77777777" w:rsidTr="007D449E">
        <w:trPr>
          <w:trHeight w:hRule="exact" w:val="255"/>
        </w:trPr>
        <w:tc>
          <w:tcPr>
            <w:tcW w:w="4503" w:type="dxa"/>
            <w:shd w:val="clear" w:color="auto" w:fill="E0E0E0"/>
            <w:vAlign w:val="bottom"/>
          </w:tcPr>
          <w:p w14:paraId="0A5752C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30F231C"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750AD9" w:rsidRPr="00576460" w14:paraId="7D97499B" w14:textId="77777777" w:rsidTr="007D449E">
        <w:trPr>
          <w:trHeight w:hRule="exact" w:val="255"/>
        </w:trPr>
        <w:tc>
          <w:tcPr>
            <w:tcW w:w="4503" w:type="dxa"/>
            <w:shd w:val="clear" w:color="auto" w:fill="E0E0E0"/>
            <w:vAlign w:val="bottom"/>
          </w:tcPr>
          <w:p w14:paraId="7BCB18B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397FF99A"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0,1 ha</w:t>
            </w:r>
          </w:p>
        </w:tc>
      </w:tr>
      <w:tr w:rsidR="00750AD9" w:rsidRPr="00576460" w14:paraId="12D0ED66" w14:textId="77777777" w:rsidTr="007D449E">
        <w:trPr>
          <w:trHeight w:hRule="exact" w:val="255"/>
        </w:trPr>
        <w:tc>
          <w:tcPr>
            <w:tcW w:w="4503" w:type="dxa"/>
            <w:shd w:val="clear" w:color="auto" w:fill="E0E0E0"/>
            <w:vAlign w:val="bottom"/>
          </w:tcPr>
          <w:p w14:paraId="2FEFB625"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1A2B866E" w14:textId="77777777" w:rsidR="00750AD9" w:rsidRPr="00576460" w:rsidRDefault="00750AD9" w:rsidP="007D449E">
            <w:pPr>
              <w:rPr>
                <w:rFonts w:ascii="Trebuchet MS" w:hAnsi="Trebuchet MS" w:cs="Trebuchet MS"/>
                <w:sz w:val="18"/>
                <w:szCs w:val="18"/>
              </w:rPr>
            </w:pPr>
          </w:p>
        </w:tc>
      </w:tr>
      <w:tr w:rsidR="00750AD9" w:rsidRPr="00576460" w14:paraId="630FC9FA" w14:textId="77777777" w:rsidTr="00366795">
        <w:trPr>
          <w:trHeight w:hRule="exact" w:val="510"/>
        </w:trPr>
        <w:tc>
          <w:tcPr>
            <w:tcW w:w="4503" w:type="dxa"/>
            <w:shd w:val="clear" w:color="auto" w:fill="E0E0E0"/>
            <w:vAlign w:val="center"/>
          </w:tcPr>
          <w:p w14:paraId="743027CF"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76743485"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 xml:space="preserve">Snap mellem fladerne, så der ikke forekommer </w:t>
            </w:r>
            <w:r w:rsidR="00366795" w:rsidRPr="00160C9A">
              <w:rPr>
                <w:rFonts w:ascii="Trebuchet MS" w:hAnsi="Trebuchet MS" w:cs="Trebuchet MS"/>
                <w:color w:val="4F81BD"/>
                <w:sz w:val="18"/>
                <w:szCs w:val="18"/>
              </w:rPr>
              <w:t xml:space="preserve">utilsigtede </w:t>
            </w:r>
            <w:r w:rsidRPr="00576460">
              <w:rPr>
                <w:rFonts w:ascii="Trebuchet MS" w:hAnsi="Trebuchet MS" w:cs="Trebuchet MS"/>
                <w:sz w:val="18"/>
                <w:szCs w:val="18"/>
              </w:rPr>
              <w:t>huller eller overlap</w:t>
            </w:r>
            <w:r w:rsidR="00366795" w:rsidRPr="00160C9A">
              <w:rPr>
                <w:rFonts w:ascii="Trebuchet MS" w:hAnsi="Trebuchet MS" w:cs="Trebuchet MS"/>
                <w:color w:val="4F81BD"/>
                <w:sz w:val="18"/>
                <w:szCs w:val="18"/>
              </w:rPr>
              <w:t xml:space="preserve"> indenfor samme distriktstype. Der må gerne være overlap/huller mellem forskellige distriktstyper</w:t>
            </w:r>
            <w:r w:rsidRPr="00576460">
              <w:rPr>
                <w:rFonts w:ascii="Trebuchet MS" w:hAnsi="Trebuchet MS" w:cs="Trebuchet MS"/>
                <w:sz w:val="18"/>
                <w:szCs w:val="18"/>
              </w:rPr>
              <w:t>.</w:t>
            </w:r>
          </w:p>
        </w:tc>
      </w:tr>
      <w:tr w:rsidR="00750AD9" w:rsidRPr="00576460" w14:paraId="57DDF2F9" w14:textId="77777777" w:rsidTr="007D449E">
        <w:trPr>
          <w:trHeight w:hRule="exact" w:val="255"/>
        </w:trPr>
        <w:tc>
          <w:tcPr>
            <w:tcW w:w="4503" w:type="dxa"/>
            <w:shd w:val="clear" w:color="auto" w:fill="E0E0E0"/>
            <w:vAlign w:val="bottom"/>
          </w:tcPr>
          <w:p w14:paraId="6FC458C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5A8FC0A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78BF186A" w14:textId="77777777" w:rsidR="00750AD9" w:rsidRPr="00576460" w:rsidRDefault="00750AD9" w:rsidP="00750AD9">
      <w:pPr>
        <w:pStyle w:val="Overskrift6"/>
      </w:pPr>
      <w:r w:rsidRPr="00576460">
        <w:t>5.8.12.3 Kodelister</w:t>
      </w:r>
    </w:p>
    <w:p w14:paraId="5618922B" w14:textId="77777777" w:rsidR="00750AD9" w:rsidRPr="00576460" w:rsidRDefault="00750AD9" w:rsidP="00750AD9">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07AC589C" w14:textId="77777777" w:rsidR="00750AD9" w:rsidRPr="00576460" w:rsidRDefault="00750AD9" w:rsidP="00750AD9">
      <w:pPr>
        <w:pStyle w:val="Overskrift7"/>
      </w:pPr>
      <w:r w:rsidRPr="00576460">
        <w:t xml:space="preserve">5.8.12.3.1   5711 </w:t>
      </w:r>
      <w:proofErr w:type="spellStart"/>
      <w:r w:rsidRPr="00576460">
        <w:t>An_distrikt_type</w:t>
      </w:r>
      <w:proofErr w:type="spellEnd"/>
      <w:r w:rsidRPr="00576460">
        <w:rPr>
          <w:rStyle w:val="TypografiOverskrift4BrugerdefineretfarveRGB0Tegn"/>
        </w:rPr>
        <w:t xml:space="preserve"> </w:t>
      </w:r>
      <w:r w:rsidRPr="00576460">
        <w:t>(d_5711_an_distrikt_type)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2145"/>
        <w:gridCol w:w="1563"/>
        <w:gridCol w:w="8015"/>
      </w:tblGrid>
      <w:tr w:rsidR="00750AD9" w:rsidRPr="00576460" w14:paraId="61EB1F35" w14:textId="77777777" w:rsidTr="007D449E">
        <w:trPr>
          <w:trHeight w:hRule="exact" w:val="255"/>
        </w:trPr>
        <w:tc>
          <w:tcPr>
            <w:tcW w:w="1929" w:type="dxa"/>
            <w:tcBorders>
              <w:bottom w:val="single" w:sz="4" w:space="0" w:color="auto"/>
            </w:tcBorders>
            <w:shd w:val="clear" w:color="auto" w:fill="D9D9D9"/>
            <w:vAlign w:val="bottom"/>
          </w:tcPr>
          <w:p w14:paraId="79D01C1B" w14:textId="77777777" w:rsidR="00750AD9" w:rsidRPr="00576460" w:rsidRDefault="00750AD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an_distrikt_type_kode</w:t>
            </w:r>
            <w:proofErr w:type="spellEnd"/>
          </w:p>
        </w:tc>
        <w:tc>
          <w:tcPr>
            <w:tcW w:w="2145" w:type="dxa"/>
            <w:tcBorders>
              <w:bottom w:val="single" w:sz="4" w:space="0" w:color="auto"/>
            </w:tcBorders>
            <w:shd w:val="clear" w:color="auto" w:fill="D9D9D9"/>
            <w:vAlign w:val="bottom"/>
          </w:tcPr>
          <w:p w14:paraId="3FD323EE" w14:textId="77777777" w:rsidR="00750AD9" w:rsidRPr="00576460" w:rsidRDefault="00750AD9" w:rsidP="007D449E">
            <w:pPr>
              <w:rPr>
                <w:rFonts w:ascii="Trebuchet MS" w:hAnsi="Trebuchet MS" w:cs="Trebuchet MS"/>
                <w:bCs/>
                <w:sz w:val="18"/>
                <w:szCs w:val="18"/>
              </w:rPr>
            </w:pPr>
            <w:proofErr w:type="spellStart"/>
            <w:r w:rsidRPr="00576460">
              <w:rPr>
                <w:rFonts w:ascii="Trebuchet MS" w:hAnsi="Trebuchet MS" w:cs="Trebuchet MS"/>
                <w:b/>
                <w:bCs/>
                <w:sz w:val="18"/>
                <w:szCs w:val="18"/>
              </w:rPr>
              <w:t>an_distrikt_type</w:t>
            </w:r>
            <w:proofErr w:type="spellEnd"/>
          </w:p>
        </w:tc>
        <w:tc>
          <w:tcPr>
            <w:tcW w:w="1563" w:type="dxa"/>
            <w:tcBorders>
              <w:bottom w:val="single" w:sz="4" w:space="0" w:color="auto"/>
            </w:tcBorders>
            <w:shd w:val="clear" w:color="auto" w:fill="D9D9D9"/>
            <w:vAlign w:val="bottom"/>
          </w:tcPr>
          <w:p w14:paraId="22163F80" w14:textId="77777777" w:rsidR="00750AD9" w:rsidRPr="00576460" w:rsidRDefault="00366795" w:rsidP="007D449E">
            <w:pPr>
              <w:rPr>
                <w:rFonts w:ascii="Trebuchet MS" w:hAnsi="Trebuchet MS" w:cs="Trebuchet MS"/>
                <w:b/>
                <w:bCs/>
                <w:sz w:val="18"/>
                <w:szCs w:val="18"/>
              </w:rPr>
            </w:pPr>
            <w:r w:rsidRPr="00576460">
              <w:rPr>
                <w:rFonts w:ascii="Trebuchet MS" w:hAnsi="Trebuchet MS" w:cs="Trebuchet MS"/>
                <w:b/>
                <w:bCs/>
                <w:sz w:val="18"/>
                <w:szCs w:val="18"/>
              </w:rPr>
              <w:t>A</w:t>
            </w:r>
            <w:r w:rsidR="00750AD9" w:rsidRPr="00576460">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4A8EC367" w14:textId="77777777" w:rsidR="00750AD9" w:rsidRPr="00576460" w:rsidRDefault="00750AD9"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750AD9" w:rsidRPr="00576460" w14:paraId="68FDA17D"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4191776"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21A5D03A"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1320A0C"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7B86B6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2E7990BB"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5292C66"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779925C9"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94B7CF7"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005ED9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1167FFD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8B2109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3233C667"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74F2AD3"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32A861F"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60D720D5"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DCEDE3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64306954"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045AAEF"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BBB707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17FE41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81378DA"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5E100521"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7A1BD33"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2E40AD3"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119831B1"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25E4357"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154A2A2F"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Social</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940FBAE"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041B4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 xml:space="preserve">Socialdistrikter </w:t>
            </w:r>
          </w:p>
        </w:tc>
      </w:tr>
      <w:tr w:rsidR="00750AD9" w:rsidRPr="00576460" w14:paraId="07F5D3F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6B7092D"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06E7CDD5"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5D006A0"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89ADBFA"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A0FC4F4"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CD1BC3D"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lastRenderedPageBreak/>
              <w:t>8</w:t>
            </w:r>
          </w:p>
        </w:tc>
        <w:tc>
          <w:tcPr>
            <w:tcW w:w="2145" w:type="dxa"/>
            <w:tcBorders>
              <w:top w:val="single" w:sz="4" w:space="0" w:color="auto"/>
              <w:left w:val="single" w:sz="4" w:space="0" w:color="auto"/>
              <w:bottom w:val="single" w:sz="4" w:space="0" w:color="auto"/>
            </w:tcBorders>
            <w:shd w:val="clear" w:color="auto" w:fill="FFFFFF"/>
            <w:vAlign w:val="bottom"/>
          </w:tcPr>
          <w:p w14:paraId="152F66A0"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680C258"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4AC88F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6E6E21F"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A0367DC"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0FB424A3"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EE4028"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B200830"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799B8F2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27D7A14"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02C141AA"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Ejendomsdrift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B00B58E"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541D529"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Ejendomsdriftsdistrikter</w:t>
            </w:r>
          </w:p>
        </w:tc>
      </w:tr>
      <w:tr w:rsidR="00750AD9" w:rsidRPr="00576460" w14:paraId="6271661B"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FD00F1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4BE05859"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8AA2A7E"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32D0DA6"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w:t>
            </w:r>
          </w:p>
        </w:tc>
      </w:tr>
      <w:tr w:rsidR="00160C9A" w:rsidRPr="00160C9A" w14:paraId="4397408A"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366FA9E" w14:textId="77777777" w:rsidR="0079303B" w:rsidRPr="00160C9A" w:rsidRDefault="0079303B" w:rsidP="007D449E">
            <w:pPr>
              <w:jc w:val="center"/>
              <w:rPr>
                <w:rFonts w:ascii="Trebuchet MS" w:hAnsi="Trebuchet MS"/>
                <w:color w:val="4F81BD"/>
                <w:sz w:val="18"/>
                <w:szCs w:val="18"/>
              </w:rPr>
            </w:pPr>
            <w:r w:rsidRPr="00160C9A">
              <w:rPr>
                <w:rFonts w:ascii="Trebuchet MS" w:hAnsi="Trebuchet MS"/>
                <w:color w:val="4F81BD"/>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10A94CF4" w14:textId="77777777" w:rsidR="0079303B" w:rsidRPr="00160C9A" w:rsidRDefault="0079303B" w:rsidP="007D449E">
            <w:pPr>
              <w:rPr>
                <w:rFonts w:ascii="Trebuchet MS" w:hAnsi="Trebuchet MS"/>
                <w:color w:val="4F81BD"/>
                <w:sz w:val="18"/>
                <w:szCs w:val="18"/>
              </w:rPr>
            </w:pPr>
            <w:r w:rsidRPr="00160C9A">
              <w:rPr>
                <w:rFonts w:ascii="Trebuchet MS" w:hAnsi="Trebuchet MS"/>
                <w:color w:val="4F81BD"/>
                <w:sz w:val="18"/>
                <w:szCs w:val="18"/>
              </w:rPr>
              <w:t>Kontantydelse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9F9E00B" w14:textId="77777777" w:rsidR="0079303B" w:rsidRPr="00160C9A" w:rsidRDefault="0079303B" w:rsidP="007D449E">
            <w:pPr>
              <w:jc w:val="center"/>
              <w:rPr>
                <w:rFonts w:ascii="Trebuchet MS" w:hAnsi="Trebuchet MS"/>
                <w:color w:val="4F81BD"/>
                <w:sz w:val="18"/>
                <w:szCs w:val="18"/>
              </w:rPr>
            </w:pPr>
            <w:r w:rsidRPr="00160C9A">
              <w:rPr>
                <w:rFonts w:ascii="Trebuchet MS" w:hAnsi="Trebuchet MS"/>
                <w:color w:val="4F81BD"/>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214D0B4" w14:textId="77777777" w:rsidR="0079303B" w:rsidRPr="00160C9A" w:rsidRDefault="0079303B" w:rsidP="007D449E">
            <w:pPr>
              <w:rPr>
                <w:rFonts w:ascii="Trebuchet MS" w:hAnsi="Trebuchet MS"/>
                <w:color w:val="4F81BD"/>
                <w:sz w:val="18"/>
                <w:szCs w:val="18"/>
              </w:rPr>
            </w:pPr>
            <w:r w:rsidRPr="00160C9A">
              <w:rPr>
                <w:rFonts w:ascii="Trebuchet MS" w:hAnsi="Trebuchet MS"/>
                <w:color w:val="4F81BD"/>
                <w:sz w:val="18"/>
                <w:szCs w:val="18"/>
              </w:rPr>
              <w:t>Kontantydelsesdistrikter</w:t>
            </w:r>
          </w:p>
        </w:tc>
      </w:tr>
      <w:tr w:rsidR="00750AD9" w:rsidRPr="00576460" w14:paraId="198924F2"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C93BBFC"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6A9F81D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4435E0"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7D38B05"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Andre distrikter</w:t>
            </w:r>
          </w:p>
        </w:tc>
      </w:tr>
      <w:tr w:rsidR="00750AD9" w:rsidRPr="00576460" w14:paraId="7B160530"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D5B217E"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6C20C6D9"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0795823"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A37005F"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Ukendt</w:t>
            </w:r>
          </w:p>
        </w:tc>
      </w:tr>
    </w:tbl>
    <w:p w14:paraId="69008690" w14:textId="77777777" w:rsidR="00B85119" w:rsidRPr="00576460" w:rsidRDefault="00B85119" w:rsidP="00B85119">
      <w:pPr>
        <w:pStyle w:val="Overskrift2"/>
      </w:pPr>
      <w:bookmarkStart w:id="357" w:name="_Toc63351479"/>
      <w:r w:rsidRPr="00576460">
        <w:t>5.8.13 Pleje- og ældredistrikter (5712)</w:t>
      </w:r>
      <w:bookmarkEnd w:id="357"/>
      <w:r w:rsidRPr="0057646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1168"/>
        <w:gridCol w:w="3206"/>
        <w:gridCol w:w="1276"/>
        <w:gridCol w:w="1417"/>
        <w:gridCol w:w="1418"/>
        <w:gridCol w:w="2976"/>
      </w:tblGrid>
      <w:tr w:rsidR="0032174F" w:rsidRPr="00576460" w14:paraId="27366B6F" w14:textId="77777777" w:rsidTr="0032174F">
        <w:tc>
          <w:tcPr>
            <w:tcW w:w="2142" w:type="dxa"/>
            <w:tcBorders>
              <w:bottom w:val="single" w:sz="4" w:space="0" w:color="auto"/>
            </w:tcBorders>
            <w:shd w:val="clear" w:color="auto" w:fill="D9D9D9"/>
            <w:vAlign w:val="center"/>
          </w:tcPr>
          <w:p w14:paraId="543734F4" w14:textId="77777777" w:rsidR="0032174F" w:rsidRPr="00576460" w:rsidRDefault="0032174F" w:rsidP="0032174F">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168" w:type="dxa"/>
            <w:tcBorders>
              <w:bottom w:val="single" w:sz="4" w:space="0" w:color="auto"/>
            </w:tcBorders>
            <w:shd w:val="clear" w:color="auto" w:fill="D9D9D9"/>
            <w:vAlign w:val="center"/>
          </w:tcPr>
          <w:p w14:paraId="0FE9CEA8" w14:textId="7EE42613" w:rsidR="0032174F" w:rsidRPr="00576460" w:rsidRDefault="0032174F" w:rsidP="0032174F">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206" w:type="dxa"/>
            <w:tcBorders>
              <w:bottom w:val="single" w:sz="4" w:space="0" w:color="auto"/>
            </w:tcBorders>
            <w:shd w:val="clear" w:color="auto" w:fill="D9D9D9"/>
            <w:vAlign w:val="center"/>
          </w:tcPr>
          <w:p w14:paraId="64F74B08" w14:textId="3453DA48"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7E065C4D"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550FF37A"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5FFC72C0" w14:textId="77777777" w:rsidR="0032174F" w:rsidRPr="00576460" w:rsidRDefault="0032174F" w:rsidP="0032174F">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72CB0B03"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Frit</w:t>
            </w:r>
          </w:p>
        </w:tc>
        <w:tc>
          <w:tcPr>
            <w:tcW w:w="2976" w:type="dxa"/>
            <w:tcBorders>
              <w:bottom w:val="single" w:sz="4" w:space="0" w:color="auto"/>
            </w:tcBorders>
            <w:shd w:val="clear" w:color="auto" w:fill="D9D9D9"/>
            <w:vAlign w:val="center"/>
          </w:tcPr>
          <w:p w14:paraId="72725511"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Eksempel</w:t>
            </w:r>
          </w:p>
        </w:tc>
      </w:tr>
      <w:tr w:rsidR="0032174F" w:rsidRPr="00576460" w14:paraId="72254584"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6DC43758" w14:textId="77777777" w:rsidR="0032174F" w:rsidRPr="00576460" w:rsidRDefault="0032174F" w:rsidP="0032174F">
            <w:pPr>
              <w:rPr>
                <w:rFonts w:ascii="Trebuchet MS" w:hAnsi="Trebuchet MS"/>
                <w:sz w:val="18"/>
                <w:szCs w:val="18"/>
              </w:rPr>
            </w:pPr>
            <w:proofErr w:type="spellStart"/>
            <w:r w:rsidRPr="00576460">
              <w:rPr>
                <w:rFonts w:ascii="Trebuchet MS" w:hAnsi="Trebuchet MS" w:cs="Trebuchet MS"/>
                <w:bCs/>
                <w:sz w:val="18"/>
                <w:szCs w:val="18"/>
              </w:rPr>
              <w:t>plej_distrikt_nr</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64B74BCD" w14:textId="65F19D3E" w:rsidR="0032174F" w:rsidRPr="00576460" w:rsidRDefault="0032174F" w:rsidP="0032174F">
            <w:pPr>
              <w:rPr>
                <w:rFonts w:ascii="Trebuchet MS" w:hAnsi="Trebuchet MS"/>
                <w:sz w:val="18"/>
                <w:szCs w:val="18"/>
              </w:rPr>
            </w:pPr>
            <w:proofErr w:type="spellStart"/>
            <w:r>
              <w:rPr>
                <w:rFonts w:ascii="Trebuchet MS" w:hAnsi="Trebuchet MS" w:cs="Trebuchet MS"/>
                <w:bCs/>
                <w:sz w:val="18"/>
                <w:szCs w:val="18"/>
              </w:rPr>
              <w:t>plej_d</w:t>
            </w:r>
            <w:r w:rsidRPr="00576460">
              <w:rPr>
                <w:rFonts w:ascii="Trebuchet MS" w:hAnsi="Trebuchet MS" w:cs="Trebuchet MS"/>
                <w:bCs/>
                <w:sz w:val="18"/>
                <w:szCs w:val="18"/>
              </w:rPr>
              <w:t>_nr</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1B8C29C0" w14:textId="17A9B5FC" w:rsidR="0032174F" w:rsidRPr="00576460" w:rsidRDefault="0032174F" w:rsidP="0032174F">
            <w:pPr>
              <w:rPr>
                <w:rFonts w:ascii="Trebuchet MS" w:hAnsi="Trebuchet MS"/>
                <w:b/>
                <w:sz w:val="18"/>
                <w:szCs w:val="18"/>
              </w:rPr>
            </w:pPr>
            <w:r w:rsidRPr="00576460">
              <w:rPr>
                <w:rFonts w:ascii="Trebuchet MS" w:hAnsi="Trebuchet MS"/>
                <w:sz w:val="18"/>
                <w:szCs w:val="18"/>
              </w:rPr>
              <w:t xml:space="preserve">Pleje- og ældredistrikts </w:t>
            </w:r>
            <w:proofErr w:type="spellStart"/>
            <w:r w:rsidRPr="00576460">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B2A6B1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55C127F"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1-99999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83E7F9B"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20B2459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2</w:t>
            </w:r>
          </w:p>
        </w:tc>
      </w:tr>
      <w:tr w:rsidR="0032174F" w:rsidRPr="00576460" w14:paraId="00E6C24F"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1AE8BC9C" w14:textId="77777777" w:rsidR="0032174F" w:rsidRPr="00576460" w:rsidRDefault="0032174F" w:rsidP="0032174F">
            <w:pPr>
              <w:rPr>
                <w:rFonts w:ascii="Trebuchet MS" w:hAnsi="Trebuchet MS"/>
                <w:sz w:val="18"/>
                <w:szCs w:val="18"/>
              </w:rPr>
            </w:pPr>
            <w:proofErr w:type="spellStart"/>
            <w:r w:rsidRPr="00576460">
              <w:rPr>
                <w:rFonts w:ascii="Trebuchet MS" w:hAnsi="Trebuchet MS" w:cs="Trebuchet MS"/>
                <w:bCs/>
                <w:sz w:val="18"/>
                <w:szCs w:val="18"/>
              </w:rPr>
              <w:t>plej_distrikt_navn</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51232AB8" w14:textId="66AA6FB1" w:rsidR="0032174F" w:rsidRPr="00576460" w:rsidRDefault="0032174F" w:rsidP="0032174F">
            <w:pPr>
              <w:rPr>
                <w:rFonts w:ascii="Trebuchet MS" w:hAnsi="Trebuchet MS"/>
                <w:sz w:val="18"/>
                <w:szCs w:val="18"/>
              </w:rPr>
            </w:pPr>
            <w:proofErr w:type="spellStart"/>
            <w:r>
              <w:rPr>
                <w:rFonts w:ascii="Trebuchet MS" w:hAnsi="Trebuchet MS" w:cs="Trebuchet MS"/>
                <w:bCs/>
                <w:sz w:val="18"/>
                <w:szCs w:val="18"/>
              </w:rPr>
              <w:t>plej_d_na</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6D987679" w14:textId="66E3EDB5" w:rsidR="0032174F" w:rsidRPr="00576460" w:rsidRDefault="0032174F" w:rsidP="0032174F">
            <w:pPr>
              <w:rPr>
                <w:rFonts w:ascii="Trebuchet MS" w:hAnsi="Trebuchet MS"/>
                <w:sz w:val="18"/>
                <w:szCs w:val="18"/>
              </w:rPr>
            </w:pPr>
            <w:r w:rsidRPr="00576460">
              <w:rPr>
                <w:rFonts w:ascii="Trebuchet MS" w:hAnsi="Trebuchet MS"/>
                <w:sz w:val="18"/>
                <w:szCs w:val="18"/>
              </w:rPr>
              <w:t>Pleje- og ældredistrikts navn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D05FCF1"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C55C21"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36C28C4"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4764CBAF" w14:textId="77777777" w:rsidR="0032174F" w:rsidRPr="00576460" w:rsidRDefault="0032174F" w:rsidP="0032174F">
            <w:pPr>
              <w:rPr>
                <w:rFonts w:ascii="Trebuchet MS" w:hAnsi="Trebuchet MS" w:cs="Trebuchet MS"/>
                <w:sz w:val="18"/>
                <w:szCs w:val="18"/>
              </w:rPr>
            </w:pPr>
            <w:proofErr w:type="spellStart"/>
            <w:r w:rsidRPr="00576460">
              <w:rPr>
                <w:rFonts w:ascii="Trebuchet MS" w:hAnsi="Trebuchet MS" w:cs="Trebuchet MS"/>
                <w:sz w:val="18"/>
                <w:szCs w:val="18"/>
              </w:rPr>
              <w:t>Selsmose</w:t>
            </w:r>
            <w:proofErr w:type="spellEnd"/>
          </w:p>
        </w:tc>
      </w:tr>
      <w:tr w:rsidR="0032174F" w:rsidRPr="00576460" w14:paraId="07BB36E1"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2FB8F9FC" w14:textId="77777777" w:rsidR="0032174F" w:rsidRPr="00576460" w:rsidRDefault="0032174F" w:rsidP="0032174F">
            <w:pPr>
              <w:rPr>
                <w:rFonts w:ascii="Trebuchet MS" w:hAnsi="Trebuchet MS"/>
                <w:sz w:val="18"/>
                <w:szCs w:val="18"/>
              </w:rPr>
            </w:pPr>
            <w:proofErr w:type="spellStart"/>
            <w:r w:rsidRPr="00576460">
              <w:rPr>
                <w:rFonts w:ascii="Trebuchet MS" w:hAnsi="Trebuchet MS"/>
                <w:sz w:val="18"/>
                <w:szCs w:val="18"/>
              </w:rPr>
              <w:t>plej_distrikt_type_kode</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7B118F02" w14:textId="6DF69176" w:rsidR="0032174F" w:rsidRPr="00576460" w:rsidRDefault="0032174F" w:rsidP="0032174F">
            <w:pPr>
              <w:rPr>
                <w:rFonts w:ascii="Trebuchet MS" w:hAnsi="Trebuchet MS"/>
                <w:sz w:val="18"/>
                <w:szCs w:val="18"/>
              </w:rPr>
            </w:pPr>
            <w:proofErr w:type="spellStart"/>
            <w:r>
              <w:rPr>
                <w:rFonts w:ascii="Trebuchet MS" w:hAnsi="Trebuchet MS"/>
                <w:sz w:val="18"/>
                <w:szCs w:val="18"/>
              </w:rPr>
              <w:t>plej_d_ty_k</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665B159B" w14:textId="4D2AB93F" w:rsidR="0032174F" w:rsidRPr="00576460" w:rsidRDefault="0032174F" w:rsidP="0032174F">
            <w:pPr>
              <w:rPr>
                <w:rFonts w:ascii="Trebuchet MS" w:hAnsi="Trebuchet MS"/>
                <w:sz w:val="18"/>
                <w:szCs w:val="18"/>
              </w:rPr>
            </w:pPr>
            <w:r w:rsidRPr="00576460">
              <w:rPr>
                <w:rFonts w:ascii="Trebuchet MS" w:hAnsi="Trebuchet MS"/>
                <w:sz w:val="18"/>
                <w:szCs w:val="18"/>
              </w:rPr>
              <w:t xml:space="preserve">Kode for pleje- og </w:t>
            </w:r>
            <w:proofErr w:type="spellStart"/>
            <w:r w:rsidRPr="00576460">
              <w:rPr>
                <w:rFonts w:ascii="Trebuchet MS" w:hAnsi="Trebuchet MS"/>
                <w:sz w:val="18"/>
                <w:szCs w:val="18"/>
              </w:rPr>
              <w:t>ældredistrikttype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58D794"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531917"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1-10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4F65667"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O</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295D9F76"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4</w:t>
            </w:r>
          </w:p>
        </w:tc>
      </w:tr>
      <w:tr w:rsidR="0032174F" w:rsidRPr="00576460" w14:paraId="1D2475A2" w14:textId="77777777" w:rsidTr="0032174F">
        <w:trPr>
          <w:trHeight w:hRule="exact" w:val="255"/>
        </w:trPr>
        <w:tc>
          <w:tcPr>
            <w:tcW w:w="2142" w:type="dxa"/>
            <w:tcBorders>
              <w:top w:val="single" w:sz="4" w:space="0" w:color="auto"/>
              <w:left w:val="single" w:sz="4" w:space="0" w:color="auto"/>
              <w:bottom w:val="nil"/>
              <w:right w:val="single" w:sz="4" w:space="0" w:color="auto"/>
            </w:tcBorders>
            <w:shd w:val="clear" w:color="auto" w:fill="99CCFF"/>
            <w:vAlign w:val="bottom"/>
          </w:tcPr>
          <w:p w14:paraId="34351461" w14:textId="77777777" w:rsidR="0032174F" w:rsidRPr="00576460" w:rsidRDefault="0032174F" w:rsidP="0032174F">
            <w:pPr>
              <w:rPr>
                <w:rFonts w:ascii="Trebuchet MS" w:hAnsi="Trebuchet MS"/>
                <w:sz w:val="18"/>
                <w:szCs w:val="18"/>
              </w:rPr>
            </w:pPr>
            <w:proofErr w:type="spellStart"/>
            <w:r w:rsidRPr="00576460">
              <w:rPr>
                <w:rFonts w:ascii="Trebuchet MS" w:hAnsi="Trebuchet MS"/>
                <w:sz w:val="18"/>
                <w:szCs w:val="18"/>
              </w:rPr>
              <w:t>plej_distrikt_type</w:t>
            </w:r>
            <w:proofErr w:type="spellEnd"/>
          </w:p>
        </w:tc>
        <w:tc>
          <w:tcPr>
            <w:tcW w:w="1168" w:type="dxa"/>
            <w:tcBorders>
              <w:top w:val="single" w:sz="4" w:space="0" w:color="auto"/>
              <w:left w:val="single" w:sz="4" w:space="0" w:color="auto"/>
              <w:bottom w:val="nil"/>
              <w:right w:val="single" w:sz="4" w:space="0" w:color="auto"/>
            </w:tcBorders>
            <w:shd w:val="clear" w:color="auto" w:fill="99CCFF"/>
            <w:vAlign w:val="bottom"/>
          </w:tcPr>
          <w:p w14:paraId="2FC089C2" w14:textId="73D587F1" w:rsidR="0032174F" w:rsidRPr="00576460" w:rsidRDefault="0032174F" w:rsidP="0032174F">
            <w:pPr>
              <w:rPr>
                <w:rFonts w:ascii="Trebuchet MS" w:hAnsi="Trebuchet MS"/>
                <w:sz w:val="18"/>
                <w:szCs w:val="18"/>
              </w:rPr>
            </w:pPr>
            <w:proofErr w:type="spellStart"/>
            <w:r>
              <w:rPr>
                <w:rFonts w:ascii="Trebuchet MS" w:hAnsi="Trebuchet MS"/>
                <w:sz w:val="18"/>
                <w:szCs w:val="18"/>
              </w:rPr>
              <w:t>plej_d_ty</w:t>
            </w:r>
            <w:proofErr w:type="spellEnd"/>
          </w:p>
        </w:tc>
        <w:tc>
          <w:tcPr>
            <w:tcW w:w="3206" w:type="dxa"/>
            <w:tcBorders>
              <w:top w:val="single" w:sz="4" w:space="0" w:color="auto"/>
              <w:left w:val="single" w:sz="4" w:space="0" w:color="auto"/>
              <w:bottom w:val="nil"/>
              <w:right w:val="single" w:sz="4" w:space="0" w:color="auto"/>
            </w:tcBorders>
            <w:shd w:val="clear" w:color="auto" w:fill="99CCFF"/>
            <w:vAlign w:val="bottom"/>
          </w:tcPr>
          <w:p w14:paraId="735BA161" w14:textId="6BA839DB" w:rsidR="0032174F" w:rsidRPr="00576460" w:rsidRDefault="0032174F" w:rsidP="0032174F">
            <w:pPr>
              <w:rPr>
                <w:rFonts w:ascii="Trebuchet MS" w:hAnsi="Trebuchet MS"/>
                <w:sz w:val="18"/>
                <w:szCs w:val="18"/>
              </w:rPr>
            </w:pPr>
            <w:r w:rsidRPr="00576460">
              <w:rPr>
                <w:rFonts w:ascii="Trebuchet MS" w:hAnsi="Trebuchet MS"/>
                <w:sz w:val="18"/>
                <w:szCs w:val="18"/>
              </w:rPr>
              <w:t xml:space="preserve">Pleje- og </w:t>
            </w:r>
            <w:proofErr w:type="spellStart"/>
            <w:r w:rsidRPr="00576460">
              <w:rPr>
                <w:rFonts w:ascii="Trebuchet MS" w:hAnsi="Trebuchet MS"/>
                <w:sz w:val="18"/>
                <w:szCs w:val="18"/>
              </w:rPr>
              <w:t>ældreistrikttype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1D4B05C5"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2290FE3"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5C534F94"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S</w:t>
            </w:r>
          </w:p>
        </w:tc>
        <w:tc>
          <w:tcPr>
            <w:tcW w:w="2976" w:type="dxa"/>
            <w:tcBorders>
              <w:top w:val="single" w:sz="4" w:space="0" w:color="auto"/>
              <w:left w:val="single" w:sz="4" w:space="0" w:color="auto"/>
              <w:bottom w:val="nil"/>
              <w:right w:val="single" w:sz="4" w:space="0" w:color="auto"/>
            </w:tcBorders>
            <w:shd w:val="clear" w:color="auto" w:fill="99CCFF"/>
            <w:vAlign w:val="bottom"/>
          </w:tcPr>
          <w:p w14:paraId="0320D1F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Plejegruppedistrikter</w:t>
            </w:r>
          </w:p>
        </w:tc>
      </w:tr>
      <w:tr w:rsidR="0032174F" w:rsidRPr="00576460" w14:paraId="43B25769" w14:textId="77777777" w:rsidTr="0032174F">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97DDBA"/>
            <w:vAlign w:val="bottom"/>
          </w:tcPr>
          <w:p w14:paraId="771F11BE" w14:textId="77777777" w:rsidR="0032174F" w:rsidRPr="00576460" w:rsidRDefault="0032174F" w:rsidP="0032174F">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168" w:type="dxa"/>
            <w:tcBorders>
              <w:top w:val="single" w:sz="4" w:space="0" w:color="auto"/>
              <w:left w:val="single" w:sz="4" w:space="0" w:color="auto"/>
              <w:bottom w:val="single" w:sz="4" w:space="0" w:color="auto"/>
              <w:right w:val="single" w:sz="4" w:space="0" w:color="auto"/>
            </w:tcBorders>
            <w:shd w:val="clear" w:color="auto" w:fill="97DDBA"/>
          </w:tcPr>
          <w:p w14:paraId="0CFCBE7B" w14:textId="77777777" w:rsidR="0032174F" w:rsidRPr="00576460" w:rsidRDefault="0032174F" w:rsidP="0032174F">
            <w:pPr>
              <w:rPr>
                <w:rFonts w:ascii="Trebuchet MS" w:hAnsi="Trebuchet MS" w:cs="Trebuchet MS"/>
                <w:sz w:val="18"/>
                <w:szCs w:val="18"/>
              </w:rPr>
            </w:pPr>
          </w:p>
        </w:tc>
        <w:tc>
          <w:tcPr>
            <w:tcW w:w="1029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DF88FD2" w14:textId="0871B36B"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32174F" w:rsidRPr="00576460" w14:paraId="07E0389D" w14:textId="77777777" w:rsidTr="0032174F">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97DDBA"/>
            <w:vAlign w:val="bottom"/>
          </w:tcPr>
          <w:p w14:paraId="2BD0352E"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link</w:t>
            </w:r>
          </w:p>
        </w:tc>
        <w:tc>
          <w:tcPr>
            <w:tcW w:w="1168" w:type="dxa"/>
            <w:tcBorders>
              <w:top w:val="single" w:sz="4" w:space="0" w:color="auto"/>
              <w:left w:val="single" w:sz="4" w:space="0" w:color="auto"/>
              <w:bottom w:val="single" w:sz="4" w:space="0" w:color="auto"/>
              <w:right w:val="single" w:sz="4" w:space="0" w:color="auto"/>
            </w:tcBorders>
            <w:shd w:val="clear" w:color="auto" w:fill="97DDBA"/>
          </w:tcPr>
          <w:p w14:paraId="2108BFDD" w14:textId="77777777" w:rsidR="0032174F" w:rsidRPr="00576460" w:rsidRDefault="0032174F" w:rsidP="0032174F">
            <w:pPr>
              <w:rPr>
                <w:rFonts w:ascii="Trebuchet MS" w:hAnsi="Trebuchet MS" w:cs="Trebuchet MS"/>
                <w:sz w:val="18"/>
                <w:szCs w:val="18"/>
              </w:rPr>
            </w:pPr>
          </w:p>
        </w:tc>
        <w:tc>
          <w:tcPr>
            <w:tcW w:w="1029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D94FDF9" w14:textId="57242769"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32174F" w:rsidRPr="00576460" w14:paraId="59B3ACF7" w14:textId="77777777" w:rsidTr="0032174F">
        <w:trPr>
          <w:trHeight w:hRule="exact" w:val="255"/>
        </w:trPr>
        <w:tc>
          <w:tcPr>
            <w:tcW w:w="13603" w:type="dxa"/>
            <w:gridSpan w:val="7"/>
            <w:tcBorders>
              <w:top w:val="single" w:sz="4" w:space="0" w:color="auto"/>
              <w:left w:val="nil"/>
              <w:bottom w:val="nil"/>
              <w:right w:val="nil"/>
            </w:tcBorders>
            <w:shd w:val="clear" w:color="auto" w:fill="99CCFF"/>
            <w:vAlign w:val="bottom"/>
          </w:tcPr>
          <w:p w14:paraId="3FE89BF4" w14:textId="67B53728" w:rsidR="0032174F" w:rsidRPr="00576460" w:rsidRDefault="0032174F" w:rsidP="0032174F">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32174F" w:rsidRPr="00576460" w14:paraId="4DB6E9B5" w14:textId="77777777" w:rsidTr="0032174F">
        <w:trPr>
          <w:trHeight w:hRule="exact" w:val="255"/>
        </w:trPr>
        <w:tc>
          <w:tcPr>
            <w:tcW w:w="13603" w:type="dxa"/>
            <w:gridSpan w:val="7"/>
            <w:tcBorders>
              <w:top w:val="nil"/>
              <w:left w:val="nil"/>
              <w:bottom w:val="nil"/>
              <w:right w:val="nil"/>
            </w:tcBorders>
            <w:shd w:val="clear" w:color="auto" w:fill="97DDBA"/>
            <w:vAlign w:val="center"/>
          </w:tcPr>
          <w:p w14:paraId="5CFF6AF4" w14:textId="00592D7C" w:rsidR="0032174F" w:rsidRPr="00576460" w:rsidRDefault="0032174F" w:rsidP="0032174F">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D30A123" w14:textId="77777777" w:rsidR="00B85119" w:rsidRPr="00576460" w:rsidRDefault="00B85119" w:rsidP="00B85119">
      <w:pPr>
        <w:pStyle w:val="Overskrift6"/>
      </w:pPr>
      <w:r w:rsidRPr="00576460">
        <w:t xml:space="preserve">5.8.13.1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85119" w:rsidRPr="00576460" w14:paraId="0B71BB77" w14:textId="77777777" w:rsidTr="00B85119">
        <w:trPr>
          <w:trHeight w:hRule="exact" w:val="255"/>
        </w:trPr>
        <w:tc>
          <w:tcPr>
            <w:tcW w:w="2235" w:type="dxa"/>
            <w:shd w:val="clear" w:color="auto" w:fill="D9D9D9"/>
            <w:vAlign w:val="bottom"/>
          </w:tcPr>
          <w:p w14:paraId="4DA2BA7E"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76D95A7F"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B85119" w:rsidRPr="00576460" w14:paraId="44278A57" w14:textId="77777777" w:rsidTr="00B85119">
        <w:trPr>
          <w:trHeight w:hRule="exact" w:val="255"/>
        </w:trPr>
        <w:tc>
          <w:tcPr>
            <w:tcW w:w="2235" w:type="dxa"/>
            <w:shd w:val="clear" w:color="auto" w:fill="E0E0E0"/>
            <w:vAlign w:val="bottom"/>
          </w:tcPr>
          <w:p w14:paraId="25318B57"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78BB4A8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Pleje- og ældred</w:t>
            </w:r>
            <w:r w:rsidRPr="00576460">
              <w:rPr>
                <w:rFonts w:ascii="Trebuchet MS" w:hAnsi="Trebuchet MS" w:cs="Trebuchet MS"/>
                <w:sz w:val="18"/>
                <w:szCs w:val="18"/>
              </w:rPr>
              <w:t>istrikter</w:t>
            </w:r>
          </w:p>
        </w:tc>
      </w:tr>
      <w:tr w:rsidR="00B85119" w:rsidRPr="00576460" w14:paraId="790596F2" w14:textId="77777777" w:rsidTr="00B85119">
        <w:trPr>
          <w:trHeight w:hRule="exact" w:val="255"/>
        </w:trPr>
        <w:tc>
          <w:tcPr>
            <w:tcW w:w="2235" w:type="dxa"/>
            <w:shd w:val="clear" w:color="auto" w:fill="E0E0E0"/>
            <w:vAlign w:val="bottom"/>
          </w:tcPr>
          <w:p w14:paraId="3BF30F56"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6A02703" w14:textId="77777777" w:rsidR="00B85119" w:rsidRPr="00576460" w:rsidRDefault="00B85119" w:rsidP="00B85119">
            <w:pPr>
              <w:rPr>
                <w:rFonts w:ascii="Trebuchet MS" w:hAnsi="Trebuchet MS"/>
                <w:sz w:val="18"/>
                <w:szCs w:val="18"/>
              </w:rPr>
            </w:pPr>
            <w:r w:rsidRPr="00576460">
              <w:rPr>
                <w:rFonts w:ascii="Trebuchet MS" w:hAnsi="Trebuchet MS"/>
                <w:sz w:val="18"/>
                <w:szCs w:val="18"/>
              </w:rPr>
              <w:t>5712</w:t>
            </w:r>
          </w:p>
        </w:tc>
      </w:tr>
      <w:tr w:rsidR="00B85119" w:rsidRPr="00576460" w14:paraId="3DD780F5" w14:textId="77777777" w:rsidTr="00B85119">
        <w:trPr>
          <w:trHeight w:hRule="exact" w:val="255"/>
        </w:trPr>
        <w:tc>
          <w:tcPr>
            <w:tcW w:w="2235" w:type="dxa"/>
            <w:shd w:val="clear" w:color="auto" w:fill="E0E0E0"/>
            <w:vAlign w:val="bottom"/>
          </w:tcPr>
          <w:p w14:paraId="667CC1AA"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5B1E8B6B"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Kommunens egne distrikter.</w:t>
            </w:r>
          </w:p>
        </w:tc>
      </w:tr>
      <w:tr w:rsidR="00B85119" w:rsidRPr="00576460" w14:paraId="4008F8B5" w14:textId="77777777" w:rsidTr="00B85119">
        <w:trPr>
          <w:trHeight w:val="1077"/>
        </w:trPr>
        <w:tc>
          <w:tcPr>
            <w:tcW w:w="2235" w:type="dxa"/>
            <w:shd w:val="clear" w:color="auto" w:fill="E0E0E0"/>
            <w:vAlign w:val="center"/>
          </w:tcPr>
          <w:p w14:paraId="0F7AFED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7C901F2D" w14:textId="77777777" w:rsidR="00B85119" w:rsidRPr="00576460" w:rsidRDefault="00B85119" w:rsidP="000436BC">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Laget er også tænkt anvendt til selvbetjeningsløsning, så borgeren selv kan finde frem til det </w:t>
            </w:r>
            <w:r w:rsidR="000436BC" w:rsidRPr="00576460">
              <w:rPr>
                <w:rFonts w:ascii="Trebuchet MS" w:hAnsi="Trebuchet MS"/>
                <w:sz w:val="18"/>
                <w:szCs w:val="18"/>
              </w:rPr>
              <w:t>pleje- ældre</w:t>
            </w:r>
            <w:r w:rsidRPr="00576460">
              <w:rPr>
                <w:rFonts w:ascii="Trebuchet MS" w:hAnsi="Trebuchet MS"/>
                <w:sz w:val="18"/>
                <w:szCs w:val="18"/>
              </w:rPr>
              <w:t xml:space="preserve">distrikt, boligen/adressen tilhører. </w:t>
            </w:r>
          </w:p>
        </w:tc>
      </w:tr>
      <w:tr w:rsidR="00B85119" w:rsidRPr="00576460" w14:paraId="6BE0DD51" w14:textId="77777777" w:rsidTr="00B85119">
        <w:trPr>
          <w:trHeight w:hRule="exact" w:val="255"/>
        </w:trPr>
        <w:tc>
          <w:tcPr>
            <w:tcW w:w="2235" w:type="dxa"/>
            <w:shd w:val="clear" w:color="auto" w:fill="E0E0E0"/>
            <w:vAlign w:val="bottom"/>
          </w:tcPr>
          <w:p w14:paraId="333A1F3B"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57CCEE5A" w14:textId="77777777" w:rsidR="00B85119" w:rsidRPr="00576460" w:rsidRDefault="00B85119" w:rsidP="000C047A">
            <w:pPr>
              <w:rPr>
                <w:rFonts w:ascii="Trebuchet MS" w:hAnsi="Trebuchet MS" w:cs="Trebuchet MS"/>
                <w:sz w:val="18"/>
                <w:szCs w:val="18"/>
              </w:rPr>
            </w:pPr>
            <w:r w:rsidRPr="00576460">
              <w:rPr>
                <w:rFonts w:ascii="Trebuchet MS" w:hAnsi="Trebuchet MS" w:cs="Trebuchet MS"/>
                <w:sz w:val="18"/>
                <w:szCs w:val="18"/>
              </w:rPr>
              <w:t xml:space="preserve">Vise hvor grænserne går i </w:t>
            </w:r>
            <w:r w:rsidR="000C047A" w:rsidRPr="00576460">
              <w:rPr>
                <w:rFonts w:ascii="Trebuchet MS" w:hAnsi="Trebuchet MS" w:cs="Trebuchet MS"/>
                <w:sz w:val="18"/>
                <w:szCs w:val="18"/>
              </w:rPr>
              <w:t>plejed</w:t>
            </w:r>
            <w:r w:rsidRPr="00576460">
              <w:rPr>
                <w:rFonts w:ascii="Trebuchet MS" w:hAnsi="Trebuchet MS" w:cs="Trebuchet MS"/>
                <w:sz w:val="18"/>
                <w:szCs w:val="18"/>
              </w:rPr>
              <w:t>istrikterne og kunne benytte dem til analysegrundlag.</w:t>
            </w:r>
          </w:p>
        </w:tc>
      </w:tr>
      <w:tr w:rsidR="00B85119" w:rsidRPr="00576460" w14:paraId="750D6FB1" w14:textId="77777777" w:rsidTr="00B85119">
        <w:trPr>
          <w:trHeight w:hRule="exact" w:val="255"/>
        </w:trPr>
        <w:tc>
          <w:tcPr>
            <w:tcW w:w="2235" w:type="dxa"/>
            <w:shd w:val="clear" w:color="auto" w:fill="E0E0E0"/>
            <w:vAlign w:val="bottom"/>
          </w:tcPr>
          <w:p w14:paraId="2C975879"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4529F0F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B85119" w:rsidRPr="00576460" w14:paraId="7C4E5417" w14:textId="77777777" w:rsidTr="00B85119">
        <w:trPr>
          <w:trHeight w:hRule="exact" w:val="255"/>
        </w:trPr>
        <w:tc>
          <w:tcPr>
            <w:tcW w:w="2235" w:type="dxa"/>
            <w:shd w:val="clear" w:color="auto" w:fill="E0E0E0"/>
            <w:vAlign w:val="center"/>
          </w:tcPr>
          <w:p w14:paraId="1F82DC34"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7A4676F3" w14:textId="77777777" w:rsidR="00B85119" w:rsidRPr="00576460" w:rsidRDefault="000C047A" w:rsidP="000C047A">
            <w:pPr>
              <w:autoSpaceDE w:val="0"/>
              <w:autoSpaceDN w:val="0"/>
              <w:adjustRightInd w:val="0"/>
              <w:rPr>
                <w:rFonts w:ascii="Trebuchet MS" w:hAnsi="Trebuchet MS" w:cs="Trebuchet MS"/>
                <w:sz w:val="18"/>
                <w:szCs w:val="18"/>
              </w:rPr>
            </w:pPr>
            <w:r w:rsidRPr="00576460">
              <w:rPr>
                <w:rFonts w:ascii="Trebuchet MS" w:hAnsi="Trebuchet MS"/>
                <w:sz w:val="18"/>
                <w:szCs w:val="18"/>
              </w:rPr>
              <w:t>Æ</w:t>
            </w:r>
            <w:r w:rsidR="00B85119" w:rsidRPr="00576460">
              <w:rPr>
                <w:rFonts w:ascii="Trebuchet MS" w:hAnsi="Trebuchet MS" w:cs="Trebuchet MS"/>
                <w:sz w:val="18"/>
                <w:szCs w:val="18"/>
              </w:rPr>
              <w:t>ldreområder, ældrepleje,</w:t>
            </w:r>
            <w:r w:rsidR="00B85119" w:rsidRPr="00576460">
              <w:rPr>
                <w:rFonts w:ascii="Trebuchet MS" w:hAnsi="Trebuchet MS"/>
                <w:sz w:val="18"/>
                <w:szCs w:val="18"/>
              </w:rPr>
              <w:t xml:space="preserve"> ældredistrikter, plejegruppedistrikter</w:t>
            </w:r>
          </w:p>
        </w:tc>
      </w:tr>
      <w:tr w:rsidR="00B85119" w:rsidRPr="00576460" w14:paraId="6CED2D4D" w14:textId="77777777" w:rsidTr="00B85119">
        <w:trPr>
          <w:trHeight w:hRule="exact" w:val="255"/>
        </w:trPr>
        <w:tc>
          <w:tcPr>
            <w:tcW w:w="2235" w:type="dxa"/>
            <w:shd w:val="clear" w:color="auto" w:fill="E0E0E0"/>
            <w:vAlign w:val="bottom"/>
          </w:tcPr>
          <w:p w14:paraId="63FCF44F"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7A35619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Flade</w:t>
            </w:r>
          </w:p>
        </w:tc>
      </w:tr>
      <w:tr w:rsidR="00B85119" w:rsidRPr="00576460" w14:paraId="22771B71" w14:textId="77777777" w:rsidTr="00B85119">
        <w:trPr>
          <w:trHeight w:hRule="exact" w:val="255"/>
        </w:trPr>
        <w:tc>
          <w:tcPr>
            <w:tcW w:w="2235" w:type="dxa"/>
            <w:shd w:val="clear" w:color="auto" w:fill="E0E0E0"/>
            <w:vAlign w:val="bottom"/>
          </w:tcPr>
          <w:p w14:paraId="61EFC83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6E035A7" w14:textId="77777777" w:rsidR="00B85119" w:rsidRPr="00576460" w:rsidRDefault="00B85119" w:rsidP="00B85119">
            <w:pPr>
              <w:rPr>
                <w:rFonts w:ascii="Trebuchet MS" w:hAnsi="Trebuchet MS" w:cs="Trebuchet MS"/>
                <w:sz w:val="18"/>
                <w:szCs w:val="18"/>
              </w:rPr>
            </w:pPr>
          </w:p>
        </w:tc>
      </w:tr>
      <w:tr w:rsidR="000C68CF" w:rsidRPr="00576460" w14:paraId="3FAF12B7" w14:textId="77777777" w:rsidTr="00B85119">
        <w:trPr>
          <w:trHeight w:hRule="exact" w:val="255"/>
        </w:trPr>
        <w:tc>
          <w:tcPr>
            <w:tcW w:w="2235" w:type="dxa"/>
            <w:shd w:val="clear" w:color="auto" w:fill="E0E0E0"/>
            <w:vAlign w:val="bottom"/>
          </w:tcPr>
          <w:p w14:paraId="4E647460"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lastRenderedPageBreak/>
              <w:t>KLE_koder</w:t>
            </w:r>
            <w:proofErr w:type="spellEnd"/>
          </w:p>
        </w:tc>
        <w:tc>
          <w:tcPr>
            <w:tcW w:w="11340" w:type="dxa"/>
            <w:shd w:val="clear" w:color="auto" w:fill="FFFFFF"/>
            <w:vAlign w:val="bottom"/>
          </w:tcPr>
          <w:p w14:paraId="7ED154CC" w14:textId="0DD4B5B7" w:rsidR="000C68CF" w:rsidRPr="00576460" w:rsidRDefault="000C6112" w:rsidP="00B85119">
            <w:pPr>
              <w:rPr>
                <w:rFonts w:ascii="Trebuchet MS" w:hAnsi="Trebuchet MS" w:cs="Trebuchet MS"/>
                <w:sz w:val="18"/>
                <w:szCs w:val="18"/>
              </w:rPr>
            </w:pPr>
            <w:r w:rsidRPr="000C6112">
              <w:rPr>
                <w:rFonts w:ascii="Trebuchet MS" w:hAnsi="Trebuchet MS" w:cs="Trebuchet MS"/>
                <w:color w:val="4F81BD"/>
                <w:sz w:val="18"/>
                <w:szCs w:val="18"/>
              </w:rPr>
              <w:t>27.36.00</w:t>
            </w:r>
          </w:p>
        </w:tc>
      </w:tr>
    </w:tbl>
    <w:p w14:paraId="224526CF" w14:textId="7BDBE936" w:rsidR="00B85119" w:rsidRPr="00576460" w:rsidRDefault="00B85119" w:rsidP="00B85119">
      <w:pPr>
        <w:pStyle w:val="Overskrift6"/>
      </w:pPr>
      <w:r w:rsidRPr="00576460">
        <w:t>5.8.13.2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B85119" w:rsidRPr="00576460" w14:paraId="54AAA8ED" w14:textId="77777777" w:rsidTr="00B85119">
        <w:tc>
          <w:tcPr>
            <w:tcW w:w="4503" w:type="dxa"/>
            <w:shd w:val="clear" w:color="auto" w:fill="D9D9D9"/>
            <w:vAlign w:val="center"/>
          </w:tcPr>
          <w:p w14:paraId="51EE8B52"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4763A480"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B85119" w:rsidRPr="00576460" w14:paraId="616FE35D" w14:textId="77777777" w:rsidTr="00B85119">
        <w:trPr>
          <w:trHeight w:val="1110"/>
        </w:trPr>
        <w:tc>
          <w:tcPr>
            <w:tcW w:w="4503" w:type="dxa"/>
            <w:shd w:val="clear" w:color="auto" w:fill="E0E0E0"/>
            <w:vAlign w:val="center"/>
          </w:tcPr>
          <w:p w14:paraId="321F718D"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7B5405CF" w14:textId="427B5D3E"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proofErr w:type="spellStart"/>
            <w:r w:rsidR="00D96699" w:rsidRPr="00160C9A">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p>
        </w:tc>
      </w:tr>
      <w:tr w:rsidR="00B85119" w:rsidRPr="00576460" w14:paraId="625416B0" w14:textId="77777777" w:rsidTr="00B85119">
        <w:trPr>
          <w:trHeight w:hRule="exact" w:val="255"/>
        </w:trPr>
        <w:tc>
          <w:tcPr>
            <w:tcW w:w="4503" w:type="dxa"/>
            <w:shd w:val="clear" w:color="auto" w:fill="E0E0E0"/>
            <w:vAlign w:val="bottom"/>
          </w:tcPr>
          <w:p w14:paraId="1C7248B8"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675C7DD4"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B85119" w:rsidRPr="00576460" w14:paraId="327B8307" w14:textId="77777777" w:rsidTr="00B85119">
        <w:trPr>
          <w:trHeight w:hRule="exact" w:val="255"/>
        </w:trPr>
        <w:tc>
          <w:tcPr>
            <w:tcW w:w="4503" w:type="dxa"/>
            <w:shd w:val="clear" w:color="auto" w:fill="E0E0E0"/>
            <w:vAlign w:val="bottom"/>
          </w:tcPr>
          <w:p w14:paraId="4EF754A0"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01764D2E"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0,1 ha</w:t>
            </w:r>
          </w:p>
        </w:tc>
      </w:tr>
      <w:tr w:rsidR="00B85119" w:rsidRPr="00576460" w14:paraId="58F69766" w14:textId="77777777" w:rsidTr="00B85119">
        <w:trPr>
          <w:trHeight w:hRule="exact" w:val="255"/>
        </w:trPr>
        <w:tc>
          <w:tcPr>
            <w:tcW w:w="4503" w:type="dxa"/>
            <w:shd w:val="clear" w:color="auto" w:fill="E0E0E0"/>
            <w:vAlign w:val="bottom"/>
          </w:tcPr>
          <w:p w14:paraId="475E688E"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0BDDD9BB" w14:textId="77777777" w:rsidR="00B85119" w:rsidRPr="00576460" w:rsidRDefault="00B85119" w:rsidP="00B85119">
            <w:pPr>
              <w:rPr>
                <w:rFonts w:ascii="Trebuchet MS" w:hAnsi="Trebuchet MS" w:cs="Trebuchet MS"/>
                <w:sz w:val="18"/>
                <w:szCs w:val="18"/>
              </w:rPr>
            </w:pPr>
          </w:p>
        </w:tc>
      </w:tr>
      <w:tr w:rsidR="00B85119" w:rsidRPr="00576460" w14:paraId="0A90A3FD" w14:textId="77777777" w:rsidTr="00B85119">
        <w:trPr>
          <w:trHeight w:hRule="exact" w:val="255"/>
        </w:trPr>
        <w:tc>
          <w:tcPr>
            <w:tcW w:w="4503" w:type="dxa"/>
            <w:shd w:val="clear" w:color="auto" w:fill="E0E0E0"/>
            <w:vAlign w:val="bottom"/>
          </w:tcPr>
          <w:p w14:paraId="071B144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34E68532"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Snap mellem fladerne, så der ikke forekommer huller eller overlap.</w:t>
            </w:r>
          </w:p>
        </w:tc>
      </w:tr>
      <w:tr w:rsidR="00B85119" w:rsidRPr="00576460" w14:paraId="09E3530A" w14:textId="77777777" w:rsidTr="00B85119">
        <w:trPr>
          <w:trHeight w:hRule="exact" w:val="255"/>
        </w:trPr>
        <w:tc>
          <w:tcPr>
            <w:tcW w:w="4503" w:type="dxa"/>
            <w:shd w:val="clear" w:color="auto" w:fill="E0E0E0"/>
            <w:vAlign w:val="bottom"/>
          </w:tcPr>
          <w:p w14:paraId="69EFC5B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2E8044FC"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70F551CA" w14:textId="77777777" w:rsidR="00B85119" w:rsidRPr="00576460" w:rsidRDefault="00B85119" w:rsidP="00B85119">
      <w:pPr>
        <w:pStyle w:val="Overskrift6"/>
      </w:pPr>
      <w:r w:rsidRPr="00576460">
        <w:t>5.8.13.3 Kodelister</w:t>
      </w:r>
    </w:p>
    <w:p w14:paraId="0E4FA434" w14:textId="77777777" w:rsidR="00B85119" w:rsidRPr="00576460" w:rsidRDefault="00B85119" w:rsidP="00B85119">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205B0F12" w14:textId="77777777" w:rsidR="00B85119" w:rsidRPr="00576460" w:rsidRDefault="00B85119" w:rsidP="00B85119">
      <w:pPr>
        <w:pStyle w:val="Overskrift7"/>
      </w:pPr>
      <w:r w:rsidRPr="00576460">
        <w:t xml:space="preserve">5.8.13.3.1   5712 </w:t>
      </w:r>
      <w:proofErr w:type="spellStart"/>
      <w:r w:rsidRPr="00576460">
        <w:t>Plej_distrikt_type</w:t>
      </w:r>
      <w:proofErr w:type="spellEnd"/>
      <w:r w:rsidRPr="00576460">
        <w:rPr>
          <w:rStyle w:val="TypografiOverskrift4BrugerdefineretfarveRGB0Tegn"/>
        </w:rPr>
        <w:t xml:space="preserve"> </w:t>
      </w:r>
      <w:r w:rsidRPr="00576460">
        <w:t>(d_5712_plej_distrikt_type)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2145"/>
        <w:gridCol w:w="1563"/>
        <w:gridCol w:w="8015"/>
      </w:tblGrid>
      <w:tr w:rsidR="00B85119" w:rsidRPr="00576460" w14:paraId="1B797E26" w14:textId="77777777" w:rsidTr="00B85119">
        <w:trPr>
          <w:trHeight w:hRule="exact" w:val="255"/>
        </w:trPr>
        <w:tc>
          <w:tcPr>
            <w:tcW w:w="1929" w:type="dxa"/>
            <w:tcBorders>
              <w:bottom w:val="single" w:sz="4" w:space="0" w:color="auto"/>
            </w:tcBorders>
            <w:shd w:val="clear" w:color="auto" w:fill="D9D9D9"/>
            <w:vAlign w:val="bottom"/>
          </w:tcPr>
          <w:p w14:paraId="605DF782" w14:textId="77777777" w:rsidR="00B85119" w:rsidRPr="00576460" w:rsidRDefault="00B85119" w:rsidP="00B85119">
            <w:pPr>
              <w:rPr>
                <w:rFonts w:ascii="Trebuchet MS" w:hAnsi="Trebuchet MS" w:cs="Trebuchet MS"/>
                <w:b/>
                <w:bCs/>
                <w:sz w:val="18"/>
                <w:szCs w:val="18"/>
              </w:rPr>
            </w:pPr>
            <w:proofErr w:type="spellStart"/>
            <w:r w:rsidRPr="00576460">
              <w:rPr>
                <w:rFonts w:ascii="Trebuchet MS" w:hAnsi="Trebuchet MS"/>
                <w:b/>
                <w:bCs/>
                <w:sz w:val="18"/>
                <w:szCs w:val="18"/>
              </w:rPr>
              <w:t>plej_distrikt_type_kode</w:t>
            </w:r>
            <w:proofErr w:type="spellEnd"/>
          </w:p>
        </w:tc>
        <w:tc>
          <w:tcPr>
            <w:tcW w:w="2145" w:type="dxa"/>
            <w:tcBorders>
              <w:bottom w:val="single" w:sz="4" w:space="0" w:color="auto"/>
            </w:tcBorders>
            <w:shd w:val="clear" w:color="auto" w:fill="D9D9D9"/>
            <w:vAlign w:val="bottom"/>
          </w:tcPr>
          <w:p w14:paraId="0FED2B7E" w14:textId="77777777" w:rsidR="00B85119" w:rsidRPr="00576460" w:rsidRDefault="00B85119" w:rsidP="00B85119">
            <w:pPr>
              <w:rPr>
                <w:rFonts w:ascii="Trebuchet MS" w:hAnsi="Trebuchet MS" w:cs="Trebuchet MS"/>
                <w:bCs/>
                <w:sz w:val="18"/>
                <w:szCs w:val="18"/>
              </w:rPr>
            </w:pPr>
            <w:proofErr w:type="spellStart"/>
            <w:r w:rsidRPr="00576460">
              <w:rPr>
                <w:rFonts w:ascii="Trebuchet MS" w:hAnsi="Trebuchet MS"/>
                <w:b/>
                <w:bCs/>
                <w:sz w:val="18"/>
                <w:szCs w:val="18"/>
              </w:rPr>
              <w:t>plej_distrikt_type</w:t>
            </w:r>
            <w:proofErr w:type="spellEnd"/>
          </w:p>
        </w:tc>
        <w:tc>
          <w:tcPr>
            <w:tcW w:w="1563" w:type="dxa"/>
            <w:tcBorders>
              <w:bottom w:val="single" w:sz="4" w:space="0" w:color="auto"/>
            </w:tcBorders>
            <w:shd w:val="clear" w:color="auto" w:fill="D9D9D9"/>
            <w:vAlign w:val="bottom"/>
          </w:tcPr>
          <w:p w14:paraId="18AA3E84" w14:textId="77777777" w:rsidR="00B85119" w:rsidRPr="00576460" w:rsidRDefault="00B85119" w:rsidP="00B85119">
            <w:pPr>
              <w:rPr>
                <w:rFonts w:ascii="Trebuchet MS" w:hAnsi="Trebuchet MS" w:cs="Trebuchet MS"/>
                <w:b/>
                <w:bCs/>
                <w:sz w:val="18"/>
                <w:szCs w:val="18"/>
              </w:rPr>
            </w:pPr>
            <w:r w:rsidRPr="00576460">
              <w:rPr>
                <w:rFonts w:ascii="Trebuchet MS" w:hAnsi="Trebuchet MS" w:cs="Trebuchet MS"/>
                <w:b/>
                <w:bCs/>
                <w:sz w:val="18"/>
                <w:szCs w:val="18"/>
              </w:rPr>
              <w:t>aktiv</w:t>
            </w:r>
          </w:p>
        </w:tc>
        <w:tc>
          <w:tcPr>
            <w:tcW w:w="8015" w:type="dxa"/>
            <w:tcBorders>
              <w:bottom w:val="single" w:sz="4" w:space="0" w:color="auto"/>
            </w:tcBorders>
            <w:shd w:val="clear" w:color="auto" w:fill="D9D9D9"/>
            <w:vAlign w:val="bottom"/>
          </w:tcPr>
          <w:p w14:paraId="562D1B34" w14:textId="77777777" w:rsidR="00B85119" w:rsidRPr="00576460" w:rsidRDefault="00B85119"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B85119" w:rsidRPr="00576460" w14:paraId="716CA0F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EE92CA2"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7261F87F"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3872270"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6240F7BB"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03DF11A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F6904DD"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2AEC9556"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129D23E"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C7371BC"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01BB2648"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FB479FA"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69B8248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85EAF3A"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3752FE4"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3B9D74E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3B85394"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516B09D1"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Plejegruppe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264787B"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36EC58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Plejegruppedistrikter </w:t>
            </w:r>
          </w:p>
        </w:tc>
      </w:tr>
      <w:tr w:rsidR="00B85119" w:rsidRPr="00576460" w14:paraId="20839DB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29ADB73"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29E18539"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BC0A942"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92A22BE"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1300E86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446C614"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5A29E17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3BBFB09"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D9A4975"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2A7E6A2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E02AD5"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46D7F370"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5A2E328"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4F15CB5"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6CA9940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EBBA200"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0F42C48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Sundhedsplejerske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F7B13F1"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FB8B94C"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Sundhedsplejerskedistrikter </w:t>
            </w:r>
          </w:p>
        </w:tc>
      </w:tr>
      <w:tr w:rsidR="00B85119" w:rsidRPr="00576460" w14:paraId="20539B2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0A03D96"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5E677F21"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Ældre </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384F472"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EA2A2F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Ældredistrikter </w:t>
            </w:r>
          </w:p>
        </w:tc>
      </w:tr>
      <w:tr w:rsidR="00B85119" w:rsidRPr="00576460" w14:paraId="4522DA07"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27304F3"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5191AE7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CDE5940" w14:textId="77777777" w:rsidR="00B85119"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912E688"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w:t>
            </w:r>
          </w:p>
        </w:tc>
      </w:tr>
      <w:tr w:rsidR="00B85119" w:rsidRPr="00576460" w14:paraId="0BA71360"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5132A96"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2B55B9D9" w14:textId="77777777" w:rsidR="00B85119" w:rsidRPr="00576460" w:rsidRDefault="00B85119" w:rsidP="00B85119">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2C78F41" w14:textId="77777777" w:rsidR="00B85119" w:rsidRPr="00576460" w:rsidRDefault="000C047A"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CCF66CA" w14:textId="77777777" w:rsidR="00B85119" w:rsidRPr="00576460" w:rsidRDefault="000C047A" w:rsidP="00B85119">
            <w:pPr>
              <w:rPr>
                <w:rFonts w:ascii="Trebuchet MS" w:hAnsi="Trebuchet MS"/>
                <w:sz w:val="18"/>
                <w:szCs w:val="18"/>
              </w:rPr>
            </w:pPr>
            <w:r w:rsidRPr="00576460">
              <w:rPr>
                <w:rFonts w:ascii="Trebuchet MS" w:hAnsi="Trebuchet MS"/>
                <w:sz w:val="18"/>
                <w:szCs w:val="18"/>
              </w:rPr>
              <w:t>-</w:t>
            </w:r>
          </w:p>
        </w:tc>
      </w:tr>
      <w:tr w:rsidR="00B85119" w:rsidRPr="00576460" w14:paraId="1044840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39F0200"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261C6F5A"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BE88FC3" w14:textId="77777777" w:rsidR="00B85119" w:rsidRPr="00576460" w:rsidRDefault="00B85119"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3DFEAEF"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B85119" w:rsidRPr="00576460" w14:paraId="18C6FF1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F8ACD87"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7AFB6F9C"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AF59D06" w14:textId="77777777" w:rsidR="00B85119" w:rsidRPr="00576460" w:rsidRDefault="00B85119"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B95B17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44ED093C" w14:textId="77777777" w:rsidR="004D5B44" w:rsidRPr="00576460" w:rsidRDefault="004D5B44" w:rsidP="004D5B44">
      <w:pPr>
        <w:pStyle w:val="Overskrift2"/>
      </w:pPr>
      <w:bookmarkStart w:id="358" w:name="_Toc63351480"/>
      <w:r w:rsidRPr="00576460">
        <w:lastRenderedPageBreak/>
        <w:t xml:space="preserve">5.8.14 </w:t>
      </w:r>
      <w:r w:rsidRPr="00576460">
        <w:rPr>
          <w:szCs w:val="32"/>
        </w:rPr>
        <w:t xml:space="preserve">Prognose- og statistik </w:t>
      </w:r>
      <w:proofErr w:type="gramStart"/>
      <w:r w:rsidRPr="00576460">
        <w:rPr>
          <w:szCs w:val="32"/>
        </w:rPr>
        <w:t xml:space="preserve">distrikter </w:t>
      </w:r>
      <w:r w:rsidRPr="00576460">
        <w:t xml:space="preserve"> (</w:t>
      </w:r>
      <w:proofErr w:type="gramEnd"/>
      <w:r w:rsidRPr="00576460">
        <w:t>5713)</w:t>
      </w:r>
      <w:bookmarkEnd w:id="358"/>
      <w:r w:rsidRPr="0057646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1216"/>
        <w:gridCol w:w="3969"/>
        <w:gridCol w:w="1276"/>
        <w:gridCol w:w="1418"/>
        <w:gridCol w:w="1417"/>
        <w:gridCol w:w="2126"/>
      </w:tblGrid>
      <w:tr w:rsidR="00EB2461" w:rsidRPr="00576460" w14:paraId="12E3BF79" w14:textId="77777777" w:rsidTr="00C37B85">
        <w:tc>
          <w:tcPr>
            <w:tcW w:w="2181" w:type="dxa"/>
            <w:tcBorders>
              <w:bottom w:val="single" w:sz="4" w:space="0" w:color="auto"/>
            </w:tcBorders>
            <w:shd w:val="clear" w:color="auto" w:fill="D9D9D9"/>
            <w:vAlign w:val="center"/>
          </w:tcPr>
          <w:p w14:paraId="54881BF6" w14:textId="77777777"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216" w:type="dxa"/>
            <w:tcBorders>
              <w:bottom w:val="single" w:sz="4" w:space="0" w:color="auto"/>
            </w:tcBorders>
            <w:shd w:val="clear" w:color="auto" w:fill="D9D9D9"/>
            <w:vAlign w:val="center"/>
          </w:tcPr>
          <w:p w14:paraId="0FC491FB" w14:textId="76FF369F"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969" w:type="dxa"/>
            <w:tcBorders>
              <w:bottom w:val="single" w:sz="4" w:space="0" w:color="auto"/>
            </w:tcBorders>
            <w:shd w:val="clear" w:color="auto" w:fill="D9D9D9"/>
            <w:vAlign w:val="center"/>
          </w:tcPr>
          <w:p w14:paraId="04A58C0E" w14:textId="7D5DBA64"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5DFAA6D6"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73DF50F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5931B273" w14:textId="77777777" w:rsidR="00EB2461" w:rsidRPr="00576460" w:rsidRDefault="00EB2461" w:rsidP="00EB246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6297D1BF"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Frit</w:t>
            </w:r>
          </w:p>
        </w:tc>
        <w:tc>
          <w:tcPr>
            <w:tcW w:w="2126" w:type="dxa"/>
            <w:tcBorders>
              <w:bottom w:val="single" w:sz="4" w:space="0" w:color="auto"/>
            </w:tcBorders>
            <w:shd w:val="clear" w:color="auto" w:fill="D9D9D9"/>
            <w:vAlign w:val="center"/>
          </w:tcPr>
          <w:p w14:paraId="755682C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Eksempel</w:t>
            </w:r>
          </w:p>
        </w:tc>
      </w:tr>
      <w:tr w:rsidR="00EB2461" w:rsidRPr="00576460" w14:paraId="2B93BC77"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46353AD5" w14:textId="77777777" w:rsidR="00EB2461" w:rsidRPr="00576460" w:rsidRDefault="00EB2461" w:rsidP="00EB2461">
            <w:pPr>
              <w:rPr>
                <w:rFonts w:ascii="Trebuchet MS" w:hAnsi="Trebuchet MS"/>
                <w:sz w:val="18"/>
                <w:szCs w:val="18"/>
              </w:rPr>
            </w:pPr>
            <w:proofErr w:type="spellStart"/>
            <w:r w:rsidRPr="00576460">
              <w:rPr>
                <w:rFonts w:ascii="Trebuchet MS" w:hAnsi="Trebuchet MS" w:cs="Trebuchet MS"/>
                <w:bCs/>
                <w:sz w:val="18"/>
                <w:szCs w:val="18"/>
              </w:rPr>
              <w:t>prog_distrikt_nr</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2484C480" w14:textId="3CE2FBE8"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bCs/>
                <w:sz w:val="18"/>
                <w:szCs w:val="18"/>
              </w:rPr>
              <w:t>p</w:t>
            </w:r>
            <w:r>
              <w:rPr>
                <w:rFonts w:ascii="Trebuchet MS" w:hAnsi="Trebuchet MS" w:cs="Trebuchet MS"/>
                <w:bCs/>
                <w:sz w:val="18"/>
                <w:szCs w:val="18"/>
              </w:rPr>
              <w:t>ro_dis</w:t>
            </w:r>
            <w:r w:rsidRPr="00576460">
              <w:rPr>
                <w:rFonts w:ascii="Trebuchet MS" w:hAnsi="Trebuchet MS" w:cs="Trebuchet MS"/>
                <w:bCs/>
                <w:sz w:val="18"/>
                <w:szCs w:val="18"/>
              </w:rPr>
              <w:t>_nr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31EC7DD" w14:textId="03210335" w:rsidR="00EB2461" w:rsidRPr="00576460" w:rsidRDefault="00EB2461" w:rsidP="00EB2461">
            <w:pPr>
              <w:rPr>
                <w:rFonts w:ascii="Trebuchet MS" w:hAnsi="Trebuchet MS"/>
                <w:b/>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 xml:space="preserve">istrikts </w:t>
            </w:r>
            <w:proofErr w:type="spellStart"/>
            <w:r w:rsidRPr="00576460">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EE60B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551442"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CF70D2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CBF8D13"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2</w:t>
            </w:r>
          </w:p>
        </w:tc>
      </w:tr>
      <w:tr w:rsidR="00EB2461" w:rsidRPr="00576460" w14:paraId="5C2EEB83"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5DB1DB4C" w14:textId="77777777" w:rsidR="00EB2461" w:rsidRPr="00576460" w:rsidRDefault="00EB2461" w:rsidP="00EB2461">
            <w:pPr>
              <w:rPr>
                <w:rFonts w:ascii="Trebuchet MS" w:hAnsi="Trebuchet MS"/>
                <w:sz w:val="18"/>
                <w:szCs w:val="18"/>
              </w:rPr>
            </w:pPr>
            <w:proofErr w:type="spellStart"/>
            <w:r w:rsidRPr="00576460">
              <w:rPr>
                <w:rFonts w:ascii="Trebuchet MS" w:hAnsi="Trebuchet MS" w:cs="Trebuchet MS"/>
                <w:bCs/>
                <w:sz w:val="18"/>
                <w:szCs w:val="18"/>
              </w:rPr>
              <w:t>prog_distrikt_navn</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1E587DE9" w14:textId="1AB18040"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bCs/>
                <w:sz w:val="18"/>
                <w:szCs w:val="18"/>
              </w:rPr>
              <w:t>p</w:t>
            </w:r>
            <w:r>
              <w:rPr>
                <w:rFonts w:ascii="Trebuchet MS" w:hAnsi="Trebuchet MS" w:cs="Trebuchet MS"/>
                <w:bCs/>
                <w:sz w:val="18"/>
                <w:szCs w:val="18"/>
              </w:rPr>
              <w:t>ro_dis_na</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B36EA0C" w14:textId="1473177B" w:rsidR="00EB2461" w:rsidRPr="00576460" w:rsidRDefault="00EB2461" w:rsidP="00EB2461">
            <w:pPr>
              <w:rPr>
                <w:rFonts w:ascii="Trebuchet MS" w:hAnsi="Trebuchet MS"/>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istrikts navn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4BD965D"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83E5CFC"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B81D1F0"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1E5FCC5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Selsmoseskolen</w:t>
            </w:r>
            <w:proofErr w:type="spellEnd"/>
          </w:p>
        </w:tc>
      </w:tr>
      <w:tr w:rsidR="00EB2461" w:rsidRPr="00576460" w14:paraId="6755A236"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0F0DEC7D"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prog_distrikt_type_kode</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7B0D39F8" w14:textId="3A1FDC52"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w:t>
            </w:r>
            <w:r>
              <w:rPr>
                <w:rFonts w:ascii="Trebuchet MS" w:hAnsi="Trebuchet MS"/>
                <w:sz w:val="18"/>
                <w:szCs w:val="18"/>
              </w:rPr>
              <w:t>ro_di_ty_k</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24364078" w14:textId="43E31E46" w:rsidR="00EB2461" w:rsidRPr="00576460" w:rsidRDefault="00EB2461" w:rsidP="00EB2461">
            <w:pPr>
              <w:rPr>
                <w:rFonts w:ascii="Trebuchet MS" w:hAnsi="Trebuchet MS"/>
                <w:sz w:val="18"/>
                <w:szCs w:val="18"/>
              </w:rPr>
            </w:pPr>
            <w:r w:rsidRPr="00576460">
              <w:rPr>
                <w:rFonts w:ascii="Trebuchet MS" w:hAnsi="Trebuchet MS"/>
                <w:sz w:val="18"/>
                <w:szCs w:val="18"/>
              </w:rPr>
              <w:t>Kode for p</w:t>
            </w:r>
            <w:r w:rsidRPr="00576460">
              <w:rPr>
                <w:rFonts w:ascii="Trebuchet MS" w:hAnsi="Trebuchet MS" w:cs="Trebuchet MS"/>
                <w:sz w:val="18"/>
                <w:szCs w:val="18"/>
              </w:rPr>
              <w:t xml:space="preserve">rognose- og statistik </w:t>
            </w:r>
            <w:proofErr w:type="spellStart"/>
            <w:r w:rsidRPr="00576460">
              <w:rPr>
                <w:rFonts w:ascii="Trebuchet MS" w:hAnsi="Trebuchet MS" w:cs="Trebuchet MS"/>
                <w:sz w:val="18"/>
                <w:szCs w:val="18"/>
              </w:rPr>
              <w:t>d</w:t>
            </w:r>
            <w:r w:rsidRPr="00576460">
              <w:rPr>
                <w:rFonts w:ascii="Trebuchet MS" w:hAnsi="Trebuchet MS"/>
                <w:sz w:val="18"/>
                <w:szCs w:val="18"/>
              </w:rPr>
              <w:t>istrikttype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053F2E4"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F99F09E"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FB0A46F" w14:textId="77777777" w:rsidR="00EB2461" w:rsidRPr="00786299" w:rsidRDefault="00EB2461" w:rsidP="00EB2461">
            <w:pPr>
              <w:jc w:val="center"/>
              <w:rPr>
                <w:rFonts w:ascii="Trebuchet MS" w:hAnsi="Trebuchet MS" w:cs="Trebuchet MS"/>
                <w:sz w:val="18"/>
                <w:szCs w:val="18"/>
              </w:rPr>
            </w:pPr>
            <w:r w:rsidRPr="00786299">
              <w:rPr>
                <w:rFonts w:ascii="Trebuchet MS" w:hAnsi="Trebuchet MS" w:cs="Trebuchet MS"/>
                <w:sz w:val="18"/>
                <w:szCs w:val="18"/>
              </w:rPr>
              <w: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6A0F14C"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11</w:t>
            </w:r>
          </w:p>
        </w:tc>
      </w:tr>
      <w:tr w:rsidR="00EB2461" w:rsidRPr="00576460" w14:paraId="7E118A21"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9CCFF"/>
            <w:vAlign w:val="bottom"/>
          </w:tcPr>
          <w:p w14:paraId="5B3CD4E5"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prog_distrikt_type</w:t>
            </w:r>
            <w:proofErr w:type="spellEnd"/>
          </w:p>
        </w:tc>
        <w:tc>
          <w:tcPr>
            <w:tcW w:w="1216" w:type="dxa"/>
            <w:tcBorders>
              <w:top w:val="single" w:sz="4" w:space="0" w:color="auto"/>
              <w:left w:val="single" w:sz="4" w:space="0" w:color="auto"/>
              <w:bottom w:val="nil"/>
              <w:right w:val="single" w:sz="4" w:space="0" w:color="auto"/>
            </w:tcBorders>
            <w:shd w:val="clear" w:color="auto" w:fill="99CCFF"/>
            <w:vAlign w:val="bottom"/>
          </w:tcPr>
          <w:p w14:paraId="54D66602" w14:textId="51A04A2E" w:rsidR="00EB2461" w:rsidRPr="00576460" w:rsidRDefault="00EB2461" w:rsidP="00EB2461">
            <w:pPr>
              <w:rPr>
                <w:rFonts w:ascii="Trebuchet MS" w:hAnsi="Trebuchet MS" w:cs="Trebuchet MS"/>
                <w:sz w:val="18"/>
                <w:szCs w:val="18"/>
              </w:rPr>
            </w:pPr>
            <w:proofErr w:type="spellStart"/>
            <w:r w:rsidRPr="00576460">
              <w:rPr>
                <w:rFonts w:ascii="Trebuchet MS" w:hAnsi="Trebuchet MS"/>
                <w:sz w:val="18"/>
                <w:szCs w:val="18"/>
              </w:rPr>
              <w:t>p</w:t>
            </w:r>
            <w:r>
              <w:rPr>
                <w:rFonts w:ascii="Trebuchet MS" w:hAnsi="Trebuchet MS"/>
                <w:sz w:val="18"/>
                <w:szCs w:val="18"/>
              </w:rPr>
              <w:t>ro_di_ty</w:t>
            </w:r>
            <w:proofErr w:type="spellEnd"/>
          </w:p>
        </w:tc>
        <w:tc>
          <w:tcPr>
            <w:tcW w:w="3969" w:type="dxa"/>
            <w:tcBorders>
              <w:top w:val="single" w:sz="4" w:space="0" w:color="auto"/>
              <w:left w:val="single" w:sz="4" w:space="0" w:color="auto"/>
              <w:bottom w:val="nil"/>
              <w:right w:val="single" w:sz="4" w:space="0" w:color="auto"/>
            </w:tcBorders>
            <w:shd w:val="clear" w:color="auto" w:fill="99CCFF"/>
            <w:vAlign w:val="bottom"/>
          </w:tcPr>
          <w:p w14:paraId="47C048E1" w14:textId="4575D76E" w:rsidR="00EB2461" w:rsidRPr="00576460" w:rsidRDefault="00EB2461" w:rsidP="00EB2461">
            <w:pPr>
              <w:rPr>
                <w:rFonts w:ascii="Trebuchet MS" w:hAnsi="Trebuchet MS"/>
                <w:sz w:val="18"/>
                <w:szCs w:val="18"/>
              </w:rPr>
            </w:pPr>
            <w:r w:rsidRPr="00576460">
              <w:rPr>
                <w:rFonts w:ascii="Trebuchet MS" w:hAnsi="Trebuchet MS" w:cs="Trebuchet MS"/>
                <w:sz w:val="18"/>
                <w:szCs w:val="18"/>
              </w:rPr>
              <w:t xml:space="preserve">Prognose- og statistik </w:t>
            </w:r>
            <w:proofErr w:type="spellStart"/>
            <w:r w:rsidRPr="00576460">
              <w:rPr>
                <w:rFonts w:ascii="Trebuchet MS" w:hAnsi="Trebuchet MS" w:cs="Trebuchet MS"/>
                <w:sz w:val="18"/>
                <w:szCs w:val="18"/>
              </w:rPr>
              <w:t>d</w:t>
            </w:r>
            <w:r w:rsidRPr="00576460">
              <w:rPr>
                <w:rFonts w:ascii="Trebuchet MS" w:hAnsi="Trebuchet MS"/>
                <w:sz w:val="18"/>
                <w:szCs w:val="18"/>
              </w:rPr>
              <w:t>istrikttype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36B8CAF6"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6A4F166E"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71C7CB5" w14:textId="77777777" w:rsidR="00EB2461" w:rsidRPr="00786299" w:rsidRDefault="00EB2461" w:rsidP="00EB2461">
            <w:pPr>
              <w:jc w:val="center"/>
              <w:rPr>
                <w:rFonts w:ascii="Trebuchet MS" w:hAnsi="Trebuchet MS" w:cs="Trebuchet MS"/>
                <w:sz w:val="18"/>
                <w:szCs w:val="18"/>
              </w:rPr>
            </w:pPr>
            <w:r w:rsidRPr="00786299">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bottom"/>
          </w:tcPr>
          <w:p w14:paraId="1AE92A89" w14:textId="77777777" w:rsidR="00EB2461" w:rsidRPr="00786299" w:rsidRDefault="00EB2461" w:rsidP="00EB2461">
            <w:pPr>
              <w:rPr>
                <w:rFonts w:ascii="Trebuchet MS" w:hAnsi="Trebuchet MS" w:cs="Trebuchet MS"/>
                <w:sz w:val="18"/>
                <w:szCs w:val="18"/>
              </w:rPr>
            </w:pPr>
            <w:r w:rsidRPr="00786299">
              <w:rPr>
                <w:rFonts w:ascii="Trebuchet MS" w:hAnsi="Trebuchet MS"/>
                <w:sz w:val="18"/>
                <w:szCs w:val="18"/>
              </w:rPr>
              <w:t>Basisdistrikt</w:t>
            </w:r>
          </w:p>
        </w:tc>
      </w:tr>
      <w:tr w:rsidR="00EB2461" w:rsidRPr="00576460" w14:paraId="79222081" w14:textId="77777777" w:rsidTr="00EB246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3970B28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16" w:type="dxa"/>
            <w:tcBorders>
              <w:top w:val="single" w:sz="4" w:space="0" w:color="auto"/>
              <w:left w:val="single" w:sz="4" w:space="0" w:color="auto"/>
              <w:bottom w:val="single" w:sz="4" w:space="0" w:color="auto"/>
              <w:right w:val="single" w:sz="4" w:space="0" w:color="auto"/>
            </w:tcBorders>
            <w:shd w:val="clear" w:color="auto" w:fill="97DDBA"/>
          </w:tcPr>
          <w:p w14:paraId="65D1E693" w14:textId="77777777" w:rsidR="00EB2461" w:rsidRPr="00576460" w:rsidRDefault="00EB2461" w:rsidP="00EB2461">
            <w:pPr>
              <w:rPr>
                <w:rFonts w:ascii="Trebuchet MS" w:hAnsi="Trebuchet MS" w:cs="Trebuchet MS"/>
                <w:sz w:val="18"/>
                <w:szCs w:val="18"/>
              </w:rPr>
            </w:pPr>
          </w:p>
        </w:tc>
        <w:tc>
          <w:tcPr>
            <w:tcW w:w="1020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37DB8AA" w14:textId="40144CC5"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18E43F95" w14:textId="77777777" w:rsidTr="00EB246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2D45F165"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link</w:t>
            </w:r>
          </w:p>
        </w:tc>
        <w:tc>
          <w:tcPr>
            <w:tcW w:w="1216" w:type="dxa"/>
            <w:tcBorders>
              <w:top w:val="single" w:sz="4" w:space="0" w:color="auto"/>
              <w:left w:val="single" w:sz="4" w:space="0" w:color="auto"/>
              <w:bottom w:val="single" w:sz="4" w:space="0" w:color="auto"/>
              <w:right w:val="single" w:sz="4" w:space="0" w:color="auto"/>
            </w:tcBorders>
            <w:shd w:val="clear" w:color="auto" w:fill="97DDBA"/>
          </w:tcPr>
          <w:p w14:paraId="286FBBED" w14:textId="77777777" w:rsidR="00EB2461" w:rsidRPr="00576460" w:rsidRDefault="00EB2461" w:rsidP="00EB2461">
            <w:pPr>
              <w:rPr>
                <w:rFonts w:ascii="Trebuchet MS" w:hAnsi="Trebuchet MS" w:cs="Trebuchet MS"/>
                <w:sz w:val="18"/>
                <w:szCs w:val="18"/>
              </w:rPr>
            </w:pPr>
          </w:p>
        </w:tc>
        <w:tc>
          <w:tcPr>
            <w:tcW w:w="1020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F4A852F" w14:textId="40877A68"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39E1FF7F" w14:textId="77777777" w:rsidTr="00EB2461">
        <w:trPr>
          <w:trHeight w:hRule="exact" w:val="255"/>
        </w:trPr>
        <w:tc>
          <w:tcPr>
            <w:tcW w:w="13603" w:type="dxa"/>
            <w:gridSpan w:val="7"/>
            <w:tcBorders>
              <w:top w:val="single" w:sz="4" w:space="0" w:color="auto"/>
              <w:left w:val="nil"/>
              <w:bottom w:val="nil"/>
              <w:right w:val="nil"/>
            </w:tcBorders>
            <w:shd w:val="clear" w:color="auto" w:fill="99CCFF"/>
            <w:vAlign w:val="bottom"/>
          </w:tcPr>
          <w:p w14:paraId="0767F300" w14:textId="61894C43"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EB2461" w:rsidRPr="00576460" w14:paraId="3DA1FF56" w14:textId="77777777" w:rsidTr="00EB2461">
        <w:trPr>
          <w:trHeight w:hRule="exact" w:val="255"/>
        </w:trPr>
        <w:tc>
          <w:tcPr>
            <w:tcW w:w="13603" w:type="dxa"/>
            <w:gridSpan w:val="7"/>
            <w:tcBorders>
              <w:top w:val="nil"/>
              <w:left w:val="nil"/>
              <w:bottom w:val="nil"/>
              <w:right w:val="nil"/>
            </w:tcBorders>
            <w:shd w:val="clear" w:color="auto" w:fill="97DDBA"/>
            <w:vAlign w:val="center"/>
          </w:tcPr>
          <w:p w14:paraId="2E138354" w14:textId="7F056C4B"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0ACD6D92" w14:textId="77777777" w:rsidR="004D5B44" w:rsidRPr="00576460" w:rsidRDefault="004D5B44" w:rsidP="004D5B44">
      <w:pPr>
        <w:pStyle w:val="Overskrift6"/>
      </w:pPr>
      <w:r w:rsidRPr="00576460">
        <w:t xml:space="preserve">5.8.14.1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D5B44" w:rsidRPr="00576460" w14:paraId="7E37E881" w14:textId="77777777" w:rsidTr="00B85119">
        <w:trPr>
          <w:trHeight w:hRule="exact" w:val="255"/>
        </w:trPr>
        <w:tc>
          <w:tcPr>
            <w:tcW w:w="2235" w:type="dxa"/>
            <w:shd w:val="clear" w:color="auto" w:fill="D9D9D9"/>
            <w:vAlign w:val="bottom"/>
          </w:tcPr>
          <w:p w14:paraId="05F14007"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1331F2AF"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4D5B44" w:rsidRPr="00576460" w14:paraId="497575F8" w14:textId="77777777" w:rsidTr="00B85119">
        <w:trPr>
          <w:trHeight w:hRule="exact" w:val="255"/>
        </w:trPr>
        <w:tc>
          <w:tcPr>
            <w:tcW w:w="2235" w:type="dxa"/>
            <w:shd w:val="clear" w:color="auto" w:fill="E0E0E0"/>
            <w:vAlign w:val="bottom"/>
          </w:tcPr>
          <w:p w14:paraId="41DFA14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3B3A5FA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Prognose- og statistik distrikter</w:t>
            </w:r>
          </w:p>
        </w:tc>
      </w:tr>
      <w:tr w:rsidR="004D5B44" w:rsidRPr="00576460" w14:paraId="004653E0" w14:textId="77777777" w:rsidTr="00B85119">
        <w:trPr>
          <w:trHeight w:hRule="exact" w:val="255"/>
        </w:trPr>
        <w:tc>
          <w:tcPr>
            <w:tcW w:w="2235" w:type="dxa"/>
            <w:shd w:val="clear" w:color="auto" w:fill="E0E0E0"/>
            <w:vAlign w:val="bottom"/>
          </w:tcPr>
          <w:p w14:paraId="3A3B8A2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1930CD72" w14:textId="77777777" w:rsidR="004D5B44" w:rsidRPr="00576460" w:rsidRDefault="004D5B44" w:rsidP="00B85119">
            <w:pPr>
              <w:rPr>
                <w:rFonts w:ascii="Trebuchet MS" w:hAnsi="Trebuchet MS"/>
                <w:sz w:val="18"/>
                <w:szCs w:val="18"/>
              </w:rPr>
            </w:pPr>
            <w:r w:rsidRPr="00576460">
              <w:rPr>
                <w:rFonts w:ascii="Trebuchet MS" w:hAnsi="Trebuchet MS"/>
                <w:sz w:val="18"/>
                <w:szCs w:val="18"/>
              </w:rPr>
              <w:t>5713</w:t>
            </w:r>
          </w:p>
        </w:tc>
      </w:tr>
      <w:tr w:rsidR="004D5B44" w:rsidRPr="00576460" w14:paraId="517DE41A" w14:textId="77777777" w:rsidTr="00B85119">
        <w:trPr>
          <w:trHeight w:hRule="exact" w:val="255"/>
        </w:trPr>
        <w:tc>
          <w:tcPr>
            <w:tcW w:w="2235" w:type="dxa"/>
            <w:shd w:val="clear" w:color="auto" w:fill="E0E0E0"/>
            <w:vAlign w:val="bottom"/>
          </w:tcPr>
          <w:p w14:paraId="250C7A77"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AC2E2A6"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Kommunens egne distrikter.</w:t>
            </w:r>
          </w:p>
        </w:tc>
      </w:tr>
      <w:tr w:rsidR="004D5B44" w:rsidRPr="00576460" w14:paraId="105D0384" w14:textId="77777777" w:rsidTr="000C047A">
        <w:trPr>
          <w:trHeight w:val="510"/>
        </w:trPr>
        <w:tc>
          <w:tcPr>
            <w:tcW w:w="2235" w:type="dxa"/>
            <w:shd w:val="clear" w:color="auto" w:fill="E0E0E0"/>
            <w:vAlign w:val="center"/>
          </w:tcPr>
          <w:p w14:paraId="65A4A591"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787089A2" w14:textId="77777777" w:rsidR="004D5B44" w:rsidRPr="00576460" w:rsidRDefault="004D5B44" w:rsidP="000C047A">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w:t>
            </w:r>
          </w:p>
        </w:tc>
      </w:tr>
      <w:tr w:rsidR="004D5B44" w:rsidRPr="00576460" w14:paraId="673E1AA6" w14:textId="77777777" w:rsidTr="00B85119">
        <w:trPr>
          <w:trHeight w:hRule="exact" w:val="255"/>
        </w:trPr>
        <w:tc>
          <w:tcPr>
            <w:tcW w:w="2235" w:type="dxa"/>
            <w:shd w:val="clear" w:color="auto" w:fill="E0E0E0"/>
            <w:vAlign w:val="bottom"/>
          </w:tcPr>
          <w:p w14:paraId="5B5C9593" w14:textId="77777777" w:rsidR="004D5B44" w:rsidRPr="00576460" w:rsidRDefault="004D5B44" w:rsidP="00B85119">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09E31234"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 xml:space="preserve">Vise hvor grænserne går i </w:t>
            </w:r>
            <w:r w:rsidR="000C047A" w:rsidRPr="00576460">
              <w:rPr>
                <w:rFonts w:ascii="Trebuchet MS" w:hAnsi="Trebuchet MS" w:cs="Trebuchet MS"/>
                <w:sz w:val="18"/>
                <w:szCs w:val="18"/>
              </w:rPr>
              <w:t>prognose</w:t>
            </w:r>
            <w:r w:rsidRPr="00576460">
              <w:rPr>
                <w:rFonts w:ascii="Trebuchet MS" w:hAnsi="Trebuchet MS" w:cs="Trebuchet MS"/>
                <w:sz w:val="18"/>
                <w:szCs w:val="18"/>
              </w:rPr>
              <w:t>distrikterne og kunne benytte dem til analysegrundlag.</w:t>
            </w:r>
          </w:p>
        </w:tc>
      </w:tr>
      <w:tr w:rsidR="004D5B44" w:rsidRPr="00576460" w14:paraId="432346E9" w14:textId="77777777" w:rsidTr="00B85119">
        <w:trPr>
          <w:trHeight w:hRule="exact" w:val="255"/>
        </w:trPr>
        <w:tc>
          <w:tcPr>
            <w:tcW w:w="2235" w:type="dxa"/>
            <w:shd w:val="clear" w:color="auto" w:fill="E0E0E0"/>
            <w:vAlign w:val="bottom"/>
          </w:tcPr>
          <w:p w14:paraId="54913044" w14:textId="77777777" w:rsidR="004D5B44" w:rsidRPr="00576460" w:rsidRDefault="004D5B44"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60F57200"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4D5B44" w:rsidRPr="00576460" w14:paraId="384B5F1D" w14:textId="77777777" w:rsidTr="000C047A">
        <w:trPr>
          <w:trHeight w:hRule="exact" w:val="255"/>
        </w:trPr>
        <w:tc>
          <w:tcPr>
            <w:tcW w:w="2235" w:type="dxa"/>
            <w:shd w:val="clear" w:color="auto" w:fill="E0E0E0"/>
            <w:vAlign w:val="center"/>
          </w:tcPr>
          <w:p w14:paraId="3B643B7A" w14:textId="77777777" w:rsidR="004D5B44" w:rsidRPr="00576460" w:rsidRDefault="004D5B44" w:rsidP="000C047A">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0F4A8134" w14:textId="77777777" w:rsidR="004D5B44" w:rsidRPr="00576460" w:rsidRDefault="000C047A" w:rsidP="000C047A">
            <w:pPr>
              <w:autoSpaceDE w:val="0"/>
              <w:autoSpaceDN w:val="0"/>
              <w:adjustRightInd w:val="0"/>
              <w:rPr>
                <w:rFonts w:ascii="Trebuchet MS" w:hAnsi="Trebuchet MS" w:cs="Trebuchet MS"/>
                <w:sz w:val="18"/>
                <w:szCs w:val="18"/>
              </w:rPr>
            </w:pPr>
            <w:r w:rsidRPr="00576460">
              <w:rPr>
                <w:rFonts w:ascii="Trebuchet MS" w:hAnsi="Trebuchet MS"/>
                <w:sz w:val="18"/>
                <w:szCs w:val="18"/>
              </w:rPr>
              <w:t>Statistik, befolkningsprognose</w:t>
            </w:r>
          </w:p>
        </w:tc>
      </w:tr>
      <w:tr w:rsidR="004D5B44" w:rsidRPr="00576460" w14:paraId="2A691E93" w14:textId="77777777" w:rsidTr="00B85119">
        <w:trPr>
          <w:trHeight w:hRule="exact" w:val="255"/>
        </w:trPr>
        <w:tc>
          <w:tcPr>
            <w:tcW w:w="2235" w:type="dxa"/>
            <w:shd w:val="clear" w:color="auto" w:fill="E0E0E0"/>
            <w:vAlign w:val="bottom"/>
          </w:tcPr>
          <w:p w14:paraId="3E8CB05B"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6565E36"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Flade</w:t>
            </w:r>
          </w:p>
        </w:tc>
      </w:tr>
      <w:tr w:rsidR="004D5B44" w:rsidRPr="00576460" w14:paraId="4F4EDC26" w14:textId="77777777" w:rsidTr="00B85119">
        <w:trPr>
          <w:trHeight w:hRule="exact" w:val="255"/>
        </w:trPr>
        <w:tc>
          <w:tcPr>
            <w:tcW w:w="2235" w:type="dxa"/>
            <w:shd w:val="clear" w:color="auto" w:fill="E0E0E0"/>
            <w:vAlign w:val="bottom"/>
          </w:tcPr>
          <w:p w14:paraId="1DC6C8E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6E15A459" w14:textId="77777777" w:rsidR="004D5B44" w:rsidRPr="00576460" w:rsidRDefault="004D5B44" w:rsidP="00B85119">
            <w:pPr>
              <w:rPr>
                <w:rFonts w:ascii="Trebuchet MS" w:hAnsi="Trebuchet MS" w:cs="Trebuchet MS"/>
                <w:sz w:val="18"/>
                <w:szCs w:val="18"/>
              </w:rPr>
            </w:pPr>
          </w:p>
        </w:tc>
      </w:tr>
      <w:tr w:rsidR="000C68CF" w:rsidRPr="00576460" w14:paraId="39E81B3C" w14:textId="77777777" w:rsidTr="00B85119">
        <w:trPr>
          <w:trHeight w:hRule="exact" w:val="255"/>
        </w:trPr>
        <w:tc>
          <w:tcPr>
            <w:tcW w:w="2235" w:type="dxa"/>
            <w:shd w:val="clear" w:color="auto" w:fill="E0E0E0"/>
            <w:vAlign w:val="bottom"/>
          </w:tcPr>
          <w:p w14:paraId="1F607459"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525C4C4E" w14:textId="20C2227C" w:rsidR="000C68CF" w:rsidRPr="00576460" w:rsidRDefault="000C6112" w:rsidP="00B85119">
            <w:pPr>
              <w:rPr>
                <w:rFonts w:ascii="Trebuchet MS" w:hAnsi="Trebuchet MS" w:cs="Trebuchet MS"/>
                <w:sz w:val="18"/>
                <w:szCs w:val="18"/>
              </w:rPr>
            </w:pPr>
            <w:r w:rsidRPr="000C6112">
              <w:rPr>
                <w:rFonts w:ascii="Trebuchet MS" w:hAnsi="Trebuchet MS" w:cs="Trebuchet MS"/>
                <w:color w:val="4F81BD"/>
                <w:sz w:val="18"/>
                <w:szCs w:val="18"/>
              </w:rPr>
              <w:t>01.02.05</w:t>
            </w:r>
          </w:p>
        </w:tc>
      </w:tr>
    </w:tbl>
    <w:p w14:paraId="29B45B2C" w14:textId="771DF984" w:rsidR="004D5B44" w:rsidRPr="00576460" w:rsidRDefault="004D5B44" w:rsidP="004D5B44">
      <w:pPr>
        <w:pStyle w:val="Overskrift6"/>
      </w:pPr>
      <w:r w:rsidRPr="00576460">
        <w:t>5.8.14.2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D5B44" w:rsidRPr="00576460" w14:paraId="0A943054" w14:textId="77777777" w:rsidTr="00B85119">
        <w:tc>
          <w:tcPr>
            <w:tcW w:w="4503" w:type="dxa"/>
            <w:shd w:val="clear" w:color="auto" w:fill="D9D9D9"/>
            <w:vAlign w:val="center"/>
          </w:tcPr>
          <w:p w14:paraId="071A64E1"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1A9CC091"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4D5B44" w:rsidRPr="00576460" w14:paraId="0CEAB03F" w14:textId="77777777" w:rsidTr="00B85119">
        <w:trPr>
          <w:trHeight w:val="1110"/>
        </w:trPr>
        <w:tc>
          <w:tcPr>
            <w:tcW w:w="4503" w:type="dxa"/>
            <w:shd w:val="clear" w:color="auto" w:fill="E0E0E0"/>
            <w:vAlign w:val="center"/>
          </w:tcPr>
          <w:p w14:paraId="720EBC16"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3A529353" w14:textId="75759EDA"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proofErr w:type="spellStart"/>
            <w:r w:rsidR="00D96699" w:rsidRPr="00B000FF">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r w:rsidRPr="00576460">
              <w:rPr>
                <w:rFonts w:ascii="Trebuchet MS" w:hAnsi="Trebuchet MS" w:cs="Trebuchet MS"/>
                <w:sz w:val="18"/>
                <w:szCs w:val="18"/>
              </w:rPr>
              <w:br/>
              <w:t>Ved Basisområder anvendes nøglefeltet som nøgle til prognosedata.</w:t>
            </w:r>
          </w:p>
        </w:tc>
      </w:tr>
      <w:tr w:rsidR="004D5B44" w:rsidRPr="00576460" w14:paraId="1967FE89" w14:textId="77777777" w:rsidTr="00B85119">
        <w:trPr>
          <w:trHeight w:hRule="exact" w:val="255"/>
        </w:trPr>
        <w:tc>
          <w:tcPr>
            <w:tcW w:w="4503" w:type="dxa"/>
            <w:shd w:val="clear" w:color="auto" w:fill="E0E0E0"/>
            <w:vAlign w:val="bottom"/>
          </w:tcPr>
          <w:p w14:paraId="2278133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7386E765"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4D5B44" w:rsidRPr="00576460" w14:paraId="2BB32F82" w14:textId="77777777" w:rsidTr="00B85119">
        <w:trPr>
          <w:trHeight w:hRule="exact" w:val="255"/>
        </w:trPr>
        <w:tc>
          <w:tcPr>
            <w:tcW w:w="4503" w:type="dxa"/>
            <w:shd w:val="clear" w:color="auto" w:fill="E0E0E0"/>
            <w:vAlign w:val="bottom"/>
          </w:tcPr>
          <w:p w14:paraId="459C9660"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lastRenderedPageBreak/>
              <w:t>Minimum størrelser for objekt</w:t>
            </w:r>
          </w:p>
        </w:tc>
        <w:tc>
          <w:tcPr>
            <w:tcW w:w="9149" w:type="dxa"/>
            <w:shd w:val="clear" w:color="auto" w:fill="FFFFFF"/>
            <w:vAlign w:val="bottom"/>
          </w:tcPr>
          <w:p w14:paraId="2341BB17"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0,1 ha</w:t>
            </w:r>
          </w:p>
        </w:tc>
      </w:tr>
      <w:tr w:rsidR="004D5B44" w:rsidRPr="00576460" w14:paraId="56A193F2" w14:textId="77777777" w:rsidTr="00B85119">
        <w:trPr>
          <w:trHeight w:hRule="exact" w:val="255"/>
        </w:trPr>
        <w:tc>
          <w:tcPr>
            <w:tcW w:w="4503" w:type="dxa"/>
            <w:shd w:val="clear" w:color="auto" w:fill="E0E0E0"/>
            <w:vAlign w:val="bottom"/>
          </w:tcPr>
          <w:p w14:paraId="1432530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69A76A30" w14:textId="77777777" w:rsidR="004D5B44" w:rsidRPr="00576460" w:rsidRDefault="004D5B44" w:rsidP="00B85119">
            <w:pPr>
              <w:rPr>
                <w:rFonts w:ascii="Trebuchet MS" w:hAnsi="Trebuchet MS" w:cs="Trebuchet MS"/>
                <w:sz w:val="18"/>
                <w:szCs w:val="18"/>
              </w:rPr>
            </w:pPr>
          </w:p>
        </w:tc>
      </w:tr>
      <w:tr w:rsidR="004D5B44" w:rsidRPr="00576460" w14:paraId="28C15809" w14:textId="77777777" w:rsidTr="00B85119">
        <w:trPr>
          <w:trHeight w:hRule="exact" w:val="255"/>
        </w:trPr>
        <w:tc>
          <w:tcPr>
            <w:tcW w:w="4503" w:type="dxa"/>
            <w:shd w:val="clear" w:color="auto" w:fill="E0E0E0"/>
            <w:vAlign w:val="bottom"/>
          </w:tcPr>
          <w:p w14:paraId="0FB582F5"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416DB4E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Snap mellem fladerne, så der ikke forekommer huller eller overlap.</w:t>
            </w:r>
          </w:p>
        </w:tc>
      </w:tr>
      <w:tr w:rsidR="004D5B44" w:rsidRPr="00576460" w14:paraId="287D51ED" w14:textId="77777777" w:rsidTr="00B85119">
        <w:trPr>
          <w:trHeight w:hRule="exact" w:val="255"/>
        </w:trPr>
        <w:tc>
          <w:tcPr>
            <w:tcW w:w="4503" w:type="dxa"/>
            <w:shd w:val="clear" w:color="auto" w:fill="E0E0E0"/>
            <w:vAlign w:val="bottom"/>
          </w:tcPr>
          <w:p w14:paraId="1C5B1681"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6D7B2668"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6ABCCB62" w14:textId="77777777" w:rsidR="004D5B44" w:rsidRPr="00576460" w:rsidRDefault="004D5B44" w:rsidP="004D5B44">
      <w:pPr>
        <w:pStyle w:val="Overskrift6"/>
      </w:pPr>
      <w:r w:rsidRPr="00576460">
        <w:t>5.8.14.3 Kodelister</w:t>
      </w:r>
    </w:p>
    <w:p w14:paraId="67D36A15" w14:textId="77777777" w:rsidR="004D5B44" w:rsidRPr="00576460" w:rsidRDefault="004D5B44" w:rsidP="004D5B4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34998EA8" w14:textId="77777777" w:rsidR="004D5B44" w:rsidRPr="00576460" w:rsidRDefault="004D5B44" w:rsidP="004D5B44">
      <w:pPr>
        <w:pStyle w:val="Overskrift7"/>
      </w:pPr>
      <w:r w:rsidRPr="00576460">
        <w:t xml:space="preserve">5.8.14.3.1   5713 </w:t>
      </w:r>
      <w:proofErr w:type="spellStart"/>
      <w:r w:rsidRPr="00576460">
        <w:t>Pr</w:t>
      </w:r>
      <w:r w:rsidR="00535797" w:rsidRPr="00576460">
        <w:t>og_</w:t>
      </w:r>
      <w:r w:rsidRPr="00576460">
        <w:t>distrikt_type</w:t>
      </w:r>
      <w:proofErr w:type="spellEnd"/>
      <w:r w:rsidRPr="00576460">
        <w:rPr>
          <w:rStyle w:val="TypografiOverskrift4BrugerdefineretfarveRGB0Tegn"/>
        </w:rPr>
        <w:t xml:space="preserve"> </w:t>
      </w:r>
      <w:r w:rsidRPr="00576460">
        <w:t>(d_5713_pr</w:t>
      </w:r>
      <w:r w:rsidR="00535797" w:rsidRPr="00576460">
        <w:t>og</w:t>
      </w:r>
      <w:r w:rsidRPr="00576460">
        <w:t>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2145"/>
        <w:gridCol w:w="1563"/>
        <w:gridCol w:w="8015"/>
      </w:tblGrid>
      <w:tr w:rsidR="00535797" w:rsidRPr="00576460" w14:paraId="0BDD68EF" w14:textId="77777777" w:rsidTr="00B85119">
        <w:trPr>
          <w:trHeight w:hRule="exact" w:val="255"/>
        </w:trPr>
        <w:tc>
          <w:tcPr>
            <w:tcW w:w="1929" w:type="dxa"/>
            <w:tcBorders>
              <w:bottom w:val="single" w:sz="4" w:space="0" w:color="auto"/>
            </w:tcBorders>
            <w:shd w:val="clear" w:color="auto" w:fill="D9D9D9"/>
            <w:vAlign w:val="bottom"/>
          </w:tcPr>
          <w:p w14:paraId="02029382" w14:textId="77777777" w:rsidR="004D5B44" w:rsidRPr="00576460" w:rsidRDefault="004D5B44" w:rsidP="00535797">
            <w:pPr>
              <w:rPr>
                <w:rFonts w:ascii="Trebuchet MS" w:hAnsi="Trebuchet MS" w:cs="Trebuchet MS"/>
                <w:b/>
                <w:bCs/>
                <w:sz w:val="18"/>
                <w:szCs w:val="18"/>
              </w:rPr>
            </w:pPr>
            <w:proofErr w:type="spellStart"/>
            <w:r w:rsidRPr="00576460">
              <w:rPr>
                <w:rFonts w:ascii="Trebuchet MS" w:hAnsi="Trebuchet MS"/>
                <w:b/>
                <w:bCs/>
                <w:sz w:val="18"/>
                <w:szCs w:val="18"/>
              </w:rPr>
              <w:t>pr</w:t>
            </w:r>
            <w:r w:rsidR="00535797" w:rsidRPr="00576460">
              <w:rPr>
                <w:rFonts w:ascii="Trebuchet MS" w:hAnsi="Trebuchet MS"/>
                <w:b/>
                <w:bCs/>
                <w:sz w:val="18"/>
                <w:szCs w:val="18"/>
              </w:rPr>
              <w:t>og</w:t>
            </w:r>
            <w:r w:rsidRPr="00576460">
              <w:rPr>
                <w:rFonts w:ascii="Trebuchet MS" w:hAnsi="Trebuchet MS"/>
                <w:b/>
                <w:bCs/>
                <w:sz w:val="18"/>
                <w:szCs w:val="18"/>
              </w:rPr>
              <w:t>_distrikt_type_kode</w:t>
            </w:r>
            <w:proofErr w:type="spellEnd"/>
          </w:p>
        </w:tc>
        <w:tc>
          <w:tcPr>
            <w:tcW w:w="2145" w:type="dxa"/>
            <w:tcBorders>
              <w:bottom w:val="single" w:sz="4" w:space="0" w:color="auto"/>
            </w:tcBorders>
            <w:shd w:val="clear" w:color="auto" w:fill="D9D9D9"/>
            <w:vAlign w:val="bottom"/>
          </w:tcPr>
          <w:p w14:paraId="37E198DA" w14:textId="77777777" w:rsidR="004D5B44" w:rsidRPr="00576460" w:rsidRDefault="004D5B44" w:rsidP="00535797">
            <w:pPr>
              <w:rPr>
                <w:rFonts w:ascii="Trebuchet MS" w:hAnsi="Trebuchet MS" w:cs="Trebuchet MS"/>
                <w:bCs/>
                <w:sz w:val="18"/>
                <w:szCs w:val="18"/>
              </w:rPr>
            </w:pPr>
            <w:proofErr w:type="spellStart"/>
            <w:r w:rsidRPr="00576460">
              <w:rPr>
                <w:rFonts w:ascii="Trebuchet MS" w:hAnsi="Trebuchet MS"/>
                <w:b/>
                <w:bCs/>
                <w:sz w:val="18"/>
                <w:szCs w:val="18"/>
              </w:rPr>
              <w:t>pr</w:t>
            </w:r>
            <w:r w:rsidR="00535797" w:rsidRPr="00576460">
              <w:rPr>
                <w:rFonts w:ascii="Trebuchet MS" w:hAnsi="Trebuchet MS"/>
                <w:b/>
                <w:bCs/>
                <w:sz w:val="18"/>
                <w:szCs w:val="18"/>
              </w:rPr>
              <w:t>og</w:t>
            </w:r>
            <w:r w:rsidRPr="00576460">
              <w:rPr>
                <w:rFonts w:ascii="Trebuchet MS" w:hAnsi="Trebuchet MS"/>
                <w:b/>
                <w:bCs/>
                <w:sz w:val="18"/>
                <w:szCs w:val="18"/>
              </w:rPr>
              <w:t>_distrikt_type</w:t>
            </w:r>
            <w:proofErr w:type="spellEnd"/>
          </w:p>
        </w:tc>
        <w:tc>
          <w:tcPr>
            <w:tcW w:w="1563" w:type="dxa"/>
            <w:tcBorders>
              <w:bottom w:val="single" w:sz="4" w:space="0" w:color="auto"/>
            </w:tcBorders>
            <w:shd w:val="clear" w:color="auto" w:fill="D9D9D9"/>
            <w:vAlign w:val="bottom"/>
          </w:tcPr>
          <w:p w14:paraId="64B1A6A2" w14:textId="77777777" w:rsidR="004D5B44" w:rsidRPr="00576460" w:rsidRDefault="004D5B44" w:rsidP="00B85119">
            <w:pPr>
              <w:rPr>
                <w:rFonts w:ascii="Trebuchet MS" w:hAnsi="Trebuchet MS" w:cs="Trebuchet MS"/>
                <w:b/>
                <w:bCs/>
                <w:sz w:val="18"/>
                <w:szCs w:val="18"/>
              </w:rPr>
            </w:pPr>
            <w:r w:rsidRPr="00576460">
              <w:rPr>
                <w:rFonts w:ascii="Trebuchet MS" w:hAnsi="Trebuchet MS" w:cs="Trebuchet MS"/>
                <w:b/>
                <w:bCs/>
                <w:sz w:val="18"/>
                <w:szCs w:val="18"/>
              </w:rPr>
              <w:t>aktiv</w:t>
            </w:r>
          </w:p>
        </w:tc>
        <w:tc>
          <w:tcPr>
            <w:tcW w:w="8015" w:type="dxa"/>
            <w:tcBorders>
              <w:bottom w:val="single" w:sz="4" w:space="0" w:color="auto"/>
            </w:tcBorders>
            <w:shd w:val="clear" w:color="auto" w:fill="D9D9D9"/>
            <w:vAlign w:val="bottom"/>
          </w:tcPr>
          <w:p w14:paraId="0E52719E" w14:textId="77777777" w:rsidR="004D5B44" w:rsidRPr="00576460" w:rsidRDefault="004D5B44"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535797" w:rsidRPr="00576460" w14:paraId="59EDED8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80F4495"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0CC6E4F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54AB398"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DD89C3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2B84094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7BF38EE"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1DF7BBD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3EE9FA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46F43A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1D719A6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365DDCA"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75FA49C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DEE18E3"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23D8705"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67F5D63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A3CC46C"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784831C2"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A9C71B"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0481261"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252190F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D283162"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69FB5B4F"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AEAD650"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E2CBB7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11EAD26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3C406F1"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624AF489"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0941351"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BB60BA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050B7E6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8976CB2"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6431E55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938446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EA4D852"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6C09578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FD3399"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20B149E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C6DDEAA"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E040A3B"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3CCAAAA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D704EBB"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188930AE"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21D476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848D2C6"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54E07B9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602AA41"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6F4A5FAB"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3451E15" w14:textId="77777777" w:rsidR="004D5B44"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D9FC1F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w:t>
            </w:r>
          </w:p>
        </w:tc>
      </w:tr>
      <w:tr w:rsidR="00535797" w:rsidRPr="00576460" w14:paraId="2DCE27C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2F13FEB"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3C2DF6D5" w14:textId="77777777" w:rsidR="004D5B44" w:rsidRPr="00576460" w:rsidRDefault="004D5B44" w:rsidP="00B85119">
            <w:pPr>
              <w:rPr>
                <w:rFonts w:ascii="Trebuchet MS" w:hAnsi="Trebuchet MS"/>
                <w:sz w:val="18"/>
                <w:szCs w:val="18"/>
              </w:rPr>
            </w:pPr>
            <w:r w:rsidRPr="00576460">
              <w:rPr>
                <w:rFonts w:ascii="Trebuchet MS" w:hAnsi="Trebuchet MS"/>
                <w:sz w:val="18"/>
                <w:szCs w:val="18"/>
              </w:rPr>
              <w:t>Basisdistrikt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A6328C3"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91FA372" w14:textId="77777777" w:rsidR="004D5B44" w:rsidRPr="00576460" w:rsidRDefault="000C047A" w:rsidP="00B85119">
            <w:pPr>
              <w:rPr>
                <w:rFonts w:ascii="Trebuchet MS" w:hAnsi="Trebuchet MS"/>
                <w:sz w:val="18"/>
                <w:szCs w:val="18"/>
              </w:rPr>
            </w:pPr>
            <w:r w:rsidRPr="00576460">
              <w:rPr>
                <w:rFonts w:ascii="Trebuchet MS" w:hAnsi="Trebuchet MS"/>
                <w:sz w:val="18"/>
                <w:szCs w:val="18"/>
              </w:rPr>
              <w:t>Distrikt til beregning af befolkningsprognoser</w:t>
            </w:r>
          </w:p>
        </w:tc>
      </w:tr>
      <w:tr w:rsidR="00535797" w:rsidRPr="00576460" w14:paraId="5278554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8D7DAB3"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6BEDD8B8"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EA006ED" w14:textId="77777777" w:rsidR="004D5B44" w:rsidRPr="00576460" w:rsidRDefault="004D5B44"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C36842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535797" w:rsidRPr="00576460" w14:paraId="121BA29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D6D97AE"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2060E23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FD29F43" w14:textId="77777777" w:rsidR="004D5B44" w:rsidRPr="00576460" w:rsidRDefault="004D5B44"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E3493ED"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49DDD40B" w14:textId="2BF870C4" w:rsidR="00946A94" w:rsidRPr="00576460" w:rsidRDefault="00946A94" w:rsidP="00946A94">
      <w:pPr>
        <w:pStyle w:val="Overskrift2"/>
      </w:pPr>
      <w:bookmarkStart w:id="359" w:name="_Toc63351481"/>
      <w:r w:rsidRPr="00576460">
        <w:t xml:space="preserve">5.8.15 </w:t>
      </w:r>
      <w:bookmarkStart w:id="360" w:name="_Hlk59517136"/>
      <w:r w:rsidR="00825D8A" w:rsidRPr="00576460">
        <w:t>Lærings- og uddannelsesinstitution</w:t>
      </w:r>
      <w:r w:rsidRPr="00576460">
        <w:rPr>
          <w:szCs w:val="32"/>
        </w:rPr>
        <w:t xml:space="preserve"> </w:t>
      </w:r>
      <w:r w:rsidRPr="00576460">
        <w:t>(</w:t>
      </w:r>
      <w:proofErr w:type="gramStart"/>
      <w:r w:rsidRPr="00576460">
        <w:t>5714)</w:t>
      </w:r>
      <w:r w:rsidR="00951B14" w:rsidRPr="00843A57">
        <w:rPr>
          <w:color w:val="4F81BD"/>
        </w:rPr>
        <w:t>*</w:t>
      </w:r>
      <w:bookmarkEnd w:id="359"/>
      <w:bookmarkEnd w:id="360"/>
      <w:proofErr w:type="gramEnd"/>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64"/>
        <w:gridCol w:w="4671"/>
        <w:gridCol w:w="1155"/>
        <w:gridCol w:w="1402"/>
        <w:gridCol w:w="1418"/>
        <w:gridCol w:w="2410"/>
        <w:gridCol w:w="72"/>
      </w:tblGrid>
      <w:tr w:rsidR="00EB2461" w:rsidRPr="00576460" w14:paraId="049A63EF" w14:textId="77777777" w:rsidTr="00C37B85">
        <w:tc>
          <w:tcPr>
            <w:tcW w:w="2376" w:type="dxa"/>
            <w:tcBorders>
              <w:bottom w:val="single" w:sz="4" w:space="0" w:color="auto"/>
            </w:tcBorders>
            <w:shd w:val="clear" w:color="auto" w:fill="D9D9D9"/>
            <w:vAlign w:val="center"/>
          </w:tcPr>
          <w:p w14:paraId="5E1C7CF1" w14:textId="77777777"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BA50D8E" w14:textId="7986BA42"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4671" w:type="dxa"/>
            <w:tcBorders>
              <w:bottom w:val="single" w:sz="4" w:space="0" w:color="auto"/>
            </w:tcBorders>
            <w:shd w:val="clear" w:color="auto" w:fill="D9D9D9"/>
            <w:vAlign w:val="center"/>
          </w:tcPr>
          <w:p w14:paraId="05F20651" w14:textId="3F3B93E2"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0E8FFF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Datatype</w:t>
            </w:r>
          </w:p>
        </w:tc>
        <w:tc>
          <w:tcPr>
            <w:tcW w:w="1402" w:type="dxa"/>
            <w:tcBorders>
              <w:bottom w:val="single" w:sz="4" w:space="0" w:color="auto"/>
            </w:tcBorders>
            <w:shd w:val="clear" w:color="auto" w:fill="D9D9D9"/>
            <w:vAlign w:val="center"/>
          </w:tcPr>
          <w:p w14:paraId="75B02C1F"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0299A477" w14:textId="77777777" w:rsidR="00EB2461" w:rsidRPr="00576460" w:rsidRDefault="00EB2461" w:rsidP="00EB246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5B471ECE"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Frit</w:t>
            </w:r>
          </w:p>
        </w:tc>
        <w:tc>
          <w:tcPr>
            <w:tcW w:w="2482" w:type="dxa"/>
            <w:gridSpan w:val="2"/>
            <w:shd w:val="clear" w:color="auto" w:fill="D9D9D9"/>
            <w:vAlign w:val="center"/>
          </w:tcPr>
          <w:p w14:paraId="527599CE"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Eksempel</w:t>
            </w:r>
          </w:p>
        </w:tc>
      </w:tr>
      <w:tr w:rsidR="00EB2461" w:rsidRPr="00576460" w14:paraId="79436DA0" w14:textId="77777777" w:rsidTr="00C37B85">
        <w:trPr>
          <w:trHeight w:hRule="exact" w:val="510"/>
        </w:trPr>
        <w:tc>
          <w:tcPr>
            <w:tcW w:w="2376" w:type="dxa"/>
            <w:tcBorders>
              <w:top w:val="single" w:sz="4" w:space="0" w:color="auto"/>
              <w:left w:val="single" w:sz="4" w:space="0" w:color="auto"/>
              <w:bottom w:val="nil"/>
              <w:right w:val="single" w:sz="4" w:space="0" w:color="auto"/>
            </w:tcBorders>
            <w:shd w:val="clear" w:color="auto" w:fill="D9D9D9"/>
            <w:vAlign w:val="center"/>
          </w:tcPr>
          <w:p w14:paraId="31F8711C"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udd_institution_type_kode</w:t>
            </w:r>
            <w:proofErr w:type="spellEnd"/>
          </w:p>
        </w:tc>
        <w:tc>
          <w:tcPr>
            <w:tcW w:w="1164" w:type="dxa"/>
            <w:tcBorders>
              <w:top w:val="single" w:sz="4" w:space="0" w:color="auto"/>
              <w:left w:val="single" w:sz="4" w:space="0" w:color="auto"/>
              <w:bottom w:val="nil"/>
              <w:right w:val="single" w:sz="4" w:space="0" w:color="auto"/>
            </w:tcBorders>
            <w:vAlign w:val="center"/>
          </w:tcPr>
          <w:p w14:paraId="1D50CE9D" w14:textId="5574F253"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_inst_k</w:t>
            </w:r>
            <w:proofErr w:type="spellEnd"/>
          </w:p>
        </w:tc>
        <w:tc>
          <w:tcPr>
            <w:tcW w:w="4671" w:type="dxa"/>
            <w:tcBorders>
              <w:top w:val="single" w:sz="4" w:space="0" w:color="auto"/>
              <w:left w:val="single" w:sz="4" w:space="0" w:color="auto"/>
              <w:bottom w:val="nil"/>
              <w:right w:val="single" w:sz="4" w:space="0" w:color="auto"/>
            </w:tcBorders>
            <w:shd w:val="clear" w:color="auto" w:fill="auto"/>
            <w:vAlign w:val="bottom"/>
          </w:tcPr>
          <w:p w14:paraId="23181C3C" w14:textId="3605F33A" w:rsidR="00EB2461" w:rsidRPr="00576460" w:rsidRDefault="00EB2461" w:rsidP="00EB2461">
            <w:pPr>
              <w:rPr>
                <w:rFonts w:ascii="Trebuchet MS" w:hAnsi="Trebuchet MS"/>
                <w:sz w:val="18"/>
                <w:szCs w:val="18"/>
              </w:rPr>
            </w:pPr>
            <w:r w:rsidRPr="00576460">
              <w:rPr>
                <w:rFonts w:ascii="Trebuchet MS" w:hAnsi="Trebuchet MS"/>
                <w:sz w:val="18"/>
                <w:szCs w:val="18"/>
              </w:rPr>
              <w:t>Kodetal for lærings- og uddannelsesinstitutionstypen.</w:t>
            </w:r>
          </w:p>
        </w:tc>
        <w:tc>
          <w:tcPr>
            <w:tcW w:w="1155" w:type="dxa"/>
            <w:tcBorders>
              <w:top w:val="single" w:sz="4" w:space="0" w:color="auto"/>
              <w:left w:val="single" w:sz="4" w:space="0" w:color="auto"/>
              <w:bottom w:val="nil"/>
              <w:right w:val="single" w:sz="4" w:space="0" w:color="auto"/>
            </w:tcBorders>
            <w:shd w:val="clear" w:color="auto" w:fill="auto"/>
            <w:vAlign w:val="center"/>
          </w:tcPr>
          <w:p w14:paraId="6EFFF433"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Heltal</w:t>
            </w:r>
          </w:p>
        </w:tc>
        <w:tc>
          <w:tcPr>
            <w:tcW w:w="1402" w:type="dxa"/>
            <w:tcBorders>
              <w:top w:val="single" w:sz="4" w:space="0" w:color="auto"/>
              <w:left w:val="single" w:sz="4" w:space="0" w:color="auto"/>
              <w:bottom w:val="nil"/>
              <w:right w:val="single" w:sz="4" w:space="0" w:color="auto"/>
            </w:tcBorders>
            <w:shd w:val="clear" w:color="auto" w:fill="auto"/>
            <w:vAlign w:val="center"/>
          </w:tcPr>
          <w:p w14:paraId="6C4830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1-98</w:t>
            </w:r>
          </w:p>
        </w:tc>
        <w:tc>
          <w:tcPr>
            <w:tcW w:w="1418" w:type="dxa"/>
            <w:tcBorders>
              <w:top w:val="single" w:sz="4" w:space="0" w:color="auto"/>
              <w:left w:val="single" w:sz="4" w:space="0" w:color="auto"/>
              <w:bottom w:val="nil"/>
              <w:right w:val="single" w:sz="4" w:space="0" w:color="auto"/>
            </w:tcBorders>
            <w:shd w:val="clear" w:color="auto" w:fill="auto"/>
            <w:vAlign w:val="center"/>
          </w:tcPr>
          <w:p w14:paraId="287A896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O</w:t>
            </w:r>
          </w:p>
        </w:tc>
        <w:tc>
          <w:tcPr>
            <w:tcW w:w="2482" w:type="dxa"/>
            <w:gridSpan w:val="2"/>
            <w:tcBorders>
              <w:top w:val="single" w:sz="4" w:space="0" w:color="auto"/>
              <w:left w:val="single" w:sz="4" w:space="0" w:color="auto"/>
              <w:bottom w:val="nil"/>
              <w:right w:val="single" w:sz="4" w:space="0" w:color="auto"/>
            </w:tcBorders>
            <w:shd w:val="clear" w:color="auto" w:fill="auto"/>
            <w:vAlign w:val="center"/>
          </w:tcPr>
          <w:p w14:paraId="7FF51C16"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7</w:t>
            </w:r>
          </w:p>
        </w:tc>
      </w:tr>
      <w:tr w:rsidR="00EB2461" w:rsidRPr="00576460" w14:paraId="2DC6F48E" w14:textId="77777777" w:rsidTr="00C37B85">
        <w:trPr>
          <w:trHeight w:hRule="exact" w:val="510"/>
        </w:trPr>
        <w:tc>
          <w:tcPr>
            <w:tcW w:w="2376" w:type="dxa"/>
            <w:tcBorders>
              <w:top w:val="single" w:sz="4" w:space="0" w:color="auto"/>
              <w:left w:val="single" w:sz="4" w:space="0" w:color="auto"/>
              <w:bottom w:val="single" w:sz="4" w:space="0" w:color="auto"/>
              <w:right w:val="single" w:sz="4" w:space="0" w:color="auto"/>
            </w:tcBorders>
            <w:shd w:val="clear" w:color="auto" w:fill="99CCFF"/>
            <w:vAlign w:val="center"/>
          </w:tcPr>
          <w:p w14:paraId="2AD19A13"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center"/>
          </w:tcPr>
          <w:p w14:paraId="3AFF2EA0" w14:textId="1C75697B"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_inst</w:t>
            </w:r>
            <w:proofErr w:type="spellEnd"/>
          </w:p>
        </w:tc>
        <w:tc>
          <w:tcPr>
            <w:tcW w:w="4671" w:type="dxa"/>
            <w:tcBorders>
              <w:top w:val="single" w:sz="4" w:space="0" w:color="auto"/>
              <w:left w:val="single" w:sz="4" w:space="0" w:color="auto"/>
              <w:bottom w:val="single" w:sz="4" w:space="0" w:color="auto"/>
              <w:right w:val="single" w:sz="4" w:space="0" w:color="auto"/>
            </w:tcBorders>
            <w:shd w:val="clear" w:color="auto" w:fill="99CCFF"/>
            <w:vAlign w:val="center"/>
          </w:tcPr>
          <w:p w14:paraId="4610839F" w14:textId="40132F02" w:rsidR="00EB2461" w:rsidRPr="00576460" w:rsidRDefault="00EB2461" w:rsidP="00EB2461">
            <w:pPr>
              <w:rPr>
                <w:rFonts w:ascii="Trebuchet MS" w:hAnsi="Trebuchet MS"/>
                <w:sz w:val="18"/>
                <w:szCs w:val="18"/>
              </w:rPr>
            </w:pPr>
            <w:r w:rsidRPr="00576460">
              <w:rPr>
                <w:rFonts w:ascii="Trebuchet MS" w:hAnsi="Trebuchet MS"/>
                <w:sz w:val="18"/>
                <w:szCs w:val="18"/>
              </w:rPr>
              <w:t>Lærings- og uddannelsesinstitutionstypen opdelt fra vuggestue og skole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29657DD"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Tekststreng</w:t>
            </w:r>
          </w:p>
        </w:tc>
        <w:tc>
          <w:tcPr>
            <w:tcW w:w="1402" w:type="dxa"/>
            <w:tcBorders>
              <w:top w:val="single" w:sz="4" w:space="0" w:color="auto"/>
              <w:left w:val="single" w:sz="4" w:space="0" w:color="auto"/>
              <w:bottom w:val="single" w:sz="4" w:space="0" w:color="auto"/>
              <w:right w:val="single" w:sz="4" w:space="0" w:color="auto"/>
            </w:tcBorders>
            <w:shd w:val="clear" w:color="auto" w:fill="99CCFF"/>
            <w:vAlign w:val="center"/>
          </w:tcPr>
          <w:p w14:paraId="5CB55861"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0-30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340C69B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S</w:t>
            </w:r>
          </w:p>
        </w:tc>
        <w:tc>
          <w:tcPr>
            <w:tcW w:w="2482"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5B3F7DB8"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Folkeskole</w:t>
            </w:r>
          </w:p>
        </w:tc>
      </w:tr>
      <w:tr w:rsidR="00EB2461" w:rsidRPr="00576460" w14:paraId="1FDCC799" w14:textId="77777777" w:rsidTr="00C37B85">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44A0B6F7"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1164" w:type="dxa"/>
            <w:tcBorders>
              <w:top w:val="single" w:sz="4" w:space="0" w:color="auto"/>
              <w:left w:val="single" w:sz="4" w:space="0" w:color="auto"/>
              <w:bottom w:val="nil"/>
              <w:right w:val="single" w:sz="4" w:space="0" w:color="auto"/>
            </w:tcBorders>
            <w:shd w:val="clear" w:color="auto" w:fill="97DDBA"/>
            <w:vAlign w:val="bottom"/>
          </w:tcPr>
          <w:p w14:paraId="79BF68AE" w14:textId="237546FA" w:rsidR="00EB2461" w:rsidRPr="00576460" w:rsidRDefault="00EB2461" w:rsidP="00EB2461">
            <w:pPr>
              <w:rPr>
                <w:rFonts w:ascii="Trebuchet MS" w:hAnsi="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497F13A" w14:textId="6AAC943A" w:rsidR="00EB2461" w:rsidRPr="00576460" w:rsidRDefault="00EB2461" w:rsidP="00EB246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340E338F" w14:textId="77777777" w:rsidR="00EB2461" w:rsidRPr="00576460" w:rsidRDefault="00EB2461" w:rsidP="00EB2461">
            <w:pPr>
              <w:rPr>
                <w:rFonts w:ascii="Trebuchet MS" w:hAnsi="Trebuchet MS"/>
                <w:sz w:val="18"/>
                <w:szCs w:val="18"/>
              </w:rPr>
            </w:pPr>
          </w:p>
        </w:tc>
      </w:tr>
      <w:tr w:rsidR="00EB2461" w:rsidRPr="00576460" w14:paraId="22EB0228" w14:textId="77777777" w:rsidTr="00C37B85">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3E1F978" w14:textId="4B922328" w:rsidR="00EB2461" w:rsidRPr="00576460" w:rsidRDefault="00EB2461" w:rsidP="00EB2461">
            <w:pPr>
              <w:rPr>
                <w:rFonts w:ascii="Trebuchet MS" w:hAnsi="Trebuchet MS"/>
                <w:sz w:val="18"/>
                <w:szCs w:val="18"/>
              </w:rPr>
            </w:pPr>
            <w:r>
              <w:rPr>
                <w:rFonts w:ascii="Trebuchet MS" w:hAnsi="Trebuchet MS"/>
                <w:sz w:val="18"/>
                <w:szCs w:val="18"/>
              </w:rPr>
              <w:t>E</w:t>
            </w:r>
            <w:r w:rsidRPr="00576460">
              <w:rPr>
                <w:rFonts w:ascii="Trebuchet MS" w:hAnsi="Trebuchet MS"/>
                <w:sz w:val="18"/>
                <w:szCs w:val="18"/>
              </w:rPr>
              <w:t>jerstatus</w:t>
            </w:r>
          </w:p>
        </w:tc>
        <w:tc>
          <w:tcPr>
            <w:tcW w:w="1164" w:type="dxa"/>
            <w:tcBorders>
              <w:top w:val="single" w:sz="4" w:space="0" w:color="auto"/>
              <w:left w:val="single" w:sz="4" w:space="0" w:color="auto"/>
              <w:bottom w:val="nil"/>
              <w:right w:val="single" w:sz="4" w:space="0" w:color="auto"/>
            </w:tcBorders>
            <w:shd w:val="clear" w:color="auto" w:fill="97DDBA"/>
            <w:vAlign w:val="bottom"/>
          </w:tcPr>
          <w:p w14:paraId="45C0D15A" w14:textId="170FAD99" w:rsidR="00EB2461" w:rsidRPr="00576460" w:rsidRDefault="00EB2461" w:rsidP="00EB2461">
            <w:pPr>
              <w:rPr>
                <w:rFonts w:ascii="Trebuchet MS" w:hAnsi="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3F2C55F9" w14:textId="3F1FE5D4" w:rsidR="00EB2461" w:rsidRPr="00576460" w:rsidRDefault="00EB2461" w:rsidP="00EB246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EB2461" w:rsidRPr="00576460" w14:paraId="3A828FEA" w14:textId="77777777" w:rsidTr="00C37B85">
        <w:trPr>
          <w:trHeight w:hRule="exact" w:val="256"/>
        </w:trPr>
        <w:tc>
          <w:tcPr>
            <w:tcW w:w="2376" w:type="dxa"/>
            <w:tcBorders>
              <w:top w:val="single" w:sz="4" w:space="0" w:color="auto"/>
              <w:left w:val="single" w:sz="4" w:space="0" w:color="auto"/>
              <w:bottom w:val="nil"/>
              <w:right w:val="single" w:sz="4" w:space="0" w:color="auto"/>
            </w:tcBorders>
            <w:shd w:val="clear" w:color="auto" w:fill="D9D9D9"/>
            <w:vAlign w:val="bottom"/>
          </w:tcPr>
          <w:p w14:paraId="2CBE840F"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6C91B4A2" w14:textId="523AFCA4"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_ins_na</w:t>
            </w:r>
            <w:proofErr w:type="spellEnd"/>
          </w:p>
        </w:tc>
        <w:tc>
          <w:tcPr>
            <w:tcW w:w="4671" w:type="dxa"/>
            <w:tcBorders>
              <w:top w:val="single" w:sz="4" w:space="0" w:color="auto"/>
              <w:left w:val="single" w:sz="4" w:space="0" w:color="auto"/>
              <w:bottom w:val="nil"/>
              <w:right w:val="single" w:sz="4" w:space="0" w:color="auto"/>
            </w:tcBorders>
            <w:shd w:val="clear" w:color="auto" w:fill="FFFFFF"/>
            <w:vAlign w:val="center"/>
          </w:tcPr>
          <w:p w14:paraId="23DD10E3" w14:textId="112C53A6" w:rsidR="00EB2461" w:rsidRPr="00576460" w:rsidRDefault="00EB2461" w:rsidP="00EB2461">
            <w:pPr>
              <w:rPr>
                <w:rFonts w:ascii="Trebuchet MS" w:hAnsi="Trebuchet MS"/>
                <w:sz w:val="18"/>
                <w:szCs w:val="18"/>
              </w:rPr>
            </w:pPr>
            <w:r w:rsidRPr="00576460">
              <w:rPr>
                <w:rFonts w:ascii="Trebuchet MS" w:hAnsi="Trebuchet MS"/>
                <w:sz w:val="18"/>
                <w:szCs w:val="18"/>
              </w:rPr>
              <w:t>Lærings- og uddannelsesinstitutionstypens 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DD9B58"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Tekststreng</w:t>
            </w:r>
          </w:p>
        </w:tc>
        <w:tc>
          <w:tcPr>
            <w:tcW w:w="1402" w:type="dxa"/>
            <w:tcBorders>
              <w:top w:val="single" w:sz="4" w:space="0" w:color="auto"/>
              <w:left w:val="single" w:sz="4" w:space="0" w:color="auto"/>
              <w:bottom w:val="nil"/>
              <w:right w:val="single" w:sz="4" w:space="0" w:color="auto"/>
            </w:tcBorders>
            <w:shd w:val="clear" w:color="auto" w:fill="FFFFFF"/>
            <w:vAlign w:val="bottom"/>
          </w:tcPr>
          <w:p w14:paraId="3A9D78BA"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62D57DA"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O</w:t>
            </w:r>
          </w:p>
        </w:tc>
        <w:tc>
          <w:tcPr>
            <w:tcW w:w="2482" w:type="dxa"/>
            <w:gridSpan w:val="2"/>
            <w:tcBorders>
              <w:top w:val="single" w:sz="4" w:space="0" w:color="auto"/>
              <w:left w:val="single" w:sz="4" w:space="0" w:color="auto"/>
              <w:bottom w:val="nil"/>
              <w:right w:val="single" w:sz="4" w:space="0" w:color="auto"/>
            </w:tcBorders>
            <w:shd w:val="clear" w:color="auto" w:fill="FFFFFF"/>
            <w:vAlign w:val="bottom"/>
          </w:tcPr>
          <w:p w14:paraId="54902FB2"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Hov overbygning</w:t>
            </w:r>
          </w:p>
        </w:tc>
      </w:tr>
      <w:tr w:rsidR="00EB2461" w:rsidRPr="00576460" w14:paraId="43F587B9"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3DD7CC17"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lastRenderedPageBreak/>
              <w:t>starttrin_kode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BCFF0E0" w14:textId="77777777" w:rsidR="00EB2461" w:rsidRPr="00786299"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1ABD5E28" w14:textId="2CCBA6EF" w:rsidR="00EB2461" w:rsidRPr="00786299" w:rsidRDefault="00EB2461" w:rsidP="00EB2461">
            <w:pPr>
              <w:rPr>
                <w:rFonts w:ascii="Trebuchet MS" w:hAnsi="Trebuchet MS" w:cs="Trebuchet MS"/>
                <w:sz w:val="18"/>
                <w:szCs w:val="18"/>
              </w:rPr>
            </w:pPr>
            <w:r w:rsidRPr="00786299">
              <w:rPr>
                <w:rFonts w:ascii="Trebuchet MS" w:hAnsi="Trebuchet MS"/>
                <w:sz w:val="18"/>
                <w:szCs w:val="18"/>
              </w:rPr>
              <w:t>Kode for startklassetrin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DD1E92A" w14:textId="77777777" w:rsidR="00EB2461" w:rsidRPr="00786299"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28EAD8C9" w14:textId="77777777" w:rsidR="00EB2461" w:rsidRPr="00786299"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548B597B" w14:textId="77777777" w:rsidR="00EB2461" w:rsidRPr="00786299"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00F4A1F3" w14:textId="77777777" w:rsidR="00EB2461" w:rsidRPr="00786299" w:rsidRDefault="00EB2461" w:rsidP="00EB2461">
            <w:pPr>
              <w:rPr>
                <w:rFonts w:ascii="Trebuchet MS" w:hAnsi="Trebuchet MS"/>
                <w:sz w:val="18"/>
                <w:szCs w:val="18"/>
              </w:rPr>
            </w:pPr>
            <w:r w:rsidRPr="00786299">
              <w:rPr>
                <w:rFonts w:ascii="Trebuchet MS" w:hAnsi="Trebuchet MS"/>
                <w:sz w:val="18"/>
                <w:szCs w:val="18"/>
              </w:rPr>
              <w:t>4.3.23 Trin (</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EB2461" w:rsidRPr="00576460" w14:paraId="4CE7D874"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3D6490A3" w14:textId="5ABDF93B" w:rsidR="00EB2461" w:rsidRPr="00576460" w:rsidRDefault="00EB2461" w:rsidP="00EB2461">
            <w:pPr>
              <w:rPr>
                <w:rFonts w:ascii="Trebuchet MS" w:hAnsi="Trebuchet MS"/>
                <w:sz w:val="18"/>
                <w:szCs w:val="18"/>
              </w:rPr>
            </w:pPr>
            <w:r>
              <w:rPr>
                <w:rFonts w:ascii="Trebuchet MS" w:hAnsi="Trebuchet MS"/>
                <w:sz w:val="18"/>
                <w:szCs w:val="18"/>
              </w:rPr>
              <w:t>S</w:t>
            </w:r>
            <w:r w:rsidRPr="00576460">
              <w:rPr>
                <w:rFonts w:ascii="Trebuchet MS" w:hAnsi="Trebuchet MS"/>
                <w:sz w:val="18"/>
                <w:szCs w:val="18"/>
              </w:rPr>
              <w:t>tarttrin</w:t>
            </w:r>
          </w:p>
        </w:tc>
        <w:tc>
          <w:tcPr>
            <w:tcW w:w="1164" w:type="dxa"/>
            <w:tcBorders>
              <w:top w:val="single" w:sz="4" w:space="0" w:color="auto"/>
              <w:left w:val="single" w:sz="4" w:space="0" w:color="auto"/>
              <w:bottom w:val="nil"/>
              <w:right w:val="single" w:sz="4" w:space="0" w:color="auto"/>
            </w:tcBorders>
            <w:shd w:val="clear" w:color="auto" w:fill="97DDBA"/>
          </w:tcPr>
          <w:p w14:paraId="42EF47B9" w14:textId="77777777" w:rsidR="00EB2461" w:rsidRPr="00576460"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560D86A5" w14:textId="135870E2" w:rsidR="00EB2461" w:rsidRPr="00576460" w:rsidRDefault="00EB2461" w:rsidP="00EB2461">
            <w:pPr>
              <w:rPr>
                <w:rFonts w:ascii="Trebuchet MS" w:hAnsi="Trebuchet MS"/>
                <w:sz w:val="18"/>
                <w:szCs w:val="18"/>
              </w:rPr>
            </w:pPr>
            <w:r w:rsidRPr="00576460">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5FF34214" w14:textId="77777777" w:rsidR="00EB2461" w:rsidRPr="00576460"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123AE6D0" w14:textId="77777777" w:rsidR="00EB2461" w:rsidRPr="00576460"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78B58277" w14:textId="77777777" w:rsidR="00EB2461" w:rsidRPr="00576460"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665B0551" w14:textId="77777777" w:rsidR="00EB2461" w:rsidRPr="00576460" w:rsidRDefault="00EB2461" w:rsidP="00EB2461">
            <w:pPr>
              <w:rPr>
                <w:rFonts w:ascii="Trebuchet MS" w:hAnsi="Trebuchet MS"/>
                <w:sz w:val="18"/>
                <w:szCs w:val="18"/>
              </w:rPr>
            </w:pPr>
          </w:p>
        </w:tc>
      </w:tr>
      <w:tr w:rsidR="00EB2461" w:rsidRPr="00576460" w14:paraId="1E92A9C5"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567C6C9"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sluttrin_kode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B13391D" w14:textId="77777777" w:rsidR="00EB2461" w:rsidRPr="00786299"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2941F565" w14:textId="709F51D5" w:rsidR="00EB2461" w:rsidRPr="00786299" w:rsidRDefault="00EB2461" w:rsidP="00EB2461">
            <w:pPr>
              <w:rPr>
                <w:rFonts w:ascii="Trebuchet MS" w:hAnsi="Trebuchet MS" w:cs="Trebuchet MS"/>
                <w:sz w:val="18"/>
                <w:szCs w:val="18"/>
              </w:rPr>
            </w:pPr>
            <w:r w:rsidRPr="00786299">
              <w:rPr>
                <w:rFonts w:ascii="Trebuchet MS" w:hAnsi="Trebuchet MS"/>
                <w:sz w:val="18"/>
                <w:szCs w:val="18"/>
              </w:rPr>
              <w:t>Kode for slutklassetrin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26FFE94" w14:textId="77777777" w:rsidR="00EB2461" w:rsidRPr="00786299"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7D865A44" w14:textId="77777777" w:rsidR="00EB2461" w:rsidRPr="00786299"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2641CF20" w14:textId="77777777" w:rsidR="00EB2461" w:rsidRPr="00786299"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45B3D22C" w14:textId="77777777" w:rsidR="00EB2461" w:rsidRPr="00786299" w:rsidRDefault="00EB2461" w:rsidP="00EB2461">
            <w:pPr>
              <w:rPr>
                <w:rFonts w:ascii="Trebuchet MS" w:hAnsi="Trebuchet MS"/>
                <w:sz w:val="18"/>
                <w:szCs w:val="18"/>
              </w:rPr>
            </w:pPr>
            <w:r w:rsidRPr="00786299">
              <w:rPr>
                <w:rFonts w:ascii="Trebuchet MS" w:hAnsi="Trebuchet MS"/>
                <w:sz w:val="18"/>
                <w:szCs w:val="18"/>
              </w:rPr>
              <w:t>4.3.23 Trin (</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EB2461" w:rsidRPr="00576460" w14:paraId="2EADE840"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B879E7D" w14:textId="625663BE" w:rsidR="00EB2461" w:rsidRPr="00576460" w:rsidRDefault="00EB2461" w:rsidP="00EB2461">
            <w:pPr>
              <w:rPr>
                <w:rFonts w:ascii="Trebuchet MS" w:hAnsi="Trebuchet MS"/>
                <w:sz w:val="18"/>
                <w:szCs w:val="18"/>
              </w:rPr>
            </w:pPr>
            <w:proofErr w:type="spellStart"/>
            <w:r>
              <w:rPr>
                <w:rFonts w:ascii="Trebuchet MS" w:hAnsi="Trebuchet MS"/>
                <w:sz w:val="18"/>
                <w:szCs w:val="18"/>
              </w:rPr>
              <w:t>S</w:t>
            </w:r>
            <w:r w:rsidRPr="00576460">
              <w:rPr>
                <w:rFonts w:ascii="Trebuchet MS" w:hAnsi="Trebuchet MS"/>
                <w:sz w:val="18"/>
                <w:szCs w:val="18"/>
              </w:rPr>
              <w:t>lutttrin</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1340A8" w14:textId="77777777" w:rsidR="00EB2461" w:rsidRPr="00576460"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1CD81CE5" w14:textId="1B82D432" w:rsidR="00EB2461" w:rsidRPr="00576460" w:rsidRDefault="00EB2461" w:rsidP="00EB2461">
            <w:pPr>
              <w:rPr>
                <w:rFonts w:ascii="Trebuchet MS" w:hAnsi="Trebuchet MS" w:cs="Trebuchet MS"/>
                <w:sz w:val="18"/>
                <w:szCs w:val="18"/>
              </w:rPr>
            </w:pPr>
            <w:r w:rsidRPr="00576460">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29D93DDB" w14:textId="77777777" w:rsidR="00EB2461" w:rsidRPr="00576460"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0E26CB09" w14:textId="77777777" w:rsidR="00EB2461" w:rsidRPr="00576460"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0147CEE5" w14:textId="77777777" w:rsidR="00EB2461" w:rsidRPr="00576460"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3AD8EAA1" w14:textId="77777777" w:rsidR="00EB2461" w:rsidRPr="00576460" w:rsidRDefault="00EB2461" w:rsidP="00EB2461">
            <w:pPr>
              <w:rPr>
                <w:rFonts w:ascii="Trebuchet MS" w:hAnsi="Trebuchet MS"/>
                <w:sz w:val="18"/>
                <w:szCs w:val="18"/>
              </w:rPr>
            </w:pPr>
          </w:p>
        </w:tc>
      </w:tr>
      <w:tr w:rsidR="00EB2461" w:rsidRPr="00576460" w14:paraId="0ADDBFBE"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99F9368" w14:textId="026A714A" w:rsidR="00EB2461" w:rsidRPr="00576460" w:rsidRDefault="00EB2461" w:rsidP="00EB2461">
            <w:pPr>
              <w:rPr>
                <w:rFonts w:ascii="Trebuchet MS" w:hAnsi="Trebuchet MS" w:cs="Trebuchet MS"/>
                <w:sz w:val="18"/>
                <w:szCs w:val="18"/>
              </w:rPr>
            </w:pPr>
            <w:r>
              <w:rPr>
                <w:rFonts w:ascii="Trebuchet MS" w:hAnsi="Trebuchet MS" w:cs="Trebuchet MS"/>
                <w:sz w:val="18"/>
                <w:szCs w:val="18"/>
              </w:rPr>
              <w:t>V</w:t>
            </w:r>
            <w:r w:rsidRPr="00576460">
              <w:rPr>
                <w:rFonts w:ascii="Trebuchet MS" w:hAnsi="Trebuchet MS" w:cs="Trebuchet MS"/>
                <w:sz w:val="18"/>
                <w:szCs w:val="18"/>
              </w:rPr>
              <w:t>ejkode</w:t>
            </w:r>
          </w:p>
        </w:tc>
        <w:tc>
          <w:tcPr>
            <w:tcW w:w="1164" w:type="dxa"/>
            <w:tcBorders>
              <w:top w:val="single" w:sz="4" w:space="0" w:color="auto"/>
              <w:left w:val="single" w:sz="4" w:space="0" w:color="auto"/>
              <w:bottom w:val="nil"/>
              <w:right w:val="single" w:sz="4" w:space="0" w:color="auto"/>
            </w:tcBorders>
            <w:shd w:val="clear" w:color="auto" w:fill="97DDBA"/>
          </w:tcPr>
          <w:p w14:paraId="0C4E8C92"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9E6EB4D" w14:textId="4EA4333D"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16EBB15A"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8119C89" w14:textId="35711C24" w:rsidR="00EB2461" w:rsidRPr="00576460" w:rsidRDefault="00EB2461" w:rsidP="00EB2461">
            <w:pPr>
              <w:rPr>
                <w:rFonts w:ascii="Trebuchet MS" w:hAnsi="Trebuchet MS" w:cs="Trebuchet MS"/>
                <w:sz w:val="18"/>
                <w:szCs w:val="18"/>
              </w:rPr>
            </w:pPr>
            <w:r>
              <w:rPr>
                <w:rFonts w:ascii="Trebuchet MS" w:hAnsi="Trebuchet MS" w:cs="Trebuchet MS"/>
                <w:sz w:val="18"/>
                <w:szCs w:val="18"/>
              </w:rPr>
              <w:t>V</w:t>
            </w:r>
            <w:r w:rsidRPr="00576460">
              <w:rPr>
                <w:rFonts w:ascii="Trebuchet MS" w:hAnsi="Trebuchet MS" w:cs="Trebuchet MS"/>
                <w:sz w:val="18"/>
                <w:szCs w:val="18"/>
              </w:rPr>
              <w:t>ejnavn</w:t>
            </w:r>
          </w:p>
        </w:tc>
        <w:tc>
          <w:tcPr>
            <w:tcW w:w="1164" w:type="dxa"/>
            <w:tcBorders>
              <w:top w:val="single" w:sz="4" w:space="0" w:color="auto"/>
              <w:left w:val="single" w:sz="4" w:space="0" w:color="auto"/>
              <w:bottom w:val="nil"/>
              <w:right w:val="single" w:sz="4" w:space="0" w:color="auto"/>
            </w:tcBorders>
            <w:shd w:val="clear" w:color="auto" w:fill="97DDBA"/>
          </w:tcPr>
          <w:p w14:paraId="3473C0D5"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6AF1CAB" w14:textId="3C73759C"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2981484D"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AFF8C61"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166DBF8"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8B95867" w14:textId="57B97914"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381A84F3"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FBF867D" w14:textId="404BF3ED" w:rsidR="00EB2461" w:rsidRPr="00576460" w:rsidRDefault="00EB2461" w:rsidP="00EB2461">
            <w:pPr>
              <w:rPr>
                <w:rFonts w:ascii="Trebuchet MS" w:hAnsi="Trebuchet MS" w:cs="Trebuchet MS"/>
                <w:sz w:val="18"/>
                <w:szCs w:val="18"/>
              </w:rPr>
            </w:pPr>
            <w:proofErr w:type="spellStart"/>
            <w:r>
              <w:rPr>
                <w:rFonts w:ascii="Trebuchet MS" w:hAnsi="Trebuchet MS" w:cs="Trebuchet MS"/>
                <w:sz w:val="18"/>
                <w:szCs w:val="18"/>
              </w:rPr>
              <w:t>H</w:t>
            </w:r>
            <w:r w:rsidRPr="00576460">
              <w:rPr>
                <w:rFonts w:ascii="Trebuchet MS" w:hAnsi="Trebuchet MS" w:cs="Trebuchet MS"/>
                <w:sz w:val="18"/>
                <w:szCs w:val="18"/>
              </w:rPr>
              <w:t>usnr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3BDD4D9"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197656A" w14:textId="62117B8E"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6F609635"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C6B3844" w14:textId="1B91123E" w:rsidR="00EB2461" w:rsidRPr="00576460" w:rsidRDefault="00EB2461" w:rsidP="00EB2461">
            <w:pPr>
              <w:rPr>
                <w:rFonts w:ascii="Trebuchet MS" w:hAnsi="Trebuchet MS" w:cs="Trebuchet MS"/>
                <w:sz w:val="18"/>
                <w:szCs w:val="18"/>
              </w:rPr>
            </w:pPr>
            <w:proofErr w:type="spellStart"/>
            <w:r>
              <w:rPr>
                <w:rFonts w:ascii="Trebuchet MS" w:hAnsi="Trebuchet MS" w:cs="Trebuchet MS"/>
                <w:sz w:val="18"/>
                <w:szCs w:val="18"/>
              </w:rPr>
              <w:t>P</w:t>
            </w:r>
            <w:r w:rsidRPr="00576460">
              <w:rPr>
                <w:rFonts w:ascii="Trebuchet MS" w:hAnsi="Trebuchet MS" w:cs="Trebuchet MS"/>
                <w:sz w:val="18"/>
                <w:szCs w:val="18"/>
              </w:rPr>
              <w:t>ostnr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702DF38"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85A684F" w14:textId="349B5B1B"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4D057697"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76F649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8F4E47B"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3772DFEE" w14:textId="543A3AF6"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4D20D8C2"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BF851DD" w14:textId="4B42A49F" w:rsidR="002130D3" w:rsidRPr="00F6698A" w:rsidRDefault="002130D3" w:rsidP="00EB2461">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6069771B" w14:textId="77777777" w:rsidR="002130D3" w:rsidRPr="00F6698A" w:rsidRDefault="002130D3" w:rsidP="00EB2461">
            <w:pPr>
              <w:rPr>
                <w:rFonts w:ascii="Trebuchet MS" w:hAnsi="Trebuchet MS" w:cs="Trebuchet MS"/>
                <w:color w:val="E36C0A" w:themeColor="accent6" w:themeShade="BF"/>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490B2F42" w14:textId="56B24665" w:rsidR="002130D3" w:rsidRPr="00F6698A" w:rsidRDefault="002130D3" w:rsidP="00EB2461">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EB2461" w:rsidRPr="00576460" w14:paraId="69FA2AE3" w14:textId="77777777" w:rsidTr="00EB2461">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97DDBA"/>
            <w:vAlign w:val="bottom"/>
          </w:tcPr>
          <w:p w14:paraId="65A3637B" w14:textId="513DA6F0" w:rsidR="00EB2461" w:rsidRPr="00576460" w:rsidRDefault="00EB2461" w:rsidP="00EB2461">
            <w:pPr>
              <w:rPr>
                <w:rFonts w:ascii="Trebuchet MS" w:hAnsi="Trebuchet MS" w:cs="Trebuchet MS"/>
                <w:sz w:val="18"/>
                <w:szCs w:val="18"/>
              </w:rPr>
            </w:pPr>
            <w:r>
              <w:rPr>
                <w:rFonts w:ascii="Trebuchet MS" w:hAnsi="Trebuchet MS" w:cs="Trebuchet MS"/>
                <w:sz w:val="18"/>
                <w:szCs w:val="18"/>
              </w:rPr>
              <w:t>L</w:t>
            </w:r>
            <w:r w:rsidRPr="00576460">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A3C38B0"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82C63B6" w14:textId="45EE18DA"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2D187B28" w14:textId="77777777" w:rsidTr="00EB2461">
        <w:trPr>
          <w:gridAfter w:val="1"/>
          <w:wAfter w:w="72" w:type="dxa"/>
          <w:trHeight w:hRule="exact" w:val="255"/>
        </w:trPr>
        <w:tc>
          <w:tcPr>
            <w:tcW w:w="14596" w:type="dxa"/>
            <w:gridSpan w:val="7"/>
            <w:tcBorders>
              <w:top w:val="single" w:sz="4" w:space="0" w:color="auto"/>
              <w:left w:val="nil"/>
              <w:bottom w:val="nil"/>
              <w:right w:val="nil"/>
            </w:tcBorders>
            <w:shd w:val="clear" w:color="auto" w:fill="99CCFF"/>
            <w:vAlign w:val="bottom"/>
          </w:tcPr>
          <w:p w14:paraId="3D4C2447" w14:textId="53579B71"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EB2461" w:rsidRPr="00576460" w14:paraId="78FD67DE" w14:textId="77777777" w:rsidTr="00EB2461">
        <w:trPr>
          <w:gridAfter w:val="1"/>
          <w:wAfter w:w="72" w:type="dxa"/>
          <w:trHeight w:hRule="exact" w:val="211"/>
        </w:trPr>
        <w:tc>
          <w:tcPr>
            <w:tcW w:w="14596" w:type="dxa"/>
            <w:gridSpan w:val="7"/>
            <w:tcBorders>
              <w:top w:val="nil"/>
              <w:left w:val="nil"/>
              <w:bottom w:val="nil"/>
              <w:right w:val="nil"/>
            </w:tcBorders>
            <w:shd w:val="clear" w:color="auto" w:fill="97DDBA"/>
            <w:vAlign w:val="bottom"/>
          </w:tcPr>
          <w:p w14:paraId="1F396C53" w14:textId="242A4904" w:rsidR="00EB2461" w:rsidRPr="00576460" w:rsidRDefault="00EB2461" w:rsidP="00EB2461">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3759434" w14:textId="7026A88C" w:rsidR="00A312B0" w:rsidRPr="00843A57" w:rsidRDefault="00A312B0" w:rsidP="00946A94">
      <w:pPr>
        <w:pStyle w:val="Overskrift6"/>
        <w:rPr>
          <w:rFonts w:ascii="Calibri" w:hAnsi="Calibri"/>
          <w:color w:val="4F81BD"/>
        </w:rPr>
      </w:pPr>
      <w:r w:rsidRPr="00843A57">
        <w:rPr>
          <w:rFonts w:ascii="Calibri" w:hAnsi="Calibri"/>
          <w:color w:val="4F81BD"/>
        </w:rPr>
        <w:t xml:space="preserve">* Temaet forventes udtaget efter næste høring, da </w:t>
      </w:r>
      <w:r w:rsidR="00DE24FF" w:rsidRPr="00843A57">
        <w:rPr>
          <w:rFonts w:ascii="Calibri" w:hAnsi="Calibri"/>
          <w:color w:val="4F81BD"/>
        </w:rPr>
        <w:t>data fra efteråret 2015 kan hentes fra ”Instituti</w:t>
      </w:r>
      <w:r w:rsidR="0097070D">
        <w:rPr>
          <w:rFonts w:ascii="Calibri" w:hAnsi="Calibri"/>
          <w:color w:val="4F81BD"/>
        </w:rPr>
        <w:t>o</w:t>
      </w:r>
      <w:r w:rsidR="00DE24FF" w:rsidRPr="00843A57">
        <w:rPr>
          <w:rFonts w:ascii="Calibri" w:hAnsi="Calibri"/>
          <w:color w:val="4F81BD"/>
        </w:rPr>
        <w:t xml:space="preserve">nsregisteret” </w:t>
      </w:r>
      <w:r w:rsidR="00DE24FF" w:rsidRPr="00843A57">
        <w:rPr>
          <w:rFonts w:ascii="Calibri" w:hAnsi="Calibri"/>
          <w:color w:val="4F81BD"/>
        </w:rPr>
        <w:br/>
      </w:r>
      <w:r w:rsidR="00DE24FF" w:rsidRPr="00843A57">
        <w:rPr>
          <w:rFonts w:ascii="Calibri" w:hAnsi="Calibri"/>
          <w:color w:val="4F81BD"/>
          <w:sz w:val="22"/>
        </w:rPr>
        <w:t xml:space="preserve">(nationalt register over </w:t>
      </w:r>
      <w:proofErr w:type="spellStart"/>
      <w:r w:rsidR="00DE24FF" w:rsidRPr="00843A57">
        <w:rPr>
          <w:rFonts w:ascii="Calibri" w:hAnsi="Calibri"/>
          <w:color w:val="4F81BD"/>
          <w:sz w:val="22"/>
        </w:rPr>
        <w:t>uddannelsesinstritutioner</w:t>
      </w:r>
      <w:proofErr w:type="spellEnd"/>
      <w:r w:rsidR="00DE24FF" w:rsidRPr="00843A57">
        <w:rPr>
          <w:rFonts w:ascii="Calibri" w:hAnsi="Calibri"/>
          <w:color w:val="4F81BD"/>
          <w:sz w:val="22"/>
        </w:rPr>
        <w:t xml:space="preserve"> </w:t>
      </w:r>
      <w:hyperlink r:id="rId42" w:history="1">
        <w:r w:rsidR="00DE24FF" w:rsidRPr="00843A57">
          <w:rPr>
            <w:rFonts w:ascii="Calibri" w:hAnsi="Calibri"/>
            <w:color w:val="4F81BD"/>
            <w:sz w:val="22"/>
          </w:rPr>
          <w:t>http://www.uvm.dk/Uddannelser/Paa-tvaers-af-uddannelserne/Institutionsregister</w:t>
        </w:r>
      </w:hyperlink>
      <w:r w:rsidR="00DE24FF" w:rsidRPr="00843A57">
        <w:rPr>
          <w:rFonts w:ascii="Calibri" w:hAnsi="Calibri"/>
          <w:color w:val="4F81BD"/>
          <w:sz w:val="22"/>
        </w:rPr>
        <w:t>)</w:t>
      </w:r>
    </w:p>
    <w:p w14:paraId="2C86A6F0" w14:textId="77777777" w:rsidR="00946A94" w:rsidRPr="00576460" w:rsidRDefault="00946A94" w:rsidP="00946A94">
      <w:pPr>
        <w:pStyle w:val="Overskrift6"/>
      </w:pPr>
      <w:r w:rsidRPr="00576460">
        <w:t xml:space="preserve">5.8.15.1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0E65B2BB" w14:textId="77777777" w:rsidTr="007D449E">
        <w:trPr>
          <w:trHeight w:hRule="exact" w:val="255"/>
        </w:trPr>
        <w:tc>
          <w:tcPr>
            <w:tcW w:w="2235" w:type="dxa"/>
            <w:shd w:val="clear" w:color="auto" w:fill="D9D9D9"/>
            <w:vAlign w:val="bottom"/>
          </w:tcPr>
          <w:p w14:paraId="44BEFF4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6E53580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3FBE6C0C" w14:textId="77777777" w:rsidTr="007D449E">
        <w:trPr>
          <w:trHeight w:hRule="exact" w:val="255"/>
        </w:trPr>
        <w:tc>
          <w:tcPr>
            <w:tcW w:w="2235" w:type="dxa"/>
            <w:shd w:val="clear" w:color="auto" w:fill="E0E0E0"/>
            <w:vAlign w:val="bottom"/>
          </w:tcPr>
          <w:p w14:paraId="6E8678D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37D69FD4" w14:textId="77777777" w:rsidR="00946A94" w:rsidRPr="00576460" w:rsidRDefault="00825D8A" w:rsidP="00825D8A">
            <w:pPr>
              <w:rPr>
                <w:rFonts w:ascii="Trebuchet MS" w:hAnsi="Trebuchet MS" w:cs="Trebuchet MS"/>
                <w:sz w:val="18"/>
                <w:szCs w:val="18"/>
              </w:rPr>
            </w:pPr>
            <w:r w:rsidRPr="00576460">
              <w:rPr>
                <w:rFonts w:ascii="Trebuchet MS" w:hAnsi="Trebuchet MS"/>
                <w:sz w:val="18"/>
                <w:szCs w:val="18"/>
              </w:rPr>
              <w:t>Lærings- og uddannelsesinstitution</w:t>
            </w:r>
          </w:p>
        </w:tc>
      </w:tr>
      <w:tr w:rsidR="00946A94" w:rsidRPr="00576460" w14:paraId="7D63D873" w14:textId="77777777" w:rsidTr="007D449E">
        <w:trPr>
          <w:trHeight w:hRule="exact" w:val="255"/>
        </w:trPr>
        <w:tc>
          <w:tcPr>
            <w:tcW w:w="2235" w:type="dxa"/>
            <w:shd w:val="clear" w:color="auto" w:fill="E0E0E0"/>
            <w:vAlign w:val="bottom"/>
          </w:tcPr>
          <w:p w14:paraId="0743CEA5"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4F5B51F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5714</w:t>
            </w:r>
          </w:p>
        </w:tc>
      </w:tr>
      <w:tr w:rsidR="00946A94" w:rsidRPr="00576460" w14:paraId="52BC7B95" w14:textId="77777777" w:rsidTr="007D449E">
        <w:trPr>
          <w:trHeight w:hRule="exact" w:val="255"/>
        </w:trPr>
        <w:tc>
          <w:tcPr>
            <w:tcW w:w="2235" w:type="dxa"/>
            <w:shd w:val="clear" w:color="auto" w:fill="E0E0E0"/>
            <w:vAlign w:val="bottom"/>
          </w:tcPr>
          <w:p w14:paraId="7A73B9A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44A6EC1A"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Skoler samt Børne-, Unge Institutioner m.m.</w:t>
            </w:r>
          </w:p>
        </w:tc>
      </w:tr>
      <w:tr w:rsidR="00946A94" w:rsidRPr="00576460" w14:paraId="4A88ECD6" w14:textId="77777777" w:rsidTr="007D449E">
        <w:trPr>
          <w:trHeight w:hRule="exact" w:val="255"/>
        </w:trPr>
        <w:tc>
          <w:tcPr>
            <w:tcW w:w="2235" w:type="dxa"/>
            <w:shd w:val="clear" w:color="auto" w:fill="E0E0E0"/>
            <w:vAlign w:val="bottom"/>
          </w:tcPr>
          <w:p w14:paraId="23DDF0A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1466E5C2"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Skoler samt Børne-, Unge Institutioner m.m.</w:t>
            </w:r>
          </w:p>
        </w:tc>
      </w:tr>
      <w:tr w:rsidR="00946A94" w:rsidRPr="00576460" w14:paraId="09A66300" w14:textId="77777777" w:rsidTr="007D449E">
        <w:trPr>
          <w:trHeight w:hRule="exact" w:val="510"/>
        </w:trPr>
        <w:tc>
          <w:tcPr>
            <w:tcW w:w="2235" w:type="dxa"/>
            <w:shd w:val="clear" w:color="auto" w:fill="E0E0E0"/>
            <w:vAlign w:val="center"/>
          </w:tcPr>
          <w:p w14:paraId="01F2B1C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569ABF3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børnehave m.v.</w:t>
            </w:r>
          </w:p>
        </w:tc>
      </w:tr>
      <w:tr w:rsidR="00946A94" w:rsidRPr="00576460" w14:paraId="4F1D0DA8" w14:textId="77777777" w:rsidTr="007D449E">
        <w:trPr>
          <w:trHeight w:hRule="exact" w:val="255"/>
        </w:trPr>
        <w:tc>
          <w:tcPr>
            <w:tcW w:w="2235" w:type="dxa"/>
            <w:shd w:val="clear" w:color="auto" w:fill="E0E0E0"/>
            <w:vAlign w:val="bottom"/>
          </w:tcPr>
          <w:p w14:paraId="4F309C1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16E0F4D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76D531E9" w14:textId="77777777" w:rsidTr="007D449E">
        <w:trPr>
          <w:trHeight w:hRule="exact" w:val="255"/>
        </w:trPr>
        <w:tc>
          <w:tcPr>
            <w:tcW w:w="2235" w:type="dxa"/>
            <w:shd w:val="clear" w:color="auto" w:fill="E0E0E0"/>
            <w:vAlign w:val="bottom"/>
          </w:tcPr>
          <w:p w14:paraId="28A1B90E"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5F450B73"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Skole, børnehave, institution</w:t>
            </w:r>
          </w:p>
        </w:tc>
      </w:tr>
      <w:tr w:rsidR="00946A94" w:rsidRPr="00576460" w14:paraId="103D71EB" w14:textId="77777777" w:rsidTr="007D449E">
        <w:trPr>
          <w:trHeight w:hRule="exact" w:val="255"/>
        </w:trPr>
        <w:tc>
          <w:tcPr>
            <w:tcW w:w="2235" w:type="dxa"/>
            <w:shd w:val="clear" w:color="auto" w:fill="E0E0E0"/>
            <w:vAlign w:val="bottom"/>
          </w:tcPr>
          <w:p w14:paraId="6BE8B080"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58C81E40"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0C170FA5" w14:textId="77777777" w:rsidTr="007D449E">
        <w:trPr>
          <w:trHeight w:hRule="exact" w:val="255"/>
        </w:trPr>
        <w:tc>
          <w:tcPr>
            <w:tcW w:w="2235" w:type="dxa"/>
            <w:shd w:val="clear" w:color="auto" w:fill="E0E0E0"/>
            <w:vAlign w:val="bottom"/>
          </w:tcPr>
          <w:p w14:paraId="2047F0B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02EAFDCB" w14:textId="77777777" w:rsidR="00946A94" w:rsidRPr="00576460" w:rsidRDefault="00946A94" w:rsidP="007D449E">
            <w:pPr>
              <w:rPr>
                <w:rFonts w:ascii="Trebuchet MS" w:hAnsi="Trebuchet MS" w:cs="Trebuchet MS"/>
                <w:sz w:val="18"/>
                <w:szCs w:val="18"/>
              </w:rPr>
            </w:pPr>
          </w:p>
        </w:tc>
      </w:tr>
      <w:tr w:rsidR="000C68CF" w:rsidRPr="00576460" w14:paraId="4DFD0D26" w14:textId="77777777" w:rsidTr="007D449E">
        <w:trPr>
          <w:trHeight w:hRule="exact" w:val="255"/>
        </w:trPr>
        <w:tc>
          <w:tcPr>
            <w:tcW w:w="2235" w:type="dxa"/>
            <w:shd w:val="clear" w:color="auto" w:fill="E0E0E0"/>
            <w:vAlign w:val="bottom"/>
          </w:tcPr>
          <w:p w14:paraId="6BBFD793"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39BE20CC" w14:textId="17A72892" w:rsidR="000C68CF" w:rsidRPr="00576460" w:rsidRDefault="000C6112" w:rsidP="00B82813">
            <w:pPr>
              <w:rPr>
                <w:rFonts w:ascii="Trebuchet MS" w:hAnsi="Trebuchet MS" w:cs="Trebuchet MS"/>
                <w:sz w:val="18"/>
                <w:szCs w:val="18"/>
              </w:rPr>
            </w:pPr>
            <w:r w:rsidRPr="000C6112">
              <w:rPr>
                <w:rFonts w:ascii="Trebuchet MS" w:hAnsi="Trebuchet MS" w:cs="Trebuchet MS"/>
                <w:color w:val="4F81BD"/>
                <w:sz w:val="18"/>
                <w:szCs w:val="18"/>
              </w:rPr>
              <w:t>17.01.04</w:t>
            </w:r>
            <w:r w:rsidR="00B82813">
              <w:rPr>
                <w:rFonts w:ascii="Trebuchet MS" w:hAnsi="Trebuchet MS" w:cs="Trebuchet MS"/>
                <w:color w:val="4F81BD"/>
                <w:sz w:val="18"/>
                <w:szCs w:val="18"/>
              </w:rPr>
              <w:t xml:space="preserve">, </w:t>
            </w:r>
            <w:r w:rsidRPr="000C6112">
              <w:rPr>
                <w:rFonts w:ascii="Trebuchet MS" w:hAnsi="Trebuchet MS" w:cs="Trebuchet MS"/>
                <w:color w:val="4F81BD"/>
                <w:sz w:val="18"/>
                <w:szCs w:val="18"/>
              </w:rPr>
              <w:t>18.00.00</w:t>
            </w:r>
            <w:r w:rsidR="00B82813">
              <w:rPr>
                <w:rFonts w:ascii="Trebuchet MS" w:hAnsi="Trebuchet MS" w:cs="Trebuchet MS"/>
                <w:color w:val="4F81BD"/>
                <w:sz w:val="18"/>
                <w:szCs w:val="18"/>
              </w:rPr>
              <w:t xml:space="preserve">, </w:t>
            </w:r>
            <w:r w:rsidRPr="000C6112">
              <w:rPr>
                <w:rFonts w:ascii="Trebuchet MS" w:hAnsi="Trebuchet MS" w:cs="Trebuchet MS"/>
                <w:color w:val="4F81BD"/>
                <w:sz w:val="18"/>
                <w:szCs w:val="18"/>
              </w:rPr>
              <w:t>28.00.00</w:t>
            </w:r>
          </w:p>
        </w:tc>
      </w:tr>
    </w:tbl>
    <w:p w14:paraId="7108F3EA" w14:textId="49C8C458" w:rsidR="00946A94" w:rsidRPr="00576460" w:rsidRDefault="00946A94" w:rsidP="00946A94">
      <w:pPr>
        <w:pStyle w:val="Overskrift6"/>
      </w:pPr>
      <w:r w:rsidRPr="00576460">
        <w:t>5.8.15.2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2C3DF14F" w14:textId="77777777" w:rsidTr="007D449E">
        <w:trPr>
          <w:trHeight w:hRule="exact" w:val="255"/>
        </w:trPr>
        <w:tc>
          <w:tcPr>
            <w:tcW w:w="4503" w:type="dxa"/>
            <w:shd w:val="clear" w:color="auto" w:fill="D9D9D9"/>
            <w:vAlign w:val="bottom"/>
          </w:tcPr>
          <w:p w14:paraId="7F8252A9"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45AA2AEF"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786299" w14:paraId="1E4F145E" w14:textId="77777777" w:rsidTr="009E7ACF">
        <w:trPr>
          <w:trHeight w:hRule="exact" w:val="1130"/>
        </w:trPr>
        <w:tc>
          <w:tcPr>
            <w:tcW w:w="4503" w:type="dxa"/>
            <w:shd w:val="clear" w:color="auto" w:fill="E0E0E0"/>
            <w:vAlign w:val="center"/>
          </w:tcPr>
          <w:p w14:paraId="5F5F3F69" w14:textId="77777777" w:rsidR="00946A94" w:rsidRPr="00786299" w:rsidRDefault="00946A94" w:rsidP="007D449E">
            <w:pPr>
              <w:rPr>
                <w:rFonts w:ascii="Trebuchet MS" w:hAnsi="Trebuchet MS" w:cs="Trebuchet MS"/>
                <w:bCs/>
                <w:sz w:val="18"/>
                <w:szCs w:val="18"/>
              </w:rPr>
            </w:pPr>
            <w:r w:rsidRPr="00786299">
              <w:rPr>
                <w:rFonts w:ascii="Trebuchet MS" w:hAnsi="Trebuchet MS" w:cs="Trebuchet MS"/>
                <w:bCs/>
                <w:sz w:val="18"/>
                <w:szCs w:val="18"/>
              </w:rPr>
              <w:lastRenderedPageBreak/>
              <w:t>Registreringsinstruks</w:t>
            </w:r>
          </w:p>
        </w:tc>
        <w:tc>
          <w:tcPr>
            <w:tcW w:w="9149" w:type="dxa"/>
            <w:shd w:val="clear" w:color="auto" w:fill="FFFFFF"/>
            <w:vAlign w:val="bottom"/>
          </w:tcPr>
          <w:p w14:paraId="64108592"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r w:rsidR="009E7ACF" w:rsidRPr="00786299">
              <w:t xml:space="preserve"> </w:t>
            </w:r>
            <w:r w:rsidR="009E7ACF" w:rsidRPr="00786299">
              <w:rPr>
                <w:rFonts w:ascii="Trebuchet MS" w:hAnsi="Trebuchet MS" w:cs="Trebuchet MS"/>
                <w:sz w:val="18"/>
                <w:szCs w:val="18"/>
              </w:rPr>
              <w:t xml:space="preserve">Klassetrin </w:t>
            </w:r>
            <w:proofErr w:type="spellStart"/>
            <w:r w:rsidR="009E7ACF" w:rsidRPr="00786299">
              <w:rPr>
                <w:rFonts w:ascii="Trebuchet MS" w:hAnsi="Trebuchet MS" w:cs="Trebuchet MS"/>
                <w:sz w:val="18"/>
                <w:szCs w:val="18"/>
              </w:rPr>
              <w:t>udflydes</w:t>
            </w:r>
            <w:proofErr w:type="spellEnd"/>
            <w:r w:rsidR="009E7ACF" w:rsidRPr="00786299">
              <w:rPr>
                <w:rFonts w:ascii="Trebuchet MS" w:hAnsi="Trebuchet MS" w:cs="Trebuchet MS"/>
                <w:sz w:val="18"/>
                <w:szCs w:val="18"/>
              </w:rPr>
              <w:t xml:space="preserve"> med relevant start- og sluttrin for skoler, mens for alle institutioner udfyldes det med andet.</w:t>
            </w:r>
          </w:p>
          <w:p w14:paraId="68E1177D" w14:textId="77777777" w:rsidR="009E7ACF" w:rsidRPr="00786299" w:rsidRDefault="009E7ACF" w:rsidP="007D449E">
            <w:pPr>
              <w:rPr>
                <w:rFonts w:ascii="Trebuchet MS" w:hAnsi="Trebuchet MS" w:cs="Trebuchet MS"/>
                <w:sz w:val="18"/>
                <w:szCs w:val="18"/>
              </w:rPr>
            </w:pPr>
          </w:p>
        </w:tc>
      </w:tr>
      <w:tr w:rsidR="00946A94" w:rsidRPr="00786299" w14:paraId="53D8EE95" w14:textId="77777777" w:rsidTr="00AD6604">
        <w:trPr>
          <w:trHeight w:hRule="exact" w:val="255"/>
        </w:trPr>
        <w:tc>
          <w:tcPr>
            <w:tcW w:w="4503" w:type="dxa"/>
            <w:shd w:val="clear" w:color="auto" w:fill="E0E0E0"/>
            <w:vAlign w:val="bottom"/>
          </w:tcPr>
          <w:p w14:paraId="5ACD1A9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Klassificering/opdeling</w:t>
            </w:r>
          </w:p>
        </w:tc>
        <w:tc>
          <w:tcPr>
            <w:tcW w:w="9149" w:type="dxa"/>
            <w:shd w:val="clear" w:color="auto" w:fill="auto"/>
            <w:vAlign w:val="bottom"/>
          </w:tcPr>
          <w:p w14:paraId="0981CE6D" w14:textId="77777777" w:rsidR="00946A94" w:rsidRPr="00786299" w:rsidRDefault="00946A94" w:rsidP="00E770D2">
            <w:pPr>
              <w:rPr>
                <w:rFonts w:ascii="Trebuchet MS" w:hAnsi="Trebuchet MS" w:cs="Trebuchet MS"/>
                <w:sz w:val="18"/>
                <w:szCs w:val="18"/>
              </w:rPr>
            </w:pPr>
            <w:r w:rsidRPr="00786299">
              <w:rPr>
                <w:rFonts w:ascii="Trebuchet MS" w:hAnsi="Trebuchet MS" w:cs="Trebuchet MS"/>
                <w:sz w:val="18"/>
                <w:szCs w:val="18"/>
              </w:rPr>
              <w:t xml:space="preserve">Opdeles i institutionstype med mulighed ejerstatus.  Se </w:t>
            </w:r>
            <w:proofErr w:type="gramStart"/>
            <w:r w:rsidRPr="00786299">
              <w:rPr>
                <w:rFonts w:ascii="Trebuchet MS" w:hAnsi="Trebuchet MS" w:cs="Trebuchet MS"/>
                <w:sz w:val="18"/>
                <w:szCs w:val="18"/>
              </w:rPr>
              <w:t>5.</w:t>
            </w:r>
            <w:r w:rsidR="00E770D2" w:rsidRPr="00786299">
              <w:rPr>
                <w:rFonts w:ascii="Trebuchet MS" w:hAnsi="Trebuchet MS" w:cs="Trebuchet MS"/>
                <w:sz w:val="18"/>
                <w:szCs w:val="18"/>
              </w:rPr>
              <w:t>8</w:t>
            </w:r>
            <w:r w:rsidRPr="00786299">
              <w:rPr>
                <w:rFonts w:ascii="Trebuchet MS" w:hAnsi="Trebuchet MS" w:cs="Trebuchet MS"/>
                <w:sz w:val="18"/>
                <w:szCs w:val="18"/>
              </w:rPr>
              <w:t>.1</w:t>
            </w:r>
            <w:r w:rsidR="00E770D2" w:rsidRPr="00786299">
              <w:rPr>
                <w:rFonts w:ascii="Trebuchet MS" w:hAnsi="Trebuchet MS" w:cs="Trebuchet MS"/>
                <w:sz w:val="18"/>
                <w:szCs w:val="18"/>
              </w:rPr>
              <w:t>5</w:t>
            </w:r>
            <w:r w:rsidRPr="00786299">
              <w:rPr>
                <w:rFonts w:ascii="Trebuchet MS" w:hAnsi="Trebuchet MS" w:cs="Trebuchet MS"/>
                <w:sz w:val="18"/>
                <w:szCs w:val="18"/>
              </w:rPr>
              <w:t>.3</w:t>
            </w:r>
            <w:r w:rsidR="00E770D2" w:rsidRPr="00786299">
              <w:rPr>
                <w:rFonts w:ascii="Trebuchet MS" w:hAnsi="Trebuchet MS" w:cs="Trebuchet MS"/>
                <w:sz w:val="18"/>
                <w:szCs w:val="18"/>
              </w:rPr>
              <w:t xml:space="preserve">.1 </w:t>
            </w:r>
            <w:r w:rsidRPr="00786299">
              <w:rPr>
                <w:rFonts w:ascii="Trebuchet MS" w:hAnsi="Trebuchet MS" w:cs="Trebuchet MS"/>
                <w:sz w:val="18"/>
                <w:szCs w:val="18"/>
              </w:rPr>
              <w:t xml:space="preserve"> Kodelister</w:t>
            </w:r>
            <w:proofErr w:type="gramEnd"/>
            <w:r w:rsidRPr="00786299">
              <w:rPr>
                <w:rFonts w:ascii="Trebuchet MS" w:hAnsi="Trebuchet MS" w:cs="Trebuchet MS"/>
                <w:sz w:val="18"/>
                <w:szCs w:val="18"/>
              </w:rPr>
              <w:t>.</w:t>
            </w:r>
            <w:r w:rsidR="00B52301" w:rsidRPr="00786299">
              <w:rPr>
                <w:rFonts w:ascii="Trebuchet MS" w:hAnsi="Trebuchet MS" w:cs="Trebuchet MS"/>
                <w:sz w:val="18"/>
                <w:szCs w:val="18"/>
              </w:rPr>
              <w:t xml:space="preserve"> Samt i klassetrin.</w:t>
            </w:r>
          </w:p>
        </w:tc>
      </w:tr>
      <w:tr w:rsidR="00946A94" w:rsidRPr="00786299" w14:paraId="530E48F1" w14:textId="77777777" w:rsidTr="007D449E">
        <w:trPr>
          <w:trHeight w:hRule="exact" w:val="255"/>
        </w:trPr>
        <w:tc>
          <w:tcPr>
            <w:tcW w:w="4503" w:type="dxa"/>
            <w:shd w:val="clear" w:color="auto" w:fill="E0E0E0"/>
            <w:vAlign w:val="bottom"/>
          </w:tcPr>
          <w:p w14:paraId="4445B2CE"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Minimum størrelser for objekt</w:t>
            </w:r>
          </w:p>
        </w:tc>
        <w:tc>
          <w:tcPr>
            <w:tcW w:w="9149" w:type="dxa"/>
            <w:shd w:val="clear" w:color="auto" w:fill="FFFFFF"/>
            <w:vAlign w:val="bottom"/>
          </w:tcPr>
          <w:p w14:paraId="40E95929"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w:t>
            </w:r>
          </w:p>
        </w:tc>
      </w:tr>
      <w:tr w:rsidR="00946A94" w:rsidRPr="00786299" w14:paraId="1FE6A113" w14:textId="77777777" w:rsidTr="007D449E">
        <w:trPr>
          <w:trHeight w:hRule="exact" w:val="255"/>
        </w:trPr>
        <w:tc>
          <w:tcPr>
            <w:tcW w:w="4503" w:type="dxa"/>
            <w:shd w:val="clear" w:color="auto" w:fill="E0E0E0"/>
            <w:vAlign w:val="bottom"/>
          </w:tcPr>
          <w:p w14:paraId="66113797"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Entydige objekter</w:t>
            </w:r>
          </w:p>
        </w:tc>
        <w:tc>
          <w:tcPr>
            <w:tcW w:w="9149" w:type="dxa"/>
            <w:shd w:val="clear" w:color="auto" w:fill="FFFFFF"/>
            <w:vAlign w:val="bottom"/>
          </w:tcPr>
          <w:p w14:paraId="3D8E873A" w14:textId="77777777" w:rsidR="00946A94" w:rsidRPr="00786299" w:rsidRDefault="00946A94" w:rsidP="007D449E">
            <w:pPr>
              <w:rPr>
                <w:rFonts w:ascii="Trebuchet MS" w:hAnsi="Trebuchet MS" w:cs="Trebuchet MS"/>
                <w:sz w:val="18"/>
                <w:szCs w:val="18"/>
              </w:rPr>
            </w:pPr>
          </w:p>
        </w:tc>
      </w:tr>
      <w:tr w:rsidR="00946A94" w:rsidRPr="00786299" w14:paraId="0141DF5E" w14:textId="77777777" w:rsidTr="00E770D2">
        <w:trPr>
          <w:trHeight w:hRule="exact" w:val="230"/>
        </w:trPr>
        <w:tc>
          <w:tcPr>
            <w:tcW w:w="4503" w:type="dxa"/>
            <w:shd w:val="clear" w:color="auto" w:fill="E0E0E0"/>
            <w:vAlign w:val="center"/>
          </w:tcPr>
          <w:p w14:paraId="6DBE2A0B"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Geometrisk konsistens mellem objekter</w:t>
            </w:r>
          </w:p>
        </w:tc>
        <w:tc>
          <w:tcPr>
            <w:tcW w:w="9149" w:type="dxa"/>
            <w:shd w:val="clear" w:color="auto" w:fill="FFFFFF"/>
            <w:vAlign w:val="bottom"/>
          </w:tcPr>
          <w:p w14:paraId="335FE78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 xml:space="preserve">Ofte er der flere institution på samme adresse. </w:t>
            </w:r>
            <w:r w:rsidR="00E770D2" w:rsidRPr="00786299">
              <w:rPr>
                <w:rFonts w:ascii="Trebuchet MS" w:hAnsi="Trebuchet MS"/>
                <w:sz w:val="18"/>
                <w:szCs w:val="18"/>
              </w:rPr>
              <w:t>Placeres om muligt ved indgangen til de fysiske lokaler.</w:t>
            </w:r>
          </w:p>
        </w:tc>
      </w:tr>
      <w:tr w:rsidR="00946A94" w:rsidRPr="00786299" w14:paraId="5445DE7A" w14:textId="77777777" w:rsidTr="007D449E">
        <w:trPr>
          <w:trHeight w:hRule="exact" w:val="255"/>
        </w:trPr>
        <w:tc>
          <w:tcPr>
            <w:tcW w:w="4503" w:type="dxa"/>
            <w:shd w:val="clear" w:color="auto" w:fill="E0E0E0"/>
            <w:vAlign w:val="bottom"/>
          </w:tcPr>
          <w:p w14:paraId="5722CAE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Geometrisk konsistens med objekter i andre datasæt</w:t>
            </w:r>
          </w:p>
        </w:tc>
        <w:tc>
          <w:tcPr>
            <w:tcW w:w="9149" w:type="dxa"/>
            <w:shd w:val="clear" w:color="auto" w:fill="FFFFFF"/>
            <w:vAlign w:val="bottom"/>
          </w:tcPr>
          <w:p w14:paraId="6CCECAC5"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Placeres gerne i den tilhørende/benyttende bygning.</w:t>
            </w:r>
          </w:p>
        </w:tc>
      </w:tr>
    </w:tbl>
    <w:p w14:paraId="1774D25A" w14:textId="77777777" w:rsidR="00946A94" w:rsidRPr="00786299" w:rsidRDefault="00946A94" w:rsidP="00946A94">
      <w:pPr>
        <w:pStyle w:val="Overskrift6"/>
      </w:pPr>
      <w:r w:rsidRPr="00786299">
        <w:t>5.8.15.3 Kodelister</w:t>
      </w:r>
    </w:p>
    <w:p w14:paraId="77B68CFA" w14:textId="77777777" w:rsidR="00946A94" w:rsidRPr="00786299" w:rsidRDefault="00946A94" w:rsidP="00946A94">
      <w:pPr>
        <w:autoSpaceDE w:val="0"/>
        <w:autoSpaceDN w:val="0"/>
        <w:adjustRightInd w:val="0"/>
        <w:rPr>
          <w:rFonts w:ascii="Trebuchet MS" w:hAnsi="Trebuchet MS" w:cs="Trebuchet MS"/>
          <w:sz w:val="18"/>
          <w:szCs w:val="18"/>
        </w:rPr>
      </w:pPr>
      <w:r w:rsidRPr="00786299">
        <w:rPr>
          <w:rFonts w:ascii="Trebuchet MS" w:hAnsi="Trebuchet MS" w:cs="Trebuchet MS"/>
          <w:sz w:val="18"/>
          <w:szCs w:val="18"/>
        </w:rPr>
        <w:t>Kodelisterne fungerer som oversættelser mellem anvendte kodeværdier og de matchende forklarende tekster.</w:t>
      </w:r>
    </w:p>
    <w:p w14:paraId="314B3B32" w14:textId="77777777" w:rsidR="00946A94" w:rsidRPr="00786299" w:rsidRDefault="00946A94" w:rsidP="00946A94">
      <w:pPr>
        <w:pStyle w:val="Overskrift7"/>
      </w:pPr>
      <w:r w:rsidRPr="00786299">
        <w:t xml:space="preserve">5.8.15.3.1   5714 </w:t>
      </w:r>
      <w:r w:rsidR="00825D8A" w:rsidRPr="00786299">
        <w:t>Lærings</w:t>
      </w:r>
      <w:r w:rsidRPr="00786299">
        <w:t xml:space="preserve">- og </w:t>
      </w:r>
      <w:r w:rsidR="00825D8A" w:rsidRPr="00786299">
        <w:t>uddannelses</w:t>
      </w:r>
      <w:r w:rsidRPr="00786299">
        <w:t>institutionstype</w:t>
      </w:r>
      <w:r w:rsidRPr="00786299">
        <w:rPr>
          <w:rStyle w:val="TypografiOverskrift4BrugerdefineretfarveRGB0Tegn"/>
        </w:rPr>
        <w:t xml:space="preserve"> </w:t>
      </w:r>
      <w:r w:rsidRPr="00786299">
        <w:t>(d_5714_u</w:t>
      </w:r>
      <w:r w:rsidR="00E770D2" w:rsidRPr="00786299">
        <w:t>dd</w:t>
      </w:r>
      <w:r w:rsidRPr="00786299">
        <w:t>_institution_type)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2096"/>
        <w:gridCol w:w="1413"/>
        <w:gridCol w:w="7572"/>
      </w:tblGrid>
      <w:tr w:rsidR="00946A94" w:rsidRPr="00786299" w14:paraId="5CBDF4AE" w14:textId="77777777" w:rsidTr="00436F4E">
        <w:trPr>
          <w:trHeight w:hRule="exact" w:val="255"/>
        </w:trPr>
        <w:tc>
          <w:tcPr>
            <w:tcW w:w="2571" w:type="dxa"/>
            <w:tcBorders>
              <w:bottom w:val="single" w:sz="4" w:space="0" w:color="auto"/>
            </w:tcBorders>
            <w:shd w:val="clear" w:color="auto" w:fill="D9D9D9"/>
            <w:vAlign w:val="bottom"/>
          </w:tcPr>
          <w:p w14:paraId="2E2AC80E" w14:textId="77777777" w:rsidR="00946A94" w:rsidRPr="00786299" w:rsidRDefault="00946A94" w:rsidP="00BB1B4E">
            <w:pPr>
              <w:rPr>
                <w:rFonts w:ascii="Trebuchet MS" w:eastAsiaTheme="minorHAnsi" w:hAnsi="Trebuchet MS"/>
                <w:b/>
                <w:bCs/>
                <w:sz w:val="18"/>
                <w:szCs w:val="18"/>
              </w:rPr>
            </w:pPr>
            <w:proofErr w:type="spellStart"/>
            <w:r w:rsidRPr="00786299">
              <w:rPr>
                <w:rFonts w:ascii="Trebuchet MS" w:hAnsi="Trebuchet MS"/>
                <w:b/>
                <w:bCs/>
                <w:sz w:val="18"/>
                <w:szCs w:val="18"/>
              </w:rPr>
              <w:t>u</w:t>
            </w:r>
            <w:r w:rsidR="00E770D2" w:rsidRPr="00786299">
              <w:rPr>
                <w:rFonts w:ascii="Trebuchet MS" w:hAnsi="Trebuchet MS"/>
                <w:b/>
                <w:bCs/>
                <w:sz w:val="18"/>
                <w:szCs w:val="18"/>
              </w:rPr>
              <w:t>dd</w:t>
            </w:r>
            <w:r w:rsidRPr="00786299">
              <w:rPr>
                <w:rFonts w:ascii="Trebuchet MS" w:hAnsi="Trebuchet MS"/>
                <w:b/>
                <w:bCs/>
                <w:sz w:val="18"/>
                <w:szCs w:val="18"/>
              </w:rPr>
              <w:t>_institution_type_kode</w:t>
            </w:r>
            <w:proofErr w:type="spellEnd"/>
          </w:p>
        </w:tc>
        <w:tc>
          <w:tcPr>
            <w:tcW w:w="2096" w:type="dxa"/>
            <w:tcBorders>
              <w:bottom w:val="single" w:sz="4" w:space="0" w:color="auto"/>
            </w:tcBorders>
            <w:shd w:val="clear" w:color="auto" w:fill="D9D9D9"/>
            <w:vAlign w:val="bottom"/>
          </w:tcPr>
          <w:p w14:paraId="3A49813A" w14:textId="77777777" w:rsidR="00946A94" w:rsidRPr="00786299" w:rsidRDefault="00946A94" w:rsidP="00E770D2">
            <w:pPr>
              <w:rPr>
                <w:rFonts w:ascii="Trebuchet MS" w:eastAsiaTheme="minorHAnsi" w:hAnsi="Trebuchet MS"/>
                <w:sz w:val="18"/>
                <w:szCs w:val="18"/>
              </w:rPr>
            </w:pPr>
            <w:proofErr w:type="spellStart"/>
            <w:r w:rsidRPr="00786299">
              <w:rPr>
                <w:rFonts w:ascii="Trebuchet MS" w:hAnsi="Trebuchet MS"/>
                <w:b/>
                <w:bCs/>
                <w:sz w:val="18"/>
                <w:szCs w:val="18"/>
              </w:rPr>
              <w:t>u</w:t>
            </w:r>
            <w:r w:rsidR="00E770D2" w:rsidRPr="00786299">
              <w:rPr>
                <w:rFonts w:ascii="Trebuchet MS" w:hAnsi="Trebuchet MS"/>
                <w:b/>
                <w:bCs/>
                <w:sz w:val="18"/>
                <w:szCs w:val="18"/>
              </w:rPr>
              <w:t>dd</w:t>
            </w:r>
            <w:r w:rsidRPr="00786299">
              <w:rPr>
                <w:rFonts w:ascii="Trebuchet MS" w:hAnsi="Trebuchet MS"/>
                <w:b/>
                <w:bCs/>
                <w:sz w:val="18"/>
                <w:szCs w:val="18"/>
              </w:rPr>
              <w:t>_institution_type</w:t>
            </w:r>
            <w:proofErr w:type="spellEnd"/>
          </w:p>
        </w:tc>
        <w:tc>
          <w:tcPr>
            <w:tcW w:w="1413" w:type="dxa"/>
            <w:tcBorders>
              <w:bottom w:val="single" w:sz="4" w:space="0" w:color="auto"/>
            </w:tcBorders>
            <w:shd w:val="clear" w:color="auto" w:fill="D9D9D9"/>
            <w:vAlign w:val="bottom"/>
          </w:tcPr>
          <w:p w14:paraId="30EF5421" w14:textId="77777777" w:rsidR="00946A94" w:rsidRPr="00786299" w:rsidRDefault="00B63A45" w:rsidP="007D449E">
            <w:pPr>
              <w:rPr>
                <w:rFonts w:ascii="Trebuchet MS" w:hAnsi="Trebuchet MS" w:cs="Trebuchet MS"/>
                <w:b/>
                <w:bCs/>
                <w:sz w:val="18"/>
                <w:szCs w:val="18"/>
              </w:rPr>
            </w:pPr>
            <w:r w:rsidRPr="00786299">
              <w:rPr>
                <w:rFonts w:ascii="Trebuchet MS" w:hAnsi="Trebuchet MS" w:cs="Trebuchet MS"/>
                <w:b/>
                <w:bCs/>
                <w:sz w:val="18"/>
                <w:szCs w:val="18"/>
              </w:rPr>
              <w:t>A</w:t>
            </w:r>
            <w:r w:rsidR="00946A94" w:rsidRPr="00786299">
              <w:rPr>
                <w:rFonts w:ascii="Trebuchet MS" w:hAnsi="Trebuchet MS" w:cs="Trebuchet MS"/>
                <w:b/>
                <w:bCs/>
                <w:sz w:val="18"/>
                <w:szCs w:val="18"/>
              </w:rPr>
              <w:t>ktiv</w:t>
            </w:r>
          </w:p>
        </w:tc>
        <w:tc>
          <w:tcPr>
            <w:tcW w:w="7572" w:type="dxa"/>
            <w:tcBorders>
              <w:bottom w:val="single" w:sz="4" w:space="0" w:color="auto"/>
            </w:tcBorders>
            <w:shd w:val="clear" w:color="auto" w:fill="D9D9D9"/>
            <w:vAlign w:val="bottom"/>
          </w:tcPr>
          <w:p w14:paraId="687B4975" w14:textId="77777777" w:rsidR="00946A94" w:rsidRPr="00786299" w:rsidRDefault="00946A94" w:rsidP="007D449E">
            <w:pPr>
              <w:rPr>
                <w:rFonts w:ascii="Trebuchet MS" w:hAnsi="Trebuchet MS" w:cs="Trebuchet MS"/>
                <w:b/>
                <w:bCs/>
                <w:sz w:val="18"/>
                <w:szCs w:val="18"/>
              </w:rPr>
            </w:pPr>
            <w:r w:rsidRPr="00786299">
              <w:rPr>
                <w:rFonts w:ascii="Trebuchet MS" w:hAnsi="Trebuchet MS" w:cs="Trebuchet MS"/>
                <w:b/>
                <w:bCs/>
                <w:sz w:val="18"/>
                <w:szCs w:val="18"/>
              </w:rPr>
              <w:t>Begrebsdefinition</w:t>
            </w:r>
          </w:p>
        </w:tc>
      </w:tr>
      <w:tr w:rsidR="00946A94" w:rsidRPr="00786299" w14:paraId="0A40B0B7"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E60959E"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2096" w:type="dxa"/>
            <w:tcBorders>
              <w:top w:val="single" w:sz="4" w:space="0" w:color="auto"/>
              <w:left w:val="single" w:sz="4" w:space="0" w:color="auto"/>
              <w:bottom w:val="single" w:sz="4" w:space="0" w:color="auto"/>
            </w:tcBorders>
            <w:shd w:val="clear" w:color="auto" w:fill="FFFFFF"/>
            <w:vAlign w:val="bottom"/>
          </w:tcPr>
          <w:p w14:paraId="5A58C981"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Vuggestue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1B37447D"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324B3518"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0-3 år.</w:t>
            </w:r>
          </w:p>
        </w:tc>
      </w:tr>
      <w:tr w:rsidR="00946A94" w:rsidRPr="00786299" w14:paraId="6869AFD6"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EC80B88"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w:t>
            </w:r>
          </w:p>
        </w:tc>
        <w:tc>
          <w:tcPr>
            <w:tcW w:w="2096" w:type="dxa"/>
            <w:tcBorders>
              <w:top w:val="single" w:sz="4" w:space="0" w:color="auto"/>
              <w:left w:val="single" w:sz="4" w:space="0" w:color="auto"/>
              <w:bottom w:val="single" w:sz="4" w:space="0" w:color="auto"/>
            </w:tcBorders>
            <w:shd w:val="clear" w:color="auto" w:fill="FFFFFF"/>
            <w:vAlign w:val="bottom"/>
          </w:tcPr>
          <w:p w14:paraId="0B6F634F"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Børnehave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4B418DC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2CE8574B"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3-6 år.</w:t>
            </w:r>
          </w:p>
        </w:tc>
      </w:tr>
      <w:tr w:rsidR="00946A94" w:rsidRPr="00786299" w14:paraId="4AF6242E"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398B8B8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3</w:t>
            </w:r>
          </w:p>
        </w:tc>
        <w:tc>
          <w:tcPr>
            <w:tcW w:w="2096" w:type="dxa"/>
            <w:tcBorders>
              <w:top w:val="single" w:sz="4" w:space="0" w:color="auto"/>
              <w:left w:val="single" w:sz="4" w:space="0" w:color="auto"/>
              <w:bottom w:val="single" w:sz="4" w:space="0" w:color="auto"/>
            </w:tcBorders>
            <w:shd w:val="clear" w:color="auto" w:fill="FFFFFF"/>
            <w:vAlign w:val="bottom"/>
          </w:tcPr>
          <w:p w14:paraId="3975356E"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Integreret Institution</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608F7FF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7C2C4F96"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0-6 år.</w:t>
            </w:r>
          </w:p>
        </w:tc>
      </w:tr>
      <w:tr w:rsidR="00946A94" w:rsidRPr="00786299" w14:paraId="6313C9AD"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FD6C7C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4</w:t>
            </w:r>
          </w:p>
        </w:tc>
        <w:tc>
          <w:tcPr>
            <w:tcW w:w="2096" w:type="dxa"/>
            <w:tcBorders>
              <w:top w:val="single" w:sz="4" w:space="0" w:color="auto"/>
              <w:left w:val="single" w:sz="4" w:space="0" w:color="auto"/>
              <w:bottom w:val="single" w:sz="4" w:space="0" w:color="auto"/>
            </w:tcBorders>
            <w:shd w:val="clear" w:color="auto" w:fill="FFFFFF"/>
            <w:vAlign w:val="bottom"/>
          </w:tcPr>
          <w:p w14:paraId="4DBA4F84"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SFO</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7F89665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5276328"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 xml:space="preserve">Pasnings-/fritidstilbud for skolebørn efter </w:t>
            </w:r>
            <w:proofErr w:type="spellStart"/>
            <w:r w:rsidRPr="00786299">
              <w:rPr>
                <w:rFonts w:ascii="Trebuchet MS" w:hAnsi="Trebuchet MS"/>
                <w:sz w:val="18"/>
                <w:szCs w:val="18"/>
              </w:rPr>
              <w:t>skoletid+ferier</w:t>
            </w:r>
            <w:proofErr w:type="spellEnd"/>
          </w:p>
        </w:tc>
      </w:tr>
      <w:tr w:rsidR="00946A94" w:rsidRPr="00786299" w14:paraId="3632D71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092CCB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5</w:t>
            </w:r>
          </w:p>
        </w:tc>
        <w:tc>
          <w:tcPr>
            <w:tcW w:w="2096" w:type="dxa"/>
            <w:tcBorders>
              <w:top w:val="single" w:sz="4" w:space="0" w:color="auto"/>
              <w:left w:val="single" w:sz="4" w:space="0" w:color="auto"/>
              <w:bottom w:val="single" w:sz="4" w:space="0" w:color="auto"/>
            </w:tcBorders>
            <w:shd w:val="clear" w:color="auto" w:fill="FFFFFF"/>
            <w:vAlign w:val="bottom"/>
          </w:tcPr>
          <w:p w14:paraId="167511C7"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Fritidsklub</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2437B10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078FE437"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Fritidstilbud for skolebørn 10-13 år.</w:t>
            </w:r>
          </w:p>
        </w:tc>
      </w:tr>
      <w:tr w:rsidR="00946A94" w:rsidRPr="00786299" w14:paraId="33C41956"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7716CC8"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6</w:t>
            </w:r>
          </w:p>
        </w:tc>
        <w:tc>
          <w:tcPr>
            <w:tcW w:w="2096" w:type="dxa"/>
            <w:tcBorders>
              <w:top w:val="single" w:sz="4" w:space="0" w:color="auto"/>
              <w:left w:val="single" w:sz="4" w:space="0" w:color="auto"/>
              <w:bottom w:val="single" w:sz="4" w:space="0" w:color="auto"/>
            </w:tcBorders>
            <w:shd w:val="clear" w:color="auto" w:fill="FFFFFF"/>
            <w:vAlign w:val="bottom"/>
          </w:tcPr>
          <w:p w14:paraId="35672B0B"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Ungdomsklub</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51EB1E8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43FF49EE"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Klub for store børn og unge, der er vokset fra pasningsordninger.</w:t>
            </w:r>
          </w:p>
        </w:tc>
      </w:tr>
      <w:tr w:rsidR="00946A94" w:rsidRPr="00786299" w14:paraId="257F0B45"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50CC4F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7</w:t>
            </w:r>
          </w:p>
        </w:tc>
        <w:tc>
          <w:tcPr>
            <w:tcW w:w="2096" w:type="dxa"/>
            <w:tcBorders>
              <w:top w:val="single" w:sz="4" w:space="0" w:color="auto"/>
              <w:left w:val="single" w:sz="4" w:space="0" w:color="auto"/>
              <w:bottom w:val="single" w:sz="4" w:space="0" w:color="auto"/>
            </w:tcBorders>
            <w:shd w:val="clear" w:color="auto" w:fill="FFFFFF"/>
            <w:vAlign w:val="center"/>
          </w:tcPr>
          <w:p w14:paraId="55ED37EF"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Folkeskole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8879D80"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5B1EA86"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 xml:space="preserve">Den kommunale børneskole i Danmark, der kan </w:t>
            </w:r>
            <w:proofErr w:type="gramStart"/>
            <w:r w:rsidRPr="00786299">
              <w:rPr>
                <w:rFonts w:ascii="Trebuchet MS" w:hAnsi="Trebuchet MS"/>
                <w:sz w:val="18"/>
                <w:szCs w:val="18"/>
              </w:rPr>
              <w:t>består</w:t>
            </w:r>
            <w:proofErr w:type="gramEnd"/>
            <w:r w:rsidRPr="00786299">
              <w:rPr>
                <w:rFonts w:ascii="Trebuchet MS" w:hAnsi="Trebuchet MS"/>
                <w:sz w:val="18"/>
                <w:szCs w:val="18"/>
              </w:rPr>
              <w:t xml:space="preserve"> af en enårig børnehaveklasse, en niårig grundskole og en enårig tiendeklasse.</w:t>
            </w:r>
          </w:p>
        </w:tc>
      </w:tr>
      <w:tr w:rsidR="00946A94" w:rsidRPr="00786299" w14:paraId="028399BD"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5E021D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8</w:t>
            </w:r>
          </w:p>
        </w:tc>
        <w:tc>
          <w:tcPr>
            <w:tcW w:w="2096" w:type="dxa"/>
            <w:tcBorders>
              <w:top w:val="single" w:sz="4" w:space="0" w:color="auto"/>
              <w:left w:val="single" w:sz="4" w:space="0" w:color="auto"/>
              <w:bottom w:val="single" w:sz="4" w:space="0" w:color="auto"/>
            </w:tcBorders>
            <w:shd w:val="clear" w:color="auto" w:fill="FFFFFF"/>
            <w:vAlign w:val="center"/>
          </w:tcPr>
          <w:p w14:paraId="527E4144"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Privatskole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509AAE96"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9288503"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Privatejet skole, der drives som en fri grundskole. Har gerne et religiøst, pædagogisk eller kulturelt særkende.</w:t>
            </w:r>
          </w:p>
        </w:tc>
      </w:tr>
      <w:tr w:rsidR="00946A94" w:rsidRPr="00786299" w14:paraId="07064C04"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DAD8C61"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9</w:t>
            </w:r>
          </w:p>
        </w:tc>
        <w:tc>
          <w:tcPr>
            <w:tcW w:w="2096" w:type="dxa"/>
            <w:tcBorders>
              <w:top w:val="single" w:sz="4" w:space="0" w:color="auto"/>
              <w:left w:val="single" w:sz="4" w:space="0" w:color="auto"/>
              <w:bottom w:val="single" w:sz="4" w:space="0" w:color="auto"/>
            </w:tcBorders>
            <w:shd w:val="clear" w:color="auto" w:fill="FFFFFF"/>
            <w:vAlign w:val="center"/>
          </w:tcPr>
          <w:p w14:paraId="55EF18DD"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5099CCE5"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37565BA3"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 grundskole, der ud fra en særlig grundholdning, fx religiøs, giver undervisning svarende til folkeskolens krav. Friskoletanken stammer fra Grundtvig og Christen Kold.</w:t>
            </w:r>
          </w:p>
        </w:tc>
      </w:tr>
      <w:tr w:rsidR="00946A94" w:rsidRPr="00576460" w14:paraId="2B68E281"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79EFA17"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10</w:t>
            </w:r>
          </w:p>
        </w:tc>
        <w:tc>
          <w:tcPr>
            <w:tcW w:w="2096" w:type="dxa"/>
            <w:tcBorders>
              <w:top w:val="single" w:sz="4" w:space="0" w:color="auto"/>
              <w:left w:val="single" w:sz="4" w:space="0" w:color="auto"/>
              <w:bottom w:val="single" w:sz="4" w:space="0" w:color="auto"/>
            </w:tcBorders>
            <w:shd w:val="clear" w:color="auto" w:fill="FFFFFF"/>
            <w:vAlign w:val="center"/>
          </w:tcPr>
          <w:p w14:paraId="48ED06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Ungdomsskole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81FDEB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09AF76B0"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Skoleform for unge mellem 14 og 18 år. Betegnelsen angiver nu sædvanligvis kommunale institutioner, som overvejende tilbyder undervisning i de unges fritid</w:t>
            </w:r>
          </w:p>
        </w:tc>
      </w:tr>
      <w:tr w:rsidR="00946A94" w:rsidRPr="00576460" w14:paraId="575B49C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1C63AEA"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11</w:t>
            </w:r>
          </w:p>
        </w:tc>
        <w:tc>
          <w:tcPr>
            <w:tcW w:w="2096" w:type="dxa"/>
            <w:tcBorders>
              <w:top w:val="single" w:sz="4" w:space="0" w:color="auto"/>
              <w:left w:val="single" w:sz="4" w:space="0" w:color="auto"/>
              <w:bottom w:val="single" w:sz="4" w:space="0" w:color="auto"/>
            </w:tcBorders>
            <w:shd w:val="clear" w:color="auto" w:fill="FFFFFF"/>
            <w:vAlign w:val="bottom"/>
          </w:tcPr>
          <w:p w14:paraId="5CCF0A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Efterskole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0DE06A5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755BA1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speciel dansk skoleform for unge mellem 14 og 18 år</w:t>
            </w:r>
          </w:p>
        </w:tc>
      </w:tr>
      <w:tr w:rsidR="00946A94" w:rsidRPr="00576460" w14:paraId="727C9475"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4295CEF"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12</w:t>
            </w:r>
          </w:p>
        </w:tc>
        <w:tc>
          <w:tcPr>
            <w:tcW w:w="2096" w:type="dxa"/>
            <w:tcBorders>
              <w:top w:val="single" w:sz="4" w:space="0" w:color="auto"/>
              <w:left w:val="single" w:sz="4" w:space="0" w:color="auto"/>
              <w:bottom w:val="single" w:sz="4" w:space="0" w:color="auto"/>
            </w:tcBorders>
            <w:shd w:val="clear" w:color="auto" w:fill="FFFFFF"/>
            <w:vAlign w:val="bottom"/>
          </w:tcPr>
          <w:p w14:paraId="21DF254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08A5D037"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C318307" w14:textId="77777777" w:rsidR="00946A94" w:rsidRPr="00576460" w:rsidRDefault="00946A94" w:rsidP="007D449E">
            <w:pPr>
              <w:rPr>
                <w:rFonts w:ascii="Trebuchet MS" w:hAnsi="Trebuchet MS"/>
                <w:sz w:val="18"/>
                <w:szCs w:val="18"/>
              </w:rPr>
            </w:pPr>
          </w:p>
        </w:tc>
      </w:tr>
      <w:tr w:rsidR="00946A94" w:rsidRPr="00576460" w14:paraId="7C547FE9"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0584271"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13</w:t>
            </w:r>
          </w:p>
        </w:tc>
        <w:tc>
          <w:tcPr>
            <w:tcW w:w="2096" w:type="dxa"/>
            <w:tcBorders>
              <w:top w:val="single" w:sz="4" w:space="0" w:color="auto"/>
              <w:left w:val="single" w:sz="4" w:space="0" w:color="auto"/>
              <w:bottom w:val="single" w:sz="4" w:space="0" w:color="auto"/>
            </w:tcBorders>
            <w:shd w:val="clear" w:color="auto" w:fill="FFFFFF"/>
            <w:vAlign w:val="center"/>
          </w:tcPr>
          <w:p w14:paraId="44F9BF2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3C26BCF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352C375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9FA242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0BC166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14</w:t>
            </w:r>
          </w:p>
        </w:tc>
        <w:tc>
          <w:tcPr>
            <w:tcW w:w="2096" w:type="dxa"/>
            <w:tcBorders>
              <w:top w:val="single" w:sz="4" w:space="0" w:color="auto"/>
              <w:left w:val="single" w:sz="4" w:space="0" w:color="auto"/>
              <w:bottom w:val="single" w:sz="4" w:space="0" w:color="auto"/>
            </w:tcBorders>
            <w:shd w:val="clear" w:color="auto" w:fill="FFFFFF"/>
            <w:vAlign w:val="bottom"/>
          </w:tcPr>
          <w:p w14:paraId="5AB3C0D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3CF9A8A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0C829D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E7AE3A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C48C59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15</w:t>
            </w:r>
          </w:p>
        </w:tc>
        <w:tc>
          <w:tcPr>
            <w:tcW w:w="2096" w:type="dxa"/>
            <w:tcBorders>
              <w:top w:val="single" w:sz="4" w:space="0" w:color="auto"/>
              <w:left w:val="single" w:sz="4" w:space="0" w:color="auto"/>
              <w:bottom w:val="single" w:sz="4" w:space="0" w:color="auto"/>
            </w:tcBorders>
            <w:shd w:val="clear" w:color="auto" w:fill="FFFFFF"/>
            <w:vAlign w:val="bottom"/>
          </w:tcPr>
          <w:p w14:paraId="0ED186F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1733089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1BDD93C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B7D3A8F"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B7B63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lastRenderedPageBreak/>
              <w:t>16</w:t>
            </w:r>
          </w:p>
        </w:tc>
        <w:tc>
          <w:tcPr>
            <w:tcW w:w="2096" w:type="dxa"/>
            <w:tcBorders>
              <w:top w:val="single" w:sz="4" w:space="0" w:color="auto"/>
              <w:left w:val="single" w:sz="4" w:space="0" w:color="auto"/>
              <w:bottom w:val="single" w:sz="4" w:space="0" w:color="auto"/>
            </w:tcBorders>
            <w:shd w:val="clear" w:color="auto" w:fill="FFFFFF"/>
            <w:vAlign w:val="bottom"/>
          </w:tcPr>
          <w:p w14:paraId="77926DE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478E8AC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426F1B7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B7448D7"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4E3C5EB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17</w:t>
            </w:r>
          </w:p>
        </w:tc>
        <w:tc>
          <w:tcPr>
            <w:tcW w:w="2096" w:type="dxa"/>
            <w:tcBorders>
              <w:top w:val="single" w:sz="4" w:space="0" w:color="auto"/>
              <w:left w:val="single" w:sz="4" w:space="0" w:color="auto"/>
              <w:bottom w:val="single" w:sz="4" w:space="0" w:color="auto"/>
            </w:tcBorders>
            <w:shd w:val="clear" w:color="auto" w:fill="FFFFFF"/>
            <w:vAlign w:val="center"/>
          </w:tcPr>
          <w:p w14:paraId="7D0B23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2F5E7B4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6AB7A00"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DD393D8"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071B16B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18</w:t>
            </w:r>
          </w:p>
        </w:tc>
        <w:tc>
          <w:tcPr>
            <w:tcW w:w="2096" w:type="dxa"/>
            <w:tcBorders>
              <w:top w:val="single" w:sz="4" w:space="0" w:color="auto"/>
              <w:left w:val="single" w:sz="4" w:space="0" w:color="auto"/>
              <w:bottom w:val="single" w:sz="4" w:space="0" w:color="auto"/>
            </w:tcBorders>
            <w:shd w:val="clear" w:color="auto" w:fill="auto"/>
            <w:vAlign w:val="bottom"/>
          </w:tcPr>
          <w:p w14:paraId="3543C75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bottom"/>
          </w:tcPr>
          <w:p w14:paraId="04444D4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4B552E0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02DE865"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58DB7C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19</w:t>
            </w:r>
          </w:p>
        </w:tc>
        <w:tc>
          <w:tcPr>
            <w:tcW w:w="2096" w:type="dxa"/>
            <w:tcBorders>
              <w:top w:val="single" w:sz="4" w:space="0" w:color="auto"/>
              <w:left w:val="single" w:sz="4" w:space="0" w:color="auto"/>
              <w:bottom w:val="single" w:sz="4" w:space="0" w:color="auto"/>
            </w:tcBorders>
            <w:shd w:val="clear" w:color="auto" w:fill="auto"/>
            <w:vAlign w:val="center"/>
          </w:tcPr>
          <w:p w14:paraId="7731884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4246226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17A280A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436F4E" w:rsidRPr="00576460" w14:paraId="6931D254"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C395C36" w14:textId="77777777" w:rsidR="00436F4E" w:rsidRPr="00786299" w:rsidRDefault="00436F4E" w:rsidP="007D449E">
            <w:pPr>
              <w:jc w:val="center"/>
              <w:rPr>
                <w:rFonts w:ascii="Trebuchet MS" w:hAnsi="Trebuchet MS"/>
                <w:sz w:val="18"/>
                <w:szCs w:val="18"/>
              </w:rPr>
            </w:pPr>
            <w:r w:rsidRPr="00786299">
              <w:rPr>
                <w:rFonts w:ascii="Trebuchet MS" w:hAnsi="Trebuchet MS"/>
                <w:sz w:val="18"/>
                <w:szCs w:val="18"/>
              </w:rPr>
              <w:t>20</w:t>
            </w:r>
          </w:p>
        </w:tc>
        <w:tc>
          <w:tcPr>
            <w:tcW w:w="2096" w:type="dxa"/>
            <w:tcBorders>
              <w:top w:val="single" w:sz="4" w:space="0" w:color="auto"/>
              <w:left w:val="single" w:sz="4" w:space="0" w:color="auto"/>
              <w:bottom w:val="single" w:sz="4" w:space="0" w:color="auto"/>
            </w:tcBorders>
            <w:shd w:val="clear" w:color="auto" w:fill="auto"/>
            <w:vAlign w:val="bottom"/>
          </w:tcPr>
          <w:p w14:paraId="0F933E37" w14:textId="77777777" w:rsidR="00436F4E" w:rsidRPr="00576460" w:rsidRDefault="00450B5C"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bottom"/>
          </w:tcPr>
          <w:p w14:paraId="1EC6791B" w14:textId="77777777" w:rsidR="00436F4E" w:rsidRPr="00576460" w:rsidRDefault="00450B5C"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3F20D255" w14:textId="77777777" w:rsidR="00436F4E" w:rsidRPr="00576460" w:rsidRDefault="00450B5C" w:rsidP="007D449E">
            <w:pPr>
              <w:rPr>
                <w:rFonts w:ascii="Trebuchet MS" w:hAnsi="Trebuchet MS"/>
                <w:sz w:val="18"/>
                <w:szCs w:val="18"/>
              </w:rPr>
            </w:pPr>
            <w:r w:rsidRPr="00576460">
              <w:rPr>
                <w:rFonts w:ascii="Trebuchet MS" w:hAnsi="Trebuchet MS"/>
                <w:sz w:val="18"/>
                <w:szCs w:val="18"/>
              </w:rPr>
              <w:t>-</w:t>
            </w:r>
            <w:r w:rsidR="00436F4E" w:rsidRPr="00576460">
              <w:rPr>
                <w:rFonts w:ascii="Trebuchet MS" w:hAnsi="Trebuchet MS"/>
                <w:sz w:val="18"/>
                <w:szCs w:val="18"/>
              </w:rPr>
              <w:t xml:space="preserve"> </w:t>
            </w:r>
          </w:p>
        </w:tc>
      </w:tr>
      <w:tr w:rsidR="00946A94" w:rsidRPr="00576460" w14:paraId="09EDF15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75EDD5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21</w:t>
            </w:r>
          </w:p>
        </w:tc>
        <w:tc>
          <w:tcPr>
            <w:tcW w:w="2096" w:type="dxa"/>
            <w:tcBorders>
              <w:top w:val="single" w:sz="4" w:space="0" w:color="auto"/>
              <w:left w:val="single" w:sz="4" w:space="0" w:color="auto"/>
              <w:bottom w:val="single" w:sz="4" w:space="0" w:color="auto"/>
            </w:tcBorders>
            <w:shd w:val="clear" w:color="auto" w:fill="auto"/>
            <w:vAlign w:val="center"/>
          </w:tcPr>
          <w:p w14:paraId="4D5E6A5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3A22384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4DD5461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9245D20"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84F5C90"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22</w:t>
            </w:r>
          </w:p>
        </w:tc>
        <w:tc>
          <w:tcPr>
            <w:tcW w:w="2096" w:type="dxa"/>
            <w:tcBorders>
              <w:top w:val="single" w:sz="4" w:space="0" w:color="auto"/>
              <w:left w:val="single" w:sz="4" w:space="0" w:color="auto"/>
              <w:bottom w:val="single" w:sz="4" w:space="0" w:color="auto"/>
            </w:tcBorders>
            <w:shd w:val="clear" w:color="auto" w:fill="auto"/>
            <w:vAlign w:val="center"/>
          </w:tcPr>
          <w:p w14:paraId="679EB34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4E4FFEF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6DF4F33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3DCD53F" w14:textId="77777777" w:rsidTr="00436F4E">
        <w:trPr>
          <w:trHeight w:hRule="exact" w:val="709"/>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315791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23</w:t>
            </w:r>
          </w:p>
        </w:tc>
        <w:tc>
          <w:tcPr>
            <w:tcW w:w="2096" w:type="dxa"/>
            <w:tcBorders>
              <w:top w:val="single" w:sz="4" w:space="0" w:color="auto"/>
              <w:left w:val="single" w:sz="4" w:space="0" w:color="auto"/>
              <w:bottom w:val="single" w:sz="4" w:space="0" w:color="auto"/>
            </w:tcBorders>
            <w:shd w:val="clear" w:color="auto" w:fill="auto"/>
            <w:vAlign w:val="center"/>
          </w:tcPr>
          <w:p w14:paraId="59D3CA8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Specialskole</w:t>
            </w:r>
          </w:p>
        </w:tc>
        <w:tc>
          <w:tcPr>
            <w:tcW w:w="1413" w:type="dxa"/>
            <w:tcBorders>
              <w:top w:val="single" w:sz="4" w:space="0" w:color="auto"/>
              <w:left w:val="single" w:sz="4" w:space="0" w:color="auto"/>
              <w:bottom w:val="single" w:sz="4" w:space="0" w:color="auto"/>
              <w:right w:val="single" w:sz="4" w:space="0" w:color="auto"/>
            </w:tcBorders>
            <w:vAlign w:val="center"/>
          </w:tcPr>
          <w:p w14:paraId="2D0DDFC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084ED8B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En specialskole er en skole for elever, som vurderes ikke at ville kunne følge den normale undervisning i folkeskolen. Eksempler på sådanne elever er døve eller blinde elever, samt elever med autisme, ADHD eller lignende handicaps.</w:t>
            </w:r>
          </w:p>
        </w:tc>
      </w:tr>
      <w:tr w:rsidR="00946A94" w:rsidRPr="00576460" w14:paraId="5474584A"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59EDB9E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24</w:t>
            </w:r>
          </w:p>
        </w:tc>
        <w:tc>
          <w:tcPr>
            <w:tcW w:w="2096" w:type="dxa"/>
            <w:tcBorders>
              <w:top w:val="single" w:sz="4" w:space="0" w:color="auto"/>
              <w:left w:val="single" w:sz="4" w:space="0" w:color="auto"/>
              <w:bottom w:val="single" w:sz="4" w:space="0" w:color="auto"/>
            </w:tcBorders>
            <w:shd w:val="clear" w:color="auto" w:fill="auto"/>
            <w:vAlign w:val="center"/>
          </w:tcPr>
          <w:p w14:paraId="100117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Musikskole</w:t>
            </w:r>
          </w:p>
        </w:tc>
        <w:tc>
          <w:tcPr>
            <w:tcW w:w="1413" w:type="dxa"/>
            <w:tcBorders>
              <w:top w:val="single" w:sz="4" w:space="0" w:color="auto"/>
              <w:left w:val="single" w:sz="4" w:space="0" w:color="auto"/>
              <w:bottom w:val="single" w:sz="4" w:space="0" w:color="auto"/>
              <w:right w:val="single" w:sz="4" w:space="0" w:color="auto"/>
            </w:tcBorders>
            <w:vAlign w:val="center"/>
          </w:tcPr>
          <w:p w14:paraId="14FAE14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77A01C8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På en musikskole undervises elever i musikalsk teori (som fx noder og toner) og i at bruge et eller flere musikinstrumenter.</w:t>
            </w:r>
          </w:p>
        </w:tc>
      </w:tr>
      <w:tr w:rsidR="00946A94" w:rsidRPr="00576460" w14:paraId="44E59459" w14:textId="77777777" w:rsidTr="008B0B47">
        <w:trPr>
          <w:trHeight w:hRule="exact" w:val="931"/>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E6BED85"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25</w:t>
            </w:r>
          </w:p>
        </w:tc>
        <w:tc>
          <w:tcPr>
            <w:tcW w:w="2096" w:type="dxa"/>
            <w:tcBorders>
              <w:top w:val="single" w:sz="4" w:space="0" w:color="auto"/>
              <w:left w:val="single" w:sz="4" w:space="0" w:color="auto"/>
              <w:bottom w:val="single" w:sz="4" w:space="0" w:color="auto"/>
            </w:tcBorders>
            <w:shd w:val="clear" w:color="auto" w:fill="auto"/>
            <w:vAlign w:val="center"/>
          </w:tcPr>
          <w:p w14:paraId="5D83CA9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Højskole</w:t>
            </w:r>
          </w:p>
        </w:tc>
        <w:tc>
          <w:tcPr>
            <w:tcW w:w="1413" w:type="dxa"/>
            <w:tcBorders>
              <w:top w:val="single" w:sz="4" w:space="0" w:color="auto"/>
              <w:left w:val="single" w:sz="4" w:space="0" w:color="auto"/>
              <w:bottom w:val="single" w:sz="4" w:space="0" w:color="auto"/>
              <w:right w:val="single" w:sz="4" w:space="0" w:color="auto"/>
            </w:tcBorders>
            <w:vAlign w:val="center"/>
          </w:tcPr>
          <w:p w14:paraId="24005422"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3BA85C3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Folkehøjskoler var oprindeligt skoler for voksne mænd og kvinder, hvor der blev givet en undervisning, som tog sigte på at gøre dem til gode statsborgere. Med tiden er fokus blevet mere på personlig udvikling, og ofte specialiserer de enkelte skoler sig særligt i dele af dette.</w:t>
            </w:r>
          </w:p>
        </w:tc>
      </w:tr>
      <w:tr w:rsidR="00946A94" w:rsidRPr="00576460" w14:paraId="7DA2ED6E"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3678FE4A"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26</w:t>
            </w:r>
          </w:p>
        </w:tc>
        <w:tc>
          <w:tcPr>
            <w:tcW w:w="2096" w:type="dxa"/>
            <w:tcBorders>
              <w:top w:val="single" w:sz="4" w:space="0" w:color="auto"/>
              <w:left w:val="single" w:sz="4" w:space="0" w:color="auto"/>
              <w:bottom w:val="single" w:sz="4" w:space="0" w:color="auto"/>
            </w:tcBorders>
            <w:shd w:val="clear" w:color="auto" w:fill="auto"/>
            <w:vAlign w:val="bottom"/>
          </w:tcPr>
          <w:p w14:paraId="5AC01C3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Produktionsskole</w:t>
            </w:r>
          </w:p>
        </w:tc>
        <w:tc>
          <w:tcPr>
            <w:tcW w:w="1413" w:type="dxa"/>
            <w:tcBorders>
              <w:top w:val="single" w:sz="4" w:space="0" w:color="auto"/>
              <w:left w:val="single" w:sz="4" w:space="0" w:color="auto"/>
              <w:bottom w:val="single" w:sz="4" w:space="0" w:color="auto"/>
              <w:right w:val="single" w:sz="4" w:space="0" w:color="auto"/>
            </w:tcBorders>
            <w:vAlign w:val="bottom"/>
          </w:tcPr>
          <w:p w14:paraId="170696A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72CEABD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Produktionsskolen er et praktisk uddannelsestilbud, baseret på værkstedundervisning</w:t>
            </w:r>
          </w:p>
        </w:tc>
      </w:tr>
      <w:tr w:rsidR="00946A94" w:rsidRPr="00576460" w14:paraId="5D873C6F" w14:textId="77777777" w:rsidTr="00436F4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E7B9A1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27</w:t>
            </w:r>
          </w:p>
        </w:tc>
        <w:tc>
          <w:tcPr>
            <w:tcW w:w="2096" w:type="dxa"/>
            <w:tcBorders>
              <w:top w:val="single" w:sz="4" w:space="0" w:color="auto"/>
              <w:left w:val="single" w:sz="4" w:space="0" w:color="auto"/>
              <w:bottom w:val="single" w:sz="4" w:space="0" w:color="auto"/>
            </w:tcBorders>
            <w:shd w:val="clear" w:color="auto" w:fill="auto"/>
            <w:vAlign w:val="center"/>
          </w:tcPr>
          <w:p w14:paraId="16D3F57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Naturskole</w:t>
            </w:r>
          </w:p>
        </w:tc>
        <w:tc>
          <w:tcPr>
            <w:tcW w:w="1413" w:type="dxa"/>
            <w:tcBorders>
              <w:top w:val="single" w:sz="4" w:space="0" w:color="auto"/>
              <w:left w:val="single" w:sz="4" w:space="0" w:color="auto"/>
              <w:bottom w:val="single" w:sz="4" w:space="0" w:color="auto"/>
              <w:right w:val="single" w:sz="4" w:space="0" w:color="auto"/>
            </w:tcBorders>
            <w:vAlign w:val="center"/>
          </w:tcPr>
          <w:p w14:paraId="5C7CD99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3CB3EC9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En skole der </w:t>
            </w:r>
            <w:proofErr w:type="gramStart"/>
            <w:r w:rsidRPr="00576460">
              <w:rPr>
                <w:rFonts w:ascii="Trebuchet MS" w:hAnsi="Trebuchet MS"/>
                <w:sz w:val="18"/>
                <w:szCs w:val="18"/>
              </w:rPr>
              <w:t>supplere</w:t>
            </w:r>
            <w:proofErr w:type="gramEnd"/>
            <w:r w:rsidRPr="00576460">
              <w:rPr>
                <w:rFonts w:ascii="Trebuchet MS" w:hAnsi="Trebuchet MS"/>
                <w:sz w:val="18"/>
                <w:szCs w:val="18"/>
              </w:rPr>
              <w:t xml:space="preserve"> folkeskolens undervisning, så børn </w:t>
            </w:r>
            <w:r w:rsidRPr="00576460">
              <w:rPr>
                <w:rFonts w:ascii="Trebuchet MS" w:hAnsi="Trebuchet MS"/>
                <w:sz w:val="18"/>
                <w:szCs w:val="18"/>
              </w:rPr>
              <w:br/>
              <w:t>og unge gennem egne oplevelser får indblik i sammenhænge i naturen og dermed øget ansvarsbevidsthed over for natur og miljø.</w:t>
            </w:r>
          </w:p>
        </w:tc>
      </w:tr>
      <w:tr w:rsidR="00946A94" w:rsidRPr="00576460" w14:paraId="456C645B" w14:textId="77777777" w:rsidTr="00436F4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28264C4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28</w:t>
            </w:r>
          </w:p>
        </w:tc>
        <w:tc>
          <w:tcPr>
            <w:tcW w:w="2096" w:type="dxa"/>
            <w:tcBorders>
              <w:top w:val="single" w:sz="4" w:space="0" w:color="auto"/>
              <w:left w:val="single" w:sz="4" w:space="0" w:color="auto"/>
              <w:bottom w:val="single" w:sz="4" w:space="0" w:color="auto"/>
            </w:tcBorders>
            <w:shd w:val="clear" w:color="auto" w:fill="auto"/>
            <w:vAlign w:val="center"/>
          </w:tcPr>
          <w:p w14:paraId="60495DD1" w14:textId="77777777" w:rsidR="00946A94" w:rsidRPr="00576460" w:rsidRDefault="00946A94" w:rsidP="007D449E">
            <w:pPr>
              <w:rPr>
                <w:sz w:val="16"/>
                <w:szCs w:val="16"/>
              </w:rPr>
            </w:pPr>
            <w:r w:rsidRPr="00E92151">
              <w:rPr>
                <w:rFonts w:ascii="Trebuchet MS" w:hAnsi="Trebuchet MS"/>
                <w:sz w:val="18"/>
                <w:szCs w:val="18"/>
              </w:rPr>
              <w:t>Gymnasium</w:t>
            </w:r>
          </w:p>
        </w:tc>
        <w:tc>
          <w:tcPr>
            <w:tcW w:w="1413" w:type="dxa"/>
            <w:tcBorders>
              <w:top w:val="single" w:sz="4" w:space="0" w:color="auto"/>
              <w:left w:val="single" w:sz="4" w:space="0" w:color="auto"/>
              <w:bottom w:val="single" w:sz="4" w:space="0" w:color="auto"/>
              <w:right w:val="single" w:sz="4" w:space="0" w:color="auto"/>
            </w:tcBorders>
            <w:vAlign w:val="center"/>
          </w:tcPr>
          <w:p w14:paraId="79A0F7D5" w14:textId="77777777" w:rsidR="00946A94" w:rsidRPr="00576460" w:rsidRDefault="00946A94"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2F50AF93" w14:textId="77777777" w:rsidR="00946A94" w:rsidRPr="00576460" w:rsidRDefault="00946A94" w:rsidP="000E4E57">
            <w:pPr>
              <w:shd w:val="clear" w:color="auto" w:fill="FFFFFF"/>
              <w:rPr>
                <w:rFonts w:ascii="Trebuchet MS" w:hAnsi="Trebuchet MS"/>
                <w:sz w:val="18"/>
                <w:szCs w:val="18"/>
              </w:rPr>
            </w:pPr>
            <w:r w:rsidRPr="00576460">
              <w:rPr>
                <w:rFonts w:ascii="Trebuchet MS" w:hAnsi="Trebuchet MS"/>
                <w:sz w:val="18"/>
                <w:szCs w:val="18"/>
              </w:rPr>
              <w:t xml:space="preserve">Gymnasium, </w:t>
            </w:r>
            <w:proofErr w:type="spellStart"/>
            <w:r w:rsidRPr="00576460">
              <w:rPr>
                <w:rFonts w:ascii="Trebuchet MS" w:hAnsi="Trebuchet MS"/>
                <w:sz w:val="18"/>
                <w:szCs w:val="18"/>
              </w:rPr>
              <w:t>almendannende</w:t>
            </w:r>
            <w:proofErr w:type="spellEnd"/>
            <w:r w:rsidRPr="00576460">
              <w:rPr>
                <w:rFonts w:ascii="Trebuchet MS" w:hAnsi="Trebuchet MS"/>
                <w:sz w:val="18"/>
                <w:szCs w:val="18"/>
              </w:rPr>
              <w:t xml:space="preserve"> og dermed studieforberedende ungdomsuddannelse. Siden 1903 har betegnelsen været brugt om de tre skoleår forud for studentereksamen.</w:t>
            </w:r>
          </w:p>
        </w:tc>
      </w:tr>
      <w:tr w:rsidR="00946A94" w:rsidRPr="00576460" w14:paraId="70E3A18D" w14:textId="77777777" w:rsidTr="000E4E57">
        <w:trPr>
          <w:trHeight w:val="862"/>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A52DB9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29</w:t>
            </w:r>
          </w:p>
        </w:tc>
        <w:tc>
          <w:tcPr>
            <w:tcW w:w="2096" w:type="dxa"/>
            <w:tcBorders>
              <w:top w:val="single" w:sz="4" w:space="0" w:color="auto"/>
              <w:left w:val="single" w:sz="4" w:space="0" w:color="auto"/>
              <w:bottom w:val="single" w:sz="4" w:space="0" w:color="auto"/>
            </w:tcBorders>
            <w:shd w:val="clear" w:color="auto" w:fill="auto"/>
            <w:vAlign w:val="center"/>
          </w:tcPr>
          <w:p w14:paraId="07BFE6BD" w14:textId="77777777" w:rsidR="00946A94" w:rsidRPr="00786299" w:rsidRDefault="00946A94" w:rsidP="007D449E">
            <w:pPr>
              <w:rPr>
                <w:sz w:val="16"/>
                <w:szCs w:val="16"/>
              </w:rPr>
            </w:pPr>
            <w:r w:rsidRPr="00786299">
              <w:rPr>
                <w:rFonts w:ascii="Trebuchet MS" w:hAnsi="Trebuchet MS"/>
                <w:sz w:val="18"/>
                <w:szCs w:val="18"/>
              </w:rPr>
              <w:t>Universitet</w:t>
            </w:r>
          </w:p>
        </w:tc>
        <w:tc>
          <w:tcPr>
            <w:tcW w:w="1413" w:type="dxa"/>
            <w:tcBorders>
              <w:top w:val="single" w:sz="4" w:space="0" w:color="auto"/>
              <w:left w:val="single" w:sz="4" w:space="0" w:color="auto"/>
              <w:bottom w:val="single" w:sz="4" w:space="0" w:color="auto"/>
              <w:right w:val="single" w:sz="4" w:space="0" w:color="auto"/>
            </w:tcBorders>
            <w:vAlign w:val="center"/>
          </w:tcPr>
          <w:p w14:paraId="680385D3" w14:textId="77777777" w:rsidR="00946A94" w:rsidRPr="00786299" w:rsidRDefault="00946A94" w:rsidP="007D449E">
            <w:pPr>
              <w:shd w:val="clear" w:color="auto" w:fill="FFFFFF"/>
              <w:spacing w:line="288" w:lineRule="atLeast"/>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6A31CD16" w14:textId="77777777" w:rsidR="00946A94" w:rsidRPr="00786299" w:rsidRDefault="00946A94" w:rsidP="000E4E57">
            <w:pPr>
              <w:shd w:val="clear" w:color="auto" w:fill="FFFFFF"/>
              <w:rPr>
                <w:rFonts w:ascii="Trebuchet MS" w:hAnsi="Trebuchet MS"/>
                <w:sz w:val="18"/>
                <w:szCs w:val="18"/>
              </w:rPr>
            </w:pPr>
            <w:r w:rsidRPr="00786299">
              <w:rPr>
                <w:rFonts w:ascii="Trebuchet MS" w:hAnsi="Trebuchet MS"/>
                <w:sz w:val="18"/>
                <w:szCs w:val="18"/>
              </w:rPr>
              <w:t>Universitet, højeste læreanstalt for uddannelse og forskning.</w:t>
            </w:r>
          </w:p>
          <w:p w14:paraId="1395B23E" w14:textId="77777777" w:rsidR="00946A94" w:rsidRPr="00786299" w:rsidRDefault="00946A94" w:rsidP="000E4E57">
            <w:pPr>
              <w:shd w:val="clear" w:color="auto" w:fill="FFFFFF"/>
              <w:rPr>
                <w:rFonts w:ascii="Trebuchet MS" w:hAnsi="Trebuchet MS"/>
                <w:sz w:val="18"/>
                <w:szCs w:val="18"/>
              </w:rPr>
            </w:pPr>
            <w:r w:rsidRPr="00786299">
              <w:rPr>
                <w:rFonts w:ascii="Trebuchet MS" w:hAnsi="Trebuchet MS"/>
                <w:sz w:val="18"/>
                <w:szCs w:val="18"/>
              </w:rPr>
              <w:t>Et universitet defineres traditionelt som en institution, der har stor faglig bredde og rummer fag inden for de humanistiske, teologiske, juridiske, samfunds-, sundheds- og naturvidenskabelige discipliner.</w:t>
            </w:r>
          </w:p>
        </w:tc>
      </w:tr>
      <w:tr w:rsidR="00800F18" w:rsidRPr="00800F18" w14:paraId="6D24030C" w14:textId="77777777" w:rsidTr="00800F18">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7B9A4CB" w14:textId="77777777" w:rsidR="00DA5E6E" w:rsidRPr="00786299" w:rsidRDefault="00DA5E6E" w:rsidP="00800F18">
            <w:pPr>
              <w:jc w:val="center"/>
              <w:rPr>
                <w:rFonts w:ascii="Trebuchet MS" w:hAnsi="Trebuchet MS"/>
                <w:sz w:val="18"/>
                <w:szCs w:val="18"/>
              </w:rPr>
            </w:pPr>
            <w:r w:rsidRPr="00786299">
              <w:rPr>
                <w:rFonts w:ascii="Trebuchet MS" w:hAnsi="Trebuchet MS"/>
                <w:sz w:val="18"/>
                <w:szCs w:val="18"/>
              </w:rPr>
              <w:t>30</w:t>
            </w:r>
          </w:p>
        </w:tc>
        <w:tc>
          <w:tcPr>
            <w:tcW w:w="2096" w:type="dxa"/>
            <w:tcBorders>
              <w:top w:val="single" w:sz="4" w:space="0" w:color="auto"/>
              <w:left w:val="single" w:sz="4" w:space="0" w:color="auto"/>
              <w:bottom w:val="single" w:sz="4" w:space="0" w:color="auto"/>
            </w:tcBorders>
            <w:shd w:val="clear" w:color="auto" w:fill="auto"/>
            <w:vAlign w:val="center"/>
          </w:tcPr>
          <w:p w14:paraId="57F3E247" w14:textId="77777777" w:rsidR="00DA5E6E" w:rsidRPr="00786299" w:rsidRDefault="00DA5E6E" w:rsidP="007D449E">
            <w:pPr>
              <w:rPr>
                <w:rFonts w:ascii="Trebuchet MS" w:hAnsi="Trebuchet MS"/>
                <w:sz w:val="18"/>
                <w:szCs w:val="18"/>
              </w:rPr>
            </w:pPr>
            <w:r w:rsidRPr="00786299">
              <w:rPr>
                <w:rFonts w:ascii="Trebuchet MS" w:hAnsi="Trebuchet MS"/>
                <w:sz w:val="18"/>
                <w:szCs w:val="18"/>
              </w:rPr>
              <w:t>Erhvervsskole</w:t>
            </w:r>
          </w:p>
        </w:tc>
        <w:tc>
          <w:tcPr>
            <w:tcW w:w="1413" w:type="dxa"/>
            <w:tcBorders>
              <w:top w:val="single" w:sz="4" w:space="0" w:color="auto"/>
              <w:left w:val="single" w:sz="4" w:space="0" w:color="auto"/>
              <w:bottom w:val="single" w:sz="4" w:space="0" w:color="auto"/>
              <w:right w:val="single" w:sz="4" w:space="0" w:color="auto"/>
            </w:tcBorders>
            <w:vAlign w:val="center"/>
          </w:tcPr>
          <w:p w14:paraId="423C922A" w14:textId="77777777" w:rsidR="00DA5E6E" w:rsidRPr="00786299" w:rsidRDefault="00DA5E6E"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28C01CF7" w14:textId="77777777" w:rsidR="00DA5E6E" w:rsidRPr="00786299" w:rsidRDefault="00DA5E6E" w:rsidP="00DA5E6E">
            <w:pPr>
              <w:rPr>
                <w:rFonts w:ascii="Trebuchet MS" w:hAnsi="Trebuchet MS"/>
                <w:sz w:val="18"/>
                <w:szCs w:val="18"/>
              </w:rPr>
            </w:pPr>
            <w:r w:rsidRPr="00786299">
              <w:rPr>
                <w:rFonts w:ascii="Trebuchet MS" w:hAnsi="Trebuchet MS"/>
                <w:sz w:val="18"/>
                <w:szCs w:val="18"/>
              </w:rPr>
              <w:t xml:space="preserve">Erhvervsskole varetager den teoretiske del af erhvervsuddannelsen. Typisk tømre, smede, </w:t>
            </w:r>
            <w:proofErr w:type="spellStart"/>
            <w:proofErr w:type="gramStart"/>
            <w:r w:rsidRPr="00786299">
              <w:rPr>
                <w:rFonts w:ascii="Trebuchet MS" w:hAnsi="Trebuchet MS"/>
                <w:sz w:val="18"/>
                <w:szCs w:val="18"/>
              </w:rPr>
              <w:t>mekanikeker,slagter</w:t>
            </w:r>
            <w:proofErr w:type="spellEnd"/>
            <w:proofErr w:type="gramEnd"/>
            <w:r w:rsidRPr="00786299">
              <w:rPr>
                <w:rFonts w:ascii="Trebuchet MS" w:hAnsi="Trebuchet MS"/>
                <w:sz w:val="18"/>
                <w:szCs w:val="18"/>
              </w:rPr>
              <w:t xml:space="preserve"> m.v.</w:t>
            </w:r>
          </w:p>
        </w:tc>
      </w:tr>
      <w:tr w:rsidR="00374920" w:rsidRPr="00B000FF" w14:paraId="5A879C83" w14:textId="77777777" w:rsidTr="00815BE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995E2F7" w14:textId="77777777" w:rsidR="00374920" w:rsidRPr="00B000FF" w:rsidRDefault="00374920" w:rsidP="00815BEE">
            <w:pPr>
              <w:jc w:val="center"/>
              <w:rPr>
                <w:rFonts w:ascii="Trebuchet MS" w:hAnsi="Trebuchet MS"/>
                <w:color w:val="4F81BD"/>
                <w:sz w:val="18"/>
                <w:szCs w:val="18"/>
              </w:rPr>
            </w:pPr>
            <w:r w:rsidRPr="00B000FF">
              <w:rPr>
                <w:rFonts w:ascii="Trebuchet MS" w:hAnsi="Trebuchet MS"/>
                <w:color w:val="4F81BD"/>
                <w:sz w:val="18"/>
                <w:szCs w:val="18"/>
              </w:rPr>
              <w:t>31</w:t>
            </w:r>
          </w:p>
        </w:tc>
        <w:tc>
          <w:tcPr>
            <w:tcW w:w="2096" w:type="dxa"/>
            <w:tcBorders>
              <w:top w:val="single" w:sz="4" w:space="0" w:color="auto"/>
              <w:left w:val="single" w:sz="4" w:space="0" w:color="auto"/>
              <w:bottom w:val="single" w:sz="4" w:space="0" w:color="auto"/>
            </w:tcBorders>
            <w:shd w:val="clear" w:color="auto" w:fill="auto"/>
            <w:vAlign w:val="center"/>
          </w:tcPr>
          <w:p w14:paraId="2630DE19" w14:textId="77777777" w:rsidR="00374920" w:rsidRPr="00B000FF" w:rsidRDefault="00374920" w:rsidP="00815BEE">
            <w:pPr>
              <w:rPr>
                <w:rFonts w:ascii="Trebuchet MS" w:hAnsi="Trebuchet MS"/>
                <w:color w:val="4F81BD"/>
                <w:sz w:val="18"/>
                <w:szCs w:val="18"/>
              </w:rPr>
            </w:pPr>
            <w:r w:rsidRPr="00B000FF">
              <w:rPr>
                <w:rFonts w:ascii="Trebuchet MS" w:hAnsi="Trebuchet MS"/>
                <w:color w:val="4F81BD"/>
                <w:sz w:val="18"/>
                <w:szCs w:val="18"/>
              </w:rPr>
              <w:t>Specialbørnehave</w:t>
            </w:r>
          </w:p>
        </w:tc>
        <w:tc>
          <w:tcPr>
            <w:tcW w:w="1413" w:type="dxa"/>
            <w:tcBorders>
              <w:top w:val="single" w:sz="4" w:space="0" w:color="auto"/>
              <w:left w:val="single" w:sz="4" w:space="0" w:color="auto"/>
              <w:bottom w:val="single" w:sz="4" w:space="0" w:color="auto"/>
              <w:right w:val="single" w:sz="4" w:space="0" w:color="auto"/>
            </w:tcBorders>
            <w:vAlign w:val="center"/>
          </w:tcPr>
          <w:p w14:paraId="3BC519AF" w14:textId="77777777" w:rsidR="00374920" w:rsidRPr="00B000FF" w:rsidRDefault="00374920" w:rsidP="00815BEE">
            <w:pPr>
              <w:jc w:val="center"/>
              <w:rPr>
                <w:rFonts w:ascii="Trebuchet MS" w:hAnsi="Trebuchet MS"/>
                <w:color w:val="4F81BD"/>
                <w:sz w:val="18"/>
                <w:szCs w:val="18"/>
              </w:rPr>
            </w:pPr>
            <w:r w:rsidRPr="00B000FF">
              <w:rPr>
                <w:rFonts w:ascii="Trebuchet MS" w:hAnsi="Trebuchet MS"/>
                <w:color w:val="4F81BD"/>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137715AF" w14:textId="60BBE063" w:rsidR="00374920" w:rsidRPr="00B000FF" w:rsidRDefault="00302288" w:rsidP="00EF6CCC">
            <w:pPr>
              <w:rPr>
                <w:rFonts w:ascii="Trebuchet MS" w:hAnsi="Trebuchet MS"/>
                <w:color w:val="4F81BD"/>
                <w:sz w:val="18"/>
                <w:szCs w:val="18"/>
                <w:highlight w:val="yellow"/>
              </w:rPr>
            </w:pPr>
            <w:r w:rsidRPr="00B000FF">
              <w:rPr>
                <w:rFonts w:ascii="Trebuchet MS" w:hAnsi="Trebuchet MS"/>
                <w:color w:val="4F81BD"/>
                <w:sz w:val="18"/>
                <w:szCs w:val="18"/>
              </w:rPr>
              <w:t xml:space="preserve">En specialbørnehave er en </w:t>
            </w:r>
            <w:proofErr w:type="spellStart"/>
            <w:r w:rsidRPr="00B000FF">
              <w:rPr>
                <w:rFonts w:ascii="Trebuchet MS" w:hAnsi="Trebuchet MS"/>
                <w:color w:val="4F81BD"/>
                <w:sz w:val="18"/>
                <w:szCs w:val="18"/>
              </w:rPr>
              <w:t>eørnehave</w:t>
            </w:r>
            <w:proofErr w:type="spellEnd"/>
            <w:r w:rsidRPr="00B000FF">
              <w:rPr>
                <w:rFonts w:ascii="Trebuchet MS" w:hAnsi="Trebuchet MS"/>
                <w:color w:val="4F81BD"/>
                <w:sz w:val="18"/>
                <w:szCs w:val="18"/>
              </w:rPr>
              <w:t xml:space="preserve"> for børn, som vurderes ikke at ville kunne følge den normale hverdag i børnehaven. Eksempler på sådanne børn er døve eller blinde børn, samt børn med autisme, ADHD eller lignende handicap.</w:t>
            </w:r>
          </w:p>
        </w:tc>
      </w:tr>
      <w:tr w:rsidR="00946A94" w:rsidRPr="00576460" w14:paraId="281A73FC" w14:textId="77777777" w:rsidTr="00800F18">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F8C2170" w14:textId="77777777" w:rsidR="00946A94" w:rsidRPr="00786299" w:rsidRDefault="00946A94" w:rsidP="00800F18">
            <w:pPr>
              <w:jc w:val="center"/>
              <w:rPr>
                <w:rFonts w:ascii="Trebuchet MS" w:hAnsi="Trebuchet MS"/>
                <w:sz w:val="18"/>
                <w:szCs w:val="18"/>
              </w:rPr>
            </w:pPr>
            <w:r w:rsidRPr="00786299">
              <w:rPr>
                <w:rFonts w:ascii="Trebuchet MS" w:hAnsi="Trebuchet MS"/>
                <w:sz w:val="18"/>
                <w:szCs w:val="18"/>
              </w:rPr>
              <w:t>98</w:t>
            </w:r>
          </w:p>
        </w:tc>
        <w:tc>
          <w:tcPr>
            <w:tcW w:w="2096" w:type="dxa"/>
            <w:tcBorders>
              <w:top w:val="single" w:sz="4" w:space="0" w:color="auto"/>
              <w:left w:val="single" w:sz="4" w:space="0" w:color="auto"/>
              <w:bottom w:val="single" w:sz="4" w:space="0" w:color="auto"/>
            </w:tcBorders>
            <w:shd w:val="clear" w:color="auto" w:fill="auto"/>
            <w:vAlign w:val="center"/>
          </w:tcPr>
          <w:p w14:paraId="5DEB82F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Øvrige institutioner og tilbud</w:t>
            </w:r>
          </w:p>
        </w:tc>
        <w:tc>
          <w:tcPr>
            <w:tcW w:w="1413" w:type="dxa"/>
            <w:tcBorders>
              <w:top w:val="single" w:sz="4" w:space="0" w:color="auto"/>
              <w:left w:val="single" w:sz="4" w:space="0" w:color="auto"/>
              <w:bottom w:val="single" w:sz="4" w:space="0" w:color="auto"/>
              <w:right w:val="single" w:sz="4" w:space="0" w:color="auto"/>
            </w:tcBorders>
            <w:vAlign w:val="center"/>
          </w:tcPr>
          <w:p w14:paraId="2F0CA0F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1288E08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Andre typer institutioner.</w:t>
            </w:r>
          </w:p>
        </w:tc>
      </w:tr>
      <w:tr w:rsidR="00946A94" w:rsidRPr="00576460" w14:paraId="5A80FF5A" w14:textId="77777777" w:rsidTr="00436F4E">
        <w:trPr>
          <w:trHeigh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19E0555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99</w:t>
            </w:r>
          </w:p>
        </w:tc>
        <w:tc>
          <w:tcPr>
            <w:tcW w:w="2096" w:type="dxa"/>
            <w:tcBorders>
              <w:top w:val="single" w:sz="4" w:space="0" w:color="auto"/>
              <w:left w:val="single" w:sz="4" w:space="0" w:color="auto"/>
              <w:bottom w:val="single" w:sz="4" w:space="0" w:color="auto"/>
            </w:tcBorders>
            <w:shd w:val="clear" w:color="auto" w:fill="auto"/>
            <w:vAlign w:val="center"/>
          </w:tcPr>
          <w:p w14:paraId="4E3635A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13" w:type="dxa"/>
            <w:tcBorders>
              <w:top w:val="single" w:sz="4" w:space="0" w:color="auto"/>
              <w:left w:val="single" w:sz="4" w:space="0" w:color="auto"/>
              <w:bottom w:val="single" w:sz="4" w:space="0" w:color="auto"/>
              <w:right w:val="single" w:sz="4" w:space="0" w:color="auto"/>
            </w:tcBorders>
            <w:vAlign w:val="center"/>
          </w:tcPr>
          <w:p w14:paraId="10B4519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70AA90C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Ukendt </w:t>
            </w:r>
            <w:proofErr w:type="spellStart"/>
            <w:r w:rsidRPr="00576460">
              <w:rPr>
                <w:rFonts w:ascii="Trebuchet MS" w:hAnsi="Trebuchet MS"/>
                <w:sz w:val="18"/>
                <w:szCs w:val="18"/>
              </w:rPr>
              <w:t>institutiostype</w:t>
            </w:r>
            <w:proofErr w:type="spellEnd"/>
            <w:r w:rsidRPr="00576460">
              <w:rPr>
                <w:rFonts w:ascii="Trebuchet MS" w:hAnsi="Trebuchet MS"/>
                <w:sz w:val="18"/>
                <w:szCs w:val="18"/>
              </w:rPr>
              <w:t>.</w:t>
            </w:r>
          </w:p>
        </w:tc>
      </w:tr>
    </w:tbl>
    <w:p w14:paraId="5CF9547F" w14:textId="77777777" w:rsidR="0050377E" w:rsidRDefault="0050377E" w:rsidP="0050377E"/>
    <w:p w14:paraId="7386105D" w14:textId="77777777" w:rsidR="0050377E" w:rsidRDefault="0050377E">
      <w:pPr>
        <w:rPr>
          <w:rFonts w:ascii="Trebuchet MS" w:hAnsi="Trebuchet MS" w:cs="Arial"/>
          <w:bCs/>
          <w:iCs/>
          <w:sz w:val="32"/>
          <w:szCs w:val="28"/>
        </w:rPr>
      </w:pPr>
      <w:r>
        <w:br w:type="page"/>
      </w:r>
    </w:p>
    <w:p w14:paraId="6C7166DE" w14:textId="642B7DCD" w:rsidR="00946A94" w:rsidRPr="00576460" w:rsidRDefault="00946A94" w:rsidP="00946A94">
      <w:pPr>
        <w:pStyle w:val="Overskrift2"/>
      </w:pPr>
      <w:bookmarkStart w:id="361" w:name="_Toc63351482"/>
      <w:r w:rsidRPr="00576460">
        <w:lastRenderedPageBreak/>
        <w:t xml:space="preserve">5.8.16 </w:t>
      </w:r>
      <w:bookmarkStart w:id="362" w:name="_Hlk59517153"/>
      <w:r w:rsidR="00B63EF8" w:rsidRPr="00576460">
        <w:t>Botilbud</w:t>
      </w:r>
      <w:r w:rsidRPr="00576460">
        <w:rPr>
          <w:szCs w:val="32"/>
        </w:rPr>
        <w:t xml:space="preserve"> </w:t>
      </w:r>
      <w:r w:rsidRPr="00576460">
        <w:t>(5715)</w:t>
      </w:r>
      <w:bookmarkEnd w:id="361"/>
      <w:bookmarkEnd w:id="362"/>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1458"/>
        <w:gridCol w:w="1578"/>
        <w:gridCol w:w="3362"/>
        <w:gridCol w:w="1234"/>
        <w:gridCol w:w="1376"/>
        <w:gridCol w:w="1376"/>
        <w:gridCol w:w="2103"/>
      </w:tblGrid>
      <w:tr w:rsidR="00A53821" w:rsidRPr="00576460" w14:paraId="7DC3AE32" w14:textId="77777777" w:rsidTr="00C37B85">
        <w:tc>
          <w:tcPr>
            <w:tcW w:w="2181" w:type="dxa"/>
            <w:tcBorders>
              <w:bottom w:val="single" w:sz="4" w:space="0" w:color="auto"/>
            </w:tcBorders>
            <w:shd w:val="clear" w:color="auto" w:fill="D9D9D9"/>
            <w:vAlign w:val="center"/>
          </w:tcPr>
          <w:p w14:paraId="558430FB" w14:textId="77777777" w:rsidR="00A53821" w:rsidRPr="00576460" w:rsidRDefault="00A53821" w:rsidP="00A5382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3036" w:type="dxa"/>
            <w:gridSpan w:val="2"/>
            <w:tcBorders>
              <w:bottom w:val="single" w:sz="4" w:space="0" w:color="auto"/>
            </w:tcBorders>
            <w:shd w:val="clear" w:color="auto" w:fill="D9D9D9"/>
            <w:vAlign w:val="center"/>
          </w:tcPr>
          <w:p w14:paraId="6E2CC0DA" w14:textId="6AAEE9E2" w:rsidR="00A53821" w:rsidRPr="00576460" w:rsidRDefault="00A53821" w:rsidP="00A5382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362" w:type="dxa"/>
            <w:tcBorders>
              <w:bottom w:val="single" w:sz="4" w:space="0" w:color="auto"/>
            </w:tcBorders>
            <w:shd w:val="clear" w:color="auto" w:fill="D9D9D9"/>
            <w:vAlign w:val="center"/>
          </w:tcPr>
          <w:p w14:paraId="4B580166" w14:textId="6E7A8AD3"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Formål</w:t>
            </w:r>
          </w:p>
        </w:tc>
        <w:tc>
          <w:tcPr>
            <w:tcW w:w="1234" w:type="dxa"/>
            <w:tcBorders>
              <w:bottom w:val="single" w:sz="4" w:space="0" w:color="auto"/>
            </w:tcBorders>
            <w:shd w:val="clear" w:color="auto" w:fill="D9D9D9"/>
            <w:vAlign w:val="center"/>
          </w:tcPr>
          <w:p w14:paraId="0A3A7555"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Datatype</w:t>
            </w:r>
          </w:p>
        </w:tc>
        <w:tc>
          <w:tcPr>
            <w:tcW w:w="1376" w:type="dxa"/>
            <w:tcBorders>
              <w:bottom w:val="single" w:sz="4" w:space="0" w:color="auto"/>
            </w:tcBorders>
            <w:shd w:val="clear" w:color="auto" w:fill="D9D9D9"/>
            <w:vAlign w:val="center"/>
          </w:tcPr>
          <w:p w14:paraId="7FB3F818"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376" w:type="dxa"/>
            <w:tcBorders>
              <w:bottom w:val="single" w:sz="4" w:space="0" w:color="auto"/>
            </w:tcBorders>
            <w:shd w:val="clear" w:color="auto" w:fill="D9D9D9"/>
            <w:vAlign w:val="center"/>
          </w:tcPr>
          <w:p w14:paraId="3641B618" w14:textId="77777777" w:rsidR="00A53821" w:rsidRPr="00576460" w:rsidRDefault="00A53821" w:rsidP="00A5382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11F3767C"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Frit</w:t>
            </w:r>
          </w:p>
        </w:tc>
        <w:tc>
          <w:tcPr>
            <w:tcW w:w="2103" w:type="dxa"/>
            <w:shd w:val="clear" w:color="auto" w:fill="D9D9D9"/>
            <w:vAlign w:val="center"/>
          </w:tcPr>
          <w:p w14:paraId="44153CA0"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Eksempel</w:t>
            </w:r>
          </w:p>
        </w:tc>
      </w:tr>
      <w:tr w:rsidR="00A53821" w:rsidRPr="00576460" w14:paraId="37C246F3"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D9D9D9"/>
            <w:vAlign w:val="bottom"/>
          </w:tcPr>
          <w:p w14:paraId="56FEBFD4"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botilbud_type_kode</w:t>
            </w:r>
            <w:proofErr w:type="spellEnd"/>
          </w:p>
        </w:tc>
        <w:tc>
          <w:tcPr>
            <w:tcW w:w="3036" w:type="dxa"/>
            <w:gridSpan w:val="2"/>
            <w:tcBorders>
              <w:top w:val="single" w:sz="4" w:space="0" w:color="auto"/>
              <w:left w:val="single" w:sz="4" w:space="0" w:color="auto"/>
              <w:bottom w:val="nil"/>
              <w:right w:val="single" w:sz="4" w:space="0" w:color="auto"/>
            </w:tcBorders>
            <w:vAlign w:val="bottom"/>
          </w:tcPr>
          <w:p w14:paraId="0BC187C6" w14:textId="51588B9F"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w:t>
            </w:r>
            <w:r>
              <w:rPr>
                <w:rFonts w:ascii="Trebuchet MS" w:hAnsi="Trebuchet MS"/>
                <w:sz w:val="18"/>
                <w:szCs w:val="18"/>
              </w:rPr>
              <w:t>_k</w:t>
            </w:r>
            <w:proofErr w:type="spellEnd"/>
          </w:p>
        </w:tc>
        <w:tc>
          <w:tcPr>
            <w:tcW w:w="3362" w:type="dxa"/>
            <w:tcBorders>
              <w:top w:val="single" w:sz="4" w:space="0" w:color="auto"/>
              <w:left w:val="single" w:sz="4" w:space="0" w:color="auto"/>
              <w:bottom w:val="nil"/>
              <w:right w:val="single" w:sz="4" w:space="0" w:color="auto"/>
            </w:tcBorders>
            <w:shd w:val="clear" w:color="auto" w:fill="auto"/>
            <w:vAlign w:val="bottom"/>
          </w:tcPr>
          <w:p w14:paraId="0612180A" w14:textId="45EF634E" w:rsidR="00A53821" w:rsidRPr="00576460" w:rsidRDefault="00A53821" w:rsidP="00A53821">
            <w:pPr>
              <w:rPr>
                <w:rFonts w:ascii="Trebuchet MS" w:hAnsi="Trebuchet MS"/>
                <w:sz w:val="18"/>
                <w:szCs w:val="18"/>
              </w:rPr>
            </w:pPr>
            <w:r w:rsidRPr="00576460">
              <w:rPr>
                <w:rFonts w:ascii="Trebuchet MS" w:hAnsi="Trebuchet MS"/>
                <w:sz w:val="18"/>
                <w:szCs w:val="18"/>
              </w:rPr>
              <w:t>Kodetal for botilbud.</w:t>
            </w:r>
          </w:p>
        </w:tc>
        <w:tc>
          <w:tcPr>
            <w:tcW w:w="1234" w:type="dxa"/>
            <w:tcBorders>
              <w:top w:val="single" w:sz="4" w:space="0" w:color="auto"/>
              <w:left w:val="single" w:sz="4" w:space="0" w:color="auto"/>
              <w:bottom w:val="nil"/>
              <w:right w:val="single" w:sz="4" w:space="0" w:color="auto"/>
            </w:tcBorders>
            <w:shd w:val="clear" w:color="auto" w:fill="auto"/>
            <w:vAlign w:val="bottom"/>
          </w:tcPr>
          <w:p w14:paraId="7F30D9F2"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Heltal</w:t>
            </w:r>
          </w:p>
        </w:tc>
        <w:tc>
          <w:tcPr>
            <w:tcW w:w="1376" w:type="dxa"/>
            <w:tcBorders>
              <w:top w:val="single" w:sz="4" w:space="0" w:color="auto"/>
              <w:left w:val="single" w:sz="4" w:space="0" w:color="auto"/>
              <w:bottom w:val="nil"/>
              <w:right w:val="single" w:sz="4" w:space="0" w:color="auto"/>
            </w:tcBorders>
            <w:shd w:val="clear" w:color="auto" w:fill="auto"/>
            <w:vAlign w:val="bottom"/>
          </w:tcPr>
          <w:p w14:paraId="1026207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1-98</w:t>
            </w:r>
          </w:p>
        </w:tc>
        <w:tc>
          <w:tcPr>
            <w:tcW w:w="1376" w:type="dxa"/>
            <w:tcBorders>
              <w:top w:val="single" w:sz="4" w:space="0" w:color="auto"/>
              <w:left w:val="single" w:sz="4" w:space="0" w:color="auto"/>
              <w:bottom w:val="nil"/>
              <w:right w:val="single" w:sz="4" w:space="0" w:color="auto"/>
            </w:tcBorders>
            <w:shd w:val="clear" w:color="auto" w:fill="auto"/>
            <w:vAlign w:val="bottom"/>
          </w:tcPr>
          <w:p w14:paraId="21B818F9"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O</w:t>
            </w:r>
          </w:p>
        </w:tc>
        <w:tc>
          <w:tcPr>
            <w:tcW w:w="2103" w:type="dxa"/>
            <w:tcBorders>
              <w:top w:val="single" w:sz="4" w:space="0" w:color="auto"/>
              <w:left w:val="single" w:sz="4" w:space="0" w:color="auto"/>
              <w:bottom w:val="nil"/>
              <w:right w:val="single" w:sz="4" w:space="0" w:color="auto"/>
            </w:tcBorders>
            <w:shd w:val="clear" w:color="auto" w:fill="auto"/>
            <w:vAlign w:val="bottom"/>
          </w:tcPr>
          <w:p w14:paraId="2EA2D49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16</w:t>
            </w:r>
          </w:p>
        </w:tc>
      </w:tr>
      <w:tr w:rsidR="00A53821" w:rsidRPr="00576460" w14:paraId="276F0839" w14:textId="77777777" w:rsidTr="00C37B85">
        <w:trPr>
          <w:trHeight w:hRule="exact" w:val="510"/>
        </w:trPr>
        <w:tc>
          <w:tcPr>
            <w:tcW w:w="2181" w:type="dxa"/>
            <w:tcBorders>
              <w:top w:val="single" w:sz="4" w:space="0" w:color="auto"/>
              <w:left w:val="single" w:sz="4" w:space="0" w:color="auto"/>
              <w:bottom w:val="single" w:sz="4" w:space="0" w:color="auto"/>
              <w:right w:val="single" w:sz="4" w:space="0" w:color="auto"/>
            </w:tcBorders>
            <w:shd w:val="clear" w:color="auto" w:fill="99CCFF"/>
            <w:vAlign w:val="center"/>
          </w:tcPr>
          <w:p w14:paraId="3328A48E"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botilbud_type</w:t>
            </w:r>
            <w:proofErr w:type="spellEnd"/>
          </w:p>
        </w:tc>
        <w:tc>
          <w:tcPr>
            <w:tcW w:w="3036"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16E89896" w14:textId="2BE4760B" w:rsidR="00A53821" w:rsidRPr="00576460" w:rsidRDefault="00A53821" w:rsidP="00A53821">
            <w:pPr>
              <w:rPr>
                <w:rFonts w:ascii="Trebuchet MS" w:hAnsi="Trebuchet MS"/>
                <w:sz w:val="18"/>
                <w:szCs w:val="18"/>
              </w:rPr>
            </w:pPr>
            <w:r w:rsidRPr="00576460">
              <w:rPr>
                <w:rFonts w:ascii="Trebuchet MS" w:hAnsi="Trebuchet MS"/>
                <w:sz w:val="18"/>
                <w:szCs w:val="18"/>
              </w:rPr>
              <w:t>botilbud</w:t>
            </w:r>
          </w:p>
        </w:tc>
        <w:tc>
          <w:tcPr>
            <w:tcW w:w="3362" w:type="dxa"/>
            <w:tcBorders>
              <w:top w:val="single" w:sz="4" w:space="0" w:color="auto"/>
              <w:left w:val="single" w:sz="4" w:space="0" w:color="auto"/>
              <w:bottom w:val="single" w:sz="4" w:space="0" w:color="auto"/>
              <w:right w:val="single" w:sz="4" w:space="0" w:color="auto"/>
            </w:tcBorders>
            <w:shd w:val="clear" w:color="auto" w:fill="99CCFF"/>
            <w:vAlign w:val="center"/>
          </w:tcPr>
          <w:p w14:paraId="393DB1FB" w14:textId="1A8261A4" w:rsidR="00A53821" w:rsidRPr="00576460" w:rsidRDefault="00A53821" w:rsidP="00A53821">
            <w:pPr>
              <w:rPr>
                <w:rFonts w:ascii="Trebuchet MS" w:hAnsi="Trebuchet MS"/>
                <w:sz w:val="18"/>
                <w:szCs w:val="18"/>
              </w:rPr>
            </w:pPr>
            <w:r w:rsidRPr="00576460">
              <w:rPr>
                <w:rFonts w:ascii="Trebuchet MS" w:hAnsi="Trebuchet MS"/>
                <w:sz w:val="18"/>
                <w:szCs w:val="18"/>
              </w:rPr>
              <w:t>Botilbud opdelt fra plejecentre til handicap og psykiatri.</w:t>
            </w:r>
          </w:p>
        </w:tc>
        <w:tc>
          <w:tcPr>
            <w:tcW w:w="1234" w:type="dxa"/>
            <w:tcBorders>
              <w:top w:val="single" w:sz="4" w:space="0" w:color="auto"/>
              <w:left w:val="single" w:sz="4" w:space="0" w:color="auto"/>
              <w:bottom w:val="single" w:sz="4" w:space="0" w:color="auto"/>
              <w:right w:val="single" w:sz="4" w:space="0" w:color="auto"/>
            </w:tcBorders>
            <w:shd w:val="clear" w:color="auto" w:fill="99CCFF"/>
            <w:vAlign w:val="center"/>
          </w:tcPr>
          <w:p w14:paraId="0EE1AE39"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Tekststreng</w:t>
            </w:r>
          </w:p>
        </w:tc>
        <w:tc>
          <w:tcPr>
            <w:tcW w:w="1376" w:type="dxa"/>
            <w:tcBorders>
              <w:top w:val="single" w:sz="4" w:space="0" w:color="auto"/>
              <w:left w:val="single" w:sz="4" w:space="0" w:color="auto"/>
              <w:bottom w:val="single" w:sz="4" w:space="0" w:color="auto"/>
              <w:right w:val="single" w:sz="4" w:space="0" w:color="auto"/>
            </w:tcBorders>
            <w:shd w:val="clear" w:color="auto" w:fill="99CCFF"/>
            <w:vAlign w:val="center"/>
          </w:tcPr>
          <w:p w14:paraId="02E5717D"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0-30 tegn</w:t>
            </w:r>
          </w:p>
        </w:tc>
        <w:tc>
          <w:tcPr>
            <w:tcW w:w="1376" w:type="dxa"/>
            <w:tcBorders>
              <w:top w:val="single" w:sz="4" w:space="0" w:color="auto"/>
              <w:left w:val="single" w:sz="4" w:space="0" w:color="auto"/>
              <w:bottom w:val="single" w:sz="4" w:space="0" w:color="auto"/>
              <w:right w:val="single" w:sz="4" w:space="0" w:color="auto"/>
            </w:tcBorders>
            <w:shd w:val="clear" w:color="auto" w:fill="99CCFF"/>
            <w:vAlign w:val="center"/>
          </w:tcPr>
          <w:p w14:paraId="373F8567"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S</w:t>
            </w:r>
          </w:p>
        </w:tc>
        <w:tc>
          <w:tcPr>
            <w:tcW w:w="2103" w:type="dxa"/>
            <w:tcBorders>
              <w:top w:val="single" w:sz="4" w:space="0" w:color="auto"/>
              <w:left w:val="single" w:sz="4" w:space="0" w:color="auto"/>
              <w:bottom w:val="single" w:sz="4" w:space="0" w:color="auto"/>
              <w:right w:val="single" w:sz="4" w:space="0" w:color="auto"/>
            </w:tcBorders>
            <w:shd w:val="clear" w:color="auto" w:fill="99CCFF"/>
            <w:vAlign w:val="center"/>
          </w:tcPr>
          <w:p w14:paraId="1AED94B8"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Handicap og psykiatri</w:t>
            </w:r>
          </w:p>
        </w:tc>
      </w:tr>
      <w:tr w:rsidR="00A53821" w:rsidRPr="00576460" w14:paraId="68CB2B4F"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699B4114"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vAlign w:val="bottom"/>
          </w:tcPr>
          <w:p w14:paraId="4FB1E7E8" w14:textId="06239BEB" w:rsidR="00A53821" w:rsidRPr="00576460" w:rsidRDefault="00A53821" w:rsidP="00A53821">
            <w:pPr>
              <w:rPr>
                <w:rFonts w:ascii="Trebuchet MS" w:hAnsi="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41C9C52" w14:textId="74327B52" w:rsidR="00A53821" w:rsidRPr="00576460" w:rsidRDefault="00A53821" w:rsidP="00A5382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58A5B986" w14:textId="77777777" w:rsidR="00A53821" w:rsidRPr="00576460" w:rsidRDefault="00A53821" w:rsidP="00A53821">
            <w:pPr>
              <w:rPr>
                <w:rFonts w:ascii="Trebuchet MS" w:hAnsi="Trebuchet MS"/>
                <w:sz w:val="18"/>
                <w:szCs w:val="18"/>
              </w:rPr>
            </w:pPr>
          </w:p>
        </w:tc>
      </w:tr>
      <w:tr w:rsidR="00A53821" w:rsidRPr="00576460" w14:paraId="6F846A48"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5549698A"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ejerstatus</w:t>
            </w:r>
          </w:p>
        </w:tc>
        <w:tc>
          <w:tcPr>
            <w:tcW w:w="3036" w:type="dxa"/>
            <w:gridSpan w:val="2"/>
            <w:tcBorders>
              <w:top w:val="single" w:sz="4" w:space="0" w:color="auto"/>
              <w:left w:val="single" w:sz="4" w:space="0" w:color="auto"/>
              <w:bottom w:val="nil"/>
              <w:right w:val="single" w:sz="4" w:space="0" w:color="auto"/>
            </w:tcBorders>
            <w:shd w:val="clear" w:color="auto" w:fill="97DDBA"/>
            <w:vAlign w:val="bottom"/>
          </w:tcPr>
          <w:p w14:paraId="5233231A" w14:textId="1F2128B1" w:rsidR="00A53821" w:rsidRPr="00576460" w:rsidRDefault="00A53821" w:rsidP="00A53821">
            <w:pPr>
              <w:rPr>
                <w:rFonts w:ascii="Trebuchet MS" w:hAnsi="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7C62A5ED" w14:textId="771A9781" w:rsidR="00A53821" w:rsidRPr="00576460" w:rsidRDefault="00A53821" w:rsidP="00A5382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A53821" w:rsidRPr="00576460" w14:paraId="09E686F0"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D9D9D9"/>
            <w:vAlign w:val="bottom"/>
          </w:tcPr>
          <w:p w14:paraId="45EE4FA8"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botilbud _navn</w:t>
            </w:r>
          </w:p>
        </w:tc>
        <w:tc>
          <w:tcPr>
            <w:tcW w:w="3036" w:type="dxa"/>
            <w:gridSpan w:val="2"/>
            <w:tcBorders>
              <w:top w:val="single" w:sz="4" w:space="0" w:color="auto"/>
              <w:left w:val="single" w:sz="4" w:space="0" w:color="auto"/>
              <w:bottom w:val="nil"/>
              <w:right w:val="single" w:sz="4" w:space="0" w:color="auto"/>
            </w:tcBorders>
            <w:shd w:val="clear" w:color="auto" w:fill="FFFFFF"/>
            <w:vAlign w:val="bottom"/>
          </w:tcPr>
          <w:p w14:paraId="56A107E1" w14:textId="1FE300DB" w:rsidR="00A53821" w:rsidRPr="00576460" w:rsidRDefault="00EB43EF" w:rsidP="00A53821">
            <w:pPr>
              <w:rPr>
                <w:rFonts w:ascii="Trebuchet MS" w:hAnsi="Trebuchet MS"/>
                <w:sz w:val="18"/>
                <w:szCs w:val="18"/>
              </w:rPr>
            </w:pPr>
            <w:proofErr w:type="spellStart"/>
            <w:r>
              <w:rPr>
                <w:rFonts w:ascii="Trebuchet MS" w:hAnsi="Trebuchet MS"/>
                <w:sz w:val="18"/>
                <w:szCs w:val="18"/>
              </w:rPr>
              <w:t>botilbu</w:t>
            </w:r>
            <w:r w:rsidR="00A53821">
              <w:rPr>
                <w:rFonts w:ascii="Trebuchet MS" w:hAnsi="Trebuchet MS"/>
                <w:sz w:val="18"/>
                <w:szCs w:val="18"/>
              </w:rPr>
              <w:t>_na</w:t>
            </w:r>
            <w:proofErr w:type="spellEnd"/>
          </w:p>
        </w:tc>
        <w:tc>
          <w:tcPr>
            <w:tcW w:w="3362" w:type="dxa"/>
            <w:tcBorders>
              <w:top w:val="single" w:sz="4" w:space="0" w:color="auto"/>
              <w:left w:val="single" w:sz="4" w:space="0" w:color="auto"/>
              <w:bottom w:val="nil"/>
              <w:right w:val="single" w:sz="4" w:space="0" w:color="auto"/>
            </w:tcBorders>
            <w:shd w:val="clear" w:color="auto" w:fill="FFFFFF"/>
            <w:vAlign w:val="bottom"/>
          </w:tcPr>
          <w:p w14:paraId="6272B17A" w14:textId="0ED68460" w:rsidR="00A53821" w:rsidRPr="00576460" w:rsidRDefault="00A53821" w:rsidP="00A53821">
            <w:pPr>
              <w:rPr>
                <w:rFonts w:ascii="Trebuchet MS" w:hAnsi="Trebuchet MS"/>
                <w:sz w:val="18"/>
                <w:szCs w:val="18"/>
              </w:rPr>
            </w:pPr>
            <w:r w:rsidRPr="00576460">
              <w:rPr>
                <w:rFonts w:ascii="Trebuchet MS" w:hAnsi="Trebuchet MS"/>
                <w:sz w:val="18"/>
                <w:szCs w:val="18"/>
              </w:rPr>
              <w:t>Navn på botilbud</w:t>
            </w:r>
          </w:p>
        </w:tc>
        <w:tc>
          <w:tcPr>
            <w:tcW w:w="1234" w:type="dxa"/>
            <w:tcBorders>
              <w:top w:val="single" w:sz="4" w:space="0" w:color="auto"/>
              <w:left w:val="single" w:sz="4" w:space="0" w:color="auto"/>
              <w:bottom w:val="nil"/>
              <w:right w:val="single" w:sz="4" w:space="0" w:color="auto"/>
            </w:tcBorders>
            <w:shd w:val="clear" w:color="auto" w:fill="FFFFFF"/>
            <w:vAlign w:val="bottom"/>
          </w:tcPr>
          <w:p w14:paraId="650F802B"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Tekststreng</w:t>
            </w:r>
          </w:p>
        </w:tc>
        <w:tc>
          <w:tcPr>
            <w:tcW w:w="1376" w:type="dxa"/>
            <w:tcBorders>
              <w:top w:val="single" w:sz="4" w:space="0" w:color="auto"/>
              <w:left w:val="single" w:sz="4" w:space="0" w:color="auto"/>
              <w:bottom w:val="nil"/>
              <w:right w:val="single" w:sz="4" w:space="0" w:color="auto"/>
            </w:tcBorders>
            <w:shd w:val="clear" w:color="auto" w:fill="FFFFFF"/>
            <w:vAlign w:val="bottom"/>
          </w:tcPr>
          <w:p w14:paraId="1EB4CC36"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0-128 tegn</w:t>
            </w:r>
          </w:p>
        </w:tc>
        <w:tc>
          <w:tcPr>
            <w:tcW w:w="1376" w:type="dxa"/>
            <w:tcBorders>
              <w:top w:val="single" w:sz="4" w:space="0" w:color="auto"/>
              <w:left w:val="single" w:sz="4" w:space="0" w:color="auto"/>
              <w:bottom w:val="nil"/>
              <w:right w:val="single" w:sz="4" w:space="0" w:color="auto"/>
            </w:tcBorders>
            <w:shd w:val="clear" w:color="auto" w:fill="FFFFFF"/>
            <w:vAlign w:val="bottom"/>
          </w:tcPr>
          <w:p w14:paraId="190AFE40"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O</w:t>
            </w:r>
          </w:p>
        </w:tc>
        <w:tc>
          <w:tcPr>
            <w:tcW w:w="2103" w:type="dxa"/>
            <w:tcBorders>
              <w:top w:val="single" w:sz="4" w:space="0" w:color="auto"/>
              <w:left w:val="single" w:sz="4" w:space="0" w:color="auto"/>
              <w:bottom w:val="nil"/>
              <w:right w:val="single" w:sz="4" w:space="0" w:color="auto"/>
            </w:tcBorders>
            <w:shd w:val="clear" w:color="auto" w:fill="FFFFFF"/>
            <w:vAlign w:val="bottom"/>
          </w:tcPr>
          <w:p w14:paraId="55C88D6E"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 </w:t>
            </w:r>
          </w:p>
        </w:tc>
      </w:tr>
      <w:tr w:rsidR="00A53821" w:rsidRPr="00576460" w14:paraId="085BBA0D"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392B0951"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vejkode</w:t>
            </w:r>
          </w:p>
        </w:tc>
        <w:tc>
          <w:tcPr>
            <w:tcW w:w="3036" w:type="dxa"/>
            <w:gridSpan w:val="2"/>
            <w:tcBorders>
              <w:top w:val="single" w:sz="4" w:space="0" w:color="auto"/>
              <w:left w:val="single" w:sz="4" w:space="0" w:color="auto"/>
              <w:bottom w:val="nil"/>
              <w:right w:val="single" w:sz="4" w:space="0" w:color="auto"/>
            </w:tcBorders>
            <w:shd w:val="clear" w:color="auto" w:fill="97DDBA"/>
          </w:tcPr>
          <w:p w14:paraId="02FC7926"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4311439D" w14:textId="7AB814A2"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14E3E8DC"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41FD3A4C"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vejnavn</w:t>
            </w:r>
          </w:p>
        </w:tc>
        <w:tc>
          <w:tcPr>
            <w:tcW w:w="3036" w:type="dxa"/>
            <w:gridSpan w:val="2"/>
            <w:tcBorders>
              <w:top w:val="single" w:sz="4" w:space="0" w:color="auto"/>
              <w:left w:val="single" w:sz="4" w:space="0" w:color="auto"/>
              <w:bottom w:val="nil"/>
              <w:right w:val="single" w:sz="4" w:space="0" w:color="auto"/>
            </w:tcBorders>
            <w:shd w:val="clear" w:color="auto" w:fill="97DDBA"/>
          </w:tcPr>
          <w:p w14:paraId="327C3500"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2AB24A94" w14:textId="2AC068AB"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7AE7C199"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0668F247"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387DDE3C"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32343AC" w14:textId="620A196A"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7A0CBF22"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27FAF98E"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husnr</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19E2C5F3"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62448770" w14:textId="4FC37EC2"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015396C3"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560D6752"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postnr</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01F7BAD4"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5B41AB40" w14:textId="2BD0BD3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21DDF1A3"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7ECB6884"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4B62E481"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5C757A34" w14:textId="17C7144F"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33B9501E"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38B6AB0A" w14:textId="7381801D" w:rsidR="002130D3" w:rsidRPr="00F6698A" w:rsidRDefault="002130D3" w:rsidP="00A53821">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52CC8296" w14:textId="77777777" w:rsidR="002130D3" w:rsidRPr="00F6698A" w:rsidRDefault="002130D3" w:rsidP="00A53821">
            <w:pPr>
              <w:rPr>
                <w:rFonts w:ascii="Trebuchet MS" w:hAnsi="Trebuchet MS" w:cs="Trebuchet MS"/>
                <w:color w:val="E36C0A" w:themeColor="accent6" w:themeShade="BF"/>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ABA9A2C" w14:textId="4A1CD42B" w:rsidR="002130D3" w:rsidRPr="00F6698A" w:rsidRDefault="002130D3" w:rsidP="00A53821">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A53821" w:rsidRPr="00576460" w14:paraId="2820D777" w14:textId="77777777" w:rsidTr="00A5382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5A8BBE6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link</w:t>
            </w:r>
          </w:p>
        </w:tc>
        <w:tc>
          <w:tcPr>
            <w:tcW w:w="3036" w:type="dxa"/>
            <w:gridSpan w:val="2"/>
            <w:tcBorders>
              <w:top w:val="single" w:sz="4" w:space="0" w:color="auto"/>
              <w:left w:val="single" w:sz="4" w:space="0" w:color="auto"/>
              <w:bottom w:val="single" w:sz="4" w:space="0" w:color="auto"/>
              <w:right w:val="single" w:sz="4" w:space="0" w:color="auto"/>
            </w:tcBorders>
            <w:shd w:val="clear" w:color="auto" w:fill="97DDBA"/>
          </w:tcPr>
          <w:p w14:paraId="0E9C62EC"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E143422" w14:textId="2BE5167C"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2BFAEE7D" w14:textId="77777777" w:rsidTr="00A53821">
        <w:trPr>
          <w:trHeight w:hRule="exact" w:val="255"/>
        </w:trPr>
        <w:tc>
          <w:tcPr>
            <w:tcW w:w="3639" w:type="dxa"/>
            <w:gridSpan w:val="2"/>
            <w:tcBorders>
              <w:top w:val="single" w:sz="4" w:space="0" w:color="auto"/>
              <w:left w:val="nil"/>
              <w:bottom w:val="nil"/>
              <w:right w:val="nil"/>
            </w:tcBorders>
            <w:shd w:val="clear" w:color="auto" w:fill="99CCFF"/>
          </w:tcPr>
          <w:p w14:paraId="2CD19EA6" w14:textId="77777777" w:rsidR="00A53821" w:rsidRPr="00576460" w:rsidRDefault="00A53821" w:rsidP="00A53821">
            <w:pPr>
              <w:rPr>
                <w:rFonts w:ascii="Trebuchet MS" w:hAnsi="Trebuchet MS" w:cs="Trebuchet MS"/>
                <w:i/>
                <w:iCs/>
                <w:sz w:val="18"/>
                <w:szCs w:val="18"/>
              </w:rPr>
            </w:pPr>
          </w:p>
        </w:tc>
        <w:tc>
          <w:tcPr>
            <w:tcW w:w="11029" w:type="dxa"/>
            <w:gridSpan w:val="6"/>
            <w:tcBorders>
              <w:top w:val="single" w:sz="4" w:space="0" w:color="auto"/>
              <w:left w:val="nil"/>
              <w:bottom w:val="nil"/>
              <w:right w:val="nil"/>
            </w:tcBorders>
            <w:shd w:val="clear" w:color="auto" w:fill="99CCFF"/>
            <w:vAlign w:val="bottom"/>
          </w:tcPr>
          <w:p w14:paraId="0EF6C547" w14:textId="208BC357" w:rsidR="00A53821" w:rsidRPr="00576460" w:rsidRDefault="00A53821" w:rsidP="00A5382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A53821" w:rsidRPr="00576460" w14:paraId="009F30FB" w14:textId="77777777" w:rsidTr="00A53821">
        <w:trPr>
          <w:trHeight w:hRule="exact" w:val="255"/>
        </w:trPr>
        <w:tc>
          <w:tcPr>
            <w:tcW w:w="3639" w:type="dxa"/>
            <w:gridSpan w:val="2"/>
            <w:tcBorders>
              <w:top w:val="nil"/>
              <w:left w:val="nil"/>
              <w:bottom w:val="nil"/>
              <w:right w:val="nil"/>
            </w:tcBorders>
            <w:shd w:val="clear" w:color="auto" w:fill="97DDBA"/>
          </w:tcPr>
          <w:p w14:paraId="6228A4F2" w14:textId="77777777" w:rsidR="00A53821" w:rsidRPr="00576460" w:rsidRDefault="00A53821" w:rsidP="00A53821">
            <w:pPr>
              <w:rPr>
                <w:rFonts w:ascii="Trebuchet MS" w:hAnsi="Trebuchet MS" w:cs="Trebuchet MS"/>
                <w:i/>
                <w:iCs/>
                <w:sz w:val="18"/>
                <w:szCs w:val="18"/>
              </w:rPr>
            </w:pPr>
          </w:p>
        </w:tc>
        <w:tc>
          <w:tcPr>
            <w:tcW w:w="11029" w:type="dxa"/>
            <w:gridSpan w:val="6"/>
            <w:tcBorders>
              <w:top w:val="nil"/>
              <w:left w:val="nil"/>
              <w:bottom w:val="nil"/>
              <w:right w:val="nil"/>
            </w:tcBorders>
            <w:shd w:val="clear" w:color="auto" w:fill="97DDBA"/>
            <w:vAlign w:val="bottom"/>
          </w:tcPr>
          <w:p w14:paraId="549C0601" w14:textId="00C00912" w:rsidR="00A53821" w:rsidRPr="00576460" w:rsidRDefault="00A53821" w:rsidP="00A53821">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626ADC6" w14:textId="77777777" w:rsidR="00946A94" w:rsidRPr="00576460" w:rsidRDefault="00946A94" w:rsidP="00946A94">
      <w:pPr>
        <w:pStyle w:val="Overskrift6"/>
      </w:pPr>
      <w:r w:rsidRPr="00576460">
        <w:t xml:space="preserve">5.8.16.1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6559BFE3" w14:textId="77777777" w:rsidTr="007D449E">
        <w:trPr>
          <w:trHeight w:hRule="exact" w:val="255"/>
        </w:trPr>
        <w:tc>
          <w:tcPr>
            <w:tcW w:w="2235" w:type="dxa"/>
            <w:shd w:val="clear" w:color="auto" w:fill="D9D9D9"/>
            <w:vAlign w:val="bottom"/>
          </w:tcPr>
          <w:p w14:paraId="44E585A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344565A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4A4690A7" w14:textId="77777777" w:rsidTr="007D449E">
        <w:trPr>
          <w:trHeight w:hRule="exact" w:val="255"/>
        </w:trPr>
        <w:tc>
          <w:tcPr>
            <w:tcW w:w="2235" w:type="dxa"/>
            <w:shd w:val="clear" w:color="auto" w:fill="E0E0E0"/>
            <w:vAlign w:val="bottom"/>
          </w:tcPr>
          <w:p w14:paraId="3F2349D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47D4D044" w14:textId="77777777" w:rsidR="00946A94" w:rsidRPr="00576460" w:rsidRDefault="00F85067" w:rsidP="007D449E">
            <w:pPr>
              <w:rPr>
                <w:rFonts w:ascii="Trebuchet MS" w:hAnsi="Trebuchet MS" w:cs="Trebuchet MS"/>
                <w:sz w:val="18"/>
                <w:szCs w:val="18"/>
              </w:rPr>
            </w:pPr>
            <w:r w:rsidRPr="00576460">
              <w:rPr>
                <w:rFonts w:ascii="Trebuchet MS" w:hAnsi="Trebuchet MS" w:cs="Trebuchet MS"/>
                <w:sz w:val="18"/>
                <w:szCs w:val="18"/>
              </w:rPr>
              <w:t>Botilbud</w:t>
            </w:r>
          </w:p>
        </w:tc>
      </w:tr>
      <w:tr w:rsidR="00946A94" w:rsidRPr="00576460" w14:paraId="23827D8D" w14:textId="77777777" w:rsidTr="007D449E">
        <w:trPr>
          <w:trHeight w:hRule="exact" w:val="255"/>
        </w:trPr>
        <w:tc>
          <w:tcPr>
            <w:tcW w:w="2235" w:type="dxa"/>
            <w:shd w:val="clear" w:color="auto" w:fill="E0E0E0"/>
            <w:vAlign w:val="bottom"/>
          </w:tcPr>
          <w:p w14:paraId="1028293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6FC2E97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5715</w:t>
            </w:r>
          </w:p>
        </w:tc>
      </w:tr>
      <w:tr w:rsidR="00946A94" w:rsidRPr="00576460" w14:paraId="61CCFB6E" w14:textId="77777777" w:rsidTr="007D449E">
        <w:trPr>
          <w:trHeight w:hRule="exact" w:val="255"/>
        </w:trPr>
        <w:tc>
          <w:tcPr>
            <w:tcW w:w="2235" w:type="dxa"/>
            <w:shd w:val="clear" w:color="auto" w:fill="E0E0E0"/>
            <w:vAlign w:val="bottom"/>
          </w:tcPr>
          <w:p w14:paraId="60175A78"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7AF69C09"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Ældre- og Handicap Institutioner m.m.</w:t>
            </w:r>
          </w:p>
        </w:tc>
      </w:tr>
      <w:tr w:rsidR="00946A94" w:rsidRPr="00576460" w14:paraId="4E844DAF" w14:textId="77777777" w:rsidTr="007D449E">
        <w:trPr>
          <w:trHeight w:hRule="exact" w:val="255"/>
        </w:trPr>
        <w:tc>
          <w:tcPr>
            <w:tcW w:w="2235" w:type="dxa"/>
            <w:shd w:val="clear" w:color="auto" w:fill="E0E0E0"/>
            <w:vAlign w:val="bottom"/>
          </w:tcPr>
          <w:p w14:paraId="0FD6960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3646A067"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Ældre- og Handicap Institutioner m.m.</w:t>
            </w:r>
          </w:p>
        </w:tc>
      </w:tr>
      <w:tr w:rsidR="00946A94" w:rsidRPr="00576460" w14:paraId="6CB18F45" w14:textId="77777777" w:rsidTr="007D449E">
        <w:trPr>
          <w:trHeight w:hRule="exact" w:val="510"/>
        </w:trPr>
        <w:tc>
          <w:tcPr>
            <w:tcW w:w="2235" w:type="dxa"/>
            <w:shd w:val="clear" w:color="auto" w:fill="E0E0E0"/>
            <w:vAlign w:val="center"/>
          </w:tcPr>
          <w:p w14:paraId="44A50A3E"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0A86B3E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Plejecenter m.v.</w:t>
            </w:r>
          </w:p>
        </w:tc>
      </w:tr>
      <w:tr w:rsidR="00946A94" w:rsidRPr="00576460" w14:paraId="45BF96CC" w14:textId="77777777" w:rsidTr="007D449E">
        <w:trPr>
          <w:trHeight w:hRule="exact" w:val="255"/>
        </w:trPr>
        <w:tc>
          <w:tcPr>
            <w:tcW w:w="2235" w:type="dxa"/>
            <w:shd w:val="clear" w:color="auto" w:fill="E0E0E0"/>
            <w:vAlign w:val="bottom"/>
          </w:tcPr>
          <w:p w14:paraId="72D233CA"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0519B19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4A922286" w14:textId="77777777" w:rsidTr="007D449E">
        <w:trPr>
          <w:trHeight w:hRule="exact" w:val="255"/>
        </w:trPr>
        <w:tc>
          <w:tcPr>
            <w:tcW w:w="2235" w:type="dxa"/>
            <w:shd w:val="clear" w:color="auto" w:fill="E0E0E0"/>
            <w:vAlign w:val="bottom"/>
          </w:tcPr>
          <w:p w14:paraId="6208E3E1"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0A1B0B6E"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sz w:val="18"/>
                <w:szCs w:val="18"/>
              </w:rPr>
              <w:t>Pleje- og ældreboliger, plejecenter, handicap, psykiatri</w:t>
            </w:r>
          </w:p>
        </w:tc>
      </w:tr>
      <w:tr w:rsidR="00946A94" w:rsidRPr="00576460" w14:paraId="7939D38B" w14:textId="77777777" w:rsidTr="007D449E">
        <w:trPr>
          <w:trHeight w:hRule="exact" w:val="255"/>
        </w:trPr>
        <w:tc>
          <w:tcPr>
            <w:tcW w:w="2235" w:type="dxa"/>
            <w:shd w:val="clear" w:color="auto" w:fill="E0E0E0"/>
            <w:vAlign w:val="bottom"/>
          </w:tcPr>
          <w:p w14:paraId="634344E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26B7EE3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282138A0" w14:textId="77777777" w:rsidTr="007D449E">
        <w:trPr>
          <w:trHeight w:hRule="exact" w:val="255"/>
        </w:trPr>
        <w:tc>
          <w:tcPr>
            <w:tcW w:w="2235" w:type="dxa"/>
            <w:shd w:val="clear" w:color="auto" w:fill="E0E0E0"/>
            <w:vAlign w:val="bottom"/>
          </w:tcPr>
          <w:p w14:paraId="3A75847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967A491" w14:textId="77777777" w:rsidR="00946A94" w:rsidRPr="00576460" w:rsidRDefault="00946A94" w:rsidP="007D449E">
            <w:pPr>
              <w:rPr>
                <w:rFonts w:ascii="Trebuchet MS" w:hAnsi="Trebuchet MS" w:cs="Trebuchet MS"/>
                <w:sz w:val="18"/>
                <w:szCs w:val="18"/>
              </w:rPr>
            </w:pPr>
          </w:p>
        </w:tc>
      </w:tr>
      <w:tr w:rsidR="000C68CF" w:rsidRPr="00576460" w14:paraId="605D81C5" w14:textId="77777777" w:rsidTr="007D449E">
        <w:trPr>
          <w:trHeight w:hRule="exact" w:val="255"/>
        </w:trPr>
        <w:tc>
          <w:tcPr>
            <w:tcW w:w="2235" w:type="dxa"/>
            <w:shd w:val="clear" w:color="auto" w:fill="E0E0E0"/>
            <w:vAlign w:val="bottom"/>
          </w:tcPr>
          <w:p w14:paraId="1D8625D3"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3E65BF02" w14:textId="0D636F49" w:rsidR="000C68CF" w:rsidRPr="00576460" w:rsidRDefault="004045B5" w:rsidP="00B82813">
            <w:pPr>
              <w:rPr>
                <w:rFonts w:ascii="Trebuchet MS" w:hAnsi="Trebuchet MS" w:cs="Trebuchet MS"/>
                <w:sz w:val="18"/>
                <w:szCs w:val="18"/>
              </w:rPr>
            </w:pPr>
            <w:r w:rsidRPr="004045B5">
              <w:rPr>
                <w:rFonts w:ascii="Trebuchet MS" w:hAnsi="Trebuchet MS"/>
                <w:color w:val="4F81BD"/>
                <w:sz w:val="18"/>
                <w:szCs w:val="18"/>
              </w:rPr>
              <w:t>27.42.00</w:t>
            </w:r>
            <w:r w:rsidR="00B82813">
              <w:rPr>
                <w:rFonts w:ascii="Trebuchet MS" w:hAnsi="Trebuchet MS"/>
                <w:color w:val="4F81BD"/>
                <w:sz w:val="18"/>
                <w:szCs w:val="18"/>
              </w:rPr>
              <w:t xml:space="preserve">, </w:t>
            </w:r>
            <w:r w:rsidRPr="004045B5">
              <w:rPr>
                <w:rFonts w:ascii="Trebuchet MS" w:hAnsi="Trebuchet MS"/>
                <w:color w:val="4F81BD"/>
                <w:sz w:val="18"/>
                <w:szCs w:val="18"/>
              </w:rPr>
              <w:t>27.57.00</w:t>
            </w:r>
          </w:p>
        </w:tc>
      </w:tr>
    </w:tbl>
    <w:p w14:paraId="39699818" w14:textId="72713CFE" w:rsidR="00946A94" w:rsidRPr="00576460" w:rsidRDefault="00946A94" w:rsidP="00946A94">
      <w:pPr>
        <w:pStyle w:val="Overskrift6"/>
      </w:pPr>
      <w:r w:rsidRPr="00576460">
        <w:lastRenderedPageBreak/>
        <w:t>5.8.16.2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1B4407DE" w14:textId="77777777" w:rsidTr="007D449E">
        <w:trPr>
          <w:trHeight w:hRule="exact" w:val="255"/>
        </w:trPr>
        <w:tc>
          <w:tcPr>
            <w:tcW w:w="4503" w:type="dxa"/>
            <w:shd w:val="clear" w:color="auto" w:fill="D9D9D9"/>
            <w:vAlign w:val="bottom"/>
          </w:tcPr>
          <w:p w14:paraId="22FC9E6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5056569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3A02888C" w14:textId="77777777" w:rsidTr="007D449E">
        <w:trPr>
          <w:trHeight w:hRule="exact" w:val="709"/>
        </w:trPr>
        <w:tc>
          <w:tcPr>
            <w:tcW w:w="4503" w:type="dxa"/>
            <w:shd w:val="clear" w:color="auto" w:fill="E0E0E0"/>
            <w:vAlign w:val="center"/>
          </w:tcPr>
          <w:p w14:paraId="1BEE878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28D2CCA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p>
        </w:tc>
      </w:tr>
      <w:tr w:rsidR="00946A94" w:rsidRPr="00576460" w14:paraId="50C8451C" w14:textId="77777777" w:rsidTr="007D449E">
        <w:trPr>
          <w:trHeight w:hRule="exact" w:val="255"/>
        </w:trPr>
        <w:tc>
          <w:tcPr>
            <w:tcW w:w="4503" w:type="dxa"/>
            <w:shd w:val="clear" w:color="auto" w:fill="E0E0E0"/>
            <w:vAlign w:val="bottom"/>
          </w:tcPr>
          <w:p w14:paraId="0E3D473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FE0DE98" w14:textId="77777777" w:rsidR="00946A94" w:rsidRPr="00576460" w:rsidRDefault="00946A94" w:rsidP="00E770D2">
            <w:pPr>
              <w:rPr>
                <w:rFonts w:ascii="Trebuchet MS" w:hAnsi="Trebuchet MS" w:cs="Trebuchet MS"/>
                <w:sz w:val="18"/>
                <w:szCs w:val="18"/>
              </w:rPr>
            </w:pPr>
            <w:r w:rsidRPr="00576460">
              <w:rPr>
                <w:rFonts w:ascii="Trebuchet MS" w:hAnsi="Trebuchet MS" w:cs="Trebuchet MS"/>
                <w:sz w:val="18"/>
                <w:szCs w:val="18"/>
              </w:rPr>
              <w:t xml:space="preserve">Opdeles i </w:t>
            </w:r>
            <w:proofErr w:type="spellStart"/>
            <w:r w:rsidR="00E770D2" w:rsidRPr="00576460">
              <w:rPr>
                <w:rFonts w:ascii="Trebuchet MS" w:hAnsi="Trebuchet MS" w:cs="Trebuchet MS"/>
                <w:sz w:val="18"/>
                <w:szCs w:val="18"/>
              </w:rPr>
              <w:t>botilbud</w:t>
            </w:r>
            <w:r w:rsidRPr="00576460">
              <w:rPr>
                <w:rFonts w:ascii="Trebuchet MS" w:hAnsi="Trebuchet MS" w:cs="Trebuchet MS"/>
                <w:sz w:val="18"/>
                <w:szCs w:val="18"/>
              </w:rPr>
              <w:t>type</w:t>
            </w:r>
            <w:proofErr w:type="spellEnd"/>
            <w:r w:rsidRPr="00576460">
              <w:rPr>
                <w:rFonts w:ascii="Trebuchet MS" w:hAnsi="Trebuchet MS" w:cs="Trebuchet MS"/>
                <w:sz w:val="18"/>
                <w:szCs w:val="18"/>
              </w:rPr>
              <w:t xml:space="preserve"> med mulighed ejerstatus.  Se 5.</w:t>
            </w:r>
            <w:r w:rsidR="00E770D2" w:rsidRPr="00576460">
              <w:rPr>
                <w:rFonts w:ascii="Trebuchet MS" w:hAnsi="Trebuchet MS" w:cs="Trebuchet MS"/>
                <w:sz w:val="18"/>
                <w:szCs w:val="18"/>
              </w:rPr>
              <w:t>8</w:t>
            </w:r>
            <w:r w:rsidRPr="00576460">
              <w:rPr>
                <w:rFonts w:ascii="Trebuchet MS" w:hAnsi="Trebuchet MS" w:cs="Trebuchet MS"/>
                <w:sz w:val="18"/>
                <w:szCs w:val="18"/>
              </w:rPr>
              <w:t>.1</w:t>
            </w:r>
            <w:r w:rsidR="00E770D2" w:rsidRPr="00576460">
              <w:rPr>
                <w:rFonts w:ascii="Trebuchet MS" w:hAnsi="Trebuchet MS" w:cs="Trebuchet MS"/>
                <w:sz w:val="18"/>
                <w:szCs w:val="18"/>
              </w:rPr>
              <w:t>6</w:t>
            </w:r>
            <w:r w:rsidRPr="00576460">
              <w:rPr>
                <w:rFonts w:ascii="Trebuchet MS" w:hAnsi="Trebuchet MS" w:cs="Trebuchet MS"/>
                <w:sz w:val="18"/>
                <w:szCs w:val="18"/>
              </w:rPr>
              <w:t>.3</w:t>
            </w:r>
            <w:r w:rsidR="00E770D2" w:rsidRPr="00576460">
              <w:rPr>
                <w:rFonts w:ascii="Trebuchet MS" w:hAnsi="Trebuchet MS" w:cs="Trebuchet MS"/>
                <w:sz w:val="18"/>
                <w:szCs w:val="18"/>
              </w:rPr>
              <w:t>.1</w:t>
            </w:r>
            <w:r w:rsidRPr="00576460">
              <w:rPr>
                <w:rFonts w:ascii="Trebuchet MS" w:hAnsi="Trebuchet MS" w:cs="Trebuchet MS"/>
                <w:sz w:val="18"/>
                <w:szCs w:val="18"/>
              </w:rPr>
              <w:t xml:space="preserve"> Kodelister.</w:t>
            </w:r>
          </w:p>
        </w:tc>
      </w:tr>
      <w:tr w:rsidR="00946A94" w:rsidRPr="00576460" w14:paraId="5137319F" w14:textId="77777777" w:rsidTr="007D449E">
        <w:trPr>
          <w:trHeight w:hRule="exact" w:val="255"/>
        </w:trPr>
        <w:tc>
          <w:tcPr>
            <w:tcW w:w="4503" w:type="dxa"/>
            <w:shd w:val="clear" w:color="auto" w:fill="E0E0E0"/>
            <w:vAlign w:val="bottom"/>
          </w:tcPr>
          <w:p w14:paraId="2E101F7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3B94A97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w:t>
            </w:r>
          </w:p>
        </w:tc>
      </w:tr>
      <w:tr w:rsidR="00946A94" w:rsidRPr="00576460" w14:paraId="27CDA4B2" w14:textId="77777777" w:rsidTr="007D449E">
        <w:trPr>
          <w:trHeight w:hRule="exact" w:val="255"/>
        </w:trPr>
        <w:tc>
          <w:tcPr>
            <w:tcW w:w="4503" w:type="dxa"/>
            <w:shd w:val="clear" w:color="auto" w:fill="E0E0E0"/>
            <w:vAlign w:val="bottom"/>
          </w:tcPr>
          <w:p w14:paraId="4D777B5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7BC3F652" w14:textId="77777777" w:rsidR="00946A94" w:rsidRPr="00576460" w:rsidRDefault="00946A94" w:rsidP="007D449E">
            <w:pPr>
              <w:rPr>
                <w:rFonts w:ascii="Trebuchet MS" w:hAnsi="Trebuchet MS" w:cs="Trebuchet MS"/>
                <w:sz w:val="18"/>
                <w:szCs w:val="18"/>
              </w:rPr>
            </w:pPr>
          </w:p>
        </w:tc>
      </w:tr>
      <w:tr w:rsidR="00946A94" w:rsidRPr="00576460" w14:paraId="03F29489" w14:textId="77777777" w:rsidTr="00E770D2">
        <w:trPr>
          <w:trHeight w:hRule="exact" w:val="323"/>
        </w:trPr>
        <w:tc>
          <w:tcPr>
            <w:tcW w:w="4503" w:type="dxa"/>
            <w:shd w:val="clear" w:color="auto" w:fill="E0E0E0"/>
            <w:vAlign w:val="center"/>
          </w:tcPr>
          <w:p w14:paraId="173412B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43BEA5FC" w14:textId="77777777" w:rsidR="00946A94" w:rsidRPr="00576460" w:rsidRDefault="00946A94" w:rsidP="00E770D2">
            <w:pPr>
              <w:rPr>
                <w:rFonts w:ascii="Trebuchet MS" w:hAnsi="Trebuchet MS" w:cs="Trebuchet MS"/>
                <w:sz w:val="18"/>
                <w:szCs w:val="18"/>
              </w:rPr>
            </w:pPr>
            <w:r w:rsidRPr="00576460">
              <w:rPr>
                <w:rFonts w:ascii="Trebuchet MS" w:hAnsi="Trebuchet MS" w:cs="Trebuchet MS"/>
                <w:sz w:val="18"/>
                <w:szCs w:val="18"/>
              </w:rPr>
              <w:t xml:space="preserve">Ofte er der flere institution på samme adresse. </w:t>
            </w:r>
            <w:r w:rsidR="00E770D2" w:rsidRPr="00576460">
              <w:rPr>
                <w:rFonts w:ascii="Trebuchet MS" w:hAnsi="Trebuchet MS"/>
                <w:sz w:val="18"/>
                <w:szCs w:val="18"/>
              </w:rPr>
              <w:t>Placeres om muligt ved indgangen til de fysiske lokaler.</w:t>
            </w:r>
          </w:p>
        </w:tc>
      </w:tr>
      <w:tr w:rsidR="00946A94" w:rsidRPr="00576460" w14:paraId="77320C28" w14:textId="77777777" w:rsidTr="007D449E">
        <w:trPr>
          <w:trHeight w:hRule="exact" w:val="255"/>
        </w:trPr>
        <w:tc>
          <w:tcPr>
            <w:tcW w:w="4503" w:type="dxa"/>
            <w:shd w:val="clear" w:color="auto" w:fill="E0E0E0"/>
            <w:vAlign w:val="bottom"/>
          </w:tcPr>
          <w:p w14:paraId="0C38F30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7FD05AA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Placeres gerne i den tilhørende/benyttende bygning.</w:t>
            </w:r>
          </w:p>
        </w:tc>
      </w:tr>
    </w:tbl>
    <w:p w14:paraId="56095EC7" w14:textId="77777777" w:rsidR="00946A94" w:rsidRPr="00576460" w:rsidRDefault="00946A94" w:rsidP="00946A94">
      <w:pPr>
        <w:pStyle w:val="Overskrift6"/>
      </w:pPr>
      <w:r w:rsidRPr="00576460">
        <w:t>5.8.16.3 Kodelister</w:t>
      </w:r>
    </w:p>
    <w:p w14:paraId="4085E90F" w14:textId="77777777" w:rsidR="00946A94" w:rsidRPr="00576460" w:rsidRDefault="00946A94" w:rsidP="00946A9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6C4ACC73" w14:textId="77777777" w:rsidR="00946A94" w:rsidRPr="00576460" w:rsidRDefault="00946A94" w:rsidP="00946A94">
      <w:pPr>
        <w:pStyle w:val="Overskrift7"/>
      </w:pPr>
      <w:r w:rsidRPr="00576460">
        <w:t xml:space="preserve">5.8.16.3.1   5715 </w:t>
      </w:r>
      <w:proofErr w:type="spellStart"/>
      <w:r w:rsidR="00F85067" w:rsidRPr="00576460">
        <w:t>Botilbud_type</w:t>
      </w:r>
      <w:proofErr w:type="spellEnd"/>
      <w:r w:rsidRPr="00576460">
        <w:rPr>
          <w:rStyle w:val="TypografiOverskrift4BrugerdefineretfarveRGB0Tegn"/>
          <w:szCs w:val="24"/>
        </w:rPr>
        <w:t xml:space="preserve"> </w:t>
      </w:r>
      <w:r w:rsidRPr="00576460">
        <w:t xml:space="preserve">(d_5715_ </w:t>
      </w:r>
      <w:proofErr w:type="spellStart"/>
      <w:r w:rsidR="00F85067" w:rsidRPr="00576460">
        <w:t>botilbud</w:t>
      </w:r>
      <w:r w:rsidRPr="00576460">
        <w:t>_type</w:t>
      </w:r>
      <w:proofErr w:type="spellEnd"/>
      <w:r w:rsidRPr="0057646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9"/>
        <w:gridCol w:w="2388"/>
        <w:gridCol w:w="1423"/>
        <w:gridCol w:w="7632"/>
      </w:tblGrid>
      <w:tr w:rsidR="00946A94" w:rsidRPr="00576460" w14:paraId="19642D09" w14:textId="77777777" w:rsidTr="00E85485">
        <w:trPr>
          <w:trHeight w:hRule="exact" w:val="255"/>
        </w:trPr>
        <w:tc>
          <w:tcPr>
            <w:tcW w:w="2209" w:type="dxa"/>
            <w:tcBorders>
              <w:bottom w:val="single" w:sz="4" w:space="0" w:color="auto"/>
            </w:tcBorders>
            <w:shd w:val="clear" w:color="auto" w:fill="D9D9D9"/>
            <w:vAlign w:val="bottom"/>
          </w:tcPr>
          <w:p w14:paraId="0C92361E" w14:textId="77777777" w:rsidR="00946A94" w:rsidRPr="00576460" w:rsidRDefault="000211E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botilbud</w:t>
            </w:r>
            <w:r w:rsidR="00946A94" w:rsidRPr="00576460">
              <w:rPr>
                <w:rFonts w:ascii="Trebuchet MS" w:hAnsi="Trebuchet MS" w:cs="Trebuchet MS"/>
                <w:b/>
                <w:bCs/>
                <w:sz w:val="18"/>
                <w:szCs w:val="18"/>
              </w:rPr>
              <w:t>_type_kode</w:t>
            </w:r>
            <w:proofErr w:type="spellEnd"/>
          </w:p>
        </w:tc>
        <w:tc>
          <w:tcPr>
            <w:tcW w:w="2388" w:type="dxa"/>
            <w:tcBorders>
              <w:bottom w:val="single" w:sz="4" w:space="0" w:color="auto"/>
            </w:tcBorders>
            <w:shd w:val="clear" w:color="auto" w:fill="D9D9D9"/>
            <w:vAlign w:val="bottom"/>
          </w:tcPr>
          <w:p w14:paraId="6032C462" w14:textId="77777777" w:rsidR="00946A94" w:rsidRPr="00D8067B" w:rsidRDefault="000211E9" w:rsidP="007D449E">
            <w:pPr>
              <w:rPr>
                <w:rFonts w:ascii="Trebuchet MS" w:hAnsi="Trebuchet MS" w:cs="Trebuchet MS"/>
                <w:bCs/>
                <w:sz w:val="18"/>
                <w:szCs w:val="18"/>
              </w:rPr>
            </w:pPr>
            <w:proofErr w:type="spellStart"/>
            <w:r w:rsidRPr="00D8067B">
              <w:rPr>
                <w:rFonts w:ascii="Trebuchet MS" w:hAnsi="Trebuchet MS" w:cs="Trebuchet MS"/>
                <w:b/>
                <w:bCs/>
                <w:sz w:val="18"/>
                <w:szCs w:val="18"/>
              </w:rPr>
              <w:t>botilbud</w:t>
            </w:r>
            <w:r w:rsidR="00946A94" w:rsidRPr="00D8067B">
              <w:rPr>
                <w:rFonts w:ascii="Trebuchet MS" w:hAnsi="Trebuchet MS" w:cs="Trebuchet MS"/>
                <w:b/>
                <w:bCs/>
                <w:sz w:val="18"/>
                <w:szCs w:val="18"/>
              </w:rPr>
              <w:t>_type</w:t>
            </w:r>
            <w:proofErr w:type="spellEnd"/>
          </w:p>
        </w:tc>
        <w:tc>
          <w:tcPr>
            <w:tcW w:w="1423" w:type="dxa"/>
            <w:tcBorders>
              <w:bottom w:val="single" w:sz="4" w:space="0" w:color="auto"/>
            </w:tcBorders>
            <w:shd w:val="clear" w:color="auto" w:fill="D9D9D9"/>
            <w:vAlign w:val="bottom"/>
          </w:tcPr>
          <w:p w14:paraId="16A4D93E" w14:textId="77777777" w:rsidR="00946A94" w:rsidRPr="00D8067B" w:rsidRDefault="00AC441B" w:rsidP="007D449E">
            <w:pPr>
              <w:rPr>
                <w:rFonts w:ascii="Trebuchet MS" w:hAnsi="Trebuchet MS" w:cs="Trebuchet MS"/>
                <w:b/>
                <w:bCs/>
                <w:sz w:val="18"/>
                <w:szCs w:val="18"/>
              </w:rPr>
            </w:pPr>
            <w:r w:rsidRPr="00D8067B">
              <w:rPr>
                <w:rFonts w:ascii="Trebuchet MS" w:hAnsi="Trebuchet MS" w:cs="Trebuchet MS"/>
                <w:b/>
                <w:bCs/>
                <w:sz w:val="18"/>
                <w:szCs w:val="18"/>
              </w:rPr>
              <w:t>a</w:t>
            </w:r>
            <w:r w:rsidR="00946A94" w:rsidRPr="00D8067B">
              <w:rPr>
                <w:rFonts w:ascii="Trebuchet MS" w:hAnsi="Trebuchet MS" w:cs="Trebuchet MS"/>
                <w:b/>
                <w:bCs/>
                <w:sz w:val="18"/>
                <w:szCs w:val="18"/>
              </w:rPr>
              <w:t>ktiv</w:t>
            </w:r>
          </w:p>
        </w:tc>
        <w:tc>
          <w:tcPr>
            <w:tcW w:w="7632" w:type="dxa"/>
            <w:tcBorders>
              <w:bottom w:val="single" w:sz="4" w:space="0" w:color="auto"/>
            </w:tcBorders>
            <w:shd w:val="clear" w:color="auto" w:fill="D9D9D9"/>
            <w:vAlign w:val="bottom"/>
          </w:tcPr>
          <w:p w14:paraId="4D2ED9BE"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946A94" w:rsidRPr="00576460" w14:paraId="2524110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3320720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w:t>
            </w:r>
          </w:p>
        </w:tc>
        <w:tc>
          <w:tcPr>
            <w:tcW w:w="2388" w:type="dxa"/>
            <w:tcBorders>
              <w:top w:val="single" w:sz="4" w:space="0" w:color="auto"/>
              <w:left w:val="single" w:sz="4" w:space="0" w:color="auto"/>
              <w:bottom w:val="single" w:sz="4" w:space="0" w:color="auto"/>
            </w:tcBorders>
            <w:shd w:val="clear" w:color="auto" w:fill="FFFFFF"/>
            <w:vAlign w:val="center"/>
          </w:tcPr>
          <w:p w14:paraId="7EC38CD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2EFF48E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29CD1A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AB22910"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73ADB15F"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w:t>
            </w:r>
          </w:p>
        </w:tc>
        <w:tc>
          <w:tcPr>
            <w:tcW w:w="2388" w:type="dxa"/>
            <w:tcBorders>
              <w:top w:val="single" w:sz="4" w:space="0" w:color="auto"/>
              <w:left w:val="single" w:sz="4" w:space="0" w:color="auto"/>
              <w:bottom w:val="single" w:sz="4" w:space="0" w:color="auto"/>
            </w:tcBorders>
            <w:shd w:val="clear" w:color="auto" w:fill="FFFFFF"/>
            <w:vAlign w:val="center"/>
          </w:tcPr>
          <w:p w14:paraId="697A916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1E2A15D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F94634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D93A79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FDE051B"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3</w:t>
            </w:r>
          </w:p>
        </w:tc>
        <w:tc>
          <w:tcPr>
            <w:tcW w:w="2388" w:type="dxa"/>
            <w:tcBorders>
              <w:top w:val="single" w:sz="4" w:space="0" w:color="auto"/>
              <w:left w:val="single" w:sz="4" w:space="0" w:color="auto"/>
              <w:bottom w:val="single" w:sz="4" w:space="0" w:color="auto"/>
            </w:tcBorders>
            <w:shd w:val="clear" w:color="auto" w:fill="FFFFFF"/>
            <w:vAlign w:val="center"/>
          </w:tcPr>
          <w:p w14:paraId="3376C2C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E1B7B1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2F4E655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55ECB12"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5490D03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4</w:t>
            </w:r>
          </w:p>
        </w:tc>
        <w:tc>
          <w:tcPr>
            <w:tcW w:w="2388" w:type="dxa"/>
            <w:tcBorders>
              <w:top w:val="single" w:sz="4" w:space="0" w:color="auto"/>
              <w:left w:val="single" w:sz="4" w:space="0" w:color="auto"/>
              <w:bottom w:val="single" w:sz="4" w:space="0" w:color="auto"/>
            </w:tcBorders>
            <w:shd w:val="clear" w:color="auto" w:fill="FFFFFF"/>
            <w:vAlign w:val="center"/>
          </w:tcPr>
          <w:p w14:paraId="529022E5"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7E979A62"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90A90B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345550E"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0A13E6A"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5</w:t>
            </w:r>
          </w:p>
        </w:tc>
        <w:tc>
          <w:tcPr>
            <w:tcW w:w="2388" w:type="dxa"/>
            <w:tcBorders>
              <w:top w:val="single" w:sz="4" w:space="0" w:color="auto"/>
              <w:left w:val="single" w:sz="4" w:space="0" w:color="auto"/>
              <w:bottom w:val="single" w:sz="4" w:space="0" w:color="auto"/>
            </w:tcBorders>
            <w:shd w:val="clear" w:color="auto" w:fill="FFFFFF"/>
            <w:vAlign w:val="center"/>
          </w:tcPr>
          <w:p w14:paraId="24E4504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5E8C9F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2E98496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5066CAA"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35DCC2F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6</w:t>
            </w:r>
          </w:p>
        </w:tc>
        <w:tc>
          <w:tcPr>
            <w:tcW w:w="2388" w:type="dxa"/>
            <w:tcBorders>
              <w:top w:val="single" w:sz="4" w:space="0" w:color="auto"/>
              <w:left w:val="single" w:sz="4" w:space="0" w:color="auto"/>
              <w:bottom w:val="single" w:sz="4" w:space="0" w:color="auto"/>
            </w:tcBorders>
            <w:shd w:val="clear" w:color="auto" w:fill="FFFFFF"/>
            <w:vAlign w:val="center"/>
          </w:tcPr>
          <w:p w14:paraId="713159F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0D566FA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806B97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DBFC41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2838C74"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7</w:t>
            </w:r>
          </w:p>
        </w:tc>
        <w:tc>
          <w:tcPr>
            <w:tcW w:w="2388" w:type="dxa"/>
            <w:tcBorders>
              <w:top w:val="single" w:sz="4" w:space="0" w:color="auto"/>
              <w:left w:val="single" w:sz="4" w:space="0" w:color="auto"/>
              <w:bottom w:val="single" w:sz="4" w:space="0" w:color="auto"/>
            </w:tcBorders>
            <w:shd w:val="clear" w:color="auto" w:fill="FFFFFF"/>
            <w:vAlign w:val="center"/>
          </w:tcPr>
          <w:p w14:paraId="2BAFF7B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18BDE19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784691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4998AA1"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00D34795"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8</w:t>
            </w:r>
          </w:p>
        </w:tc>
        <w:tc>
          <w:tcPr>
            <w:tcW w:w="2388" w:type="dxa"/>
            <w:tcBorders>
              <w:top w:val="single" w:sz="4" w:space="0" w:color="auto"/>
              <w:left w:val="single" w:sz="4" w:space="0" w:color="auto"/>
              <w:bottom w:val="single" w:sz="4" w:space="0" w:color="auto"/>
            </w:tcBorders>
            <w:shd w:val="clear" w:color="auto" w:fill="FFFFFF"/>
            <w:vAlign w:val="center"/>
          </w:tcPr>
          <w:p w14:paraId="446DD7B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44F8CD3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7E4839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77F1DF0"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01681A9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w:t>
            </w:r>
          </w:p>
        </w:tc>
        <w:tc>
          <w:tcPr>
            <w:tcW w:w="2388" w:type="dxa"/>
            <w:tcBorders>
              <w:top w:val="single" w:sz="4" w:space="0" w:color="auto"/>
              <w:left w:val="single" w:sz="4" w:space="0" w:color="auto"/>
              <w:bottom w:val="single" w:sz="4" w:space="0" w:color="auto"/>
            </w:tcBorders>
            <w:shd w:val="clear" w:color="auto" w:fill="FFFFFF"/>
            <w:vAlign w:val="center"/>
          </w:tcPr>
          <w:p w14:paraId="11D1772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2BD54B5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30B8401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4B7176A"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2AC5A2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10</w:t>
            </w:r>
          </w:p>
        </w:tc>
        <w:tc>
          <w:tcPr>
            <w:tcW w:w="2388" w:type="dxa"/>
            <w:tcBorders>
              <w:top w:val="single" w:sz="4" w:space="0" w:color="auto"/>
              <w:left w:val="single" w:sz="4" w:space="0" w:color="auto"/>
              <w:bottom w:val="single" w:sz="4" w:space="0" w:color="auto"/>
            </w:tcBorders>
            <w:shd w:val="clear" w:color="auto" w:fill="FFFFFF"/>
            <w:vAlign w:val="center"/>
          </w:tcPr>
          <w:p w14:paraId="390AE00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7141063E"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66995DF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F98FB4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1F09FDF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11</w:t>
            </w:r>
          </w:p>
        </w:tc>
        <w:tc>
          <w:tcPr>
            <w:tcW w:w="2388" w:type="dxa"/>
            <w:tcBorders>
              <w:top w:val="single" w:sz="4" w:space="0" w:color="auto"/>
              <w:left w:val="single" w:sz="4" w:space="0" w:color="auto"/>
              <w:bottom w:val="single" w:sz="4" w:space="0" w:color="auto"/>
            </w:tcBorders>
            <w:shd w:val="clear" w:color="auto" w:fill="FFFFFF"/>
            <w:vAlign w:val="center"/>
          </w:tcPr>
          <w:p w14:paraId="5D600ED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49265DD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5FEA039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C6EADD7"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1AEC551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12</w:t>
            </w:r>
          </w:p>
        </w:tc>
        <w:tc>
          <w:tcPr>
            <w:tcW w:w="2388" w:type="dxa"/>
            <w:tcBorders>
              <w:top w:val="single" w:sz="4" w:space="0" w:color="auto"/>
              <w:left w:val="single" w:sz="4" w:space="0" w:color="auto"/>
              <w:bottom w:val="single" w:sz="4" w:space="0" w:color="auto"/>
            </w:tcBorders>
            <w:shd w:val="clear" w:color="auto" w:fill="FFFFFF"/>
            <w:vAlign w:val="bottom"/>
          </w:tcPr>
          <w:p w14:paraId="778A2B93" w14:textId="183148B3" w:rsidR="00946A94" w:rsidRPr="00576460" w:rsidRDefault="00946A94" w:rsidP="007D449E">
            <w:pPr>
              <w:rPr>
                <w:rFonts w:ascii="Trebuchet MS" w:hAnsi="Trebuchet MS"/>
                <w:sz w:val="18"/>
                <w:szCs w:val="18"/>
              </w:rPr>
            </w:pPr>
            <w:r w:rsidRPr="00576460">
              <w:rPr>
                <w:rFonts w:ascii="Trebuchet MS" w:hAnsi="Trebuchet MS"/>
                <w:sz w:val="18"/>
                <w:szCs w:val="18"/>
              </w:rPr>
              <w:t>Plejecent</w:t>
            </w:r>
            <w:r w:rsidR="00B1213D" w:rsidRPr="00075797">
              <w:rPr>
                <w:rFonts w:ascii="Trebuchet MS" w:hAnsi="Trebuchet MS"/>
                <w:color w:val="4F81BD"/>
                <w:sz w:val="18"/>
                <w:szCs w:val="18"/>
              </w:rPr>
              <w:t>er</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0AB691C7"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FFFFFF"/>
            <w:vAlign w:val="bottom"/>
          </w:tcPr>
          <w:p w14:paraId="19033E03" w14:textId="77777777" w:rsidR="00946A94" w:rsidRPr="00576460" w:rsidRDefault="00E85485" w:rsidP="007D449E">
            <w:pPr>
              <w:rPr>
                <w:rFonts w:ascii="Trebuchet MS" w:hAnsi="Trebuchet MS"/>
                <w:sz w:val="18"/>
                <w:szCs w:val="18"/>
              </w:rPr>
            </w:pPr>
            <w:r w:rsidRPr="00576460">
              <w:rPr>
                <w:rFonts w:ascii="Trebuchet MS" w:hAnsi="Trebuchet MS"/>
                <w:sz w:val="18"/>
                <w:szCs w:val="18"/>
              </w:rPr>
              <w:t>Botilbud for alment svækkede borgere</w:t>
            </w:r>
            <w:r w:rsidR="003B4194" w:rsidRPr="00075797">
              <w:rPr>
                <w:rFonts w:ascii="Trebuchet MS" w:hAnsi="Trebuchet MS"/>
                <w:color w:val="4F81BD"/>
                <w:sz w:val="18"/>
                <w:szCs w:val="18"/>
              </w:rPr>
              <w:t>. Indtil 2005 betegnet plejehjem</w:t>
            </w:r>
          </w:p>
        </w:tc>
      </w:tr>
      <w:tr w:rsidR="00946A94" w:rsidRPr="00576460" w14:paraId="30E4A4A7" w14:textId="77777777" w:rsidTr="00E85485">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D0FE627"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13</w:t>
            </w:r>
          </w:p>
        </w:tc>
        <w:tc>
          <w:tcPr>
            <w:tcW w:w="2388" w:type="dxa"/>
            <w:tcBorders>
              <w:top w:val="single" w:sz="4" w:space="0" w:color="auto"/>
              <w:left w:val="single" w:sz="4" w:space="0" w:color="auto"/>
              <w:bottom w:val="single" w:sz="4" w:space="0" w:color="auto"/>
            </w:tcBorders>
            <w:shd w:val="clear" w:color="auto" w:fill="FFFFFF"/>
            <w:vAlign w:val="center"/>
          </w:tcPr>
          <w:p w14:paraId="55FD1FDD" w14:textId="292D0480" w:rsidR="00946A94" w:rsidRPr="00576460" w:rsidRDefault="00946A94" w:rsidP="00B1213D">
            <w:pPr>
              <w:rPr>
                <w:rFonts w:ascii="Trebuchet MS" w:hAnsi="Trebuchet MS"/>
                <w:sz w:val="18"/>
                <w:szCs w:val="18"/>
              </w:rPr>
            </w:pPr>
            <w:r w:rsidRPr="00576460">
              <w:rPr>
                <w:rFonts w:ascii="Trebuchet MS" w:hAnsi="Trebuchet MS"/>
                <w:sz w:val="18"/>
                <w:szCs w:val="18"/>
              </w:rPr>
              <w:t>Plejebolig</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6ABC35E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FFFFFF"/>
            <w:vAlign w:val="bottom"/>
          </w:tcPr>
          <w:p w14:paraId="516BD559" w14:textId="3F1259B9" w:rsidR="00946A94" w:rsidRPr="00576460" w:rsidRDefault="00946A94" w:rsidP="003B4194">
            <w:pPr>
              <w:rPr>
                <w:rFonts w:ascii="Trebuchet MS" w:hAnsi="Trebuchet MS"/>
                <w:sz w:val="18"/>
                <w:szCs w:val="18"/>
              </w:rPr>
            </w:pPr>
            <w:r w:rsidRPr="00576460">
              <w:rPr>
                <w:rFonts w:ascii="Trebuchet MS" w:hAnsi="Trebuchet MS"/>
                <w:sz w:val="18"/>
                <w:szCs w:val="18"/>
              </w:rPr>
              <w:t xml:space="preserve">Boliger for personer, oftest ældre, der ikke kan klare sig i eget hjem eller i en ældrebolig. </w:t>
            </w:r>
          </w:p>
        </w:tc>
      </w:tr>
      <w:tr w:rsidR="00946A94" w:rsidRPr="00576460" w14:paraId="5B569E7D"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4E8D7508"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14</w:t>
            </w:r>
          </w:p>
        </w:tc>
        <w:tc>
          <w:tcPr>
            <w:tcW w:w="2388" w:type="dxa"/>
            <w:tcBorders>
              <w:top w:val="single" w:sz="4" w:space="0" w:color="auto"/>
              <w:left w:val="single" w:sz="4" w:space="0" w:color="auto"/>
              <w:bottom w:val="single" w:sz="4" w:space="0" w:color="auto"/>
            </w:tcBorders>
            <w:shd w:val="clear" w:color="auto" w:fill="FFFFFF"/>
            <w:vAlign w:val="bottom"/>
          </w:tcPr>
          <w:p w14:paraId="23CF8FFF"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CD3E62D"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8324390"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1EDC426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250AFD9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15</w:t>
            </w:r>
          </w:p>
        </w:tc>
        <w:tc>
          <w:tcPr>
            <w:tcW w:w="2388" w:type="dxa"/>
            <w:tcBorders>
              <w:top w:val="single" w:sz="4" w:space="0" w:color="auto"/>
              <w:left w:val="single" w:sz="4" w:space="0" w:color="auto"/>
              <w:bottom w:val="single" w:sz="4" w:space="0" w:color="auto"/>
            </w:tcBorders>
            <w:shd w:val="clear" w:color="auto" w:fill="FFFFFF"/>
            <w:vAlign w:val="bottom"/>
          </w:tcPr>
          <w:p w14:paraId="31AEB3EA"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1638E4BD"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FABDA23"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20793DF6"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02EBA95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16</w:t>
            </w:r>
          </w:p>
        </w:tc>
        <w:tc>
          <w:tcPr>
            <w:tcW w:w="2388" w:type="dxa"/>
            <w:tcBorders>
              <w:top w:val="single" w:sz="4" w:space="0" w:color="auto"/>
              <w:left w:val="single" w:sz="4" w:space="0" w:color="auto"/>
              <w:bottom w:val="single" w:sz="4" w:space="0" w:color="auto"/>
            </w:tcBorders>
            <w:shd w:val="clear" w:color="auto" w:fill="FFFFFF"/>
            <w:vAlign w:val="bottom"/>
          </w:tcPr>
          <w:p w14:paraId="25CCD649"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3E457A46"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0A70B26A"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4F1832D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64ADBB5"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17</w:t>
            </w:r>
          </w:p>
        </w:tc>
        <w:tc>
          <w:tcPr>
            <w:tcW w:w="2388" w:type="dxa"/>
            <w:tcBorders>
              <w:top w:val="single" w:sz="4" w:space="0" w:color="auto"/>
              <w:left w:val="single" w:sz="4" w:space="0" w:color="auto"/>
              <w:bottom w:val="single" w:sz="4" w:space="0" w:color="auto"/>
            </w:tcBorders>
            <w:shd w:val="clear" w:color="auto" w:fill="FFFFFF"/>
            <w:vAlign w:val="center"/>
          </w:tcPr>
          <w:p w14:paraId="60DBAAA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662FE60C"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5699387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396C3E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E62C3AF"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lastRenderedPageBreak/>
              <w:t>18</w:t>
            </w:r>
          </w:p>
        </w:tc>
        <w:tc>
          <w:tcPr>
            <w:tcW w:w="2388" w:type="dxa"/>
            <w:tcBorders>
              <w:top w:val="single" w:sz="4" w:space="0" w:color="auto"/>
              <w:left w:val="single" w:sz="4" w:space="0" w:color="auto"/>
              <w:bottom w:val="single" w:sz="4" w:space="0" w:color="auto"/>
            </w:tcBorders>
            <w:shd w:val="clear" w:color="auto" w:fill="auto"/>
            <w:vAlign w:val="bottom"/>
          </w:tcPr>
          <w:p w14:paraId="5DF9F42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5918657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17F881C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516FFCD"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9E7036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19</w:t>
            </w:r>
          </w:p>
        </w:tc>
        <w:tc>
          <w:tcPr>
            <w:tcW w:w="2388" w:type="dxa"/>
            <w:tcBorders>
              <w:top w:val="single" w:sz="4" w:space="0" w:color="auto"/>
              <w:left w:val="single" w:sz="4" w:space="0" w:color="auto"/>
              <w:bottom w:val="single" w:sz="4" w:space="0" w:color="auto"/>
            </w:tcBorders>
            <w:shd w:val="clear" w:color="auto" w:fill="auto"/>
            <w:vAlign w:val="center"/>
          </w:tcPr>
          <w:p w14:paraId="6E7AA25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71B2E39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76D1AE4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E41D1E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E6055FB"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20</w:t>
            </w:r>
          </w:p>
        </w:tc>
        <w:tc>
          <w:tcPr>
            <w:tcW w:w="2388" w:type="dxa"/>
            <w:tcBorders>
              <w:top w:val="single" w:sz="4" w:space="0" w:color="auto"/>
              <w:left w:val="single" w:sz="4" w:space="0" w:color="auto"/>
              <w:bottom w:val="single" w:sz="4" w:space="0" w:color="auto"/>
            </w:tcBorders>
            <w:shd w:val="clear" w:color="auto" w:fill="auto"/>
            <w:vAlign w:val="bottom"/>
          </w:tcPr>
          <w:p w14:paraId="10CF575A" w14:textId="77777777" w:rsidR="00946A94" w:rsidRPr="00576460" w:rsidRDefault="00436F4E"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7D56D103" w14:textId="77777777" w:rsidR="00946A94" w:rsidRPr="00576460" w:rsidRDefault="00436F4E"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069D5E93" w14:textId="77777777" w:rsidR="00946A94" w:rsidRPr="00576460" w:rsidRDefault="00436F4E" w:rsidP="007D449E">
            <w:pPr>
              <w:rPr>
                <w:rFonts w:ascii="Trebuchet MS" w:hAnsi="Trebuchet MS"/>
                <w:sz w:val="18"/>
                <w:szCs w:val="18"/>
              </w:rPr>
            </w:pPr>
            <w:r w:rsidRPr="00576460">
              <w:rPr>
                <w:rFonts w:ascii="Trebuchet MS" w:hAnsi="Trebuchet MS"/>
                <w:sz w:val="18"/>
                <w:szCs w:val="18"/>
              </w:rPr>
              <w:t>-</w:t>
            </w:r>
            <w:r w:rsidR="00946A94" w:rsidRPr="00576460">
              <w:rPr>
                <w:rFonts w:ascii="Trebuchet MS" w:hAnsi="Trebuchet MS"/>
                <w:sz w:val="18"/>
                <w:szCs w:val="18"/>
              </w:rPr>
              <w:t xml:space="preserve"> </w:t>
            </w:r>
          </w:p>
        </w:tc>
      </w:tr>
      <w:tr w:rsidR="00946A94" w:rsidRPr="00576460" w14:paraId="6B88277B"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E1E0347"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21</w:t>
            </w:r>
          </w:p>
        </w:tc>
        <w:tc>
          <w:tcPr>
            <w:tcW w:w="2388" w:type="dxa"/>
            <w:tcBorders>
              <w:top w:val="single" w:sz="4" w:space="0" w:color="auto"/>
              <w:left w:val="single" w:sz="4" w:space="0" w:color="auto"/>
              <w:bottom w:val="single" w:sz="4" w:space="0" w:color="auto"/>
            </w:tcBorders>
            <w:shd w:val="clear" w:color="auto" w:fill="auto"/>
            <w:vAlign w:val="center"/>
          </w:tcPr>
          <w:p w14:paraId="0070806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76FABF7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0C8F2B9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FB68D9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15F7B8A"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22</w:t>
            </w:r>
          </w:p>
        </w:tc>
        <w:tc>
          <w:tcPr>
            <w:tcW w:w="2388" w:type="dxa"/>
            <w:tcBorders>
              <w:top w:val="single" w:sz="4" w:space="0" w:color="auto"/>
              <w:left w:val="single" w:sz="4" w:space="0" w:color="auto"/>
              <w:bottom w:val="single" w:sz="4" w:space="0" w:color="auto"/>
            </w:tcBorders>
            <w:shd w:val="clear" w:color="auto" w:fill="auto"/>
            <w:vAlign w:val="center"/>
          </w:tcPr>
          <w:p w14:paraId="27133F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878716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2FA2B2E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474A3D8"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962470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23</w:t>
            </w:r>
          </w:p>
        </w:tc>
        <w:tc>
          <w:tcPr>
            <w:tcW w:w="2388" w:type="dxa"/>
            <w:tcBorders>
              <w:top w:val="single" w:sz="4" w:space="0" w:color="auto"/>
              <w:left w:val="single" w:sz="4" w:space="0" w:color="auto"/>
              <w:bottom w:val="single" w:sz="4" w:space="0" w:color="auto"/>
            </w:tcBorders>
            <w:shd w:val="clear" w:color="auto" w:fill="auto"/>
            <w:vAlign w:val="center"/>
          </w:tcPr>
          <w:p w14:paraId="7A4C80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63F8482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6F5882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E485966"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9BE7C5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24</w:t>
            </w:r>
          </w:p>
        </w:tc>
        <w:tc>
          <w:tcPr>
            <w:tcW w:w="2388" w:type="dxa"/>
            <w:tcBorders>
              <w:top w:val="single" w:sz="4" w:space="0" w:color="auto"/>
              <w:left w:val="single" w:sz="4" w:space="0" w:color="auto"/>
              <w:bottom w:val="single" w:sz="4" w:space="0" w:color="auto"/>
            </w:tcBorders>
            <w:shd w:val="clear" w:color="auto" w:fill="auto"/>
            <w:vAlign w:val="center"/>
          </w:tcPr>
          <w:p w14:paraId="3BB524D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F543DE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DD6A36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A81FAD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789A7ED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25</w:t>
            </w:r>
          </w:p>
        </w:tc>
        <w:tc>
          <w:tcPr>
            <w:tcW w:w="2388" w:type="dxa"/>
            <w:tcBorders>
              <w:top w:val="single" w:sz="4" w:space="0" w:color="auto"/>
              <w:left w:val="single" w:sz="4" w:space="0" w:color="auto"/>
              <w:bottom w:val="single" w:sz="4" w:space="0" w:color="auto"/>
            </w:tcBorders>
            <w:shd w:val="clear" w:color="auto" w:fill="auto"/>
            <w:vAlign w:val="center"/>
          </w:tcPr>
          <w:p w14:paraId="5A01B1D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0E10389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1F577D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A3ACCA1"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781BE82"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26</w:t>
            </w:r>
          </w:p>
        </w:tc>
        <w:tc>
          <w:tcPr>
            <w:tcW w:w="2388" w:type="dxa"/>
            <w:tcBorders>
              <w:top w:val="single" w:sz="4" w:space="0" w:color="auto"/>
              <w:left w:val="single" w:sz="4" w:space="0" w:color="auto"/>
              <w:bottom w:val="single" w:sz="4" w:space="0" w:color="auto"/>
            </w:tcBorders>
            <w:shd w:val="clear" w:color="auto" w:fill="auto"/>
            <w:vAlign w:val="bottom"/>
          </w:tcPr>
          <w:p w14:paraId="7776735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1633C2F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5ACA9EC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9CC389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CC91222"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27</w:t>
            </w:r>
          </w:p>
        </w:tc>
        <w:tc>
          <w:tcPr>
            <w:tcW w:w="2388" w:type="dxa"/>
            <w:tcBorders>
              <w:top w:val="single" w:sz="4" w:space="0" w:color="auto"/>
              <w:left w:val="single" w:sz="4" w:space="0" w:color="auto"/>
              <w:bottom w:val="single" w:sz="4" w:space="0" w:color="auto"/>
            </w:tcBorders>
            <w:shd w:val="clear" w:color="auto" w:fill="auto"/>
            <w:vAlign w:val="center"/>
          </w:tcPr>
          <w:p w14:paraId="38C96D6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277EEF4"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6E16BFE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4FAD139"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AA4AE16"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28</w:t>
            </w:r>
          </w:p>
        </w:tc>
        <w:tc>
          <w:tcPr>
            <w:tcW w:w="2388" w:type="dxa"/>
            <w:tcBorders>
              <w:top w:val="single" w:sz="4" w:space="0" w:color="auto"/>
              <w:left w:val="single" w:sz="4" w:space="0" w:color="auto"/>
              <w:bottom w:val="single" w:sz="4" w:space="0" w:color="auto"/>
            </w:tcBorders>
            <w:shd w:val="clear" w:color="auto" w:fill="auto"/>
            <w:vAlign w:val="center"/>
          </w:tcPr>
          <w:p w14:paraId="0AB74DC0" w14:textId="77777777" w:rsidR="00946A94" w:rsidRPr="00576460" w:rsidRDefault="00946A94" w:rsidP="007D449E">
            <w:pPr>
              <w:rPr>
                <w:sz w:val="16"/>
                <w:szCs w:val="16"/>
              </w:rPr>
            </w:pPr>
            <w:r w:rsidRPr="00576460">
              <w:rPr>
                <w:sz w:val="16"/>
                <w:szCs w:val="16"/>
              </w:rPr>
              <w:t>-</w:t>
            </w:r>
          </w:p>
        </w:tc>
        <w:tc>
          <w:tcPr>
            <w:tcW w:w="1423" w:type="dxa"/>
            <w:tcBorders>
              <w:top w:val="single" w:sz="4" w:space="0" w:color="auto"/>
              <w:left w:val="single" w:sz="4" w:space="0" w:color="auto"/>
              <w:bottom w:val="single" w:sz="4" w:space="0" w:color="auto"/>
              <w:right w:val="single" w:sz="4" w:space="0" w:color="auto"/>
            </w:tcBorders>
            <w:vAlign w:val="center"/>
          </w:tcPr>
          <w:p w14:paraId="352E645D" w14:textId="77777777" w:rsidR="00946A94" w:rsidRPr="00576460" w:rsidRDefault="005F7816"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FCD24AB"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0C0488A5" w14:textId="77777777" w:rsidR="00946A94" w:rsidRPr="00576460" w:rsidRDefault="00946A94" w:rsidP="007D449E">
            <w:pPr>
              <w:rPr>
                <w:rFonts w:ascii="Trebuchet MS" w:hAnsi="Trebuchet MS"/>
                <w:sz w:val="18"/>
                <w:szCs w:val="18"/>
              </w:rPr>
            </w:pPr>
          </w:p>
        </w:tc>
      </w:tr>
      <w:tr w:rsidR="00946A94" w:rsidRPr="00576460" w14:paraId="4DC5C70B"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453942C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29</w:t>
            </w:r>
          </w:p>
        </w:tc>
        <w:tc>
          <w:tcPr>
            <w:tcW w:w="2388" w:type="dxa"/>
            <w:tcBorders>
              <w:top w:val="single" w:sz="4" w:space="0" w:color="auto"/>
              <w:left w:val="single" w:sz="4" w:space="0" w:color="auto"/>
              <w:bottom w:val="single" w:sz="4" w:space="0" w:color="auto"/>
            </w:tcBorders>
            <w:shd w:val="clear" w:color="auto" w:fill="auto"/>
            <w:vAlign w:val="center"/>
          </w:tcPr>
          <w:p w14:paraId="40C3F302" w14:textId="77777777" w:rsidR="00946A94" w:rsidRPr="00576460" w:rsidRDefault="00946A94" w:rsidP="007D449E">
            <w:pPr>
              <w:rPr>
                <w:sz w:val="16"/>
                <w:szCs w:val="16"/>
              </w:rPr>
            </w:pPr>
            <w:r w:rsidRPr="00576460">
              <w:rPr>
                <w:sz w:val="16"/>
                <w:szCs w:val="16"/>
              </w:rPr>
              <w:t>-</w:t>
            </w:r>
          </w:p>
        </w:tc>
        <w:tc>
          <w:tcPr>
            <w:tcW w:w="1423" w:type="dxa"/>
            <w:tcBorders>
              <w:top w:val="single" w:sz="4" w:space="0" w:color="auto"/>
              <w:left w:val="single" w:sz="4" w:space="0" w:color="auto"/>
              <w:bottom w:val="single" w:sz="4" w:space="0" w:color="auto"/>
              <w:right w:val="single" w:sz="4" w:space="0" w:color="auto"/>
            </w:tcBorders>
            <w:vAlign w:val="center"/>
          </w:tcPr>
          <w:p w14:paraId="384E7356" w14:textId="77777777" w:rsidR="00946A94" w:rsidRPr="00576460" w:rsidRDefault="005F7816"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34AB7B64"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31A97A4E" w14:textId="77777777" w:rsidR="00946A94" w:rsidRPr="00576460" w:rsidRDefault="00946A94" w:rsidP="007D449E">
            <w:pPr>
              <w:rPr>
                <w:rFonts w:ascii="Trebuchet MS" w:hAnsi="Trebuchet MS"/>
                <w:sz w:val="18"/>
                <w:szCs w:val="18"/>
              </w:rPr>
            </w:pPr>
          </w:p>
        </w:tc>
      </w:tr>
      <w:tr w:rsidR="00A565FF" w:rsidRPr="00576460" w14:paraId="7E2A230C"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771E07E" w14:textId="77777777" w:rsidR="00A565FF" w:rsidRPr="00D8067B" w:rsidRDefault="00A565FF" w:rsidP="007D449E">
            <w:pPr>
              <w:jc w:val="center"/>
              <w:rPr>
                <w:rFonts w:ascii="Trebuchet MS" w:hAnsi="Trebuchet MS"/>
                <w:sz w:val="18"/>
                <w:szCs w:val="18"/>
              </w:rPr>
            </w:pPr>
            <w:r w:rsidRPr="00D8067B">
              <w:rPr>
                <w:rFonts w:ascii="Trebuchet MS" w:hAnsi="Trebuchet MS"/>
                <w:sz w:val="18"/>
                <w:szCs w:val="18"/>
              </w:rPr>
              <w:t>30</w:t>
            </w:r>
          </w:p>
        </w:tc>
        <w:tc>
          <w:tcPr>
            <w:tcW w:w="2388" w:type="dxa"/>
            <w:tcBorders>
              <w:top w:val="single" w:sz="4" w:space="0" w:color="auto"/>
              <w:left w:val="single" w:sz="4" w:space="0" w:color="auto"/>
              <w:bottom w:val="single" w:sz="4" w:space="0" w:color="auto"/>
            </w:tcBorders>
            <w:shd w:val="clear" w:color="auto" w:fill="auto"/>
            <w:vAlign w:val="center"/>
          </w:tcPr>
          <w:p w14:paraId="26BE000A" w14:textId="27681562" w:rsidR="00A565FF" w:rsidRPr="00E92151" w:rsidRDefault="00AE3A3A" w:rsidP="007D449E">
            <w:pPr>
              <w:rPr>
                <w:rFonts w:ascii="Trebuchet MS" w:hAnsi="Trebuchet MS"/>
                <w:sz w:val="18"/>
                <w:szCs w:val="18"/>
              </w:rPr>
            </w:pPr>
            <w:r w:rsidRPr="008F599F">
              <w:rPr>
                <w:rFonts w:ascii="Trebuchet MS" w:hAnsi="Trebuchet MS"/>
                <w:color w:val="4F81BD"/>
                <w:sz w:val="18"/>
                <w:szCs w:val="18"/>
              </w:rPr>
              <w:t>Døgninstitution</w:t>
            </w:r>
            <w:r w:rsidRPr="008F599F" w:rsidDel="00AE3A3A">
              <w:rPr>
                <w:rFonts w:ascii="Trebuchet MS" w:hAnsi="Trebuchet MS"/>
                <w:color w:val="4F81BD"/>
                <w:sz w:val="18"/>
                <w:szCs w:val="18"/>
              </w:rPr>
              <w:t xml:space="preserve"> </w:t>
            </w:r>
          </w:p>
        </w:tc>
        <w:tc>
          <w:tcPr>
            <w:tcW w:w="1423" w:type="dxa"/>
            <w:tcBorders>
              <w:top w:val="single" w:sz="4" w:space="0" w:color="auto"/>
              <w:left w:val="single" w:sz="4" w:space="0" w:color="auto"/>
              <w:bottom w:val="single" w:sz="4" w:space="0" w:color="auto"/>
              <w:right w:val="single" w:sz="4" w:space="0" w:color="auto"/>
            </w:tcBorders>
            <w:vAlign w:val="center"/>
          </w:tcPr>
          <w:p w14:paraId="6214574C" w14:textId="77777777" w:rsidR="00A565FF" w:rsidRPr="00576460" w:rsidRDefault="00A565FF"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tcPr>
          <w:p w14:paraId="4165EC61" w14:textId="77777777" w:rsidR="00A565FF" w:rsidRPr="00576460" w:rsidRDefault="00A565FF"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 xml:space="preserve">Botilbud for børn og unge (0 – </w:t>
            </w:r>
            <w:proofErr w:type="gramStart"/>
            <w:r w:rsidRPr="00576460">
              <w:rPr>
                <w:rFonts w:ascii="Trebuchet MS" w:hAnsi="Trebuchet MS"/>
                <w:sz w:val="18"/>
                <w:szCs w:val="18"/>
              </w:rPr>
              <w:t>17 årige</w:t>
            </w:r>
            <w:proofErr w:type="gramEnd"/>
            <w:r w:rsidRPr="00576460">
              <w:rPr>
                <w:rFonts w:ascii="Trebuchet MS" w:hAnsi="Trebuchet MS"/>
                <w:sz w:val="18"/>
                <w:szCs w:val="18"/>
              </w:rPr>
              <w:t>). Der bor flere beboere på botilbuddet</w:t>
            </w:r>
          </w:p>
        </w:tc>
      </w:tr>
      <w:tr w:rsidR="00A565FF" w:rsidRPr="00576460" w14:paraId="4D3D94D7"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18F6D16" w14:textId="77777777" w:rsidR="00A565FF" w:rsidRPr="00D8067B" w:rsidRDefault="00A565FF" w:rsidP="007D449E">
            <w:pPr>
              <w:jc w:val="center"/>
              <w:rPr>
                <w:rFonts w:ascii="Trebuchet MS" w:hAnsi="Trebuchet MS"/>
                <w:sz w:val="18"/>
                <w:szCs w:val="18"/>
              </w:rPr>
            </w:pPr>
            <w:r w:rsidRPr="00D8067B">
              <w:rPr>
                <w:rFonts w:ascii="Trebuchet MS" w:hAnsi="Trebuchet MS"/>
                <w:sz w:val="18"/>
                <w:szCs w:val="18"/>
              </w:rPr>
              <w:t>31</w:t>
            </w:r>
          </w:p>
        </w:tc>
        <w:tc>
          <w:tcPr>
            <w:tcW w:w="2388" w:type="dxa"/>
            <w:tcBorders>
              <w:top w:val="single" w:sz="4" w:space="0" w:color="auto"/>
              <w:left w:val="single" w:sz="4" w:space="0" w:color="auto"/>
              <w:bottom w:val="single" w:sz="4" w:space="0" w:color="auto"/>
            </w:tcBorders>
            <w:shd w:val="clear" w:color="auto" w:fill="auto"/>
            <w:vAlign w:val="center"/>
          </w:tcPr>
          <w:p w14:paraId="6658A3DB" w14:textId="77777777" w:rsidR="00A565FF" w:rsidRPr="00E92151" w:rsidRDefault="00A565FF" w:rsidP="007D449E">
            <w:pPr>
              <w:rPr>
                <w:rFonts w:ascii="Trebuchet MS" w:hAnsi="Trebuchet MS"/>
                <w:sz w:val="18"/>
                <w:szCs w:val="18"/>
              </w:rPr>
            </w:pPr>
            <w:proofErr w:type="gramStart"/>
            <w:r w:rsidRPr="00E92151">
              <w:rPr>
                <w:rFonts w:ascii="Trebuchet MS" w:hAnsi="Trebuchet MS"/>
                <w:sz w:val="18"/>
                <w:szCs w:val="18"/>
              </w:rPr>
              <w:t>Pleje familie</w:t>
            </w:r>
            <w:proofErr w:type="gramEnd"/>
          </w:p>
        </w:tc>
        <w:tc>
          <w:tcPr>
            <w:tcW w:w="1423" w:type="dxa"/>
            <w:tcBorders>
              <w:top w:val="single" w:sz="4" w:space="0" w:color="auto"/>
              <w:left w:val="single" w:sz="4" w:space="0" w:color="auto"/>
              <w:bottom w:val="single" w:sz="4" w:space="0" w:color="auto"/>
              <w:right w:val="single" w:sz="4" w:space="0" w:color="auto"/>
            </w:tcBorders>
            <w:vAlign w:val="center"/>
          </w:tcPr>
          <w:p w14:paraId="7192F19B" w14:textId="77777777" w:rsidR="00A565FF" w:rsidRPr="00576460" w:rsidRDefault="00A565FF"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tcPr>
          <w:p w14:paraId="2D4BBA7A" w14:textId="77777777" w:rsidR="00A565FF" w:rsidRPr="00576460" w:rsidRDefault="00A565FF"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 xml:space="preserve">Botilbud for børn og unge (0 – </w:t>
            </w:r>
            <w:proofErr w:type="gramStart"/>
            <w:r w:rsidRPr="00576460">
              <w:rPr>
                <w:rFonts w:ascii="Trebuchet MS" w:hAnsi="Trebuchet MS"/>
                <w:sz w:val="18"/>
                <w:szCs w:val="18"/>
              </w:rPr>
              <w:t>17 årige</w:t>
            </w:r>
            <w:proofErr w:type="gramEnd"/>
            <w:r w:rsidRPr="00576460">
              <w:rPr>
                <w:rFonts w:ascii="Trebuchet MS" w:hAnsi="Trebuchet MS"/>
                <w:sz w:val="18"/>
                <w:szCs w:val="18"/>
              </w:rPr>
              <w:t>). Der bor typisk 1 – 2 anbragt børn eller unge.</w:t>
            </w:r>
          </w:p>
        </w:tc>
      </w:tr>
      <w:tr w:rsidR="00E85485" w:rsidRPr="00576460" w14:paraId="55AE9C12"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4E83D0A0"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32</w:t>
            </w:r>
          </w:p>
        </w:tc>
        <w:tc>
          <w:tcPr>
            <w:tcW w:w="2388" w:type="dxa"/>
            <w:tcBorders>
              <w:top w:val="single" w:sz="4" w:space="0" w:color="auto"/>
              <w:left w:val="single" w:sz="4" w:space="0" w:color="auto"/>
              <w:bottom w:val="single" w:sz="4" w:space="0" w:color="auto"/>
            </w:tcBorders>
            <w:shd w:val="clear" w:color="auto" w:fill="auto"/>
            <w:vAlign w:val="center"/>
          </w:tcPr>
          <w:p w14:paraId="31E75FC5"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Særligt botilbud</w:t>
            </w:r>
          </w:p>
        </w:tc>
        <w:tc>
          <w:tcPr>
            <w:tcW w:w="1423" w:type="dxa"/>
            <w:tcBorders>
              <w:top w:val="single" w:sz="4" w:space="0" w:color="auto"/>
              <w:left w:val="single" w:sz="4" w:space="0" w:color="auto"/>
              <w:bottom w:val="single" w:sz="4" w:space="0" w:color="auto"/>
              <w:right w:val="single" w:sz="4" w:space="0" w:color="auto"/>
            </w:tcBorders>
            <w:vAlign w:val="center"/>
          </w:tcPr>
          <w:p w14:paraId="1451D3A6"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22313AEF"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tilpasset borgere medsærligt behov. Botilbuddet kan f.eks. være rettet med autister, blinde, psykisk syge mv.</w:t>
            </w:r>
          </w:p>
        </w:tc>
      </w:tr>
      <w:tr w:rsidR="00E85485" w:rsidRPr="00576460" w14:paraId="6275C615"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6A62FB0"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33</w:t>
            </w:r>
          </w:p>
        </w:tc>
        <w:tc>
          <w:tcPr>
            <w:tcW w:w="2388" w:type="dxa"/>
            <w:tcBorders>
              <w:top w:val="single" w:sz="4" w:space="0" w:color="auto"/>
              <w:left w:val="single" w:sz="4" w:space="0" w:color="auto"/>
              <w:bottom w:val="single" w:sz="4" w:space="0" w:color="auto"/>
            </w:tcBorders>
            <w:shd w:val="clear" w:color="auto" w:fill="auto"/>
            <w:vAlign w:val="center"/>
          </w:tcPr>
          <w:p w14:paraId="508041E9"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Genoptræningscenter</w:t>
            </w:r>
          </w:p>
        </w:tc>
        <w:tc>
          <w:tcPr>
            <w:tcW w:w="1423" w:type="dxa"/>
            <w:tcBorders>
              <w:top w:val="single" w:sz="4" w:space="0" w:color="auto"/>
              <w:left w:val="single" w:sz="4" w:space="0" w:color="auto"/>
              <w:bottom w:val="single" w:sz="4" w:space="0" w:color="auto"/>
              <w:right w:val="single" w:sz="4" w:space="0" w:color="auto"/>
            </w:tcBorders>
            <w:vAlign w:val="center"/>
          </w:tcPr>
          <w:p w14:paraId="636D72B7"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78D6C5F8"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rettet mod genoptræning til eget hjem. Beboer har typisk ikke CPR-adresse på tilbuddet.</w:t>
            </w:r>
          </w:p>
        </w:tc>
      </w:tr>
      <w:tr w:rsidR="00E85485" w:rsidRPr="00576460" w14:paraId="53B4A442"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B3D11BB"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34</w:t>
            </w:r>
          </w:p>
        </w:tc>
        <w:tc>
          <w:tcPr>
            <w:tcW w:w="2388" w:type="dxa"/>
            <w:tcBorders>
              <w:top w:val="single" w:sz="4" w:space="0" w:color="auto"/>
              <w:left w:val="single" w:sz="4" w:space="0" w:color="auto"/>
              <w:bottom w:val="single" w:sz="4" w:space="0" w:color="auto"/>
            </w:tcBorders>
            <w:shd w:val="clear" w:color="auto" w:fill="auto"/>
            <w:vAlign w:val="center"/>
          </w:tcPr>
          <w:p w14:paraId="50DE27AC"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Hospital</w:t>
            </w:r>
          </w:p>
        </w:tc>
        <w:tc>
          <w:tcPr>
            <w:tcW w:w="1423" w:type="dxa"/>
            <w:tcBorders>
              <w:top w:val="single" w:sz="4" w:space="0" w:color="auto"/>
              <w:left w:val="single" w:sz="4" w:space="0" w:color="auto"/>
              <w:bottom w:val="single" w:sz="4" w:space="0" w:color="auto"/>
              <w:right w:val="single" w:sz="4" w:space="0" w:color="auto"/>
            </w:tcBorders>
            <w:vAlign w:val="center"/>
          </w:tcPr>
          <w:p w14:paraId="75A4CB2C"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4E134115"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rettet mod behandling af psykiske eller fysisk sygdom. Beboer har typisk ikke CPR-adresse på tilbuddet.</w:t>
            </w:r>
          </w:p>
        </w:tc>
      </w:tr>
      <w:tr w:rsidR="00E85485" w:rsidRPr="00576460" w14:paraId="025DEB7F"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40E6BD1"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35</w:t>
            </w:r>
          </w:p>
        </w:tc>
        <w:tc>
          <w:tcPr>
            <w:tcW w:w="2388" w:type="dxa"/>
            <w:tcBorders>
              <w:top w:val="single" w:sz="4" w:space="0" w:color="auto"/>
              <w:left w:val="single" w:sz="4" w:space="0" w:color="auto"/>
              <w:bottom w:val="single" w:sz="4" w:space="0" w:color="auto"/>
            </w:tcBorders>
            <w:shd w:val="clear" w:color="auto" w:fill="auto"/>
            <w:vAlign w:val="center"/>
          </w:tcPr>
          <w:p w14:paraId="484B03B9"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Fængsel</w:t>
            </w:r>
          </w:p>
        </w:tc>
        <w:tc>
          <w:tcPr>
            <w:tcW w:w="1423" w:type="dxa"/>
            <w:tcBorders>
              <w:top w:val="single" w:sz="4" w:space="0" w:color="auto"/>
              <w:left w:val="single" w:sz="4" w:space="0" w:color="auto"/>
              <w:bottom w:val="single" w:sz="4" w:space="0" w:color="auto"/>
              <w:right w:val="single" w:sz="4" w:space="0" w:color="auto"/>
            </w:tcBorders>
            <w:vAlign w:val="center"/>
          </w:tcPr>
          <w:p w14:paraId="00DA9F09"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E13D30A"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oprettet i henhold til retsplejeloven</w:t>
            </w:r>
          </w:p>
          <w:p w14:paraId="39941E5F"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Gruppen omfatter også sikringsanstalter.</w:t>
            </w:r>
          </w:p>
        </w:tc>
      </w:tr>
      <w:tr w:rsidR="00E85485" w:rsidRPr="00576460" w14:paraId="0F6CDAD0"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8201777"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36</w:t>
            </w:r>
          </w:p>
        </w:tc>
        <w:tc>
          <w:tcPr>
            <w:tcW w:w="2388" w:type="dxa"/>
            <w:tcBorders>
              <w:top w:val="single" w:sz="4" w:space="0" w:color="auto"/>
              <w:left w:val="single" w:sz="4" w:space="0" w:color="auto"/>
              <w:bottom w:val="single" w:sz="4" w:space="0" w:color="auto"/>
            </w:tcBorders>
            <w:shd w:val="clear" w:color="auto" w:fill="auto"/>
            <w:vAlign w:val="center"/>
          </w:tcPr>
          <w:p w14:paraId="32311024"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Hospice</w:t>
            </w:r>
          </w:p>
        </w:tc>
        <w:tc>
          <w:tcPr>
            <w:tcW w:w="1423" w:type="dxa"/>
            <w:tcBorders>
              <w:top w:val="single" w:sz="4" w:space="0" w:color="auto"/>
              <w:left w:val="single" w:sz="4" w:space="0" w:color="auto"/>
              <w:bottom w:val="single" w:sz="4" w:space="0" w:color="auto"/>
              <w:right w:val="single" w:sz="4" w:space="0" w:color="auto"/>
            </w:tcBorders>
            <w:vAlign w:val="center"/>
          </w:tcPr>
          <w:p w14:paraId="1F4512BE"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37ECB873"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rettet mod terminal behandling af døende borgere</w:t>
            </w:r>
          </w:p>
        </w:tc>
      </w:tr>
      <w:tr w:rsidR="00E85485" w:rsidRPr="00576460" w14:paraId="46D45EC3"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E131888"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37</w:t>
            </w:r>
          </w:p>
        </w:tc>
        <w:tc>
          <w:tcPr>
            <w:tcW w:w="2388" w:type="dxa"/>
            <w:tcBorders>
              <w:top w:val="single" w:sz="4" w:space="0" w:color="auto"/>
              <w:left w:val="single" w:sz="4" w:space="0" w:color="auto"/>
              <w:bottom w:val="single" w:sz="4" w:space="0" w:color="auto"/>
            </w:tcBorders>
            <w:shd w:val="clear" w:color="auto" w:fill="auto"/>
            <w:vAlign w:val="center"/>
          </w:tcPr>
          <w:p w14:paraId="1DA0F160"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Herberg</w:t>
            </w:r>
          </w:p>
        </w:tc>
        <w:tc>
          <w:tcPr>
            <w:tcW w:w="1423" w:type="dxa"/>
            <w:tcBorders>
              <w:top w:val="single" w:sz="4" w:space="0" w:color="auto"/>
              <w:left w:val="single" w:sz="4" w:space="0" w:color="auto"/>
              <w:bottom w:val="single" w:sz="4" w:space="0" w:color="auto"/>
              <w:right w:val="single" w:sz="4" w:space="0" w:color="auto"/>
            </w:tcBorders>
            <w:vAlign w:val="center"/>
          </w:tcPr>
          <w:p w14:paraId="4258ACCB"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EE9B512"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rettet mod hjemløse</w:t>
            </w:r>
          </w:p>
        </w:tc>
      </w:tr>
      <w:tr w:rsidR="00E653E2" w:rsidRPr="008F599F" w14:paraId="6CF02B85" w14:textId="77777777" w:rsidTr="00B85FF9">
        <w:trPr>
          <w:trHeight w:hRule="exact" w:val="1673"/>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C4435E8" w14:textId="77777777" w:rsidR="00E653E2" w:rsidRPr="008F599F" w:rsidRDefault="00E653E2" w:rsidP="007D449E">
            <w:pPr>
              <w:jc w:val="center"/>
              <w:rPr>
                <w:rFonts w:ascii="Trebuchet MS" w:hAnsi="Trebuchet MS"/>
                <w:color w:val="4F81BD"/>
                <w:sz w:val="18"/>
                <w:szCs w:val="18"/>
              </w:rPr>
            </w:pPr>
            <w:r w:rsidRPr="008F599F">
              <w:rPr>
                <w:rFonts w:ascii="Trebuchet MS" w:hAnsi="Trebuchet MS"/>
                <w:color w:val="4F81BD"/>
                <w:sz w:val="18"/>
                <w:szCs w:val="18"/>
              </w:rPr>
              <w:t>38</w:t>
            </w:r>
          </w:p>
        </w:tc>
        <w:tc>
          <w:tcPr>
            <w:tcW w:w="2388" w:type="dxa"/>
            <w:tcBorders>
              <w:top w:val="single" w:sz="4" w:space="0" w:color="auto"/>
              <w:left w:val="single" w:sz="4" w:space="0" w:color="auto"/>
              <w:bottom w:val="single" w:sz="4" w:space="0" w:color="auto"/>
            </w:tcBorders>
            <w:shd w:val="clear" w:color="auto" w:fill="auto"/>
            <w:vAlign w:val="center"/>
          </w:tcPr>
          <w:p w14:paraId="3FD4E1AB" w14:textId="77777777" w:rsidR="00E653E2" w:rsidRPr="008F599F" w:rsidRDefault="00E653E2" w:rsidP="007D449E">
            <w:pPr>
              <w:rPr>
                <w:rFonts w:ascii="Trebuchet MS" w:hAnsi="Trebuchet MS"/>
                <w:color w:val="4F81BD"/>
                <w:sz w:val="18"/>
                <w:szCs w:val="18"/>
              </w:rPr>
            </w:pPr>
            <w:r w:rsidRPr="008F599F">
              <w:rPr>
                <w:rFonts w:ascii="Trebuchet MS" w:hAnsi="Trebuchet MS"/>
                <w:color w:val="4F81BD"/>
                <w:sz w:val="18"/>
                <w:szCs w:val="18"/>
              </w:rPr>
              <w:t>Bostøttebolig</w:t>
            </w:r>
          </w:p>
        </w:tc>
        <w:tc>
          <w:tcPr>
            <w:tcW w:w="1423" w:type="dxa"/>
            <w:tcBorders>
              <w:top w:val="single" w:sz="4" w:space="0" w:color="auto"/>
              <w:left w:val="single" w:sz="4" w:space="0" w:color="auto"/>
              <w:bottom w:val="single" w:sz="4" w:space="0" w:color="auto"/>
              <w:right w:val="single" w:sz="4" w:space="0" w:color="auto"/>
            </w:tcBorders>
            <w:vAlign w:val="center"/>
          </w:tcPr>
          <w:p w14:paraId="64E23589" w14:textId="77777777" w:rsidR="00E653E2" w:rsidRPr="008F599F" w:rsidRDefault="00E653E2"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52CAF7F" w14:textId="428BE6D3"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Bolig hvor der ydes hjælp, omsorg eller støtte samt optræning og hjælp til udvikling af færdigheder til personer, der har behov herfor på grund af betydelig nedsat fysisk eller psykisk funktionsevne eller særlige sociale problemer.</w:t>
            </w:r>
          </w:p>
          <w:p w14:paraId="2E55761A" w14:textId="77777777"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 xml:space="preserve"> </w:t>
            </w:r>
          </w:p>
          <w:p w14:paraId="1FA08A8E" w14:textId="0C231003"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Praktisk/pædagogisk støtte (bostøtte) tilbydes jf. Servicelovens §</w:t>
            </w:r>
            <w:r w:rsidR="008F599F">
              <w:rPr>
                <w:rFonts w:ascii="Trebuchet MS" w:hAnsi="Trebuchet MS"/>
                <w:color w:val="4F81BD"/>
                <w:sz w:val="18"/>
                <w:szCs w:val="18"/>
              </w:rPr>
              <w:t xml:space="preserve"> </w:t>
            </w:r>
            <w:r w:rsidRPr="008F599F">
              <w:rPr>
                <w:rFonts w:ascii="Trebuchet MS" w:hAnsi="Trebuchet MS"/>
                <w:color w:val="4F81BD"/>
                <w:sz w:val="18"/>
                <w:szCs w:val="18"/>
              </w:rPr>
              <w:t>85 (Lov om Social Service § 85)</w:t>
            </w:r>
          </w:p>
        </w:tc>
      </w:tr>
      <w:tr w:rsidR="002E426E" w:rsidRPr="008F599F" w14:paraId="76435DF6"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4C28786" w14:textId="77777777" w:rsidR="002E426E" w:rsidRPr="008F599F" w:rsidRDefault="002E426E" w:rsidP="007D449E">
            <w:pPr>
              <w:jc w:val="center"/>
              <w:rPr>
                <w:rFonts w:ascii="Trebuchet MS" w:hAnsi="Trebuchet MS"/>
                <w:color w:val="4F81BD"/>
                <w:sz w:val="18"/>
                <w:szCs w:val="18"/>
              </w:rPr>
            </w:pPr>
            <w:r w:rsidRPr="008F599F">
              <w:rPr>
                <w:rFonts w:ascii="Trebuchet MS" w:hAnsi="Trebuchet MS"/>
                <w:color w:val="4F81BD"/>
                <w:sz w:val="18"/>
                <w:szCs w:val="18"/>
              </w:rPr>
              <w:t>39</w:t>
            </w:r>
          </w:p>
        </w:tc>
        <w:tc>
          <w:tcPr>
            <w:tcW w:w="2388" w:type="dxa"/>
            <w:tcBorders>
              <w:top w:val="single" w:sz="4" w:space="0" w:color="auto"/>
              <w:left w:val="single" w:sz="4" w:space="0" w:color="auto"/>
              <w:bottom w:val="single" w:sz="4" w:space="0" w:color="auto"/>
            </w:tcBorders>
            <w:shd w:val="clear" w:color="auto" w:fill="auto"/>
            <w:vAlign w:val="center"/>
          </w:tcPr>
          <w:p w14:paraId="45D60369" w14:textId="77777777" w:rsidR="002E426E" w:rsidRPr="008F599F" w:rsidRDefault="002E426E" w:rsidP="007D449E">
            <w:pPr>
              <w:rPr>
                <w:rFonts w:ascii="Trebuchet MS" w:hAnsi="Trebuchet MS"/>
                <w:color w:val="4F81BD"/>
                <w:sz w:val="18"/>
                <w:szCs w:val="18"/>
              </w:rPr>
            </w:pPr>
            <w:r w:rsidRPr="008F599F">
              <w:rPr>
                <w:rFonts w:ascii="Trebuchet MS" w:hAnsi="Trebuchet MS"/>
                <w:color w:val="4F81BD"/>
                <w:sz w:val="18"/>
                <w:szCs w:val="18"/>
              </w:rPr>
              <w:t>Flygtningebolig</w:t>
            </w:r>
          </w:p>
        </w:tc>
        <w:tc>
          <w:tcPr>
            <w:tcW w:w="1423" w:type="dxa"/>
            <w:tcBorders>
              <w:top w:val="single" w:sz="4" w:space="0" w:color="auto"/>
              <w:left w:val="single" w:sz="4" w:space="0" w:color="auto"/>
              <w:bottom w:val="single" w:sz="4" w:space="0" w:color="auto"/>
              <w:right w:val="single" w:sz="4" w:space="0" w:color="auto"/>
            </w:tcBorders>
            <w:vAlign w:val="center"/>
          </w:tcPr>
          <w:p w14:paraId="3E4DA3EB" w14:textId="77777777" w:rsidR="002E426E" w:rsidRPr="008F599F" w:rsidRDefault="002E426E"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439640DE" w14:textId="77777777" w:rsidR="002E426E" w:rsidRPr="008F599F" w:rsidRDefault="00E97D2B" w:rsidP="004D5F99">
            <w:pPr>
              <w:rPr>
                <w:rFonts w:ascii="Trebuchet MS" w:hAnsi="Trebuchet MS"/>
                <w:color w:val="4F81BD"/>
                <w:sz w:val="18"/>
                <w:szCs w:val="18"/>
              </w:rPr>
            </w:pPr>
            <w:r w:rsidRPr="008F599F">
              <w:rPr>
                <w:rFonts w:ascii="Trebuchet MS" w:hAnsi="Trebuchet MS"/>
                <w:color w:val="4F81BD"/>
                <w:sz w:val="18"/>
                <w:szCs w:val="18"/>
              </w:rPr>
              <w:t>Bolig der kan anvises til flygtning i henhold til integrationslovens § 12</w:t>
            </w:r>
          </w:p>
        </w:tc>
      </w:tr>
      <w:tr w:rsidR="00946A94" w:rsidRPr="00576460" w14:paraId="5194B6A9"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17893F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98</w:t>
            </w:r>
          </w:p>
        </w:tc>
        <w:tc>
          <w:tcPr>
            <w:tcW w:w="2388" w:type="dxa"/>
            <w:tcBorders>
              <w:top w:val="single" w:sz="4" w:space="0" w:color="auto"/>
              <w:left w:val="single" w:sz="4" w:space="0" w:color="auto"/>
              <w:bottom w:val="single" w:sz="4" w:space="0" w:color="auto"/>
            </w:tcBorders>
            <w:shd w:val="clear" w:color="auto" w:fill="auto"/>
            <w:vAlign w:val="center"/>
          </w:tcPr>
          <w:p w14:paraId="59D220DB" w14:textId="77777777" w:rsidR="00946A94" w:rsidRPr="00E92151" w:rsidRDefault="00946A94" w:rsidP="007D449E">
            <w:pPr>
              <w:rPr>
                <w:rFonts w:ascii="Trebuchet MS" w:hAnsi="Trebuchet MS"/>
                <w:sz w:val="18"/>
                <w:szCs w:val="18"/>
              </w:rPr>
            </w:pPr>
            <w:r w:rsidRPr="00E92151">
              <w:rPr>
                <w:rFonts w:ascii="Trebuchet MS" w:hAnsi="Trebuchet MS"/>
                <w:sz w:val="18"/>
                <w:szCs w:val="18"/>
              </w:rPr>
              <w:t xml:space="preserve">Øvrige </w:t>
            </w:r>
            <w:r w:rsidR="00E85485" w:rsidRPr="00E92151">
              <w:rPr>
                <w:rFonts w:ascii="Trebuchet MS" w:hAnsi="Trebuchet MS"/>
                <w:sz w:val="18"/>
                <w:szCs w:val="18"/>
              </w:rPr>
              <w:t>botilbud</w:t>
            </w:r>
          </w:p>
        </w:tc>
        <w:tc>
          <w:tcPr>
            <w:tcW w:w="1423" w:type="dxa"/>
            <w:tcBorders>
              <w:top w:val="single" w:sz="4" w:space="0" w:color="auto"/>
              <w:left w:val="single" w:sz="4" w:space="0" w:color="auto"/>
              <w:bottom w:val="single" w:sz="4" w:space="0" w:color="auto"/>
              <w:right w:val="single" w:sz="4" w:space="0" w:color="auto"/>
            </w:tcBorders>
            <w:vAlign w:val="center"/>
          </w:tcPr>
          <w:p w14:paraId="6D436A7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4E59440E" w14:textId="77777777" w:rsidR="00946A94" w:rsidRPr="00576460" w:rsidRDefault="00946A94" w:rsidP="004D5F99">
            <w:pPr>
              <w:rPr>
                <w:rFonts w:ascii="Trebuchet MS" w:hAnsi="Trebuchet MS"/>
                <w:sz w:val="18"/>
                <w:szCs w:val="18"/>
              </w:rPr>
            </w:pPr>
            <w:r w:rsidRPr="00576460">
              <w:rPr>
                <w:rFonts w:ascii="Trebuchet MS" w:hAnsi="Trebuchet MS"/>
                <w:sz w:val="18"/>
                <w:szCs w:val="18"/>
              </w:rPr>
              <w:t xml:space="preserve">Andre </w:t>
            </w:r>
            <w:r w:rsidR="00E85485" w:rsidRPr="00576460">
              <w:rPr>
                <w:rFonts w:ascii="Trebuchet MS" w:hAnsi="Trebuchet MS"/>
                <w:sz w:val="18"/>
                <w:szCs w:val="18"/>
              </w:rPr>
              <w:t>botilbud</w:t>
            </w:r>
          </w:p>
        </w:tc>
      </w:tr>
      <w:tr w:rsidR="00946A94" w:rsidRPr="00576460" w14:paraId="14896CD8"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130489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99</w:t>
            </w:r>
          </w:p>
        </w:tc>
        <w:tc>
          <w:tcPr>
            <w:tcW w:w="2388" w:type="dxa"/>
            <w:tcBorders>
              <w:top w:val="single" w:sz="4" w:space="0" w:color="auto"/>
              <w:left w:val="single" w:sz="4" w:space="0" w:color="auto"/>
              <w:bottom w:val="single" w:sz="4" w:space="0" w:color="auto"/>
            </w:tcBorders>
            <w:shd w:val="clear" w:color="auto" w:fill="auto"/>
            <w:vAlign w:val="center"/>
          </w:tcPr>
          <w:p w14:paraId="445E72F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23" w:type="dxa"/>
            <w:tcBorders>
              <w:top w:val="single" w:sz="4" w:space="0" w:color="auto"/>
              <w:left w:val="single" w:sz="4" w:space="0" w:color="auto"/>
              <w:bottom w:val="single" w:sz="4" w:space="0" w:color="auto"/>
              <w:right w:val="single" w:sz="4" w:space="0" w:color="auto"/>
            </w:tcBorders>
            <w:vAlign w:val="center"/>
          </w:tcPr>
          <w:p w14:paraId="766E70C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05EA9CAE" w14:textId="77777777" w:rsidR="00946A94" w:rsidRPr="00576460" w:rsidRDefault="00946A94" w:rsidP="004D5F99">
            <w:pPr>
              <w:rPr>
                <w:rFonts w:ascii="Trebuchet MS" w:hAnsi="Trebuchet MS"/>
                <w:sz w:val="18"/>
                <w:szCs w:val="18"/>
              </w:rPr>
            </w:pPr>
            <w:r w:rsidRPr="00576460">
              <w:rPr>
                <w:rFonts w:ascii="Trebuchet MS" w:hAnsi="Trebuchet MS"/>
                <w:sz w:val="18"/>
                <w:szCs w:val="18"/>
              </w:rPr>
              <w:t xml:space="preserve">Ukendt </w:t>
            </w:r>
            <w:r w:rsidR="00E85485" w:rsidRPr="00576460">
              <w:rPr>
                <w:rFonts w:ascii="Trebuchet MS" w:hAnsi="Trebuchet MS"/>
                <w:sz w:val="18"/>
                <w:szCs w:val="18"/>
              </w:rPr>
              <w:t>botilbudstype</w:t>
            </w:r>
          </w:p>
        </w:tc>
      </w:tr>
    </w:tbl>
    <w:p w14:paraId="57474597" w14:textId="7D3DD761" w:rsidR="00946A94" w:rsidRPr="00576460" w:rsidRDefault="00946A94" w:rsidP="00946A94">
      <w:pPr>
        <w:pStyle w:val="Overskrift2"/>
      </w:pPr>
      <w:bookmarkStart w:id="363" w:name="_Toc63351483"/>
      <w:r w:rsidRPr="00576460">
        <w:lastRenderedPageBreak/>
        <w:t xml:space="preserve">5.8.17 </w:t>
      </w:r>
      <w:bookmarkStart w:id="364" w:name="_Hlk59517168"/>
      <w:r w:rsidR="00F85067" w:rsidRPr="00576460">
        <w:t>Servicetilbud</w:t>
      </w:r>
      <w:r w:rsidRPr="00576460">
        <w:rPr>
          <w:szCs w:val="32"/>
        </w:rPr>
        <w:t xml:space="preserve"> </w:t>
      </w:r>
      <w:r w:rsidRPr="00576460">
        <w:t>(5716)</w:t>
      </w:r>
      <w:bookmarkEnd w:id="363"/>
      <w:bookmarkEnd w:id="364"/>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1096"/>
        <w:gridCol w:w="5736"/>
        <w:gridCol w:w="1227"/>
        <w:gridCol w:w="1374"/>
        <w:gridCol w:w="1364"/>
        <w:gridCol w:w="1923"/>
      </w:tblGrid>
      <w:tr w:rsidR="00B949B4" w:rsidRPr="00576460" w14:paraId="02CAF379" w14:textId="77777777" w:rsidTr="00C37B85">
        <w:tc>
          <w:tcPr>
            <w:tcW w:w="1734" w:type="dxa"/>
            <w:tcBorders>
              <w:bottom w:val="single" w:sz="4" w:space="0" w:color="auto"/>
            </w:tcBorders>
            <w:shd w:val="clear" w:color="auto" w:fill="D9D9D9"/>
            <w:vAlign w:val="center"/>
          </w:tcPr>
          <w:p w14:paraId="6445894B" w14:textId="77777777" w:rsidR="00B949B4" w:rsidRPr="00576460" w:rsidRDefault="00B949B4" w:rsidP="00B949B4">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096" w:type="dxa"/>
            <w:tcBorders>
              <w:bottom w:val="single" w:sz="4" w:space="0" w:color="auto"/>
            </w:tcBorders>
            <w:shd w:val="clear" w:color="auto" w:fill="D9D9D9"/>
            <w:vAlign w:val="center"/>
          </w:tcPr>
          <w:p w14:paraId="69BB4577" w14:textId="5786CE30" w:rsidR="00B949B4" w:rsidRPr="00576460" w:rsidRDefault="00B949B4" w:rsidP="00B949B4">
            <w:pPr>
              <w:rPr>
                <w:rFonts w:ascii="Trebuchet MS" w:hAnsi="Trebuchet MS" w:cs="Trebuchet MS"/>
                <w:b/>
                <w:bCs/>
                <w:sz w:val="18"/>
                <w:szCs w:val="18"/>
              </w:rPr>
            </w:pPr>
            <w:r w:rsidRPr="00576460">
              <w:rPr>
                <w:rFonts w:ascii="Trebuchet MS" w:hAnsi="Trebuchet MS" w:cs="Trebuchet MS"/>
                <w:b/>
                <w:bCs/>
                <w:sz w:val="18"/>
                <w:szCs w:val="18"/>
              </w:rPr>
              <w:t>Feltnavn</w:t>
            </w:r>
          </w:p>
        </w:tc>
        <w:tc>
          <w:tcPr>
            <w:tcW w:w="5736" w:type="dxa"/>
            <w:tcBorders>
              <w:bottom w:val="single" w:sz="4" w:space="0" w:color="auto"/>
            </w:tcBorders>
            <w:shd w:val="clear" w:color="auto" w:fill="D9D9D9"/>
            <w:vAlign w:val="center"/>
          </w:tcPr>
          <w:p w14:paraId="5AB10179" w14:textId="52AA48E4"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Formål</w:t>
            </w:r>
          </w:p>
        </w:tc>
        <w:tc>
          <w:tcPr>
            <w:tcW w:w="1227" w:type="dxa"/>
            <w:tcBorders>
              <w:bottom w:val="single" w:sz="4" w:space="0" w:color="auto"/>
            </w:tcBorders>
            <w:shd w:val="clear" w:color="auto" w:fill="D9D9D9"/>
            <w:vAlign w:val="center"/>
          </w:tcPr>
          <w:p w14:paraId="53926921"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Datatype</w:t>
            </w:r>
          </w:p>
        </w:tc>
        <w:tc>
          <w:tcPr>
            <w:tcW w:w="1374" w:type="dxa"/>
            <w:tcBorders>
              <w:bottom w:val="single" w:sz="4" w:space="0" w:color="auto"/>
            </w:tcBorders>
            <w:shd w:val="clear" w:color="auto" w:fill="D9D9D9"/>
            <w:vAlign w:val="center"/>
          </w:tcPr>
          <w:p w14:paraId="32D7FF97"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364" w:type="dxa"/>
            <w:tcBorders>
              <w:bottom w:val="single" w:sz="4" w:space="0" w:color="auto"/>
            </w:tcBorders>
            <w:shd w:val="clear" w:color="auto" w:fill="D9D9D9"/>
            <w:vAlign w:val="center"/>
          </w:tcPr>
          <w:p w14:paraId="23750D36" w14:textId="77777777" w:rsidR="00B949B4" w:rsidRPr="00576460" w:rsidRDefault="00B949B4" w:rsidP="00B949B4">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5C88A3C9"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Frit</w:t>
            </w:r>
          </w:p>
        </w:tc>
        <w:tc>
          <w:tcPr>
            <w:tcW w:w="1923" w:type="dxa"/>
            <w:shd w:val="clear" w:color="auto" w:fill="D9D9D9"/>
            <w:vAlign w:val="center"/>
          </w:tcPr>
          <w:p w14:paraId="010047B1"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Eksempel</w:t>
            </w:r>
          </w:p>
        </w:tc>
      </w:tr>
      <w:tr w:rsidR="00B949B4" w:rsidRPr="00576460" w14:paraId="3C2B3509"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D9D9D9"/>
            <w:vAlign w:val="bottom"/>
          </w:tcPr>
          <w:p w14:paraId="3EEB15D7"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service_type_kode</w:t>
            </w:r>
            <w:proofErr w:type="spellEnd"/>
          </w:p>
        </w:tc>
        <w:tc>
          <w:tcPr>
            <w:tcW w:w="1096" w:type="dxa"/>
            <w:tcBorders>
              <w:top w:val="single" w:sz="4" w:space="0" w:color="auto"/>
              <w:left w:val="single" w:sz="4" w:space="0" w:color="auto"/>
              <w:bottom w:val="nil"/>
              <w:right w:val="single" w:sz="4" w:space="0" w:color="auto"/>
            </w:tcBorders>
            <w:vAlign w:val="bottom"/>
          </w:tcPr>
          <w:p w14:paraId="4964C7F2" w14:textId="6A179043"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w:t>
            </w:r>
            <w:r>
              <w:rPr>
                <w:rFonts w:ascii="Trebuchet MS" w:hAnsi="Trebuchet MS"/>
                <w:sz w:val="18"/>
                <w:szCs w:val="18"/>
              </w:rPr>
              <w:t>_k</w:t>
            </w:r>
            <w:proofErr w:type="spellEnd"/>
          </w:p>
        </w:tc>
        <w:tc>
          <w:tcPr>
            <w:tcW w:w="5736" w:type="dxa"/>
            <w:tcBorders>
              <w:top w:val="single" w:sz="4" w:space="0" w:color="auto"/>
              <w:left w:val="single" w:sz="4" w:space="0" w:color="auto"/>
              <w:bottom w:val="nil"/>
              <w:right w:val="single" w:sz="4" w:space="0" w:color="auto"/>
            </w:tcBorders>
            <w:shd w:val="clear" w:color="auto" w:fill="auto"/>
            <w:vAlign w:val="bottom"/>
          </w:tcPr>
          <w:p w14:paraId="5BB1B6E0" w14:textId="5064E2FC" w:rsidR="00B949B4" w:rsidRPr="00576460" w:rsidRDefault="00B949B4" w:rsidP="00B949B4">
            <w:pPr>
              <w:rPr>
                <w:rFonts w:ascii="Trebuchet MS" w:hAnsi="Trebuchet MS"/>
                <w:sz w:val="18"/>
                <w:szCs w:val="18"/>
              </w:rPr>
            </w:pPr>
            <w:r w:rsidRPr="00576460">
              <w:rPr>
                <w:rFonts w:ascii="Trebuchet MS" w:hAnsi="Trebuchet MS"/>
                <w:sz w:val="18"/>
                <w:szCs w:val="18"/>
              </w:rPr>
              <w:t>Kodetal for borger- og kulturinstitutionstypen.</w:t>
            </w:r>
          </w:p>
        </w:tc>
        <w:tc>
          <w:tcPr>
            <w:tcW w:w="1227" w:type="dxa"/>
            <w:tcBorders>
              <w:top w:val="single" w:sz="4" w:space="0" w:color="auto"/>
              <w:left w:val="single" w:sz="4" w:space="0" w:color="auto"/>
              <w:bottom w:val="nil"/>
              <w:right w:val="single" w:sz="4" w:space="0" w:color="auto"/>
            </w:tcBorders>
            <w:shd w:val="clear" w:color="auto" w:fill="auto"/>
            <w:vAlign w:val="bottom"/>
          </w:tcPr>
          <w:p w14:paraId="4BC191D5"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Heltal</w:t>
            </w:r>
          </w:p>
        </w:tc>
        <w:tc>
          <w:tcPr>
            <w:tcW w:w="1374" w:type="dxa"/>
            <w:tcBorders>
              <w:top w:val="single" w:sz="4" w:space="0" w:color="auto"/>
              <w:left w:val="single" w:sz="4" w:space="0" w:color="auto"/>
              <w:bottom w:val="nil"/>
              <w:right w:val="single" w:sz="4" w:space="0" w:color="auto"/>
            </w:tcBorders>
            <w:shd w:val="clear" w:color="auto" w:fill="auto"/>
            <w:vAlign w:val="bottom"/>
          </w:tcPr>
          <w:p w14:paraId="5C0465C7"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1-98</w:t>
            </w:r>
          </w:p>
        </w:tc>
        <w:tc>
          <w:tcPr>
            <w:tcW w:w="1364" w:type="dxa"/>
            <w:tcBorders>
              <w:top w:val="single" w:sz="4" w:space="0" w:color="auto"/>
              <w:left w:val="single" w:sz="4" w:space="0" w:color="auto"/>
              <w:bottom w:val="nil"/>
              <w:right w:val="single" w:sz="4" w:space="0" w:color="auto"/>
            </w:tcBorders>
            <w:shd w:val="clear" w:color="auto" w:fill="auto"/>
            <w:vAlign w:val="bottom"/>
          </w:tcPr>
          <w:p w14:paraId="2FC1757C"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O</w:t>
            </w:r>
          </w:p>
        </w:tc>
        <w:tc>
          <w:tcPr>
            <w:tcW w:w="1923" w:type="dxa"/>
            <w:tcBorders>
              <w:top w:val="single" w:sz="4" w:space="0" w:color="auto"/>
              <w:left w:val="single" w:sz="4" w:space="0" w:color="auto"/>
              <w:bottom w:val="nil"/>
              <w:right w:val="single" w:sz="4" w:space="0" w:color="auto"/>
            </w:tcBorders>
            <w:shd w:val="clear" w:color="auto" w:fill="auto"/>
            <w:vAlign w:val="bottom"/>
          </w:tcPr>
          <w:p w14:paraId="2BC4E8FE"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18</w:t>
            </w:r>
          </w:p>
        </w:tc>
      </w:tr>
      <w:tr w:rsidR="00B949B4" w:rsidRPr="00576460" w14:paraId="40D594C9" w14:textId="77777777" w:rsidTr="00C37B85">
        <w:trPr>
          <w:trHeight w:hRule="exact" w:val="510"/>
        </w:trPr>
        <w:tc>
          <w:tcPr>
            <w:tcW w:w="1734" w:type="dxa"/>
            <w:tcBorders>
              <w:top w:val="single" w:sz="4" w:space="0" w:color="auto"/>
              <w:left w:val="single" w:sz="4" w:space="0" w:color="auto"/>
              <w:bottom w:val="single" w:sz="4" w:space="0" w:color="auto"/>
              <w:right w:val="single" w:sz="4" w:space="0" w:color="auto"/>
            </w:tcBorders>
            <w:shd w:val="clear" w:color="auto" w:fill="99CCFF"/>
            <w:vAlign w:val="center"/>
          </w:tcPr>
          <w:p w14:paraId="609E6F29"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service_type</w:t>
            </w:r>
            <w:proofErr w:type="spellEnd"/>
          </w:p>
        </w:tc>
        <w:tc>
          <w:tcPr>
            <w:tcW w:w="1096" w:type="dxa"/>
            <w:tcBorders>
              <w:top w:val="single" w:sz="4" w:space="0" w:color="auto"/>
              <w:left w:val="single" w:sz="4" w:space="0" w:color="auto"/>
              <w:bottom w:val="single" w:sz="4" w:space="0" w:color="auto"/>
              <w:right w:val="single" w:sz="4" w:space="0" w:color="auto"/>
            </w:tcBorders>
            <w:shd w:val="clear" w:color="auto" w:fill="99CCFF"/>
            <w:vAlign w:val="center"/>
          </w:tcPr>
          <w:p w14:paraId="45F30A71" w14:textId="341910C1" w:rsidR="00B949B4" w:rsidRPr="00576460" w:rsidRDefault="00B949B4" w:rsidP="00B949B4">
            <w:pPr>
              <w:rPr>
                <w:rFonts w:ascii="Trebuchet MS" w:hAnsi="Trebuchet MS"/>
                <w:sz w:val="18"/>
                <w:szCs w:val="18"/>
              </w:rPr>
            </w:pPr>
            <w:r w:rsidRPr="00576460">
              <w:rPr>
                <w:rFonts w:ascii="Trebuchet MS" w:hAnsi="Trebuchet MS"/>
                <w:sz w:val="18"/>
                <w:szCs w:val="18"/>
              </w:rPr>
              <w:t>service</w:t>
            </w:r>
          </w:p>
        </w:tc>
        <w:tc>
          <w:tcPr>
            <w:tcW w:w="5736" w:type="dxa"/>
            <w:tcBorders>
              <w:top w:val="single" w:sz="4" w:space="0" w:color="auto"/>
              <w:left w:val="single" w:sz="4" w:space="0" w:color="auto"/>
              <w:bottom w:val="single" w:sz="4" w:space="0" w:color="auto"/>
              <w:right w:val="single" w:sz="4" w:space="0" w:color="auto"/>
            </w:tcBorders>
            <w:shd w:val="clear" w:color="auto" w:fill="99CCFF"/>
            <w:vAlign w:val="center"/>
          </w:tcPr>
          <w:p w14:paraId="391B7061" w14:textId="3A57660E" w:rsidR="00B949B4" w:rsidRPr="00576460" w:rsidRDefault="00B949B4" w:rsidP="00B949B4">
            <w:pPr>
              <w:rPr>
                <w:rFonts w:ascii="Trebuchet MS" w:hAnsi="Trebuchet MS"/>
                <w:sz w:val="18"/>
                <w:szCs w:val="18"/>
              </w:rPr>
            </w:pPr>
            <w:r w:rsidRPr="00576460">
              <w:rPr>
                <w:rFonts w:ascii="Trebuchet MS" w:hAnsi="Trebuchet MS"/>
                <w:sz w:val="18"/>
                <w:szCs w:val="18"/>
              </w:rPr>
              <w:t>Borger- og kulturinstitutionstypen opdelt fra Rådhus og Kulturhus</w:t>
            </w:r>
          </w:p>
        </w:tc>
        <w:tc>
          <w:tcPr>
            <w:tcW w:w="1227" w:type="dxa"/>
            <w:tcBorders>
              <w:top w:val="single" w:sz="4" w:space="0" w:color="auto"/>
              <w:left w:val="single" w:sz="4" w:space="0" w:color="auto"/>
              <w:bottom w:val="single" w:sz="4" w:space="0" w:color="auto"/>
              <w:right w:val="single" w:sz="4" w:space="0" w:color="auto"/>
            </w:tcBorders>
            <w:shd w:val="clear" w:color="auto" w:fill="99CCFF"/>
            <w:vAlign w:val="center"/>
          </w:tcPr>
          <w:p w14:paraId="6CB31612"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Tekststreng</w:t>
            </w:r>
          </w:p>
        </w:tc>
        <w:tc>
          <w:tcPr>
            <w:tcW w:w="1374" w:type="dxa"/>
            <w:tcBorders>
              <w:top w:val="single" w:sz="4" w:space="0" w:color="auto"/>
              <w:left w:val="single" w:sz="4" w:space="0" w:color="auto"/>
              <w:bottom w:val="single" w:sz="4" w:space="0" w:color="auto"/>
              <w:right w:val="single" w:sz="4" w:space="0" w:color="auto"/>
            </w:tcBorders>
            <w:shd w:val="clear" w:color="auto" w:fill="99CCFF"/>
            <w:vAlign w:val="center"/>
          </w:tcPr>
          <w:p w14:paraId="2D62B2C4"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0-30 tegn</w:t>
            </w:r>
          </w:p>
        </w:tc>
        <w:tc>
          <w:tcPr>
            <w:tcW w:w="1364" w:type="dxa"/>
            <w:tcBorders>
              <w:top w:val="single" w:sz="4" w:space="0" w:color="auto"/>
              <w:left w:val="single" w:sz="4" w:space="0" w:color="auto"/>
              <w:bottom w:val="single" w:sz="4" w:space="0" w:color="auto"/>
              <w:right w:val="single" w:sz="4" w:space="0" w:color="auto"/>
            </w:tcBorders>
            <w:shd w:val="clear" w:color="auto" w:fill="99CCFF"/>
            <w:vAlign w:val="center"/>
          </w:tcPr>
          <w:p w14:paraId="3E70D734"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S</w:t>
            </w:r>
          </w:p>
        </w:tc>
        <w:tc>
          <w:tcPr>
            <w:tcW w:w="1923" w:type="dxa"/>
            <w:tcBorders>
              <w:top w:val="single" w:sz="4" w:space="0" w:color="auto"/>
              <w:left w:val="single" w:sz="4" w:space="0" w:color="auto"/>
              <w:bottom w:val="single" w:sz="4" w:space="0" w:color="auto"/>
              <w:right w:val="single" w:sz="4" w:space="0" w:color="auto"/>
            </w:tcBorders>
            <w:shd w:val="clear" w:color="auto" w:fill="99CCFF"/>
            <w:vAlign w:val="center"/>
          </w:tcPr>
          <w:p w14:paraId="09FCC31B" w14:textId="77777777" w:rsidR="00B949B4" w:rsidRPr="00576460" w:rsidRDefault="00B949B4" w:rsidP="00B949B4">
            <w:pPr>
              <w:rPr>
                <w:rFonts w:ascii="Trebuchet MS" w:hAnsi="Trebuchet MS"/>
                <w:sz w:val="18"/>
                <w:szCs w:val="18"/>
              </w:rPr>
            </w:pPr>
            <w:r w:rsidRPr="00576460">
              <w:rPr>
                <w:rFonts w:ascii="Trebuchet MS" w:hAnsi="Trebuchet MS"/>
                <w:sz w:val="18"/>
                <w:szCs w:val="18"/>
              </w:rPr>
              <w:t>Borgerservice</w:t>
            </w:r>
          </w:p>
        </w:tc>
      </w:tr>
      <w:tr w:rsidR="00B949B4" w:rsidRPr="00576460" w14:paraId="3F3A8BEA"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5CB9C2C7"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1096" w:type="dxa"/>
            <w:tcBorders>
              <w:top w:val="single" w:sz="4" w:space="0" w:color="auto"/>
              <w:left w:val="single" w:sz="4" w:space="0" w:color="auto"/>
              <w:bottom w:val="nil"/>
              <w:right w:val="single" w:sz="4" w:space="0" w:color="auto"/>
            </w:tcBorders>
            <w:shd w:val="clear" w:color="auto" w:fill="97DDBA"/>
            <w:vAlign w:val="bottom"/>
          </w:tcPr>
          <w:p w14:paraId="3010C812" w14:textId="6FD5A1F7" w:rsidR="00B949B4" w:rsidRPr="00576460" w:rsidRDefault="00B949B4" w:rsidP="00B949B4">
            <w:pPr>
              <w:rPr>
                <w:rFonts w:ascii="Trebuchet MS" w:hAnsi="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D722B60" w14:textId="17E46559" w:rsidR="00B949B4" w:rsidRPr="00576460" w:rsidRDefault="00B949B4" w:rsidP="00B949B4">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7FF6EEF8" w14:textId="77777777" w:rsidR="00B949B4" w:rsidRPr="00576460" w:rsidRDefault="00B949B4" w:rsidP="00B949B4">
            <w:pPr>
              <w:rPr>
                <w:rFonts w:ascii="Trebuchet MS" w:hAnsi="Trebuchet MS"/>
                <w:sz w:val="18"/>
                <w:szCs w:val="18"/>
              </w:rPr>
            </w:pPr>
          </w:p>
        </w:tc>
      </w:tr>
      <w:tr w:rsidR="00B949B4" w:rsidRPr="00576460" w14:paraId="7B62EFD2"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44167888" w14:textId="13159240" w:rsidR="00B949B4" w:rsidRPr="00576460" w:rsidRDefault="00B949B4" w:rsidP="00B949B4">
            <w:pPr>
              <w:rPr>
                <w:rFonts w:ascii="Trebuchet MS" w:hAnsi="Trebuchet MS"/>
                <w:sz w:val="18"/>
                <w:szCs w:val="18"/>
              </w:rPr>
            </w:pPr>
            <w:r w:rsidRPr="008F599F">
              <w:rPr>
                <w:rFonts w:ascii="Trebuchet MS" w:hAnsi="Trebuchet MS"/>
                <w:color w:val="4F81BD"/>
                <w:sz w:val="18"/>
                <w:szCs w:val="18"/>
              </w:rPr>
              <w:t>e</w:t>
            </w:r>
            <w:r w:rsidRPr="00576460">
              <w:rPr>
                <w:rFonts w:ascii="Trebuchet MS" w:hAnsi="Trebuchet MS"/>
                <w:sz w:val="18"/>
                <w:szCs w:val="18"/>
              </w:rPr>
              <w:t>jerstatus</w:t>
            </w:r>
          </w:p>
        </w:tc>
        <w:tc>
          <w:tcPr>
            <w:tcW w:w="1096" w:type="dxa"/>
            <w:tcBorders>
              <w:top w:val="single" w:sz="4" w:space="0" w:color="auto"/>
              <w:left w:val="single" w:sz="4" w:space="0" w:color="auto"/>
              <w:bottom w:val="nil"/>
              <w:right w:val="single" w:sz="4" w:space="0" w:color="auto"/>
            </w:tcBorders>
            <w:shd w:val="clear" w:color="auto" w:fill="97DDBA"/>
            <w:vAlign w:val="bottom"/>
          </w:tcPr>
          <w:p w14:paraId="1702430D" w14:textId="0C805881" w:rsidR="00B949B4" w:rsidRPr="00576460" w:rsidRDefault="00B949B4" w:rsidP="00B949B4">
            <w:pPr>
              <w:rPr>
                <w:rFonts w:ascii="Trebuchet MS" w:hAnsi="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2D1AE228" w14:textId="0ED831FC" w:rsidR="00B949B4" w:rsidRPr="00576460" w:rsidRDefault="00B949B4" w:rsidP="00B949B4">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B949B4" w:rsidRPr="00576460" w14:paraId="704468E3"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D9D9D9"/>
            <w:vAlign w:val="bottom"/>
          </w:tcPr>
          <w:p w14:paraId="1D973C95"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servicetilbud_navn</w:t>
            </w:r>
            <w:proofErr w:type="spellEnd"/>
          </w:p>
        </w:tc>
        <w:tc>
          <w:tcPr>
            <w:tcW w:w="1096" w:type="dxa"/>
            <w:tcBorders>
              <w:top w:val="single" w:sz="4" w:space="0" w:color="auto"/>
              <w:left w:val="single" w:sz="4" w:space="0" w:color="auto"/>
              <w:bottom w:val="nil"/>
              <w:right w:val="single" w:sz="4" w:space="0" w:color="auto"/>
            </w:tcBorders>
            <w:shd w:val="clear" w:color="auto" w:fill="FFFFFF"/>
            <w:vAlign w:val="bottom"/>
          </w:tcPr>
          <w:p w14:paraId="57BB0301" w14:textId="34102056" w:rsidR="00B949B4" w:rsidRPr="00576460" w:rsidRDefault="00B949B4" w:rsidP="00B949B4">
            <w:pPr>
              <w:rPr>
                <w:rFonts w:ascii="Trebuchet MS" w:hAnsi="Trebuchet MS"/>
                <w:sz w:val="18"/>
                <w:szCs w:val="18"/>
              </w:rPr>
            </w:pPr>
            <w:proofErr w:type="spellStart"/>
            <w:r>
              <w:rPr>
                <w:rFonts w:ascii="Trebuchet MS" w:hAnsi="Trebuchet MS"/>
                <w:sz w:val="18"/>
                <w:szCs w:val="18"/>
              </w:rPr>
              <w:t>service_na</w:t>
            </w:r>
            <w:proofErr w:type="spellEnd"/>
          </w:p>
        </w:tc>
        <w:tc>
          <w:tcPr>
            <w:tcW w:w="5736" w:type="dxa"/>
            <w:tcBorders>
              <w:top w:val="single" w:sz="4" w:space="0" w:color="auto"/>
              <w:left w:val="single" w:sz="4" w:space="0" w:color="auto"/>
              <w:bottom w:val="nil"/>
              <w:right w:val="single" w:sz="4" w:space="0" w:color="auto"/>
            </w:tcBorders>
            <w:shd w:val="clear" w:color="auto" w:fill="FFFFFF"/>
            <w:vAlign w:val="bottom"/>
          </w:tcPr>
          <w:p w14:paraId="4DFBEC2E" w14:textId="4CD30D88" w:rsidR="00B949B4" w:rsidRPr="00576460" w:rsidRDefault="00B949B4" w:rsidP="00B949B4">
            <w:pPr>
              <w:rPr>
                <w:rFonts w:ascii="Trebuchet MS" w:hAnsi="Trebuchet MS"/>
                <w:sz w:val="18"/>
                <w:szCs w:val="18"/>
              </w:rPr>
            </w:pPr>
            <w:r w:rsidRPr="00576460">
              <w:rPr>
                <w:rFonts w:ascii="Trebuchet MS" w:hAnsi="Trebuchet MS"/>
                <w:sz w:val="18"/>
                <w:szCs w:val="18"/>
              </w:rPr>
              <w:t>Borger- og kulturinstitutionens navn</w:t>
            </w:r>
          </w:p>
        </w:tc>
        <w:tc>
          <w:tcPr>
            <w:tcW w:w="1227" w:type="dxa"/>
            <w:tcBorders>
              <w:top w:val="single" w:sz="4" w:space="0" w:color="auto"/>
              <w:left w:val="single" w:sz="4" w:space="0" w:color="auto"/>
              <w:bottom w:val="nil"/>
              <w:right w:val="single" w:sz="4" w:space="0" w:color="auto"/>
            </w:tcBorders>
            <w:shd w:val="clear" w:color="auto" w:fill="FFFFFF"/>
            <w:vAlign w:val="bottom"/>
          </w:tcPr>
          <w:p w14:paraId="54A08890"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Tekststreng</w:t>
            </w:r>
          </w:p>
        </w:tc>
        <w:tc>
          <w:tcPr>
            <w:tcW w:w="1374" w:type="dxa"/>
            <w:tcBorders>
              <w:top w:val="single" w:sz="4" w:space="0" w:color="auto"/>
              <w:left w:val="single" w:sz="4" w:space="0" w:color="auto"/>
              <w:bottom w:val="nil"/>
              <w:right w:val="single" w:sz="4" w:space="0" w:color="auto"/>
            </w:tcBorders>
            <w:shd w:val="clear" w:color="auto" w:fill="FFFFFF"/>
            <w:vAlign w:val="bottom"/>
          </w:tcPr>
          <w:p w14:paraId="2DA3CCB6"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0-128 tegn</w:t>
            </w:r>
          </w:p>
        </w:tc>
        <w:tc>
          <w:tcPr>
            <w:tcW w:w="1364" w:type="dxa"/>
            <w:tcBorders>
              <w:top w:val="single" w:sz="4" w:space="0" w:color="auto"/>
              <w:left w:val="single" w:sz="4" w:space="0" w:color="auto"/>
              <w:bottom w:val="nil"/>
              <w:right w:val="single" w:sz="4" w:space="0" w:color="auto"/>
            </w:tcBorders>
            <w:shd w:val="clear" w:color="auto" w:fill="FFFFFF"/>
            <w:vAlign w:val="bottom"/>
          </w:tcPr>
          <w:p w14:paraId="7FF13822"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O</w:t>
            </w:r>
          </w:p>
        </w:tc>
        <w:tc>
          <w:tcPr>
            <w:tcW w:w="1923" w:type="dxa"/>
            <w:tcBorders>
              <w:top w:val="single" w:sz="4" w:space="0" w:color="auto"/>
              <w:left w:val="single" w:sz="4" w:space="0" w:color="auto"/>
              <w:bottom w:val="nil"/>
              <w:right w:val="single" w:sz="4" w:space="0" w:color="auto"/>
            </w:tcBorders>
            <w:shd w:val="clear" w:color="auto" w:fill="FFFFFF"/>
            <w:vAlign w:val="bottom"/>
          </w:tcPr>
          <w:p w14:paraId="64035E45" w14:textId="77777777" w:rsidR="00B949B4" w:rsidRPr="00576460" w:rsidRDefault="00B949B4" w:rsidP="00B949B4">
            <w:pPr>
              <w:rPr>
                <w:rFonts w:ascii="Trebuchet MS" w:hAnsi="Trebuchet MS"/>
                <w:sz w:val="18"/>
                <w:szCs w:val="18"/>
              </w:rPr>
            </w:pPr>
          </w:p>
        </w:tc>
      </w:tr>
      <w:tr w:rsidR="00B949B4" w:rsidRPr="00576460" w14:paraId="131829F9"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0EE082AB" w14:textId="0ED867D7"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v</w:t>
            </w:r>
            <w:r w:rsidRPr="00576460">
              <w:rPr>
                <w:rFonts w:ascii="Trebuchet MS" w:hAnsi="Trebuchet MS" w:cs="Trebuchet MS"/>
                <w:sz w:val="18"/>
                <w:szCs w:val="18"/>
              </w:rPr>
              <w:t>ejkode</w:t>
            </w:r>
          </w:p>
        </w:tc>
        <w:tc>
          <w:tcPr>
            <w:tcW w:w="1096" w:type="dxa"/>
            <w:tcBorders>
              <w:top w:val="single" w:sz="4" w:space="0" w:color="auto"/>
              <w:left w:val="single" w:sz="4" w:space="0" w:color="auto"/>
              <w:bottom w:val="nil"/>
              <w:right w:val="single" w:sz="4" w:space="0" w:color="auto"/>
            </w:tcBorders>
            <w:shd w:val="clear" w:color="auto" w:fill="97DDBA"/>
          </w:tcPr>
          <w:p w14:paraId="102151CD"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6018355" w14:textId="3C6F2D15"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431E360E"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210F03FC" w14:textId="44AB4FD2"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v</w:t>
            </w:r>
            <w:r w:rsidRPr="00576460">
              <w:rPr>
                <w:rFonts w:ascii="Trebuchet MS" w:hAnsi="Trebuchet MS" w:cs="Trebuchet MS"/>
                <w:sz w:val="18"/>
                <w:szCs w:val="18"/>
              </w:rPr>
              <w:t>ejnavn</w:t>
            </w:r>
          </w:p>
        </w:tc>
        <w:tc>
          <w:tcPr>
            <w:tcW w:w="1096" w:type="dxa"/>
            <w:tcBorders>
              <w:top w:val="single" w:sz="4" w:space="0" w:color="auto"/>
              <w:left w:val="single" w:sz="4" w:space="0" w:color="auto"/>
              <w:bottom w:val="nil"/>
              <w:right w:val="single" w:sz="4" w:space="0" w:color="auto"/>
            </w:tcBorders>
            <w:shd w:val="clear" w:color="auto" w:fill="97DDBA"/>
          </w:tcPr>
          <w:p w14:paraId="2160CAD3"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8189BCF" w14:textId="694BF0C6"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04DF777F"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790C9977" w14:textId="77777777" w:rsidR="00B949B4" w:rsidRPr="00576460" w:rsidRDefault="00B949B4" w:rsidP="00B949B4">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733AF0D3"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73685706" w14:textId="1951D3E6"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025261A5"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0BF7EF6C" w14:textId="5163EE7F" w:rsidR="00B949B4" w:rsidRPr="00576460" w:rsidRDefault="00B949B4" w:rsidP="00B949B4">
            <w:pPr>
              <w:rPr>
                <w:rFonts w:ascii="Trebuchet MS" w:hAnsi="Trebuchet MS" w:cs="Trebuchet MS"/>
                <w:sz w:val="18"/>
                <w:szCs w:val="18"/>
              </w:rPr>
            </w:pPr>
            <w:proofErr w:type="spellStart"/>
            <w:r w:rsidRPr="008F599F">
              <w:rPr>
                <w:rFonts w:ascii="Trebuchet MS" w:hAnsi="Trebuchet MS" w:cs="Trebuchet MS"/>
                <w:color w:val="4F81BD"/>
                <w:sz w:val="18"/>
                <w:szCs w:val="18"/>
              </w:rPr>
              <w:t>h</w:t>
            </w:r>
            <w:r w:rsidRPr="00576460">
              <w:rPr>
                <w:rFonts w:ascii="Trebuchet MS" w:hAnsi="Trebuchet MS" w:cs="Trebuchet MS"/>
                <w:sz w:val="18"/>
                <w:szCs w:val="18"/>
              </w:rPr>
              <w:t>usnr</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23175E4B"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1A8C31F" w14:textId="3735B96D"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60639056"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2D78A134" w14:textId="645699B6" w:rsidR="00B949B4" w:rsidRPr="00576460" w:rsidRDefault="00B949B4" w:rsidP="00B949B4">
            <w:pPr>
              <w:rPr>
                <w:rFonts w:ascii="Trebuchet MS" w:hAnsi="Trebuchet MS" w:cs="Trebuchet MS"/>
                <w:sz w:val="18"/>
                <w:szCs w:val="18"/>
              </w:rPr>
            </w:pPr>
            <w:proofErr w:type="spellStart"/>
            <w:r w:rsidRPr="008F599F">
              <w:rPr>
                <w:rFonts w:ascii="Trebuchet MS" w:hAnsi="Trebuchet MS" w:cs="Trebuchet MS"/>
                <w:color w:val="4F81BD"/>
                <w:sz w:val="18"/>
                <w:szCs w:val="18"/>
              </w:rPr>
              <w:t>p</w:t>
            </w:r>
            <w:r w:rsidRPr="00576460">
              <w:rPr>
                <w:rFonts w:ascii="Trebuchet MS" w:hAnsi="Trebuchet MS" w:cs="Trebuchet MS"/>
                <w:sz w:val="18"/>
                <w:szCs w:val="18"/>
              </w:rPr>
              <w:t>ostnr</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755B2DC6"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07CD0C75" w14:textId="528938F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3E5456D2"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66A5170B" w14:textId="77777777" w:rsidR="00B949B4" w:rsidRPr="00576460" w:rsidRDefault="00B949B4" w:rsidP="00B949B4">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56516207"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6671FF19" w14:textId="45F80129"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0F69E41E"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5D7A9AF8" w14:textId="121F0BC0" w:rsidR="002130D3" w:rsidRPr="00F6698A" w:rsidRDefault="002130D3" w:rsidP="00B949B4">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4398054B" w14:textId="77777777" w:rsidR="002130D3" w:rsidRPr="00F6698A" w:rsidRDefault="002130D3" w:rsidP="00B949B4">
            <w:pPr>
              <w:rPr>
                <w:rFonts w:ascii="Trebuchet MS" w:hAnsi="Trebuchet MS" w:cs="Trebuchet MS"/>
                <w:color w:val="E36C0A" w:themeColor="accent6" w:themeShade="BF"/>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3A0FE8FC" w14:textId="4C1270CF" w:rsidR="002130D3" w:rsidRPr="00F6698A" w:rsidRDefault="002130D3" w:rsidP="00B949B4">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B949B4" w:rsidRPr="00576460" w14:paraId="702B4000" w14:textId="77777777" w:rsidTr="00B949B4">
        <w:trPr>
          <w:trHeight w:hRule="exact" w:val="255"/>
        </w:trPr>
        <w:tc>
          <w:tcPr>
            <w:tcW w:w="1734" w:type="dxa"/>
            <w:tcBorders>
              <w:top w:val="single" w:sz="4" w:space="0" w:color="auto"/>
              <w:left w:val="single" w:sz="4" w:space="0" w:color="auto"/>
              <w:bottom w:val="single" w:sz="4" w:space="0" w:color="auto"/>
              <w:right w:val="single" w:sz="4" w:space="0" w:color="auto"/>
            </w:tcBorders>
            <w:shd w:val="clear" w:color="auto" w:fill="97DDBA"/>
            <w:vAlign w:val="bottom"/>
          </w:tcPr>
          <w:p w14:paraId="44938FFA" w14:textId="3F9DFD79"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l</w:t>
            </w:r>
            <w:r w:rsidRPr="00576460">
              <w:rPr>
                <w:rFonts w:ascii="Trebuchet MS" w:hAnsi="Trebuchet MS" w:cs="Trebuchet MS"/>
                <w:sz w:val="18"/>
                <w:szCs w:val="18"/>
              </w:rPr>
              <w:t>ink</w:t>
            </w:r>
          </w:p>
        </w:tc>
        <w:tc>
          <w:tcPr>
            <w:tcW w:w="1096" w:type="dxa"/>
            <w:tcBorders>
              <w:top w:val="single" w:sz="4" w:space="0" w:color="auto"/>
              <w:left w:val="single" w:sz="4" w:space="0" w:color="auto"/>
              <w:bottom w:val="single" w:sz="4" w:space="0" w:color="auto"/>
              <w:right w:val="single" w:sz="4" w:space="0" w:color="auto"/>
            </w:tcBorders>
            <w:shd w:val="clear" w:color="auto" w:fill="97DDBA"/>
          </w:tcPr>
          <w:p w14:paraId="78CE1E4C"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C0753EB" w14:textId="0B2A821C"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1B2B71D9" w14:textId="77777777" w:rsidTr="00B949B4">
        <w:trPr>
          <w:trHeight w:hRule="exact" w:val="255"/>
        </w:trPr>
        <w:tc>
          <w:tcPr>
            <w:tcW w:w="14454" w:type="dxa"/>
            <w:gridSpan w:val="7"/>
            <w:tcBorders>
              <w:top w:val="single" w:sz="4" w:space="0" w:color="auto"/>
              <w:left w:val="nil"/>
              <w:bottom w:val="nil"/>
              <w:right w:val="nil"/>
            </w:tcBorders>
            <w:shd w:val="clear" w:color="auto" w:fill="99CCFF"/>
            <w:vAlign w:val="bottom"/>
          </w:tcPr>
          <w:p w14:paraId="464333EA" w14:textId="166D374F" w:rsidR="00B949B4" w:rsidRPr="00576460" w:rsidRDefault="00B949B4" w:rsidP="00B949B4">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B949B4" w:rsidRPr="00576460" w14:paraId="6BE52540" w14:textId="77777777" w:rsidTr="00B949B4">
        <w:trPr>
          <w:trHeight w:hRule="exact" w:val="255"/>
        </w:trPr>
        <w:tc>
          <w:tcPr>
            <w:tcW w:w="14454" w:type="dxa"/>
            <w:gridSpan w:val="7"/>
            <w:tcBorders>
              <w:top w:val="nil"/>
              <w:left w:val="nil"/>
              <w:bottom w:val="nil"/>
              <w:right w:val="nil"/>
            </w:tcBorders>
            <w:shd w:val="clear" w:color="auto" w:fill="97DDBA"/>
            <w:vAlign w:val="bottom"/>
          </w:tcPr>
          <w:p w14:paraId="6CBB6380" w14:textId="5D61E631" w:rsidR="00B949B4" w:rsidRPr="00576460" w:rsidRDefault="00B949B4" w:rsidP="00B949B4">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0D2FCEA" w14:textId="77777777" w:rsidR="00946A94" w:rsidRPr="00576460" w:rsidRDefault="00946A94" w:rsidP="00946A94">
      <w:pPr>
        <w:pStyle w:val="Overskrift6"/>
      </w:pPr>
      <w:r w:rsidRPr="00576460">
        <w:t xml:space="preserve">5.8.17.1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22E13088" w14:textId="77777777" w:rsidTr="007D449E">
        <w:trPr>
          <w:trHeight w:hRule="exact" w:val="255"/>
        </w:trPr>
        <w:tc>
          <w:tcPr>
            <w:tcW w:w="2235" w:type="dxa"/>
            <w:shd w:val="clear" w:color="auto" w:fill="D9D9D9"/>
            <w:vAlign w:val="bottom"/>
          </w:tcPr>
          <w:p w14:paraId="493D6FCE"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54F700A9"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197BC6B2" w14:textId="77777777" w:rsidTr="007D449E">
        <w:trPr>
          <w:trHeight w:hRule="exact" w:val="255"/>
        </w:trPr>
        <w:tc>
          <w:tcPr>
            <w:tcW w:w="2235" w:type="dxa"/>
            <w:shd w:val="clear" w:color="auto" w:fill="E0E0E0"/>
            <w:vAlign w:val="bottom"/>
          </w:tcPr>
          <w:p w14:paraId="340FA2C8"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56E4902C" w14:textId="77777777" w:rsidR="00946A94" w:rsidRPr="00576460" w:rsidRDefault="00F85067" w:rsidP="00F85067">
            <w:pPr>
              <w:rPr>
                <w:rFonts w:ascii="Trebuchet MS" w:hAnsi="Trebuchet MS" w:cs="Trebuchet MS"/>
                <w:sz w:val="18"/>
                <w:szCs w:val="18"/>
              </w:rPr>
            </w:pPr>
            <w:r w:rsidRPr="00576460">
              <w:rPr>
                <w:rFonts w:ascii="Trebuchet MS" w:hAnsi="Trebuchet MS" w:cs="Trebuchet MS"/>
                <w:sz w:val="18"/>
                <w:szCs w:val="18"/>
              </w:rPr>
              <w:t>Servicetilbud</w:t>
            </w:r>
          </w:p>
        </w:tc>
      </w:tr>
      <w:tr w:rsidR="00946A94" w:rsidRPr="00576460" w14:paraId="004E39E8" w14:textId="77777777" w:rsidTr="007D449E">
        <w:trPr>
          <w:trHeight w:hRule="exact" w:val="255"/>
        </w:trPr>
        <w:tc>
          <w:tcPr>
            <w:tcW w:w="2235" w:type="dxa"/>
            <w:shd w:val="clear" w:color="auto" w:fill="E0E0E0"/>
            <w:vAlign w:val="bottom"/>
          </w:tcPr>
          <w:p w14:paraId="3C8264E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166656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5716</w:t>
            </w:r>
          </w:p>
        </w:tc>
      </w:tr>
      <w:tr w:rsidR="00946A94" w:rsidRPr="00576460" w14:paraId="3B8EA82B" w14:textId="77777777" w:rsidTr="007D449E">
        <w:trPr>
          <w:trHeight w:hRule="exact" w:val="255"/>
        </w:trPr>
        <w:tc>
          <w:tcPr>
            <w:tcW w:w="2235" w:type="dxa"/>
            <w:shd w:val="clear" w:color="auto" w:fill="E0E0E0"/>
            <w:vAlign w:val="bottom"/>
          </w:tcPr>
          <w:p w14:paraId="54102005"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09A93624"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Rådhus, Borgerservice, Bibliotek, Medborgerhus, Kulturhus m.m.</w:t>
            </w:r>
          </w:p>
        </w:tc>
      </w:tr>
      <w:tr w:rsidR="00946A94" w:rsidRPr="00576460" w14:paraId="24639585" w14:textId="77777777" w:rsidTr="007D449E">
        <w:trPr>
          <w:trHeight w:hRule="exact" w:val="255"/>
        </w:trPr>
        <w:tc>
          <w:tcPr>
            <w:tcW w:w="2235" w:type="dxa"/>
            <w:shd w:val="clear" w:color="auto" w:fill="E0E0E0"/>
            <w:vAlign w:val="bottom"/>
          </w:tcPr>
          <w:p w14:paraId="6AD6501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3ACB4D5C"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Rådhus, Borgerservice, Bibliotek, Medborgerhus, Kulturhus m.m.</w:t>
            </w:r>
          </w:p>
        </w:tc>
      </w:tr>
      <w:tr w:rsidR="00946A94" w:rsidRPr="00576460" w14:paraId="24986EA9" w14:textId="77777777" w:rsidTr="007D449E">
        <w:trPr>
          <w:trHeight w:hRule="exact" w:val="510"/>
        </w:trPr>
        <w:tc>
          <w:tcPr>
            <w:tcW w:w="2235" w:type="dxa"/>
            <w:shd w:val="clear" w:color="auto" w:fill="E0E0E0"/>
            <w:vAlign w:val="center"/>
          </w:tcPr>
          <w:p w14:paraId="1B6BD3A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12A37A5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borgerservice m.v.</w:t>
            </w:r>
          </w:p>
        </w:tc>
      </w:tr>
      <w:tr w:rsidR="00946A94" w:rsidRPr="00576460" w14:paraId="76072CE2" w14:textId="77777777" w:rsidTr="007D449E">
        <w:trPr>
          <w:trHeight w:hRule="exact" w:val="255"/>
        </w:trPr>
        <w:tc>
          <w:tcPr>
            <w:tcW w:w="2235" w:type="dxa"/>
            <w:shd w:val="clear" w:color="auto" w:fill="E0E0E0"/>
            <w:vAlign w:val="bottom"/>
          </w:tcPr>
          <w:p w14:paraId="06DA1F31"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78EB4D7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3EADD05E" w14:textId="77777777" w:rsidTr="007D449E">
        <w:trPr>
          <w:trHeight w:hRule="exact" w:val="255"/>
        </w:trPr>
        <w:tc>
          <w:tcPr>
            <w:tcW w:w="2235" w:type="dxa"/>
            <w:shd w:val="clear" w:color="auto" w:fill="E0E0E0"/>
            <w:vAlign w:val="bottom"/>
          </w:tcPr>
          <w:p w14:paraId="0C51E0E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3C2DA8B4"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sz w:val="18"/>
                <w:szCs w:val="18"/>
              </w:rPr>
              <w:t>Rådhus, Borgerservice, Bibliotek, Medborgerhus, Kulturhus</w:t>
            </w:r>
            <w:r w:rsidRPr="00576460">
              <w:rPr>
                <w:rFonts w:ascii="Trebuchet MS" w:hAnsi="Trebuchet MS" w:cs="Trebuchet MS"/>
                <w:sz w:val="18"/>
                <w:szCs w:val="18"/>
              </w:rPr>
              <w:t>, institution</w:t>
            </w:r>
          </w:p>
        </w:tc>
      </w:tr>
      <w:tr w:rsidR="00946A94" w:rsidRPr="00576460" w14:paraId="7A402E59" w14:textId="77777777" w:rsidTr="007D449E">
        <w:trPr>
          <w:trHeight w:hRule="exact" w:val="255"/>
        </w:trPr>
        <w:tc>
          <w:tcPr>
            <w:tcW w:w="2235" w:type="dxa"/>
            <w:shd w:val="clear" w:color="auto" w:fill="E0E0E0"/>
            <w:vAlign w:val="bottom"/>
          </w:tcPr>
          <w:p w14:paraId="2D1F6AD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2953430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3FD38A9D" w14:textId="77777777" w:rsidTr="007D449E">
        <w:trPr>
          <w:trHeight w:hRule="exact" w:val="255"/>
        </w:trPr>
        <w:tc>
          <w:tcPr>
            <w:tcW w:w="2235" w:type="dxa"/>
            <w:shd w:val="clear" w:color="auto" w:fill="E0E0E0"/>
            <w:vAlign w:val="bottom"/>
          </w:tcPr>
          <w:p w14:paraId="0B3F0A5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0C7D5932" w14:textId="77777777" w:rsidR="00946A94" w:rsidRPr="00576460" w:rsidRDefault="00946A94" w:rsidP="007D449E">
            <w:pPr>
              <w:rPr>
                <w:rFonts w:ascii="Trebuchet MS" w:hAnsi="Trebuchet MS" w:cs="Trebuchet MS"/>
                <w:sz w:val="18"/>
                <w:szCs w:val="18"/>
              </w:rPr>
            </w:pPr>
          </w:p>
        </w:tc>
      </w:tr>
      <w:tr w:rsidR="000C68CF" w:rsidRPr="00576460" w14:paraId="2E77978D" w14:textId="77777777" w:rsidTr="007D449E">
        <w:trPr>
          <w:trHeight w:hRule="exact" w:val="255"/>
        </w:trPr>
        <w:tc>
          <w:tcPr>
            <w:tcW w:w="2235" w:type="dxa"/>
            <w:shd w:val="clear" w:color="auto" w:fill="E0E0E0"/>
            <w:vAlign w:val="bottom"/>
          </w:tcPr>
          <w:p w14:paraId="31796C66"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A4043D9" w14:textId="4E4DD5FE" w:rsidR="000C68CF" w:rsidRPr="00576460" w:rsidRDefault="004D7551" w:rsidP="007D449E">
            <w:pPr>
              <w:rPr>
                <w:rFonts w:ascii="Trebuchet MS" w:hAnsi="Trebuchet MS" w:cs="Trebuchet MS"/>
                <w:sz w:val="18"/>
                <w:szCs w:val="18"/>
              </w:rPr>
            </w:pPr>
            <w:r w:rsidRPr="004D7551">
              <w:rPr>
                <w:rFonts w:ascii="Trebuchet MS" w:hAnsi="Trebuchet MS"/>
                <w:color w:val="4F81BD"/>
                <w:sz w:val="18"/>
                <w:szCs w:val="18"/>
              </w:rPr>
              <w:t>00.14.00</w:t>
            </w:r>
          </w:p>
        </w:tc>
      </w:tr>
    </w:tbl>
    <w:p w14:paraId="6FB3E4DF" w14:textId="613FCBA0" w:rsidR="00946A94" w:rsidRPr="00576460" w:rsidRDefault="00946A94" w:rsidP="00946A94">
      <w:pPr>
        <w:pStyle w:val="Overskrift6"/>
      </w:pPr>
      <w:r w:rsidRPr="00576460">
        <w:lastRenderedPageBreak/>
        <w:t>5.8.17.2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41EC64DA" w14:textId="77777777" w:rsidTr="007D449E">
        <w:trPr>
          <w:trHeight w:hRule="exact" w:val="255"/>
        </w:trPr>
        <w:tc>
          <w:tcPr>
            <w:tcW w:w="4503" w:type="dxa"/>
            <w:shd w:val="clear" w:color="auto" w:fill="D9D9D9"/>
            <w:vAlign w:val="bottom"/>
          </w:tcPr>
          <w:p w14:paraId="6360367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7D15A1C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63884ADE" w14:textId="77777777" w:rsidTr="007D449E">
        <w:trPr>
          <w:trHeight w:hRule="exact" w:val="709"/>
        </w:trPr>
        <w:tc>
          <w:tcPr>
            <w:tcW w:w="4503" w:type="dxa"/>
            <w:shd w:val="clear" w:color="auto" w:fill="E0E0E0"/>
            <w:vAlign w:val="center"/>
          </w:tcPr>
          <w:p w14:paraId="24E5C7F4"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1E349D6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p>
        </w:tc>
      </w:tr>
      <w:tr w:rsidR="00946A94" w:rsidRPr="00576460" w14:paraId="2392E7BF" w14:textId="77777777" w:rsidTr="007D449E">
        <w:trPr>
          <w:trHeight w:hRule="exact" w:val="255"/>
        </w:trPr>
        <w:tc>
          <w:tcPr>
            <w:tcW w:w="4503" w:type="dxa"/>
            <w:shd w:val="clear" w:color="auto" w:fill="E0E0E0"/>
            <w:vAlign w:val="bottom"/>
          </w:tcPr>
          <w:p w14:paraId="7EAD128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0AD4DEA" w14:textId="77777777" w:rsidR="00946A94" w:rsidRPr="00576460" w:rsidRDefault="00946A94" w:rsidP="003B5A44">
            <w:pPr>
              <w:rPr>
                <w:rFonts w:ascii="Trebuchet MS" w:hAnsi="Trebuchet MS" w:cs="Trebuchet MS"/>
                <w:sz w:val="18"/>
                <w:szCs w:val="18"/>
              </w:rPr>
            </w:pPr>
            <w:r w:rsidRPr="00576460">
              <w:rPr>
                <w:rFonts w:ascii="Trebuchet MS" w:hAnsi="Trebuchet MS" w:cs="Trebuchet MS"/>
                <w:sz w:val="18"/>
                <w:szCs w:val="18"/>
              </w:rPr>
              <w:t>Opdeles i institutionstype med mulighed ejerstatus.  Se 5.</w:t>
            </w:r>
            <w:r w:rsidR="003B5A44" w:rsidRPr="00576460">
              <w:rPr>
                <w:rFonts w:ascii="Trebuchet MS" w:hAnsi="Trebuchet MS" w:cs="Trebuchet MS"/>
                <w:sz w:val="18"/>
                <w:szCs w:val="18"/>
              </w:rPr>
              <w:t>8</w:t>
            </w:r>
            <w:r w:rsidRPr="00576460">
              <w:rPr>
                <w:rFonts w:ascii="Trebuchet MS" w:hAnsi="Trebuchet MS" w:cs="Trebuchet MS"/>
                <w:sz w:val="18"/>
                <w:szCs w:val="18"/>
              </w:rPr>
              <w:t>.1</w:t>
            </w:r>
            <w:r w:rsidR="003B5A44" w:rsidRPr="00576460">
              <w:rPr>
                <w:rFonts w:ascii="Trebuchet MS" w:hAnsi="Trebuchet MS" w:cs="Trebuchet MS"/>
                <w:sz w:val="18"/>
                <w:szCs w:val="18"/>
              </w:rPr>
              <w:t>7</w:t>
            </w:r>
            <w:r w:rsidRPr="00576460">
              <w:rPr>
                <w:rFonts w:ascii="Trebuchet MS" w:hAnsi="Trebuchet MS" w:cs="Trebuchet MS"/>
                <w:sz w:val="18"/>
                <w:szCs w:val="18"/>
              </w:rPr>
              <w:t>.3</w:t>
            </w:r>
            <w:r w:rsidR="003B5A44" w:rsidRPr="00576460">
              <w:rPr>
                <w:rFonts w:ascii="Trebuchet MS" w:hAnsi="Trebuchet MS" w:cs="Trebuchet MS"/>
                <w:sz w:val="18"/>
                <w:szCs w:val="18"/>
              </w:rPr>
              <w:t>.1</w:t>
            </w:r>
            <w:r w:rsidRPr="00576460">
              <w:rPr>
                <w:rFonts w:ascii="Trebuchet MS" w:hAnsi="Trebuchet MS" w:cs="Trebuchet MS"/>
                <w:sz w:val="18"/>
                <w:szCs w:val="18"/>
              </w:rPr>
              <w:t xml:space="preserve"> Kodelister.</w:t>
            </w:r>
          </w:p>
        </w:tc>
      </w:tr>
      <w:tr w:rsidR="00946A94" w:rsidRPr="00576460" w14:paraId="6D688161" w14:textId="77777777" w:rsidTr="007D449E">
        <w:trPr>
          <w:trHeight w:hRule="exact" w:val="255"/>
        </w:trPr>
        <w:tc>
          <w:tcPr>
            <w:tcW w:w="4503" w:type="dxa"/>
            <w:shd w:val="clear" w:color="auto" w:fill="E0E0E0"/>
            <w:vAlign w:val="bottom"/>
          </w:tcPr>
          <w:p w14:paraId="55D146C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5895299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w:t>
            </w:r>
          </w:p>
        </w:tc>
      </w:tr>
      <w:tr w:rsidR="00946A94" w:rsidRPr="00576460" w14:paraId="4A428057" w14:textId="77777777" w:rsidTr="007D449E">
        <w:trPr>
          <w:trHeight w:hRule="exact" w:val="255"/>
        </w:trPr>
        <w:tc>
          <w:tcPr>
            <w:tcW w:w="4503" w:type="dxa"/>
            <w:shd w:val="clear" w:color="auto" w:fill="E0E0E0"/>
            <w:vAlign w:val="bottom"/>
          </w:tcPr>
          <w:p w14:paraId="5D38610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56EFD81C" w14:textId="77777777" w:rsidR="00946A94" w:rsidRPr="00576460" w:rsidRDefault="00946A94" w:rsidP="007D449E">
            <w:pPr>
              <w:rPr>
                <w:rFonts w:ascii="Trebuchet MS" w:hAnsi="Trebuchet MS" w:cs="Trebuchet MS"/>
                <w:sz w:val="18"/>
                <w:szCs w:val="18"/>
              </w:rPr>
            </w:pPr>
          </w:p>
        </w:tc>
      </w:tr>
      <w:tr w:rsidR="00946A94" w:rsidRPr="00576460" w14:paraId="1179CDBA" w14:textId="77777777" w:rsidTr="003B5A44">
        <w:trPr>
          <w:trHeight w:hRule="exact" w:val="255"/>
        </w:trPr>
        <w:tc>
          <w:tcPr>
            <w:tcW w:w="4503" w:type="dxa"/>
            <w:shd w:val="clear" w:color="auto" w:fill="E0E0E0"/>
            <w:vAlign w:val="center"/>
          </w:tcPr>
          <w:p w14:paraId="74425F1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31472597" w14:textId="77777777" w:rsidR="00946A94" w:rsidRPr="00576460" w:rsidRDefault="00946A94" w:rsidP="003B5A44">
            <w:pPr>
              <w:rPr>
                <w:rFonts w:ascii="Trebuchet MS" w:hAnsi="Trebuchet MS" w:cs="Trebuchet MS"/>
                <w:sz w:val="18"/>
                <w:szCs w:val="18"/>
              </w:rPr>
            </w:pPr>
            <w:r w:rsidRPr="00576460">
              <w:rPr>
                <w:rFonts w:ascii="Trebuchet MS" w:hAnsi="Trebuchet MS" w:cs="Trebuchet MS"/>
                <w:sz w:val="18"/>
                <w:szCs w:val="18"/>
              </w:rPr>
              <w:t xml:space="preserve">Ofte er der flere institution på samme adresse. </w:t>
            </w:r>
            <w:r w:rsidR="003B5A44" w:rsidRPr="00576460">
              <w:rPr>
                <w:rFonts w:ascii="Trebuchet MS" w:hAnsi="Trebuchet MS"/>
                <w:sz w:val="18"/>
                <w:szCs w:val="18"/>
              </w:rPr>
              <w:t>Placeres om muligt ved indgangen til de fysiske lokaler.</w:t>
            </w:r>
          </w:p>
        </w:tc>
      </w:tr>
      <w:tr w:rsidR="00946A94" w:rsidRPr="00576460" w14:paraId="622A94F8" w14:textId="77777777" w:rsidTr="007D449E">
        <w:trPr>
          <w:trHeight w:hRule="exact" w:val="255"/>
        </w:trPr>
        <w:tc>
          <w:tcPr>
            <w:tcW w:w="4503" w:type="dxa"/>
            <w:shd w:val="clear" w:color="auto" w:fill="E0E0E0"/>
            <w:vAlign w:val="bottom"/>
          </w:tcPr>
          <w:p w14:paraId="08D61112"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1759915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Placeres gerne i den tilhørende/benyttende bygning.</w:t>
            </w:r>
          </w:p>
        </w:tc>
      </w:tr>
    </w:tbl>
    <w:p w14:paraId="16A1D56C" w14:textId="77777777" w:rsidR="00946A94" w:rsidRPr="00576460" w:rsidRDefault="00946A94" w:rsidP="00946A94">
      <w:pPr>
        <w:pStyle w:val="Overskrift6"/>
      </w:pPr>
      <w:r w:rsidRPr="00576460">
        <w:t>5.8.17.3 Kodelister</w:t>
      </w:r>
    </w:p>
    <w:p w14:paraId="59855637" w14:textId="77777777" w:rsidR="00946A94" w:rsidRPr="00576460" w:rsidRDefault="00946A94" w:rsidP="00946A9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6B496ED8" w14:textId="77777777" w:rsidR="00946A94" w:rsidRPr="00576460" w:rsidRDefault="00946A94" w:rsidP="00946A94">
      <w:pPr>
        <w:pStyle w:val="Overskrift7"/>
      </w:pPr>
      <w:r w:rsidRPr="00576460">
        <w:t xml:space="preserve">5.8.17.3.1   5716 </w:t>
      </w:r>
      <w:proofErr w:type="spellStart"/>
      <w:r w:rsidR="00F85067" w:rsidRPr="00576460">
        <w:t>Servicetilbud</w:t>
      </w:r>
      <w:r w:rsidRPr="00576460">
        <w:t>_type</w:t>
      </w:r>
      <w:proofErr w:type="spellEnd"/>
      <w:r w:rsidRPr="00576460">
        <w:rPr>
          <w:rStyle w:val="TypografiOverskrift4BrugerdefineretfarveRGB0Tegn"/>
        </w:rPr>
        <w:t xml:space="preserve"> </w:t>
      </w:r>
      <w:r w:rsidRPr="00576460">
        <w:t>(d_5716_</w:t>
      </w:r>
      <w:r w:rsidR="00F85067" w:rsidRPr="00576460">
        <w:t>Servicetilbud</w:t>
      </w:r>
      <w:r w:rsidRPr="00576460">
        <w: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2096"/>
        <w:gridCol w:w="1434"/>
        <w:gridCol w:w="7729"/>
      </w:tblGrid>
      <w:tr w:rsidR="00946A94" w:rsidRPr="00576460" w14:paraId="15B45510" w14:textId="77777777" w:rsidTr="00F85067">
        <w:trPr>
          <w:trHeight w:hRule="exact" w:val="255"/>
        </w:trPr>
        <w:tc>
          <w:tcPr>
            <w:tcW w:w="2393" w:type="dxa"/>
            <w:tcBorders>
              <w:bottom w:val="single" w:sz="4" w:space="0" w:color="auto"/>
            </w:tcBorders>
            <w:shd w:val="clear" w:color="auto" w:fill="D9D9D9"/>
            <w:vAlign w:val="bottom"/>
          </w:tcPr>
          <w:p w14:paraId="7B2E3FC3" w14:textId="77777777" w:rsidR="00946A94" w:rsidRPr="00576460" w:rsidRDefault="000211E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service</w:t>
            </w:r>
            <w:r w:rsidR="00946A94" w:rsidRPr="00576460">
              <w:rPr>
                <w:rFonts w:ascii="Trebuchet MS" w:hAnsi="Trebuchet MS" w:cs="Trebuchet MS"/>
                <w:b/>
                <w:bCs/>
                <w:sz w:val="18"/>
                <w:szCs w:val="18"/>
              </w:rPr>
              <w:t>_type_kode</w:t>
            </w:r>
            <w:proofErr w:type="spellEnd"/>
          </w:p>
        </w:tc>
        <w:tc>
          <w:tcPr>
            <w:tcW w:w="2096" w:type="dxa"/>
            <w:tcBorders>
              <w:bottom w:val="single" w:sz="4" w:space="0" w:color="auto"/>
            </w:tcBorders>
            <w:shd w:val="clear" w:color="auto" w:fill="D9D9D9"/>
            <w:vAlign w:val="bottom"/>
          </w:tcPr>
          <w:p w14:paraId="3851203D" w14:textId="77777777" w:rsidR="00946A94" w:rsidRPr="00576460" w:rsidRDefault="000211E9" w:rsidP="007D449E">
            <w:pPr>
              <w:rPr>
                <w:rFonts w:ascii="Trebuchet MS" w:hAnsi="Trebuchet MS" w:cs="Trebuchet MS"/>
                <w:bCs/>
                <w:sz w:val="18"/>
                <w:szCs w:val="18"/>
              </w:rPr>
            </w:pPr>
            <w:proofErr w:type="spellStart"/>
            <w:r w:rsidRPr="00576460">
              <w:rPr>
                <w:rFonts w:ascii="Trebuchet MS" w:hAnsi="Trebuchet MS" w:cs="Trebuchet MS"/>
                <w:b/>
                <w:bCs/>
                <w:sz w:val="18"/>
                <w:szCs w:val="18"/>
              </w:rPr>
              <w:t>service</w:t>
            </w:r>
            <w:r w:rsidR="00946A94" w:rsidRPr="00576460">
              <w:rPr>
                <w:rFonts w:ascii="Trebuchet MS" w:hAnsi="Trebuchet MS" w:cs="Trebuchet MS"/>
                <w:b/>
                <w:bCs/>
                <w:sz w:val="18"/>
                <w:szCs w:val="18"/>
              </w:rPr>
              <w:t>_type</w:t>
            </w:r>
            <w:proofErr w:type="spellEnd"/>
          </w:p>
        </w:tc>
        <w:tc>
          <w:tcPr>
            <w:tcW w:w="1434" w:type="dxa"/>
            <w:tcBorders>
              <w:bottom w:val="single" w:sz="4" w:space="0" w:color="auto"/>
            </w:tcBorders>
            <w:shd w:val="clear" w:color="auto" w:fill="D9D9D9"/>
            <w:vAlign w:val="bottom"/>
          </w:tcPr>
          <w:p w14:paraId="1B4E9C81"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aktiv</w:t>
            </w:r>
          </w:p>
        </w:tc>
        <w:tc>
          <w:tcPr>
            <w:tcW w:w="7729" w:type="dxa"/>
            <w:tcBorders>
              <w:bottom w:val="single" w:sz="4" w:space="0" w:color="auto"/>
            </w:tcBorders>
            <w:shd w:val="clear" w:color="auto" w:fill="D9D9D9"/>
            <w:vAlign w:val="bottom"/>
          </w:tcPr>
          <w:p w14:paraId="31D6BA42"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946A94" w:rsidRPr="00576460" w14:paraId="7CEBA0F1"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42300D8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w:t>
            </w:r>
          </w:p>
        </w:tc>
        <w:tc>
          <w:tcPr>
            <w:tcW w:w="2096" w:type="dxa"/>
            <w:tcBorders>
              <w:top w:val="single" w:sz="4" w:space="0" w:color="auto"/>
              <w:left w:val="single" w:sz="4" w:space="0" w:color="auto"/>
              <w:bottom w:val="single" w:sz="4" w:space="0" w:color="auto"/>
            </w:tcBorders>
            <w:shd w:val="clear" w:color="auto" w:fill="FFFFFF"/>
            <w:vAlign w:val="bottom"/>
          </w:tcPr>
          <w:p w14:paraId="48847951"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1D2F00E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2F41732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0107B1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768A2E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w:t>
            </w:r>
          </w:p>
        </w:tc>
        <w:tc>
          <w:tcPr>
            <w:tcW w:w="2096" w:type="dxa"/>
            <w:tcBorders>
              <w:top w:val="single" w:sz="4" w:space="0" w:color="auto"/>
              <w:left w:val="single" w:sz="4" w:space="0" w:color="auto"/>
              <w:bottom w:val="single" w:sz="4" w:space="0" w:color="auto"/>
            </w:tcBorders>
            <w:shd w:val="clear" w:color="auto" w:fill="FFFFFF"/>
            <w:vAlign w:val="bottom"/>
          </w:tcPr>
          <w:p w14:paraId="2E25813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FDC04A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66AB98C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3E01F8B"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734EB356"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3</w:t>
            </w:r>
          </w:p>
        </w:tc>
        <w:tc>
          <w:tcPr>
            <w:tcW w:w="2096" w:type="dxa"/>
            <w:tcBorders>
              <w:top w:val="single" w:sz="4" w:space="0" w:color="auto"/>
              <w:left w:val="single" w:sz="4" w:space="0" w:color="auto"/>
              <w:bottom w:val="single" w:sz="4" w:space="0" w:color="auto"/>
            </w:tcBorders>
            <w:shd w:val="clear" w:color="auto" w:fill="FFFFFF"/>
            <w:vAlign w:val="bottom"/>
          </w:tcPr>
          <w:p w14:paraId="2D42DAD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8D3040F"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524FA0F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A275D19"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5826E73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4</w:t>
            </w:r>
          </w:p>
        </w:tc>
        <w:tc>
          <w:tcPr>
            <w:tcW w:w="2096" w:type="dxa"/>
            <w:tcBorders>
              <w:top w:val="single" w:sz="4" w:space="0" w:color="auto"/>
              <w:left w:val="single" w:sz="4" w:space="0" w:color="auto"/>
              <w:bottom w:val="single" w:sz="4" w:space="0" w:color="auto"/>
            </w:tcBorders>
            <w:shd w:val="clear" w:color="auto" w:fill="FFFFFF"/>
            <w:vAlign w:val="bottom"/>
          </w:tcPr>
          <w:p w14:paraId="6781335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29CB02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01ED6E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4B9476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432B414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5</w:t>
            </w:r>
          </w:p>
        </w:tc>
        <w:tc>
          <w:tcPr>
            <w:tcW w:w="2096" w:type="dxa"/>
            <w:tcBorders>
              <w:top w:val="single" w:sz="4" w:space="0" w:color="auto"/>
              <w:left w:val="single" w:sz="4" w:space="0" w:color="auto"/>
              <w:bottom w:val="single" w:sz="4" w:space="0" w:color="auto"/>
            </w:tcBorders>
            <w:shd w:val="clear" w:color="auto" w:fill="FFFFFF"/>
            <w:vAlign w:val="bottom"/>
          </w:tcPr>
          <w:p w14:paraId="6D7324C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55752D7"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211ECE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32A80F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2F6430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6</w:t>
            </w:r>
          </w:p>
        </w:tc>
        <w:tc>
          <w:tcPr>
            <w:tcW w:w="2096" w:type="dxa"/>
            <w:tcBorders>
              <w:top w:val="single" w:sz="4" w:space="0" w:color="auto"/>
              <w:left w:val="single" w:sz="4" w:space="0" w:color="auto"/>
              <w:bottom w:val="single" w:sz="4" w:space="0" w:color="auto"/>
            </w:tcBorders>
            <w:shd w:val="clear" w:color="auto" w:fill="FFFFFF"/>
            <w:vAlign w:val="bottom"/>
          </w:tcPr>
          <w:p w14:paraId="3C76CF0B"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34F1AEDE"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6CE4B4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897857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30A34B7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7</w:t>
            </w:r>
          </w:p>
        </w:tc>
        <w:tc>
          <w:tcPr>
            <w:tcW w:w="2096" w:type="dxa"/>
            <w:tcBorders>
              <w:top w:val="single" w:sz="4" w:space="0" w:color="auto"/>
              <w:left w:val="single" w:sz="4" w:space="0" w:color="auto"/>
              <w:bottom w:val="single" w:sz="4" w:space="0" w:color="auto"/>
            </w:tcBorders>
            <w:shd w:val="clear" w:color="auto" w:fill="FFFFFF"/>
            <w:vAlign w:val="bottom"/>
          </w:tcPr>
          <w:p w14:paraId="0393011B"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399E195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13FD33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624FA77"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37E7991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8</w:t>
            </w:r>
          </w:p>
        </w:tc>
        <w:tc>
          <w:tcPr>
            <w:tcW w:w="2096" w:type="dxa"/>
            <w:tcBorders>
              <w:top w:val="single" w:sz="4" w:space="0" w:color="auto"/>
              <w:left w:val="single" w:sz="4" w:space="0" w:color="auto"/>
              <w:bottom w:val="single" w:sz="4" w:space="0" w:color="auto"/>
            </w:tcBorders>
            <w:shd w:val="clear" w:color="auto" w:fill="FFFFFF"/>
            <w:vAlign w:val="bottom"/>
          </w:tcPr>
          <w:p w14:paraId="4AEA016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E44CB6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03CC38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F7B5F9C"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3A96F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9</w:t>
            </w:r>
          </w:p>
        </w:tc>
        <w:tc>
          <w:tcPr>
            <w:tcW w:w="2096" w:type="dxa"/>
            <w:tcBorders>
              <w:top w:val="single" w:sz="4" w:space="0" w:color="auto"/>
              <w:left w:val="single" w:sz="4" w:space="0" w:color="auto"/>
              <w:bottom w:val="single" w:sz="4" w:space="0" w:color="auto"/>
            </w:tcBorders>
            <w:shd w:val="clear" w:color="auto" w:fill="FFFFFF"/>
            <w:vAlign w:val="bottom"/>
          </w:tcPr>
          <w:p w14:paraId="5625EDF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827E0E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CEA9C4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2B2AFE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B0FC680"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10</w:t>
            </w:r>
          </w:p>
        </w:tc>
        <w:tc>
          <w:tcPr>
            <w:tcW w:w="2096" w:type="dxa"/>
            <w:tcBorders>
              <w:top w:val="single" w:sz="4" w:space="0" w:color="auto"/>
              <w:left w:val="single" w:sz="4" w:space="0" w:color="auto"/>
              <w:bottom w:val="single" w:sz="4" w:space="0" w:color="auto"/>
            </w:tcBorders>
            <w:shd w:val="clear" w:color="auto" w:fill="FFFFFF"/>
            <w:vAlign w:val="bottom"/>
          </w:tcPr>
          <w:p w14:paraId="373F0CB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8D8B29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C48DF7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4DD560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C13F82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11</w:t>
            </w:r>
          </w:p>
        </w:tc>
        <w:tc>
          <w:tcPr>
            <w:tcW w:w="2096" w:type="dxa"/>
            <w:tcBorders>
              <w:top w:val="single" w:sz="4" w:space="0" w:color="auto"/>
              <w:left w:val="single" w:sz="4" w:space="0" w:color="auto"/>
              <w:bottom w:val="single" w:sz="4" w:space="0" w:color="auto"/>
            </w:tcBorders>
            <w:shd w:val="clear" w:color="auto" w:fill="FFFFFF"/>
            <w:vAlign w:val="bottom"/>
          </w:tcPr>
          <w:p w14:paraId="5522EC71"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37D59ED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193A83C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BA63E82"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A3B5A35"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12</w:t>
            </w:r>
          </w:p>
        </w:tc>
        <w:tc>
          <w:tcPr>
            <w:tcW w:w="2096" w:type="dxa"/>
            <w:tcBorders>
              <w:top w:val="single" w:sz="4" w:space="0" w:color="auto"/>
              <w:left w:val="single" w:sz="4" w:space="0" w:color="auto"/>
              <w:bottom w:val="single" w:sz="4" w:space="0" w:color="auto"/>
            </w:tcBorders>
            <w:shd w:val="clear" w:color="auto" w:fill="FFFFFF"/>
            <w:vAlign w:val="bottom"/>
          </w:tcPr>
          <w:p w14:paraId="02009E8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CCDD9B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025F7F5"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31FEB08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3B8C62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13</w:t>
            </w:r>
          </w:p>
        </w:tc>
        <w:tc>
          <w:tcPr>
            <w:tcW w:w="2096" w:type="dxa"/>
            <w:tcBorders>
              <w:top w:val="single" w:sz="4" w:space="0" w:color="auto"/>
              <w:left w:val="single" w:sz="4" w:space="0" w:color="auto"/>
              <w:bottom w:val="single" w:sz="4" w:space="0" w:color="auto"/>
            </w:tcBorders>
            <w:shd w:val="clear" w:color="auto" w:fill="FFFFFF"/>
            <w:vAlign w:val="bottom"/>
          </w:tcPr>
          <w:p w14:paraId="1296F0E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43A5B2C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46C9423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7723843"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12C6A50D"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14</w:t>
            </w:r>
          </w:p>
        </w:tc>
        <w:tc>
          <w:tcPr>
            <w:tcW w:w="2096" w:type="dxa"/>
            <w:tcBorders>
              <w:top w:val="single" w:sz="4" w:space="0" w:color="auto"/>
              <w:left w:val="single" w:sz="4" w:space="0" w:color="auto"/>
              <w:bottom w:val="single" w:sz="4" w:space="0" w:color="auto"/>
            </w:tcBorders>
            <w:shd w:val="clear" w:color="auto" w:fill="FFFFFF"/>
            <w:vAlign w:val="bottom"/>
          </w:tcPr>
          <w:p w14:paraId="69B6A92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1F85322A"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53E230A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E4552FB"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3E52CE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15</w:t>
            </w:r>
          </w:p>
        </w:tc>
        <w:tc>
          <w:tcPr>
            <w:tcW w:w="2096" w:type="dxa"/>
            <w:tcBorders>
              <w:top w:val="single" w:sz="4" w:space="0" w:color="auto"/>
              <w:left w:val="single" w:sz="4" w:space="0" w:color="auto"/>
              <w:bottom w:val="single" w:sz="4" w:space="0" w:color="auto"/>
            </w:tcBorders>
            <w:shd w:val="clear" w:color="auto" w:fill="FFFFFF"/>
            <w:vAlign w:val="bottom"/>
          </w:tcPr>
          <w:p w14:paraId="69F81CC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E74614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1C56F23"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689F4466"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148D22A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16</w:t>
            </w:r>
          </w:p>
        </w:tc>
        <w:tc>
          <w:tcPr>
            <w:tcW w:w="2096" w:type="dxa"/>
            <w:tcBorders>
              <w:top w:val="single" w:sz="4" w:space="0" w:color="auto"/>
              <w:left w:val="single" w:sz="4" w:space="0" w:color="auto"/>
              <w:bottom w:val="single" w:sz="4" w:space="0" w:color="auto"/>
            </w:tcBorders>
            <w:shd w:val="clear" w:color="auto" w:fill="FFFFFF"/>
            <w:vAlign w:val="bottom"/>
          </w:tcPr>
          <w:p w14:paraId="0578403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144FB2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E644B07"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7EC2935D" w14:textId="77777777" w:rsidTr="00F85067">
        <w:trPr>
          <w:trHeight w:hRule="exact" w:val="510"/>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10FFCC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17</w:t>
            </w:r>
          </w:p>
        </w:tc>
        <w:tc>
          <w:tcPr>
            <w:tcW w:w="2096" w:type="dxa"/>
            <w:tcBorders>
              <w:top w:val="single" w:sz="4" w:space="0" w:color="auto"/>
              <w:left w:val="single" w:sz="4" w:space="0" w:color="auto"/>
              <w:bottom w:val="single" w:sz="4" w:space="0" w:color="auto"/>
            </w:tcBorders>
            <w:shd w:val="clear" w:color="auto" w:fill="FFFFFF"/>
            <w:vAlign w:val="center"/>
          </w:tcPr>
          <w:p w14:paraId="1D625F6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Rådhus</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61F3A45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FFFFFF"/>
            <w:vAlign w:val="bottom"/>
          </w:tcPr>
          <w:p w14:paraId="5AF4DCA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Et rådhus er en bygning for centraladministrationen i en kommune, hvor blandt andet kommunalbestyrelsen holder til</w:t>
            </w:r>
          </w:p>
        </w:tc>
      </w:tr>
      <w:tr w:rsidR="00946A94" w:rsidRPr="00576460" w14:paraId="1F7B630D"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99C51A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lastRenderedPageBreak/>
              <w:t>18</w:t>
            </w:r>
          </w:p>
        </w:tc>
        <w:tc>
          <w:tcPr>
            <w:tcW w:w="2096" w:type="dxa"/>
            <w:tcBorders>
              <w:top w:val="single" w:sz="4" w:space="0" w:color="auto"/>
              <w:left w:val="single" w:sz="4" w:space="0" w:color="auto"/>
              <w:bottom w:val="single" w:sz="4" w:space="0" w:color="auto"/>
            </w:tcBorders>
            <w:shd w:val="clear" w:color="auto" w:fill="auto"/>
            <w:vAlign w:val="bottom"/>
          </w:tcPr>
          <w:p w14:paraId="4CF5E2C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Borgerservice</w:t>
            </w:r>
          </w:p>
        </w:tc>
        <w:tc>
          <w:tcPr>
            <w:tcW w:w="1434" w:type="dxa"/>
            <w:tcBorders>
              <w:top w:val="single" w:sz="4" w:space="0" w:color="auto"/>
              <w:left w:val="single" w:sz="4" w:space="0" w:color="auto"/>
              <w:bottom w:val="single" w:sz="4" w:space="0" w:color="auto"/>
              <w:right w:val="single" w:sz="4" w:space="0" w:color="auto"/>
            </w:tcBorders>
            <w:vAlign w:val="bottom"/>
          </w:tcPr>
          <w:p w14:paraId="1009444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4E8D582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Borgerens indgang til den offentlige sektor.</w:t>
            </w:r>
          </w:p>
        </w:tc>
      </w:tr>
      <w:tr w:rsidR="00946A94" w:rsidRPr="00576460" w14:paraId="10C45076" w14:textId="77777777" w:rsidTr="00F85067">
        <w:trPr>
          <w:trHeight w:hRule="exact" w:val="510"/>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5B93BADE"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19</w:t>
            </w:r>
          </w:p>
        </w:tc>
        <w:tc>
          <w:tcPr>
            <w:tcW w:w="2096" w:type="dxa"/>
            <w:tcBorders>
              <w:top w:val="single" w:sz="4" w:space="0" w:color="auto"/>
              <w:left w:val="single" w:sz="4" w:space="0" w:color="auto"/>
              <w:bottom w:val="single" w:sz="4" w:space="0" w:color="auto"/>
            </w:tcBorders>
            <w:shd w:val="clear" w:color="auto" w:fill="auto"/>
            <w:vAlign w:val="center"/>
          </w:tcPr>
          <w:p w14:paraId="4D74CBF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Bibliotek</w:t>
            </w:r>
          </w:p>
        </w:tc>
        <w:tc>
          <w:tcPr>
            <w:tcW w:w="1434" w:type="dxa"/>
            <w:tcBorders>
              <w:top w:val="single" w:sz="4" w:space="0" w:color="auto"/>
              <w:left w:val="single" w:sz="4" w:space="0" w:color="auto"/>
              <w:bottom w:val="single" w:sz="4" w:space="0" w:color="auto"/>
              <w:right w:val="single" w:sz="4" w:space="0" w:color="auto"/>
            </w:tcBorders>
            <w:vAlign w:val="center"/>
          </w:tcPr>
          <w:p w14:paraId="14C26D9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01F435E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Bibliotek er en samling af bøger, håndskrifter og andet referencemateriale (kort, film, bånd, etc.) og stedet, hvor disse opbevares.</w:t>
            </w:r>
          </w:p>
        </w:tc>
      </w:tr>
      <w:tr w:rsidR="00946A94" w:rsidRPr="00576460" w14:paraId="797DD916"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564F702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20</w:t>
            </w:r>
          </w:p>
        </w:tc>
        <w:tc>
          <w:tcPr>
            <w:tcW w:w="2096" w:type="dxa"/>
            <w:tcBorders>
              <w:top w:val="single" w:sz="4" w:space="0" w:color="auto"/>
              <w:left w:val="single" w:sz="4" w:space="0" w:color="auto"/>
              <w:bottom w:val="single" w:sz="4" w:space="0" w:color="auto"/>
            </w:tcBorders>
            <w:shd w:val="clear" w:color="auto" w:fill="auto"/>
            <w:vAlign w:val="bottom"/>
          </w:tcPr>
          <w:p w14:paraId="408F2665" w14:textId="77777777" w:rsidR="00946A94" w:rsidRPr="00576460" w:rsidRDefault="00F85067" w:rsidP="00450B5C">
            <w:pPr>
              <w:rPr>
                <w:rFonts w:ascii="Trebuchet MS" w:hAnsi="Trebuchet MS"/>
                <w:sz w:val="18"/>
                <w:szCs w:val="18"/>
              </w:rPr>
            </w:pPr>
            <w:r w:rsidRPr="00576460">
              <w:rPr>
                <w:rFonts w:ascii="Trebuchet MS" w:hAnsi="Trebuchet MS"/>
                <w:sz w:val="18"/>
                <w:szCs w:val="18"/>
              </w:rPr>
              <w:t>Tandpleje</w:t>
            </w:r>
          </w:p>
        </w:tc>
        <w:tc>
          <w:tcPr>
            <w:tcW w:w="1434" w:type="dxa"/>
            <w:tcBorders>
              <w:top w:val="single" w:sz="4" w:space="0" w:color="auto"/>
              <w:left w:val="single" w:sz="4" w:space="0" w:color="auto"/>
              <w:bottom w:val="single" w:sz="4" w:space="0" w:color="auto"/>
              <w:right w:val="single" w:sz="4" w:space="0" w:color="auto"/>
            </w:tcBorders>
            <w:vAlign w:val="bottom"/>
          </w:tcPr>
          <w:p w14:paraId="4EC0C56F" w14:textId="77777777" w:rsidR="00946A94" w:rsidRPr="00576460" w:rsidRDefault="00F85067"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54631DDF" w14:textId="77777777" w:rsidR="00946A94" w:rsidRPr="00576460" w:rsidRDefault="00F85067" w:rsidP="007D449E">
            <w:pPr>
              <w:rPr>
                <w:rFonts w:ascii="Trebuchet MS" w:hAnsi="Trebuchet MS"/>
                <w:sz w:val="18"/>
                <w:szCs w:val="18"/>
              </w:rPr>
            </w:pPr>
            <w:r w:rsidRPr="00576460">
              <w:rPr>
                <w:rFonts w:ascii="Trebuchet MS" w:hAnsi="Trebuchet MS"/>
                <w:sz w:val="18"/>
                <w:szCs w:val="18"/>
              </w:rPr>
              <w:t>Tandpleje (gratis tandlægebesøg) for børn og unge under 18 år</w:t>
            </w:r>
          </w:p>
        </w:tc>
      </w:tr>
      <w:tr w:rsidR="00946A94" w:rsidRPr="00576460" w14:paraId="585D3DAE" w14:textId="77777777" w:rsidTr="00F85067">
        <w:trPr>
          <w:trHeight w:hRule="exact" w:val="1134"/>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BFE22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21</w:t>
            </w:r>
          </w:p>
        </w:tc>
        <w:tc>
          <w:tcPr>
            <w:tcW w:w="2096" w:type="dxa"/>
            <w:tcBorders>
              <w:top w:val="single" w:sz="4" w:space="0" w:color="auto"/>
              <w:left w:val="single" w:sz="4" w:space="0" w:color="auto"/>
              <w:bottom w:val="single" w:sz="4" w:space="0" w:color="auto"/>
            </w:tcBorders>
            <w:shd w:val="clear" w:color="auto" w:fill="auto"/>
            <w:vAlign w:val="center"/>
          </w:tcPr>
          <w:p w14:paraId="0F7D2AA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Medborgerhus</w:t>
            </w:r>
          </w:p>
        </w:tc>
        <w:tc>
          <w:tcPr>
            <w:tcW w:w="1434" w:type="dxa"/>
            <w:tcBorders>
              <w:top w:val="single" w:sz="4" w:space="0" w:color="auto"/>
              <w:left w:val="single" w:sz="4" w:space="0" w:color="auto"/>
              <w:bottom w:val="single" w:sz="4" w:space="0" w:color="auto"/>
              <w:right w:val="single" w:sz="4" w:space="0" w:color="auto"/>
            </w:tcBorders>
            <w:vAlign w:val="center"/>
          </w:tcPr>
          <w:p w14:paraId="4FD98F5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685D24E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Et medborgerhus er en betegnelse for en </w:t>
            </w:r>
            <w:hyperlink r:id="rId43" w:tooltip="Kultur" w:history="1">
              <w:r w:rsidRPr="00576460">
                <w:rPr>
                  <w:rFonts w:ascii="Trebuchet MS" w:hAnsi="Trebuchet MS"/>
                  <w:sz w:val="18"/>
                  <w:szCs w:val="18"/>
                </w:rPr>
                <w:t>kulturinstitution</w:t>
              </w:r>
            </w:hyperlink>
            <w:r w:rsidRPr="00576460">
              <w:rPr>
                <w:rFonts w:ascii="Trebuchet MS" w:hAnsi="Trebuchet MS"/>
                <w:sz w:val="18"/>
                <w:szCs w:val="18"/>
              </w:rPr>
              <w:t xml:space="preserve">, der står til rådighed for en by eller en egns befolkning i </w:t>
            </w:r>
            <w:proofErr w:type="spellStart"/>
            <w:r w:rsidRPr="00576460">
              <w:rPr>
                <w:rFonts w:ascii="Trebuchet MS" w:hAnsi="Trebuchet MS"/>
                <w:sz w:val="18"/>
                <w:szCs w:val="18"/>
              </w:rPr>
              <w:t>f.m</w:t>
            </w:r>
            <w:proofErr w:type="spellEnd"/>
            <w:r w:rsidRPr="00576460">
              <w:rPr>
                <w:rFonts w:ascii="Trebuchet MS" w:hAnsi="Trebuchet MS"/>
                <w:sz w:val="18"/>
                <w:szCs w:val="18"/>
              </w:rPr>
              <w:t xml:space="preserve">. kultur-, forenings- og fritidstilbud. Begrebet Medborgerhus kan relateres til det mere historiske begreb </w:t>
            </w:r>
            <w:hyperlink r:id="rId44" w:tooltip="Forsamlingshus" w:history="1">
              <w:r w:rsidRPr="00576460">
                <w:rPr>
                  <w:rFonts w:ascii="Trebuchet MS" w:hAnsi="Trebuchet MS"/>
                  <w:sz w:val="18"/>
                  <w:szCs w:val="18"/>
                </w:rPr>
                <w:t>forsamlingshuset</w:t>
              </w:r>
            </w:hyperlink>
            <w:r w:rsidRPr="00576460">
              <w:rPr>
                <w:rFonts w:ascii="Trebuchet MS" w:hAnsi="Trebuchet MS"/>
                <w:sz w:val="18"/>
                <w:szCs w:val="18"/>
              </w:rPr>
              <w:t>, når vi skuer baggrund – og begrebet kulturhus, når vi ser fremefter. Hjemsted for en stor del af kommunens foreningsliv. Udlåner/udlejer lokaler til f.eks. møder, foredrag og kurser</w:t>
            </w:r>
          </w:p>
        </w:tc>
      </w:tr>
      <w:tr w:rsidR="00946A94" w:rsidRPr="00576460" w14:paraId="6E387B18" w14:textId="77777777" w:rsidTr="00F85067">
        <w:trPr>
          <w:trHeight w:hRule="exact" w:val="929"/>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C1429E9"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22</w:t>
            </w:r>
          </w:p>
        </w:tc>
        <w:tc>
          <w:tcPr>
            <w:tcW w:w="2096" w:type="dxa"/>
            <w:tcBorders>
              <w:top w:val="single" w:sz="4" w:space="0" w:color="auto"/>
              <w:left w:val="single" w:sz="4" w:space="0" w:color="auto"/>
              <w:bottom w:val="single" w:sz="4" w:space="0" w:color="auto"/>
            </w:tcBorders>
            <w:shd w:val="clear" w:color="auto" w:fill="auto"/>
            <w:vAlign w:val="center"/>
          </w:tcPr>
          <w:p w14:paraId="7C98801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Kulturhus</w:t>
            </w:r>
          </w:p>
        </w:tc>
        <w:tc>
          <w:tcPr>
            <w:tcW w:w="1434" w:type="dxa"/>
            <w:tcBorders>
              <w:top w:val="single" w:sz="4" w:space="0" w:color="auto"/>
              <w:left w:val="single" w:sz="4" w:space="0" w:color="auto"/>
              <w:bottom w:val="single" w:sz="4" w:space="0" w:color="auto"/>
              <w:right w:val="single" w:sz="4" w:space="0" w:color="auto"/>
            </w:tcBorders>
            <w:vAlign w:val="center"/>
          </w:tcPr>
          <w:p w14:paraId="0178131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7681D79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En samling af forskellige faciliteter under samme tag. F.eks. musiksteder, biografer, foreninger, idrætsfaciliteter, </w:t>
            </w:r>
            <w:proofErr w:type="spellStart"/>
            <w:r w:rsidRPr="00576460">
              <w:rPr>
                <w:rFonts w:ascii="Trebuchet MS" w:hAnsi="Trebuchet MS"/>
                <w:sz w:val="18"/>
                <w:szCs w:val="18"/>
              </w:rPr>
              <w:t>restaurenter</w:t>
            </w:r>
            <w:proofErr w:type="spellEnd"/>
            <w:r w:rsidRPr="00576460">
              <w:rPr>
                <w:rFonts w:ascii="Trebuchet MS" w:hAnsi="Trebuchet MS"/>
                <w:sz w:val="18"/>
                <w:szCs w:val="18"/>
              </w:rPr>
              <w:t>, koncertsale, teater, børnekultur, danseforestillinger, møder, lokale foreninger, motionsfaciliteter, markeder, udstillingslokaler, kreative værksteder m.v.</w:t>
            </w:r>
          </w:p>
        </w:tc>
      </w:tr>
      <w:tr w:rsidR="00946A94" w:rsidRPr="00576460" w14:paraId="00E85A0A"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7D738CA"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23</w:t>
            </w:r>
          </w:p>
        </w:tc>
        <w:tc>
          <w:tcPr>
            <w:tcW w:w="2096" w:type="dxa"/>
            <w:tcBorders>
              <w:top w:val="single" w:sz="4" w:space="0" w:color="auto"/>
              <w:left w:val="single" w:sz="4" w:space="0" w:color="auto"/>
              <w:bottom w:val="single" w:sz="4" w:space="0" w:color="auto"/>
            </w:tcBorders>
            <w:shd w:val="clear" w:color="auto" w:fill="auto"/>
            <w:vAlign w:val="bottom"/>
          </w:tcPr>
          <w:p w14:paraId="66AA549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2F7C932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5925242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C60B3C9"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CD2E6C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24</w:t>
            </w:r>
          </w:p>
        </w:tc>
        <w:tc>
          <w:tcPr>
            <w:tcW w:w="2096" w:type="dxa"/>
            <w:tcBorders>
              <w:top w:val="single" w:sz="4" w:space="0" w:color="auto"/>
              <w:left w:val="single" w:sz="4" w:space="0" w:color="auto"/>
              <w:bottom w:val="single" w:sz="4" w:space="0" w:color="auto"/>
            </w:tcBorders>
            <w:shd w:val="clear" w:color="auto" w:fill="auto"/>
            <w:vAlign w:val="bottom"/>
          </w:tcPr>
          <w:p w14:paraId="71EB71F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708140F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29A725C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067E74D"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4DDE8DA"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25</w:t>
            </w:r>
          </w:p>
        </w:tc>
        <w:tc>
          <w:tcPr>
            <w:tcW w:w="2096" w:type="dxa"/>
            <w:tcBorders>
              <w:top w:val="single" w:sz="4" w:space="0" w:color="auto"/>
              <w:left w:val="single" w:sz="4" w:space="0" w:color="auto"/>
              <w:bottom w:val="single" w:sz="4" w:space="0" w:color="auto"/>
            </w:tcBorders>
            <w:shd w:val="clear" w:color="auto" w:fill="auto"/>
            <w:vAlign w:val="bottom"/>
          </w:tcPr>
          <w:p w14:paraId="003AF44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70BAE03F"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4C39CC8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50E881C"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D215EC6"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26</w:t>
            </w:r>
          </w:p>
        </w:tc>
        <w:tc>
          <w:tcPr>
            <w:tcW w:w="2096" w:type="dxa"/>
            <w:tcBorders>
              <w:top w:val="single" w:sz="4" w:space="0" w:color="auto"/>
              <w:left w:val="single" w:sz="4" w:space="0" w:color="auto"/>
              <w:bottom w:val="single" w:sz="4" w:space="0" w:color="auto"/>
            </w:tcBorders>
            <w:shd w:val="clear" w:color="auto" w:fill="auto"/>
            <w:vAlign w:val="bottom"/>
          </w:tcPr>
          <w:p w14:paraId="543D97B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bottom"/>
          </w:tcPr>
          <w:p w14:paraId="59F118E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115500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2FE7181"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98856A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27</w:t>
            </w:r>
          </w:p>
        </w:tc>
        <w:tc>
          <w:tcPr>
            <w:tcW w:w="2096" w:type="dxa"/>
            <w:tcBorders>
              <w:top w:val="single" w:sz="4" w:space="0" w:color="auto"/>
              <w:left w:val="single" w:sz="4" w:space="0" w:color="auto"/>
              <w:bottom w:val="single" w:sz="4" w:space="0" w:color="auto"/>
            </w:tcBorders>
            <w:shd w:val="clear" w:color="auto" w:fill="auto"/>
            <w:vAlign w:val="bottom"/>
          </w:tcPr>
          <w:p w14:paraId="1E709B7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6108B51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2618082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0659CE8"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6551C7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28</w:t>
            </w:r>
          </w:p>
        </w:tc>
        <w:tc>
          <w:tcPr>
            <w:tcW w:w="2096" w:type="dxa"/>
            <w:tcBorders>
              <w:top w:val="single" w:sz="4" w:space="0" w:color="auto"/>
              <w:left w:val="single" w:sz="4" w:space="0" w:color="auto"/>
              <w:bottom w:val="single" w:sz="4" w:space="0" w:color="auto"/>
            </w:tcBorders>
            <w:shd w:val="clear" w:color="auto" w:fill="auto"/>
            <w:vAlign w:val="bottom"/>
          </w:tcPr>
          <w:p w14:paraId="3A318FFF" w14:textId="77777777" w:rsidR="00946A94" w:rsidRPr="00576460" w:rsidRDefault="00946A94" w:rsidP="007D449E">
            <w:pPr>
              <w:jc w:val="center"/>
              <w:rPr>
                <w:sz w:val="16"/>
                <w:szCs w:val="16"/>
              </w:rPr>
            </w:pPr>
            <w:r w:rsidRPr="00576460">
              <w:rPr>
                <w:sz w:val="16"/>
                <w:szCs w:val="16"/>
              </w:rPr>
              <w:t>-</w:t>
            </w:r>
          </w:p>
        </w:tc>
        <w:tc>
          <w:tcPr>
            <w:tcW w:w="1434" w:type="dxa"/>
            <w:tcBorders>
              <w:top w:val="single" w:sz="4" w:space="0" w:color="auto"/>
              <w:left w:val="single" w:sz="4" w:space="0" w:color="auto"/>
              <w:bottom w:val="single" w:sz="4" w:space="0" w:color="auto"/>
              <w:right w:val="single" w:sz="4" w:space="0" w:color="auto"/>
            </w:tcBorders>
            <w:vAlign w:val="center"/>
          </w:tcPr>
          <w:p w14:paraId="1A6DEBCD" w14:textId="77777777" w:rsidR="00946A94" w:rsidRPr="00576460" w:rsidRDefault="005F7816" w:rsidP="00576460">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05FBD9DD"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29E1A437" w14:textId="77777777" w:rsidR="00946A94" w:rsidRPr="00576460" w:rsidRDefault="00946A94" w:rsidP="007D449E">
            <w:pPr>
              <w:rPr>
                <w:rFonts w:ascii="Trebuchet MS" w:hAnsi="Trebuchet MS"/>
                <w:sz w:val="18"/>
                <w:szCs w:val="18"/>
              </w:rPr>
            </w:pPr>
          </w:p>
        </w:tc>
      </w:tr>
      <w:tr w:rsidR="00946A94" w:rsidRPr="00576460" w14:paraId="1054110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54162B2"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29</w:t>
            </w:r>
          </w:p>
        </w:tc>
        <w:tc>
          <w:tcPr>
            <w:tcW w:w="2096" w:type="dxa"/>
            <w:tcBorders>
              <w:top w:val="single" w:sz="4" w:space="0" w:color="auto"/>
              <w:left w:val="single" w:sz="4" w:space="0" w:color="auto"/>
              <w:bottom w:val="single" w:sz="4" w:space="0" w:color="auto"/>
            </w:tcBorders>
            <w:shd w:val="clear" w:color="auto" w:fill="auto"/>
            <w:vAlign w:val="bottom"/>
          </w:tcPr>
          <w:p w14:paraId="18742E84" w14:textId="77777777" w:rsidR="00946A94" w:rsidRPr="00576460" w:rsidRDefault="00946A94" w:rsidP="007D449E">
            <w:pPr>
              <w:jc w:val="center"/>
              <w:rPr>
                <w:sz w:val="16"/>
                <w:szCs w:val="16"/>
              </w:rPr>
            </w:pPr>
            <w:r w:rsidRPr="00576460">
              <w:rPr>
                <w:sz w:val="16"/>
                <w:szCs w:val="16"/>
              </w:rPr>
              <w:t>-</w:t>
            </w:r>
          </w:p>
        </w:tc>
        <w:tc>
          <w:tcPr>
            <w:tcW w:w="1434" w:type="dxa"/>
            <w:tcBorders>
              <w:top w:val="single" w:sz="4" w:space="0" w:color="auto"/>
              <w:left w:val="single" w:sz="4" w:space="0" w:color="auto"/>
              <w:bottom w:val="single" w:sz="4" w:space="0" w:color="auto"/>
              <w:right w:val="single" w:sz="4" w:space="0" w:color="auto"/>
            </w:tcBorders>
            <w:vAlign w:val="center"/>
          </w:tcPr>
          <w:p w14:paraId="3C294E5A" w14:textId="77777777" w:rsidR="00946A94" w:rsidRPr="00576460" w:rsidRDefault="005F7816" w:rsidP="00576460">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17AFA8B7"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48E83C09" w14:textId="77777777" w:rsidR="00946A94" w:rsidRPr="00576460" w:rsidRDefault="00946A94" w:rsidP="007D449E">
            <w:pPr>
              <w:rPr>
                <w:rFonts w:ascii="Trebuchet MS" w:hAnsi="Trebuchet MS"/>
                <w:sz w:val="18"/>
                <w:szCs w:val="18"/>
              </w:rPr>
            </w:pPr>
          </w:p>
        </w:tc>
      </w:tr>
      <w:tr w:rsidR="001E5627" w:rsidRPr="008F599F" w14:paraId="42F8341B"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41DA7F0"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30</w:t>
            </w:r>
          </w:p>
        </w:tc>
        <w:tc>
          <w:tcPr>
            <w:tcW w:w="2096" w:type="dxa"/>
            <w:tcBorders>
              <w:top w:val="single" w:sz="4" w:space="0" w:color="auto"/>
              <w:left w:val="single" w:sz="4" w:space="0" w:color="auto"/>
              <w:bottom w:val="single" w:sz="4" w:space="0" w:color="auto"/>
            </w:tcBorders>
            <w:shd w:val="clear" w:color="auto" w:fill="auto"/>
            <w:vAlign w:val="center"/>
          </w:tcPr>
          <w:p w14:paraId="00C061BB"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Dagcenter</w:t>
            </w:r>
          </w:p>
        </w:tc>
        <w:tc>
          <w:tcPr>
            <w:tcW w:w="1434" w:type="dxa"/>
            <w:tcBorders>
              <w:top w:val="single" w:sz="4" w:space="0" w:color="auto"/>
              <w:left w:val="single" w:sz="4" w:space="0" w:color="auto"/>
              <w:bottom w:val="single" w:sz="4" w:space="0" w:color="auto"/>
              <w:right w:val="single" w:sz="4" w:space="0" w:color="auto"/>
            </w:tcBorders>
            <w:vAlign w:val="center"/>
          </w:tcPr>
          <w:p w14:paraId="6F71F79B"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0234E9C1"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Aktivitetsprægede tilbud med formål at øge og bevare brugernes muligheder for at klare sig selv, f.eks. ved at forebygge forringelse af den fysiske funktionsevne eller af social isolation.</w:t>
            </w:r>
          </w:p>
        </w:tc>
      </w:tr>
      <w:tr w:rsidR="001E5627" w:rsidRPr="008F599F" w14:paraId="61D707A1" w14:textId="77777777" w:rsidTr="000E2FE6">
        <w:trPr>
          <w:trHeight w:val="403"/>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6F3C2FB"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31</w:t>
            </w:r>
          </w:p>
        </w:tc>
        <w:tc>
          <w:tcPr>
            <w:tcW w:w="2096" w:type="dxa"/>
            <w:tcBorders>
              <w:top w:val="single" w:sz="4" w:space="0" w:color="auto"/>
              <w:left w:val="single" w:sz="4" w:space="0" w:color="auto"/>
              <w:bottom w:val="single" w:sz="4" w:space="0" w:color="auto"/>
            </w:tcBorders>
            <w:shd w:val="clear" w:color="auto" w:fill="auto"/>
            <w:vAlign w:val="center"/>
          </w:tcPr>
          <w:p w14:paraId="108BF97E"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Fysioterapi</w:t>
            </w:r>
            <w:r w:rsidR="000E2FE6" w:rsidRPr="008F599F">
              <w:rPr>
                <w:rFonts w:ascii="Trebuchet MS" w:hAnsi="Trebuchet MS"/>
                <w:color w:val="4F81BD"/>
                <w:sz w:val="18"/>
                <w:szCs w:val="18"/>
              </w:rPr>
              <w:t>klinik</w:t>
            </w:r>
          </w:p>
        </w:tc>
        <w:tc>
          <w:tcPr>
            <w:tcW w:w="1434" w:type="dxa"/>
            <w:tcBorders>
              <w:top w:val="single" w:sz="4" w:space="0" w:color="auto"/>
              <w:left w:val="single" w:sz="4" w:space="0" w:color="auto"/>
              <w:bottom w:val="single" w:sz="4" w:space="0" w:color="auto"/>
              <w:right w:val="single" w:sz="4" w:space="0" w:color="auto"/>
            </w:tcBorders>
            <w:vAlign w:val="center"/>
          </w:tcPr>
          <w:p w14:paraId="64EF163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334F63B" w14:textId="77777777" w:rsidR="001E5627" w:rsidRPr="008F599F" w:rsidRDefault="000E2FE6" w:rsidP="000E2FE6">
            <w:pPr>
              <w:rPr>
                <w:rFonts w:ascii="Trebuchet MS" w:hAnsi="Trebuchet MS"/>
                <w:color w:val="4F81BD"/>
                <w:sz w:val="18"/>
                <w:szCs w:val="18"/>
              </w:rPr>
            </w:pPr>
            <w:r w:rsidRPr="008F599F">
              <w:rPr>
                <w:rFonts w:ascii="Trebuchet MS" w:hAnsi="Trebuchet MS"/>
                <w:color w:val="4F81BD"/>
                <w:sz w:val="18"/>
                <w:szCs w:val="18"/>
              </w:rPr>
              <w:t>Klinik til g</w:t>
            </w:r>
            <w:r w:rsidR="001E5627" w:rsidRPr="008F599F">
              <w:rPr>
                <w:rFonts w:ascii="Trebuchet MS" w:hAnsi="Trebuchet MS"/>
                <w:color w:val="4F81BD"/>
                <w:sz w:val="18"/>
                <w:szCs w:val="18"/>
              </w:rPr>
              <w:t>enoptræning til afhjælpning af fysisk funktionsnedsættelse</w:t>
            </w:r>
          </w:p>
        </w:tc>
      </w:tr>
      <w:tr w:rsidR="001E5627" w:rsidRPr="008F599F" w14:paraId="2F0C21FE"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14C8F4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32</w:t>
            </w:r>
          </w:p>
        </w:tc>
        <w:tc>
          <w:tcPr>
            <w:tcW w:w="2096" w:type="dxa"/>
            <w:tcBorders>
              <w:top w:val="single" w:sz="4" w:space="0" w:color="auto"/>
              <w:left w:val="single" w:sz="4" w:space="0" w:color="auto"/>
              <w:bottom w:val="single" w:sz="4" w:space="0" w:color="auto"/>
            </w:tcBorders>
            <w:shd w:val="clear" w:color="auto" w:fill="auto"/>
            <w:vAlign w:val="center"/>
          </w:tcPr>
          <w:p w14:paraId="412207FD"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Behandlingscent</w:t>
            </w:r>
            <w:r w:rsidR="00E653E2" w:rsidRPr="008F599F">
              <w:rPr>
                <w:rFonts w:ascii="Trebuchet MS" w:hAnsi="Trebuchet MS"/>
                <w:color w:val="4F81BD"/>
                <w:sz w:val="18"/>
                <w:szCs w:val="18"/>
              </w:rPr>
              <w:t>er</w:t>
            </w:r>
          </w:p>
        </w:tc>
        <w:tc>
          <w:tcPr>
            <w:tcW w:w="1434" w:type="dxa"/>
            <w:tcBorders>
              <w:top w:val="single" w:sz="4" w:space="0" w:color="auto"/>
              <w:left w:val="single" w:sz="4" w:space="0" w:color="auto"/>
              <w:bottom w:val="single" w:sz="4" w:space="0" w:color="auto"/>
              <w:right w:val="single" w:sz="4" w:space="0" w:color="auto"/>
            </w:tcBorders>
            <w:vAlign w:val="center"/>
          </w:tcPr>
          <w:p w14:paraId="51994349"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7FB72135"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Institution der tilbyder ambulant behandling af misbrugsproblemer (stof og/eller alkohol) el. andre psykiske og fysiske lidelser.</w:t>
            </w:r>
          </w:p>
          <w:p w14:paraId="2F81D85B" w14:textId="77777777" w:rsidR="001E5627" w:rsidRPr="008F599F" w:rsidRDefault="001E5627" w:rsidP="001E5627">
            <w:pPr>
              <w:rPr>
                <w:rFonts w:ascii="Trebuchet MS" w:hAnsi="Trebuchet MS"/>
                <w:color w:val="4F81BD"/>
                <w:sz w:val="18"/>
                <w:szCs w:val="18"/>
              </w:rPr>
            </w:pPr>
          </w:p>
          <w:p w14:paraId="2355D654"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Kommunalbestyrelsen skal tilbyde behandling af stofmisbrugere jf. Servicelovens § 101 og alkoholbehandling jf. Sundhedslovens §141.</w:t>
            </w:r>
          </w:p>
        </w:tc>
      </w:tr>
      <w:tr w:rsidR="001E5627" w:rsidRPr="008F599F" w14:paraId="509E93B0"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F80E011"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33</w:t>
            </w:r>
          </w:p>
        </w:tc>
        <w:tc>
          <w:tcPr>
            <w:tcW w:w="2096" w:type="dxa"/>
            <w:tcBorders>
              <w:top w:val="single" w:sz="4" w:space="0" w:color="auto"/>
              <w:left w:val="single" w:sz="4" w:space="0" w:color="auto"/>
              <w:bottom w:val="single" w:sz="4" w:space="0" w:color="auto"/>
            </w:tcBorders>
            <w:shd w:val="clear" w:color="auto" w:fill="auto"/>
            <w:vAlign w:val="center"/>
          </w:tcPr>
          <w:p w14:paraId="0E20E15E"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Værested</w:t>
            </w:r>
          </w:p>
        </w:tc>
        <w:tc>
          <w:tcPr>
            <w:tcW w:w="1434" w:type="dxa"/>
            <w:tcBorders>
              <w:top w:val="single" w:sz="4" w:space="0" w:color="auto"/>
              <w:left w:val="single" w:sz="4" w:space="0" w:color="auto"/>
              <w:bottom w:val="single" w:sz="4" w:space="0" w:color="auto"/>
              <w:right w:val="single" w:sz="4" w:space="0" w:color="auto"/>
            </w:tcBorders>
            <w:vAlign w:val="center"/>
          </w:tcPr>
          <w:p w14:paraId="1E7289E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2B21F41C"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Sted hvor man kan komme, tilbringe tiden og møde andre især om opholdssted for fx børn og unge, hjemløse, psykisk syge el. narkomaner der kommer ind fra gaden og får rådgivning m.m. af frivillige;</w:t>
            </w:r>
          </w:p>
        </w:tc>
      </w:tr>
      <w:tr w:rsidR="001E5627" w:rsidRPr="008F599F" w14:paraId="75D8BB09"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E94A5A5" w14:textId="77777777" w:rsidR="001E5627" w:rsidRPr="008F599F" w:rsidRDefault="001E5627" w:rsidP="00E653E2">
            <w:pPr>
              <w:jc w:val="center"/>
              <w:rPr>
                <w:rFonts w:ascii="Trebuchet MS" w:hAnsi="Trebuchet MS"/>
                <w:color w:val="4F81BD"/>
                <w:sz w:val="18"/>
                <w:szCs w:val="18"/>
              </w:rPr>
            </w:pPr>
            <w:r w:rsidRPr="008F599F">
              <w:rPr>
                <w:rFonts w:ascii="Trebuchet MS" w:hAnsi="Trebuchet MS"/>
                <w:color w:val="4F81BD"/>
                <w:sz w:val="18"/>
                <w:szCs w:val="18"/>
              </w:rPr>
              <w:t>3</w:t>
            </w:r>
            <w:r w:rsidR="00E653E2" w:rsidRPr="008F599F">
              <w:rPr>
                <w:rFonts w:ascii="Trebuchet MS" w:hAnsi="Trebuchet MS"/>
                <w:color w:val="4F81BD"/>
                <w:sz w:val="18"/>
                <w:szCs w:val="18"/>
              </w:rPr>
              <w:t>4</w:t>
            </w:r>
          </w:p>
        </w:tc>
        <w:tc>
          <w:tcPr>
            <w:tcW w:w="2096" w:type="dxa"/>
            <w:tcBorders>
              <w:top w:val="single" w:sz="4" w:space="0" w:color="auto"/>
              <w:left w:val="single" w:sz="4" w:space="0" w:color="auto"/>
              <w:bottom w:val="single" w:sz="4" w:space="0" w:color="auto"/>
            </w:tcBorders>
            <w:shd w:val="clear" w:color="auto" w:fill="auto"/>
            <w:vAlign w:val="center"/>
          </w:tcPr>
          <w:p w14:paraId="57A39B8F"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Sygeplejeklinik</w:t>
            </w:r>
          </w:p>
        </w:tc>
        <w:tc>
          <w:tcPr>
            <w:tcW w:w="1434" w:type="dxa"/>
            <w:tcBorders>
              <w:top w:val="single" w:sz="4" w:space="0" w:color="auto"/>
              <w:left w:val="single" w:sz="4" w:space="0" w:color="auto"/>
              <w:bottom w:val="single" w:sz="4" w:space="0" w:color="auto"/>
              <w:right w:val="single" w:sz="4" w:space="0" w:color="auto"/>
            </w:tcBorders>
            <w:vAlign w:val="center"/>
          </w:tcPr>
          <w:p w14:paraId="3A939717" w14:textId="77777777" w:rsidR="001E5627" w:rsidRPr="008F599F" w:rsidRDefault="001E5627"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B181489"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På sygeplejeklinikker tilbydes kommunale sygeplejeydelser. Sygeplejeydelser kan også tilbydes i borgerens eget hjem.</w:t>
            </w:r>
          </w:p>
        </w:tc>
      </w:tr>
      <w:tr w:rsidR="001E5627" w:rsidRPr="008F599F" w14:paraId="05541737"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68C3E5C" w14:textId="77777777" w:rsidR="001E5627" w:rsidRPr="008F599F" w:rsidRDefault="00374920" w:rsidP="007D449E">
            <w:pPr>
              <w:jc w:val="center"/>
              <w:rPr>
                <w:rFonts w:ascii="Trebuchet MS" w:hAnsi="Trebuchet MS"/>
                <w:color w:val="4F81BD"/>
                <w:sz w:val="18"/>
                <w:szCs w:val="18"/>
              </w:rPr>
            </w:pPr>
            <w:r w:rsidRPr="008F599F">
              <w:rPr>
                <w:rFonts w:ascii="Trebuchet MS" w:hAnsi="Trebuchet MS"/>
                <w:color w:val="4F81BD"/>
                <w:sz w:val="18"/>
                <w:szCs w:val="18"/>
              </w:rPr>
              <w:t>3</w:t>
            </w:r>
            <w:r w:rsidR="00E653E2" w:rsidRPr="008F599F">
              <w:rPr>
                <w:rFonts w:ascii="Trebuchet MS" w:hAnsi="Trebuchet MS"/>
                <w:color w:val="4F81BD"/>
                <w:sz w:val="18"/>
                <w:szCs w:val="18"/>
              </w:rPr>
              <w:t>5</w:t>
            </w:r>
          </w:p>
        </w:tc>
        <w:tc>
          <w:tcPr>
            <w:tcW w:w="2096" w:type="dxa"/>
            <w:tcBorders>
              <w:top w:val="single" w:sz="4" w:space="0" w:color="auto"/>
              <w:left w:val="single" w:sz="4" w:space="0" w:color="auto"/>
              <w:bottom w:val="single" w:sz="4" w:space="0" w:color="auto"/>
            </w:tcBorders>
            <w:shd w:val="clear" w:color="auto" w:fill="auto"/>
            <w:vAlign w:val="center"/>
          </w:tcPr>
          <w:p w14:paraId="1D410D17"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Krisecent</w:t>
            </w:r>
            <w:r w:rsidR="00E653E2" w:rsidRPr="008F599F">
              <w:rPr>
                <w:rFonts w:ascii="Trebuchet MS" w:hAnsi="Trebuchet MS"/>
                <w:color w:val="4F81BD"/>
                <w:sz w:val="18"/>
                <w:szCs w:val="18"/>
              </w:rPr>
              <w:t>er</w:t>
            </w:r>
          </w:p>
        </w:tc>
        <w:tc>
          <w:tcPr>
            <w:tcW w:w="1434" w:type="dxa"/>
            <w:tcBorders>
              <w:top w:val="single" w:sz="4" w:space="0" w:color="auto"/>
              <w:left w:val="single" w:sz="4" w:space="0" w:color="auto"/>
              <w:bottom w:val="single" w:sz="4" w:space="0" w:color="auto"/>
              <w:right w:val="single" w:sz="4" w:space="0" w:color="auto"/>
            </w:tcBorders>
            <w:vAlign w:val="center"/>
          </w:tcPr>
          <w:p w14:paraId="639FF1A3" w14:textId="77777777" w:rsidR="001E5627" w:rsidRPr="008F599F" w:rsidRDefault="001E5627"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0A05E298"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Krisecentre tilbyder husly og støtte til kvinder og børn, der har været udsat for vold eller trusler om vold i hjemmet. Man har mulighed for at bo på krisecentret i en kortere eller længere periode.</w:t>
            </w:r>
          </w:p>
          <w:p w14:paraId="1ED295AC" w14:textId="77777777" w:rsidR="001E5627" w:rsidRPr="008F599F" w:rsidRDefault="001E5627" w:rsidP="001E5627">
            <w:pPr>
              <w:rPr>
                <w:rFonts w:ascii="Trebuchet MS" w:hAnsi="Trebuchet MS"/>
                <w:color w:val="4F81BD"/>
                <w:sz w:val="18"/>
                <w:szCs w:val="18"/>
              </w:rPr>
            </w:pPr>
          </w:p>
          <w:p w14:paraId="0FC4A0A8"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lastRenderedPageBreak/>
              <w:t xml:space="preserve"> Tilbud om ophold på krisecenter er jf. servicelovens § 109.</w:t>
            </w:r>
          </w:p>
        </w:tc>
      </w:tr>
      <w:tr w:rsidR="00946A94" w:rsidRPr="00576460" w14:paraId="07E7F5F5"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60B45B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lastRenderedPageBreak/>
              <w:t>98</w:t>
            </w:r>
          </w:p>
        </w:tc>
        <w:tc>
          <w:tcPr>
            <w:tcW w:w="2096" w:type="dxa"/>
            <w:tcBorders>
              <w:top w:val="single" w:sz="4" w:space="0" w:color="auto"/>
              <w:left w:val="single" w:sz="4" w:space="0" w:color="auto"/>
              <w:bottom w:val="single" w:sz="4" w:space="0" w:color="auto"/>
            </w:tcBorders>
            <w:shd w:val="clear" w:color="auto" w:fill="auto"/>
            <w:vAlign w:val="center"/>
          </w:tcPr>
          <w:p w14:paraId="797E41D0"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Øvrige tilbud</w:t>
            </w:r>
          </w:p>
        </w:tc>
        <w:tc>
          <w:tcPr>
            <w:tcW w:w="1434" w:type="dxa"/>
            <w:tcBorders>
              <w:top w:val="single" w:sz="4" w:space="0" w:color="auto"/>
              <w:left w:val="single" w:sz="4" w:space="0" w:color="auto"/>
              <w:bottom w:val="single" w:sz="4" w:space="0" w:color="auto"/>
              <w:right w:val="single" w:sz="4" w:space="0" w:color="auto"/>
            </w:tcBorders>
            <w:vAlign w:val="center"/>
          </w:tcPr>
          <w:p w14:paraId="7BAFBB9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1FBBEFB7"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And</w:t>
            </w:r>
            <w:r w:rsidR="00AD6604" w:rsidRPr="00576460">
              <w:rPr>
                <w:rFonts w:ascii="Trebuchet MS" w:hAnsi="Trebuchet MS"/>
                <w:sz w:val="18"/>
                <w:szCs w:val="18"/>
              </w:rPr>
              <w:t>et</w:t>
            </w:r>
          </w:p>
        </w:tc>
      </w:tr>
      <w:tr w:rsidR="00946A94" w:rsidRPr="00576460" w14:paraId="2D044228" w14:textId="77777777" w:rsidTr="00F85067">
        <w:trPr>
          <w:trHeigh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8D36D80"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99</w:t>
            </w:r>
          </w:p>
        </w:tc>
        <w:tc>
          <w:tcPr>
            <w:tcW w:w="2096" w:type="dxa"/>
            <w:tcBorders>
              <w:top w:val="single" w:sz="4" w:space="0" w:color="auto"/>
              <w:left w:val="single" w:sz="4" w:space="0" w:color="auto"/>
              <w:bottom w:val="single" w:sz="4" w:space="0" w:color="auto"/>
            </w:tcBorders>
            <w:shd w:val="clear" w:color="auto" w:fill="auto"/>
            <w:vAlign w:val="center"/>
          </w:tcPr>
          <w:p w14:paraId="121CBBD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34" w:type="dxa"/>
            <w:tcBorders>
              <w:top w:val="single" w:sz="4" w:space="0" w:color="auto"/>
              <w:left w:val="single" w:sz="4" w:space="0" w:color="auto"/>
              <w:bottom w:val="single" w:sz="4" w:space="0" w:color="auto"/>
              <w:right w:val="single" w:sz="4" w:space="0" w:color="auto"/>
            </w:tcBorders>
            <w:vAlign w:val="center"/>
          </w:tcPr>
          <w:p w14:paraId="735FEA7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1B3E27A"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Ukendt</w:t>
            </w:r>
          </w:p>
        </w:tc>
      </w:tr>
    </w:tbl>
    <w:p w14:paraId="176AB839" w14:textId="2B1C6EB7" w:rsidR="0050377E" w:rsidRPr="0050377E" w:rsidRDefault="0050377E" w:rsidP="00946A94"/>
    <w:p w14:paraId="7CD03473" w14:textId="77777777" w:rsidR="0050377E" w:rsidRPr="0050377E" w:rsidRDefault="0050377E">
      <w:r w:rsidRPr="0050377E">
        <w:br w:type="page"/>
      </w:r>
    </w:p>
    <w:p w14:paraId="742A2551" w14:textId="77777777" w:rsidR="003412A8" w:rsidRDefault="00380C13" w:rsidP="003412A8">
      <w:pPr>
        <w:pStyle w:val="Overskrift1"/>
      </w:pPr>
      <w:bookmarkStart w:id="365" w:name="_Toc63351484"/>
      <w:r>
        <w:lastRenderedPageBreak/>
        <w:t>5.9</w:t>
      </w:r>
      <w:r w:rsidR="003412A8" w:rsidRPr="003429CF">
        <w:t xml:space="preserve"> </w:t>
      </w:r>
      <w:r w:rsidR="003412A8">
        <w:t>Sport, fritid og friluftsliv</w:t>
      </w:r>
      <w:bookmarkEnd w:id="354"/>
      <w:bookmarkEnd w:id="365"/>
    </w:p>
    <w:p w14:paraId="0FE680A0" w14:textId="77777777" w:rsidR="003412A8" w:rsidRPr="001C410C" w:rsidRDefault="00380C13" w:rsidP="003412A8">
      <w:pPr>
        <w:pStyle w:val="Overskrift2"/>
      </w:pPr>
      <w:bookmarkStart w:id="366" w:name="_Toc292865521"/>
      <w:bookmarkStart w:id="367" w:name="_Toc63351485"/>
      <w:bookmarkStart w:id="368" w:name="OLE_LINK9"/>
      <w:bookmarkStart w:id="369" w:name="OLE_LINK10"/>
      <w:r w:rsidRPr="00AD023B">
        <w:t>5.9</w:t>
      </w:r>
      <w:r w:rsidR="003412A8" w:rsidRPr="00AD023B">
        <w:t xml:space="preserve">.1 </w:t>
      </w:r>
      <w:proofErr w:type="spellStart"/>
      <w:r w:rsidR="003412A8" w:rsidRPr="00AD023B">
        <w:t>Facilitet</w:t>
      </w:r>
      <w:r w:rsidR="000B3492" w:rsidRPr="00AD023B">
        <w:t>_punkt</w:t>
      </w:r>
      <w:proofErr w:type="spellEnd"/>
      <w:r w:rsidR="003412A8" w:rsidRPr="00AD023B">
        <w:t xml:space="preserve"> (</w:t>
      </w:r>
      <w:r w:rsidR="000C58C4" w:rsidRPr="00AD023B">
        <w:t>5</w:t>
      </w:r>
      <w:r w:rsidRPr="00AD023B">
        <w:t>8</w:t>
      </w:r>
      <w:r w:rsidR="003412A8" w:rsidRPr="00AD023B">
        <w:t>00)</w:t>
      </w:r>
      <w:bookmarkEnd w:id="366"/>
      <w:bookmarkEnd w:id="36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4173"/>
        <w:gridCol w:w="1155"/>
        <w:gridCol w:w="1356"/>
        <w:gridCol w:w="1221"/>
        <w:gridCol w:w="3931"/>
      </w:tblGrid>
      <w:tr w:rsidR="007944B4" w:rsidRPr="002609A5" w14:paraId="2BD1D38D" w14:textId="77777777" w:rsidTr="00F6698A">
        <w:tc>
          <w:tcPr>
            <w:tcW w:w="1880" w:type="dxa"/>
            <w:tcBorders>
              <w:bottom w:val="single" w:sz="4" w:space="0" w:color="auto"/>
            </w:tcBorders>
            <w:shd w:val="clear" w:color="auto" w:fill="D9D9D9"/>
            <w:vAlign w:val="center"/>
          </w:tcPr>
          <w:p w14:paraId="18E138B1" w14:textId="77777777" w:rsidR="007944B4" w:rsidRPr="002609A5" w:rsidRDefault="007944B4" w:rsidP="00281DC9">
            <w:pPr>
              <w:rPr>
                <w:rFonts w:ascii="Trebuchet MS" w:hAnsi="Trebuchet MS" w:cs="Trebuchet MS"/>
                <w:b/>
                <w:bCs/>
                <w:sz w:val="18"/>
                <w:szCs w:val="18"/>
              </w:rPr>
            </w:pPr>
            <w:bookmarkStart w:id="370" w:name="_Toc292865527"/>
            <w:bookmarkEnd w:id="368"/>
            <w:bookmarkEnd w:id="369"/>
            <w:r w:rsidRPr="002609A5">
              <w:rPr>
                <w:rFonts w:ascii="Trebuchet MS" w:hAnsi="Trebuchet MS" w:cs="Trebuchet MS"/>
                <w:b/>
                <w:bCs/>
                <w:sz w:val="18"/>
                <w:szCs w:val="18"/>
              </w:rPr>
              <w:t>Feltnavn</w:t>
            </w:r>
          </w:p>
        </w:tc>
        <w:tc>
          <w:tcPr>
            <w:tcW w:w="4173" w:type="dxa"/>
            <w:tcBorders>
              <w:bottom w:val="single" w:sz="4" w:space="0" w:color="auto"/>
            </w:tcBorders>
            <w:shd w:val="clear" w:color="auto" w:fill="D9D9D9"/>
            <w:vAlign w:val="center"/>
          </w:tcPr>
          <w:p w14:paraId="1348AB7B"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5E7449B"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43FCD9D"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Værdiområde</w:t>
            </w:r>
          </w:p>
        </w:tc>
        <w:tc>
          <w:tcPr>
            <w:tcW w:w="1221" w:type="dxa"/>
            <w:tcBorders>
              <w:bottom w:val="single" w:sz="4" w:space="0" w:color="auto"/>
            </w:tcBorders>
            <w:shd w:val="clear" w:color="auto" w:fill="D9D9D9"/>
            <w:vAlign w:val="center"/>
          </w:tcPr>
          <w:p w14:paraId="4EC00209" w14:textId="77777777" w:rsidR="007944B4" w:rsidRPr="002609A5" w:rsidRDefault="007944B4" w:rsidP="00281DC9">
            <w:pPr>
              <w:autoSpaceDE w:val="0"/>
              <w:autoSpaceDN w:val="0"/>
              <w:adjustRightInd w:val="0"/>
              <w:rPr>
                <w:rFonts w:ascii="Trebuchet MS" w:hAnsi="Trebuchet MS" w:cs="Trebuchet MS"/>
                <w:b/>
                <w:bCs/>
                <w:sz w:val="18"/>
                <w:szCs w:val="18"/>
              </w:rPr>
            </w:pPr>
            <w:r w:rsidRPr="002609A5">
              <w:rPr>
                <w:rFonts w:ascii="Trebuchet MS" w:hAnsi="Trebuchet MS" w:cs="Trebuchet MS"/>
                <w:b/>
                <w:bCs/>
                <w:sz w:val="18"/>
                <w:szCs w:val="18"/>
              </w:rPr>
              <w:t>Obligatorisk /</w:t>
            </w:r>
          </w:p>
          <w:p w14:paraId="371AF2CE"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Frit</w:t>
            </w:r>
          </w:p>
        </w:tc>
        <w:tc>
          <w:tcPr>
            <w:tcW w:w="3931" w:type="dxa"/>
            <w:shd w:val="clear" w:color="auto" w:fill="D9D9D9"/>
            <w:vAlign w:val="center"/>
          </w:tcPr>
          <w:p w14:paraId="1FE19304"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Eksempel</w:t>
            </w:r>
          </w:p>
        </w:tc>
      </w:tr>
      <w:tr w:rsidR="007944B4" w:rsidRPr="002609A5" w14:paraId="67CAB93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D9D9D9" w:themeFill="background1" w:themeFillShade="D9"/>
            <w:vAlign w:val="bottom"/>
          </w:tcPr>
          <w:p w14:paraId="2BAD8C8F" w14:textId="7C9D5DB0" w:rsidR="007944B4" w:rsidRPr="0017048F" w:rsidRDefault="007944B4" w:rsidP="00EA7CB4">
            <w:pPr>
              <w:rPr>
                <w:rFonts w:ascii="Trebuchet MS" w:hAnsi="Trebuchet MS"/>
                <w:sz w:val="18"/>
                <w:szCs w:val="18"/>
              </w:rPr>
            </w:pPr>
            <w:proofErr w:type="spellStart"/>
            <w:r w:rsidRPr="0017048F">
              <w:rPr>
                <w:rFonts w:ascii="Trebuchet MS" w:hAnsi="Trebuchet MS"/>
                <w:sz w:val="18"/>
                <w:szCs w:val="18"/>
              </w:rPr>
              <w:t>facil_ty_k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3BF6169A"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Kode for typen af facilitet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ACDE4D0"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7CFFBB7" w14:textId="77777777" w:rsidR="007944B4" w:rsidRPr="0017048F" w:rsidRDefault="007944B4" w:rsidP="0021274B">
            <w:pPr>
              <w:rPr>
                <w:rFonts w:ascii="Trebuchet MS" w:hAnsi="Trebuchet MS"/>
                <w:sz w:val="18"/>
                <w:szCs w:val="18"/>
              </w:rPr>
            </w:pPr>
            <w:r w:rsidRPr="0017048F">
              <w:rPr>
                <w:rFonts w:ascii="Trebuchet MS" w:hAnsi="Trebuchet MS"/>
                <w:sz w:val="18"/>
                <w:szCs w:val="18"/>
              </w:rPr>
              <w:t>1</w:t>
            </w:r>
            <w:r w:rsidR="0021274B" w:rsidRPr="0017048F">
              <w:rPr>
                <w:rFonts w:ascii="Trebuchet MS" w:hAnsi="Trebuchet MS"/>
                <w:sz w:val="18"/>
                <w:szCs w:val="18"/>
              </w:rPr>
              <w:t>011</w:t>
            </w:r>
            <w:r w:rsidRPr="0017048F">
              <w:rPr>
                <w:rFonts w:ascii="Trebuchet MS" w:hAnsi="Trebuchet MS"/>
                <w:sz w:val="18"/>
                <w:szCs w:val="18"/>
              </w:rPr>
              <w:t>-99</w:t>
            </w:r>
            <w:r w:rsidR="0021274B" w:rsidRPr="0017048F">
              <w:rPr>
                <w:rFonts w:ascii="Trebuchet MS" w:hAnsi="Trebuchet MS"/>
                <w:sz w:val="18"/>
                <w:szCs w:val="18"/>
              </w:rPr>
              <w:t>91</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0F89AF0" w14:textId="77777777" w:rsidR="007944B4" w:rsidRPr="0017048F" w:rsidRDefault="007944B4" w:rsidP="00281DC9">
            <w:pPr>
              <w:jc w:val="center"/>
              <w:rPr>
                <w:rFonts w:ascii="Trebuchet MS" w:hAnsi="Trebuchet MS"/>
                <w:sz w:val="18"/>
                <w:szCs w:val="18"/>
              </w:rPr>
            </w:pPr>
            <w:r w:rsidRPr="0017048F">
              <w:rPr>
                <w:rFonts w:ascii="Trebuchet MS" w:hAnsi="Trebuchet MS"/>
                <w:sz w:val="18"/>
                <w:szCs w:val="18"/>
              </w:rPr>
              <w:t>O</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5C5C9B9D" w14:textId="77777777" w:rsidR="007944B4" w:rsidRPr="0017048F" w:rsidRDefault="0021274B" w:rsidP="00281DC9">
            <w:pPr>
              <w:rPr>
                <w:rFonts w:ascii="Trebuchet MS" w:hAnsi="Trebuchet MS"/>
                <w:sz w:val="18"/>
                <w:szCs w:val="18"/>
              </w:rPr>
            </w:pPr>
            <w:r w:rsidRPr="0017048F">
              <w:rPr>
                <w:rFonts w:ascii="Trebuchet MS" w:hAnsi="Trebuchet MS"/>
                <w:sz w:val="18"/>
                <w:szCs w:val="18"/>
              </w:rPr>
              <w:t>2012</w:t>
            </w:r>
          </w:p>
        </w:tc>
      </w:tr>
      <w:tr w:rsidR="007944B4" w:rsidRPr="002609A5" w14:paraId="6FE501CC"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9CCFF"/>
            <w:vAlign w:val="bottom"/>
          </w:tcPr>
          <w:p w14:paraId="67315158" w14:textId="512DC257" w:rsidR="007944B4" w:rsidRPr="0017048F" w:rsidRDefault="007944B4" w:rsidP="00EA7CB4">
            <w:pPr>
              <w:rPr>
                <w:rFonts w:ascii="Trebuchet MS" w:hAnsi="Trebuchet MS"/>
                <w:sz w:val="18"/>
                <w:szCs w:val="18"/>
              </w:rPr>
            </w:pPr>
            <w:commentRangeStart w:id="371"/>
            <w:proofErr w:type="spellStart"/>
            <w:r w:rsidRPr="0017048F">
              <w:rPr>
                <w:rFonts w:ascii="Trebuchet MS" w:hAnsi="Trebuchet MS"/>
                <w:sz w:val="18"/>
                <w:szCs w:val="18"/>
              </w:rPr>
              <w:t>facil</w:t>
            </w:r>
            <w:del w:id="372" w:author="Christian Fischer" w:date="2021-02-15T12:27:00Z">
              <w:r w:rsidRPr="0017048F" w:rsidDel="000736B8">
                <w:rPr>
                  <w:rFonts w:ascii="Trebuchet MS" w:hAnsi="Trebuchet MS"/>
                  <w:sz w:val="18"/>
                  <w:szCs w:val="18"/>
                </w:rPr>
                <w:delText>i</w:delText>
              </w:r>
            </w:del>
            <w:r w:rsidRPr="0017048F">
              <w:rPr>
                <w:rFonts w:ascii="Trebuchet MS" w:hAnsi="Trebuchet MS"/>
                <w:sz w:val="18"/>
                <w:szCs w:val="18"/>
              </w:rPr>
              <w:t>_ty</w:t>
            </w:r>
            <w:commentRangeEnd w:id="371"/>
            <w:proofErr w:type="spellEnd"/>
            <w:r w:rsidR="000736B8">
              <w:rPr>
                <w:rStyle w:val="Kommentarhenvisning"/>
              </w:rPr>
              <w:commentReference w:id="371"/>
            </w:r>
          </w:p>
        </w:tc>
        <w:tc>
          <w:tcPr>
            <w:tcW w:w="4173" w:type="dxa"/>
            <w:tcBorders>
              <w:top w:val="single" w:sz="4" w:space="0" w:color="auto"/>
              <w:left w:val="single" w:sz="4" w:space="0" w:color="auto"/>
              <w:bottom w:val="nil"/>
              <w:right w:val="single" w:sz="4" w:space="0" w:color="auto"/>
            </w:tcBorders>
            <w:shd w:val="clear" w:color="auto" w:fill="99CCFF"/>
            <w:vAlign w:val="bottom"/>
          </w:tcPr>
          <w:p w14:paraId="6A0A844B"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Typen af facilitet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0821D98" w14:textId="77777777" w:rsidR="007944B4" w:rsidRPr="0017048F" w:rsidRDefault="007944B4" w:rsidP="00281DC9">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AB61CB9" w14:textId="58848F73" w:rsidR="007944B4" w:rsidRPr="0017048F" w:rsidRDefault="007944B4" w:rsidP="00281DC9">
            <w:pPr>
              <w:rPr>
                <w:rFonts w:ascii="Trebuchet MS" w:hAnsi="Trebuchet MS" w:cs="Trebuchet MS"/>
                <w:sz w:val="18"/>
                <w:szCs w:val="18"/>
              </w:rPr>
            </w:pPr>
            <w:r w:rsidRPr="0017048F">
              <w:rPr>
                <w:rFonts w:ascii="Trebuchet MS" w:hAnsi="Trebuchet MS" w:cs="Trebuchet MS"/>
                <w:sz w:val="18"/>
                <w:szCs w:val="18"/>
              </w:rPr>
              <w:t>0-</w:t>
            </w:r>
            <w:commentRangeStart w:id="373"/>
            <w:r w:rsidRPr="0017048F">
              <w:rPr>
                <w:rFonts w:ascii="Trebuchet MS" w:hAnsi="Trebuchet MS" w:cs="Trebuchet MS"/>
                <w:sz w:val="18"/>
                <w:szCs w:val="18"/>
              </w:rPr>
              <w:t>3</w:t>
            </w:r>
            <w:ins w:id="374" w:author="Christian Fischer" w:date="2021-02-10T11:57:00Z">
              <w:r w:rsidR="00C10786">
                <w:rPr>
                  <w:rFonts w:ascii="Trebuchet MS" w:hAnsi="Trebuchet MS" w:cs="Trebuchet MS"/>
                  <w:sz w:val="18"/>
                  <w:szCs w:val="18"/>
                </w:rPr>
                <w:t>5</w:t>
              </w:r>
              <w:commentRangeEnd w:id="373"/>
              <w:r w:rsidR="00C10786">
                <w:rPr>
                  <w:rStyle w:val="Kommentarhenvisning"/>
                </w:rPr>
                <w:commentReference w:id="373"/>
              </w:r>
            </w:ins>
            <w:del w:id="375" w:author="Christian Fischer" w:date="2021-02-10T11:57:00Z">
              <w:r w:rsidRPr="0017048F" w:rsidDel="00C10786">
                <w:rPr>
                  <w:rFonts w:ascii="Trebuchet MS" w:hAnsi="Trebuchet MS" w:cs="Trebuchet MS"/>
                  <w:sz w:val="18"/>
                  <w:szCs w:val="18"/>
                </w:rPr>
                <w:delText>0</w:delText>
              </w:r>
            </w:del>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778AA25" w14:textId="77777777" w:rsidR="007944B4" w:rsidRPr="0017048F" w:rsidRDefault="007944B4" w:rsidP="00281DC9">
            <w:pPr>
              <w:jc w:val="center"/>
              <w:rPr>
                <w:rFonts w:ascii="Trebuchet MS" w:hAnsi="Trebuchet MS" w:cs="Trebuchet MS"/>
                <w:sz w:val="18"/>
                <w:szCs w:val="18"/>
              </w:rPr>
            </w:pPr>
            <w:r w:rsidRPr="0017048F">
              <w:rPr>
                <w:rFonts w:ascii="Trebuchet MS" w:hAnsi="Trebuchet MS" w:cs="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3B24051D" w14:textId="77777777" w:rsidR="007944B4" w:rsidRPr="0017048F" w:rsidRDefault="007944B4" w:rsidP="00281DC9">
            <w:pPr>
              <w:rPr>
                <w:rFonts w:ascii="Trebuchet MS" w:hAnsi="Trebuchet MS" w:cs="Trebuchet MS"/>
                <w:sz w:val="18"/>
                <w:szCs w:val="18"/>
              </w:rPr>
            </w:pPr>
            <w:r w:rsidRPr="0017048F">
              <w:rPr>
                <w:rFonts w:ascii="Trebuchet MS" w:hAnsi="Trebuchet MS"/>
                <w:sz w:val="18"/>
                <w:szCs w:val="18"/>
              </w:rPr>
              <w:t>Fugletårn</w:t>
            </w:r>
          </w:p>
        </w:tc>
      </w:tr>
      <w:tr w:rsidR="00045C83" w:rsidRPr="002609A5" w14:paraId="0E961F9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9CCFF"/>
            <w:vAlign w:val="bottom"/>
          </w:tcPr>
          <w:p w14:paraId="331357E5" w14:textId="346AAE59" w:rsidR="00045C83" w:rsidRPr="0017048F" w:rsidRDefault="00045C83" w:rsidP="00045C83">
            <w:pPr>
              <w:rPr>
                <w:rFonts w:ascii="Trebuchet MS" w:hAnsi="Trebuchet MS"/>
                <w:sz w:val="18"/>
                <w:szCs w:val="18"/>
              </w:rPr>
            </w:pPr>
            <w:commentRangeStart w:id="376"/>
            <w:r w:rsidRPr="00EA3291">
              <w:rPr>
                <w:rFonts w:ascii="Trebuchet MS" w:hAnsi="Trebuchet MS" w:cs="Trebuchet MS"/>
                <w:sz w:val="18"/>
                <w:szCs w:val="18"/>
              </w:rPr>
              <w:t>navn</w:t>
            </w:r>
          </w:p>
        </w:tc>
        <w:tc>
          <w:tcPr>
            <w:tcW w:w="4173" w:type="dxa"/>
            <w:tcBorders>
              <w:top w:val="single" w:sz="4" w:space="0" w:color="auto"/>
              <w:left w:val="single" w:sz="4" w:space="0" w:color="auto"/>
              <w:bottom w:val="nil"/>
              <w:right w:val="single" w:sz="4" w:space="0" w:color="auto"/>
            </w:tcBorders>
            <w:shd w:val="clear" w:color="auto" w:fill="99CCFF"/>
            <w:vAlign w:val="bottom"/>
          </w:tcPr>
          <w:p w14:paraId="081FB1F4" w14:textId="7BAF4FFD" w:rsidR="00045C83" w:rsidRPr="0017048F" w:rsidRDefault="00045C83" w:rsidP="00045C83">
            <w:pPr>
              <w:rPr>
                <w:rFonts w:ascii="Trebuchet MS" w:hAnsi="Trebuchet MS"/>
                <w:sz w:val="18"/>
                <w:szCs w:val="18"/>
              </w:rPr>
            </w:pPr>
            <w:r w:rsidRPr="00EA3291">
              <w:rPr>
                <w:rFonts w:ascii="Trebuchet MS" w:hAnsi="Trebuchet MS" w:cs="Trebuchet MS"/>
                <w:sz w:val="18"/>
                <w:szCs w:val="18"/>
              </w:rPr>
              <w:t>Navn på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2FA953D" w14:textId="0F9C9DF1"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23C1676" w14:textId="2A51A284"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254</w:t>
            </w:r>
            <w:r w:rsidRPr="0075613D">
              <w:rPr>
                <w:rFonts w:ascii="Trebuchet MS" w:hAnsi="Trebuchet MS" w:cs="Trebuchet MS"/>
                <w:color w:val="E36C0A" w:themeColor="accent6" w:themeShade="BF"/>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76366369" w14:textId="3E799E2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1F90BC57" w14:textId="5AB63B2D" w:rsidR="00045C83" w:rsidRPr="0017048F" w:rsidRDefault="00045C83" w:rsidP="00045C83">
            <w:pPr>
              <w:rPr>
                <w:rFonts w:ascii="Trebuchet MS" w:hAnsi="Trebuchet MS"/>
                <w:sz w:val="18"/>
                <w:szCs w:val="18"/>
              </w:rPr>
            </w:pPr>
            <w:r w:rsidRPr="0017048F">
              <w:rPr>
                <w:rFonts w:ascii="Trebuchet MS" w:hAnsi="Trebuchet MS" w:cs="Trebuchet MS"/>
                <w:sz w:val="18"/>
                <w:szCs w:val="18"/>
              </w:rPr>
              <w:t>Hadbjerg Hallen</w:t>
            </w:r>
            <w:commentRangeEnd w:id="376"/>
            <w:r w:rsidR="0075613D">
              <w:rPr>
                <w:rStyle w:val="Kommentarhenvisning"/>
              </w:rPr>
              <w:commentReference w:id="376"/>
            </w:r>
          </w:p>
        </w:tc>
      </w:tr>
      <w:tr w:rsidR="00045C83" w:rsidRPr="002609A5" w14:paraId="1C65CB49" w14:textId="77777777" w:rsidTr="00F6698A">
        <w:trPr>
          <w:trHeight w:hRule="exact" w:val="687"/>
        </w:trPr>
        <w:tc>
          <w:tcPr>
            <w:tcW w:w="1880" w:type="dxa"/>
            <w:tcBorders>
              <w:top w:val="single" w:sz="4" w:space="0" w:color="auto"/>
              <w:left w:val="single" w:sz="4" w:space="0" w:color="auto"/>
              <w:bottom w:val="nil"/>
              <w:right w:val="single" w:sz="4" w:space="0" w:color="auto"/>
            </w:tcBorders>
            <w:shd w:val="clear" w:color="auto" w:fill="99CCFF"/>
            <w:vAlign w:val="bottom"/>
          </w:tcPr>
          <w:p w14:paraId="49533FF7" w14:textId="68DA6E5F" w:rsidR="00045C83" w:rsidRPr="00EA3291"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beskrivels</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1EC91605" w14:textId="77777777" w:rsidR="00045C83" w:rsidRPr="00EA3291" w:rsidRDefault="00045C83" w:rsidP="00045C83">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19C9BE23" w14:textId="77777777" w:rsidR="00045C83" w:rsidRPr="00EA3291" w:rsidRDefault="00045C83" w:rsidP="00045C83">
            <w:pPr>
              <w:rPr>
                <w:rFonts w:ascii="Trebuchet MS" w:hAnsi="Trebuchet MS" w:cs="Trebuchet MS"/>
                <w:sz w:val="18"/>
                <w:szCs w:val="18"/>
              </w:rPr>
            </w:pPr>
          </w:p>
        </w:tc>
        <w:tc>
          <w:tcPr>
            <w:tcW w:w="1155" w:type="dxa"/>
            <w:tcBorders>
              <w:top w:val="single" w:sz="4" w:space="0" w:color="auto"/>
              <w:left w:val="single" w:sz="4" w:space="0" w:color="auto"/>
              <w:bottom w:val="nil"/>
              <w:right w:val="single" w:sz="4" w:space="0" w:color="auto"/>
            </w:tcBorders>
            <w:shd w:val="clear" w:color="auto" w:fill="99CCFF"/>
            <w:vAlign w:val="bottom"/>
          </w:tcPr>
          <w:p w14:paraId="6B9006F3" w14:textId="235E79B0"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F678800" w14:textId="7A6F0D6E"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11D914E3" w14:textId="11633385"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5002F45F" w14:textId="25BC20DA" w:rsidR="00045C83" w:rsidRPr="0017048F" w:rsidRDefault="00045C83" w:rsidP="00045C83">
            <w:pPr>
              <w:rPr>
                <w:rFonts w:ascii="Trebuchet MS" w:hAnsi="Trebuchet MS" w:cs="Trebuchet MS"/>
                <w:sz w:val="18"/>
                <w:szCs w:val="18"/>
              </w:rPr>
            </w:pPr>
            <w:r w:rsidRPr="00205449">
              <w:rPr>
                <w:rFonts w:ascii="Trebuchet MS" w:hAnsi="Trebuchet MS" w:cs="Trebuchet MS"/>
                <w:sz w:val="18"/>
                <w:szCs w:val="18"/>
              </w:rPr>
              <w:t>Pladsen ligger i et kuperet terræn. Her er et mærket stisystem, som bringer dig rundt i området.</w:t>
            </w:r>
          </w:p>
        </w:tc>
      </w:tr>
      <w:tr w:rsidR="00045C83" w:rsidRPr="002609A5" w14:paraId="6DA0E568" w14:textId="77777777" w:rsidTr="00F6698A">
        <w:trPr>
          <w:trHeight w:hRule="exact" w:val="1263"/>
        </w:trPr>
        <w:tc>
          <w:tcPr>
            <w:tcW w:w="1880" w:type="dxa"/>
            <w:tcBorders>
              <w:top w:val="single" w:sz="4" w:space="0" w:color="auto"/>
              <w:left w:val="single" w:sz="4" w:space="0" w:color="auto"/>
              <w:bottom w:val="nil"/>
              <w:right w:val="single" w:sz="4" w:space="0" w:color="auto"/>
            </w:tcBorders>
            <w:shd w:val="clear" w:color="auto" w:fill="99CCFF"/>
            <w:vAlign w:val="bottom"/>
          </w:tcPr>
          <w:p w14:paraId="08348325" w14:textId="3D451321" w:rsidR="00045C83" w:rsidRPr="00EA3291" w:rsidRDefault="00045C83" w:rsidP="00045C83">
            <w:pPr>
              <w:rPr>
                <w:rFonts w:ascii="Trebuchet MS" w:hAnsi="Trebuchet MS" w:cs="Trebuchet MS"/>
                <w:sz w:val="18"/>
                <w:szCs w:val="18"/>
              </w:rPr>
            </w:pPr>
            <w:commentRangeStart w:id="377"/>
            <w:proofErr w:type="spellStart"/>
            <w:r>
              <w:rPr>
                <w:rFonts w:ascii="Trebuchet MS" w:hAnsi="Trebuchet MS" w:cs="Trebuchet MS"/>
                <w:sz w:val="18"/>
                <w:szCs w:val="18"/>
              </w:rPr>
              <w:t>lang_beskr</w:t>
            </w:r>
            <w:commentRangeEnd w:id="377"/>
            <w:proofErr w:type="spellEnd"/>
            <w:r w:rsidR="0075613D">
              <w:rPr>
                <w:rStyle w:val="Kommentarhenvisning"/>
              </w:rPr>
              <w:commentReference w:id="377"/>
            </w:r>
          </w:p>
        </w:tc>
        <w:tc>
          <w:tcPr>
            <w:tcW w:w="4173" w:type="dxa"/>
            <w:tcBorders>
              <w:top w:val="single" w:sz="4" w:space="0" w:color="auto"/>
              <w:left w:val="single" w:sz="4" w:space="0" w:color="auto"/>
              <w:bottom w:val="nil"/>
              <w:right w:val="single" w:sz="4" w:space="0" w:color="auto"/>
            </w:tcBorders>
            <w:shd w:val="clear" w:color="auto" w:fill="99CCFF"/>
          </w:tcPr>
          <w:p w14:paraId="6197CAD3" w14:textId="1DFB9ADA" w:rsidR="00045C83" w:rsidRPr="00EA3291" w:rsidRDefault="00045C83" w:rsidP="00045C83">
            <w:pPr>
              <w:rPr>
                <w:rFonts w:ascii="Trebuchet MS" w:hAnsi="Trebuchet MS" w:cs="Trebuchet MS"/>
                <w:sz w:val="18"/>
                <w:szCs w:val="18"/>
              </w:rPr>
            </w:pPr>
            <w:r>
              <w:rPr>
                <w:rFonts w:ascii="Trebuchet MS" w:hAnsi="Trebuchet MS" w:cs="Trebuchet MS"/>
                <w:sz w:val="18"/>
                <w:szCs w:val="18"/>
              </w:rPr>
              <w:t>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4CFD30" w14:textId="58706A12"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F99C990" w14:textId="44370F18"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49D6A32E" w14:textId="452518D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4A3EFDF1" w14:textId="3B3763B3" w:rsidR="00045C83" w:rsidRPr="0017048F" w:rsidRDefault="00045C83" w:rsidP="00045C83">
            <w:pPr>
              <w:rPr>
                <w:rFonts w:ascii="Trebuchet MS" w:hAnsi="Trebuchet MS" w:cs="Trebuchet MS"/>
                <w:sz w:val="18"/>
                <w:szCs w:val="18"/>
              </w:rPr>
            </w:pPr>
            <w:r w:rsidRPr="00205449">
              <w:rPr>
                <w:rFonts w:ascii="Trebuchet MS" w:hAnsi="Trebuchet MS" w:cs="Trebuchet MS"/>
                <w:sz w:val="18"/>
                <w:szCs w:val="18"/>
              </w:rPr>
              <w:t>Pladsen ligger i et kuperet terræn, ikke langt fra den fredede herregård Baggesvogn. Her er et mærket stisystem, som bringer dig rundt i området. Der er opstillet en oversigtstavle ved stien. Shelterne kan låses med medbragt hængelås.</w:t>
            </w:r>
          </w:p>
        </w:tc>
      </w:tr>
      <w:tr w:rsidR="00045C83" w:rsidRPr="00A23B6B" w14:paraId="20E1F65E" w14:textId="77777777" w:rsidTr="00F6698A">
        <w:trPr>
          <w:trHeight w:hRule="exact" w:val="714"/>
        </w:trPr>
        <w:tc>
          <w:tcPr>
            <w:tcW w:w="1880" w:type="dxa"/>
            <w:tcBorders>
              <w:top w:val="single" w:sz="4" w:space="0" w:color="auto"/>
              <w:left w:val="single" w:sz="4" w:space="0" w:color="auto"/>
              <w:bottom w:val="nil"/>
              <w:right w:val="single" w:sz="4" w:space="0" w:color="auto"/>
            </w:tcBorders>
            <w:shd w:val="clear" w:color="auto" w:fill="99CCFF"/>
            <w:vAlign w:val="bottom"/>
          </w:tcPr>
          <w:p w14:paraId="508DC556" w14:textId="56F89135" w:rsidR="00045C83" w:rsidRPr="00EA3291" w:rsidRDefault="00045C83" w:rsidP="00045C83">
            <w:pPr>
              <w:rPr>
                <w:rFonts w:ascii="Trebuchet MS" w:hAnsi="Trebuchet MS" w:cs="Trebuchet MS"/>
                <w:sz w:val="18"/>
                <w:szCs w:val="18"/>
              </w:rPr>
            </w:pPr>
            <w:proofErr w:type="spellStart"/>
            <w:r>
              <w:rPr>
                <w:rFonts w:ascii="Trebuchet MS" w:hAnsi="Trebuchet MS" w:cs="Trebuchet MS"/>
                <w:sz w:val="18"/>
                <w:szCs w:val="18"/>
              </w:rPr>
              <w:t>uk_k_beskr</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69D84623" w14:textId="18E78D86" w:rsidR="00045C83" w:rsidRPr="00EA3291" w:rsidRDefault="00045C83" w:rsidP="00045C83">
            <w:pPr>
              <w:rPr>
                <w:rFonts w:ascii="Trebuchet MS" w:hAnsi="Trebuchet MS" w:cs="Trebuchet MS"/>
                <w:sz w:val="18"/>
                <w:szCs w:val="18"/>
              </w:rPr>
            </w:pPr>
            <w:r>
              <w:rPr>
                <w:rFonts w:ascii="Trebuchet MS" w:hAnsi="Trebuchet MS" w:cs="Trebuchet MS"/>
                <w:sz w:val="18"/>
                <w:szCs w:val="18"/>
              </w:rPr>
              <w:t>Engelsk,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079B03" w14:textId="062D1D6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3D283F4" w14:textId="0BCDDC7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5E1CF484" w14:textId="738EEE0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17DD53BB" w14:textId="4D4F9DD3" w:rsidR="00045C83" w:rsidRPr="00045C83" w:rsidRDefault="00045C83" w:rsidP="00045C8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 that brings you around the area.</w:t>
            </w:r>
          </w:p>
        </w:tc>
      </w:tr>
      <w:tr w:rsidR="00045C83" w:rsidRPr="00A23B6B" w14:paraId="59C7339A" w14:textId="77777777" w:rsidTr="00F6698A">
        <w:trPr>
          <w:trHeight w:hRule="exact" w:val="568"/>
        </w:trPr>
        <w:tc>
          <w:tcPr>
            <w:tcW w:w="1880" w:type="dxa"/>
            <w:tcBorders>
              <w:top w:val="single" w:sz="4" w:space="0" w:color="auto"/>
              <w:left w:val="single" w:sz="4" w:space="0" w:color="auto"/>
              <w:bottom w:val="nil"/>
              <w:right w:val="single" w:sz="4" w:space="0" w:color="auto"/>
            </w:tcBorders>
            <w:shd w:val="clear" w:color="auto" w:fill="99CCFF"/>
            <w:vAlign w:val="bottom"/>
          </w:tcPr>
          <w:p w14:paraId="7592C449" w14:textId="0266828B" w:rsidR="00045C83" w:rsidRPr="00EA3291" w:rsidRDefault="00045C83" w:rsidP="00045C83">
            <w:pPr>
              <w:rPr>
                <w:rFonts w:ascii="Trebuchet MS" w:hAnsi="Trebuchet MS" w:cs="Trebuchet MS"/>
                <w:sz w:val="18"/>
                <w:szCs w:val="18"/>
              </w:rPr>
            </w:pPr>
            <w:commentRangeStart w:id="378"/>
            <w:proofErr w:type="spellStart"/>
            <w:r>
              <w:rPr>
                <w:rFonts w:ascii="Trebuchet MS" w:hAnsi="Trebuchet MS" w:cs="Trebuchet MS"/>
                <w:sz w:val="18"/>
                <w:szCs w:val="18"/>
              </w:rPr>
              <w:t>uk_l_beskr</w:t>
            </w:r>
            <w:commentRangeEnd w:id="378"/>
            <w:proofErr w:type="spellEnd"/>
            <w:r w:rsidR="0075613D">
              <w:rPr>
                <w:rStyle w:val="Kommentarhenvisning"/>
              </w:rPr>
              <w:commentReference w:id="378"/>
            </w:r>
          </w:p>
        </w:tc>
        <w:tc>
          <w:tcPr>
            <w:tcW w:w="4173" w:type="dxa"/>
            <w:tcBorders>
              <w:top w:val="single" w:sz="4" w:space="0" w:color="auto"/>
              <w:left w:val="single" w:sz="4" w:space="0" w:color="auto"/>
              <w:bottom w:val="nil"/>
              <w:right w:val="single" w:sz="4" w:space="0" w:color="auto"/>
            </w:tcBorders>
            <w:shd w:val="clear" w:color="auto" w:fill="99CCFF"/>
          </w:tcPr>
          <w:p w14:paraId="1A8113F1" w14:textId="31AACEA3" w:rsidR="00045C83" w:rsidRPr="00EA3291" w:rsidRDefault="00045C83" w:rsidP="00045C83">
            <w:pPr>
              <w:rPr>
                <w:rFonts w:ascii="Trebuchet MS" w:hAnsi="Trebuchet MS" w:cs="Trebuchet MS"/>
                <w:sz w:val="18"/>
                <w:szCs w:val="18"/>
              </w:rPr>
            </w:pPr>
            <w:r>
              <w:rPr>
                <w:rFonts w:ascii="Trebuchet MS" w:hAnsi="Trebuchet MS" w:cs="Trebuchet MS"/>
                <w:sz w:val="18"/>
                <w:szCs w:val="18"/>
              </w:rPr>
              <w:t>Engelsk,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4E6BBEC" w14:textId="00C6094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2C42F7E" w14:textId="1D641014"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3B5EB7AF" w14:textId="731BF807"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3BB99649" w14:textId="13070F3E" w:rsidR="00045C83" w:rsidRPr="00045C83" w:rsidRDefault="00045C83" w:rsidP="00045C8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w:t>
            </w:r>
            <w:r>
              <w:rPr>
                <w:rFonts w:ascii="Trebuchet MS" w:hAnsi="Trebuchet MS" w:cs="Trebuchet MS"/>
                <w:sz w:val="18"/>
                <w:szCs w:val="18"/>
                <w:lang w:val="en-US"/>
              </w:rPr>
              <w:t xml:space="preserve"> …</w:t>
            </w:r>
          </w:p>
        </w:tc>
      </w:tr>
      <w:tr w:rsidR="00045C83" w:rsidRPr="00A23B6B" w14:paraId="68A76540" w14:textId="77777777" w:rsidTr="00F6698A">
        <w:trPr>
          <w:trHeight w:hRule="exact" w:val="704"/>
        </w:trPr>
        <w:tc>
          <w:tcPr>
            <w:tcW w:w="1880" w:type="dxa"/>
            <w:tcBorders>
              <w:top w:val="single" w:sz="4" w:space="0" w:color="auto"/>
              <w:left w:val="single" w:sz="4" w:space="0" w:color="auto"/>
              <w:bottom w:val="nil"/>
              <w:right w:val="single" w:sz="4" w:space="0" w:color="auto"/>
            </w:tcBorders>
            <w:shd w:val="clear" w:color="auto" w:fill="99CCFF"/>
            <w:vAlign w:val="bottom"/>
          </w:tcPr>
          <w:p w14:paraId="4A1386EB" w14:textId="10E08A2E" w:rsidR="00045C83" w:rsidRPr="00EA3291" w:rsidRDefault="00045C83" w:rsidP="00045C83">
            <w:pPr>
              <w:rPr>
                <w:rFonts w:ascii="Trebuchet MS" w:hAnsi="Trebuchet MS" w:cs="Trebuchet MS"/>
                <w:sz w:val="18"/>
                <w:szCs w:val="18"/>
              </w:rPr>
            </w:pPr>
            <w:proofErr w:type="spellStart"/>
            <w:r>
              <w:rPr>
                <w:rFonts w:ascii="Trebuchet MS" w:hAnsi="Trebuchet MS" w:cs="Trebuchet MS"/>
                <w:sz w:val="18"/>
                <w:szCs w:val="18"/>
              </w:rPr>
              <w:t>d_k_beskr</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6A2BB564" w14:textId="1121B339" w:rsidR="00045C83" w:rsidRPr="00EA3291" w:rsidRDefault="00045C83" w:rsidP="00045C83">
            <w:pPr>
              <w:rPr>
                <w:rFonts w:ascii="Trebuchet MS" w:hAnsi="Trebuchet MS" w:cs="Trebuchet MS"/>
                <w:sz w:val="18"/>
                <w:szCs w:val="18"/>
              </w:rPr>
            </w:pPr>
            <w:r>
              <w:rPr>
                <w:rFonts w:ascii="Trebuchet MS" w:hAnsi="Trebuchet MS" w:cs="Trebuchet MS"/>
                <w:sz w:val="18"/>
                <w:szCs w:val="18"/>
              </w:rPr>
              <w:t>Tysk,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DABD3B" w14:textId="54E5412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79A5C98" w14:textId="7A00B4BA"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7DF1D19" w14:textId="08223BA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156BEE73" w14:textId="245862A5" w:rsidR="00045C83" w:rsidRPr="00AD53A3" w:rsidRDefault="00045C83" w:rsidP="00045C83">
            <w:pPr>
              <w:rPr>
                <w:rFonts w:ascii="Trebuchet MS" w:hAnsi="Trebuchet MS" w:cs="Trebuchet MS"/>
                <w:sz w:val="18"/>
                <w:szCs w:val="18"/>
                <w:lang w:val="de-DE"/>
              </w:rPr>
            </w:pPr>
            <w:r w:rsidRPr="00AD53A3">
              <w:rPr>
                <w:rFonts w:ascii="Trebuchet MS" w:hAnsi="Trebuchet MS" w:cs="Trebuchet MS"/>
                <w:sz w:val="18"/>
                <w:szCs w:val="18"/>
                <w:lang w:val="de-DE"/>
              </w:rPr>
              <w:t>Der Standort liegt in einem hügeligen Gelände. Hier ist ein markiertes Wegesystem, das Sie durch die Gegend führt.</w:t>
            </w:r>
          </w:p>
        </w:tc>
      </w:tr>
      <w:tr w:rsidR="00045C83" w:rsidRPr="002609A5" w14:paraId="280B6242" w14:textId="77777777" w:rsidTr="00F6698A">
        <w:trPr>
          <w:trHeight w:hRule="exact" w:val="572"/>
        </w:trPr>
        <w:tc>
          <w:tcPr>
            <w:tcW w:w="1880" w:type="dxa"/>
            <w:tcBorders>
              <w:top w:val="single" w:sz="4" w:space="0" w:color="auto"/>
              <w:left w:val="single" w:sz="4" w:space="0" w:color="auto"/>
              <w:bottom w:val="nil"/>
              <w:right w:val="single" w:sz="4" w:space="0" w:color="auto"/>
            </w:tcBorders>
            <w:shd w:val="clear" w:color="auto" w:fill="99CCFF"/>
            <w:vAlign w:val="bottom"/>
          </w:tcPr>
          <w:p w14:paraId="78E44048" w14:textId="6DCD2503" w:rsidR="00045C83" w:rsidRPr="00EA3291" w:rsidRDefault="00045C83" w:rsidP="00045C83">
            <w:pPr>
              <w:rPr>
                <w:rFonts w:ascii="Trebuchet MS" w:hAnsi="Trebuchet MS" w:cs="Trebuchet MS"/>
                <w:sz w:val="18"/>
                <w:szCs w:val="18"/>
              </w:rPr>
            </w:pPr>
            <w:commentRangeStart w:id="379"/>
            <w:proofErr w:type="spellStart"/>
            <w:r>
              <w:rPr>
                <w:rFonts w:ascii="Trebuchet MS" w:hAnsi="Trebuchet MS" w:cs="Trebuchet MS"/>
                <w:sz w:val="18"/>
                <w:szCs w:val="18"/>
              </w:rPr>
              <w:t>d_l_beskr</w:t>
            </w:r>
            <w:commentRangeEnd w:id="379"/>
            <w:proofErr w:type="spellEnd"/>
            <w:r w:rsidR="0075613D">
              <w:rPr>
                <w:rStyle w:val="Kommentarhenvisning"/>
              </w:rPr>
              <w:commentReference w:id="379"/>
            </w:r>
          </w:p>
        </w:tc>
        <w:tc>
          <w:tcPr>
            <w:tcW w:w="4173" w:type="dxa"/>
            <w:tcBorders>
              <w:top w:val="single" w:sz="4" w:space="0" w:color="auto"/>
              <w:left w:val="single" w:sz="4" w:space="0" w:color="auto"/>
              <w:bottom w:val="nil"/>
              <w:right w:val="single" w:sz="4" w:space="0" w:color="auto"/>
            </w:tcBorders>
            <w:shd w:val="clear" w:color="auto" w:fill="99CCFF"/>
          </w:tcPr>
          <w:p w14:paraId="678309E8" w14:textId="7211D275" w:rsidR="00045C83" w:rsidRPr="00EA3291" w:rsidRDefault="00045C83" w:rsidP="00045C83">
            <w:pPr>
              <w:rPr>
                <w:rFonts w:ascii="Trebuchet MS" w:hAnsi="Trebuchet MS" w:cs="Trebuchet MS"/>
                <w:sz w:val="18"/>
                <w:szCs w:val="18"/>
              </w:rPr>
            </w:pPr>
            <w:r>
              <w:rPr>
                <w:rFonts w:ascii="Trebuchet MS" w:hAnsi="Trebuchet MS" w:cs="Trebuchet MS"/>
                <w:sz w:val="18"/>
                <w:szCs w:val="18"/>
              </w:rPr>
              <w:t>Tysk,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1FFDF2" w14:textId="30C3C1C6"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B5DFFA2" w14:textId="3C7E626C"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7024D812" w14:textId="16090292"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50820BCC" w14:textId="72B45D33" w:rsidR="00045C83" w:rsidRPr="0017048F" w:rsidRDefault="00045C83" w:rsidP="00045C83">
            <w:pPr>
              <w:rPr>
                <w:rFonts w:ascii="Trebuchet MS" w:hAnsi="Trebuchet MS" w:cs="Trebuchet MS"/>
                <w:sz w:val="18"/>
                <w:szCs w:val="18"/>
              </w:rPr>
            </w:pPr>
            <w:r w:rsidRPr="00AD53A3">
              <w:rPr>
                <w:rFonts w:ascii="Trebuchet MS" w:hAnsi="Trebuchet MS" w:cs="Trebuchet MS"/>
                <w:sz w:val="18"/>
                <w:szCs w:val="18"/>
                <w:lang w:val="de-DE"/>
              </w:rPr>
              <w:t xml:space="preserve">Der Standort liegt in einem hügeligen Gelände. </w:t>
            </w:r>
            <w:proofErr w:type="spellStart"/>
            <w:r w:rsidRPr="00FA7904">
              <w:rPr>
                <w:rFonts w:ascii="Trebuchet MS" w:hAnsi="Trebuchet MS" w:cs="Trebuchet MS"/>
                <w:sz w:val="18"/>
                <w:szCs w:val="18"/>
                <w:lang w:val="en-US"/>
              </w:rPr>
              <w:t>Hier</w:t>
            </w:r>
            <w:proofErr w:type="spellEnd"/>
            <w:r w:rsidRPr="00FA7904">
              <w:rPr>
                <w:rFonts w:ascii="Trebuchet MS" w:hAnsi="Trebuchet MS" w:cs="Trebuchet MS"/>
                <w:sz w:val="18"/>
                <w:szCs w:val="18"/>
                <w:lang w:val="en-US"/>
              </w:rPr>
              <w:t xml:space="preserve"> </w:t>
            </w:r>
            <w:proofErr w:type="spellStart"/>
            <w:r w:rsidRPr="00FA7904">
              <w:rPr>
                <w:rFonts w:ascii="Trebuchet MS" w:hAnsi="Trebuchet MS" w:cs="Trebuchet MS"/>
                <w:sz w:val="18"/>
                <w:szCs w:val="18"/>
                <w:lang w:val="en-US"/>
              </w:rPr>
              <w:t>ist</w:t>
            </w:r>
            <w:proofErr w:type="spellEnd"/>
            <w:r w:rsidRPr="00FA7904">
              <w:rPr>
                <w:rFonts w:ascii="Trebuchet MS" w:hAnsi="Trebuchet MS" w:cs="Trebuchet MS"/>
                <w:sz w:val="18"/>
                <w:szCs w:val="18"/>
                <w:lang w:val="en-US"/>
              </w:rPr>
              <w:t xml:space="preserve"> </w:t>
            </w:r>
            <w:proofErr w:type="spellStart"/>
            <w:r w:rsidRPr="00FA7904">
              <w:rPr>
                <w:rFonts w:ascii="Trebuchet MS" w:hAnsi="Trebuchet MS" w:cs="Trebuchet MS"/>
                <w:sz w:val="18"/>
                <w:szCs w:val="18"/>
                <w:lang w:val="en-US"/>
              </w:rPr>
              <w:t>ein</w:t>
            </w:r>
            <w:proofErr w:type="spellEnd"/>
            <w:r w:rsidRPr="00FA7904">
              <w:rPr>
                <w:rFonts w:ascii="Trebuchet MS" w:hAnsi="Trebuchet MS" w:cs="Trebuchet MS"/>
                <w:sz w:val="18"/>
                <w:szCs w:val="18"/>
                <w:lang w:val="en-US"/>
              </w:rPr>
              <w:t xml:space="preserve"> </w:t>
            </w:r>
            <w:r>
              <w:rPr>
                <w:rFonts w:ascii="Trebuchet MS" w:hAnsi="Trebuchet MS" w:cs="Trebuchet MS"/>
                <w:sz w:val="18"/>
                <w:szCs w:val="18"/>
                <w:lang w:val="en-US"/>
              </w:rPr>
              <w:t>…</w:t>
            </w:r>
          </w:p>
        </w:tc>
      </w:tr>
      <w:tr w:rsidR="00045C83" w:rsidRPr="002609A5" w14:paraId="4388B069" w14:textId="77777777" w:rsidTr="00F6698A">
        <w:trPr>
          <w:trHeight w:hRule="exact" w:val="572"/>
        </w:trPr>
        <w:tc>
          <w:tcPr>
            <w:tcW w:w="1880" w:type="dxa"/>
            <w:tcBorders>
              <w:top w:val="single" w:sz="4" w:space="0" w:color="auto"/>
              <w:left w:val="single" w:sz="4" w:space="0" w:color="auto"/>
              <w:bottom w:val="nil"/>
              <w:right w:val="single" w:sz="4" w:space="0" w:color="auto"/>
            </w:tcBorders>
            <w:shd w:val="clear" w:color="auto" w:fill="99CCFF"/>
            <w:vAlign w:val="bottom"/>
          </w:tcPr>
          <w:p w14:paraId="70E16C31" w14:textId="11588ECA" w:rsidR="00045C83"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ansvar_org</w:t>
            </w:r>
            <w:proofErr w:type="spellEnd"/>
          </w:p>
        </w:tc>
        <w:tc>
          <w:tcPr>
            <w:tcW w:w="4173" w:type="dxa"/>
            <w:tcBorders>
              <w:top w:val="single" w:sz="4" w:space="0" w:color="auto"/>
              <w:left w:val="single" w:sz="4" w:space="0" w:color="auto"/>
              <w:bottom w:val="nil"/>
              <w:right w:val="single" w:sz="4" w:space="0" w:color="auto"/>
            </w:tcBorders>
            <w:shd w:val="clear" w:color="auto" w:fill="99CCFF"/>
            <w:vAlign w:val="bottom"/>
          </w:tcPr>
          <w:p w14:paraId="13008E50" w14:textId="0D6A8798" w:rsidR="00045C83" w:rsidRDefault="00045C83" w:rsidP="00045C83">
            <w:pPr>
              <w:rPr>
                <w:rFonts w:ascii="Trebuchet MS" w:hAnsi="Trebuchet MS" w:cs="Trebuchet MS"/>
                <w:sz w:val="18"/>
                <w:szCs w:val="18"/>
              </w:rPr>
            </w:pPr>
            <w:r w:rsidRPr="00EA3291">
              <w:rPr>
                <w:rFonts w:ascii="Trebuchet MS" w:hAnsi="Trebuchet MS" w:cs="Trebuchet MS"/>
                <w:sz w:val="18"/>
                <w:szCs w:val="18"/>
              </w:rPr>
              <w:t xml:space="preserve">Navn på </w:t>
            </w:r>
            <w:r w:rsidRPr="0035309B">
              <w:rPr>
                <w:rFonts w:ascii="Trebuchet MS" w:hAnsi="Trebuchet MS" w:cs="Trebuchet MS"/>
                <w:sz w:val="18"/>
                <w:szCs w:val="18"/>
              </w:rPr>
              <w:t>vedligeholdsansvarlig</w:t>
            </w:r>
            <w:r>
              <w:rPr>
                <w:rFonts w:ascii="Trebuchet MS" w:hAnsi="Trebuchet MS" w:cs="Trebuchet MS"/>
                <w:sz w:val="18"/>
                <w:szCs w:val="18"/>
              </w:rPr>
              <w:t xml:space="preserve"> </w:t>
            </w:r>
            <w:r w:rsidRPr="00EA3291">
              <w:rPr>
                <w:rFonts w:ascii="Trebuchet MS" w:hAnsi="Trebuchet MS" w:cs="Trebuchet MS"/>
                <w:sz w:val="18"/>
                <w:szCs w:val="18"/>
              </w:rPr>
              <w:t>organisationen</w:t>
            </w:r>
            <w:r>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6045F1" w14:textId="4AE08C2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367EED6" w14:textId="236D0437"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2542821A" w14:textId="2847823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0385EAAD" w14:textId="5A5BD983" w:rsidR="00045C83" w:rsidRPr="00FA7904" w:rsidRDefault="00045C83" w:rsidP="00045C83">
            <w:pPr>
              <w:rPr>
                <w:rFonts w:ascii="Trebuchet MS" w:hAnsi="Trebuchet MS" w:cs="Trebuchet MS"/>
                <w:sz w:val="18"/>
                <w:szCs w:val="18"/>
              </w:rPr>
            </w:pPr>
            <w:r w:rsidRPr="00EA7CB4">
              <w:rPr>
                <w:rFonts w:ascii="Trebuchet MS" w:hAnsi="Trebuchet MS" w:cs="Trebuchet MS"/>
                <w:sz w:val="18"/>
                <w:szCs w:val="18"/>
              </w:rPr>
              <w:t>Danmarks Naturfredningsforening</w:t>
            </w:r>
          </w:p>
        </w:tc>
      </w:tr>
      <w:tr w:rsidR="00045C83" w:rsidRPr="002609A5" w14:paraId="2DE50C8B" w14:textId="77777777" w:rsidTr="00F6698A">
        <w:trPr>
          <w:trHeight w:hRule="exact" w:val="578"/>
        </w:trPr>
        <w:tc>
          <w:tcPr>
            <w:tcW w:w="1880" w:type="dxa"/>
            <w:tcBorders>
              <w:top w:val="single" w:sz="4" w:space="0" w:color="auto"/>
              <w:left w:val="single" w:sz="4" w:space="0" w:color="auto"/>
              <w:bottom w:val="nil"/>
              <w:right w:val="single" w:sz="4" w:space="0" w:color="auto"/>
            </w:tcBorders>
            <w:shd w:val="clear" w:color="auto" w:fill="99CCFF"/>
            <w:vAlign w:val="bottom"/>
          </w:tcPr>
          <w:p w14:paraId="6DE48382" w14:textId="10B46CC1" w:rsidR="00045C83"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kontak_ved</w:t>
            </w:r>
            <w:proofErr w:type="spellEnd"/>
          </w:p>
        </w:tc>
        <w:tc>
          <w:tcPr>
            <w:tcW w:w="4173" w:type="dxa"/>
            <w:tcBorders>
              <w:top w:val="single" w:sz="4" w:space="0" w:color="auto"/>
              <w:left w:val="single" w:sz="4" w:space="0" w:color="auto"/>
              <w:bottom w:val="nil"/>
              <w:right w:val="single" w:sz="4" w:space="0" w:color="auto"/>
            </w:tcBorders>
            <w:shd w:val="clear" w:color="auto" w:fill="99CCFF"/>
            <w:vAlign w:val="bottom"/>
          </w:tcPr>
          <w:p w14:paraId="72960A7C" w14:textId="71D57CE2" w:rsidR="00045C83" w:rsidRDefault="00045C83" w:rsidP="00045C83">
            <w:pPr>
              <w:rPr>
                <w:rFonts w:ascii="Trebuchet MS" w:hAnsi="Trebuchet MS" w:cs="Trebuchet MS"/>
                <w:sz w:val="18"/>
                <w:szCs w:val="18"/>
              </w:rPr>
            </w:pPr>
            <w:r w:rsidRPr="00EA3291">
              <w:rPr>
                <w:rFonts w:ascii="Trebuchet MS" w:hAnsi="Trebuchet MS" w:cs="Trebuchet MS"/>
                <w:sz w:val="18"/>
                <w:szCs w:val="18"/>
              </w:rPr>
              <w:t>Telefon og/eller mailadresse, evt. kontakt</w:t>
            </w:r>
            <w:r>
              <w:rPr>
                <w:rFonts w:ascii="Trebuchet MS" w:hAnsi="Trebuchet MS" w:cs="Trebuchet MS"/>
                <w:sz w:val="18"/>
                <w:szCs w:val="18"/>
              </w:rPr>
              <w:t>-forening. Ikke personfølsomme oplysninger!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11D256C" w14:textId="0ED343EA"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563142C6" w14:textId="59E12A7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3ADB9C05" w14:textId="2E271BD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15FD34F3" w14:textId="2D64675E" w:rsidR="00045C83" w:rsidRPr="00FA7904" w:rsidRDefault="00A23B6B" w:rsidP="00045C83">
            <w:pPr>
              <w:rPr>
                <w:rFonts w:ascii="Trebuchet MS" w:hAnsi="Trebuchet MS" w:cs="Trebuchet MS"/>
                <w:sz w:val="18"/>
                <w:szCs w:val="18"/>
              </w:rPr>
            </w:pPr>
            <w:hyperlink r:id="rId45" w:history="1">
              <w:r w:rsidR="00045C83" w:rsidRPr="00EA3291">
                <w:rPr>
                  <w:rFonts w:ascii="Trebuchet MS" w:hAnsi="Trebuchet MS" w:cs="Trebuchet MS"/>
                  <w:sz w:val="18"/>
                  <w:szCs w:val="18"/>
                </w:rPr>
                <w:t>drift@hjoerring.dk</w:t>
              </w:r>
            </w:hyperlink>
            <w:r w:rsidR="00045C83" w:rsidRPr="00EA7CB4">
              <w:rPr>
                <w:rFonts w:ascii="Trebuchet MS" w:hAnsi="Trebuchet MS" w:cs="Trebuchet MS"/>
                <w:sz w:val="18"/>
                <w:szCs w:val="18"/>
              </w:rPr>
              <w:t>,</w:t>
            </w:r>
            <w:r w:rsidR="00045C83">
              <w:rPr>
                <w:rFonts w:ascii="Trebuchet MS" w:hAnsi="Trebuchet MS" w:cs="Trebuchet MS"/>
                <w:sz w:val="18"/>
                <w:szCs w:val="18"/>
              </w:rPr>
              <w:t xml:space="preserve"> </w:t>
            </w:r>
            <w:r w:rsidR="00045C83" w:rsidRPr="00EA7CB4">
              <w:rPr>
                <w:rFonts w:ascii="Trebuchet MS" w:hAnsi="Trebuchet MS" w:cs="Trebuchet MS"/>
                <w:sz w:val="18"/>
                <w:szCs w:val="18"/>
              </w:rPr>
              <w:t>98989898</w:t>
            </w:r>
          </w:p>
        </w:tc>
      </w:tr>
      <w:tr w:rsidR="00045C83" w:rsidRPr="002609A5" w14:paraId="38BAB8DC"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522791B1" w14:textId="0A805250" w:rsidR="00045C83" w:rsidRPr="0017048F" w:rsidRDefault="00045C83" w:rsidP="00045C83">
            <w:pPr>
              <w:rPr>
                <w:rFonts w:ascii="Trebuchet MS" w:hAnsi="Trebuchet MS"/>
                <w:sz w:val="18"/>
                <w:szCs w:val="18"/>
              </w:rPr>
            </w:pPr>
            <w:proofErr w:type="spellStart"/>
            <w:r w:rsidRPr="0017048F">
              <w:rPr>
                <w:rFonts w:ascii="Trebuchet MS" w:hAnsi="Trebuchet MS"/>
                <w:sz w:val="18"/>
                <w:szCs w:val="18"/>
              </w:rPr>
              <w:t>handicap_k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530D1A67" w14:textId="77777777" w:rsidR="00045C83" w:rsidRPr="0017048F" w:rsidRDefault="00045C83" w:rsidP="00045C83">
            <w:r w:rsidRPr="0017048F">
              <w:rPr>
                <w:rFonts w:ascii="Trebuchet MS" w:hAnsi="Trebuchet MS" w:cs="Trebuchet MS"/>
                <w:sz w:val="18"/>
                <w:szCs w:val="18"/>
              </w:rPr>
              <w:t>Felt defineret under: 4.1 Standardiserede felter til de temaspecifikke datamodeller</w:t>
            </w:r>
            <w:r w:rsidRPr="0017048F" w:rsidDel="00365106">
              <w:rPr>
                <w:rFonts w:ascii="Trebuchet MS" w:hAnsi="Trebuchet MS" w:cs="Trebuchet MS"/>
                <w:sz w:val="18"/>
                <w:szCs w:val="18"/>
              </w:rPr>
              <w:t xml:space="preserve"> </w:t>
            </w:r>
          </w:p>
        </w:tc>
      </w:tr>
      <w:tr w:rsidR="00045C83" w:rsidRPr="002609A5" w14:paraId="59FA6D79"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E52A8C9" w14:textId="77E27B36" w:rsidR="00045C83" w:rsidRPr="0017048F" w:rsidRDefault="00045C83" w:rsidP="00045C83">
            <w:pPr>
              <w:rPr>
                <w:rFonts w:ascii="Trebuchet MS" w:hAnsi="Trebuchet MS"/>
                <w:sz w:val="18"/>
                <w:szCs w:val="18"/>
              </w:rPr>
            </w:pPr>
            <w:r w:rsidRPr="0017048F">
              <w:rPr>
                <w:rFonts w:ascii="Trebuchet MS" w:hAnsi="Trebuchet MS"/>
                <w:sz w:val="18"/>
                <w:szCs w:val="18"/>
              </w:rPr>
              <w:t>handicap</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4221131" w14:textId="77777777" w:rsidR="00045C83" w:rsidRPr="0017048F" w:rsidRDefault="00045C83" w:rsidP="00045C83">
            <w:r w:rsidRPr="0017048F">
              <w:rPr>
                <w:rFonts w:ascii="Trebuchet MS" w:hAnsi="Trebuchet MS" w:cs="Trebuchet MS"/>
                <w:sz w:val="18"/>
                <w:szCs w:val="18"/>
              </w:rPr>
              <w:t>Felt defineret under: 4.1 Standardiserede felter til de temaspecifikke datamodeller</w:t>
            </w:r>
            <w:r w:rsidRPr="0017048F" w:rsidDel="00365106">
              <w:rPr>
                <w:rFonts w:ascii="Trebuchet MS" w:hAnsi="Trebuchet MS" w:cs="Trebuchet MS"/>
                <w:sz w:val="18"/>
                <w:szCs w:val="18"/>
              </w:rPr>
              <w:t xml:space="preserve"> </w:t>
            </w:r>
          </w:p>
        </w:tc>
      </w:tr>
      <w:tr w:rsidR="00045C83" w:rsidRPr="00F63639" w14:paraId="22455166"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6099CF64" w14:textId="771A65FC" w:rsidR="00045C83" w:rsidRDefault="00045C83" w:rsidP="00045C83">
            <w:pPr>
              <w:rPr>
                <w:rFonts w:ascii="Trebuchet MS" w:hAnsi="Trebuchet MS"/>
                <w:color w:val="000000"/>
                <w:sz w:val="18"/>
                <w:szCs w:val="18"/>
              </w:rPr>
            </w:pPr>
            <w:proofErr w:type="spellStart"/>
            <w:r>
              <w:rPr>
                <w:rFonts w:ascii="Trebuchet MS" w:hAnsi="Trebuchet MS" w:cs="Trebuchet MS"/>
                <w:sz w:val="18"/>
                <w:szCs w:val="18"/>
              </w:rPr>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son_k</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07B606FF" w14:textId="4AC759B3"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Kode for facilitetens åbningsperiode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D372C0A" w14:textId="5CC90A42"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8A17FCE" w14:textId="279B64D6" w:rsidR="00045C83" w:rsidRPr="00057644" w:rsidRDefault="00045C83" w:rsidP="00045C83">
            <w:pPr>
              <w:rPr>
                <w:rFonts w:ascii="Trebuchet MS" w:hAnsi="Trebuchet MS"/>
                <w:color w:val="000000"/>
                <w:sz w:val="18"/>
                <w:szCs w:val="18"/>
              </w:rPr>
            </w:pPr>
            <w:r>
              <w:rPr>
                <w:rFonts w:ascii="Trebuchet MS" w:hAnsi="Trebuchet MS" w:cs="Trebuchet MS"/>
                <w:sz w:val="18"/>
                <w:szCs w:val="18"/>
              </w:rPr>
              <w:t>1-9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6B0EB8F" w14:textId="0F783DF0" w:rsidR="00045C83" w:rsidRDefault="00045C83" w:rsidP="00045C83">
            <w:pPr>
              <w:jc w:val="center"/>
              <w:rPr>
                <w:rFonts w:ascii="Trebuchet MS" w:hAnsi="Trebuchet MS" w:cs="Trebuchet MS"/>
                <w:color w:val="000000"/>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C49B22E" w14:textId="12ECCBA6" w:rsidR="00045C83" w:rsidRDefault="00045C83" w:rsidP="00045C83">
            <w:pPr>
              <w:rPr>
                <w:rFonts w:ascii="Trebuchet MS" w:hAnsi="Trebuchet MS"/>
                <w:color w:val="000000"/>
                <w:sz w:val="18"/>
                <w:szCs w:val="18"/>
              </w:rPr>
            </w:pPr>
            <w:r>
              <w:rPr>
                <w:rFonts w:ascii="Trebuchet MS" w:hAnsi="Trebuchet MS" w:cs="Trebuchet MS"/>
                <w:sz w:val="18"/>
                <w:szCs w:val="18"/>
              </w:rPr>
              <w:t>1</w:t>
            </w:r>
          </w:p>
        </w:tc>
      </w:tr>
      <w:tr w:rsidR="00045C83" w:rsidRPr="00F63639" w14:paraId="56798ABB"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585082DB" w14:textId="214D6045" w:rsidR="00045C83" w:rsidRDefault="00045C83" w:rsidP="00045C83">
            <w:pPr>
              <w:rPr>
                <w:rFonts w:ascii="Trebuchet MS" w:hAnsi="Trebuchet MS"/>
                <w:color w:val="000000"/>
                <w:sz w:val="18"/>
                <w:szCs w:val="18"/>
              </w:rPr>
            </w:pPr>
            <w:proofErr w:type="spellStart"/>
            <w:r>
              <w:rPr>
                <w:rFonts w:ascii="Trebuchet MS" w:hAnsi="Trebuchet MS" w:cs="Trebuchet MS"/>
                <w:sz w:val="18"/>
                <w:szCs w:val="18"/>
              </w:rPr>
              <w:lastRenderedPageBreak/>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23B8EC5E" w14:textId="3072FD0D"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Defineres hvornår faciliteten er 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8509FB4" w14:textId="4662A839" w:rsidR="00045C83" w:rsidRPr="00057644" w:rsidRDefault="00045C83" w:rsidP="00045C83">
            <w:pPr>
              <w:rPr>
                <w:rFonts w:ascii="Trebuchet MS" w:hAnsi="Trebuchet MS"/>
                <w:color w:val="000000"/>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0B6FCB" w14:textId="51DC7E01" w:rsidR="00045C83" w:rsidRPr="00057644" w:rsidRDefault="00045C83" w:rsidP="00045C83">
            <w:pPr>
              <w:rPr>
                <w:rFonts w:ascii="Trebuchet MS" w:hAnsi="Trebuchet MS"/>
                <w:color w:val="000000"/>
                <w:sz w:val="18"/>
                <w:szCs w:val="18"/>
              </w:rPr>
            </w:pPr>
            <w:r w:rsidRPr="0017048F">
              <w:rPr>
                <w:rFonts w:ascii="Trebuchet MS" w:hAnsi="Trebuchet MS" w:cs="Trebuchet MS"/>
                <w:sz w:val="18"/>
                <w:szCs w:val="18"/>
              </w:rPr>
              <w:t>0-50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9CC8974" w14:textId="12DACA67" w:rsidR="00045C83" w:rsidRDefault="00045C83" w:rsidP="00045C83">
            <w:pPr>
              <w:jc w:val="center"/>
              <w:rPr>
                <w:rFonts w:ascii="Trebuchet MS" w:hAnsi="Trebuchet MS" w:cs="Trebuchet MS"/>
                <w:color w:val="000000"/>
                <w:sz w:val="18"/>
                <w:szCs w:val="18"/>
              </w:rPr>
            </w:pPr>
            <w:r>
              <w:rPr>
                <w:rFonts w:ascii="Trebuchet MS" w:hAnsi="Trebuchet MS" w:cs="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06C1DE4B" w14:textId="6E938351" w:rsidR="00045C83" w:rsidRDefault="00045C83" w:rsidP="00045C83">
            <w:pPr>
              <w:rPr>
                <w:rFonts w:ascii="Trebuchet MS" w:hAnsi="Trebuchet MS"/>
                <w:color w:val="000000"/>
                <w:sz w:val="18"/>
                <w:szCs w:val="18"/>
              </w:rPr>
            </w:pPr>
            <w:r w:rsidRPr="00205449">
              <w:rPr>
                <w:rFonts w:ascii="Trebuchet MS" w:hAnsi="Trebuchet MS" w:cs="Trebuchet MS"/>
                <w:sz w:val="18"/>
                <w:szCs w:val="18"/>
              </w:rPr>
              <w:t>Helårsåbent</w:t>
            </w:r>
          </w:p>
        </w:tc>
      </w:tr>
      <w:tr w:rsidR="007F022D" w:rsidRPr="007F022D" w14:paraId="0B208DE3" w14:textId="77777777" w:rsidTr="00425D05">
        <w:trPr>
          <w:trHeight w:hRule="exact" w:val="1290"/>
        </w:trPr>
        <w:tc>
          <w:tcPr>
            <w:tcW w:w="1880" w:type="dxa"/>
            <w:tcBorders>
              <w:top w:val="single" w:sz="4" w:space="0" w:color="auto"/>
              <w:left w:val="single" w:sz="4" w:space="0" w:color="auto"/>
              <w:bottom w:val="nil"/>
              <w:right w:val="single" w:sz="4" w:space="0" w:color="auto"/>
            </w:tcBorders>
            <w:shd w:val="clear" w:color="auto" w:fill="D9D9D9"/>
          </w:tcPr>
          <w:p w14:paraId="0FCC1D93" w14:textId="2C21B995" w:rsidR="00045C83" w:rsidRPr="007F022D" w:rsidRDefault="00045C83" w:rsidP="00045C83">
            <w:pPr>
              <w:rPr>
                <w:rFonts w:ascii="Trebuchet MS" w:hAnsi="Trebuchet MS"/>
                <w:color w:val="E36C0A" w:themeColor="accent6" w:themeShade="BF"/>
                <w:sz w:val="18"/>
                <w:szCs w:val="18"/>
              </w:rPr>
            </w:pPr>
            <w:commentRangeStart w:id="380"/>
            <w:proofErr w:type="spellStart"/>
            <w:r w:rsidRPr="007F022D">
              <w:rPr>
                <w:rFonts w:ascii="Trebuchet MS" w:hAnsi="Trebuchet MS"/>
                <w:color w:val="E36C0A" w:themeColor="accent6" w:themeShade="BF"/>
                <w:sz w:val="18"/>
                <w:szCs w:val="18"/>
              </w:rPr>
              <w:t>saeson_st</w:t>
            </w:r>
            <w:commentRangeEnd w:id="380"/>
            <w:proofErr w:type="spellEnd"/>
            <w:r w:rsidR="0050430C">
              <w:rPr>
                <w:rStyle w:val="Kommentarhenvisning"/>
              </w:rPr>
              <w:commentReference w:id="380"/>
            </w:r>
          </w:p>
        </w:tc>
        <w:tc>
          <w:tcPr>
            <w:tcW w:w="4173" w:type="dxa"/>
            <w:tcBorders>
              <w:top w:val="single" w:sz="4" w:space="0" w:color="auto"/>
              <w:left w:val="single" w:sz="4" w:space="0" w:color="auto"/>
              <w:bottom w:val="nil"/>
              <w:right w:val="single" w:sz="4" w:space="0" w:color="auto"/>
            </w:tcBorders>
            <w:shd w:val="clear" w:color="auto" w:fill="FFFFFF"/>
          </w:tcPr>
          <w:p w14:paraId="24974AA0" w14:textId="25B48F9B" w:rsidR="00045C83" w:rsidRPr="007F022D" w:rsidRDefault="00045C83" w:rsidP="00045C83">
            <w:pPr>
              <w:rPr>
                <w:rFonts w:ascii="Trebuchet MS" w:hAnsi="Trebuchet MS"/>
                <w:color w:val="E36C0A" w:themeColor="accent6" w:themeShade="BF"/>
                <w:sz w:val="18"/>
                <w:szCs w:val="18"/>
              </w:rPr>
            </w:pPr>
            <w:r w:rsidRPr="007F022D">
              <w:rPr>
                <w:rFonts w:ascii="Trebuchet MS" w:hAnsi="Trebuchet MS"/>
                <w:color w:val="E36C0A" w:themeColor="accent6" w:themeShade="BF"/>
                <w:sz w:val="18"/>
                <w:szCs w:val="18"/>
              </w:rPr>
              <w:t>Sæsonstart</w:t>
            </w:r>
          </w:p>
        </w:tc>
        <w:tc>
          <w:tcPr>
            <w:tcW w:w="1155" w:type="dxa"/>
            <w:tcBorders>
              <w:top w:val="single" w:sz="4" w:space="0" w:color="auto"/>
              <w:left w:val="single" w:sz="4" w:space="0" w:color="auto"/>
              <w:bottom w:val="nil"/>
              <w:right w:val="single" w:sz="4" w:space="0" w:color="auto"/>
            </w:tcBorders>
            <w:shd w:val="clear" w:color="auto" w:fill="FFFFFF"/>
          </w:tcPr>
          <w:p w14:paraId="5B1694C5" w14:textId="199A3695" w:rsidR="00B62767" w:rsidRPr="007F022D" w:rsidRDefault="00B62767" w:rsidP="00045C8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0C562FB2" w14:textId="4C688CD1" w:rsidR="00244108" w:rsidRPr="00244108" w:rsidRDefault="00244108" w:rsidP="00244108">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w:t>
            </w:r>
            <w:r w:rsidR="00B62767">
              <w:rPr>
                <w:rFonts w:ascii="Trebuchet MS" w:hAnsi="Trebuchet MS"/>
                <w:color w:val="E36C0A" w:themeColor="accent6" w:themeShade="BF"/>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tcPr>
          <w:p w14:paraId="6170893E" w14:textId="1D14FC2E" w:rsidR="00045C83" w:rsidRPr="007F022D" w:rsidRDefault="00045C83" w:rsidP="00045C83">
            <w:pPr>
              <w:jc w:val="center"/>
              <w:rPr>
                <w:rFonts w:ascii="Trebuchet MS" w:hAnsi="Trebuchet MS" w:cs="Trebuchet MS"/>
                <w:color w:val="E36C0A" w:themeColor="accent6" w:themeShade="BF"/>
                <w:sz w:val="18"/>
                <w:szCs w:val="18"/>
              </w:rPr>
            </w:pPr>
            <w:r w:rsidRPr="007F022D">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3F81E5FC" w14:textId="77777777" w:rsidR="00C3525D" w:rsidRPr="0050430C" w:rsidRDefault="00C3525D" w:rsidP="00C3525D">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7560BBE0"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1B147D95"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7C2284AF"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53491952" w14:textId="77777777" w:rsidR="00C3525D" w:rsidRPr="0050430C" w:rsidRDefault="00C3525D" w:rsidP="00C3525D">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354DF79A" w14:textId="12EA7D84" w:rsidR="00C3525D" w:rsidRPr="007F022D" w:rsidRDefault="00C3525D" w:rsidP="00425D05">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7F022D" w:rsidRPr="007F022D" w14:paraId="14071006" w14:textId="77777777" w:rsidTr="00425D05">
        <w:trPr>
          <w:trHeight w:hRule="exact" w:val="1281"/>
        </w:trPr>
        <w:tc>
          <w:tcPr>
            <w:tcW w:w="1880" w:type="dxa"/>
            <w:tcBorders>
              <w:top w:val="single" w:sz="4" w:space="0" w:color="auto"/>
              <w:left w:val="single" w:sz="4" w:space="0" w:color="auto"/>
              <w:bottom w:val="nil"/>
              <w:right w:val="single" w:sz="4" w:space="0" w:color="auto"/>
            </w:tcBorders>
            <w:shd w:val="clear" w:color="auto" w:fill="D9D9D9"/>
          </w:tcPr>
          <w:p w14:paraId="7AF0071E" w14:textId="31A9D2B7" w:rsidR="00045C83" w:rsidRPr="007F022D" w:rsidRDefault="00045C83" w:rsidP="00045C83">
            <w:pPr>
              <w:rPr>
                <w:rFonts w:ascii="Trebuchet MS" w:hAnsi="Trebuchet MS"/>
                <w:color w:val="E36C0A" w:themeColor="accent6" w:themeShade="BF"/>
                <w:sz w:val="18"/>
                <w:szCs w:val="18"/>
              </w:rPr>
            </w:pPr>
            <w:commentRangeStart w:id="381"/>
            <w:proofErr w:type="spellStart"/>
            <w:r w:rsidRPr="007F022D">
              <w:rPr>
                <w:rFonts w:ascii="Trebuchet MS" w:hAnsi="Trebuchet MS"/>
                <w:color w:val="E36C0A" w:themeColor="accent6" w:themeShade="BF"/>
                <w:sz w:val="18"/>
                <w:szCs w:val="18"/>
              </w:rPr>
              <w:t>saeson</w:t>
            </w:r>
            <w:commentRangeEnd w:id="381"/>
            <w:r w:rsidR="0050430C">
              <w:rPr>
                <w:rStyle w:val="Kommentarhenvisning"/>
              </w:rPr>
              <w:commentReference w:id="381"/>
            </w:r>
            <w:r w:rsidRPr="007F022D">
              <w:rPr>
                <w:rFonts w:ascii="Trebuchet MS" w:hAnsi="Trebuchet MS"/>
                <w:color w:val="E36C0A" w:themeColor="accent6" w:themeShade="BF"/>
                <w:sz w:val="18"/>
                <w:szCs w:val="18"/>
              </w:rPr>
              <w:t>_sl</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654DF8F1" w14:textId="34825A54" w:rsidR="00045C83" w:rsidRPr="007F022D" w:rsidRDefault="00045C83" w:rsidP="00045C83">
            <w:pPr>
              <w:rPr>
                <w:rFonts w:ascii="Trebuchet MS" w:hAnsi="Trebuchet MS"/>
                <w:color w:val="E36C0A" w:themeColor="accent6" w:themeShade="BF"/>
                <w:sz w:val="18"/>
                <w:szCs w:val="18"/>
              </w:rPr>
            </w:pPr>
            <w:r w:rsidRPr="007F022D">
              <w:rPr>
                <w:rFonts w:ascii="Trebuchet MS" w:hAnsi="Trebuchet MS"/>
                <w:color w:val="E36C0A" w:themeColor="accent6" w:themeShade="BF"/>
                <w:sz w:val="18"/>
                <w:szCs w:val="18"/>
              </w:rPr>
              <w:t>Sæsonslut</w:t>
            </w:r>
          </w:p>
        </w:tc>
        <w:tc>
          <w:tcPr>
            <w:tcW w:w="1155" w:type="dxa"/>
            <w:tcBorders>
              <w:top w:val="single" w:sz="4" w:space="0" w:color="auto"/>
              <w:left w:val="single" w:sz="4" w:space="0" w:color="auto"/>
              <w:bottom w:val="nil"/>
              <w:right w:val="single" w:sz="4" w:space="0" w:color="auto"/>
            </w:tcBorders>
            <w:shd w:val="clear" w:color="auto" w:fill="FFFFFF"/>
          </w:tcPr>
          <w:p w14:paraId="7B5416E1" w14:textId="61FAFC5A" w:rsidR="00B62767" w:rsidRPr="007F022D" w:rsidRDefault="00B62767" w:rsidP="00045C8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63FEB411" w14:textId="6741A04D" w:rsidR="00244108" w:rsidRPr="00B62767" w:rsidRDefault="00B62767" w:rsidP="00B62767">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221" w:type="dxa"/>
            <w:tcBorders>
              <w:top w:val="single" w:sz="4" w:space="0" w:color="auto"/>
              <w:left w:val="single" w:sz="4" w:space="0" w:color="auto"/>
              <w:bottom w:val="nil"/>
              <w:right w:val="single" w:sz="4" w:space="0" w:color="auto"/>
            </w:tcBorders>
            <w:shd w:val="clear" w:color="auto" w:fill="FFFFFF"/>
          </w:tcPr>
          <w:p w14:paraId="3D4ED39B" w14:textId="60449856" w:rsidR="00045C83" w:rsidRPr="007F022D" w:rsidRDefault="00045C83" w:rsidP="00045C83">
            <w:pPr>
              <w:jc w:val="center"/>
              <w:rPr>
                <w:rFonts w:ascii="Trebuchet MS" w:hAnsi="Trebuchet MS" w:cs="Trebuchet MS"/>
                <w:color w:val="E36C0A" w:themeColor="accent6" w:themeShade="BF"/>
                <w:sz w:val="18"/>
                <w:szCs w:val="18"/>
              </w:rPr>
            </w:pPr>
            <w:r w:rsidRPr="007F022D">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38F528AB" w14:textId="77777777" w:rsidR="00C3525D" w:rsidRPr="0050430C" w:rsidRDefault="00C3525D" w:rsidP="0050430C">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025F706"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3B825EEC"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138050FD"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3CAFB7CD"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1418BC93" w14:textId="4644C751" w:rsidR="00C3525D" w:rsidRPr="007F022D" w:rsidRDefault="00C3525D" w:rsidP="0050430C">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”31-12”</w:t>
            </w:r>
          </w:p>
        </w:tc>
      </w:tr>
      <w:tr w:rsidR="00AE2C10" w:rsidRPr="00AE2C10" w14:paraId="56041F01" w14:textId="77777777" w:rsidTr="00425D05">
        <w:trPr>
          <w:trHeight w:hRule="exact" w:val="512"/>
        </w:trPr>
        <w:tc>
          <w:tcPr>
            <w:tcW w:w="1880" w:type="dxa"/>
            <w:tcBorders>
              <w:top w:val="single" w:sz="4" w:space="0" w:color="auto"/>
              <w:left w:val="single" w:sz="4" w:space="0" w:color="auto"/>
              <w:bottom w:val="nil"/>
              <w:right w:val="single" w:sz="4" w:space="0" w:color="auto"/>
            </w:tcBorders>
            <w:shd w:val="clear" w:color="auto" w:fill="D9D9D9"/>
          </w:tcPr>
          <w:p w14:paraId="2E8F1E07" w14:textId="184AAA1A" w:rsidR="00AE2C10" w:rsidRPr="00AE2C10" w:rsidRDefault="00AE2C10" w:rsidP="00045C83">
            <w:pPr>
              <w:rPr>
                <w:rFonts w:ascii="Trebuchet MS" w:hAnsi="Trebuchet MS"/>
                <w:color w:val="E36C0A" w:themeColor="accent6" w:themeShade="BF"/>
                <w:sz w:val="18"/>
                <w:szCs w:val="18"/>
              </w:rPr>
            </w:pPr>
            <w:commentRangeStart w:id="382"/>
            <w:proofErr w:type="spellStart"/>
            <w:r w:rsidRPr="00AE2C10">
              <w:rPr>
                <w:rFonts w:ascii="Trebuchet MS" w:hAnsi="Trebuchet MS"/>
                <w:color w:val="E36C0A" w:themeColor="accent6" w:themeShade="BF"/>
                <w:sz w:val="18"/>
                <w:szCs w:val="18"/>
              </w:rPr>
              <w:t>saeson_bem</w:t>
            </w:r>
            <w:commentRangeEnd w:id="382"/>
            <w:proofErr w:type="spellEnd"/>
            <w:r w:rsidR="00402FD8">
              <w:rPr>
                <w:rStyle w:val="Kommentarhenvisning"/>
              </w:rPr>
              <w:commentReference w:id="382"/>
            </w:r>
          </w:p>
        </w:tc>
        <w:tc>
          <w:tcPr>
            <w:tcW w:w="4173" w:type="dxa"/>
            <w:tcBorders>
              <w:top w:val="single" w:sz="4" w:space="0" w:color="auto"/>
              <w:left w:val="single" w:sz="4" w:space="0" w:color="auto"/>
              <w:bottom w:val="nil"/>
              <w:right w:val="single" w:sz="4" w:space="0" w:color="auto"/>
            </w:tcBorders>
            <w:shd w:val="clear" w:color="auto" w:fill="FFFFFF"/>
          </w:tcPr>
          <w:p w14:paraId="437FC5CA" w14:textId="1B0A8DB1" w:rsidR="00AE2C10" w:rsidRDefault="00AE2C10" w:rsidP="00045C83">
            <w:pPr>
              <w:rPr>
                <w:rFonts w:ascii="Trebuchet MS" w:hAnsi="Trebuchet MS"/>
                <w:color w:val="E36C0A" w:themeColor="accent6" w:themeShade="BF"/>
                <w:sz w:val="18"/>
                <w:szCs w:val="18"/>
              </w:rPr>
            </w:pPr>
            <w:r>
              <w:rPr>
                <w:rFonts w:ascii="Trebuchet MS" w:hAnsi="Trebuchet MS"/>
                <w:color w:val="E36C0A" w:themeColor="accent6" w:themeShade="BF"/>
                <w:sz w:val="18"/>
                <w:szCs w:val="18"/>
              </w:rPr>
              <w:t>Mulighed for supplerende bemærkninger ift. åbningsperiode</w:t>
            </w:r>
          </w:p>
        </w:tc>
        <w:tc>
          <w:tcPr>
            <w:tcW w:w="1155" w:type="dxa"/>
            <w:tcBorders>
              <w:top w:val="single" w:sz="4" w:space="0" w:color="auto"/>
              <w:left w:val="single" w:sz="4" w:space="0" w:color="auto"/>
              <w:bottom w:val="nil"/>
              <w:right w:val="single" w:sz="4" w:space="0" w:color="auto"/>
            </w:tcBorders>
            <w:shd w:val="clear" w:color="auto" w:fill="FFFFFF"/>
          </w:tcPr>
          <w:p w14:paraId="17D3B429" w14:textId="53BC66D2"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2FB3358E" w14:textId="597B5709"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254</w:t>
            </w:r>
          </w:p>
        </w:tc>
        <w:tc>
          <w:tcPr>
            <w:tcW w:w="1221" w:type="dxa"/>
            <w:tcBorders>
              <w:top w:val="single" w:sz="4" w:space="0" w:color="auto"/>
              <w:left w:val="single" w:sz="4" w:space="0" w:color="auto"/>
              <w:bottom w:val="nil"/>
              <w:right w:val="single" w:sz="4" w:space="0" w:color="auto"/>
            </w:tcBorders>
            <w:shd w:val="clear" w:color="auto" w:fill="FFFFFF"/>
          </w:tcPr>
          <w:p w14:paraId="091A45F5" w14:textId="6BC6C843" w:rsidR="00AE2C10" w:rsidRPr="00AE2C10" w:rsidRDefault="00AE2C10" w:rsidP="00045C83">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4FFA726A" w14:textId="38BEB226"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Helårsåbent, dog ikke helligdage.</w:t>
            </w:r>
          </w:p>
        </w:tc>
      </w:tr>
      <w:tr w:rsidR="00045C83" w:rsidRPr="00F63639" w14:paraId="625E684E"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4D610B9C" w14:textId="77337E1B" w:rsidR="00045C83" w:rsidRDefault="00045C83" w:rsidP="00045C83">
            <w:pPr>
              <w:rPr>
                <w:rFonts w:ascii="Trebuchet MS" w:hAnsi="Trebuchet MS"/>
                <w:sz w:val="18"/>
                <w:szCs w:val="18"/>
              </w:rPr>
            </w:pPr>
            <w:proofErr w:type="spellStart"/>
            <w:r>
              <w:rPr>
                <w:rFonts w:ascii="Trebuchet MS" w:hAnsi="Trebuchet MS"/>
                <w:color w:val="000000"/>
                <w:sz w:val="18"/>
                <w:szCs w:val="18"/>
              </w:rPr>
              <w:t>doegnaab_k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1F073D69" w14:textId="6D9E9AC8"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3CBA189" w14:textId="1610081D"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600EE0B" w14:textId="00140A6B"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4CB8FDC7" w14:textId="1BE06219"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6FEC96B4" w14:textId="0A20078B"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612ED8B7" w14:textId="77777777" w:rsidTr="00F6698A">
        <w:trPr>
          <w:trHeight w:hRule="exact" w:val="295"/>
        </w:trPr>
        <w:tc>
          <w:tcPr>
            <w:tcW w:w="1880" w:type="dxa"/>
            <w:tcBorders>
              <w:top w:val="single" w:sz="4" w:space="0" w:color="auto"/>
              <w:left w:val="single" w:sz="4" w:space="0" w:color="auto"/>
              <w:bottom w:val="nil"/>
              <w:right w:val="single" w:sz="4" w:space="0" w:color="auto"/>
            </w:tcBorders>
            <w:shd w:val="clear" w:color="auto" w:fill="D9D9D9"/>
            <w:vAlign w:val="bottom"/>
          </w:tcPr>
          <w:p w14:paraId="5AD46E59" w14:textId="09CE11ED" w:rsidR="00045C83" w:rsidRDefault="00045C83" w:rsidP="00045C83">
            <w:pPr>
              <w:rPr>
                <w:rFonts w:ascii="Trebuchet MS" w:hAnsi="Trebuchet MS"/>
                <w:sz w:val="18"/>
                <w:szCs w:val="18"/>
              </w:rPr>
            </w:pPr>
            <w:proofErr w:type="spellStart"/>
            <w:r>
              <w:rPr>
                <w:rFonts w:ascii="Trebuchet MS" w:hAnsi="Trebuchet MS"/>
                <w:color w:val="000000"/>
                <w:sz w:val="18"/>
                <w:szCs w:val="18"/>
              </w:rPr>
              <w:t>doegnaab</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229A2965" w14:textId="41926DF1"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F32D219" w14:textId="29907CE9"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BB2CAB9" w14:textId="2714BFA0"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517D32F" w14:textId="620833D1"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7E0D597C" w14:textId="6FB8B8D5"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3CB65A94"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5D3CC942" w14:textId="1C97B067" w:rsidR="00045C83" w:rsidRDefault="00045C83" w:rsidP="00045C83">
            <w:pPr>
              <w:rPr>
                <w:rFonts w:ascii="Trebuchet MS" w:hAnsi="Trebuchet MS"/>
                <w:sz w:val="18"/>
                <w:szCs w:val="18"/>
              </w:rPr>
            </w:pPr>
            <w:proofErr w:type="spellStart"/>
            <w:r>
              <w:rPr>
                <w:rFonts w:ascii="Trebuchet MS" w:hAnsi="Trebuchet MS"/>
                <w:color w:val="000000"/>
                <w:sz w:val="18"/>
                <w:szCs w:val="18"/>
              </w:rPr>
              <w:t>vandhane_k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0001CE95" w14:textId="42B93C26"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05EE94B" w14:textId="632619B9"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428C0CF" w14:textId="47B5AB7F"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1A798F61" w14:textId="1F80F716"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47E4F55" w14:textId="3193D990"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626AFD32" w14:textId="77777777" w:rsidTr="00F6698A">
        <w:trPr>
          <w:trHeight w:hRule="exact" w:val="289"/>
        </w:trPr>
        <w:tc>
          <w:tcPr>
            <w:tcW w:w="1880" w:type="dxa"/>
            <w:tcBorders>
              <w:top w:val="single" w:sz="4" w:space="0" w:color="auto"/>
              <w:left w:val="single" w:sz="4" w:space="0" w:color="auto"/>
              <w:bottom w:val="nil"/>
              <w:right w:val="single" w:sz="4" w:space="0" w:color="auto"/>
            </w:tcBorders>
            <w:shd w:val="clear" w:color="auto" w:fill="D9D9D9"/>
            <w:vAlign w:val="bottom"/>
          </w:tcPr>
          <w:p w14:paraId="3ABDAC6B" w14:textId="100E4999" w:rsidR="00045C83" w:rsidRDefault="00045C83" w:rsidP="00045C83">
            <w:pPr>
              <w:rPr>
                <w:rFonts w:ascii="Trebuchet MS" w:hAnsi="Trebuchet MS"/>
                <w:sz w:val="18"/>
                <w:szCs w:val="18"/>
              </w:rPr>
            </w:pPr>
            <w:r>
              <w:rPr>
                <w:rFonts w:ascii="Trebuchet MS" w:hAnsi="Trebuchet MS"/>
                <w:color w:val="000000"/>
                <w:sz w:val="18"/>
                <w:szCs w:val="18"/>
              </w:rPr>
              <w:t>vandhane</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198C57BF" w14:textId="0F2A35B9"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80EE9D1" w14:textId="615BA417"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F2CCFF1" w14:textId="13B2F4CE"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532224C" w14:textId="53662C45"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F5A9DF7" w14:textId="11BD3E11"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27F2C491" w14:textId="77777777" w:rsidTr="00F6698A">
        <w:trPr>
          <w:trHeight w:hRule="exact" w:val="293"/>
        </w:trPr>
        <w:tc>
          <w:tcPr>
            <w:tcW w:w="1880" w:type="dxa"/>
            <w:tcBorders>
              <w:top w:val="single" w:sz="4" w:space="0" w:color="auto"/>
              <w:left w:val="single" w:sz="4" w:space="0" w:color="auto"/>
              <w:bottom w:val="nil"/>
              <w:right w:val="single" w:sz="4" w:space="0" w:color="auto"/>
            </w:tcBorders>
            <w:shd w:val="clear" w:color="auto" w:fill="D9D9D9"/>
            <w:vAlign w:val="bottom"/>
          </w:tcPr>
          <w:p w14:paraId="3D8059A8" w14:textId="2402D457" w:rsidR="00045C83" w:rsidRDefault="00045C83" w:rsidP="00045C83">
            <w:pPr>
              <w:rPr>
                <w:rFonts w:ascii="Trebuchet MS" w:hAnsi="Trebuchet MS"/>
                <w:sz w:val="18"/>
                <w:szCs w:val="18"/>
              </w:rPr>
            </w:pPr>
            <w:proofErr w:type="spellStart"/>
            <w:r>
              <w:rPr>
                <w:rFonts w:ascii="Trebuchet MS" w:hAnsi="Trebuchet MS"/>
                <w:color w:val="000000"/>
                <w:sz w:val="18"/>
                <w:szCs w:val="18"/>
              </w:rPr>
              <w:t>bemand_k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7FFC4A7C" w14:textId="27F77F7F"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CC269B1" w14:textId="50701A90"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95D5B7B" w14:textId="77B7F79A"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2D8B4FA8" w14:textId="67A2C15C"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547BAEEE" w14:textId="69E0CE58"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32871364" w14:textId="77777777" w:rsidTr="00F6698A">
        <w:trPr>
          <w:trHeight w:hRule="exact" w:val="269"/>
        </w:trPr>
        <w:tc>
          <w:tcPr>
            <w:tcW w:w="1880" w:type="dxa"/>
            <w:tcBorders>
              <w:top w:val="single" w:sz="4" w:space="0" w:color="auto"/>
              <w:left w:val="single" w:sz="4" w:space="0" w:color="auto"/>
              <w:bottom w:val="nil"/>
              <w:right w:val="single" w:sz="4" w:space="0" w:color="auto"/>
            </w:tcBorders>
            <w:shd w:val="clear" w:color="auto" w:fill="D9D9D9"/>
            <w:vAlign w:val="bottom"/>
          </w:tcPr>
          <w:p w14:paraId="276BBBEE" w14:textId="705903B2" w:rsidR="00045C83" w:rsidRDefault="00045C83" w:rsidP="00045C83">
            <w:pPr>
              <w:rPr>
                <w:rFonts w:ascii="Trebuchet MS" w:hAnsi="Trebuchet MS"/>
                <w:sz w:val="18"/>
                <w:szCs w:val="18"/>
              </w:rPr>
            </w:pPr>
            <w:r>
              <w:rPr>
                <w:rFonts w:ascii="Trebuchet MS" w:hAnsi="Trebuchet MS"/>
                <w:color w:val="000000"/>
                <w:sz w:val="18"/>
                <w:szCs w:val="18"/>
              </w:rPr>
              <w:t>bemand</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6B155759" w14:textId="21EFBBED"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CC4F2E2" w14:textId="05093B1C"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AA6A431" w14:textId="4E2D43A3"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5F5A859" w14:textId="3988B356"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3C4808D1" w14:textId="4C54AC07"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7154161D" w14:textId="77777777" w:rsidTr="00F6698A">
        <w:trPr>
          <w:trHeight w:hRule="exact" w:val="439"/>
        </w:trPr>
        <w:tc>
          <w:tcPr>
            <w:tcW w:w="1880" w:type="dxa"/>
            <w:tcBorders>
              <w:top w:val="single" w:sz="4" w:space="0" w:color="auto"/>
              <w:left w:val="single" w:sz="4" w:space="0" w:color="auto"/>
              <w:bottom w:val="nil"/>
              <w:right w:val="single" w:sz="4" w:space="0" w:color="auto"/>
            </w:tcBorders>
            <w:shd w:val="clear" w:color="auto" w:fill="D9D9D9"/>
            <w:vAlign w:val="bottom"/>
          </w:tcPr>
          <w:p w14:paraId="02FFB887" w14:textId="675874D0" w:rsidR="00045C83" w:rsidRDefault="00045C83" w:rsidP="00045C83">
            <w:pPr>
              <w:rPr>
                <w:rFonts w:ascii="Trebuchet MS" w:hAnsi="Trebuchet MS"/>
                <w:sz w:val="18"/>
                <w:szCs w:val="18"/>
              </w:rPr>
            </w:pPr>
            <w:proofErr w:type="spellStart"/>
            <w:r>
              <w:rPr>
                <w:rFonts w:ascii="Trebuchet MS" w:hAnsi="Trebuchet MS"/>
                <w:color w:val="000000"/>
                <w:sz w:val="18"/>
                <w:szCs w:val="18"/>
              </w:rPr>
              <w:t>betaling_k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2756B450" w14:textId="4BA4A185"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4502D6B" w14:textId="03A3E6ED"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2EB2FDF" w14:textId="41DEC965"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23985B39" w14:textId="1AE1037B"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6F0720D" w14:textId="454F4CB7"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3BD84850" w14:textId="77777777" w:rsidTr="00F6698A">
        <w:trPr>
          <w:trHeight w:hRule="exact" w:val="291"/>
        </w:trPr>
        <w:tc>
          <w:tcPr>
            <w:tcW w:w="1880" w:type="dxa"/>
            <w:tcBorders>
              <w:top w:val="single" w:sz="4" w:space="0" w:color="auto"/>
              <w:left w:val="single" w:sz="4" w:space="0" w:color="auto"/>
              <w:bottom w:val="nil"/>
              <w:right w:val="single" w:sz="4" w:space="0" w:color="auto"/>
            </w:tcBorders>
            <w:shd w:val="clear" w:color="auto" w:fill="D9D9D9"/>
            <w:vAlign w:val="bottom"/>
          </w:tcPr>
          <w:p w14:paraId="41E15BFC" w14:textId="0E3EE9D1" w:rsidR="00045C83" w:rsidRDefault="00045C83" w:rsidP="00045C83">
            <w:pPr>
              <w:rPr>
                <w:rFonts w:ascii="Trebuchet MS" w:hAnsi="Trebuchet MS"/>
                <w:sz w:val="18"/>
                <w:szCs w:val="18"/>
              </w:rPr>
            </w:pPr>
            <w:r>
              <w:rPr>
                <w:rFonts w:ascii="Trebuchet MS" w:hAnsi="Trebuchet MS"/>
                <w:color w:val="000000"/>
                <w:sz w:val="18"/>
                <w:szCs w:val="18"/>
              </w:rPr>
              <w:t>betaling</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7D92995A" w14:textId="1E9CA888"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C12047B" w14:textId="7AFA2652"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42ED60" w14:textId="699D0B7A"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54995E1B" w14:textId="48CE328B"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1ABC10AC" w14:textId="2975D591"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Nej</w:t>
            </w:r>
          </w:p>
        </w:tc>
      </w:tr>
      <w:tr w:rsidR="00045C83" w:rsidRPr="00F63639" w14:paraId="6B93CB03"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tcPr>
          <w:p w14:paraId="7294AEB8" w14:textId="235A818A" w:rsidR="00045C83" w:rsidRDefault="00045C83" w:rsidP="00045C83">
            <w:pPr>
              <w:rPr>
                <w:rFonts w:ascii="Trebuchet MS" w:hAnsi="Trebuchet MS"/>
                <w:color w:val="000000"/>
                <w:sz w:val="18"/>
                <w:szCs w:val="18"/>
              </w:rPr>
            </w:pPr>
            <w:proofErr w:type="spellStart"/>
            <w:r w:rsidRPr="00010553">
              <w:rPr>
                <w:rFonts w:ascii="Trebuchet MS" w:hAnsi="Trebuchet MS"/>
                <w:sz w:val="18"/>
                <w:szCs w:val="18"/>
              </w:rPr>
              <w:t>book_k</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4CFFC6B9" w14:textId="62283DC8" w:rsidR="00045C83" w:rsidRDefault="00045C83" w:rsidP="00045C83">
            <w:pPr>
              <w:rPr>
                <w:rFonts w:ascii="Trebuchet MS" w:hAnsi="Trebuchet MS"/>
                <w:color w:val="000000"/>
                <w:sz w:val="18"/>
                <w:szCs w:val="18"/>
              </w:rPr>
            </w:pPr>
            <w:r w:rsidRPr="00010553">
              <w:rPr>
                <w:rFonts w:ascii="Trebuchet MS" w:hAnsi="Trebuchet MS"/>
                <w:sz w:val="18"/>
                <w:szCs w:val="18"/>
              </w:rPr>
              <w:t xml:space="preserve">Kode for om </w:t>
            </w:r>
            <w:r>
              <w:rPr>
                <w:rFonts w:ascii="Trebuchet MS" w:hAnsi="Trebuchet MS"/>
                <w:sz w:val="18"/>
                <w:szCs w:val="18"/>
              </w:rPr>
              <w:t xml:space="preserve">faciliteten </w:t>
            </w:r>
            <w:r w:rsidRPr="00DD3EDE">
              <w:rPr>
                <w:rFonts w:ascii="Trebuchet MS" w:hAnsi="Trebuchet MS"/>
                <w:sz w:val="18"/>
                <w:szCs w:val="18"/>
              </w:rPr>
              <w:t>mulig at booke</w:t>
            </w:r>
            <w:r>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0B77870B" w14:textId="3CD719C4" w:rsidR="00045C83" w:rsidRDefault="00045C83" w:rsidP="00045C8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038470B0" w14:textId="11B9C9D8" w:rsidR="00045C83" w:rsidRPr="00DD3EDE" w:rsidRDefault="00045C83" w:rsidP="00045C83">
            <w:pPr>
              <w:rPr>
                <w:rFonts w:ascii="Trebuchet MS" w:hAnsi="Trebuchet MS" w:cs="Trebuchet MS"/>
                <w:color w:val="000000"/>
                <w:sz w:val="18"/>
                <w:szCs w:val="18"/>
              </w:rPr>
            </w:pPr>
            <w:del w:id="383" w:author="Christian Fischer" w:date="2021-02-10T11:53:00Z">
              <w:r w:rsidRPr="00010553" w:rsidDel="00E131B1">
                <w:rPr>
                  <w:rFonts w:ascii="Trebuchet MS" w:hAnsi="Trebuchet MS"/>
                  <w:sz w:val="18"/>
                  <w:szCs w:val="18"/>
                </w:rPr>
                <w:delText>0</w:delText>
              </w:r>
            </w:del>
            <w:ins w:id="384" w:author="Christian Fischer" w:date="2021-02-10T11:53:00Z">
              <w:r w:rsidR="00E131B1">
                <w:rPr>
                  <w:rFonts w:ascii="Trebuchet MS" w:hAnsi="Trebuchet MS"/>
                  <w:sz w:val="18"/>
                  <w:szCs w:val="18"/>
                </w:rPr>
                <w:t>1</w:t>
              </w:r>
            </w:ins>
            <w:r w:rsidRPr="00010553">
              <w:rPr>
                <w:rFonts w:ascii="Trebuchet MS" w:hAnsi="Trebuchet MS"/>
                <w:sz w:val="18"/>
                <w:szCs w:val="18"/>
              </w:rPr>
              <w:t>-3</w:t>
            </w:r>
          </w:p>
        </w:tc>
        <w:tc>
          <w:tcPr>
            <w:tcW w:w="1221" w:type="dxa"/>
            <w:tcBorders>
              <w:top w:val="single" w:sz="4" w:space="0" w:color="auto"/>
              <w:left w:val="single" w:sz="4" w:space="0" w:color="auto"/>
              <w:bottom w:val="nil"/>
              <w:right w:val="single" w:sz="4" w:space="0" w:color="auto"/>
            </w:tcBorders>
            <w:shd w:val="clear" w:color="auto" w:fill="FFFFFF"/>
          </w:tcPr>
          <w:p w14:paraId="0AE3D28D" w14:textId="782CE26A" w:rsidR="00045C83" w:rsidRPr="00057644" w:rsidRDefault="00045C83" w:rsidP="00045C83">
            <w:pPr>
              <w:jc w:val="center"/>
              <w:rPr>
                <w:rFonts w:ascii="Trebuchet MS" w:hAnsi="Trebuchet MS" w:cs="Trebuchet MS"/>
                <w:color w:val="000000"/>
                <w:sz w:val="18"/>
                <w:szCs w:val="18"/>
              </w:rPr>
            </w:pPr>
            <w:r>
              <w:rPr>
                <w:rFonts w:ascii="Trebuchet MS" w:hAnsi="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6111310E" w14:textId="6CF6EEFF" w:rsidR="00045C83" w:rsidRDefault="00045C83" w:rsidP="00045C83">
            <w:pPr>
              <w:rPr>
                <w:rFonts w:ascii="Trebuchet MS" w:hAnsi="Trebuchet MS" w:cs="Trebuchet MS"/>
                <w:color w:val="000000"/>
                <w:sz w:val="18"/>
                <w:szCs w:val="18"/>
              </w:rPr>
            </w:pPr>
            <w:proofErr w:type="spellStart"/>
            <w:r w:rsidRPr="00010553">
              <w:rPr>
                <w:rFonts w:ascii="Trebuchet MS" w:hAnsi="Trebuchet MS"/>
                <w:sz w:val="18"/>
                <w:szCs w:val="18"/>
              </w:rPr>
              <w:t>d_basis_ja_nej</w:t>
            </w:r>
            <w:proofErr w:type="spellEnd"/>
          </w:p>
        </w:tc>
      </w:tr>
      <w:tr w:rsidR="00045C83" w:rsidRPr="00F63639" w14:paraId="2D3E2DC3"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tcPr>
          <w:p w14:paraId="1FE025A2" w14:textId="583B9B74" w:rsidR="00045C83" w:rsidRDefault="00045C83" w:rsidP="00045C83">
            <w:pPr>
              <w:rPr>
                <w:rFonts w:ascii="Trebuchet MS" w:hAnsi="Trebuchet MS"/>
                <w:color w:val="000000"/>
                <w:sz w:val="18"/>
                <w:szCs w:val="18"/>
              </w:rPr>
            </w:pPr>
            <w:r>
              <w:rPr>
                <w:rFonts w:ascii="Trebuchet MS" w:hAnsi="Trebuchet MS"/>
                <w:sz w:val="18"/>
                <w:szCs w:val="18"/>
              </w:rPr>
              <w:t>b</w:t>
            </w:r>
            <w:r w:rsidRPr="00010553">
              <w:rPr>
                <w:rFonts w:ascii="Trebuchet MS" w:hAnsi="Trebuchet MS"/>
                <w:sz w:val="18"/>
                <w:szCs w:val="18"/>
              </w:rPr>
              <w:t>ook</w:t>
            </w:r>
          </w:p>
        </w:tc>
        <w:tc>
          <w:tcPr>
            <w:tcW w:w="4173" w:type="dxa"/>
            <w:tcBorders>
              <w:top w:val="single" w:sz="4" w:space="0" w:color="auto"/>
              <w:left w:val="single" w:sz="4" w:space="0" w:color="auto"/>
              <w:bottom w:val="nil"/>
              <w:right w:val="single" w:sz="4" w:space="0" w:color="auto"/>
            </w:tcBorders>
            <w:shd w:val="clear" w:color="auto" w:fill="FFFFFF"/>
          </w:tcPr>
          <w:p w14:paraId="75106EEC" w14:textId="01C7A3DC" w:rsidR="00045C83" w:rsidRDefault="00045C83" w:rsidP="00045C83">
            <w:pPr>
              <w:rPr>
                <w:rFonts w:ascii="Trebuchet MS" w:hAnsi="Trebuchet MS"/>
                <w:color w:val="000000"/>
                <w:sz w:val="18"/>
                <w:szCs w:val="18"/>
              </w:rPr>
            </w:pPr>
            <w:r w:rsidRPr="00010553">
              <w:rPr>
                <w:rFonts w:ascii="Trebuchet MS" w:hAnsi="Trebuchet MS"/>
                <w:sz w:val="18"/>
                <w:szCs w:val="18"/>
              </w:rPr>
              <w:t xml:space="preserve">Viser om </w:t>
            </w:r>
            <w:r>
              <w:rPr>
                <w:rFonts w:ascii="Trebuchet MS" w:hAnsi="Trebuchet MS"/>
                <w:sz w:val="18"/>
                <w:szCs w:val="18"/>
              </w:rPr>
              <w:t>faciliteten</w:t>
            </w:r>
            <w:r w:rsidRPr="00010553">
              <w:rPr>
                <w:rFonts w:ascii="Trebuchet MS" w:hAnsi="Trebuchet MS"/>
                <w:sz w:val="18"/>
                <w:szCs w:val="18"/>
              </w:rPr>
              <w:t xml:space="preserve"> </w:t>
            </w:r>
            <w:r w:rsidRPr="00DD3EDE">
              <w:rPr>
                <w:rFonts w:ascii="Trebuchet MS" w:hAnsi="Trebuchet MS"/>
                <w:sz w:val="18"/>
                <w:szCs w:val="18"/>
              </w:rPr>
              <w:t>mulig at booke</w:t>
            </w:r>
            <w:r w:rsidRPr="00010553">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127C40FC" w14:textId="62E5E5EB" w:rsidR="00045C83" w:rsidRDefault="00045C83" w:rsidP="00045C83">
            <w:pPr>
              <w:rPr>
                <w:rFonts w:ascii="Trebuchet MS" w:hAnsi="Trebuchet MS" w:cs="Trebuchet MS"/>
                <w:color w:val="000000"/>
                <w:sz w:val="18"/>
                <w:szCs w:val="18"/>
              </w:rPr>
            </w:pPr>
            <w:r w:rsidRPr="00010553">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3D5B0BB" w14:textId="28B24EA7" w:rsidR="00045C83" w:rsidRPr="00DD3EDE" w:rsidRDefault="00045C83" w:rsidP="00045C83">
            <w:pPr>
              <w:rPr>
                <w:rFonts w:ascii="Trebuchet MS" w:hAnsi="Trebuchet MS" w:cs="Trebuchet MS"/>
                <w:color w:val="000000"/>
                <w:sz w:val="18"/>
                <w:szCs w:val="18"/>
              </w:rPr>
            </w:pPr>
            <w:r w:rsidRPr="00010553">
              <w:rPr>
                <w:rFonts w:ascii="Trebuchet MS" w:hAnsi="Trebuchet MS"/>
                <w:sz w:val="18"/>
                <w:szCs w:val="18"/>
              </w:rPr>
              <w:t>0-7 tegn</w:t>
            </w:r>
          </w:p>
        </w:tc>
        <w:tc>
          <w:tcPr>
            <w:tcW w:w="1221" w:type="dxa"/>
            <w:tcBorders>
              <w:top w:val="single" w:sz="4" w:space="0" w:color="auto"/>
              <w:left w:val="single" w:sz="4" w:space="0" w:color="auto"/>
              <w:bottom w:val="nil"/>
              <w:right w:val="single" w:sz="4" w:space="0" w:color="auto"/>
            </w:tcBorders>
            <w:shd w:val="clear" w:color="auto" w:fill="FFFFFF"/>
          </w:tcPr>
          <w:p w14:paraId="77E9BDB6" w14:textId="5B8024D3" w:rsidR="00045C83" w:rsidRPr="00057644" w:rsidRDefault="00045C83" w:rsidP="00045C83">
            <w:pPr>
              <w:jc w:val="center"/>
              <w:rPr>
                <w:rFonts w:ascii="Trebuchet MS" w:hAnsi="Trebuchet MS" w:cs="Trebuchet MS"/>
                <w:color w:val="000000"/>
                <w:sz w:val="18"/>
                <w:szCs w:val="18"/>
              </w:rPr>
            </w:pPr>
            <w:r w:rsidRPr="00010553">
              <w:rPr>
                <w:rFonts w:ascii="Trebuchet MS" w:hAnsi="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FFFFFF"/>
          </w:tcPr>
          <w:p w14:paraId="5D1FEFC5" w14:textId="5E11896B" w:rsidR="00045C83" w:rsidRDefault="00045C83" w:rsidP="00045C83">
            <w:pPr>
              <w:rPr>
                <w:rFonts w:ascii="Trebuchet MS" w:hAnsi="Trebuchet MS" w:cs="Trebuchet MS"/>
                <w:color w:val="000000"/>
                <w:sz w:val="18"/>
                <w:szCs w:val="18"/>
              </w:rPr>
            </w:pPr>
            <w:r>
              <w:rPr>
                <w:rFonts w:ascii="Trebuchet MS" w:hAnsi="Trebuchet MS"/>
                <w:sz w:val="18"/>
                <w:szCs w:val="18"/>
              </w:rPr>
              <w:t>Ja</w:t>
            </w:r>
          </w:p>
        </w:tc>
      </w:tr>
      <w:tr w:rsidR="00045C83" w:rsidRPr="00F63639" w14:paraId="5E12F098" w14:textId="77777777" w:rsidTr="00F6698A">
        <w:trPr>
          <w:trHeight w:hRule="exact" w:val="456"/>
        </w:trPr>
        <w:tc>
          <w:tcPr>
            <w:tcW w:w="1880" w:type="dxa"/>
            <w:tcBorders>
              <w:top w:val="single" w:sz="4" w:space="0" w:color="auto"/>
              <w:left w:val="single" w:sz="4" w:space="0" w:color="auto"/>
              <w:bottom w:val="nil"/>
              <w:right w:val="single" w:sz="4" w:space="0" w:color="auto"/>
            </w:tcBorders>
            <w:shd w:val="clear" w:color="auto" w:fill="D9D9D9"/>
          </w:tcPr>
          <w:p w14:paraId="456E5979" w14:textId="61D1B4BF" w:rsidR="00045C83" w:rsidRDefault="00045C83" w:rsidP="00045C83">
            <w:pPr>
              <w:rPr>
                <w:rFonts w:ascii="Trebuchet MS" w:hAnsi="Trebuchet MS"/>
                <w:color w:val="000000"/>
                <w:sz w:val="18"/>
                <w:szCs w:val="18"/>
              </w:rPr>
            </w:pPr>
            <w:proofErr w:type="spellStart"/>
            <w:r w:rsidRPr="00010553">
              <w:rPr>
                <w:rFonts w:ascii="Trebuchet MS" w:hAnsi="Trebuchet MS"/>
                <w:sz w:val="18"/>
                <w:szCs w:val="18"/>
              </w:rPr>
              <w:t>antal_pl</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356B434F" w14:textId="450FEC49" w:rsidR="00045C83" w:rsidRDefault="00045C83" w:rsidP="00045C83">
            <w:pPr>
              <w:rPr>
                <w:rFonts w:ascii="Trebuchet MS" w:hAnsi="Trebuchet MS"/>
                <w:color w:val="000000"/>
                <w:sz w:val="18"/>
                <w:szCs w:val="18"/>
              </w:rPr>
            </w:pPr>
            <w:r w:rsidRPr="00010553">
              <w:rPr>
                <w:rFonts w:ascii="Trebuchet MS" w:hAnsi="Trebuchet MS"/>
                <w:sz w:val="18"/>
                <w:szCs w:val="18"/>
              </w:rPr>
              <w:t>Antal</w:t>
            </w:r>
            <w:r>
              <w:rPr>
                <w:rFonts w:ascii="Trebuchet MS" w:hAnsi="Trebuchet MS"/>
                <w:sz w:val="18"/>
                <w:szCs w:val="18"/>
              </w:rPr>
              <w:t xml:space="preserve"> pladser f.eks.</w:t>
            </w:r>
            <w:r w:rsidRPr="00010553">
              <w:rPr>
                <w:rFonts w:ascii="Trebuchet MS" w:hAnsi="Trebuchet MS"/>
                <w:sz w:val="18"/>
                <w:szCs w:val="18"/>
              </w:rPr>
              <w:t xml:space="preserve"> overnatningspladser i en shelter.</w:t>
            </w:r>
          </w:p>
        </w:tc>
        <w:tc>
          <w:tcPr>
            <w:tcW w:w="1155" w:type="dxa"/>
            <w:tcBorders>
              <w:top w:val="single" w:sz="4" w:space="0" w:color="auto"/>
              <w:left w:val="single" w:sz="4" w:space="0" w:color="auto"/>
              <w:bottom w:val="nil"/>
              <w:right w:val="single" w:sz="4" w:space="0" w:color="auto"/>
            </w:tcBorders>
            <w:shd w:val="clear" w:color="auto" w:fill="FFFFFF"/>
          </w:tcPr>
          <w:p w14:paraId="6F020B0F" w14:textId="0EE891C0" w:rsidR="00045C83" w:rsidRDefault="00045C83" w:rsidP="00045C8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3C6F24BA" w14:textId="0B2C3571" w:rsidR="00045C83" w:rsidRPr="00DD3EDE" w:rsidRDefault="00045C83" w:rsidP="00045C83">
            <w:pPr>
              <w:rPr>
                <w:rFonts w:ascii="Trebuchet MS" w:hAnsi="Trebuchet MS" w:cs="Trebuchet MS"/>
                <w:color w:val="000000"/>
                <w:sz w:val="18"/>
                <w:szCs w:val="18"/>
              </w:rPr>
            </w:pPr>
            <w:r>
              <w:rPr>
                <w:rFonts w:ascii="Trebuchet MS" w:hAnsi="Trebuchet MS"/>
                <w:sz w:val="18"/>
                <w:szCs w:val="18"/>
              </w:rPr>
              <w:t>0-9999</w:t>
            </w:r>
          </w:p>
        </w:tc>
        <w:tc>
          <w:tcPr>
            <w:tcW w:w="1221" w:type="dxa"/>
            <w:tcBorders>
              <w:top w:val="single" w:sz="4" w:space="0" w:color="auto"/>
              <w:left w:val="single" w:sz="4" w:space="0" w:color="auto"/>
              <w:bottom w:val="nil"/>
              <w:right w:val="single" w:sz="4" w:space="0" w:color="auto"/>
            </w:tcBorders>
            <w:shd w:val="clear" w:color="auto" w:fill="FFFFFF"/>
          </w:tcPr>
          <w:p w14:paraId="0EE0CB2A" w14:textId="3A0AD67D" w:rsidR="00045C83" w:rsidRPr="00057644" w:rsidRDefault="00045C83" w:rsidP="00045C83">
            <w:pPr>
              <w:jc w:val="center"/>
              <w:rPr>
                <w:rFonts w:ascii="Trebuchet MS" w:hAnsi="Trebuchet MS" w:cs="Trebuchet MS"/>
                <w:color w:val="000000"/>
                <w:sz w:val="18"/>
                <w:szCs w:val="18"/>
              </w:rPr>
            </w:pPr>
            <w:r w:rsidRPr="00010553">
              <w:rPr>
                <w:rFonts w:ascii="Trebuchet MS" w:hAnsi="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60DECAB2" w14:textId="4CD35A38" w:rsidR="00045C83" w:rsidRDefault="00045C83" w:rsidP="00045C83">
            <w:pPr>
              <w:rPr>
                <w:rFonts w:ascii="Trebuchet MS" w:hAnsi="Trebuchet MS" w:cs="Trebuchet MS"/>
                <w:color w:val="000000"/>
                <w:sz w:val="18"/>
                <w:szCs w:val="18"/>
              </w:rPr>
            </w:pPr>
            <w:r>
              <w:rPr>
                <w:rFonts w:ascii="Trebuchet MS" w:hAnsi="Trebuchet MS"/>
                <w:sz w:val="18"/>
                <w:szCs w:val="18"/>
              </w:rPr>
              <w:t>12</w:t>
            </w:r>
          </w:p>
        </w:tc>
      </w:tr>
      <w:tr w:rsidR="001E4532" w:rsidRPr="001E4532" w14:paraId="3DC73D37"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7A99F81A" w14:textId="57F5DA47" w:rsidR="001E4532" w:rsidRPr="001E4532" w:rsidRDefault="001E4532" w:rsidP="00045C83">
            <w:pPr>
              <w:rPr>
                <w:rFonts w:ascii="Trebuchet MS" w:hAnsi="Trebuchet MS" w:cs="Trebuchet MS"/>
                <w:color w:val="E36C0A" w:themeColor="accent6" w:themeShade="BF"/>
                <w:sz w:val="18"/>
                <w:szCs w:val="18"/>
              </w:rPr>
            </w:pPr>
            <w:proofErr w:type="spellStart"/>
            <w:r w:rsidRPr="001E4532">
              <w:rPr>
                <w:rFonts w:ascii="Trebuchet MS" w:hAnsi="Trebuchet MS" w:cs="Trebuchet MS"/>
                <w:color w:val="E36C0A" w:themeColor="accent6" w:themeShade="BF"/>
                <w:sz w:val="18"/>
                <w:szCs w:val="18"/>
              </w:rPr>
              <w:t>folder_k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7FCFFC5F" w14:textId="3A81D73E"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Kode for om der findes en 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911BD53" w14:textId="65BB9467"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898F9E2" w14:textId="61E2173E"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4FB7400C" w14:textId="43EA3A3C" w:rsidR="001E4532" w:rsidRPr="001E4532" w:rsidRDefault="001E4532" w:rsidP="00045C83">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420EA3F" w14:textId="718E58AE" w:rsidR="001E4532" w:rsidRPr="001E4532" w:rsidRDefault="001E4532" w:rsidP="00045C83">
            <w:pPr>
              <w:rPr>
                <w:rFonts w:ascii="Trebuchet MS" w:hAnsi="Trebuchet MS" w:cs="Trebuchet MS"/>
                <w:color w:val="E36C0A" w:themeColor="accent6" w:themeShade="BF"/>
                <w:sz w:val="18"/>
                <w:szCs w:val="18"/>
              </w:rPr>
            </w:pPr>
            <w:proofErr w:type="spellStart"/>
            <w:r w:rsidRPr="009208DB">
              <w:rPr>
                <w:rFonts w:ascii="Trebuchet MS" w:hAnsi="Trebuchet MS"/>
                <w:color w:val="E36C0A" w:themeColor="accent6" w:themeShade="BF"/>
                <w:sz w:val="18"/>
                <w:szCs w:val="18"/>
              </w:rPr>
              <w:t>d_basis_ja_nej</w:t>
            </w:r>
            <w:proofErr w:type="spellEnd"/>
          </w:p>
        </w:tc>
      </w:tr>
      <w:tr w:rsidR="001E4532" w:rsidRPr="001E4532" w14:paraId="1241F608"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33447F3E" w14:textId="3D4275CA"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65D22A97" w14:textId="42B38D2C"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Findes der en folder til ruten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B8BE1E" w14:textId="305DD4C2"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6267E1" w14:textId="349F6C46"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0-7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5637FA8E" w14:textId="378F4EAE" w:rsidR="001E4532" w:rsidRPr="001E4532" w:rsidRDefault="001E4532" w:rsidP="00045C83">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3C93EEEE" w14:textId="263CD9FF"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Ja</w:t>
            </w:r>
          </w:p>
        </w:tc>
      </w:tr>
      <w:tr w:rsidR="009208DB" w:rsidRPr="001E4532" w14:paraId="138A4EF3" w14:textId="77777777" w:rsidTr="00F6698A">
        <w:trPr>
          <w:trHeight w:hRule="exact" w:val="289"/>
        </w:trPr>
        <w:tc>
          <w:tcPr>
            <w:tcW w:w="1880" w:type="dxa"/>
            <w:tcBorders>
              <w:top w:val="single" w:sz="4" w:space="0" w:color="auto"/>
              <w:left w:val="single" w:sz="4" w:space="0" w:color="auto"/>
              <w:bottom w:val="nil"/>
              <w:right w:val="single" w:sz="4" w:space="0" w:color="auto"/>
            </w:tcBorders>
            <w:shd w:val="clear" w:color="auto" w:fill="D9D9D9"/>
            <w:vAlign w:val="bottom"/>
          </w:tcPr>
          <w:p w14:paraId="6D3EFC4D" w14:textId="4E985D2D" w:rsidR="001E4532" w:rsidRPr="001E4532" w:rsidRDefault="001E4532" w:rsidP="00045C83">
            <w:pPr>
              <w:rPr>
                <w:rFonts w:ascii="Trebuchet MS" w:hAnsi="Trebuchet MS" w:cs="Trebuchet MS"/>
                <w:color w:val="E36C0A" w:themeColor="accent6" w:themeShade="BF"/>
                <w:sz w:val="18"/>
                <w:szCs w:val="18"/>
              </w:rPr>
            </w:pPr>
            <w:commentRangeStart w:id="385"/>
            <w:proofErr w:type="spellStart"/>
            <w:r w:rsidRPr="001E4532">
              <w:rPr>
                <w:rFonts w:ascii="Trebuchet MS" w:hAnsi="Trebuchet MS" w:cs="Trebuchet MS"/>
                <w:color w:val="E36C0A" w:themeColor="accent6" w:themeShade="BF"/>
                <w:sz w:val="18"/>
                <w:szCs w:val="18"/>
              </w:rPr>
              <w:t>folde_link</w:t>
            </w:r>
            <w:commentRangeEnd w:id="385"/>
            <w:proofErr w:type="spellEnd"/>
            <w:r w:rsidR="00402FD8">
              <w:rPr>
                <w:rStyle w:val="Kommentarhenvisning"/>
              </w:rPr>
              <w:commentReference w:id="385"/>
            </w:r>
          </w:p>
        </w:tc>
        <w:tc>
          <w:tcPr>
            <w:tcW w:w="4173" w:type="dxa"/>
            <w:tcBorders>
              <w:top w:val="single" w:sz="4" w:space="0" w:color="auto"/>
              <w:left w:val="single" w:sz="4" w:space="0" w:color="auto"/>
              <w:bottom w:val="nil"/>
              <w:right w:val="single" w:sz="4" w:space="0" w:color="auto"/>
            </w:tcBorders>
            <w:shd w:val="clear" w:color="auto" w:fill="FFFFFF"/>
            <w:vAlign w:val="bottom"/>
          </w:tcPr>
          <w:p w14:paraId="24620BD6" w14:textId="78AAD2A7"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 xml:space="preserve">Link </w:t>
            </w:r>
            <w:r w:rsidR="009208DB">
              <w:rPr>
                <w:rFonts w:ascii="Trebuchet MS" w:hAnsi="Trebuchet MS"/>
                <w:color w:val="E36C0A" w:themeColor="accent6" w:themeShade="BF"/>
                <w:sz w:val="18"/>
                <w:szCs w:val="18"/>
              </w:rPr>
              <w:t xml:space="preserve">(URL) </w:t>
            </w:r>
            <w:r w:rsidRPr="001E4532">
              <w:rPr>
                <w:rFonts w:ascii="Trebuchet MS" w:hAnsi="Trebuchet MS"/>
                <w:color w:val="E36C0A" w:themeColor="accent6" w:themeShade="BF"/>
                <w:sz w:val="18"/>
                <w:szCs w:val="18"/>
              </w:rPr>
              <w:t xml:space="preserve">til </w:t>
            </w:r>
            <w:r w:rsidR="009208DB">
              <w:rPr>
                <w:rFonts w:ascii="Trebuchet MS" w:hAnsi="Trebuchet MS"/>
                <w:color w:val="E36C0A" w:themeColor="accent6" w:themeShade="BF"/>
                <w:sz w:val="18"/>
                <w:szCs w:val="18"/>
              </w:rPr>
              <w:t>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06CDFF1" w14:textId="156B752F"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BD7FA2A" w14:textId="0318B44B"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0-1024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7A50064" w14:textId="65C94296" w:rsidR="001E4532" w:rsidRPr="001E4532" w:rsidRDefault="001E4532" w:rsidP="00045C83">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0DB7394" w14:textId="77777777" w:rsid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https://www.link.dk/folder.pdf</w:t>
            </w:r>
          </w:p>
          <w:p w14:paraId="500CBBB8" w14:textId="3DA93ED0" w:rsidR="009208DB" w:rsidRPr="001E4532" w:rsidRDefault="009208DB" w:rsidP="00045C83">
            <w:pPr>
              <w:rPr>
                <w:rFonts w:ascii="Trebuchet MS" w:hAnsi="Trebuchet MS" w:cs="Trebuchet MS"/>
                <w:color w:val="E36C0A" w:themeColor="accent6" w:themeShade="BF"/>
                <w:sz w:val="18"/>
                <w:szCs w:val="18"/>
              </w:rPr>
            </w:pPr>
          </w:p>
        </w:tc>
      </w:tr>
      <w:tr w:rsidR="00CA6321" w:rsidRPr="00CA6321" w14:paraId="3E9150A1"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8824B05" w14:textId="1C4126C9" w:rsidR="009208DB" w:rsidRPr="00CA6321" w:rsidRDefault="009208DB"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9850158" w14:textId="77777777" w:rsidR="009208DB" w:rsidRPr="00CA6321" w:rsidRDefault="009208DB" w:rsidP="00DD750F">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9208DB" w:rsidRPr="00CA6321" w14:paraId="7F4333E1"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0A13996" w14:textId="2F998F9B"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42AF69A" w14:textId="231920E9"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71D36AE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C48ADB7" w14:textId="04433A72" w:rsidR="009208DB" w:rsidRPr="00CA6321" w:rsidRDefault="009208DB" w:rsidP="00DD750F">
            <w:pPr>
              <w:rPr>
                <w:rFonts w:ascii="Trebuchet MS" w:hAnsi="Trebuchet MS"/>
                <w:color w:val="E36C0A" w:themeColor="accent6" w:themeShade="BF"/>
                <w:sz w:val="18"/>
                <w:szCs w:val="18"/>
              </w:rPr>
            </w:pPr>
            <w:commentRangeStart w:id="386"/>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B3D1820" w14:textId="16105D98"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commentRangeEnd w:id="386"/>
            <w:r w:rsidR="001F1295">
              <w:rPr>
                <w:rStyle w:val="Kommentarhenvisning"/>
              </w:rPr>
              <w:commentReference w:id="386"/>
            </w:r>
          </w:p>
        </w:tc>
      </w:tr>
      <w:tr w:rsidR="009208DB" w:rsidRPr="00CA6321" w14:paraId="322C2A52"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36A1225" w14:textId="7F3E2E67"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746CCD0" w14:textId="0CE3469F"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402CBF5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172E39E2" w14:textId="1A2A37C7" w:rsidR="001D7245" w:rsidRPr="00CA6321" w:rsidRDefault="001D7245" w:rsidP="00DD750F">
            <w:pPr>
              <w:rPr>
                <w:rFonts w:ascii="Trebuchet MS" w:hAnsi="Trebuchet MS"/>
                <w:color w:val="E36C0A" w:themeColor="accent6" w:themeShade="BF"/>
                <w:sz w:val="18"/>
                <w:szCs w:val="18"/>
              </w:rPr>
            </w:pPr>
            <w:commentRangeStart w:id="387"/>
            <w:proofErr w:type="spellStart"/>
            <w:r>
              <w:rPr>
                <w:rFonts w:ascii="Trebuchet MS" w:hAnsi="Trebuchet MS"/>
                <w:color w:val="E36C0A" w:themeColor="accent6" w:themeShade="BF"/>
                <w:sz w:val="18"/>
                <w:szCs w:val="18"/>
              </w:rPr>
              <w:t>geofafoto</w:t>
            </w:r>
            <w:commentRangeEnd w:id="387"/>
            <w:proofErr w:type="spellEnd"/>
            <w:r>
              <w:rPr>
                <w:rStyle w:val="Kommentarhenvisning"/>
              </w:rPr>
              <w:commentReference w:id="387"/>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636F4EBE" w14:textId="4C85442A"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6561940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7E5A74E" w14:textId="5D6D37B4"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geofafoto1</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050588B" w14:textId="4DC2FD89"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65C4D6D4"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0C0408A" w14:textId="55B73488"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5A78C25A" w14:textId="035778D4"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2E8F381F"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DFE82C2" w14:textId="54AF1919"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17EB0799" w14:textId="628E2CBF"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6B1857D2"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0EA5F65A" w14:textId="48D3A35F" w:rsidR="009208DB" w:rsidRPr="00CA6321" w:rsidRDefault="00CA6321" w:rsidP="00DD750F">
            <w:pPr>
              <w:rPr>
                <w:rFonts w:ascii="Trebuchet MS" w:hAnsi="Trebuchet MS"/>
                <w:color w:val="E36C0A" w:themeColor="accent6" w:themeShade="BF"/>
                <w:sz w:val="18"/>
                <w:szCs w:val="18"/>
              </w:rPr>
            </w:pPr>
            <w:commentRangeStart w:id="388"/>
            <w:proofErr w:type="spellStart"/>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388"/>
            <w:proofErr w:type="spellEnd"/>
            <w:r w:rsidR="001F1295">
              <w:rPr>
                <w:rStyle w:val="Kommentarhenvisning"/>
              </w:rPr>
              <w:commentReference w:id="388"/>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FE8A541" w14:textId="0618F04C"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33867D9A"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CEABB17" w14:textId="3C158746"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4184E74" w14:textId="05C73F5F"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64A3672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853CEDE" w14:textId="3DDF1338"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2341F59" w14:textId="47D6D5FC"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777D6B0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ED81BCD" w14:textId="3968402E"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3AF4F2F" w14:textId="17DC0069"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37001D9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14F9CF8" w14:textId="0F13D771"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vejkode</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64598B5" w14:textId="43F4C8D0"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7A76446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CC33C4E" w14:textId="1A23822A"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68ED80E2" w14:textId="20C89C05"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7B71BE7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8DACEB5" w14:textId="0CEA94F0"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2D38E9E5" w14:textId="4B163818"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0BD9B54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B8DDB81" w14:textId="4EB1C554"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C2AAA71" w14:textId="2E72C71D"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46EBAC4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79DB6B4" w14:textId="067E589A"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876F6ED" w14:textId="044D6793"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05450AF6"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55B2EA63" w14:textId="3FD968F3"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BD6AA03" w14:textId="288B232F"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CA6321" w:rsidRPr="00CA6321" w14:paraId="155BB85F"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0635BCC" w14:textId="7B6D9255" w:rsidR="00CA6321" w:rsidRPr="00CA6321" w:rsidRDefault="00CA6321"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adr_id</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1EC56260" w14:textId="3593CFA0" w:rsidR="00CA6321"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045C83" w:rsidRPr="002609A5" w14:paraId="21D0608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DAEB992" w14:textId="00518F86" w:rsidR="00045C83" w:rsidRPr="008F599F" w:rsidRDefault="00045C83" w:rsidP="00045C83">
            <w:pPr>
              <w:rPr>
                <w:rFonts w:ascii="Trebuchet MS" w:hAnsi="Trebuchet MS" w:cs="Trebuchet MS"/>
                <w:color w:val="4F81BD"/>
                <w:sz w:val="18"/>
                <w:szCs w:val="18"/>
              </w:rPr>
            </w:pPr>
            <w:proofErr w:type="spellStart"/>
            <w:r>
              <w:rPr>
                <w:rFonts w:ascii="Trebuchet MS" w:hAnsi="Trebuchet MS"/>
                <w:color w:val="FF0000"/>
                <w:sz w:val="18"/>
                <w:szCs w:val="18"/>
              </w:rPr>
              <w:t>ansva_v_k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311ED7B" w14:textId="0895DB0D" w:rsidR="00045C83" w:rsidRPr="002609A5" w:rsidRDefault="00045C83" w:rsidP="00045C83">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045C83" w:rsidRPr="002609A5" w14:paraId="35CCF41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76FF368" w14:textId="53FBC93E" w:rsidR="00045C83" w:rsidRPr="008F599F" w:rsidRDefault="00045C83" w:rsidP="00045C83">
            <w:pPr>
              <w:rPr>
                <w:rFonts w:ascii="Trebuchet MS" w:hAnsi="Trebuchet MS" w:cs="Trebuchet MS"/>
                <w:color w:val="4F81BD"/>
                <w:sz w:val="18"/>
                <w:szCs w:val="18"/>
              </w:rPr>
            </w:pPr>
            <w:proofErr w:type="spellStart"/>
            <w:r>
              <w:rPr>
                <w:rFonts w:ascii="Trebuchet MS" w:hAnsi="Trebuchet MS"/>
                <w:color w:val="FF0000"/>
                <w:sz w:val="18"/>
                <w:szCs w:val="18"/>
              </w:rPr>
              <w:t>ansva_v</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2CD9ACF5" w14:textId="78013F50" w:rsidR="00045C83" w:rsidRPr="002609A5" w:rsidRDefault="00045C83" w:rsidP="00045C83">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045C83" w:rsidRPr="002609A5" w14:paraId="620A6A2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30E4694B" w14:textId="68B7193E" w:rsidR="00045C83" w:rsidRPr="002609A5" w:rsidRDefault="00C9353F" w:rsidP="00045C83">
            <w:pPr>
              <w:rPr>
                <w:rFonts w:ascii="Trebuchet MS" w:hAnsi="Trebuchet MS" w:cs="Trebuchet MS"/>
                <w:sz w:val="18"/>
                <w:szCs w:val="18"/>
              </w:rPr>
            </w:pPr>
            <w:r>
              <w:rPr>
                <w:rFonts w:ascii="Trebuchet MS" w:hAnsi="Trebuchet MS" w:cs="Trebuchet MS"/>
                <w:sz w:val="18"/>
                <w:szCs w:val="18"/>
              </w:rPr>
              <w:t>l</w:t>
            </w:r>
            <w:r w:rsidR="00045C83" w:rsidRPr="002609A5">
              <w:rPr>
                <w:rFonts w:ascii="Trebuchet MS" w:hAnsi="Trebuchet MS" w:cs="Trebuchet MS"/>
                <w:sz w:val="18"/>
                <w:szCs w:val="18"/>
              </w:rPr>
              <w:t>ink</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5A83BC9" w14:textId="77777777" w:rsidR="00045C83" w:rsidRPr="002609A5" w:rsidRDefault="00045C83" w:rsidP="00045C83">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02FD8" w:rsidRPr="00402FD8" w14:paraId="23C8EA0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20925087" w14:textId="4DA8F1EA"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402FD8" w:rsidRPr="00402FD8">
              <w:rPr>
                <w:rFonts w:ascii="Trebuchet MS" w:hAnsi="Trebuchet MS" w:cs="Trebuchet MS"/>
                <w:color w:val="E36C0A" w:themeColor="accent6" w:themeShade="BF"/>
                <w:sz w:val="18"/>
                <w:szCs w:val="18"/>
              </w:rPr>
              <w:t>ink1</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280EB4" w14:textId="16AAC81B"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02FD8" w:rsidRPr="00402FD8" w14:paraId="56D21480"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678CCA2E" w14:textId="1B340DE3"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402FD8" w:rsidRPr="00402FD8">
              <w:rPr>
                <w:rFonts w:ascii="Trebuchet MS" w:hAnsi="Trebuchet MS" w:cs="Trebuchet MS"/>
                <w:color w:val="E36C0A" w:themeColor="accent6" w:themeShade="BF"/>
                <w:sz w:val="18"/>
                <w:szCs w:val="18"/>
              </w:rPr>
              <w:t>ink2</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353229" w14:textId="30CB785F"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02FD8" w:rsidRPr="00402FD8" w14:paraId="59F3B7A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14B816AF" w14:textId="66ADE084"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389"/>
            <w:r w:rsidR="00402FD8" w:rsidRPr="00402FD8">
              <w:rPr>
                <w:rFonts w:ascii="Trebuchet MS" w:hAnsi="Trebuchet MS" w:cs="Trebuchet MS"/>
                <w:color w:val="E36C0A" w:themeColor="accent6" w:themeShade="BF"/>
                <w:sz w:val="18"/>
                <w:szCs w:val="18"/>
              </w:rPr>
              <w:t>ink3</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54B045F" w14:textId="08D58FB5"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389"/>
            <w:r>
              <w:rPr>
                <w:rStyle w:val="Kommentarhenvisning"/>
              </w:rPr>
              <w:commentReference w:id="389"/>
            </w:r>
          </w:p>
        </w:tc>
      </w:tr>
      <w:tr w:rsidR="00045C83" w:rsidRPr="002609A5" w14:paraId="22585739" w14:textId="77777777" w:rsidTr="00F6698A">
        <w:trPr>
          <w:trHeight w:hRule="exact" w:val="255"/>
        </w:trPr>
        <w:tc>
          <w:tcPr>
            <w:tcW w:w="13716" w:type="dxa"/>
            <w:gridSpan w:val="6"/>
            <w:tcBorders>
              <w:top w:val="single" w:sz="4" w:space="0" w:color="auto"/>
              <w:left w:val="nil"/>
              <w:bottom w:val="nil"/>
              <w:right w:val="nil"/>
            </w:tcBorders>
            <w:shd w:val="clear" w:color="auto" w:fill="99CCFF"/>
            <w:vAlign w:val="bottom"/>
          </w:tcPr>
          <w:p w14:paraId="44985096" w14:textId="77777777" w:rsidR="00045C83" w:rsidRPr="002609A5" w:rsidRDefault="00045C83" w:rsidP="00045C83">
            <w:pPr>
              <w:rPr>
                <w:rFonts w:ascii="Trebuchet MS" w:hAnsi="Trebuchet MS" w:cs="Trebuchet MS"/>
                <w:sz w:val="18"/>
                <w:szCs w:val="18"/>
              </w:rPr>
            </w:pPr>
            <w:r w:rsidRPr="002609A5">
              <w:rPr>
                <w:rFonts w:ascii="Trebuchet MS" w:hAnsi="Trebuchet MS" w:cs="Trebuchet MS"/>
                <w:i/>
                <w:iCs/>
                <w:sz w:val="18"/>
                <w:szCs w:val="18"/>
              </w:rPr>
              <w:t>Felter markeret med blå er temaspecifikke opslagstabeller, der indeholder oversættelser af koder i andre felter.</w:t>
            </w:r>
          </w:p>
        </w:tc>
      </w:tr>
      <w:tr w:rsidR="00045C83" w:rsidRPr="002609A5" w14:paraId="3196B1BF" w14:textId="77777777" w:rsidTr="00F6698A">
        <w:trPr>
          <w:trHeight w:hRule="exact" w:val="255"/>
        </w:trPr>
        <w:tc>
          <w:tcPr>
            <w:tcW w:w="13716" w:type="dxa"/>
            <w:gridSpan w:val="6"/>
            <w:tcBorders>
              <w:top w:val="nil"/>
              <w:left w:val="nil"/>
              <w:bottom w:val="nil"/>
              <w:right w:val="nil"/>
            </w:tcBorders>
            <w:shd w:val="clear" w:color="auto" w:fill="97DDBA"/>
            <w:vAlign w:val="bottom"/>
          </w:tcPr>
          <w:p w14:paraId="3216D92F" w14:textId="77777777" w:rsidR="00045C83" w:rsidRPr="002609A5" w:rsidRDefault="00045C83" w:rsidP="00045C83">
            <w:pPr>
              <w:rPr>
                <w:rFonts w:ascii="Trebuchet MS" w:hAnsi="Trebuchet MS" w:cs="Trebuchet MS"/>
                <w:i/>
                <w:iCs/>
                <w:sz w:val="18"/>
                <w:szCs w:val="18"/>
              </w:rPr>
            </w:pPr>
            <w:r w:rsidRPr="002609A5">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7D2DC5C6" w14:textId="77777777" w:rsidR="007944B4" w:rsidRPr="007D3F1A" w:rsidRDefault="007944B4" w:rsidP="007944B4">
      <w:pPr>
        <w:pStyle w:val="Overskrift6"/>
      </w:pPr>
      <w:r w:rsidRPr="007D3F1A">
        <w:t xml:space="preserve">5.9.1.1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7D3F1A" w14:paraId="10F38985" w14:textId="77777777" w:rsidTr="00281DC9">
        <w:trPr>
          <w:trHeight w:hRule="exact" w:val="255"/>
        </w:trPr>
        <w:tc>
          <w:tcPr>
            <w:tcW w:w="2235" w:type="dxa"/>
            <w:shd w:val="clear" w:color="auto" w:fill="D9D9D9"/>
            <w:vAlign w:val="bottom"/>
          </w:tcPr>
          <w:p w14:paraId="60093184" w14:textId="77777777" w:rsidR="007944B4" w:rsidRPr="007D3F1A" w:rsidRDefault="007944B4" w:rsidP="00281DC9">
            <w:pPr>
              <w:rPr>
                <w:rFonts w:ascii="Trebuchet MS" w:hAnsi="Trebuchet MS" w:cs="Trebuchet MS"/>
                <w:bCs/>
                <w:sz w:val="18"/>
                <w:szCs w:val="18"/>
              </w:rPr>
            </w:pPr>
            <w:r w:rsidRPr="007D3F1A">
              <w:rPr>
                <w:rFonts w:ascii="Trebuchet MS" w:hAnsi="Trebuchet MS" w:cs="Trebuchet MS"/>
                <w:b/>
                <w:bCs/>
                <w:sz w:val="18"/>
                <w:szCs w:val="18"/>
              </w:rPr>
              <w:t>Metadataelement</w:t>
            </w:r>
          </w:p>
        </w:tc>
        <w:tc>
          <w:tcPr>
            <w:tcW w:w="11340" w:type="dxa"/>
            <w:shd w:val="clear" w:color="auto" w:fill="D9D9D9"/>
            <w:vAlign w:val="bottom"/>
          </w:tcPr>
          <w:p w14:paraId="5BBD8711" w14:textId="77777777" w:rsidR="007944B4" w:rsidRPr="007D3F1A" w:rsidRDefault="007944B4" w:rsidP="00281DC9">
            <w:pPr>
              <w:rPr>
                <w:rFonts w:ascii="Trebuchet MS" w:hAnsi="Trebuchet MS" w:cs="Trebuchet MS"/>
                <w:bCs/>
                <w:sz w:val="18"/>
                <w:szCs w:val="18"/>
              </w:rPr>
            </w:pPr>
            <w:r w:rsidRPr="007D3F1A">
              <w:rPr>
                <w:rFonts w:ascii="Trebuchet MS" w:hAnsi="Trebuchet MS" w:cs="Trebuchet MS"/>
                <w:b/>
                <w:bCs/>
                <w:sz w:val="18"/>
                <w:szCs w:val="18"/>
              </w:rPr>
              <w:t>Beskrivelse</w:t>
            </w:r>
          </w:p>
        </w:tc>
      </w:tr>
      <w:tr w:rsidR="007944B4" w:rsidRPr="007D3F1A" w14:paraId="680002FB" w14:textId="77777777" w:rsidTr="00281DC9">
        <w:trPr>
          <w:trHeight w:hRule="exact" w:val="255"/>
        </w:trPr>
        <w:tc>
          <w:tcPr>
            <w:tcW w:w="2235" w:type="dxa"/>
            <w:shd w:val="clear" w:color="auto" w:fill="E0E0E0"/>
            <w:vAlign w:val="bottom"/>
          </w:tcPr>
          <w:p w14:paraId="69EF6DD5"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Temanavn</w:t>
            </w:r>
          </w:p>
        </w:tc>
        <w:tc>
          <w:tcPr>
            <w:tcW w:w="11340" w:type="dxa"/>
            <w:shd w:val="clear" w:color="auto" w:fill="FFFFFF"/>
            <w:vAlign w:val="bottom"/>
          </w:tcPr>
          <w:p w14:paraId="21557F43" w14:textId="77777777" w:rsidR="007944B4" w:rsidRPr="007D3F1A" w:rsidRDefault="007944B4" w:rsidP="00281DC9">
            <w:pPr>
              <w:rPr>
                <w:rFonts w:ascii="Trebuchet MS" w:hAnsi="Trebuchet MS" w:cs="Trebuchet MS"/>
                <w:sz w:val="18"/>
                <w:szCs w:val="18"/>
              </w:rPr>
            </w:pPr>
            <w:proofErr w:type="spellStart"/>
            <w:r w:rsidRPr="007D3F1A">
              <w:rPr>
                <w:rFonts w:ascii="Trebuchet MS" w:hAnsi="Trebuchet MS"/>
                <w:sz w:val="18"/>
                <w:szCs w:val="18"/>
              </w:rPr>
              <w:t>Facilitet_punkt</w:t>
            </w:r>
            <w:proofErr w:type="spellEnd"/>
            <w:r w:rsidRPr="007D3F1A">
              <w:rPr>
                <w:rFonts w:ascii="Trebuchet MS" w:hAnsi="Trebuchet MS" w:cs="Trebuchet MS"/>
                <w:sz w:val="18"/>
                <w:szCs w:val="18"/>
              </w:rPr>
              <w:t xml:space="preserve"> </w:t>
            </w:r>
          </w:p>
        </w:tc>
      </w:tr>
      <w:tr w:rsidR="007944B4" w:rsidRPr="007D3F1A" w14:paraId="3E01C425" w14:textId="77777777" w:rsidTr="00281DC9">
        <w:trPr>
          <w:trHeight w:hRule="exact" w:val="255"/>
        </w:trPr>
        <w:tc>
          <w:tcPr>
            <w:tcW w:w="2235" w:type="dxa"/>
            <w:shd w:val="clear" w:color="auto" w:fill="E0E0E0"/>
            <w:vAlign w:val="bottom"/>
          </w:tcPr>
          <w:p w14:paraId="637F48A0"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Temakode</w:t>
            </w:r>
          </w:p>
        </w:tc>
        <w:tc>
          <w:tcPr>
            <w:tcW w:w="11340" w:type="dxa"/>
            <w:shd w:val="clear" w:color="auto" w:fill="FFFFFF"/>
            <w:vAlign w:val="bottom"/>
          </w:tcPr>
          <w:p w14:paraId="2511FC1E" w14:textId="77777777" w:rsidR="007944B4" w:rsidRPr="007D3F1A" w:rsidRDefault="007944B4" w:rsidP="00281DC9">
            <w:pPr>
              <w:rPr>
                <w:rFonts w:ascii="Trebuchet MS" w:hAnsi="Trebuchet MS"/>
                <w:sz w:val="18"/>
                <w:szCs w:val="18"/>
              </w:rPr>
            </w:pPr>
            <w:r w:rsidRPr="007D3F1A">
              <w:rPr>
                <w:rFonts w:ascii="Trebuchet MS" w:hAnsi="Trebuchet MS"/>
                <w:sz w:val="18"/>
                <w:szCs w:val="18"/>
              </w:rPr>
              <w:t>5800</w:t>
            </w:r>
          </w:p>
        </w:tc>
      </w:tr>
      <w:tr w:rsidR="007944B4" w:rsidRPr="007D3F1A" w14:paraId="50051316" w14:textId="77777777" w:rsidTr="00281DC9">
        <w:trPr>
          <w:trHeight w:hRule="exact" w:val="255"/>
        </w:trPr>
        <w:tc>
          <w:tcPr>
            <w:tcW w:w="2235" w:type="dxa"/>
            <w:shd w:val="clear" w:color="auto" w:fill="E0E0E0"/>
            <w:vAlign w:val="bottom"/>
          </w:tcPr>
          <w:p w14:paraId="64CE9096"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Definition</w:t>
            </w:r>
          </w:p>
        </w:tc>
        <w:tc>
          <w:tcPr>
            <w:tcW w:w="11340" w:type="dxa"/>
            <w:shd w:val="clear" w:color="auto" w:fill="FFFFFF"/>
            <w:vAlign w:val="bottom"/>
          </w:tcPr>
          <w:p w14:paraId="638DBFD4"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 xml:space="preserve">Diverse bygninger, anlæg og andre faciliteter der benyttes </w:t>
            </w:r>
            <w:proofErr w:type="spellStart"/>
            <w:r w:rsidRPr="007D3F1A">
              <w:rPr>
                <w:rFonts w:ascii="Trebuchet MS" w:hAnsi="Trebuchet MS"/>
                <w:sz w:val="18"/>
                <w:szCs w:val="18"/>
              </w:rPr>
              <w:t>hovedsagligt</w:t>
            </w:r>
            <w:proofErr w:type="spellEnd"/>
            <w:r w:rsidRPr="007D3F1A">
              <w:rPr>
                <w:rFonts w:ascii="Trebuchet MS" w:hAnsi="Trebuchet MS"/>
                <w:sz w:val="18"/>
                <w:szCs w:val="18"/>
              </w:rPr>
              <w:t xml:space="preserve"> til sport og fritidsformål.</w:t>
            </w:r>
          </w:p>
        </w:tc>
      </w:tr>
      <w:tr w:rsidR="007944B4" w:rsidRPr="007D3F1A" w14:paraId="11CA6B98" w14:textId="77777777" w:rsidTr="00281DC9">
        <w:trPr>
          <w:trHeight w:hRule="exact" w:val="255"/>
        </w:trPr>
        <w:tc>
          <w:tcPr>
            <w:tcW w:w="2235" w:type="dxa"/>
            <w:shd w:val="clear" w:color="auto" w:fill="E0E0E0"/>
            <w:vAlign w:val="bottom"/>
          </w:tcPr>
          <w:p w14:paraId="6DBA227C"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Beskrivelse</w:t>
            </w:r>
          </w:p>
        </w:tc>
        <w:tc>
          <w:tcPr>
            <w:tcW w:w="11340" w:type="dxa"/>
            <w:shd w:val="clear" w:color="auto" w:fill="FFFFFF"/>
            <w:vAlign w:val="bottom"/>
          </w:tcPr>
          <w:p w14:paraId="18C9D3AE"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Diverse bygninger, anlæg og andre faciliteter til sport og fritidsformål</w:t>
            </w:r>
          </w:p>
        </w:tc>
      </w:tr>
      <w:tr w:rsidR="007944B4" w:rsidRPr="007D3F1A" w14:paraId="208A1A5D" w14:textId="77777777" w:rsidTr="00281DC9">
        <w:trPr>
          <w:trHeight w:hRule="exact" w:val="510"/>
        </w:trPr>
        <w:tc>
          <w:tcPr>
            <w:tcW w:w="2235" w:type="dxa"/>
            <w:shd w:val="clear" w:color="auto" w:fill="E0E0E0"/>
            <w:vAlign w:val="center"/>
          </w:tcPr>
          <w:p w14:paraId="1D8E4E3C" w14:textId="77777777" w:rsidR="007944B4" w:rsidRPr="007D3F1A" w:rsidRDefault="007944B4" w:rsidP="00281DC9">
            <w:pPr>
              <w:rPr>
                <w:rFonts w:ascii="Trebuchet MS" w:hAnsi="Trebuchet MS" w:cs="Trebuchet MS"/>
                <w:sz w:val="18"/>
                <w:szCs w:val="18"/>
              </w:rPr>
            </w:pPr>
            <w:proofErr w:type="spellStart"/>
            <w:r w:rsidRPr="007D3F1A">
              <w:rPr>
                <w:rFonts w:ascii="Trebuchet MS" w:hAnsi="Trebuchet MS" w:cs="Trebuchet MS"/>
                <w:sz w:val="18"/>
                <w:szCs w:val="18"/>
              </w:rPr>
              <w:t>Formaal</w:t>
            </w:r>
            <w:proofErr w:type="spellEnd"/>
            <w:r w:rsidRPr="007D3F1A">
              <w:rPr>
                <w:rFonts w:ascii="Trebuchet MS" w:hAnsi="Trebuchet MS" w:cs="Trebuchet MS"/>
                <w:sz w:val="18"/>
                <w:szCs w:val="18"/>
              </w:rPr>
              <w:t xml:space="preserve"> </w:t>
            </w:r>
          </w:p>
        </w:tc>
        <w:tc>
          <w:tcPr>
            <w:tcW w:w="11340" w:type="dxa"/>
            <w:shd w:val="clear" w:color="auto" w:fill="FFFFFF"/>
            <w:vAlign w:val="bottom"/>
          </w:tcPr>
          <w:p w14:paraId="775C071F"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 xml:space="preserve">Oplyse sagsbehandler og borger via selvbetjeningsløsninger, hvilken sports- og fritidsfaciliteter, der ligger i lokalområdet. Evt. også nærmeste svømmehal m.v. </w:t>
            </w:r>
          </w:p>
        </w:tc>
      </w:tr>
      <w:tr w:rsidR="007944B4" w:rsidRPr="00B87969" w14:paraId="27E1BA1C" w14:textId="77777777" w:rsidTr="00281DC9">
        <w:trPr>
          <w:trHeight w:hRule="exact" w:val="255"/>
        </w:trPr>
        <w:tc>
          <w:tcPr>
            <w:tcW w:w="2235" w:type="dxa"/>
            <w:shd w:val="clear" w:color="auto" w:fill="E0E0E0"/>
            <w:vAlign w:val="bottom"/>
          </w:tcPr>
          <w:p w14:paraId="6D221D0D"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Noegleord_hovedgruppe</w:t>
            </w:r>
            <w:proofErr w:type="spellEnd"/>
          </w:p>
        </w:tc>
        <w:tc>
          <w:tcPr>
            <w:tcW w:w="11340" w:type="dxa"/>
            <w:shd w:val="clear" w:color="auto" w:fill="FFFFFF"/>
            <w:vAlign w:val="bottom"/>
          </w:tcPr>
          <w:p w14:paraId="50C16F9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bCs/>
                <w:kern w:val="32"/>
                <w:sz w:val="18"/>
                <w:szCs w:val="18"/>
              </w:rPr>
              <w:t>Sport, fritid, friluft</w:t>
            </w:r>
          </w:p>
        </w:tc>
      </w:tr>
      <w:tr w:rsidR="007944B4" w:rsidRPr="00B87969" w14:paraId="4D9C064D" w14:textId="77777777" w:rsidTr="00281DC9">
        <w:trPr>
          <w:trHeight w:hRule="exact" w:val="255"/>
        </w:trPr>
        <w:tc>
          <w:tcPr>
            <w:tcW w:w="2235" w:type="dxa"/>
            <w:shd w:val="clear" w:color="auto" w:fill="E0E0E0"/>
            <w:vAlign w:val="bottom"/>
          </w:tcPr>
          <w:p w14:paraId="19AD9300"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Noegle_ord</w:t>
            </w:r>
            <w:proofErr w:type="spellEnd"/>
          </w:p>
        </w:tc>
        <w:tc>
          <w:tcPr>
            <w:tcW w:w="11340" w:type="dxa"/>
            <w:shd w:val="clear" w:color="auto" w:fill="FFFFFF"/>
            <w:vAlign w:val="bottom"/>
          </w:tcPr>
          <w:p w14:paraId="32ED1DC6" w14:textId="77777777" w:rsidR="007944B4" w:rsidRPr="00B87969" w:rsidRDefault="007944B4" w:rsidP="00281DC9">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Sportsanlæg, fritid</w:t>
            </w:r>
          </w:p>
        </w:tc>
      </w:tr>
      <w:tr w:rsidR="007944B4" w:rsidRPr="00B87969" w14:paraId="39730689" w14:textId="77777777" w:rsidTr="00281DC9">
        <w:trPr>
          <w:trHeight w:hRule="exact" w:val="255"/>
        </w:trPr>
        <w:tc>
          <w:tcPr>
            <w:tcW w:w="2235" w:type="dxa"/>
            <w:shd w:val="clear" w:color="auto" w:fill="E0E0E0"/>
            <w:vAlign w:val="bottom"/>
          </w:tcPr>
          <w:p w14:paraId="75AA9BD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 type</w:t>
            </w:r>
          </w:p>
        </w:tc>
        <w:tc>
          <w:tcPr>
            <w:tcW w:w="11340" w:type="dxa"/>
            <w:shd w:val="clear" w:color="auto" w:fill="FFFFFF"/>
            <w:vAlign w:val="bottom"/>
          </w:tcPr>
          <w:p w14:paraId="2D29D8E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Punkt</w:t>
            </w:r>
          </w:p>
        </w:tc>
      </w:tr>
      <w:tr w:rsidR="007944B4" w:rsidRPr="00B87969" w14:paraId="6040B807" w14:textId="77777777" w:rsidTr="00281DC9">
        <w:trPr>
          <w:trHeight w:hRule="exact" w:val="255"/>
        </w:trPr>
        <w:tc>
          <w:tcPr>
            <w:tcW w:w="2235" w:type="dxa"/>
            <w:shd w:val="clear" w:color="auto" w:fill="E0E0E0"/>
            <w:vAlign w:val="bottom"/>
          </w:tcPr>
          <w:p w14:paraId="0CCE8FD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Lovgrundlag</w:t>
            </w:r>
          </w:p>
        </w:tc>
        <w:tc>
          <w:tcPr>
            <w:tcW w:w="11340" w:type="dxa"/>
            <w:shd w:val="clear" w:color="auto" w:fill="FFFFFF"/>
            <w:vAlign w:val="bottom"/>
          </w:tcPr>
          <w:p w14:paraId="6B70C4F4" w14:textId="77777777" w:rsidR="007944B4" w:rsidRPr="00B87969" w:rsidRDefault="007944B4" w:rsidP="00281DC9">
            <w:pPr>
              <w:rPr>
                <w:rFonts w:ascii="Trebuchet MS" w:hAnsi="Trebuchet MS" w:cs="Trebuchet MS"/>
                <w:sz w:val="18"/>
                <w:szCs w:val="18"/>
              </w:rPr>
            </w:pPr>
          </w:p>
        </w:tc>
      </w:tr>
      <w:tr w:rsidR="007944B4" w:rsidRPr="00B87969" w14:paraId="7B484124" w14:textId="77777777" w:rsidTr="0013768B">
        <w:trPr>
          <w:trHeight w:hRule="exact" w:val="534"/>
        </w:trPr>
        <w:tc>
          <w:tcPr>
            <w:tcW w:w="2235" w:type="dxa"/>
            <w:shd w:val="clear" w:color="auto" w:fill="E0E0E0"/>
            <w:vAlign w:val="bottom"/>
          </w:tcPr>
          <w:p w14:paraId="2DE0DA42"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lastRenderedPageBreak/>
              <w:t>KLE_koder</w:t>
            </w:r>
            <w:proofErr w:type="spellEnd"/>
          </w:p>
        </w:tc>
        <w:tc>
          <w:tcPr>
            <w:tcW w:w="11340" w:type="dxa"/>
            <w:shd w:val="clear" w:color="auto" w:fill="FFFFFF"/>
            <w:vAlign w:val="bottom"/>
          </w:tcPr>
          <w:p w14:paraId="2621D72B" w14:textId="46D02D43" w:rsidR="007944B4" w:rsidRPr="00B87969" w:rsidRDefault="0013768B" w:rsidP="00281DC9">
            <w:pPr>
              <w:rPr>
                <w:rFonts w:ascii="Trebuchet MS" w:hAnsi="Trebuchet MS" w:cs="Trebuchet MS"/>
                <w:sz w:val="18"/>
                <w:szCs w:val="18"/>
              </w:rPr>
            </w:pPr>
            <w:r w:rsidRPr="006436FF">
              <w:rPr>
                <w:rFonts w:ascii="Trebuchet MS" w:hAnsi="Trebuchet MS" w:cs="Trebuchet MS"/>
                <w:color w:val="4F81BD"/>
                <w:sz w:val="18"/>
                <w:szCs w:val="18"/>
              </w:rPr>
              <w:t>04.00.00, 04.04.00, 04.14.00, 01.05.15, 09.19.00, 18.15.12, 20.01.00, 20.01.01, 20.01.02, 20.01.05, 20.01.06, 20.01.07, 20.01.10, 20.02.03, 20.10.00</w:t>
            </w:r>
          </w:p>
        </w:tc>
      </w:tr>
    </w:tbl>
    <w:p w14:paraId="1DF80EF2" w14:textId="77777777" w:rsidR="007944B4" w:rsidRPr="00B87969" w:rsidRDefault="007944B4" w:rsidP="007944B4">
      <w:pPr>
        <w:pStyle w:val="Overskrift6"/>
      </w:pPr>
      <w:r w:rsidRPr="00B87969">
        <w:t>5.9.1.2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944B4" w:rsidRPr="00B87969" w14:paraId="1C867947" w14:textId="77777777" w:rsidTr="00281DC9">
        <w:trPr>
          <w:trHeight w:hRule="exact" w:val="255"/>
        </w:trPr>
        <w:tc>
          <w:tcPr>
            <w:tcW w:w="4503" w:type="dxa"/>
            <w:shd w:val="clear" w:color="auto" w:fill="D9D9D9"/>
            <w:vAlign w:val="bottom"/>
          </w:tcPr>
          <w:p w14:paraId="50621FF9"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9149" w:type="dxa"/>
            <w:shd w:val="clear" w:color="auto" w:fill="D9D9D9"/>
            <w:vAlign w:val="bottom"/>
          </w:tcPr>
          <w:p w14:paraId="5F7166ED"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6B009B74" w14:textId="77777777" w:rsidTr="00281DC9">
        <w:trPr>
          <w:trHeight w:hRule="exact" w:val="453"/>
        </w:trPr>
        <w:tc>
          <w:tcPr>
            <w:tcW w:w="4503" w:type="dxa"/>
            <w:shd w:val="clear" w:color="auto" w:fill="E0E0E0"/>
            <w:vAlign w:val="center"/>
          </w:tcPr>
          <w:p w14:paraId="6DE750D6"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9149" w:type="dxa"/>
            <w:shd w:val="clear" w:color="auto" w:fill="FFFFFF"/>
            <w:vAlign w:val="bottom"/>
          </w:tcPr>
          <w:p w14:paraId="5E151CD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Punktet sættes om muligt på adressepunktet, eller alternativt centralt i eller nær indgang til faciliteten. Særligt ved flere faciliteter på samme adresse/i samme bygning/i samme område. </w:t>
            </w:r>
          </w:p>
        </w:tc>
      </w:tr>
      <w:tr w:rsidR="007944B4" w:rsidRPr="00B87969" w14:paraId="18107E62" w14:textId="77777777" w:rsidTr="00281DC9">
        <w:trPr>
          <w:trHeight w:hRule="exact" w:val="255"/>
        </w:trPr>
        <w:tc>
          <w:tcPr>
            <w:tcW w:w="4503" w:type="dxa"/>
            <w:shd w:val="clear" w:color="auto" w:fill="E0E0E0"/>
            <w:vAlign w:val="bottom"/>
          </w:tcPr>
          <w:p w14:paraId="11589D3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9149" w:type="dxa"/>
            <w:shd w:val="clear" w:color="auto" w:fill="FFFFFF"/>
            <w:vAlign w:val="bottom"/>
          </w:tcPr>
          <w:p w14:paraId="0F93116F" w14:textId="469DB0A4" w:rsidR="007944B4" w:rsidRPr="00B87969" w:rsidRDefault="007944B4" w:rsidP="00AF6B5E">
            <w:pPr>
              <w:rPr>
                <w:rFonts w:ascii="Trebuchet MS" w:hAnsi="Trebuchet MS" w:cs="Trebuchet MS"/>
                <w:sz w:val="18"/>
                <w:szCs w:val="18"/>
              </w:rPr>
            </w:pPr>
            <w:r w:rsidRPr="00B87969">
              <w:rPr>
                <w:rFonts w:ascii="Trebuchet MS" w:hAnsi="Trebuchet MS" w:cs="Trebuchet MS"/>
                <w:sz w:val="18"/>
                <w:szCs w:val="18"/>
              </w:rPr>
              <w:t>Opdeles i facilitetstype med mulighed</w:t>
            </w:r>
            <w:r w:rsidR="00AF6B5E">
              <w:rPr>
                <w:rFonts w:ascii="Trebuchet MS" w:hAnsi="Trebuchet MS" w:cs="Trebuchet MS"/>
                <w:sz w:val="18"/>
                <w:szCs w:val="18"/>
              </w:rPr>
              <w:t xml:space="preserve"> for opdeling i</w:t>
            </w:r>
            <w:r w:rsidRPr="00B87969">
              <w:rPr>
                <w:rFonts w:ascii="Trebuchet MS" w:hAnsi="Trebuchet MS" w:cs="Trebuchet MS"/>
                <w:sz w:val="18"/>
                <w:szCs w:val="18"/>
              </w:rPr>
              <w:t xml:space="preserve"> </w:t>
            </w:r>
            <w:proofErr w:type="spellStart"/>
            <w:r w:rsidR="00DD3EDE">
              <w:rPr>
                <w:rFonts w:ascii="Trebuchet MS" w:hAnsi="Trebuchet MS" w:cs="Trebuchet MS"/>
                <w:sz w:val="18"/>
                <w:szCs w:val="18"/>
              </w:rPr>
              <w:t>handicapegenet</w:t>
            </w:r>
            <w:proofErr w:type="spellEnd"/>
            <w:r w:rsidR="00AF6B5E">
              <w:rPr>
                <w:rFonts w:ascii="Trebuchet MS" w:hAnsi="Trebuchet MS" w:cs="Trebuchet MS"/>
                <w:sz w:val="18"/>
                <w:szCs w:val="18"/>
              </w:rPr>
              <w:t>, sæsonåben</w:t>
            </w:r>
            <w:r w:rsidR="00DD3EDE">
              <w:rPr>
                <w:rFonts w:ascii="Trebuchet MS" w:hAnsi="Trebuchet MS" w:cs="Trebuchet MS"/>
                <w:sz w:val="18"/>
                <w:szCs w:val="18"/>
              </w:rPr>
              <w:t xml:space="preserve"> m.fl</w:t>
            </w:r>
            <w:r w:rsidRPr="00B87969">
              <w:rPr>
                <w:rFonts w:ascii="Trebuchet MS" w:hAnsi="Trebuchet MS" w:cs="Trebuchet MS"/>
                <w:sz w:val="18"/>
                <w:szCs w:val="18"/>
              </w:rPr>
              <w:t xml:space="preserve">.  </w:t>
            </w:r>
          </w:p>
        </w:tc>
      </w:tr>
      <w:tr w:rsidR="007944B4" w:rsidRPr="00B87969" w14:paraId="5D1075A4" w14:textId="77777777" w:rsidTr="00281DC9">
        <w:trPr>
          <w:trHeight w:hRule="exact" w:val="255"/>
        </w:trPr>
        <w:tc>
          <w:tcPr>
            <w:tcW w:w="4503" w:type="dxa"/>
            <w:shd w:val="clear" w:color="auto" w:fill="E0E0E0"/>
            <w:vAlign w:val="bottom"/>
          </w:tcPr>
          <w:p w14:paraId="4BCD2BC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9149" w:type="dxa"/>
            <w:shd w:val="clear" w:color="auto" w:fill="FFFFFF"/>
            <w:vAlign w:val="bottom"/>
          </w:tcPr>
          <w:p w14:paraId="1915314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w:t>
            </w:r>
          </w:p>
        </w:tc>
      </w:tr>
      <w:tr w:rsidR="007944B4" w:rsidRPr="00B87969" w14:paraId="626F1526" w14:textId="77777777" w:rsidTr="00281DC9">
        <w:trPr>
          <w:trHeight w:hRule="exact" w:val="255"/>
        </w:trPr>
        <w:tc>
          <w:tcPr>
            <w:tcW w:w="4503" w:type="dxa"/>
            <w:shd w:val="clear" w:color="auto" w:fill="E0E0E0"/>
            <w:vAlign w:val="bottom"/>
          </w:tcPr>
          <w:p w14:paraId="5B7DF04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Entydige objekter</w:t>
            </w:r>
          </w:p>
        </w:tc>
        <w:tc>
          <w:tcPr>
            <w:tcW w:w="9149" w:type="dxa"/>
            <w:shd w:val="clear" w:color="auto" w:fill="FFFFFF"/>
            <w:vAlign w:val="bottom"/>
          </w:tcPr>
          <w:p w14:paraId="09782D50" w14:textId="77777777" w:rsidR="007944B4" w:rsidRPr="00B87969" w:rsidRDefault="007944B4" w:rsidP="00281DC9">
            <w:pPr>
              <w:rPr>
                <w:rFonts w:ascii="Trebuchet MS" w:hAnsi="Trebuchet MS" w:cs="Trebuchet MS"/>
                <w:sz w:val="18"/>
                <w:szCs w:val="18"/>
              </w:rPr>
            </w:pPr>
          </w:p>
        </w:tc>
      </w:tr>
      <w:tr w:rsidR="007944B4" w:rsidRPr="00B87969" w14:paraId="55BECAB9" w14:textId="77777777" w:rsidTr="00281DC9">
        <w:trPr>
          <w:trHeight w:hRule="exact" w:val="510"/>
        </w:trPr>
        <w:tc>
          <w:tcPr>
            <w:tcW w:w="4503" w:type="dxa"/>
            <w:shd w:val="clear" w:color="auto" w:fill="E0E0E0"/>
            <w:vAlign w:val="center"/>
          </w:tcPr>
          <w:p w14:paraId="5A8B50C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mellem objekter</w:t>
            </w:r>
          </w:p>
        </w:tc>
        <w:tc>
          <w:tcPr>
            <w:tcW w:w="9149" w:type="dxa"/>
            <w:shd w:val="clear" w:color="auto" w:fill="FFFFFF"/>
            <w:vAlign w:val="bottom"/>
          </w:tcPr>
          <w:p w14:paraId="2DA6094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Ofte er der flere faciliteter på samme adresse. Når dette er </w:t>
            </w:r>
            <w:proofErr w:type="gramStart"/>
            <w:r w:rsidRPr="00B87969">
              <w:rPr>
                <w:rFonts w:ascii="Trebuchet MS" w:hAnsi="Trebuchet MS" w:cs="Trebuchet MS"/>
                <w:sz w:val="18"/>
                <w:szCs w:val="18"/>
              </w:rPr>
              <w:t>tilfældet</w:t>
            </w:r>
            <w:proofErr w:type="gramEnd"/>
            <w:r w:rsidRPr="00B87969">
              <w:rPr>
                <w:rFonts w:ascii="Trebuchet MS" w:hAnsi="Trebuchet MS" w:cs="Trebuchet MS"/>
                <w:sz w:val="18"/>
                <w:szCs w:val="18"/>
              </w:rPr>
              <w:t xml:space="preserve"> flyttes punkterne lidt væk fra hinanden, men indenfor bygningen om muligt.</w:t>
            </w:r>
          </w:p>
        </w:tc>
      </w:tr>
      <w:tr w:rsidR="007944B4" w:rsidRPr="00B87969" w14:paraId="72AD6EA9" w14:textId="77777777" w:rsidTr="00281DC9">
        <w:trPr>
          <w:trHeight w:hRule="exact" w:val="255"/>
        </w:trPr>
        <w:tc>
          <w:tcPr>
            <w:tcW w:w="4503" w:type="dxa"/>
            <w:shd w:val="clear" w:color="auto" w:fill="E0E0E0"/>
            <w:vAlign w:val="bottom"/>
          </w:tcPr>
          <w:p w14:paraId="1374048F"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med objekter i andre datasæt</w:t>
            </w:r>
          </w:p>
        </w:tc>
        <w:tc>
          <w:tcPr>
            <w:tcW w:w="9149" w:type="dxa"/>
            <w:shd w:val="clear" w:color="auto" w:fill="FFFFFF"/>
            <w:vAlign w:val="bottom"/>
          </w:tcPr>
          <w:p w14:paraId="64DFA442" w14:textId="2A8E5E51" w:rsidR="007944B4" w:rsidRPr="00B87969" w:rsidRDefault="007944B4" w:rsidP="00DD3EDE">
            <w:pPr>
              <w:rPr>
                <w:rFonts w:ascii="Trebuchet MS" w:hAnsi="Trebuchet MS" w:cs="Trebuchet MS"/>
                <w:sz w:val="18"/>
                <w:szCs w:val="18"/>
              </w:rPr>
            </w:pPr>
            <w:r w:rsidRPr="00B87969">
              <w:rPr>
                <w:rFonts w:ascii="Trebuchet MS" w:hAnsi="Trebuchet MS" w:cs="Trebuchet MS"/>
                <w:sz w:val="18"/>
                <w:szCs w:val="18"/>
              </w:rPr>
              <w:t xml:space="preserve">Placeres gerne med snap til </w:t>
            </w:r>
            <w:r w:rsidR="00DD3EDE">
              <w:rPr>
                <w:rFonts w:ascii="Trebuchet MS" w:hAnsi="Trebuchet MS" w:cs="Trebuchet MS"/>
                <w:sz w:val="18"/>
                <w:szCs w:val="18"/>
              </w:rPr>
              <w:t>adressepunktet eller evt.</w:t>
            </w:r>
            <w:r w:rsidRPr="00B87969">
              <w:rPr>
                <w:rFonts w:ascii="Trebuchet MS" w:hAnsi="Trebuchet MS" w:cs="Trebuchet MS"/>
                <w:sz w:val="18"/>
                <w:szCs w:val="18"/>
              </w:rPr>
              <w:t xml:space="preserve">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
        </w:tc>
      </w:tr>
    </w:tbl>
    <w:p w14:paraId="2C859A9F" w14:textId="77777777" w:rsidR="007944B4" w:rsidRPr="00B87969" w:rsidRDefault="007944B4" w:rsidP="007944B4">
      <w:pPr>
        <w:pStyle w:val="Overskrift6"/>
      </w:pPr>
      <w:r w:rsidRPr="00B87969">
        <w:t>5.9.1.3 Kodelister</w:t>
      </w:r>
    </w:p>
    <w:p w14:paraId="1C899749" w14:textId="77777777" w:rsidR="007944B4" w:rsidRPr="00B87969" w:rsidRDefault="007944B4" w:rsidP="007944B4">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Kodelisterne fungerer som oversættelser mellem anvendte kodeværdier og de matchende forklarende tekster.</w:t>
      </w:r>
    </w:p>
    <w:p w14:paraId="657D96F8" w14:textId="77777777" w:rsidR="007944B4" w:rsidRPr="00B87969" w:rsidRDefault="007944B4" w:rsidP="007944B4">
      <w:pPr>
        <w:pStyle w:val="Overskrift7"/>
      </w:pPr>
      <w:r w:rsidRPr="00B87969">
        <w:t>5.9.1.3.1   5800 Facilitet</w:t>
      </w:r>
      <w:r w:rsidRPr="00B87969">
        <w:rPr>
          <w:rStyle w:val="TypografiOverskrift4BrugerdefineretfarveRGB0Tegn"/>
        </w:rPr>
        <w:t xml:space="preserve"> </w:t>
      </w:r>
      <w:r w:rsidRPr="00B87969">
        <w:t>(d_5800_facilitet)</w:t>
      </w:r>
    </w:p>
    <w:p w14:paraId="1E15A4ED"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Det første ciffer henviser til </w:t>
      </w:r>
      <w:r w:rsidRPr="00B8113A">
        <w:rPr>
          <w:rFonts w:ascii="Trebuchet MS" w:hAnsi="Trebuchet MS" w:cs="Trebuchet MS"/>
          <w:sz w:val="18"/>
          <w:szCs w:val="18"/>
          <w:highlight w:val="yellow"/>
        </w:rPr>
        <w:t>emneg</w:t>
      </w:r>
      <w:r w:rsidRPr="00B87969">
        <w:rPr>
          <w:rFonts w:ascii="Trebuchet MS" w:hAnsi="Trebuchet MS" w:cs="Trebuchet MS"/>
          <w:sz w:val="18"/>
          <w:szCs w:val="18"/>
          <w:highlight w:val="yellow"/>
        </w:rPr>
        <w:t>ruppen</w:t>
      </w:r>
      <w:r w:rsidRPr="00B87969">
        <w:rPr>
          <w:rFonts w:ascii="Trebuchet MS" w:hAnsi="Trebuchet MS" w:cs="Trebuchet MS"/>
          <w:sz w:val="18"/>
          <w:szCs w:val="18"/>
        </w:rPr>
        <w:t xml:space="preserve">, derefter kommer </w:t>
      </w:r>
      <w:r w:rsidRPr="00B87969">
        <w:rPr>
          <w:rFonts w:ascii="Trebuchet MS" w:hAnsi="Trebuchet MS" w:cs="Trebuchet MS"/>
          <w:sz w:val="18"/>
          <w:szCs w:val="18"/>
          <w:highlight w:val="cyan"/>
        </w:rPr>
        <w:t>elementet</w:t>
      </w:r>
      <w:r w:rsidRPr="00B87969">
        <w:rPr>
          <w:rFonts w:ascii="Trebuchet MS" w:hAnsi="Trebuchet MS" w:cs="Trebuchet MS"/>
          <w:sz w:val="18"/>
          <w:szCs w:val="18"/>
        </w:rPr>
        <w:t xml:space="preserve"> og det sidste ciffer er </w:t>
      </w:r>
      <w:r w:rsidRPr="00B87969">
        <w:rPr>
          <w:rFonts w:ascii="Trebuchet MS" w:hAnsi="Trebuchet MS" w:cs="Trebuchet MS"/>
          <w:sz w:val="18"/>
          <w:szCs w:val="18"/>
          <w:highlight w:val="red"/>
        </w:rPr>
        <w:t>geometrien</w:t>
      </w:r>
    </w:p>
    <w:p w14:paraId="3F64E31A" w14:textId="77777777" w:rsidR="007944B4" w:rsidRPr="00B87969" w:rsidRDefault="007944B4" w:rsidP="007944B4">
      <w:pPr>
        <w:rPr>
          <w:rFonts w:ascii="Trebuchet MS" w:hAnsi="Trebuchet MS" w:cs="Trebuchet MS"/>
          <w:sz w:val="18"/>
          <w:szCs w:val="18"/>
        </w:rPr>
      </w:pPr>
    </w:p>
    <w:p w14:paraId="1C692F7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 overordnede </w:t>
      </w:r>
      <w:r w:rsidRPr="00B87969">
        <w:rPr>
          <w:rFonts w:ascii="Trebuchet MS" w:hAnsi="Trebuchet MS" w:cs="Trebuchet MS"/>
          <w:sz w:val="18"/>
          <w:szCs w:val="18"/>
          <w:highlight w:val="yellow"/>
        </w:rPr>
        <w:t>emnegrupper</w:t>
      </w:r>
      <w:r w:rsidRPr="00B87969">
        <w:rPr>
          <w:rFonts w:ascii="Trebuchet MS" w:hAnsi="Trebuchet MS" w:cs="Trebuchet MS"/>
          <w:sz w:val="18"/>
          <w:szCs w:val="18"/>
        </w:rPr>
        <w:t xml:space="preserve"> er:</w:t>
      </w:r>
    </w:p>
    <w:p w14:paraId="0A4ECBF7" w14:textId="77777777" w:rsidR="007944B4" w:rsidRPr="00B87969" w:rsidRDefault="007944B4" w:rsidP="007944B4">
      <w:pPr>
        <w:rPr>
          <w:rFonts w:ascii="Trebuchet MS" w:hAnsi="Trebuchet MS" w:cs="Trebuchet MS"/>
          <w:sz w:val="18"/>
          <w:szCs w:val="18"/>
        </w:rPr>
      </w:pPr>
    </w:p>
    <w:p w14:paraId="0BF36D25"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1: Praktiske objekter</w:t>
      </w:r>
    </w:p>
    <w:p w14:paraId="14AED094"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2: Naturobjekter/Naturfaciliteter</w:t>
      </w:r>
    </w:p>
    <w:p w14:paraId="118470B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3: Overnatning</w:t>
      </w:r>
    </w:p>
    <w:p w14:paraId="20E50A1A"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4: Aktiv sport</w:t>
      </w:r>
    </w:p>
    <w:p w14:paraId="0DC15752"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5: Kultur</w:t>
      </w:r>
    </w:p>
    <w:p w14:paraId="4D3FB064" w14:textId="77777777" w:rsidR="007944B4" w:rsidRPr="00B87969" w:rsidRDefault="007944B4" w:rsidP="007944B4">
      <w:r w:rsidRPr="00B87969">
        <w:rPr>
          <w:rFonts w:ascii="Trebuchet MS" w:hAnsi="Trebuchet MS" w:cs="Trebuchet MS"/>
          <w:sz w:val="18"/>
          <w:szCs w:val="18"/>
        </w:rPr>
        <w:t>6: Sejlads</w:t>
      </w:r>
    </w:p>
    <w:p w14:paraId="1F5ED0BC" w14:textId="77777777" w:rsidR="007944B4" w:rsidRPr="00B87969" w:rsidRDefault="007944B4" w:rsidP="007944B4">
      <w:pPr>
        <w:rPr>
          <w:rFonts w:ascii="Trebuchet MS" w:hAnsi="Trebuchet MS" w:cs="Trebuchet MS"/>
          <w:sz w:val="18"/>
          <w:szCs w:val="18"/>
        </w:rPr>
      </w:pPr>
    </w:p>
    <w:p w14:paraId="137A7F10"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 mulige </w:t>
      </w:r>
      <w:r w:rsidRPr="00B87969">
        <w:rPr>
          <w:rFonts w:ascii="Trebuchet MS" w:hAnsi="Trebuchet MS" w:cs="Trebuchet MS"/>
          <w:sz w:val="18"/>
          <w:szCs w:val="18"/>
          <w:highlight w:val="red"/>
        </w:rPr>
        <w:t>geometrier</w:t>
      </w:r>
      <w:r w:rsidRPr="00B87969">
        <w:rPr>
          <w:rFonts w:ascii="Trebuchet MS" w:hAnsi="Trebuchet MS" w:cs="Trebuchet MS"/>
          <w:sz w:val="18"/>
          <w:szCs w:val="18"/>
        </w:rPr>
        <w:t xml:space="preserve"> for faciliteten:</w:t>
      </w:r>
    </w:p>
    <w:p w14:paraId="5D69363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1: Punkt eller flade</w:t>
      </w:r>
    </w:p>
    <w:p w14:paraId="2851DF0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2: Kun punkt</w:t>
      </w:r>
    </w:p>
    <w:p w14:paraId="67E603D4"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3: Kun flade</w:t>
      </w:r>
    </w:p>
    <w:p w14:paraId="7E2DD89E" w14:textId="77777777" w:rsidR="007944B4" w:rsidRPr="002609A5" w:rsidRDefault="007944B4" w:rsidP="007944B4">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410"/>
        <w:gridCol w:w="709"/>
        <w:gridCol w:w="8582"/>
      </w:tblGrid>
      <w:tr w:rsidR="007944B4" w:rsidRPr="00B87969" w14:paraId="2E6D6957" w14:textId="77777777" w:rsidTr="00281DC9">
        <w:trPr>
          <w:trHeight w:hRule="exact" w:val="529"/>
        </w:trPr>
        <w:tc>
          <w:tcPr>
            <w:tcW w:w="1951" w:type="dxa"/>
            <w:tcBorders>
              <w:bottom w:val="single" w:sz="4" w:space="0" w:color="auto"/>
            </w:tcBorders>
            <w:shd w:val="clear" w:color="auto" w:fill="D9D9D9"/>
            <w:vAlign w:val="bottom"/>
          </w:tcPr>
          <w:p w14:paraId="3FDC2839" w14:textId="77777777" w:rsidR="007944B4" w:rsidRPr="00B87969" w:rsidRDefault="007944B4" w:rsidP="00281DC9">
            <w:pPr>
              <w:rPr>
                <w:rFonts w:ascii="Trebuchet MS" w:hAnsi="Trebuchet MS" w:cs="Trebuchet MS"/>
                <w:b/>
                <w:bCs/>
                <w:sz w:val="18"/>
                <w:szCs w:val="18"/>
              </w:rPr>
            </w:pPr>
            <w:proofErr w:type="spellStart"/>
            <w:r w:rsidRPr="00B87969">
              <w:rPr>
                <w:rFonts w:ascii="Trebuchet MS" w:hAnsi="Trebuchet MS" w:cs="Trebuchet MS"/>
                <w:b/>
                <w:bCs/>
                <w:sz w:val="18"/>
                <w:szCs w:val="18"/>
              </w:rPr>
              <w:t>facilitet_type_kode</w:t>
            </w:r>
            <w:proofErr w:type="spellEnd"/>
          </w:p>
        </w:tc>
        <w:tc>
          <w:tcPr>
            <w:tcW w:w="2410" w:type="dxa"/>
            <w:tcBorders>
              <w:bottom w:val="single" w:sz="4" w:space="0" w:color="auto"/>
            </w:tcBorders>
            <w:shd w:val="clear" w:color="auto" w:fill="D9D9D9"/>
            <w:vAlign w:val="bottom"/>
          </w:tcPr>
          <w:p w14:paraId="7BFFF216" w14:textId="77777777" w:rsidR="007944B4" w:rsidRPr="00B87969" w:rsidRDefault="007944B4" w:rsidP="00281DC9">
            <w:pPr>
              <w:rPr>
                <w:rFonts w:ascii="Trebuchet MS" w:hAnsi="Trebuchet MS" w:cs="Trebuchet MS"/>
                <w:bCs/>
                <w:sz w:val="18"/>
                <w:szCs w:val="18"/>
              </w:rPr>
            </w:pPr>
            <w:proofErr w:type="spellStart"/>
            <w:r w:rsidRPr="00B87969">
              <w:rPr>
                <w:rFonts w:ascii="Trebuchet MS" w:hAnsi="Trebuchet MS" w:cs="Trebuchet MS"/>
                <w:b/>
                <w:bCs/>
                <w:sz w:val="18"/>
                <w:szCs w:val="18"/>
              </w:rPr>
              <w:t>facilitet_type</w:t>
            </w:r>
            <w:proofErr w:type="spellEnd"/>
          </w:p>
        </w:tc>
        <w:tc>
          <w:tcPr>
            <w:tcW w:w="709" w:type="dxa"/>
            <w:tcBorders>
              <w:bottom w:val="single" w:sz="4" w:space="0" w:color="auto"/>
            </w:tcBorders>
            <w:shd w:val="clear" w:color="auto" w:fill="D9D9D9"/>
            <w:vAlign w:val="bottom"/>
          </w:tcPr>
          <w:p w14:paraId="24F73EF7"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aktiv</w:t>
            </w:r>
          </w:p>
        </w:tc>
        <w:tc>
          <w:tcPr>
            <w:tcW w:w="8582" w:type="dxa"/>
            <w:tcBorders>
              <w:bottom w:val="single" w:sz="4" w:space="0" w:color="auto"/>
            </w:tcBorders>
            <w:shd w:val="clear" w:color="auto" w:fill="D9D9D9"/>
            <w:vAlign w:val="bottom"/>
          </w:tcPr>
          <w:p w14:paraId="3C373EB5"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Begrebsdefinition</w:t>
            </w:r>
          </w:p>
        </w:tc>
      </w:tr>
      <w:tr w:rsidR="007944B4" w:rsidRPr="00B87969" w14:paraId="151B1583"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6F024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highlight w:val="yellow"/>
              </w:rPr>
              <w:t>1</w:t>
            </w:r>
            <w:r w:rsidRPr="00B87969">
              <w:rPr>
                <w:rFonts w:ascii="Trebuchet MS" w:hAnsi="Trebuchet MS"/>
                <w:sz w:val="18"/>
                <w:szCs w:val="18"/>
                <w:highlight w:val="cyan"/>
              </w:rPr>
              <w:t>01</w:t>
            </w:r>
            <w:r w:rsidRPr="00B87969">
              <w:rPr>
                <w:rFonts w:ascii="Trebuchet MS" w:hAnsi="Trebuchet MS"/>
                <w:sz w:val="18"/>
                <w:szCs w:val="18"/>
                <w:highlight w:val="red"/>
              </w:rPr>
              <w:t>2</w:t>
            </w:r>
          </w:p>
        </w:tc>
        <w:tc>
          <w:tcPr>
            <w:tcW w:w="2410" w:type="dxa"/>
            <w:tcBorders>
              <w:top w:val="single" w:sz="4" w:space="0" w:color="auto"/>
              <w:left w:val="single" w:sz="4" w:space="0" w:color="auto"/>
              <w:bottom w:val="single" w:sz="4" w:space="0" w:color="auto"/>
            </w:tcBorders>
            <w:shd w:val="clear" w:color="auto" w:fill="FFFFFF"/>
            <w:vAlign w:val="bottom"/>
          </w:tcPr>
          <w:p w14:paraId="5BB819B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Toilet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0BE6D59"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75C533" w14:textId="038D41F5" w:rsidR="007944B4" w:rsidRPr="00B87969" w:rsidRDefault="007944B4" w:rsidP="00281DC9">
            <w:pPr>
              <w:rPr>
                <w:rFonts w:ascii="Trebuchet MS" w:hAnsi="Trebuchet MS"/>
                <w:sz w:val="18"/>
                <w:szCs w:val="18"/>
              </w:rPr>
            </w:pPr>
            <w:r w:rsidRPr="00B87969">
              <w:rPr>
                <w:rFonts w:ascii="Trebuchet MS" w:hAnsi="Trebuchet MS"/>
                <w:sz w:val="18"/>
                <w:szCs w:val="18"/>
              </w:rPr>
              <w:t>WC i bygning</w:t>
            </w:r>
            <w:r w:rsidR="005E5AFD">
              <w:rPr>
                <w:rFonts w:ascii="Trebuchet MS" w:hAnsi="Trebuchet MS"/>
                <w:sz w:val="18"/>
                <w:szCs w:val="18"/>
              </w:rPr>
              <w:t>/</w:t>
            </w:r>
            <w:proofErr w:type="spellStart"/>
            <w:r w:rsidR="005E5AFD">
              <w:rPr>
                <w:rFonts w:ascii="Trebuchet MS" w:hAnsi="Trebuchet MS"/>
                <w:sz w:val="18"/>
                <w:szCs w:val="18"/>
              </w:rPr>
              <w:t>muldtoilet</w:t>
            </w:r>
            <w:proofErr w:type="spellEnd"/>
            <w:r w:rsidRPr="00B87969">
              <w:rPr>
                <w:rFonts w:ascii="Trebuchet MS" w:hAnsi="Trebuchet MS"/>
                <w:sz w:val="18"/>
                <w:szCs w:val="18"/>
              </w:rPr>
              <w:t>, der er åbent for offentligheden.</w:t>
            </w:r>
          </w:p>
        </w:tc>
      </w:tr>
      <w:tr w:rsidR="007944B4" w:rsidRPr="00B87969" w14:paraId="4757BC5B"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15103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lastRenderedPageBreak/>
              <w:t>1022</w:t>
            </w:r>
          </w:p>
        </w:tc>
        <w:tc>
          <w:tcPr>
            <w:tcW w:w="2410" w:type="dxa"/>
            <w:tcBorders>
              <w:top w:val="single" w:sz="4" w:space="0" w:color="auto"/>
              <w:left w:val="single" w:sz="4" w:space="0" w:color="auto"/>
              <w:bottom w:val="single" w:sz="4" w:space="0" w:color="auto"/>
            </w:tcBorders>
            <w:shd w:val="clear" w:color="auto" w:fill="FFFFFF"/>
            <w:vAlign w:val="center"/>
          </w:tcPr>
          <w:p w14:paraId="021BEEB8" w14:textId="77777777" w:rsidR="007944B4" w:rsidRPr="00B87969" w:rsidRDefault="007944B4" w:rsidP="00281DC9">
            <w:pPr>
              <w:rPr>
                <w:rFonts w:ascii="Trebuchet MS" w:hAnsi="Trebuchet MS"/>
                <w:sz w:val="18"/>
                <w:szCs w:val="18"/>
                <w:highlight w:val="yellow"/>
              </w:rPr>
            </w:pPr>
            <w:r w:rsidRPr="00B87969">
              <w:rPr>
                <w:rFonts w:ascii="Trebuchet MS" w:hAnsi="Trebuchet MS"/>
                <w:sz w:val="18"/>
                <w:szCs w:val="18"/>
              </w:rPr>
              <w:t>Bålplads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A1A911"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8DFA8B3" w14:textId="77777777" w:rsidR="007944B4" w:rsidRPr="00B87969" w:rsidRDefault="007944B4" w:rsidP="00281DC9">
            <w:pPr>
              <w:rPr>
                <w:rFonts w:ascii="Trebuchet MS" w:hAnsi="Trebuchet MS"/>
                <w:sz w:val="18"/>
                <w:szCs w:val="18"/>
              </w:rPr>
            </w:pPr>
            <w:r w:rsidRPr="00B87969">
              <w:rPr>
                <w:rFonts w:ascii="Arial" w:hAnsi="Arial" w:cs="Arial"/>
                <w:sz w:val="18"/>
                <w:szCs w:val="18"/>
              </w:rPr>
              <w:t xml:space="preserve">Afgrænset plads til bål eller grill til offentlig brug.  Ikke alle </w:t>
            </w:r>
            <w:proofErr w:type="spellStart"/>
            <w:r w:rsidRPr="00B87969">
              <w:rPr>
                <w:rFonts w:ascii="Arial" w:hAnsi="Arial" w:cs="Arial"/>
                <w:sz w:val="18"/>
                <w:szCs w:val="18"/>
              </w:rPr>
              <w:t>bålsteder</w:t>
            </w:r>
            <w:proofErr w:type="spellEnd"/>
            <w:r w:rsidRPr="00B87969">
              <w:rPr>
                <w:rFonts w:ascii="Arial" w:hAnsi="Arial" w:cs="Arial"/>
                <w:sz w:val="18"/>
                <w:szCs w:val="18"/>
              </w:rPr>
              <w:t xml:space="preserve"> har grill-muligheden. </w:t>
            </w:r>
          </w:p>
        </w:tc>
      </w:tr>
      <w:tr w:rsidR="007944B4" w:rsidRPr="00B87969" w14:paraId="0173049D"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BE1BF6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1031</w:t>
            </w:r>
          </w:p>
        </w:tc>
        <w:tc>
          <w:tcPr>
            <w:tcW w:w="2410" w:type="dxa"/>
            <w:tcBorders>
              <w:top w:val="single" w:sz="4" w:space="0" w:color="auto"/>
              <w:left w:val="single" w:sz="4" w:space="0" w:color="auto"/>
              <w:bottom w:val="single" w:sz="4" w:space="0" w:color="auto"/>
            </w:tcBorders>
            <w:shd w:val="clear" w:color="auto" w:fill="FFFFFF"/>
            <w:vAlign w:val="center"/>
          </w:tcPr>
          <w:p w14:paraId="6E77E1A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188F5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1400E58" w14:textId="77777777" w:rsidR="007944B4" w:rsidRPr="00B87969" w:rsidRDefault="007944B4" w:rsidP="00281DC9">
            <w:pPr>
              <w:rPr>
                <w:rFonts w:ascii="Arial" w:hAnsi="Arial" w:cs="Arial"/>
                <w:sz w:val="18"/>
                <w:szCs w:val="18"/>
              </w:rPr>
            </w:pPr>
            <w:r w:rsidRPr="00B87969">
              <w:rPr>
                <w:rFonts w:ascii="Trebuchet MS" w:hAnsi="Trebuchet MS"/>
                <w:sz w:val="18"/>
                <w:szCs w:val="18"/>
              </w:rPr>
              <w:t xml:space="preserve">En </w:t>
            </w:r>
            <w:r w:rsidRPr="00B87969">
              <w:rPr>
                <w:rFonts w:ascii="Trebuchet MS" w:hAnsi="Trebuchet MS"/>
                <w:bCs/>
                <w:sz w:val="18"/>
                <w:szCs w:val="18"/>
              </w:rPr>
              <w:t>legeplads</w:t>
            </w:r>
            <w:r w:rsidRPr="00B87969">
              <w:rPr>
                <w:rFonts w:ascii="Trebuchet MS" w:hAnsi="Trebuchet MS"/>
                <w:sz w:val="18"/>
                <w:szCs w:val="18"/>
              </w:rPr>
              <w:t xml:space="preserve"> er et afgrænset sted udendørs, som er tilrettelagt for at børn kan lege der. </w:t>
            </w:r>
          </w:p>
        </w:tc>
      </w:tr>
      <w:tr w:rsidR="007944B4" w:rsidRPr="00B87969" w14:paraId="64377AC1"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84A8D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1041</w:t>
            </w:r>
          </w:p>
        </w:tc>
        <w:tc>
          <w:tcPr>
            <w:tcW w:w="2410" w:type="dxa"/>
            <w:tcBorders>
              <w:top w:val="single" w:sz="4" w:space="0" w:color="auto"/>
              <w:left w:val="single" w:sz="4" w:space="0" w:color="auto"/>
              <w:bottom w:val="single" w:sz="4" w:space="0" w:color="auto"/>
            </w:tcBorders>
            <w:shd w:val="clear" w:color="auto" w:fill="FFFFFF"/>
            <w:vAlign w:val="center"/>
          </w:tcPr>
          <w:p w14:paraId="604D331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ADE48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62568F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 xml:space="preserve">Legeplads ude i naturen typisk bygget med naturens egne </w:t>
            </w:r>
            <w:proofErr w:type="spellStart"/>
            <w:r w:rsidRPr="00B87969">
              <w:rPr>
                <w:rFonts w:ascii="Trebuchet MS" w:hAnsi="Trebuchet MS"/>
                <w:sz w:val="18"/>
                <w:szCs w:val="18"/>
              </w:rPr>
              <w:t>matrialer</w:t>
            </w:r>
            <w:proofErr w:type="spellEnd"/>
            <w:r w:rsidRPr="00B87969">
              <w:rPr>
                <w:rFonts w:ascii="Trebuchet MS" w:hAnsi="Trebuchet MS"/>
                <w:sz w:val="18"/>
                <w:szCs w:val="18"/>
              </w:rPr>
              <w:t>. Træstammer og sten m.v.</w:t>
            </w:r>
          </w:p>
        </w:tc>
      </w:tr>
      <w:tr w:rsidR="007944B4" w:rsidRPr="00B87969" w14:paraId="01962E5D"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F6D277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1051</w:t>
            </w:r>
          </w:p>
        </w:tc>
        <w:tc>
          <w:tcPr>
            <w:tcW w:w="2410" w:type="dxa"/>
            <w:tcBorders>
              <w:top w:val="single" w:sz="4" w:space="0" w:color="auto"/>
              <w:left w:val="single" w:sz="4" w:space="0" w:color="auto"/>
              <w:bottom w:val="single" w:sz="4" w:space="0" w:color="auto"/>
            </w:tcBorders>
            <w:shd w:val="clear" w:color="auto" w:fill="FFFFFF"/>
            <w:vAlign w:val="center"/>
          </w:tcPr>
          <w:p w14:paraId="598FC28A" w14:textId="18F6E482" w:rsidR="007944B4" w:rsidRPr="00B87969" w:rsidRDefault="007944B4" w:rsidP="00281DC9">
            <w:pPr>
              <w:rPr>
                <w:rFonts w:ascii="Trebuchet MS" w:hAnsi="Trebuchet MS"/>
                <w:sz w:val="18"/>
                <w:szCs w:val="18"/>
              </w:rPr>
            </w:pPr>
            <w:r w:rsidRPr="00B87969">
              <w:rPr>
                <w:rFonts w:ascii="Trebuchet MS" w:hAnsi="Trebuchet MS"/>
                <w:sz w:val="18"/>
                <w:szCs w:val="18"/>
              </w:rPr>
              <w:t>Badestrand</w:t>
            </w:r>
            <w:r w:rsidR="00C20CC2">
              <w:rPr>
                <w:rFonts w:ascii="Trebuchet MS" w:hAnsi="Trebuchet MS"/>
                <w:sz w:val="18"/>
                <w:szCs w:val="18"/>
              </w:rPr>
              <w:t>/-sted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271ED1"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D62D57" w14:textId="7BB3D6D3" w:rsidR="007944B4" w:rsidRPr="00B87969" w:rsidRDefault="007944B4" w:rsidP="00281DC9">
            <w:pPr>
              <w:rPr>
                <w:rFonts w:ascii="Trebuchet MS" w:hAnsi="Trebuchet MS"/>
                <w:sz w:val="18"/>
                <w:szCs w:val="18"/>
              </w:rPr>
            </w:pPr>
            <w:r w:rsidRPr="00B87969">
              <w:rPr>
                <w:rFonts w:ascii="Trebuchet MS" w:hAnsi="Trebuchet MS"/>
                <w:sz w:val="18"/>
                <w:szCs w:val="18"/>
              </w:rPr>
              <w:t>Område, der anvendes til badning.</w:t>
            </w:r>
            <w:r w:rsidR="005E5AFD">
              <w:rPr>
                <w:rFonts w:ascii="Trebuchet MS" w:hAnsi="Trebuchet MS"/>
                <w:sz w:val="18"/>
                <w:szCs w:val="18"/>
              </w:rPr>
              <w:t xml:space="preserve"> </w:t>
            </w:r>
            <w:r w:rsidR="005E5AFD" w:rsidRPr="005E5AFD">
              <w:rPr>
                <w:rFonts w:ascii="Trebuchet MS" w:hAnsi="Trebuchet MS"/>
                <w:sz w:val="18"/>
                <w:szCs w:val="18"/>
              </w:rPr>
              <w:t>Særligt udpegede, servicerede ikke nødvendigvis certificerede. Fælles navn for hav- og søbade.</w:t>
            </w:r>
          </w:p>
        </w:tc>
      </w:tr>
      <w:tr w:rsidR="007944B4" w:rsidRPr="00B87969" w14:paraId="6E4DC967"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7D4B6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1061</w:t>
            </w:r>
          </w:p>
        </w:tc>
        <w:tc>
          <w:tcPr>
            <w:tcW w:w="2410" w:type="dxa"/>
            <w:tcBorders>
              <w:top w:val="single" w:sz="4" w:space="0" w:color="auto"/>
              <w:left w:val="single" w:sz="4" w:space="0" w:color="auto"/>
              <w:bottom w:val="single" w:sz="4" w:space="0" w:color="auto"/>
            </w:tcBorders>
            <w:shd w:val="clear" w:color="auto" w:fill="FFFFFF"/>
            <w:vAlign w:val="center"/>
          </w:tcPr>
          <w:p w14:paraId="56C268F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Blå Flag strand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409F2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927289B" w14:textId="189373B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Badeområde</w:t>
            </w:r>
            <w:r w:rsidR="005E5AFD">
              <w:rPr>
                <w:rFonts w:ascii="Trebuchet MS" w:hAnsi="Trebuchet MS" w:cs="Trebuchet MS"/>
                <w:sz w:val="18"/>
                <w:szCs w:val="18"/>
              </w:rPr>
              <w:t xml:space="preserve"> eller havne</w:t>
            </w:r>
            <w:r w:rsidRPr="00B87969">
              <w:rPr>
                <w:rFonts w:ascii="Trebuchet MS" w:hAnsi="Trebuchet MS" w:cs="Trebuchet MS"/>
                <w:sz w:val="18"/>
                <w:szCs w:val="18"/>
              </w:rPr>
              <w:t>, der er tildelt Blå Flag.</w:t>
            </w:r>
          </w:p>
        </w:tc>
      </w:tr>
      <w:tr w:rsidR="00402FD8" w:rsidRPr="00402FD8" w14:paraId="35D40265"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286078D" w14:textId="4BCE7207" w:rsidR="00402FD8" w:rsidRPr="00402FD8" w:rsidRDefault="00402FD8" w:rsidP="00281DC9">
            <w:pPr>
              <w:jc w:val="center"/>
              <w:rPr>
                <w:rFonts w:ascii="Trebuchet MS" w:hAnsi="Trebuchet MS"/>
                <w:color w:val="E36C0A" w:themeColor="accent6" w:themeShade="BF"/>
                <w:sz w:val="18"/>
                <w:szCs w:val="18"/>
              </w:rPr>
            </w:pPr>
            <w:r w:rsidRPr="00402FD8">
              <w:rPr>
                <w:rFonts w:ascii="Trebuchet MS" w:hAnsi="Trebuchet MS"/>
                <w:color w:val="E36C0A" w:themeColor="accent6" w:themeShade="BF"/>
                <w:sz w:val="18"/>
                <w:szCs w:val="18"/>
              </w:rPr>
              <w:t>1062</w:t>
            </w:r>
          </w:p>
        </w:tc>
        <w:tc>
          <w:tcPr>
            <w:tcW w:w="2410" w:type="dxa"/>
            <w:tcBorders>
              <w:top w:val="single" w:sz="4" w:space="0" w:color="auto"/>
              <w:left w:val="single" w:sz="4" w:space="0" w:color="auto"/>
              <w:bottom w:val="single" w:sz="4" w:space="0" w:color="auto"/>
            </w:tcBorders>
            <w:shd w:val="clear" w:color="auto" w:fill="FFFFFF"/>
            <w:vAlign w:val="center"/>
          </w:tcPr>
          <w:p w14:paraId="2ADC7D5F" w14:textId="4A30FB67" w:rsidR="00402FD8" w:rsidRPr="00402FD8" w:rsidRDefault="00402FD8" w:rsidP="00281DC9">
            <w:pPr>
              <w:rPr>
                <w:rFonts w:ascii="Trebuchet MS" w:hAnsi="Trebuchet MS" w:cs="Trebuchet MS"/>
                <w:color w:val="E36C0A" w:themeColor="accent6" w:themeShade="BF"/>
                <w:sz w:val="18"/>
                <w:szCs w:val="18"/>
              </w:rPr>
            </w:pPr>
            <w:commentRangeStart w:id="390"/>
            <w:r w:rsidRPr="00402FD8">
              <w:rPr>
                <w:rFonts w:ascii="Trebuchet MS" w:hAnsi="Trebuchet MS" w:cs="Trebuchet MS"/>
                <w:color w:val="E36C0A" w:themeColor="accent6" w:themeShade="BF"/>
                <w:sz w:val="18"/>
                <w:szCs w:val="18"/>
              </w:rPr>
              <w:t>Badepunkt</w:t>
            </w:r>
            <w:commentRangeEnd w:id="390"/>
            <w:r>
              <w:rPr>
                <w:rStyle w:val="Kommentarhenvisning"/>
              </w:rPr>
              <w:commentReference w:id="390"/>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7C2747C" w14:textId="5429764F" w:rsidR="00402FD8" w:rsidRPr="00402FD8" w:rsidRDefault="00402FD8" w:rsidP="00281DC9">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9FBA41F" w14:textId="7AA79F32" w:rsidR="00402FD8" w:rsidRPr="00402FD8" w:rsidRDefault="00402FD8" w:rsidP="00281DC9">
            <w:pPr>
              <w:rPr>
                <w:rFonts w:ascii="Trebuchet MS" w:hAnsi="Trebuchet MS" w:cs="Trebuchet MS"/>
                <w:color w:val="E36C0A" w:themeColor="accent6" w:themeShade="BF"/>
                <w:sz w:val="18"/>
                <w:szCs w:val="18"/>
              </w:rPr>
            </w:pPr>
            <w:proofErr w:type="spellStart"/>
            <w:r>
              <w:rPr>
                <w:rFonts w:ascii="Trebuchet MS" w:hAnsi="Trebuchet MS" w:cs="Trebuchet MS"/>
                <w:color w:val="E36C0A" w:themeColor="accent6" w:themeShade="BF"/>
                <w:sz w:val="18"/>
                <w:szCs w:val="18"/>
              </w:rPr>
              <w:t>Badested</w:t>
            </w:r>
            <w:proofErr w:type="spellEnd"/>
            <w:r>
              <w:rPr>
                <w:rFonts w:ascii="Trebuchet MS" w:hAnsi="Trebuchet MS" w:cs="Trebuchet MS"/>
                <w:color w:val="E36C0A" w:themeColor="accent6" w:themeShade="BF"/>
                <w:sz w:val="18"/>
                <w:szCs w:val="18"/>
              </w:rPr>
              <w:t xml:space="preserve"> tildelt Det nordiske kystflag.</w:t>
            </w:r>
          </w:p>
        </w:tc>
      </w:tr>
      <w:tr w:rsidR="007944B4" w:rsidRPr="00B87969" w14:paraId="1CE86F40"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9346170"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1072</w:t>
            </w:r>
          </w:p>
        </w:tc>
        <w:tc>
          <w:tcPr>
            <w:tcW w:w="2410" w:type="dxa"/>
            <w:tcBorders>
              <w:top w:val="single" w:sz="4" w:space="0" w:color="auto"/>
              <w:left w:val="single" w:sz="4" w:space="0" w:color="auto"/>
              <w:bottom w:val="single" w:sz="4" w:space="0" w:color="auto"/>
            </w:tcBorders>
            <w:shd w:val="clear" w:color="auto" w:fill="FFFFFF"/>
            <w:vAlign w:val="center"/>
          </w:tcPr>
          <w:p w14:paraId="298AEA9E"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Blå Flag facilitet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1577C93"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452F0B1"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Faciliteter til Blå Flag badestrande, f.eks. infostandere, redningsposter mm.</w:t>
            </w:r>
          </w:p>
        </w:tc>
      </w:tr>
      <w:tr w:rsidR="007944B4" w:rsidRPr="00B87969" w14:paraId="5F9F1A67"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C009F8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1082</w:t>
            </w:r>
          </w:p>
        </w:tc>
        <w:tc>
          <w:tcPr>
            <w:tcW w:w="2410" w:type="dxa"/>
            <w:tcBorders>
              <w:top w:val="single" w:sz="4" w:space="0" w:color="auto"/>
              <w:left w:val="single" w:sz="4" w:space="0" w:color="auto"/>
              <w:bottom w:val="single" w:sz="4" w:space="0" w:color="auto"/>
            </w:tcBorders>
            <w:shd w:val="clear" w:color="auto" w:fill="FFFFFF"/>
            <w:vAlign w:val="center"/>
          </w:tcPr>
          <w:p w14:paraId="5EF4B72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Spejderhytte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D22A34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DF2519"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Bygning, hvor en eller flere spejdergrupper holder til.</w:t>
            </w:r>
          </w:p>
        </w:tc>
      </w:tr>
      <w:tr w:rsidR="007944B4" w:rsidRPr="00B87969" w14:paraId="7F715DCB"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5C4D7F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1091</w:t>
            </w:r>
          </w:p>
        </w:tc>
        <w:tc>
          <w:tcPr>
            <w:tcW w:w="2410" w:type="dxa"/>
            <w:tcBorders>
              <w:top w:val="single" w:sz="4" w:space="0" w:color="auto"/>
              <w:left w:val="single" w:sz="4" w:space="0" w:color="auto"/>
              <w:bottom w:val="single" w:sz="4" w:space="0" w:color="auto"/>
            </w:tcBorders>
            <w:shd w:val="clear" w:color="auto" w:fill="FFFFFF"/>
            <w:vAlign w:val="center"/>
          </w:tcPr>
          <w:p w14:paraId="1B9D931F"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Friluftsbad/Svømmebad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721B9E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3E5516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Område med et eller flere </w:t>
            </w:r>
            <w:proofErr w:type="spellStart"/>
            <w:r w:rsidRPr="00B87969">
              <w:rPr>
                <w:rFonts w:ascii="Trebuchet MS" w:hAnsi="Trebuchet MS" w:cs="Trebuchet MS"/>
                <w:sz w:val="18"/>
                <w:szCs w:val="18"/>
              </w:rPr>
              <w:t>badebassinner</w:t>
            </w:r>
            <w:proofErr w:type="spellEnd"/>
            <w:r w:rsidRPr="00B87969">
              <w:rPr>
                <w:rFonts w:ascii="Trebuchet MS" w:hAnsi="Trebuchet MS" w:cs="Trebuchet MS"/>
                <w:sz w:val="18"/>
                <w:szCs w:val="18"/>
              </w:rPr>
              <w:t>, der kan være overdækket eller under åben himmel. Dækker også havnebad.</w:t>
            </w:r>
          </w:p>
        </w:tc>
      </w:tr>
      <w:tr w:rsidR="007944B4" w:rsidRPr="00B87969" w14:paraId="1E998AE9"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B28327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1102</w:t>
            </w:r>
          </w:p>
        </w:tc>
        <w:tc>
          <w:tcPr>
            <w:tcW w:w="2410" w:type="dxa"/>
            <w:tcBorders>
              <w:top w:val="single" w:sz="4" w:space="0" w:color="auto"/>
              <w:left w:val="single" w:sz="4" w:space="0" w:color="auto"/>
              <w:bottom w:val="single" w:sz="4" w:space="0" w:color="auto"/>
            </w:tcBorders>
            <w:shd w:val="clear" w:color="auto" w:fill="FFFFFF"/>
            <w:vAlign w:val="center"/>
          </w:tcPr>
          <w:p w14:paraId="10254438"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Slæbested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0B6E04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C6C5A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Anlæg til </w:t>
            </w:r>
            <w:proofErr w:type="spellStart"/>
            <w:r w:rsidRPr="00B87969">
              <w:rPr>
                <w:rFonts w:ascii="Trebuchet MS" w:hAnsi="Trebuchet MS" w:cs="Trebuchet MS"/>
                <w:sz w:val="18"/>
                <w:szCs w:val="18"/>
              </w:rPr>
              <w:t>ophaling</w:t>
            </w:r>
            <w:proofErr w:type="spellEnd"/>
            <w:r w:rsidRPr="00B87969">
              <w:rPr>
                <w:rFonts w:ascii="Trebuchet MS" w:hAnsi="Trebuchet MS" w:cs="Trebuchet MS"/>
                <w:sz w:val="18"/>
                <w:szCs w:val="18"/>
              </w:rPr>
              <w:t xml:space="preserve"> eller isætning af mindre både, evt. med spil.</w:t>
            </w:r>
          </w:p>
        </w:tc>
      </w:tr>
      <w:tr w:rsidR="007944B4" w:rsidRPr="00B87969" w14:paraId="6D7A808A" w14:textId="77777777" w:rsidTr="005E5AFD">
        <w:trPr>
          <w:trHeight w:hRule="exact" w:val="100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372D98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1112</w:t>
            </w:r>
          </w:p>
        </w:tc>
        <w:tc>
          <w:tcPr>
            <w:tcW w:w="2410" w:type="dxa"/>
            <w:tcBorders>
              <w:top w:val="single" w:sz="4" w:space="0" w:color="auto"/>
              <w:left w:val="single" w:sz="4" w:space="0" w:color="auto"/>
              <w:bottom w:val="single" w:sz="4" w:space="0" w:color="auto"/>
            </w:tcBorders>
            <w:shd w:val="clear" w:color="auto" w:fill="FFFFFF"/>
            <w:vAlign w:val="center"/>
          </w:tcPr>
          <w:p w14:paraId="68110406" w14:textId="3B455F68" w:rsidR="007944B4" w:rsidRPr="00B87969" w:rsidRDefault="007944B4" w:rsidP="00F930A2">
            <w:pPr>
              <w:rPr>
                <w:rFonts w:ascii="Trebuchet MS" w:hAnsi="Trebuchet MS"/>
                <w:sz w:val="18"/>
                <w:szCs w:val="18"/>
              </w:rPr>
            </w:pPr>
            <w:r w:rsidRPr="00B87969">
              <w:rPr>
                <w:rFonts w:ascii="Trebuchet MS" w:hAnsi="Trebuchet MS"/>
                <w:sz w:val="18"/>
                <w:szCs w:val="18"/>
              </w:rPr>
              <w:t>Motionsmødested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D43DC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B98FFBF" w14:textId="77777777" w:rsidR="00F503BD" w:rsidRDefault="00F503BD" w:rsidP="00F503BD">
            <w:pPr>
              <w:rPr>
                <w:rFonts w:ascii="Trebuchet MS" w:hAnsi="Trebuchet MS"/>
                <w:color w:val="44546A"/>
                <w:sz w:val="18"/>
                <w:szCs w:val="18"/>
              </w:rPr>
            </w:pPr>
            <w:commentRangeStart w:id="391"/>
            <w:r>
              <w:rPr>
                <w:rFonts w:ascii="Trebuchet MS" w:hAnsi="Trebuchet MS"/>
                <w:color w:val="44546A"/>
                <w:sz w:val="18"/>
                <w:szCs w:val="18"/>
              </w:rPr>
              <w:t xml:space="preserve">Herunder </w:t>
            </w:r>
            <w:proofErr w:type="spellStart"/>
            <w:r>
              <w:rPr>
                <w:rFonts w:ascii="Trebuchet MS" w:hAnsi="Trebuchet MS"/>
                <w:color w:val="44546A"/>
                <w:sz w:val="18"/>
                <w:szCs w:val="18"/>
              </w:rPr>
              <w:t>trailhead</w:t>
            </w:r>
            <w:proofErr w:type="spellEnd"/>
            <w:r>
              <w:rPr>
                <w:rFonts w:ascii="Trebuchet MS" w:hAnsi="Trebuchet MS"/>
                <w:color w:val="44546A"/>
                <w:sz w:val="18"/>
                <w:szCs w:val="18"/>
              </w:rPr>
              <w:t xml:space="preserve"> og lignende.</w:t>
            </w:r>
          </w:p>
          <w:p w14:paraId="3C5394A6" w14:textId="32C521FE" w:rsidR="007944B4" w:rsidRPr="00B87969" w:rsidRDefault="00F503BD" w:rsidP="00F503BD">
            <w:pPr>
              <w:rPr>
                <w:rFonts w:ascii="Trebuchet MS" w:hAnsi="Trebuchet MS" w:cs="Trebuchet MS"/>
                <w:sz w:val="18"/>
                <w:szCs w:val="18"/>
              </w:rPr>
            </w:pPr>
            <w:r>
              <w:rPr>
                <w:rFonts w:ascii="Trebuchet MS" w:hAnsi="Trebuchet MS"/>
                <w:color w:val="44546A"/>
                <w:sz w:val="18"/>
                <w:szCs w:val="18"/>
              </w:rPr>
              <w:t xml:space="preserve">Mødested hvorfra flere rekreative ruter udgår, som kan være udgangspunkt for fælles motion og aktivitet. Ved et </w:t>
            </w:r>
            <w:proofErr w:type="spellStart"/>
            <w:r>
              <w:rPr>
                <w:rFonts w:ascii="Trebuchet MS" w:hAnsi="Trebuchet MS"/>
                <w:color w:val="44546A"/>
                <w:sz w:val="18"/>
                <w:szCs w:val="18"/>
              </w:rPr>
              <w:t>Trailhead</w:t>
            </w:r>
            <w:proofErr w:type="spellEnd"/>
            <w:r>
              <w:rPr>
                <w:rFonts w:ascii="Trebuchet MS" w:hAnsi="Trebuchet MS"/>
                <w:color w:val="44546A"/>
                <w:sz w:val="18"/>
                <w:szCs w:val="18"/>
              </w:rPr>
              <w:t xml:space="preserve"> findes infotavler eller anden form for information, p-plads og evt. andre simple faciliteter i umiddelbar nærhed.</w:t>
            </w:r>
            <w:commentRangeEnd w:id="391"/>
            <w:r w:rsidR="003F0C4B">
              <w:rPr>
                <w:rStyle w:val="Kommentarhenvisning"/>
              </w:rPr>
              <w:commentReference w:id="391"/>
            </w:r>
          </w:p>
        </w:tc>
      </w:tr>
      <w:tr w:rsidR="007944B4" w:rsidRPr="00B87969" w14:paraId="5B544643"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FA21EF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1122</w:t>
            </w:r>
          </w:p>
        </w:tc>
        <w:tc>
          <w:tcPr>
            <w:tcW w:w="2410" w:type="dxa"/>
            <w:tcBorders>
              <w:top w:val="single" w:sz="4" w:space="0" w:color="auto"/>
              <w:left w:val="single" w:sz="4" w:space="0" w:color="auto"/>
              <w:bottom w:val="single" w:sz="4" w:space="0" w:color="auto"/>
            </w:tcBorders>
            <w:shd w:val="clear" w:color="auto" w:fill="FFFFFF"/>
            <w:vAlign w:val="center"/>
          </w:tcPr>
          <w:p w14:paraId="598B256D" w14:textId="4B24A652" w:rsidR="007944B4" w:rsidRPr="00B87969" w:rsidRDefault="007944B4" w:rsidP="00281DC9">
            <w:pPr>
              <w:rPr>
                <w:rFonts w:ascii="Trebuchet MS" w:hAnsi="Trebuchet MS"/>
                <w:sz w:val="18"/>
                <w:szCs w:val="18"/>
              </w:rPr>
            </w:pPr>
            <w:r w:rsidRPr="00B87969">
              <w:rPr>
                <w:rFonts w:ascii="Trebuchet MS" w:hAnsi="Trebuchet MS"/>
                <w:sz w:val="18"/>
                <w:szCs w:val="18"/>
              </w:rPr>
              <w:t>Cykelpumpestation</w:t>
            </w:r>
            <w:r w:rsidR="00AD7379">
              <w:rPr>
                <w:rFonts w:ascii="Trebuchet MS" w:hAnsi="Trebuchet MS"/>
                <w:sz w:val="18"/>
                <w:szCs w:val="18"/>
              </w:rPr>
              <w:t>/-servicepost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27A0D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D5119B6" w14:textId="4FB5DB93" w:rsidR="007944B4" w:rsidRPr="00B87969" w:rsidRDefault="005E5AFD" w:rsidP="005E5AFD">
            <w:pPr>
              <w:rPr>
                <w:rFonts w:ascii="Trebuchet MS" w:hAnsi="Trebuchet MS" w:cs="Trebuchet MS"/>
                <w:sz w:val="18"/>
                <w:szCs w:val="18"/>
              </w:rPr>
            </w:pPr>
            <w:r w:rsidRPr="005E5AFD">
              <w:rPr>
                <w:rFonts w:ascii="Trebuchet MS" w:hAnsi="Trebuchet MS" w:cs="Trebuchet MS"/>
                <w:sz w:val="18"/>
                <w:szCs w:val="18"/>
              </w:rPr>
              <w:t>Sted hvor der er opstillet cykelpumpe og evt. andre faciliteter til service af cykler.</w:t>
            </w:r>
          </w:p>
        </w:tc>
      </w:tr>
      <w:tr w:rsidR="007944B4" w:rsidRPr="00B87969" w14:paraId="49014735"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186EC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1132</w:t>
            </w:r>
          </w:p>
        </w:tc>
        <w:tc>
          <w:tcPr>
            <w:tcW w:w="2410" w:type="dxa"/>
            <w:tcBorders>
              <w:top w:val="single" w:sz="4" w:space="0" w:color="auto"/>
              <w:left w:val="single" w:sz="4" w:space="0" w:color="auto"/>
              <w:bottom w:val="single" w:sz="4" w:space="0" w:color="auto"/>
            </w:tcBorders>
            <w:shd w:val="clear" w:color="auto" w:fill="FFFFFF"/>
            <w:vAlign w:val="center"/>
          </w:tcPr>
          <w:p w14:paraId="035F8EFC" w14:textId="49A2A3BD" w:rsidR="007944B4" w:rsidRPr="00B87969" w:rsidRDefault="007944B4" w:rsidP="00281DC9">
            <w:pPr>
              <w:rPr>
                <w:rFonts w:ascii="Trebuchet MS" w:hAnsi="Trebuchet MS"/>
                <w:sz w:val="18"/>
                <w:szCs w:val="18"/>
              </w:rPr>
            </w:pPr>
            <w:r w:rsidRPr="00B87969">
              <w:rPr>
                <w:rFonts w:ascii="Trebuchet MS" w:hAnsi="Trebuchet MS"/>
                <w:sz w:val="18"/>
                <w:szCs w:val="18"/>
              </w:rPr>
              <w:t>Tørvejrsrum</w:t>
            </w:r>
            <w:r w:rsidR="00AD7379">
              <w:rPr>
                <w:rFonts w:ascii="Trebuchet MS" w:hAnsi="Trebuchet MS"/>
                <w:sz w:val="18"/>
                <w:szCs w:val="18"/>
              </w:rPr>
              <w:t>/Madpakkehus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3FD0B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DA473F5" w14:textId="0EB56920" w:rsidR="007944B4" w:rsidRPr="00B87969" w:rsidRDefault="007944B4" w:rsidP="00AD7379">
            <w:pPr>
              <w:rPr>
                <w:rFonts w:ascii="Trebuchet MS" w:hAnsi="Trebuchet MS" w:cs="Trebuchet MS"/>
                <w:sz w:val="18"/>
                <w:szCs w:val="18"/>
              </w:rPr>
            </w:pPr>
            <w:r w:rsidRPr="00B87969">
              <w:rPr>
                <w:rFonts w:ascii="Trebuchet MS" w:hAnsi="Trebuchet MS" w:cs="Trebuchet MS"/>
                <w:sz w:val="18"/>
                <w:szCs w:val="18"/>
              </w:rPr>
              <w:t xml:space="preserve">Halvåbent, overdækket sted, hvor du kan raste og spise medbragt mad. </w:t>
            </w:r>
          </w:p>
        </w:tc>
      </w:tr>
      <w:tr w:rsidR="007944B4" w:rsidRPr="00B87969" w14:paraId="343EE2D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115A7D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1142</w:t>
            </w:r>
          </w:p>
        </w:tc>
        <w:tc>
          <w:tcPr>
            <w:tcW w:w="2410" w:type="dxa"/>
            <w:tcBorders>
              <w:top w:val="single" w:sz="4" w:space="0" w:color="auto"/>
              <w:left w:val="single" w:sz="4" w:space="0" w:color="auto"/>
              <w:bottom w:val="single" w:sz="4" w:space="0" w:color="auto"/>
            </w:tcBorders>
            <w:shd w:val="clear" w:color="auto" w:fill="FFFFFF"/>
            <w:vAlign w:val="center"/>
          </w:tcPr>
          <w:p w14:paraId="46D529B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Virtuelt oplevelsespunkt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AAF25C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C4A2A2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Virtuelle oplevelsespunkter/Hotspots, som kan tilgås fx via apps eller lignende.</w:t>
            </w:r>
          </w:p>
        </w:tc>
      </w:tr>
      <w:tr w:rsidR="007944B4" w:rsidRPr="00B87969" w14:paraId="5CF7D7D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9059EB"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1152</w:t>
            </w:r>
          </w:p>
        </w:tc>
        <w:tc>
          <w:tcPr>
            <w:tcW w:w="2410" w:type="dxa"/>
            <w:tcBorders>
              <w:top w:val="single" w:sz="4" w:space="0" w:color="auto"/>
              <w:left w:val="single" w:sz="4" w:space="0" w:color="auto"/>
              <w:bottom w:val="single" w:sz="4" w:space="0" w:color="auto"/>
            </w:tcBorders>
            <w:shd w:val="clear" w:color="auto" w:fill="FFFFFF"/>
            <w:vAlign w:val="center"/>
          </w:tcPr>
          <w:p w14:paraId="1BD67F1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Info-tavle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D64C6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E3EDED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Opstillet skilt, planche eller tavle med information om et område og dets muligheder.</w:t>
            </w:r>
          </w:p>
        </w:tc>
      </w:tr>
      <w:tr w:rsidR="007944B4" w:rsidRPr="00B87969" w14:paraId="4C6E4E30"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B21197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1162</w:t>
            </w:r>
          </w:p>
        </w:tc>
        <w:tc>
          <w:tcPr>
            <w:tcW w:w="2410" w:type="dxa"/>
            <w:tcBorders>
              <w:top w:val="single" w:sz="4" w:space="0" w:color="auto"/>
              <w:left w:val="single" w:sz="4" w:space="0" w:color="auto"/>
              <w:bottom w:val="single" w:sz="4" w:space="0" w:color="auto"/>
            </w:tcBorders>
            <w:shd w:val="clear" w:color="auto" w:fill="FFFFFF"/>
            <w:vAlign w:val="center"/>
          </w:tcPr>
          <w:p w14:paraId="2FDBD94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Cykelparkering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2C59B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07A3C7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Opstillet cykelstativ eller anden fast opstilling, der gør det muligt at parkere sin cykel.</w:t>
            </w:r>
          </w:p>
        </w:tc>
      </w:tr>
      <w:tr w:rsidR="007944B4" w:rsidRPr="00B87969" w14:paraId="12FA8FB7"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EBA60A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1172</w:t>
            </w:r>
          </w:p>
        </w:tc>
        <w:tc>
          <w:tcPr>
            <w:tcW w:w="2410" w:type="dxa"/>
            <w:tcBorders>
              <w:top w:val="single" w:sz="4" w:space="0" w:color="auto"/>
              <w:left w:val="single" w:sz="4" w:space="0" w:color="auto"/>
              <w:bottom w:val="single" w:sz="4" w:space="0" w:color="auto"/>
            </w:tcBorders>
            <w:shd w:val="clear" w:color="auto" w:fill="FFFFFF"/>
            <w:vAlign w:val="center"/>
          </w:tcPr>
          <w:p w14:paraId="0F1BB381" w14:textId="608EB87B"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Ladestation</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4C2097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2F3185E" w14:textId="1131198D" w:rsidR="007944B4" w:rsidRPr="00B87969" w:rsidRDefault="007944B4" w:rsidP="00C809D7">
            <w:pPr>
              <w:rPr>
                <w:rFonts w:ascii="Trebuchet MS" w:hAnsi="Trebuchet MS" w:cs="Trebuchet MS"/>
                <w:sz w:val="18"/>
                <w:szCs w:val="18"/>
              </w:rPr>
            </w:pPr>
            <w:proofErr w:type="spellStart"/>
            <w:r w:rsidRPr="00B87969">
              <w:rPr>
                <w:rFonts w:ascii="Trebuchet MS" w:hAnsi="Trebuchet MS" w:cs="Trebuchet MS"/>
                <w:sz w:val="18"/>
                <w:szCs w:val="18"/>
              </w:rPr>
              <w:t>Ladestation</w:t>
            </w:r>
            <w:proofErr w:type="spellEnd"/>
            <w:r w:rsidRPr="00B87969">
              <w:rPr>
                <w:rFonts w:ascii="Trebuchet MS" w:hAnsi="Trebuchet MS" w:cs="Trebuchet MS"/>
                <w:sz w:val="18"/>
                <w:szCs w:val="18"/>
              </w:rPr>
              <w:t xml:space="preserve"> til </w:t>
            </w:r>
            <w:proofErr w:type="spellStart"/>
            <w:r w:rsidR="00C809D7" w:rsidRPr="00B87969">
              <w:rPr>
                <w:rFonts w:ascii="Trebuchet MS" w:hAnsi="Trebuchet MS" w:cs="Trebuchet MS"/>
                <w:sz w:val="18"/>
                <w:szCs w:val="18"/>
              </w:rPr>
              <w:t>el</w:t>
            </w:r>
            <w:r w:rsidR="00C809D7">
              <w:rPr>
                <w:rFonts w:ascii="Trebuchet MS" w:hAnsi="Trebuchet MS" w:cs="Trebuchet MS"/>
                <w:sz w:val="18"/>
                <w:szCs w:val="18"/>
              </w:rPr>
              <w:t>-cykler</w:t>
            </w:r>
            <w:proofErr w:type="spellEnd"/>
            <w:r w:rsidRPr="00B87969">
              <w:rPr>
                <w:rFonts w:ascii="Trebuchet MS" w:hAnsi="Trebuchet MS" w:cs="Trebuchet MS"/>
                <w:sz w:val="18"/>
                <w:szCs w:val="18"/>
              </w:rPr>
              <w:t>.</w:t>
            </w:r>
          </w:p>
        </w:tc>
      </w:tr>
      <w:tr w:rsidR="007944B4" w:rsidRPr="00B87969" w14:paraId="4C50A6E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168107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1182</w:t>
            </w:r>
          </w:p>
        </w:tc>
        <w:tc>
          <w:tcPr>
            <w:tcW w:w="2410" w:type="dxa"/>
            <w:tcBorders>
              <w:top w:val="single" w:sz="4" w:space="0" w:color="auto"/>
              <w:left w:val="single" w:sz="4" w:space="0" w:color="auto"/>
              <w:bottom w:val="single" w:sz="4" w:space="0" w:color="auto"/>
            </w:tcBorders>
            <w:shd w:val="clear" w:color="auto" w:fill="FFFFFF"/>
            <w:vAlign w:val="center"/>
          </w:tcPr>
          <w:p w14:paraId="004D36F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Turistinformation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D41A9D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B1DABB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Kontor/lokaler, der har til formål at informere turister om lokalområdet.</w:t>
            </w:r>
          </w:p>
        </w:tc>
      </w:tr>
      <w:tr w:rsidR="007944B4" w:rsidRPr="00B87969" w14:paraId="5BD7C086"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20B51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1191</w:t>
            </w:r>
          </w:p>
        </w:tc>
        <w:tc>
          <w:tcPr>
            <w:tcW w:w="2410" w:type="dxa"/>
            <w:tcBorders>
              <w:top w:val="single" w:sz="4" w:space="0" w:color="auto"/>
              <w:left w:val="single" w:sz="4" w:space="0" w:color="auto"/>
              <w:bottom w:val="single" w:sz="4" w:space="0" w:color="auto"/>
            </w:tcBorders>
            <w:shd w:val="clear" w:color="auto" w:fill="FFFFFF"/>
            <w:vAlign w:val="center"/>
          </w:tcPr>
          <w:p w14:paraId="7ACF9814" w14:textId="2C716886" w:rsidR="007944B4" w:rsidRPr="00B87969" w:rsidRDefault="007944B4" w:rsidP="00281DC9">
            <w:pPr>
              <w:rPr>
                <w:rFonts w:ascii="Trebuchet MS" w:hAnsi="Trebuchet MS"/>
                <w:sz w:val="18"/>
                <w:szCs w:val="18"/>
              </w:rPr>
            </w:pPr>
            <w:r w:rsidRPr="00B87969">
              <w:rPr>
                <w:rFonts w:ascii="Trebuchet MS" w:hAnsi="Trebuchet MS"/>
                <w:sz w:val="18"/>
                <w:szCs w:val="18"/>
              </w:rPr>
              <w:t>Hundeskov/Hundepark</w:t>
            </w:r>
            <w:r w:rsidR="00AD7379">
              <w:rPr>
                <w:rFonts w:ascii="Trebuchet MS" w:hAnsi="Trebuchet MS"/>
                <w:sz w:val="18"/>
                <w:szCs w:val="18"/>
              </w:rPr>
              <w:t>/</w:t>
            </w:r>
            <w:proofErr w:type="spellStart"/>
            <w:r w:rsidR="00AD7379">
              <w:rPr>
                <w:rFonts w:ascii="Trebuchet MS" w:hAnsi="Trebuchet MS"/>
                <w:sz w:val="18"/>
                <w:szCs w:val="18"/>
              </w:rPr>
              <w:t>fritløbsareal</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90A32F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7525019" w14:textId="64B9C9ED"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Særligt udpeget og eventuelt indhegnet område for hundeluftning</w:t>
            </w:r>
            <w:r w:rsidR="005E5AFD" w:rsidRPr="005E5AFD">
              <w:rPr>
                <w:rFonts w:ascii="Trebuchet MS" w:hAnsi="Trebuchet MS" w:cs="Trebuchet MS"/>
                <w:sz w:val="18"/>
                <w:szCs w:val="18"/>
              </w:rPr>
              <w:t>, hvor hunde må løbe frit, under forudsætning af ”fuld kontrol af hunden”</w:t>
            </w:r>
            <w:r w:rsidRPr="00B87969">
              <w:rPr>
                <w:rFonts w:ascii="Trebuchet MS" w:hAnsi="Trebuchet MS" w:cs="Trebuchet MS"/>
                <w:sz w:val="18"/>
                <w:szCs w:val="18"/>
              </w:rPr>
              <w:t>. Kommunale og private områder.</w:t>
            </w:r>
          </w:p>
        </w:tc>
      </w:tr>
      <w:tr w:rsidR="007944B4" w:rsidRPr="00B87969" w14:paraId="164FDAF7"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F01AEA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1201</w:t>
            </w:r>
          </w:p>
        </w:tc>
        <w:tc>
          <w:tcPr>
            <w:tcW w:w="2410" w:type="dxa"/>
            <w:tcBorders>
              <w:top w:val="single" w:sz="4" w:space="0" w:color="auto"/>
              <w:left w:val="single" w:sz="4" w:space="0" w:color="auto"/>
              <w:bottom w:val="single" w:sz="4" w:space="0" w:color="auto"/>
            </w:tcBorders>
            <w:shd w:val="clear" w:color="auto" w:fill="FFFFFF"/>
            <w:vAlign w:val="center"/>
          </w:tcPr>
          <w:p w14:paraId="7E96B5BA" w14:textId="61677481" w:rsidR="007944B4" w:rsidRPr="00B87969" w:rsidRDefault="00AD7379" w:rsidP="00281DC9">
            <w:pPr>
              <w:rPr>
                <w:rFonts w:ascii="Trebuchet MS" w:hAnsi="Trebuchet MS"/>
                <w:sz w:val="18"/>
                <w:szCs w:val="18"/>
              </w:rPr>
            </w:pPr>
            <w:r>
              <w:rPr>
                <w:rFonts w:ascii="Trebuchet MS" w:hAnsi="Trebuchet MS"/>
                <w:sz w:val="18"/>
                <w:szCs w:val="18"/>
              </w:rPr>
              <w:t>Borde-bænke/</w:t>
            </w:r>
            <w:r w:rsidR="007944B4" w:rsidRPr="00B87969">
              <w:rPr>
                <w:rFonts w:ascii="Trebuchet MS" w:hAnsi="Trebuchet MS"/>
                <w:sz w:val="18"/>
                <w:szCs w:val="18"/>
              </w:rPr>
              <w:t>Picnic</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6C69814"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BC52CA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Plads med borde, siddepladser, evt. hængekøjer og andre ting til roligt ophold.</w:t>
            </w:r>
          </w:p>
        </w:tc>
      </w:tr>
      <w:tr w:rsidR="007944B4" w:rsidRPr="00B87969" w14:paraId="3D391FB4"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09001B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1211</w:t>
            </w:r>
          </w:p>
        </w:tc>
        <w:tc>
          <w:tcPr>
            <w:tcW w:w="2410" w:type="dxa"/>
            <w:tcBorders>
              <w:top w:val="single" w:sz="4" w:space="0" w:color="auto"/>
              <w:left w:val="single" w:sz="4" w:space="0" w:color="auto"/>
              <w:bottom w:val="single" w:sz="4" w:space="0" w:color="auto"/>
            </w:tcBorders>
            <w:shd w:val="clear" w:color="auto" w:fill="FFFFFF"/>
            <w:vAlign w:val="center"/>
          </w:tcPr>
          <w:p w14:paraId="7F9E5DA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97B0AB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057A3F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w:t>
            </w:r>
            <w:r w:rsidRPr="00B87969">
              <w:rPr>
                <w:rFonts w:ascii="Trebuchet MS" w:hAnsi="Trebuchet MS"/>
                <w:bCs/>
                <w:sz w:val="18"/>
                <w:szCs w:val="18"/>
              </w:rPr>
              <w:t>egeplads</w:t>
            </w:r>
            <w:r w:rsidRPr="00B87969">
              <w:rPr>
                <w:rFonts w:ascii="Trebuchet MS" w:hAnsi="Trebuchet MS"/>
                <w:sz w:val="18"/>
                <w:szCs w:val="18"/>
              </w:rPr>
              <w:t xml:space="preserve"> med særlige redskaber og faciliteter til leg med vand.</w:t>
            </w:r>
          </w:p>
        </w:tc>
      </w:tr>
      <w:tr w:rsidR="007944B4" w:rsidRPr="00B87969" w14:paraId="004644DB"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3821D5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1222</w:t>
            </w:r>
          </w:p>
        </w:tc>
        <w:tc>
          <w:tcPr>
            <w:tcW w:w="2410" w:type="dxa"/>
            <w:tcBorders>
              <w:top w:val="single" w:sz="4" w:space="0" w:color="auto"/>
              <w:left w:val="single" w:sz="4" w:space="0" w:color="auto"/>
              <w:bottom w:val="single" w:sz="4" w:space="0" w:color="auto"/>
            </w:tcBorders>
            <w:shd w:val="clear" w:color="auto" w:fill="FFFFFF"/>
            <w:vAlign w:val="center"/>
          </w:tcPr>
          <w:p w14:paraId="41ACC935"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CAFC2FC"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DD7F10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Offentligt tilgængeligt drikkevand. Kan være lukket om vinteren.</w:t>
            </w:r>
          </w:p>
        </w:tc>
      </w:tr>
      <w:tr w:rsidR="007944B4" w:rsidRPr="00B87969" w14:paraId="3EABDCD7" w14:textId="77777777" w:rsidTr="00281DC9">
        <w:trPr>
          <w:trHeight w:hRule="exact" w:val="51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2CC389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1232</w:t>
            </w:r>
          </w:p>
        </w:tc>
        <w:tc>
          <w:tcPr>
            <w:tcW w:w="2410" w:type="dxa"/>
            <w:tcBorders>
              <w:top w:val="single" w:sz="4" w:space="0" w:color="auto"/>
              <w:left w:val="single" w:sz="4" w:space="0" w:color="auto"/>
              <w:bottom w:val="single" w:sz="4" w:space="0" w:color="auto"/>
            </w:tcBorders>
            <w:shd w:val="clear" w:color="auto" w:fill="FFFFFF"/>
            <w:vAlign w:val="center"/>
          </w:tcPr>
          <w:p w14:paraId="0FA3A0B9"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Trækfærge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3598CFC"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D8266B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En trækfærge er en pram som er forbundet med en wire.</w:t>
            </w:r>
            <w:r w:rsidR="00386F34" w:rsidRPr="00B87969">
              <w:rPr>
                <w:rFonts w:ascii="Trebuchet MS" w:hAnsi="Trebuchet MS"/>
                <w:sz w:val="18"/>
                <w:szCs w:val="18"/>
              </w:rPr>
              <w:t xml:space="preserve"> </w:t>
            </w:r>
            <w:r w:rsidRPr="00B87969">
              <w:rPr>
                <w:rFonts w:ascii="Trebuchet MS" w:hAnsi="Trebuchet MS"/>
                <w:sz w:val="18"/>
                <w:szCs w:val="18"/>
              </w:rPr>
              <w:t>Trækfærgen forbinder bredderne på en å eller et vandløb så man kan med egen trækkraft komme over på den anden side.</w:t>
            </w:r>
          </w:p>
        </w:tc>
      </w:tr>
      <w:tr w:rsidR="005C5F95" w:rsidRPr="00B87969" w14:paraId="241243D3"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243F3E7" w14:textId="77777777" w:rsidR="005C5F95" w:rsidRPr="00B87969" w:rsidRDefault="005C5F95" w:rsidP="00281DC9">
            <w:pPr>
              <w:jc w:val="center"/>
              <w:rPr>
                <w:rFonts w:ascii="Trebuchet MS" w:hAnsi="Trebuchet MS"/>
                <w:sz w:val="18"/>
                <w:szCs w:val="18"/>
              </w:rPr>
            </w:pPr>
            <w:r w:rsidRPr="00B87969">
              <w:rPr>
                <w:rFonts w:ascii="Trebuchet MS" w:hAnsi="Trebuchet MS"/>
                <w:sz w:val="18"/>
                <w:szCs w:val="18"/>
              </w:rPr>
              <w:t>1242</w:t>
            </w:r>
          </w:p>
        </w:tc>
        <w:tc>
          <w:tcPr>
            <w:tcW w:w="2410" w:type="dxa"/>
            <w:tcBorders>
              <w:top w:val="single" w:sz="4" w:space="0" w:color="auto"/>
              <w:left w:val="single" w:sz="4" w:space="0" w:color="auto"/>
              <w:bottom w:val="single" w:sz="4" w:space="0" w:color="auto"/>
            </w:tcBorders>
            <w:shd w:val="clear" w:color="auto" w:fill="FFFFFF"/>
            <w:vAlign w:val="center"/>
          </w:tcPr>
          <w:p w14:paraId="63F0CFEA" w14:textId="77777777" w:rsidR="005C5F95" w:rsidRPr="00B87969" w:rsidRDefault="005C5F95" w:rsidP="00281DC9">
            <w:pPr>
              <w:rPr>
                <w:rFonts w:ascii="Trebuchet MS" w:hAnsi="Trebuchet MS"/>
                <w:sz w:val="18"/>
                <w:szCs w:val="18"/>
              </w:rPr>
            </w:pPr>
            <w:r w:rsidRPr="00B87969">
              <w:rPr>
                <w:rFonts w:ascii="Trebuchet MS" w:hAnsi="Trebuchet MS"/>
                <w:sz w:val="18"/>
                <w:szCs w:val="18"/>
              </w:rPr>
              <w:t>Livreddertårn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8652C89" w14:textId="77777777" w:rsidR="005C5F95" w:rsidRPr="00B87969" w:rsidRDefault="005C5F95"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C6A4628" w14:textId="7A720AD8" w:rsidR="005C5F95" w:rsidRPr="00B87969" w:rsidRDefault="00386F34" w:rsidP="00281DC9">
            <w:pPr>
              <w:rPr>
                <w:rFonts w:ascii="Trebuchet MS" w:hAnsi="Trebuchet MS"/>
                <w:sz w:val="18"/>
                <w:szCs w:val="18"/>
              </w:rPr>
            </w:pPr>
            <w:r w:rsidRPr="00B87969">
              <w:rPr>
                <w:rFonts w:ascii="Trebuchet MS" w:hAnsi="Trebuchet MS"/>
                <w:sz w:val="18"/>
                <w:szCs w:val="18"/>
              </w:rPr>
              <w:t>Bemandet redningspost (rød</w:t>
            </w:r>
            <w:r w:rsidR="00B8113A">
              <w:rPr>
                <w:rFonts w:ascii="Trebuchet MS" w:hAnsi="Trebuchet MS"/>
                <w:sz w:val="18"/>
                <w:szCs w:val="18"/>
              </w:rPr>
              <w:t>-</w:t>
            </w:r>
            <w:r w:rsidRPr="00B87969">
              <w:rPr>
                <w:rFonts w:ascii="Trebuchet MS" w:hAnsi="Trebuchet MS"/>
                <w:sz w:val="18"/>
                <w:szCs w:val="18"/>
              </w:rPr>
              <w:t xml:space="preserve"> og hvidstribet tårn) af </w:t>
            </w:r>
            <w:proofErr w:type="spellStart"/>
            <w:r w:rsidRPr="00B87969">
              <w:rPr>
                <w:rFonts w:ascii="Trebuchet MS" w:hAnsi="Trebuchet MS"/>
                <w:sz w:val="18"/>
                <w:szCs w:val="18"/>
              </w:rPr>
              <w:t>specieluddannede</w:t>
            </w:r>
            <w:proofErr w:type="spellEnd"/>
            <w:r w:rsidRPr="00B87969">
              <w:rPr>
                <w:rFonts w:ascii="Trebuchet MS" w:hAnsi="Trebuchet MS"/>
                <w:sz w:val="18"/>
                <w:szCs w:val="18"/>
              </w:rPr>
              <w:t xml:space="preserve"> kystlivreddere og udstyret med blandt andet hjertestartere, </w:t>
            </w:r>
            <w:proofErr w:type="spellStart"/>
            <w:r w:rsidRPr="00B87969">
              <w:rPr>
                <w:rFonts w:ascii="Trebuchet MS" w:hAnsi="Trebuchet MS"/>
                <w:sz w:val="18"/>
                <w:szCs w:val="18"/>
              </w:rPr>
              <w:t>rescue</w:t>
            </w:r>
            <w:proofErr w:type="spellEnd"/>
            <w:r w:rsidRPr="00B87969">
              <w:rPr>
                <w:rFonts w:ascii="Trebuchet MS" w:hAnsi="Trebuchet MS"/>
                <w:sz w:val="18"/>
                <w:szCs w:val="18"/>
              </w:rPr>
              <w:t xml:space="preserve"> </w:t>
            </w:r>
            <w:proofErr w:type="spellStart"/>
            <w:r w:rsidRPr="00B87969">
              <w:rPr>
                <w:rFonts w:ascii="Trebuchet MS" w:hAnsi="Trebuchet MS"/>
                <w:sz w:val="18"/>
                <w:szCs w:val="18"/>
              </w:rPr>
              <w:t>boards</w:t>
            </w:r>
            <w:proofErr w:type="spellEnd"/>
            <w:r w:rsidRPr="00B87969">
              <w:rPr>
                <w:rFonts w:ascii="Trebuchet MS" w:hAnsi="Trebuchet MS"/>
                <w:sz w:val="18"/>
                <w:szCs w:val="18"/>
              </w:rPr>
              <w:t xml:space="preserve"> og førstehjælpsudstyr.</w:t>
            </w:r>
          </w:p>
        </w:tc>
      </w:tr>
      <w:tr w:rsidR="005C5F95" w:rsidRPr="00B87969" w14:paraId="72386606"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C0C094" w14:textId="77777777" w:rsidR="005C5F95" w:rsidRPr="00B87969" w:rsidRDefault="005C5F95" w:rsidP="00281DC9">
            <w:pPr>
              <w:jc w:val="center"/>
              <w:rPr>
                <w:rFonts w:ascii="Trebuchet MS" w:hAnsi="Trebuchet MS"/>
                <w:sz w:val="18"/>
                <w:szCs w:val="18"/>
              </w:rPr>
            </w:pPr>
            <w:r w:rsidRPr="00B87969">
              <w:rPr>
                <w:rFonts w:ascii="Trebuchet MS" w:hAnsi="Trebuchet MS"/>
                <w:sz w:val="18"/>
                <w:szCs w:val="18"/>
              </w:rPr>
              <w:t>1252</w:t>
            </w:r>
          </w:p>
        </w:tc>
        <w:tc>
          <w:tcPr>
            <w:tcW w:w="2410" w:type="dxa"/>
            <w:tcBorders>
              <w:top w:val="single" w:sz="4" w:space="0" w:color="auto"/>
              <w:left w:val="single" w:sz="4" w:space="0" w:color="auto"/>
              <w:bottom w:val="single" w:sz="4" w:space="0" w:color="auto"/>
            </w:tcBorders>
            <w:shd w:val="clear" w:color="auto" w:fill="FFFFFF"/>
            <w:vAlign w:val="center"/>
          </w:tcPr>
          <w:p w14:paraId="5CA8E02E" w14:textId="77777777" w:rsidR="005C5F95" w:rsidRPr="00B87969" w:rsidRDefault="005C5F95" w:rsidP="00281DC9">
            <w:pPr>
              <w:rPr>
                <w:rFonts w:ascii="Trebuchet MS" w:hAnsi="Trebuchet MS"/>
                <w:sz w:val="18"/>
                <w:szCs w:val="18"/>
              </w:rPr>
            </w:pPr>
            <w:r w:rsidRPr="00B87969">
              <w:rPr>
                <w:rFonts w:ascii="Trebuchet MS" w:hAnsi="Trebuchet MS"/>
                <w:sz w:val="18"/>
                <w:szCs w:val="18"/>
              </w:rPr>
              <w:t>Livredderpost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5AD2CA3" w14:textId="77777777" w:rsidR="005C5F95" w:rsidRPr="00B87969" w:rsidRDefault="005C5F95"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F964094" w14:textId="23ADF743" w:rsidR="005C5F95" w:rsidRPr="00B87969" w:rsidRDefault="00386F34" w:rsidP="00B8113A">
            <w:pPr>
              <w:rPr>
                <w:rFonts w:ascii="Trebuchet MS" w:hAnsi="Trebuchet MS"/>
                <w:sz w:val="18"/>
                <w:szCs w:val="18"/>
              </w:rPr>
            </w:pPr>
            <w:r w:rsidRPr="00B87969">
              <w:rPr>
                <w:rFonts w:ascii="Trebuchet MS" w:hAnsi="Trebuchet MS"/>
                <w:sz w:val="18"/>
                <w:szCs w:val="18"/>
              </w:rPr>
              <w:t xml:space="preserve">Ubemandet redningspost der typisk indeholder: </w:t>
            </w:r>
            <w:proofErr w:type="spellStart"/>
            <w:r w:rsidRPr="00B87969">
              <w:rPr>
                <w:rFonts w:ascii="Trebuchet MS" w:hAnsi="Trebuchet MS"/>
                <w:sz w:val="18"/>
                <w:szCs w:val="18"/>
              </w:rPr>
              <w:t>Vejlednig</w:t>
            </w:r>
            <w:proofErr w:type="spellEnd"/>
            <w:r w:rsidRPr="00B87969">
              <w:rPr>
                <w:rFonts w:ascii="Trebuchet MS" w:hAnsi="Trebuchet MS"/>
                <w:sz w:val="18"/>
                <w:szCs w:val="18"/>
              </w:rPr>
              <w:t xml:space="preserve">, 1 redningskrans, 1 sejldugstaske med </w:t>
            </w:r>
            <w:r w:rsidR="00B8113A" w:rsidRPr="00B87969">
              <w:rPr>
                <w:rFonts w:ascii="Trebuchet MS" w:hAnsi="Trebuchet MS"/>
                <w:sz w:val="18"/>
                <w:szCs w:val="18"/>
              </w:rPr>
              <w:t>22</w:t>
            </w:r>
            <w:r w:rsidR="00B8113A">
              <w:rPr>
                <w:rFonts w:ascii="Trebuchet MS" w:hAnsi="Trebuchet MS"/>
                <w:sz w:val="18"/>
                <w:szCs w:val="18"/>
              </w:rPr>
              <w:t>0</w:t>
            </w:r>
            <w:r w:rsidR="00B8113A" w:rsidRPr="00B87969">
              <w:rPr>
                <w:rFonts w:ascii="Trebuchet MS" w:hAnsi="Trebuchet MS"/>
                <w:sz w:val="18"/>
                <w:szCs w:val="18"/>
              </w:rPr>
              <w:t xml:space="preserve"> </w:t>
            </w:r>
            <w:r w:rsidRPr="00B87969">
              <w:rPr>
                <w:rFonts w:ascii="Trebuchet MS" w:hAnsi="Trebuchet MS"/>
                <w:sz w:val="18"/>
                <w:szCs w:val="18"/>
              </w:rPr>
              <w:t xml:space="preserve">m nylon line, 2 redningsveste, 2 gjordbælter med </w:t>
            </w:r>
            <w:proofErr w:type="spellStart"/>
            <w:r w:rsidRPr="00B87969">
              <w:rPr>
                <w:rFonts w:ascii="Trebuchet MS" w:hAnsi="Trebuchet MS"/>
                <w:sz w:val="18"/>
                <w:szCs w:val="18"/>
              </w:rPr>
              <w:t>karbinhage</w:t>
            </w:r>
            <w:proofErr w:type="spellEnd"/>
            <w:r w:rsidRPr="00B87969">
              <w:rPr>
                <w:rFonts w:ascii="Trebuchet MS" w:hAnsi="Trebuchet MS"/>
                <w:sz w:val="18"/>
                <w:szCs w:val="18"/>
              </w:rPr>
              <w:t xml:space="preserve"> og evt. </w:t>
            </w:r>
            <w:proofErr w:type="spellStart"/>
            <w:r w:rsidRPr="00B87969">
              <w:rPr>
                <w:rFonts w:ascii="Trebuchet MS" w:hAnsi="Trebuchet MS"/>
                <w:sz w:val="18"/>
                <w:szCs w:val="18"/>
              </w:rPr>
              <w:t>isstige</w:t>
            </w:r>
            <w:proofErr w:type="spellEnd"/>
            <w:r w:rsidRPr="00B87969">
              <w:rPr>
                <w:rFonts w:ascii="Trebuchet MS" w:hAnsi="Trebuchet MS"/>
                <w:sz w:val="18"/>
                <w:szCs w:val="18"/>
              </w:rPr>
              <w:t xml:space="preserve"> og issyle.</w:t>
            </w:r>
          </w:p>
        </w:tc>
      </w:tr>
      <w:tr w:rsidR="00AD7379" w:rsidRPr="00B87969" w14:paraId="6229C0E8"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DF1DB68" w14:textId="74D28CC1" w:rsidR="00AD7379" w:rsidRPr="00B87969" w:rsidRDefault="00AD7379" w:rsidP="00281DC9">
            <w:pPr>
              <w:jc w:val="center"/>
              <w:rPr>
                <w:rFonts w:ascii="Trebuchet MS" w:hAnsi="Trebuchet MS"/>
                <w:sz w:val="18"/>
                <w:szCs w:val="18"/>
              </w:rPr>
            </w:pPr>
            <w:r>
              <w:rPr>
                <w:rFonts w:ascii="Trebuchet MS" w:hAnsi="Trebuchet MS"/>
                <w:sz w:val="18"/>
                <w:szCs w:val="18"/>
              </w:rPr>
              <w:lastRenderedPageBreak/>
              <w:t>1261</w:t>
            </w:r>
          </w:p>
        </w:tc>
        <w:tc>
          <w:tcPr>
            <w:tcW w:w="2410" w:type="dxa"/>
            <w:tcBorders>
              <w:top w:val="single" w:sz="4" w:space="0" w:color="auto"/>
              <w:left w:val="single" w:sz="4" w:space="0" w:color="auto"/>
              <w:bottom w:val="single" w:sz="4" w:space="0" w:color="auto"/>
            </w:tcBorders>
            <w:shd w:val="clear" w:color="auto" w:fill="FFFFFF"/>
            <w:vAlign w:val="center"/>
          </w:tcPr>
          <w:p w14:paraId="627AEE6F" w14:textId="1227B665" w:rsidR="00AD7379" w:rsidRPr="00B87969" w:rsidRDefault="00AD7379" w:rsidP="00281DC9">
            <w:pPr>
              <w:rPr>
                <w:rFonts w:ascii="Trebuchet MS" w:hAnsi="Trebuchet MS"/>
                <w:sz w:val="18"/>
                <w:szCs w:val="18"/>
              </w:rPr>
            </w:pPr>
            <w:r>
              <w:rPr>
                <w:rFonts w:ascii="Trebuchet MS" w:hAnsi="Trebuchet MS"/>
                <w:sz w:val="18"/>
                <w:szCs w:val="18"/>
              </w:rPr>
              <w:t>Badevandsflag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11A075F" w14:textId="01F6E5B1" w:rsidR="00AD7379" w:rsidRPr="00B87969" w:rsidRDefault="00AD7379"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E998254" w14:textId="68E386CE" w:rsidR="00AD7379" w:rsidRPr="00B87969" w:rsidRDefault="00AD7379" w:rsidP="00281DC9">
            <w:pPr>
              <w:rPr>
                <w:rFonts w:ascii="Trebuchet MS" w:hAnsi="Trebuchet MS"/>
                <w:sz w:val="18"/>
                <w:szCs w:val="18"/>
              </w:rPr>
            </w:pPr>
            <w:r>
              <w:rPr>
                <w:rFonts w:ascii="Trebuchet MS" w:hAnsi="Trebuchet MS"/>
                <w:sz w:val="18"/>
                <w:szCs w:val="18"/>
              </w:rPr>
              <w:t>Badeområde der er tildelt badevandsflag, der ikke er Blå Flag.</w:t>
            </w:r>
          </w:p>
        </w:tc>
      </w:tr>
      <w:tr w:rsidR="00AD7379" w:rsidRPr="00B87969" w14:paraId="4D2B5EE1"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E1EC336" w14:textId="571B2ABB" w:rsidR="00AD7379" w:rsidRPr="00B87969" w:rsidRDefault="00AD7379" w:rsidP="00281DC9">
            <w:pPr>
              <w:jc w:val="center"/>
              <w:rPr>
                <w:rFonts w:ascii="Trebuchet MS" w:hAnsi="Trebuchet MS"/>
                <w:sz w:val="18"/>
                <w:szCs w:val="18"/>
              </w:rPr>
            </w:pPr>
            <w:r>
              <w:rPr>
                <w:rFonts w:ascii="Trebuchet MS" w:hAnsi="Trebuchet MS"/>
                <w:sz w:val="18"/>
                <w:szCs w:val="18"/>
              </w:rPr>
              <w:t>1272</w:t>
            </w:r>
          </w:p>
        </w:tc>
        <w:tc>
          <w:tcPr>
            <w:tcW w:w="2410" w:type="dxa"/>
            <w:tcBorders>
              <w:top w:val="single" w:sz="4" w:space="0" w:color="auto"/>
              <w:left w:val="single" w:sz="4" w:space="0" w:color="auto"/>
              <w:bottom w:val="single" w:sz="4" w:space="0" w:color="auto"/>
            </w:tcBorders>
            <w:shd w:val="clear" w:color="auto" w:fill="FFFFFF"/>
            <w:vAlign w:val="center"/>
          </w:tcPr>
          <w:p w14:paraId="0D33C2EA" w14:textId="09BCFB39" w:rsidR="00AD7379" w:rsidRPr="00B87969" w:rsidRDefault="00AD7379" w:rsidP="00281DC9">
            <w:pPr>
              <w:rPr>
                <w:rFonts w:ascii="Trebuchet MS" w:hAnsi="Trebuchet MS"/>
                <w:sz w:val="18"/>
                <w:szCs w:val="18"/>
              </w:rPr>
            </w:pPr>
            <w:r>
              <w:rPr>
                <w:rFonts w:ascii="Trebuchet MS" w:hAnsi="Trebuchet MS"/>
                <w:sz w:val="18"/>
                <w:szCs w:val="18"/>
              </w:rPr>
              <w:t>Badevandsflag facilitet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5C94BC0" w14:textId="6E0DD698" w:rsidR="00AD7379" w:rsidRPr="00B87969" w:rsidRDefault="00AD7379"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66BB5D3" w14:textId="4801A9A9" w:rsidR="00AD7379" w:rsidRPr="00B87969" w:rsidRDefault="00AD7379" w:rsidP="00281DC9">
            <w:pPr>
              <w:rPr>
                <w:rFonts w:ascii="Trebuchet MS" w:hAnsi="Trebuchet MS"/>
                <w:sz w:val="18"/>
                <w:szCs w:val="18"/>
              </w:rPr>
            </w:pPr>
            <w:r>
              <w:rPr>
                <w:rFonts w:ascii="Trebuchet MS" w:hAnsi="Trebuchet MS"/>
                <w:sz w:val="18"/>
                <w:szCs w:val="18"/>
              </w:rPr>
              <w:t xml:space="preserve">Faciliteter til strande med badevandsflag, der ikke er Blå Flag, f.eks. </w:t>
            </w:r>
            <w:r w:rsidR="005E5AFD" w:rsidRPr="005E5AFD">
              <w:rPr>
                <w:rFonts w:ascii="Trebuchet MS" w:hAnsi="Trebuchet MS"/>
                <w:sz w:val="18"/>
                <w:szCs w:val="18"/>
              </w:rPr>
              <w:t>førstehjælpskasser, skilte på vandkvalitetsmålinger, nødtelefon.</w:t>
            </w:r>
          </w:p>
        </w:tc>
      </w:tr>
      <w:tr w:rsidR="00521681" w:rsidRPr="00B87969" w14:paraId="187E2011"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3A685DC" w14:textId="3E9283FF" w:rsidR="00521681" w:rsidRDefault="00521681" w:rsidP="00E05461">
            <w:pPr>
              <w:jc w:val="center"/>
              <w:rPr>
                <w:rFonts w:ascii="Trebuchet MS" w:hAnsi="Trebuchet MS"/>
                <w:sz w:val="18"/>
                <w:szCs w:val="18"/>
              </w:rPr>
            </w:pPr>
            <w:r>
              <w:rPr>
                <w:rFonts w:ascii="Trebuchet MS" w:hAnsi="Trebuchet MS"/>
                <w:sz w:val="18"/>
                <w:szCs w:val="18"/>
              </w:rPr>
              <w:t>128</w:t>
            </w:r>
            <w:r w:rsidR="00E05461">
              <w:rPr>
                <w:rFonts w:ascii="Trebuchet MS" w:hAnsi="Trebuchet MS"/>
                <w:sz w:val="18"/>
                <w:szCs w:val="18"/>
              </w:rPr>
              <w:t>1</w:t>
            </w:r>
          </w:p>
        </w:tc>
        <w:tc>
          <w:tcPr>
            <w:tcW w:w="2410" w:type="dxa"/>
            <w:tcBorders>
              <w:top w:val="single" w:sz="4" w:space="0" w:color="auto"/>
              <w:left w:val="single" w:sz="4" w:space="0" w:color="auto"/>
              <w:bottom w:val="single" w:sz="4" w:space="0" w:color="auto"/>
            </w:tcBorders>
            <w:shd w:val="clear" w:color="auto" w:fill="FFFFFF"/>
            <w:vAlign w:val="center"/>
          </w:tcPr>
          <w:p w14:paraId="2669F8E1" w14:textId="082CF085" w:rsidR="00521681" w:rsidRDefault="00521681" w:rsidP="002C0C23">
            <w:pPr>
              <w:rPr>
                <w:rFonts w:ascii="Trebuchet MS" w:hAnsi="Trebuchet MS"/>
                <w:sz w:val="18"/>
                <w:szCs w:val="18"/>
              </w:rPr>
            </w:pPr>
            <w:r>
              <w:rPr>
                <w:rFonts w:ascii="Trebuchet MS" w:hAnsi="Trebuchet MS"/>
                <w:sz w:val="18"/>
                <w:szCs w:val="18"/>
              </w:rPr>
              <w:t>Hesteophold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7D8CCE" w14:textId="635EF477" w:rsidR="00521681" w:rsidRDefault="00521681"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D8F9619" w14:textId="4A6ACE7E" w:rsidR="00521681" w:rsidRDefault="00521681" w:rsidP="00FE6E05">
            <w:pPr>
              <w:rPr>
                <w:rFonts w:ascii="Trebuchet MS" w:hAnsi="Trebuchet MS"/>
                <w:sz w:val="18"/>
                <w:szCs w:val="18"/>
              </w:rPr>
            </w:pPr>
            <w:r>
              <w:rPr>
                <w:rFonts w:ascii="Trebuchet MS" w:hAnsi="Trebuchet MS"/>
                <w:sz w:val="18"/>
                <w:szCs w:val="18"/>
              </w:rPr>
              <w:t>Mindre indhegning</w:t>
            </w:r>
            <w:r w:rsidR="002C0C23">
              <w:rPr>
                <w:rFonts w:ascii="Trebuchet MS" w:hAnsi="Trebuchet MS"/>
                <w:sz w:val="18"/>
                <w:szCs w:val="18"/>
              </w:rPr>
              <w:t xml:space="preserve"> m.v.</w:t>
            </w:r>
            <w:r>
              <w:rPr>
                <w:rFonts w:ascii="Trebuchet MS" w:hAnsi="Trebuchet MS"/>
                <w:sz w:val="18"/>
                <w:szCs w:val="18"/>
              </w:rPr>
              <w:t xml:space="preserve"> til heste, som kan benyttes i forbindelse med </w:t>
            </w:r>
            <w:r w:rsidR="00B8113A" w:rsidRPr="00B8113A">
              <w:rPr>
                <w:rFonts w:ascii="Trebuchet MS" w:hAnsi="Trebuchet MS"/>
                <w:sz w:val="18"/>
                <w:szCs w:val="18"/>
              </w:rPr>
              <w:t>midlertidigt</w:t>
            </w:r>
            <w:r>
              <w:rPr>
                <w:rFonts w:ascii="Trebuchet MS" w:hAnsi="Trebuchet MS"/>
                <w:sz w:val="18"/>
                <w:szCs w:val="18"/>
              </w:rPr>
              <w:t xml:space="preserve"> ophold. </w:t>
            </w:r>
            <w:r w:rsidR="002C0C23">
              <w:rPr>
                <w:rFonts w:ascii="Trebuchet MS" w:hAnsi="Trebuchet MS"/>
                <w:sz w:val="18"/>
                <w:szCs w:val="18"/>
              </w:rPr>
              <w:t xml:space="preserve">Evt. en del af et </w:t>
            </w:r>
            <w:proofErr w:type="spellStart"/>
            <w:r w:rsidR="002C0C23">
              <w:rPr>
                <w:rFonts w:ascii="Trebuchet MS" w:hAnsi="Trebuchet MS"/>
                <w:sz w:val="18"/>
                <w:szCs w:val="18"/>
              </w:rPr>
              <w:t>høhotel</w:t>
            </w:r>
            <w:proofErr w:type="spellEnd"/>
            <w:r w:rsidR="002C0C23">
              <w:rPr>
                <w:rFonts w:ascii="Trebuchet MS" w:hAnsi="Trebuchet MS"/>
                <w:sz w:val="18"/>
                <w:szCs w:val="18"/>
              </w:rPr>
              <w:t>.</w:t>
            </w:r>
          </w:p>
        </w:tc>
      </w:tr>
      <w:tr w:rsidR="00521681" w:rsidRPr="00B87969" w14:paraId="673FA9FF"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36C9E0F" w14:textId="5D9F0DF3" w:rsidR="00521681" w:rsidRDefault="00FE6E05" w:rsidP="00281DC9">
            <w:pPr>
              <w:jc w:val="center"/>
              <w:rPr>
                <w:rFonts w:ascii="Trebuchet MS" w:hAnsi="Trebuchet MS"/>
                <w:sz w:val="18"/>
                <w:szCs w:val="18"/>
              </w:rPr>
            </w:pPr>
            <w:r>
              <w:rPr>
                <w:rFonts w:ascii="Trebuchet MS" w:hAnsi="Trebuchet MS"/>
                <w:sz w:val="18"/>
                <w:szCs w:val="18"/>
              </w:rPr>
              <w:t>1291</w:t>
            </w:r>
          </w:p>
        </w:tc>
        <w:tc>
          <w:tcPr>
            <w:tcW w:w="2410" w:type="dxa"/>
            <w:tcBorders>
              <w:top w:val="single" w:sz="4" w:space="0" w:color="auto"/>
              <w:left w:val="single" w:sz="4" w:space="0" w:color="auto"/>
              <w:bottom w:val="single" w:sz="4" w:space="0" w:color="auto"/>
            </w:tcBorders>
            <w:shd w:val="clear" w:color="auto" w:fill="FFFFFF"/>
            <w:vAlign w:val="center"/>
          </w:tcPr>
          <w:p w14:paraId="18F8685D" w14:textId="4830B3AE" w:rsidR="00521681" w:rsidRDefault="00FE6E05" w:rsidP="00281DC9">
            <w:pPr>
              <w:rPr>
                <w:rFonts w:ascii="Trebuchet MS" w:hAnsi="Trebuchet MS"/>
                <w:sz w:val="18"/>
                <w:szCs w:val="18"/>
              </w:rPr>
            </w:pPr>
            <w:proofErr w:type="spellStart"/>
            <w:r>
              <w:rPr>
                <w:rFonts w:ascii="Trebuchet MS" w:hAnsi="Trebuchet MS"/>
                <w:sz w:val="18"/>
                <w:szCs w:val="18"/>
              </w:rPr>
              <w:t>Parkeringplads</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C87322" w14:textId="11C0B40C" w:rsidR="00521681" w:rsidRDefault="00FE6E05"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0F58D70" w14:textId="10D75341" w:rsidR="00521681" w:rsidRDefault="00FE6E05" w:rsidP="00281DC9">
            <w:pPr>
              <w:rPr>
                <w:rFonts w:ascii="Trebuchet MS" w:hAnsi="Trebuchet MS"/>
                <w:sz w:val="18"/>
                <w:szCs w:val="18"/>
              </w:rPr>
            </w:pPr>
            <w:r>
              <w:rPr>
                <w:rFonts w:ascii="Trebuchet MS" w:hAnsi="Trebuchet MS"/>
                <w:sz w:val="18"/>
                <w:szCs w:val="18"/>
              </w:rPr>
              <w:t xml:space="preserve">P-plads i tilknytning til rekreative områder/faciliteter og som ikke er registreret andre steder (vejregister). </w:t>
            </w:r>
            <w:r w:rsidR="00C20CC2">
              <w:rPr>
                <w:rFonts w:ascii="Trebuchet MS" w:hAnsi="Trebuchet MS"/>
                <w:sz w:val="18"/>
                <w:szCs w:val="18"/>
              </w:rPr>
              <w:t>Man kan angive om parkeringspladsen er egnet til f.eks. hestetrailer i beskrivelsesfeltet.</w:t>
            </w:r>
          </w:p>
        </w:tc>
      </w:tr>
      <w:tr w:rsidR="006650FA" w:rsidRPr="00B87969" w14:paraId="0456F9A9" w14:textId="77777777" w:rsidTr="006650FA">
        <w:trPr>
          <w:trHeight w:hRule="exact" w:val="67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839955A" w14:textId="2F19239D" w:rsidR="006650FA" w:rsidRDefault="006650FA" w:rsidP="00281DC9">
            <w:pPr>
              <w:jc w:val="center"/>
              <w:rPr>
                <w:rFonts w:ascii="Trebuchet MS" w:hAnsi="Trebuchet MS"/>
                <w:sz w:val="18"/>
                <w:szCs w:val="18"/>
              </w:rPr>
            </w:pPr>
            <w:r>
              <w:rPr>
                <w:rFonts w:ascii="Trebuchet MS" w:hAnsi="Trebuchet MS"/>
                <w:sz w:val="18"/>
                <w:szCs w:val="18"/>
              </w:rPr>
              <w:t>1302</w:t>
            </w:r>
          </w:p>
        </w:tc>
        <w:tc>
          <w:tcPr>
            <w:tcW w:w="2410" w:type="dxa"/>
            <w:tcBorders>
              <w:top w:val="single" w:sz="4" w:space="0" w:color="auto"/>
              <w:left w:val="single" w:sz="4" w:space="0" w:color="auto"/>
              <w:bottom w:val="single" w:sz="4" w:space="0" w:color="auto"/>
            </w:tcBorders>
            <w:shd w:val="clear" w:color="auto" w:fill="FFFFFF"/>
            <w:vAlign w:val="center"/>
          </w:tcPr>
          <w:p w14:paraId="54238B9D" w14:textId="0FCF861D" w:rsidR="006650FA" w:rsidRDefault="006650FA" w:rsidP="00281DC9">
            <w:pPr>
              <w:rPr>
                <w:rFonts w:ascii="Trebuchet MS" w:hAnsi="Trebuchet MS"/>
                <w:sz w:val="18"/>
                <w:szCs w:val="18"/>
              </w:rPr>
            </w:pPr>
            <w:r w:rsidRPr="006650FA">
              <w:rPr>
                <w:rFonts w:ascii="Trebuchet MS" w:hAnsi="Trebuchet MS"/>
                <w:sz w:val="18"/>
                <w:szCs w:val="18"/>
              </w:rPr>
              <w:t>Formidlingscenter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2AFF1DB" w14:textId="4DD635D4" w:rsidR="006650FA" w:rsidRDefault="00C10786" w:rsidP="00281DC9">
            <w:pPr>
              <w:jc w:val="center"/>
              <w:rPr>
                <w:rFonts w:ascii="Trebuchet MS" w:hAnsi="Trebuchet MS" w:cs="Trebuchet MS"/>
                <w:sz w:val="18"/>
                <w:szCs w:val="18"/>
              </w:rPr>
            </w:pPr>
            <w:ins w:id="392" w:author="Christian Fischer" w:date="2021-02-10T11:55:00Z">
              <w:r>
                <w:rPr>
                  <w:rFonts w:ascii="Trebuchet MS" w:hAnsi="Trebuchet MS" w:cs="Trebuchet MS"/>
                  <w:sz w:val="18"/>
                  <w:szCs w:val="18"/>
                </w:rPr>
                <w:t>1</w:t>
              </w:r>
            </w:ins>
          </w:p>
        </w:tc>
        <w:tc>
          <w:tcPr>
            <w:tcW w:w="8582" w:type="dxa"/>
            <w:tcBorders>
              <w:top w:val="single" w:sz="4" w:space="0" w:color="auto"/>
              <w:left w:val="single" w:sz="4" w:space="0" w:color="auto"/>
              <w:bottom w:val="single" w:sz="4" w:space="0" w:color="auto"/>
            </w:tcBorders>
            <w:shd w:val="clear" w:color="auto" w:fill="FFFFFF"/>
            <w:vAlign w:val="center"/>
          </w:tcPr>
          <w:p w14:paraId="62DE4702" w14:textId="4F120490" w:rsidR="006650FA" w:rsidRDefault="006650FA" w:rsidP="006650FA">
            <w:pPr>
              <w:rPr>
                <w:rFonts w:ascii="Trebuchet MS" w:hAnsi="Trebuchet MS"/>
                <w:sz w:val="18"/>
                <w:szCs w:val="18"/>
              </w:rPr>
            </w:pPr>
            <w:commentRangeStart w:id="393"/>
            <w:r>
              <w:rPr>
                <w:rFonts w:ascii="Trebuchet MS" w:hAnsi="Trebuchet MS"/>
                <w:color w:val="44546A"/>
                <w:sz w:val="18"/>
                <w:szCs w:val="18"/>
              </w:rPr>
              <w:t xml:space="preserve">Herunder </w:t>
            </w:r>
            <w:proofErr w:type="spellStart"/>
            <w:r>
              <w:rPr>
                <w:rFonts w:ascii="Trebuchet MS" w:hAnsi="Trebuchet MS"/>
                <w:color w:val="44546A"/>
                <w:sz w:val="18"/>
                <w:szCs w:val="18"/>
              </w:rPr>
              <w:t>trailcenter</w:t>
            </w:r>
            <w:proofErr w:type="spellEnd"/>
            <w:r>
              <w:rPr>
                <w:rFonts w:ascii="Trebuchet MS" w:hAnsi="Trebuchet MS"/>
                <w:color w:val="44546A"/>
                <w:sz w:val="18"/>
                <w:szCs w:val="18"/>
              </w:rPr>
              <w:t>, gateway, port mv. Sted eller bygning som er udgangs- og knudepunkt for formidling af natur og aktiviteter samt oplevelser og ophold i det omkringliggende landskab. Indeholder relevante services og faciliteter eller skiltning/vejvisning dertil.</w:t>
            </w:r>
            <w:commentRangeEnd w:id="393"/>
            <w:r w:rsidR="003F0C4B">
              <w:rPr>
                <w:rStyle w:val="Kommentarhenvisning"/>
              </w:rPr>
              <w:commentReference w:id="393"/>
            </w:r>
          </w:p>
        </w:tc>
      </w:tr>
      <w:tr w:rsidR="007944B4" w:rsidRPr="00B87969" w14:paraId="40C7C0FA"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8AEE28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2012</w:t>
            </w:r>
          </w:p>
        </w:tc>
        <w:tc>
          <w:tcPr>
            <w:tcW w:w="2410" w:type="dxa"/>
            <w:tcBorders>
              <w:top w:val="single" w:sz="4" w:space="0" w:color="auto"/>
              <w:left w:val="single" w:sz="4" w:space="0" w:color="auto"/>
              <w:bottom w:val="single" w:sz="4" w:space="0" w:color="auto"/>
            </w:tcBorders>
            <w:shd w:val="clear" w:color="auto" w:fill="FFFFFF"/>
            <w:vAlign w:val="center"/>
          </w:tcPr>
          <w:p w14:paraId="68360420" w14:textId="15D2D30D" w:rsidR="007944B4" w:rsidRPr="00B87969" w:rsidRDefault="007944B4" w:rsidP="00281DC9">
            <w:pPr>
              <w:rPr>
                <w:rFonts w:ascii="Trebuchet MS" w:hAnsi="Trebuchet MS"/>
                <w:sz w:val="18"/>
                <w:szCs w:val="18"/>
              </w:rPr>
            </w:pPr>
            <w:r w:rsidRPr="00B87969">
              <w:rPr>
                <w:rFonts w:ascii="Trebuchet MS" w:hAnsi="Trebuchet MS"/>
                <w:sz w:val="18"/>
                <w:szCs w:val="18"/>
              </w:rPr>
              <w:t>Fugletårn</w:t>
            </w:r>
            <w:r w:rsidR="00AD7379">
              <w:rPr>
                <w:rFonts w:ascii="Trebuchet MS" w:hAnsi="Trebuchet MS"/>
                <w:sz w:val="18"/>
                <w:szCs w:val="18"/>
              </w:rPr>
              <w:t>/Udsigtstårn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4935C9"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2A14B04" w14:textId="3EA458CC" w:rsidR="007944B4" w:rsidRPr="00B87969" w:rsidRDefault="00FC3242" w:rsidP="00386F34">
            <w:pPr>
              <w:rPr>
                <w:rFonts w:ascii="Trebuchet MS" w:hAnsi="Trebuchet MS"/>
                <w:sz w:val="18"/>
                <w:szCs w:val="18"/>
              </w:rPr>
            </w:pPr>
            <w:r w:rsidRPr="00FC3242">
              <w:rPr>
                <w:rFonts w:ascii="Trebuchet MS" w:hAnsi="Trebuchet MS"/>
                <w:sz w:val="18"/>
                <w:szCs w:val="18"/>
              </w:rPr>
              <w:t>Platform, tårn eller skjul som giver mulighed for udsigt over et område eller særlige seværdigheder, fx udsyn til områdets fugle, dyreliv, landskab mv.</w:t>
            </w:r>
          </w:p>
        </w:tc>
      </w:tr>
      <w:tr w:rsidR="007944B4" w:rsidRPr="00B87969" w14:paraId="2570521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A431F9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2022</w:t>
            </w:r>
          </w:p>
        </w:tc>
        <w:tc>
          <w:tcPr>
            <w:tcW w:w="2410" w:type="dxa"/>
            <w:tcBorders>
              <w:top w:val="single" w:sz="4" w:space="0" w:color="auto"/>
              <w:left w:val="single" w:sz="4" w:space="0" w:color="auto"/>
              <w:bottom w:val="single" w:sz="4" w:space="0" w:color="auto"/>
            </w:tcBorders>
            <w:shd w:val="clear" w:color="auto" w:fill="FFFFFF"/>
            <w:vAlign w:val="bottom"/>
          </w:tcPr>
          <w:p w14:paraId="0C1EFB5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Udsigtspunkt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9CB6C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61DEF4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Punkt med en god udsigt. Ofte på toppen af en høj eller skrænt. Kan også være fra en bygning.</w:t>
            </w:r>
          </w:p>
        </w:tc>
      </w:tr>
      <w:tr w:rsidR="007944B4" w:rsidRPr="00B87969" w14:paraId="79A3A1AB"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0A7FD7"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2031</w:t>
            </w:r>
          </w:p>
        </w:tc>
        <w:tc>
          <w:tcPr>
            <w:tcW w:w="2410" w:type="dxa"/>
            <w:tcBorders>
              <w:top w:val="single" w:sz="4" w:space="0" w:color="auto"/>
              <w:left w:val="single" w:sz="4" w:space="0" w:color="auto"/>
              <w:bottom w:val="single" w:sz="4" w:space="0" w:color="auto"/>
            </w:tcBorders>
            <w:shd w:val="clear" w:color="auto" w:fill="FFFFFF"/>
            <w:vAlign w:val="bottom"/>
          </w:tcPr>
          <w:p w14:paraId="6AD7577C" w14:textId="77777777" w:rsidR="007944B4" w:rsidRPr="00B87969" w:rsidRDefault="007944B4" w:rsidP="00281DC9">
            <w:pPr>
              <w:rPr>
                <w:rFonts w:ascii="Trebuchet MS" w:hAnsi="Trebuchet MS"/>
                <w:sz w:val="18"/>
                <w:szCs w:val="18"/>
              </w:rPr>
            </w:pPr>
            <w:proofErr w:type="spellStart"/>
            <w:r w:rsidRPr="00B87969">
              <w:rPr>
                <w:rFonts w:ascii="Trebuchet MS" w:hAnsi="Trebuchet MS" w:cs="Trebuchet MS"/>
                <w:sz w:val="18"/>
                <w:szCs w:val="18"/>
              </w:rPr>
              <w:t>Fiskesø</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2441DF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A3E788D" w14:textId="77777777" w:rsidR="007944B4" w:rsidRPr="00B87969" w:rsidRDefault="007944B4" w:rsidP="00281DC9">
            <w:pPr>
              <w:rPr>
                <w:rFonts w:ascii="Trebuchet MS" w:hAnsi="Trebuchet MS"/>
                <w:sz w:val="18"/>
                <w:szCs w:val="18"/>
              </w:rPr>
            </w:pPr>
            <w:proofErr w:type="spellStart"/>
            <w:r w:rsidRPr="00B87969">
              <w:rPr>
                <w:rFonts w:ascii="Trebuchet MS" w:hAnsi="Trebuchet MS" w:cs="Trebuchet MS"/>
                <w:sz w:val="18"/>
                <w:szCs w:val="18"/>
              </w:rPr>
              <w:t>Put&amp;take</w:t>
            </w:r>
            <w:proofErr w:type="spellEnd"/>
            <w:r w:rsidRPr="00B87969">
              <w:rPr>
                <w:rFonts w:ascii="Trebuchet MS" w:hAnsi="Trebuchet MS" w:cs="Trebuchet MS"/>
                <w:sz w:val="18"/>
                <w:szCs w:val="18"/>
              </w:rPr>
              <w:t xml:space="preserve"> sø. Sted hvor man kan købe dagskort til at fiske efter udsatte fisk. </w:t>
            </w:r>
          </w:p>
        </w:tc>
      </w:tr>
      <w:tr w:rsidR="007944B4" w:rsidRPr="00B87969" w14:paraId="47DC21D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57E2545"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2041</w:t>
            </w:r>
          </w:p>
        </w:tc>
        <w:tc>
          <w:tcPr>
            <w:tcW w:w="2410" w:type="dxa"/>
            <w:tcBorders>
              <w:top w:val="single" w:sz="4" w:space="0" w:color="auto"/>
              <w:left w:val="single" w:sz="4" w:space="0" w:color="auto"/>
              <w:bottom w:val="single" w:sz="4" w:space="0" w:color="auto"/>
            </w:tcBorders>
            <w:shd w:val="clear" w:color="auto" w:fill="FFFFFF"/>
            <w:vAlign w:val="center"/>
          </w:tcPr>
          <w:p w14:paraId="23687D31" w14:textId="77777777" w:rsidR="007944B4" w:rsidRPr="00B87969" w:rsidRDefault="007944B4" w:rsidP="00386F34">
            <w:pPr>
              <w:rPr>
                <w:rFonts w:ascii="Trebuchet MS" w:hAnsi="Trebuchet MS"/>
                <w:sz w:val="18"/>
                <w:szCs w:val="18"/>
              </w:rPr>
            </w:pPr>
            <w:r w:rsidRPr="00B87969">
              <w:rPr>
                <w:rFonts w:ascii="Trebuchet MS" w:hAnsi="Trebuchet MS" w:cs="Trebuchet MS"/>
                <w:sz w:val="18"/>
                <w:szCs w:val="18"/>
              </w:rPr>
              <w:t>Rekreativt naturområde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A97925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3D5459B"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Naturområde hvor borgere kan opholde sig og rekreere. Fordybelsessted.</w:t>
            </w:r>
          </w:p>
        </w:tc>
      </w:tr>
      <w:tr w:rsidR="007944B4" w:rsidRPr="00B87969" w14:paraId="03B2C14E"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30B7A2A"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2051</w:t>
            </w:r>
          </w:p>
        </w:tc>
        <w:tc>
          <w:tcPr>
            <w:tcW w:w="2410" w:type="dxa"/>
            <w:tcBorders>
              <w:top w:val="single" w:sz="4" w:space="0" w:color="auto"/>
              <w:left w:val="single" w:sz="4" w:space="0" w:color="auto"/>
              <w:bottom w:val="single" w:sz="4" w:space="0" w:color="auto"/>
            </w:tcBorders>
            <w:shd w:val="clear" w:color="auto" w:fill="FFFFFF"/>
            <w:vAlign w:val="bottom"/>
          </w:tcPr>
          <w:p w14:paraId="4A5A9285"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FB3DC6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1BE87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Grønt byområde anlagt med en blanding af buske, træer, blomster og græs.</w:t>
            </w:r>
          </w:p>
        </w:tc>
      </w:tr>
      <w:tr w:rsidR="007944B4" w:rsidRPr="00B87969" w14:paraId="2ED9CC4C"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BAE822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2062</w:t>
            </w:r>
          </w:p>
        </w:tc>
        <w:tc>
          <w:tcPr>
            <w:tcW w:w="2410" w:type="dxa"/>
            <w:tcBorders>
              <w:top w:val="single" w:sz="4" w:space="0" w:color="auto"/>
              <w:left w:val="single" w:sz="4" w:space="0" w:color="auto"/>
              <w:bottom w:val="single" w:sz="4" w:space="0" w:color="auto"/>
            </w:tcBorders>
            <w:shd w:val="clear" w:color="auto" w:fill="FFFFFF"/>
            <w:vAlign w:val="center"/>
          </w:tcPr>
          <w:p w14:paraId="70C451E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Naturcenter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686FC9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394CF18"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Bygningsfacilitet som er udgangspunkt for offentlig naturformidling og </w:t>
            </w:r>
            <w:proofErr w:type="spellStart"/>
            <w:r w:rsidRPr="00B87969">
              <w:rPr>
                <w:rFonts w:ascii="Trebuchet MS" w:hAnsi="Trebuchet MS" w:cs="Trebuchet MS"/>
                <w:sz w:val="18"/>
                <w:szCs w:val="18"/>
              </w:rPr>
              <w:t>aktivteter</w:t>
            </w:r>
            <w:proofErr w:type="spellEnd"/>
            <w:r w:rsidRPr="00B87969">
              <w:rPr>
                <w:rFonts w:ascii="Trebuchet MS" w:hAnsi="Trebuchet MS" w:cs="Trebuchet MS"/>
                <w:sz w:val="18"/>
                <w:szCs w:val="18"/>
              </w:rPr>
              <w:t xml:space="preserve"> i et naturområde. Oftest med ansat personale.</w:t>
            </w:r>
          </w:p>
        </w:tc>
      </w:tr>
      <w:tr w:rsidR="007944B4" w:rsidRPr="00B87969" w14:paraId="1F265D06" w14:textId="77777777" w:rsidTr="00281DC9">
        <w:trPr>
          <w:trHeight w:hRule="exact" w:val="23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7F4DC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2072</w:t>
            </w:r>
          </w:p>
        </w:tc>
        <w:tc>
          <w:tcPr>
            <w:tcW w:w="2410" w:type="dxa"/>
            <w:tcBorders>
              <w:top w:val="single" w:sz="4" w:space="0" w:color="auto"/>
              <w:left w:val="single" w:sz="4" w:space="0" w:color="auto"/>
              <w:bottom w:val="single" w:sz="4" w:space="0" w:color="auto"/>
            </w:tcBorders>
            <w:shd w:val="clear" w:color="auto" w:fill="FFFFFF"/>
            <w:vAlign w:val="center"/>
          </w:tcPr>
          <w:p w14:paraId="52D6F6A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Naturbase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C028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5D3F337"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Plads i naturområde med mulighed for ophold, lån af grej, bålplads mm.</w:t>
            </w:r>
          </w:p>
        </w:tc>
      </w:tr>
      <w:tr w:rsidR="007944B4" w:rsidRPr="00B87969" w14:paraId="5CA9AFAA"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DCB731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2082</w:t>
            </w:r>
          </w:p>
        </w:tc>
        <w:tc>
          <w:tcPr>
            <w:tcW w:w="2410" w:type="dxa"/>
            <w:tcBorders>
              <w:top w:val="single" w:sz="4" w:space="0" w:color="auto"/>
              <w:left w:val="single" w:sz="4" w:space="0" w:color="auto"/>
              <w:bottom w:val="single" w:sz="4" w:space="0" w:color="auto"/>
            </w:tcBorders>
            <w:shd w:val="clear" w:color="auto" w:fill="FFFFFF"/>
            <w:vAlign w:val="center"/>
          </w:tcPr>
          <w:p w14:paraId="210A1C6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Naturskole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EFA0D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2FA0549"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Bygningsfacilitet med primært formål at facilitere naturaktiviteter og undervisning for skoler og institutioner </w:t>
            </w:r>
            <w:proofErr w:type="spellStart"/>
            <w:r w:rsidRPr="00B87969">
              <w:rPr>
                <w:rFonts w:ascii="Trebuchet MS" w:hAnsi="Trebuchet MS" w:cs="Trebuchet MS"/>
                <w:sz w:val="18"/>
                <w:szCs w:val="18"/>
              </w:rPr>
              <w:t>o.lign</w:t>
            </w:r>
            <w:proofErr w:type="spellEnd"/>
            <w:r w:rsidRPr="00B87969">
              <w:rPr>
                <w:rFonts w:ascii="Trebuchet MS" w:hAnsi="Trebuchet MS" w:cs="Trebuchet MS"/>
                <w:sz w:val="18"/>
                <w:szCs w:val="18"/>
              </w:rPr>
              <w:t>.</w:t>
            </w:r>
          </w:p>
        </w:tc>
      </w:tr>
      <w:tr w:rsidR="007944B4" w:rsidRPr="00B87969" w14:paraId="4D412CD3"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C4E70B"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2092</w:t>
            </w:r>
          </w:p>
        </w:tc>
        <w:tc>
          <w:tcPr>
            <w:tcW w:w="2410" w:type="dxa"/>
            <w:tcBorders>
              <w:top w:val="single" w:sz="4" w:space="0" w:color="auto"/>
              <w:left w:val="single" w:sz="4" w:space="0" w:color="auto"/>
              <w:bottom w:val="single" w:sz="4" w:space="0" w:color="auto"/>
            </w:tcBorders>
            <w:shd w:val="clear" w:color="auto" w:fill="FFFFFF"/>
            <w:vAlign w:val="center"/>
          </w:tcPr>
          <w:p w14:paraId="40E08C7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Udstilling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17A0B5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21225CE"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Offentlig tilgængelig formidling eller introduktion til et områdes natur- eller kulturforhold. Ofte placeret i mindre bygning eller </w:t>
            </w:r>
            <w:proofErr w:type="spellStart"/>
            <w:r w:rsidRPr="00B87969">
              <w:rPr>
                <w:rFonts w:ascii="Trebuchet MS" w:hAnsi="Trebuchet MS" w:cs="Trebuchet MS"/>
                <w:sz w:val="18"/>
                <w:szCs w:val="18"/>
              </w:rPr>
              <w:t>vejrly</w:t>
            </w:r>
            <w:proofErr w:type="spellEnd"/>
            <w:r w:rsidRPr="00B87969">
              <w:rPr>
                <w:rFonts w:ascii="Trebuchet MS" w:hAnsi="Trebuchet MS" w:cs="Trebuchet MS"/>
                <w:sz w:val="18"/>
                <w:szCs w:val="18"/>
              </w:rPr>
              <w:t>.</w:t>
            </w:r>
          </w:p>
        </w:tc>
      </w:tr>
      <w:tr w:rsidR="007944B4" w:rsidRPr="00B87969" w14:paraId="54C847B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861698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2102</w:t>
            </w:r>
          </w:p>
        </w:tc>
        <w:tc>
          <w:tcPr>
            <w:tcW w:w="2410" w:type="dxa"/>
            <w:tcBorders>
              <w:top w:val="single" w:sz="4" w:space="0" w:color="auto"/>
              <w:left w:val="single" w:sz="4" w:space="0" w:color="auto"/>
              <w:bottom w:val="single" w:sz="4" w:space="0" w:color="auto"/>
            </w:tcBorders>
            <w:shd w:val="clear" w:color="auto" w:fill="FFFFFF"/>
            <w:vAlign w:val="center"/>
          </w:tcPr>
          <w:p w14:paraId="2C1B2A5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Naturrum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933A5C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D6B3475"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Bygning og støttepunkt for naturformidling efter Friluftsrådets koncept og definition.</w:t>
            </w:r>
          </w:p>
        </w:tc>
      </w:tr>
      <w:tr w:rsidR="007944B4" w:rsidRPr="00B87969" w14:paraId="2D6E68CA"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2732D5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2111</w:t>
            </w:r>
          </w:p>
        </w:tc>
        <w:tc>
          <w:tcPr>
            <w:tcW w:w="2410" w:type="dxa"/>
            <w:tcBorders>
              <w:top w:val="single" w:sz="4" w:space="0" w:color="auto"/>
              <w:left w:val="single" w:sz="4" w:space="0" w:color="auto"/>
              <w:bottom w:val="single" w:sz="4" w:space="0" w:color="auto"/>
            </w:tcBorders>
            <w:shd w:val="clear" w:color="auto" w:fill="FFFFFF"/>
            <w:vAlign w:val="center"/>
          </w:tcPr>
          <w:p w14:paraId="379E320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F0FEF8"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A72493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Naturpark af regional betydning, jf. mærkningsordning ved Friluftsrådet.</w:t>
            </w:r>
          </w:p>
        </w:tc>
      </w:tr>
      <w:tr w:rsidR="007944B4" w:rsidRPr="00B87969" w14:paraId="2B69EF0B"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FB6E99E"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2121</w:t>
            </w:r>
          </w:p>
        </w:tc>
        <w:tc>
          <w:tcPr>
            <w:tcW w:w="2410" w:type="dxa"/>
            <w:tcBorders>
              <w:top w:val="single" w:sz="4" w:space="0" w:color="auto"/>
              <w:left w:val="single" w:sz="4" w:space="0" w:color="auto"/>
              <w:bottom w:val="single" w:sz="4" w:space="0" w:color="auto"/>
            </w:tcBorders>
            <w:shd w:val="clear" w:color="auto" w:fill="FFFFFF"/>
            <w:vAlign w:val="center"/>
          </w:tcPr>
          <w:p w14:paraId="272D433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Nationalpark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796A2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2E94E33"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Nationalpark anerkendt af staten.</w:t>
            </w:r>
          </w:p>
        </w:tc>
      </w:tr>
      <w:tr w:rsidR="007944B4" w:rsidRPr="00B87969" w14:paraId="2A63A2B9"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A043DC8"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2132</w:t>
            </w:r>
          </w:p>
        </w:tc>
        <w:tc>
          <w:tcPr>
            <w:tcW w:w="2410" w:type="dxa"/>
            <w:tcBorders>
              <w:top w:val="single" w:sz="4" w:space="0" w:color="auto"/>
              <w:left w:val="single" w:sz="4" w:space="0" w:color="auto"/>
              <w:bottom w:val="single" w:sz="4" w:space="0" w:color="auto"/>
            </w:tcBorders>
            <w:shd w:val="clear" w:color="auto" w:fill="FFFFFF"/>
            <w:vAlign w:val="center"/>
          </w:tcPr>
          <w:p w14:paraId="2FC2F1C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Kælkebakke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4C1599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89800C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Område med mulighed for at kælke, når der er </w:t>
            </w:r>
            <w:proofErr w:type="spellStart"/>
            <w:r w:rsidRPr="00B87969">
              <w:rPr>
                <w:rFonts w:ascii="Trebuchet MS" w:hAnsi="Trebuchet MS" w:cs="Trebuchet MS"/>
                <w:sz w:val="18"/>
                <w:szCs w:val="18"/>
              </w:rPr>
              <w:t>snedække</w:t>
            </w:r>
            <w:proofErr w:type="spellEnd"/>
            <w:r w:rsidRPr="00B87969">
              <w:rPr>
                <w:rFonts w:ascii="Trebuchet MS" w:hAnsi="Trebuchet MS" w:cs="Trebuchet MS"/>
                <w:sz w:val="18"/>
                <w:szCs w:val="18"/>
              </w:rPr>
              <w:t>.</w:t>
            </w:r>
          </w:p>
        </w:tc>
      </w:tr>
      <w:tr w:rsidR="007944B4" w:rsidRPr="00B87969" w14:paraId="6CD86593"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665C6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2141</w:t>
            </w:r>
          </w:p>
        </w:tc>
        <w:tc>
          <w:tcPr>
            <w:tcW w:w="2410" w:type="dxa"/>
            <w:tcBorders>
              <w:top w:val="single" w:sz="4" w:space="0" w:color="auto"/>
              <w:left w:val="single" w:sz="4" w:space="0" w:color="auto"/>
              <w:bottom w:val="single" w:sz="4" w:space="0" w:color="auto"/>
            </w:tcBorders>
            <w:shd w:val="clear" w:color="auto" w:fill="FFFFFF"/>
            <w:vAlign w:val="center"/>
          </w:tcPr>
          <w:p w14:paraId="30F413B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Terapihave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EA6339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9152FD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Specielt indrettede haveanlæg med terapeutisk og stressforebyggende formål.</w:t>
            </w:r>
          </w:p>
        </w:tc>
      </w:tr>
      <w:tr w:rsidR="007944B4" w:rsidRPr="00B87969" w14:paraId="5BC9621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4BDB3E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2151</w:t>
            </w:r>
          </w:p>
        </w:tc>
        <w:tc>
          <w:tcPr>
            <w:tcW w:w="2410" w:type="dxa"/>
            <w:tcBorders>
              <w:top w:val="single" w:sz="4" w:space="0" w:color="auto"/>
              <w:left w:val="single" w:sz="4" w:space="0" w:color="auto"/>
              <w:bottom w:val="single" w:sz="4" w:space="0" w:color="auto"/>
            </w:tcBorders>
            <w:shd w:val="clear" w:color="auto" w:fill="FFFFFF"/>
            <w:vAlign w:val="center"/>
          </w:tcPr>
          <w:p w14:paraId="3CAACC21"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Spiselig vegetation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F65DE7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1431D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Areal med offentligt tilgængelige spiselige planter, frugt, nødder, grønsager mm.</w:t>
            </w:r>
          </w:p>
        </w:tc>
      </w:tr>
      <w:tr w:rsidR="007944B4" w:rsidRPr="00B87969" w14:paraId="34199F9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7C4194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2161</w:t>
            </w:r>
          </w:p>
        </w:tc>
        <w:tc>
          <w:tcPr>
            <w:tcW w:w="2410" w:type="dxa"/>
            <w:tcBorders>
              <w:top w:val="single" w:sz="4" w:space="0" w:color="auto"/>
              <w:left w:val="single" w:sz="4" w:space="0" w:color="auto"/>
              <w:bottom w:val="single" w:sz="4" w:space="0" w:color="auto"/>
            </w:tcBorders>
            <w:shd w:val="clear" w:color="auto" w:fill="FFFFFF"/>
            <w:vAlign w:val="center"/>
          </w:tcPr>
          <w:p w14:paraId="190A368C"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Oplevelsespunkt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7DB617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636EC7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Plads i naturområde eller friluftsanlæg med mulighed for ophold, naturoplevelser, evt. lån af grej, bålplads, information mm. Herunder oplevelsespunkt i havne f.eks. kaldet Oplevelseshavn.</w:t>
            </w:r>
          </w:p>
        </w:tc>
      </w:tr>
      <w:tr w:rsidR="00F02981" w:rsidRPr="00B87969" w14:paraId="73D27E4F"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AEA7641" w14:textId="7FDF8121" w:rsidR="00F02981" w:rsidRPr="00B87969" w:rsidRDefault="00F02981" w:rsidP="00281DC9">
            <w:pPr>
              <w:jc w:val="center"/>
              <w:rPr>
                <w:rFonts w:ascii="Trebuchet MS" w:hAnsi="Trebuchet MS"/>
                <w:sz w:val="18"/>
                <w:szCs w:val="18"/>
              </w:rPr>
            </w:pPr>
            <w:r>
              <w:rPr>
                <w:rFonts w:ascii="Trebuchet MS" w:hAnsi="Trebuchet MS"/>
                <w:sz w:val="18"/>
                <w:szCs w:val="18"/>
              </w:rPr>
              <w:t>217</w:t>
            </w:r>
            <w:r w:rsidR="00085CDD">
              <w:rPr>
                <w:rFonts w:ascii="Trebuchet MS" w:hAnsi="Trebuchet MS"/>
                <w:sz w:val="18"/>
                <w:szCs w:val="18"/>
              </w:rPr>
              <w:t>1</w:t>
            </w:r>
          </w:p>
        </w:tc>
        <w:tc>
          <w:tcPr>
            <w:tcW w:w="2410" w:type="dxa"/>
            <w:tcBorders>
              <w:top w:val="single" w:sz="4" w:space="0" w:color="auto"/>
              <w:left w:val="single" w:sz="4" w:space="0" w:color="auto"/>
              <w:bottom w:val="single" w:sz="4" w:space="0" w:color="auto"/>
            </w:tcBorders>
            <w:shd w:val="clear" w:color="auto" w:fill="FFFFFF"/>
            <w:vAlign w:val="center"/>
          </w:tcPr>
          <w:p w14:paraId="1FC76678" w14:textId="1E3D6CA7" w:rsidR="00F02981" w:rsidRPr="00B87969" w:rsidRDefault="00F02981" w:rsidP="00281DC9">
            <w:pPr>
              <w:rPr>
                <w:rFonts w:ascii="Trebuchet MS" w:hAnsi="Trebuchet MS"/>
                <w:sz w:val="18"/>
                <w:szCs w:val="18"/>
              </w:rPr>
            </w:pPr>
            <w:r>
              <w:rPr>
                <w:rFonts w:ascii="Trebuchet MS" w:hAnsi="Trebuchet MS"/>
                <w:sz w:val="18"/>
                <w:szCs w:val="18"/>
              </w:rPr>
              <w:t>Frit fiskeri</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FB2CEAE" w14:textId="475A3D21" w:rsidR="00F02981" w:rsidRPr="00B87969" w:rsidRDefault="00F02981"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9AFAED2" w14:textId="081D90A7" w:rsidR="00F02981" w:rsidRPr="00B87969" w:rsidRDefault="008E75E6" w:rsidP="00281DC9">
            <w:pPr>
              <w:rPr>
                <w:rFonts w:ascii="Trebuchet MS" w:hAnsi="Trebuchet MS" w:cs="Trebuchet MS"/>
                <w:sz w:val="18"/>
                <w:szCs w:val="18"/>
              </w:rPr>
            </w:pPr>
            <w:r w:rsidRPr="008E75E6">
              <w:rPr>
                <w:rFonts w:ascii="Trebuchet MS" w:hAnsi="Trebuchet MS" w:cs="Trebuchet MS"/>
                <w:sz w:val="18"/>
                <w:szCs w:val="18"/>
              </w:rPr>
              <w:t>Område ved sø eller å, hvor der er en udvidet ret ud over den almindelig ret til at fiske ved danske kyster med gyldigt dansk fisketegn</w:t>
            </w:r>
            <w:r w:rsidR="00F02981">
              <w:rPr>
                <w:rFonts w:ascii="Trebuchet MS" w:hAnsi="Trebuchet MS" w:cs="Trebuchet MS"/>
                <w:sz w:val="18"/>
                <w:szCs w:val="18"/>
              </w:rPr>
              <w:t>.</w:t>
            </w:r>
          </w:p>
        </w:tc>
      </w:tr>
      <w:tr w:rsidR="00391A19" w:rsidRPr="00B87969" w14:paraId="745AE497"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E6BEB6" w14:textId="3D9AEAE4" w:rsidR="00391A19" w:rsidRPr="00B87969" w:rsidRDefault="00391A19" w:rsidP="00281DC9">
            <w:pPr>
              <w:jc w:val="center"/>
              <w:rPr>
                <w:rFonts w:ascii="Trebuchet MS" w:hAnsi="Trebuchet MS"/>
                <w:sz w:val="18"/>
                <w:szCs w:val="18"/>
              </w:rPr>
            </w:pPr>
            <w:r>
              <w:rPr>
                <w:rFonts w:ascii="Trebuchet MS" w:hAnsi="Trebuchet MS"/>
                <w:sz w:val="18"/>
                <w:szCs w:val="18"/>
              </w:rPr>
              <w:t>2183</w:t>
            </w:r>
          </w:p>
        </w:tc>
        <w:tc>
          <w:tcPr>
            <w:tcW w:w="2410" w:type="dxa"/>
            <w:tcBorders>
              <w:top w:val="single" w:sz="4" w:space="0" w:color="auto"/>
              <w:left w:val="single" w:sz="4" w:space="0" w:color="auto"/>
              <w:bottom w:val="single" w:sz="4" w:space="0" w:color="auto"/>
            </w:tcBorders>
            <w:shd w:val="clear" w:color="auto" w:fill="FFFFFF"/>
            <w:vAlign w:val="center"/>
          </w:tcPr>
          <w:p w14:paraId="2B2F1B51" w14:textId="008DCFAC" w:rsidR="00391A19" w:rsidRPr="00B87969" w:rsidRDefault="003148EB" w:rsidP="00281DC9">
            <w:pPr>
              <w:rPr>
                <w:rFonts w:ascii="Trebuchet MS" w:hAnsi="Trebuchet MS"/>
                <w:sz w:val="18"/>
                <w:szCs w:val="18"/>
              </w:rPr>
            </w:pPr>
            <w:r>
              <w:rPr>
                <w:rFonts w:ascii="Trebuchet MS" w:hAnsi="Trebuchet MS"/>
                <w:sz w:val="18"/>
                <w:szCs w:val="18"/>
              </w:rPr>
              <w:t>Geopark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37CC0A" w14:textId="5B64ADB5" w:rsidR="00391A19" w:rsidRPr="00B87969" w:rsidRDefault="003148EB"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C9B7EC2" w14:textId="21387140" w:rsidR="00391A19" w:rsidRPr="00B87969" w:rsidRDefault="00394A3F" w:rsidP="00281DC9">
            <w:pPr>
              <w:rPr>
                <w:rFonts w:ascii="Trebuchet MS" w:hAnsi="Trebuchet MS"/>
                <w:sz w:val="18"/>
                <w:szCs w:val="18"/>
              </w:rPr>
            </w:pPr>
            <w:r>
              <w:rPr>
                <w:rFonts w:ascii="Trebuchet MS" w:hAnsi="Trebuchet MS"/>
                <w:sz w:val="18"/>
                <w:szCs w:val="18"/>
              </w:rPr>
              <w:t>E</w:t>
            </w:r>
            <w:r w:rsidR="00FB74D4" w:rsidRPr="00FB74D4">
              <w:rPr>
                <w:rFonts w:ascii="Trebuchet MS" w:hAnsi="Trebuchet MS"/>
                <w:sz w:val="18"/>
                <w:szCs w:val="18"/>
              </w:rPr>
              <w:t>t særligt udpeget naturområde, hvor den geologiske historie kan studeres og opleves. Geoparker har til formål at beskytte, formidle og understøtte den geologiske arv</w:t>
            </w:r>
            <w:r w:rsidR="00FB74D4">
              <w:rPr>
                <w:rFonts w:ascii="Trebuchet MS" w:hAnsi="Trebuchet MS"/>
                <w:sz w:val="18"/>
                <w:szCs w:val="18"/>
              </w:rPr>
              <w:t>.</w:t>
            </w:r>
          </w:p>
        </w:tc>
      </w:tr>
      <w:tr w:rsidR="00BE2E3D" w:rsidRPr="00B87969" w14:paraId="4594AB15"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55EC10D" w14:textId="5D954094" w:rsidR="00BE2E3D" w:rsidRDefault="00BE2E3D" w:rsidP="00281DC9">
            <w:pPr>
              <w:jc w:val="center"/>
              <w:rPr>
                <w:rFonts w:ascii="Trebuchet MS" w:hAnsi="Trebuchet MS"/>
                <w:sz w:val="18"/>
                <w:szCs w:val="18"/>
              </w:rPr>
            </w:pPr>
            <w:r>
              <w:rPr>
                <w:rFonts w:ascii="Trebuchet MS" w:hAnsi="Trebuchet MS"/>
                <w:sz w:val="18"/>
                <w:szCs w:val="18"/>
              </w:rPr>
              <w:t>2191</w:t>
            </w:r>
          </w:p>
        </w:tc>
        <w:tc>
          <w:tcPr>
            <w:tcW w:w="2410" w:type="dxa"/>
            <w:tcBorders>
              <w:top w:val="single" w:sz="4" w:space="0" w:color="auto"/>
              <w:left w:val="single" w:sz="4" w:space="0" w:color="auto"/>
              <w:bottom w:val="single" w:sz="4" w:space="0" w:color="auto"/>
            </w:tcBorders>
            <w:shd w:val="clear" w:color="auto" w:fill="FFFFFF"/>
            <w:vAlign w:val="center"/>
          </w:tcPr>
          <w:p w14:paraId="2F210117" w14:textId="7F22402B" w:rsidR="00BE2E3D" w:rsidRDefault="00BE2E3D" w:rsidP="00BE2E3D">
            <w:pPr>
              <w:rPr>
                <w:rFonts w:ascii="Trebuchet MS" w:hAnsi="Trebuchet MS"/>
                <w:sz w:val="18"/>
                <w:szCs w:val="18"/>
              </w:rPr>
            </w:pPr>
            <w:r>
              <w:rPr>
                <w:rFonts w:ascii="Trebuchet MS" w:hAnsi="Trebuchet MS"/>
                <w:sz w:val="18"/>
                <w:szCs w:val="18"/>
              </w:rPr>
              <w:t>Seværdighed - Fauna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33A261" w14:textId="6E9881CB"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7E9209A" w14:textId="19991ABC" w:rsidR="00BE2E3D" w:rsidRDefault="00BE2E3D" w:rsidP="00BE2E3D">
            <w:pPr>
              <w:rPr>
                <w:rFonts w:ascii="Trebuchet MS" w:hAnsi="Trebuchet MS"/>
                <w:sz w:val="18"/>
                <w:szCs w:val="18"/>
              </w:rPr>
            </w:pPr>
            <w:r>
              <w:rPr>
                <w:rFonts w:ascii="Trebuchet MS" w:hAnsi="Trebuchet MS"/>
                <w:sz w:val="18"/>
                <w:szCs w:val="18"/>
              </w:rPr>
              <w:t>Seværdighed indenfor dyreriget</w:t>
            </w:r>
          </w:p>
        </w:tc>
      </w:tr>
      <w:tr w:rsidR="00BE2E3D" w:rsidRPr="00B87969" w14:paraId="459F872D"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3741746" w14:textId="68408964" w:rsidR="00BE2E3D" w:rsidRDefault="00BE2E3D" w:rsidP="00281DC9">
            <w:pPr>
              <w:jc w:val="center"/>
              <w:rPr>
                <w:rFonts w:ascii="Trebuchet MS" w:hAnsi="Trebuchet MS"/>
                <w:sz w:val="18"/>
                <w:szCs w:val="18"/>
              </w:rPr>
            </w:pPr>
            <w:r>
              <w:rPr>
                <w:rFonts w:ascii="Trebuchet MS" w:hAnsi="Trebuchet MS"/>
                <w:sz w:val="18"/>
                <w:szCs w:val="18"/>
              </w:rPr>
              <w:lastRenderedPageBreak/>
              <w:t>2201</w:t>
            </w:r>
          </w:p>
        </w:tc>
        <w:tc>
          <w:tcPr>
            <w:tcW w:w="2410" w:type="dxa"/>
            <w:tcBorders>
              <w:top w:val="single" w:sz="4" w:space="0" w:color="auto"/>
              <w:left w:val="single" w:sz="4" w:space="0" w:color="auto"/>
              <w:bottom w:val="single" w:sz="4" w:space="0" w:color="auto"/>
            </w:tcBorders>
            <w:shd w:val="clear" w:color="auto" w:fill="FFFFFF"/>
            <w:vAlign w:val="center"/>
          </w:tcPr>
          <w:p w14:paraId="47ADBFAE" w14:textId="130D0375" w:rsidR="00BE2E3D" w:rsidRDefault="00BE2E3D" w:rsidP="00281DC9">
            <w:pPr>
              <w:rPr>
                <w:rFonts w:ascii="Trebuchet MS" w:hAnsi="Trebuchet MS"/>
                <w:sz w:val="18"/>
                <w:szCs w:val="18"/>
              </w:rPr>
            </w:pPr>
            <w:r>
              <w:rPr>
                <w:rFonts w:ascii="Trebuchet MS" w:hAnsi="Trebuchet MS"/>
                <w:sz w:val="18"/>
                <w:szCs w:val="18"/>
              </w:rPr>
              <w:t>Seværdighed – Flora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9F5BBC" w14:textId="1C4196AE"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F8F4038" w14:textId="57F1191D" w:rsidR="00BE2E3D" w:rsidRDefault="00BE2E3D" w:rsidP="00281DC9">
            <w:pPr>
              <w:rPr>
                <w:rFonts w:ascii="Trebuchet MS" w:hAnsi="Trebuchet MS"/>
                <w:sz w:val="18"/>
                <w:szCs w:val="18"/>
              </w:rPr>
            </w:pPr>
            <w:r>
              <w:rPr>
                <w:rFonts w:ascii="Trebuchet MS" w:hAnsi="Trebuchet MS"/>
                <w:sz w:val="18"/>
                <w:szCs w:val="18"/>
              </w:rPr>
              <w:t>Seværdighed indenfor planteriget</w:t>
            </w:r>
          </w:p>
        </w:tc>
      </w:tr>
      <w:tr w:rsidR="00BE2E3D" w:rsidRPr="00B87969" w14:paraId="158FB2CB"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411933B" w14:textId="51D11173" w:rsidR="00BE2E3D" w:rsidRDefault="00BE2E3D" w:rsidP="00281DC9">
            <w:pPr>
              <w:jc w:val="center"/>
              <w:rPr>
                <w:rFonts w:ascii="Trebuchet MS" w:hAnsi="Trebuchet MS"/>
                <w:sz w:val="18"/>
                <w:szCs w:val="18"/>
              </w:rPr>
            </w:pPr>
            <w:r>
              <w:rPr>
                <w:rFonts w:ascii="Trebuchet MS" w:hAnsi="Trebuchet MS"/>
                <w:sz w:val="18"/>
                <w:szCs w:val="18"/>
              </w:rPr>
              <w:t>2211</w:t>
            </w:r>
          </w:p>
        </w:tc>
        <w:tc>
          <w:tcPr>
            <w:tcW w:w="2410" w:type="dxa"/>
            <w:tcBorders>
              <w:top w:val="single" w:sz="4" w:space="0" w:color="auto"/>
              <w:left w:val="single" w:sz="4" w:space="0" w:color="auto"/>
              <w:bottom w:val="single" w:sz="4" w:space="0" w:color="auto"/>
            </w:tcBorders>
            <w:shd w:val="clear" w:color="auto" w:fill="FFFFFF"/>
            <w:vAlign w:val="center"/>
          </w:tcPr>
          <w:p w14:paraId="0149F5A9" w14:textId="5413D3B3" w:rsidR="00BE2E3D" w:rsidRDefault="00BE2E3D" w:rsidP="00281DC9">
            <w:pPr>
              <w:rPr>
                <w:rFonts w:ascii="Trebuchet MS" w:hAnsi="Trebuchet MS"/>
                <w:sz w:val="18"/>
                <w:szCs w:val="18"/>
              </w:rPr>
            </w:pPr>
            <w:r>
              <w:rPr>
                <w:rFonts w:ascii="Trebuchet MS" w:hAnsi="Trebuchet MS"/>
                <w:sz w:val="18"/>
                <w:szCs w:val="18"/>
              </w:rPr>
              <w:t>Seværdighed – Geologi</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D6202DA" w14:textId="35720D69"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414305B" w14:textId="66C8D5EE" w:rsidR="00BE2E3D" w:rsidRDefault="00BE2E3D" w:rsidP="00281DC9">
            <w:pPr>
              <w:rPr>
                <w:rFonts w:ascii="Trebuchet MS" w:hAnsi="Trebuchet MS"/>
                <w:sz w:val="18"/>
                <w:szCs w:val="18"/>
              </w:rPr>
            </w:pPr>
            <w:r>
              <w:rPr>
                <w:rFonts w:ascii="Trebuchet MS" w:hAnsi="Trebuchet MS"/>
                <w:sz w:val="18"/>
                <w:szCs w:val="18"/>
              </w:rPr>
              <w:t xml:space="preserve">Geologisk seværdighed </w:t>
            </w:r>
          </w:p>
        </w:tc>
      </w:tr>
      <w:tr w:rsidR="00C241A5" w:rsidRPr="00B87969" w14:paraId="27BD47E1"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D1A07FF" w14:textId="0E25C710" w:rsidR="00C241A5" w:rsidRDefault="00C241A5" w:rsidP="00281DC9">
            <w:pPr>
              <w:jc w:val="center"/>
              <w:rPr>
                <w:rFonts w:ascii="Trebuchet MS" w:hAnsi="Trebuchet MS"/>
                <w:sz w:val="18"/>
                <w:szCs w:val="18"/>
              </w:rPr>
            </w:pPr>
            <w:r>
              <w:rPr>
                <w:rFonts w:ascii="Trebuchet MS" w:hAnsi="Trebuchet MS"/>
                <w:sz w:val="18"/>
                <w:szCs w:val="18"/>
              </w:rPr>
              <w:t>2223</w:t>
            </w:r>
          </w:p>
        </w:tc>
        <w:tc>
          <w:tcPr>
            <w:tcW w:w="2410" w:type="dxa"/>
            <w:tcBorders>
              <w:top w:val="single" w:sz="4" w:space="0" w:color="auto"/>
              <w:left w:val="single" w:sz="4" w:space="0" w:color="auto"/>
              <w:bottom w:val="single" w:sz="4" w:space="0" w:color="auto"/>
            </w:tcBorders>
            <w:shd w:val="clear" w:color="auto" w:fill="FFFFFF"/>
            <w:vAlign w:val="center"/>
          </w:tcPr>
          <w:p w14:paraId="3AB16D3F" w14:textId="38A6F108" w:rsidR="00C241A5" w:rsidRDefault="00C241A5" w:rsidP="00281DC9">
            <w:pPr>
              <w:rPr>
                <w:rFonts w:ascii="Trebuchet MS" w:hAnsi="Trebuchet MS"/>
                <w:sz w:val="18"/>
                <w:szCs w:val="18"/>
              </w:rPr>
            </w:pPr>
            <w:r>
              <w:rPr>
                <w:rFonts w:ascii="Trebuchet MS" w:hAnsi="Trebuchet MS"/>
                <w:sz w:val="18"/>
                <w:szCs w:val="18"/>
              </w:rPr>
              <w:t>Naturkanon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3B8D8C9" w14:textId="2DDBE82C" w:rsidR="00C241A5" w:rsidRDefault="00C10786" w:rsidP="00281DC9">
            <w:pPr>
              <w:jc w:val="center"/>
              <w:rPr>
                <w:rFonts w:ascii="Trebuchet MS" w:hAnsi="Trebuchet MS" w:cs="Trebuchet MS"/>
                <w:sz w:val="18"/>
                <w:szCs w:val="18"/>
              </w:rPr>
            </w:pPr>
            <w:ins w:id="394" w:author="Christian Fischer" w:date="2021-02-10T11:55:00Z">
              <w:r>
                <w:rPr>
                  <w:rFonts w:ascii="Trebuchet MS" w:hAnsi="Trebuchet MS" w:cs="Trebuchet MS"/>
                  <w:sz w:val="18"/>
                  <w:szCs w:val="18"/>
                </w:rPr>
                <w:t>1</w:t>
              </w:r>
            </w:ins>
          </w:p>
        </w:tc>
        <w:tc>
          <w:tcPr>
            <w:tcW w:w="8582" w:type="dxa"/>
            <w:tcBorders>
              <w:top w:val="single" w:sz="4" w:space="0" w:color="auto"/>
              <w:left w:val="single" w:sz="4" w:space="0" w:color="auto"/>
              <w:bottom w:val="single" w:sz="4" w:space="0" w:color="auto"/>
            </w:tcBorders>
            <w:shd w:val="clear" w:color="auto" w:fill="FFFFFF"/>
            <w:vAlign w:val="center"/>
          </w:tcPr>
          <w:p w14:paraId="25617B20" w14:textId="27C2525D" w:rsidR="00C241A5" w:rsidRDefault="00B8113A" w:rsidP="00B8113A">
            <w:pPr>
              <w:rPr>
                <w:rFonts w:ascii="Trebuchet MS" w:hAnsi="Trebuchet MS"/>
                <w:sz w:val="18"/>
                <w:szCs w:val="18"/>
              </w:rPr>
            </w:pPr>
            <w:r>
              <w:rPr>
                <w:rFonts w:ascii="Trebuchet MS" w:hAnsi="Trebuchet MS"/>
                <w:sz w:val="18"/>
                <w:szCs w:val="18"/>
              </w:rPr>
              <w:t>Statens udpegede steder.</w:t>
            </w:r>
            <w:r w:rsidR="00C241A5">
              <w:rPr>
                <w:rFonts w:ascii="Trebuchet MS" w:hAnsi="Trebuchet MS"/>
                <w:sz w:val="18"/>
                <w:szCs w:val="18"/>
              </w:rPr>
              <w:t xml:space="preserve"> Naturkanon s</w:t>
            </w:r>
            <w:r>
              <w:rPr>
                <w:rFonts w:ascii="Trebuchet MS" w:hAnsi="Trebuchet MS"/>
                <w:sz w:val="18"/>
                <w:szCs w:val="18"/>
              </w:rPr>
              <w:t>t</w:t>
            </w:r>
            <w:r w:rsidR="00C241A5">
              <w:rPr>
                <w:rFonts w:ascii="Trebuchet MS" w:hAnsi="Trebuchet MS"/>
                <w:sz w:val="18"/>
                <w:szCs w:val="18"/>
              </w:rPr>
              <w:t>eder/områder. Indmeldes kun af staten/MST.</w:t>
            </w:r>
          </w:p>
        </w:tc>
      </w:tr>
      <w:tr w:rsidR="007944B4" w:rsidRPr="00B87969" w14:paraId="42614E25" w14:textId="77777777" w:rsidTr="006E3A17">
        <w:trPr>
          <w:trHeight w:hRule="exact" w:val="75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60B428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3012</w:t>
            </w:r>
          </w:p>
        </w:tc>
        <w:tc>
          <w:tcPr>
            <w:tcW w:w="2410" w:type="dxa"/>
            <w:tcBorders>
              <w:top w:val="single" w:sz="4" w:space="0" w:color="auto"/>
              <w:left w:val="single" w:sz="4" w:space="0" w:color="auto"/>
              <w:bottom w:val="single" w:sz="4" w:space="0" w:color="auto"/>
            </w:tcBorders>
            <w:shd w:val="clear" w:color="auto" w:fill="FFFFFF"/>
            <w:vAlign w:val="center"/>
          </w:tcPr>
          <w:p w14:paraId="090458D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Shelter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6D0E622"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7195868" w14:textId="39F6E3C0" w:rsidR="007944B4" w:rsidRPr="00B87969" w:rsidRDefault="006E3A17" w:rsidP="00281DC9">
            <w:pPr>
              <w:rPr>
                <w:rFonts w:ascii="Trebuchet MS" w:hAnsi="Trebuchet MS"/>
                <w:sz w:val="18"/>
                <w:szCs w:val="18"/>
              </w:rPr>
            </w:pPr>
            <w:commentRangeStart w:id="395"/>
            <w:r w:rsidRPr="00302E52">
              <w:rPr>
                <w:rFonts w:ascii="Trebuchet MS" w:hAnsi="Trebuchet MS"/>
                <w:color w:val="E36C0A" w:themeColor="accent6" w:themeShade="BF"/>
                <w:sz w:val="18"/>
                <w:szCs w:val="18"/>
              </w:rPr>
              <w:t>Primitiv overdækket overnatningsmulighed. En shelter kan være alt fra nogle stolper og en presenning, over klassiske sheltere, til simple hytter med overnatningspladser. Åbne i en eller flere sider.</w:t>
            </w:r>
            <w:commentRangeEnd w:id="395"/>
            <w:r w:rsidR="000A502F" w:rsidRPr="00302E52">
              <w:rPr>
                <w:rStyle w:val="Kommentarhenvisning"/>
                <w:color w:val="E36C0A" w:themeColor="accent6" w:themeShade="BF"/>
              </w:rPr>
              <w:commentReference w:id="395"/>
            </w:r>
          </w:p>
        </w:tc>
      </w:tr>
      <w:tr w:rsidR="007944B4" w:rsidRPr="00B87969" w14:paraId="7EE2CB03"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9FFBC68"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3022</w:t>
            </w:r>
          </w:p>
        </w:tc>
        <w:tc>
          <w:tcPr>
            <w:tcW w:w="2410" w:type="dxa"/>
            <w:tcBorders>
              <w:top w:val="single" w:sz="4" w:space="0" w:color="auto"/>
              <w:left w:val="single" w:sz="4" w:space="0" w:color="auto"/>
              <w:bottom w:val="single" w:sz="4" w:space="0" w:color="auto"/>
            </w:tcBorders>
            <w:shd w:val="clear" w:color="auto" w:fill="FFFFFF"/>
            <w:vAlign w:val="center"/>
          </w:tcPr>
          <w:p w14:paraId="52EBA8E3" w14:textId="64D29036" w:rsidR="007944B4" w:rsidRPr="00B87969" w:rsidRDefault="007944B4" w:rsidP="00281DC9">
            <w:pPr>
              <w:rPr>
                <w:rFonts w:ascii="Trebuchet MS" w:hAnsi="Trebuchet MS"/>
                <w:sz w:val="18"/>
                <w:szCs w:val="18"/>
              </w:rPr>
            </w:pPr>
            <w:r w:rsidRPr="00B87969">
              <w:rPr>
                <w:rFonts w:ascii="Trebuchet MS" w:hAnsi="Trebuchet MS"/>
                <w:sz w:val="18"/>
                <w:szCs w:val="18"/>
              </w:rPr>
              <w:t>Kano</w:t>
            </w:r>
            <w:r w:rsidR="00FC2000">
              <w:rPr>
                <w:rFonts w:ascii="Trebuchet MS" w:hAnsi="Trebuchet MS"/>
                <w:sz w:val="18"/>
                <w:szCs w:val="18"/>
              </w:rPr>
              <w:t>/kajak</w:t>
            </w:r>
            <w:r w:rsidRPr="00B87969">
              <w:rPr>
                <w:rFonts w:ascii="Trebuchet MS" w:hAnsi="Trebuchet MS"/>
                <w:sz w:val="18"/>
                <w:szCs w:val="18"/>
              </w:rPr>
              <w:t xml:space="preserve"> overnatningsplads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5BAF4C4"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04CD70C" w14:textId="41833F68" w:rsidR="007944B4" w:rsidRPr="00B87969" w:rsidRDefault="00FC2000" w:rsidP="00281DC9">
            <w:pPr>
              <w:rPr>
                <w:rFonts w:ascii="Trebuchet MS" w:hAnsi="Trebuchet MS"/>
                <w:sz w:val="18"/>
                <w:szCs w:val="18"/>
              </w:rPr>
            </w:pPr>
            <w:r>
              <w:rPr>
                <w:rFonts w:ascii="Trebuchet MS" w:hAnsi="Trebuchet MS"/>
                <w:sz w:val="18"/>
                <w:szCs w:val="18"/>
              </w:rPr>
              <w:t>R</w:t>
            </w:r>
            <w:r w:rsidRPr="00B87969">
              <w:rPr>
                <w:rFonts w:ascii="Trebuchet MS" w:hAnsi="Trebuchet MS"/>
                <w:sz w:val="18"/>
                <w:szCs w:val="18"/>
              </w:rPr>
              <w:t xml:space="preserve">asteplads </w:t>
            </w:r>
            <w:r w:rsidR="007944B4" w:rsidRPr="00B87969">
              <w:rPr>
                <w:rFonts w:ascii="Trebuchet MS" w:hAnsi="Trebuchet MS"/>
                <w:sz w:val="18"/>
                <w:szCs w:val="18"/>
              </w:rPr>
              <w:t>til kano</w:t>
            </w:r>
            <w:r>
              <w:rPr>
                <w:rFonts w:ascii="Trebuchet MS" w:hAnsi="Trebuchet MS"/>
                <w:sz w:val="18"/>
                <w:szCs w:val="18"/>
              </w:rPr>
              <w:t>-/kajak</w:t>
            </w:r>
            <w:r w:rsidR="007944B4" w:rsidRPr="00B87969">
              <w:rPr>
                <w:rFonts w:ascii="Trebuchet MS" w:hAnsi="Trebuchet MS"/>
                <w:sz w:val="18"/>
                <w:szCs w:val="18"/>
              </w:rPr>
              <w:t>farer med mulighed for overnatning.</w:t>
            </w:r>
          </w:p>
        </w:tc>
      </w:tr>
      <w:tr w:rsidR="007944B4" w:rsidRPr="00B87969" w14:paraId="2E74D22B"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D93224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3031</w:t>
            </w:r>
          </w:p>
        </w:tc>
        <w:tc>
          <w:tcPr>
            <w:tcW w:w="2410" w:type="dxa"/>
            <w:tcBorders>
              <w:top w:val="single" w:sz="4" w:space="0" w:color="auto"/>
              <w:left w:val="single" w:sz="4" w:space="0" w:color="auto"/>
              <w:bottom w:val="single" w:sz="4" w:space="0" w:color="auto"/>
            </w:tcBorders>
            <w:shd w:val="clear" w:color="auto" w:fill="FFFFFF"/>
            <w:vAlign w:val="center"/>
          </w:tcPr>
          <w:p w14:paraId="709614A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Teltplads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8A3C40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DA42D90"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Sted til at slå telt op for overnatning.</w:t>
            </w:r>
          </w:p>
        </w:tc>
      </w:tr>
      <w:tr w:rsidR="007944B4" w:rsidRPr="00B87969" w14:paraId="77F3635B"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2AF81D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3041</w:t>
            </w:r>
          </w:p>
        </w:tc>
        <w:tc>
          <w:tcPr>
            <w:tcW w:w="2410" w:type="dxa"/>
            <w:tcBorders>
              <w:top w:val="single" w:sz="4" w:space="0" w:color="auto"/>
              <w:left w:val="single" w:sz="4" w:space="0" w:color="auto"/>
              <w:bottom w:val="single" w:sz="4" w:space="0" w:color="auto"/>
            </w:tcBorders>
            <w:shd w:val="clear" w:color="auto" w:fill="auto"/>
            <w:vAlign w:val="center"/>
          </w:tcPr>
          <w:p w14:paraId="3214836C"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Campingplads</w:t>
            </w:r>
          </w:p>
        </w:tc>
        <w:tc>
          <w:tcPr>
            <w:tcW w:w="709" w:type="dxa"/>
            <w:tcBorders>
              <w:top w:val="single" w:sz="4" w:space="0" w:color="auto"/>
              <w:left w:val="single" w:sz="4" w:space="0" w:color="auto"/>
              <w:bottom w:val="single" w:sz="4" w:space="0" w:color="auto"/>
              <w:right w:val="single" w:sz="4" w:space="0" w:color="auto"/>
            </w:tcBorders>
            <w:vAlign w:val="center"/>
          </w:tcPr>
          <w:p w14:paraId="5802A52B"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88741C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Overnatningssted til campingvogne og telte.</w:t>
            </w:r>
          </w:p>
        </w:tc>
      </w:tr>
      <w:tr w:rsidR="007944B4" w:rsidRPr="00B87969" w14:paraId="7024424E"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F3781D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3051</w:t>
            </w:r>
          </w:p>
        </w:tc>
        <w:tc>
          <w:tcPr>
            <w:tcW w:w="2410" w:type="dxa"/>
            <w:tcBorders>
              <w:top w:val="single" w:sz="4" w:space="0" w:color="auto"/>
              <w:left w:val="single" w:sz="4" w:space="0" w:color="auto"/>
              <w:bottom w:val="single" w:sz="4" w:space="0" w:color="auto"/>
            </w:tcBorders>
            <w:shd w:val="clear" w:color="auto" w:fill="auto"/>
            <w:vAlign w:val="center"/>
          </w:tcPr>
          <w:p w14:paraId="1F7CB84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Hytter og Lejrskoler</w:t>
            </w:r>
          </w:p>
        </w:tc>
        <w:tc>
          <w:tcPr>
            <w:tcW w:w="709" w:type="dxa"/>
            <w:tcBorders>
              <w:top w:val="single" w:sz="4" w:space="0" w:color="auto"/>
              <w:left w:val="single" w:sz="4" w:space="0" w:color="auto"/>
              <w:bottom w:val="single" w:sz="4" w:space="0" w:color="auto"/>
              <w:right w:val="single" w:sz="4" w:space="0" w:color="auto"/>
            </w:tcBorders>
            <w:vAlign w:val="center"/>
          </w:tcPr>
          <w:p w14:paraId="0EB529F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718DEB2"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Udlejningshytter med plads til mange. Typiske med sovesale og storkøkken.</w:t>
            </w:r>
          </w:p>
        </w:tc>
      </w:tr>
      <w:tr w:rsidR="007944B4" w:rsidRPr="00B87969" w14:paraId="0FC04269" w14:textId="77777777" w:rsidTr="00281DC9">
        <w:trPr>
          <w:trHeight w:hRule="exact" w:val="91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A109CE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3061</w:t>
            </w:r>
          </w:p>
        </w:tc>
        <w:tc>
          <w:tcPr>
            <w:tcW w:w="2410" w:type="dxa"/>
            <w:tcBorders>
              <w:top w:val="single" w:sz="4" w:space="0" w:color="auto"/>
              <w:left w:val="single" w:sz="4" w:space="0" w:color="auto"/>
              <w:bottom w:val="single" w:sz="4" w:space="0" w:color="auto"/>
            </w:tcBorders>
            <w:shd w:val="clear" w:color="auto" w:fill="auto"/>
            <w:vAlign w:val="center"/>
          </w:tcPr>
          <w:p w14:paraId="2A60196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Feriecenter</w:t>
            </w:r>
          </w:p>
        </w:tc>
        <w:tc>
          <w:tcPr>
            <w:tcW w:w="709" w:type="dxa"/>
            <w:tcBorders>
              <w:top w:val="single" w:sz="4" w:space="0" w:color="auto"/>
              <w:left w:val="single" w:sz="4" w:space="0" w:color="auto"/>
              <w:bottom w:val="single" w:sz="4" w:space="0" w:color="auto"/>
              <w:right w:val="single" w:sz="4" w:space="0" w:color="auto"/>
            </w:tcBorders>
            <w:vAlign w:val="center"/>
          </w:tcPr>
          <w:p w14:paraId="43BBECF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1B7FC549"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En samling ferielejligheder, der danner rammen om familiens ophold på feriecenteret, samt en række fælles faciliteter, hvor der tilbydes en bred vifte af aktiviteter.</w:t>
            </w:r>
          </w:p>
        </w:tc>
      </w:tr>
      <w:tr w:rsidR="00FA091A" w:rsidRPr="00B87969" w14:paraId="396DD975" w14:textId="77777777" w:rsidTr="00FA091A">
        <w:trPr>
          <w:trHeight w:hRule="exact" w:val="53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9E9DEA" w14:textId="311F2D41" w:rsidR="00FA091A" w:rsidRPr="00B87969" w:rsidRDefault="00FA091A" w:rsidP="00281DC9">
            <w:pPr>
              <w:jc w:val="center"/>
              <w:rPr>
                <w:rFonts w:ascii="Trebuchet MS" w:hAnsi="Trebuchet MS"/>
                <w:sz w:val="18"/>
                <w:szCs w:val="18"/>
              </w:rPr>
            </w:pPr>
            <w:r>
              <w:rPr>
                <w:rFonts w:ascii="Trebuchet MS" w:hAnsi="Trebuchet MS"/>
                <w:sz w:val="18"/>
                <w:szCs w:val="18"/>
              </w:rPr>
              <w:t>3071</w:t>
            </w:r>
          </w:p>
        </w:tc>
        <w:tc>
          <w:tcPr>
            <w:tcW w:w="2410" w:type="dxa"/>
            <w:tcBorders>
              <w:top w:val="single" w:sz="4" w:space="0" w:color="auto"/>
              <w:left w:val="single" w:sz="4" w:space="0" w:color="auto"/>
              <w:bottom w:val="single" w:sz="4" w:space="0" w:color="auto"/>
            </w:tcBorders>
            <w:shd w:val="clear" w:color="auto" w:fill="auto"/>
            <w:vAlign w:val="center"/>
          </w:tcPr>
          <w:p w14:paraId="7E1CEEE6" w14:textId="42B75321" w:rsidR="00FA091A" w:rsidRPr="00B87969" w:rsidRDefault="00FA091A" w:rsidP="00281DC9">
            <w:pPr>
              <w:rPr>
                <w:rFonts w:ascii="Trebuchet MS" w:hAnsi="Trebuchet MS"/>
                <w:sz w:val="18"/>
                <w:szCs w:val="18"/>
              </w:rPr>
            </w:pPr>
            <w:r>
              <w:rPr>
                <w:rFonts w:ascii="Trebuchet MS" w:hAnsi="Trebuchet MS"/>
                <w:sz w:val="18"/>
                <w:szCs w:val="18"/>
              </w:rPr>
              <w:t>Fri teltning</w:t>
            </w:r>
          </w:p>
        </w:tc>
        <w:tc>
          <w:tcPr>
            <w:tcW w:w="709" w:type="dxa"/>
            <w:tcBorders>
              <w:top w:val="single" w:sz="4" w:space="0" w:color="auto"/>
              <w:left w:val="single" w:sz="4" w:space="0" w:color="auto"/>
              <w:bottom w:val="single" w:sz="4" w:space="0" w:color="auto"/>
              <w:right w:val="single" w:sz="4" w:space="0" w:color="auto"/>
            </w:tcBorders>
            <w:vAlign w:val="center"/>
          </w:tcPr>
          <w:p w14:paraId="3705E60A" w14:textId="0F281BFF" w:rsidR="00FA091A" w:rsidRPr="00B87969" w:rsidRDefault="00FA091A"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856EA77" w14:textId="397D3133" w:rsidR="00FA091A" w:rsidRPr="00B87969" w:rsidRDefault="00FA091A" w:rsidP="00B8113A">
            <w:pPr>
              <w:rPr>
                <w:rFonts w:ascii="Trebuchet MS" w:hAnsi="Trebuchet MS"/>
                <w:sz w:val="18"/>
                <w:szCs w:val="18"/>
              </w:rPr>
            </w:pPr>
            <w:r>
              <w:rPr>
                <w:rFonts w:ascii="Trebuchet MS" w:hAnsi="Trebuchet MS"/>
                <w:sz w:val="18"/>
                <w:szCs w:val="18"/>
              </w:rPr>
              <w:t>Større område, hvor der frit må slås telt op og overnattes en enkelt nat, uden at der skal søges tilladelse i forvejen. Der må højest s</w:t>
            </w:r>
            <w:r w:rsidR="00B8113A">
              <w:rPr>
                <w:rFonts w:ascii="Trebuchet MS" w:hAnsi="Trebuchet MS"/>
                <w:sz w:val="18"/>
                <w:szCs w:val="18"/>
              </w:rPr>
              <w:t>l</w:t>
            </w:r>
            <w:r>
              <w:rPr>
                <w:rFonts w:ascii="Trebuchet MS" w:hAnsi="Trebuchet MS"/>
                <w:sz w:val="18"/>
                <w:szCs w:val="18"/>
              </w:rPr>
              <w:t xml:space="preserve">å to telte og teltene må </w:t>
            </w:r>
            <w:proofErr w:type="spellStart"/>
            <w:r>
              <w:rPr>
                <w:rFonts w:ascii="Trebuchet MS" w:hAnsi="Trebuchet MS"/>
                <w:sz w:val="18"/>
                <w:szCs w:val="18"/>
              </w:rPr>
              <w:t>maks</w:t>
            </w:r>
            <w:proofErr w:type="spellEnd"/>
            <w:r>
              <w:rPr>
                <w:rFonts w:ascii="Trebuchet MS" w:hAnsi="Trebuchet MS"/>
                <w:sz w:val="18"/>
                <w:szCs w:val="18"/>
              </w:rPr>
              <w:t xml:space="preserve"> være trepersoners telte.</w:t>
            </w:r>
          </w:p>
        </w:tc>
      </w:tr>
      <w:tr w:rsidR="00DC1C1B" w:rsidRPr="00B87969" w14:paraId="75425ED6"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588C779" w14:textId="1681A189" w:rsidR="00DC1C1B" w:rsidRPr="00B87969" w:rsidRDefault="00DC1C1B" w:rsidP="00DC1C1B">
            <w:pPr>
              <w:jc w:val="center"/>
              <w:rPr>
                <w:rFonts w:ascii="Trebuchet MS" w:hAnsi="Trebuchet MS"/>
                <w:sz w:val="18"/>
                <w:szCs w:val="18"/>
              </w:rPr>
            </w:pPr>
            <w:r>
              <w:rPr>
                <w:rFonts w:ascii="Trebuchet MS" w:hAnsi="Trebuchet MS"/>
                <w:sz w:val="18"/>
                <w:szCs w:val="18"/>
              </w:rPr>
              <w:t>3081</w:t>
            </w:r>
          </w:p>
        </w:tc>
        <w:tc>
          <w:tcPr>
            <w:tcW w:w="2410" w:type="dxa"/>
            <w:tcBorders>
              <w:top w:val="single" w:sz="4" w:space="0" w:color="auto"/>
              <w:left w:val="single" w:sz="4" w:space="0" w:color="auto"/>
              <w:bottom w:val="single" w:sz="4" w:space="0" w:color="auto"/>
            </w:tcBorders>
            <w:shd w:val="clear" w:color="auto" w:fill="auto"/>
            <w:vAlign w:val="center"/>
          </w:tcPr>
          <w:p w14:paraId="2B595316" w14:textId="7D691D39" w:rsidR="00DC1C1B" w:rsidRPr="00B87969" w:rsidRDefault="00DC1C1B" w:rsidP="00DC1C1B">
            <w:pPr>
              <w:rPr>
                <w:rFonts w:ascii="Trebuchet MS" w:hAnsi="Trebuchet MS"/>
                <w:sz w:val="18"/>
                <w:szCs w:val="18"/>
              </w:rPr>
            </w:pPr>
            <w:r>
              <w:rPr>
                <w:rFonts w:ascii="Trebuchet MS" w:hAnsi="Trebuchet MS"/>
                <w:sz w:val="18"/>
                <w:szCs w:val="18"/>
              </w:rPr>
              <w:t>Hængekøj</w:t>
            </w:r>
            <w:r w:rsidR="00394A3F">
              <w:rPr>
                <w:rFonts w:ascii="Trebuchet MS" w:hAnsi="Trebuchet MS"/>
                <w:sz w:val="18"/>
                <w:szCs w:val="18"/>
              </w:rPr>
              <w:t>e</w:t>
            </w:r>
            <w:r>
              <w:rPr>
                <w:rFonts w:ascii="Trebuchet MS" w:hAnsi="Trebuchet MS"/>
                <w:sz w:val="18"/>
                <w:szCs w:val="18"/>
              </w:rPr>
              <w:t>lund</w:t>
            </w:r>
          </w:p>
        </w:tc>
        <w:tc>
          <w:tcPr>
            <w:tcW w:w="709" w:type="dxa"/>
            <w:tcBorders>
              <w:top w:val="single" w:sz="4" w:space="0" w:color="auto"/>
              <w:left w:val="single" w:sz="4" w:space="0" w:color="auto"/>
              <w:bottom w:val="single" w:sz="4" w:space="0" w:color="auto"/>
              <w:right w:val="single" w:sz="4" w:space="0" w:color="auto"/>
            </w:tcBorders>
            <w:vAlign w:val="center"/>
          </w:tcPr>
          <w:p w14:paraId="1CD53C93" w14:textId="66385BE8"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B81951D" w14:textId="66DE609F" w:rsidR="00DC1C1B" w:rsidRPr="00B87969" w:rsidRDefault="00DC1C1B" w:rsidP="00DC1C1B">
            <w:pPr>
              <w:rPr>
                <w:rFonts w:ascii="Trebuchet MS" w:hAnsi="Trebuchet MS"/>
                <w:sz w:val="18"/>
                <w:szCs w:val="18"/>
              </w:rPr>
            </w:pPr>
            <w:r>
              <w:rPr>
                <w:rFonts w:ascii="Trebuchet MS" w:hAnsi="Trebuchet MS"/>
                <w:sz w:val="18"/>
                <w:szCs w:val="18"/>
              </w:rPr>
              <w:t>O</w:t>
            </w:r>
            <w:r w:rsidRPr="00DC1C1B">
              <w:rPr>
                <w:rFonts w:ascii="Trebuchet MS" w:hAnsi="Trebuchet MS"/>
                <w:sz w:val="18"/>
                <w:szCs w:val="18"/>
              </w:rPr>
              <w:t>mråde indrettet enten med træer eller pæle, som er placeret med en afstand, som passer til at opsætte hængekøjer imellem. De anvendes ofte til overnatning af store grupper, som ønsker at sove i hængekøje.</w:t>
            </w:r>
          </w:p>
        </w:tc>
      </w:tr>
      <w:tr w:rsidR="00DC1C1B" w:rsidRPr="00B87969" w14:paraId="5240DD85"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A6348FC" w14:textId="5FC374E6" w:rsidR="00DC1C1B" w:rsidRPr="00B87969" w:rsidRDefault="00DC1C1B" w:rsidP="00DC1C1B">
            <w:pPr>
              <w:jc w:val="center"/>
              <w:rPr>
                <w:rFonts w:ascii="Trebuchet MS" w:hAnsi="Trebuchet MS"/>
                <w:sz w:val="18"/>
                <w:szCs w:val="18"/>
              </w:rPr>
            </w:pPr>
            <w:r>
              <w:rPr>
                <w:rFonts w:ascii="Trebuchet MS" w:hAnsi="Trebuchet MS"/>
                <w:sz w:val="18"/>
                <w:szCs w:val="18"/>
              </w:rPr>
              <w:t>3091</w:t>
            </w:r>
          </w:p>
        </w:tc>
        <w:tc>
          <w:tcPr>
            <w:tcW w:w="2410" w:type="dxa"/>
            <w:tcBorders>
              <w:top w:val="single" w:sz="4" w:space="0" w:color="auto"/>
              <w:left w:val="single" w:sz="4" w:space="0" w:color="auto"/>
              <w:bottom w:val="single" w:sz="4" w:space="0" w:color="auto"/>
            </w:tcBorders>
            <w:shd w:val="clear" w:color="auto" w:fill="auto"/>
            <w:vAlign w:val="center"/>
          </w:tcPr>
          <w:p w14:paraId="0DF3C504" w14:textId="68688799" w:rsidR="00DC1C1B" w:rsidRPr="00B87969" w:rsidRDefault="00DC1C1B" w:rsidP="00DC1C1B">
            <w:pPr>
              <w:rPr>
                <w:rFonts w:ascii="Trebuchet MS" w:hAnsi="Trebuchet MS"/>
                <w:sz w:val="18"/>
                <w:szCs w:val="18"/>
              </w:rPr>
            </w:pPr>
            <w:r>
              <w:rPr>
                <w:rFonts w:ascii="Trebuchet MS" w:hAnsi="Trebuchet MS"/>
                <w:sz w:val="18"/>
                <w:szCs w:val="18"/>
              </w:rPr>
              <w:t>Bålhytte</w:t>
            </w:r>
          </w:p>
        </w:tc>
        <w:tc>
          <w:tcPr>
            <w:tcW w:w="709" w:type="dxa"/>
            <w:tcBorders>
              <w:top w:val="single" w:sz="4" w:space="0" w:color="auto"/>
              <w:left w:val="single" w:sz="4" w:space="0" w:color="auto"/>
              <w:bottom w:val="single" w:sz="4" w:space="0" w:color="auto"/>
              <w:right w:val="single" w:sz="4" w:space="0" w:color="auto"/>
            </w:tcBorders>
            <w:vAlign w:val="center"/>
          </w:tcPr>
          <w:p w14:paraId="5BD9D948" w14:textId="0D26F5F1"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F718D26" w14:textId="3F58C182" w:rsidR="00DC1C1B" w:rsidRPr="00B87969" w:rsidRDefault="008A2C8E" w:rsidP="00DC1C1B">
            <w:pPr>
              <w:rPr>
                <w:rFonts w:ascii="Trebuchet MS" w:hAnsi="Trebuchet MS"/>
                <w:sz w:val="18"/>
                <w:szCs w:val="18"/>
              </w:rPr>
            </w:pPr>
            <w:r>
              <w:rPr>
                <w:rFonts w:ascii="Trebuchet MS" w:hAnsi="Trebuchet MS"/>
                <w:sz w:val="18"/>
                <w:szCs w:val="18"/>
              </w:rPr>
              <w:t xml:space="preserve">Overdækket </w:t>
            </w:r>
            <w:proofErr w:type="spellStart"/>
            <w:r>
              <w:rPr>
                <w:rFonts w:ascii="Trebuchet MS" w:hAnsi="Trebuchet MS"/>
                <w:sz w:val="18"/>
                <w:szCs w:val="18"/>
              </w:rPr>
              <w:t>bålsted</w:t>
            </w:r>
            <w:proofErr w:type="spellEnd"/>
            <w:r>
              <w:rPr>
                <w:rFonts w:ascii="Trebuchet MS" w:hAnsi="Trebuchet MS"/>
                <w:sz w:val="18"/>
                <w:szCs w:val="18"/>
              </w:rPr>
              <w:t>. Ofte med delvis sidebeklædning og hul i taget, så røgen kan slippe ud.</w:t>
            </w:r>
          </w:p>
        </w:tc>
      </w:tr>
      <w:tr w:rsidR="00DC1C1B" w:rsidRPr="00B87969" w14:paraId="7D0B1154"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DC07528"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4011</w:t>
            </w:r>
          </w:p>
        </w:tc>
        <w:tc>
          <w:tcPr>
            <w:tcW w:w="2410" w:type="dxa"/>
            <w:tcBorders>
              <w:top w:val="single" w:sz="4" w:space="0" w:color="auto"/>
              <w:left w:val="single" w:sz="4" w:space="0" w:color="auto"/>
              <w:bottom w:val="single" w:sz="4" w:space="0" w:color="auto"/>
            </w:tcBorders>
            <w:shd w:val="clear" w:color="auto" w:fill="auto"/>
            <w:vAlign w:val="center"/>
          </w:tcPr>
          <w:p w14:paraId="3B5B768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Idrætshal</w:t>
            </w:r>
          </w:p>
        </w:tc>
        <w:tc>
          <w:tcPr>
            <w:tcW w:w="709" w:type="dxa"/>
            <w:tcBorders>
              <w:top w:val="single" w:sz="4" w:space="0" w:color="auto"/>
              <w:left w:val="single" w:sz="4" w:space="0" w:color="auto"/>
              <w:bottom w:val="single" w:sz="4" w:space="0" w:color="auto"/>
              <w:right w:val="single" w:sz="4" w:space="0" w:color="auto"/>
            </w:tcBorders>
            <w:vAlign w:val="center"/>
          </w:tcPr>
          <w:p w14:paraId="3EDE90E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B68C2E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Kaldes også for sportshal. Stor hal hvor i der kan dyrkes en eller flere former for fysisk sport.</w:t>
            </w:r>
          </w:p>
        </w:tc>
      </w:tr>
      <w:tr w:rsidR="00DC1C1B" w:rsidRPr="00B87969" w14:paraId="78037818"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A4C0DF"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4021</w:t>
            </w:r>
          </w:p>
        </w:tc>
        <w:tc>
          <w:tcPr>
            <w:tcW w:w="2410" w:type="dxa"/>
            <w:tcBorders>
              <w:top w:val="single" w:sz="4" w:space="0" w:color="auto"/>
              <w:left w:val="single" w:sz="4" w:space="0" w:color="auto"/>
              <w:bottom w:val="single" w:sz="4" w:space="0" w:color="auto"/>
            </w:tcBorders>
            <w:shd w:val="clear" w:color="auto" w:fill="auto"/>
            <w:vAlign w:val="center"/>
          </w:tcPr>
          <w:p w14:paraId="4788008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Svømmehal</w:t>
            </w:r>
          </w:p>
        </w:tc>
        <w:tc>
          <w:tcPr>
            <w:tcW w:w="709" w:type="dxa"/>
            <w:tcBorders>
              <w:top w:val="single" w:sz="4" w:space="0" w:color="auto"/>
              <w:left w:val="single" w:sz="4" w:space="0" w:color="auto"/>
              <w:bottom w:val="single" w:sz="4" w:space="0" w:color="auto"/>
              <w:right w:val="single" w:sz="4" w:space="0" w:color="auto"/>
            </w:tcBorders>
            <w:vAlign w:val="center"/>
          </w:tcPr>
          <w:p w14:paraId="4788385E"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FE7506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Opvarmet svømmebassin inde i en bygning.</w:t>
            </w:r>
          </w:p>
        </w:tc>
      </w:tr>
      <w:tr w:rsidR="00DC1C1B" w:rsidRPr="00B87969" w14:paraId="42B80174"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8232F46"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4031</w:t>
            </w:r>
          </w:p>
        </w:tc>
        <w:tc>
          <w:tcPr>
            <w:tcW w:w="2410" w:type="dxa"/>
            <w:tcBorders>
              <w:top w:val="single" w:sz="4" w:space="0" w:color="auto"/>
              <w:left w:val="single" w:sz="4" w:space="0" w:color="auto"/>
              <w:bottom w:val="single" w:sz="4" w:space="0" w:color="auto"/>
            </w:tcBorders>
            <w:shd w:val="clear" w:color="auto" w:fill="auto"/>
            <w:vAlign w:val="center"/>
          </w:tcPr>
          <w:p w14:paraId="38D96254"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Idrætsanlæg</w:t>
            </w:r>
          </w:p>
        </w:tc>
        <w:tc>
          <w:tcPr>
            <w:tcW w:w="709" w:type="dxa"/>
            <w:tcBorders>
              <w:top w:val="single" w:sz="4" w:space="0" w:color="auto"/>
              <w:left w:val="single" w:sz="4" w:space="0" w:color="auto"/>
              <w:bottom w:val="single" w:sz="4" w:space="0" w:color="auto"/>
              <w:right w:val="single" w:sz="4" w:space="0" w:color="auto"/>
            </w:tcBorders>
            <w:vAlign w:val="center"/>
          </w:tcPr>
          <w:p w14:paraId="069DF873"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55115A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Bane hvor på der kan dyrkes en eller flere former for fysisk sport, f.eks. atletik, fodbold, baseball mm.</w:t>
            </w:r>
          </w:p>
        </w:tc>
      </w:tr>
      <w:tr w:rsidR="00DC1C1B" w:rsidRPr="00B87969" w14:paraId="56F98B1E"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81CA6E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4041</w:t>
            </w:r>
          </w:p>
        </w:tc>
        <w:tc>
          <w:tcPr>
            <w:tcW w:w="2410" w:type="dxa"/>
            <w:tcBorders>
              <w:top w:val="single" w:sz="4" w:space="0" w:color="auto"/>
              <w:left w:val="single" w:sz="4" w:space="0" w:color="auto"/>
              <w:bottom w:val="single" w:sz="4" w:space="0" w:color="auto"/>
            </w:tcBorders>
            <w:shd w:val="clear" w:color="auto" w:fill="auto"/>
            <w:vAlign w:val="center"/>
          </w:tcPr>
          <w:p w14:paraId="6E3C4ECC"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Cykelbane</w:t>
            </w:r>
          </w:p>
        </w:tc>
        <w:tc>
          <w:tcPr>
            <w:tcW w:w="709" w:type="dxa"/>
            <w:tcBorders>
              <w:top w:val="single" w:sz="4" w:space="0" w:color="auto"/>
              <w:left w:val="single" w:sz="4" w:space="0" w:color="auto"/>
              <w:bottom w:val="single" w:sz="4" w:space="0" w:color="auto"/>
              <w:right w:val="single" w:sz="4" w:space="0" w:color="auto"/>
            </w:tcBorders>
            <w:vAlign w:val="center"/>
          </w:tcPr>
          <w:p w14:paraId="1AA7E89D"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693964B"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Område til fx </w:t>
            </w:r>
            <w:proofErr w:type="gramStart"/>
            <w:r w:rsidRPr="00B87969">
              <w:rPr>
                <w:rFonts w:ascii="Trebuchet MS" w:hAnsi="Trebuchet MS"/>
                <w:sz w:val="18"/>
                <w:szCs w:val="18"/>
              </w:rPr>
              <w:t>MTB  og</w:t>
            </w:r>
            <w:proofErr w:type="gramEnd"/>
            <w:r w:rsidRPr="00B87969">
              <w:rPr>
                <w:rFonts w:ascii="Trebuchet MS" w:hAnsi="Trebuchet MS"/>
                <w:sz w:val="18"/>
                <w:szCs w:val="18"/>
              </w:rPr>
              <w:t xml:space="preserve"> BMX.</w:t>
            </w:r>
          </w:p>
        </w:tc>
      </w:tr>
      <w:tr w:rsidR="00DC1C1B" w:rsidRPr="00B87969" w14:paraId="79BA5FD0" w14:textId="77777777" w:rsidTr="00281DC9">
        <w:trPr>
          <w:trHeight w:hRule="exact" w:val="5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E5AEFD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4051</w:t>
            </w:r>
          </w:p>
        </w:tc>
        <w:tc>
          <w:tcPr>
            <w:tcW w:w="2410" w:type="dxa"/>
            <w:tcBorders>
              <w:top w:val="single" w:sz="4" w:space="0" w:color="auto"/>
              <w:left w:val="single" w:sz="4" w:space="0" w:color="auto"/>
              <w:bottom w:val="single" w:sz="4" w:space="0" w:color="auto"/>
            </w:tcBorders>
            <w:shd w:val="clear" w:color="auto" w:fill="auto"/>
            <w:vAlign w:val="center"/>
          </w:tcPr>
          <w:p w14:paraId="41B0D5B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Agilitybane</w:t>
            </w:r>
          </w:p>
        </w:tc>
        <w:tc>
          <w:tcPr>
            <w:tcW w:w="709" w:type="dxa"/>
            <w:tcBorders>
              <w:top w:val="single" w:sz="4" w:space="0" w:color="auto"/>
              <w:left w:val="single" w:sz="4" w:space="0" w:color="auto"/>
              <w:bottom w:val="single" w:sz="4" w:space="0" w:color="auto"/>
              <w:right w:val="single" w:sz="4" w:space="0" w:color="auto"/>
            </w:tcBorders>
            <w:vAlign w:val="center"/>
          </w:tcPr>
          <w:p w14:paraId="3802AA1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942FB9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Agilitybane er en </w:t>
            </w:r>
            <w:hyperlink r:id="rId46" w:tooltip="Hund" w:history="1">
              <w:r w:rsidRPr="00B87969">
                <w:rPr>
                  <w:rFonts w:ascii="Trebuchet MS" w:hAnsi="Trebuchet MS"/>
                  <w:sz w:val="18"/>
                  <w:szCs w:val="18"/>
                </w:rPr>
                <w:t>hundesport</w:t>
              </w:r>
            </w:hyperlink>
            <w:r w:rsidRPr="00B87969">
              <w:rPr>
                <w:rFonts w:ascii="Trebuchet MS" w:hAnsi="Trebuchet MS"/>
                <w:sz w:val="18"/>
                <w:szCs w:val="18"/>
              </w:rPr>
              <w:t xml:space="preserve">sbane, hvor hundene skal tage en række </w:t>
            </w:r>
            <w:hyperlink r:id="rId47" w:tooltip="Forhindring (ikke skrevet endnu)" w:history="1">
              <w:r w:rsidRPr="00B87969">
                <w:rPr>
                  <w:rFonts w:ascii="Trebuchet MS" w:hAnsi="Trebuchet MS"/>
                  <w:sz w:val="18"/>
                  <w:szCs w:val="18"/>
                </w:rPr>
                <w:t>forhindringer</w:t>
              </w:r>
            </w:hyperlink>
            <w:r w:rsidRPr="00B87969">
              <w:rPr>
                <w:rFonts w:ascii="Trebuchet MS" w:hAnsi="Trebuchet MS"/>
                <w:sz w:val="18"/>
                <w:szCs w:val="18"/>
              </w:rPr>
              <w:t xml:space="preserve"> korrekt og i den rette rækkefølge.</w:t>
            </w:r>
          </w:p>
        </w:tc>
      </w:tr>
      <w:tr w:rsidR="00DC1C1B" w:rsidRPr="00B87969" w14:paraId="412E7EEF"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DFAA2D9"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4061</w:t>
            </w:r>
          </w:p>
        </w:tc>
        <w:tc>
          <w:tcPr>
            <w:tcW w:w="2410" w:type="dxa"/>
            <w:tcBorders>
              <w:top w:val="single" w:sz="4" w:space="0" w:color="auto"/>
              <w:left w:val="single" w:sz="4" w:space="0" w:color="auto"/>
              <w:bottom w:val="single" w:sz="4" w:space="0" w:color="auto"/>
            </w:tcBorders>
            <w:shd w:val="clear" w:color="auto" w:fill="auto"/>
            <w:vAlign w:val="center"/>
          </w:tcPr>
          <w:p w14:paraId="13465B7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Modelflyveplads</w:t>
            </w:r>
          </w:p>
        </w:tc>
        <w:tc>
          <w:tcPr>
            <w:tcW w:w="709" w:type="dxa"/>
            <w:tcBorders>
              <w:top w:val="single" w:sz="4" w:space="0" w:color="auto"/>
              <w:left w:val="single" w:sz="4" w:space="0" w:color="auto"/>
              <w:bottom w:val="single" w:sz="4" w:space="0" w:color="auto"/>
              <w:right w:val="single" w:sz="4" w:space="0" w:color="auto"/>
            </w:tcBorders>
            <w:vAlign w:val="center"/>
          </w:tcPr>
          <w:p w14:paraId="0D2EB43A"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3C4D50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”Lufthavn” for modelflyvere.</w:t>
            </w:r>
          </w:p>
        </w:tc>
      </w:tr>
      <w:tr w:rsidR="00DC1C1B" w:rsidRPr="00B87969" w14:paraId="4841B7C9"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FC8728A"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4071</w:t>
            </w:r>
          </w:p>
        </w:tc>
        <w:tc>
          <w:tcPr>
            <w:tcW w:w="2410" w:type="dxa"/>
            <w:tcBorders>
              <w:top w:val="single" w:sz="4" w:space="0" w:color="auto"/>
              <w:left w:val="single" w:sz="4" w:space="0" w:color="auto"/>
              <w:bottom w:val="single" w:sz="4" w:space="0" w:color="auto"/>
            </w:tcBorders>
            <w:shd w:val="clear" w:color="auto" w:fill="auto"/>
            <w:vAlign w:val="center"/>
          </w:tcPr>
          <w:p w14:paraId="37DED83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Skøjtebane</w:t>
            </w:r>
          </w:p>
        </w:tc>
        <w:tc>
          <w:tcPr>
            <w:tcW w:w="709" w:type="dxa"/>
            <w:tcBorders>
              <w:top w:val="single" w:sz="4" w:space="0" w:color="auto"/>
              <w:left w:val="single" w:sz="4" w:space="0" w:color="auto"/>
              <w:bottom w:val="single" w:sz="4" w:space="0" w:color="auto"/>
              <w:right w:val="single" w:sz="4" w:space="0" w:color="auto"/>
            </w:tcBorders>
            <w:vAlign w:val="center"/>
          </w:tcPr>
          <w:p w14:paraId="7B18DB9D"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03AE13F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Bane til skøjteløb om vinteren på søer eller kunstige </w:t>
            </w:r>
            <w:proofErr w:type="spellStart"/>
            <w:r w:rsidRPr="00B87969">
              <w:rPr>
                <w:rFonts w:ascii="Trebuchet MS" w:hAnsi="Trebuchet MS"/>
                <w:sz w:val="18"/>
                <w:szCs w:val="18"/>
              </w:rPr>
              <w:t>isbaner</w:t>
            </w:r>
            <w:proofErr w:type="spellEnd"/>
            <w:r w:rsidRPr="00B87969">
              <w:rPr>
                <w:rFonts w:ascii="Trebuchet MS" w:hAnsi="Trebuchet MS"/>
                <w:sz w:val="18"/>
                <w:szCs w:val="18"/>
              </w:rPr>
              <w:t xml:space="preserve"> i byer både indendørs og udendørs. </w:t>
            </w:r>
          </w:p>
        </w:tc>
      </w:tr>
      <w:tr w:rsidR="00DC1C1B" w:rsidRPr="00B87969" w14:paraId="7F8D8279"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C3482EC"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4081</w:t>
            </w:r>
          </w:p>
        </w:tc>
        <w:tc>
          <w:tcPr>
            <w:tcW w:w="2410" w:type="dxa"/>
            <w:tcBorders>
              <w:top w:val="single" w:sz="4" w:space="0" w:color="auto"/>
              <w:left w:val="single" w:sz="4" w:space="0" w:color="auto"/>
              <w:bottom w:val="single" w:sz="4" w:space="0" w:color="auto"/>
            </w:tcBorders>
            <w:shd w:val="clear" w:color="auto" w:fill="auto"/>
            <w:vAlign w:val="center"/>
          </w:tcPr>
          <w:p w14:paraId="258F569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Minigolfbane</w:t>
            </w:r>
          </w:p>
        </w:tc>
        <w:tc>
          <w:tcPr>
            <w:tcW w:w="709" w:type="dxa"/>
            <w:tcBorders>
              <w:top w:val="single" w:sz="4" w:space="0" w:color="auto"/>
              <w:left w:val="single" w:sz="4" w:space="0" w:color="auto"/>
              <w:bottom w:val="single" w:sz="4" w:space="0" w:color="auto"/>
              <w:right w:val="single" w:sz="4" w:space="0" w:color="auto"/>
            </w:tcBorders>
            <w:vAlign w:val="center"/>
          </w:tcPr>
          <w:p w14:paraId="06FA14A3"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2F657A7"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Anlæg til at spille minigolf på, hvor banelængden normalt er under 10 m.</w:t>
            </w:r>
          </w:p>
        </w:tc>
      </w:tr>
      <w:tr w:rsidR="00DC1C1B" w:rsidRPr="00B87969" w14:paraId="0D1FCCC1" w14:textId="77777777" w:rsidTr="00281DC9">
        <w:trPr>
          <w:trHeight w:hRule="exact" w:val="43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2D34FDE"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4091</w:t>
            </w:r>
          </w:p>
        </w:tc>
        <w:tc>
          <w:tcPr>
            <w:tcW w:w="2410" w:type="dxa"/>
            <w:tcBorders>
              <w:top w:val="single" w:sz="4" w:space="0" w:color="auto"/>
              <w:left w:val="single" w:sz="4" w:space="0" w:color="auto"/>
              <w:bottom w:val="single" w:sz="4" w:space="0" w:color="auto"/>
            </w:tcBorders>
            <w:shd w:val="clear" w:color="auto" w:fill="auto"/>
            <w:vAlign w:val="center"/>
          </w:tcPr>
          <w:p w14:paraId="2FABF7D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Golfbane</w:t>
            </w:r>
          </w:p>
        </w:tc>
        <w:tc>
          <w:tcPr>
            <w:tcW w:w="709" w:type="dxa"/>
            <w:tcBorders>
              <w:top w:val="single" w:sz="4" w:space="0" w:color="auto"/>
              <w:left w:val="single" w:sz="4" w:space="0" w:color="auto"/>
              <w:bottom w:val="single" w:sz="4" w:space="0" w:color="auto"/>
              <w:right w:val="single" w:sz="4" w:space="0" w:color="auto"/>
            </w:tcBorders>
            <w:vAlign w:val="center"/>
          </w:tcPr>
          <w:p w14:paraId="735037F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677EF8E8"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En golfbane er et idrætsanlæg, hvorpå man spiller </w:t>
            </w:r>
            <w:hyperlink r:id="rId48" w:tooltip="Golf" w:history="1">
              <w:r w:rsidRPr="00B87969">
                <w:rPr>
                  <w:rFonts w:ascii="Trebuchet MS" w:hAnsi="Trebuchet MS"/>
                  <w:sz w:val="18"/>
                  <w:szCs w:val="18"/>
                </w:rPr>
                <w:t>golf</w:t>
              </w:r>
            </w:hyperlink>
            <w:r w:rsidRPr="00B87969">
              <w:rPr>
                <w:rFonts w:ascii="Trebuchet MS" w:hAnsi="Trebuchet MS"/>
                <w:sz w:val="18"/>
                <w:szCs w:val="18"/>
              </w:rPr>
              <w:t>. Den består af et antal huller, oftest 18, men for mindre baners vedkommende 9, mens store baner kan have 27 eller 36 huller.</w:t>
            </w:r>
          </w:p>
        </w:tc>
      </w:tr>
      <w:tr w:rsidR="00DC1C1B" w:rsidRPr="00B87969" w14:paraId="5E2B4173"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7FEADE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4101</w:t>
            </w:r>
          </w:p>
        </w:tc>
        <w:tc>
          <w:tcPr>
            <w:tcW w:w="2410" w:type="dxa"/>
            <w:tcBorders>
              <w:top w:val="single" w:sz="4" w:space="0" w:color="auto"/>
              <w:left w:val="single" w:sz="4" w:space="0" w:color="auto"/>
              <w:bottom w:val="single" w:sz="4" w:space="0" w:color="auto"/>
            </w:tcBorders>
            <w:shd w:val="clear" w:color="auto" w:fill="auto"/>
            <w:vAlign w:val="center"/>
          </w:tcPr>
          <w:p w14:paraId="20615932"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Discgolfanlæg</w:t>
            </w:r>
          </w:p>
        </w:tc>
        <w:tc>
          <w:tcPr>
            <w:tcW w:w="709" w:type="dxa"/>
            <w:tcBorders>
              <w:top w:val="single" w:sz="4" w:space="0" w:color="auto"/>
              <w:left w:val="single" w:sz="4" w:space="0" w:color="auto"/>
              <w:bottom w:val="single" w:sz="4" w:space="0" w:color="auto"/>
              <w:right w:val="single" w:sz="4" w:space="0" w:color="auto"/>
            </w:tcBorders>
            <w:vAlign w:val="center"/>
          </w:tcPr>
          <w:p w14:paraId="51A79F71"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269C8872"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Område med udpegede fairways og opstillede ”kurve” til spillet frisbee-golf/discgolf.</w:t>
            </w:r>
          </w:p>
        </w:tc>
      </w:tr>
      <w:tr w:rsidR="00DC1C1B" w:rsidRPr="00B87969" w14:paraId="627F6A68"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C7AAFE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lastRenderedPageBreak/>
              <w:t>4111</w:t>
            </w:r>
          </w:p>
        </w:tc>
        <w:tc>
          <w:tcPr>
            <w:tcW w:w="2410" w:type="dxa"/>
            <w:tcBorders>
              <w:top w:val="single" w:sz="4" w:space="0" w:color="auto"/>
              <w:left w:val="single" w:sz="4" w:space="0" w:color="auto"/>
              <w:bottom w:val="single" w:sz="4" w:space="0" w:color="auto"/>
            </w:tcBorders>
            <w:shd w:val="clear" w:color="auto" w:fill="auto"/>
            <w:vAlign w:val="center"/>
          </w:tcPr>
          <w:p w14:paraId="49BBADBA"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Boldbane</w:t>
            </w:r>
          </w:p>
        </w:tc>
        <w:tc>
          <w:tcPr>
            <w:tcW w:w="709" w:type="dxa"/>
            <w:tcBorders>
              <w:top w:val="single" w:sz="4" w:space="0" w:color="auto"/>
              <w:left w:val="single" w:sz="4" w:space="0" w:color="auto"/>
              <w:bottom w:val="single" w:sz="4" w:space="0" w:color="auto"/>
              <w:right w:val="single" w:sz="4" w:space="0" w:color="auto"/>
            </w:tcBorders>
            <w:vAlign w:val="center"/>
          </w:tcPr>
          <w:p w14:paraId="40048CD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099CE164"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Baner indrettet til boldspil.</w:t>
            </w:r>
          </w:p>
        </w:tc>
      </w:tr>
      <w:tr w:rsidR="00DC1C1B" w:rsidRPr="00B87969" w14:paraId="56769AB5"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21F0A5"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4121</w:t>
            </w:r>
          </w:p>
        </w:tc>
        <w:tc>
          <w:tcPr>
            <w:tcW w:w="2410" w:type="dxa"/>
            <w:tcBorders>
              <w:top w:val="single" w:sz="4" w:space="0" w:color="auto"/>
              <w:left w:val="single" w:sz="4" w:space="0" w:color="auto"/>
              <w:bottom w:val="single" w:sz="4" w:space="0" w:color="auto"/>
            </w:tcBorders>
            <w:shd w:val="clear" w:color="auto" w:fill="auto"/>
            <w:vAlign w:val="center"/>
          </w:tcPr>
          <w:p w14:paraId="2A19D41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Skydebaneanlæg</w:t>
            </w:r>
          </w:p>
        </w:tc>
        <w:tc>
          <w:tcPr>
            <w:tcW w:w="709" w:type="dxa"/>
            <w:tcBorders>
              <w:top w:val="single" w:sz="4" w:space="0" w:color="auto"/>
              <w:left w:val="single" w:sz="4" w:space="0" w:color="auto"/>
              <w:bottom w:val="single" w:sz="4" w:space="0" w:color="auto"/>
              <w:right w:val="single" w:sz="4" w:space="0" w:color="auto"/>
            </w:tcBorders>
            <w:vAlign w:val="center"/>
          </w:tcPr>
          <w:p w14:paraId="3BEB452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BC81912"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En eller flere baner til skydning, fx kort- og langdistanceskydning.</w:t>
            </w:r>
          </w:p>
        </w:tc>
      </w:tr>
      <w:tr w:rsidR="00DC1C1B" w:rsidRPr="00B87969" w14:paraId="2D13552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F1A036C"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4132</w:t>
            </w:r>
          </w:p>
        </w:tc>
        <w:tc>
          <w:tcPr>
            <w:tcW w:w="2410" w:type="dxa"/>
            <w:tcBorders>
              <w:top w:val="single" w:sz="4" w:space="0" w:color="auto"/>
              <w:left w:val="single" w:sz="4" w:space="0" w:color="auto"/>
              <w:bottom w:val="single" w:sz="4" w:space="0" w:color="auto"/>
            </w:tcBorders>
            <w:shd w:val="clear" w:color="auto" w:fill="auto"/>
            <w:vAlign w:val="center"/>
          </w:tcPr>
          <w:p w14:paraId="44020EC4" w14:textId="77777777" w:rsidR="00DC1C1B" w:rsidRPr="00B87969" w:rsidRDefault="00DC1C1B" w:rsidP="00DC1C1B">
            <w:pPr>
              <w:rPr>
                <w:rFonts w:ascii="Trebuchet MS" w:hAnsi="Trebuchet MS"/>
                <w:sz w:val="18"/>
                <w:szCs w:val="18"/>
              </w:rPr>
            </w:pPr>
            <w:proofErr w:type="spellStart"/>
            <w:r w:rsidRPr="00B87969">
              <w:rPr>
                <w:rFonts w:ascii="Trebuchet MS" w:hAnsi="Trebuchet MS"/>
                <w:sz w:val="18"/>
                <w:szCs w:val="18"/>
              </w:rPr>
              <w:t>Pentanquebane</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1DFD487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18D1360D"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En eller flere baner til petanque.</w:t>
            </w:r>
          </w:p>
        </w:tc>
      </w:tr>
      <w:tr w:rsidR="00DC1C1B" w:rsidRPr="00B87969" w14:paraId="76389D1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9B5CCF8"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4142</w:t>
            </w:r>
          </w:p>
        </w:tc>
        <w:tc>
          <w:tcPr>
            <w:tcW w:w="2410" w:type="dxa"/>
            <w:tcBorders>
              <w:top w:val="single" w:sz="4" w:space="0" w:color="auto"/>
              <w:left w:val="single" w:sz="4" w:space="0" w:color="auto"/>
              <w:bottom w:val="single" w:sz="4" w:space="0" w:color="auto"/>
            </w:tcBorders>
            <w:shd w:val="clear" w:color="auto" w:fill="auto"/>
            <w:vAlign w:val="center"/>
          </w:tcPr>
          <w:p w14:paraId="2E853B3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Skateranlæg</w:t>
            </w:r>
          </w:p>
        </w:tc>
        <w:tc>
          <w:tcPr>
            <w:tcW w:w="709" w:type="dxa"/>
            <w:tcBorders>
              <w:top w:val="single" w:sz="4" w:space="0" w:color="auto"/>
              <w:left w:val="single" w:sz="4" w:space="0" w:color="auto"/>
              <w:bottom w:val="single" w:sz="4" w:space="0" w:color="auto"/>
              <w:right w:val="single" w:sz="4" w:space="0" w:color="auto"/>
            </w:tcBorders>
            <w:vAlign w:val="center"/>
          </w:tcPr>
          <w:p w14:paraId="483D366C"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6F5DA2BA"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 xml:space="preserve">Anlæg, plads eller bane som rummer anlagte udfordringer til skatere, </w:t>
            </w:r>
            <w:proofErr w:type="spellStart"/>
            <w:r w:rsidRPr="00B87969">
              <w:rPr>
                <w:rFonts w:ascii="Trebuchet MS" w:hAnsi="Trebuchet MS" w:cs="Trebuchet MS"/>
                <w:sz w:val="18"/>
                <w:szCs w:val="18"/>
              </w:rPr>
              <w:t>BMXcykler</w:t>
            </w:r>
            <w:proofErr w:type="spellEnd"/>
            <w:r w:rsidRPr="00B87969">
              <w:rPr>
                <w:rFonts w:ascii="Trebuchet MS" w:hAnsi="Trebuchet MS" w:cs="Trebuchet MS"/>
                <w:sz w:val="18"/>
                <w:szCs w:val="18"/>
              </w:rPr>
              <w:t xml:space="preserve"> m.fl.</w:t>
            </w:r>
          </w:p>
        </w:tc>
      </w:tr>
      <w:tr w:rsidR="00DC1C1B" w:rsidRPr="00B87969" w14:paraId="2375FA3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EEC42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4152</w:t>
            </w:r>
          </w:p>
        </w:tc>
        <w:tc>
          <w:tcPr>
            <w:tcW w:w="2410" w:type="dxa"/>
            <w:tcBorders>
              <w:top w:val="single" w:sz="4" w:space="0" w:color="auto"/>
              <w:left w:val="single" w:sz="4" w:space="0" w:color="auto"/>
              <w:bottom w:val="single" w:sz="4" w:space="0" w:color="auto"/>
            </w:tcBorders>
            <w:shd w:val="clear" w:color="auto" w:fill="FFFFFF"/>
            <w:vAlign w:val="center"/>
          </w:tcPr>
          <w:p w14:paraId="06E72B4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Parkouranlæg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D746EC0"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C9B6C9"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Plads/område med særlige faciliteter til at udøve parkour i.</w:t>
            </w:r>
          </w:p>
        </w:tc>
      </w:tr>
      <w:tr w:rsidR="00DC1C1B" w:rsidRPr="00B87969" w14:paraId="497400E1"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00DB900"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4161</w:t>
            </w:r>
          </w:p>
        </w:tc>
        <w:tc>
          <w:tcPr>
            <w:tcW w:w="2410" w:type="dxa"/>
            <w:tcBorders>
              <w:top w:val="single" w:sz="4" w:space="0" w:color="auto"/>
              <w:left w:val="single" w:sz="4" w:space="0" w:color="auto"/>
              <w:bottom w:val="single" w:sz="4" w:space="0" w:color="auto"/>
            </w:tcBorders>
            <w:shd w:val="clear" w:color="auto" w:fill="FFFFFF"/>
            <w:vAlign w:val="center"/>
          </w:tcPr>
          <w:p w14:paraId="297EE96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Rideanlæg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CBE072"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C6E2AFE"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Placering for ridecenter eller –klub.</w:t>
            </w:r>
          </w:p>
        </w:tc>
      </w:tr>
      <w:tr w:rsidR="00DC1C1B" w:rsidRPr="00B87969" w14:paraId="5BF9C32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25290D5"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4172</w:t>
            </w:r>
          </w:p>
        </w:tc>
        <w:tc>
          <w:tcPr>
            <w:tcW w:w="2410" w:type="dxa"/>
            <w:tcBorders>
              <w:top w:val="single" w:sz="4" w:space="0" w:color="auto"/>
              <w:left w:val="single" w:sz="4" w:space="0" w:color="auto"/>
              <w:bottom w:val="single" w:sz="4" w:space="0" w:color="auto"/>
            </w:tcBorders>
            <w:shd w:val="clear" w:color="auto" w:fill="FFFFFF"/>
            <w:vAlign w:val="center"/>
          </w:tcPr>
          <w:p w14:paraId="348AEDBB"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Beachvolleybane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0CEFB2C"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86A878"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Udendørs areal afsat til spillet beachvolley.</w:t>
            </w:r>
          </w:p>
        </w:tc>
      </w:tr>
      <w:tr w:rsidR="00DC1C1B" w:rsidRPr="00B87969" w14:paraId="6E87BC9A"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7BFCA64"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4182</w:t>
            </w:r>
          </w:p>
        </w:tc>
        <w:tc>
          <w:tcPr>
            <w:tcW w:w="2410" w:type="dxa"/>
            <w:tcBorders>
              <w:top w:val="single" w:sz="4" w:space="0" w:color="auto"/>
              <w:left w:val="single" w:sz="4" w:space="0" w:color="auto"/>
              <w:bottom w:val="single" w:sz="4" w:space="0" w:color="auto"/>
            </w:tcBorders>
            <w:shd w:val="clear" w:color="auto" w:fill="FFFFFF"/>
            <w:vAlign w:val="center"/>
          </w:tcPr>
          <w:p w14:paraId="33C42C68"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Dykkerspot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7E84F9A"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64274CC" w14:textId="63244B20" w:rsidR="00DC1C1B" w:rsidRPr="00B87969" w:rsidRDefault="006E3A17" w:rsidP="00DC1C1B">
            <w:pPr>
              <w:spacing w:line="276" w:lineRule="auto"/>
              <w:rPr>
                <w:rFonts w:ascii="Trebuchet MS" w:hAnsi="Trebuchet MS" w:cs="Trebuchet MS"/>
                <w:sz w:val="18"/>
                <w:szCs w:val="18"/>
              </w:rPr>
            </w:pPr>
            <w:r w:rsidRPr="006E3A17">
              <w:rPr>
                <w:rFonts w:ascii="Trebuchet MS" w:hAnsi="Trebuchet MS"/>
                <w:sz w:val="18"/>
                <w:szCs w:val="18"/>
              </w:rPr>
              <w:t>Område med seværdigheder og oplevelsesmuligheder under vand, fx vrag, rev, dyreliv mv.</w:t>
            </w:r>
          </w:p>
        </w:tc>
      </w:tr>
      <w:tr w:rsidR="00DC1C1B" w:rsidRPr="00B87969" w14:paraId="60BD98C7"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85B61F2"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4191</w:t>
            </w:r>
          </w:p>
        </w:tc>
        <w:tc>
          <w:tcPr>
            <w:tcW w:w="2410" w:type="dxa"/>
            <w:tcBorders>
              <w:top w:val="single" w:sz="4" w:space="0" w:color="auto"/>
              <w:left w:val="single" w:sz="4" w:space="0" w:color="auto"/>
              <w:bottom w:val="single" w:sz="4" w:space="0" w:color="auto"/>
            </w:tcBorders>
            <w:shd w:val="clear" w:color="auto" w:fill="FFFFFF"/>
            <w:vAlign w:val="center"/>
          </w:tcPr>
          <w:p w14:paraId="14C96073"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Kitesurf 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85E5F6"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7D3BB1A"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kitesurfing.</w:t>
            </w:r>
          </w:p>
        </w:tc>
      </w:tr>
      <w:tr w:rsidR="00DC1C1B" w:rsidRPr="00B87969" w14:paraId="0CECE871"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49AFD4E"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4201</w:t>
            </w:r>
          </w:p>
        </w:tc>
        <w:tc>
          <w:tcPr>
            <w:tcW w:w="2410" w:type="dxa"/>
            <w:tcBorders>
              <w:top w:val="single" w:sz="4" w:space="0" w:color="auto"/>
              <w:left w:val="single" w:sz="4" w:space="0" w:color="auto"/>
              <w:bottom w:val="single" w:sz="4" w:space="0" w:color="auto"/>
            </w:tcBorders>
            <w:shd w:val="clear" w:color="auto" w:fill="FFFFFF"/>
            <w:vAlign w:val="center"/>
          </w:tcPr>
          <w:p w14:paraId="28F49292" w14:textId="77777777" w:rsidR="00DC1C1B" w:rsidRPr="00B87969" w:rsidRDefault="00DC1C1B" w:rsidP="00DC1C1B">
            <w:pPr>
              <w:rPr>
                <w:rFonts w:ascii="Trebuchet MS" w:hAnsi="Trebuchet MS" w:cs="Trebuchet MS"/>
                <w:sz w:val="18"/>
                <w:szCs w:val="18"/>
              </w:rPr>
            </w:pPr>
            <w:proofErr w:type="spellStart"/>
            <w:r w:rsidRPr="00B87969">
              <w:rPr>
                <w:rFonts w:ascii="Trebuchet MS" w:hAnsi="Trebuchet MS"/>
                <w:sz w:val="18"/>
                <w:szCs w:val="18"/>
              </w:rPr>
              <w:t>Windsurfområde</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A7C0D5"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39D8465"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windsurfing.</w:t>
            </w:r>
          </w:p>
        </w:tc>
      </w:tr>
      <w:tr w:rsidR="00DC1C1B" w:rsidRPr="00B87969" w14:paraId="3CECBE7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79DF10B"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4211</w:t>
            </w:r>
          </w:p>
        </w:tc>
        <w:tc>
          <w:tcPr>
            <w:tcW w:w="2410" w:type="dxa"/>
            <w:tcBorders>
              <w:top w:val="single" w:sz="4" w:space="0" w:color="auto"/>
              <w:left w:val="single" w:sz="4" w:space="0" w:color="auto"/>
              <w:bottom w:val="single" w:sz="4" w:space="0" w:color="auto"/>
            </w:tcBorders>
            <w:shd w:val="clear" w:color="auto" w:fill="FFFFFF"/>
            <w:vAlign w:val="center"/>
          </w:tcPr>
          <w:p w14:paraId="01352378" w14:textId="77777777" w:rsidR="00DC1C1B" w:rsidRPr="00B87969" w:rsidRDefault="00DC1C1B" w:rsidP="00DC1C1B">
            <w:pPr>
              <w:rPr>
                <w:rFonts w:ascii="Trebuchet MS" w:hAnsi="Trebuchet MS" w:cs="Trebuchet MS"/>
                <w:sz w:val="18"/>
                <w:szCs w:val="18"/>
              </w:rPr>
            </w:pPr>
            <w:proofErr w:type="spellStart"/>
            <w:r w:rsidRPr="00B87969">
              <w:rPr>
                <w:rFonts w:ascii="Trebuchet MS" w:hAnsi="Trebuchet MS"/>
                <w:sz w:val="18"/>
                <w:szCs w:val="18"/>
              </w:rPr>
              <w:t>Kitebuggyområde</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E9E586E"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BB369C0"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 xml:space="preserve">Område anvist til kørsel med </w:t>
            </w:r>
            <w:proofErr w:type="spellStart"/>
            <w:r w:rsidRPr="00B87969">
              <w:rPr>
                <w:rFonts w:ascii="Trebuchet MS" w:hAnsi="Trebuchet MS" w:cs="Trebuchet MS"/>
                <w:sz w:val="18"/>
                <w:szCs w:val="18"/>
              </w:rPr>
              <w:t>kitebuggy</w:t>
            </w:r>
            <w:proofErr w:type="spellEnd"/>
            <w:r w:rsidRPr="00B87969">
              <w:rPr>
                <w:rFonts w:ascii="Trebuchet MS" w:hAnsi="Trebuchet MS" w:cs="Trebuchet MS"/>
                <w:sz w:val="18"/>
                <w:szCs w:val="18"/>
              </w:rPr>
              <w:t>.</w:t>
            </w:r>
          </w:p>
        </w:tc>
      </w:tr>
      <w:tr w:rsidR="00DC1C1B" w:rsidRPr="00B87969" w14:paraId="087A5E54" w14:textId="77777777" w:rsidTr="00281DC9">
        <w:trPr>
          <w:trHeight w:hRule="exact" w:val="44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52F12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4222</w:t>
            </w:r>
          </w:p>
        </w:tc>
        <w:tc>
          <w:tcPr>
            <w:tcW w:w="2410" w:type="dxa"/>
            <w:tcBorders>
              <w:top w:val="single" w:sz="4" w:space="0" w:color="auto"/>
              <w:left w:val="single" w:sz="4" w:space="0" w:color="auto"/>
              <w:bottom w:val="single" w:sz="4" w:space="0" w:color="auto"/>
            </w:tcBorders>
            <w:shd w:val="clear" w:color="auto" w:fill="FFFFFF"/>
            <w:vAlign w:val="center"/>
          </w:tcPr>
          <w:p w14:paraId="45F97766" w14:textId="035E1DDC" w:rsidR="00DC1C1B" w:rsidRPr="00B87969" w:rsidRDefault="00DC1C1B" w:rsidP="00DC1C1B">
            <w:pPr>
              <w:rPr>
                <w:rFonts w:ascii="Trebuchet MS" w:hAnsi="Trebuchet MS" w:cs="Trebuchet MS"/>
                <w:sz w:val="18"/>
                <w:szCs w:val="18"/>
              </w:rPr>
            </w:pPr>
            <w:r>
              <w:rPr>
                <w:rFonts w:ascii="Trebuchet MS" w:hAnsi="Trebuchet MS" w:cs="Trebuchet MS"/>
                <w:sz w:val="18"/>
                <w:szCs w:val="18"/>
              </w:rPr>
              <w:t>Udendørs Fitness/</w:t>
            </w:r>
            <w:r w:rsidRPr="00B87969">
              <w:rPr>
                <w:rFonts w:ascii="Trebuchet MS" w:hAnsi="Trebuchet MS" w:cs="Trebuchet MS"/>
                <w:sz w:val="18"/>
                <w:szCs w:val="18"/>
              </w:rPr>
              <w:t>Motionsplads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6659E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9CD6A78" w14:textId="69ACBC6E" w:rsidR="00DC1C1B" w:rsidRPr="00B87969" w:rsidRDefault="00106E2C" w:rsidP="00DC1C1B">
            <w:pPr>
              <w:rPr>
                <w:rFonts w:ascii="Trebuchet MS" w:hAnsi="Trebuchet MS" w:cs="Trebuchet MS"/>
                <w:sz w:val="18"/>
                <w:szCs w:val="18"/>
              </w:rPr>
            </w:pPr>
            <w:r w:rsidRPr="00106E2C">
              <w:rPr>
                <w:rFonts w:ascii="Trebuchet MS" w:hAnsi="Trebuchet MS" w:cs="Trebuchet MS"/>
                <w:sz w:val="18"/>
                <w:szCs w:val="18"/>
              </w:rPr>
              <w:t>Baner, områder og redskaber under åben himmel, evt. i naturen som er designet til at dyrke motion og fitness, fx naturfitness, sundhedsplads, motionsplads, pulspark mv.</w:t>
            </w:r>
            <w:r w:rsidRPr="00106E2C" w:rsidDel="00106E2C">
              <w:rPr>
                <w:rFonts w:ascii="Trebuchet MS" w:hAnsi="Trebuchet MS" w:cs="Trebuchet MS"/>
                <w:sz w:val="18"/>
                <w:szCs w:val="18"/>
              </w:rPr>
              <w:t xml:space="preserve"> </w:t>
            </w:r>
          </w:p>
        </w:tc>
      </w:tr>
      <w:tr w:rsidR="00DC1C1B" w:rsidRPr="00B87969" w14:paraId="30067629"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9818319"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4231</w:t>
            </w:r>
          </w:p>
        </w:tc>
        <w:tc>
          <w:tcPr>
            <w:tcW w:w="2410" w:type="dxa"/>
            <w:tcBorders>
              <w:top w:val="single" w:sz="4" w:space="0" w:color="auto"/>
              <w:left w:val="single" w:sz="4" w:space="0" w:color="auto"/>
              <w:bottom w:val="single" w:sz="4" w:space="0" w:color="auto"/>
            </w:tcBorders>
            <w:shd w:val="clear" w:color="auto" w:fill="FFFFFF"/>
            <w:vAlign w:val="center"/>
          </w:tcPr>
          <w:p w14:paraId="588F33F7"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Flugtskydningsbane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C97B6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490BF44"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Lerdueskydningsbane.</w:t>
            </w:r>
          </w:p>
        </w:tc>
      </w:tr>
      <w:tr w:rsidR="00DC1C1B" w:rsidRPr="00B87969" w14:paraId="549DF93A"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2EFD04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4241</w:t>
            </w:r>
          </w:p>
        </w:tc>
        <w:tc>
          <w:tcPr>
            <w:tcW w:w="2410" w:type="dxa"/>
            <w:tcBorders>
              <w:top w:val="single" w:sz="4" w:space="0" w:color="auto"/>
              <w:left w:val="single" w:sz="4" w:space="0" w:color="auto"/>
              <w:bottom w:val="single" w:sz="4" w:space="0" w:color="auto"/>
            </w:tcBorders>
            <w:shd w:val="clear" w:color="auto" w:fill="FFFFFF"/>
            <w:vAlign w:val="center"/>
          </w:tcPr>
          <w:p w14:paraId="4516BF7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Motorsportsbane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4BAFEA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C7809D"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Bane, hvor der udøves motorsport.</w:t>
            </w:r>
          </w:p>
        </w:tc>
      </w:tr>
      <w:tr w:rsidR="00DC1C1B" w:rsidRPr="00B87969" w14:paraId="46BF74D8"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6EF904"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4251</w:t>
            </w:r>
          </w:p>
        </w:tc>
        <w:tc>
          <w:tcPr>
            <w:tcW w:w="2410" w:type="dxa"/>
            <w:tcBorders>
              <w:top w:val="single" w:sz="4" w:space="0" w:color="auto"/>
              <w:left w:val="single" w:sz="4" w:space="0" w:color="auto"/>
              <w:bottom w:val="single" w:sz="4" w:space="0" w:color="auto"/>
            </w:tcBorders>
            <w:shd w:val="clear" w:color="auto" w:fill="auto"/>
            <w:vAlign w:val="center"/>
          </w:tcPr>
          <w:p w14:paraId="7B53EB36" w14:textId="77777777" w:rsidR="00DC1C1B" w:rsidRPr="00B87969" w:rsidRDefault="00DC1C1B" w:rsidP="00DC1C1B">
            <w:pPr>
              <w:rPr>
                <w:rFonts w:ascii="Trebuchet MS" w:hAnsi="Trebuchet MS"/>
                <w:sz w:val="18"/>
                <w:szCs w:val="18"/>
              </w:rPr>
            </w:pPr>
            <w:proofErr w:type="spellStart"/>
            <w:r w:rsidRPr="00B87969">
              <w:rPr>
                <w:rFonts w:ascii="Trebuchet MS" w:hAnsi="Trebuchet MS"/>
                <w:sz w:val="18"/>
                <w:szCs w:val="18"/>
              </w:rPr>
              <w:t>Ketchersportsanlæg</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5D7371DF"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0E47093"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 xml:space="preserve">Udendørs og/eller indendørs anlæg eller bane til </w:t>
            </w:r>
            <w:proofErr w:type="spellStart"/>
            <w:r w:rsidRPr="00B87969">
              <w:rPr>
                <w:rFonts w:ascii="Trebuchet MS" w:hAnsi="Trebuchet MS" w:cs="Trebuchet MS"/>
                <w:sz w:val="18"/>
                <w:szCs w:val="18"/>
              </w:rPr>
              <w:t>ketchersport</w:t>
            </w:r>
            <w:proofErr w:type="spellEnd"/>
            <w:r w:rsidRPr="00B87969">
              <w:rPr>
                <w:rFonts w:ascii="Trebuchet MS" w:hAnsi="Trebuchet MS" w:cs="Trebuchet MS"/>
                <w:sz w:val="18"/>
                <w:szCs w:val="18"/>
              </w:rPr>
              <w:t>, herunder tennis og squash.</w:t>
            </w:r>
          </w:p>
        </w:tc>
      </w:tr>
      <w:tr w:rsidR="00DC1C1B" w:rsidRPr="00B87969" w14:paraId="521DE5DC"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9F25A36"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4262</w:t>
            </w:r>
          </w:p>
        </w:tc>
        <w:tc>
          <w:tcPr>
            <w:tcW w:w="2410" w:type="dxa"/>
            <w:tcBorders>
              <w:top w:val="single" w:sz="4" w:space="0" w:color="auto"/>
              <w:left w:val="single" w:sz="4" w:space="0" w:color="auto"/>
              <w:bottom w:val="single" w:sz="4" w:space="0" w:color="auto"/>
            </w:tcBorders>
            <w:shd w:val="clear" w:color="auto" w:fill="FFFFFF"/>
            <w:vAlign w:val="center"/>
          </w:tcPr>
          <w:p w14:paraId="217B97F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Rulleskøjtebane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D82C4F7"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CCAFB77"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Udendørs eller indendørs anlæg indrettet til rulleskøjteløb.</w:t>
            </w:r>
          </w:p>
        </w:tc>
      </w:tr>
      <w:tr w:rsidR="00DC1C1B" w:rsidRPr="00B87969" w14:paraId="3DDEF204"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0081CC2"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4272</w:t>
            </w:r>
          </w:p>
        </w:tc>
        <w:tc>
          <w:tcPr>
            <w:tcW w:w="2410" w:type="dxa"/>
            <w:tcBorders>
              <w:top w:val="single" w:sz="4" w:space="0" w:color="auto"/>
              <w:left w:val="single" w:sz="4" w:space="0" w:color="auto"/>
              <w:bottom w:val="single" w:sz="4" w:space="0" w:color="auto"/>
            </w:tcBorders>
            <w:shd w:val="clear" w:color="auto" w:fill="FFFFFF"/>
            <w:vAlign w:val="center"/>
          </w:tcPr>
          <w:p w14:paraId="324437A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Klatreanlæg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E173709"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BA757C4"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Område med opsatte klatreudfordringer eller forhindringsbane f.eks. i træer, klatrevægge, wireforløb mm.</w:t>
            </w:r>
          </w:p>
        </w:tc>
      </w:tr>
      <w:tr w:rsidR="00DC1C1B" w:rsidRPr="00B87969" w14:paraId="52A0E1C4"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F747F0"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4281</w:t>
            </w:r>
          </w:p>
        </w:tc>
        <w:tc>
          <w:tcPr>
            <w:tcW w:w="2410" w:type="dxa"/>
            <w:tcBorders>
              <w:top w:val="single" w:sz="4" w:space="0" w:color="auto"/>
              <w:left w:val="single" w:sz="4" w:space="0" w:color="auto"/>
              <w:bottom w:val="single" w:sz="4" w:space="0" w:color="auto"/>
            </w:tcBorders>
            <w:shd w:val="clear" w:color="auto" w:fill="FFFFFF"/>
            <w:vAlign w:val="center"/>
          </w:tcPr>
          <w:p w14:paraId="258F9CC7"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Cricketbane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17E48E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4C05C47"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Bane til spillet Cricket</w:t>
            </w:r>
          </w:p>
        </w:tc>
      </w:tr>
      <w:tr w:rsidR="00DC1C1B" w:rsidRPr="00B87969" w14:paraId="45C99318"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101EB1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4291</w:t>
            </w:r>
          </w:p>
        </w:tc>
        <w:tc>
          <w:tcPr>
            <w:tcW w:w="2410" w:type="dxa"/>
            <w:tcBorders>
              <w:top w:val="single" w:sz="4" w:space="0" w:color="auto"/>
              <w:left w:val="single" w:sz="4" w:space="0" w:color="auto"/>
              <w:bottom w:val="single" w:sz="4" w:space="0" w:color="auto"/>
            </w:tcBorders>
            <w:shd w:val="clear" w:color="auto" w:fill="FFFFFF"/>
            <w:vAlign w:val="center"/>
          </w:tcPr>
          <w:p w14:paraId="41A5288D"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Krolfbane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8117679"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0FAEFAD"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Bane til spillet Krolf</w:t>
            </w:r>
          </w:p>
        </w:tc>
      </w:tr>
      <w:tr w:rsidR="00DC1C1B" w:rsidRPr="00B87969" w14:paraId="48557D40"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1CD1F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4301</w:t>
            </w:r>
          </w:p>
        </w:tc>
        <w:tc>
          <w:tcPr>
            <w:tcW w:w="2410" w:type="dxa"/>
            <w:tcBorders>
              <w:top w:val="single" w:sz="4" w:space="0" w:color="auto"/>
              <w:left w:val="single" w:sz="4" w:space="0" w:color="auto"/>
              <w:bottom w:val="single" w:sz="4" w:space="0" w:color="auto"/>
            </w:tcBorders>
            <w:shd w:val="clear" w:color="auto" w:fill="FFFFFF"/>
            <w:vAlign w:val="center"/>
          </w:tcPr>
          <w:p w14:paraId="29B0C1A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UV-jagtspot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D032A31"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D768EE9"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 xml:space="preserve">Område der er velegnet til undervands-jagt. </w:t>
            </w:r>
          </w:p>
        </w:tc>
      </w:tr>
      <w:tr w:rsidR="00DC1C1B" w:rsidRPr="00B87969" w14:paraId="1C034831"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F24FB4A" w14:textId="1A47A7AC" w:rsidR="00DC1C1B" w:rsidRPr="00B87969" w:rsidRDefault="00DC1C1B" w:rsidP="00DC1C1B">
            <w:pPr>
              <w:jc w:val="center"/>
              <w:rPr>
                <w:rFonts w:ascii="Trebuchet MS" w:hAnsi="Trebuchet MS"/>
                <w:sz w:val="18"/>
                <w:szCs w:val="18"/>
              </w:rPr>
            </w:pPr>
            <w:r>
              <w:rPr>
                <w:rFonts w:ascii="Trebuchet MS" w:hAnsi="Trebuchet MS"/>
                <w:sz w:val="18"/>
                <w:szCs w:val="18"/>
              </w:rPr>
              <w:t>4311</w:t>
            </w:r>
          </w:p>
        </w:tc>
        <w:tc>
          <w:tcPr>
            <w:tcW w:w="2410" w:type="dxa"/>
            <w:tcBorders>
              <w:top w:val="single" w:sz="4" w:space="0" w:color="auto"/>
              <w:left w:val="single" w:sz="4" w:space="0" w:color="auto"/>
              <w:bottom w:val="single" w:sz="4" w:space="0" w:color="auto"/>
            </w:tcBorders>
            <w:shd w:val="clear" w:color="auto" w:fill="FFFFFF"/>
            <w:vAlign w:val="center"/>
          </w:tcPr>
          <w:p w14:paraId="68C8FE74" w14:textId="1E2F7CDE" w:rsidR="00DC1C1B" w:rsidRPr="00B87969" w:rsidRDefault="00DC1C1B" w:rsidP="00DC1C1B">
            <w:pPr>
              <w:rPr>
                <w:rFonts w:ascii="Trebuchet MS" w:hAnsi="Trebuchet MS"/>
                <w:sz w:val="18"/>
                <w:szCs w:val="18"/>
              </w:rPr>
            </w:pPr>
            <w:r>
              <w:rPr>
                <w:rFonts w:ascii="Trebuchet MS" w:hAnsi="Trebuchet MS"/>
                <w:sz w:val="18"/>
                <w:szCs w:val="18"/>
              </w:rPr>
              <w:t>Snorkelsti/-område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1D6874E" w14:textId="1B47227B"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E1162AD" w14:textId="3E2963EE" w:rsidR="00DC1C1B" w:rsidRPr="00B87969" w:rsidRDefault="00DC1C1B" w:rsidP="00B8113A">
            <w:pPr>
              <w:rPr>
                <w:rFonts w:ascii="Trebuchet MS" w:hAnsi="Trebuchet MS" w:cs="Trebuchet MS"/>
                <w:sz w:val="18"/>
                <w:szCs w:val="18"/>
              </w:rPr>
            </w:pPr>
            <w:r>
              <w:rPr>
                <w:rFonts w:ascii="Trebuchet MS" w:hAnsi="Trebuchet MS" w:cs="Trebuchet MS"/>
                <w:sz w:val="18"/>
                <w:szCs w:val="18"/>
              </w:rPr>
              <w:t>Rute/område under vandet til snorkling, markeret f.eks. med et tov langs bunden eller med bøjer.</w:t>
            </w:r>
            <w:r w:rsidR="00106E2C">
              <w:rPr>
                <w:rFonts w:ascii="Trebuchet MS" w:hAnsi="Trebuchet MS" w:cs="Trebuchet MS"/>
                <w:sz w:val="18"/>
                <w:szCs w:val="18"/>
              </w:rPr>
              <w:t xml:space="preserve"> </w:t>
            </w:r>
            <w:r w:rsidR="00106E2C" w:rsidRPr="00106E2C">
              <w:rPr>
                <w:rFonts w:ascii="Trebuchet MS" w:hAnsi="Trebuchet MS" w:cs="Trebuchet MS"/>
                <w:sz w:val="18"/>
                <w:szCs w:val="18"/>
              </w:rPr>
              <w:t xml:space="preserve">Der </w:t>
            </w:r>
            <w:r w:rsidR="00B8113A">
              <w:rPr>
                <w:rFonts w:ascii="Trebuchet MS" w:hAnsi="Trebuchet MS" w:cs="Trebuchet MS"/>
                <w:sz w:val="18"/>
                <w:szCs w:val="18"/>
              </w:rPr>
              <w:t>kan</w:t>
            </w:r>
            <w:r w:rsidR="00106E2C" w:rsidRPr="00106E2C">
              <w:rPr>
                <w:rFonts w:ascii="Trebuchet MS" w:hAnsi="Trebuchet MS" w:cs="Trebuchet MS"/>
                <w:sz w:val="18"/>
                <w:szCs w:val="18"/>
              </w:rPr>
              <w:t xml:space="preserve"> i forbindelse med ruten formidles om de ting der kan opleves, </w:t>
            </w:r>
            <w:r w:rsidR="00106E2C">
              <w:rPr>
                <w:rFonts w:ascii="Trebuchet MS" w:hAnsi="Trebuchet MS" w:cs="Trebuchet MS"/>
                <w:sz w:val="18"/>
                <w:szCs w:val="18"/>
              </w:rPr>
              <w:t>fx</w:t>
            </w:r>
            <w:r w:rsidR="00106E2C" w:rsidRPr="00106E2C">
              <w:rPr>
                <w:rFonts w:ascii="Trebuchet MS" w:hAnsi="Trebuchet MS" w:cs="Trebuchet MS"/>
                <w:sz w:val="18"/>
                <w:szCs w:val="18"/>
              </w:rPr>
              <w:t xml:space="preserve"> via billeder, tekst eller effekter.</w:t>
            </w:r>
          </w:p>
        </w:tc>
      </w:tr>
      <w:tr w:rsidR="00106E2C" w:rsidRPr="00B87969" w14:paraId="7176C9AE"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77E8114" w14:textId="277869AD" w:rsidR="00106E2C" w:rsidRDefault="004733A1" w:rsidP="00DC1C1B">
            <w:pPr>
              <w:jc w:val="center"/>
              <w:rPr>
                <w:rFonts w:ascii="Trebuchet MS" w:hAnsi="Trebuchet MS"/>
                <w:sz w:val="18"/>
                <w:szCs w:val="18"/>
              </w:rPr>
            </w:pPr>
            <w:r>
              <w:rPr>
                <w:rFonts w:ascii="Trebuchet MS" w:hAnsi="Trebuchet MS"/>
                <w:sz w:val="18"/>
                <w:szCs w:val="18"/>
              </w:rPr>
              <w:t>4322</w:t>
            </w:r>
          </w:p>
        </w:tc>
        <w:tc>
          <w:tcPr>
            <w:tcW w:w="2410" w:type="dxa"/>
            <w:tcBorders>
              <w:top w:val="single" w:sz="4" w:space="0" w:color="auto"/>
              <w:left w:val="single" w:sz="4" w:space="0" w:color="auto"/>
              <w:bottom w:val="single" w:sz="4" w:space="0" w:color="auto"/>
            </w:tcBorders>
            <w:shd w:val="clear" w:color="auto" w:fill="FFFFFF"/>
            <w:vAlign w:val="center"/>
          </w:tcPr>
          <w:p w14:paraId="1B2A899A" w14:textId="75E02165" w:rsidR="00106E2C" w:rsidRDefault="004733A1" w:rsidP="00394A3F">
            <w:pPr>
              <w:rPr>
                <w:rFonts w:ascii="Trebuchet MS" w:hAnsi="Trebuchet MS"/>
                <w:sz w:val="18"/>
                <w:szCs w:val="18"/>
              </w:rPr>
            </w:pPr>
            <w:r>
              <w:rPr>
                <w:rFonts w:ascii="Trebuchet MS" w:hAnsi="Trebuchet MS"/>
                <w:sz w:val="18"/>
                <w:szCs w:val="18"/>
              </w:rPr>
              <w:t>Orienteringsrute startp</w:t>
            </w:r>
            <w:r w:rsidR="00394A3F">
              <w:rPr>
                <w:rFonts w:ascii="Trebuchet MS" w:hAnsi="Trebuchet MS"/>
                <w:sz w:val="18"/>
                <w:szCs w:val="18"/>
              </w:rPr>
              <w:t>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ED884D" w14:textId="624091A6" w:rsidR="00106E2C" w:rsidRDefault="004733A1"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892C405" w14:textId="2B55317F" w:rsidR="00106E2C" w:rsidRDefault="004733A1" w:rsidP="00DC1C1B">
            <w:pPr>
              <w:rPr>
                <w:rFonts w:ascii="Trebuchet MS" w:hAnsi="Trebuchet MS" w:cs="Trebuchet MS"/>
                <w:sz w:val="18"/>
                <w:szCs w:val="18"/>
              </w:rPr>
            </w:pPr>
            <w:r w:rsidRPr="004733A1">
              <w:rPr>
                <w:rFonts w:ascii="Trebuchet MS" w:hAnsi="Trebuchet MS" w:cs="Trebuchet MS"/>
                <w:sz w:val="18"/>
                <w:szCs w:val="18"/>
              </w:rPr>
              <w:t>"Find vej i"/orienteringsrute med afmærkede poster, hvor det handler om at finde vej til de opsatte poster ved hjælp af et kort.</w:t>
            </w:r>
            <w:r>
              <w:rPr>
                <w:rFonts w:ascii="Trebuchet MS" w:hAnsi="Trebuchet MS" w:cs="Trebuchet MS"/>
                <w:sz w:val="18"/>
                <w:szCs w:val="18"/>
              </w:rPr>
              <w:t xml:space="preserve"> Viser blot startpunktet</w:t>
            </w:r>
            <w:r w:rsidR="00394A3F">
              <w:rPr>
                <w:rFonts w:ascii="Trebuchet MS" w:hAnsi="Trebuchet MS" w:cs="Trebuchet MS"/>
                <w:sz w:val="18"/>
                <w:szCs w:val="18"/>
              </w:rPr>
              <w:t>/-pælen</w:t>
            </w:r>
            <w:r>
              <w:rPr>
                <w:rFonts w:ascii="Trebuchet MS" w:hAnsi="Trebuchet MS" w:cs="Trebuchet MS"/>
                <w:sz w:val="18"/>
                <w:szCs w:val="18"/>
              </w:rPr>
              <w:t>.</w:t>
            </w:r>
          </w:p>
        </w:tc>
      </w:tr>
      <w:tr w:rsidR="000821A5" w:rsidRPr="00B87969" w14:paraId="6853931B"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747D3A0" w14:textId="67322A7C" w:rsidR="000821A5" w:rsidRDefault="000821A5" w:rsidP="000821A5">
            <w:pPr>
              <w:jc w:val="center"/>
              <w:rPr>
                <w:rFonts w:ascii="Trebuchet MS" w:hAnsi="Trebuchet MS"/>
                <w:sz w:val="18"/>
                <w:szCs w:val="18"/>
              </w:rPr>
            </w:pPr>
            <w:r>
              <w:rPr>
                <w:rFonts w:ascii="Trebuchet MS" w:hAnsi="Trebuchet MS"/>
                <w:sz w:val="18"/>
                <w:szCs w:val="18"/>
              </w:rPr>
              <w:t>4332</w:t>
            </w:r>
          </w:p>
        </w:tc>
        <w:tc>
          <w:tcPr>
            <w:tcW w:w="2410" w:type="dxa"/>
            <w:tcBorders>
              <w:top w:val="single" w:sz="4" w:space="0" w:color="auto"/>
              <w:left w:val="single" w:sz="4" w:space="0" w:color="auto"/>
              <w:bottom w:val="single" w:sz="4" w:space="0" w:color="auto"/>
            </w:tcBorders>
            <w:shd w:val="clear" w:color="auto" w:fill="FFFFFF"/>
            <w:vAlign w:val="center"/>
          </w:tcPr>
          <w:p w14:paraId="298E7259" w14:textId="25A91A3A" w:rsidR="000821A5" w:rsidRDefault="000821A5" w:rsidP="000821A5">
            <w:pPr>
              <w:rPr>
                <w:rFonts w:ascii="Trebuchet MS" w:hAnsi="Trebuchet MS"/>
                <w:sz w:val="18"/>
                <w:szCs w:val="18"/>
              </w:rPr>
            </w:pPr>
            <w:r>
              <w:rPr>
                <w:rFonts w:ascii="Trebuchet MS" w:hAnsi="Trebuchet MS"/>
                <w:sz w:val="18"/>
                <w:szCs w:val="18"/>
              </w:rPr>
              <w:t>Orienteringsrute slutpunkt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8C59646" w14:textId="30577717" w:rsidR="000821A5"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22E262" w14:textId="483B2B10" w:rsidR="000821A5" w:rsidRPr="004733A1" w:rsidRDefault="000821A5" w:rsidP="000821A5">
            <w:pPr>
              <w:rPr>
                <w:rFonts w:ascii="Trebuchet MS" w:hAnsi="Trebuchet MS" w:cs="Trebuchet MS"/>
                <w:sz w:val="18"/>
                <w:szCs w:val="18"/>
              </w:rPr>
            </w:pPr>
            <w:r w:rsidRPr="004733A1">
              <w:rPr>
                <w:rFonts w:ascii="Trebuchet MS" w:hAnsi="Trebuchet MS" w:cs="Trebuchet MS"/>
                <w:sz w:val="18"/>
                <w:szCs w:val="18"/>
              </w:rPr>
              <w:t>"Find vej i"/orienteringsrute med afmærkede poster, hvor det handler om at finde vej til de opsatte poster ved hjælp af et kort.</w:t>
            </w:r>
            <w:r>
              <w:rPr>
                <w:rFonts w:ascii="Trebuchet MS" w:hAnsi="Trebuchet MS" w:cs="Trebuchet MS"/>
                <w:sz w:val="18"/>
                <w:szCs w:val="18"/>
              </w:rPr>
              <w:t xml:space="preserve"> Viser blot slutpunktet/-pælen.</w:t>
            </w:r>
          </w:p>
        </w:tc>
      </w:tr>
      <w:tr w:rsidR="000821A5" w:rsidRPr="00B87969" w14:paraId="6FAEA952"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93B3DB5" w14:textId="291867BB" w:rsidR="000821A5" w:rsidRDefault="000821A5" w:rsidP="000821A5">
            <w:pPr>
              <w:jc w:val="center"/>
              <w:rPr>
                <w:rFonts w:ascii="Trebuchet MS" w:hAnsi="Trebuchet MS"/>
                <w:sz w:val="18"/>
                <w:szCs w:val="18"/>
              </w:rPr>
            </w:pPr>
            <w:r>
              <w:rPr>
                <w:rFonts w:ascii="Trebuchet MS" w:hAnsi="Trebuchet MS"/>
                <w:sz w:val="18"/>
                <w:szCs w:val="18"/>
              </w:rPr>
              <w:t>4342</w:t>
            </w:r>
          </w:p>
        </w:tc>
        <w:tc>
          <w:tcPr>
            <w:tcW w:w="2410" w:type="dxa"/>
            <w:tcBorders>
              <w:top w:val="single" w:sz="4" w:space="0" w:color="auto"/>
              <w:left w:val="single" w:sz="4" w:space="0" w:color="auto"/>
              <w:bottom w:val="single" w:sz="4" w:space="0" w:color="auto"/>
            </w:tcBorders>
            <w:shd w:val="clear" w:color="auto" w:fill="FFFFFF"/>
            <w:vAlign w:val="center"/>
          </w:tcPr>
          <w:p w14:paraId="40BB1123" w14:textId="2C5D5385" w:rsidR="000821A5" w:rsidRDefault="000821A5" w:rsidP="0043174F">
            <w:pPr>
              <w:rPr>
                <w:rFonts w:ascii="Trebuchet MS" w:hAnsi="Trebuchet MS"/>
                <w:sz w:val="18"/>
                <w:szCs w:val="18"/>
              </w:rPr>
            </w:pPr>
            <w:r>
              <w:rPr>
                <w:rFonts w:ascii="Trebuchet MS" w:hAnsi="Trebuchet MS"/>
                <w:sz w:val="18"/>
                <w:szCs w:val="18"/>
              </w:rPr>
              <w:t>Bindeb</w:t>
            </w:r>
            <w:r w:rsidR="0043174F">
              <w:rPr>
                <w:rFonts w:ascii="Trebuchet MS" w:hAnsi="Trebuchet MS"/>
                <w:sz w:val="18"/>
                <w:szCs w:val="18"/>
              </w:rPr>
              <w:t>o</w:t>
            </w:r>
            <w:r>
              <w:rPr>
                <w:rFonts w:ascii="Trebuchet MS" w:hAnsi="Trebuchet MS"/>
                <w:sz w:val="18"/>
                <w:szCs w:val="18"/>
              </w:rPr>
              <w:t>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38D3106" w14:textId="1452B58C" w:rsidR="000821A5"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A9E8DB2" w14:textId="2C76380C" w:rsidR="000821A5" w:rsidRPr="004733A1" w:rsidRDefault="000821A5" w:rsidP="000821A5">
            <w:pPr>
              <w:rPr>
                <w:rFonts w:ascii="Trebuchet MS" w:hAnsi="Trebuchet MS" w:cs="Trebuchet MS"/>
                <w:sz w:val="18"/>
                <w:szCs w:val="18"/>
              </w:rPr>
            </w:pPr>
            <w:r>
              <w:rPr>
                <w:rFonts w:ascii="Trebuchet MS" w:hAnsi="Trebuchet MS" w:cs="Trebuchet MS"/>
                <w:sz w:val="18"/>
                <w:szCs w:val="18"/>
              </w:rPr>
              <w:t>Sted hvor man kan tøjre en hest</w:t>
            </w:r>
          </w:p>
        </w:tc>
      </w:tr>
      <w:tr w:rsidR="00C32C0E" w:rsidRPr="00B87969" w14:paraId="6ED68692"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A688CF" w14:textId="61478744" w:rsidR="00C32C0E" w:rsidRDefault="00C32C0E" w:rsidP="000821A5">
            <w:pPr>
              <w:jc w:val="center"/>
              <w:rPr>
                <w:rFonts w:ascii="Trebuchet MS" w:hAnsi="Trebuchet MS"/>
                <w:sz w:val="18"/>
                <w:szCs w:val="18"/>
              </w:rPr>
            </w:pPr>
            <w:r>
              <w:rPr>
                <w:rFonts w:ascii="Trebuchet MS" w:hAnsi="Trebuchet MS"/>
                <w:sz w:val="18"/>
                <w:szCs w:val="18"/>
              </w:rPr>
              <w:t>4351</w:t>
            </w:r>
          </w:p>
        </w:tc>
        <w:tc>
          <w:tcPr>
            <w:tcW w:w="2410" w:type="dxa"/>
            <w:tcBorders>
              <w:top w:val="single" w:sz="4" w:space="0" w:color="auto"/>
              <w:left w:val="single" w:sz="4" w:space="0" w:color="auto"/>
              <w:bottom w:val="single" w:sz="4" w:space="0" w:color="auto"/>
            </w:tcBorders>
            <w:shd w:val="clear" w:color="auto" w:fill="FFFFFF"/>
            <w:vAlign w:val="center"/>
          </w:tcPr>
          <w:p w14:paraId="73DB49F5" w14:textId="1E3CA853" w:rsidR="00C32C0E" w:rsidRDefault="00CC0E40" w:rsidP="000821A5">
            <w:pPr>
              <w:rPr>
                <w:rFonts w:ascii="Trebuchet MS" w:hAnsi="Trebuchet MS"/>
                <w:sz w:val="18"/>
                <w:szCs w:val="18"/>
              </w:rPr>
            </w:pPr>
            <w:r>
              <w:rPr>
                <w:rFonts w:ascii="Trebuchet MS" w:hAnsi="Trebuchet MS"/>
                <w:sz w:val="18"/>
                <w:szCs w:val="18"/>
              </w:rPr>
              <w:t>Skibakke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EB13743" w14:textId="31F692BE"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A1D78A" w14:textId="3739C486" w:rsidR="00C32C0E" w:rsidRDefault="00CC0E40" w:rsidP="000821A5">
            <w:pPr>
              <w:rPr>
                <w:rFonts w:ascii="Trebuchet MS" w:hAnsi="Trebuchet MS" w:cs="Trebuchet MS"/>
                <w:sz w:val="18"/>
                <w:szCs w:val="18"/>
              </w:rPr>
            </w:pPr>
            <w:r>
              <w:rPr>
                <w:rFonts w:ascii="Trebuchet MS" w:hAnsi="Trebuchet MS" w:cs="Trebuchet MS"/>
                <w:sz w:val="18"/>
                <w:szCs w:val="18"/>
              </w:rPr>
              <w:t>Område med mulighed for at stå på ski i forbindelse med snevejr.</w:t>
            </w:r>
          </w:p>
        </w:tc>
      </w:tr>
      <w:tr w:rsidR="00C32C0E" w:rsidRPr="00B87969" w14:paraId="6BE4F42F"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F58D25" w14:textId="62B30C80" w:rsidR="00C32C0E" w:rsidRDefault="00C32C0E" w:rsidP="000821A5">
            <w:pPr>
              <w:jc w:val="center"/>
              <w:rPr>
                <w:rFonts w:ascii="Trebuchet MS" w:hAnsi="Trebuchet MS"/>
                <w:sz w:val="18"/>
                <w:szCs w:val="18"/>
              </w:rPr>
            </w:pPr>
            <w:r>
              <w:rPr>
                <w:rFonts w:ascii="Trebuchet MS" w:hAnsi="Trebuchet MS"/>
                <w:sz w:val="18"/>
                <w:szCs w:val="18"/>
              </w:rPr>
              <w:t>4361</w:t>
            </w:r>
          </w:p>
        </w:tc>
        <w:tc>
          <w:tcPr>
            <w:tcW w:w="2410" w:type="dxa"/>
            <w:tcBorders>
              <w:top w:val="single" w:sz="4" w:space="0" w:color="auto"/>
              <w:left w:val="single" w:sz="4" w:space="0" w:color="auto"/>
              <w:bottom w:val="single" w:sz="4" w:space="0" w:color="auto"/>
            </w:tcBorders>
            <w:shd w:val="clear" w:color="auto" w:fill="FFFFFF"/>
            <w:vAlign w:val="center"/>
          </w:tcPr>
          <w:p w14:paraId="053492E5" w14:textId="1E60C423" w:rsidR="00C32C0E" w:rsidRDefault="00CC0E40" w:rsidP="000821A5">
            <w:pPr>
              <w:rPr>
                <w:rFonts w:ascii="Trebuchet MS" w:hAnsi="Trebuchet MS"/>
                <w:sz w:val="18"/>
                <w:szCs w:val="18"/>
              </w:rPr>
            </w:pPr>
            <w:r>
              <w:rPr>
                <w:rFonts w:ascii="Trebuchet MS" w:hAnsi="Trebuchet MS"/>
                <w:sz w:val="18"/>
                <w:szCs w:val="18"/>
              </w:rPr>
              <w:t>Fodboldgolf</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CF4157C" w14:textId="1552BD77"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AE91C06" w14:textId="269F2F67" w:rsidR="00C32C0E" w:rsidRDefault="00CC0E40" w:rsidP="000821A5">
            <w:pPr>
              <w:rPr>
                <w:rFonts w:ascii="Trebuchet MS" w:hAnsi="Trebuchet MS" w:cs="Trebuchet MS"/>
                <w:sz w:val="18"/>
                <w:szCs w:val="18"/>
              </w:rPr>
            </w:pPr>
            <w:r>
              <w:rPr>
                <w:rFonts w:ascii="Trebuchet MS" w:hAnsi="Trebuchet MS" w:cs="Trebuchet MS"/>
                <w:sz w:val="18"/>
                <w:szCs w:val="18"/>
              </w:rPr>
              <w:t>Anlæg/bane til fodboldgolf.</w:t>
            </w:r>
          </w:p>
        </w:tc>
      </w:tr>
      <w:tr w:rsidR="00C32C0E" w:rsidRPr="00B87969" w14:paraId="64DAEEB6"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9789F64" w14:textId="7C4BF2EF" w:rsidR="00C32C0E" w:rsidRDefault="00C32C0E" w:rsidP="000821A5">
            <w:pPr>
              <w:jc w:val="center"/>
              <w:rPr>
                <w:rFonts w:ascii="Trebuchet MS" w:hAnsi="Trebuchet MS"/>
                <w:sz w:val="18"/>
                <w:szCs w:val="18"/>
              </w:rPr>
            </w:pPr>
            <w:r>
              <w:rPr>
                <w:rFonts w:ascii="Trebuchet MS" w:hAnsi="Trebuchet MS"/>
                <w:sz w:val="18"/>
                <w:szCs w:val="18"/>
              </w:rPr>
              <w:t>4371</w:t>
            </w:r>
          </w:p>
        </w:tc>
        <w:tc>
          <w:tcPr>
            <w:tcW w:w="2410" w:type="dxa"/>
            <w:tcBorders>
              <w:top w:val="single" w:sz="4" w:space="0" w:color="auto"/>
              <w:left w:val="single" w:sz="4" w:space="0" w:color="auto"/>
              <w:bottom w:val="single" w:sz="4" w:space="0" w:color="auto"/>
            </w:tcBorders>
            <w:shd w:val="clear" w:color="auto" w:fill="FFFFFF"/>
            <w:vAlign w:val="center"/>
          </w:tcPr>
          <w:p w14:paraId="3387A3F5" w14:textId="0E0F8D97" w:rsidR="00C32C0E" w:rsidRDefault="00CC0E40" w:rsidP="000821A5">
            <w:pPr>
              <w:rPr>
                <w:rFonts w:ascii="Trebuchet MS" w:hAnsi="Trebuchet MS"/>
                <w:sz w:val="18"/>
                <w:szCs w:val="18"/>
              </w:rPr>
            </w:pPr>
            <w:r>
              <w:rPr>
                <w:rFonts w:ascii="Trebuchet MS" w:hAnsi="Trebuchet MS"/>
                <w:sz w:val="18"/>
                <w:szCs w:val="18"/>
              </w:rPr>
              <w:t>Bueskydning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5A9C5AB" w14:textId="38B4D1A5"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D111EE5" w14:textId="37FA37E4" w:rsidR="00C32C0E" w:rsidRDefault="00CC0E40" w:rsidP="000821A5">
            <w:pPr>
              <w:rPr>
                <w:rFonts w:ascii="Trebuchet MS" w:hAnsi="Trebuchet MS" w:cs="Trebuchet MS"/>
                <w:sz w:val="18"/>
                <w:szCs w:val="18"/>
              </w:rPr>
            </w:pPr>
            <w:r>
              <w:rPr>
                <w:rFonts w:ascii="Trebuchet MS" w:hAnsi="Trebuchet MS" w:cs="Trebuchet MS"/>
                <w:sz w:val="18"/>
                <w:szCs w:val="18"/>
              </w:rPr>
              <w:t>Bane til bueskydning.</w:t>
            </w:r>
          </w:p>
        </w:tc>
      </w:tr>
      <w:tr w:rsidR="00FC2000" w:rsidRPr="00B87969" w14:paraId="752EB6A7"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BEB6E80" w14:textId="20E27260" w:rsidR="00FC2000" w:rsidRDefault="00FC2000" w:rsidP="000821A5">
            <w:pPr>
              <w:jc w:val="center"/>
              <w:rPr>
                <w:rFonts w:ascii="Trebuchet MS" w:hAnsi="Trebuchet MS"/>
                <w:sz w:val="18"/>
                <w:szCs w:val="18"/>
              </w:rPr>
            </w:pPr>
            <w:r>
              <w:rPr>
                <w:rFonts w:ascii="Trebuchet MS" w:hAnsi="Trebuchet MS"/>
                <w:sz w:val="18"/>
                <w:szCs w:val="18"/>
              </w:rPr>
              <w:t>4381</w:t>
            </w:r>
          </w:p>
        </w:tc>
        <w:tc>
          <w:tcPr>
            <w:tcW w:w="2410" w:type="dxa"/>
            <w:tcBorders>
              <w:top w:val="single" w:sz="4" w:space="0" w:color="auto"/>
              <w:left w:val="single" w:sz="4" w:space="0" w:color="auto"/>
              <w:bottom w:val="single" w:sz="4" w:space="0" w:color="auto"/>
            </w:tcBorders>
            <w:shd w:val="clear" w:color="auto" w:fill="FFFFFF"/>
            <w:vAlign w:val="center"/>
          </w:tcPr>
          <w:p w14:paraId="51FB0289" w14:textId="77001C70" w:rsidR="00FC2000" w:rsidRDefault="00FC2000" w:rsidP="000821A5">
            <w:pPr>
              <w:rPr>
                <w:rFonts w:ascii="Trebuchet MS" w:hAnsi="Trebuchet MS"/>
                <w:sz w:val="18"/>
                <w:szCs w:val="18"/>
              </w:rPr>
            </w:pPr>
            <w:commentRangeStart w:id="396"/>
            <w:r w:rsidRPr="00A34379">
              <w:rPr>
                <w:rFonts w:ascii="Trebuchet MS" w:hAnsi="Trebuchet MS"/>
                <w:color w:val="FF0000"/>
                <w:sz w:val="18"/>
                <w:szCs w:val="18"/>
              </w:rPr>
              <w:t>Strandhåndboldbane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59D1A09" w14:textId="49155405" w:rsidR="00FC2000" w:rsidRDefault="00FC200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6FCA410" w14:textId="6866B7E0" w:rsidR="00FC2000" w:rsidRDefault="00FC2000" w:rsidP="000821A5">
            <w:pPr>
              <w:rPr>
                <w:rFonts w:ascii="Trebuchet MS" w:hAnsi="Trebuchet MS" w:cs="Trebuchet MS"/>
                <w:sz w:val="18"/>
                <w:szCs w:val="18"/>
              </w:rPr>
            </w:pPr>
            <w:r>
              <w:rPr>
                <w:rFonts w:ascii="Calibri" w:hAnsi="Calibri"/>
                <w:color w:val="FF0000"/>
              </w:rPr>
              <w:t>Bane hvor man kan spille strandhåndbold</w:t>
            </w:r>
            <w:commentRangeEnd w:id="396"/>
            <w:r w:rsidR="003F0C4B">
              <w:rPr>
                <w:rStyle w:val="Kommentarhenvisning"/>
              </w:rPr>
              <w:commentReference w:id="396"/>
            </w:r>
            <w:ins w:id="397" w:author="Christian Fischer" w:date="2021-02-10T11:55:00Z">
              <w:r w:rsidR="00C10786">
                <w:rPr>
                  <w:rFonts w:ascii="Calibri" w:hAnsi="Calibri"/>
                  <w:color w:val="FF0000"/>
                </w:rPr>
                <w:t>.</w:t>
              </w:r>
            </w:ins>
          </w:p>
        </w:tc>
      </w:tr>
      <w:tr w:rsidR="000821A5" w:rsidRPr="00B87969" w14:paraId="3F18C5A1"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2B2DCCA"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lastRenderedPageBreak/>
              <w:t>5011</w:t>
            </w:r>
          </w:p>
        </w:tc>
        <w:tc>
          <w:tcPr>
            <w:tcW w:w="2410" w:type="dxa"/>
            <w:tcBorders>
              <w:top w:val="single" w:sz="4" w:space="0" w:color="auto"/>
              <w:left w:val="single" w:sz="4" w:space="0" w:color="auto"/>
              <w:bottom w:val="single" w:sz="4" w:space="0" w:color="auto"/>
            </w:tcBorders>
            <w:shd w:val="clear" w:color="auto" w:fill="FFFFFF"/>
            <w:vAlign w:val="center"/>
          </w:tcPr>
          <w:p w14:paraId="72CCF15E"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Forsamlingshus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B54A7FF"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9BDBD6D"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Et forsamlingshus er byens </w:t>
            </w:r>
            <w:hyperlink r:id="rId49" w:tooltip="Kultur" w:history="1">
              <w:r w:rsidRPr="00B87969">
                <w:rPr>
                  <w:rFonts w:ascii="Trebuchet MS" w:hAnsi="Trebuchet MS"/>
                  <w:sz w:val="18"/>
                  <w:szCs w:val="18"/>
                </w:rPr>
                <w:t>kulturhus</w:t>
              </w:r>
            </w:hyperlink>
            <w:r w:rsidRPr="00B87969">
              <w:rPr>
                <w:rFonts w:ascii="Trebuchet MS" w:hAnsi="Trebuchet MS"/>
                <w:sz w:val="18"/>
                <w:szCs w:val="18"/>
              </w:rPr>
              <w:t xml:space="preserve"> og mødested.</w:t>
            </w:r>
          </w:p>
        </w:tc>
      </w:tr>
      <w:tr w:rsidR="000821A5" w:rsidRPr="00B87969" w14:paraId="162AFB2E" w14:textId="77777777" w:rsidTr="00281DC9">
        <w:trPr>
          <w:trHeight w:hRule="exact" w:val="47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6292D2"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5021</w:t>
            </w:r>
          </w:p>
        </w:tc>
        <w:tc>
          <w:tcPr>
            <w:tcW w:w="2410" w:type="dxa"/>
            <w:tcBorders>
              <w:top w:val="single" w:sz="4" w:space="0" w:color="auto"/>
              <w:left w:val="single" w:sz="4" w:space="0" w:color="auto"/>
              <w:bottom w:val="single" w:sz="4" w:space="0" w:color="auto"/>
            </w:tcBorders>
            <w:shd w:val="clear" w:color="auto" w:fill="FFFFFF"/>
            <w:vAlign w:val="center"/>
          </w:tcPr>
          <w:p w14:paraId="44A75A41"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Museum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33E52E4"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8FEE884"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Museum er en permanent institution med udstilling og formidling af f.eks. kunst, kulturhistorie eller naturhistorie. </w:t>
            </w:r>
          </w:p>
        </w:tc>
      </w:tr>
      <w:tr w:rsidR="000821A5" w:rsidRPr="00B87969" w14:paraId="766E1C4E"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9F2C46B"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5031</w:t>
            </w:r>
          </w:p>
        </w:tc>
        <w:tc>
          <w:tcPr>
            <w:tcW w:w="2410" w:type="dxa"/>
            <w:tcBorders>
              <w:top w:val="single" w:sz="4" w:space="0" w:color="auto"/>
              <w:left w:val="single" w:sz="4" w:space="0" w:color="auto"/>
              <w:bottom w:val="single" w:sz="4" w:space="0" w:color="auto"/>
            </w:tcBorders>
            <w:shd w:val="clear" w:color="auto" w:fill="FFFFFF"/>
            <w:vAlign w:val="center"/>
          </w:tcPr>
          <w:p w14:paraId="4165F2E5"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Teater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F24139A"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11080A"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Sted, hvor der opføres teater eller andre kulturelle opførelser. Herunder også amfiteater.</w:t>
            </w:r>
          </w:p>
        </w:tc>
      </w:tr>
      <w:tr w:rsidR="000821A5" w:rsidRPr="00B87969" w14:paraId="5AE63652"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40D0C5"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5041</w:t>
            </w:r>
          </w:p>
        </w:tc>
        <w:tc>
          <w:tcPr>
            <w:tcW w:w="2410" w:type="dxa"/>
            <w:tcBorders>
              <w:top w:val="single" w:sz="4" w:space="0" w:color="auto"/>
              <w:left w:val="single" w:sz="4" w:space="0" w:color="auto"/>
              <w:bottom w:val="single" w:sz="4" w:space="0" w:color="auto"/>
            </w:tcBorders>
            <w:shd w:val="clear" w:color="auto" w:fill="FFFFFF"/>
            <w:vAlign w:val="center"/>
          </w:tcPr>
          <w:p w14:paraId="4696201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Forlystelsesanlæg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5AA678"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8B10A56"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En park med flere faste forlystelser, typisk for hele familien. </w:t>
            </w:r>
          </w:p>
        </w:tc>
      </w:tr>
      <w:tr w:rsidR="000821A5" w:rsidRPr="00B87969" w14:paraId="4E6D3A6B"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CBEC0A7"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5051</w:t>
            </w:r>
          </w:p>
        </w:tc>
        <w:tc>
          <w:tcPr>
            <w:tcW w:w="2410" w:type="dxa"/>
            <w:tcBorders>
              <w:top w:val="single" w:sz="4" w:space="0" w:color="auto"/>
              <w:left w:val="single" w:sz="4" w:space="0" w:color="auto"/>
              <w:bottom w:val="single" w:sz="4" w:space="0" w:color="auto"/>
            </w:tcBorders>
            <w:shd w:val="clear" w:color="auto" w:fill="FFFFFF"/>
            <w:vAlign w:val="center"/>
          </w:tcPr>
          <w:p w14:paraId="4CF1B0D7"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Biograf</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1A10B4"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5FFB91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En biograf er et sted, sædvanligvis en bygning, hvor man fremviser </w:t>
            </w:r>
            <w:hyperlink r:id="rId50" w:tooltip="Film" w:history="1">
              <w:r w:rsidRPr="00B87969">
                <w:rPr>
                  <w:rFonts w:ascii="Trebuchet MS" w:hAnsi="Trebuchet MS"/>
                  <w:sz w:val="18"/>
                  <w:szCs w:val="18"/>
                </w:rPr>
                <w:t>film</w:t>
              </w:r>
            </w:hyperlink>
            <w:r w:rsidRPr="00B87969">
              <w:rPr>
                <w:rFonts w:ascii="Trebuchet MS" w:hAnsi="Trebuchet MS"/>
                <w:sz w:val="18"/>
                <w:szCs w:val="18"/>
              </w:rPr>
              <w:t xml:space="preserve">. </w:t>
            </w:r>
          </w:p>
        </w:tc>
      </w:tr>
      <w:tr w:rsidR="000821A5" w:rsidRPr="00B87969" w14:paraId="44225904"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F66ED24"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5061</w:t>
            </w:r>
          </w:p>
        </w:tc>
        <w:tc>
          <w:tcPr>
            <w:tcW w:w="2410" w:type="dxa"/>
            <w:tcBorders>
              <w:top w:val="single" w:sz="4" w:space="0" w:color="auto"/>
              <w:left w:val="single" w:sz="4" w:space="0" w:color="auto"/>
              <w:bottom w:val="single" w:sz="4" w:space="0" w:color="auto"/>
            </w:tcBorders>
            <w:shd w:val="clear" w:color="auto" w:fill="FFFFFF"/>
            <w:vAlign w:val="center"/>
          </w:tcPr>
          <w:p w14:paraId="3AA468DA"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Foreningshus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05746D1"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F448EAD" w14:textId="77777777" w:rsidR="000821A5" w:rsidRPr="00B87969" w:rsidRDefault="000821A5" w:rsidP="000821A5">
            <w:pPr>
              <w:rPr>
                <w:rFonts w:ascii="Trebuchet MS" w:hAnsi="Trebuchet MS"/>
                <w:sz w:val="18"/>
                <w:szCs w:val="18"/>
              </w:rPr>
            </w:pPr>
            <w:r w:rsidRPr="00B87969">
              <w:rPr>
                <w:rFonts w:ascii="Trebuchet MS" w:hAnsi="Trebuchet MS" w:cs="Trebuchet MS"/>
                <w:sz w:val="18"/>
                <w:szCs w:val="18"/>
              </w:rPr>
              <w:t xml:space="preserve">Hus der kan huse en række forskellige foreningers aktiviteter og administration. </w:t>
            </w:r>
          </w:p>
        </w:tc>
      </w:tr>
      <w:tr w:rsidR="000821A5" w:rsidRPr="00B87969" w14:paraId="014A3588" w14:textId="77777777" w:rsidTr="00281DC9">
        <w:trPr>
          <w:trHeight w:val="27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BDC3F2"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5072</w:t>
            </w:r>
          </w:p>
        </w:tc>
        <w:tc>
          <w:tcPr>
            <w:tcW w:w="2410" w:type="dxa"/>
            <w:tcBorders>
              <w:top w:val="single" w:sz="4" w:space="0" w:color="auto"/>
              <w:left w:val="single" w:sz="4" w:space="0" w:color="auto"/>
              <w:bottom w:val="single" w:sz="4" w:space="0" w:color="auto"/>
            </w:tcBorders>
            <w:shd w:val="clear" w:color="auto" w:fill="FFFFFF"/>
            <w:vAlign w:val="center"/>
          </w:tcPr>
          <w:p w14:paraId="2F12FE6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Formidling af fortidsminder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6B7311B"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CE3914E"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Særligt udvalgte fortidsminder til fokus.</w:t>
            </w:r>
          </w:p>
        </w:tc>
      </w:tr>
      <w:tr w:rsidR="000821A5" w:rsidRPr="00B87969" w14:paraId="639AD3F0"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6F44DDE"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5082</w:t>
            </w:r>
          </w:p>
        </w:tc>
        <w:tc>
          <w:tcPr>
            <w:tcW w:w="2410" w:type="dxa"/>
            <w:tcBorders>
              <w:top w:val="single" w:sz="4" w:space="0" w:color="auto"/>
              <w:left w:val="single" w:sz="4" w:space="0" w:color="auto"/>
              <w:bottom w:val="single" w:sz="4" w:space="0" w:color="auto"/>
            </w:tcBorders>
            <w:shd w:val="clear" w:color="auto" w:fill="FFFFFF"/>
            <w:vAlign w:val="center"/>
          </w:tcPr>
          <w:p w14:paraId="355BFE9D"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Historiske steder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5439E86"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E252F78" w14:textId="77777777" w:rsidR="000821A5" w:rsidRPr="00B87969" w:rsidRDefault="000821A5" w:rsidP="000821A5">
            <w:pPr>
              <w:rPr>
                <w:rFonts w:ascii="Trebuchet MS" w:hAnsi="Trebuchet MS" w:cs="Trebuchet MS"/>
                <w:sz w:val="18"/>
                <w:szCs w:val="18"/>
              </w:rPr>
            </w:pPr>
            <w:r w:rsidRPr="00B87969">
              <w:rPr>
                <w:rFonts w:ascii="Trebuchet MS" w:hAnsi="Trebuchet MS"/>
                <w:sz w:val="18"/>
                <w:szCs w:val="18"/>
              </w:rPr>
              <w:t>Lokalitet eller område, hvor særlige historiske begivenheder har fundet sted.</w:t>
            </w:r>
          </w:p>
        </w:tc>
      </w:tr>
      <w:tr w:rsidR="000821A5" w:rsidRPr="00B87969" w14:paraId="694E54F4"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5C18F5E"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5092</w:t>
            </w:r>
          </w:p>
        </w:tc>
        <w:tc>
          <w:tcPr>
            <w:tcW w:w="2410" w:type="dxa"/>
            <w:tcBorders>
              <w:top w:val="single" w:sz="4" w:space="0" w:color="auto"/>
              <w:left w:val="single" w:sz="4" w:space="0" w:color="auto"/>
              <w:bottom w:val="single" w:sz="4" w:space="0" w:color="auto"/>
            </w:tcBorders>
            <w:shd w:val="clear" w:color="auto" w:fill="FFFFFF"/>
            <w:vAlign w:val="center"/>
          </w:tcPr>
          <w:p w14:paraId="2DA5DDF8"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Lokal- eller sogne-arkiv</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F413E3F"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4FDD7D9"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 xml:space="preserve">Lokalt arkiv til opbevaring af indsamlet viden om kultur og historie i nærmiljøet – herunder </w:t>
            </w:r>
            <w:proofErr w:type="spellStart"/>
            <w:r w:rsidRPr="00B87969">
              <w:rPr>
                <w:rFonts w:ascii="Trebuchet MS" w:hAnsi="Trebuchet MS" w:cs="Trebuchet MS"/>
                <w:sz w:val="18"/>
                <w:szCs w:val="18"/>
              </w:rPr>
              <w:t>evt</w:t>
            </w:r>
            <w:proofErr w:type="spellEnd"/>
            <w:r w:rsidRPr="00B87969">
              <w:rPr>
                <w:rFonts w:ascii="Trebuchet MS" w:hAnsi="Trebuchet MS" w:cs="Trebuchet MS"/>
                <w:sz w:val="18"/>
                <w:szCs w:val="18"/>
              </w:rPr>
              <w:t xml:space="preserve"> også kirkehistorie.</w:t>
            </w:r>
          </w:p>
        </w:tc>
      </w:tr>
      <w:tr w:rsidR="000821A5" w:rsidRPr="00B87969" w14:paraId="35CF42F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D1E0C86"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5102</w:t>
            </w:r>
          </w:p>
        </w:tc>
        <w:tc>
          <w:tcPr>
            <w:tcW w:w="2410" w:type="dxa"/>
            <w:tcBorders>
              <w:top w:val="single" w:sz="4" w:space="0" w:color="auto"/>
              <w:left w:val="single" w:sz="4" w:space="0" w:color="auto"/>
              <w:bottom w:val="single" w:sz="4" w:space="0" w:color="auto"/>
            </w:tcBorders>
            <w:shd w:val="clear" w:color="auto" w:fill="FFFFFF"/>
            <w:vAlign w:val="center"/>
          </w:tcPr>
          <w:p w14:paraId="04D36280"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Kunst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C7678AE"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8007D2F"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Udendørs kunst, som fx skulpturer, gavlmalerier og land-art</w:t>
            </w:r>
          </w:p>
        </w:tc>
      </w:tr>
      <w:tr w:rsidR="000821A5" w:rsidRPr="00B87969" w14:paraId="6E82100E"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492E8F"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6011</w:t>
            </w:r>
          </w:p>
        </w:tc>
        <w:tc>
          <w:tcPr>
            <w:tcW w:w="2410" w:type="dxa"/>
            <w:tcBorders>
              <w:top w:val="single" w:sz="4" w:space="0" w:color="auto"/>
              <w:left w:val="single" w:sz="4" w:space="0" w:color="auto"/>
              <w:bottom w:val="single" w:sz="4" w:space="0" w:color="auto"/>
            </w:tcBorders>
            <w:shd w:val="clear" w:color="auto" w:fill="FFFFFF"/>
            <w:vAlign w:val="center"/>
          </w:tcPr>
          <w:p w14:paraId="718C1790"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Bådplads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670D3A5"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1741CCF" w14:textId="77777777" w:rsidR="000821A5" w:rsidRPr="00B87969" w:rsidRDefault="000821A5" w:rsidP="000821A5">
            <w:pPr>
              <w:rPr>
                <w:rFonts w:ascii="Trebuchet MS" w:hAnsi="Trebuchet MS" w:cs="Trebuchet MS"/>
                <w:sz w:val="18"/>
                <w:szCs w:val="18"/>
              </w:rPr>
            </w:pPr>
            <w:r w:rsidRPr="00B87969">
              <w:rPr>
                <w:rFonts w:ascii="Trebuchet MS" w:hAnsi="Trebuchet MS"/>
                <w:sz w:val="18"/>
                <w:szCs w:val="18"/>
              </w:rPr>
              <w:t>Fortøjningssted til både/joller.</w:t>
            </w:r>
          </w:p>
        </w:tc>
      </w:tr>
      <w:tr w:rsidR="000821A5" w:rsidRPr="00B87969" w14:paraId="2CB75833"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EAEE7A5"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6021</w:t>
            </w:r>
          </w:p>
        </w:tc>
        <w:tc>
          <w:tcPr>
            <w:tcW w:w="2410" w:type="dxa"/>
            <w:tcBorders>
              <w:top w:val="single" w:sz="4" w:space="0" w:color="auto"/>
              <w:left w:val="single" w:sz="4" w:space="0" w:color="auto"/>
              <w:bottom w:val="single" w:sz="4" w:space="0" w:color="auto"/>
            </w:tcBorders>
            <w:shd w:val="clear" w:color="auto" w:fill="FFFFFF"/>
            <w:vAlign w:val="center"/>
          </w:tcPr>
          <w:p w14:paraId="66F95079" w14:textId="77777777" w:rsidR="000821A5" w:rsidRPr="00B87969" w:rsidRDefault="000821A5" w:rsidP="000821A5">
            <w:pPr>
              <w:rPr>
                <w:rFonts w:ascii="Trebuchet MS" w:hAnsi="Trebuchet MS"/>
                <w:sz w:val="18"/>
                <w:szCs w:val="18"/>
              </w:rPr>
            </w:pPr>
            <w:proofErr w:type="spellStart"/>
            <w:r w:rsidRPr="00B87969">
              <w:rPr>
                <w:rFonts w:ascii="Trebuchet MS" w:hAnsi="Trebuchet MS" w:cs="Trebuchet MS"/>
                <w:sz w:val="18"/>
                <w:szCs w:val="18"/>
              </w:rPr>
              <w:t>Rostadion</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5912041"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B8F1F7A"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Område på sø til konkurrence roning.</w:t>
            </w:r>
          </w:p>
        </w:tc>
      </w:tr>
      <w:tr w:rsidR="000821A5" w:rsidRPr="00B87969" w14:paraId="2F318126"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0BF5DF1"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6031</w:t>
            </w:r>
          </w:p>
        </w:tc>
        <w:tc>
          <w:tcPr>
            <w:tcW w:w="2410" w:type="dxa"/>
            <w:tcBorders>
              <w:top w:val="single" w:sz="4" w:space="0" w:color="auto"/>
              <w:left w:val="single" w:sz="4" w:space="0" w:color="auto"/>
              <w:bottom w:val="single" w:sz="4" w:space="0" w:color="auto"/>
            </w:tcBorders>
            <w:shd w:val="clear" w:color="auto" w:fill="FFFFFF"/>
            <w:vAlign w:val="center"/>
          </w:tcPr>
          <w:p w14:paraId="1883AFFC" w14:textId="77777777" w:rsidR="000821A5" w:rsidRPr="00B87969" w:rsidRDefault="000821A5" w:rsidP="000821A5">
            <w:pPr>
              <w:rPr>
                <w:rFonts w:ascii="Trebuchet MS" w:hAnsi="Trebuchet MS"/>
                <w:sz w:val="18"/>
                <w:szCs w:val="18"/>
              </w:rPr>
            </w:pPr>
            <w:proofErr w:type="spellStart"/>
            <w:r w:rsidRPr="00B87969">
              <w:rPr>
                <w:rFonts w:ascii="Trebuchet MS" w:hAnsi="Trebuchet MS"/>
                <w:sz w:val="18"/>
                <w:szCs w:val="18"/>
              </w:rPr>
              <w:t>Umotoriseret</w:t>
            </w:r>
            <w:proofErr w:type="spellEnd"/>
            <w:r w:rsidRPr="00B87969">
              <w:rPr>
                <w:rFonts w:ascii="Trebuchet MS" w:hAnsi="Trebuchet MS"/>
                <w:sz w:val="18"/>
                <w:szCs w:val="18"/>
              </w:rPr>
              <w:t xml:space="preserve"> sejlads tilladt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F030A53"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AFD957"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 xml:space="preserve">Område, hvor det er tilladt at sejle i kano </w:t>
            </w:r>
            <w:proofErr w:type="gramStart"/>
            <w:r w:rsidRPr="00B87969">
              <w:rPr>
                <w:rFonts w:ascii="Trebuchet MS" w:hAnsi="Trebuchet MS" w:cs="Trebuchet MS"/>
                <w:sz w:val="18"/>
                <w:szCs w:val="18"/>
              </w:rPr>
              <w:t>el. lign.</w:t>
            </w:r>
            <w:proofErr w:type="gramEnd"/>
            <w:r w:rsidRPr="00B87969">
              <w:rPr>
                <w:rFonts w:ascii="Trebuchet MS" w:hAnsi="Trebuchet MS" w:cs="Trebuchet MS"/>
                <w:sz w:val="18"/>
                <w:szCs w:val="18"/>
              </w:rPr>
              <w:t xml:space="preserve"> Udpeges f.eks. på vandflade, hvor der ellers er generelt sejlforbud.</w:t>
            </w:r>
          </w:p>
        </w:tc>
      </w:tr>
      <w:tr w:rsidR="000821A5" w:rsidRPr="00B87969" w14:paraId="1F0ABBD8"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9345E89"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6042</w:t>
            </w:r>
          </w:p>
        </w:tc>
        <w:tc>
          <w:tcPr>
            <w:tcW w:w="2410" w:type="dxa"/>
            <w:tcBorders>
              <w:top w:val="single" w:sz="4" w:space="0" w:color="auto"/>
              <w:left w:val="single" w:sz="4" w:space="0" w:color="auto"/>
              <w:bottom w:val="single" w:sz="4" w:space="0" w:color="auto"/>
            </w:tcBorders>
            <w:shd w:val="clear" w:color="auto" w:fill="FFFFFF"/>
            <w:vAlign w:val="center"/>
          </w:tcPr>
          <w:p w14:paraId="091B5C14"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Sejlsports- og roklub</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9A8287B"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325DFE2"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Klubhus, hvorfra der udøves sejlsport.</w:t>
            </w:r>
          </w:p>
        </w:tc>
      </w:tr>
      <w:tr w:rsidR="000821A5" w:rsidRPr="00B87969" w14:paraId="0F766EC3"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D4FFAB"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6052</w:t>
            </w:r>
          </w:p>
        </w:tc>
        <w:tc>
          <w:tcPr>
            <w:tcW w:w="2410" w:type="dxa"/>
            <w:tcBorders>
              <w:top w:val="single" w:sz="4" w:space="0" w:color="auto"/>
              <w:left w:val="single" w:sz="4" w:space="0" w:color="auto"/>
              <w:bottom w:val="single" w:sz="4" w:space="0" w:color="auto"/>
            </w:tcBorders>
            <w:shd w:val="clear" w:color="auto" w:fill="FFFFFF"/>
            <w:vAlign w:val="bottom"/>
          </w:tcPr>
          <w:p w14:paraId="7B6137C8" w14:textId="6DADBC8C" w:rsidR="000821A5" w:rsidRPr="00B87969" w:rsidRDefault="000821A5" w:rsidP="000821A5">
            <w:pPr>
              <w:rPr>
                <w:rFonts w:ascii="Trebuchet MS" w:hAnsi="Trebuchet MS"/>
                <w:sz w:val="18"/>
                <w:szCs w:val="18"/>
              </w:rPr>
            </w:pPr>
            <w:r w:rsidRPr="00B87969">
              <w:rPr>
                <w:rFonts w:ascii="Trebuchet MS" w:hAnsi="Trebuchet MS"/>
                <w:sz w:val="18"/>
                <w:szCs w:val="18"/>
              </w:rPr>
              <w:t>Kano</w:t>
            </w:r>
            <w:r w:rsidR="00FC2000">
              <w:rPr>
                <w:rFonts w:ascii="Trebuchet MS" w:hAnsi="Trebuchet MS"/>
                <w:sz w:val="18"/>
                <w:szCs w:val="18"/>
              </w:rPr>
              <w:t>-/kajak</w:t>
            </w:r>
            <w:r w:rsidRPr="00B87969">
              <w:rPr>
                <w:rFonts w:ascii="Trebuchet MS" w:hAnsi="Trebuchet MS"/>
                <w:sz w:val="18"/>
                <w:szCs w:val="18"/>
              </w:rPr>
              <w:t>rasteplads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BA5ECD0"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77ADCD4" w14:textId="2E151AC8" w:rsidR="000821A5" w:rsidRPr="00B87969" w:rsidRDefault="000821A5" w:rsidP="000821A5">
            <w:pPr>
              <w:rPr>
                <w:rFonts w:ascii="Trebuchet MS" w:hAnsi="Trebuchet MS" w:cs="Trebuchet MS"/>
                <w:sz w:val="18"/>
                <w:szCs w:val="18"/>
              </w:rPr>
            </w:pPr>
            <w:r w:rsidRPr="00B87969">
              <w:rPr>
                <w:rFonts w:ascii="Trebuchet MS" w:hAnsi="Trebuchet MS"/>
                <w:sz w:val="18"/>
                <w:szCs w:val="18"/>
              </w:rPr>
              <w:t>Rasteplads til kano</w:t>
            </w:r>
            <w:r w:rsidR="00FC2000">
              <w:rPr>
                <w:rFonts w:ascii="Trebuchet MS" w:hAnsi="Trebuchet MS"/>
                <w:sz w:val="18"/>
                <w:szCs w:val="18"/>
              </w:rPr>
              <w:t>- og/eller kajak</w:t>
            </w:r>
            <w:r w:rsidRPr="00B87969">
              <w:rPr>
                <w:rFonts w:ascii="Trebuchet MS" w:hAnsi="Trebuchet MS"/>
                <w:sz w:val="18"/>
                <w:szCs w:val="18"/>
              </w:rPr>
              <w:t>farer</w:t>
            </w:r>
            <w:r w:rsidR="00FC2000">
              <w:rPr>
                <w:rFonts w:ascii="Trebuchet MS" w:hAnsi="Trebuchet MS"/>
                <w:sz w:val="18"/>
                <w:szCs w:val="18"/>
              </w:rPr>
              <w:t xml:space="preserve"> samt SUP (</w:t>
            </w:r>
            <w:proofErr w:type="spellStart"/>
            <w:r w:rsidR="00FC2000">
              <w:rPr>
                <w:rFonts w:ascii="Trebuchet MS" w:hAnsi="Trebuchet MS"/>
                <w:sz w:val="18"/>
                <w:szCs w:val="18"/>
              </w:rPr>
              <w:t>StandUpPadleboard</w:t>
            </w:r>
            <w:proofErr w:type="spellEnd"/>
            <w:r w:rsidR="00FC2000">
              <w:rPr>
                <w:rFonts w:ascii="Trebuchet MS" w:hAnsi="Trebuchet MS"/>
                <w:sz w:val="18"/>
                <w:szCs w:val="18"/>
              </w:rPr>
              <w:t>)</w:t>
            </w:r>
            <w:r w:rsidRPr="00B87969">
              <w:rPr>
                <w:rFonts w:ascii="Trebuchet MS" w:hAnsi="Trebuchet MS"/>
                <w:sz w:val="18"/>
                <w:szCs w:val="18"/>
              </w:rPr>
              <w:t>.</w:t>
            </w:r>
          </w:p>
        </w:tc>
      </w:tr>
      <w:tr w:rsidR="000821A5" w:rsidRPr="00B87969" w14:paraId="2A8A06A7"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23008A2" w14:textId="582BFB05" w:rsidR="000821A5" w:rsidRPr="00B87969" w:rsidRDefault="000821A5" w:rsidP="000821A5">
            <w:pPr>
              <w:jc w:val="center"/>
              <w:rPr>
                <w:rFonts w:ascii="Trebuchet MS" w:hAnsi="Trebuchet MS"/>
                <w:sz w:val="18"/>
                <w:szCs w:val="18"/>
              </w:rPr>
            </w:pPr>
            <w:r>
              <w:rPr>
                <w:rFonts w:ascii="Trebuchet MS" w:hAnsi="Trebuchet MS"/>
                <w:sz w:val="18"/>
                <w:szCs w:val="18"/>
              </w:rPr>
              <w:t>6062</w:t>
            </w:r>
          </w:p>
        </w:tc>
        <w:tc>
          <w:tcPr>
            <w:tcW w:w="2410" w:type="dxa"/>
            <w:tcBorders>
              <w:top w:val="single" w:sz="4" w:space="0" w:color="auto"/>
              <w:left w:val="single" w:sz="4" w:space="0" w:color="auto"/>
              <w:bottom w:val="single" w:sz="4" w:space="0" w:color="auto"/>
            </w:tcBorders>
            <w:shd w:val="clear" w:color="auto" w:fill="FFFFFF"/>
            <w:vAlign w:val="bottom"/>
          </w:tcPr>
          <w:p w14:paraId="67C8290F" w14:textId="38DD1BEE" w:rsidR="000821A5" w:rsidRPr="00B87969" w:rsidRDefault="000821A5" w:rsidP="000821A5">
            <w:pPr>
              <w:rPr>
                <w:rFonts w:ascii="Trebuchet MS" w:hAnsi="Trebuchet MS"/>
                <w:sz w:val="18"/>
                <w:szCs w:val="18"/>
              </w:rPr>
            </w:pPr>
            <w:proofErr w:type="spellStart"/>
            <w:r w:rsidRPr="00106E2C">
              <w:rPr>
                <w:rFonts w:ascii="Trebuchet MS" w:hAnsi="Trebuchet MS"/>
                <w:sz w:val="18"/>
                <w:szCs w:val="18"/>
              </w:rPr>
              <w:t>Ophaler</w:t>
            </w:r>
            <w:proofErr w:type="spellEnd"/>
            <w:r w:rsidRPr="00106E2C">
              <w:rPr>
                <w:rFonts w:ascii="Trebuchet MS" w:hAnsi="Trebuchet MS"/>
                <w:sz w:val="18"/>
                <w:szCs w:val="18"/>
              </w:rPr>
              <w:t>-/isætningsplads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DC081C" w14:textId="0F13B00E" w:rsidR="000821A5" w:rsidRPr="00B87969"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82FBD9E" w14:textId="47A8E8B0" w:rsidR="000821A5" w:rsidRPr="00B87969" w:rsidRDefault="000821A5" w:rsidP="000821A5">
            <w:pPr>
              <w:rPr>
                <w:rFonts w:ascii="Trebuchet MS" w:hAnsi="Trebuchet MS"/>
                <w:sz w:val="18"/>
                <w:szCs w:val="18"/>
              </w:rPr>
            </w:pPr>
            <w:r w:rsidRPr="00106E2C">
              <w:rPr>
                <w:rFonts w:ascii="Trebuchet MS" w:hAnsi="Trebuchet MS"/>
                <w:sz w:val="18"/>
                <w:szCs w:val="18"/>
              </w:rPr>
              <w:t xml:space="preserve">Plads til isætning optagning af ikke motoriserede småbåde (kano, kajak </w:t>
            </w:r>
            <w:proofErr w:type="spellStart"/>
            <w:r w:rsidRPr="00106E2C">
              <w:rPr>
                <w:rFonts w:ascii="Trebuchet MS" w:hAnsi="Trebuchet MS"/>
                <w:sz w:val="18"/>
                <w:szCs w:val="18"/>
              </w:rPr>
              <w:t>o.lign</w:t>
            </w:r>
            <w:proofErr w:type="spellEnd"/>
            <w:r w:rsidRPr="00106E2C">
              <w:rPr>
                <w:rFonts w:ascii="Trebuchet MS" w:hAnsi="Trebuchet MS"/>
                <w:sz w:val="18"/>
                <w:szCs w:val="18"/>
              </w:rPr>
              <w:t>.)</w:t>
            </w:r>
            <w:ins w:id="398" w:author="Christian Fischer" w:date="2021-02-10T11:56:00Z">
              <w:r w:rsidR="00C10786">
                <w:rPr>
                  <w:rFonts w:ascii="Trebuchet MS" w:hAnsi="Trebuchet MS"/>
                  <w:sz w:val="18"/>
                  <w:szCs w:val="18"/>
                </w:rPr>
                <w:t>.</w:t>
              </w:r>
            </w:ins>
          </w:p>
        </w:tc>
      </w:tr>
      <w:tr w:rsidR="000821A5" w:rsidRPr="00B87969" w14:paraId="2471D9CC"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B884628" w14:textId="19427F07" w:rsidR="000821A5" w:rsidRDefault="000821A5" w:rsidP="000821A5">
            <w:pPr>
              <w:jc w:val="center"/>
              <w:rPr>
                <w:rFonts w:ascii="Trebuchet MS" w:hAnsi="Trebuchet MS"/>
                <w:sz w:val="18"/>
                <w:szCs w:val="18"/>
              </w:rPr>
            </w:pPr>
            <w:r>
              <w:rPr>
                <w:rFonts w:ascii="Trebuchet MS" w:hAnsi="Trebuchet MS"/>
                <w:sz w:val="18"/>
                <w:szCs w:val="18"/>
              </w:rPr>
              <w:t>6071</w:t>
            </w:r>
          </w:p>
        </w:tc>
        <w:tc>
          <w:tcPr>
            <w:tcW w:w="2410" w:type="dxa"/>
            <w:tcBorders>
              <w:top w:val="single" w:sz="4" w:space="0" w:color="auto"/>
              <w:left w:val="single" w:sz="4" w:space="0" w:color="auto"/>
              <w:bottom w:val="single" w:sz="4" w:space="0" w:color="auto"/>
            </w:tcBorders>
            <w:shd w:val="clear" w:color="auto" w:fill="FFFFFF"/>
            <w:vAlign w:val="bottom"/>
          </w:tcPr>
          <w:p w14:paraId="05F8196B" w14:textId="0FF640C2" w:rsidR="000821A5" w:rsidRPr="00106E2C" w:rsidRDefault="000821A5" w:rsidP="000821A5">
            <w:pPr>
              <w:rPr>
                <w:rFonts w:ascii="Trebuchet MS" w:hAnsi="Trebuchet MS"/>
                <w:sz w:val="18"/>
                <w:szCs w:val="18"/>
              </w:rPr>
            </w:pPr>
            <w:r>
              <w:rPr>
                <w:rFonts w:ascii="Trebuchet MS" w:hAnsi="Trebuchet MS"/>
                <w:sz w:val="18"/>
                <w:szCs w:val="18"/>
              </w:rPr>
              <w:t>Svajeplads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9F3C9C8" w14:textId="4E5B15CF" w:rsidR="000821A5"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890C211" w14:textId="35F37963" w:rsidR="000821A5" w:rsidRPr="00106E2C" w:rsidRDefault="000821A5" w:rsidP="000821A5">
            <w:pPr>
              <w:rPr>
                <w:rFonts w:ascii="Trebuchet MS" w:hAnsi="Trebuchet MS"/>
                <w:sz w:val="18"/>
                <w:szCs w:val="18"/>
              </w:rPr>
            </w:pPr>
            <w:r>
              <w:rPr>
                <w:rFonts w:ascii="Trebuchet MS" w:hAnsi="Trebuchet MS"/>
                <w:sz w:val="18"/>
                <w:szCs w:val="18"/>
              </w:rPr>
              <w:t xml:space="preserve">Svajeplads/Bøje med mulighed for </w:t>
            </w:r>
            <w:proofErr w:type="spellStart"/>
            <w:r>
              <w:rPr>
                <w:rFonts w:ascii="Trebuchet MS" w:hAnsi="Trebuchet MS"/>
                <w:sz w:val="18"/>
                <w:szCs w:val="18"/>
              </w:rPr>
              <w:t>opankning</w:t>
            </w:r>
            <w:proofErr w:type="spellEnd"/>
            <w:ins w:id="399" w:author="Christian Fischer" w:date="2021-02-10T11:56:00Z">
              <w:r w:rsidR="00C10786">
                <w:rPr>
                  <w:rFonts w:ascii="Trebuchet MS" w:hAnsi="Trebuchet MS"/>
                  <w:sz w:val="18"/>
                  <w:szCs w:val="18"/>
                </w:rPr>
                <w:t>.</w:t>
              </w:r>
            </w:ins>
          </w:p>
        </w:tc>
      </w:tr>
      <w:tr w:rsidR="006016DD" w:rsidRPr="00B87969" w14:paraId="4E363495"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E9ECDE1" w14:textId="14F83606" w:rsidR="006016DD" w:rsidRDefault="006016DD" w:rsidP="000821A5">
            <w:pPr>
              <w:jc w:val="center"/>
              <w:rPr>
                <w:rFonts w:ascii="Trebuchet MS" w:hAnsi="Trebuchet MS"/>
                <w:sz w:val="18"/>
                <w:szCs w:val="18"/>
              </w:rPr>
            </w:pPr>
            <w:r>
              <w:rPr>
                <w:rFonts w:ascii="Trebuchet MS" w:hAnsi="Trebuchet MS"/>
                <w:sz w:val="18"/>
                <w:szCs w:val="18"/>
              </w:rPr>
              <w:t>6081</w:t>
            </w:r>
          </w:p>
        </w:tc>
        <w:tc>
          <w:tcPr>
            <w:tcW w:w="2410" w:type="dxa"/>
            <w:tcBorders>
              <w:top w:val="single" w:sz="4" w:space="0" w:color="auto"/>
              <w:left w:val="single" w:sz="4" w:space="0" w:color="auto"/>
              <w:bottom w:val="single" w:sz="4" w:space="0" w:color="auto"/>
            </w:tcBorders>
            <w:shd w:val="clear" w:color="auto" w:fill="FFFFFF"/>
            <w:vAlign w:val="bottom"/>
          </w:tcPr>
          <w:p w14:paraId="7D4CE8B5" w14:textId="34A4873B" w:rsidR="006016DD" w:rsidRDefault="006016DD" w:rsidP="000821A5">
            <w:pPr>
              <w:rPr>
                <w:rFonts w:ascii="Trebuchet MS" w:hAnsi="Trebuchet MS"/>
                <w:sz w:val="18"/>
                <w:szCs w:val="18"/>
              </w:rPr>
            </w:pPr>
            <w:r>
              <w:rPr>
                <w:rFonts w:ascii="Trebuchet MS" w:hAnsi="Trebuchet MS"/>
                <w:sz w:val="18"/>
                <w:szCs w:val="18"/>
              </w:rPr>
              <w:t>Vandscooter tilladt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A885BE5" w14:textId="5DBDD772" w:rsidR="006016DD" w:rsidRDefault="006016DD"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C3A28A6" w14:textId="2C8DB332" w:rsidR="006016DD" w:rsidRDefault="00FB32C1" w:rsidP="000821A5">
            <w:pPr>
              <w:rPr>
                <w:rFonts w:ascii="Trebuchet MS" w:hAnsi="Trebuchet MS"/>
                <w:sz w:val="18"/>
                <w:szCs w:val="18"/>
              </w:rPr>
            </w:pPr>
            <w:r>
              <w:rPr>
                <w:rFonts w:ascii="Trebuchet MS" w:hAnsi="Trebuchet MS"/>
                <w:sz w:val="18"/>
                <w:szCs w:val="18"/>
              </w:rPr>
              <w:t>Sejlads med vandscooter tilladt. Dog i 300m-kystzonen kun vinkelret på kysten og med max 5 knob.</w:t>
            </w:r>
          </w:p>
        </w:tc>
      </w:tr>
      <w:tr w:rsidR="000821A5" w:rsidRPr="00B87969" w14:paraId="2A2153D6"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83D5BA"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9981</w:t>
            </w:r>
          </w:p>
        </w:tc>
        <w:tc>
          <w:tcPr>
            <w:tcW w:w="2410" w:type="dxa"/>
            <w:tcBorders>
              <w:top w:val="single" w:sz="4" w:space="0" w:color="auto"/>
              <w:left w:val="single" w:sz="4" w:space="0" w:color="auto"/>
              <w:bottom w:val="single" w:sz="4" w:space="0" w:color="auto"/>
            </w:tcBorders>
            <w:shd w:val="clear" w:color="auto" w:fill="FFFFFF"/>
            <w:vAlign w:val="center"/>
          </w:tcPr>
          <w:p w14:paraId="55AB24D3"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Andet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1B08DD8"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D3E4D1F"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Hvor andre facilitetsbetegnelser ikke er dækkende.</w:t>
            </w:r>
          </w:p>
        </w:tc>
      </w:tr>
      <w:tr w:rsidR="000821A5" w:rsidRPr="00B87969" w14:paraId="4CE0BE5B"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B9A0DB6"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9991</w:t>
            </w:r>
          </w:p>
        </w:tc>
        <w:tc>
          <w:tcPr>
            <w:tcW w:w="2410" w:type="dxa"/>
            <w:tcBorders>
              <w:top w:val="single" w:sz="4" w:space="0" w:color="auto"/>
              <w:left w:val="single" w:sz="4" w:space="0" w:color="auto"/>
              <w:bottom w:val="single" w:sz="4" w:space="0" w:color="auto"/>
            </w:tcBorders>
            <w:shd w:val="clear" w:color="auto" w:fill="FFFFFF"/>
            <w:vAlign w:val="center"/>
          </w:tcPr>
          <w:p w14:paraId="400CD835"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Ukendt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7CF41F8"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522A354"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Mangler viden om typen.</w:t>
            </w:r>
          </w:p>
        </w:tc>
      </w:tr>
    </w:tbl>
    <w:p w14:paraId="1302E928" w14:textId="7682FB36" w:rsidR="00C20CC2" w:rsidRPr="00B87969" w:rsidRDefault="00C20CC2" w:rsidP="00C20CC2">
      <w:pPr>
        <w:pStyle w:val="Overskrift7"/>
        <w:rPr>
          <w:b/>
          <w:bCs/>
        </w:rPr>
      </w:pPr>
      <w:bookmarkStart w:id="400" w:name="_Toc343077223"/>
      <w:bookmarkStart w:id="401" w:name="_Toc359574643"/>
      <w:r>
        <w:t>5.9.1.3.2   5800</w:t>
      </w:r>
      <w:r w:rsidRPr="00B87969">
        <w:t xml:space="preserve"> </w:t>
      </w:r>
      <w:r w:rsidR="005E751B">
        <w:t>Sæson</w:t>
      </w:r>
      <w:r w:rsidRPr="00B87969">
        <w:t xml:space="preserve"> (d</w:t>
      </w:r>
      <w:r w:rsidRPr="007B1453">
        <w:rPr>
          <w:color w:val="4F81BD"/>
        </w:rPr>
        <w:t>_</w:t>
      </w:r>
      <w:r w:rsidR="005E751B">
        <w:t>5800</w:t>
      </w:r>
      <w:r w:rsidRPr="00B87969">
        <w:t>_</w:t>
      </w:r>
      <w:r w:rsidR="005E751B">
        <w:t>saeson</w:t>
      </w:r>
      <w:r w:rsidRPr="00B87969">
        <w:t>)</w:t>
      </w:r>
      <w: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2"/>
        <w:gridCol w:w="631"/>
        <w:gridCol w:w="8638"/>
      </w:tblGrid>
      <w:tr w:rsidR="00C20CC2" w:rsidRPr="00B87969" w14:paraId="01BBABB0" w14:textId="77777777" w:rsidTr="00C20CC2">
        <w:trPr>
          <w:trHeight w:hRule="exact" w:val="255"/>
        </w:trPr>
        <w:tc>
          <w:tcPr>
            <w:tcW w:w="2257" w:type="dxa"/>
            <w:tcBorders>
              <w:bottom w:val="single" w:sz="4" w:space="0" w:color="auto"/>
            </w:tcBorders>
            <w:shd w:val="clear" w:color="auto" w:fill="D9D9D9"/>
            <w:vAlign w:val="bottom"/>
          </w:tcPr>
          <w:p w14:paraId="71B75BF3" w14:textId="2DE8F97A" w:rsidR="00C20CC2" w:rsidRPr="00B87969" w:rsidRDefault="005E751B" w:rsidP="00C20CC2">
            <w:pPr>
              <w:rPr>
                <w:rFonts w:ascii="Trebuchet MS" w:hAnsi="Trebuchet MS" w:cs="Trebuchet MS"/>
                <w:b/>
                <w:bCs/>
                <w:sz w:val="18"/>
                <w:szCs w:val="18"/>
              </w:rPr>
            </w:pPr>
            <w:proofErr w:type="spellStart"/>
            <w:r>
              <w:rPr>
                <w:rFonts w:ascii="Trebuchet MS" w:hAnsi="Trebuchet MS" w:cs="Trebuchet MS"/>
                <w:b/>
                <w:bCs/>
                <w:sz w:val="18"/>
                <w:szCs w:val="18"/>
              </w:rPr>
              <w:t>saeson_k</w:t>
            </w:r>
            <w:proofErr w:type="spellEnd"/>
          </w:p>
        </w:tc>
        <w:tc>
          <w:tcPr>
            <w:tcW w:w="2332" w:type="dxa"/>
            <w:tcBorders>
              <w:bottom w:val="single" w:sz="4" w:space="0" w:color="auto"/>
            </w:tcBorders>
            <w:shd w:val="clear" w:color="auto" w:fill="D9D9D9"/>
            <w:vAlign w:val="bottom"/>
          </w:tcPr>
          <w:p w14:paraId="224F70DD" w14:textId="06384F9A" w:rsidR="00C20CC2" w:rsidRPr="00B87969" w:rsidRDefault="005E751B" w:rsidP="00C20CC2">
            <w:pPr>
              <w:rPr>
                <w:rFonts w:ascii="Trebuchet MS" w:hAnsi="Trebuchet MS" w:cs="Trebuchet MS"/>
                <w:b/>
                <w:bCs/>
                <w:sz w:val="18"/>
                <w:szCs w:val="18"/>
              </w:rPr>
            </w:pPr>
            <w:proofErr w:type="spellStart"/>
            <w:r>
              <w:rPr>
                <w:rFonts w:ascii="Trebuchet MS" w:hAnsi="Trebuchet MS" w:cs="Trebuchet MS"/>
                <w:b/>
                <w:bCs/>
                <w:sz w:val="18"/>
                <w:szCs w:val="18"/>
              </w:rPr>
              <w:t>saeson</w:t>
            </w:r>
            <w:proofErr w:type="spellEnd"/>
          </w:p>
        </w:tc>
        <w:tc>
          <w:tcPr>
            <w:tcW w:w="631" w:type="dxa"/>
            <w:tcBorders>
              <w:bottom w:val="single" w:sz="4" w:space="0" w:color="auto"/>
            </w:tcBorders>
            <w:shd w:val="clear" w:color="auto" w:fill="D9D9D9"/>
            <w:vAlign w:val="bottom"/>
          </w:tcPr>
          <w:p w14:paraId="5CA9A43A" w14:textId="77777777" w:rsidR="00C20CC2" w:rsidRPr="00B87969" w:rsidRDefault="00C20CC2" w:rsidP="00C20CC2">
            <w:pPr>
              <w:rPr>
                <w:rFonts w:ascii="Trebuchet MS" w:hAnsi="Trebuchet MS" w:cs="Trebuchet MS"/>
                <w:b/>
                <w:bCs/>
                <w:sz w:val="18"/>
                <w:szCs w:val="18"/>
              </w:rPr>
            </w:pPr>
            <w:r w:rsidRPr="00B87969">
              <w:rPr>
                <w:rFonts w:ascii="Trebuchet MS" w:hAnsi="Trebuchet MS" w:cs="Trebuchet MS"/>
                <w:b/>
                <w:bCs/>
                <w:sz w:val="18"/>
                <w:szCs w:val="18"/>
              </w:rPr>
              <w:t>aktiv</w:t>
            </w:r>
          </w:p>
        </w:tc>
        <w:tc>
          <w:tcPr>
            <w:tcW w:w="8638" w:type="dxa"/>
            <w:tcBorders>
              <w:bottom w:val="single" w:sz="4" w:space="0" w:color="auto"/>
            </w:tcBorders>
            <w:shd w:val="clear" w:color="auto" w:fill="D9D9D9"/>
            <w:vAlign w:val="bottom"/>
          </w:tcPr>
          <w:p w14:paraId="730E2C05" w14:textId="77777777" w:rsidR="00C20CC2" w:rsidRPr="00B87969" w:rsidRDefault="00C20CC2" w:rsidP="00C20CC2">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C20CC2" w:rsidRPr="00B87969" w14:paraId="049F8BD6"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17B639C2" w14:textId="77777777" w:rsidR="00C20CC2" w:rsidRPr="00B87969" w:rsidRDefault="00C20CC2" w:rsidP="00C20CC2">
            <w:pPr>
              <w:jc w:val="center"/>
              <w:rPr>
                <w:rFonts w:ascii="Trebuchet MS" w:hAnsi="Trebuchet MS" w:cs="Trebuchet MS"/>
                <w:sz w:val="18"/>
                <w:szCs w:val="18"/>
              </w:rPr>
            </w:pPr>
            <w:r w:rsidRPr="00B87969">
              <w:rPr>
                <w:rFonts w:ascii="Trebuchet MS" w:hAnsi="Trebuchet MS" w:cs="Trebuchet MS"/>
                <w:sz w:val="18"/>
                <w:szCs w:val="18"/>
              </w:rPr>
              <w:t>1</w:t>
            </w:r>
          </w:p>
        </w:tc>
        <w:tc>
          <w:tcPr>
            <w:tcW w:w="2332" w:type="dxa"/>
            <w:tcBorders>
              <w:top w:val="single" w:sz="4" w:space="0" w:color="auto"/>
              <w:left w:val="single" w:sz="4" w:space="0" w:color="auto"/>
              <w:bottom w:val="single" w:sz="4" w:space="0" w:color="auto"/>
            </w:tcBorders>
            <w:vAlign w:val="bottom"/>
          </w:tcPr>
          <w:p w14:paraId="44D29182" w14:textId="5B320D89" w:rsidR="00C20CC2" w:rsidRPr="00B87969" w:rsidRDefault="005E751B" w:rsidP="00C20CC2">
            <w:pPr>
              <w:rPr>
                <w:sz w:val="16"/>
                <w:szCs w:val="16"/>
              </w:rPr>
            </w:pPr>
            <w:r>
              <w:rPr>
                <w:sz w:val="16"/>
                <w:szCs w:val="16"/>
              </w:rPr>
              <w:t>Helårsåbent</w:t>
            </w:r>
          </w:p>
        </w:tc>
        <w:tc>
          <w:tcPr>
            <w:tcW w:w="631" w:type="dxa"/>
            <w:tcBorders>
              <w:top w:val="single" w:sz="4" w:space="0" w:color="auto"/>
              <w:left w:val="single" w:sz="4" w:space="0" w:color="auto"/>
              <w:bottom w:val="single" w:sz="4" w:space="0" w:color="auto"/>
              <w:right w:val="single" w:sz="4" w:space="0" w:color="auto"/>
            </w:tcBorders>
            <w:vAlign w:val="bottom"/>
          </w:tcPr>
          <w:p w14:paraId="5D250463" w14:textId="5FB87759"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702633D6" w14:textId="74CD6088" w:rsidR="00C20CC2" w:rsidRPr="00B87969" w:rsidRDefault="005E751B" w:rsidP="00C20CC2">
            <w:pPr>
              <w:rPr>
                <w:rFonts w:ascii="Trebuchet MS" w:hAnsi="Trebuchet MS" w:cs="Trebuchet MS"/>
                <w:sz w:val="18"/>
                <w:szCs w:val="18"/>
              </w:rPr>
            </w:pPr>
            <w:r>
              <w:rPr>
                <w:rFonts w:ascii="Trebuchet MS" w:hAnsi="Trebuchet MS" w:cs="Trebuchet MS"/>
                <w:sz w:val="18"/>
                <w:szCs w:val="18"/>
              </w:rPr>
              <w:t>Faciliteten er åbent hele året</w:t>
            </w:r>
          </w:p>
        </w:tc>
      </w:tr>
      <w:tr w:rsidR="00C20CC2" w:rsidRPr="00B87969" w14:paraId="1E8F5C33"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7C44437" w14:textId="77777777" w:rsidR="00C20CC2" w:rsidRPr="00B87969" w:rsidRDefault="00C20CC2" w:rsidP="00C20CC2">
            <w:pPr>
              <w:jc w:val="center"/>
              <w:rPr>
                <w:rFonts w:ascii="Trebuchet MS" w:hAnsi="Trebuchet MS" w:cs="Trebuchet MS"/>
                <w:sz w:val="18"/>
                <w:szCs w:val="18"/>
              </w:rPr>
            </w:pPr>
            <w:r w:rsidRPr="00B87969">
              <w:rPr>
                <w:rFonts w:ascii="Trebuchet MS" w:hAnsi="Trebuchet MS" w:cs="Trebuchet MS"/>
                <w:sz w:val="18"/>
                <w:szCs w:val="18"/>
              </w:rPr>
              <w:t>2</w:t>
            </w:r>
          </w:p>
        </w:tc>
        <w:tc>
          <w:tcPr>
            <w:tcW w:w="2332" w:type="dxa"/>
            <w:tcBorders>
              <w:top w:val="single" w:sz="4" w:space="0" w:color="auto"/>
              <w:left w:val="single" w:sz="4" w:space="0" w:color="auto"/>
              <w:bottom w:val="single" w:sz="4" w:space="0" w:color="auto"/>
            </w:tcBorders>
            <w:vAlign w:val="bottom"/>
          </w:tcPr>
          <w:p w14:paraId="3F79EA04" w14:textId="37DEDE65" w:rsidR="00C20CC2" w:rsidRPr="00B87969" w:rsidRDefault="005E751B" w:rsidP="00C20CC2">
            <w:pPr>
              <w:rPr>
                <w:sz w:val="16"/>
                <w:szCs w:val="16"/>
              </w:rPr>
            </w:pPr>
            <w:r>
              <w:rPr>
                <w:sz w:val="16"/>
                <w:szCs w:val="16"/>
              </w:rPr>
              <w:t>Sæsonåbent</w:t>
            </w:r>
          </w:p>
        </w:tc>
        <w:tc>
          <w:tcPr>
            <w:tcW w:w="631" w:type="dxa"/>
            <w:tcBorders>
              <w:top w:val="single" w:sz="4" w:space="0" w:color="auto"/>
              <w:left w:val="single" w:sz="4" w:space="0" w:color="auto"/>
              <w:bottom w:val="single" w:sz="4" w:space="0" w:color="auto"/>
              <w:right w:val="single" w:sz="4" w:space="0" w:color="auto"/>
            </w:tcBorders>
            <w:vAlign w:val="bottom"/>
          </w:tcPr>
          <w:p w14:paraId="431374FE" w14:textId="0BFFDE09"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5C7C106F" w14:textId="28366903" w:rsidR="00C20CC2" w:rsidRPr="00B87969" w:rsidRDefault="005E751B" w:rsidP="00B8113A">
            <w:pPr>
              <w:rPr>
                <w:rFonts w:ascii="Trebuchet MS" w:hAnsi="Trebuchet MS" w:cs="Trebuchet MS"/>
                <w:sz w:val="18"/>
                <w:szCs w:val="18"/>
              </w:rPr>
            </w:pPr>
            <w:r>
              <w:rPr>
                <w:rFonts w:ascii="Trebuchet MS" w:hAnsi="Trebuchet MS" w:cs="Trebuchet MS"/>
                <w:sz w:val="18"/>
                <w:szCs w:val="18"/>
              </w:rPr>
              <w:t>Faciliteten er åbent kun i sæsonen. Sæson/åbningstider kan</w:t>
            </w:r>
            <w:r w:rsidR="00B8113A">
              <w:rPr>
                <w:rFonts w:ascii="Trebuchet MS" w:hAnsi="Trebuchet MS" w:cs="Trebuchet MS"/>
                <w:sz w:val="18"/>
                <w:szCs w:val="18"/>
              </w:rPr>
              <w:t>/bør</w:t>
            </w:r>
            <w:r>
              <w:rPr>
                <w:rFonts w:ascii="Trebuchet MS" w:hAnsi="Trebuchet MS" w:cs="Trebuchet MS"/>
                <w:sz w:val="18"/>
                <w:szCs w:val="18"/>
              </w:rPr>
              <w:t xml:space="preserve"> noteres i </w:t>
            </w:r>
            <w:r w:rsidR="00B8113A">
              <w:rPr>
                <w:rFonts w:ascii="Trebuchet MS" w:hAnsi="Trebuchet MS" w:cs="Trebuchet MS"/>
                <w:sz w:val="18"/>
                <w:szCs w:val="18"/>
              </w:rPr>
              <w:t>andre felter</w:t>
            </w:r>
          </w:p>
        </w:tc>
      </w:tr>
      <w:tr w:rsidR="00C20CC2" w:rsidRPr="00B87969" w14:paraId="464587A1"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CD0DD40" w14:textId="04683171" w:rsidR="00C20CC2" w:rsidRPr="00B87969" w:rsidRDefault="005E751B" w:rsidP="00C20CC2">
            <w:pPr>
              <w:jc w:val="center"/>
              <w:rPr>
                <w:rFonts w:ascii="Trebuchet MS" w:hAnsi="Trebuchet MS"/>
                <w:sz w:val="18"/>
                <w:szCs w:val="18"/>
              </w:rPr>
            </w:pPr>
            <w:r>
              <w:rPr>
                <w:rFonts w:ascii="Trebuchet MS" w:hAnsi="Trebuchet MS"/>
                <w:sz w:val="18"/>
                <w:szCs w:val="18"/>
              </w:rPr>
              <w:t>7</w:t>
            </w:r>
          </w:p>
        </w:tc>
        <w:tc>
          <w:tcPr>
            <w:tcW w:w="2332" w:type="dxa"/>
            <w:tcBorders>
              <w:top w:val="single" w:sz="4" w:space="0" w:color="auto"/>
              <w:left w:val="single" w:sz="4" w:space="0" w:color="auto"/>
              <w:bottom w:val="single" w:sz="4" w:space="0" w:color="auto"/>
            </w:tcBorders>
            <w:vAlign w:val="bottom"/>
          </w:tcPr>
          <w:p w14:paraId="73C4E073" w14:textId="72EF05A5" w:rsidR="00C20CC2" w:rsidRPr="00B87969" w:rsidRDefault="005E751B" w:rsidP="00C20CC2">
            <w:pPr>
              <w:rPr>
                <w:rFonts w:ascii="Trebuchet MS" w:hAnsi="Trebuchet MS"/>
                <w:sz w:val="18"/>
                <w:szCs w:val="18"/>
              </w:rPr>
            </w:pPr>
            <w:r>
              <w:rPr>
                <w:rFonts w:ascii="Trebuchet MS" w:hAnsi="Trebuchet MS"/>
                <w:sz w:val="18"/>
                <w:szCs w:val="18"/>
              </w:rPr>
              <w:t>Ej relevant</w:t>
            </w:r>
          </w:p>
        </w:tc>
        <w:tc>
          <w:tcPr>
            <w:tcW w:w="631" w:type="dxa"/>
            <w:tcBorders>
              <w:top w:val="single" w:sz="4" w:space="0" w:color="auto"/>
              <w:left w:val="single" w:sz="4" w:space="0" w:color="auto"/>
              <w:bottom w:val="single" w:sz="4" w:space="0" w:color="auto"/>
              <w:right w:val="single" w:sz="4" w:space="0" w:color="auto"/>
            </w:tcBorders>
            <w:vAlign w:val="bottom"/>
          </w:tcPr>
          <w:p w14:paraId="62E393E3" w14:textId="7276A062" w:rsidR="00C20CC2" w:rsidRPr="00B87969" w:rsidRDefault="005E751B" w:rsidP="00C20CC2">
            <w:pPr>
              <w:jc w:val="center"/>
              <w:rPr>
                <w:rFonts w:ascii="Trebuchet MS" w:hAnsi="Trebuchet MS"/>
                <w:sz w:val="18"/>
                <w:szCs w:val="18"/>
              </w:rPr>
            </w:pPr>
            <w:r>
              <w:rPr>
                <w:rFonts w:ascii="Trebuchet MS" w:hAnsi="Trebuchet MS"/>
                <w:sz w:val="18"/>
                <w:szCs w:val="18"/>
              </w:rPr>
              <w:t>1</w:t>
            </w:r>
          </w:p>
        </w:tc>
        <w:tc>
          <w:tcPr>
            <w:tcW w:w="8638" w:type="dxa"/>
            <w:tcBorders>
              <w:top w:val="single" w:sz="4" w:space="0" w:color="auto"/>
              <w:left w:val="single" w:sz="4" w:space="0" w:color="auto"/>
              <w:bottom w:val="single" w:sz="4" w:space="0" w:color="auto"/>
            </w:tcBorders>
            <w:vAlign w:val="bottom"/>
          </w:tcPr>
          <w:p w14:paraId="4FAD4BE6" w14:textId="1C6FF9F9" w:rsidR="00C20CC2" w:rsidRPr="00B87969" w:rsidRDefault="0093336E" w:rsidP="00C20CC2">
            <w:pPr>
              <w:rPr>
                <w:rFonts w:ascii="Trebuchet MS" w:hAnsi="Trebuchet MS" w:cs="Trebuchet MS"/>
                <w:sz w:val="18"/>
                <w:szCs w:val="18"/>
              </w:rPr>
            </w:pPr>
            <w:r>
              <w:rPr>
                <w:rFonts w:ascii="Trebuchet MS" w:hAnsi="Trebuchet MS"/>
                <w:sz w:val="18"/>
                <w:szCs w:val="18"/>
              </w:rPr>
              <w:t>Angivelse af sæson er ikke relevant-</w:t>
            </w:r>
          </w:p>
        </w:tc>
      </w:tr>
      <w:tr w:rsidR="00C20CC2" w:rsidRPr="00B87969" w14:paraId="34B63A75"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470F37E" w14:textId="77777777" w:rsidR="00C20CC2" w:rsidRPr="00B87969" w:rsidRDefault="00C20CC2" w:rsidP="00C20CC2">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2C3A17F8" w14:textId="77777777" w:rsidR="00C20CC2" w:rsidRPr="00B87969" w:rsidRDefault="00C20CC2" w:rsidP="00C20CC2">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4BB64DD9" w14:textId="44861FA4"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2BD565FC" w14:textId="77777777" w:rsidR="00C20CC2" w:rsidRPr="00B87969" w:rsidRDefault="00C20CC2" w:rsidP="00C20CC2">
            <w:pPr>
              <w:rPr>
                <w:rFonts w:ascii="Trebuchet MS" w:hAnsi="Trebuchet MS" w:cs="Trebuchet MS"/>
                <w:sz w:val="18"/>
                <w:szCs w:val="18"/>
              </w:rPr>
            </w:pPr>
            <w:r w:rsidRPr="00B87969">
              <w:rPr>
                <w:rFonts w:ascii="Trebuchet MS" w:hAnsi="Trebuchet MS" w:cs="Trebuchet MS"/>
                <w:sz w:val="18"/>
                <w:szCs w:val="18"/>
              </w:rPr>
              <w:t>Andet</w:t>
            </w:r>
          </w:p>
        </w:tc>
      </w:tr>
      <w:tr w:rsidR="00C20CC2" w:rsidRPr="00B87969" w14:paraId="3BBBB58B" w14:textId="77777777" w:rsidTr="00B8113A">
        <w:trPr>
          <w:trHeight w:hRule="exact" w:val="30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4DED6009" w14:textId="77777777" w:rsidR="00C20CC2" w:rsidRPr="00B87969" w:rsidRDefault="00C20CC2" w:rsidP="00C20CC2">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268A28B1" w14:textId="77777777" w:rsidR="00C20CC2" w:rsidRPr="00B87969" w:rsidRDefault="00C20CC2" w:rsidP="00C20CC2">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1D47C59A" w14:textId="38FEB883"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65745A5E" w14:textId="53D016C0" w:rsidR="00C20CC2" w:rsidRPr="00B87969" w:rsidRDefault="00B8113A" w:rsidP="00B8113A">
            <w:pPr>
              <w:rPr>
                <w:rFonts w:ascii="Trebuchet MS" w:hAnsi="Trebuchet MS" w:cs="Trebuchet MS"/>
                <w:sz w:val="18"/>
                <w:szCs w:val="18"/>
              </w:rPr>
            </w:pPr>
            <w:r>
              <w:rPr>
                <w:rFonts w:ascii="Trebuchet MS" w:hAnsi="Trebuchet MS" w:cs="Trebuchet MS"/>
                <w:sz w:val="18"/>
                <w:szCs w:val="18"/>
              </w:rPr>
              <w:t>Mangler viden</w:t>
            </w:r>
          </w:p>
        </w:tc>
      </w:tr>
    </w:tbl>
    <w:p w14:paraId="701C1EC1" w14:textId="3C58738B" w:rsidR="007944B4" w:rsidRPr="00B87969" w:rsidRDefault="007944B4" w:rsidP="007944B4">
      <w:pPr>
        <w:rPr>
          <w:rFonts w:ascii="Trebuchet MS" w:hAnsi="Trebuchet MS" w:cs="Arial"/>
          <w:bCs/>
          <w:iCs/>
          <w:kern w:val="32"/>
          <w:sz w:val="32"/>
          <w:szCs w:val="28"/>
        </w:rPr>
      </w:pPr>
      <w:r w:rsidRPr="00B87969">
        <w:rPr>
          <w:kern w:val="32"/>
        </w:rPr>
        <w:br w:type="page"/>
      </w:r>
    </w:p>
    <w:p w14:paraId="01D4C6A2" w14:textId="77777777" w:rsidR="007944B4" w:rsidRPr="00B87969" w:rsidRDefault="007944B4" w:rsidP="007944B4">
      <w:pPr>
        <w:pStyle w:val="Overskrift2"/>
        <w:rPr>
          <w:kern w:val="32"/>
        </w:rPr>
      </w:pPr>
      <w:bookmarkStart w:id="402" w:name="_Toc63351486"/>
      <w:r w:rsidRPr="00B87969">
        <w:rPr>
          <w:kern w:val="32"/>
        </w:rPr>
        <w:lastRenderedPageBreak/>
        <w:t xml:space="preserve">5.9.2 </w:t>
      </w:r>
      <w:proofErr w:type="spellStart"/>
      <w:r w:rsidRPr="00B87969">
        <w:rPr>
          <w:kern w:val="32"/>
        </w:rPr>
        <w:t>Facilitet_flade</w:t>
      </w:r>
      <w:proofErr w:type="spellEnd"/>
      <w:r w:rsidRPr="00B87969">
        <w:rPr>
          <w:kern w:val="32"/>
        </w:rPr>
        <w:t xml:space="preserve"> (5801)</w:t>
      </w:r>
      <w:bookmarkEnd w:id="400"/>
      <w:bookmarkEnd w:id="40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4520"/>
        <w:gridCol w:w="1155"/>
        <w:gridCol w:w="1356"/>
        <w:gridCol w:w="1440"/>
        <w:gridCol w:w="2816"/>
      </w:tblGrid>
      <w:tr w:rsidR="007944B4" w:rsidRPr="00B87969" w14:paraId="5896421B" w14:textId="77777777" w:rsidTr="00DD750F">
        <w:tc>
          <w:tcPr>
            <w:tcW w:w="2429" w:type="dxa"/>
            <w:tcBorders>
              <w:bottom w:val="single" w:sz="4" w:space="0" w:color="auto"/>
            </w:tcBorders>
            <w:shd w:val="clear" w:color="auto" w:fill="D9D9D9"/>
            <w:vAlign w:val="center"/>
          </w:tcPr>
          <w:p w14:paraId="5AD4D359"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Feltnavn</w:t>
            </w:r>
          </w:p>
        </w:tc>
        <w:tc>
          <w:tcPr>
            <w:tcW w:w="4520" w:type="dxa"/>
            <w:tcBorders>
              <w:bottom w:val="single" w:sz="4" w:space="0" w:color="auto"/>
            </w:tcBorders>
            <w:shd w:val="clear" w:color="auto" w:fill="D9D9D9"/>
            <w:vAlign w:val="center"/>
          </w:tcPr>
          <w:p w14:paraId="31BCD467"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42D407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70E24C3"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Værdiområde</w:t>
            </w:r>
          </w:p>
        </w:tc>
        <w:tc>
          <w:tcPr>
            <w:tcW w:w="1440" w:type="dxa"/>
            <w:tcBorders>
              <w:bottom w:val="single" w:sz="4" w:space="0" w:color="auto"/>
            </w:tcBorders>
            <w:shd w:val="clear" w:color="auto" w:fill="D9D9D9"/>
            <w:vAlign w:val="bottom"/>
          </w:tcPr>
          <w:p w14:paraId="04A53465" w14:textId="77777777" w:rsidR="007944B4" w:rsidRPr="00B87969" w:rsidRDefault="007944B4" w:rsidP="00281DC9">
            <w:pPr>
              <w:autoSpaceDE w:val="0"/>
              <w:autoSpaceDN w:val="0"/>
              <w:adjustRightInd w:val="0"/>
              <w:rPr>
                <w:rFonts w:ascii="Trebuchet MS" w:hAnsi="Trebuchet MS" w:cs="Trebuchet MS"/>
                <w:b/>
                <w:bCs/>
                <w:sz w:val="18"/>
                <w:szCs w:val="18"/>
              </w:rPr>
            </w:pPr>
            <w:r w:rsidRPr="00B87969">
              <w:rPr>
                <w:rFonts w:ascii="Trebuchet MS" w:hAnsi="Trebuchet MS" w:cs="Trebuchet MS"/>
                <w:b/>
                <w:bCs/>
                <w:sz w:val="18"/>
                <w:szCs w:val="18"/>
              </w:rPr>
              <w:t>Obligatorisk /</w:t>
            </w:r>
          </w:p>
          <w:p w14:paraId="50D7BB37"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Frit</w:t>
            </w:r>
          </w:p>
        </w:tc>
        <w:tc>
          <w:tcPr>
            <w:tcW w:w="2816" w:type="dxa"/>
            <w:shd w:val="clear" w:color="auto" w:fill="D9D9D9"/>
            <w:vAlign w:val="center"/>
          </w:tcPr>
          <w:p w14:paraId="7F36137B"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Eksempel</w:t>
            </w:r>
          </w:p>
        </w:tc>
      </w:tr>
      <w:tr w:rsidR="007944B4" w:rsidRPr="00B87969" w14:paraId="6230B27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1772D95B" w14:textId="287136C3" w:rsidR="007944B4" w:rsidRPr="00B87969" w:rsidRDefault="007944B4" w:rsidP="00EA3291">
            <w:pPr>
              <w:rPr>
                <w:rFonts w:ascii="Trebuchet MS" w:hAnsi="Trebuchet MS"/>
                <w:sz w:val="18"/>
                <w:szCs w:val="18"/>
              </w:rPr>
            </w:pPr>
            <w:proofErr w:type="spellStart"/>
            <w:r w:rsidRPr="00B87969">
              <w:rPr>
                <w:rFonts w:ascii="Trebuchet MS" w:hAnsi="Trebuchet MS"/>
                <w:sz w:val="18"/>
                <w:szCs w:val="18"/>
              </w:rPr>
              <w:t>facil_ty_k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2C093FD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Kode for typen af facilitet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9E2F56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2ECF8D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1-99</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81204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O</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5638F58B" w14:textId="77777777" w:rsidR="007944B4" w:rsidRPr="00B87969" w:rsidRDefault="00BD000C" w:rsidP="00281DC9">
            <w:pPr>
              <w:rPr>
                <w:rFonts w:ascii="Trebuchet MS" w:hAnsi="Trebuchet MS"/>
                <w:sz w:val="18"/>
                <w:szCs w:val="18"/>
              </w:rPr>
            </w:pPr>
            <w:r w:rsidRPr="00B87969">
              <w:rPr>
                <w:rFonts w:ascii="Trebuchet MS" w:hAnsi="Trebuchet MS"/>
                <w:sz w:val="18"/>
                <w:szCs w:val="18"/>
              </w:rPr>
              <w:t>5041</w:t>
            </w:r>
          </w:p>
        </w:tc>
      </w:tr>
      <w:tr w:rsidR="007944B4" w:rsidRPr="00B87969" w14:paraId="2B84B775"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9CCFF"/>
            <w:vAlign w:val="bottom"/>
          </w:tcPr>
          <w:p w14:paraId="013C027D" w14:textId="567864EB" w:rsidR="007944B4" w:rsidRPr="00B87969" w:rsidRDefault="007944B4" w:rsidP="00EA3291">
            <w:pPr>
              <w:rPr>
                <w:rFonts w:ascii="Trebuchet MS" w:hAnsi="Trebuchet MS"/>
                <w:sz w:val="18"/>
                <w:szCs w:val="18"/>
              </w:rPr>
            </w:pPr>
            <w:proofErr w:type="spellStart"/>
            <w:r w:rsidRPr="00B87969">
              <w:rPr>
                <w:rFonts w:ascii="Trebuchet MS" w:hAnsi="Trebuchet MS"/>
                <w:sz w:val="18"/>
                <w:szCs w:val="18"/>
              </w:rPr>
              <w:t>facil_ty</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763814CD"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Typen af facilitet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08300C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CC26EF3" w14:textId="48432D3F" w:rsidR="007944B4" w:rsidRPr="00B87969" w:rsidRDefault="007944B4" w:rsidP="00281DC9">
            <w:pPr>
              <w:rPr>
                <w:rFonts w:ascii="Trebuchet MS" w:hAnsi="Trebuchet MS" w:cs="Trebuchet MS"/>
                <w:sz w:val="18"/>
                <w:szCs w:val="18"/>
              </w:rPr>
            </w:pPr>
            <w:commentRangeStart w:id="403"/>
            <w:r w:rsidRPr="00B87969">
              <w:rPr>
                <w:rFonts w:ascii="Trebuchet MS" w:hAnsi="Trebuchet MS" w:cs="Trebuchet MS"/>
                <w:sz w:val="18"/>
                <w:szCs w:val="18"/>
              </w:rPr>
              <w:t>0-3</w:t>
            </w:r>
            <w:ins w:id="404" w:author="Christian Fischer" w:date="2021-02-10T11:59:00Z">
              <w:r w:rsidR="00C10786">
                <w:rPr>
                  <w:rFonts w:ascii="Trebuchet MS" w:hAnsi="Trebuchet MS" w:cs="Trebuchet MS"/>
                  <w:sz w:val="18"/>
                  <w:szCs w:val="18"/>
                </w:rPr>
                <w:t>5</w:t>
              </w:r>
            </w:ins>
            <w:del w:id="405" w:author="Christian Fischer" w:date="2021-02-10T11:59:00Z">
              <w:r w:rsidRPr="00B87969" w:rsidDel="00C10786">
                <w:rPr>
                  <w:rFonts w:ascii="Trebuchet MS" w:hAnsi="Trebuchet MS" w:cs="Trebuchet MS"/>
                  <w:sz w:val="18"/>
                  <w:szCs w:val="18"/>
                </w:rPr>
                <w:delText>0</w:delText>
              </w:r>
            </w:del>
            <w:r w:rsidRPr="00B87969">
              <w:rPr>
                <w:rFonts w:ascii="Trebuchet MS" w:hAnsi="Trebuchet MS" w:cs="Trebuchet MS"/>
                <w:sz w:val="18"/>
                <w:szCs w:val="18"/>
              </w:rPr>
              <w:t xml:space="preserve"> tegn</w:t>
            </w:r>
            <w:commentRangeEnd w:id="403"/>
            <w:r w:rsidR="00C10786">
              <w:rPr>
                <w:rStyle w:val="Kommentarhenvisning"/>
              </w:rPr>
              <w:commentReference w:id="403"/>
            </w:r>
          </w:p>
        </w:tc>
        <w:tc>
          <w:tcPr>
            <w:tcW w:w="1440" w:type="dxa"/>
            <w:tcBorders>
              <w:top w:val="single" w:sz="4" w:space="0" w:color="auto"/>
              <w:left w:val="single" w:sz="4" w:space="0" w:color="auto"/>
              <w:bottom w:val="nil"/>
              <w:right w:val="single" w:sz="4" w:space="0" w:color="auto"/>
            </w:tcBorders>
            <w:shd w:val="clear" w:color="auto" w:fill="99CCFF"/>
            <w:vAlign w:val="bottom"/>
          </w:tcPr>
          <w:p w14:paraId="6A2715C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787B414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Forlystelsesanlæg</w:t>
            </w:r>
          </w:p>
        </w:tc>
      </w:tr>
      <w:tr w:rsidR="00386833" w:rsidRPr="00B87969" w14:paraId="4EAB778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9CCFF"/>
            <w:vAlign w:val="bottom"/>
          </w:tcPr>
          <w:p w14:paraId="4DBA2A9B" w14:textId="229D865C" w:rsidR="00386833" w:rsidRPr="00B87969" w:rsidRDefault="00386833" w:rsidP="00386833">
            <w:pPr>
              <w:rPr>
                <w:rFonts w:ascii="Trebuchet MS" w:hAnsi="Trebuchet MS"/>
                <w:sz w:val="18"/>
                <w:szCs w:val="18"/>
              </w:rPr>
            </w:pPr>
            <w:commentRangeStart w:id="406"/>
            <w:r w:rsidRPr="00EA3291">
              <w:rPr>
                <w:rFonts w:ascii="Trebuchet MS" w:hAnsi="Trebuchet MS" w:cs="Trebuchet MS"/>
                <w:sz w:val="18"/>
                <w:szCs w:val="18"/>
              </w:rPr>
              <w:t>navn</w:t>
            </w:r>
            <w:commentRangeEnd w:id="406"/>
            <w:r w:rsidR="00DD750F">
              <w:rPr>
                <w:rStyle w:val="Kommentarhenvisning"/>
              </w:rPr>
              <w:commentReference w:id="406"/>
            </w:r>
          </w:p>
        </w:tc>
        <w:tc>
          <w:tcPr>
            <w:tcW w:w="4520" w:type="dxa"/>
            <w:tcBorders>
              <w:top w:val="single" w:sz="4" w:space="0" w:color="auto"/>
              <w:left w:val="single" w:sz="4" w:space="0" w:color="auto"/>
              <w:bottom w:val="nil"/>
              <w:right w:val="single" w:sz="4" w:space="0" w:color="auto"/>
            </w:tcBorders>
            <w:shd w:val="clear" w:color="auto" w:fill="99CCFF"/>
            <w:vAlign w:val="bottom"/>
          </w:tcPr>
          <w:p w14:paraId="7A014AD5" w14:textId="10383B16" w:rsidR="00386833" w:rsidRPr="00B87969" w:rsidRDefault="00386833" w:rsidP="00386833">
            <w:pPr>
              <w:rPr>
                <w:rFonts w:ascii="Trebuchet MS" w:hAnsi="Trebuchet MS"/>
                <w:sz w:val="18"/>
                <w:szCs w:val="18"/>
              </w:rPr>
            </w:pPr>
            <w:r w:rsidRPr="00EA3291">
              <w:rPr>
                <w:rFonts w:ascii="Trebuchet MS" w:hAnsi="Trebuchet MS" w:cs="Trebuchet MS"/>
                <w:sz w:val="18"/>
                <w:szCs w:val="18"/>
              </w:rPr>
              <w:t> Navn på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EA0B502" w14:textId="583F6F4A" w:rsidR="00386833" w:rsidRPr="00B87969" w:rsidRDefault="00386833" w:rsidP="00386833">
            <w:pPr>
              <w:rPr>
                <w:rFonts w:ascii="Trebuchet MS" w:hAnsi="Trebuchet MS" w:cs="Trebuchet MS"/>
                <w:sz w:val="18"/>
                <w:szCs w:val="18"/>
              </w:rPr>
            </w:pPr>
            <w:r w:rsidRPr="00B879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64CC94C" w14:textId="7D66C8F8"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254</w:t>
            </w:r>
            <w:r w:rsidRPr="00DD750F">
              <w:rPr>
                <w:rFonts w:ascii="Trebuchet MS" w:hAnsi="Trebuchet MS" w:cs="Trebuchet MS"/>
                <w:color w:val="E36C0A" w:themeColor="accent6" w:themeShade="BF"/>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1AD32B99" w14:textId="74BF6DE3" w:rsidR="00386833" w:rsidRPr="00B87969" w:rsidRDefault="00386833" w:rsidP="00386833">
            <w:pPr>
              <w:jc w:val="center"/>
              <w:rPr>
                <w:rFonts w:ascii="Trebuchet MS" w:hAnsi="Trebuchet MS" w:cs="Trebuchet MS"/>
                <w:sz w:val="18"/>
                <w:szCs w:val="18"/>
              </w:rPr>
            </w:pPr>
            <w:r w:rsidRPr="00B87969">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323C4EE5" w14:textId="6EE7962C" w:rsidR="00386833" w:rsidRPr="00B87969" w:rsidRDefault="00386833" w:rsidP="00386833">
            <w:pPr>
              <w:rPr>
                <w:rFonts w:ascii="Trebuchet MS" w:hAnsi="Trebuchet MS" w:cs="Trebuchet MS"/>
                <w:sz w:val="18"/>
                <w:szCs w:val="18"/>
              </w:rPr>
            </w:pPr>
            <w:r w:rsidRPr="00B87969">
              <w:rPr>
                <w:rFonts w:ascii="Trebuchet MS" w:hAnsi="Trebuchet MS" w:cs="Trebuchet MS"/>
                <w:sz w:val="18"/>
                <w:szCs w:val="18"/>
              </w:rPr>
              <w:t>Hadbjerg Hallen</w:t>
            </w:r>
          </w:p>
        </w:tc>
      </w:tr>
      <w:tr w:rsidR="00386833" w:rsidRPr="00B87969" w14:paraId="3BA20BDE" w14:textId="77777777" w:rsidTr="00DD750F">
        <w:trPr>
          <w:trHeight w:hRule="exact" w:val="926"/>
        </w:trPr>
        <w:tc>
          <w:tcPr>
            <w:tcW w:w="2429" w:type="dxa"/>
            <w:tcBorders>
              <w:top w:val="single" w:sz="4" w:space="0" w:color="auto"/>
              <w:left w:val="single" w:sz="4" w:space="0" w:color="auto"/>
              <w:bottom w:val="nil"/>
              <w:right w:val="single" w:sz="4" w:space="0" w:color="auto"/>
            </w:tcBorders>
            <w:shd w:val="clear" w:color="auto" w:fill="99CCFF"/>
            <w:vAlign w:val="bottom"/>
          </w:tcPr>
          <w:p w14:paraId="2314D201" w14:textId="4D3B8624" w:rsidR="00386833" w:rsidRPr="00B87969" w:rsidRDefault="00386833" w:rsidP="00386833">
            <w:pPr>
              <w:rPr>
                <w:rFonts w:ascii="Trebuchet MS" w:hAnsi="Trebuchet MS"/>
                <w:sz w:val="18"/>
                <w:szCs w:val="18"/>
              </w:rPr>
            </w:pPr>
            <w:proofErr w:type="spellStart"/>
            <w:r w:rsidRPr="00EA3291">
              <w:rPr>
                <w:rFonts w:ascii="Trebuchet MS" w:hAnsi="Trebuchet MS" w:cs="Trebuchet MS"/>
                <w:sz w:val="18"/>
                <w:szCs w:val="18"/>
              </w:rPr>
              <w:t>beskrivels</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7F95E1F9" w14:textId="77777777" w:rsidR="00386833" w:rsidRPr="00EA3291" w:rsidRDefault="00386833" w:rsidP="00386833">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70C93C0A" w14:textId="77777777" w:rsidR="00386833" w:rsidRPr="00B87969" w:rsidRDefault="00386833" w:rsidP="00386833">
            <w:pPr>
              <w:rPr>
                <w:rFonts w:ascii="Trebuchet MS" w:hAnsi="Trebuchet MS"/>
                <w:sz w:val="18"/>
                <w:szCs w:val="18"/>
              </w:rPr>
            </w:pPr>
          </w:p>
        </w:tc>
        <w:tc>
          <w:tcPr>
            <w:tcW w:w="1155" w:type="dxa"/>
            <w:tcBorders>
              <w:top w:val="single" w:sz="4" w:space="0" w:color="auto"/>
              <w:left w:val="single" w:sz="4" w:space="0" w:color="auto"/>
              <w:bottom w:val="nil"/>
              <w:right w:val="single" w:sz="4" w:space="0" w:color="auto"/>
            </w:tcBorders>
            <w:shd w:val="clear" w:color="auto" w:fill="99CCFF"/>
            <w:vAlign w:val="bottom"/>
          </w:tcPr>
          <w:p w14:paraId="73113701" w14:textId="340B17ED"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6780670" w14:textId="28A1AC5A"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759BF83C" w14:textId="5D5DB696"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7B8F183E" w14:textId="6F3273AD" w:rsidR="00386833" w:rsidRPr="00B87969" w:rsidRDefault="00386833" w:rsidP="00386833">
            <w:pPr>
              <w:rPr>
                <w:rFonts w:ascii="Trebuchet MS" w:hAnsi="Trebuchet MS" w:cs="Trebuchet MS"/>
                <w:sz w:val="18"/>
                <w:szCs w:val="18"/>
              </w:rPr>
            </w:pPr>
            <w:r w:rsidRPr="00205449">
              <w:rPr>
                <w:rFonts w:ascii="Trebuchet MS" w:hAnsi="Trebuchet MS" w:cs="Trebuchet MS"/>
                <w:sz w:val="18"/>
                <w:szCs w:val="18"/>
              </w:rPr>
              <w:t>Pladsen ligger i et kuperet terræn. Her er et mærket stisystem, som bringer dig rundt i området.</w:t>
            </w:r>
          </w:p>
        </w:tc>
      </w:tr>
      <w:tr w:rsidR="00386833" w:rsidRPr="00B87969" w14:paraId="6829D5A0" w14:textId="77777777" w:rsidTr="00DD750F">
        <w:trPr>
          <w:trHeight w:hRule="exact" w:val="2002"/>
        </w:trPr>
        <w:tc>
          <w:tcPr>
            <w:tcW w:w="2429" w:type="dxa"/>
            <w:tcBorders>
              <w:top w:val="single" w:sz="4" w:space="0" w:color="auto"/>
              <w:left w:val="single" w:sz="4" w:space="0" w:color="auto"/>
              <w:bottom w:val="nil"/>
              <w:right w:val="single" w:sz="4" w:space="0" w:color="auto"/>
            </w:tcBorders>
            <w:shd w:val="clear" w:color="auto" w:fill="99CCFF"/>
            <w:vAlign w:val="bottom"/>
          </w:tcPr>
          <w:p w14:paraId="68831B62" w14:textId="7D8CB638" w:rsidR="00386833" w:rsidRPr="00B87969" w:rsidRDefault="00386833" w:rsidP="00386833">
            <w:pPr>
              <w:rPr>
                <w:rFonts w:ascii="Trebuchet MS" w:hAnsi="Trebuchet MS"/>
                <w:sz w:val="18"/>
                <w:szCs w:val="18"/>
              </w:rPr>
            </w:pPr>
            <w:commentRangeStart w:id="407"/>
            <w:proofErr w:type="spellStart"/>
            <w:r>
              <w:rPr>
                <w:rFonts w:ascii="Trebuchet MS" w:hAnsi="Trebuchet MS" w:cs="Trebuchet MS"/>
                <w:sz w:val="18"/>
                <w:szCs w:val="18"/>
              </w:rPr>
              <w:t>lang_beskr</w:t>
            </w:r>
            <w:commentRangeEnd w:id="407"/>
            <w:proofErr w:type="spellEnd"/>
            <w:r w:rsidR="00DD750F">
              <w:rPr>
                <w:rStyle w:val="Kommentarhenvisning"/>
              </w:rPr>
              <w:commentReference w:id="407"/>
            </w:r>
          </w:p>
        </w:tc>
        <w:tc>
          <w:tcPr>
            <w:tcW w:w="4520" w:type="dxa"/>
            <w:tcBorders>
              <w:top w:val="single" w:sz="4" w:space="0" w:color="auto"/>
              <w:left w:val="single" w:sz="4" w:space="0" w:color="auto"/>
              <w:bottom w:val="nil"/>
              <w:right w:val="single" w:sz="4" w:space="0" w:color="auto"/>
            </w:tcBorders>
            <w:shd w:val="clear" w:color="auto" w:fill="99CCFF"/>
          </w:tcPr>
          <w:p w14:paraId="08BE63CC" w14:textId="1A3784A6" w:rsidR="00386833" w:rsidRPr="00B87969" w:rsidRDefault="00386833" w:rsidP="00386833">
            <w:pPr>
              <w:rPr>
                <w:rFonts w:ascii="Trebuchet MS" w:hAnsi="Trebuchet MS"/>
                <w:sz w:val="18"/>
                <w:szCs w:val="18"/>
              </w:rPr>
            </w:pPr>
            <w:r>
              <w:rPr>
                <w:rFonts w:ascii="Trebuchet MS" w:hAnsi="Trebuchet MS" w:cs="Trebuchet MS"/>
                <w:sz w:val="18"/>
                <w:szCs w:val="18"/>
              </w:rPr>
              <w:t>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B07352C" w14:textId="5EE882FC"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E8F84F8" w14:textId="16D71ABD"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2ECE979" w14:textId="2B4357E7"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65C59674" w14:textId="51901587" w:rsidR="00386833" w:rsidRPr="00B87969" w:rsidRDefault="00386833" w:rsidP="00386833">
            <w:pPr>
              <w:rPr>
                <w:rFonts w:ascii="Trebuchet MS" w:hAnsi="Trebuchet MS" w:cs="Trebuchet MS"/>
                <w:sz w:val="18"/>
                <w:szCs w:val="18"/>
              </w:rPr>
            </w:pPr>
            <w:r w:rsidRPr="00205449">
              <w:rPr>
                <w:rFonts w:ascii="Trebuchet MS" w:hAnsi="Trebuchet MS" w:cs="Trebuchet MS"/>
                <w:sz w:val="18"/>
                <w:szCs w:val="18"/>
              </w:rPr>
              <w:t>Pladsen ligger i et kuperet terræn, ikke langt fra den fredede herregård Baggesvogn. Her er et mærket stisystem, som bringer dig rundt i området. Der er opstillet en oversigtstavle ved stien. Shelterne kan låses med medbragt hængelås.</w:t>
            </w:r>
          </w:p>
        </w:tc>
      </w:tr>
      <w:tr w:rsidR="00386833" w:rsidRPr="00A23B6B" w14:paraId="27D924C6" w14:textId="77777777" w:rsidTr="00DD750F">
        <w:trPr>
          <w:trHeight w:hRule="exact" w:val="840"/>
        </w:trPr>
        <w:tc>
          <w:tcPr>
            <w:tcW w:w="2429" w:type="dxa"/>
            <w:tcBorders>
              <w:top w:val="single" w:sz="4" w:space="0" w:color="auto"/>
              <w:left w:val="single" w:sz="4" w:space="0" w:color="auto"/>
              <w:bottom w:val="nil"/>
              <w:right w:val="single" w:sz="4" w:space="0" w:color="auto"/>
            </w:tcBorders>
            <w:shd w:val="clear" w:color="auto" w:fill="99CCFF"/>
            <w:vAlign w:val="bottom"/>
          </w:tcPr>
          <w:p w14:paraId="27F55423" w14:textId="1F96C95E" w:rsidR="00386833" w:rsidRPr="00B87969" w:rsidRDefault="00386833" w:rsidP="00386833">
            <w:pPr>
              <w:rPr>
                <w:rFonts w:ascii="Trebuchet MS" w:hAnsi="Trebuchet MS"/>
                <w:sz w:val="18"/>
                <w:szCs w:val="18"/>
              </w:rPr>
            </w:pPr>
            <w:proofErr w:type="spellStart"/>
            <w:r>
              <w:rPr>
                <w:rFonts w:ascii="Trebuchet MS" w:hAnsi="Trebuchet MS" w:cs="Trebuchet MS"/>
                <w:sz w:val="18"/>
                <w:szCs w:val="18"/>
              </w:rPr>
              <w:t>uk_k_beskr</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09A9839B" w14:textId="76B7CF25" w:rsidR="00386833" w:rsidRPr="00B87969" w:rsidRDefault="00386833" w:rsidP="00386833">
            <w:pPr>
              <w:rPr>
                <w:rFonts w:ascii="Trebuchet MS" w:hAnsi="Trebuchet MS"/>
                <w:sz w:val="18"/>
                <w:szCs w:val="18"/>
              </w:rPr>
            </w:pPr>
            <w:r>
              <w:rPr>
                <w:rFonts w:ascii="Trebuchet MS" w:hAnsi="Trebuchet MS" w:cs="Trebuchet MS"/>
                <w:sz w:val="18"/>
                <w:szCs w:val="18"/>
              </w:rPr>
              <w:t>Engelsk,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72A9053" w14:textId="0492C0E5"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6EF90C6" w14:textId="0CFECDD0"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6F91E6DA" w14:textId="262A5604"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4B521AC0" w14:textId="4132ACCC" w:rsidR="00386833" w:rsidRPr="00386833" w:rsidRDefault="00386833" w:rsidP="0038683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 that brings you around the area.</w:t>
            </w:r>
          </w:p>
        </w:tc>
      </w:tr>
      <w:tr w:rsidR="00386833" w:rsidRPr="00B87969" w14:paraId="2559241C" w14:textId="77777777" w:rsidTr="00DD750F">
        <w:trPr>
          <w:trHeight w:hRule="exact" w:val="426"/>
        </w:trPr>
        <w:tc>
          <w:tcPr>
            <w:tcW w:w="2429" w:type="dxa"/>
            <w:tcBorders>
              <w:top w:val="single" w:sz="4" w:space="0" w:color="auto"/>
              <w:left w:val="single" w:sz="4" w:space="0" w:color="auto"/>
              <w:bottom w:val="nil"/>
              <w:right w:val="single" w:sz="4" w:space="0" w:color="auto"/>
            </w:tcBorders>
            <w:shd w:val="clear" w:color="auto" w:fill="99CCFF"/>
            <w:vAlign w:val="bottom"/>
          </w:tcPr>
          <w:p w14:paraId="50647E6B" w14:textId="501BE3AD" w:rsidR="00386833" w:rsidRPr="00B87969" w:rsidRDefault="00386833" w:rsidP="00386833">
            <w:pPr>
              <w:rPr>
                <w:rFonts w:ascii="Trebuchet MS" w:hAnsi="Trebuchet MS"/>
                <w:sz w:val="18"/>
                <w:szCs w:val="18"/>
              </w:rPr>
            </w:pPr>
            <w:commentRangeStart w:id="408"/>
            <w:proofErr w:type="spellStart"/>
            <w:r>
              <w:rPr>
                <w:rFonts w:ascii="Trebuchet MS" w:hAnsi="Trebuchet MS" w:cs="Trebuchet MS"/>
                <w:sz w:val="18"/>
                <w:szCs w:val="18"/>
              </w:rPr>
              <w:t>uk_l_beskr</w:t>
            </w:r>
            <w:commentRangeEnd w:id="408"/>
            <w:proofErr w:type="spellEnd"/>
            <w:r w:rsidR="00DD750F">
              <w:rPr>
                <w:rStyle w:val="Kommentarhenvisning"/>
              </w:rPr>
              <w:commentReference w:id="408"/>
            </w:r>
          </w:p>
        </w:tc>
        <w:tc>
          <w:tcPr>
            <w:tcW w:w="4520" w:type="dxa"/>
            <w:tcBorders>
              <w:top w:val="single" w:sz="4" w:space="0" w:color="auto"/>
              <w:left w:val="single" w:sz="4" w:space="0" w:color="auto"/>
              <w:bottom w:val="nil"/>
              <w:right w:val="single" w:sz="4" w:space="0" w:color="auto"/>
            </w:tcBorders>
            <w:shd w:val="clear" w:color="auto" w:fill="99CCFF"/>
          </w:tcPr>
          <w:p w14:paraId="3A52BB71" w14:textId="58FA4E52" w:rsidR="00386833" w:rsidRPr="00B87969" w:rsidRDefault="00386833" w:rsidP="00386833">
            <w:pPr>
              <w:rPr>
                <w:rFonts w:ascii="Trebuchet MS" w:hAnsi="Trebuchet MS"/>
                <w:sz w:val="18"/>
                <w:szCs w:val="18"/>
              </w:rPr>
            </w:pPr>
            <w:r>
              <w:rPr>
                <w:rFonts w:ascii="Trebuchet MS" w:hAnsi="Trebuchet MS" w:cs="Trebuchet MS"/>
                <w:sz w:val="18"/>
                <w:szCs w:val="18"/>
              </w:rPr>
              <w:t>Engelsk,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2EDBF76" w14:textId="159B7DE7"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5D6CA70" w14:textId="36D25BC5"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C2109D8" w14:textId="077F7D0E"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7A839788" w14:textId="40ED3F4D" w:rsidR="00386833" w:rsidRPr="00B87969" w:rsidRDefault="00386833" w:rsidP="00386833">
            <w:pPr>
              <w:rPr>
                <w:rFonts w:ascii="Trebuchet MS" w:hAnsi="Trebuchet MS" w:cs="Trebuchet MS"/>
                <w:sz w:val="18"/>
                <w:szCs w:val="18"/>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w:t>
            </w:r>
            <w:r>
              <w:rPr>
                <w:rFonts w:ascii="Trebuchet MS" w:hAnsi="Trebuchet MS" w:cs="Trebuchet MS"/>
                <w:sz w:val="18"/>
                <w:szCs w:val="18"/>
                <w:lang w:val="en-US"/>
              </w:rPr>
              <w:t>….</w:t>
            </w:r>
          </w:p>
        </w:tc>
      </w:tr>
      <w:tr w:rsidR="00386833" w:rsidRPr="00A23B6B" w14:paraId="5E2EA5DC" w14:textId="77777777" w:rsidTr="00DD750F">
        <w:trPr>
          <w:trHeight w:hRule="exact" w:val="1141"/>
        </w:trPr>
        <w:tc>
          <w:tcPr>
            <w:tcW w:w="2429" w:type="dxa"/>
            <w:tcBorders>
              <w:top w:val="single" w:sz="4" w:space="0" w:color="auto"/>
              <w:left w:val="single" w:sz="4" w:space="0" w:color="auto"/>
              <w:bottom w:val="nil"/>
              <w:right w:val="single" w:sz="4" w:space="0" w:color="auto"/>
            </w:tcBorders>
            <w:shd w:val="clear" w:color="auto" w:fill="99CCFF"/>
            <w:vAlign w:val="bottom"/>
          </w:tcPr>
          <w:p w14:paraId="510D332C" w14:textId="68A2562B" w:rsidR="00386833" w:rsidRPr="00B87969" w:rsidRDefault="00386833" w:rsidP="00386833">
            <w:pPr>
              <w:rPr>
                <w:rFonts w:ascii="Trebuchet MS" w:hAnsi="Trebuchet MS"/>
                <w:sz w:val="18"/>
                <w:szCs w:val="18"/>
              </w:rPr>
            </w:pPr>
            <w:proofErr w:type="spellStart"/>
            <w:r>
              <w:rPr>
                <w:rFonts w:ascii="Trebuchet MS" w:hAnsi="Trebuchet MS" w:cs="Trebuchet MS"/>
                <w:sz w:val="18"/>
                <w:szCs w:val="18"/>
              </w:rPr>
              <w:t>d_k_beskr</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02710D95" w14:textId="36D0B0B9" w:rsidR="00386833" w:rsidRPr="00B87969" w:rsidRDefault="00386833" w:rsidP="00386833">
            <w:pPr>
              <w:rPr>
                <w:rFonts w:ascii="Trebuchet MS" w:hAnsi="Trebuchet MS"/>
                <w:sz w:val="18"/>
                <w:szCs w:val="18"/>
              </w:rPr>
            </w:pPr>
            <w:r>
              <w:rPr>
                <w:rFonts w:ascii="Trebuchet MS" w:hAnsi="Trebuchet MS" w:cs="Trebuchet MS"/>
                <w:sz w:val="18"/>
                <w:szCs w:val="18"/>
              </w:rPr>
              <w:t>Tysk,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622C480" w14:textId="7F1881C5"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ED94542" w14:textId="6A37573A"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3042CEE4" w14:textId="681A453A"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0E07D979" w14:textId="52DEB742" w:rsidR="00386833" w:rsidRPr="00AD53A3" w:rsidRDefault="00386833" w:rsidP="00386833">
            <w:pPr>
              <w:rPr>
                <w:rFonts w:ascii="Trebuchet MS" w:hAnsi="Trebuchet MS" w:cs="Trebuchet MS"/>
                <w:sz w:val="18"/>
                <w:szCs w:val="18"/>
                <w:lang w:val="de-DE"/>
              </w:rPr>
            </w:pPr>
            <w:r w:rsidRPr="00AD53A3">
              <w:rPr>
                <w:rFonts w:ascii="Trebuchet MS" w:hAnsi="Trebuchet MS" w:cs="Trebuchet MS"/>
                <w:sz w:val="18"/>
                <w:szCs w:val="18"/>
                <w:lang w:val="de-DE"/>
              </w:rPr>
              <w:t>Der Standort liegt in einem hügeligen Gelände. Hier ist ein markiertes Wegesystem, das Sie durch die Gegend führt.</w:t>
            </w:r>
          </w:p>
        </w:tc>
      </w:tr>
      <w:tr w:rsidR="00386833" w:rsidRPr="00B87969" w14:paraId="603CB88D"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67CB08A2" w14:textId="45293C1D" w:rsidR="00386833" w:rsidRPr="00B87969" w:rsidRDefault="00386833" w:rsidP="00386833">
            <w:pPr>
              <w:rPr>
                <w:rFonts w:ascii="Trebuchet MS" w:hAnsi="Trebuchet MS"/>
                <w:sz w:val="18"/>
                <w:szCs w:val="18"/>
              </w:rPr>
            </w:pPr>
            <w:commentRangeStart w:id="409"/>
            <w:proofErr w:type="spellStart"/>
            <w:r>
              <w:rPr>
                <w:rFonts w:ascii="Trebuchet MS" w:hAnsi="Trebuchet MS" w:cs="Trebuchet MS"/>
                <w:sz w:val="18"/>
                <w:szCs w:val="18"/>
              </w:rPr>
              <w:t>d_l_beskr</w:t>
            </w:r>
            <w:commentRangeEnd w:id="409"/>
            <w:proofErr w:type="spellEnd"/>
            <w:r w:rsidR="00DD750F">
              <w:rPr>
                <w:rStyle w:val="Kommentarhenvisning"/>
              </w:rPr>
              <w:commentReference w:id="409"/>
            </w:r>
          </w:p>
        </w:tc>
        <w:tc>
          <w:tcPr>
            <w:tcW w:w="4520" w:type="dxa"/>
            <w:tcBorders>
              <w:top w:val="single" w:sz="4" w:space="0" w:color="auto"/>
              <w:left w:val="single" w:sz="4" w:space="0" w:color="auto"/>
              <w:bottom w:val="nil"/>
              <w:right w:val="single" w:sz="4" w:space="0" w:color="auto"/>
            </w:tcBorders>
            <w:shd w:val="clear" w:color="auto" w:fill="99CCFF"/>
          </w:tcPr>
          <w:p w14:paraId="73170D1C" w14:textId="59F3F5E8" w:rsidR="00386833" w:rsidRPr="00B87969" w:rsidRDefault="00386833" w:rsidP="00386833">
            <w:pPr>
              <w:rPr>
                <w:rFonts w:ascii="Trebuchet MS" w:hAnsi="Trebuchet MS"/>
                <w:sz w:val="18"/>
                <w:szCs w:val="18"/>
              </w:rPr>
            </w:pPr>
            <w:r>
              <w:rPr>
                <w:rFonts w:ascii="Trebuchet MS" w:hAnsi="Trebuchet MS" w:cs="Trebuchet MS"/>
                <w:sz w:val="18"/>
                <w:szCs w:val="18"/>
              </w:rPr>
              <w:t>Tysk,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65ED857" w14:textId="7F2DA928"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F9E7479" w14:textId="0089023E"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4CE70AE4" w14:textId="6B1CCC8F"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5699AADD" w14:textId="4AE08A60" w:rsidR="00386833" w:rsidRPr="00B87969" w:rsidRDefault="00386833" w:rsidP="00386833">
            <w:pPr>
              <w:rPr>
                <w:rFonts w:ascii="Trebuchet MS" w:hAnsi="Trebuchet MS" w:cs="Trebuchet MS"/>
                <w:sz w:val="18"/>
                <w:szCs w:val="18"/>
              </w:rPr>
            </w:pPr>
            <w:r w:rsidRPr="00AD53A3">
              <w:rPr>
                <w:rFonts w:ascii="Trebuchet MS" w:hAnsi="Trebuchet MS" w:cs="Trebuchet MS"/>
                <w:sz w:val="18"/>
                <w:szCs w:val="18"/>
                <w:lang w:val="de-DE"/>
              </w:rPr>
              <w:t xml:space="preserve">Der Standort liegt in einem hügeligen Gelände. </w:t>
            </w:r>
            <w:proofErr w:type="spellStart"/>
            <w:r w:rsidRPr="00FA7904">
              <w:rPr>
                <w:rFonts w:ascii="Trebuchet MS" w:hAnsi="Trebuchet MS" w:cs="Trebuchet MS"/>
                <w:sz w:val="18"/>
                <w:szCs w:val="18"/>
                <w:lang w:val="en-US"/>
              </w:rPr>
              <w:t>Hier</w:t>
            </w:r>
            <w:proofErr w:type="spellEnd"/>
            <w:r w:rsidRPr="00FA7904">
              <w:rPr>
                <w:rFonts w:ascii="Trebuchet MS" w:hAnsi="Trebuchet MS" w:cs="Trebuchet MS"/>
                <w:sz w:val="18"/>
                <w:szCs w:val="18"/>
                <w:lang w:val="en-US"/>
              </w:rPr>
              <w:t xml:space="preserve"> </w:t>
            </w:r>
            <w:r>
              <w:rPr>
                <w:rFonts w:ascii="Trebuchet MS" w:hAnsi="Trebuchet MS" w:cs="Trebuchet MS"/>
                <w:sz w:val="18"/>
                <w:szCs w:val="18"/>
                <w:lang w:val="en-US"/>
              </w:rPr>
              <w:t>…</w:t>
            </w:r>
          </w:p>
        </w:tc>
      </w:tr>
      <w:tr w:rsidR="00386833" w:rsidRPr="00B87969" w14:paraId="229C1728"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07390345" w14:textId="6914A346" w:rsidR="00386833" w:rsidRDefault="00386833" w:rsidP="00386833">
            <w:pPr>
              <w:rPr>
                <w:rFonts w:ascii="Trebuchet MS" w:hAnsi="Trebuchet MS" w:cs="Trebuchet MS"/>
                <w:sz w:val="18"/>
                <w:szCs w:val="18"/>
              </w:rPr>
            </w:pPr>
            <w:proofErr w:type="spellStart"/>
            <w:r w:rsidRPr="00EA3291">
              <w:rPr>
                <w:rFonts w:ascii="Trebuchet MS" w:hAnsi="Trebuchet MS" w:cs="Trebuchet MS"/>
                <w:sz w:val="18"/>
                <w:szCs w:val="18"/>
              </w:rPr>
              <w:t>ansvar_org</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313F145B" w14:textId="57C8ABA4" w:rsidR="00386833" w:rsidRDefault="00386833" w:rsidP="00386833">
            <w:pPr>
              <w:rPr>
                <w:rFonts w:ascii="Trebuchet MS" w:hAnsi="Trebuchet MS" w:cs="Trebuchet MS"/>
                <w:sz w:val="18"/>
                <w:szCs w:val="18"/>
              </w:rPr>
            </w:pPr>
            <w:r w:rsidRPr="00EA3291">
              <w:rPr>
                <w:rFonts w:ascii="Trebuchet MS" w:hAnsi="Trebuchet MS" w:cs="Trebuchet MS"/>
                <w:sz w:val="18"/>
                <w:szCs w:val="18"/>
              </w:rPr>
              <w:t xml:space="preserve">Navn på </w:t>
            </w:r>
            <w:r w:rsidRPr="0035309B">
              <w:rPr>
                <w:rFonts w:ascii="Trebuchet MS" w:hAnsi="Trebuchet MS" w:cs="Trebuchet MS"/>
                <w:sz w:val="18"/>
                <w:szCs w:val="18"/>
              </w:rPr>
              <w:t>vedligeholdsansvarlig</w:t>
            </w:r>
            <w:r>
              <w:rPr>
                <w:rFonts w:ascii="Trebuchet MS" w:hAnsi="Trebuchet MS" w:cs="Trebuchet MS"/>
                <w:sz w:val="18"/>
                <w:szCs w:val="18"/>
              </w:rPr>
              <w:t xml:space="preserve"> </w:t>
            </w:r>
            <w:r w:rsidRPr="00EA3291">
              <w:rPr>
                <w:rFonts w:ascii="Trebuchet MS" w:hAnsi="Trebuchet MS" w:cs="Trebuchet MS"/>
                <w:sz w:val="18"/>
                <w:szCs w:val="18"/>
              </w:rPr>
              <w:t>organisationen</w:t>
            </w:r>
            <w:r>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BFCB9EE" w14:textId="486D8C0B"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975B542" w14:textId="2DA25731"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03B757A2" w14:textId="47F7BA6F" w:rsidR="00386833" w:rsidRPr="0017048F"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2BA98D3D" w14:textId="05B800AE" w:rsidR="00386833" w:rsidRPr="00FA7904" w:rsidRDefault="00386833" w:rsidP="00386833">
            <w:pPr>
              <w:rPr>
                <w:rFonts w:ascii="Trebuchet MS" w:hAnsi="Trebuchet MS" w:cs="Trebuchet MS"/>
                <w:sz w:val="18"/>
                <w:szCs w:val="18"/>
              </w:rPr>
            </w:pPr>
            <w:r w:rsidRPr="00EA7CB4">
              <w:rPr>
                <w:rFonts w:ascii="Trebuchet MS" w:hAnsi="Trebuchet MS" w:cs="Trebuchet MS"/>
                <w:sz w:val="18"/>
                <w:szCs w:val="18"/>
              </w:rPr>
              <w:t>Danmarks Naturfredningsforening</w:t>
            </w:r>
          </w:p>
        </w:tc>
      </w:tr>
      <w:tr w:rsidR="00386833" w:rsidRPr="00B87969" w14:paraId="6A477FF1"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19386F44" w14:textId="7EFECA34" w:rsidR="00386833" w:rsidRDefault="00386833" w:rsidP="00386833">
            <w:pPr>
              <w:rPr>
                <w:rFonts w:ascii="Trebuchet MS" w:hAnsi="Trebuchet MS" w:cs="Trebuchet MS"/>
                <w:sz w:val="18"/>
                <w:szCs w:val="18"/>
              </w:rPr>
            </w:pPr>
            <w:proofErr w:type="spellStart"/>
            <w:r w:rsidRPr="00EA3291">
              <w:rPr>
                <w:rFonts w:ascii="Trebuchet MS" w:hAnsi="Trebuchet MS" w:cs="Trebuchet MS"/>
                <w:sz w:val="18"/>
                <w:szCs w:val="18"/>
              </w:rPr>
              <w:t>kontak_ved</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2511553A" w14:textId="0FA03989" w:rsidR="00386833" w:rsidRDefault="00386833" w:rsidP="00386833">
            <w:pPr>
              <w:rPr>
                <w:rFonts w:ascii="Trebuchet MS" w:hAnsi="Trebuchet MS" w:cs="Trebuchet MS"/>
                <w:sz w:val="18"/>
                <w:szCs w:val="18"/>
              </w:rPr>
            </w:pPr>
            <w:r w:rsidRPr="0035309B">
              <w:rPr>
                <w:rFonts w:ascii="Trebuchet MS" w:hAnsi="Trebuchet MS" w:cs="Trebuchet MS"/>
                <w:sz w:val="18"/>
                <w:szCs w:val="18"/>
              </w:rPr>
              <w:t>Telefon og/eller mailadresse, evt. kontaktforening. Ikke personfølsomme oplysninger!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4FF5D86" w14:textId="10CBEE00"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3B3B425" w14:textId="7A76366F"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012E0CF" w14:textId="2413489F" w:rsidR="00386833" w:rsidRPr="0017048F"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7F47384B" w14:textId="12D5BED3" w:rsidR="00386833" w:rsidRPr="00FA7904" w:rsidRDefault="00A23B6B" w:rsidP="00386833">
            <w:pPr>
              <w:rPr>
                <w:rFonts w:ascii="Trebuchet MS" w:hAnsi="Trebuchet MS" w:cs="Trebuchet MS"/>
                <w:sz w:val="18"/>
                <w:szCs w:val="18"/>
              </w:rPr>
            </w:pPr>
            <w:hyperlink r:id="rId51" w:history="1">
              <w:r w:rsidR="00386833" w:rsidRPr="00EA3291">
                <w:rPr>
                  <w:rFonts w:ascii="Trebuchet MS" w:hAnsi="Trebuchet MS" w:cs="Trebuchet MS"/>
                  <w:sz w:val="18"/>
                  <w:szCs w:val="18"/>
                </w:rPr>
                <w:t>drift@hjoerring.dk</w:t>
              </w:r>
            </w:hyperlink>
            <w:r w:rsidR="00386833" w:rsidRPr="00EA7CB4">
              <w:rPr>
                <w:rFonts w:ascii="Trebuchet MS" w:hAnsi="Trebuchet MS" w:cs="Trebuchet MS"/>
                <w:sz w:val="18"/>
                <w:szCs w:val="18"/>
              </w:rPr>
              <w:t>,</w:t>
            </w:r>
            <w:r w:rsidR="00386833">
              <w:rPr>
                <w:rFonts w:ascii="Trebuchet MS" w:hAnsi="Trebuchet MS" w:cs="Trebuchet MS"/>
                <w:sz w:val="18"/>
                <w:szCs w:val="18"/>
              </w:rPr>
              <w:t xml:space="preserve"> </w:t>
            </w:r>
            <w:r w:rsidR="00386833" w:rsidRPr="00EA7CB4">
              <w:rPr>
                <w:rFonts w:ascii="Trebuchet MS" w:hAnsi="Trebuchet MS" w:cs="Trebuchet MS"/>
                <w:sz w:val="18"/>
                <w:szCs w:val="18"/>
              </w:rPr>
              <w:t>98989898</w:t>
            </w:r>
          </w:p>
        </w:tc>
      </w:tr>
      <w:tr w:rsidR="00386833" w:rsidRPr="00B87969" w14:paraId="39EF24A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22722C1" w14:textId="0231C5DC" w:rsidR="00386833" w:rsidRPr="00B87969" w:rsidRDefault="00386833" w:rsidP="00386833">
            <w:pPr>
              <w:rPr>
                <w:rFonts w:ascii="Trebuchet MS" w:hAnsi="Trebuchet MS"/>
                <w:sz w:val="18"/>
                <w:szCs w:val="18"/>
              </w:rPr>
            </w:pPr>
            <w:proofErr w:type="spellStart"/>
            <w:r w:rsidRPr="00B87969">
              <w:rPr>
                <w:rFonts w:ascii="Trebuchet MS" w:hAnsi="Trebuchet MS"/>
                <w:sz w:val="18"/>
                <w:szCs w:val="18"/>
              </w:rPr>
              <w:t>handicap_k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tcPr>
          <w:p w14:paraId="526CFB3D" w14:textId="77777777" w:rsidR="00386833" w:rsidRPr="00B87969" w:rsidRDefault="00386833" w:rsidP="00386833">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386833" w:rsidRPr="00B87969" w14:paraId="7BEA5617"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65F1907" w14:textId="4A803CFF" w:rsidR="00386833" w:rsidRPr="00B87969" w:rsidRDefault="00386833" w:rsidP="00386833">
            <w:pPr>
              <w:rPr>
                <w:rFonts w:ascii="Trebuchet MS" w:hAnsi="Trebuchet MS"/>
                <w:sz w:val="18"/>
                <w:szCs w:val="18"/>
              </w:rPr>
            </w:pPr>
            <w:r w:rsidRPr="00B87969">
              <w:rPr>
                <w:rFonts w:ascii="Trebuchet MS" w:hAnsi="Trebuchet MS"/>
                <w:sz w:val="18"/>
                <w:szCs w:val="18"/>
              </w:rPr>
              <w:t>handicap</w:t>
            </w:r>
          </w:p>
        </w:tc>
        <w:tc>
          <w:tcPr>
            <w:tcW w:w="11287" w:type="dxa"/>
            <w:gridSpan w:val="5"/>
            <w:tcBorders>
              <w:top w:val="single" w:sz="4" w:space="0" w:color="auto"/>
              <w:left w:val="single" w:sz="4" w:space="0" w:color="auto"/>
              <w:bottom w:val="nil"/>
              <w:right w:val="single" w:sz="4" w:space="0" w:color="auto"/>
            </w:tcBorders>
            <w:shd w:val="clear" w:color="auto" w:fill="97DDBA"/>
          </w:tcPr>
          <w:p w14:paraId="294FF803" w14:textId="77777777" w:rsidR="00386833" w:rsidRPr="00B87969" w:rsidRDefault="00386833" w:rsidP="00386833">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386833" w:rsidRPr="00E22421" w14:paraId="5271E408"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5C65BB9B" w14:textId="2B2546F6" w:rsidR="00386833" w:rsidRDefault="00386833" w:rsidP="00386833">
            <w:pPr>
              <w:rPr>
                <w:rFonts w:ascii="Trebuchet MS" w:hAnsi="Trebuchet MS"/>
                <w:color w:val="000000"/>
                <w:sz w:val="18"/>
                <w:szCs w:val="18"/>
              </w:rPr>
            </w:pPr>
            <w:proofErr w:type="spellStart"/>
            <w:r w:rsidRPr="00EA3291">
              <w:rPr>
                <w:rFonts w:ascii="Trebuchet MS" w:hAnsi="Trebuchet MS" w:cs="Trebuchet MS"/>
                <w:sz w:val="18"/>
                <w:szCs w:val="18"/>
              </w:rPr>
              <w:t>sa</w:t>
            </w:r>
            <w:r>
              <w:rPr>
                <w:rFonts w:ascii="Trebuchet MS" w:hAnsi="Trebuchet MS" w:cs="Trebuchet MS"/>
                <w:sz w:val="18"/>
                <w:szCs w:val="18"/>
              </w:rPr>
              <w:t>e</w:t>
            </w:r>
            <w:r w:rsidRPr="00EA3291">
              <w:rPr>
                <w:rFonts w:ascii="Trebuchet MS" w:hAnsi="Trebuchet MS" w:cs="Trebuchet MS"/>
                <w:sz w:val="18"/>
                <w:szCs w:val="18"/>
              </w:rPr>
              <w:t>son_k</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45DB065F" w14:textId="50200FA0"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Kode for facilitetens åbningsperiode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E9034E9" w14:textId="7904592B"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D4ADD01" w14:textId="36DDC3FA" w:rsidR="00386833" w:rsidRPr="00057644" w:rsidRDefault="00386833" w:rsidP="00386833">
            <w:pPr>
              <w:rPr>
                <w:rFonts w:ascii="Trebuchet MS" w:hAnsi="Trebuchet MS"/>
                <w:color w:val="000000"/>
                <w:sz w:val="18"/>
                <w:szCs w:val="18"/>
              </w:rPr>
            </w:pPr>
            <w:r>
              <w:rPr>
                <w:rFonts w:ascii="Trebuchet MS" w:hAnsi="Trebuchet MS" w:cs="Trebuchet MS"/>
                <w:sz w:val="18"/>
                <w:szCs w:val="18"/>
              </w:rPr>
              <w:t>1-9</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C0D7410" w14:textId="74B42350" w:rsidR="00386833" w:rsidRDefault="00386833" w:rsidP="00386833">
            <w:pPr>
              <w:jc w:val="center"/>
              <w:rPr>
                <w:rFonts w:ascii="Trebuchet MS" w:hAnsi="Trebuchet MS" w:cs="Trebuchet MS"/>
                <w:color w:val="000000"/>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B2A57A9" w14:textId="3DBB9791" w:rsidR="00386833" w:rsidRDefault="00386833" w:rsidP="00386833">
            <w:pPr>
              <w:rPr>
                <w:rFonts w:ascii="Trebuchet MS" w:hAnsi="Trebuchet MS"/>
                <w:color w:val="000000"/>
                <w:sz w:val="18"/>
                <w:szCs w:val="18"/>
              </w:rPr>
            </w:pPr>
            <w:r>
              <w:rPr>
                <w:rFonts w:ascii="Trebuchet MS" w:hAnsi="Trebuchet MS" w:cs="Trebuchet MS"/>
                <w:sz w:val="18"/>
                <w:szCs w:val="18"/>
              </w:rPr>
              <w:t>1</w:t>
            </w:r>
          </w:p>
        </w:tc>
      </w:tr>
      <w:tr w:rsidR="00386833" w:rsidRPr="00E22421" w14:paraId="427F380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7645E7A3" w14:textId="60B277E8" w:rsidR="00386833" w:rsidRDefault="00386833" w:rsidP="00386833">
            <w:pPr>
              <w:rPr>
                <w:rFonts w:ascii="Trebuchet MS" w:hAnsi="Trebuchet MS"/>
                <w:color w:val="000000"/>
                <w:sz w:val="18"/>
                <w:szCs w:val="18"/>
              </w:rPr>
            </w:pPr>
            <w:proofErr w:type="spellStart"/>
            <w:r>
              <w:rPr>
                <w:rFonts w:ascii="Trebuchet MS" w:hAnsi="Trebuchet MS" w:cs="Trebuchet MS"/>
                <w:sz w:val="18"/>
                <w:szCs w:val="18"/>
              </w:rPr>
              <w:lastRenderedPageBreak/>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72D44528" w14:textId="39AEDE24"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Defineres hvornår faciliteten er 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46E13EE" w14:textId="048CE346" w:rsidR="00386833" w:rsidRPr="00057644" w:rsidRDefault="00386833" w:rsidP="00386833">
            <w:pPr>
              <w:rPr>
                <w:rFonts w:ascii="Trebuchet MS" w:hAnsi="Trebuchet MS"/>
                <w:color w:val="000000"/>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DFF69CE" w14:textId="2BF79FE4" w:rsidR="00386833" w:rsidRPr="00057644" w:rsidRDefault="00386833" w:rsidP="00386833">
            <w:pPr>
              <w:rPr>
                <w:rFonts w:ascii="Trebuchet MS" w:hAnsi="Trebuchet MS"/>
                <w:color w:val="000000"/>
                <w:sz w:val="18"/>
                <w:szCs w:val="18"/>
              </w:rPr>
            </w:pPr>
            <w:r w:rsidRPr="0017048F">
              <w:rPr>
                <w:rFonts w:ascii="Trebuchet MS" w:hAnsi="Trebuchet MS" w:cs="Trebuchet MS"/>
                <w:sz w:val="18"/>
                <w:szCs w:val="18"/>
              </w:rPr>
              <w:t>0-50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A8ABD3B" w14:textId="55BDAECA" w:rsidR="00386833" w:rsidRDefault="00386833" w:rsidP="00386833">
            <w:pPr>
              <w:jc w:val="center"/>
              <w:rPr>
                <w:rFonts w:ascii="Trebuchet MS" w:hAnsi="Trebuchet MS" w:cs="Trebuchet MS"/>
                <w:color w:val="000000"/>
                <w:sz w:val="18"/>
                <w:szCs w:val="18"/>
              </w:rPr>
            </w:pPr>
            <w:r>
              <w:rPr>
                <w:rFonts w:ascii="Trebuchet MS" w:hAnsi="Trebuchet MS" w:cs="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78A5F84" w14:textId="68E767BA" w:rsidR="00386833" w:rsidRDefault="00386833" w:rsidP="00386833">
            <w:pPr>
              <w:rPr>
                <w:rFonts w:ascii="Trebuchet MS" w:hAnsi="Trebuchet MS"/>
                <w:color w:val="000000"/>
                <w:sz w:val="18"/>
                <w:szCs w:val="18"/>
              </w:rPr>
            </w:pPr>
            <w:r w:rsidRPr="00205449">
              <w:rPr>
                <w:rFonts w:ascii="Trebuchet MS" w:hAnsi="Trebuchet MS" w:cs="Trebuchet MS"/>
                <w:sz w:val="18"/>
                <w:szCs w:val="18"/>
              </w:rPr>
              <w:t>Helårsåbent</w:t>
            </w:r>
          </w:p>
        </w:tc>
      </w:tr>
      <w:tr w:rsidR="00425D05" w:rsidRPr="009736B7" w14:paraId="4DF5704C" w14:textId="77777777" w:rsidTr="00425D05">
        <w:trPr>
          <w:trHeight w:hRule="exact" w:val="1318"/>
        </w:trPr>
        <w:tc>
          <w:tcPr>
            <w:tcW w:w="2429" w:type="dxa"/>
            <w:tcBorders>
              <w:top w:val="single" w:sz="4" w:space="0" w:color="auto"/>
              <w:left w:val="single" w:sz="4" w:space="0" w:color="auto"/>
              <w:bottom w:val="nil"/>
              <w:right w:val="single" w:sz="4" w:space="0" w:color="auto"/>
            </w:tcBorders>
            <w:shd w:val="clear" w:color="auto" w:fill="D9D9D9"/>
          </w:tcPr>
          <w:p w14:paraId="2596102F" w14:textId="1D1BDB96" w:rsidR="00386833" w:rsidRPr="009736B7" w:rsidRDefault="00386833" w:rsidP="00386833">
            <w:pPr>
              <w:rPr>
                <w:rFonts w:ascii="Trebuchet MS" w:hAnsi="Trebuchet MS"/>
                <w:color w:val="E36C0A" w:themeColor="accent6" w:themeShade="BF"/>
                <w:sz w:val="18"/>
                <w:szCs w:val="18"/>
              </w:rPr>
            </w:pPr>
            <w:commentRangeStart w:id="410"/>
            <w:proofErr w:type="spellStart"/>
            <w:r w:rsidRPr="009736B7">
              <w:rPr>
                <w:rFonts w:ascii="Trebuchet MS" w:hAnsi="Trebuchet MS"/>
                <w:color w:val="E36C0A" w:themeColor="accent6" w:themeShade="BF"/>
                <w:sz w:val="18"/>
                <w:szCs w:val="18"/>
              </w:rPr>
              <w:t>saeson_st</w:t>
            </w:r>
            <w:commentRangeEnd w:id="410"/>
            <w:proofErr w:type="spellEnd"/>
            <w:r w:rsidR="009736B7" w:rsidRPr="009736B7">
              <w:rPr>
                <w:rStyle w:val="Kommentarhenvisning"/>
                <w:color w:val="E36C0A" w:themeColor="accent6" w:themeShade="BF"/>
              </w:rPr>
              <w:commentReference w:id="410"/>
            </w:r>
          </w:p>
        </w:tc>
        <w:tc>
          <w:tcPr>
            <w:tcW w:w="4520" w:type="dxa"/>
            <w:tcBorders>
              <w:top w:val="single" w:sz="4" w:space="0" w:color="auto"/>
              <w:left w:val="single" w:sz="4" w:space="0" w:color="auto"/>
              <w:bottom w:val="nil"/>
              <w:right w:val="single" w:sz="4" w:space="0" w:color="auto"/>
            </w:tcBorders>
            <w:shd w:val="clear" w:color="auto" w:fill="FFFFFF"/>
          </w:tcPr>
          <w:p w14:paraId="08F79D2A" w14:textId="1F73C70C" w:rsidR="00386833" w:rsidRPr="009736B7" w:rsidRDefault="00386833" w:rsidP="00386833">
            <w:pPr>
              <w:rPr>
                <w:rFonts w:ascii="Trebuchet MS" w:hAnsi="Trebuchet MS"/>
                <w:color w:val="E36C0A" w:themeColor="accent6" w:themeShade="BF"/>
                <w:sz w:val="18"/>
                <w:szCs w:val="18"/>
              </w:rPr>
            </w:pPr>
            <w:r w:rsidRPr="009736B7">
              <w:rPr>
                <w:rFonts w:ascii="Trebuchet MS" w:hAnsi="Trebuchet MS"/>
                <w:color w:val="E36C0A" w:themeColor="accent6" w:themeShade="BF"/>
                <w:sz w:val="18"/>
                <w:szCs w:val="18"/>
              </w:rPr>
              <w:t>Sæsonstart</w:t>
            </w:r>
          </w:p>
        </w:tc>
        <w:tc>
          <w:tcPr>
            <w:tcW w:w="1155" w:type="dxa"/>
            <w:tcBorders>
              <w:top w:val="single" w:sz="4" w:space="0" w:color="auto"/>
              <w:left w:val="single" w:sz="4" w:space="0" w:color="auto"/>
              <w:bottom w:val="nil"/>
              <w:right w:val="single" w:sz="4" w:space="0" w:color="auto"/>
            </w:tcBorders>
            <w:shd w:val="clear" w:color="auto" w:fill="FFFFFF"/>
          </w:tcPr>
          <w:p w14:paraId="1E550FAE" w14:textId="69910A1C" w:rsidR="00386833" w:rsidRPr="009736B7" w:rsidRDefault="009736B7" w:rsidP="0038683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0473B43" w14:textId="5F7871BB" w:rsidR="00386833" w:rsidRPr="009736B7" w:rsidRDefault="009736B7" w:rsidP="00386833">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440" w:type="dxa"/>
            <w:tcBorders>
              <w:top w:val="single" w:sz="4" w:space="0" w:color="auto"/>
              <w:left w:val="single" w:sz="4" w:space="0" w:color="auto"/>
              <w:bottom w:val="nil"/>
              <w:right w:val="single" w:sz="4" w:space="0" w:color="auto"/>
            </w:tcBorders>
            <w:shd w:val="clear" w:color="auto" w:fill="FFFFFF"/>
          </w:tcPr>
          <w:p w14:paraId="07B943E6" w14:textId="15AEC254" w:rsidR="00386833" w:rsidRPr="009736B7" w:rsidRDefault="00386833" w:rsidP="00386833">
            <w:pPr>
              <w:jc w:val="center"/>
              <w:rPr>
                <w:rFonts w:ascii="Trebuchet MS" w:hAnsi="Trebuchet MS" w:cs="Trebuchet MS"/>
                <w:color w:val="E36C0A" w:themeColor="accent6" w:themeShade="BF"/>
                <w:sz w:val="18"/>
                <w:szCs w:val="18"/>
              </w:rPr>
            </w:pPr>
            <w:r w:rsidRPr="009736B7">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180E30DB" w14:textId="77777777" w:rsidR="00425D05" w:rsidRPr="0050430C" w:rsidRDefault="00425D05" w:rsidP="00425D05">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7374F927"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698744D4"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05685601"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0EB827CD" w14:textId="77777777" w:rsidR="00425D05" w:rsidRPr="0050430C" w:rsidRDefault="00425D05" w:rsidP="00425D05">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696E77C3" w14:textId="49DBA93B" w:rsidR="00386833" w:rsidRPr="009736B7" w:rsidRDefault="00425D05" w:rsidP="00425D05">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425D05" w:rsidRPr="009736B7" w14:paraId="1D525128" w14:textId="77777777" w:rsidTr="00425D05">
        <w:trPr>
          <w:trHeight w:hRule="exact" w:val="1421"/>
        </w:trPr>
        <w:tc>
          <w:tcPr>
            <w:tcW w:w="2429" w:type="dxa"/>
            <w:tcBorders>
              <w:top w:val="single" w:sz="4" w:space="0" w:color="auto"/>
              <w:left w:val="single" w:sz="4" w:space="0" w:color="auto"/>
              <w:bottom w:val="nil"/>
              <w:right w:val="single" w:sz="4" w:space="0" w:color="auto"/>
            </w:tcBorders>
            <w:shd w:val="clear" w:color="auto" w:fill="D9D9D9"/>
          </w:tcPr>
          <w:p w14:paraId="5BE1E222" w14:textId="7F36D708" w:rsidR="00386833" w:rsidRPr="009736B7" w:rsidRDefault="00386833" w:rsidP="00386833">
            <w:pPr>
              <w:rPr>
                <w:rFonts w:ascii="Trebuchet MS" w:hAnsi="Trebuchet MS"/>
                <w:color w:val="E36C0A" w:themeColor="accent6" w:themeShade="BF"/>
                <w:sz w:val="18"/>
                <w:szCs w:val="18"/>
              </w:rPr>
            </w:pPr>
            <w:commentRangeStart w:id="411"/>
            <w:proofErr w:type="spellStart"/>
            <w:r w:rsidRPr="009736B7">
              <w:rPr>
                <w:rFonts w:ascii="Trebuchet MS" w:hAnsi="Trebuchet MS"/>
                <w:color w:val="E36C0A" w:themeColor="accent6" w:themeShade="BF"/>
                <w:sz w:val="18"/>
                <w:szCs w:val="18"/>
              </w:rPr>
              <w:t>saeson_sl</w:t>
            </w:r>
            <w:commentRangeEnd w:id="411"/>
            <w:proofErr w:type="spellEnd"/>
            <w:r w:rsidR="009736B7">
              <w:rPr>
                <w:rStyle w:val="Kommentarhenvisning"/>
              </w:rPr>
              <w:commentReference w:id="411"/>
            </w:r>
          </w:p>
        </w:tc>
        <w:tc>
          <w:tcPr>
            <w:tcW w:w="4520" w:type="dxa"/>
            <w:tcBorders>
              <w:top w:val="single" w:sz="4" w:space="0" w:color="auto"/>
              <w:left w:val="single" w:sz="4" w:space="0" w:color="auto"/>
              <w:bottom w:val="nil"/>
              <w:right w:val="single" w:sz="4" w:space="0" w:color="auto"/>
            </w:tcBorders>
            <w:shd w:val="clear" w:color="auto" w:fill="FFFFFF"/>
          </w:tcPr>
          <w:p w14:paraId="03AD19FB" w14:textId="205B1651" w:rsidR="00386833" w:rsidRPr="009736B7" w:rsidRDefault="00386833" w:rsidP="00386833">
            <w:pPr>
              <w:rPr>
                <w:rFonts w:ascii="Trebuchet MS" w:hAnsi="Trebuchet MS"/>
                <w:color w:val="E36C0A" w:themeColor="accent6" w:themeShade="BF"/>
                <w:sz w:val="18"/>
                <w:szCs w:val="18"/>
              </w:rPr>
            </w:pPr>
            <w:r w:rsidRPr="009736B7">
              <w:rPr>
                <w:rFonts w:ascii="Trebuchet MS" w:hAnsi="Trebuchet MS"/>
                <w:color w:val="E36C0A" w:themeColor="accent6" w:themeShade="BF"/>
                <w:sz w:val="18"/>
                <w:szCs w:val="18"/>
              </w:rPr>
              <w:t>Sæsonslut</w:t>
            </w:r>
          </w:p>
        </w:tc>
        <w:tc>
          <w:tcPr>
            <w:tcW w:w="1155" w:type="dxa"/>
            <w:tcBorders>
              <w:top w:val="single" w:sz="4" w:space="0" w:color="auto"/>
              <w:left w:val="single" w:sz="4" w:space="0" w:color="auto"/>
              <w:bottom w:val="nil"/>
              <w:right w:val="single" w:sz="4" w:space="0" w:color="auto"/>
            </w:tcBorders>
            <w:shd w:val="clear" w:color="auto" w:fill="FFFFFF"/>
          </w:tcPr>
          <w:p w14:paraId="22CA6DAE" w14:textId="6A70DF66" w:rsidR="00386833" w:rsidRPr="009736B7" w:rsidRDefault="009736B7" w:rsidP="0038683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ADE683A" w14:textId="4907D6D7" w:rsidR="00386833" w:rsidRPr="009736B7" w:rsidRDefault="009736B7" w:rsidP="00386833">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440" w:type="dxa"/>
            <w:tcBorders>
              <w:top w:val="single" w:sz="4" w:space="0" w:color="auto"/>
              <w:left w:val="single" w:sz="4" w:space="0" w:color="auto"/>
              <w:bottom w:val="nil"/>
              <w:right w:val="single" w:sz="4" w:space="0" w:color="auto"/>
            </w:tcBorders>
            <w:shd w:val="clear" w:color="auto" w:fill="FFFFFF"/>
          </w:tcPr>
          <w:p w14:paraId="515165DE" w14:textId="12FFE3C4" w:rsidR="00386833" w:rsidRPr="009736B7" w:rsidRDefault="00386833" w:rsidP="00386833">
            <w:pPr>
              <w:jc w:val="center"/>
              <w:rPr>
                <w:rFonts w:ascii="Trebuchet MS" w:hAnsi="Trebuchet MS" w:cs="Trebuchet MS"/>
                <w:color w:val="E36C0A" w:themeColor="accent6" w:themeShade="BF"/>
                <w:sz w:val="18"/>
                <w:szCs w:val="18"/>
              </w:rPr>
            </w:pPr>
            <w:r w:rsidRPr="009736B7">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319F84C6"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4FB5762C"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7F835271"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6BFEBECC"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26EA7ACB"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5B0B1AF2" w14:textId="0C7579C4" w:rsidR="00425D05" w:rsidRDefault="00425D05" w:rsidP="00425D05">
            <w:pPr>
              <w:rPr>
                <w:rFonts w:ascii="Trebuchet MS" w:hAnsi="Trebuchet MS" w:cs="Trebuchet MS"/>
                <w:color w:val="E36C0A" w:themeColor="accent6" w:themeShade="BF"/>
                <w:sz w:val="18"/>
                <w:szCs w:val="18"/>
              </w:rPr>
            </w:pPr>
            <w:r w:rsidRPr="0050430C">
              <w:rPr>
                <w:rFonts w:ascii="Trebuchet MS" w:hAnsi="Trebuchet MS"/>
                <w:color w:val="E36C0A" w:themeColor="accent6" w:themeShade="BF"/>
                <w:sz w:val="18"/>
                <w:szCs w:val="18"/>
              </w:rPr>
              <w:t>”31-12”</w:t>
            </w:r>
          </w:p>
          <w:p w14:paraId="599D77C4" w14:textId="77777777" w:rsidR="00425D05" w:rsidRDefault="00425D05" w:rsidP="00386833">
            <w:pPr>
              <w:rPr>
                <w:rFonts w:ascii="Trebuchet MS" w:hAnsi="Trebuchet MS" w:cs="Trebuchet MS"/>
                <w:color w:val="E36C0A" w:themeColor="accent6" w:themeShade="BF"/>
                <w:sz w:val="18"/>
                <w:szCs w:val="18"/>
              </w:rPr>
            </w:pPr>
          </w:p>
          <w:p w14:paraId="3ABDC599" w14:textId="54158BB5" w:rsidR="00425D05" w:rsidRPr="009736B7" w:rsidRDefault="00425D05" w:rsidP="00386833">
            <w:pPr>
              <w:rPr>
                <w:rFonts w:ascii="Trebuchet MS" w:hAnsi="Trebuchet MS"/>
                <w:color w:val="E36C0A" w:themeColor="accent6" w:themeShade="BF"/>
                <w:sz w:val="18"/>
                <w:szCs w:val="18"/>
              </w:rPr>
            </w:pPr>
          </w:p>
        </w:tc>
      </w:tr>
      <w:tr w:rsidR="00DD750F" w:rsidRPr="00E22421" w14:paraId="62F2FA4B" w14:textId="77777777" w:rsidTr="00425D05">
        <w:trPr>
          <w:trHeight w:hRule="exact" w:val="517"/>
        </w:trPr>
        <w:tc>
          <w:tcPr>
            <w:tcW w:w="2429" w:type="dxa"/>
            <w:tcBorders>
              <w:top w:val="single" w:sz="4" w:space="0" w:color="auto"/>
              <w:left w:val="single" w:sz="4" w:space="0" w:color="auto"/>
              <w:bottom w:val="nil"/>
              <w:right w:val="single" w:sz="4" w:space="0" w:color="auto"/>
            </w:tcBorders>
            <w:shd w:val="clear" w:color="auto" w:fill="D9D9D9"/>
          </w:tcPr>
          <w:p w14:paraId="48B9A369" w14:textId="4FA89DCC" w:rsidR="00DD750F" w:rsidRDefault="00DD750F" w:rsidP="00386833">
            <w:pPr>
              <w:rPr>
                <w:rFonts w:ascii="Trebuchet MS" w:hAnsi="Trebuchet MS"/>
                <w:color w:val="000000"/>
                <w:sz w:val="18"/>
                <w:szCs w:val="18"/>
              </w:rPr>
            </w:pPr>
            <w:commentRangeStart w:id="412"/>
            <w:commentRangeStart w:id="413"/>
            <w:proofErr w:type="spellStart"/>
            <w:r w:rsidRPr="00AE2C10">
              <w:rPr>
                <w:rFonts w:ascii="Trebuchet MS" w:hAnsi="Trebuchet MS"/>
                <w:color w:val="E36C0A" w:themeColor="accent6" w:themeShade="BF"/>
                <w:sz w:val="18"/>
                <w:szCs w:val="18"/>
              </w:rPr>
              <w:t>saeson_bem</w:t>
            </w:r>
            <w:commentRangeEnd w:id="412"/>
            <w:proofErr w:type="spellEnd"/>
            <w:r>
              <w:rPr>
                <w:rStyle w:val="Kommentarhenvisning"/>
              </w:rPr>
              <w:commentReference w:id="412"/>
            </w:r>
            <w:commentRangeEnd w:id="413"/>
            <w:r>
              <w:rPr>
                <w:rStyle w:val="Kommentarhenvisning"/>
              </w:rPr>
              <w:commentReference w:id="413"/>
            </w:r>
          </w:p>
        </w:tc>
        <w:tc>
          <w:tcPr>
            <w:tcW w:w="4520" w:type="dxa"/>
            <w:tcBorders>
              <w:top w:val="single" w:sz="4" w:space="0" w:color="auto"/>
              <w:left w:val="single" w:sz="4" w:space="0" w:color="auto"/>
              <w:bottom w:val="nil"/>
              <w:right w:val="single" w:sz="4" w:space="0" w:color="auto"/>
            </w:tcBorders>
            <w:shd w:val="clear" w:color="auto" w:fill="FFFFFF"/>
          </w:tcPr>
          <w:p w14:paraId="14BEC4E5" w14:textId="7BA1A079" w:rsidR="00DD750F" w:rsidRDefault="00DD750F" w:rsidP="00386833">
            <w:pPr>
              <w:rPr>
                <w:rFonts w:ascii="Trebuchet MS" w:hAnsi="Trebuchet MS"/>
                <w:color w:val="000000"/>
                <w:sz w:val="18"/>
                <w:szCs w:val="18"/>
              </w:rPr>
            </w:pPr>
            <w:r>
              <w:rPr>
                <w:rFonts w:ascii="Trebuchet MS" w:hAnsi="Trebuchet MS"/>
                <w:color w:val="E36C0A" w:themeColor="accent6" w:themeShade="BF"/>
                <w:sz w:val="18"/>
                <w:szCs w:val="18"/>
              </w:rPr>
              <w:t>Mulighed for supplerende bemærkninger ift. åbningsperiode</w:t>
            </w:r>
          </w:p>
        </w:tc>
        <w:tc>
          <w:tcPr>
            <w:tcW w:w="1155" w:type="dxa"/>
            <w:tcBorders>
              <w:top w:val="single" w:sz="4" w:space="0" w:color="auto"/>
              <w:left w:val="single" w:sz="4" w:space="0" w:color="auto"/>
              <w:bottom w:val="nil"/>
              <w:right w:val="single" w:sz="4" w:space="0" w:color="auto"/>
            </w:tcBorders>
            <w:shd w:val="clear" w:color="auto" w:fill="FFFFFF"/>
          </w:tcPr>
          <w:p w14:paraId="75943F2F" w14:textId="44AC3965" w:rsidR="00DD750F"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5348DE8A" w14:textId="57885482" w:rsidR="00DD750F" w:rsidRPr="00AF6B5E"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254</w:t>
            </w:r>
          </w:p>
        </w:tc>
        <w:tc>
          <w:tcPr>
            <w:tcW w:w="1440" w:type="dxa"/>
            <w:tcBorders>
              <w:top w:val="single" w:sz="4" w:space="0" w:color="auto"/>
              <w:left w:val="single" w:sz="4" w:space="0" w:color="auto"/>
              <w:bottom w:val="nil"/>
              <w:right w:val="single" w:sz="4" w:space="0" w:color="auto"/>
            </w:tcBorders>
            <w:shd w:val="clear" w:color="auto" w:fill="FFFFFF"/>
          </w:tcPr>
          <w:p w14:paraId="2D8E46B3" w14:textId="299C7CF4" w:rsidR="00DD750F" w:rsidRPr="00057644" w:rsidRDefault="00DD750F" w:rsidP="00386833">
            <w:pPr>
              <w:jc w:val="center"/>
              <w:rPr>
                <w:rFonts w:ascii="Trebuchet MS" w:hAnsi="Trebuchet MS" w:cs="Trebuchet MS"/>
                <w:color w:val="000000"/>
                <w:sz w:val="18"/>
                <w:szCs w:val="18"/>
              </w:rPr>
            </w:pPr>
            <w:r>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463B1074" w14:textId="6119EBC7" w:rsidR="00DD750F"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Helårsåbent, dog ikke helligdage.</w:t>
            </w:r>
          </w:p>
        </w:tc>
      </w:tr>
      <w:tr w:rsidR="00386833" w:rsidRPr="00E22421" w14:paraId="3CC1985E"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072D7B13" w14:textId="1C78449F" w:rsidR="00386833" w:rsidRDefault="00386833" w:rsidP="00386833">
            <w:pPr>
              <w:rPr>
                <w:rFonts w:ascii="Trebuchet MS" w:hAnsi="Trebuchet MS"/>
                <w:sz w:val="18"/>
                <w:szCs w:val="18"/>
              </w:rPr>
            </w:pPr>
            <w:proofErr w:type="spellStart"/>
            <w:r>
              <w:rPr>
                <w:rFonts w:ascii="Trebuchet MS" w:hAnsi="Trebuchet MS"/>
                <w:color w:val="000000"/>
                <w:sz w:val="18"/>
                <w:szCs w:val="18"/>
              </w:rPr>
              <w:t>doegnaab_k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76D73AED" w14:textId="55FC68BF"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9FC8AB0" w14:textId="43C727AD"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8614DB1" w14:textId="4A49FF2C"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7EE4B47" w14:textId="13CF2755"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4BCAC3AD" w14:textId="0D24B462"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4F6EC781"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69FF23CA" w14:textId="5428D889" w:rsidR="00386833" w:rsidRDefault="00386833" w:rsidP="00386833">
            <w:pPr>
              <w:rPr>
                <w:rFonts w:ascii="Trebuchet MS" w:hAnsi="Trebuchet MS"/>
                <w:sz w:val="18"/>
                <w:szCs w:val="18"/>
              </w:rPr>
            </w:pPr>
            <w:proofErr w:type="spellStart"/>
            <w:r>
              <w:rPr>
                <w:rFonts w:ascii="Trebuchet MS" w:hAnsi="Trebuchet MS"/>
                <w:color w:val="000000"/>
                <w:sz w:val="18"/>
                <w:szCs w:val="18"/>
              </w:rPr>
              <w:t>doegnaab</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7C0CEDD2" w14:textId="3E07DDCE"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70C91A5" w14:textId="4ED5001A"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83C2043" w14:textId="5C71BE3C"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5AE8275" w14:textId="129BE701"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2CF8D5B" w14:textId="01F9D7BA"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88AD03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67E88BD5" w14:textId="68D59D2F" w:rsidR="00386833" w:rsidRDefault="00386833" w:rsidP="00386833">
            <w:pPr>
              <w:rPr>
                <w:rFonts w:ascii="Trebuchet MS" w:hAnsi="Trebuchet MS"/>
                <w:sz w:val="18"/>
                <w:szCs w:val="18"/>
              </w:rPr>
            </w:pPr>
            <w:proofErr w:type="spellStart"/>
            <w:r>
              <w:rPr>
                <w:rFonts w:ascii="Trebuchet MS" w:hAnsi="Trebuchet MS"/>
                <w:color w:val="000000"/>
                <w:sz w:val="18"/>
                <w:szCs w:val="18"/>
              </w:rPr>
              <w:t>vandhane_k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5F4960C4" w14:textId="666B4CEC"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D1218BF" w14:textId="122A15E7"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4C0D2F" w14:textId="7396FC82"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2A2ADF3" w14:textId="0261ECE9"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25F81001" w14:textId="01CA467E"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2FD9B79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40622C90" w14:textId="47FF0AD2" w:rsidR="00386833" w:rsidRDefault="00386833" w:rsidP="00386833">
            <w:pPr>
              <w:rPr>
                <w:rFonts w:ascii="Trebuchet MS" w:hAnsi="Trebuchet MS"/>
                <w:sz w:val="18"/>
                <w:szCs w:val="18"/>
              </w:rPr>
            </w:pPr>
            <w:r>
              <w:rPr>
                <w:rFonts w:ascii="Trebuchet MS" w:hAnsi="Trebuchet MS"/>
                <w:color w:val="000000"/>
                <w:sz w:val="18"/>
                <w:szCs w:val="18"/>
              </w:rPr>
              <w:t>vandhane</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115469B5" w14:textId="1E4EE9DC"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E67EC9D" w14:textId="546E6B5F"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3ED3527" w14:textId="2B19FC2C"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5E1CE538" w14:textId="1EEBE39A"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5927D33" w14:textId="5A874696"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125352E"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4E63E554" w14:textId="12ABD8D0" w:rsidR="00386833" w:rsidRDefault="00386833" w:rsidP="00386833">
            <w:pPr>
              <w:rPr>
                <w:rFonts w:ascii="Trebuchet MS" w:hAnsi="Trebuchet MS"/>
                <w:sz w:val="18"/>
                <w:szCs w:val="18"/>
              </w:rPr>
            </w:pPr>
            <w:proofErr w:type="spellStart"/>
            <w:r>
              <w:rPr>
                <w:rFonts w:ascii="Trebuchet MS" w:hAnsi="Trebuchet MS"/>
                <w:color w:val="000000"/>
                <w:sz w:val="18"/>
                <w:szCs w:val="18"/>
              </w:rPr>
              <w:t>bemand_k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6961B56F" w14:textId="4AEA9D76"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47A4F12" w14:textId="2E17F9D0"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3384705" w14:textId="68D76C17"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10970B8" w14:textId="2B5A8BCB"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42361DE2" w14:textId="4BB1B1A1"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6D382373"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7B75E386" w14:textId="7AF840E1" w:rsidR="00386833" w:rsidRDefault="00386833" w:rsidP="00386833">
            <w:pPr>
              <w:rPr>
                <w:rFonts w:ascii="Trebuchet MS" w:hAnsi="Trebuchet MS"/>
                <w:sz w:val="18"/>
                <w:szCs w:val="18"/>
              </w:rPr>
            </w:pPr>
            <w:r>
              <w:rPr>
                <w:rFonts w:ascii="Trebuchet MS" w:hAnsi="Trebuchet MS"/>
                <w:color w:val="000000"/>
                <w:sz w:val="18"/>
                <w:szCs w:val="18"/>
              </w:rPr>
              <w:t>bemand</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74A68642" w14:textId="20DDFE50"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3799879" w14:textId="7F71FF3A"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DB3598" w14:textId="53594ECD"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6A3E7AE" w14:textId="2430FCB2"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78FBC16B" w14:textId="065AF390"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D0CC89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1DB4DD1A" w14:textId="6A3E85F2" w:rsidR="00386833" w:rsidRDefault="00386833" w:rsidP="00386833">
            <w:pPr>
              <w:rPr>
                <w:rFonts w:ascii="Trebuchet MS" w:hAnsi="Trebuchet MS"/>
                <w:sz w:val="18"/>
                <w:szCs w:val="18"/>
              </w:rPr>
            </w:pPr>
            <w:proofErr w:type="spellStart"/>
            <w:r>
              <w:rPr>
                <w:rFonts w:ascii="Trebuchet MS" w:hAnsi="Trebuchet MS"/>
                <w:color w:val="000000"/>
                <w:sz w:val="18"/>
                <w:szCs w:val="18"/>
              </w:rPr>
              <w:t>betaling_k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3E92FEB2" w14:textId="525BF9E7"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841BABF" w14:textId="169EFC61"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CA6012F" w14:textId="6C44DDB1"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07885313" w14:textId="28F9C1F1"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3E7C211" w14:textId="10921119"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34F83CA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2E77139B" w14:textId="4EA697B1" w:rsidR="00386833" w:rsidRDefault="00386833" w:rsidP="00386833">
            <w:pPr>
              <w:rPr>
                <w:rFonts w:ascii="Trebuchet MS" w:hAnsi="Trebuchet MS"/>
                <w:sz w:val="18"/>
                <w:szCs w:val="18"/>
              </w:rPr>
            </w:pPr>
            <w:r>
              <w:rPr>
                <w:rFonts w:ascii="Trebuchet MS" w:hAnsi="Trebuchet MS"/>
                <w:color w:val="000000"/>
                <w:sz w:val="18"/>
                <w:szCs w:val="18"/>
              </w:rPr>
              <w:t>betaling</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2937EC3D" w14:textId="68163033"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6EAC36" w14:textId="3643F8A2"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DD17B77" w14:textId="68A62C1A"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87A7AFF" w14:textId="49F6C5B3"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2DCD385E" w14:textId="1B0B3F38"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Nej</w:t>
            </w:r>
          </w:p>
        </w:tc>
      </w:tr>
      <w:tr w:rsidR="00386833" w:rsidRPr="00E22421" w14:paraId="5A6C140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1C8B27E2" w14:textId="79E77855" w:rsidR="00386833" w:rsidRDefault="00386833" w:rsidP="00386833">
            <w:pPr>
              <w:rPr>
                <w:rFonts w:ascii="Trebuchet MS" w:hAnsi="Trebuchet MS"/>
                <w:color w:val="000000"/>
                <w:sz w:val="18"/>
                <w:szCs w:val="18"/>
              </w:rPr>
            </w:pPr>
            <w:proofErr w:type="spellStart"/>
            <w:r w:rsidRPr="00010553">
              <w:rPr>
                <w:rFonts w:ascii="Trebuchet MS" w:hAnsi="Trebuchet MS"/>
                <w:sz w:val="18"/>
                <w:szCs w:val="18"/>
              </w:rPr>
              <w:t>book_k</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2185C08D" w14:textId="40004559" w:rsidR="00386833" w:rsidRDefault="00386833" w:rsidP="00386833">
            <w:pPr>
              <w:rPr>
                <w:rFonts w:ascii="Trebuchet MS" w:hAnsi="Trebuchet MS"/>
                <w:color w:val="000000"/>
                <w:sz w:val="18"/>
                <w:szCs w:val="18"/>
              </w:rPr>
            </w:pPr>
            <w:r w:rsidRPr="00010553">
              <w:rPr>
                <w:rFonts w:ascii="Trebuchet MS" w:hAnsi="Trebuchet MS"/>
                <w:sz w:val="18"/>
                <w:szCs w:val="18"/>
              </w:rPr>
              <w:t xml:space="preserve">Kode for om </w:t>
            </w:r>
            <w:r>
              <w:rPr>
                <w:rFonts w:ascii="Trebuchet MS" w:hAnsi="Trebuchet MS"/>
                <w:sz w:val="18"/>
                <w:szCs w:val="18"/>
              </w:rPr>
              <w:t xml:space="preserve">faciliteten er </w:t>
            </w:r>
            <w:r w:rsidRPr="00AF6B5E">
              <w:rPr>
                <w:rFonts w:ascii="Trebuchet MS" w:hAnsi="Trebuchet MS"/>
                <w:sz w:val="18"/>
                <w:szCs w:val="18"/>
              </w:rPr>
              <w:t>mulig at booke</w:t>
            </w:r>
            <w:r>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2338A496" w14:textId="65713388" w:rsidR="00386833" w:rsidRDefault="00386833" w:rsidP="0038683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4F0ECD48" w14:textId="540F6C2A" w:rsidR="00386833" w:rsidRPr="00AF6B5E" w:rsidRDefault="001E4532" w:rsidP="00386833">
            <w:pPr>
              <w:rPr>
                <w:rFonts w:ascii="Trebuchet MS" w:hAnsi="Trebuchet MS" w:cs="Trebuchet MS"/>
                <w:color w:val="000000"/>
                <w:sz w:val="18"/>
                <w:szCs w:val="18"/>
              </w:rPr>
            </w:pPr>
            <w:r w:rsidRPr="001E4532">
              <w:rPr>
                <w:rFonts w:ascii="Trebuchet MS" w:hAnsi="Trebuchet MS"/>
                <w:color w:val="E36C0A" w:themeColor="accent6" w:themeShade="BF"/>
                <w:sz w:val="18"/>
                <w:szCs w:val="18"/>
              </w:rPr>
              <w:t>1</w:t>
            </w:r>
            <w:r w:rsidR="00386833" w:rsidRPr="00010553">
              <w:rPr>
                <w:rFonts w:ascii="Trebuchet MS" w:hAnsi="Trebuchet MS"/>
                <w:sz w:val="18"/>
                <w:szCs w:val="18"/>
              </w:rPr>
              <w:t>-3</w:t>
            </w:r>
          </w:p>
        </w:tc>
        <w:tc>
          <w:tcPr>
            <w:tcW w:w="1440" w:type="dxa"/>
            <w:tcBorders>
              <w:top w:val="single" w:sz="4" w:space="0" w:color="auto"/>
              <w:left w:val="single" w:sz="4" w:space="0" w:color="auto"/>
              <w:bottom w:val="nil"/>
              <w:right w:val="single" w:sz="4" w:space="0" w:color="auto"/>
            </w:tcBorders>
            <w:shd w:val="clear" w:color="auto" w:fill="FFFFFF"/>
          </w:tcPr>
          <w:p w14:paraId="05E6253E" w14:textId="2EA2EC52" w:rsidR="00386833" w:rsidRPr="00057644" w:rsidRDefault="00386833" w:rsidP="00386833">
            <w:pPr>
              <w:jc w:val="center"/>
              <w:rPr>
                <w:rFonts w:ascii="Trebuchet MS" w:hAnsi="Trebuchet MS" w:cs="Trebuchet MS"/>
                <w:color w:val="000000"/>
                <w:sz w:val="18"/>
                <w:szCs w:val="18"/>
              </w:rPr>
            </w:pPr>
            <w:r>
              <w:rPr>
                <w:rFonts w:ascii="Trebuchet MS" w:hAnsi="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692F6615" w14:textId="3B50DC8E" w:rsidR="00386833" w:rsidRDefault="00386833" w:rsidP="00386833">
            <w:pPr>
              <w:rPr>
                <w:rFonts w:ascii="Trebuchet MS" w:hAnsi="Trebuchet MS" w:cs="Trebuchet MS"/>
                <w:color w:val="000000"/>
                <w:sz w:val="18"/>
                <w:szCs w:val="18"/>
              </w:rPr>
            </w:pPr>
            <w:proofErr w:type="spellStart"/>
            <w:r w:rsidRPr="00010553">
              <w:rPr>
                <w:rFonts w:ascii="Trebuchet MS" w:hAnsi="Trebuchet MS"/>
                <w:sz w:val="18"/>
                <w:szCs w:val="18"/>
              </w:rPr>
              <w:t>d_basis_ja_nej</w:t>
            </w:r>
            <w:proofErr w:type="spellEnd"/>
          </w:p>
        </w:tc>
      </w:tr>
      <w:tr w:rsidR="00386833" w:rsidRPr="00E22421" w14:paraId="64F998DA"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7F4A7AE2" w14:textId="282A1A77" w:rsidR="00386833" w:rsidRDefault="00386833" w:rsidP="00386833">
            <w:pPr>
              <w:rPr>
                <w:rFonts w:ascii="Trebuchet MS" w:hAnsi="Trebuchet MS"/>
                <w:color w:val="000000"/>
                <w:sz w:val="18"/>
                <w:szCs w:val="18"/>
              </w:rPr>
            </w:pPr>
            <w:r w:rsidRPr="00010553">
              <w:rPr>
                <w:rFonts w:ascii="Trebuchet MS" w:hAnsi="Trebuchet MS"/>
                <w:sz w:val="18"/>
                <w:szCs w:val="18"/>
              </w:rPr>
              <w:t>book</w:t>
            </w:r>
          </w:p>
        </w:tc>
        <w:tc>
          <w:tcPr>
            <w:tcW w:w="4520" w:type="dxa"/>
            <w:tcBorders>
              <w:top w:val="single" w:sz="4" w:space="0" w:color="auto"/>
              <w:left w:val="single" w:sz="4" w:space="0" w:color="auto"/>
              <w:bottom w:val="nil"/>
              <w:right w:val="single" w:sz="4" w:space="0" w:color="auto"/>
            </w:tcBorders>
            <w:shd w:val="clear" w:color="auto" w:fill="FFFFFF"/>
          </w:tcPr>
          <w:p w14:paraId="67591E78" w14:textId="724609C4" w:rsidR="00386833" w:rsidRDefault="00386833" w:rsidP="00386833">
            <w:pPr>
              <w:rPr>
                <w:rFonts w:ascii="Trebuchet MS" w:hAnsi="Trebuchet MS"/>
                <w:color w:val="000000"/>
                <w:sz w:val="18"/>
                <w:szCs w:val="18"/>
              </w:rPr>
            </w:pPr>
            <w:r w:rsidRPr="00010553">
              <w:rPr>
                <w:rFonts w:ascii="Trebuchet MS" w:hAnsi="Trebuchet MS"/>
                <w:sz w:val="18"/>
                <w:szCs w:val="18"/>
              </w:rPr>
              <w:t xml:space="preserve">Viser om </w:t>
            </w:r>
            <w:r>
              <w:rPr>
                <w:rFonts w:ascii="Trebuchet MS" w:hAnsi="Trebuchet MS"/>
                <w:sz w:val="18"/>
                <w:szCs w:val="18"/>
              </w:rPr>
              <w:t>faciliteten</w:t>
            </w:r>
            <w:r w:rsidRPr="00010553">
              <w:rPr>
                <w:rFonts w:ascii="Trebuchet MS" w:hAnsi="Trebuchet MS"/>
                <w:sz w:val="18"/>
                <w:szCs w:val="18"/>
              </w:rPr>
              <w:t xml:space="preserve"> er </w:t>
            </w:r>
            <w:r w:rsidRPr="00AF6B5E">
              <w:rPr>
                <w:rFonts w:ascii="Trebuchet MS" w:hAnsi="Trebuchet MS"/>
                <w:sz w:val="18"/>
                <w:szCs w:val="18"/>
              </w:rPr>
              <w:t>mulig at booke</w:t>
            </w:r>
            <w:r w:rsidRPr="00010553">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60F2D0DC" w14:textId="03F1896F" w:rsidR="00386833" w:rsidRDefault="00386833" w:rsidP="00386833">
            <w:pPr>
              <w:rPr>
                <w:rFonts w:ascii="Trebuchet MS" w:hAnsi="Trebuchet MS" w:cs="Trebuchet MS"/>
                <w:color w:val="000000"/>
                <w:sz w:val="18"/>
                <w:szCs w:val="18"/>
              </w:rPr>
            </w:pPr>
            <w:r w:rsidRPr="00010553">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5E437E02" w14:textId="64322A15" w:rsidR="00386833" w:rsidRPr="00AF6B5E" w:rsidRDefault="00386833" w:rsidP="00386833">
            <w:pPr>
              <w:rPr>
                <w:rFonts w:ascii="Trebuchet MS" w:hAnsi="Trebuchet MS" w:cs="Trebuchet MS"/>
                <w:color w:val="000000"/>
                <w:sz w:val="18"/>
                <w:szCs w:val="18"/>
              </w:rPr>
            </w:pPr>
            <w:r w:rsidRPr="00010553">
              <w:rPr>
                <w:rFonts w:ascii="Trebuchet MS" w:hAnsi="Trebuchet MS"/>
                <w:sz w:val="18"/>
                <w:szCs w:val="18"/>
              </w:rPr>
              <w:t>0-7 tegn</w:t>
            </w:r>
          </w:p>
        </w:tc>
        <w:tc>
          <w:tcPr>
            <w:tcW w:w="1440" w:type="dxa"/>
            <w:tcBorders>
              <w:top w:val="single" w:sz="4" w:space="0" w:color="auto"/>
              <w:left w:val="single" w:sz="4" w:space="0" w:color="auto"/>
              <w:bottom w:val="nil"/>
              <w:right w:val="single" w:sz="4" w:space="0" w:color="auto"/>
            </w:tcBorders>
            <w:shd w:val="clear" w:color="auto" w:fill="FFFFFF"/>
          </w:tcPr>
          <w:p w14:paraId="5E45F6C1" w14:textId="738561C2" w:rsidR="00386833" w:rsidRPr="00057644" w:rsidRDefault="00386833" w:rsidP="00386833">
            <w:pPr>
              <w:jc w:val="center"/>
              <w:rPr>
                <w:rFonts w:ascii="Trebuchet MS" w:hAnsi="Trebuchet MS" w:cs="Trebuchet MS"/>
                <w:color w:val="000000"/>
                <w:sz w:val="18"/>
                <w:szCs w:val="18"/>
              </w:rPr>
            </w:pPr>
            <w:r w:rsidRPr="00010553">
              <w:rPr>
                <w:rFonts w:ascii="Trebuchet MS" w:hAnsi="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FFFFFF"/>
          </w:tcPr>
          <w:p w14:paraId="3D1836C3" w14:textId="77777777" w:rsidR="00386833" w:rsidRDefault="00386833" w:rsidP="00386833">
            <w:pPr>
              <w:rPr>
                <w:rFonts w:ascii="Trebuchet MS" w:hAnsi="Trebuchet MS" w:cs="Trebuchet MS"/>
                <w:color w:val="000000"/>
                <w:sz w:val="18"/>
                <w:szCs w:val="18"/>
              </w:rPr>
            </w:pPr>
          </w:p>
        </w:tc>
      </w:tr>
      <w:tr w:rsidR="00386833" w:rsidRPr="00E22421" w14:paraId="27789022"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5669BE02" w14:textId="5F045286" w:rsidR="00386833" w:rsidRDefault="00386833" w:rsidP="00386833">
            <w:pPr>
              <w:rPr>
                <w:rFonts w:ascii="Trebuchet MS" w:hAnsi="Trebuchet MS"/>
                <w:color w:val="000000"/>
                <w:sz w:val="18"/>
                <w:szCs w:val="18"/>
              </w:rPr>
            </w:pPr>
            <w:proofErr w:type="spellStart"/>
            <w:r w:rsidRPr="00010553">
              <w:rPr>
                <w:rFonts w:ascii="Trebuchet MS" w:hAnsi="Trebuchet MS"/>
                <w:sz w:val="18"/>
                <w:szCs w:val="18"/>
              </w:rPr>
              <w:t>antal_pl</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31AB3243" w14:textId="43DED30B" w:rsidR="00386833" w:rsidRDefault="00386833" w:rsidP="00386833">
            <w:pPr>
              <w:rPr>
                <w:rFonts w:ascii="Trebuchet MS" w:hAnsi="Trebuchet MS"/>
                <w:color w:val="000000"/>
                <w:sz w:val="18"/>
                <w:szCs w:val="18"/>
              </w:rPr>
            </w:pPr>
            <w:r w:rsidRPr="00010553">
              <w:rPr>
                <w:rFonts w:ascii="Trebuchet MS" w:hAnsi="Trebuchet MS"/>
                <w:sz w:val="18"/>
                <w:szCs w:val="18"/>
              </w:rPr>
              <w:t>Antal</w:t>
            </w:r>
            <w:r>
              <w:rPr>
                <w:rFonts w:ascii="Trebuchet MS" w:hAnsi="Trebuchet MS"/>
                <w:sz w:val="18"/>
                <w:szCs w:val="18"/>
              </w:rPr>
              <w:t xml:space="preserve"> pladser f.eks.</w:t>
            </w:r>
            <w:r w:rsidRPr="00010553">
              <w:rPr>
                <w:rFonts w:ascii="Trebuchet MS" w:hAnsi="Trebuchet MS"/>
                <w:sz w:val="18"/>
                <w:szCs w:val="18"/>
              </w:rPr>
              <w:t xml:space="preserve"> overnatningspladser i en shelter.</w:t>
            </w:r>
          </w:p>
        </w:tc>
        <w:tc>
          <w:tcPr>
            <w:tcW w:w="1155" w:type="dxa"/>
            <w:tcBorders>
              <w:top w:val="single" w:sz="4" w:space="0" w:color="auto"/>
              <w:left w:val="single" w:sz="4" w:space="0" w:color="auto"/>
              <w:bottom w:val="nil"/>
              <w:right w:val="single" w:sz="4" w:space="0" w:color="auto"/>
            </w:tcBorders>
            <w:shd w:val="clear" w:color="auto" w:fill="FFFFFF"/>
          </w:tcPr>
          <w:p w14:paraId="0FB3FE86" w14:textId="56532A35" w:rsidR="00386833" w:rsidRDefault="00386833" w:rsidP="0038683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0738076A" w14:textId="4F870B98" w:rsidR="00386833" w:rsidRPr="00AF6B5E" w:rsidRDefault="00386833" w:rsidP="00386833">
            <w:pPr>
              <w:rPr>
                <w:rFonts w:ascii="Trebuchet MS" w:hAnsi="Trebuchet MS" w:cs="Trebuchet MS"/>
                <w:color w:val="000000"/>
                <w:sz w:val="18"/>
                <w:szCs w:val="18"/>
              </w:rPr>
            </w:pPr>
            <w:r>
              <w:rPr>
                <w:rFonts w:ascii="Trebuchet MS" w:hAnsi="Trebuchet MS"/>
                <w:sz w:val="18"/>
                <w:szCs w:val="18"/>
              </w:rPr>
              <w:t>0-9999</w:t>
            </w:r>
          </w:p>
        </w:tc>
        <w:tc>
          <w:tcPr>
            <w:tcW w:w="1440" w:type="dxa"/>
            <w:tcBorders>
              <w:top w:val="single" w:sz="4" w:space="0" w:color="auto"/>
              <w:left w:val="single" w:sz="4" w:space="0" w:color="auto"/>
              <w:bottom w:val="nil"/>
              <w:right w:val="single" w:sz="4" w:space="0" w:color="auto"/>
            </w:tcBorders>
            <w:shd w:val="clear" w:color="auto" w:fill="FFFFFF"/>
          </w:tcPr>
          <w:p w14:paraId="0B8131D9" w14:textId="0AD4A5FB" w:rsidR="00386833" w:rsidRPr="00057644" w:rsidRDefault="00386833" w:rsidP="00386833">
            <w:pPr>
              <w:jc w:val="center"/>
              <w:rPr>
                <w:rFonts w:ascii="Trebuchet MS" w:hAnsi="Trebuchet MS" w:cs="Trebuchet MS"/>
                <w:color w:val="000000"/>
                <w:sz w:val="18"/>
                <w:szCs w:val="18"/>
              </w:rPr>
            </w:pPr>
            <w:r w:rsidRPr="00010553">
              <w:rPr>
                <w:rFonts w:ascii="Trebuchet MS" w:hAnsi="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7661F81E" w14:textId="1AF046E8" w:rsidR="00386833" w:rsidRDefault="00386833" w:rsidP="00386833">
            <w:pPr>
              <w:rPr>
                <w:rFonts w:ascii="Trebuchet MS" w:hAnsi="Trebuchet MS" w:cs="Trebuchet MS"/>
                <w:color w:val="000000"/>
                <w:sz w:val="18"/>
                <w:szCs w:val="18"/>
              </w:rPr>
            </w:pPr>
            <w:r>
              <w:rPr>
                <w:rFonts w:ascii="Trebuchet MS" w:hAnsi="Trebuchet MS" w:cs="Trebuchet MS"/>
                <w:sz w:val="18"/>
                <w:szCs w:val="18"/>
              </w:rPr>
              <w:t>12</w:t>
            </w:r>
          </w:p>
        </w:tc>
      </w:tr>
      <w:tr w:rsidR="00DD750F" w:rsidRPr="001E4532" w14:paraId="31BF4F17" w14:textId="77777777" w:rsidTr="00DD750F">
        <w:trPr>
          <w:trHeight w:hRule="exact" w:val="271"/>
        </w:trPr>
        <w:tc>
          <w:tcPr>
            <w:tcW w:w="2429" w:type="dxa"/>
            <w:tcBorders>
              <w:top w:val="single" w:sz="4" w:space="0" w:color="auto"/>
              <w:left w:val="single" w:sz="4" w:space="0" w:color="auto"/>
              <w:bottom w:val="nil"/>
              <w:right w:val="single" w:sz="4" w:space="0" w:color="auto"/>
            </w:tcBorders>
            <w:shd w:val="clear" w:color="auto" w:fill="D9D9D9"/>
            <w:vAlign w:val="bottom"/>
          </w:tcPr>
          <w:p w14:paraId="3B1686E6" w14:textId="77777777" w:rsidR="00DD750F" w:rsidRPr="001E4532" w:rsidRDefault="00DD750F" w:rsidP="00DD750F">
            <w:pPr>
              <w:rPr>
                <w:rFonts w:ascii="Trebuchet MS" w:hAnsi="Trebuchet MS" w:cs="Trebuchet MS"/>
                <w:color w:val="E36C0A" w:themeColor="accent6" w:themeShade="BF"/>
                <w:sz w:val="18"/>
                <w:szCs w:val="18"/>
              </w:rPr>
            </w:pPr>
            <w:proofErr w:type="spellStart"/>
            <w:r w:rsidRPr="001E4532">
              <w:rPr>
                <w:rFonts w:ascii="Trebuchet MS" w:hAnsi="Trebuchet MS" w:cs="Trebuchet MS"/>
                <w:color w:val="E36C0A" w:themeColor="accent6" w:themeShade="BF"/>
                <w:sz w:val="18"/>
                <w:szCs w:val="18"/>
              </w:rPr>
              <w:t>folder_k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6A4203F6"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Kode for om der findes en 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9EEF7A"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955DF81"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7E6C3CF0" w14:textId="77777777" w:rsidR="00DD750F" w:rsidRPr="001E4532" w:rsidRDefault="00DD750F" w:rsidP="00DD750F">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96AD021" w14:textId="77777777" w:rsidR="00DD750F" w:rsidRPr="001E4532" w:rsidRDefault="00DD750F" w:rsidP="00DD750F">
            <w:pPr>
              <w:rPr>
                <w:rFonts w:ascii="Trebuchet MS" w:hAnsi="Trebuchet MS" w:cs="Trebuchet MS"/>
                <w:color w:val="E36C0A" w:themeColor="accent6" w:themeShade="BF"/>
                <w:sz w:val="18"/>
                <w:szCs w:val="18"/>
              </w:rPr>
            </w:pPr>
            <w:proofErr w:type="spellStart"/>
            <w:r w:rsidRPr="009208DB">
              <w:rPr>
                <w:rFonts w:ascii="Trebuchet MS" w:hAnsi="Trebuchet MS"/>
                <w:color w:val="E36C0A" w:themeColor="accent6" w:themeShade="BF"/>
                <w:sz w:val="18"/>
                <w:szCs w:val="18"/>
              </w:rPr>
              <w:t>d_basis_ja_nej</w:t>
            </w:r>
            <w:proofErr w:type="spellEnd"/>
          </w:p>
        </w:tc>
      </w:tr>
      <w:tr w:rsidR="00DD750F" w:rsidRPr="001E4532" w14:paraId="01904CDF" w14:textId="77777777" w:rsidTr="00DD750F">
        <w:trPr>
          <w:trHeight w:hRule="exact" w:val="271"/>
        </w:trPr>
        <w:tc>
          <w:tcPr>
            <w:tcW w:w="2429" w:type="dxa"/>
            <w:tcBorders>
              <w:top w:val="single" w:sz="4" w:space="0" w:color="auto"/>
              <w:left w:val="single" w:sz="4" w:space="0" w:color="auto"/>
              <w:bottom w:val="nil"/>
              <w:right w:val="single" w:sz="4" w:space="0" w:color="auto"/>
            </w:tcBorders>
            <w:shd w:val="clear" w:color="auto" w:fill="D9D9D9"/>
            <w:vAlign w:val="bottom"/>
          </w:tcPr>
          <w:p w14:paraId="1349FBAD"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1848D8EB"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Findes der en folder til ruten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DB66445"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9318E0D"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0-7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D233A2E" w14:textId="77777777" w:rsidR="00DD750F" w:rsidRPr="001E4532" w:rsidRDefault="00DD750F" w:rsidP="00DD750F">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B7BA5B0"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Ja</w:t>
            </w:r>
          </w:p>
        </w:tc>
      </w:tr>
      <w:tr w:rsidR="00DD750F" w:rsidRPr="001E4532" w14:paraId="55D9E542" w14:textId="77777777" w:rsidTr="00DD750F">
        <w:trPr>
          <w:trHeight w:hRule="exact" w:val="289"/>
        </w:trPr>
        <w:tc>
          <w:tcPr>
            <w:tcW w:w="2429" w:type="dxa"/>
            <w:tcBorders>
              <w:top w:val="single" w:sz="4" w:space="0" w:color="auto"/>
              <w:left w:val="single" w:sz="4" w:space="0" w:color="auto"/>
              <w:bottom w:val="nil"/>
              <w:right w:val="single" w:sz="4" w:space="0" w:color="auto"/>
            </w:tcBorders>
            <w:shd w:val="clear" w:color="auto" w:fill="D9D9D9"/>
            <w:vAlign w:val="bottom"/>
          </w:tcPr>
          <w:p w14:paraId="17E1CB46" w14:textId="77777777" w:rsidR="00DD750F" w:rsidRPr="001E4532" w:rsidRDefault="00DD750F" w:rsidP="00DD750F">
            <w:pPr>
              <w:rPr>
                <w:rFonts w:ascii="Trebuchet MS" w:hAnsi="Trebuchet MS" w:cs="Trebuchet MS"/>
                <w:color w:val="E36C0A" w:themeColor="accent6" w:themeShade="BF"/>
                <w:sz w:val="18"/>
                <w:szCs w:val="18"/>
              </w:rPr>
            </w:pPr>
            <w:commentRangeStart w:id="414"/>
            <w:proofErr w:type="spellStart"/>
            <w:r w:rsidRPr="001E4532">
              <w:rPr>
                <w:rFonts w:ascii="Trebuchet MS" w:hAnsi="Trebuchet MS" w:cs="Trebuchet MS"/>
                <w:color w:val="E36C0A" w:themeColor="accent6" w:themeShade="BF"/>
                <w:sz w:val="18"/>
                <w:szCs w:val="18"/>
              </w:rPr>
              <w:t>folde_link</w:t>
            </w:r>
            <w:commentRangeEnd w:id="414"/>
            <w:proofErr w:type="spellEnd"/>
            <w:r>
              <w:rPr>
                <w:rStyle w:val="Kommentarhenvisning"/>
              </w:rPr>
              <w:commentReference w:id="414"/>
            </w:r>
          </w:p>
        </w:tc>
        <w:tc>
          <w:tcPr>
            <w:tcW w:w="4520" w:type="dxa"/>
            <w:tcBorders>
              <w:top w:val="single" w:sz="4" w:space="0" w:color="auto"/>
              <w:left w:val="single" w:sz="4" w:space="0" w:color="auto"/>
              <w:bottom w:val="nil"/>
              <w:right w:val="single" w:sz="4" w:space="0" w:color="auto"/>
            </w:tcBorders>
            <w:shd w:val="clear" w:color="auto" w:fill="FFFFFF"/>
            <w:vAlign w:val="bottom"/>
          </w:tcPr>
          <w:p w14:paraId="4C40021D"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 xml:space="preserve">Link </w:t>
            </w:r>
            <w:r>
              <w:rPr>
                <w:rFonts w:ascii="Trebuchet MS" w:hAnsi="Trebuchet MS"/>
                <w:color w:val="E36C0A" w:themeColor="accent6" w:themeShade="BF"/>
                <w:sz w:val="18"/>
                <w:szCs w:val="18"/>
              </w:rPr>
              <w:t xml:space="preserve">(URL) </w:t>
            </w:r>
            <w:r w:rsidRPr="001E4532">
              <w:rPr>
                <w:rFonts w:ascii="Trebuchet MS" w:hAnsi="Trebuchet MS"/>
                <w:color w:val="E36C0A" w:themeColor="accent6" w:themeShade="BF"/>
                <w:sz w:val="18"/>
                <w:szCs w:val="18"/>
              </w:rPr>
              <w:t xml:space="preserve">til </w:t>
            </w:r>
            <w:r>
              <w:rPr>
                <w:rFonts w:ascii="Trebuchet MS" w:hAnsi="Trebuchet MS"/>
                <w:color w:val="E36C0A" w:themeColor="accent6" w:themeShade="BF"/>
                <w:sz w:val="18"/>
                <w:szCs w:val="18"/>
              </w:rPr>
              <w:t>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E9DF507"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CCDF1A6"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0-1024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3BC3A8F" w14:textId="77777777" w:rsidR="00DD750F" w:rsidRPr="001E4532" w:rsidRDefault="00DD750F" w:rsidP="00DD750F">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071F3DD8" w14:textId="77777777" w:rsidR="00DD750F"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https://www.link.dk/folder.pdf</w:t>
            </w:r>
          </w:p>
          <w:p w14:paraId="54943C4B" w14:textId="77777777" w:rsidR="00DD750F" w:rsidRPr="001E4532" w:rsidRDefault="00DD750F" w:rsidP="00DD750F">
            <w:pPr>
              <w:rPr>
                <w:rFonts w:ascii="Trebuchet MS" w:hAnsi="Trebuchet MS" w:cs="Trebuchet MS"/>
                <w:color w:val="E36C0A" w:themeColor="accent6" w:themeShade="BF"/>
                <w:sz w:val="18"/>
                <w:szCs w:val="18"/>
              </w:rPr>
            </w:pPr>
          </w:p>
        </w:tc>
      </w:tr>
      <w:tr w:rsidR="00DD750F" w:rsidRPr="00CA6321" w14:paraId="4F9EF0E9"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33CF0EA" w14:textId="792E0DF9" w:rsidR="00DD750F" w:rsidRPr="00CA6321" w:rsidRDefault="00DD750F"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3F315F9" w14:textId="77777777" w:rsidR="00DD750F" w:rsidRPr="00CA6321" w:rsidRDefault="00DD750F" w:rsidP="00DD750F">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DD750F" w:rsidRPr="00CA6321" w14:paraId="78AA43C3"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F8CF370" w14:textId="41A8C709"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D63CC87"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DD750F" w:rsidRPr="00CA6321" w14:paraId="375EFCE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6F67F42" w14:textId="41B2B8CC" w:rsidR="00DD750F" w:rsidRPr="00CA6321" w:rsidRDefault="00DD750F" w:rsidP="00DD750F">
            <w:pPr>
              <w:rPr>
                <w:rFonts w:ascii="Trebuchet MS" w:hAnsi="Trebuchet MS"/>
                <w:color w:val="E36C0A" w:themeColor="accent6" w:themeShade="BF"/>
                <w:sz w:val="18"/>
                <w:szCs w:val="18"/>
              </w:rPr>
            </w:pPr>
            <w:commentRangeStart w:id="415"/>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commentRangeEnd w:id="415"/>
            <w:r w:rsidR="00C40A70">
              <w:rPr>
                <w:rStyle w:val="Kommentarhenvisning"/>
              </w:rPr>
              <w:commentReference w:id="415"/>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297CE4B7"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DD750F" w:rsidRPr="00CA6321" w14:paraId="3107AF8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217E049" w14:textId="4D1446A5"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9043239"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608ED49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7BA7FD8C" w14:textId="05D0613F" w:rsidR="00425D05" w:rsidRPr="00CA6321" w:rsidRDefault="00425D05" w:rsidP="00425D05">
            <w:pPr>
              <w:rPr>
                <w:rFonts w:ascii="Trebuchet MS" w:hAnsi="Trebuchet MS"/>
                <w:color w:val="E36C0A" w:themeColor="accent6" w:themeShade="BF"/>
                <w:sz w:val="18"/>
                <w:szCs w:val="18"/>
              </w:rPr>
            </w:pPr>
            <w:commentRangeStart w:id="416"/>
            <w:proofErr w:type="spellStart"/>
            <w:r>
              <w:rPr>
                <w:rFonts w:ascii="Trebuchet MS" w:hAnsi="Trebuchet MS"/>
                <w:color w:val="E36C0A" w:themeColor="accent6" w:themeShade="BF"/>
                <w:sz w:val="18"/>
                <w:szCs w:val="18"/>
              </w:rPr>
              <w:t>geofafoto</w:t>
            </w:r>
            <w:commentRangeEnd w:id="416"/>
            <w:proofErr w:type="spellEnd"/>
            <w:r>
              <w:rPr>
                <w:rStyle w:val="Kommentarhenvisning"/>
              </w:rPr>
              <w:commentReference w:id="416"/>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6B6DED0" w14:textId="484A53F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2053631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F724073" w14:textId="7A145EAC"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2D1F2ECE" w14:textId="37E40180"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72F3B0F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A8FC106" w14:textId="6293172B"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17ECCFFC" w14:textId="2FF93CB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7E2971F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E29DE5E" w14:textId="427A104B"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geofafoto3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7449C35" w14:textId="77534A72"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5984A771"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EE529B5" w14:textId="2AB0DE8C" w:rsidR="00425D05" w:rsidRPr="00CA6321" w:rsidRDefault="00425D05" w:rsidP="00425D05">
            <w:pPr>
              <w:rPr>
                <w:rFonts w:ascii="Trebuchet MS" w:hAnsi="Trebuchet MS"/>
                <w:color w:val="E36C0A" w:themeColor="accent6" w:themeShade="BF"/>
                <w:sz w:val="18"/>
                <w:szCs w:val="18"/>
              </w:rPr>
            </w:pPr>
            <w:commentRangeStart w:id="417"/>
            <w:proofErr w:type="spellStart"/>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417"/>
            <w:proofErr w:type="spellEnd"/>
            <w:r w:rsidR="00C40A70">
              <w:rPr>
                <w:rStyle w:val="Kommentarhenvisning"/>
              </w:rPr>
              <w:commentReference w:id="417"/>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87DB49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0C2E3ACA"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1187D8E" w14:textId="0869FBB3"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339592D1"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0A9A660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4920935" w14:textId="465F1134"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1782E7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3D47D2B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0486D6F" w14:textId="4A9BAF5C"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59B2E3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380771EA"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60D4C85"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vejkode</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73D5C36"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3725FE3E"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0A9DFDF"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FFE3AE3"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2B6422D7"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479759F4"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1462BFC8"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4F607C97"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B995B03"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54551D1"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1BDF8B31"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43989980"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045ABE0"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2FBAF950"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9EB8FF8"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CFF0DA4"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398D793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76C5456" w14:textId="77777777" w:rsidR="00425D05" w:rsidRPr="00CA6321" w:rsidRDefault="00425D05" w:rsidP="00425D05">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adr_id</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1EC1925"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2609A5" w14:paraId="6A46D6F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93C5450" w14:textId="77777777" w:rsidR="00425D05" w:rsidRPr="008F599F" w:rsidRDefault="00425D05" w:rsidP="00425D05">
            <w:pPr>
              <w:rPr>
                <w:rFonts w:ascii="Trebuchet MS" w:hAnsi="Trebuchet MS" w:cs="Trebuchet MS"/>
                <w:color w:val="4F81BD"/>
                <w:sz w:val="18"/>
                <w:szCs w:val="18"/>
              </w:rPr>
            </w:pPr>
            <w:proofErr w:type="spellStart"/>
            <w:r>
              <w:rPr>
                <w:rFonts w:ascii="Trebuchet MS" w:hAnsi="Trebuchet MS"/>
                <w:color w:val="FF0000"/>
                <w:sz w:val="18"/>
                <w:szCs w:val="18"/>
              </w:rPr>
              <w:t>ansva_v_k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A7B610B" w14:textId="77777777" w:rsidR="00425D05" w:rsidRPr="002609A5" w:rsidRDefault="00425D05" w:rsidP="00425D05">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425D05" w:rsidRPr="002609A5" w14:paraId="5881728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AB26248" w14:textId="77777777" w:rsidR="00425D05" w:rsidRPr="008F599F" w:rsidRDefault="00425D05" w:rsidP="00425D05">
            <w:pPr>
              <w:rPr>
                <w:rFonts w:ascii="Trebuchet MS" w:hAnsi="Trebuchet MS" w:cs="Trebuchet MS"/>
                <w:color w:val="4F81BD"/>
                <w:sz w:val="18"/>
                <w:szCs w:val="18"/>
              </w:rPr>
            </w:pPr>
            <w:proofErr w:type="spellStart"/>
            <w:r>
              <w:rPr>
                <w:rFonts w:ascii="Trebuchet MS" w:hAnsi="Trebuchet MS"/>
                <w:color w:val="FF0000"/>
                <w:sz w:val="18"/>
                <w:szCs w:val="18"/>
              </w:rPr>
              <w:t>ansva_v</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8712ABD" w14:textId="77777777" w:rsidR="00425D05" w:rsidRPr="002609A5" w:rsidRDefault="00425D05" w:rsidP="00425D05">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25D05" w:rsidRPr="002609A5" w14:paraId="74A14F1F"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79142F2F" w14:textId="414135E3" w:rsidR="00425D05" w:rsidRPr="002609A5" w:rsidRDefault="00425D05" w:rsidP="00425D05">
            <w:pPr>
              <w:rPr>
                <w:rFonts w:ascii="Trebuchet MS" w:hAnsi="Trebuchet MS" w:cs="Trebuchet MS"/>
                <w:sz w:val="18"/>
                <w:szCs w:val="18"/>
              </w:rPr>
            </w:pPr>
            <w:r>
              <w:rPr>
                <w:rFonts w:ascii="Trebuchet MS" w:hAnsi="Trebuchet MS" w:cs="Trebuchet MS"/>
                <w:sz w:val="18"/>
                <w:szCs w:val="18"/>
              </w:rPr>
              <w:t>l</w:t>
            </w:r>
            <w:r w:rsidRPr="002609A5">
              <w:rPr>
                <w:rFonts w:ascii="Trebuchet MS" w:hAnsi="Trebuchet MS" w:cs="Trebuchet MS"/>
                <w:sz w:val="18"/>
                <w:szCs w:val="18"/>
              </w:rPr>
              <w:t>ink</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6632579" w14:textId="77777777" w:rsidR="00425D05" w:rsidRPr="002609A5" w:rsidRDefault="00425D05" w:rsidP="00425D05">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25D05" w:rsidRPr="00402FD8" w14:paraId="5C716B1B"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6B6552FE" w14:textId="5A27B35D"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Pr="00402FD8">
              <w:rPr>
                <w:rFonts w:ascii="Trebuchet MS" w:hAnsi="Trebuchet MS" w:cs="Trebuchet MS"/>
                <w:color w:val="E36C0A" w:themeColor="accent6" w:themeShade="BF"/>
                <w:sz w:val="18"/>
                <w:szCs w:val="18"/>
              </w:rPr>
              <w:t>ink1</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92DC87F"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25D05" w:rsidRPr="00402FD8" w14:paraId="7A6D29F1"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0626C2C7" w14:textId="1289E17E"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Pr="00402FD8">
              <w:rPr>
                <w:rFonts w:ascii="Trebuchet MS" w:hAnsi="Trebuchet MS" w:cs="Trebuchet MS"/>
                <w:color w:val="E36C0A" w:themeColor="accent6" w:themeShade="BF"/>
                <w:sz w:val="18"/>
                <w:szCs w:val="18"/>
              </w:rPr>
              <w:t>ink2</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80B0936"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25D05" w:rsidRPr="00402FD8" w14:paraId="448441E5"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48EEEDC6" w14:textId="5C6885CD"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418"/>
            <w:r w:rsidRPr="00402FD8">
              <w:rPr>
                <w:rFonts w:ascii="Trebuchet MS" w:hAnsi="Trebuchet MS" w:cs="Trebuchet MS"/>
                <w:color w:val="E36C0A" w:themeColor="accent6" w:themeShade="BF"/>
                <w:sz w:val="18"/>
                <w:szCs w:val="18"/>
              </w:rPr>
              <w:t>ink3</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1249C13"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418"/>
            <w:r>
              <w:rPr>
                <w:rStyle w:val="Kommentarhenvisning"/>
              </w:rPr>
              <w:commentReference w:id="418"/>
            </w:r>
          </w:p>
        </w:tc>
      </w:tr>
      <w:tr w:rsidR="00425D05" w:rsidRPr="00B87969" w14:paraId="2D5DD7DA" w14:textId="77777777" w:rsidTr="00281DC9">
        <w:trPr>
          <w:trHeight w:hRule="exact" w:val="255"/>
        </w:trPr>
        <w:tc>
          <w:tcPr>
            <w:tcW w:w="13716" w:type="dxa"/>
            <w:gridSpan w:val="6"/>
            <w:tcBorders>
              <w:top w:val="single" w:sz="4" w:space="0" w:color="auto"/>
              <w:left w:val="nil"/>
              <w:bottom w:val="nil"/>
              <w:right w:val="nil"/>
            </w:tcBorders>
            <w:shd w:val="clear" w:color="auto" w:fill="99CCFF"/>
            <w:vAlign w:val="bottom"/>
          </w:tcPr>
          <w:p w14:paraId="3A717337" w14:textId="77777777" w:rsidR="00425D05" w:rsidRPr="00B87969" w:rsidRDefault="00425D05" w:rsidP="00425D05">
            <w:pPr>
              <w:rPr>
                <w:rFonts w:ascii="Trebuchet MS" w:hAnsi="Trebuchet MS" w:cs="Trebuchet MS"/>
                <w:sz w:val="18"/>
                <w:szCs w:val="18"/>
              </w:rPr>
            </w:pPr>
            <w:r w:rsidRPr="00B87969">
              <w:rPr>
                <w:rFonts w:ascii="Trebuchet MS" w:hAnsi="Trebuchet MS" w:cs="Trebuchet MS"/>
                <w:i/>
                <w:iCs/>
                <w:sz w:val="18"/>
                <w:szCs w:val="18"/>
              </w:rPr>
              <w:t>Felter markeret med blå er temaspecifikke opslagstabeller, der indeholder oversættelser af koder i andre felter.</w:t>
            </w:r>
          </w:p>
        </w:tc>
      </w:tr>
      <w:tr w:rsidR="00425D05" w:rsidRPr="00B87969" w14:paraId="0B2311EE" w14:textId="77777777" w:rsidTr="00281DC9">
        <w:trPr>
          <w:trHeight w:hRule="exact" w:val="255"/>
        </w:trPr>
        <w:tc>
          <w:tcPr>
            <w:tcW w:w="13716" w:type="dxa"/>
            <w:gridSpan w:val="6"/>
            <w:tcBorders>
              <w:top w:val="nil"/>
              <w:left w:val="nil"/>
              <w:bottom w:val="nil"/>
              <w:right w:val="nil"/>
            </w:tcBorders>
            <w:shd w:val="clear" w:color="auto" w:fill="97DDBA"/>
            <w:vAlign w:val="bottom"/>
          </w:tcPr>
          <w:p w14:paraId="042E9BFE" w14:textId="77777777" w:rsidR="00425D05" w:rsidRPr="00B87969" w:rsidRDefault="00425D05" w:rsidP="00425D05">
            <w:pPr>
              <w:rPr>
                <w:rFonts w:ascii="Trebuchet MS" w:hAnsi="Trebuchet MS" w:cs="Trebuchet MS"/>
                <w:i/>
                <w:iCs/>
                <w:sz w:val="18"/>
                <w:szCs w:val="18"/>
              </w:rPr>
            </w:pPr>
            <w:r w:rsidRPr="00B87969">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5B7382D8" w14:textId="77777777" w:rsidR="007944B4" w:rsidRPr="00B87969" w:rsidRDefault="007944B4" w:rsidP="007944B4">
      <w:pPr>
        <w:pStyle w:val="Overskrift6"/>
      </w:pPr>
      <w:r w:rsidRPr="00B87969">
        <w:t xml:space="preserve">5.9.2.1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B87969" w14:paraId="43989C77" w14:textId="77777777" w:rsidTr="00281DC9">
        <w:trPr>
          <w:trHeight w:hRule="exact" w:val="255"/>
        </w:trPr>
        <w:tc>
          <w:tcPr>
            <w:tcW w:w="2235" w:type="dxa"/>
            <w:shd w:val="clear" w:color="auto" w:fill="D9D9D9"/>
            <w:vAlign w:val="bottom"/>
          </w:tcPr>
          <w:p w14:paraId="796F78D3"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Metadataelement</w:t>
            </w:r>
          </w:p>
        </w:tc>
        <w:tc>
          <w:tcPr>
            <w:tcW w:w="11340" w:type="dxa"/>
            <w:shd w:val="clear" w:color="auto" w:fill="D9D9D9"/>
            <w:vAlign w:val="bottom"/>
          </w:tcPr>
          <w:p w14:paraId="447B271F"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0039D935" w14:textId="77777777" w:rsidTr="00281DC9">
        <w:trPr>
          <w:trHeight w:hRule="exact" w:val="255"/>
        </w:trPr>
        <w:tc>
          <w:tcPr>
            <w:tcW w:w="2235" w:type="dxa"/>
            <w:shd w:val="clear" w:color="auto" w:fill="E0E0E0"/>
            <w:vAlign w:val="bottom"/>
          </w:tcPr>
          <w:p w14:paraId="50B750A7"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Temanavn</w:t>
            </w:r>
          </w:p>
        </w:tc>
        <w:tc>
          <w:tcPr>
            <w:tcW w:w="11340" w:type="dxa"/>
            <w:shd w:val="clear" w:color="auto" w:fill="FFFFFF"/>
            <w:vAlign w:val="bottom"/>
          </w:tcPr>
          <w:p w14:paraId="239E0530"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Facilitet_flade</w:t>
            </w:r>
            <w:proofErr w:type="spellEnd"/>
          </w:p>
        </w:tc>
      </w:tr>
      <w:tr w:rsidR="007944B4" w:rsidRPr="00B87969" w14:paraId="66B2370F" w14:textId="77777777" w:rsidTr="00281DC9">
        <w:trPr>
          <w:trHeight w:hRule="exact" w:val="255"/>
        </w:trPr>
        <w:tc>
          <w:tcPr>
            <w:tcW w:w="2235" w:type="dxa"/>
            <w:shd w:val="clear" w:color="auto" w:fill="E0E0E0"/>
            <w:vAlign w:val="bottom"/>
          </w:tcPr>
          <w:p w14:paraId="464E86C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Temakode</w:t>
            </w:r>
          </w:p>
        </w:tc>
        <w:tc>
          <w:tcPr>
            <w:tcW w:w="11340" w:type="dxa"/>
            <w:shd w:val="clear" w:color="auto" w:fill="FFFFFF"/>
            <w:vAlign w:val="bottom"/>
          </w:tcPr>
          <w:p w14:paraId="4D94F61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5801</w:t>
            </w:r>
          </w:p>
        </w:tc>
      </w:tr>
      <w:tr w:rsidR="007944B4" w:rsidRPr="00B87969" w14:paraId="7C3F9BC6" w14:textId="77777777" w:rsidTr="00281DC9">
        <w:trPr>
          <w:trHeight w:hRule="exact" w:val="255"/>
        </w:trPr>
        <w:tc>
          <w:tcPr>
            <w:tcW w:w="2235" w:type="dxa"/>
            <w:shd w:val="clear" w:color="auto" w:fill="E0E0E0"/>
            <w:vAlign w:val="bottom"/>
          </w:tcPr>
          <w:p w14:paraId="5DF71EB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Definition</w:t>
            </w:r>
          </w:p>
        </w:tc>
        <w:tc>
          <w:tcPr>
            <w:tcW w:w="11340" w:type="dxa"/>
            <w:shd w:val="clear" w:color="auto" w:fill="FFFFFF"/>
            <w:vAlign w:val="bottom"/>
          </w:tcPr>
          <w:p w14:paraId="6C61BA93"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 xml:space="preserve">Diverse bygninger, anlæg og andre faciliteter der benyttes </w:t>
            </w:r>
            <w:proofErr w:type="spellStart"/>
            <w:r w:rsidRPr="00B87969">
              <w:rPr>
                <w:rFonts w:ascii="Trebuchet MS" w:hAnsi="Trebuchet MS"/>
                <w:sz w:val="18"/>
                <w:szCs w:val="18"/>
              </w:rPr>
              <w:t>hovedsagligt</w:t>
            </w:r>
            <w:proofErr w:type="spellEnd"/>
            <w:r w:rsidRPr="00B87969">
              <w:rPr>
                <w:rFonts w:ascii="Trebuchet MS" w:hAnsi="Trebuchet MS"/>
                <w:sz w:val="18"/>
                <w:szCs w:val="18"/>
              </w:rPr>
              <w:t xml:space="preserve"> til sport og fritidsformål.</w:t>
            </w:r>
          </w:p>
        </w:tc>
      </w:tr>
      <w:tr w:rsidR="007944B4" w:rsidRPr="00B87969" w14:paraId="31D54961" w14:textId="77777777" w:rsidTr="00281DC9">
        <w:trPr>
          <w:trHeight w:hRule="exact" w:val="255"/>
        </w:trPr>
        <w:tc>
          <w:tcPr>
            <w:tcW w:w="2235" w:type="dxa"/>
            <w:shd w:val="clear" w:color="auto" w:fill="E0E0E0"/>
            <w:vAlign w:val="bottom"/>
          </w:tcPr>
          <w:p w14:paraId="2F47FD3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Beskrivelse</w:t>
            </w:r>
          </w:p>
        </w:tc>
        <w:tc>
          <w:tcPr>
            <w:tcW w:w="11340" w:type="dxa"/>
            <w:shd w:val="clear" w:color="auto" w:fill="FFFFFF"/>
            <w:vAlign w:val="bottom"/>
          </w:tcPr>
          <w:p w14:paraId="77CA9579"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Diverse bygninger, anlæg og andre faciliteter til sport og fritidsformål</w:t>
            </w:r>
          </w:p>
        </w:tc>
      </w:tr>
      <w:tr w:rsidR="007944B4" w:rsidRPr="00B87969" w14:paraId="4458943B" w14:textId="77777777" w:rsidTr="00281DC9">
        <w:trPr>
          <w:trHeight w:hRule="exact" w:val="510"/>
        </w:trPr>
        <w:tc>
          <w:tcPr>
            <w:tcW w:w="2235" w:type="dxa"/>
            <w:shd w:val="clear" w:color="auto" w:fill="E0E0E0"/>
            <w:vAlign w:val="center"/>
          </w:tcPr>
          <w:p w14:paraId="5E6CE2D5"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Formaal</w:t>
            </w:r>
            <w:proofErr w:type="spellEnd"/>
            <w:r w:rsidRPr="00B87969">
              <w:rPr>
                <w:rFonts w:ascii="Trebuchet MS" w:hAnsi="Trebuchet MS" w:cs="Trebuchet MS"/>
                <w:sz w:val="18"/>
                <w:szCs w:val="18"/>
              </w:rPr>
              <w:t xml:space="preserve"> </w:t>
            </w:r>
          </w:p>
        </w:tc>
        <w:tc>
          <w:tcPr>
            <w:tcW w:w="11340" w:type="dxa"/>
            <w:shd w:val="clear" w:color="auto" w:fill="FFFFFF"/>
            <w:vAlign w:val="bottom"/>
          </w:tcPr>
          <w:p w14:paraId="1246E1F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Oplyse sagsbehandler og borger via selvbetjeningsløsninger, hvilken sports- og fritidsfaciliteter, der ligger i lokalområdet. Evt. også nærmeste svømmehal m.v.</w:t>
            </w:r>
          </w:p>
        </w:tc>
      </w:tr>
      <w:tr w:rsidR="007944B4" w:rsidRPr="00B87969" w14:paraId="483F3412" w14:textId="77777777" w:rsidTr="00281DC9">
        <w:trPr>
          <w:trHeight w:hRule="exact" w:val="255"/>
        </w:trPr>
        <w:tc>
          <w:tcPr>
            <w:tcW w:w="2235" w:type="dxa"/>
            <w:shd w:val="clear" w:color="auto" w:fill="E0E0E0"/>
            <w:vAlign w:val="bottom"/>
          </w:tcPr>
          <w:p w14:paraId="153B75CD"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Noegleord_hovedgruppe</w:t>
            </w:r>
            <w:proofErr w:type="spellEnd"/>
          </w:p>
        </w:tc>
        <w:tc>
          <w:tcPr>
            <w:tcW w:w="11340" w:type="dxa"/>
            <w:shd w:val="clear" w:color="auto" w:fill="FFFFFF"/>
            <w:vAlign w:val="bottom"/>
          </w:tcPr>
          <w:p w14:paraId="2522EF3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bCs/>
                <w:kern w:val="32"/>
                <w:sz w:val="18"/>
                <w:szCs w:val="18"/>
              </w:rPr>
              <w:t>Offentlig forsyningsvirksomhed og offentlige tjenesteydelser</w:t>
            </w:r>
          </w:p>
        </w:tc>
      </w:tr>
      <w:tr w:rsidR="007944B4" w:rsidRPr="00B87969" w14:paraId="25E6C328" w14:textId="77777777" w:rsidTr="00281DC9">
        <w:trPr>
          <w:trHeight w:hRule="exact" w:val="255"/>
        </w:trPr>
        <w:tc>
          <w:tcPr>
            <w:tcW w:w="2235" w:type="dxa"/>
            <w:shd w:val="clear" w:color="auto" w:fill="E0E0E0"/>
            <w:vAlign w:val="bottom"/>
          </w:tcPr>
          <w:p w14:paraId="3BBD6763"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w:t>
            </w:r>
            <w:r w:rsidRPr="00B87969">
              <w:rPr>
                <w:rFonts w:ascii="Trebuchet MS" w:hAnsi="Trebuchet MS" w:cs="Trebuchet MS"/>
                <w:b/>
                <w:sz w:val="18"/>
                <w:szCs w:val="18"/>
              </w:rPr>
              <w:t>e</w:t>
            </w:r>
            <w:r w:rsidRPr="00B87969">
              <w:rPr>
                <w:rFonts w:ascii="Trebuchet MS" w:hAnsi="Trebuchet MS" w:cs="Trebuchet MS"/>
                <w:sz w:val="18"/>
                <w:szCs w:val="18"/>
              </w:rPr>
              <w:t>gle_ord</w:t>
            </w:r>
            <w:proofErr w:type="spellEnd"/>
          </w:p>
        </w:tc>
        <w:tc>
          <w:tcPr>
            <w:tcW w:w="11340" w:type="dxa"/>
            <w:shd w:val="clear" w:color="auto" w:fill="FFFFFF"/>
            <w:vAlign w:val="bottom"/>
          </w:tcPr>
          <w:p w14:paraId="6C341A6D" w14:textId="77777777" w:rsidR="007944B4" w:rsidRPr="00B87969" w:rsidRDefault="007944B4" w:rsidP="00281DC9">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Sportsanlæg, fritid</w:t>
            </w:r>
          </w:p>
        </w:tc>
      </w:tr>
      <w:tr w:rsidR="007944B4" w:rsidRPr="00B87969" w14:paraId="4B8947EC" w14:textId="77777777" w:rsidTr="00281DC9">
        <w:trPr>
          <w:trHeight w:hRule="exact" w:val="255"/>
        </w:trPr>
        <w:tc>
          <w:tcPr>
            <w:tcW w:w="2235" w:type="dxa"/>
            <w:shd w:val="clear" w:color="auto" w:fill="E0E0E0"/>
            <w:vAlign w:val="bottom"/>
          </w:tcPr>
          <w:p w14:paraId="20D99D3D"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 type</w:t>
            </w:r>
          </w:p>
        </w:tc>
        <w:tc>
          <w:tcPr>
            <w:tcW w:w="11340" w:type="dxa"/>
            <w:shd w:val="clear" w:color="auto" w:fill="FFFFFF"/>
            <w:vAlign w:val="bottom"/>
          </w:tcPr>
          <w:p w14:paraId="5772007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Flade</w:t>
            </w:r>
          </w:p>
        </w:tc>
      </w:tr>
      <w:tr w:rsidR="007944B4" w:rsidRPr="00B87969" w14:paraId="0493D4AD" w14:textId="77777777" w:rsidTr="00281DC9">
        <w:trPr>
          <w:trHeight w:hRule="exact" w:val="255"/>
        </w:trPr>
        <w:tc>
          <w:tcPr>
            <w:tcW w:w="2235" w:type="dxa"/>
            <w:shd w:val="clear" w:color="auto" w:fill="E0E0E0"/>
            <w:vAlign w:val="bottom"/>
          </w:tcPr>
          <w:p w14:paraId="6C990F6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Lovgrundlag</w:t>
            </w:r>
          </w:p>
        </w:tc>
        <w:tc>
          <w:tcPr>
            <w:tcW w:w="11340" w:type="dxa"/>
            <w:shd w:val="clear" w:color="auto" w:fill="FFFFFF"/>
            <w:vAlign w:val="bottom"/>
          </w:tcPr>
          <w:p w14:paraId="46F01CF6" w14:textId="77777777" w:rsidR="007944B4" w:rsidRPr="00B87969" w:rsidRDefault="007944B4" w:rsidP="00281DC9">
            <w:pPr>
              <w:rPr>
                <w:rFonts w:ascii="Trebuchet MS" w:hAnsi="Trebuchet MS" w:cs="Trebuchet MS"/>
                <w:sz w:val="18"/>
                <w:szCs w:val="18"/>
              </w:rPr>
            </w:pPr>
          </w:p>
        </w:tc>
      </w:tr>
      <w:tr w:rsidR="007944B4" w:rsidRPr="00B87969" w14:paraId="376C4C4D" w14:textId="77777777" w:rsidTr="0023724C">
        <w:trPr>
          <w:trHeight w:hRule="exact" w:val="510"/>
        </w:trPr>
        <w:tc>
          <w:tcPr>
            <w:tcW w:w="2235" w:type="dxa"/>
            <w:shd w:val="clear" w:color="auto" w:fill="E0E0E0"/>
            <w:vAlign w:val="bottom"/>
          </w:tcPr>
          <w:p w14:paraId="36529304"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KLE_koder</w:t>
            </w:r>
            <w:proofErr w:type="spellEnd"/>
          </w:p>
        </w:tc>
        <w:tc>
          <w:tcPr>
            <w:tcW w:w="11340" w:type="dxa"/>
            <w:shd w:val="clear" w:color="auto" w:fill="FFFFFF"/>
            <w:vAlign w:val="bottom"/>
          </w:tcPr>
          <w:p w14:paraId="18DED3B4" w14:textId="4334264F" w:rsidR="007944B4" w:rsidRPr="00B87969" w:rsidRDefault="0023724C" w:rsidP="00281DC9">
            <w:pPr>
              <w:rPr>
                <w:rFonts w:ascii="Trebuchet MS" w:hAnsi="Trebuchet MS" w:cs="Trebuchet MS"/>
                <w:sz w:val="18"/>
                <w:szCs w:val="18"/>
              </w:rPr>
            </w:pPr>
            <w:r w:rsidRPr="006436FF">
              <w:rPr>
                <w:rFonts w:ascii="Trebuchet MS" w:hAnsi="Trebuchet MS" w:cs="Trebuchet MS"/>
                <w:color w:val="4F81BD"/>
                <w:sz w:val="18"/>
                <w:szCs w:val="18"/>
              </w:rPr>
              <w:t xml:space="preserve"> 04.00.00, 04.04.00, 04.14.00, 01.05.15, 09.19.00, 18.15.12, 20.01.00, 20.01.01, 20.01.02, 20.01.05, 20.01.06, 20.01.07, 20.01.10, 20.02.03, 20.10.00</w:t>
            </w:r>
          </w:p>
        </w:tc>
      </w:tr>
    </w:tbl>
    <w:p w14:paraId="50B7EA62" w14:textId="77777777" w:rsidR="007944B4" w:rsidRPr="00B87969" w:rsidRDefault="007944B4" w:rsidP="007944B4">
      <w:pPr>
        <w:tabs>
          <w:tab w:val="left" w:pos="3559"/>
        </w:tabs>
        <w:rPr>
          <w:rFonts w:ascii="Trebuchet MS" w:hAnsi="Trebuchet MS"/>
          <w:b/>
          <w:bCs/>
          <w:sz w:val="24"/>
          <w:szCs w:val="22"/>
        </w:rPr>
      </w:pPr>
    </w:p>
    <w:p w14:paraId="3AA78539" w14:textId="77777777" w:rsidR="007944B4" w:rsidRPr="00B87969" w:rsidRDefault="007944B4" w:rsidP="007944B4">
      <w:pPr>
        <w:tabs>
          <w:tab w:val="left" w:pos="3559"/>
        </w:tabs>
      </w:pPr>
      <w:r w:rsidRPr="00B87969">
        <w:t>5.9.2.2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944B4" w:rsidRPr="00B87969" w14:paraId="08C83BFB" w14:textId="77777777" w:rsidTr="00281DC9">
        <w:trPr>
          <w:trHeight w:hRule="exact" w:val="255"/>
        </w:trPr>
        <w:tc>
          <w:tcPr>
            <w:tcW w:w="4503" w:type="dxa"/>
            <w:shd w:val="clear" w:color="auto" w:fill="D9D9D9"/>
            <w:vAlign w:val="bottom"/>
          </w:tcPr>
          <w:p w14:paraId="47AEAA75"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9149" w:type="dxa"/>
            <w:shd w:val="clear" w:color="auto" w:fill="D9D9D9"/>
            <w:vAlign w:val="bottom"/>
          </w:tcPr>
          <w:p w14:paraId="12CE20AD"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1D762977" w14:textId="77777777" w:rsidTr="00281DC9">
        <w:trPr>
          <w:trHeight w:hRule="exact" w:val="516"/>
        </w:trPr>
        <w:tc>
          <w:tcPr>
            <w:tcW w:w="4503" w:type="dxa"/>
            <w:shd w:val="clear" w:color="auto" w:fill="E0E0E0"/>
            <w:vAlign w:val="center"/>
          </w:tcPr>
          <w:p w14:paraId="04B1C954"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9149" w:type="dxa"/>
            <w:shd w:val="clear" w:color="auto" w:fill="FFFFFF"/>
            <w:vAlign w:val="bottom"/>
          </w:tcPr>
          <w:p w14:paraId="33855762" w14:textId="43424801"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Fladen registreres med snap til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 xml:space="preserve">-objekter, så hele det areal der er udlagt til denne brug medtages herunder tilskuerpladser m.v. Bør anvende </w:t>
            </w:r>
            <w:proofErr w:type="spellStart"/>
            <w:r w:rsidRPr="00B87969">
              <w:rPr>
                <w:rFonts w:ascii="Trebuchet MS" w:hAnsi="Trebuchet MS" w:cs="Trebuchet MS"/>
                <w:sz w:val="18"/>
                <w:szCs w:val="18"/>
              </w:rPr>
              <w:t>ortofoto</w:t>
            </w:r>
            <w:proofErr w:type="spellEnd"/>
            <w:r w:rsidRPr="00B87969">
              <w:rPr>
                <w:rFonts w:ascii="Trebuchet MS" w:hAnsi="Trebuchet MS" w:cs="Trebuchet MS"/>
                <w:sz w:val="18"/>
                <w:szCs w:val="18"/>
              </w:rPr>
              <w:t xml:space="preserve"> i denne proces.</w:t>
            </w:r>
          </w:p>
        </w:tc>
      </w:tr>
      <w:tr w:rsidR="007944B4" w:rsidRPr="00B87969" w14:paraId="68103764" w14:textId="77777777" w:rsidTr="00281DC9">
        <w:trPr>
          <w:trHeight w:hRule="exact" w:val="255"/>
        </w:trPr>
        <w:tc>
          <w:tcPr>
            <w:tcW w:w="4503" w:type="dxa"/>
            <w:shd w:val="clear" w:color="auto" w:fill="E0E0E0"/>
            <w:vAlign w:val="bottom"/>
          </w:tcPr>
          <w:p w14:paraId="59216C0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9149" w:type="dxa"/>
            <w:shd w:val="clear" w:color="auto" w:fill="FFFFFF"/>
            <w:vAlign w:val="bottom"/>
          </w:tcPr>
          <w:p w14:paraId="723B4D45" w14:textId="234BBA72" w:rsidR="007944B4" w:rsidRPr="00B87969" w:rsidRDefault="007944B4" w:rsidP="00AF6B5E">
            <w:pPr>
              <w:rPr>
                <w:rFonts w:ascii="Trebuchet MS" w:hAnsi="Trebuchet MS" w:cs="Trebuchet MS"/>
                <w:sz w:val="18"/>
                <w:szCs w:val="18"/>
              </w:rPr>
            </w:pPr>
            <w:r w:rsidRPr="00B87969">
              <w:rPr>
                <w:rFonts w:ascii="Trebuchet MS" w:hAnsi="Trebuchet MS" w:cs="Trebuchet MS"/>
                <w:sz w:val="18"/>
                <w:szCs w:val="18"/>
              </w:rPr>
              <w:t xml:space="preserve">Opdeles i facilitetstype med mulighed </w:t>
            </w:r>
            <w:r w:rsidR="00AF6B5E">
              <w:rPr>
                <w:rFonts w:ascii="Trebuchet MS" w:hAnsi="Trebuchet MS" w:cs="Trebuchet MS"/>
                <w:sz w:val="18"/>
                <w:szCs w:val="18"/>
              </w:rPr>
              <w:t xml:space="preserve">opdeling </w:t>
            </w:r>
            <w:proofErr w:type="spellStart"/>
            <w:r w:rsidR="00AF6B5E">
              <w:rPr>
                <w:rFonts w:ascii="Trebuchet MS" w:hAnsi="Trebuchet MS" w:cs="Trebuchet MS"/>
                <w:sz w:val="18"/>
                <w:szCs w:val="18"/>
              </w:rPr>
              <w:t>i</w:t>
            </w:r>
            <w:r w:rsidR="00AF6B5E" w:rsidRPr="00AF6B5E">
              <w:rPr>
                <w:rFonts w:ascii="Trebuchet MS" w:hAnsi="Trebuchet MS" w:cs="Trebuchet MS"/>
                <w:sz w:val="18"/>
                <w:szCs w:val="18"/>
              </w:rPr>
              <w:t>handicapegenet</w:t>
            </w:r>
            <w:proofErr w:type="spellEnd"/>
            <w:r w:rsidR="00AF6B5E" w:rsidRPr="00AF6B5E">
              <w:rPr>
                <w:rFonts w:ascii="Trebuchet MS" w:hAnsi="Trebuchet MS" w:cs="Trebuchet MS"/>
                <w:sz w:val="18"/>
                <w:szCs w:val="18"/>
              </w:rPr>
              <w:t xml:space="preserve">, sæsonåben m.fl.  </w:t>
            </w:r>
          </w:p>
        </w:tc>
      </w:tr>
      <w:tr w:rsidR="007944B4" w:rsidRPr="00B87969" w14:paraId="29621B86" w14:textId="77777777" w:rsidTr="00281DC9">
        <w:trPr>
          <w:trHeight w:hRule="exact" w:val="255"/>
        </w:trPr>
        <w:tc>
          <w:tcPr>
            <w:tcW w:w="4503" w:type="dxa"/>
            <w:shd w:val="clear" w:color="auto" w:fill="E0E0E0"/>
            <w:vAlign w:val="bottom"/>
          </w:tcPr>
          <w:p w14:paraId="5129E3C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9149" w:type="dxa"/>
            <w:shd w:val="clear" w:color="auto" w:fill="FFFFFF"/>
            <w:vAlign w:val="bottom"/>
          </w:tcPr>
          <w:p w14:paraId="4F13103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10 kvm.</w:t>
            </w:r>
          </w:p>
        </w:tc>
      </w:tr>
      <w:tr w:rsidR="007944B4" w:rsidRPr="00B87969" w14:paraId="6FF8FE9C" w14:textId="77777777" w:rsidTr="00281DC9">
        <w:trPr>
          <w:trHeight w:hRule="exact" w:val="255"/>
        </w:trPr>
        <w:tc>
          <w:tcPr>
            <w:tcW w:w="4503" w:type="dxa"/>
            <w:shd w:val="clear" w:color="auto" w:fill="E0E0E0"/>
            <w:vAlign w:val="bottom"/>
          </w:tcPr>
          <w:p w14:paraId="33C69BB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Entydige objekter</w:t>
            </w:r>
          </w:p>
        </w:tc>
        <w:tc>
          <w:tcPr>
            <w:tcW w:w="9149" w:type="dxa"/>
            <w:shd w:val="clear" w:color="auto" w:fill="FFFFFF"/>
            <w:vAlign w:val="bottom"/>
          </w:tcPr>
          <w:p w14:paraId="65510350" w14:textId="77777777" w:rsidR="007944B4" w:rsidRPr="00B87969" w:rsidRDefault="007944B4" w:rsidP="00281DC9">
            <w:pPr>
              <w:rPr>
                <w:rFonts w:ascii="Trebuchet MS" w:hAnsi="Trebuchet MS" w:cs="Trebuchet MS"/>
                <w:sz w:val="18"/>
                <w:szCs w:val="18"/>
              </w:rPr>
            </w:pPr>
          </w:p>
        </w:tc>
      </w:tr>
      <w:tr w:rsidR="007944B4" w:rsidRPr="00B87969" w14:paraId="48C81633" w14:textId="77777777" w:rsidTr="00281DC9">
        <w:trPr>
          <w:trHeight w:hRule="exact" w:val="510"/>
        </w:trPr>
        <w:tc>
          <w:tcPr>
            <w:tcW w:w="4503" w:type="dxa"/>
            <w:shd w:val="clear" w:color="auto" w:fill="E0E0E0"/>
            <w:vAlign w:val="center"/>
          </w:tcPr>
          <w:p w14:paraId="3E4C8BC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mellem objekter</w:t>
            </w:r>
          </w:p>
        </w:tc>
        <w:tc>
          <w:tcPr>
            <w:tcW w:w="9149" w:type="dxa"/>
            <w:shd w:val="clear" w:color="auto" w:fill="FFFFFF"/>
            <w:vAlign w:val="bottom"/>
          </w:tcPr>
          <w:p w14:paraId="199A1FF1" w14:textId="77777777" w:rsidR="007944B4" w:rsidRPr="00B87969" w:rsidRDefault="007944B4" w:rsidP="00281DC9">
            <w:pPr>
              <w:rPr>
                <w:rFonts w:ascii="Trebuchet MS" w:hAnsi="Trebuchet MS" w:cs="Trebuchet MS"/>
                <w:sz w:val="18"/>
                <w:szCs w:val="18"/>
              </w:rPr>
            </w:pPr>
          </w:p>
        </w:tc>
      </w:tr>
      <w:tr w:rsidR="007944B4" w:rsidRPr="00B87969" w14:paraId="47252D9E" w14:textId="77777777" w:rsidTr="00281DC9">
        <w:trPr>
          <w:trHeight w:hRule="exact" w:val="255"/>
        </w:trPr>
        <w:tc>
          <w:tcPr>
            <w:tcW w:w="4503" w:type="dxa"/>
            <w:shd w:val="clear" w:color="auto" w:fill="E0E0E0"/>
            <w:vAlign w:val="bottom"/>
          </w:tcPr>
          <w:p w14:paraId="3F087E77"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med objekter i andre datasæt</w:t>
            </w:r>
          </w:p>
        </w:tc>
        <w:tc>
          <w:tcPr>
            <w:tcW w:w="9149" w:type="dxa"/>
            <w:shd w:val="clear" w:color="auto" w:fill="FFFFFF"/>
            <w:vAlign w:val="bottom"/>
          </w:tcPr>
          <w:p w14:paraId="43E87033" w14:textId="3FADB73C"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Placeres gerne med snap til nabo- og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
        </w:tc>
      </w:tr>
    </w:tbl>
    <w:p w14:paraId="7853DF1C" w14:textId="77777777" w:rsidR="007944B4" w:rsidRPr="00B87969" w:rsidRDefault="007944B4" w:rsidP="007944B4">
      <w:pPr>
        <w:pStyle w:val="Overskrift6"/>
      </w:pPr>
      <w:r w:rsidRPr="00B87969">
        <w:t>5.9.2.3 Kodelister</w:t>
      </w:r>
    </w:p>
    <w:p w14:paraId="44A337C6" w14:textId="77777777" w:rsidR="007944B4" w:rsidRPr="00B87969" w:rsidRDefault="007944B4" w:rsidP="007944B4">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Kodelisterne fungerer som oversættelser mellem anvendte kodeværdier og de matchende forklarende tekster.</w:t>
      </w:r>
    </w:p>
    <w:p w14:paraId="449F717C" w14:textId="29A510C0" w:rsidR="007944B4" w:rsidRPr="00B87969" w:rsidRDefault="007944B4" w:rsidP="007944B4">
      <w:pPr>
        <w:pStyle w:val="Overskrift7"/>
      </w:pPr>
      <w:r w:rsidRPr="00B87969">
        <w:t>5.9.2.3.1   5801 Facilitet</w:t>
      </w:r>
      <w:r w:rsidRPr="00B87969">
        <w:rPr>
          <w:rStyle w:val="TypografiOverskrift4BrugerdefineretfarveRGB0Tegn"/>
        </w:rPr>
        <w:t xml:space="preserve"> </w:t>
      </w:r>
      <w:r w:rsidRPr="00B87969">
        <w:t>(d_580</w:t>
      </w:r>
      <w:r w:rsidR="009F772A" w:rsidRPr="006436FF">
        <w:rPr>
          <w:color w:val="4F81BD"/>
        </w:rPr>
        <w:t>0</w:t>
      </w:r>
      <w:r w:rsidRPr="00B87969">
        <w:t>_facilitet)</w:t>
      </w:r>
    </w:p>
    <w:p w14:paraId="33D1719F" w14:textId="77777777" w:rsidR="007944B4" w:rsidRPr="00B87969" w:rsidRDefault="007944B4" w:rsidP="00C72E02">
      <w:pPr>
        <w:rPr>
          <w:rFonts w:ascii="Trebuchet MS" w:hAnsi="Trebuchet MS"/>
          <w:bCs/>
          <w:sz w:val="18"/>
          <w:szCs w:val="18"/>
        </w:rPr>
      </w:pPr>
      <w:r w:rsidRPr="00B87969">
        <w:rPr>
          <w:rFonts w:ascii="Trebuchet MS" w:hAnsi="Trebuchet MS"/>
          <w:sz w:val="18"/>
          <w:szCs w:val="18"/>
        </w:rPr>
        <w:t xml:space="preserve">Der anvendes samme liste som 5.9.1.3.1   </w:t>
      </w:r>
    </w:p>
    <w:p w14:paraId="0773BE16" w14:textId="77777777" w:rsidR="007944B4" w:rsidRPr="00B87969" w:rsidRDefault="007944B4" w:rsidP="007944B4">
      <w:pPr>
        <w:pStyle w:val="Overskrift2"/>
        <w:rPr>
          <w:kern w:val="32"/>
        </w:rPr>
      </w:pPr>
      <w:bookmarkStart w:id="419" w:name="_Toc63351487"/>
      <w:r w:rsidRPr="00B87969">
        <w:rPr>
          <w:kern w:val="32"/>
        </w:rPr>
        <w:t xml:space="preserve">5.9.3 </w:t>
      </w:r>
      <w:proofErr w:type="spellStart"/>
      <w:r w:rsidRPr="00B87969">
        <w:rPr>
          <w:kern w:val="32"/>
        </w:rPr>
        <w:t>Facilitet_linje</w:t>
      </w:r>
      <w:proofErr w:type="spellEnd"/>
      <w:r w:rsidRPr="00B87969">
        <w:rPr>
          <w:kern w:val="32"/>
        </w:rPr>
        <w:t xml:space="preserve"> (5802)</w:t>
      </w:r>
      <w:bookmarkEnd w:id="401"/>
      <w:bookmarkEnd w:id="41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4491"/>
        <w:gridCol w:w="45"/>
        <w:gridCol w:w="1276"/>
        <w:gridCol w:w="1559"/>
        <w:gridCol w:w="1417"/>
        <w:gridCol w:w="2381"/>
      </w:tblGrid>
      <w:tr w:rsidR="007944B4" w:rsidRPr="00B87969" w14:paraId="4F74F21A" w14:textId="77777777" w:rsidTr="00121D86">
        <w:tc>
          <w:tcPr>
            <w:tcW w:w="2547" w:type="dxa"/>
            <w:tcBorders>
              <w:bottom w:val="single" w:sz="4" w:space="0" w:color="auto"/>
            </w:tcBorders>
            <w:shd w:val="clear" w:color="auto" w:fill="D9D9D9"/>
            <w:vAlign w:val="center"/>
          </w:tcPr>
          <w:p w14:paraId="7E501340"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Feltnavn</w:t>
            </w:r>
          </w:p>
        </w:tc>
        <w:tc>
          <w:tcPr>
            <w:tcW w:w="4491" w:type="dxa"/>
            <w:tcBorders>
              <w:bottom w:val="single" w:sz="4" w:space="0" w:color="auto"/>
            </w:tcBorders>
            <w:shd w:val="clear" w:color="auto" w:fill="D9D9D9"/>
            <w:vAlign w:val="center"/>
          </w:tcPr>
          <w:p w14:paraId="60FF8678"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Formål</w:t>
            </w:r>
          </w:p>
        </w:tc>
        <w:tc>
          <w:tcPr>
            <w:tcW w:w="1321" w:type="dxa"/>
            <w:gridSpan w:val="2"/>
            <w:tcBorders>
              <w:bottom w:val="single" w:sz="4" w:space="0" w:color="auto"/>
            </w:tcBorders>
            <w:shd w:val="clear" w:color="auto" w:fill="D9D9D9"/>
            <w:vAlign w:val="center"/>
          </w:tcPr>
          <w:p w14:paraId="45D68BF9"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Datatype</w:t>
            </w:r>
          </w:p>
        </w:tc>
        <w:tc>
          <w:tcPr>
            <w:tcW w:w="1559" w:type="dxa"/>
            <w:tcBorders>
              <w:bottom w:val="single" w:sz="4" w:space="0" w:color="auto"/>
            </w:tcBorders>
            <w:shd w:val="clear" w:color="auto" w:fill="D9D9D9"/>
            <w:vAlign w:val="center"/>
          </w:tcPr>
          <w:p w14:paraId="52C4BC41"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6076D98F" w14:textId="77777777" w:rsidR="007944B4" w:rsidRPr="00B87969" w:rsidRDefault="007944B4" w:rsidP="00281DC9">
            <w:pPr>
              <w:autoSpaceDE w:val="0"/>
              <w:autoSpaceDN w:val="0"/>
              <w:adjustRightInd w:val="0"/>
              <w:rPr>
                <w:rFonts w:ascii="Trebuchet MS" w:hAnsi="Trebuchet MS" w:cs="Trebuchet MS"/>
                <w:b/>
                <w:bCs/>
                <w:sz w:val="18"/>
                <w:szCs w:val="18"/>
              </w:rPr>
            </w:pPr>
            <w:r w:rsidRPr="00B87969">
              <w:rPr>
                <w:rFonts w:ascii="Trebuchet MS" w:hAnsi="Trebuchet MS" w:cs="Trebuchet MS"/>
                <w:b/>
                <w:bCs/>
                <w:sz w:val="18"/>
                <w:szCs w:val="18"/>
              </w:rPr>
              <w:t>Obligatorisk /</w:t>
            </w:r>
          </w:p>
          <w:p w14:paraId="4A853BE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Frit</w:t>
            </w:r>
          </w:p>
        </w:tc>
        <w:tc>
          <w:tcPr>
            <w:tcW w:w="2381" w:type="dxa"/>
            <w:shd w:val="clear" w:color="auto" w:fill="D9D9D9"/>
            <w:vAlign w:val="center"/>
          </w:tcPr>
          <w:p w14:paraId="74572D6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Eksempel</w:t>
            </w:r>
          </w:p>
        </w:tc>
      </w:tr>
      <w:tr w:rsidR="007944B4" w:rsidRPr="00B87969" w14:paraId="09B3CC9C"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54789FB1" w14:textId="38ED3DAB" w:rsidR="007944B4" w:rsidRPr="00B87969" w:rsidRDefault="0010142E" w:rsidP="0010142E">
            <w:pPr>
              <w:rPr>
                <w:rFonts w:ascii="Trebuchet MS" w:hAnsi="Trebuchet MS"/>
                <w:sz w:val="18"/>
                <w:szCs w:val="18"/>
              </w:rPr>
            </w:pPr>
            <w:proofErr w:type="spellStart"/>
            <w:r>
              <w:rPr>
                <w:rFonts w:ascii="Trebuchet MS" w:hAnsi="Trebuchet MS"/>
                <w:sz w:val="18"/>
                <w:szCs w:val="18"/>
              </w:rPr>
              <w:t>rute</w:t>
            </w:r>
            <w:r w:rsidR="007944B4" w:rsidRPr="00B87969">
              <w:rPr>
                <w:rFonts w:ascii="Trebuchet MS" w:hAnsi="Trebuchet MS"/>
                <w:sz w:val="18"/>
                <w:szCs w:val="18"/>
              </w:rPr>
              <w:t>_ty_k</w:t>
            </w:r>
            <w:proofErr w:type="spellEnd"/>
          </w:p>
        </w:tc>
        <w:tc>
          <w:tcPr>
            <w:tcW w:w="4491" w:type="dxa"/>
            <w:tcBorders>
              <w:top w:val="single" w:sz="4" w:space="0" w:color="auto"/>
              <w:left w:val="single" w:sz="4" w:space="0" w:color="auto"/>
              <w:bottom w:val="nil"/>
              <w:right w:val="single" w:sz="4" w:space="0" w:color="auto"/>
            </w:tcBorders>
            <w:shd w:val="clear" w:color="auto" w:fill="FFFFFF"/>
            <w:vAlign w:val="bottom"/>
          </w:tcPr>
          <w:p w14:paraId="329337BF" w14:textId="07646095" w:rsidR="007944B4" w:rsidRPr="00B87969" w:rsidRDefault="007944B4" w:rsidP="0035309B">
            <w:pPr>
              <w:rPr>
                <w:rFonts w:ascii="Trebuchet MS" w:hAnsi="Trebuchet MS"/>
                <w:sz w:val="18"/>
                <w:szCs w:val="18"/>
              </w:rPr>
            </w:pPr>
            <w:r w:rsidRPr="00B87969">
              <w:rPr>
                <w:rFonts w:ascii="Trebuchet MS" w:hAnsi="Trebuchet MS"/>
                <w:sz w:val="18"/>
                <w:szCs w:val="18"/>
              </w:rPr>
              <w:t xml:space="preserve">Kode for </w:t>
            </w:r>
            <w:r w:rsidR="0035309B">
              <w:rPr>
                <w:rFonts w:ascii="Trebuchet MS" w:hAnsi="Trebuchet MS"/>
                <w:sz w:val="18"/>
                <w:szCs w:val="18"/>
              </w:rPr>
              <w:t>rute</w:t>
            </w:r>
            <w:r w:rsidRPr="00B87969">
              <w:rPr>
                <w:rFonts w:ascii="Trebuchet MS" w:hAnsi="Trebuchet MS"/>
                <w:sz w:val="18"/>
                <w:szCs w:val="18"/>
              </w:rPr>
              <w:t>typen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54CE6A2F"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Heltal</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0DCC781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1-99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7827331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O</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12DED591" w14:textId="77777777" w:rsidR="007944B4" w:rsidRPr="00B87969" w:rsidRDefault="00BD000C" w:rsidP="00281DC9">
            <w:pPr>
              <w:rPr>
                <w:rFonts w:ascii="Trebuchet MS" w:hAnsi="Trebuchet MS"/>
                <w:sz w:val="18"/>
                <w:szCs w:val="18"/>
              </w:rPr>
            </w:pPr>
            <w:r w:rsidRPr="00B87969">
              <w:rPr>
                <w:rFonts w:ascii="Trebuchet MS" w:hAnsi="Trebuchet MS"/>
                <w:sz w:val="18"/>
                <w:szCs w:val="18"/>
              </w:rPr>
              <w:t>1</w:t>
            </w:r>
          </w:p>
        </w:tc>
      </w:tr>
      <w:tr w:rsidR="007944B4" w:rsidRPr="00B87969" w14:paraId="7D083D4B"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99CCFF"/>
            <w:vAlign w:val="bottom"/>
          </w:tcPr>
          <w:p w14:paraId="51BD213C" w14:textId="3DCBC192" w:rsidR="007944B4" w:rsidRPr="00B87969" w:rsidRDefault="0010142E" w:rsidP="0010142E">
            <w:pPr>
              <w:rPr>
                <w:rFonts w:ascii="Trebuchet MS" w:hAnsi="Trebuchet MS"/>
                <w:sz w:val="18"/>
                <w:szCs w:val="18"/>
              </w:rPr>
            </w:pPr>
            <w:proofErr w:type="spellStart"/>
            <w:r>
              <w:rPr>
                <w:rFonts w:ascii="Trebuchet MS" w:hAnsi="Trebuchet MS"/>
                <w:sz w:val="18"/>
                <w:szCs w:val="18"/>
              </w:rPr>
              <w:t>rute</w:t>
            </w:r>
            <w:r w:rsidR="007944B4" w:rsidRPr="00B87969">
              <w:rPr>
                <w:rFonts w:ascii="Trebuchet MS" w:hAnsi="Trebuchet MS"/>
                <w:sz w:val="18"/>
                <w:szCs w:val="18"/>
              </w:rPr>
              <w:t>_ty</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5FB0ED36" w14:textId="4CCDE387" w:rsidR="007944B4" w:rsidRPr="00B87969" w:rsidRDefault="007944B4" w:rsidP="0035309B">
            <w:pPr>
              <w:rPr>
                <w:rFonts w:ascii="Trebuchet MS" w:hAnsi="Trebuchet MS"/>
                <w:sz w:val="18"/>
                <w:szCs w:val="18"/>
              </w:rPr>
            </w:pPr>
            <w:r w:rsidRPr="00B87969">
              <w:rPr>
                <w:rFonts w:ascii="Trebuchet MS" w:hAnsi="Trebuchet MS"/>
                <w:sz w:val="18"/>
                <w:szCs w:val="18"/>
              </w:rPr>
              <w:t xml:space="preserve">Typen af </w:t>
            </w:r>
            <w:r w:rsidR="0035309B">
              <w:rPr>
                <w:rFonts w:ascii="Trebuchet MS" w:hAnsi="Trebuchet MS"/>
                <w:sz w:val="18"/>
                <w:szCs w:val="18"/>
              </w:rPr>
              <w:t>rute</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2189187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237C83F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AE07D4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S</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11336DCE"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Skirute</w:t>
            </w:r>
            <w:proofErr w:type="spellEnd"/>
          </w:p>
        </w:tc>
      </w:tr>
      <w:tr w:rsidR="001977B6" w:rsidRPr="00B87969" w14:paraId="54B13016"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99CCFF"/>
            <w:vAlign w:val="bottom"/>
          </w:tcPr>
          <w:p w14:paraId="44304CB3" w14:textId="68A25ACB" w:rsidR="001977B6" w:rsidRPr="00B87969" w:rsidDel="0010142E" w:rsidRDefault="001977B6" w:rsidP="0010142E">
            <w:pPr>
              <w:rPr>
                <w:rFonts w:ascii="Trebuchet MS" w:hAnsi="Trebuchet MS"/>
                <w:sz w:val="18"/>
                <w:szCs w:val="18"/>
              </w:rPr>
            </w:pPr>
            <w:proofErr w:type="spellStart"/>
            <w:r>
              <w:rPr>
                <w:rFonts w:ascii="Trebuchet MS" w:hAnsi="Trebuchet MS"/>
                <w:sz w:val="18"/>
                <w:szCs w:val="18"/>
              </w:rPr>
              <w:t>rute_uty_k</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0BFB3B9C" w14:textId="575A1DE5" w:rsidR="001977B6" w:rsidRPr="00B87969" w:rsidRDefault="001977B6" w:rsidP="00281DC9">
            <w:pPr>
              <w:rPr>
                <w:rFonts w:ascii="Trebuchet MS" w:hAnsi="Trebuchet MS"/>
                <w:sz w:val="18"/>
                <w:szCs w:val="18"/>
              </w:rPr>
            </w:pPr>
            <w:r>
              <w:rPr>
                <w:rFonts w:ascii="Trebuchet MS" w:hAnsi="Trebuchet MS"/>
                <w:sz w:val="18"/>
                <w:szCs w:val="18"/>
              </w:rPr>
              <w:t>Kode for undertypen af rute</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402A7536" w14:textId="1BDDF4B7" w:rsidR="001977B6" w:rsidRPr="00B87969" w:rsidRDefault="002D4024" w:rsidP="00281DC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37DF7288" w14:textId="2D01DA70" w:rsidR="001977B6" w:rsidRPr="00B87969" w:rsidRDefault="002D4024" w:rsidP="00281DC9">
            <w:pPr>
              <w:rPr>
                <w:rFonts w:ascii="Trebuchet MS" w:hAnsi="Trebuchet MS" w:cs="Trebuchet MS"/>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1239A40D" w14:textId="74AA7436" w:rsidR="001977B6" w:rsidRPr="00B87969" w:rsidRDefault="002D4024" w:rsidP="00281DC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485735A1" w14:textId="1142B2D5" w:rsidR="001977B6" w:rsidRPr="00B87969" w:rsidRDefault="002D4024" w:rsidP="00281DC9">
            <w:pPr>
              <w:rPr>
                <w:rFonts w:ascii="Trebuchet MS" w:hAnsi="Trebuchet MS" w:cs="Trebuchet MS"/>
                <w:sz w:val="18"/>
                <w:szCs w:val="18"/>
              </w:rPr>
            </w:pPr>
            <w:r>
              <w:rPr>
                <w:rFonts w:ascii="Trebuchet MS" w:hAnsi="Trebuchet MS" w:cs="Trebuchet MS"/>
                <w:sz w:val="18"/>
                <w:szCs w:val="18"/>
              </w:rPr>
              <w:t>2</w:t>
            </w:r>
          </w:p>
        </w:tc>
      </w:tr>
      <w:tr w:rsidR="001977B6" w:rsidRPr="00B87969" w14:paraId="2732453D" w14:textId="77777777" w:rsidTr="00121D86">
        <w:trPr>
          <w:trHeight w:hRule="exact" w:val="485"/>
        </w:trPr>
        <w:tc>
          <w:tcPr>
            <w:tcW w:w="2547" w:type="dxa"/>
            <w:tcBorders>
              <w:top w:val="single" w:sz="4" w:space="0" w:color="auto"/>
              <w:left w:val="single" w:sz="4" w:space="0" w:color="auto"/>
              <w:bottom w:val="nil"/>
              <w:right w:val="single" w:sz="4" w:space="0" w:color="auto"/>
            </w:tcBorders>
            <w:shd w:val="clear" w:color="auto" w:fill="99CCFF"/>
            <w:vAlign w:val="bottom"/>
          </w:tcPr>
          <w:p w14:paraId="2C8EAA96" w14:textId="507CE787" w:rsidR="001977B6" w:rsidRPr="00B87969" w:rsidDel="0010142E" w:rsidRDefault="001977B6" w:rsidP="0010142E">
            <w:pPr>
              <w:rPr>
                <w:rFonts w:ascii="Trebuchet MS" w:hAnsi="Trebuchet MS"/>
                <w:sz w:val="18"/>
                <w:szCs w:val="18"/>
              </w:rPr>
            </w:pPr>
            <w:proofErr w:type="spellStart"/>
            <w:r>
              <w:rPr>
                <w:rFonts w:ascii="Trebuchet MS" w:hAnsi="Trebuchet MS"/>
                <w:sz w:val="18"/>
                <w:szCs w:val="18"/>
              </w:rPr>
              <w:t>rute_uty</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78331A39" w14:textId="301759E5" w:rsidR="001977B6" w:rsidRPr="00B87969" w:rsidRDefault="0035309B" w:rsidP="00281DC9">
            <w:pPr>
              <w:rPr>
                <w:rFonts w:ascii="Trebuchet MS" w:hAnsi="Trebuchet MS"/>
                <w:sz w:val="18"/>
                <w:szCs w:val="18"/>
              </w:rPr>
            </w:pPr>
            <w:r>
              <w:rPr>
                <w:rFonts w:ascii="Trebuchet MS" w:hAnsi="Trebuchet MS"/>
                <w:sz w:val="18"/>
                <w:szCs w:val="18"/>
              </w:rPr>
              <w:t>Undertypen af rute</w:t>
            </w:r>
            <w:r w:rsidR="002D4024">
              <w:rPr>
                <w:rFonts w:ascii="Trebuchet MS" w:hAnsi="Trebuchet MS"/>
                <w:sz w:val="18"/>
                <w:szCs w:val="18"/>
              </w:rPr>
              <w:t>. Opdelt i forskellige nationale temaruter</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5B8205D3" w14:textId="3B25B8E1" w:rsidR="001977B6" w:rsidRPr="00B87969" w:rsidRDefault="002D4024" w:rsidP="00281DC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26265914" w14:textId="31326070" w:rsidR="001977B6" w:rsidRPr="00B87969" w:rsidRDefault="002D4024" w:rsidP="00281DC9">
            <w:pPr>
              <w:rPr>
                <w:rFonts w:ascii="Trebuchet MS" w:hAnsi="Trebuchet MS" w:cs="Trebuchet MS"/>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28341D8C" w14:textId="14D45510" w:rsidR="001977B6" w:rsidRPr="00B87969" w:rsidRDefault="002D4024" w:rsidP="00281DC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725E500F" w14:textId="46D34961" w:rsidR="001977B6" w:rsidRPr="00B87969" w:rsidRDefault="002D4024" w:rsidP="00281DC9">
            <w:pPr>
              <w:rPr>
                <w:rFonts w:ascii="Trebuchet MS" w:hAnsi="Trebuchet MS" w:cs="Trebuchet MS"/>
                <w:sz w:val="18"/>
                <w:szCs w:val="18"/>
              </w:rPr>
            </w:pPr>
            <w:r>
              <w:rPr>
                <w:rFonts w:ascii="Trebuchet MS" w:hAnsi="Trebuchet MS" w:cs="Trebuchet MS"/>
                <w:sz w:val="18"/>
                <w:szCs w:val="18"/>
              </w:rPr>
              <w:t>Kløversti</w:t>
            </w:r>
          </w:p>
        </w:tc>
      </w:tr>
      <w:tr w:rsidR="00B210C1" w:rsidRPr="00B87969" w14:paraId="7DC8FD50"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0AA0F138" w14:textId="77777777" w:rsidR="00B210C1" w:rsidRPr="00B87969" w:rsidRDefault="00B210C1" w:rsidP="00B210C1">
            <w:pPr>
              <w:rPr>
                <w:rFonts w:ascii="Trebuchet MS" w:hAnsi="Trebuchet MS"/>
                <w:sz w:val="18"/>
                <w:szCs w:val="18"/>
              </w:rPr>
            </w:pPr>
            <w:r w:rsidRPr="00B87969">
              <w:rPr>
                <w:rFonts w:ascii="Trebuchet MS" w:hAnsi="Trebuchet MS"/>
                <w:sz w:val="18"/>
                <w:szCs w:val="18"/>
              </w:rPr>
              <w:t>navn</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5B52ACE9" w14:textId="0D79EB79" w:rsidR="00B210C1" w:rsidRPr="00B87969" w:rsidRDefault="00B210C1" w:rsidP="00B210C1">
            <w:pPr>
              <w:rPr>
                <w:rFonts w:ascii="Trebuchet MS" w:hAnsi="Trebuchet MS"/>
                <w:sz w:val="18"/>
                <w:szCs w:val="18"/>
              </w:rPr>
            </w:pPr>
            <w:r w:rsidRPr="00B87969">
              <w:rPr>
                <w:rFonts w:ascii="Trebuchet MS" w:hAnsi="Trebuchet MS"/>
                <w:sz w:val="18"/>
                <w:szCs w:val="18"/>
              </w:rPr>
              <w:t xml:space="preserve">Navn på </w:t>
            </w:r>
            <w:r>
              <w:rPr>
                <w:rFonts w:ascii="Trebuchet MS" w:hAnsi="Trebuchet MS"/>
                <w:sz w:val="18"/>
                <w:szCs w:val="18"/>
              </w:rPr>
              <w:t>ruten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0DC04FFF" w14:textId="77777777" w:rsidR="00B210C1" w:rsidRPr="00B87969" w:rsidRDefault="00B210C1" w:rsidP="00B210C1">
            <w:pPr>
              <w:rPr>
                <w:rFonts w:ascii="Trebuchet MS" w:hAnsi="Trebuchet MS" w:cs="Trebuchet MS"/>
                <w:sz w:val="18"/>
                <w:szCs w:val="18"/>
              </w:rPr>
            </w:pPr>
            <w:r w:rsidRPr="00B87969">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25C9ABF3" w14:textId="1F790922" w:rsidR="00B210C1" w:rsidRPr="00B87969" w:rsidRDefault="00B210C1" w:rsidP="00B210C1">
            <w:pPr>
              <w:rPr>
                <w:rFonts w:ascii="Trebuchet MS" w:hAnsi="Trebuchet MS" w:cs="Trebuchet MS"/>
                <w:sz w:val="18"/>
                <w:szCs w:val="18"/>
              </w:rPr>
            </w:pPr>
            <w:commentRangeStart w:id="420"/>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254</w:t>
            </w:r>
            <w:r w:rsidRPr="007C28B6">
              <w:rPr>
                <w:rFonts w:ascii="Trebuchet MS" w:hAnsi="Trebuchet MS" w:cs="Trebuchet MS"/>
                <w:color w:val="E36C0A" w:themeColor="accent6" w:themeShade="BF"/>
                <w:sz w:val="18"/>
                <w:szCs w:val="18"/>
              </w:rPr>
              <w:t xml:space="preserve"> tegn</w:t>
            </w:r>
            <w:commentRangeEnd w:id="420"/>
            <w:r w:rsidR="007C28B6" w:rsidRPr="007C28B6">
              <w:rPr>
                <w:rStyle w:val="Kommentarhenvisning"/>
                <w:color w:val="E36C0A" w:themeColor="accent6" w:themeShade="BF"/>
              </w:rPr>
              <w:commentReference w:id="420"/>
            </w:r>
          </w:p>
        </w:tc>
        <w:tc>
          <w:tcPr>
            <w:tcW w:w="1417" w:type="dxa"/>
            <w:tcBorders>
              <w:top w:val="single" w:sz="4" w:space="0" w:color="auto"/>
              <w:left w:val="single" w:sz="4" w:space="0" w:color="auto"/>
              <w:bottom w:val="nil"/>
              <w:right w:val="single" w:sz="4" w:space="0" w:color="auto"/>
            </w:tcBorders>
            <w:shd w:val="clear" w:color="auto" w:fill="FFFFFF"/>
            <w:vAlign w:val="bottom"/>
          </w:tcPr>
          <w:p w14:paraId="44D6599A" w14:textId="77777777" w:rsidR="00B210C1" w:rsidRPr="00B87969" w:rsidRDefault="00B210C1" w:rsidP="00B210C1">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6E3837FE" w14:textId="77777777" w:rsidR="00B210C1" w:rsidRPr="00B87969" w:rsidRDefault="00B210C1" w:rsidP="00B210C1">
            <w:pPr>
              <w:rPr>
                <w:rFonts w:ascii="Trebuchet MS" w:hAnsi="Trebuchet MS" w:cs="Trebuchet MS"/>
                <w:sz w:val="18"/>
                <w:szCs w:val="18"/>
              </w:rPr>
            </w:pPr>
            <w:r w:rsidRPr="00B87969">
              <w:rPr>
                <w:rFonts w:ascii="Trebuchet MS" w:hAnsi="Trebuchet MS" w:cs="Trebuchet MS"/>
                <w:sz w:val="18"/>
                <w:szCs w:val="18"/>
              </w:rPr>
              <w:t xml:space="preserve">Krabbes </w:t>
            </w:r>
            <w:proofErr w:type="spellStart"/>
            <w:r w:rsidRPr="00B87969">
              <w:rPr>
                <w:rFonts w:ascii="Trebuchet MS" w:hAnsi="Trebuchet MS" w:cs="Trebuchet MS"/>
                <w:sz w:val="18"/>
                <w:szCs w:val="18"/>
              </w:rPr>
              <w:t>skirute</w:t>
            </w:r>
            <w:proofErr w:type="spellEnd"/>
          </w:p>
        </w:tc>
      </w:tr>
      <w:tr w:rsidR="00B210C1" w:rsidRPr="00B87969" w14:paraId="1BC6B2E3"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6547135B" w14:textId="30C97D84" w:rsidR="00B210C1" w:rsidRPr="00B87969" w:rsidRDefault="00B210C1" w:rsidP="00B210C1">
            <w:pPr>
              <w:rPr>
                <w:rFonts w:ascii="Trebuchet MS" w:hAnsi="Trebuchet MS"/>
                <w:sz w:val="18"/>
                <w:szCs w:val="18"/>
              </w:rPr>
            </w:pPr>
            <w:r>
              <w:rPr>
                <w:rFonts w:ascii="Trebuchet MS" w:hAnsi="Trebuchet MS"/>
                <w:sz w:val="18"/>
                <w:szCs w:val="18"/>
              </w:rPr>
              <w:t>navndels</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72BE75E1" w14:textId="1E4897DD" w:rsidR="00B210C1" w:rsidRPr="00B87969" w:rsidRDefault="00B210C1" w:rsidP="00B210C1">
            <w:pPr>
              <w:rPr>
                <w:rFonts w:ascii="Trebuchet MS" w:hAnsi="Trebuchet MS"/>
                <w:sz w:val="18"/>
                <w:szCs w:val="18"/>
              </w:rPr>
            </w:pPr>
            <w:r>
              <w:rPr>
                <w:rFonts w:ascii="Trebuchet MS" w:hAnsi="Trebuchet MS"/>
                <w:sz w:val="18"/>
                <w:szCs w:val="18"/>
              </w:rPr>
              <w:t xml:space="preserve">Navn på </w:t>
            </w:r>
            <w:proofErr w:type="spellStart"/>
            <w:r>
              <w:rPr>
                <w:rFonts w:ascii="Trebuchet MS" w:hAnsi="Trebuchet MS"/>
                <w:sz w:val="18"/>
                <w:szCs w:val="18"/>
              </w:rPr>
              <w:t>delstrækningen</w:t>
            </w:r>
            <w:proofErr w:type="spellEnd"/>
            <w:r>
              <w:rPr>
                <w:rFonts w:ascii="Trebuchet MS" w:hAnsi="Trebuchet MS"/>
                <w:sz w:val="18"/>
                <w:szCs w:val="18"/>
              </w:rPr>
              <w:t xml:space="preserve"> af ruten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0FBD2131" w14:textId="61F6B7EC" w:rsidR="00B210C1" w:rsidRPr="00B87969" w:rsidRDefault="00B210C1" w:rsidP="00B210C1">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65AF105E" w14:textId="50FAD33E" w:rsidR="00B210C1" w:rsidRPr="00B87969" w:rsidRDefault="00B210C1" w:rsidP="00B210C1">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813CF80" w14:textId="4186CAB0" w:rsidR="00B210C1" w:rsidRPr="00B87969" w:rsidRDefault="00B210C1" w:rsidP="00B210C1">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7B0C23CF" w14:textId="4F1F0BD0" w:rsidR="00B210C1" w:rsidRPr="00B87969" w:rsidRDefault="00B210C1" w:rsidP="00B210C1">
            <w:pPr>
              <w:rPr>
                <w:rFonts w:ascii="Trebuchet MS" w:hAnsi="Trebuchet MS" w:cs="Trebuchet MS"/>
                <w:sz w:val="18"/>
                <w:szCs w:val="18"/>
              </w:rPr>
            </w:pPr>
            <w:r>
              <w:rPr>
                <w:rFonts w:ascii="Trebuchet MS" w:hAnsi="Trebuchet MS" w:cs="Trebuchet MS"/>
                <w:sz w:val="18"/>
                <w:szCs w:val="18"/>
              </w:rPr>
              <w:t>Skovstrækningen</w:t>
            </w:r>
          </w:p>
        </w:tc>
      </w:tr>
      <w:tr w:rsidR="00B210C1" w:rsidRPr="00B87969" w14:paraId="5ACC5CDA"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2AAD170" w14:textId="73360E5E" w:rsidR="00B210C1" w:rsidRPr="00B87969" w:rsidRDefault="00B210C1" w:rsidP="00B210C1">
            <w:pPr>
              <w:rPr>
                <w:rFonts w:ascii="Trebuchet MS" w:hAnsi="Trebuchet MS"/>
                <w:sz w:val="18"/>
                <w:szCs w:val="18"/>
              </w:rPr>
            </w:pPr>
            <w:proofErr w:type="spellStart"/>
            <w:r w:rsidRPr="00B87969">
              <w:rPr>
                <w:rFonts w:ascii="Trebuchet MS" w:hAnsi="Trebuchet MS"/>
                <w:sz w:val="18"/>
                <w:szCs w:val="18"/>
              </w:rPr>
              <w:t>straekn</w:t>
            </w:r>
            <w:r>
              <w:rPr>
                <w:rFonts w:ascii="Trebuchet MS" w:hAnsi="Trebuchet MS"/>
                <w:sz w:val="18"/>
                <w:szCs w:val="18"/>
              </w:rPr>
              <w:t>_</w:t>
            </w:r>
            <w:r w:rsidRPr="00B87969">
              <w:rPr>
                <w:rFonts w:ascii="Trebuchet MS" w:hAnsi="Trebuchet MS"/>
                <w:sz w:val="18"/>
                <w:szCs w:val="18"/>
              </w:rPr>
              <w:t>nr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0E317468" w14:textId="7BD21BF0" w:rsidR="00B210C1" w:rsidRPr="00B87969" w:rsidRDefault="00630AFC" w:rsidP="00630AFC">
            <w:pPr>
              <w:rPr>
                <w:rFonts w:ascii="Trebuchet MS" w:hAnsi="Trebuchet MS"/>
                <w:sz w:val="18"/>
                <w:szCs w:val="18"/>
              </w:rPr>
            </w:pPr>
            <w:r>
              <w:rPr>
                <w:rFonts w:ascii="Trebuchet MS" w:hAnsi="Trebuchet MS"/>
                <w:sz w:val="18"/>
                <w:szCs w:val="18"/>
              </w:rPr>
              <w:t>R</w:t>
            </w:r>
            <w:r w:rsidR="00B210C1" w:rsidRPr="00B87969">
              <w:rPr>
                <w:rFonts w:ascii="Trebuchet MS" w:hAnsi="Trebuchet MS"/>
                <w:sz w:val="18"/>
                <w:szCs w:val="18"/>
              </w:rPr>
              <w:t xml:space="preserve">utens </w:t>
            </w:r>
            <w:r w:rsidR="0035309B" w:rsidRPr="0035309B">
              <w:rPr>
                <w:rFonts w:ascii="Trebuchet MS" w:hAnsi="Trebuchet MS"/>
                <w:sz w:val="18"/>
                <w:szCs w:val="18"/>
              </w:rPr>
              <w:t>officielle</w:t>
            </w:r>
            <w:r>
              <w:rPr>
                <w:rFonts w:ascii="Trebuchet MS" w:hAnsi="Trebuchet MS"/>
                <w:sz w:val="18"/>
                <w:szCs w:val="18"/>
              </w:rPr>
              <w:t xml:space="preserve"> </w:t>
            </w:r>
            <w:r w:rsidR="00B210C1" w:rsidRPr="00B87969">
              <w:rPr>
                <w:rFonts w:ascii="Trebuchet MS" w:hAnsi="Trebuchet MS"/>
                <w:sz w:val="18"/>
                <w:szCs w:val="18"/>
              </w:rPr>
              <w:t>nummer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A4B6E89" w14:textId="4686C6B0" w:rsidR="00B210C1" w:rsidRPr="00B87969" w:rsidRDefault="00630AFC" w:rsidP="00B210C1">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5ADC2C73" w14:textId="3B813B8F" w:rsidR="00B210C1" w:rsidRPr="00B87969" w:rsidRDefault="00630AFC" w:rsidP="00B210C1">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BA217D6" w14:textId="77777777" w:rsidR="00B210C1" w:rsidRPr="00B87969" w:rsidRDefault="00B210C1" w:rsidP="00B210C1">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24794157" w14:textId="16C7CEEB" w:rsidR="00B210C1" w:rsidRPr="00B87969" w:rsidRDefault="00630AFC" w:rsidP="00B210C1">
            <w:pPr>
              <w:rPr>
                <w:rFonts w:ascii="Trebuchet MS" w:hAnsi="Trebuchet MS" w:cs="Trebuchet MS"/>
                <w:sz w:val="18"/>
                <w:szCs w:val="18"/>
              </w:rPr>
            </w:pPr>
            <w:r>
              <w:rPr>
                <w:rFonts w:ascii="Trebuchet MS" w:hAnsi="Trebuchet MS" w:cs="Trebuchet MS"/>
                <w:sz w:val="18"/>
                <w:szCs w:val="18"/>
              </w:rPr>
              <w:t>N</w:t>
            </w:r>
            <w:r w:rsidR="00B210C1" w:rsidRPr="00B87969">
              <w:rPr>
                <w:rFonts w:ascii="Trebuchet MS" w:hAnsi="Trebuchet MS" w:cs="Trebuchet MS"/>
                <w:sz w:val="18"/>
                <w:szCs w:val="18"/>
              </w:rPr>
              <w:t>16</w:t>
            </w:r>
          </w:p>
        </w:tc>
      </w:tr>
      <w:tr w:rsidR="00CD7A7F" w:rsidRPr="00B87969" w14:paraId="3A7C8A32"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409EE038" w14:textId="66637456" w:rsidR="00CD7A7F" w:rsidRPr="00B87969" w:rsidDel="002D4024" w:rsidRDefault="00CD7A7F" w:rsidP="00CD7A7F">
            <w:pPr>
              <w:rPr>
                <w:rFonts w:ascii="Trebuchet MS" w:hAnsi="Trebuchet MS"/>
                <w:sz w:val="18"/>
                <w:szCs w:val="18"/>
              </w:rPr>
            </w:pPr>
            <w:proofErr w:type="spellStart"/>
            <w:r w:rsidRPr="00B87969">
              <w:rPr>
                <w:rFonts w:ascii="Trebuchet MS" w:hAnsi="Trebuchet MS"/>
                <w:sz w:val="18"/>
                <w:szCs w:val="18"/>
              </w:rPr>
              <w:t>afm_rute_k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2A0CA740" w14:textId="10730473" w:rsidR="00CD7A7F" w:rsidRPr="00B87969" w:rsidDel="00630AFC" w:rsidRDefault="00CD7A7F" w:rsidP="00CD7A7F">
            <w:pPr>
              <w:rPr>
                <w:rFonts w:ascii="Trebuchet MS" w:hAnsi="Trebuchet MS"/>
                <w:sz w:val="18"/>
                <w:szCs w:val="18"/>
              </w:rPr>
            </w:pPr>
            <w:r w:rsidRPr="00B87969">
              <w:rPr>
                <w:rFonts w:ascii="Trebuchet MS" w:hAnsi="Trebuchet MS"/>
                <w:sz w:val="18"/>
                <w:szCs w:val="18"/>
              </w:rPr>
              <w:t xml:space="preserve">Kode for afmærkning af rute </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42791319" w14:textId="77777777" w:rsidR="00CD7A7F" w:rsidRPr="00CD7A7F" w:rsidDel="00630AFC" w:rsidRDefault="00CD7A7F" w:rsidP="00CD7A7F">
            <w:pPr>
              <w:rPr>
                <w:rFonts w:ascii="Trebuchet MS" w:hAnsi="Trebuchet M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39DE7F8C" w14:textId="77777777" w:rsidR="00CD7A7F" w:rsidRPr="00CD7A7F" w:rsidDel="00630AFC" w:rsidRDefault="00CD7A7F" w:rsidP="00CD7A7F">
            <w:pPr>
              <w:rPr>
                <w:rFonts w:ascii="Trebuchet MS" w:hAnsi="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27CFF30E" w14:textId="277E7743" w:rsidR="00CD7A7F" w:rsidRPr="00CD7A7F" w:rsidRDefault="00CD7A7F" w:rsidP="00CD7A7F">
            <w:pPr>
              <w:jc w:val="center"/>
              <w:rPr>
                <w:rFonts w:ascii="Trebuchet MS" w:hAnsi="Trebuchet MS"/>
                <w:sz w:val="18"/>
                <w:szCs w:val="18"/>
              </w:rPr>
            </w:pPr>
            <w:r w:rsidRPr="00CD7A7F">
              <w:rPr>
                <w:rFonts w:ascii="Trebuchet MS" w:hAnsi="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6FAC27B7" w14:textId="39B203C1" w:rsidR="00CD7A7F" w:rsidRPr="00CD7A7F" w:rsidRDefault="00CD7A7F" w:rsidP="00CD7A7F">
            <w:pPr>
              <w:rPr>
                <w:rFonts w:ascii="Trebuchet MS" w:hAnsi="Trebuchet MS"/>
                <w:sz w:val="18"/>
                <w:szCs w:val="18"/>
              </w:rPr>
            </w:pPr>
            <w:proofErr w:type="spellStart"/>
            <w:r w:rsidRPr="00CD7A7F">
              <w:rPr>
                <w:rFonts w:ascii="Trebuchet MS" w:hAnsi="Trebuchet MS"/>
                <w:sz w:val="18"/>
                <w:szCs w:val="18"/>
              </w:rPr>
              <w:t>D_basis_ja_nej</w:t>
            </w:r>
            <w:proofErr w:type="spellEnd"/>
          </w:p>
        </w:tc>
      </w:tr>
      <w:tr w:rsidR="00CD7A7F" w:rsidRPr="00B87969" w14:paraId="2B86C9C2"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56CE7D99" w14:textId="7D46E8B6" w:rsidR="00CD7A7F" w:rsidRPr="00B87969" w:rsidDel="002D4024" w:rsidRDefault="00CD7A7F" w:rsidP="00CD7A7F">
            <w:pPr>
              <w:rPr>
                <w:rFonts w:ascii="Trebuchet MS" w:hAnsi="Trebuchet MS"/>
                <w:sz w:val="18"/>
                <w:szCs w:val="18"/>
              </w:rPr>
            </w:pPr>
            <w:proofErr w:type="spellStart"/>
            <w:r w:rsidRPr="00B87969">
              <w:rPr>
                <w:rFonts w:ascii="Trebuchet MS" w:hAnsi="Trebuchet MS"/>
                <w:sz w:val="18"/>
                <w:szCs w:val="18"/>
              </w:rPr>
              <w:t>afm_rute</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4AB543D4" w14:textId="245A9A03" w:rsidR="00CD7A7F" w:rsidRPr="00B87969" w:rsidDel="00630AFC" w:rsidRDefault="00CD7A7F" w:rsidP="00CD7A7F">
            <w:pPr>
              <w:rPr>
                <w:rFonts w:ascii="Trebuchet MS" w:hAnsi="Trebuchet MS"/>
                <w:sz w:val="18"/>
                <w:szCs w:val="18"/>
              </w:rPr>
            </w:pPr>
            <w:r w:rsidRPr="00B87969">
              <w:rPr>
                <w:rFonts w:ascii="Trebuchet MS" w:hAnsi="Trebuchet MS"/>
                <w:sz w:val="18"/>
                <w:szCs w:val="18"/>
              </w:rPr>
              <w:t>Afmærket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26F7EF6A" w14:textId="77777777" w:rsidR="00CD7A7F" w:rsidRPr="00CD7A7F" w:rsidDel="00630AFC" w:rsidRDefault="00CD7A7F" w:rsidP="00CD7A7F">
            <w:pPr>
              <w:rPr>
                <w:rFonts w:ascii="Trebuchet MS" w:hAnsi="Trebuchet M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10A86F5B" w14:textId="77777777" w:rsidR="00CD7A7F" w:rsidRPr="00CD7A7F" w:rsidDel="00630AFC" w:rsidRDefault="00CD7A7F" w:rsidP="00CD7A7F">
            <w:pPr>
              <w:rPr>
                <w:rFonts w:ascii="Trebuchet MS" w:hAnsi="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28C4B23A" w14:textId="42D31D5C" w:rsidR="00CD7A7F" w:rsidRPr="00CD7A7F" w:rsidRDefault="00CD7A7F" w:rsidP="00CD7A7F">
            <w:pPr>
              <w:jc w:val="center"/>
              <w:rPr>
                <w:rFonts w:ascii="Trebuchet MS" w:hAnsi="Trebuchet MS"/>
                <w:sz w:val="18"/>
                <w:szCs w:val="18"/>
              </w:rPr>
            </w:pPr>
            <w:r w:rsidRPr="00CD7A7F">
              <w:rPr>
                <w:rFonts w:ascii="Trebuchet MS" w:hAnsi="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1CF62F71" w14:textId="77777777" w:rsidR="00CD7A7F" w:rsidRPr="00CD7A7F" w:rsidRDefault="00CD7A7F" w:rsidP="00CD7A7F">
            <w:pPr>
              <w:rPr>
                <w:rFonts w:ascii="Trebuchet MS" w:hAnsi="Trebuchet MS"/>
                <w:sz w:val="18"/>
                <w:szCs w:val="18"/>
              </w:rPr>
            </w:pPr>
          </w:p>
        </w:tc>
      </w:tr>
      <w:tr w:rsidR="00CD7A7F" w:rsidRPr="00B87969" w14:paraId="07929393"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0FEC89F9" w14:textId="5E41314A" w:rsidR="00CD7A7F" w:rsidRPr="00B87969" w:rsidRDefault="00CD7A7F" w:rsidP="00CD7A7F">
            <w:pPr>
              <w:rPr>
                <w:rFonts w:ascii="Trebuchet MS" w:hAnsi="Trebuchet MS"/>
                <w:sz w:val="18"/>
                <w:szCs w:val="18"/>
              </w:rPr>
            </w:pPr>
            <w:commentRangeStart w:id="421"/>
            <w:proofErr w:type="spellStart"/>
            <w:r>
              <w:rPr>
                <w:rFonts w:ascii="Trebuchet MS" w:hAnsi="Trebuchet MS"/>
                <w:sz w:val="18"/>
                <w:szCs w:val="18"/>
              </w:rPr>
              <w:t>laengde</w:t>
            </w:r>
            <w:commentRangeEnd w:id="421"/>
            <w:proofErr w:type="spellEnd"/>
            <w:r w:rsidR="00C9353F">
              <w:rPr>
                <w:rStyle w:val="Kommentarhenvisning"/>
              </w:rPr>
              <w:commentReference w:id="421"/>
            </w:r>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0075BDB3" w14:textId="060CD960" w:rsidR="00CD7A7F" w:rsidRPr="00B87969" w:rsidRDefault="00CD7A7F" w:rsidP="00CD7A7F">
            <w:pPr>
              <w:rPr>
                <w:rFonts w:ascii="Trebuchet MS" w:hAnsi="Trebuchet MS"/>
                <w:sz w:val="18"/>
                <w:szCs w:val="18"/>
              </w:rPr>
            </w:pPr>
            <w:r>
              <w:rPr>
                <w:rFonts w:ascii="Trebuchet MS" w:hAnsi="Trebuchet MS"/>
                <w:sz w:val="18"/>
                <w:szCs w:val="18"/>
              </w:rPr>
              <w:t>Længde af strækningen i km</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3FFB1DE5" w14:textId="35FBE429" w:rsidR="00CD7A7F" w:rsidRPr="00CD7A7F" w:rsidDel="00630AFC" w:rsidRDefault="00CD7A7F" w:rsidP="00CD7A7F">
            <w:pPr>
              <w:rPr>
                <w:rFonts w:ascii="Trebuchet MS" w:hAnsi="Trebuchet MS"/>
                <w:sz w:val="18"/>
                <w:szCs w:val="18"/>
              </w:rPr>
            </w:pPr>
            <w:proofErr w:type="gramStart"/>
            <w:r>
              <w:rPr>
                <w:rFonts w:ascii="Trebuchet MS" w:hAnsi="Trebuchet MS" w:cs="Trebuchet MS"/>
                <w:sz w:val="18"/>
                <w:szCs w:val="18"/>
              </w:rPr>
              <w:t>Decimal tal</w:t>
            </w:r>
            <w:proofErr w:type="gramEnd"/>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1FB6B7EE" w14:textId="560DCFB4" w:rsidR="00CD7A7F" w:rsidRPr="00CD7A7F" w:rsidDel="00630AFC" w:rsidRDefault="00CD7A7F" w:rsidP="00CD7A7F">
            <w:pPr>
              <w:rPr>
                <w:rFonts w:ascii="Trebuchet MS" w:hAnsi="Trebuchet MS"/>
                <w:sz w:val="18"/>
                <w:szCs w:val="18"/>
              </w:rPr>
            </w:pPr>
            <w:r>
              <w:rPr>
                <w:rFonts w:ascii="Trebuchet MS" w:hAnsi="Trebuchet MS" w:cs="Trebuchet MS"/>
                <w:sz w:val="18"/>
                <w:szCs w:val="18"/>
              </w:rPr>
              <w:t>0,1-500,9</w:t>
            </w:r>
            <w:r w:rsidR="00C9353F" w:rsidRPr="00C9353F">
              <w:rPr>
                <w:rFonts w:ascii="Trebuchet MS" w:hAnsi="Trebuchet MS" w:cs="Trebuchet MS"/>
                <w:color w:val="E36C0A" w:themeColor="accent6" w:themeShade="BF"/>
                <w:sz w:val="18"/>
                <w:szCs w:val="18"/>
              </w:rPr>
              <w:t>9</w:t>
            </w: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3FBAED51" w14:textId="35201309" w:rsidR="00CD7A7F" w:rsidRPr="00CD7A7F" w:rsidRDefault="00CD7A7F" w:rsidP="00CD7A7F">
            <w:pPr>
              <w:jc w:val="center"/>
              <w:rPr>
                <w:rFonts w:ascii="Trebuchet MS" w:hAnsi="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012F1DB0" w14:textId="1D3FECD4" w:rsidR="00CD7A7F" w:rsidRPr="00CD7A7F" w:rsidRDefault="00CD7A7F" w:rsidP="00CD7A7F">
            <w:pPr>
              <w:rPr>
                <w:rFonts w:ascii="Trebuchet MS" w:hAnsi="Trebuchet MS"/>
                <w:sz w:val="18"/>
                <w:szCs w:val="18"/>
              </w:rPr>
            </w:pPr>
            <w:r>
              <w:rPr>
                <w:rFonts w:ascii="Trebuchet MS" w:hAnsi="Trebuchet MS" w:cs="Trebuchet MS"/>
                <w:sz w:val="18"/>
                <w:szCs w:val="18"/>
              </w:rPr>
              <w:t>5,5</w:t>
            </w:r>
            <w:r w:rsidR="00C9353F" w:rsidRPr="00C9353F">
              <w:rPr>
                <w:rFonts w:ascii="Trebuchet MS" w:hAnsi="Trebuchet MS" w:cs="Trebuchet MS"/>
                <w:color w:val="E36C0A" w:themeColor="accent6" w:themeShade="BF"/>
                <w:sz w:val="18"/>
                <w:szCs w:val="18"/>
              </w:rPr>
              <w:t>5</w:t>
            </w:r>
          </w:p>
        </w:tc>
      </w:tr>
      <w:tr w:rsidR="00CD7A7F" w:rsidRPr="00B87969" w14:paraId="77E50FC3" w14:textId="77777777" w:rsidTr="00121D86">
        <w:trPr>
          <w:trHeight w:hRule="exact" w:val="522"/>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6870E69" w14:textId="465243C8" w:rsidR="00CD7A7F" w:rsidRDefault="00CD7A7F" w:rsidP="00CD7A7F">
            <w:pPr>
              <w:rPr>
                <w:rFonts w:ascii="Trebuchet MS" w:hAnsi="Trebuchet MS"/>
                <w:sz w:val="18"/>
                <w:szCs w:val="18"/>
              </w:rPr>
            </w:pPr>
            <w:proofErr w:type="spellStart"/>
            <w:r w:rsidRPr="00EA3291">
              <w:rPr>
                <w:rFonts w:ascii="Trebuchet MS" w:hAnsi="Trebuchet MS" w:cs="Trebuchet MS"/>
                <w:sz w:val="18"/>
                <w:szCs w:val="18"/>
              </w:rPr>
              <w:t>beskrivels</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421BD380" w14:textId="77777777" w:rsidR="00CD7A7F" w:rsidRPr="00EA3291" w:rsidRDefault="00CD7A7F" w:rsidP="00CD7A7F">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2640882B" w14:textId="5CFF1D81" w:rsidR="00CD7A7F" w:rsidRDefault="00CD7A7F" w:rsidP="00CD7A7F">
            <w:pPr>
              <w:rPr>
                <w:rFonts w:ascii="Trebuchet MS" w:hAnsi="Trebuchet MS"/>
                <w:sz w:val="18"/>
                <w:szCs w:val="18"/>
              </w:rPr>
            </w:pP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4B4B20A" w14:textId="178F22A4"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731EE9FE" w14:textId="6560B220"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403B69B" w14:textId="5CAE339F"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1D80F934" w14:textId="39020E1B" w:rsidR="00CD7A7F" w:rsidRDefault="00CD7A7F" w:rsidP="00CD7A7F">
            <w:pPr>
              <w:rPr>
                <w:rFonts w:ascii="Trebuchet MS" w:hAnsi="Trebuchet MS" w:cs="Trebuchet MS"/>
                <w:sz w:val="18"/>
                <w:szCs w:val="18"/>
              </w:rPr>
            </w:pPr>
            <w:r>
              <w:rPr>
                <w:rFonts w:ascii="Trebuchet MS" w:hAnsi="Trebuchet MS" w:cs="Trebuchet MS"/>
                <w:sz w:val="18"/>
                <w:szCs w:val="18"/>
              </w:rPr>
              <w:t>Der er mange orkideer på engen.</w:t>
            </w:r>
          </w:p>
        </w:tc>
      </w:tr>
      <w:tr w:rsidR="00CD7A7F" w:rsidRPr="00B87969" w14:paraId="6048D8E2" w14:textId="77777777" w:rsidTr="00121D86">
        <w:trPr>
          <w:trHeight w:hRule="exact" w:val="82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684EAC27" w14:textId="57AB7CF1" w:rsidR="00CD7A7F" w:rsidRDefault="00CD7A7F" w:rsidP="00CD7A7F">
            <w:pPr>
              <w:rPr>
                <w:rFonts w:ascii="Trebuchet MS" w:hAnsi="Trebuchet MS"/>
                <w:sz w:val="18"/>
                <w:szCs w:val="18"/>
              </w:rPr>
            </w:pPr>
            <w:commentRangeStart w:id="422"/>
            <w:proofErr w:type="spellStart"/>
            <w:r>
              <w:rPr>
                <w:rFonts w:ascii="Trebuchet MS" w:hAnsi="Trebuchet MS" w:cs="Trebuchet MS"/>
                <w:sz w:val="18"/>
                <w:szCs w:val="18"/>
              </w:rPr>
              <w:lastRenderedPageBreak/>
              <w:t>lang_beskr</w:t>
            </w:r>
            <w:commentRangeEnd w:id="422"/>
            <w:proofErr w:type="spellEnd"/>
            <w:r w:rsidR="007C28B6">
              <w:rPr>
                <w:rStyle w:val="Kommentarhenvisning"/>
              </w:rPr>
              <w:commentReference w:id="422"/>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2D2F3BB8" w14:textId="3766467B" w:rsidR="00CD7A7F" w:rsidRDefault="00CD7A7F" w:rsidP="00CD7A7F">
            <w:pPr>
              <w:rPr>
                <w:rFonts w:ascii="Trebuchet MS" w:hAnsi="Trebuchet MS"/>
                <w:sz w:val="18"/>
                <w:szCs w:val="18"/>
              </w:rPr>
            </w:pPr>
            <w:r>
              <w:rPr>
                <w:rFonts w:ascii="Trebuchet MS" w:hAnsi="Trebuchet MS" w:cs="Trebuchet MS"/>
                <w:sz w:val="18"/>
                <w:szCs w:val="18"/>
              </w:rPr>
              <w:t>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812DCBC" w14:textId="53125C68"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56AAD86F" w14:textId="423E336C" w:rsidR="00CD7A7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33E06BE" w14:textId="2151D923"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2D95A0DC" w14:textId="74635AC7" w:rsidR="00CD7A7F" w:rsidRDefault="00CD7A7F" w:rsidP="00CD7A7F">
            <w:pPr>
              <w:rPr>
                <w:rFonts w:ascii="Trebuchet MS" w:hAnsi="Trebuchet MS" w:cs="Trebuchet MS"/>
                <w:sz w:val="18"/>
                <w:szCs w:val="18"/>
              </w:rPr>
            </w:pPr>
            <w:r>
              <w:rPr>
                <w:rFonts w:ascii="Trebuchet MS" w:hAnsi="Trebuchet MS" w:cs="Trebuchet MS"/>
                <w:sz w:val="18"/>
                <w:szCs w:val="18"/>
              </w:rPr>
              <w:t>Der er mange orkideer på engen. De er fredet og må ikke graves op eller plukkes.</w:t>
            </w:r>
          </w:p>
        </w:tc>
      </w:tr>
      <w:tr w:rsidR="00CD7A7F" w:rsidRPr="002D1D04" w14:paraId="114575E0" w14:textId="77777777" w:rsidTr="00121D86">
        <w:trPr>
          <w:trHeight w:hRule="exact" w:val="129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B245C5D" w14:textId="65A5671E" w:rsidR="00CD7A7F" w:rsidRDefault="00CD7A7F" w:rsidP="00CD7A7F">
            <w:pPr>
              <w:rPr>
                <w:rFonts w:ascii="Trebuchet MS" w:hAnsi="Trebuchet MS"/>
                <w:sz w:val="18"/>
                <w:szCs w:val="18"/>
              </w:rPr>
            </w:pPr>
            <w:proofErr w:type="spellStart"/>
            <w:r>
              <w:rPr>
                <w:rFonts w:ascii="Trebuchet MS" w:hAnsi="Trebuchet MS" w:cs="Trebuchet MS"/>
                <w:sz w:val="18"/>
                <w:szCs w:val="18"/>
              </w:rPr>
              <w:t>uk_k_beskr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4CF84B47" w14:textId="1A4AB9F7" w:rsidR="00CD7A7F" w:rsidRDefault="00CD7A7F" w:rsidP="00CD7A7F">
            <w:pPr>
              <w:rPr>
                <w:rFonts w:ascii="Trebuchet MS" w:hAnsi="Trebuchet MS"/>
                <w:sz w:val="18"/>
                <w:szCs w:val="18"/>
              </w:rPr>
            </w:pPr>
            <w:r>
              <w:rPr>
                <w:rFonts w:ascii="Trebuchet MS" w:hAnsi="Trebuchet MS" w:cs="Trebuchet MS"/>
                <w:sz w:val="18"/>
                <w:szCs w:val="18"/>
              </w:rPr>
              <w:t>Engelsk, kort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C6CC76B" w14:textId="3FCCEAEF"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242B51E7" w14:textId="335DA120"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CF1D27A" w14:textId="29FB1B59"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542457B4" w14:textId="19C2D42D" w:rsidR="00CD7A7F" w:rsidRPr="002D1D04" w:rsidRDefault="00CD7A7F" w:rsidP="00CD7A7F">
            <w:pPr>
              <w:rPr>
                <w:rFonts w:ascii="Trebuchet MS" w:hAnsi="Trebuchet MS" w:cs="Trebuchet MS"/>
                <w:sz w:val="18"/>
                <w:szCs w:val="18"/>
                <w:lang w:val="en-US"/>
              </w:rPr>
            </w:pPr>
            <w:r w:rsidRPr="002D1D04">
              <w:rPr>
                <w:rFonts w:ascii="Trebuchet MS" w:hAnsi="Trebuchet MS" w:cs="Trebuchet MS"/>
                <w:sz w:val="18"/>
                <w:szCs w:val="18"/>
                <w:lang w:val="en-US"/>
              </w:rPr>
              <w:t>There are many orchids on the meadow. They are protected and must not be dug up or picked.</w:t>
            </w:r>
            <w:r>
              <w:rPr>
                <w:rFonts w:ascii="Trebuchet MS" w:hAnsi="Trebuchet MS" w:cs="Trebuchet MS"/>
                <w:sz w:val="18"/>
                <w:szCs w:val="18"/>
                <w:lang w:val="en-US"/>
              </w:rPr>
              <w:t xml:space="preserve"> </w:t>
            </w:r>
            <w:r w:rsidRPr="00D620CF">
              <w:rPr>
                <w:rFonts w:ascii="Trebuchet MS" w:hAnsi="Trebuchet MS" w:cs="Trebuchet MS"/>
                <w:sz w:val="18"/>
                <w:szCs w:val="18"/>
                <w:lang w:val="en-US"/>
              </w:rPr>
              <w:t>In the summer, the path can be very wet.</w:t>
            </w:r>
          </w:p>
        </w:tc>
      </w:tr>
      <w:tr w:rsidR="00CD7A7F" w:rsidRPr="00A23B6B" w14:paraId="0A3CDE4A" w14:textId="77777777" w:rsidTr="00121D86">
        <w:trPr>
          <w:trHeight w:hRule="exact" w:val="46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D5205B6" w14:textId="0A00B0E9" w:rsidR="00CD7A7F" w:rsidRDefault="00CD7A7F" w:rsidP="00CD7A7F">
            <w:pPr>
              <w:rPr>
                <w:rFonts w:ascii="Trebuchet MS" w:hAnsi="Trebuchet MS" w:cs="Trebuchet MS"/>
                <w:sz w:val="18"/>
                <w:szCs w:val="18"/>
              </w:rPr>
            </w:pPr>
            <w:commentRangeStart w:id="423"/>
            <w:proofErr w:type="spellStart"/>
            <w:r>
              <w:rPr>
                <w:rFonts w:ascii="Trebuchet MS" w:hAnsi="Trebuchet MS" w:cs="Trebuchet MS"/>
                <w:sz w:val="18"/>
                <w:szCs w:val="18"/>
              </w:rPr>
              <w:t>uk_l_beskr</w:t>
            </w:r>
            <w:commentRangeEnd w:id="423"/>
            <w:proofErr w:type="spellEnd"/>
            <w:r w:rsidR="007C28B6">
              <w:rPr>
                <w:rStyle w:val="Kommentarhenvisning"/>
              </w:rPr>
              <w:commentReference w:id="423"/>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2EB1FDEC" w14:textId="38D7FAA0" w:rsidR="00CD7A7F" w:rsidRDefault="00CD7A7F" w:rsidP="00CD7A7F">
            <w:pPr>
              <w:rPr>
                <w:rFonts w:ascii="Trebuchet MS" w:hAnsi="Trebuchet MS" w:cs="Trebuchet MS"/>
                <w:sz w:val="18"/>
                <w:szCs w:val="18"/>
              </w:rPr>
            </w:pPr>
            <w:r>
              <w:rPr>
                <w:rFonts w:ascii="Trebuchet MS" w:hAnsi="Trebuchet MS" w:cs="Trebuchet MS"/>
                <w:sz w:val="18"/>
                <w:szCs w:val="18"/>
              </w:rPr>
              <w:t>Engelsk, 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D67024D" w14:textId="64077F6A" w:rsidR="00CD7A7F" w:rsidRPr="0017048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73D02D52" w14:textId="1F3EC746" w:rsidR="00CD7A7F" w:rsidRPr="0017048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4678B9E" w14:textId="11482F42" w:rsidR="00CD7A7F" w:rsidRPr="0017048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6363E45E" w14:textId="7FC8A649" w:rsidR="00CD7A7F" w:rsidRPr="002D1D04" w:rsidRDefault="00CD7A7F" w:rsidP="00CD7A7F">
            <w:pPr>
              <w:rPr>
                <w:rFonts w:ascii="Trebuchet MS" w:hAnsi="Trebuchet MS" w:cs="Trebuchet MS"/>
                <w:sz w:val="18"/>
                <w:szCs w:val="18"/>
                <w:lang w:val="en-US"/>
              </w:rPr>
            </w:pPr>
            <w:r w:rsidRPr="002D1D04">
              <w:rPr>
                <w:rFonts w:ascii="Trebuchet MS" w:hAnsi="Trebuchet MS" w:cs="Trebuchet MS"/>
                <w:sz w:val="18"/>
                <w:szCs w:val="18"/>
                <w:lang w:val="en-US"/>
              </w:rPr>
              <w:t xml:space="preserve">There are many orchids on the meadow. </w:t>
            </w:r>
            <w:r>
              <w:rPr>
                <w:rFonts w:ascii="Trebuchet MS" w:hAnsi="Trebuchet MS" w:cs="Trebuchet MS"/>
                <w:sz w:val="18"/>
                <w:szCs w:val="18"/>
                <w:lang w:val="en-US"/>
              </w:rPr>
              <w:t>….</w:t>
            </w:r>
          </w:p>
        </w:tc>
      </w:tr>
      <w:tr w:rsidR="00CD7A7F" w:rsidRPr="00B87969" w14:paraId="6E0F2727" w14:textId="77777777" w:rsidTr="00121D86">
        <w:trPr>
          <w:trHeight w:hRule="exact" w:val="160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02BEEC9F" w14:textId="438765AB" w:rsidR="00CD7A7F" w:rsidRDefault="00CD7A7F" w:rsidP="00CD7A7F">
            <w:pPr>
              <w:rPr>
                <w:rFonts w:ascii="Trebuchet MS" w:hAnsi="Trebuchet MS"/>
                <w:sz w:val="18"/>
                <w:szCs w:val="18"/>
              </w:rPr>
            </w:pPr>
            <w:proofErr w:type="spellStart"/>
            <w:r>
              <w:rPr>
                <w:rFonts w:ascii="Trebuchet MS" w:hAnsi="Trebuchet MS" w:cs="Trebuchet MS"/>
                <w:sz w:val="18"/>
                <w:szCs w:val="18"/>
              </w:rPr>
              <w:t>d_k_beskr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71885179" w14:textId="521C2BB2" w:rsidR="00CD7A7F" w:rsidRDefault="00CD7A7F" w:rsidP="00CD7A7F">
            <w:pPr>
              <w:rPr>
                <w:rFonts w:ascii="Trebuchet MS" w:hAnsi="Trebuchet MS"/>
                <w:sz w:val="18"/>
                <w:szCs w:val="18"/>
              </w:rPr>
            </w:pPr>
            <w:r>
              <w:rPr>
                <w:rFonts w:ascii="Trebuchet MS" w:hAnsi="Trebuchet MS" w:cs="Trebuchet MS"/>
                <w:sz w:val="18"/>
                <w:szCs w:val="18"/>
              </w:rPr>
              <w:t>Tysk, kort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5AA7444" w14:textId="1DC51CAA"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473B0F12" w14:textId="2DE966CC"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FBE127C" w14:textId="6E196D0F"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79D7FCEE" w14:textId="7F726E6E" w:rsidR="00CD7A7F" w:rsidRDefault="00CD7A7F" w:rsidP="00CD7A7F">
            <w:pPr>
              <w:rPr>
                <w:rFonts w:ascii="Trebuchet MS" w:hAnsi="Trebuchet MS" w:cs="Trebuchet MS"/>
                <w:sz w:val="18"/>
                <w:szCs w:val="18"/>
              </w:rPr>
            </w:pPr>
            <w:r w:rsidRPr="00AD53A3">
              <w:rPr>
                <w:rFonts w:ascii="Trebuchet MS" w:hAnsi="Trebuchet MS" w:cs="Trebuchet MS"/>
                <w:sz w:val="18"/>
                <w:szCs w:val="18"/>
                <w:lang w:val="de-DE"/>
              </w:rPr>
              <w:t xml:space="preserve">Es gibt viele Orchideen auf der Wiese. Sie sind geschützt und dürfen nicht ausgegraben oder abgeholt werden. </w:t>
            </w:r>
            <w:r w:rsidRPr="00D620CF">
              <w:rPr>
                <w:rFonts w:ascii="Trebuchet MS" w:hAnsi="Trebuchet MS" w:cs="Trebuchet MS"/>
                <w:sz w:val="18"/>
                <w:szCs w:val="18"/>
              </w:rPr>
              <w:t xml:space="preserve">Im Sommer </w:t>
            </w:r>
            <w:proofErr w:type="spellStart"/>
            <w:r w:rsidRPr="00D620CF">
              <w:rPr>
                <w:rFonts w:ascii="Trebuchet MS" w:hAnsi="Trebuchet MS" w:cs="Trebuchet MS"/>
                <w:sz w:val="18"/>
                <w:szCs w:val="18"/>
              </w:rPr>
              <w:t>kann</w:t>
            </w:r>
            <w:proofErr w:type="spellEnd"/>
            <w:r w:rsidRPr="00D620CF">
              <w:rPr>
                <w:rFonts w:ascii="Trebuchet MS" w:hAnsi="Trebuchet MS" w:cs="Trebuchet MS"/>
                <w:sz w:val="18"/>
                <w:szCs w:val="18"/>
              </w:rPr>
              <w:t xml:space="preserve"> der </w:t>
            </w:r>
            <w:proofErr w:type="spellStart"/>
            <w:r w:rsidRPr="00D620CF">
              <w:rPr>
                <w:rFonts w:ascii="Trebuchet MS" w:hAnsi="Trebuchet MS" w:cs="Trebuchet MS"/>
                <w:sz w:val="18"/>
                <w:szCs w:val="18"/>
              </w:rPr>
              <w:t>Weg</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sehr</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nass</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sein</w:t>
            </w:r>
            <w:proofErr w:type="spellEnd"/>
            <w:r w:rsidRPr="00D620CF">
              <w:rPr>
                <w:rFonts w:ascii="Trebuchet MS" w:hAnsi="Trebuchet MS" w:cs="Trebuchet MS"/>
                <w:sz w:val="18"/>
                <w:szCs w:val="18"/>
              </w:rPr>
              <w:t>.</w:t>
            </w:r>
          </w:p>
        </w:tc>
      </w:tr>
      <w:tr w:rsidR="00CD7A7F" w:rsidRPr="00AD53A3" w14:paraId="253F6F5A" w14:textId="77777777" w:rsidTr="00121D86">
        <w:trPr>
          <w:trHeight w:hRule="exact" w:val="52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30AFE575" w14:textId="06810FB0" w:rsidR="00CD7A7F" w:rsidRDefault="00CD7A7F" w:rsidP="00CD7A7F">
            <w:pPr>
              <w:rPr>
                <w:rFonts w:ascii="Trebuchet MS" w:hAnsi="Trebuchet MS" w:cs="Trebuchet MS"/>
                <w:sz w:val="18"/>
                <w:szCs w:val="18"/>
              </w:rPr>
            </w:pPr>
            <w:commentRangeStart w:id="424"/>
            <w:proofErr w:type="spellStart"/>
            <w:r>
              <w:rPr>
                <w:rFonts w:ascii="Trebuchet MS" w:hAnsi="Trebuchet MS" w:cs="Trebuchet MS"/>
                <w:sz w:val="18"/>
                <w:szCs w:val="18"/>
              </w:rPr>
              <w:t>d_l_beskr</w:t>
            </w:r>
            <w:commentRangeEnd w:id="424"/>
            <w:proofErr w:type="spellEnd"/>
            <w:r w:rsidR="007C28B6">
              <w:rPr>
                <w:rStyle w:val="Kommentarhenvisning"/>
              </w:rPr>
              <w:commentReference w:id="424"/>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6702876D" w14:textId="60FC093F" w:rsidR="00CD7A7F" w:rsidRDefault="00CD7A7F" w:rsidP="00CD7A7F">
            <w:pPr>
              <w:rPr>
                <w:rFonts w:ascii="Trebuchet MS" w:hAnsi="Trebuchet MS" w:cs="Trebuchet MS"/>
                <w:sz w:val="18"/>
                <w:szCs w:val="18"/>
              </w:rPr>
            </w:pPr>
            <w:r>
              <w:rPr>
                <w:rFonts w:ascii="Trebuchet MS" w:hAnsi="Trebuchet MS" w:cs="Trebuchet MS"/>
                <w:sz w:val="18"/>
                <w:szCs w:val="18"/>
              </w:rPr>
              <w:t>Tysk, 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7125D34" w14:textId="04FD34A2" w:rsidR="00CD7A7F" w:rsidRPr="0017048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468E705A" w14:textId="6CFD174F" w:rsidR="00CD7A7F" w:rsidRPr="0017048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1790C14" w14:textId="1B90E5C9" w:rsidR="00CD7A7F" w:rsidRPr="0017048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7BD13DDE" w14:textId="28E4AE3A" w:rsidR="00CD7A7F" w:rsidRPr="00AD53A3" w:rsidRDefault="00CD7A7F" w:rsidP="00CD7A7F">
            <w:pPr>
              <w:rPr>
                <w:rFonts w:ascii="Trebuchet MS" w:hAnsi="Trebuchet MS" w:cs="Trebuchet MS"/>
                <w:sz w:val="18"/>
                <w:szCs w:val="18"/>
                <w:lang w:val="de-DE"/>
              </w:rPr>
            </w:pPr>
            <w:r w:rsidRPr="00AD53A3">
              <w:rPr>
                <w:rFonts w:ascii="Trebuchet MS" w:hAnsi="Trebuchet MS" w:cs="Trebuchet MS"/>
                <w:sz w:val="18"/>
                <w:szCs w:val="18"/>
                <w:lang w:val="de-DE"/>
              </w:rPr>
              <w:t>Es gibt viele Orchideen auf der Wiese. …</w:t>
            </w:r>
          </w:p>
        </w:tc>
      </w:tr>
      <w:tr w:rsidR="00F75679" w:rsidRPr="00B87969" w14:paraId="08C3291F" w14:textId="77777777" w:rsidTr="00121D86">
        <w:trPr>
          <w:trHeight w:hRule="exact" w:val="261"/>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A28B83B" w14:textId="5F69B68B" w:rsidR="00F75679" w:rsidRDefault="00F75679" w:rsidP="00F75679">
            <w:pPr>
              <w:rPr>
                <w:rFonts w:ascii="Trebuchet MS" w:hAnsi="Trebuchet MS"/>
                <w:color w:val="000000"/>
                <w:sz w:val="18"/>
                <w:szCs w:val="18"/>
              </w:rPr>
            </w:pPr>
            <w:proofErr w:type="spellStart"/>
            <w:r>
              <w:rPr>
                <w:rFonts w:ascii="Trebuchet MS" w:hAnsi="Trebuchet MS"/>
                <w:sz w:val="18"/>
                <w:szCs w:val="18"/>
              </w:rPr>
              <w:t>ansvar_org</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073096C3" w14:textId="758CDCAB" w:rsidR="00F75679" w:rsidRPr="00057644" w:rsidRDefault="00F75679" w:rsidP="00F75679">
            <w:pPr>
              <w:rPr>
                <w:rFonts w:ascii="Trebuchet MS" w:hAnsi="Trebuchet MS"/>
                <w:color w:val="000000"/>
                <w:sz w:val="18"/>
                <w:szCs w:val="18"/>
              </w:rPr>
            </w:pPr>
            <w:r>
              <w:rPr>
                <w:rFonts w:ascii="Trebuchet MS" w:hAnsi="Trebuchet MS"/>
                <w:sz w:val="18"/>
                <w:szCs w:val="18"/>
              </w:rPr>
              <w:t xml:space="preserve">Navn på </w:t>
            </w:r>
            <w:r w:rsidRPr="0035309B">
              <w:rPr>
                <w:rFonts w:ascii="Trebuchet MS" w:hAnsi="Trebuchet MS"/>
                <w:sz w:val="18"/>
                <w:szCs w:val="18"/>
              </w:rPr>
              <w:t>vedligeholdsansvarlig</w:t>
            </w:r>
            <w:r>
              <w:rPr>
                <w:rFonts w:ascii="Trebuchet MS" w:hAnsi="Trebuchet MS"/>
                <w:sz w:val="18"/>
                <w:szCs w:val="18"/>
              </w:rPr>
              <w:t xml:space="preserve"> organisationen.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E147CE5" w14:textId="37FA74B9" w:rsidR="00F75679" w:rsidRPr="00057644" w:rsidRDefault="00F75679" w:rsidP="00F75679">
            <w:pPr>
              <w:rPr>
                <w:rFonts w:ascii="Trebuchet MS" w:hAnsi="Trebuchet MS"/>
                <w:color w:val="00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23085707" w14:textId="1E5CA690" w:rsidR="00F75679" w:rsidRPr="00057644" w:rsidRDefault="00F75679" w:rsidP="00F75679">
            <w:pPr>
              <w:rPr>
                <w:rFonts w:ascii="Trebuchet MS" w:hAnsi="Trebuchet MS"/>
                <w:color w:val="000000"/>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1FF6882" w14:textId="636EB57B" w:rsidR="00F75679" w:rsidRDefault="00F75679" w:rsidP="00F75679">
            <w:pPr>
              <w:jc w:val="center"/>
              <w:rPr>
                <w:rFonts w:ascii="Trebuchet MS" w:hAnsi="Trebuchet MS" w:cs="Trebuchet MS"/>
                <w:color w:val="00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0E590937" w14:textId="2935215A" w:rsidR="00F75679" w:rsidRDefault="00F75679" w:rsidP="00F75679">
            <w:pPr>
              <w:rPr>
                <w:rFonts w:ascii="Trebuchet MS" w:hAnsi="Trebuchet MS"/>
                <w:color w:val="000000"/>
                <w:sz w:val="18"/>
                <w:szCs w:val="18"/>
              </w:rPr>
            </w:pPr>
            <w:r>
              <w:rPr>
                <w:rFonts w:ascii="Trebuchet MS" w:hAnsi="Trebuchet MS" w:cs="Trebuchet MS"/>
                <w:sz w:val="18"/>
                <w:szCs w:val="18"/>
              </w:rPr>
              <w:t>Ådalens venner</w:t>
            </w:r>
          </w:p>
        </w:tc>
      </w:tr>
      <w:tr w:rsidR="00F75679" w:rsidRPr="00B87969" w14:paraId="165B83B2" w14:textId="77777777" w:rsidTr="00121D86">
        <w:trPr>
          <w:trHeight w:hRule="exact" w:val="419"/>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20D4F32" w14:textId="764D4239" w:rsidR="00F75679" w:rsidRDefault="00F75679" w:rsidP="00F75679">
            <w:pPr>
              <w:rPr>
                <w:rFonts w:ascii="Trebuchet MS" w:hAnsi="Trebuchet MS"/>
                <w:color w:val="000000"/>
                <w:sz w:val="18"/>
                <w:szCs w:val="18"/>
              </w:rPr>
            </w:pPr>
            <w:proofErr w:type="spellStart"/>
            <w:r>
              <w:rPr>
                <w:rFonts w:ascii="Trebuchet MS" w:hAnsi="Trebuchet MS"/>
                <w:sz w:val="18"/>
                <w:szCs w:val="18"/>
              </w:rPr>
              <w:t>kontak_ved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13A40F34" w14:textId="0CF27E52" w:rsidR="00F75679" w:rsidRPr="00057644" w:rsidRDefault="00F75679" w:rsidP="00F75679">
            <w:pPr>
              <w:rPr>
                <w:rFonts w:ascii="Trebuchet MS" w:hAnsi="Trebuchet MS"/>
                <w:color w:val="000000"/>
                <w:sz w:val="18"/>
                <w:szCs w:val="18"/>
              </w:rPr>
            </w:pPr>
            <w:r w:rsidRPr="0035309B">
              <w:rPr>
                <w:rFonts w:ascii="Trebuchet MS" w:hAnsi="Trebuchet MS"/>
                <w:sz w:val="18"/>
                <w:szCs w:val="18"/>
              </w:rPr>
              <w:t>Telefon og/eller mailadresse, evt. kontaktforening. Ikke personfølsomme oplysninger!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7E7EFCC" w14:textId="4DE4BBC5" w:rsidR="00F75679" w:rsidRPr="00057644" w:rsidRDefault="00F75679" w:rsidP="00F75679">
            <w:pPr>
              <w:rPr>
                <w:rFonts w:ascii="Trebuchet MS" w:hAnsi="Trebuchet MS"/>
                <w:color w:val="00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37E71789" w14:textId="5B04664E" w:rsidR="00F75679" w:rsidRPr="00057644" w:rsidRDefault="00F75679" w:rsidP="00F75679">
            <w:pPr>
              <w:rPr>
                <w:rFonts w:ascii="Trebuchet MS" w:hAnsi="Trebuchet MS"/>
                <w:color w:val="000000"/>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77EC5FA" w14:textId="52D5B433" w:rsidR="00F75679" w:rsidRDefault="00F75679" w:rsidP="00F75679">
            <w:pPr>
              <w:jc w:val="center"/>
              <w:rPr>
                <w:rFonts w:ascii="Trebuchet MS" w:hAnsi="Trebuchet MS" w:cs="Trebuchet MS"/>
                <w:color w:val="00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157DCE2E" w14:textId="6B6ED7A6" w:rsidR="00F75679" w:rsidRDefault="00F75679" w:rsidP="00F75679">
            <w:pPr>
              <w:rPr>
                <w:rFonts w:ascii="Trebuchet MS" w:hAnsi="Trebuchet MS"/>
                <w:color w:val="000000"/>
                <w:sz w:val="18"/>
                <w:szCs w:val="18"/>
              </w:rPr>
            </w:pPr>
            <w:r>
              <w:rPr>
                <w:rFonts w:ascii="Trebuchet MS" w:hAnsi="Trebuchet MS" w:cs="Trebuchet MS"/>
                <w:sz w:val="18"/>
                <w:szCs w:val="18"/>
              </w:rPr>
              <w:t>drift@aadalenvenner.dk</w:t>
            </w:r>
          </w:p>
        </w:tc>
      </w:tr>
      <w:tr w:rsidR="00F75679" w:rsidRPr="00B87969" w14:paraId="71AA19F4" w14:textId="77777777" w:rsidTr="00121D86">
        <w:trPr>
          <w:trHeight w:hRule="exact" w:val="261"/>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2488531" w14:textId="06692A96" w:rsidR="00F75679" w:rsidRDefault="00F75679" w:rsidP="00F75679">
            <w:pPr>
              <w:rPr>
                <w:rFonts w:ascii="Trebuchet MS" w:hAnsi="Trebuchet MS" w:cs="Trebuchet MS"/>
                <w:sz w:val="18"/>
                <w:szCs w:val="18"/>
              </w:rPr>
            </w:pPr>
            <w:proofErr w:type="spellStart"/>
            <w:r>
              <w:rPr>
                <w:rFonts w:ascii="Trebuchet MS" w:hAnsi="Trebuchet MS"/>
                <w:color w:val="000000"/>
                <w:sz w:val="18"/>
                <w:szCs w:val="18"/>
              </w:rPr>
              <w:t>betaling_k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732A8A21" w14:textId="3FA9F485" w:rsidR="00F75679" w:rsidRDefault="00F75679" w:rsidP="00F75679">
            <w:pPr>
              <w:rPr>
                <w:rFonts w:ascii="Trebuchet MS" w:hAnsi="Trebuchet MS" w:cs="Trebuchet MS"/>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opkræver betaling ved brug</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2021251" w14:textId="30F95D40" w:rsidR="00F75679" w:rsidRPr="0017048F" w:rsidRDefault="00F75679" w:rsidP="00F75679">
            <w:pPr>
              <w:rPr>
                <w:rFonts w:ascii="Trebuchet MS" w:hAnsi="Trebuchet MS" w:cs="Trebuchet MS"/>
                <w:sz w:val="18"/>
                <w:szCs w:val="18"/>
              </w:rPr>
            </w:pPr>
            <w:r w:rsidRPr="00057644">
              <w:rPr>
                <w:rFonts w:ascii="Trebuchet MS" w:hAnsi="Trebuchet MS"/>
                <w:color w:val="000000"/>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648590DB" w14:textId="697B3AD6" w:rsidR="00F75679" w:rsidRPr="0017048F" w:rsidRDefault="00F75679" w:rsidP="00F75679">
            <w:pPr>
              <w:rPr>
                <w:rFonts w:ascii="Trebuchet MS" w:hAnsi="Trebuchet MS" w:cs="Trebuchet MS"/>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312FCD2" w14:textId="378D14BC" w:rsidR="00F75679" w:rsidRPr="0017048F" w:rsidRDefault="00F75679" w:rsidP="00F75679">
            <w:pPr>
              <w:jc w:val="center"/>
              <w:rPr>
                <w:rFonts w:ascii="Trebuchet MS" w:hAnsi="Trebuchet MS" w:cs="Trebuchet MS"/>
                <w:sz w:val="18"/>
                <w:szCs w:val="18"/>
              </w:rPr>
            </w:pPr>
            <w:r>
              <w:rPr>
                <w:rFonts w:ascii="Trebuchet MS" w:hAnsi="Trebuchet MS" w:cs="Trebuchet MS"/>
                <w:color w:val="00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3A79E745" w14:textId="3A6146D7" w:rsidR="00F75679" w:rsidRPr="002D1D04" w:rsidRDefault="00F75679" w:rsidP="00F75679">
            <w:pPr>
              <w:rPr>
                <w:rFonts w:ascii="Trebuchet MS" w:hAnsi="Trebuchet MS" w:cs="Trebuchet MS"/>
                <w:sz w:val="18"/>
                <w:szCs w:val="18"/>
              </w:rPr>
            </w:pPr>
            <w:proofErr w:type="spellStart"/>
            <w:r>
              <w:rPr>
                <w:rFonts w:ascii="Trebuchet MS" w:hAnsi="Trebuchet MS"/>
                <w:color w:val="000000"/>
                <w:sz w:val="18"/>
                <w:szCs w:val="18"/>
              </w:rPr>
              <w:t>d_basis_ja_nej</w:t>
            </w:r>
            <w:proofErr w:type="spellEnd"/>
          </w:p>
        </w:tc>
      </w:tr>
      <w:tr w:rsidR="00F75679" w:rsidRPr="00B87969" w14:paraId="6D155A3E" w14:textId="77777777" w:rsidTr="00121D86">
        <w:trPr>
          <w:trHeight w:hRule="exact" w:val="29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076780B" w14:textId="40E77814" w:rsidR="00F75679" w:rsidRDefault="00F75679" w:rsidP="00F75679">
            <w:pPr>
              <w:rPr>
                <w:rFonts w:ascii="Trebuchet MS" w:hAnsi="Trebuchet MS" w:cs="Trebuchet MS"/>
                <w:sz w:val="18"/>
                <w:szCs w:val="18"/>
              </w:rPr>
            </w:pPr>
            <w:r>
              <w:rPr>
                <w:rFonts w:ascii="Trebuchet MS" w:hAnsi="Trebuchet MS"/>
                <w:color w:val="000000"/>
                <w:sz w:val="18"/>
                <w:szCs w:val="18"/>
              </w:rPr>
              <w:t>betaling</w:t>
            </w:r>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1BE80A20" w14:textId="0AF6662B" w:rsidR="00F75679" w:rsidRDefault="00F75679" w:rsidP="00F75679">
            <w:pPr>
              <w:rPr>
                <w:rFonts w:ascii="Trebuchet MS" w:hAnsi="Trebuchet MS" w:cs="Trebuchet MS"/>
                <w:sz w:val="18"/>
                <w:szCs w:val="18"/>
              </w:rPr>
            </w:pPr>
            <w:r>
              <w:rPr>
                <w:rFonts w:ascii="Trebuchet MS" w:hAnsi="Trebuchet MS"/>
                <w:color w:val="000000"/>
                <w:sz w:val="18"/>
                <w:szCs w:val="18"/>
              </w:rPr>
              <w:t>Viser om faciliteten opkræver betaling ved brug</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FD93615" w14:textId="29BA3D5D" w:rsidR="00F75679" w:rsidRPr="0017048F" w:rsidRDefault="00F75679" w:rsidP="00F75679">
            <w:pPr>
              <w:rPr>
                <w:rFonts w:ascii="Trebuchet MS" w:hAnsi="Trebuchet MS" w:cs="Trebuchet MS"/>
                <w:sz w:val="18"/>
                <w:szCs w:val="18"/>
              </w:rPr>
            </w:pPr>
            <w:r w:rsidRPr="00057644">
              <w:rPr>
                <w:rFonts w:ascii="Trebuchet MS" w:hAnsi="Trebuchet MS" w:cs="Trebuchet MS"/>
                <w:color w:val="000000"/>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3AFC8FE8" w14:textId="68D0E609" w:rsidR="00F75679" w:rsidRPr="0017048F" w:rsidRDefault="00F75679" w:rsidP="00F75679">
            <w:pPr>
              <w:rPr>
                <w:rFonts w:ascii="Trebuchet MS" w:hAnsi="Trebuchet MS" w:cs="Trebuchet MS"/>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6298DAD" w14:textId="3115CB86" w:rsidR="00F75679" w:rsidRPr="0017048F" w:rsidRDefault="00F75679" w:rsidP="00F75679">
            <w:pPr>
              <w:jc w:val="center"/>
              <w:rPr>
                <w:rFonts w:ascii="Trebuchet MS" w:hAnsi="Trebuchet MS" w:cs="Trebuchet MS"/>
                <w:sz w:val="18"/>
                <w:szCs w:val="18"/>
              </w:rPr>
            </w:pPr>
            <w:r w:rsidRPr="00057644">
              <w:rPr>
                <w:rFonts w:ascii="Trebuchet MS" w:hAnsi="Trebuchet MS" w:cs="Trebuchet MS"/>
                <w:color w:val="000000"/>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032CE9E3" w14:textId="2C2DAEDE" w:rsidR="00F75679" w:rsidRPr="002D1D04" w:rsidRDefault="00F75679" w:rsidP="00F75679">
            <w:pPr>
              <w:rPr>
                <w:rFonts w:ascii="Trebuchet MS" w:hAnsi="Trebuchet MS" w:cs="Trebuchet MS"/>
                <w:sz w:val="18"/>
                <w:szCs w:val="18"/>
              </w:rPr>
            </w:pPr>
            <w:r>
              <w:rPr>
                <w:rFonts w:ascii="Trebuchet MS" w:hAnsi="Trebuchet MS" w:cs="Trebuchet MS"/>
                <w:color w:val="000000"/>
                <w:sz w:val="18"/>
                <w:szCs w:val="18"/>
              </w:rPr>
              <w:t>Nej</w:t>
            </w:r>
          </w:p>
        </w:tc>
      </w:tr>
      <w:tr w:rsidR="00F75679" w:rsidRPr="00B87969" w14:paraId="77E1FD8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6D130483" w14:textId="31B0E642"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belaegn_k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0DA11652"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65E1AA0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3C76D7F" w14:textId="6A7E3004" w:rsidR="00F75679" w:rsidRPr="00B87969" w:rsidRDefault="00F75679" w:rsidP="00F75679">
            <w:pPr>
              <w:rPr>
                <w:rFonts w:ascii="Trebuchet MS" w:hAnsi="Trebuchet MS"/>
                <w:sz w:val="18"/>
                <w:szCs w:val="18"/>
              </w:rPr>
            </w:pPr>
            <w:r w:rsidRPr="00B87969">
              <w:rPr>
                <w:rFonts w:ascii="Trebuchet MS" w:hAnsi="Trebuchet MS"/>
                <w:sz w:val="18"/>
                <w:szCs w:val="18"/>
              </w:rPr>
              <w:t>belaegn</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04C071FD"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7C4D16E4"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BFE9A54" w14:textId="40940044"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handicap_k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4173388B"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0A67A7F7"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4742656" w14:textId="08DAF80A" w:rsidR="00F75679" w:rsidRPr="00B87969" w:rsidRDefault="00F75679" w:rsidP="00F75679">
            <w:pPr>
              <w:rPr>
                <w:rFonts w:ascii="Trebuchet MS" w:hAnsi="Trebuchet MS"/>
                <w:sz w:val="18"/>
                <w:szCs w:val="18"/>
              </w:rPr>
            </w:pPr>
            <w:r w:rsidRPr="00B87969">
              <w:rPr>
                <w:rFonts w:ascii="Trebuchet MS" w:hAnsi="Trebuchet MS"/>
                <w:sz w:val="18"/>
                <w:szCs w:val="18"/>
              </w:rPr>
              <w:t>handicap</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66EF6E4F"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E0112F" w:rsidRPr="00E22421" w14:paraId="5577BD0F"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37159C5A" w14:textId="77777777" w:rsidR="00E0112F" w:rsidRPr="00E0112F" w:rsidRDefault="00E0112F" w:rsidP="000F5424">
            <w:pPr>
              <w:rPr>
                <w:rFonts w:ascii="Trebuchet MS" w:hAnsi="Trebuchet MS"/>
                <w:color w:val="E36C0A" w:themeColor="accent6" w:themeShade="BF"/>
                <w:sz w:val="18"/>
                <w:szCs w:val="18"/>
              </w:rPr>
            </w:pPr>
            <w:bookmarkStart w:id="425" w:name="_Hlk59457697"/>
            <w:proofErr w:type="spellStart"/>
            <w:r w:rsidRPr="00E0112F">
              <w:rPr>
                <w:rFonts w:ascii="Trebuchet MS" w:hAnsi="Trebuchet MS" w:cs="Trebuchet MS"/>
                <w:color w:val="E36C0A" w:themeColor="accent6" w:themeShade="BF"/>
                <w:sz w:val="18"/>
                <w:szCs w:val="18"/>
              </w:rPr>
              <w:t>saeson_k</w:t>
            </w:r>
            <w:bookmarkEnd w:id="425"/>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531BF173"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Kode for facilitetens åbningsperiode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20AB0ED"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Heltal</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1F32605F"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1-9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AA7E21E"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459A8F49"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1</w:t>
            </w:r>
          </w:p>
        </w:tc>
      </w:tr>
      <w:tr w:rsidR="00E0112F" w:rsidRPr="00E22421" w14:paraId="14971D81"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6D9CC49C" w14:textId="3270C451" w:rsidR="00E0112F" w:rsidRPr="00E0112F" w:rsidRDefault="00E0112F" w:rsidP="000F5424">
            <w:pPr>
              <w:rPr>
                <w:rFonts w:ascii="Trebuchet MS" w:hAnsi="Trebuchet MS"/>
                <w:color w:val="E36C0A" w:themeColor="accent6" w:themeShade="BF"/>
                <w:sz w:val="18"/>
                <w:szCs w:val="18"/>
              </w:rPr>
            </w:pPr>
            <w:bookmarkStart w:id="426" w:name="_Hlk59457703"/>
            <w:proofErr w:type="spellStart"/>
            <w:r w:rsidRPr="00E0112F">
              <w:rPr>
                <w:rFonts w:ascii="Trebuchet MS" w:hAnsi="Trebuchet MS" w:cs="Trebuchet MS"/>
                <w:color w:val="E36C0A" w:themeColor="accent6" w:themeShade="BF"/>
                <w:sz w:val="18"/>
                <w:szCs w:val="18"/>
              </w:rPr>
              <w:t>saeson</w:t>
            </w:r>
            <w:bookmarkEnd w:id="426"/>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322F7E8C"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Defineres hvornår faciliteten er åben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3168DA9" w14:textId="59CF4F2C"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sidR="00121D86">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73456D33"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97B3171"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S</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162495E5"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Helårsåbent</w:t>
            </w:r>
          </w:p>
        </w:tc>
      </w:tr>
      <w:tr w:rsidR="00E0112F" w:rsidRPr="00E22421" w14:paraId="4E564AFB" w14:textId="77777777" w:rsidTr="00121D86">
        <w:trPr>
          <w:trHeight w:hRule="exact" w:val="1321"/>
        </w:trPr>
        <w:tc>
          <w:tcPr>
            <w:tcW w:w="2547" w:type="dxa"/>
            <w:tcBorders>
              <w:top w:val="single" w:sz="4" w:space="0" w:color="auto"/>
              <w:left w:val="single" w:sz="4" w:space="0" w:color="auto"/>
              <w:bottom w:val="nil"/>
              <w:right w:val="single" w:sz="4" w:space="0" w:color="auto"/>
            </w:tcBorders>
            <w:shd w:val="clear" w:color="auto" w:fill="D9D9D9"/>
          </w:tcPr>
          <w:p w14:paraId="045390E5" w14:textId="736CEAB2" w:rsidR="00E0112F" w:rsidRPr="00E0112F" w:rsidRDefault="00E0112F" w:rsidP="000F5424">
            <w:pPr>
              <w:rPr>
                <w:rFonts w:ascii="Trebuchet MS" w:hAnsi="Trebuchet MS"/>
                <w:color w:val="E36C0A" w:themeColor="accent6" w:themeShade="BF"/>
                <w:sz w:val="18"/>
                <w:szCs w:val="18"/>
              </w:rPr>
            </w:pPr>
            <w:bookmarkStart w:id="427" w:name="_Hlk59457712"/>
            <w:commentRangeStart w:id="428"/>
            <w:proofErr w:type="spellStart"/>
            <w:r w:rsidRPr="00E0112F">
              <w:rPr>
                <w:rFonts w:ascii="Trebuchet MS" w:hAnsi="Trebuchet MS"/>
                <w:color w:val="E36C0A" w:themeColor="accent6" w:themeShade="BF"/>
                <w:sz w:val="18"/>
                <w:szCs w:val="18"/>
              </w:rPr>
              <w:t>saeson_st</w:t>
            </w:r>
            <w:bookmarkEnd w:id="427"/>
            <w:commentRangeEnd w:id="428"/>
            <w:proofErr w:type="spellEnd"/>
            <w:r w:rsidR="00121D86">
              <w:rPr>
                <w:rStyle w:val="Kommentarhenvisning"/>
              </w:rPr>
              <w:commentReference w:id="428"/>
            </w:r>
          </w:p>
        </w:tc>
        <w:tc>
          <w:tcPr>
            <w:tcW w:w="4536" w:type="dxa"/>
            <w:gridSpan w:val="2"/>
            <w:tcBorders>
              <w:top w:val="single" w:sz="4" w:space="0" w:color="auto"/>
              <w:left w:val="single" w:sz="4" w:space="0" w:color="auto"/>
              <w:bottom w:val="nil"/>
              <w:right w:val="single" w:sz="4" w:space="0" w:color="auto"/>
            </w:tcBorders>
            <w:shd w:val="clear" w:color="auto" w:fill="FFFFFF"/>
          </w:tcPr>
          <w:p w14:paraId="14EA490E" w14:textId="5F3FBDF1"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olor w:val="E36C0A" w:themeColor="accent6" w:themeShade="BF"/>
                <w:sz w:val="18"/>
                <w:szCs w:val="18"/>
              </w:rPr>
              <w:t>Sæsonstart</w:t>
            </w:r>
          </w:p>
        </w:tc>
        <w:tc>
          <w:tcPr>
            <w:tcW w:w="1276" w:type="dxa"/>
            <w:tcBorders>
              <w:top w:val="single" w:sz="4" w:space="0" w:color="auto"/>
              <w:left w:val="single" w:sz="4" w:space="0" w:color="auto"/>
              <w:bottom w:val="nil"/>
              <w:right w:val="single" w:sz="4" w:space="0" w:color="auto"/>
            </w:tcBorders>
            <w:shd w:val="clear" w:color="auto" w:fill="FFFFFF"/>
          </w:tcPr>
          <w:p w14:paraId="7B0169D6" w14:textId="0EC11630" w:rsidR="00E0112F" w:rsidRPr="00E0112F" w:rsidRDefault="00121D86"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tcPr>
          <w:p w14:paraId="00462916" w14:textId="4477DEDB" w:rsidR="00E0112F" w:rsidRPr="00E0112F" w:rsidRDefault="00121D86"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w:t>
            </w:r>
            <w:r>
              <w:rPr>
                <w:rFonts w:ascii="Trebuchet MS" w:hAnsi="Trebuchet MS" w:cs="Trebuchet MS"/>
                <w:color w:val="E36C0A" w:themeColor="accent6" w:themeShade="BF"/>
                <w:sz w:val="18"/>
                <w:szCs w:val="18"/>
              </w:rPr>
              <w:t>25</w:t>
            </w:r>
            <w:r w:rsidRPr="00E0112F">
              <w:rPr>
                <w:rFonts w:ascii="Trebuchet MS" w:hAnsi="Trebuchet MS" w:cs="Trebuchet MS"/>
                <w:color w:val="E36C0A" w:themeColor="accent6" w:themeShade="BF"/>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tcPr>
          <w:p w14:paraId="1EA2EBAA"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tcPr>
          <w:p w14:paraId="2A349F1F" w14:textId="77777777" w:rsidR="00121D86" w:rsidRPr="0050430C" w:rsidRDefault="00121D86" w:rsidP="00121D86">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FC92D6C"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23E054D0"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70227B76"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75E75E24" w14:textId="77777777" w:rsidR="00121D86" w:rsidRPr="0050430C" w:rsidRDefault="00121D86" w:rsidP="00121D86">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6B3794D9" w14:textId="48138A15" w:rsidR="00E0112F" w:rsidRPr="00E0112F" w:rsidRDefault="00121D86" w:rsidP="00121D86">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121D86" w:rsidRPr="00E22421" w14:paraId="77BD222B" w14:textId="77777777" w:rsidTr="00121D86">
        <w:trPr>
          <w:trHeight w:hRule="exact" w:val="1428"/>
        </w:trPr>
        <w:tc>
          <w:tcPr>
            <w:tcW w:w="2547" w:type="dxa"/>
            <w:tcBorders>
              <w:top w:val="single" w:sz="4" w:space="0" w:color="auto"/>
              <w:left w:val="single" w:sz="4" w:space="0" w:color="auto"/>
              <w:bottom w:val="nil"/>
              <w:right w:val="single" w:sz="4" w:space="0" w:color="auto"/>
            </w:tcBorders>
            <w:shd w:val="clear" w:color="auto" w:fill="D9D9D9"/>
          </w:tcPr>
          <w:p w14:paraId="5F876CA7" w14:textId="77777777" w:rsidR="00121D86" w:rsidRPr="00E0112F" w:rsidRDefault="00121D86" w:rsidP="00121D86">
            <w:pPr>
              <w:rPr>
                <w:rFonts w:ascii="Trebuchet MS" w:hAnsi="Trebuchet MS"/>
                <w:color w:val="E36C0A" w:themeColor="accent6" w:themeShade="BF"/>
                <w:sz w:val="18"/>
                <w:szCs w:val="18"/>
              </w:rPr>
            </w:pPr>
            <w:commentRangeStart w:id="429"/>
            <w:proofErr w:type="spellStart"/>
            <w:r w:rsidRPr="00E0112F">
              <w:rPr>
                <w:rFonts w:ascii="Trebuchet MS" w:hAnsi="Trebuchet MS"/>
                <w:color w:val="E36C0A" w:themeColor="accent6" w:themeShade="BF"/>
                <w:sz w:val="18"/>
                <w:szCs w:val="18"/>
              </w:rPr>
              <w:lastRenderedPageBreak/>
              <w:t>saeson_sl</w:t>
            </w:r>
            <w:commentRangeEnd w:id="429"/>
            <w:proofErr w:type="spellEnd"/>
            <w:r>
              <w:rPr>
                <w:rStyle w:val="Kommentarhenvisning"/>
              </w:rPr>
              <w:commentReference w:id="429"/>
            </w:r>
          </w:p>
        </w:tc>
        <w:tc>
          <w:tcPr>
            <w:tcW w:w="4536" w:type="dxa"/>
            <w:gridSpan w:val="2"/>
            <w:tcBorders>
              <w:top w:val="single" w:sz="4" w:space="0" w:color="auto"/>
              <w:left w:val="single" w:sz="4" w:space="0" w:color="auto"/>
              <w:bottom w:val="nil"/>
              <w:right w:val="single" w:sz="4" w:space="0" w:color="auto"/>
            </w:tcBorders>
            <w:shd w:val="clear" w:color="auto" w:fill="FFFFFF"/>
          </w:tcPr>
          <w:p w14:paraId="69602AF7" w14:textId="285AD431"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olor w:val="E36C0A" w:themeColor="accent6" w:themeShade="BF"/>
                <w:sz w:val="18"/>
                <w:szCs w:val="18"/>
              </w:rPr>
              <w:t>Sæsonslut</w:t>
            </w:r>
          </w:p>
        </w:tc>
        <w:tc>
          <w:tcPr>
            <w:tcW w:w="1276" w:type="dxa"/>
            <w:tcBorders>
              <w:top w:val="single" w:sz="4" w:space="0" w:color="auto"/>
              <w:left w:val="single" w:sz="4" w:space="0" w:color="auto"/>
              <w:bottom w:val="nil"/>
              <w:right w:val="single" w:sz="4" w:space="0" w:color="auto"/>
            </w:tcBorders>
            <w:shd w:val="clear" w:color="auto" w:fill="FFFFFF"/>
          </w:tcPr>
          <w:p w14:paraId="295D3FF1" w14:textId="73F72735"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tcPr>
          <w:p w14:paraId="796ABDD7" w14:textId="1066B431"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w:t>
            </w:r>
            <w:r>
              <w:rPr>
                <w:rFonts w:ascii="Trebuchet MS" w:hAnsi="Trebuchet MS" w:cs="Trebuchet MS"/>
                <w:color w:val="E36C0A" w:themeColor="accent6" w:themeShade="BF"/>
                <w:sz w:val="18"/>
                <w:szCs w:val="18"/>
              </w:rPr>
              <w:t>25</w:t>
            </w:r>
            <w:r w:rsidRPr="00E0112F">
              <w:rPr>
                <w:rFonts w:ascii="Trebuchet MS" w:hAnsi="Trebuchet MS" w:cs="Trebuchet MS"/>
                <w:color w:val="E36C0A" w:themeColor="accent6" w:themeShade="BF"/>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tcPr>
          <w:p w14:paraId="0F01D147" w14:textId="77777777" w:rsidR="00121D86" w:rsidRPr="00E0112F" w:rsidRDefault="00121D86" w:rsidP="00121D86">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tcPr>
          <w:p w14:paraId="2453D6AA"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F5F084E"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3BCE7C4A"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7B83088F"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6CEC4271"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3EBDE9DA" w14:textId="77777777" w:rsidR="00121D86" w:rsidRDefault="00121D86" w:rsidP="00121D86">
            <w:pPr>
              <w:rPr>
                <w:rFonts w:ascii="Trebuchet MS" w:hAnsi="Trebuchet MS" w:cs="Trebuchet MS"/>
                <w:color w:val="E36C0A" w:themeColor="accent6" w:themeShade="BF"/>
                <w:sz w:val="18"/>
                <w:szCs w:val="18"/>
              </w:rPr>
            </w:pPr>
            <w:r w:rsidRPr="0050430C">
              <w:rPr>
                <w:rFonts w:ascii="Trebuchet MS" w:hAnsi="Trebuchet MS"/>
                <w:color w:val="E36C0A" w:themeColor="accent6" w:themeShade="BF"/>
                <w:sz w:val="18"/>
                <w:szCs w:val="18"/>
              </w:rPr>
              <w:t>”31-12”</w:t>
            </w:r>
          </w:p>
          <w:p w14:paraId="53C6411F" w14:textId="382FFEEF" w:rsidR="00121D86" w:rsidRPr="00E0112F" w:rsidRDefault="00121D86" w:rsidP="00121D86">
            <w:pPr>
              <w:rPr>
                <w:rFonts w:ascii="Trebuchet MS" w:hAnsi="Trebuchet MS"/>
                <w:color w:val="E36C0A" w:themeColor="accent6" w:themeShade="BF"/>
                <w:sz w:val="18"/>
                <w:szCs w:val="18"/>
              </w:rPr>
            </w:pPr>
          </w:p>
        </w:tc>
      </w:tr>
      <w:tr w:rsidR="00E0112F" w:rsidRPr="00E22421" w14:paraId="477B7B37" w14:textId="77777777" w:rsidTr="00864CE2">
        <w:trPr>
          <w:trHeight w:hRule="exact" w:val="427"/>
        </w:trPr>
        <w:tc>
          <w:tcPr>
            <w:tcW w:w="2547" w:type="dxa"/>
            <w:tcBorders>
              <w:top w:val="single" w:sz="4" w:space="0" w:color="auto"/>
              <w:left w:val="single" w:sz="4" w:space="0" w:color="auto"/>
              <w:bottom w:val="nil"/>
              <w:right w:val="single" w:sz="4" w:space="0" w:color="auto"/>
            </w:tcBorders>
            <w:shd w:val="clear" w:color="auto" w:fill="D9D9D9"/>
          </w:tcPr>
          <w:p w14:paraId="2DD4B8A5" w14:textId="77777777" w:rsidR="00E0112F" w:rsidRDefault="00E0112F" w:rsidP="000F5424">
            <w:pPr>
              <w:rPr>
                <w:rFonts w:ascii="Trebuchet MS" w:hAnsi="Trebuchet MS"/>
                <w:color w:val="000000"/>
                <w:sz w:val="18"/>
                <w:szCs w:val="18"/>
              </w:rPr>
            </w:pPr>
            <w:commentRangeStart w:id="430"/>
            <w:proofErr w:type="spellStart"/>
            <w:r w:rsidRPr="00AE2C10">
              <w:rPr>
                <w:rFonts w:ascii="Trebuchet MS" w:hAnsi="Trebuchet MS"/>
                <w:color w:val="E36C0A" w:themeColor="accent6" w:themeShade="BF"/>
                <w:sz w:val="18"/>
                <w:szCs w:val="18"/>
              </w:rPr>
              <w:t>saeson_bem</w:t>
            </w:r>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54BC5081" w14:textId="77777777" w:rsidR="00E0112F" w:rsidRDefault="00E0112F" w:rsidP="000F5424">
            <w:pPr>
              <w:rPr>
                <w:rFonts w:ascii="Trebuchet MS" w:hAnsi="Trebuchet MS"/>
                <w:color w:val="000000"/>
                <w:sz w:val="18"/>
                <w:szCs w:val="18"/>
              </w:rPr>
            </w:pPr>
            <w:r>
              <w:rPr>
                <w:rFonts w:ascii="Trebuchet MS" w:hAnsi="Trebuchet MS"/>
                <w:color w:val="E36C0A" w:themeColor="accent6" w:themeShade="BF"/>
                <w:sz w:val="18"/>
                <w:szCs w:val="18"/>
              </w:rPr>
              <w:t>Mulighed for supplerende bemærkninger ift. åbningsperiode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7695867" w14:textId="77777777" w:rsidR="00E0112F"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7F7144B3" w14:textId="77777777" w:rsidR="00E0112F" w:rsidRPr="00AF6B5E"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254</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7658CB3" w14:textId="77777777" w:rsidR="00E0112F" w:rsidRPr="00057644" w:rsidRDefault="00E0112F" w:rsidP="000F5424">
            <w:pPr>
              <w:jc w:val="center"/>
              <w:rPr>
                <w:rFonts w:ascii="Trebuchet MS" w:hAnsi="Trebuchet MS" w:cs="Trebuchet MS"/>
                <w:color w:val="000000"/>
                <w:sz w:val="18"/>
                <w:szCs w:val="18"/>
              </w:rPr>
            </w:pPr>
            <w:r>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4DD38AAA" w14:textId="77777777" w:rsidR="00E0112F"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Helårsåbent, dog ikke helligdage.</w:t>
            </w:r>
            <w:commentRangeEnd w:id="430"/>
            <w:r>
              <w:rPr>
                <w:rStyle w:val="Kommentarhenvisning"/>
              </w:rPr>
              <w:commentReference w:id="430"/>
            </w:r>
          </w:p>
        </w:tc>
      </w:tr>
      <w:tr w:rsidR="00F75679" w:rsidRPr="00B87969" w14:paraId="71A4EF0A" w14:textId="77777777" w:rsidTr="00C37B85">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57CD303D" w14:textId="4B5E7560" w:rsidR="00F75679" w:rsidRPr="00B87969" w:rsidRDefault="00F75679" w:rsidP="00F75679">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5C069BA" w14:textId="01C9C822" w:rsidR="00F75679" w:rsidRPr="00B87969" w:rsidRDefault="00F75679" w:rsidP="00F75679">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F75679" w:rsidRPr="00B87969" w14:paraId="6329726D" w14:textId="77777777" w:rsidTr="00C37B85">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5F73572E" w14:textId="350F752D" w:rsidR="00F75679" w:rsidRPr="00B87969" w:rsidRDefault="00F75679" w:rsidP="00F75679">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6E465FC" w14:textId="2D0F1B5D" w:rsidR="00F75679" w:rsidRPr="00B87969" w:rsidRDefault="00F75679" w:rsidP="00F75679">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F75679" w:rsidRPr="00B87969" w14:paraId="21FF4244"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5A36B59" w14:textId="536A481C"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startpkt_x</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95A0D26" w14:textId="72018622" w:rsidR="00F75679" w:rsidRPr="00B87969" w:rsidRDefault="00F75679" w:rsidP="00F75679">
            <w:pPr>
              <w:rPr>
                <w:rFonts w:ascii="Trebuchet MS" w:hAnsi="Trebuchet MS"/>
                <w:sz w:val="18"/>
                <w:szCs w:val="18"/>
              </w:rPr>
            </w:pPr>
            <w:r w:rsidRPr="00B87969">
              <w:rPr>
                <w:rFonts w:ascii="Trebuchet MS" w:hAnsi="Trebuchet MS"/>
                <w:sz w:val="18"/>
                <w:szCs w:val="18"/>
              </w:rPr>
              <w:t>X-koordinat for rutens startpunkt,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EB74025" w14:textId="4A4C73C1"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724C75F" w14:textId="3D5A3FC0" w:rsidR="00F75679" w:rsidRPr="00B87969" w:rsidRDefault="00F75679" w:rsidP="00F75679">
            <w:pPr>
              <w:rPr>
                <w:rFonts w:ascii="Trebuchet MS" w:hAnsi="Trebuchet MS" w:cs="Trebuchet MS"/>
                <w:sz w:val="18"/>
                <w:szCs w:val="18"/>
              </w:rPr>
            </w:pPr>
            <w:r w:rsidRPr="006436FF">
              <w:rPr>
                <w:rFonts w:ascii="Trebuchet MS" w:hAnsi="Trebuchet MS"/>
                <w:color w:val="4F81BD"/>
                <w:sz w:val="18"/>
                <w:szCs w:val="18"/>
              </w:rPr>
              <w:t>441000 – 894000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0171FC" w14:textId="0840E9E9"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077EAEA9" w14:textId="611F4903" w:rsidR="00F75679" w:rsidRPr="00B87969" w:rsidRDefault="00F75679" w:rsidP="00F75679">
            <w:pPr>
              <w:rPr>
                <w:sz w:val="16"/>
                <w:szCs w:val="16"/>
              </w:rPr>
            </w:pPr>
            <w:r w:rsidRPr="00B87969">
              <w:rPr>
                <w:rFonts w:ascii="Trebuchet MS" w:hAnsi="Trebuchet MS"/>
                <w:sz w:val="18"/>
                <w:szCs w:val="18"/>
              </w:rPr>
              <w:t>659.000</w:t>
            </w:r>
          </w:p>
        </w:tc>
      </w:tr>
      <w:tr w:rsidR="00F75679" w:rsidRPr="00B87969" w14:paraId="18D8090E"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89DFF5F" w14:textId="2F5D4805"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startpkt_y</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05AC317" w14:textId="77777777" w:rsidR="00F75679" w:rsidRPr="00B87969" w:rsidRDefault="00F75679" w:rsidP="00F75679">
            <w:pPr>
              <w:rPr>
                <w:rFonts w:ascii="Trebuchet MS" w:hAnsi="Trebuchet MS"/>
                <w:sz w:val="18"/>
                <w:szCs w:val="18"/>
              </w:rPr>
            </w:pPr>
            <w:r w:rsidRPr="00B87969">
              <w:rPr>
                <w:rFonts w:ascii="Trebuchet MS" w:hAnsi="Trebuchet MS"/>
                <w:sz w:val="18"/>
                <w:szCs w:val="18"/>
              </w:rPr>
              <w:t>Y-koordinat for rutens startpunkt,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FB328D"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3CF4C52" w14:textId="76B8F6CC" w:rsidR="00F75679" w:rsidRPr="00B87969" w:rsidRDefault="00F75679" w:rsidP="00F75679">
            <w:pPr>
              <w:rPr>
                <w:rFonts w:ascii="Trebuchet MS" w:hAnsi="Trebuchet MS" w:cs="Trebuchet MS"/>
                <w:sz w:val="18"/>
                <w:szCs w:val="18"/>
              </w:rPr>
            </w:pPr>
            <w:r w:rsidRPr="006436FF">
              <w:rPr>
                <w:rFonts w:ascii="Trebuchet MS" w:hAnsi="Trebuchet MS"/>
                <w:color w:val="4F81BD"/>
                <w:sz w:val="18"/>
                <w:szCs w:val="18"/>
              </w:rPr>
              <w:t>6049000 – 6403000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2AFE4CB" w14:textId="77777777"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50E91504" w14:textId="3751F9C9" w:rsidR="00F75679" w:rsidRPr="00B87969" w:rsidRDefault="00F75679" w:rsidP="00F75679">
            <w:pPr>
              <w:rPr>
                <w:sz w:val="16"/>
                <w:szCs w:val="16"/>
              </w:rPr>
            </w:pPr>
            <w:r w:rsidRPr="00B87969">
              <w:rPr>
                <w:rFonts w:ascii="Trebuchet MS" w:hAnsi="Trebuchet MS"/>
                <w:sz w:val="18"/>
                <w:szCs w:val="18"/>
              </w:rPr>
              <w:t>6.092.000</w:t>
            </w:r>
          </w:p>
        </w:tc>
      </w:tr>
      <w:tr w:rsidR="00F75679" w:rsidRPr="00B87969" w14:paraId="7FC88866"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3D7C313" w14:textId="7088268E" w:rsidR="00F75679" w:rsidRPr="00B87969" w:rsidRDefault="00F75679" w:rsidP="00F75679">
            <w:pPr>
              <w:rPr>
                <w:rFonts w:ascii="Trebuchet MS" w:hAnsi="Trebuchet MS"/>
                <w:sz w:val="18"/>
                <w:szCs w:val="18"/>
              </w:rPr>
            </w:pPr>
            <w:proofErr w:type="spellStart"/>
            <w:r>
              <w:rPr>
                <w:rFonts w:ascii="Trebuchet MS" w:hAnsi="Trebuchet MS"/>
                <w:sz w:val="18"/>
                <w:szCs w:val="18"/>
              </w:rPr>
              <w:t>slut</w:t>
            </w:r>
            <w:r w:rsidRPr="00B87969">
              <w:rPr>
                <w:rFonts w:ascii="Trebuchet MS" w:hAnsi="Trebuchet MS"/>
                <w:sz w:val="18"/>
                <w:szCs w:val="18"/>
              </w:rPr>
              <w:t>pkt_x</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37639B0D" w14:textId="74D967E4" w:rsidR="00F75679" w:rsidRPr="00B87969" w:rsidRDefault="00F75679" w:rsidP="00F75679">
            <w:pPr>
              <w:rPr>
                <w:rFonts w:ascii="Trebuchet MS" w:hAnsi="Trebuchet MS"/>
                <w:sz w:val="18"/>
                <w:szCs w:val="18"/>
              </w:rPr>
            </w:pPr>
            <w:r>
              <w:rPr>
                <w:rFonts w:ascii="Trebuchet MS" w:hAnsi="Trebuchet MS"/>
                <w:sz w:val="18"/>
                <w:szCs w:val="18"/>
              </w:rPr>
              <w:t>X-koordinat for rutens slu</w:t>
            </w:r>
            <w:r w:rsidRPr="00B87969">
              <w:rPr>
                <w:rFonts w:ascii="Trebuchet MS" w:hAnsi="Trebuchet MS"/>
                <w:sz w:val="18"/>
                <w:szCs w:val="18"/>
              </w:rPr>
              <w:t>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34011FA" w14:textId="5163E513"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BFE458A" w14:textId="0057E8FE" w:rsidR="00F75679" w:rsidRPr="006436FF" w:rsidRDefault="00F75679" w:rsidP="00F75679">
            <w:pPr>
              <w:rPr>
                <w:rFonts w:ascii="Trebuchet MS" w:hAnsi="Trebuchet MS"/>
                <w:color w:val="4F81BD"/>
                <w:sz w:val="18"/>
                <w:szCs w:val="18"/>
              </w:rPr>
            </w:pPr>
            <w:r w:rsidRPr="006436FF">
              <w:rPr>
                <w:rFonts w:ascii="Trebuchet MS" w:hAnsi="Trebuchet MS"/>
                <w:color w:val="4F81BD"/>
                <w:sz w:val="18"/>
                <w:szCs w:val="18"/>
              </w:rPr>
              <w:t>441000 – 894000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BE8EEE" w14:textId="4791F8A4"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4D7E4276" w14:textId="6E3C55E3" w:rsidR="00F75679" w:rsidRPr="00B87969" w:rsidRDefault="00F75679" w:rsidP="00F75679">
            <w:pPr>
              <w:rPr>
                <w:rFonts w:ascii="Trebuchet MS" w:hAnsi="Trebuchet MS"/>
                <w:sz w:val="18"/>
                <w:szCs w:val="18"/>
              </w:rPr>
            </w:pPr>
            <w:r w:rsidRPr="00A938CE">
              <w:rPr>
                <w:rFonts w:ascii="Trebuchet MS" w:hAnsi="Trebuchet MS"/>
                <w:sz w:val="18"/>
                <w:szCs w:val="18"/>
              </w:rPr>
              <w:t>712</w:t>
            </w:r>
            <w:r>
              <w:rPr>
                <w:rFonts w:ascii="Trebuchet MS" w:hAnsi="Trebuchet MS"/>
                <w:sz w:val="18"/>
                <w:szCs w:val="18"/>
              </w:rPr>
              <w:t>.</w:t>
            </w:r>
            <w:r w:rsidRPr="00A938CE">
              <w:rPr>
                <w:rFonts w:ascii="Trebuchet MS" w:hAnsi="Trebuchet MS"/>
                <w:sz w:val="18"/>
                <w:szCs w:val="18"/>
              </w:rPr>
              <w:t>332</w:t>
            </w:r>
          </w:p>
        </w:tc>
      </w:tr>
      <w:tr w:rsidR="00F75679" w:rsidRPr="00B87969" w14:paraId="6D453DA0"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B25A199" w14:textId="509E8401" w:rsidR="00F75679" w:rsidRPr="00B87969" w:rsidRDefault="00F75679" w:rsidP="00F75679">
            <w:pPr>
              <w:rPr>
                <w:rFonts w:ascii="Trebuchet MS" w:hAnsi="Trebuchet MS"/>
                <w:sz w:val="18"/>
                <w:szCs w:val="18"/>
              </w:rPr>
            </w:pPr>
            <w:proofErr w:type="spellStart"/>
            <w:r>
              <w:rPr>
                <w:rFonts w:ascii="Trebuchet MS" w:hAnsi="Trebuchet MS"/>
                <w:sz w:val="18"/>
                <w:szCs w:val="18"/>
              </w:rPr>
              <w:t>slu</w:t>
            </w:r>
            <w:r w:rsidRPr="00B87969">
              <w:rPr>
                <w:rFonts w:ascii="Trebuchet MS" w:hAnsi="Trebuchet MS"/>
                <w:sz w:val="18"/>
                <w:szCs w:val="18"/>
              </w:rPr>
              <w:t>tpkt_y</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7DB53DD3" w14:textId="13512C6D" w:rsidR="00F75679" w:rsidRPr="00B87969" w:rsidRDefault="00F75679" w:rsidP="00F75679">
            <w:pPr>
              <w:rPr>
                <w:rFonts w:ascii="Trebuchet MS" w:hAnsi="Trebuchet MS"/>
                <w:sz w:val="18"/>
                <w:szCs w:val="18"/>
              </w:rPr>
            </w:pPr>
            <w:r>
              <w:rPr>
                <w:rFonts w:ascii="Trebuchet MS" w:hAnsi="Trebuchet MS"/>
                <w:sz w:val="18"/>
                <w:szCs w:val="18"/>
              </w:rPr>
              <w:t>Y-koordinat for rutens slu</w:t>
            </w:r>
            <w:r w:rsidRPr="00B87969">
              <w:rPr>
                <w:rFonts w:ascii="Trebuchet MS" w:hAnsi="Trebuchet MS"/>
                <w:sz w:val="18"/>
                <w:szCs w:val="18"/>
              </w:rPr>
              <w:t>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11C04A" w14:textId="43E30A5D"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1D0A9B72" w14:textId="7811578A" w:rsidR="00F75679" w:rsidRPr="006436FF" w:rsidRDefault="00F75679" w:rsidP="00F75679">
            <w:pPr>
              <w:rPr>
                <w:rFonts w:ascii="Trebuchet MS" w:hAnsi="Trebuchet MS"/>
                <w:color w:val="4F81BD"/>
                <w:sz w:val="18"/>
                <w:szCs w:val="18"/>
              </w:rPr>
            </w:pPr>
            <w:r w:rsidRPr="006436FF">
              <w:rPr>
                <w:rFonts w:ascii="Trebuchet MS" w:hAnsi="Trebuchet MS"/>
                <w:color w:val="4F81BD"/>
                <w:sz w:val="18"/>
                <w:szCs w:val="18"/>
              </w:rPr>
              <w:t>6049000 – 6403000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AFA1F9C" w14:textId="4C584D75"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289B6A2E" w14:textId="11E600C8" w:rsidR="00F75679" w:rsidRPr="00B87969" w:rsidRDefault="00F75679" w:rsidP="00F75679">
            <w:pPr>
              <w:rPr>
                <w:rFonts w:ascii="Trebuchet MS" w:hAnsi="Trebuchet MS"/>
                <w:sz w:val="18"/>
                <w:szCs w:val="18"/>
              </w:rPr>
            </w:pPr>
            <w:r w:rsidRPr="00A938CE">
              <w:rPr>
                <w:rFonts w:ascii="Trebuchet MS" w:hAnsi="Trebuchet MS"/>
                <w:sz w:val="18"/>
                <w:szCs w:val="18"/>
              </w:rPr>
              <w:t>6</w:t>
            </w:r>
            <w:r>
              <w:rPr>
                <w:rFonts w:ascii="Trebuchet MS" w:hAnsi="Trebuchet MS"/>
                <w:sz w:val="18"/>
                <w:szCs w:val="18"/>
              </w:rPr>
              <w:t>.</w:t>
            </w:r>
            <w:r w:rsidRPr="00A938CE">
              <w:rPr>
                <w:rFonts w:ascii="Trebuchet MS" w:hAnsi="Trebuchet MS"/>
                <w:sz w:val="18"/>
                <w:szCs w:val="18"/>
              </w:rPr>
              <w:t>196</w:t>
            </w:r>
            <w:r>
              <w:rPr>
                <w:rFonts w:ascii="Trebuchet MS" w:hAnsi="Trebuchet MS"/>
                <w:sz w:val="18"/>
                <w:szCs w:val="18"/>
              </w:rPr>
              <w:t>.</w:t>
            </w:r>
            <w:r w:rsidRPr="00A938CE">
              <w:rPr>
                <w:rFonts w:ascii="Trebuchet MS" w:hAnsi="Trebuchet MS"/>
                <w:sz w:val="18"/>
                <w:szCs w:val="18"/>
              </w:rPr>
              <w:t>505</w:t>
            </w:r>
          </w:p>
        </w:tc>
      </w:tr>
      <w:tr w:rsidR="00F75679" w:rsidRPr="00B87969" w14:paraId="29D59CFE" w14:textId="77777777" w:rsidTr="00121D86">
        <w:trPr>
          <w:trHeight w:hRule="exact" w:val="358"/>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7151E5A" w14:textId="4A58BE0B" w:rsidR="00F75679" w:rsidRDefault="00F75679" w:rsidP="00F75679">
            <w:pPr>
              <w:rPr>
                <w:rFonts w:ascii="Trebuchet MS" w:hAnsi="Trebuchet MS"/>
                <w:sz w:val="18"/>
                <w:szCs w:val="18"/>
              </w:rPr>
            </w:pPr>
            <w:proofErr w:type="spellStart"/>
            <w:r>
              <w:rPr>
                <w:rFonts w:ascii="Trebuchet MS" w:hAnsi="Trebuchet MS"/>
                <w:sz w:val="18"/>
                <w:szCs w:val="18"/>
              </w:rPr>
              <w:t>svaerhed_k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03A5F28" w14:textId="497F9293" w:rsidR="00F75679" w:rsidRDefault="00F75679" w:rsidP="00F75679">
            <w:pPr>
              <w:rPr>
                <w:rFonts w:ascii="Trebuchet MS" w:hAnsi="Trebuchet MS"/>
                <w:sz w:val="18"/>
                <w:szCs w:val="18"/>
              </w:rPr>
            </w:pPr>
            <w:r>
              <w:rPr>
                <w:rFonts w:ascii="Trebuchet MS" w:hAnsi="Trebuchet MS"/>
                <w:sz w:val="18"/>
                <w:szCs w:val="18"/>
              </w:rPr>
              <w:t>Kode for sværhedsgrad</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6129C4" w14:textId="3E26DE6E" w:rsidR="00F75679" w:rsidRPr="00B87969" w:rsidRDefault="00F75679" w:rsidP="00F7567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C8C32CC" w14:textId="742FF14F" w:rsidR="00F75679" w:rsidRPr="006436FF" w:rsidRDefault="00F75679" w:rsidP="00F75679">
            <w:pPr>
              <w:rPr>
                <w:rFonts w:ascii="Trebuchet MS" w:hAnsi="Trebuchet MS"/>
                <w:color w:val="4F81BD"/>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985A83C" w14:textId="6E494B3F"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793BD64" w14:textId="0CD8B14B" w:rsidR="00F75679" w:rsidRPr="00A938CE" w:rsidRDefault="00F75679" w:rsidP="00F75679">
            <w:pPr>
              <w:rPr>
                <w:rFonts w:ascii="Trebuchet MS" w:hAnsi="Trebuchet MS"/>
                <w:sz w:val="18"/>
                <w:szCs w:val="18"/>
              </w:rPr>
            </w:pPr>
            <w:r>
              <w:rPr>
                <w:rFonts w:ascii="Trebuchet MS" w:hAnsi="Trebuchet MS" w:cs="Trebuchet MS"/>
                <w:sz w:val="18"/>
                <w:szCs w:val="18"/>
              </w:rPr>
              <w:t>1</w:t>
            </w:r>
          </w:p>
        </w:tc>
      </w:tr>
      <w:tr w:rsidR="00F75679" w:rsidRPr="00B87969" w14:paraId="4D6136C8" w14:textId="77777777" w:rsidTr="00121D86">
        <w:trPr>
          <w:trHeight w:hRule="exact" w:val="27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02F472D3" w14:textId="70163208" w:rsidR="00F75679" w:rsidRDefault="00F75679" w:rsidP="00F75679">
            <w:pPr>
              <w:rPr>
                <w:rFonts w:ascii="Trebuchet MS" w:hAnsi="Trebuchet MS"/>
                <w:sz w:val="18"/>
                <w:szCs w:val="18"/>
              </w:rPr>
            </w:pPr>
            <w:proofErr w:type="spellStart"/>
            <w:r>
              <w:rPr>
                <w:rFonts w:ascii="Trebuchet MS" w:hAnsi="Trebuchet MS"/>
                <w:sz w:val="18"/>
                <w:szCs w:val="18"/>
              </w:rPr>
              <w:t>svaerhed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76E5C51E" w14:textId="1E8A480E" w:rsidR="00F75679" w:rsidRDefault="00F75679" w:rsidP="00F75679">
            <w:pPr>
              <w:rPr>
                <w:rFonts w:ascii="Trebuchet MS" w:hAnsi="Trebuchet MS"/>
                <w:sz w:val="18"/>
                <w:szCs w:val="18"/>
              </w:rPr>
            </w:pPr>
            <w:r>
              <w:rPr>
                <w:rFonts w:ascii="Trebuchet MS" w:hAnsi="Trebuchet MS"/>
                <w:sz w:val="18"/>
                <w:szCs w:val="18"/>
              </w:rPr>
              <w:t>Sværhedsgrad på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7C80024" w14:textId="39FB1156"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EBA59BD" w14:textId="6FD4D852"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E11A0BE" w14:textId="537BB7F3"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1550873F" w14:textId="4C4CD059" w:rsidR="00F75679" w:rsidRPr="00A938CE" w:rsidRDefault="00F75679" w:rsidP="00F75679">
            <w:pPr>
              <w:rPr>
                <w:rFonts w:ascii="Trebuchet MS" w:hAnsi="Trebuchet MS"/>
                <w:sz w:val="18"/>
                <w:szCs w:val="18"/>
              </w:rPr>
            </w:pPr>
            <w:r>
              <w:rPr>
                <w:rFonts w:ascii="Trebuchet MS" w:hAnsi="Trebuchet MS" w:cs="Trebuchet MS"/>
                <w:sz w:val="18"/>
                <w:szCs w:val="18"/>
              </w:rPr>
              <w:t>Let</w:t>
            </w:r>
          </w:p>
        </w:tc>
      </w:tr>
      <w:tr w:rsidR="00F75679" w:rsidRPr="00F75679" w14:paraId="0B7662DD" w14:textId="77777777" w:rsidTr="00121D86">
        <w:trPr>
          <w:trHeight w:hRule="exact" w:val="50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8905C2A" w14:textId="4D9B091B" w:rsidR="00F75679" w:rsidRPr="00B87969" w:rsidRDefault="00F75679" w:rsidP="00F75679">
            <w:pPr>
              <w:rPr>
                <w:rFonts w:ascii="Trebuchet MS" w:hAnsi="Trebuchet MS"/>
                <w:sz w:val="18"/>
                <w:szCs w:val="18"/>
              </w:rPr>
            </w:pPr>
            <w:r>
              <w:rPr>
                <w:rFonts w:ascii="Trebuchet MS" w:hAnsi="Trebuchet MS"/>
                <w:sz w:val="18"/>
                <w:szCs w:val="18"/>
              </w:rPr>
              <w:t>obs</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52C83D6" w14:textId="0CCD4D0E" w:rsidR="00F75679" w:rsidRPr="003343D3" w:rsidRDefault="00F75679" w:rsidP="00F75679">
            <w:pPr>
              <w:rPr>
                <w:rFonts w:ascii="Trebuchet MS" w:hAnsi="Trebuchet MS" w:cs="Trebuchet MS"/>
                <w:color w:val="FF0000"/>
                <w:sz w:val="18"/>
                <w:szCs w:val="18"/>
              </w:rPr>
            </w:pPr>
            <w:r>
              <w:rPr>
                <w:rFonts w:ascii="Trebuchet MS" w:hAnsi="Trebuchet MS"/>
                <w:sz w:val="18"/>
                <w:szCs w:val="18"/>
              </w:rPr>
              <w:t xml:space="preserve">Særlige opmærksomhedspunkter f.eks.: græssende dyr, vådt terræn </w:t>
            </w:r>
            <w:proofErr w:type="spellStart"/>
            <w:r>
              <w:rPr>
                <w:rFonts w:ascii="Trebuchet MS" w:hAnsi="Trebuchet MS"/>
                <w:sz w:val="18"/>
                <w:szCs w:val="18"/>
              </w:rPr>
              <w:t>o.s.v</w:t>
            </w:r>
            <w:proofErr w:type="spellEnd"/>
            <w:r>
              <w:rPr>
                <w:rFonts w:ascii="Trebuchet MS" w:hAnsi="Trebuchet MS"/>
                <w:sz w:val="18"/>
                <w:szCs w:val="18"/>
              </w:rPr>
              <w:t>.</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CA74A5" w14:textId="3B11BE25"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CE9B7DC" w14:textId="32B863CA"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0-254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D3F2532" w14:textId="66D907C2"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7A82EACB" w14:textId="2F0B9357" w:rsidR="00F75679" w:rsidRPr="00F75679" w:rsidRDefault="00F75679" w:rsidP="00F75679">
            <w:pPr>
              <w:rPr>
                <w:rFonts w:ascii="Trebuchet MS" w:hAnsi="Trebuchet MS"/>
                <w:sz w:val="18"/>
                <w:szCs w:val="18"/>
              </w:rPr>
            </w:pPr>
            <w:r>
              <w:rPr>
                <w:rFonts w:ascii="Trebuchet MS" w:hAnsi="Trebuchet MS" w:cs="Trebuchet MS"/>
                <w:sz w:val="18"/>
                <w:szCs w:val="18"/>
              </w:rPr>
              <w:t>Der kan være meget vådt om sommeren</w:t>
            </w:r>
          </w:p>
        </w:tc>
      </w:tr>
      <w:tr w:rsidR="00F75679" w:rsidRPr="00730F82" w14:paraId="5119F6E0" w14:textId="77777777" w:rsidTr="00121D86">
        <w:trPr>
          <w:trHeight w:hRule="exact" w:val="266"/>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7BB682A" w14:textId="2BA79F36" w:rsidR="00F75679" w:rsidRPr="00B87969" w:rsidRDefault="00F75679" w:rsidP="00F75679">
            <w:pPr>
              <w:rPr>
                <w:rFonts w:ascii="Trebuchet MS" w:hAnsi="Trebuchet MS"/>
                <w:sz w:val="18"/>
                <w:szCs w:val="18"/>
              </w:rPr>
            </w:pPr>
            <w:proofErr w:type="spellStart"/>
            <w:r>
              <w:rPr>
                <w:rFonts w:ascii="Trebuchet MS" w:hAnsi="Trebuchet MS"/>
                <w:sz w:val="18"/>
                <w:szCs w:val="18"/>
              </w:rPr>
              <w:t>kategori_k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B97EFB8" w14:textId="5893B1E8" w:rsidR="00F75679" w:rsidRPr="003343D3" w:rsidRDefault="00F75679" w:rsidP="00F75679">
            <w:pPr>
              <w:rPr>
                <w:rFonts w:ascii="Trebuchet MS" w:hAnsi="Trebuchet MS" w:cs="Trebuchet MS"/>
                <w:color w:val="FF0000"/>
                <w:sz w:val="18"/>
                <w:szCs w:val="18"/>
              </w:rPr>
            </w:pPr>
            <w:r>
              <w:rPr>
                <w:rFonts w:ascii="Trebuchet MS" w:hAnsi="Trebuchet MS"/>
                <w:sz w:val="18"/>
                <w:szCs w:val="18"/>
              </w:rPr>
              <w:t>Kode for kategori</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ED4453B" w14:textId="351D0293" w:rsidR="00F75679" w:rsidRPr="00B87969" w:rsidRDefault="00F75679" w:rsidP="00F7567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070A4AD" w14:textId="34F88D75" w:rsidR="00F75679" w:rsidRPr="006436FF" w:rsidRDefault="00F75679" w:rsidP="00F75679">
            <w:pPr>
              <w:rPr>
                <w:rFonts w:ascii="Trebuchet MS" w:hAnsi="Trebuchet MS"/>
                <w:color w:val="4F81BD"/>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C6A5C30" w14:textId="3E5782FE"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75F6105" w14:textId="3E491AAC" w:rsidR="00F75679" w:rsidRPr="00730F82" w:rsidRDefault="00F75679" w:rsidP="00F75679">
            <w:pPr>
              <w:rPr>
                <w:rFonts w:ascii="Trebuchet MS" w:hAnsi="Trebuchet MS"/>
                <w:sz w:val="18"/>
                <w:szCs w:val="18"/>
                <w:lang w:val="en-US"/>
              </w:rPr>
            </w:pPr>
            <w:r>
              <w:rPr>
                <w:rFonts w:ascii="Trebuchet MS" w:hAnsi="Trebuchet MS" w:cs="Trebuchet MS"/>
                <w:sz w:val="18"/>
                <w:szCs w:val="18"/>
              </w:rPr>
              <w:t>3</w:t>
            </w:r>
          </w:p>
        </w:tc>
      </w:tr>
      <w:tr w:rsidR="00F75679" w:rsidRPr="00730F82" w14:paraId="46EC93B8" w14:textId="77777777" w:rsidTr="00121D86">
        <w:trPr>
          <w:trHeight w:hRule="exact" w:val="28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3CE1633" w14:textId="15910E81" w:rsidR="00F75679" w:rsidRPr="00B87969" w:rsidRDefault="00F75679" w:rsidP="00F75679">
            <w:pPr>
              <w:rPr>
                <w:rFonts w:ascii="Trebuchet MS" w:hAnsi="Trebuchet MS"/>
                <w:sz w:val="18"/>
                <w:szCs w:val="18"/>
              </w:rPr>
            </w:pPr>
            <w:r>
              <w:rPr>
                <w:rFonts w:ascii="Trebuchet MS" w:hAnsi="Trebuchet MS"/>
                <w:sz w:val="18"/>
                <w:szCs w:val="18"/>
              </w:rPr>
              <w:t>kategori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4368BBB" w14:textId="78E6326B" w:rsidR="00F75679" w:rsidRPr="003343D3" w:rsidRDefault="00F75679" w:rsidP="00F75679">
            <w:pPr>
              <w:rPr>
                <w:rFonts w:ascii="Trebuchet MS" w:hAnsi="Trebuchet MS" w:cs="Trebuchet MS"/>
                <w:color w:val="FF0000"/>
                <w:sz w:val="18"/>
                <w:szCs w:val="18"/>
              </w:rPr>
            </w:pPr>
            <w:r>
              <w:rPr>
                <w:rFonts w:ascii="Trebuchet MS" w:hAnsi="Trebuchet MS"/>
                <w:sz w:val="18"/>
                <w:szCs w:val="18"/>
              </w:rPr>
              <w:t>Kategori af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9B394F" w14:textId="32291E9F"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CF26443" w14:textId="6E887507"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9FD5301" w14:textId="03FE8163"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76662028" w14:textId="55B65F8C" w:rsidR="00F75679" w:rsidRPr="00730F82" w:rsidRDefault="00F75679" w:rsidP="00F75679">
            <w:pPr>
              <w:rPr>
                <w:rFonts w:ascii="Trebuchet MS" w:hAnsi="Trebuchet MS"/>
                <w:sz w:val="18"/>
                <w:szCs w:val="18"/>
                <w:lang w:val="en-US"/>
              </w:rPr>
            </w:pPr>
            <w:r>
              <w:rPr>
                <w:rFonts w:ascii="Trebuchet MS" w:hAnsi="Trebuchet MS" w:cs="Trebuchet MS"/>
                <w:sz w:val="18"/>
                <w:szCs w:val="18"/>
              </w:rPr>
              <w:t>National</w:t>
            </w:r>
          </w:p>
        </w:tc>
      </w:tr>
      <w:tr w:rsidR="00F75679" w:rsidRPr="003343D3" w14:paraId="6330E305" w14:textId="77777777" w:rsidTr="00121D86">
        <w:trPr>
          <w:trHeight w:hRule="exact" w:val="557"/>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7755D125" w14:textId="02EC3A2A" w:rsidR="00F75679" w:rsidRDefault="00F75679" w:rsidP="00F75679">
            <w:pPr>
              <w:rPr>
                <w:rFonts w:ascii="Trebuchet MS" w:hAnsi="Trebuchet MS"/>
                <w:sz w:val="18"/>
                <w:szCs w:val="18"/>
              </w:rPr>
            </w:pPr>
            <w:proofErr w:type="spellStart"/>
            <w:r>
              <w:rPr>
                <w:rFonts w:ascii="Trebuchet MS" w:hAnsi="Trebuchet MS"/>
                <w:sz w:val="18"/>
                <w:szCs w:val="18"/>
              </w:rPr>
              <w:t>certifi_k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324580BD" w14:textId="2F5236D2"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 xml:space="preserve">Kode for om </w:t>
            </w:r>
            <w:proofErr w:type="spellStart"/>
            <w:r>
              <w:rPr>
                <w:rFonts w:ascii="Trebuchet MS" w:hAnsi="Trebuchet MS" w:cs="Trebuchet MS"/>
                <w:color w:val="FF0000"/>
                <w:sz w:val="18"/>
                <w:szCs w:val="18"/>
              </w:rPr>
              <w:t>certificeing</w:t>
            </w:r>
            <w:proofErr w:type="spellEnd"/>
            <w:r>
              <w:rPr>
                <w:rFonts w:ascii="Trebuchet MS" w:hAnsi="Trebuchet MS" w:cs="Trebuchet MS"/>
                <w:color w:val="FF0000"/>
                <w:sz w:val="18"/>
                <w:szCs w:val="18"/>
              </w:rPr>
              <w:t xml:space="preserve"> som ruten har.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6895B9" w14:textId="0D98A2EE"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A44A37C" w14:textId="765C7298"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0-99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40BE9D" w14:textId="7A30DBDD"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4CDD5C75" w14:textId="4D0A3ACB" w:rsidR="00F75679" w:rsidRDefault="00F75679" w:rsidP="00F75679">
            <w:pPr>
              <w:rPr>
                <w:sz w:val="18"/>
                <w:szCs w:val="18"/>
              </w:rPr>
            </w:pPr>
            <w:r>
              <w:rPr>
                <w:sz w:val="18"/>
                <w:szCs w:val="18"/>
              </w:rPr>
              <w:t>4</w:t>
            </w:r>
          </w:p>
        </w:tc>
      </w:tr>
      <w:tr w:rsidR="00F75679" w:rsidRPr="003343D3" w14:paraId="45F0ABB4" w14:textId="77777777" w:rsidTr="00121D86">
        <w:trPr>
          <w:trHeight w:hRule="exact" w:val="896"/>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3C8C9018" w14:textId="2C8D9664" w:rsidR="00F75679" w:rsidRDefault="00F75679" w:rsidP="00F75679">
            <w:pPr>
              <w:rPr>
                <w:rFonts w:ascii="Trebuchet MS" w:hAnsi="Trebuchet MS"/>
                <w:sz w:val="18"/>
                <w:szCs w:val="18"/>
              </w:rPr>
            </w:pPr>
            <w:proofErr w:type="spellStart"/>
            <w:r>
              <w:rPr>
                <w:rFonts w:ascii="Trebuchet MS" w:hAnsi="Trebuchet MS"/>
                <w:sz w:val="18"/>
                <w:szCs w:val="18"/>
              </w:rPr>
              <w:t>certifi</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7780CF71" w14:textId="6A1D9701" w:rsidR="00F75679" w:rsidRPr="00776E43"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 xml:space="preserve">Certificeret rute f.eks. fra </w:t>
            </w:r>
            <w:hyperlink r:id="rId52" w:history="1">
              <w:r w:rsidRPr="004541A2">
                <w:rPr>
                  <w:rStyle w:val="Hyperlink"/>
                  <w:sz w:val="18"/>
                  <w:szCs w:val="18"/>
                </w:rPr>
                <w:t>https://www.wanderinstitut.de/premium-stadtwanderwege/</w:t>
              </w:r>
            </w:hyperlink>
            <w:r>
              <w:rPr>
                <w:sz w:val="18"/>
                <w:szCs w:val="18"/>
              </w:rPr>
              <w:t xml:space="preserve">. Felt </w:t>
            </w:r>
            <w:proofErr w:type="spellStart"/>
            <w:r>
              <w:rPr>
                <w:sz w:val="18"/>
                <w:szCs w:val="18"/>
              </w:rPr>
              <w:t>tilangive</w:t>
            </w:r>
            <w:proofErr w:type="spellEnd"/>
            <w:r>
              <w:rPr>
                <w:sz w:val="18"/>
                <w:szCs w:val="18"/>
              </w:rPr>
              <w:t xml:space="preserve"> hvilken certificeringen den enkelte rute har.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A32361" w14:textId="351C66DD"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491077F" w14:textId="5A411F21" w:rsidR="00F75679" w:rsidRPr="0093184F"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0-40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AD96304" w14:textId="2C7D2879"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50B835B1" w14:textId="0EEA1B8F" w:rsidR="00F75679" w:rsidRPr="003343D3" w:rsidRDefault="00F75679" w:rsidP="00F75679">
            <w:pPr>
              <w:rPr>
                <w:rFonts w:ascii="Trebuchet MS" w:hAnsi="Trebuchet MS" w:cs="Trebuchet MS"/>
                <w:color w:val="FF0000"/>
                <w:sz w:val="18"/>
                <w:szCs w:val="18"/>
              </w:rPr>
            </w:pPr>
            <w:r>
              <w:rPr>
                <w:sz w:val="18"/>
                <w:szCs w:val="18"/>
              </w:rPr>
              <w:t xml:space="preserve">Premium – </w:t>
            </w:r>
            <w:proofErr w:type="spellStart"/>
            <w:r>
              <w:rPr>
                <w:sz w:val="18"/>
                <w:szCs w:val="18"/>
              </w:rPr>
              <w:t>byvandrerute</w:t>
            </w:r>
            <w:proofErr w:type="spellEnd"/>
          </w:p>
        </w:tc>
      </w:tr>
      <w:tr w:rsidR="00F75679" w:rsidRPr="00CD7A7F" w14:paraId="74AFB323"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B29B676" w14:textId="10DE3CC6" w:rsidR="00F75679" w:rsidRPr="00930980" w:rsidRDefault="00F75679" w:rsidP="00F75679">
            <w:pPr>
              <w:rPr>
                <w:rFonts w:ascii="Trebuchet MS" w:hAnsi="Trebuchet MS"/>
                <w:sz w:val="18"/>
                <w:szCs w:val="18"/>
              </w:rPr>
            </w:pPr>
            <w:proofErr w:type="spellStart"/>
            <w:r>
              <w:rPr>
                <w:rFonts w:ascii="Trebuchet MS" w:hAnsi="Trebuchet MS"/>
                <w:sz w:val="18"/>
                <w:szCs w:val="18"/>
              </w:rPr>
              <w:t>hierarki_k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A49B578" w14:textId="38CE2C88" w:rsidR="00F75679" w:rsidRPr="00930980" w:rsidRDefault="00F75679" w:rsidP="00F75679">
            <w:pPr>
              <w:rPr>
                <w:rFonts w:ascii="Trebuchet MS" w:hAnsi="Trebuchet MS"/>
                <w:sz w:val="18"/>
                <w:szCs w:val="18"/>
              </w:rPr>
            </w:pPr>
            <w:r>
              <w:rPr>
                <w:rFonts w:ascii="Trebuchet MS" w:hAnsi="Trebuchet MS"/>
                <w:sz w:val="18"/>
                <w:szCs w:val="18"/>
              </w:rPr>
              <w:t>Kode for rutes hierarki</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8C385F3" w14:textId="588F2483" w:rsidR="00F75679" w:rsidRDefault="00F75679" w:rsidP="00F75679">
            <w:pPr>
              <w:rPr>
                <w:rFonts w:ascii="Trebuchet MS" w:hAnsi="Trebuchet MS" w:cs="Trebuchet MS"/>
                <w:color w:val="FF0000"/>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FF68E73" w14:textId="06789DE5"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C39D16" w14:textId="5C4E07AC" w:rsidR="00F75679" w:rsidRPr="00930980"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B6DF728" w14:textId="38893524" w:rsidR="00F75679" w:rsidRDefault="00F75679" w:rsidP="00F75679">
            <w:pPr>
              <w:rPr>
                <w:sz w:val="16"/>
                <w:szCs w:val="16"/>
              </w:rPr>
            </w:pPr>
            <w:r>
              <w:rPr>
                <w:rFonts w:ascii="Trebuchet MS" w:hAnsi="Trebuchet MS" w:cs="Trebuchet MS"/>
                <w:sz w:val="18"/>
                <w:szCs w:val="18"/>
              </w:rPr>
              <w:t>2</w:t>
            </w:r>
          </w:p>
        </w:tc>
      </w:tr>
      <w:tr w:rsidR="00F75679" w:rsidRPr="00CD7A7F" w14:paraId="0F87E135"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137849F7" w14:textId="02C86FE3" w:rsidR="00F75679" w:rsidRPr="00930980" w:rsidRDefault="00F75679" w:rsidP="00F75679">
            <w:pPr>
              <w:rPr>
                <w:rFonts w:ascii="Trebuchet MS" w:hAnsi="Trebuchet MS"/>
                <w:sz w:val="18"/>
                <w:szCs w:val="18"/>
              </w:rPr>
            </w:pPr>
            <w:r>
              <w:rPr>
                <w:rFonts w:ascii="Trebuchet MS" w:hAnsi="Trebuchet MS"/>
                <w:sz w:val="18"/>
                <w:szCs w:val="18"/>
              </w:rPr>
              <w:t>hierarki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8BA5323" w14:textId="5E7907B8" w:rsidR="00F75679" w:rsidRPr="00930980" w:rsidRDefault="00F75679" w:rsidP="00F75679">
            <w:pPr>
              <w:rPr>
                <w:rFonts w:ascii="Trebuchet MS" w:hAnsi="Trebuchet MS"/>
                <w:sz w:val="18"/>
                <w:szCs w:val="18"/>
              </w:rPr>
            </w:pPr>
            <w:r>
              <w:rPr>
                <w:rFonts w:ascii="Trebuchet MS" w:hAnsi="Trebuchet MS"/>
                <w:sz w:val="18"/>
                <w:szCs w:val="18"/>
              </w:rPr>
              <w:t>Hierarki af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F142759" w14:textId="6429F6C9" w:rsidR="00F75679" w:rsidRDefault="00F75679" w:rsidP="00F75679">
            <w:pPr>
              <w:rPr>
                <w:rFonts w:ascii="Trebuchet MS" w:hAnsi="Trebuchet MS" w:cs="Trebuchet MS"/>
                <w:color w:val="FF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3368607" w14:textId="38ED5ECD"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C0AEC3" w14:textId="055AB9E4" w:rsidR="00F75679" w:rsidRPr="00930980"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33FD17D4" w14:textId="049A0406" w:rsidR="00F75679" w:rsidRDefault="00F75679" w:rsidP="00F75679">
            <w:pPr>
              <w:rPr>
                <w:sz w:val="16"/>
                <w:szCs w:val="16"/>
              </w:rPr>
            </w:pPr>
            <w:r>
              <w:rPr>
                <w:rFonts w:ascii="Trebuchet MS" w:hAnsi="Trebuchet MS" w:cs="Trebuchet MS"/>
                <w:sz w:val="18"/>
                <w:szCs w:val="18"/>
              </w:rPr>
              <w:t>Sløjfe</w:t>
            </w:r>
          </w:p>
        </w:tc>
      </w:tr>
      <w:tr w:rsidR="00F75679" w:rsidRPr="00CD7A7F" w14:paraId="64A5BD51"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96BAF7C" w14:textId="62C12BAC" w:rsidR="00F75679" w:rsidRDefault="00F75679" w:rsidP="00F75679">
            <w:pPr>
              <w:rPr>
                <w:rFonts w:ascii="Trebuchet MS" w:hAnsi="Trebuchet MS"/>
                <w:sz w:val="18"/>
                <w:szCs w:val="18"/>
              </w:rPr>
            </w:pPr>
            <w:proofErr w:type="spellStart"/>
            <w:r w:rsidRPr="00930980">
              <w:rPr>
                <w:rFonts w:ascii="Trebuchet MS" w:hAnsi="Trebuchet MS"/>
                <w:sz w:val="18"/>
                <w:szCs w:val="18"/>
              </w:rPr>
              <w:lastRenderedPageBreak/>
              <w:t>folder_k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337EB56" w14:textId="27B55C66" w:rsidR="00F75679" w:rsidRPr="00776E43" w:rsidRDefault="00F75679" w:rsidP="00F75679">
            <w:pPr>
              <w:rPr>
                <w:rFonts w:ascii="Trebuchet MS" w:hAnsi="Trebuchet MS" w:cs="Trebuchet MS"/>
                <w:color w:val="FF0000"/>
                <w:sz w:val="18"/>
                <w:szCs w:val="18"/>
              </w:rPr>
            </w:pPr>
            <w:r w:rsidRPr="00930980">
              <w:rPr>
                <w:rFonts w:ascii="Trebuchet MS" w:hAnsi="Trebuchet MS"/>
                <w:sz w:val="18"/>
                <w:szCs w:val="18"/>
              </w:rPr>
              <w:t>Kode for om der findes en folder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34BFA11" w14:textId="3F94AE35"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4C51E05" w14:textId="260084C2"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0-3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1D5001" w14:textId="73A672A5" w:rsidR="00F75679" w:rsidRDefault="00F75679" w:rsidP="00F75679">
            <w:pPr>
              <w:jc w:val="center"/>
              <w:rPr>
                <w:rFonts w:ascii="Trebuchet MS" w:hAnsi="Trebuchet MS" w:cs="Trebuchet MS"/>
                <w:color w:val="FF0000"/>
                <w:sz w:val="18"/>
                <w:szCs w:val="18"/>
              </w:rPr>
            </w:pPr>
            <w:r w:rsidRPr="00930980">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1492F3F5" w14:textId="2A57ADE3" w:rsidR="00F75679" w:rsidRPr="00730F82" w:rsidRDefault="001E4532" w:rsidP="00F75679">
            <w:pPr>
              <w:rPr>
                <w:rFonts w:ascii="Trebuchet MS" w:hAnsi="Trebuchet MS" w:cs="Trebuchet MS"/>
                <w:color w:val="FF0000"/>
                <w:sz w:val="18"/>
                <w:szCs w:val="18"/>
                <w:lang w:val="en-US"/>
              </w:rPr>
            </w:pPr>
            <w:commentRangeStart w:id="431"/>
            <w:proofErr w:type="spellStart"/>
            <w:r w:rsidRPr="009208DB">
              <w:rPr>
                <w:rFonts w:ascii="Trebuchet MS" w:hAnsi="Trebuchet MS" w:cs="Trebuchet MS"/>
                <w:color w:val="E36C0A" w:themeColor="accent6" w:themeShade="BF"/>
                <w:sz w:val="18"/>
                <w:szCs w:val="18"/>
              </w:rPr>
              <w:t>d_basis_ja_nej</w:t>
            </w:r>
            <w:commentRangeEnd w:id="431"/>
            <w:proofErr w:type="spellEnd"/>
            <w:r w:rsidRPr="009208DB">
              <w:rPr>
                <w:rFonts w:ascii="Trebuchet MS" w:hAnsi="Trebuchet MS" w:cs="Trebuchet MS"/>
                <w:sz w:val="18"/>
                <w:szCs w:val="18"/>
              </w:rPr>
              <w:commentReference w:id="431"/>
            </w:r>
          </w:p>
        </w:tc>
      </w:tr>
      <w:tr w:rsidR="00F75679" w:rsidRPr="00CD7A7F" w14:paraId="7229F453"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776FCB1" w14:textId="4B42DEF8" w:rsidR="00F75679" w:rsidRDefault="00F75679" w:rsidP="00F75679">
            <w:pPr>
              <w:rPr>
                <w:rFonts w:ascii="Trebuchet MS" w:hAnsi="Trebuchet MS"/>
                <w:sz w:val="18"/>
                <w:szCs w:val="18"/>
              </w:rPr>
            </w:pPr>
            <w:r w:rsidRPr="00930980">
              <w:rPr>
                <w:rFonts w:ascii="Trebuchet MS" w:hAnsi="Trebuchet MS"/>
                <w:sz w:val="18"/>
                <w:szCs w:val="18"/>
              </w:rPr>
              <w:t>folder</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1AC8DCEF" w14:textId="5F70B180" w:rsidR="00F75679" w:rsidRPr="00776E43" w:rsidRDefault="00F75679" w:rsidP="00F75679">
            <w:pPr>
              <w:rPr>
                <w:rFonts w:ascii="Trebuchet MS" w:hAnsi="Trebuchet MS" w:cs="Trebuchet MS"/>
                <w:color w:val="FF0000"/>
                <w:sz w:val="18"/>
                <w:szCs w:val="18"/>
              </w:rPr>
            </w:pPr>
            <w:r w:rsidRPr="00930980">
              <w:rPr>
                <w:rFonts w:ascii="Trebuchet MS" w:hAnsi="Trebuchet MS"/>
                <w:sz w:val="18"/>
                <w:szCs w:val="18"/>
              </w:rPr>
              <w:t>Findes der en folder til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6D06D01" w14:textId="5EA18C38"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24F29156" w14:textId="41F85810"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0-7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8BE5F25" w14:textId="01565A70" w:rsidR="00F75679" w:rsidRDefault="00F75679" w:rsidP="00F75679">
            <w:pPr>
              <w:jc w:val="center"/>
              <w:rPr>
                <w:rFonts w:ascii="Trebuchet MS" w:hAnsi="Trebuchet MS" w:cs="Trebuchet MS"/>
                <w:color w:val="FF0000"/>
                <w:sz w:val="18"/>
                <w:szCs w:val="18"/>
              </w:rPr>
            </w:pPr>
            <w:r w:rsidRPr="00930980">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0A54CC30" w14:textId="7E020A3A" w:rsidR="00F75679" w:rsidRPr="00730F82" w:rsidRDefault="009208DB" w:rsidP="00F75679">
            <w:pPr>
              <w:rPr>
                <w:rFonts w:ascii="Trebuchet MS" w:hAnsi="Trebuchet MS" w:cs="Trebuchet MS"/>
                <w:color w:val="FF0000"/>
                <w:sz w:val="18"/>
                <w:szCs w:val="18"/>
                <w:lang w:val="en-US"/>
              </w:rPr>
            </w:pPr>
            <w:r w:rsidRPr="009208DB">
              <w:rPr>
                <w:rFonts w:ascii="Trebuchet MS" w:hAnsi="Trebuchet MS" w:cs="Trebuchet MS"/>
                <w:color w:val="E36C0A" w:themeColor="accent6" w:themeShade="BF"/>
                <w:sz w:val="18"/>
                <w:szCs w:val="18"/>
                <w:lang w:val="en-US"/>
              </w:rPr>
              <w:t>Ja</w:t>
            </w:r>
          </w:p>
        </w:tc>
      </w:tr>
      <w:tr w:rsidR="00F75679" w:rsidRPr="00CD7A7F" w14:paraId="0C5314F5"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78E4D14" w14:textId="68D8337B" w:rsidR="00F75679" w:rsidRDefault="00F75679" w:rsidP="00F75679">
            <w:pPr>
              <w:rPr>
                <w:rFonts w:ascii="Trebuchet MS" w:hAnsi="Trebuchet MS"/>
                <w:sz w:val="18"/>
                <w:szCs w:val="18"/>
              </w:rPr>
            </w:pPr>
            <w:proofErr w:type="spellStart"/>
            <w:r>
              <w:rPr>
                <w:rFonts w:ascii="Trebuchet MS" w:hAnsi="Trebuchet MS"/>
                <w:sz w:val="18"/>
                <w:szCs w:val="18"/>
              </w:rPr>
              <w:t>folde_link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392FCBBD" w14:textId="16897235" w:rsidR="00F75679" w:rsidRPr="00776E43" w:rsidRDefault="00F75679" w:rsidP="00F75679">
            <w:pPr>
              <w:rPr>
                <w:rFonts w:ascii="Trebuchet MS" w:hAnsi="Trebuchet MS" w:cs="Trebuchet MS"/>
                <w:color w:val="FF0000"/>
                <w:sz w:val="18"/>
                <w:szCs w:val="18"/>
              </w:rPr>
            </w:pPr>
            <w:r w:rsidRPr="009208DB">
              <w:rPr>
                <w:rFonts w:ascii="Trebuchet MS" w:hAnsi="Trebuchet MS"/>
                <w:color w:val="E36C0A" w:themeColor="accent6" w:themeShade="BF"/>
                <w:sz w:val="18"/>
                <w:szCs w:val="18"/>
              </w:rPr>
              <w:t xml:space="preserve">Link </w:t>
            </w:r>
            <w:r w:rsidR="009208DB" w:rsidRPr="009208DB">
              <w:rPr>
                <w:rFonts w:ascii="Trebuchet MS" w:hAnsi="Trebuchet MS"/>
                <w:color w:val="E36C0A" w:themeColor="accent6" w:themeShade="BF"/>
                <w:sz w:val="18"/>
                <w:szCs w:val="18"/>
              </w:rPr>
              <w:t xml:space="preserve">(URL) </w:t>
            </w:r>
            <w:r w:rsidRPr="009208DB">
              <w:rPr>
                <w:rFonts w:ascii="Trebuchet MS" w:hAnsi="Trebuchet MS"/>
                <w:color w:val="E36C0A" w:themeColor="accent6" w:themeShade="BF"/>
                <w:sz w:val="18"/>
                <w:szCs w:val="18"/>
              </w:rPr>
              <w:t xml:space="preserve">til </w:t>
            </w:r>
            <w:r w:rsidR="009208DB" w:rsidRPr="009208DB">
              <w:rPr>
                <w:rFonts w:ascii="Trebuchet MS" w:hAnsi="Trebuchet MS"/>
                <w:color w:val="E36C0A" w:themeColor="accent6" w:themeShade="BF"/>
                <w:sz w:val="18"/>
                <w:szCs w:val="18"/>
              </w:rPr>
              <w:t>folder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9A7D278" w14:textId="1A83378E" w:rsidR="00F75679" w:rsidRDefault="00F75679" w:rsidP="00F75679">
            <w:pPr>
              <w:rPr>
                <w:rFonts w:ascii="Trebuchet MS" w:hAnsi="Trebuchet MS" w:cs="Trebuchet MS"/>
                <w:color w:val="FF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36424A5E" w14:textId="36F6FD08"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0-1024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82BCCE5" w14:textId="3C55E975" w:rsidR="00F75679" w:rsidRDefault="00F75679" w:rsidP="00F75679">
            <w:pPr>
              <w:jc w:val="center"/>
              <w:rPr>
                <w:rFonts w:ascii="Trebuchet MS" w:hAnsi="Trebuchet MS" w:cs="Trebuchet MS"/>
                <w:color w:val="FF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33603161" w14:textId="3C795D92" w:rsidR="00F75679" w:rsidRPr="009208DB" w:rsidRDefault="009208DB" w:rsidP="00F75679">
            <w:pPr>
              <w:rPr>
                <w:rFonts w:ascii="Trebuchet MS" w:hAnsi="Trebuchet MS" w:cs="Trebuchet MS"/>
                <w:color w:val="FF0000"/>
                <w:sz w:val="18"/>
                <w:szCs w:val="18"/>
              </w:rPr>
            </w:pPr>
            <w:r w:rsidRPr="009208DB">
              <w:rPr>
                <w:rFonts w:ascii="Trebuchet MS" w:hAnsi="Trebuchet MS" w:cs="Trebuchet MS"/>
                <w:color w:val="E36C0A" w:themeColor="accent6" w:themeShade="BF"/>
                <w:sz w:val="18"/>
                <w:szCs w:val="18"/>
              </w:rPr>
              <w:t>https://www.link.dk/folder.pdf</w:t>
            </w:r>
          </w:p>
        </w:tc>
      </w:tr>
      <w:tr w:rsidR="00E0112F" w:rsidRPr="00CA6321" w14:paraId="03A6B02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57B68F7" w14:textId="378B0431" w:rsidR="00E0112F" w:rsidRPr="00CA6321" w:rsidRDefault="00E0112F" w:rsidP="000F5424">
            <w:pPr>
              <w:rPr>
                <w:rFonts w:ascii="Trebuchet MS" w:hAnsi="Trebuchet MS"/>
                <w:color w:val="E36C0A" w:themeColor="accent6" w:themeShade="BF"/>
                <w:sz w:val="18"/>
                <w:szCs w:val="18"/>
              </w:rPr>
            </w:pPr>
            <w:commentRangeStart w:id="432"/>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432"/>
            <w:proofErr w:type="spellEnd"/>
            <w:r w:rsidR="00C9353F">
              <w:rPr>
                <w:rStyle w:val="Kommentarhenvisning"/>
              </w:rPr>
              <w:commentReference w:id="432"/>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A769E61" w14:textId="77777777" w:rsidR="00E0112F" w:rsidRPr="00CA6321" w:rsidRDefault="00E0112F" w:rsidP="000F5424">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E0112F" w:rsidRPr="00CA6321" w14:paraId="16BE7579"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CBFA101" w14:textId="2E90298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E9073FC"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57E2F7C3"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3AD5E27" w14:textId="3E04E991"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D01C4AD"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3FE5692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0AD0369E" w14:textId="77777777" w:rsidR="00E0112F"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121D86">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p w14:paraId="3947E8A7" w14:textId="3038B6F9" w:rsidR="00121D86" w:rsidRPr="00CA6321" w:rsidRDefault="00121D86" w:rsidP="000F5424">
            <w:pPr>
              <w:rPr>
                <w:rFonts w:ascii="Trebuchet MS" w:hAnsi="Trebuchet MS"/>
                <w:color w:val="E36C0A" w:themeColor="accent6" w:themeShade="BF"/>
                <w:sz w:val="18"/>
                <w:szCs w:val="18"/>
              </w:rPr>
            </w:pP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16B52F54"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6EBD9FD2"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4B4539D" w14:textId="0122596A" w:rsidR="00121D86" w:rsidRPr="00CA6321" w:rsidRDefault="000A40F6" w:rsidP="000F5424">
            <w:pPr>
              <w:rPr>
                <w:rFonts w:ascii="Trebuchet MS" w:hAnsi="Trebuchet MS"/>
                <w:color w:val="E36C0A" w:themeColor="accent6" w:themeShade="BF"/>
                <w:sz w:val="18"/>
                <w:szCs w:val="18"/>
              </w:rPr>
            </w:pPr>
            <w:commentRangeStart w:id="433"/>
            <w:proofErr w:type="spellStart"/>
            <w:r>
              <w:rPr>
                <w:rFonts w:ascii="Trebuchet MS" w:hAnsi="Trebuchet MS"/>
                <w:color w:val="E36C0A" w:themeColor="accent6" w:themeShade="BF"/>
                <w:sz w:val="18"/>
                <w:szCs w:val="18"/>
              </w:rPr>
              <w:t>geofafoto</w:t>
            </w:r>
            <w:commentRangeEnd w:id="433"/>
            <w:proofErr w:type="spellEnd"/>
            <w:r>
              <w:rPr>
                <w:rStyle w:val="Kommentarhenvisning"/>
              </w:rPr>
              <w:commentReference w:id="433"/>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24F8901E" w14:textId="0EDBEEBC"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0697AD1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4BF11F12" w14:textId="2F89FCC0"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C41E268" w14:textId="26624D15"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7377DD0D"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0F80109B" w14:textId="020F6B5F"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3F09BBD6" w14:textId="2433ED9B"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74EF6F55"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104154E" w14:textId="7ABCBEC0"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4B23D88" w14:textId="772F1804"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69F33D68"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EFEF8FE" w14:textId="33011998" w:rsidR="00E0112F" w:rsidRPr="00CA6321" w:rsidRDefault="00E0112F" w:rsidP="000F5424">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6A31897"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3C6BE9DB"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3387B5FE" w14:textId="6589DEDC"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85DAABC"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0BE7E16C"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12F73E45" w14:textId="5B47CFB9"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321C8A06"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26050C14"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9BFAC86" w14:textId="4159F01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294A64AD"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F75679" w:rsidRPr="00CD7A7F" w14:paraId="27E9AEBC"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4D28AA6" w14:textId="4807ECC0" w:rsidR="00F75679" w:rsidRDefault="00F75679" w:rsidP="00F75679">
            <w:pPr>
              <w:rPr>
                <w:rFonts w:ascii="Trebuchet MS" w:hAnsi="Trebuchet MS" w:cs="Trebuchet MS"/>
                <w:sz w:val="18"/>
                <w:szCs w:val="18"/>
              </w:rPr>
            </w:pPr>
            <w:proofErr w:type="spellStart"/>
            <w:r>
              <w:rPr>
                <w:rFonts w:ascii="Trebuchet MS" w:hAnsi="Trebuchet MS"/>
                <w:sz w:val="18"/>
                <w:szCs w:val="18"/>
              </w:rPr>
              <w:t>gpx_link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C1DEAFB" w14:textId="731265DA" w:rsidR="00F75679" w:rsidRDefault="00F75679" w:rsidP="00F75679">
            <w:pPr>
              <w:rPr>
                <w:rFonts w:ascii="Trebuchet MS" w:hAnsi="Trebuchet MS"/>
                <w:sz w:val="18"/>
                <w:szCs w:val="18"/>
              </w:rPr>
            </w:pPr>
            <w:r>
              <w:rPr>
                <w:rFonts w:ascii="Trebuchet MS" w:hAnsi="Trebuchet MS"/>
                <w:sz w:val="18"/>
                <w:szCs w:val="18"/>
              </w:rPr>
              <w:t xml:space="preserve">Link til hjemmeside, hvor </w:t>
            </w:r>
            <w:proofErr w:type="spellStart"/>
            <w:r>
              <w:rPr>
                <w:rFonts w:ascii="Trebuchet MS" w:hAnsi="Trebuchet MS"/>
                <w:sz w:val="18"/>
                <w:szCs w:val="18"/>
              </w:rPr>
              <w:t>gps</w:t>
            </w:r>
            <w:proofErr w:type="spellEnd"/>
            <w:r>
              <w:rPr>
                <w:rFonts w:ascii="Trebuchet MS" w:hAnsi="Trebuchet MS"/>
                <w:sz w:val="18"/>
                <w:szCs w:val="18"/>
              </w:rPr>
              <w:t>-filen kan hentes.</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CC6F83" w14:textId="23DA4FD0" w:rsidR="00F7567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7DE9D47" w14:textId="09349C88" w:rsidR="00F75679" w:rsidRDefault="00F75679" w:rsidP="00F75679">
            <w:pPr>
              <w:rPr>
                <w:rFonts w:ascii="Trebuchet MS" w:hAnsi="Trebuchet MS" w:cs="Trebuchet MS"/>
                <w:sz w:val="18"/>
                <w:szCs w:val="18"/>
              </w:rPr>
            </w:pPr>
            <w:r>
              <w:rPr>
                <w:rFonts w:ascii="Trebuchet MS" w:hAnsi="Trebuchet MS" w:cs="Trebuchet MS"/>
                <w:sz w:val="18"/>
                <w:szCs w:val="18"/>
              </w:rPr>
              <w:t>0-1024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2447879" w14:textId="4265C933" w:rsidR="00F7567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57CE7EF7" w14:textId="77777777" w:rsidR="00F75679" w:rsidRPr="005B0AD8" w:rsidRDefault="00F75679" w:rsidP="00F75679">
            <w:pPr>
              <w:rPr>
                <w:rFonts w:ascii="Trebuchet MS" w:hAnsi="Trebuchet MS" w:cs="Trebuchet MS"/>
                <w:sz w:val="18"/>
                <w:szCs w:val="18"/>
              </w:rPr>
            </w:pPr>
          </w:p>
        </w:tc>
      </w:tr>
      <w:tr w:rsidR="00F412E8" w:rsidRPr="00F6698A" w14:paraId="00750A57"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7D717DCD" w14:textId="77777777" w:rsidR="00F412E8" w:rsidRPr="00F6698A" w:rsidRDefault="00F412E8" w:rsidP="000F5424">
            <w:pPr>
              <w:rPr>
                <w:rFonts w:ascii="Trebuchet MS" w:hAnsi="Trebuchet MS"/>
                <w:color w:val="E36C0A" w:themeColor="accent6" w:themeShade="BF"/>
                <w:sz w:val="18"/>
                <w:szCs w:val="18"/>
              </w:rPr>
            </w:pPr>
            <w:commentRangeStart w:id="434"/>
            <w:r w:rsidRPr="00F6698A">
              <w:rPr>
                <w:rFonts w:ascii="Trebuchet MS" w:hAnsi="Trebuchet MS"/>
                <w:color w:val="E36C0A" w:themeColor="accent6" w:themeShade="BF"/>
                <w:sz w:val="18"/>
                <w:szCs w:val="18"/>
              </w:rPr>
              <w:t>vejkode</w:t>
            </w:r>
            <w:commentRangeEnd w:id="434"/>
            <w:r>
              <w:rPr>
                <w:rStyle w:val="Kommentarhenvisning"/>
              </w:rPr>
              <w:commentReference w:id="434"/>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5F41923"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09FCDB94"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51A6F0B" w14:textId="77777777" w:rsidR="00F412E8" w:rsidRPr="00F6698A" w:rsidRDefault="00F412E8" w:rsidP="000F5424">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222BEC2"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04A945F8"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4480765A"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F4928A7"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11DB68AB"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CEDF084"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F30E558"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72BA3FA0"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94B19CD"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129915C"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119097F9"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E27C8B8"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74C34C2"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75679" w:rsidRPr="00A23B6B" w14:paraId="7685E5E6"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4F1F5686" w14:textId="0A104556" w:rsidR="00F75679" w:rsidRDefault="00F75679" w:rsidP="00F75679">
            <w:pPr>
              <w:rPr>
                <w:rFonts w:ascii="Trebuchet MS" w:hAnsi="Trebuchet MS"/>
                <w:sz w:val="18"/>
                <w:szCs w:val="18"/>
              </w:rPr>
            </w:pPr>
            <w:proofErr w:type="spellStart"/>
            <w:r>
              <w:rPr>
                <w:rFonts w:ascii="Trebuchet MS" w:hAnsi="Trebuchet MS"/>
                <w:sz w:val="18"/>
                <w:szCs w:val="18"/>
              </w:rPr>
              <w:t>adr_id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004730B8" w14:textId="2D40A5B2" w:rsidR="00F75679" w:rsidRDefault="00F75679" w:rsidP="00F75679">
            <w:pPr>
              <w:rPr>
                <w:rFonts w:ascii="Trebuchet MS" w:hAnsi="Trebuchet MS" w:cs="Trebuchet MS"/>
                <w:color w:val="FF0000"/>
                <w:sz w:val="18"/>
                <w:szCs w:val="18"/>
              </w:rPr>
            </w:pPr>
            <w:r w:rsidRPr="00776E43">
              <w:rPr>
                <w:rFonts w:ascii="Trebuchet MS" w:hAnsi="Trebuchet MS" w:cs="Trebuchet MS"/>
                <w:color w:val="FF0000"/>
                <w:sz w:val="18"/>
                <w:szCs w:val="18"/>
              </w:rPr>
              <w:t>Entydig databasenøgle</w:t>
            </w:r>
            <w:r>
              <w:rPr>
                <w:rFonts w:ascii="Trebuchet MS" w:hAnsi="Trebuchet MS" w:cs="Trebuchet MS"/>
                <w:color w:val="FF0000"/>
                <w:sz w:val="18"/>
                <w:szCs w:val="18"/>
              </w:rPr>
              <w:t xml:space="preserve"> fra det </w:t>
            </w:r>
            <w:r w:rsidRPr="005026C2">
              <w:rPr>
                <w:rFonts w:ascii="Trebuchet MS" w:hAnsi="Trebuchet MS" w:cs="Trebuchet MS"/>
                <w:color w:val="FF0000"/>
                <w:sz w:val="18"/>
                <w:szCs w:val="18"/>
              </w:rPr>
              <w:t>officielle</w:t>
            </w:r>
            <w:r>
              <w:rPr>
                <w:rFonts w:ascii="Trebuchet MS" w:hAnsi="Trebuchet MS" w:cs="Trebuchet MS"/>
                <w:color w:val="FF0000"/>
                <w:sz w:val="18"/>
                <w:szCs w:val="18"/>
              </w:rPr>
              <w:t xml:space="preserve"> adresseregister. For startadressen på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24B4BF" w14:textId="24217302"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UUID (</w:t>
            </w:r>
            <w:r w:rsidRPr="00776E43">
              <w:rPr>
                <w:rFonts w:ascii="Trebuchet MS" w:hAnsi="Trebuchet MS" w:cs="Trebuchet MS"/>
                <w:color w:val="FF0000"/>
                <w:sz w:val="18"/>
                <w:szCs w:val="18"/>
              </w:rPr>
              <w:t>128 bit</w:t>
            </w:r>
            <w:r>
              <w:rPr>
                <w:rFonts w:ascii="Trebuchet MS" w:hAnsi="Trebuchet MS" w:cs="Trebuchet MS"/>
                <w:color w:val="FF0000"/>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936DC2F" w14:textId="3245E94C" w:rsidR="00F75679" w:rsidRDefault="00F75679" w:rsidP="00F7567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8A99BF1" w14:textId="3F13CCB8"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3DD02E1D" w14:textId="75A18CF3" w:rsidR="00F75679" w:rsidRPr="00CD7A7F" w:rsidRDefault="00F75679" w:rsidP="00F75679">
            <w:pPr>
              <w:rPr>
                <w:sz w:val="18"/>
                <w:szCs w:val="18"/>
                <w:lang w:val="en-US"/>
              </w:rPr>
            </w:pPr>
            <w:r w:rsidRPr="00730F82">
              <w:rPr>
                <w:rFonts w:ascii="Trebuchet MS" w:hAnsi="Trebuchet MS" w:cs="Trebuchet MS"/>
                <w:color w:val="FF0000"/>
                <w:sz w:val="18"/>
                <w:szCs w:val="18"/>
                <w:lang w:val="en-US"/>
              </w:rPr>
              <w:t>E6AB20EA-67E4-4C11-A051-B50A084788A3</w:t>
            </w:r>
          </w:p>
        </w:tc>
      </w:tr>
      <w:tr w:rsidR="00F75679" w:rsidRPr="00B87969" w14:paraId="4CFD1BE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D7C7658"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link</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AD4B3A8"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0A0C9F" w:rsidRPr="00402FD8" w14:paraId="29F3C335"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24083662" w14:textId="12372451"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0A0C9F" w:rsidRPr="00402FD8">
              <w:rPr>
                <w:rFonts w:ascii="Trebuchet MS" w:hAnsi="Trebuchet MS" w:cs="Trebuchet MS"/>
                <w:color w:val="E36C0A" w:themeColor="accent6" w:themeShade="BF"/>
                <w:sz w:val="18"/>
                <w:szCs w:val="18"/>
              </w:rPr>
              <w:t>ink1</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A1B074B"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0A0C9F" w:rsidRPr="00402FD8" w14:paraId="50750FA7"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7947E81" w14:textId="0533EAED"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0A0C9F" w:rsidRPr="00402FD8">
              <w:rPr>
                <w:rFonts w:ascii="Trebuchet MS" w:hAnsi="Trebuchet MS" w:cs="Trebuchet MS"/>
                <w:color w:val="E36C0A" w:themeColor="accent6" w:themeShade="BF"/>
                <w:sz w:val="18"/>
                <w:szCs w:val="18"/>
              </w:rPr>
              <w:t>ink2</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6C5E1D1"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0A0C9F" w:rsidRPr="00402FD8" w14:paraId="779180A9"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5E655C1" w14:textId="2294F6BE"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435"/>
            <w:r w:rsidR="000A0C9F" w:rsidRPr="00402FD8">
              <w:rPr>
                <w:rFonts w:ascii="Trebuchet MS" w:hAnsi="Trebuchet MS" w:cs="Trebuchet MS"/>
                <w:color w:val="E36C0A" w:themeColor="accent6" w:themeShade="BF"/>
                <w:sz w:val="18"/>
                <w:szCs w:val="18"/>
              </w:rPr>
              <w:t>ink3</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074B004"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435"/>
            <w:r>
              <w:rPr>
                <w:rStyle w:val="Kommentarhenvisning"/>
              </w:rPr>
              <w:commentReference w:id="435"/>
            </w:r>
          </w:p>
        </w:tc>
      </w:tr>
      <w:tr w:rsidR="00F75679" w:rsidRPr="00B87969" w14:paraId="5D926D84" w14:textId="77777777" w:rsidTr="00BD000C">
        <w:trPr>
          <w:trHeight w:hRule="exact" w:val="255"/>
        </w:trPr>
        <w:tc>
          <w:tcPr>
            <w:tcW w:w="13716" w:type="dxa"/>
            <w:gridSpan w:val="7"/>
            <w:tcBorders>
              <w:top w:val="single" w:sz="4" w:space="0" w:color="auto"/>
              <w:left w:val="nil"/>
              <w:bottom w:val="nil"/>
              <w:right w:val="nil"/>
            </w:tcBorders>
            <w:shd w:val="clear" w:color="auto" w:fill="99CCFF"/>
            <w:vAlign w:val="bottom"/>
          </w:tcPr>
          <w:p w14:paraId="25237D80"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i/>
                <w:iCs/>
                <w:sz w:val="18"/>
                <w:szCs w:val="18"/>
              </w:rPr>
              <w:t>Felter markeret med blå er temaspecifikke opslagstabeller, der indeholder oversættelser af koder i andre felter.</w:t>
            </w:r>
          </w:p>
        </w:tc>
      </w:tr>
      <w:tr w:rsidR="00F75679" w:rsidRPr="00B87969" w14:paraId="365EACC2" w14:textId="77777777" w:rsidTr="00BD000C">
        <w:trPr>
          <w:trHeight w:hRule="exact" w:val="255"/>
        </w:trPr>
        <w:tc>
          <w:tcPr>
            <w:tcW w:w="13716" w:type="dxa"/>
            <w:gridSpan w:val="7"/>
            <w:tcBorders>
              <w:top w:val="nil"/>
              <w:left w:val="nil"/>
              <w:bottom w:val="nil"/>
              <w:right w:val="nil"/>
            </w:tcBorders>
            <w:shd w:val="clear" w:color="auto" w:fill="97DDBA"/>
            <w:vAlign w:val="bottom"/>
          </w:tcPr>
          <w:p w14:paraId="55804EDF" w14:textId="77777777" w:rsidR="00F75679" w:rsidRPr="00B87969" w:rsidRDefault="00F75679" w:rsidP="00F75679">
            <w:pPr>
              <w:rPr>
                <w:rFonts w:ascii="Trebuchet MS" w:hAnsi="Trebuchet MS" w:cs="Trebuchet MS"/>
                <w:i/>
                <w:iCs/>
                <w:sz w:val="18"/>
                <w:szCs w:val="18"/>
              </w:rPr>
            </w:pPr>
            <w:r w:rsidRPr="00B87969">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CD1EFE9" w14:textId="77777777" w:rsidR="007944B4" w:rsidRPr="00461050" w:rsidRDefault="007944B4" w:rsidP="007944B4">
      <w:pPr>
        <w:pStyle w:val="Overskrift6"/>
      </w:pPr>
      <w:r w:rsidRPr="00461050">
        <w:lastRenderedPageBreak/>
        <w:t xml:space="preserve">5.9.3.1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461050" w14:paraId="5E4DDF76" w14:textId="77777777" w:rsidTr="00281DC9">
        <w:trPr>
          <w:trHeight w:hRule="exact" w:val="255"/>
        </w:trPr>
        <w:tc>
          <w:tcPr>
            <w:tcW w:w="2235" w:type="dxa"/>
            <w:shd w:val="clear" w:color="auto" w:fill="D9D9D9"/>
            <w:vAlign w:val="bottom"/>
          </w:tcPr>
          <w:p w14:paraId="3CED7252" w14:textId="77777777" w:rsidR="007944B4" w:rsidRPr="00461050" w:rsidRDefault="007944B4" w:rsidP="00281DC9">
            <w:pPr>
              <w:rPr>
                <w:rFonts w:ascii="Trebuchet MS" w:hAnsi="Trebuchet MS" w:cs="Trebuchet MS"/>
                <w:bCs/>
                <w:sz w:val="18"/>
                <w:szCs w:val="18"/>
              </w:rPr>
            </w:pPr>
            <w:r w:rsidRPr="00461050">
              <w:rPr>
                <w:rFonts w:ascii="Trebuchet MS" w:hAnsi="Trebuchet MS" w:cs="Trebuchet MS"/>
                <w:b/>
                <w:bCs/>
                <w:sz w:val="18"/>
                <w:szCs w:val="18"/>
              </w:rPr>
              <w:t>Metadataelement</w:t>
            </w:r>
          </w:p>
        </w:tc>
        <w:tc>
          <w:tcPr>
            <w:tcW w:w="11340" w:type="dxa"/>
            <w:shd w:val="clear" w:color="auto" w:fill="D9D9D9"/>
            <w:vAlign w:val="bottom"/>
          </w:tcPr>
          <w:p w14:paraId="7C4781DC" w14:textId="77777777" w:rsidR="007944B4" w:rsidRPr="00461050" w:rsidRDefault="007944B4" w:rsidP="00281DC9">
            <w:pPr>
              <w:rPr>
                <w:rFonts w:ascii="Trebuchet MS" w:hAnsi="Trebuchet MS" w:cs="Trebuchet MS"/>
                <w:bCs/>
                <w:sz w:val="18"/>
                <w:szCs w:val="18"/>
              </w:rPr>
            </w:pPr>
            <w:r w:rsidRPr="00461050">
              <w:rPr>
                <w:rFonts w:ascii="Trebuchet MS" w:hAnsi="Trebuchet MS" w:cs="Trebuchet MS"/>
                <w:b/>
                <w:bCs/>
                <w:sz w:val="18"/>
                <w:szCs w:val="18"/>
              </w:rPr>
              <w:t>Beskrivelse</w:t>
            </w:r>
          </w:p>
        </w:tc>
      </w:tr>
      <w:tr w:rsidR="007944B4" w:rsidRPr="00461050" w14:paraId="5AFD0B19" w14:textId="77777777" w:rsidTr="00281DC9">
        <w:trPr>
          <w:trHeight w:hRule="exact" w:val="255"/>
        </w:trPr>
        <w:tc>
          <w:tcPr>
            <w:tcW w:w="2235" w:type="dxa"/>
            <w:shd w:val="clear" w:color="auto" w:fill="E0E0E0"/>
            <w:vAlign w:val="bottom"/>
          </w:tcPr>
          <w:p w14:paraId="6C82AC86"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Temanavn</w:t>
            </w:r>
          </w:p>
        </w:tc>
        <w:tc>
          <w:tcPr>
            <w:tcW w:w="11340" w:type="dxa"/>
            <w:shd w:val="clear" w:color="auto" w:fill="FFFFFF"/>
            <w:vAlign w:val="bottom"/>
          </w:tcPr>
          <w:p w14:paraId="6C2177C7"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Facilitet_linje</w:t>
            </w:r>
            <w:proofErr w:type="spellEnd"/>
          </w:p>
        </w:tc>
      </w:tr>
      <w:tr w:rsidR="007944B4" w:rsidRPr="00461050" w14:paraId="68131A7B" w14:textId="77777777" w:rsidTr="00281DC9">
        <w:trPr>
          <w:trHeight w:hRule="exact" w:val="255"/>
        </w:trPr>
        <w:tc>
          <w:tcPr>
            <w:tcW w:w="2235" w:type="dxa"/>
            <w:shd w:val="clear" w:color="auto" w:fill="E0E0E0"/>
            <w:vAlign w:val="bottom"/>
          </w:tcPr>
          <w:p w14:paraId="389F9706"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Temakode</w:t>
            </w:r>
          </w:p>
        </w:tc>
        <w:tc>
          <w:tcPr>
            <w:tcW w:w="11340" w:type="dxa"/>
            <w:shd w:val="clear" w:color="auto" w:fill="FFFFFF"/>
            <w:vAlign w:val="bottom"/>
          </w:tcPr>
          <w:p w14:paraId="5D718BF5" w14:textId="77777777" w:rsidR="007944B4" w:rsidRPr="00461050" w:rsidRDefault="007944B4" w:rsidP="00281DC9">
            <w:pPr>
              <w:rPr>
                <w:rFonts w:ascii="Trebuchet MS" w:hAnsi="Trebuchet MS"/>
                <w:sz w:val="18"/>
                <w:szCs w:val="18"/>
              </w:rPr>
            </w:pPr>
            <w:r w:rsidRPr="00461050">
              <w:rPr>
                <w:rFonts w:ascii="Trebuchet MS" w:hAnsi="Trebuchet MS"/>
                <w:sz w:val="18"/>
                <w:szCs w:val="18"/>
              </w:rPr>
              <w:t>5802</w:t>
            </w:r>
          </w:p>
        </w:tc>
      </w:tr>
      <w:tr w:rsidR="007944B4" w:rsidRPr="00461050" w14:paraId="4649C79D" w14:textId="77777777" w:rsidTr="00281DC9">
        <w:trPr>
          <w:trHeight w:hRule="exact" w:val="255"/>
        </w:trPr>
        <w:tc>
          <w:tcPr>
            <w:tcW w:w="2235" w:type="dxa"/>
            <w:shd w:val="clear" w:color="auto" w:fill="E0E0E0"/>
            <w:vAlign w:val="bottom"/>
          </w:tcPr>
          <w:p w14:paraId="3FEBD0C7"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Definition</w:t>
            </w:r>
          </w:p>
        </w:tc>
        <w:tc>
          <w:tcPr>
            <w:tcW w:w="11340" w:type="dxa"/>
            <w:shd w:val="clear" w:color="auto" w:fill="FFFFFF"/>
            <w:vAlign w:val="bottom"/>
          </w:tcPr>
          <w:p w14:paraId="54B531F1" w14:textId="2E459A4E" w:rsidR="007944B4" w:rsidRPr="00461050" w:rsidRDefault="007944B4" w:rsidP="00AD79D3">
            <w:pPr>
              <w:rPr>
                <w:rFonts w:ascii="Trebuchet MS" w:hAnsi="Trebuchet MS" w:cs="Trebuchet MS"/>
                <w:sz w:val="18"/>
                <w:szCs w:val="18"/>
              </w:rPr>
            </w:pPr>
            <w:r w:rsidRPr="00461050">
              <w:rPr>
                <w:rFonts w:ascii="Trebuchet MS" w:hAnsi="Trebuchet MS"/>
                <w:sz w:val="18"/>
                <w:szCs w:val="18"/>
              </w:rPr>
              <w:t xml:space="preserve">Diverse </w:t>
            </w:r>
            <w:r w:rsidR="00AD79D3">
              <w:rPr>
                <w:rFonts w:ascii="Trebuchet MS" w:hAnsi="Trebuchet MS"/>
                <w:sz w:val="18"/>
                <w:szCs w:val="18"/>
              </w:rPr>
              <w:t>ruter m.v.</w:t>
            </w:r>
            <w:r w:rsidRPr="00461050">
              <w:rPr>
                <w:rFonts w:ascii="Trebuchet MS" w:hAnsi="Trebuchet MS"/>
                <w:sz w:val="18"/>
                <w:szCs w:val="18"/>
              </w:rPr>
              <w:t xml:space="preserve"> der benyttes </w:t>
            </w:r>
            <w:proofErr w:type="spellStart"/>
            <w:r w:rsidRPr="00461050">
              <w:rPr>
                <w:rFonts w:ascii="Trebuchet MS" w:hAnsi="Trebuchet MS"/>
                <w:sz w:val="18"/>
                <w:szCs w:val="18"/>
              </w:rPr>
              <w:t>hovedsagligt</w:t>
            </w:r>
            <w:proofErr w:type="spellEnd"/>
            <w:r w:rsidRPr="00461050">
              <w:rPr>
                <w:rFonts w:ascii="Trebuchet MS" w:hAnsi="Trebuchet MS"/>
                <w:sz w:val="18"/>
                <w:szCs w:val="18"/>
              </w:rPr>
              <w:t xml:space="preserve"> til sport og fritidsformål.</w:t>
            </w:r>
          </w:p>
        </w:tc>
      </w:tr>
      <w:tr w:rsidR="007944B4" w:rsidRPr="00461050" w14:paraId="7349AA45" w14:textId="77777777" w:rsidTr="00281DC9">
        <w:trPr>
          <w:trHeight w:hRule="exact" w:val="255"/>
        </w:trPr>
        <w:tc>
          <w:tcPr>
            <w:tcW w:w="2235" w:type="dxa"/>
            <w:shd w:val="clear" w:color="auto" w:fill="E0E0E0"/>
            <w:vAlign w:val="bottom"/>
          </w:tcPr>
          <w:p w14:paraId="177B9C71"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Beskrivelse</w:t>
            </w:r>
          </w:p>
        </w:tc>
        <w:tc>
          <w:tcPr>
            <w:tcW w:w="11340" w:type="dxa"/>
            <w:shd w:val="clear" w:color="auto" w:fill="FFFFFF"/>
            <w:vAlign w:val="bottom"/>
          </w:tcPr>
          <w:p w14:paraId="7C2D5CAF" w14:textId="33EE863D" w:rsidR="007944B4" w:rsidRPr="00461050" w:rsidRDefault="007944B4" w:rsidP="00AD79D3">
            <w:pPr>
              <w:rPr>
                <w:rFonts w:ascii="Trebuchet MS" w:hAnsi="Trebuchet MS" w:cs="Trebuchet MS"/>
                <w:sz w:val="18"/>
                <w:szCs w:val="18"/>
              </w:rPr>
            </w:pPr>
            <w:r w:rsidRPr="00461050">
              <w:rPr>
                <w:rFonts w:ascii="Trebuchet MS" w:hAnsi="Trebuchet MS"/>
                <w:sz w:val="18"/>
                <w:szCs w:val="18"/>
              </w:rPr>
              <w:t xml:space="preserve">Diverse </w:t>
            </w:r>
            <w:r w:rsidR="00AD79D3">
              <w:rPr>
                <w:rFonts w:ascii="Trebuchet MS" w:hAnsi="Trebuchet MS"/>
                <w:sz w:val="18"/>
                <w:szCs w:val="18"/>
              </w:rPr>
              <w:t>ruter m.v.</w:t>
            </w:r>
            <w:r w:rsidRPr="00461050">
              <w:rPr>
                <w:rFonts w:ascii="Trebuchet MS" w:hAnsi="Trebuchet MS"/>
                <w:sz w:val="18"/>
                <w:szCs w:val="18"/>
              </w:rPr>
              <w:t xml:space="preserve"> til sport og fritidsformål.</w:t>
            </w:r>
          </w:p>
        </w:tc>
      </w:tr>
      <w:tr w:rsidR="007944B4" w:rsidRPr="00461050" w14:paraId="4B52067D" w14:textId="77777777" w:rsidTr="00281DC9">
        <w:trPr>
          <w:trHeight w:hRule="exact" w:val="510"/>
        </w:trPr>
        <w:tc>
          <w:tcPr>
            <w:tcW w:w="2235" w:type="dxa"/>
            <w:shd w:val="clear" w:color="auto" w:fill="E0E0E0"/>
            <w:vAlign w:val="center"/>
          </w:tcPr>
          <w:p w14:paraId="6C160D47"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Formaal</w:t>
            </w:r>
            <w:proofErr w:type="spellEnd"/>
            <w:r w:rsidRPr="00461050">
              <w:rPr>
                <w:rFonts w:ascii="Trebuchet MS" w:hAnsi="Trebuchet MS" w:cs="Trebuchet MS"/>
                <w:sz w:val="18"/>
                <w:szCs w:val="18"/>
              </w:rPr>
              <w:t xml:space="preserve"> </w:t>
            </w:r>
          </w:p>
        </w:tc>
        <w:tc>
          <w:tcPr>
            <w:tcW w:w="11340" w:type="dxa"/>
            <w:shd w:val="clear" w:color="auto" w:fill="FFFFFF"/>
            <w:vAlign w:val="bottom"/>
          </w:tcPr>
          <w:p w14:paraId="25085282"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 xml:space="preserve">Oplyse sagsbehandler og borger via selvbetjeningsløsninger, hvilken sports- og fritidsfaciliteter, der ligger i lokalområdet. Evt. også nærmeste </w:t>
            </w:r>
            <w:proofErr w:type="spellStart"/>
            <w:r w:rsidRPr="00461050">
              <w:rPr>
                <w:rFonts w:ascii="Trebuchet MS" w:hAnsi="Trebuchet MS" w:cs="Trebuchet MS"/>
                <w:sz w:val="18"/>
                <w:szCs w:val="18"/>
              </w:rPr>
              <w:t>riderute</w:t>
            </w:r>
            <w:proofErr w:type="spellEnd"/>
            <w:r w:rsidRPr="00461050">
              <w:rPr>
                <w:rFonts w:ascii="Trebuchet MS" w:hAnsi="Trebuchet MS" w:cs="Trebuchet MS"/>
                <w:sz w:val="18"/>
                <w:szCs w:val="18"/>
              </w:rPr>
              <w:t xml:space="preserve"> m.v.</w:t>
            </w:r>
          </w:p>
        </w:tc>
      </w:tr>
      <w:tr w:rsidR="007944B4" w:rsidRPr="00461050" w14:paraId="24495C6D" w14:textId="77777777" w:rsidTr="00281DC9">
        <w:trPr>
          <w:trHeight w:hRule="exact" w:val="255"/>
        </w:trPr>
        <w:tc>
          <w:tcPr>
            <w:tcW w:w="2235" w:type="dxa"/>
            <w:shd w:val="clear" w:color="auto" w:fill="E0E0E0"/>
            <w:vAlign w:val="bottom"/>
          </w:tcPr>
          <w:p w14:paraId="24CFCB45"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Noegleord_hovedgruppe</w:t>
            </w:r>
            <w:proofErr w:type="spellEnd"/>
          </w:p>
        </w:tc>
        <w:tc>
          <w:tcPr>
            <w:tcW w:w="11340" w:type="dxa"/>
            <w:shd w:val="clear" w:color="auto" w:fill="FFFFFF"/>
            <w:vAlign w:val="bottom"/>
          </w:tcPr>
          <w:p w14:paraId="52B5D21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bCs/>
                <w:kern w:val="32"/>
                <w:sz w:val="18"/>
                <w:szCs w:val="18"/>
              </w:rPr>
              <w:t>Offentlig forsyningsvirksomhed og offentlige tjenesteydelser.</w:t>
            </w:r>
          </w:p>
        </w:tc>
      </w:tr>
      <w:tr w:rsidR="007944B4" w:rsidRPr="00461050" w14:paraId="3D54AE3F" w14:textId="77777777" w:rsidTr="00281DC9">
        <w:trPr>
          <w:trHeight w:hRule="exact" w:val="255"/>
        </w:trPr>
        <w:tc>
          <w:tcPr>
            <w:tcW w:w="2235" w:type="dxa"/>
            <w:shd w:val="clear" w:color="auto" w:fill="E0E0E0"/>
            <w:vAlign w:val="bottom"/>
          </w:tcPr>
          <w:p w14:paraId="2D6B918C"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Noegle_ord</w:t>
            </w:r>
            <w:proofErr w:type="spellEnd"/>
          </w:p>
        </w:tc>
        <w:tc>
          <w:tcPr>
            <w:tcW w:w="11340" w:type="dxa"/>
            <w:shd w:val="clear" w:color="auto" w:fill="FFFFFF"/>
            <w:vAlign w:val="bottom"/>
          </w:tcPr>
          <w:p w14:paraId="12BB7A6F" w14:textId="77777777" w:rsidR="007944B4" w:rsidRPr="00461050" w:rsidRDefault="007944B4" w:rsidP="00281DC9">
            <w:pPr>
              <w:autoSpaceDE w:val="0"/>
              <w:autoSpaceDN w:val="0"/>
              <w:adjustRightInd w:val="0"/>
              <w:rPr>
                <w:rFonts w:ascii="Trebuchet MS" w:hAnsi="Trebuchet MS" w:cs="Trebuchet MS"/>
                <w:sz w:val="18"/>
                <w:szCs w:val="18"/>
              </w:rPr>
            </w:pPr>
            <w:r w:rsidRPr="00461050">
              <w:rPr>
                <w:rFonts w:ascii="Trebuchet MS" w:hAnsi="Trebuchet MS" w:cs="Trebuchet MS"/>
                <w:sz w:val="18"/>
                <w:szCs w:val="18"/>
              </w:rPr>
              <w:t>Sportsanlæg, fritid</w:t>
            </w:r>
          </w:p>
        </w:tc>
      </w:tr>
      <w:tr w:rsidR="007944B4" w:rsidRPr="00461050" w14:paraId="31869C1E" w14:textId="77777777" w:rsidTr="00281DC9">
        <w:trPr>
          <w:trHeight w:hRule="exact" w:val="255"/>
        </w:trPr>
        <w:tc>
          <w:tcPr>
            <w:tcW w:w="2235" w:type="dxa"/>
            <w:shd w:val="clear" w:color="auto" w:fill="E0E0E0"/>
            <w:vAlign w:val="bottom"/>
          </w:tcPr>
          <w:p w14:paraId="74AD6A0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 type</w:t>
            </w:r>
          </w:p>
        </w:tc>
        <w:tc>
          <w:tcPr>
            <w:tcW w:w="11340" w:type="dxa"/>
            <w:shd w:val="clear" w:color="auto" w:fill="FFFFFF"/>
            <w:vAlign w:val="bottom"/>
          </w:tcPr>
          <w:p w14:paraId="3BC9386E"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Linje</w:t>
            </w:r>
          </w:p>
        </w:tc>
      </w:tr>
      <w:tr w:rsidR="007944B4" w:rsidRPr="00461050" w14:paraId="5733D8C0" w14:textId="77777777" w:rsidTr="00281DC9">
        <w:trPr>
          <w:trHeight w:hRule="exact" w:val="255"/>
        </w:trPr>
        <w:tc>
          <w:tcPr>
            <w:tcW w:w="2235" w:type="dxa"/>
            <w:shd w:val="clear" w:color="auto" w:fill="E0E0E0"/>
            <w:vAlign w:val="bottom"/>
          </w:tcPr>
          <w:p w14:paraId="142001AB"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Lovgrundlag</w:t>
            </w:r>
          </w:p>
        </w:tc>
        <w:tc>
          <w:tcPr>
            <w:tcW w:w="11340" w:type="dxa"/>
            <w:shd w:val="clear" w:color="auto" w:fill="FFFFFF"/>
            <w:vAlign w:val="bottom"/>
          </w:tcPr>
          <w:p w14:paraId="2AECBDA3" w14:textId="77777777" w:rsidR="007944B4" w:rsidRPr="00461050" w:rsidRDefault="007944B4" w:rsidP="00281DC9">
            <w:pPr>
              <w:rPr>
                <w:rFonts w:ascii="Trebuchet MS" w:hAnsi="Trebuchet MS" w:cs="Trebuchet MS"/>
                <w:sz w:val="18"/>
                <w:szCs w:val="18"/>
              </w:rPr>
            </w:pPr>
          </w:p>
        </w:tc>
      </w:tr>
      <w:tr w:rsidR="007944B4" w:rsidRPr="00461050" w14:paraId="1F906CD1" w14:textId="77777777" w:rsidTr="00281DC9">
        <w:trPr>
          <w:trHeight w:hRule="exact" w:val="255"/>
        </w:trPr>
        <w:tc>
          <w:tcPr>
            <w:tcW w:w="2235" w:type="dxa"/>
            <w:shd w:val="clear" w:color="auto" w:fill="E0E0E0"/>
            <w:vAlign w:val="bottom"/>
          </w:tcPr>
          <w:p w14:paraId="7B0F22FA"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KLE_koder</w:t>
            </w:r>
            <w:proofErr w:type="spellEnd"/>
          </w:p>
        </w:tc>
        <w:tc>
          <w:tcPr>
            <w:tcW w:w="11340" w:type="dxa"/>
            <w:shd w:val="clear" w:color="auto" w:fill="FFFFFF"/>
            <w:vAlign w:val="bottom"/>
          </w:tcPr>
          <w:p w14:paraId="0EBDB9E0" w14:textId="01E8564C" w:rsidR="007944B4" w:rsidRPr="00461050" w:rsidRDefault="00962AA0" w:rsidP="00281DC9">
            <w:pPr>
              <w:rPr>
                <w:rFonts w:ascii="Trebuchet MS" w:hAnsi="Trebuchet MS" w:cs="Trebuchet MS"/>
                <w:sz w:val="18"/>
                <w:szCs w:val="18"/>
              </w:rPr>
            </w:pPr>
            <w:r w:rsidRPr="008D5936">
              <w:rPr>
                <w:rFonts w:ascii="Trebuchet MS" w:hAnsi="Trebuchet MS" w:cs="Trebuchet MS"/>
                <w:color w:val="4F81BD"/>
                <w:sz w:val="18"/>
                <w:szCs w:val="18"/>
              </w:rPr>
              <w:t>04.00.00, 04.04.00, 18.15.12</w:t>
            </w:r>
          </w:p>
        </w:tc>
      </w:tr>
    </w:tbl>
    <w:p w14:paraId="3C016994" w14:textId="77777777" w:rsidR="007944B4" w:rsidRPr="00B87969" w:rsidRDefault="007944B4" w:rsidP="00274921">
      <w:r w:rsidRPr="00461050">
        <w:t xml:space="preserve">5.9.3.2 </w:t>
      </w:r>
      <w:r w:rsidRPr="00B87969">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12605"/>
      </w:tblGrid>
      <w:tr w:rsidR="007944B4" w:rsidRPr="00B87969" w14:paraId="3844CF47" w14:textId="77777777" w:rsidTr="005026C2">
        <w:trPr>
          <w:trHeight w:hRule="exact" w:val="255"/>
        </w:trPr>
        <w:tc>
          <w:tcPr>
            <w:tcW w:w="1696" w:type="dxa"/>
            <w:shd w:val="clear" w:color="auto" w:fill="D9D9D9"/>
            <w:vAlign w:val="bottom"/>
          </w:tcPr>
          <w:p w14:paraId="1D3C3478"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12972" w:type="dxa"/>
            <w:shd w:val="clear" w:color="auto" w:fill="D9D9D9"/>
            <w:vAlign w:val="bottom"/>
          </w:tcPr>
          <w:p w14:paraId="29B5A341"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6EB35618" w14:textId="77777777" w:rsidTr="005026C2">
        <w:trPr>
          <w:trHeight w:hRule="exact" w:val="1081"/>
        </w:trPr>
        <w:tc>
          <w:tcPr>
            <w:tcW w:w="1696" w:type="dxa"/>
            <w:shd w:val="clear" w:color="auto" w:fill="E0E0E0"/>
            <w:vAlign w:val="center"/>
          </w:tcPr>
          <w:p w14:paraId="42D0A864"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12972" w:type="dxa"/>
            <w:shd w:val="clear" w:color="auto" w:fill="FFFFFF"/>
            <w:vAlign w:val="bottom"/>
          </w:tcPr>
          <w:p w14:paraId="38162848" w14:textId="65FA46FD" w:rsidR="007944B4" w:rsidRDefault="007944B4" w:rsidP="00281DC9">
            <w:pPr>
              <w:rPr>
                <w:rFonts w:ascii="Trebuchet MS" w:hAnsi="Trebuchet MS" w:cs="Trebuchet MS"/>
                <w:sz w:val="18"/>
                <w:szCs w:val="18"/>
              </w:rPr>
            </w:pPr>
            <w:r w:rsidRPr="00B87969">
              <w:rPr>
                <w:rFonts w:ascii="Trebuchet MS" w:hAnsi="Trebuchet MS" w:cs="Trebuchet MS"/>
                <w:sz w:val="18"/>
                <w:szCs w:val="18"/>
              </w:rPr>
              <w:t xml:space="preserve">Linjen registreres hvis muligt med snap til </w:t>
            </w:r>
            <w:proofErr w:type="spellStart"/>
            <w:r w:rsidR="00D96699" w:rsidRPr="008D5936">
              <w:rPr>
                <w:rFonts w:ascii="Trebuchet MS" w:hAnsi="Trebuchet MS" w:cs="Trebuchet MS"/>
                <w:color w:val="4F81BD"/>
                <w:sz w:val="18"/>
                <w:szCs w:val="18"/>
              </w:rPr>
              <w:t>GeoDanmark</w:t>
            </w:r>
            <w:proofErr w:type="spellEnd"/>
            <w:r w:rsidRPr="00B87969">
              <w:rPr>
                <w:rFonts w:ascii="Trebuchet MS" w:hAnsi="Trebuchet MS" w:cs="Trebuchet MS"/>
                <w:sz w:val="18"/>
                <w:szCs w:val="18"/>
              </w:rPr>
              <w:t xml:space="preserve">-objekter. Der bør anvendes </w:t>
            </w:r>
            <w:proofErr w:type="spellStart"/>
            <w:r w:rsidR="00D96699" w:rsidRPr="008D5936">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roofErr w:type="spellStart"/>
            <w:r w:rsidRPr="00B87969">
              <w:rPr>
                <w:rFonts w:ascii="Trebuchet MS" w:hAnsi="Trebuchet MS" w:cs="Trebuchet MS"/>
                <w:sz w:val="18"/>
                <w:szCs w:val="18"/>
              </w:rPr>
              <w:t>ortofotos</w:t>
            </w:r>
            <w:proofErr w:type="spellEnd"/>
            <w:r w:rsidRPr="00B87969">
              <w:rPr>
                <w:rFonts w:ascii="Trebuchet MS" w:hAnsi="Trebuchet MS" w:cs="Trebuchet MS"/>
                <w:sz w:val="18"/>
                <w:szCs w:val="18"/>
              </w:rPr>
              <w:t xml:space="preserve"> i denne proces</w:t>
            </w:r>
            <w:r w:rsidR="00AD79D3">
              <w:rPr>
                <w:rFonts w:ascii="Trebuchet MS" w:hAnsi="Trebuchet MS" w:cs="Trebuchet MS"/>
                <w:sz w:val="18"/>
                <w:szCs w:val="18"/>
              </w:rPr>
              <w:t xml:space="preserve">. Særligt objekttypen </w:t>
            </w:r>
            <w:proofErr w:type="spellStart"/>
            <w:r w:rsidR="00AD79D3">
              <w:rPr>
                <w:rFonts w:ascii="Trebuchet MS" w:hAnsi="Trebuchet MS" w:cs="Trebuchet MS"/>
                <w:sz w:val="18"/>
                <w:szCs w:val="18"/>
              </w:rPr>
              <w:t>vejmidter</w:t>
            </w:r>
            <w:proofErr w:type="spellEnd"/>
            <w:r w:rsidR="00AD79D3">
              <w:rPr>
                <w:rFonts w:ascii="Trebuchet MS" w:hAnsi="Trebuchet MS" w:cs="Trebuchet MS"/>
                <w:sz w:val="18"/>
                <w:szCs w:val="18"/>
              </w:rPr>
              <w:t xml:space="preserve"> kan bruges til at </w:t>
            </w:r>
            <w:r w:rsidR="00D5554E">
              <w:rPr>
                <w:rFonts w:ascii="Trebuchet MS" w:hAnsi="Trebuchet MS" w:cs="Trebuchet MS"/>
                <w:sz w:val="18"/>
                <w:szCs w:val="18"/>
              </w:rPr>
              <w:t>kopier</w:t>
            </w:r>
            <w:r w:rsidR="005026C2">
              <w:rPr>
                <w:rFonts w:ascii="Trebuchet MS" w:hAnsi="Trebuchet MS" w:cs="Trebuchet MS"/>
                <w:sz w:val="18"/>
                <w:szCs w:val="18"/>
              </w:rPr>
              <w:t>e fra/snappe til</w:t>
            </w:r>
            <w:r w:rsidRPr="00B87969">
              <w:rPr>
                <w:rFonts w:ascii="Trebuchet MS" w:hAnsi="Trebuchet MS" w:cs="Trebuchet MS"/>
                <w:sz w:val="18"/>
                <w:szCs w:val="18"/>
              </w:rPr>
              <w:t>.</w:t>
            </w:r>
            <w:r w:rsidR="00AD79D3">
              <w:rPr>
                <w:rFonts w:ascii="Trebuchet MS" w:hAnsi="Trebuchet MS" w:cs="Trebuchet MS"/>
                <w:sz w:val="18"/>
                <w:szCs w:val="18"/>
              </w:rPr>
              <w:t xml:space="preserve"> På sigt </w:t>
            </w:r>
            <w:r w:rsidR="00D5554E">
              <w:rPr>
                <w:rFonts w:ascii="Trebuchet MS" w:hAnsi="Trebuchet MS" w:cs="Trebuchet MS"/>
                <w:sz w:val="18"/>
                <w:szCs w:val="18"/>
              </w:rPr>
              <w:t xml:space="preserve">skulle det blive muligt </w:t>
            </w:r>
            <w:r w:rsidR="00AD79D3">
              <w:rPr>
                <w:rFonts w:ascii="Trebuchet MS" w:hAnsi="Trebuchet MS" w:cs="Trebuchet MS"/>
                <w:sz w:val="18"/>
                <w:szCs w:val="18"/>
              </w:rPr>
              <w:t xml:space="preserve">med direkte kobling til </w:t>
            </w:r>
            <w:proofErr w:type="spellStart"/>
            <w:r w:rsidR="00AD79D3">
              <w:rPr>
                <w:rFonts w:ascii="Trebuchet MS" w:hAnsi="Trebuchet MS" w:cs="Trebuchet MS"/>
                <w:sz w:val="18"/>
                <w:szCs w:val="18"/>
              </w:rPr>
              <w:t>vejmidter</w:t>
            </w:r>
            <w:proofErr w:type="spellEnd"/>
            <w:r w:rsidR="00AD79D3">
              <w:rPr>
                <w:rFonts w:ascii="Trebuchet MS" w:hAnsi="Trebuchet MS" w:cs="Trebuchet MS"/>
                <w:sz w:val="18"/>
                <w:szCs w:val="18"/>
              </w:rPr>
              <w:t>.</w:t>
            </w:r>
          </w:p>
          <w:p w14:paraId="02CE642E" w14:textId="77777777" w:rsidR="00A938CE" w:rsidRDefault="00A938CE" w:rsidP="00281DC9">
            <w:pPr>
              <w:rPr>
                <w:rFonts w:ascii="Trebuchet MS" w:hAnsi="Trebuchet MS" w:cs="Trebuchet MS"/>
                <w:sz w:val="18"/>
                <w:szCs w:val="18"/>
              </w:rPr>
            </w:pPr>
            <w:r>
              <w:rPr>
                <w:rFonts w:ascii="Trebuchet MS" w:hAnsi="Trebuchet MS" w:cs="Trebuchet MS"/>
                <w:sz w:val="18"/>
                <w:szCs w:val="18"/>
              </w:rPr>
              <w:t xml:space="preserve">Følger en cykel- og en vandrerute samme forløb, så registreres de som to selvstændige ruter. </w:t>
            </w:r>
          </w:p>
          <w:p w14:paraId="59D8D6BF" w14:textId="5CE8F3FC" w:rsidR="005026C2" w:rsidRPr="00B87969" w:rsidRDefault="005026C2" w:rsidP="00281DC9">
            <w:pPr>
              <w:rPr>
                <w:rFonts w:ascii="Trebuchet MS" w:hAnsi="Trebuchet MS" w:cs="Trebuchet MS"/>
                <w:sz w:val="18"/>
                <w:szCs w:val="18"/>
              </w:rPr>
            </w:pPr>
            <w:r w:rsidRPr="005026C2">
              <w:rPr>
                <w:rFonts w:ascii="Trebuchet MS" w:hAnsi="Trebuchet MS" w:cs="Trebuchet MS"/>
                <w:sz w:val="18"/>
                <w:szCs w:val="18"/>
              </w:rPr>
              <w:t>Benyt kun sværhedsgrad der passer med typen, så kode 1 og 5 kun er til MBT-ruter.</w:t>
            </w:r>
          </w:p>
        </w:tc>
      </w:tr>
      <w:tr w:rsidR="007944B4" w:rsidRPr="00B87969" w14:paraId="0E71B35A" w14:textId="77777777" w:rsidTr="005026C2">
        <w:trPr>
          <w:trHeight w:hRule="exact" w:val="273"/>
        </w:trPr>
        <w:tc>
          <w:tcPr>
            <w:tcW w:w="1696" w:type="dxa"/>
            <w:shd w:val="clear" w:color="auto" w:fill="E0E0E0"/>
            <w:vAlign w:val="bottom"/>
          </w:tcPr>
          <w:p w14:paraId="70FAC87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12972" w:type="dxa"/>
            <w:shd w:val="clear" w:color="auto" w:fill="FFFFFF"/>
            <w:vAlign w:val="bottom"/>
          </w:tcPr>
          <w:p w14:paraId="5FE9265D" w14:textId="0BEE1077" w:rsidR="007944B4" w:rsidRPr="00B87969" w:rsidRDefault="007944B4" w:rsidP="005026C2">
            <w:pPr>
              <w:rPr>
                <w:rFonts w:ascii="Trebuchet MS" w:hAnsi="Trebuchet MS" w:cs="Trebuchet MS"/>
                <w:sz w:val="18"/>
                <w:szCs w:val="18"/>
              </w:rPr>
            </w:pPr>
            <w:r w:rsidRPr="00B87969">
              <w:rPr>
                <w:rFonts w:ascii="Trebuchet MS" w:hAnsi="Trebuchet MS" w:cs="Trebuchet MS"/>
                <w:sz w:val="18"/>
                <w:szCs w:val="18"/>
              </w:rPr>
              <w:t xml:space="preserve">Opdeles i </w:t>
            </w:r>
            <w:r w:rsidR="003B4B2B">
              <w:rPr>
                <w:rFonts w:ascii="Trebuchet MS" w:hAnsi="Trebuchet MS" w:cs="Trebuchet MS"/>
                <w:sz w:val="18"/>
                <w:szCs w:val="18"/>
              </w:rPr>
              <w:t xml:space="preserve">rutetyper og ruter med sværhedsgrad. </w:t>
            </w:r>
          </w:p>
        </w:tc>
      </w:tr>
      <w:tr w:rsidR="007944B4" w:rsidRPr="00B87969" w14:paraId="1A061CC0" w14:textId="77777777" w:rsidTr="005026C2">
        <w:trPr>
          <w:trHeight w:hRule="exact" w:val="255"/>
        </w:trPr>
        <w:tc>
          <w:tcPr>
            <w:tcW w:w="1696" w:type="dxa"/>
            <w:shd w:val="clear" w:color="auto" w:fill="E0E0E0"/>
            <w:vAlign w:val="bottom"/>
          </w:tcPr>
          <w:p w14:paraId="3AFA36F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12972" w:type="dxa"/>
            <w:shd w:val="clear" w:color="auto" w:fill="FFFFFF"/>
            <w:vAlign w:val="bottom"/>
          </w:tcPr>
          <w:p w14:paraId="2C1AC50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1 m.</w:t>
            </w:r>
          </w:p>
        </w:tc>
      </w:tr>
      <w:tr w:rsidR="007944B4" w:rsidRPr="00461050" w14:paraId="0A3A9006" w14:textId="77777777" w:rsidTr="005026C2">
        <w:trPr>
          <w:trHeight w:hRule="exact" w:val="255"/>
        </w:trPr>
        <w:tc>
          <w:tcPr>
            <w:tcW w:w="1696" w:type="dxa"/>
            <w:shd w:val="clear" w:color="auto" w:fill="E0E0E0"/>
            <w:vAlign w:val="bottom"/>
          </w:tcPr>
          <w:p w14:paraId="7789BED9"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Entydige objekter</w:t>
            </w:r>
          </w:p>
        </w:tc>
        <w:tc>
          <w:tcPr>
            <w:tcW w:w="12972" w:type="dxa"/>
            <w:shd w:val="clear" w:color="auto" w:fill="FFFFFF"/>
            <w:vAlign w:val="bottom"/>
          </w:tcPr>
          <w:p w14:paraId="7A6B8782" w14:textId="77777777" w:rsidR="007944B4" w:rsidRPr="00461050" w:rsidRDefault="007944B4" w:rsidP="00281DC9">
            <w:pPr>
              <w:rPr>
                <w:rFonts w:ascii="Trebuchet MS" w:hAnsi="Trebuchet MS" w:cs="Trebuchet MS"/>
                <w:sz w:val="18"/>
                <w:szCs w:val="18"/>
              </w:rPr>
            </w:pPr>
          </w:p>
        </w:tc>
      </w:tr>
      <w:tr w:rsidR="007944B4" w:rsidRPr="00461050" w14:paraId="4B704F98" w14:textId="77777777" w:rsidTr="005026C2">
        <w:trPr>
          <w:trHeight w:hRule="exact" w:val="226"/>
        </w:trPr>
        <w:tc>
          <w:tcPr>
            <w:tcW w:w="1696" w:type="dxa"/>
            <w:shd w:val="clear" w:color="auto" w:fill="E0E0E0"/>
            <w:vAlign w:val="center"/>
          </w:tcPr>
          <w:p w14:paraId="03B3EB28"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Geometrisk konsistens mellem objekter</w:t>
            </w:r>
          </w:p>
        </w:tc>
        <w:tc>
          <w:tcPr>
            <w:tcW w:w="12972" w:type="dxa"/>
            <w:shd w:val="clear" w:color="auto" w:fill="FFFFFF"/>
            <w:vAlign w:val="bottom"/>
          </w:tcPr>
          <w:p w14:paraId="2851211E" w14:textId="77777777" w:rsidR="007944B4" w:rsidRPr="00461050" w:rsidRDefault="007944B4" w:rsidP="00281DC9">
            <w:pPr>
              <w:rPr>
                <w:rFonts w:ascii="Trebuchet MS" w:hAnsi="Trebuchet MS" w:cs="Trebuchet MS"/>
                <w:sz w:val="18"/>
                <w:szCs w:val="18"/>
              </w:rPr>
            </w:pPr>
          </w:p>
        </w:tc>
      </w:tr>
      <w:tr w:rsidR="007944B4" w:rsidRPr="00461050" w14:paraId="0AAFDFAB" w14:textId="77777777" w:rsidTr="005026C2">
        <w:trPr>
          <w:trHeight w:hRule="exact" w:val="255"/>
        </w:trPr>
        <w:tc>
          <w:tcPr>
            <w:tcW w:w="1696" w:type="dxa"/>
            <w:shd w:val="clear" w:color="auto" w:fill="E0E0E0"/>
            <w:vAlign w:val="bottom"/>
          </w:tcPr>
          <w:p w14:paraId="2EAA4FF0"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Geometrisk konsistens med objekter i andre datasæt</w:t>
            </w:r>
          </w:p>
        </w:tc>
        <w:tc>
          <w:tcPr>
            <w:tcW w:w="12972" w:type="dxa"/>
            <w:shd w:val="clear" w:color="auto" w:fill="FFFFFF"/>
            <w:vAlign w:val="bottom"/>
          </w:tcPr>
          <w:p w14:paraId="56C97C3C" w14:textId="2875B4DD"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 xml:space="preserve">Placeres gerne med snap til nabo- og </w:t>
            </w:r>
            <w:proofErr w:type="spellStart"/>
            <w:r w:rsidR="00D96699" w:rsidRPr="008D5936">
              <w:rPr>
                <w:rFonts w:ascii="Trebuchet MS" w:hAnsi="Trebuchet MS" w:cs="Trebuchet MS"/>
                <w:color w:val="4F81BD"/>
                <w:sz w:val="18"/>
                <w:szCs w:val="18"/>
              </w:rPr>
              <w:t>GeoDanmark</w:t>
            </w:r>
            <w:proofErr w:type="spellEnd"/>
            <w:r w:rsidRPr="00461050">
              <w:rPr>
                <w:rFonts w:ascii="Trebuchet MS" w:hAnsi="Trebuchet MS" w:cs="Trebuchet MS"/>
                <w:sz w:val="18"/>
                <w:szCs w:val="18"/>
              </w:rPr>
              <w:t>-objekter.</w:t>
            </w:r>
          </w:p>
        </w:tc>
      </w:tr>
    </w:tbl>
    <w:p w14:paraId="4606B2A6" w14:textId="77777777" w:rsidR="007944B4" w:rsidRPr="00461050" w:rsidRDefault="007944B4" w:rsidP="007944B4">
      <w:pPr>
        <w:pStyle w:val="Overskrift6"/>
      </w:pPr>
      <w:r w:rsidRPr="00461050">
        <w:t>5.9.3.3 Kodelister</w:t>
      </w:r>
    </w:p>
    <w:p w14:paraId="0A006B0A" w14:textId="77777777" w:rsidR="007944B4" w:rsidRPr="00461050" w:rsidRDefault="007944B4" w:rsidP="007944B4">
      <w:pPr>
        <w:autoSpaceDE w:val="0"/>
        <w:autoSpaceDN w:val="0"/>
        <w:adjustRightInd w:val="0"/>
        <w:rPr>
          <w:rFonts w:ascii="Trebuchet MS" w:hAnsi="Trebuchet MS" w:cs="Trebuchet MS"/>
          <w:sz w:val="18"/>
          <w:szCs w:val="18"/>
        </w:rPr>
      </w:pPr>
      <w:r w:rsidRPr="00461050">
        <w:rPr>
          <w:rFonts w:ascii="Trebuchet MS" w:hAnsi="Trebuchet MS" w:cs="Trebuchet MS"/>
          <w:sz w:val="18"/>
          <w:szCs w:val="18"/>
        </w:rPr>
        <w:t>Kodelisterne fungerer som oversættelser mellem anvendte kodeværdier og de matchende forklarende tekster.</w:t>
      </w:r>
    </w:p>
    <w:p w14:paraId="4D172537" w14:textId="31B26C70" w:rsidR="007944B4" w:rsidRPr="000F0B60" w:rsidRDefault="007944B4" w:rsidP="007944B4">
      <w:pPr>
        <w:pStyle w:val="Overskrift7"/>
        <w:rPr>
          <w:lang w:val="en-US"/>
        </w:rPr>
      </w:pPr>
      <w:r w:rsidRPr="000F0B60">
        <w:rPr>
          <w:lang w:val="en-US"/>
        </w:rPr>
        <w:t xml:space="preserve">5.9.3.3.1   5802 </w:t>
      </w:r>
      <w:proofErr w:type="spellStart"/>
      <w:r w:rsidR="000F0B60">
        <w:rPr>
          <w:lang w:val="en-US"/>
        </w:rPr>
        <w:t>Rutetype</w:t>
      </w:r>
      <w:proofErr w:type="spellEnd"/>
      <w:r w:rsidRPr="000F0B60">
        <w:rPr>
          <w:rStyle w:val="TypografiOverskrift4BrugerdefineretfarveRGB0Tegn"/>
          <w:lang w:val="en-US"/>
        </w:rPr>
        <w:t xml:space="preserve"> </w:t>
      </w:r>
      <w:r w:rsidRPr="000F0B60">
        <w:rPr>
          <w:lang w:val="en-US"/>
        </w:rPr>
        <w:t>(d_5802_</w:t>
      </w:r>
      <w:r w:rsidR="000F0B60" w:rsidRPr="000F0B60">
        <w:rPr>
          <w:lang w:val="en-US"/>
        </w:rPr>
        <w:t>rute</w:t>
      </w:r>
      <w:r w:rsidR="00CB11F3">
        <w:rPr>
          <w:lang w:val="en-US"/>
        </w:rPr>
        <w:t>type</w:t>
      </w:r>
      <w:r w:rsidRPr="000F0B60">
        <w:rPr>
          <w:lang w:val="en-US"/>
        </w:rP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1805"/>
        <w:gridCol w:w="1593"/>
        <w:gridCol w:w="8333"/>
      </w:tblGrid>
      <w:tr w:rsidR="007944B4" w:rsidRPr="00B87969" w14:paraId="35E8EE12" w14:textId="77777777" w:rsidTr="00D879E7">
        <w:trPr>
          <w:trHeight w:hRule="exact" w:val="255"/>
        </w:trPr>
        <w:tc>
          <w:tcPr>
            <w:tcW w:w="1926" w:type="dxa"/>
            <w:tcBorders>
              <w:bottom w:val="single" w:sz="4" w:space="0" w:color="auto"/>
            </w:tcBorders>
            <w:shd w:val="clear" w:color="auto" w:fill="D9D9D9"/>
            <w:vAlign w:val="bottom"/>
          </w:tcPr>
          <w:p w14:paraId="0BFB8CDE" w14:textId="769978CE" w:rsidR="007944B4" w:rsidRPr="00B87969" w:rsidRDefault="000F0B60" w:rsidP="00281DC9">
            <w:pPr>
              <w:rPr>
                <w:rFonts w:ascii="Trebuchet MS" w:hAnsi="Trebuchet MS" w:cs="Trebuchet MS"/>
                <w:b/>
                <w:bCs/>
                <w:sz w:val="18"/>
                <w:szCs w:val="18"/>
              </w:rPr>
            </w:pPr>
            <w:proofErr w:type="spellStart"/>
            <w:r>
              <w:rPr>
                <w:rFonts w:ascii="Trebuchet MS" w:hAnsi="Trebuchet MS" w:cs="Trebuchet MS"/>
                <w:b/>
                <w:bCs/>
                <w:sz w:val="18"/>
                <w:szCs w:val="18"/>
              </w:rPr>
              <w:t>rute</w:t>
            </w:r>
            <w:r w:rsidR="007944B4" w:rsidRPr="00B87969">
              <w:rPr>
                <w:rFonts w:ascii="Trebuchet MS" w:hAnsi="Trebuchet MS" w:cs="Trebuchet MS"/>
                <w:b/>
                <w:bCs/>
                <w:sz w:val="18"/>
                <w:szCs w:val="18"/>
              </w:rPr>
              <w:t>_t_k</w:t>
            </w:r>
            <w:proofErr w:type="spellEnd"/>
          </w:p>
        </w:tc>
        <w:tc>
          <w:tcPr>
            <w:tcW w:w="1805" w:type="dxa"/>
            <w:tcBorders>
              <w:bottom w:val="single" w:sz="4" w:space="0" w:color="auto"/>
            </w:tcBorders>
            <w:shd w:val="clear" w:color="auto" w:fill="D9D9D9"/>
            <w:vAlign w:val="bottom"/>
          </w:tcPr>
          <w:p w14:paraId="4C57EAFA" w14:textId="3875B0BC" w:rsidR="007944B4" w:rsidRPr="00B87969" w:rsidRDefault="000F0B60" w:rsidP="00281DC9">
            <w:pPr>
              <w:rPr>
                <w:rFonts w:ascii="Trebuchet MS" w:hAnsi="Trebuchet MS" w:cs="Trebuchet MS"/>
                <w:bCs/>
                <w:sz w:val="18"/>
                <w:szCs w:val="18"/>
              </w:rPr>
            </w:pPr>
            <w:proofErr w:type="spellStart"/>
            <w:r>
              <w:rPr>
                <w:rFonts w:ascii="Trebuchet MS" w:hAnsi="Trebuchet MS" w:cs="Trebuchet MS"/>
                <w:b/>
                <w:bCs/>
                <w:sz w:val="18"/>
                <w:szCs w:val="18"/>
              </w:rPr>
              <w:t>rute</w:t>
            </w:r>
            <w:r w:rsidR="007944B4" w:rsidRPr="00B87969">
              <w:rPr>
                <w:rFonts w:ascii="Trebuchet MS" w:hAnsi="Trebuchet MS" w:cs="Trebuchet MS"/>
                <w:b/>
                <w:bCs/>
                <w:sz w:val="18"/>
                <w:szCs w:val="18"/>
              </w:rPr>
              <w:t>_ty</w:t>
            </w:r>
            <w:proofErr w:type="spellEnd"/>
          </w:p>
        </w:tc>
        <w:tc>
          <w:tcPr>
            <w:tcW w:w="1592" w:type="dxa"/>
            <w:tcBorders>
              <w:bottom w:val="single" w:sz="4" w:space="0" w:color="auto"/>
            </w:tcBorders>
            <w:shd w:val="clear" w:color="auto" w:fill="D9D9D9"/>
            <w:vAlign w:val="bottom"/>
          </w:tcPr>
          <w:p w14:paraId="63DE59DA"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aktiv</w:t>
            </w:r>
          </w:p>
        </w:tc>
        <w:tc>
          <w:tcPr>
            <w:tcW w:w="8329" w:type="dxa"/>
            <w:tcBorders>
              <w:bottom w:val="single" w:sz="4" w:space="0" w:color="auto"/>
            </w:tcBorders>
            <w:shd w:val="clear" w:color="auto" w:fill="D9D9D9"/>
            <w:vAlign w:val="bottom"/>
          </w:tcPr>
          <w:p w14:paraId="6429E2A6"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Begrebsdefinition</w:t>
            </w:r>
          </w:p>
        </w:tc>
      </w:tr>
      <w:tr w:rsidR="007944B4" w:rsidRPr="00B87969" w14:paraId="320FF4E3" w14:textId="77777777" w:rsidTr="00281DC9">
        <w:trPr>
          <w:trHeight w:hRule="exac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401F45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1806" w:type="dxa"/>
            <w:tcBorders>
              <w:top w:val="single" w:sz="4" w:space="0" w:color="auto"/>
              <w:left w:val="single" w:sz="4" w:space="0" w:color="auto"/>
              <w:bottom w:val="single" w:sz="4" w:space="0" w:color="auto"/>
            </w:tcBorders>
            <w:shd w:val="clear" w:color="auto" w:fill="FFFFFF"/>
            <w:vAlign w:val="bottom"/>
          </w:tcPr>
          <w:p w14:paraId="1A088D19"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Skirute</w:t>
            </w:r>
            <w:proofErr w:type="spellEnd"/>
          </w:p>
        </w:tc>
        <w:tc>
          <w:tcPr>
            <w:tcW w:w="1597" w:type="dxa"/>
            <w:tcBorders>
              <w:top w:val="single" w:sz="4" w:space="0" w:color="auto"/>
              <w:left w:val="single" w:sz="4" w:space="0" w:color="auto"/>
              <w:bottom w:val="single" w:sz="4" w:space="0" w:color="auto"/>
            </w:tcBorders>
            <w:vAlign w:val="bottom"/>
          </w:tcPr>
          <w:p w14:paraId="5519AE7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auto"/>
            <w:vAlign w:val="bottom"/>
          </w:tcPr>
          <w:p w14:paraId="55477994" w14:textId="1609E2F5"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Skiløb</w:t>
            </w:r>
            <w:r w:rsidR="005026C2">
              <w:rPr>
                <w:rFonts w:ascii="Trebuchet MS" w:hAnsi="Trebuchet MS" w:cs="Trebuchet MS"/>
                <w:sz w:val="18"/>
                <w:szCs w:val="18"/>
              </w:rPr>
              <w:t>s</w:t>
            </w:r>
            <w:r w:rsidRPr="00B87969">
              <w:rPr>
                <w:rFonts w:ascii="Trebuchet MS" w:hAnsi="Trebuchet MS" w:cs="Trebuchet MS"/>
                <w:sz w:val="18"/>
                <w:szCs w:val="18"/>
              </w:rPr>
              <w:t xml:space="preserve">rute på afmærkede og </w:t>
            </w:r>
            <w:proofErr w:type="spellStart"/>
            <w:r w:rsidRPr="00B87969">
              <w:rPr>
                <w:rFonts w:ascii="Trebuchet MS" w:hAnsi="Trebuchet MS" w:cs="Trebuchet MS"/>
                <w:sz w:val="18"/>
                <w:szCs w:val="18"/>
              </w:rPr>
              <w:t>uafmærkede</w:t>
            </w:r>
            <w:proofErr w:type="spellEnd"/>
            <w:r w:rsidRPr="00B87969">
              <w:rPr>
                <w:rFonts w:ascii="Trebuchet MS" w:hAnsi="Trebuchet MS" w:cs="Trebuchet MS"/>
                <w:sz w:val="18"/>
                <w:szCs w:val="18"/>
              </w:rPr>
              <w:t xml:space="preserve"> ruter i naturen. </w:t>
            </w:r>
          </w:p>
        </w:tc>
      </w:tr>
      <w:tr w:rsidR="007944B4" w:rsidRPr="00B87969" w14:paraId="5EDFB92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center"/>
          </w:tcPr>
          <w:p w14:paraId="2932854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2</w:t>
            </w:r>
          </w:p>
        </w:tc>
        <w:tc>
          <w:tcPr>
            <w:tcW w:w="1806" w:type="dxa"/>
            <w:tcBorders>
              <w:top w:val="single" w:sz="4" w:space="0" w:color="auto"/>
              <w:left w:val="single" w:sz="4" w:space="0" w:color="auto"/>
              <w:bottom w:val="single" w:sz="4" w:space="0" w:color="auto"/>
            </w:tcBorders>
            <w:shd w:val="clear" w:color="auto" w:fill="FFFFFF"/>
            <w:vAlign w:val="center"/>
          </w:tcPr>
          <w:p w14:paraId="1230B6D6"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Løberute</w:t>
            </w:r>
            <w:proofErr w:type="spellEnd"/>
          </w:p>
        </w:tc>
        <w:tc>
          <w:tcPr>
            <w:tcW w:w="1597" w:type="dxa"/>
            <w:tcBorders>
              <w:top w:val="single" w:sz="4" w:space="0" w:color="auto"/>
              <w:left w:val="single" w:sz="4" w:space="0" w:color="auto"/>
              <w:bottom w:val="single" w:sz="4" w:space="0" w:color="auto"/>
            </w:tcBorders>
            <w:vAlign w:val="bottom"/>
          </w:tcPr>
          <w:p w14:paraId="71E2FDBD" w14:textId="77777777" w:rsidR="007944B4" w:rsidRPr="00B87969" w:rsidRDefault="007944B4" w:rsidP="00281DC9">
            <w:pPr>
              <w:shd w:val="clear" w:color="auto" w:fill="FFFFFF"/>
              <w:spacing w:line="288" w:lineRule="atLeast"/>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auto"/>
            <w:vAlign w:val="center"/>
          </w:tcPr>
          <w:p w14:paraId="2C2D3F3C" w14:textId="77777777" w:rsidR="007944B4" w:rsidRPr="00B87969" w:rsidRDefault="007944B4" w:rsidP="00281DC9">
            <w:pPr>
              <w:shd w:val="clear" w:color="auto" w:fill="FFFFFF"/>
              <w:spacing w:line="288" w:lineRule="atLeast"/>
              <w:rPr>
                <w:rFonts w:ascii="Trebuchet MS" w:hAnsi="Trebuchet MS" w:cs="Trebuchet MS"/>
                <w:sz w:val="18"/>
                <w:szCs w:val="18"/>
              </w:rPr>
            </w:pPr>
            <w:proofErr w:type="spellStart"/>
            <w:r w:rsidRPr="00B87969">
              <w:rPr>
                <w:rFonts w:ascii="Trebuchet MS" w:hAnsi="Trebuchet MS" w:cs="Trebuchet MS"/>
                <w:sz w:val="18"/>
                <w:szCs w:val="18"/>
              </w:rPr>
              <w:t>Løberute</w:t>
            </w:r>
            <w:proofErr w:type="spellEnd"/>
            <w:r w:rsidRPr="00B87969">
              <w:rPr>
                <w:rFonts w:ascii="Trebuchet MS" w:hAnsi="Trebuchet MS" w:cs="Trebuchet MS"/>
                <w:sz w:val="18"/>
                <w:szCs w:val="18"/>
              </w:rPr>
              <w:t xml:space="preserve"> på afmærkede og </w:t>
            </w:r>
            <w:proofErr w:type="spellStart"/>
            <w:r w:rsidRPr="00B87969">
              <w:rPr>
                <w:rFonts w:ascii="Trebuchet MS" w:hAnsi="Trebuchet MS" w:cs="Trebuchet MS"/>
                <w:sz w:val="18"/>
                <w:szCs w:val="18"/>
              </w:rPr>
              <w:t>uafmærkede</w:t>
            </w:r>
            <w:proofErr w:type="spellEnd"/>
            <w:r w:rsidRPr="00B87969">
              <w:rPr>
                <w:rFonts w:ascii="Trebuchet MS" w:hAnsi="Trebuchet MS" w:cs="Trebuchet MS"/>
                <w:sz w:val="18"/>
                <w:szCs w:val="18"/>
              </w:rPr>
              <w:t xml:space="preserve"> ruter langs veje og i naturen.</w:t>
            </w:r>
          </w:p>
        </w:tc>
      </w:tr>
      <w:tr w:rsidR="007944B4" w:rsidRPr="00B87969" w14:paraId="155837C8"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7CE537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 xml:space="preserve">3 </w:t>
            </w:r>
          </w:p>
        </w:tc>
        <w:tc>
          <w:tcPr>
            <w:tcW w:w="1806" w:type="dxa"/>
            <w:tcBorders>
              <w:top w:val="single" w:sz="4" w:space="0" w:color="auto"/>
              <w:left w:val="single" w:sz="4" w:space="0" w:color="auto"/>
              <w:bottom w:val="single" w:sz="4" w:space="0" w:color="auto"/>
            </w:tcBorders>
            <w:shd w:val="clear" w:color="auto" w:fill="FFFFFF"/>
            <w:vAlign w:val="bottom"/>
          </w:tcPr>
          <w:p w14:paraId="5165280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Cykelrute</w:t>
            </w:r>
          </w:p>
        </w:tc>
        <w:tc>
          <w:tcPr>
            <w:tcW w:w="1597" w:type="dxa"/>
            <w:tcBorders>
              <w:top w:val="single" w:sz="4" w:space="0" w:color="auto"/>
              <w:left w:val="single" w:sz="4" w:space="0" w:color="auto"/>
              <w:bottom w:val="single" w:sz="4" w:space="0" w:color="auto"/>
            </w:tcBorders>
            <w:shd w:val="clear" w:color="auto" w:fill="FFFFFF"/>
            <w:vAlign w:val="bottom"/>
          </w:tcPr>
          <w:p w14:paraId="30BDF4B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02626F6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for cykler, afmærket på kort og evt. i terræn.</w:t>
            </w:r>
          </w:p>
        </w:tc>
      </w:tr>
      <w:tr w:rsidR="007944B4" w:rsidRPr="00B87969" w14:paraId="4D1F34B5"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460AF1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4</w:t>
            </w:r>
          </w:p>
        </w:tc>
        <w:tc>
          <w:tcPr>
            <w:tcW w:w="1806" w:type="dxa"/>
            <w:tcBorders>
              <w:top w:val="single" w:sz="4" w:space="0" w:color="auto"/>
              <w:left w:val="single" w:sz="4" w:space="0" w:color="auto"/>
              <w:bottom w:val="single" w:sz="4" w:space="0" w:color="auto"/>
            </w:tcBorders>
            <w:shd w:val="clear" w:color="auto" w:fill="FFFFFF"/>
            <w:vAlign w:val="bottom"/>
          </w:tcPr>
          <w:p w14:paraId="3C295E5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Mountainbikerute</w:t>
            </w:r>
          </w:p>
        </w:tc>
        <w:tc>
          <w:tcPr>
            <w:tcW w:w="1597" w:type="dxa"/>
            <w:tcBorders>
              <w:top w:val="single" w:sz="4" w:space="0" w:color="auto"/>
              <w:left w:val="single" w:sz="4" w:space="0" w:color="auto"/>
              <w:bottom w:val="single" w:sz="4" w:space="0" w:color="auto"/>
            </w:tcBorders>
            <w:shd w:val="clear" w:color="auto" w:fill="FFFFFF"/>
            <w:vAlign w:val="bottom"/>
          </w:tcPr>
          <w:p w14:paraId="1A14315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13B6211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for mountainbikes.</w:t>
            </w:r>
          </w:p>
        </w:tc>
      </w:tr>
      <w:tr w:rsidR="007944B4" w:rsidRPr="00B87969" w14:paraId="59FC0B87"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135F20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lastRenderedPageBreak/>
              <w:t>5</w:t>
            </w:r>
          </w:p>
        </w:tc>
        <w:tc>
          <w:tcPr>
            <w:tcW w:w="1806" w:type="dxa"/>
            <w:tcBorders>
              <w:top w:val="single" w:sz="4" w:space="0" w:color="auto"/>
              <w:left w:val="single" w:sz="4" w:space="0" w:color="auto"/>
              <w:bottom w:val="single" w:sz="4" w:space="0" w:color="auto"/>
            </w:tcBorders>
            <w:shd w:val="clear" w:color="auto" w:fill="FFFFFF"/>
            <w:vAlign w:val="bottom"/>
          </w:tcPr>
          <w:p w14:paraId="4D939E9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Vandrerute</w:t>
            </w:r>
          </w:p>
        </w:tc>
        <w:tc>
          <w:tcPr>
            <w:tcW w:w="1597" w:type="dxa"/>
            <w:tcBorders>
              <w:top w:val="single" w:sz="4" w:space="0" w:color="auto"/>
              <w:left w:val="single" w:sz="4" w:space="0" w:color="auto"/>
              <w:bottom w:val="single" w:sz="4" w:space="0" w:color="auto"/>
            </w:tcBorders>
            <w:shd w:val="clear" w:color="auto" w:fill="FFFFFF"/>
            <w:vAlign w:val="bottom"/>
          </w:tcPr>
          <w:p w14:paraId="3337AD5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7A02D6E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velegnet til vandring.</w:t>
            </w:r>
          </w:p>
        </w:tc>
      </w:tr>
      <w:tr w:rsidR="007944B4" w:rsidRPr="00B87969" w14:paraId="4DEAD5AF"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3553142F" w14:textId="1E8F7A68" w:rsidR="007944B4" w:rsidRPr="00B87969" w:rsidRDefault="007944B4" w:rsidP="00281DC9">
            <w:pPr>
              <w:jc w:val="center"/>
              <w:rPr>
                <w:rFonts w:ascii="Trebuchet MS" w:hAnsi="Trebuchet MS"/>
                <w:sz w:val="18"/>
                <w:szCs w:val="18"/>
              </w:rPr>
            </w:pPr>
            <w:r w:rsidRPr="00B87969">
              <w:rPr>
                <w:rFonts w:ascii="Trebuchet MS" w:hAnsi="Trebuchet MS"/>
                <w:sz w:val="18"/>
                <w:szCs w:val="18"/>
              </w:rPr>
              <w:t>6</w:t>
            </w:r>
          </w:p>
        </w:tc>
        <w:tc>
          <w:tcPr>
            <w:tcW w:w="1806" w:type="dxa"/>
            <w:tcBorders>
              <w:top w:val="single" w:sz="4" w:space="0" w:color="auto"/>
              <w:left w:val="single" w:sz="4" w:space="0" w:color="auto"/>
              <w:bottom w:val="single" w:sz="4" w:space="0" w:color="auto"/>
            </w:tcBorders>
            <w:shd w:val="clear" w:color="auto" w:fill="FFFFFF"/>
            <w:vAlign w:val="bottom"/>
          </w:tcPr>
          <w:p w14:paraId="4F3A1641" w14:textId="6C4B447E"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Motionsrute</w:t>
            </w:r>
            <w:proofErr w:type="spellEnd"/>
          </w:p>
        </w:tc>
        <w:tc>
          <w:tcPr>
            <w:tcW w:w="1597" w:type="dxa"/>
            <w:tcBorders>
              <w:top w:val="single" w:sz="4" w:space="0" w:color="auto"/>
              <w:left w:val="single" w:sz="4" w:space="0" w:color="auto"/>
              <w:bottom w:val="single" w:sz="4" w:space="0" w:color="auto"/>
            </w:tcBorders>
            <w:shd w:val="clear" w:color="auto" w:fill="FFFFFF"/>
            <w:vAlign w:val="bottom"/>
          </w:tcPr>
          <w:p w14:paraId="0274AAE3" w14:textId="45085901"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50CC6FD3" w14:textId="03B4AAC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udpeget til motionsformål – typisk løb eller gang.</w:t>
            </w:r>
          </w:p>
        </w:tc>
      </w:tr>
      <w:tr w:rsidR="007944B4" w:rsidRPr="00B87969" w14:paraId="2404B236"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51477D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7</w:t>
            </w:r>
          </w:p>
        </w:tc>
        <w:tc>
          <w:tcPr>
            <w:tcW w:w="1806" w:type="dxa"/>
            <w:tcBorders>
              <w:top w:val="single" w:sz="4" w:space="0" w:color="auto"/>
              <w:left w:val="single" w:sz="4" w:space="0" w:color="auto"/>
              <w:bottom w:val="single" w:sz="4" w:space="0" w:color="auto"/>
            </w:tcBorders>
            <w:shd w:val="clear" w:color="auto" w:fill="FFFFFF"/>
            <w:vAlign w:val="bottom"/>
          </w:tcPr>
          <w:p w14:paraId="3D47123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Undervandsrute</w:t>
            </w:r>
          </w:p>
        </w:tc>
        <w:tc>
          <w:tcPr>
            <w:tcW w:w="1597" w:type="dxa"/>
            <w:tcBorders>
              <w:top w:val="single" w:sz="4" w:space="0" w:color="auto"/>
              <w:left w:val="single" w:sz="4" w:space="0" w:color="auto"/>
              <w:bottom w:val="single" w:sz="4" w:space="0" w:color="auto"/>
            </w:tcBorders>
            <w:shd w:val="clear" w:color="auto" w:fill="FFFFFF"/>
            <w:vAlign w:val="bottom"/>
          </w:tcPr>
          <w:p w14:paraId="6A933D1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2D9ABB0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under vand for snorkeldykkere/dykkere.</w:t>
            </w:r>
          </w:p>
        </w:tc>
      </w:tr>
      <w:tr w:rsidR="007944B4" w:rsidRPr="00B87969" w14:paraId="69C6DA4D"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633598D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8</w:t>
            </w:r>
          </w:p>
        </w:tc>
        <w:tc>
          <w:tcPr>
            <w:tcW w:w="1806" w:type="dxa"/>
            <w:tcBorders>
              <w:top w:val="single" w:sz="4" w:space="0" w:color="auto"/>
              <w:left w:val="single" w:sz="4" w:space="0" w:color="auto"/>
              <w:bottom w:val="single" w:sz="4" w:space="0" w:color="auto"/>
            </w:tcBorders>
            <w:shd w:val="clear" w:color="auto" w:fill="FFFFFF"/>
            <w:vAlign w:val="bottom"/>
          </w:tcPr>
          <w:p w14:paraId="1A350DB4" w14:textId="77777777"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Riderute</w:t>
            </w:r>
            <w:proofErr w:type="spellEnd"/>
          </w:p>
        </w:tc>
        <w:tc>
          <w:tcPr>
            <w:tcW w:w="1597" w:type="dxa"/>
            <w:tcBorders>
              <w:top w:val="single" w:sz="4" w:space="0" w:color="auto"/>
              <w:left w:val="single" w:sz="4" w:space="0" w:color="auto"/>
              <w:bottom w:val="single" w:sz="4" w:space="0" w:color="auto"/>
            </w:tcBorders>
            <w:shd w:val="clear" w:color="auto" w:fill="FFFFFF"/>
            <w:vAlign w:val="bottom"/>
          </w:tcPr>
          <w:p w14:paraId="005B8291"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51ACB5C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til færdsel til hest.</w:t>
            </w:r>
          </w:p>
        </w:tc>
      </w:tr>
      <w:tr w:rsidR="007944B4" w:rsidRPr="00B87969" w14:paraId="57F4470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0CB1B4F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w:t>
            </w:r>
          </w:p>
        </w:tc>
        <w:tc>
          <w:tcPr>
            <w:tcW w:w="1806" w:type="dxa"/>
            <w:tcBorders>
              <w:top w:val="single" w:sz="4" w:space="0" w:color="auto"/>
              <w:left w:val="single" w:sz="4" w:space="0" w:color="auto"/>
              <w:bottom w:val="single" w:sz="4" w:space="0" w:color="auto"/>
            </w:tcBorders>
            <w:shd w:val="clear" w:color="auto" w:fill="FFFFFF"/>
            <w:vAlign w:val="bottom"/>
          </w:tcPr>
          <w:p w14:paraId="1878E87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Sejlrute</w:t>
            </w:r>
          </w:p>
        </w:tc>
        <w:tc>
          <w:tcPr>
            <w:tcW w:w="1597" w:type="dxa"/>
            <w:tcBorders>
              <w:top w:val="single" w:sz="4" w:space="0" w:color="auto"/>
              <w:left w:val="single" w:sz="4" w:space="0" w:color="auto"/>
              <w:bottom w:val="single" w:sz="4" w:space="0" w:color="auto"/>
            </w:tcBorders>
            <w:shd w:val="clear" w:color="auto" w:fill="FFFFFF"/>
            <w:vAlign w:val="bottom"/>
          </w:tcPr>
          <w:p w14:paraId="7179CFB3"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6921FD03" w14:textId="56AA9B16" w:rsidR="007944B4" w:rsidRPr="00FF7A5F" w:rsidRDefault="00FF7A5F" w:rsidP="00FF7A5F">
            <w:pPr>
              <w:pStyle w:val="Kommentartekst"/>
              <w:rPr>
                <w:rFonts w:ascii="Trebuchet MS" w:hAnsi="Trebuchet MS" w:cs="Trebuchet MS"/>
                <w:sz w:val="18"/>
                <w:szCs w:val="18"/>
              </w:rPr>
            </w:pPr>
            <w:commentRangeStart w:id="436"/>
            <w:r w:rsidRPr="00FF7A5F">
              <w:rPr>
                <w:rFonts w:ascii="Trebuchet MS" w:hAnsi="Trebuchet MS" w:cs="Trebuchet MS"/>
                <w:color w:val="E36C0A" w:themeColor="accent6" w:themeShade="BF"/>
                <w:sz w:val="18"/>
                <w:szCs w:val="18"/>
              </w:rPr>
              <w:t>Afmærket eller beskrevet rute for kano- og kajak-sejlads</w:t>
            </w:r>
            <w:r w:rsidR="007944B4" w:rsidRPr="00FF7A5F">
              <w:rPr>
                <w:rFonts w:ascii="Trebuchet MS" w:hAnsi="Trebuchet MS" w:cs="Trebuchet MS"/>
                <w:color w:val="E36C0A" w:themeColor="accent6" w:themeShade="BF"/>
                <w:sz w:val="18"/>
                <w:szCs w:val="18"/>
              </w:rPr>
              <w:t>.</w:t>
            </w:r>
            <w:commentRangeEnd w:id="436"/>
            <w:r w:rsidR="005842DA" w:rsidRPr="00FF7A5F">
              <w:rPr>
                <w:rFonts w:ascii="Trebuchet MS" w:hAnsi="Trebuchet MS" w:cs="Trebuchet MS"/>
                <w:color w:val="E36C0A" w:themeColor="accent6" w:themeShade="BF"/>
                <w:sz w:val="18"/>
                <w:szCs w:val="18"/>
              </w:rPr>
              <w:commentReference w:id="436"/>
            </w:r>
          </w:p>
        </w:tc>
      </w:tr>
      <w:tr w:rsidR="007944B4" w:rsidRPr="00B87969" w14:paraId="32E4410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51551FA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w:t>
            </w:r>
          </w:p>
        </w:tc>
        <w:tc>
          <w:tcPr>
            <w:tcW w:w="1806" w:type="dxa"/>
            <w:tcBorders>
              <w:top w:val="single" w:sz="4" w:space="0" w:color="auto"/>
              <w:left w:val="single" w:sz="4" w:space="0" w:color="auto"/>
              <w:bottom w:val="single" w:sz="4" w:space="0" w:color="auto"/>
            </w:tcBorders>
            <w:shd w:val="clear" w:color="auto" w:fill="FFFFFF"/>
            <w:vAlign w:val="bottom"/>
          </w:tcPr>
          <w:p w14:paraId="49ABE9D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Gratis fiskeri</w:t>
            </w:r>
          </w:p>
        </w:tc>
        <w:tc>
          <w:tcPr>
            <w:tcW w:w="1597" w:type="dxa"/>
            <w:tcBorders>
              <w:top w:val="single" w:sz="4" w:space="0" w:color="auto"/>
              <w:left w:val="single" w:sz="4" w:space="0" w:color="auto"/>
              <w:bottom w:val="single" w:sz="4" w:space="0" w:color="auto"/>
            </w:tcBorders>
            <w:shd w:val="clear" w:color="auto" w:fill="FFFFFF"/>
            <w:vAlign w:val="bottom"/>
          </w:tcPr>
          <w:p w14:paraId="6335A77A" w14:textId="14548F7F" w:rsidR="007944B4" w:rsidRPr="00B87969" w:rsidRDefault="00CC513C"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1C66E82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Strækning med gratis fiskeri.</w:t>
            </w:r>
          </w:p>
        </w:tc>
      </w:tr>
      <w:tr w:rsidR="007944B4" w:rsidRPr="00B87969" w14:paraId="500998DA"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99ECFB3" w14:textId="1EADD06D" w:rsidR="007944B4" w:rsidRPr="00B87969" w:rsidRDefault="007944B4" w:rsidP="00281DC9">
            <w:pPr>
              <w:jc w:val="center"/>
              <w:rPr>
                <w:rFonts w:ascii="Trebuchet MS" w:hAnsi="Trebuchet MS"/>
                <w:sz w:val="18"/>
                <w:szCs w:val="18"/>
              </w:rPr>
            </w:pPr>
            <w:r w:rsidRPr="00B87969">
              <w:rPr>
                <w:rFonts w:ascii="Trebuchet MS" w:hAnsi="Trebuchet MS"/>
                <w:sz w:val="18"/>
                <w:szCs w:val="18"/>
              </w:rPr>
              <w:t>11</w:t>
            </w:r>
          </w:p>
        </w:tc>
        <w:tc>
          <w:tcPr>
            <w:tcW w:w="1806" w:type="dxa"/>
            <w:tcBorders>
              <w:top w:val="single" w:sz="4" w:space="0" w:color="auto"/>
              <w:left w:val="single" w:sz="4" w:space="0" w:color="auto"/>
              <w:bottom w:val="single" w:sz="4" w:space="0" w:color="auto"/>
            </w:tcBorders>
            <w:shd w:val="clear" w:color="auto" w:fill="FFFFFF"/>
            <w:vAlign w:val="bottom"/>
          </w:tcPr>
          <w:p w14:paraId="5C930E65" w14:textId="102CB87A" w:rsidR="007944B4" w:rsidRPr="00B87969" w:rsidRDefault="007944B4" w:rsidP="00281DC9">
            <w:pPr>
              <w:rPr>
                <w:rFonts w:ascii="Trebuchet MS" w:hAnsi="Trebuchet MS"/>
                <w:sz w:val="18"/>
                <w:szCs w:val="18"/>
              </w:rPr>
            </w:pPr>
            <w:r w:rsidRPr="00B87969">
              <w:rPr>
                <w:rFonts w:ascii="Trebuchet MS" w:hAnsi="Trebuchet MS"/>
                <w:sz w:val="18"/>
                <w:szCs w:val="18"/>
              </w:rPr>
              <w:t>Rekreativ sti</w:t>
            </w:r>
          </w:p>
        </w:tc>
        <w:tc>
          <w:tcPr>
            <w:tcW w:w="1597" w:type="dxa"/>
            <w:tcBorders>
              <w:top w:val="single" w:sz="4" w:space="0" w:color="auto"/>
              <w:left w:val="single" w:sz="4" w:space="0" w:color="auto"/>
              <w:bottom w:val="single" w:sz="4" w:space="0" w:color="auto"/>
            </w:tcBorders>
            <w:shd w:val="clear" w:color="auto" w:fill="FFFFFF"/>
            <w:vAlign w:val="bottom"/>
          </w:tcPr>
          <w:p w14:paraId="109C2903" w14:textId="0B11C159" w:rsidR="007944B4" w:rsidRPr="00B87969" w:rsidRDefault="00461F92"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51DE1648" w14:textId="6CDA8E40"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Vandresti med fokus på det rekreative.</w:t>
            </w:r>
          </w:p>
        </w:tc>
      </w:tr>
      <w:tr w:rsidR="00D879E7" w:rsidRPr="00B87969" w14:paraId="62D44F7E"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1B39D517" w14:textId="77777777" w:rsidR="00D879E7" w:rsidRPr="00B87969" w:rsidRDefault="00D879E7" w:rsidP="00281DC9">
            <w:pPr>
              <w:jc w:val="center"/>
              <w:rPr>
                <w:rFonts w:ascii="Trebuchet MS" w:hAnsi="Trebuchet MS"/>
                <w:sz w:val="18"/>
                <w:szCs w:val="18"/>
              </w:rPr>
            </w:pPr>
            <w:r w:rsidRPr="00B87969">
              <w:rPr>
                <w:rFonts w:ascii="Trebuchet MS" w:hAnsi="Trebuchet MS"/>
                <w:sz w:val="18"/>
                <w:szCs w:val="18"/>
              </w:rPr>
              <w:t>12</w:t>
            </w:r>
          </w:p>
        </w:tc>
        <w:tc>
          <w:tcPr>
            <w:tcW w:w="1806" w:type="dxa"/>
            <w:tcBorders>
              <w:top w:val="single" w:sz="4" w:space="0" w:color="auto"/>
              <w:left w:val="single" w:sz="4" w:space="0" w:color="auto"/>
              <w:bottom w:val="single" w:sz="4" w:space="0" w:color="auto"/>
            </w:tcBorders>
            <w:shd w:val="clear" w:color="auto" w:fill="FFFFFF"/>
            <w:vAlign w:val="bottom"/>
          </w:tcPr>
          <w:p w14:paraId="14B08A6E" w14:textId="77777777" w:rsidR="00D879E7" w:rsidRPr="00B87969" w:rsidRDefault="00D879E7" w:rsidP="00281DC9">
            <w:pPr>
              <w:rPr>
                <w:rFonts w:ascii="Trebuchet MS" w:hAnsi="Trebuchet MS"/>
                <w:sz w:val="18"/>
                <w:szCs w:val="18"/>
              </w:rPr>
            </w:pPr>
            <w:r w:rsidRPr="00B87969">
              <w:rPr>
                <w:rFonts w:ascii="Trebuchet MS" w:hAnsi="Trebuchet MS"/>
                <w:sz w:val="18"/>
                <w:szCs w:val="18"/>
              </w:rPr>
              <w:t>Adgangsvej</w:t>
            </w:r>
          </w:p>
        </w:tc>
        <w:tc>
          <w:tcPr>
            <w:tcW w:w="1597" w:type="dxa"/>
            <w:tcBorders>
              <w:top w:val="single" w:sz="4" w:space="0" w:color="auto"/>
              <w:left w:val="single" w:sz="4" w:space="0" w:color="auto"/>
              <w:bottom w:val="single" w:sz="4" w:space="0" w:color="auto"/>
            </w:tcBorders>
            <w:shd w:val="clear" w:color="auto" w:fill="FFFFFF"/>
            <w:vAlign w:val="bottom"/>
          </w:tcPr>
          <w:p w14:paraId="53BB64D8" w14:textId="43332E60" w:rsidR="00D879E7" w:rsidRPr="00B87969" w:rsidRDefault="000F0B60"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571885DD" w14:textId="77777777" w:rsidR="00D879E7" w:rsidRPr="00B87969" w:rsidRDefault="00D879E7" w:rsidP="00281DC9">
            <w:pPr>
              <w:rPr>
                <w:rFonts w:ascii="Trebuchet MS" w:hAnsi="Trebuchet MS" w:cs="Trebuchet MS"/>
                <w:sz w:val="18"/>
                <w:szCs w:val="18"/>
              </w:rPr>
            </w:pPr>
            <w:r w:rsidRPr="00B87969">
              <w:rPr>
                <w:rFonts w:ascii="Trebuchet MS" w:hAnsi="Trebuchet MS" w:cs="Trebuchet MS"/>
                <w:sz w:val="18"/>
                <w:szCs w:val="18"/>
              </w:rPr>
              <w:t>Sti eller spor med fri adgang, der fører hen til facilitet.</w:t>
            </w:r>
          </w:p>
        </w:tc>
      </w:tr>
      <w:tr w:rsidR="00437AB0" w:rsidRPr="00B87969" w14:paraId="75F8F5A8"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152101B" w14:textId="67CBE140" w:rsidR="00437AB0" w:rsidRPr="00B87969" w:rsidRDefault="00437AB0" w:rsidP="00281DC9">
            <w:pPr>
              <w:jc w:val="center"/>
              <w:rPr>
                <w:rFonts w:ascii="Trebuchet MS" w:hAnsi="Trebuchet MS"/>
                <w:sz w:val="18"/>
                <w:szCs w:val="18"/>
              </w:rPr>
            </w:pPr>
            <w:r>
              <w:rPr>
                <w:rFonts w:ascii="Trebuchet MS" w:hAnsi="Trebuchet MS"/>
                <w:sz w:val="18"/>
                <w:szCs w:val="18"/>
              </w:rPr>
              <w:t>13</w:t>
            </w:r>
          </w:p>
        </w:tc>
        <w:tc>
          <w:tcPr>
            <w:tcW w:w="1806" w:type="dxa"/>
            <w:tcBorders>
              <w:top w:val="single" w:sz="4" w:space="0" w:color="auto"/>
              <w:left w:val="single" w:sz="4" w:space="0" w:color="auto"/>
              <w:bottom w:val="single" w:sz="4" w:space="0" w:color="auto"/>
            </w:tcBorders>
            <w:shd w:val="clear" w:color="auto" w:fill="FFFFFF"/>
            <w:vAlign w:val="bottom"/>
          </w:tcPr>
          <w:p w14:paraId="7440E081" w14:textId="15B02476" w:rsidR="00437AB0" w:rsidRPr="00B87969" w:rsidRDefault="00437AB0" w:rsidP="00281DC9">
            <w:pPr>
              <w:rPr>
                <w:rFonts w:ascii="Trebuchet MS" w:hAnsi="Trebuchet MS"/>
                <w:sz w:val="18"/>
                <w:szCs w:val="18"/>
              </w:rPr>
            </w:pPr>
            <w:r w:rsidRPr="00437AB0">
              <w:rPr>
                <w:rFonts w:ascii="Trebuchet MS" w:hAnsi="Trebuchet MS"/>
                <w:sz w:val="18"/>
                <w:szCs w:val="18"/>
              </w:rPr>
              <w:t>Margueritruten</w:t>
            </w:r>
          </w:p>
        </w:tc>
        <w:tc>
          <w:tcPr>
            <w:tcW w:w="1597" w:type="dxa"/>
            <w:tcBorders>
              <w:top w:val="single" w:sz="4" w:space="0" w:color="auto"/>
              <w:left w:val="single" w:sz="4" w:space="0" w:color="auto"/>
              <w:bottom w:val="single" w:sz="4" w:space="0" w:color="auto"/>
            </w:tcBorders>
            <w:shd w:val="clear" w:color="auto" w:fill="FFFFFF"/>
            <w:vAlign w:val="bottom"/>
          </w:tcPr>
          <w:p w14:paraId="77F1A913" w14:textId="775DE782" w:rsidR="00437AB0" w:rsidRPr="00B87969" w:rsidDel="000F0B60" w:rsidRDefault="00437AB0" w:rsidP="00281DC9">
            <w:pPr>
              <w:jc w:val="center"/>
              <w:rPr>
                <w:rFonts w:ascii="Trebuchet MS" w:hAnsi="Trebuchet MS" w:cs="Trebuchet MS"/>
                <w:sz w:val="18"/>
                <w:szCs w:val="18"/>
              </w:rPr>
            </w:pPr>
            <w:r>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0CF0339E" w14:textId="5B06DD68" w:rsidR="00437AB0" w:rsidRPr="00B87969" w:rsidRDefault="00437AB0" w:rsidP="00437AB0">
            <w:pPr>
              <w:rPr>
                <w:rFonts w:ascii="Trebuchet MS" w:hAnsi="Trebuchet MS" w:cs="Trebuchet MS"/>
                <w:sz w:val="18"/>
                <w:szCs w:val="18"/>
              </w:rPr>
            </w:pPr>
            <w:r>
              <w:rPr>
                <w:rFonts w:ascii="Trebuchet MS" w:hAnsi="Trebuchet MS" w:cs="Trebuchet MS"/>
                <w:sz w:val="18"/>
                <w:szCs w:val="18"/>
              </w:rPr>
              <w:t>Skiltet rute forbi seværdigheder og smuk natur. Tiltænkt til biler og motorcyklister. Store dele også velegnet for cyklister.</w:t>
            </w:r>
          </w:p>
        </w:tc>
      </w:tr>
      <w:tr w:rsidR="000821A5" w:rsidRPr="00B87969" w14:paraId="5C0A54FB"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04DA286" w14:textId="1C375028" w:rsidR="000821A5" w:rsidRDefault="000821A5" w:rsidP="00281DC9">
            <w:pPr>
              <w:jc w:val="center"/>
              <w:rPr>
                <w:rFonts w:ascii="Trebuchet MS" w:hAnsi="Trebuchet MS"/>
                <w:sz w:val="18"/>
                <w:szCs w:val="18"/>
              </w:rPr>
            </w:pPr>
            <w:r>
              <w:rPr>
                <w:rFonts w:ascii="Trebuchet MS" w:hAnsi="Trebuchet MS"/>
                <w:sz w:val="18"/>
                <w:szCs w:val="18"/>
              </w:rPr>
              <w:t>14</w:t>
            </w:r>
          </w:p>
        </w:tc>
        <w:tc>
          <w:tcPr>
            <w:tcW w:w="1806" w:type="dxa"/>
            <w:tcBorders>
              <w:top w:val="single" w:sz="4" w:space="0" w:color="auto"/>
              <w:left w:val="single" w:sz="4" w:space="0" w:color="auto"/>
              <w:bottom w:val="single" w:sz="4" w:space="0" w:color="auto"/>
            </w:tcBorders>
            <w:shd w:val="clear" w:color="auto" w:fill="FFFFFF"/>
            <w:vAlign w:val="bottom"/>
          </w:tcPr>
          <w:p w14:paraId="7D60D0FB" w14:textId="5767D8A1" w:rsidR="000821A5" w:rsidRPr="00437AB0" w:rsidRDefault="00AD4BB2" w:rsidP="00281DC9">
            <w:pPr>
              <w:rPr>
                <w:rFonts w:ascii="Trebuchet MS" w:hAnsi="Trebuchet MS"/>
                <w:sz w:val="18"/>
                <w:szCs w:val="18"/>
              </w:rPr>
            </w:pPr>
            <w:proofErr w:type="spellStart"/>
            <w:r>
              <w:rPr>
                <w:rFonts w:ascii="Trebuchet MS" w:hAnsi="Trebuchet MS"/>
                <w:sz w:val="18"/>
                <w:szCs w:val="18"/>
              </w:rPr>
              <w:t>Trec</w:t>
            </w:r>
            <w:proofErr w:type="spellEnd"/>
            <w:r>
              <w:rPr>
                <w:rFonts w:ascii="Trebuchet MS" w:hAnsi="Trebuchet MS"/>
                <w:sz w:val="18"/>
                <w:szCs w:val="18"/>
              </w:rPr>
              <w:t>-</w:t>
            </w:r>
            <w:r w:rsidR="000821A5">
              <w:rPr>
                <w:rFonts w:ascii="Trebuchet MS" w:hAnsi="Trebuchet MS"/>
                <w:sz w:val="18"/>
                <w:szCs w:val="18"/>
              </w:rPr>
              <w:t>bane</w:t>
            </w:r>
          </w:p>
        </w:tc>
        <w:tc>
          <w:tcPr>
            <w:tcW w:w="1597" w:type="dxa"/>
            <w:tcBorders>
              <w:top w:val="single" w:sz="4" w:space="0" w:color="auto"/>
              <w:left w:val="single" w:sz="4" w:space="0" w:color="auto"/>
              <w:bottom w:val="single" w:sz="4" w:space="0" w:color="auto"/>
            </w:tcBorders>
            <w:shd w:val="clear" w:color="auto" w:fill="FFFFFF"/>
            <w:vAlign w:val="bottom"/>
          </w:tcPr>
          <w:p w14:paraId="063E3961" w14:textId="2EAA3306" w:rsidR="000821A5" w:rsidRDefault="000821A5" w:rsidP="00281DC9">
            <w:pPr>
              <w:jc w:val="center"/>
              <w:rPr>
                <w:rFonts w:ascii="Trebuchet MS" w:hAnsi="Trebuchet MS" w:cs="Trebuchet MS"/>
                <w:sz w:val="18"/>
                <w:szCs w:val="18"/>
              </w:rPr>
            </w:pPr>
            <w:r>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1C2BEC06" w14:textId="0B4222EE" w:rsidR="000821A5" w:rsidRDefault="00AD4BB2" w:rsidP="00AD4BB2">
            <w:pPr>
              <w:rPr>
                <w:rFonts w:ascii="Trebuchet MS" w:hAnsi="Trebuchet MS" w:cs="Trebuchet MS"/>
                <w:sz w:val="18"/>
                <w:szCs w:val="18"/>
              </w:rPr>
            </w:pPr>
            <w:r>
              <w:rPr>
                <w:rFonts w:ascii="Trebuchet MS" w:hAnsi="Trebuchet MS" w:cs="Trebuchet MS"/>
                <w:sz w:val="18"/>
                <w:szCs w:val="18"/>
              </w:rPr>
              <w:t>Ride</w:t>
            </w:r>
            <w:r w:rsidRPr="00AD4BB2">
              <w:rPr>
                <w:rFonts w:ascii="Trebuchet MS" w:hAnsi="Trebuchet MS" w:cs="Trebuchet MS"/>
                <w:sz w:val="18"/>
                <w:szCs w:val="18"/>
              </w:rPr>
              <w:t>aktivitetsbane</w:t>
            </w:r>
            <w:r>
              <w:rPr>
                <w:rFonts w:ascii="Trebuchet MS" w:hAnsi="Trebuchet MS" w:cs="Trebuchet MS"/>
                <w:sz w:val="18"/>
                <w:szCs w:val="18"/>
              </w:rPr>
              <w:t xml:space="preserve"> i naturen</w:t>
            </w:r>
            <w:r w:rsidRPr="00AD4BB2">
              <w:rPr>
                <w:rFonts w:ascii="Trebuchet MS" w:hAnsi="Trebuchet MS" w:cs="Trebuchet MS"/>
                <w:sz w:val="18"/>
                <w:szCs w:val="18"/>
              </w:rPr>
              <w:t xml:space="preserve"> for heste og ryttere</w:t>
            </w:r>
            <w:r>
              <w:rPr>
                <w:rFonts w:ascii="Trebuchet MS" w:hAnsi="Trebuchet MS" w:cs="Trebuchet MS"/>
                <w:sz w:val="18"/>
                <w:szCs w:val="18"/>
              </w:rPr>
              <w:t>.</w:t>
            </w:r>
          </w:p>
        </w:tc>
      </w:tr>
      <w:tr w:rsidR="007944B4" w:rsidRPr="00B87969" w14:paraId="1F4E3EA0" w14:textId="77777777" w:rsidTr="00D879E7">
        <w:trPr>
          <w:trHeight w:val="255"/>
        </w:trPr>
        <w:tc>
          <w:tcPr>
            <w:tcW w:w="1926" w:type="dxa"/>
            <w:tcBorders>
              <w:top w:val="single" w:sz="4" w:space="0" w:color="auto"/>
              <w:left w:val="single" w:sz="4" w:space="0" w:color="auto"/>
              <w:bottom w:val="single" w:sz="4" w:space="0" w:color="auto"/>
              <w:right w:val="single" w:sz="4" w:space="0" w:color="auto"/>
            </w:tcBorders>
            <w:shd w:val="clear" w:color="auto" w:fill="D9D9D9"/>
            <w:vAlign w:val="bottom"/>
          </w:tcPr>
          <w:p w14:paraId="05FA774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98</w:t>
            </w:r>
          </w:p>
        </w:tc>
        <w:tc>
          <w:tcPr>
            <w:tcW w:w="1805" w:type="dxa"/>
            <w:tcBorders>
              <w:top w:val="single" w:sz="4" w:space="0" w:color="auto"/>
              <w:left w:val="single" w:sz="4" w:space="0" w:color="auto"/>
              <w:bottom w:val="single" w:sz="4" w:space="0" w:color="auto"/>
            </w:tcBorders>
            <w:shd w:val="clear" w:color="auto" w:fill="FFFFFF"/>
            <w:vAlign w:val="bottom"/>
          </w:tcPr>
          <w:p w14:paraId="74BFBFB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Andet</w:t>
            </w:r>
          </w:p>
        </w:tc>
        <w:tc>
          <w:tcPr>
            <w:tcW w:w="1592" w:type="dxa"/>
            <w:tcBorders>
              <w:top w:val="single" w:sz="4" w:space="0" w:color="auto"/>
              <w:left w:val="single" w:sz="4" w:space="0" w:color="auto"/>
              <w:bottom w:val="single" w:sz="4" w:space="0" w:color="auto"/>
            </w:tcBorders>
            <w:shd w:val="clear" w:color="auto" w:fill="FFFFFF"/>
            <w:vAlign w:val="bottom"/>
          </w:tcPr>
          <w:p w14:paraId="7B2A4A7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29" w:type="dxa"/>
            <w:tcBorders>
              <w:top w:val="single" w:sz="4" w:space="0" w:color="auto"/>
              <w:left w:val="single" w:sz="4" w:space="0" w:color="auto"/>
              <w:bottom w:val="single" w:sz="4" w:space="0" w:color="auto"/>
            </w:tcBorders>
            <w:shd w:val="clear" w:color="auto" w:fill="FFFFFF"/>
            <w:vAlign w:val="bottom"/>
          </w:tcPr>
          <w:p w14:paraId="2077644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Hvor andre facilitetsbetegnelser ikke er dækkende.</w:t>
            </w:r>
          </w:p>
        </w:tc>
      </w:tr>
      <w:tr w:rsidR="007944B4" w:rsidRPr="00B87969" w14:paraId="79A6398B" w14:textId="77777777" w:rsidTr="00D879E7">
        <w:trPr>
          <w:trHeight w:val="255"/>
        </w:trPr>
        <w:tc>
          <w:tcPr>
            <w:tcW w:w="1926" w:type="dxa"/>
            <w:tcBorders>
              <w:top w:val="single" w:sz="4" w:space="0" w:color="auto"/>
              <w:left w:val="single" w:sz="4" w:space="0" w:color="auto"/>
              <w:bottom w:val="single" w:sz="4" w:space="0" w:color="auto"/>
              <w:right w:val="single" w:sz="4" w:space="0" w:color="auto"/>
            </w:tcBorders>
            <w:shd w:val="clear" w:color="auto" w:fill="D9D9D9"/>
            <w:vAlign w:val="bottom"/>
          </w:tcPr>
          <w:p w14:paraId="17C5434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99</w:t>
            </w:r>
          </w:p>
        </w:tc>
        <w:tc>
          <w:tcPr>
            <w:tcW w:w="1805" w:type="dxa"/>
            <w:tcBorders>
              <w:top w:val="single" w:sz="4" w:space="0" w:color="auto"/>
              <w:left w:val="single" w:sz="4" w:space="0" w:color="auto"/>
              <w:bottom w:val="single" w:sz="4" w:space="0" w:color="auto"/>
            </w:tcBorders>
            <w:shd w:val="clear" w:color="auto" w:fill="FFFFFF"/>
            <w:vAlign w:val="bottom"/>
          </w:tcPr>
          <w:p w14:paraId="05B23198"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Ukendt</w:t>
            </w:r>
          </w:p>
        </w:tc>
        <w:tc>
          <w:tcPr>
            <w:tcW w:w="1592" w:type="dxa"/>
            <w:tcBorders>
              <w:top w:val="single" w:sz="4" w:space="0" w:color="auto"/>
              <w:left w:val="single" w:sz="4" w:space="0" w:color="auto"/>
              <w:bottom w:val="single" w:sz="4" w:space="0" w:color="auto"/>
            </w:tcBorders>
            <w:shd w:val="clear" w:color="auto" w:fill="FFFFFF"/>
            <w:vAlign w:val="bottom"/>
          </w:tcPr>
          <w:p w14:paraId="202535F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29" w:type="dxa"/>
            <w:tcBorders>
              <w:top w:val="single" w:sz="4" w:space="0" w:color="auto"/>
              <w:left w:val="single" w:sz="4" w:space="0" w:color="auto"/>
              <w:bottom w:val="single" w:sz="4" w:space="0" w:color="auto"/>
            </w:tcBorders>
            <w:shd w:val="clear" w:color="auto" w:fill="FFFFFF"/>
            <w:vAlign w:val="bottom"/>
          </w:tcPr>
          <w:p w14:paraId="4E9307FC" w14:textId="6B13C8A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Mangler viden om </w:t>
            </w:r>
            <w:r w:rsidR="00931623">
              <w:rPr>
                <w:rFonts w:ascii="Trebuchet MS" w:hAnsi="Trebuchet MS" w:cs="Trebuchet MS"/>
                <w:sz w:val="18"/>
                <w:szCs w:val="18"/>
              </w:rPr>
              <w:t>rute</w:t>
            </w:r>
            <w:r w:rsidRPr="00B87969">
              <w:rPr>
                <w:rFonts w:ascii="Trebuchet MS" w:hAnsi="Trebuchet MS" w:cs="Trebuchet MS"/>
                <w:sz w:val="18"/>
                <w:szCs w:val="18"/>
              </w:rPr>
              <w:t>typen.</w:t>
            </w:r>
          </w:p>
        </w:tc>
      </w:tr>
    </w:tbl>
    <w:p w14:paraId="78FA7205" w14:textId="77777777" w:rsidR="007944B4" w:rsidRPr="00B87969" w:rsidRDefault="007944B4" w:rsidP="007944B4">
      <w:pPr>
        <w:pStyle w:val="Overskrift7"/>
        <w:rPr>
          <w:kern w:val="32"/>
          <w:sz w:val="18"/>
          <w:szCs w:val="18"/>
        </w:rPr>
      </w:pPr>
    </w:p>
    <w:p w14:paraId="66D8FBE9" w14:textId="4A2B85F5" w:rsidR="00A756EA" w:rsidRPr="00B87969" w:rsidRDefault="00A756EA" w:rsidP="00174E21">
      <w:pPr>
        <w:rPr>
          <w:b/>
          <w:bCs/>
        </w:rPr>
      </w:pPr>
      <w:r w:rsidRPr="00B87969">
        <w:t>5.9.3.3.2   5802 F</w:t>
      </w:r>
      <w:r w:rsidR="0018638E" w:rsidRPr="00B87969">
        <w:t>remkommelighed</w:t>
      </w:r>
      <w:r w:rsidRPr="00B87969">
        <w:t xml:space="preserve"> (d</w:t>
      </w:r>
      <w:r w:rsidR="009F772A" w:rsidRPr="007B1453">
        <w:rPr>
          <w:color w:val="4F81BD"/>
        </w:rPr>
        <w:t>_</w:t>
      </w:r>
      <w:r w:rsidRPr="00B87969">
        <w:t>5802_f</w:t>
      </w:r>
      <w:r w:rsidR="0018638E" w:rsidRPr="00B87969">
        <w:t>remkommelighed</w:t>
      </w:r>
      <w:r w:rsidRPr="00B87969">
        <w:t>)</w:t>
      </w:r>
      <w:r w:rsidR="00CC513C">
        <w:t xml:space="preserve"> Udgå</w:t>
      </w:r>
      <w:r w:rsidR="00CE2287">
        <w:t>r</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2"/>
        <w:gridCol w:w="631"/>
        <w:gridCol w:w="8638"/>
      </w:tblGrid>
      <w:tr w:rsidR="00A756EA" w:rsidRPr="00B87969" w14:paraId="379D4573" w14:textId="77777777" w:rsidTr="00A756EA">
        <w:trPr>
          <w:trHeight w:hRule="exact" w:val="255"/>
        </w:trPr>
        <w:tc>
          <w:tcPr>
            <w:tcW w:w="2257" w:type="dxa"/>
            <w:tcBorders>
              <w:bottom w:val="single" w:sz="4" w:space="0" w:color="auto"/>
            </w:tcBorders>
            <w:shd w:val="clear" w:color="auto" w:fill="D9D9D9"/>
            <w:vAlign w:val="bottom"/>
          </w:tcPr>
          <w:p w14:paraId="2D450DC9" w14:textId="77777777" w:rsidR="00A756EA" w:rsidRPr="00B87969" w:rsidRDefault="00A756EA" w:rsidP="00A756EA">
            <w:pPr>
              <w:rPr>
                <w:rFonts w:ascii="Trebuchet MS" w:hAnsi="Trebuchet MS" w:cs="Trebuchet MS"/>
                <w:b/>
                <w:bCs/>
                <w:sz w:val="18"/>
                <w:szCs w:val="18"/>
              </w:rPr>
            </w:pPr>
            <w:proofErr w:type="spellStart"/>
            <w:r w:rsidRPr="00B87969">
              <w:rPr>
                <w:rFonts w:ascii="Trebuchet MS" w:hAnsi="Trebuchet MS" w:cs="Trebuchet MS"/>
                <w:b/>
                <w:bCs/>
                <w:sz w:val="18"/>
                <w:szCs w:val="18"/>
              </w:rPr>
              <w:t>fremkommelighed_kode</w:t>
            </w:r>
            <w:proofErr w:type="spellEnd"/>
          </w:p>
        </w:tc>
        <w:tc>
          <w:tcPr>
            <w:tcW w:w="2332" w:type="dxa"/>
            <w:tcBorders>
              <w:bottom w:val="single" w:sz="4" w:space="0" w:color="auto"/>
            </w:tcBorders>
            <w:shd w:val="clear" w:color="auto" w:fill="D9D9D9"/>
            <w:vAlign w:val="bottom"/>
          </w:tcPr>
          <w:p w14:paraId="4D2EA053" w14:textId="77777777" w:rsidR="00A756EA" w:rsidRPr="00B87969" w:rsidRDefault="00AC441B" w:rsidP="00A756EA">
            <w:pPr>
              <w:rPr>
                <w:rFonts w:ascii="Trebuchet MS" w:hAnsi="Trebuchet MS" w:cs="Trebuchet MS"/>
                <w:b/>
                <w:bCs/>
                <w:sz w:val="18"/>
                <w:szCs w:val="18"/>
              </w:rPr>
            </w:pPr>
            <w:r w:rsidRPr="00B87969">
              <w:rPr>
                <w:rFonts w:ascii="Trebuchet MS" w:hAnsi="Trebuchet MS" w:cs="Trebuchet MS"/>
                <w:b/>
                <w:bCs/>
                <w:sz w:val="18"/>
                <w:szCs w:val="18"/>
              </w:rPr>
              <w:t>f</w:t>
            </w:r>
            <w:r w:rsidR="00A756EA" w:rsidRPr="00B87969">
              <w:rPr>
                <w:rFonts w:ascii="Trebuchet MS" w:hAnsi="Trebuchet MS" w:cs="Trebuchet MS"/>
                <w:b/>
                <w:bCs/>
                <w:sz w:val="18"/>
                <w:szCs w:val="18"/>
              </w:rPr>
              <w:t>remkommelighed</w:t>
            </w:r>
          </w:p>
        </w:tc>
        <w:tc>
          <w:tcPr>
            <w:tcW w:w="631" w:type="dxa"/>
            <w:tcBorders>
              <w:bottom w:val="single" w:sz="4" w:space="0" w:color="auto"/>
            </w:tcBorders>
            <w:shd w:val="clear" w:color="auto" w:fill="D9D9D9"/>
            <w:vAlign w:val="bottom"/>
          </w:tcPr>
          <w:p w14:paraId="10C974DC"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aktiv</w:t>
            </w:r>
          </w:p>
        </w:tc>
        <w:tc>
          <w:tcPr>
            <w:tcW w:w="8638" w:type="dxa"/>
            <w:tcBorders>
              <w:bottom w:val="single" w:sz="4" w:space="0" w:color="auto"/>
            </w:tcBorders>
            <w:shd w:val="clear" w:color="auto" w:fill="D9D9D9"/>
            <w:vAlign w:val="bottom"/>
          </w:tcPr>
          <w:p w14:paraId="1B94D432"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A756EA" w:rsidRPr="00B87969" w14:paraId="130C3318"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277E2AF7" w14:textId="77777777" w:rsidR="00A756EA" w:rsidRPr="00B87969" w:rsidRDefault="00A756EA" w:rsidP="00A756EA">
            <w:pPr>
              <w:jc w:val="center"/>
              <w:rPr>
                <w:rFonts w:ascii="Trebuchet MS" w:hAnsi="Trebuchet MS" w:cs="Trebuchet MS"/>
                <w:sz w:val="18"/>
                <w:szCs w:val="18"/>
              </w:rPr>
            </w:pPr>
            <w:r w:rsidRPr="00B87969">
              <w:rPr>
                <w:rFonts w:ascii="Trebuchet MS" w:hAnsi="Trebuchet MS" w:cs="Trebuchet MS"/>
                <w:sz w:val="18"/>
                <w:szCs w:val="18"/>
              </w:rPr>
              <w:t>1</w:t>
            </w:r>
          </w:p>
        </w:tc>
        <w:tc>
          <w:tcPr>
            <w:tcW w:w="2332" w:type="dxa"/>
            <w:tcBorders>
              <w:top w:val="single" w:sz="4" w:space="0" w:color="auto"/>
              <w:left w:val="single" w:sz="4" w:space="0" w:color="auto"/>
              <w:bottom w:val="single" w:sz="4" w:space="0" w:color="auto"/>
            </w:tcBorders>
            <w:vAlign w:val="bottom"/>
          </w:tcPr>
          <w:p w14:paraId="2E430592" w14:textId="77777777" w:rsidR="00A756EA" w:rsidRPr="00B87969" w:rsidRDefault="00A756EA" w:rsidP="00A756EA">
            <w:pPr>
              <w:rPr>
                <w:sz w:val="16"/>
                <w:szCs w:val="16"/>
              </w:rPr>
            </w:pPr>
            <w:r w:rsidRPr="00B87969">
              <w:rPr>
                <w:sz w:val="16"/>
                <w:szCs w:val="16"/>
              </w:rPr>
              <w:t>Stor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5C398296" w14:textId="5DDD9F5B"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25539873"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Strækning med ingen eller små stigninger. Egnet til barnevogn mm</w:t>
            </w:r>
          </w:p>
        </w:tc>
      </w:tr>
      <w:tr w:rsidR="00A756EA" w:rsidRPr="00B87969" w14:paraId="4ABB5366"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5610E5DA" w14:textId="77777777" w:rsidR="00A756EA" w:rsidRPr="00B87969" w:rsidRDefault="00A756EA" w:rsidP="00A756EA">
            <w:pPr>
              <w:jc w:val="center"/>
              <w:rPr>
                <w:rFonts w:ascii="Trebuchet MS" w:hAnsi="Trebuchet MS" w:cs="Trebuchet MS"/>
                <w:sz w:val="18"/>
                <w:szCs w:val="18"/>
              </w:rPr>
            </w:pPr>
            <w:r w:rsidRPr="00B87969">
              <w:rPr>
                <w:rFonts w:ascii="Trebuchet MS" w:hAnsi="Trebuchet MS" w:cs="Trebuchet MS"/>
                <w:sz w:val="18"/>
                <w:szCs w:val="18"/>
              </w:rPr>
              <w:t>2</w:t>
            </w:r>
          </w:p>
        </w:tc>
        <w:tc>
          <w:tcPr>
            <w:tcW w:w="2332" w:type="dxa"/>
            <w:tcBorders>
              <w:top w:val="single" w:sz="4" w:space="0" w:color="auto"/>
              <w:left w:val="single" w:sz="4" w:space="0" w:color="auto"/>
              <w:bottom w:val="single" w:sz="4" w:space="0" w:color="auto"/>
            </w:tcBorders>
            <w:vAlign w:val="bottom"/>
          </w:tcPr>
          <w:p w14:paraId="614EB6A2" w14:textId="77777777" w:rsidR="00A756EA" w:rsidRPr="00B87969" w:rsidRDefault="00A756EA" w:rsidP="00A756EA">
            <w:pPr>
              <w:rPr>
                <w:sz w:val="16"/>
                <w:szCs w:val="16"/>
              </w:rPr>
            </w:pPr>
            <w:r w:rsidRPr="00B87969">
              <w:rPr>
                <w:sz w:val="16"/>
                <w:szCs w:val="16"/>
              </w:rPr>
              <w:t>Middel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23C147E9" w14:textId="1A375A20"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48F06E11"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 xml:space="preserve">Strækning med middel fremkommelighed. Stigninger og strækninger uden </w:t>
            </w:r>
            <w:proofErr w:type="gramStart"/>
            <w:r w:rsidRPr="00B87969">
              <w:rPr>
                <w:rFonts w:ascii="Trebuchet MS" w:hAnsi="Trebuchet MS" w:cs="Trebuchet MS"/>
                <w:sz w:val="18"/>
                <w:szCs w:val="18"/>
              </w:rPr>
              <w:t>belægning  kan</w:t>
            </w:r>
            <w:proofErr w:type="gramEnd"/>
            <w:r w:rsidRPr="00B87969">
              <w:rPr>
                <w:rFonts w:ascii="Trebuchet MS" w:hAnsi="Trebuchet MS" w:cs="Trebuchet MS"/>
                <w:sz w:val="18"/>
                <w:szCs w:val="18"/>
              </w:rPr>
              <w:t xml:space="preserve"> forekomme.</w:t>
            </w:r>
          </w:p>
        </w:tc>
      </w:tr>
      <w:tr w:rsidR="00A756EA" w:rsidRPr="00B87969" w14:paraId="2D2B0678"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0F7B4600"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3</w:t>
            </w:r>
          </w:p>
        </w:tc>
        <w:tc>
          <w:tcPr>
            <w:tcW w:w="2332" w:type="dxa"/>
            <w:tcBorders>
              <w:top w:val="single" w:sz="4" w:space="0" w:color="auto"/>
              <w:left w:val="single" w:sz="4" w:space="0" w:color="auto"/>
              <w:bottom w:val="single" w:sz="4" w:space="0" w:color="auto"/>
            </w:tcBorders>
            <w:vAlign w:val="bottom"/>
          </w:tcPr>
          <w:p w14:paraId="07392E98"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Ringe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37BD205C" w14:textId="58893EF6" w:rsidR="00A756EA" w:rsidRPr="00B87969" w:rsidRDefault="00CC513C" w:rsidP="00A756EA">
            <w:pPr>
              <w:jc w:val="center"/>
              <w:rPr>
                <w:rFonts w:ascii="Trebuchet MS" w:hAnsi="Trebuchet MS"/>
                <w:sz w:val="18"/>
                <w:szCs w:val="18"/>
              </w:rPr>
            </w:pPr>
            <w:r>
              <w:rPr>
                <w:rFonts w:ascii="Trebuchet MS" w:hAnsi="Trebuchet MS"/>
                <w:sz w:val="18"/>
                <w:szCs w:val="18"/>
              </w:rPr>
              <w:t>0</w:t>
            </w:r>
          </w:p>
        </w:tc>
        <w:tc>
          <w:tcPr>
            <w:tcW w:w="8638" w:type="dxa"/>
            <w:tcBorders>
              <w:top w:val="single" w:sz="4" w:space="0" w:color="auto"/>
              <w:left w:val="single" w:sz="4" w:space="0" w:color="auto"/>
              <w:bottom w:val="single" w:sz="4" w:space="0" w:color="auto"/>
            </w:tcBorders>
            <w:vAlign w:val="bottom"/>
          </w:tcPr>
          <w:p w14:paraId="6D8F4A87" w14:textId="77777777" w:rsidR="00A756EA" w:rsidRPr="00B87969" w:rsidRDefault="00A756EA" w:rsidP="00A756EA">
            <w:pPr>
              <w:rPr>
                <w:rFonts w:ascii="Trebuchet MS" w:hAnsi="Trebuchet MS" w:cs="Trebuchet MS"/>
                <w:sz w:val="18"/>
                <w:szCs w:val="18"/>
              </w:rPr>
            </w:pPr>
            <w:r w:rsidRPr="00B87969">
              <w:rPr>
                <w:rFonts w:ascii="Trebuchet MS" w:hAnsi="Trebuchet MS"/>
                <w:sz w:val="18"/>
                <w:szCs w:val="18"/>
              </w:rPr>
              <w:t>Strækning til fx MTB eller vandrestøvler. Store stigninger og løst underlag kan forekomme.</w:t>
            </w:r>
          </w:p>
        </w:tc>
      </w:tr>
      <w:tr w:rsidR="00A756EA" w:rsidRPr="00B87969" w14:paraId="44C3B024"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66A3F2F2"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3AAC2773"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79723214" w14:textId="24414C32"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2CF81829"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Andet</w:t>
            </w:r>
          </w:p>
        </w:tc>
      </w:tr>
      <w:tr w:rsidR="00A756EA" w:rsidRPr="00B87969" w14:paraId="4D5F3149"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2249275A"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6B776C1A"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5F7B1B6D" w14:textId="7814D20F"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10D819B7"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Mangler viden om fremkommeligheden</w:t>
            </w:r>
          </w:p>
        </w:tc>
      </w:tr>
    </w:tbl>
    <w:p w14:paraId="2B3C01F1" w14:textId="780577DA" w:rsidR="00CC513C" w:rsidRPr="00B87969" w:rsidRDefault="00CC513C" w:rsidP="00CC513C">
      <w:pPr>
        <w:pStyle w:val="Overskrift7"/>
        <w:rPr>
          <w:b/>
          <w:bCs/>
        </w:rPr>
      </w:pPr>
      <w:r>
        <w:t>5.9.3.3.3</w:t>
      </w:r>
      <w:r w:rsidR="00945ADA">
        <w:t xml:space="preserve">   580</w:t>
      </w:r>
      <w:r w:rsidR="00CB11F3">
        <w:t>2</w:t>
      </w:r>
      <w:r w:rsidRPr="00B87969">
        <w:t xml:space="preserve"> </w:t>
      </w:r>
      <w:r>
        <w:t>Sværhedsgrad</w:t>
      </w:r>
      <w:r w:rsidRPr="00B87969">
        <w:t xml:space="preserve"> (d</w:t>
      </w:r>
      <w:r w:rsidRPr="007B1453">
        <w:rPr>
          <w:color w:val="4F81BD"/>
        </w:rPr>
        <w:t>_</w:t>
      </w:r>
      <w:r w:rsidR="00945ADA">
        <w:t>580</w:t>
      </w:r>
      <w:r w:rsidR="00CB11F3">
        <w:t>2</w:t>
      </w:r>
      <w:r w:rsidRPr="00B87969">
        <w:t>_</w:t>
      </w:r>
      <w:r w:rsidR="00D70351">
        <w:t>svaerhed</w:t>
      </w:r>
      <w:r w:rsidRPr="00B87969">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CC513C" w:rsidRPr="00B87969" w14:paraId="7349C2BC" w14:textId="77777777" w:rsidTr="00945ADA">
        <w:trPr>
          <w:trHeight w:hRule="exact" w:val="255"/>
        </w:trPr>
        <w:tc>
          <w:tcPr>
            <w:tcW w:w="1184" w:type="dxa"/>
            <w:tcBorders>
              <w:bottom w:val="single" w:sz="4" w:space="0" w:color="auto"/>
            </w:tcBorders>
            <w:shd w:val="clear" w:color="auto" w:fill="D9D9D9"/>
            <w:vAlign w:val="bottom"/>
          </w:tcPr>
          <w:p w14:paraId="38234C4D" w14:textId="79FD6346" w:rsidR="00CC513C" w:rsidRPr="00B87969" w:rsidRDefault="008F69C0" w:rsidP="008F5374">
            <w:pPr>
              <w:rPr>
                <w:rFonts w:ascii="Trebuchet MS" w:hAnsi="Trebuchet MS" w:cs="Trebuchet MS"/>
                <w:b/>
                <w:bCs/>
                <w:sz w:val="18"/>
                <w:szCs w:val="18"/>
              </w:rPr>
            </w:pPr>
            <w:proofErr w:type="spellStart"/>
            <w:r>
              <w:rPr>
                <w:rFonts w:ascii="Trebuchet MS" w:hAnsi="Trebuchet MS" w:cs="Trebuchet MS"/>
                <w:b/>
                <w:bCs/>
                <w:sz w:val="18"/>
                <w:szCs w:val="18"/>
              </w:rPr>
              <w:t>svaerhed</w:t>
            </w:r>
            <w:r w:rsidR="00CC513C" w:rsidRPr="00B87969">
              <w:rPr>
                <w:rFonts w:ascii="Trebuchet MS" w:hAnsi="Trebuchet MS" w:cs="Trebuchet MS"/>
                <w:b/>
                <w:bCs/>
                <w:sz w:val="18"/>
                <w:szCs w:val="18"/>
              </w:rPr>
              <w:t>_k</w:t>
            </w:r>
            <w:proofErr w:type="spellEnd"/>
          </w:p>
        </w:tc>
        <w:tc>
          <w:tcPr>
            <w:tcW w:w="1710" w:type="dxa"/>
            <w:tcBorders>
              <w:bottom w:val="single" w:sz="4" w:space="0" w:color="auto"/>
            </w:tcBorders>
            <w:shd w:val="clear" w:color="auto" w:fill="D9D9D9"/>
            <w:vAlign w:val="bottom"/>
          </w:tcPr>
          <w:p w14:paraId="3D32F6F8" w14:textId="0ACD05D3" w:rsidR="00CC513C" w:rsidRPr="00B87969" w:rsidRDefault="008F5374" w:rsidP="00CC513C">
            <w:pPr>
              <w:rPr>
                <w:rFonts w:ascii="Trebuchet MS" w:hAnsi="Trebuchet MS" w:cs="Trebuchet MS"/>
                <w:b/>
                <w:bCs/>
                <w:sz w:val="18"/>
                <w:szCs w:val="18"/>
              </w:rPr>
            </w:pPr>
            <w:proofErr w:type="spellStart"/>
            <w:r>
              <w:rPr>
                <w:rFonts w:ascii="Trebuchet MS" w:hAnsi="Trebuchet MS" w:cs="Trebuchet MS"/>
                <w:b/>
                <w:bCs/>
                <w:sz w:val="18"/>
                <w:szCs w:val="18"/>
              </w:rPr>
              <w:t>svaer</w:t>
            </w:r>
            <w:r w:rsidR="00D70351">
              <w:rPr>
                <w:rFonts w:ascii="Trebuchet MS" w:hAnsi="Trebuchet MS" w:cs="Trebuchet MS"/>
                <w:b/>
                <w:bCs/>
                <w:sz w:val="18"/>
                <w:szCs w:val="18"/>
              </w:rPr>
              <w:t>hed</w:t>
            </w:r>
            <w:proofErr w:type="spellEnd"/>
          </w:p>
        </w:tc>
        <w:tc>
          <w:tcPr>
            <w:tcW w:w="697" w:type="dxa"/>
            <w:tcBorders>
              <w:bottom w:val="single" w:sz="4" w:space="0" w:color="auto"/>
            </w:tcBorders>
            <w:shd w:val="clear" w:color="auto" w:fill="D9D9D9"/>
            <w:vAlign w:val="bottom"/>
          </w:tcPr>
          <w:p w14:paraId="67396F7E" w14:textId="77777777" w:rsidR="00CC513C" w:rsidRPr="00B87969" w:rsidRDefault="00CC513C" w:rsidP="00CC513C">
            <w:pPr>
              <w:rPr>
                <w:rFonts w:ascii="Trebuchet MS" w:hAnsi="Trebuchet MS" w:cs="Trebuchet MS"/>
                <w:b/>
                <w:bCs/>
                <w:sz w:val="18"/>
                <w:szCs w:val="18"/>
              </w:rPr>
            </w:pPr>
            <w:r w:rsidRPr="00B87969">
              <w:rPr>
                <w:rFonts w:ascii="Trebuchet MS" w:hAnsi="Trebuchet MS" w:cs="Trebuchet MS"/>
                <w:b/>
                <w:bCs/>
                <w:sz w:val="18"/>
                <w:szCs w:val="18"/>
              </w:rPr>
              <w:t>aktiv</w:t>
            </w:r>
          </w:p>
        </w:tc>
        <w:tc>
          <w:tcPr>
            <w:tcW w:w="10267" w:type="dxa"/>
            <w:tcBorders>
              <w:bottom w:val="single" w:sz="4" w:space="0" w:color="auto"/>
            </w:tcBorders>
            <w:shd w:val="clear" w:color="auto" w:fill="D9D9D9"/>
            <w:vAlign w:val="bottom"/>
          </w:tcPr>
          <w:p w14:paraId="21772817" w14:textId="77777777" w:rsidR="00CC513C" w:rsidRPr="00B87969" w:rsidRDefault="00CC513C" w:rsidP="00CC513C">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CC513C" w:rsidRPr="00B87969" w14:paraId="4905F430"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FC091F7"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710" w:type="dxa"/>
            <w:tcBorders>
              <w:top w:val="single" w:sz="4" w:space="0" w:color="auto"/>
              <w:left w:val="single" w:sz="4" w:space="0" w:color="auto"/>
              <w:bottom w:val="single" w:sz="4" w:space="0" w:color="auto"/>
            </w:tcBorders>
            <w:vAlign w:val="bottom"/>
          </w:tcPr>
          <w:p w14:paraId="49ACB1AF" w14:textId="5319B12C" w:rsidR="00CC513C" w:rsidRPr="00B87969" w:rsidRDefault="008F5374" w:rsidP="00CC513C">
            <w:pPr>
              <w:rPr>
                <w:sz w:val="16"/>
                <w:szCs w:val="16"/>
              </w:rPr>
            </w:pPr>
            <w:r>
              <w:rPr>
                <w:sz w:val="16"/>
                <w:szCs w:val="16"/>
              </w:rPr>
              <w:t>Meget let</w:t>
            </w:r>
          </w:p>
        </w:tc>
        <w:tc>
          <w:tcPr>
            <w:tcW w:w="697" w:type="dxa"/>
            <w:tcBorders>
              <w:top w:val="single" w:sz="4" w:space="0" w:color="auto"/>
              <w:left w:val="single" w:sz="4" w:space="0" w:color="auto"/>
              <w:bottom w:val="single" w:sz="4" w:space="0" w:color="auto"/>
              <w:right w:val="single" w:sz="4" w:space="0" w:color="auto"/>
            </w:tcBorders>
            <w:vAlign w:val="bottom"/>
          </w:tcPr>
          <w:p w14:paraId="01295148"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D27947C" w14:textId="30495F1C" w:rsidR="003B4B2B" w:rsidRDefault="003B4B2B" w:rsidP="003B4B2B">
            <w:pPr>
              <w:pStyle w:val="Default"/>
              <w:spacing w:before="23"/>
              <w:rPr>
                <w:sz w:val="18"/>
                <w:szCs w:val="18"/>
              </w:rPr>
            </w:pPr>
            <w:r>
              <w:rPr>
                <w:b/>
                <w:bCs/>
                <w:sz w:val="18"/>
                <w:szCs w:val="18"/>
              </w:rPr>
              <w:t xml:space="preserve">MTB: </w:t>
            </w:r>
            <w:proofErr w:type="gramStart"/>
            <w:r>
              <w:rPr>
                <w:sz w:val="18"/>
                <w:szCs w:val="18"/>
              </w:rPr>
              <w:t>MTB rytter</w:t>
            </w:r>
            <w:proofErr w:type="gramEnd"/>
            <w:r>
              <w:rPr>
                <w:sz w:val="18"/>
                <w:szCs w:val="18"/>
              </w:rPr>
              <w:t xml:space="preserve"> nybegynder/uden grundlæggende færdigheder </w:t>
            </w:r>
          </w:p>
          <w:p w14:paraId="291FEE4E" w14:textId="515E7E6C" w:rsidR="00CC513C" w:rsidRPr="00B87969" w:rsidRDefault="00CC513C" w:rsidP="00CC513C">
            <w:pPr>
              <w:rPr>
                <w:rFonts w:ascii="Trebuchet MS" w:hAnsi="Trebuchet MS" w:cs="Trebuchet MS"/>
                <w:sz w:val="18"/>
                <w:szCs w:val="18"/>
              </w:rPr>
            </w:pPr>
          </w:p>
        </w:tc>
      </w:tr>
      <w:tr w:rsidR="00CC513C" w:rsidRPr="00B87969" w14:paraId="638254AC" w14:textId="77777777" w:rsidTr="00945ADA">
        <w:trPr>
          <w:trHeight w:hRule="exact" w:val="873"/>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0475B038"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2</w:t>
            </w:r>
          </w:p>
        </w:tc>
        <w:tc>
          <w:tcPr>
            <w:tcW w:w="1710" w:type="dxa"/>
            <w:tcBorders>
              <w:top w:val="single" w:sz="4" w:space="0" w:color="auto"/>
              <w:left w:val="single" w:sz="4" w:space="0" w:color="auto"/>
              <w:bottom w:val="single" w:sz="4" w:space="0" w:color="auto"/>
            </w:tcBorders>
            <w:vAlign w:val="bottom"/>
          </w:tcPr>
          <w:p w14:paraId="31F5F6D0" w14:textId="717E445B" w:rsidR="00CC513C" w:rsidRPr="00B87969" w:rsidRDefault="008F5374" w:rsidP="00CC513C">
            <w:pPr>
              <w:rPr>
                <w:sz w:val="16"/>
                <w:szCs w:val="16"/>
              </w:rPr>
            </w:pPr>
            <w:r>
              <w:rPr>
                <w:sz w:val="16"/>
                <w:szCs w:val="16"/>
              </w:rPr>
              <w:t>Let</w:t>
            </w:r>
          </w:p>
        </w:tc>
        <w:tc>
          <w:tcPr>
            <w:tcW w:w="697" w:type="dxa"/>
            <w:tcBorders>
              <w:top w:val="single" w:sz="4" w:space="0" w:color="auto"/>
              <w:left w:val="single" w:sz="4" w:space="0" w:color="auto"/>
              <w:bottom w:val="single" w:sz="4" w:space="0" w:color="auto"/>
              <w:right w:val="single" w:sz="4" w:space="0" w:color="auto"/>
            </w:tcBorders>
            <w:vAlign w:val="bottom"/>
          </w:tcPr>
          <w:p w14:paraId="440A5251"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22446493" w14:textId="0CE98946" w:rsidR="00CC513C" w:rsidRDefault="008F5374" w:rsidP="008F5374">
            <w:pPr>
              <w:rPr>
                <w:rFonts w:ascii="Trebuchet MS" w:hAnsi="Trebuchet MS" w:cs="Trebuchet MS"/>
                <w:sz w:val="18"/>
                <w:szCs w:val="18"/>
              </w:rPr>
            </w:pPr>
            <w:r w:rsidRPr="008F5374">
              <w:rPr>
                <w:rFonts w:ascii="Trebuchet MS" w:hAnsi="Trebuchet MS" w:cs="Trebuchet MS"/>
                <w:sz w:val="18"/>
                <w:szCs w:val="18"/>
              </w:rPr>
              <w:t>Vandreruter: Asfalt, stenmel eller andet fast underlag. Fortrinsvis flad rute, moderate</w:t>
            </w:r>
            <w:r>
              <w:rPr>
                <w:rFonts w:ascii="Trebuchet MS" w:hAnsi="Trebuchet MS" w:cs="Trebuchet MS"/>
                <w:sz w:val="18"/>
                <w:szCs w:val="18"/>
              </w:rPr>
              <w:t xml:space="preserve"> </w:t>
            </w:r>
            <w:r w:rsidRPr="008F5374">
              <w:rPr>
                <w:rFonts w:ascii="Trebuchet MS" w:hAnsi="Trebuchet MS" w:cs="Trebuchet MS"/>
                <w:sz w:val="18"/>
                <w:szCs w:val="18"/>
              </w:rPr>
              <w:t>stigninger ingen stejle op og nedgange.</w:t>
            </w:r>
          </w:p>
          <w:p w14:paraId="239FF992" w14:textId="77777777" w:rsidR="008F5374" w:rsidRDefault="008F5374" w:rsidP="008F5374">
            <w:pPr>
              <w:rPr>
                <w:rFonts w:ascii="Trebuchet MS" w:hAnsi="Trebuchet MS" w:cs="Trebuchet MS"/>
                <w:sz w:val="18"/>
                <w:szCs w:val="18"/>
              </w:rPr>
            </w:pPr>
            <w:r w:rsidRPr="008F5374">
              <w:rPr>
                <w:rFonts w:ascii="Trebuchet MS" w:hAnsi="Trebuchet MS" w:cs="Trebuchet MS"/>
                <w:sz w:val="18"/>
                <w:szCs w:val="18"/>
              </w:rPr>
              <w:t>Cykelruter: Landeveje og cykelstier, asfalt underlag, ingen eller få/korte svære passager,</w:t>
            </w:r>
            <w:r>
              <w:rPr>
                <w:rFonts w:ascii="Trebuchet MS" w:hAnsi="Trebuchet MS" w:cs="Trebuchet MS"/>
                <w:sz w:val="18"/>
                <w:szCs w:val="18"/>
              </w:rPr>
              <w:t xml:space="preserve"> </w:t>
            </w:r>
            <w:r w:rsidRPr="008F5374">
              <w:rPr>
                <w:rFonts w:ascii="Trebuchet MS" w:hAnsi="Trebuchet MS" w:cs="Trebuchet MS"/>
                <w:sz w:val="18"/>
                <w:szCs w:val="18"/>
              </w:rPr>
              <w:t>egnet til ryttercykel.</w:t>
            </w:r>
          </w:p>
          <w:p w14:paraId="5B04D593" w14:textId="240F22BA" w:rsidR="008F5374" w:rsidRPr="00B87969" w:rsidRDefault="003B4B2B" w:rsidP="008F5374">
            <w:pPr>
              <w:rPr>
                <w:rFonts w:ascii="Trebuchet MS" w:hAnsi="Trebuchet MS" w:cs="Trebuchet MS"/>
                <w:sz w:val="18"/>
                <w:szCs w:val="18"/>
              </w:rPr>
            </w:pPr>
            <w:r w:rsidRPr="003B4B2B">
              <w:rPr>
                <w:rFonts w:ascii="Trebuchet MS" w:hAnsi="Trebuchet MS" w:cs="Trebuchet MS"/>
                <w:sz w:val="18"/>
                <w:szCs w:val="18"/>
              </w:rPr>
              <w:t xml:space="preserve">MTB: </w:t>
            </w:r>
            <w:proofErr w:type="gramStart"/>
            <w:r w:rsidRPr="003B4B2B">
              <w:rPr>
                <w:rFonts w:ascii="Trebuchet MS" w:hAnsi="Trebuchet MS" w:cs="Trebuchet MS"/>
                <w:sz w:val="18"/>
                <w:szCs w:val="18"/>
              </w:rPr>
              <w:t>MTB rytter</w:t>
            </w:r>
            <w:proofErr w:type="gramEnd"/>
            <w:r w:rsidRPr="003B4B2B">
              <w:rPr>
                <w:rFonts w:ascii="Trebuchet MS" w:hAnsi="Trebuchet MS" w:cs="Trebuchet MS"/>
                <w:sz w:val="18"/>
                <w:szCs w:val="18"/>
              </w:rPr>
              <w:t xml:space="preserve"> med grundlæggende færdigheder</w:t>
            </w:r>
          </w:p>
        </w:tc>
      </w:tr>
      <w:tr w:rsidR="00CC513C" w:rsidRPr="00B87969" w14:paraId="7C011B62" w14:textId="77777777" w:rsidTr="00945ADA">
        <w:trPr>
          <w:trHeight w:hRule="exact" w:val="1140"/>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19F73662" w14:textId="77777777" w:rsidR="00CC513C" w:rsidRPr="00B87969" w:rsidRDefault="00CC513C" w:rsidP="00CC513C">
            <w:pPr>
              <w:jc w:val="center"/>
              <w:rPr>
                <w:rFonts w:ascii="Trebuchet MS" w:hAnsi="Trebuchet MS"/>
                <w:sz w:val="18"/>
                <w:szCs w:val="18"/>
              </w:rPr>
            </w:pPr>
            <w:r w:rsidRPr="00B87969">
              <w:rPr>
                <w:rFonts w:ascii="Trebuchet MS" w:hAnsi="Trebuchet MS"/>
                <w:sz w:val="18"/>
                <w:szCs w:val="18"/>
              </w:rPr>
              <w:t>3</w:t>
            </w:r>
          </w:p>
        </w:tc>
        <w:tc>
          <w:tcPr>
            <w:tcW w:w="1710" w:type="dxa"/>
            <w:tcBorders>
              <w:top w:val="single" w:sz="4" w:space="0" w:color="auto"/>
              <w:left w:val="single" w:sz="4" w:space="0" w:color="auto"/>
              <w:bottom w:val="single" w:sz="4" w:space="0" w:color="auto"/>
            </w:tcBorders>
            <w:vAlign w:val="bottom"/>
          </w:tcPr>
          <w:p w14:paraId="3BEE16A8" w14:textId="6E641D9B" w:rsidR="00CC513C" w:rsidRPr="00B87969" w:rsidRDefault="008F5374" w:rsidP="00CC513C">
            <w:pPr>
              <w:rPr>
                <w:rFonts w:ascii="Trebuchet MS" w:hAnsi="Trebuchet MS"/>
                <w:sz w:val="18"/>
                <w:szCs w:val="18"/>
              </w:rPr>
            </w:pPr>
            <w:r>
              <w:rPr>
                <w:rFonts w:ascii="Trebuchet MS" w:hAnsi="Trebuchet MS"/>
                <w:sz w:val="18"/>
                <w:szCs w:val="18"/>
              </w:rPr>
              <w:t>Middel/Moderat</w:t>
            </w:r>
          </w:p>
        </w:tc>
        <w:tc>
          <w:tcPr>
            <w:tcW w:w="697" w:type="dxa"/>
            <w:tcBorders>
              <w:top w:val="single" w:sz="4" w:space="0" w:color="auto"/>
              <w:left w:val="single" w:sz="4" w:space="0" w:color="auto"/>
              <w:bottom w:val="single" w:sz="4" w:space="0" w:color="auto"/>
              <w:right w:val="single" w:sz="4" w:space="0" w:color="auto"/>
            </w:tcBorders>
            <w:vAlign w:val="bottom"/>
          </w:tcPr>
          <w:p w14:paraId="37E808B1" w14:textId="77777777" w:rsidR="00CC513C" w:rsidRPr="00B87969" w:rsidRDefault="00CC513C" w:rsidP="00CC513C">
            <w:pPr>
              <w:jc w:val="center"/>
              <w:rPr>
                <w:rFonts w:ascii="Trebuchet MS" w:hAnsi="Trebuchet MS"/>
                <w:sz w:val="18"/>
                <w:szCs w:val="18"/>
              </w:rPr>
            </w:pPr>
            <w:r w:rsidRPr="00B87969">
              <w:rPr>
                <w:rFonts w:ascii="Trebuchet MS" w:hAnsi="Trebuchet MS"/>
                <w:sz w:val="18"/>
                <w:szCs w:val="18"/>
              </w:rPr>
              <w:t>1</w:t>
            </w:r>
          </w:p>
        </w:tc>
        <w:tc>
          <w:tcPr>
            <w:tcW w:w="10267" w:type="dxa"/>
            <w:tcBorders>
              <w:top w:val="single" w:sz="4" w:space="0" w:color="auto"/>
              <w:left w:val="single" w:sz="4" w:space="0" w:color="auto"/>
              <w:bottom w:val="single" w:sz="4" w:space="0" w:color="auto"/>
            </w:tcBorders>
            <w:vAlign w:val="bottom"/>
          </w:tcPr>
          <w:p w14:paraId="3EF3B2A0" w14:textId="77777777" w:rsidR="00CC513C" w:rsidRDefault="003B4B2B" w:rsidP="003B4B2B">
            <w:pPr>
              <w:rPr>
                <w:rFonts w:ascii="Trebuchet MS" w:hAnsi="Trebuchet MS"/>
                <w:sz w:val="18"/>
                <w:szCs w:val="18"/>
              </w:rPr>
            </w:pPr>
            <w:r w:rsidRPr="003B4B2B">
              <w:rPr>
                <w:rFonts w:ascii="Trebuchet MS" w:hAnsi="Trebuchet MS"/>
                <w:sz w:val="18"/>
                <w:szCs w:val="18"/>
              </w:rPr>
              <w:t>Vandreruter: Blandet underlag f.eks. asfalt, stenmel eller andet fast underlag, men også</w:t>
            </w:r>
            <w:r>
              <w:rPr>
                <w:rFonts w:ascii="Trebuchet MS" w:hAnsi="Trebuchet MS"/>
                <w:sz w:val="18"/>
                <w:szCs w:val="18"/>
              </w:rPr>
              <w:t xml:space="preserve"> </w:t>
            </w:r>
            <w:r w:rsidRPr="003B4B2B">
              <w:rPr>
                <w:rFonts w:ascii="Trebuchet MS" w:hAnsi="Trebuchet MS"/>
                <w:sz w:val="18"/>
                <w:szCs w:val="18"/>
              </w:rPr>
              <w:t>mere udfordrende og blødt underlag i form af f.eks. skovstier og spor. Mere udfordrende</w:t>
            </w:r>
            <w:r>
              <w:rPr>
                <w:rFonts w:ascii="Trebuchet MS" w:hAnsi="Trebuchet MS"/>
                <w:sz w:val="18"/>
                <w:szCs w:val="18"/>
              </w:rPr>
              <w:t xml:space="preserve"> </w:t>
            </w:r>
            <w:r w:rsidRPr="003B4B2B">
              <w:rPr>
                <w:rFonts w:ascii="Trebuchet MS" w:hAnsi="Trebuchet MS"/>
                <w:sz w:val="18"/>
                <w:szCs w:val="18"/>
              </w:rPr>
              <w:t>stigninger og nedgange kan forekomme (varieret terræn!), med broovergange, klaplåger,</w:t>
            </w:r>
            <w:r>
              <w:rPr>
                <w:rFonts w:ascii="Trebuchet MS" w:hAnsi="Trebuchet MS"/>
                <w:sz w:val="18"/>
                <w:szCs w:val="18"/>
              </w:rPr>
              <w:t xml:space="preserve"> </w:t>
            </w:r>
            <w:r w:rsidRPr="003B4B2B">
              <w:rPr>
                <w:rFonts w:ascii="Trebuchet MS" w:hAnsi="Trebuchet MS"/>
                <w:sz w:val="18"/>
                <w:szCs w:val="18"/>
              </w:rPr>
              <w:t>trapper og lignende.</w:t>
            </w:r>
          </w:p>
          <w:p w14:paraId="3C16E61C" w14:textId="77777777" w:rsidR="003B4B2B" w:rsidRDefault="003B4B2B" w:rsidP="003B4B2B">
            <w:pPr>
              <w:rPr>
                <w:rFonts w:ascii="Trebuchet MS" w:hAnsi="Trebuchet MS" w:cs="Trebuchet MS"/>
                <w:sz w:val="18"/>
                <w:szCs w:val="18"/>
              </w:rPr>
            </w:pPr>
            <w:r w:rsidRPr="003B4B2B">
              <w:rPr>
                <w:rFonts w:ascii="Trebuchet MS" w:hAnsi="Trebuchet MS" w:cs="Trebuchet MS"/>
                <w:sz w:val="18"/>
                <w:szCs w:val="18"/>
              </w:rPr>
              <w:t>Cykelruter: Blanding af asfalt og grusveje, kan indeholde sværere passager, egnet til</w:t>
            </w:r>
            <w:r>
              <w:rPr>
                <w:rFonts w:ascii="Trebuchet MS" w:hAnsi="Trebuchet MS" w:cs="Trebuchet MS"/>
                <w:sz w:val="18"/>
                <w:szCs w:val="18"/>
              </w:rPr>
              <w:t xml:space="preserve"> </w:t>
            </w:r>
            <w:r w:rsidRPr="003B4B2B">
              <w:rPr>
                <w:rFonts w:ascii="Trebuchet MS" w:hAnsi="Trebuchet MS" w:cs="Trebuchet MS"/>
                <w:sz w:val="18"/>
                <w:szCs w:val="18"/>
              </w:rPr>
              <w:t>turcykling.</w:t>
            </w:r>
          </w:p>
          <w:p w14:paraId="5BA24A16" w14:textId="0DE7BD77" w:rsidR="003B4B2B" w:rsidRPr="00B87969" w:rsidRDefault="00274921" w:rsidP="003B4B2B">
            <w:pPr>
              <w:rPr>
                <w:rFonts w:ascii="Trebuchet MS" w:hAnsi="Trebuchet MS" w:cs="Trebuchet MS"/>
                <w:sz w:val="18"/>
                <w:szCs w:val="18"/>
              </w:rPr>
            </w:pPr>
            <w:r>
              <w:rPr>
                <w:rFonts w:ascii="Trebuchet MS" w:hAnsi="Trebuchet MS" w:cs="Trebuchet MS"/>
                <w:sz w:val="18"/>
                <w:szCs w:val="18"/>
              </w:rPr>
              <w:t>MTB: Den</w:t>
            </w:r>
            <w:r w:rsidR="003B4B2B">
              <w:rPr>
                <w:rFonts w:ascii="Trebuchet MS" w:hAnsi="Trebuchet MS" w:cs="Trebuchet MS"/>
                <w:sz w:val="18"/>
                <w:szCs w:val="18"/>
              </w:rPr>
              <w:t xml:space="preserve"> </w:t>
            </w:r>
            <w:r w:rsidR="003B4B2B" w:rsidRPr="003B4B2B">
              <w:rPr>
                <w:rFonts w:ascii="Trebuchet MS" w:hAnsi="Trebuchet MS" w:cs="Trebuchet MS"/>
                <w:sz w:val="18"/>
                <w:szCs w:val="18"/>
              </w:rPr>
              <w:t xml:space="preserve">øvede </w:t>
            </w:r>
            <w:proofErr w:type="gramStart"/>
            <w:r w:rsidR="003B4B2B" w:rsidRPr="003B4B2B">
              <w:rPr>
                <w:rFonts w:ascii="Trebuchet MS" w:hAnsi="Trebuchet MS" w:cs="Trebuchet MS"/>
                <w:sz w:val="18"/>
                <w:szCs w:val="18"/>
              </w:rPr>
              <w:t>MTB rytter</w:t>
            </w:r>
            <w:proofErr w:type="gramEnd"/>
          </w:p>
        </w:tc>
      </w:tr>
      <w:tr w:rsidR="00CC513C" w:rsidRPr="00B87969" w14:paraId="276527FB" w14:textId="77777777" w:rsidTr="00945ADA">
        <w:trPr>
          <w:trHeight w:hRule="exact" w:val="844"/>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5184864C" w14:textId="1DB8729D" w:rsidR="00CC513C" w:rsidRPr="00B87969" w:rsidRDefault="00BC61AE" w:rsidP="00CC513C">
            <w:pPr>
              <w:jc w:val="center"/>
              <w:rPr>
                <w:rFonts w:ascii="Trebuchet MS" w:hAnsi="Trebuchet MS"/>
                <w:sz w:val="18"/>
                <w:szCs w:val="18"/>
              </w:rPr>
            </w:pPr>
            <w:r>
              <w:rPr>
                <w:rFonts w:ascii="Trebuchet MS" w:hAnsi="Trebuchet MS"/>
                <w:sz w:val="18"/>
                <w:szCs w:val="18"/>
              </w:rPr>
              <w:lastRenderedPageBreak/>
              <w:t>4</w:t>
            </w:r>
          </w:p>
        </w:tc>
        <w:tc>
          <w:tcPr>
            <w:tcW w:w="1710" w:type="dxa"/>
            <w:tcBorders>
              <w:top w:val="single" w:sz="4" w:space="0" w:color="auto"/>
              <w:left w:val="single" w:sz="4" w:space="0" w:color="auto"/>
              <w:bottom w:val="single" w:sz="4" w:space="0" w:color="auto"/>
            </w:tcBorders>
            <w:vAlign w:val="bottom"/>
          </w:tcPr>
          <w:p w14:paraId="6420E9A6" w14:textId="31372659" w:rsidR="00CC513C" w:rsidRPr="00B87969" w:rsidRDefault="008F5374" w:rsidP="00CC513C">
            <w:pPr>
              <w:rPr>
                <w:rFonts w:ascii="Trebuchet MS" w:hAnsi="Trebuchet MS"/>
                <w:sz w:val="18"/>
                <w:szCs w:val="18"/>
              </w:rPr>
            </w:pPr>
            <w:r>
              <w:rPr>
                <w:rFonts w:ascii="Trebuchet MS" w:hAnsi="Trebuchet MS"/>
                <w:sz w:val="18"/>
                <w:szCs w:val="18"/>
              </w:rPr>
              <w:t>Svær/udfordrende</w:t>
            </w:r>
          </w:p>
        </w:tc>
        <w:tc>
          <w:tcPr>
            <w:tcW w:w="697" w:type="dxa"/>
            <w:tcBorders>
              <w:top w:val="single" w:sz="4" w:space="0" w:color="auto"/>
              <w:left w:val="single" w:sz="4" w:space="0" w:color="auto"/>
              <w:bottom w:val="single" w:sz="4" w:space="0" w:color="auto"/>
              <w:right w:val="single" w:sz="4" w:space="0" w:color="auto"/>
            </w:tcBorders>
            <w:vAlign w:val="bottom"/>
          </w:tcPr>
          <w:p w14:paraId="5DB06F8D"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58232D3E" w14:textId="1C2A9E89" w:rsidR="003B4B2B" w:rsidRDefault="003B4B2B" w:rsidP="003B4B2B">
            <w:pPr>
              <w:rPr>
                <w:rFonts w:ascii="Trebuchet MS" w:hAnsi="Trebuchet MS" w:cs="Trebuchet MS"/>
                <w:sz w:val="18"/>
                <w:szCs w:val="18"/>
              </w:rPr>
            </w:pPr>
            <w:r w:rsidRPr="003B4B2B">
              <w:rPr>
                <w:rFonts w:ascii="Trebuchet MS" w:hAnsi="Trebuchet MS" w:cs="Trebuchet MS"/>
                <w:sz w:val="18"/>
                <w:szCs w:val="18"/>
              </w:rPr>
              <w:t>Vandreruter: Trampestier i åbent og lukket terræn – skove, kyster mv. Udfordrende</w:t>
            </w:r>
            <w:r>
              <w:rPr>
                <w:rFonts w:ascii="Trebuchet MS" w:hAnsi="Trebuchet MS" w:cs="Trebuchet MS"/>
                <w:sz w:val="18"/>
                <w:szCs w:val="18"/>
              </w:rPr>
              <w:t xml:space="preserve"> </w:t>
            </w:r>
            <w:r w:rsidRPr="003B4B2B">
              <w:rPr>
                <w:rFonts w:ascii="Trebuchet MS" w:hAnsi="Trebuchet MS" w:cs="Trebuchet MS"/>
                <w:sz w:val="18"/>
                <w:szCs w:val="18"/>
              </w:rPr>
              <w:t>stigninger og nedgange kan forekomme (stejlt terræn), med stenter, gangbrædder, trin</w:t>
            </w:r>
            <w:r>
              <w:rPr>
                <w:rFonts w:ascii="Trebuchet MS" w:hAnsi="Trebuchet MS" w:cs="Trebuchet MS"/>
                <w:sz w:val="18"/>
                <w:szCs w:val="18"/>
              </w:rPr>
              <w:t xml:space="preserve"> </w:t>
            </w:r>
            <w:r w:rsidRPr="003B4B2B">
              <w:rPr>
                <w:rFonts w:ascii="Trebuchet MS" w:hAnsi="Trebuchet MS" w:cs="Trebuchet MS"/>
                <w:sz w:val="18"/>
                <w:szCs w:val="18"/>
              </w:rPr>
              <w:t>og lignende. Mange typer af udfordringer kan forekomme.</w:t>
            </w:r>
          </w:p>
          <w:p w14:paraId="2A10B973" w14:textId="71BEED27" w:rsidR="003B4B2B" w:rsidRDefault="003B4B2B" w:rsidP="003B4B2B">
            <w:pPr>
              <w:rPr>
                <w:rFonts w:ascii="Trebuchet MS" w:hAnsi="Trebuchet MS" w:cs="Trebuchet MS"/>
                <w:sz w:val="18"/>
                <w:szCs w:val="18"/>
              </w:rPr>
            </w:pPr>
            <w:r w:rsidRPr="003B4B2B">
              <w:rPr>
                <w:rFonts w:ascii="Trebuchet MS" w:hAnsi="Trebuchet MS" w:cs="Trebuchet MS"/>
                <w:sz w:val="18"/>
                <w:szCs w:val="18"/>
              </w:rPr>
              <w:t>Cykelruter: Forvent skovveje og mindre vedligeholdte spor, bedst egnet til kraftigere</w:t>
            </w:r>
            <w:r>
              <w:rPr>
                <w:rFonts w:ascii="Trebuchet MS" w:hAnsi="Trebuchet MS" w:cs="Trebuchet MS"/>
                <w:sz w:val="18"/>
                <w:szCs w:val="18"/>
              </w:rPr>
              <w:t xml:space="preserve"> </w:t>
            </w:r>
            <w:r w:rsidRPr="003B4B2B">
              <w:rPr>
                <w:rFonts w:ascii="Trebuchet MS" w:hAnsi="Trebuchet MS" w:cs="Trebuchet MS"/>
                <w:sz w:val="18"/>
                <w:szCs w:val="18"/>
              </w:rPr>
              <w:t>turcykler med brede dæk.</w:t>
            </w:r>
          </w:p>
          <w:p w14:paraId="54B463CA" w14:textId="61758618" w:rsidR="00CC513C" w:rsidRPr="00B87969" w:rsidRDefault="003B4B2B" w:rsidP="00CC513C">
            <w:pPr>
              <w:rPr>
                <w:rFonts w:ascii="Trebuchet MS" w:hAnsi="Trebuchet MS" w:cs="Trebuchet MS"/>
                <w:sz w:val="18"/>
                <w:szCs w:val="18"/>
              </w:rPr>
            </w:pPr>
            <w:r w:rsidRPr="003B4B2B">
              <w:rPr>
                <w:rFonts w:ascii="Trebuchet MS" w:hAnsi="Trebuchet MS" w:cs="Trebuchet MS"/>
                <w:sz w:val="18"/>
                <w:szCs w:val="18"/>
              </w:rPr>
              <w:t xml:space="preserve">MTB: </w:t>
            </w:r>
            <w:r w:rsidR="00274921" w:rsidRPr="003B4B2B">
              <w:rPr>
                <w:rFonts w:ascii="Trebuchet MS" w:hAnsi="Trebuchet MS" w:cs="Trebuchet MS"/>
                <w:sz w:val="18"/>
                <w:szCs w:val="18"/>
              </w:rPr>
              <w:t xml:space="preserve">Ekspert </w:t>
            </w:r>
            <w:proofErr w:type="gramStart"/>
            <w:r w:rsidR="00274921" w:rsidRPr="003B4B2B">
              <w:rPr>
                <w:rFonts w:ascii="Trebuchet MS" w:hAnsi="Trebuchet MS" w:cs="Trebuchet MS"/>
                <w:sz w:val="18"/>
                <w:szCs w:val="18"/>
              </w:rPr>
              <w:t>MTB rytter</w:t>
            </w:r>
            <w:proofErr w:type="gramEnd"/>
          </w:p>
        </w:tc>
      </w:tr>
      <w:tr w:rsidR="00CC513C" w:rsidRPr="00B87969" w14:paraId="093A2863"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EBB9BBA" w14:textId="45C6433D" w:rsidR="00CC513C" w:rsidRPr="00B87969" w:rsidRDefault="00BC61AE" w:rsidP="00CC513C">
            <w:pPr>
              <w:jc w:val="center"/>
              <w:rPr>
                <w:rFonts w:ascii="Trebuchet MS" w:hAnsi="Trebuchet MS"/>
                <w:sz w:val="18"/>
                <w:szCs w:val="18"/>
              </w:rPr>
            </w:pPr>
            <w:r>
              <w:rPr>
                <w:rFonts w:ascii="Trebuchet MS" w:hAnsi="Trebuchet MS"/>
                <w:sz w:val="18"/>
                <w:szCs w:val="18"/>
              </w:rPr>
              <w:t>5</w:t>
            </w:r>
          </w:p>
        </w:tc>
        <w:tc>
          <w:tcPr>
            <w:tcW w:w="1710" w:type="dxa"/>
            <w:tcBorders>
              <w:top w:val="single" w:sz="4" w:space="0" w:color="auto"/>
              <w:left w:val="single" w:sz="4" w:space="0" w:color="auto"/>
              <w:bottom w:val="single" w:sz="4" w:space="0" w:color="auto"/>
            </w:tcBorders>
            <w:vAlign w:val="bottom"/>
          </w:tcPr>
          <w:p w14:paraId="2E521CB7" w14:textId="2024A4A5" w:rsidR="00CC513C" w:rsidRPr="00B87969" w:rsidRDefault="008F5374" w:rsidP="00CC513C">
            <w:pPr>
              <w:rPr>
                <w:rFonts w:ascii="Trebuchet MS" w:hAnsi="Trebuchet MS"/>
                <w:sz w:val="18"/>
                <w:szCs w:val="18"/>
              </w:rPr>
            </w:pPr>
            <w:r>
              <w:rPr>
                <w:rFonts w:ascii="Trebuchet MS" w:hAnsi="Trebuchet MS"/>
                <w:sz w:val="18"/>
                <w:szCs w:val="18"/>
              </w:rPr>
              <w:t>Ekstrem</w:t>
            </w:r>
          </w:p>
        </w:tc>
        <w:tc>
          <w:tcPr>
            <w:tcW w:w="697" w:type="dxa"/>
            <w:tcBorders>
              <w:top w:val="single" w:sz="4" w:space="0" w:color="auto"/>
              <w:left w:val="single" w:sz="4" w:space="0" w:color="auto"/>
              <w:bottom w:val="single" w:sz="4" w:space="0" w:color="auto"/>
              <w:right w:val="single" w:sz="4" w:space="0" w:color="auto"/>
            </w:tcBorders>
            <w:vAlign w:val="bottom"/>
          </w:tcPr>
          <w:p w14:paraId="1F2472EC"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5459846D" w14:textId="3AA00D8B" w:rsidR="00CC513C" w:rsidRPr="00B87969" w:rsidRDefault="003B4B2B" w:rsidP="00274921">
            <w:pPr>
              <w:rPr>
                <w:rFonts w:ascii="Trebuchet MS" w:hAnsi="Trebuchet MS" w:cs="Trebuchet MS"/>
                <w:sz w:val="18"/>
                <w:szCs w:val="18"/>
              </w:rPr>
            </w:pPr>
            <w:r w:rsidRPr="003B4B2B">
              <w:rPr>
                <w:rFonts w:ascii="Trebuchet MS" w:hAnsi="Trebuchet MS" w:cs="Trebuchet MS"/>
                <w:sz w:val="18"/>
                <w:szCs w:val="18"/>
              </w:rPr>
              <w:t xml:space="preserve">MTB: </w:t>
            </w:r>
            <w:r w:rsidR="00274921" w:rsidRPr="00274921">
              <w:rPr>
                <w:rFonts w:ascii="Trebuchet MS" w:hAnsi="Trebuchet MS" w:cs="Trebuchet MS"/>
                <w:sz w:val="18"/>
                <w:szCs w:val="18"/>
              </w:rPr>
              <w:t xml:space="preserve">Specialiserede discipliner og ofte højrisiko </w:t>
            </w:r>
            <w:proofErr w:type="gramStart"/>
            <w:r w:rsidR="00274921" w:rsidRPr="00274921">
              <w:rPr>
                <w:rFonts w:ascii="Trebuchet MS" w:hAnsi="Trebuchet MS" w:cs="Trebuchet MS"/>
                <w:sz w:val="18"/>
                <w:szCs w:val="18"/>
              </w:rPr>
              <w:t>MTB kørsel</w:t>
            </w:r>
            <w:proofErr w:type="gramEnd"/>
          </w:p>
        </w:tc>
      </w:tr>
      <w:tr w:rsidR="008F5374" w:rsidRPr="00B87969" w14:paraId="38889B58"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200EBB6B" w14:textId="4EC9A9D0" w:rsidR="008F5374" w:rsidRPr="00B87969" w:rsidRDefault="008F5374" w:rsidP="008F5374">
            <w:pPr>
              <w:jc w:val="center"/>
              <w:rPr>
                <w:rFonts w:ascii="Trebuchet MS" w:hAnsi="Trebuchet MS"/>
                <w:sz w:val="18"/>
                <w:szCs w:val="18"/>
              </w:rPr>
            </w:pPr>
            <w:r w:rsidRPr="00B87969">
              <w:rPr>
                <w:rFonts w:ascii="Trebuchet MS" w:hAnsi="Trebuchet MS"/>
                <w:sz w:val="18"/>
                <w:szCs w:val="18"/>
              </w:rPr>
              <w:t>8</w:t>
            </w:r>
          </w:p>
        </w:tc>
        <w:tc>
          <w:tcPr>
            <w:tcW w:w="1710" w:type="dxa"/>
            <w:tcBorders>
              <w:top w:val="single" w:sz="4" w:space="0" w:color="auto"/>
              <w:left w:val="single" w:sz="4" w:space="0" w:color="auto"/>
              <w:bottom w:val="single" w:sz="4" w:space="0" w:color="auto"/>
            </w:tcBorders>
            <w:vAlign w:val="bottom"/>
          </w:tcPr>
          <w:p w14:paraId="7038C2B9" w14:textId="29846BE7" w:rsidR="008F5374" w:rsidRPr="00B87969" w:rsidRDefault="008F5374" w:rsidP="008F5374">
            <w:pPr>
              <w:rPr>
                <w:rFonts w:ascii="Trebuchet MS" w:hAnsi="Trebuchet MS"/>
                <w:sz w:val="18"/>
                <w:szCs w:val="18"/>
              </w:rPr>
            </w:pPr>
            <w:r w:rsidRPr="00B87969">
              <w:rPr>
                <w:rFonts w:ascii="Trebuchet MS" w:hAnsi="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C931EA7" w14:textId="582C4081" w:rsidR="008F5374" w:rsidRPr="00B87969" w:rsidRDefault="008F5374" w:rsidP="008F5374">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430BD8CA" w14:textId="34B3688F" w:rsidR="008F5374" w:rsidRPr="00B87969" w:rsidRDefault="008F5374" w:rsidP="008F5374">
            <w:pPr>
              <w:rPr>
                <w:rFonts w:ascii="Trebuchet MS" w:hAnsi="Trebuchet MS" w:cs="Trebuchet MS"/>
                <w:sz w:val="18"/>
                <w:szCs w:val="18"/>
              </w:rPr>
            </w:pPr>
            <w:r w:rsidRPr="00B87969">
              <w:rPr>
                <w:rFonts w:ascii="Trebuchet MS" w:hAnsi="Trebuchet MS" w:cs="Trebuchet MS"/>
                <w:sz w:val="18"/>
                <w:szCs w:val="18"/>
              </w:rPr>
              <w:t>Andet</w:t>
            </w:r>
          </w:p>
        </w:tc>
      </w:tr>
      <w:tr w:rsidR="008F5374" w:rsidRPr="00B87969" w14:paraId="52147DBE"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10DDD81F" w14:textId="61BF0BAA" w:rsidR="008F5374" w:rsidRPr="00B87969" w:rsidRDefault="008F5374" w:rsidP="008F5374">
            <w:pPr>
              <w:jc w:val="center"/>
              <w:rPr>
                <w:rFonts w:ascii="Trebuchet MS" w:hAnsi="Trebuchet MS"/>
                <w:sz w:val="18"/>
                <w:szCs w:val="18"/>
              </w:rPr>
            </w:pPr>
            <w:r w:rsidRPr="00B87969">
              <w:rPr>
                <w:rFonts w:ascii="Trebuchet MS" w:hAnsi="Trebuchet MS"/>
                <w:sz w:val="18"/>
                <w:szCs w:val="18"/>
              </w:rPr>
              <w:t>9</w:t>
            </w:r>
          </w:p>
        </w:tc>
        <w:tc>
          <w:tcPr>
            <w:tcW w:w="1710" w:type="dxa"/>
            <w:tcBorders>
              <w:top w:val="single" w:sz="4" w:space="0" w:color="auto"/>
              <w:left w:val="single" w:sz="4" w:space="0" w:color="auto"/>
              <w:bottom w:val="single" w:sz="4" w:space="0" w:color="auto"/>
            </w:tcBorders>
            <w:vAlign w:val="bottom"/>
          </w:tcPr>
          <w:p w14:paraId="29B8C74C" w14:textId="792F712A" w:rsidR="008F5374" w:rsidRPr="00B87969" w:rsidRDefault="008F5374" w:rsidP="008F5374">
            <w:pPr>
              <w:rPr>
                <w:rFonts w:ascii="Trebuchet MS" w:hAnsi="Trebuchet MS"/>
                <w:sz w:val="18"/>
                <w:szCs w:val="18"/>
              </w:rPr>
            </w:pPr>
            <w:r w:rsidRPr="00B87969">
              <w:rPr>
                <w:rFonts w:ascii="Trebuchet MS" w:hAnsi="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30C284A1" w14:textId="2C15547E" w:rsidR="008F5374" w:rsidRPr="00B87969" w:rsidRDefault="008F5374" w:rsidP="008F5374">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3166DC0C" w14:textId="0E0DF1EC" w:rsidR="008F5374" w:rsidRPr="00B87969" w:rsidRDefault="008F5374"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sværhedsgrad</w:t>
            </w:r>
            <w:r w:rsidRPr="00B87969">
              <w:rPr>
                <w:rFonts w:ascii="Trebuchet MS" w:hAnsi="Trebuchet MS" w:cs="Trebuchet MS"/>
                <w:sz w:val="18"/>
                <w:szCs w:val="18"/>
              </w:rPr>
              <w:t>en</w:t>
            </w:r>
          </w:p>
        </w:tc>
      </w:tr>
    </w:tbl>
    <w:p w14:paraId="786C18C7" w14:textId="31607563" w:rsidR="00945ADA" w:rsidRPr="00B87969" w:rsidRDefault="00945ADA" w:rsidP="00945ADA">
      <w:pPr>
        <w:pStyle w:val="Overskrift7"/>
        <w:rPr>
          <w:b/>
          <w:bCs/>
        </w:rPr>
      </w:pPr>
      <w:r>
        <w:t>5.9.3.3.4   580</w:t>
      </w:r>
      <w:r w:rsidR="00CB11F3">
        <w:t>2</w:t>
      </w:r>
      <w:r w:rsidRPr="00B87969">
        <w:t xml:space="preserve"> </w:t>
      </w:r>
      <w:r>
        <w:t>Hierarki af rute</w:t>
      </w:r>
      <w:r w:rsidRPr="00B87969">
        <w:t xml:space="preserve"> (d</w:t>
      </w:r>
      <w:r w:rsidRPr="007B1453">
        <w:rPr>
          <w:color w:val="4F81BD"/>
        </w:rPr>
        <w:t>_</w:t>
      </w:r>
      <w:r>
        <w:t>580</w:t>
      </w:r>
      <w:r w:rsidR="00CB11F3">
        <w:t>2</w:t>
      </w:r>
      <w:r w:rsidRPr="00B87969">
        <w:t>_</w:t>
      </w:r>
      <w:r>
        <w:t>hierarki</w:t>
      </w:r>
      <w:r w:rsidRPr="00B87969">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1710"/>
        <w:gridCol w:w="697"/>
        <w:gridCol w:w="10319"/>
      </w:tblGrid>
      <w:tr w:rsidR="00945ADA" w:rsidRPr="00B87969" w14:paraId="68D374E6" w14:textId="77777777" w:rsidTr="00945ADA">
        <w:trPr>
          <w:trHeight w:hRule="exact" w:val="255"/>
        </w:trPr>
        <w:tc>
          <w:tcPr>
            <w:tcW w:w="1132" w:type="dxa"/>
            <w:tcBorders>
              <w:bottom w:val="single" w:sz="4" w:space="0" w:color="auto"/>
            </w:tcBorders>
            <w:shd w:val="clear" w:color="auto" w:fill="D9D9D9"/>
            <w:vAlign w:val="bottom"/>
          </w:tcPr>
          <w:p w14:paraId="65FF827A" w14:textId="7A6C7FC8" w:rsidR="00945ADA" w:rsidRPr="005C51D3" w:rsidRDefault="00BC61AE" w:rsidP="00945ADA">
            <w:pPr>
              <w:rPr>
                <w:rFonts w:ascii="Trebuchet MS" w:hAnsi="Trebuchet MS" w:cs="Trebuchet MS"/>
                <w:sz w:val="18"/>
                <w:szCs w:val="18"/>
              </w:rPr>
            </w:pPr>
            <w:proofErr w:type="spellStart"/>
            <w:r w:rsidRPr="005C51D3">
              <w:rPr>
                <w:rFonts w:ascii="Trebuchet MS" w:hAnsi="Trebuchet MS" w:cs="Trebuchet MS"/>
                <w:sz w:val="18"/>
                <w:szCs w:val="18"/>
              </w:rPr>
              <w:t>hierarki</w:t>
            </w:r>
            <w:r w:rsidR="00945ADA" w:rsidRPr="005C51D3">
              <w:rPr>
                <w:rFonts w:ascii="Trebuchet MS" w:hAnsi="Trebuchet MS" w:cs="Trebuchet MS"/>
                <w:sz w:val="18"/>
                <w:szCs w:val="18"/>
              </w:rPr>
              <w:t>_k</w:t>
            </w:r>
            <w:proofErr w:type="spellEnd"/>
          </w:p>
        </w:tc>
        <w:tc>
          <w:tcPr>
            <w:tcW w:w="1710" w:type="dxa"/>
            <w:tcBorders>
              <w:bottom w:val="single" w:sz="4" w:space="0" w:color="auto"/>
            </w:tcBorders>
            <w:shd w:val="clear" w:color="auto" w:fill="D9D9D9"/>
            <w:vAlign w:val="bottom"/>
          </w:tcPr>
          <w:p w14:paraId="163D69A6" w14:textId="0951EB10" w:rsidR="00945ADA" w:rsidRPr="005C51D3" w:rsidRDefault="00BC61AE" w:rsidP="00945ADA">
            <w:pPr>
              <w:rPr>
                <w:rFonts w:ascii="Trebuchet MS" w:hAnsi="Trebuchet MS" w:cs="Trebuchet MS"/>
                <w:sz w:val="18"/>
                <w:szCs w:val="18"/>
              </w:rPr>
            </w:pPr>
            <w:r w:rsidRPr="005C51D3">
              <w:rPr>
                <w:rFonts w:ascii="Trebuchet MS" w:hAnsi="Trebuchet MS" w:cs="Trebuchet MS"/>
                <w:sz w:val="18"/>
                <w:szCs w:val="18"/>
              </w:rPr>
              <w:t>hierarki</w:t>
            </w:r>
          </w:p>
        </w:tc>
        <w:tc>
          <w:tcPr>
            <w:tcW w:w="697" w:type="dxa"/>
            <w:tcBorders>
              <w:bottom w:val="single" w:sz="4" w:space="0" w:color="auto"/>
            </w:tcBorders>
            <w:shd w:val="clear" w:color="auto" w:fill="D9D9D9"/>
            <w:vAlign w:val="bottom"/>
          </w:tcPr>
          <w:p w14:paraId="4D0ACB4A"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aktiv</w:t>
            </w:r>
          </w:p>
        </w:tc>
        <w:tc>
          <w:tcPr>
            <w:tcW w:w="10319" w:type="dxa"/>
            <w:tcBorders>
              <w:bottom w:val="single" w:sz="4" w:space="0" w:color="auto"/>
            </w:tcBorders>
            <w:shd w:val="clear" w:color="auto" w:fill="D9D9D9"/>
            <w:vAlign w:val="bottom"/>
          </w:tcPr>
          <w:p w14:paraId="3225A263"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BC61AE" w:rsidRPr="00B87969" w14:paraId="5321DC29" w14:textId="77777777" w:rsidTr="00C37B85">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13387998" w14:textId="61222DC1"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789D6E1E" w14:textId="415F0925"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Hovedrute </w:t>
            </w:r>
          </w:p>
        </w:tc>
        <w:tc>
          <w:tcPr>
            <w:tcW w:w="697" w:type="dxa"/>
            <w:tcBorders>
              <w:top w:val="single" w:sz="4" w:space="0" w:color="auto"/>
              <w:left w:val="single" w:sz="4" w:space="0" w:color="auto"/>
              <w:bottom w:val="single" w:sz="4" w:space="0" w:color="auto"/>
              <w:right w:val="single" w:sz="4" w:space="0" w:color="auto"/>
            </w:tcBorders>
          </w:tcPr>
          <w:p w14:paraId="4A96740D" w14:textId="609CD71A"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52F9C5B0" w14:textId="7DBCD94A"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Den primære rute. </w:t>
            </w:r>
          </w:p>
        </w:tc>
      </w:tr>
      <w:tr w:rsidR="00BC61AE" w:rsidRPr="00B87969" w14:paraId="6203AEA1" w14:textId="77777777" w:rsidTr="00C37B85">
        <w:trPr>
          <w:trHeight w:hRule="exact" w:val="259"/>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5507E7F6" w14:textId="10B07105"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2B5AA4C1" w14:textId="1DEB0D6D"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Sløjfe </w:t>
            </w:r>
          </w:p>
        </w:tc>
        <w:tc>
          <w:tcPr>
            <w:tcW w:w="697" w:type="dxa"/>
            <w:tcBorders>
              <w:top w:val="single" w:sz="4" w:space="0" w:color="auto"/>
              <w:left w:val="single" w:sz="4" w:space="0" w:color="auto"/>
              <w:bottom w:val="single" w:sz="4" w:space="0" w:color="auto"/>
              <w:right w:val="single" w:sz="4" w:space="0" w:color="auto"/>
            </w:tcBorders>
          </w:tcPr>
          <w:p w14:paraId="4F6F5887" w14:textId="7E0C7994"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3712A9AA" w14:textId="3BBCD500"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Ekstra sløjfer på en hovedrute. </w:t>
            </w:r>
          </w:p>
        </w:tc>
      </w:tr>
      <w:tr w:rsidR="00BC61AE" w:rsidRPr="00B87969" w14:paraId="5BDD0263" w14:textId="77777777" w:rsidTr="00C37B85">
        <w:trPr>
          <w:trHeight w:hRule="exact" w:val="294"/>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424F4874" w14:textId="0F3F4210"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769B6E8B" w14:textId="461BD401"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Genvej </w:t>
            </w:r>
          </w:p>
        </w:tc>
        <w:tc>
          <w:tcPr>
            <w:tcW w:w="697" w:type="dxa"/>
            <w:tcBorders>
              <w:top w:val="single" w:sz="4" w:space="0" w:color="auto"/>
              <w:left w:val="single" w:sz="4" w:space="0" w:color="auto"/>
              <w:bottom w:val="single" w:sz="4" w:space="0" w:color="auto"/>
              <w:right w:val="single" w:sz="4" w:space="0" w:color="auto"/>
            </w:tcBorders>
          </w:tcPr>
          <w:p w14:paraId="43ECB39F" w14:textId="1E004986"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1427F48A" w14:textId="4E197694"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Forbindelse som afkorter en hovedrute. </w:t>
            </w:r>
          </w:p>
        </w:tc>
      </w:tr>
      <w:tr w:rsidR="00BC61AE" w:rsidRPr="00B87969" w14:paraId="462ABBA9" w14:textId="77777777" w:rsidTr="00C37B85">
        <w:trPr>
          <w:trHeight w:hRule="exact" w:val="267"/>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48B168E8" w14:textId="520BDC97"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4 </w:t>
            </w:r>
          </w:p>
        </w:tc>
        <w:tc>
          <w:tcPr>
            <w:tcW w:w="1710" w:type="dxa"/>
            <w:tcBorders>
              <w:top w:val="single" w:sz="4" w:space="0" w:color="auto"/>
              <w:left w:val="single" w:sz="4" w:space="0" w:color="auto"/>
              <w:bottom w:val="single" w:sz="4" w:space="0" w:color="auto"/>
            </w:tcBorders>
          </w:tcPr>
          <w:p w14:paraId="5912570F" w14:textId="4D47DBB9" w:rsidR="00BC61AE" w:rsidRPr="005C51D3" w:rsidRDefault="00B67C11" w:rsidP="00BC61AE">
            <w:pPr>
              <w:rPr>
                <w:rFonts w:ascii="Trebuchet MS" w:hAnsi="Trebuchet MS" w:cs="Trebuchet MS"/>
                <w:sz w:val="18"/>
                <w:szCs w:val="18"/>
              </w:rPr>
            </w:pPr>
            <w:r>
              <w:rPr>
                <w:rFonts w:ascii="Trebuchet MS" w:hAnsi="Trebuchet MS" w:cs="Trebuchet MS"/>
                <w:sz w:val="18"/>
                <w:szCs w:val="18"/>
              </w:rPr>
              <w:t>Forbindelsesrute</w:t>
            </w:r>
          </w:p>
        </w:tc>
        <w:tc>
          <w:tcPr>
            <w:tcW w:w="697" w:type="dxa"/>
            <w:tcBorders>
              <w:top w:val="single" w:sz="4" w:space="0" w:color="auto"/>
              <w:left w:val="single" w:sz="4" w:space="0" w:color="auto"/>
              <w:bottom w:val="single" w:sz="4" w:space="0" w:color="auto"/>
              <w:right w:val="single" w:sz="4" w:space="0" w:color="auto"/>
            </w:tcBorders>
          </w:tcPr>
          <w:p w14:paraId="2FA2BEEE" w14:textId="34492239"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46870DD7" w14:textId="66A9A57C"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Forbindelse </w:t>
            </w:r>
            <w:r w:rsidR="00B67C11">
              <w:rPr>
                <w:rFonts w:ascii="Trebuchet MS" w:hAnsi="Trebuchet MS" w:cs="Trebuchet MS"/>
                <w:sz w:val="18"/>
                <w:szCs w:val="18"/>
              </w:rPr>
              <w:t xml:space="preserve">mellem hovedruter eller </w:t>
            </w:r>
            <w:r w:rsidRPr="005C51D3">
              <w:rPr>
                <w:rFonts w:ascii="Trebuchet MS" w:hAnsi="Trebuchet MS" w:cs="Trebuchet MS"/>
                <w:sz w:val="18"/>
                <w:szCs w:val="18"/>
              </w:rPr>
              <w:t xml:space="preserve">til en hovedrute, en facilitet eller seværdighed. </w:t>
            </w:r>
          </w:p>
        </w:tc>
      </w:tr>
      <w:tr w:rsidR="00945ADA" w:rsidRPr="00B87969" w14:paraId="5060C9FA" w14:textId="77777777" w:rsidTr="00945ADA">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vAlign w:val="bottom"/>
          </w:tcPr>
          <w:p w14:paraId="0162AA93" w14:textId="77777777" w:rsidR="00945ADA" w:rsidRPr="005C51D3" w:rsidRDefault="00945ADA" w:rsidP="00945ADA">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41368C50"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64B1BAC5" w14:textId="77777777" w:rsidR="00945ADA" w:rsidRPr="00B87969" w:rsidRDefault="00945ADA" w:rsidP="00945ADA">
            <w:pPr>
              <w:jc w:val="center"/>
              <w:rPr>
                <w:rFonts w:ascii="Trebuchet MS" w:hAnsi="Trebuchet MS" w:cs="Trebuchet MS"/>
                <w:sz w:val="18"/>
                <w:szCs w:val="18"/>
              </w:rPr>
            </w:pPr>
            <w:r w:rsidRPr="00B87969">
              <w:rPr>
                <w:rFonts w:ascii="Trebuchet MS" w:hAnsi="Trebuchet MS" w:cs="Trebuchet MS"/>
                <w:sz w:val="18"/>
                <w:szCs w:val="18"/>
              </w:rPr>
              <w:t>1</w:t>
            </w:r>
          </w:p>
        </w:tc>
        <w:tc>
          <w:tcPr>
            <w:tcW w:w="10319" w:type="dxa"/>
            <w:tcBorders>
              <w:top w:val="single" w:sz="4" w:space="0" w:color="auto"/>
              <w:left w:val="single" w:sz="4" w:space="0" w:color="auto"/>
              <w:bottom w:val="single" w:sz="4" w:space="0" w:color="auto"/>
            </w:tcBorders>
            <w:vAlign w:val="bottom"/>
          </w:tcPr>
          <w:p w14:paraId="1156F77A" w14:textId="77777777" w:rsidR="00945ADA" w:rsidRPr="00B87969" w:rsidRDefault="00945ADA" w:rsidP="00945ADA">
            <w:pPr>
              <w:rPr>
                <w:rFonts w:ascii="Trebuchet MS" w:hAnsi="Trebuchet MS" w:cs="Trebuchet MS"/>
                <w:sz w:val="18"/>
                <w:szCs w:val="18"/>
              </w:rPr>
            </w:pPr>
            <w:r w:rsidRPr="00B87969">
              <w:rPr>
                <w:rFonts w:ascii="Trebuchet MS" w:hAnsi="Trebuchet MS" w:cs="Trebuchet MS"/>
                <w:sz w:val="18"/>
                <w:szCs w:val="18"/>
              </w:rPr>
              <w:t>Andet</w:t>
            </w:r>
          </w:p>
        </w:tc>
      </w:tr>
      <w:tr w:rsidR="00945ADA" w:rsidRPr="00B87969" w14:paraId="3E0DE7FD" w14:textId="77777777" w:rsidTr="00945ADA">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vAlign w:val="bottom"/>
          </w:tcPr>
          <w:p w14:paraId="2C3160AD" w14:textId="77777777" w:rsidR="00945ADA" w:rsidRPr="005C51D3" w:rsidRDefault="00945ADA" w:rsidP="00945ADA">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7D56930D"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7D54617D" w14:textId="77777777" w:rsidR="00945ADA" w:rsidRPr="00B87969" w:rsidRDefault="00945ADA" w:rsidP="00945ADA">
            <w:pPr>
              <w:jc w:val="center"/>
              <w:rPr>
                <w:rFonts w:ascii="Trebuchet MS" w:hAnsi="Trebuchet MS" w:cs="Trebuchet MS"/>
                <w:sz w:val="18"/>
                <w:szCs w:val="18"/>
              </w:rPr>
            </w:pPr>
            <w:r w:rsidRPr="00B87969">
              <w:rPr>
                <w:rFonts w:ascii="Trebuchet MS" w:hAnsi="Trebuchet MS" w:cs="Trebuchet MS"/>
                <w:sz w:val="18"/>
                <w:szCs w:val="18"/>
              </w:rPr>
              <w:t>1</w:t>
            </w:r>
          </w:p>
        </w:tc>
        <w:tc>
          <w:tcPr>
            <w:tcW w:w="10319" w:type="dxa"/>
            <w:tcBorders>
              <w:top w:val="single" w:sz="4" w:space="0" w:color="auto"/>
              <w:left w:val="single" w:sz="4" w:space="0" w:color="auto"/>
              <w:bottom w:val="single" w:sz="4" w:space="0" w:color="auto"/>
            </w:tcBorders>
            <w:vAlign w:val="bottom"/>
          </w:tcPr>
          <w:p w14:paraId="292CFDB6" w14:textId="144AD0DF" w:rsidR="00945ADA" w:rsidRPr="00B87969" w:rsidRDefault="00945ADA"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proofErr w:type="spellStart"/>
            <w:r w:rsidR="000F0B60">
              <w:rPr>
                <w:rFonts w:ascii="Trebuchet MS" w:hAnsi="Trebuchet MS" w:cs="Trebuchet MS"/>
                <w:sz w:val="18"/>
                <w:szCs w:val="18"/>
              </w:rPr>
              <w:t>hieraki</w:t>
            </w:r>
            <w:proofErr w:type="spellEnd"/>
          </w:p>
        </w:tc>
      </w:tr>
    </w:tbl>
    <w:p w14:paraId="02D961B0" w14:textId="02D50D3A" w:rsidR="0032275A" w:rsidRPr="005C51D3" w:rsidRDefault="0032275A" w:rsidP="0032275A">
      <w:pPr>
        <w:pStyle w:val="Overskrift7"/>
        <w:rPr>
          <w:b/>
          <w:bCs/>
          <w:lang w:val="en-US"/>
        </w:rPr>
      </w:pPr>
      <w:r w:rsidRPr="005C51D3">
        <w:rPr>
          <w:lang w:val="en-US"/>
        </w:rPr>
        <w:t>5.9.3.3.5   580</w:t>
      </w:r>
      <w:r w:rsidR="00CB11F3">
        <w:rPr>
          <w:lang w:val="en-US"/>
        </w:rPr>
        <w:t>2</w:t>
      </w:r>
      <w:r w:rsidRPr="005C51D3">
        <w:rPr>
          <w:lang w:val="en-US"/>
        </w:rPr>
        <w:t xml:space="preserve"> </w:t>
      </w:r>
      <w:proofErr w:type="spellStart"/>
      <w:r w:rsidR="005C51D3" w:rsidRPr="005C51D3">
        <w:rPr>
          <w:lang w:val="en-US"/>
        </w:rPr>
        <w:t>Rute</w:t>
      </w:r>
      <w:proofErr w:type="spellEnd"/>
      <w:r w:rsidR="005C51D3" w:rsidRPr="005C51D3">
        <w:rPr>
          <w:lang w:val="en-US"/>
        </w:rPr>
        <w:t xml:space="preserve"> </w:t>
      </w:r>
      <w:proofErr w:type="spellStart"/>
      <w:r w:rsidR="005C51D3" w:rsidRPr="005C51D3">
        <w:rPr>
          <w:lang w:val="en-US"/>
        </w:rPr>
        <w:t>undertype</w:t>
      </w:r>
      <w:proofErr w:type="spellEnd"/>
      <w:r w:rsidRPr="005C51D3">
        <w:rPr>
          <w:lang w:val="en-US"/>
        </w:rPr>
        <w:t xml:space="preserve"> (d</w:t>
      </w:r>
      <w:r w:rsidRPr="005C51D3">
        <w:rPr>
          <w:color w:val="4F81BD"/>
          <w:lang w:val="en-US"/>
        </w:rPr>
        <w:t>_</w:t>
      </w:r>
      <w:r w:rsidRPr="005C51D3">
        <w:rPr>
          <w:lang w:val="en-US"/>
        </w:rPr>
        <w:t>580</w:t>
      </w:r>
      <w:r w:rsidR="00CB11F3">
        <w:rPr>
          <w:lang w:val="en-US"/>
        </w:rPr>
        <w:t>2</w:t>
      </w:r>
      <w:r w:rsidRPr="005C51D3">
        <w:rPr>
          <w:lang w:val="en-US"/>
        </w:rPr>
        <w:t>_</w:t>
      </w:r>
      <w:r w:rsidR="005C51D3" w:rsidRPr="005C51D3">
        <w:rPr>
          <w:lang w:val="en-US"/>
        </w:rPr>
        <w:t>rute_uty</w:t>
      </w:r>
      <w:r w:rsidRPr="005C51D3">
        <w:rPr>
          <w:lang w:val="en-US"/>
        </w:rPr>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32275A" w:rsidRPr="00B87969" w14:paraId="65919382" w14:textId="77777777" w:rsidTr="0032275A">
        <w:trPr>
          <w:trHeight w:hRule="exact" w:val="255"/>
        </w:trPr>
        <w:tc>
          <w:tcPr>
            <w:tcW w:w="1184" w:type="dxa"/>
            <w:tcBorders>
              <w:bottom w:val="single" w:sz="4" w:space="0" w:color="auto"/>
            </w:tcBorders>
            <w:shd w:val="clear" w:color="auto" w:fill="D9D9D9"/>
            <w:vAlign w:val="bottom"/>
          </w:tcPr>
          <w:p w14:paraId="68854D1D" w14:textId="0E3D6E76" w:rsidR="0032275A" w:rsidRPr="005C51D3" w:rsidRDefault="0032275A" w:rsidP="0032275A">
            <w:pPr>
              <w:rPr>
                <w:rFonts w:ascii="Trebuchet MS" w:hAnsi="Trebuchet MS" w:cs="Trebuchet MS"/>
                <w:sz w:val="18"/>
                <w:szCs w:val="18"/>
              </w:rPr>
            </w:pPr>
            <w:proofErr w:type="spellStart"/>
            <w:r w:rsidRPr="005C51D3">
              <w:rPr>
                <w:rFonts w:ascii="Trebuchet MS" w:hAnsi="Trebuchet MS" w:cs="Trebuchet MS"/>
                <w:sz w:val="18"/>
                <w:szCs w:val="18"/>
              </w:rPr>
              <w:t>rut</w:t>
            </w:r>
            <w:r w:rsidR="005C51D3" w:rsidRPr="005C51D3">
              <w:rPr>
                <w:rFonts w:ascii="Trebuchet MS" w:hAnsi="Trebuchet MS" w:cs="Trebuchet MS"/>
                <w:sz w:val="18"/>
                <w:szCs w:val="18"/>
              </w:rPr>
              <w:t>e</w:t>
            </w:r>
            <w:r w:rsidRPr="005C51D3">
              <w:rPr>
                <w:rFonts w:ascii="Trebuchet MS" w:hAnsi="Trebuchet MS" w:cs="Trebuchet MS"/>
                <w:sz w:val="18"/>
                <w:szCs w:val="18"/>
              </w:rPr>
              <w:t>_uty_k</w:t>
            </w:r>
            <w:proofErr w:type="spellEnd"/>
          </w:p>
        </w:tc>
        <w:tc>
          <w:tcPr>
            <w:tcW w:w="1710" w:type="dxa"/>
            <w:tcBorders>
              <w:bottom w:val="single" w:sz="4" w:space="0" w:color="auto"/>
            </w:tcBorders>
            <w:shd w:val="clear" w:color="auto" w:fill="D9D9D9"/>
            <w:vAlign w:val="bottom"/>
          </w:tcPr>
          <w:p w14:paraId="5CEC49DF" w14:textId="2A130970" w:rsidR="0032275A" w:rsidRPr="005C51D3" w:rsidRDefault="0032275A" w:rsidP="0032275A">
            <w:pPr>
              <w:rPr>
                <w:rFonts w:ascii="Trebuchet MS" w:hAnsi="Trebuchet MS" w:cs="Trebuchet MS"/>
                <w:sz w:val="18"/>
                <w:szCs w:val="18"/>
              </w:rPr>
            </w:pPr>
            <w:proofErr w:type="spellStart"/>
            <w:r w:rsidRPr="005C51D3">
              <w:rPr>
                <w:rFonts w:ascii="Trebuchet MS" w:hAnsi="Trebuchet MS" w:cs="Trebuchet MS"/>
                <w:sz w:val="18"/>
                <w:szCs w:val="18"/>
              </w:rPr>
              <w:t>rute_uty</w:t>
            </w:r>
            <w:proofErr w:type="spellEnd"/>
          </w:p>
        </w:tc>
        <w:tc>
          <w:tcPr>
            <w:tcW w:w="697" w:type="dxa"/>
            <w:tcBorders>
              <w:bottom w:val="single" w:sz="4" w:space="0" w:color="auto"/>
            </w:tcBorders>
            <w:shd w:val="clear" w:color="auto" w:fill="D9D9D9"/>
            <w:vAlign w:val="bottom"/>
          </w:tcPr>
          <w:p w14:paraId="6FDAD5E9"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aktiv</w:t>
            </w:r>
          </w:p>
        </w:tc>
        <w:tc>
          <w:tcPr>
            <w:tcW w:w="10267" w:type="dxa"/>
            <w:tcBorders>
              <w:bottom w:val="single" w:sz="4" w:space="0" w:color="auto"/>
            </w:tcBorders>
            <w:shd w:val="clear" w:color="auto" w:fill="D9D9D9"/>
            <w:vAlign w:val="bottom"/>
          </w:tcPr>
          <w:p w14:paraId="394D4D0C"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5C51D3" w:rsidRPr="00B87969" w14:paraId="413EEC22" w14:textId="77777777" w:rsidTr="00C37B85">
        <w:trPr>
          <w:trHeight w:hRule="exact" w:val="73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1CD4CD60" w14:textId="76B94659"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2AD7ABFA" w14:textId="15017FF0"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Sundhedsspor </w:t>
            </w:r>
          </w:p>
        </w:tc>
        <w:tc>
          <w:tcPr>
            <w:tcW w:w="697" w:type="dxa"/>
            <w:tcBorders>
              <w:top w:val="single" w:sz="4" w:space="0" w:color="auto"/>
              <w:left w:val="single" w:sz="4" w:space="0" w:color="auto"/>
              <w:bottom w:val="single" w:sz="4" w:space="0" w:color="auto"/>
              <w:right w:val="single" w:sz="4" w:space="0" w:color="auto"/>
            </w:tcBorders>
          </w:tcPr>
          <w:p w14:paraId="2EED4FF7" w14:textId="73898111"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5F6F05D0" w14:textId="00B2ACBC"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Sundhedsspor er Naturstyrelsens landsdækkende koncept. Et sundhedsspor er en afmærket naturrute på 1-2½ km, som kan gås eller løbes på tid. Ved ruterne er der sat tavler op, som viser BMI og kondital ift. tid og alder. </w:t>
            </w:r>
          </w:p>
        </w:tc>
      </w:tr>
      <w:tr w:rsidR="005C51D3" w:rsidRPr="00B87969" w14:paraId="40C9DA72" w14:textId="77777777" w:rsidTr="00C37B85">
        <w:trPr>
          <w:trHeight w:hRule="exact" w:val="57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25F59996" w14:textId="7B56F840"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5A11E309" w14:textId="61DB7E5A"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Kløversti </w:t>
            </w:r>
          </w:p>
        </w:tc>
        <w:tc>
          <w:tcPr>
            <w:tcW w:w="697" w:type="dxa"/>
            <w:tcBorders>
              <w:top w:val="single" w:sz="4" w:space="0" w:color="auto"/>
              <w:left w:val="single" w:sz="4" w:space="0" w:color="auto"/>
              <w:bottom w:val="single" w:sz="4" w:space="0" w:color="auto"/>
              <w:right w:val="single" w:sz="4" w:space="0" w:color="auto"/>
            </w:tcBorders>
          </w:tcPr>
          <w:p w14:paraId="7B3FBE69" w14:textId="385AC462"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E3134F7" w14:textId="66432B52" w:rsidR="005C51D3" w:rsidRPr="005C51D3" w:rsidRDefault="005C51D3" w:rsidP="005C51D3">
            <w:pPr>
              <w:pStyle w:val="Default"/>
              <w:spacing w:before="23"/>
              <w:rPr>
                <w:rFonts w:ascii="Trebuchet MS" w:hAnsi="Trebuchet MS" w:cs="Trebuchet MS"/>
                <w:color w:val="auto"/>
                <w:sz w:val="18"/>
                <w:szCs w:val="18"/>
              </w:rPr>
            </w:pPr>
            <w:r w:rsidRPr="005C51D3">
              <w:rPr>
                <w:rFonts w:ascii="Trebuchet MS" w:hAnsi="Trebuchet MS" w:cs="Trebuchet MS"/>
                <w:color w:val="auto"/>
                <w:sz w:val="18"/>
                <w:szCs w:val="18"/>
              </w:rPr>
              <w:t xml:space="preserve">Kløverstier er Friluftsrådets landsdækkende koncept. En Kløversti består af fire ruter, der alle udgår fra en centralt placeret Kløversti pæl. Hver af de fire ruter har en bestemt længde og farve, afmærket med Friluftsrådets Kløversti logo. </w:t>
            </w:r>
          </w:p>
        </w:tc>
      </w:tr>
      <w:tr w:rsidR="005C51D3" w:rsidRPr="00B87969" w14:paraId="6EEE6F35" w14:textId="77777777" w:rsidTr="00C37B85">
        <w:trPr>
          <w:trHeight w:hRule="exact" w:val="569"/>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1ACE24DA" w14:textId="673CFBEA"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71688613" w14:textId="6954A6D1"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Hjertesti </w:t>
            </w:r>
          </w:p>
        </w:tc>
        <w:tc>
          <w:tcPr>
            <w:tcW w:w="697" w:type="dxa"/>
            <w:tcBorders>
              <w:top w:val="single" w:sz="4" w:space="0" w:color="auto"/>
              <w:left w:val="single" w:sz="4" w:space="0" w:color="auto"/>
              <w:bottom w:val="single" w:sz="4" w:space="0" w:color="auto"/>
              <w:right w:val="single" w:sz="4" w:space="0" w:color="auto"/>
            </w:tcBorders>
          </w:tcPr>
          <w:p w14:paraId="51EC80A9" w14:textId="0769B55E"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2B3D6F95" w14:textId="0C6529CB"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Hjertestier er Hjerteforeningens landsdækkende koncept. En hjertesti er en afmærket </w:t>
            </w:r>
            <w:proofErr w:type="spellStart"/>
            <w:r w:rsidRPr="005C51D3">
              <w:rPr>
                <w:rFonts w:ascii="Trebuchet MS" w:hAnsi="Trebuchet MS" w:cs="Trebuchet MS"/>
                <w:sz w:val="18"/>
                <w:szCs w:val="18"/>
              </w:rPr>
              <w:t>motionsrute</w:t>
            </w:r>
            <w:proofErr w:type="spellEnd"/>
            <w:r w:rsidRPr="005C51D3">
              <w:rPr>
                <w:rFonts w:ascii="Trebuchet MS" w:hAnsi="Trebuchet MS" w:cs="Trebuchet MS"/>
                <w:sz w:val="18"/>
                <w:szCs w:val="18"/>
              </w:rPr>
              <w:t>, hvor der langs ruten er opsat skilte med Hjerteforeningens logo.</w:t>
            </w:r>
          </w:p>
        </w:tc>
      </w:tr>
      <w:tr w:rsidR="005C51D3" w:rsidRPr="00B87969" w14:paraId="0C3075E2" w14:textId="77777777" w:rsidTr="00C37B85">
        <w:trPr>
          <w:trHeight w:hRule="exact" w:val="704"/>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4C2D3A6A" w14:textId="2D0611FD"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4 </w:t>
            </w:r>
          </w:p>
        </w:tc>
        <w:tc>
          <w:tcPr>
            <w:tcW w:w="1710" w:type="dxa"/>
            <w:tcBorders>
              <w:top w:val="single" w:sz="4" w:space="0" w:color="auto"/>
              <w:left w:val="single" w:sz="4" w:space="0" w:color="auto"/>
              <w:bottom w:val="single" w:sz="4" w:space="0" w:color="auto"/>
            </w:tcBorders>
          </w:tcPr>
          <w:p w14:paraId="7E26DF94" w14:textId="4485A1A2"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Spor i landskabet </w:t>
            </w:r>
          </w:p>
        </w:tc>
        <w:tc>
          <w:tcPr>
            <w:tcW w:w="697" w:type="dxa"/>
            <w:tcBorders>
              <w:top w:val="single" w:sz="4" w:space="0" w:color="auto"/>
              <w:left w:val="single" w:sz="4" w:space="0" w:color="auto"/>
              <w:bottom w:val="single" w:sz="4" w:space="0" w:color="auto"/>
              <w:right w:val="single" w:sz="4" w:space="0" w:color="auto"/>
            </w:tcBorders>
          </w:tcPr>
          <w:p w14:paraId="345C2043" w14:textId="535C048F"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F2A1339" w14:textId="3206EEDE"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Spor i Landskabet er spor er ”Spor i Landskabets” landsdækkende koncept.</w:t>
            </w:r>
            <w:r>
              <w:rPr>
                <w:rFonts w:ascii="Trebuchet MS" w:hAnsi="Trebuchet MS" w:cs="Trebuchet MS"/>
                <w:sz w:val="18"/>
                <w:szCs w:val="18"/>
              </w:rPr>
              <w:t xml:space="preserve"> </w:t>
            </w:r>
            <w:r w:rsidRPr="005C51D3">
              <w:rPr>
                <w:rFonts w:ascii="Trebuchet MS" w:hAnsi="Trebuchet MS" w:cs="Trebuchet MS"/>
                <w:sz w:val="18"/>
                <w:szCs w:val="18"/>
              </w:rPr>
              <w:t>Sporene bliver lavet på baggrund af en frivillig aftale med lodsejerne om vandreadgang på deres private jord. Sporene er normalt ikke markerede men skal findes via foldere/hjemmeside.</w:t>
            </w:r>
          </w:p>
        </w:tc>
      </w:tr>
      <w:tr w:rsidR="005C51D3" w:rsidRPr="00B87969" w14:paraId="4C665FC1" w14:textId="77777777" w:rsidTr="00C37B85">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3A272276" w14:textId="6729F097"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5 </w:t>
            </w:r>
          </w:p>
        </w:tc>
        <w:tc>
          <w:tcPr>
            <w:tcW w:w="1710" w:type="dxa"/>
            <w:tcBorders>
              <w:top w:val="single" w:sz="4" w:space="0" w:color="auto"/>
              <w:left w:val="single" w:sz="4" w:space="0" w:color="auto"/>
              <w:bottom w:val="single" w:sz="4" w:space="0" w:color="auto"/>
            </w:tcBorders>
          </w:tcPr>
          <w:p w14:paraId="0A61EE06" w14:textId="45E1AB2F"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Panoramarute </w:t>
            </w:r>
          </w:p>
        </w:tc>
        <w:tc>
          <w:tcPr>
            <w:tcW w:w="697" w:type="dxa"/>
            <w:tcBorders>
              <w:top w:val="single" w:sz="4" w:space="0" w:color="auto"/>
              <w:left w:val="single" w:sz="4" w:space="0" w:color="auto"/>
              <w:bottom w:val="single" w:sz="4" w:space="0" w:color="auto"/>
              <w:right w:val="single" w:sz="4" w:space="0" w:color="auto"/>
            </w:tcBorders>
            <w:vAlign w:val="bottom"/>
          </w:tcPr>
          <w:p w14:paraId="69F517E5" w14:textId="6AC68CC7" w:rsidR="005C51D3" w:rsidRPr="00B87969" w:rsidRDefault="005C51D3" w:rsidP="005C51D3">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tcPr>
          <w:p w14:paraId="7AA2A379" w14:textId="44A93F33"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Dagsture koblet på de nationale cykelruter.</w:t>
            </w:r>
            <w:r>
              <w:rPr>
                <w:rFonts w:ascii="Trebuchet MS" w:hAnsi="Trebuchet MS" w:cs="Trebuchet MS"/>
                <w:sz w:val="18"/>
                <w:szCs w:val="18"/>
              </w:rPr>
              <w:t xml:space="preserve"> </w:t>
            </w:r>
            <w:r w:rsidRPr="005C51D3">
              <w:rPr>
                <w:rFonts w:ascii="Trebuchet MS" w:hAnsi="Trebuchet MS" w:cs="Trebuchet MS"/>
                <w:sz w:val="18"/>
                <w:szCs w:val="18"/>
              </w:rPr>
              <w:t>Ruten skal være en rundtur og være mellem 20 og 50 km lang.</w:t>
            </w:r>
          </w:p>
        </w:tc>
      </w:tr>
      <w:tr w:rsidR="0032275A" w:rsidRPr="00B87969" w14:paraId="2E3C7319" w14:textId="77777777" w:rsidTr="0032275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0E744044" w14:textId="77777777" w:rsidR="0032275A" w:rsidRPr="005C51D3" w:rsidRDefault="0032275A" w:rsidP="0032275A">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1CD21951"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321FD23" w14:textId="77777777" w:rsidR="0032275A" w:rsidRPr="00B87969" w:rsidRDefault="0032275A" w:rsidP="0032275A">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9F8F0D9" w14:textId="77777777" w:rsidR="0032275A" w:rsidRPr="00B87969" w:rsidRDefault="0032275A" w:rsidP="0032275A">
            <w:pPr>
              <w:rPr>
                <w:rFonts w:ascii="Trebuchet MS" w:hAnsi="Trebuchet MS" w:cs="Trebuchet MS"/>
                <w:sz w:val="18"/>
                <w:szCs w:val="18"/>
              </w:rPr>
            </w:pPr>
            <w:r w:rsidRPr="00B87969">
              <w:rPr>
                <w:rFonts w:ascii="Trebuchet MS" w:hAnsi="Trebuchet MS" w:cs="Trebuchet MS"/>
                <w:sz w:val="18"/>
                <w:szCs w:val="18"/>
              </w:rPr>
              <w:t>Andet</w:t>
            </w:r>
          </w:p>
        </w:tc>
      </w:tr>
      <w:tr w:rsidR="0032275A" w:rsidRPr="00B87969" w14:paraId="361A2CBF" w14:textId="77777777" w:rsidTr="0032275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0185DBF" w14:textId="77777777" w:rsidR="0032275A" w:rsidRPr="005C51D3" w:rsidRDefault="0032275A" w:rsidP="0032275A">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21D15629"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76E31A57" w14:textId="77777777" w:rsidR="0032275A" w:rsidRPr="00B87969" w:rsidRDefault="0032275A" w:rsidP="0032275A">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1766555" w14:textId="79D4F8C2" w:rsidR="0032275A" w:rsidRPr="00B87969" w:rsidRDefault="0032275A"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rutetype</w:t>
            </w:r>
          </w:p>
        </w:tc>
      </w:tr>
    </w:tbl>
    <w:p w14:paraId="43D2BF64" w14:textId="4AF7BA66" w:rsidR="000F0B60" w:rsidRPr="000F0B60" w:rsidRDefault="000F0B60" w:rsidP="000F0B60">
      <w:pPr>
        <w:pStyle w:val="Overskrift7"/>
        <w:rPr>
          <w:b/>
          <w:bCs/>
        </w:rPr>
      </w:pPr>
      <w:r w:rsidRPr="000F0B60">
        <w:t>5.9.3.3.</w:t>
      </w:r>
      <w:r>
        <w:t>6   580</w:t>
      </w:r>
      <w:r w:rsidR="00CB11F3">
        <w:t>2</w:t>
      </w:r>
      <w:r w:rsidRPr="000F0B60">
        <w:t xml:space="preserve"> </w:t>
      </w:r>
      <w:r>
        <w:t>Kategori</w:t>
      </w:r>
      <w:r w:rsidRPr="000F0B60">
        <w:t xml:space="preserve"> (d</w:t>
      </w:r>
      <w:r w:rsidRPr="000F0B60">
        <w:rPr>
          <w:color w:val="4F81BD"/>
        </w:rPr>
        <w:t>_</w:t>
      </w:r>
      <w:r>
        <w:t>580</w:t>
      </w:r>
      <w:r w:rsidR="00CB11F3">
        <w:t>2</w:t>
      </w:r>
      <w:r w:rsidRPr="000F0B60">
        <w:t>_</w:t>
      </w:r>
      <w:r>
        <w:t>kategori</w:t>
      </w:r>
      <w:r w:rsidRPr="000F0B60">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0F0B60" w:rsidRPr="00B87969" w14:paraId="5CDAEDD3" w14:textId="77777777" w:rsidTr="000F0B60">
        <w:trPr>
          <w:trHeight w:hRule="exact" w:val="255"/>
        </w:trPr>
        <w:tc>
          <w:tcPr>
            <w:tcW w:w="1184" w:type="dxa"/>
            <w:tcBorders>
              <w:bottom w:val="single" w:sz="4" w:space="0" w:color="auto"/>
            </w:tcBorders>
            <w:shd w:val="clear" w:color="auto" w:fill="D9D9D9"/>
            <w:vAlign w:val="bottom"/>
          </w:tcPr>
          <w:p w14:paraId="07052E02" w14:textId="0FD24145" w:rsidR="000F0B60" w:rsidRPr="005C51D3" w:rsidRDefault="000F0B60" w:rsidP="000F0B60">
            <w:pPr>
              <w:rPr>
                <w:rFonts w:ascii="Trebuchet MS" w:hAnsi="Trebuchet MS" w:cs="Trebuchet MS"/>
                <w:sz w:val="18"/>
                <w:szCs w:val="18"/>
              </w:rPr>
            </w:pPr>
            <w:proofErr w:type="spellStart"/>
            <w:r>
              <w:rPr>
                <w:rFonts w:ascii="Trebuchet MS" w:hAnsi="Trebuchet MS" w:cs="Trebuchet MS"/>
                <w:sz w:val="18"/>
                <w:szCs w:val="18"/>
              </w:rPr>
              <w:lastRenderedPageBreak/>
              <w:t>kategori</w:t>
            </w:r>
            <w:r w:rsidRPr="005C51D3">
              <w:rPr>
                <w:rFonts w:ascii="Trebuchet MS" w:hAnsi="Trebuchet MS" w:cs="Trebuchet MS"/>
                <w:sz w:val="18"/>
                <w:szCs w:val="18"/>
              </w:rPr>
              <w:t>_k</w:t>
            </w:r>
            <w:proofErr w:type="spellEnd"/>
          </w:p>
        </w:tc>
        <w:tc>
          <w:tcPr>
            <w:tcW w:w="1710" w:type="dxa"/>
            <w:tcBorders>
              <w:bottom w:val="single" w:sz="4" w:space="0" w:color="auto"/>
            </w:tcBorders>
            <w:shd w:val="clear" w:color="auto" w:fill="D9D9D9"/>
            <w:vAlign w:val="bottom"/>
          </w:tcPr>
          <w:p w14:paraId="6CC2AB8F" w14:textId="35E1A534" w:rsidR="000F0B60" w:rsidRPr="005C51D3" w:rsidRDefault="000F0B60" w:rsidP="000F0B60">
            <w:pPr>
              <w:rPr>
                <w:rFonts w:ascii="Trebuchet MS" w:hAnsi="Trebuchet MS" w:cs="Trebuchet MS"/>
                <w:sz w:val="18"/>
                <w:szCs w:val="18"/>
              </w:rPr>
            </w:pPr>
            <w:r>
              <w:rPr>
                <w:rFonts w:ascii="Trebuchet MS" w:hAnsi="Trebuchet MS" w:cs="Trebuchet MS"/>
                <w:sz w:val="18"/>
                <w:szCs w:val="18"/>
              </w:rPr>
              <w:t>kategori</w:t>
            </w:r>
          </w:p>
        </w:tc>
        <w:tc>
          <w:tcPr>
            <w:tcW w:w="697" w:type="dxa"/>
            <w:tcBorders>
              <w:bottom w:val="single" w:sz="4" w:space="0" w:color="auto"/>
            </w:tcBorders>
            <w:shd w:val="clear" w:color="auto" w:fill="D9D9D9"/>
            <w:vAlign w:val="bottom"/>
          </w:tcPr>
          <w:p w14:paraId="033C8CEE"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aktiv</w:t>
            </w:r>
          </w:p>
        </w:tc>
        <w:tc>
          <w:tcPr>
            <w:tcW w:w="10267" w:type="dxa"/>
            <w:tcBorders>
              <w:bottom w:val="single" w:sz="4" w:space="0" w:color="auto"/>
            </w:tcBorders>
            <w:shd w:val="clear" w:color="auto" w:fill="D9D9D9"/>
            <w:vAlign w:val="bottom"/>
          </w:tcPr>
          <w:p w14:paraId="44F7433A"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0F0B60" w:rsidRPr="00B87969" w14:paraId="31AFC9DC" w14:textId="77777777" w:rsidTr="000F0B60">
        <w:trPr>
          <w:trHeight w:hRule="exact" w:val="73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55E29BC1" w14:textId="530CC8FF"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717E2EBA" w14:textId="6C55AD9F"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Lokal </w:t>
            </w:r>
          </w:p>
        </w:tc>
        <w:tc>
          <w:tcPr>
            <w:tcW w:w="697" w:type="dxa"/>
            <w:tcBorders>
              <w:top w:val="single" w:sz="4" w:space="0" w:color="auto"/>
              <w:left w:val="single" w:sz="4" w:space="0" w:color="auto"/>
              <w:bottom w:val="single" w:sz="4" w:space="0" w:color="auto"/>
              <w:right w:val="single" w:sz="4" w:space="0" w:color="auto"/>
            </w:tcBorders>
          </w:tcPr>
          <w:p w14:paraId="10D379D4" w14:textId="4D5345FC"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1BF56EFE" w14:textId="09A1A5BF"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En lokal rute er planlagt af en eller flere kommuner. Den lokale cykelrute er typisk beregnet til </w:t>
            </w:r>
            <w:proofErr w:type="gramStart"/>
            <w:r w:rsidRPr="000F0B60">
              <w:rPr>
                <w:rFonts w:ascii="Trebuchet MS" w:hAnsi="Trebuchet MS" w:cs="Trebuchet MS"/>
                <w:sz w:val="18"/>
                <w:szCs w:val="18"/>
              </w:rPr>
              <w:t>udflugts eller hverdagsture</w:t>
            </w:r>
            <w:proofErr w:type="gramEnd"/>
            <w:r w:rsidRPr="000F0B60">
              <w:rPr>
                <w:rFonts w:ascii="Trebuchet MS" w:hAnsi="Trebuchet MS" w:cs="Trebuchet MS"/>
                <w:sz w:val="18"/>
                <w:szCs w:val="18"/>
              </w:rPr>
              <w:t xml:space="preserve">, dvs. kortere rundture eller direkte ture mellem bolig og arbejdsplads / skole / indkøbsmuligheder. Bedre definition til at den passer til både vandre-, cykler og rideruter. </w:t>
            </w:r>
          </w:p>
        </w:tc>
      </w:tr>
      <w:tr w:rsidR="000F0B60" w:rsidRPr="00B87969" w14:paraId="37D61CCA" w14:textId="77777777" w:rsidTr="000F0B60">
        <w:trPr>
          <w:trHeight w:hRule="exact" w:val="299"/>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3FDFD09E" w14:textId="1ADF2091"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0853131F" w14:textId="14F30E37"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Regional </w:t>
            </w:r>
          </w:p>
        </w:tc>
        <w:tc>
          <w:tcPr>
            <w:tcW w:w="697" w:type="dxa"/>
            <w:tcBorders>
              <w:top w:val="single" w:sz="4" w:space="0" w:color="auto"/>
              <w:left w:val="single" w:sz="4" w:space="0" w:color="auto"/>
              <w:bottom w:val="single" w:sz="4" w:space="0" w:color="auto"/>
              <w:right w:val="single" w:sz="4" w:space="0" w:color="auto"/>
            </w:tcBorders>
          </w:tcPr>
          <w:p w14:paraId="761137F1" w14:textId="65AE6E06"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0D9C14C9" w14:textId="2D14DD2F" w:rsidR="000F0B60" w:rsidRPr="005C51D3" w:rsidRDefault="000F0B60" w:rsidP="000F0B60">
            <w:pPr>
              <w:pStyle w:val="Default"/>
              <w:spacing w:before="23"/>
              <w:rPr>
                <w:rFonts w:ascii="Trebuchet MS" w:hAnsi="Trebuchet MS" w:cs="Trebuchet MS"/>
                <w:color w:val="auto"/>
                <w:sz w:val="18"/>
                <w:szCs w:val="18"/>
              </w:rPr>
            </w:pPr>
            <w:r w:rsidRPr="000F0B60">
              <w:rPr>
                <w:rFonts w:ascii="Trebuchet MS" w:hAnsi="Trebuchet MS" w:cs="Trebuchet MS"/>
                <w:color w:val="auto"/>
                <w:sz w:val="18"/>
                <w:szCs w:val="18"/>
              </w:rPr>
              <w:t xml:space="preserve">En regional rute forløber gennem flere kommuner. Den regionale rute er typisk lidt længere end beregnet til en dagstur. </w:t>
            </w:r>
          </w:p>
        </w:tc>
      </w:tr>
      <w:tr w:rsidR="000F0B60" w:rsidRPr="00B87969" w14:paraId="11F400B9" w14:textId="77777777" w:rsidTr="000F0B60">
        <w:trPr>
          <w:trHeight w:hRule="exact" w:val="293"/>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2C1B4CF2" w14:textId="10377073"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2E63B868" w14:textId="7331B22F"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National </w:t>
            </w:r>
          </w:p>
        </w:tc>
        <w:tc>
          <w:tcPr>
            <w:tcW w:w="697" w:type="dxa"/>
            <w:tcBorders>
              <w:top w:val="single" w:sz="4" w:space="0" w:color="auto"/>
              <w:left w:val="single" w:sz="4" w:space="0" w:color="auto"/>
              <w:bottom w:val="single" w:sz="4" w:space="0" w:color="auto"/>
              <w:right w:val="single" w:sz="4" w:space="0" w:color="auto"/>
            </w:tcBorders>
          </w:tcPr>
          <w:p w14:paraId="42A6351D" w14:textId="5A2B653A"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D507060" w14:textId="57F3AADB"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En national rute er af national betydning, går gennem flere landsdele (for cykelruter mindst 200 km lang). </w:t>
            </w:r>
          </w:p>
        </w:tc>
      </w:tr>
      <w:tr w:rsidR="000F0B60" w:rsidRPr="00B87969" w14:paraId="094FF52F" w14:textId="77777777" w:rsidTr="000F0B60">
        <w:trPr>
          <w:trHeight w:hRule="exact" w:val="287"/>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58CC77C5" w14:textId="002E000D"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7 </w:t>
            </w:r>
          </w:p>
        </w:tc>
        <w:tc>
          <w:tcPr>
            <w:tcW w:w="1710" w:type="dxa"/>
            <w:tcBorders>
              <w:top w:val="single" w:sz="4" w:space="0" w:color="auto"/>
              <w:left w:val="single" w:sz="4" w:space="0" w:color="auto"/>
              <w:bottom w:val="single" w:sz="4" w:space="0" w:color="auto"/>
            </w:tcBorders>
          </w:tcPr>
          <w:p w14:paraId="371BB41B" w14:textId="5B3F213A"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Ej relevant </w:t>
            </w:r>
          </w:p>
        </w:tc>
        <w:tc>
          <w:tcPr>
            <w:tcW w:w="697" w:type="dxa"/>
            <w:tcBorders>
              <w:top w:val="single" w:sz="4" w:space="0" w:color="auto"/>
              <w:left w:val="single" w:sz="4" w:space="0" w:color="auto"/>
              <w:bottom w:val="single" w:sz="4" w:space="0" w:color="auto"/>
              <w:right w:val="single" w:sz="4" w:space="0" w:color="auto"/>
            </w:tcBorders>
          </w:tcPr>
          <w:p w14:paraId="3CD94D18" w14:textId="05F38A39"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76F7106" w14:textId="3BB7EAA5"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Ikke relevant for dette objekt. </w:t>
            </w:r>
          </w:p>
        </w:tc>
      </w:tr>
      <w:tr w:rsidR="000F0B60" w:rsidRPr="00B87969" w14:paraId="45F564CD" w14:textId="77777777" w:rsidTr="000F0B60">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A162BB9" w14:textId="77777777" w:rsidR="000F0B60" w:rsidRPr="005C51D3" w:rsidRDefault="000F0B60" w:rsidP="000F0B60">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6F98552F"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208EB61" w14:textId="77777777" w:rsidR="000F0B60" w:rsidRPr="00B87969" w:rsidRDefault="000F0B60" w:rsidP="000F0B60">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6B3AB317" w14:textId="77777777" w:rsidR="000F0B60" w:rsidRPr="00B87969" w:rsidRDefault="000F0B60" w:rsidP="000F0B60">
            <w:pPr>
              <w:rPr>
                <w:rFonts w:ascii="Trebuchet MS" w:hAnsi="Trebuchet MS" w:cs="Trebuchet MS"/>
                <w:sz w:val="18"/>
                <w:szCs w:val="18"/>
              </w:rPr>
            </w:pPr>
            <w:r w:rsidRPr="00B87969">
              <w:rPr>
                <w:rFonts w:ascii="Trebuchet MS" w:hAnsi="Trebuchet MS" w:cs="Trebuchet MS"/>
                <w:sz w:val="18"/>
                <w:szCs w:val="18"/>
              </w:rPr>
              <w:t>Andet</w:t>
            </w:r>
          </w:p>
        </w:tc>
      </w:tr>
      <w:tr w:rsidR="000F0B60" w:rsidRPr="00B87969" w14:paraId="683C9FD3" w14:textId="77777777" w:rsidTr="000F0B60">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7228F897" w14:textId="77777777" w:rsidR="000F0B60" w:rsidRPr="005C51D3" w:rsidRDefault="000F0B60" w:rsidP="000F0B60">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28D5BD2E"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2AC75F29" w14:textId="77777777" w:rsidR="000F0B60" w:rsidRPr="00B87969" w:rsidRDefault="000F0B60" w:rsidP="000F0B60">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3D9A6C61" w14:textId="3A632069" w:rsidR="000F0B60" w:rsidRPr="00B87969" w:rsidRDefault="000F0B60"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Pr>
                <w:rFonts w:ascii="Trebuchet MS" w:hAnsi="Trebuchet MS" w:cs="Trebuchet MS"/>
                <w:sz w:val="18"/>
                <w:szCs w:val="18"/>
              </w:rPr>
              <w:t>kategori</w:t>
            </w:r>
          </w:p>
        </w:tc>
      </w:tr>
    </w:tbl>
    <w:p w14:paraId="631AB5CA" w14:textId="40F4384E" w:rsidR="00174E21" w:rsidRPr="000F0B60" w:rsidRDefault="00174E21" w:rsidP="00174E21">
      <w:pPr>
        <w:pStyle w:val="Overskrift7"/>
        <w:rPr>
          <w:b/>
          <w:bCs/>
        </w:rPr>
      </w:pPr>
      <w:r w:rsidRPr="000F0B60">
        <w:t>5.9.3.3.</w:t>
      </w:r>
      <w:r>
        <w:t>7   5802</w:t>
      </w:r>
      <w:r w:rsidRPr="000F0B60">
        <w:t xml:space="preserve"> </w:t>
      </w:r>
      <w:r>
        <w:t>Certificeret</w:t>
      </w:r>
      <w:r w:rsidRPr="000F0B60">
        <w:t xml:space="preserve"> (d</w:t>
      </w:r>
      <w:r w:rsidRPr="000F0B60">
        <w:rPr>
          <w:color w:val="4F81BD"/>
        </w:rPr>
        <w:t>_</w:t>
      </w:r>
      <w:r>
        <w:t>5802</w:t>
      </w:r>
      <w:r w:rsidRPr="000F0B60">
        <w:t>_</w:t>
      </w:r>
      <w:r>
        <w:t>certifi</w:t>
      </w:r>
      <w:r w:rsidRPr="000F0B60">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3023"/>
        <w:gridCol w:w="613"/>
        <w:gridCol w:w="9082"/>
      </w:tblGrid>
      <w:tr w:rsidR="00174E21" w:rsidRPr="00B87969" w14:paraId="0029C7AC" w14:textId="77777777" w:rsidTr="002F5ACA">
        <w:trPr>
          <w:trHeight w:hRule="exact" w:val="255"/>
        </w:trPr>
        <w:tc>
          <w:tcPr>
            <w:tcW w:w="1140" w:type="dxa"/>
            <w:tcBorders>
              <w:bottom w:val="single" w:sz="4" w:space="0" w:color="auto"/>
            </w:tcBorders>
            <w:shd w:val="clear" w:color="auto" w:fill="D9D9D9"/>
            <w:vAlign w:val="bottom"/>
          </w:tcPr>
          <w:p w14:paraId="12BCEEFC" w14:textId="3E967578"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certifi</w:t>
            </w:r>
            <w:r w:rsidRPr="005C51D3">
              <w:rPr>
                <w:rFonts w:ascii="Trebuchet MS" w:hAnsi="Trebuchet MS" w:cs="Trebuchet MS"/>
                <w:sz w:val="18"/>
                <w:szCs w:val="18"/>
              </w:rPr>
              <w:t>_k</w:t>
            </w:r>
            <w:proofErr w:type="spellEnd"/>
          </w:p>
        </w:tc>
        <w:tc>
          <w:tcPr>
            <w:tcW w:w="3023" w:type="dxa"/>
            <w:tcBorders>
              <w:bottom w:val="single" w:sz="4" w:space="0" w:color="auto"/>
            </w:tcBorders>
            <w:shd w:val="clear" w:color="auto" w:fill="D9D9D9"/>
            <w:vAlign w:val="bottom"/>
          </w:tcPr>
          <w:p w14:paraId="752902E6" w14:textId="271D6735"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certifi</w:t>
            </w:r>
            <w:proofErr w:type="spellEnd"/>
          </w:p>
        </w:tc>
        <w:tc>
          <w:tcPr>
            <w:tcW w:w="613" w:type="dxa"/>
            <w:tcBorders>
              <w:bottom w:val="single" w:sz="4" w:space="0" w:color="auto"/>
            </w:tcBorders>
            <w:shd w:val="clear" w:color="auto" w:fill="D9D9D9"/>
            <w:vAlign w:val="bottom"/>
          </w:tcPr>
          <w:p w14:paraId="41612B17" w14:textId="77777777" w:rsidR="00174E21" w:rsidRPr="005C51D3" w:rsidRDefault="00174E21" w:rsidP="00174E21">
            <w:pPr>
              <w:rPr>
                <w:rFonts w:ascii="Trebuchet MS" w:hAnsi="Trebuchet MS" w:cs="Trebuchet MS"/>
                <w:sz w:val="18"/>
                <w:szCs w:val="18"/>
              </w:rPr>
            </w:pPr>
            <w:r w:rsidRPr="005C51D3">
              <w:rPr>
                <w:rFonts w:ascii="Trebuchet MS" w:hAnsi="Trebuchet MS" w:cs="Trebuchet MS"/>
                <w:sz w:val="18"/>
                <w:szCs w:val="18"/>
              </w:rPr>
              <w:t>aktiv</w:t>
            </w:r>
          </w:p>
        </w:tc>
        <w:tc>
          <w:tcPr>
            <w:tcW w:w="9082" w:type="dxa"/>
            <w:tcBorders>
              <w:bottom w:val="single" w:sz="4" w:space="0" w:color="auto"/>
            </w:tcBorders>
            <w:shd w:val="clear" w:color="auto" w:fill="D9D9D9"/>
            <w:vAlign w:val="bottom"/>
          </w:tcPr>
          <w:p w14:paraId="47BEDCCF" w14:textId="77777777" w:rsidR="00174E21" w:rsidRPr="005C51D3" w:rsidRDefault="00174E21" w:rsidP="00174E21">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174E21" w:rsidRPr="00B87969" w14:paraId="3AC9ED7B" w14:textId="77777777" w:rsidTr="002F5ACA">
        <w:trPr>
          <w:trHeight w:hRule="exact" w:val="736"/>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5DDDB61F" w14:textId="16800FA3" w:rsidR="00174E21" w:rsidRPr="00B87969" w:rsidRDefault="00174E21" w:rsidP="00174E21">
            <w:pPr>
              <w:jc w:val="center"/>
              <w:rPr>
                <w:rFonts w:ascii="Trebuchet MS" w:hAnsi="Trebuchet MS" w:cs="Trebuchet MS"/>
                <w:sz w:val="18"/>
                <w:szCs w:val="18"/>
              </w:rPr>
            </w:pPr>
            <w:r>
              <w:rPr>
                <w:rFonts w:ascii="Trebuchet MS" w:hAnsi="Trebuchet MS" w:cs="Trebuchet MS"/>
                <w:sz w:val="18"/>
                <w:szCs w:val="18"/>
              </w:rPr>
              <w:t>0</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1DA0BCA6" w14:textId="25922351" w:rsidR="00174E21" w:rsidRPr="005C51D3" w:rsidRDefault="00174E21" w:rsidP="00174E21">
            <w:pPr>
              <w:rPr>
                <w:rFonts w:ascii="Trebuchet MS" w:hAnsi="Trebuchet MS" w:cs="Trebuchet MS"/>
                <w:sz w:val="18"/>
                <w:szCs w:val="18"/>
              </w:rPr>
            </w:pPr>
            <w:r>
              <w:rPr>
                <w:rFonts w:ascii="Trebuchet MS" w:hAnsi="Trebuchet MS" w:cs="Trebuchet MS"/>
                <w:sz w:val="18"/>
                <w:szCs w:val="18"/>
              </w:rPr>
              <w:t>Ikke certificeret</w:t>
            </w:r>
          </w:p>
        </w:tc>
        <w:tc>
          <w:tcPr>
            <w:tcW w:w="613" w:type="dxa"/>
            <w:tcBorders>
              <w:top w:val="single" w:sz="4" w:space="0" w:color="auto"/>
              <w:left w:val="single" w:sz="4" w:space="0" w:color="auto"/>
              <w:bottom w:val="single" w:sz="4" w:space="0" w:color="auto"/>
              <w:right w:val="single" w:sz="4" w:space="0" w:color="auto"/>
            </w:tcBorders>
          </w:tcPr>
          <w:p w14:paraId="3A71F80F" w14:textId="77777777" w:rsidR="00174E21" w:rsidRPr="00B87969" w:rsidRDefault="00174E21" w:rsidP="00174E21">
            <w:pP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4146236D" w14:textId="0DEF98DA" w:rsidR="00174E21" w:rsidRPr="00B87969" w:rsidRDefault="002F5ACA" w:rsidP="00174E21">
            <w:pPr>
              <w:rPr>
                <w:rFonts w:ascii="Trebuchet MS" w:hAnsi="Trebuchet MS" w:cs="Trebuchet MS"/>
                <w:sz w:val="18"/>
                <w:szCs w:val="18"/>
              </w:rPr>
            </w:pPr>
            <w:r>
              <w:rPr>
                <w:rFonts w:ascii="Trebuchet MS" w:hAnsi="Trebuchet MS" w:cs="Trebuchet MS"/>
                <w:sz w:val="18"/>
                <w:szCs w:val="18"/>
              </w:rPr>
              <w:t>Ej certificeret</w:t>
            </w:r>
          </w:p>
        </w:tc>
      </w:tr>
      <w:tr w:rsidR="00174E21" w:rsidRPr="00B87969" w14:paraId="237385CA" w14:textId="77777777" w:rsidTr="002F5ACA">
        <w:trPr>
          <w:trHeight w:hRule="exact" w:val="436"/>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6FA85C33" w14:textId="420ECE62" w:rsidR="00174E21" w:rsidRPr="00B87969" w:rsidRDefault="00174E21" w:rsidP="00174E21">
            <w:pPr>
              <w:jc w:val="center"/>
              <w:rPr>
                <w:rFonts w:ascii="Trebuchet MS" w:hAnsi="Trebuchet MS" w:cs="Trebuchet MS"/>
                <w:sz w:val="18"/>
                <w:szCs w:val="18"/>
              </w:rPr>
            </w:pPr>
            <w:r>
              <w:rPr>
                <w:rFonts w:ascii="Trebuchet MS" w:hAnsi="Trebuchet MS" w:cs="Trebuchet MS"/>
                <w:sz w:val="18"/>
                <w:szCs w:val="18"/>
              </w:rPr>
              <w:t>1</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28E60C89" w14:textId="6478D853"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rundvandrerute</w:t>
            </w:r>
            <w:r w:rsidRPr="000F0B60">
              <w:rPr>
                <w:rFonts w:ascii="Trebuchet MS" w:hAnsi="Trebuchet MS" w:cs="Trebuchet MS"/>
                <w:sz w:val="18"/>
                <w:szCs w:val="18"/>
              </w:rPr>
              <w:t xml:space="preserve"> </w:t>
            </w:r>
          </w:p>
        </w:tc>
        <w:tc>
          <w:tcPr>
            <w:tcW w:w="613" w:type="dxa"/>
            <w:tcBorders>
              <w:top w:val="single" w:sz="4" w:space="0" w:color="auto"/>
              <w:left w:val="single" w:sz="4" w:space="0" w:color="auto"/>
              <w:bottom w:val="single" w:sz="4" w:space="0" w:color="auto"/>
              <w:right w:val="single" w:sz="4" w:space="0" w:color="auto"/>
            </w:tcBorders>
          </w:tcPr>
          <w:p w14:paraId="1C7BAEED" w14:textId="77777777" w:rsidR="00174E21" w:rsidRPr="00B87969" w:rsidRDefault="00174E21" w:rsidP="00174E21">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4FF274B1" w14:textId="7CBDFC11" w:rsidR="00174E21" w:rsidRPr="005C51D3" w:rsidRDefault="002F5ACA" w:rsidP="002F5ACA">
            <w:pPr>
              <w:pStyle w:val="Default"/>
              <w:spacing w:before="23"/>
              <w:rPr>
                <w:rFonts w:ascii="Trebuchet MS" w:hAnsi="Trebuchet MS" w:cs="Trebuchet MS"/>
                <w:color w:val="auto"/>
                <w:sz w:val="18"/>
                <w:szCs w:val="18"/>
              </w:rPr>
            </w:pPr>
            <w:r w:rsidRPr="002F5ACA">
              <w:rPr>
                <w:rFonts w:ascii="Trebuchet MS" w:hAnsi="Trebuchet MS" w:cs="Trebuchet MS"/>
                <w:color w:val="auto"/>
                <w:sz w:val="18"/>
                <w:szCs w:val="18"/>
              </w:rPr>
              <w:t xml:space="preserve">Vandrerute certificeret af Deutsches </w:t>
            </w:r>
            <w:proofErr w:type="spellStart"/>
            <w:r w:rsidRPr="002F5ACA">
              <w:rPr>
                <w:rFonts w:ascii="Trebuchet MS" w:hAnsi="Trebuchet MS" w:cs="Trebuchet MS"/>
                <w:color w:val="auto"/>
                <w:sz w:val="18"/>
                <w:szCs w:val="18"/>
              </w:rPr>
              <w:t>Wanderinstitut</w:t>
            </w:r>
            <w:proofErr w:type="spellEnd"/>
            <w:r w:rsidRPr="002F5ACA">
              <w:rPr>
                <w:rFonts w:ascii="Trebuchet MS" w:hAnsi="Trebuchet MS" w:cs="Trebuchet MS"/>
                <w:color w:val="auto"/>
                <w:sz w:val="18"/>
                <w:szCs w:val="18"/>
              </w:rPr>
              <w:t>. https://www.wanderinstitut.de/deutsches-wandersiegel/premiumwegtypen/</w:t>
            </w:r>
          </w:p>
        </w:tc>
      </w:tr>
      <w:tr w:rsidR="00174E21" w:rsidRPr="00B87969" w14:paraId="31997A47" w14:textId="77777777" w:rsidTr="002F5ACA">
        <w:trPr>
          <w:trHeight w:hRule="exact" w:val="425"/>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21E067E8" w14:textId="0F8C16E9" w:rsidR="00174E21" w:rsidRPr="005C51D3" w:rsidRDefault="00174E21" w:rsidP="00174E21">
            <w:pPr>
              <w:jc w:val="center"/>
              <w:rPr>
                <w:rFonts w:ascii="Trebuchet MS" w:hAnsi="Trebuchet MS" w:cs="Trebuchet MS"/>
                <w:sz w:val="18"/>
                <w:szCs w:val="18"/>
              </w:rPr>
            </w:pPr>
            <w:r>
              <w:rPr>
                <w:rFonts w:ascii="Trebuchet MS" w:hAnsi="Trebuchet MS" w:cs="Trebuchet MS"/>
                <w:sz w:val="18"/>
                <w:szCs w:val="18"/>
              </w:rPr>
              <w:t>2</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38FEFABC" w14:textId="1F7A672F"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let-vandrerute</w:t>
            </w:r>
          </w:p>
        </w:tc>
        <w:tc>
          <w:tcPr>
            <w:tcW w:w="613" w:type="dxa"/>
            <w:tcBorders>
              <w:top w:val="single" w:sz="4" w:space="0" w:color="auto"/>
              <w:left w:val="single" w:sz="4" w:space="0" w:color="auto"/>
              <w:bottom w:val="single" w:sz="4" w:space="0" w:color="auto"/>
              <w:right w:val="single" w:sz="4" w:space="0" w:color="auto"/>
            </w:tcBorders>
          </w:tcPr>
          <w:p w14:paraId="28E5D4C4" w14:textId="77777777" w:rsidR="00174E21" w:rsidRPr="005C51D3" w:rsidRDefault="00174E21" w:rsidP="00174E21">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14202E36" w14:textId="0EC5384F" w:rsidR="00174E21" w:rsidRPr="00B87969" w:rsidRDefault="00D6495A" w:rsidP="009978FB">
            <w:pPr>
              <w:pStyle w:val="Default"/>
              <w:rPr>
                <w:rFonts w:ascii="Trebuchet MS" w:hAnsi="Trebuchet MS" w:cs="Trebuchet MS"/>
                <w:sz w:val="18"/>
                <w:szCs w:val="18"/>
              </w:rPr>
            </w:pPr>
            <w:r>
              <w:rPr>
                <w:sz w:val="18"/>
                <w:szCs w:val="18"/>
              </w:rPr>
              <w:t xml:space="preserve">Vandrerute certificeret af Deutsches </w:t>
            </w:r>
            <w:proofErr w:type="spellStart"/>
            <w:r>
              <w:rPr>
                <w:sz w:val="18"/>
                <w:szCs w:val="18"/>
              </w:rPr>
              <w:t>Wanderinstitut</w:t>
            </w:r>
            <w:proofErr w:type="spellEnd"/>
            <w:r>
              <w:rPr>
                <w:sz w:val="18"/>
                <w:szCs w:val="18"/>
              </w:rPr>
              <w:t xml:space="preserve">. </w:t>
            </w:r>
            <w:hyperlink r:id="rId53" w:history="1">
              <w:r>
                <w:rPr>
                  <w:rStyle w:val="Hyperlink"/>
                  <w:sz w:val="18"/>
                  <w:szCs w:val="18"/>
                </w:rPr>
                <w:t>https://www.wanderinstitut.de/premium-spazierwanderwege/</w:t>
              </w:r>
            </w:hyperlink>
          </w:p>
        </w:tc>
      </w:tr>
      <w:tr w:rsidR="002F5ACA" w:rsidRPr="00B87969" w14:paraId="1D3C4FBD" w14:textId="77777777" w:rsidTr="009978FB">
        <w:trPr>
          <w:trHeight w:hRule="exact" w:val="433"/>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67F4B328" w14:textId="10FCCEFD"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3</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3189FCAB" w14:textId="77ACCBE6" w:rsidR="002F5ACA" w:rsidRPr="005C51D3" w:rsidRDefault="002F5ACA" w:rsidP="002F5ACA">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langdistancerute</w:t>
            </w:r>
          </w:p>
        </w:tc>
        <w:tc>
          <w:tcPr>
            <w:tcW w:w="613" w:type="dxa"/>
            <w:tcBorders>
              <w:top w:val="single" w:sz="4" w:space="0" w:color="auto"/>
              <w:left w:val="single" w:sz="4" w:space="0" w:color="auto"/>
              <w:bottom w:val="single" w:sz="4" w:space="0" w:color="auto"/>
              <w:right w:val="single" w:sz="4" w:space="0" w:color="auto"/>
            </w:tcBorders>
          </w:tcPr>
          <w:p w14:paraId="15AEFE9F" w14:textId="77777777" w:rsidR="002F5ACA" w:rsidRPr="00B87969" w:rsidRDefault="002F5ACA" w:rsidP="002F5ACA">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756ACCB6" w14:textId="18265F2D"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certificeret af Deutsches </w:t>
            </w:r>
            <w:proofErr w:type="spellStart"/>
            <w:r w:rsidRPr="002F5ACA">
              <w:rPr>
                <w:rFonts w:ascii="Trebuchet MS" w:hAnsi="Trebuchet MS" w:cs="Trebuchet MS"/>
                <w:sz w:val="18"/>
                <w:szCs w:val="18"/>
              </w:rPr>
              <w:t>Wanderinstitut</w:t>
            </w:r>
            <w:proofErr w:type="spellEnd"/>
            <w:r w:rsidRPr="002F5ACA">
              <w:rPr>
                <w:rFonts w:ascii="Trebuchet MS" w:hAnsi="Trebuchet MS" w:cs="Trebuchet MS"/>
                <w:sz w:val="18"/>
                <w:szCs w:val="18"/>
              </w:rPr>
              <w:t>. https://www.wanderinstitut.de/deutsches-wandersiegel/premiumwegtypen/</w:t>
            </w:r>
          </w:p>
        </w:tc>
      </w:tr>
      <w:tr w:rsidR="002F5ACA" w:rsidRPr="00B87969" w14:paraId="4FC6195C" w14:textId="77777777" w:rsidTr="002F5ACA">
        <w:trPr>
          <w:trHeight w:hRule="exact" w:val="422"/>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DCBD59C" w14:textId="2D5BC0C5"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4</w:t>
            </w:r>
          </w:p>
        </w:tc>
        <w:tc>
          <w:tcPr>
            <w:tcW w:w="3023" w:type="dxa"/>
            <w:tcBorders>
              <w:top w:val="single" w:sz="4" w:space="0" w:color="auto"/>
              <w:left w:val="single" w:sz="4" w:space="0" w:color="auto"/>
              <w:bottom w:val="single" w:sz="4" w:space="0" w:color="auto"/>
            </w:tcBorders>
            <w:vAlign w:val="bottom"/>
          </w:tcPr>
          <w:p w14:paraId="7FCE943D" w14:textId="586816F5" w:rsidR="002F5ACA" w:rsidRPr="005C51D3" w:rsidRDefault="002F5ACA" w:rsidP="002F5ACA">
            <w:pPr>
              <w:rPr>
                <w:rFonts w:ascii="Trebuchet MS" w:hAnsi="Trebuchet MS" w:cs="Trebuchet MS"/>
                <w:sz w:val="18"/>
                <w:szCs w:val="18"/>
              </w:rPr>
            </w:pPr>
            <w:proofErr w:type="spellStart"/>
            <w:r>
              <w:rPr>
                <w:rFonts w:ascii="Trebuchet MS" w:hAnsi="Trebuchet MS" w:cs="Trebuchet MS"/>
                <w:sz w:val="18"/>
                <w:szCs w:val="18"/>
              </w:rPr>
              <w:t>P</w:t>
            </w:r>
            <w:r w:rsidRPr="00D6495A">
              <w:rPr>
                <w:rFonts w:ascii="Trebuchet MS" w:hAnsi="Trebuchet MS" w:cs="Trebuchet MS"/>
                <w:sz w:val="18"/>
                <w:szCs w:val="18"/>
              </w:rPr>
              <w:t>remiumrute</w:t>
            </w:r>
            <w:proofErr w:type="spellEnd"/>
            <w:r w:rsidRPr="00D6495A">
              <w:rPr>
                <w:rFonts w:ascii="Trebuchet MS" w:hAnsi="Trebuchet MS" w:cs="Trebuchet MS"/>
                <w:sz w:val="18"/>
                <w:szCs w:val="18"/>
              </w:rPr>
              <w:t xml:space="preserve"> – </w:t>
            </w:r>
            <w:proofErr w:type="spellStart"/>
            <w:r w:rsidRPr="00D6495A">
              <w:rPr>
                <w:rFonts w:ascii="Trebuchet MS" w:hAnsi="Trebuchet MS" w:cs="Trebuchet MS"/>
                <w:sz w:val="18"/>
                <w:szCs w:val="18"/>
              </w:rPr>
              <w:t>byvandrerute</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3319EECF" w14:textId="1CF342F2"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04EB3E6A" w14:textId="16EC0734" w:rsidR="002F5ACA" w:rsidRPr="00B87969" w:rsidRDefault="002F5ACA" w:rsidP="009978FB">
            <w:pPr>
              <w:rPr>
                <w:rFonts w:ascii="Trebuchet MS" w:hAnsi="Trebuchet MS" w:cs="Trebuchet MS"/>
                <w:sz w:val="18"/>
                <w:szCs w:val="18"/>
              </w:rPr>
            </w:pPr>
            <w:r w:rsidRPr="00D6495A">
              <w:rPr>
                <w:rFonts w:ascii="Trebuchet MS" w:hAnsi="Trebuchet MS" w:cs="Trebuchet MS"/>
                <w:sz w:val="18"/>
                <w:szCs w:val="18"/>
              </w:rPr>
              <w:t xml:space="preserve">Vandrerute certificeret af Deutsches </w:t>
            </w:r>
            <w:proofErr w:type="spellStart"/>
            <w:r w:rsidRPr="00D6495A">
              <w:rPr>
                <w:rFonts w:ascii="Trebuchet MS" w:hAnsi="Trebuchet MS" w:cs="Trebuchet MS"/>
                <w:sz w:val="18"/>
                <w:szCs w:val="18"/>
              </w:rPr>
              <w:t>Wanderinstitut</w:t>
            </w:r>
            <w:proofErr w:type="spellEnd"/>
            <w:r w:rsidRPr="00D6495A">
              <w:rPr>
                <w:rFonts w:ascii="Trebuchet MS" w:hAnsi="Trebuchet MS" w:cs="Trebuchet MS"/>
                <w:sz w:val="18"/>
                <w:szCs w:val="18"/>
              </w:rPr>
              <w:t xml:space="preserve">. </w:t>
            </w:r>
            <w:r w:rsidR="009978FB" w:rsidRPr="009978FB">
              <w:rPr>
                <w:rFonts w:ascii="Trebuchet MS" w:hAnsi="Trebuchet MS" w:cs="Trebuchet MS"/>
                <w:sz w:val="18"/>
                <w:szCs w:val="18"/>
              </w:rPr>
              <w:t>https://</w:t>
            </w:r>
            <w:r w:rsidRPr="00D6495A">
              <w:rPr>
                <w:rFonts w:ascii="Trebuchet MS" w:hAnsi="Trebuchet MS" w:cs="Trebuchet MS"/>
                <w:sz w:val="18"/>
                <w:szCs w:val="18"/>
              </w:rPr>
              <w:t>www.wanderinstitut.de/premium-stadtwanderwege/</w:t>
            </w:r>
          </w:p>
        </w:tc>
      </w:tr>
      <w:tr w:rsidR="002F5ACA" w:rsidRPr="00B87969" w14:paraId="2C2D7B3B" w14:textId="77777777" w:rsidTr="009978FB">
        <w:trPr>
          <w:trHeight w:hRule="exact" w:val="289"/>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7DC7C8BE" w14:textId="09A99CCE"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5</w:t>
            </w:r>
          </w:p>
        </w:tc>
        <w:tc>
          <w:tcPr>
            <w:tcW w:w="3023" w:type="dxa"/>
            <w:tcBorders>
              <w:top w:val="single" w:sz="4" w:space="0" w:color="auto"/>
              <w:left w:val="single" w:sz="4" w:space="0" w:color="auto"/>
              <w:bottom w:val="single" w:sz="4" w:space="0" w:color="auto"/>
            </w:tcBorders>
            <w:vAlign w:val="bottom"/>
          </w:tcPr>
          <w:p w14:paraId="746D178F" w14:textId="00DD18C7" w:rsidR="002F5ACA" w:rsidRPr="005C51D3" w:rsidRDefault="002F5ACA" w:rsidP="002F5ACA">
            <w:pPr>
              <w:rPr>
                <w:rFonts w:ascii="Trebuchet MS" w:hAnsi="Trebuchet MS" w:cs="Trebuchet MS"/>
                <w:sz w:val="18"/>
                <w:szCs w:val="18"/>
              </w:rPr>
            </w:pPr>
            <w:proofErr w:type="spellStart"/>
            <w:r w:rsidRPr="00D6495A">
              <w:rPr>
                <w:rFonts w:ascii="Trebuchet MS" w:hAnsi="Trebuchet MS" w:cs="Trebuchet MS"/>
                <w:sz w:val="18"/>
                <w:szCs w:val="18"/>
              </w:rPr>
              <w:t>Leading</w:t>
            </w:r>
            <w:proofErr w:type="spellEnd"/>
            <w:r w:rsidRPr="00D6495A">
              <w:rPr>
                <w:rFonts w:ascii="Trebuchet MS" w:hAnsi="Trebuchet MS" w:cs="Trebuchet MS"/>
                <w:sz w:val="18"/>
                <w:szCs w:val="18"/>
              </w:rPr>
              <w:t xml:space="preserve"> </w:t>
            </w:r>
            <w:proofErr w:type="spellStart"/>
            <w:r w:rsidRPr="00D6495A">
              <w:rPr>
                <w:rFonts w:ascii="Trebuchet MS" w:hAnsi="Trebuchet MS" w:cs="Trebuchet MS"/>
                <w:sz w:val="18"/>
                <w:szCs w:val="18"/>
              </w:rPr>
              <w:t>Quality</w:t>
            </w:r>
            <w:proofErr w:type="spellEnd"/>
            <w:r w:rsidRPr="00D6495A">
              <w:rPr>
                <w:rFonts w:ascii="Trebuchet MS" w:hAnsi="Trebuchet MS" w:cs="Trebuchet MS"/>
                <w:sz w:val="18"/>
                <w:szCs w:val="18"/>
              </w:rPr>
              <w:t xml:space="preserve"> </w:t>
            </w:r>
            <w:proofErr w:type="spellStart"/>
            <w:r w:rsidRPr="00D6495A">
              <w:rPr>
                <w:rFonts w:ascii="Trebuchet MS" w:hAnsi="Trebuchet MS" w:cs="Trebuchet MS"/>
                <w:sz w:val="18"/>
                <w:szCs w:val="18"/>
              </w:rPr>
              <w:t>Trail</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182DB094" w14:textId="32777352"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2BDBD956" w14:textId="28FD5758" w:rsidR="002F5ACA" w:rsidRPr="002F5ACA" w:rsidRDefault="002F5ACA" w:rsidP="009978FB">
            <w:pPr>
              <w:pStyle w:val="Default"/>
              <w:rPr>
                <w:rFonts w:ascii="Trebuchet MS" w:hAnsi="Trebuchet MS"/>
                <w:sz w:val="18"/>
                <w:szCs w:val="18"/>
              </w:rPr>
            </w:pPr>
            <w:r>
              <w:rPr>
                <w:sz w:val="18"/>
                <w:szCs w:val="18"/>
              </w:rPr>
              <w:t xml:space="preserve">Vandrerute certificeret efter European </w:t>
            </w:r>
            <w:proofErr w:type="spellStart"/>
            <w:r>
              <w:rPr>
                <w:sz w:val="18"/>
                <w:szCs w:val="18"/>
              </w:rPr>
              <w:t>Ramblers</w:t>
            </w:r>
            <w:proofErr w:type="spellEnd"/>
            <w:r>
              <w:rPr>
                <w:sz w:val="18"/>
                <w:szCs w:val="18"/>
              </w:rPr>
              <w:t xml:space="preserve"> </w:t>
            </w:r>
            <w:proofErr w:type="spellStart"/>
            <w:r>
              <w:rPr>
                <w:sz w:val="18"/>
                <w:szCs w:val="18"/>
              </w:rPr>
              <w:t>Associaltions</w:t>
            </w:r>
            <w:proofErr w:type="spellEnd"/>
            <w:r>
              <w:rPr>
                <w:sz w:val="18"/>
                <w:szCs w:val="18"/>
              </w:rPr>
              <w:t xml:space="preserve"> ordning. </w:t>
            </w:r>
            <w:hyperlink r:id="rId54" w:history="1">
              <w:r>
                <w:rPr>
                  <w:rStyle w:val="Hyperlink"/>
                  <w:sz w:val="18"/>
                  <w:szCs w:val="18"/>
                </w:rPr>
                <w:t>https://www.era-ewv-ferp.org/lqt/</w:t>
              </w:r>
            </w:hyperlink>
          </w:p>
        </w:tc>
      </w:tr>
      <w:tr w:rsidR="002F5ACA" w:rsidRPr="00B87969" w14:paraId="585E4D92" w14:textId="77777777" w:rsidTr="002F5ACA">
        <w:trPr>
          <w:trHeight w:hRule="exact" w:val="291"/>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0F6F26F" w14:textId="740A883F"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6</w:t>
            </w:r>
          </w:p>
        </w:tc>
        <w:tc>
          <w:tcPr>
            <w:tcW w:w="3023" w:type="dxa"/>
            <w:tcBorders>
              <w:top w:val="single" w:sz="4" w:space="0" w:color="auto"/>
              <w:left w:val="single" w:sz="4" w:space="0" w:color="auto"/>
              <w:bottom w:val="single" w:sz="4" w:space="0" w:color="auto"/>
            </w:tcBorders>
            <w:vAlign w:val="bottom"/>
          </w:tcPr>
          <w:p w14:paraId="3CBF49C4" w14:textId="03A039EE"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 Vandresti</w:t>
            </w:r>
          </w:p>
        </w:tc>
        <w:tc>
          <w:tcPr>
            <w:tcW w:w="613" w:type="dxa"/>
            <w:tcBorders>
              <w:top w:val="single" w:sz="4" w:space="0" w:color="auto"/>
              <w:left w:val="single" w:sz="4" w:space="0" w:color="auto"/>
              <w:bottom w:val="single" w:sz="4" w:space="0" w:color="auto"/>
              <w:right w:val="single" w:sz="4" w:space="0" w:color="auto"/>
            </w:tcBorders>
            <w:vAlign w:val="bottom"/>
          </w:tcPr>
          <w:p w14:paraId="117DBBF3" w14:textId="5661CBCE"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1FA0014B" w14:textId="68D64218"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7B1C9957"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51915C8A" w14:textId="73835598"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7</w:t>
            </w:r>
          </w:p>
        </w:tc>
        <w:tc>
          <w:tcPr>
            <w:tcW w:w="3023" w:type="dxa"/>
            <w:tcBorders>
              <w:top w:val="single" w:sz="4" w:space="0" w:color="auto"/>
              <w:left w:val="single" w:sz="4" w:space="0" w:color="auto"/>
              <w:bottom w:val="single" w:sz="4" w:space="0" w:color="auto"/>
            </w:tcBorders>
            <w:vAlign w:val="bottom"/>
          </w:tcPr>
          <w:p w14:paraId="5097EEBA" w14:textId="7ED72B04"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Natursti</w:t>
            </w:r>
          </w:p>
        </w:tc>
        <w:tc>
          <w:tcPr>
            <w:tcW w:w="613" w:type="dxa"/>
            <w:tcBorders>
              <w:top w:val="single" w:sz="4" w:space="0" w:color="auto"/>
              <w:left w:val="single" w:sz="4" w:space="0" w:color="auto"/>
              <w:bottom w:val="single" w:sz="4" w:space="0" w:color="auto"/>
              <w:right w:val="single" w:sz="4" w:space="0" w:color="auto"/>
            </w:tcBorders>
            <w:vAlign w:val="bottom"/>
          </w:tcPr>
          <w:p w14:paraId="6FAE322E" w14:textId="399A6A94"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08C7FC09" w14:textId="394CAD5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01BC598C"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368A7501" w14:textId="7A04F313"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8</w:t>
            </w:r>
          </w:p>
        </w:tc>
        <w:tc>
          <w:tcPr>
            <w:tcW w:w="3023" w:type="dxa"/>
            <w:tcBorders>
              <w:top w:val="single" w:sz="4" w:space="0" w:color="auto"/>
              <w:left w:val="single" w:sz="4" w:space="0" w:color="auto"/>
              <w:bottom w:val="single" w:sz="4" w:space="0" w:color="auto"/>
            </w:tcBorders>
            <w:vAlign w:val="bottom"/>
          </w:tcPr>
          <w:p w14:paraId="78B78A0A" w14:textId="7384C7BF"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Kultursti</w:t>
            </w:r>
          </w:p>
        </w:tc>
        <w:tc>
          <w:tcPr>
            <w:tcW w:w="613" w:type="dxa"/>
            <w:tcBorders>
              <w:top w:val="single" w:sz="4" w:space="0" w:color="auto"/>
              <w:left w:val="single" w:sz="4" w:space="0" w:color="auto"/>
              <w:bottom w:val="single" w:sz="4" w:space="0" w:color="auto"/>
              <w:right w:val="single" w:sz="4" w:space="0" w:color="auto"/>
            </w:tcBorders>
            <w:vAlign w:val="bottom"/>
          </w:tcPr>
          <w:p w14:paraId="3437AA4E" w14:textId="7B76C315"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568D31CD" w14:textId="7555819D"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06F74B7"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684B4213" w14:textId="6DA4CD25" w:rsidR="002F5ACA" w:rsidRDefault="002F5ACA" w:rsidP="002F5ACA">
            <w:pPr>
              <w:jc w:val="center"/>
              <w:rPr>
                <w:rFonts w:ascii="Trebuchet MS" w:hAnsi="Trebuchet MS" w:cs="Trebuchet MS"/>
                <w:sz w:val="18"/>
                <w:szCs w:val="18"/>
              </w:rPr>
            </w:pPr>
            <w:r>
              <w:rPr>
                <w:rFonts w:ascii="Trebuchet MS" w:hAnsi="Trebuchet MS" w:cs="Trebuchet MS"/>
                <w:sz w:val="18"/>
                <w:szCs w:val="18"/>
              </w:rPr>
              <w:t>9</w:t>
            </w:r>
          </w:p>
        </w:tc>
        <w:tc>
          <w:tcPr>
            <w:tcW w:w="3023" w:type="dxa"/>
            <w:tcBorders>
              <w:top w:val="single" w:sz="4" w:space="0" w:color="auto"/>
              <w:left w:val="single" w:sz="4" w:space="0" w:color="auto"/>
              <w:bottom w:val="single" w:sz="4" w:space="0" w:color="auto"/>
            </w:tcBorders>
            <w:vAlign w:val="bottom"/>
          </w:tcPr>
          <w:p w14:paraId="2A32B031" w14:textId="3F6B8FEC"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Gastronomisk sti</w:t>
            </w:r>
          </w:p>
        </w:tc>
        <w:tc>
          <w:tcPr>
            <w:tcW w:w="613" w:type="dxa"/>
            <w:tcBorders>
              <w:top w:val="single" w:sz="4" w:space="0" w:color="auto"/>
              <w:left w:val="single" w:sz="4" w:space="0" w:color="auto"/>
              <w:bottom w:val="single" w:sz="4" w:space="0" w:color="auto"/>
              <w:right w:val="single" w:sz="4" w:space="0" w:color="auto"/>
            </w:tcBorders>
            <w:vAlign w:val="bottom"/>
          </w:tcPr>
          <w:p w14:paraId="759E00BE" w14:textId="3E12C110"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498F7B06" w14:textId="516C3B4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70346A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3AB8029" w14:textId="3A398AB3" w:rsidR="002F5ACA" w:rsidRDefault="002F5ACA" w:rsidP="002F5ACA">
            <w:pPr>
              <w:jc w:val="center"/>
              <w:rPr>
                <w:rFonts w:ascii="Trebuchet MS" w:hAnsi="Trebuchet MS" w:cs="Trebuchet MS"/>
                <w:sz w:val="18"/>
                <w:szCs w:val="18"/>
              </w:rPr>
            </w:pPr>
            <w:r>
              <w:rPr>
                <w:rFonts w:ascii="Trebuchet MS" w:hAnsi="Trebuchet MS" w:cs="Trebuchet MS"/>
                <w:sz w:val="18"/>
                <w:szCs w:val="18"/>
              </w:rPr>
              <w:t>10</w:t>
            </w:r>
          </w:p>
        </w:tc>
        <w:tc>
          <w:tcPr>
            <w:tcW w:w="3023" w:type="dxa"/>
            <w:tcBorders>
              <w:top w:val="single" w:sz="4" w:space="0" w:color="auto"/>
              <w:left w:val="single" w:sz="4" w:space="0" w:color="auto"/>
              <w:bottom w:val="single" w:sz="4" w:space="0" w:color="auto"/>
            </w:tcBorders>
            <w:vAlign w:val="bottom"/>
          </w:tcPr>
          <w:p w14:paraId="0560736C" w14:textId="245DE1B7"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Familiesti</w:t>
            </w:r>
          </w:p>
        </w:tc>
        <w:tc>
          <w:tcPr>
            <w:tcW w:w="613" w:type="dxa"/>
            <w:tcBorders>
              <w:top w:val="single" w:sz="4" w:space="0" w:color="auto"/>
              <w:left w:val="single" w:sz="4" w:space="0" w:color="auto"/>
              <w:bottom w:val="single" w:sz="4" w:space="0" w:color="auto"/>
              <w:right w:val="single" w:sz="4" w:space="0" w:color="auto"/>
            </w:tcBorders>
            <w:vAlign w:val="bottom"/>
          </w:tcPr>
          <w:p w14:paraId="6038B77F" w14:textId="5869BCA9"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7AE464FD" w14:textId="2546135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120DAFF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1585CD10" w14:textId="7FCF0290" w:rsidR="002F5ACA" w:rsidRDefault="002F5ACA" w:rsidP="002F5ACA">
            <w:pPr>
              <w:jc w:val="center"/>
              <w:rPr>
                <w:rFonts w:ascii="Trebuchet MS" w:hAnsi="Trebuchet MS" w:cs="Trebuchet MS"/>
                <w:sz w:val="18"/>
                <w:szCs w:val="18"/>
              </w:rPr>
            </w:pPr>
            <w:r>
              <w:rPr>
                <w:rFonts w:ascii="Trebuchet MS" w:hAnsi="Trebuchet MS" w:cs="Trebuchet MS"/>
                <w:sz w:val="18"/>
                <w:szCs w:val="18"/>
              </w:rPr>
              <w:t>11</w:t>
            </w:r>
          </w:p>
        </w:tc>
        <w:tc>
          <w:tcPr>
            <w:tcW w:w="3023" w:type="dxa"/>
            <w:tcBorders>
              <w:top w:val="single" w:sz="4" w:space="0" w:color="auto"/>
              <w:left w:val="single" w:sz="4" w:space="0" w:color="auto"/>
              <w:bottom w:val="single" w:sz="4" w:space="0" w:color="auto"/>
            </w:tcBorders>
            <w:vAlign w:val="bottom"/>
          </w:tcPr>
          <w:p w14:paraId="49189596" w14:textId="64729A60"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Komfortsti</w:t>
            </w:r>
          </w:p>
        </w:tc>
        <w:tc>
          <w:tcPr>
            <w:tcW w:w="613" w:type="dxa"/>
            <w:tcBorders>
              <w:top w:val="single" w:sz="4" w:space="0" w:color="auto"/>
              <w:left w:val="single" w:sz="4" w:space="0" w:color="auto"/>
              <w:bottom w:val="single" w:sz="4" w:space="0" w:color="auto"/>
              <w:right w:val="single" w:sz="4" w:space="0" w:color="auto"/>
            </w:tcBorders>
            <w:vAlign w:val="bottom"/>
          </w:tcPr>
          <w:p w14:paraId="4F2F6CDD" w14:textId="3C32E33D"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69703E2A" w14:textId="5C527B25"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3FE2290"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3049FEFD" w14:textId="168C41ED" w:rsidR="002F5ACA" w:rsidRDefault="002F5ACA" w:rsidP="002F5ACA">
            <w:pPr>
              <w:jc w:val="center"/>
              <w:rPr>
                <w:rFonts w:ascii="Trebuchet MS" w:hAnsi="Trebuchet MS" w:cs="Trebuchet MS"/>
                <w:sz w:val="18"/>
                <w:szCs w:val="18"/>
              </w:rPr>
            </w:pPr>
            <w:r>
              <w:rPr>
                <w:rFonts w:ascii="Trebuchet MS" w:hAnsi="Trebuchet MS" w:cs="Trebuchet MS"/>
                <w:sz w:val="18"/>
                <w:szCs w:val="18"/>
              </w:rPr>
              <w:t>12</w:t>
            </w:r>
          </w:p>
        </w:tc>
        <w:tc>
          <w:tcPr>
            <w:tcW w:w="3023" w:type="dxa"/>
            <w:tcBorders>
              <w:top w:val="single" w:sz="4" w:space="0" w:color="auto"/>
              <w:left w:val="single" w:sz="4" w:space="0" w:color="auto"/>
              <w:bottom w:val="single" w:sz="4" w:space="0" w:color="auto"/>
            </w:tcBorders>
            <w:vAlign w:val="bottom"/>
          </w:tcPr>
          <w:p w14:paraId="21C7F466" w14:textId="0668BD0F"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proofErr w:type="spellStart"/>
            <w:r w:rsidRPr="00D6495A">
              <w:rPr>
                <w:rFonts w:ascii="Trebuchet MS" w:hAnsi="Trebuchet MS" w:cs="Trebuchet MS"/>
                <w:sz w:val="18"/>
                <w:szCs w:val="18"/>
              </w:rPr>
              <w:t>Bysti</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0EF7A148" w14:textId="51CC33FF"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4CF311C9" w14:textId="54DCBB31"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93F7C36"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DFD0302" w14:textId="20A1F641"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9</w:t>
            </w:r>
            <w:r w:rsidRPr="005C51D3">
              <w:rPr>
                <w:rFonts w:ascii="Trebuchet MS" w:hAnsi="Trebuchet MS" w:cs="Trebuchet MS"/>
                <w:sz w:val="18"/>
                <w:szCs w:val="18"/>
              </w:rPr>
              <w:t>8</w:t>
            </w:r>
          </w:p>
        </w:tc>
        <w:tc>
          <w:tcPr>
            <w:tcW w:w="3023" w:type="dxa"/>
            <w:tcBorders>
              <w:top w:val="single" w:sz="4" w:space="0" w:color="auto"/>
              <w:left w:val="single" w:sz="4" w:space="0" w:color="auto"/>
              <w:bottom w:val="single" w:sz="4" w:space="0" w:color="auto"/>
            </w:tcBorders>
            <w:vAlign w:val="bottom"/>
          </w:tcPr>
          <w:p w14:paraId="5E6921C4" w14:textId="07F6F875" w:rsidR="002F5ACA" w:rsidRPr="005C51D3" w:rsidRDefault="002F5ACA" w:rsidP="002F5ACA">
            <w:pPr>
              <w:rPr>
                <w:rFonts w:ascii="Trebuchet MS" w:hAnsi="Trebuchet MS" w:cs="Trebuchet MS"/>
                <w:sz w:val="18"/>
                <w:szCs w:val="18"/>
              </w:rPr>
            </w:pPr>
            <w:r>
              <w:rPr>
                <w:rFonts w:ascii="Trebuchet MS" w:hAnsi="Trebuchet MS" w:cs="Trebuchet MS"/>
                <w:sz w:val="18"/>
                <w:szCs w:val="18"/>
              </w:rPr>
              <w:t>Anden</w:t>
            </w:r>
          </w:p>
        </w:tc>
        <w:tc>
          <w:tcPr>
            <w:tcW w:w="613" w:type="dxa"/>
            <w:tcBorders>
              <w:top w:val="single" w:sz="4" w:space="0" w:color="auto"/>
              <w:left w:val="single" w:sz="4" w:space="0" w:color="auto"/>
              <w:bottom w:val="single" w:sz="4" w:space="0" w:color="auto"/>
              <w:right w:val="single" w:sz="4" w:space="0" w:color="auto"/>
            </w:tcBorders>
            <w:vAlign w:val="bottom"/>
          </w:tcPr>
          <w:p w14:paraId="02414555" w14:textId="2B90765D" w:rsidR="002F5ACA" w:rsidRPr="00B87969" w:rsidRDefault="002F5ACA" w:rsidP="002F5ACA">
            <w:pPr>
              <w:jc w:val="center"/>
              <w:rPr>
                <w:rFonts w:ascii="Trebuchet MS" w:hAnsi="Trebuchet MS" w:cs="Trebuchet MS"/>
                <w:sz w:val="18"/>
                <w:szCs w:val="18"/>
              </w:rPr>
            </w:pPr>
            <w:r w:rsidRPr="00B87969">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1D0D7B4A" w14:textId="4B72D164" w:rsidR="002F5ACA" w:rsidRPr="00B87969" w:rsidRDefault="002F5ACA" w:rsidP="002F5ACA">
            <w:pPr>
              <w:rPr>
                <w:rFonts w:ascii="Trebuchet MS" w:hAnsi="Trebuchet MS" w:cs="Trebuchet MS"/>
                <w:sz w:val="18"/>
                <w:szCs w:val="18"/>
              </w:rPr>
            </w:pPr>
            <w:r>
              <w:rPr>
                <w:rFonts w:ascii="Trebuchet MS" w:hAnsi="Trebuchet MS" w:cs="Trebuchet MS"/>
                <w:sz w:val="18"/>
                <w:szCs w:val="18"/>
              </w:rPr>
              <w:t>Anden certificering</w:t>
            </w:r>
          </w:p>
        </w:tc>
      </w:tr>
      <w:tr w:rsidR="002F5ACA" w:rsidRPr="00B87969" w14:paraId="2614184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79AC7A8D" w14:textId="02012F18" w:rsidR="002F5ACA" w:rsidRPr="005C51D3" w:rsidRDefault="002F5ACA" w:rsidP="002F5ACA">
            <w:pPr>
              <w:jc w:val="center"/>
              <w:rPr>
                <w:rFonts w:ascii="Trebuchet MS" w:hAnsi="Trebuchet MS" w:cs="Trebuchet MS"/>
                <w:sz w:val="18"/>
                <w:szCs w:val="18"/>
              </w:rPr>
            </w:pPr>
            <w:r w:rsidRPr="005C51D3">
              <w:rPr>
                <w:rFonts w:ascii="Trebuchet MS" w:hAnsi="Trebuchet MS" w:cs="Trebuchet MS"/>
                <w:sz w:val="18"/>
                <w:szCs w:val="18"/>
              </w:rPr>
              <w:t>9</w:t>
            </w:r>
            <w:r>
              <w:rPr>
                <w:rFonts w:ascii="Trebuchet MS" w:hAnsi="Trebuchet MS" w:cs="Trebuchet MS"/>
                <w:sz w:val="18"/>
                <w:szCs w:val="18"/>
              </w:rPr>
              <w:t>9</w:t>
            </w:r>
          </w:p>
        </w:tc>
        <w:tc>
          <w:tcPr>
            <w:tcW w:w="3023" w:type="dxa"/>
            <w:tcBorders>
              <w:top w:val="single" w:sz="4" w:space="0" w:color="auto"/>
              <w:left w:val="single" w:sz="4" w:space="0" w:color="auto"/>
              <w:bottom w:val="single" w:sz="4" w:space="0" w:color="auto"/>
            </w:tcBorders>
            <w:vAlign w:val="bottom"/>
          </w:tcPr>
          <w:p w14:paraId="68E65F58" w14:textId="3463FA6E" w:rsidR="002F5ACA" w:rsidRPr="005C51D3" w:rsidRDefault="002F5ACA" w:rsidP="002F5ACA">
            <w:pPr>
              <w:rPr>
                <w:rFonts w:ascii="Trebuchet MS" w:hAnsi="Trebuchet MS" w:cs="Trebuchet MS"/>
                <w:sz w:val="18"/>
                <w:szCs w:val="18"/>
              </w:rPr>
            </w:pPr>
            <w:r w:rsidRPr="005C51D3">
              <w:rPr>
                <w:rFonts w:ascii="Trebuchet MS" w:hAnsi="Trebuchet MS" w:cs="Trebuchet MS"/>
                <w:sz w:val="18"/>
                <w:szCs w:val="18"/>
              </w:rPr>
              <w:t>Ukendt</w:t>
            </w:r>
          </w:p>
        </w:tc>
        <w:tc>
          <w:tcPr>
            <w:tcW w:w="613" w:type="dxa"/>
            <w:tcBorders>
              <w:top w:val="single" w:sz="4" w:space="0" w:color="auto"/>
              <w:left w:val="single" w:sz="4" w:space="0" w:color="auto"/>
              <w:bottom w:val="single" w:sz="4" w:space="0" w:color="auto"/>
              <w:right w:val="single" w:sz="4" w:space="0" w:color="auto"/>
            </w:tcBorders>
            <w:vAlign w:val="bottom"/>
          </w:tcPr>
          <w:p w14:paraId="68E49100" w14:textId="7A8B137E" w:rsidR="002F5ACA" w:rsidRPr="00B87969" w:rsidRDefault="002F5ACA" w:rsidP="002F5ACA">
            <w:pPr>
              <w:jc w:val="center"/>
              <w:rPr>
                <w:rFonts w:ascii="Trebuchet MS" w:hAnsi="Trebuchet MS" w:cs="Trebuchet MS"/>
                <w:sz w:val="18"/>
                <w:szCs w:val="18"/>
              </w:rPr>
            </w:pPr>
            <w:r w:rsidRPr="00B87969">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239BABA2" w14:textId="40A203DA" w:rsidR="002F5ACA" w:rsidRPr="00B87969" w:rsidRDefault="002F5ACA" w:rsidP="002F5ACA">
            <w:pPr>
              <w:rPr>
                <w:rFonts w:ascii="Trebuchet MS" w:hAnsi="Trebuchet MS" w:cs="Trebuchet MS"/>
                <w:sz w:val="18"/>
                <w:szCs w:val="18"/>
              </w:rPr>
            </w:pPr>
            <w:r w:rsidRPr="00B87969">
              <w:rPr>
                <w:rFonts w:ascii="Trebuchet MS" w:hAnsi="Trebuchet MS" w:cs="Trebuchet MS"/>
                <w:sz w:val="18"/>
                <w:szCs w:val="18"/>
              </w:rPr>
              <w:t xml:space="preserve">Mangler viden om </w:t>
            </w:r>
            <w:proofErr w:type="spellStart"/>
            <w:r>
              <w:rPr>
                <w:rFonts w:ascii="Trebuchet MS" w:hAnsi="Trebuchet MS" w:cs="Trebuchet MS"/>
                <w:sz w:val="18"/>
                <w:szCs w:val="18"/>
              </w:rPr>
              <w:t>certificereing</w:t>
            </w:r>
            <w:proofErr w:type="spellEnd"/>
          </w:p>
        </w:tc>
      </w:tr>
    </w:tbl>
    <w:p w14:paraId="45EFF682" w14:textId="7EDACC3B" w:rsidR="001834C9" w:rsidRPr="001834C9" w:rsidRDefault="001834C9"/>
    <w:p w14:paraId="2AD9EF24" w14:textId="77777777" w:rsidR="001834C9" w:rsidRPr="001834C9" w:rsidRDefault="001834C9">
      <w:r w:rsidRPr="001834C9">
        <w:br w:type="page"/>
      </w:r>
    </w:p>
    <w:p w14:paraId="3ABC5273" w14:textId="77777777" w:rsidR="00B2207B" w:rsidRDefault="003412A8" w:rsidP="001C410C">
      <w:pPr>
        <w:pStyle w:val="Overskrift1"/>
      </w:pPr>
      <w:bookmarkStart w:id="437" w:name="_Toc63351488"/>
      <w:r w:rsidRPr="001C410C">
        <w:lastRenderedPageBreak/>
        <w:t>5.1</w:t>
      </w:r>
      <w:r w:rsidR="00380C13" w:rsidRPr="001C410C">
        <w:t>0</w:t>
      </w:r>
      <w:r w:rsidRPr="001C410C">
        <w:t xml:space="preserve"> Jord og råstof</w:t>
      </w:r>
      <w:bookmarkEnd w:id="370"/>
      <w:bookmarkEnd w:id="437"/>
    </w:p>
    <w:p w14:paraId="65B3E4A2" w14:textId="77777777" w:rsidR="00833883" w:rsidRDefault="00380C13" w:rsidP="00833883">
      <w:pPr>
        <w:pStyle w:val="Overskrift2"/>
        <w:rPr>
          <w:kern w:val="32"/>
        </w:rPr>
      </w:pPr>
      <w:bookmarkStart w:id="438" w:name="_Toc292865528"/>
      <w:bookmarkStart w:id="439" w:name="_Toc63351489"/>
      <w:r w:rsidRPr="00AD023B">
        <w:rPr>
          <w:kern w:val="32"/>
        </w:rPr>
        <w:t>5.10.</w:t>
      </w:r>
      <w:r w:rsidR="003412A8" w:rsidRPr="00AD023B">
        <w:rPr>
          <w:kern w:val="32"/>
        </w:rPr>
        <w:t>1 Jordflytning (</w:t>
      </w:r>
      <w:r w:rsidRPr="00AD023B">
        <w:rPr>
          <w:kern w:val="32"/>
        </w:rPr>
        <w:t>59</w:t>
      </w:r>
      <w:r w:rsidR="003412A8" w:rsidRPr="00AD023B">
        <w:rPr>
          <w:kern w:val="32"/>
        </w:rPr>
        <w:t>00)</w:t>
      </w:r>
      <w:bookmarkEnd w:id="438"/>
      <w:bookmarkEnd w:id="439"/>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601"/>
        <w:gridCol w:w="467"/>
        <w:gridCol w:w="4304"/>
        <w:gridCol w:w="1075"/>
        <w:gridCol w:w="1704"/>
        <w:gridCol w:w="1384"/>
        <w:gridCol w:w="2095"/>
      </w:tblGrid>
      <w:tr w:rsidR="00F76C9F" w:rsidRPr="0051728E" w14:paraId="6915DB3E" w14:textId="77777777" w:rsidTr="00C37B85">
        <w:tc>
          <w:tcPr>
            <w:tcW w:w="2038" w:type="dxa"/>
            <w:tcBorders>
              <w:bottom w:val="single" w:sz="4" w:space="0" w:color="auto"/>
            </w:tcBorders>
            <w:shd w:val="clear" w:color="auto" w:fill="D9D9D9"/>
            <w:vAlign w:val="center"/>
          </w:tcPr>
          <w:p w14:paraId="41571968" w14:textId="77777777" w:rsidR="00F76C9F" w:rsidRPr="009367BB" w:rsidRDefault="00F76C9F" w:rsidP="00F76C9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2068" w:type="dxa"/>
            <w:gridSpan w:val="2"/>
            <w:tcBorders>
              <w:bottom w:val="single" w:sz="4" w:space="0" w:color="auto"/>
            </w:tcBorders>
            <w:shd w:val="clear" w:color="auto" w:fill="D9D9D9"/>
            <w:vAlign w:val="center"/>
          </w:tcPr>
          <w:p w14:paraId="14760B09" w14:textId="5A96869D" w:rsidR="00F76C9F" w:rsidRPr="009367BB" w:rsidRDefault="00F76C9F" w:rsidP="00F76C9F">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304" w:type="dxa"/>
            <w:tcBorders>
              <w:bottom w:val="single" w:sz="4" w:space="0" w:color="auto"/>
            </w:tcBorders>
            <w:shd w:val="clear" w:color="auto" w:fill="D9D9D9"/>
            <w:vAlign w:val="center"/>
          </w:tcPr>
          <w:p w14:paraId="45767C9A" w14:textId="288514A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Formål</w:t>
            </w:r>
          </w:p>
        </w:tc>
        <w:tc>
          <w:tcPr>
            <w:tcW w:w="1075" w:type="dxa"/>
            <w:tcBorders>
              <w:bottom w:val="single" w:sz="4" w:space="0" w:color="auto"/>
            </w:tcBorders>
            <w:shd w:val="clear" w:color="auto" w:fill="D9D9D9"/>
            <w:vAlign w:val="center"/>
          </w:tcPr>
          <w:p w14:paraId="6D970745"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Datatype</w:t>
            </w:r>
          </w:p>
        </w:tc>
        <w:tc>
          <w:tcPr>
            <w:tcW w:w="1704" w:type="dxa"/>
            <w:tcBorders>
              <w:bottom w:val="single" w:sz="4" w:space="0" w:color="auto"/>
            </w:tcBorders>
            <w:shd w:val="clear" w:color="auto" w:fill="D9D9D9"/>
            <w:vAlign w:val="center"/>
          </w:tcPr>
          <w:p w14:paraId="55FECE69"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84" w:type="dxa"/>
            <w:tcBorders>
              <w:bottom w:val="single" w:sz="4" w:space="0" w:color="auto"/>
            </w:tcBorders>
            <w:shd w:val="clear" w:color="auto" w:fill="D9D9D9"/>
            <w:vAlign w:val="center"/>
          </w:tcPr>
          <w:p w14:paraId="2B418503" w14:textId="77777777" w:rsidR="00F76C9F" w:rsidRPr="009367BB" w:rsidRDefault="00F76C9F" w:rsidP="00F76C9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B988907"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Frit</w:t>
            </w:r>
          </w:p>
        </w:tc>
        <w:tc>
          <w:tcPr>
            <w:tcW w:w="2095" w:type="dxa"/>
            <w:shd w:val="clear" w:color="auto" w:fill="D9D9D9"/>
            <w:vAlign w:val="center"/>
          </w:tcPr>
          <w:p w14:paraId="75CD8936"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Eksempel</w:t>
            </w:r>
          </w:p>
        </w:tc>
      </w:tr>
      <w:tr w:rsidR="00F76C9F" w:rsidRPr="00353B49" w14:paraId="0BF20772"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688D8AE" w14:textId="77777777" w:rsidR="00F76C9F" w:rsidRPr="00353B49" w:rsidRDefault="00F76C9F" w:rsidP="00F76C9F">
            <w:pPr>
              <w:rPr>
                <w:rFonts w:ascii="Trebuchet MS" w:hAnsi="Trebuchet MS" w:cs="Trebuchet MS"/>
                <w:sz w:val="18"/>
                <w:szCs w:val="18"/>
              </w:rPr>
            </w:pPr>
            <w:proofErr w:type="spellStart"/>
            <w:r w:rsidRPr="00823876">
              <w:rPr>
                <w:rFonts w:ascii="Trebuchet MS" w:hAnsi="Trebuchet MS"/>
                <w:sz w:val="18"/>
                <w:szCs w:val="18"/>
              </w:rPr>
              <w:t>a</w:t>
            </w:r>
            <w:r>
              <w:rPr>
                <w:rFonts w:ascii="Trebuchet MS" w:hAnsi="Trebuchet MS"/>
                <w:sz w:val="18"/>
                <w:szCs w:val="18"/>
              </w:rPr>
              <w:t>fs_</w:t>
            </w:r>
            <w:r w:rsidRPr="00353B49">
              <w:rPr>
                <w:rFonts w:ascii="Trebuchet MS" w:hAnsi="Trebuchet MS" w:cs="Trebuchet MS"/>
                <w:sz w:val="18"/>
                <w:szCs w:val="18"/>
              </w:rPr>
              <w:t>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1048E1E" w14:textId="5D475C48"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4AED480D" w14:textId="0F920CDF" w:rsidR="00F76C9F" w:rsidRPr="00353B49"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353B49" w14:paraId="2AC67583"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F14696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vejnavn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111A6160" w14:textId="0794DCCB"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D1C1E63" w14:textId="56CCFD33"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A6D4F" w14:paraId="6466113B"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A96E940"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afs_cvf_vejkode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101046D" w14:textId="0FE381F8"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A7EFABE" w14:textId="3C165D2B"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353B49" w14:paraId="770586CA"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3AAFE5D7"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afs_husnr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0EF636EC" w14:textId="25FDB600"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0911480B" w14:textId="5F13A037"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461050" w14:paraId="4357693B"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A10E77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afs_cvr_kode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0BD7411" w14:textId="113BEC9A"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58BE830" w14:textId="16A5C684"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461050" w14:paraId="1DCE1F66"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B6CD69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afs_cvr_navn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B8346B7" w14:textId="42F0982D"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9708C95" w14:textId="2F1AA045"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A6D4F" w14:paraId="69A6C76F"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7975BC8"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afs_kommunekode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25A19E6" w14:textId="230AD416"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54A8C552" w14:textId="663CB78A"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53B49" w14:paraId="4C122DA3"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3E3DD5B3"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postnr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7A449EC" w14:textId="7F22F4DF"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53C0ED7" w14:textId="15A0748F"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40DAE2D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706DB6C1"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postnr_by</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2E459E6" w14:textId="0C9A3506"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3C090393" w14:textId="04B4B084"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CE1917" w14:paraId="45C9E43F"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283C192F"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jordflyt_dato_start</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5F3251D3" w14:textId="1FAE1CCC"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w:t>
            </w:r>
            <w:proofErr w:type="spellEnd"/>
            <w:r w:rsidRPr="00B87969">
              <w:rPr>
                <w:rFonts w:ascii="Trebuchet MS" w:hAnsi="Trebuchet MS"/>
                <w:sz w:val="18"/>
                <w:szCs w:val="18"/>
              </w:rPr>
              <w:t xml:space="preserve"> </w:t>
            </w:r>
            <w:r>
              <w:rPr>
                <w:rFonts w:ascii="Trebuchet MS" w:hAnsi="Trebuchet MS"/>
                <w:sz w:val="18"/>
                <w:szCs w:val="18"/>
              </w:rPr>
              <w:t>_star</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249EEED3" w14:textId="2D598AE6" w:rsidR="00F76C9F" w:rsidRPr="00B87969" w:rsidRDefault="00F76C9F" w:rsidP="00F76C9F">
            <w:pPr>
              <w:rPr>
                <w:rFonts w:ascii="Trebuchet MS" w:hAnsi="Trebuchet MS"/>
                <w:sz w:val="18"/>
                <w:szCs w:val="18"/>
              </w:rPr>
            </w:pPr>
            <w:r w:rsidRPr="00B87969">
              <w:rPr>
                <w:rFonts w:ascii="Trebuchet MS" w:hAnsi="Trebuchet MS"/>
                <w:sz w:val="18"/>
                <w:szCs w:val="18"/>
              </w:rPr>
              <w:t>Startdato hvor jorden forventes flyttet</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003CEAD3"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3C094FC8"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4C468F29" w14:textId="77777777" w:rsidR="00F76C9F" w:rsidRPr="00E92151" w:rsidRDefault="00F76C9F" w:rsidP="00F76C9F">
            <w:pPr>
              <w:jc w:val="center"/>
              <w:rPr>
                <w:rFonts w:ascii="Trebuchet MS" w:hAnsi="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49EF0883"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722663A7"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CE1917" w14:paraId="42C343BC"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6D4611FC"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jordflyt_dato_slut</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69C46928" w14:textId="5DF2D1EC" w:rsidR="00F76C9F" w:rsidRPr="00B87969" w:rsidRDefault="00F76C9F" w:rsidP="00F76C9F">
            <w:pPr>
              <w:rPr>
                <w:rFonts w:ascii="Trebuchet MS" w:hAnsi="Trebuchet MS"/>
                <w:sz w:val="18"/>
                <w:szCs w:val="18"/>
              </w:rPr>
            </w:pPr>
            <w:proofErr w:type="spellStart"/>
            <w:r>
              <w:rPr>
                <w:rFonts w:ascii="Trebuchet MS" w:hAnsi="Trebuchet MS"/>
                <w:sz w:val="18"/>
                <w:szCs w:val="18"/>
              </w:rPr>
              <w:t>jordf</w:t>
            </w:r>
            <w:proofErr w:type="spellEnd"/>
            <w:r w:rsidRPr="00B87969">
              <w:rPr>
                <w:rFonts w:ascii="Trebuchet MS" w:hAnsi="Trebuchet MS"/>
                <w:sz w:val="18"/>
                <w:szCs w:val="18"/>
              </w:rPr>
              <w:t xml:space="preserve"> _slut</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342CED3B" w14:textId="2879F54E" w:rsidR="00F76C9F" w:rsidRPr="00B87969" w:rsidRDefault="00F76C9F" w:rsidP="00F76C9F">
            <w:pPr>
              <w:rPr>
                <w:rFonts w:ascii="Trebuchet MS" w:hAnsi="Trebuchet MS"/>
                <w:sz w:val="18"/>
                <w:szCs w:val="18"/>
              </w:rPr>
            </w:pPr>
            <w:r w:rsidRPr="00B87969">
              <w:rPr>
                <w:rFonts w:ascii="Trebuchet MS" w:hAnsi="Trebuchet MS"/>
                <w:sz w:val="18"/>
                <w:szCs w:val="18"/>
              </w:rPr>
              <w:t>Slutdato hvor jorden forventes flyttet</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3A95AD80"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1B2DE2C4"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4A6135D2" w14:textId="77777777" w:rsidR="00F76C9F" w:rsidRPr="00E92151" w:rsidRDefault="00F76C9F" w:rsidP="00F76C9F">
            <w:pPr>
              <w:jc w:val="center"/>
              <w:rPr>
                <w:rFonts w:ascii="Trebuchet MS" w:hAnsi="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0E5A911C"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437D8E27"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353B49" w14:paraId="69E75814"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80A6DC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29941D9" w14:textId="3B3D3146"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321FCAE" w14:textId="2F0309BC"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74D1E7B5"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6B2AF24C"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vejnavn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00AB17EB" w14:textId="09F1964E"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99E3130" w14:textId="6C7FDF6C"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A6D4F" w14:paraId="4D2B76C2" w14:textId="77777777" w:rsidTr="00C37B85">
        <w:trPr>
          <w:trHeight w:hRule="exact" w:val="257"/>
        </w:trPr>
        <w:tc>
          <w:tcPr>
            <w:tcW w:w="2038" w:type="dxa"/>
            <w:tcBorders>
              <w:top w:val="single" w:sz="4" w:space="0" w:color="auto"/>
              <w:left w:val="single" w:sz="4" w:space="0" w:color="auto"/>
              <w:bottom w:val="nil"/>
              <w:right w:val="single" w:sz="4" w:space="0" w:color="auto"/>
            </w:tcBorders>
            <w:shd w:val="clear" w:color="auto" w:fill="97DDBA"/>
            <w:vAlign w:val="bottom"/>
          </w:tcPr>
          <w:p w14:paraId="33B312D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modt_cvf_vejkode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14B04964" w14:textId="0A4BA575"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7E5FD18" w14:textId="3EC13237"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353B49" w14:paraId="0FA0770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777BFAE"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modt_husnr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6DFDD7ED" w14:textId="7E1F2895"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8012976" w14:textId="49FC455D"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461050" w14:paraId="7B2AA146"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A01FA64"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modt_cvr_kode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58067095" w14:textId="0C64C9FA"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58EF9B6E" w14:textId="3E518274"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461050" w14:paraId="64B9C1F1"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D7A0439"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modt_cvr_navn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178B5D3" w14:textId="11A53A63"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3D00DA0C" w14:textId="0A19F92C"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A6D4F" w14:paraId="4136406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4552349C"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modt_kommunekode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EB60B0B" w14:textId="2ADB035E"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DB91A63" w14:textId="2EE412E8"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53B49" w14:paraId="1B55113F"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95078D1"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postnr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35E172CA" w14:textId="4ECB3C84"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F37D0E0" w14:textId="28D2B11D"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1D58A12E"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98358B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postnr_by</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955F19E" w14:textId="2568F599"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EEEE1C9" w14:textId="24FD6D47"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CE1917" w14:paraId="24A21DDC"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6C2C2E49"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tillad_dato</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1A1F9616" w14:textId="79D220FE"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t</w:t>
            </w:r>
            <w:r>
              <w:rPr>
                <w:rFonts w:ascii="Trebuchet MS" w:hAnsi="Trebuchet MS"/>
                <w:sz w:val="18"/>
                <w:szCs w:val="18"/>
              </w:rPr>
              <w:t>illad_dat</w:t>
            </w:r>
            <w:proofErr w:type="spellEnd"/>
          </w:p>
        </w:tc>
        <w:tc>
          <w:tcPr>
            <w:tcW w:w="4304" w:type="dxa"/>
            <w:tcBorders>
              <w:top w:val="single" w:sz="4" w:space="0" w:color="auto"/>
              <w:left w:val="single" w:sz="4" w:space="0" w:color="auto"/>
              <w:bottom w:val="nil"/>
              <w:right w:val="single" w:sz="4" w:space="0" w:color="auto"/>
            </w:tcBorders>
            <w:shd w:val="clear" w:color="auto" w:fill="FFFFFF"/>
            <w:vAlign w:val="center"/>
          </w:tcPr>
          <w:p w14:paraId="75F898C8" w14:textId="61231669" w:rsidR="00F76C9F" w:rsidRPr="00B87969" w:rsidRDefault="00F76C9F" w:rsidP="00F76C9F">
            <w:pPr>
              <w:rPr>
                <w:rFonts w:ascii="Trebuchet MS" w:hAnsi="Trebuchet MS"/>
                <w:sz w:val="18"/>
                <w:szCs w:val="18"/>
              </w:rPr>
            </w:pPr>
            <w:r w:rsidRPr="00B87969">
              <w:rPr>
                <w:rFonts w:ascii="Trebuchet MS" w:hAnsi="Trebuchet MS"/>
                <w:sz w:val="18"/>
                <w:szCs w:val="18"/>
              </w:rPr>
              <w:t>Dato for tilladelse</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5D0A3102"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6B06F968"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059B0944" w14:textId="77777777" w:rsidR="00F76C9F" w:rsidRPr="00353B49" w:rsidRDefault="00F76C9F" w:rsidP="00F76C9F">
            <w:pPr>
              <w:jc w:val="center"/>
              <w:rPr>
                <w:rFonts w:ascii="Trebuchet MS" w:hAnsi="Trebuchet MS" w:cs="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27BF1A32"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695CB53F"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CE1917" w14:paraId="7F4BD86C"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D9D9D9"/>
            <w:vAlign w:val="bottom"/>
          </w:tcPr>
          <w:p w14:paraId="7A6050F1"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jordmaengde_faktisk</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bottom"/>
          </w:tcPr>
          <w:p w14:paraId="0D985EAD" w14:textId="34BC9500"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jordm_fakt</w:t>
            </w:r>
            <w:proofErr w:type="spellEnd"/>
          </w:p>
        </w:tc>
        <w:tc>
          <w:tcPr>
            <w:tcW w:w="4304" w:type="dxa"/>
            <w:tcBorders>
              <w:top w:val="single" w:sz="4" w:space="0" w:color="auto"/>
              <w:left w:val="single" w:sz="4" w:space="0" w:color="auto"/>
              <w:bottom w:val="nil"/>
              <w:right w:val="single" w:sz="4" w:space="0" w:color="auto"/>
            </w:tcBorders>
            <w:shd w:val="clear" w:color="auto" w:fill="FFFFFF"/>
            <w:vAlign w:val="bottom"/>
          </w:tcPr>
          <w:p w14:paraId="5C0E2D74" w14:textId="48CD7899" w:rsidR="00F76C9F" w:rsidRPr="00B87969" w:rsidRDefault="00F76C9F" w:rsidP="00F76C9F">
            <w:pPr>
              <w:rPr>
                <w:rFonts w:ascii="Trebuchet MS" w:hAnsi="Trebuchet MS"/>
                <w:sz w:val="18"/>
                <w:szCs w:val="18"/>
              </w:rPr>
            </w:pPr>
            <w:r w:rsidRPr="00B87969">
              <w:rPr>
                <w:rFonts w:ascii="Trebuchet MS" w:hAnsi="Trebuchet MS"/>
                <w:sz w:val="18"/>
                <w:szCs w:val="18"/>
              </w:rPr>
              <w:t>Jordmængde KBM (m3) reelt flyttet</w:t>
            </w:r>
          </w:p>
        </w:tc>
        <w:tc>
          <w:tcPr>
            <w:tcW w:w="1075" w:type="dxa"/>
            <w:tcBorders>
              <w:top w:val="single" w:sz="4" w:space="0" w:color="auto"/>
              <w:left w:val="single" w:sz="4" w:space="0" w:color="auto"/>
              <w:bottom w:val="nil"/>
              <w:right w:val="single" w:sz="4" w:space="0" w:color="auto"/>
            </w:tcBorders>
            <w:shd w:val="clear" w:color="auto" w:fill="FFFFFF"/>
            <w:vAlign w:val="bottom"/>
          </w:tcPr>
          <w:p w14:paraId="26F29761" w14:textId="77777777" w:rsidR="00F76C9F" w:rsidRPr="00823876" w:rsidRDefault="00F76C9F" w:rsidP="00F76C9F">
            <w:pPr>
              <w:rPr>
                <w:rFonts w:ascii="Trebuchet MS" w:hAnsi="Trebuchet MS"/>
                <w:sz w:val="18"/>
                <w:szCs w:val="18"/>
              </w:rPr>
            </w:pPr>
            <w:r>
              <w:rPr>
                <w:rFonts w:ascii="Trebuchet MS" w:hAnsi="Trebuchet MS"/>
                <w:sz w:val="18"/>
                <w:szCs w:val="18"/>
              </w:rPr>
              <w:t>Tal</w:t>
            </w:r>
          </w:p>
        </w:tc>
        <w:tc>
          <w:tcPr>
            <w:tcW w:w="1704" w:type="dxa"/>
            <w:tcBorders>
              <w:top w:val="single" w:sz="4" w:space="0" w:color="auto"/>
              <w:left w:val="single" w:sz="4" w:space="0" w:color="auto"/>
              <w:bottom w:val="nil"/>
              <w:right w:val="single" w:sz="4" w:space="0" w:color="auto"/>
            </w:tcBorders>
            <w:shd w:val="clear" w:color="auto" w:fill="FFFFFF"/>
            <w:vAlign w:val="bottom"/>
          </w:tcPr>
          <w:p w14:paraId="43A62EB8" w14:textId="77777777" w:rsidR="00F76C9F" w:rsidRPr="00823876" w:rsidRDefault="00F76C9F" w:rsidP="00F76C9F">
            <w:pPr>
              <w:jc w:val="center"/>
              <w:rPr>
                <w:rFonts w:ascii="Trebuchet MS" w:hAnsi="Trebuchet MS"/>
                <w:sz w:val="18"/>
                <w:szCs w:val="18"/>
              </w:rPr>
            </w:pPr>
            <w:r>
              <w:rPr>
                <w:rFonts w:ascii="Trebuchet MS" w:hAnsi="Trebuchet MS"/>
                <w:sz w:val="18"/>
                <w:szCs w:val="18"/>
              </w:rPr>
              <w:t>1,0-9999,9</w:t>
            </w:r>
          </w:p>
        </w:tc>
        <w:tc>
          <w:tcPr>
            <w:tcW w:w="1384" w:type="dxa"/>
            <w:tcBorders>
              <w:top w:val="single" w:sz="4" w:space="0" w:color="auto"/>
              <w:left w:val="single" w:sz="4" w:space="0" w:color="auto"/>
              <w:bottom w:val="nil"/>
              <w:right w:val="single" w:sz="4" w:space="0" w:color="auto"/>
            </w:tcBorders>
            <w:shd w:val="clear" w:color="auto" w:fill="FFFFFF"/>
            <w:vAlign w:val="bottom"/>
          </w:tcPr>
          <w:p w14:paraId="595B1173" w14:textId="77777777" w:rsidR="00F76C9F" w:rsidRPr="00823876" w:rsidRDefault="00F76C9F" w:rsidP="00F76C9F">
            <w:pPr>
              <w:jc w:val="center"/>
              <w:rPr>
                <w:rFonts w:ascii="Trebuchet MS" w:hAnsi="Trebuchet MS" w:cs="Trebuchet MS"/>
                <w:sz w:val="18"/>
                <w:szCs w:val="18"/>
              </w:rPr>
            </w:pPr>
            <w:r>
              <w:rPr>
                <w:rFonts w:ascii="Trebuchet MS" w:hAnsi="Trebuchet MS" w:cs="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bottom"/>
          </w:tcPr>
          <w:p w14:paraId="15B942FE" w14:textId="77777777" w:rsidR="00F76C9F" w:rsidRPr="00823876" w:rsidRDefault="00F76C9F" w:rsidP="00F76C9F">
            <w:pPr>
              <w:rPr>
                <w:rFonts w:ascii="Trebuchet MS" w:hAnsi="Trebuchet MS" w:cs="Trebuchet MS"/>
                <w:sz w:val="18"/>
                <w:szCs w:val="18"/>
              </w:rPr>
            </w:pPr>
          </w:p>
        </w:tc>
      </w:tr>
      <w:tr w:rsidR="00F76C9F" w:rsidRPr="00CE1917" w14:paraId="1AC7E0AD" w14:textId="77777777" w:rsidTr="00C37B85">
        <w:trPr>
          <w:trHeight w:hRule="exact" w:val="255"/>
        </w:trPr>
        <w:tc>
          <w:tcPr>
            <w:tcW w:w="2038" w:type="dxa"/>
            <w:tcBorders>
              <w:top w:val="single" w:sz="4" w:space="0" w:color="auto"/>
              <w:left w:val="single" w:sz="4" w:space="0" w:color="auto"/>
              <w:bottom w:val="single" w:sz="4" w:space="0" w:color="auto"/>
              <w:right w:val="single" w:sz="4" w:space="0" w:color="auto"/>
            </w:tcBorders>
            <w:shd w:val="clear" w:color="auto" w:fill="D9D9D9"/>
            <w:vAlign w:val="bottom"/>
          </w:tcPr>
          <w:p w14:paraId="1BBA9262" w14:textId="77777777" w:rsidR="00F76C9F" w:rsidRDefault="00F76C9F" w:rsidP="00F76C9F">
            <w:pPr>
              <w:rPr>
                <w:rFonts w:ascii="Trebuchet MS" w:hAnsi="Trebuchet MS"/>
                <w:sz w:val="18"/>
                <w:szCs w:val="18"/>
              </w:rPr>
            </w:pPr>
            <w:proofErr w:type="spellStart"/>
            <w:r>
              <w:rPr>
                <w:rFonts w:ascii="Trebuchet MS" w:hAnsi="Trebuchet MS"/>
                <w:sz w:val="18"/>
                <w:szCs w:val="18"/>
              </w:rPr>
              <w:t>jord</w:t>
            </w:r>
            <w:r w:rsidRPr="00823876">
              <w:rPr>
                <w:rFonts w:ascii="Trebuchet MS" w:hAnsi="Trebuchet MS"/>
                <w:sz w:val="18"/>
                <w:szCs w:val="18"/>
              </w:rPr>
              <w:t>maengde</w:t>
            </w:r>
            <w:r>
              <w:rPr>
                <w:rFonts w:ascii="Trebuchet MS" w:hAnsi="Trebuchet MS"/>
                <w:sz w:val="18"/>
                <w:szCs w:val="18"/>
              </w:rPr>
              <w:t>_anmeldt</w:t>
            </w:r>
            <w:proofErr w:type="spellEnd"/>
          </w:p>
        </w:tc>
        <w:tc>
          <w:tcPr>
            <w:tcW w:w="2068"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FBE11C3" w14:textId="40232AE3" w:rsidR="00F76C9F" w:rsidRPr="00823876" w:rsidRDefault="00F76C9F" w:rsidP="00F76C9F">
            <w:pPr>
              <w:rPr>
                <w:rFonts w:ascii="Trebuchet MS" w:hAnsi="Trebuchet MS"/>
                <w:sz w:val="18"/>
                <w:szCs w:val="18"/>
              </w:rPr>
            </w:pPr>
            <w:proofErr w:type="spellStart"/>
            <w:r>
              <w:rPr>
                <w:rFonts w:ascii="Trebuchet MS" w:hAnsi="Trebuchet MS"/>
                <w:sz w:val="18"/>
                <w:szCs w:val="18"/>
              </w:rPr>
              <w:t>jord</w:t>
            </w:r>
            <w:r w:rsidRPr="00823876">
              <w:rPr>
                <w:rFonts w:ascii="Trebuchet MS" w:hAnsi="Trebuchet MS"/>
                <w:sz w:val="18"/>
                <w:szCs w:val="18"/>
              </w:rPr>
              <w:t>m</w:t>
            </w:r>
            <w:r>
              <w:rPr>
                <w:rFonts w:ascii="Trebuchet MS" w:hAnsi="Trebuchet MS"/>
                <w:sz w:val="18"/>
                <w:szCs w:val="18"/>
              </w:rPr>
              <w:t>_anme</w:t>
            </w:r>
            <w:proofErr w:type="spellEnd"/>
          </w:p>
        </w:tc>
        <w:tc>
          <w:tcPr>
            <w:tcW w:w="4304" w:type="dxa"/>
            <w:tcBorders>
              <w:top w:val="single" w:sz="4" w:space="0" w:color="auto"/>
              <w:left w:val="single" w:sz="4" w:space="0" w:color="auto"/>
              <w:bottom w:val="single" w:sz="4" w:space="0" w:color="auto"/>
              <w:right w:val="single" w:sz="4" w:space="0" w:color="auto"/>
            </w:tcBorders>
            <w:shd w:val="clear" w:color="auto" w:fill="FFFFFF"/>
            <w:vAlign w:val="bottom"/>
          </w:tcPr>
          <w:p w14:paraId="5F8E89B3" w14:textId="2974C534" w:rsidR="00F76C9F" w:rsidRPr="00823876" w:rsidRDefault="00F76C9F" w:rsidP="00F76C9F">
            <w:pPr>
              <w:rPr>
                <w:rFonts w:ascii="Trebuchet MS" w:hAnsi="Trebuchet MS"/>
                <w:sz w:val="18"/>
                <w:szCs w:val="18"/>
              </w:rPr>
            </w:pPr>
            <w:r w:rsidRPr="00823876">
              <w:rPr>
                <w:rFonts w:ascii="Trebuchet MS" w:hAnsi="Trebuchet MS"/>
                <w:sz w:val="18"/>
                <w:szCs w:val="18"/>
              </w:rPr>
              <w:t>Jordmængde KBM (m3)</w:t>
            </w:r>
            <w:r>
              <w:rPr>
                <w:rFonts w:ascii="Trebuchet MS" w:hAnsi="Trebuchet MS"/>
                <w:sz w:val="18"/>
                <w:szCs w:val="18"/>
              </w:rPr>
              <w:t xml:space="preserve"> anmeldt</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bottom"/>
          </w:tcPr>
          <w:p w14:paraId="7A457888" w14:textId="77777777" w:rsidR="00F76C9F" w:rsidRPr="00823876" w:rsidRDefault="00F76C9F" w:rsidP="00F76C9F">
            <w:pPr>
              <w:rPr>
                <w:rFonts w:ascii="Trebuchet MS" w:hAnsi="Trebuchet MS"/>
                <w:sz w:val="18"/>
                <w:szCs w:val="18"/>
              </w:rPr>
            </w:pPr>
            <w:r>
              <w:rPr>
                <w:rFonts w:ascii="Trebuchet MS" w:hAnsi="Trebuchet MS"/>
                <w:sz w:val="18"/>
                <w:szCs w:val="18"/>
              </w:rPr>
              <w:t>Tal</w:t>
            </w:r>
          </w:p>
        </w:tc>
        <w:tc>
          <w:tcPr>
            <w:tcW w:w="1704" w:type="dxa"/>
            <w:tcBorders>
              <w:top w:val="single" w:sz="4" w:space="0" w:color="auto"/>
              <w:left w:val="single" w:sz="4" w:space="0" w:color="auto"/>
              <w:bottom w:val="single" w:sz="4" w:space="0" w:color="auto"/>
              <w:right w:val="single" w:sz="4" w:space="0" w:color="auto"/>
            </w:tcBorders>
            <w:shd w:val="clear" w:color="auto" w:fill="FFFFFF"/>
            <w:vAlign w:val="bottom"/>
          </w:tcPr>
          <w:p w14:paraId="562DF7CF" w14:textId="77777777" w:rsidR="00F76C9F" w:rsidRPr="00823876" w:rsidRDefault="00F76C9F" w:rsidP="00F76C9F">
            <w:pPr>
              <w:jc w:val="center"/>
              <w:rPr>
                <w:rFonts w:ascii="Trebuchet MS" w:hAnsi="Trebuchet MS"/>
                <w:sz w:val="18"/>
                <w:szCs w:val="18"/>
              </w:rPr>
            </w:pPr>
            <w:r>
              <w:rPr>
                <w:rFonts w:ascii="Trebuchet MS" w:hAnsi="Trebuchet MS"/>
                <w:sz w:val="18"/>
                <w:szCs w:val="18"/>
              </w:rPr>
              <w:t>1,0-9999,9</w:t>
            </w:r>
          </w:p>
        </w:tc>
        <w:tc>
          <w:tcPr>
            <w:tcW w:w="1384" w:type="dxa"/>
            <w:tcBorders>
              <w:top w:val="single" w:sz="4" w:space="0" w:color="auto"/>
              <w:left w:val="single" w:sz="4" w:space="0" w:color="auto"/>
              <w:bottom w:val="single" w:sz="4" w:space="0" w:color="auto"/>
              <w:right w:val="single" w:sz="4" w:space="0" w:color="auto"/>
            </w:tcBorders>
            <w:shd w:val="clear" w:color="auto" w:fill="FFFFFF"/>
            <w:vAlign w:val="bottom"/>
          </w:tcPr>
          <w:p w14:paraId="3C88AA86" w14:textId="77777777" w:rsidR="00F76C9F" w:rsidRPr="00823876" w:rsidRDefault="00F76C9F" w:rsidP="00F76C9F">
            <w:pPr>
              <w:jc w:val="center"/>
              <w:rPr>
                <w:rFonts w:ascii="Trebuchet MS" w:hAnsi="Trebuchet MS" w:cs="Trebuchet MS"/>
                <w:sz w:val="18"/>
                <w:szCs w:val="18"/>
              </w:rPr>
            </w:pPr>
            <w:r>
              <w:rPr>
                <w:rFonts w:ascii="Trebuchet MS" w:hAnsi="Trebuchet MS" w:cs="Trebuchet MS"/>
                <w:sz w:val="18"/>
                <w:szCs w:val="18"/>
              </w:rPr>
              <w:t>O</w:t>
            </w:r>
          </w:p>
        </w:tc>
        <w:tc>
          <w:tcPr>
            <w:tcW w:w="2095" w:type="dxa"/>
            <w:tcBorders>
              <w:top w:val="single" w:sz="4" w:space="0" w:color="auto"/>
              <w:left w:val="single" w:sz="4" w:space="0" w:color="auto"/>
              <w:bottom w:val="single" w:sz="4" w:space="0" w:color="auto"/>
              <w:right w:val="single" w:sz="4" w:space="0" w:color="auto"/>
            </w:tcBorders>
            <w:shd w:val="clear" w:color="auto" w:fill="FFFFFF"/>
            <w:vAlign w:val="bottom"/>
          </w:tcPr>
          <w:p w14:paraId="6202A6DA" w14:textId="77777777" w:rsidR="00F76C9F" w:rsidRPr="00823876" w:rsidRDefault="00F76C9F" w:rsidP="00F76C9F">
            <w:pPr>
              <w:rPr>
                <w:rFonts w:ascii="Trebuchet MS" w:hAnsi="Trebuchet MS" w:cs="Trebuchet MS"/>
                <w:sz w:val="18"/>
                <w:szCs w:val="18"/>
              </w:rPr>
            </w:pPr>
          </w:p>
        </w:tc>
      </w:tr>
      <w:tr w:rsidR="00F76C9F" w:rsidRPr="00CE1917" w14:paraId="302A9A48" w14:textId="77777777" w:rsidTr="00F76C9F">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D132BC0" w14:textId="320608FB" w:rsidR="00F76C9F" w:rsidRPr="00823876" w:rsidRDefault="00F76C9F" w:rsidP="00F76C9F">
            <w:pPr>
              <w:rPr>
                <w:rFonts w:ascii="Trebuchet MS" w:hAnsi="Trebuchet MS"/>
                <w:sz w:val="18"/>
                <w:szCs w:val="18"/>
              </w:rPr>
            </w:pPr>
            <w:proofErr w:type="spellStart"/>
            <w:r w:rsidRPr="00483D4E">
              <w:rPr>
                <w:rFonts w:ascii="Trebuchet MS" w:hAnsi="Trebuchet MS"/>
                <w:color w:val="4F81BD"/>
                <w:sz w:val="18"/>
                <w:szCs w:val="18"/>
              </w:rPr>
              <w:t>s</w:t>
            </w:r>
            <w:r>
              <w:rPr>
                <w:rFonts w:ascii="Trebuchet MS" w:hAnsi="Trebuchet MS"/>
                <w:sz w:val="18"/>
                <w:szCs w:val="18"/>
              </w:rPr>
              <w:t>agsnr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tcPr>
          <w:p w14:paraId="09564055" w14:textId="77777777"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03821349" w14:textId="39BC56AF" w:rsidR="00F76C9F" w:rsidRPr="00823876"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CE1917" w14:paraId="28961406" w14:textId="77777777" w:rsidTr="00F76C9F">
        <w:trPr>
          <w:trHeight w:hRule="exact" w:val="255"/>
        </w:trPr>
        <w:tc>
          <w:tcPr>
            <w:tcW w:w="2038" w:type="dxa"/>
            <w:tcBorders>
              <w:top w:val="single" w:sz="4" w:space="0" w:color="auto"/>
              <w:left w:val="single" w:sz="4" w:space="0" w:color="auto"/>
              <w:bottom w:val="single" w:sz="4" w:space="0" w:color="auto"/>
              <w:right w:val="single" w:sz="4" w:space="0" w:color="auto"/>
            </w:tcBorders>
            <w:shd w:val="clear" w:color="auto" w:fill="97DDBA"/>
            <w:vAlign w:val="bottom"/>
          </w:tcPr>
          <w:p w14:paraId="6D6D8FEC" w14:textId="26C7281F" w:rsidR="00F76C9F" w:rsidRPr="00823876" w:rsidRDefault="00F76C9F" w:rsidP="00F76C9F">
            <w:pPr>
              <w:rPr>
                <w:rFonts w:ascii="Trebuchet MS" w:hAnsi="Trebuchet MS" w:cs="Trebuchet MS"/>
                <w:sz w:val="18"/>
                <w:szCs w:val="18"/>
              </w:rPr>
            </w:pPr>
            <w:r w:rsidRPr="00483D4E">
              <w:rPr>
                <w:rFonts w:ascii="Trebuchet MS" w:hAnsi="Trebuchet MS" w:cs="Trebuchet MS"/>
                <w:color w:val="4F81BD"/>
                <w:sz w:val="18"/>
                <w:szCs w:val="18"/>
              </w:rPr>
              <w:t>l</w:t>
            </w:r>
            <w:r w:rsidRPr="00823876">
              <w:rPr>
                <w:rFonts w:ascii="Trebuchet MS" w:hAnsi="Trebuchet MS" w:cs="Trebuchet MS"/>
                <w:sz w:val="18"/>
                <w:szCs w:val="18"/>
              </w:rPr>
              <w:t>ink</w:t>
            </w:r>
          </w:p>
        </w:tc>
        <w:tc>
          <w:tcPr>
            <w:tcW w:w="2068" w:type="dxa"/>
            <w:gridSpan w:val="2"/>
            <w:tcBorders>
              <w:top w:val="single" w:sz="4" w:space="0" w:color="auto"/>
              <w:left w:val="single" w:sz="4" w:space="0" w:color="auto"/>
              <w:bottom w:val="single" w:sz="4" w:space="0" w:color="auto"/>
              <w:right w:val="single" w:sz="4" w:space="0" w:color="auto"/>
            </w:tcBorders>
            <w:shd w:val="clear" w:color="auto" w:fill="97DDBA"/>
          </w:tcPr>
          <w:p w14:paraId="7E156C07" w14:textId="77777777"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3753C9" w14:textId="4CEEBEAA" w:rsidR="00F76C9F" w:rsidRPr="00823876"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51728E" w14:paraId="0AE7A1E3" w14:textId="77777777" w:rsidTr="00F76C9F">
        <w:trPr>
          <w:trHeight w:hRule="exact" w:val="255"/>
        </w:trPr>
        <w:tc>
          <w:tcPr>
            <w:tcW w:w="3639" w:type="dxa"/>
            <w:gridSpan w:val="2"/>
            <w:tcBorders>
              <w:top w:val="nil"/>
              <w:left w:val="nil"/>
              <w:bottom w:val="nil"/>
              <w:right w:val="nil"/>
            </w:tcBorders>
            <w:shd w:val="clear" w:color="auto" w:fill="97DDBA"/>
          </w:tcPr>
          <w:p w14:paraId="658E9C1B" w14:textId="77777777" w:rsidR="00F76C9F" w:rsidRPr="0051728E" w:rsidRDefault="00F76C9F" w:rsidP="00F76C9F">
            <w:pPr>
              <w:rPr>
                <w:rFonts w:ascii="Trebuchet MS" w:hAnsi="Trebuchet MS" w:cs="Trebuchet MS"/>
                <w:i/>
                <w:iCs/>
                <w:sz w:val="18"/>
                <w:szCs w:val="18"/>
              </w:rPr>
            </w:pPr>
          </w:p>
        </w:tc>
        <w:tc>
          <w:tcPr>
            <w:tcW w:w="11029" w:type="dxa"/>
            <w:gridSpan w:val="6"/>
            <w:tcBorders>
              <w:top w:val="nil"/>
              <w:left w:val="nil"/>
              <w:bottom w:val="nil"/>
              <w:right w:val="nil"/>
            </w:tcBorders>
            <w:shd w:val="clear" w:color="auto" w:fill="97DDBA"/>
            <w:vAlign w:val="bottom"/>
          </w:tcPr>
          <w:p w14:paraId="208AE108" w14:textId="16DE3471" w:rsidR="00F76C9F" w:rsidRDefault="00F76C9F" w:rsidP="00F76C9F">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BF0E902" w14:textId="77777777" w:rsidR="00BF1A2A" w:rsidRDefault="00380C13" w:rsidP="00BF1A2A">
      <w:pPr>
        <w:pStyle w:val="Overskrift6"/>
      </w:pPr>
      <w:r>
        <w:lastRenderedPageBreak/>
        <w:t>5.10.</w:t>
      </w:r>
      <w:r w:rsidR="00A90E87">
        <w:t>1.1</w:t>
      </w:r>
      <w:r w:rsidR="00833883" w:rsidRPr="00A32757">
        <w:t xml:space="preserve"> </w:t>
      </w:r>
      <w:r w:rsidR="00833883">
        <w:t>Metadata</w:t>
      </w:r>
      <w:r w:rsidR="00BF1A2A" w:rsidRPr="00BF1A2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F1A2A" w:rsidRPr="0051728E" w14:paraId="46AF5E7E" w14:textId="77777777" w:rsidTr="009A595E">
        <w:trPr>
          <w:trHeight w:hRule="exact" w:val="255"/>
        </w:trPr>
        <w:tc>
          <w:tcPr>
            <w:tcW w:w="2235" w:type="dxa"/>
            <w:shd w:val="clear" w:color="auto" w:fill="D9D9D9"/>
            <w:vAlign w:val="bottom"/>
          </w:tcPr>
          <w:p w14:paraId="0427B88A" w14:textId="77777777" w:rsidR="00BF1A2A" w:rsidRPr="0051728E" w:rsidRDefault="00BF1A2A"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2DF2C33" w14:textId="77777777" w:rsidR="00BF1A2A" w:rsidRPr="00FE3FC3" w:rsidRDefault="00BF1A2A"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F1A2A" w:rsidRPr="0051728E" w14:paraId="4B3BFC4E" w14:textId="77777777" w:rsidTr="009A595E">
        <w:trPr>
          <w:trHeight w:hRule="exact" w:val="255"/>
        </w:trPr>
        <w:tc>
          <w:tcPr>
            <w:tcW w:w="2235" w:type="dxa"/>
            <w:shd w:val="clear" w:color="auto" w:fill="E0E0E0"/>
            <w:vAlign w:val="bottom"/>
          </w:tcPr>
          <w:p w14:paraId="50C8E9EE"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6C33E5B" w14:textId="77777777" w:rsidR="00BF1A2A" w:rsidRPr="0051728E" w:rsidRDefault="00BF1A2A" w:rsidP="009A595E">
            <w:pPr>
              <w:rPr>
                <w:rFonts w:ascii="Trebuchet MS" w:hAnsi="Trebuchet MS" w:cs="Trebuchet MS"/>
                <w:sz w:val="18"/>
                <w:szCs w:val="18"/>
              </w:rPr>
            </w:pPr>
            <w:r w:rsidRPr="00833883">
              <w:rPr>
                <w:rFonts w:ascii="Trebuchet MS" w:hAnsi="Trebuchet MS" w:cs="Trebuchet MS"/>
                <w:sz w:val="18"/>
                <w:szCs w:val="18"/>
              </w:rPr>
              <w:t>Jordflytning</w:t>
            </w:r>
          </w:p>
        </w:tc>
      </w:tr>
      <w:tr w:rsidR="00BF1A2A" w:rsidRPr="0051728E" w14:paraId="39F36840" w14:textId="77777777" w:rsidTr="009A595E">
        <w:trPr>
          <w:trHeight w:hRule="exact" w:val="255"/>
        </w:trPr>
        <w:tc>
          <w:tcPr>
            <w:tcW w:w="2235" w:type="dxa"/>
            <w:shd w:val="clear" w:color="auto" w:fill="E0E0E0"/>
            <w:vAlign w:val="bottom"/>
          </w:tcPr>
          <w:p w14:paraId="574B0E9B"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57C3B14" w14:textId="77777777" w:rsidR="00BF1A2A" w:rsidRDefault="00380C13" w:rsidP="009A595E">
            <w:pPr>
              <w:rPr>
                <w:rFonts w:ascii="Trebuchet MS" w:hAnsi="Trebuchet MS"/>
                <w:sz w:val="18"/>
                <w:szCs w:val="18"/>
              </w:rPr>
            </w:pPr>
            <w:r>
              <w:rPr>
                <w:rFonts w:ascii="Trebuchet MS" w:hAnsi="Trebuchet MS"/>
                <w:sz w:val="18"/>
                <w:szCs w:val="18"/>
              </w:rPr>
              <w:t>5900</w:t>
            </w:r>
          </w:p>
        </w:tc>
      </w:tr>
      <w:tr w:rsidR="00BF1A2A" w:rsidRPr="0051728E" w14:paraId="4166231D" w14:textId="77777777" w:rsidTr="009A595E">
        <w:trPr>
          <w:trHeight w:hRule="exact" w:val="255"/>
        </w:trPr>
        <w:tc>
          <w:tcPr>
            <w:tcW w:w="2235" w:type="dxa"/>
            <w:shd w:val="clear" w:color="auto" w:fill="E0E0E0"/>
            <w:vAlign w:val="bottom"/>
          </w:tcPr>
          <w:p w14:paraId="49F32E00"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1388C2C" w14:textId="77777777" w:rsidR="00BF1A2A" w:rsidRPr="00F279E4" w:rsidRDefault="00BF1A2A" w:rsidP="009A595E">
            <w:pPr>
              <w:rPr>
                <w:rFonts w:ascii="Trebuchet MS" w:hAnsi="Trebuchet MS" w:cs="Trebuchet MS"/>
                <w:sz w:val="18"/>
                <w:szCs w:val="18"/>
              </w:rPr>
            </w:pPr>
            <w:r w:rsidRPr="005C2B5B">
              <w:rPr>
                <w:rFonts w:ascii="Trebuchet MS" w:hAnsi="Trebuchet MS"/>
                <w:sz w:val="18"/>
                <w:szCs w:val="18"/>
              </w:rPr>
              <w:t xml:space="preserve">Flytning af jord </w:t>
            </w:r>
            <w:proofErr w:type="spellStart"/>
            <w:r w:rsidRPr="005C2B5B">
              <w:rPr>
                <w:rFonts w:ascii="Trebuchet MS" w:hAnsi="Trebuchet MS"/>
                <w:sz w:val="18"/>
                <w:szCs w:val="18"/>
              </w:rPr>
              <w:t>ifm</w:t>
            </w:r>
            <w:proofErr w:type="spellEnd"/>
            <w:r w:rsidRPr="005C2B5B">
              <w:rPr>
                <w:rFonts w:ascii="Trebuchet MS" w:hAnsi="Trebuchet MS"/>
                <w:sz w:val="18"/>
                <w:szCs w:val="18"/>
              </w:rPr>
              <w:t xml:space="preserve"> områdeklassificering</w:t>
            </w:r>
          </w:p>
        </w:tc>
      </w:tr>
      <w:tr w:rsidR="00BF1A2A" w:rsidRPr="0051728E" w14:paraId="3AF80525" w14:textId="77777777" w:rsidTr="009A595E">
        <w:trPr>
          <w:trHeight w:hRule="exact" w:val="255"/>
        </w:trPr>
        <w:tc>
          <w:tcPr>
            <w:tcW w:w="2235" w:type="dxa"/>
            <w:shd w:val="clear" w:color="auto" w:fill="E0E0E0"/>
            <w:vAlign w:val="bottom"/>
          </w:tcPr>
          <w:p w14:paraId="065DF30B"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D41A8DD" w14:textId="77777777" w:rsidR="00BF1A2A" w:rsidRPr="00D77840" w:rsidRDefault="00BF1A2A" w:rsidP="009A595E">
            <w:pPr>
              <w:rPr>
                <w:rFonts w:ascii="Trebuchet MS" w:hAnsi="Trebuchet MS" w:cs="Trebuchet MS"/>
                <w:sz w:val="18"/>
                <w:szCs w:val="18"/>
              </w:rPr>
            </w:pPr>
            <w:r w:rsidRPr="005C2B5B">
              <w:rPr>
                <w:rFonts w:ascii="Trebuchet MS" w:hAnsi="Trebuchet MS"/>
                <w:sz w:val="18"/>
                <w:szCs w:val="18"/>
              </w:rPr>
              <w:t xml:space="preserve">Flytning af jord </w:t>
            </w:r>
            <w:proofErr w:type="spellStart"/>
            <w:r w:rsidRPr="005C2B5B">
              <w:rPr>
                <w:rFonts w:ascii="Trebuchet MS" w:hAnsi="Trebuchet MS"/>
                <w:sz w:val="18"/>
                <w:szCs w:val="18"/>
              </w:rPr>
              <w:t>ifm</w:t>
            </w:r>
            <w:proofErr w:type="spellEnd"/>
            <w:r w:rsidRPr="005C2B5B">
              <w:rPr>
                <w:rFonts w:ascii="Trebuchet MS" w:hAnsi="Trebuchet MS"/>
                <w:sz w:val="18"/>
                <w:szCs w:val="18"/>
              </w:rPr>
              <w:t xml:space="preserve"> områdeklassificering</w:t>
            </w:r>
            <w:r>
              <w:rPr>
                <w:rFonts w:ascii="Trebuchet MS" w:hAnsi="Trebuchet MS"/>
                <w:sz w:val="18"/>
                <w:szCs w:val="18"/>
              </w:rPr>
              <w:t>. Se dette tema på DAI – Miljøportalen.dk</w:t>
            </w:r>
          </w:p>
        </w:tc>
      </w:tr>
      <w:tr w:rsidR="00BF1A2A" w:rsidRPr="0051728E" w14:paraId="347739D0" w14:textId="77777777" w:rsidTr="009A595E">
        <w:trPr>
          <w:trHeight w:hRule="exact" w:val="255"/>
        </w:trPr>
        <w:tc>
          <w:tcPr>
            <w:tcW w:w="2235" w:type="dxa"/>
            <w:shd w:val="clear" w:color="auto" w:fill="E0E0E0"/>
            <w:vAlign w:val="bottom"/>
          </w:tcPr>
          <w:p w14:paraId="57EA34A2" w14:textId="77777777" w:rsidR="00BF1A2A" w:rsidRPr="0051728E" w:rsidRDefault="00BF1A2A"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EF1FCAC"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Skabe et geografisk overblik over hvor der er givet tilladelser til jordflytninger.</w:t>
            </w:r>
          </w:p>
        </w:tc>
      </w:tr>
      <w:tr w:rsidR="00BF1A2A" w:rsidRPr="0051728E" w14:paraId="353355B8" w14:textId="77777777" w:rsidTr="009A595E">
        <w:trPr>
          <w:trHeight w:hRule="exact" w:val="255"/>
        </w:trPr>
        <w:tc>
          <w:tcPr>
            <w:tcW w:w="2235" w:type="dxa"/>
            <w:shd w:val="clear" w:color="auto" w:fill="E0E0E0"/>
            <w:vAlign w:val="bottom"/>
          </w:tcPr>
          <w:p w14:paraId="5CF1A68B" w14:textId="77777777" w:rsidR="00BF1A2A" w:rsidRPr="0051728E" w:rsidRDefault="00BF1A2A"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D8F155D" w14:textId="77777777" w:rsidR="00BF1A2A" w:rsidRPr="00BF1A2A" w:rsidRDefault="00BF1A2A" w:rsidP="009A59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Forvaltede og regulerede områder samt områder med brugsbegrænsning og indberetningsenheder</w:t>
            </w:r>
            <w:r w:rsidR="00061D43">
              <w:rPr>
                <w:rFonts w:ascii="Trebuchet MS" w:hAnsi="Trebuchet MS" w:cs="Trebuchet MS"/>
                <w:bCs/>
                <w:kern w:val="32"/>
                <w:sz w:val="18"/>
                <w:szCs w:val="18"/>
              </w:rPr>
              <w:t>, Jord</w:t>
            </w:r>
          </w:p>
        </w:tc>
      </w:tr>
      <w:tr w:rsidR="00BF1A2A" w:rsidRPr="0051728E" w14:paraId="552FE827" w14:textId="77777777" w:rsidTr="009A595E">
        <w:trPr>
          <w:trHeight w:hRule="exact" w:val="255"/>
        </w:trPr>
        <w:tc>
          <w:tcPr>
            <w:tcW w:w="2235" w:type="dxa"/>
            <w:shd w:val="clear" w:color="auto" w:fill="E0E0E0"/>
            <w:vAlign w:val="bottom"/>
          </w:tcPr>
          <w:p w14:paraId="0D6C51E2" w14:textId="77777777" w:rsidR="00BF1A2A" w:rsidRPr="00492FFE" w:rsidRDefault="006D2EDB" w:rsidP="009A595E">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BF1A2A" w:rsidRPr="00492FFE">
              <w:rPr>
                <w:rFonts w:ascii="Trebuchet MS" w:hAnsi="Trebuchet MS" w:cs="Trebuchet MS"/>
                <w:sz w:val="18"/>
                <w:szCs w:val="18"/>
              </w:rPr>
              <w:t>_ord</w:t>
            </w:r>
            <w:proofErr w:type="spellEnd"/>
          </w:p>
        </w:tc>
        <w:tc>
          <w:tcPr>
            <w:tcW w:w="11340" w:type="dxa"/>
            <w:shd w:val="clear" w:color="auto" w:fill="FFFFFF"/>
            <w:vAlign w:val="bottom"/>
          </w:tcPr>
          <w:p w14:paraId="0F8DFD02" w14:textId="77777777" w:rsidR="00BF1A2A" w:rsidRPr="00492FFE" w:rsidRDefault="00BF1A2A" w:rsidP="009A595E">
            <w:pPr>
              <w:autoSpaceDE w:val="0"/>
              <w:autoSpaceDN w:val="0"/>
              <w:adjustRightInd w:val="0"/>
              <w:rPr>
                <w:rFonts w:ascii="Trebuchet MS" w:hAnsi="Trebuchet MS" w:cs="Trebuchet MS"/>
                <w:sz w:val="18"/>
                <w:szCs w:val="18"/>
              </w:rPr>
            </w:pPr>
            <w:r>
              <w:rPr>
                <w:rFonts w:ascii="Trebuchet MS" w:hAnsi="Trebuchet MS" w:cs="Trebuchet MS"/>
                <w:sz w:val="18"/>
                <w:szCs w:val="18"/>
              </w:rPr>
              <w:t>Forurenet jord</w:t>
            </w:r>
          </w:p>
        </w:tc>
      </w:tr>
      <w:tr w:rsidR="00BF1A2A" w:rsidRPr="0051728E" w14:paraId="65FD06C6" w14:textId="77777777" w:rsidTr="009A595E">
        <w:trPr>
          <w:trHeight w:hRule="exact" w:val="255"/>
        </w:trPr>
        <w:tc>
          <w:tcPr>
            <w:tcW w:w="2235" w:type="dxa"/>
            <w:shd w:val="clear" w:color="auto" w:fill="E0E0E0"/>
            <w:vAlign w:val="bottom"/>
          </w:tcPr>
          <w:p w14:paraId="29EA0360"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190403C"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Flade</w:t>
            </w:r>
          </w:p>
        </w:tc>
      </w:tr>
      <w:tr w:rsidR="00BF1A2A" w:rsidRPr="0051728E" w14:paraId="47DC8C29" w14:textId="77777777" w:rsidTr="009A595E">
        <w:trPr>
          <w:trHeight w:hRule="exact" w:val="255"/>
        </w:trPr>
        <w:tc>
          <w:tcPr>
            <w:tcW w:w="2235" w:type="dxa"/>
            <w:shd w:val="clear" w:color="auto" w:fill="E0E0E0"/>
            <w:vAlign w:val="bottom"/>
          </w:tcPr>
          <w:p w14:paraId="36F9D6FC" w14:textId="77777777" w:rsidR="00BF1A2A" w:rsidRPr="002C13B3" w:rsidRDefault="00BF1A2A" w:rsidP="009A595E">
            <w:pPr>
              <w:rPr>
                <w:rFonts w:ascii="Trebuchet MS" w:hAnsi="Trebuchet MS" w:cs="Trebuchet MS"/>
                <w:sz w:val="18"/>
                <w:szCs w:val="18"/>
              </w:rPr>
            </w:pPr>
            <w:r w:rsidRPr="002C13B3">
              <w:rPr>
                <w:rFonts w:ascii="Trebuchet MS" w:hAnsi="Trebuchet MS" w:cs="Trebuchet MS"/>
                <w:sz w:val="18"/>
                <w:szCs w:val="18"/>
              </w:rPr>
              <w:t>Lovgrundlag</w:t>
            </w:r>
          </w:p>
        </w:tc>
        <w:tc>
          <w:tcPr>
            <w:tcW w:w="11340" w:type="dxa"/>
            <w:shd w:val="clear" w:color="auto" w:fill="FFFFFF"/>
            <w:vAlign w:val="bottom"/>
          </w:tcPr>
          <w:p w14:paraId="29B96175" w14:textId="77777777" w:rsidR="00BF1A2A" w:rsidRPr="002C13B3" w:rsidRDefault="00347F99" w:rsidP="009A595E">
            <w:pPr>
              <w:rPr>
                <w:rFonts w:ascii="Trebuchet MS" w:hAnsi="Trebuchet MS" w:cs="Trebuchet MS"/>
                <w:sz w:val="18"/>
                <w:szCs w:val="18"/>
              </w:rPr>
            </w:pPr>
            <w:r w:rsidRPr="002C13B3">
              <w:rPr>
                <w:rFonts w:ascii="Trebuchet MS" w:hAnsi="Trebuchet MS" w:cs="Trebuchet MS"/>
                <w:sz w:val="18"/>
                <w:szCs w:val="18"/>
              </w:rPr>
              <w:t>-</w:t>
            </w:r>
          </w:p>
        </w:tc>
      </w:tr>
      <w:tr w:rsidR="000C68CF" w:rsidRPr="00341F5D" w14:paraId="4330E47C" w14:textId="77777777" w:rsidTr="009A595E">
        <w:trPr>
          <w:trHeight w:hRule="exact" w:val="255"/>
        </w:trPr>
        <w:tc>
          <w:tcPr>
            <w:tcW w:w="2235" w:type="dxa"/>
            <w:shd w:val="clear" w:color="auto" w:fill="E0E0E0"/>
            <w:vAlign w:val="bottom"/>
          </w:tcPr>
          <w:p w14:paraId="72F9E5BF" w14:textId="77777777" w:rsidR="000C68CF" w:rsidRPr="002C13B3" w:rsidRDefault="0089156A" w:rsidP="009A595E">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77EFBCF4" w14:textId="0DD464F8" w:rsidR="000C68CF" w:rsidRPr="002C13B3" w:rsidRDefault="00962AA0" w:rsidP="009A595E">
            <w:pPr>
              <w:rPr>
                <w:rFonts w:ascii="Trebuchet MS" w:hAnsi="Trebuchet MS" w:cs="Trebuchet MS"/>
                <w:sz w:val="18"/>
                <w:szCs w:val="18"/>
              </w:rPr>
            </w:pPr>
            <w:r w:rsidRPr="00483D4E">
              <w:rPr>
                <w:rFonts w:ascii="Trebuchet MS" w:hAnsi="Trebuchet MS" w:cs="Trebuchet MS"/>
                <w:color w:val="4F81BD"/>
                <w:sz w:val="18"/>
                <w:szCs w:val="18"/>
              </w:rPr>
              <w:t>09.08.13, 09.08.15</w:t>
            </w:r>
          </w:p>
        </w:tc>
      </w:tr>
    </w:tbl>
    <w:p w14:paraId="45BA4F06" w14:textId="77777777" w:rsidR="00833883" w:rsidRPr="00A32757" w:rsidRDefault="00380C13" w:rsidP="00833883">
      <w:pPr>
        <w:pStyle w:val="Overskrift6"/>
      </w:pPr>
      <w:r>
        <w:t>5.10.</w:t>
      </w:r>
      <w:r w:rsidR="00A90E87">
        <w:t>1.2</w:t>
      </w:r>
      <w:r w:rsidR="00833883"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833883" w:rsidRPr="0051728E" w14:paraId="1275A2E3" w14:textId="77777777" w:rsidTr="009A595E">
        <w:trPr>
          <w:trHeight w:hRule="exact" w:val="255"/>
        </w:trPr>
        <w:tc>
          <w:tcPr>
            <w:tcW w:w="4503" w:type="dxa"/>
            <w:shd w:val="clear" w:color="auto" w:fill="D9D9D9"/>
            <w:vAlign w:val="center"/>
          </w:tcPr>
          <w:p w14:paraId="17767B30" w14:textId="77777777" w:rsidR="00833883" w:rsidRPr="0051728E" w:rsidRDefault="00833883" w:rsidP="0006350B">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3760AA64" w14:textId="77777777" w:rsidR="00833883" w:rsidRPr="0051728E" w:rsidRDefault="00833883" w:rsidP="0006350B">
            <w:pPr>
              <w:rPr>
                <w:rFonts w:ascii="Trebuchet MS" w:hAnsi="Trebuchet MS" w:cs="Trebuchet MS"/>
                <w:bCs/>
                <w:sz w:val="18"/>
                <w:szCs w:val="18"/>
              </w:rPr>
            </w:pPr>
            <w:r w:rsidRPr="0051728E">
              <w:rPr>
                <w:rFonts w:ascii="Trebuchet MS" w:hAnsi="Trebuchet MS" w:cs="Trebuchet MS"/>
                <w:b/>
                <w:bCs/>
                <w:sz w:val="18"/>
                <w:szCs w:val="18"/>
              </w:rPr>
              <w:t>Beskrivelse</w:t>
            </w:r>
          </w:p>
        </w:tc>
      </w:tr>
      <w:tr w:rsidR="00833883" w:rsidRPr="0051728E" w14:paraId="586C996F" w14:textId="77777777" w:rsidTr="009A595E">
        <w:trPr>
          <w:trHeight w:hRule="exact" w:val="510"/>
        </w:trPr>
        <w:tc>
          <w:tcPr>
            <w:tcW w:w="4503" w:type="dxa"/>
            <w:shd w:val="clear" w:color="auto" w:fill="E0E0E0"/>
            <w:vAlign w:val="center"/>
          </w:tcPr>
          <w:p w14:paraId="45F688CD" w14:textId="77777777" w:rsidR="00833883" w:rsidRPr="00024C60" w:rsidRDefault="00833883"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1DEAEC01"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Ved hver tilladelse indtegnes et areal hvor der opgraves jord fra jf. tilladelsen. Hvis ikke nærmere angivet så hele jordstykket.</w:t>
            </w:r>
          </w:p>
        </w:tc>
      </w:tr>
      <w:tr w:rsidR="00833883" w:rsidRPr="0051728E" w14:paraId="17E02A89" w14:textId="77777777" w:rsidTr="009A595E">
        <w:trPr>
          <w:trHeight w:hRule="exact" w:val="255"/>
        </w:trPr>
        <w:tc>
          <w:tcPr>
            <w:tcW w:w="4503" w:type="dxa"/>
            <w:shd w:val="clear" w:color="auto" w:fill="E0E0E0"/>
            <w:vAlign w:val="bottom"/>
          </w:tcPr>
          <w:p w14:paraId="59472492"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952C870"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Opdeles i dato for flytning og tilladelse samt mængde.</w:t>
            </w:r>
          </w:p>
        </w:tc>
      </w:tr>
      <w:tr w:rsidR="00833883" w:rsidRPr="0051728E" w14:paraId="48C361A8" w14:textId="77777777" w:rsidTr="009A595E">
        <w:trPr>
          <w:trHeight w:hRule="exact" w:val="255"/>
        </w:trPr>
        <w:tc>
          <w:tcPr>
            <w:tcW w:w="4503" w:type="dxa"/>
            <w:shd w:val="clear" w:color="auto" w:fill="E0E0E0"/>
            <w:vAlign w:val="bottom"/>
          </w:tcPr>
          <w:p w14:paraId="0DCC85F1"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A3B1C8E"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½ kvm</w:t>
            </w:r>
          </w:p>
        </w:tc>
      </w:tr>
      <w:tr w:rsidR="00833883" w:rsidRPr="0051728E" w14:paraId="2C14E75E" w14:textId="77777777" w:rsidTr="009A595E">
        <w:trPr>
          <w:trHeight w:hRule="exact" w:val="255"/>
        </w:trPr>
        <w:tc>
          <w:tcPr>
            <w:tcW w:w="4503" w:type="dxa"/>
            <w:shd w:val="clear" w:color="auto" w:fill="E0E0E0"/>
            <w:vAlign w:val="bottom"/>
          </w:tcPr>
          <w:p w14:paraId="0A863D6E"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5AEF5ECE" w14:textId="77777777" w:rsidR="00833883" w:rsidRPr="00024C60" w:rsidRDefault="00833883" w:rsidP="009A595E">
            <w:pPr>
              <w:rPr>
                <w:rFonts w:ascii="Trebuchet MS" w:hAnsi="Trebuchet MS" w:cs="Trebuchet MS"/>
                <w:sz w:val="18"/>
                <w:szCs w:val="18"/>
              </w:rPr>
            </w:pPr>
          </w:p>
        </w:tc>
      </w:tr>
      <w:tr w:rsidR="00833883" w:rsidRPr="0051728E" w14:paraId="23B81481" w14:textId="77777777" w:rsidTr="009A595E">
        <w:trPr>
          <w:trHeight w:hRule="exact" w:val="255"/>
        </w:trPr>
        <w:tc>
          <w:tcPr>
            <w:tcW w:w="4503" w:type="dxa"/>
            <w:shd w:val="clear" w:color="auto" w:fill="E0E0E0"/>
            <w:vAlign w:val="bottom"/>
          </w:tcPr>
          <w:p w14:paraId="38FCD585"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56981706"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Kan have overlap.</w:t>
            </w:r>
          </w:p>
        </w:tc>
      </w:tr>
      <w:tr w:rsidR="00833883" w:rsidRPr="0051728E" w14:paraId="4011690F" w14:textId="77777777" w:rsidTr="009A595E">
        <w:trPr>
          <w:trHeight w:hRule="exact" w:val="255"/>
        </w:trPr>
        <w:tc>
          <w:tcPr>
            <w:tcW w:w="4503" w:type="dxa"/>
            <w:shd w:val="clear" w:color="auto" w:fill="E0E0E0"/>
            <w:vAlign w:val="bottom"/>
          </w:tcPr>
          <w:p w14:paraId="67F74BBD"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15217851"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Evt. genbrug af fladen fra jordstykket/matrikelkortet.</w:t>
            </w:r>
          </w:p>
        </w:tc>
      </w:tr>
    </w:tbl>
    <w:p w14:paraId="704D6E5E" w14:textId="6DD943EB" w:rsidR="00D50246" w:rsidRPr="00B775D0" w:rsidRDefault="00380C13" w:rsidP="00D50246">
      <w:pPr>
        <w:pStyle w:val="Overskrift2"/>
        <w:rPr>
          <w:color w:val="A6A6A6"/>
          <w:kern w:val="32"/>
        </w:rPr>
      </w:pPr>
      <w:bookmarkStart w:id="440" w:name="_Toc292865534"/>
      <w:bookmarkStart w:id="441" w:name="_Toc63351490"/>
      <w:r w:rsidRPr="00C15214">
        <w:rPr>
          <w:color w:val="808080"/>
          <w:kern w:val="32"/>
        </w:rPr>
        <w:t>5.10.</w:t>
      </w:r>
      <w:r w:rsidR="003412A8" w:rsidRPr="00C15214">
        <w:rPr>
          <w:color w:val="808080"/>
          <w:kern w:val="32"/>
        </w:rPr>
        <w:t xml:space="preserve">2 </w:t>
      </w:r>
      <w:r w:rsidR="00D21822" w:rsidRPr="00C15214">
        <w:rPr>
          <w:color w:val="808080"/>
          <w:kern w:val="32"/>
        </w:rPr>
        <w:t>Råstofindvindings</w:t>
      </w:r>
      <w:r w:rsidR="003412A8" w:rsidRPr="00C15214">
        <w:rPr>
          <w:color w:val="808080"/>
          <w:kern w:val="32"/>
        </w:rPr>
        <w:t>tilladelse (</w:t>
      </w:r>
      <w:r w:rsidRPr="00C15214">
        <w:rPr>
          <w:color w:val="808080"/>
          <w:kern w:val="32"/>
        </w:rPr>
        <w:t>59</w:t>
      </w:r>
      <w:r w:rsidR="003412A8" w:rsidRPr="00C15214">
        <w:rPr>
          <w:color w:val="808080"/>
          <w:kern w:val="32"/>
        </w:rPr>
        <w:t>01)</w:t>
      </w:r>
      <w:bookmarkEnd w:id="440"/>
      <w:r w:rsidR="00EF5BA7" w:rsidRPr="00C15214">
        <w:rPr>
          <w:color w:val="808080"/>
          <w:kern w:val="32"/>
        </w:rPr>
        <w:t xml:space="preserve"> – Udgået i </w:t>
      </w:r>
      <w:proofErr w:type="spellStart"/>
      <w:r w:rsidR="00EF5BA7" w:rsidRPr="00C15214">
        <w:rPr>
          <w:color w:val="808080"/>
          <w:kern w:val="32"/>
        </w:rPr>
        <w:t>ver</w:t>
      </w:r>
      <w:proofErr w:type="spellEnd"/>
      <w:r w:rsidR="00EF5BA7" w:rsidRPr="00C15214">
        <w:rPr>
          <w:color w:val="808080"/>
          <w:kern w:val="32"/>
        </w:rPr>
        <w:t>. 2.</w:t>
      </w:r>
      <w:r w:rsidR="00E3716B" w:rsidRPr="00C15214">
        <w:rPr>
          <w:color w:val="808080"/>
          <w:kern w:val="32"/>
        </w:rPr>
        <w:t>5</w:t>
      </w:r>
      <w:bookmarkEnd w:id="441"/>
    </w:p>
    <w:p w14:paraId="65900B60" w14:textId="77777777" w:rsidR="00DF38FA" w:rsidRPr="00833883" w:rsidRDefault="00380C13" w:rsidP="00DF38FA">
      <w:pPr>
        <w:pStyle w:val="Overskrift2"/>
        <w:rPr>
          <w:kern w:val="32"/>
        </w:rPr>
      </w:pPr>
      <w:bookmarkStart w:id="442" w:name="_Toc63351491"/>
      <w:bookmarkStart w:id="443" w:name="_Toc292865540"/>
      <w:r w:rsidRPr="00AD023B">
        <w:rPr>
          <w:kern w:val="32"/>
        </w:rPr>
        <w:t>5.10.</w:t>
      </w:r>
      <w:r w:rsidR="00DF38FA" w:rsidRPr="00AD023B">
        <w:rPr>
          <w:kern w:val="32"/>
        </w:rPr>
        <w:t>3 Jordvarmeanlæg (</w:t>
      </w:r>
      <w:r w:rsidRPr="00AD023B">
        <w:rPr>
          <w:kern w:val="32"/>
        </w:rPr>
        <w:t>59</w:t>
      </w:r>
      <w:r w:rsidR="00DF38FA" w:rsidRPr="00AD023B">
        <w:rPr>
          <w:kern w:val="32"/>
        </w:rPr>
        <w:t>02)</w:t>
      </w:r>
      <w:bookmarkEnd w:id="442"/>
      <w:r w:rsidR="00DF38FA" w:rsidRPr="00DE15B0">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1164"/>
        <w:gridCol w:w="4847"/>
        <w:gridCol w:w="1637"/>
        <w:gridCol w:w="1373"/>
        <w:gridCol w:w="1359"/>
        <w:gridCol w:w="1912"/>
        <w:gridCol w:w="72"/>
      </w:tblGrid>
      <w:tr w:rsidR="00772086" w:rsidRPr="0051728E" w14:paraId="4CA0CDA7" w14:textId="77777777" w:rsidTr="00C37B85">
        <w:tc>
          <w:tcPr>
            <w:tcW w:w="2304" w:type="dxa"/>
            <w:tcBorders>
              <w:bottom w:val="single" w:sz="4" w:space="0" w:color="auto"/>
            </w:tcBorders>
            <w:shd w:val="clear" w:color="auto" w:fill="D9D9D9"/>
            <w:vAlign w:val="center"/>
          </w:tcPr>
          <w:p w14:paraId="62114C0C" w14:textId="77777777" w:rsidR="00772086" w:rsidRPr="009367BB" w:rsidRDefault="00772086" w:rsidP="00772086">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12D3567B" w14:textId="092F5A67" w:rsidR="00772086" w:rsidRPr="009367BB" w:rsidRDefault="00772086" w:rsidP="00772086">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847" w:type="dxa"/>
            <w:tcBorders>
              <w:bottom w:val="single" w:sz="4" w:space="0" w:color="auto"/>
            </w:tcBorders>
            <w:shd w:val="clear" w:color="auto" w:fill="D9D9D9"/>
            <w:vAlign w:val="center"/>
          </w:tcPr>
          <w:p w14:paraId="4C9F50F5" w14:textId="063AA4DD"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Formål</w:t>
            </w:r>
          </w:p>
        </w:tc>
        <w:tc>
          <w:tcPr>
            <w:tcW w:w="1637" w:type="dxa"/>
            <w:tcBorders>
              <w:bottom w:val="single" w:sz="4" w:space="0" w:color="auto"/>
            </w:tcBorders>
            <w:shd w:val="clear" w:color="auto" w:fill="D9D9D9"/>
            <w:vAlign w:val="center"/>
          </w:tcPr>
          <w:p w14:paraId="16F1B6BA"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Datatype</w:t>
            </w:r>
          </w:p>
        </w:tc>
        <w:tc>
          <w:tcPr>
            <w:tcW w:w="1373" w:type="dxa"/>
            <w:tcBorders>
              <w:bottom w:val="single" w:sz="4" w:space="0" w:color="auto"/>
            </w:tcBorders>
            <w:shd w:val="clear" w:color="auto" w:fill="D9D9D9"/>
            <w:vAlign w:val="center"/>
          </w:tcPr>
          <w:p w14:paraId="51FBAA60"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59" w:type="dxa"/>
            <w:tcBorders>
              <w:bottom w:val="single" w:sz="4" w:space="0" w:color="auto"/>
            </w:tcBorders>
            <w:shd w:val="clear" w:color="auto" w:fill="D9D9D9"/>
            <w:vAlign w:val="center"/>
          </w:tcPr>
          <w:p w14:paraId="3EC4168B" w14:textId="77777777" w:rsidR="00772086" w:rsidRPr="009367BB" w:rsidRDefault="00772086" w:rsidP="00772086">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3A19B08"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Frit</w:t>
            </w:r>
          </w:p>
        </w:tc>
        <w:tc>
          <w:tcPr>
            <w:tcW w:w="1984" w:type="dxa"/>
            <w:gridSpan w:val="2"/>
            <w:shd w:val="clear" w:color="auto" w:fill="D9D9D9"/>
            <w:vAlign w:val="center"/>
          </w:tcPr>
          <w:p w14:paraId="69C52EC9"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Eksempel</w:t>
            </w:r>
          </w:p>
        </w:tc>
      </w:tr>
      <w:tr w:rsidR="00772086" w:rsidRPr="00CE1917" w14:paraId="688B590C"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4FFE6A71"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Brine</w:t>
            </w:r>
            <w:proofErr w:type="spellEnd"/>
          </w:p>
        </w:tc>
        <w:tc>
          <w:tcPr>
            <w:tcW w:w="1164" w:type="dxa"/>
            <w:tcBorders>
              <w:top w:val="single" w:sz="4" w:space="0" w:color="auto"/>
              <w:left w:val="single" w:sz="4" w:space="0" w:color="auto"/>
              <w:bottom w:val="nil"/>
              <w:right w:val="single" w:sz="4" w:space="0" w:color="auto"/>
            </w:tcBorders>
            <w:vAlign w:val="center"/>
          </w:tcPr>
          <w:p w14:paraId="0B51084A" w14:textId="7A54149A"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Brine</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6E4644AB" w14:textId="50A955E5"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(mængden af væske pr. streng / blandingsforhold mellem sprit og vand)</w:t>
            </w:r>
          </w:p>
        </w:tc>
        <w:tc>
          <w:tcPr>
            <w:tcW w:w="1637" w:type="dxa"/>
            <w:tcBorders>
              <w:top w:val="single" w:sz="4" w:space="0" w:color="auto"/>
              <w:left w:val="single" w:sz="4" w:space="0" w:color="auto"/>
              <w:bottom w:val="nil"/>
              <w:right w:val="single" w:sz="4" w:space="0" w:color="auto"/>
            </w:tcBorders>
            <w:shd w:val="clear" w:color="auto" w:fill="auto"/>
            <w:vAlign w:val="center"/>
          </w:tcPr>
          <w:p w14:paraId="18C5493D"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73" w:type="dxa"/>
            <w:tcBorders>
              <w:top w:val="single" w:sz="4" w:space="0" w:color="auto"/>
              <w:left w:val="single" w:sz="4" w:space="0" w:color="auto"/>
              <w:bottom w:val="nil"/>
              <w:right w:val="single" w:sz="4" w:space="0" w:color="auto"/>
            </w:tcBorders>
            <w:shd w:val="clear" w:color="auto" w:fill="auto"/>
            <w:vAlign w:val="center"/>
          </w:tcPr>
          <w:p w14:paraId="6397590A"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59" w:type="dxa"/>
            <w:tcBorders>
              <w:top w:val="single" w:sz="4" w:space="0" w:color="auto"/>
              <w:left w:val="single" w:sz="4" w:space="0" w:color="auto"/>
              <w:bottom w:val="nil"/>
              <w:right w:val="single" w:sz="4" w:space="0" w:color="auto"/>
            </w:tcBorders>
            <w:shd w:val="clear" w:color="auto" w:fill="auto"/>
            <w:vAlign w:val="center"/>
          </w:tcPr>
          <w:p w14:paraId="403FB118"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6679C51A" w14:textId="77777777" w:rsidR="00772086" w:rsidRPr="003A52C1" w:rsidRDefault="00772086" w:rsidP="00772086">
            <w:pPr>
              <w:rPr>
                <w:rFonts w:ascii="Trebuchet MS" w:hAnsi="Trebuchet MS" w:cs="Trebuchet MS"/>
                <w:sz w:val="18"/>
                <w:szCs w:val="18"/>
              </w:rPr>
            </w:pPr>
          </w:p>
        </w:tc>
      </w:tr>
      <w:tr w:rsidR="00772086" w:rsidRPr="00CE1917" w14:paraId="121AA29A"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44E4230F"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strenge_antal</w:t>
            </w:r>
            <w:proofErr w:type="spellEnd"/>
          </w:p>
        </w:tc>
        <w:tc>
          <w:tcPr>
            <w:tcW w:w="1164" w:type="dxa"/>
            <w:tcBorders>
              <w:top w:val="single" w:sz="4" w:space="0" w:color="auto"/>
              <w:left w:val="single" w:sz="4" w:space="0" w:color="auto"/>
              <w:bottom w:val="nil"/>
              <w:right w:val="single" w:sz="4" w:space="0" w:color="auto"/>
            </w:tcBorders>
            <w:vAlign w:val="bottom"/>
          </w:tcPr>
          <w:p w14:paraId="269038A0" w14:textId="490DF75F"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stre_antal</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7F21E065" w14:textId="3EB7A70B" w:rsidR="00772086" w:rsidRPr="00792144" w:rsidRDefault="00772086" w:rsidP="00772086">
            <w:pPr>
              <w:rPr>
                <w:rFonts w:ascii="Trebuchet MS" w:hAnsi="Trebuchet MS"/>
                <w:color w:val="1F497D"/>
                <w:sz w:val="18"/>
                <w:szCs w:val="18"/>
              </w:rPr>
            </w:pPr>
            <w:r w:rsidRPr="003A52C1">
              <w:rPr>
                <w:rFonts w:ascii="Trebuchet MS" w:hAnsi="Trebuchet MS"/>
                <w:sz w:val="18"/>
                <w:szCs w:val="18"/>
              </w:rPr>
              <w:t>Antal strenge lagt i jorden</w:t>
            </w:r>
          </w:p>
        </w:tc>
        <w:tc>
          <w:tcPr>
            <w:tcW w:w="1637" w:type="dxa"/>
            <w:tcBorders>
              <w:top w:val="single" w:sz="4" w:space="0" w:color="auto"/>
              <w:left w:val="single" w:sz="4" w:space="0" w:color="auto"/>
              <w:bottom w:val="nil"/>
              <w:right w:val="single" w:sz="4" w:space="0" w:color="auto"/>
            </w:tcBorders>
            <w:shd w:val="clear" w:color="auto" w:fill="auto"/>
            <w:vAlign w:val="bottom"/>
          </w:tcPr>
          <w:p w14:paraId="51AA7CC0"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1480A78C"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1-999</w:t>
            </w:r>
          </w:p>
        </w:tc>
        <w:tc>
          <w:tcPr>
            <w:tcW w:w="1359" w:type="dxa"/>
            <w:tcBorders>
              <w:top w:val="single" w:sz="4" w:space="0" w:color="auto"/>
              <w:left w:val="single" w:sz="4" w:space="0" w:color="auto"/>
              <w:bottom w:val="nil"/>
              <w:right w:val="single" w:sz="4" w:space="0" w:color="auto"/>
            </w:tcBorders>
            <w:shd w:val="clear" w:color="auto" w:fill="auto"/>
            <w:vAlign w:val="center"/>
          </w:tcPr>
          <w:p w14:paraId="26A85883"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23586B57" w14:textId="77777777" w:rsidR="00772086" w:rsidRPr="003A52C1" w:rsidRDefault="00772086" w:rsidP="00772086">
            <w:pPr>
              <w:rPr>
                <w:rFonts w:ascii="Trebuchet MS" w:hAnsi="Trebuchet MS" w:cs="Trebuchet MS"/>
                <w:sz w:val="18"/>
                <w:szCs w:val="18"/>
              </w:rPr>
            </w:pPr>
          </w:p>
        </w:tc>
      </w:tr>
      <w:tr w:rsidR="00772086" w:rsidRPr="00CE1917" w14:paraId="761D3A6F"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22DCB80D"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strenge_laengde_samlede</w:t>
            </w:r>
            <w:proofErr w:type="spellEnd"/>
          </w:p>
        </w:tc>
        <w:tc>
          <w:tcPr>
            <w:tcW w:w="1164" w:type="dxa"/>
            <w:tcBorders>
              <w:top w:val="single" w:sz="4" w:space="0" w:color="auto"/>
              <w:left w:val="single" w:sz="4" w:space="0" w:color="auto"/>
              <w:bottom w:val="nil"/>
              <w:right w:val="single" w:sz="4" w:space="0" w:color="auto"/>
            </w:tcBorders>
            <w:vAlign w:val="bottom"/>
          </w:tcPr>
          <w:p w14:paraId="72EC48C7" w14:textId="35A44562"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stre</w:t>
            </w:r>
            <w:r>
              <w:rPr>
                <w:rFonts w:ascii="Trebuchet MS" w:hAnsi="Trebuchet MS"/>
                <w:sz w:val="18"/>
                <w:szCs w:val="18"/>
              </w:rPr>
              <w:t>_laeng</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088D96DA" w14:textId="05D90D9F" w:rsidR="00772086" w:rsidRPr="00792144" w:rsidRDefault="00772086" w:rsidP="00772086">
            <w:pPr>
              <w:rPr>
                <w:rFonts w:ascii="Trebuchet MS" w:hAnsi="Trebuchet MS"/>
                <w:color w:val="1F497D"/>
                <w:sz w:val="18"/>
                <w:szCs w:val="18"/>
              </w:rPr>
            </w:pPr>
            <w:r w:rsidRPr="003A52C1">
              <w:rPr>
                <w:rFonts w:ascii="Trebuchet MS" w:hAnsi="Trebuchet MS"/>
                <w:sz w:val="18"/>
                <w:szCs w:val="18"/>
              </w:rPr>
              <w:t>Samlet længde på strenge lagt i jorden</w:t>
            </w:r>
          </w:p>
        </w:tc>
        <w:tc>
          <w:tcPr>
            <w:tcW w:w="1637" w:type="dxa"/>
            <w:tcBorders>
              <w:top w:val="single" w:sz="4" w:space="0" w:color="auto"/>
              <w:left w:val="single" w:sz="4" w:space="0" w:color="auto"/>
              <w:bottom w:val="nil"/>
              <w:right w:val="single" w:sz="4" w:space="0" w:color="auto"/>
            </w:tcBorders>
            <w:shd w:val="clear" w:color="auto" w:fill="auto"/>
            <w:vAlign w:val="bottom"/>
          </w:tcPr>
          <w:p w14:paraId="3AE0F1A7"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62A35FF1"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1-9999</w:t>
            </w:r>
          </w:p>
        </w:tc>
        <w:tc>
          <w:tcPr>
            <w:tcW w:w="1359" w:type="dxa"/>
            <w:tcBorders>
              <w:top w:val="single" w:sz="4" w:space="0" w:color="auto"/>
              <w:left w:val="single" w:sz="4" w:space="0" w:color="auto"/>
              <w:bottom w:val="nil"/>
              <w:right w:val="single" w:sz="4" w:space="0" w:color="auto"/>
            </w:tcBorders>
            <w:shd w:val="clear" w:color="auto" w:fill="auto"/>
            <w:vAlign w:val="center"/>
          </w:tcPr>
          <w:p w14:paraId="30A49D4F"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3633A3BC" w14:textId="77777777" w:rsidR="00772086" w:rsidRPr="003A52C1" w:rsidRDefault="00772086" w:rsidP="00772086">
            <w:pPr>
              <w:rPr>
                <w:rFonts w:ascii="Trebuchet MS" w:hAnsi="Trebuchet MS" w:cs="Trebuchet MS"/>
                <w:sz w:val="18"/>
                <w:szCs w:val="18"/>
              </w:rPr>
            </w:pPr>
          </w:p>
        </w:tc>
      </w:tr>
      <w:tr w:rsidR="00772086" w:rsidRPr="00CE1917" w14:paraId="73214E95"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5A57BE0B"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tilladelses_dato</w:t>
            </w:r>
            <w:proofErr w:type="spellEnd"/>
          </w:p>
        </w:tc>
        <w:tc>
          <w:tcPr>
            <w:tcW w:w="1164" w:type="dxa"/>
            <w:tcBorders>
              <w:top w:val="single" w:sz="4" w:space="0" w:color="auto"/>
              <w:left w:val="single" w:sz="4" w:space="0" w:color="auto"/>
              <w:bottom w:val="nil"/>
              <w:right w:val="single" w:sz="4" w:space="0" w:color="auto"/>
            </w:tcBorders>
            <w:vAlign w:val="center"/>
          </w:tcPr>
          <w:p w14:paraId="369E2D4E" w14:textId="3E27DB51" w:rsidR="00772086" w:rsidRPr="003A52C1" w:rsidRDefault="00772086" w:rsidP="00772086">
            <w:pPr>
              <w:rPr>
                <w:rFonts w:ascii="Trebuchet MS" w:hAnsi="Trebuchet MS" w:cs="Trebuchet MS"/>
                <w:sz w:val="18"/>
                <w:szCs w:val="18"/>
              </w:rPr>
            </w:pPr>
            <w:proofErr w:type="spellStart"/>
            <w:r w:rsidRPr="003A52C1">
              <w:rPr>
                <w:rFonts w:ascii="Trebuchet MS" w:hAnsi="Trebuchet MS"/>
                <w:sz w:val="18"/>
                <w:szCs w:val="18"/>
              </w:rPr>
              <w:t>tilla_dato</w:t>
            </w:r>
            <w:proofErr w:type="spellEnd"/>
          </w:p>
        </w:tc>
        <w:tc>
          <w:tcPr>
            <w:tcW w:w="4847" w:type="dxa"/>
            <w:tcBorders>
              <w:top w:val="single" w:sz="4" w:space="0" w:color="auto"/>
              <w:left w:val="single" w:sz="4" w:space="0" w:color="auto"/>
              <w:bottom w:val="nil"/>
              <w:right w:val="single" w:sz="4" w:space="0" w:color="auto"/>
            </w:tcBorders>
            <w:shd w:val="clear" w:color="auto" w:fill="auto"/>
            <w:vAlign w:val="center"/>
          </w:tcPr>
          <w:p w14:paraId="7322804A" w14:textId="6DB0E716" w:rsidR="00772086" w:rsidRPr="00FD63EE" w:rsidRDefault="00772086" w:rsidP="00772086">
            <w:pPr>
              <w:rPr>
                <w:rFonts w:ascii="Trebuchet MS" w:hAnsi="Trebuchet MS"/>
                <w:color w:val="1F497D"/>
                <w:sz w:val="18"/>
                <w:szCs w:val="18"/>
              </w:rPr>
            </w:pPr>
            <w:r w:rsidRPr="003A52C1">
              <w:rPr>
                <w:rFonts w:ascii="Trebuchet MS" w:hAnsi="Trebuchet MS" w:cs="Trebuchet MS"/>
                <w:sz w:val="18"/>
                <w:szCs w:val="18"/>
              </w:rPr>
              <w:t>Dato for hvornår tilladelse er givet</w:t>
            </w:r>
          </w:p>
        </w:tc>
        <w:tc>
          <w:tcPr>
            <w:tcW w:w="1637" w:type="dxa"/>
            <w:tcBorders>
              <w:top w:val="single" w:sz="4" w:space="0" w:color="auto"/>
              <w:left w:val="single" w:sz="4" w:space="0" w:color="auto"/>
              <w:bottom w:val="nil"/>
              <w:right w:val="single" w:sz="4" w:space="0" w:color="auto"/>
            </w:tcBorders>
            <w:shd w:val="clear" w:color="auto" w:fill="auto"/>
            <w:vAlign w:val="center"/>
          </w:tcPr>
          <w:p w14:paraId="0DA07DFD" w14:textId="77777777" w:rsidR="00772086" w:rsidRPr="00FD63EE" w:rsidRDefault="00772086" w:rsidP="00772086">
            <w:pPr>
              <w:rPr>
                <w:rFonts w:ascii="Trebuchet MS" w:hAnsi="Trebuchet MS" w:cs="Trebuchet MS"/>
                <w:color w:val="1F497D"/>
                <w:sz w:val="18"/>
                <w:szCs w:val="18"/>
              </w:rPr>
            </w:pPr>
            <w:proofErr w:type="gramStart"/>
            <w:r w:rsidRPr="003A52C1">
              <w:rPr>
                <w:rFonts w:ascii="Trebuchet MS" w:hAnsi="Trebuchet MS" w:cs="Trebuchet MS"/>
                <w:sz w:val="18"/>
                <w:szCs w:val="18"/>
              </w:rPr>
              <w:t>ISO dato</w:t>
            </w:r>
            <w:proofErr w:type="gramEnd"/>
          </w:p>
        </w:tc>
        <w:tc>
          <w:tcPr>
            <w:tcW w:w="1373" w:type="dxa"/>
            <w:tcBorders>
              <w:top w:val="single" w:sz="4" w:space="0" w:color="auto"/>
              <w:left w:val="single" w:sz="4" w:space="0" w:color="auto"/>
              <w:bottom w:val="nil"/>
              <w:right w:val="single" w:sz="4" w:space="0" w:color="auto"/>
            </w:tcBorders>
            <w:shd w:val="clear" w:color="auto" w:fill="auto"/>
            <w:vAlign w:val="center"/>
          </w:tcPr>
          <w:p w14:paraId="610E03FD" w14:textId="77777777" w:rsidR="00772086" w:rsidRPr="003A52C1" w:rsidRDefault="00772086" w:rsidP="00772086">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2006-12-31</w:t>
            </w:r>
          </w:p>
          <w:p w14:paraId="71BBD9C6"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2999-12-31</w:t>
            </w:r>
          </w:p>
        </w:tc>
        <w:tc>
          <w:tcPr>
            <w:tcW w:w="1359" w:type="dxa"/>
            <w:tcBorders>
              <w:top w:val="single" w:sz="4" w:space="0" w:color="auto"/>
              <w:left w:val="single" w:sz="4" w:space="0" w:color="auto"/>
              <w:bottom w:val="nil"/>
              <w:right w:val="single" w:sz="4" w:space="0" w:color="auto"/>
            </w:tcBorders>
            <w:shd w:val="clear" w:color="auto" w:fill="auto"/>
            <w:vAlign w:val="center"/>
          </w:tcPr>
          <w:p w14:paraId="4E9E6B1A"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center"/>
          </w:tcPr>
          <w:p w14:paraId="2E7FAD1F" w14:textId="77777777" w:rsidR="00772086" w:rsidRPr="003A52C1" w:rsidRDefault="00772086" w:rsidP="00772086">
            <w:pPr>
              <w:rPr>
                <w:rFonts w:ascii="Trebuchet MS" w:hAnsi="Trebuchet MS" w:cs="Trebuchet MS"/>
                <w:sz w:val="18"/>
                <w:szCs w:val="18"/>
              </w:rPr>
            </w:pPr>
            <w:r w:rsidRPr="003A52C1">
              <w:rPr>
                <w:rFonts w:ascii="Trebuchet MS" w:hAnsi="Trebuchet MS"/>
                <w:sz w:val="18"/>
                <w:szCs w:val="18"/>
              </w:rPr>
              <w:t>2008-06-18</w:t>
            </w:r>
          </w:p>
        </w:tc>
      </w:tr>
      <w:tr w:rsidR="00772086" w:rsidRPr="00CE1917" w14:paraId="2461DC9C"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5FD09F8A" w14:textId="378D7DBE"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lastRenderedPageBreak/>
              <w:t>f</w:t>
            </w:r>
            <w:r>
              <w:rPr>
                <w:rFonts w:ascii="Trebuchet MS" w:hAnsi="Trebuchet MS"/>
                <w:sz w:val="18"/>
                <w:szCs w:val="18"/>
              </w:rPr>
              <w:t>ae</w:t>
            </w:r>
            <w:r w:rsidRPr="003A52C1">
              <w:rPr>
                <w:rFonts w:ascii="Trebuchet MS" w:hAnsi="Trebuchet MS"/>
                <w:sz w:val="18"/>
                <w:szCs w:val="18"/>
              </w:rPr>
              <w:t>rdigmeldingsdato</w:t>
            </w:r>
            <w:proofErr w:type="spellEnd"/>
          </w:p>
        </w:tc>
        <w:tc>
          <w:tcPr>
            <w:tcW w:w="1164" w:type="dxa"/>
            <w:tcBorders>
              <w:top w:val="single" w:sz="4" w:space="0" w:color="auto"/>
              <w:left w:val="single" w:sz="4" w:space="0" w:color="auto"/>
              <w:bottom w:val="nil"/>
              <w:right w:val="single" w:sz="4" w:space="0" w:color="auto"/>
            </w:tcBorders>
            <w:vAlign w:val="center"/>
          </w:tcPr>
          <w:p w14:paraId="52D0136F" w14:textId="7D27B930" w:rsidR="00772086" w:rsidRPr="003A52C1" w:rsidRDefault="00772086" w:rsidP="00772086">
            <w:pPr>
              <w:rPr>
                <w:rFonts w:ascii="Trebuchet MS" w:hAnsi="Trebuchet MS"/>
                <w:sz w:val="18"/>
                <w:szCs w:val="18"/>
              </w:rPr>
            </w:pPr>
            <w:proofErr w:type="spellStart"/>
            <w:r>
              <w:rPr>
                <w:rFonts w:ascii="Trebuchet MS" w:hAnsi="Trebuchet MS"/>
                <w:sz w:val="18"/>
                <w:szCs w:val="18"/>
              </w:rPr>
              <w:t>fae</w:t>
            </w:r>
            <w:r w:rsidRPr="003A52C1">
              <w:rPr>
                <w:rFonts w:ascii="Trebuchet MS" w:hAnsi="Trebuchet MS"/>
                <w:sz w:val="18"/>
                <w:szCs w:val="18"/>
              </w:rPr>
              <w:t>rd</w:t>
            </w:r>
            <w:r>
              <w:rPr>
                <w:rFonts w:ascii="Trebuchet MS" w:hAnsi="Trebuchet MS"/>
                <w:sz w:val="18"/>
                <w:szCs w:val="18"/>
              </w:rPr>
              <w:t>_</w:t>
            </w:r>
            <w:r w:rsidRPr="003A52C1">
              <w:rPr>
                <w:rFonts w:ascii="Trebuchet MS" w:hAnsi="Trebuchet MS"/>
                <w:sz w:val="18"/>
                <w:szCs w:val="18"/>
              </w:rPr>
              <w:t>dato</w:t>
            </w:r>
            <w:proofErr w:type="spellEnd"/>
          </w:p>
        </w:tc>
        <w:tc>
          <w:tcPr>
            <w:tcW w:w="4847" w:type="dxa"/>
            <w:tcBorders>
              <w:top w:val="single" w:sz="4" w:space="0" w:color="auto"/>
              <w:left w:val="single" w:sz="4" w:space="0" w:color="auto"/>
              <w:bottom w:val="nil"/>
              <w:right w:val="single" w:sz="4" w:space="0" w:color="auto"/>
            </w:tcBorders>
            <w:shd w:val="clear" w:color="auto" w:fill="auto"/>
            <w:vAlign w:val="center"/>
          </w:tcPr>
          <w:p w14:paraId="6185633F" w14:textId="6D3CDBFB"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Dato for færdigmelding</w:t>
            </w:r>
          </w:p>
        </w:tc>
        <w:tc>
          <w:tcPr>
            <w:tcW w:w="1637" w:type="dxa"/>
            <w:tcBorders>
              <w:top w:val="single" w:sz="4" w:space="0" w:color="auto"/>
              <w:left w:val="single" w:sz="4" w:space="0" w:color="auto"/>
              <w:bottom w:val="nil"/>
              <w:right w:val="single" w:sz="4" w:space="0" w:color="auto"/>
            </w:tcBorders>
            <w:shd w:val="clear" w:color="auto" w:fill="auto"/>
            <w:vAlign w:val="center"/>
          </w:tcPr>
          <w:p w14:paraId="553D5A3A" w14:textId="77777777" w:rsidR="00772086" w:rsidRPr="00FD63EE" w:rsidRDefault="00772086" w:rsidP="00772086">
            <w:pPr>
              <w:rPr>
                <w:rFonts w:ascii="Trebuchet MS" w:hAnsi="Trebuchet MS" w:cs="Trebuchet MS"/>
                <w:color w:val="1F497D"/>
                <w:sz w:val="18"/>
                <w:szCs w:val="18"/>
              </w:rPr>
            </w:pPr>
            <w:proofErr w:type="gramStart"/>
            <w:r w:rsidRPr="003A52C1">
              <w:rPr>
                <w:rFonts w:ascii="Trebuchet MS" w:hAnsi="Trebuchet MS" w:cs="Trebuchet MS"/>
                <w:sz w:val="18"/>
                <w:szCs w:val="18"/>
              </w:rPr>
              <w:t>ISO dato</w:t>
            </w:r>
            <w:proofErr w:type="gramEnd"/>
          </w:p>
        </w:tc>
        <w:tc>
          <w:tcPr>
            <w:tcW w:w="1373" w:type="dxa"/>
            <w:tcBorders>
              <w:top w:val="single" w:sz="4" w:space="0" w:color="auto"/>
              <w:left w:val="single" w:sz="4" w:space="0" w:color="auto"/>
              <w:bottom w:val="nil"/>
              <w:right w:val="single" w:sz="4" w:space="0" w:color="auto"/>
            </w:tcBorders>
            <w:shd w:val="clear" w:color="auto" w:fill="auto"/>
            <w:vAlign w:val="center"/>
          </w:tcPr>
          <w:p w14:paraId="2DBB43F4" w14:textId="77777777" w:rsidR="00772086" w:rsidRPr="003A52C1" w:rsidRDefault="00772086" w:rsidP="00772086">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2006-12-31</w:t>
            </w:r>
          </w:p>
          <w:p w14:paraId="042ABC2A"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2999-12-31</w:t>
            </w:r>
          </w:p>
        </w:tc>
        <w:tc>
          <w:tcPr>
            <w:tcW w:w="1359" w:type="dxa"/>
            <w:tcBorders>
              <w:top w:val="single" w:sz="4" w:space="0" w:color="auto"/>
              <w:left w:val="single" w:sz="4" w:space="0" w:color="auto"/>
              <w:bottom w:val="nil"/>
              <w:right w:val="single" w:sz="4" w:space="0" w:color="auto"/>
            </w:tcBorders>
            <w:shd w:val="clear" w:color="auto" w:fill="auto"/>
            <w:vAlign w:val="center"/>
          </w:tcPr>
          <w:p w14:paraId="76814689"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center"/>
          </w:tcPr>
          <w:p w14:paraId="587BE736" w14:textId="77777777" w:rsidR="00772086" w:rsidRPr="003A52C1" w:rsidRDefault="00772086" w:rsidP="00772086">
            <w:pPr>
              <w:rPr>
                <w:rFonts w:ascii="Trebuchet MS" w:hAnsi="Trebuchet MS" w:cs="Trebuchet MS"/>
                <w:sz w:val="18"/>
                <w:szCs w:val="18"/>
              </w:rPr>
            </w:pPr>
            <w:r w:rsidRPr="003A52C1">
              <w:rPr>
                <w:rFonts w:ascii="Trebuchet MS" w:hAnsi="Trebuchet MS"/>
                <w:sz w:val="18"/>
                <w:szCs w:val="18"/>
              </w:rPr>
              <w:t>2008-06-18</w:t>
            </w:r>
          </w:p>
        </w:tc>
      </w:tr>
      <w:tr w:rsidR="00772086" w:rsidRPr="00CE1917" w14:paraId="169ECED9"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595905EA" w14:textId="77777777" w:rsidR="00772086" w:rsidRPr="000A63A8" w:rsidRDefault="00772086" w:rsidP="00772086">
            <w:pPr>
              <w:rPr>
                <w:rFonts w:ascii="Trebuchet MS" w:hAnsi="Trebuchet MS"/>
                <w:sz w:val="18"/>
                <w:szCs w:val="18"/>
              </w:rPr>
            </w:pPr>
            <w:proofErr w:type="spellStart"/>
            <w:r w:rsidRPr="000A63A8">
              <w:rPr>
                <w:rFonts w:ascii="Trebuchet MS" w:hAnsi="Trebuchet MS"/>
                <w:sz w:val="18"/>
                <w:szCs w:val="18"/>
              </w:rPr>
              <w:t>vaesketype_kode</w:t>
            </w:r>
            <w:proofErr w:type="spellEnd"/>
          </w:p>
        </w:tc>
        <w:tc>
          <w:tcPr>
            <w:tcW w:w="1164" w:type="dxa"/>
            <w:tcBorders>
              <w:top w:val="single" w:sz="4" w:space="0" w:color="auto"/>
              <w:left w:val="single" w:sz="4" w:space="0" w:color="auto"/>
              <w:bottom w:val="nil"/>
              <w:right w:val="single" w:sz="4" w:space="0" w:color="auto"/>
            </w:tcBorders>
            <w:vAlign w:val="bottom"/>
          </w:tcPr>
          <w:p w14:paraId="27577FC2" w14:textId="3A55C440" w:rsidR="00772086" w:rsidRPr="000A63A8" w:rsidRDefault="00772086" w:rsidP="00772086">
            <w:pPr>
              <w:rPr>
                <w:rFonts w:ascii="Trebuchet MS" w:hAnsi="Trebuchet MS"/>
                <w:sz w:val="18"/>
                <w:szCs w:val="18"/>
              </w:rPr>
            </w:pPr>
            <w:proofErr w:type="spellStart"/>
            <w:r>
              <w:rPr>
                <w:rFonts w:ascii="Trebuchet MS" w:hAnsi="Trebuchet MS"/>
                <w:sz w:val="18"/>
                <w:szCs w:val="18"/>
              </w:rPr>
              <w:t>vaeskety_k</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4744D985" w14:textId="13866EDB" w:rsidR="00772086" w:rsidRPr="000A63A8" w:rsidRDefault="00772086" w:rsidP="00772086">
            <w:pPr>
              <w:rPr>
                <w:rFonts w:ascii="Trebuchet MS" w:hAnsi="Trebuchet MS"/>
                <w:sz w:val="18"/>
                <w:szCs w:val="18"/>
              </w:rPr>
            </w:pPr>
            <w:r w:rsidRPr="000A63A8">
              <w:rPr>
                <w:rFonts w:ascii="Trebuchet MS" w:hAnsi="Trebuchet MS"/>
                <w:sz w:val="18"/>
                <w:szCs w:val="18"/>
              </w:rPr>
              <w:t>Kodetal for typen af frostvæske</w:t>
            </w:r>
          </w:p>
        </w:tc>
        <w:tc>
          <w:tcPr>
            <w:tcW w:w="1637" w:type="dxa"/>
            <w:tcBorders>
              <w:top w:val="single" w:sz="4" w:space="0" w:color="auto"/>
              <w:left w:val="single" w:sz="4" w:space="0" w:color="auto"/>
              <w:bottom w:val="nil"/>
              <w:right w:val="single" w:sz="4" w:space="0" w:color="auto"/>
            </w:tcBorders>
            <w:shd w:val="clear" w:color="auto" w:fill="auto"/>
            <w:vAlign w:val="bottom"/>
          </w:tcPr>
          <w:p w14:paraId="3759924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024E0BF6"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1-9</w:t>
            </w:r>
          </w:p>
        </w:tc>
        <w:tc>
          <w:tcPr>
            <w:tcW w:w="1359" w:type="dxa"/>
            <w:tcBorders>
              <w:top w:val="single" w:sz="4" w:space="0" w:color="auto"/>
              <w:left w:val="single" w:sz="4" w:space="0" w:color="auto"/>
              <w:bottom w:val="nil"/>
              <w:right w:val="single" w:sz="4" w:space="0" w:color="auto"/>
            </w:tcBorders>
            <w:shd w:val="clear" w:color="auto" w:fill="auto"/>
            <w:vAlign w:val="center"/>
          </w:tcPr>
          <w:p w14:paraId="072D7F23" w14:textId="77777777" w:rsidR="00772086" w:rsidRPr="000A63A8" w:rsidRDefault="00772086" w:rsidP="00772086">
            <w:pPr>
              <w:jc w:val="center"/>
              <w:rPr>
                <w:rFonts w:ascii="Trebuchet MS" w:hAnsi="Trebuchet MS" w:cs="Trebuchet MS"/>
                <w:sz w:val="18"/>
                <w:szCs w:val="18"/>
              </w:rPr>
            </w:pPr>
            <w:r w:rsidRPr="000A63A8">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77731FF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2</w:t>
            </w:r>
          </w:p>
        </w:tc>
      </w:tr>
      <w:tr w:rsidR="00772086" w:rsidRPr="00CE1917" w14:paraId="3FEE1501"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99CCFF"/>
            <w:vAlign w:val="bottom"/>
          </w:tcPr>
          <w:p w14:paraId="657209F6" w14:textId="77777777" w:rsidR="00772086" w:rsidRPr="000A63A8" w:rsidRDefault="00772086" w:rsidP="00772086">
            <w:pPr>
              <w:rPr>
                <w:rFonts w:ascii="Trebuchet MS" w:hAnsi="Trebuchet MS"/>
                <w:sz w:val="18"/>
                <w:szCs w:val="18"/>
              </w:rPr>
            </w:pPr>
            <w:proofErr w:type="spellStart"/>
            <w:r w:rsidRPr="000A63A8">
              <w:rPr>
                <w:rFonts w:ascii="Trebuchet MS" w:hAnsi="Trebuchet MS"/>
                <w:sz w:val="18"/>
                <w:szCs w:val="18"/>
              </w:rPr>
              <w:t>vaesketype</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6B64DB0D" w14:textId="6F26E98B" w:rsidR="00772086" w:rsidRPr="000A63A8" w:rsidRDefault="00772086" w:rsidP="00772086">
            <w:pPr>
              <w:rPr>
                <w:rFonts w:ascii="Trebuchet MS" w:hAnsi="Trebuchet MS"/>
                <w:sz w:val="18"/>
                <w:szCs w:val="18"/>
              </w:rPr>
            </w:pPr>
            <w:proofErr w:type="spellStart"/>
            <w:r>
              <w:rPr>
                <w:rFonts w:ascii="Trebuchet MS" w:hAnsi="Trebuchet MS"/>
                <w:sz w:val="18"/>
                <w:szCs w:val="18"/>
              </w:rPr>
              <w:t>vaeskety</w:t>
            </w:r>
            <w:proofErr w:type="spellEnd"/>
          </w:p>
        </w:tc>
        <w:tc>
          <w:tcPr>
            <w:tcW w:w="4847" w:type="dxa"/>
            <w:tcBorders>
              <w:top w:val="single" w:sz="4" w:space="0" w:color="auto"/>
              <w:left w:val="single" w:sz="4" w:space="0" w:color="auto"/>
              <w:bottom w:val="nil"/>
              <w:right w:val="single" w:sz="4" w:space="0" w:color="auto"/>
            </w:tcBorders>
            <w:shd w:val="clear" w:color="auto" w:fill="99CCFF"/>
            <w:vAlign w:val="bottom"/>
          </w:tcPr>
          <w:p w14:paraId="62F505DF" w14:textId="62CCF1CB" w:rsidR="00772086" w:rsidRPr="000A63A8" w:rsidRDefault="00772086" w:rsidP="00772086">
            <w:pPr>
              <w:rPr>
                <w:rFonts w:ascii="Trebuchet MS" w:hAnsi="Trebuchet MS"/>
                <w:sz w:val="18"/>
                <w:szCs w:val="18"/>
              </w:rPr>
            </w:pPr>
            <w:r w:rsidRPr="000A63A8">
              <w:rPr>
                <w:rFonts w:ascii="Trebuchet MS" w:hAnsi="Trebuchet MS"/>
                <w:sz w:val="18"/>
                <w:szCs w:val="18"/>
              </w:rPr>
              <w:t>Typen af frostvæske der benyttes i slangerne</w:t>
            </w:r>
          </w:p>
        </w:tc>
        <w:tc>
          <w:tcPr>
            <w:tcW w:w="1637" w:type="dxa"/>
            <w:tcBorders>
              <w:top w:val="single" w:sz="4" w:space="0" w:color="auto"/>
              <w:left w:val="single" w:sz="4" w:space="0" w:color="auto"/>
              <w:bottom w:val="nil"/>
              <w:right w:val="single" w:sz="4" w:space="0" w:color="auto"/>
            </w:tcBorders>
            <w:shd w:val="clear" w:color="auto" w:fill="99CCFF"/>
            <w:vAlign w:val="bottom"/>
          </w:tcPr>
          <w:p w14:paraId="6CEF1E3E" w14:textId="77777777" w:rsidR="00772086" w:rsidRPr="000A63A8" w:rsidRDefault="00772086" w:rsidP="00772086">
            <w:pPr>
              <w:rPr>
                <w:rFonts w:ascii="Trebuchet MS" w:hAnsi="Trebuchet MS"/>
                <w:sz w:val="18"/>
                <w:szCs w:val="18"/>
              </w:rPr>
            </w:pPr>
            <w:r w:rsidRPr="000A63A8">
              <w:rPr>
                <w:rFonts w:ascii="Trebuchet MS" w:hAnsi="Trebuchet MS" w:cs="Trebuchet MS"/>
                <w:sz w:val="18"/>
                <w:szCs w:val="18"/>
              </w:rPr>
              <w:t>Tekststreng</w:t>
            </w:r>
          </w:p>
        </w:tc>
        <w:tc>
          <w:tcPr>
            <w:tcW w:w="1373" w:type="dxa"/>
            <w:tcBorders>
              <w:top w:val="single" w:sz="4" w:space="0" w:color="auto"/>
              <w:left w:val="single" w:sz="4" w:space="0" w:color="auto"/>
              <w:bottom w:val="nil"/>
              <w:right w:val="single" w:sz="4" w:space="0" w:color="auto"/>
            </w:tcBorders>
            <w:shd w:val="clear" w:color="auto" w:fill="99CCFF"/>
            <w:vAlign w:val="bottom"/>
          </w:tcPr>
          <w:p w14:paraId="2C680F62" w14:textId="77777777" w:rsidR="00772086" w:rsidRPr="000A63A8" w:rsidRDefault="00772086" w:rsidP="00772086">
            <w:pPr>
              <w:rPr>
                <w:rFonts w:ascii="Trebuchet MS" w:hAnsi="Trebuchet MS"/>
                <w:sz w:val="18"/>
                <w:szCs w:val="18"/>
              </w:rPr>
            </w:pPr>
            <w:r w:rsidRPr="000A63A8">
              <w:rPr>
                <w:rFonts w:ascii="Trebuchet MS" w:hAnsi="Trebuchet MS" w:cs="Trebuchet MS"/>
                <w:sz w:val="18"/>
                <w:szCs w:val="18"/>
              </w:rPr>
              <w:t>0-50 tegn</w:t>
            </w:r>
          </w:p>
        </w:tc>
        <w:tc>
          <w:tcPr>
            <w:tcW w:w="1359" w:type="dxa"/>
            <w:tcBorders>
              <w:top w:val="single" w:sz="4" w:space="0" w:color="auto"/>
              <w:left w:val="single" w:sz="4" w:space="0" w:color="auto"/>
              <w:bottom w:val="nil"/>
              <w:right w:val="single" w:sz="4" w:space="0" w:color="auto"/>
            </w:tcBorders>
            <w:shd w:val="clear" w:color="auto" w:fill="99CCFF"/>
            <w:vAlign w:val="center"/>
          </w:tcPr>
          <w:p w14:paraId="2F22FACB" w14:textId="77777777" w:rsidR="00772086" w:rsidRPr="000A63A8" w:rsidRDefault="00772086" w:rsidP="00772086">
            <w:pPr>
              <w:jc w:val="center"/>
              <w:rPr>
                <w:rFonts w:ascii="Trebuchet MS" w:hAnsi="Trebuchet MS" w:cs="Trebuchet MS"/>
                <w:sz w:val="18"/>
                <w:szCs w:val="18"/>
              </w:rPr>
            </w:pPr>
            <w:r w:rsidRPr="000A63A8">
              <w:rPr>
                <w:rFonts w:ascii="Trebuchet MS" w:hAnsi="Trebuchet MS" w:cs="Trebuchet MS"/>
                <w:sz w:val="18"/>
                <w:szCs w:val="18"/>
              </w:rPr>
              <w:t>S</w:t>
            </w:r>
          </w:p>
        </w:tc>
        <w:tc>
          <w:tcPr>
            <w:tcW w:w="1984" w:type="dxa"/>
            <w:gridSpan w:val="2"/>
            <w:tcBorders>
              <w:top w:val="single" w:sz="4" w:space="0" w:color="auto"/>
              <w:left w:val="single" w:sz="4" w:space="0" w:color="auto"/>
              <w:bottom w:val="nil"/>
              <w:right w:val="single" w:sz="4" w:space="0" w:color="auto"/>
            </w:tcBorders>
            <w:shd w:val="clear" w:color="auto" w:fill="99CCFF"/>
            <w:vAlign w:val="bottom"/>
          </w:tcPr>
          <w:p w14:paraId="6BFC0F91" w14:textId="77777777" w:rsidR="00772086" w:rsidRPr="000A63A8" w:rsidRDefault="00772086" w:rsidP="00772086">
            <w:pPr>
              <w:rPr>
                <w:rFonts w:ascii="Trebuchet MS" w:hAnsi="Trebuchet MS"/>
                <w:sz w:val="18"/>
                <w:szCs w:val="18"/>
              </w:rPr>
            </w:pPr>
            <w:r w:rsidRPr="000A63A8">
              <w:rPr>
                <w:rFonts w:ascii="Trebuchet MS" w:hAnsi="Trebuchet MS"/>
                <w:sz w:val="18"/>
                <w:szCs w:val="18"/>
              </w:rPr>
              <w:t>IPA-sprit</w:t>
            </w:r>
          </w:p>
        </w:tc>
      </w:tr>
      <w:tr w:rsidR="00772086" w:rsidRPr="00353B49" w14:paraId="2D6D4F91"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2BA88D6C"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075605E"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7C463BB3" w14:textId="1734678E"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2904CCBD"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55924C29"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67640FBE"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68809C9B" w14:textId="41FECF50"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2AC94E69"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382F2DC0"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E7D21B7"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04FAF658" w14:textId="04BCEA82"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6AC4C5E7"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07D1CDB7"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sag_status_kode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65DF412"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16CDA878" w14:textId="018354E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63E6E719"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19E9259B"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sag_status</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5F9475A"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20547A5C" w14:textId="7D69268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CE1917" w14:paraId="06248E9A" w14:textId="77777777" w:rsidTr="00772086">
        <w:trPr>
          <w:trHeight w:hRule="exact" w:val="255"/>
        </w:trPr>
        <w:tc>
          <w:tcPr>
            <w:tcW w:w="2304" w:type="dxa"/>
            <w:tcBorders>
              <w:top w:val="single" w:sz="4" w:space="0" w:color="auto"/>
              <w:left w:val="single" w:sz="4" w:space="0" w:color="auto"/>
              <w:bottom w:val="single" w:sz="4" w:space="0" w:color="auto"/>
              <w:right w:val="single" w:sz="4" w:space="0" w:color="auto"/>
            </w:tcBorders>
            <w:shd w:val="clear" w:color="auto" w:fill="97DDBA"/>
            <w:vAlign w:val="bottom"/>
          </w:tcPr>
          <w:p w14:paraId="49B17EA8"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229B8F4"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954D2B7" w14:textId="0733329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51728E" w14:paraId="05F0E3C6" w14:textId="77777777" w:rsidTr="00772086">
        <w:trPr>
          <w:gridAfter w:val="1"/>
          <w:wAfter w:w="72" w:type="dxa"/>
          <w:trHeight w:hRule="exact" w:val="255"/>
        </w:trPr>
        <w:tc>
          <w:tcPr>
            <w:tcW w:w="14596" w:type="dxa"/>
            <w:gridSpan w:val="7"/>
            <w:tcBorders>
              <w:top w:val="single" w:sz="4" w:space="0" w:color="auto"/>
              <w:left w:val="nil"/>
              <w:bottom w:val="nil"/>
              <w:right w:val="nil"/>
            </w:tcBorders>
            <w:shd w:val="clear" w:color="auto" w:fill="99CCFF"/>
            <w:vAlign w:val="bottom"/>
          </w:tcPr>
          <w:p w14:paraId="437F4E6F" w14:textId="25A95583" w:rsidR="00772086" w:rsidRPr="000A63A8" w:rsidRDefault="00772086" w:rsidP="00772086">
            <w:pPr>
              <w:rPr>
                <w:rFonts w:ascii="Trebuchet MS" w:hAnsi="Trebuchet MS" w:cs="Trebuchet MS"/>
                <w:sz w:val="18"/>
                <w:szCs w:val="18"/>
              </w:rPr>
            </w:pPr>
            <w:r w:rsidRPr="000A63A8">
              <w:rPr>
                <w:rFonts w:ascii="Trebuchet MS" w:hAnsi="Trebuchet MS" w:cs="Trebuchet MS"/>
                <w:i/>
                <w:iCs/>
                <w:sz w:val="18"/>
                <w:szCs w:val="18"/>
              </w:rPr>
              <w:t>Felter markeret med blå er temaspecifikke opslagstabeller, der indeholder oversættelser af koder i andre felter.</w:t>
            </w:r>
          </w:p>
        </w:tc>
      </w:tr>
      <w:tr w:rsidR="00772086" w:rsidRPr="0051728E" w14:paraId="250BC628" w14:textId="77777777" w:rsidTr="00772086">
        <w:trPr>
          <w:gridAfter w:val="1"/>
          <w:wAfter w:w="72" w:type="dxa"/>
          <w:trHeight w:hRule="exact" w:val="255"/>
        </w:trPr>
        <w:tc>
          <w:tcPr>
            <w:tcW w:w="14596" w:type="dxa"/>
            <w:gridSpan w:val="7"/>
            <w:tcBorders>
              <w:top w:val="nil"/>
              <w:left w:val="nil"/>
              <w:bottom w:val="nil"/>
              <w:right w:val="nil"/>
            </w:tcBorders>
            <w:shd w:val="clear" w:color="auto" w:fill="97DDBA"/>
            <w:vAlign w:val="bottom"/>
          </w:tcPr>
          <w:p w14:paraId="055EE88B" w14:textId="48709EAD" w:rsidR="00772086" w:rsidRPr="000A63A8" w:rsidRDefault="00772086" w:rsidP="00772086">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4FBDC612" w14:textId="77777777" w:rsidR="00DF38FA" w:rsidRDefault="00DF38FA" w:rsidP="00DF38FA">
      <w:pPr>
        <w:pStyle w:val="Overskrift6"/>
      </w:pPr>
      <w:r>
        <w:t>5.1</w:t>
      </w:r>
      <w:r w:rsidR="00380C13">
        <w:t>0</w:t>
      </w:r>
      <w:r>
        <w:t>.3.1</w:t>
      </w:r>
      <w:r w:rsidRPr="00A32757">
        <w:t xml:space="preserve"> </w:t>
      </w:r>
      <w:r>
        <w:t>Metadata</w:t>
      </w:r>
      <w:r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F38FA" w:rsidRPr="0051728E" w14:paraId="0EF812A6" w14:textId="77777777" w:rsidTr="000A63A8">
        <w:trPr>
          <w:trHeight w:hRule="exact" w:val="255"/>
        </w:trPr>
        <w:tc>
          <w:tcPr>
            <w:tcW w:w="2235" w:type="dxa"/>
            <w:shd w:val="clear" w:color="auto" w:fill="D9D9D9"/>
            <w:vAlign w:val="bottom"/>
          </w:tcPr>
          <w:p w14:paraId="3E647CB4"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010C8E7" w14:textId="77777777" w:rsidR="00DF38FA" w:rsidRPr="00FE3FC3" w:rsidRDefault="00DF38FA" w:rsidP="000A63A8">
            <w:pPr>
              <w:rPr>
                <w:rFonts w:ascii="Trebuchet MS" w:hAnsi="Trebuchet MS" w:cs="Trebuchet MS"/>
                <w:bCs/>
                <w:sz w:val="18"/>
                <w:szCs w:val="18"/>
              </w:rPr>
            </w:pPr>
            <w:r w:rsidRPr="00FE3FC3">
              <w:rPr>
                <w:rFonts w:ascii="Trebuchet MS" w:hAnsi="Trebuchet MS" w:cs="Trebuchet MS"/>
                <w:b/>
                <w:bCs/>
                <w:sz w:val="18"/>
                <w:szCs w:val="18"/>
              </w:rPr>
              <w:t>Beskrivelse</w:t>
            </w:r>
          </w:p>
        </w:tc>
      </w:tr>
      <w:tr w:rsidR="00DF38FA" w:rsidRPr="0051728E" w14:paraId="7D9096E7" w14:textId="77777777" w:rsidTr="000A63A8">
        <w:trPr>
          <w:trHeight w:hRule="exact" w:val="255"/>
        </w:trPr>
        <w:tc>
          <w:tcPr>
            <w:tcW w:w="2235" w:type="dxa"/>
            <w:shd w:val="clear" w:color="auto" w:fill="E0E0E0"/>
            <w:vAlign w:val="bottom"/>
          </w:tcPr>
          <w:p w14:paraId="5DF01DC7"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FB35354"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Jordvarmeanlæg</w:t>
            </w:r>
          </w:p>
        </w:tc>
      </w:tr>
      <w:tr w:rsidR="00DF38FA" w:rsidRPr="0051728E" w14:paraId="3076672A" w14:textId="77777777" w:rsidTr="000A63A8">
        <w:trPr>
          <w:trHeight w:hRule="exact" w:val="255"/>
        </w:trPr>
        <w:tc>
          <w:tcPr>
            <w:tcW w:w="2235" w:type="dxa"/>
            <w:shd w:val="clear" w:color="auto" w:fill="E0E0E0"/>
            <w:vAlign w:val="bottom"/>
          </w:tcPr>
          <w:p w14:paraId="2EFA1082"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A5816FB" w14:textId="77777777" w:rsidR="00DF38FA" w:rsidRDefault="00380C13" w:rsidP="000A63A8">
            <w:pPr>
              <w:rPr>
                <w:rFonts w:ascii="Trebuchet MS" w:hAnsi="Trebuchet MS"/>
                <w:sz w:val="18"/>
                <w:szCs w:val="18"/>
              </w:rPr>
            </w:pPr>
            <w:r>
              <w:rPr>
                <w:rFonts w:ascii="Trebuchet MS" w:hAnsi="Trebuchet MS"/>
                <w:sz w:val="18"/>
                <w:szCs w:val="18"/>
              </w:rPr>
              <w:t>59</w:t>
            </w:r>
            <w:r w:rsidR="00DF38FA">
              <w:rPr>
                <w:rFonts w:ascii="Trebuchet MS" w:hAnsi="Trebuchet MS"/>
                <w:sz w:val="18"/>
                <w:szCs w:val="18"/>
              </w:rPr>
              <w:t>02</w:t>
            </w:r>
          </w:p>
        </w:tc>
      </w:tr>
      <w:tr w:rsidR="00DF38FA" w:rsidRPr="0051728E" w14:paraId="2DB63F35" w14:textId="77777777" w:rsidTr="000A63A8">
        <w:trPr>
          <w:trHeight w:hRule="exact" w:val="255"/>
        </w:trPr>
        <w:tc>
          <w:tcPr>
            <w:tcW w:w="2235" w:type="dxa"/>
            <w:shd w:val="clear" w:color="auto" w:fill="E0E0E0"/>
            <w:vAlign w:val="bottom"/>
          </w:tcPr>
          <w:p w14:paraId="496070C7"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3D356D1" w14:textId="77777777" w:rsidR="00DF38FA" w:rsidRPr="00F279E4" w:rsidRDefault="00DF38FA" w:rsidP="000A63A8">
            <w:pPr>
              <w:rPr>
                <w:rFonts w:ascii="Trebuchet MS" w:hAnsi="Trebuchet MS" w:cs="Trebuchet MS"/>
                <w:sz w:val="18"/>
                <w:szCs w:val="18"/>
              </w:rPr>
            </w:pPr>
            <w:r>
              <w:rPr>
                <w:rFonts w:ascii="Trebuchet MS" w:hAnsi="Trebuchet MS"/>
                <w:sz w:val="18"/>
                <w:szCs w:val="18"/>
              </w:rPr>
              <w:t>Anlæg der forsyner byggeri med varme via slanger nedgravet i jorden i ca. 1 meters dybde.</w:t>
            </w:r>
          </w:p>
        </w:tc>
      </w:tr>
      <w:tr w:rsidR="00DF38FA" w:rsidRPr="0051728E" w14:paraId="48987942" w14:textId="77777777" w:rsidTr="000A63A8">
        <w:trPr>
          <w:trHeight w:hRule="exact" w:val="255"/>
        </w:trPr>
        <w:tc>
          <w:tcPr>
            <w:tcW w:w="2235" w:type="dxa"/>
            <w:shd w:val="clear" w:color="auto" w:fill="E0E0E0"/>
            <w:vAlign w:val="bottom"/>
          </w:tcPr>
          <w:p w14:paraId="43A39F55"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72459DD" w14:textId="77777777" w:rsidR="00DF38FA" w:rsidRPr="00D77840" w:rsidRDefault="00DF38FA" w:rsidP="000A63A8">
            <w:pPr>
              <w:rPr>
                <w:rFonts w:ascii="Trebuchet MS" w:hAnsi="Trebuchet MS" w:cs="Trebuchet MS"/>
                <w:sz w:val="18"/>
                <w:szCs w:val="18"/>
              </w:rPr>
            </w:pPr>
            <w:r>
              <w:rPr>
                <w:rFonts w:ascii="Trebuchet MS" w:hAnsi="Trebuchet MS"/>
                <w:sz w:val="18"/>
                <w:szCs w:val="18"/>
              </w:rPr>
              <w:t>Anlæg der forsyner byggeri med varme via slanger nedgravet i jorden i ca. 1 meters dybde.</w:t>
            </w:r>
          </w:p>
        </w:tc>
      </w:tr>
      <w:tr w:rsidR="00DF38FA" w:rsidRPr="0051728E" w14:paraId="655C44A7" w14:textId="77777777" w:rsidTr="000A63A8">
        <w:trPr>
          <w:trHeight w:hRule="exact" w:val="510"/>
        </w:trPr>
        <w:tc>
          <w:tcPr>
            <w:tcW w:w="2235" w:type="dxa"/>
            <w:shd w:val="clear" w:color="auto" w:fill="E0E0E0"/>
            <w:vAlign w:val="center"/>
          </w:tcPr>
          <w:p w14:paraId="1C70AA20" w14:textId="77777777" w:rsidR="00DF38FA" w:rsidRPr="0051728E" w:rsidRDefault="00DF38FA" w:rsidP="000A63A8">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93B5C9A"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 xml:space="preserve">Oplyse sagsbehandler og borger via selvbetjeningsløsninger, hvor der ligger allerede er nedgravet jordvarmeanlæg når der skal søges om f.eks. </w:t>
            </w:r>
            <w:proofErr w:type="gramStart"/>
            <w:r>
              <w:rPr>
                <w:rFonts w:ascii="Trebuchet MS" w:hAnsi="Trebuchet MS" w:cs="Trebuchet MS"/>
                <w:sz w:val="18"/>
                <w:szCs w:val="18"/>
              </w:rPr>
              <w:t>vandindvindingstilladelse..</w:t>
            </w:r>
            <w:proofErr w:type="gramEnd"/>
            <w:r>
              <w:rPr>
                <w:rFonts w:ascii="Trebuchet MS" w:hAnsi="Trebuchet MS" w:cs="Trebuchet MS"/>
                <w:sz w:val="18"/>
                <w:szCs w:val="18"/>
              </w:rPr>
              <w:t xml:space="preserve"> </w:t>
            </w:r>
          </w:p>
        </w:tc>
      </w:tr>
      <w:tr w:rsidR="00DF38FA" w:rsidRPr="0051728E" w14:paraId="41BAAB59" w14:textId="77777777" w:rsidTr="000A63A8">
        <w:trPr>
          <w:trHeight w:hRule="exact" w:val="255"/>
        </w:trPr>
        <w:tc>
          <w:tcPr>
            <w:tcW w:w="2235" w:type="dxa"/>
            <w:shd w:val="clear" w:color="auto" w:fill="E0E0E0"/>
            <w:vAlign w:val="bottom"/>
          </w:tcPr>
          <w:p w14:paraId="1FC2AA2A" w14:textId="77777777" w:rsidR="00DF38FA" w:rsidRPr="0051728E" w:rsidRDefault="00DF38FA" w:rsidP="000A63A8">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A06CB87" w14:textId="77777777" w:rsidR="00DF38FA" w:rsidRPr="00FE3FC3" w:rsidRDefault="00DF38FA" w:rsidP="000A63A8">
            <w:pPr>
              <w:rPr>
                <w:rFonts w:ascii="Trebuchet MS" w:hAnsi="Trebuchet MS" w:cs="Trebuchet MS"/>
                <w:sz w:val="18"/>
                <w:szCs w:val="18"/>
              </w:rPr>
            </w:pPr>
            <w:r w:rsidRPr="00492FFE">
              <w:rPr>
                <w:rFonts w:ascii="Trebuchet MS" w:hAnsi="Trebuchet MS" w:cs="Trebuchet MS"/>
                <w:bCs/>
                <w:kern w:val="32"/>
                <w:sz w:val="18"/>
                <w:szCs w:val="18"/>
              </w:rPr>
              <w:t>Arealanvendelse</w:t>
            </w:r>
          </w:p>
        </w:tc>
      </w:tr>
      <w:tr w:rsidR="00DF38FA" w:rsidRPr="0051728E" w14:paraId="575C7151" w14:textId="77777777" w:rsidTr="000A63A8">
        <w:trPr>
          <w:trHeight w:hRule="exact" w:val="255"/>
        </w:trPr>
        <w:tc>
          <w:tcPr>
            <w:tcW w:w="2235" w:type="dxa"/>
            <w:shd w:val="clear" w:color="auto" w:fill="E0E0E0"/>
            <w:vAlign w:val="bottom"/>
          </w:tcPr>
          <w:p w14:paraId="314C3CBD" w14:textId="77777777" w:rsidR="00DF38FA" w:rsidRPr="00492FFE" w:rsidRDefault="006D2EDB" w:rsidP="000A63A8">
            <w:pPr>
              <w:rPr>
                <w:rFonts w:ascii="Trebuchet MS" w:hAnsi="Trebuchet MS" w:cs="Trebuchet MS"/>
                <w:sz w:val="18"/>
                <w:szCs w:val="18"/>
              </w:rPr>
            </w:pPr>
            <w:proofErr w:type="spellStart"/>
            <w:r w:rsidRPr="00E45822">
              <w:rPr>
                <w:rFonts w:ascii="Trebuchet MS" w:hAnsi="Trebuchet MS" w:cs="Trebuchet MS"/>
                <w:sz w:val="18"/>
                <w:szCs w:val="18"/>
              </w:rPr>
              <w:t>Noegle</w:t>
            </w:r>
            <w:r w:rsidR="00DF38FA" w:rsidRPr="00492FFE">
              <w:rPr>
                <w:rFonts w:ascii="Trebuchet MS" w:hAnsi="Trebuchet MS" w:cs="Trebuchet MS"/>
                <w:sz w:val="18"/>
                <w:szCs w:val="18"/>
              </w:rPr>
              <w:t>_ord</w:t>
            </w:r>
            <w:proofErr w:type="spellEnd"/>
          </w:p>
        </w:tc>
        <w:tc>
          <w:tcPr>
            <w:tcW w:w="11340" w:type="dxa"/>
            <w:shd w:val="clear" w:color="auto" w:fill="FFFFFF"/>
            <w:vAlign w:val="bottom"/>
          </w:tcPr>
          <w:p w14:paraId="54C2FC78" w14:textId="77777777" w:rsidR="00DF38FA" w:rsidRPr="00492FFE" w:rsidRDefault="00DF38FA" w:rsidP="000A63A8">
            <w:pPr>
              <w:autoSpaceDE w:val="0"/>
              <w:autoSpaceDN w:val="0"/>
              <w:adjustRightInd w:val="0"/>
              <w:rPr>
                <w:rFonts w:ascii="Trebuchet MS" w:hAnsi="Trebuchet MS" w:cs="Trebuchet MS"/>
                <w:sz w:val="18"/>
                <w:szCs w:val="18"/>
              </w:rPr>
            </w:pPr>
            <w:r>
              <w:rPr>
                <w:rFonts w:ascii="Trebuchet MS" w:hAnsi="Trebuchet MS" w:cs="Trebuchet MS"/>
                <w:sz w:val="18"/>
                <w:szCs w:val="18"/>
              </w:rPr>
              <w:t>Jordvarme, frostvæske</w:t>
            </w:r>
          </w:p>
        </w:tc>
      </w:tr>
      <w:tr w:rsidR="00DF38FA" w:rsidRPr="0051728E" w14:paraId="74C945C0" w14:textId="77777777" w:rsidTr="000A63A8">
        <w:trPr>
          <w:trHeight w:hRule="exact" w:val="255"/>
        </w:trPr>
        <w:tc>
          <w:tcPr>
            <w:tcW w:w="2235" w:type="dxa"/>
            <w:shd w:val="clear" w:color="auto" w:fill="E0E0E0"/>
            <w:vAlign w:val="bottom"/>
          </w:tcPr>
          <w:p w14:paraId="10741595"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06CB0D9"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Flade</w:t>
            </w:r>
          </w:p>
        </w:tc>
      </w:tr>
      <w:tr w:rsidR="00DF38FA" w:rsidRPr="0051728E" w14:paraId="42DFBCB3" w14:textId="77777777" w:rsidTr="000A63A8">
        <w:trPr>
          <w:trHeight w:hRule="exact" w:val="255"/>
        </w:trPr>
        <w:tc>
          <w:tcPr>
            <w:tcW w:w="2235" w:type="dxa"/>
            <w:shd w:val="clear" w:color="auto" w:fill="E0E0E0"/>
            <w:vAlign w:val="bottom"/>
          </w:tcPr>
          <w:p w14:paraId="6885DD8B" w14:textId="77777777" w:rsidR="00DF38FA" w:rsidRPr="00FE3FC3" w:rsidRDefault="00DF38FA" w:rsidP="000A63A8">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2911501" w14:textId="77777777" w:rsidR="00DF38FA" w:rsidRPr="00FE3FC3" w:rsidRDefault="00DF38FA" w:rsidP="000A63A8">
            <w:pPr>
              <w:rPr>
                <w:rFonts w:ascii="Trebuchet MS" w:hAnsi="Trebuchet MS" w:cs="Trebuchet MS"/>
                <w:sz w:val="18"/>
                <w:szCs w:val="18"/>
              </w:rPr>
            </w:pPr>
          </w:p>
        </w:tc>
      </w:tr>
      <w:tr w:rsidR="000C68CF" w:rsidRPr="00341F5D" w14:paraId="62BEFC07" w14:textId="77777777" w:rsidTr="000A63A8">
        <w:trPr>
          <w:trHeight w:hRule="exact" w:val="255"/>
        </w:trPr>
        <w:tc>
          <w:tcPr>
            <w:tcW w:w="2235" w:type="dxa"/>
            <w:shd w:val="clear" w:color="auto" w:fill="E0E0E0"/>
            <w:vAlign w:val="bottom"/>
          </w:tcPr>
          <w:p w14:paraId="1C570A1A" w14:textId="77777777" w:rsidR="000C68CF" w:rsidRPr="002C13B3" w:rsidRDefault="0089156A" w:rsidP="000A63A8">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522B5093" w14:textId="4633849D" w:rsidR="000C68CF" w:rsidRPr="002C13B3" w:rsidRDefault="00962AA0" w:rsidP="000A63A8">
            <w:pPr>
              <w:rPr>
                <w:rFonts w:ascii="Trebuchet MS" w:hAnsi="Trebuchet MS" w:cs="Trebuchet MS"/>
                <w:sz w:val="18"/>
                <w:szCs w:val="18"/>
              </w:rPr>
            </w:pPr>
            <w:r w:rsidRPr="00A84052">
              <w:rPr>
                <w:rFonts w:ascii="Trebuchet MS" w:hAnsi="Trebuchet MS" w:cs="Trebuchet MS"/>
                <w:color w:val="4F81BD"/>
                <w:sz w:val="18"/>
                <w:szCs w:val="18"/>
              </w:rPr>
              <w:t>09.08.26</w:t>
            </w:r>
          </w:p>
        </w:tc>
      </w:tr>
    </w:tbl>
    <w:p w14:paraId="10B84CD0" w14:textId="77777777" w:rsidR="00DF38FA" w:rsidRPr="00A32757" w:rsidRDefault="00DF38FA" w:rsidP="00DF38FA">
      <w:pPr>
        <w:pStyle w:val="Overskrift6"/>
      </w:pPr>
      <w:r>
        <w:t>5.1</w:t>
      </w:r>
      <w:r w:rsidR="00380C13">
        <w:t>0</w:t>
      </w:r>
      <w:r>
        <w:t>.3.2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DF38FA" w:rsidRPr="0051728E" w14:paraId="70F475EE" w14:textId="77777777" w:rsidTr="000A63A8">
        <w:trPr>
          <w:trHeight w:hRule="exact" w:val="255"/>
        </w:trPr>
        <w:tc>
          <w:tcPr>
            <w:tcW w:w="4503" w:type="dxa"/>
            <w:shd w:val="clear" w:color="auto" w:fill="D9D9D9"/>
            <w:vAlign w:val="bottom"/>
          </w:tcPr>
          <w:p w14:paraId="09677F03"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62805973"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Beskrivelse</w:t>
            </w:r>
          </w:p>
        </w:tc>
      </w:tr>
      <w:tr w:rsidR="00DF38FA" w:rsidRPr="0051728E" w14:paraId="387EEF40" w14:textId="77777777" w:rsidTr="00C004C2">
        <w:trPr>
          <w:trHeight w:hRule="exact" w:val="785"/>
        </w:trPr>
        <w:tc>
          <w:tcPr>
            <w:tcW w:w="4503" w:type="dxa"/>
            <w:shd w:val="clear" w:color="auto" w:fill="E0E0E0"/>
            <w:vAlign w:val="center"/>
          </w:tcPr>
          <w:p w14:paraId="6D5D0D8A" w14:textId="77777777" w:rsidR="00DF38FA" w:rsidRPr="00024C60" w:rsidRDefault="00DF38FA" w:rsidP="000A63A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5DD5E7F"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 xml:space="preserve">Indtegn en flade, der </w:t>
            </w:r>
            <w:proofErr w:type="gramStart"/>
            <w:r>
              <w:rPr>
                <w:rFonts w:ascii="Trebuchet MS" w:hAnsi="Trebuchet MS" w:cs="Trebuchet MS"/>
                <w:sz w:val="18"/>
                <w:szCs w:val="18"/>
              </w:rPr>
              <w:t>dække</w:t>
            </w:r>
            <w:proofErr w:type="gramEnd"/>
            <w:r>
              <w:rPr>
                <w:rFonts w:ascii="Trebuchet MS" w:hAnsi="Trebuchet MS" w:cs="Trebuchet MS"/>
                <w:sz w:val="18"/>
                <w:szCs w:val="18"/>
              </w:rPr>
              <w:t xml:space="preserve"> hele det område hvor i der er udlagt varmeslanger i jorden. Indtegn arealet efter ansøgningen og ret geometrien til efter anlæggelsen.</w:t>
            </w:r>
            <w:r w:rsidR="00C004C2">
              <w:rPr>
                <w:rFonts w:ascii="Trebuchet MS" w:hAnsi="Trebuchet MS" w:cs="Trebuchet MS"/>
                <w:sz w:val="18"/>
                <w:szCs w:val="18"/>
              </w:rPr>
              <w:t xml:space="preserve"> </w:t>
            </w:r>
            <w:r w:rsidR="00C004C2" w:rsidRPr="00AE36C4">
              <w:rPr>
                <w:rFonts w:ascii="Trebuchet MS" w:hAnsi="Trebuchet MS" w:cs="Trebuchet MS"/>
                <w:sz w:val="18"/>
                <w:szCs w:val="18"/>
              </w:rPr>
              <w:t>Gyldighedsperiode: Fra etableringstidspunkt til Nedbrydningstidspunkt for anlægget.</w:t>
            </w:r>
          </w:p>
        </w:tc>
      </w:tr>
      <w:tr w:rsidR="00DF38FA" w:rsidRPr="0051728E" w14:paraId="399250A5" w14:textId="77777777" w:rsidTr="000A63A8">
        <w:trPr>
          <w:trHeight w:hRule="exact" w:val="255"/>
        </w:trPr>
        <w:tc>
          <w:tcPr>
            <w:tcW w:w="4503" w:type="dxa"/>
            <w:shd w:val="clear" w:color="auto" w:fill="E0E0E0"/>
            <w:vAlign w:val="bottom"/>
          </w:tcPr>
          <w:p w14:paraId="78AD3E2B"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2936E23F"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 xml:space="preserve">Opdeles i frostvæsketype Se </w:t>
            </w:r>
            <w:r w:rsidR="00A52D18">
              <w:rPr>
                <w:rFonts w:ascii="Trebuchet MS" w:hAnsi="Trebuchet MS" w:cs="Trebuchet MS"/>
                <w:sz w:val="18"/>
                <w:szCs w:val="18"/>
              </w:rPr>
              <w:t>5.12.</w:t>
            </w:r>
            <w:r>
              <w:rPr>
                <w:rFonts w:ascii="Trebuchet MS" w:hAnsi="Trebuchet MS" w:cs="Trebuchet MS"/>
                <w:sz w:val="18"/>
                <w:szCs w:val="18"/>
              </w:rPr>
              <w:t>3.3 Kodeliste.</w:t>
            </w:r>
          </w:p>
        </w:tc>
      </w:tr>
      <w:tr w:rsidR="00DF38FA" w:rsidRPr="0051728E" w14:paraId="1E248CE5" w14:textId="77777777" w:rsidTr="000A63A8">
        <w:trPr>
          <w:trHeight w:hRule="exact" w:val="255"/>
        </w:trPr>
        <w:tc>
          <w:tcPr>
            <w:tcW w:w="4503" w:type="dxa"/>
            <w:shd w:val="clear" w:color="auto" w:fill="E0E0E0"/>
            <w:vAlign w:val="bottom"/>
          </w:tcPr>
          <w:p w14:paraId="3D2CA7E7"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5321A36"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1 kvm.</w:t>
            </w:r>
          </w:p>
        </w:tc>
      </w:tr>
      <w:tr w:rsidR="00DF38FA" w:rsidRPr="0051728E" w14:paraId="6FDED503" w14:textId="77777777" w:rsidTr="000A63A8">
        <w:trPr>
          <w:trHeight w:hRule="exact" w:val="255"/>
        </w:trPr>
        <w:tc>
          <w:tcPr>
            <w:tcW w:w="4503" w:type="dxa"/>
            <w:shd w:val="clear" w:color="auto" w:fill="E0E0E0"/>
            <w:vAlign w:val="bottom"/>
          </w:tcPr>
          <w:p w14:paraId="7B3DE9A8"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149" w:type="dxa"/>
            <w:shd w:val="clear" w:color="auto" w:fill="FFFFFF"/>
            <w:vAlign w:val="bottom"/>
          </w:tcPr>
          <w:p w14:paraId="1139C247" w14:textId="77777777" w:rsidR="00DF38FA" w:rsidRPr="00024C60" w:rsidRDefault="00DF38FA" w:rsidP="000A63A8">
            <w:pPr>
              <w:rPr>
                <w:rFonts w:ascii="Trebuchet MS" w:hAnsi="Trebuchet MS" w:cs="Trebuchet MS"/>
                <w:sz w:val="18"/>
                <w:szCs w:val="18"/>
              </w:rPr>
            </w:pPr>
          </w:p>
        </w:tc>
      </w:tr>
      <w:tr w:rsidR="00DF38FA" w:rsidRPr="0051728E" w14:paraId="75CBE415" w14:textId="77777777" w:rsidTr="000A63A8">
        <w:trPr>
          <w:trHeight w:hRule="exact" w:val="255"/>
        </w:trPr>
        <w:tc>
          <w:tcPr>
            <w:tcW w:w="4503" w:type="dxa"/>
            <w:shd w:val="clear" w:color="auto" w:fill="E0E0E0"/>
            <w:vAlign w:val="bottom"/>
          </w:tcPr>
          <w:p w14:paraId="529ECF45"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1827B95"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Ingen overlap.</w:t>
            </w:r>
          </w:p>
        </w:tc>
      </w:tr>
      <w:tr w:rsidR="00DF38FA" w:rsidRPr="0051728E" w14:paraId="6186EF93" w14:textId="77777777" w:rsidTr="000A63A8">
        <w:trPr>
          <w:trHeight w:hRule="exact" w:val="255"/>
        </w:trPr>
        <w:tc>
          <w:tcPr>
            <w:tcW w:w="4503" w:type="dxa"/>
            <w:shd w:val="clear" w:color="auto" w:fill="E0E0E0"/>
            <w:vAlign w:val="bottom"/>
          </w:tcPr>
          <w:p w14:paraId="29F9FB7B"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6316F47"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Ingen</w:t>
            </w:r>
          </w:p>
        </w:tc>
      </w:tr>
    </w:tbl>
    <w:p w14:paraId="10A1D31D" w14:textId="77777777" w:rsidR="00DF38FA" w:rsidRPr="00A32757" w:rsidRDefault="00DF38FA" w:rsidP="00DF38FA">
      <w:pPr>
        <w:pStyle w:val="Overskrift6"/>
      </w:pPr>
      <w:r>
        <w:t>5.1</w:t>
      </w:r>
      <w:r w:rsidR="00380C13">
        <w:t>0</w:t>
      </w:r>
      <w:r>
        <w:t>.3.3 Kodelister</w:t>
      </w:r>
    </w:p>
    <w:p w14:paraId="2B2CCAEA" w14:textId="77777777" w:rsidR="00DF38FA" w:rsidRDefault="00DF38FA" w:rsidP="00DF38FA">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0714281" w14:textId="77777777" w:rsidR="00DF38FA" w:rsidRPr="00A32757" w:rsidRDefault="00DF38FA" w:rsidP="00DF38FA">
      <w:pPr>
        <w:pStyle w:val="Overskrift7"/>
      </w:pPr>
      <w:r>
        <w:t>5.1</w:t>
      </w:r>
      <w:r w:rsidR="00380C13">
        <w:t>0</w:t>
      </w:r>
      <w:r>
        <w:t>.3.3</w:t>
      </w:r>
      <w:r w:rsidRPr="00A32757">
        <w:t>.</w:t>
      </w:r>
      <w:r>
        <w:t>1</w:t>
      </w:r>
      <w:r w:rsidRPr="00A32757">
        <w:t xml:space="preserve"> </w:t>
      </w:r>
      <w:r>
        <w:t xml:space="preserve">  </w:t>
      </w:r>
      <w:r w:rsidR="00380C13">
        <w:t>59</w:t>
      </w:r>
      <w:r>
        <w:t>02 V</w:t>
      </w:r>
      <w:r w:rsidR="004878F2" w:rsidRPr="004D056C">
        <w:t>æsketype</w:t>
      </w:r>
      <w:r w:rsidR="004878F2">
        <w:t xml:space="preserve"> </w:t>
      </w:r>
      <w:r>
        <w:t>(</w:t>
      </w:r>
      <w:r w:rsidR="004878F2" w:rsidRPr="004D056C">
        <w:t>d_5902_vaeske_type</w:t>
      </w:r>
      <w: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1521"/>
        <w:gridCol w:w="1229"/>
        <w:gridCol w:w="9149"/>
      </w:tblGrid>
      <w:tr w:rsidR="0019594B" w:rsidRPr="0051728E" w14:paraId="780D64CF" w14:textId="77777777" w:rsidTr="0019594B">
        <w:trPr>
          <w:trHeight w:hRule="exact" w:val="255"/>
        </w:trPr>
        <w:tc>
          <w:tcPr>
            <w:tcW w:w="1753" w:type="dxa"/>
            <w:tcBorders>
              <w:bottom w:val="single" w:sz="4" w:space="0" w:color="auto"/>
            </w:tcBorders>
            <w:shd w:val="clear" w:color="auto" w:fill="D9D9D9"/>
            <w:vAlign w:val="bottom"/>
          </w:tcPr>
          <w:p w14:paraId="4411445A" w14:textId="77777777" w:rsidR="0019594B" w:rsidRPr="000A63A8" w:rsidRDefault="0019594B" w:rsidP="000A63A8">
            <w:pPr>
              <w:rPr>
                <w:rFonts w:ascii="Trebuchet MS" w:hAnsi="Trebuchet MS" w:cs="Trebuchet MS"/>
                <w:b/>
                <w:bCs/>
                <w:sz w:val="18"/>
                <w:szCs w:val="18"/>
              </w:rPr>
            </w:pPr>
            <w:proofErr w:type="spellStart"/>
            <w:r w:rsidRPr="000A63A8">
              <w:rPr>
                <w:rFonts w:ascii="Trebuchet MS" w:hAnsi="Trebuchet MS" w:cs="Trebuchet MS"/>
                <w:b/>
                <w:bCs/>
                <w:sz w:val="18"/>
                <w:szCs w:val="18"/>
              </w:rPr>
              <w:t>vaesketype_kode</w:t>
            </w:r>
            <w:proofErr w:type="spellEnd"/>
          </w:p>
        </w:tc>
        <w:tc>
          <w:tcPr>
            <w:tcW w:w="1521" w:type="dxa"/>
            <w:tcBorders>
              <w:bottom w:val="single" w:sz="4" w:space="0" w:color="auto"/>
            </w:tcBorders>
            <w:shd w:val="clear" w:color="auto" w:fill="D9D9D9"/>
            <w:vAlign w:val="bottom"/>
          </w:tcPr>
          <w:p w14:paraId="65780357" w14:textId="77777777" w:rsidR="0019594B" w:rsidRPr="000A63A8" w:rsidRDefault="0019594B" w:rsidP="000A63A8">
            <w:pPr>
              <w:rPr>
                <w:rFonts w:ascii="Trebuchet MS" w:hAnsi="Trebuchet MS" w:cs="Trebuchet MS"/>
                <w:bCs/>
                <w:sz w:val="18"/>
                <w:szCs w:val="18"/>
              </w:rPr>
            </w:pPr>
            <w:proofErr w:type="spellStart"/>
            <w:r w:rsidRPr="000A63A8">
              <w:rPr>
                <w:rFonts w:ascii="Trebuchet MS" w:hAnsi="Trebuchet MS" w:cs="Trebuchet MS"/>
                <w:b/>
                <w:bCs/>
                <w:sz w:val="18"/>
                <w:szCs w:val="18"/>
              </w:rPr>
              <w:t>vaesketype</w:t>
            </w:r>
            <w:proofErr w:type="spellEnd"/>
          </w:p>
        </w:tc>
        <w:tc>
          <w:tcPr>
            <w:tcW w:w="1229" w:type="dxa"/>
            <w:tcBorders>
              <w:bottom w:val="single" w:sz="4" w:space="0" w:color="auto"/>
            </w:tcBorders>
            <w:shd w:val="clear" w:color="auto" w:fill="D9D9D9"/>
          </w:tcPr>
          <w:p w14:paraId="482507DB" w14:textId="36D3C2C6" w:rsidR="0019594B" w:rsidRPr="003A52C1" w:rsidRDefault="00B775D0" w:rsidP="000A63A8">
            <w:pPr>
              <w:rPr>
                <w:rFonts w:ascii="Trebuchet MS" w:hAnsi="Trebuchet MS" w:cs="Trebuchet MS"/>
                <w:b/>
                <w:bCs/>
                <w:sz w:val="18"/>
                <w:szCs w:val="18"/>
              </w:rPr>
            </w:pPr>
            <w:r w:rsidRPr="003A52C1">
              <w:rPr>
                <w:rFonts w:ascii="Trebuchet MS" w:hAnsi="Trebuchet MS" w:cs="Trebuchet MS"/>
                <w:b/>
                <w:bCs/>
                <w:sz w:val="18"/>
                <w:szCs w:val="18"/>
              </w:rPr>
              <w:t>A</w:t>
            </w:r>
            <w:r w:rsidR="0019594B" w:rsidRPr="003A52C1">
              <w:rPr>
                <w:rFonts w:ascii="Trebuchet MS" w:hAnsi="Trebuchet MS" w:cs="Trebuchet MS"/>
                <w:b/>
                <w:bCs/>
                <w:sz w:val="18"/>
                <w:szCs w:val="18"/>
              </w:rPr>
              <w:t>ktiv</w:t>
            </w:r>
          </w:p>
        </w:tc>
        <w:tc>
          <w:tcPr>
            <w:tcW w:w="9149" w:type="dxa"/>
            <w:tcBorders>
              <w:bottom w:val="single" w:sz="4" w:space="0" w:color="auto"/>
            </w:tcBorders>
            <w:shd w:val="clear" w:color="auto" w:fill="D9D9D9"/>
            <w:vAlign w:val="bottom"/>
          </w:tcPr>
          <w:p w14:paraId="4FAB41F0" w14:textId="77777777" w:rsidR="0019594B" w:rsidRPr="000A63A8" w:rsidRDefault="0019594B" w:rsidP="000A63A8">
            <w:pPr>
              <w:rPr>
                <w:rFonts w:ascii="Trebuchet MS" w:hAnsi="Trebuchet MS" w:cs="Trebuchet MS"/>
                <w:b/>
                <w:bCs/>
                <w:sz w:val="18"/>
                <w:szCs w:val="18"/>
              </w:rPr>
            </w:pPr>
            <w:r w:rsidRPr="000A63A8">
              <w:rPr>
                <w:rFonts w:ascii="Trebuchet MS" w:hAnsi="Trebuchet MS" w:cs="Trebuchet MS"/>
                <w:b/>
                <w:bCs/>
                <w:sz w:val="18"/>
                <w:szCs w:val="18"/>
              </w:rPr>
              <w:t>Begrebsdefinition</w:t>
            </w:r>
          </w:p>
        </w:tc>
      </w:tr>
      <w:tr w:rsidR="0019594B" w:rsidRPr="0051728E" w14:paraId="28842033"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34E1441F"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1</w:t>
            </w:r>
          </w:p>
        </w:tc>
        <w:tc>
          <w:tcPr>
            <w:tcW w:w="1521" w:type="dxa"/>
            <w:tcBorders>
              <w:top w:val="single" w:sz="4" w:space="0" w:color="auto"/>
              <w:left w:val="single" w:sz="4" w:space="0" w:color="auto"/>
              <w:bottom w:val="single" w:sz="4" w:space="0" w:color="auto"/>
            </w:tcBorders>
            <w:shd w:val="clear" w:color="auto" w:fill="FFFFFF"/>
            <w:vAlign w:val="bottom"/>
          </w:tcPr>
          <w:p w14:paraId="40FF3AE5" w14:textId="77777777" w:rsidR="0019594B" w:rsidRPr="000A63A8" w:rsidRDefault="0019594B" w:rsidP="000A63A8">
            <w:pPr>
              <w:rPr>
                <w:rFonts w:ascii="Trebuchet MS" w:hAnsi="Trebuchet MS"/>
                <w:sz w:val="18"/>
                <w:szCs w:val="18"/>
              </w:rPr>
            </w:pPr>
            <w:proofErr w:type="spellStart"/>
            <w:r w:rsidRPr="000A63A8">
              <w:rPr>
                <w:rFonts w:ascii="Trebuchet MS" w:hAnsi="Trebuchet MS"/>
                <w:sz w:val="18"/>
                <w:szCs w:val="18"/>
              </w:rPr>
              <w:t>Ethanol</w:t>
            </w:r>
            <w:proofErr w:type="spellEnd"/>
          </w:p>
        </w:tc>
        <w:tc>
          <w:tcPr>
            <w:tcW w:w="1229" w:type="dxa"/>
            <w:tcBorders>
              <w:top w:val="single" w:sz="4" w:space="0" w:color="auto"/>
              <w:left w:val="single" w:sz="4" w:space="0" w:color="auto"/>
              <w:bottom w:val="single" w:sz="4" w:space="0" w:color="auto"/>
            </w:tcBorders>
            <w:shd w:val="clear" w:color="auto" w:fill="FFFFFF"/>
            <w:vAlign w:val="center"/>
          </w:tcPr>
          <w:p w14:paraId="1A8330AB"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35EEE2EB" w14:textId="77777777" w:rsidR="0019594B" w:rsidRPr="000A63A8" w:rsidRDefault="0019594B" w:rsidP="000A63A8">
            <w:pPr>
              <w:rPr>
                <w:rFonts w:ascii="Trebuchet MS" w:hAnsi="Trebuchet MS"/>
                <w:sz w:val="18"/>
                <w:szCs w:val="18"/>
              </w:rPr>
            </w:pPr>
            <w:proofErr w:type="spellStart"/>
            <w:r w:rsidRPr="000A63A8">
              <w:rPr>
                <w:rFonts w:ascii="Trebuchet MS" w:hAnsi="Trebuchet MS"/>
                <w:sz w:val="18"/>
                <w:szCs w:val="18"/>
              </w:rPr>
              <w:t>Ethylalkohol</w:t>
            </w:r>
            <w:proofErr w:type="spellEnd"/>
            <w:r w:rsidRPr="000A63A8">
              <w:rPr>
                <w:rFonts w:ascii="Trebuchet MS" w:hAnsi="Trebuchet MS"/>
                <w:sz w:val="18"/>
                <w:szCs w:val="18"/>
              </w:rPr>
              <w:t xml:space="preserve"> (alm. sprit som det findes i øl, vin, spiritus og husholdningssprit)</w:t>
            </w:r>
          </w:p>
        </w:tc>
      </w:tr>
      <w:tr w:rsidR="0019594B" w:rsidRPr="0051728E" w14:paraId="716F32BF" w14:textId="77777777" w:rsidTr="00745A31">
        <w:trPr>
          <w:trHeight w:hRule="exact" w:val="510"/>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6FD3FB4C"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2</w:t>
            </w:r>
          </w:p>
        </w:tc>
        <w:tc>
          <w:tcPr>
            <w:tcW w:w="1521" w:type="dxa"/>
            <w:tcBorders>
              <w:top w:val="single" w:sz="4" w:space="0" w:color="auto"/>
              <w:left w:val="single" w:sz="4" w:space="0" w:color="auto"/>
              <w:bottom w:val="single" w:sz="4" w:space="0" w:color="auto"/>
            </w:tcBorders>
            <w:shd w:val="clear" w:color="auto" w:fill="FFFFFF"/>
            <w:vAlign w:val="center"/>
          </w:tcPr>
          <w:p w14:paraId="325C8A59"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IPA-sprit</w:t>
            </w:r>
          </w:p>
        </w:tc>
        <w:tc>
          <w:tcPr>
            <w:tcW w:w="1229" w:type="dxa"/>
            <w:tcBorders>
              <w:top w:val="single" w:sz="4" w:space="0" w:color="auto"/>
              <w:left w:val="single" w:sz="4" w:space="0" w:color="auto"/>
              <w:bottom w:val="single" w:sz="4" w:space="0" w:color="auto"/>
            </w:tcBorders>
            <w:shd w:val="clear" w:color="auto" w:fill="FFFFFF"/>
            <w:vAlign w:val="center"/>
          </w:tcPr>
          <w:p w14:paraId="233435DA"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2502A48B"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 xml:space="preserve">Blandingen </w:t>
            </w:r>
            <w:proofErr w:type="spellStart"/>
            <w:r w:rsidRPr="000A63A8">
              <w:rPr>
                <w:rFonts w:ascii="Trebuchet MS" w:hAnsi="Trebuchet MS"/>
                <w:sz w:val="18"/>
                <w:szCs w:val="18"/>
              </w:rPr>
              <w:t>ethanol</w:t>
            </w:r>
            <w:proofErr w:type="spellEnd"/>
            <w:r w:rsidRPr="000A63A8">
              <w:rPr>
                <w:rFonts w:ascii="Trebuchet MS" w:hAnsi="Trebuchet MS"/>
                <w:sz w:val="18"/>
                <w:szCs w:val="18"/>
              </w:rPr>
              <w:t xml:space="preserve"> + </w:t>
            </w:r>
            <w:proofErr w:type="spellStart"/>
            <w:r w:rsidRPr="000A63A8">
              <w:rPr>
                <w:rFonts w:ascii="Trebuchet MS" w:hAnsi="Trebuchet MS"/>
                <w:sz w:val="18"/>
                <w:szCs w:val="18"/>
              </w:rPr>
              <w:t>isopropanol</w:t>
            </w:r>
            <w:proofErr w:type="spellEnd"/>
            <w:r w:rsidRPr="000A63A8">
              <w:rPr>
                <w:rFonts w:ascii="Trebuchet MS" w:hAnsi="Trebuchet MS"/>
                <w:sz w:val="18"/>
                <w:szCs w:val="18"/>
              </w:rPr>
              <w:t xml:space="preserve"> i forholdet 90:10 (altså 90% </w:t>
            </w:r>
            <w:proofErr w:type="spellStart"/>
            <w:r w:rsidRPr="000A63A8">
              <w:rPr>
                <w:rFonts w:ascii="Trebuchet MS" w:hAnsi="Trebuchet MS"/>
                <w:sz w:val="18"/>
                <w:szCs w:val="18"/>
              </w:rPr>
              <w:t>ethanol</w:t>
            </w:r>
            <w:proofErr w:type="spellEnd"/>
            <w:r w:rsidRPr="000A63A8">
              <w:rPr>
                <w:rFonts w:ascii="Trebuchet MS" w:hAnsi="Trebuchet MS"/>
                <w:sz w:val="18"/>
                <w:szCs w:val="18"/>
              </w:rPr>
              <w:t xml:space="preserve"> og 10% </w:t>
            </w:r>
            <w:proofErr w:type="spellStart"/>
            <w:r w:rsidRPr="000A63A8">
              <w:rPr>
                <w:rFonts w:ascii="Trebuchet MS" w:hAnsi="Trebuchet MS"/>
                <w:sz w:val="18"/>
                <w:szCs w:val="18"/>
              </w:rPr>
              <w:t>isopropanol</w:t>
            </w:r>
            <w:proofErr w:type="spellEnd"/>
            <w:r w:rsidRPr="000A63A8">
              <w:rPr>
                <w:rFonts w:ascii="Trebuchet MS" w:hAnsi="Trebuchet MS"/>
                <w:sz w:val="18"/>
                <w:szCs w:val="18"/>
              </w:rPr>
              <w:t xml:space="preserve">) kaldes </w:t>
            </w:r>
            <w:r w:rsidRPr="000A63A8">
              <w:rPr>
                <w:rFonts w:ascii="Trebuchet MS" w:hAnsi="Trebuchet MS"/>
                <w:i/>
                <w:iCs/>
                <w:sz w:val="18"/>
                <w:szCs w:val="18"/>
              </w:rPr>
              <w:t>IPA-sprit</w:t>
            </w:r>
            <w:r w:rsidRPr="000A63A8">
              <w:rPr>
                <w:rFonts w:ascii="Trebuchet MS" w:hAnsi="Trebuchet MS"/>
                <w:sz w:val="18"/>
                <w:szCs w:val="18"/>
              </w:rPr>
              <w:t xml:space="preserve">, og bruges af nogle som erstatning for ren </w:t>
            </w:r>
            <w:proofErr w:type="spellStart"/>
            <w:r w:rsidRPr="000A63A8">
              <w:rPr>
                <w:rFonts w:ascii="Trebuchet MS" w:hAnsi="Trebuchet MS"/>
                <w:sz w:val="18"/>
                <w:szCs w:val="18"/>
              </w:rPr>
              <w:t>isopropanol</w:t>
            </w:r>
            <w:proofErr w:type="spellEnd"/>
          </w:p>
        </w:tc>
      </w:tr>
      <w:tr w:rsidR="0019594B" w:rsidRPr="0051728E" w14:paraId="2F712A16" w14:textId="77777777" w:rsidTr="00745A31">
        <w:trPr>
          <w:trHeight w:hRule="exact" w:val="510"/>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51FAC9D0"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3</w:t>
            </w:r>
          </w:p>
        </w:tc>
        <w:tc>
          <w:tcPr>
            <w:tcW w:w="1521" w:type="dxa"/>
            <w:tcBorders>
              <w:top w:val="single" w:sz="4" w:space="0" w:color="auto"/>
              <w:left w:val="single" w:sz="4" w:space="0" w:color="auto"/>
              <w:bottom w:val="single" w:sz="4" w:space="0" w:color="auto"/>
            </w:tcBorders>
            <w:shd w:val="clear" w:color="auto" w:fill="FFFFFF"/>
            <w:vAlign w:val="center"/>
          </w:tcPr>
          <w:p w14:paraId="1D1D1724" w14:textId="77777777" w:rsidR="0019594B" w:rsidRPr="000A63A8" w:rsidRDefault="0019594B" w:rsidP="00745A31">
            <w:pPr>
              <w:rPr>
                <w:rFonts w:ascii="Trebuchet MS" w:hAnsi="Trebuchet MS"/>
                <w:sz w:val="18"/>
                <w:szCs w:val="18"/>
              </w:rPr>
            </w:pPr>
            <w:proofErr w:type="spellStart"/>
            <w:r w:rsidRPr="000A63A8">
              <w:rPr>
                <w:rFonts w:ascii="Trebuchet MS" w:hAnsi="Trebuchet MS"/>
                <w:sz w:val="18"/>
                <w:szCs w:val="18"/>
              </w:rPr>
              <w:t>Ethylenglycol</w:t>
            </w:r>
            <w:proofErr w:type="spellEnd"/>
          </w:p>
        </w:tc>
        <w:tc>
          <w:tcPr>
            <w:tcW w:w="1229" w:type="dxa"/>
            <w:tcBorders>
              <w:top w:val="single" w:sz="4" w:space="0" w:color="auto"/>
              <w:left w:val="single" w:sz="4" w:space="0" w:color="auto"/>
              <w:bottom w:val="single" w:sz="4" w:space="0" w:color="auto"/>
            </w:tcBorders>
            <w:shd w:val="clear" w:color="auto" w:fill="FFFFFF"/>
            <w:vAlign w:val="center"/>
          </w:tcPr>
          <w:p w14:paraId="000D8D1C"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22EB1429"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HOCH</w:t>
            </w:r>
            <w:r w:rsidRPr="000A63A8">
              <w:rPr>
                <w:rFonts w:ascii="Trebuchet MS" w:hAnsi="Trebuchet MS"/>
                <w:sz w:val="18"/>
                <w:szCs w:val="18"/>
                <w:vertAlign w:val="subscript"/>
              </w:rPr>
              <w:t>2</w:t>
            </w:r>
            <w:r w:rsidRPr="000A63A8">
              <w:rPr>
                <w:rFonts w:ascii="Trebuchet MS" w:hAnsi="Trebuchet MS"/>
                <w:sz w:val="18"/>
                <w:szCs w:val="18"/>
              </w:rPr>
              <w:t>CH</w:t>
            </w:r>
            <w:r w:rsidRPr="000A63A8">
              <w:rPr>
                <w:rFonts w:ascii="Trebuchet MS" w:hAnsi="Trebuchet MS"/>
                <w:sz w:val="18"/>
                <w:szCs w:val="18"/>
                <w:vertAlign w:val="subscript"/>
              </w:rPr>
              <w:t>2</w:t>
            </w:r>
            <w:r w:rsidRPr="000A63A8">
              <w:rPr>
                <w:rFonts w:ascii="Trebuchet MS" w:hAnsi="Trebuchet MS"/>
                <w:sz w:val="18"/>
                <w:szCs w:val="18"/>
              </w:rPr>
              <w:t>OH, 1-2-</w:t>
            </w:r>
            <w:r w:rsidRPr="000A63A8">
              <w:rPr>
                <w:rFonts w:ascii="Trebuchet MS" w:hAnsi="Trebuchet MS"/>
                <w:i/>
                <w:iCs/>
                <w:sz w:val="18"/>
                <w:szCs w:val="18"/>
              </w:rPr>
              <w:t>ethandiol</w:t>
            </w:r>
            <w:r w:rsidRPr="000A63A8">
              <w:rPr>
                <w:rFonts w:ascii="Trebuchet MS" w:hAnsi="Trebuchet MS"/>
                <w:sz w:val="18"/>
                <w:szCs w:val="18"/>
              </w:rPr>
              <w:t xml:space="preserve">, farveløs, giftig væske, kogepunkt 197,2 °C. </w:t>
            </w:r>
            <w:proofErr w:type="spellStart"/>
            <w:r w:rsidRPr="000A63A8">
              <w:rPr>
                <w:rFonts w:ascii="Trebuchet MS" w:hAnsi="Trebuchet MS"/>
                <w:sz w:val="18"/>
                <w:szCs w:val="18"/>
              </w:rPr>
              <w:t>Ethylenglycol</w:t>
            </w:r>
            <w:proofErr w:type="spellEnd"/>
            <w:r w:rsidRPr="000A63A8">
              <w:rPr>
                <w:rFonts w:ascii="Trebuchet MS" w:hAnsi="Trebuchet MS"/>
                <w:sz w:val="18"/>
                <w:szCs w:val="18"/>
              </w:rPr>
              <w:t xml:space="preserve"> er blandbar med vand og anvendes bl.a. som antifrostvæske til biler (en 40% vandig opløsning fryser ved —24 °C).</w:t>
            </w:r>
          </w:p>
        </w:tc>
      </w:tr>
      <w:tr w:rsidR="0019594B" w:rsidRPr="0051728E" w14:paraId="38F0CDDC" w14:textId="77777777" w:rsidTr="00745A31">
        <w:trPr>
          <w:trHeight w:hRule="exact" w:val="709"/>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23685028"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4</w:t>
            </w:r>
          </w:p>
        </w:tc>
        <w:tc>
          <w:tcPr>
            <w:tcW w:w="1521" w:type="dxa"/>
            <w:tcBorders>
              <w:top w:val="single" w:sz="4" w:space="0" w:color="auto"/>
              <w:left w:val="single" w:sz="4" w:space="0" w:color="auto"/>
              <w:bottom w:val="single" w:sz="4" w:space="0" w:color="auto"/>
            </w:tcBorders>
            <w:shd w:val="clear" w:color="auto" w:fill="FFFFFF"/>
            <w:vAlign w:val="center"/>
          </w:tcPr>
          <w:p w14:paraId="73D7D0EA"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Propylenglycol</w:t>
            </w:r>
          </w:p>
        </w:tc>
        <w:tc>
          <w:tcPr>
            <w:tcW w:w="1229" w:type="dxa"/>
            <w:tcBorders>
              <w:top w:val="single" w:sz="4" w:space="0" w:color="auto"/>
              <w:left w:val="single" w:sz="4" w:space="0" w:color="auto"/>
              <w:bottom w:val="single" w:sz="4" w:space="0" w:color="auto"/>
            </w:tcBorders>
            <w:shd w:val="clear" w:color="auto" w:fill="FFFFFF"/>
            <w:vAlign w:val="center"/>
          </w:tcPr>
          <w:p w14:paraId="39769EAA"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16B1AAC4"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 xml:space="preserve">Kaldes også </w:t>
            </w:r>
            <w:r w:rsidRPr="000A63A8">
              <w:rPr>
                <w:rFonts w:ascii="Trebuchet MS" w:hAnsi="Trebuchet MS"/>
                <w:b/>
                <w:bCs/>
                <w:sz w:val="18"/>
                <w:szCs w:val="18"/>
              </w:rPr>
              <w:t>1,2-propandiol</w:t>
            </w:r>
            <w:r w:rsidRPr="000A63A8">
              <w:rPr>
                <w:rFonts w:ascii="Trebuchet MS" w:hAnsi="Trebuchet MS"/>
                <w:sz w:val="18"/>
                <w:szCs w:val="18"/>
              </w:rPr>
              <w:t xml:space="preserve"> eller </w:t>
            </w:r>
            <w:r w:rsidRPr="000A63A8">
              <w:rPr>
                <w:rFonts w:ascii="Trebuchet MS" w:hAnsi="Trebuchet MS"/>
                <w:b/>
                <w:bCs/>
                <w:sz w:val="18"/>
                <w:szCs w:val="18"/>
              </w:rPr>
              <w:t>propan-1,2-diol</w:t>
            </w:r>
            <w:r w:rsidRPr="000A63A8">
              <w:rPr>
                <w:rFonts w:ascii="Trebuchet MS" w:hAnsi="Trebuchet MS"/>
                <w:sz w:val="18"/>
                <w:szCs w:val="18"/>
              </w:rPr>
              <w:t xml:space="preserve">, er et organisk stof (en </w:t>
            </w:r>
            <w:proofErr w:type="spellStart"/>
            <w:r w:rsidRPr="000A63A8">
              <w:rPr>
                <w:rFonts w:ascii="Trebuchet MS" w:hAnsi="Trebuchet MS"/>
                <w:sz w:val="18"/>
                <w:szCs w:val="18"/>
              </w:rPr>
              <w:t>diol</w:t>
            </w:r>
            <w:proofErr w:type="spellEnd"/>
            <w:r w:rsidRPr="000A63A8">
              <w:rPr>
                <w:rFonts w:ascii="Trebuchet MS" w:hAnsi="Trebuchet MS"/>
                <w:sz w:val="18"/>
                <w:szCs w:val="18"/>
              </w:rPr>
              <w:t xml:space="preserve"> eller dobbeltalkohol) med bruttoformlen C</w:t>
            </w:r>
            <w:r w:rsidRPr="000A63A8">
              <w:rPr>
                <w:rFonts w:ascii="Trebuchet MS" w:hAnsi="Trebuchet MS"/>
                <w:sz w:val="18"/>
                <w:szCs w:val="18"/>
                <w:vertAlign w:val="subscript"/>
              </w:rPr>
              <w:t>3</w:t>
            </w:r>
            <w:r w:rsidRPr="000A63A8">
              <w:rPr>
                <w:rFonts w:ascii="Trebuchet MS" w:hAnsi="Trebuchet MS"/>
                <w:sz w:val="18"/>
                <w:szCs w:val="18"/>
              </w:rPr>
              <w:t>H</w:t>
            </w:r>
            <w:r w:rsidRPr="000A63A8">
              <w:rPr>
                <w:rFonts w:ascii="Trebuchet MS" w:hAnsi="Trebuchet MS"/>
                <w:sz w:val="18"/>
                <w:szCs w:val="18"/>
                <w:vertAlign w:val="subscript"/>
              </w:rPr>
              <w:t>8</w:t>
            </w:r>
            <w:r w:rsidRPr="000A63A8">
              <w:rPr>
                <w:rFonts w:ascii="Trebuchet MS" w:hAnsi="Trebuchet MS"/>
                <w:sz w:val="18"/>
                <w:szCs w:val="18"/>
              </w:rPr>
              <w:t>O</w:t>
            </w:r>
            <w:r w:rsidRPr="000A63A8">
              <w:rPr>
                <w:rFonts w:ascii="Trebuchet MS" w:hAnsi="Trebuchet MS"/>
                <w:sz w:val="18"/>
                <w:szCs w:val="18"/>
                <w:vertAlign w:val="subscript"/>
              </w:rPr>
              <w:t>2</w:t>
            </w:r>
            <w:r w:rsidRPr="000A63A8">
              <w:rPr>
                <w:rFonts w:ascii="Trebuchet MS" w:hAnsi="Trebuchet MS"/>
                <w:sz w:val="18"/>
                <w:szCs w:val="18"/>
              </w:rPr>
              <w:t xml:space="preserve"> or HO-CH</w:t>
            </w:r>
            <w:r w:rsidRPr="000A63A8">
              <w:rPr>
                <w:rFonts w:ascii="Trebuchet MS" w:hAnsi="Trebuchet MS"/>
                <w:sz w:val="18"/>
                <w:szCs w:val="18"/>
                <w:vertAlign w:val="subscript"/>
              </w:rPr>
              <w:t>2</w:t>
            </w:r>
            <w:r w:rsidRPr="000A63A8">
              <w:rPr>
                <w:rFonts w:ascii="Trebuchet MS" w:hAnsi="Trebuchet MS"/>
                <w:sz w:val="18"/>
                <w:szCs w:val="18"/>
              </w:rPr>
              <w:t>-CHOH-CH</w:t>
            </w:r>
            <w:r w:rsidRPr="000A63A8">
              <w:rPr>
                <w:rFonts w:ascii="Trebuchet MS" w:hAnsi="Trebuchet MS"/>
                <w:sz w:val="18"/>
                <w:szCs w:val="18"/>
                <w:vertAlign w:val="subscript"/>
              </w:rPr>
              <w:t>3</w:t>
            </w:r>
            <w:r w:rsidRPr="000A63A8">
              <w:rPr>
                <w:rFonts w:ascii="Trebuchet MS" w:hAnsi="Trebuchet MS"/>
                <w:sz w:val="18"/>
                <w:szCs w:val="18"/>
              </w:rPr>
              <w:t>. Det er en klar, farveløs og næsten lugtløs væske med en svag, sødlig smag. Stoffet er vandsugende og lader sig blande med vand.</w:t>
            </w:r>
          </w:p>
        </w:tc>
      </w:tr>
      <w:tr w:rsidR="0019594B" w:rsidRPr="0051728E" w14:paraId="706AD99A"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091654A8"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8</w:t>
            </w:r>
          </w:p>
        </w:tc>
        <w:tc>
          <w:tcPr>
            <w:tcW w:w="1521" w:type="dxa"/>
            <w:tcBorders>
              <w:top w:val="single" w:sz="4" w:space="0" w:color="auto"/>
              <w:left w:val="single" w:sz="4" w:space="0" w:color="auto"/>
              <w:bottom w:val="single" w:sz="4" w:space="0" w:color="auto"/>
            </w:tcBorders>
            <w:shd w:val="clear" w:color="auto" w:fill="FFFFFF"/>
            <w:vAlign w:val="bottom"/>
          </w:tcPr>
          <w:p w14:paraId="38BA5B71"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Andet</w:t>
            </w:r>
          </w:p>
        </w:tc>
        <w:tc>
          <w:tcPr>
            <w:tcW w:w="1229" w:type="dxa"/>
            <w:tcBorders>
              <w:top w:val="single" w:sz="4" w:space="0" w:color="auto"/>
              <w:left w:val="single" w:sz="4" w:space="0" w:color="auto"/>
              <w:bottom w:val="single" w:sz="4" w:space="0" w:color="auto"/>
            </w:tcBorders>
            <w:shd w:val="clear" w:color="auto" w:fill="FFFFFF"/>
            <w:vAlign w:val="center"/>
          </w:tcPr>
          <w:p w14:paraId="6052D08C"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6417642C"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Anden frostvæske</w:t>
            </w:r>
          </w:p>
        </w:tc>
      </w:tr>
      <w:tr w:rsidR="0019594B" w:rsidRPr="0051728E" w14:paraId="0B5B0CA6"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4E2ADF2E"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9</w:t>
            </w:r>
          </w:p>
        </w:tc>
        <w:tc>
          <w:tcPr>
            <w:tcW w:w="1521" w:type="dxa"/>
            <w:tcBorders>
              <w:top w:val="single" w:sz="4" w:space="0" w:color="auto"/>
              <w:left w:val="single" w:sz="4" w:space="0" w:color="auto"/>
              <w:bottom w:val="single" w:sz="4" w:space="0" w:color="auto"/>
            </w:tcBorders>
            <w:shd w:val="clear" w:color="auto" w:fill="FFFFFF"/>
            <w:vAlign w:val="bottom"/>
          </w:tcPr>
          <w:p w14:paraId="5DC0D9AD"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Ukendt</w:t>
            </w:r>
          </w:p>
        </w:tc>
        <w:tc>
          <w:tcPr>
            <w:tcW w:w="1229" w:type="dxa"/>
            <w:tcBorders>
              <w:top w:val="single" w:sz="4" w:space="0" w:color="auto"/>
              <w:left w:val="single" w:sz="4" w:space="0" w:color="auto"/>
              <w:bottom w:val="single" w:sz="4" w:space="0" w:color="auto"/>
            </w:tcBorders>
            <w:shd w:val="clear" w:color="auto" w:fill="FFFFFF"/>
            <w:vAlign w:val="center"/>
          </w:tcPr>
          <w:p w14:paraId="4A6BA640"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1ED5CE60"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Mangler kendskab til frostvæske</w:t>
            </w:r>
          </w:p>
        </w:tc>
      </w:tr>
    </w:tbl>
    <w:p w14:paraId="626EBF9B" w14:textId="66C65B87" w:rsidR="001A6D04" w:rsidRDefault="00380C13" w:rsidP="00912889">
      <w:pPr>
        <w:pStyle w:val="Overskrift2"/>
      </w:pPr>
      <w:bookmarkStart w:id="444" w:name="_Toc63351492"/>
      <w:r w:rsidRPr="005F7816">
        <w:rPr>
          <w:color w:val="808080" w:themeColor="background1" w:themeShade="80"/>
          <w:kern w:val="32"/>
        </w:rPr>
        <w:t>5.10.</w:t>
      </w:r>
      <w:r w:rsidR="00DF38FA" w:rsidRPr="005F7816">
        <w:rPr>
          <w:color w:val="808080" w:themeColor="background1" w:themeShade="80"/>
          <w:kern w:val="32"/>
        </w:rPr>
        <w:t xml:space="preserve">4 </w:t>
      </w:r>
      <w:r w:rsidR="00723227" w:rsidRPr="005F7816">
        <w:rPr>
          <w:color w:val="808080" w:themeColor="background1" w:themeShade="80"/>
          <w:kern w:val="32"/>
        </w:rPr>
        <w:t>Jordprøve</w:t>
      </w:r>
      <w:r w:rsidR="00DF38FA" w:rsidRPr="005F7816">
        <w:rPr>
          <w:color w:val="808080" w:themeColor="background1" w:themeShade="80"/>
          <w:kern w:val="32"/>
        </w:rPr>
        <w:t xml:space="preserve"> (</w:t>
      </w:r>
      <w:r w:rsidRPr="005F7816">
        <w:rPr>
          <w:color w:val="808080" w:themeColor="background1" w:themeShade="80"/>
          <w:kern w:val="32"/>
        </w:rPr>
        <w:t>59</w:t>
      </w:r>
      <w:r w:rsidR="00DF38FA" w:rsidRPr="005F7816">
        <w:rPr>
          <w:color w:val="808080" w:themeColor="background1" w:themeShade="80"/>
          <w:kern w:val="32"/>
        </w:rPr>
        <w:t xml:space="preserve">03) </w:t>
      </w:r>
      <w:r w:rsidR="001A6D04" w:rsidRPr="005F7816">
        <w:rPr>
          <w:color w:val="808080" w:themeColor="background1" w:themeShade="80"/>
          <w:kern w:val="32"/>
        </w:rPr>
        <w:t xml:space="preserve">– </w:t>
      </w:r>
      <w:r w:rsidR="001A6D04" w:rsidRPr="00B775D0">
        <w:rPr>
          <w:color w:val="808080"/>
          <w:kern w:val="32"/>
        </w:rPr>
        <w:t>Ud</w:t>
      </w:r>
      <w:r w:rsidR="001A6D04" w:rsidRPr="005F7816">
        <w:rPr>
          <w:color w:val="808080" w:themeColor="background1" w:themeShade="80"/>
          <w:kern w:val="32"/>
        </w:rPr>
        <w:t>gået</w:t>
      </w:r>
      <w:bookmarkEnd w:id="444"/>
    </w:p>
    <w:p w14:paraId="72F80CDD" w14:textId="50599149" w:rsidR="00912889" w:rsidRDefault="001A6D04" w:rsidP="00912889">
      <w:pPr>
        <w:pStyle w:val="Overskrift1"/>
        <w:rPr>
          <w:color w:val="808080"/>
          <w:sz w:val="32"/>
        </w:rPr>
      </w:pPr>
      <w:bookmarkStart w:id="445" w:name="_Toc63351493"/>
      <w:r w:rsidRPr="00C15214">
        <w:rPr>
          <w:color w:val="808080"/>
          <w:sz w:val="32"/>
        </w:rPr>
        <w:t>5.10.</w:t>
      </w:r>
      <w:r w:rsidR="00AA5407" w:rsidRPr="00C15214">
        <w:rPr>
          <w:color w:val="808080"/>
          <w:sz w:val="32"/>
        </w:rPr>
        <w:t>5</w:t>
      </w:r>
      <w:r w:rsidRPr="00C15214">
        <w:rPr>
          <w:color w:val="808080"/>
          <w:sz w:val="32"/>
        </w:rPr>
        <w:t xml:space="preserve"> Nyttiggørelse af jord (590</w:t>
      </w:r>
      <w:r w:rsidR="00AA5407" w:rsidRPr="00C15214">
        <w:rPr>
          <w:color w:val="808080"/>
          <w:sz w:val="32"/>
        </w:rPr>
        <w:t>4</w:t>
      </w:r>
      <w:r w:rsidRPr="00C15214">
        <w:rPr>
          <w:color w:val="808080"/>
          <w:sz w:val="32"/>
        </w:rPr>
        <w:t xml:space="preserve">) </w:t>
      </w:r>
      <w:r w:rsidR="00912889" w:rsidRPr="00C15214">
        <w:rPr>
          <w:color w:val="808080"/>
          <w:sz w:val="32"/>
        </w:rPr>
        <w:t xml:space="preserve">– Udgået i </w:t>
      </w:r>
      <w:proofErr w:type="spellStart"/>
      <w:r w:rsidR="00912889" w:rsidRPr="00C15214">
        <w:rPr>
          <w:color w:val="808080"/>
          <w:sz w:val="32"/>
        </w:rPr>
        <w:t>ver</w:t>
      </w:r>
      <w:proofErr w:type="spellEnd"/>
      <w:r w:rsidR="00912889" w:rsidRPr="00C15214">
        <w:rPr>
          <w:color w:val="808080"/>
          <w:sz w:val="32"/>
        </w:rPr>
        <w:t>. 2.6</w:t>
      </w:r>
      <w:bookmarkEnd w:id="445"/>
    </w:p>
    <w:p w14:paraId="17277EB4" w14:textId="16DF43E2" w:rsidR="001834C9" w:rsidRDefault="001834C9" w:rsidP="001834C9"/>
    <w:p w14:paraId="0E3BE4AF" w14:textId="61881BF2" w:rsidR="001834C9" w:rsidRDefault="001834C9">
      <w:r>
        <w:br w:type="page"/>
      </w:r>
    </w:p>
    <w:p w14:paraId="0D5D7285" w14:textId="0C4548C6" w:rsidR="003412A8" w:rsidRDefault="003412A8" w:rsidP="004D4364">
      <w:pPr>
        <w:pStyle w:val="Overskrift1"/>
      </w:pPr>
      <w:bookmarkStart w:id="446" w:name="_Toc63351494"/>
      <w:r w:rsidRPr="003429CF">
        <w:lastRenderedPageBreak/>
        <w:t>5.1</w:t>
      </w:r>
      <w:r w:rsidR="00380C13">
        <w:t>1</w:t>
      </w:r>
      <w:r w:rsidRPr="003429CF">
        <w:t xml:space="preserve"> </w:t>
      </w:r>
      <w:r>
        <w:t>Grundvand</w:t>
      </w:r>
      <w:bookmarkEnd w:id="443"/>
      <w:bookmarkEnd w:id="446"/>
    </w:p>
    <w:p w14:paraId="54FF154F" w14:textId="77777777" w:rsidR="00D50246" w:rsidRDefault="00380C13" w:rsidP="00D50246">
      <w:pPr>
        <w:pStyle w:val="Overskrift2"/>
        <w:rPr>
          <w:kern w:val="32"/>
        </w:rPr>
      </w:pPr>
      <w:bookmarkStart w:id="447" w:name="_Toc292865547"/>
      <w:bookmarkStart w:id="448" w:name="_Toc63351495"/>
      <w:r>
        <w:rPr>
          <w:kern w:val="32"/>
        </w:rPr>
        <w:t>5.11.</w:t>
      </w:r>
      <w:r w:rsidR="009237BC">
        <w:rPr>
          <w:kern w:val="32"/>
        </w:rPr>
        <w:t>1</w:t>
      </w:r>
      <w:r w:rsidR="003412A8" w:rsidRPr="00066C65">
        <w:rPr>
          <w:kern w:val="32"/>
        </w:rPr>
        <w:t xml:space="preserve"> </w:t>
      </w:r>
      <w:r w:rsidR="003412A8">
        <w:rPr>
          <w:kern w:val="32"/>
        </w:rPr>
        <w:t>Potentiale</w:t>
      </w:r>
      <w:r w:rsidR="00AC6C73">
        <w:rPr>
          <w:kern w:val="32"/>
        </w:rPr>
        <w:t>kort</w:t>
      </w:r>
      <w:r w:rsidR="003412A8" w:rsidRPr="00066C65">
        <w:rPr>
          <w:kern w:val="32"/>
        </w:rPr>
        <w:t xml:space="preserve"> (</w:t>
      </w:r>
      <w:r w:rsidR="003412A8">
        <w:rPr>
          <w:kern w:val="32"/>
        </w:rPr>
        <w:t>6</w:t>
      </w:r>
      <w:r>
        <w:rPr>
          <w:kern w:val="32"/>
        </w:rPr>
        <w:t>0</w:t>
      </w:r>
      <w:r w:rsidR="003412A8" w:rsidRPr="00066C65">
        <w:rPr>
          <w:kern w:val="32"/>
        </w:rPr>
        <w:t>0</w:t>
      </w:r>
      <w:r w:rsidR="009B426F">
        <w:rPr>
          <w:kern w:val="32"/>
        </w:rPr>
        <w:t>0</w:t>
      </w:r>
      <w:r w:rsidR="003412A8" w:rsidRPr="00066C65">
        <w:rPr>
          <w:kern w:val="32"/>
        </w:rPr>
        <w:t>)</w:t>
      </w:r>
      <w:bookmarkEnd w:id="447"/>
      <w:bookmarkEnd w:id="448"/>
      <w:r w:rsidR="00D50246" w:rsidRPr="00D50246">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5488"/>
        <w:gridCol w:w="1155"/>
        <w:gridCol w:w="1357"/>
        <w:gridCol w:w="1458"/>
        <w:gridCol w:w="2638"/>
      </w:tblGrid>
      <w:tr w:rsidR="008A3D60" w:rsidRPr="0051728E" w14:paraId="590D776A" w14:textId="77777777" w:rsidTr="003D0BD5">
        <w:tc>
          <w:tcPr>
            <w:tcW w:w="1620" w:type="dxa"/>
            <w:tcBorders>
              <w:bottom w:val="single" w:sz="4" w:space="0" w:color="auto"/>
            </w:tcBorders>
            <w:shd w:val="clear" w:color="auto" w:fill="D9D9D9"/>
            <w:vAlign w:val="center"/>
          </w:tcPr>
          <w:p w14:paraId="58E14BFE" w14:textId="77777777" w:rsidR="008A3D60" w:rsidRPr="009367BB" w:rsidRDefault="008A3D60"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488" w:type="dxa"/>
            <w:tcBorders>
              <w:bottom w:val="single" w:sz="4" w:space="0" w:color="auto"/>
            </w:tcBorders>
            <w:shd w:val="clear" w:color="auto" w:fill="D9D9D9"/>
            <w:vAlign w:val="center"/>
          </w:tcPr>
          <w:p w14:paraId="562D3660"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F8BD852"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52F6744A"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center"/>
          </w:tcPr>
          <w:p w14:paraId="53D8250E" w14:textId="77777777" w:rsidR="008A3D60" w:rsidRPr="009367BB" w:rsidRDefault="008A3D60"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61272B0"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frit</w:t>
            </w:r>
          </w:p>
        </w:tc>
        <w:tc>
          <w:tcPr>
            <w:tcW w:w="2638" w:type="dxa"/>
            <w:tcBorders>
              <w:bottom w:val="single" w:sz="4" w:space="0" w:color="auto"/>
            </w:tcBorders>
            <w:shd w:val="clear" w:color="auto" w:fill="D9D9D9"/>
            <w:vAlign w:val="center"/>
          </w:tcPr>
          <w:p w14:paraId="2CC6934B"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8A3D60" w:rsidRPr="00CE1917" w14:paraId="6C8BFFFB" w14:textId="77777777" w:rsidTr="003D0BD5">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74AB0F2C" w14:textId="77777777" w:rsidR="008A3D60" w:rsidRPr="008A3D60" w:rsidRDefault="000936B2" w:rsidP="008A3D60">
            <w:pPr>
              <w:rPr>
                <w:rFonts w:ascii="Trebuchet MS" w:hAnsi="Trebuchet MS" w:cs="Trebuchet MS"/>
                <w:sz w:val="18"/>
                <w:szCs w:val="18"/>
              </w:rPr>
            </w:pPr>
            <w:proofErr w:type="spellStart"/>
            <w:r w:rsidRPr="008A3D60">
              <w:rPr>
                <w:rFonts w:ascii="Trebuchet MS" w:hAnsi="Trebuchet MS" w:cs="Trebuchet MS"/>
                <w:sz w:val="18"/>
                <w:szCs w:val="18"/>
              </w:rPr>
              <w:t>gyldig_fra</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171F9E0"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8A3D60" w:rsidRPr="00CE1917" w14:paraId="13CD6AA6" w14:textId="77777777" w:rsidTr="003D0BD5">
        <w:trPr>
          <w:trHeight w:hRule="exact" w:val="255"/>
        </w:trPr>
        <w:tc>
          <w:tcPr>
            <w:tcW w:w="1620" w:type="dxa"/>
            <w:tcBorders>
              <w:top w:val="single" w:sz="4" w:space="0" w:color="auto"/>
              <w:left w:val="single" w:sz="4" w:space="0" w:color="auto"/>
              <w:bottom w:val="nil"/>
              <w:right w:val="single" w:sz="4" w:space="0" w:color="auto"/>
            </w:tcBorders>
            <w:shd w:val="clear" w:color="auto" w:fill="97DDBA"/>
            <w:vAlign w:val="bottom"/>
          </w:tcPr>
          <w:p w14:paraId="51E838D1" w14:textId="77777777" w:rsidR="008A3D60" w:rsidRPr="008A3D60" w:rsidRDefault="000936B2" w:rsidP="008A3D60">
            <w:pPr>
              <w:rPr>
                <w:rFonts w:ascii="Trebuchet MS" w:hAnsi="Trebuchet MS" w:cs="Trebuchet MS"/>
                <w:sz w:val="18"/>
                <w:szCs w:val="18"/>
              </w:rPr>
            </w:pPr>
            <w:proofErr w:type="spellStart"/>
            <w:r w:rsidRPr="008A3D60">
              <w:rPr>
                <w:rFonts w:ascii="Trebuchet MS" w:hAnsi="Trebuchet MS" w:cs="Trebuchet MS"/>
                <w:sz w:val="18"/>
                <w:szCs w:val="18"/>
              </w:rPr>
              <w:t>gyldig_til</w:t>
            </w:r>
            <w:proofErr w:type="spellEnd"/>
          </w:p>
        </w:tc>
        <w:tc>
          <w:tcPr>
            <w:tcW w:w="12096" w:type="dxa"/>
            <w:gridSpan w:val="5"/>
            <w:tcBorders>
              <w:top w:val="single" w:sz="4" w:space="0" w:color="auto"/>
              <w:left w:val="single" w:sz="4" w:space="0" w:color="auto"/>
              <w:bottom w:val="nil"/>
              <w:right w:val="single" w:sz="4" w:space="0" w:color="auto"/>
            </w:tcBorders>
            <w:shd w:val="clear" w:color="auto" w:fill="97DDBA"/>
            <w:vAlign w:val="bottom"/>
          </w:tcPr>
          <w:p w14:paraId="54D894B3"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8A3D60" w:rsidRPr="003A6D4F" w14:paraId="72898ED2" w14:textId="77777777" w:rsidTr="00AE36C4">
        <w:trPr>
          <w:trHeight w:hRule="exact" w:val="734"/>
        </w:trPr>
        <w:tc>
          <w:tcPr>
            <w:tcW w:w="1620" w:type="dxa"/>
            <w:tcBorders>
              <w:top w:val="single" w:sz="4" w:space="0" w:color="auto"/>
              <w:left w:val="single" w:sz="4" w:space="0" w:color="auto"/>
              <w:bottom w:val="nil"/>
              <w:right w:val="single" w:sz="4" w:space="0" w:color="auto"/>
            </w:tcBorders>
            <w:shd w:val="clear" w:color="auto" w:fill="D9D9D9"/>
            <w:vAlign w:val="center"/>
          </w:tcPr>
          <w:p w14:paraId="4A81310E" w14:textId="77777777" w:rsidR="008A3D60" w:rsidRPr="00AE36C4" w:rsidRDefault="00612F04" w:rsidP="00612F04">
            <w:pPr>
              <w:rPr>
                <w:rFonts w:ascii="Trebuchet MS" w:hAnsi="Trebuchet MS"/>
                <w:sz w:val="18"/>
                <w:szCs w:val="18"/>
              </w:rPr>
            </w:pPr>
            <w:r w:rsidRPr="00AE36C4">
              <w:rPr>
                <w:rFonts w:ascii="Trebuchet MS" w:hAnsi="Trebuchet MS"/>
                <w:sz w:val="18"/>
                <w:szCs w:val="18"/>
              </w:rPr>
              <w:t>kote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5943BC41" w14:textId="77777777" w:rsidR="00612F04" w:rsidRPr="00AE36C4" w:rsidRDefault="00612F04" w:rsidP="00612F04">
            <w:pPr>
              <w:snapToGrid w:val="0"/>
              <w:rPr>
                <w:rFonts w:ascii="Trebuchet MS" w:hAnsi="Trebuchet MS"/>
                <w:sz w:val="18"/>
                <w:szCs w:val="18"/>
              </w:rPr>
            </w:pPr>
            <w:r w:rsidRPr="00AE36C4">
              <w:rPr>
                <w:rFonts w:ascii="Trebuchet MS" w:hAnsi="Trebuchet MS"/>
                <w:sz w:val="18"/>
                <w:szCs w:val="18"/>
              </w:rPr>
              <w:t>Den angivne kote er til det magasin som er angivet i feltet "magasin". Da et grundvandsmagasin kan ligge under kote 0 skal feltet kunne rumme negative værdier.</w:t>
            </w:r>
          </w:p>
          <w:p w14:paraId="1699DF1C" w14:textId="77777777" w:rsidR="008A3D60" w:rsidRPr="00AE36C4" w:rsidRDefault="008A3D60" w:rsidP="008A3D60">
            <w:pPr>
              <w:rPr>
                <w:rFonts w:ascii="Trebuchet MS" w:hAnsi="Trebuchet MS"/>
                <w:sz w:val="18"/>
                <w:szCs w:val="18"/>
              </w:rPr>
            </w:pPr>
          </w:p>
        </w:tc>
        <w:tc>
          <w:tcPr>
            <w:tcW w:w="1155" w:type="dxa"/>
            <w:tcBorders>
              <w:top w:val="single" w:sz="4" w:space="0" w:color="auto"/>
              <w:left w:val="single" w:sz="4" w:space="0" w:color="auto"/>
              <w:bottom w:val="nil"/>
              <w:right w:val="single" w:sz="4" w:space="0" w:color="auto"/>
            </w:tcBorders>
            <w:shd w:val="clear" w:color="auto" w:fill="FFFFFF"/>
            <w:vAlign w:val="center"/>
          </w:tcPr>
          <w:p w14:paraId="2810F251" w14:textId="77777777" w:rsidR="008A3D60" w:rsidRPr="00AE36C4" w:rsidRDefault="003327A8" w:rsidP="00A32773">
            <w:pPr>
              <w:rPr>
                <w:rFonts w:ascii="Trebuchet MS" w:hAnsi="Trebuchet MS"/>
                <w:sz w:val="18"/>
                <w:szCs w:val="18"/>
              </w:rPr>
            </w:pPr>
            <w:r w:rsidRPr="00AE36C4">
              <w:rPr>
                <w:rFonts w:ascii="Trebuchet MS" w:hAnsi="Trebuchet MS"/>
                <w:sz w:val="18"/>
                <w:szCs w:val="18"/>
              </w:rPr>
              <w:t>Tal</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D2CC94C" w14:textId="77777777" w:rsidR="008A3D60" w:rsidRPr="00AE36C4" w:rsidRDefault="00A32773" w:rsidP="00A32773">
            <w:pPr>
              <w:rPr>
                <w:rFonts w:ascii="Trebuchet MS" w:hAnsi="Trebuchet MS"/>
                <w:sz w:val="18"/>
                <w:szCs w:val="18"/>
              </w:rPr>
            </w:pPr>
            <w:r w:rsidRPr="00AE36C4">
              <w:rPr>
                <w:rFonts w:ascii="Trebuchet MS" w:hAnsi="Trebuchet MS"/>
                <w:sz w:val="18"/>
                <w:szCs w:val="18"/>
              </w:rPr>
              <w:t>-999,99-999,99</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2A33211B" w14:textId="77777777" w:rsidR="008A3D60" w:rsidRPr="00AE36C4" w:rsidRDefault="008A3D60" w:rsidP="00AE36C4">
            <w:pPr>
              <w:jc w:val="center"/>
              <w:rPr>
                <w:rFonts w:ascii="Trebuchet MS" w:hAnsi="Trebuchet MS" w:cs="Trebuchet MS"/>
                <w:sz w:val="18"/>
                <w:szCs w:val="18"/>
              </w:rPr>
            </w:pPr>
            <w:r w:rsidRPr="003A6D4F">
              <w:rPr>
                <w:rFonts w:ascii="Trebuchet MS" w:hAnsi="Trebuchet MS" w:cs="Trebuchet MS"/>
                <w:sz w:val="18"/>
                <w:szCs w:val="18"/>
              </w:rPr>
              <w:t>O</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0689E101" w14:textId="77777777" w:rsidR="008A3D60" w:rsidRPr="00AE36C4" w:rsidRDefault="00A17981" w:rsidP="00AE36C4">
            <w:pPr>
              <w:rPr>
                <w:rFonts w:ascii="Trebuchet MS" w:hAnsi="Trebuchet MS" w:cs="Trebuchet MS"/>
                <w:sz w:val="18"/>
                <w:szCs w:val="18"/>
              </w:rPr>
            </w:pPr>
            <w:r w:rsidRPr="00AE36C4">
              <w:rPr>
                <w:rFonts w:ascii="Trebuchet MS" w:hAnsi="Trebuchet MS" w:cs="Trebuchet MS"/>
                <w:sz w:val="18"/>
                <w:szCs w:val="18"/>
              </w:rPr>
              <w:t>-3</w:t>
            </w:r>
            <w:r w:rsidR="00A30AE4" w:rsidRPr="00AE36C4">
              <w:rPr>
                <w:rFonts w:ascii="Trebuchet MS" w:hAnsi="Trebuchet MS" w:cs="Trebuchet MS"/>
                <w:sz w:val="18"/>
                <w:szCs w:val="18"/>
              </w:rPr>
              <w:t>,35</w:t>
            </w:r>
          </w:p>
        </w:tc>
      </w:tr>
      <w:tr w:rsidR="00347F99" w:rsidRPr="00973F9F" w14:paraId="781EE22D"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2238F59E" w14:textId="77777777" w:rsidR="00347F99" w:rsidRPr="008A3D60" w:rsidRDefault="000936B2" w:rsidP="008A3D60">
            <w:pPr>
              <w:rPr>
                <w:rFonts w:ascii="Trebuchet MS" w:hAnsi="Trebuchet MS"/>
                <w:sz w:val="18"/>
                <w:szCs w:val="18"/>
              </w:rPr>
            </w:pPr>
            <w:r w:rsidRPr="008A3D60">
              <w:rPr>
                <w:rFonts w:ascii="Trebuchet MS" w:hAnsi="Trebuchet MS"/>
                <w:sz w:val="18"/>
                <w:szCs w:val="18"/>
              </w:rPr>
              <w:t>navn</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7E337474" w14:textId="77777777" w:rsidR="00347F99" w:rsidRPr="008A3D60" w:rsidRDefault="00347F99" w:rsidP="008A3D60">
            <w:pPr>
              <w:rPr>
                <w:rFonts w:ascii="Trebuchet MS" w:hAnsi="Trebuchet MS"/>
                <w:sz w:val="18"/>
                <w:szCs w:val="18"/>
              </w:rPr>
            </w:pPr>
            <w:r w:rsidRPr="008A3D60">
              <w:rPr>
                <w:rFonts w:ascii="Trebuchet MS" w:hAnsi="Trebuchet MS"/>
                <w:sz w:val="18"/>
                <w:szCs w:val="18"/>
              </w:rPr>
              <w:t xml:space="preserve">Unikt navn til potentialekortet, der kan refereres til fra Potentialekort målepunkter </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7077FFA" w14:textId="77777777" w:rsidR="00347F99" w:rsidRPr="008A3D60" w:rsidRDefault="00347F99" w:rsidP="00347F99">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15C55AA3" w14:textId="77777777" w:rsidR="00347F99" w:rsidRPr="008A3D60" w:rsidRDefault="00347F99" w:rsidP="00347F99">
            <w:pPr>
              <w:rPr>
                <w:rFonts w:ascii="Trebuchet MS" w:hAnsi="Trebuchet MS"/>
                <w:sz w:val="18"/>
                <w:szCs w:val="18"/>
              </w:rPr>
            </w:pPr>
            <w:r w:rsidRPr="008A3D60">
              <w:rPr>
                <w:rFonts w:ascii="Trebuchet MS" w:hAnsi="Trebuchet MS"/>
                <w:sz w:val="18"/>
                <w:szCs w:val="18"/>
              </w:rPr>
              <w:t>0 – 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4F32D743" w14:textId="77777777" w:rsidR="00347F99" w:rsidRPr="008A3D60" w:rsidRDefault="00347F99" w:rsidP="00347F99">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bottom"/>
          </w:tcPr>
          <w:p w14:paraId="6C78FA15" w14:textId="77777777" w:rsidR="00347F99" w:rsidRPr="008A3D60" w:rsidRDefault="00347F99" w:rsidP="008A3D60">
            <w:pPr>
              <w:rPr>
                <w:rFonts w:ascii="Trebuchet MS" w:hAnsi="Trebuchet MS" w:cs="Trebuchet MS"/>
                <w:sz w:val="18"/>
                <w:szCs w:val="18"/>
              </w:rPr>
            </w:pPr>
          </w:p>
        </w:tc>
      </w:tr>
      <w:tr w:rsidR="008A3D60" w:rsidRPr="00973F9F" w14:paraId="56294902" w14:textId="77777777" w:rsidTr="009A7D4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D9D9D9"/>
            <w:vAlign w:val="bottom"/>
          </w:tcPr>
          <w:p w14:paraId="53D7BD6D" w14:textId="77777777" w:rsidR="008A3D60" w:rsidRPr="008A3D60" w:rsidRDefault="000936B2" w:rsidP="008A3D60">
            <w:pPr>
              <w:rPr>
                <w:rFonts w:ascii="Trebuchet MS" w:hAnsi="Trebuchet MS"/>
                <w:sz w:val="18"/>
                <w:szCs w:val="18"/>
              </w:rPr>
            </w:pPr>
            <w:proofErr w:type="spellStart"/>
            <w:r w:rsidRPr="008A3D60">
              <w:rPr>
                <w:rFonts w:ascii="Trebuchet MS" w:hAnsi="Trebuchet MS"/>
                <w:sz w:val="18"/>
                <w:szCs w:val="18"/>
              </w:rPr>
              <w:t>aekvidistance</w:t>
            </w:r>
            <w:proofErr w:type="spellEnd"/>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168AD9CA" w14:textId="77777777" w:rsidR="008A3D60" w:rsidRPr="008A3D60" w:rsidRDefault="008A3D60" w:rsidP="008A3D60">
            <w:pPr>
              <w:rPr>
                <w:rFonts w:ascii="Trebuchet MS" w:hAnsi="Trebuchet MS"/>
                <w:sz w:val="18"/>
                <w:szCs w:val="18"/>
              </w:rPr>
            </w:pPr>
            <w:r w:rsidRPr="008A3D60">
              <w:rPr>
                <w:rFonts w:ascii="Trebuchet MS" w:hAnsi="Trebuchet MS"/>
                <w:sz w:val="18"/>
                <w:szCs w:val="18"/>
              </w:rPr>
              <w:t>Angiver spring mellem potentiale linjer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7D1D008" w14:textId="77777777" w:rsidR="008A3D60" w:rsidRPr="001A0D06" w:rsidRDefault="001A0D06" w:rsidP="008A3D60">
            <w:pPr>
              <w:rPr>
                <w:rFonts w:ascii="Trebuchet MS" w:hAnsi="Trebuchet MS"/>
                <w:color w:val="8064A2"/>
                <w:sz w:val="18"/>
                <w:szCs w:val="18"/>
              </w:rPr>
            </w:pPr>
            <w:r w:rsidRPr="004D056C">
              <w:rPr>
                <w:rFonts w:ascii="Trebuchet MS" w:hAnsi="Trebuchet MS"/>
                <w:sz w:val="18"/>
                <w:szCs w:val="18"/>
              </w:rPr>
              <w:t>Tal</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77269ED7" w14:textId="77777777" w:rsidR="008A3D60" w:rsidRPr="004D056C" w:rsidRDefault="001A0D06" w:rsidP="008A3D60">
            <w:pPr>
              <w:rPr>
                <w:rFonts w:ascii="Trebuchet MS" w:hAnsi="Trebuchet MS"/>
                <w:sz w:val="18"/>
                <w:szCs w:val="18"/>
              </w:rPr>
            </w:pPr>
            <w:r w:rsidRPr="004D056C">
              <w:rPr>
                <w:rFonts w:ascii="Trebuchet MS" w:hAnsi="Trebuchet MS"/>
                <w:sz w:val="18"/>
                <w:szCs w:val="18"/>
              </w:rPr>
              <w:t>0,1-999,9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1FA89971" w14:textId="77777777" w:rsidR="008A3D60" w:rsidRPr="008A3D60" w:rsidRDefault="008A3D60"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bottom"/>
          </w:tcPr>
          <w:p w14:paraId="221336C8"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0,5</w:t>
            </w:r>
          </w:p>
        </w:tc>
      </w:tr>
      <w:tr w:rsidR="009A7D41" w:rsidRPr="00CE1917" w14:paraId="47738B39" w14:textId="77777777" w:rsidTr="009A7D4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08E2ADF8" w14:textId="77777777" w:rsidR="009A7D41" w:rsidRPr="00AE36C4" w:rsidRDefault="009A7D41" w:rsidP="008A3D60">
            <w:pPr>
              <w:rPr>
                <w:rFonts w:ascii="Trebuchet MS" w:hAnsi="Trebuchet MS" w:cs="Trebuchet MS"/>
                <w:sz w:val="18"/>
                <w:szCs w:val="18"/>
              </w:rPr>
            </w:pPr>
            <w:proofErr w:type="spellStart"/>
            <w:r w:rsidRPr="00AE36C4">
              <w:rPr>
                <w:rFonts w:ascii="Trebuchet MS" w:hAnsi="Trebuchet MS" w:cs="Trebuchet MS"/>
                <w:sz w:val="18"/>
                <w:szCs w:val="18"/>
              </w:rPr>
              <w:t>magasin_kode</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B38A735" w14:textId="77777777" w:rsidR="009A7D41" w:rsidRPr="00AE36C4" w:rsidRDefault="009A7D41" w:rsidP="008A3D60">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9A7D41" w:rsidRPr="00CE1917" w14:paraId="75D00D23" w14:textId="77777777" w:rsidTr="009A7D41">
        <w:trPr>
          <w:trHeight w:hRule="exact" w:val="255"/>
        </w:trPr>
        <w:tc>
          <w:tcPr>
            <w:tcW w:w="1620" w:type="dxa"/>
            <w:tcBorders>
              <w:top w:val="single" w:sz="4" w:space="0" w:color="auto"/>
              <w:left w:val="single" w:sz="4" w:space="0" w:color="auto"/>
              <w:bottom w:val="nil"/>
              <w:right w:val="single" w:sz="4" w:space="0" w:color="auto"/>
            </w:tcBorders>
            <w:shd w:val="clear" w:color="auto" w:fill="97DDBA"/>
            <w:vAlign w:val="bottom"/>
          </w:tcPr>
          <w:p w14:paraId="36B0E3FF" w14:textId="77777777" w:rsidR="009A7D41" w:rsidRPr="00AE36C4" w:rsidRDefault="009B3A47" w:rsidP="00637C35">
            <w:pPr>
              <w:rPr>
                <w:rFonts w:ascii="Trebuchet MS" w:hAnsi="Trebuchet MS" w:cs="Trebuchet MS"/>
                <w:sz w:val="18"/>
                <w:szCs w:val="18"/>
              </w:rPr>
            </w:pPr>
            <w:r>
              <w:rPr>
                <w:rFonts w:ascii="Trebuchet MS" w:hAnsi="Trebuchet MS" w:cs="Trebuchet MS"/>
                <w:sz w:val="18"/>
                <w:szCs w:val="18"/>
              </w:rPr>
              <w:t>m</w:t>
            </w:r>
            <w:r w:rsidR="009A7D41" w:rsidRPr="00AE36C4">
              <w:rPr>
                <w:rFonts w:ascii="Trebuchet MS" w:hAnsi="Trebuchet MS" w:cs="Trebuchet MS"/>
                <w:sz w:val="18"/>
                <w:szCs w:val="18"/>
              </w:rPr>
              <w:t>agasin</w:t>
            </w:r>
          </w:p>
        </w:tc>
        <w:tc>
          <w:tcPr>
            <w:tcW w:w="12096" w:type="dxa"/>
            <w:gridSpan w:val="5"/>
            <w:tcBorders>
              <w:top w:val="single" w:sz="4" w:space="0" w:color="auto"/>
              <w:left w:val="single" w:sz="4" w:space="0" w:color="auto"/>
              <w:bottom w:val="nil"/>
              <w:right w:val="single" w:sz="4" w:space="0" w:color="auto"/>
            </w:tcBorders>
            <w:shd w:val="clear" w:color="auto" w:fill="97DDBA"/>
            <w:vAlign w:val="bottom"/>
          </w:tcPr>
          <w:p w14:paraId="3B2782C2" w14:textId="77777777" w:rsidR="009A7D41" w:rsidRPr="00AE36C4" w:rsidRDefault="009A7D41" w:rsidP="00637C35">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4A686B" w:rsidRPr="00507751" w14:paraId="5CC35AE3"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994EE8D" w14:textId="77777777" w:rsidR="004A686B" w:rsidRPr="008A3D60" w:rsidRDefault="009B3A47" w:rsidP="008A3D60">
            <w:pPr>
              <w:rPr>
                <w:rFonts w:ascii="Trebuchet MS" w:hAnsi="Trebuchet MS"/>
                <w:sz w:val="18"/>
                <w:szCs w:val="18"/>
              </w:rPr>
            </w:pPr>
            <w:r>
              <w:rPr>
                <w:rFonts w:ascii="Trebuchet MS" w:hAnsi="Trebuchet MS"/>
                <w:sz w:val="18"/>
                <w:szCs w:val="18"/>
              </w:rPr>
              <w:t>p</w:t>
            </w:r>
            <w:r w:rsidR="004A686B" w:rsidRPr="008A3D60">
              <w:rPr>
                <w:rFonts w:ascii="Trebuchet MS" w:hAnsi="Trebuchet MS"/>
                <w:sz w:val="18"/>
                <w:szCs w:val="18"/>
              </w:rPr>
              <w:t>ejling</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71907435"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hvorvidt data er synkronpejlet og hvilken måned pejling er sket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DC6FF0D"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663381D8"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6109196D"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35216242"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Synkron, maj 2010</w:t>
            </w:r>
          </w:p>
        </w:tc>
      </w:tr>
      <w:tr w:rsidR="004A686B" w:rsidRPr="00CE1917" w14:paraId="25157245"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D82994B" w14:textId="77777777" w:rsidR="004A686B" w:rsidRPr="004D056C" w:rsidRDefault="004A686B" w:rsidP="008A3D60">
            <w:pPr>
              <w:rPr>
                <w:rFonts w:ascii="Trebuchet MS" w:hAnsi="Trebuchet MS"/>
                <w:sz w:val="18"/>
                <w:szCs w:val="18"/>
              </w:rPr>
            </w:pPr>
            <w:proofErr w:type="spellStart"/>
            <w:r w:rsidRPr="004D056C">
              <w:rPr>
                <w:rFonts w:ascii="Trebuchet MS" w:hAnsi="Trebuchet MS"/>
                <w:sz w:val="18"/>
                <w:szCs w:val="18"/>
              </w:rPr>
              <w:t>oprind_kilde</w:t>
            </w:r>
            <w:proofErr w:type="spellEnd"/>
          </w:p>
        </w:tc>
        <w:tc>
          <w:tcPr>
            <w:tcW w:w="5488" w:type="dxa"/>
            <w:tcBorders>
              <w:top w:val="single" w:sz="4" w:space="0" w:color="auto"/>
              <w:left w:val="single" w:sz="4" w:space="0" w:color="auto"/>
              <w:bottom w:val="nil"/>
              <w:right w:val="single" w:sz="4" w:space="0" w:color="auto"/>
            </w:tcBorders>
            <w:shd w:val="clear" w:color="auto" w:fill="FFFFFF"/>
            <w:vAlign w:val="bottom"/>
          </w:tcPr>
          <w:p w14:paraId="263FC27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oprindelse (F.eks. lokal undersøgelse, fra det tidl. Amt eller staten/MC)</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71512F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7E869574"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0C2074A9"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54283210"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Lokal undersøgelse</w:t>
            </w:r>
          </w:p>
        </w:tc>
      </w:tr>
      <w:tr w:rsidR="004A686B" w:rsidRPr="006A1B26" w14:paraId="4AD70F43"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2CD8E78" w14:textId="77777777" w:rsidR="004A686B" w:rsidRPr="008A3D60" w:rsidRDefault="009B3A47" w:rsidP="008A3D60">
            <w:pPr>
              <w:rPr>
                <w:rFonts w:ascii="Trebuchet MS" w:hAnsi="Trebuchet MS"/>
                <w:sz w:val="18"/>
                <w:szCs w:val="18"/>
              </w:rPr>
            </w:pPr>
            <w:r>
              <w:rPr>
                <w:rFonts w:ascii="Trebuchet MS" w:hAnsi="Trebuchet MS"/>
                <w:sz w:val="18"/>
                <w:szCs w:val="18"/>
              </w:rPr>
              <w:t>m</w:t>
            </w:r>
            <w:r w:rsidR="004A686B" w:rsidRPr="008A3D60">
              <w:rPr>
                <w:rFonts w:ascii="Trebuchet MS" w:hAnsi="Trebuchet MS"/>
                <w:sz w:val="18"/>
                <w:szCs w:val="18"/>
              </w:rPr>
              <w:t>etode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62DF5D6B"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hvilken metode der er anvendt til beregningen og evt. rapportnavn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E0FCB2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EF28079"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283776DA"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72D75B50"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Hadsten området</w:t>
            </w:r>
          </w:p>
        </w:tc>
      </w:tr>
      <w:tr w:rsidR="004A686B" w:rsidRPr="006A1B26" w14:paraId="15E4F011" w14:textId="77777777" w:rsidTr="00916ABD">
        <w:trPr>
          <w:trHeight w:hRule="exact" w:val="268"/>
        </w:trPr>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7715947"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reference</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127ACDC4"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Henvisning til evt. konsulentfirma der har foretaget beregninger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0C348AEF"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56C2A52D"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04478B97"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center"/>
          </w:tcPr>
          <w:p w14:paraId="47C2C3F9"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Rambøll</w:t>
            </w:r>
          </w:p>
        </w:tc>
      </w:tr>
      <w:tr w:rsidR="00916ABD" w:rsidRPr="006A1B26" w14:paraId="330A6067" w14:textId="77777777" w:rsidTr="00745A31">
        <w:trPr>
          <w:trHeight w:hRule="exact" w:val="276"/>
        </w:trPr>
        <w:tc>
          <w:tcPr>
            <w:tcW w:w="1620" w:type="dxa"/>
            <w:tcBorders>
              <w:top w:val="single" w:sz="4" w:space="0" w:color="auto"/>
              <w:left w:val="single" w:sz="4" w:space="0" w:color="auto"/>
              <w:bottom w:val="single" w:sz="4" w:space="0" w:color="auto"/>
              <w:right w:val="single" w:sz="4" w:space="0" w:color="auto"/>
            </w:tcBorders>
            <w:shd w:val="clear" w:color="auto" w:fill="97DDBA"/>
            <w:vAlign w:val="center"/>
          </w:tcPr>
          <w:p w14:paraId="0ADA7008" w14:textId="77777777" w:rsidR="00916ABD" w:rsidRPr="00745A31" w:rsidRDefault="00916ABD" w:rsidP="008A3D60">
            <w:pPr>
              <w:rPr>
                <w:rFonts w:ascii="Trebuchet MS" w:hAnsi="Trebuchet MS"/>
                <w:sz w:val="18"/>
                <w:szCs w:val="18"/>
              </w:rPr>
            </w:pPr>
            <w:proofErr w:type="spellStart"/>
            <w:r w:rsidRPr="00745A31">
              <w:rPr>
                <w:rFonts w:ascii="Trebuchet MS" w:hAnsi="Trebuchet MS"/>
                <w:sz w:val="18"/>
                <w:szCs w:val="18"/>
              </w:rPr>
              <w:t>kotesystem_kode</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088AB1" w14:textId="77777777" w:rsidR="00916ABD" w:rsidRPr="00745A31" w:rsidRDefault="00916ABD" w:rsidP="00745A31">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57BD9372" w14:textId="77777777" w:rsidR="00916ABD" w:rsidRPr="00745A31" w:rsidRDefault="00916ABD" w:rsidP="00745A31">
            <w:pPr>
              <w:rPr>
                <w:rFonts w:ascii="Trebuchet MS" w:hAnsi="Trebuchet MS"/>
                <w:sz w:val="18"/>
                <w:szCs w:val="18"/>
              </w:rPr>
            </w:pPr>
          </w:p>
          <w:p w14:paraId="1ECE72E1" w14:textId="77777777" w:rsidR="00916ABD" w:rsidRPr="00745A31" w:rsidRDefault="00916ABD" w:rsidP="00745A31">
            <w:pPr>
              <w:rPr>
                <w:rFonts w:ascii="Trebuchet MS" w:hAnsi="Trebuchet MS"/>
                <w:sz w:val="18"/>
                <w:szCs w:val="18"/>
              </w:rPr>
            </w:pPr>
          </w:p>
          <w:p w14:paraId="7119DBE1" w14:textId="77777777" w:rsidR="00916ABD" w:rsidRPr="00745A31" w:rsidRDefault="00916ABD" w:rsidP="00745A31">
            <w:pPr>
              <w:rPr>
                <w:rFonts w:ascii="Trebuchet MS" w:hAnsi="Trebuchet MS" w:cs="Trebuchet MS"/>
                <w:sz w:val="18"/>
                <w:szCs w:val="18"/>
              </w:rPr>
            </w:pPr>
          </w:p>
          <w:p w14:paraId="08154525" w14:textId="77777777" w:rsidR="00916ABD" w:rsidRPr="00745A31" w:rsidRDefault="00916ABD" w:rsidP="00745A31">
            <w:pPr>
              <w:rPr>
                <w:rFonts w:ascii="Trebuchet MS" w:hAnsi="Trebuchet MS" w:cs="Trebuchet MS"/>
                <w:sz w:val="18"/>
                <w:szCs w:val="18"/>
              </w:rPr>
            </w:pPr>
          </w:p>
        </w:tc>
      </w:tr>
      <w:tr w:rsidR="00916ABD" w:rsidRPr="006A1B26" w14:paraId="10DBD834" w14:textId="77777777" w:rsidTr="00745A3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center"/>
          </w:tcPr>
          <w:p w14:paraId="30211F98" w14:textId="77777777" w:rsidR="00916ABD" w:rsidRPr="00745A31" w:rsidRDefault="00916ABD" w:rsidP="008A3D60">
            <w:pPr>
              <w:rPr>
                <w:rFonts w:ascii="Trebuchet MS" w:hAnsi="Trebuchet MS"/>
                <w:sz w:val="18"/>
                <w:szCs w:val="18"/>
              </w:rPr>
            </w:pPr>
            <w:proofErr w:type="spellStart"/>
            <w:r w:rsidRPr="00745A31">
              <w:rPr>
                <w:rFonts w:ascii="Trebuchet MS" w:hAnsi="Trebuchet MS"/>
                <w:sz w:val="18"/>
                <w:szCs w:val="18"/>
              </w:rPr>
              <w:t>kotesystem</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1C5CB56" w14:textId="77777777" w:rsidR="00916ABD" w:rsidRPr="00745A31" w:rsidRDefault="00916ABD" w:rsidP="00745A31">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1C164FCD" w14:textId="77777777" w:rsidR="00916ABD" w:rsidRPr="00745A31" w:rsidRDefault="00916ABD" w:rsidP="00745A31">
            <w:pPr>
              <w:rPr>
                <w:rFonts w:ascii="Trebuchet MS" w:hAnsi="Trebuchet MS"/>
                <w:sz w:val="18"/>
                <w:szCs w:val="18"/>
              </w:rPr>
            </w:pPr>
          </w:p>
          <w:p w14:paraId="1F002FBD" w14:textId="77777777" w:rsidR="00916ABD" w:rsidRPr="00745A31" w:rsidRDefault="00916ABD" w:rsidP="00745A31">
            <w:pPr>
              <w:rPr>
                <w:rFonts w:ascii="Trebuchet MS" w:hAnsi="Trebuchet MS"/>
                <w:sz w:val="18"/>
                <w:szCs w:val="18"/>
              </w:rPr>
            </w:pPr>
          </w:p>
          <w:p w14:paraId="65341BFB" w14:textId="77777777" w:rsidR="00916ABD" w:rsidRPr="00745A31" w:rsidRDefault="00916ABD" w:rsidP="00745A31">
            <w:pPr>
              <w:rPr>
                <w:rFonts w:ascii="Trebuchet MS" w:hAnsi="Trebuchet MS" w:cs="Trebuchet MS"/>
                <w:sz w:val="18"/>
                <w:szCs w:val="18"/>
              </w:rPr>
            </w:pPr>
          </w:p>
          <w:p w14:paraId="1B22607A" w14:textId="77777777" w:rsidR="00916ABD" w:rsidRPr="00745A31" w:rsidRDefault="00916ABD" w:rsidP="00745A31">
            <w:pPr>
              <w:rPr>
                <w:rFonts w:ascii="Trebuchet MS" w:hAnsi="Trebuchet MS" w:cs="Trebuchet MS"/>
                <w:sz w:val="18"/>
                <w:szCs w:val="18"/>
              </w:rPr>
            </w:pPr>
          </w:p>
        </w:tc>
      </w:tr>
      <w:tr w:rsidR="003D0BD5" w:rsidRPr="006A1B26" w14:paraId="13DCBCD6" w14:textId="77777777" w:rsidTr="00744C99">
        <w:trPr>
          <w:trHeight w:hRule="exact" w:val="510"/>
        </w:trPr>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5D01F8FD"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usikkerhed</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2FB9E14C"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Bemærkningsfelt til redegørelse for kortets begrænsninger og anvendelighed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0904DCDB"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1A997289"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0BCBB55C" w14:textId="77777777" w:rsidR="003D0BD5" w:rsidRPr="008A3D60" w:rsidRDefault="003D0BD5"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bottom"/>
          </w:tcPr>
          <w:p w14:paraId="20F937C1" w14:textId="77777777" w:rsidR="003D0BD5" w:rsidRPr="008A3D60" w:rsidRDefault="003D0BD5" w:rsidP="008A3D60">
            <w:pPr>
              <w:rPr>
                <w:rFonts w:ascii="Trebuchet MS" w:hAnsi="Trebuchet MS" w:cs="Trebuchet MS"/>
                <w:sz w:val="18"/>
                <w:szCs w:val="18"/>
              </w:rPr>
            </w:pPr>
            <w:r w:rsidRPr="008A3D60">
              <w:rPr>
                <w:rFonts w:ascii="Trebuchet MS" w:hAnsi="Trebuchet MS" w:cs="Trebuchet MS"/>
                <w:sz w:val="18"/>
                <w:szCs w:val="18"/>
              </w:rPr>
              <w:t>Usikker da der er anvendt ældre tal</w:t>
            </w:r>
          </w:p>
        </w:tc>
      </w:tr>
      <w:tr w:rsidR="003D0BD5" w:rsidRPr="00CE1917" w14:paraId="73F26536" w14:textId="77777777" w:rsidTr="003D0BD5">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1645096E" w14:textId="77777777" w:rsidR="003D0BD5" w:rsidRPr="008A3D60" w:rsidRDefault="009B3A47" w:rsidP="008A3D60">
            <w:pPr>
              <w:rPr>
                <w:rFonts w:ascii="Trebuchet MS" w:hAnsi="Trebuchet MS" w:cs="Trebuchet MS"/>
                <w:sz w:val="18"/>
                <w:szCs w:val="18"/>
              </w:rPr>
            </w:pPr>
            <w:r>
              <w:rPr>
                <w:rFonts w:ascii="Trebuchet MS" w:hAnsi="Trebuchet MS" w:cs="Trebuchet MS"/>
                <w:sz w:val="18"/>
                <w:szCs w:val="18"/>
              </w:rPr>
              <w:t>l</w:t>
            </w:r>
            <w:r w:rsidR="003D0BD5" w:rsidRPr="008A3D60">
              <w:rPr>
                <w:rFonts w:ascii="Trebuchet MS" w:hAnsi="Trebuchet MS" w:cs="Trebuchet MS"/>
                <w:sz w:val="18"/>
                <w:szCs w:val="18"/>
              </w:rPr>
              <w:t>ink</w:t>
            </w:r>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877076" w14:textId="77777777" w:rsidR="003D0BD5" w:rsidRPr="008A3D60" w:rsidRDefault="003D0BD5"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3D0BD5" w:rsidRPr="0051728E" w14:paraId="6A5046FC"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521BCAF" w14:textId="77777777" w:rsidR="003D0BD5" w:rsidRPr="000A63A8" w:rsidRDefault="003D0BD5" w:rsidP="00646EF0">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9CBE0BE" w14:textId="77777777" w:rsidR="008A3D60" w:rsidRPr="008A3D60" w:rsidRDefault="008A3D60" w:rsidP="008A3D60"/>
    <w:p w14:paraId="1D79C692" w14:textId="1F3F850F" w:rsidR="00763D72" w:rsidRPr="001834C9" w:rsidRDefault="00380C13" w:rsidP="00E3716B">
      <w:r w:rsidRPr="001834C9">
        <w:t>5.11.</w:t>
      </w:r>
      <w:r w:rsidR="009237BC" w:rsidRPr="001834C9">
        <w:t>1</w:t>
      </w:r>
      <w:r w:rsidR="00D50246" w:rsidRPr="001834C9">
        <w:t>.</w:t>
      </w:r>
      <w:r w:rsidR="00A90E87" w:rsidRPr="001834C9">
        <w:t>1</w:t>
      </w:r>
      <w:r w:rsidR="00D50246" w:rsidRPr="001834C9">
        <w:t xml:space="preserve"> 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63D72" w:rsidRPr="0051728E" w14:paraId="28D7C73F" w14:textId="77777777" w:rsidTr="004F36D1">
        <w:trPr>
          <w:trHeight w:hRule="exact" w:val="255"/>
        </w:trPr>
        <w:tc>
          <w:tcPr>
            <w:tcW w:w="2235" w:type="dxa"/>
            <w:shd w:val="clear" w:color="auto" w:fill="D9D9D9"/>
            <w:vAlign w:val="bottom"/>
          </w:tcPr>
          <w:p w14:paraId="63C397F1" w14:textId="77777777" w:rsidR="00763D72" w:rsidRPr="0051728E" w:rsidRDefault="00763D72" w:rsidP="004F36D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1A8EEA3" w14:textId="77777777" w:rsidR="00763D72" w:rsidRPr="00FE3FC3" w:rsidRDefault="00763D72" w:rsidP="004F36D1">
            <w:pPr>
              <w:rPr>
                <w:rFonts w:ascii="Trebuchet MS" w:hAnsi="Trebuchet MS" w:cs="Trebuchet MS"/>
                <w:bCs/>
                <w:sz w:val="18"/>
                <w:szCs w:val="18"/>
              </w:rPr>
            </w:pPr>
            <w:r w:rsidRPr="00FE3FC3">
              <w:rPr>
                <w:rFonts w:ascii="Trebuchet MS" w:hAnsi="Trebuchet MS" w:cs="Trebuchet MS"/>
                <w:b/>
                <w:bCs/>
                <w:sz w:val="18"/>
                <w:szCs w:val="18"/>
              </w:rPr>
              <w:t>Beskrivelse</w:t>
            </w:r>
          </w:p>
        </w:tc>
      </w:tr>
      <w:tr w:rsidR="00763D72" w:rsidRPr="0051728E" w14:paraId="692B7886" w14:textId="77777777" w:rsidTr="004F36D1">
        <w:trPr>
          <w:trHeight w:hRule="exact" w:val="255"/>
        </w:trPr>
        <w:tc>
          <w:tcPr>
            <w:tcW w:w="2235" w:type="dxa"/>
            <w:shd w:val="clear" w:color="auto" w:fill="E0E0E0"/>
            <w:vAlign w:val="bottom"/>
          </w:tcPr>
          <w:p w14:paraId="7903822B"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6A59400" w14:textId="77777777" w:rsidR="00763D72" w:rsidRPr="0051728E" w:rsidRDefault="00763D72" w:rsidP="004F36D1">
            <w:pPr>
              <w:rPr>
                <w:rFonts w:ascii="Trebuchet MS" w:hAnsi="Trebuchet MS" w:cs="Trebuchet MS"/>
                <w:sz w:val="18"/>
                <w:szCs w:val="18"/>
              </w:rPr>
            </w:pPr>
            <w:r w:rsidRPr="00D50246">
              <w:rPr>
                <w:rFonts w:ascii="Trebuchet MS" w:hAnsi="Trebuchet MS" w:cs="Trebuchet MS"/>
                <w:sz w:val="18"/>
                <w:szCs w:val="18"/>
              </w:rPr>
              <w:t>Potentiale</w:t>
            </w:r>
            <w:r w:rsidR="001A7BE5">
              <w:rPr>
                <w:rFonts w:ascii="Trebuchet MS" w:hAnsi="Trebuchet MS" w:cs="Trebuchet MS"/>
                <w:sz w:val="18"/>
                <w:szCs w:val="18"/>
              </w:rPr>
              <w:t>kort</w:t>
            </w:r>
          </w:p>
        </w:tc>
      </w:tr>
      <w:tr w:rsidR="00763D72" w:rsidRPr="0051728E" w14:paraId="391843D3" w14:textId="77777777" w:rsidTr="004F36D1">
        <w:trPr>
          <w:trHeight w:hRule="exact" w:val="255"/>
        </w:trPr>
        <w:tc>
          <w:tcPr>
            <w:tcW w:w="2235" w:type="dxa"/>
            <w:shd w:val="clear" w:color="auto" w:fill="E0E0E0"/>
            <w:vAlign w:val="bottom"/>
          </w:tcPr>
          <w:p w14:paraId="43BB932F" w14:textId="77777777" w:rsidR="00763D72" w:rsidRPr="0051728E" w:rsidRDefault="00763D72" w:rsidP="004F36D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E0A3823" w14:textId="77777777" w:rsidR="00763D72" w:rsidRDefault="00763D72" w:rsidP="004F36D1">
            <w:pPr>
              <w:rPr>
                <w:rFonts w:ascii="Trebuchet MS" w:hAnsi="Trebuchet MS"/>
                <w:sz w:val="18"/>
                <w:szCs w:val="18"/>
              </w:rPr>
            </w:pPr>
            <w:r>
              <w:rPr>
                <w:rFonts w:ascii="Trebuchet MS" w:hAnsi="Trebuchet MS"/>
                <w:sz w:val="18"/>
                <w:szCs w:val="18"/>
              </w:rPr>
              <w:t>6</w:t>
            </w:r>
            <w:r w:rsidR="00380C13">
              <w:rPr>
                <w:rFonts w:ascii="Trebuchet MS" w:hAnsi="Trebuchet MS"/>
                <w:sz w:val="18"/>
                <w:szCs w:val="18"/>
              </w:rPr>
              <w:t>0</w:t>
            </w:r>
            <w:r w:rsidR="009B426F">
              <w:rPr>
                <w:rFonts w:ascii="Trebuchet MS" w:hAnsi="Trebuchet MS"/>
                <w:sz w:val="18"/>
                <w:szCs w:val="18"/>
              </w:rPr>
              <w:t>00</w:t>
            </w:r>
          </w:p>
        </w:tc>
      </w:tr>
      <w:tr w:rsidR="00763D72" w:rsidRPr="0051728E" w14:paraId="47A95552" w14:textId="77777777" w:rsidTr="004F36D1">
        <w:trPr>
          <w:trHeight w:hRule="exact" w:val="510"/>
        </w:trPr>
        <w:tc>
          <w:tcPr>
            <w:tcW w:w="2235" w:type="dxa"/>
            <w:shd w:val="clear" w:color="auto" w:fill="E0E0E0"/>
            <w:vAlign w:val="center"/>
          </w:tcPr>
          <w:p w14:paraId="72EEB676"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lastRenderedPageBreak/>
              <w:t>Definition</w:t>
            </w:r>
          </w:p>
        </w:tc>
        <w:tc>
          <w:tcPr>
            <w:tcW w:w="11340" w:type="dxa"/>
            <w:shd w:val="clear" w:color="auto" w:fill="FFFFFF"/>
            <w:vAlign w:val="bottom"/>
          </w:tcPr>
          <w:p w14:paraId="4ADAD1A4" w14:textId="77777777" w:rsidR="00763D72" w:rsidRPr="00F279E4" w:rsidRDefault="001A7BE5" w:rsidP="004F36D1">
            <w:pPr>
              <w:rPr>
                <w:rFonts w:ascii="Trebuchet MS" w:hAnsi="Trebuchet MS" w:cs="Trebuchet MS"/>
                <w:sz w:val="18"/>
                <w:szCs w:val="18"/>
              </w:rPr>
            </w:pPr>
            <w:r w:rsidRPr="00D50246">
              <w:rPr>
                <w:rFonts w:ascii="Trebuchet MS" w:hAnsi="Trebuchet MS" w:cs="Trebuchet MS"/>
                <w:sz w:val="18"/>
                <w:szCs w:val="18"/>
              </w:rPr>
              <w:t>Potentiale</w:t>
            </w:r>
            <w:r>
              <w:rPr>
                <w:rFonts w:ascii="Trebuchet MS" w:hAnsi="Trebuchet MS" w:cs="Trebuchet MS"/>
                <w:sz w:val="18"/>
                <w:szCs w:val="18"/>
              </w:rPr>
              <w:t>kort</w:t>
            </w:r>
            <w:r w:rsidRPr="00763D72">
              <w:rPr>
                <w:rFonts w:ascii="Arial" w:hAnsi="Arial" w:cs="Arial"/>
                <w:color w:val="000000"/>
              </w:rPr>
              <w:t xml:space="preserve"> </w:t>
            </w:r>
            <w:r w:rsidRPr="00763D72">
              <w:rPr>
                <w:rFonts w:ascii="Trebuchet MS" w:hAnsi="Trebuchet MS" w:cs="Trebuchet MS"/>
                <w:sz w:val="18"/>
                <w:szCs w:val="18"/>
              </w:rPr>
              <w:t xml:space="preserve">viser hvilken </w:t>
            </w:r>
            <w:r w:rsidRPr="000859D9">
              <w:rPr>
                <w:rFonts w:ascii="Trebuchet MS" w:hAnsi="Trebuchet MS" w:cs="Trebuchet MS"/>
                <w:sz w:val="18"/>
                <w:szCs w:val="18"/>
              </w:rPr>
              <w:t>kote</w:t>
            </w:r>
            <w:r w:rsidRPr="00763D72">
              <w:rPr>
                <w:rFonts w:ascii="Trebuchet MS" w:hAnsi="Trebuchet MS" w:cs="Trebuchet MS"/>
                <w:sz w:val="18"/>
                <w:szCs w:val="18"/>
              </w:rPr>
              <w:t xml:space="preserve"> grundvandet i</w:t>
            </w:r>
            <w:r>
              <w:rPr>
                <w:rFonts w:ascii="Trebuchet MS" w:hAnsi="Trebuchet MS" w:cs="Trebuchet MS"/>
                <w:sz w:val="18"/>
                <w:szCs w:val="18"/>
              </w:rPr>
              <w:t xml:space="preserve"> </w:t>
            </w:r>
            <w:r w:rsidRPr="000859D9">
              <w:rPr>
                <w:rFonts w:ascii="Trebuchet MS" w:hAnsi="Trebuchet MS" w:cs="Trebuchet MS"/>
                <w:sz w:val="18"/>
                <w:szCs w:val="18"/>
              </w:rPr>
              <w:t>enten et primært eller et sekundært grundvandsmagasin ligger i, målt i forhold til havniveau</w:t>
            </w:r>
            <w:r w:rsidRPr="00763D72">
              <w:rPr>
                <w:rFonts w:ascii="Trebuchet MS" w:hAnsi="Trebuchet MS" w:cs="Trebuchet MS"/>
                <w:sz w:val="18"/>
                <w:szCs w:val="18"/>
              </w:rPr>
              <w:t>.</w:t>
            </w:r>
          </w:p>
        </w:tc>
      </w:tr>
      <w:tr w:rsidR="00763D72" w:rsidRPr="0051728E" w14:paraId="350B49E7" w14:textId="77777777" w:rsidTr="004F36D1">
        <w:trPr>
          <w:trHeight w:hRule="exact" w:val="510"/>
        </w:trPr>
        <w:tc>
          <w:tcPr>
            <w:tcW w:w="2235" w:type="dxa"/>
            <w:shd w:val="clear" w:color="auto" w:fill="E0E0E0"/>
            <w:vAlign w:val="center"/>
          </w:tcPr>
          <w:p w14:paraId="463B1556"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63AE6952" w14:textId="77777777" w:rsidR="00763D72" w:rsidRPr="00D77840" w:rsidRDefault="001A7BE5" w:rsidP="004F36D1">
            <w:pPr>
              <w:rPr>
                <w:rFonts w:ascii="Trebuchet MS" w:hAnsi="Trebuchet MS" w:cs="Trebuchet MS"/>
                <w:sz w:val="18"/>
                <w:szCs w:val="18"/>
              </w:rPr>
            </w:pPr>
            <w:r w:rsidRPr="00D50246">
              <w:rPr>
                <w:rFonts w:ascii="Trebuchet MS" w:hAnsi="Trebuchet MS" w:cs="Trebuchet MS"/>
                <w:sz w:val="18"/>
                <w:szCs w:val="18"/>
              </w:rPr>
              <w:t>Potentiale</w:t>
            </w:r>
            <w:r w:rsidRPr="000859D9">
              <w:rPr>
                <w:rFonts w:ascii="Trebuchet MS" w:hAnsi="Trebuchet MS" w:cs="Trebuchet MS"/>
                <w:sz w:val="18"/>
                <w:szCs w:val="18"/>
              </w:rPr>
              <w:t xml:space="preserve">kortet </w:t>
            </w:r>
            <w:r w:rsidRPr="00763D72">
              <w:rPr>
                <w:rFonts w:ascii="Trebuchet MS" w:hAnsi="Trebuchet MS" w:cs="Trebuchet MS"/>
                <w:sz w:val="18"/>
                <w:szCs w:val="18"/>
              </w:rPr>
              <w:t xml:space="preserve">viser hvilken </w:t>
            </w:r>
            <w:r w:rsidRPr="000859D9">
              <w:rPr>
                <w:rFonts w:ascii="Trebuchet MS" w:hAnsi="Trebuchet MS" w:cs="Trebuchet MS"/>
                <w:sz w:val="18"/>
                <w:szCs w:val="18"/>
              </w:rPr>
              <w:t>kote</w:t>
            </w:r>
            <w:r w:rsidRPr="00763D72">
              <w:rPr>
                <w:rFonts w:ascii="Trebuchet MS" w:hAnsi="Trebuchet MS" w:cs="Trebuchet MS"/>
                <w:sz w:val="18"/>
                <w:szCs w:val="18"/>
              </w:rPr>
              <w:t xml:space="preserve"> grundvandet ligger i</w:t>
            </w:r>
            <w:r w:rsidRPr="000859D9">
              <w:rPr>
                <w:rFonts w:ascii="Trebuchet MS" w:hAnsi="Trebuchet MS" w:cs="Trebuchet MS"/>
                <w:sz w:val="18"/>
                <w:szCs w:val="18"/>
              </w:rPr>
              <w:t>, i enten et primært eller sekundært grundvandsmagasin</w:t>
            </w:r>
            <w:r w:rsidRPr="00763D72">
              <w:rPr>
                <w:rFonts w:ascii="Trebuchet MS" w:hAnsi="Trebuchet MS" w:cs="Trebuchet MS"/>
                <w:sz w:val="18"/>
                <w:szCs w:val="18"/>
              </w:rPr>
              <w:t>.</w:t>
            </w:r>
            <w:r>
              <w:rPr>
                <w:rFonts w:ascii="Trebuchet MS" w:hAnsi="Trebuchet MS" w:cs="Trebuchet MS"/>
                <w:sz w:val="18"/>
                <w:szCs w:val="18"/>
              </w:rPr>
              <w:t xml:space="preserve"> </w:t>
            </w:r>
            <w:r w:rsidRPr="000859D9">
              <w:rPr>
                <w:rFonts w:ascii="Trebuchet MS" w:hAnsi="Trebuchet MS" w:cs="Trebuchet MS"/>
                <w:sz w:val="18"/>
                <w:szCs w:val="18"/>
              </w:rPr>
              <w:t>Er havnet mellem kommuner og miljøcentre, men KL mener at det klart er en miljøcenteropgave at vedligeholde.</w:t>
            </w:r>
          </w:p>
        </w:tc>
      </w:tr>
      <w:tr w:rsidR="00763D72" w:rsidRPr="0051728E" w14:paraId="50E7C231" w14:textId="77777777" w:rsidTr="004F36D1">
        <w:trPr>
          <w:trHeight w:hRule="exact" w:val="510"/>
        </w:trPr>
        <w:tc>
          <w:tcPr>
            <w:tcW w:w="2235" w:type="dxa"/>
            <w:shd w:val="clear" w:color="auto" w:fill="E0E0E0"/>
            <w:vAlign w:val="center"/>
          </w:tcPr>
          <w:p w14:paraId="0D1EF7F7" w14:textId="77777777" w:rsidR="00763D72" w:rsidRPr="0051728E" w:rsidRDefault="00763D72" w:rsidP="004F36D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81B786C" w14:textId="77777777" w:rsidR="00763D72" w:rsidRPr="0051728E" w:rsidRDefault="001A7BE5" w:rsidP="004F36D1">
            <w:pPr>
              <w:rPr>
                <w:rFonts w:ascii="Trebuchet MS" w:hAnsi="Trebuchet MS" w:cs="Trebuchet MS"/>
                <w:sz w:val="18"/>
                <w:szCs w:val="18"/>
              </w:rPr>
            </w:pPr>
            <w:r>
              <w:rPr>
                <w:rFonts w:ascii="Trebuchet MS" w:hAnsi="Trebuchet MS" w:cs="Trebuchet MS"/>
                <w:sz w:val="18"/>
                <w:szCs w:val="18"/>
              </w:rPr>
              <w:t xml:space="preserve">Vise </w:t>
            </w:r>
            <w:r w:rsidRPr="000859D9">
              <w:rPr>
                <w:rFonts w:ascii="Trebuchet MS" w:hAnsi="Trebuchet MS" w:cs="Trebuchet MS"/>
                <w:sz w:val="18"/>
                <w:szCs w:val="18"/>
              </w:rPr>
              <w:t>hvilken kote</w:t>
            </w:r>
            <w:r>
              <w:rPr>
                <w:rFonts w:ascii="Trebuchet MS" w:hAnsi="Trebuchet MS" w:cs="Trebuchet MS"/>
                <w:sz w:val="18"/>
                <w:szCs w:val="18"/>
              </w:rPr>
              <w:t xml:space="preserve"> grundvandet ligger</w:t>
            </w:r>
            <w:r w:rsidRPr="0027631F">
              <w:rPr>
                <w:rFonts w:ascii="Trebuchet MS" w:hAnsi="Trebuchet MS" w:cs="Trebuchet MS"/>
                <w:sz w:val="18"/>
                <w:szCs w:val="18"/>
              </w:rPr>
              <w:t xml:space="preserve"> i</w:t>
            </w:r>
            <w:r w:rsidRPr="000859D9">
              <w:rPr>
                <w:rFonts w:ascii="Trebuchet MS" w:hAnsi="Trebuchet MS" w:cs="Trebuchet MS"/>
                <w:sz w:val="18"/>
                <w:szCs w:val="18"/>
              </w:rPr>
              <w:t>, i enten et primært eller et sekundært grundvandsmagasin, for dermed at kunne bestemme grundvandets strømningsretning</w:t>
            </w:r>
            <w:r>
              <w:rPr>
                <w:rFonts w:ascii="Trebuchet MS" w:hAnsi="Trebuchet MS" w:cs="Trebuchet MS"/>
                <w:sz w:val="18"/>
                <w:szCs w:val="18"/>
              </w:rPr>
              <w:t>. Kun til intern brug – Miljøcentres opgave jf. KL.</w:t>
            </w:r>
          </w:p>
        </w:tc>
      </w:tr>
      <w:tr w:rsidR="00763D72" w:rsidRPr="0051728E" w14:paraId="273C1C7D" w14:textId="77777777" w:rsidTr="004F36D1">
        <w:trPr>
          <w:trHeight w:hRule="exact" w:val="255"/>
        </w:trPr>
        <w:tc>
          <w:tcPr>
            <w:tcW w:w="2235" w:type="dxa"/>
            <w:shd w:val="clear" w:color="auto" w:fill="E0E0E0"/>
            <w:vAlign w:val="bottom"/>
          </w:tcPr>
          <w:p w14:paraId="6611AE7C" w14:textId="77777777" w:rsidR="00763D72" w:rsidRPr="0051728E" w:rsidRDefault="00763D72" w:rsidP="004F36D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F5FBF56" w14:textId="77777777" w:rsidR="00763D72" w:rsidRPr="00BF1A2A" w:rsidRDefault="008C6C14" w:rsidP="004F36D1">
            <w:pPr>
              <w:autoSpaceDE w:val="0"/>
              <w:autoSpaceDN w:val="0"/>
              <w:adjustRightInd w:val="0"/>
              <w:rPr>
                <w:rFonts w:ascii="Trebuchet MS" w:hAnsi="Trebuchet MS" w:cs="Trebuchet MS"/>
                <w:bCs/>
                <w:kern w:val="32"/>
                <w:sz w:val="18"/>
                <w:szCs w:val="18"/>
              </w:rPr>
            </w:pPr>
            <w:r w:rsidRPr="00347F99">
              <w:rPr>
                <w:rFonts w:ascii="Trebuchet MS" w:hAnsi="Trebuchet MS" w:cs="Trebuchet MS"/>
                <w:sz w:val="18"/>
                <w:szCs w:val="18"/>
              </w:rPr>
              <w:t>Hydrologi</w:t>
            </w:r>
          </w:p>
        </w:tc>
      </w:tr>
      <w:tr w:rsidR="00763D72" w:rsidRPr="0051728E" w14:paraId="626A3A47" w14:textId="77777777" w:rsidTr="004F36D1">
        <w:trPr>
          <w:trHeight w:hRule="exact" w:val="255"/>
        </w:trPr>
        <w:tc>
          <w:tcPr>
            <w:tcW w:w="2235" w:type="dxa"/>
            <w:shd w:val="clear" w:color="auto" w:fill="E0E0E0"/>
            <w:vAlign w:val="bottom"/>
          </w:tcPr>
          <w:p w14:paraId="481D9D82" w14:textId="77777777" w:rsidR="00763D72" w:rsidRPr="00492FFE" w:rsidRDefault="006D2EDB" w:rsidP="004F36D1">
            <w:pPr>
              <w:rPr>
                <w:rFonts w:ascii="Trebuchet MS" w:hAnsi="Trebuchet MS" w:cs="Trebuchet MS"/>
                <w:sz w:val="18"/>
                <w:szCs w:val="18"/>
              </w:rPr>
            </w:pPr>
            <w:proofErr w:type="spellStart"/>
            <w:r w:rsidRPr="00E45822">
              <w:rPr>
                <w:rFonts w:ascii="Trebuchet MS" w:hAnsi="Trebuchet MS" w:cs="Trebuchet MS"/>
                <w:sz w:val="18"/>
                <w:szCs w:val="18"/>
              </w:rPr>
              <w:t>Noegle</w:t>
            </w:r>
            <w:r w:rsidR="00763D72" w:rsidRPr="00492FFE">
              <w:rPr>
                <w:rFonts w:ascii="Trebuchet MS" w:hAnsi="Trebuchet MS" w:cs="Trebuchet MS"/>
                <w:sz w:val="18"/>
                <w:szCs w:val="18"/>
              </w:rPr>
              <w:t>_ord</w:t>
            </w:r>
            <w:proofErr w:type="spellEnd"/>
          </w:p>
        </w:tc>
        <w:tc>
          <w:tcPr>
            <w:tcW w:w="11340" w:type="dxa"/>
            <w:shd w:val="clear" w:color="auto" w:fill="FFFFFF"/>
            <w:vAlign w:val="bottom"/>
          </w:tcPr>
          <w:p w14:paraId="3330639D" w14:textId="77777777" w:rsidR="00763D72" w:rsidRPr="00492FFE" w:rsidRDefault="00FB2E88" w:rsidP="004F36D1">
            <w:pPr>
              <w:autoSpaceDE w:val="0"/>
              <w:autoSpaceDN w:val="0"/>
              <w:adjustRightInd w:val="0"/>
              <w:rPr>
                <w:rFonts w:ascii="Trebuchet MS" w:hAnsi="Trebuchet MS" w:cs="Trebuchet MS"/>
                <w:sz w:val="18"/>
                <w:szCs w:val="18"/>
              </w:rPr>
            </w:pPr>
            <w:r>
              <w:rPr>
                <w:rFonts w:ascii="Trebuchet MS" w:hAnsi="Trebuchet MS" w:cs="Trebuchet MS"/>
                <w:sz w:val="18"/>
                <w:szCs w:val="18"/>
              </w:rPr>
              <w:t>Indvinding</w:t>
            </w:r>
            <w:r w:rsidR="00763D72">
              <w:rPr>
                <w:rFonts w:ascii="Trebuchet MS" w:hAnsi="Trebuchet MS" w:cs="Trebuchet MS"/>
                <w:sz w:val="18"/>
                <w:szCs w:val="18"/>
              </w:rPr>
              <w:t xml:space="preserve"> af grundva</w:t>
            </w:r>
            <w:r>
              <w:rPr>
                <w:rFonts w:ascii="Trebuchet MS" w:hAnsi="Trebuchet MS" w:cs="Trebuchet MS"/>
                <w:sz w:val="18"/>
                <w:szCs w:val="18"/>
              </w:rPr>
              <w:t>nd, D</w:t>
            </w:r>
            <w:r w:rsidR="00763D72">
              <w:rPr>
                <w:rFonts w:ascii="Trebuchet MS" w:hAnsi="Trebuchet MS" w:cs="Trebuchet MS"/>
                <w:sz w:val="18"/>
                <w:szCs w:val="18"/>
              </w:rPr>
              <w:t>rikkevand</w:t>
            </w:r>
          </w:p>
        </w:tc>
      </w:tr>
      <w:tr w:rsidR="00763D72" w:rsidRPr="0051728E" w14:paraId="2DC832E2" w14:textId="77777777" w:rsidTr="004F36D1">
        <w:trPr>
          <w:trHeight w:hRule="exact" w:val="255"/>
        </w:trPr>
        <w:tc>
          <w:tcPr>
            <w:tcW w:w="2235" w:type="dxa"/>
            <w:shd w:val="clear" w:color="auto" w:fill="E0E0E0"/>
            <w:vAlign w:val="bottom"/>
          </w:tcPr>
          <w:p w14:paraId="204A9122"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7AE88EF" w14:textId="77777777" w:rsidR="00763D72" w:rsidRPr="0051728E" w:rsidRDefault="00576BAD" w:rsidP="004F36D1">
            <w:pPr>
              <w:rPr>
                <w:rFonts w:ascii="Trebuchet MS" w:hAnsi="Trebuchet MS" w:cs="Trebuchet MS"/>
                <w:sz w:val="18"/>
                <w:szCs w:val="18"/>
              </w:rPr>
            </w:pPr>
            <w:r>
              <w:rPr>
                <w:rFonts w:ascii="Trebuchet MS" w:hAnsi="Trebuchet MS" w:cs="Trebuchet MS"/>
                <w:sz w:val="18"/>
                <w:szCs w:val="18"/>
              </w:rPr>
              <w:t>Linje</w:t>
            </w:r>
          </w:p>
        </w:tc>
      </w:tr>
      <w:tr w:rsidR="00763D72" w:rsidRPr="0051728E" w14:paraId="6DF7202F" w14:textId="77777777" w:rsidTr="004F36D1">
        <w:trPr>
          <w:trHeight w:hRule="exact" w:val="255"/>
        </w:trPr>
        <w:tc>
          <w:tcPr>
            <w:tcW w:w="2235" w:type="dxa"/>
            <w:shd w:val="clear" w:color="auto" w:fill="E0E0E0"/>
            <w:vAlign w:val="bottom"/>
          </w:tcPr>
          <w:p w14:paraId="7454DDD1" w14:textId="77777777" w:rsidR="00763D72" w:rsidRPr="00FE3FC3" w:rsidRDefault="00763D72" w:rsidP="004F36D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6CE9355" w14:textId="77777777" w:rsidR="00763D72" w:rsidRPr="00FE3FC3" w:rsidRDefault="00763D72" w:rsidP="004F36D1">
            <w:pPr>
              <w:rPr>
                <w:rFonts w:ascii="Trebuchet MS" w:hAnsi="Trebuchet MS" w:cs="Trebuchet MS"/>
                <w:sz w:val="18"/>
                <w:szCs w:val="18"/>
              </w:rPr>
            </w:pPr>
          </w:p>
        </w:tc>
      </w:tr>
      <w:tr w:rsidR="002C13B3" w:rsidRPr="0051728E" w14:paraId="0C49573B" w14:textId="77777777" w:rsidTr="004F36D1">
        <w:trPr>
          <w:trHeight w:hRule="exact" w:val="255"/>
        </w:trPr>
        <w:tc>
          <w:tcPr>
            <w:tcW w:w="2235" w:type="dxa"/>
            <w:shd w:val="clear" w:color="auto" w:fill="E0E0E0"/>
            <w:vAlign w:val="bottom"/>
          </w:tcPr>
          <w:p w14:paraId="3C9A921A" w14:textId="77777777" w:rsidR="002C13B3" w:rsidRPr="002C13B3" w:rsidRDefault="002C13B3" w:rsidP="0048534C">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10E3BFFF" w14:textId="4537F9A5" w:rsidR="002C13B3" w:rsidRPr="002C13B3" w:rsidRDefault="00962AA0" w:rsidP="0048534C">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74A431BF" w14:textId="77777777" w:rsidR="00D50246" w:rsidRPr="00A32757" w:rsidRDefault="00380C13" w:rsidP="00D50246">
      <w:pPr>
        <w:pStyle w:val="Overskrift6"/>
      </w:pPr>
      <w:r>
        <w:t>5.11.</w:t>
      </w:r>
      <w:r w:rsidR="009237BC">
        <w:t>1</w:t>
      </w:r>
      <w:r w:rsidR="00D50246">
        <w:t>.</w:t>
      </w:r>
      <w:r w:rsidR="00A90E87">
        <w:t>2</w:t>
      </w:r>
      <w:r w:rsidR="00D50246"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D50246" w:rsidRPr="0051728E" w14:paraId="0F248131" w14:textId="77777777" w:rsidTr="004F36D1">
        <w:trPr>
          <w:trHeight w:hRule="exact" w:val="255"/>
        </w:trPr>
        <w:tc>
          <w:tcPr>
            <w:tcW w:w="4503" w:type="dxa"/>
            <w:shd w:val="clear" w:color="auto" w:fill="D9D9D9"/>
            <w:vAlign w:val="bottom"/>
          </w:tcPr>
          <w:p w14:paraId="5A1558E2" w14:textId="77777777" w:rsidR="00D50246" w:rsidRPr="0051728E" w:rsidRDefault="00D50246" w:rsidP="004F36D1">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FFFB089" w14:textId="77777777" w:rsidR="00D50246" w:rsidRPr="0051728E" w:rsidRDefault="00D50246" w:rsidP="004F36D1">
            <w:pPr>
              <w:rPr>
                <w:rFonts w:ascii="Trebuchet MS" w:hAnsi="Trebuchet MS" w:cs="Trebuchet MS"/>
                <w:bCs/>
                <w:sz w:val="18"/>
                <w:szCs w:val="18"/>
              </w:rPr>
            </w:pPr>
            <w:r w:rsidRPr="0051728E">
              <w:rPr>
                <w:rFonts w:ascii="Trebuchet MS" w:hAnsi="Trebuchet MS" w:cs="Trebuchet MS"/>
                <w:b/>
                <w:bCs/>
                <w:sz w:val="18"/>
                <w:szCs w:val="18"/>
              </w:rPr>
              <w:t>Beskrivelse</w:t>
            </w:r>
          </w:p>
        </w:tc>
      </w:tr>
      <w:tr w:rsidR="00D50246" w:rsidRPr="0051728E" w14:paraId="4383A467" w14:textId="77777777" w:rsidTr="004F36D1">
        <w:trPr>
          <w:trHeight w:hRule="exact" w:val="255"/>
        </w:trPr>
        <w:tc>
          <w:tcPr>
            <w:tcW w:w="4503" w:type="dxa"/>
            <w:shd w:val="clear" w:color="auto" w:fill="E0E0E0"/>
            <w:vAlign w:val="bottom"/>
          </w:tcPr>
          <w:p w14:paraId="067CED3A" w14:textId="77777777" w:rsidR="00D50246" w:rsidRPr="00024C60" w:rsidRDefault="00D50246" w:rsidP="004F36D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01A574EF"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Normalt data fra analyse af privat selskab på baggrund af pejlinger i boringer.</w:t>
            </w:r>
            <w:r w:rsidR="0009754B">
              <w:rPr>
                <w:rFonts w:ascii="Trebuchet MS" w:hAnsi="Trebuchet MS" w:cs="Trebuchet MS"/>
                <w:sz w:val="18"/>
                <w:szCs w:val="18"/>
              </w:rPr>
              <w:t xml:space="preserve"> </w:t>
            </w:r>
          </w:p>
        </w:tc>
      </w:tr>
      <w:tr w:rsidR="00D50246" w:rsidRPr="0051728E" w14:paraId="2CEA2EC6" w14:textId="77777777" w:rsidTr="004F36D1">
        <w:trPr>
          <w:trHeight w:hRule="exact" w:val="255"/>
        </w:trPr>
        <w:tc>
          <w:tcPr>
            <w:tcW w:w="4503" w:type="dxa"/>
            <w:shd w:val="clear" w:color="auto" w:fill="E0E0E0"/>
            <w:vAlign w:val="bottom"/>
          </w:tcPr>
          <w:p w14:paraId="2C46EA5F"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79A137B" w14:textId="77777777" w:rsidR="00D50246" w:rsidRPr="00024C60" w:rsidRDefault="001A7BE5" w:rsidP="004F36D1">
            <w:pPr>
              <w:rPr>
                <w:rFonts w:ascii="Trebuchet MS" w:hAnsi="Trebuchet MS" w:cs="Trebuchet MS"/>
                <w:sz w:val="18"/>
                <w:szCs w:val="18"/>
              </w:rPr>
            </w:pPr>
            <w:r>
              <w:rPr>
                <w:rFonts w:ascii="Trebuchet MS" w:hAnsi="Trebuchet MS" w:cs="Trebuchet MS"/>
                <w:sz w:val="18"/>
                <w:szCs w:val="18"/>
              </w:rPr>
              <w:t xml:space="preserve">Opdeles i </w:t>
            </w:r>
            <w:r w:rsidRPr="000859D9">
              <w:rPr>
                <w:rFonts w:ascii="Trebuchet MS" w:hAnsi="Trebuchet MS" w:cs="Trebuchet MS"/>
                <w:sz w:val="18"/>
                <w:szCs w:val="18"/>
              </w:rPr>
              <w:t>kote</w:t>
            </w:r>
            <w:r>
              <w:rPr>
                <w:rFonts w:ascii="Trebuchet MS" w:hAnsi="Trebuchet MS" w:cs="Trebuchet MS"/>
                <w:sz w:val="18"/>
                <w:szCs w:val="18"/>
              </w:rPr>
              <w:t xml:space="preserve"> med mulighed for en gyldighed fra og til dato</w:t>
            </w:r>
          </w:p>
        </w:tc>
      </w:tr>
      <w:tr w:rsidR="00D50246" w:rsidRPr="0051728E" w14:paraId="7E57B730" w14:textId="77777777" w:rsidTr="004F36D1">
        <w:trPr>
          <w:trHeight w:hRule="exact" w:val="255"/>
        </w:trPr>
        <w:tc>
          <w:tcPr>
            <w:tcW w:w="4503" w:type="dxa"/>
            <w:shd w:val="clear" w:color="auto" w:fill="E0E0E0"/>
            <w:vAlign w:val="bottom"/>
          </w:tcPr>
          <w:p w14:paraId="2F113AA5"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4303A82E" w14:textId="77777777" w:rsidR="00D50246" w:rsidRPr="00024C60" w:rsidRDefault="00347F99" w:rsidP="004F36D1">
            <w:pPr>
              <w:rPr>
                <w:rFonts w:ascii="Trebuchet MS" w:hAnsi="Trebuchet MS" w:cs="Trebuchet MS"/>
                <w:sz w:val="18"/>
                <w:szCs w:val="18"/>
              </w:rPr>
            </w:pPr>
            <w:r>
              <w:rPr>
                <w:rFonts w:ascii="Trebuchet MS" w:hAnsi="Trebuchet MS" w:cs="Trebuchet MS"/>
                <w:sz w:val="18"/>
                <w:szCs w:val="18"/>
              </w:rPr>
              <w:t>10 meter</w:t>
            </w:r>
          </w:p>
        </w:tc>
      </w:tr>
      <w:tr w:rsidR="00D50246" w:rsidRPr="0051728E" w14:paraId="7F1FEAA7" w14:textId="77777777" w:rsidTr="004F36D1">
        <w:trPr>
          <w:trHeight w:hRule="exact" w:val="255"/>
        </w:trPr>
        <w:tc>
          <w:tcPr>
            <w:tcW w:w="4503" w:type="dxa"/>
            <w:shd w:val="clear" w:color="auto" w:fill="E0E0E0"/>
            <w:vAlign w:val="bottom"/>
          </w:tcPr>
          <w:p w14:paraId="061B9B69"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6C25BF11" w14:textId="77777777" w:rsidR="00D50246" w:rsidRPr="00024C60" w:rsidRDefault="00D50246" w:rsidP="004F36D1">
            <w:pPr>
              <w:rPr>
                <w:rFonts w:ascii="Trebuchet MS" w:hAnsi="Trebuchet MS" w:cs="Trebuchet MS"/>
                <w:sz w:val="18"/>
                <w:szCs w:val="18"/>
              </w:rPr>
            </w:pPr>
          </w:p>
        </w:tc>
      </w:tr>
      <w:tr w:rsidR="00D50246" w:rsidRPr="0051728E" w14:paraId="4DFED397" w14:textId="77777777" w:rsidTr="004F36D1">
        <w:trPr>
          <w:trHeight w:hRule="exact" w:val="255"/>
        </w:trPr>
        <w:tc>
          <w:tcPr>
            <w:tcW w:w="4503" w:type="dxa"/>
            <w:shd w:val="clear" w:color="auto" w:fill="E0E0E0"/>
            <w:vAlign w:val="bottom"/>
          </w:tcPr>
          <w:p w14:paraId="067A1610"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14AD0E00"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Må ikke krydse hinanden fra samme gyldighedsperiode.</w:t>
            </w:r>
          </w:p>
        </w:tc>
      </w:tr>
      <w:tr w:rsidR="00D50246" w:rsidRPr="0051728E" w14:paraId="6E5AC65B" w14:textId="77777777" w:rsidTr="004F36D1">
        <w:trPr>
          <w:trHeight w:hRule="exact" w:val="255"/>
        </w:trPr>
        <w:tc>
          <w:tcPr>
            <w:tcW w:w="4503" w:type="dxa"/>
            <w:shd w:val="clear" w:color="auto" w:fill="E0E0E0"/>
            <w:vAlign w:val="bottom"/>
          </w:tcPr>
          <w:p w14:paraId="44082D89"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08C7A6E8"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Ingen.</w:t>
            </w:r>
          </w:p>
        </w:tc>
      </w:tr>
    </w:tbl>
    <w:p w14:paraId="2B78741E" w14:textId="77777777" w:rsidR="007151F6" w:rsidRPr="004D056C" w:rsidRDefault="007151F6" w:rsidP="007151F6">
      <w:pPr>
        <w:pStyle w:val="Overskrift6"/>
      </w:pPr>
      <w:r w:rsidRPr="004D056C">
        <w:t>5.11.1.3 Kodelister</w:t>
      </w:r>
      <w:r w:rsidR="00957268" w:rsidRPr="004D056C">
        <w:t xml:space="preserve"> </w:t>
      </w:r>
    </w:p>
    <w:p w14:paraId="470B5B52" w14:textId="77777777" w:rsidR="007151F6" w:rsidRPr="004D056C" w:rsidRDefault="007151F6" w:rsidP="007151F6">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Kodelisterne fungerer som oversættelser mellem anvendte kodeværdier og de matchende forklarende tekster.</w:t>
      </w:r>
    </w:p>
    <w:p w14:paraId="19BB2A04" w14:textId="77777777" w:rsidR="007151F6" w:rsidRPr="00AE36C4" w:rsidRDefault="007151F6" w:rsidP="007151F6">
      <w:pPr>
        <w:pStyle w:val="Overskrift7"/>
        <w:rPr>
          <w:color w:val="808080"/>
        </w:rPr>
      </w:pPr>
      <w:r w:rsidRPr="00AE36C4">
        <w:rPr>
          <w:color w:val="808080"/>
        </w:rPr>
        <w:t xml:space="preserve">5.11.1.3.1   6000 </w:t>
      </w:r>
      <w:proofErr w:type="gramStart"/>
      <w:r w:rsidRPr="00AE36C4">
        <w:rPr>
          <w:color w:val="808080"/>
        </w:rPr>
        <w:t>Magasin  (</w:t>
      </w:r>
      <w:proofErr w:type="gramEnd"/>
      <w:r w:rsidRPr="00AE36C4">
        <w:rPr>
          <w:color w:val="808080"/>
        </w:rPr>
        <w:t>d_6000_magasin)</w:t>
      </w:r>
      <w:r w:rsidR="00A24FEF" w:rsidRPr="00AE36C4">
        <w:rPr>
          <w:color w:val="808080"/>
        </w:rPr>
        <w:t xml:space="preserve"> Udgået</w:t>
      </w:r>
    </w:p>
    <w:p w14:paraId="3C478B08" w14:textId="77777777" w:rsidR="003D0BD5" w:rsidRPr="00564C13" w:rsidRDefault="003D0BD5" w:rsidP="003D0BD5">
      <w:pPr>
        <w:pStyle w:val="Overskrift7"/>
        <w:rPr>
          <w:color w:val="808080" w:themeColor="background1" w:themeShade="80"/>
        </w:rPr>
      </w:pPr>
      <w:r w:rsidRPr="00564C13">
        <w:rPr>
          <w:color w:val="808080" w:themeColor="background1" w:themeShade="80"/>
        </w:rPr>
        <w:t xml:space="preserve">5.11.1.3.2   6000 </w:t>
      </w:r>
      <w:proofErr w:type="spellStart"/>
      <w:proofErr w:type="gramStart"/>
      <w:r w:rsidRPr="00564C13">
        <w:rPr>
          <w:color w:val="808080" w:themeColor="background1" w:themeShade="80"/>
        </w:rPr>
        <w:t>Kotesystem</w:t>
      </w:r>
      <w:proofErr w:type="spellEnd"/>
      <w:r w:rsidRPr="00564C13">
        <w:rPr>
          <w:color w:val="808080" w:themeColor="background1" w:themeShade="80"/>
        </w:rPr>
        <w:t xml:space="preserve">  (</w:t>
      </w:r>
      <w:proofErr w:type="gramEnd"/>
      <w:r w:rsidRPr="00564C13">
        <w:rPr>
          <w:color w:val="808080" w:themeColor="background1" w:themeShade="80"/>
        </w:rPr>
        <w:t>d_6000_</w:t>
      </w:r>
      <w:r w:rsidRPr="00745A31">
        <w:rPr>
          <w:color w:val="808080"/>
        </w:rPr>
        <w:t>kotesystem)</w:t>
      </w:r>
      <w:r w:rsidR="00AB5533" w:rsidRPr="00745A31">
        <w:rPr>
          <w:color w:val="808080"/>
        </w:rPr>
        <w:t xml:space="preserve"> </w:t>
      </w:r>
      <w:r w:rsidR="00564C13" w:rsidRPr="00745A31">
        <w:rPr>
          <w:color w:val="808080"/>
        </w:rPr>
        <w:t>Udgået</w:t>
      </w:r>
    </w:p>
    <w:p w14:paraId="61CDF96D" w14:textId="77777777" w:rsidR="00E3716B" w:rsidRDefault="00E3716B">
      <w:pPr>
        <w:rPr>
          <w:rFonts w:ascii="Trebuchet MS" w:hAnsi="Trebuchet MS" w:cs="Arial"/>
          <w:bCs/>
          <w:iCs/>
          <w:kern w:val="32"/>
          <w:sz w:val="32"/>
          <w:szCs w:val="28"/>
        </w:rPr>
      </w:pPr>
      <w:r>
        <w:rPr>
          <w:kern w:val="32"/>
        </w:rPr>
        <w:br w:type="page"/>
      </w:r>
    </w:p>
    <w:p w14:paraId="35E6ABB5" w14:textId="77777777" w:rsidR="00371529" w:rsidRDefault="00371529" w:rsidP="00371529">
      <w:pPr>
        <w:pStyle w:val="Overskrift2"/>
        <w:rPr>
          <w:kern w:val="32"/>
        </w:rPr>
      </w:pPr>
      <w:bookmarkStart w:id="449" w:name="_Toc63351496"/>
      <w:r>
        <w:rPr>
          <w:kern w:val="32"/>
        </w:rPr>
        <w:lastRenderedPageBreak/>
        <w:t>5.11</w:t>
      </w:r>
      <w:r w:rsidRPr="00066C65">
        <w:rPr>
          <w:kern w:val="32"/>
        </w:rPr>
        <w:t>.</w:t>
      </w:r>
      <w:r>
        <w:rPr>
          <w:kern w:val="32"/>
        </w:rPr>
        <w:t>2</w:t>
      </w:r>
      <w:r w:rsidRPr="00066C65">
        <w:rPr>
          <w:kern w:val="32"/>
        </w:rPr>
        <w:t xml:space="preserve"> </w:t>
      </w:r>
      <w:r>
        <w:rPr>
          <w:kern w:val="32"/>
        </w:rPr>
        <w:t>Potentialekort målepunkter</w:t>
      </w:r>
      <w:r w:rsidRPr="00066C65">
        <w:rPr>
          <w:kern w:val="32"/>
        </w:rPr>
        <w:t xml:space="preserve"> (</w:t>
      </w:r>
      <w:r>
        <w:rPr>
          <w:kern w:val="32"/>
        </w:rPr>
        <w:t>6001</w:t>
      </w:r>
      <w:r w:rsidRPr="00066C65">
        <w:rPr>
          <w:kern w:val="32"/>
        </w:rPr>
        <w:t>)</w:t>
      </w:r>
      <w:bookmarkEnd w:id="449"/>
      <w:r w:rsidRPr="00D50246">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5000"/>
        <w:gridCol w:w="1155"/>
        <w:gridCol w:w="1357"/>
        <w:gridCol w:w="1468"/>
        <w:gridCol w:w="2697"/>
      </w:tblGrid>
      <w:tr w:rsidR="00371529" w:rsidRPr="0051728E" w14:paraId="64F9C140" w14:textId="77777777" w:rsidTr="00886CAD">
        <w:tc>
          <w:tcPr>
            <w:tcW w:w="2039" w:type="dxa"/>
            <w:tcBorders>
              <w:bottom w:val="single" w:sz="4" w:space="0" w:color="auto"/>
            </w:tcBorders>
            <w:shd w:val="clear" w:color="auto" w:fill="D9D9D9"/>
            <w:vAlign w:val="center"/>
          </w:tcPr>
          <w:p w14:paraId="6D5601D0" w14:textId="77777777" w:rsidR="00371529" w:rsidRPr="009367BB" w:rsidRDefault="00371529"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000" w:type="dxa"/>
            <w:tcBorders>
              <w:bottom w:val="single" w:sz="4" w:space="0" w:color="auto"/>
            </w:tcBorders>
            <w:shd w:val="clear" w:color="auto" w:fill="D9D9D9"/>
            <w:vAlign w:val="center"/>
          </w:tcPr>
          <w:p w14:paraId="17907835"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C605575"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36BB38EE"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8" w:type="dxa"/>
            <w:tcBorders>
              <w:bottom w:val="single" w:sz="4" w:space="0" w:color="auto"/>
            </w:tcBorders>
            <w:shd w:val="clear" w:color="auto" w:fill="D9D9D9"/>
            <w:vAlign w:val="center"/>
          </w:tcPr>
          <w:p w14:paraId="4783CA9E" w14:textId="77777777" w:rsidR="00371529" w:rsidRPr="009367BB" w:rsidRDefault="00371529"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600E62B"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frit</w:t>
            </w:r>
          </w:p>
        </w:tc>
        <w:tc>
          <w:tcPr>
            <w:tcW w:w="2697" w:type="dxa"/>
            <w:tcBorders>
              <w:bottom w:val="single" w:sz="4" w:space="0" w:color="auto"/>
            </w:tcBorders>
            <w:shd w:val="clear" w:color="auto" w:fill="D9D9D9"/>
            <w:vAlign w:val="center"/>
          </w:tcPr>
          <w:p w14:paraId="0B8AC023"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371529" w:rsidRPr="00CE1917" w14:paraId="2391F751" w14:textId="77777777" w:rsidTr="00886CA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5C77997A" w14:textId="77777777" w:rsidR="00371529" w:rsidRPr="00371529" w:rsidRDefault="007629C9" w:rsidP="00371529">
            <w:pPr>
              <w:rPr>
                <w:rFonts w:ascii="Trebuchet MS" w:hAnsi="Trebuchet MS" w:cs="Trebuchet MS"/>
                <w:sz w:val="18"/>
                <w:szCs w:val="18"/>
              </w:rPr>
            </w:pPr>
            <w:proofErr w:type="spellStart"/>
            <w:r w:rsidRPr="00371529">
              <w:rPr>
                <w:rFonts w:ascii="Trebuchet MS" w:hAnsi="Trebuchet MS" w:cs="Trebuchet MS"/>
                <w:sz w:val="18"/>
                <w:szCs w:val="18"/>
              </w:rPr>
              <w:t>gyldig_fra</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347C65E"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Felt defineret under: 4.1 Standardiserede felter til de temaspecifikke datamodeller</w:t>
            </w:r>
          </w:p>
        </w:tc>
      </w:tr>
      <w:tr w:rsidR="00371529" w:rsidRPr="00CE1917" w14:paraId="1A0387F8"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97DDBA"/>
            <w:vAlign w:val="bottom"/>
          </w:tcPr>
          <w:p w14:paraId="31C998F2" w14:textId="77777777" w:rsidR="00371529" w:rsidRPr="00371529" w:rsidRDefault="007629C9" w:rsidP="00371529">
            <w:pPr>
              <w:rPr>
                <w:rFonts w:ascii="Trebuchet MS" w:hAnsi="Trebuchet MS" w:cs="Trebuchet MS"/>
                <w:sz w:val="18"/>
                <w:szCs w:val="18"/>
              </w:rPr>
            </w:pPr>
            <w:proofErr w:type="spellStart"/>
            <w:r w:rsidRPr="00371529">
              <w:rPr>
                <w:rFonts w:ascii="Trebuchet MS" w:hAnsi="Trebuchet MS" w:cs="Trebuchet MS"/>
                <w:sz w:val="18"/>
                <w:szCs w:val="18"/>
              </w:rPr>
              <w:t>gyldig_til</w:t>
            </w:r>
            <w:proofErr w:type="spellEnd"/>
          </w:p>
        </w:tc>
        <w:tc>
          <w:tcPr>
            <w:tcW w:w="11677" w:type="dxa"/>
            <w:gridSpan w:val="5"/>
            <w:tcBorders>
              <w:top w:val="single" w:sz="4" w:space="0" w:color="auto"/>
              <w:left w:val="single" w:sz="4" w:space="0" w:color="auto"/>
              <w:bottom w:val="nil"/>
              <w:right w:val="single" w:sz="4" w:space="0" w:color="auto"/>
            </w:tcBorders>
            <w:shd w:val="clear" w:color="auto" w:fill="97DDBA"/>
            <w:vAlign w:val="bottom"/>
          </w:tcPr>
          <w:p w14:paraId="1DFD507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Felt defineret under: 4.1 Standardiserede felter til de temaspecifikke datamodeller</w:t>
            </w:r>
          </w:p>
        </w:tc>
      </w:tr>
      <w:tr w:rsidR="00371529" w:rsidRPr="001315F7" w14:paraId="780DCF27"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D9D9D9"/>
            <w:vAlign w:val="bottom"/>
          </w:tcPr>
          <w:p w14:paraId="1484002D" w14:textId="77777777" w:rsidR="00371529" w:rsidRPr="00371529" w:rsidRDefault="007629C9" w:rsidP="00371529">
            <w:pPr>
              <w:rPr>
                <w:rFonts w:ascii="Trebuchet MS" w:hAnsi="Trebuchet MS"/>
                <w:sz w:val="18"/>
                <w:szCs w:val="18"/>
              </w:rPr>
            </w:pPr>
            <w:r w:rsidRPr="00371529">
              <w:rPr>
                <w:rFonts w:ascii="Trebuchet MS" w:hAnsi="Trebuchet MS"/>
                <w:sz w:val="18"/>
                <w:szCs w:val="18"/>
              </w:rPr>
              <w:t>potentialekort</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270771FA"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Angiver hvilket potentialekort punkter henfører til</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3AC3D10"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61AF8652"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0-250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bottom"/>
          </w:tcPr>
          <w:p w14:paraId="25C0ED21" w14:textId="77777777" w:rsidR="00371529" w:rsidRPr="00371529" w:rsidRDefault="00371529"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7555CFB2"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Hadstenomraadet</w:t>
            </w:r>
            <w:proofErr w:type="spellEnd"/>
          </w:p>
        </w:tc>
      </w:tr>
      <w:tr w:rsidR="00886CAD" w:rsidRPr="00E474ED" w14:paraId="5DE7ADAB"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44D11629"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stoettep_kode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97DDBA"/>
            <w:vAlign w:val="bottom"/>
          </w:tcPr>
          <w:p w14:paraId="244BFAA3"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Kode for om punktet er et støttepunkt</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1DB0D98" w14:textId="77777777" w:rsidR="00886CAD" w:rsidRPr="00AE36C4" w:rsidRDefault="00886CAD" w:rsidP="00371529">
            <w:pPr>
              <w:rPr>
                <w:rFonts w:ascii="Trebuchet MS" w:hAnsi="Trebuchet MS"/>
                <w:sz w:val="18"/>
                <w:szCs w:val="18"/>
              </w:rPr>
            </w:pPr>
          </w:p>
        </w:tc>
        <w:tc>
          <w:tcPr>
            <w:tcW w:w="1357" w:type="dxa"/>
            <w:tcBorders>
              <w:top w:val="single" w:sz="4" w:space="0" w:color="auto"/>
              <w:left w:val="single" w:sz="4" w:space="0" w:color="auto"/>
              <w:bottom w:val="single" w:sz="4" w:space="0" w:color="auto"/>
              <w:right w:val="single" w:sz="4" w:space="0" w:color="auto"/>
            </w:tcBorders>
            <w:shd w:val="clear" w:color="auto" w:fill="97DDBA"/>
            <w:vAlign w:val="bottom"/>
          </w:tcPr>
          <w:p w14:paraId="1BA5338C" w14:textId="77777777" w:rsidR="00886CAD" w:rsidRPr="00AE36C4" w:rsidRDefault="00886CAD" w:rsidP="00371529">
            <w:pPr>
              <w:rPr>
                <w:rFonts w:ascii="Trebuchet MS" w:hAnsi="Trebuchet MS"/>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97DDBA"/>
            <w:vAlign w:val="bottom"/>
          </w:tcPr>
          <w:p w14:paraId="2BB74599"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O</w:t>
            </w:r>
          </w:p>
        </w:tc>
        <w:tc>
          <w:tcPr>
            <w:tcW w:w="2697" w:type="dxa"/>
            <w:tcBorders>
              <w:top w:val="single" w:sz="4" w:space="0" w:color="auto"/>
              <w:left w:val="single" w:sz="4" w:space="0" w:color="auto"/>
              <w:bottom w:val="single" w:sz="4" w:space="0" w:color="auto"/>
              <w:right w:val="single" w:sz="4" w:space="0" w:color="auto"/>
            </w:tcBorders>
            <w:shd w:val="clear" w:color="auto" w:fill="97DDBA"/>
            <w:vAlign w:val="bottom"/>
          </w:tcPr>
          <w:p w14:paraId="30F5B9DA"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d_basis_ja_nej</w:t>
            </w:r>
            <w:proofErr w:type="spellEnd"/>
          </w:p>
        </w:tc>
      </w:tr>
      <w:tr w:rsidR="00886CAD" w:rsidRPr="00E474ED" w14:paraId="24C0C2D6"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1BFE7248" w14:textId="77777777" w:rsidR="00886CAD" w:rsidRPr="00AE36C4" w:rsidRDefault="00E07F24" w:rsidP="00371529">
            <w:pPr>
              <w:rPr>
                <w:rFonts w:ascii="Trebuchet MS" w:hAnsi="Trebuchet MS"/>
                <w:sz w:val="18"/>
                <w:szCs w:val="18"/>
              </w:rPr>
            </w:pPr>
            <w:proofErr w:type="spellStart"/>
            <w:r>
              <w:rPr>
                <w:rFonts w:ascii="Trebuchet MS" w:hAnsi="Trebuchet MS"/>
                <w:sz w:val="18"/>
                <w:szCs w:val="18"/>
              </w:rPr>
              <w:t>s</w:t>
            </w:r>
            <w:r w:rsidR="00886CAD" w:rsidRPr="00AE36C4">
              <w:rPr>
                <w:rFonts w:ascii="Trebuchet MS" w:hAnsi="Trebuchet MS"/>
                <w:sz w:val="18"/>
                <w:szCs w:val="18"/>
              </w:rPr>
              <w:t>toettep</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97DDBA"/>
            <w:vAlign w:val="bottom"/>
          </w:tcPr>
          <w:p w14:paraId="0B7302FC"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Punkt angivet som støttepunkt til måling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56463452" w14:textId="77777777" w:rsidR="00886CAD" w:rsidRPr="00AE36C4" w:rsidRDefault="00886CAD" w:rsidP="00371529">
            <w:pPr>
              <w:rPr>
                <w:rFonts w:ascii="Trebuchet MS" w:hAnsi="Trebuchet MS"/>
                <w:sz w:val="18"/>
                <w:szCs w:val="18"/>
              </w:rPr>
            </w:pPr>
          </w:p>
        </w:tc>
        <w:tc>
          <w:tcPr>
            <w:tcW w:w="1357" w:type="dxa"/>
            <w:tcBorders>
              <w:top w:val="single" w:sz="4" w:space="0" w:color="auto"/>
              <w:left w:val="single" w:sz="4" w:space="0" w:color="auto"/>
              <w:bottom w:val="single" w:sz="4" w:space="0" w:color="auto"/>
              <w:right w:val="single" w:sz="4" w:space="0" w:color="auto"/>
            </w:tcBorders>
            <w:shd w:val="clear" w:color="auto" w:fill="97DDBA"/>
            <w:vAlign w:val="bottom"/>
          </w:tcPr>
          <w:p w14:paraId="5E51FF29" w14:textId="77777777" w:rsidR="00886CAD" w:rsidRPr="00AE36C4" w:rsidRDefault="00886CAD" w:rsidP="00371529">
            <w:pPr>
              <w:rPr>
                <w:rFonts w:ascii="Trebuchet MS" w:hAnsi="Trebuchet MS"/>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97DDBA"/>
            <w:vAlign w:val="bottom"/>
          </w:tcPr>
          <w:p w14:paraId="0AB6ABC7"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S</w:t>
            </w:r>
          </w:p>
        </w:tc>
        <w:tc>
          <w:tcPr>
            <w:tcW w:w="2697" w:type="dxa"/>
            <w:tcBorders>
              <w:top w:val="single" w:sz="4" w:space="0" w:color="auto"/>
              <w:left w:val="single" w:sz="4" w:space="0" w:color="auto"/>
              <w:bottom w:val="single" w:sz="4" w:space="0" w:color="auto"/>
              <w:right w:val="single" w:sz="4" w:space="0" w:color="auto"/>
            </w:tcBorders>
            <w:shd w:val="clear" w:color="auto" w:fill="97DDBA"/>
            <w:vAlign w:val="bottom"/>
          </w:tcPr>
          <w:p w14:paraId="1CE8A9A4" w14:textId="77777777" w:rsidR="00886CAD" w:rsidRPr="00AE36C4" w:rsidRDefault="00886CAD" w:rsidP="00371529">
            <w:pPr>
              <w:rPr>
                <w:rFonts w:ascii="Trebuchet MS" w:hAnsi="Trebuchet MS"/>
                <w:sz w:val="18"/>
                <w:szCs w:val="18"/>
              </w:rPr>
            </w:pPr>
          </w:p>
        </w:tc>
      </w:tr>
      <w:tr w:rsidR="00886CAD" w:rsidRPr="00E474ED" w14:paraId="28BA5F12"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D9D9D9"/>
            <w:vAlign w:val="bottom"/>
          </w:tcPr>
          <w:p w14:paraId="11FF3F72"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dgu_nr</w:t>
            </w:r>
            <w:proofErr w:type="spellEnd"/>
          </w:p>
        </w:tc>
        <w:tc>
          <w:tcPr>
            <w:tcW w:w="5000" w:type="dxa"/>
            <w:tcBorders>
              <w:top w:val="single" w:sz="4" w:space="0" w:color="auto"/>
              <w:left w:val="single" w:sz="4" w:space="0" w:color="auto"/>
              <w:bottom w:val="nil"/>
              <w:right w:val="single" w:sz="4" w:space="0" w:color="auto"/>
            </w:tcBorders>
            <w:shd w:val="clear" w:color="auto" w:fill="FFFFFF"/>
            <w:vAlign w:val="bottom"/>
          </w:tcPr>
          <w:p w14:paraId="0831B8A2"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DGU boringsnummer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684C583"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bottom"/>
          </w:tcPr>
          <w:p w14:paraId="5E9A284D"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5B08F999"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F</w:t>
            </w:r>
          </w:p>
        </w:tc>
        <w:tc>
          <w:tcPr>
            <w:tcW w:w="2697" w:type="dxa"/>
            <w:tcBorders>
              <w:top w:val="single" w:sz="4" w:space="0" w:color="auto"/>
              <w:left w:val="single" w:sz="4" w:space="0" w:color="auto"/>
              <w:bottom w:val="nil"/>
              <w:right w:val="single" w:sz="4" w:space="0" w:color="auto"/>
            </w:tcBorders>
            <w:shd w:val="clear" w:color="auto" w:fill="FFFFFF"/>
            <w:vAlign w:val="bottom"/>
          </w:tcPr>
          <w:p w14:paraId="025C4471"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200.0712</w:t>
            </w:r>
          </w:p>
        </w:tc>
      </w:tr>
      <w:tr w:rsidR="00886CAD" w:rsidRPr="00CE1917" w14:paraId="540A2CFE"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D9D9D9"/>
            <w:vAlign w:val="bottom"/>
          </w:tcPr>
          <w:p w14:paraId="10DDFBFA" w14:textId="77777777" w:rsidR="00886CAD" w:rsidRPr="00371529" w:rsidRDefault="00E07F24" w:rsidP="00371529">
            <w:pPr>
              <w:rPr>
                <w:rFonts w:ascii="Trebuchet MS" w:hAnsi="Trebuchet MS"/>
                <w:sz w:val="18"/>
                <w:szCs w:val="18"/>
              </w:rPr>
            </w:pPr>
            <w:r>
              <w:rPr>
                <w:rFonts w:ascii="Trebuchet MS" w:hAnsi="Trebuchet MS"/>
                <w:sz w:val="18"/>
                <w:szCs w:val="18"/>
              </w:rPr>
              <w:t>d</w:t>
            </w:r>
            <w:r w:rsidR="00886CAD" w:rsidRPr="00371529">
              <w:rPr>
                <w:rFonts w:ascii="Trebuchet MS" w:hAnsi="Trebuchet MS"/>
                <w:sz w:val="18"/>
                <w:szCs w:val="18"/>
              </w:rPr>
              <w:t>ybde</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2F186669" w14:textId="77777777" w:rsidR="00886CAD" w:rsidRPr="00371529" w:rsidRDefault="00886CAD" w:rsidP="00371529">
            <w:pPr>
              <w:rPr>
                <w:rFonts w:ascii="Trebuchet MS" w:hAnsi="Trebuchet MS"/>
                <w:sz w:val="18"/>
                <w:szCs w:val="18"/>
              </w:rPr>
            </w:pPr>
            <w:r>
              <w:rPr>
                <w:rFonts w:ascii="Trebuchet MS" w:hAnsi="Trebuchet MS"/>
                <w:sz w:val="18"/>
                <w:szCs w:val="18"/>
              </w:rPr>
              <w:t>Kote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61D93A6"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Double</w:t>
            </w:r>
          </w:p>
        </w:tc>
        <w:tc>
          <w:tcPr>
            <w:tcW w:w="1357" w:type="dxa"/>
            <w:tcBorders>
              <w:top w:val="single" w:sz="4" w:space="0" w:color="auto"/>
              <w:left w:val="single" w:sz="4" w:space="0" w:color="auto"/>
              <w:bottom w:val="nil"/>
              <w:right w:val="single" w:sz="4" w:space="0" w:color="auto"/>
            </w:tcBorders>
            <w:shd w:val="clear" w:color="auto" w:fill="FFFFFF"/>
            <w:vAlign w:val="bottom"/>
          </w:tcPr>
          <w:p w14:paraId="47B62869"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1-999,99</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32392D92"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O</w:t>
            </w:r>
          </w:p>
        </w:tc>
        <w:tc>
          <w:tcPr>
            <w:tcW w:w="2697" w:type="dxa"/>
            <w:tcBorders>
              <w:top w:val="single" w:sz="4" w:space="0" w:color="auto"/>
              <w:left w:val="single" w:sz="4" w:space="0" w:color="auto"/>
              <w:bottom w:val="nil"/>
              <w:right w:val="single" w:sz="4" w:space="0" w:color="auto"/>
            </w:tcBorders>
            <w:shd w:val="clear" w:color="auto" w:fill="FFFFFF"/>
            <w:vAlign w:val="bottom"/>
          </w:tcPr>
          <w:p w14:paraId="56960351" w14:textId="77777777" w:rsidR="00886CAD" w:rsidRPr="00371529" w:rsidRDefault="00886CAD" w:rsidP="00371529">
            <w:pPr>
              <w:rPr>
                <w:rFonts w:ascii="Trebuchet MS" w:hAnsi="Trebuchet MS" w:cs="Trebuchet MS"/>
                <w:sz w:val="18"/>
                <w:szCs w:val="18"/>
              </w:rPr>
            </w:pPr>
            <w:r>
              <w:rPr>
                <w:rFonts w:ascii="Trebuchet MS" w:hAnsi="Trebuchet MS" w:cs="Trebuchet MS"/>
                <w:sz w:val="18"/>
                <w:szCs w:val="18"/>
              </w:rPr>
              <w:t>12,55</w:t>
            </w:r>
          </w:p>
        </w:tc>
      </w:tr>
      <w:tr w:rsidR="00886CAD" w:rsidRPr="00973F9F" w14:paraId="11802580" w14:textId="77777777" w:rsidTr="009A7D41">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D9D9D9"/>
            <w:vAlign w:val="bottom"/>
          </w:tcPr>
          <w:p w14:paraId="256CDBB3" w14:textId="77777777" w:rsidR="00886CAD" w:rsidRPr="00371529" w:rsidRDefault="00886CAD" w:rsidP="00371529">
            <w:pPr>
              <w:rPr>
                <w:rFonts w:ascii="Trebuchet MS" w:hAnsi="Trebuchet MS"/>
                <w:sz w:val="18"/>
                <w:szCs w:val="18"/>
              </w:rPr>
            </w:pPr>
            <w:proofErr w:type="spellStart"/>
            <w:r w:rsidRPr="00371529">
              <w:rPr>
                <w:rFonts w:ascii="Trebuchet MS" w:hAnsi="Trebuchet MS"/>
                <w:sz w:val="18"/>
                <w:szCs w:val="18"/>
              </w:rPr>
              <w:t>aekvidistance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5C352A2F"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spring mellem potentiale linjer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EA023D6" w14:textId="77777777" w:rsidR="00886CAD" w:rsidRPr="001A0D06" w:rsidRDefault="00886CAD" w:rsidP="005B1B08">
            <w:pPr>
              <w:rPr>
                <w:rFonts w:ascii="Trebuchet MS" w:hAnsi="Trebuchet MS"/>
                <w:color w:val="8064A2"/>
                <w:sz w:val="18"/>
                <w:szCs w:val="18"/>
              </w:rPr>
            </w:pPr>
            <w:r w:rsidRPr="004D056C">
              <w:rPr>
                <w:rFonts w:ascii="Trebuchet MS" w:hAnsi="Trebuchet MS"/>
                <w:sz w:val="18"/>
                <w:szCs w:val="18"/>
              </w:rPr>
              <w:t>Tal</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608BD5FB" w14:textId="77777777" w:rsidR="00886CAD" w:rsidRPr="004D056C" w:rsidRDefault="00886CAD" w:rsidP="005B1B08">
            <w:pPr>
              <w:rPr>
                <w:rFonts w:ascii="Trebuchet MS" w:hAnsi="Trebuchet MS"/>
                <w:sz w:val="18"/>
                <w:szCs w:val="18"/>
              </w:rPr>
            </w:pPr>
            <w:r w:rsidRPr="004D056C">
              <w:rPr>
                <w:rFonts w:ascii="Trebuchet MS" w:hAnsi="Trebuchet MS"/>
                <w:sz w:val="18"/>
                <w:szCs w:val="18"/>
              </w:rPr>
              <w:t>0,1-999,9</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bottom"/>
          </w:tcPr>
          <w:p w14:paraId="6F9CE728"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715CD5B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0,5</w:t>
            </w:r>
          </w:p>
        </w:tc>
      </w:tr>
      <w:tr w:rsidR="009A7D41" w:rsidRPr="00CE1917" w14:paraId="493F8F8D" w14:textId="77777777" w:rsidTr="00916AB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7C2B6CBF" w14:textId="77777777" w:rsidR="009A7D41" w:rsidRPr="004D056C" w:rsidRDefault="009A7D41" w:rsidP="006E319E">
            <w:pPr>
              <w:rPr>
                <w:rFonts w:ascii="Trebuchet MS" w:hAnsi="Trebuchet MS"/>
                <w:sz w:val="18"/>
                <w:szCs w:val="18"/>
              </w:rPr>
            </w:pPr>
            <w:proofErr w:type="spellStart"/>
            <w:r w:rsidRPr="004D056C">
              <w:rPr>
                <w:rFonts w:ascii="Trebuchet MS" w:hAnsi="Trebuchet MS"/>
                <w:sz w:val="18"/>
                <w:szCs w:val="18"/>
              </w:rPr>
              <w:t>magasin_kode</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F7E601" w14:textId="77777777" w:rsidR="009A7D41" w:rsidRPr="00AE36C4" w:rsidRDefault="009A7D41" w:rsidP="006E319E">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9A7D41" w:rsidRPr="00CE1917" w14:paraId="4BBD4644" w14:textId="77777777" w:rsidTr="009A7D41">
        <w:trPr>
          <w:trHeight w:hRule="exact" w:val="255"/>
        </w:trPr>
        <w:tc>
          <w:tcPr>
            <w:tcW w:w="2039" w:type="dxa"/>
            <w:tcBorders>
              <w:top w:val="single" w:sz="4" w:space="0" w:color="auto"/>
              <w:left w:val="single" w:sz="4" w:space="0" w:color="auto"/>
              <w:bottom w:val="nil"/>
              <w:right w:val="single" w:sz="4" w:space="0" w:color="auto"/>
            </w:tcBorders>
            <w:shd w:val="clear" w:color="auto" w:fill="97DDBA"/>
            <w:vAlign w:val="bottom"/>
          </w:tcPr>
          <w:p w14:paraId="2672F03D" w14:textId="77777777" w:rsidR="009A7D41" w:rsidRPr="00371529" w:rsidRDefault="00E07F24" w:rsidP="00371529">
            <w:pPr>
              <w:rPr>
                <w:rFonts w:ascii="Trebuchet MS" w:hAnsi="Trebuchet MS"/>
                <w:sz w:val="18"/>
                <w:szCs w:val="18"/>
              </w:rPr>
            </w:pPr>
            <w:r>
              <w:rPr>
                <w:rFonts w:ascii="Trebuchet MS" w:hAnsi="Trebuchet MS"/>
                <w:sz w:val="18"/>
                <w:szCs w:val="18"/>
              </w:rPr>
              <w:t>m</w:t>
            </w:r>
            <w:r w:rsidR="009A7D41" w:rsidRPr="00371529">
              <w:rPr>
                <w:rFonts w:ascii="Trebuchet MS" w:hAnsi="Trebuchet MS"/>
                <w:sz w:val="18"/>
                <w:szCs w:val="18"/>
              </w:rPr>
              <w:t>agasin</w:t>
            </w:r>
          </w:p>
        </w:tc>
        <w:tc>
          <w:tcPr>
            <w:tcW w:w="11677" w:type="dxa"/>
            <w:gridSpan w:val="5"/>
            <w:tcBorders>
              <w:top w:val="single" w:sz="4" w:space="0" w:color="auto"/>
              <w:left w:val="single" w:sz="4" w:space="0" w:color="auto"/>
              <w:bottom w:val="nil"/>
              <w:right w:val="single" w:sz="4" w:space="0" w:color="auto"/>
            </w:tcBorders>
            <w:shd w:val="clear" w:color="auto" w:fill="97DDBA"/>
            <w:vAlign w:val="bottom"/>
          </w:tcPr>
          <w:p w14:paraId="227709BC" w14:textId="77777777" w:rsidR="009A7D41" w:rsidRPr="00AE36C4" w:rsidRDefault="009A7D41" w:rsidP="00371529">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886CAD" w:rsidRPr="00507751" w14:paraId="182C3C47" w14:textId="77777777" w:rsidTr="00886CAD">
        <w:trPr>
          <w:trHeight w:hRule="exact" w:val="510"/>
        </w:trPr>
        <w:tc>
          <w:tcPr>
            <w:tcW w:w="2039" w:type="dxa"/>
            <w:tcBorders>
              <w:top w:val="single" w:sz="4" w:space="0" w:color="auto"/>
              <w:left w:val="single" w:sz="4" w:space="0" w:color="auto"/>
              <w:bottom w:val="nil"/>
              <w:right w:val="single" w:sz="4" w:space="0" w:color="auto"/>
            </w:tcBorders>
            <w:shd w:val="clear" w:color="auto" w:fill="D9D9D9"/>
            <w:vAlign w:val="center"/>
          </w:tcPr>
          <w:p w14:paraId="373D77CB" w14:textId="77777777" w:rsidR="00886CAD" w:rsidRPr="00371529" w:rsidRDefault="00E07F24" w:rsidP="00371529">
            <w:pPr>
              <w:rPr>
                <w:rFonts w:ascii="Trebuchet MS" w:hAnsi="Trebuchet MS"/>
                <w:sz w:val="18"/>
                <w:szCs w:val="18"/>
              </w:rPr>
            </w:pPr>
            <w:r>
              <w:rPr>
                <w:rFonts w:ascii="Trebuchet MS" w:hAnsi="Trebuchet MS"/>
                <w:sz w:val="18"/>
                <w:szCs w:val="18"/>
              </w:rPr>
              <w:t>p</w:t>
            </w:r>
            <w:r w:rsidR="00886CAD" w:rsidRPr="00371529">
              <w:rPr>
                <w:rFonts w:ascii="Trebuchet MS" w:hAnsi="Trebuchet MS"/>
                <w:sz w:val="18"/>
                <w:szCs w:val="18"/>
              </w:rPr>
              <w:t>ejling</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4C297F76"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hvorvidt data er synkronpejlet og hvilken måned pejling er sket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F0BAE1A"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E230C4A"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center"/>
          </w:tcPr>
          <w:p w14:paraId="119B3B7E"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nil"/>
              <w:right w:val="single" w:sz="4" w:space="0" w:color="auto"/>
            </w:tcBorders>
            <w:shd w:val="clear" w:color="auto" w:fill="FFFFFF"/>
            <w:vAlign w:val="center"/>
          </w:tcPr>
          <w:p w14:paraId="0B4604A1"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Synkron, maj 2010</w:t>
            </w:r>
          </w:p>
        </w:tc>
      </w:tr>
      <w:tr w:rsidR="00886CAD" w:rsidRPr="00CE1917" w14:paraId="535AC508" w14:textId="77777777" w:rsidTr="00916ABD">
        <w:trPr>
          <w:trHeight w:hRule="exact" w:val="510"/>
        </w:trPr>
        <w:tc>
          <w:tcPr>
            <w:tcW w:w="2039" w:type="dxa"/>
            <w:tcBorders>
              <w:top w:val="single" w:sz="4" w:space="0" w:color="auto"/>
              <w:left w:val="single" w:sz="4" w:space="0" w:color="auto"/>
              <w:bottom w:val="single" w:sz="4" w:space="0" w:color="auto"/>
              <w:right w:val="single" w:sz="4" w:space="0" w:color="auto"/>
            </w:tcBorders>
            <w:shd w:val="clear" w:color="auto" w:fill="D9D9D9"/>
            <w:vAlign w:val="center"/>
          </w:tcPr>
          <w:p w14:paraId="74113493" w14:textId="77777777" w:rsidR="00886CAD" w:rsidRPr="004D056C" w:rsidRDefault="00886CAD" w:rsidP="00371529">
            <w:pPr>
              <w:rPr>
                <w:rFonts w:ascii="Trebuchet MS" w:hAnsi="Trebuchet MS"/>
                <w:sz w:val="18"/>
                <w:szCs w:val="18"/>
              </w:rPr>
            </w:pPr>
            <w:proofErr w:type="spellStart"/>
            <w:r w:rsidRPr="004D056C">
              <w:rPr>
                <w:rFonts w:ascii="Trebuchet MS" w:hAnsi="Trebuchet MS"/>
                <w:sz w:val="18"/>
                <w:szCs w:val="18"/>
              </w:rPr>
              <w:t>oprind_kilde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531AE1DD"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oprindelse (F.eks. lokal undersøgelse, fra det tidl. Amt eller staten/MC)</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4957BBDE"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45CF12A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center"/>
          </w:tcPr>
          <w:p w14:paraId="340B9D29"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center"/>
          </w:tcPr>
          <w:p w14:paraId="3C98F77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Lokal undersøgelse</w:t>
            </w:r>
          </w:p>
        </w:tc>
      </w:tr>
      <w:tr w:rsidR="00916ABD" w:rsidRPr="006A1B26" w14:paraId="79DC1007" w14:textId="77777777" w:rsidTr="007A4AD0">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center"/>
          </w:tcPr>
          <w:p w14:paraId="5C45A935" w14:textId="77777777" w:rsidR="00916ABD" w:rsidRPr="00745A31" w:rsidRDefault="00916ABD" w:rsidP="006E319E">
            <w:pPr>
              <w:rPr>
                <w:rFonts w:ascii="Trebuchet MS" w:hAnsi="Trebuchet MS"/>
                <w:sz w:val="18"/>
                <w:szCs w:val="18"/>
              </w:rPr>
            </w:pPr>
            <w:proofErr w:type="spellStart"/>
            <w:r w:rsidRPr="00745A31">
              <w:rPr>
                <w:rFonts w:ascii="Trebuchet MS" w:hAnsi="Trebuchet MS"/>
                <w:sz w:val="18"/>
                <w:szCs w:val="18"/>
              </w:rPr>
              <w:t>kotesystem_kode</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77794645" w14:textId="77777777" w:rsidR="00916ABD" w:rsidRPr="00745A31" w:rsidRDefault="00916ABD" w:rsidP="00D6460F">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0289B41D" w14:textId="77777777" w:rsidR="00916ABD" w:rsidRPr="00745A31" w:rsidRDefault="00916ABD" w:rsidP="00D6460F">
            <w:pPr>
              <w:rPr>
                <w:rFonts w:ascii="Trebuchet MS" w:hAnsi="Trebuchet MS"/>
                <w:sz w:val="18"/>
                <w:szCs w:val="18"/>
              </w:rPr>
            </w:pPr>
          </w:p>
          <w:p w14:paraId="77CF775A" w14:textId="77777777" w:rsidR="00916ABD" w:rsidRPr="00745A31" w:rsidRDefault="00916ABD" w:rsidP="00D6460F">
            <w:pPr>
              <w:rPr>
                <w:rFonts w:ascii="Trebuchet MS" w:hAnsi="Trebuchet MS"/>
                <w:sz w:val="18"/>
                <w:szCs w:val="18"/>
              </w:rPr>
            </w:pPr>
          </w:p>
          <w:p w14:paraId="6D22A816" w14:textId="77777777" w:rsidR="00916ABD" w:rsidRPr="00745A31" w:rsidRDefault="00916ABD" w:rsidP="00D6460F">
            <w:pPr>
              <w:jc w:val="center"/>
              <w:rPr>
                <w:rFonts w:ascii="Trebuchet MS" w:hAnsi="Trebuchet MS" w:cs="Trebuchet MS"/>
                <w:sz w:val="18"/>
                <w:szCs w:val="18"/>
              </w:rPr>
            </w:pPr>
          </w:p>
          <w:p w14:paraId="65975671" w14:textId="77777777" w:rsidR="00916ABD" w:rsidRPr="00745A31" w:rsidRDefault="00916ABD" w:rsidP="00D6460F">
            <w:pPr>
              <w:rPr>
                <w:rFonts w:ascii="Trebuchet MS" w:hAnsi="Trebuchet MS" w:cs="Trebuchet MS"/>
                <w:sz w:val="18"/>
                <w:szCs w:val="18"/>
              </w:rPr>
            </w:pPr>
          </w:p>
        </w:tc>
      </w:tr>
      <w:tr w:rsidR="00916ABD" w:rsidRPr="006A1B26" w14:paraId="7A9582B9" w14:textId="77777777" w:rsidTr="007A4AD0">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center"/>
          </w:tcPr>
          <w:p w14:paraId="0A5FDABA" w14:textId="77777777" w:rsidR="00916ABD" w:rsidRPr="00745A31" w:rsidRDefault="00916ABD" w:rsidP="00371529">
            <w:pPr>
              <w:rPr>
                <w:rFonts w:ascii="Trebuchet MS" w:hAnsi="Trebuchet MS"/>
                <w:sz w:val="18"/>
                <w:szCs w:val="18"/>
              </w:rPr>
            </w:pPr>
            <w:proofErr w:type="spellStart"/>
            <w:r w:rsidRPr="00745A31">
              <w:rPr>
                <w:rFonts w:ascii="Trebuchet MS" w:hAnsi="Trebuchet MS"/>
                <w:sz w:val="18"/>
                <w:szCs w:val="18"/>
              </w:rPr>
              <w:t>kotesystem</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56C08E" w14:textId="77777777" w:rsidR="00916ABD" w:rsidRPr="00745A31" w:rsidRDefault="00916ABD" w:rsidP="00371529">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0D25B6CB" w14:textId="77777777" w:rsidR="00916ABD" w:rsidRPr="00745A31" w:rsidRDefault="00916ABD" w:rsidP="00371529">
            <w:pPr>
              <w:rPr>
                <w:rFonts w:ascii="Trebuchet MS" w:hAnsi="Trebuchet MS"/>
                <w:sz w:val="18"/>
                <w:szCs w:val="18"/>
              </w:rPr>
            </w:pPr>
          </w:p>
          <w:p w14:paraId="7AE24DDA" w14:textId="77777777" w:rsidR="00916ABD" w:rsidRPr="00745A31" w:rsidRDefault="00916ABD" w:rsidP="00371529">
            <w:pPr>
              <w:rPr>
                <w:rFonts w:ascii="Trebuchet MS" w:hAnsi="Trebuchet MS"/>
                <w:sz w:val="18"/>
                <w:szCs w:val="18"/>
              </w:rPr>
            </w:pPr>
          </w:p>
          <w:p w14:paraId="56D1A8AB" w14:textId="77777777" w:rsidR="00916ABD" w:rsidRPr="00745A31" w:rsidRDefault="00916ABD" w:rsidP="00371529">
            <w:pPr>
              <w:jc w:val="center"/>
              <w:rPr>
                <w:rFonts w:ascii="Trebuchet MS" w:hAnsi="Trebuchet MS" w:cs="Trebuchet MS"/>
                <w:sz w:val="18"/>
                <w:szCs w:val="18"/>
              </w:rPr>
            </w:pPr>
          </w:p>
          <w:p w14:paraId="4440875B" w14:textId="77777777" w:rsidR="00916ABD" w:rsidRPr="00745A31" w:rsidRDefault="00916ABD" w:rsidP="00371529">
            <w:pPr>
              <w:rPr>
                <w:rFonts w:ascii="Trebuchet MS" w:hAnsi="Trebuchet MS" w:cs="Trebuchet MS"/>
                <w:sz w:val="18"/>
                <w:szCs w:val="18"/>
              </w:rPr>
            </w:pPr>
          </w:p>
        </w:tc>
      </w:tr>
      <w:tr w:rsidR="00886CAD" w:rsidRPr="006A1B26" w14:paraId="5197754E" w14:textId="77777777" w:rsidTr="00744C99">
        <w:trPr>
          <w:trHeight w:hRule="exact" w:val="510"/>
        </w:trPr>
        <w:tc>
          <w:tcPr>
            <w:tcW w:w="2039" w:type="dxa"/>
            <w:tcBorders>
              <w:top w:val="single" w:sz="4" w:space="0" w:color="auto"/>
              <w:left w:val="single" w:sz="4" w:space="0" w:color="auto"/>
              <w:bottom w:val="single" w:sz="4" w:space="0" w:color="auto"/>
              <w:right w:val="single" w:sz="4" w:space="0" w:color="auto"/>
            </w:tcBorders>
            <w:shd w:val="clear" w:color="auto" w:fill="D9D9D9"/>
            <w:vAlign w:val="center"/>
          </w:tcPr>
          <w:p w14:paraId="54C4FD26" w14:textId="77777777" w:rsidR="00886CAD" w:rsidRPr="00371529" w:rsidRDefault="00E07F24" w:rsidP="00371529">
            <w:pPr>
              <w:rPr>
                <w:rFonts w:ascii="Trebuchet MS" w:hAnsi="Trebuchet MS"/>
                <w:sz w:val="18"/>
                <w:szCs w:val="18"/>
              </w:rPr>
            </w:pPr>
            <w:r>
              <w:rPr>
                <w:rFonts w:ascii="Trebuchet MS" w:hAnsi="Trebuchet MS"/>
                <w:sz w:val="18"/>
                <w:szCs w:val="18"/>
              </w:rPr>
              <w:t>u</w:t>
            </w:r>
            <w:r w:rsidR="00886CAD" w:rsidRPr="00371529">
              <w:rPr>
                <w:rFonts w:ascii="Trebuchet MS" w:hAnsi="Trebuchet MS"/>
                <w:sz w:val="18"/>
                <w:szCs w:val="18"/>
              </w:rPr>
              <w:t>sikkerhed</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24308415"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Bemærkningsfelt til redegørelse for kortets begrænsninger og anvendelighed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7447D4F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02C228E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0-250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center"/>
          </w:tcPr>
          <w:p w14:paraId="6DA7F4AA"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5F621A4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Usikker da der er anvendt ældre tal</w:t>
            </w:r>
          </w:p>
        </w:tc>
      </w:tr>
      <w:tr w:rsidR="00886CAD" w:rsidRPr="00CE1917" w14:paraId="6FAB637F" w14:textId="77777777" w:rsidTr="00886CA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3A7C04CF" w14:textId="77777777" w:rsidR="00886CAD" w:rsidRPr="000F4EB8" w:rsidRDefault="00E07F24" w:rsidP="00371529">
            <w:pPr>
              <w:rPr>
                <w:rFonts w:ascii="Trebuchet MS" w:hAnsi="Trebuchet MS" w:cs="Trebuchet MS"/>
                <w:sz w:val="18"/>
                <w:szCs w:val="18"/>
              </w:rPr>
            </w:pPr>
            <w:r>
              <w:rPr>
                <w:rFonts w:ascii="Trebuchet MS" w:hAnsi="Trebuchet MS" w:cs="Trebuchet MS"/>
                <w:sz w:val="18"/>
                <w:szCs w:val="18"/>
              </w:rPr>
              <w:t>l</w:t>
            </w:r>
            <w:r w:rsidR="00886CAD" w:rsidRPr="000F4EB8">
              <w:rPr>
                <w:rFonts w:ascii="Trebuchet MS" w:hAnsi="Trebuchet MS" w:cs="Trebuchet MS"/>
                <w:sz w:val="18"/>
                <w:szCs w:val="18"/>
              </w:rPr>
              <w:t>ink</w:t>
            </w:r>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2D13A03" w14:textId="77777777" w:rsidR="00886CAD" w:rsidRPr="00CE1917" w:rsidRDefault="00886CAD" w:rsidP="0037152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886CAD" w:rsidRPr="0051728E" w14:paraId="48D10725" w14:textId="77777777" w:rsidTr="00886CAD">
        <w:trPr>
          <w:trHeight w:hRule="exact" w:val="255"/>
        </w:trPr>
        <w:tc>
          <w:tcPr>
            <w:tcW w:w="13716" w:type="dxa"/>
            <w:gridSpan w:val="6"/>
            <w:tcBorders>
              <w:top w:val="nil"/>
              <w:left w:val="nil"/>
              <w:bottom w:val="nil"/>
              <w:right w:val="nil"/>
            </w:tcBorders>
            <w:shd w:val="clear" w:color="auto" w:fill="97DDBA"/>
            <w:vAlign w:val="bottom"/>
          </w:tcPr>
          <w:p w14:paraId="1D14FA3F" w14:textId="77777777" w:rsidR="00886CAD" w:rsidRPr="000A63A8" w:rsidRDefault="00886CAD" w:rsidP="00646EF0">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65C84C66" w14:textId="17264DA9" w:rsidR="00371529" w:rsidRPr="00D506F2" w:rsidRDefault="00371529" w:rsidP="00371529">
      <w:pPr>
        <w:pStyle w:val="Overskrift6"/>
      </w:pPr>
      <w:r w:rsidRPr="00D506F2">
        <w:t xml:space="preserve">5.11.2.1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71529" w:rsidRPr="0051728E" w14:paraId="256CE026" w14:textId="77777777" w:rsidTr="00371529">
        <w:trPr>
          <w:trHeight w:hRule="exact" w:val="255"/>
        </w:trPr>
        <w:tc>
          <w:tcPr>
            <w:tcW w:w="2235" w:type="dxa"/>
            <w:shd w:val="clear" w:color="auto" w:fill="D9D9D9"/>
            <w:vAlign w:val="bottom"/>
          </w:tcPr>
          <w:p w14:paraId="5027E0D6" w14:textId="77777777" w:rsidR="00371529" w:rsidRPr="00371529" w:rsidRDefault="00371529" w:rsidP="00371529">
            <w:pPr>
              <w:rPr>
                <w:rFonts w:ascii="Trebuchet MS" w:hAnsi="Trebuchet MS" w:cs="Trebuchet MS"/>
                <w:b/>
                <w:bCs/>
                <w:sz w:val="18"/>
                <w:szCs w:val="18"/>
              </w:rPr>
            </w:pPr>
            <w:r w:rsidRPr="00371529">
              <w:rPr>
                <w:rFonts w:ascii="Trebuchet MS" w:hAnsi="Trebuchet MS" w:cs="Trebuchet MS"/>
                <w:b/>
                <w:bCs/>
                <w:sz w:val="18"/>
                <w:szCs w:val="18"/>
              </w:rPr>
              <w:t>Metadataelement</w:t>
            </w:r>
          </w:p>
        </w:tc>
        <w:tc>
          <w:tcPr>
            <w:tcW w:w="11340" w:type="dxa"/>
            <w:shd w:val="clear" w:color="auto" w:fill="D9D9D9"/>
            <w:vAlign w:val="bottom"/>
          </w:tcPr>
          <w:p w14:paraId="24E94E48" w14:textId="77777777" w:rsidR="00371529" w:rsidRPr="00371529" w:rsidRDefault="00371529" w:rsidP="00371529">
            <w:pPr>
              <w:rPr>
                <w:rFonts w:ascii="Trebuchet MS" w:hAnsi="Trebuchet MS" w:cs="Trebuchet MS"/>
                <w:b/>
                <w:bCs/>
                <w:sz w:val="18"/>
                <w:szCs w:val="18"/>
              </w:rPr>
            </w:pPr>
            <w:r w:rsidRPr="00371529">
              <w:rPr>
                <w:rFonts w:ascii="Trebuchet MS" w:hAnsi="Trebuchet MS" w:cs="Trebuchet MS"/>
                <w:b/>
                <w:bCs/>
                <w:sz w:val="18"/>
                <w:szCs w:val="18"/>
              </w:rPr>
              <w:t>Beskrivelse</w:t>
            </w:r>
          </w:p>
        </w:tc>
      </w:tr>
      <w:tr w:rsidR="00371529" w:rsidRPr="0051728E" w14:paraId="43F23FA0" w14:textId="77777777" w:rsidTr="00371529">
        <w:trPr>
          <w:trHeight w:hRule="exact" w:val="255"/>
        </w:trPr>
        <w:tc>
          <w:tcPr>
            <w:tcW w:w="2235" w:type="dxa"/>
            <w:shd w:val="clear" w:color="auto" w:fill="E0E0E0"/>
            <w:vAlign w:val="bottom"/>
          </w:tcPr>
          <w:p w14:paraId="5CDFC9ED"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Temanavn</w:t>
            </w:r>
          </w:p>
        </w:tc>
        <w:tc>
          <w:tcPr>
            <w:tcW w:w="11340" w:type="dxa"/>
            <w:shd w:val="clear" w:color="auto" w:fill="FFFFFF"/>
            <w:vAlign w:val="bottom"/>
          </w:tcPr>
          <w:p w14:paraId="105264D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Potentialekort målepunkter</w:t>
            </w:r>
          </w:p>
        </w:tc>
      </w:tr>
      <w:tr w:rsidR="00371529" w:rsidRPr="0051728E" w14:paraId="151AACDD" w14:textId="77777777" w:rsidTr="00371529">
        <w:trPr>
          <w:trHeight w:hRule="exact" w:val="255"/>
        </w:trPr>
        <w:tc>
          <w:tcPr>
            <w:tcW w:w="2235" w:type="dxa"/>
            <w:shd w:val="clear" w:color="auto" w:fill="E0E0E0"/>
            <w:vAlign w:val="bottom"/>
          </w:tcPr>
          <w:p w14:paraId="3F7FC294"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Temakode</w:t>
            </w:r>
          </w:p>
        </w:tc>
        <w:tc>
          <w:tcPr>
            <w:tcW w:w="11340" w:type="dxa"/>
            <w:shd w:val="clear" w:color="auto" w:fill="FFFFFF"/>
            <w:vAlign w:val="bottom"/>
          </w:tcPr>
          <w:p w14:paraId="23587F5C"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6001</w:t>
            </w:r>
          </w:p>
        </w:tc>
      </w:tr>
      <w:tr w:rsidR="00371529" w:rsidRPr="0051728E" w14:paraId="59C23E2B" w14:textId="77777777" w:rsidTr="00371529">
        <w:trPr>
          <w:trHeight w:hRule="exact" w:val="255"/>
        </w:trPr>
        <w:tc>
          <w:tcPr>
            <w:tcW w:w="2235" w:type="dxa"/>
            <w:shd w:val="clear" w:color="auto" w:fill="E0E0E0"/>
            <w:vAlign w:val="bottom"/>
          </w:tcPr>
          <w:p w14:paraId="3B6655D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Definition</w:t>
            </w:r>
          </w:p>
        </w:tc>
        <w:tc>
          <w:tcPr>
            <w:tcW w:w="11340" w:type="dxa"/>
            <w:shd w:val="clear" w:color="auto" w:fill="FFFFFF"/>
            <w:vAlign w:val="bottom"/>
          </w:tcPr>
          <w:p w14:paraId="5FF8758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Potentialekort målepunkter</w:t>
            </w:r>
            <w:r w:rsidRPr="00371529">
              <w:rPr>
                <w:rFonts w:ascii="Arial" w:hAnsi="Arial" w:cs="Arial"/>
              </w:rPr>
              <w:t xml:space="preserve"> </w:t>
            </w:r>
            <w:r w:rsidRPr="00371529">
              <w:rPr>
                <w:rFonts w:ascii="Trebuchet MS" w:hAnsi="Trebuchet MS" w:cs="Trebuchet MS"/>
                <w:sz w:val="18"/>
                <w:szCs w:val="18"/>
              </w:rPr>
              <w:t>viser hvilke punkter der er anvendt til beregning af et givent potentialekort</w:t>
            </w:r>
          </w:p>
        </w:tc>
      </w:tr>
      <w:tr w:rsidR="00371529" w:rsidRPr="0051728E" w14:paraId="64DB606D" w14:textId="77777777" w:rsidTr="00371529">
        <w:trPr>
          <w:trHeight w:hRule="exact" w:val="255"/>
        </w:trPr>
        <w:tc>
          <w:tcPr>
            <w:tcW w:w="2235" w:type="dxa"/>
            <w:shd w:val="clear" w:color="auto" w:fill="E0E0E0"/>
            <w:vAlign w:val="bottom"/>
          </w:tcPr>
          <w:p w14:paraId="0BD7EE5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Beskrivelse</w:t>
            </w:r>
          </w:p>
        </w:tc>
        <w:tc>
          <w:tcPr>
            <w:tcW w:w="11340" w:type="dxa"/>
            <w:shd w:val="clear" w:color="auto" w:fill="FFFFFF"/>
            <w:vAlign w:val="bottom"/>
          </w:tcPr>
          <w:p w14:paraId="75DE1BBF" w14:textId="77777777" w:rsidR="00371529" w:rsidRPr="00371529" w:rsidRDefault="00347F99" w:rsidP="00371529">
            <w:pPr>
              <w:rPr>
                <w:rFonts w:ascii="Trebuchet MS" w:hAnsi="Trebuchet MS" w:cs="Trebuchet MS"/>
                <w:sz w:val="18"/>
                <w:szCs w:val="18"/>
              </w:rPr>
            </w:pPr>
            <w:r w:rsidRPr="00A97FA9">
              <w:rPr>
                <w:rFonts w:ascii="Trebuchet MS" w:hAnsi="Trebuchet MS" w:cs="Trebuchet MS"/>
                <w:sz w:val="18"/>
                <w:szCs w:val="18"/>
              </w:rPr>
              <w:t xml:space="preserve">De </w:t>
            </w:r>
            <w:r w:rsidRPr="00347F99">
              <w:rPr>
                <w:rFonts w:ascii="Trebuchet MS" w:hAnsi="Trebuchet MS" w:cs="Trebuchet MS"/>
                <w:sz w:val="18"/>
                <w:szCs w:val="18"/>
              </w:rPr>
              <w:t>punkter som er blevet brugt til at danne potentialekort</w:t>
            </w:r>
          </w:p>
        </w:tc>
      </w:tr>
      <w:tr w:rsidR="00371529" w:rsidRPr="0051728E" w14:paraId="07FA263B" w14:textId="77777777" w:rsidTr="00371529">
        <w:trPr>
          <w:trHeight w:hRule="exact" w:val="255"/>
        </w:trPr>
        <w:tc>
          <w:tcPr>
            <w:tcW w:w="2235" w:type="dxa"/>
            <w:shd w:val="clear" w:color="auto" w:fill="E0E0E0"/>
            <w:vAlign w:val="bottom"/>
          </w:tcPr>
          <w:p w14:paraId="4F0F20F8"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Formaal</w:t>
            </w:r>
            <w:proofErr w:type="spellEnd"/>
            <w:r w:rsidRPr="00371529">
              <w:rPr>
                <w:rFonts w:ascii="Trebuchet MS" w:hAnsi="Trebuchet MS" w:cs="Trebuchet MS"/>
                <w:sz w:val="18"/>
                <w:szCs w:val="18"/>
              </w:rPr>
              <w:t xml:space="preserve"> </w:t>
            </w:r>
          </w:p>
        </w:tc>
        <w:tc>
          <w:tcPr>
            <w:tcW w:w="11340" w:type="dxa"/>
            <w:shd w:val="clear" w:color="auto" w:fill="FFFFFF"/>
            <w:vAlign w:val="bottom"/>
          </w:tcPr>
          <w:p w14:paraId="1270AF1A"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Vise hvor dybt grundvandet ligger</w:t>
            </w:r>
            <w:r w:rsidR="00347F99">
              <w:rPr>
                <w:rFonts w:ascii="Trebuchet MS" w:hAnsi="Trebuchet MS" w:cs="Trebuchet MS"/>
                <w:sz w:val="18"/>
                <w:szCs w:val="18"/>
              </w:rPr>
              <w:t xml:space="preserve"> på det enkelte punkt</w:t>
            </w:r>
            <w:r w:rsidRPr="00371529">
              <w:rPr>
                <w:rFonts w:ascii="Trebuchet MS" w:hAnsi="Trebuchet MS" w:cs="Trebuchet MS"/>
                <w:sz w:val="18"/>
                <w:szCs w:val="18"/>
              </w:rPr>
              <w:t>. Kun til intern brug</w:t>
            </w:r>
          </w:p>
        </w:tc>
      </w:tr>
      <w:tr w:rsidR="00371529" w:rsidRPr="0051728E" w14:paraId="393CA7CD" w14:textId="77777777" w:rsidTr="00371529">
        <w:trPr>
          <w:trHeight w:hRule="exact" w:val="255"/>
        </w:trPr>
        <w:tc>
          <w:tcPr>
            <w:tcW w:w="2235" w:type="dxa"/>
            <w:shd w:val="clear" w:color="auto" w:fill="E0E0E0"/>
            <w:vAlign w:val="bottom"/>
          </w:tcPr>
          <w:p w14:paraId="2299583D"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Noegleord_hovedgruppe</w:t>
            </w:r>
            <w:proofErr w:type="spellEnd"/>
          </w:p>
        </w:tc>
        <w:tc>
          <w:tcPr>
            <w:tcW w:w="11340" w:type="dxa"/>
            <w:shd w:val="clear" w:color="auto" w:fill="FFFFFF"/>
            <w:vAlign w:val="bottom"/>
          </w:tcPr>
          <w:p w14:paraId="6FDAD57A" w14:textId="77777777" w:rsidR="00371529" w:rsidRPr="00371529" w:rsidRDefault="008C6C14" w:rsidP="00371529">
            <w:pPr>
              <w:autoSpaceDE w:val="0"/>
              <w:autoSpaceDN w:val="0"/>
              <w:adjustRightInd w:val="0"/>
              <w:rPr>
                <w:rFonts w:ascii="Trebuchet MS" w:hAnsi="Trebuchet MS" w:cs="Trebuchet MS"/>
                <w:bCs/>
                <w:kern w:val="32"/>
                <w:sz w:val="18"/>
                <w:szCs w:val="18"/>
              </w:rPr>
            </w:pPr>
            <w:r w:rsidRPr="00347F99">
              <w:rPr>
                <w:rFonts w:ascii="Trebuchet MS" w:hAnsi="Trebuchet MS" w:cs="Trebuchet MS"/>
                <w:sz w:val="18"/>
                <w:szCs w:val="18"/>
              </w:rPr>
              <w:t>Hydrologi</w:t>
            </w:r>
          </w:p>
        </w:tc>
      </w:tr>
      <w:tr w:rsidR="00371529" w:rsidRPr="0051728E" w14:paraId="0E64068F" w14:textId="77777777" w:rsidTr="00371529">
        <w:trPr>
          <w:trHeight w:hRule="exact" w:val="255"/>
        </w:trPr>
        <w:tc>
          <w:tcPr>
            <w:tcW w:w="2235" w:type="dxa"/>
            <w:shd w:val="clear" w:color="auto" w:fill="E0E0E0"/>
            <w:vAlign w:val="bottom"/>
          </w:tcPr>
          <w:p w14:paraId="66FE2E53" w14:textId="77777777" w:rsidR="00371529" w:rsidRPr="00371529" w:rsidRDefault="006D2EDB" w:rsidP="00371529">
            <w:pPr>
              <w:rPr>
                <w:rFonts w:ascii="Trebuchet MS" w:hAnsi="Trebuchet MS" w:cs="Trebuchet MS"/>
                <w:sz w:val="18"/>
                <w:szCs w:val="18"/>
              </w:rPr>
            </w:pPr>
            <w:proofErr w:type="spellStart"/>
            <w:r>
              <w:rPr>
                <w:rFonts w:ascii="Trebuchet MS" w:hAnsi="Trebuchet MS" w:cs="Trebuchet MS"/>
                <w:sz w:val="18"/>
                <w:szCs w:val="18"/>
              </w:rPr>
              <w:t>Noegle</w:t>
            </w:r>
            <w:r w:rsidR="00371529" w:rsidRPr="00371529">
              <w:rPr>
                <w:rFonts w:ascii="Trebuchet MS" w:hAnsi="Trebuchet MS" w:cs="Trebuchet MS"/>
                <w:sz w:val="18"/>
                <w:szCs w:val="18"/>
              </w:rPr>
              <w:t>_ord</w:t>
            </w:r>
            <w:proofErr w:type="spellEnd"/>
          </w:p>
        </w:tc>
        <w:tc>
          <w:tcPr>
            <w:tcW w:w="11340" w:type="dxa"/>
            <w:shd w:val="clear" w:color="auto" w:fill="FFFFFF"/>
            <w:vAlign w:val="bottom"/>
          </w:tcPr>
          <w:p w14:paraId="4044119A" w14:textId="77777777" w:rsidR="00371529" w:rsidRPr="00371529" w:rsidRDefault="00371529" w:rsidP="00371529">
            <w:pPr>
              <w:autoSpaceDE w:val="0"/>
              <w:autoSpaceDN w:val="0"/>
              <w:adjustRightInd w:val="0"/>
              <w:rPr>
                <w:rFonts w:ascii="Trebuchet MS" w:hAnsi="Trebuchet MS" w:cs="Trebuchet MS"/>
                <w:sz w:val="18"/>
                <w:szCs w:val="18"/>
              </w:rPr>
            </w:pPr>
            <w:r w:rsidRPr="00371529">
              <w:rPr>
                <w:rFonts w:ascii="Trebuchet MS" w:hAnsi="Trebuchet MS" w:cs="Trebuchet MS"/>
                <w:sz w:val="18"/>
                <w:szCs w:val="18"/>
              </w:rPr>
              <w:t>Indvinding af grundvand, Drikkevand</w:t>
            </w:r>
          </w:p>
        </w:tc>
      </w:tr>
      <w:tr w:rsidR="00371529" w:rsidRPr="0051728E" w14:paraId="583D32C7" w14:textId="77777777" w:rsidTr="00371529">
        <w:trPr>
          <w:trHeight w:hRule="exact" w:val="255"/>
        </w:trPr>
        <w:tc>
          <w:tcPr>
            <w:tcW w:w="2235" w:type="dxa"/>
            <w:shd w:val="clear" w:color="auto" w:fill="E0E0E0"/>
            <w:vAlign w:val="bottom"/>
          </w:tcPr>
          <w:p w14:paraId="2E5C459C"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Geometri type</w:t>
            </w:r>
          </w:p>
        </w:tc>
        <w:tc>
          <w:tcPr>
            <w:tcW w:w="11340" w:type="dxa"/>
            <w:shd w:val="clear" w:color="auto" w:fill="FFFFFF"/>
            <w:vAlign w:val="bottom"/>
          </w:tcPr>
          <w:p w14:paraId="24E74B37"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Punkt</w:t>
            </w:r>
          </w:p>
        </w:tc>
      </w:tr>
      <w:tr w:rsidR="00371529" w:rsidRPr="0051728E" w14:paraId="2FE74C2C" w14:textId="77777777" w:rsidTr="00371529">
        <w:trPr>
          <w:trHeight w:hRule="exact" w:val="255"/>
        </w:trPr>
        <w:tc>
          <w:tcPr>
            <w:tcW w:w="2235" w:type="dxa"/>
            <w:shd w:val="clear" w:color="auto" w:fill="E0E0E0"/>
            <w:vAlign w:val="bottom"/>
          </w:tcPr>
          <w:p w14:paraId="3ED1E62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lastRenderedPageBreak/>
              <w:t>Lovgrundlag</w:t>
            </w:r>
          </w:p>
        </w:tc>
        <w:tc>
          <w:tcPr>
            <w:tcW w:w="11340" w:type="dxa"/>
            <w:shd w:val="clear" w:color="auto" w:fill="FFFFFF"/>
            <w:vAlign w:val="bottom"/>
          </w:tcPr>
          <w:p w14:paraId="1577CC5A" w14:textId="77777777" w:rsidR="00371529" w:rsidRPr="00371529" w:rsidRDefault="00A97FA9" w:rsidP="00371529">
            <w:pPr>
              <w:rPr>
                <w:rFonts w:ascii="Trebuchet MS" w:hAnsi="Trebuchet MS" w:cs="Trebuchet MS"/>
                <w:sz w:val="18"/>
                <w:szCs w:val="18"/>
              </w:rPr>
            </w:pPr>
            <w:r>
              <w:rPr>
                <w:rFonts w:ascii="Trebuchet MS" w:hAnsi="Trebuchet MS" w:cs="Trebuchet MS"/>
                <w:sz w:val="18"/>
                <w:szCs w:val="18"/>
              </w:rPr>
              <w:t>-</w:t>
            </w:r>
          </w:p>
        </w:tc>
      </w:tr>
      <w:tr w:rsidR="000C68CF" w:rsidRPr="00341F5D" w14:paraId="51781875" w14:textId="77777777" w:rsidTr="00371529">
        <w:trPr>
          <w:trHeight w:hRule="exact" w:val="255"/>
        </w:trPr>
        <w:tc>
          <w:tcPr>
            <w:tcW w:w="2235" w:type="dxa"/>
            <w:shd w:val="clear" w:color="auto" w:fill="E0E0E0"/>
            <w:vAlign w:val="bottom"/>
          </w:tcPr>
          <w:p w14:paraId="576205A8" w14:textId="77777777" w:rsidR="000C68CF" w:rsidRPr="002C13B3" w:rsidRDefault="0089156A" w:rsidP="00371529">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667FD76B" w14:textId="17E1A45C" w:rsidR="000C68CF" w:rsidRPr="002C13B3" w:rsidRDefault="00962AA0" w:rsidP="00371529">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0455C9BE" w14:textId="77777777" w:rsidR="00371529" w:rsidRPr="00A32757" w:rsidRDefault="00371529" w:rsidP="00371529">
      <w:pPr>
        <w:pStyle w:val="Overskrift6"/>
      </w:pPr>
      <w:r>
        <w:t>5.11.2.2</w:t>
      </w:r>
      <w:r w:rsidRPr="00A32757">
        <w:t xml:space="preserve"> </w:t>
      </w:r>
      <w:r>
        <w:t>Registreringsvejledning</w:t>
      </w:r>
      <w:r w:rsidRPr="00AC6C73">
        <w:rPr>
          <w:color w:val="FF0000"/>
          <w:kern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371529" w:rsidRPr="0051728E" w14:paraId="0612CC1A" w14:textId="77777777" w:rsidTr="00371529">
        <w:trPr>
          <w:trHeight w:val="255"/>
        </w:trPr>
        <w:tc>
          <w:tcPr>
            <w:tcW w:w="4503" w:type="dxa"/>
            <w:shd w:val="clear" w:color="auto" w:fill="D9D9D9"/>
            <w:vAlign w:val="bottom"/>
          </w:tcPr>
          <w:p w14:paraId="6A29388A" w14:textId="77777777" w:rsidR="00371529" w:rsidRPr="0051728E" w:rsidRDefault="00371529" w:rsidP="00371529">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4A6B0104" w14:textId="77777777" w:rsidR="00371529" w:rsidRPr="0051728E" w:rsidRDefault="00371529" w:rsidP="00371529">
            <w:pPr>
              <w:rPr>
                <w:rFonts w:ascii="Trebuchet MS" w:hAnsi="Trebuchet MS" w:cs="Trebuchet MS"/>
                <w:bCs/>
                <w:sz w:val="18"/>
                <w:szCs w:val="18"/>
              </w:rPr>
            </w:pPr>
            <w:r w:rsidRPr="0051728E">
              <w:rPr>
                <w:rFonts w:ascii="Trebuchet MS" w:hAnsi="Trebuchet MS" w:cs="Trebuchet MS"/>
                <w:b/>
                <w:bCs/>
                <w:sz w:val="18"/>
                <w:szCs w:val="18"/>
              </w:rPr>
              <w:t>Beskrivelse</w:t>
            </w:r>
          </w:p>
        </w:tc>
      </w:tr>
      <w:tr w:rsidR="00371529" w:rsidRPr="0051728E" w14:paraId="206559B6" w14:textId="77777777" w:rsidTr="00371529">
        <w:trPr>
          <w:trHeight w:val="255"/>
        </w:trPr>
        <w:tc>
          <w:tcPr>
            <w:tcW w:w="4503" w:type="dxa"/>
            <w:shd w:val="clear" w:color="auto" w:fill="E0E0E0"/>
            <w:vAlign w:val="bottom"/>
          </w:tcPr>
          <w:p w14:paraId="1A2CA62A" w14:textId="77777777" w:rsidR="00371529" w:rsidRPr="00024C60" w:rsidRDefault="00371529" w:rsidP="00371529">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DEF4CE2"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 xml:space="preserve">Normalt data fra boringer </w:t>
            </w:r>
          </w:p>
        </w:tc>
      </w:tr>
      <w:tr w:rsidR="00371529" w:rsidRPr="0051728E" w14:paraId="1B5346EC" w14:textId="77777777" w:rsidTr="00371529">
        <w:trPr>
          <w:trHeight w:val="255"/>
        </w:trPr>
        <w:tc>
          <w:tcPr>
            <w:tcW w:w="4503" w:type="dxa"/>
            <w:shd w:val="clear" w:color="auto" w:fill="E0E0E0"/>
            <w:vAlign w:val="bottom"/>
          </w:tcPr>
          <w:p w14:paraId="6B2F6C43"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5593BAE"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Opdeles i dybde med mulighed for en gyldighed fra og til dato</w:t>
            </w:r>
          </w:p>
        </w:tc>
      </w:tr>
      <w:tr w:rsidR="00371529" w:rsidRPr="0051728E" w14:paraId="575ED6AC" w14:textId="77777777" w:rsidTr="00371529">
        <w:trPr>
          <w:trHeight w:val="255"/>
        </w:trPr>
        <w:tc>
          <w:tcPr>
            <w:tcW w:w="4503" w:type="dxa"/>
            <w:shd w:val="clear" w:color="auto" w:fill="E0E0E0"/>
            <w:vAlign w:val="bottom"/>
          </w:tcPr>
          <w:p w14:paraId="64D494DD"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4A5FC6EA" w14:textId="77777777" w:rsidR="00371529" w:rsidRPr="00024C60" w:rsidRDefault="00A97FA9" w:rsidP="00371529">
            <w:pPr>
              <w:rPr>
                <w:rFonts w:ascii="Trebuchet MS" w:hAnsi="Trebuchet MS" w:cs="Trebuchet MS"/>
                <w:sz w:val="18"/>
                <w:szCs w:val="18"/>
              </w:rPr>
            </w:pPr>
            <w:r>
              <w:rPr>
                <w:rFonts w:ascii="Trebuchet MS" w:hAnsi="Trebuchet MS" w:cs="Trebuchet MS"/>
                <w:sz w:val="18"/>
                <w:szCs w:val="18"/>
              </w:rPr>
              <w:t>-</w:t>
            </w:r>
          </w:p>
        </w:tc>
      </w:tr>
      <w:tr w:rsidR="00371529" w:rsidRPr="0051728E" w14:paraId="2BA6E9F6" w14:textId="77777777" w:rsidTr="00371529">
        <w:trPr>
          <w:trHeight w:val="255"/>
        </w:trPr>
        <w:tc>
          <w:tcPr>
            <w:tcW w:w="4503" w:type="dxa"/>
            <w:shd w:val="clear" w:color="auto" w:fill="E0E0E0"/>
            <w:vAlign w:val="bottom"/>
          </w:tcPr>
          <w:p w14:paraId="6C5E7240"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E52056C" w14:textId="77777777" w:rsidR="00371529" w:rsidRPr="00024C60" w:rsidRDefault="00371529" w:rsidP="00371529">
            <w:pPr>
              <w:rPr>
                <w:rFonts w:ascii="Trebuchet MS" w:hAnsi="Trebuchet MS" w:cs="Trebuchet MS"/>
                <w:sz w:val="18"/>
                <w:szCs w:val="18"/>
              </w:rPr>
            </w:pPr>
          </w:p>
        </w:tc>
      </w:tr>
      <w:tr w:rsidR="00371529" w:rsidRPr="0051728E" w14:paraId="55F02AD9" w14:textId="77777777" w:rsidTr="00371529">
        <w:trPr>
          <w:trHeight w:val="255"/>
        </w:trPr>
        <w:tc>
          <w:tcPr>
            <w:tcW w:w="4503" w:type="dxa"/>
            <w:shd w:val="clear" w:color="auto" w:fill="E0E0E0"/>
            <w:vAlign w:val="bottom"/>
          </w:tcPr>
          <w:p w14:paraId="3D6A413C"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0555D7C" w14:textId="77777777" w:rsidR="00371529" w:rsidRPr="00024C60" w:rsidRDefault="00371529" w:rsidP="00371529">
            <w:pPr>
              <w:rPr>
                <w:rFonts w:ascii="Trebuchet MS" w:hAnsi="Trebuchet MS" w:cs="Trebuchet MS"/>
                <w:sz w:val="18"/>
                <w:szCs w:val="18"/>
              </w:rPr>
            </w:pPr>
          </w:p>
        </w:tc>
      </w:tr>
      <w:tr w:rsidR="00371529" w:rsidRPr="0051728E" w14:paraId="25C227D4" w14:textId="77777777" w:rsidTr="00371529">
        <w:trPr>
          <w:trHeight w:val="255"/>
        </w:trPr>
        <w:tc>
          <w:tcPr>
            <w:tcW w:w="4503" w:type="dxa"/>
            <w:shd w:val="clear" w:color="auto" w:fill="E0E0E0"/>
            <w:vAlign w:val="bottom"/>
          </w:tcPr>
          <w:p w14:paraId="79A8A7A3"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56340C21"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Ingen.</w:t>
            </w:r>
          </w:p>
        </w:tc>
      </w:tr>
    </w:tbl>
    <w:p w14:paraId="05D1A2BF" w14:textId="77777777" w:rsidR="006F33C7" w:rsidRDefault="00380C13" w:rsidP="006F33C7">
      <w:pPr>
        <w:pStyle w:val="Overskrift2"/>
        <w:rPr>
          <w:kern w:val="32"/>
        </w:rPr>
      </w:pPr>
      <w:bookmarkStart w:id="450" w:name="_Toc292865559"/>
      <w:bookmarkStart w:id="451" w:name="_Toc63351497"/>
      <w:r>
        <w:rPr>
          <w:kern w:val="32"/>
        </w:rPr>
        <w:t>5.11.</w:t>
      </w:r>
      <w:r w:rsidR="006F33C7">
        <w:rPr>
          <w:kern w:val="32"/>
        </w:rPr>
        <w:t>3</w:t>
      </w:r>
      <w:r w:rsidR="00943F8C" w:rsidRPr="00066C65">
        <w:rPr>
          <w:kern w:val="32"/>
        </w:rPr>
        <w:t xml:space="preserve"> </w:t>
      </w:r>
      <w:r w:rsidR="00943F8C">
        <w:rPr>
          <w:kern w:val="32"/>
        </w:rPr>
        <w:t>Indvindingsopland</w:t>
      </w:r>
      <w:r w:rsidR="00943F8C" w:rsidRPr="00066C65">
        <w:rPr>
          <w:kern w:val="32"/>
        </w:rPr>
        <w:t xml:space="preserve"> (</w:t>
      </w:r>
      <w:r w:rsidR="00943F8C">
        <w:rPr>
          <w:kern w:val="32"/>
        </w:rPr>
        <w:t>6</w:t>
      </w:r>
      <w:r>
        <w:rPr>
          <w:kern w:val="32"/>
        </w:rPr>
        <w:t>0</w:t>
      </w:r>
      <w:r w:rsidR="00943F8C" w:rsidRPr="00066C65">
        <w:rPr>
          <w:kern w:val="32"/>
        </w:rPr>
        <w:t>0</w:t>
      </w:r>
      <w:r w:rsidR="006F33C7">
        <w:rPr>
          <w:kern w:val="32"/>
        </w:rPr>
        <w:t>2</w:t>
      </w:r>
      <w:r w:rsidR="00943F8C" w:rsidRPr="00066C65">
        <w:rPr>
          <w:kern w:val="32"/>
        </w:rPr>
        <w:t>)</w:t>
      </w:r>
      <w:bookmarkEnd w:id="450"/>
      <w:bookmarkEnd w:id="45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6F33C7" w:rsidRPr="0051728E" w14:paraId="646A10FD" w14:textId="77777777" w:rsidTr="00BC46B4">
        <w:tc>
          <w:tcPr>
            <w:tcW w:w="1809" w:type="dxa"/>
            <w:tcBorders>
              <w:bottom w:val="single" w:sz="4" w:space="0" w:color="auto"/>
            </w:tcBorders>
            <w:shd w:val="clear" w:color="auto" w:fill="D9D9D9"/>
            <w:vAlign w:val="center"/>
          </w:tcPr>
          <w:p w14:paraId="565D1EC6" w14:textId="77777777" w:rsidR="006F33C7" w:rsidRPr="00AA7FBB" w:rsidRDefault="006F33C7" w:rsidP="00B10F8C">
            <w:pPr>
              <w:rPr>
                <w:rFonts w:ascii="Trebuchet MS" w:hAnsi="Trebuchet MS" w:cs="Trebuchet MS"/>
                <w:b/>
                <w:bCs/>
                <w:sz w:val="18"/>
                <w:szCs w:val="18"/>
              </w:rPr>
            </w:pPr>
            <w:r w:rsidRPr="00AA7F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4D728445"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D492BF3"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3B27DDCC"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374B0C2" w14:textId="77777777" w:rsidR="006F33C7" w:rsidRPr="00AA7FBB" w:rsidRDefault="006F33C7" w:rsidP="00B10F8C">
            <w:pPr>
              <w:autoSpaceDE w:val="0"/>
              <w:autoSpaceDN w:val="0"/>
              <w:adjustRightInd w:val="0"/>
              <w:rPr>
                <w:rFonts w:ascii="Trebuchet MS" w:hAnsi="Trebuchet MS" w:cs="Trebuchet MS"/>
                <w:b/>
                <w:bCs/>
                <w:sz w:val="18"/>
                <w:szCs w:val="18"/>
              </w:rPr>
            </w:pPr>
            <w:r w:rsidRPr="00AA7FBB">
              <w:rPr>
                <w:rFonts w:ascii="Trebuchet MS" w:hAnsi="Trebuchet MS" w:cs="Trebuchet MS"/>
                <w:b/>
                <w:bCs/>
                <w:sz w:val="18"/>
                <w:szCs w:val="18"/>
              </w:rPr>
              <w:t>Obligatorisk /</w:t>
            </w:r>
          </w:p>
          <w:p w14:paraId="2EADA731"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frit</w:t>
            </w:r>
          </w:p>
        </w:tc>
        <w:tc>
          <w:tcPr>
            <w:tcW w:w="2720" w:type="dxa"/>
            <w:tcBorders>
              <w:bottom w:val="single" w:sz="4" w:space="0" w:color="auto"/>
            </w:tcBorders>
            <w:shd w:val="clear" w:color="auto" w:fill="D9D9D9"/>
            <w:vAlign w:val="center"/>
          </w:tcPr>
          <w:p w14:paraId="56F3DCCA"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Eksempel</w:t>
            </w:r>
          </w:p>
        </w:tc>
      </w:tr>
      <w:tr w:rsidR="00BC46B4" w:rsidRPr="00CE1917" w14:paraId="0EF31B54" w14:textId="77777777" w:rsidTr="00BC46B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41AB16B" w14:textId="77777777" w:rsidR="00BC46B4" w:rsidRPr="00AA7FBB" w:rsidRDefault="00BC46B4" w:rsidP="00AA7FBB">
            <w:pPr>
              <w:rPr>
                <w:rFonts w:ascii="Trebuchet MS" w:hAnsi="Trebuchet MS"/>
                <w:sz w:val="18"/>
                <w:szCs w:val="18"/>
              </w:rPr>
            </w:pPr>
            <w:proofErr w:type="spellStart"/>
            <w:r w:rsidRPr="00AA7FBB">
              <w:rPr>
                <w:rFonts w:ascii="Trebuchet MS" w:hAnsi="Trebuchet MS"/>
                <w:sz w:val="18"/>
                <w:szCs w:val="18"/>
              </w:rPr>
              <w:t>vandv_nr</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154B36" w14:textId="77777777" w:rsidR="00BC46B4" w:rsidRPr="00E07F24" w:rsidRDefault="00BC46B4" w:rsidP="00AA7FB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BC46B4" w:rsidRPr="00CE1917" w14:paraId="69273CB4" w14:textId="77777777" w:rsidTr="00BC46B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1F6C2EA6" w14:textId="77777777" w:rsidR="00BC46B4" w:rsidRPr="00AA7FBB" w:rsidRDefault="00BC46B4" w:rsidP="00AA7FBB">
            <w:pPr>
              <w:rPr>
                <w:rFonts w:ascii="Trebuchet MS" w:hAnsi="Trebuchet MS"/>
                <w:sz w:val="18"/>
                <w:szCs w:val="18"/>
              </w:rPr>
            </w:pPr>
            <w:proofErr w:type="spellStart"/>
            <w:r w:rsidRPr="00AA7FBB">
              <w:rPr>
                <w:rFonts w:ascii="Trebuchet MS" w:hAnsi="Trebuchet MS"/>
                <w:sz w:val="18"/>
                <w:szCs w:val="18"/>
              </w:rPr>
              <w:t>vandv_navn</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4465493" w14:textId="77777777" w:rsidR="00BC46B4" w:rsidRPr="00E07F24" w:rsidRDefault="00BC46B4" w:rsidP="00AA7FB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F74929" w:rsidRPr="00CE1917" w14:paraId="0CDF281E" w14:textId="77777777" w:rsidTr="00B446F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2150B32A" w14:textId="77777777" w:rsidR="00F74929" w:rsidRPr="00AA7FBB" w:rsidRDefault="00F74929" w:rsidP="00A97FA9">
            <w:pPr>
              <w:rPr>
                <w:rFonts w:ascii="Trebuchet MS" w:hAnsi="Trebuchet MS"/>
                <w:sz w:val="18"/>
                <w:szCs w:val="18"/>
              </w:rPr>
            </w:pPr>
            <w:proofErr w:type="spellStart"/>
            <w:r w:rsidRPr="00AA7FBB">
              <w:rPr>
                <w:rFonts w:ascii="Trebuchet MS" w:hAnsi="Trebuchet MS"/>
                <w:sz w:val="18"/>
                <w:szCs w:val="18"/>
              </w:rPr>
              <w:t>gyldig_fra</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2FF609B5" w14:textId="77777777" w:rsidR="00F74929" w:rsidRPr="00E07F24" w:rsidRDefault="00B446F4" w:rsidP="00A97FA9">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F74929" w:rsidRPr="00CE1917" w14:paraId="594A37BD" w14:textId="77777777" w:rsidTr="00B446F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6812C5B0" w14:textId="77777777" w:rsidR="00F74929" w:rsidRPr="00AA7FBB" w:rsidRDefault="00F74929" w:rsidP="00A97FA9">
            <w:pPr>
              <w:rPr>
                <w:rFonts w:ascii="Trebuchet MS" w:hAnsi="Trebuchet MS"/>
                <w:sz w:val="18"/>
                <w:szCs w:val="18"/>
              </w:rPr>
            </w:pPr>
            <w:proofErr w:type="spellStart"/>
            <w:r w:rsidRPr="00AA7FBB">
              <w:rPr>
                <w:rFonts w:ascii="Trebuchet MS" w:hAnsi="Trebuchet MS"/>
                <w:sz w:val="18"/>
                <w:szCs w:val="18"/>
              </w:rPr>
              <w:t>gyldig_til</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336D305" w14:textId="77777777" w:rsidR="00F74929" w:rsidRPr="00E07F24" w:rsidRDefault="00B446F4" w:rsidP="00A97FA9">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0E5DD0" w:rsidRPr="00AA0F22" w14:paraId="6EB4D135" w14:textId="77777777" w:rsidTr="007629C9">
        <w:trPr>
          <w:trHeight w:hRule="exact" w:val="356"/>
        </w:trPr>
        <w:tc>
          <w:tcPr>
            <w:tcW w:w="1809" w:type="dxa"/>
            <w:tcBorders>
              <w:top w:val="single" w:sz="4" w:space="0" w:color="auto"/>
              <w:left w:val="single" w:sz="4" w:space="0" w:color="auto"/>
              <w:bottom w:val="nil"/>
              <w:right w:val="single" w:sz="4" w:space="0" w:color="auto"/>
            </w:tcBorders>
            <w:shd w:val="clear" w:color="auto" w:fill="D9D9D9"/>
            <w:vAlign w:val="center"/>
          </w:tcPr>
          <w:p w14:paraId="0F492E19" w14:textId="77777777" w:rsidR="000E5DD0" w:rsidRPr="00AA0F22" w:rsidRDefault="000E5DD0" w:rsidP="00A97FA9">
            <w:pPr>
              <w:rPr>
                <w:rFonts w:ascii="Trebuchet MS" w:hAnsi="Trebuchet MS"/>
                <w:color w:val="1F497D"/>
                <w:sz w:val="18"/>
                <w:szCs w:val="18"/>
              </w:rPr>
            </w:pPr>
            <w:proofErr w:type="spellStart"/>
            <w:r w:rsidRPr="003A52C1">
              <w:rPr>
                <w:rFonts w:ascii="Trebuchet MS" w:hAnsi="Trebuchet MS"/>
                <w:sz w:val="18"/>
                <w:szCs w:val="18"/>
              </w:rPr>
              <w:t>indsatsomraade</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057A1FCC" w14:textId="77777777" w:rsidR="000E5DD0" w:rsidRPr="00AA0F22" w:rsidRDefault="000E5DD0" w:rsidP="00A97FA9">
            <w:pPr>
              <w:rPr>
                <w:rFonts w:ascii="Trebuchet MS" w:hAnsi="Trebuchet MS"/>
                <w:color w:val="1F497D"/>
                <w:sz w:val="18"/>
                <w:szCs w:val="18"/>
              </w:rPr>
            </w:pPr>
            <w:r w:rsidRPr="003A52C1">
              <w:rPr>
                <w:rFonts w:ascii="Trebuchet MS" w:hAnsi="Trebuchet MS"/>
                <w:sz w:val="18"/>
                <w:szCs w:val="18"/>
              </w:rPr>
              <w:t xml:space="preserve">Til hvilket </w:t>
            </w:r>
            <w:proofErr w:type="spellStart"/>
            <w:r w:rsidRPr="003A52C1">
              <w:rPr>
                <w:rFonts w:ascii="Trebuchet MS" w:hAnsi="Trebuchet MS"/>
                <w:sz w:val="18"/>
                <w:szCs w:val="18"/>
              </w:rPr>
              <w:t>indsatområde</w:t>
            </w:r>
            <w:proofErr w:type="spellEnd"/>
            <w:r w:rsidRPr="003A52C1">
              <w:rPr>
                <w:rFonts w:ascii="Trebuchet MS" w:hAnsi="Trebuchet MS"/>
                <w:sz w:val="18"/>
                <w:szCs w:val="18"/>
              </w:rPr>
              <w:t xml:space="preserve"> tilhører indvindingsoplandet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92276C1" w14:textId="77777777" w:rsidR="000E5DD0" w:rsidRPr="000E5DD0" w:rsidRDefault="000E5DD0" w:rsidP="00A97FA9">
            <w:pPr>
              <w:rPr>
                <w:rFonts w:ascii="Trebuchet MS" w:hAnsi="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A3292F1" w14:textId="77777777" w:rsidR="000E5DD0" w:rsidRPr="000E5DD0" w:rsidRDefault="000E5DD0" w:rsidP="00A97FA9">
            <w:pPr>
              <w:rPr>
                <w:rFonts w:ascii="Trebuchet MS" w:hAnsi="Trebuchet MS"/>
                <w:color w:val="1F497D"/>
                <w:sz w:val="18"/>
                <w:szCs w:val="18"/>
              </w:rPr>
            </w:pPr>
            <w:r w:rsidRPr="003A52C1">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013C16AC" w14:textId="77777777" w:rsidR="000E5DD0" w:rsidRPr="000E5DD0" w:rsidRDefault="000E5DD0" w:rsidP="00A97FA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793E8658" w14:textId="77777777" w:rsidR="000E5DD0" w:rsidRPr="003A52C1" w:rsidRDefault="000E5DD0" w:rsidP="00A97FA9">
            <w:pPr>
              <w:rPr>
                <w:rFonts w:ascii="Trebuchet MS" w:hAnsi="Trebuchet MS" w:cs="Trebuchet MS"/>
                <w:sz w:val="18"/>
                <w:szCs w:val="18"/>
              </w:rPr>
            </w:pPr>
          </w:p>
        </w:tc>
      </w:tr>
      <w:tr w:rsidR="00A97FA9" w:rsidRPr="00CE1917" w14:paraId="7A9FFA15" w14:textId="77777777" w:rsidTr="007629C9">
        <w:trPr>
          <w:trHeight w:hRule="exact" w:val="356"/>
        </w:trPr>
        <w:tc>
          <w:tcPr>
            <w:tcW w:w="1809" w:type="dxa"/>
            <w:tcBorders>
              <w:top w:val="single" w:sz="4" w:space="0" w:color="auto"/>
              <w:left w:val="single" w:sz="4" w:space="0" w:color="auto"/>
              <w:bottom w:val="nil"/>
              <w:right w:val="single" w:sz="4" w:space="0" w:color="auto"/>
            </w:tcBorders>
            <w:shd w:val="clear" w:color="auto" w:fill="D9D9D9"/>
            <w:vAlign w:val="center"/>
          </w:tcPr>
          <w:p w14:paraId="29CAD192" w14:textId="77777777" w:rsidR="00A97FA9" w:rsidRPr="00AA7FBB" w:rsidRDefault="007629C9" w:rsidP="00A97FA9">
            <w:pPr>
              <w:rPr>
                <w:rFonts w:ascii="Trebuchet MS" w:hAnsi="Trebuchet MS"/>
                <w:sz w:val="18"/>
                <w:szCs w:val="18"/>
              </w:rPr>
            </w:pPr>
            <w:proofErr w:type="spellStart"/>
            <w:r w:rsidRPr="00AA7FBB">
              <w:rPr>
                <w:rFonts w:ascii="Trebuchet MS" w:hAnsi="Trebuchet MS"/>
                <w:sz w:val="18"/>
                <w:szCs w:val="18"/>
              </w:rPr>
              <w:t>indv_maengde_aar</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64D6967E"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Årlig indvindingsmængde KBM</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758526B"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Double</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25E82E7" w14:textId="77777777" w:rsidR="00A97FA9" w:rsidRPr="00A97FA9" w:rsidRDefault="00A97FA9" w:rsidP="00A97FA9">
            <w:pPr>
              <w:rPr>
                <w:rFonts w:ascii="Trebuchet MS" w:hAnsi="Trebuchet MS"/>
                <w:sz w:val="18"/>
                <w:szCs w:val="18"/>
              </w:rPr>
            </w:pPr>
            <w:r w:rsidRPr="00A97FA9">
              <w:rPr>
                <w:rFonts w:ascii="Trebuchet MS" w:hAnsi="Trebuchet MS"/>
                <w:sz w:val="18"/>
                <w:szCs w:val="18"/>
              </w:rPr>
              <w:t>0,1-99999,9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6ED09BF3" w14:textId="77777777" w:rsidR="00A97FA9" w:rsidRPr="00AA7FBB" w:rsidRDefault="00A97FA9" w:rsidP="00A97FA9">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53FBB6C8" w14:textId="77777777" w:rsidR="00A97FA9" w:rsidRPr="00AA7FBB" w:rsidRDefault="00A30AE4" w:rsidP="00A97FA9">
            <w:pPr>
              <w:rPr>
                <w:rFonts w:ascii="Trebuchet MS" w:hAnsi="Trebuchet MS" w:cs="Trebuchet MS"/>
                <w:sz w:val="18"/>
                <w:szCs w:val="18"/>
              </w:rPr>
            </w:pPr>
            <w:r>
              <w:rPr>
                <w:rFonts w:ascii="Trebuchet MS" w:hAnsi="Trebuchet MS" w:cs="Trebuchet MS"/>
                <w:sz w:val="18"/>
                <w:szCs w:val="18"/>
              </w:rPr>
              <w:t>1200</w:t>
            </w:r>
          </w:p>
        </w:tc>
      </w:tr>
      <w:tr w:rsidR="00A97FA9" w:rsidRPr="00CE1917" w14:paraId="660F0747"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6649F941" w14:textId="77777777" w:rsidR="00A97FA9" w:rsidRPr="00AA7FBB" w:rsidRDefault="009A156C" w:rsidP="009A156C">
            <w:pPr>
              <w:rPr>
                <w:rFonts w:ascii="Trebuchet MS" w:hAnsi="Trebuchet MS"/>
                <w:sz w:val="18"/>
                <w:szCs w:val="18"/>
              </w:rPr>
            </w:pPr>
            <w:r>
              <w:rPr>
                <w:rFonts w:ascii="Trebuchet MS" w:hAnsi="Trebuchet MS"/>
                <w:sz w:val="18"/>
                <w:szCs w:val="18"/>
              </w:rPr>
              <w:t>k</w:t>
            </w:r>
            <w:r w:rsidR="007629C9" w:rsidRPr="00AA7FBB">
              <w:rPr>
                <w:rFonts w:ascii="Trebuchet MS" w:hAnsi="Trebuchet MS"/>
                <w:sz w:val="18"/>
                <w:szCs w:val="18"/>
              </w:rPr>
              <w:t>ildeplads</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3EEC1598" w14:textId="77777777" w:rsidR="00A97FA9" w:rsidRPr="00AA7FBB" w:rsidRDefault="00A97FA9" w:rsidP="00AA7FBB">
            <w:pPr>
              <w:rPr>
                <w:rFonts w:ascii="Trebuchet MS" w:hAnsi="Trebuchet MS"/>
                <w:sz w:val="18"/>
                <w:szCs w:val="18"/>
              </w:rPr>
            </w:pPr>
            <w:r w:rsidRPr="00AA7FBB">
              <w:rPr>
                <w:rFonts w:ascii="Trebuchet MS" w:hAnsi="Trebuchet MS"/>
                <w:sz w:val="18"/>
                <w:szCs w:val="18"/>
              </w:rPr>
              <w:t>Navn/nr. på kildeplads, Såfremt der er tale om boring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205400A"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1E766E9D"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407E529B" w14:textId="77777777" w:rsidR="00A97FA9" w:rsidRPr="00AA7FBB" w:rsidRDefault="00A97FA9"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4933DF6C" w14:textId="77777777" w:rsidR="00A97FA9" w:rsidRPr="00AA7FBB" w:rsidRDefault="00A97FA9" w:rsidP="00A97FA9">
            <w:pPr>
              <w:rPr>
                <w:rFonts w:ascii="Trebuchet MS" w:hAnsi="Trebuchet MS" w:cs="Trebuchet MS"/>
                <w:sz w:val="18"/>
                <w:szCs w:val="18"/>
              </w:rPr>
            </w:pPr>
            <w:r w:rsidRPr="00AA7FBB">
              <w:rPr>
                <w:rFonts w:ascii="Trebuchet MS" w:hAnsi="Trebuchet MS" w:cs="Trebuchet MS"/>
                <w:sz w:val="18"/>
                <w:szCs w:val="18"/>
              </w:rPr>
              <w:t>Herskind nordvest</w:t>
            </w:r>
          </w:p>
        </w:tc>
      </w:tr>
      <w:tr w:rsidR="006F33C7" w:rsidRPr="00CE1917" w14:paraId="2E7ACCE3" w14:textId="77777777" w:rsidTr="007629C9">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69970ED9" w14:textId="77777777" w:rsidR="006F33C7" w:rsidRPr="00AA7FBB" w:rsidRDefault="009A156C" w:rsidP="009A156C">
            <w:pPr>
              <w:rPr>
                <w:rFonts w:ascii="Trebuchet MS" w:hAnsi="Trebuchet MS"/>
                <w:sz w:val="18"/>
                <w:szCs w:val="18"/>
              </w:rPr>
            </w:pPr>
            <w:r>
              <w:rPr>
                <w:rFonts w:ascii="Trebuchet MS" w:hAnsi="Trebuchet MS"/>
                <w:sz w:val="18"/>
                <w:szCs w:val="18"/>
              </w:rPr>
              <w:t>r</w:t>
            </w:r>
            <w:r w:rsidR="007629C9" w:rsidRPr="00AA7FBB">
              <w:rPr>
                <w:rFonts w:ascii="Trebuchet MS" w:hAnsi="Trebuchet MS"/>
                <w:sz w:val="18"/>
                <w:szCs w:val="18"/>
              </w:rPr>
              <w:t>eference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632195CA"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Fortæller hvorfra data stammer (reference til rapport)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A7C42FF"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22F798"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4815C95"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01C99C38" w14:textId="77777777" w:rsidR="006F33C7" w:rsidRPr="00AA7FBB" w:rsidRDefault="006F33C7" w:rsidP="00AA7FBB">
            <w:pPr>
              <w:rPr>
                <w:rFonts w:ascii="Trebuchet MS" w:hAnsi="Trebuchet MS" w:cs="Trebuchet MS"/>
                <w:sz w:val="18"/>
                <w:szCs w:val="18"/>
              </w:rPr>
            </w:pPr>
          </w:p>
        </w:tc>
      </w:tr>
      <w:tr w:rsidR="006F33C7" w:rsidRPr="009941BD" w14:paraId="52C44D5E"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3812F151" w14:textId="77777777" w:rsidR="006F33C7" w:rsidRPr="00AA7FBB" w:rsidRDefault="009A156C" w:rsidP="009A156C">
            <w:pPr>
              <w:rPr>
                <w:rFonts w:ascii="Trebuchet MS" w:hAnsi="Trebuchet MS"/>
                <w:sz w:val="18"/>
                <w:szCs w:val="18"/>
              </w:rPr>
            </w:pPr>
            <w:r>
              <w:rPr>
                <w:rFonts w:ascii="Trebuchet MS" w:hAnsi="Trebuchet MS"/>
                <w:sz w:val="18"/>
                <w:szCs w:val="18"/>
              </w:rPr>
              <w:t>m</w:t>
            </w:r>
            <w:r w:rsidR="007629C9" w:rsidRPr="00AA7FBB">
              <w:rPr>
                <w:rFonts w:ascii="Trebuchet MS" w:hAnsi="Trebuchet MS"/>
                <w:sz w:val="18"/>
                <w:szCs w:val="18"/>
              </w:rPr>
              <w:t>etode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49C07A88"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 xml:space="preserve">Angiver metode til oplandsestimering i.e. model el. </w:t>
            </w:r>
            <w:proofErr w:type="spellStart"/>
            <w:r w:rsidRPr="00AA7FBB">
              <w:rPr>
                <w:rFonts w:ascii="Trebuchet MS" w:hAnsi="Trebuchet MS"/>
                <w:sz w:val="18"/>
                <w:szCs w:val="18"/>
              </w:rPr>
              <w:t>analystisk</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78297F88"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B0E7339"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2467446D"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28B8C0AC" w14:textId="77777777" w:rsidR="006F33C7" w:rsidRPr="00AA7FBB" w:rsidRDefault="006F33C7" w:rsidP="00A97FA9">
            <w:pPr>
              <w:rPr>
                <w:rFonts w:ascii="Trebuchet MS" w:hAnsi="Trebuchet MS" w:cs="Trebuchet MS"/>
                <w:sz w:val="18"/>
                <w:szCs w:val="18"/>
              </w:rPr>
            </w:pPr>
            <w:r w:rsidRPr="00AA7FBB">
              <w:rPr>
                <w:rFonts w:ascii="Trebuchet MS" w:hAnsi="Trebuchet MS" w:cs="Trebuchet MS"/>
                <w:sz w:val="18"/>
                <w:szCs w:val="18"/>
              </w:rPr>
              <w:t>Analytisk</w:t>
            </w:r>
          </w:p>
        </w:tc>
      </w:tr>
      <w:tr w:rsidR="006F33C7" w:rsidRPr="009941BD" w14:paraId="03C7CBAC"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4FD8E28B" w14:textId="77777777" w:rsidR="006F33C7" w:rsidRPr="00AA7FBB" w:rsidRDefault="007629C9" w:rsidP="00AA7FBB">
            <w:pPr>
              <w:rPr>
                <w:rFonts w:ascii="Trebuchet MS" w:hAnsi="Trebuchet MS"/>
                <w:sz w:val="18"/>
                <w:szCs w:val="18"/>
              </w:rPr>
            </w:pPr>
            <w:proofErr w:type="spellStart"/>
            <w:r w:rsidRPr="00AA7FBB">
              <w:rPr>
                <w:rFonts w:ascii="Trebuchet MS" w:hAnsi="Trebuchet MS"/>
                <w:sz w:val="18"/>
                <w:szCs w:val="18"/>
              </w:rPr>
              <w:t>dgu_nr</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4E77CEB4"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 xml:space="preserve">Hvilket DGU </w:t>
            </w:r>
            <w:proofErr w:type="spellStart"/>
            <w:r w:rsidRPr="00AA7FBB">
              <w:rPr>
                <w:rFonts w:ascii="Trebuchet MS" w:hAnsi="Trebuchet MS"/>
                <w:sz w:val="18"/>
                <w:szCs w:val="18"/>
              </w:rPr>
              <w:t>nr</w:t>
            </w:r>
            <w:proofErr w:type="spellEnd"/>
            <w:r w:rsidRPr="00AA7FBB">
              <w:rPr>
                <w:rFonts w:ascii="Trebuchet MS" w:hAnsi="Trebuchet MS"/>
                <w:sz w:val="18"/>
                <w:szCs w:val="18"/>
              </w:rPr>
              <w:t xml:space="preserve"> er oplandet tilknyttet. Såfremt der er tale om kildeplads,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541B1EB"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4537F1B"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323FF684"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5AE0F946" w14:textId="77777777" w:rsidR="006F33C7" w:rsidRPr="00E07F24" w:rsidRDefault="00F95BE1" w:rsidP="00A97FA9">
            <w:pPr>
              <w:rPr>
                <w:rFonts w:ascii="Trebuchet MS" w:hAnsi="Trebuchet MS" w:cs="Trebuchet MS"/>
                <w:sz w:val="18"/>
                <w:szCs w:val="18"/>
              </w:rPr>
            </w:pPr>
            <w:r w:rsidRPr="00E07F24">
              <w:rPr>
                <w:rFonts w:ascii="Trebuchet MS" w:hAnsi="Trebuchet MS" w:cs="Trebuchet MS"/>
                <w:sz w:val="18"/>
                <w:szCs w:val="18"/>
              </w:rPr>
              <w:t>200.0712</w:t>
            </w:r>
          </w:p>
        </w:tc>
      </w:tr>
      <w:tr w:rsidR="006F33C7" w:rsidRPr="009941BD" w14:paraId="16A63C93"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22DD45C6" w14:textId="77777777" w:rsidR="006F33C7" w:rsidRPr="00AA7FBB" w:rsidRDefault="00C039B7" w:rsidP="00C039B7">
            <w:pPr>
              <w:rPr>
                <w:rFonts w:ascii="Trebuchet MS" w:hAnsi="Trebuchet MS"/>
                <w:sz w:val="18"/>
                <w:szCs w:val="18"/>
              </w:rPr>
            </w:pPr>
            <w:r>
              <w:rPr>
                <w:rFonts w:ascii="Trebuchet MS" w:hAnsi="Trebuchet MS"/>
                <w:sz w:val="18"/>
                <w:szCs w:val="18"/>
              </w:rPr>
              <w:t>i</w:t>
            </w:r>
            <w:r w:rsidR="007629C9" w:rsidRPr="00AA7FBB">
              <w:rPr>
                <w:rFonts w:ascii="Trebuchet MS" w:hAnsi="Trebuchet MS"/>
                <w:sz w:val="18"/>
                <w:szCs w:val="18"/>
              </w:rPr>
              <w:t>ndtag</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1DCA90ED"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Hvilket indtag på boringen er beregningen for Såfremt der er tale om kildeplads,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F269F52"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07BB1B15"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300AA5B5"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2383E99F" w14:textId="77777777" w:rsidR="006F33C7" w:rsidRPr="00AA7FBB" w:rsidRDefault="006F33C7" w:rsidP="00A97FA9">
            <w:pPr>
              <w:rPr>
                <w:rFonts w:ascii="Trebuchet MS" w:hAnsi="Trebuchet MS" w:cs="Trebuchet MS"/>
                <w:sz w:val="18"/>
                <w:szCs w:val="18"/>
              </w:rPr>
            </w:pPr>
          </w:p>
        </w:tc>
      </w:tr>
      <w:tr w:rsidR="00B2207B" w:rsidRPr="009941BD" w14:paraId="46596EE3"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026E95A5" w14:textId="77777777" w:rsidR="00B2207B" w:rsidRPr="00AA7FBB" w:rsidRDefault="007629C9" w:rsidP="00F269F7">
            <w:pPr>
              <w:rPr>
                <w:rFonts w:ascii="Trebuchet MS" w:hAnsi="Trebuchet MS"/>
                <w:sz w:val="18"/>
                <w:szCs w:val="18"/>
              </w:rPr>
            </w:pPr>
            <w:proofErr w:type="spellStart"/>
            <w:r w:rsidRPr="00AA7FBB">
              <w:rPr>
                <w:rFonts w:ascii="Trebuchet MS" w:hAnsi="Trebuchet MS"/>
                <w:sz w:val="18"/>
                <w:szCs w:val="18"/>
              </w:rPr>
              <w:t>dato_beregn</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676F7DEE" w14:textId="77777777" w:rsidR="00B2207B" w:rsidRPr="00AA7FBB" w:rsidRDefault="00B2207B" w:rsidP="00F269F7">
            <w:pPr>
              <w:rPr>
                <w:rFonts w:ascii="Trebuchet MS" w:hAnsi="Trebuchet MS"/>
                <w:sz w:val="18"/>
                <w:szCs w:val="18"/>
              </w:rPr>
            </w:pPr>
            <w:r w:rsidRPr="00AA7FBB">
              <w:rPr>
                <w:rFonts w:ascii="Trebuchet MS" w:hAnsi="Trebuchet MS"/>
                <w:sz w:val="18"/>
                <w:szCs w:val="18"/>
              </w:rPr>
              <w:t>Hvilken dato er beregninger f</w:t>
            </w:r>
            <w:r>
              <w:rPr>
                <w:rFonts w:ascii="Trebuchet MS" w:hAnsi="Trebuchet MS"/>
                <w:sz w:val="18"/>
                <w:szCs w:val="18"/>
              </w:rPr>
              <w:t>o</w:t>
            </w:r>
            <w:r w:rsidRPr="00AA7FBB">
              <w:rPr>
                <w:rFonts w:ascii="Trebuchet MS" w:hAnsi="Trebuchet MS"/>
                <w:sz w:val="18"/>
                <w:szCs w:val="18"/>
              </w:rPr>
              <w:t>rtaget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B3F0CFF" w14:textId="77777777" w:rsidR="00B2207B" w:rsidRPr="00353B49" w:rsidRDefault="00B2207B" w:rsidP="00C631B5">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356" w:type="dxa"/>
            <w:tcBorders>
              <w:top w:val="single" w:sz="4" w:space="0" w:color="auto"/>
              <w:left w:val="single" w:sz="4" w:space="0" w:color="auto"/>
              <w:bottom w:val="nil"/>
              <w:right w:val="single" w:sz="4" w:space="0" w:color="auto"/>
            </w:tcBorders>
            <w:shd w:val="clear" w:color="auto" w:fill="FFFFFF"/>
            <w:vAlign w:val="center"/>
          </w:tcPr>
          <w:p w14:paraId="7CE274F0" w14:textId="77777777" w:rsidR="00B2207B" w:rsidRPr="00353B49" w:rsidRDefault="00B2207B" w:rsidP="00C631B5">
            <w:pPr>
              <w:autoSpaceDE w:val="0"/>
              <w:autoSpaceDN w:val="0"/>
              <w:adjustRightInd w:val="0"/>
              <w:rPr>
                <w:rFonts w:ascii="Trebuchet MS" w:hAnsi="Trebuchet MS" w:cs="Trebuchet MS"/>
                <w:sz w:val="18"/>
                <w:szCs w:val="18"/>
              </w:rPr>
            </w:pPr>
            <w:r w:rsidRPr="00353B49">
              <w:rPr>
                <w:rFonts w:ascii="Trebuchet MS" w:hAnsi="Trebuchet MS" w:cs="Trebuchet MS"/>
                <w:sz w:val="18"/>
                <w:szCs w:val="18"/>
              </w:rPr>
              <w:t>2006-12-31</w:t>
            </w:r>
          </w:p>
          <w:p w14:paraId="16AD2762" w14:textId="77777777" w:rsidR="00B2207B" w:rsidRPr="00353B49" w:rsidRDefault="00B2207B" w:rsidP="00C631B5">
            <w:pPr>
              <w:rPr>
                <w:rFonts w:ascii="Trebuchet MS" w:hAnsi="Trebuchet MS" w:cs="Trebuchet MS"/>
                <w:sz w:val="18"/>
                <w:szCs w:val="18"/>
              </w:rPr>
            </w:pPr>
            <w:r w:rsidRPr="00353B49">
              <w:rPr>
                <w:rFonts w:ascii="Trebuchet MS" w:hAnsi="Trebuchet MS" w:cs="Trebuchet MS"/>
                <w:sz w:val="18"/>
                <w:szCs w:val="18"/>
              </w:rPr>
              <w:t>2999-12-31</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BCC8863" w14:textId="77777777" w:rsidR="00B2207B" w:rsidRPr="00AA7FBB" w:rsidRDefault="00B2207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4098F0C4" w14:textId="77777777" w:rsidR="00B2207B" w:rsidRPr="00AA7FBB" w:rsidRDefault="00B2207B" w:rsidP="00AA7FBB">
            <w:pPr>
              <w:rPr>
                <w:rFonts w:ascii="Trebuchet MS" w:hAnsi="Trebuchet MS" w:cs="Trebuchet MS"/>
                <w:sz w:val="18"/>
                <w:szCs w:val="18"/>
              </w:rPr>
            </w:pPr>
            <w:r>
              <w:rPr>
                <w:rFonts w:ascii="Trebuchet MS" w:hAnsi="Trebuchet MS" w:cs="Trebuchet MS"/>
                <w:sz w:val="18"/>
                <w:szCs w:val="18"/>
              </w:rPr>
              <w:t>2007-12-01</w:t>
            </w:r>
          </w:p>
        </w:tc>
      </w:tr>
      <w:tr w:rsidR="006F33C7" w:rsidRPr="00CE1917" w14:paraId="294E50B5" w14:textId="77777777" w:rsidTr="007629C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6FFFD294" w14:textId="77777777" w:rsidR="006F33C7" w:rsidRPr="00AA7FBB" w:rsidRDefault="009A156C" w:rsidP="00AA7FBB">
            <w:pPr>
              <w:rPr>
                <w:rFonts w:ascii="Trebuchet MS" w:hAnsi="Trebuchet MS" w:cs="Trebuchet MS"/>
                <w:sz w:val="18"/>
                <w:szCs w:val="18"/>
              </w:rPr>
            </w:pPr>
            <w:r>
              <w:rPr>
                <w:rFonts w:ascii="Trebuchet MS" w:hAnsi="Trebuchet MS" w:cs="Trebuchet MS"/>
                <w:sz w:val="18"/>
                <w:szCs w:val="18"/>
              </w:rPr>
              <w:t>l</w:t>
            </w:r>
            <w:r w:rsidR="007629C9" w:rsidRPr="00AA7FBB">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3E68FB" w14:textId="77777777" w:rsidR="006F33C7" w:rsidRPr="00AA7FBB" w:rsidRDefault="006F33C7"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F269F7" w:rsidRPr="0051728E" w14:paraId="552F14C8"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C7AFC55" w14:textId="77777777" w:rsidR="00F269F7" w:rsidRPr="000A63A8" w:rsidRDefault="00F269F7" w:rsidP="00646EF0">
            <w:pPr>
              <w:rPr>
                <w:rFonts w:ascii="Trebuchet MS" w:hAnsi="Trebuchet MS" w:cs="Trebuchet MS"/>
                <w:i/>
                <w:iCs/>
                <w:sz w:val="18"/>
                <w:szCs w:val="18"/>
              </w:rPr>
            </w:pPr>
            <w:r w:rsidRPr="000A63A8">
              <w:rPr>
                <w:rFonts w:ascii="Trebuchet MS" w:hAnsi="Trebuchet MS" w:cs="Trebuchet MS"/>
                <w:i/>
                <w:iCs/>
                <w:sz w:val="18"/>
                <w:szCs w:val="18"/>
              </w:rPr>
              <w:lastRenderedPageBreak/>
              <w:t>Felter markeret med grøn er standardiserede temaspecifikke felter og opslagstabeller, der indeholder oversættelser af koder i andre felter.</w:t>
            </w:r>
          </w:p>
        </w:tc>
      </w:tr>
    </w:tbl>
    <w:p w14:paraId="2B6E637B" w14:textId="77777777" w:rsidR="00AA7FBB" w:rsidRDefault="00AA7FBB" w:rsidP="00AA7FBB">
      <w:pPr>
        <w:pStyle w:val="Overskrift6"/>
      </w:pPr>
      <w:r>
        <w:t>5.11.3.1</w:t>
      </w:r>
      <w:r w:rsidRPr="00A32757">
        <w:t xml:space="preserve"> </w:t>
      </w:r>
      <w:r>
        <w:t>Metadata</w:t>
      </w:r>
      <w:r w:rsidRPr="007B5CE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33C7" w:rsidRPr="0051728E" w14:paraId="06274F7D" w14:textId="77777777" w:rsidTr="006F33C7">
        <w:trPr>
          <w:trHeight w:hRule="exact" w:val="255"/>
        </w:trPr>
        <w:tc>
          <w:tcPr>
            <w:tcW w:w="2235" w:type="dxa"/>
            <w:shd w:val="clear" w:color="auto" w:fill="D9D9D9"/>
            <w:vAlign w:val="bottom"/>
          </w:tcPr>
          <w:p w14:paraId="44EB3449" w14:textId="77777777" w:rsidR="006F33C7" w:rsidRPr="00AA7FBB" w:rsidRDefault="006F33C7" w:rsidP="006F33C7">
            <w:pPr>
              <w:rPr>
                <w:rFonts w:ascii="Trebuchet MS" w:hAnsi="Trebuchet MS" w:cs="Trebuchet MS"/>
                <w:bCs/>
                <w:sz w:val="18"/>
                <w:szCs w:val="18"/>
              </w:rPr>
            </w:pPr>
            <w:r w:rsidRPr="00AA7FBB">
              <w:rPr>
                <w:rFonts w:ascii="Trebuchet MS" w:hAnsi="Trebuchet MS" w:cs="Trebuchet MS"/>
                <w:b/>
                <w:bCs/>
                <w:sz w:val="18"/>
                <w:szCs w:val="18"/>
              </w:rPr>
              <w:t>Metadataelement</w:t>
            </w:r>
          </w:p>
        </w:tc>
        <w:tc>
          <w:tcPr>
            <w:tcW w:w="11340" w:type="dxa"/>
            <w:shd w:val="clear" w:color="auto" w:fill="D9D9D9"/>
            <w:vAlign w:val="bottom"/>
          </w:tcPr>
          <w:p w14:paraId="0E419CC1" w14:textId="77777777" w:rsidR="006F33C7" w:rsidRPr="00AA7FBB" w:rsidRDefault="006F33C7" w:rsidP="006F33C7">
            <w:pPr>
              <w:rPr>
                <w:rFonts w:ascii="Trebuchet MS" w:hAnsi="Trebuchet MS" w:cs="Trebuchet MS"/>
                <w:bCs/>
                <w:sz w:val="18"/>
                <w:szCs w:val="18"/>
              </w:rPr>
            </w:pPr>
            <w:r w:rsidRPr="00AA7FBB">
              <w:rPr>
                <w:rFonts w:ascii="Trebuchet MS" w:hAnsi="Trebuchet MS" w:cs="Trebuchet MS"/>
                <w:b/>
                <w:bCs/>
                <w:sz w:val="18"/>
                <w:szCs w:val="18"/>
              </w:rPr>
              <w:t>Beskrivelse</w:t>
            </w:r>
          </w:p>
        </w:tc>
      </w:tr>
      <w:tr w:rsidR="006F33C7" w:rsidRPr="0051728E" w14:paraId="34F4F818" w14:textId="77777777" w:rsidTr="006F33C7">
        <w:trPr>
          <w:trHeight w:hRule="exact" w:val="255"/>
        </w:trPr>
        <w:tc>
          <w:tcPr>
            <w:tcW w:w="2235" w:type="dxa"/>
            <w:shd w:val="clear" w:color="auto" w:fill="E0E0E0"/>
            <w:vAlign w:val="bottom"/>
          </w:tcPr>
          <w:p w14:paraId="2D212ACE"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Temanavn</w:t>
            </w:r>
          </w:p>
        </w:tc>
        <w:tc>
          <w:tcPr>
            <w:tcW w:w="11340" w:type="dxa"/>
            <w:shd w:val="clear" w:color="auto" w:fill="FFFFFF"/>
            <w:vAlign w:val="bottom"/>
          </w:tcPr>
          <w:p w14:paraId="6C73E3BF"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Indvindingsopland</w:t>
            </w:r>
          </w:p>
        </w:tc>
      </w:tr>
      <w:tr w:rsidR="006F33C7" w:rsidRPr="0051728E" w14:paraId="4CBE2206" w14:textId="77777777" w:rsidTr="006F33C7">
        <w:trPr>
          <w:trHeight w:hRule="exact" w:val="255"/>
        </w:trPr>
        <w:tc>
          <w:tcPr>
            <w:tcW w:w="2235" w:type="dxa"/>
            <w:shd w:val="clear" w:color="auto" w:fill="E0E0E0"/>
            <w:vAlign w:val="bottom"/>
          </w:tcPr>
          <w:p w14:paraId="34DE852A"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Temakode</w:t>
            </w:r>
          </w:p>
        </w:tc>
        <w:tc>
          <w:tcPr>
            <w:tcW w:w="11340" w:type="dxa"/>
            <w:shd w:val="clear" w:color="auto" w:fill="FFFFFF"/>
            <w:vAlign w:val="bottom"/>
          </w:tcPr>
          <w:p w14:paraId="57A76AEE" w14:textId="77777777" w:rsidR="006F33C7" w:rsidRPr="00AA7FBB" w:rsidRDefault="00B71E25" w:rsidP="006F33C7">
            <w:pPr>
              <w:rPr>
                <w:rFonts w:ascii="Trebuchet MS" w:hAnsi="Trebuchet MS"/>
                <w:sz w:val="18"/>
                <w:szCs w:val="18"/>
              </w:rPr>
            </w:pPr>
            <w:r>
              <w:rPr>
                <w:rFonts w:ascii="Trebuchet MS" w:hAnsi="Trebuchet MS"/>
                <w:sz w:val="18"/>
                <w:szCs w:val="18"/>
              </w:rPr>
              <w:t>6002</w:t>
            </w:r>
          </w:p>
        </w:tc>
      </w:tr>
      <w:tr w:rsidR="006F33C7" w:rsidRPr="0051728E" w14:paraId="5C926E20" w14:textId="77777777" w:rsidTr="00E07F24">
        <w:trPr>
          <w:trHeight w:hRule="exact" w:val="709"/>
        </w:trPr>
        <w:tc>
          <w:tcPr>
            <w:tcW w:w="2235" w:type="dxa"/>
            <w:shd w:val="clear" w:color="auto" w:fill="E0E0E0"/>
            <w:vAlign w:val="center"/>
          </w:tcPr>
          <w:p w14:paraId="352C19CB"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Definition</w:t>
            </w:r>
          </w:p>
        </w:tc>
        <w:tc>
          <w:tcPr>
            <w:tcW w:w="11340" w:type="dxa"/>
            <w:shd w:val="clear" w:color="auto" w:fill="FFFFFF"/>
            <w:vAlign w:val="center"/>
          </w:tcPr>
          <w:p w14:paraId="77E663E0" w14:textId="77777777" w:rsidR="00AA7FBB" w:rsidRPr="00AA7FBB" w:rsidRDefault="006F33C7" w:rsidP="00E07F24">
            <w:pPr>
              <w:rPr>
                <w:rFonts w:ascii="Trebuchet MS" w:hAnsi="Trebuchet MS" w:cs="Trebuchet MS"/>
                <w:sz w:val="18"/>
                <w:szCs w:val="18"/>
              </w:rPr>
            </w:pPr>
            <w:r w:rsidRPr="00AA7FBB">
              <w:rPr>
                <w:rFonts w:ascii="Trebuchet MS" w:hAnsi="Trebuchet MS"/>
                <w:sz w:val="18"/>
                <w:szCs w:val="18"/>
              </w:rPr>
              <w:t xml:space="preserve">Et indvindingsopland til en given boring er defineret som det område i magasinet, hvor grundvandet strømmer hen imod </w:t>
            </w:r>
            <w:r w:rsidR="00BA09E5">
              <w:rPr>
                <w:rFonts w:ascii="Trebuchet MS" w:hAnsi="Trebuchet MS"/>
                <w:sz w:val="18"/>
                <w:szCs w:val="18"/>
              </w:rPr>
              <w:t xml:space="preserve">indvindingsboringens filter </w:t>
            </w:r>
            <w:proofErr w:type="gramStart"/>
            <w:r w:rsidR="00BA09E5">
              <w:rPr>
                <w:rFonts w:ascii="Trebuchet MS" w:hAnsi="Trebuchet MS"/>
                <w:sz w:val="18"/>
                <w:szCs w:val="18"/>
              </w:rPr>
              <w:t xml:space="preserve">- </w:t>
            </w:r>
            <w:r w:rsidR="00AA7FBB" w:rsidRPr="008C6C14">
              <w:rPr>
                <w:rFonts w:ascii="Trebuchet MS" w:hAnsi="Trebuchet MS"/>
                <w:sz w:val="18"/>
                <w:szCs w:val="18"/>
              </w:rPr>
              <w:t xml:space="preserve"> baseret</w:t>
            </w:r>
            <w:proofErr w:type="gramEnd"/>
            <w:r w:rsidR="00AA7FBB" w:rsidRPr="008C6C14">
              <w:rPr>
                <w:rFonts w:ascii="Trebuchet MS" w:hAnsi="Trebuchet MS"/>
                <w:sz w:val="18"/>
                <w:szCs w:val="18"/>
              </w:rPr>
              <w:t xml:space="preserve"> på enten modelberegninger eller analytiske beregninger</w:t>
            </w:r>
          </w:p>
        </w:tc>
      </w:tr>
      <w:tr w:rsidR="006F33C7" w:rsidRPr="0051728E" w14:paraId="157EEEEB" w14:textId="77777777" w:rsidTr="00E07F24">
        <w:trPr>
          <w:trHeight w:hRule="exact" w:val="709"/>
        </w:trPr>
        <w:tc>
          <w:tcPr>
            <w:tcW w:w="2235" w:type="dxa"/>
            <w:shd w:val="clear" w:color="auto" w:fill="E0E0E0"/>
            <w:vAlign w:val="center"/>
          </w:tcPr>
          <w:p w14:paraId="7897B516"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Beskrivelse</w:t>
            </w:r>
          </w:p>
        </w:tc>
        <w:tc>
          <w:tcPr>
            <w:tcW w:w="11340" w:type="dxa"/>
            <w:shd w:val="clear" w:color="auto" w:fill="FFFFFF"/>
            <w:vAlign w:val="center"/>
          </w:tcPr>
          <w:p w14:paraId="6F0B09AC" w14:textId="77777777" w:rsidR="006F33C7" w:rsidRPr="00AA7FBB" w:rsidRDefault="006F33C7" w:rsidP="00E07F24">
            <w:pPr>
              <w:rPr>
                <w:rFonts w:ascii="Trebuchet MS" w:hAnsi="Trebuchet MS" w:cs="Trebuchet MS"/>
                <w:sz w:val="18"/>
                <w:szCs w:val="18"/>
              </w:rPr>
            </w:pPr>
            <w:r w:rsidRPr="00AA7FBB">
              <w:rPr>
                <w:rFonts w:ascii="Trebuchet MS" w:hAnsi="Trebuchet MS"/>
                <w:sz w:val="18"/>
                <w:szCs w:val="18"/>
              </w:rPr>
              <w:t>Et indvindingsopland til en given boring er defineret som det område i magasinet, hvor grundvandet strømmer hen imod indvindingsboringen</w:t>
            </w:r>
            <w:r w:rsidR="00BA09E5" w:rsidRPr="008C6C14">
              <w:rPr>
                <w:rFonts w:ascii="Trebuchet MS" w:hAnsi="Trebuchet MS"/>
                <w:sz w:val="18"/>
                <w:szCs w:val="18"/>
              </w:rPr>
              <w:t xml:space="preserve"> - </w:t>
            </w:r>
            <w:r w:rsidR="00AA7FBB" w:rsidRPr="008C6C14">
              <w:rPr>
                <w:rFonts w:ascii="Trebuchet MS" w:hAnsi="Trebuchet MS"/>
                <w:sz w:val="18"/>
                <w:szCs w:val="18"/>
              </w:rPr>
              <w:t>baseret på enten modelberegninger eller analytiske beregninger</w:t>
            </w:r>
            <w:r w:rsidR="00AA7FBB" w:rsidRPr="007177E2">
              <w:rPr>
                <w:rFonts w:ascii="Trebuchet MS" w:hAnsi="Trebuchet MS" w:cs="Trebuchet MS"/>
                <w:sz w:val="18"/>
                <w:szCs w:val="18"/>
              </w:rPr>
              <w:t xml:space="preserve">  </w:t>
            </w:r>
          </w:p>
        </w:tc>
      </w:tr>
      <w:tr w:rsidR="006F33C7" w:rsidRPr="0051728E" w14:paraId="60A81210" w14:textId="77777777" w:rsidTr="00E07F24">
        <w:trPr>
          <w:trHeight w:hRule="exact" w:val="510"/>
        </w:trPr>
        <w:tc>
          <w:tcPr>
            <w:tcW w:w="2235" w:type="dxa"/>
            <w:shd w:val="clear" w:color="auto" w:fill="E0E0E0"/>
            <w:vAlign w:val="center"/>
          </w:tcPr>
          <w:p w14:paraId="41A06258" w14:textId="77777777" w:rsidR="006F33C7" w:rsidRPr="00AA7FBB" w:rsidRDefault="006F33C7" w:rsidP="00E07F24">
            <w:pPr>
              <w:rPr>
                <w:rFonts w:ascii="Trebuchet MS" w:hAnsi="Trebuchet MS" w:cs="Trebuchet MS"/>
                <w:sz w:val="18"/>
                <w:szCs w:val="18"/>
              </w:rPr>
            </w:pPr>
            <w:proofErr w:type="spellStart"/>
            <w:r w:rsidRPr="00AA7FBB">
              <w:rPr>
                <w:rFonts w:ascii="Trebuchet MS" w:hAnsi="Trebuchet MS" w:cs="Trebuchet MS"/>
                <w:sz w:val="18"/>
                <w:szCs w:val="18"/>
              </w:rPr>
              <w:t>Formaal</w:t>
            </w:r>
            <w:proofErr w:type="spellEnd"/>
            <w:r w:rsidRPr="00AA7FBB">
              <w:rPr>
                <w:rFonts w:ascii="Trebuchet MS" w:hAnsi="Trebuchet MS" w:cs="Trebuchet MS"/>
                <w:sz w:val="18"/>
                <w:szCs w:val="18"/>
              </w:rPr>
              <w:t xml:space="preserve"> </w:t>
            </w:r>
          </w:p>
        </w:tc>
        <w:tc>
          <w:tcPr>
            <w:tcW w:w="11340" w:type="dxa"/>
            <w:shd w:val="clear" w:color="auto" w:fill="FFFFFF"/>
            <w:vAlign w:val="center"/>
          </w:tcPr>
          <w:p w14:paraId="40E9B3EB"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Vise hvilket opland, som en dr</w:t>
            </w:r>
            <w:r w:rsidR="00BA09E5">
              <w:rPr>
                <w:rFonts w:ascii="Trebuchet MS" w:hAnsi="Trebuchet MS" w:cs="Trebuchet MS"/>
                <w:sz w:val="18"/>
                <w:szCs w:val="18"/>
              </w:rPr>
              <w:t xml:space="preserve">ikkevandsboring henter </w:t>
            </w:r>
            <w:r w:rsidR="00BA09E5" w:rsidRPr="008C6C14">
              <w:rPr>
                <w:rFonts w:ascii="Trebuchet MS" w:hAnsi="Trebuchet MS"/>
                <w:sz w:val="18"/>
                <w:szCs w:val="18"/>
              </w:rPr>
              <w:t xml:space="preserve">vand fra, </w:t>
            </w:r>
            <w:r w:rsidR="00AA7FBB" w:rsidRPr="008C6C14">
              <w:rPr>
                <w:rFonts w:ascii="Trebuchet MS" w:hAnsi="Trebuchet MS"/>
                <w:sz w:val="18"/>
                <w:szCs w:val="18"/>
              </w:rPr>
              <w:t xml:space="preserve">så man </w:t>
            </w:r>
            <w:proofErr w:type="spellStart"/>
            <w:r w:rsidR="00AA7FBB" w:rsidRPr="008C6C14">
              <w:rPr>
                <w:rFonts w:ascii="Trebuchet MS" w:hAnsi="Trebuchet MS"/>
                <w:sz w:val="18"/>
                <w:szCs w:val="18"/>
              </w:rPr>
              <w:t>f.eks</w:t>
            </w:r>
            <w:proofErr w:type="spellEnd"/>
            <w:r w:rsidR="00AA7FBB" w:rsidRPr="008C6C14">
              <w:rPr>
                <w:rFonts w:ascii="Trebuchet MS" w:hAnsi="Trebuchet MS"/>
                <w:sz w:val="18"/>
                <w:szCs w:val="18"/>
              </w:rPr>
              <w:t xml:space="preserve"> kan se om mulige forureningskilder ligger i oplandet til en boring</w:t>
            </w:r>
          </w:p>
        </w:tc>
      </w:tr>
      <w:tr w:rsidR="006F33C7" w:rsidRPr="0051728E" w14:paraId="7A703406" w14:textId="77777777" w:rsidTr="006F33C7">
        <w:trPr>
          <w:trHeight w:hRule="exact" w:val="255"/>
        </w:trPr>
        <w:tc>
          <w:tcPr>
            <w:tcW w:w="2235" w:type="dxa"/>
            <w:shd w:val="clear" w:color="auto" w:fill="E0E0E0"/>
            <w:vAlign w:val="bottom"/>
          </w:tcPr>
          <w:p w14:paraId="2AC9EBE5" w14:textId="77777777" w:rsidR="006F33C7" w:rsidRPr="00AA7FBB" w:rsidRDefault="006F33C7" w:rsidP="006F33C7">
            <w:pPr>
              <w:rPr>
                <w:rFonts w:ascii="Trebuchet MS" w:hAnsi="Trebuchet MS" w:cs="Trebuchet MS"/>
                <w:sz w:val="18"/>
                <w:szCs w:val="18"/>
              </w:rPr>
            </w:pPr>
            <w:proofErr w:type="spellStart"/>
            <w:r w:rsidRPr="00AA7FBB">
              <w:rPr>
                <w:rFonts w:ascii="Trebuchet MS" w:hAnsi="Trebuchet MS" w:cs="Trebuchet MS"/>
                <w:sz w:val="18"/>
                <w:szCs w:val="18"/>
              </w:rPr>
              <w:t>Noegleord_hovedgruppe</w:t>
            </w:r>
            <w:proofErr w:type="spellEnd"/>
          </w:p>
        </w:tc>
        <w:tc>
          <w:tcPr>
            <w:tcW w:w="11340" w:type="dxa"/>
            <w:shd w:val="clear" w:color="auto" w:fill="FFFFFF"/>
            <w:vAlign w:val="bottom"/>
          </w:tcPr>
          <w:p w14:paraId="1F6B823D" w14:textId="77777777" w:rsidR="006F33C7" w:rsidRPr="00347F99" w:rsidRDefault="008C6C14" w:rsidP="006F33C7">
            <w:pPr>
              <w:autoSpaceDE w:val="0"/>
              <w:autoSpaceDN w:val="0"/>
              <w:adjustRightInd w:val="0"/>
              <w:rPr>
                <w:rFonts w:ascii="Trebuchet MS" w:hAnsi="Trebuchet MS" w:cs="Trebuchet MS"/>
                <w:sz w:val="18"/>
                <w:szCs w:val="18"/>
              </w:rPr>
            </w:pPr>
            <w:r w:rsidRPr="00347F99">
              <w:rPr>
                <w:rFonts w:ascii="Trebuchet MS" w:hAnsi="Trebuchet MS" w:cs="Trebuchet MS"/>
                <w:sz w:val="18"/>
                <w:szCs w:val="18"/>
              </w:rPr>
              <w:t>Hydrologi</w:t>
            </w:r>
          </w:p>
        </w:tc>
      </w:tr>
      <w:tr w:rsidR="006F33C7" w:rsidRPr="0051728E" w14:paraId="5F5498B9" w14:textId="77777777" w:rsidTr="006F33C7">
        <w:trPr>
          <w:trHeight w:hRule="exact" w:val="255"/>
        </w:trPr>
        <w:tc>
          <w:tcPr>
            <w:tcW w:w="2235" w:type="dxa"/>
            <w:shd w:val="clear" w:color="auto" w:fill="E0E0E0"/>
            <w:vAlign w:val="bottom"/>
          </w:tcPr>
          <w:p w14:paraId="3D88D087" w14:textId="77777777" w:rsidR="006F33C7" w:rsidRPr="00AA7FBB" w:rsidRDefault="006D2EDB" w:rsidP="006F33C7">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6F33C7" w:rsidRPr="00AA7FBB">
              <w:rPr>
                <w:rFonts w:ascii="Trebuchet MS" w:hAnsi="Trebuchet MS" w:cs="Trebuchet MS"/>
                <w:sz w:val="18"/>
                <w:szCs w:val="18"/>
              </w:rPr>
              <w:t>_ord</w:t>
            </w:r>
            <w:proofErr w:type="spellEnd"/>
          </w:p>
        </w:tc>
        <w:tc>
          <w:tcPr>
            <w:tcW w:w="11340" w:type="dxa"/>
            <w:shd w:val="clear" w:color="auto" w:fill="FFFFFF"/>
            <w:vAlign w:val="bottom"/>
          </w:tcPr>
          <w:p w14:paraId="44B498BE" w14:textId="77777777" w:rsidR="006F33C7" w:rsidRPr="00AA7FBB" w:rsidRDefault="006F33C7" w:rsidP="006F33C7">
            <w:pPr>
              <w:autoSpaceDE w:val="0"/>
              <w:autoSpaceDN w:val="0"/>
              <w:adjustRightInd w:val="0"/>
              <w:rPr>
                <w:rFonts w:ascii="Trebuchet MS" w:hAnsi="Trebuchet MS" w:cs="Trebuchet MS"/>
                <w:sz w:val="18"/>
                <w:szCs w:val="18"/>
              </w:rPr>
            </w:pPr>
            <w:r w:rsidRPr="00AA7FBB">
              <w:rPr>
                <w:rFonts w:ascii="Trebuchet MS" w:hAnsi="Trebuchet MS" w:cs="Trebuchet MS"/>
                <w:sz w:val="18"/>
                <w:szCs w:val="18"/>
              </w:rPr>
              <w:t>Grundvand, indvinding, opland, grundvandsstrømme</w:t>
            </w:r>
          </w:p>
        </w:tc>
      </w:tr>
      <w:tr w:rsidR="006F33C7" w:rsidRPr="0051728E" w14:paraId="719D8F6D" w14:textId="77777777" w:rsidTr="006F33C7">
        <w:trPr>
          <w:trHeight w:hRule="exact" w:val="255"/>
        </w:trPr>
        <w:tc>
          <w:tcPr>
            <w:tcW w:w="2235" w:type="dxa"/>
            <w:shd w:val="clear" w:color="auto" w:fill="E0E0E0"/>
            <w:vAlign w:val="bottom"/>
          </w:tcPr>
          <w:p w14:paraId="4B73DA08"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Geometri type</w:t>
            </w:r>
          </w:p>
        </w:tc>
        <w:tc>
          <w:tcPr>
            <w:tcW w:w="11340" w:type="dxa"/>
            <w:shd w:val="clear" w:color="auto" w:fill="FFFFFF"/>
            <w:vAlign w:val="bottom"/>
          </w:tcPr>
          <w:p w14:paraId="3680432B"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Flade</w:t>
            </w:r>
          </w:p>
        </w:tc>
      </w:tr>
      <w:tr w:rsidR="006F33C7" w:rsidRPr="0051728E" w14:paraId="5EB80467" w14:textId="77777777" w:rsidTr="006F33C7">
        <w:trPr>
          <w:trHeight w:hRule="exact" w:val="255"/>
        </w:trPr>
        <w:tc>
          <w:tcPr>
            <w:tcW w:w="2235" w:type="dxa"/>
            <w:shd w:val="clear" w:color="auto" w:fill="E0E0E0"/>
            <w:vAlign w:val="bottom"/>
          </w:tcPr>
          <w:p w14:paraId="44943B63"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Lovgrundlag</w:t>
            </w:r>
          </w:p>
        </w:tc>
        <w:tc>
          <w:tcPr>
            <w:tcW w:w="11340" w:type="dxa"/>
            <w:shd w:val="clear" w:color="auto" w:fill="FFFFFF"/>
            <w:vAlign w:val="bottom"/>
          </w:tcPr>
          <w:p w14:paraId="05B7294C" w14:textId="77777777" w:rsidR="006F33C7" w:rsidRPr="00AA7FBB" w:rsidRDefault="006F33C7" w:rsidP="006F33C7">
            <w:pPr>
              <w:rPr>
                <w:rFonts w:ascii="Trebuchet MS" w:hAnsi="Trebuchet MS" w:cs="Trebuchet MS"/>
                <w:sz w:val="18"/>
                <w:szCs w:val="18"/>
              </w:rPr>
            </w:pPr>
          </w:p>
        </w:tc>
      </w:tr>
      <w:tr w:rsidR="000C68CF" w:rsidRPr="00341F5D" w14:paraId="28EF1E8A" w14:textId="77777777" w:rsidTr="006F33C7">
        <w:trPr>
          <w:trHeight w:hRule="exact" w:val="255"/>
        </w:trPr>
        <w:tc>
          <w:tcPr>
            <w:tcW w:w="2235" w:type="dxa"/>
            <w:shd w:val="clear" w:color="auto" w:fill="E0E0E0"/>
            <w:vAlign w:val="bottom"/>
          </w:tcPr>
          <w:p w14:paraId="548DBB4F" w14:textId="77777777" w:rsidR="000C68CF" w:rsidRPr="002C13B3" w:rsidRDefault="0089156A" w:rsidP="006F33C7">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5C57A202" w14:textId="78C1DA60" w:rsidR="000C68CF" w:rsidRPr="002C13B3" w:rsidRDefault="00962AA0" w:rsidP="006F33C7">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7C1B7FFC" w14:textId="77777777" w:rsidR="007C3785" w:rsidRPr="00A32757" w:rsidRDefault="00380C13" w:rsidP="007C3785">
      <w:pPr>
        <w:pStyle w:val="Overskrift6"/>
      </w:pPr>
      <w:r>
        <w:t>5.11.</w:t>
      </w:r>
      <w:r w:rsidR="006F33C7">
        <w:t>3</w:t>
      </w:r>
      <w:r w:rsidR="007C3785">
        <w:t>.</w:t>
      </w:r>
      <w:r w:rsidR="00453D86">
        <w:t>2</w:t>
      </w:r>
      <w:r w:rsidR="007C3785" w:rsidRPr="00A32757">
        <w:t xml:space="preserve"> </w:t>
      </w:r>
      <w:r w:rsidR="00A62798">
        <w:t>Registreringsvejledning</w:t>
      </w:r>
      <w:r w:rsidR="00275FB1" w:rsidRPr="00275FB1">
        <w:rPr>
          <w:color w:val="FF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08A9CB96" w14:textId="77777777" w:rsidTr="009237BC">
        <w:trPr>
          <w:trHeight w:hRule="exact" w:val="255"/>
        </w:trPr>
        <w:tc>
          <w:tcPr>
            <w:tcW w:w="4503" w:type="dxa"/>
            <w:shd w:val="clear" w:color="auto" w:fill="D9D9D9"/>
            <w:vAlign w:val="bottom"/>
          </w:tcPr>
          <w:p w14:paraId="4609D79D" w14:textId="77777777" w:rsidR="007C3785" w:rsidRPr="0051728E" w:rsidRDefault="007C3785" w:rsidP="009237BC">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02A17FA0" w14:textId="77777777" w:rsidR="007C3785" w:rsidRPr="0051728E" w:rsidRDefault="007C3785" w:rsidP="009237BC">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9DDBD61" w14:textId="77777777" w:rsidTr="009237BC">
        <w:trPr>
          <w:trHeight w:hRule="exact" w:val="255"/>
        </w:trPr>
        <w:tc>
          <w:tcPr>
            <w:tcW w:w="4503" w:type="dxa"/>
            <w:shd w:val="clear" w:color="auto" w:fill="E0E0E0"/>
            <w:vAlign w:val="bottom"/>
          </w:tcPr>
          <w:p w14:paraId="74F3DE48" w14:textId="77777777" w:rsidR="007C3785" w:rsidRPr="00024C60" w:rsidRDefault="007C3785" w:rsidP="009237B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4AA3681B"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 xml:space="preserve">Modelberegningen vil ofte komme fra et </w:t>
            </w:r>
            <w:proofErr w:type="gramStart"/>
            <w:r>
              <w:rPr>
                <w:rFonts w:ascii="Trebuchet MS" w:hAnsi="Trebuchet MS" w:cs="Trebuchet MS"/>
                <w:sz w:val="18"/>
                <w:szCs w:val="18"/>
              </w:rPr>
              <w:t>konsulent firma</w:t>
            </w:r>
            <w:proofErr w:type="gramEnd"/>
            <w:r>
              <w:rPr>
                <w:rFonts w:ascii="Trebuchet MS" w:hAnsi="Trebuchet MS" w:cs="Trebuchet MS"/>
                <w:sz w:val="18"/>
                <w:szCs w:val="18"/>
              </w:rPr>
              <w:t>. Evt. via vandværket.</w:t>
            </w:r>
          </w:p>
        </w:tc>
      </w:tr>
      <w:tr w:rsidR="007C3785" w:rsidRPr="0051728E" w14:paraId="03971A6D" w14:textId="77777777" w:rsidTr="009237BC">
        <w:trPr>
          <w:trHeight w:hRule="exact" w:val="255"/>
        </w:trPr>
        <w:tc>
          <w:tcPr>
            <w:tcW w:w="4503" w:type="dxa"/>
            <w:shd w:val="clear" w:color="auto" w:fill="E0E0E0"/>
            <w:vAlign w:val="bottom"/>
          </w:tcPr>
          <w:p w14:paraId="4AB72FD1"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70B24F3F"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Opdeles efter vandværk, tilladelsesdato og indvindings mængde.</w:t>
            </w:r>
          </w:p>
        </w:tc>
      </w:tr>
      <w:tr w:rsidR="007C3785" w:rsidRPr="0051728E" w14:paraId="25D37DE5" w14:textId="77777777" w:rsidTr="009237BC">
        <w:trPr>
          <w:trHeight w:hRule="exact" w:val="255"/>
        </w:trPr>
        <w:tc>
          <w:tcPr>
            <w:tcW w:w="4503" w:type="dxa"/>
            <w:shd w:val="clear" w:color="auto" w:fill="E0E0E0"/>
            <w:vAlign w:val="bottom"/>
          </w:tcPr>
          <w:p w14:paraId="56DD88B6"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BD2820A"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0,1 ha</w:t>
            </w:r>
          </w:p>
        </w:tc>
      </w:tr>
      <w:tr w:rsidR="007C3785" w:rsidRPr="0051728E" w14:paraId="61666A91" w14:textId="77777777" w:rsidTr="009237BC">
        <w:trPr>
          <w:trHeight w:hRule="exact" w:val="255"/>
        </w:trPr>
        <w:tc>
          <w:tcPr>
            <w:tcW w:w="4503" w:type="dxa"/>
            <w:shd w:val="clear" w:color="auto" w:fill="E0E0E0"/>
            <w:vAlign w:val="bottom"/>
          </w:tcPr>
          <w:p w14:paraId="3D917FE0"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1E38B5F" w14:textId="77777777" w:rsidR="007C3785" w:rsidRPr="00024C60" w:rsidRDefault="007C3785" w:rsidP="009237BC">
            <w:pPr>
              <w:rPr>
                <w:rFonts w:ascii="Trebuchet MS" w:hAnsi="Trebuchet MS" w:cs="Trebuchet MS"/>
                <w:sz w:val="18"/>
                <w:szCs w:val="18"/>
              </w:rPr>
            </w:pPr>
          </w:p>
        </w:tc>
      </w:tr>
      <w:tr w:rsidR="007C3785" w:rsidRPr="0051728E" w14:paraId="57D39294" w14:textId="77777777" w:rsidTr="009237BC">
        <w:trPr>
          <w:trHeight w:hRule="exact" w:val="255"/>
        </w:trPr>
        <w:tc>
          <w:tcPr>
            <w:tcW w:w="4503" w:type="dxa"/>
            <w:shd w:val="clear" w:color="auto" w:fill="E0E0E0"/>
            <w:vAlign w:val="bottom"/>
          </w:tcPr>
          <w:p w14:paraId="31131937"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44BB12F8"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Ingen</w:t>
            </w:r>
          </w:p>
        </w:tc>
      </w:tr>
      <w:tr w:rsidR="007C3785" w:rsidRPr="0051728E" w14:paraId="50AA25D7" w14:textId="77777777" w:rsidTr="009237BC">
        <w:trPr>
          <w:trHeight w:hRule="exact" w:val="255"/>
        </w:trPr>
        <w:tc>
          <w:tcPr>
            <w:tcW w:w="4503" w:type="dxa"/>
            <w:shd w:val="clear" w:color="auto" w:fill="E0E0E0"/>
            <w:vAlign w:val="bottom"/>
          </w:tcPr>
          <w:p w14:paraId="6AAB137A"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401715BF"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Ingen</w:t>
            </w:r>
          </w:p>
        </w:tc>
      </w:tr>
    </w:tbl>
    <w:p w14:paraId="38A81377" w14:textId="77777777" w:rsidR="00AE0CD5" w:rsidRDefault="00AE0CD5">
      <w:pPr>
        <w:rPr>
          <w:rFonts w:ascii="Trebuchet MS" w:hAnsi="Trebuchet MS" w:cs="Arial"/>
          <w:bCs/>
          <w:iCs/>
          <w:kern w:val="32"/>
          <w:sz w:val="32"/>
          <w:szCs w:val="28"/>
        </w:rPr>
      </w:pPr>
      <w:bookmarkStart w:id="452" w:name="_Toc292865565"/>
      <w:r>
        <w:rPr>
          <w:kern w:val="32"/>
        </w:rPr>
        <w:br w:type="page"/>
      </w:r>
    </w:p>
    <w:p w14:paraId="22FF9E2A" w14:textId="77777777" w:rsidR="007C3785" w:rsidRDefault="00380C13" w:rsidP="007C3785">
      <w:pPr>
        <w:pStyle w:val="Overskrift2"/>
        <w:rPr>
          <w:kern w:val="32"/>
        </w:rPr>
      </w:pPr>
      <w:bookmarkStart w:id="453" w:name="_Toc63351498"/>
      <w:r>
        <w:rPr>
          <w:kern w:val="32"/>
        </w:rPr>
        <w:lastRenderedPageBreak/>
        <w:t>5.11.</w:t>
      </w:r>
      <w:r w:rsidR="006F33C7">
        <w:rPr>
          <w:kern w:val="32"/>
        </w:rPr>
        <w:t>4</w:t>
      </w:r>
      <w:r w:rsidR="00943F8C" w:rsidRPr="00066C65">
        <w:rPr>
          <w:kern w:val="32"/>
        </w:rPr>
        <w:t xml:space="preserve"> </w:t>
      </w:r>
      <w:r w:rsidR="00943F8C">
        <w:rPr>
          <w:kern w:val="32"/>
        </w:rPr>
        <w:t>Beskyttelseszone</w:t>
      </w:r>
      <w:r w:rsidR="00943F8C" w:rsidRPr="00066C65">
        <w:rPr>
          <w:kern w:val="32"/>
        </w:rPr>
        <w:t xml:space="preserve"> (</w:t>
      </w:r>
      <w:r w:rsidR="00943F8C" w:rsidRPr="004520ED">
        <w:rPr>
          <w:kern w:val="32"/>
        </w:rPr>
        <w:t>6</w:t>
      </w:r>
      <w:r w:rsidRPr="004520ED">
        <w:rPr>
          <w:kern w:val="32"/>
        </w:rPr>
        <w:t>0</w:t>
      </w:r>
      <w:r w:rsidR="00943F8C" w:rsidRPr="004520ED">
        <w:rPr>
          <w:kern w:val="32"/>
        </w:rPr>
        <w:t>0</w:t>
      </w:r>
      <w:r w:rsidR="006F33C7" w:rsidRPr="004520ED">
        <w:rPr>
          <w:kern w:val="32"/>
        </w:rPr>
        <w:t>3</w:t>
      </w:r>
      <w:r w:rsidR="00943F8C" w:rsidRPr="00066C65">
        <w:rPr>
          <w:kern w:val="32"/>
        </w:rPr>
        <w:t>)</w:t>
      </w:r>
      <w:bookmarkEnd w:id="452"/>
      <w:bookmarkEnd w:id="453"/>
      <w:r w:rsidR="007C3785"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4174"/>
        <w:gridCol w:w="1417"/>
        <w:gridCol w:w="1785"/>
        <w:gridCol w:w="1251"/>
        <w:gridCol w:w="3059"/>
      </w:tblGrid>
      <w:tr w:rsidR="00AA7FBB" w:rsidRPr="00AA7FBB" w14:paraId="38DA47E9" w14:textId="77777777" w:rsidTr="007629C9">
        <w:tc>
          <w:tcPr>
            <w:tcW w:w="2030" w:type="dxa"/>
            <w:tcBorders>
              <w:bottom w:val="single" w:sz="4" w:space="0" w:color="auto"/>
            </w:tcBorders>
            <w:shd w:val="clear" w:color="auto" w:fill="D9D9D9"/>
            <w:vAlign w:val="center"/>
          </w:tcPr>
          <w:p w14:paraId="4363743E" w14:textId="77777777" w:rsidR="00AA7FBB" w:rsidRPr="00AA7FBB" w:rsidRDefault="00AA7FBB" w:rsidP="00B10F8C">
            <w:pPr>
              <w:rPr>
                <w:rFonts w:ascii="Trebuchet MS" w:hAnsi="Trebuchet MS" w:cs="Trebuchet MS"/>
                <w:b/>
                <w:bCs/>
                <w:sz w:val="18"/>
                <w:szCs w:val="18"/>
              </w:rPr>
            </w:pPr>
            <w:r w:rsidRPr="00AA7FBB">
              <w:rPr>
                <w:rFonts w:ascii="Trebuchet MS" w:hAnsi="Trebuchet MS" w:cs="Trebuchet MS"/>
                <w:b/>
                <w:bCs/>
                <w:sz w:val="18"/>
                <w:szCs w:val="18"/>
              </w:rPr>
              <w:t>Feltnavn</w:t>
            </w:r>
          </w:p>
        </w:tc>
        <w:tc>
          <w:tcPr>
            <w:tcW w:w="4174" w:type="dxa"/>
            <w:tcBorders>
              <w:bottom w:val="single" w:sz="4" w:space="0" w:color="auto"/>
            </w:tcBorders>
            <w:shd w:val="clear" w:color="auto" w:fill="D9D9D9"/>
            <w:vAlign w:val="center"/>
          </w:tcPr>
          <w:p w14:paraId="596F5732"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Formål</w:t>
            </w:r>
          </w:p>
        </w:tc>
        <w:tc>
          <w:tcPr>
            <w:tcW w:w="1417" w:type="dxa"/>
            <w:tcBorders>
              <w:bottom w:val="single" w:sz="4" w:space="0" w:color="auto"/>
            </w:tcBorders>
            <w:shd w:val="clear" w:color="auto" w:fill="D9D9D9"/>
            <w:vAlign w:val="center"/>
          </w:tcPr>
          <w:p w14:paraId="1F710FDA"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Datatype</w:t>
            </w:r>
          </w:p>
        </w:tc>
        <w:tc>
          <w:tcPr>
            <w:tcW w:w="1785" w:type="dxa"/>
            <w:tcBorders>
              <w:bottom w:val="single" w:sz="4" w:space="0" w:color="auto"/>
            </w:tcBorders>
            <w:shd w:val="clear" w:color="auto" w:fill="D9D9D9"/>
            <w:vAlign w:val="center"/>
          </w:tcPr>
          <w:p w14:paraId="4F79ED3E"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Værdiområde</w:t>
            </w:r>
          </w:p>
        </w:tc>
        <w:tc>
          <w:tcPr>
            <w:tcW w:w="1251" w:type="dxa"/>
            <w:tcBorders>
              <w:bottom w:val="single" w:sz="4" w:space="0" w:color="auto"/>
            </w:tcBorders>
            <w:shd w:val="clear" w:color="auto" w:fill="D9D9D9"/>
            <w:vAlign w:val="center"/>
          </w:tcPr>
          <w:p w14:paraId="138F5591" w14:textId="77777777" w:rsidR="00AA7FBB" w:rsidRPr="00AA7FBB" w:rsidRDefault="00AA7FBB" w:rsidP="00B10F8C">
            <w:pPr>
              <w:autoSpaceDE w:val="0"/>
              <w:autoSpaceDN w:val="0"/>
              <w:adjustRightInd w:val="0"/>
              <w:rPr>
                <w:rFonts w:ascii="Trebuchet MS" w:hAnsi="Trebuchet MS" w:cs="Trebuchet MS"/>
                <w:b/>
                <w:bCs/>
                <w:sz w:val="18"/>
                <w:szCs w:val="18"/>
              </w:rPr>
            </w:pPr>
            <w:r w:rsidRPr="00AA7FBB">
              <w:rPr>
                <w:rFonts w:ascii="Trebuchet MS" w:hAnsi="Trebuchet MS" w:cs="Trebuchet MS"/>
                <w:b/>
                <w:bCs/>
                <w:sz w:val="18"/>
                <w:szCs w:val="18"/>
              </w:rPr>
              <w:t>Obligatorisk /</w:t>
            </w:r>
          </w:p>
          <w:p w14:paraId="7CD260AE"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frit</w:t>
            </w:r>
          </w:p>
        </w:tc>
        <w:tc>
          <w:tcPr>
            <w:tcW w:w="3059" w:type="dxa"/>
            <w:shd w:val="clear" w:color="auto" w:fill="D9D9D9"/>
            <w:vAlign w:val="center"/>
          </w:tcPr>
          <w:p w14:paraId="2DD3FE94"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Eksempel</w:t>
            </w:r>
          </w:p>
        </w:tc>
      </w:tr>
      <w:tr w:rsidR="00AA7FBB" w:rsidRPr="00AA7FBB" w14:paraId="39A40A0A" w14:textId="77777777" w:rsidTr="007629C9">
        <w:trPr>
          <w:trHeight w:hRule="exact" w:val="255"/>
        </w:trPr>
        <w:tc>
          <w:tcPr>
            <w:tcW w:w="2030" w:type="dxa"/>
            <w:tcBorders>
              <w:top w:val="single" w:sz="4" w:space="0" w:color="auto"/>
              <w:left w:val="single" w:sz="4" w:space="0" w:color="auto"/>
              <w:bottom w:val="nil"/>
              <w:right w:val="single" w:sz="4" w:space="0" w:color="auto"/>
            </w:tcBorders>
            <w:shd w:val="clear" w:color="auto" w:fill="D9D9D9"/>
            <w:vAlign w:val="bottom"/>
          </w:tcPr>
          <w:p w14:paraId="29058ED0" w14:textId="77777777" w:rsidR="00AA7FBB" w:rsidRPr="003A52C1" w:rsidRDefault="00C039B7" w:rsidP="00C039B7">
            <w:pPr>
              <w:rPr>
                <w:rFonts w:ascii="Trebuchet MS" w:hAnsi="Trebuchet MS"/>
                <w:b/>
                <w:sz w:val="18"/>
                <w:szCs w:val="18"/>
              </w:rPr>
            </w:pPr>
            <w:proofErr w:type="spellStart"/>
            <w:r>
              <w:rPr>
                <w:rFonts w:ascii="Trebuchet MS" w:hAnsi="Trebuchet MS"/>
                <w:sz w:val="18"/>
                <w:szCs w:val="18"/>
              </w:rPr>
              <w:t>d</w:t>
            </w:r>
            <w:r w:rsidR="00BD530E" w:rsidRPr="00E07F24">
              <w:rPr>
                <w:rFonts w:ascii="Trebuchet MS" w:hAnsi="Trebuchet MS"/>
                <w:sz w:val="18"/>
                <w:szCs w:val="18"/>
              </w:rPr>
              <w:t>gu_nr</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55447AE2" w14:textId="77777777" w:rsidR="00AA7FBB" w:rsidRPr="00AA7FBB" w:rsidRDefault="00AA7FBB" w:rsidP="00AA7FBB">
            <w:pPr>
              <w:rPr>
                <w:rFonts w:ascii="Trebuchet MS" w:hAnsi="Trebuchet MS"/>
                <w:sz w:val="18"/>
                <w:szCs w:val="18"/>
              </w:rPr>
            </w:pPr>
            <w:proofErr w:type="gramStart"/>
            <w:r w:rsidRPr="00AA7FBB">
              <w:rPr>
                <w:rFonts w:ascii="Trebuchet MS" w:hAnsi="Trebuchet MS"/>
                <w:sz w:val="18"/>
                <w:szCs w:val="18"/>
              </w:rPr>
              <w:t>DGU nummer</w:t>
            </w:r>
            <w:proofErr w:type="gramEnd"/>
            <w:r w:rsidRPr="00AA7FBB">
              <w:rPr>
                <w:rFonts w:ascii="Trebuchet MS" w:hAnsi="Trebuchet MS"/>
                <w:sz w:val="18"/>
                <w:szCs w:val="18"/>
              </w:rPr>
              <w:t xml:space="preserve"> fra Jupiter</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F2B0838"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bottom"/>
          </w:tcPr>
          <w:p w14:paraId="70E71732"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0-10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6C71C49C"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bottom"/>
          </w:tcPr>
          <w:p w14:paraId="639080A4" w14:textId="77777777" w:rsidR="00AA7FBB" w:rsidRPr="00AA7FBB" w:rsidRDefault="00AA7FBB" w:rsidP="00AA7FBB">
            <w:pPr>
              <w:rPr>
                <w:rFonts w:ascii="Trebuchet MS" w:hAnsi="Trebuchet MS" w:cs="Trebuchet MS"/>
                <w:sz w:val="18"/>
                <w:szCs w:val="18"/>
              </w:rPr>
            </w:pPr>
          </w:p>
        </w:tc>
      </w:tr>
      <w:tr w:rsidR="00AA7FBB" w:rsidRPr="00AA7FBB" w14:paraId="048AB4D0" w14:textId="77777777" w:rsidTr="00BC46B4">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D9D9D9"/>
            <w:vAlign w:val="bottom"/>
          </w:tcPr>
          <w:p w14:paraId="65220223" w14:textId="77777777" w:rsidR="00AA7FBB" w:rsidRPr="00AA7FBB" w:rsidRDefault="009A156C" w:rsidP="009A156C">
            <w:pPr>
              <w:rPr>
                <w:rFonts w:ascii="Trebuchet MS" w:hAnsi="Trebuchet MS"/>
                <w:sz w:val="18"/>
                <w:szCs w:val="18"/>
              </w:rPr>
            </w:pPr>
            <w:r>
              <w:rPr>
                <w:rFonts w:ascii="Trebuchet MS" w:hAnsi="Trebuchet MS"/>
                <w:sz w:val="18"/>
                <w:szCs w:val="18"/>
              </w:rPr>
              <w:t>k</w:t>
            </w:r>
            <w:r w:rsidR="007629C9" w:rsidRPr="00AA7FBB">
              <w:rPr>
                <w:rFonts w:ascii="Trebuchet MS" w:hAnsi="Trebuchet MS"/>
                <w:sz w:val="18"/>
                <w:szCs w:val="18"/>
              </w:rPr>
              <w:t>ildeplads</w:t>
            </w:r>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64B8F71E"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Navn på kildeplads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6ED2426"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bottom"/>
          </w:tcPr>
          <w:p w14:paraId="72908F02" w14:textId="77777777" w:rsidR="00AA7FBB" w:rsidRPr="003A52C1" w:rsidRDefault="00AA7FBB" w:rsidP="00AA7FBB">
            <w:pPr>
              <w:rPr>
                <w:rFonts w:ascii="Trebuchet MS" w:hAnsi="Trebuchet MS" w:cs="Trebuchet MS"/>
                <w:b/>
                <w:sz w:val="18"/>
                <w:szCs w:val="18"/>
              </w:rPr>
            </w:pPr>
            <w:r w:rsidRPr="00E07F24">
              <w:rPr>
                <w:rFonts w:ascii="Trebuchet MS" w:hAnsi="Trebuchet MS" w:cs="Trebuchet MS"/>
                <w:sz w:val="18"/>
                <w:szCs w:val="18"/>
              </w:rPr>
              <w:t>0-</w:t>
            </w:r>
            <w:r w:rsidR="006C3303" w:rsidRPr="00E07F24">
              <w:rPr>
                <w:rFonts w:ascii="Trebuchet MS" w:hAnsi="Trebuchet MS" w:cs="Trebuchet MS"/>
                <w:sz w:val="18"/>
                <w:szCs w:val="18"/>
              </w:rPr>
              <w:t>2</w:t>
            </w:r>
            <w:r w:rsidRPr="00E07F24">
              <w:rPr>
                <w:rFonts w:ascii="Trebuchet MS" w:hAnsi="Trebuchet MS" w:cs="Trebuchet MS"/>
                <w:sz w:val="18"/>
                <w:szCs w:val="18"/>
              </w:rPr>
              <w:t>5</w:t>
            </w:r>
            <w:r w:rsidR="006C3303" w:rsidRPr="00E07F24">
              <w:rPr>
                <w:rFonts w:ascii="Trebuchet MS" w:hAnsi="Trebuchet MS" w:cs="Trebuchet MS"/>
                <w:sz w:val="18"/>
                <w:szCs w:val="18"/>
              </w:rPr>
              <w:t>4</w:t>
            </w:r>
            <w:r w:rsidRPr="00E07F24">
              <w:rPr>
                <w:rFonts w:ascii="Trebuchet MS" w:hAnsi="Trebuchet MS" w:cs="Trebuchet MS"/>
                <w:sz w:val="18"/>
                <w:szCs w:val="18"/>
              </w:rPr>
              <w:t xml:space="preserve"> tegn</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bottom"/>
          </w:tcPr>
          <w:p w14:paraId="2ECB2B53"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4349E2B3" w14:textId="77777777" w:rsidR="00AA7FBB" w:rsidRPr="00AA7FBB" w:rsidRDefault="00AA7FBB" w:rsidP="00AA7FBB">
            <w:pPr>
              <w:rPr>
                <w:rFonts w:ascii="Trebuchet MS" w:hAnsi="Trebuchet MS" w:cs="Trebuchet MS"/>
                <w:sz w:val="18"/>
                <w:szCs w:val="18"/>
              </w:rPr>
            </w:pPr>
          </w:p>
        </w:tc>
      </w:tr>
      <w:tr w:rsidR="000E5DD0" w:rsidRPr="00AA7FBB" w14:paraId="5FEF3526" w14:textId="77777777" w:rsidTr="000E5DD0">
        <w:trPr>
          <w:trHeight w:hRule="exact" w:val="510"/>
        </w:trPr>
        <w:tc>
          <w:tcPr>
            <w:tcW w:w="2030" w:type="dxa"/>
            <w:tcBorders>
              <w:top w:val="single" w:sz="4" w:space="0" w:color="auto"/>
              <w:left w:val="single" w:sz="4" w:space="0" w:color="auto"/>
              <w:bottom w:val="single" w:sz="4" w:space="0" w:color="auto"/>
              <w:right w:val="single" w:sz="4" w:space="0" w:color="auto"/>
            </w:tcBorders>
            <w:shd w:val="clear" w:color="auto" w:fill="D9D9D9"/>
            <w:vAlign w:val="center"/>
          </w:tcPr>
          <w:p w14:paraId="5847437D" w14:textId="77777777" w:rsidR="000E5DD0" w:rsidRPr="00AA0F22" w:rsidRDefault="000E5DD0" w:rsidP="00763E81">
            <w:pPr>
              <w:rPr>
                <w:rFonts w:ascii="Trebuchet MS" w:hAnsi="Trebuchet MS"/>
                <w:color w:val="1F497D"/>
                <w:sz w:val="18"/>
                <w:szCs w:val="18"/>
              </w:rPr>
            </w:pPr>
            <w:proofErr w:type="spellStart"/>
            <w:r w:rsidRPr="003A52C1">
              <w:rPr>
                <w:rFonts w:ascii="Trebuchet MS" w:hAnsi="Trebuchet MS"/>
                <w:sz w:val="18"/>
                <w:szCs w:val="18"/>
              </w:rPr>
              <w:t>indsatsomraade</w:t>
            </w:r>
            <w:proofErr w:type="spellEnd"/>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40F4E787" w14:textId="77777777" w:rsidR="000E5DD0" w:rsidRPr="00AA0F22" w:rsidRDefault="000E5DD0" w:rsidP="00AA7FBB">
            <w:pPr>
              <w:rPr>
                <w:rFonts w:ascii="Trebuchet MS" w:hAnsi="Trebuchet MS"/>
                <w:color w:val="1F497D"/>
                <w:sz w:val="18"/>
                <w:szCs w:val="18"/>
              </w:rPr>
            </w:pPr>
            <w:r w:rsidRPr="003A52C1">
              <w:rPr>
                <w:rFonts w:ascii="Trebuchet MS" w:hAnsi="Trebuchet MS"/>
                <w:sz w:val="18"/>
                <w:szCs w:val="18"/>
              </w:rPr>
              <w:t xml:space="preserve">Til hvilket </w:t>
            </w:r>
            <w:proofErr w:type="spellStart"/>
            <w:r w:rsidRPr="003A52C1">
              <w:rPr>
                <w:rFonts w:ascii="Trebuchet MS" w:hAnsi="Trebuchet MS"/>
                <w:sz w:val="18"/>
                <w:szCs w:val="18"/>
              </w:rPr>
              <w:t>indsatområde</w:t>
            </w:r>
            <w:proofErr w:type="spellEnd"/>
            <w:r w:rsidRPr="003A52C1">
              <w:rPr>
                <w:rFonts w:ascii="Trebuchet MS" w:hAnsi="Trebuchet MS"/>
                <w:sz w:val="18"/>
                <w:szCs w:val="18"/>
              </w:rPr>
              <w:t xml:space="preserve"> tilhører beskyttelseszonen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E630D13" w14:textId="77777777" w:rsidR="000E5DD0" w:rsidRPr="00AA0F22" w:rsidRDefault="000E5DD0" w:rsidP="00AA7FBB">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center"/>
          </w:tcPr>
          <w:p w14:paraId="08F93C04" w14:textId="77777777" w:rsidR="000E5DD0" w:rsidRPr="00AA0F22" w:rsidRDefault="000E5DD0" w:rsidP="00AA7FBB">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14:paraId="5C801C13" w14:textId="77777777" w:rsidR="000E5DD0" w:rsidRPr="00AA0F22" w:rsidRDefault="000E5DD0" w:rsidP="00AA7FBB">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39C1EEB4" w14:textId="77777777" w:rsidR="000E5DD0" w:rsidRPr="003A52C1" w:rsidRDefault="000E5DD0" w:rsidP="00AA7FBB">
            <w:pPr>
              <w:rPr>
                <w:rFonts w:ascii="Trebuchet MS" w:hAnsi="Trebuchet MS" w:cs="Trebuchet MS"/>
                <w:sz w:val="18"/>
                <w:szCs w:val="18"/>
              </w:rPr>
            </w:pPr>
          </w:p>
        </w:tc>
      </w:tr>
      <w:tr w:rsidR="00BC46B4" w:rsidRPr="00E474ED" w14:paraId="52CCCB7C" w14:textId="77777777" w:rsidTr="00BC46B4">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97DDBA"/>
            <w:vAlign w:val="bottom"/>
          </w:tcPr>
          <w:p w14:paraId="76D6D0C3" w14:textId="77777777" w:rsidR="00BC46B4" w:rsidRPr="00E07F24" w:rsidRDefault="00BC46B4" w:rsidP="00AA7FBB">
            <w:pPr>
              <w:rPr>
                <w:rFonts w:ascii="Trebuchet MS" w:hAnsi="Trebuchet MS"/>
                <w:sz w:val="18"/>
                <w:szCs w:val="18"/>
              </w:rPr>
            </w:pPr>
            <w:proofErr w:type="spellStart"/>
            <w:r w:rsidRPr="00E07F24">
              <w:rPr>
                <w:rFonts w:ascii="Trebuchet MS" w:hAnsi="Trebuchet MS"/>
                <w:sz w:val="18"/>
                <w:szCs w:val="18"/>
              </w:rPr>
              <w:t>vandv_nr</w:t>
            </w:r>
            <w:proofErr w:type="spellEnd"/>
          </w:p>
        </w:tc>
        <w:tc>
          <w:tcPr>
            <w:tcW w:w="1168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A13C081" w14:textId="77777777" w:rsidR="00BC46B4" w:rsidRPr="00E07F24" w:rsidRDefault="00BC46B4" w:rsidP="00614ABE">
            <w:pPr>
              <w:rPr>
                <w:rFonts w:ascii="Trebuchet MS" w:hAnsi="Trebuchet MS"/>
                <w:sz w:val="18"/>
                <w:szCs w:val="18"/>
              </w:rPr>
            </w:pPr>
            <w:r w:rsidRPr="00E07F24">
              <w:rPr>
                <w:rFonts w:ascii="Trebuchet MS" w:hAnsi="Trebuchet MS"/>
                <w:sz w:val="18"/>
                <w:szCs w:val="18"/>
              </w:rPr>
              <w:t>Felt defineret under: 4.1 Standardiserede felter til de temaspecifikke datamodeller</w:t>
            </w:r>
          </w:p>
        </w:tc>
      </w:tr>
      <w:tr w:rsidR="00BC46B4" w:rsidRPr="00E474ED" w14:paraId="2EEB45D1" w14:textId="77777777" w:rsidTr="00BC46B4">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15A73DD9" w14:textId="77777777" w:rsidR="00BC46B4" w:rsidRPr="00E07F24" w:rsidRDefault="00BC46B4" w:rsidP="00AA7FBB">
            <w:pPr>
              <w:rPr>
                <w:rFonts w:ascii="Trebuchet MS" w:hAnsi="Trebuchet MS"/>
                <w:sz w:val="18"/>
                <w:szCs w:val="18"/>
              </w:rPr>
            </w:pPr>
            <w:proofErr w:type="spellStart"/>
            <w:r w:rsidRPr="00E07F24">
              <w:rPr>
                <w:rFonts w:ascii="Trebuchet MS" w:hAnsi="Trebuchet MS"/>
                <w:sz w:val="18"/>
                <w:szCs w:val="18"/>
              </w:rPr>
              <w:t>vandv_navn</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4BFC7397" w14:textId="77777777" w:rsidR="00BC46B4" w:rsidRPr="00E07F24" w:rsidRDefault="00BC46B4" w:rsidP="00614ABE">
            <w:pPr>
              <w:rPr>
                <w:rFonts w:ascii="Trebuchet MS" w:hAnsi="Trebuchet MS"/>
                <w:sz w:val="18"/>
                <w:szCs w:val="18"/>
              </w:rPr>
            </w:pPr>
            <w:r w:rsidRPr="00E07F24">
              <w:rPr>
                <w:rFonts w:ascii="Trebuchet MS" w:hAnsi="Trebuchet MS"/>
                <w:sz w:val="18"/>
                <w:szCs w:val="18"/>
              </w:rPr>
              <w:t>Felt defineret under: 4.1 Standardiserede felter til de temaspecifikke datamodeller</w:t>
            </w:r>
            <w:r w:rsidRPr="00E07F24" w:rsidDel="00BC46B4">
              <w:rPr>
                <w:rFonts w:ascii="Trebuchet MS" w:hAnsi="Trebuchet MS"/>
                <w:sz w:val="18"/>
                <w:szCs w:val="18"/>
              </w:rPr>
              <w:t xml:space="preserve"> </w:t>
            </w:r>
          </w:p>
        </w:tc>
      </w:tr>
      <w:tr w:rsidR="00A30AE4" w:rsidRPr="00AA7FBB" w14:paraId="47E0A5C7" w14:textId="77777777" w:rsidTr="007629C9">
        <w:trPr>
          <w:trHeight w:hRule="exact" w:val="255"/>
        </w:trPr>
        <w:tc>
          <w:tcPr>
            <w:tcW w:w="2030" w:type="dxa"/>
            <w:tcBorders>
              <w:top w:val="single" w:sz="4" w:space="0" w:color="auto"/>
              <w:left w:val="single" w:sz="4" w:space="0" w:color="auto"/>
              <w:bottom w:val="nil"/>
              <w:right w:val="single" w:sz="4" w:space="0" w:color="auto"/>
            </w:tcBorders>
            <w:shd w:val="clear" w:color="auto" w:fill="D9D9D9"/>
            <w:vAlign w:val="bottom"/>
          </w:tcPr>
          <w:p w14:paraId="12E2343A" w14:textId="77777777" w:rsidR="00A30AE4" w:rsidRPr="00AA7FBB" w:rsidRDefault="00C039B7" w:rsidP="00C039B7">
            <w:pPr>
              <w:rPr>
                <w:rFonts w:ascii="Trebuchet MS" w:hAnsi="Trebuchet MS"/>
                <w:sz w:val="18"/>
                <w:szCs w:val="18"/>
              </w:rPr>
            </w:pPr>
            <w:proofErr w:type="spellStart"/>
            <w:r>
              <w:rPr>
                <w:rFonts w:ascii="Trebuchet MS" w:hAnsi="Trebuchet MS"/>
                <w:sz w:val="18"/>
                <w:szCs w:val="18"/>
              </w:rPr>
              <w:t>j</w:t>
            </w:r>
            <w:r w:rsidR="007629C9" w:rsidRPr="00AA7FBB">
              <w:rPr>
                <w:rFonts w:ascii="Trebuchet MS" w:hAnsi="Trebuchet MS"/>
                <w:sz w:val="18"/>
                <w:szCs w:val="18"/>
              </w:rPr>
              <w:t>up_nr</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0AFA4B9F"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Entydig Jupiter nøgle</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F33CF3B" w14:textId="77777777" w:rsidR="00A30AE4" w:rsidRPr="00AA7FBB" w:rsidRDefault="00A30AE4"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bottom"/>
          </w:tcPr>
          <w:p w14:paraId="41A1D450" w14:textId="77777777" w:rsidR="00A30AE4" w:rsidRPr="00AA7FBB" w:rsidRDefault="00A30AE4" w:rsidP="00AA7FBB">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785ADEA5"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bottom"/>
          </w:tcPr>
          <w:p w14:paraId="511C5B1F" w14:textId="77777777" w:rsidR="00A30AE4" w:rsidRPr="00A30AE4" w:rsidRDefault="00A30AE4" w:rsidP="00614ABE">
            <w:pPr>
              <w:rPr>
                <w:rFonts w:ascii="Trebuchet MS" w:hAnsi="Trebuchet MS" w:cs="Trebuchet MS"/>
                <w:sz w:val="18"/>
                <w:szCs w:val="18"/>
              </w:rPr>
            </w:pPr>
          </w:p>
        </w:tc>
      </w:tr>
      <w:tr w:rsidR="00A30AE4" w:rsidRPr="00AA7FBB" w14:paraId="698F4F3D" w14:textId="77777777" w:rsidTr="007629C9">
        <w:trPr>
          <w:trHeight w:hRule="exact" w:val="228"/>
        </w:trPr>
        <w:tc>
          <w:tcPr>
            <w:tcW w:w="2030" w:type="dxa"/>
            <w:tcBorders>
              <w:top w:val="single" w:sz="4" w:space="0" w:color="auto"/>
              <w:left w:val="single" w:sz="4" w:space="0" w:color="auto"/>
              <w:bottom w:val="nil"/>
              <w:right w:val="single" w:sz="4" w:space="0" w:color="auto"/>
            </w:tcBorders>
            <w:shd w:val="clear" w:color="auto" w:fill="D9D9D9"/>
            <w:vAlign w:val="center"/>
          </w:tcPr>
          <w:p w14:paraId="1044A441" w14:textId="77777777" w:rsidR="00A30AE4" w:rsidRPr="00AA7FBB" w:rsidRDefault="007629C9" w:rsidP="00B71E25">
            <w:pPr>
              <w:rPr>
                <w:rFonts w:ascii="Trebuchet MS" w:hAnsi="Trebuchet MS"/>
                <w:sz w:val="18"/>
                <w:szCs w:val="18"/>
              </w:rPr>
            </w:pPr>
            <w:r w:rsidRPr="00AA7FBB">
              <w:rPr>
                <w:rFonts w:ascii="Trebuchet MS" w:hAnsi="Trebuchet MS"/>
                <w:sz w:val="18"/>
                <w:szCs w:val="18"/>
              </w:rPr>
              <w:t>tilladelse</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345E06BD"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Indvindingstilladelse i m3 pr år</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635522F"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Heltal</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169EA088" w14:textId="77777777" w:rsidR="00A30AE4" w:rsidRPr="00AA7FBB" w:rsidRDefault="00A30AE4" w:rsidP="00B71E25">
            <w:pPr>
              <w:rPr>
                <w:rFonts w:ascii="Trebuchet MS" w:hAnsi="Trebuchet MS" w:cs="Trebuchet MS"/>
                <w:sz w:val="18"/>
                <w:szCs w:val="18"/>
              </w:rPr>
            </w:pPr>
            <w:r>
              <w:rPr>
                <w:rFonts w:ascii="Trebuchet MS" w:hAnsi="Trebuchet MS" w:cs="Trebuchet MS"/>
                <w:sz w:val="18"/>
                <w:szCs w:val="18"/>
              </w:rPr>
              <w:t>1-999999</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5E813182"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1D553998" w14:textId="77777777" w:rsidR="00A30AE4" w:rsidRPr="00A30AE4" w:rsidRDefault="00A30AE4" w:rsidP="00614ABE">
            <w:pPr>
              <w:rPr>
                <w:rFonts w:ascii="Trebuchet MS" w:hAnsi="Trebuchet MS" w:cs="Trebuchet MS"/>
                <w:sz w:val="18"/>
                <w:szCs w:val="18"/>
              </w:rPr>
            </w:pPr>
            <w:r w:rsidRPr="00A30AE4">
              <w:rPr>
                <w:rFonts w:ascii="Trebuchet MS" w:hAnsi="Trebuchet MS" w:cs="Trebuchet MS"/>
                <w:sz w:val="18"/>
                <w:szCs w:val="18"/>
              </w:rPr>
              <w:t>1200</w:t>
            </w:r>
          </w:p>
        </w:tc>
      </w:tr>
      <w:tr w:rsidR="00A30AE4" w:rsidRPr="00AA7FBB" w14:paraId="7E2E65A1" w14:textId="77777777" w:rsidTr="007629C9">
        <w:trPr>
          <w:trHeight w:hRule="exact" w:val="275"/>
        </w:trPr>
        <w:tc>
          <w:tcPr>
            <w:tcW w:w="2030" w:type="dxa"/>
            <w:tcBorders>
              <w:top w:val="single" w:sz="4" w:space="0" w:color="auto"/>
              <w:left w:val="single" w:sz="4" w:space="0" w:color="auto"/>
              <w:bottom w:val="nil"/>
              <w:right w:val="single" w:sz="4" w:space="0" w:color="auto"/>
            </w:tcBorders>
            <w:shd w:val="clear" w:color="auto" w:fill="D9D9D9"/>
            <w:vAlign w:val="center"/>
          </w:tcPr>
          <w:p w14:paraId="39DFBAE4" w14:textId="77777777" w:rsidR="00A30AE4" w:rsidRPr="00AA7FBB" w:rsidRDefault="007629C9" w:rsidP="00B71E25">
            <w:pPr>
              <w:rPr>
                <w:rFonts w:ascii="Trebuchet MS" w:hAnsi="Trebuchet MS"/>
                <w:sz w:val="18"/>
                <w:szCs w:val="18"/>
              </w:rPr>
            </w:pPr>
            <w:proofErr w:type="spellStart"/>
            <w:r w:rsidRPr="00AA7FBB">
              <w:rPr>
                <w:rFonts w:ascii="Trebuchet MS" w:hAnsi="Trebuchet MS"/>
                <w:sz w:val="18"/>
                <w:szCs w:val="18"/>
              </w:rPr>
              <w:t>tilladelse_gyldig</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57118D9A"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Gyldighed for indvindingstilladelse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7721F71"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502D0B5D"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6B19DC67"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5A2951A7" w14:textId="77777777" w:rsidR="00A30AE4" w:rsidRPr="00A30AE4" w:rsidRDefault="00A30AE4" w:rsidP="00614ABE">
            <w:pPr>
              <w:rPr>
                <w:rFonts w:ascii="Trebuchet MS" w:hAnsi="Trebuchet MS" w:cs="Trebuchet MS"/>
                <w:sz w:val="18"/>
                <w:szCs w:val="18"/>
              </w:rPr>
            </w:pPr>
          </w:p>
        </w:tc>
      </w:tr>
      <w:tr w:rsidR="00A30AE4" w:rsidRPr="00AA7FBB" w14:paraId="7A5F2862" w14:textId="77777777" w:rsidTr="007629C9">
        <w:trPr>
          <w:trHeight w:hRule="exact" w:val="280"/>
        </w:trPr>
        <w:tc>
          <w:tcPr>
            <w:tcW w:w="2030" w:type="dxa"/>
            <w:tcBorders>
              <w:top w:val="single" w:sz="4" w:space="0" w:color="auto"/>
              <w:left w:val="single" w:sz="4" w:space="0" w:color="auto"/>
              <w:bottom w:val="nil"/>
              <w:right w:val="single" w:sz="4" w:space="0" w:color="auto"/>
            </w:tcBorders>
            <w:shd w:val="clear" w:color="auto" w:fill="D9D9D9"/>
            <w:vAlign w:val="center"/>
          </w:tcPr>
          <w:p w14:paraId="54FDDC41" w14:textId="77777777" w:rsidR="00A30AE4" w:rsidRPr="00AA7FBB" w:rsidRDefault="007629C9" w:rsidP="00B71E25">
            <w:pPr>
              <w:rPr>
                <w:rFonts w:ascii="Trebuchet MS" w:hAnsi="Trebuchet MS"/>
                <w:sz w:val="18"/>
                <w:szCs w:val="18"/>
              </w:rPr>
            </w:pPr>
            <w:proofErr w:type="spellStart"/>
            <w:r w:rsidRPr="00AA7FBB">
              <w:rPr>
                <w:rFonts w:ascii="Trebuchet MS" w:hAnsi="Trebuchet MS"/>
                <w:sz w:val="18"/>
                <w:szCs w:val="18"/>
              </w:rPr>
              <w:t>beskyt_zone</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29F792BD"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Beskyttelseszonens størrelse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9C5306F"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Heltal</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3CDFC8A6" w14:textId="77777777" w:rsidR="00A30AE4" w:rsidRPr="00AA7FBB" w:rsidRDefault="00A30AE4" w:rsidP="00B71E25">
            <w:pPr>
              <w:rPr>
                <w:rFonts w:ascii="Trebuchet MS" w:hAnsi="Trebuchet MS" w:cs="Trebuchet MS"/>
                <w:sz w:val="18"/>
                <w:szCs w:val="18"/>
              </w:rPr>
            </w:pPr>
            <w:r>
              <w:rPr>
                <w:rFonts w:ascii="Trebuchet MS" w:hAnsi="Trebuchet MS" w:cs="Trebuchet MS"/>
                <w:sz w:val="18"/>
                <w:szCs w:val="18"/>
              </w:rPr>
              <w:t>1-9999</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7021563A"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49F5EBAD" w14:textId="77777777" w:rsidR="00A30AE4" w:rsidRPr="00A30AE4" w:rsidRDefault="00A30AE4" w:rsidP="00614ABE">
            <w:pPr>
              <w:rPr>
                <w:rFonts w:ascii="Trebuchet MS" w:hAnsi="Trebuchet MS" w:cs="Trebuchet MS"/>
                <w:sz w:val="18"/>
                <w:szCs w:val="18"/>
              </w:rPr>
            </w:pPr>
            <w:r w:rsidRPr="00A30AE4">
              <w:rPr>
                <w:rFonts w:ascii="Trebuchet MS" w:hAnsi="Trebuchet MS" w:cs="Trebuchet MS"/>
                <w:sz w:val="18"/>
                <w:szCs w:val="18"/>
              </w:rPr>
              <w:t>300</w:t>
            </w:r>
          </w:p>
        </w:tc>
      </w:tr>
      <w:tr w:rsidR="00AA7FBB" w:rsidRPr="00AA7FBB" w14:paraId="5693E614" w14:textId="77777777" w:rsidTr="007629C9">
        <w:trPr>
          <w:trHeight w:hRule="exact" w:val="437"/>
        </w:trPr>
        <w:tc>
          <w:tcPr>
            <w:tcW w:w="2030" w:type="dxa"/>
            <w:tcBorders>
              <w:top w:val="single" w:sz="4" w:space="0" w:color="auto"/>
              <w:left w:val="single" w:sz="4" w:space="0" w:color="auto"/>
              <w:bottom w:val="nil"/>
              <w:right w:val="single" w:sz="4" w:space="0" w:color="auto"/>
            </w:tcBorders>
            <w:shd w:val="clear" w:color="auto" w:fill="D9D9D9"/>
            <w:vAlign w:val="center"/>
          </w:tcPr>
          <w:p w14:paraId="2F9D1DF4" w14:textId="77777777" w:rsidR="00AA7FBB" w:rsidRPr="00AA7FBB" w:rsidRDefault="007629C9" w:rsidP="00B71E25">
            <w:pPr>
              <w:rPr>
                <w:rFonts w:ascii="Trebuchet MS" w:hAnsi="Trebuchet MS"/>
                <w:sz w:val="18"/>
                <w:szCs w:val="18"/>
              </w:rPr>
            </w:pPr>
            <w:proofErr w:type="spellStart"/>
            <w:r w:rsidRPr="00AA7FBB">
              <w:rPr>
                <w:rFonts w:ascii="Trebuchet MS" w:hAnsi="Trebuchet MS"/>
                <w:sz w:val="18"/>
                <w:szCs w:val="18"/>
              </w:rPr>
              <w:t>beskyt_zone_gyldig</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3992F820"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Beskyttelseszonens gyldighed, herunder lovhjemmel der giver zonen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645BF56" w14:textId="77777777" w:rsidR="00AA7FBB" w:rsidRPr="00AA7FBB" w:rsidRDefault="00AA7FBB" w:rsidP="00B71E25">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4CCA2CAB" w14:textId="77777777" w:rsidR="00AA7FBB" w:rsidRPr="00AA7FBB" w:rsidRDefault="00AA7FBB" w:rsidP="00B71E25">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center"/>
          </w:tcPr>
          <w:p w14:paraId="03208194"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1117BBFF" w14:textId="77777777" w:rsidR="00AA7FBB" w:rsidRPr="00AA7FBB" w:rsidRDefault="00AA7FBB" w:rsidP="00B71E25">
            <w:pPr>
              <w:rPr>
                <w:rFonts w:ascii="Trebuchet MS" w:hAnsi="Trebuchet MS" w:cs="Trebuchet MS"/>
                <w:sz w:val="18"/>
                <w:szCs w:val="18"/>
              </w:rPr>
            </w:pPr>
          </w:p>
        </w:tc>
      </w:tr>
      <w:tr w:rsidR="00AA7FBB" w:rsidRPr="00AA7FBB" w14:paraId="0F8F6927" w14:textId="77777777" w:rsidTr="007629C9">
        <w:trPr>
          <w:trHeight w:hRule="exact" w:val="288"/>
        </w:trPr>
        <w:tc>
          <w:tcPr>
            <w:tcW w:w="2030" w:type="dxa"/>
            <w:tcBorders>
              <w:top w:val="single" w:sz="4" w:space="0" w:color="auto"/>
              <w:left w:val="single" w:sz="4" w:space="0" w:color="auto"/>
              <w:bottom w:val="nil"/>
              <w:right w:val="single" w:sz="4" w:space="0" w:color="auto"/>
            </w:tcBorders>
            <w:shd w:val="clear" w:color="auto" w:fill="D9D9D9"/>
            <w:vAlign w:val="center"/>
          </w:tcPr>
          <w:p w14:paraId="02EE5FD7" w14:textId="77777777" w:rsidR="00AA7FBB" w:rsidRPr="00AA7FBB" w:rsidRDefault="007629C9" w:rsidP="008C6C14">
            <w:pPr>
              <w:rPr>
                <w:rFonts w:ascii="Trebuchet MS" w:hAnsi="Trebuchet MS"/>
                <w:sz w:val="18"/>
                <w:szCs w:val="18"/>
              </w:rPr>
            </w:pPr>
            <w:r w:rsidRPr="00AA7FBB">
              <w:rPr>
                <w:rFonts w:ascii="Trebuchet MS" w:hAnsi="Trebuchet MS"/>
                <w:sz w:val="18"/>
                <w:szCs w:val="18"/>
              </w:rPr>
              <w:t>lokalitet</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0DDF7507"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Beskrivelse af sted eller adresse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09950AE"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24B90A77"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0-128 tegn</w:t>
            </w:r>
          </w:p>
        </w:tc>
        <w:tc>
          <w:tcPr>
            <w:tcW w:w="1251" w:type="dxa"/>
            <w:tcBorders>
              <w:top w:val="single" w:sz="4" w:space="0" w:color="auto"/>
              <w:left w:val="single" w:sz="4" w:space="0" w:color="auto"/>
              <w:bottom w:val="nil"/>
              <w:right w:val="single" w:sz="4" w:space="0" w:color="auto"/>
            </w:tcBorders>
            <w:shd w:val="clear" w:color="auto" w:fill="FFFFFF"/>
            <w:vAlign w:val="center"/>
          </w:tcPr>
          <w:p w14:paraId="69D3363E" w14:textId="77777777" w:rsidR="00AA7FBB" w:rsidRPr="00AA7FBB" w:rsidRDefault="00AA7FBB" w:rsidP="008C6C14">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66D4DF82"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Herskind NV</w:t>
            </w:r>
          </w:p>
        </w:tc>
      </w:tr>
      <w:tr w:rsidR="00AA7FBB" w:rsidRPr="00AA7FBB" w14:paraId="669C1228" w14:textId="77777777" w:rsidTr="00D6460F">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D9D9D9"/>
            <w:vAlign w:val="bottom"/>
          </w:tcPr>
          <w:p w14:paraId="0BC1B85D" w14:textId="77777777" w:rsidR="00AA7FBB" w:rsidRPr="00AA7FBB" w:rsidRDefault="007629C9" w:rsidP="00AA7FBB">
            <w:pPr>
              <w:rPr>
                <w:rFonts w:ascii="Trebuchet MS" w:hAnsi="Trebuchet MS"/>
                <w:sz w:val="18"/>
                <w:szCs w:val="18"/>
              </w:rPr>
            </w:pPr>
            <w:proofErr w:type="spellStart"/>
            <w:r w:rsidRPr="00AA7FBB">
              <w:rPr>
                <w:rFonts w:ascii="Trebuchet MS" w:hAnsi="Trebuchet MS"/>
                <w:sz w:val="18"/>
                <w:szCs w:val="18"/>
              </w:rPr>
              <w:t>zone_type_kode</w:t>
            </w:r>
            <w:proofErr w:type="spellEnd"/>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21CA8E4B"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Kode for boringszone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2C1AA29"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Heltal</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bottom"/>
          </w:tcPr>
          <w:p w14:paraId="0AA9DBB6" w14:textId="77777777" w:rsidR="00AA7FBB" w:rsidRPr="00AA7FBB" w:rsidRDefault="00A30AE4" w:rsidP="00AA7FBB">
            <w:pPr>
              <w:rPr>
                <w:rFonts w:ascii="Trebuchet MS" w:hAnsi="Trebuchet MS"/>
                <w:sz w:val="18"/>
                <w:szCs w:val="18"/>
              </w:rPr>
            </w:pPr>
            <w:r>
              <w:rPr>
                <w:rFonts w:ascii="Trebuchet MS" w:hAnsi="Trebuchet MS"/>
                <w:sz w:val="18"/>
                <w:szCs w:val="18"/>
              </w:rPr>
              <w:t>1-300</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bottom"/>
          </w:tcPr>
          <w:p w14:paraId="315E8F7D"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O</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13B374FF"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300</w:t>
            </w:r>
          </w:p>
        </w:tc>
      </w:tr>
      <w:tr w:rsidR="00AA7FBB" w:rsidRPr="00AA7FBB" w14:paraId="642D2C85" w14:textId="77777777" w:rsidTr="00E07F24">
        <w:trPr>
          <w:trHeight w:hRule="exact" w:val="255"/>
        </w:trPr>
        <w:tc>
          <w:tcPr>
            <w:tcW w:w="2030" w:type="dxa"/>
            <w:tcBorders>
              <w:top w:val="single" w:sz="4" w:space="0" w:color="auto"/>
              <w:left w:val="single" w:sz="4" w:space="0" w:color="auto"/>
              <w:bottom w:val="nil"/>
              <w:right w:val="single" w:sz="4" w:space="0" w:color="auto"/>
            </w:tcBorders>
            <w:shd w:val="clear" w:color="auto" w:fill="99CCFF"/>
            <w:vAlign w:val="center"/>
          </w:tcPr>
          <w:p w14:paraId="0C71793A" w14:textId="77777777" w:rsidR="00AA7FBB" w:rsidRPr="00AA7FBB" w:rsidRDefault="007629C9" w:rsidP="008C6C14">
            <w:pPr>
              <w:rPr>
                <w:rFonts w:ascii="Trebuchet MS" w:hAnsi="Trebuchet MS"/>
                <w:sz w:val="18"/>
                <w:szCs w:val="18"/>
              </w:rPr>
            </w:pPr>
            <w:proofErr w:type="spellStart"/>
            <w:r w:rsidRPr="00AA7FBB">
              <w:rPr>
                <w:rFonts w:ascii="Trebuchet MS" w:hAnsi="Trebuchet MS"/>
                <w:sz w:val="18"/>
                <w:szCs w:val="18"/>
              </w:rPr>
              <w:t>zone_type</w:t>
            </w:r>
            <w:proofErr w:type="spellEnd"/>
          </w:p>
        </w:tc>
        <w:tc>
          <w:tcPr>
            <w:tcW w:w="4174" w:type="dxa"/>
            <w:tcBorders>
              <w:top w:val="single" w:sz="4" w:space="0" w:color="auto"/>
              <w:left w:val="single" w:sz="4" w:space="0" w:color="auto"/>
              <w:bottom w:val="nil"/>
              <w:right w:val="single" w:sz="4" w:space="0" w:color="auto"/>
            </w:tcBorders>
            <w:shd w:val="clear" w:color="auto" w:fill="99CCFF"/>
            <w:vAlign w:val="bottom"/>
          </w:tcPr>
          <w:p w14:paraId="784460BC"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Inddeling i beskyttelseszone</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7240151D"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99CCFF"/>
            <w:vAlign w:val="center"/>
          </w:tcPr>
          <w:p w14:paraId="1F76ED4D"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99CCFF"/>
            <w:vAlign w:val="center"/>
          </w:tcPr>
          <w:p w14:paraId="307A6EE0" w14:textId="77777777" w:rsidR="00AA7FBB" w:rsidRPr="00AA7FBB" w:rsidRDefault="00AA7FBB" w:rsidP="008C6C14">
            <w:pPr>
              <w:jc w:val="center"/>
              <w:rPr>
                <w:rFonts w:ascii="Trebuchet MS" w:hAnsi="Trebuchet MS" w:cs="Trebuchet MS"/>
                <w:sz w:val="18"/>
                <w:szCs w:val="18"/>
              </w:rPr>
            </w:pPr>
            <w:r w:rsidRPr="00AA7FBB">
              <w:rPr>
                <w:rFonts w:ascii="Trebuchet MS" w:hAnsi="Trebuchet MS" w:cs="Trebuchet MS"/>
                <w:sz w:val="18"/>
                <w:szCs w:val="18"/>
              </w:rPr>
              <w:t>S</w:t>
            </w:r>
          </w:p>
        </w:tc>
        <w:tc>
          <w:tcPr>
            <w:tcW w:w="3059" w:type="dxa"/>
            <w:tcBorders>
              <w:top w:val="single" w:sz="4" w:space="0" w:color="auto"/>
              <w:left w:val="single" w:sz="4" w:space="0" w:color="auto"/>
              <w:bottom w:val="nil"/>
              <w:right w:val="single" w:sz="4" w:space="0" w:color="auto"/>
            </w:tcBorders>
            <w:shd w:val="clear" w:color="auto" w:fill="99CCFF"/>
            <w:vAlign w:val="center"/>
          </w:tcPr>
          <w:p w14:paraId="63FC6149"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Drikkevandsboring (300m)</w:t>
            </w:r>
          </w:p>
        </w:tc>
      </w:tr>
      <w:tr w:rsidR="00AA7FBB" w:rsidRPr="00AA7FBB" w14:paraId="3D7DA4F8" w14:textId="77777777" w:rsidTr="00AA7FBB">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3411E5F3" w14:textId="77777777" w:rsidR="00AA7FBB" w:rsidRPr="00AA7FBB" w:rsidRDefault="007629C9" w:rsidP="00AA7FBB">
            <w:pPr>
              <w:rPr>
                <w:rFonts w:ascii="Trebuchet MS" w:hAnsi="Trebuchet MS" w:cs="Trebuchet MS"/>
                <w:sz w:val="18"/>
                <w:szCs w:val="18"/>
              </w:rPr>
            </w:pPr>
            <w:proofErr w:type="spellStart"/>
            <w:r w:rsidRPr="00AA7FBB">
              <w:rPr>
                <w:rFonts w:ascii="Trebuchet MS" w:hAnsi="Trebuchet MS" w:cs="Trebuchet MS"/>
                <w:sz w:val="18"/>
                <w:szCs w:val="18"/>
              </w:rPr>
              <w:t>gyldig_fra</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2DAF69E1"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2533CCD8" w14:textId="77777777" w:rsidTr="00AA7FBB">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182E9BD5" w14:textId="77777777" w:rsidR="00AA7FBB" w:rsidRPr="00AA7FBB" w:rsidRDefault="007629C9" w:rsidP="00AA7FBB">
            <w:pPr>
              <w:rPr>
                <w:rFonts w:ascii="Trebuchet MS" w:hAnsi="Trebuchet MS" w:cs="Trebuchet MS"/>
                <w:sz w:val="18"/>
                <w:szCs w:val="18"/>
              </w:rPr>
            </w:pPr>
            <w:proofErr w:type="spellStart"/>
            <w:r w:rsidRPr="00AA7FBB">
              <w:rPr>
                <w:rFonts w:ascii="Trebuchet MS" w:hAnsi="Trebuchet MS" w:cs="Trebuchet MS"/>
                <w:sz w:val="18"/>
                <w:szCs w:val="18"/>
              </w:rPr>
              <w:t>gyldig_til</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4F1CF6C5"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2049B867" w14:textId="77777777" w:rsidTr="00AA7FBB">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97DDBA"/>
            <w:vAlign w:val="bottom"/>
          </w:tcPr>
          <w:p w14:paraId="4F4635D0" w14:textId="77777777" w:rsidR="00AA7FBB" w:rsidRPr="00AA7FBB" w:rsidRDefault="007629C9" w:rsidP="00AA7FBB">
            <w:pPr>
              <w:rPr>
                <w:rFonts w:ascii="Trebuchet MS" w:hAnsi="Trebuchet MS" w:cs="Trebuchet MS"/>
                <w:sz w:val="18"/>
                <w:szCs w:val="18"/>
              </w:rPr>
            </w:pPr>
            <w:r w:rsidRPr="00AA7FBB">
              <w:rPr>
                <w:rFonts w:ascii="Trebuchet MS" w:hAnsi="Trebuchet MS" w:cs="Trebuchet MS"/>
                <w:sz w:val="18"/>
                <w:szCs w:val="18"/>
              </w:rPr>
              <w:t>link</w:t>
            </w:r>
          </w:p>
        </w:tc>
        <w:tc>
          <w:tcPr>
            <w:tcW w:w="1168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38B4101"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34548504" w14:textId="77777777" w:rsidTr="00AA7FBB">
        <w:trPr>
          <w:trHeight w:hRule="exact" w:val="255"/>
        </w:trPr>
        <w:tc>
          <w:tcPr>
            <w:tcW w:w="13716" w:type="dxa"/>
            <w:gridSpan w:val="6"/>
            <w:tcBorders>
              <w:top w:val="single" w:sz="4" w:space="0" w:color="auto"/>
              <w:left w:val="nil"/>
              <w:bottom w:val="nil"/>
              <w:right w:val="nil"/>
            </w:tcBorders>
            <w:shd w:val="clear" w:color="auto" w:fill="99CCFF"/>
            <w:vAlign w:val="bottom"/>
          </w:tcPr>
          <w:p w14:paraId="4734169E"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i/>
                <w:iCs/>
                <w:sz w:val="18"/>
                <w:szCs w:val="18"/>
              </w:rPr>
              <w:t>Felter markeret med blå er temaspecifikke opslagstabeller, der indeholder oversættelser af koder i andre felter.</w:t>
            </w:r>
          </w:p>
        </w:tc>
      </w:tr>
      <w:tr w:rsidR="00AA7FBB" w:rsidRPr="00AA7FBB" w14:paraId="213EF519" w14:textId="77777777" w:rsidTr="00AA7FBB">
        <w:trPr>
          <w:trHeight w:hRule="exact" w:val="255"/>
        </w:trPr>
        <w:tc>
          <w:tcPr>
            <w:tcW w:w="13716" w:type="dxa"/>
            <w:gridSpan w:val="6"/>
            <w:tcBorders>
              <w:top w:val="nil"/>
              <w:left w:val="nil"/>
              <w:bottom w:val="nil"/>
              <w:right w:val="nil"/>
            </w:tcBorders>
            <w:shd w:val="clear" w:color="auto" w:fill="97DDBA"/>
            <w:vAlign w:val="bottom"/>
          </w:tcPr>
          <w:p w14:paraId="297FA739" w14:textId="77777777" w:rsidR="00AA7FBB" w:rsidRPr="00AA7FBB" w:rsidRDefault="00AA7FBB" w:rsidP="00AA7FBB">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14B751C3" w14:textId="37C97570" w:rsidR="004F3534" w:rsidRDefault="00380C13" w:rsidP="004F3534">
      <w:pPr>
        <w:pStyle w:val="Overskrift6"/>
      </w:pPr>
      <w:r>
        <w:t>5.11.</w:t>
      </w:r>
      <w:r w:rsidR="006F33C7">
        <w:t>4</w:t>
      </w:r>
      <w:r w:rsidR="007C3785">
        <w:t>.</w:t>
      </w:r>
      <w:r w:rsidR="00453D86">
        <w:t>1</w:t>
      </w:r>
      <w:r w:rsidR="007C3785" w:rsidRPr="00A32757">
        <w:t xml:space="preserve"> </w:t>
      </w:r>
      <w:r w:rsidR="007C3785">
        <w:t>Metadata</w:t>
      </w:r>
      <w:r w:rsidR="004F3534" w:rsidRPr="004F353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F3534" w:rsidRPr="0051728E" w14:paraId="13BC5666" w14:textId="77777777" w:rsidTr="004F36D1">
        <w:trPr>
          <w:trHeight w:hRule="exact" w:val="255"/>
        </w:trPr>
        <w:tc>
          <w:tcPr>
            <w:tcW w:w="2235" w:type="dxa"/>
            <w:shd w:val="clear" w:color="auto" w:fill="D9D9D9"/>
            <w:vAlign w:val="bottom"/>
          </w:tcPr>
          <w:p w14:paraId="57C85ABD" w14:textId="77777777" w:rsidR="004F3534" w:rsidRPr="0051728E" w:rsidRDefault="004F3534" w:rsidP="004F36D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C4DE7A4" w14:textId="77777777" w:rsidR="004F3534" w:rsidRPr="00FE3FC3" w:rsidRDefault="004F3534" w:rsidP="004F36D1">
            <w:pPr>
              <w:rPr>
                <w:rFonts w:ascii="Trebuchet MS" w:hAnsi="Trebuchet MS" w:cs="Trebuchet MS"/>
                <w:bCs/>
                <w:sz w:val="18"/>
                <w:szCs w:val="18"/>
              </w:rPr>
            </w:pPr>
            <w:r w:rsidRPr="00FE3FC3">
              <w:rPr>
                <w:rFonts w:ascii="Trebuchet MS" w:hAnsi="Trebuchet MS" w:cs="Trebuchet MS"/>
                <w:b/>
                <w:bCs/>
                <w:sz w:val="18"/>
                <w:szCs w:val="18"/>
              </w:rPr>
              <w:t>Beskrivelse</w:t>
            </w:r>
          </w:p>
        </w:tc>
      </w:tr>
      <w:tr w:rsidR="004F3534" w:rsidRPr="0051728E" w14:paraId="69131837" w14:textId="77777777" w:rsidTr="004F36D1">
        <w:trPr>
          <w:trHeight w:hRule="exact" w:val="255"/>
        </w:trPr>
        <w:tc>
          <w:tcPr>
            <w:tcW w:w="2235" w:type="dxa"/>
            <w:shd w:val="clear" w:color="auto" w:fill="E0E0E0"/>
            <w:vAlign w:val="bottom"/>
          </w:tcPr>
          <w:p w14:paraId="3B4B3609"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F64CCD6" w14:textId="77777777" w:rsidR="004F3534" w:rsidRPr="004933DF" w:rsidRDefault="004F3534" w:rsidP="004F36D1">
            <w:pPr>
              <w:rPr>
                <w:rFonts w:ascii="Trebuchet MS" w:hAnsi="Trebuchet MS" w:cs="Trebuchet MS"/>
                <w:sz w:val="18"/>
                <w:szCs w:val="18"/>
              </w:rPr>
            </w:pPr>
            <w:r w:rsidRPr="007C3785">
              <w:rPr>
                <w:rFonts w:ascii="Trebuchet MS" w:hAnsi="Trebuchet MS" w:cs="Trebuchet MS"/>
                <w:sz w:val="18"/>
                <w:szCs w:val="18"/>
              </w:rPr>
              <w:t>Beskyttelseszone</w:t>
            </w:r>
          </w:p>
        </w:tc>
      </w:tr>
      <w:tr w:rsidR="004F3534" w:rsidRPr="0051728E" w14:paraId="59755686" w14:textId="77777777" w:rsidTr="004F36D1">
        <w:trPr>
          <w:trHeight w:hRule="exact" w:val="255"/>
        </w:trPr>
        <w:tc>
          <w:tcPr>
            <w:tcW w:w="2235" w:type="dxa"/>
            <w:shd w:val="clear" w:color="auto" w:fill="E0E0E0"/>
            <w:vAlign w:val="bottom"/>
          </w:tcPr>
          <w:p w14:paraId="1C94D418"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4995598" w14:textId="77777777" w:rsidR="004F3534" w:rsidRDefault="004F3534" w:rsidP="004F36D1">
            <w:pPr>
              <w:rPr>
                <w:rFonts w:ascii="Trebuchet MS" w:hAnsi="Trebuchet MS"/>
                <w:sz w:val="18"/>
                <w:szCs w:val="18"/>
              </w:rPr>
            </w:pPr>
            <w:r>
              <w:rPr>
                <w:rFonts w:ascii="Trebuchet MS" w:hAnsi="Trebuchet MS"/>
                <w:sz w:val="18"/>
                <w:szCs w:val="18"/>
              </w:rPr>
              <w:t>6</w:t>
            </w:r>
            <w:r w:rsidR="00380C13">
              <w:rPr>
                <w:rFonts w:ascii="Trebuchet MS" w:hAnsi="Trebuchet MS"/>
                <w:sz w:val="18"/>
                <w:szCs w:val="18"/>
              </w:rPr>
              <w:t>0</w:t>
            </w:r>
            <w:r w:rsidR="006F33C7">
              <w:rPr>
                <w:rFonts w:ascii="Trebuchet MS" w:hAnsi="Trebuchet MS"/>
                <w:sz w:val="18"/>
                <w:szCs w:val="18"/>
              </w:rPr>
              <w:t>03</w:t>
            </w:r>
          </w:p>
        </w:tc>
      </w:tr>
      <w:tr w:rsidR="004F3534" w:rsidRPr="0051728E" w14:paraId="4D3F7816" w14:textId="77777777" w:rsidTr="004F36D1">
        <w:trPr>
          <w:trHeight w:hRule="exact" w:val="255"/>
        </w:trPr>
        <w:tc>
          <w:tcPr>
            <w:tcW w:w="2235" w:type="dxa"/>
            <w:shd w:val="clear" w:color="auto" w:fill="E0E0E0"/>
            <w:vAlign w:val="bottom"/>
          </w:tcPr>
          <w:p w14:paraId="05853643"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27F6B2D" w14:textId="77777777" w:rsidR="004F3534" w:rsidRPr="00F279E4" w:rsidRDefault="004F3534" w:rsidP="004F36D1">
            <w:pPr>
              <w:rPr>
                <w:rFonts w:ascii="Trebuchet MS" w:hAnsi="Trebuchet MS" w:cs="Trebuchet MS"/>
                <w:sz w:val="18"/>
                <w:szCs w:val="18"/>
              </w:rPr>
            </w:pPr>
            <w:r>
              <w:rPr>
                <w:rFonts w:ascii="Trebuchet MS" w:hAnsi="Trebuchet MS"/>
                <w:sz w:val="18"/>
                <w:szCs w:val="18"/>
              </w:rPr>
              <w:t>Bufferzone rundt om vandboringer for at beskytte grundvandet</w:t>
            </w:r>
            <w:r w:rsidRPr="00755EA1">
              <w:rPr>
                <w:rFonts w:ascii="Trebuchet MS" w:hAnsi="Trebuchet MS"/>
                <w:sz w:val="18"/>
                <w:szCs w:val="18"/>
              </w:rPr>
              <w:t>.</w:t>
            </w:r>
            <w:r w:rsidR="008F6F93">
              <w:rPr>
                <w:rFonts w:ascii="Trebuchet MS" w:hAnsi="Trebuchet MS"/>
                <w:sz w:val="18"/>
                <w:szCs w:val="18"/>
              </w:rPr>
              <w:t xml:space="preserve"> </w:t>
            </w:r>
          </w:p>
        </w:tc>
      </w:tr>
      <w:tr w:rsidR="004F3534" w:rsidRPr="0051728E" w14:paraId="39EDDBBD" w14:textId="77777777" w:rsidTr="00924565">
        <w:trPr>
          <w:trHeight w:hRule="exact" w:val="3342"/>
        </w:trPr>
        <w:tc>
          <w:tcPr>
            <w:tcW w:w="2235" w:type="dxa"/>
            <w:shd w:val="clear" w:color="auto" w:fill="E0E0E0"/>
            <w:vAlign w:val="center"/>
          </w:tcPr>
          <w:p w14:paraId="16EEBC8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lastRenderedPageBreak/>
              <w:t>Beskrivelse</w:t>
            </w:r>
          </w:p>
        </w:tc>
        <w:tc>
          <w:tcPr>
            <w:tcW w:w="11340" w:type="dxa"/>
            <w:shd w:val="clear" w:color="auto" w:fill="FFFFFF"/>
            <w:vAlign w:val="bottom"/>
          </w:tcPr>
          <w:p w14:paraId="5FC4883F" w14:textId="77777777" w:rsidR="00161F98" w:rsidRDefault="00161F98" w:rsidP="00161F98">
            <w:pPr>
              <w:rPr>
                <w:rFonts w:ascii="Trebuchet MS" w:hAnsi="Trebuchet MS"/>
                <w:sz w:val="18"/>
                <w:szCs w:val="18"/>
              </w:rPr>
            </w:pPr>
            <w:r w:rsidRPr="00810AFA">
              <w:rPr>
                <w:rFonts w:ascii="Trebuchet MS" w:hAnsi="Trebuchet MS"/>
                <w:sz w:val="18"/>
                <w:szCs w:val="18"/>
              </w:rPr>
              <w:t>Der kan normalt ikke tillades nedsivning af spildevand indenfor 300m zonen til indvindingsboringer som udnytter grund til drikkevandsformål, jf. Miljøbeskyttelseslovens § 22 og § 28.</w:t>
            </w:r>
            <w:r>
              <w:rPr>
                <w:rFonts w:ascii="Trebuchet MS" w:hAnsi="Trebuchet MS"/>
                <w:sz w:val="18"/>
                <w:szCs w:val="18"/>
              </w:rPr>
              <w:t xml:space="preserve"> </w:t>
            </w:r>
            <w:r w:rsidRPr="00810AFA">
              <w:rPr>
                <w:rFonts w:ascii="Trebuchet MS" w:hAnsi="Trebuchet MS"/>
                <w:sz w:val="18"/>
                <w:szCs w:val="18"/>
              </w:rPr>
              <w:t>Der kan normalt ikke tillades nedsivning af spildevand indenfor 150m zonen til indvindingsboringer som udnytter grundvand til vandingsformål, jf. Miljøbeskyttelseslovens § 22 og § 28.</w:t>
            </w:r>
            <w:r>
              <w:rPr>
                <w:rFonts w:ascii="Trebuchet MS" w:hAnsi="Trebuchet MS"/>
                <w:sz w:val="18"/>
                <w:szCs w:val="18"/>
              </w:rPr>
              <w:t xml:space="preserve"> </w:t>
            </w:r>
            <w:r w:rsidRPr="00810AFA">
              <w:rPr>
                <w:rFonts w:ascii="Trebuchet MS" w:hAnsi="Trebuchet MS"/>
                <w:sz w:val="18"/>
                <w:szCs w:val="18"/>
              </w:rPr>
              <w:t>Nogen steder kaldet Kildepladszoner eller hygiejnezoner.</w:t>
            </w:r>
            <w:r>
              <w:rPr>
                <w:rFonts w:ascii="Trebuchet MS" w:hAnsi="Trebuchet MS"/>
                <w:sz w:val="18"/>
                <w:szCs w:val="18"/>
              </w:rPr>
              <w:t xml:space="preserve"> </w:t>
            </w:r>
            <w:r w:rsidRPr="00810AFA">
              <w:rPr>
                <w:rFonts w:ascii="Trebuchet MS" w:hAnsi="Trebuchet MS"/>
                <w:sz w:val="18"/>
                <w:szCs w:val="18"/>
              </w:rPr>
              <w:t>Nogle GIS systemer kan automatisk vise en buffer ud fra en talværdi på punktobjektet, som et grafisk lag, så til visning behøves denne featureclass ikke.</w:t>
            </w:r>
            <w:r>
              <w:rPr>
                <w:rFonts w:ascii="Trebuchet MS" w:hAnsi="Trebuchet MS"/>
                <w:sz w:val="18"/>
                <w:szCs w:val="18"/>
              </w:rPr>
              <w:t xml:space="preserve"> </w:t>
            </w:r>
            <w:r w:rsidRPr="00810AFA">
              <w:rPr>
                <w:rFonts w:ascii="Trebuchet MS" w:hAnsi="Trebuchet MS"/>
                <w:sz w:val="18"/>
                <w:szCs w:val="18"/>
              </w:rPr>
              <w:t xml:space="preserve">Men i en </w:t>
            </w:r>
            <w:proofErr w:type="spellStart"/>
            <w:r w:rsidRPr="00810AFA">
              <w:rPr>
                <w:rFonts w:ascii="Trebuchet MS" w:hAnsi="Trebuchet MS"/>
                <w:sz w:val="18"/>
                <w:szCs w:val="18"/>
              </w:rPr>
              <w:t>konfligtsøgning</w:t>
            </w:r>
            <w:proofErr w:type="spellEnd"/>
            <w:r w:rsidRPr="00810AFA">
              <w:rPr>
                <w:rFonts w:ascii="Trebuchet MS" w:hAnsi="Trebuchet MS"/>
                <w:sz w:val="18"/>
                <w:szCs w:val="18"/>
              </w:rPr>
              <w:t xml:space="preserve"> opfattes dette objekt stadig som et punkt, og derfor er det stadig nødvendigt lave featureclass som flade</w:t>
            </w:r>
            <w:r>
              <w:rPr>
                <w:rFonts w:ascii="Trebuchet MS" w:hAnsi="Trebuchet MS"/>
                <w:sz w:val="18"/>
                <w:szCs w:val="18"/>
              </w:rPr>
              <w:t>.</w:t>
            </w:r>
          </w:p>
          <w:p w14:paraId="11ABD1F9" w14:textId="77777777" w:rsidR="00161F98" w:rsidRDefault="00161F98" w:rsidP="00161F98">
            <w:pPr>
              <w:rPr>
                <w:rFonts w:ascii="Trebuchet MS" w:hAnsi="Trebuchet MS"/>
                <w:sz w:val="18"/>
                <w:szCs w:val="18"/>
              </w:rPr>
            </w:pPr>
          </w:p>
          <w:p w14:paraId="07A30551"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Forskellige typer zoner hører under laget, - herunder bl.a.:</w:t>
            </w:r>
          </w:p>
          <w:p w14:paraId="140FAF53"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 </w:t>
            </w:r>
          </w:p>
          <w:p w14:paraId="38C5ADCA"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300 m beskyttelseszone om boring med krav om drikkevandskvalitet, Miljøbeskyttelseslovens §22 </w:t>
            </w:r>
            <w:r>
              <w:rPr>
                <w:rFonts w:ascii="Trebuchet MS" w:hAnsi="Trebuchet MS" w:cs="Trebuchet MS"/>
                <w:sz w:val="18"/>
                <w:szCs w:val="18"/>
              </w:rPr>
              <w:br/>
            </w:r>
            <w:r w:rsidRPr="00540DBF">
              <w:rPr>
                <w:rFonts w:ascii="Trebuchet MS" w:hAnsi="Trebuchet MS" w:cs="Trebuchet MS"/>
                <w:sz w:val="18"/>
                <w:szCs w:val="18"/>
              </w:rPr>
              <w:t xml:space="preserve">(Spildevandsbekendtgørelsen §29, </w:t>
            </w:r>
            <w:proofErr w:type="spellStart"/>
            <w:r w:rsidRPr="00540DBF">
              <w:rPr>
                <w:rFonts w:ascii="Trebuchet MS" w:hAnsi="Trebuchet MS" w:cs="Trebuchet MS"/>
                <w:sz w:val="18"/>
                <w:szCs w:val="18"/>
              </w:rPr>
              <w:t>stk</w:t>
            </w:r>
            <w:proofErr w:type="spellEnd"/>
            <w:r w:rsidRPr="00540DBF">
              <w:rPr>
                <w:rFonts w:ascii="Trebuchet MS" w:hAnsi="Trebuchet MS" w:cs="Trebuchet MS"/>
                <w:sz w:val="18"/>
                <w:szCs w:val="18"/>
              </w:rPr>
              <w:t xml:space="preserve"> 1, </w:t>
            </w:r>
            <w:proofErr w:type="spellStart"/>
            <w:r w:rsidRPr="00540DBF">
              <w:rPr>
                <w:rFonts w:ascii="Trebuchet MS" w:hAnsi="Trebuchet MS" w:cs="Trebuchet MS"/>
                <w:sz w:val="18"/>
                <w:szCs w:val="18"/>
              </w:rPr>
              <w:t>nr</w:t>
            </w:r>
            <w:proofErr w:type="spellEnd"/>
            <w:r w:rsidRPr="00540DBF">
              <w:rPr>
                <w:rFonts w:ascii="Trebuchet MS" w:hAnsi="Trebuchet MS" w:cs="Trebuchet MS"/>
                <w:sz w:val="18"/>
                <w:szCs w:val="18"/>
              </w:rPr>
              <w:t xml:space="preserve"> 8)</w:t>
            </w:r>
          </w:p>
          <w:p w14:paraId="12A8DF6C"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150 m beskyttelseszone om boring uden krav om drikkevandskvalitet, Miljøbeskyttelseslovens §22 </w:t>
            </w:r>
            <w:r>
              <w:rPr>
                <w:rFonts w:ascii="Trebuchet MS" w:hAnsi="Trebuchet MS" w:cs="Trebuchet MS"/>
                <w:sz w:val="18"/>
                <w:szCs w:val="18"/>
              </w:rPr>
              <w:br/>
            </w:r>
            <w:r w:rsidRPr="00540DBF">
              <w:rPr>
                <w:rFonts w:ascii="Trebuchet MS" w:hAnsi="Trebuchet MS" w:cs="Trebuchet MS"/>
                <w:sz w:val="18"/>
                <w:szCs w:val="18"/>
              </w:rPr>
              <w:t xml:space="preserve">(Spildevandsbekendtgørelsen §29, </w:t>
            </w:r>
            <w:proofErr w:type="spellStart"/>
            <w:r w:rsidRPr="00540DBF">
              <w:rPr>
                <w:rFonts w:ascii="Trebuchet MS" w:hAnsi="Trebuchet MS" w:cs="Trebuchet MS"/>
                <w:sz w:val="18"/>
                <w:szCs w:val="18"/>
              </w:rPr>
              <w:t>stk</w:t>
            </w:r>
            <w:proofErr w:type="spellEnd"/>
            <w:r w:rsidRPr="00540DBF">
              <w:rPr>
                <w:rFonts w:ascii="Trebuchet MS" w:hAnsi="Trebuchet MS" w:cs="Trebuchet MS"/>
                <w:sz w:val="18"/>
                <w:szCs w:val="18"/>
              </w:rPr>
              <w:t xml:space="preserve"> 1, </w:t>
            </w:r>
            <w:proofErr w:type="spellStart"/>
            <w:r w:rsidRPr="00540DBF">
              <w:rPr>
                <w:rFonts w:ascii="Trebuchet MS" w:hAnsi="Trebuchet MS" w:cs="Trebuchet MS"/>
                <w:sz w:val="18"/>
                <w:szCs w:val="18"/>
              </w:rPr>
              <w:t>nr</w:t>
            </w:r>
            <w:proofErr w:type="spellEnd"/>
            <w:r w:rsidRPr="00540DBF">
              <w:rPr>
                <w:rFonts w:ascii="Trebuchet MS" w:hAnsi="Trebuchet MS" w:cs="Trebuchet MS"/>
                <w:sz w:val="18"/>
                <w:szCs w:val="18"/>
              </w:rPr>
              <w:t xml:space="preserve"> 9)</w:t>
            </w:r>
          </w:p>
          <w:p w14:paraId="738FFF2F"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Fredningsbælte, Miljøbeskyttelseslovens §21</w:t>
            </w:r>
          </w:p>
          <w:p w14:paraId="763D9CD1"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25 m zoner om almen vandforsyningsboring, Miljøbeskyttelseslovens §21b</w:t>
            </w:r>
          </w:p>
          <w:p w14:paraId="34B5E999" w14:textId="77777777" w:rsidR="00161F98" w:rsidRDefault="00161F98" w:rsidP="00161F98">
            <w:pPr>
              <w:rPr>
                <w:rFonts w:ascii="Trebuchet MS" w:hAnsi="Trebuchet MS" w:cs="Tahoma"/>
                <w:sz w:val="18"/>
                <w:szCs w:val="18"/>
              </w:rPr>
            </w:pPr>
            <w:r w:rsidRPr="00540DBF">
              <w:rPr>
                <w:rFonts w:ascii="Trebuchet MS" w:hAnsi="Trebuchet MS" w:cs="Trebuchet MS"/>
                <w:sz w:val="18"/>
                <w:szCs w:val="18"/>
              </w:rPr>
              <w:t>BNBO, Miljøbeskyttelseslovens §24</w:t>
            </w:r>
          </w:p>
          <w:p w14:paraId="41CF6D2C" w14:textId="77777777" w:rsidR="00161F98" w:rsidRDefault="00161F98" w:rsidP="00161F98">
            <w:pPr>
              <w:rPr>
                <w:rFonts w:ascii="Trebuchet MS" w:hAnsi="Trebuchet MS" w:cs="Tahoma"/>
                <w:sz w:val="18"/>
                <w:szCs w:val="18"/>
              </w:rPr>
            </w:pPr>
          </w:p>
          <w:p w14:paraId="4D9BFB9D" w14:textId="77777777" w:rsidR="00161F98" w:rsidRDefault="00161F98" w:rsidP="00161F98">
            <w:pPr>
              <w:rPr>
                <w:rFonts w:ascii="Trebuchet MS" w:hAnsi="Trebuchet MS" w:cs="Tahoma"/>
                <w:sz w:val="18"/>
                <w:szCs w:val="18"/>
              </w:rPr>
            </w:pPr>
          </w:p>
          <w:p w14:paraId="74108C93" w14:textId="77777777" w:rsidR="004F3534" w:rsidRPr="004F36D1" w:rsidRDefault="004F3534" w:rsidP="00161F98">
            <w:pPr>
              <w:rPr>
                <w:rFonts w:ascii="Trebuchet MS" w:hAnsi="Trebuchet MS" w:cs="Tahoma"/>
                <w:sz w:val="18"/>
                <w:szCs w:val="18"/>
              </w:rPr>
            </w:pPr>
          </w:p>
        </w:tc>
      </w:tr>
      <w:tr w:rsidR="004F3534" w:rsidRPr="0051728E" w14:paraId="5417E056" w14:textId="77777777" w:rsidTr="004F36D1">
        <w:trPr>
          <w:trHeight w:hRule="exact" w:val="510"/>
        </w:trPr>
        <w:tc>
          <w:tcPr>
            <w:tcW w:w="2235" w:type="dxa"/>
            <w:shd w:val="clear" w:color="auto" w:fill="E0E0E0"/>
            <w:vAlign w:val="center"/>
          </w:tcPr>
          <w:p w14:paraId="7513B08F" w14:textId="77777777" w:rsidR="004F3534" w:rsidRPr="004F36D1" w:rsidRDefault="004F3534" w:rsidP="004F36D1">
            <w:pPr>
              <w:rPr>
                <w:rFonts w:ascii="Trebuchet MS" w:hAnsi="Trebuchet MS" w:cs="Tahoma"/>
                <w:sz w:val="18"/>
                <w:szCs w:val="18"/>
              </w:rPr>
            </w:pPr>
            <w:proofErr w:type="spellStart"/>
            <w:r w:rsidRPr="004F36D1">
              <w:rPr>
                <w:rFonts w:ascii="Trebuchet MS" w:hAnsi="Trebuchet MS" w:cs="Tahoma"/>
                <w:sz w:val="18"/>
                <w:szCs w:val="18"/>
              </w:rPr>
              <w:t>Formaal</w:t>
            </w:r>
            <w:proofErr w:type="spellEnd"/>
            <w:r w:rsidRPr="004F36D1">
              <w:rPr>
                <w:rFonts w:ascii="Trebuchet MS" w:hAnsi="Trebuchet MS" w:cs="Tahoma"/>
                <w:sz w:val="18"/>
                <w:szCs w:val="18"/>
              </w:rPr>
              <w:t xml:space="preserve"> </w:t>
            </w:r>
          </w:p>
        </w:tc>
        <w:tc>
          <w:tcPr>
            <w:tcW w:w="11340" w:type="dxa"/>
            <w:shd w:val="clear" w:color="auto" w:fill="FFFFFF"/>
            <w:vAlign w:val="bottom"/>
          </w:tcPr>
          <w:p w14:paraId="0F69420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t xml:space="preserve">Oplyse sagsbehandler og borger via selvbetjeningsløsninger om f.eks. der ikke kan give nedsivningstilladelser </w:t>
            </w:r>
            <w:proofErr w:type="spellStart"/>
            <w:r w:rsidRPr="004F36D1">
              <w:rPr>
                <w:rFonts w:ascii="Trebuchet MS" w:hAnsi="Trebuchet MS" w:cs="Tahoma"/>
                <w:sz w:val="18"/>
                <w:szCs w:val="18"/>
              </w:rPr>
              <w:t>p.g.a</w:t>
            </w:r>
            <w:proofErr w:type="spellEnd"/>
            <w:r w:rsidRPr="004F36D1">
              <w:rPr>
                <w:rFonts w:ascii="Trebuchet MS" w:hAnsi="Trebuchet MS" w:cs="Tahoma"/>
                <w:sz w:val="18"/>
                <w:szCs w:val="18"/>
              </w:rPr>
              <w:t>. nærliggende vandboring.</w:t>
            </w:r>
          </w:p>
        </w:tc>
      </w:tr>
      <w:tr w:rsidR="004F3534" w:rsidRPr="0051728E" w14:paraId="6500622A" w14:textId="77777777" w:rsidTr="004F36D1">
        <w:trPr>
          <w:trHeight w:hRule="exact" w:val="255"/>
        </w:trPr>
        <w:tc>
          <w:tcPr>
            <w:tcW w:w="2235" w:type="dxa"/>
            <w:shd w:val="clear" w:color="auto" w:fill="E0E0E0"/>
            <w:vAlign w:val="bottom"/>
          </w:tcPr>
          <w:p w14:paraId="3306277F" w14:textId="77777777" w:rsidR="004F3534" w:rsidRPr="0051728E" w:rsidRDefault="004F3534" w:rsidP="004F36D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E260E54" w14:textId="77777777" w:rsidR="004F3534" w:rsidRPr="00BF1A2A" w:rsidRDefault="008C6C14" w:rsidP="004F36D1">
            <w:pPr>
              <w:autoSpaceDE w:val="0"/>
              <w:autoSpaceDN w:val="0"/>
              <w:adjustRightInd w:val="0"/>
              <w:rPr>
                <w:rFonts w:ascii="Trebuchet MS" w:hAnsi="Trebuchet MS" w:cs="Trebuchet MS"/>
                <w:bCs/>
                <w:kern w:val="32"/>
                <w:sz w:val="18"/>
                <w:szCs w:val="18"/>
              </w:rPr>
            </w:pPr>
            <w:r w:rsidRPr="00347F99">
              <w:rPr>
                <w:rFonts w:ascii="Trebuchet MS" w:hAnsi="Trebuchet MS" w:cs="Tahoma"/>
                <w:sz w:val="18"/>
                <w:szCs w:val="18"/>
              </w:rPr>
              <w:t>Hydrologi</w:t>
            </w:r>
          </w:p>
        </w:tc>
      </w:tr>
      <w:tr w:rsidR="004F3534" w:rsidRPr="0051728E" w14:paraId="002CA172" w14:textId="77777777" w:rsidTr="004F36D1">
        <w:trPr>
          <w:trHeight w:hRule="exact" w:val="255"/>
        </w:trPr>
        <w:tc>
          <w:tcPr>
            <w:tcW w:w="2235" w:type="dxa"/>
            <w:shd w:val="clear" w:color="auto" w:fill="E0E0E0"/>
            <w:vAlign w:val="bottom"/>
          </w:tcPr>
          <w:p w14:paraId="5AC2C132" w14:textId="77777777" w:rsidR="004F3534" w:rsidRPr="00492FFE" w:rsidRDefault="006D2EDB" w:rsidP="004F36D1">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4F3534" w:rsidRPr="00492FFE">
              <w:rPr>
                <w:rFonts w:ascii="Trebuchet MS" w:hAnsi="Trebuchet MS" w:cs="Trebuchet MS"/>
                <w:sz w:val="18"/>
                <w:szCs w:val="18"/>
              </w:rPr>
              <w:t>_ord</w:t>
            </w:r>
            <w:proofErr w:type="spellEnd"/>
          </w:p>
        </w:tc>
        <w:tc>
          <w:tcPr>
            <w:tcW w:w="11340" w:type="dxa"/>
            <w:shd w:val="clear" w:color="auto" w:fill="FFFFFF"/>
            <w:vAlign w:val="bottom"/>
          </w:tcPr>
          <w:p w14:paraId="7C7A7021" w14:textId="77777777" w:rsidR="004F3534" w:rsidRPr="00492FFE" w:rsidRDefault="004F3534" w:rsidP="004F36D1">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Indvinding af grundvand, Drikkevand, </w:t>
            </w:r>
            <w:r>
              <w:rPr>
                <w:rFonts w:ascii="Trebuchet MS" w:hAnsi="Trebuchet MS"/>
                <w:sz w:val="18"/>
                <w:szCs w:val="18"/>
              </w:rPr>
              <w:t>Kildepladszone, H</w:t>
            </w:r>
            <w:r w:rsidRPr="00810AFA">
              <w:rPr>
                <w:rFonts w:ascii="Trebuchet MS" w:hAnsi="Trebuchet MS"/>
                <w:sz w:val="18"/>
                <w:szCs w:val="18"/>
              </w:rPr>
              <w:t>ygiejnezone</w:t>
            </w:r>
          </w:p>
        </w:tc>
      </w:tr>
      <w:tr w:rsidR="004F3534" w:rsidRPr="0051728E" w14:paraId="7D7104CE" w14:textId="77777777" w:rsidTr="004F36D1">
        <w:trPr>
          <w:trHeight w:hRule="exact" w:val="255"/>
        </w:trPr>
        <w:tc>
          <w:tcPr>
            <w:tcW w:w="2235" w:type="dxa"/>
            <w:shd w:val="clear" w:color="auto" w:fill="E0E0E0"/>
            <w:vAlign w:val="bottom"/>
          </w:tcPr>
          <w:p w14:paraId="4B3A44D7"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56FCF51"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Flade</w:t>
            </w:r>
          </w:p>
        </w:tc>
      </w:tr>
      <w:tr w:rsidR="004F3534" w:rsidRPr="0051728E" w14:paraId="363E9766" w14:textId="77777777" w:rsidTr="004F36D1">
        <w:trPr>
          <w:trHeight w:hRule="exact" w:val="255"/>
        </w:trPr>
        <w:tc>
          <w:tcPr>
            <w:tcW w:w="2235" w:type="dxa"/>
            <w:shd w:val="clear" w:color="auto" w:fill="E0E0E0"/>
            <w:vAlign w:val="bottom"/>
          </w:tcPr>
          <w:p w14:paraId="73D23D62" w14:textId="77777777" w:rsidR="004F3534" w:rsidRPr="00FE3FC3" w:rsidRDefault="004F3534" w:rsidP="004F36D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389BDAE" w14:textId="77777777" w:rsidR="004F3534" w:rsidRPr="00FE3FC3" w:rsidRDefault="004F3534" w:rsidP="004F36D1">
            <w:pPr>
              <w:rPr>
                <w:rFonts w:ascii="Trebuchet MS" w:hAnsi="Trebuchet MS" w:cs="Trebuchet MS"/>
                <w:sz w:val="18"/>
                <w:szCs w:val="18"/>
              </w:rPr>
            </w:pPr>
            <w:r w:rsidRPr="00810AFA">
              <w:rPr>
                <w:rFonts w:ascii="Trebuchet MS" w:hAnsi="Trebuchet MS"/>
                <w:sz w:val="18"/>
                <w:szCs w:val="18"/>
              </w:rPr>
              <w:t>Miljøbeskyttelseslovens § 22 og § 28</w:t>
            </w:r>
          </w:p>
        </w:tc>
      </w:tr>
      <w:tr w:rsidR="000C68CF" w:rsidRPr="00341F5D" w14:paraId="4EB4F581" w14:textId="77777777" w:rsidTr="004F36D1">
        <w:trPr>
          <w:trHeight w:hRule="exact" w:val="255"/>
        </w:trPr>
        <w:tc>
          <w:tcPr>
            <w:tcW w:w="2235" w:type="dxa"/>
            <w:shd w:val="clear" w:color="auto" w:fill="E0E0E0"/>
            <w:vAlign w:val="bottom"/>
          </w:tcPr>
          <w:p w14:paraId="1A430012" w14:textId="77777777" w:rsidR="000C68CF" w:rsidRPr="002C13B3" w:rsidRDefault="0089156A" w:rsidP="004F36D1">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1766681E" w14:textId="06DEAE12" w:rsidR="000C68CF" w:rsidRPr="002C13B3" w:rsidRDefault="00962AA0" w:rsidP="004F36D1">
            <w:pPr>
              <w:rPr>
                <w:rFonts w:ascii="Trebuchet MS" w:hAnsi="Trebuchet MS"/>
                <w:sz w:val="18"/>
                <w:szCs w:val="18"/>
              </w:rPr>
            </w:pPr>
            <w:r w:rsidRPr="00A84052">
              <w:rPr>
                <w:rFonts w:ascii="Trebuchet MS" w:hAnsi="Trebuchet MS" w:cs="Trebuchet MS"/>
                <w:color w:val="4F81BD"/>
                <w:sz w:val="18"/>
                <w:szCs w:val="18"/>
              </w:rPr>
              <w:t>09.08, 09.08.22</w:t>
            </w:r>
          </w:p>
        </w:tc>
      </w:tr>
    </w:tbl>
    <w:p w14:paraId="6C851F5A" w14:textId="73F7A068" w:rsidR="007C3785" w:rsidRPr="00A32757" w:rsidRDefault="00380C13" w:rsidP="007C3785">
      <w:pPr>
        <w:pStyle w:val="Overskrift6"/>
      </w:pPr>
      <w:r>
        <w:t>5.11.</w:t>
      </w:r>
      <w:r w:rsidR="006F33C7">
        <w:t>4</w:t>
      </w:r>
      <w:r w:rsidR="007C3785">
        <w:t>.</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4E1222D5" w14:textId="77777777" w:rsidTr="004F36D1">
        <w:trPr>
          <w:trHeight w:hRule="exact" w:val="255"/>
        </w:trPr>
        <w:tc>
          <w:tcPr>
            <w:tcW w:w="4503" w:type="dxa"/>
            <w:shd w:val="clear" w:color="auto" w:fill="D9D9D9"/>
            <w:vAlign w:val="bottom"/>
          </w:tcPr>
          <w:p w14:paraId="4A10C24C" w14:textId="77777777" w:rsidR="007C3785" w:rsidRPr="0051728E" w:rsidRDefault="007C3785" w:rsidP="004F36D1">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FFAA829" w14:textId="77777777" w:rsidR="007C3785" w:rsidRPr="0051728E" w:rsidRDefault="007C3785" w:rsidP="004F36D1">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2387B950" w14:textId="77777777" w:rsidTr="004F36D1">
        <w:trPr>
          <w:trHeight w:hRule="exact" w:val="709"/>
        </w:trPr>
        <w:tc>
          <w:tcPr>
            <w:tcW w:w="4503" w:type="dxa"/>
            <w:shd w:val="clear" w:color="auto" w:fill="E0E0E0"/>
            <w:vAlign w:val="center"/>
          </w:tcPr>
          <w:p w14:paraId="28CF1B79" w14:textId="77777777" w:rsidR="007C3785" w:rsidRPr="00024C60" w:rsidRDefault="007C3785" w:rsidP="004F36D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C5DBF7C" w14:textId="77777777" w:rsidR="007C3785" w:rsidRPr="00024C60" w:rsidRDefault="004F3534" w:rsidP="004F36D1">
            <w:pPr>
              <w:rPr>
                <w:rFonts w:ascii="Trebuchet MS" w:hAnsi="Trebuchet MS" w:cs="Trebuchet MS"/>
                <w:sz w:val="18"/>
                <w:szCs w:val="18"/>
              </w:rPr>
            </w:pPr>
            <w:r>
              <w:rPr>
                <w:rFonts w:ascii="Trebuchet MS" w:hAnsi="Trebuchet MS"/>
                <w:sz w:val="18"/>
                <w:szCs w:val="18"/>
              </w:rPr>
              <w:t>Dette tema skal laves</w:t>
            </w:r>
            <w:r w:rsidRPr="00810AFA">
              <w:rPr>
                <w:rFonts w:ascii="Trebuchet MS" w:hAnsi="Trebuchet MS"/>
                <w:sz w:val="18"/>
                <w:szCs w:val="18"/>
              </w:rPr>
              <w:t xml:space="preserve"> på baggrund af en bufferanalyse ud fra GEUS indv</w:t>
            </w:r>
            <w:r>
              <w:rPr>
                <w:rFonts w:ascii="Trebuchet MS" w:hAnsi="Trebuchet MS"/>
                <w:sz w:val="18"/>
                <w:szCs w:val="18"/>
              </w:rPr>
              <w:t>i</w:t>
            </w:r>
            <w:r w:rsidRPr="00810AFA">
              <w:rPr>
                <w:rFonts w:ascii="Trebuchet MS" w:hAnsi="Trebuchet MS"/>
                <w:sz w:val="18"/>
                <w:szCs w:val="18"/>
              </w:rPr>
              <w:t>ndingsboringspunkter</w:t>
            </w:r>
            <w:r>
              <w:rPr>
                <w:rFonts w:ascii="Trebuchet MS" w:hAnsi="Trebuchet MS"/>
                <w:sz w:val="18"/>
                <w:szCs w:val="18"/>
              </w:rPr>
              <w:t>.</w:t>
            </w:r>
            <w:r w:rsidR="00DD4AEE">
              <w:rPr>
                <w:rFonts w:ascii="Trebuchet MS" w:hAnsi="Trebuchet MS"/>
                <w:sz w:val="18"/>
                <w:szCs w:val="18"/>
              </w:rPr>
              <w:t xml:space="preserve"> Beskyttelseszoner er ikke nødvendigvis en cirkel-buffer, men kan fastlægges ud fra en konkret vurdering f.eks. ud fra konkret viden om grundvandsdannede områder mv.</w:t>
            </w:r>
          </w:p>
        </w:tc>
      </w:tr>
      <w:tr w:rsidR="007C3785" w:rsidRPr="0051728E" w14:paraId="0C1FEA88" w14:textId="77777777" w:rsidTr="004F36D1">
        <w:trPr>
          <w:trHeight w:hRule="exact" w:val="255"/>
        </w:trPr>
        <w:tc>
          <w:tcPr>
            <w:tcW w:w="4503" w:type="dxa"/>
            <w:shd w:val="clear" w:color="auto" w:fill="E0E0E0"/>
            <w:vAlign w:val="bottom"/>
          </w:tcPr>
          <w:p w14:paraId="28DCED8F"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E9242F8"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Opdeles i 300m og 150m type og mulighed</w:t>
            </w:r>
            <w:r w:rsidR="00614F75">
              <w:rPr>
                <w:rFonts w:ascii="Trebuchet MS" w:hAnsi="Trebuchet MS" w:cs="Trebuchet MS"/>
                <w:sz w:val="18"/>
                <w:szCs w:val="18"/>
              </w:rPr>
              <w:t xml:space="preserve"> </w:t>
            </w:r>
            <w:r>
              <w:rPr>
                <w:rFonts w:ascii="Trebuchet MS" w:hAnsi="Trebuchet MS" w:cs="Trebuchet MS"/>
                <w:sz w:val="18"/>
                <w:szCs w:val="18"/>
              </w:rPr>
              <w:t>for en gyldighed fra og til dato.</w:t>
            </w:r>
          </w:p>
        </w:tc>
      </w:tr>
      <w:tr w:rsidR="007C3785" w:rsidRPr="0051728E" w14:paraId="3AF7C4C1" w14:textId="77777777" w:rsidTr="004F36D1">
        <w:trPr>
          <w:trHeight w:hRule="exact" w:val="255"/>
        </w:trPr>
        <w:tc>
          <w:tcPr>
            <w:tcW w:w="4503" w:type="dxa"/>
            <w:shd w:val="clear" w:color="auto" w:fill="E0E0E0"/>
            <w:vAlign w:val="bottom"/>
          </w:tcPr>
          <w:p w14:paraId="3F750CFE"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8803ED9"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0,094 ha</w:t>
            </w:r>
          </w:p>
        </w:tc>
      </w:tr>
      <w:tr w:rsidR="007C3785" w:rsidRPr="0051728E" w14:paraId="34719C95" w14:textId="77777777" w:rsidTr="004F36D1">
        <w:trPr>
          <w:trHeight w:hRule="exact" w:val="255"/>
        </w:trPr>
        <w:tc>
          <w:tcPr>
            <w:tcW w:w="4503" w:type="dxa"/>
            <w:shd w:val="clear" w:color="auto" w:fill="E0E0E0"/>
            <w:vAlign w:val="bottom"/>
          </w:tcPr>
          <w:p w14:paraId="4E43E340"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D71DE80" w14:textId="77777777" w:rsidR="007C3785" w:rsidRPr="00024C60" w:rsidRDefault="007C3785" w:rsidP="004F36D1">
            <w:pPr>
              <w:rPr>
                <w:rFonts w:ascii="Trebuchet MS" w:hAnsi="Trebuchet MS" w:cs="Trebuchet MS"/>
                <w:sz w:val="18"/>
                <w:szCs w:val="18"/>
              </w:rPr>
            </w:pPr>
          </w:p>
        </w:tc>
      </w:tr>
      <w:tr w:rsidR="007C3785" w:rsidRPr="0051728E" w14:paraId="64A85B3E" w14:textId="77777777" w:rsidTr="004F36D1">
        <w:trPr>
          <w:trHeight w:hRule="exact" w:val="255"/>
        </w:trPr>
        <w:tc>
          <w:tcPr>
            <w:tcW w:w="4503" w:type="dxa"/>
            <w:shd w:val="clear" w:color="auto" w:fill="E0E0E0"/>
            <w:vAlign w:val="bottom"/>
          </w:tcPr>
          <w:p w14:paraId="0590CFEE"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1F85A219"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Ingen</w:t>
            </w:r>
          </w:p>
        </w:tc>
      </w:tr>
      <w:tr w:rsidR="007C3785" w:rsidRPr="0051728E" w14:paraId="1D90DA23" w14:textId="77777777" w:rsidTr="004F36D1">
        <w:trPr>
          <w:trHeight w:hRule="exact" w:val="255"/>
        </w:trPr>
        <w:tc>
          <w:tcPr>
            <w:tcW w:w="4503" w:type="dxa"/>
            <w:shd w:val="clear" w:color="auto" w:fill="E0E0E0"/>
            <w:vAlign w:val="bottom"/>
          </w:tcPr>
          <w:p w14:paraId="29C14246"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6184EB8"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Ingen</w:t>
            </w:r>
          </w:p>
        </w:tc>
      </w:tr>
    </w:tbl>
    <w:p w14:paraId="590D3CC4" w14:textId="77777777" w:rsidR="007C3785" w:rsidRPr="00A32757" w:rsidRDefault="00380C13" w:rsidP="007C3785">
      <w:pPr>
        <w:pStyle w:val="Overskrift6"/>
      </w:pPr>
      <w:r>
        <w:t>5.11.</w:t>
      </w:r>
      <w:r w:rsidR="006F33C7">
        <w:t>4</w:t>
      </w:r>
      <w:r w:rsidR="00453D86">
        <w:t>.3</w:t>
      </w:r>
      <w:r w:rsidR="007C3785">
        <w:t xml:space="preserve"> Kodelister</w:t>
      </w:r>
    </w:p>
    <w:p w14:paraId="6BE1130D" w14:textId="77777777" w:rsidR="007C3785" w:rsidRDefault="007C3785" w:rsidP="007C378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4A4D07C" w14:textId="77777777" w:rsidR="007C3785" w:rsidRPr="00A32757" w:rsidRDefault="00380C13" w:rsidP="007C3785">
      <w:pPr>
        <w:pStyle w:val="Overskrift7"/>
      </w:pPr>
      <w:r>
        <w:lastRenderedPageBreak/>
        <w:t>5.11.</w:t>
      </w:r>
      <w:r w:rsidR="006F33C7">
        <w:t>4</w:t>
      </w:r>
      <w:r w:rsidR="007C3785">
        <w:t>.</w:t>
      </w:r>
      <w:r w:rsidR="00453D86">
        <w:t>3</w:t>
      </w:r>
      <w:r w:rsidR="007C3785" w:rsidRPr="00A32757">
        <w:t>.</w:t>
      </w:r>
      <w:r w:rsidR="007C3785">
        <w:t>1</w:t>
      </w:r>
      <w:r w:rsidR="007C3785" w:rsidRPr="00A32757">
        <w:t xml:space="preserve"> </w:t>
      </w:r>
      <w:r>
        <w:t xml:space="preserve">  60</w:t>
      </w:r>
      <w:r w:rsidR="007C3785">
        <w:t>0</w:t>
      </w:r>
      <w:r w:rsidR="006F33C7">
        <w:t>3</w:t>
      </w:r>
      <w:r w:rsidR="007C3785">
        <w:t xml:space="preserve"> </w:t>
      </w:r>
      <w:proofErr w:type="spellStart"/>
      <w:r w:rsidR="00810AFA">
        <w:t>Zone</w:t>
      </w:r>
      <w:r w:rsidR="00E045C7">
        <w:t>_</w:t>
      </w:r>
      <w:r w:rsidR="00810AFA">
        <w:t>type</w:t>
      </w:r>
      <w:proofErr w:type="spellEnd"/>
      <w:r w:rsidR="00810AFA">
        <w:t xml:space="preserve"> </w:t>
      </w:r>
      <w:r w:rsidR="007C3785">
        <w:t>(</w:t>
      </w:r>
      <w:r w:rsidR="004878F2" w:rsidRPr="004D056C">
        <w:t>d_6003_zone_type</w:t>
      </w:r>
      <w:r w:rsidR="007C3785">
        <w:t>)</w:t>
      </w:r>
      <w:r w:rsidR="009E1C7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1418"/>
        <w:gridCol w:w="7938"/>
      </w:tblGrid>
      <w:tr w:rsidR="00842A8D" w:rsidRPr="0051728E" w14:paraId="5A65AA92" w14:textId="77777777" w:rsidTr="00842A8D">
        <w:trPr>
          <w:trHeight w:hRule="exact" w:val="255"/>
        </w:trPr>
        <w:tc>
          <w:tcPr>
            <w:tcW w:w="1668" w:type="dxa"/>
            <w:tcBorders>
              <w:bottom w:val="single" w:sz="4" w:space="0" w:color="auto"/>
            </w:tcBorders>
            <w:shd w:val="clear" w:color="auto" w:fill="D9D9D9"/>
            <w:vAlign w:val="bottom"/>
          </w:tcPr>
          <w:p w14:paraId="31DEFB24" w14:textId="77777777" w:rsidR="00842A8D" w:rsidRPr="00764E2C" w:rsidRDefault="00842A8D" w:rsidP="004F36D1">
            <w:pPr>
              <w:rPr>
                <w:rFonts w:ascii="Trebuchet MS" w:hAnsi="Trebuchet MS" w:cs="Trebuchet MS"/>
                <w:b/>
                <w:bCs/>
                <w:sz w:val="18"/>
                <w:szCs w:val="18"/>
              </w:rPr>
            </w:pPr>
            <w:proofErr w:type="spellStart"/>
            <w:r w:rsidRPr="00764E2C">
              <w:rPr>
                <w:rFonts w:ascii="Trebuchet MS" w:hAnsi="Trebuchet MS" w:cs="Trebuchet MS"/>
                <w:b/>
                <w:bCs/>
                <w:sz w:val="18"/>
                <w:szCs w:val="18"/>
              </w:rPr>
              <w:t>zone</w:t>
            </w:r>
            <w:r>
              <w:rPr>
                <w:rFonts w:ascii="Trebuchet MS" w:hAnsi="Trebuchet MS" w:cs="Trebuchet MS"/>
                <w:b/>
                <w:bCs/>
                <w:sz w:val="18"/>
                <w:szCs w:val="18"/>
              </w:rPr>
              <w:t>_</w:t>
            </w:r>
            <w:r w:rsidRPr="00764E2C">
              <w:rPr>
                <w:rFonts w:ascii="Trebuchet MS" w:hAnsi="Trebuchet MS" w:cs="Trebuchet MS"/>
                <w:b/>
                <w:bCs/>
                <w:sz w:val="18"/>
                <w:szCs w:val="18"/>
              </w:rPr>
              <w:t>type_kode</w:t>
            </w:r>
            <w:proofErr w:type="spellEnd"/>
          </w:p>
        </w:tc>
        <w:tc>
          <w:tcPr>
            <w:tcW w:w="2551" w:type="dxa"/>
            <w:tcBorders>
              <w:bottom w:val="single" w:sz="4" w:space="0" w:color="auto"/>
            </w:tcBorders>
            <w:shd w:val="clear" w:color="auto" w:fill="D9D9D9"/>
            <w:vAlign w:val="bottom"/>
          </w:tcPr>
          <w:p w14:paraId="5255629A" w14:textId="77777777" w:rsidR="00842A8D" w:rsidRPr="00764E2C" w:rsidRDefault="00842A8D" w:rsidP="004F36D1">
            <w:pPr>
              <w:rPr>
                <w:rFonts w:ascii="Trebuchet MS" w:hAnsi="Trebuchet MS" w:cs="Trebuchet MS"/>
                <w:bCs/>
                <w:sz w:val="18"/>
                <w:szCs w:val="18"/>
              </w:rPr>
            </w:pPr>
            <w:proofErr w:type="spellStart"/>
            <w:r w:rsidRPr="00764E2C">
              <w:rPr>
                <w:rFonts w:ascii="Trebuchet MS" w:hAnsi="Trebuchet MS" w:cs="Trebuchet MS"/>
                <w:b/>
                <w:bCs/>
                <w:sz w:val="18"/>
                <w:szCs w:val="18"/>
              </w:rPr>
              <w:t>zone</w:t>
            </w:r>
            <w:r>
              <w:rPr>
                <w:rFonts w:ascii="Trebuchet MS" w:hAnsi="Trebuchet MS" w:cs="Trebuchet MS"/>
                <w:b/>
                <w:bCs/>
                <w:sz w:val="18"/>
                <w:szCs w:val="18"/>
              </w:rPr>
              <w:t>_</w:t>
            </w:r>
            <w:r w:rsidRPr="00764E2C">
              <w:rPr>
                <w:rFonts w:ascii="Trebuchet MS" w:hAnsi="Trebuchet MS" w:cs="Trebuchet MS"/>
                <w:b/>
                <w:bCs/>
                <w:sz w:val="18"/>
                <w:szCs w:val="18"/>
              </w:rPr>
              <w:t>type</w:t>
            </w:r>
            <w:proofErr w:type="spellEnd"/>
          </w:p>
        </w:tc>
        <w:tc>
          <w:tcPr>
            <w:tcW w:w="1418" w:type="dxa"/>
            <w:tcBorders>
              <w:bottom w:val="single" w:sz="4" w:space="0" w:color="auto"/>
            </w:tcBorders>
            <w:shd w:val="clear" w:color="auto" w:fill="D9D9D9"/>
            <w:vAlign w:val="bottom"/>
          </w:tcPr>
          <w:p w14:paraId="30B49593" w14:textId="77777777" w:rsidR="00842A8D" w:rsidRPr="003A52C1" w:rsidRDefault="006B1007" w:rsidP="00842A8D">
            <w:pPr>
              <w:rPr>
                <w:rFonts w:ascii="Trebuchet MS" w:hAnsi="Trebuchet MS" w:cs="Trebuchet MS"/>
                <w:b/>
                <w:bCs/>
                <w:sz w:val="18"/>
                <w:szCs w:val="18"/>
              </w:rPr>
            </w:pPr>
            <w:r w:rsidRPr="003A52C1">
              <w:rPr>
                <w:rFonts w:ascii="Trebuchet MS" w:hAnsi="Trebuchet MS" w:cs="Trebuchet MS"/>
                <w:b/>
                <w:bCs/>
                <w:sz w:val="18"/>
                <w:szCs w:val="18"/>
              </w:rPr>
              <w:t>a</w:t>
            </w:r>
            <w:r w:rsidR="00842A8D" w:rsidRPr="003A52C1">
              <w:rPr>
                <w:rFonts w:ascii="Trebuchet MS" w:hAnsi="Trebuchet MS" w:cs="Trebuchet MS"/>
                <w:b/>
                <w:bCs/>
                <w:sz w:val="18"/>
                <w:szCs w:val="18"/>
              </w:rPr>
              <w:t>ktiv</w:t>
            </w:r>
          </w:p>
        </w:tc>
        <w:tc>
          <w:tcPr>
            <w:tcW w:w="7938" w:type="dxa"/>
            <w:tcBorders>
              <w:bottom w:val="single" w:sz="4" w:space="0" w:color="auto"/>
            </w:tcBorders>
            <w:shd w:val="clear" w:color="auto" w:fill="D9D9D9"/>
            <w:vAlign w:val="bottom"/>
          </w:tcPr>
          <w:p w14:paraId="1ADAE3E6" w14:textId="77777777" w:rsidR="00842A8D" w:rsidRPr="00764E2C" w:rsidRDefault="00842A8D" w:rsidP="004F36D1">
            <w:pPr>
              <w:rPr>
                <w:rFonts w:ascii="Trebuchet MS" w:hAnsi="Trebuchet MS" w:cs="Trebuchet MS"/>
                <w:b/>
                <w:bCs/>
                <w:sz w:val="18"/>
                <w:szCs w:val="18"/>
              </w:rPr>
            </w:pPr>
            <w:r w:rsidRPr="00764E2C">
              <w:rPr>
                <w:rFonts w:ascii="Trebuchet MS" w:hAnsi="Trebuchet MS" w:cs="Trebuchet MS"/>
                <w:b/>
                <w:bCs/>
                <w:sz w:val="18"/>
                <w:szCs w:val="18"/>
              </w:rPr>
              <w:t>Begrebsdefinition</w:t>
            </w:r>
          </w:p>
        </w:tc>
      </w:tr>
      <w:tr w:rsidR="00842A8D" w:rsidRPr="0051728E" w14:paraId="176AA1BF" w14:textId="77777777" w:rsidTr="00842A8D">
        <w:trPr>
          <w:trHeight w:hRule="exact" w:val="510"/>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094D8FD7" w14:textId="77777777" w:rsidR="00842A8D" w:rsidRPr="00764E2C" w:rsidRDefault="00842A8D" w:rsidP="004F36D1">
            <w:pPr>
              <w:jc w:val="center"/>
              <w:rPr>
                <w:rFonts w:ascii="Trebuchet MS" w:hAnsi="Trebuchet MS"/>
                <w:sz w:val="18"/>
                <w:szCs w:val="18"/>
              </w:rPr>
            </w:pPr>
            <w:r>
              <w:rPr>
                <w:rFonts w:ascii="Trebuchet MS" w:hAnsi="Trebuchet MS"/>
                <w:sz w:val="18"/>
                <w:szCs w:val="18"/>
              </w:rPr>
              <w:t>300</w:t>
            </w:r>
          </w:p>
        </w:tc>
        <w:tc>
          <w:tcPr>
            <w:tcW w:w="2551" w:type="dxa"/>
            <w:tcBorders>
              <w:top w:val="single" w:sz="4" w:space="0" w:color="auto"/>
              <w:left w:val="single" w:sz="4" w:space="0" w:color="auto"/>
              <w:bottom w:val="single" w:sz="4" w:space="0" w:color="auto"/>
            </w:tcBorders>
            <w:shd w:val="clear" w:color="auto" w:fill="FFFFFF"/>
            <w:vAlign w:val="center"/>
          </w:tcPr>
          <w:p w14:paraId="7F93D4B0" w14:textId="77777777" w:rsidR="00842A8D" w:rsidRPr="00764E2C" w:rsidRDefault="00842A8D" w:rsidP="00A30AE4">
            <w:pPr>
              <w:rPr>
                <w:rFonts w:ascii="Trebuchet MS" w:hAnsi="Trebuchet MS"/>
                <w:sz w:val="18"/>
                <w:szCs w:val="18"/>
              </w:rPr>
            </w:pPr>
            <w:r w:rsidRPr="00764E2C">
              <w:rPr>
                <w:rFonts w:ascii="Trebuchet MS" w:hAnsi="Trebuchet MS"/>
                <w:sz w:val="18"/>
                <w:szCs w:val="18"/>
              </w:rPr>
              <w:t>Drikkevandsboring (300m)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5535CDF"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A1EB74B" w14:textId="77777777" w:rsidR="00842A8D" w:rsidRPr="00764E2C" w:rsidRDefault="00842A8D" w:rsidP="004F36D1">
            <w:pPr>
              <w:rPr>
                <w:rFonts w:ascii="Trebuchet MS" w:hAnsi="Trebuchet MS" w:cs="Trebuchet MS"/>
                <w:sz w:val="18"/>
                <w:szCs w:val="18"/>
              </w:rPr>
            </w:pPr>
            <w:r>
              <w:rPr>
                <w:rFonts w:ascii="Trebuchet MS" w:hAnsi="Trebuchet MS" w:cs="Trebuchet MS"/>
                <w:sz w:val="18"/>
                <w:szCs w:val="18"/>
              </w:rPr>
              <w:t>Vandindvindings boring, der benyttes til helt eller delvis benyttes til drikkevand - eller til noget der skal have drikkevandskvalitet.</w:t>
            </w:r>
          </w:p>
        </w:tc>
      </w:tr>
      <w:tr w:rsidR="00842A8D" w:rsidRPr="0051728E" w14:paraId="4ABDFAD1" w14:textId="77777777" w:rsidTr="00842A8D">
        <w:trPr>
          <w:trHeight w:hRule="exact" w:val="510"/>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0CBECA2" w14:textId="77777777" w:rsidR="00842A8D" w:rsidRPr="00764E2C" w:rsidRDefault="00842A8D" w:rsidP="004F36D1">
            <w:pPr>
              <w:jc w:val="center"/>
              <w:rPr>
                <w:rFonts w:ascii="Trebuchet MS" w:hAnsi="Trebuchet MS"/>
                <w:sz w:val="18"/>
                <w:szCs w:val="18"/>
              </w:rPr>
            </w:pPr>
            <w:r>
              <w:rPr>
                <w:rFonts w:ascii="Trebuchet MS" w:hAnsi="Trebuchet MS"/>
                <w:sz w:val="18"/>
                <w:szCs w:val="18"/>
              </w:rPr>
              <w:t>150</w:t>
            </w:r>
          </w:p>
        </w:tc>
        <w:tc>
          <w:tcPr>
            <w:tcW w:w="2551" w:type="dxa"/>
            <w:tcBorders>
              <w:top w:val="single" w:sz="4" w:space="0" w:color="auto"/>
              <w:left w:val="single" w:sz="4" w:space="0" w:color="auto"/>
              <w:bottom w:val="single" w:sz="4" w:space="0" w:color="auto"/>
            </w:tcBorders>
            <w:shd w:val="clear" w:color="auto" w:fill="FFFFFF"/>
            <w:vAlign w:val="center"/>
          </w:tcPr>
          <w:p w14:paraId="5A41F14B" w14:textId="77777777" w:rsidR="00842A8D" w:rsidRPr="00764E2C" w:rsidRDefault="00842A8D" w:rsidP="00A30AE4">
            <w:pPr>
              <w:rPr>
                <w:rFonts w:ascii="Trebuchet MS" w:hAnsi="Trebuchet MS"/>
                <w:sz w:val="18"/>
                <w:szCs w:val="18"/>
              </w:rPr>
            </w:pPr>
            <w:r w:rsidRPr="00764E2C">
              <w:rPr>
                <w:rFonts w:ascii="Trebuchet MS" w:hAnsi="Trebuchet MS"/>
                <w:sz w:val="18"/>
                <w:szCs w:val="18"/>
              </w:rPr>
              <w:t>Anden boring (150m)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D2C069"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662C40C7" w14:textId="77777777" w:rsidR="00842A8D" w:rsidRPr="00764E2C" w:rsidRDefault="00842A8D" w:rsidP="00A30AE4">
            <w:pPr>
              <w:rPr>
                <w:rFonts w:ascii="Trebuchet MS" w:hAnsi="Trebuchet MS" w:cs="Trebuchet MS"/>
                <w:sz w:val="18"/>
                <w:szCs w:val="18"/>
              </w:rPr>
            </w:pPr>
            <w:r>
              <w:rPr>
                <w:rFonts w:ascii="Trebuchet MS" w:hAnsi="Trebuchet MS" w:cs="Trebuchet MS"/>
                <w:sz w:val="18"/>
                <w:szCs w:val="18"/>
              </w:rPr>
              <w:t>Vandindvindingsboring, der ikke benyttes til drikkevand eller til noget der skal have drikkevandskvalitet.</w:t>
            </w:r>
          </w:p>
        </w:tc>
      </w:tr>
      <w:tr w:rsidR="00842A8D" w:rsidRPr="00E474ED" w14:paraId="06463794" w14:textId="77777777" w:rsidTr="00842A8D">
        <w:trPr>
          <w:trHeight w:hRule="exact" w:val="488"/>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54C0CAC" w14:textId="77777777" w:rsidR="00842A8D" w:rsidRPr="00E07F24" w:rsidRDefault="00842A8D" w:rsidP="00A30AE4">
            <w:pPr>
              <w:jc w:val="center"/>
              <w:rPr>
                <w:rFonts w:ascii="Trebuchet MS" w:hAnsi="Trebuchet MS"/>
                <w:sz w:val="18"/>
                <w:szCs w:val="18"/>
              </w:rPr>
            </w:pPr>
            <w:r w:rsidRPr="00E07F24">
              <w:rPr>
                <w:rFonts w:ascii="Trebuchet MS" w:hAnsi="Trebuchet MS"/>
                <w:sz w:val="18"/>
                <w:szCs w:val="18"/>
              </w:rPr>
              <w:t>50</w:t>
            </w:r>
          </w:p>
        </w:tc>
        <w:tc>
          <w:tcPr>
            <w:tcW w:w="2551" w:type="dxa"/>
            <w:tcBorders>
              <w:top w:val="single" w:sz="4" w:space="0" w:color="auto"/>
              <w:left w:val="single" w:sz="4" w:space="0" w:color="auto"/>
              <w:bottom w:val="single" w:sz="4" w:space="0" w:color="auto"/>
            </w:tcBorders>
            <w:shd w:val="clear" w:color="auto" w:fill="FFFFFF"/>
            <w:vAlign w:val="center"/>
          </w:tcPr>
          <w:p w14:paraId="018F2025"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Almen vandforsyningsboring (50m)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D0D014"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67CB88A6"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50 m zoner om almen vandforsyningsboring.</w:t>
            </w:r>
          </w:p>
        </w:tc>
      </w:tr>
      <w:tr w:rsidR="00842A8D" w:rsidRPr="00A30AE4" w14:paraId="29C17C81" w14:textId="77777777" w:rsidTr="00842A8D">
        <w:trPr>
          <w:trHeight w:hRule="exact" w:val="485"/>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4ECED220" w14:textId="77777777" w:rsidR="00842A8D" w:rsidRPr="00A30AE4" w:rsidRDefault="00842A8D" w:rsidP="00A30AE4">
            <w:pPr>
              <w:jc w:val="center"/>
              <w:rPr>
                <w:rFonts w:ascii="Trebuchet MS" w:hAnsi="Trebuchet MS"/>
                <w:sz w:val="18"/>
                <w:szCs w:val="18"/>
              </w:rPr>
            </w:pPr>
            <w:r w:rsidRPr="00A30AE4">
              <w:rPr>
                <w:rFonts w:ascii="Trebuchet MS" w:hAnsi="Trebuchet MS"/>
                <w:sz w:val="18"/>
                <w:szCs w:val="18"/>
              </w:rPr>
              <w:t>25</w:t>
            </w:r>
          </w:p>
        </w:tc>
        <w:tc>
          <w:tcPr>
            <w:tcW w:w="2551" w:type="dxa"/>
            <w:tcBorders>
              <w:top w:val="single" w:sz="4" w:space="0" w:color="auto"/>
              <w:left w:val="single" w:sz="4" w:space="0" w:color="auto"/>
              <w:bottom w:val="single" w:sz="4" w:space="0" w:color="auto"/>
            </w:tcBorders>
            <w:shd w:val="clear" w:color="auto" w:fill="FFFFFF"/>
            <w:vAlign w:val="center"/>
          </w:tcPr>
          <w:p w14:paraId="6F5FF9A7" w14:textId="77777777" w:rsidR="00842A8D" w:rsidRPr="00A30AE4" w:rsidRDefault="00842A8D" w:rsidP="00A30AE4">
            <w:pPr>
              <w:rPr>
                <w:rFonts w:ascii="Trebuchet MS" w:hAnsi="Trebuchet MS"/>
                <w:sz w:val="18"/>
                <w:szCs w:val="18"/>
              </w:rPr>
            </w:pPr>
            <w:r w:rsidRPr="00A30AE4">
              <w:rPr>
                <w:rFonts w:ascii="Trebuchet MS" w:hAnsi="Trebuchet MS"/>
                <w:sz w:val="18"/>
                <w:szCs w:val="18"/>
              </w:rPr>
              <w:t>Almen vandforsyningsboring (25m)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FF96850"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2E23AD70" w14:textId="77777777" w:rsidR="00842A8D" w:rsidRPr="00A30AE4" w:rsidRDefault="00842A8D" w:rsidP="00A30AE4">
            <w:pPr>
              <w:rPr>
                <w:rFonts w:ascii="Trebuchet MS" w:hAnsi="Trebuchet MS"/>
                <w:sz w:val="18"/>
                <w:szCs w:val="18"/>
              </w:rPr>
            </w:pPr>
            <w:r w:rsidRPr="00A30AE4">
              <w:rPr>
                <w:rFonts w:ascii="Trebuchet MS" w:hAnsi="Trebuchet MS"/>
                <w:sz w:val="18"/>
                <w:szCs w:val="18"/>
              </w:rPr>
              <w:t>25 m zoner om almen vandforsyningsboring.</w:t>
            </w:r>
          </w:p>
        </w:tc>
      </w:tr>
      <w:tr w:rsidR="00842A8D" w:rsidRPr="00E474ED" w14:paraId="0625DAC6" w14:textId="77777777" w:rsidTr="00842A8D">
        <w:trPr>
          <w:trHeight w:hRule="exact" w:val="488"/>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ED21A08" w14:textId="77777777" w:rsidR="00842A8D" w:rsidRPr="00E07F24" w:rsidRDefault="00842A8D" w:rsidP="00A30AE4">
            <w:pPr>
              <w:jc w:val="center"/>
              <w:rPr>
                <w:rFonts w:ascii="Trebuchet MS" w:hAnsi="Trebuchet MS"/>
                <w:sz w:val="18"/>
                <w:szCs w:val="18"/>
              </w:rPr>
            </w:pPr>
            <w:r w:rsidRPr="00E07F24">
              <w:rPr>
                <w:rFonts w:ascii="Trebuchet MS" w:hAnsi="Trebuchet MS"/>
                <w:sz w:val="18"/>
                <w:szCs w:val="18"/>
              </w:rPr>
              <w:t>10</w:t>
            </w:r>
          </w:p>
        </w:tc>
        <w:tc>
          <w:tcPr>
            <w:tcW w:w="2551" w:type="dxa"/>
            <w:tcBorders>
              <w:top w:val="single" w:sz="4" w:space="0" w:color="auto"/>
              <w:left w:val="single" w:sz="4" w:space="0" w:color="auto"/>
              <w:bottom w:val="single" w:sz="4" w:space="0" w:color="auto"/>
            </w:tcBorders>
            <w:shd w:val="clear" w:color="auto" w:fill="FFFFFF"/>
            <w:vAlign w:val="center"/>
          </w:tcPr>
          <w:p w14:paraId="5D3D9572"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Almen vandforsyningsboring (10m)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E9B2FE0"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428868B6"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10 m zoner</w:t>
            </w:r>
          </w:p>
        </w:tc>
      </w:tr>
      <w:tr w:rsidR="00842A8D" w:rsidRPr="0051728E" w14:paraId="6A4A092D" w14:textId="77777777" w:rsidTr="00842A8D">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75468A6F" w14:textId="77777777" w:rsidR="00842A8D" w:rsidRDefault="00842A8D" w:rsidP="004F36D1">
            <w:pPr>
              <w:jc w:val="center"/>
              <w:rPr>
                <w:rFonts w:ascii="Trebuchet MS" w:hAnsi="Trebuchet MS"/>
                <w:sz w:val="18"/>
                <w:szCs w:val="18"/>
              </w:rPr>
            </w:pPr>
            <w:r>
              <w:rPr>
                <w:rFonts w:ascii="Trebuchet MS" w:hAnsi="Trebuchet MS"/>
                <w:sz w:val="18"/>
                <w:szCs w:val="18"/>
              </w:rPr>
              <w:t>1</w:t>
            </w:r>
          </w:p>
        </w:tc>
        <w:tc>
          <w:tcPr>
            <w:tcW w:w="2551" w:type="dxa"/>
            <w:tcBorders>
              <w:top w:val="single" w:sz="4" w:space="0" w:color="auto"/>
              <w:left w:val="single" w:sz="4" w:space="0" w:color="auto"/>
              <w:bottom w:val="single" w:sz="4" w:space="0" w:color="auto"/>
            </w:tcBorders>
            <w:shd w:val="clear" w:color="auto" w:fill="FFFFFF"/>
            <w:vAlign w:val="bottom"/>
          </w:tcPr>
          <w:p w14:paraId="2E39C07B" w14:textId="77777777" w:rsidR="00842A8D" w:rsidRPr="00764E2C" w:rsidRDefault="00842A8D" w:rsidP="004F36D1">
            <w:pPr>
              <w:rPr>
                <w:rFonts w:ascii="Trebuchet MS" w:hAnsi="Trebuchet MS"/>
                <w:sz w:val="18"/>
                <w:szCs w:val="18"/>
              </w:rPr>
            </w:pPr>
            <w:r>
              <w:rPr>
                <w:rFonts w:ascii="Trebuchet MS" w:hAnsi="Trebuchet MS"/>
                <w:sz w:val="18"/>
                <w:szCs w:val="18"/>
              </w:rPr>
              <w:t>Beregnet beskyttelseszone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9A07C5"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8290FA5" w14:textId="77777777" w:rsidR="00842A8D" w:rsidRDefault="00842A8D" w:rsidP="004F36D1">
            <w:pPr>
              <w:rPr>
                <w:rFonts w:ascii="Trebuchet MS" w:hAnsi="Trebuchet MS" w:cs="Trebuchet MS"/>
                <w:sz w:val="18"/>
                <w:szCs w:val="18"/>
              </w:rPr>
            </w:pPr>
            <w:r>
              <w:rPr>
                <w:rFonts w:ascii="Trebuchet MS" w:hAnsi="Trebuchet MS" w:cs="Trebuchet MS"/>
                <w:sz w:val="18"/>
                <w:szCs w:val="18"/>
              </w:rPr>
              <w:t>Beskyttelseszone der er beregnet</w:t>
            </w:r>
          </w:p>
        </w:tc>
      </w:tr>
    </w:tbl>
    <w:p w14:paraId="30FAC468" w14:textId="2DF6605D" w:rsidR="007C3785" w:rsidRDefault="00380C13" w:rsidP="007C3785">
      <w:pPr>
        <w:pStyle w:val="Overskrift2"/>
        <w:rPr>
          <w:kern w:val="32"/>
        </w:rPr>
      </w:pPr>
      <w:bookmarkStart w:id="454" w:name="_Toc63351499"/>
      <w:r>
        <w:rPr>
          <w:kern w:val="32"/>
        </w:rPr>
        <w:t>5.11.</w:t>
      </w:r>
      <w:r w:rsidR="006F33C7">
        <w:rPr>
          <w:kern w:val="32"/>
        </w:rPr>
        <w:t>5</w:t>
      </w:r>
      <w:r w:rsidR="007C3785" w:rsidRPr="00066C65">
        <w:rPr>
          <w:kern w:val="32"/>
        </w:rPr>
        <w:t xml:space="preserve"> </w:t>
      </w:r>
      <w:r w:rsidR="0030010C">
        <w:rPr>
          <w:kern w:val="32"/>
        </w:rPr>
        <w:t>Vandværksforsyningsområder</w:t>
      </w:r>
      <w:r w:rsidR="007C3785" w:rsidRPr="00066C65">
        <w:rPr>
          <w:kern w:val="32"/>
        </w:rPr>
        <w:t xml:space="preserve"> (</w:t>
      </w:r>
      <w:r w:rsidR="007C3785">
        <w:rPr>
          <w:kern w:val="32"/>
        </w:rPr>
        <w:t>6</w:t>
      </w:r>
      <w:r w:rsidR="00A52D18">
        <w:rPr>
          <w:kern w:val="32"/>
        </w:rPr>
        <w:t>0</w:t>
      </w:r>
      <w:r w:rsidR="007C3785" w:rsidRPr="00066C65">
        <w:rPr>
          <w:kern w:val="32"/>
        </w:rPr>
        <w:t>0</w:t>
      </w:r>
      <w:r w:rsidR="006F33C7">
        <w:rPr>
          <w:kern w:val="32"/>
        </w:rPr>
        <w:t>4</w:t>
      </w:r>
      <w:r w:rsidR="007C3785" w:rsidRPr="00066C65">
        <w:rPr>
          <w:kern w:val="32"/>
        </w:rPr>
        <w:t>)</w:t>
      </w:r>
      <w:bookmarkEnd w:id="454"/>
      <w:r w:rsidR="007C3785"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4822"/>
        <w:gridCol w:w="97"/>
        <w:gridCol w:w="1155"/>
        <w:gridCol w:w="22"/>
        <w:gridCol w:w="1334"/>
        <w:gridCol w:w="23"/>
        <w:gridCol w:w="1454"/>
        <w:gridCol w:w="11"/>
        <w:gridCol w:w="2701"/>
      </w:tblGrid>
      <w:tr w:rsidR="007C3785" w:rsidRPr="0051728E" w14:paraId="10005723" w14:textId="77777777" w:rsidTr="00C55A04">
        <w:tc>
          <w:tcPr>
            <w:tcW w:w="2097" w:type="dxa"/>
            <w:tcBorders>
              <w:bottom w:val="single" w:sz="4" w:space="0" w:color="auto"/>
            </w:tcBorders>
            <w:shd w:val="clear" w:color="auto" w:fill="D9D9D9"/>
            <w:vAlign w:val="center"/>
          </w:tcPr>
          <w:p w14:paraId="1F4DA3FF" w14:textId="77777777" w:rsidR="007C3785" w:rsidRPr="009367BB" w:rsidRDefault="007C3785" w:rsidP="00FD4F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22" w:type="dxa"/>
            <w:tcBorders>
              <w:bottom w:val="single" w:sz="4" w:space="0" w:color="auto"/>
            </w:tcBorders>
            <w:shd w:val="clear" w:color="auto" w:fill="D9D9D9"/>
            <w:vAlign w:val="center"/>
          </w:tcPr>
          <w:p w14:paraId="00993BCB"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Formål</w:t>
            </w:r>
          </w:p>
        </w:tc>
        <w:tc>
          <w:tcPr>
            <w:tcW w:w="1274" w:type="dxa"/>
            <w:gridSpan w:val="3"/>
            <w:tcBorders>
              <w:bottom w:val="single" w:sz="4" w:space="0" w:color="auto"/>
            </w:tcBorders>
            <w:shd w:val="clear" w:color="auto" w:fill="D9D9D9"/>
            <w:vAlign w:val="center"/>
          </w:tcPr>
          <w:p w14:paraId="1197792C"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gridSpan w:val="2"/>
            <w:tcBorders>
              <w:bottom w:val="single" w:sz="4" w:space="0" w:color="auto"/>
            </w:tcBorders>
            <w:shd w:val="clear" w:color="auto" w:fill="D9D9D9"/>
            <w:vAlign w:val="center"/>
          </w:tcPr>
          <w:p w14:paraId="7B1036B8"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5" w:type="dxa"/>
            <w:gridSpan w:val="2"/>
            <w:tcBorders>
              <w:bottom w:val="single" w:sz="4" w:space="0" w:color="auto"/>
            </w:tcBorders>
            <w:shd w:val="clear" w:color="auto" w:fill="D9D9D9"/>
            <w:vAlign w:val="center"/>
          </w:tcPr>
          <w:p w14:paraId="38101CDB" w14:textId="77777777" w:rsidR="007C3785" w:rsidRPr="009367BB" w:rsidRDefault="007C3785" w:rsidP="00FD4F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D2FBDEC" w14:textId="77777777" w:rsidR="007C3785" w:rsidRPr="009367BB" w:rsidRDefault="00BD41D5" w:rsidP="00FD4F04">
            <w:pPr>
              <w:rPr>
                <w:rFonts w:ascii="Trebuchet MS" w:hAnsi="Trebuchet MS" w:cs="Trebuchet MS"/>
                <w:bCs/>
                <w:sz w:val="18"/>
                <w:szCs w:val="18"/>
              </w:rPr>
            </w:pPr>
            <w:r w:rsidRPr="009367BB">
              <w:rPr>
                <w:rFonts w:ascii="Trebuchet MS" w:hAnsi="Trebuchet MS" w:cs="Trebuchet MS"/>
                <w:b/>
                <w:bCs/>
                <w:sz w:val="18"/>
                <w:szCs w:val="18"/>
              </w:rPr>
              <w:t>F</w:t>
            </w:r>
            <w:r w:rsidR="007C3785"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01" w:type="dxa"/>
            <w:tcBorders>
              <w:bottom w:val="single" w:sz="4" w:space="0" w:color="auto"/>
            </w:tcBorders>
            <w:shd w:val="clear" w:color="auto" w:fill="D9D9D9"/>
            <w:vAlign w:val="center"/>
          </w:tcPr>
          <w:p w14:paraId="0B95E1B3"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Eksempel</w:t>
            </w:r>
          </w:p>
        </w:tc>
      </w:tr>
      <w:tr w:rsidR="00BC46B4" w:rsidRPr="00E474ED" w14:paraId="6A586A51"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781B9BA6" w14:textId="77777777" w:rsidR="00BC46B4" w:rsidRPr="00E07F24" w:rsidRDefault="00BC46B4" w:rsidP="00D72885">
            <w:pPr>
              <w:rPr>
                <w:rFonts w:ascii="Trebuchet MS" w:hAnsi="Trebuchet MS" w:cs="Trebuchet MS"/>
                <w:sz w:val="18"/>
                <w:szCs w:val="18"/>
              </w:rPr>
            </w:pPr>
            <w:bookmarkStart w:id="455" w:name="OLE_LINK3"/>
            <w:bookmarkStart w:id="456" w:name="OLE_LINK4"/>
            <w:proofErr w:type="spellStart"/>
            <w:r w:rsidRPr="00E07F24">
              <w:rPr>
                <w:rFonts w:ascii="Trebuchet MS" w:hAnsi="Trebuchet MS" w:cs="Trebuchet MS"/>
                <w:sz w:val="18"/>
                <w:szCs w:val="18"/>
              </w:rPr>
              <w:t>vandv_</w:t>
            </w:r>
            <w:bookmarkEnd w:id="455"/>
            <w:bookmarkEnd w:id="456"/>
            <w:r w:rsidRPr="00E07F24">
              <w:rPr>
                <w:rFonts w:ascii="Trebuchet MS" w:hAnsi="Trebuchet MS" w:cs="Trebuchet MS"/>
                <w:sz w:val="18"/>
                <w:szCs w:val="18"/>
              </w:rPr>
              <w:t>nr</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562F2983"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BC46B4" w:rsidRPr="00E474ED" w14:paraId="4B406883"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5CF39C8F" w14:textId="77777777" w:rsidR="00BC46B4" w:rsidRPr="00E07F24" w:rsidRDefault="00BC46B4" w:rsidP="00D72885">
            <w:pPr>
              <w:rPr>
                <w:rFonts w:ascii="Trebuchet MS" w:hAnsi="Trebuchet MS" w:cs="Trebuchet MS"/>
                <w:sz w:val="18"/>
                <w:szCs w:val="18"/>
              </w:rPr>
            </w:pPr>
            <w:proofErr w:type="spellStart"/>
            <w:r w:rsidRPr="00E07F24">
              <w:rPr>
                <w:rFonts w:ascii="Trebuchet MS" w:hAnsi="Trebuchet MS" w:cs="Trebuchet MS"/>
                <w:sz w:val="18"/>
                <w:szCs w:val="18"/>
              </w:rPr>
              <w:t>vandv_navn</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08CA12D0"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F72D6B" w:rsidRPr="00E474ED" w14:paraId="14A6E761"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00F65737" w14:textId="77777777" w:rsidR="00F72D6B" w:rsidRPr="00E07F24" w:rsidRDefault="00F72D6B" w:rsidP="00D72885">
            <w:pPr>
              <w:rPr>
                <w:rFonts w:ascii="Trebuchet MS" w:hAnsi="Trebuchet MS" w:cs="Trebuchet MS"/>
                <w:sz w:val="18"/>
                <w:szCs w:val="18"/>
              </w:rPr>
            </w:pPr>
            <w:proofErr w:type="spellStart"/>
            <w:r w:rsidRPr="00E07F24">
              <w:rPr>
                <w:rFonts w:ascii="Trebuchet MS" w:hAnsi="Trebuchet MS" w:cs="Trebuchet MS"/>
                <w:sz w:val="18"/>
                <w:szCs w:val="18"/>
              </w:rPr>
              <w:t>fors_omr_type_kode</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057C827F"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F72D6B" w:rsidRPr="00E474ED" w14:paraId="264EA766"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62073DC7" w14:textId="77777777" w:rsidR="00F72D6B" w:rsidRPr="00E07F24" w:rsidRDefault="00F72D6B" w:rsidP="00D72885">
            <w:pPr>
              <w:rPr>
                <w:rFonts w:ascii="Trebuchet MS" w:hAnsi="Trebuchet MS" w:cs="Trebuchet MS"/>
                <w:sz w:val="18"/>
                <w:szCs w:val="18"/>
              </w:rPr>
            </w:pPr>
            <w:proofErr w:type="spellStart"/>
            <w:r w:rsidRPr="00E07F24">
              <w:rPr>
                <w:rFonts w:ascii="Trebuchet MS" w:hAnsi="Trebuchet MS" w:cs="Trebuchet MS"/>
                <w:sz w:val="18"/>
                <w:szCs w:val="18"/>
              </w:rPr>
              <w:t>fors_omr_type</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4AD9F311"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453D86" w:rsidRPr="00CE1917" w14:paraId="5FD23D78"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3278ADD3" w14:textId="77777777" w:rsidR="00453D86" w:rsidRPr="00D72885" w:rsidRDefault="007629C9" w:rsidP="00D72885">
            <w:pPr>
              <w:rPr>
                <w:rFonts w:ascii="Trebuchet MS" w:hAnsi="Trebuchet MS" w:cs="Trebuchet MS"/>
                <w:sz w:val="18"/>
                <w:szCs w:val="18"/>
              </w:rPr>
            </w:pPr>
            <w:proofErr w:type="spellStart"/>
            <w:r w:rsidRPr="00D72885">
              <w:rPr>
                <w:rFonts w:ascii="Trebuchet MS" w:hAnsi="Trebuchet MS" w:cs="Trebuchet MS"/>
                <w:sz w:val="18"/>
                <w:szCs w:val="18"/>
              </w:rPr>
              <w:t>gyldig_fra</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5AB15337" w14:textId="77777777" w:rsidR="00453D86" w:rsidRPr="00D72885" w:rsidRDefault="00453D86"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453D86" w:rsidRPr="00CE1917" w14:paraId="5A14E20D"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1F8D124B" w14:textId="77777777" w:rsidR="00453D86" w:rsidRPr="00D72885" w:rsidRDefault="007629C9" w:rsidP="00D72885">
            <w:pPr>
              <w:rPr>
                <w:rFonts w:ascii="Trebuchet MS" w:hAnsi="Trebuchet MS" w:cs="Trebuchet MS"/>
                <w:sz w:val="18"/>
                <w:szCs w:val="18"/>
              </w:rPr>
            </w:pPr>
            <w:proofErr w:type="spellStart"/>
            <w:r w:rsidRPr="00D72885">
              <w:rPr>
                <w:rFonts w:ascii="Trebuchet MS" w:hAnsi="Trebuchet MS" w:cs="Trebuchet MS"/>
                <w:sz w:val="18"/>
                <w:szCs w:val="18"/>
              </w:rPr>
              <w:t>gyldig_til</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020377BB" w14:textId="77777777" w:rsidR="00453D86" w:rsidRPr="00D72885" w:rsidRDefault="00453D86"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C55A04" w:rsidRPr="00A84052" w14:paraId="3DD73681"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D9D9D9"/>
            <w:vAlign w:val="bottom"/>
          </w:tcPr>
          <w:p w14:paraId="6E30F180" w14:textId="77777777" w:rsidR="00C55A04" w:rsidRPr="00A84052" w:rsidRDefault="00C55A04" w:rsidP="00C55A04">
            <w:pPr>
              <w:rPr>
                <w:rFonts w:ascii="Trebuchet MS" w:hAnsi="Trebuchet MS"/>
                <w:color w:val="4F81BD"/>
                <w:sz w:val="18"/>
                <w:szCs w:val="18"/>
              </w:rPr>
            </w:pPr>
            <w:proofErr w:type="spellStart"/>
            <w:r w:rsidRPr="00A84052">
              <w:rPr>
                <w:rFonts w:ascii="Trebuchet MS" w:hAnsi="Trebuchet MS"/>
                <w:color w:val="4F81BD"/>
                <w:sz w:val="18"/>
                <w:szCs w:val="18"/>
              </w:rPr>
              <w:t>vv_kontakt_navn</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bottom"/>
          </w:tcPr>
          <w:p w14:paraId="66ADB81B" w14:textId="77777777" w:rsidR="00C55A04" w:rsidRPr="00A84052" w:rsidRDefault="00C55A04" w:rsidP="00C55A04">
            <w:pPr>
              <w:rPr>
                <w:rFonts w:ascii="Trebuchet MS" w:hAnsi="Trebuchet MS"/>
                <w:color w:val="4F81BD"/>
                <w:sz w:val="18"/>
                <w:szCs w:val="18"/>
              </w:rPr>
            </w:pPr>
            <w:r w:rsidRPr="00A84052">
              <w:rPr>
                <w:rFonts w:ascii="Trebuchet MS" w:hAnsi="Trebuchet MS" w:cs="Trebuchet MS"/>
                <w:color w:val="4F81BD"/>
                <w:sz w:val="18"/>
                <w:szCs w:val="18"/>
              </w:rPr>
              <w:t>Navn på formand/kontaktperson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17CC059"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Tekststreng</w:t>
            </w:r>
          </w:p>
        </w:tc>
        <w:tc>
          <w:tcPr>
            <w:tcW w:w="1356" w:type="dxa"/>
            <w:gridSpan w:val="2"/>
            <w:tcBorders>
              <w:top w:val="single" w:sz="4" w:space="0" w:color="auto"/>
              <w:left w:val="single" w:sz="4" w:space="0" w:color="auto"/>
              <w:bottom w:val="nil"/>
              <w:right w:val="single" w:sz="4" w:space="0" w:color="auto"/>
            </w:tcBorders>
            <w:shd w:val="clear" w:color="auto" w:fill="FFFFFF"/>
            <w:vAlign w:val="bottom"/>
          </w:tcPr>
          <w:p w14:paraId="19EBD653"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0-100 tegn</w:t>
            </w:r>
          </w:p>
        </w:tc>
        <w:tc>
          <w:tcPr>
            <w:tcW w:w="1477" w:type="dxa"/>
            <w:gridSpan w:val="2"/>
            <w:tcBorders>
              <w:top w:val="single" w:sz="4" w:space="0" w:color="auto"/>
              <w:left w:val="single" w:sz="4" w:space="0" w:color="auto"/>
              <w:bottom w:val="nil"/>
              <w:right w:val="single" w:sz="4" w:space="0" w:color="auto"/>
            </w:tcBorders>
            <w:shd w:val="clear" w:color="auto" w:fill="FFFFFF"/>
            <w:vAlign w:val="bottom"/>
          </w:tcPr>
          <w:p w14:paraId="0789E647" w14:textId="77777777" w:rsidR="00C55A04" w:rsidRPr="00A84052" w:rsidRDefault="00C55A04"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bottom"/>
          </w:tcPr>
          <w:p w14:paraId="5053E724"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 xml:space="preserve">Vagn </w:t>
            </w:r>
            <w:proofErr w:type="spellStart"/>
            <w:r w:rsidRPr="00A84052">
              <w:rPr>
                <w:rFonts w:ascii="Trebuchet MS" w:hAnsi="Trebuchet MS" w:cs="Trebuchet MS"/>
                <w:color w:val="4F81BD"/>
                <w:sz w:val="18"/>
                <w:szCs w:val="18"/>
              </w:rPr>
              <w:t>Vagnsen</w:t>
            </w:r>
            <w:proofErr w:type="spellEnd"/>
          </w:p>
        </w:tc>
      </w:tr>
      <w:tr w:rsidR="00B26567" w:rsidRPr="00A84052" w14:paraId="2D4F9DC4" w14:textId="77777777" w:rsidTr="007E3F95">
        <w:trPr>
          <w:trHeight w:hRule="exact" w:val="510"/>
        </w:trPr>
        <w:tc>
          <w:tcPr>
            <w:tcW w:w="2097" w:type="dxa"/>
            <w:tcBorders>
              <w:top w:val="single" w:sz="4" w:space="0" w:color="auto"/>
              <w:left w:val="single" w:sz="4" w:space="0" w:color="auto"/>
              <w:bottom w:val="nil"/>
              <w:right w:val="single" w:sz="4" w:space="0" w:color="auto"/>
            </w:tcBorders>
            <w:shd w:val="clear" w:color="auto" w:fill="D9D9D9"/>
            <w:vAlign w:val="center"/>
          </w:tcPr>
          <w:p w14:paraId="0452D852" w14:textId="77777777" w:rsidR="00B26567" w:rsidRPr="00A84052" w:rsidRDefault="00B26567" w:rsidP="00B26567">
            <w:pPr>
              <w:rPr>
                <w:rFonts w:ascii="Trebuchet MS" w:hAnsi="Trebuchet MS"/>
                <w:color w:val="4F81BD"/>
                <w:sz w:val="18"/>
                <w:szCs w:val="18"/>
              </w:rPr>
            </w:pPr>
            <w:proofErr w:type="spellStart"/>
            <w:r w:rsidRPr="00A84052">
              <w:rPr>
                <w:rFonts w:ascii="Trebuchet MS" w:hAnsi="Trebuchet MS"/>
                <w:color w:val="4F81BD"/>
                <w:sz w:val="18"/>
                <w:szCs w:val="18"/>
              </w:rPr>
              <w:t>vv_kontakt_tlf</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center"/>
          </w:tcPr>
          <w:p w14:paraId="79417304" w14:textId="77777777" w:rsidR="00B26567" w:rsidRPr="00A84052" w:rsidRDefault="00B26567" w:rsidP="00B26567">
            <w:pPr>
              <w:rPr>
                <w:rFonts w:ascii="Trebuchet MS" w:hAnsi="Trebuchet MS"/>
                <w:color w:val="4F81BD"/>
                <w:sz w:val="18"/>
                <w:szCs w:val="18"/>
              </w:rPr>
            </w:pPr>
            <w:proofErr w:type="gramStart"/>
            <w:r w:rsidRPr="00A84052">
              <w:rPr>
                <w:rFonts w:ascii="Trebuchet MS" w:hAnsi="Trebuchet MS" w:cs="Trebuchet MS"/>
                <w:color w:val="4F81BD"/>
                <w:sz w:val="18"/>
                <w:szCs w:val="18"/>
              </w:rPr>
              <w:t>Telefon nr.</w:t>
            </w:r>
            <w:proofErr w:type="gramEnd"/>
            <w:r w:rsidRPr="00A84052">
              <w:rPr>
                <w:rFonts w:ascii="Trebuchet MS" w:hAnsi="Trebuchet MS" w:cs="Trebuchet MS"/>
                <w:color w:val="4F81BD"/>
                <w:sz w:val="18"/>
                <w:szCs w:val="18"/>
              </w:rPr>
              <w:t xml:space="preserve"> som formand/ kontaktperson træffes på</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EE64741" w14:textId="77777777" w:rsidR="00B26567" w:rsidRPr="00A84052" w:rsidRDefault="00B26567" w:rsidP="00C55A04">
            <w:pPr>
              <w:rPr>
                <w:rFonts w:ascii="Trebuchet MS" w:hAnsi="Trebuchet MS" w:cs="Trebuchet MS"/>
                <w:color w:val="4F81BD"/>
                <w:sz w:val="18"/>
                <w:szCs w:val="18"/>
              </w:rPr>
            </w:pPr>
            <w:r w:rsidRPr="00A84052">
              <w:rPr>
                <w:rFonts w:ascii="Trebuchet MS" w:hAnsi="Trebuchet MS" w:cs="Trebuchet MS"/>
                <w:color w:val="4F81BD"/>
                <w:sz w:val="18"/>
                <w:szCs w:val="18"/>
              </w:rPr>
              <w:t>Heltal</w:t>
            </w:r>
          </w:p>
        </w:tc>
        <w:tc>
          <w:tcPr>
            <w:tcW w:w="1356" w:type="dxa"/>
            <w:gridSpan w:val="2"/>
            <w:tcBorders>
              <w:top w:val="single" w:sz="4" w:space="0" w:color="auto"/>
              <w:left w:val="single" w:sz="4" w:space="0" w:color="auto"/>
              <w:bottom w:val="nil"/>
              <w:right w:val="single" w:sz="4" w:space="0" w:color="auto"/>
            </w:tcBorders>
            <w:shd w:val="clear" w:color="auto" w:fill="FFFFFF"/>
            <w:vAlign w:val="center"/>
          </w:tcPr>
          <w:p w14:paraId="43486A8B" w14:textId="77777777" w:rsidR="00B26567" w:rsidRPr="00A84052" w:rsidRDefault="00B26567" w:rsidP="00C55A04">
            <w:pPr>
              <w:rPr>
                <w:rFonts w:ascii="Trebuchet MS" w:hAnsi="Trebuchet MS" w:cs="Trebuchet MS"/>
                <w:color w:val="4F81BD"/>
                <w:sz w:val="18"/>
                <w:szCs w:val="18"/>
              </w:rPr>
            </w:pPr>
            <w:r w:rsidRPr="00A84052">
              <w:rPr>
                <w:rFonts w:ascii="Trebuchet MS" w:hAnsi="Trebuchet MS" w:cs="Trebuchet MS"/>
                <w:color w:val="4F81BD"/>
                <w:sz w:val="18"/>
                <w:szCs w:val="18"/>
              </w:rPr>
              <w:t>11111111-99999999</w:t>
            </w:r>
          </w:p>
        </w:tc>
        <w:tc>
          <w:tcPr>
            <w:tcW w:w="1477" w:type="dxa"/>
            <w:gridSpan w:val="2"/>
            <w:tcBorders>
              <w:top w:val="single" w:sz="4" w:space="0" w:color="auto"/>
              <w:left w:val="single" w:sz="4" w:space="0" w:color="auto"/>
              <w:bottom w:val="nil"/>
              <w:right w:val="single" w:sz="4" w:space="0" w:color="auto"/>
            </w:tcBorders>
            <w:shd w:val="clear" w:color="auto" w:fill="FFFFFF"/>
            <w:vAlign w:val="center"/>
          </w:tcPr>
          <w:p w14:paraId="4C2C3FD8" w14:textId="77777777" w:rsidR="00B26567" w:rsidRPr="00A84052" w:rsidRDefault="00B26567"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center"/>
          </w:tcPr>
          <w:p w14:paraId="589A2A24" w14:textId="77777777" w:rsidR="00B26567" w:rsidRPr="00A84052" w:rsidRDefault="00B26567" w:rsidP="00B26567">
            <w:pPr>
              <w:rPr>
                <w:rFonts w:ascii="Trebuchet MS" w:hAnsi="Trebuchet MS" w:cs="Trebuchet MS"/>
                <w:color w:val="4F81BD"/>
                <w:sz w:val="18"/>
                <w:szCs w:val="18"/>
              </w:rPr>
            </w:pPr>
            <w:r w:rsidRPr="00A84052">
              <w:rPr>
                <w:rFonts w:ascii="Trebuchet MS" w:hAnsi="Trebuchet MS" w:cs="Trebuchet MS"/>
                <w:color w:val="4F81BD"/>
                <w:sz w:val="18"/>
                <w:szCs w:val="18"/>
              </w:rPr>
              <w:t>87878787</w:t>
            </w:r>
          </w:p>
        </w:tc>
      </w:tr>
      <w:tr w:rsidR="00C55A04" w:rsidRPr="00A84052" w14:paraId="15515515"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D9D9D9"/>
            <w:vAlign w:val="bottom"/>
          </w:tcPr>
          <w:p w14:paraId="62643740" w14:textId="77777777" w:rsidR="00C55A04" w:rsidRPr="00A84052" w:rsidRDefault="00C55A04" w:rsidP="00C55A04">
            <w:pPr>
              <w:rPr>
                <w:rFonts w:ascii="Trebuchet MS" w:hAnsi="Trebuchet MS"/>
                <w:color w:val="4F81BD"/>
                <w:sz w:val="18"/>
                <w:szCs w:val="18"/>
              </w:rPr>
            </w:pPr>
            <w:proofErr w:type="spellStart"/>
            <w:r w:rsidRPr="00A84052">
              <w:rPr>
                <w:rFonts w:ascii="Trebuchet MS" w:hAnsi="Trebuchet MS"/>
                <w:color w:val="4F81BD"/>
                <w:sz w:val="18"/>
                <w:szCs w:val="18"/>
              </w:rPr>
              <w:t>almen_privatfaelles</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bottom"/>
          </w:tcPr>
          <w:p w14:paraId="39A8844B" w14:textId="77777777" w:rsidR="00C55A04" w:rsidRPr="00A84052" w:rsidRDefault="00BD3A7C" w:rsidP="00C55A04">
            <w:pPr>
              <w:rPr>
                <w:rFonts w:ascii="Trebuchet MS" w:hAnsi="Trebuchet MS"/>
                <w:color w:val="4F81BD"/>
                <w:sz w:val="18"/>
                <w:szCs w:val="18"/>
              </w:rPr>
            </w:pPr>
            <w:r w:rsidRPr="00A84052">
              <w:rPr>
                <w:rFonts w:ascii="Calibri" w:hAnsi="Calibri"/>
                <w:color w:val="4F81BD"/>
              </w:rPr>
              <w:t>Type af vandværk</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E7F642"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Tekststreng</w:t>
            </w:r>
          </w:p>
        </w:tc>
        <w:tc>
          <w:tcPr>
            <w:tcW w:w="1356" w:type="dxa"/>
            <w:gridSpan w:val="2"/>
            <w:tcBorders>
              <w:top w:val="single" w:sz="4" w:space="0" w:color="auto"/>
              <w:left w:val="single" w:sz="4" w:space="0" w:color="auto"/>
              <w:bottom w:val="nil"/>
              <w:right w:val="single" w:sz="4" w:space="0" w:color="auto"/>
            </w:tcBorders>
            <w:shd w:val="clear" w:color="auto" w:fill="FFFFFF"/>
            <w:vAlign w:val="bottom"/>
          </w:tcPr>
          <w:p w14:paraId="2DDF009E" w14:textId="77777777" w:rsidR="00C55A04" w:rsidRPr="00A84052" w:rsidRDefault="00BD3A7C" w:rsidP="00C55A04">
            <w:pPr>
              <w:rPr>
                <w:rFonts w:ascii="Trebuchet MS" w:hAnsi="Trebuchet MS" w:cs="Trebuchet MS"/>
                <w:color w:val="4F81BD"/>
                <w:sz w:val="18"/>
                <w:szCs w:val="18"/>
              </w:rPr>
            </w:pPr>
            <w:r w:rsidRPr="00A84052">
              <w:rPr>
                <w:rFonts w:ascii="Trebuchet MS" w:hAnsi="Trebuchet MS" w:cs="Trebuchet MS"/>
                <w:color w:val="4F81BD"/>
                <w:sz w:val="18"/>
                <w:szCs w:val="18"/>
              </w:rPr>
              <w:t>0-5</w:t>
            </w:r>
            <w:r w:rsidR="00C55A04" w:rsidRPr="00A84052">
              <w:rPr>
                <w:rFonts w:ascii="Trebuchet MS" w:hAnsi="Trebuchet MS" w:cs="Trebuchet MS"/>
                <w:color w:val="4F81BD"/>
                <w:sz w:val="18"/>
                <w:szCs w:val="18"/>
              </w:rPr>
              <w:t>0 tegn</w:t>
            </w:r>
          </w:p>
        </w:tc>
        <w:tc>
          <w:tcPr>
            <w:tcW w:w="1477" w:type="dxa"/>
            <w:gridSpan w:val="2"/>
            <w:tcBorders>
              <w:top w:val="single" w:sz="4" w:space="0" w:color="auto"/>
              <w:left w:val="single" w:sz="4" w:space="0" w:color="auto"/>
              <w:bottom w:val="nil"/>
              <w:right w:val="single" w:sz="4" w:space="0" w:color="auto"/>
            </w:tcBorders>
            <w:shd w:val="clear" w:color="auto" w:fill="FFFFFF"/>
            <w:vAlign w:val="bottom"/>
          </w:tcPr>
          <w:p w14:paraId="5F27818B" w14:textId="77777777" w:rsidR="00C55A04" w:rsidRPr="00A84052" w:rsidRDefault="00C55A04"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bottom"/>
          </w:tcPr>
          <w:p w14:paraId="09A18AAA" w14:textId="77777777" w:rsidR="00C55A04" w:rsidRPr="00A84052" w:rsidRDefault="00BD3A7C" w:rsidP="00C55A04">
            <w:pPr>
              <w:rPr>
                <w:rFonts w:ascii="Trebuchet MS" w:hAnsi="Trebuchet MS" w:cs="Trebuchet MS"/>
                <w:color w:val="4F81BD"/>
                <w:sz w:val="18"/>
                <w:szCs w:val="18"/>
              </w:rPr>
            </w:pPr>
            <w:r w:rsidRPr="00A84052">
              <w:rPr>
                <w:rFonts w:ascii="Calibri" w:hAnsi="Calibri"/>
                <w:color w:val="4F81BD"/>
              </w:rPr>
              <w:t>Privatfælles vandværk</w:t>
            </w:r>
          </w:p>
        </w:tc>
      </w:tr>
      <w:tr w:rsidR="00C55A04" w:rsidRPr="00CE1917" w14:paraId="665F17A9"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6C39B861" w14:textId="77777777" w:rsidR="00C55A04" w:rsidRPr="00D72885" w:rsidRDefault="00C55A04" w:rsidP="00D72885">
            <w:pPr>
              <w:rPr>
                <w:rFonts w:ascii="Trebuchet MS" w:hAnsi="Trebuchet MS" w:cs="Trebuchet MS"/>
                <w:sz w:val="18"/>
                <w:szCs w:val="18"/>
              </w:rPr>
            </w:pPr>
            <w:r w:rsidRPr="00D72885">
              <w:rPr>
                <w:rFonts w:ascii="Trebuchet MS" w:hAnsi="Trebuchet MS" w:cs="Trebuchet MS"/>
                <w:sz w:val="18"/>
                <w:szCs w:val="18"/>
              </w:rPr>
              <w:t>link</w:t>
            </w:r>
          </w:p>
        </w:tc>
        <w:tc>
          <w:tcPr>
            <w:tcW w:w="11619" w:type="dxa"/>
            <w:gridSpan w:val="9"/>
            <w:tcBorders>
              <w:top w:val="single" w:sz="4" w:space="0" w:color="auto"/>
              <w:left w:val="single" w:sz="4" w:space="0" w:color="auto"/>
              <w:bottom w:val="single" w:sz="4" w:space="0" w:color="auto"/>
            </w:tcBorders>
            <w:shd w:val="clear" w:color="auto" w:fill="97DDBA"/>
            <w:vAlign w:val="bottom"/>
          </w:tcPr>
          <w:p w14:paraId="7D635274" w14:textId="77777777" w:rsidR="00C55A04" w:rsidRPr="00D72885" w:rsidRDefault="00C55A04"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C55A04" w:rsidRPr="00AA7FBB" w14:paraId="640C0C03" w14:textId="77777777" w:rsidTr="00C55A04">
        <w:trPr>
          <w:trHeight w:hRule="exact" w:val="255"/>
        </w:trPr>
        <w:tc>
          <w:tcPr>
            <w:tcW w:w="13716" w:type="dxa"/>
            <w:gridSpan w:val="10"/>
            <w:tcBorders>
              <w:top w:val="single" w:sz="4" w:space="0" w:color="auto"/>
              <w:left w:val="nil"/>
              <w:bottom w:val="nil"/>
              <w:right w:val="nil"/>
            </w:tcBorders>
            <w:shd w:val="clear" w:color="auto" w:fill="99CCFF"/>
            <w:vAlign w:val="bottom"/>
          </w:tcPr>
          <w:p w14:paraId="691BA168" w14:textId="77777777" w:rsidR="00C55A04" w:rsidRPr="00AA7FBB" w:rsidRDefault="00C55A04" w:rsidP="00646EF0">
            <w:pPr>
              <w:rPr>
                <w:rFonts w:ascii="Trebuchet MS" w:hAnsi="Trebuchet MS" w:cs="Trebuchet MS"/>
                <w:sz w:val="18"/>
                <w:szCs w:val="18"/>
              </w:rPr>
            </w:pPr>
            <w:r w:rsidRPr="00AA7FBB">
              <w:rPr>
                <w:rFonts w:ascii="Trebuchet MS" w:hAnsi="Trebuchet MS" w:cs="Trebuchet MS"/>
                <w:i/>
                <w:iCs/>
                <w:sz w:val="18"/>
                <w:szCs w:val="18"/>
              </w:rPr>
              <w:t>Felter markeret med blå er temaspecifikke opslagstabeller, der indeholder oversættelser af koder i andre felter.</w:t>
            </w:r>
          </w:p>
        </w:tc>
      </w:tr>
      <w:tr w:rsidR="00C55A04" w:rsidRPr="00AA7FBB" w14:paraId="53C308E7" w14:textId="77777777" w:rsidTr="00C55A04">
        <w:trPr>
          <w:trHeight w:hRule="exact" w:val="255"/>
        </w:trPr>
        <w:tc>
          <w:tcPr>
            <w:tcW w:w="13716" w:type="dxa"/>
            <w:gridSpan w:val="10"/>
            <w:tcBorders>
              <w:top w:val="nil"/>
              <w:left w:val="nil"/>
              <w:bottom w:val="nil"/>
              <w:right w:val="nil"/>
            </w:tcBorders>
            <w:shd w:val="clear" w:color="auto" w:fill="97DDBA"/>
            <w:vAlign w:val="bottom"/>
          </w:tcPr>
          <w:p w14:paraId="3D35CB3F" w14:textId="77777777" w:rsidR="00C55A04" w:rsidRPr="00AA7FBB" w:rsidRDefault="00C55A04" w:rsidP="00646EF0">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C3957A9" w14:textId="77777777" w:rsidR="004B15DF" w:rsidRDefault="00380C13" w:rsidP="004B15DF">
      <w:pPr>
        <w:pStyle w:val="Overskrift6"/>
      </w:pPr>
      <w:r>
        <w:t>5.11.</w:t>
      </w:r>
      <w:r w:rsidR="006F33C7">
        <w:t>5</w:t>
      </w:r>
      <w:r w:rsidR="007C3785">
        <w:t>.</w:t>
      </w:r>
      <w:r w:rsidR="00453D86">
        <w:t>1</w:t>
      </w:r>
      <w:r w:rsidR="007C3785" w:rsidRPr="00A32757">
        <w:t xml:space="preserve"> </w:t>
      </w:r>
      <w:r w:rsidR="007C3785">
        <w:t>Metadata</w:t>
      </w:r>
      <w:r w:rsidR="004B15DF" w:rsidRPr="004B15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B15DF" w:rsidRPr="0051728E" w14:paraId="36CFD47E" w14:textId="77777777" w:rsidTr="00D72885">
        <w:trPr>
          <w:trHeight w:hRule="exact" w:val="255"/>
        </w:trPr>
        <w:tc>
          <w:tcPr>
            <w:tcW w:w="2235" w:type="dxa"/>
            <w:shd w:val="clear" w:color="auto" w:fill="D9D9D9"/>
            <w:vAlign w:val="bottom"/>
          </w:tcPr>
          <w:p w14:paraId="3EE4F51E" w14:textId="77777777" w:rsidR="004B15DF" w:rsidRPr="00D72885" w:rsidRDefault="004B15DF" w:rsidP="00D72885">
            <w:pPr>
              <w:rPr>
                <w:rFonts w:ascii="Trebuchet MS" w:hAnsi="Trebuchet MS" w:cs="Trebuchet MS"/>
                <w:bCs/>
                <w:sz w:val="18"/>
                <w:szCs w:val="18"/>
              </w:rPr>
            </w:pPr>
            <w:r w:rsidRPr="00D72885">
              <w:rPr>
                <w:rFonts w:ascii="Trebuchet MS" w:hAnsi="Trebuchet MS" w:cs="Trebuchet MS"/>
                <w:b/>
                <w:bCs/>
                <w:sz w:val="18"/>
                <w:szCs w:val="18"/>
              </w:rPr>
              <w:t>Metadataelement</w:t>
            </w:r>
          </w:p>
        </w:tc>
        <w:tc>
          <w:tcPr>
            <w:tcW w:w="11340" w:type="dxa"/>
            <w:shd w:val="clear" w:color="auto" w:fill="D9D9D9"/>
            <w:vAlign w:val="bottom"/>
          </w:tcPr>
          <w:p w14:paraId="709C4A00" w14:textId="77777777" w:rsidR="004B15DF" w:rsidRPr="00D72885" w:rsidRDefault="004B15DF" w:rsidP="00D72885">
            <w:pPr>
              <w:rPr>
                <w:rFonts w:ascii="Trebuchet MS" w:hAnsi="Trebuchet MS" w:cs="Trebuchet MS"/>
                <w:bCs/>
                <w:sz w:val="18"/>
                <w:szCs w:val="18"/>
              </w:rPr>
            </w:pPr>
            <w:r w:rsidRPr="00D72885">
              <w:rPr>
                <w:rFonts w:ascii="Trebuchet MS" w:hAnsi="Trebuchet MS" w:cs="Trebuchet MS"/>
                <w:b/>
                <w:bCs/>
                <w:sz w:val="18"/>
                <w:szCs w:val="18"/>
              </w:rPr>
              <w:t>Beskrivelse</w:t>
            </w:r>
          </w:p>
        </w:tc>
      </w:tr>
      <w:tr w:rsidR="004B15DF" w:rsidRPr="0051728E" w14:paraId="5643F182" w14:textId="77777777" w:rsidTr="00190D72">
        <w:trPr>
          <w:trHeight w:hRule="exact" w:val="255"/>
        </w:trPr>
        <w:tc>
          <w:tcPr>
            <w:tcW w:w="2235" w:type="dxa"/>
            <w:shd w:val="clear" w:color="auto" w:fill="E0E0E0"/>
            <w:vAlign w:val="bottom"/>
          </w:tcPr>
          <w:p w14:paraId="5E17AE3A"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Temanavn</w:t>
            </w:r>
          </w:p>
        </w:tc>
        <w:tc>
          <w:tcPr>
            <w:tcW w:w="11340" w:type="dxa"/>
            <w:shd w:val="clear" w:color="auto" w:fill="FFFFFF"/>
            <w:vAlign w:val="bottom"/>
          </w:tcPr>
          <w:p w14:paraId="4D83D9B6" w14:textId="77777777" w:rsidR="004B15DF" w:rsidRPr="00D72885" w:rsidRDefault="0030010C" w:rsidP="00190D72">
            <w:pPr>
              <w:rPr>
                <w:rFonts w:ascii="Trebuchet MS" w:hAnsi="Trebuchet MS" w:cs="Trebuchet MS"/>
                <w:sz w:val="18"/>
                <w:szCs w:val="18"/>
              </w:rPr>
            </w:pPr>
            <w:r w:rsidRPr="00D72885">
              <w:rPr>
                <w:rFonts w:ascii="Trebuchet MS" w:hAnsi="Trebuchet MS"/>
                <w:kern w:val="32"/>
                <w:sz w:val="18"/>
                <w:szCs w:val="18"/>
              </w:rPr>
              <w:t>Vandværksforsyningsområder</w:t>
            </w:r>
          </w:p>
        </w:tc>
      </w:tr>
      <w:tr w:rsidR="004B15DF" w:rsidRPr="0051728E" w14:paraId="6719030E" w14:textId="77777777" w:rsidTr="00190D72">
        <w:trPr>
          <w:trHeight w:hRule="exact" w:val="255"/>
        </w:trPr>
        <w:tc>
          <w:tcPr>
            <w:tcW w:w="2235" w:type="dxa"/>
            <w:shd w:val="clear" w:color="auto" w:fill="E0E0E0"/>
            <w:vAlign w:val="bottom"/>
          </w:tcPr>
          <w:p w14:paraId="0794F2A1"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lastRenderedPageBreak/>
              <w:t>Temakode</w:t>
            </w:r>
          </w:p>
        </w:tc>
        <w:tc>
          <w:tcPr>
            <w:tcW w:w="11340" w:type="dxa"/>
            <w:shd w:val="clear" w:color="auto" w:fill="FFFFFF"/>
            <w:vAlign w:val="bottom"/>
          </w:tcPr>
          <w:p w14:paraId="782CBB43" w14:textId="77777777" w:rsidR="004B15DF" w:rsidRPr="00D72885" w:rsidRDefault="004B15DF" w:rsidP="00190D72">
            <w:pPr>
              <w:rPr>
                <w:rFonts w:ascii="Trebuchet MS" w:hAnsi="Trebuchet MS"/>
                <w:sz w:val="18"/>
                <w:szCs w:val="18"/>
              </w:rPr>
            </w:pPr>
            <w:r w:rsidRPr="00D72885">
              <w:rPr>
                <w:rFonts w:ascii="Trebuchet MS" w:hAnsi="Trebuchet MS"/>
                <w:sz w:val="18"/>
                <w:szCs w:val="18"/>
              </w:rPr>
              <w:t>6</w:t>
            </w:r>
            <w:r w:rsidR="00A52D18" w:rsidRPr="00D72885">
              <w:rPr>
                <w:rFonts w:ascii="Trebuchet MS" w:hAnsi="Trebuchet MS"/>
                <w:sz w:val="18"/>
                <w:szCs w:val="18"/>
              </w:rPr>
              <w:t>0</w:t>
            </w:r>
            <w:r w:rsidR="006F33C7">
              <w:rPr>
                <w:rFonts w:ascii="Trebuchet MS" w:hAnsi="Trebuchet MS"/>
                <w:sz w:val="18"/>
                <w:szCs w:val="18"/>
              </w:rPr>
              <w:t>04</w:t>
            </w:r>
          </w:p>
        </w:tc>
      </w:tr>
      <w:tr w:rsidR="004B15DF" w:rsidRPr="0051728E" w14:paraId="310B7D11" w14:textId="77777777" w:rsidTr="00190D72">
        <w:trPr>
          <w:trHeight w:hRule="exact" w:val="255"/>
        </w:trPr>
        <w:tc>
          <w:tcPr>
            <w:tcW w:w="2235" w:type="dxa"/>
            <w:shd w:val="clear" w:color="auto" w:fill="E0E0E0"/>
            <w:vAlign w:val="bottom"/>
          </w:tcPr>
          <w:p w14:paraId="45972ABE"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Definition</w:t>
            </w:r>
          </w:p>
        </w:tc>
        <w:tc>
          <w:tcPr>
            <w:tcW w:w="11340" w:type="dxa"/>
            <w:shd w:val="clear" w:color="auto" w:fill="FFFFFF"/>
            <w:vAlign w:val="bottom"/>
          </w:tcPr>
          <w:p w14:paraId="534FA220" w14:textId="77777777" w:rsidR="004B15DF" w:rsidRPr="00D72885" w:rsidRDefault="004B15DF" w:rsidP="00190D72">
            <w:pPr>
              <w:rPr>
                <w:rFonts w:ascii="Trebuchet MS" w:hAnsi="Trebuchet MS" w:cs="Trebuchet MS"/>
                <w:sz w:val="18"/>
                <w:szCs w:val="18"/>
              </w:rPr>
            </w:pPr>
            <w:r w:rsidRPr="00D72885">
              <w:rPr>
                <w:rFonts w:ascii="Trebuchet MS" w:hAnsi="Trebuchet MS"/>
                <w:sz w:val="18"/>
                <w:szCs w:val="18"/>
              </w:rPr>
              <w:t xml:space="preserve">Det område et vandværk </w:t>
            </w:r>
            <w:r w:rsidR="00B938EC" w:rsidRPr="00D72885">
              <w:rPr>
                <w:rFonts w:ascii="Trebuchet MS" w:hAnsi="Trebuchet MS"/>
                <w:sz w:val="18"/>
                <w:szCs w:val="18"/>
              </w:rPr>
              <w:t xml:space="preserve">må påregne at kunne </w:t>
            </w:r>
            <w:proofErr w:type="gramStart"/>
            <w:r w:rsidRPr="00D72885">
              <w:rPr>
                <w:rFonts w:ascii="Trebuchet MS" w:hAnsi="Trebuchet MS"/>
                <w:sz w:val="18"/>
                <w:szCs w:val="18"/>
              </w:rPr>
              <w:t>leverer</w:t>
            </w:r>
            <w:proofErr w:type="gramEnd"/>
            <w:r w:rsidRPr="00D72885">
              <w:rPr>
                <w:rFonts w:ascii="Trebuchet MS" w:hAnsi="Trebuchet MS"/>
                <w:sz w:val="18"/>
                <w:szCs w:val="18"/>
              </w:rPr>
              <w:t xml:space="preserve"> vand til</w:t>
            </w:r>
            <w:r w:rsidR="00B938EC" w:rsidRPr="00D72885">
              <w:rPr>
                <w:rFonts w:ascii="Trebuchet MS" w:hAnsi="Trebuchet MS"/>
                <w:sz w:val="18"/>
                <w:szCs w:val="18"/>
              </w:rPr>
              <w:t xml:space="preserve"> indenfor planperioden, når det er fuldt udbygget</w:t>
            </w:r>
          </w:p>
        </w:tc>
      </w:tr>
      <w:tr w:rsidR="004B15DF" w:rsidRPr="0051728E" w14:paraId="0086AA71" w14:textId="77777777" w:rsidTr="00190D72">
        <w:trPr>
          <w:trHeight w:hRule="exact" w:val="255"/>
        </w:trPr>
        <w:tc>
          <w:tcPr>
            <w:tcW w:w="2235" w:type="dxa"/>
            <w:shd w:val="clear" w:color="auto" w:fill="E0E0E0"/>
            <w:vAlign w:val="bottom"/>
          </w:tcPr>
          <w:p w14:paraId="20C9CE0B"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Beskrivelse</w:t>
            </w:r>
          </w:p>
        </w:tc>
        <w:tc>
          <w:tcPr>
            <w:tcW w:w="11340" w:type="dxa"/>
            <w:shd w:val="clear" w:color="auto" w:fill="FFFFFF"/>
            <w:vAlign w:val="bottom"/>
          </w:tcPr>
          <w:p w14:paraId="78F23FCE" w14:textId="77777777" w:rsidR="004B15DF" w:rsidRPr="00D72885" w:rsidRDefault="004B15DF" w:rsidP="00190D72">
            <w:pPr>
              <w:rPr>
                <w:rFonts w:ascii="Trebuchet MS" w:hAnsi="Trebuchet MS" w:cs="Trebuchet MS"/>
                <w:sz w:val="18"/>
                <w:szCs w:val="18"/>
              </w:rPr>
            </w:pPr>
            <w:r w:rsidRPr="00D72885">
              <w:rPr>
                <w:rFonts w:ascii="Trebuchet MS" w:hAnsi="Trebuchet MS"/>
                <w:sz w:val="18"/>
                <w:szCs w:val="18"/>
              </w:rPr>
              <w:t>Vandværket</w:t>
            </w:r>
            <w:r w:rsidR="00B938EC" w:rsidRPr="00D72885">
              <w:rPr>
                <w:rFonts w:ascii="Trebuchet MS" w:hAnsi="Trebuchet MS"/>
                <w:sz w:val="18"/>
                <w:szCs w:val="18"/>
              </w:rPr>
              <w:t>s</w:t>
            </w:r>
            <w:r w:rsidRPr="00D72885">
              <w:rPr>
                <w:rFonts w:ascii="Trebuchet MS" w:hAnsi="Trebuchet MS"/>
                <w:sz w:val="18"/>
                <w:szCs w:val="18"/>
              </w:rPr>
              <w:t xml:space="preserve"> </w:t>
            </w:r>
            <w:r w:rsidR="00B938EC" w:rsidRPr="00D72885">
              <w:rPr>
                <w:rFonts w:ascii="Trebuchet MS" w:hAnsi="Trebuchet MS"/>
                <w:sz w:val="18"/>
                <w:szCs w:val="18"/>
              </w:rPr>
              <w:t xml:space="preserve">fremtidige </w:t>
            </w:r>
            <w:r w:rsidRPr="00D72885">
              <w:rPr>
                <w:rFonts w:ascii="Trebuchet MS" w:hAnsi="Trebuchet MS"/>
                <w:sz w:val="18"/>
                <w:szCs w:val="18"/>
              </w:rPr>
              <w:t>forsyningsopland.</w:t>
            </w:r>
          </w:p>
        </w:tc>
      </w:tr>
      <w:tr w:rsidR="004B15DF" w:rsidRPr="0051728E" w14:paraId="77BE3163" w14:textId="77777777" w:rsidTr="00190D72">
        <w:trPr>
          <w:trHeight w:hRule="exact" w:val="255"/>
        </w:trPr>
        <w:tc>
          <w:tcPr>
            <w:tcW w:w="2235" w:type="dxa"/>
            <w:shd w:val="clear" w:color="auto" w:fill="E0E0E0"/>
            <w:vAlign w:val="bottom"/>
          </w:tcPr>
          <w:p w14:paraId="4945540B" w14:textId="77777777" w:rsidR="004B15DF" w:rsidRPr="00D72885" w:rsidRDefault="004B15DF" w:rsidP="00190D72">
            <w:pPr>
              <w:rPr>
                <w:rFonts w:ascii="Trebuchet MS" w:hAnsi="Trebuchet MS" w:cs="Trebuchet MS"/>
                <w:sz w:val="18"/>
                <w:szCs w:val="18"/>
              </w:rPr>
            </w:pPr>
            <w:proofErr w:type="spellStart"/>
            <w:r w:rsidRPr="00D72885">
              <w:rPr>
                <w:rFonts w:ascii="Trebuchet MS" w:hAnsi="Trebuchet MS" w:cs="Trebuchet MS"/>
                <w:sz w:val="18"/>
                <w:szCs w:val="18"/>
              </w:rPr>
              <w:t>Formaal</w:t>
            </w:r>
            <w:proofErr w:type="spellEnd"/>
            <w:r w:rsidRPr="00D72885">
              <w:rPr>
                <w:rFonts w:ascii="Trebuchet MS" w:hAnsi="Trebuchet MS" w:cs="Trebuchet MS"/>
                <w:sz w:val="18"/>
                <w:szCs w:val="18"/>
              </w:rPr>
              <w:t xml:space="preserve"> </w:t>
            </w:r>
          </w:p>
        </w:tc>
        <w:tc>
          <w:tcPr>
            <w:tcW w:w="11340" w:type="dxa"/>
            <w:shd w:val="clear" w:color="auto" w:fill="FFFFFF"/>
            <w:vAlign w:val="bottom"/>
          </w:tcPr>
          <w:p w14:paraId="03B5FD2C"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 xml:space="preserve">Oplyse sagsbehandler og borger via selvbetjeningsløsninger </w:t>
            </w:r>
            <w:r w:rsidR="00B938EC" w:rsidRPr="00D72885">
              <w:rPr>
                <w:rFonts w:ascii="Trebuchet MS" w:hAnsi="Trebuchet MS" w:cs="Trebuchet MS"/>
                <w:sz w:val="18"/>
                <w:szCs w:val="18"/>
              </w:rPr>
              <w:t xml:space="preserve">om, i </w:t>
            </w:r>
            <w:r w:rsidRPr="00D72885">
              <w:rPr>
                <w:rFonts w:ascii="Trebuchet MS" w:hAnsi="Trebuchet MS" w:cs="Trebuchet MS"/>
                <w:sz w:val="18"/>
                <w:szCs w:val="18"/>
              </w:rPr>
              <w:t>hvilket vandværk</w:t>
            </w:r>
            <w:r w:rsidR="00B938EC" w:rsidRPr="00D72885">
              <w:rPr>
                <w:rFonts w:ascii="Trebuchet MS" w:hAnsi="Trebuchet MS" w:cs="Trebuchet MS"/>
                <w:sz w:val="18"/>
                <w:szCs w:val="18"/>
              </w:rPr>
              <w:t>sforsyningsområder en bolig/adresse ligger</w:t>
            </w:r>
            <w:r w:rsidRPr="00D72885">
              <w:rPr>
                <w:rFonts w:ascii="Trebuchet MS" w:hAnsi="Trebuchet MS" w:cs="Trebuchet MS"/>
                <w:sz w:val="18"/>
                <w:szCs w:val="18"/>
              </w:rPr>
              <w:t xml:space="preserve"> </w:t>
            </w:r>
          </w:p>
        </w:tc>
      </w:tr>
      <w:tr w:rsidR="00190D72" w:rsidRPr="0051728E" w14:paraId="03EC7977" w14:textId="77777777" w:rsidTr="00190D72">
        <w:trPr>
          <w:trHeight w:hRule="exact" w:val="255"/>
        </w:trPr>
        <w:tc>
          <w:tcPr>
            <w:tcW w:w="2235" w:type="dxa"/>
            <w:shd w:val="clear" w:color="auto" w:fill="E0E0E0"/>
            <w:vAlign w:val="bottom"/>
          </w:tcPr>
          <w:p w14:paraId="567989D7" w14:textId="77777777" w:rsidR="00190D72" w:rsidRPr="00D72885" w:rsidRDefault="00190D72" w:rsidP="00190D72">
            <w:pPr>
              <w:rPr>
                <w:rFonts w:ascii="Trebuchet MS" w:hAnsi="Trebuchet MS" w:cs="Trebuchet MS"/>
                <w:sz w:val="18"/>
                <w:szCs w:val="18"/>
              </w:rPr>
            </w:pPr>
            <w:proofErr w:type="spellStart"/>
            <w:r w:rsidRPr="00D72885">
              <w:rPr>
                <w:rFonts w:ascii="Trebuchet MS" w:hAnsi="Trebuchet MS" w:cs="Trebuchet MS"/>
                <w:sz w:val="18"/>
                <w:szCs w:val="18"/>
              </w:rPr>
              <w:t>Noegleord_hovedgruppe</w:t>
            </w:r>
            <w:proofErr w:type="spellEnd"/>
          </w:p>
        </w:tc>
        <w:tc>
          <w:tcPr>
            <w:tcW w:w="11340" w:type="dxa"/>
            <w:shd w:val="clear" w:color="auto" w:fill="FFFFFF"/>
            <w:vAlign w:val="bottom"/>
          </w:tcPr>
          <w:p w14:paraId="0FA9E615" w14:textId="77777777" w:rsidR="00190D72" w:rsidRPr="00BF1A2A" w:rsidRDefault="00190D72" w:rsidP="00190D72">
            <w:pPr>
              <w:autoSpaceDE w:val="0"/>
              <w:autoSpaceDN w:val="0"/>
              <w:adjustRightInd w:val="0"/>
              <w:rPr>
                <w:rFonts w:ascii="Trebuchet MS" w:hAnsi="Trebuchet MS" w:cs="Trebuchet MS"/>
                <w:bCs/>
                <w:kern w:val="32"/>
                <w:sz w:val="18"/>
                <w:szCs w:val="18"/>
              </w:rPr>
            </w:pPr>
            <w:r>
              <w:rPr>
                <w:rFonts w:ascii="Trebuchet MS" w:hAnsi="Trebuchet MS" w:cs="Trebuchet MS"/>
                <w:bCs/>
                <w:kern w:val="32"/>
                <w:sz w:val="18"/>
                <w:szCs w:val="18"/>
              </w:rPr>
              <w:t>Drikkevand</w:t>
            </w:r>
          </w:p>
        </w:tc>
      </w:tr>
      <w:tr w:rsidR="00190D72" w:rsidRPr="0051728E" w14:paraId="01A218CF" w14:textId="77777777" w:rsidTr="00190D72">
        <w:trPr>
          <w:trHeight w:hRule="exact" w:val="255"/>
        </w:trPr>
        <w:tc>
          <w:tcPr>
            <w:tcW w:w="2235" w:type="dxa"/>
            <w:shd w:val="clear" w:color="auto" w:fill="E0E0E0"/>
            <w:vAlign w:val="bottom"/>
          </w:tcPr>
          <w:p w14:paraId="21FC88CC" w14:textId="77777777" w:rsidR="00190D72" w:rsidRPr="00D72885" w:rsidRDefault="006D2EDB" w:rsidP="00190D72">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190D72" w:rsidRPr="00D72885">
              <w:rPr>
                <w:rFonts w:ascii="Trebuchet MS" w:hAnsi="Trebuchet MS" w:cs="Trebuchet MS"/>
                <w:sz w:val="18"/>
                <w:szCs w:val="18"/>
              </w:rPr>
              <w:t>_ord</w:t>
            </w:r>
            <w:proofErr w:type="spellEnd"/>
          </w:p>
        </w:tc>
        <w:tc>
          <w:tcPr>
            <w:tcW w:w="11340" w:type="dxa"/>
            <w:shd w:val="clear" w:color="auto" w:fill="FFFFFF"/>
            <w:vAlign w:val="bottom"/>
          </w:tcPr>
          <w:p w14:paraId="7018C748" w14:textId="77777777" w:rsidR="00190D72" w:rsidRPr="00492FFE" w:rsidRDefault="00190D72" w:rsidP="00190D72">
            <w:pPr>
              <w:autoSpaceDE w:val="0"/>
              <w:autoSpaceDN w:val="0"/>
              <w:adjustRightInd w:val="0"/>
              <w:rPr>
                <w:rFonts w:ascii="Trebuchet MS" w:hAnsi="Trebuchet MS" w:cs="Trebuchet MS"/>
                <w:sz w:val="18"/>
                <w:szCs w:val="18"/>
              </w:rPr>
            </w:pPr>
            <w:r>
              <w:rPr>
                <w:rFonts w:ascii="Trebuchet MS" w:hAnsi="Trebuchet MS" w:cs="Trebuchet MS"/>
                <w:sz w:val="18"/>
                <w:szCs w:val="18"/>
              </w:rPr>
              <w:t>Drikkevand, forsyning, vandværk</w:t>
            </w:r>
          </w:p>
        </w:tc>
      </w:tr>
      <w:tr w:rsidR="004B15DF" w:rsidRPr="0051728E" w14:paraId="6FD86514" w14:textId="77777777" w:rsidTr="00190D72">
        <w:trPr>
          <w:trHeight w:hRule="exact" w:val="255"/>
        </w:trPr>
        <w:tc>
          <w:tcPr>
            <w:tcW w:w="2235" w:type="dxa"/>
            <w:shd w:val="clear" w:color="auto" w:fill="E0E0E0"/>
            <w:vAlign w:val="bottom"/>
          </w:tcPr>
          <w:p w14:paraId="429E7638"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Geometri type</w:t>
            </w:r>
          </w:p>
        </w:tc>
        <w:tc>
          <w:tcPr>
            <w:tcW w:w="11340" w:type="dxa"/>
            <w:shd w:val="clear" w:color="auto" w:fill="FFFFFF"/>
            <w:vAlign w:val="bottom"/>
          </w:tcPr>
          <w:p w14:paraId="542A24F3"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Flade</w:t>
            </w:r>
          </w:p>
        </w:tc>
      </w:tr>
      <w:tr w:rsidR="004B15DF" w:rsidRPr="0051728E" w14:paraId="4D8D7723" w14:textId="77777777" w:rsidTr="00190D72">
        <w:trPr>
          <w:trHeight w:hRule="exact" w:val="255"/>
        </w:trPr>
        <w:tc>
          <w:tcPr>
            <w:tcW w:w="2235" w:type="dxa"/>
            <w:shd w:val="clear" w:color="auto" w:fill="E0E0E0"/>
            <w:vAlign w:val="bottom"/>
          </w:tcPr>
          <w:p w14:paraId="5BAA9232"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Lovgrundlag</w:t>
            </w:r>
          </w:p>
        </w:tc>
        <w:tc>
          <w:tcPr>
            <w:tcW w:w="11340" w:type="dxa"/>
            <w:shd w:val="clear" w:color="auto" w:fill="FFFFFF"/>
            <w:vAlign w:val="bottom"/>
          </w:tcPr>
          <w:p w14:paraId="39B77197" w14:textId="77777777" w:rsidR="004B15DF" w:rsidRPr="00D72885" w:rsidRDefault="008C6C14" w:rsidP="00190D72">
            <w:pPr>
              <w:rPr>
                <w:rFonts w:ascii="Trebuchet MS" w:hAnsi="Trebuchet MS" w:cs="Trebuchet MS"/>
                <w:sz w:val="18"/>
                <w:szCs w:val="18"/>
              </w:rPr>
            </w:pPr>
            <w:r>
              <w:rPr>
                <w:rFonts w:ascii="Trebuchet MS" w:hAnsi="Trebuchet MS" w:cs="Trebuchet MS"/>
                <w:sz w:val="18"/>
                <w:szCs w:val="18"/>
              </w:rPr>
              <w:t>-</w:t>
            </w:r>
          </w:p>
        </w:tc>
      </w:tr>
      <w:tr w:rsidR="000C68CF" w:rsidRPr="00341F5D" w14:paraId="42C8B544" w14:textId="77777777" w:rsidTr="00190D72">
        <w:trPr>
          <w:trHeight w:hRule="exact" w:val="255"/>
        </w:trPr>
        <w:tc>
          <w:tcPr>
            <w:tcW w:w="2235" w:type="dxa"/>
            <w:shd w:val="clear" w:color="auto" w:fill="E0E0E0"/>
            <w:vAlign w:val="bottom"/>
          </w:tcPr>
          <w:p w14:paraId="472045EB" w14:textId="77777777" w:rsidR="000C68CF" w:rsidRPr="002C13B3" w:rsidRDefault="0089156A" w:rsidP="00190D72">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3C2717CC" w14:textId="47810C69" w:rsidR="000C68CF" w:rsidRPr="002C13B3" w:rsidRDefault="00962AA0" w:rsidP="00190D72">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28DEC879" w14:textId="77777777" w:rsidR="007C3785" w:rsidRPr="00A32757" w:rsidRDefault="00380C13" w:rsidP="007C3785">
      <w:pPr>
        <w:pStyle w:val="Overskrift6"/>
      </w:pPr>
      <w:r>
        <w:t>5.11.</w:t>
      </w:r>
      <w:r w:rsidR="006F33C7">
        <w:t>5</w:t>
      </w:r>
      <w:r w:rsidR="007C3785">
        <w:t>.</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71E3F500" w14:textId="77777777" w:rsidTr="00C2217B">
        <w:trPr>
          <w:trHeight w:hRule="exact" w:val="255"/>
        </w:trPr>
        <w:tc>
          <w:tcPr>
            <w:tcW w:w="4503" w:type="dxa"/>
            <w:shd w:val="clear" w:color="auto" w:fill="D9D9D9"/>
            <w:vAlign w:val="bottom"/>
          </w:tcPr>
          <w:p w14:paraId="05BD8A79" w14:textId="77777777" w:rsidR="007C3785" w:rsidRPr="0051728E" w:rsidRDefault="007C3785" w:rsidP="00C2217B">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5376067E" w14:textId="77777777" w:rsidR="007C3785" w:rsidRPr="0051728E" w:rsidRDefault="007C3785" w:rsidP="00C2217B">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BDA127C" w14:textId="77777777" w:rsidTr="00842A8D">
        <w:trPr>
          <w:trHeight w:hRule="exact" w:val="510"/>
        </w:trPr>
        <w:tc>
          <w:tcPr>
            <w:tcW w:w="4503" w:type="dxa"/>
            <w:shd w:val="clear" w:color="auto" w:fill="E0E0E0"/>
            <w:vAlign w:val="center"/>
          </w:tcPr>
          <w:p w14:paraId="513AEA0C" w14:textId="77777777" w:rsidR="007C3785" w:rsidRPr="00024C60" w:rsidRDefault="007C3785" w:rsidP="00C2217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5C31C186" w14:textId="77777777" w:rsidR="007C3785" w:rsidRPr="00024C60" w:rsidRDefault="004B15DF" w:rsidP="00842A8D">
            <w:pPr>
              <w:rPr>
                <w:rFonts w:ascii="Trebuchet MS" w:hAnsi="Trebuchet MS" w:cs="Trebuchet MS"/>
                <w:sz w:val="18"/>
                <w:szCs w:val="18"/>
              </w:rPr>
            </w:pPr>
            <w:r>
              <w:rPr>
                <w:rFonts w:ascii="Trebuchet MS" w:hAnsi="Trebuchet MS" w:cs="Trebuchet MS"/>
                <w:sz w:val="18"/>
                <w:szCs w:val="18"/>
              </w:rPr>
              <w:t>Data kan findes i kommunens vandforsyningsplan eller bestilles hos de lokale vandværker.</w:t>
            </w:r>
            <w:r w:rsidR="00614F75">
              <w:rPr>
                <w:rFonts w:ascii="Trebuchet MS" w:hAnsi="Trebuchet MS" w:cs="Trebuchet MS"/>
                <w:sz w:val="18"/>
                <w:szCs w:val="18"/>
              </w:rPr>
              <w:t xml:space="preserve"> Bør rettet til så </w:t>
            </w:r>
            <w:proofErr w:type="gramStart"/>
            <w:r w:rsidR="00614F75">
              <w:rPr>
                <w:rFonts w:ascii="Trebuchet MS" w:hAnsi="Trebuchet MS" w:cs="Trebuchet MS"/>
                <w:sz w:val="18"/>
                <w:szCs w:val="18"/>
              </w:rPr>
              <w:t>det</w:t>
            </w:r>
            <w:proofErr w:type="gramEnd"/>
            <w:r w:rsidR="00614F75">
              <w:rPr>
                <w:rFonts w:ascii="Trebuchet MS" w:hAnsi="Trebuchet MS" w:cs="Trebuchet MS"/>
                <w:sz w:val="18"/>
                <w:szCs w:val="18"/>
              </w:rPr>
              <w:t xml:space="preserve"> enkelte områder i stor grad følger matrikelkorts grænser/skel</w:t>
            </w:r>
          </w:p>
        </w:tc>
      </w:tr>
      <w:tr w:rsidR="00A30AE4" w:rsidRPr="0051728E" w14:paraId="07CA6001" w14:textId="77777777" w:rsidTr="00842A8D">
        <w:trPr>
          <w:trHeight w:hRule="exact" w:val="255"/>
        </w:trPr>
        <w:tc>
          <w:tcPr>
            <w:tcW w:w="4503" w:type="dxa"/>
            <w:shd w:val="clear" w:color="auto" w:fill="E0E0E0"/>
            <w:vAlign w:val="bottom"/>
          </w:tcPr>
          <w:p w14:paraId="780412F5" w14:textId="77777777" w:rsidR="00A30AE4" w:rsidRPr="00024C60" w:rsidRDefault="00A30AE4" w:rsidP="00842A8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F584135" w14:textId="77777777" w:rsidR="00A30AE4" w:rsidRPr="00A30AE4" w:rsidRDefault="00A30AE4" w:rsidP="00842A8D">
            <w:pPr>
              <w:rPr>
                <w:rFonts w:ascii="Trebuchet MS" w:hAnsi="Trebuchet MS" w:cs="Trebuchet MS"/>
                <w:sz w:val="18"/>
                <w:szCs w:val="18"/>
              </w:rPr>
            </w:pPr>
            <w:r w:rsidRPr="00A30AE4">
              <w:rPr>
                <w:rFonts w:ascii="Trebuchet MS" w:hAnsi="Trebuchet MS" w:cs="Trebuchet MS"/>
                <w:sz w:val="18"/>
                <w:szCs w:val="18"/>
              </w:rPr>
              <w:t>Opdeles i vandværks nr./navn, type af forsyningsområde og mulighed for en gyldighed fra og til dato.</w:t>
            </w:r>
          </w:p>
        </w:tc>
      </w:tr>
      <w:tr w:rsidR="007C3785" w:rsidRPr="0051728E" w14:paraId="260A2E3F" w14:textId="77777777" w:rsidTr="00842A8D">
        <w:trPr>
          <w:trHeight w:hRule="exact" w:val="255"/>
        </w:trPr>
        <w:tc>
          <w:tcPr>
            <w:tcW w:w="4503" w:type="dxa"/>
            <w:shd w:val="clear" w:color="auto" w:fill="E0E0E0"/>
            <w:vAlign w:val="bottom"/>
          </w:tcPr>
          <w:p w14:paraId="79D1C05B"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ECD5386"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To ejendomme/ 700 kvm.</w:t>
            </w:r>
          </w:p>
        </w:tc>
      </w:tr>
      <w:tr w:rsidR="007C3785" w:rsidRPr="0051728E" w14:paraId="1C745C01" w14:textId="77777777" w:rsidTr="00842A8D">
        <w:trPr>
          <w:trHeight w:hRule="exact" w:val="255"/>
        </w:trPr>
        <w:tc>
          <w:tcPr>
            <w:tcW w:w="4503" w:type="dxa"/>
            <w:shd w:val="clear" w:color="auto" w:fill="E0E0E0"/>
            <w:vAlign w:val="bottom"/>
          </w:tcPr>
          <w:p w14:paraId="6F9CF662"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3A50316" w14:textId="77777777" w:rsidR="007C3785" w:rsidRPr="00024C60" w:rsidRDefault="007C3785" w:rsidP="00842A8D">
            <w:pPr>
              <w:rPr>
                <w:rFonts w:ascii="Trebuchet MS" w:hAnsi="Trebuchet MS" w:cs="Trebuchet MS"/>
                <w:sz w:val="18"/>
                <w:szCs w:val="18"/>
              </w:rPr>
            </w:pPr>
          </w:p>
        </w:tc>
      </w:tr>
      <w:tr w:rsidR="007C3785" w:rsidRPr="0051728E" w14:paraId="1DD09201" w14:textId="77777777" w:rsidTr="00842A8D">
        <w:trPr>
          <w:trHeight w:hRule="exact" w:val="255"/>
        </w:trPr>
        <w:tc>
          <w:tcPr>
            <w:tcW w:w="4503" w:type="dxa"/>
            <w:shd w:val="clear" w:color="auto" w:fill="E0E0E0"/>
            <w:vAlign w:val="bottom"/>
          </w:tcPr>
          <w:p w14:paraId="36FA5354"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C5B8380"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Der bør ikke forekomme overlap.</w:t>
            </w:r>
          </w:p>
        </w:tc>
      </w:tr>
      <w:tr w:rsidR="007C3785" w:rsidRPr="0051728E" w14:paraId="05618C36" w14:textId="77777777" w:rsidTr="00842A8D">
        <w:trPr>
          <w:trHeight w:hRule="exact" w:val="255"/>
        </w:trPr>
        <w:tc>
          <w:tcPr>
            <w:tcW w:w="4503" w:type="dxa"/>
            <w:shd w:val="clear" w:color="auto" w:fill="E0E0E0"/>
            <w:vAlign w:val="bottom"/>
          </w:tcPr>
          <w:p w14:paraId="657DF54C"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2C3842A5"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Genbrug af geometri fra jordstykker/matrikelkortet</w:t>
            </w:r>
          </w:p>
        </w:tc>
      </w:tr>
    </w:tbl>
    <w:p w14:paraId="398AD734" w14:textId="77777777" w:rsidR="00B938EC" w:rsidRPr="00E07F24" w:rsidRDefault="00380C13" w:rsidP="00B938EC">
      <w:pPr>
        <w:pStyle w:val="Overskrift6"/>
        <w:rPr>
          <w:color w:val="808080"/>
        </w:rPr>
      </w:pPr>
      <w:r w:rsidRPr="00E07F24">
        <w:rPr>
          <w:color w:val="808080"/>
        </w:rPr>
        <w:t>5.11.</w:t>
      </w:r>
      <w:r w:rsidR="006F33C7" w:rsidRPr="00E07F24">
        <w:rPr>
          <w:color w:val="808080"/>
        </w:rPr>
        <w:t>5</w:t>
      </w:r>
      <w:r w:rsidR="00B938EC" w:rsidRPr="00E07F24">
        <w:rPr>
          <w:color w:val="808080"/>
        </w:rPr>
        <w:t>.3 Kodelister</w:t>
      </w:r>
    </w:p>
    <w:p w14:paraId="1E6EAC40" w14:textId="77777777" w:rsidR="00B938EC" w:rsidRPr="00E07F24" w:rsidRDefault="00B938EC" w:rsidP="00B938EC">
      <w:pPr>
        <w:autoSpaceDE w:val="0"/>
        <w:autoSpaceDN w:val="0"/>
        <w:adjustRightInd w:val="0"/>
        <w:rPr>
          <w:rFonts w:ascii="Trebuchet MS" w:hAnsi="Trebuchet MS" w:cs="Trebuchet MS"/>
          <w:color w:val="808080"/>
          <w:sz w:val="18"/>
          <w:szCs w:val="18"/>
        </w:rPr>
      </w:pPr>
      <w:r w:rsidRPr="00E07F24">
        <w:rPr>
          <w:rFonts w:ascii="Trebuchet MS" w:hAnsi="Trebuchet MS" w:cs="Trebuchet MS"/>
          <w:color w:val="808080"/>
          <w:sz w:val="18"/>
          <w:szCs w:val="18"/>
        </w:rPr>
        <w:t>Kodelisterne fungerer som oversættelser mellem anvendte kodeværdier og de matchende forklarende tekster.</w:t>
      </w:r>
    </w:p>
    <w:p w14:paraId="32579A20" w14:textId="044E5E6E" w:rsidR="00190D72" w:rsidRPr="00C03E27" w:rsidRDefault="00380C13" w:rsidP="00D506F2">
      <w:pPr>
        <w:pStyle w:val="Overskrift7"/>
        <w:rPr>
          <w:color w:val="808080" w:themeColor="background1" w:themeShade="80"/>
          <w:kern w:val="32"/>
        </w:rPr>
      </w:pPr>
      <w:r w:rsidRPr="00E07F24">
        <w:rPr>
          <w:color w:val="808080"/>
        </w:rPr>
        <w:t>5.11.</w:t>
      </w:r>
      <w:r w:rsidR="006F33C7" w:rsidRPr="00E07F24">
        <w:rPr>
          <w:color w:val="808080"/>
        </w:rPr>
        <w:t>5</w:t>
      </w:r>
      <w:r w:rsidR="00B938EC" w:rsidRPr="00E07F24">
        <w:rPr>
          <w:color w:val="808080"/>
        </w:rPr>
        <w:t>.3.1   6</w:t>
      </w:r>
      <w:r w:rsidR="00A52D18" w:rsidRPr="00E07F24">
        <w:rPr>
          <w:color w:val="808080"/>
        </w:rPr>
        <w:t>0</w:t>
      </w:r>
      <w:r w:rsidR="009B426F" w:rsidRPr="00E07F24">
        <w:rPr>
          <w:color w:val="808080"/>
        </w:rPr>
        <w:t>0</w:t>
      </w:r>
      <w:r w:rsidR="006F33C7" w:rsidRPr="00E07F24">
        <w:rPr>
          <w:color w:val="808080"/>
        </w:rPr>
        <w:t>4</w:t>
      </w:r>
      <w:r w:rsidR="00B938EC" w:rsidRPr="00E07F24">
        <w:rPr>
          <w:color w:val="808080"/>
        </w:rPr>
        <w:t xml:space="preserve"> </w:t>
      </w:r>
      <w:r w:rsidR="00AD5761" w:rsidRPr="00E07F24">
        <w:rPr>
          <w:color w:val="808080"/>
        </w:rPr>
        <w:t>FORS_OMR_TYPE</w:t>
      </w:r>
      <w:r w:rsidR="00B938EC" w:rsidRPr="00E07F24">
        <w:rPr>
          <w:rStyle w:val="TypografiOverskrift4BrugerdefineretfarveRGB0Tegn"/>
          <w:b w:val="0"/>
          <w:color w:val="808080"/>
        </w:rPr>
        <w:t xml:space="preserve"> </w:t>
      </w:r>
      <w:r w:rsidR="00B938EC" w:rsidRPr="00E07F24">
        <w:rPr>
          <w:color w:val="808080"/>
        </w:rPr>
        <w:t>(</w:t>
      </w:r>
      <w:r w:rsidR="004878F2" w:rsidRPr="00E07F24">
        <w:rPr>
          <w:color w:val="808080"/>
        </w:rPr>
        <w:t>d_6004_fors_omr_type</w:t>
      </w:r>
      <w:r w:rsidR="00B938EC" w:rsidRPr="00E07F24">
        <w:rPr>
          <w:color w:val="808080"/>
        </w:rPr>
        <w:t xml:space="preserve">) </w:t>
      </w:r>
      <w:r w:rsidR="002342B3" w:rsidRPr="00E07F24">
        <w:rPr>
          <w:color w:val="808080"/>
        </w:rPr>
        <w:t>Udgået</w:t>
      </w:r>
      <w:r w:rsidR="00763E81">
        <w:rPr>
          <w:color w:val="808080"/>
        </w:rPr>
        <w:br/>
      </w:r>
      <w:r w:rsidR="00AF5318" w:rsidRPr="00C03E27">
        <w:rPr>
          <w:color w:val="808080" w:themeColor="background1" w:themeShade="80"/>
          <w:kern w:val="32"/>
        </w:rPr>
        <w:t>5.11</w:t>
      </w:r>
      <w:r w:rsidR="00190D72" w:rsidRPr="00C03E27">
        <w:rPr>
          <w:color w:val="808080" w:themeColor="background1" w:themeShade="80"/>
          <w:kern w:val="32"/>
        </w:rPr>
        <w:t>.</w:t>
      </w:r>
      <w:r w:rsidR="00AF5318" w:rsidRPr="00C03E27">
        <w:rPr>
          <w:color w:val="808080" w:themeColor="background1" w:themeShade="80"/>
          <w:kern w:val="32"/>
        </w:rPr>
        <w:t>6</w:t>
      </w:r>
      <w:r w:rsidR="00190D72" w:rsidRPr="00C03E27">
        <w:rPr>
          <w:color w:val="808080" w:themeColor="background1" w:themeShade="80"/>
          <w:kern w:val="32"/>
        </w:rPr>
        <w:t xml:space="preserve"> Ledningsnet </w:t>
      </w:r>
      <w:r w:rsidR="006A0882" w:rsidRPr="00C03E27">
        <w:rPr>
          <w:color w:val="808080" w:themeColor="background1" w:themeShade="80"/>
          <w:kern w:val="32"/>
        </w:rPr>
        <w:t>v</w:t>
      </w:r>
      <w:r w:rsidR="00190D72" w:rsidRPr="00C03E27">
        <w:rPr>
          <w:color w:val="808080" w:themeColor="background1" w:themeShade="80"/>
          <w:kern w:val="32"/>
        </w:rPr>
        <w:t>andværk (6</w:t>
      </w:r>
      <w:r w:rsidR="00B71E25" w:rsidRPr="00C03E27">
        <w:rPr>
          <w:color w:val="808080" w:themeColor="background1" w:themeShade="80"/>
          <w:kern w:val="32"/>
        </w:rPr>
        <w:t>0</w:t>
      </w:r>
      <w:r w:rsidR="00190D72" w:rsidRPr="00C03E27">
        <w:rPr>
          <w:color w:val="808080" w:themeColor="background1" w:themeShade="80"/>
          <w:kern w:val="32"/>
        </w:rPr>
        <w:t>0</w:t>
      </w:r>
      <w:r w:rsidR="00B71E25" w:rsidRPr="00C03E27">
        <w:rPr>
          <w:color w:val="808080" w:themeColor="background1" w:themeShade="80"/>
          <w:kern w:val="32"/>
        </w:rPr>
        <w:t>5</w:t>
      </w:r>
      <w:r w:rsidR="00190D72" w:rsidRPr="00C03E27">
        <w:rPr>
          <w:color w:val="808080" w:themeColor="background1" w:themeShade="80"/>
          <w:kern w:val="32"/>
        </w:rPr>
        <w:t xml:space="preserve">) </w:t>
      </w:r>
      <w:r w:rsidR="00763E81" w:rsidRPr="00C03E27">
        <w:rPr>
          <w:color w:val="808080" w:themeColor="background1" w:themeShade="80"/>
          <w:kern w:val="32"/>
        </w:rPr>
        <w:t>– Udgået</w:t>
      </w:r>
    </w:p>
    <w:p w14:paraId="65C09D88" w14:textId="4D896758" w:rsidR="00190D72" w:rsidRPr="00F14E94" w:rsidRDefault="00190D72" w:rsidP="00190D72">
      <w:pPr>
        <w:pStyle w:val="Overskrift2"/>
        <w:rPr>
          <w:kern w:val="32"/>
          <w:szCs w:val="32"/>
        </w:rPr>
      </w:pPr>
      <w:bookmarkStart w:id="457" w:name="_Toc63351500"/>
      <w:r w:rsidRPr="00F14E94">
        <w:rPr>
          <w:kern w:val="32"/>
          <w:szCs w:val="32"/>
        </w:rPr>
        <w:t>5.1</w:t>
      </w:r>
      <w:r w:rsidR="00AF5318" w:rsidRPr="00F14E94">
        <w:rPr>
          <w:kern w:val="32"/>
          <w:szCs w:val="32"/>
        </w:rPr>
        <w:t>1</w:t>
      </w:r>
      <w:r w:rsidRPr="00F14E94">
        <w:rPr>
          <w:kern w:val="32"/>
          <w:szCs w:val="32"/>
        </w:rPr>
        <w:t>.</w:t>
      </w:r>
      <w:r w:rsidR="00AF5318" w:rsidRPr="00F14E94">
        <w:rPr>
          <w:kern w:val="32"/>
          <w:szCs w:val="32"/>
        </w:rPr>
        <w:t>7</w:t>
      </w:r>
      <w:r w:rsidRPr="00F14E94">
        <w:rPr>
          <w:kern w:val="32"/>
          <w:szCs w:val="32"/>
        </w:rPr>
        <w:t xml:space="preserve"> Grundvandsdannende Opland (6</w:t>
      </w:r>
      <w:r w:rsidR="00B71E25" w:rsidRPr="00F14E94">
        <w:rPr>
          <w:kern w:val="32"/>
          <w:szCs w:val="32"/>
        </w:rPr>
        <w:t>0</w:t>
      </w:r>
      <w:r w:rsidRPr="00F14E94">
        <w:rPr>
          <w:kern w:val="32"/>
          <w:szCs w:val="32"/>
        </w:rPr>
        <w:t>0</w:t>
      </w:r>
      <w:r w:rsidR="00B71E25" w:rsidRPr="00F14E94">
        <w:rPr>
          <w:kern w:val="32"/>
          <w:szCs w:val="32"/>
        </w:rPr>
        <w:t>6</w:t>
      </w:r>
      <w:r w:rsidRPr="00F14E94">
        <w:rPr>
          <w:kern w:val="32"/>
          <w:szCs w:val="32"/>
        </w:rPr>
        <w:t>)</w:t>
      </w:r>
      <w:bookmarkEnd w:id="457"/>
      <w:r w:rsidRPr="00F14E94">
        <w:rPr>
          <w:kern w:val="32"/>
          <w:szCs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4834"/>
        <w:gridCol w:w="1274"/>
        <w:gridCol w:w="1357"/>
        <w:gridCol w:w="1466"/>
        <w:gridCol w:w="2689"/>
      </w:tblGrid>
      <w:tr w:rsidR="00190D72" w:rsidRPr="0051728E" w14:paraId="32BA23E4" w14:textId="77777777" w:rsidTr="00BC46B4">
        <w:tc>
          <w:tcPr>
            <w:tcW w:w="2096" w:type="dxa"/>
            <w:tcBorders>
              <w:bottom w:val="single" w:sz="4" w:space="0" w:color="auto"/>
            </w:tcBorders>
            <w:shd w:val="clear" w:color="auto" w:fill="D9D9D9"/>
            <w:vAlign w:val="center"/>
          </w:tcPr>
          <w:p w14:paraId="2968576E" w14:textId="77777777" w:rsidR="00190D72" w:rsidRPr="009367BB" w:rsidRDefault="00190D72"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34" w:type="dxa"/>
            <w:tcBorders>
              <w:bottom w:val="single" w:sz="4" w:space="0" w:color="auto"/>
            </w:tcBorders>
            <w:shd w:val="clear" w:color="auto" w:fill="D9D9D9"/>
            <w:vAlign w:val="center"/>
          </w:tcPr>
          <w:p w14:paraId="22EED574"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274" w:type="dxa"/>
            <w:tcBorders>
              <w:bottom w:val="single" w:sz="4" w:space="0" w:color="auto"/>
            </w:tcBorders>
            <w:shd w:val="clear" w:color="auto" w:fill="D9D9D9"/>
            <w:vAlign w:val="center"/>
          </w:tcPr>
          <w:p w14:paraId="3F7F8959"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1AC4FCBE"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6" w:type="dxa"/>
            <w:tcBorders>
              <w:bottom w:val="single" w:sz="4" w:space="0" w:color="auto"/>
            </w:tcBorders>
            <w:shd w:val="clear" w:color="auto" w:fill="D9D9D9"/>
            <w:vAlign w:val="center"/>
          </w:tcPr>
          <w:p w14:paraId="1220BD99" w14:textId="77777777" w:rsidR="00190D72" w:rsidRPr="009367BB" w:rsidRDefault="00190D72"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D164F62"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689" w:type="dxa"/>
            <w:tcBorders>
              <w:bottom w:val="single" w:sz="4" w:space="0" w:color="auto"/>
            </w:tcBorders>
            <w:shd w:val="clear" w:color="auto" w:fill="D9D9D9"/>
            <w:vAlign w:val="center"/>
          </w:tcPr>
          <w:p w14:paraId="2BF009F1"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BC46B4" w:rsidRPr="00E474ED" w14:paraId="12F01740" w14:textId="77777777" w:rsidTr="00BC46B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97DDBA"/>
            <w:vAlign w:val="bottom"/>
          </w:tcPr>
          <w:p w14:paraId="29FFA44B" w14:textId="77777777" w:rsidR="00BC46B4" w:rsidRPr="00E07F24" w:rsidRDefault="00BC46B4" w:rsidP="00B71E25">
            <w:pPr>
              <w:rPr>
                <w:rFonts w:ascii="Trebuchet MS" w:hAnsi="Trebuchet MS" w:cs="Trebuchet MS"/>
                <w:sz w:val="18"/>
                <w:szCs w:val="18"/>
              </w:rPr>
            </w:pPr>
            <w:proofErr w:type="spellStart"/>
            <w:r w:rsidRPr="00E07F24">
              <w:rPr>
                <w:rFonts w:ascii="Trebuchet MS" w:hAnsi="Trebuchet MS" w:cs="Trebuchet MS"/>
                <w:sz w:val="18"/>
                <w:szCs w:val="18"/>
              </w:rPr>
              <w:t>vandv_nr</w:t>
            </w:r>
            <w:proofErr w:type="spellEnd"/>
          </w:p>
        </w:tc>
        <w:tc>
          <w:tcPr>
            <w:tcW w:w="1162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F4E8924"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BC46B4">
              <w:rPr>
                <w:rFonts w:ascii="Trebuchet MS" w:hAnsi="Trebuchet MS" w:cs="Trebuchet MS"/>
                <w:sz w:val="18"/>
                <w:szCs w:val="18"/>
              </w:rPr>
              <w:t xml:space="preserve"> </w:t>
            </w:r>
          </w:p>
        </w:tc>
      </w:tr>
      <w:tr w:rsidR="00BC46B4" w:rsidRPr="00E474ED" w14:paraId="4986BB81" w14:textId="77777777" w:rsidTr="00BC46B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1FB8BEAE" w14:textId="77777777" w:rsidR="00BC46B4" w:rsidRPr="00E07F24" w:rsidRDefault="00BC46B4" w:rsidP="00B71E25">
            <w:pPr>
              <w:rPr>
                <w:rFonts w:ascii="Trebuchet MS" w:hAnsi="Trebuchet MS" w:cs="Trebuchet MS"/>
                <w:sz w:val="18"/>
                <w:szCs w:val="18"/>
              </w:rPr>
            </w:pPr>
            <w:proofErr w:type="spellStart"/>
            <w:r w:rsidRPr="00E07F24">
              <w:rPr>
                <w:rFonts w:ascii="Trebuchet MS" w:hAnsi="Trebuchet MS" w:cs="Trebuchet MS"/>
                <w:sz w:val="18"/>
                <w:szCs w:val="18"/>
              </w:rPr>
              <w:t>vandv_navn</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0D77D72E"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BC46B4">
              <w:rPr>
                <w:rFonts w:ascii="Trebuchet MS" w:hAnsi="Trebuchet MS" w:cs="Trebuchet MS"/>
                <w:sz w:val="18"/>
                <w:szCs w:val="18"/>
              </w:rPr>
              <w:t xml:space="preserve"> </w:t>
            </w:r>
          </w:p>
        </w:tc>
      </w:tr>
      <w:tr w:rsidR="00103D6C" w:rsidRPr="00BC46B4" w14:paraId="4A60FB03" w14:textId="77777777" w:rsidTr="00BC46B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D9D9D9"/>
            <w:vAlign w:val="bottom"/>
          </w:tcPr>
          <w:p w14:paraId="50D41BC1" w14:textId="77777777" w:rsidR="00103D6C" w:rsidRPr="00C039B7" w:rsidRDefault="009A156C" w:rsidP="00BC46B4">
            <w:pPr>
              <w:rPr>
                <w:rFonts w:ascii="Trebuchet MS" w:hAnsi="Trebuchet MS"/>
                <w:b/>
                <w:sz w:val="18"/>
                <w:szCs w:val="18"/>
              </w:rPr>
            </w:pPr>
            <w:proofErr w:type="spellStart"/>
            <w:r w:rsidRPr="00C039B7">
              <w:rPr>
                <w:rFonts w:ascii="Trebuchet MS" w:hAnsi="Trebuchet MS"/>
                <w:b/>
                <w:sz w:val="18"/>
                <w:szCs w:val="18"/>
              </w:rPr>
              <w:t>o</w:t>
            </w:r>
            <w:r w:rsidR="007629C9" w:rsidRPr="00C039B7">
              <w:rPr>
                <w:rFonts w:ascii="Trebuchet MS" w:hAnsi="Trebuchet MS"/>
                <w:b/>
                <w:sz w:val="18"/>
                <w:szCs w:val="18"/>
              </w:rPr>
              <w:t>plandtype</w:t>
            </w:r>
            <w:proofErr w:type="spellEnd"/>
          </w:p>
        </w:tc>
        <w:tc>
          <w:tcPr>
            <w:tcW w:w="4834" w:type="dxa"/>
            <w:tcBorders>
              <w:top w:val="single" w:sz="4" w:space="0" w:color="auto"/>
              <w:left w:val="single" w:sz="4" w:space="0" w:color="auto"/>
              <w:bottom w:val="single" w:sz="4" w:space="0" w:color="auto"/>
              <w:right w:val="single" w:sz="4" w:space="0" w:color="auto"/>
            </w:tcBorders>
            <w:shd w:val="clear" w:color="auto" w:fill="FFFFFF"/>
            <w:vAlign w:val="bottom"/>
          </w:tcPr>
          <w:p w14:paraId="7439976C" w14:textId="77777777" w:rsidR="00103D6C" w:rsidRPr="00745A31" w:rsidRDefault="00134D5C" w:rsidP="00134D5C">
            <w:pPr>
              <w:rPr>
                <w:rFonts w:ascii="Trebuchet MS" w:hAnsi="Trebuchet MS"/>
                <w:sz w:val="18"/>
                <w:szCs w:val="18"/>
              </w:rPr>
            </w:pPr>
            <w:r w:rsidRPr="00745A31">
              <w:rPr>
                <w:rFonts w:ascii="Trebuchet MS" w:hAnsi="Trebuchet MS"/>
                <w:sz w:val="18"/>
                <w:szCs w:val="18"/>
              </w:rPr>
              <w:t>O</w:t>
            </w:r>
            <w:r w:rsidR="00103D6C" w:rsidRPr="00745A31">
              <w:rPr>
                <w:rFonts w:ascii="Trebuchet MS" w:hAnsi="Trebuchet MS"/>
                <w:sz w:val="18"/>
                <w:szCs w:val="18"/>
              </w:rPr>
              <w:t>plandstype</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tcPr>
          <w:p w14:paraId="6073020B" w14:textId="77777777" w:rsidR="00103D6C" w:rsidRPr="00745A31" w:rsidRDefault="00103D6C" w:rsidP="00BC46B4">
            <w:pPr>
              <w:rPr>
                <w:rFonts w:ascii="Trebuchet MS" w:hAnsi="Trebuchet MS" w:cs="Trebuchet MS"/>
                <w:sz w:val="18"/>
                <w:szCs w:val="18"/>
              </w:rPr>
            </w:pPr>
            <w:r w:rsidRPr="00745A31">
              <w:rPr>
                <w:rFonts w:ascii="Trebuchet MS" w:hAnsi="Trebuchet MS" w:cs="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37224AEB" w14:textId="77777777" w:rsidR="00103D6C" w:rsidRPr="00745A31" w:rsidRDefault="00103D6C" w:rsidP="00BC46B4">
            <w:pPr>
              <w:rPr>
                <w:rFonts w:ascii="Trebuchet MS" w:hAnsi="Trebuchet MS" w:cs="Trebuchet MS"/>
                <w:sz w:val="18"/>
                <w:szCs w:val="18"/>
              </w:rPr>
            </w:pPr>
            <w:r w:rsidRPr="00745A31">
              <w:rPr>
                <w:rFonts w:ascii="Trebuchet MS" w:hAnsi="Trebuchet MS" w:cs="Trebuchet MS"/>
                <w:sz w:val="18"/>
                <w:szCs w:val="18"/>
              </w:rPr>
              <w:t>0-128 tegn</w:t>
            </w:r>
          </w:p>
        </w:tc>
        <w:tc>
          <w:tcPr>
            <w:tcW w:w="1466" w:type="dxa"/>
            <w:tcBorders>
              <w:top w:val="single" w:sz="4" w:space="0" w:color="auto"/>
              <w:left w:val="single" w:sz="4" w:space="0" w:color="auto"/>
              <w:bottom w:val="single" w:sz="4" w:space="0" w:color="auto"/>
              <w:right w:val="single" w:sz="4" w:space="0" w:color="auto"/>
            </w:tcBorders>
            <w:shd w:val="clear" w:color="auto" w:fill="FFFFFF"/>
            <w:vAlign w:val="bottom"/>
          </w:tcPr>
          <w:p w14:paraId="39A0FAEE" w14:textId="77777777" w:rsidR="00103D6C" w:rsidRPr="00745A31" w:rsidRDefault="00103D6C" w:rsidP="00BC46B4">
            <w:pPr>
              <w:jc w:val="center"/>
              <w:rPr>
                <w:rFonts w:ascii="Trebuchet MS" w:hAnsi="Trebuchet MS" w:cs="Trebuchet MS"/>
                <w:sz w:val="18"/>
                <w:szCs w:val="18"/>
              </w:rPr>
            </w:pPr>
            <w:r w:rsidRPr="00745A31">
              <w:rPr>
                <w:rFonts w:ascii="Trebuchet MS" w:hAnsi="Trebuchet MS" w:cs="Trebuchet MS"/>
                <w:sz w:val="18"/>
                <w:szCs w:val="18"/>
              </w:rPr>
              <w:t>F</w:t>
            </w:r>
          </w:p>
        </w:tc>
        <w:tc>
          <w:tcPr>
            <w:tcW w:w="2689" w:type="dxa"/>
            <w:tcBorders>
              <w:top w:val="single" w:sz="4" w:space="0" w:color="auto"/>
              <w:left w:val="single" w:sz="4" w:space="0" w:color="auto"/>
              <w:bottom w:val="single" w:sz="4" w:space="0" w:color="auto"/>
              <w:right w:val="single" w:sz="4" w:space="0" w:color="auto"/>
            </w:tcBorders>
            <w:shd w:val="clear" w:color="auto" w:fill="FFFFFF"/>
            <w:vAlign w:val="bottom"/>
          </w:tcPr>
          <w:p w14:paraId="6FC742F7" w14:textId="77777777" w:rsidR="00103D6C" w:rsidRPr="00BC46B4" w:rsidRDefault="00103D6C" w:rsidP="00BC46B4">
            <w:pPr>
              <w:rPr>
                <w:rFonts w:ascii="Trebuchet MS" w:hAnsi="Trebuchet MS" w:cs="Trebuchet MS"/>
                <w:sz w:val="17"/>
                <w:szCs w:val="17"/>
              </w:rPr>
            </w:pPr>
          </w:p>
        </w:tc>
      </w:tr>
      <w:tr w:rsidR="00AA0F22" w:rsidRPr="000E5DD0" w14:paraId="31614AE2" w14:textId="77777777" w:rsidTr="00AA0F22">
        <w:trPr>
          <w:trHeight w:hRule="exact" w:val="510"/>
        </w:trPr>
        <w:tc>
          <w:tcPr>
            <w:tcW w:w="2096" w:type="dxa"/>
            <w:tcBorders>
              <w:top w:val="single" w:sz="4" w:space="0" w:color="auto"/>
              <w:left w:val="single" w:sz="4" w:space="0" w:color="auto"/>
              <w:bottom w:val="single" w:sz="4" w:space="0" w:color="auto"/>
              <w:right w:val="single" w:sz="4" w:space="0" w:color="auto"/>
            </w:tcBorders>
            <w:shd w:val="clear" w:color="auto" w:fill="D9D9D9"/>
            <w:vAlign w:val="center"/>
          </w:tcPr>
          <w:p w14:paraId="058A708B" w14:textId="77777777" w:rsidR="00AA0F22" w:rsidRPr="00C039B7" w:rsidRDefault="009A156C" w:rsidP="00F14E94">
            <w:pPr>
              <w:rPr>
                <w:rFonts w:ascii="Trebuchet MS" w:hAnsi="Trebuchet MS"/>
                <w:b/>
                <w:color w:val="1F497D"/>
                <w:sz w:val="18"/>
                <w:szCs w:val="18"/>
              </w:rPr>
            </w:pPr>
            <w:r w:rsidRPr="00C039B7">
              <w:rPr>
                <w:rFonts w:ascii="Trebuchet MS" w:hAnsi="Trebuchet MS"/>
                <w:b/>
                <w:sz w:val="18"/>
                <w:szCs w:val="18"/>
              </w:rPr>
              <w:t>i</w:t>
            </w:r>
            <w:r w:rsidR="00AA0F22" w:rsidRPr="00C039B7">
              <w:rPr>
                <w:rFonts w:ascii="Trebuchet MS" w:hAnsi="Trebuchet MS"/>
                <w:b/>
                <w:sz w:val="18"/>
                <w:szCs w:val="18"/>
              </w:rPr>
              <w:t>ndsatsområde</w:t>
            </w:r>
          </w:p>
        </w:tc>
        <w:tc>
          <w:tcPr>
            <w:tcW w:w="4834" w:type="dxa"/>
            <w:tcBorders>
              <w:top w:val="single" w:sz="4" w:space="0" w:color="auto"/>
              <w:left w:val="single" w:sz="4" w:space="0" w:color="auto"/>
              <w:bottom w:val="single" w:sz="4" w:space="0" w:color="auto"/>
              <w:right w:val="single" w:sz="4" w:space="0" w:color="auto"/>
            </w:tcBorders>
            <w:shd w:val="clear" w:color="auto" w:fill="FFFFFF"/>
            <w:vAlign w:val="bottom"/>
          </w:tcPr>
          <w:p w14:paraId="2B0C3ECB" w14:textId="77777777" w:rsidR="00AA0F22" w:rsidRPr="00745A31" w:rsidRDefault="00AA0F22" w:rsidP="00BC46B4">
            <w:pPr>
              <w:rPr>
                <w:rFonts w:ascii="Trebuchet MS" w:hAnsi="Trebuchet MS"/>
                <w:color w:val="1F497D"/>
                <w:sz w:val="18"/>
                <w:szCs w:val="18"/>
              </w:rPr>
            </w:pPr>
            <w:r w:rsidRPr="00745A31">
              <w:rPr>
                <w:rFonts w:ascii="Trebuchet MS" w:hAnsi="Trebuchet MS"/>
                <w:sz w:val="18"/>
                <w:szCs w:val="18"/>
              </w:rPr>
              <w:t xml:space="preserve">Til hvilket </w:t>
            </w:r>
            <w:proofErr w:type="spellStart"/>
            <w:r w:rsidRPr="00745A31">
              <w:rPr>
                <w:rFonts w:ascii="Trebuchet MS" w:hAnsi="Trebuchet MS"/>
                <w:sz w:val="18"/>
                <w:szCs w:val="18"/>
              </w:rPr>
              <w:t>indsatområde</w:t>
            </w:r>
            <w:proofErr w:type="spellEnd"/>
            <w:r w:rsidRPr="00745A31">
              <w:rPr>
                <w:rFonts w:ascii="Trebuchet MS" w:hAnsi="Trebuchet MS"/>
                <w:sz w:val="18"/>
                <w:szCs w:val="18"/>
              </w:rPr>
              <w:t xml:space="preserve"> tilhører det grundvandsdannende opland</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14:paraId="0FD1B15D" w14:textId="77777777" w:rsidR="00AA0F22" w:rsidRPr="00745A31" w:rsidRDefault="00AA0F22" w:rsidP="00AA0F22">
            <w:pPr>
              <w:rPr>
                <w:rFonts w:ascii="Trebuchet MS" w:hAnsi="Trebuchet MS" w:cs="Trebuchet MS"/>
                <w:color w:val="1F497D"/>
                <w:sz w:val="18"/>
                <w:szCs w:val="18"/>
              </w:rPr>
            </w:pPr>
            <w:r w:rsidRPr="00745A31">
              <w:rPr>
                <w:rFonts w:ascii="Trebuchet MS" w:hAnsi="Trebuchet MS" w:cs="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7A8DF86D" w14:textId="77777777" w:rsidR="00AA0F22" w:rsidRPr="00745A31" w:rsidRDefault="00AA0F22" w:rsidP="00AA0F22">
            <w:pPr>
              <w:rPr>
                <w:rFonts w:ascii="Trebuchet MS" w:hAnsi="Trebuchet MS" w:cs="Trebuchet MS"/>
                <w:color w:val="1F497D"/>
                <w:sz w:val="18"/>
                <w:szCs w:val="18"/>
              </w:rPr>
            </w:pPr>
            <w:r w:rsidRPr="00745A31">
              <w:rPr>
                <w:rFonts w:ascii="Trebuchet MS" w:hAnsi="Trebuchet MS" w:cs="Trebuchet MS"/>
                <w:sz w:val="18"/>
                <w:szCs w:val="18"/>
              </w:rPr>
              <w:t>0-128 tegn</w:t>
            </w:r>
          </w:p>
        </w:tc>
        <w:tc>
          <w:tcPr>
            <w:tcW w:w="1466" w:type="dxa"/>
            <w:tcBorders>
              <w:top w:val="single" w:sz="4" w:space="0" w:color="auto"/>
              <w:left w:val="single" w:sz="4" w:space="0" w:color="auto"/>
              <w:bottom w:val="single" w:sz="4" w:space="0" w:color="auto"/>
              <w:right w:val="single" w:sz="4" w:space="0" w:color="auto"/>
            </w:tcBorders>
            <w:shd w:val="clear" w:color="auto" w:fill="FFFFFF"/>
            <w:vAlign w:val="center"/>
          </w:tcPr>
          <w:p w14:paraId="33805DEB" w14:textId="77777777" w:rsidR="00AA0F22" w:rsidRPr="00745A31" w:rsidRDefault="00AA0F22" w:rsidP="00AA0F22">
            <w:pPr>
              <w:jc w:val="center"/>
              <w:rPr>
                <w:rFonts w:ascii="Trebuchet MS" w:hAnsi="Trebuchet MS" w:cs="Trebuchet MS"/>
                <w:color w:val="1F497D"/>
                <w:sz w:val="18"/>
                <w:szCs w:val="18"/>
              </w:rPr>
            </w:pPr>
            <w:r w:rsidRPr="00745A31">
              <w:rPr>
                <w:rFonts w:ascii="Trebuchet MS" w:hAnsi="Trebuchet MS" w:cs="Trebuchet MS"/>
                <w:sz w:val="18"/>
                <w:szCs w:val="18"/>
              </w:rPr>
              <w:t>F</w:t>
            </w:r>
          </w:p>
        </w:tc>
        <w:tc>
          <w:tcPr>
            <w:tcW w:w="2689" w:type="dxa"/>
            <w:tcBorders>
              <w:top w:val="single" w:sz="4" w:space="0" w:color="auto"/>
              <w:left w:val="single" w:sz="4" w:space="0" w:color="auto"/>
              <w:bottom w:val="single" w:sz="4" w:space="0" w:color="auto"/>
              <w:right w:val="single" w:sz="4" w:space="0" w:color="auto"/>
            </w:tcBorders>
            <w:shd w:val="clear" w:color="auto" w:fill="FFFFFF"/>
            <w:vAlign w:val="bottom"/>
          </w:tcPr>
          <w:p w14:paraId="5E9FBEA3" w14:textId="77777777" w:rsidR="00AA0F22" w:rsidRPr="003A52C1" w:rsidRDefault="00AA0F22" w:rsidP="00BC46B4">
            <w:pPr>
              <w:rPr>
                <w:rFonts w:ascii="Trebuchet MS" w:hAnsi="Trebuchet MS" w:cs="Trebuchet MS"/>
                <w:sz w:val="17"/>
                <w:szCs w:val="17"/>
              </w:rPr>
            </w:pPr>
          </w:p>
        </w:tc>
      </w:tr>
      <w:tr w:rsidR="00190D72" w:rsidRPr="00B71E25" w14:paraId="1C2B96FF" w14:textId="77777777" w:rsidTr="00A30AE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7C828781" w14:textId="77777777" w:rsidR="00190D72" w:rsidRPr="00B71E25" w:rsidRDefault="007629C9" w:rsidP="00B71E25">
            <w:pPr>
              <w:rPr>
                <w:rFonts w:ascii="Trebuchet MS" w:hAnsi="Trebuchet MS" w:cs="Trebuchet MS"/>
                <w:sz w:val="18"/>
                <w:szCs w:val="18"/>
              </w:rPr>
            </w:pPr>
            <w:proofErr w:type="spellStart"/>
            <w:r w:rsidRPr="00B71E25">
              <w:rPr>
                <w:rFonts w:ascii="Trebuchet MS" w:hAnsi="Trebuchet MS" w:cs="Trebuchet MS"/>
                <w:sz w:val="18"/>
                <w:szCs w:val="18"/>
              </w:rPr>
              <w:lastRenderedPageBreak/>
              <w:t>gyldig_fra</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3695640A"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190D72" w:rsidRPr="00B71E25" w14:paraId="4BDB2A22" w14:textId="77777777" w:rsidTr="00A30AE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4F4C736D" w14:textId="77777777" w:rsidR="00190D72" w:rsidRPr="00B71E25" w:rsidRDefault="007629C9" w:rsidP="00B71E25">
            <w:pPr>
              <w:rPr>
                <w:rFonts w:ascii="Trebuchet MS" w:hAnsi="Trebuchet MS" w:cs="Trebuchet MS"/>
                <w:sz w:val="18"/>
                <w:szCs w:val="18"/>
              </w:rPr>
            </w:pPr>
            <w:proofErr w:type="spellStart"/>
            <w:r w:rsidRPr="00B71E25">
              <w:rPr>
                <w:rFonts w:ascii="Trebuchet MS" w:hAnsi="Trebuchet MS" w:cs="Trebuchet MS"/>
                <w:sz w:val="18"/>
                <w:szCs w:val="18"/>
              </w:rPr>
              <w:t>gyldig_til</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42F4FEAE"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190D72" w:rsidRPr="00B71E25" w14:paraId="38951ABA" w14:textId="77777777" w:rsidTr="00A30AE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97DDBA"/>
            <w:vAlign w:val="bottom"/>
          </w:tcPr>
          <w:p w14:paraId="31EC3AC9" w14:textId="77777777" w:rsidR="00190D72" w:rsidRPr="00B71E25" w:rsidRDefault="009A156C" w:rsidP="00B71E25">
            <w:pPr>
              <w:rPr>
                <w:rFonts w:ascii="Trebuchet MS" w:hAnsi="Trebuchet MS" w:cs="Trebuchet MS"/>
                <w:sz w:val="18"/>
                <w:szCs w:val="18"/>
              </w:rPr>
            </w:pPr>
            <w:r>
              <w:rPr>
                <w:rFonts w:ascii="Trebuchet MS" w:hAnsi="Trebuchet MS" w:cs="Trebuchet MS"/>
                <w:sz w:val="18"/>
                <w:szCs w:val="18"/>
              </w:rPr>
              <w:t>l</w:t>
            </w:r>
            <w:r w:rsidR="007629C9" w:rsidRPr="00B71E25">
              <w:rPr>
                <w:rFonts w:ascii="Trebuchet MS" w:hAnsi="Trebuchet MS" w:cs="Trebuchet MS"/>
                <w:sz w:val="18"/>
                <w:szCs w:val="18"/>
              </w:rPr>
              <w:t>ink</w:t>
            </w:r>
          </w:p>
        </w:tc>
        <w:tc>
          <w:tcPr>
            <w:tcW w:w="11620" w:type="dxa"/>
            <w:gridSpan w:val="5"/>
            <w:tcBorders>
              <w:top w:val="single" w:sz="4" w:space="0" w:color="auto"/>
              <w:left w:val="single" w:sz="4" w:space="0" w:color="auto"/>
              <w:bottom w:val="single" w:sz="4" w:space="0" w:color="auto"/>
            </w:tcBorders>
            <w:shd w:val="clear" w:color="auto" w:fill="97DDBA"/>
            <w:vAlign w:val="bottom"/>
          </w:tcPr>
          <w:p w14:paraId="4E980217"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AB4F6A" w:rsidRPr="00AA7FBB" w14:paraId="6914AA2C"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4B2F1A66" w14:textId="77777777" w:rsidR="00AB4F6A" w:rsidRPr="00AA7FBB" w:rsidRDefault="00AB4F6A" w:rsidP="00646EF0">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8D14222" w14:textId="77777777" w:rsidR="00190D72" w:rsidRDefault="00190D72" w:rsidP="00190D72">
      <w:pPr>
        <w:pStyle w:val="Overskrift6"/>
      </w:pPr>
      <w:r>
        <w:t>5.1</w:t>
      </w:r>
      <w:r w:rsidR="00AF5318">
        <w:t>1</w:t>
      </w:r>
      <w:r>
        <w:t>.</w:t>
      </w:r>
      <w:r w:rsidR="00AF5318">
        <w:t>7</w:t>
      </w:r>
      <w:r>
        <w:t>.1</w:t>
      </w:r>
      <w:r w:rsidRPr="00A32757">
        <w:t xml:space="preserve"> </w:t>
      </w:r>
      <w:r>
        <w:t>Metadata</w:t>
      </w:r>
      <w:r w:rsidRPr="004B15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190D72" w:rsidRPr="0051728E" w14:paraId="1398ED74" w14:textId="77777777" w:rsidTr="00B71E25">
        <w:trPr>
          <w:trHeight w:hRule="exact" w:val="255"/>
        </w:trPr>
        <w:tc>
          <w:tcPr>
            <w:tcW w:w="2235" w:type="dxa"/>
            <w:shd w:val="clear" w:color="auto" w:fill="D9D9D9"/>
            <w:vAlign w:val="bottom"/>
          </w:tcPr>
          <w:p w14:paraId="6EE2FE9F"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54F05A9" w14:textId="77777777" w:rsidR="00190D72" w:rsidRPr="00FE3FC3" w:rsidRDefault="00190D72" w:rsidP="00B71E25">
            <w:pPr>
              <w:rPr>
                <w:rFonts w:ascii="Trebuchet MS" w:hAnsi="Trebuchet MS" w:cs="Trebuchet MS"/>
                <w:bCs/>
                <w:sz w:val="18"/>
                <w:szCs w:val="18"/>
              </w:rPr>
            </w:pPr>
            <w:r w:rsidRPr="00FE3FC3">
              <w:rPr>
                <w:rFonts w:ascii="Trebuchet MS" w:hAnsi="Trebuchet MS" w:cs="Trebuchet MS"/>
                <w:b/>
                <w:bCs/>
                <w:sz w:val="18"/>
                <w:szCs w:val="18"/>
              </w:rPr>
              <w:t>Beskrivelse</w:t>
            </w:r>
          </w:p>
        </w:tc>
      </w:tr>
      <w:tr w:rsidR="00190D72" w:rsidRPr="0051728E" w14:paraId="3776E56E" w14:textId="77777777" w:rsidTr="00B71E25">
        <w:trPr>
          <w:trHeight w:hRule="exact" w:val="255"/>
        </w:trPr>
        <w:tc>
          <w:tcPr>
            <w:tcW w:w="2235" w:type="dxa"/>
            <w:shd w:val="clear" w:color="auto" w:fill="E0E0E0"/>
            <w:vAlign w:val="bottom"/>
          </w:tcPr>
          <w:p w14:paraId="6CDA326F" w14:textId="77777777" w:rsidR="00190D72" w:rsidRPr="0051728E" w:rsidRDefault="00190D72" w:rsidP="00B71E25">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9CDCE7A" w14:textId="77777777" w:rsidR="00190D72" w:rsidRPr="004933DF" w:rsidRDefault="00B71E25" w:rsidP="00B71E25">
            <w:pPr>
              <w:rPr>
                <w:rFonts w:ascii="Trebuchet MS" w:hAnsi="Trebuchet MS" w:cs="Trebuchet MS"/>
                <w:sz w:val="18"/>
                <w:szCs w:val="18"/>
              </w:rPr>
            </w:pPr>
            <w:r w:rsidRPr="00B71E25">
              <w:rPr>
                <w:rFonts w:ascii="Trebuchet MS" w:hAnsi="Trebuchet MS" w:cs="Trebuchet MS"/>
                <w:sz w:val="18"/>
                <w:szCs w:val="18"/>
              </w:rPr>
              <w:t>Grundvandsdannende Opland</w:t>
            </w:r>
          </w:p>
        </w:tc>
      </w:tr>
      <w:tr w:rsidR="00190D72" w:rsidRPr="0051728E" w14:paraId="1AA4C9B6" w14:textId="77777777" w:rsidTr="00B71E25">
        <w:trPr>
          <w:trHeight w:hRule="exact" w:val="255"/>
        </w:trPr>
        <w:tc>
          <w:tcPr>
            <w:tcW w:w="2235" w:type="dxa"/>
            <w:shd w:val="clear" w:color="auto" w:fill="E0E0E0"/>
            <w:vAlign w:val="bottom"/>
          </w:tcPr>
          <w:p w14:paraId="674C6EE5"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A474165" w14:textId="77777777" w:rsidR="00190D72" w:rsidRDefault="00B71E25" w:rsidP="00B71E25">
            <w:pPr>
              <w:rPr>
                <w:rFonts w:ascii="Trebuchet MS" w:hAnsi="Trebuchet MS"/>
                <w:sz w:val="18"/>
                <w:szCs w:val="18"/>
              </w:rPr>
            </w:pPr>
            <w:r>
              <w:rPr>
                <w:rFonts w:ascii="Trebuchet MS" w:hAnsi="Trebuchet MS" w:cs="Trebuchet MS"/>
                <w:sz w:val="18"/>
                <w:szCs w:val="18"/>
              </w:rPr>
              <w:t>6006</w:t>
            </w:r>
          </w:p>
        </w:tc>
      </w:tr>
      <w:tr w:rsidR="00190D72" w:rsidRPr="0051728E" w14:paraId="271BEDA3" w14:textId="77777777" w:rsidTr="00E07F24">
        <w:trPr>
          <w:trHeight w:hRule="exact" w:val="510"/>
        </w:trPr>
        <w:tc>
          <w:tcPr>
            <w:tcW w:w="2235" w:type="dxa"/>
            <w:shd w:val="clear" w:color="auto" w:fill="E0E0E0"/>
            <w:vAlign w:val="center"/>
          </w:tcPr>
          <w:p w14:paraId="3EDB14EC"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5BE7859" w14:textId="77777777" w:rsidR="00190D72" w:rsidRPr="00F279E4" w:rsidRDefault="008C6C14" w:rsidP="00B71E25">
            <w:pPr>
              <w:rPr>
                <w:rFonts w:ascii="Trebuchet MS" w:hAnsi="Trebuchet MS" w:cs="Trebuchet MS"/>
                <w:sz w:val="18"/>
                <w:szCs w:val="18"/>
              </w:rPr>
            </w:pPr>
            <w:r w:rsidRPr="00D7204B">
              <w:rPr>
                <w:rFonts w:ascii="Trebuchet MS" w:hAnsi="Trebuchet MS" w:cs="Trebuchet MS"/>
                <w:sz w:val="18"/>
                <w:szCs w:val="18"/>
              </w:rPr>
              <w:t xml:space="preserve">Det grundvandsdannede opland er defineret som det delområde (set i forhold til indvindingsoplandet) hvor regnvand infiltrerer til grundvandsmagasinet, og strømmer til indvindingsboringen </w:t>
            </w:r>
          </w:p>
        </w:tc>
      </w:tr>
      <w:tr w:rsidR="00190D72" w:rsidRPr="0051728E" w14:paraId="39B193BC" w14:textId="77777777" w:rsidTr="00E07F24">
        <w:trPr>
          <w:trHeight w:hRule="exact" w:val="510"/>
        </w:trPr>
        <w:tc>
          <w:tcPr>
            <w:tcW w:w="2235" w:type="dxa"/>
            <w:shd w:val="clear" w:color="auto" w:fill="E0E0E0"/>
            <w:vAlign w:val="center"/>
          </w:tcPr>
          <w:p w14:paraId="75785111"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3CAE4A0" w14:textId="77777777" w:rsidR="00190D72" w:rsidRPr="00D77840" w:rsidRDefault="008C6C14" w:rsidP="00B71E25">
            <w:pPr>
              <w:rPr>
                <w:rFonts w:ascii="Trebuchet MS" w:hAnsi="Trebuchet MS" w:cs="Trebuchet MS"/>
                <w:sz w:val="18"/>
                <w:szCs w:val="18"/>
              </w:rPr>
            </w:pPr>
            <w:r w:rsidRPr="00D7204B">
              <w:rPr>
                <w:rFonts w:ascii="Trebuchet MS" w:hAnsi="Trebuchet MS" w:cs="Trebuchet MS"/>
                <w:sz w:val="18"/>
                <w:szCs w:val="18"/>
              </w:rPr>
              <w:t xml:space="preserve">Det grundvandsdannede opland er defineret som det delområde (set i forhold til indvindingsoplandet) hvor regnvand infiltrerer til grundvandsmagasinet, og strømmer til indvindingsboringen </w:t>
            </w:r>
          </w:p>
        </w:tc>
      </w:tr>
      <w:tr w:rsidR="00190D72" w:rsidRPr="0051728E" w14:paraId="4BF6E4C0" w14:textId="77777777" w:rsidTr="00E07F24">
        <w:trPr>
          <w:trHeight w:hRule="exact" w:val="510"/>
        </w:trPr>
        <w:tc>
          <w:tcPr>
            <w:tcW w:w="2235" w:type="dxa"/>
            <w:shd w:val="clear" w:color="auto" w:fill="E0E0E0"/>
            <w:vAlign w:val="center"/>
          </w:tcPr>
          <w:p w14:paraId="6C7D6351" w14:textId="77777777" w:rsidR="00190D72" w:rsidRPr="0051728E" w:rsidRDefault="00190D72" w:rsidP="00E07F2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581A55" w14:textId="77777777" w:rsidR="00190D72" w:rsidRPr="0051728E" w:rsidRDefault="00B97F86" w:rsidP="00B71E25">
            <w:pPr>
              <w:rPr>
                <w:rFonts w:ascii="Trebuchet MS" w:hAnsi="Trebuchet MS" w:cs="Trebuchet MS"/>
                <w:sz w:val="18"/>
                <w:szCs w:val="18"/>
              </w:rPr>
            </w:pPr>
            <w:r w:rsidRPr="00D7204B">
              <w:rPr>
                <w:rFonts w:ascii="Trebuchet MS" w:hAnsi="Trebuchet MS" w:cs="Trebuchet MS"/>
                <w:sz w:val="18"/>
                <w:szCs w:val="18"/>
              </w:rPr>
              <w:t>Viser det grundvandsdannende opland til en indvindingsboring. Oplandet kan beregnes enten via analytiske modeller eller via grundvandsmodeller</w:t>
            </w:r>
          </w:p>
        </w:tc>
      </w:tr>
      <w:tr w:rsidR="00190D72" w:rsidRPr="0051728E" w14:paraId="7161C5DD" w14:textId="77777777" w:rsidTr="00B71E25">
        <w:trPr>
          <w:trHeight w:hRule="exact" w:val="255"/>
        </w:trPr>
        <w:tc>
          <w:tcPr>
            <w:tcW w:w="2235" w:type="dxa"/>
            <w:shd w:val="clear" w:color="auto" w:fill="E0E0E0"/>
            <w:vAlign w:val="bottom"/>
          </w:tcPr>
          <w:p w14:paraId="59B28A97" w14:textId="77777777" w:rsidR="00190D72" w:rsidRPr="0051728E" w:rsidRDefault="00190D72" w:rsidP="00B71E25">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7BB1D3" w14:textId="77777777" w:rsidR="00190D72" w:rsidRPr="00D7204B" w:rsidRDefault="00B97F86" w:rsidP="00B71E25">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 xml:space="preserve">Hydrologi </w:t>
            </w:r>
          </w:p>
        </w:tc>
      </w:tr>
      <w:tr w:rsidR="00190D72" w:rsidRPr="0051728E" w14:paraId="2EBAF7F2" w14:textId="77777777" w:rsidTr="00B71E25">
        <w:trPr>
          <w:trHeight w:hRule="exact" w:val="255"/>
        </w:trPr>
        <w:tc>
          <w:tcPr>
            <w:tcW w:w="2235" w:type="dxa"/>
            <w:shd w:val="clear" w:color="auto" w:fill="E0E0E0"/>
            <w:vAlign w:val="bottom"/>
          </w:tcPr>
          <w:p w14:paraId="4EF0A3CC" w14:textId="77777777" w:rsidR="00190D72" w:rsidRPr="00492FFE" w:rsidRDefault="006D2EDB" w:rsidP="00B71E25">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190D72" w:rsidRPr="00492FFE">
              <w:rPr>
                <w:rFonts w:ascii="Trebuchet MS" w:hAnsi="Trebuchet MS" w:cs="Trebuchet MS"/>
                <w:sz w:val="18"/>
                <w:szCs w:val="18"/>
              </w:rPr>
              <w:t>_ord</w:t>
            </w:r>
            <w:proofErr w:type="spellEnd"/>
          </w:p>
        </w:tc>
        <w:tc>
          <w:tcPr>
            <w:tcW w:w="11340" w:type="dxa"/>
            <w:shd w:val="clear" w:color="auto" w:fill="FFFFFF"/>
            <w:vAlign w:val="bottom"/>
          </w:tcPr>
          <w:p w14:paraId="00C8B456" w14:textId="77777777" w:rsidR="00190D72" w:rsidRPr="00D7204B" w:rsidRDefault="00B97F86" w:rsidP="00B71E25">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 xml:space="preserve">Grundvand, indvinding, opland, grundvandsstrømme </w:t>
            </w:r>
          </w:p>
        </w:tc>
      </w:tr>
      <w:tr w:rsidR="00190D72" w:rsidRPr="0051728E" w14:paraId="210D85E1" w14:textId="77777777" w:rsidTr="00B71E25">
        <w:trPr>
          <w:trHeight w:hRule="exact" w:val="255"/>
        </w:trPr>
        <w:tc>
          <w:tcPr>
            <w:tcW w:w="2235" w:type="dxa"/>
            <w:shd w:val="clear" w:color="auto" w:fill="E0E0E0"/>
            <w:vAlign w:val="bottom"/>
          </w:tcPr>
          <w:p w14:paraId="55C6DB4D" w14:textId="77777777" w:rsidR="00190D72" w:rsidRPr="0051728E" w:rsidRDefault="00190D72" w:rsidP="00B71E25">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8D7FCE4"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Flade</w:t>
            </w:r>
          </w:p>
        </w:tc>
      </w:tr>
      <w:tr w:rsidR="00190D72" w:rsidRPr="0051728E" w14:paraId="7A7A89BD" w14:textId="77777777" w:rsidTr="00B71E25">
        <w:trPr>
          <w:trHeight w:hRule="exact" w:val="255"/>
        </w:trPr>
        <w:tc>
          <w:tcPr>
            <w:tcW w:w="2235" w:type="dxa"/>
            <w:shd w:val="clear" w:color="auto" w:fill="E0E0E0"/>
            <w:vAlign w:val="bottom"/>
          </w:tcPr>
          <w:p w14:paraId="1ED5D46B" w14:textId="77777777" w:rsidR="00190D72" w:rsidRPr="00FE3FC3" w:rsidRDefault="00190D72" w:rsidP="00B71E25">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C42D1E2" w14:textId="77777777" w:rsidR="00190D72" w:rsidRPr="00FE3FC3" w:rsidRDefault="008C6C14" w:rsidP="00B71E25">
            <w:pPr>
              <w:rPr>
                <w:rFonts w:ascii="Trebuchet MS" w:hAnsi="Trebuchet MS" w:cs="Trebuchet MS"/>
                <w:sz w:val="18"/>
                <w:szCs w:val="18"/>
              </w:rPr>
            </w:pPr>
            <w:r>
              <w:rPr>
                <w:rFonts w:ascii="Trebuchet MS" w:hAnsi="Trebuchet MS" w:cs="Trebuchet MS"/>
                <w:sz w:val="18"/>
                <w:szCs w:val="18"/>
              </w:rPr>
              <w:t>-</w:t>
            </w:r>
          </w:p>
        </w:tc>
      </w:tr>
      <w:tr w:rsidR="000C68CF" w:rsidRPr="00341F5D" w14:paraId="1CDEE293" w14:textId="77777777" w:rsidTr="00B71E25">
        <w:trPr>
          <w:trHeight w:hRule="exact" w:val="255"/>
        </w:trPr>
        <w:tc>
          <w:tcPr>
            <w:tcW w:w="2235" w:type="dxa"/>
            <w:shd w:val="clear" w:color="auto" w:fill="E0E0E0"/>
            <w:vAlign w:val="bottom"/>
          </w:tcPr>
          <w:p w14:paraId="4A03122B" w14:textId="77777777" w:rsidR="000C68CF" w:rsidRPr="002C13B3" w:rsidRDefault="0089156A" w:rsidP="00B71E25">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72DCD4DC" w14:textId="78106D8E" w:rsidR="000C68CF" w:rsidRPr="002C13B3" w:rsidRDefault="00962AA0" w:rsidP="00B71E25">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2DA6F566" w14:textId="77777777" w:rsidR="00190D72" w:rsidRPr="00A32757" w:rsidRDefault="00190D72" w:rsidP="00190D72">
      <w:pPr>
        <w:pStyle w:val="Overskrift6"/>
      </w:pPr>
      <w:r>
        <w:t>5.1</w:t>
      </w:r>
      <w:r w:rsidR="00AF5318">
        <w:t>1</w:t>
      </w:r>
      <w:r>
        <w:t>.</w:t>
      </w:r>
      <w:r w:rsidR="00AF5318">
        <w:t>7</w:t>
      </w:r>
      <w:r>
        <w:t>.2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190D72" w:rsidRPr="0051728E" w14:paraId="29922412" w14:textId="77777777" w:rsidTr="00B71E25">
        <w:trPr>
          <w:trHeight w:hRule="exact" w:val="255"/>
        </w:trPr>
        <w:tc>
          <w:tcPr>
            <w:tcW w:w="4503" w:type="dxa"/>
            <w:shd w:val="clear" w:color="auto" w:fill="D9D9D9"/>
            <w:vAlign w:val="bottom"/>
          </w:tcPr>
          <w:p w14:paraId="79211548"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053A5316"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Beskrivelse</w:t>
            </w:r>
          </w:p>
        </w:tc>
      </w:tr>
      <w:tr w:rsidR="00190D72" w:rsidRPr="00AB4F6A" w14:paraId="3F73B575" w14:textId="77777777" w:rsidTr="00B71E25">
        <w:trPr>
          <w:trHeight w:hRule="exact" w:val="255"/>
        </w:trPr>
        <w:tc>
          <w:tcPr>
            <w:tcW w:w="4503" w:type="dxa"/>
            <w:shd w:val="clear" w:color="auto" w:fill="E0E0E0"/>
            <w:vAlign w:val="bottom"/>
          </w:tcPr>
          <w:p w14:paraId="667E9F67" w14:textId="77777777" w:rsidR="00190D72" w:rsidRPr="00AB4F6A" w:rsidRDefault="00190D72" w:rsidP="00B71E25">
            <w:pPr>
              <w:rPr>
                <w:rFonts w:ascii="Trebuchet MS" w:hAnsi="Trebuchet MS" w:cs="Trebuchet MS"/>
                <w:bCs/>
                <w:sz w:val="18"/>
                <w:szCs w:val="18"/>
              </w:rPr>
            </w:pPr>
            <w:r w:rsidRPr="00AB4F6A">
              <w:rPr>
                <w:rFonts w:ascii="Trebuchet MS" w:hAnsi="Trebuchet MS" w:cs="Trebuchet MS"/>
                <w:bCs/>
                <w:sz w:val="18"/>
                <w:szCs w:val="18"/>
              </w:rPr>
              <w:t>Registreringsinstruks</w:t>
            </w:r>
          </w:p>
        </w:tc>
        <w:tc>
          <w:tcPr>
            <w:tcW w:w="9149" w:type="dxa"/>
            <w:shd w:val="clear" w:color="auto" w:fill="FFFFFF"/>
            <w:vAlign w:val="bottom"/>
          </w:tcPr>
          <w:p w14:paraId="22B61C98" w14:textId="77777777" w:rsidR="00190D72" w:rsidRPr="00AB4F6A" w:rsidRDefault="00190D72" w:rsidP="00B71E25">
            <w:pPr>
              <w:rPr>
                <w:rFonts w:ascii="Trebuchet MS" w:hAnsi="Trebuchet MS" w:cs="Trebuchet MS"/>
                <w:sz w:val="18"/>
                <w:szCs w:val="18"/>
              </w:rPr>
            </w:pPr>
          </w:p>
        </w:tc>
      </w:tr>
      <w:tr w:rsidR="00190D72" w:rsidRPr="00AB4F6A" w14:paraId="341A4506" w14:textId="77777777" w:rsidTr="00B71E25">
        <w:trPr>
          <w:trHeight w:hRule="exact" w:val="255"/>
        </w:trPr>
        <w:tc>
          <w:tcPr>
            <w:tcW w:w="4503" w:type="dxa"/>
            <w:shd w:val="clear" w:color="auto" w:fill="E0E0E0"/>
            <w:vAlign w:val="bottom"/>
          </w:tcPr>
          <w:p w14:paraId="550512DC"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Klassificering/opdeling</w:t>
            </w:r>
          </w:p>
        </w:tc>
        <w:tc>
          <w:tcPr>
            <w:tcW w:w="9149" w:type="dxa"/>
            <w:shd w:val="clear" w:color="auto" w:fill="FFFFFF"/>
            <w:vAlign w:val="bottom"/>
          </w:tcPr>
          <w:p w14:paraId="3EB15518" w14:textId="77777777" w:rsidR="00190D72" w:rsidRPr="00AB4F6A" w:rsidRDefault="00190D72" w:rsidP="00B71E25">
            <w:pPr>
              <w:rPr>
                <w:rFonts w:ascii="Trebuchet MS" w:hAnsi="Trebuchet MS" w:cs="Trebuchet MS"/>
                <w:sz w:val="18"/>
                <w:szCs w:val="18"/>
              </w:rPr>
            </w:pPr>
          </w:p>
        </w:tc>
      </w:tr>
      <w:tr w:rsidR="00190D72" w:rsidRPr="00AB4F6A" w14:paraId="7F00CE21" w14:textId="77777777" w:rsidTr="00B71E25">
        <w:trPr>
          <w:trHeight w:hRule="exact" w:val="255"/>
        </w:trPr>
        <w:tc>
          <w:tcPr>
            <w:tcW w:w="4503" w:type="dxa"/>
            <w:shd w:val="clear" w:color="auto" w:fill="E0E0E0"/>
            <w:vAlign w:val="bottom"/>
          </w:tcPr>
          <w:p w14:paraId="6ED6BFB5"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Minimum størrelser for objekt</w:t>
            </w:r>
          </w:p>
        </w:tc>
        <w:tc>
          <w:tcPr>
            <w:tcW w:w="9149" w:type="dxa"/>
            <w:shd w:val="clear" w:color="auto" w:fill="FFFFFF"/>
            <w:vAlign w:val="bottom"/>
          </w:tcPr>
          <w:p w14:paraId="3F857C5D" w14:textId="77777777" w:rsidR="00190D72" w:rsidRPr="00AB4F6A" w:rsidRDefault="00D7204B" w:rsidP="00B71E25">
            <w:pPr>
              <w:rPr>
                <w:rFonts w:ascii="Trebuchet MS" w:hAnsi="Trebuchet MS" w:cs="Trebuchet MS"/>
                <w:sz w:val="18"/>
                <w:szCs w:val="18"/>
              </w:rPr>
            </w:pPr>
            <w:r w:rsidRPr="00AB4F6A">
              <w:rPr>
                <w:rFonts w:ascii="Trebuchet MS" w:hAnsi="Trebuchet MS" w:cs="Trebuchet MS"/>
                <w:sz w:val="18"/>
                <w:szCs w:val="18"/>
              </w:rPr>
              <w:t>100 kvm.</w:t>
            </w:r>
          </w:p>
        </w:tc>
      </w:tr>
      <w:tr w:rsidR="00190D72" w:rsidRPr="00AB4F6A" w14:paraId="41271373" w14:textId="77777777" w:rsidTr="00B71E25">
        <w:trPr>
          <w:trHeight w:hRule="exact" w:val="255"/>
        </w:trPr>
        <w:tc>
          <w:tcPr>
            <w:tcW w:w="4503" w:type="dxa"/>
            <w:shd w:val="clear" w:color="auto" w:fill="E0E0E0"/>
            <w:vAlign w:val="bottom"/>
          </w:tcPr>
          <w:p w14:paraId="5CF0B9BA"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Entydige objekter</w:t>
            </w:r>
          </w:p>
        </w:tc>
        <w:tc>
          <w:tcPr>
            <w:tcW w:w="9149" w:type="dxa"/>
            <w:shd w:val="clear" w:color="auto" w:fill="FFFFFF"/>
            <w:vAlign w:val="bottom"/>
          </w:tcPr>
          <w:p w14:paraId="1A120A6F" w14:textId="77777777" w:rsidR="00190D72" w:rsidRPr="00AB4F6A" w:rsidRDefault="00190D72" w:rsidP="00B71E25">
            <w:pPr>
              <w:rPr>
                <w:rFonts w:ascii="Trebuchet MS" w:hAnsi="Trebuchet MS" w:cs="Trebuchet MS"/>
                <w:sz w:val="18"/>
                <w:szCs w:val="18"/>
              </w:rPr>
            </w:pPr>
          </w:p>
        </w:tc>
      </w:tr>
      <w:tr w:rsidR="00190D72" w:rsidRPr="00AB4F6A" w14:paraId="287ED56D" w14:textId="77777777" w:rsidTr="00B71E25">
        <w:trPr>
          <w:trHeight w:hRule="exact" w:val="255"/>
        </w:trPr>
        <w:tc>
          <w:tcPr>
            <w:tcW w:w="4503" w:type="dxa"/>
            <w:shd w:val="clear" w:color="auto" w:fill="E0E0E0"/>
            <w:vAlign w:val="bottom"/>
          </w:tcPr>
          <w:p w14:paraId="1321F56D"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Geometrisk konsistens mellem objekter</w:t>
            </w:r>
          </w:p>
        </w:tc>
        <w:tc>
          <w:tcPr>
            <w:tcW w:w="9149" w:type="dxa"/>
            <w:shd w:val="clear" w:color="auto" w:fill="FFFFFF"/>
            <w:vAlign w:val="bottom"/>
          </w:tcPr>
          <w:p w14:paraId="18D1177D" w14:textId="77777777" w:rsidR="00190D72" w:rsidRPr="00AB4F6A" w:rsidRDefault="00190D72" w:rsidP="00B71E25">
            <w:pPr>
              <w:rPr>
                <w:rFonts w:ascii="Trebuchet MS" w:hAnsi="Trebuchet MS" w:cs="Trebuchet MS"/>
                <w:sz w:val="18"/>
                <w:szCs w:val="18"/>
              </w:rPr>
            </w:pPr>
          </w:p>
        </w:tc>
      </w:tr>
      <w:tr w:rsidR="00190D72" w:rsidRPr="00AB4F6A" w14:paraId="3461C443" w14:textId="77777777" w:rsidTr="00B71E25">
        <w:trPr>
          <w:trHeight w:hRule="exact" w:val="255"/>
        </w:trPr>
        <w:tc>
          <w:tcPr>
            <w:tcW w:w="4503" w:type="dxa"/>
            <w:shd w:val="clear" w:color="auto" w:fill="E0E0E0"/>
            <w:vAlign w:val="bottom"/>
          </w:tcPr>
          <w:p w14:paraId="24CE8739"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Geometrisk konsistens med objekter i andre datasæt</w:t>
            </w:r>
          </w:p>
        </w:tc>
        <w:tc>
          <w:tcPr>
            <w:tcW w:w="9149" w:type="dxa"/>
            <w:shd w:val="clear" w:color="auto" w:fill="FFFFFF"/>
            <w:vAlign w:val="bottom"/>
          </w:tcPr>
          <w:p w14:paraId="22265A45" w14:textId="77777777" w:rsidR="00190D72" w:rsidRPr="00AB4F6A" w:rsidRDefault="00D7204B" w:rsidP="00B71E25">
            <w:pPr>
              <w:rPr>
                <w:rFonts w:ascii="Trebuchet MS" w:hAnsi="Trebuchet MS" w:cs="Trebuchet MS"/>
                <w:sz w:val="18"/>
                <w:szCs w:val="18"/>
              </w:rPr>
            </w:pPr>
            <w:r w:rsidRPr="00AB4F6A">
              <w:rPr>
                <w:rFonts w:ascii="Trebuchet MS" w:hAnsi="Trebuchet MS" w:cs="Trebuchet MS"/>
                <w:sz w:val="18"/>
                <w:szCs w:val="18"/>
              </w:rPr>
              <w:t>Ingen – måske beskyttelseszone</w:t>
            </w:r>
          </w:p>
        </w:tc>
      </w:tr>
    </w:tbl>
    <w:p w14:paraId="234CFB9D" w14:textId="77777777" w:rsidR="00A2525A" w:rsidRDefault="00A2525A">
      <w:pPr>
        <w:rPr>
          <w:rFonts w:ascii="Trebuchet MS" w:hAnsi="Trebuchet MS" w:cs="Arial"/>
          <w:bCs/>
          <w:iCs/>
          <w:kern w:val="32"/>
          <w:sz w:val="32"/>
          <w:szCs w:val="28"/>
        </w:rPr>
      </w:pPr>
      <w:r>
        <w:rPr>
          <w:kern w:val="32"/>
        </w:rPr>
        <w:br w:type="page"/>
      </w:r>
    </w:p>
    <w:p w14:paraId="5FCDCFBF" w14:textId="50929AE4" w:rsidR="00F14E94" w:rsidRPr="003A52C1" w:rsidRDefault="00F14E94" w:rsidP="00F14E94">
      <w:pPr>
        <w:pStyle w:val="Overskrift2"/>
        <w:rPr>
          <w:kern w:val="32"/>
        </w:rPr>
      </w:pPr>
      <w:bookmarkStart w:id="458" w:name="_Toc63351501"/>
      <w:r w:rsidRPr="003A52C1">
        <w:rPr>
          <w:kern w:val="32"/>
        </w:rPr>
        <w:lastRenderedPageBreak/>
        <w:t>5.11.8 Indsatsområde (6007)</w:t>
      </w:r>
      <w:bookmarkEnd w:id="45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4E09FA" w:rsidRPr="004E09FA" w14:paraId="2228CA60" w14:textId="77777777" w:rsidTr="00F14E94">
        <w:tc>
          <w:tcPr>
            <w:tcW w:w="2078" w:type="dxa"/>
            <w:tcBorders>
              <w:bottom w:val="single" w:sz="4" w:space="0" w:color="auto"/>
            </w:tcBorders>
            <w:shd w:val="clear" w:color="auto" w:fill="D9D9D9"/>
            <w:vAlign w:val="center"/>
          </w:tcPr>
          <w:p w14:paraId="75A7C732" w14:textId="77777777" w:rsidR="00F14E94" w:rsidRPr="004E09FA" w:rsidRDefault="00F14E94" w:rsidP="00F14E94">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tcBorders>
              <w:bottom w:val="single" w:sz="4" w:space="0" w:color="auto"/>
            </w:tcBorders>
            <w:shd w:val="clear" w:color="auto" w:fill="D9D9D9"/>
            <w:vAlign w:val="center"/>
          </w:tcPr>
          <w:p w14:paraId="4091D02F"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4EC810D"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01FB1BA"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0AF21CE4" w14:textId="77777777" w:rsidR="00F14E94" w:rsidRPr="003A52C1" w:rsidRDefault="00F14E94" w:rsidP="00F14E94">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054B1519"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2C751163"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Eksempel</w:t>
            </w:r>
          </w:p>
        </w:tc>
      </w:tr>
      <w:tr w:rsidR="004E09FA" w:rsidRPr="004E09FA" w14:paraId="075DB13A" w14:textId="77777777" w:rsidTr="00842A8D">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11E87C53" w14:textId="77777777" w:rsidR="00F14E94" w:rsidRPr="004E09FA" w:rsidRDefault="004667B2" w:rsidP="00842A8D">
            <w:pPr>
              <w:rPr>
                <w:rFonts w:ascii="Trebuchet MS" w:hAnsi="Trebuchet MS"/>
                <w:color w:val="1F497D"/>
                <w:sz w:val="18"/>
                <w:szCs w:val="18"/>
              </w:rPr>
            </w:pPr>
            <w:proofErr w:type="spellStart"/>
            <w:r w:rsidRPr="003A52C1">
              <w:rPr>
                <w:rFonts w:ascii="Trebuchet MS" w:hAnsi="Trebuchet MS"/>
                <w:sz w:val="18"/>
                <w:szCs w:val="18"/>
              </w:rPr>
              <w:t>i</w:t>
            </w:r>
            <w:r w:rsidR="00F14E94" w:rsidRPr="003A52C1">
              <w:rPr>
                <w:rFonts w:ascii="Trebuchet MS" w:hAnsi="Trebuchet MS"/>
                <w:sz w:val="18"/>
                <w:szCs w:val="18"/>
              </w:rPr>
              <w:t>ndsatsomr_navn</w:t>
            </w:r>
            <w:proofErr w:type="spellEnd"/>
          </w:p>
        </w:tc>
        <w:tc>
          <w:tcPr>
            <w:tcW w:w="4931" w:type="dxa"/>
            <w:tcBorders>
              <w:top w:val="single" w:sz="4" w:space="0" w:color="auto"/>
              <w:left w:val="single" w:sz="4" w:space="0" w:color="auto"/>
              <w:bottom w:val="nil"/>
              <w:right w:val="single" w:sz="4" w:space="0" w:color="auto"/>
            </w:tcBorders>
            <w:shd w:val="clear" w:color="auto" w:fill="99CCFF"/>
            <w:vAlign w:val="bottom"/>
          </w:tcPr>
          <w:p w14:paraId="1EF63F84" w14:textId="77777777" w:rsidR="00F14E94" w:rsidRPr="004E09FA" w:rsidRDefault="00F14E94" w:rsidP="00842A8D">
            <w:pPr>
              <w:rPr>
                <w:rFonts w:ascii="Trebuchet MS" w:hAnsi="Trebuchet MS"/>
                <w:color w:val="1F497D"/>
                <w:sz w:val="18"/>
                <w:szCs w:val="18"/>
              </w:rPr>
            </w:pPr>
            <w:r w:rsidRPr="003A52C1">
              <w:rPr>
                <w:rFonts w:ascii="Trebuchet MS" w:hAnsi="Trebuchet MS"/>
                <w:sz w:val="18"/>
                <w:szCs w:val="18"/>
              </w:rPr>
              <w:t>Navnet på indsatsområde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7EF69B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6B8801A"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4F175CBB" w14:textId="77777777" w:rsidR="00F14E94" w:rsidRPr="004E09FA" w:rsidRDefault="007B4640" w:rsidP="00F14E94">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top w:val="single" w:sz="4" w:space="0" w:color="auto"/>
              <w:left w:val="single" w:sz="4" w:space="0" w:color="auto"/>
              <w:bottom w:val="nil"/>
              <w:right w:val="single" w:sz="4" w:space="0" w:color="auto"/>
            </w:tcBorders>
            <w:shd w:val="clear" w:color="auto" w:fill="99CCFF"/>
            <w:vAlign w:val="bottom"/>
          </w:tcPr>
          <w:p w14:paraId="4E4D525E"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Taastrup Nord</w:t>
            </w:r>
          </w:p>
        </w:tc>
      </w:tr>
      <w:tr w:rsidR="004E09FA" w:rsidRPr="004E09FA" w14:paraId="165B7A29" w14:textId="77777777" w:rsidTr="00842A8D">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30649FB7" w14:textId="77777777" w:rsidR="00F14E94" w:rsidRPr="004E09FA" w:rsidRDefault="009A156C" w:rsidP="00842A8D">
            <w:pPr>
              <w:rPr>
                <w:rFonts w:ascii="Trebuchet MS" w:hAnsi="Trebuchet MS"/>
                <w:color w:val="1F497D"/>
                <w:sz w:val="18"/>
                <w:szCs w:val="18"/>
              </w:rPr>
            </w:pPr>
            <w:proofErr w:type="spellStart"/>
            <w:r>
              <w:rPr>
                <w:rFonts w:ascii="Trebuchet MS" w:hAnsi="Trebuchet MS"/>
                <w:sz w:val="18"/>
                <w:szCs w:val="18"/>
              </w:rPr>
              <w:t>s</w:t>
            </w:r>
            <w:r w:rsidR="00F14E94" w:rsidRPr="003A52C1">
              <w:rPr>
                <w:rFonts w:ascii="Trebuchet MS" w:hAnsi="Trebuchet MS"/>
                <w:sz w:val="18"/>
                <w:szCs w:val="18"/>
              </w:rPr>
              <w:t>toerrelse</w:t>
            </w:r>
            <w:proofErr w:type="spellEnd"/>
          </w:p>
        </w:tc>
        <w:tc>
          <w:tcPr>
            <w:tcW w:w="4931" w:type="dxa"/>
            <w:tcBorders>
              <w:top w:val="single" w:sz="4" w:space="0" w:color="auto"/>
              <w:left w:val="single" w:sz="4" w:space="0" w:color="auto"/>
              <w:bottom w:val="nil"/>
              <w:right w:val="single" w:sz="4" w:space="0" w:color="auto"/>
            </w:tcBorders>
            <w:shd w:val="clear" w:color="auto" w:fill="FFFFFF"/>
            <w:vAlign w:val="bottom"/>
          </w:tcPr>
          <w:p w14:paraId="1F4FF850" w14:textId="77777777" w:rsidR="00F14E94" w:rsidRPr="004E09FA" w:rsidRDefault="00F14E94" w:rsidP="00842A8D">
            <w:pPr>
              <w:rPr>
                <w:rFonts w:ascii="Trebuchet MS" w:hAnsi="Trebuchet MS"/>
                <w:color w:val="1F497D"/>
                <w:sz w:val="18"/>
                <w:szCs w:val="18"/>
              </w:rPr>
            </w:pPr>
            <w:r w:rsidRPr="003A52C1">
              <w:rPr>
                <w:rFonts w:ascii="Trebuchet MS" w:hAnsi="Trebuchet MS"/>
                <w:sz w:val="18"/>
                <w:szCs w:val="18"/>
              </w:rPr>
              <w:t>Angiver udbredelsen i hektar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9F5DDD1"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84B8313"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3F05C2D" w14:textId="77777777" w:rsidR="00F14E94" w:rsidRPr="004E09FA" w:rsidRDefault="00F14E94" w:rsidP="00F14E94">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FFFFFF"/>
            <w:vAlign w:val="bottom"/>
          </w:tcPr>
          <w:p w14:paraId="070CEFE3"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7000</w:t>
            </w:r>
          </w:p>
        </w:tc>
      </w:tr>
      <w:tr w:rsidR="004E09FA" w:rsidRPr="004E09FA" w14:paraId="531BA366" w14:textId="77777777" w:rsidTr="00842A8D">
        <w:trPr>
          <w:trHeight w:hRule="exact" w:val="413"/>
        </w:trPr>
        <w:tc>
          <w:tcPr>
            <w:tcW w:w="2078" w:type="dxa"/>
            <w:tcBorders>
              <w:top w:val="single" w:sz="4" w:space="0" w:color="auto"/>
              <w:left w:val="single" w:sz="4" w:space="0" w:color="auto"/>
              <w:bottom w:val="nil"/>
              <w:right w:val="single" w:sz="4" w:space="0" w:color="auto"/>
            </w:tcBorders>
            <w:shd w:val="clear" w:color="auto" w:fill="D9D9D9"/>
            <w:vAlign w:val="center"/>
          </w:tcPr>
          <w:p w14:paraId="4E6A2E31" w14:textId="77777777" w:rsidR="00F14E94" w:rsidRPr="004E09FA" w:rsidRDefault="00F14E94" w:rsidP="00842A8D">
            <w:pPr>
              <w:rPr>
                <w:color w:val="1F497D"/>
              </w:rPr>
            </w:pPr>
            <w:proofErr w:type="spellStart"/>
            <w:r w:rsidRPr="003A52C1">
              <w:rPr>
                <w:rFonts w:ascii="Trebuchet MS" w:hAnsi="Trebuchet MS"/>
                <w:sz w:val="18"/>
                <w:szCs w:val="18"/>
              </w:rPr>
              <w:t>ansvar_myndighed</w:t>
            </w:r>
            <w:proofErr w:type="spellEnd"/>
          </w:p>
        </w:tc>
        <w:tc>
          <w:tcPr>
            <w:tcW w:w="4931" w:type="dxa"/>
            <w:tcBorders>
              <w:top w:val="single" w:sz="4" w:space="0" w:color="auto"/>
              <w:left w:val="single" w:sz="4" w:space="0" w:color="auto"/>
              <w:bottom w:val="nil"/>
              <w:right w:val="single" w:sz="4" w:space="0" w:color="auto"/>
            </w:tcBorders>
            <w:shd w:val="clear" w:color="auto" w:fill="FFFFFF"/>
          </w:tcPr>
          <w:p w14:paraId="5A7AE996" w14:textId="77777777" w:rsidR="00F14E94" w:rsidRPr="004E09FA" w:rsidRDefault="00F14E94" w:rsidP="00F14E94">
            <w:pPr>
              <w:rPr>
                <w:color w:val="1F497D"/>
              </w:rPr>
            </w:pPr>
            <w:r w:rsidRPr="003A52C1">
              <w:rPr>
                <w:rFonts w:ascii="Trebuchet MS" w:hAnsi="Trebuchet MS"/>
                <w:sz w:val="18"/>
                <w:szCs w:val="18"/>
              </w:rPr>
              <w:t>Der er ofte en eller flere kommuner som er den ansvarlige myndighed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8600CE3" w14:textId="77777777" w:rsidR="00F14E94" w:rsidRPr="004E09FA" w:rsidRDefault="00F14E94" w:rsidP="00842A8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7DB41CC" w14:textId="77777777" w:rsidR="00F14E94" w:rsidRPr="004E09FA" w:rsidRDefault="00F14E94" w:rsidP="00842A8D">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1780714" w14:textId="77777777" w:rsidR="00F14E94" w:rsidRPr="004E09FA" w:rsidRDefault="00F14E94" w:rsidP="00842A8D">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top w:val="single" w:sz="4" w:space="0" w:color="auto"/>
              <w:left w:val="single" w:sz="4" w:space="0" w:color="auto"/>
              <w:bottom w:val="nil"/>
              <w:right w:val="single" w:sz="4" w:space="0" w:color="auto"/>
            </w:tcBorders>
            <w:shd w:val="clear" w:color="auto" w:fill="FFFFFF"/>
            <w:vAlign w:val="center"/>
          </w:tcPr>
          <w:p w14:paraId="44B4472F"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sz w:val="18"/>
                <w:szCs w:val="18"/>
              </w:rPr>
              <w:t>Høje-Taastrup</w:t>
            </w:r>
          </w:p>
        </w:tc>
      </w:tr>
      <w:tr w:rsidR="00F04348" w:rsidRPr="004E09FA" w14:paraId="28A1EE5A" w14:textId="77777777" w:rsidTr="00745A31">
        <w:trPr>
          <w:trHeight w:hRule="exact" w:val="581"/>
        </w:trPr>
        <w:tc>
          <w:tcPr>
            <w:tcW w:w="2078" w:type="dxa"/>
            <w:tcBorders>
              <w:top w:val="single" w:sz="4" w:space="0" w:color="auto"/>
              <w:left w:val="single" w:sz="4" w:space="0" w:color="auto"/>
              <w:bottom w:val="nil"/>
              <w:right w:val="single" w:sz="4" w:space="0" w:color="auto"/>
            </w:tcBorders>
            <w:shd w:val="clear" w:color="auto" w:fill="D9D9D9"/>
            <w:vAlign w:val="center"/>
          </w:tcPr>
          <w:p w14:paraId="66586B46" w14:textId="77777777" w:rsidR="00F04348" w:rsidRPr="004E09FA" w:rsidRDefault="00F04348" w:rsidP="00745A31">
            <w:pPr>
              <w:rPr>
                <w:color w:val="1F497D"/>
              </w:rPr>
            </w:pPr>
            <w:r>
              <w:rPr>
                <w:rFonts w:ascii="Trebuchet MS" w:hAnsi="Trebuchet MS"/>
                <w:sz w:val="18"/>
                <w:szCs w:val="18"/>
              </w:rPr>
              <w:t>v</w:t>
            </w:r>
            <w:r w:rsidRPr="003A52C1">
              <w:rPr>
                <w:rFonts w:ascii="Trebuchet MS" w:hAnsi="Trebuchet MS"/>
                <w:sz w:val="18"/>
                <w:szCs w:val="18"/>
              </w:rPr>
              <w:t>edtagelse</w:t>
            </w:r>
          </w:p>
        </w:tc>
        <w:tc>
          <w:tcPr>
            <w:tcW w:w="4931" w:type="dxa"/>
            <w:tcBorders>
              <w:top w:val="single" w:sz="4" w:space="0" w:color="auto"/>
              <w:left w:val="single" w:sz="4" w:space="0" w:color="auto"/>
              <w:bottom w:val="nil"/>
              <w:right w:val="single" w:sz="4" w:space="0" w:color="auto"/>
            </w:tcBorders>
            <w:shd w:val="clear" w:color="auto" w:fill="FFFFFF"/>
            <w:vAlign w:val="center"/>
          </w:tcPr>
          <w:p w14:paraId="691859DC" w14:textId="77777777" w:rsidR="00F04348" w:rsidRPr="004E09FA" w:rsidRDefault="00F04348" w:rsidP="00745A31">
            <w:pPr>
              <w:rPr>
                <w:color w:val="1F497D"/>
              </w:rPr>
            </w:pPr>
            <w:r w:rsidRPr="003A52C1">
              <w:rPr>
                <w:rFonts w:ascii="Trebuchet MS" w:hAnsi="Trebuchet MS"/>
                <w:sz w:val="18"/>
                <w:szCs w:val="18"/>
              </w:rPr>
              <w:t>Hvornår er den sidste indsatplan for området vedtaget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63C294E" w14:textId="77777777" w:rsidR="00F04348" w:rsidRPr="00745A31" w:rsidRDefault="00F04348" w:rsidP="00842A8D">
            <w:pPr>
              <w:rPr>
                <w:rFonts w:ascii="Trebuchet MS" w:hAnsi="Trebuchet MS" w:cs="Trebuchet MS"/>
                <w:sz w:val="18"/>
                <w:szCs w:val="18"/>
              </w:rPr>
            </w:pPr>
            <w:proofErr w:type="gramStart"/>
            <w:r w:rsidRPr="00745A31">
              <w:rPr>
                <w:rFonts w:ascii="Trebuchet MS" w:hAnsi="Trebuchet MS" w:cs="Trebuchet MS"/>
                <w:sz w:val="18"/>
                <w:szCs w:val="18"/>
              </w:rPr>
              <w:t>ISO dato</w:t>
            </w:r>
            <w:proofErr w:type="gramEnd"/>
          </w:p>
        </w:tc>
        <w:tc>
          <w:tcPr>
            <w:tcW w:w="1356" w:type="dxa"/>
            <w:tcBorders>
              <w:top w:val="single" w:sz="4" w:space="0" w:color="auto"/>
              <w:left w:val="single" w:sz="4" w:space="0" w:color="auto"/>
              <w:bottom w:val="nil"/>
              <w:right w:val="single" w:sz="4" w:space="0" w:color="auto"/>
            </w:tcBorders>
            <w:shd w:val="clear" w:color="auto" w:fill="FFFFFF"/>
            <w:vAlign w:val="center"/>
          </w:tcPr>
          <w:p w14:paraId="2D09941E" w14:textId="77777777" w:rsidR="00F04348" w:rsidRPr="00745A31" w:rsidRDefault="00F04348" w:rsidP="00F974A0">
            <w:pPr>
              <w:autoSpaceDE w:val="0"/>
              <w:autoSpaceDN w:val="0"/>
              <w:adjustRightInd w:val="0"/>
              <w:rPr>
                <w:rFonts w:ascii="Trebuchet MS" w:hAnsi="Trebuchet MS" w:cs="Trebuchet MS"/>
                <w:sz w:val="18"/>
                <w:szCs w:val="18"/>
              </w:rPr>
            </w:pPr>
            <w:r w:rsidRPr="00745A31">
              <w:rPr>
                <w:rFonts w:ascii="Trebuchet MS" w:hAnsi="Trebuchet MS" w:cs="Trebuchet MS"/>
                <w:sz w:val="18"/>
                <w:szCs w:val="18"/>
              </w:rPr>
              <w:t>2006-12-31</w:t>
            </w:r>
          </w:p>
          <w:p w14:paraId="63840343"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2999-12-31</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5A7DFC4D" w14:textId="77777777" w:rsidR="00F04348" w:rsidRPr="00745A31" w:rsidRDefault="00651C80" w:rsidP="00842A8D">
            <w:pPr>
              <w:jc w:val="center"/>
              <w:rPr>
                <w:rFonts w:ascii="Trebuchet MS" w:hAnsi="Trebuchet MS" w:cs="Trebuchet MS"/>
                <w:sz w:val="18"/>
                <w:szCs w:val="18"/>
              </w:rPr>
            </w:pPr>
            <w:r w:rsidRPr="00745A31">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FFFFFF"/>
            <w:vAlign w:val="center"/>
          </w:tcPr>
          <w:p w14:paraId="2E450372"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2011-05-23</w:t>
            </w:r>
          </w:p>
        </w:tc>
      </w:tr>
      <w:tr w:rsidR="004E09FA" w:rsidRPr="004E09FA" w14:paraId="75A40352" w14:textId="77777777" w:rsidTr="00842A8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3B53320E" w14:textId="77777777" w:rsidR="00F14E94" w:rsidRPr="004E09FA" w:rsidRDefault="009A156C" w:rsidP="00842A8D">
            <w:pPr>
              <w:rPr>
                <w:rFonts w:ascii="Trebuchet MS" w:hAnsi="Trebuchet MS" w:cs="Trebuchet MS"/>
                <w:color w:val="1F497D"/>
                <w:sz w:val="18"/>
                <w:szCs w:val="18"/>
              </w:rPr>
            </w:pPr>
            <w:r>
              <w:rPr>
                <w:rFonts w:ascii="Trebuchet MS" w:hAnsi="Trebuchet MS" w:cs="Trebuchet MS"/>
                <w:sz w:val="18"/>
                <w:szCs w:val="18"/>
              </w:rPr>
              <w:t>l</w:t>
            </w:r>
            <w:r w:rsidR="00F14E94" w:rsidRPr="003A52C1">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1B41C08"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4E09FA" w:rsidRPr="004E09FA" w14:paraId="610E48CC" w14:textId="77777777" w:rsidTr="00842A8D">
        <w:trPr>
          <w:trHeight w:hRule="exact" w:val="255"/>
        </w:trPr>
        <w:tc>
          <w:tcPr>
            <w:tcW w:w="13716" w:type="dxa"/>
            <w:gridSpan w:val="6"/>
            <w:tcBorders>
              <w:top w:val="single" w:sz="4" w:space="0" w:color="auto"/>
              <w:left w:val="nil"/>
              <w:bottom w:val="nil"/>
              <w:right w:val="nil"/>
            </w:tcBorders>
            <w:shd w:val="clear" w:color="auto" w:fill="99CCFF"/>
            <w:vAlign w:val="bottom"/>
          </w:tcPr>
          <w:p w14:paraId="30204546"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4E09FA" w:rsidRPr="004E09FA" w14:paraId="6614A1F8" w14:textId="77777777" w:rsidTr="00842A8D">
        <w:trPr>
          <w:trHeight w:hRule="exact" w:val="255"/>
        </w:trPr>
        <w:tc>
          <w:tcPr>
            <w:tcW w:w="13716" w:type="dxa"/>
            <w:gridSpan w:val="6"/>
            <w:tcBorders>
              <w:top w:val="nil"/>
              <w:left w:val="nil"/>
              <w:bottom w:val="nil"/>
              <w:right w:val="nil"/>
            </w:tcBorders>
            <w:shd w:val="clear" w:color="auto" w:fill="97DDBA"/>
            <w:vAlign w:val="bottom"/>
          </w:tcPr>
          <w:p w14:paraId="7C0BA70D" w14:textId="77777777" w:rsidR="00F14E94" w:rsidRPr="003A52C1" w:rsidRDefault="00F14E94" w:rsidP="00842A8D">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6C4CBAEC" w14:textId="4E592523" w:rsidR="00F14E94" w:rsidRPr="003A52C1" w:rsidRDefault="00E277C6" w:rsidP="00F14E94">
      <w:pPr>
        <w:pStyle w:val="Overskrift6"/>
      </w:pPr>
      <w:r w:rsidRPr="003A52C1">
        <w:t>5</w:t>
      </w:r>
      <w:r w:rsidR="00F14E94" w:rsidRPr="003A52C1">
        <w:t>.</w:t>
      </w:r>
      <w:r w:rsidRPr="003A52C1">
        <w:t>11</w:t>
      </w:r>
      <w:r w:rsidR="00F14E94" w:rsidRPr="003A52C1">
        <w:t>.</w:t>
      </w:r>
      <w:r w:rsidRPr="003A52C1">
        <w:t>8</w:t>
      </w:r>
      <w:r w:rsidR="00F14E94"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09FA" w:rsidRPr="004E09FA" w14:paraId="52B8099A" w14:textId="77777777" w:rsidTr="00F14E94">
        <w:trPr>
          <w:trHeight w:hRule="exact" w:val="255"/>
        </w:trPr>
        <w:tc>
          <w:tcPr>
            <w:tcW w:w="2235" w:type="dxa"/>
            <w:shd w:val="clear" w:color="auto" w:fill="D9D9D9"/>
            <w:vAlign w:val="bottom"/>
          </w:tcPr>
          <w:p w14:paraId="56ABCE11"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180D5664"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Beskrivelse</w:t>
            </w:r>
          </w:p>
        </w:tc>
      </w:tr>
      <w:tr w:rsidR="004E09FA" w:rsidRPr="004E09FA" w14:paraId="15F00BDA" w14:textId="77777777" w:rsidTr="00F14E94">
        <w:trPr>
          <w:trHeight w:hRule="exact" w:val="255"/>
        </w:trPr>
        <w:tc>
          <w:tcPr>
            <w:tcW w:w="2235" w:type="dxa"/>
            <w:shd w:val="clear" w:color="auto" w:fill="E0E0E0"/>
            <w:vAlign w:val="bottom"/>
          </w:tcPr>
          <w:p w14:paraId="79553986"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558CCF0D" w14:textId="77777777" w:rsidR="00F14E94" w:rsidRPr="003A52C1" w:rsidRDefault="000E5DD0" w:rsidP="00F14E94">
            <w:pPr>
              <w:rPr>
                <w:rFonts w:ascii="Trebuchet MS" w:hAnsi="Trebuchet MS" w:cs="Trebuchet MS"/>
                <w:sz w:val="18"/>
                <w:szCs w:val="18"/>
              </w:rPr>
            </w:pPr>
            <w:r w:rsidRPr="003A52C1">
              <w:rPr>
                <w:rFonts w:ascii="Trebuchet MS" w:hAnsi="Trebuchet MS" w:cs="Trebuchet MS"/>
                <w:sz w:val="18"/>
                <w:szCs w:val="18"/>
              </w:rPr>
              <w:t>I</w:t>
            </w:r>
            <w:r w:rsidR="00F14E94" w:rsidRPr="003A52C1">
              <w:rPr>
                <w:rFonts w:ascii="Trebuchet MS" w:hAnsi="Trebuchet MS" w:cs="Trebuchet MS"/>
                <w:sz w:val="18"/>
                <w:szCs w:val="18"/>
              </w:rPr>
              <w:t>ndsatsområde</w:t>
            </w:r>
          </w:p>
        </w:tc>
      </w:tr>
      <w:tr w:rsidR="004E09FA" w:rsidRPr="004E09FA" w14:paraId="44191AAB" w14:textId="77777777" w:rsidTr="00F14E94">
        <w:trPr>
          <w:trHeight w:hRule="exact" w:val="255"/>
        </w:trPr>
        <w:tc>
          <w:tcPr>
            <w:tcW w:w="2235" w:type="dxa"/>
            <w:shd w:val="clear" w:color="auto" w:fill="E0E0E0"/>
            <w:vAlign w:val="bottom"/>
          </w:tcPr>
          <w:p w14:paraId="350373C7"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607D5B01"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6007</w:t>
            </w:r>
          </w:p>
        </w:tc>
      </w:tr>
      <w:tr w:rsidR="004E09FA" w:rsidRPr="004E09FA" w14:paraId="2F0316A4" w14:textId="77777777" w:rsidTr="004667B2">
        <w:trPr>
          <w:trHeight w:hRule="exact" w:val="255"/>
        </w:trPr>
        <w:tc>
          <w:tcPr>
            <w:tcW w:w="2235" w:type="dxa"/>
            <w:shd w:val="clear" w:color="auto" w:fill="E0E0E0"/>
            <w:vAlign w:val="bottom"/>
          </w:tcPr>
          <w:p w14:paraId="1220DBC7"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119C29FA" w14:textId="77777777" w:rsidR="00F14E94" w:rsidRPr="003A52C1" w:rsidRDefault="00F14E94" w:rsidP="004667B2">
            <w:r w:rsidRPr="003A52C1">
              <w:rPr>
                <w:rFonts w:ascii="Trebuchet MS" w:hAnsi="Trebuchet MS"/>
                <w:sz w:val="18"/>
                <w:szCs w:val="18"/>
              </w:rPr>
              <w:t>Et indsatsområde er et område, hvor der skal iværksættes særlige indsatser for at beskytte grundvandet.</w:t>
            </w:r>
          </w:p>
        </w:tc>
      </w:tr>
      <w:tr w:rsidR="004E09FA" w:rsidRPr="004E09FA" w14:paraId="0B3A8B33" w14:textId="77777777" w:rsidTr="00F14E94">
        <w:trPr>
          <w:trHeight w:hRule="exact" w:val="1130"/>
        </w:trPr>
        <w:tc>
          <w:tcPr>
            <w:tcW w:w="2235" w:type="dxa"/>
            <w:shd w:val="clear" w:color="auto" w:fill="E0E0E0"/>
            <w:vAlign w:val="bottom"/>
          </w:tcPr>
          <w:p w14:paraId="24885B9C"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tcPr>
          <w:p w14:paraId="1E2F34D5"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Kommunalbestyrelsen skal for områder, som i vandplanen er udpeget som indsatsområder, og som er detaljeret kortlagt, jf. vandforsyningslovens § 13, stk. 2, og lov om miljømål m.v. for vandforekomster og internationale naturbeskyttelsesområder, udarbejde en indsatsplan.</w:t>
            </w:r>
          </w:p>
          <w:p w14:paraId="140A9BF5"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Indsatsplanerne beskriver hvem der har ansvaret for indsatserne og indeholde desuden en tidsplan for iværksættelse af konkrete grundvandsbeskyttende handlinger. De nødvendige handlinger skabes gennem samarbejde mellem de berørte parter i et indsatsområde.</w:t>
            </w:r>
          </w:p>
          <w:p w14:paraId="760DD1E7" w14:textId="77777777" w:rsidR="00F14E94" w:rsidRPr="003A52C1" w:rsidRDefault="00F14E94" w:rsidP="00F14E94"/>
        </w:tc>
      </w:tr>
      <w:tr w:rsidR="004E09FA" w:rsidRPr="004E09FA" w14:paraId="6CDB7B68" w14:textId="77777777" w:rsidTr="004667B2">
        <w:trPr>
          <w:trHeight w:hRule="exact" w:val="427"/>
        </w:trPr>
        <w:tc>
          <w:tcPr>
            <w:tcW w:w="2235" w:type="dxa"/>
            <w:shd w:val="clear" w:color="auto" w:fill="E0E0E0"/>
            <w:vAlign w:val="center"/>
          </w:tcPr>
          <w:p w14:paraId="5FFAD5CD"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34E9151B" w14:textId="77777777" w:rsidR="00F14E94" w:rsidRPr="003A52C1" w:rsidRDefault="00F14E94" w:rsidP="004667B2">
            <w:r w:rsidRPr="003A52C1">
              <w:rPr>
                <w:rFonts w:ascii="Trebuchet MS" w:hAnsi="Trebuchet MS"/>
                <w:sz w:val="18"/>
                <w:szCs w:val="18"/>
              </w:rPr>
              <w:t>Formålet med indsatsplanerne er at skabe overblik og sammenfatte de grundvandsbeskyttende tiltag, der skal iværksættes for at sikre områdets grundvandsinteresser på lang sigt. </w:t>
            </w:r>
          </w:p>
        </w:tc>
      </w:tr>
      <w:tr w:rsidR="004E09FA" w:rsidRPr="004E09FA" w14:paraId="4BC38E6D" w14:textId="77777777" w:rsidTr="004667B2">
        <w:trPr>
          <w:trHeight w:hRule="exact" w:val="255"/>
        </w:trPr>
        <w:tc>
          <w:tcPr>
            <w:tcW w:w="2235" w:type="dxa"/>
            <w:shd w:val="clear" w:color="auto" w:fill="E0E0E0"/>
            <w:vAlign w:val="bottom"/>
          </w:tcPr>
          <w:p w14:paraId="3B1A3360"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7731C79B" w14:textId="77777777" w:rsidR="00F14E94" w:rsidRPr="003A52C1" w:rsidRDefault="00F14E94" w:rsidP="004667B2">
            <w:r w:rsidRPr="003A52C1">
              <w:rPr>
                <w:rFonts w:ascii="Trebuchet MS" w:hAnsi="Trebuchet MS"/>
                <w:sz w:val="18"/>
                <w:szCs w:val="18"/>
              </w:rPr>
              <w:t>Grundvand</w:t>
            </w:r>
          </w:p>
        </w:tc>
      </w:tr>
      <w:tr w:rsidR="004E09FA" w:rsidRPr="004E09FA" w14:paraId="48BF774A" w14:textId="77777777" w:rsidTr="004667B2">
        <w:trPr>
          <w:trHeight w:hRule="exact" w:val="255"/>
        </w:trPr>
        <w:tc>
          <w:tcPr>
            <w:tcW w:w="2235" w:type="dxa"/>
            <w:shd w:val="clear" w:color="auto" w:fill="E0E0E0"/>
            <w:vAlign w:val="bottom"/>
          </w:tcPr>
          <w:p w14:paraId="283BD4E0"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vAlign w:val="bottom"/>
          </w:tcPr>
          <w:p w14:paraId="1A6250B9" w14:textId="77777777" w:rsidR="00F14E94" w:rsidRPr="003A52C1" w:rsidRDefault="00F14E94" w:rsidP="004667B2">
            <w:r w:rsidRPr="003A52C1">
              <w:rPr>
                <w:rFonts w:ascii="Trebuchet MS" w:hAnsi="Trebuchet MS"/>
                <w:sz w:val="18"/>
                <w:szCs w:val="18"/>
              </w:rPr>
              <w:t xml:space="preserve">Beskyttelse af grundvand </w:t>
            </w:r>
          </w:p>
        </w:tc>
      </w:tr>
      <w:tr w:rsidR="004E09FA" w:rsidRPr="004E09FA" w14:paraId="6619D47E" w14:textId="77777777" w:rsidTr="00F14E94">
        <w:trPr>
          <w:trHeight w:hRule="exact" w:val="255"/>
        </w:trPr>
        <w:tc>
          <w:tcPr>
            <w:tcW w:w="2235" w:type="dxa"/>
            <w:shd w:val="clear" w:color="auto" w:fill="E0E0E0"/>
            <w:vAlign w:val="bottom"/>
          </w:tcPr>
          <w:p w14:paraId="7450208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40FDDD26"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Flade</w:t>
            </w:r>
          </w:p>
        </w:tc>
      </w:tr>
      <w:tr w:rsidR="004E09FA" w:rsidRPr="004E09FA" w14:paraId="7C35AA6A" w14:textId="77777777" w:rsidTr="00F14E94">
        <w:trPr>
          <w:trHeight w:hRule="exact" w:val="255"/>
        </w:trPr>
        <w:tc>
          <w:tcPr>
            <w:tcW w:w="2235" w:type="dxa"/>
            <w:shd w:val="clear" w:color="auto" w:fill="E0E0E0"/>
            <w:vAlign w:val="bottom"/>
          </w:tcPr>
          <w:p w14:paraId="07F9CFE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15A87FA5"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Vandforsyningslovens § 13, stk. 2, og Lov om Miljømål m.v. for vandforekomster og internationale naturbeskyttelsesområder</w:t>
            </w:r>
          </w:p>
        </w:tc>
      </w:tr>
      <w:tr w:rsidR="000C68CF" w:rsidRPr="00341F5D" w14:paraId="20B13BEC" w14:textId="77777777" w:rsidTr="00F14E94">
        <w:trPr>
          <w:trHeight w:hRule="exact" w:val="255"/>
        </w:trPr>
        <w:tc>
          <w:tcPr>
            <w:tcW w:w="2235" w:type="dxa"/>
            <w:shd w:val="clear" w:color="auto" w:fill="E0E0E0"/>
            <w:vAlign w:val="bottom"/>
          </w:tcPr>
          <w:p w14:paraId="31D79DAB" w14:textId="77777777" w:rsidR="000C68CF" w:rsidRPr="002A6DD4" w:rsidRDefault="0089156A" w:rsidP="00F14E94">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37C87805" w14:textId="4F541105" w:rsidR="000C68CF" w:rsidRPr="002A6DD4" w:rsidRDefault="00962AA0" w:rsidP="00F14E94">
            <w:pPr>
              <w:rPr>
                <w:rFonts w:ascii="Trebuchet MS" w:hAnsi="Trebuchet MS" w:cs="Trebuchet MS"/>
                <w:sz w:val="18"/>
                <w:szCs w:val="18"/>
              </w:rPr>
            </w:pPr>
            <w:r w:rsidRPr="00A84052">
              <w:rPr>
                <w:rFonts w:ascii="Trebuchet MS" w:hAnsi="Trebuchet MS" w:cs="Trebuchet MS"/>
                <w:color w:val="4F81BD"/>
                <w:sz w:val="18"/>
                <w:szCs w:val="18"/>
              </w:rPr>
              <w:t>09.08.24</w:t>
            </w:r>
          </w:p>
        </w:tc>
      </w:tr>
    </w:tbl>
    <w:p w14:paraId="2AA43CCD" w14:textId="77777777" w:rsidR="00F14E94" w:rsidRPr="003A52C1" w:rsidRDefault="00F14E94" w:rsidP="00F14E94">
      <w:pPr>
        <w:pStyle w:val="Overskrift6"/>
      </w:pPr>
      <w:r w:rsidRPr="003A52C1">
        <w:t>5.</w:t>
      </w:r>
      <w:r w:rsidR="00E277C6" w:rsidRPr="003A52C1">
        <w:t>11</w:t>
      </w:r>
      <w:r w:rsidRPr="003A52C1">
        <w:t>.</w:t>
      </w:r>
      <w:r w:rsidR="00E277C6" w:rsidRPr="003A52C1">
        <w:t>8</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E09FA" w:rsidRPr="004E09FA" w14:paraId="68C81BB7" w14:textId="77777777" w:rsidTr="00F14E94">
        <w:trPr>
          <w:trHeight w:hRule="exact" w:val="255"/>
        </w:trPr>
        <w:tc>
          <w:tcPr>
            <w:tcW w:w="4503" w:type="dxa"/>
            <w:shd w:val="clear" w:color="auto" w:fill="D9D9D9"/>
            <w:vAlign w:val="bottom"/>
          </w:tcPr>
          <w:p w14:paraId="79BD5FA8"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710BB267"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Beskrivelse</w:t>
            </w:r>
          </w:p>
        </w:tc>
      </w:tr>
      <w:tr w:rsidR="004E09FA" w:rsidRPr="004E09FA" w14:paraId="5644110A" w14:textId="77777777" w:rsidTr="00F14E94">
        <w:trPr>
          <w:trHeight w:hRule="exact" w:val="305"/>
        </w:trPr>
        <w:tc>
          <w:tcPr>
            <w:tcW w:w="4503" w:type="dxa"/>
            <w:shd w:val="clear" w:color="auto" w:fill="E0E0E0"/>
            <w:vAlign w:val="center"/>
          </w:tcPr>
          <w:p w14:paraId="5FDC36E3"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1E328286"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 xml:space="preserve">Områder udpeget af staten på baggrund af drikkevandsinteresser, </w:t>
            </w:r>
            <w:proofErr w:type="spellStart"/>
            <w:r w:rsidRPr="003A52C1">
              <w:rPr>
                <w:rFonts w:ascii="Trebuchet MS" w:hAnsi="Trebuchet MS" w:cs="Trebuchet MS"/>
                <w:sz w:val="18"/>
                <w:szCs w:val="18"/>
              </w:rPr>
              <w:t>indvindingsoplande</w:t>
            </w:r>
            <w:proofErr w:type="spellEnd"/>
            <w:r w:rsidRPr="003A52C1">
              <w:rPr>
                <w:rFonts w:ascii="Trebuchet MS" w:hAnsi="Trebuchet MS" w:cs="Trebuchet MS"/>
                <w:sz w:val="18"/>
                <w:szCs w:val="18"/>
              </w:rPr>
              <w:t xml:space="preserve"> samt </w:t>
            </w:r>
            <w:proofErr w:type="spellStart"/>
            <w:r w:rsidRPr="003A52C1">
              <w:rPr>
                <w:rFonts w:ascii="Trebuchet MS" w:hAnsi="Trebuchet MS" w:cs="Trebuchet MS"/>
                <w:sz w:val="18"/>
                <w:szCs w:val="18"/>
              </w:rPr>
              <w:t>vandoplande</w:t>
            </w:r>
            <w:proofErr w:type="spellEnd"/>
            <w:r w:rsidRPr="003A52C1">
              <w:rPr>
                <w:rFonts w:ascii="Trebuchet MS" w:hAnsi="Trebuchet MS" w:cs="Trebuchet MS"/>
                <w:sz w:val="18"/>
                <w:szCs w:val="18"/>
              </w:rPr>
              <w:t>.</w:t>
            </w:r>
          </w:p>
          <w:p w14:paraId="12C62347" w14:textId="77777777" w:rsidR="00F14E94" w:rsidRPr="003A52C1" w:rsidRDefault="00F14E94" w:rsidP="00F14E94">
            <w:pPr>
              <w:rPr>
                <w:rFonts w:ascii="Trebuchet MS" w:hAnsi="Trebuchet MS" w:cs="Trebuchet MS"/>
                <w:sz w:val="18"/>
                <w:szCs w:val="18"/>
              </w:rPr>
            </w:pPr>
          </w:p>
        </w:tc>
      </w:tr>
      <w:tr w:rsidR="004E09FA" w:rsidRPr="004E09FA" w14:paraId="298E0274" w14:textId="77777777" w:rsidTr="00F14E94">
        <w:trPr>
          <w:trHeight w:hRule="exact" w:val="255"/>
        </w:trPr>
        <w:tc>
          <w:tcPr>
            <w:tcW w:w="4503" w:type="dxa"/>
            <w:shd w:val="clear" w:color="auto" w:fill="E0E0E0"/>
            <w:vAlign w:val="bottom"/>
          </w:tcPr>
          <w:p w14:paraId="0C4E99F5"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3E750001" w14:textId="77777777" w:rsidR="00F14E94" w:rsidRPr="003A52C1" w:rsidRDefault="00F14E94" w:rsidP="00F14E94">
            <w:pPr>
              <w:rPr>
                <w:rFonts w:ascii="Trebuchet MS" w:hAnsi="Trebuchet MS" w:cs="Trebuchet MS"/>
                <w:sz w:val="18"/>
                <w:szCs w:val="18"/>
              </w:rPr>
            </w:pPr>
          </w:p>
        </w:tc>
      </w:tr>
      <w:tr w:rsidR="004E09FA" w:rsidRPr="004E09FA" w14:paraId="13E942B4" w14:textId="77777777" w:rsidTr="00F14E94">
        <w:trPr>
          <w:trHeight w:hRule="exact" w:val="255"/>
        </w:trPr>
        <w:tc>
          <w:tcPr>
            <w:tcW w:w="4503" w:type="dxa"/>
            <w:shd w:val="clear" w:color="auto" w:fill="E0E0E0"/>
            <w:vAlign w:val="bottom"/>
          </w:tcPr>
          <w:p w14:paraId="4800D8AF"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lastRenderedPageBreak/>
              <w:t>Minimum størrelser for objekt</w:t>
            </w:r>
          </w:p>
        </w:tc>
        <w:tc>
          <w:tcPr>
            <w:tcW w:w="9149" w:type="dxa"/>
            <w:shd w:val="clear" w:color="auto" w:fill="FFFFFF"/>
            <w:vAlign w:val="bottom"/>
          </w:tcPr>
          <w:p w14:paraId="6385826C"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Ikke kendt</w:t>
            </w:r>
          </w:p>
        </w:tc>
      </w:tr>
      <w:tr w:rsidR="004E09FA" w:rsidRPr="004E09FA" w14:paraId="124DD1F6" w14:textId="77777777" w:rsidTr="00F14E94">
        <w:trPr>
          <w:trHeight w:hRule="exact" w:val="255"/>
        </w:trPr>
        <w:tc>
          <w:tcPr>
            <w:tcW w:w="4503" w:type="dxa"/>
            <w:shd w:val="clear" w:color="auto" w:fill="E0E0E0"/>
            <w:vAlign w:val="bottom"/>
          </w:tcPr>
          <w:p w14:paraId="76B0A238"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714C2C56" w14:textId="77777777" w:rsidR="00F14E94" w:rsidRPr="003A52C1" w:rsidRDefault="00F14E94" w:rsidP="00F14E94">
            <w:pPr>
              <w:rPr>
                <w:rFonts w:ascii="Trebuchet MS" w:hAnsi="Trebuchet MS" w:cs="Trebuchet MS"/>
                <w:sz w:val="18"/>
                <w:szCs w:val="18"/>
              </w:rPr>
            </w:pPr>
          </w:p>
        </w:tc>
      </w:tr>
      <w:tr w:rsidR="004E09FA" w:rsidRPr="004E09FA" w14:paraId="27D7AE39" w14:textId="77777777" w:rsidTr="00F14E94">
        <w:trPr>
          <w:trHeight w:hRule="exact" w:val="222"/>
        </w:trPr>
        <w:tc>
          <w:tcPr>
            <w:tcW w:w="4503" w:type="dxa"/>
            <w:shd w:val="clear" w:color="auto" w:fill="E0E0E0"/>
            <w:vAlign w:val="center"/>
          </w:tcPr>
          <w:p w14:paraId="4E7C817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197E92F0"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Må ikke krydse hinanden</w:t>
            </w:r>
          </w:p>
        </w:tc>
      </w:tr>
      <w:tr w:rsidR="004E09FA" w:rsidRPr="004E09FA" w14:paraId="6703A17B" w14:textId="77777777" w:rsidTr="00F14E94">
        <w:trPr>
          <w:trHeight w:hRule="exact" w:val="255"/>
        </w:trPr>
        <w:tc>
          <w:tcPr>
            <w:tcW w:w="4503" w:type="dxa"/>
            <w:shd w:val="clear" w:color="auto" w:fill="E0E0E0"/>
            <w:vAlign w:val="bottom"/>
          </w:tcPr>
          <w:p w14:paraId="18437A8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6FC155C0" w14:textId="77777777" w:rsidR="00F14E94" w:rsidRPr="003A52C1" w:rsidRDefault="00F14E94" w:rsidP="00F14E94">
            <w:pPr>
              <w:rPr>
                <w:rFonts w:ascii="Trebuchet MS" w:hAnsi="Trebuchet MS" w:cs="Trebuchet MS"/>
                <w:sz w:val="18"/>
                <w:szCs w:val="18"/>
              </w:rPr>
            </w:pPr>
            <w:r w:rsidRPr="003A52C1">
              <w:rPr>
                <w:rFonts w:ascii="Trebuchet MS" w:hAnsi="Trebuchet MS"/>
                <w:sz w:val="18"/>
                <w:szCs w:val="18"/>
              </w:rPr>
              <w:t>Ingen</w:t>
            </w:r>
          </w:p>
        </w:tc>
      </w:tr>
    </w:tbl>
    <w:p w14:paraId="071E5DF8" w14:textId="77777777" w:rsidR="00A34FF6" w:rsidRPr="003A52C1" w:rsidRDefault="00A34FF6" w:rsidP="00A34FF6">
      <w:pPr>
        <w:pStyle w:val="Overskrift2"/>
        <w:rPr>
          <w:kern w:val="32"/>
        </w:rPr>
      </w:pPr>
      <w:bookmarkStart w:id="459" w:name="_Toc63351502"/>
      <w:r w:rsidRPr="003A52C1">
        <w:rPr>
          <w:kern w:val="32"/>
        </w:rPr>
        <w:t>5.11.9 Maksimal Boredybde (6008)</w:t>
      </w:r>
      <w:bookmarkEnd w:id="45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246177" w:rsidRPr="00246177" w14:paraId="20779F46" w14:textId="77777777" w:rsidTr="009E29A0">
        <w:tc>
          <w:tcPr>
            <w:tcW w:w="2078" w:type="dxa"/>
            <w:shd w:val="clear" w:color="auto" w:fill="D9D9D9"/>
            <w:vAlign w:val="center"/>
          </w:tcPr>
          <w:p w14:paraId="3307A0BA" w14:textId="77777777" w:rsidR="00A34FF6" w:rsidRPr="00246177" w:rsidRDefault="00A34FF6" w:rsidP="009E29A0">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shd w:val="clear" w:color="auto" w:fill="D9D9D9"/>
            <w:vAlign w:val="center"/>
          </w:tcPr>
          <w:p w14:paraId="46ADCACC"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shd w:val="clear" w:color="auto" w:fill="D9D9D9"/>
            <w:vAlign w:val="center"/>
          </w:tcPr>
          <w:p w14:paraId="1449DC0A"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356" w:type="dxa"/>
            <w:shd w:val="clear" w:color="auto" w:fill="D9D9D9"/>
            <w:vAlign w:val="center"/>
          </w:tcPr>
          <w:p w14:paraId="708B1CA2"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78" w:type="dxa"/>
            <w:shd w:val="clear" w:color="auto" w:fill="D9D9D9"/>
            <w:vAlign w:val="bottom"/>
          </w:tcPr>
          <w:p w14:paraId="23D66B1D" w14:textId="77777777" w:rsidR="00A34FF6" w:rsidRPr="003A52C1" w:rsidRDefault="00A34FF6" w:rsidP="009E29A0">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73D7FF8A"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40734054"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Eksempel</w:t>
            </w:r>
          </w:p>
        </w:tc>
      </w:tr>
      <w:tr w:rsidR="00246177" w:rsidRPr="00246177" w14:paraId="59B7B767" w14:textId="77777777" w:rsidTr="0019594B">
        <w:trPr>
          <w:trHeight w:hRule="exact" w:val="367"/>
        </w:trPr>
        <w:tc>
          <w:tcPr>
            <w:tcW w:w="2078" w:type="dxa"/>
            <w:tcBorders>
              <w:bottom w:val="nil"/>
            </w:tcBorders>
            <w:shd w:val="clear" w:color="auto" w:fill="D9D9D9"/>
            <w:vAlign w:val="bottom"/>
          </w:tcPr>
          <w:p w14:paraId="28260238" w14:textId="77777777" w:rsidR="00A34FF6" w:rsidRPr="00246177" w:rsidRDefault="0019594B" w:rsidP="009E29A0">
            <w:pPr>
              <w:rPr>
                <w:rFonts w:ascii="Trebuchet MS" w:hAnsi="Trebuchet MS"/>
                <w:color w:val="1F497D"/>
                <w:sz w:val="18"/>
                <w:szCs w:val="18"/>
              </w:rPr>
            </w:pPr>
            <w:r w:rsidRPr="003A52C1">
              <w:rPr>
                <w:rFonts w:ascii="Trebuchet MS" w:hAnsi="Trebuchet MS"/>
                <w:sz w:val="18"/>
                <w:szCs w:val="18"/>
              </w:rPr>
              <w:t>boredybde</w:t>
            </w:r>
          </w:p>
        </w:tc>
        <w:tc>
          <w:tcPr>
            <w:tcW w:w="4931" w:type="dxa"/>
            <w:tcBorders>
              <w:bottom w:val="nil"/>
            </w:tcBorders>
            <w:shd w:val="clear" w:color="auto" w:fill="FFFFFF"/>
            <w:vAlign w:val="bottom"/>
          </w:tcPr>
          <w:p w14:paraId="552FE440" w14:textId="77777777" w:rsidR="00A34FF6" w:rsidRPr="00246177" w:rsidRDefault="0019594B" w:rsidP="009E29A0">
            <w:pPr>
              <w:rPr>
                <w:rFonts w:ascii="Trebuchet MS" w:hAnsi="Trebuchet MS"/>
                <w:color w:val="1F497D"/>
                <w:sz w:val="18"/>
                <w:szCs w:val="18"/>
              </w:rPr>
            </w:pPr>
            <w:r w:rsidRPr="003A52C1">
              <w:rPr>
                <w:rFonts w:ascii="Trebuchet MS" w:hAnsi="Trebuchet MS"/>
                <w:sz w:val="18"/>
                <w:szCs w:val="18"/>
              </w:rPr>
              <w:t>Maksimal boredybde til ikke almene vandindvindinger</w:t>
            </w:r>
          </w:p>
        </w:tc>
        <w:tc>
          <w:tcPr>
            <w:tcW w:w="1155" w:type="dxa"/>
            <w:tcBorders>
              <w:bottom w:val="nil"/>
            </w:tcBorders>
            <w:shd w:val="clear" w:color="auto" w:fill="FFFFFF"/>
            <w:vAlign w:val="bottom"/>
          </w:tcPr>
          <w:p w14:paraId="29545726" w14:textId="77777777" w:rsidR="00A34FF6" w:rsidRPr="00246177" w:rsidRDefault="00A34FF6" w:rsidP="009E29A0">
            <w:pPr>
              <w:rPr>
                <w:rFonts w:ascii="Trebuchet MS" w:hAnsi="Trebuchet MS"/>
                <w:color w:val="1F497D"/>
                <w:sz w:val="18"/>
                <w:szCs w:val="18"/>
              </w:rPr>
            </w:pPr>
            <w:r w:rsidRPr="003A52C1">
              <w:rPr>
                <w:rFonts w:ascii="Trebuchet MS" w:hAnsi="Trebuchet MS"/>
                <w:sz w:val="18"/>
                <w:szCs w:val="18"/>
              </w:rPr>
              <w:t>Heltal</w:t>
            </w:r>
          </w:p>
        </w:tc>
        <w:tc>
          <w:tcPr>
            <w:tcW w:w="1356" w:type="dxa"/>
            <w:tcBorders>
              <w:bottom w:val="nil"/>
            </w:tcBorders>
            <w:shd w:val="clear" w:color="auto" w:fill="FFFFFF"/>
            <w:vAlign w:val="bottom"/>
          </w:tcPr>
          <w:p w14:paraId="23A015DD" w14:textId="77777777" w:rsidR="00A34FF6" w:rsidRPr="00246177" w:rsidRDefault="00A34FF6" w:rsidP="009E29A0">
            <w:pPr>
              <w:rPr>
                <w:rFonts w:ascii="Trebuchet MS" w:hAnsi="Trebuchet MS"/>
                <w:color w:val="1F497D"/>
                <w:sz w:val="18"/>
                <w:szCs w:val="18"/>
              </w:rPr>
            </w:pPr>
            <w:r w:rsidRPr="003A52C1">
              <w:rPr>
                <w:rFonts w:ascii="Trebuchet MS" w:hAnsi="Trebuchet MS"/>
                <w:sz w:val="18"/>
                <w:szCs w:val="18"/>
              </w:rPr>
              <w:t>1-99</w:t>
            </w:r>
          </w:p>
        </w:tc>
        <w:tc>
          <w:tcPr>
            <w:tcW w:w="1478" w:type="dxa"/>
            <w:tcBorders>
              <w:bottom w:val="nil"/>
            </w:tcBorders>
            <w:shd w:val="clear" w:color="auto" w:fill="FFFFFF"/>
            <w:vAlign w:val="bottom"/>
          </w:tcPr>
          <w:p w14:paraId="4F737695" w14:textId="77777777" w:rsidR="00A34FF6" w:rsidRPr="00246177" w:rsidRDefault="00A34FF6" w:rsidP="009E29A0">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bottom w:val="nil"/>
            </w:tcBorders>
            <w:shd w:val="clear" w:color="auto" w:fill="FFFFFF"/>
            <w:vAlign w:val="bottom"/>
          </w:tcPr>
          <w:p w14:paraId="1B990DEB" w14:textId="77777777" w:rsidR="00A34FF6" w:rsidRPr="003A52C1" w:rsidRDefault="0019594B" w:rsidP="009E29A0">
            <w:pPr>
              <w:rPr>
                <w:rFonts w:ascii="Trebuchet MS" w:hAnsi="Trebuchet MS"/>
                <w:sz w:val="18"/>
                <w:szCs w:val="18"/>
              </w:rPr>
            </w:pPr>
            <w:r w:rsidRPr="003A52C1">
              <w:rPr>
                <w:rFonts w:ascii="Trebuchet MS" w:hAnsi="Trebuchet MS"/>
                <w:sz w:val="18"/>
                <w:szCs w:val="18"/>
              </w:rPr>
              <w:t>27</w:t>
            </w:r>
          </w:p>
        </w:tc>
      </w:tr>
      <w:tr w:rsidR="00246177" w:rsidRPr="00246177" w14:paraId="2BC740C0" w14:textId="77777777" w:rsidTr="009E29A0">
        <w:trPr>
          <w:trHeight w:hRule="exact" w:val="255"/>
        </w:trPr>
        <w:tc>
          <w:tcPr>
            <w:tcW w:w="2078" w:type="dxa"/>
            <w:shd w:val="clear" w:color="auto" w:fill="97DDBA"/>
            <w:vAlign w:val="bottom"/>
          </w:tcPr>
          <w:p w14:paraId="43C8F52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link</w:t>
            </w:r>
          </w:p>
        </w:tc>
        <w:tc>
          <w:tcPr>
            <w:tcW w:w="11638" w:type="dxa"/>
            <w:gridSpan w:val="5"/>
            <w:shd w:val="clear" w:color="auto" w:fill="97DDBA"/>
            <w:vAlign w:val="bottom"/>
          </w:tcPr>
          <w:p w14:paraId="0F72377C"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46177" w:rsidRPr="00246177" w14:paraId="60EF3121" w14:textId="77777777" w:rsidTr="009E29A0">
        <w:trPr>
          <w:trHeight w:hRule="exact" w:val="255"/>
        </w:trPr>
        <w:tc>
          <w:tcPr>
            <w:tcW w:w="13716" w:type="dxa"/>
            <w:gridSpan w:val="6"/>
            <w:tcBorders>
              <w:left w:val="nil"/>
              <w:bottom w:val="nil"/>
              <w:right w:val="nil"/>
            </w:tcBorders>
            <w:shd w:val="clear" w:color="auto" w:fill="99CCFF"/>
            <w:vAlign w:val="bottom"/>
          </w:tcPr>
          <w:p w14:paraId="160BE224"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46177" w:rsidRPr="00246177" w14:paraId="58AE3871" w14:textId="77777777" w:rsidTr="009E29A0">
        <w:trPr>
          <w:trHeight w:hRule="exact" w:val="255"/>
        </w:trPr>
        <w:tc>
          <w:tcPr>
            <w:tcW w:w="13716" w:type="dxa"/>
            <w:gridSpan w:val="6"/>
            <w:tcBorders>
              <w:top w:val="nil"/>
              <w:left w:val="nil"/>
              <w:bottom w:val="nil"/>
              <w:right w:val="nil"/>
            </w:tcBorders>
            <w:shd w:val="clear" w:color="auto" w:fill="97DDBA"/>
            <w:vAlign w:val="bottom"/>
          </w:tcPr>
          <w:p w14:paraId="533CA5B7" w14:textId="77777777" w:rsidR="00A34FF6" w:rsidRPr="003A52C1" w:rsidRDefault="00A34FF6" w:rsidP="009E29A0">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2EB83486" w14:textId="77777777" w:rsidR="00A34FF6" w:rsidRPr="003A52C1" w:rsidRDefault="00473B6D" w:rsidP="00A34FF6">
      <w:pPr>
        <w:pStyle w:val="Overskrift6"/>
      </w:pPr>
      <w:r w:rsidRPr="003A52C1">
        <w:t>5</w:t>
      </w:r>
      <w:r w:rsidR="00A34FF6" w:rsidRPr="003A52C1">
        <w:t>.</w:t>
      </w:r>
      <w:r w:rsidRPr="003A52C1">
        <w:t>11</w:t>
      </w:r>
      <w:r w:rsidR="00A34FF6" w:rsidRPr="003A52C1">
        <w:t>.</w:t>
      </w:r>
      <w:r w:rsidRPr="003A52C1">
        <w:t>9</w:t>
      </w:r>
      <w:r w:rsidR="00A34FF6"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46177" w:rsidRPr="00246177" w14:paraId="457E1541" w14:textId="77777777" w:rsidTr="009E29A0">
        <w:trPr>
          <w:trHeight w:hRule="exact" w:val="255"/>
        </w:trPr>
        <w:tc>
          <w:tcPr>
            <w:tcW w:w="2235" w:type="dxa"/>
            <w:shd w:val="clear" w:color="auto" w:fill="D9D9D9"/>
            <w:vAlign w:val="bottom"/>
          </w:tcPr>
          <w:p w14:paraId="6BC3BA9D"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4EDB133E"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1784772F" w14:textId="77777777" w:rsidTr="009E29A0">
        <w:trPr>
          <w:trHeight w:hRule="exact" w:val="255"/>
        </w:trPr>
        <w:tc>
          <w:tcPr>
            <w:tcW w:w="2235" w:type="dxa"/>
            <w:shd w:val="clear" w:color="auto" w:fill="E0E0E0"/>
            <w:vAlign w:val="bottom"/>
          </w:tcPr>
          <w:p w14:paraId="11022F6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1BE0BB77"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Maksimal Boredybde</w:t>
            </w:r>
          </w:p>
        </w:tc>
      </w:tr>
      <w:tr w:rsidR="00246177" w:rsidRPr="00246177" w14:paraId="5861C8B7" w14:textId="77777777" w:rsidTr="009E29A0">
        <w:trPr>
          <w:trHeight w:hRule="exact" w:val="255"/>
        </w:trPr>
        <w:tc>
          <w:tcPr>
            <w:tcW w:w="2235" w:type="dxa"/>
            <w:shd w:val="clear" w:color="auto" w:fill="E0E0E0"/>
            <w:vAlign w:val="bottom"/>
          </w:tcPr>
          <w:p w14:paraId="4FDD0D55"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6E5545C0" w14:textId="77777777" w:rsidR="00A34FF6" w:rsidRPr="003A52C1" w:rsidRDefault="00A34FF6" w:rsidP="009E29A0">
            <w:pPr>
              <w:rPr>
                <w:rFonts w:ascii="Trebuchet MS" w:hAnsi="Trebuchet MS"/>
                <w:sz w:val="18"/>
                <w:szCs w:val="18"/>
              </w:rPr>
            </w:pPr>
            <w:r w:rsidRPr="003A52C1">
              <w:rPr>
                <w:rFonts w:ascii="Trebuchet MS" w:hAnsi="Trebuchet MS"/>
                <w:sz w:val="18"/>
                <w:szCs w:val="18"/>
              </w:rPr>
              <w:t>6008</w:t>
            </w:r>
          </w:p>
        </w:tc>
      </w:tr>
      <w:tr w:rsidR="00246177" w:rsidRPr="00246177" w14:paraId="16C3F1BC" w14:textId="77777777" w:rsidTr="009E29A0">
        <w:trPr>
          <w:trHeight w:hRule="exact" w:val="255"/>
        </w:trPr>
        <w:tc>
          <w:tcPr>
            <w:tcW w:w="2235" w:type="dxa"/>
            <w:shd w:val="clear" w:color="auto" w:fill="E0E0E0"/>
            <w:vAlign w:val="bottom"/>
          </w:tcPr>
          <w:p w14:paraId="3A5DF8F6"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tcPr>
          <w:p w14:paraId="4224BF19" w14:textId="77777777" w:rsidR="00A34FF6" w:rsidRPr="003A52C1" w:rsidRDefault="00A133F9" w:rsidP="009E29A0">
            <w:r w:rsidRPr="003A52C1">
              <w:rPr>
                <w:rFonts w:ascii="Trebuchet MS" w:hAnsi="Trebuchet MS"/>
                <w:sz w:val="18"/>
                <w:szCs w:val="18"/>
              </w:rPr>
              <w:t>Maksimal tilladte boredybde til ikke almene vandindvindingsboringer</w:t>
            </w:r>
            <w:r w:rsidRPr="003A52C1" w:rsidDel="00A133F9">
              <w:rPr>
                <w:rFonts w:ascii="Trebuchet MS" w:hAnsi="Trebuchet MS"/>
                <w:sz w:val="18"/>
                <w:szCs w:val="18"/>
              </w:rPr>
              <w:t xml:space="preserve"> </w:t>
            </w:r>
          </w:p>
        </w:tc>
      </w:tr>
      <w:tr w:rsidR="00246177" w:rsidRPr="00246177" w14:paraId="57CAEBB5" w14:textId="77777777" w:rsidTr="00C15214">
        <w:trPr>
          <w:trHeight w:hRule="exact" w:val="761"/>
        </w:trPr>
        <w:tc>
          <w:tcPr>
            <w:tcW w:w="2235" w:type="dxa"/>
            <w:shd w:val="clear" w:color="auto" w:fill="E0E0E0"/>
            <w:vAlign w:val="center"/>
          </w:tcPr>
          <w:p w14:paraId="761D6FFE" w14:textId="77777777" w:rsidR="00A34FF6" w:rsidRPr="00246177" w:rsidRDefault="00A34FF6" w:rsidP="00C15214">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center"/>
          </w:tcPr>
          <w:p w14:paraId="625E540A" w14:textId="77777777" w:rsidR="00A34FF6" w:rsidRPr="003A52C1" w:rsidRDefault="00A34FF6" w:rsidP="00C15214">
            <w:r w:rsidRPr="003A52C1">
              <w:rPr>
                <w:rFonts w:ascii="Trebuchet MS" w:hAnsi="Trebuchet MS"/>
                <w:sz w:val="18"/>
                <w:szCs w:val="18"/>
              </w:rPr>
              <w:t xml:space="preserve">Maksimal boredybde er et fladetema, </w:t>
            </w:r>
            <w:proofErr w:type="spellStart"/>
            <w:r w:rsidRPr="003A52C1">
              <w:rPr>
                <w:rFonts w:ascii="Trebuchet MS" w:hAnsi="Trebuchet MS"/>
                <w:sz w:val="18"/>
                <w:szCs w:val="18"/>
              </w:rPr>
              <w:t>hvorder</w:t>
            </w:r>
            <w:proofErr w:type="spellEnd"/>
            <w:r w:rsidRPr="003A52C1">
              <w:rPr>
                <w:rFonts w:ascii="Trebuchet MS" w:hAnsi="Trebuchet MS"/>
                <w:sz w:val="18"/>
                <w:szCs w:val="18"/>
              </w:rPr>
              <w:t xml:space="preserve"> for alle områder er fastlagt den maksimale boredybde for ikke almene boringer. Dette anvendes til sagsbehandling og forvaltning af grundvandsressourcen, således at der ikke etableres dybe boringer der kan være til gene for den fremtidige drikkevandsindvinding. </w:t>
            </w:r>
          </w:p>
        </w:tc>
      </w:tr>
      <w:tr w:rsidR="00246177" w:rsidRPr="00246177" w14:paraId="33889D7D" w14:textId="77777777" w:rsidTr="009E29A0">
        <w:trPr>
          <w:trHeight w:hRule="exact" w:val="251"/>
        </w:trPr>
        <w:tc>
          <w:tcPr>
            <w:tcW w:w="2235" w:type="dxa"/>
            <w:shd w:val="clear" w:color="auto" w:fill="E0E0E0"/>
            <w:vAlign w:val="center"/>
          </w:tcPr>
          <w:p w14:paraId="1EC1640F"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tcPr>
          <w:p w14:paraId="7C285D1A" w14:textId="77777777" w:rsidR="00A34FF6" w:rsidRPr="003A52C1" w:rsidRDefault="00A133F9" w:rsidP="009E29A0">
            <w:r w:rsidRPr="003A52C1">
              <w:rPr>
                <w:rFonts w:ascii="Trebuchet MS" w:hAnsi="Trebuchet MS"/>
                <w:sz w:val="18"/>
                <w:szCs w:val="18"/>
              </w:rPr>
              <w:t xml:space="preserve">At kunne oplyse sagsbehandler og borger m.fl. om </w:t>
            </w:r>
            <w:r w:rsidR="00246177" w:rsidRPr="003A52C1">
              <w:rPr>
                <w:rFonts w:ascii="Trebuchet MS" w:hAnsi="Trebuchet MS"/>
                <w:sz w:val="18"/>
                <w:szCs w:val="18"/>
              </w:rPr>
              <w:t>tilladt</w:t>
            </w:r>
            <w:r w:rsidRPr="003A52C1">
              <w:rPr>
                <w:rFonts w:ascii="Trebuchet MS" w:hAnsi="Trebuchet MS"/>
                <w:sz w:val="18"/>
                <w:szCs w:val="18"/>
              </w:rPr>
              <w:t xml:space="preserve"> boredybde i et lokalområde.</w:t>
            </w:r>
          </w:p>
        </w:tc>
      </w:tr>
      <w:tr w:rsidR="00246177" w:rsidRPr="00246177" w14:paraId="67D89668" w14:textId="77777777" w:rsidTr="009E29A0">
        <w:trPr>
          <w:trHeight w:hRule="exact" w:val="255"/>
        </w:trPr>
        <w:tc>
          <w:tcPr>
            <w:tcW w:w="2235" w:type="dxa"/>
            <w:shd w:val="clear" w:color="auto" w:fill="E0E0E0"/>
            <w:vAlign w:val="bottom"/>
          </w:tcPr>
          <w:p w14:paraId="1B0EA59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tcPr>
          <w:p w14:paraId="1BF38240" w14:textId="77777777" w:rsidR="00A34FF6" w:rsidRPr="003A52C1" w:rsidRDefault="00A34FF6" w:rsidP="009E29A0"/>
        </w:tc>
      </w:tr>
      <w:tr w:rsidR="00246177" w:rsidRPr="00246177" w14:paraId="2CC1132A" w14:textId="77777777" w:rsidTr="009E29A0">
        <w:trPr>
          <w:trHeight w:hRule="exact" w:val="255"/>
        </w:trPr>
        <w:tc>
          <w:tcPr>
            <w:tcW w:w="2235" w:type="dxa"/>
            <w:shd w:val="clear" w:color="auto" w:fill="E0E0E0"/>
            <w:vAlign w:val="bottom"/>
          </w:tcPr>
          <w:p w14:paraId="7B0F06B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tcPr>
          <w:p w14:paraId="0A81B31D" w14:textId="77777777" w:rsidR="00A34FF6" w:rsidRPr="003A52C1" w:rsidRDefault="00A34FF6" w:rsidP="009E29A0">
            <w:r w:rsidRPr="003A52C1">
              <w:rPr>
                <w:rFonts w:ascii="Trebuchet MS" w:hAnsi="Trebuchet MS"/>
                <w:sz w:val="18"/>
                <w:szCs w:val="18"/>
              </w:rPr>
              <w:t xml:space="preserve">Drikkevand, grundvand, </w:t>
            </w:r>
            <w:proofErr w:type="spellStart"/>
            <w:r w:rsidRPr="003A52C1">
              <w:rPr>
                <w:rFonts w:ascii="Trebuchet MS" w:hAnsi="Trebuchet MS"/>
                <w:sz w:val="18"/>
                <w:szCs w:val="18"/>
              </w:rPr>
              <w:t>markvanding</w:t>
            </w:r>
            <w:proofErr w:type="spellEnd"/>
            <w:r w:rsidRPr="003A52C1">
              <w:rPr>
                <w:rFonts w:ascii="Trebuchet MS" w:hAnsi="Trebuchet MS"/>
                <w:sz w:val="18"/>
                <w:szCs w:val="18"/>
              </w:rPr>
              <w:t>, grundvandskøling, jordvarmeboringer.</w:t>
            </w:r>
          </w:p>
        </w:tc>
      </w:tr>
      <w:tr w:rsidR="00246177" w:rsidRPr="00246177" w14:paraId="62DE9310" w14:textId="77777777" w:rsidTr="009E29A0">
        <w:trPr>
          <w:trHeight w:hRule="exact" w:val="255"/>
        </w:trPr>
        <w:tc>
          <w:tcPr>
            <w:tcW w:w="2235" w:type="dxa"/>
            <w:shd w:val="clear" w:color="auto" w:fill="E0E0E0"/>
            <w:vAlign w:val="bottom"/>
          </w:tcPr>
          <w:p w14:paraId="0608EB82"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1F3F8503"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Flade</w:t>
            </w:r>
          </w:p>
        </w:tc>
      </w:tr>
      <w:tr w:rsidR="00246177" w:rsidRPr="00246177" w14:paraId="24D8D3D9" w14:textId="77777777" w:rsidTr="009E29A0">
        <w:trPr>
          <w:trHeight w:hRule="exact" w:val="255"/>
        </w:trPr>
        <w:tc>
          <w:tcPr>
            <w:tcW w:w="2235" w:type="dxa"/>
            <w:shd w:val="clear" w:color="auto" w:fill="E0E0E0"/>
            <w:vAlign w:val="bottom"/>
          </w:tcPr>
          <w:p w14:paraId="0FBCB7E3"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55E74898" w14:textId="77777777" w:rsidR="00A34FF6" w:rsidRPr="003A52C1" w:rsidRDefault="00A34FF6" w:rsidP="009E29A0">
            <w:pPr>
              <w:rPr>
                <w:rFonts w:ascii="Trebuchet MS" w:hAnsi="Trebuchet MS" w:cs="Trebuchet MS"/>
                <w:sz w:val="18"/>
                <w:szCs w:val="18"/>
              </w:rPr>
            </w:pPr>
            <w:r w:rsidRPr="003A52C1">
              <w:rPr>
                <w:rFonts w:ascii="Trebuchet MS" w:hAnsi="Trebuchet MS"/>
                <w:sz w:val="18"/>
                <w:szCs w:val="18"/>
              </w:rPr>
              <w:t>Vandforsyningsloven.</w:t>
            </w:r>
          </w:p>
        </w:tc>
      </w:tr>
      <w:tr w:rsidR="000C68CF" w:rsidRPr="00341F5D" w14:paraId="31C6FE18" w14:textId="77777777" w:rsidTr="009E29A0">
        <w:trPr>
          <w:trHeight w:hRule="exact" w:val="255"/>
        </w:trPr>
        <w:tc>
          <w:tcPr>
            <w:tcW w:w="2235" w:type="dxa"/>
            <w:shd w:val="clear" w:color="auto" w:fill="E0E0E0"/>
            <w:vAlign w:val="bottom"/>
          </w:tcPr>
          <w:p w14:paraId="2D440380" w14:textId="77777777" w:rsidR="000C68CF" w:rsidRPr="002A6DD4" w:rsidRDefault="0089156A" w:rsidP="009E29A0">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25470CE9" w14:textId="10686230" w:rsidR="000C68CF" w:rsidRPr="002A6DD4" w:rsidRDefault="00962AA0" w:rsidP="009E29A0">
            <w:pPr>
              <w:rPr>
                <w:rFonts w:ascii="Trebuchet MS" w:hAnsi="Trebuchet MS"/>
                <w:sz w:val="18"/>
                <w:szCs w:val="18"/>
              </w:rPr>
            </w:pPr>
            <w:r w:rsidRPr="00A84052">
              <w:rPr>
                <w:rFonts w:ascii="Trebuchet MS" w:hAnsi="Trebuchet MS" w:cs="Trebuchet MS"/>
                <w:color w:val="4F81BD"/>
                <w:sz w:val="18"/>
                <w:szCs w:val="18"/>
              </w:rPr>
              <w:t>13.02.01</w:t>
            </w:r>
          </w:p>
        </w:tc>
      </w:tr>
    </w:tbl>
    <w:p w14:paraId="5E6CBE6B" w14:textId="0A205D02" w:rsidR="00A34FF6" w:rsidRPr="003A52C1" w:rsidRDefault="00A34FF6" w:rsidP="00A34FF6">
      <w:pPr>
        <w:pStyle w:val="Overskrift6"/>
      </w:pPr>
      <w:r w:rsidRPr="003A52C1">
        <w:t>5.</w:t>
      </w:r>
      <w:r w:rsidR="00473B6D" w:rsidRPr="003A52C1">
        <w:t>11</w:t>
      </w:r>
      <w:r w:rsidRPr="003A52C1">
        <w:t>.</w:t>
      </w:r>
      <w:r w:rsidR="00473B6D" w:rsidRPr="003A52C1">
        <w:t>9</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46177" w:rsidRPr="00246177" w14:paraId="6F7E21BE" w14:textId="77777777" w:rsidTr="006B1007">
        <w:trPr>
          <w:trHeight w:hRule="exact" w:val="255"/>
        </w:trPr>
        <w:tc>
          <w:tcPr>
            <w:tcW w:w="4503" w:type="dxa"/>
            <w:shd w:val="clear" w:color="auto" w:fill="D9D9D9"/>
            <w:vAlign w:val="bottom"/>
          </w:tcPr>
          <w:p w14:paraId="0CD1F0F5"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6D159190"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4E8416F7" w14:textId="77777777" w:rsidTr="006B1007">
        <w:trPr>
          <w:trHeight w:hRule="exact" w:val="305"/>
        </w:trPr>
        <w:tc>
          <w:tcPr>
            <w:tcW w:w="4503" w:type="dxa"/>
            <w:shd w:val="clear" w:color="auto" w:fill="E0E0E0"/>
            <w:vAlign w:val="center"/>
          </w:tcPr>
          <w:p w14:paraId="54E16D88"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072" w:type="dxa"/>
            <w:shd w:val="clear" w:color="auto" w:fill="FFFFFF"/>
            <w:vAlign w:val="bottom"/>
          </w:tcPr>
          <w:p w14:paraId="6733EFD1" w14:textId="77777777" w:rsidR="00A34FF6" w:rsidRPr="003A52C1" w:rsidRDefault="00A34FF6" w:rsidP="009E29A0">
            <w:pPr>
              <w:rPr>
                <w:rFonts w:ascii="Trebuchet MS" w:hAnsi="Trebuchet MS" w:cs="Trebuchet MS"/>
                <w:sz w:val="18"/>
                <w:szCs w:val="18"/>
              </w:rPr>
            </w:pPr>
          </w:p>
        </w:tc>
      </w:tr>
      <w:tr w:rsidR="00246177" w:rsidRPr="00246177" w14:paraId="529F86EC" w14:textId="77777777" w:rsidTr="006B1007">
        <w:trPr>
          <w:trHeight w:hRule="exact" w:val="255"/>
        </w:trPr>
        <w:tc>
          <w:tcPr>
            <w:tcW w:w="4503" w:type="dxa"/>
            <w:shd w:val="clear" w:color="auto" w:fill="E0E0E0"/>
            <w:vAlign w:val="bottom"/>
          </w:tcPr>
          <w:p w14:paraId="3C71ED1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79A1E372" w14:textId="77777777" w:rsidR="00A34FF6" w:rsidRPr="003A52C1" w:rsidRDefault="00A34FF6" w:rsidP="009E29A0">
            <w:pPr>
              <w:rPr>
                <w:rFonts w:ascii="Trebuchet MS" w:hAnsi="Trebuchet MS" w:cs="Trebuchet MS"/>
                <w:sz w:val="18"/>
                <w:szCs w:val="18"/>
              </w:rPr>
            </w:pPr>
          </w:p>
        </w:tc>
      </w:tr>
      <w:tr w:rsidR="00246177" w:rsidRPr="00246177" w14:paraId="5AFF052A" w14:textId="77777777" w:rsidTr="006B1007">
        <w:trPr>
          <w:trHeight w:hRule="exact" w:val="255"/>
        </w:trPr>
        <w:tc>
          <w:tcPr>
            <w:tcW w:w="4503" w:type="dxa"/>
            <w:shd w:val="clear" w:color="auto" w:fill="E0E0E0"/>
            <w:vAlign w:val="bottom"/>
          </w:tcPr>
          <w:p w14:paraId="4D07E4F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42E80B1C" w14:textId="77777777" w:rsidR="00A34FF6" w:rsidRPr="003A52C1" w:rsidRDefault="00A34FF6" w:rsidP="009E29A0">
            <w:pPr>
              <w:rPr>
                <w:rFonts w:ascii="Trebuchet MS" w:hAnsi="Trebuchet MS" w:cs="Trebuchet MS"/>
                <w:sz w:val="18"/>
                <w:szCs w:val="18"/>
              </w:rPr>
            </w:pPr>
          </w:p>
        </w:tc>
      </w:tr>
      <w:tr w:rsidR="00246177" w:rsidRPr="00246177" w14:paraId="13FB5AD9" w14:textId="77777777" w:rsidTr="006B1007">
        <w:trPr>
          <w:trHeight w:hRule="exact" w:val="255"/>
        </w:trPr>
        <w:tc>
          <w:tcPr>
            <w:tcW w:w="4503" w:type="dxa"/>
            <w:shd w:val="clear" w:color="auto" w:fill="E0E0E0"/>
            <w:vAlign w:val="bottom"/>
          </w:tcPr>
          <w:p w14:paraId="04760DD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lastRenderedPageBreak/>
              <w:t>Entydige objekter</w:t>
            </w:r>
          </w:p>
        </w:tc>
        <w:tc>
          <w:tcPr>
            <w:tcW w:w="9072" w:type="dxa"/>
            <w:shd w:val="clear" w:color="auto" w:fill="FFFFFF"/>
            <w:vAlign w:val="bottom"/>
          </w:tcPr>
          <w:p w14:paraId="3FFE25C2" w14:textId="77777777" w:rsidR="00A34FF6" w:rsidRPr="003A52C1" w:rsidRDefault="00A34FF6" w:rsidP="009E29A0">
            <w:pPr>
              <w:rPr>
                <w:rFonts w:ascii="Trebuchet MS" w:hAnsi="Trebuchet MS" w:cs="Trebuchet MS"/>
                <w:sz w:val="18"/>
                <w:szCs w:val="18"/>
              </w:rPr>
            </w:pPr>
          </w:p>
        </w:tc>
      </w:tr>
      <w:tr w:rsidR="00246177" w:rsidRPr="00246177" w14:paraId="63E9FF7D" w14:textId="77777777" w:rsidTr="006B1007">
        <w:trPr>
          <w:trHeight w:hRule="exact" w:val="222"/>
        </w:trPr>
        <w:tc>
          <w:tcPr>
            <w:tcW w:w="4503" w:type="dxa"/>
            <w:shd w:val="clear" w:color="auto" w:fill="E0E0E0"/>
            <w:vAlign w:val="center"/>
          </w:tcPr>
          <w:p w14:paraId="2CD8E25E"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1770F815" w14:textId="77777777" w:rsidR="00A34FF6" w:rsidRPr="003A52C1" w:rsidRDefault="00A34FF6" w:rsidP="009E29A0">
            <w:pPr>
              <w:rPr>
                <w:rFonts w:ascii="Trebuchet MS" w:hAnsi="Trebuchet MS" w:cs="Trebuchet MS"/>
                <w:sz w:val="18"/>
                <w:szCs w:val="18"/>
              </w:rPr>
            </w:pPr>
          </w:p>
        </w:tc>
      </w:tr>
      <w:tr w:rsidR="00246177" w:rsidRPr="00246177" w14:paraId="04993010" w14:textId="77777777" w:rsidTr="006B1007">
        <w:trPr>
          <w:trHeight w:hRule="exact" w:val="255"/>
        </w:trPr>
        <w:tc>
          <w:tcPr>
            <w:tcW w:w="4503" w:type="dxa"/>
            <w:shd w:val="clear" w:color="auto" w:fill="E0E0E0"/>
            <w:vAlign w:val="bottom"/>
          </w:tcPr>
          <w:p w14:paraId="22FB51A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1E783515" w14:textId="77777777" w:rsidR="00A34FF6" w:rsidRPr="003A52C1" w:rsidRDefault="00A34FF6" w:rsidP="009E29A0">
            <w:pPr>
              <w:rPr>
                <w:rFonts w:ascii="Trebuchet MS" w:hAnsi="Trebuchet MS" w:cs="Trebuchet MS"/>
                <w:sz w:val="18"/>
                <w:szCs w:val="18"/>
              </w:rPr>
            </w:pPr>
          </w:p>
        </w:tc>
      </w:tr>
    </w:tbl>
    <w:p w14:paraId="320C2D0A" w14:textId="77777777" w:rsidR="00A34FF6" w:rsidRPr="003A52C1" w:rsidRDefault="00A34FF6" w:rsidP="00A34FF6">
      <w:pPr>
        <w:pStyle w:val="Overskrift2"/>
        <w:rPr>
          <w:kern w:val="32"/>
        </w:rPr>
      </w:pPr>
      <w:bookmarkStart w:id="460" w:name="_Toc63351503"/>
      <w:r w:rsidRPr="003A52C1">
        <w:t xml:space="preserve">5.11.10 </w:t>
      </w:r>
      <w:r w:rsidRPr="003A52C1">
        <w:rPr>
          <w:kern w:val="32"/>
        </w:rPr>
        <w:t>Indvinding af overfladevand (6009)</w:t>
      </w:r>
      <w:bookmarkEnd w:id="46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442"/>
        <w:gridCol w:w="1392"/>
        <w:gridCol w:w="2718"/>
      </w:tblGrid>
      <w:tr w:rsidR="00246177" w:rsidRPr="00246177" w14:paraId="2C49E99A" w14:textId="77777777" w:rsidTr="00A133F9">
        <w:tc>
          <w:tcPr>
            <w:tcW w:w="2078" w:type="dxa"/>
            <w:shd w:val="clear" w:color="auto" w:fill="D9D9D9"/>
            <w:vAlign w:val="center"/>
          </w:tcPr>
          <w:p w14:paraId="1828A18A" w14:textId="77777777" w:rsidR="009E29A0" w:rsidRPr="00246177" w:rsidRDefault="009E29A0" w:rsidP="009E29A0">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shd w:val="clear" w:color="auto" w:fill="D9D9D9"/>
            <w:vAlign w:val="center"/>
          </w:tcPr>
          <w:p w14:paraId="69C9FADB"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shd w:val="clear" w:color="auto" w:fill="D9D9D9"/>
            <w:vAlign w:val="center"/>
          </w:tcPr>
          <w:p w14:paraId="04A98798"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42" w:type="dxa"/>
            <w:shd w:val="clear" w:color="auto" w:fill="D9D9D9"/>
            <w:vAlign w:val="center"/>
          </w:tcPr>
          <w:p w14:paraId="76C37223"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392" w:type="dxa"/>
            <w:shd w:val="clear" w:color="auto" w:fill="D9D9D9"/>
            <w:vAlign w:val="bottom"/>
          </w:tcPr>
          <w:p w14:paraId="42FE9117" w14:textId="77777777" w:rsidR="009E29A0" w:rsidRPr="003A52C1" w:rsidRDefault="009E29A0" w:rsidP="009E29A0">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3B10FA3E"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155D0307" w14:textId="77777777" w:rsidR="009E29A0" w:rsidRPr="003A52C1" w:rsidRDefault="009E29A0" w:rsidP="009E29A0">
            <w:pPr>
              <w:rPr>
                <w:rFonts w:ascii="Trebuchet MS" w:hAnsi="Trebuchet MS" w:cs="Trebuchet MS"/>
                <w:bCs/>
                <w:sz w:val="18"/>
                <w:szCs w:val="18"/>
              </w:rPr>
            </w:pPr>
            <w:r w:rsidRPr="003A52C1">
              <w:rPr>
                <w:rFonts w:ascii="Trebuchet MS" w:hAnsi="Trebuchet MS" w:cs="Trebuchet MS"/>
                <w:b/>
                <w:bCs/>
                <w:sz w:val="18"/>
                <w:szCs w:val="18"/>
              </w:rPr>
              <w:t>Eksempel</w:t>
            </w:r>
          </w:p>
        </w:tc>
      </w:tr>
      <w:tr w:rsidR="00246177" w:rsidRPr="00246177" w14:paraId="4C08E0BF" w14:textId="77777777" w:rsidTr="00A133F9">
        <w:trPr>
          <w:trHeight w:hRule="exact" w:val="255"/>
        </w:trPr>
        <w:tc>
          <w:tcPr>
            <w:tcW w:w="2078" w:type="dxa"/>
            <w:tcBorders>
              <w:bottom w:val="nil"/>
            </w:tcBorders>
            <w:shd w:val="clear" w:color="auto" w:fill="D9D9D9"/>
            <w:vAlign w:val="bottom"/>
          </w:tcPr>
          <w:p w14:paraId="2A938C6B" w14:textId="77777777" w:rsidR="009E29A0" w:rsidRPr="00246177" w:rsidRDefault="009E29A0" w:rsidP="009E29A0">
            <w:pPr>
              <w:rPr>
                <w:rFonts w:ascii="Trebuchet MS" w:hAnsi="Trebuchet MS"/>
                <w:color w:val="1F497D"/>
                <w:sz w:val="18"/>
                <w:szCs w:val="18"/>
              </w:rPr>
            </w:pPr>
            <w:proofErr w:type="spellStart"/>
            <w:r w:rsidRPr="003A52C1">
              <w:rPr>
                <w:rFonts w:ascii="Trebuchet MS" w:hAnsi="Trebuchet MS"/>
                <w:sz w:val="18"/>
                <w:szCs w:val="18"/>
              </w:rPr>
              <w:t>indv_maengde_aar</w:t>
            </w:r>
            <w:proofErr w:type="spellEnd"/>
          </w:p>
        </w:tc>
        <w:tc>
          <w:tcPr>
            <w:tcW w:w="4931" w:type="dxa"/>
            <w:tcBorders>
              <w:bottom w:val="nil"/>
            </w:tcBorders>
            <w:shd w:val="clear" w:color="auto" w:fill="FFFFFF"/>
            <w:vAlign w:val="bottom"/>
          </w:tcPr>
          <w:p w14:paraId="797EA5AE" w14:textId="77777777" w:rsidR="009E29A0" w:rsidRPr="00246177" w:rsidRDefault="009E29A0" w:rsidP="009E29A0">
            <w:pPr>
              <w:rPr>
                <w:rFonts w:ascii="Trebuchet MS" w:hAnsi="Trebuchet MS"/>
                <w:color w:val="1F497D"/>
                <w:sz w:val="18"/>
                <w:szCs w:val="18"/>
              </w:rPr>
            </w:pPr>
            <w:r w:rsidRPr="003A52C1">
              <w:rPr>
                <w:rFonts w:ascii="Trebuchet MS" w:hAnsi="Trebuchet MS"/>
                <w:sz w:val="18"/>
                <w:szCs w:val="18"/>
              </w:rPr>
              <w:t>Årlig indvindingsmængde KBM</w:t>
            </w:r>
          </w:p>
        </w:tc>
        <w:tc>
          <w:tcPr>
            <w:tcW w:w="1155" w:type="dxa"/>
            <w:tcBorders>
              <w:bottom w:val="nil"/>
            </w:tcBorders>
            <w:shd w:val="clear" w:color="auto" w:fill="FFFFFF"/>
            <w:vAlign w:val="bottom"/>
          </w:tcPr>
          <w:p w14:paraId="0AA708FD"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4510804A"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2516816F" w14:textId="77777777" w:rsidR="009E29A0" w:rsidRPr="00246177" w:rsidRDefault="009E29A0"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6B703E09"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 xml:space="preserve">500-1200 </w:t>
            </w:r>
            <w:proofErr w:type="spellStart"/>
            <w:r w:rsidRPr="003A52C1">
              <w:rPr>
                <w:rFonts w:ascii="Trebuchet MS" w:hAnsi="Trebuchet MS" w:cs="Trebuchet MS"/>
                <w:sz w:val="18"/>
                <w:szCs w:val="18"/>
              </w:rPr>
              <w:t>kbm</w:t>
            </w:r>
            <w:proofErr w:type="spellEnd"/>
          </w:p>
        </w:tc>
      </w:tr>
      <w:tr w:rsidR="00246177" w:rsidRPr="00246177" w14:paraId="55409E4B" w14:textId="77777777" w:rsidTr="00A133F9">
        <w:trPr>
          <w:trHeight w:hRule="exact" w:val="255"/>
        </w:trPr>
        <w:tc>
          <w:tcPr>
            <w:tcW w:w="2078" w:type="dxa"/>
            <w:tcBorders>
              <w:bottom w:val="nil"/>
            </w:tcBorders>
            <w:shd w:val="clear" w:color="auto" w:fill="D9D9D9"/>
          </w:tcPr>
          <w:p w14:paraId="0BA2D46F" w14:textId="77777777" w:rsidR="00A133F9" w:rsidRPr="00246177" w:rsidRDefault="00A379B2" w:rsidP="009E29A0">
            <w:pPr>
              <w:rPr>
                <w:rFonts w:ascii="Trebuchet MS" w:hAnsi="Trebuchet MS"/>
                <w:color w:val="1F497D"/>
                <w:sz w:val="18"/>
                <w:szCs w:val="18"/>
              </w:rPr>
            </w:pPr>
            <w:proofErr w:type="spellStart"/>
            <w:r w:rsidRPr="00651C80">
              <w:rPr>
                <w:rFonts w:ascii="Trebuchet MS" w:hAnsi="Trebuchet MS"/>
                <w:color w:val="4F81BD"/>
                <w:sz w:val="18"/>
                <w:szCs w:val="18"/>
              </w:rPr>
              <w:t>i</w:t>
            </w:r>
            <w:r w:rsidRPr="003A52C1">
              <w:rPr>
                <w:rFonts w:ascii="Trebuchet MS" w:hAnsi="Trebuchet MS"/>
                <w:sz w:val="18"/>
                <w:szCs w:val="18"/>
              </w:rPr>
              <w:t>ndv</w:t>
            </w:r>
            <w:r w:rsidR="00A133F9" w:rsidRPr="003A52C1">
              <w:rPr>
                <w:rFonts w:ascii="Trebuchet MS" w:hAnsi="Trebuchet MS"/>
                <w:sz w:val="18"/>
                <w:szCs w:val="18"/>
              </w:rPr>
              <w:t>_kapacitet</w:t>
            </w:r>
            <w:proofErr w:type="spellEnd"/>
          </w:p>
        </w:tc>
        <w:tc>
          <w:tcPr>
            <w:tcW w:w="4931" w:type="dxa"/>
            <w:tcBorders>
              <w:bottom w:val="nil"/>
            </w:tcBorders>
            <w:shd w:val="clear" w:color="auto" w:fill="FFFFFF"/>
          </w:tcPr>
          <w:p w14:paraId="00BC6006" w14:textId="77777777" w:rsidR="00A133F9" w:rsidRPr="00246177" w:rsidRDefault="00A133F9" w:rsidP="009E29A0">
            <w:pPr>
              <w:rPr>
                <w:rFonts w:ascii="Trebuchet MS" w:hAnsi="Trebuchet MS"/>
                <w:color w:val="1F497D"/>
                <w:sz w:val="18"/>
                <w:szCs w:val="18"/>
              </w:rPr>
            </w:pPr>
            <w:r w:rsidRPr="003A52C1">
              <w:rPr>
                <w:rFonts w:ascii="Trebuchet MS" w:hAnsi="Trebuchet MS"/>
                <w:sz w:val="18"/>
                <w:szCs w:val="18"/>
              </w:rPr>
              <w:t>Indvindingskapacitet KBM/t</w:t>
            </w:r>
          </w:p>
        </w:tc>
        <w:tc>
          <w:tcPr>
            <w:tcW w:w="1155" w:type="dxa"/>
            <w:tcBorders>
              <w:bottom w:val="nil"/>
            </w:tcBorders>
            <w:shd w:val="clear" w:color="auto" w:fill="FFFFFF"/>
            <w:vAlign w:val="bottom"/>
          </w:tcPr>
          <w:p w14:paraId="55BC7469" w14:textId="77777777" w:rsidR="00A133F9" w:rsidRPr="00246177" w:rsidRDefault="00A133F9" w:rsidP="009E29A0">
            <w:pPr>
              <w:rPr>
                <w:rFonts w:ascii="Trebuchet MS" w:hAnsi="Trebuchet MS" w:cs="Trebuchet MS"/>
                <w:color w:val="1F497D"/>
                <w:sz w:val="18"/>
                <w:szCs w:val="18"/>
              </w:rPr>
            </w:pPr>
            <w:r w:rsidRPr="003A52C1">
              <w:rPr>
                <w:rFonts w:ascii="Trebuchet MS" w:hAnsi="Trebuchet MS" w:cs="Trebuchet MS"/>
                <w:sz w:val="18"/>
                <w:szCs w:val="18"/>
              </w:rPr>
              <w:t>Tal</w:t>
            </w:r>
          </w:p>
        </w:tc>
        <w:tc>
          <w:tcPr>
            <w:tcW w:w="1442" w:type="dxa"/>
            <w:tcBorders>
              <w:bottom w:val="nil"/>
            </w:tcBorders>
            <w:shd w:val="clear" w:color="auto" w:fill="FFFFFF"/>
            <w:vAlign w:val="bottom"/>
          </w:tcPr>
          <w:p w14:paraId="39CABCC2" w14:textId="77777777" w:rsidR="00A133F9" w:rsidRPr="00246177" w:rsidRDefault="00A133F9" w:rsidP="009E29A0">
            <w:pPr>
              <w:rPr>
                <w:rFonts w:ascii="Trebuchet MS" w:hAnsi="Trebuchet MS" w:cs="Trebuchet MS"/>
                <w:color w:val="1F497D"/>
                <w:sz w:val="18"/>
                <w:szCs w:val="18"/>
              </w:rPr>
            </w:pPr>
            <w:r w:rsidRPr="003A52C1">
              <w:rPr>
                <w:rFonts w:ascii="Trebuchet MS" w:hAnsi="Trebuchet MS" w:cs="Trebuchet MS"/>
                <w:sz w:val="18"/>
                <w:szCs w:val="18"/>
              </w:rPr>
              <w:t>0,01-99999,99</w:t>
            </w:r>
          </w:p>
        </w:tc>
        <w:tc>
          <w:tcPr>
            <w:tcW w:w="1392" w:type="dxa"/>
            <w:tcBorders>
              <w:bottom w:val="nil"/>
            </w:tcBorders>
            <w:shd w:val="clear" w:color="auto" w:fill="FFFFFF"/>
            <w:vAlign w:val="bottom"/>
          </w:tcPr>
          <w:p w14:paraId="31B830E6" w14:textId="77777777" w:rsidR="00A133F9" w:rsidRPr="00246177" w:rsidRDefault="00A133F9"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0238B9E8" w14:textId="77777777" w:rsidR="00A133F9" w:rsidRPr="003A52C1" w:rsidRDefault="00A133F9" w:rsidP="009E29A0">
            <w:pPr>
              <w:rPr>
                <w:rFonts w:ascii="Trebuchet MS" w:hAnsi="Trebuchet MS" w:cs="Trebuchet MS"/>
                <w:sz w:val="18"/>
                <w:szCs w:val="18"/>
              </w:rPr>
            </w:pPr>
            <w:r w:rsidRPr="003A52C1">
              <w:rPr>
                <w:rFonts w:ascii="Trebuchet MS" w:hAnsi="Trebuchet MS" w:cs="Trebuchet MS"/>
                <w:sz w:val="18"/>
                <w:szCs w:val="18"/>
              </w:rPr>
              <w:t>12,35</w:t>
            </w:r>
          </w:p>
        </w:tc>
      </w:tr>
      <w:tr w:rsidR="00246177" w:rsidRPr="00246177" w14:paraId="7C5F156F" w14:textId="77777777" w:rsidTr="00A133F9">
        <w:trPr>
          <w:trHeight w:hRule="exact" w:val="255"/>
        </w:trPr>
        <w:tc>
          <w:tcPr>
            <w:tcW w:w="2078" w:type="dxa"/>
            <w:tcBorders>
              <w:bottom w:val="nil"/>
            </w:tcBorders>
            <w:shd w:val="clear" w:color="auto" w:fill="D9D9D9"/>
          </w:tcPr>
          <w:p w14:paraId="2B05991D" w14:textId="77777777" w:rsidR="009E29A0" w:rsidRPr="00246177" w:rsidRDefault="009E29A0" w:rsidP="009E29A0">
            <w:pPr>
              <w:rPr>
                <w:color w:val="1F497D"/>
              </w:rPr>
            </w:pPr>
            <w:proofErr w:type="spellStart"/>
            <w:r w:rsidRPr="003A52C1">
              <w:rPr>
                <w:rFonts w:ascii="Trebuchet MS" w:hAnsi="Trebuchet MS"/>
                <w:sz w:val="18"/>
                <w:szCs w:val="18"/>
              </w:rPr>
              <w:t>indvinder_navn</w:t>
            </w:r>
            <w:proofErr w:type="spellEnd"/>
          </w:p>
        </w:tc>
        <w:tc>
          <w:tcPr>
            <w:tcW w:w="4931" w:type="dxa"/>
            <w:tcBorders>
              <w:bottom w:val="nil"/>
            </w:tcBorders>
            <w:shd w:val="clear" w:color="auto" w:fill="FFFFFF"/>
          </w:tcPr>
          <w:p w14:paraId="10CFAD4D" w14:textId="77777777" w:rsidR="009E29A0" w:rsidRPr="00246177" w:rsidRDefault="009E29A0" w:rsidP="009E29A0">
            <w:pPr>
              <w:rPr>
                <w:color w:val="1F497D"/>
              </w:rPr>
            </w:pPr>
            <w:r w:rsidRPr="003A52C1">
              <w:rPr>
                <w:rFonts w:ascii="Trebuchet MS" w:hAnsi="Trebuchet MS"/>
                <w:sz w:val="18"/>
                <w:szCs w:val="18"/>
              </w:rPr>
              <w:t>Navn på indvinder</w:t>
            </w:r>
          </w:p>
        </w:tc>
        <w:tc>
          <w:tcPr>
            <w:tcW w:w="1155" w:type="dxa"/>
            <w:tcBorders>
              <w:bottom w:val="nil"/>
            </w:tcBorders>
            <w:shd w:val="clear" w:color="auto" w:fill="FFFFFF"/>
            <w:vAlign w:val="bottom"/>
          </w:tcPr>
          <w:p w14:paraId="0A382C8E"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2812054D"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566219E9" w14:textId="77777777" w:rsidR="009E29A0" w:rsidRPr="00246177" w:rsidRDefault="00A133F9" w:rsidP="009E29A0">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bottom w:val="nil"/>
            </w:tcBorders>
            <w:shd w:val="clear" w:color="auto" w:fill="FFFFFF"/>
            <w:vAlign w:val="bottom"/>
          </w:tcPr>
          <w:p w14:paraId="0C88EFAA"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Kildevældet a/s</w:t>
            </w:r>
          </w:p>
        </w:tc>
      </w:tr>
      <w:tr w:rsidR="00246177" w:rsidRPr="00246177" w14:paraId="5B882279" w14:textId="77777777" w:rsidTr="00A133F9">
        <w:trPr>
          <w:trHeight w:hRule="exact" w:val="255"/>
        </w:trPr>
        <w:tc>
          <w:tcPr>
            <w:tcW w:w="2078" w:type="dxa"/>
            <w:tcBorders>
              <w:bottom w:val="nil"/>
            </w:tcBorders>
            <w:shd w:val="clear" w:color="auto" w:fill="D9D9D9"/>
          </w:tcPr>
          <w:p w14:paraId="66C64ADE" w14:textId="77777777" w:rsidR="009E29A0" w:rsidRPr="00246177" w:rsidRDefault="009E29A0" w:rsidP="009E29A0">
            <w:pPr>
              <w:rPr>
                <w:color w:val="1F497D"/>
              </w:rPr>
            </w:pPr>
            <w:proofErr w:type="spellStart"/>
            <w:r w:rsidRPr="003A52C1">
              <w:rPr>
                <w:rFonts w:ascii="Trebuchet MS" w:hAnsi="Trebuchet MS"/>
                <w:sz w:val="18"/>
                <w:szCs w:val="18"/>
              </w:rPr>
              <w:t>indvinder_kontakt</w:t>
            </w:r>
            <w:proofErr w:type="spellEnd"/>
          </w:p>
        </w:tc>
        <w:tc>
          <w:tcPr>
            <w:tcW w:w="4931" w:type="dxa"/>
            <w:tcBorders>
              <w:bottom w:val="nil"/>
            </w:tcBorders>
            <w:shd w:val="clear" w:color="auto" w:fill="FFFFFF"/>
          </w:tcPr>
          <w:p w14:paraId="6033171D" w14:textId="77777777" w:rsidR="009E29A0" w:rsidRPr="00246177" w:rsidRDefault="009E29A0" w:rsidP="009E29A0">
            <w:pPr>
              <w:rPr>
                <w:color w:val="1F497D"/>
              </w:rPr>
            </w:pPr>
            <w:r w:rsidRPr="003A52C1">
              <w:rPr>
                <w:rFonts w:ascii="Trebuchet MS" w:hAnsi="Trebuchet MS"/>
                <w:sz w:val="18"/>
                <w:szCs w:val="18"/>
              </w:rPr>
              <w:t>Kontaktoplysninger på indvinder</w:t>
            </w:r>
          </w:p>
        </w:tc>
        <w:tc>
          <w:tcPr>
            <w:tcW w:w="1155" w:type="dxa"/>
            <w:tcBorders>
              <w:bottom w:val="nil"/>
            </w:tcBorders>
            <w:shd w:val="clear" w:color="auto" w:fill="FFFFFF"/>
            <w:vAlign w:val="bottom"/>
          </w:tcPr>
          <w:p w14:paraId="230AA607"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6A9022FF"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369B8347" w14:textId="77777777" w:rsidR="009E29A0" w:rsidRPr="00246177" w:rsidRDefault="009E29A0"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07081130"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Kildevældet@vand.dk</w:t>
            </w:r>
          </w:p>
        </w:tc>
      </w:tr>
      <w:tr w:rsidR="00246177" w:rsidRPr="00246177" w14:paraId="3226E13C" w14:textId="77777777" w:rsidTr="009E29A0">
        <w:trPr>
          <w:trHeight w:hRule="exact" w:val="255"/>
        </w:trPr>
        <w:tc>
          <w:tcPr>
            <w:tcW w:w="2078" w:type="dxa"/>
            <w:shd w:val="clear" w:color="auto" w:fill="97DDBA"/>
            <w:vAlign w:val="bottom"/>
          </w:tcPr>
          <w:p w14:paraId="74BA0148" w14:textId="77777777" w:rsidR="009E29A0" w:rsidRPr="00246177" w:rsidRDefault="004667B2" w:rsidP="009E29A0">
            <w:pPr>
              <w:rPr>
                <w:rFonts w:ascii="Trebuchet MS" w:hAnsi="Trebuchet MS" w:cs="Trebuchet MS"/>
                <w:color w:val="1F497D"/>
                <w:sz w:val="18"/>
                <w:szCs w:val="18"/>
              </w:rPr>
            </w:pPr>
            <w:r w:rsidRPr="003A52C1">
              <w:rPr>
                <w:rFonts w:ascii="Trebuchet MS" w:hAnsi="Trebuchet MS" w:cs="Trebuchet MS"/>
                <w:sz w:val="18"/>
                <w:szCs w:val="18"/>
              </w:rPr>
              <w:t>l</w:t>
            </w:r>
            <w:r w:rsidR="009E29A0" w:rsidRPr="003A52C1">
              <w:rPr>
                <w:rFonts w:ascii="Trebuchet MS" w:hAnsi="Trebuchet MS" w:cs="Trebuchet MS"/>
                <w:sz w:val="18"/>
                <w:szCs w:val="18"/>
              </w:rPr>
              <w:t>ink</w:t>
            </w:r>
          </w:p>
        </w:tc>
        <w:tc>
          <w:tcPr>
            <w:tcW w:w="11638" w:type="dxa"/>
            <w:gridSpan w:val="5"/>
            <w:shd w:val="clear" w:color="auto" w:fill="97DDBA"/>
            <w:vAlign w:val="bottom"/>
          </w:tcPr>
          <w:p w14:paraId="1ED024F7" w14:textId="77777777" w:rsidR="009E29A0" w:rsidRPr="003A52C1" w:rsidRDefault="009E29A0" w:rsidP="009E29A0">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46177" w:rsidRPr="00246177" w14:paraId="24B8D658" w14:textId="77777777" w:rsidTr="009E29A0">
        <w:trPr>
          <w:trHeight w:hRule="exact" w:val="255"/>
        </w:trPr>
        <w:tc>
          <w:tcPr>
            <w:tcW w:w="13716" w:type="dxa"/>
            <w:gridSpan w:val="6"/>
            <w:tcBorders>
              <w:left w:val="nil"/>
              <w:bottom w:val="nil"/>
              <w:right w:val="nil"/>
            </w:tcBorders>
            <w:shd w:val="clear" w:color="auto" w:fill="99CCFF"/>
            <w:vAlign w:val="bottom"/>
          </w:tcPr>
          <w:p w14:paraId="189B9BE8" w14:textId="77777777" w:rsidR="009E29A0" w:rsidRPr="003A52C1" w:rsidRDefault="009E29A0" w:rsidP="009E29A0">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46177" w:rsidRPr="00246177" w14:paraId="4399DE74" w14:textId="77777777" w:rsidTr="009E29A0">
        <w:trPr>
          <w:trHeight w:hRule="exact" w:val="255"/>
        </w:trPr>
        <w:tc>
          <w:tcPr>
            <w:tcW w:w="13716" w:type="dxa"/>
            <w:gridSpan w:val="6"/>
            <w:tcBorders>
              <w:top w:val="nil"/>
              <w:left w:val="nil"/>
              <w:bottom w:val="nil"/>
              <w:right w:val="nil"/>
            </w:tcBorders>
            <w:shd w:val="clear" w:color="auto" w:fill="97DDBA"/>
            <w:vAlign w:val="bottom"/>
          </w:tcPr>
          <w:p w14:paraId="6203B73F" w14:textId="77777777" w:rsidR="009E29A0" w:rsidRPr="003A52C1" w:rsidRDefault="009E29A0" w:rsidP="009E29A0">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00F7D792" w14:textId="77777777" w:rsidR="00A34FF6" w:rsidRPr="003A52C1" w:rsidRDefault="009E29A0" w:rsidP="00A34FF6">
      <w:pPr>
        <w:pStyle w:val="Overskrift6"/>
      </w:pPr>
      <w:r w:rsidRPr="003A52C1">
        <w:t>5</w:t>
      </w:r>
      <w:r w:rsidR="00A34FF6" w:rsidRPr="003A52C1">
        <w:t>.</w:t>
      </w:r>
      <w:r w:rsidRPr="003A52C1">
        <w:t>11</w:t>
      </w:r>
      <w:r w:rsidR="00A34FF6" w:rsidRPr="003A52C1">
        <w:t>.</w:t>
      </w:r>
      <w:r w:rsidRPr="003A52C1">
        <w:t>10</w:t>
      </w:r>
      <w:r w:rsidR="00A34FF6"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46177" w:rsidRPr="00246177" w14:paraId="3F023CC8" w14:textId="77777777" w:rsidTr="009E29A0">
        <w:trPr>
          <w:trHeight w:hRule="exact" w:val="255"/>
        </w:trPr>
        <w:tc>
          <w:tcPr>
            <w:tcW w:w="2235" w:type="dxa"/>
            <w:shd w:val="clear" w:color="auto" w:fill="D9D9D9"/>
            <w:vAlign w:val="bottom"/>
          </w:tcPr>
          <w:p w14:paraId="3F159DD5"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3B54CB26"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3B62A350" w14:textId="77777777" w:rsidTr="009E29A0">
        <w:trPr>
          <w:trHeight w:hRule="exact" w:val="255"/>
        </w:trPr>
        <w:tc>
          <w:tcPr>
            <w:tcW w:w="2235" w:type="dxa"/>
            <w:shd w:val="clear" w:color="auto" w:fill="E0E0E0"/>
            <w:vAlign w:val="bottom"/>
          </w:tcPr>
          <w:p w14:paraId="53E2A58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38F573A7"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Indvinding af overfladevand</w:t>
            </w:r>
          </w:p>
        </w:tc>
      </w:tr>
      <w:tr w:rsidR="00246177" w:rsidRPr="00246177" w14:paraId="016C85CA" w14:textId="77777777" w:rsidTr="009E29A0">
        <w:trPr>
          <w:trHeight w:hRule="exact" w:val="255"/>
        </w:trPr>
        <w:tc>
          <w:tcPr>
            <w:tcW w:w="2235" w:type="dxa"/>
            <w:shd w:val="clear" w:color="auto" w:fill="E0E0E0"/>
            <w:vAlign w:val="bottom"/>
          </w:tcPr>
          <w:p w14:paraId="521FFF2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08BE211" w14:textId="77777777" w:rsidR="00A34FF6" w:rsidRPr="003A52C1" w:rsidRDefault="00A34FF6" w:rsidP="009E29A0">
            <w:pPr>
              <w:rPr>
                <w:rFonts w:ascii="Trebuchet MS" w:hAnsi="Trebuchet MS"/>
                <w:sz w:val="18"/>
                <w:szCs w:val="18"/>
              </w:rPr>
            </w:pPr>
            <w:r w:rsidRPr="003A52C1">
              <w:rPr>
                <w:rFonts w:ascii="Trebuchet MS" w:hAnsi="Trebuchet MS"/>
                <w:sz w:val="18"/>
                <w:szCs w:val="18"/>
              </w:rPr>
              <w:t>6009</w:t>
            </w:r>
          </w:p>
        </w:tc>
      </w:tr>
      <w:tr w:rsidR="00246177" w:rsidRPr="00246177" w14:paraId="528F06C1" w14:textId="77777777" w:rsidTr="009E29A0">
        <w:trPr>
          <w:trHeight w:hRule="exact" w:val="255"/>
        </w:trPr>
        <w:tc>
          <w:tcPr>
            <w:tcW w:w="2235" w:type="dxa"/>
            <w:shd w:val="clear" w:color="auto" w:fill="E0E0E0"/>
            <w:vAlign w:val="bottom"/>
          </w:tcPr>
          <w:p w14:paraId="3B55412B"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tcPr>
          <w:p w14:paraId="50B1DD99" w14:textId="77777777" w:rsidR="00A34FF6" w:rsidRPr="003A52C1" w:rsidRDefault="00A34FF6" w:rsidP="009E29A0">
            <w:r w:rsidRPr="003A52C1">
              <w:rPr>
                <w:rFonts w:ascii="Trebuchet MS" w:hAnsi="Trebuchet MS"/>
                <w:sz w:val="18"/>
                <w:szCs w:val="18"/>
              </w:rPr>
              <w:t>En given lokalitet, hvorfra der indvindes overfladevand til vandforsyningsformål.</w:t>
            </w:r>
          </w:p>
        </w:tc>
      </w:tr>
      <w:tr w:rsidR="00246177" w:rsidRPr="00246177" w14:paraId="275C838E" w14:textId="77777777" w:rsidTr="009E29A0">
        <w:trPr>
          <w:trHeight w:hRule="exact" w:val="255"/>
        </w:trPr>
        <w:tc>
          <w:tcPr>
            <w:tcW w:w="2235" w:type="dxa"/>
            <w:shd w:val="clear" w:color="auto" w:fill="E0E0E0"/>
            <w:vAlign w:val="bottom"/>
          </w:tcPr>
          <w:p w14:paraId="5403019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tcPr>
          <w:p w14:paraId="1260D1C7" w14:textId="77777777" w:rsidR="00A34FF6" w:rsidRPr="003A52C1" w:rsidRDefault="00A34FF6" w:rsidP="009E29A0">
            <w:r w:rsidRPr="003A52C1">
              <w:rPr>
                <w:rFonts w:ascii="Trebuchet MS" w:hAnsi="Trebuchet MS"/>
                <w:sz w:val="18"/>
                <w:szCs w:val="18"/>
              </w:rPr>
              <w:t>Den lokalitet, hvorfra der indvindes overfladevand til vandforsyningsformål.</w:t>
            </w:r>
          </w:p>
        </w:tc>
      </w:tr>
      <w:tr w:rsidR="00246177" w:rsidRPr="00246177" w14:paraId="0BCA8EDF" w14:textId="77777777" w:rsidTr="009E29A0">
        <w:trPr>
          <w:trHeight w:hRule="exact" w:val="251"/>
        </w:trPr>
        <w:tc>
          <w:tcPr>
            <w:tcW w:w="2235" w:type="dxa"/>
            <w:shd w:val="clear" w:color="auto" w:fill="E0E0E0"/>
            <w:vAlign w:val="center"/>
          </w:tcPr>
          <w:p w14:paraId="232FA445"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p>
        </w:tc>
        <w:tc>
          <w:tcPr>
            <w:tcW w:w="11340" w:type="dxa"/>
            <w:shd w:val="clear" w:color="auto" w:fill="FFFFFF"/>
          </w:tcPr>
          <w:p w14:paraId="75BDC20E" w14:textId="77777777" w:rsidR="00A34FF6" w:rsidRPr="003A52C1" w:rsidRDefault="00A34FF6" w:rsidP="009E29A0">
            <w:r w:rsidRPr="003A52C1">
              <w:rPr>
                <w:rFonts w:ascii="Trebuchet MS" w:hAnsi="Trebuchet MS"/>
                <w:sz w:val="18"/>
                <w:szCs w:val="18"/>
              </w:rPr>
              <w:t>Vise den lokalitet, hvorfra en given indvinding finder sted</w:t>
            </w:r>
          </w:p>
        </w:tc>
      </w:tr>
      <w:tr w:rsidR="00246177" w:rsidRPr="00246177" w14:paraId="6F9B7014" w14:textId="77777777" w:rsidTr="009E29A0">
        <w:trPr>
          <w:trHeight w:hRule="exact" w:val="255"/>
        </w:trPr>
        <w:tc>
          <w:tcPr>
            <w:tcW w:w="2235" w:type="dxa"/>
            <w:shd w:val="clear" w:color="auto" w:fill="E0E0E0"/>
            <w:vAlign w:val="bottom"/>
          </w:tcPr>
          <w:p w14:paraId="74D7B72F"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tcPr>
          <w:p w14:paraId="129B6C6E" w14:textId="77777777" w:rsidR="00A34FF6" w:rsidRPr="003A52C1" w:rsidRDefault="00A34FF6" w:rsidP="009E29A0">
            <w:r w:rsidRPr="003A52C1">
              <w:rPr>
                <w:rFonts w:ascii="Trebuchet MS" w:hAnsi="Trebuchet MS"/>
                <w:sz w:val="18"/>
                <w:szCs w:val="18"/>
              </w:rPr>
              <w:t>Hydrologi</w:t>
            </w:r>
          </w:p>
        </w:tc>
      </w:tr>
      <w:tr w:rsidR="00246177" w:rsidRPr="00246177" w14:paraId="09F1415D" w14:textId="77777777" w:rsidTr="009E29A0">
        <w:trPr>
          <w:trHeight w:hRule="exact" w:val="255"/>
        </w:trPr>
        <w:tc>
          <w:tcPr>
            <w:tcW w:w="2235" w:type="dxa"/>
            <w:shd w:val="clear" w:color="auto" w:fill="E0E0E0"/>
            <w:vAlign w:val="bottom"/>
          </w:tcPr>
          <w:p w14:paraId="3927B15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tcPr>
          <w:p w14:paraId="42CB3D08" w14:textId="77777777" w:rsidR="00A34FF6" w:rsidRPr="003A52C1" w:rsidRDefault="00A34FF6" w:rsidP="009E29A0">
            <w:r w:rsidRPr="003A52C1">
              <w:rPr>
                <w:rFonts w:ascii="Trebuchet MS" w:hAnsi="Trebuchet MS"/>
                <w:sz w:val="18"/>
                <w:szCs w:val="18"/>
              </w:rPr>
              <w:t>Overfladevand, indvinding</w:t>
            </w:r>
          </w:p>
        </w:tc>
      </w:tr>
      <w:tr w:rsidR="00246177" w:rsidRPr="00246177" w14:paraId="39820FC3" w14:textId="77777777" w:rsidTr="009E29A0">
        <w:trPr>
          <w:trHeight w:hRule="exact" w:val="255"/>
        </w:trPr>
        <w:tc>
          <w:tcPr>
            <w:tcW w:w="2235" w:type="dxa"/>
            <w:shd w:val="clear" w:color="auto" w:fill="E0E0E0"/>
            <w:vAlign w:val="bottom"/>
          </w:tcPr>
          <w:p w14:paraId="07653E0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5208DFE4"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Punkt</w:t>
            </w:r>
          </w:p>
        </w:tc>
      </w:tr>
      <w:tr w:rsidR="00246177" w:rsidRPr="00246177" w14:paraId="45D7CFD7" w14:textId="77777777" w:rsidTr="009E29A0">
        <w:trPr>
          <w:trHeight w:hRule="exact" w:val="255"/>
        </w:trPr>
        <w:tc>
          <w:tcPr>
            <w:tcW w:w="2235" w:type="dxa"/>
            <w:shd w:val="clear" w:color="auto" w:fill="E0E0E0"/>
            <w:vAlign w:val="bottom"/>
          </w:tcPr>
          <w:p w14:paraId="4DA36ED3"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11DF7D55" w14:textId="77777777" w:rsidR="00A34FF6" w:rsidRPr="003A52C1" w:rsidRDefault="00A34FF6" w:rsidP="009E29A0">
            <w:pPr>
              <w:rPr>
                <w:rFonts w:ascii="Trebuchet MS" w:hAnsi="Trebuchet MS" w:cs="Trebuchet MS"/>
                <w:sz w:val="18"/>
                <w:szCs w:val="18"/>
              </w:rPr>
            </w:pPr>
            <w:r w:rsidRPr="003A52C1">
              <w:rPr>
                <w:rFonts w:ascii="Trebuchet MS" w:hAnsi="Trebuchet MS"/>
                <w:sz w:val="18"/>
                <w:szCs w:val="18"/>
              </w:rPr>
              <w:t>Vandforsyningsloven</w:t>
            </w:r>
          </w:p>
        </w:tc>
      </w:tr>
      <w:tr w:rsidR="000C68CF" w:rsidRPr="00341F5D" w14:paraId="1C58C8A2" w14:textId="77777777" w:rsidTr="009E29A0">
        <w:trPr>
          <w:trHeight w:hRule="exact" w:val="255"/>
        </w:trPr>
        <w:tc>
          <w:tcPr>
            <w:tcW w:w="2235" w:type="dxa"/>
            <w:shd w:val="clear" w:color="auto" w:fill="E0E0E0"/>
            <w:vAlign w:val="bottom"/>
          </w:tcPr>
          <w:p w14:paraId="034D3A29" w14:textId="77777777" w:rsidR="000C68CF" w:rsidRPr="002A6DD4" w:rsidRDefault="0089156A" w:rsidP="009E29A0">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44BCDC35" w14:textId="04204103" w:rsidR="000C68CF" w:rsidRPr="002A6DD4" w:rsidRDefault="00962AA0" w:rsidP="009E29A0">
            <w:pPr>
              <w:rPr>
                <w:rFonts w:ascii="Trebuchet MS" w:hAnsi="Trebuchet MS"/>
                <w:sz w:val="18"/>
                <w:szCs w:val="18"/>
              </w:rPr>
            </w:pPr>
            <w:r w:rsidRPr="00A84052">
              <w:rPr>
                <w:rFonts w:ascii="Trebuchet MS" w:hAnsi="Trebuchet MS" w:cs="Trebuchet MS"/>
                <w:color w:val="4F81BD"/>
                <w:sz w:val="18"/>
                <w:szCs w:val="18"/>
              </w:rPr>
              <w:t>13.02.01, 13.02.08, 13.02.19</w:t>
            </w:r>
          </w:p>
        </w:tc>
      </w:tr>
    </w:tbl>
    <w:p w14:paraId="7960496D" w14:textId="77777777" w:rsidR="00A34FF6" w:rsidRPr="003A52C1" w:rsidRDefault="00A34FF6" w:rsidP="00A34FF6">
      <w:pPr>
        <w:pStyle w:val="Overskrift6"/>
      </w:pPr>
      <w:r w:rsidRPr="003A52C1">
        <w:t>5.</w:t>
      </w:r>
      <w:r w:rsidR="009E29A0" w:rsidRPr="003A52C1">
        <w:t>11</w:t>
      </w:r>
      <w:r w:rsidRPr="003A52C1">
        <w:t>.</w:t>
      </w:r>
      <w:r w:rsidR="009E29A0" w:rsidRPr="003A52C1">
        <w:t>10</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46177" w:rsidRPr="00246177" w14:paraId="6CA1648E" w14:textId="77777777" w:rsidTr="009E29A0">
        <w:trPr>
          <w:trHeight w:hRule="exact" w:val="255"/>
        </w:trPr>
        <w:tc>
          <w:tcPr>
            <w:tcW w:w="4503" w:type="dxa"/>
            <w:shd w:val="clear" w:color="auto" w:fill="D9D9D9"/>
            <w:vAlign w:val="bottom"/>
          </w:tcPr>
          <w:p w14:paraId="7DEDDAF2"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28F57BF6"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7E4DBE2C" w14:textId="77777777" w:rsidTr="009E29A0">
        <w:trPr>
          <w:trHeight w:hRule="exact" w:val="305"/>
        </w:trPr>
        <w:tc>
          <w:tcPr>
            <w:tcW w:w="4503" w:type="dxa"/>
            <w:shd w:val="clear" w:color="auto" w:fill="E0E0E0"/>
            <w:vAlign w:val="center"/>
          </w:tcPr>
          <w:p w14:paraId="069B93C6"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1980D3E5"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 xml:space="preserve">Punktet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w:t>
            </w:r>
            <w:r w:rsidR="00A133F9" w:rsidRPr="003A52C1">
              <w:rPr>
                <w:rFonts w:ascii="Trebuchet MS" w:hAnsi="Trebuchet MS" w:cs="Trebuchet MS"/>
                <w:sz w:val="18"/>
                <w:szCs w:val="18"/>
              </w:rPr>
              <w:t>så tæt på indvindingspunktet som muligt</w:t>
            </w:r>
          </w:p>
        </w:tc>
      </w:tr>
      <w:tr w:rsidR="00246177" w:rsidRPr="00246177" w14:paraId="2C646FE5" w14:textId="77777777" w:rsidTr="009E29A0">
        <w:trPr>
          <w:trHeight w:hRule="exact" w:val="255"/>
        </w:trPr>
        <w:tc>
          <w:tcPr>
            <w:tcW w:w="4503" w:type="dxa"/>
            <w:shd w:val="clear" w:color="auto" w:fill="E0E0E0"/>
            <w:vAlign w:val="bottom"/>
          </w:tcPr>
          <w:p w14:paraId="078590D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2A12C035" w14:textId="77777777" w:rsidR="00A34FF6" w:rsidRPr="003A52C1" w:rsidRDefault="00A34FF6" w:rsidP="009E29A0">
            <w:pPr>
              <w:rPr>
                <w:rFonts w:ascii="Trebuchet MS" w:hAnsi="Trebuchet MS" w:cs="Trebuchet MS"/>
                <w:sz w:val="18"/>
                <w:szCs w:val="18"/>
              </w:rPr>
            </w:pPr>
          </w:p>
        </w:tc>
      </w:tr>
      <w:tr w:rsidR="00246177" w:rsidRPr="00246177" w14:paraId="5860F977" w14:textId="77777777" w:rsidTr="009E29A0">
        <w:trPr>
          <w:trHeight w:hRule="exact" w:val="255"/>
        </w:trPr>
        <w:tc>
          <w:tcPr>
            <w:tcW w:w="4503" w:type="dxa"/>
            <w:shd w:val="clear" w:color="auto" w:fill="E0E0E0"/>
            <w:vAlign w:val="bottom"/>
          </w:tcPr>
          <w:p w14:paraId="2425785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4C865468" w14:textId="77777777" w:rsidR="00A34FF6" w:rsidRPr="003A52C1" w:rsidRDefault="00A34FF6" w:rsidP="009E29A0">
            <w:pPr>
              <w:rPr>
                <w:rFonts w:ascii="Trebuchet MS" w:hAnsi="Trebuchet MS" w:cs="Trebuchet MS"/>
                <w:sz w:val="18"/>
                <w:szCs w:val="18"/>
              </w:rPr>
            </w:pPr>
          </w:p>
        </w:tc>
      </w:tr>
      <w:tr w:rsidR="00246177" w:rsidRPr="00246177" w14:paraId="0FB3A586" w14:textId="77777777" w:rsidTr="009E29A0">
        <w:trPr>
          <w:trHeight w:hRule="exact" w:val="255"/>
        </w:trPr>
        <w:tc>
          <w:tcPr>
            <w:tcW w:w="4503" w:type="dxa"/>
            <w:shd w:val="clear" w:color="auto" w:fill="E0E0E0"/>
            <w:vAlign w:val="bottom"/>
          </w:tcPr>
          <w:p w14:paraId="1B4F225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45E57B2F" w14:textId="77777777" w:rsidR="00A34FF6" w:rsidRPr="003A52C1" w:rsidRDefault="00A34FF6" w:rsidP="009E29A0">
            <w:pPr>
              <w:rPr>
                <w:rFonts w:ascii="Trebuchet MS" w:hAnsi="Trebuchet MS" w:cs="Trebuchet MS"/>
                <w:sz w:val="18"/>
                <w:szCs w:val="18"/>
              </w:rPr>
            </w:pPr>
          </w:p>
        </w:tc>
      </w:tr>
      <w:tr w:rsidR="00246177" w:rsidRPr="00246177" w14:paraId="59298ED2" w14:textId="77777777" w:rsidTr="009E29A0">
        <w:trPr>
          <w:trHeight w:hRule="exact" w:val="222"/>
        </w:trPr>
        <w:tc>
          <w:tcPr>
            <w:tcW w:w="4503" w:type="dxa"/>
            <w:shd w:val="clear" w:color="auto" w:fill="E0E0E0"/>
            <w:vAlign w:val="center"/>
          </w:tcPr>
          <w:p w14:paraId="79E1CB4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lastRenderedPageBreak/>
              <w:t>Geometrisk konsistens mellem objekter</w:t>
            </w:r>
          </w:p>
        </w:tc>
        <w:tc>
          <w:tcPr>
            <w:tcW w:w="9149" w:type="dxa"/>
            <w:shd w:val="clear" w:color="auto" w:fill="FFFFFF"/>
            <w:vAlign w:val="bottom"/>
          </w:tcPr>
          <w:p w14:paraId="6640A5E7" w14:textId="77777777" w:rsidR="00A34FF6" w:rsidRPr="003A52C1" w:rsidRDefault="00A34FF6" w:rsidP="009E29A0">
            <w:pPr>
              <w:rPr>
                <w:rFonts w:ascii="Trebuchet MS" w:hAnsi="Trebuchet MS" w:cs="Trebuchet MS"/>
                <w:sz w:val="18"/>
                <w:szCs w:val="18"/>
              </w:rPr>
            </w:pPr>
          </w:p>
        </w:tc>
      </w:tr>
      <w:tr w:rsidR="00246177" w:rsidRPr="00246177" w14:paraId="6928FE64" w14:textId="77777777" w:rsidTr="009E29A0">
        <w:trPr>
          <w:trHeight w:hRule="exact" w:val="255"/>
        </w:trPr>
        <w:tc>
          <w:tcPr>
            <w:tcW w:w="4503" w:type="dxa"/>
            <w:shd w:val="clear" w:color="auto" w:fill="E0E0E0"/>
            <w:vAlign w:val="bottom"/>
          </w:tcPr>
          <w:p w14:paraId="2A58EA7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02727A7" w14:textId="77777777" w:rsidR="00A34FF6" w:rsidRPr="003A52C1" w:rsidRDefault="00A34FF6" w:rsidP="009E29A0">
            <w:pPr>
              <w:rPr>
                <w:rFonts w:ascii="Trebuchet MS" w:hAnsi="Trebuchet MS" w:cs="Trebuchet MS"/>
                <w:sz w:val="18"/>
                <w:szCs w:val="18"/>
              </w:rPr>
            </w:pPr>
          </w:p>
        </w:tc>
      </w:tr>
    </w:tbl>
    <w:p w14:paraId="14C3B9B8" w14:textId="77777777" w:rsidR="00A2525A" w:rsidRDefault="00A2525A" w:rsidP="00A2525A"/>
    <w:p w14:paraId="49767268" w14:textId="77777777" w:rsidR="00A2525A" w:rsidRDefault="00A2525A">
      <w:pPr>
        <w:rPr>
          <w:rFonts w:ascii="Trebuchet MS" w:hAnsi="Trebuchet MS" w:cs="Arial"/>
          <w:bCs/>
          <w:kern w:val="32"/>
          <w:sz w:val="40"/>
          <w:szCs w:val="32"/>
        </w:rPr>
      </w:pPr>
      <w:r>
        <w:br w:type="page"/>
      </w:r>
    </w:p>
    <w:p w14:paraId="64B44287" w14:textId="33B88942" w:rsidR="007C3785" w:rsidRDefault="00FD4F04" w:rsidP="00FD4F04">
      <w:pPr>
        <w:pStyle w:val="Overskrift1"/>
      </w:pPr>
      <w:bookmarkStart w:id="461" w:name="_Toc63351504"/>
      <w:r w:rsidRPr="003429CF">
        <w:lastRenderedPageBreak/>
        <w:t>5.1</w:t>
      </w:r>
      <w:r w:rsidR="00A52D18">
        <w:t>2</w:t>
      </w:r>
      <w:r w:rsidRPr="003429CF">
        <w:t xml:space="preserve"> </w:t>
      </w:r>
      <w:r w:rsidRPr="00FD4F04">
        <w:t>Beredskab</w:t>
      </w:r>
      <w:bookmarkEnd w:id="461"/>
    </w:p>
    <w:p w14:paraId="72692D13" w14:textId="77777777" w:rsidR="007C3785" w:rsidRDefault="00A52D18" w:rsidP="007C3785">
      <w:pPr>
        <w:pStyle w:val="Overskrift2"/>
        <w:rPr>
          <w:kern w:val="32"/>
        </w:rPr>
      </w:pPr>
      <w:bookmarkStart w:id="462" w:name="_Toc63351505"/>
      <w:r>
        <w:rPr>
          <w:kern w:val="32"/>
        </w:rPr>
        <w:t>5.12.</w:t>
      </w:r>
      <w:r w:rsidR="007C3785">
        <w:rPr>
          <w:kern w:val="32"/>
        </w:rPr>
        <w:t>1</w:t>
      </w:r>
      <w:r w:rsidR="007C3785" w:rsidRPr="00066C65">
        <w:rPr>
          <w:kern w:val="32"/>
        </w:rPr>
        <w:t xml:space="preserve"> </w:t>
      </w:r>
      <w:bookmarkStart w:id="463" w:name="_Hlk59517281"/>
      <w:r w:rsidR="007C3785" w:rsidRPr="007C3785">
        <w:rPr>
          <w:kern w:val="32"/>
        </w:rPr>
        <w:t>Brandhane</w:t>
      </w:r>
      <w:r w:rsidR="007C3785" w:rsidRPr="00066C65">
        <w:rPr>
          <w:kern w:val="32"/>
        </w:rPr>
        <w:t xml:space="preserve"> (</w:t>
      </w:r>
      <w:r w:rsidR="007C3785">
        <w:rPr>
          <w:kern w:val="32"/>
        </w:rPr>
        <w:t>6</w:t>
      </w:r>
      <w:r>
        <w:rPr>
          <w:kern w:val="32"/>
        </w:rPr>
        <w:t>1</w:t>
      </w:r>
      <w:r w:rsidR="009B426F">
        <w:rPr>
          <w:kern w:val="32"/>
        </w:rPr>
        <w:t>0</w:t>
      </w:r>
      <w:r w:rsidR="007C3785">
        <w:rPr>
          <w:kern w:val="32"/>
        </w:rPr>
        <w:t>0</w:t>
      </w:r>
      <w:r w:rsidR="007C3785" w:rsidRPr="00066C65">
        <w:rPr>
          <w:kern w:val="32"/>
        </w:rPr>
        <w:t>)</w:t>
      </w:r>
      <w:bookmarkEnd w:id="462"/>
      <w:r w:rsidR="007C3785" w:rsidRPr="007C3785">
        <w:rPr>
          <w:kern w:val="32"/>
        </w:rPr>
        <w:t xml:space="preserve"> </w:t>
      </w:r>
      <w:bookmarkEnd w:id="46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40"/>
        <w:gridCol w:w="1155"/>
        <w:gridCol w:w="1418"/>
        <w:gridCol w:w="1426"/>
        <w:gridCol w:w="2684"/>
      </w:tblGrid>
      <w:tr w:rsidR="007C3785" w:rsidRPr="0051728E" w14:paraId="6693311B" w14:textId="77777777" w:rsidTr="007629C9">
        <w:tc>
          <w:tcPr>
            <w:tcW w:w="2093" w:type="dxa"/>
            <w:tcBorders>
              <w:bottom w:val="single" w:sz="4" w:space="0" w:color="auto"/>
            </w:tcBorders>
            <w:shd w:val="clear" w:color="auto" w:fill="D9D9D9"/>
            <w:vAlign w:val="center"/>
          </w:tcPr>
          <w:p w14:paraId="47F331A8" w14:textId="77777777" w:rsidR="007C3785" w:rsidRPr="009367BB" w:rsidRDefault="007C3785" w:rsidP="00FD4F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40" w:type="dxa"/>
            <w:tcBorders>
              <w:bottom w:val="single" w:sz="4" w:space="0" w:color="auto"/>
            </w:tcBorders>
            <w:shd w:val="clear" w:color="auto" w:fill="D9D9D9"/>
            <w:vAlign w:val="center"/>
          </w:tcPr>
          <w:p w14:paraId="57C4C855"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346379A"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27CFD6CE"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26" w:type="dxa"/>
            <w:tcBorders>
              <w:bottom w:val="single" w:sz="4" w:space="0" w:color="auto"/>
            </w:tcBorders>
            <w:shd w:val="clear" w:color="auto" w:fill="D9D9D9"/>
            <w:vAlign w:val="center"/>
          </w:tcPr>
          <w:p w14:paraId="6B7057BA" w14:textId="77777777" w:rsidR="007C3785" w:rsidRPr="009367BB" w:rsidRDefault="007C3785" w:rsidP="00FD4F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FE271EE" w14:textId="77777777" w:rsidR="007C3785" w:rsidRPr="009367BB" w:rsidRDefault="00836020" w:rsidP="00FD4F04">
            <w:pPr>
              <w:rPr>
                <w:rFonts w:ascii="Trebuchet MS" w:hAnsi="Trebuchet MS" w:cs="Trebuchet MS"/>
                <w:bCs/>
                <w:sz w:val="18"/>
                <w:szCs w:val="18"/>
              </w:rPr>
            </w:pPr>
            <w:r w:rsidRPr="009367BB">
              <w:rPr>
                <w:rFonts w:ascii="Trebuchet MS" w:hAnsi="Trebuchet MS" w:cs="Trebuchet MS"/>
                <w:b/>
                <w:bCs/>
                <w:sz w:val="18"/>
                <w:szCs w:val="18"/>
              </w:rPr>
              <w:t>F</w:t>
            </w:r>
            <w:r w:rsidR="007C3785"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684" w:type="dxa"/>
            <w:shd w:val="clear" w:color="auto" w:fill="D9D9D9"/>
            <w:vAlign w:val="center"/>
          </w:tcPr>
          <w:p w14:paraId="3D399EF0"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Eksempel</w:t>
            </w:r>
          </w:p>
        </w:tc>
      </w:tr>
      <w:tr w:rsidR="00B133A4" w:rsidRPr="00CE1917" w14:paraId="2AA87D0E" w14:textId="77777777" w:rsidTr="009F0CB1">
        <w:trPr>
          <w:trHeight w:hRule="exact" w:val="510"/>
        </w:trPr>
        <w:tc>
          <w:tcPr>
            <w:tcW w:w="2093" w:type="dxa"/>
            <w:tcBorders>
              <w:top w:val="single" w:sz="4" w:space="0" w:color="auto"/>
              <w:left w:val="single" w:sz="4" w:space="0" w:color="auto"/>
              <w:bottom w:val="nil"/>
              <w:right w:val="single" w:sz="4" w:space="0" w:color="auto"/>
            </w:tcBorders>
            <w:shd w:val="clear" w:color="auto" w:fill="D9D9D9"/>
            <w:vAlign w:val="bottom"/>
          </w:tcPr>
          <w:p w14:paraId="37CFC36F" w14:textId="77777777" w:rsidR="00B133A4" w:rsidRPr="00500DB0" w:rsidRDefault="007629C9" w:rsidP="00D87C5E">
            <w:pPr>
              <w:rPr>
                <w:rFonts w:ascii="Trebuchet MS" w:hAnsi="Trebuchet MS"/>
                <w:sz w:val="18"/>
                <w:szCs w:val="18"/>
              </w:rPr>
            </w:pPr>
            <w:proofErr w:type="spellStart"/>
            <w:r w:rsidRPr="00500DB0">
              <w:rPr>
                <w:rFonts w:ascii="Trebuchet MS" w:hAnsi="Trebuchet MS"/>
                <w:sz w:val="18"/>
                <w:szCs w:val="18"/>
              </w:rPr>
              <w:t>brandhane_id</w:t>
            </w:r>
            <w:proofErr w:type="spellEnd"/>
          </w:p>
        </w:tc>
        <w:tc>
          <w:tcPr>
            <w:tcW w:w="4940" w:type="dxa"/>
            <w:tcBorders>
              <w:top w:val="single" w:sz="4" w:space="0" w:color="auto"/>
              <w:left w:val="single" w:sz="4" w:space="0" w:color="auto"/>
              <w:bottom w:val="nil"/>
              <w:right w:val="single" w:sz="4" w:space="0" w:color="auto"/>
            </w:tcBorders>
            <w:shd w:val="clear" w:color="auto" w:fill="auto"/>
            <w:vAlign w:val="bottom"/>
          </w:tcPr>
          <w:p w14:paraId="38893F02" w14:textId="77777777" w:rsidR="00B133A4" w:rsidRPr="00500DB0" w:rsidRDefault="00B133A4" w:rsidP="00D87C5E">
            <w:pPr>
              <w:rPr>
                <w:rFonts w:ascii="Trebuchet MS" w:hAnsi="Trebuchet MS"/>
                <w:sz w:val="18"/>
                <w:szCs w:val="18"/>
              </w:rPr>
            </w:pPr>
            <w:proofErr w:type="gramStart"/>
            <w:r w:rsidRPr="00500DB0">
              <w:rPr>
                <w:rFonts w:ascii="Trebuchet MS" w:hAnsi="Trebuchet MS"/>
                <w:sz w:val="18"/>
                <w:szCs w:val="18"/>
              </w:rPr>
              <w:t>fremmed nøglen</w:t>
            </w:r>
            <w:proofErr w:type="gramEnd"/>
          </w:p>
        </w:tc>
        <w:tc>
          <w:tcPr>
            <w:tcW w:w="1155" w:type="dxa"/>
            <w:tcBorders>
              <w:top w:val="single" w:sz="4" w:space="0" w:color="auto"/>
              <w:left w:val="single" w:sz="4" w:space="0" w:color="auto"/>
              <w:bottom w:val="nil"/>
              <w:right w:val="single" w:sz="4" w:space="0" w:color="auto"/>
            </w:tcBorders>
            <w:shd w:val="clear" w:color="auto" w:fill="auto"/>
            <w:vAlign w:val="bottom"/>
          </w:tcPr>
          <w:p w14:paraId="044306B9" w14:textId="61C516B7" w:rsidR="00B133A4" w:rsidRPr="00500DB0" w:rsidRDefault="001A0946" w:rsidP="00D87C5E">
            <w:pPr>
              <w:rPr>
                <w:rFonts w:ascii="Trebuchet MS" w:hAnsi="Trebuchet MS"/>
                <w:sz w:val="18"/>
                <w:szCs w:val="18"/>
              </w:rPr>
            </w:pPr>
            <w:r w:rsidRPr="00ED0116">
              <w:rPr>
                <w:rFonts w:ascii="Trebuchet MS" w:hAnsi="Trebuchet MS"/>
                <w:color w:val="4F81BD"/>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1A659644" w14:textId="2A784108" w:rsidR="00B133A4" w:rsidRPr="00500DB0" w:rsidRDefault="00B133A4" w:rsidP="001A0946">
            <w:pPr>
              <w:rPr>
                <w:rFonts w:ascii="Trebuchet MS" w:hAnsi="Trebuchet MS"/>
                <w:sz w:val="18"/>
                <w:szCs w:val="18"/>
              </w:rPr>
            </w:pPr>
            <w:r w:rsidRPr="00500DB0">
              <w:rPr>
                <w:rFonts w:ascii="Trebuchet MS" w:hAnsi="Trebuchet MS"/>
                <w:sz w:val="18"/>
                <w:szCs w:val="18"/>
              </w:rPr>
              <w:t> </w:t>
            </w:r>
            <w:r w:rsidR="001A0946" w:rsidRPr="00ED0116">
              <w:rPr>
                <w:rFonts w:ascii="Trebuchet MS" w:hAnsi="Trebuchet MS"/>
                <w:color w:val="4F81BD"/>
                <w:sz w:val="18"/>
                <w:szCs w:val="18"/>
              </w:rPr>
              <w:t>0-50 tegn</w:t>
            </w:r>
          </w:p>
        </w:tc>
        <w:tc>
          <w:tcPr>
            <w:tcW w:w="1426" w:type="dxa"/>
            <w:tcBorders>
              <w:top w:val="single" w:sz="4" w:space="0" w:color="auto"/>
              <w:left w:val="single" w:sz="4" w:space="0" w:color="auto"/>
              <w:bottom w:val="nil"/>
              <w:right w:val="single" w:sz="4" w:space="0" w:color="auto"/>
            </w:tcBorders>
            <w:shd w:val="clear" w:color="auto" w:fill="auto"/>
            <w:vAlign w:val="bottom"/>
          </w:tcPr>
          <w:p w14:paraId="464264E0" w14:textId="77777777" w:rsidR="00B133A4" w:rsidRPr="00500DB0" w:rsidRDefault="00BD41D5" w:rsidP="00D87C5E">
            <w:pPr>
              <w:jc w:val="center"/>
              <w:rPr>
                <w:rFonts w:ascii="Trebuchet MS" w:hAnsi="Trebuchet MS" w:cs="Trebuchet MS"/>
                <w:sz w:val="18"/>
                <w:szCs w:val="18"/>
              </w:rPr>
            </w:pPr>
            <w:r>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auto"/>
            <w:vAlign w:val="bottom"/>
          </w:tcPr>
          <w:p w14:paraId="7C24CBB9" w14:textId="77777777" w:rsidR="00B133A4" w:rsidRPr="00500DB0" w:rsidRDefault="001A0946" w:rsidP="00D87C5E">
            <w:pPr>
              <w:rPr>
                <w:rFonts w:ascii="Trebuchet MS" w:hAnsi="Trebuchet MS" w:cs="Trebuchet MS"/>
                <w:sz w:val="18"/>
                <w:szCs w:val="18"/>
              </w:rPr>
            </w:pPr>
            <w:r w:rsidRPr="00ED0116">
              <w:rPr>
                <w:rFonts w:ascii="Trebuchet MS" w:hAnsi="Trebuchet MS" w:cs="Trebuchet MS"/>
                <w:color w:val="4F81BD"/>
                <w:sz w:val="18"/>
                <w:szCs w:val="18"/>
              </w:rPr>
              <w:t>HI_0025174</w:t>
            </w:r>
          </w:p>
        </w:tc>
      </w:tr>
      <w:tr w:rsidR="00B133A4" w:rsidRPr="00CE1917" w14:paraId="054DF648"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1CD25DE0" w14:textId="77777777" w:rsidR="00B133A4" w:rsidRPr="002A6DD4" w:rsidRDefault="007629C9" w:rsidP="00D87C5E">
            <w:pPr>
              <w:rPr>
                <w:rFonts w:ascii="Trebuchet MS" w:hAnsi="Trebuchet MS"/>
                <w:sz w:val="18"/>
                <w:szCs w:val="18"/>
              </w:rPr>
            </w:pPr>
            <w:proofErr w:type="spellStart"/>
            <w:r w:rsidRPr="002A6DD4">
              <w:rPr>
                <w:rFonts w:ascii="Trebuchet MS" w:hAnsi="Trebuchet MS"/>
                <w:sz w:val="18"/>
                <w:szCs w:val="18"/>
              </w:rPr>
              <w:t>brandhane_type_kode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bottom"/>
          </w:tcPr>
          <w:p w14:paraId="4D682168" w14:textId="77777777" w:rsidR="00B133A4" w:rsidRPr="002A6DD4" w:rsidRDefault="00D7204B" w:rsidP="00D87C5E">
            <w:pPr>
              <w:rPr>
                <w:rFonts w:ascii="Trebuchet MS" w:hAnsi="Trebuchet MS"/>
                <w:sz w:val="18"/>
                <w:szCs w:val="18"/>
              </w:rPr>
            </w:pPr>
            <w:r w:rsidRPr="002A6DD4">
              <w:rPr>
                <w:rFonts w:ascii="Trebuchet MS" w:hAnsi="Trebuchet MS"/>
                <w:sz w:val="18"/>
                <w:szCs w:val="18"/>
              </w:rPr>
              <w:t>Kode for brandhanetype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ED6741D" w14:textId="77777777" w:rsidR="00B133A4" w:rsidRPr="002A6DD4" w:rsidRDefault="000F4EB8" w:rsidP="00D87C5E">
            <w:pPr>
              <w:rPr>
                <w:rFonts w:ascii="Trebuchet MS" w:hAnsi="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4315480" w14:textId="77777777" w:rsidR="00B133A4" w:rsidRPr="002A6DD4" w:rsidRDefault="000F4EB8" w:rsidP="00D87C5E">
            <w:pPr>
              <w:rPr>
                <w:rFonts w:ascii="Trebuchet MS" w:hAnsi="Trebuchet MS"/>
                <w:sz w:val="18"/>
                <w:szCs w:val="18"/>
              </w:rPr>
            </w:pPr>
            <w:r w:rsidRPr="002A6DD4">
              <w:rPr>
                <w:rFonts w:ascii="Trebuchet MS" w:hAnsi="Trebuchet MS"/>
                <w:sz w:val="18"/>
                <w:szCs w:val="18"/>
              </w:rPr>
              <w:t>1-</w:t>
            </w:r>
            <w:r w:rsidR="0098779A" w:rsidRPr="002A6DD4">
              <w:rPr>
                <w:rFonts w:ascii="Trebuchet MS" w:hAnsi="Trebuchet MS"/>
                <w:sz w:val="18"/>
                <w:szCs w:val="18"/>
              </w:rPr>
              <w:t>14</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238395C8"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A15E710"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4</w:t>
            </w:r>
          </w:p>
        </w:tc>
      </w:tr>
      <w:tr w:rsidR="00B133A4" w:rsidRPr="00CE1917" w14:paraId="07360CDC"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bottom"/>
          </w:tcPr>
          <w:p w14:paraId="1AEDD4BE" w14:textId="77777777" w:rsidR="00B133A4" w:rsidRPr="002A6DD4" w:rsidRDefault="007629C9" w:rsidP="00D87C5E">
            <w:pPr>
              <w:rPr>
                <w:rFonts w:ascii="Trebuchet MS" w:hAnsi="Trebuchet MS"/>
                <w:sz w:val="18"/>
                <w:szCs w:val="18"/>
              </w:rPr>
            </w:pPr>
            <w:proofErr w:type="spellStart"/>
            <w:r w:rsidRPr="002A6DD4">
              <w:rPr>
                <w:rFonts w:ascii="Trebuchet MS" w:hAnsi="Trebuchet MS"/>
                <w:sz w:val="18"/>
                <w:szCs w:val="18"/>
              </w:rPr>
              <w:t>brandhane_type</w:t>
            </w:r>
            <w:proofErr w:type="spellEnd"/>
          </w:p>
        </w:tc>
        <w:tc>
          <w:tcPr>
            <w:tcW w:w="4940" w:type="dxa"/>
            <w:tcBorders>
              <w:top w:val="single" w:sz="4" w:space="0" w:color="auto"/>
              <w:left w:val="single" w:sz="4" w:space="0" w:color="auto"/>
              <w:bottom w:val="nil"/>
              <w:right w:val="single" w:sz="4" w:space="0" w:color="auto"/>
            </w:tcBorders>
            <w:shd w:val="clear" w:color="auto" w:fill="99CCFF"/>
            <w:vAlign w:val="bottom"/>
          </w:tcPr>
          <w:p w14:paraId="3107336C"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Type af brandhane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7C4C8B20"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F82431D"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0-10 tegn</w:t>
            </w:r>
          </w:p>
        </w:tc>
        <w:tc>
          <w:tcPr>
            <w:tcW w:w="1426" w:type="dxa"/>
            <w:tcBorders>
              <w:top w:val="single" w:sz="4" w:space="0" w:color="auto"/>
              <w:left w:val="single" w:sz="4" w:space="0" w:color="auto"/>
              <w:bottom w:val="nil"/>
              <w:right w:val="single" w:sz="4" w:space="0" w:color="auto"/>
            </w:tcBorders>
            <w:shd w:val="clear" w:color="auto" w:fill="99CCFF"/>
            <w:vAlign w:val="bottom"/>
          </w:tcPr>
          <w:p w14:paraId="63556602"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S</w:t>
            </w:r>
          </w:p>
        </w:tc>
        <w:tc>
          <w:tcPr>
            <w:tcW w:w="2684" w:type="dxa"/>
            <w:tcBorders>
              <w:top w:val="single" w:sz="4" w:space="0" w:color="auto"/>
              <w:left w:val="single" w:sz="4" w:space="0" w:color="auto"/>
              <w:bottom w:val="nil"/>
              <w:right w:val="single" w:sz="4" w:space="0" w:color="auto"/>
            </w:tcBorders>
            <w:shd w:val="clear" w:color="auto" w:fill="99CCFF"/>
            <w:vAlign w:val="bottom"/>
          </w:tcPr>
          <w:p w14:paraId="5E373696" w14:textId="77777777" w:rsidR="00B133A4" w:rsidRPr="002A6DD4" w:rsidRDefault="00B133A4" w:rsidP="00D87C5E">
            <w:pPr>
              <w:rPr>
                <w:rFonts w:ascii="Trebuchet MS" w:hAnsi="Trebuchet MS" w:cs="Trebuchet MS"/>
                <w:sz w:val="18"/>
                <w:szCs w:val="18"/>
              </w:rPr>
            </w:pPr>
            <w:r w:rsidRPr="002A6DD4">
              <w:rPr>
                <w:rFonts w:ascii="Trebuchet MS" w:hAnsi="Trebuchet MS"/>
                <w:sz w:val="18"/>
                <w:szCs w:val="18"/>
              </w:rPr>
              <w:t>Branddam</w:t>
            </w:r>
          </w:p>
        </w:tc>
      </w:tr>
      <w:tr w:rsidR="00D47DE0" w:rsidRPr="00CE1917" w14:paraId="2A526829"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3F980AC5"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modeltype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46E1FFE8" w14:textId="77777777" w:rsidR="00D47DE0" w:rsidRPr="002A6DD4" w:rsidRDefault="00C05B04" w:rsidP="00D87C5E">
            <w:pPr>
              <w:rPr>
                <w:rFonts w:ascii="Trebuchet MS" w:hAnsi="Trebuchet MS"/>
                <w:sz w:val="18"/>
                <w:szCs w:val="18"/>
              </w:rPr>
            </w:pPr>
            <w:r w:rsidRPr="002A6DD4">
              <w:rPr>
                <w:rFonts w:ascii="Trebuchet MS" w:hAnsi="Trebuchet MS"/>
                <w:sz w:val="18"/>
                <w:szCs w:val="18"/>
              </w:rPr>
              <w:t>Fri tekst til registrering af brandhane modeller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723470A"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F6929B7" w14:textId="77777777" w:rsidR="00D47DE0" w:rsidRPr="002A6DD4" w:rsidRDefault="00C05B04" w:rsidP="00D87C5E">
            <w:pPr>
              <w:rPr>
                <w:rFonts w:ascii="Trebuchet MS" w:hAnsi="Trebuchet MS"/>
                <w:sz w:val="18"/>
                <w:szCs w:val="18"/>
              </w:rPr>
            </w:pPr>
            <w:r w:rsidRPr="002A6DD4">
              <w:rPr>
                <w:rFonts w:ascii="Trebuchet MS" w:hAnsi="Trebuchet MS"/>
                <w:sz w:val="18"/>
                <w:szCs w:val="18"/>
              </w:rPr>
              <w:t>0 – 256 tegn</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10723E94" w14:textId="77777777" w:rsidR="00D47DE0" w:rsidRPr="002A6DD4" w:rsidRDefault="00C05B04"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9D7793A" w14:textId="77777777" w:rsidR="00D47DE0" w:rsidRPr="002A6DD4" w:rsidRDefault="00D47DE0" w:rsidP="00D87C5E">
            <w:pPr>
              <w:rPr>
                <w:rFonts w:ascii="Trebuchet MS" w:hAnsi="Trebuchet MS" w:cs="Trebuchet MS"/>
                <w:sz w:val="18"/>
                <w:szCs w:val="18"/>
              </w:rPr>
            </w:pPr>
          </w:p>
        </w:tc>
      </w:tr>
      <w:tr w:rsidR="00B133A4" w:rsidRPr="00CE1917" w14:paraId="1B4751C5"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3672A850" w14:textId="77777777" w:rsidR="00B133A4" w:rsidRPr="002A6DD4" w:rsidRDefault="007629C9" w:rsidP="00D87C5E">
            <w:pPr>
              <w:rPr>
                <w:rFonts w:ascii="Trebuchet MS" w:hAnsi="Trebuchet MS"/>
                <w:sz w:val="18"/>
                <w:szCs w:val="18"/>
              </w:rPr>
            </w:pPr>
            <w:r w:rsidRPr="002A6DD4">
              <w:rPr>
                <w:rFonts w:ascii="Trebuchet MS" w:hAnsi="Trebuchet MS"/>
                <w:sz w:val="18"/>
                <w:szCs w:val="18"/>
              </w:rPr>
              <w:t>ydelse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67AFE079" w14:textId="77777777" w:rsidR="00B133A4" w:rsidRPr="002A6DD4" w:rsidRDefault="00EE1BD8" w:rsidP="00EE1BD8">
            <w:pPr>
              <w:rPr>
                <w:rFonts w:ascii="Trebuchet MS" w:hAnsi="Trebuchet MS"/>
                <w:sz w:val="18"/>
                <w:szCs w:val="18"/>
              </w:rPr>
            </w:pPr>
            <w:r w:rsidRPr="002A6DD4">
              <w:rPr>
                <w:rFonts w:ascii="Trebuchet MS" w:hAnsi="Trebuchet MS"/>
                <w:sz w:val="18"/>
                <w:szCs w:val="18"/>
              </w:rPr>
              <w:t>Oprindeligt etableret med (</w:t>
            </w:r>
            <w:r w:rsidR="00BD41D5" w:rsidRPr="002A6DD4">
              <w:rPr>
                <w:rFonts w:ascii="Trebuchet MS" w:hAnsi="Trebuchet MS"/>
                <w:sz w:val="18"/>
                <w:szCs w:val="18"/>
              </w:rPr>
              <w:t xml:space="preserve">Liter vand i </w:t>
            </w:r>
            <w:r w:rsidR="00B133A4" w:rsidRPr="002A6DD4">
              <w:rPr>
                <w:rFonts w:ascii="Trebuchet MS" w:hAnsi="Trebuchet MS"/>
                <w:sz w:val="18"/>
                <w:szCs w:val="18"/>
              </w:rPr>
              <w:t>min</w:t>
            </w:r>
            <w:r w:rsidR="00614F75" w:rsidRPr="002A6DD4">
              <w:rPr>
                <w:rFonts w:ascii="Trebuchet MS" w:hAnsi="Trebuchet MS"/>
                <w:sz w:val="18"/>
                <w:szCs w:val="18"/>
              </w:rPr>
              <w:t>uttet</w:t>
            </w:r>
            <w:r w:rsidRPr="002A6DD4">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4372DF"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39ACAF2"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 </w:t>
            </w:r>
            <w:r w:rsidR="00BD41D5" w:rsidRPr="002A6DD4">
              <w:rPr>
                <w:rFonts w:ascii="Trebuchet MS" w:hAnsi="Trebuchet MS"/>
                <w:sz w:val="18"/>
                <w:szCs w:val="18"/>
              </w:rPr>
              <w:t>1-9999</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1468A25F"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D29E51D" w14:textId="77777777" w:rsidR="00B133A4" w:rsidRPr="002A6DD4" w:rsidRDefault="00A07591" w:rsidP="00D87C5E">
            <w:pPr>
              <w:rPr>
                <w:rFonts w:ascii="Trebuchet MS" w:hAnsi="Trebuchet MS" w:cs="Trebuchet MS"/>
                <w:sz w:val="18"/>
                <w:szCs w:val="18"/>
              </w:rPr>
            </w:pPr>
            <w:r w:rsidRPr="002A6DD4">
              <w:rPr>
                <w:rFonts w:ascii="Trebuchet MS" w:hAnsi="Trebuchet MS" w:cs="Trebuchet MS"/>
                <w:sz w:val="18"/>
                <w:szCs w:val="18"/>
              </w:rPr>
              <w:t>12</w:t>
            </w:r>
            <w:r w:rsidR="00614F75" w:rsidRPr="002A6DD4">
              <w:rPr>
                <w:rFonts w:ascii="Trebuchet MS" w:hAnsi="Trebuchet MS" w:cs="Trebuchet MS"/>
                <w:sz w:val="18"/>
                <w:szCs w:val="18"/>
              </w:rPr>
              <w:t>00</w:t>
            </w:r>
          </w:p>
        </w:tc>
      </w:tr>
      <w:tr w:rsidR="00EE1BD8" w:rsidRPr="00341F5D" w14:paraId="4712375A" w14:textId="77777777" w:rsidTr="002A6DD4">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1A18A9F1" w14:textId="77777777" w:rsidR="00EE1BD8" w:rsidRPr="002A6DD4" w:rsidRDefault="00EE1BD8" w:rsidP="00D87C5E">
            <w:pPr>
              <w:rPr>
                <w:rFonts w:ascii="Trebuchet MS" w:hAnsi="Trebuchet MS"/>
                <w:sz w:val="18"/>
                <w:szCs w:val="18"/>
              </w:rPr>
            </w:pPr>
            <w:proofErr w:type="spellStart"/>
            <w:r w:rsidRPr="002A6DD4">
              <w:rPr>
                <w:rFonts w:ascii="Trebuchet MS" w:hAnsi="Trebuchet MS"/>
                <w:sz w:val="18"/>
                <w:szCs w:val="18"/>
              </w:rPr>
              <w:t>senest_maalte_ydelse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center"/>
          </w:tcPr>
          <w:p w14:paraId="3F3C3EF2" w14:textId="77777777" w:rsidR="00EE1BD8" w:rsidRPr="002A6DD4" w:rsidRDefault="00EE1BD8" w:rsidP="00EE1BD8">
            <w:pPr>
              <w:rPr>
                <w:rFonts w:ascii="Trebuchet MS" w:hAnsi="Trebuchet MS"/>
                <w:sz w:val="18"/>
                <w:szCs w:val="18"/>
              </w:rPr>
            </w:pPr>
            <w:r w:rsidRPr="002A6DD4">
              <w:rPr>
                <w:rFonts w:ascii="Trebuchet MS" w:hAnsi="Trebuchet MS"/>
                <w:sz w:val="18"/>
                <w:szCs w:val="18"/>
              </w:rPr>
              <w:t>Målinger foretaget i marken (Liter vand i minuttet)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5478CD4" w14:textId="77777777" w:rsidR="00EE1BD8" w:rsidRPr="002A6DD4" w:rsidRDefault="00EE1BD8" w:rsidP="00EE1BD8">
            <w:pPr>
              <w:rPr>
                <w:rFonts w:ascii="Trebuchet MS" w:hAnsi="Trebuchet MS" w:cs="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4F25C5C" w14:textId="77777777" w:rsidR="00EE1BD8" w:rsidRPr="002A6DD4" w:rsidRDefault="00EE1BD8" w:rsidP="00EE1BD8">
            <w:pPr>
              <w:rPr>
                <w:rFonts w:ascii="Trebuchet MS" w:hAnsi="Trebuchet MS" w:cs="Trebuchet MS"/>
                <w:sz w:val="18"/>
                <w:szCs w:val="18"/>
              </w:rPr>
            </w:pPr>
            <w:r w:rsidRPr="002A6DD4">
              <w:rPr>
                <w:rFonts w:ascii="Trebuchet MS" w:hAnsi="Trebuchet MS"/>
                <w:sz w:val="18"/>
                <w:szCs w:val="18"/>
              </w:rPr>
              <w:t> 1-9999</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00CE09DF" w14:textId="77777777" w:rsidR="00EE1BD8" w:rsidRPr="002A6DD4" w:rsidRDefault="00EE1BD8" w:rsidP="00EE1BD8">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7B5D5852" w14:textId="77777777" w:rsidR="00EE1BD8" w:rsidRPr="002A6DD4" w:rsidRDefault="00EE1BD8" w:rsidP="00EE1BD8">
            <w:pPr>
              <w:rPr>
                <w:rFonts w:ascii="Trebuchet MS" w:hAnsi="Trebuchet MS" w:cs="Trebuchet MS"/>
                <w:sz w:val="18"/>
                <w:szCs w:val="18"/>
              </w:rPr>
            </w:pPr>
            <w:r w:rsidRPr="002A6DD4">
              <w:rPr>
                <w:rFonts w:ascii="Trebuchet MS" w:hAnsi="Trebuchet MS" w:cs="Trebuchet MS"/>
                <w:sz w:val="18"/>
                <w:szCs w:val="18"/>
              </w:rPr>
              <w:t>1200</w:t>
            </w:r>
          </w:p>
        </w:tc>
      </w:tr>
      <w:tr w:rsidR="000F4EB8" w:rsidRPr="00CE1917" w14:paraId="6A81E5CA" w14:textId="77777777" w:rsidTr="002A6DD4">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20E25CC7" w14:textId="77777777" w:rsidR="000F4EB8" w:rsidRPr="00500DB0" w:rsidRDefault="007629C9" w:rsidP="00D87C5E">
            <w:pPr>
              <w:rPr>
                <w:rFonts w:ascii="Trebuchet MS" w:hAnsi="Trebuchet MS"/>
                <w:sz w:val="18"/>
                <w:szCs w:val="18"/>
              </w:rPr>
            </w:pPr>
            <w:proofErr w:type="spellStart"/>
            <w:r>
              <w:rPr>
                <w:rFonts w:ascii="Trebuchet MS" w:hAnsi="Trebuchet MS"/>
                <w:sz w:val="18"/>
                <w:szCs w:val="18"/>
              </w:rPr>
              <w:t>placering_kode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bottom"/>
          </w:tcPr>
          <w:p w14:paraId="270DF30B" w14:textId="77777777" w:rsidR="000F4EB8" w:rsidRPr="00500DB0" w:rsidRDefault="000F4EB8" w:rsidP="00D87C5E">
            <w:pPr>
              <w:rPr>
                <w:rFonts w:ascii="Trebuchet MS" w:hAnsi="Trebuchet MS"/>
                <w:sz w:val="18"/>
                <w:szCs w:val="18"/>
              </w:rPr>
            </w:pPr>
            <w:r>
              <w:rPr>
                <w:rFonts w:ascii="Trebuchet MS" w:hAnsi="Trebuchet MS"/>
                <w:sz w:val="18"/>
                <w:szCs w:val="18"/>
              </w:rPr>
              <w:t>Kode for b</w:t>
            </w:r>
            <w:r w:rsidRPr="00500DB0">
              <w:rPr>
                <w:rFonts w:ascii="Trebuchet MS" w:hAnsi="Trebuchet MS"/>
                <w:sz w:val="18"/>
                <w:szCs w:val="18"/>
              </w:rPr>
              <w:t>randhanes placering ved ikke normale forhold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D31C20A"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8EDD9B1"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1-</w:t>
            </w:r>
            <w:r w:rsidR="006015B5">
              <w:rPr>
                <w:rFonts w:ascii="Trebuchet MS" w:hAnsi="Trebuchet MS" w:cs="Trebuchet MS"/>
                <w:sz w:val="18"/>
                <w:szCs w:val="18"/>
              </w:rPr>
              <w:t>9</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37C52FE5" w14:textId="77777777" w:rsidR="000F4EB8" w:rsidRPr="00500DB0" w:rsidRDefault="00BD41D5" w:rsidP="00D87C5E">
            <w:pPr>
              <w:jc w:val="center"/>
              <w:rPr>
                <w:rFonts w:ascii="Trebuchet MS" w:hAnsi="Trebuchet MS" w:cs="Trebuchet MS"/>
                <w:sz w:val="18"/>
                <w:szCs w:val="18"/>
              </w:rPr>
            </w:pPr>
            <w:r>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22CB40CE"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2</w:t>
            </w:r>
          </w:p>
        </w:tc>
      </w:tr>
      <w:tr w:rsidR="00B133A4" w:rsidRPr="00CE1917" w14:paraId="5A68BDF9"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9CCFF"/>
            <w:vAlign w:val="bottom"/>
          </w:tcPr>
          <w:p w14:paraId="1459771D" w14:textId="77777777" w:rsidR="00B133A4" w:rsidRPr="00500DB0" w:rsidRDefault="007629C9" w:rsidP="00D87C5E">
            <w:pPr>
              <w:rPr>
                <w:rFonts w:ascii="Trebuchet MS" w:hAnsi="Trebuchet MS"/>
                <w:sz w:val="18"/>
                <w:szCs w:val="18"/>
              </w:rPr>
            </w:pPr>
            <w:r w:rsidRPr="00500DB0">
              <w:rPr>
                <w:rFonts w:ascii="Trebuchet MS" w:hAnsi="Trebuchet MS"/>
                <w:sz w:val="18"/>
                <w:szCs w:val="18"/>
              </w:rPr>
              <w:t>placering</w:t>
            </w:r>
          </w:p>
        </w:tc>
        <w:tc>
          <w:tcPr>
            <w:tcW w:w="4940" w:type="dxa"/>
            <w:tcBorders>
              <w:top w:val="single" w:sz="4" w:space="0" w:color="auto"/>
              <w:left w:val="single" w:sz="4" w:space="0" w:color="auto"/>
              <w:bottom w:val="single" w:sz="4" w:space="0" w:color="auto"/>
              <w:right w:val="single" w:sz="4" w:space="0" w:color="auto"/>
            </w:tcBorders>
            <w:shd w:val="clear" w:color="auto" w:fill="99CCFF"/>
            <w:vAlign w:val="bottom"/>
          </w:tcPr>
          <w:p w14:paraId="473B4942" w14:textId="77777777" w:rsidR="00B133A4" w:rsidRPr="00500DB0" w:rsidRDefault="00B133A4" w:rsidP="00D87C5E">
            <w:pPr>
              <w:rPr>
                <w:rFonts w:ascii="Trebuchet MS" w:hAnsi="Trebuchet MS"/>
                <w:sz w:val="18"/>
                <w:szCs w:val="18"/>
              </w:rPr>
            </w:pPr>
            <w:r w:rsidRPr="00500DB0">
              <w:rPr>
                <w:rFonts w:ascii="Trebuchet MS" w:hAnsi="Trebuchet MS"/>
                <w:sz w:val="18"/>
                <w:szCs w:val="18"/>
              </w:rPr>
              <w:t>Brandhanes placering ved ikke normale forhold</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48764BE2" w14:textId="77777777" w:rsidR="00B133A4" w:rsidRPr="00500DB0" w:rsidRDefault="00B133A4" w:rsidP="00D87C5E">
            <w:pPr>
              <w:rPr>
                <w:rFonts w:ascii="Trebuchet MS" w:hAnsi="Trebuchet MS" w:cs="Trebuchet MS"/>
                <w:sz w:val="18"/>
                <w:szCs w:val="18"/>
              </w:rPr>
            </w:pPr>
            <w:r w:rsidRPr="00500DB0">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D49EDF2" w14:textId="77777777" w:rsidR="00B133A4" w:rsidRPr="00500DB0" w:rsidRDefault="00B133A4" w:rsidP="00D87C5E">
            <w:pPr>
              <w:rPr>
                <w:rFonts w:ascii="Trebuchet MS" w:hAnsi="Trebuchet MS" w:cs="Trebuchet MS"/>
                <w:sz w:val="18"/>
                <w:szCs w:val="18"/>
              </w:rPr>
            </w:pPr>
            <w:r w:rsidRPr="00500DB0">
              <w:rPr>
                <w:rFonts w:ascii="Trebuchet MS" w:hAnsi="Trebuchet MS" w:cs="Trebuchet MS"/>
                <w:sz w:val="18"/>
                <w:szCs w:val="18"/>
              </w:rPr>
              <w:t>0-12 tegn</w:t>
            </w:r>
          </w:p>
        </w:tc>
        <w:tc>
          <w:tcPr>
            <w:tcW w:w="1426" w:type="dxa"/>
            <w:tcBorders>
              <w:top w:val="single" w:sz="4" w:space="0" w:color="auto"/>
              <w:left w:val="single" w:sz="4" w:space="0" w:color="auto"/>
              <w:bottom w:val="single" w:sz="4" w:space="0" w:color="auto"/>
              <w:right w:val="single" w:sz="4" w:space="0" w:color="auto"/>
            </w:tcBorders>
            <w:shd w:val="clear" w:color="auto" w:fill="99CCFF"/>
            <w:vAlign w:val="bottom"/>
          </w:tcPr>
          <w:p w14:paraId="183A5CBF" w14:textId="77777777" w:rsidR="00B133A4" w:rsidRPr="00500DB0" w:rsidRDefault="00BD41D5" w:rsidP="00D87C5E">
            <w:pPr>
              <w:jc w:val="center"/>
              <w:rPr>
                <w:rFonts w:ascii="Trebuchet MS" w:hAnsi="Trebuchet MS" w:cs="Trebuchet MS"/>
                <w:sz w:val="18"/>
                <w:szCs w:val="18"/>
              </w:rPr>
            </w:pPr>
            <w:r>
              <w:rPr>
                <w:rFonts w:ascii="Trebuchet MS" w:hAnsi="Trebuchet MS" w:cs="Trebuchet MS"/>
                <w:sz w:val="18"/>
                <w:szCs w:val="18"/>
              </w:rPr>
              <w:t>S</w:t>
            </w:r>
          </w:p>
        </w:tc>
        <w:tc>
          <w:tcPr>
            <w:tcW w:w="2684" w:type="dxa"/>
            <w:tcBorders>
              <w:top w:val="single" w:sz="4" w:space="0" w:color="auto"/>
              <w:left w:val="single" w:sz="4" w:space="0" w:color="auto"/>
              <w:bottom w:val="single" w:sz="4" w:space="0" w:color="auto"/>
              <w:right w:val="single" w:sz="4" w:space="0" w:color="auto"/>
            </w:tcBorders>
            <w:shd w:val="clear" w:color="auto" w:fill="99CCFF"/>
            <w:vAlign w:val="bottom"/>
          </w:tcPr>
          <w:p w14:paraId="1204BA38" w14:textId="77777777" w:rsidR="00B133A4" w:rsidRPr="000F4EB8" w:rsidRDefault="000F4EB8" w:rsidP="00D87C5E">
            <w:pPr>
              <w:rPr>
                <w:rFonts w:ascii="Trebuchet MS" w:hAnsi="Trebuchet MS" w:cs="Trebuchet MS"/>
                <w:sz w:val="18"/>
                <w:szCs w:val="18"/>
              </w:rPr>
            </w:pPr>
            <w:r w:rsidRPr="000F4EB8">
              <w:rPr>
                <w:rFonts w:ascii="Trebuchet MS" w:hAnsi="Trebuchet MS" w:cs="Trebuchet MS"/>
                <w:sz w:val="18"/>
                <w:szCs w:val="18"/>
              </w:rPr>
              <w:t>Underjordisk</w:t>
            </w:r>
          </w:p>
        </w:tc>
      </w:tr>
      <w:tr w:rsidR="009E635F" w:rsidRPr="00CE1917" w14:paraId="7B669DF2"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7F4CEC2B" w14:textId="77777777" w:rsidR="009E635F" w:rsidRPr="00500DB0" w:rsidRDefault="007629C9" w:rsidP="00D87C5E">
            <w:pPr>
              <w:rPr>
                <w:rFonts w:ascii="Trebuchet MS" w:hAnsi="Trebuchet MS"/>
                <w:sz w:val="18"/>
                <w:szCs w:val="18"/>
              </w:rPr>
            </w:pPr>
            <w:r>
              <w:rPr>
                <w:rFonts w:ascii="Trebuchet MS" w:hAnsi="Trebuchet MS"/>
                <w:sz w:val="18"/>
                <w:szCs w:val="18"/>
              </w:rPr>
              <w:t>lokalitet</w:t>
            </w:r>
          </w:p>
        </w:tc>
        <w:tc>
          <w:tcPr>
            <w:tcW w:w="4940" w:type="dxa"/>
            <w:tcBorders>
              <w:top w:val="single" w:sz="4" w:space="0" w:color="auto"/>
              <w:left w:val="single" w:sz="4" w:space="0" w:color="auto"/>
              <w:bottom w:val="single" w:sz="4" w:space="0" w:color="auto"/>
              <w:right w:val="single" w:sz="4" w:space="0" w:color="auto"/>
            </w:tcBorders>
            <w:shd w:val="clear" w:color="auto" w:fill="auto"/>
            <w:vAlign w:val="bottom"/>
          </w:tcPr>
          <w:p w14:paraId="450D3158" w14:textId="77777777" w:rsidR="009E635F" w:rsidRPr="00500DB0" w:rsidRDefault="009E635F" w:rsidP="00D87C5E">
            <w:pPr>
              <w:rPr>
                <w:rFonts w:ascii="Trebuchet MS" w:hAnsi="Trebuchet MS"/>
                <w:sz w:val="18"/>
                <w:szCs w:val="18"/>
              </w:rPr>
            </w:pPr>
            <w:proofErr w:type="spellStart"/>
            <w:r>
              <w:rPr>
                <w:rFonts w:ascii="Trebuchet MS" w:hAnsi="Trebuchet MS"/>
                <w:sz w:val="18"/>
                <w:szCs w:val="18"/>
              </w:rPr>
              <w:t>Suppl</w:t>
            </w:r>
            <w:proofErr w:type="spellEnd"/>
            <w:r>
              <w:rPr>
                <w:rFonts w:ascii="Trebuchet MS" w:hAnsi="Trebuchet MS"/>
                <w:sz w:val="18"/>
                <w:szCs w:val="18"/>
              </w:rPr>
              <w:t>. Lokalitetsbeskrivelse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262AE33F" w14:textId="77777777" w:rsidR="009E635F" w:rsidRPr="00500DB0" w:rsidRDefault="009E635F" w:rsidP="00D87C5E">
            <w:pPr>
              <w:rPr>
                <w:rFonts w:ascii="Trebuchet MS" w:hAnsi="Trebuchet MS" w:cs="Trebuchet MS"/>
                <w:sz w:val="18"/>
                <w:szCs w:val="18"/>
              </w:rPr>
            </w:pPr>
            <w:r>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65CBF67" w14:textId="77777777" w:rsidR="009E635F" w:rsidRPr="00500DB0" w:rsidRDefault="009E635F" w:rsidP="00D87C5E">
            <w:pPr>
              <w:rPr>
                <w:rFonts w:ascii="Trebuchet MS" w:hAnsi="Trebuchet MS" w:cs="Trebuchet MS"/>
                <w:sz w:val="18"/>
                <w:szCs w:val="18"/>
              </w:rPr>
            </w:pPr>
            <w:r>
              <w:rPr>
                <w:rFonts w:ascii="Trebuchet MS" w:hAnsi="Trebuchet MS" w:cs="Trebuchet MS"/>
                <w:sz w:val="18"/>
                <w:szCs w:val="18"/>
              </w:rPr>
              <w:t>0-128 tegn</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14:paraId="3F27B240" w14:textId="77777777" w:rsidR="009E635F" w:rsidRDefault="009E635F" w:rsidP="00D87C5E">
            <w:pPr>
              <w:jc w:val="center"/>
              <w:rPr>
                <w:rFonts w:ascii="Trebuchet MS" w:hAnsi="Trebuchet MS" w:cs="Trebuchet MS"/>
                <w:sz w:val="18"/>
                <w:szCs w:val="18"/>
              </w:rPr>
            </w:pPr>
            <w:r>
              <w:rPr>
                <w:rFonts w:ascii="Trebuchet MS" w:hAnsi="Trebuchet MS" w:cs="Trebuchet MS"/>
                <w:sz w:val="18"/>
                <w:szCs w:val="18"/>
              </w:rPr>
              <w:t>F</w:t>
            </w:r>
          </w:p>
        </w:tc>
        <w:tc>
          <w:tcPr>
            <w:tcW w:w="2684" w:type="dxa"/>
            <w:tcBorders>
              <w:top w:val="single" w:sz="4" w:space="0" w:color="auto"/>
              <w:left w:val="single" w:sz="4" w:space="0" w:color="auto"/>
              <w:bottom w:val="single" w:sz="4" w:space="0" w:color="auto"/>
              <w:right w:val="single" w:sz="4" w:space="0" w:color="auto"/>
            </w:tcBorders>
            <w:shd w:val="clear" w:color="auto" w:fill="auto"/>
            <w:vAlign w:val="bottom"/>
          </w:tcPr>
          <w:p w14:paraId="70EE274D" w14:textId="77777777" w:rsidR="009E635F" w:rsidRPr="000F4EB8" w:rsidRDefault="009E635F" w:rsidP="00D87C5E">
            <w:pPr>
              <w:rPr>
                <w:rFonts w:ascii="Trebuchet MS" w:hAnsi="Trebuchet MS" w:cs="Trebuchet MS"/>
                <w:sz w:val="18"/>
                <w:szCs w:val="18"/>
              </w:rPr>
            </w:pPr>
            <w:r>
              <w:rPr>
                <w:rFonts w:ascii="Trebuchet MS" w:hAnsi="Trebuchet MS" w:cs="Trebuchet MS"/>
                <w:sz w:val="18"/>
                <w:szCs w:val="18"/>
              </w:rPr>
              <w:t>Ved skel bag tuja</w:t>
            </w:r>
          </w:p>
        </w:tc>
      </w:tr>
      <w:tr w:rsidR="00D87C5E" w:rsidRPr="00CE1917" w14:paraId="5CB11862"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AC63930" w14:textId="77777777" w:rsidR="00D87C5E" w:rsidRPr="00D87C5E" w:rsidRDefault="007629C9" w:rsidP="00D87C5E">
            <w:pPr>
              <w:rPr>
                <w:rFonts w:ascii="Trebuchet MS" w:hAnsi="Trebuchet MS" w:cs="Trebuchet MS"/>
                <w:sz w:val="18"/>
                <w:szCs w:val="18"/>
              </w:rPr>
            </w:pPr>
            <w:r w:rsidRPr="00D87C5E">
              <w:rPr>
                <w:rFonts w:ascii="Trebuchet MS" w:hAnsi="Trebuchet MS" w:cs="Trebuchet MS"/>
                <w:sz w:val="18"/>
                <w:szCs w:val="18"/>
              </w:rPr>
              <w:t>vejkode</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118CAC0D"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6C56B408"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11014125" w14:textId="77777777" w:rsidR="00D87C5E" w:rsidRPr="00D87C5E" w:rsidRDefault="007629C9" w:rsidP="00D87C5E">
            <w:pPr>
              <w:rPr>
                <w:rFonts w:ascii="Trebuchet MS" w:hAnsi="Trebuchet MS" w:cs="Trebuchet MS"/>
                <w:sz w:val="18"/>
                <w:szCs w:val="18"/>
              </w:rPr>
            </w:pPr>
            <w:r w:rsidRPr="00D87C5E">
              <w:rPr>
                <w:rFonts w:ascii="Trebuchet MS" w:hAnsi="Trebuchet MS" w:cs="Trebuchet MS"/>
                <w:sz w:val="18"/>
                <w:szCs w:val="18"/>
              </w:rPr>
              <w:t>vejnavn</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782CDE3D"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952778" w:rsidRPr="00E474ED" w14:paraId="0012C4C2"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55458A12" w14:textId="77777777" w:rsidR="00952778" w:rsidRPr="00E07F24" w:rsidRDefault="00AD7E05" w:rsidP="00D87C5E">
            <w:pPr>
              <w:rPr>
                <w:rFonts w:ascii="Trebuchet MS" w:hAnsi="Trebuchet MS" w:cs="Trebuchet MS"/>
                <w:sz w:val="18"/>
                <w:szCs w:val="18"/>
              </w:rPr>
            </w:pPr>
            <w:proofErr w:type="spellStart"/>
            <w:r w:rsidRPr="00E07F24">
              <w:rPr>
                <w:rFonts w:ascii="Trebuchet MS" w:hAnsi="Trebuchet MS" w:cs="Trebuchet MS"/>
                <w:sz w:val="18"/>
                <w:szCs w:val="18"/>
              </w:rPr>
              <w:t>cvf_v</w:t>
            </w:r>
            <w:r w:rsidR="00952778" w:rsidRPr="00E07F24">
              <w:rPr>
                <w:rFonts w:ascii="Trebuchet MS" w:hAnsi="Trebuchet MS" w:cs="Trebuchet MS"/>
                <w:sz w:val="18"/>
                <w:szCs w:val="18"/>
              </w:rPr>
              <w:t>ejkode</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67CEB56B" w14:textId="77777777" w:rsidR="00952778" w:rsidRPr="00E07F24" w:rsidRDefault="00952778" w:rsidP="00D87C5E">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D87C5E" w:rsidRPr="00CE1917" w14:paraId="0BE8D537"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6B12F5C1"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h</w:t>
            </w:r>
            <w:r w:rsidRPr="00D87C5E">
              <w:rPr>
                <w:rFonts w:ascii="Trebuchet MS" w:hAnsi="Trebuchet MS" w:cs="Trebuchet MS"/>
                <w:sz w:val="18"/>
                <w:szCs w:val="18"/>
              </w:rPr>
              <w:t>usnr</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516ADE8E"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4736EE1D"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7E485A78"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p</w:t>
            </w:r>
            <w:r w:rsidRPr="00D87C5E">
              <w:rPr>
                <w:rFonts w:ascii="Trebuchet MS" w:hAnsi="Trebuchet MS" w:cs="Trebuchet MS"/>
                <w:sz w:val="18"/>
                <w:szCs w:val="18"/>
              </w:rPr>
              <w:t>ostnr</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38C3B657"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696E7E83" w14:textId="77777777" w:rsidTr="00FA477B">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2159A574"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p</w:t>
            </w:r>
            <w:r w:rsidRPr="00D87C5E">
              <w:rPr>
                <w:rFonts w:ascii="Trebuchet MS" w:hAnsi="Trebuchet MS" w:cs="Trebuchet MS"/>
                <w:sz w:val="18"/>
                <w:szCs w:val="18"/>
              </w:rPr>
              <w:t>ostnr</w:t>
            </w:r>
            <w:r w:rsidR="007629C9" w:rsidRPr="00D87C5E">
              <w:rPr>
                <w:rFonts w:ascii="Trebuchet MS" w:hAnsi="Trebuchet MS" w:cs="Trebuchet MS"/>
                <w:sz w:val="18"/>
                <w:szCs w:val="18"/>
              </w:rPr>
              <w:t>_by</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72D2198"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2130D3" w:rsidRPr="00F6698A" w14:paraId="292CCEBF" w14:textId="77777777" w:rsidTr="00FA477B">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9C1E0CF" w14:textId="07106301" w:rsidR="002130D3" w:rsidRPr="00F6698A" w:rsidRDefault="002130D3" w:rsidP="00D87C5E">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DDA4243" w14:textId="1AB2D1D1" w:rsidR="002130D3" w:rsidRPr="00F6698A" w:rsidRDefault="002130D3" w:rsidP="00D87C5E">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FA477B" w:rsidRPr="00E474ED" w14:paraId="0019339A"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EF84D91" w14:textId="77777777" w:rsidR="00FA477B" w:rsidRPr="00E07F24" w:rsidRDefault="00FA477B" w:rsidP="00D87C5E">
            <w:pPr>
              <w:rPr>
                <w:rFonts w:ascii="Trebuchet MS" w:hAnsi="Trebuchet MS" w:cs="Trebuchet MS"/>
                <w:sz w:val="18"/>
                <w:szCs w:val="18"/>
              </w:rPr>
            </w:pPr>
            <w:proofErr w:type="spellStart"/>
            <w:r w:rsidRPr="00E07F24">
              <w:rPr>
                <w:rFonts w:ascii="Trebuchet MS" w:hAnsi="Trebuchet MS" w:cs="Trebuchet MS"/>
                <w:sz w:val="18"/>
                <w:szCs w:val="18"/>
              </w:rPr>
              <w:t>funktionsstatus_kode</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6C495AF" w14:textId="77777777" w:rsidR="00FA477B" w:rsidRPr="00E07F24" w:rsidRDefault="00FA477B" w:rsidP="00FA477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1647B">
              <w:rPr>
                <w:rFonts w:ascii="Trebuchet MS" w:hAnsi="Trebuchet MS" w:cs="Trebuchet MS"/>
                <w:sz w:val="18"/>
                <w:szCs w:val="18"/>
              </w:rPr>
              <w:t xml:space="preserve"> </w:t>
            </w:r>
          </w:p>
          <w:p w14:paraId="5EAF2487" w14:textId="77777777" w:rsidR="00FA477B" w:rsidRPr="00E07F24" w:rsidRDefault="00FA477B" w:rsidP="00D87C5E">
            <w:pPr>
              <w:rPr>
                <w:rFonts w:ascii="Trebuchet MS" w:hAnsi="Trebuchet MS" w:cs="Trebuchet MS"/>
                <w:sz w:val="18"/>
                <w:szCs w:val="18"/>
              </w:rPr>
            </w:pPr>
          </w:p>
        </w:tc>
      </w:tr>
      <w:tr w:rsidR="00FA477B" w:rsidRPr="00E474ED" w14:paraId="47751370"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61DD4547"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funktionsstatus</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B7A6B1"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 xml:space="preserve">Felt defineret under: 4.1 Standardiserede felter til de temaspecifikke datamodeller </w:t>
            </w:r>
          </w:p>
          <w:p w14:paraId="208272A6" w14:textId="77777777" w:rsidR="00FA477B" w:rsidRPr="00E07F24" w:rsidRDefault="00FA477B" w:rsidP="00D87C5E">
            <w:pPr>
              <w:rPr>
                <w:rFonts w:ascii="Trebuchet MS" w:hAnsi="Trebuchet MS" w:cs="Trebuchet MS"/>
                <w:sz w:val="18"/>
                <w:szCs w:val="18"/>
              </w:rPr>
            </w:pPr>
          </w:p>
        </w:tc>
      </w:tr>
      <w:tr w:rsidR="009611F9" w:rsidRPr="00341F5D" w14:paraId="6AB046C0"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71777974" w14:textId="77777777" w:rsidR="009611F9" w:rsidRPr="002A6DD4" w:rsidRDefault="009611F9" w:rsidP="004667B2">
            <w:pPr>
              <w:rPr>
                <w:rFonts w:ascii="Trebuchet MS" w:hAnsi="Trebuchet MS"/>
                <w:sz w:val="18"/>
                <w:szCs w:val="18"/>
              </w:rPr>
            </w:pPr>
            <w:proofErr w:type="spellStart"/>
            <w:r w:rsidRPr="002A6DD4">
              <w:rPr>
                <w:rFonts w:ascii="Trebuchet MS" w:hAnsi="Trebuchet MS" w:cs="Trebuchet MS"/>
                <w:sz w:val="18"/>
                <w:szCs w:val="18"/>
              </w:rPr>
              <w:t>aktiv_kode</w:t>
            </w:r>
            <w:proofErr w:type="spellEnd"/>
          </w:p>
        </w:tc>
        <w:tc>
          <w:tcPr>
            <w:tcW w:w="4940" w:type="dxa"/>
            <w:tcBorders>
              <w:top w:val="single" w:sz="4" w:space="0" w:color="auto"/>
              <w:left w:val="single" w:sz="4" w:space="0" w:color="auto"/>
              <w:bottom w:val="single" w:sz="4" w:space="0" w:color="auto"/>
              <w:right w:val="single" w:sz="4" w:space="0" w:color="auto"/>
            </w:tcBorders>
            <w:shd w:val="clear" w:color="auto" w:fill="97DDBA"/>
            <w:vAlign w:val="bottom"/>
          </w:tcPr>
          <w:p w14:paraId="0F7B3D7F" w14:textId="77777777" w:rsidR="009611F9" w:rsidRPr="002A6DD4" w:rsidRDefault="009611F9" w:rsidP="00C05B04">
            <w:pPr>
              <w:rPr>
                <w:rFonts w:ascii="Trebuchet MS" w:hAnsi="Trebuchet MS"/>
                <w:sz w:val="18"/>
                <w:szCs w:val="18"/>
              </w:rPr>
            </w:pPr>
            <w:r w:rsidRPr="002A6DD4">
              <w:rPr>
                <w:rFonts w:ascii="Trebuchet MS" w:hAnsi="Trebuchet MS" w:cs="Trebuchet MS"/>
                <w:sz w:val="18"/>
                <w:szCs w:val="18"/>
              </w:rPr>
              <w:t xml:space="preserve">Kode for </w:t>
            </w:r>
            <w:r w:rsidR="00EE1BD8" w:rsidRPr="002A6DD4">
              <w:rPr>
                <w:rFonts w:ascii="Trebuchet MS" w:hAnsi="Trebuchet MS" w:cs="Trebuchet MS"/>
                <w:sz w:val="18"/>
                <w:szCs w:val="18"/>
              </w:rPr>
              <w:t>om funktionsstatus er ak</w:t>
            </w:r>
            <w:r w:rsidR="00C05B04" w:rsidRPr="002A6DD4">
              <w:rPr>
                <w:rFonts w:ascii="Trebuchet MS" w:hAnsi="Trebuchet MS" w:cs="Trebuchet MS"/>
                <w:sz w:val="18"/>
                <w:szCs w:val="18"/>
              </w:rPr>
              <w:t>t</w:t>
            </w:r>
            <w:r w:rsidR="00EE1BD8" w:rsidRPr="002A6DD4">
              <w:rPr>
                <w:rFonts w:ascii="Trebuchet MS" w:hAnsi="Trebuchet MS" w:cs="Trebuchet MS"/>
                <w:sz w:val="18"/>
                <w:szCs w:val="18"/>
              </w:rPr>
              <w:t>iv (ja/nej)</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5F2E943" w14:textId="77777777" w:rsidR="009611F9" w:rsidRPr="002A6DD4" w:rsidRDefault="009611F9" w:rsidP="00C631B5">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2EB64B0" w14:textId="77777777" w:rsidR="009611F9" w:rsidRPr="002A6DD4" w:rsidRDefault="009611F9" w:rsidP="00C631B5">
            <w:pPr>
              <w:autoSpaceDE w:val="0"/>
              <w:autoSpaceDN w:val="0"/>
              <w:adjustRightInd w:val="0"/>
              <w:rPr>
                <w:rFonts w:ascii="Trebuchet MS" w:hAnsi="Trebuchet MS" w:cs="Trebuchet MS"/>
                <w:sz w:val="18"/>
                <w:szCs w:val="18"/>
              </w:rPr>
            </w:pPr>
          </w:p>
        </w:tc>
        <w:tc>
          <w:tcPr>
            <w:tcW w:w="1426" w:type="dxa"/>
            <w:tcBorders>
              <w:top w:val="single" w:sz="4" w:space="0" w:color="auto"/>
              <w:left w:val="single" w:sz="4" w:space="0" w:color="auto"/>
              <w:bottom w:val="single" w:sz="4" w:space="0" w:color="auto"/>
              <w:right w:val="single" w:sz="4" w:space="0" w:color="auto"/>
            </w:tcBorders>
            <w:shd w:val="clear" w:color="auto" w:fill="97DDBA"/>
            <w:vAlign w:val="bottom"/>
          </w:tcPr>
          <w:p w14:paraId="2B829A5E" w14:textId="77777777" w:rsidR="009611F9" w:rsidRPr="002A6DD4" w:rsidRDefault="009611F9"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single" w:sz="4" w:space="0" w:color="auto"/>
              <w:right w:val="single" w:sz="4" w:space="0" w:color="auto"/>
            </w:tcBorders>
            <w:shd w:val="clear" w:color="auto" w:fill="97DDBA"/>
            <w:vAlign w:val="bottom"/>
          </w:tcPr>
          <w:p w14:paraId="4C68C73D" w14:textId="77777777" w:rsidR="009611F9" w:rsidRPr="002A6DD4" w:rsidRDefault="009611F9" w:rsidP="00D87C5E">
            <w:pPr>
              <w:rPr>
                <w:rFonts w:ascii="Trebuchet MS" w:hAnsi="Trebuchet MS" w:cs="Trebuchet MS"/>
                <w:sz w:val="18"/>
                <w:szCs w:val="18"/>
              </w:rPr>
            </w:pPr>
            <w:proofErr w:type="spellStart"/>
            <w:r w:rsidRPr="002A6DD4">
              <w:rPr>
                <w:rFonts w:ascii="Trebuchet MS" w:hAnsi="Trebuchet MS" w:cs="Trebuchet MS"/>
                <w:sz w:val="18"/>
                <w:szCs w:val="18"/>
              </w:rPr>
              <w:t>d_basis_ja_nej</w:t>
            </w:r>
            <w:proofErr w:type="spellEnd"/>
          </w:p>
        </w:tc>
      </w:tr>
      <w:tr w:rsidR="009611F9" w:rsidRPr="00341F5D" w14:paraId="235D5C12"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7971A8E" w14:textId="77777777" w:rsidR="009611F9" w:rsidRPr="002A6DD4" w:rsidRDefault="009611F9" w:rsidP="004667B2">
            <w:pPr>
              <w:rPr>
                <w:rFonts w:ascii="Trebuchet MS" w:hAnsi="Trebuchet MS"/>
                <w:sz w:val="18"/>
                <w:szCs w:val="18"/>
              </w:rPr>
            </w:pPr>
            <w:r w:rsidRPr="002A6DD4">
              <w:rPr>
                <w:rFonts w:ascii="Trebuchet MS" w:hAnsi="Trebuchet MS" w:cs="Trebuchet MS"/>
                <w:sz w:val="18"/>
                <w:szCs w:val="18"/>
              </w:rPr>
              <w:t>aktiv</w:t>
            </w:r>
          </w:p>
        </w:tc>
        <w:tc>
          <w:tcPr>
            <w:tcW w:w="4940" w:type="dxa"/>
            <w:tcBorders>
              <w:top w:val="single" w:sz="4" w:space="0" w:color="auto"/>
              <w:left w:val="single" w:sz="4" w:space="0" w:color="auto"/>
              <w:bottom w:val="single" w:sz="4" w:space="0" w:color="auto"/>
              <w:right w:val="single" w:sz="4" w:space="0" w:color="auto"/>
            </w:tcBorders>
            <w:shd w:val="clear" w:color="auto" w:fill="97DDBA"/>
            <w:vAlign w:val="bottom"/>
          </w:tcPr>
          <w:p w14:paraId="4AE27527" w14:textId="77777777" w:rsidR="009611F9" w:rsidRPr="002A6DD4" w:rsidRDefault="00EE1BD8" w:rsidP="00C05B04">
            <w:pPr>
              <w:rPr>
                <w:rFonts w:ascii="Trebuchet MS" w:hAnsi="Trebuchet MS"/>
                <w:sz w:val="18"/>
                <w:szCs w:val="18"/>
              </w:rPr>
            </w:pPr>
            <w:r w:rsidRPr="002A6DD4">
              <w:rPr>
                <w:rFonts w:ascii="Trebuchet MS" w:hAnsi="Trebuchet MS" w:cs="Trebuchet MS"/>
                <w:sz w:val="18"/>
                <w:szCs w:val="18"/>
              </w:rPr>
              <w:t>funktionsstatus ak</w:t>
            </w:r>
            <w:r w:rsidR="00C05B04" w:rsidRPr="002A6DD4">
              <w:rPr>
                <w:rFonts w:ascii="Trebuchet MS" w:hAnsi="Trebuchet MS" w:cs="Trebuchet MS"/>
                <w:sz w:val="18"/>
                <w:szCs w:val="18"/>
              </w:rPr>
              <w:t>t</w:t>
            </w:r>
            <w:r w:rsidRPr="002A6DD4">
              <w:rPr>
                <w:rFonts w:ascii="Trebuchet MS" w:hAnsi="Trebuchet MS" w:cs="Trebuchet MS"/>
                <w:sz w:val="18"/>
                <w:szCs w:val="18"/>
              </w:rPr>
              <w:t>iv? (ja/nej)</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6CB54284" w14:textId="77777777" w:rsidR="009611F9" w:rsidRPr="002A6DD4" w:rsidRDefault="009611F9" w:rsidP="00C631B5">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0C5AAA2" w14:textId="77777777" w:rsidR="009611F9" w:rsidRPr="002A6DD4" w:rsidRDefault="009611F9" w:rsidP="00C631B5">
            <w:pPr>
              <w:autoSpaceDE w:val="0"/>
              <w:autoSpaceDN w:val="0"/>
              <w:adjustRightInd w:val="0"/>
              <w:rPr>
                <w:rFonts w:ascii="Trebuchet MS" w:hAnsi="Trebuchet MS" w:cs="Trebuchet MS"/>
                <w:sz w:val="18"/>
                <w:szCs w:val="18"/>
              </w:rPr>
            </w:pPr>
          </w:p>
        </w:tc>
        <w:tc>
          <w:tcPr>
            <w:tcW w:w="1426" w:type="dxa"/>
            <w:tcBorders>
              <w:top w:val="single" w:sz="4" w:space="0" w:color="auto"/>
              <w:left w:val="single" w:sz="4" w:space="0" w:color="auto"/>
              <w:bottom w:val="single" w:sz="4" w:space="0" w:color="auto"/>
              <w:right w:val="single" w:sz="4" w:space="0" w:color="auto"/>
            </w:tcBorders>
            <w:shd w:val="clear" w:color="auto" w:fill="97DDBA"/>
            <w:vAlign w:val="bottom"/>
          </w:tcPr>
          <w:p w14:paraId="3A2FB2E3" w14:textId="77777777" w:rsidR="009611F9" w:rsidRPr="002A6DD4" w:rsidRDefault="009611F9" w:rsidP="00D87C5E">
            <w:pPr>
              <w:jc w:val="center"/>
              <w:rPr>
                <w:rFonts w:ascii="Trebuchet MS" w:hAnsi="Trebuchet MS" w:cs="Trebuchet MS"/>
                <w:sz w:val="18"/>
                <w:szCs w:val="18"/>
              </w:rPr>
            </w:pPr>
            <w:r w:rsidRPr="002A6DD4">
              <w:rPr>
                <w:rFonts w:ascii="Trebuchet MS" w:hAnsi="Trebuchet MS" w:cs="Trebuchet MS"/>
                <w:sz w:val="18"/>
                <w:szCs w:val="18"/>
              </w:rPr>
              <w:t>S</w:t>
            </w:r>
          </w:p>
        </w:tc>
        <w:tc>
          <w:tcPr>
            <w:tcW w:w="2684" w:type="dxa"/>
            <w:tcBorders>
              <w:top w:val="single" w:sz="4" w:space="0" w:color="auto"/>
              <w:left w:val="single" w:sz="4" w:space="0" w:color="auto"/>
              <w:bottom w:val="single" w:sz="4" w:space="0" w:color="auto"/>
              <w:right w:val="single" w:sz="4" w:space="0" w:color="auto"/>
            </w:tcBorders>
            <w:shd w:val="clear" w:color="auto" w:fill="97DDBA"/>
            <w:vAlign w:val="bottom"/>
          </w:tcPr>
          <w:p w14:paraId="52EE847C" w14:textId="77777777" w:rsidR="009611F9" w:rsidRPr="002A6DD4" w:rsidRDefault="009611F9" w:rsidP="00D87C5E">
            <w:pPr>
              <w:rPr>
                <w:rFonts w:ascii="Trebuchet MS" w:hAnsi="Trebuchet MS" w:cs="Trebuchet MS"/>
                <w:sz w:val="18"/>
                <w:szCs w:val="18"/>
              </w:rPr>
            </w:pPr>
          </w:p>
        </w:tc>
      </w:tr>
      <w:tr w:rsidR="00B2207B" w:rsidRPr="00CE1917" w14:paraId="2C1ACD96" w14:textId="77777777" w:rsidTr="00745A31">
        <w:trPr>
          <w:trHeight w:hRule="exact" w:val="510"/>
        </w:trPr>
        <w:tc>
          <w:tcPr>
            <w:tcW w:w="2093" w:type="dxa"/>
            <w:tcBorders>
              <w:top w:val="single" w:sz="4" w:space="0" w:color="auto"/>
              <w:left w:val="single" w:sz="4" w:space="0" w:color="auto"/>
              <w:bottom w:val="nil"/>
              <w:right w:val="single" w:sz="4" w:space="0" w:color="auto"/>
            </w:tcBorders>
            <w:shd w:val="clear" w:color="auto" w:fill="D9D9D9"/>
            <w:vAlign w:val="center"/>
          </w:tcPr>
          <w:p w14:paraId="4FA1DBE8" w14:textId="77777777" w:rsidR="00B2207B" w:rsidRPr="002A6DD4" w:rsidRDefault="004667B2" w:rsidP="004667B2">
            <w:pPr>
              <w:rPr>
                <w:rFonts w:ascii="Trebuchet MS" w:hAnsi="Trebuchet MS"/>
                <w:sz w:val="18"/>
                <w:szCs w:val="18"/>
              </w:rPr>
            </w:pPr>
            <w:proofErr w:type="spellStart"/>
            <w:r w:rsidRPr="002A6DD4">
              <w:rPr>
                <w:rFonts w:ascii="Trebuchet MS" w:hAnsi="Trebuchet MS"/>
                <w:sz w:val="18"/>
                <w:szCs w:val="18"/>
              </w:rPr>
              <w:t>senest</w:t>
            </w:r>
            <w:r w:rsidR="007629C9" w:rsidRPr="002A6DD4">
              <w:rPr>
                <w:rFonts w:ascii="Trebuchet MS" w:hAnsi="Trebuchet MS"/>
                <w:sz w:val="18"/>
                <w:szCs w:val="18"/>
              </w:rPr>
              <w:t>_tilsyn</w:t>
            </w:r>
            <w:proofErr w:type="spellEnd"/>
          </w:p>
        </w:tc>
        <w:tc>
          <w:tcPr>
            <w:tcW w:w="4940" w:type="dxa"/>
            <w:tcBorders>
              <w:top w:val="single" w:sz="4" w:space="0" w:color="auto"/>
              <w:left w:val="single" w:sz="4" w:space="0" w:color="auto"/>
              <w:bottom w:val="nil"/>
              <w:right w:val="single" w:sz="4" w:space="0" w:color="auto"/>
            </w:tcBorders>
            <w:shd w:val="clear" w:color="auto" w:fill="FFFFFF"/>
            <w:vAlign w:val="center"/>
          </w:tcPr>
          <w:p w14:paraId="0F7E240F" w14:textId="77777777" w:rsidR="00B2207B" w:rsidRPr="002A6DD4" w:rsidRDefault="00B2207B" w:rsidP="004667B2">
            <w:pPr>
              <w:rPr>
                <w:rFonts w:ascii="Trebuchet MS" w:hAnsi="Trebuchet MS"/>
                <w:sz w:val="18"/>
                <w:szCs w:val="18"/>
              </w:rPr>
            </w:pPr>
            <w:r w:rsidRPr="002A6DD4">
              <w:rPr>
                <w:rFonts w:ascii="Trebuchet MS" w:hAnsi="Trebuchet MS"/>
                <w:sz w:val="18"/>
                <w:szCs w:val="18"/>
              </w:rPr>
              <w:t>Dato for seneste tilsyn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539FF94" w14:textId="77777777" w:rsidR="00B2207B" w:rsidRPr="002A6DD4" w:rsidRDefault="00B2207B" w:rsidP="00C631B5">
            <w:pPr>
              <w:rPr>
                <w:rFonts w:ascii="Trebuchet MS" w:hAnsi="Trebuchet MS" w:cs="Trebuchet MS"/>
                <w:sz w:val="18"/>
                <w:szCs w:val="18"/>
              </w:rPr>
            </w:pPr>
            <w:proofErr w:type="gramStart"/>
            <w:r w:rsidRPr="002A6DD4">
              <w:rPr>
                <w:rFonts w:ascii="Trebuchet MS" w:hAnsi="Trebuchet MS" w:cs="Trebuchet MS"/>
                <w:sz w:val="18"/>
                <w:szCs w:val="18"/>
              </w:rPr>
              <w:t>ISO dato</w:t>
            </w:r>
            <w:proofErr w:type="gramEnd"/>
          </w:p>
        </w:tc>
        <w:tc>
          <w:tcPr>
            <w:tcW w:w="1418" w:type="dxa"/>
            <w:tcBorders>
              <w:top w:val="single" w:sz="4" w:space="0" w:color="auto"/>
              <w:left w:val="single" w:sz="4" w:space="0" w:color="auto"/>
              <w:bottom w:val="nil"/>
              <w:right w:val="single" w:sz="4" w:space="0" w:color="auto"/>
            </w:tcBorders>
            <w:shd w:val="clear" w:color="auto" w:fill="FFFFFF"/>
            <w:vAlign w:val="center"/>
          </w:tcPr>
          <w:p w14:paraId="4D0ED071" w14:textId="77777777" w:rsidR="00B2207B" w:rsidRPr="002A6DD4" w:rsidRDefault="00B2207B" w:rsidP="00C631B5">
            <w:pPr>
              <w:autoSpaceDE w:val="0"/>
              <w:autoSpaceDN w:val="0"/>
              <w:adjustRightInd w:val="0"/>
              <w:rPr>
                <w:rFonts w:ascii="Trebuchet MS" w:hAnsi="Trebuchet MS" w:cs="Trebuchet MS"/>
                <w:sz w:val="18"/>
                <w:szCs w:val="18"/>
              </w:rPr>
            </w:pPr>
            <w:r w:rsidRPr="002A6DD4">
              <w:rPr>
                <w:rFonts w:ascii="Trebuchet MS" w:hAnsi="Trebuchet MS" w:cs="Trebuchet MS"/>
                <w:sz w:val="18"/>
                <w:szCs w:val="18"/>
              </w:rPr>
              <w:t>2006-12-31</w:t>
            </w:r>
          </w:p>
          <w:p w14:paraId="4C5F6CAC" w14:textId="77777777" w:rsidR="00B2207B" w:rsidRPr="002A6DD4" w:rsidRDefault="00B2207B" w:rsidP="00C631B5">
            <w:pPr>
              <w:rPr>
                <w:rFonts w:ascii="Trebuchet MS" w:hAnsi="Trebuchet MS" w:cs="Trebuchet MS"/>
                <w:sz w:val="18"/>
                <w:szCs w:val="18"/>
              </w:rPr>
            </w:pPr>
            <w:r w:rsidRPr="002A6DD4">
              <w:rPr>
                <w:rFonts w:ascii="Trebuchet MS" w:hAnsi="Trebuchet MS" w:cs="Trebuchet MS"/>
                <w:sz w:val="18"/>
                <w:szCs w:val="18"/>
              </w:rPr>
              <w:t>2999-12-31</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03D8D25D" w14:textId="77777777" w:rsidR="00B2207B" w:rsidRPr="002A6DD4" w:rsidRDefault="00B2207B" w:rsidP="002A6DD4">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300ADF07" w14:textId="77777777" w:rsidR="00B2207B" w:rsidRPr="002A6DD4" w:rsidRDefault="00B2207B" w:rsidP="002A6DD4">
            <w:pPr>
              <w:rPr>
                <w:rFonts w:ascii="Trebuchet MS" w:hAnsi="Trebuchet MS" w:cs="Trebuchet MS"/>
                <w:sz w:val="18"/>
                <w:szCs w:val="18"/>
              </w:rPr>
            </w:pPr>
            <w:r w:rsidRPr="002A6DD4">
              <w:rPr>
                <w:rFonts w:ascii="Trebuchet MS" w:hAnsi="Trebuchet MS" w:cs="Trebuchet MS"/>
                <w:sz w:val="18"/>
                <w:szCs w:val="18"/>
              </w:rPr>
              <w:t>2011-05-23</w:t>
            </w:r>
          </w:p>
        </w:tc>
      </w:tr>
      <w:tr w:rsidR="00453D86" w:rsidRPr="00CE1917" w14:paraId="65361F49"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1B4DB642" w14:textId="77777777" w:rsidR="00453D86" w:rsidRPr="00500DB0" w:rsidRDefault="004667B2" w:rsidP="00D87C5E">
            <w:pPr>
              <w:rPr>
                <w:rFonts w:ascii="Trebuchet MS" w:hAnsi="Trebuchet MS" w:cs="Trebuchet MS"/>
                <w:sz w:val="18"/>
                <w:szCs w:val="18"/>
              </w:rPr>
            </w:pPr>
            <w:r>
              <w:rPr>
                <w:rFonts w:ascii="Trebuchet MS" w:hAnsi="Trebuchet MS" w:cs="Trebuchet MS"/>
                <w:sz w:val="18"/>
                <w:szCs w:val="18"/>
              </w:rPr>
              <w:t>l</w:t>
            </w:r>
            <w:r w:rsidRPr="00500DB0">
              <w:rPr>
                <w:rFonts w:ascii="Trebuchet MS" w:hAnsi="Trebuchet MS" w:cs="Trebuchet MS"/>
                <w:sz w:val="18"/>
                <w:szCs w:val="18"/>
              </w:rPr>
              <w:t>ink</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F55AF63" w14:textId="77777777" w:rsidR="00453D86" w:rsidRPr="00CE1917" w:rsidRDefault="00453D86" w:rsidP="00D87C5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C3785" w:rsidRPr="0051728E" w14:paraId="0C130672" w14:textId="77777777" w:rsidTr="00D87C5E">
        <w:trPr>
          <w:trHeight w:hRule="exact" w:val="255"/>
        </w:trPr>
        <w:tc>
          <w:tcPr>
            <w:tcW w:w="13716" w:type="dxa"/>
            <w:gridSpan w:val="6"/>
            <w:tcBorders>
              <w:top w:val="single" w:sz="4" w:space="0" w:color="auto"/>
              <w:left w:val="nil"/>
              <w:bottom w:val="nil"/>
              <w:right w:val="nil"/>
            </w:tcBorders>
            <w:shd w:val="clear" w:color="auto" w:fill="99CCFF"/>
            <w:vAlign w:val="bottom"/>
          </w:tcPr>
          <w:p w14:paraId="685B27CE" w14:textId="77777777" w:rsidR="007C3785" w:rsidRPr="009367BB" w:rsidRDefault="00685655" w:rsidP="00D87C5E">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53D86" w:rsidRPr="0051728E" w14:paraId="6172F5F9" w14:textId="77777777" w:rsidTr="00D87C5E">
        <w:trPr>
          <w:trHeight w:hRule="exact" w:val="255"/>
        </w:trPr>
        <w:tc>
          <w:tcPr>
            <w:tcW w:w="13716" w:type="dxa"/>
            <w:gridSpan w:val="6"/>
            <w:tcBorders>
              <w:top w:val="nil"/>
              <w:left w:val="nil"/>
              <w:bottom w:val="nil"/>
              <w:right w:val="nil"/>
            </w:tcBorders>
            <w:shd w:val="clear" w:color="auto" w:fill="97DDBA"/>
            <w:vAlign w:val="bottom"/>
          </w:tcPr>
          <w:p w14:paraId="50EAF983" w14:textId="77777777" w:rsidR="00453D86" w:rsidRPr="0051728E" w:rsidRDefault="00691F15" w:rsidP="00D87C5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9D6AAEF" w14:textId="77777777" w:rsidR="00C15214" w:rsidRDefault="00C15214">
      <w:pPr>
        <w:rPr>
          <w:rFonts w:ascii="Trebuchet MS" w:hAnsi="Trebuchet MS"/>
          <w:b/>
          <w:bCs/>
          <w:sz w:val="24"/>
          <w:szCs w:val="22"/>
        </w:rPr>
      </w:pPr>
      <w:r>
        <w:br w:type="page"/>
      </w:r>
    </w:p>
    <w:p w14:paraId="1D012527" w14:textId="169CD651" w:rsidR="00614F75" w:rsidRDefault="00A52D18" w:rsidP="00614F75">
      <w:pPr>
        <w:pStyle w:val="Overskrift6"/>
      </w:pPr>
      <w:r>
        <w:lastRenderedPageBreak/>
        <w:t>5.12.</w:t>
      </w:r>
      <w:r w:rsidR="007C3785">
        <w:t>1.</w:t>
      </w:r>
      <w:r w:rsidR="00453D86">
        <w:t>1</w:t>
      </w:r>
      <w:r w:rsidR="007C3785" w:rsidRPr="00A32757">
        <w:t xml:space="preserve"> </w:t>
      </w:r>
      <w:r w:rsidR="007C3785">
        <w:t>Metadata</w:t>
      </w:r>
      <w:r w:rsidR="00614F75" w:rsidRPr="00614F7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14F75" w:rsidRPr="0051728E" w14:paraId="43A8A9EB" w14:textId="77777777" w:rsidTr="00D87C5E">
        <w:trPr>
          <w:trHeight w:hRule="exact" w:val="255"/>
        </w:trPr>
        <w:tc>
          <w:tcPr>
            <w:tcW w:w="2235" w:type="dxa"/>
            <w:shd w:val="clear" w:color="auto" w:fill="D9D9D9"/>
            <w:vAlign w:val="bottom"/>
          </w:tcPr>
          <w:p w14:paraId="4FFB0CC1" w14:textId="77777777" w:rsidR="00614F75" w:rsidRPr="0051728E" w:rsidRDefault="00614F75" w:rsidP="00D87C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D251BCE" w14:textId="77777777" w:rsidR="00614F75" w:rsidRPr="00FE3FC3" w:rsidRDefault="00614F75" w:rsidP="00D87C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614F75" w:rsidRPr="0051728E" w14:paraId="254936A5" w14:textId="77777777" w:rsidTr="00D87C5E">
        <w:trPr>
          <w:trHeight w:hRule="exact" w:val="255"/>
        </w:trPr>
        <w:tc>
          <w:tcPr>
            <w:tcW w:w="2235" w:type="dxa"/>
            <w:shd w:val="clear" w:color="auto" w:fill="E0E0E0"/>
            <w:vAlign w:val="bottom"/>
          </w:tcPr>
          <w:p w14:paraId="388B6E6B"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817D4BD" w14:textId="77777777" w:rsidR="00614F75" w:rsidRPr="004933DF" w:rsidRDefault="00614F75" w:rsidP="00D87C5E">
            <w:pPr>
              <w:rPr>
                <w:rFonts w:ascii="Trebuchet MS" w:hAnsi="Trebuchet MS" w:cs="Trebuchet MS"/>
                <w:sz w:val="18"/>
                <w:szCs w:val="18"/>
              </w:rPr>
            </w:pPr>
            <w:r w:rsidRPr="007C3785">
              <w:rPr>
                <w:rFonts w:ascii="Trebuchet MS" w:hAnsi="Trebuchet MS" w:cs="Trebuchet MS"/>
                <w:sz w:val="18"/>
                <w:szCs w:val="18"/>
              </w:rPr>
              <w:t>Brandhane</w:t>
            </w:r>
          </w:p>
        </w:tc>
      </w:tr>
      <w:tr w:rsidR="00614F75" w:rsidRPr="0051728E" w14:paraId="4670DEBA" w14:textId="77777777" w:rsidTr="00D87C5E">
        <w:trPr>
          <w:trHeight w:hRule="exact" w:val="255"/>
        </w:trPr>
        <w:tc>
          <w:tcPr>
            <w:tcW w:w="2235" w:type="dxa"/>
            <w:shd w:val="clear" w:color="auto" w:fill="E0E0E0"/>
            <w:vAlign w:val="bottom"/>
          </w:tcPr>
          <w:p w14:paraId="04C22592"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7280C69" w14:textId="77777777" w:rsidR="00614F75" w:rsidRDefault="00614F75" w:rsidP="00D87C5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00</w:t>
            </w:r>
          </w:p>
        </w:tc>
      </w:tr>
      <w:tr w:rsidR="00614F75" w:rsidRPr="0051728E" w14:paraId="66865169" w14:textId="77777777" w:rsidTr="00D87C5E">
        <w:trPr>
          <w:trHeight w:hRule="exact" w:val="255"/>
        </w:trPr>
        <w:tc>
          <w:tcPr>
            <w:tcW w:w="2235" w:type="dxa"/>
            <w:shd w:val="clear" w:color="auto" w:fill="E0E0E0"/>
            <w:vAlign w:val="bottom"/>
          </w:tcPr>
          <w:p w14:paraId="731D6374"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97D49D5" w14:textId="77777777" w:rsidR="00614F75" w:rsidRPr="00F279E4" w:rsidRDefault="00614F75" w:rsidP="00D87C5E">
            <w:pPr>
              <w:rPr>
                <w:rFonts w:ascii="Trebuchet MS" w:hAnsi="Trebuchet MS" w:cs="Trebuchet MS"/>
                <w:sz w:val="18"/>
                <w:szCs w:val="18"/>
              </w:rPr>
            </w:pPr>
            <w:r>
              <w:rPr>
                <w:rFonts w:ascii="Trebuchet MS" w:hAnsi="Trebuchet MS"/>
                <w:sz w:val="18"/>
                <w:szCs w:val="18"/>
              </w:rPr>
              <w:t>Sted, hvor der kan let tilslutte brandslanger til at slukke ildebrand m.v.</w:t>
            </w:r>
          </w:p>
        </w:tc>
      </w:tr>
      <w:tr w:rsidR="00614F75" w:rsidRPr="0051728E" w14:paraId="498E8229" w14:textId="77777777" w:rsidTr="00D87C5E">
        <w:trPr>
          <w:trHeight w:hRule="exact" w:val="255"/>
        </w:trPr>
        <w:tc>
          <w:tcPr>
            <w:tcW w:w="2235" w:type="dxa"/>
            <w:shd w:val="clear" w:color="auto" w:fill="E0E0E0"/>
            <w:vAlign w:val="bottom"/>
          </w:tcPr>
          <w:p w14:paraId="49EE0B9A"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C3FE059" w14:textId="77777777" w:rsidR="00614F75" w:rsidRPr="00D77840" w:rsidRDefault="00614F75" w:rsidP="00D87C5E">
            <w:pPr>
              <w:rPr>
                <w:rFonts w:ascii="Trebuchet MS" w:hAnsi="Trebuchet MS" w:cs="Trebuchet MS"/>
                <w:sz w:val="18"/>
                <w:szCs w:val="18"/>
              </w:rPr>
            </w:pPr>
            <w:r w:rsidRPr="000F4EB8">
              <w:rPr>
                <w:rFonts w:ascii="Trebuchet MS" w:hAnsi="Trebuchet MS"/>
                <w:sz w:val="18"/>
                <w:szCs w:val="18"/>
              </w:rPr>
              <w:t>Brandhaner til brug for en beredskabsindsats.</w:t>
            </w:r>
          </w:p>
        </w:tc>
      </w:tr>
      <w:tr w:rsidR="00614F75" w:rsidRPr="0051728E" w14:paraId="221DD68B" w14:textId="77777777" w:rsidTr="00D87C5E">
        <w:trPr>
          <w:trHeight w:hRule="exact" w:val="255"/>
        </w:trPr>
        <w:tc>
          <w:tcPr>
            <w:tcW w:w="2235" w:type="dxa"/>
            <w:shd w:val="clear" w:color="auto" w:fill="E0E0E0"/>
            <w:vAlign w:val="bottom"/>
          </w:tcPr>
          <w:p w14:paraId="7B2431D6" w14:textId="77777777" w:rsidR="00614F75" w:rsidRPr="0051728E" w:rsidRDefault="00614F75" w:rsidP="00D87C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698E1DE"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 xml:space="preserve">Vise om </w:t>
            </w:r>
            <w:proofErr w:type="spellStart"/>
            <w:r>
              <w:rPr>
                <w:rFonts w:ascii="Trebuchet MS" w:hAnsi="Trebuchet MS" w:cs="Trebuchet MS"/>
                <w:sz w:val="18"/>
                <w:szCs w:val="18"/>
              </w:rPr>
              <w:t>drækning</w:t>
            </w:r>
            <w:proofErr w:type="spellEnd"/>
            <w:r>
              <w:rPr>
                <w:rFonts w:ascii="Trebuchet MS" w:hAnsi="Trebuchet MS" w:cs="Trebuchet MS"/>
                <w:sz w:val="18"/>
                <w:szCs w:val="18"/>
              </w:rPr>
              <w:t xml:space="preserve"> er god nok i lokalområdet og oplyse om placering ved akut behov - brandslukning.</w:t>
            </w:r>
          </w:p>
        </w:tc>
      </w:tr>
      <w:tr w:rsidR="00614F75" w:rsidRPr="0051728E" w14:paraId="3E967FBC" w14:textId="77777777" w:rsidTr="00D87C5E">
        <w:trPr>
          <w:trHeight w:hRule="exact" w:val="255"/>
        </w:trPr>
        <w:tc>
          <w:tcPr>
            <w:tcW w:w="2235" w:type="dxa"/>
            <w:shd w:val="clear" w:color="auto" w:fill="E0E0E0"/>
            <w:vAlign w:val="bottom"/>
          </w:tcPr>
          <w:p w14:paraId="6DBC649D" w14:textId="77777777" w:rsidR="00614F75" w:rsidRPr="0051728E" w:rsidRDefault="00614F75" w:rsidP="00D87C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F6CDE3B" w14:textId="77777777" w:rsidR="00614F75" w:rsidRPr="00BF1A2A" w:rsidRDefault="00614F75" w:rsidP="00D87C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614F75" w:rsidRPr="0051728E" w14:paraId="1D3D375B" w14:textId="77777777" w:rsidTr="00D87C5E">
        <w:trPr>
          <w:trHeight w:hRule="exact" w:val="255"/>
        </w:trPr>
        <w:tc>
          <w:tcPr>
            <w:tcW w:w="2235" w:type="dxa"/>
            <w:shd w:val="clear" w:color="auto" w:fill="E0E0E0"/>
            <w:vAlign w:val="bottom"/>
          </w:tcPr>
          <w:p w14:paraId="2EAF2458" w14:textId="77777777" w:rsidR="00614F75" w:rsidRPr="00492FFE" w:rsidRDefault="006D2EDB" w:rsidP="00D87C5E">
            <w:pPr>
              <w:rPr>
                <w:rFonts w:ascii="Trebuchet MS" w:hAnsi="Trebuchet MS" w:cs="Trebuchet MS"/>
                <w:sz w:val="18"/>
                <w:szCs w:val="18"/>
              </w:rPr>
            </w:pPr>
            <w:proofErr w:type="spellStart"/>
            <w:r w:rsidRPr="00E45822">
              <w:rPr>
                <w:rFonts w:ascii="Trebuchet MS" w:hAnsi="Trebuchet MS" w:cs="Trebuchet MS"/>
                <w:sz w:val="18"/>
                <w:szCs w:val="18"/>
              </w:rPr>
              <w:t>Noegle</w:t>
            </w:r>
            <w:r w:rsidR="00614F75" w:rsidRPr="00492FFE">
              <w:rPr>
                <w:rFonts w:ascii="Trebuchet MS" w:hAnsi="Trebuchet MS" w:cs="Trebuchet MS"/>
                <w:sz w:val="18"/>
                <w:szCs w:val="18"/>
              </w:rPr>
              <w:t>_ord</w:t>
            </w:r>
            <w:proofErr w:type="spellEnd"/>
          </w:p>
        </w:tc>
        <w:tc>
          <w:tcPr>
            <w:tcW w:w="11340" w:type="dxa"/>
            <w:shd w:val="clear" w:color="auto" w:fill="FFFFFF"/>
            <w:vAlign w:val="bottom"/>
          </w:tcPr>
          <w:p w14:paraId="1011FDAB" w14:textId="77777777" w:rsidR="00614F75" w:rsidRPr="00492FFE" w:rsidRDefault="00614F75" w:rsidP="00D87C5E">
            <w:pPr>
              <w:autoSpaceDE w:val="0"/>
              <w:autoSpaceDN w:val="0"/>
              <w:adjustRightInd w:val="0"/>
              <w:rPr>
                <w:rFonts w:ascii="Trebuchet MS" w:hAnsi="Trebuchet MS" w:cs="Trebuchet MS"/>
                <w:sz w:val="18"/>
                <w:szCs w:val="18"/>
              </w:rPr>
            </w:pPr>
            <w:r>
              <w:rPr>
                <w:rFonts w:ascii="Trebuchet MS" w:hAnsi="Trebuchet MS" w:cs="Trebuchet MS"/>
                <w:sz w:val="18"/>
                <w:szCs w:val="18"/>
              </w:rPr>
              <w:t>Vand, Brand, Slukning</w:t>
            </w:r>
          </w:p>
        </w:tc>
      </w:tr>
      <w:tr w:rsidR="00614F75" w:rsidRPr="0051728E" w14:paraId="76F40464" w14:textId="77777777" w:rsidTr="00D87C5E">
        <w:trPr>
          <w:trHeight w:hRule="exact" w:val="255"/>
        </w:trPr>
        <w:tc>
          <w:tcPr>
            <w:tcW w:w="2235" w:type="dxa"/>
            <w:shd w:val="clear" w:color="auto" w:fill="E0E0E0"/>
            <w:vAlign w:val="bottom"/>
          </w:tcPr>
          <w:p w14:paraId="5081544E"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C8C21A9"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Punkt</w:t>
            </w:r>
          </w:p>
        </w:tc>
      </w:tr>
      <w:tr w:rsidR="00614F75" w:rsidRPr="0051728E" w14:paraId="07DD9840" w14:textId="77777777" w:rsidTr="00D87C5E">
        <w:trPr>
          <w:trHeight w:hRule="exact" w:val="255"/>
        </w:trPr>
        <w:tc>
          <w:tcPr>
            <w:tcW w:w="2235" w:type="dxa"/>
            <w:shd w:val="clear" w:color="auto" w:fill="E0E0E0"/>
            <w:vAlign w:val="bottom"/>
          </w:tcPr>
          <w:p w14:paraId="0A5972C8" w14:textId="77777777" w:rsidR="00614F75" w:rsidRPr="00FE3FC3" w:rsidRDefault="00614F75" w:rsidP="00D87C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4951F46" w14:textId="77777777" w:rsidR="00614F75" w:rsidRPr="00FE3FC3" w:rsidRDefault="00614F75" w:rsidP="00D87C5E">
            <w:pPr>
              <w:rPr>
                <w:rFonts w:ascii="Trebuchet MS" w:hAnsi="Trebuchet MS" w:cs="Trebuchet MS"/>
                <w:sz w:val="18"/>
                <w:szCs w:val="18"/>
              </w:rPr>
            </w:pPr>
          </w:p>
        </w:tc>
      </w:tr>
      <w:tr w:rsidR="000C68CF" w:rsidRPr="00341F5D" w14:paraId="27D9B17A" w14:textId="77777777" w:rsidTr="00D87C5E">
        <w:trPr>
          <w:trHeight w:hRule="exact" w:val="255"/>
        </w:trPr>
        <w:tc>
          <w:tcPr>
            <w:tcW w:w="2235" w:type="dxa"/>
            <w:shd w:val="clear" w:color="auto" w:fill="E0E0E0"/>
            <w:vAlign w:val="bottom"/>
          </w:tcPr>
          <w:p w14:paraId="5B267E3B" w14:textId="77777777" w:rsidR="000C68CF" w:rsidRPr="002A6DD4" w:rsidRDefault="0089156A" w:rsidP="00D87C5E">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6EC57300" w14:textId="071E24AB" w:rsidR="000C68CF" w:rsidRPr="002A6DD4" w:rsidRDefault="00962AA0" w:rsidP="00D87C5E">
            <w:pPr>
              <w:rPr>
                <w:rFonts w:ascii="Trebuchet MS" w:hAnsi="Trebuchet MS" w:cs="Trebuchet MS"/>
                <w:sz w:val="18"/>
                <w:szCs w:val="18"/>
              </w:rPr>
            </w:pPr>
            <w:r w:rsidRPr="00ED0116">
              <w:rPr>
                <w:rFonts w:ascii="Trebuchet MS" w:hAnsi="Trebuchet MS" w:cs="Trebuchet MS"/>
                <w:color w:val="4F81BD"/>
                <w:sz w:val="18"/>
                <w:szCs w:val="18"/>
              </w:rPr>
              <w:t>14.01.09</w:t>
            </w:r>
          </w:p>
        </w:tc>
      </w:tr>
    </w:tbl>
    <w:p w14:paraId="1FEE4448" w14:textId="77777777" w:rsidR="007C3785" w:rsidRPr="00A32757" w:rsidRDefault="00A52D18" w:rsidP="007C3785">
      <w:pPr>
        <w:pStyle w:val="Overskrift6"/>
      </w:pPr>
      <w:r>
        <w:t>5.12.</w:t>
      </w:r>
      <w:r w:rsidR="007C3785">
        <w:t>1.</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4C649CA5" w14:textId="77777777" w:rsidTr="00D87C5E">
        <w:trPr>
          <w:trHeight w:hRule="exact" w:val="255"/>
        </w:trPr>
        <w:tc>
          <w:tcPr>
            <w:tcW w:w="4503" w:type="dxa"/>
            <w:shd w:val="clear" w:color="auto" w:fill="D9D9D9"/>
            <w:vAlign w:val="bottom"/>
          </w:tcPr>
          <w:p w14:paraId="12BE4EB5" w14:textId="77777777" w:rsidR="007C3785" w:rsidRPr="0051728E" w:rsidRDefault="007C3785" w:rsidP="00D87C5E">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29DE3359" w14:textId="77777777" w:rsidR="007C3785" w:rsidRPr="0051728E" w:rsidRDefault="007C3785" w:rsidP="00D87C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CFC47AD" w14:textId="77777777" w:rsidTr="00D87C5E">
        <w:trPr>
          <w:trHeight w:hRule="exact" w:val="255"/>
        </w:trPr>
        <w:tc>
          <w:tcPr>
            <w:tcW w:w="4503" w:type="dxa"/>
            <w:shd w:val="clear" w:color="auto" w:fill="E0E0E0"/>
            <w:vAlign w:val="bottom"/>
          </w:tcPr>
          <w:p w14:paraId="4ADA5270" w14:textId="77777777" w:rsidR="007C3785" w:rsidRPr="00024C60" w:rsidRDefault="007C3785" w:rsidP="00D87C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4996D21"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Data fra vandforsyningsselskaber og tilføjet indsatslederne viden.</w:t>
            </w:r>
          </w:p>
        </w:tc>
      </w:tr>
      <w:tr w:rsidR="007C3785" w:rsidRPr="0051728E" w14:paraId="7DA9D4CF" w14:textId="77777777" w:rsidTr="00D87C5E">
        <w:trPr>
          <w:trHeight w:hRule="exact" w:val="510"/>
        </w:trPr>
        <w:tc>
          <w:tcPr>
            <w:tcW w:w="4503" w:type="dxa"/>
            <w:shd w:val="clear" w:color="auto" w:fill="E0E0E0"/>
            <w:vAlign w:val="center"/>
          </w:tcPr>
          <w:p w14:paraId="7556BCFE"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B9D53F0"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Opdele i type, der fortæller om den normale forventede ydelse af vand, og placering. Mulighed for at angive ydelse og tilsyn og evt. midlertidigt nedlukning.</w:t>
            </w:r>
          </w:p>
        </w:tc>
      </w:tr>
      <w:tr w:rsidR="007C3785" w:rsidRPr="0051728E" w14:paraId="47EE4C83" w14:textId="77777777" w:rsidTr="00D87C5E">
        <w:trPr>
          <w:trHeight w:hRule="exact" w:val="255"/>
        </w:trPr>
        <w:tc>
          <w:tcPr>
            <w:tcW w:w="4503" w:type="dxa"/>
            <w:shd w:val="clear" w:color="auto" w:fill="E0E0E0"/>
            <w:vAlign w:val="bottom"/>
          </w:tcPr>
          <w:p w14:paraId="7755F2FF"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37580CC2"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w:t>
            </w:r>
          </w:p>
        </w:tc>
      </w:tr>
      <w:tr w:rsidR="007C3785" w:rsidRPr="0051728E" w14:paraId="05C8788A" w14:textId="77777777" w:rsidTr="00D87C5E">
        <w:trPr>
          <w:trHeight w:hRule="exact" w:val="255"/>
        </w:trPr>
        <w:tc>
          <w:tcPr>
            <w:tcW w:w="4503" w:type="dxa"/>
            <w:shd w:val="clear" w:color="auto" w:fill="E0E0E0"/>
            <w:vAlign w:val="bottom"/>
          </w:tcPr>
          <w:p w14:paraId="1BFA15DC"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64254B59" w14:textId="77777777" w:rsidR="007C3785" w:rsidRPr="00024C60" w:rsidRDefault="007C3785" w:rsidP="00D87C5E">
            <w:pPr>
              <w:rPr>
                <w:rFonts w:ascii="Trebuchet MS" w:hAnsi="Trebuchet MS" w:cs="Trebuchet MS"/>
                <w:sz w:val="18"/>
                <w:szCs w:val="18"/>
              </w:rPr>
            </w:pPr>
          </w:p>
        </w:tc>
      </w:tr>
      <w:tr w:rsidR="007C3785" w:rsidRPr="0051728E" w14:paraId="5778F0CE" w14:textId="77777777" w:rsidTr="00D87C5E">
        <w:trPr>
          <w:trHeight w:hRule="exact" w:val="255"/>
        </w:trPr>
        <w:tc>
          <w:tcPr>
            <w:tcW w:w="4503" w:type="dxa"/>
            <w:shd w:val="clear" w:color="auto" w:fill="E0E0E0"/>
            <w:vAlign w:val="bottom"/>
          </w:tcPr>
          <w:p w14:paraId="76C50C7D"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07D06C2" w14:textId="77777777" w:rsidR="007C3785" w:rsidRPr="00024C60" w:rsidRDefault="007C3785" w:rsidP="00D87C5E">
            <w:pPr>
              <w:rPr>
                <w:rFonts w:ascii="Trebuchet MS" w:hAnsi="Trebuchet MS" w:cs="Trebuchet MS"/>
                <w:sz w:val="18"/>
                <w:szCs w:val="18"/>
              </w:rPr>
            </w:pPr>
          </w:p>
        </w:tc>
      </w:tr>
      <w:tr w:rsidR="007C3785" w:rsidRPr="0051728E" w14:paraId="036F4311" w14:textId="77777777" w:rsidTr="00D87C5E">
        <w:trPr>
          <w:trHeight w:hRule="exact" w:val="255"/>
        </w:trPr>
        <w:tc>
          <w:tcPr>
            <w:tcW w:w="4503" w:type="dxa"/>
            <w:shd w:val="clear" w:color="auto" w:fill="E0E0E0"/>
            <w:vAlign w:val="bottom"/>
          </w:tcPr>
          <w:p w14:paraId="55BAEEBF"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F65E781"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 xml:space="preserve">Fremgår af </w:t>
            </w:r>
            <w:r w:rsidR="00A07591">
              <w:rPr>
                <w:rFonts w:ascii="Trebuchet MS" w:hAnsi="Trebuchet MS" w:cs="Trebuchet MS"/>
                <w:sz w:val="18"/>
                <w:szCs w:val="18"/>
              </w:rPr>
              <w:t>nogle gamle tekniske grundkort. Kan i så fald snappe til disse.</w:t>
            </w:r>
          </w:p>
        </w:tc>
      </w:tr>
    </w:tbl>
    <w:p w14:paraId="5D9CB5EF" w14:textId="77777777" w:rsidR="007C3785" w:rsidRPr="00A32757" w:rsidRDefault="00A52D18" w:rsidP="007C3785">
      <w:pPr>
        <w:pStyle w:val="Overskrift6"/>
      </w:pPr>
      <w:r>
        <w:t>5.12.</w:t>
      </w:r>
      <w:r w:rsidR="00453D86">
        <w:t>1.3</w:t>
      </w:r>
      <w:r w:rsidR="007C3785">
        <w:t xml:space="preserve"> Kodelister</w:t>
      </w:r>
    </w:p>
    <w:p w14:paraId="5FFC6A8A" w14:textId="77777777" w:rsidR="007C3785" w:rsidRDefault="007C3785" w:rsidP="007C378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900C5E" w14:textId="77777777" w:rsidR="007C3785" w:rsidRPr="00A32757" w:rsidRDefault="00A52D18" w:rsidP="007C3785">
      <w:pPr>
        <w:pStyle w:val="Overskrift7"/>
      </w:pPr>
      <w:r>
        <w:t>5.12.</w:t>
      </w:r>
      <w:r w:rsidR="00453D86">
        <w:t>1.3</w:t>
      </w:r>
      <w:r w:rsidR="007C3785" w:rsidRPr="00A32757">
        <w:t>.</w:t>
      </w:r>
      <w:r w:rsidR="007C3785">
        <w:t>1</w:t>
      </w:r>
      <w:r w:rsidR="007C3785" w:rsidRPr="00A32757">
        <w:t xml:space="preserve"> </w:t>
      </w:r>
      <w:r w:rsidR="007C3785">
        <w:t xml:space="preserve">  6</w:t>
      </w:r>
      <w:r>
        <w:t>1</w:t>
      </w:r>
      <w:r w:rsidR="007C3785">
        <w:t xml:space="preserve">00 </w:t>
      </w:r>
      <w:r w:rsidR="00176A40">
        <w:t>Brandhane</w:t>
      </w:r>
      <w:r w:rsidR="007C3785" w:rsidRPr="00CC386E">
        <w:rPr>
          <w:rStyle w:val="TypografiOverskrift4BrugerdefineretfarveRGB0Tegn"/>
        </w:rPr>
        <w:t xml:space="preserve"> </w:t>
      </w:r>
      <w:r w:rsidR="007C3785">
        <w:t>(</w:t>
      </w:r>
      <w:r w:rsidR="004878F2" w:rsidRPr="004D056C">
        <w:t>d_6100_brandhane</w:t>
      </w:r>
      <w:r w:rsidR="007C378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1598"/>
        <w:gridCol w:w="1076"/>
        <w:gridCol w:w="8866"/>
      </w:tblGrid>
      <w:tr w:rsidR="004667B2" w:rsidRPr="0051728E" w14:paraId="540E6988" w14:textId="77777777" w:rsidTr="00246177">
        <w:trPr>
          <w:trHeight w:hRule="exact" w:val="255"/>
        </w:trPr>
        <w:tc>
          <w:tcPr>
            <w:tcW w:w="0" w:type="auto"/>
            <w:tcBorders>
              <w:bottom w:val="single" w:sz="4" w:space="0" w:color="auto"/>
            </w:tcBorders>
            <w:shd w:val="clear" w:color="auto" w:fill="D9D9D9"/>
            <w:vAlign w:val="bottom"/>
          </w:tcPr>
          <w:p w14:paraId="3E3762FE" w14:textId="77777777" w:rsidR="004667B2" w:rsidRPr="0051728E" w:rsidRDefault="004667B2" w:rsidP="00D87C5E">
            <w:pPr>
              <w:rPr>
                <w:rFonts w:ascii="Trebuchet MS" w:hAnsi="Trebuchet MS" w:cs="Trebuchet MS"/>
                <w:b/>
                <w:bCs/>
                <w:sz w:val="18"/>
                <w:szCs w:val="18"/>
              </w:rPr>
            </w:pPr>
            <w:proofErr w:type="spellStart"/>
            <w:r>
              <w:rPr>
                <w:rFonts w:ascii="Trebuchet MS" w:hAnsi="Trebuchet MS" w:cs="Trebuchet MS"/>
                <w:b/>
                <w:bCs/>
                <w:sz w:val="18"/>
                <w:szCs w:val="18"/>
              </w:rPr>
              <w:t>brandhane_type_kode</w:t>
            </w:r>
            <w:proofErr w:type="spellEnd"/>
          </w:p>
        </w:tc>
        <w:tc>
          <w:tcPr>
            <w:tcW w:w="0" w:type="auto"/>
            <w:tcBorders>
              <w:bottom w:val="single" w:sz="4" w:space="0" w:color="auto"/>
            </w:tcBorders>
            <w:shd w:val="clear" w:color="auto" w:fill="D9D9D9"/>
            <w:vAlign w:val="bottom"/>
          </w:tcPr>
          <w:p w14:paraId="6DDD72E0" w14:textId="77777777" w:rsidR="004667B2" w:rsidRPr="0051728E" w:rsidRDefault="004667B2" w:rsidP="00D87C5E">
            <w:pPr>
              <w:rPr>
                <w:rFonts w:ascii="Trebuchet MS" w:hAnsi="Trebuchet MS" w:cs="Trebuchet MS"/>
                <w:bCs/>
                <w:sz w:val="18"/>
                <w:szCs w:val="18"/>
              </w:rPr>
            </w:pPr>
            <w:proofErr w:type="spellStart"/>
            <w:r>
              <w:rPr>
                <w:rFonts w:ascii="Trebuchet MS" w:hAnsi="Trebuchet MS" w:cs="Trebuchet MS"/>
                <w:b/>
                <w:bCs/>
                <w:sz w:val="18"/>
                <w:szCs w:val="18"/>
              </w:rPr>
              <w:t>brandhane_type</w:t>
            </w:r>
            <w:proofErr w:type="spellEnd"/>
          </w:p>
        </w:tc>
        <w:tc>
          <w:tcPr>
            <w:tcW w:w="1076" w:type="dxa"/>
            <w:tcBorders>
              <w:bottom w:val="single" w:sz="4" w:space="0" w:color="auto"/>
            </w:tcBorders>
            <w:shd w:val="clear" w:color="auto" w:fill="D9D9D9"/>
            <w:vAlign w:val="bottom"/>
          </w:tcPr>
          <w:p w14:paraId="638CFBF3" w14:textId="77777777" w:rsidR="004667B2" w:rsidRPr="003A52C1" w:rsidRDefault="004667B2" w:rsidP="00246177">
            <w:pPr>
              <w:rPr>
                <w:rFonts w:ascii="Trebuchet MS" w:hAnsi="Trebuchet MS" w:cs="Trebuchet MS"/>
                <w:b/>
                <w:bCs/>
                <w:sz w:val="18"/>
                <w:szCs w:val="18"/>
              </w:rPr>
            </w:pPr>
            <w:r w:rsidRPr="003A52C1">
              <w:rPr>
                <w:rFonts w:ascii="Trebuchet MS" w:hAnsi="Trebuchet MS" w:cs="Trebuchet MS"/>
                <w:b/>
                <w:bCs/>
                <w:sz w:val="18"/>
                <w:szCs w:val="18"/>
              </w:rPr>
              <w:t>aktiv</w:t>
            </w:r>
          </w:p>
        </w:tc>
        <w:tc>
          <w:tcPr>
            <w:tcW w:w="8866" w:type="dxa"/>
            <w:tcBorders>
              <w:bottom w:val="single" w:sz="4" w:space="0" w:color="auto"/>
            </w:tcBorders>
            <w:shd w:val="clear" w:color="auto" w:fill="D9D9D9"/>
            <w:vAlign w:val="bottom"/>
          </w:tcPr>
          <w:p w14:paraId="32AA8DCB" w14:textId="77777777" w:rsidR="004667B2" w:rsidRPr="0051728E" w:rsidRDefault="004667B2" w:rsidP="00D87C5E">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7B71DD29"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7F35681"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D4A735F"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A</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C38DB8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7C4B9A78"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A-brandhanen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over 1.500 liter/min.</w:t>
            </w:r>
          </w:p>
        </w:tc>
      </w:tr>
      <w:tr w:rsidR="004667B2" w:rsidRPr="0051728E" w14:paraId="7E5E0D34" w14:textId="77777777" w:rsidTr="004667B2">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A3E5991"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center"/>
          </w:tcPr>
          <w:p w14:paraId="24FEEA44"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B</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center"/>
          </w:tcPr>
          <w:p w14:paraId="626DFD54"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309C7C6C"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B-brandhanen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800-1.500 liter/min. Den kan i øvrigt anvendes på</w:t>
            </w:r>
            <w:r>
              <w:rPr>
                <w:rFonts w:ascii="Trebuchet MS" w:hAnsi="Trebuchet MS" w:cs="Trebuchet MS"/>
                <w:sz w:val="18"/>
                <w:szCs w:val="18"/>
              </w:rPr>
              <w:t xml:space="preserve"> </w:t>
            </w:r>
            <w:r w:rsidRPr="00A07591">
              <w:rPr>
                <w:rFonts w:ascii="Trebuchet MS" w:hAnsi="Trebuchet MS" w:cs="Trebuchet MS"/>
                <w:sz w:val="18"/>
                <w:szCs w:val="18"/>
              </w:rPr>
              <w:t>alle vandværksledninger.</w:t>
            </w:r>
          </w:p>
        </w:tc>
      </w:tr>
      <w:tr w:rsidR="004667B2" w:rsidRPr="0051728E" w14:paraId="577AB483"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92D7926"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08DB158"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C</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6D977A1"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4FCF1C3A"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C-brandhanen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indtil 800 liter/min.</w:t>
            </w:r>
          </w:p>
        </w:tc>
      </w:tr>
      <w:tr w:rsidR="004667B2" w:rsidRPr="0051728E" w14:paraId="66E009B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96BDE75"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5A41F250"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Branddam</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2EF9CFAA"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40A0761D"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Vandhul/sø hvor der kan pumpes vand op til brandslukning.</w:t>
            </w:r>
          </w:p>
        </w:tc>
      </w:tr>
      <w:tr w:rsidR="004667B2" w:rsidRPr="0051728E" w14:paraId="7C845B3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BE1300F" w14:textId="77777777" w:rsidR="004667B2" w:rsidRPr="0000336D" w:rsidRDefault="004667B2" w:rsidP="00D87C5E">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48FD77FB"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Andet</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EF0AB6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31ED6D3C"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Anden type end ovenstående.</w:t>
            </w:r>
          </w:p>
        </w:tc>
      </w:tr>
      <w:tr w:rsidR="004667B2" w:rsidRPr="0051728E" w14:paraId="64819A8E"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CABD3DF" w14:textId="77777777" w:rsidR="004667B2" w:rsidRPr="0000336D" w:rsidRDefault="004667B2" w:rsidP="00D87C5E">
            <w:pPr>
              <w:jc w:val="center"/>
              <w:rPr>
                <w:rFonts w:ascii="Trebuchet MS" w:hAnsi="Trebuchet MS"/>
                <w:sz w:val="18"/>
                <w:szCs w:val="18"/>
              </w:rPr>
            </w:pPr>
            <w:r>
              <w:rPr>
                <w:rFonts w:ascii="Trebuchet MS" w:hAnsi="Trebuchet MS"/>
                <w:sz w:val="18"/>
                <w:szCs w:val="18"/>
              </w:rPr>
              <w:lastRenderedPageBreak/>
              <w:t>9</w:t>
            </w:r>
          </w:p>
        </w:tc>
        <w:tc>
          <w:tcPr>
            <w:tcW w:w="0" w:type="auto"/>
            <w:tcBorders>
              <w:top w:val="single" w:sz="4" w:space="0" w:color="auto"/>
              <w:left w:val="single" w:sz="4" w:space="0" w:color="auto"/>
              <w:bottom w:val="single" w:sz="4" w:space="0" w:color="auto"/>
            </w:tcBorders>
            <w:shd w:val="clear" w:color="auto" w:fill="FFFFFF"/>
            <w:vAlign w:val="bottom"/>
          </w:tcPr>
          <w:p w14:paraId="66EC071F"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Ukendt</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7DA2CDF"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57F81D1C"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Mangler viden</w:t>
            </w:r>
          </w:p>
        </w:tc>
      </w:tr>
      <w:tr w:rsidR="00D47DE0" w:rsidRPr="00341F5D" w14:paraId="0B5A73F0"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B131C31"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bottom"/>
          </w:tcPr>
          <w:p w14:paraId="072D5F24"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72A7ABA9"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25716C74"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&lt;500l/min</w:t>
            </w:r>
          </w:p>
        </w:tc>
      </w:tr>
      <w:tr w:rsidR="00D47DE0" w:rsidRPr="00341F5D" w14:paraId="52413F6D"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81E70D7"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12</w:t>
            </w:r>
          </w:p>
        </w:tc>
        <w:tc>
          <w:tcPr>
            <w:tcW w:w="0" w:type="auto"/>
            <w:tcBorders>
              <w:top w:val="single" w:sz="4" w:space="0" w:color="auto"/>
              <w:left w:val="single" w:sz="4" w:space="0" w:color="auto"/>
              <w:bottom w:val="single" w:sz="4" w:space="0" w:color="auto"/>
            </w:tcBorders>
            <w:shd w:val="clear" w:color="auto" w:fill="FFFFFF"/>
            <w:vAlign w:val="bottom"/>
          </w:tcPr>
          <w:p w14:paraId="32DBB9DA"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275C08E"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6A68D1B0"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 1000</w:t>
            </w:r>
          </w:p>
        </w:tc>
      </w:tr>
      <w:tr w:rsidR="00D47DE0" w:rsidRPr="00341F5D" w14:paraId="49D4FB7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C2B276B"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13</w:t>
            </w:r>
          </w:p>
        </w:tc>
        <w:tc>
          <w:tcPr>
            <w:tcW w:w="0" w:type="auto"/>
            <w:tcBorders>
              <w:top w:val="single" w:sz="4" w:space="0" w:color="auto"/>
              <w:left w:val="single" w:sz="4" w:space="0" w:color="auto"/>
              <w:bottom w:val="single" w:sz="4" w:space="0" w:color="auto"/>
            </w:tcBorders>
            <w:shd w:val="clear" w:color="auto" w:fill="FFFFFF"/>
            <w:vAlign w:val="bottom"/>
          </w:tcPr>
          <w:p w14:paraId="0E940027"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5ED68832"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6733D08F"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 1500</w:t>
            </w:r>
          </w:p>
        </w:tc>
      </w:tr>
      <w:tr w:rsidR="00D47DE0" w:rsidRPr="00341F5D" w14:paraId="19507A7B"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ABF7480"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14</w:t>
            </w:r>
          </w:p>
        </w:tc>
        <w:tc>
          <w:tcPr>
            <w:tcW w:w="0" w:type="auto"/>
            <w:tcBorders>
              <w:top w:val="single" w:sz="4" w:space="0" w:color="auto"/>
              <w:left w:val="single" w:sz="4" w:space="0" w:color="auto"/>
              <w:bottom w:val="single" w:sz="4" w:space="0" w:color="auto"/>
            </w:tcBorders>
            <w:shd w:val="clear" w:color="auto" w:fill="FFFFFF"/>
            <w:vAlign w:val="bottom"/>
          </w:tcPr>
          <w:p w14:paraId="6DE5006E"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54E6311"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2B3B3441"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&gt; 1500</w:t>
            </w:r>
          </w:p>
        </w:tc>
      </w:tr>
    </w:tbl>
    <w:p w14:paraId="3F77847E" w14:textId="77777777" w:rsidR="00176A40" w:rsidRPr="00A32757" w:rsidRDefault="00A52D18" w:rsidP="00176A40">
      <w:pPr>
        <w:pStyle w:val="Overskrift7"/>
      </w:pPr>
      <w:r>
        <w:t>5.12.</w:t>
      </w:r>
      <w:r w:rsidR="00453D86">
        <w:t>1.3</w:t>
      </w:r>
      <w:r w:rsidR="00176A40">
        <w:t>.2</w:t>
      </w:r>
      <w:r w:rsidR="00176A40" w:rsidRPr="00A32757">
        <w:t xml:space="preserve"> </w:t>
      </w:r>
      <w:r w:rsidR="00176A40">
        <w:t xml:space="preserve">  6</w:t>
      </w:r>
      <w:r>
        <w:t>1</w:t>
      </w:r>
      <w:r w:rsidR="00176A40">
        <w:t>0</w:t>
      </w:r>
      <w:r>
        <w:t>0</w:t>
      </w:r>
      <w:r w:rsidR="00176A40">
        <w:t xml:space="preserve"> </w:t>
      </w:r>
      <w:r w:rsidR="0000336D">
        <w:t>Placering</w:t>
      </w:r>
      <w:r w:rsidR="00176A40" w:rsidRPr="000A0760">
        <w:t xml:space="preserve"> </w:t>
      </w:r>
      <w:r w:rsidR="00176A40">
        <w:t>(</w:t>
      </w:r>
      <w:r w:rsidR="004878F2" w:rsidRPr="004D056C">
        <w:t>d_6100_</w:t>
      </w:r>
      <w:proofErr w:type="gramStart"/>
      <w:r w:rsidR="004878F2" w:rsidRPr="004D056C">
        <w:t>placering</w:t>
      </w:r>
      <w:r w:rsidR="00176A40">
        <w:t>)</w:t>
      </w:r>
      <w:r w:rsidR="00391D23">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418"/>
        <w:gridCol w:w="4155"/>
      </w:tblGrid>
      <w:tr w:rsidR="004667B2" w:rsidRPr="0051728E" w14:paraId="5C339490" w14:textId="77777777" w:rsidTr="004667B2">
        <w:trPr>
          <w:trHeight w:hRule="exact" w:val="255"/>
        </w:trPr>
        <w:tc>
          <w:tcPr>
            <w:tcW w:w="1809" w:type="dxa"/>
            <w:tcBorders>
              <w:bottom w:val="single" w:sz="4" w:space="0" w:color="auto"/>
            </w:tcBorders>
            <w:shd w:val="clear" w:color="auto" w:fill="D9D9D9"/>
            <w:vAlign w:val="bottom"/>
          </w:tcPr>
          <w:p w14:paraId="6722BE5F" w14:textId="77777777" w:rsidR="004667B2" w:rsidRPr="0051728E" w:rsidRDefault="004667B2" w:rsidP="00617062">
            <w:pPr>
              <w:rPr>
                <w:rFonts w:ascii="Trebuchet MS" w:hAnsi="Trebuchet MS" w:cs="Trebuchet MS"/>
                <w:b/>
                <w:bCs/>
                <w:sz w:val="18"/>
                <w:szCs w:val="18"/>
              </w:rPr>
            </w:pPr>
            <w:proofErr w:type="spellStart"/>
            <w:r>
              <w:rPr>
                <w:rFonts w:ascii="Trebuchet MS" w:hAnsi="Trebuchet MS" w:cs="Trebuchet MS"/>
                <w:b/>
                <w:bCs/>
                <w:sz w:val="18"/>
                <w:szCs w:val="18"/>
              </w:rPr>
              <w:t>placering_</w:t>
            </w:r>
            <w:r w:rsidRPr="007D6CB8">
              <w:rPr>
                <w:rFonts w:ascii="Trebuchet MS" w:hAnsi="Trebuchet MS" w:cs="Trebuchet MS"/>
                <w:b/>
                <w:bCs/>
                <w:sz w:val="18"/>
                <w:szCs w:val="18"/>
              </w:rPr>
              <w:t>kode</w:t>
            </w:r>
            <w:proofErr w:type="spellEnd"/>
          </w:p>
        </w:tc>
        <w:tc>
          <w:tcPr>
            <w:tcW w:w="1560" w:type="dxa"/>
            <w:tcBorders>
              <w:bottom w:val="single" w:sz="4" w:space="0" w:color="auto"/>
            </w:tcBorders>
            <w:shd w:val="clear" w:color="auto" w:fill="D9D9D9"/>
            <w:vAlign w:val="bottom"/>
          </w:tcPr>
          <w:p w14:paraId="3AEE323B" w14:textId="77777777" w:rsidR="004667B2" w:rsidRPr="0051728E" w:rsidRDefault="001C46FA" w:rsidP="00617062">
            <w:pPr>
              <w:rPr>
                <w:rFonts w:ascii="Trebuchet MS" w:hAnsi="Trebuchet MS" w:cs="Trebuchet MS"/>
                <w:bCs/>
                <w:sz w:val="18"/>
                <w:szCs w:val="18"/>
              </w:rPr>
            </w:pPr>
            <w:r>
              <w:rPr>
                <w:rFonts w:ascii="Trebuchet MS" w:hAnsi="Trebuchet MS" w:cs="Trebuchet MS"/>
                <w:b/>
                <w:bCs/>
                <w:sz w:val="18"/>
                <w:szCs w:val="18"/>
              </w:rPr>
              <w:t>p</w:t>
            </w:r>
            <w:r w:rsidR="004667B2">
              <w:rPr>
                <w:rFonts w:ascii="Trebuchet MS" w:hAnsi="Trebuchet MS" w:cs="Trebuchet MS"/>
                <w:b/>
                <w:bCs/>
                <w:sz w:val="18"/>
                <w:szCs w:val="18"/>
              </w:rPr>
              <w:t>lacering</w:t>
            </w:r>
          </w:p>
        </w:tc>
        <w:tc>
          <w:tcPr>
            <w:tcW w:w="1418" w:type="dxa"/>
            <w:tcBorders>
              <w:bottom w:val="single" w:sz="4" w:space="0" w:color="auto"/>
            </w:tcBorders>
            <w:shd w:val="clear" w:color="auto" w:fill="D9D9D9"/>
            <w:vAlign w:val="bottom"/>
          </w:tcPr>
          <w:p w14:paraId="5F09D49A" w14:textId="77777777" w:rsidR="004667B2" w:rsidRPr="003A52C1" w:rsidRDefault="004667B2" w:rsidP="004667B2">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172E099D"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70F985DC"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1D751EC"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1</w:t>
            </w:r>
          </w:p>
        </w:tc>
        <w:tc>
          <w:tcPr>
            <w:tcW w:w="1560" w:type="dxa"/>
            <w:tcBorders>
              <w:top w:val="single" w:sz="4" w:space="0" w:color="auto"/>
              <w:left w:val="single" w:sz="4" w:space="0" w:color="auto"/>
              <w:bottom w:val="single" w:sz="4" w:space="0" w:color="auto"/>
            </w:tcBorders>
            <w:shd w:val="clear" w:color="auto" w:fill="FFFFFF"/>
            <w:vAlign w:val="bottom"/>
          </w:tcPr>
          <w:p w14:paraId="7C6E9D01"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Overjordisk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8A1A23"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F198468"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Normal placering – den røde i gadebilledet.</w:t>
            </w:r>
          </w:p>
        </w:tc>
      </w:tr>
      <w:tr w:rsidR="004667B2" w:rsidRPr="0051728E" w14:paraId="7051B3A6"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2F914155"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2</w:t>
            </w:r>
          </w:p>
        </w:tc>
        <w:tc>
          <w:tcPr>
            <w:tcW w:w="1560" w:type="dxa"/>
            <w:tcBorders>
              <w:top w:val="single" w:sz="4" w:space="0" w:color="auto"/>
              <w:left w:val="single" w:sz="4" w:space="0" w:color="auto"/>
              <w:bottom w:val="single" w:sz="4" w:space="0" w:color="auto"/>
            </w:tcBorders>
            <w:shd w:val="clear" w:color="auto" w:fill="FFFFFF"/>
            <w:vAlign w:val="bottom"/>
          </w:tcPr>
          <w:p w14:paraId="72842FD2"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Underjordisk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42B723D"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1CA7E08"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Brandhane placeret under jorden/under dæksel.</w:t>
            </w:r>
          </w:p>
        </w:tc>
      </w:tr>
      <w:tr w:rsidR="004667B2" w:rsidRPr="0051728E" w14:paraId="52382DDC"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965D0BC"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3</w:t>
            </w:r>
          </w:p>
        </w:tc>
        <w:tc>
          <w:tcPr>
            <w:tcW w:w="1560" w:type="dxa"/>
            <w:tcBorders>
              <w:top w:val="single" w:sz="4" w:space="0" w:color="auto"/>
              <w:left w:val="single" w:sz="4" w:space="0" w:color="auto"/>
              <w:bottom w:val="single" w:sz="4" w:space="0" w:color="auto"/>
            </w:tcBorders>
            <w:shd w:val="clear" w:color="auto" w:fill="FFFFFF"/>
            <w:vAlign w:val="bottom"/>
          </w:tcPr>
          <w:p w14:paraId="22055F4A"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I bygning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256D0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DD57D64"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Brandhane indvendig i bygning.</w:t>
            </w:r>
          </w:p>
        </w:tc>
      </w:tr>
      <w:tr w:rsidR="004667B2" w:rsidRPr="0051728E" w14:paraId="4FC5A46D"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044242B" w14:textId="77777777" w:rsidR="004667B2" w:rsidRPr="0000336D" w:rsidRDefault="004667B2" w:rsidP="00617062">
            <w:pPr>
              <w:jc w:val="center"/>
              <w:rPr>
                <w:rFonts w:ascii="Trebuchet MS" w:hAnsi="Trebuchet MS" w:cs="Trebuchet MS"/>
                <w:sz w:val="18"/>
                <w:szCs w:val="18"/>
              </w:rPr>
            </w:pPr>
            <w:r>
              <w:rPr>
                <w:rFonts w:ascii="Trebuchet MS" w:hAnsi="Trebuchet MS" w:cs="Trebuchet MS"/>
                <w:sz w:val="18"/>
                <w:szCs w:val="18"/>
              </w:rPr>
              <w:t>8</w:t>
            </w:r>
          </w:p>
        </w:tc>
        <w:tc>
          <w:tcPr>
            <w:tcW w:w="1560" w:type="dxa"/>
            <w:tcBorders>
              <w:top w:val="single" w:sz="4" w:space="0" w:color="auto"/>
              <w:left w:val="single" w:sz="4" w:space="0" w:color="auto"/>
              <w:bottom w:val="single" w:sz="4" w:space="0" w:color="auto"/>
            </w:tcBorders>
            <w:shd w:val="clear" w:color="auto" w:fill="FFFFFF"/>
            <w:vAlign w:val="bottom"/>
          </w:tcPr>
          <w:p w14:paraId="612C57E4"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34B099"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967D790"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Anden placering end ovenstående muligheder.</w:t>
            </w:r>
          </w:p>
        </w:tc>
      </w:tr>
      <w:tr w:rsidR="004667B2" w:rsidRPr="0051728E" w14:paraId="47241DF2"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6C41BFC3" w14:textId="77777777" w:rsidR="004667B2" w:rsidRPr="0000336D" w:rsidRDefault="004667B2" w:rsidP="00617062">
            <w:pPr>
              <w:jc w:val="center"/>
              <w:rPr>
                <w:rFonts w:ascii="Trebuchet MS" w:hAnsi="Trebuchet MS" w:cs="Trebuchet MS"/>
                <w:sz w:val="18"/>
                <w:szCs w:val="18"/>
              </w:rPr>
            </w:pPr>
            <w:r>
              <w:rPr>
                <w:rFonts w:ascii="Trebuchet MS" w:hAnsi="Trebuchet MS" w:cs="Trebuchet MS"/>
                <w:sz w:val="18"/>
                <w:szCs w:val="18"/>
              </w:rPr>
              <w:t>9</w:t>
            </w:r>
          </w:p>
        </w:tc>
        <w:tc>
          <w:tcPr>
            <w:tcW w:w="1560" w:type="dxa"/>
            <w:tcBorders>
              <w:top w:val="single" w:sz="4" w:space="0" w:color="auto"/>
              <w:left w:val="single" w:sz="4" w:space="0" w:color="auto"/>
              <w:bottom w:val="single" w:sz="4" w:space="0" w:color="auto"/>
            </w:tcBorders>
            <w:shd w:val="clear" w:color="auto" w:fill="FFFFFF"/>
            <w:vAlign w:val="bottom"/>
          </w:tcPr>
          <w:p w14:paraId="316697B3"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7D66B3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7DD12BA"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Mangler vide</w:t>
            </w:r>
          </w:p>
        </w:tc>
      </w:tr>
    </w:tbl>
    <w:p w14:paraId="190AEF45" w14:textId="77777777" w:rsidR="00400587" w:rsidRDefault="00A52D18" w:rsidP="00400587">
      <w:pPr>
        <w:pStyle w:val="Overskrift2"/>
        <w:rPr>
          <w:kern w:val="32"/>
        </w:rPr>
      </w:pPr>
      <w:bookmarkStart w:id="464" w:name="_Toc63351506"/>
      <w:r>
        <w:rPr>
          <w:kern w:val="32"/>
        </w:rPr>
        <w:t>5.12.</w:t>
      </w:r>
      <w:r w:rsidR="00901641">
        <w:rPr>
          <w:kern w:val="32"/>
        </w:rPr>
        <w:t>2</w:t>
      </w:r>
      <w:r w:rsidR="00400587" w:rsidRPr="00066C65">
        <w:rPr>
          <w:kern w:val="32"/>
        </w:rPr>
        <w:t xml:space="preserve"> </w:t>
      </w:r>
      <w:r w:rsidR="00901641" w:rsidRPr="00901641">
        <w:rPr>
          <w:kern w:val="32"/>
        </w:rPr>
        <w:t>Beskyttelsesrum</w:t>
      </w:r>
      <w:r w:rsidR="00400587" w:rsidRPr="00066C65">
        <w:rPr>
          <w:kern w:val="32"/>
        </w:rPr>
        <w:t xml:space="preserve"> (</w:t>
      </w:r>
      <w:r w:rsidR="00400587">
        <w:rPr>
          <w:kern w:val="32"/>
        </w:rPr>
        <w:t>6</w:t>
      </w:r>
      <w:r>
        <w:rPr>
          <w:kern w:val="32"/>
        </w:rPr>
        <w:t>1</w:t>
      </w:r>
      <w:r w:rsidR="00400587">
        <w:rPr>
          <w:kern w:val="32"/>
        </w:rPr>
        <w:t>0</w:t>
      </w:r>
      <w:r w:rsidR="00901641">
        <w:rPr>
          <w:kern w:val="32"/>
        </w:rPr>
        <w:t>1</w:t>
      </w:r>
      <w:r w:rsidR="00400587" w:rsidRPr="00066C65">
        <w:rPr>
          <w:kern w:val="32"/>
        </w:rPr>
        <w:t>)</w:t>
      </w:r>
      <w:r w:rsidR="00400587" w:rsidRPr="007C3785">
        <w:rPr>
          <w:kern w:val="32"/>
        </w:rPr>
        <w:t xml:space="preserve"> </w:t>
      </w:r>
      <w:r w:rsidR="0048534C">
        <w:rPr>
          <w:kern w:val="32"/>
        </w:rPr>
        <w:t>*</w:t>
      </w:r>
      <w:bookmarkEnd w:id="46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400587" w:rsidRPr="0051728E" w14:paraId="0F65D144" w14:textId="77777777" w:rsidTr="002A6DD4">
        <w:trPr>
          <w:trHeight w:hRule="exact" w:val="510"/>
        </w:trPr>
        <w:tc>
          <w:tcPr>
            <w:tcW w:w="1809" w:type="dxa"/>
            <w:tcBorders>
              <w:bottom w:val="single" w:sz="4" w:space="0" w:color="auto"/>
            </w:tcBorders>
            <w:shd w:val="clear" w:color="auto" w:fill="D9D9D9"/>
            <w:vAlign w:val="center"/>
          </w:tcPr>
          <w:p w14:paraId="5389F1EC" w14:textId="77777777" w:rsidR="00400587" w:rsidRPr="009367BB" w:rsidRDefault="00400587" w:rsidP="002A6DD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6E12CBFD"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228A045"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B995E8B"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55CCCE6A" w14:textId="77777777" w:rsidR="00400587" w:rsidRPr="009367BB" w:rsidRDefault="00400587" w:rsidP="00617062">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D17A322" w14:textId="77777777" w:rsidR="00400587" w:rsidRPr="009367BB" w:rsidRDefault="00EE3152" w:rsidP="00617062">
            <w:pPr>
              <w:rPr>
                <w:rFonts w:ascii="Trebuchet MS" w:hAnsi="Trebuchet MS" w:cs="Trebuchet MS"/>
                <w:bCs/>
                <w:sz w:val="18"/>
                <w:szCs w:val="18"/>
              </w:rPr>
            </w:pPr>
            <w:r w:rsidRPr="009367BB">
              <w:rPr>
                <w:rFonts w:ascii="Trebuchet MS" w:hAnsi="Trebuchet MS" w:cs="Trebuchet MS"/>
                <w:b/>
                <w:bCs/>
                <w:sz w:val="18"/>
                <w:szCs w:val="18"/>
              </w:rPr>
              <w:t>F</w:t>
            </w:r>
            <w:r w:rsidR="00400587" w:rsidRPr="009367BB">
              <w:rPr>
                <w:rFonts w:ascii="Trebuchet MS" w:hAnsi="Trebuchet MS" w:cs="Trebuchet MS"/>
                <w:b/>
                <w:bCs/>
                <w:sz w:val="18"/>
                <w:szCs w:val="18"/>
              </w:rPr>
              <w:t>rit</w:t>
            </w:r>
            <w:r>
              <w:rPr>
                <w:rFonts w:ascii="Trebuchet MS" w:hAnsi="Trebuchet MS" w:cs="Trebuchet MS"/>
                <w:b/>
                <w:bCs/>
                <w:sz w:val="18"/>
                <w:szCs w:val="18"/>
              </w:rPr>
              <w:t xml:space="preserve"> /System</w:t>
            </w:r>
          </w:p>
        </w:tc>
        <w:tc>
          <w:tcPr>
            <w:tcW w:w="2720" w:type="dxa"/>
            <w:shd w:val="clear" w:color="auto" w:fill="D9D9D9"/>
            <w:vAlign w:val="center"/>
          </w:tcPr>
          <w:p w14:paraId="7EDA1508"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Eksempel</w:t>
            </w:r>
          </w:p>
        </w:tc>
      </w:tr>
      <w:tr w:rsidR="00C72F9A" w:rsidRPr="00CE1917" w14:paraId="6A804CC7"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5019CCD5" w14:textId="77777777" w:rsidR="00C72F9A" w:rsidRPr="007B6A94" w:rsidRDefault="007629C9" w:rsidP="00617062">
            <w:pPr>
              <w:rPr>
                <w:rFonts w:ascii="Trebuchet MS" w:hAnsi="Trebuchet MS"/>
                <w:sz w:val="18"/>
                <w:szCs w:val="18"/>
              </w:rPr>
            </w:pPr>
            <w:proofErr w:type="spellStart"/>
            <w:r>
              <w:rPr>
                <w:rFonts w:ascii="Trebuchet MS" w:hAnsi="Trebuchet MS"/>
                <w:sz w:val="18"/>
                <w:szCs w:val="18"/>
              </w:rPr>
              <w:t>beskyt_rum_kode</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08D3EAE3" w14:textId="77777777" w:rsidR="00C72F9A" w:rsidRPr="007B6A94" w:rsidRDefault="007B6A94" w:rsidP="00617062">
            <w:pPr>
              <w:rPr>
                <w:rFonts w:ascii="Trebuchet MS" w:hAnsi="Trebuchet MS"/>
                <w:sz w:val="18"/>
                <w:szCs w:val="18"/>
              </w:rPr>
            </w:pPr>
            <w:r>
              <w:rPr>
                <w:rFonts w:ascii="Trebuchet MS" w:hAnsi="Trebuchet MS"/>
                <w:sz w:val="18"/>
                <w:szCs w:val="18"/>
              </w:rPr>
              <w:t>Kode for type af beskyttelsesrum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4E6C255" w14:textId="77777777" w:rsidR="00C72F9A" w:rsidRPr="007B6A94" w:rsidRDefault="00506CA7" w:rsidP="00617062">
            <w:pPr>
              <w:rPr>
                <w:rFonts w:ascii="Trebuchet MS" w:hAnsi="Trebuchet MS"/>
                <w:sz w:val="18"/>
                <w:szCs w:val="18"/>
              </w:rPr>
            </w:pPr>
            <w:r>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3BA15BC" w14:textId="77777777" w:rsidR="00C72F9A" w:rsidRPr="007B6A94" w:rsidRDefault="007B6A94" w:rsidP="00617062">
            <w:pPr>
              <w:rPr>
                <w:rFonts w:ascii="Trebuchet MS" w:hAnsi="Trebuchet MS"/>
                <w:sz w:val="18"/>
                <w:szCs w:val="18"/>
              </w:rPr>
            </w:pPr>
            <w:r w:rsidRPr="007B6A94">
              <w:rPr>
                <w:rFonts w:ascii="Trebuchet MS" w:hAnsi="Trebuchet MS"/>
                <w:sz w:val="18"/>
                <w:szCs w:val="18"/>
              </w:rPr>
              <w:t>1-</w:t>
            </w:r>
            <w:r w:rsidR="006015B5">
              <w:rPr>
                <w:rFonts w:ascii="Trebuchet MS" w:hAnsi="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74E0CBD9" w14:textId="77777777" w:rsidR="00C72F9A"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EF93C04" w14:textId="77777777" w:rsidR="00C72F9A" w:rsidRPr="00BF52F8" w:rsidRDefault="007B6A94" w:rsidP="00617062">
            <w:pPr>
              <w:rPr>
                <w:rFonts w:ascii="Trebuchet MS" w:hAnsi="Trebuchet MS" w:cs="Trebuchet MS"/>
                <w:sz w:val="18"/>
                <w:szCs w:val="18"/>
              </w:rPr>
            </w:pPr>
            <w:r>
              <w:rPr>
                <w:rFonts w:ascii="Trebuchet MS" w:hAnsi="Trebuchet MS" w:cs="Trebuchet MS"/>
                <w:sz w:val="18"/>
                <w:szCs w:val="18"/>
              </w:rPr>
              <w:t>3</w:t>
            </w:r>
          </w:p>
        </w:tc>
      </w:tr>
      <w:tr w:rsidR="007B6A94" w:rsidRPr="00CE1917" w14:paraId="149AB9BF"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570E5AB7" w14:textId="77777777" w:rsidR="007B6A94" w:rsidRPr="007B6A94" w:rsidRDefault="007629C9" w:rsidP="00617062">
            <w:pPr>
              <w:rPr>
                <w:rFonts w:ascii="Trebuchet MS" w:hAnsi="Trebuchet MS"/>
                <w:sz w:val="18"/>
                <w:szCs w:val="18"/>
              </w:rPr>
            </w:pPr>
            <w:proofErr w:type="spellStart"/>
            <w:r>
              <w:rPr>
                <w:rFonts w:ascii="Trebuchet MS" w:hAnsi="Trebuchet MS"/>
                <w:sz w:val="18"/>
                <w:szCs w:val="18"/>
              </w:rPr>
              <w:t>beskyt_rum</w:t>
            </w:r>
            <w:proofErr w:type="spellEnd"/>
          </w:p>
        </w:tc>
        <w:tc>
          <w:tcPr>
            <w:tcW w:w="5198" w:type="dxa"/>
            <w:tcBorders>
              <w:top w:val="single" w:sz="4" w:space="0" w:color="auto"/>
              <w:left w:val="single" w:sz="4" w:space="0" w:color="auto"/>
              <w:bottom w:val="nil"/>
              <w:right w:val="single" w:sz="4" w:space="0" w:color="auto"/>
            </w:tcBorders>
            <w:shd w:val="clear" w:color="auto" w:fill="99CCFF"/>
            <w:vAlign w:val="bottom"/>
          </w:tcPr>
          <w:p w14:paraId="5CBAF1F3" w14:textId="77777777" w:rsidR="007B6A94" w:rsidRPr="007B6A94" w:rsidRDefault="007B6A94" w:rsidP="00617062">
            <w:pPr>
              <w:rPr>
                <w:rFonts w:ascii="Trebuchet MS" w:hAnsi="Trebuchet MS"/>
                <w:sz w:val="18"/>
                <w:szCs w:val="18"/>
              </w:rPr>
            </w:pPr>
            <w:r w:rsidRPr="007B6A94">
              <w:rPr>
                <w:rFonts w:ascii="Trebuchet MS" w:hAnsi="Trebuchet MS"/>
                <w:sz w:val="18"/>
                <w:szCs w:val="18"/>
              </w:rPr>
              <w:t>Type af beskyttelsesrum</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AE0DE75" w14:textId="77777777" w:rsidR="007B6A94" w:rsidRPr="007B6A94" w:rsidRDefault="007B6A94" w:rsidP="00617062">
            <w:pPr>
              <w:rPr>
                <w:rFonts w:ascii="Trebuchet MS" w:hAnsi="Trebuchet MS" w:cs="Trebuchet MS"/>
                <w:sz w:val="18"/>
                <w:szCs w:val="18"/>
              </w:rPr>
            </w:pPr>
            <w:r w:rsidRPr="007B6A94">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FC2E68C" w14:textId="77777777" w:rsidR="007B6A94" w:rsidRPr="007B6A94" w:rsidRDefault="007B6A94" w:rsidP="00617062">
            <w:pPr>
              <w:rPr>
                <w:rFonts w:ascii="Trebuchet MS" w:hAnsi="Trebuchet MS" w:cs="Trebuchet MS"/>
                <w:sz w:val="18"/>
                <w:szCs w:val="18"/>
              </w:rPr>
            </w:pPr>
            <w:r w:rsidRPr="007B6A94">
              <w:rPr>
                <w:rFonts w:ascii="Trebuchet MS" w:hAnsi="Trebuchet MS" w:cs="Trebuchet MS"/>
                <w:sz w:val="18"/>
                <w:szCs w:val="18"/>
              </w:rPr>
              <w:t>0-20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231383F8"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3EBA855B" w14:textId="77777777" w:rsidR="007B6A94" w:rsidRPr="00BF52F8" w:rsidRDefault="007B6A94" w:rsidP="00617062">
            <w:pPr>
              <w:rPr>
                <w:rFonts w:ascii="Trebuchet MS" w:hAnsi="Trebuchet MS" w:cs="Trebuchet MS"/>
                <w:sz w:val="18"/>
                <w:szCs w:val="18"/>
              </w:rPr>
            </w:pPr>
            <w:r w:rsidRPr="007B6A94">
              <w:rPr>
                <w:rFonts w:ascii="Trebuchet MS" w:hAnsi="Trebuchet MS"/>
                <w:sz w:val="18"/>
                <w:szCs w:val="18"/>
              </w:rPr>
              <w:t>Betondækningsgrav</w:t>
            </w:r>
          </w:p>
        </w:tc>
      </w:tr>
      <w:tr w:rsidR="007B6A94" w:rsidRPr="00CE1917" w14:paraId="39B456F5"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0ED48505" w14:textId="77777777" w:rsidR="007B6A94" w:rsidRPr="007B6A94" w:rsidRDefault="007629C9" w:rsidP="00617062">
            <w:pPr>
              <w:rPr>
                <w:rFonts w:ascii="Trebuchet MS" w:hAnsi="Trebuchet MS"/>
                <w:sz w:val="18"/>
                <w:szCs w:val="18"/>
              </w:rPr>
            </w:pPr>
            <w:proofErr w:type="spellStart"/>
            <w:r w:rsidRPr="007B6A94">
              <w:rPr>
                <w:rFonts w:ascii="Trebuchet MS" w:hAnsi="Trebuchet MS"/>
                <w:sz w:val="18"/>
                <w:szCs w:val="18"/>
              </w:rPr>
              <w:t>klargjort</w:t>
            </w:r>
            <w:r>
              <w:rPr>
                <w:rFonts w:ascii="Trebuchet MS" w:hAnsi="Trebuchet MS"/>
                <w:sz w:val="18"/>
                <w:szCs w:val="18"/>
              </w:rPr>
              <w:t>_kode</w:t>
            </w:r>
            <w:proofErr w:type="spellEnd"/>
          </w:p>
        </w:tc>
        <w:tc>
          <w:tcPr>
            <w:tcW w:w="5198" w:type="dxa"/>
            <w:tcBorders>
              <w:top w:val="single" w:sz="4" w:space="0" w:color="auto"/>
              <w:left w:val="single" w:sz="4" w:space="0" w:color="auto"/>
              <w:bottom w:val="nil"/>
              <w:right w:val="single" w:sz="4" w:space="0" w:color="auto"/>
            </w:tcBorders>
            <w:shd w:val="clear" w:color="auto" w:fill="97DDBA"/>
            <w:vAlign w:val="bottom"/>
          </w:tcPr>
          <w:p w14:paraId="09FFBFE0" w14:textId="77777777" w:rsidR="007B6A94" w:rsidRPr="007B6A94" w:rsidRDefault="00A07591" w:rsidP="00617062">
            <w:pPr>
              <w:rPr>
                <w:rFonts w:ascii="Trebuchet MS" w:hAnsi="Trebuchet MS"/>
                <w:sz w:val="18"/>
                <w:szCs w:val="18"/>
              </w:rPr>
            </w:pPr>
            <w:r>
              <w:rPr>
                <w:rFonts w:ascii="Trebuchet MS" w:hAnsi="Trebuchet MS"/>
                <w:sz w:val="18"/>
                <w:szCs w:val="18"/>
              </w:rPr>
              <w:t>Kodetal for KLARGJORT</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370AA8D" w14:textId="77777777" w:rsidR="007B6A94" w:rsidRPr="007B6A94" w:rsidRDefault="007B6A94" w:rsidP="00617062">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44BA337" w14:textId="77777777" w:rsidR="007B6A94" w:rsidRPr="007B6A94" w:rsidRDefault="007B6A94" w:rsidP="00617062">
            <w:pPr>
              <w:rPr>
                <w:rFonts w:ascii="Trebuchet MS" w:hAnsi="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64C12D1A"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61EC1A28" w14:textId="77777777" w:rsidR="007B6A94" w:rsidRPr="00CE1917" w:rsidRDefault="00E56F83" w:rsidP="00617062">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7B6A94" w:rsidRPr="00CE1917" w14:paraId="61771347"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5678DA75" w14:textId="77777777" w:rsidR="007B6A94" w:rsidRPr="007B6A94" w:rsidRDefault="007629C9" w:rsidP="00617062">
            <w:pPr>
              <w:rPr>
                <w:rFonts w:ascii="Trebuchet MS" w:hAnsi="Trebuchet MS"/>
                <w:sz w:val="18"/>
                <w:szCs w:val="18"/>
              </w:rPr>
            </w:pPr>
            <w:r w:rsidRPr="007B6A94">
              <w:rPr>
                <w:rFonts w:ascii="Trebuchet MS" w:hAnsi="Trebuchet MS"/>
                <w:sz w:val="18"/>
                <w:szCs w:val="18"/>
              </w:rPr>
              <w:t>klargjort</w:t>
            </w:r>
          </w:p>
        </w:tc>
        <w:tc>
          <w:tcPr>
            <w:tcW w:w="5198" w:type="dxa"/>
            <w:tcBorders>
              <w:top w:val="single" w:sz="4" w:space="0" w:color="auto"/>
              <w:left w:val="single" w:sz="4" w:space="0" w:color="auto"/>
              <w:bottom w:val="nil"/>
              <w:right w:val="single" w:sz="4" w:space="0" w:color="auto"/>
            </w:tcBorders>
            <w:shd w:val="clear" w:color="auto" w:fill="97DDBA"/>
            <w:vAlign w:val="bottom"/>
          </w:tcPr>
          <w:p w14:paraId="75619218" w14:textId="77777777" w:rsidR="007B6A94" w:rsidRPr="007B6A94" w:rsidRDefault="00A07591" w:rsidP="00617062">
            <w:pPr>
              <w:rPr>
                <w:rFonts w:ascii="Trebuchet MS" w:hAnsi="Trebuchet MS"/>
                <w:sz w:val="18"/>
                <w:szCs w:val="18"/>
              </w:rPr>
            </w:pPr>
            <w:r>
              <w:rPr>
                <w:rFonts w:ascii="Trebuchet MS" w:hAnsi="Trebuchet MS"/>
                <w:sz w:val="18"/>
                <w:szCs w:val="18"/>
              </w:rPr>
              <w:t>Må rummet er klargjort til akut brug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B2E8985" w14:textId="77777777" w:rsidR="007B6A94" w:rsidRPr="007B6A94" w:rsidRDefault="007B6A94" w:rsidP="00617062">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35E9540" w14:textId="77777777" w:rsidR="007B6A94" w:rsidRPr="007B6A94" w:rsidRDefault="007B6A94" w:rsidP="00617062">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5E907B3C"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67D49578" w14:textId="77777777" w:rsidR="007B6A94" w:rsidRPr="00CE1917" w:rsidRDefault="007B6A94" w:rsidP="00617062">
            <w:pPr>
              <w:rPr>
                <w:rFonts w:ascii="Trebuchet MS" w:hAnsi="Trebuchet MS" w:cs="Trebuchet MS"/>
                <w:sz w:val="18"/>
                <w:szCs w:val="18"/>
              </w:rPr>
            </w:pPr>
          </w:p>
        </w:tc>
      </w:tr>
      <w:tr w:rsidR="00C72F9A" w:rsidRPr="00CE1917" w14:paraId="6FD494C6"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302B8035" w14:textId="77777777" w:rsidR="00C72F9A" w:rsidRPr="007B6A94" w:rsidRDefault="007629C9" w:rsidP="00617062">
            <w:pPr>
              <w:rPr>
                <w:rFonts w:ascii="Trebuchet MS" w:hAnsi="Trebuchet MS"/>
                <w:sz w:val="18"/>
                <w:szCs w:val="18"/>
              </w:rPr>
            </w:pPr>
            <w:r w:rsidRPr="007B6A94">
              <w:rPr>
                <w:rFonts w:ascii="Trebuchet MS" w:hAnsi="Trebuchet MS"/>
                <w:sz w:val="18"/>
                <w:szCs w:val="18"/>
              </w:rPr>
              <w:t>pladser</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0FE23CEF" w14:textId="77777777" w:rsidR="00C72F9A" w:rsidRPr="007B6A94" w:rsidRDefault="00C72F9A" w:rsidP="00617062">
            <w:pPr>
              <w:rPr>
                <w:rFonts w:ascii="Trebuchet MS" w:hAnsi="Trebuchet MS"/>
                <w:sz w:val="18"/>
                <w:szCs w:val="18"/>
              </w:rPr>
            </w:pPr>
            <w:r w:rsidRPr="007B6A94">
              <w:rPr>
                <w:rFonts w:ascii="Trebuchet MS" w:hAnsi="Trebuchet MS"/>
                <w:sz w:val="18"/>
                <w:szCs w:val="18"/>
              </w:rPr>
              <w:t>Antal pladser/mennesker som kan benytte rummet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54861D5" w14:textId="77777777" w:rsidR="00C72F9A" w:rsidRPr="007B6A94" w:rsidRDefault="007B6A94" w:rsidP="00617062">
            <w:pPr>
              <w:rPr>
                <w:rFonts w:ascii="Trebuchet MS" w:hAnsi="Trebuchet MS"/>
                <w:sz w:val="18"/>
                <w:szCs w:val="18"/>
              </w:rPr>
            </w:pPr>
            <w:r w:rsidRPr="007B6A94">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4DE0D61" w14:textId="77777777" w:rsidR="00C72F9A" w:rsidRPr="007B6A94" w:rsidRDefault="00C72F9A" w:rsidP="00617062">
            <w:pPr>
              <w:rPr>
                <w:rFonts w:ascii="Trebuchet MS" w:hAnsi="Trebuchet MS"/>
                <w:sz w:val="18"/>
                <w:szCs w:val="18"/>
              </w:rPr>
            </w:pPr>
            <w:r w:rsidRPr="007B6A94">
              <w:rPr>
                <w:rFonts w:ascii="Trebuchet MS" w:hAnsi="Trebuchet MS"/>
                <w:sz w:val="18"/>
                <w:szCs w:val="18"/>
              </w:rPr>
              <w:t> </w:t>
            </w:r>
            <w:r w:rsidR="00506CA7">
              <w:rPr>
                <w:rFonts w:ascii="Trebuchet MS" w:hAnsi="Trebuchet MS"/>
                <w:sz w:val="18"/>
                <w:szCs w:val="18"/>
              </w:rPr>
              <w:t>1-9999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5B43CC0" w14:textId="77777777" w:rsidR="00C72F9A"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E8B44A0" w14:textId="77777777" w:rsidR="00C72F9A" w:rsidRPr="00CE1917" w:rsidRDefault="00506CA7" w:rsidP="00617062">
            <w:pPr>
              <w:rPr>
                <w:rFonts w:ascii="Trebuchet MS" w:hAnsi="Trebuchet MS" w:cs="Trebuchet MS"/>
                <w:sz w:val="18"/>
                <w:szCs w:val="18"/>
              </w:rPr>
            </w:pPr>
            <w:r>
              <w:rPr>
                <w:rFonts w:ascii="Trebuchet MS" w:hAnsi="Trebuchet MS" w:cs="Trebuchet MS"/>
                <w:sz w:val="18"/>
                <w:szCs w:val="18"/>
              </w:rPr>
              <w:t>450</w:t>
            </w:r>
          </w:p>
        </w:tc>
      </w:tr>
      <w:tr w:rsidR="00453D86" w:rsidRPr="00CE1917" w14:paraId="7ADD3125" w14:textId="77777777" w:rsidTr="0061706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6DA1F656" w14:textId="77777777" w:rsidR="00453D86" w:rsidRPr="007B6A94" w:rsidRDefault="007629C9" w:rsidP="00617062">
            <w:pPr>
              <w:rPr>
                <w:rFonts w:ascii="Trebuchet MS" w:hAnsi="Trebuchet MS" w:cs="Trebuchet MS"/>
                <w:sz w:val="18"/>
                <w:szCs w:val="18"/>
              </w:rPr>
            </w:pPr>
            <w:r w:rsidRPr="007B6A94">
              <w:rPr>
                <w:rFonts w:ascii="Trebuchet MS" w:hAnsi="Trebuchet MS" w:cs="Trebuchet MS"/>
                <w:sz w:val="18"/>
                <w:szCs w:val="18"/>
              </w:rPr>
              <w:t>link</w:t>
            </w:r>
          </w:p>
        </w:tc>
        <w:tc>
          <w:tcPr>
            <w:tcW w:w="11907" w:type="dxa"/>
            <w:gridSpan w:val="5"/>
            <w:tcBorders>
              <w:top w:val="single" w:sz="4" w:space="0" w:color="auto"/>
              <w:left w:val="single" w:sz="4" w:space="0" w:color="auto"/>
              <w:bottom w:val="single" w:sz="4" w:space="0" w:color="auto"/>
            </w:tcBorders>
            <w:shd w:val="clear" w:color="auto" w:fill="97DDBA"/>
            <w:vAlign w:val="bottom"/>
          </w:tcPr>
          <w:p w14:paraId="797439E0" w14:textId="77777777" w:rsidR="00453D86" w:rsidRPr="00CE1917" w:rsidRDefault="00453D86" w:rsidP="00617062">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00587" w:rsidRPr="0051728E" w14:paraId="0470CE4C" w14:textId="77777777" w:rsidTr="00617062">
        <w:trPr>
          <w:trHeight w:hRule="exact" w:val="255"/>
        </w:trPr>
        <w:tc>
          <w:tcPr>
            <w:tcW w:w="13716" w:type="dxa"/>
            <w:gridSpan w:val="6"/>
            <w:tcBorders>
              <w:top w:val="single" w:sz="4" w:space="0" w:color="auto"/>
              <w:left w:val="nil"/>
              <w:bottom w:val="nil"/>
              <w:right w:val="nil"/>
            </w:tcBorders>
            <w:shd w:val="clear" w:color="auto" w:fill="99CCFF"/>
            <w:vAlign w:val="bottom"/>
          </w:tcPr>
          <w:p w14:paraId="12B35281" w14:textId="77777777" w:rsidR="00400587" w:rsidRPr="009367BB" w:rsidRDefault="00685655" w:rsidP="00617062">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53D86" w:rsidRPr="0051728E" w14:paraId="7CC29815" w14:textId="77777777" w:rsidTr="00617062">
        <w:trPr>
          <w:trHeight w:hRule="exact" w:val="255"/>
        </w:trPr>
        <w:tc>
          <w:tcPr>
            <w:tcW w:w="13716" w:type="dxa"/>
            <w:gridSpan w:val="6"/>
            <w:tcBorders>
              <w:top w:val="nil"/>
              <w:left w:val="nil"/>
              <w:bottom w:val="nil"/>
              <w:right w:val="nil"/>
            </w:tcBorders>
            <w:shd w:val="clear" w:color="auto" w:fill="97DDBA"/>
            <w:vAlign w:val="bottom"/>
          </w:tcPr>
          <w:p w14:paraId="76A6EC42" w14:textId="77777777" w:rsidR="00453D86" w:rsidRDefault="00691F15" w:rsidP="00617062">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051646D" w14:textId="77777777" w:rsidR="00DA5F7D" w:rsidRPr="002A6DD4" w:rsidRDefault="0048534C" w:rsidP="00DA5F7D">
      <w:pPr>
        <w:pStyle w:val="Overskrift6"/>
      </w:pPr>
      <w:r>
        <w:t xml:space="preserve">* </w:t>
      </w:r>
      <w:r w:rsidR="00DA5F7D" w:rsidRPr="002A6DD4">
        <w:t xml:space="preserve">NB! </w:t>
      </w:r>
      <w:proofErr w:type="spellStart"/>
      <w:r w:rsidR="00DA5F7D" w:rsidRPr="002A6DD4">
        <w:t>Off_kode</w:t>
      </w:r>
      <w:proofErr w:type="spellEnd"/>
      <w:r w:rsidR="00DA5F7D" w:rsidRPr="002A6DD4">
        <w:t xml:space="preserve"> sættes til </w:t>
      </w:r>
      <w:r w:rsidR="00575AB4" w:rsidRPr="002A6DD4">
        <w:t>3</w:t>
      </w:r>
      <w:r w:rsidR="00DA5F7D" w:rsidRPr="002A6DD4">
        <w:t xml:space="preserve">= </w:t>
      </w:r>
      <w:r w:rsidR="00575AB4" w:rsidRPr="002A6DD4">
        <w:t>”</w:t>
      </w:r>
      <w:r w:rsidR="00575AB4" w:rsidRPr="002A6DD4">
        <w:rPr>
          <w:rFonts w:cs="Arial"/>
          <w:sz w:val="18"/>
          <w:szCs w:val="18"/>
        </w:rPr>
        <w:t>Synlig for alle myndigheder, men ikke offentligheden</w:t>
      </w:r>
      <w:r w:rsidR="00DA5F7D" w:rsidRPr="002A6DD4">
        <w:t>”</w:t>
      </w:r>
    </w:p>
    <w:p w14:paraId="5C23747E" w14:textId="77777777" w:rsidR="00AB475E" w:rsidRDefault="00A52D18" w:rsidP="00AB475E">
      <w:pPr>
        <w:pStyle w:val="Overskrift6"/>
      </w:pPr>
      <w:r>
        <w:t>5.12.</w:t>
      </w:r>
      <w:r w:rsidR="00400587">
        <w:t>2.</w:t>
      </w:r>
      <w:r w:rsidR="00453D86">
        <w:t>1</w:t>
      </w:r>
      <w:r w:rsidR="00400587" w:rsidRPr="00A32757">
        <w:t xml:space="preserve"> </w:t>
      </w:r>
      <w:r w:rsidR="00400587">
        <w:t>Metadata</w:t>
      </w:r>
      <w:r w:rsidR="00AB475E" w:rsidRPr="00AB475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B475E" w:rsidRPr="0051728E" w14:paraId="3333928C" w14:textId="77777777" w:rsidTr="00617062">
        <w:trPr>
          <w:trHeight w:hRule="exact" w:val="255"/>
        </w:trPr>
        <w:tc>
          <w:tcPr>
            <w:tcW w:w="2235" w:type="dxa"/>
            <w:shd w:val="clear" w:color="auto" w:fill="D9D9D9"/>
            <w:vAlign w:val="center"/>
          </w:tcPr>
          <w:p w14:paraId="5738F544" w14:textId="77777777" w:rsidR="00AB475E" w:rsidRPr="0051728E" w:rsidRDefault="00AB475E" w:rsidP="00AB47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3F261655" w14:textId="77777777" w:rsidR="00AB475E" w:rsidRPr="00FE3FC3" w:rsidRDefault="00AB475E" w:rsidP="00AB47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AB475E" w:rsidRPr="0051728E" w14:paraId="7661CD50" w14:textId="77777777" w:rsidTr="00617062">
        <w:trPr>
          <w:trHeight w:hRule="exact" w:val="255"/>
        </w:trPr>
        <w:tc>
          <w:tcPr>
            <w:tcW w:w="2235" w:type="dxa"/>
            <w:shd w:val="clear" w:color="auto" w:fill="E0E0E0"/>
            <w:vAlign w:val="center"/>
          </w:tcPr>
          <w:p w14:paraId="5C89CC44"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center"/>
          </w:tcPr>
          <w:p w14:paraId="2D6E2A84" w14:textId="77777777" w:rsidR="00AB475E" w:rsidRPr="004933DF" w:rsidRDefault="00AB475E" w:rsidP="00AB475E">
            <w:pPr>
              <w:rPr>
                <w:rFonts w:ascii="Trebuchet MS" w:hAnsi="Trebuchet MS" w:cs="Trebuchet MS"/>
                <w:sz w:val="18"/>
                <w:szCs w:val="18"/>
              </w:rPr>
            </w:pPr>
            <w:r w:rsidRPr="00901641">
              <w:rPr>
                <w:rFonts w:ascii="Trebuchet MS" w:hAnsi="Trebuchet MS" w:cs="Trebuchet MS"/>
                <w:sz w:val="18"/>
                <w:szCs w:val="18"/>
              </w:rPr>
              <w:t>Beskyttelsesrum</w:t>
            </w:r>
          </w:p>
        </w:tc>
      </w:tr>
      <w:tr w:rsidR="00AB475E" w:rsidRPr="0051728E" w14:paraId="06F049BD" w14:textId="77777777" w:rsidTr="00617062">
        <w:trPr>
          <w:trHeight w:hRule="exact" w:val="255"/>
        </w:trPr>
        <w:tc>
          <w:tcPr>
            <w:tcW w:w="2235" w:type="dxa"/>
            <w:shd w:val="clear" w:color="auto" w:fill="E0E0E0"/>
            <w:vAlign w:val="center"/>
          </w:tcPr>
          <w:p w14:paraId="210E5B38"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center"/>
          </w:tcPr>
          <w:p w14:paraId="3ECE2F10" w14:textId="77777777" w:rsidR="00AB475E" w:rsidRDefault="00AB475E" w:rsidP="00AB475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01</w:t>
            </w:r>
          </w:p>
        </w:tc>
      </w:tr>
      <w:tr w:rsidR="00AB475E" w:rsidRPr="0051728E" w14:paraId="249D08BC" w14:textId="77777777" w:rsidTr="00617062">
        <w:trPr>
          <w:trHeight w:hRule="exact" w:val="255"/>
        </w:trPr>
        <w:tc>
          <w:tcPr>
            <w:tcW w:w="2235" w:type="dxa"/>
            <w:shd w:val="clear" w:color="auto" w:fill="E0E0E0"/>
            <w:vAlign w:val="center"/>
          </w:tcPr>
          <w:p w14:paraId="4B4991BB"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center"/>
          </w:tcPr>
          <w:p w14:paraId="60688401" w14:textId="77777777" w:rsidR="00AB475E" w:rsidRPr="00F279E4" w:rsidRDefault="00AB475E" w:rsidP="00AB475E">
            <w:pPr>
              <w:rPr>
                <w:rFonts w:ascii="Trebuchet MS" w:hAnsi="Trebuchet MS" w:cs="Trebuchet MS"/>
                <w:sz w:val="18"/>
                <w:szCs w:val="18"/>
              </w:rPr>
            </w:pPr>
            <w:r w:rsidRPr="00C72F9A">
              <w:rPr>
                <w:rFonts w:ascii="Trebuchet MS" w:hAnsi="Trebuchet MS"/>
                <w:sz w:val="18"/>
                <w:szCs w:val="18"/>
              </w:rPr>
              <w:t>Særlige rum</w:t>
            </w:r>
            <w:r>
              <w:rPr>
                <w:rFonts w:ascii="Trebuchet MS" w:hAnsi="Trebuchet MS"/>
                <w:sz w:val="18"/>
                <w:szCs w:val="18"/>
              </w:rPr>
              <w:t xml:space="preserve"> - </w:t>
            </w:r>
            <w:r w:rsidRPr="00C72F9A">
              <w:rPr>
                <w:rFonts w:ascii="Trebuchet MS" w:hAnsi="Trebuchet MS"/>
                <w:sz w:val="18"/>
                <w:szCs w:val="18"/>
              </w:rPr>
              <w:t>Beskyttelses- og sikringsrum</w:t>
            </w:r>
            <w:r>
              <w:rPr>
                <w:rFonts w:ascii="Trebuchet MS" w:hAnsi="Trebuchet MS"/>
                <w:sz w:val="18"/>
                <w:szCs w:val="18"/>
              </w:rPr>
              <w:t>.</w:t>
            </w:r>
          </w:p>
        </w:tc>
      </w:tr>
      <w:tr w:rsidR="00AB475E" w:rsidRPr="0051728E" w14:paraId="6A90782C" w14:textId="77777777" w:rsidTr="00D72885">
        <w:trPr>
          <w:trHeight w:hRule="exact" w:val="510"/>
        </w:trPr>
        <w:tc>
          <w:tcPr>
            <w:tcW w:w="2235" w:type="dxa"/>
            <w:shd w:val="clear" w:color="auto" w:fill="E0E0E0"/>
            <w:vAlign w:val="center"/>
          </w:tcPr>
          <w:p w14:paraId="3764DD21" w14:textId="77777777" w:rsidR="00AB475E" w:rsidRPr="0051728E" w:rsidRDefault="00AB475E" w:rsidP="00D72885">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center"/>
          </w:tcPr>
          <w:p w14:paraId="338403BF" w14:textId="77777777" w:rsidR="00AB475E" w:rsidRPr="00D77840" w:rsidRDefault="00AB475E" w:rsidP="00AB475E">
            <w:pPr>
              <w:rPr>
                <w:rFonts w:ascii="Trebuchet MS" w:hAnsi="Trebuchet MS" w:cs="Trebuchet MS"/>
                <w:sz w:val="18"/>
                <w:szCs w:val="18"/>
              </w:rPr>
            </w:pPr>
            <w:r w:rsidRPr="00C72F9A">
              <w:rPr>
                <w:rFonts w:ascii="Trebuchet MS" w:hAnsi="Trebuchet MS"/>
                <w:sz w:val="18"/>
                <w:szCs w:val="18"/>
              </w:rPr>
              <w:t xml:space="preserve">Særlige rum, hvor befolkningen kan søge beskyttelse i tilfælde af </w:t>
            </w:r>
            <w:r>
              <w:rPr>
                <w:rFonts w:ascii="Trebuchet MS" w:hAnsi="Trebuchet MS"/>
                <w:sz w:val="18"/>
                <w:szCs w:val="18"/>
              </w:rPr>
              <w:t>akut forurening, angreb, naturulykker m.v</w:t>
            </w:r>
            <w:r w:rsidRPr="00C72F9A">
              <w:rPr>
                <w:rFonts w:ascii="Trebuchet MS" w:hAnsi="Trebuchet MS"/>
                <w:sz w:val="18"/>
                <w:szCs w:val="18"/>
              </w:rPr>
              <w:t>.</w:t>
            </w:r>
            <w:r>
              <w:t xml:space="preserve"> </w:t>
            </w:r>
            <w:r w:rsidRPr="00C72F9A">
              <w:rPr>
                <w:rFonts w:ascii="Trebuchet MS" w:hAnsi="Trebuchet MS"/>
                <w:sz w:val="18"/>
                <w:szCs w:val="18"/>
              </w:rPr>
              <w:t>O</w:t>
            </w:r>
            <w:r>
              <w:rPr>
                <w:rFonts w:ascii="Trebuchet MS" w:hAnsi="Trebuchet MS"/>
                <w:sz w:val="18"/>
                <w:szCs w:val="18"/>
              </w:rPr>
              <w:t>plysninger</w:t>
            </w:r>
            <w:r w:rsidRPr="00C72F9A">
              <w:rPr>
                <w:rFonts w:ascii="Trebuchet MS" w:hAnsi="Trebuchet MS"/>
                <w:sz w:val="18"/>
                <w:szCs w:val="18"/>
              </w:rPr>
              <w:t xml:space="preserve"> findes hos Beredskabsstyrels</w:t>
            </w:r>
            <w:r>
              <w:rPr>
                <w:rFonts w:ascii="Trebuchet MS" w:hAnsi="Trebuchet MS"/>
                <w:sz w:val="18"/>
                <w:szCs w:val="18"/>
              </w:rPr>
              <w:t xml:space="preserve">en, men de er ikke stedfæstet. </w:t>
            </w:r>
            <w:r w:rsidRPr="00C72F9A">
              <w:rPr>
                <w:rFonts w:ascii="Trebuchet MS" w:hAnsi="Trebuchet MS"/>
                <w:sz w:val="18"/>
                <w:szCs w:val="18"/>
              </w:rPr>
              <w:t>Dækker både Beskyttelses- og sikringsrum</w:t>
            </w:r>
            <w:r>
              <w:rPr>
                <w:rFonts w:ascii="Trebuchet MS" w:hAnsi="Trebuchet MS"/>
                <w:sz w:val="18"/>
                <w:szCs w:val="18"/>
              </w:rPr>
              <w:t>.</w:t>
            </w:r>
          </w:p>
        </w:tc>
      </w:tr>
      <w:tr w:rsidR="00AB475E" w:rsidRPr="0051728E" w14:paraId="50CACBA5" w14:textId="77777777" w:rsidTr="00617062">
        <w:trPr>
          <w:trHeight w:hRule="exact" w:val="255"/>
        </w:trPr>
        <w:tc>
          <w:tcPr>
            <w:tcW w:w="2235" w:type="dxa"/>
            <w:shd w:val="clear" w:color="auto" w:fill="E0E0E0"/>
            <w:vAlign w:val="center"/>
          </w:tcPr>
          <w:p w14:paraId="435F1C42" w14:textId="77777777" w:rsidR="00AB475E" w:rsidRPr="0051728E" w:rsidRDefault="00AB475E" w:rsidP="00AB47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center"/>
          </w:tcPr>
          <w:p w14:paraId="32CBD583"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Vise vej til nærmest beskyttelsesrum.</w:t>
            </w:r>
          </w:p>
        </w:tc>
      </w:tr>
      <w:tr w:rsidR="00AB475E" w:rsidRPr="0051728E" w14:paraId="5A3D4C54" w14:textId="77777777" w:rsidTr="00617062">
        <w:trPr>
          <w:trHeight w:hRule="exact" w:val="255"/>
        </w:trPr>
        <w:tc>
          <w:tcPr>
            <w:tcW w:w="2235" w:type="dxa"/>
            <w:shd w:val="clear" w:color="auto" w:fill="E0E0E0"/>
            <w:vAlign w:val="center"/>
          </w:tcPr>
          <w:p w14:paraId="0EF3569B" w14:textId="77777777" w:rsidR="00AB475E" w:rsidRPr="0051728E" w:rsidRDefault="00AB475E" w:rsidP="00AB47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center"/>
          </w:tcPr>
          <w:p w14:paraId="284E2DBC" w14:textId="77777777" w:rsidR="00AB475E" w:rsidRPr="00BF1A2A" w:rsidRDefault="00AB475E" w:rsidP="00AB47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AB475E" w:rsidRPr="0051728E" w14:paraId="5DB9CC63" w14:textId="77777777" w:rsidTr="00745A31">
        <w:trPr>
          <w:trHeight w:hRule="exact" w:val="255"/>
        </w:trPr>
        <w:tc>
          <w:tcPr>
            <w:tcW w:w="2235" w:type="dxa"/>
            <w:shd w:val="clear" w:color="auto" w:fill="E0E0E0"/>
            <w:vAlign w:val="center"/>
          </w:tcPr>
          <w:p w14:paraId="7CA613D8" w14:textId="77777777" w:rsidR="00AB475E" w:rsidRPr="00492FFE" w:rsidRDefault="006D2EDB" w:rsidP="00745A31">
            <w:pPr>
              <w:rPr>
                <w:rFonts w:ascii="Trebuchet MS" w:hAnsi="Trebuchet MS" w:cs="Trebuchet MS"/>
                <w:sz w:val="18"/>
                <w:szCs w:val="18"/>
              </w:rPr>
            </w:pPr>
            <w:proofErr w:type="spellStart"/>
            <w:r w:rsidRPr="00E45822">
              <w:rPr>
                <w:rFonts w:ascii="Trebuchet MS" w:hAnsi="Trebuchet MS" w:cs="Trebuchet MS"/>
                <w:sz w:val="18"/>
                <w:szCs w:val="18"/>
              </w:rPr>
              <w:t>Noegle</w:t>
            </w:r>
            <w:r w:rsidR="00AB475E" w:rsidRPr="00492FFE">
              <w:rPr>
                <w:rFonts w:ascii="Trebuchet MS" w:hAnsi="Trebuchet MS" w:cs="Trebuchet MS"/>
                <w:sz w:val="18"/>
                <w:szCs w:val="18"/>
              </w:rPr>
              <w:t>_ord</w:t>
            </w:r>
            <w:proofErr w:type="spellEnd"/>
          </w:p>
        </w:tc>
        <w:tc>
          <w:tcPr>
            <w:tcW w:w="11340" w:type="dxa"/>
            <w:shd w:val="clear" w:color="auto" w:fill="FFFFFF"/>
            <w:vAlign w:val="center"/>
          </w:tcPr>
          <w:p w14:paraId="0A5443CD" w14:textId="77777777" w:rsidR="00AB475E" w:rsidRPr="00492FFE" w:rsidRDefault="00AB475E" w:rsidP="00745A31">
            <w:pPr>
              <w:autoSpaceDE w:val="0"/>
              <w:autoSpaceDN w:val="0"/>
              <w:adjustRightInd w:val="0"/>
              <w:rPr>
                <w:rFonts w:ascii="Trebuchet MS" w:hAnsi="Trebuchet MS" w:cs="Trebuchet MS"/>
                <w:sz w:val="18"/>
                <w:szCs w:val="18"/>
              </w:rPr>
            </w:pPr>
            <w:r>
              <w:rPr>
                <w:rFonts w:ascii="Trebuchet MS" w:hAnsi="Trebuchet MS" w:cs="Trebuchet MS"/>
                <w:sz w:val="18"/>
                <w:szCs w:val="18"/>
              </w:rPr>
              <w:t>Sikringsrum</w:t>
            </w:r>
          </w:p>
        </w:tc>
      </w:tr>
      <w:tr w:rsidR="00AB475E" w:rsidRPr="0051728E" w14:paraId="7CF45BE4" w14:textId="77777777" w:rsidTr="00617062">
        <w:trPr>
          <w:trHeight w:hRule="exact" w:val="255"/>
        </w:trPr>
        <w:tc>
          <w:tcPr>
            <w:tcW w:w="2235" w:type="dxa"/>
            <w:shd w:val="clear" w:color="auto" w:fill="E0E0E0"/>
            <w:vAlign w:val="center"/>
          </w:tcPr>
          <w:p w14:paraId="3BE2E5A8"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center"/>
          </w:tcPr>
          <w:p w14:paraId="0A9122E5"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Punkt</w:t>
            </w:r>
          </w:p>
        </w:tc>
      </w:tr>
      <w:tr w:rsidR="00AB475E" w:rsidRPr="0051728E" w14:paraId="41D4F54F" w14:textId="77777777" w:rsidTr="00617062">
        <w:trPr>
          <w:trHeight w:hRule="exact" w:val="255"/>
        </w:trPr>
        <w:tc>
          <w:tcPr>
            <w:tcW w:w="2235" w:type="dxa"/>
            <w:shd w:val="clear" w:color="auto" w:fill="E0E0E0"/>
            <w:vAlign w:val="center"/>
          </w:tcPr>
          <w:p w14:paraId="45763C94" w14:textId="77777777" w:rsidR="00AB475E" w:rsidRPr="00FE3FC3" w:rsidRDefault="00AB475E" w:rsidP="00AB47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center"/>
          </w:tcPr>
          <w:p w14:paraId="63FED241" w14:textId="77777777" w:rsidR="00AB475E" w:rsidRPr="00FE3FC3" w:rsidRDefault="00A23B6B" w:rsidP="00AB475E">
            <w:pPr>
              <w:rPr>
                <w:rFonts w:ascii="Trebuchet MS" w:hAnsi="Trebuchet MS" w:cs="Trebuchet MS"/>
                <w:sz w:val="18"/>
                <w:szCs w:val="18"/>
              </w:rPr>
            </w:pPr>
            <w:hyperlink r:id="rId55" w:history="1">
              <w:r w:rsidR="00AB475E">
                <w:rPr>
                  <w:rStyle w:val="Hyperlink"/>
                  <w:sz w:val="17"/>
                  <w:szCs w:val="17"/>
                </w:rPr>
                <w:t>Lov om beskyttelsesrum</w:t>
              </w:r>
            </w:hyperlink>
          </w:p>
        </w:tc>
      </w:tr>
      <w:tr w:rsidR="00113FBA" w:rsidRPr="00341F5D" w14:paraId="1C13489A" w14:textId="77777777" w:rsidTr="00113FBA">
        <w:trPr>
          <w:trHeight w:hRule="exact" w:val="255"/>
        </w:trPr>
        <w:tc>
          <w:tcPr>
            <w:tcW w:w="2235" w:type="dxa"/>
            <w:shd w:val="clear" w:color="auto" w:fill="E0E0E0"/>
            <w:vAlign w:val="bottom"/>
          </w:tcPr>
          <w:p w14:paraId="21D3AE8B" w14:textId="77777777" w:rsidR="000C68CF" w:rsidRPr="00E6255A" w:rsidRDefault="0089156A" w:rsidP="00AB475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0DBD1FA" w14:textId="17FF1F69" w:rsidR="000C68CF" w:rsidRPr="00E6255A" w:rsidRDefault="00962AA0" w:rsidP="00AB475E">
            <w:r w:rsidRPr="00ED0116">
              <w:rPr>
                <w:rFonts w:ascii="Trebuchet MS" w:hAnsi="Trebuchet MS" w:cs="Trebuchet MS"/>
                <w:color w:val="4F81BD"/>
                <w:sz w:val="18"/>
                <w:szCs w:val="18"/>
              </w:rPr>
              <w:t>14.06.02</w:t>
            </w:r>
          </w:p>
        </w:tc>
      </w:tr>
    </w:tbl>
    <w:p w14:paraId="0A8A3582" w14:textId="53BBB7B9" w:rsidR="00400587" w:rsidRPr="00A32757" w:rsidRDefault="00A52D18" w:rsidP="00400587">
      <w:pPr>
        <w:pStyle w:val="Overskrift6"/>
      </w:pPr>
      <w:r>
        <w:t>5.12.</w:t>
      </w:r>
      <w:r w:rsidR="00400587">
        <w:t>2.</w:t>
      </w:r>
      <w:r w:rsidR="00453D86">
        <w:t>2</w:t>
      </w:r>
      <w:r w:rsidR="00400587"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9008"/>
      </w:tblGrid>
      <w:tr w:rsidR="00400587" w:rsidRPr="0051728E" w14:paraId="726FF44C" w14:textId="77777777" w:rsidTr="00617062">
        <w:trPr>
          <w:trHeight w:hRule="exact" w:val="255"/>
        </w:trPr>
        <w:tc>
          <w:tcPr>
            <w:tcW w:w="4644" w:type="dxa"/>
            <w:shd w:val="clear" w:color="auto" w:fill="D9D9D9"/>
            <w:vAlign w:val="bottom"/>
          </w:tcPr>
          <w:p w14:paraId="7333788B" w14:textId="77777777" w:rsidR="00400587" w:rsidRPr="0051728E" w:rsidRDefault="00400587" w:rsidP="00617062">
            <w:pPr>
              <w:rPr>
                <w:rFonts w:ascii="Trebuchet MS" w:hAnsi="Trebuchet MS" w:cs="Trebuchet MS"/>
                <w:bCs/>
                <w:sz w:val="18"/>
                <w:szCs w:val="18"/>
              </w:rPr>
            </w:pPr>
            <w:r w:rsidRPr="0051728E">
              <w:rPr>
                <w:rFonts w:ascii="Trebuchet MS" w:hAnsi="Trebuchet MS" w:cs="Trebuchet MS"/>
                <w:b/>
                <w:bCs/>
                <w:sz w:val="18"/>
                <w:szCs w:val="18"/>
              </w:rPr>
              <w:t>Emne</w:t>
            </w:r>
          </w:p>
        </w:tc>
        <w:tc>
          <w:tcPr>
            <w:tcW w:w="9008" w:type="dxa"/>
            <w:shd w:val="clear" w:color="auto" w:fill="D9D9D9"/>
            <w:vAlign w:val="bottom"/>
          </w:tcPr>
          <w:p w14:paraId="18A44ECE" w14:textId="77777777" w:rsidR="00400587" w:rsidRPr="0051728E" w:rsidRDefault="00400587" w:rsidP="006170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400587" w:rsidRPr="0051728E" w14:paraId="497D659B" w14:textId="77777777" w:rsidTr="00617062">
        <w:trPr>
          <w:trHeight w:hRule="exact" w:val="709"/>
        </w:trPr>
        <w:tc>
          <w:tcPr>
            <w:tcW w:w="4644" w:type="dxa"/>
            <w:shd w:val="clear" w:color="auto" w:fill="E0E0E0"/>
            <w:vAlign w:val="center"/>
          </w:tcPr>
          <w:p w14:paraId="4BFC020B" w14:textId="77777777" w:rsidR="00400587" w:rsidRPr="00024C60" w:rsidRDefault="00400587" w:rsidP="0061706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08" w:type="dxa"/>
            <w:shd w:val="clear" w:color="auto" w:fill="FFFFFF"/>
            <w:vAlign w:val="bottom"/>
          </w:tcPr>
          <w:p w14:paraId="1DE73232" w14:textId="7F18ED50" w:rsidR="00400587" w:rsidRPr="00024C60" w:rsidRDefault="001C3D8E" w:rsidP="001C3D8E">
            <w:pPr>
              <w:rPr>
                <w:rFonts w:ascii="Trebuchet MS" w:hAnsi="Trebuchet MS" w:cs="Trebuchet MS"/>
                <w:sz w:val="18"/>
                <w:szCs w:val="18"/>
              </w:rPr>
            </w:pPr>
            <w:r w:rsidRPr="003A52C1">
              <w:rPr>
                <w:rFonts w:ascii="Trebuchet MS" w:hAnsi="Trebuchet MS" w:cs="Trebuchet MS"/>
                <w:sz w:val="18"/>
                <w:szCs w:val="18"/>
              </w:rPr>
              <w:t>Registreres</w:t>
            </w:r>
            <w:r w:rsidR="00AB475E">
              <w:rPr>
                <w:rFonts w:ascii="Trebuchet MS" w:hAnsi="Trebuchet MS" w:cs="Trebuchet MS"/>
                <w:sz w:val="18"/>
                <w:szCs w:val="18"/>
              </w:rPr>
              <w:t xml:space="preserve"> ud fra adressen eller evt. koordinatsæt. Hvis der i </w:t>
            </w:r>
            <w:proofErr w:type="spellStart"/>
            <w:r w:rsidR="00D96699" w:rsidRPr="00ED0116">
              <w:rPr>
                <w:rFonts w:ascii="Trebuchet MS" w:hAnsi="Trebuchet MS" w:cs="Trebuchet MS"/>
                <w:color w:val="4F81BD"/>
                <w:sz w:val="18"/>
                <w:szCs w:val="18"/>
              </w:rPr>
              <w:t>GeoDanmark</w:t>
            </w:r>
            <w:proofErr w:type="spellEnd"/>
            <w:r w:rsidR="00AB475E">
              <w:rPr>
                <w:rFonts w:ascii="Trebuchet MS" w:hAnsi="Trebuchet MS" w:cs="Trebuchet MS"/>
                <w:sz w:val="18"/>
                <w:szCs w:val="18"/>
              </w:rPr>
              <w:t xml:space="preserve">-grundkortet er et bygværk for nedgangen placeres punktet centralt i denne. Hvis det er i en </w:t>
            </w:r>
            <w:proofErr w:type="gramStart"/>
            <w:r w:rsidR="00AB475E">
              <w:rPr>
                <w:rFonts w:ascii="Trebuchet MS" w:hAnsi="Trebuchet MS" w:cs="Trebuchet MS"/>
                <w:sz w:val="18"/>
                <w:szCs w:val="18"/>
              </w:rPr>
              <w:t>bygning</w:t>
            </w:r>
            <w:proofErr w:type="gramEnd"/>
            <w:r w:rsidR="00AB475E">
              <w:rPr>
                <w:rFonts w:ascii="Trebuchet MS" w:hAnsi="Trebuchet MS" w:cs="Trebuchet MS"/>
                <w:sz w:val="18"/>
                <w:szCs w:val="18"/>
              </w:rPr>
              <w:t xml:space="preserve"> forsøges placeringen sat efter hvor indgangen til selve rummet er placeret inde i bygningen.</w:t>
            </w:r>
          </w:p>
        </w:tc>
      </w:tr>
      <w:tr w:rsidR="00400587" w:rsidRPr="0051728E" w14:paraId="2409D0C6" w14:textId="77777777" w:rsidTr="00617062">
        <w:trPr>
          <w:trHeight w:hRule="exact" w:val="255"/>
        </w:trPr>
        <w:tc>
          <w:tcPr>
            <w:tcW w:w="4644" w:type="dxa"/>
            <w:shd w:val="clear" w:color="auto" w:fill="E0E0E0"/>
            <w:vAlign w:val="bottom"/>
          </w:tcPr>
          <w:p w14:paraId="6AAFC30C"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Klassificering/opdeling</w:t>
            </w:r>
          </w:p>
        </w:tc>
        <w:tc>
          <w:tcPr>
            <w:tcW w:w="9008" w:type="dxa"/>
            <w:shd w:val="clear" w:color="auto" w:fill="FFFFFF"/>
            <w:vAlign w:val="bottom"/>
          </w:tcPr>
          <w:p w14:paraId="73DA9818"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Opdeles efter type og om de er klar til akut brug samt hvor mange personer det kan rumme.</w:t>
            </w:r>
          </w:p>
        </w:tc>
      </w:tr>
      <w:tr w:rsidR="00400587" w:rsidRPr="0051728E" w14:paraId="5FC879B1" w14:textId="77777777" w:rsidTr="00617062">
        <w:trPr>
          <w:trHeight w:hRule="exact" w:val="255"/>
        </w:trPr>
        <w:tc>
          <w:tcPr>
            <w:tcW w:w="4644" w:type="dxa"/>
            <w:shd w:val="clear" w:color="auto" w:fill="E0E0E0"/>
            <w:vAlign w:val="bottom"/>
          </w:tcPr>
          <w:p w14:paraId="279AFFBE"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08" w:type="dxa"/>
            <w:shd w:val="clear" w:color="auto" w:fill="FFFFFF"/>
            <w:vAlign w:val="bottom"/>
          </w:tcPr>
          <w:p w14:paraId="0051DE44"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w:t>
            </w:r>
          </w:p>
        </w:tc>
      </w:tr>
      <w:tr w:rsidR="00400587" w:rsidRPr="0051728E" w14:paraId="1988D910" w14:textId="77777777" w:rsidTr="00617062">
        <w:trPr>
          <w:trHeight w:hRule="exact" w:val="255"/>
        </w:trPr>
        <w:tc>
          <w:tcPr>
            <w:tcW w:w="4644" w:type="dxa"/>
            <w:shd w:val="clear" w:color="auto" w:fill="E0E0E0"/>
            <w:vAlign w:val="bottom"/>
          </w:tcPr>
          <w:p w14:paraId="28F174D6"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Entydige objekter</w:t>
            </w:r>
          </w:p>
        </w:tc>
        <w:tc>
          <w:tcPr>
            <w:tcW w:w="9008" w:type="dxa"/>
            <w:shd w:val="clear" w:color="auto" w:fill="FFFFFF"/>
            <w:vAlign w:val="bottom"/>
          </w:tcPr>
          <w:p w14:paraId="521C0F6E" w14:textId="77777777" w:rsidR="00400587" w:rsidRPr="00024C60" w:rsidRDefault="00400587" w:rsidP="00617062">
            <w:pPr>
              <w:rPr>
                <w:rFonts w:ascii="Trebuchet MS" w:hAnsi="Trebuchet MS" w:cs="Trebuchet MS"/>
                <w:sz w:val="18"/>
                <w:szCs w:val="18"/>
              </w:rPr>
            </w:pPr>
          </w:p>
        </w:tc>
      </w:tr>
      <w:tr w:rsidR="00400587" w:rsidRPr="0051728E" w14:paraId="1B604B9B" w14:textId="77777777" w:rsidTr="00617062">
        <w:trPr>
          <w:trHeight w:hRule="exact" w:val="255"/>
        </w:trPr>
        <w:tc>
          <w:tcPr>
            <w:tcW w:w="4644" w:type="dxa"/>
            <w:shd w:val="clear" w:color="auto" w:fill="E0E0E0"/>
            <w:vAlign w:val="bottom"/>
          </w:tcPr>
          <w:p w14:paraId="31FBF615"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08" w:type="dxa"/>
            <w:shd w:val="clear" w:color="auto" w:fill="FFFFFF"/>
            <w:vAlign w:val="bottom"/>
          </w:tcPr>
          <w:p w14:paraId="2A1C511B"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Ingen</w:t>
            </w:r>
          </w:p>
        </w:tc>
      </w:tr>
      <w:tr w:rsidR="00400587" w:rsidRPr="0051728E" w14:paraId="506D15C8" w14:textId="77777777" w:rsidTr="00617062">
        <w:trPr>
          <w:trHeight w:hRule="exact" w:val="255"/>
        </w:trPr>
        <w:tc>
          <w:tcPr>
            <w:tcW w:w="4644" w:type="dxa"/>
            <w:shd w:val="clear" w:color="auto" w:fill="E0E0E0"/>
            <w:vAlign w:val="bottom"/>
          </w:tcPr>
          <w:p w14:paraId="58414822"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08" w:type="dxa"/>
            <w:shd w:val="clear" w:color="auto" w:fill="FFFFFF"/>
            <w:vAlign w:val="bottom"/>
          </w:tcPr>
          <w:p w14:paraId="5B791D7C"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Ingen</w:t>
            </w:r>
          </w:p>
        </w:tc>
      </w:tr>
    </w:tbl>
    <w:p w14:paraId="22016BF1" w14:textId="77777777" w:rsidR="00400587" w:rsidRPr="00A32757" w:rsidRDefault="00A52D18" w:rsidP="00400587">
      <w:pPr>
        <w:pStyle w:val="Overskrift6"/>
      </w:pPr>
      <w:r>
        <w:t>5.12.</w:t>
      </w:r>
      <w:r w:rsidR="00453D86">
        <w:t>2.3</w:t>
      </w:r>
      <w:r w:rsidR="00400587">
        <w:t xml:space="preserve"> Kodelister</w:t>
      </w:r>
    </w:p>
    <w:p w14:paraId="2B96B041" w14:textId="77777777" w:rsidR="00400587" w:rsidRDefault="00400587" w:rsidP="00400587">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EF46DD4" w14:textId="77777777" w:rsidR="00400587" w:rsidRPr="00A32757" w:rsidRDefault="00A52D18" w:rsidP="00400587">
      <w:pPr>
        <w:pStyle w:val="Overskrift7"/>
      </w:pPr>
      <w:r>
        <w:t>5.12.</w:t>
      </w:r>
      <w:r w:rsidR="00453D86">
        <w:t>2.3</w:t>
      </w:r>
      <w:r w:rsidR="00400587" w:rsidRPr="00A32757">
        <w:t>.</w:t>
      </w:r>
      <w:r w:rsidR="00400587">
        <w:t>1</w:t>
      </w:r>
      <w:r w:rsidR="00400587" w:rsidRPr="00A32757">
        <w:t xml:space="preserve"> </w:t>
      </w:r>
      <w:r w:rsidR="00400587">
        <w:t xml:space="preserve">  6</w:t>
      </w:r>
      <w:r>
        <w:t>1</w:t>
      </w:r>
      <w:r w:rsidR="00400587">
        <w:t xml:space="preserve">01 </w:t>
      </w:r>
      <w:proofErr w:type="spellStart"/>
      <w:r w:rsidR="00C72F9A">
        <w:t>Beskyt_rum</w:t>
      </w:r>
      <w:proofErr w:type="spellEnd"/>
      <w:r w:rsidR="00400587" w:rsidRPr="00CC386E">
        <w:rPr>
          <w:rStyle w:val="TypografiOverskrift4BrugerdefineretfarveRGB0Tegn"/>
        </w:rPr>
        <w:t xml:space="preserve"> </w:t>
      </w:r>
      <w:r w:rsidR="00400587">
        <w:t>(</w:t>
      </w:r>
      <w:r w:rsidR="004878F2" w:rsidRPr="004D056C">
        <w:t>d_6101_beskyt_rum</w:t>
      </w:r>
      <w:r w:rsidR="0040058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2"/>
        <w:gridCol w:w="1785"/>
        <w:gridCol w:w="1418"/>
        <w:gridCol w:w="8490"/>
      </w:tblGrid>
      <w:tr w:rsidR="004667B2" w:rsidRPr="0051728E" w14:paraId="55712964" w14:textId="77777777" w:rsidTr="00EF584A">
        <w:trPr>
          <w:trHeight w:hRule="exact" w:val="255"/>
        </w:trPr>
        <w:tc>
          <w:tcPr>
            <w:tcW w:w="1882" w:type="dxa"/>
            <w:tcBorders>
              <w:bottom w:val="single" w:sz="4" w:space="0" w:color="auto"/>
            </w:tcBorders>
            <w:shd w:val="clear" w:color="auto" w:fill="D9D9D9"/>
            <w:vAlign w:val="bottom"/>
          </w:tcPr>
          <w:p w14:paraId="12262B0C" w14:textId="77777777" w:rsidR="004667B2" w:rsidRPr="0051728E" w:rsidRDefault="004667B2" w:rsidP="00617062">
            <w:pPr>
              <w:rPr>
                <w:rFonts w:ascii="Trebuchet MS" w:hAnsi="Trebuchet MS" w:cs="Trebuchet MS"/>
                <w:b/>
                <w:bCs/>
                <w:sz w:val="18"/>
                <w:szCs w:val="18"/>
              </w:rPr>
            </w:pPr>
            <w:proofErr w:type="spellStart"/>
            <w:r>
              <w:rPr>
                <w:rFonts w:ascii="Trebuchet MS" w:hAnsi="Trebuchet MS" w:cs="Trebuchet MS"/>
                <w:b/>
                <w:bCs/>
                <w:sz w:val="18"/>
                <w:szCs w:val="18"/>
              </w:rPr>
              <w:t>beskyt_rum_kode</w:t>
            </w:r>
            <w:proofErr w:type="spellEnd"/>
          </w:p>
        </w:tc>
        <w:tc>
          <w:tcPr>
            <w:tcW w:w="1785" w:type="dxa"/>
            <w:tcBorders>
              <w:bottom w:val="single" w:sz="4" w:space="0" w:color="auto"/>
            </w:tcBorders>
            <w:shd w:val="clear" w:color="auto" w:fill="D9D9D9"/>
            <w:vAlign w:val="bottom"/>
          </w:tcPr>
          <w:p w14:paraId="5D4E1458" w14:textId="77777777" w:rsidR="004667B2" w:rsidRPr="0051728E" w:rsidRDefault="004667B2" w:rsidP="00617062">
            <w:pPr>
              <w:rPr>
                <w:rFonts w:ascii="Trebuchet MS" w:hAnsi="Trebuchet MS" w:cs="Trebuchet MS"/>
                <w:bCs/>
                <w:sz w:val="18"/>
                <w:szCs w:val="18"/>
              </w:rPr>
            </w:pPr>
            <w:proofErr w:type="spellStart"/>
            <w:r>
              <w:rPr>
                <w:rFonts w:ascii="Trebuchet MS" w:hAnsi="Trebuchet MS" w:cs="Trebuchet MS"/>
                <w:b/>
                <w:bCs/>
                <w:sz w:val="18"/>
                <w:szCs w:val="18"/>
              </w:rPr>
              <w:t>beskyt_rum</w:t>
            </w:r>
            <w:proofErr w:type="spellEnd"/>
          </w:p>
        </w:tc>
        <w:tc>
          <w:tcPr>
            <w:tcW w:w="1418" w:type="dxa"/>
            <w:tcBorders>
              <w:bottom w:val="single" w:sz="4" w:space="0" w:color="auto"/>
            </w:tcBorders>
            <w:shd w:val="clear" w:color="auto" w:fill="D9D9D9"/>
            <w:vAlign w:val="bottom"/>
          </w:tcPr>
          <w:p w14:paraId="176F5B86" w14:textId="77777777" w:rsidR="004667B2" w:rsidRPr="003A52C1" w:rsidRDefault="004667B2" w:rsidP="004667B2">
            <w:pPr>
              <w:rPr>
                <w:rFonts w:ascii="Trebuchet MS" w:hAnsi="Trebuchet MS" w:cs="Trebuchet MS"/>
                <w:b/>
                <w:bCs/>
                <w:sz w:val="18"/>
                <w:szCs w:val="18"/>
              </w:rPr>
            </w:pPr>
            <w:r w:rsidRPr="003A52C1">
              <w:rPr>
                <w:rFonts w:ascii="Trebuchet MS" w:hAnsi="Trebuchet MS" w:cs="Trebuchet MS"/>
                <w:b/>
                <w:bCs/>
                <w:sz w:val="18"/>
                <w:szCs w:val="18"/>
              </w:rPr>
              <w:t>aktiv</w:t>
            </w:r>
          </w:p>
        </w:tc>
        <w:tc>
          <w:tcPr>
            <w:tcW w:w="8490" w:type="dxa"/>
            <w:tcBorders>
              <w:bottom w:val="single" w:sz="4" w:space="0" w:color="auto"/>
            </w:tcBorders>
            <w:shd w:val="clear" w:color="auto" w:fill="D9D9D9"/>
            <w:vAlign w:val="bottom"/>
          </w:tcPr>
          <w:p w14:paraId="2616D835"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55C90D50" w14:textId="77777777" w:rsidTr="00EF584A">
        <w:trPr>
          <w:trHeight w:hRule="exact" w:val="510"/>
        </w:trPr>
        <w:tc>
          <w:tcPr>
            <w:tcW w:w="1882" w:type="dxa"/>
            <w:tcBorders>
              <w:top w:val="single" w:sz="4" w:space="0" w:color="auto"/>
              <w:left w:val="single" w:sz="4" w:space="0" w:color="auto"/>
              <w:bottom w:val="single" w:sz="4" w:space="0" w:color="auto"/>
              <w:right w:val="single" w:sz="4" w:space="0" w:color="auto"/>
            </w:tcBorders>
            <w:shd w:val="clear" w:color="auto" w:fill="D9D9D9"/>
            <w:vAlign w:val="center"/>
          </w:tcPr>
          <w:p w14:paraId="714DCDBF"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1</w:t>
            </w:r>
          </w:p>
        </w:tc>
        <w:tc>
          <w:tcPr>
            <w:tcW w:w="1785" w:type="dxa"/>
            <w:tcBorders>
              <w:top w:val="single" w:sz="4" w:space="0" w:color="auto"/>
              <w:left w:val="single" w:sz="4" w:space="0" w:color="auto"/>
              <w:bottom w:val="single" w:sz="4" w:space="0" w:color="auto"/>
            </w:tcBorders>
            <w:shd w:val="clear" w:color="auto" w:fill="FFFFFF"/>
            <w:vAlign w:val="center"/>
          </w:tcPr>
          <w:p w14:paraId="50DB1238" w14:textId="77777777" w:rsidR="004667B2" w:rsidRPr="007B6A94" w:rsidRDefault="004667B2" w:rsidP="00617062">
            <w:pPr>
              <w:rPr>
                <w:rFonts w:ascii="Trebuchet MS" w:hAnsi="Trebuchet MS"/>
                <w:sz w:val="18"/>
                <w:szCs w:val="18"/>
              </w:rPr>
            </w:pPr>
            <w:r w:rsidRPr="007B6A94">
              <w:rPr>
                <w:rFonts w:ascii="Trebuchet MS" w:hAnsi="Trebuchet MS"/>
                <w:sz w:val="18"/>
                <w:szCs w:val="18"/>
              </w:rPr>
              <w:t>Beskyttelsesrum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F56D584" w14:textId="77777777" w:rsidR="004667B2" w:rsidRPr="003A52C1" w:rsidRDefault="004667B2" w:rsidP="004667B2">
            <w:pPr>
              <w:jc w:val="center"/>
              <w:rPr>
                <w:sz w:val="17"/>
                <w:szCs w:val="17"/>
              </w:rPr>
            </w:pPr>
            <w:r w:rsidRPr="003A52C1">
              <w:rPr>
                <w:sz w:val="17"/>
                <w:szCs w:val="17"/>
              </w:rPr>
              <w:t>1</w:t>
            </w:r>
          </w:p>
        </w:tc>
        <w:tc>
          <w:tcPr>
            <w:tcW w:w="8490" w:type="dxa"/>
            <w:tcBorders>
              <w:top w:val="single" w:sz="4" w:space="0" w:color="auto"/>
              <w:left w:val="single" w:sz="4" w:space="0" w:color="auto"/>
              <w:bottom w:val="single" w:sz="4" w:space="0" w:color="auto"/>
            </w:tcBorders>
            <w:shd w:val="clear" w:color="auto" w:fill="FFFFFF"/>
            <w:vAlign w:val="bottom"/>
          </w:tcPr>
          <w:p w14:paraId="414A2DBA" w14:textId="77777777" w:rsidR="004667B2" w:rsidRPr="00745A31" w:rsidRDefault="004667B2" w:rsidP="00617062">
            <w:pPr>
              <w:rPr>
                <w:rFonts w:ascii="Trebuchet MS" w:hAnsi="Trebuchet MS" w:cs="Trebuchet MS"/>
                <w:sz w:val="18"/>
                <w:szCs w:val="18"/>
              </w:rPr>
            </w:pPr>
            <w:r w:rsidRPr="00745A31">
              <w:rPr>
                <w:rFonts w:ascii="Trebuchet MS" w:hAnsi="Trebuchet MS"/>
                <w:sz w:val="18"/>
                <w:szCs w:val="18"/>
              </w:rPr>
              <w:t>Beskyttelsesrum” er en betegnelse, der dækker alle typer af forstærkede rum, hvis formål er at beskytte befolkningen mod luftangreb. Benyttes her om offentlige beskyttelsesrum</w:t>
            </w:r>
          </w:p>
        </w:tc>
      </w:tr>
      <w:tr w:rsidR="004667B2" w:rsidRPr="0051728E" w14:paraId="633B5692" w14:textId="77777777" w:rsidTr="00EF584A">
        <w:trPr>
          <w:trHeight w:hRule="exact" w:val="510"/>
        </w:trPr>
        <w:tc>
          <w:tcPr>
            <w:tcW w:w="1882" w:type="dxa"/>
            <w:tcBorders>
              <w:top w:val="single" w:sz="4" w:space="0" w:color="auto"/>
              <w:left w:val="single" w:sz="4" w:space="0" w:color="auto"/>
              <w:bottom w:val="single" w:sz="4" w:space="0" w:color="auto"/>
              <w:right w:val="single" w:sz="4" w:space="0" w:color="auto"/>
            </w:tcBorders>
            <w:shd w:val="clear" w:color="auto" w:fill="D9D9D9"/>
            <w:vAlign w:val="center"/>
          </w:tcPr>
          <w:p w14:paraId="1D10A09D"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2</w:t>
            </w:r>
          </w:p>
        </w:tc>
        <w:tc>
          <w:tcPr>
            <w:tcW w:w="1785" w:type="dxa"/>
            <w:tcBorders>
              <w:top w:val="single" w:sz="4" w:space="0" w:color="auto"/>
              <w:left w:val="single" w:sz="4" w:space="0" w:color="auto"/>
              <w:bottom w:val="single" w:sz="4" w:space="0" w:color="auto"/>
            </w:tcBorders>
            <w:shd w:val="clear" w:color="auto" w:fill="FFFFFF"/>
            <w:vAlign w:val="center"/>
          </w:tcPr>
          <w:p w14:paraId="21EE65C1" w14:textId="77777777" w:rsidR="004667B2" w:rsidRPr="007B6A94" w:rsidRDefault="004667B2" w:rsidP="00617062">
            <w:pPr>
              <w:rPr>
                <w:rFonts w:ascii="Trebuchet MS" w:hAnsi="Trebuchet MS"/>
                <w:sz w:val="18"/>
                <w:szCs w:val="18"/>
              </w:rPr>
            </w:pPr>
            <w:r w:rsidRPr="007B6A94">
              <w:rPr>
                <w:rFonts w:ascii="Trebuchet MS" w:hAnsi="Trebuchet MS"/>
                <w:sz w:val="18"/>
                <w:szCs w:val="18"/>
              </w:rPr>
              <w:t>Sikringsrum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1C251DD" w14:textId="77777777" w:rsidR="004667B2" w:rsidRPr="003A52C1" w:rsidRDefault="004667B2" w:rsidP="004667B2">
            <w:pPr>
              <w:jc w:val="center"/>
              <w:rPr>
                <w:sz w:val="17"/>
                <w:szCs w:val="17"/>
              </w:rPr>
            </w:pPr>
            <w:r w:rsidRPr="003A52C1">
              <w:rPr>
                <w:sz w:val="17"/>
                <w:szCs w:val="17"/>
              </w:rPr>
              <w:t>1</w:t>
            </w:r>
          </w:p>
        </w:tc>
        <w:tc>
          <w:tcPr>
            <w:tcW w:w="8490" w:type="dxa"/>
            <w:tcBorders>
              <w:top w:val="single" w:sz="4" w:space="0" w:color="auto"/>
              <w:left w:val="single" w:sz="4" w:space="0" w:color="auto"/>
              <w:bottom w:val="single" w:sz="4" w:space="0" w:color="auto"/>
            </w:tcBorders>
            <w:shd w:val="clear" w:color="auto" w:fill="FFFFFF"/>
            <w:vAlign w:val="bottom"/>
          </w:tcPr>
          <w:p w14:paraId="26CB6055" w14:textId="77777777" w:rsidR="004667B2" w:rsidRPr="00745A31" w:rsidRDefault="004667B2" w:rsidP="00617062">
            <w:pPr>
              <w:rPr>
                <w:rFonts w:ascii="Trebuchet MS" w:hAnsi="Trebuchet MS" w:cs="Trebuchet MS"/>
                <w:sz w:val="18"/>
                <w:szCs w:val="18"/>
              </w:rPr>
            </w:pPr>
            <w:r w:rsidRPr="00745A31">
              <w:rPr>
                <w:rFonts w:ascii="Trebuchet MS" w:hAnsi="Trebuchet MS"/>
                <w:sz w:val="18"/>
                <w:szCs w:val="18"/>
              </w:rPr>
              <w:t>Et sikringsrum er et ufærdigt beskyttelsesrum, beregnet til beboere, beskæftigede samt andre personer, som opholder sig i bygningen.  Benyttes her mest om private beskyttelsesrum</w:t>
            </w:r>
          </w:p>
        </w:tc>
      </w:tr>
      <w:tr w:rsidR="004667B2" w:rsidRPr="0051728E" w14:paraId="7C49DE7B"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767519FE"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3</w:t>
            </w:r>
          </w:p>
        </w:tc>
        <w:tc>
          <w:tcPr>
            <w:tcW w:w="1785" w:type="dxa"/>
            <w:tcBorders>
              <w:top w:val="single" w:sz="4" w:space="0" w:color="auto"/>
              <w:left w:val="single" w:sz="4" w:space="0" w:color="auto"/>
              <w:bottom w:val="single" w:sz="4" w:space="0" w:color="auto"/>
            </w:tcBorders>
            <w:shd w:val="clear" w:color="auto" w:fill="FFFFFF"/>
            <w:vAlign w:val="bottom"/>
          </w:tcPr>
          <w:p w14:paraId="05732841"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Betondækningsgrav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DDBE635"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681B599E"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En særlig delmængde af beskyttelsesrum</w:t>
            </w:r>
          </w:p>
        </w:tc>
      </w:tr>
      <w:tr w:rsidR="004667B2" w:rsidRPr="0051728E" w14:paraId="55EB7CAB"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38E91DF4" w14:textId="77777777" w:rsidR="004667B2" w:rsidRPr="007B6A94" w:rsidRDefault="004667B2" w:rsidP="00617062">
            <w:pPr>
              <w:jc w:val="center"/>
              <w:rPr>
                <w:rFonts w:ascii="Trebuchet MS" w:hAnsi="Trebuchet MS"/>
                <w:sz w:val="18"/>
                <w:szCs w:val="18"/>
              </w:rPr>
            </w:pPr>
            <w:r>
              <w:rPr>
                <w:rFonts w:ascii="Trebuchet MS" w:hAnsi="Trebuchet MS"/>
                <w:sz w:val="18"/>
                <w:szCs w:val="18"/>
              </w:rPr>
              <w:t>8</w:t>
            </w:r>
          </w:p>
        </w:tc>
        <w:tc>
          <w:tcPr>
            <w:tcW w:w="1785" w:type="dxa"/>
            <w:tcBorders>
              <w:top w:val="single" w:sz="4" w:space="0" w:color="auto"/>
              <w:left w:val="single" w:sz="4" w:space="0" w:color="auto"/>
              <w:bottom w:val="single" w:sz="4" w:space="0" w:color="auto"/>
            </w:tcBorders>
            <w:shd w:val="clear" w:color="auto" w:fill="FFFFFF"/>
            <w:vAlign w:val="bottom"/>
          </w:tcPr>
          <w:p w14:paraId="622EEA7D"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CE696E0"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7536E491"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Hvor ovenstående typer ikke er dækkende.</w:t>
            </w:r>
          </w:p>
        </w:tc>
      </w:tr>
      <w:tr w:rsidR="004667B2" w:rsidRPr="0051728E" w14:paraId="6A38F50A"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461A9ED6" w14:textId="77777777" w:rsidR="004667B2" w:rsidRPr="007B6A94" w:rsidRDefault="004667B2" w:rsidP="00617062">
            <w:pPr>
              <w:jc w:val="center"/>
              <w:rPr>
                <w:rFonts w:ascii="Trebuchet MS" w:hAnsi="Trebuchet MS"/>
                <w:sz w:val="18"/>
                <w:szCs w:val="18"/>
              </w:rPr>
            </w:pPr>
            <w:r>
              <w:rPr>
                <w:rFonts w:ascii="Trebuchet MS" w:hAnsi="Trebuchet MS"/>
                <w:sz w:val="18"/>
                <w:szCs w:val="18"/>
              </w:rPr>
              <w:t>9</w:t>
            </w:r>
          </w:p>
        </w:tc>
        <w:tc>
          <w:tcPr>
            <w:tcW w:w="1785" w:type="dxa"/>
            <w:tcBorders>
              <w:top w:val="single" w:sz="4" w:space="0" w:color="auto"/>
              <w:left w:val="single" w:sz="4" w:space="0" w:color="auto"/>
              <w:bottom w:val="single" w:sz="4" w:space="0" w:color="auto"/>
            </w:tcBorders>
            <w:shd w:val="clear" w:color="auto" w:fill="FFFFFF"/>
            <w:vAlign w:val="bottom"/>
          </w:tcPr>
          <w:p w14:paraId="064C551B"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69ACB9"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26140CBA"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Mangler viden om typen.</w:t>
            </w:r>
          </w:p>
        </w:tc>
      </w:tr>
    </w:tbl>
    <w:p w14:paraId="02C8570F" w14:textId="77777777" w:rsidR="00901641" w:rsidRDefault="00A52D18" w:rsidP="00901641">
      <w:pPr>
        <w:pStyle w:val="Overskrift2"/>
        <w:rPr>
          <w:kern w:val="32"/>
        </w:rPr>
      </w:pPr>
      <w:bookmarkStart w:id="465" w:name="_Toc63351507"/>
      <w:r>
        <w:rPr>
          <w:kern w:val="32"/>
        </w:rPr>
        <w:lastRenderedPageBreak/>
        <w:t>5.12.</w:t>
      </w:r>
      <w:r w:rsidR="00901641">
        <w:rPr>
          <w:kern w:val="32"/>
        </w:rPr>
        <w:t>3</w:t>
      </w:r>
      <w:r w:rsidR="00901641" w:rsidRPr="00066C65">
        <w:rPr>
          <w:kern w:val="32"/>
        </w:rPr>
        <w:t xml:space="preserve"> </w:t>
      </w:r>
      <w:bookmarkStart w:id="466" w:name="_Hlk59517347"/>
      <w:r w:rsidR="00901641" w:rsidRPr="00901641">
        <w:rPr>
          <w:kern w:val="32"/>
        </w:rPr>
        <w:t>Redningsvej</w:t>
      </w:r>
      <w:r w:rsidR="00901641" w:rsidRPr="00066C65">
        <w:rPr>
          <w:kern w:val="32"/>
        </w:rPr>
        <w:t xml:space="preserve"> (</w:t>
      </w:r>
      <w:r w:rsidR="00901641">
        <w:rPr>
          <w:kern w:val="32"/>
        </w:rPr>
        <w:t>6</w:t>
      </w:r>
      <w:r>
        <w:rPr>
          <w:kern w:val="32"/>
        </w:rPr>
        <w:t>1</w:t>
      </w:r>
      <w:r w:rsidR="00901641">
        <w:rPr>
          <w:kern w:val="32"/>
        </w:rPr>
        <w:t>02</w:t>
      </w:r>
      <w:r w:rsidR="00901641" w:rsidRPr="00066C65">
        <w:rPr>
          <w:kern w:val="32"/>
        </w:rPr>
        <w:t>)</w:t>
      </w:r>
      <w:r w:rsidR="00901641" w:rsidRPr="007C3785">
        <w:rPr>
          <w:kern w:val="32"/>
        </w:rPr>
        <w:t xml:space="preserve"> </w:t>
      </w:r>
      <w:bookmarkEnd w:id="466"/>
      <w:r w:rsidR="0048534C">
        <w:rPr>
          <w:kern w:val="32"/>
        </w:rPr>
        <w:t>*</w:t>
      </w:r>
      <w:bookmarkEnd w:id="465"/>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36"/>
        <w:gridCol w:w="1155"/>
        <w:gridCol w:w="1356"/>
        <w:gridCol w:w="1478"/>
        <w:gridCol w:w="2720"/>
      </w:tblGrid>
      <w:tr w:rsidR="00901641" w:rsidRPr="0051728E" w14:paraId="5ABA29BE" w14:textId="77777777" w:rsidTr="00EE3152">
        <w:tc>
          <w:tcPr>
            <w:tcW w:w="2071" w:type="dxa"/>
            <w:tcBorders>
              <w:bottom w:val="single" w:sz="4" w:space="0" w:color="auto"/>
            </w:tcBorders>
            <w:shd w:val="clear" w:color="auto" w:fill="D9D9D9"/>
            <w:vAlign w:val="center"/>
          </w:tcPr>
          <w:p w14:paraId="5AC09903"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36" w:type="dxa"/>
            <w:tcBorders>
              <w:bottom w:val="single" w:sz="4" w:space="0" w:color="auto"/>
            </w:tcBorders>
            <w:shd w:val="clear" w:color="auto" w:fill="D9D9D9"/>
            <w:vAlign w:val="center"/>
          </w:tcPr>
          <w:p w14:paraId="29BAFBA2"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55443C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CB8FF8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3030073B"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3D9241D1" w14:textId="77777777" w:rsidR="00901641" w:rsidRPr="009367BB" w:rsidRDefault="00EE3152" w:rsidP="00901641">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shd w:val="clear" w:color="auto" w:fill="D9D9D9"/>
            <w:vAlign w:val="center"/>
          </w:tcPr>
          <w:p w14:paraId="2EF3D18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C72F9A" w:rsidRPr="00CE1917" w14:paraId="3FA0D7ED"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32E047F9"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redvej_type_kode</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6135EF26" w14:textId="77777777" w:rsidR="00C72F9A" w:rsidRPr="005327CA" w:rsidRDefault="0000336D" w:rsidP="00D72885">
            <w:pPr>
              <w:rPr>
                <w:rFonts w:ascii="Trebuchet MS" w:hAnsi="Trebuchet MS"/>
                <w:sz w:val="18"/>
                <w:szCs w:val="18"/>
              </w:rPr>
            </w:pPr>
            <w:r w:rsidRPr="005327CA">
              <w:rPr>
                <w:rFonts w:ascii="Trebuchet MS" w:hAnsi="Trebuchet MS"/>
                <w:sz w:val="18"/>
                <w:szCs w:val="18"/>
              </w:rPr>
              <w:t>Kode for type af redningsvej</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D2480E2" w14:textId="77777777" w:rsidR="00C72F9A" w:rsidRPr="005327CA" w:rsidRDefault="005B105C" w:rsidP="00D72885">
            <w:pPr>
              <w:rPr>
                <w:rFonts w:ascii="Trebuchet MS" w:hAnsi="Trebuchet MS" w:cs="Trebuchet MS"/>
                <w:sz w:val="18"/>
                <w:szCs w:val="18"/>
              </w:rPr>
            </w:pPr>
            <w:r w:rsidRPr="005327CA">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715683"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1-9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310B589"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0311095D"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1</w:t>
            </w:r>
          </w:p>
        </w:tc>
      </w:tr>
      <w:tr w:rsidR="00C72F9A" w:rsidRPr="00CE1917" w14:paraId="7D98E2F0"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18888036"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redvej_type</w:t>
            </w:r>
            <w:proofErr w:type="spellEnd"/>
          </w:p>
        </w:tc>
        <w:tc>
          <w:tcPr>
            <w:tcW w:w="4936" w:type="dxa"/>
            <w:tcBorders>
              <w:top w:val="single" w:sz="4" w:space="0" w:color="auto"/>
              <w:left w:val="single" w:sz="4" w:space="0" w:color="auto"/>
              <w:bottom w:val="nil"/>
              <w:right w:val="single" w:sz="4" w:space="0" w:color="auto"/>
            </w:tcBorders>
            <w:shd w:val="clear" w:color="auto" w:fill="99CCFF"/>
            <w:vAlign w:val="bottom"/>
          </w:tcPr>
          <w:p w14:paraId="47AB4B51"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Type af redningsvej</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1754901"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5B7E7863"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0-15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1DDD63AE"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5145CB66" w14:textId="77777777" w:rsidR="00C72F9A" w:rsidRPr="005327CA" w:rsidRDefault="00A942A8" w:rsidP="00D72885">
            <w:pPr>
              <w:rPr>
                <w:rFonts w:ascii="Trebuchet MS" w:hAnsi="Trebuchet MS" w:cs="Trebuchet MS"/>
                <w:sz w:val="18"/>
                <w:szCs w:val="18"/>
              </w:rPr>
            </w:pPr>
            <w:r>
              <w:rPr>
                <w:rFonts w:ascii="Trebuchet MS" w:hAnsi="Trebuchet MS"/>
                <w:sz w:val="18"/>
                <w:szCs w:val="18"/>
              </w:rPr>
              <w:t>Brand</w:t>
            </w:r>
            <w:r w:rsidR="00C72F9A" w:rsidRPr="005327CA">
              <w:rPr>
                <w:rFonts w:ascii="Trebuchet MS" w:hAnsi="Trebuchet MS"/>
                <w:sz w:val="18"/>
                <w:szCs w:val="18"/>
              </w:rPr>
              <w:t>vej</w:t>
            </w:r>
          </w:p>
        </w:tc>
      </w:tr>
      <w:tr w:rsidR="00C72F9A" w:rsidRPr="00CE1917" w14:paraId="162CAC7C" w14:textId="77777777" w:rsidTr="00DA3108">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6D471E0D"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redn_underomr</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FFFFFF"/>
            <w:vAlign w:val="bottom"/>
          </w:tcPr>
          <w:p w14:paraId="5C58C524"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 xml:space="preserve">lokal inddeling af </w:t>
            </w:r>
            <w:proofErr w:type="spellStart"/>
            <w:r w:rsidRPr="005327CA">
              <w:rPr>
                <w:rFonts w:ascii="Trebuchet MS" w:hAnsi="Trebuchet MS"/>
                <w:sz w:val="18"/>
                <w:szCs w:val="18"/>
              </w:rPr>
              <w:t>omr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548FEFFC"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0F684B1"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0-20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7C4D5496"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3DB2F9F9"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SKB Vest 01</w:t>
            </w:r>
          </w:p>
        </w:tc>
      </w:tr>
      <w:tr w:rsidR="00C72F9A" w:rsidRPr="00CE1917" w14:paraId="4BCCE43E"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CEE00AF"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bygn_kompleks</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019D3DE7"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Navn på bygningskompleks</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85C71DB"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D88951B"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BCD1B24"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6970CA4"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Gl. Rye Skole</w:t>
            </w:r>
          </w:p>
        </w:tc>
      </w:tr>
      <w:tr w:rsidR="00F4755C" w:rsidRPr="00CE1917" w14:paraId="0296F48D"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E5CF13F" w14:textId="77777777" w:rsidR="00F4755C" w:rsidRPr="005327CA" w:rsidRDefault="007629C9" w:rsidP="00D72885">
            <w:pPr>
              <w:rPr>
                <w:rFonts w:ascii="Trebuchet MS" w:hAnsi="Trebuchet MS"/>
                <w:sz w:val="18"/>
                <w:szCs w:val="18"/>
              </w:rPr>
            </w:pPr>
            <w:proofErr w:type="spellStart"/>
            <w:r w:rsidRPr="005327CA">
              <w:rPr>
                <w:rFonts w:ascii="Trebuchet MS" w:hAnsi="Trebuchet MS"/>
                <w:sz w:val="18"/>
                <w:szCs w:val="18"/>
              </w:rPr>
              <w:t>byg_sag_nr</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1E9FC5BF" w14:textId="77777777" w:rsidR="00F4755C" w:rsidRPr="005327CA" w:rsidRDefault="00F4755C" w:rsidP="00D72885">
            <w:pPr>
              <w:rPr>
                <w:rFonts w:ascii="Trebuchet MS" w:hAnsi="Trebuchet MS"/>
                <w:sz w:val="18"/>
                <w:szCs w:val="18"/>
              </w:rPr>
            </w:pPr>
            <w:r w:rsidRPr="005327CA">
              <w:rPr>
                <w:rFonts w:ascii="Trebuchet MS" w:hAnsi="Trebuchet MS"/>
                <w:sz w:val="18"/>
                <w:szCs w:val="18"/>
              </w:rPr>
              <w:t>Byggesagsnummer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71EB47" w14:textId="77777777" w:rsidR="00F4755C" w:rsidRPr="005327CA" w:rsidRDefault="00F4755C"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75BFA28" w14:textId="77777777" w:rsidR="00F4755C" w:rsidRPr="005327CA" w:rsidRDefault="00F4755C" w:rsidP="00D72885">
            <w:pPr>
              <w:rPr>
                <w:rFonts w:ascii="Trebuchet MS" w:hAnsi="Trebuchet MS" w:cs="Trebuchet MS"/>
                <w:sz w:val="18"/>
                <w:szCs w:val="18"/>
              </w:rPr>
            </w:pPr>
            <w:r w:rsidRPr="005327CA">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E9891A5" w14:textId="77777777" w:rsidR="00F4755C" w:rsidRPr="005327CA" w:rsidRDefault="00EE3152" w:rsidP="00D72885">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E183ADC" w14:textId="77777777" w:rsidR="00F4755C" w:rsidRPr="005327CA" w:rsidRDefault="00F4755C" w:rsidP="00D72885">
            <w:pPr>
              <w:rPr>
                <w:rFonts w:ascii="Trebuchet MS" w:hAnsi="Trebuchet MS" w:cs="Trebuchet MS"/>
                <w:sz w:val="18"/>
                <w:szCs w:val="18"/>
              </w:rPr>
            </w:pPr>
          </w:p>
        </w:tc>
      </w:tr>
      <w:tr w:rsidR="00F4755C" w:rsidRPr="00353B49" w14:paraId="73D5B4A5"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430649D"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F90DF5B"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7FC439B"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8801141"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422D96F"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232695" w14:paraId="762CECB7"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3BA4156" w14:textId="77777777" w:rsidR="00952778" w:rsidRPr="00E07F24" w:rsidRDefault="00AD7E05" w:rsidP="00D72885">
            <w:pPr>
              <w:rPr>
                <w:rFonts w:ascii="Trebuchet MS" w:hAnsi="Trebuchet MS" w:cs="Trebuchet MS"/>
                <w:sz w:val="18"/>
                <w:szCs w:val="18"/>
              </w:rPr>
            </w:pPr>
            <w:proofErr w:type="spellStart"/>
            <w:r w:rsidRPr="00E07F24">
              <w:rPr>
                <w:rFonts w:ascii="Trebuchet MS" w:hAnsi="Trebuchet MS" w:cs="Trebuchet MS"/>
                <w:sz w:val="18"/>
                <w:szCs w:val="18"/>
              </w:rPr>
              <w:t>cvf_v</w:t>
            </w:r>
            <w:r w:rsidR="00952778" w:rsidRPr="00E07F24">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B696AA4" w14:textId="77777777" w:rsidR="00952778" w:rsidRPr="00E07F24" w:rsidRDefault="00952778"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F4755C" w:rsidRPr="00353B49" w14:paraId="228F3964"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4823233" w14:textId="77777777" w:rsidR="00F4755C" w:rsidRPr="00353B49" w:rsidRDefault="007629C9" w:rsidP="00D72885">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01CCA2D3"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3DBCC82"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B9988C5" w14:textId="77777777" w:rsidR="00F4755C" w:rsidRPr="00353B49" w:rsidRDefault="007629C9" w:rsidP="00D72885">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C20DD6E"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69C032F"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2416154" w14:textId="77777777" w:rsidR="00F4755C" w:rsidRPr="00353B49" w:rsidRDefault="007629C9" w:rsidP="00D72885">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13FC601"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F6698A" w14:paraId="1C9B75C8"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EE85A6F" w14:textId="259D983A" w:rsidR="002130D3" w:rsidRPr="00F6698A" w:rsidRDefault="002130D3" w:rsidP="00D72885">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62E23F18" w14:textId="29E5A4B7" w:rsidR="002130D3" w:rsidRPr="00F6698A" w:rsidRDefault="002130D3" w:rsidP="00D72885">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453D86" w:rsidRPr="00CE1917" w14:paraId="79A53B76" w14:textId="77777777" w:rsidTr="00D728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7A32EE59" w14:textId="77777777" w:rsidR="00453D86" w:rsidRPr="005327CA" w:rsidRDefault="007629C9" w:rsidP="00D72885">
            <w:pPr>
              <w:rPr>
                <w:rFonts w:ascii="Trebuchet MS" w:hAnsi="Trebuchet MS" w:cs="Trebuchet MS"/>
                <w:sz w:val="18"/>
                <w:szCs w:val="18"/>
              </w:rPr>
            </w:pPr>
            <w:r w:rsidRPr="005327CA">
              <w:rPr>
                <w:rFonts w:ascii="Trebuchet MS" w:hAnsi="Trebuchet MS" w:cs="Trebuchet MS"/>
                <w:sz w:val="18"/>
                <w:szCs w:val="18"/>
              </w:rPr>
              <w:t>link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EEEC917" w14:textId="77777777" w:rsidR="00453D86" w:rsidRPr="005327CA" w:rsidRDefault="00453D86"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01641" w:rsidRPr="0051728E" w14:paraId="081D42D8" w14:textId="77777777" w:rsidTr="00D72885">
        <w:trPr>
          <w:trHeight w:hRule="exact" w:val="255"/>
        </w:trPr>
        <w:tc>
          <w:tcPr>
            <w:tcW w:w="13716" w:type="dxa"/>
            <w:gridSpan w:val="6"/>
            <w:tcBorders>
              <w:top w:val="single" w:sz="4" w:space="0" w:color="auto"/>
              <w:left w:val="nil"/>
              <w:bottom w:val="nil"/>
              <w:right w:val="nil"/>
            </w:tcBorders>
            <w:shd w:val="clear" w:color="auto" w:fill="99CCFF"/>
            <w:vAlign w:val="bottom"/>
          </w:tcPr>
          <w:p w14:paraId="52E72257" w14:textId="77777777" w:rsidR="00901641" w:rsidRPr="009367BB" w:rsidRDefault="00685655" w:rsidP="00D72885">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4755C" w:rsidRPr="0051728E" w14:paraId="6102BD82" w14:textId="77777777" w:rsidTr="00D72885">
        <w:trPr>
          <w:trHeight w:hRule="exact" w:val="255"/>
        </w:trPr>
        <w:tc>
          <w:tcPr>
            <w:tcW w:w="13716" w:type="dxa"/>
            <w:gridSpan w:val="6"/>
            <w:tcBorders>
              <w:top w:val="nil"/>
              <w:left w:val="nil"/>
              <w:bottom w:val="nil"/>
              <w:right w:val="nil"/>
            </w:tcBorders>
            <w:shd w:val="clear" w:color="auto" w:fill="97DDBA"/>
            <w:vAlign w:val="bottom"/>
          </w:tcPr>
          <w:p w14:paraId="659A06C6" w14:textId="77777777" w:rsidR="00F4755C" w:rsidRDefault="00691F15" w:rsidP="00D72885">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12D0D6D"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BCC60CE" w14:textId="77777777" w:rsidR="00311265" w:rsidRDefault="00A52D18" w:rsidP="00311265">
      <w:pPr>
        <w:pStyle w:val="Overskrift6"/>
      </w:pPr>
      <w:r>
        <w:t>5.12.</w:t>
      </w:r>
      <w:r w:rsidR="00901641">
        <w:t>3.</w:t>
      </w:r>
      <w:r w:rsidR="00453D86">
        <w:t>1</w:t>
      </w:r>
      <w:r w:rsidR="00901641" w:rsidRPr="00A32757">
        <w:t xml:space="preserve"> </w:t>
      </w:r>
      <w:r w:rsidR="00901641">
        <w:t>Metadata</w:t>
      </w:r>
      <w:r w:rsidR="00311265" w:rsidRPr="0031126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11265" w:rsidRPr="0051728E" w14:paraId="390C1A6F" w14:textId="77777777" w:rsidTr="00D72885">
        <w:trPr>
          <w:trHeight w:hRule="exact" w:val="255"/>
        </w:trPr>
        <w:tc>
          <w:tcPr>
            <w:tcW w:w="2235" w:type="dxa"/>
            <w:shd w:val="clear" w:color="auto" w:fill="D9D9D9"/>
            <w:vAlign w:val="bottom"/>
          </w:tcPr>
          <w:p w14:paraId="1AAAB380" w14:textId="77777777" w:rsidR="00311265" w:rsidRPr="0051728E" w:rsidRDefault="00311265" w:rsidP="00D7288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1B5084C" w14:textId="77777777" w:rsidR="00311265" w:rsidRPr="00FE3FC3" w:rsidRDefault="00311265" w:rsidP="00D72885">
            <w:pPr>
              <w:rPr>
                <w:rFonts w:ascii="Trebuchet MS" w:hAnsi="Trebuchet MS" w:cs="Trebuchet MS"/>
                <w:bCs/>
                <w:sz w:val="18"/>
                <w:szCs w:val="18"/>
              </w:rPr>
            </w:pPr>
            <w:r w:rsidRPr="00FE3FC3">
              <w:rPr>
                <w:rFonts w:ascii="Trebuchet MS" w:hAnsi="Trebuchet MS" w:cs="Trebuchet MS"/>
                <w:b/>
                <w:bCs/>
                <w:sz w:val="18"/>
                <w:szCs w:val="18"/>
              </w:rPr>
              <w:t>Beskrivelse</w:t>
            </w:r>
          </w:p>
        </w:tc>
      </w:tr>
      <w:tr w:rsidR="00311265" w:rsidRPr="0051728E" w14:paraId="4DA2C10A" w14:textId="77777777" w:rsidTr="00D72885">
        <w:trPr>
          <w:trHeight w:hRule="exact" w:val="255"/>
        </w:trPr>
        <w:tc>
          <w:tcPr>
            <w:tcW w:w="2235" w:type="dxa"/>
            <w:shd w:val="clear" w:color="auto" w:fill="E0E0E0"/>
            <w:vAlign w:val="bottom"/>
          </w:tcPr>
          <w:p w14:paraId="205EF176"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5620D3D" w14:textId="77777777" w:rsidR="00311265" w:rsidRPr="00901641" w:rsidRDefault="00311265" w:rsidP="00D72885">
            <w:pPr>
              <w:rPr>
                <w:rFonts w:ascii="Trebuchet MS" w:hAnsi="Trebuchet MS" w:cs="Trebuchet MS"/>
                <w:sz w:val="18"/>
                <w:szCs w:val="18"/>
              </w:rPr>
            </w:pPr>
            <w:r w:rsidRPr="00901641">
              <w:rPr>
                <w:rFonts w:ascii="Trebuchet MS" w:hAnsi="Trebuchet MS" w:cs="Trebuchet MS"/>
                <w:sz w:val="18"/>
                <w:szCs w:val="18"/>
              </w:rPr>
              <w:t>Redningsvej</w:t>
            </w:r>
          </w:p>
        </w:tc>
      </w:tr>
      <w:tr w:rsidR="00311265" w:rsidRPr="0051728E" w14:paraId="768B33A9" w14:textId="77777777" w:rsidTr="00D72885">
        <w:trPr>
          <w:trHeight w:hRule="exact" w:val="255"/>
        </w:trPr>
        <w:tc>
          <w:tcPr>
            <w:tcW w:w="2235" w:type="dxa"/>
            <w:shd w:val="clear" w:color="auto" w:fill="E0E0E0"/>
            <w:vAlign w:val="bottom"/>
          </w:tcPr>
          <w:p w14:paraId="77D47B6A"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D8F8918" w14:textId="77777777" w:rsidR="00311265" w:rsidRDefault="00311265" w:rsidP="00D72885">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02</w:t>
            </w:r>
          </w:p>
        </w:tc>
      </w:tr>
      <w:tr w:rsidR="00311265" w:rsidRPr="0051728E" w14:paraId="3DA9BEDA" w14:textId="77777777" w:rsidTr="00D72885">
        <w:trPr>
          <w:trHeight w:hRule="exact" w:val="255"/>
        </w:trPr>
        <w:tc>
          <w:tcPr>
            <w:tcW w:w="2235" w:type="dxa"/>
            <w:shd w:val="clear" w:color="auto" w:fill="E0E0E0"/>
            <w:vAlign w:val="bottom"/>
          </w:tcPr>
          <w:p w14:paraId="5549C158"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98B3CD7" w14:textId="77777777" w:rsidR="00311265" w:rsidRPr="00F279E4" w:rsidRDefault="00311265" w:rsidP="00D72885">
            <w:pPr>
              <w:rPr>
                <w:rFonts w:ascii="Trebuchet MS" w:hAnsi="Trebuchet MS" w:cs="Trebuchet MS"/>
                <w:sz w:val="18"/>
                <w:szCs w:val="18"/>
              </w:rPr>
            </w:pPr>
            <w:r w:rsidRPr="00C72F9A">
              <w:rPr>
                <w:rFonts w:ascii="Trebuchet MS" w:hAnsi="Trebuchet MS"/>
                <w:sz w:val="18"/>
                <w:szCs w:val="18"/>
              </w:rPr>
              <w:t>Særlige veje, som beredskabet skal/kan benytte i tilfælde af brand/redning m.m. ved bebyggelser og i det åbne land.</w:t>
            </w:r>
          </w:p>
        </w:tc>
      </w:tr>
      <w:tr w:rsidR="00311265" w:rsidRPr="0051728E" w14:paraId="2DA39D2E" w14:textId="77777777" w:rsidTr="00962AA0">
        <w:trPr>
          <w:trHeight w:hRule="exact" w:val="765"/>
        </w:trPr>
        <w:tc>
          <w:tcPr>
            <w:tcW w:w="2235" w:type="dxa"/>
            <w:shd w:val="clear" w:color="auto" w:fill="E0E0E0"/>
            <w:vAlign w:val="bottom"/>
          </w:tcPr>
          <w:p w14:paraId="340B7442" w14:textId="77777777" w:rsidR="00311265" w:rsidRPr="00962AA0" w:rsidRDefault="00311265" w:rsidP="00D72885">
            <w:pPr>
              <w:rPr>
                <w:rFonts w:ascii="Trebuchet MS" w:hAnsi="Trebuchet MS" w:cs="Trebuchet MS"/>
                <w:sz w:val="18"/>
                <w:szCs w:val="18"/>
              </w:rPr>
            </w:pPr>
            <w:r w:rsidRPr="00962AA0">
              <w:rPr>
                <w:rFonts w:ascii="Trebuchet MS" w:hAnsi="Trebuchet MS" w:cs="Trebuchet MS"/>
                <w:sz w:val="18"/>
                <w:szCs w:val="18"/>
              </w:rPr>
              <w:t>Beskrivelse</w:t>
            </w:r>
          </w:p>
        </w:tc>
        <w:tc>
          <w:tcPr>
            <w:tcW w:w="11340" w:type="dxa"/>
            <w:shd w:val="clear" w:color="auto" w:fill="FFFFFF"/>
            <w:vAlign w:val="bottom"/>
          </w:tcPr>
          <w:p w14:paraId="3677D142" w14:textId="0C199F83" w:rsidR="00311265" w:rsidRPr="00D77840" w:rsidRDefault="00311265" w:rsidP="00EF6CCC">
            <w:pPr>
              <w:rPr>
                <w:rFonts w:ascii="Trebuchet MS" w:hAnsi="Trebuchet MS" w:cs="Trebuchet MS"/>
                <w:sz w:val="18"/>
                <w:szCs w:val="18"/>
              </w:rPr>
            </w:pPr>
            <w:r w:rsidRPr="00962AA0">
              <w:rPr>
                <w:rFonts w:ascii="Trebuchet MS" w:hAnsi="Trebuchet MS"/>
                <w:sz w:val="18"/>
                <w:szCs w:val="18"/>
              </w:rPr>
              <w:t>Særlige veje, som beredskabet skal/kan benytte i tilfælde af brand/redning m.m. ved bebyggelser og i det åbne land.</w:t>
            </w:r>
            <w:r w:rsidR="007F2A44" w:rsidRPr="00ED0116">
              <w:rPr>
                <w:rFonts w:ascii="Trebuchet MS" w:hAnsi="Trebuchet MS"/>
                <w:color w:val="4F81BD"/>
                <w:sz w:val="18"/>
                <w:szCs w:val="18"/>
              </w:rPr>
              <w:t xml:space="preserve"> Redningsveje er et areal, som beredskaberne skal bruge til dels at se hvilke køretøjer der er plads til og dels (</w:t>
            </w:r>
            <w:proofErr w:type="gramStart"/>
            <w:r w:rsidR="007F2A44" w:rsidRPr="00ED0116">
              <w:rPr>
                <w:rFonts w:ascii="Trebuchet MS" w:hAnsi="Trebuchet MS"/>
                <w:color w:val="4F81BD"/>
                <w:sz w:val="18"/>
                <w:szCs w:val="18"/>
              </w:rPr>
              <w:t>vigtigst)  kan</w:t>
            </w:r>
            <w:proofErr w:type="gramEnd"/>
            <w:r w:rsidR="007F2A44" w:rsidRPr="00ED0116">
              <w:rPr>
                <w:rFonts w:ascii="Trebuchet MS" w:hAnsi="Trebuchet MS"/>
                <w:color w:val="4F81BD"/>
                <w:sz w:val="18"/>
                <w:szCs w:val="18"/>
              </w:rPr>
              <w:t xml:space="preserve"> sikre, at der ikke bliver stillet containere og andet materiel inden for de arealer som skal kunne benyttes til redningsmateriel i tilfælde af brand og andet.</w:t>
            </w:r>
          </w:p>
        </w:tc>
      </w:tr>
      <w:tr w:rsidR="00311265" w:rsidRPr="0051728E" w14:paraId="55D4D4DA" w14:textId="77777777" w:rsidTr="00D72885">
        <w:trPr>
          <w:trHeight w:hRule="exact" w:val="510"/>
        </w:trPr>
        <w:tc>
          <w:tcPr>
            <w:tcW w:w="2235" w:type="dxa"/>
            <w:shd w:val="clear" w:color="auto" w:fill="E0E0E0"/>
            <w:vAlign w:val="center"/>
          </w:tcPr>
          <w:p w14:paraId="78D1BD22" w14:textId="77777777" w:rsidR="00311265" w:rsidRPr="0051728E" w:rsidRDefault="00311265" w:rsidP="00D72885">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51AFDF"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Sikre redningsveje så vejen ikke bliver spærret ved nybyggeri m.v. Del af selvbetjenings løsning på f.eks. byggesag. Kan også bruge til at anvise adgangsvej ved brand og andre ulykker, som ikke indgår i det normale vejnet.</w:t>
            </w:r>
          </w:p>
        </w:tc>
      </w:tr>
      <w:tr w:rsidR="00311265" w:rsidRPr="0051728E" w14:paraId="68B93ABF" w14:textId="77777777" w:rsidTr="00D72885">
        <w:trPr>
          <w:trHeight w:hRule="exact" w:val="255"/>
        </w:trPr>
        <w:tc>
          <w:tcPr>
            <w:tcW w:w="2235" w:type="dxa"/>
            <w:shd w:val="clear" w:color="auto" w:fill="E0E0E0"/>
            <w:vAlign w:val="bottom"/>
          </w:tcPr>
          <w:p w14:paraId="60F69D0A" w14:textId="77777777" w:rsidR="00311265" w:rsidRPr="0051728E" w:rsidRDefault="00311265" w:rsidP="00D72885">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FF36D69" w14:textId="77777777" w:rsidR="00311265" w:rsidRPr="00BF1A2A" w:rsidRDefault="00311265" w:rsidP="00D72885">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311265" w:rsidRPr="0051728E" w14:paraId="1E01365C" w14:textId="77777777" w:rsidTr="00D72885">
        <w:trPr>
          <w:trHeight w:hRule="exact" w:val="255"/>
        </w:trPr>
        <w:tc>
          <w:tcPr>
            <w:tcW w:w="2235" w:type="dxa"/>
            <w:shd w:val="clear" w:color="auto" w:fill="E0E0E0"/>
            <w:vAlign w:val="bottom"/>
          </w:tcPr>
          <w:p w14:paraId="250F96EB" w14:textId="77777777" w:rsidR="00311265" w:rsidRPr="00492FFE" w:rsidRDefault="006D2EDB" w:rsidP="00D72885">
            <w:pPr>
              <w:rPr>
                <w:rFonts w:ascii="Trebuchet MS" w:hAnsi="Trebuchet MS" w:cs="Trebuchet MS"/>
                <w:sz w:val="18"/>
                <w:szCs w:val="18"/>
              </w:rPr>
            </w:pPr>
            <w:proofErr w:type="spellStart"/>
            <w:r w:rsidRPr="00E45822">
              <w:rPr>
                <w:rFonts w:ascii="Trebuchet MS" w:hAnsi="Trebuchet MS" w:cs="Trebuchet MS"/>
                <w:sz w:val="18"/>
                <w:szCs w:val="18"/>
              </w:rPr>
              <w:t>Noegle</w:t>
            </w:r>
            <w:r w:rsidR="00311265" w:rsidRPr="00492FFE">
              <w:rPr>
                <w:rFonts w:ascii="Trebuchet MS" w:hAnsi="Trebuchet MS" w:cs="Trebuchet MS"/>
                <w:sz w:val="18"/>
                <w:szCs w:val="18"/>
              </w:rPr>
              <w:t>_ord</w:t>
            </w:r>
            <w:proofErr w:type="spellEnd"/>
          </w:p>
        </w:tc>
        <w:tc>
          <w:tcPr>
            <w:tcW w:w="11340" w:type="dxa"/>
            <w:shd w:val="clear" w:color="auto" w:fill="FFFFFF"/>
            <w:vAlign w:val="bottom"/>
          </w:tcPr>
          <w:p w14:paraId="621D6D91" w14:textId="77777777" w:rsidR="00311265" w:rsidRPr="00492FFE" w:rsidRDefault="00311265" w:rsidP="00D72885">
            <w:pPr>
              <w:autoSpaceDE w:val="0"/>
              <w:autoSpaceDN w:val="0"/>
              <w:adjustRightInd w:val="0"/>
              <w:rPr>
                <w:rFonts w:ascii="Trebuchet MS" w:hAnsi="Trebuchet MS" w:cs="Trebuchet MS"/>
                <w:sz w:val="18"/>
                <w:szCs w:val="18"/>
              </w:rPr>
            </w:pPr>
            <w:r>
              <w:rPr>
                <w:rFonts w:ascii="Trebuchet MS" w:hAnsi="Trebuchet MS" w:cs="Trebuchet MS"/>
                <w:sz w:val="18"/>
                <w:szCs w:val="18"/>
              </w:rPr>
              <w:t>Brandvej, Flugtvej</w:t>
            </w:r>
          </w:p>
        </w:tc>
      </w:tr>
      <w:tr w:rsidR="00311265" w:rsidRPr="0051728E" w14:paraId="10BB371C" w14:textId="77777777" w:rsidTr="00D72885">
        <w:trPr>
          <w:trHeight w:hRule="exact" w:val="255"/>
        </w:trPr>
        <w:tc>
          <w:tcPr>
            <w:tcW w:w="2235" w:type="dxa"/>
            <w:shd w:val="clear" w:color="auto" w:fill="E0E0E0"/>
            <w:vAlign w:val="bottom"/>
          </w:tcPr>
          <w:p w14:paraId="2F8F235E"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4C8C9D"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Flade</w:t>
            </w:r>
          </w:p>
        </w:tc>
      </w:tr>
      <w:tr w:rsidR="00311265" w:rsidRPr="0051728E" w14:paraId="20104C5D" w14:textId="77777777" w:rsidTr="00D72885">
        <w:trPr>
          <w:trHeight w:hRule="exact" w:val="255"/>
        </w:trPr>
        <w:tc>
          <w:tcPr>
            <w:tcW w:w="2235" w:type="dxa"/>
            <w:shd w:val="clear" w:color="auto" w:fill="E0E0E0"/>
            <w:vAlign w:val="bottom"/>
          </w:tcPr>
          <w:p w14:paraId="793DD900" w14:textId="77777777" w:rsidR="00311265" w:rsidRPr="00FE3FC3" w:rsidRDefault="00311265" w:rsidP="00D72885">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54BADF2B" w14:textId="77777777" w:rsidR="00311265" w:rsidRPr="00FE3FC3" w:rsidRDefault="00311265" w:rsidP="00D72885">
            <w:pPr>
              <w:rPr>
                <w:rFonts w:ascii="Trebuchet MS" w:hAnsi="Trebuchet MS" w:cs="Trebuchet MS"/>
                <w:sz w:val="18"/>
                <w:szCs w:val="18"/>
              </w:rPr>
            </w:pPr>
          </w:p>
        </w:tc>
      </w:tr>
      <w:tr w:rsidR="000C68CF" w:rsidRPr="00113FBA" w14:paraId="0AB42E3B" w14:textId="77777777" w:rsidTr="00D72885">
        <w:trPr>
          <w:trHeight w:hRule="exact" w:val="255"/>
        </w:trPr>
        <w:tc>
          <w:tcPr>
            <w:tcW w:w="2235" w:type="dxa"/>
            <w:shd w:val="clear" w:color="auto" w:fill="E0E0E0"/>
            <w:vAlign w:val="bottom"/>
          </w:tcPr>
          <w:p w14:paraId="2C4E5A29" w14:textId="77777777" w:rsidR="000C68CF" w:rsidRPr="00E6255A" w:rsidRDefault="0089156A" w:rsidP="00D7288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4E5B095" w14:textId="7E464E1F" w:rsidR="000C68CF" w:rsidRPr="00E6255A" w:rsidRDefault="00962AA0" w:rsidP="00D72885">
            <w:pPr>
              <w:rPr>
                <w:rFonts w:ascii="Trebuchet MS" w:hAnsi="Trebuchet MS" w:cs="Trebuchet MS"/>
                <w:sz w:val="18"/>
                <w:szCs w:val="18"/>
              </w:rPr>
            </w:pPr>
            <w:r w:rsidRPr="00ED0116">
              <w:rPr>
                <w:rFonts w:ascii="Trebuchet MS" w:hAnsi="Trebuchet MS" w:cs="Trebuchet MS"/>
                <w:color w:val="4F81BD"/>
                <w:sz w:val="18"/>
                <w:szCs w:val="18"/>
              </w:rPr>
              <w:t>02.05.04</w:t>
            </w:r>
          </w:p>
        </w:tc>
      </w:tr>
    </w:tbl>
    <w:p w14:paraId="6517EEDD" w14:textId="77777777" w:rsidR="00901641" w:rsidRPr="00A32757" w:rsidRDefault="00A52D18" w:rsidP="00901641">
      <w:pPr>
        <w:pStyle w:val="Overskrift6"/>
      </w:pPr>
      <w:r>
        <w:t>5.12.</w:t>
      </w:r>
      <w:r w:rsidR="00453D86">
        <w:t>3.2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901641" w:rsidRPr="0051728E" w14:paraId="415C8A4C" w14:textId="77777777" w:rsidTr="008570F6">
        <w:trPr>
          <w:trHeight w:hRule="exact" w:val="255"/>
        </w:trPr>
        <w:tc>
          <w:tcPr>
            <w:tcW w:w="3510" w:type="dxa"/>
            <w:shd w:val="clear" w:color="auto" w:fill="D9D9D9"/>
            <w:vAlign w:val="bottom"/>
          </w:tcPr>
          <w:p w14:paraId="62338D71"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6EC61D3C"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2AD8116A" w14:textId="77777777" w:rsidTr="008570F6">
        <w:trPr>
          <w:trHeight w:hRule="exact" w:val="510"/>
        </w:trPr>
        <w:tc>
          <w:tcPr>
            <w:tcW w:w="3510" w:type="dxa"/>
            <w:shd w:val="clear" w:color="auto" w:fill="E0E0E0"/>
            <w:vAlign w:val="center"/>
          </w:tcPr>
          <w:p w14:paraId="1632570F" w14:textId="77777777" w:rsidR="00901641" w:rsidRPr="00024C60" w:rsidRDefault="00901641" w:rsidP="008570F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4429EF0" w14:textId="30DD695B" w:rsidR="00901641" w:rsidRPr="00024C60" w:rsidRDefault="00311265" w:rsidP="008570F6">
            <w:pPr>
              <w:rPr>
                <w:rFonts w:ascii="Trebuchet MS" w:hAnsi="Trebuchet MS" w:cs="Trebuchet MS"/>
                <w:sz w:val="18"/>
                <w:szCs w:val="18"/>
              </w:rPr>
            </w:pPr>
            <w:r>
              <w:rPr>
                <w:rFonts w:ascii="Trebuchet MS" w:hAnsi="Trebuchet MS" w:cs="Trebuchet MS"/>
                <w:sz w:val="18"/>
                <w:szCs w:val="18"/>
              </w:rPr>
              <w:t>Der tegnes langs ydergrænsen på adgangsvej</w:t>
            </w:r>
            <w:r w:rsidR="003C7E4A">
              <w:rPr>
                <w:rFonts w:ascii="Trebuchet MS" w:hAnsi="Trebuchet MS" w:cs="Trebuchet MS"/>
                <w:sz w:val="18"/>
                <w:szCs w:val="18"/>
              </w:rPr>
              <w:t xml:space="preserve">. Evt. med snap </w:t>
            </w:r>
            <w:r w:rsidR="003C7E4A" w:rsidRPr="00D96699">
              <w:rPr>
                <w:rFonts w:ascii="Trebuchet MS" w:hAnsi="Trebuchet MS" w:cs="Trebuchet MS"/>
                <w:sz w:val="18"/>
                <w:szCs w:val="18"/>
              </w:rPr>
              <w:t xml:space="preserve">til </w:t>
            </w:r>
            <w:proofErr w:type="spellStart"/>
            <w:r w:rsidR="00D96699" w:rsidRPr="00ED0116">
              <w:rPr>
                <w:rFonts w:ascii="Trebuchet MS" w:hAnsi="Trebuchet MS" w:cs="Trebuchet MS"/>
                <w:color w:val="4F81BD"/>
                <w:sz w:val="18"/>
                <w:szCs w:val="18"/>
              </w:rPr>
              <w:t>GeoDanmark</w:t>
            </w:r>
            <w:proofErr w:type="spellEnd"/>
            <w:r w:rsidR="003C7E4A" w:rsidRPr="00D96699">
              <w:rPr>
                <w:rFonts w:ascii="Trebuchet MS" w:hAnsi="Trebuchet MS" w:cs="Trebuchet MS"/>
                <w:sz w:val="18"/>
                <w:szCs w:val="18"/>
              </w:rPr>
              <w:t>-vejkant</w:t>
            </w:r>
            <w:r w:rsidR="003C7E4A">
              <w:rPr>
                <w:rFonts w:ascii="Trebuchet MS" w:hAnsi="Trebuchet MS" w:cs="Trebuchet MS"/>
                <w:sz w:val="18"/>
                <w:szCs w:val="18"/>
              </w:rPr>
              <w:t xml:space="preserve"> eller –brugsgrænse. Data findes tit i de store byggesager.</w:t>
            </w:r>
          </w:p>
        </w:tc>
      </w:tr>
      <w:tr w:rsidR="00901641" w:rsidRPr="0051728E" w14:paraId="4E8380F3" w14:textId="77777777" w:rsidTr="008570F6">
        <w:trPr>
          <w:trHeight w:hRule="exact" w:val="255"/>
        </w:trPr>
        <w:tc>
          <w:tcPr>
            <w:tcW w:w="3510" w:type="dxa"/>
            <w:shd w:val="clear" w:color="auto" w:fill="E0E0E0"/>
            <w:vAlign w:val="bottom"/>
          </w:tcPr>
          <w:p w14:paraId="3E20DA2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D5D4743"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 xml:space="preserve">Opdeles i typen af redningsvejen og evt. </w:t>
            </w:r>
            <w:proofErr w:type="spellStart"/>
            <w:r>
              <w:rPr>
                <w:rFonts w:ascii="Trebuchet MS" w:hAnsi="Trebuchet MS" w:cs="Trebuchet MS"/>
                <w:sz w:val="18"/>
                <w:szCs w:val="18"/>
              </w:rPr>
              <w:t>byggesagsnr</w:t>
            </w:r>
            <w:proofErr w:type="spellEnd"/>
            <w:r>
              <w:rPr>
                <w:rFonts w:ascii="Trebuchet MS" w:hAnsi="Trebuchet MS" w:cs="Trebuchet MS"/>
                <w:sz w:val="18"/>
                <w:szCs w:val="18"/>
              </w:rPr>
              <w:t>.</w:t>
            </w:r>
          </w:p>
        </w:tc>
      </w:tr>
      <w:tr w:rsidR="00901641" w:rsidRPr="0051728E" w14:paraId="57984A64" w14:textId="77777777" w:rsidTr="008570F6">
        <w:trPr>
          <w:trHeight w:hRule="exact" w:val="255"/>
        </w:trPr>
        <w:tc>
          <w:tcPr>
            <w:tcW w:w="3510" w:type="dxa"/>
            <w:shd w:val="clear" w:color="auto" w:fill="E0E0E0"/>
            <w:vAlign w:val="bottom"/>
          </w:tcPr>
          <w:p w14:paraId="25F6B92E"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052AD775"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2 kvm.</w:t>
            </w:r>
          </w:p>
        </w:tc>
      </w:tr>
      <w:tr w:rsidR="00901641" w:rsidRPr="0051728E" w14:paraId="5AE76470" w14:textId="77777777" w:rsidTr="008570F6">
        <w:trPr>
          <w:trHeight w:hRule="exact" w:val="255"/>
        </w:trPr>
        <w:tc>
          <w:tcPr>
            <w:tcW w:w="3510" w:type="dxa"/>
            <w:shd w:val="clear" w:color="auto" w:fill="E0E0E0"/>
            <w:vAlign w:val="bottom"/>
          </w:tcPr>
          <w:p w14:paraId="086AC296"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02B7A952" w14:textId="77777777" w:rsidR="00901641" w:rsidRPr="00024C60" w:rsidRDefault="00901641" w:rsidP="008570F6">
            <w:pPr>
              <w:rPr>
                <w:rFonts w:ascii="Trebuchet MS" w:hAnsi="Trebuchet MS" w:cs="Trebuchet MS"/>
                <w:sz w:val="18"/>
                <w:szCs w:val="18"/>
              </w:rPr>
            </w:pPr>
          </w:p>
        </w:tc>
      </w:tr>
      <w:tr w:rsidR="00901641" w:rsidRPr="0051728E" w14:paraId="729AD52D" w14:textId="77777777" w:rsidTr="008570F6">
        <w:trPr>
          <w:trHeight w:hRule="exact" w:val="255"/>
        </w:trPr>
        <w:tc>
          <w:tcPr>
            <w:tcW w:w="3510" w:type="dxa"/>
            <w:shd w:val="clear" w:color="auto" w:fill="E0E0E0"/>
            <w:vAlign w:val="bottom"/>
          </w:tcPr>
          <w:p w14:paraId="7A04F8A0"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2BC2FE19"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Ingen</w:t>
            </w:r>
          </w:p>
        </w:tc>
      </w:tr>
      <w:tr w:rsidR="00901641" w:rsidRPr="0051728E" w14:paraId="311F3BDA" w14:textId="77777777" w:rsidTr="008570F6">
        <w:trPr>
          <w:trHeight w:hRule="exact" w:val="510"/>
        </w:trPr>
        <w:tc>
          <w:tcPr>
            <w:tcW w:w="3510" w:type="dxa"/>
            <w:shd w:val="clear" w:color="auto" w:fill="E0E0E0"/>
            <w:vAlign w:val="bottom"/>
          </w:tcPr>
          <w:p w14:paraId="38F12638"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16540A63" w14:textId="45F5B3D7" w:rsidR="00901641" w:rsidRPr="00024C60" w:rsidRDefault="003C7E4A" w:rsidP="008570F6">
            <w:pPr>
              <w:rPr>
                <w:rFonts w:ascii="Trebuchet MS" w:hAnsi="Trebuchet MS" w:cs="Trebuchet MS"/>
                <w:sz w:val="18"/>
                <w:szCs w:val="18"/>
              </w:rPr>
            </w:pPr>
            <w:r>
              <w:rPr>
                <w:rFonts w:ascii="Trebuchet MS" w:hAnsi="Trebuchet MS" w:cs="Trebuchet MS"/>
                <w:sz w:val="18"/>
                <w:szCs w:val="18"/>
              </w:rPr>
              <w:t xml:space="preserve">Evt.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 xml:space="preserve">-vejkant og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-brugsgrænse</w:t>
            </w:r>
          </w:p>
        </w:tc>
      </w:tr>
    </w:tbl>
    <w:p w14:paraId="1224F937" w14:textId="77777777" w:rsidR="00901641" w:rsidRPr="00A32757" w:rsidRDefault="00A52D18" w:rsidP="00901641">
      <w:pPr>
        <w:pStyle w:val="Overskrift6"/>
      </w:pPr>
      <w:r>
        <w:t>5.12.</w:t>
      </w:r>
      <w:r w:rsidR="00453D86">
        <w:t>3.3</w:t>
      </w:r>
      <w:r w:rsidR="00901641">
        <w:t xml:space="preserve"> Kodelister</w:t>
      </w:r>
    </w:p>
    <w:p w14:paraId="2F797AC3" w14:textId="77777777" w:rsidR="00901641" w:rsidRDefault="00901641" w:rsidP="0090164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2676520" w14:textId="77777777" w:rsidR="00901641" w:rsidRPr="00A32757" w:rsidRDefault="00A52D18" w:rsidP="00901641">
      <w:pPr>
        <w:pStyle w:val="Overskrift7"/>
      </w:pPr>
      <w:r>
        <w:t>5.12.</w:t>
      </w:r>
      <w:r w:rsidR="00453D86">
        <w:t>3.3</w:t>
      </w:r>
      <w:r w:rsidR="00901641" w:rsidRPr="00A32757">
        <w:t>.</w:t>
      </w:r>
      <w:r w:rsidR="00901641">
        <w:t>1</w:t>
      </w:r>
      <w:r w:rsidR="00901641" w:rsidRPr="00A32757">
        <w:t xml:space="preserve"> </w:t>
      </w:r>
      <w:r w:rsidR="00C72F9A">
        <w:t xml:space="preserve">  6</w:t>
      </w:r>
      <w:r>
        <w:t>1</w:t>
      </w:r>
      <w:r w:rsidR="000926C1">
        <w:t xml:space="preserve">02 </w:t>
      </w:r>
      <w:proofErr w:type="spellStart"/>
      <w:r w:rsidR="000926C1">
        <w:t>Red</w:t>
      </w:r>
      <w:r w:rsidR="00C72F9A">
        <w:t>vej_type</w:t>
      </w:r>
      <w:proofErr w:type="spellEnd"/>
      <w:r w:rsidR="00901641" w:rsidRPr="00CC386E">
        <w:rPr>
          <w:rStyle w:val="TypografiOverskrift4BrugerdefineretfarveRGB0Tegn"/>
        </w:rPr>
        <w:t xml:space="preserve"> </w:t>
      </w:r>
      <w:r w:rsidR="00901641">
        <w:t>(</w:t>
      </w:r>
      <w:r w:rsidR="00BA552C" w:rsidRPr="004D056C">
        <w:t>d_</w:t>
      </w:r>
      <w:r w:rsidR="000926C1" w:rsidRPr="004D056C">
        <w:t>6102_red</w:t>
      </w:r>
      <w:r w:rsidR="00BA552C" w:rsidRPr="004D056C">
        <w:t>vej_type</w:t>
      </w:r>
      <w:r w:rsidR="0090164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1352"/>
        <w:gridCol w:w="631"/>
        <w:gridCol w:w="4927"/>
      </w:tblGrid>
      <w:tr w:rsidR="00EF584A" w:rsidRPr="0051728E" w14:paraId="33AD8388" w14:textId="77777777" w:rsidTr="00306AB2">
        <w:trPr>
          <w:trHeight w:hRule="exact" w:val="255"/>
        </w:trPr>
        <w:tc>
          <w:tcPr>
            <w:tcW w:w="0" w:type="auto"/>
            <w:tcBorders>
              <w:bottom w:val="single" w:sz="4" w:space="0" w:color="auto"/>
            </w:tcBorders>
            <w:shd w:val="clear" w:color="auto" w:fill="D9D9D9"/>
            <w:vAlign w:val="bottom"/>
          </w:tcPr>
          <w:p w14:paraId="339F781C" w14:textId="77777777" w:rsidR="00EF584A" w:rsidRPr="005327CA" w:rsidRDefault="00EF584A" w:rsidP="008570F6">
            <w:pPr>
              <w:rPr>
                <w:rFonts w:ascii="Trebuchet MS" w:hAnsi="Trebuchet MS" w:cs="Trebuchet MS"/>
                <w:b/>
                <w:bCs/>
                <w:sz w:val="18"/>
                <w:szCs w:val="18"/>
              </w:rPr>
            </w:pPr>
            <w:proofErr w:type="spellStart"/>
            <w:r>
              <w:rPr>
                <w:rFonts w:ascii="Trebuchet MS" w:hAnsi="Trebuchet MS" w:cs="Trebuchet MS"/>
                <w:b/>
                <w:bCs/>
                <w:sz w:val="18"/>
                <w:szCs w:val="18"/>
              </w:rPr>
              <w:t>red</w:t>
            </w:r>
            <w:r w:rsidRPr="005327CA">
              <w:rPr>
                <w:rFonts w:ascii="Trebuchet MS" w:hAnsi="Trebuchet MS" w:cs="Trebuchet MS"/>
                <w:b/>
                <w:bCs/>
                <w:sz w:val="18"/>
                <w:szCs w:val="18"/>
              </w:rPr>
              <w:t>vej_type_kode</w:t>
            </w:r>
            <w:proofErr w:type="spellEnd"/>
          </w:p>
        </w:tc>
        <w:tc>
          <w:tcPr>
            <w:tcW w:w="0" w:type="auto"/>
            <w:tcBorders>
              <w:bottom w:val="single" w:sz="4" w:space="0" w:color="auto"/>
            </w:tcBorders>
            <w:shd w:val="clear" w:color="auto" w:fill="D9D9D9"/>
            <w:vAlign w:val="bottom"/>
          </w:tcPr>
          <w:p w14:paraId="07CF8AD7" w14:textId="77777777" w:rsidR="00EF584A" w:rsidRPr="005327CA" w:rsidRDefault="00EF584A" w:rsidP="008570F6">
            <w:pPr>
              <w:rPr>
                <w:rFonts w:ascii="Trebuchet MS" w:hAnsi="Trebuchet MS" w:cs="Trebuchet MS"/>
                <w:bCs/>
                <w:sz w:val="18"/>
                <w:szCs w:val="18"/>
              </w:rPr>
            </w:pPr>
            <w:proofErr w:type="spellStart"/>
            <w:r w:rsidRPr="005327CA">
              <w:rPr>
                <w:rFonts w:ascii="Trebuchet MS" w:hAnsi="Trebuchet MS" w:cs="Trebuchet MS"/>
                <w:b/>
                <w:bCs/>
                <w:sz w:val="18"/>
                <w:szCs w:val="18"/>
              </w:rPr>
              <w:t>red_vej_type</w:t>
            </w:r>
            <w:proofErr w:type="spellEnd"/>
          </w:p>
        </w:tc>
        <w:tc>
          <w:tcPr>
            <w:tcW w:w="0" w:type="auto"/>
            <w:tcBorders>
              <w:bottom w:val="single" w:sz="4" w:space="0" w:color="auto"/>
            </w:tcBorders>
            <w:shd w:val="clear" w:color="auto" w:fill="D9D9D9"/>
            <w:vAlign w:val="bottom"/>
          </w:tcPr>
          <w:p w14:paraId="400E0437" w14:textId="77777777" w:rsidR="00EF584A" w:rsidRPr="003A52C1" w:rsidRDefault="00EF584A" w:rsidP="00EF584A">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74C48EF7" w14:textId="77777777" w:rsidR="00EF584A" w:rsidRPr="0051728E" w:rsidRDefault="00EF584A" w:rsidP="008570F6">
            <w:pPr>
              <w:rPr>
                <w:rFonts w:ascii="Trebuchet MS" w:hAnsi="Trebuchet MS" w:cs="Trebuchet MS"/>
                <w:b/>
                <w:bCs/>
                <w:sz w:val="18"/>
                <w:szCs w:val="18"/>
              </w:rPr>
            </w:pPr>
            <w:r>
              <w:rPr>
                <w:rFonts w:ascii="Trebuchet MS" w:hAnsi="Trebuchet MS" w:cs="Trebuchet MS"/>
                <w:b/>
                <w:bCs/>
                <w:sz w:val="18"/>
                <w:szCs w:val="18"/>
              </w:rPr>
              <w:t>Begrebsdefinition</w:t>
            </w:r>
          </w:p>
        </w:tc>
      </w:tr>
      <w:tr w:rsidR="00EF584A" w:rsidRPr="0051728E" w14:paraId="7220D63D"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29BBE2B"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BDB2F38"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Brandvej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32AF48A4" w14:textId="77777777" w:rsidR="00EF584A" w:rsidRPr="00E6255A" w:rsidRDefault="005F7816" w:rsidP="005F7816">
            <w:pPr>
              <w:jc w:val="center"/>
              <w:rPr>
                <w:rFonts w:ascii="Trebuchet MS" w:hAnsi="Trebuchet MS"/>
                <w:sz w:val="18"/>
                <w:szCs w:val="18"/>
              </w:rPr>
            </w:pPr>
            <w:r w:rsidRPr="00E6255A">
              <w:rPr>
                <w:rFonts w:ascii="Trebuchet MS" w:hAnsi="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0982987E" w14:textId="77777777" w:rsidR="00EF584A" w:rsidRPr="00FE3FC3" w:rsidRDefault="00EF584A" w:rsidP="008570F6">
            <w:pPr>
              <w:rPr>
                <w:rFonts w:ascii="Trebuchet MS" w:hAnsi="Trebuchet MS" w:cs="Trebuchet MS"/>
                <w:sz w:val="18"/>
                <w:szCs w:val="18"/>
              </w:rPr>
            </w:pPr>
            <w:r w:rsidRPr="005327CA">
              <w:rPr>
                <w:rFonts w:ascii="Trebuchet MS" w:hAnsi="Trebuchet MS"/>
                <w:sz w:val="18"/>
                <w:szCs w:val="18"/>
              </w:rPr>
              <w:t>Adgangsvej</w:t>
            </w:r>
            <w:r>
              <w:rPr>
                <w:rFonts w:ascii="Trebuchet MS" w:hAnsi="Trebuchet MS" w:cs="Trebuchet MS"/>
                <w:sz w:val="18"/>
                <w:szCs w:val="18"/>
              </w:rPr>
              <w:t xml:space="preserve"> der skal være fri passage til brandbiler m.v. </w:t>
            </w:r>
          </w:p>
        </w:tc>
      </w:tr>
      <w:tr w:rsidR="00EF584A" w:rsidRPr="0051728E" w14:paraId="3C2ABFEB"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0C7D266"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CDF9701"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Flugtvej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8B0D641" w14:textId="77777777" w:rsidR="00EF584A" w:rsidRPr="00E6255A" w:rsidRDefault="00C937B8" w:rsidP="00EF584A">
            <w:pPr>
              <w:jc w:val="center"/>
              <w:rPr>
                <w:rFonts w:ascii="Trebuchet MS" w:hAnsi="Trebuchet MS" w:cs="Trebuchet MS"/>
                <w:sz w:val="18"/>
                <w:szCs w:val="18"/>
              </w:rPr>
            </w:pPr>
            <w:r w:rsidRPr="00E6255A">
              <w:rPr>
                <w:rFonts w:ascii="Trebuchet MS" w:hAnsi="Trebuchet MS" w:cs="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63187419" w14:textId="77777777" w:rsidR="00EF584A" w:rsidRPr="00FE3FC3" w:rsidRDefault="00EF584A" w:rsidP="008570F6">
            <w:pPr>
              <w:rPr>
                <w:rFonts w:ascii="Trebuchet MS" w:hAnsi="Trebuchet MS" w:cs="Trebuchet MS"/>
                <w:sz w:val="18"/>
                <w:szCs w:val="18"/>
              </w:rPr>
            </w:pPr>
            <w:r>
              <w:rPr>
                <w:rFonts w:ascii="Trebuchet MS" w:hAnsi="Trebuchet MS" w:cs="Trebuchet MS"/>
                <w:sz w:val="18"/>
                <w:szCs w:val="18"/>
              </w:rPr>
              <w:t>Udgang fra bygninger, som er afmærket og skal være frie.</w:t>
            </w:r>
          </w:p>
        </w:tc>
      </w:tr>
      <w:tr w:rsidR="00EF584A" w:rsidRPr="0051728E" w14:paraId="180C9FC0"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F11763C"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BF1A9CB"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Redningsvej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310BD452"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DDD2622" w14:textId="77777777" w:rsidR="00EF584A" w:rsidRPr="00FE3FC3" w:rsidRDefault="00EF584A" w:rsidP="008570F6">
            <w:pPr>
              <w:rPr>
                <w:rFonts w:ascii="Trebuchet MS" w:hAnsi="Trebuchet MS" w:cs="Trebuchet MS"/>
                <w:sz w:val="18"/>
                <w:szCs w:val="18"/>
              </w:rPr>
            </w:pPr>
            <w:r w:rsidRPr="005327CA">
              <w:rPr>
                <w:rFonts w:ascii="Trebuchet MS" w:hAnsi="Trebuchet MS"/>
                <w:sz w:val="18"/>
                <w:szCs w:val="18"/>
              </w:rPr>
              <w:t>Adgangsvej</w:t>
            </w:r>
            <w:r>
              <w:rPr>
                <w:rFonts w:ascii="Trebuchet MS" w:hAnsi="Trebuchet MS"/>
                <w:sz w:val="18"/>
                <w:szCs w:val="18"/>
              </w:rPr>
              <w:t xml:space="preserve"> til strande m.v.</w:t>
            </w:r>
          </w:p>
        </w:tc>
      </w:tr>
      <w:tr w:rsidR="00EF584A" w:rsidRPr="0051728E" w14:paraId="1BA793C1"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7594179" w14:textId="77777777" w:rsidR="00EF584A" w:rsidRPr="005327CA" w:rsidRDefault="00EF584A" w:rsidP="008570F6">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763185B0"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A</w:t>
            </w:r>
            <w:r>
              <w:rPr>
                <w:rFonts w:ascii="Trebuchet MS" w:hAnsi="Trebuchet MS"/>
                <w:sz w:val="18"/>
                <w:szCs w:val="18"/>
              </w:rPr>
              <w:t>ndet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4E29CC2"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4A4A700" w14:textId="77777777" w:rsidR="00EF584A" w:rsidRPr="00FE3FC3" w:rsidRDefault="00EF584A" w:rsidP="008570F6">
            <w:pPr>
              <w:rPr>
                <w:rFonts w:ascii="Trebuchet MS" w:hAnsi="Trebuchet MS" w:cs="Trebuchet MS"/>
                <w:sz w:val="18"/>
                <w:szCs w:val="18"/>
              </w:rPr>
            </w:pPr>
            <w:r>
              <w:rPr>
                <w:rFonts w:ascii="Trebuchet MS" w:hAnsi="Trebuchet MS" w:cs="Trebuchet MS"/>
                <w:sz w:val="18"/>
                <w:szCs w:val="18"/>
              </w:rPr>
              <w:t>Hvor ovenstående ikke er dækkende.</w:t>
            </w:r>
          </w:p>
        </w:tc>
      </w:tr>
      <w:tr w:rsidR="00EF584A" w:rsidRPr="0051728E" w14:paraId="259FD66E"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DC040C" w14:textId="77777777" w:rsidR="00EF584A" w:rsidRDefault="00EF584A" w:rsidP="008570F6">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193E4ED" w14:textId="77777777" w:rsidR="00EF584A" w:rsidRPr="005327CA" w:rsidRDefault="00EF584A" w:rsidP="008570F6">
            <w:pPr>
              <w:rPr>
                <w:rFonts w:ascii="Trebuchet MS" w:hAnsi="Trebuchet MS"/>
                <w:sz w:val="18"/>
                <w:szCs w:val="18"/>
              </w:rPr>
            </w:pPr>
            <w:r>
              <w:rPr>
                <w:rFonts w:ascii="Trebuchet MS" w:hAnsi="Trebuchet MS"/>
                <w:sz w:val="18"/>
                <w:szCs w:val="18"/>
              </w:rPr>
              <w:t>Ukendt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1C22426"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F1ADA7" w14:textId="77777777" w:rsidR="00EF584A" w:rsidRDefault="00EF584A" w:rsidP="008570F6">
            <w:pPr>
              <w:rPr>
                <w:rFonts w:ascii="Trebuchet MS" w:hAnsi="Trebuchet MS" w:cs="Trebuchet MS"/>
                <w:sz w:val="18"/>
                <w:szCs w:val="18"/>
              </w:rPr>
            </w:pPr>
            <w:r>
              <w:rPr>
                <w:rFonts w:ascii="Trebuchet MS" w:hAnsi="Trebuchet MS" w:cs="Trebuchet MS"/>
                <w:sz w:val="18"/>
                <w:szCs w:val="18"/>
              </w:rPr>
              <w:t>Mangler viden om typen af adgangsvej</w:t>
            </w:r>
          </w:p>
        </w:tc>
      </w:tr>
    </w:tbl>
    <w:p w14:paraId="045EB79D" w14:textId="77777777" w:rsidR="00DA5F7D" w:rsidRDefault="00DA5F7D">
      <w:pPr>
        <w:rPr>
          <w:rFonts w:ascii="Trebuchet MS" w:hAnsi="Trebuchet MS" w:cs="Arial"/>
          <w:bCs/>
          <w:iCs/>
          <w:kern w:val="32"/>
          <w:sz w:val="32"/>
          <w:szCs w:val="28"/>
        </w:rPr>
      </w:pPr>
      <w:r>
        <w:rPr>
          <w:kern w:val="32"/>
        </w:rPr>
        <w:br w:type="page"/>
      </w:r>
    </w:p>
    <w:p w14:paraId="40B6C34C" w14:textId="77777777" w:rsidR="00901641" w:rsidRPr="00E6255A" w:rsidRDefault="00A52D18" w:rsidP="00901641">
      <w:pPr>
        <w:pStyle w:val="Overskrift2"/>
        <w:rPr>
          <w:kern w:val="32"/>
        </w:rPr>
      </w:pPr>
      <w:bookmarkStart w:id="467" w:name="_Toc63351508"/>
      <w:r>
        <w:rPr>
          <w:kern w:val="32"/>
        </w:rPr>
        <w:lastRenderedPageBreak/>
        <w:t>5.12.</w:t>
      </w:r>
      <w:r w:rsidR="00901641">
        <w:rPr>
          <w:kern w:val="32"/>
        </w:rPr>
        <w:t>4</w:t>
      </w:r>
      <w:r w:rsidR="00901641" w:rsidRPr="00066C65">
        <w:rPr>
          <w:kern w:val="32"/>
        </w:rPr>
        <w:t xml:space="preserve"> </w:t>
      </w:r>
      <w:r w:rsidR="0066669E" w:rsidRPr="00E6255A">
        <w:rPr>
          <w:kern w:val="32"/>
        </w:rPr>
        <w:t>S</w:t>
      </w:r>
      <w:r w:rsidR="00901641" w:rsidRPr="00E6255A">
        <w:rPr>
          <w:kern w:val="32"/>
        </w:rPr>
        <w:t>luknings</w:t>
      </w:r>
      <w:r w:rsidR="0066669E" w:rsidRPr="00E6255A">
        <w:rPr>
          <w:kern w:val="32"/>
        </w:rPr>
        <w:t>område</w:t>
      </w:r>
      <w:r w:rsidR="00901641" w:rsidRPr="00E6255A">
        <w:rPr>
          <w:kern w:val="32"/>
        </w:rPr>
        <w:t xml:space="preserve"> (6</w:t>
      </w:r>
      <w:r w:rsidRPr="00E6255A">
        <w:rPr>
          <w:kern w:val="32"/>
        </w:rPr>
        <w:t>1</w:t>
      </w:r>
      <w:r w:rsidR="00901641" w:rsidRPr="00E6255A">
        <w:rPr>
          <w:kern w:val="32"/>
        </w:rPr>
        <w:t>03)</w:t>
      </w:r>
      <w:bookmarkEnd w:id="467"/>
      <w:r w:rsidR="00901641" w:rsidRPr="00E6255A">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4673"/>
        <w:gridCol w:w="1279"/>
        <w:gridCol w:w="1419"/>
        <w:gridCol w:w="1420"/>
        <w:gridCol w:w="2690"/>
      </w:tblGrid>
      <w:tr w:rsidR="00901641" w:rsidRPr="00E6255A" w14:paraId="35FC58B5" w14:textId="77777777" w:rsidTr="00AC5BC2">
        <w:tc>
          <w:tcPr>
            <w:tcW w:w="2235" w:type="dxa"/>
            <w:tcBorders>
              <w:bottom w:val="single" w:sz="4" w:space="0" w:color="auto"/>
            </w:tcBorders>
            <w:shd w:val="clear" w:color="auto" w:fill="D9D9D9"/>
            <w:vAlign w:val="center"/>
          </w:tcPr>
          <w:p w14:paraId="3E6F1C77" w14:textId="77777777" w:rsidR="00901641" w:rsidRPr="00E6255A" w:rsidRDefault="00901641" w:rsidP="00901641">
            <w:pPr>
              <w:rPr>
                <w:rFonts w:ascii="Trebuchet MS" w:hAnsi="Trebuchet MS" w:cs="Trebuchet MS"/>
                <w:b/>
                <w:bCs/>
                <w:sz w:val="18"/>
                <w:szCs w:val="18"/>
              </w:rPr>
            </w:pPr>
            <w:r w:rsidRPr="00E6255A">
              <w:rPr>
                <w:rFonts w:ascii="Trebuchet MS" w:hAnsi="Trebuchet MS" w:cs="Trebuchet MS"/>
                <w:b/>
                <w:bCs/>
                <w:sz w:val="18"/>
                <w:szCs w:val="18"/>
              </w:rPr>
              <w:t>Feltnavn</w:t>
            </w:r>
          </w:p>
        </w:tc>
        <w:tc>
          <w:tcPr>
            <w:tcW w:w="4673" w:type="dxa"/>
            <w:tcBorders>
              <w:bottom w:val="single" w:sz="4" w:space="0" w:color="auto"/>
            </w:tcBorders>
            <w:shd w:val="clear" w:color="auto" w:fill="D9D9D9"/>
            <w:vAlign w:val="center"/>
          </w:tcPr>
          <w:p w14:paraId="47A3E39C"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Formål</w:t>
            </w:r>
          </w:p>
        </w:tc>
        <w:tc>
          <w:tcPr>
            <w:tcW w:w="1279" w:type="dxa"/>
            <w:tcBorders>
              <w:bottom w:val="single" w:sz="4" w:space="0" w:color="auto"/>
            </w:tcBorders>
            <w:shd w:val="clear" w:color="auto" w:fill="D9D9D9"/>
            <w:vAlign w:val="center"/>
          </w:tcPr>
          <w:p w14:paraId="755FC477"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Datatype</w:t>
            </w:r>
          </w:p>
        </w:tc>
        <w:tc>
          <w:tcPr>
            <w:tcW w:w="1419" w:type="dxa"/>
            <w:tcBorders>
              <w:bottom w:val="single" w:sz="4" w:space="0" w:color="auto"/>
            </w:tcBorders>
            <w:shd w:val="clear" w:color="auto" w:fill="D9D9D9"/>
            <w:vAlign w:val="center"/>
          </w:tcPr>
          <w:p w14:paraId="7600FF8A"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Værdiområde</w:t>
            </w:r>
          </w:p>
        </w:tc>
        <w:tc>
          <w:tcPr>
            <w:tcW w:w="1420" w:type="dxa"/>
            <w:tcBorders>
              <w:bottom w:val="single" w:sz="4" w:space="0" w:color="auto"/>
            </w:tcBorders>
            <w:shd w:val="clear" w:color="auto" w:fill="D9D9D9"/>
            <w:vAlign w:val="center"/>
          </w:tcPr>
          <w:p w14:paraId="1F584A25" w14:textId="77777777" w:rsidR="00901641" w:rsidRPr="00E6255A" w:rsidRDefault="00901641" w:rsidP="00901641">
            <w:pPr>
              <w:autoSpaceDE w:val="0"/>
              <w:autoSpaceDN w:val="0"/>
              <w:adjustRightInd w:val="0"/>
              <w:rPr>
                <w:rFonts w:ascii="Trebuchet MS" w:hAnsi="Trebuchet MS" w:cs="Trebuchet MS"/>
                <w:b/>
                <w:bCs/>
                <w:sz w:val="18"/>
                <w:szCs w:val="18"/>
              </w:rPr>
            </w:pPr>
            <w:r w:rsidRPr="00E6255A">
              <w:rPr>
                <w:rFonts w:ascii="Trebuchet MS" w:hAnsi="Trebuchet MS" w:cs="Trebuchet MS"/>
                <w:b/>
                <w:bCs/>
                <w:sz w:val="18"/>
                <w:szCs w:val="18"/>
              </w:rPr>
              <w:t>Obligatorisk /</w:t>
            </w:r>
          </w:p>
          <w:p w14:paraId="19212E68" w14:textId="77777777" w:rsidR="00901641" w:rsidRPr="00E6255A" w:rsidRDefault="005E5464" w:rsidP="00901641">
            <w:pPr>
              <w:rPr>
                <w:rFonts w:ascii="Trebuchet MS" w:hAnsi="Trebuchet MS" w:cs="Trebuchet MS"/>
                <w:bCs/>
                <w:sz w:val="18"/>
                <w:szCs w:val="18"/>
              </w:rPr>
            </w:pPr>
            <w:r w:rsidRPr="00E6255A">
              <w:rPr>
                <w:rFonts w:ascii="Trebuchet MS" w:hAnsi="Trebuchet MS" w:cs="Trebuchet MS"/>
                <w:b/>
                <w:bCs/>
                <w:sz w:val="18"/>
                <w:szCs w:val="18"/>
              </w:rPr>
              <w:t>F</w:t>
            </w:r>
            <w:r w:rsidR="00901641" w:rsidRPr="00E6255A">
              <w:rPr>
                <w:rFonts w:ascii="Trebuchet MS" w:hAnsi="Trebuchet MS" w:cs="Trebuchet MS"/>
                <w:b/>
                <w:bCs/>
                <w:sz w:val="18"/>
                <w:szCs w:val="18"/>
              </w:rPr>
              <w:t>rit</w:t>
            </w:r>
            <w:r w:rsidRPr="00E6255A">
              <w:rPr>
                <w:rFonts w:ascii="Trebuchet MS" w:hAnsi="Trebuchet MS" w:cs="Trebuchet MS"/>
                <w:b/>
                <w:bCs/>
                <w:sz w:val="18"/>
                <w:szCs w:val="18"/>
              </w:rPr>
              <w:t xml:space="preserve"> / System</w:t>
            </w:r>
          </w:p>
        </w:tc>
        <w:tc>
          <w:tcPr>
            <w:tcW w:w="2690" w:type="dxa"/>
            <w:tcBorders>
              <w:bottom w:val="single" w:sz="4" w:space="0" w:color="auto"/>
            </w:tcBorders>
            <w:shd w:val="clear" w:color="auto" w:fill="D9D9D9"/>
            <w:vAlign w:val="center"/>
          </w:tcPr>
          <w:p w14:paraId="28FE11C4"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Eksempel</w:t>
            </w:r>
          </w:p>
        </w:tc>
      </w:tr>
      <w:tr w:rsidR="00CE2C0F" w:rsidRPr="00E6255A" w14:paraId="42BBB500" w14:textId="77777777" w:rsidTr="00215A17">
        <w:trPr>
          <w:trHeight w:hRule="exact" w:val="534"/>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CE3DCB0" w14:textId="77777777" w:rsidR="00CE2C0F" w:rsidRPr="00E6255A" w:rsidRDefault="00CE2C0F" w:rsidP="008570F6">
            <w:pPr>
              <w:rPr>
                <w:rFonts w:ascii="Trebuchet MS" w:hAnsi="Trebuchet MS"/>
                <w:sz w:val="18"/>
                <w:szCs w:val="18"/>
              </w:rPr>
            </w:pPr>
            <w:proofErr w:type="spellStart"/>
            <w:r w:rsidRPr="00E6255A">
              <w:rPr>
                <w:rFonts w:ascii="Trebuchet MS" w:hAnsi="Trebuchet MS"/>
                <w:sz w:val="18"/>
                <w:szCs w:val="18"/>
              </w:rPr>
              <w:t>bereds_distrikt_nr</w:t>
            </w:r>
            <w:proofErr w:type="spellEnd"/>
          </w:p>
        </w:tc>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3C9629F9" w14:textId="77777777" w:rsidR="00CE2C0F" w:rsidRPr="00E6255A" w:rsidRDefault="00215A17" w:rsidP="00215A17">
            <w:pPr>
              <w:rPr>
                <w:rFonts w:ascii="Trebuchet MS" w:hAnsi="Trebuchet MS"/>
                <w:sz w:val="18"/>
                <w:szCs w:val="18"/>
              </w:rPr>
            </w:pPr>
            <w:proofErr w:type="gramStart"/>
            <w:r w:rsidRPr="00E6255A">
              <w:rPr>
                <w:rFonts w:ascii="Trebuchet MS" w:hAnsi="Trebuchet MS"/>
                <w:sz w:val="18"/>
                <w:szCs w:val="18"/>
              </w:rPr>
              <w:t xml:space="preserve">Slukningsområde </w:t>
            </w:r>
            <w:r w:rsidR="00CE2C0F" w:rsidRPr="00E6255A">
              <w:rPr>
                <w:rFonts w:ascii="Trebuchet MS" w:hAnsi="Trebuchet MS"/>
                <w:sz w:val="18"/>
                <w:szCs w:val="18"/>
              </w:rPr>
              <w:t xml:space="preserve"> </w:t>
            </w:r>
            <w:proofErr w:type="spellStart"/>
            <w:r w:rsidR="00CE2C0F" w:rsidRPr="00E6255A">
              <w:rPr>
                <w:rFonts w:ascii="Trebuchet MS" w:hAnsi="Trebuchet MS"/>
                <w:sz w:val="18"/>
                <w:szCs w:val="18"/>
              </w:rPr>
              <w:t>nr</w:t>
            </w:r>
            <w:proofErr w:type="spellEnd"/>
            <w:proofErr w:type="gramEnd"/>
            <w:r w:rsidRPr="00E6255A">
              <w:rPr>
                <w:rFonts w:ascii="Trebuchet MS" w:hAnsi="Trebuchet MS"/>
                <w:sz w:val="18"/>
                <w:szCs w:val="18"/>
              </w:rPr>
              <w:t xml:space="preserve"> på station der dækker og rykker ud i området</w:t>
            </w:r>
          </w:p>
        </w:tc>
        <w:tc>
          <w:tcPr>
            <w:tcW w:w="1279" w:type="dxa"/>
            <w:tcBorders>
              <w:top w:val="single" w:sz="4" w:space="0" w:color="auto"/>
              <w:left w:val="single" w:sz="4" w:space="0" w:color="auto"/>
              <w:bottom w:val="single" w:sz="4" w:space="0" w:color="auto"/>
              <w:right w:val="single" w:sz="4" w:space="0" w:color="auto"/>
            </w:tcBorders>
            <w:shd w:val="clear" w:color="auto" w:fill="auto"/>
            <w:vAlign w:val="bottom"/>
          </w:tcPr>
          <w:p w14:paraId="67D50DB8"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Heltal</w:t>
            </w:r>
            <w:r w:rsidRPr="00E6255A" w:rsidDel="0023251E">
              <w:rPr>
                <w:rFonts w:ascii="Trebuchet MS" w:hAnsi="Trebuchet MS"/>
                <w:sz w:val="18"/>
                <w:szCs w:val="18"/>
              </w:rPr>
              <w:t xml:space="preserve"> </w:t>
            </w: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tcPr>
          <w:p w14:paraId="737C4AFF"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1-99999</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14:paraId="0255FBD9" w14:textId="77777777" w:rsidR="00CE2C0F" w:rsidRPr="00E6255A" w:rsidRDefault="00CE2C0F" w:rsidP="00CE2C0F">
            <w:pPr>
              <w:jc w:val="center"/>
              <w:rPr>
                <w:rFonts w:ascii="Trebuchet MS" w:hAnsi="Trebuchet MS"/>
                <w:sz w:val="18"/>
                <w:szCs w:val="18"/>
              </w:rPr>
            </w:pPr>
            <w:r w:rsidRPr="00E6255A">
              <w:rPr>
                <w:rFonts w:ascii="Trebuchet MS" w:hAnsi="Trebuchet MS"/>
                <w:sz w:val="18"/>
                <w:szCs w:val="18"/>
              </w:rPr>
              <w:t>F</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bottom"/>
          </w:tcPr>
          <w:p w14:paraId="37AB53D4"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1</w:t>
            </w:r>
          </w:p>
        </w:tc>
      </w:tr>
      <w:tr w:rsidR="00CE2C0F" w:rsidRPr="00E6255A" w14:paraId="6701712A" w14:textId="77777777" w:rsidTr="00215A17">
        <w:trPr>
          <w:trHeight w:hRule="exact" w:val="5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61B8855" w14:textId="77777777" w:rsidR="00CE2C0F" w:rsidRPr="00E6255A" w:rsidRDefault="00CE2C0F" w:rsidP="008570F6">
            <w:pPr>
              <w:rPr>
                <w:rFonts w:ascii="Trebuchet MS" w:hAnsi="Trebuchet MS"/>
                <w:sz w:val="18"/>
                <w:szCs w:val="18"/>
              </w:rPr>
            </w:pPr>
            <w:proofErr w:type="spellStart"/>
            <w:r w:rsidRPr="00E6255A">
              <w:rPr>
                <w:rFonts w:ascii="Trebuchet MS" w:hAnsi="Trebuchet MS"/>
                <w:sz w:val="18"/>
                <w:szCs w:val="18"/>
              </w:rPr>
              <w:t>bereds_distrikt_navn</w:t>
            </w:r>
            <w:proofErr w:type="spellEnd"/>
          </w:p>
        </w:tc>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5949FBB8" w14:textId="77777777" w:rsidR="00CE2C0F" w:rsidRPr="00E6255A" w:rsidRDefault="00215A17" w:rsidP="00215A17">
            <w:pPr>
              <w:rPr>
                <w:rFonts w:ascii="Trebuchet MS" w:hAnsi="Trebuchet MS"/>
                <w:sz w:val="18"/>
                <w:szCs w:val="18"/>
              </w:rPr>
            </w:pPr>
            <w:r w:rsidRPr="00E6255A">
              <w:rPr>
                <w:rFonts w:ascii="Trebuchet MS" w:hAnsi="Trebuchet MS"/>
                <w:sz w:val="18"/>
                <w:szCs w:val="18"/>
              </w:rPr>
              <w:t>Navn på station der dækker og rykker ud i området</w:t>
            </w:r>
          </w:p>
        </w:tc>
        <w:tc>
          <w:tcPr>
            <w:tcW w:w="1279" w:type="dxa"/>
            <w:tcBorders>
              <w:top w:val="single" w:sz="4" w:space="0" w:color="auto"/>
              <w:left w:val="single" w:sz="4" w:space="0" w:color="auto"/>
              <w:bottom w:val="single" w:sz="4" w:space="0" w:color="auto"/>
              <w:right w:val="single" w:sz="4" w:space="0" w:color="auto"/>
            </w:tcBorders>
            <w:shd w:val="clear" w:color="auto" w:fill="auto"/>
            <w:vAlign w:val="bottom"/>
          </w:tcPr>
          <w:p w14:paraId="064AAFB1"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Tekststreng</w:t>
            </w: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tcPr>
          <w:p w14:paraId="7A42D7B6"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0-128 tegn</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14:paraId="715A6D15" w14:textId="77777777" w:rsidR="00CE2C0F" w:rsidRPr="00E6255A" w:rsidRDefault="00CE2C0F" w:rsidP="00CE2C0F">
            <w:pPr>
              <w:jc w:val="center"/>
              <w:rPr>
                <w:rFonts w:ascii="Trebuchet MS" w:hAnsi="Trebuchet MS"/>
                <w:sz w:val="18"/>
                <w:szCs w:val="18"/>
              </w:rPr>
            </w:pPr>
            <w:r w:rsidRPr="00E6255A">
              <w:rPr>
                <w:rFonts w:ascii="Trebuchet MS" w:hAnsi="Trebuchet MS"/>
                <w:sz w:val="18"/>
                <w:szCs w:val="18"/>
              </w:rPr>
              <w:t>F</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bottom"/>
          </w:tcPr>
          <w:p w14:paraId="3517A428"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Midtbyen</w:t>
            </w:r>
          </w:p>
        </w:tc>
      </w:tr>
      <w:tr w:rsidR="009F1E80" w:rsidRPr="00E6255A" w14:paraId="67EA9D46" w14:textId="77777777" w:rsidTr="00215A17">
        <w:trPr>
          <w:trHeight w:hRule="exact" w:val="563"/>
        </w:trPr>
        <w:tc>
          <w:tcPr>
            <w:tcW w:w="2235" w:type="dxa"/>
            <w:tcBorders>
              <w:top w:val="single" w:sz="4" w:space="0" w:color="auto"/>
              <w:left w:val="single" w:sz="4" w:space="0" w:color="auto"/>
              <w:bottom w:val="nil"/>
              <w:right w:val="single" w:sz="4" w:space="0" w:color="auto"/>
            </w:tcBorders>
            <w:shd w:val="clear" w:color="auto" w:fill="D9D9D9"/>
            <w:vAlign w:val="bottom"/>
          </w:tcPr>
          <w:p w14:paraId="3D5F41E8" w14:textId="77777777" w:rsidR="009F1E80" w:rsidRPr="00E6255A" w:rsidRDefault="005A6645" w:rsidP="005A6645">
            <w:pPr>
              <w:rPr>
                <w:rFonts w:ascii="Trebuchet MS" w:hAnsi="Trebuchet MS"/>
                <w:sz w:val="18"/>
                <w:szCs w:val="18"/>
              </w:rPr>
            </w:pPr>
            <w:r w:rsidRPr="00E6255A">
              <w:rPr>
                <w:rFonts w:ascii="Trebuchet MS" w:hAnsi="Trebuchet MS"/>
                <w:sz w:val="18"/>
                <w:szCs w:val="18"/>
              </w:rPr>
              <w:t>u</w:t>
            </w:r>
            <w:r w:rsidR="007629C9" w:rsidRPr="00E6255A">
              <w:rPr>
                <w:rFonts w:ascii="Trebuchet MS" w:hAnsi="Trebuchet MS"/>
                <w:sz w:val="18"/>
                <w:szCs w:val="18"/>
              </w:rPr>
              <w:t>drykker</w:t>
            </w:r>
          </w:p>
        </w:tc>
        <w:tc>
          <w:tcPr>
            <w:tcW w:w="4673" w:type="dxa"/>
            <w:tcBorders>
              <w:top w:val="single" w:sz="4" w:space="0" w:color="auto"/>
              <w:left w:val="single" w:sz="4" w:space="0" w:color="auto"/>
              <w:bottom w:val="nil"/>
              <w:right w:val="single" w:sz="4" w:space="0" w:color="auto"/>
            </w:tcBorders>
            <w:shd w:val="clear" w:color="auto" w:fill="FFFFFF"/>
            <w:vAlign w:val="bottom"/>
          </w:tcPr>
          <w:p w14:paraId="0A703F78" w14:textId="77777777" w:rsidR="009F1E80" w:rsidRPr="00E6255A" w:rsidRDefault="001779DD" w:rsidP="008570F6">
            <w:pPr>
              <w:rPr>
                <w:rFonts w:ascii="Trebuchet MS" w:hAnsi="Trebuchet MS"/>
                <w:sz w:val="18"/>
                <w:szCs w:val="18"/>
              </w:rPr>
            </w:pPr>
            <w:r w:rsidRPr="00E6255A">
              <w:rPr>
                <w:rFonts w:ascii="Trebuchet MS" w:hAnsi="Trebuchet MS"/>
                <w:sz w:val="18"/>
                <w:szCs w:val="18"/>
              </w:rPr>
              <w:t>Hvilken station dækker og rykker ud i</w:t>
            </w:r>
            <w:r w:rsidRPr="00E6255A">
              <w:rPr>
                <w:i/>
                <w:sz w:val="18"/>
              </w:rPr>
              <w:t xml:space="preserve"> </w:t>
            </w:r>
            <w:r w:rsidRPr="00E6255A">
              <w:rPr>
                <w:rFonts w:ascii="Trebuchet MS" w:hAnsi="Trebuchet MS"/>
                <w:sz w:val="18"/>
                <w:szCs w:val="18"/>
              </w:rPr>
              <w:t>området</w:t>
            </w:r>
          </w:p>
        </w:tc>
        <w:tc>
          <w:tcPr>
            <w:tcW w:w="1279" w:type="dxa"/>
            <w:tcBorders>
              <w:top w:val="single" w:sz="4" w:space="0" w:color="auto"/>
              <w:left w:val="single" w:sz="4" w:space="0" w:color="auto"/>
              <w:bottom w:val="nil"/>
              <w:right w:val="single" w:sz="4" w:space="0" w:color="auto"/>
            </w:tcBorders>
            <w:shd w:val="clear" w:color="auto" w:fill="FFFFFF"/>
            <w:vAlign w:val="bottom"/>
          </w:tcPr>
          <w:p w14:paraId="0F3F9E70" w14:textId="77777777" w:rsidR="009F1E80" w:rsidRPr="00E6255A" w:rsidRDefault="009F1E80" w:rsidP="008570F6">
            <w:pPr>
              <w:rPr>
                <w:rFonts w:ascii="Trebuchet MS" w:hAnsi="Trebuchet MS" w:cs="Trebuchet MS"/>
                <w:sz w:val="18"/>
                <w:szCs w:val="18"/>
              </w:rPr>
            </w:pPr>
            <w:r w:rsidRPr="00E6255A">
              <w:rPr>
                <w:rFonts w:ascii="Trebuchet MS" w:hAnsi="Trebuchet MS" w:cs="Trebuchet MS"/>
                <w:sz w:val="18"/>
                <w:szCs w:val="18"/>
              </w:rPr>
              <w:t>Tekststreng</w:t>
            </w:r>
          </w:p>
        </w:tc>
        <w:tc>
          <w:tcPr>
            <w:tcW w:w="1419" w:type="dxa"/>
            <w:tcBorders>
              <w:top w:val="single" w:sz="4" w:space="0" w:color="auto"/>
              <w:left w:val="single" w:sz="4" w:space="0" w:color="auto"/>
              <w:bottom w:val="nil"/>
              <w:right w:val="single" w:sz="4" w:space="0" w:color="auto"/>
            </w:tcBorders>
            <w:shd w:val="clear" w:color="auto" w:fill="FFFFFF"/>
            <w:vAlign w:val="bottom"/>
          </w:tcPr>
          <w:p w14:paraId="16ADD8E0" w14:textId="77777777" w:rsidR="009F1E80" w:rsidRPr="00E6255A" w:rsidRDefault="009F1E80" w:rsidP="008570F6">
            <w:pPr>
              <w:rPr>
                <w:rFonts w:ascii="Trebuchet MS" w:hAnsi="Trebuchet MS" w:cs="Trebuchet MS"/>
                <w:sz w:val="18"/>
                <w:szCs w:val="18"/>
              </w:rPr>
            </w:pPr>
            <w:r w:rsidRPr="00E6255A">
              <w:rPr>
                <w:rFonts w:ascii="Trebuchet MS" w:hAnsi="Trebuchet MS" w:cs="Trebuchet MS"/>
                <w:sz w:val="18"/>
                <w:szCs w:val="18"/>
              </w:rPr>
              <w:t>0-50 tegn</w:t>
            </w:r>
          </w:p>
        </w:tc>
        <w:tc>
          <w:tcPr>
            <w:tcW w:w="1420" w:type="dxa"/>
            <w:tcBorders>
              <w:top w:val="single" w:sz="4" w:space="0" w:color="auto"/>
              <w:left w:val="single" w:sz="4" w:space="0" w:color="auto"/>
              <w:bottom w:val="nil"/>
              <w:right w:val="single" w:sz="4" w:space="0" w:color="auto"/>
            </w:tcBorders>
            <w:shd w:val="clear" w:color="auto" w:fill="FFFFFF"/>
            <w:vAlign w:val="bottom"/>
          </w:tcPr>
          <w:p w14:paraId="2665C6F8" w14:textId="77777777" w:rsidR="009F1E80" w:rsidRPr="00E6255A" w:rsidRDefault="00AB0596" w:rsidP="00CE2C0F">
            <w:pPr>
              <w:jc w:val="center"/>
              <w:rPr>
                <w:rFonts w:ascii="Trebuchet MS" w:hAnsi="Trebuchet MS" w:cs="Trebuchet MS"/>
                <w:sz w:val="18"/>
                <w:szCs w:val="18"/>
              </w:rPr>
            </w:pPr>
            <w:r w:rsidRPr="00E6255A">
              <w:rPr>
                <w:rFonts w:ascii="Trebuchet MS" w:hAnsi="Trebuchet MS" w:cs="Trebuchet MS"/>
                <w:sz w:val="18"/>
                <w:szCs w:val="18"/>
              </w:rPr>
              <w:t>O</w:t>
            </w:r>
          </w:p>
        </w:tc>
        <w:tc>
          <w:tcPr>
            <w:tcW w:w="2690" w:type="dxa"/>
            <w:tcBorders>
              <w:top w:val="single" w:sz="4" w:space="0" w:color="auto"/>
              <w:left w:val="single" w:sz="4" w:space="0" w:color="auto"/>
              <w:bottom w:val="nil"/>
              <w:right w:val="single" w:sz="4" w:space="0" w:color="auto"/>
            </w:tcBorders>
            <w:shd w:val="clear" w:color="auto" w:fill="FFFFFF"/>
            <w:vAlign w:val="bottom"/>
          </w:tcPr>
          <w:p w14:paraId="298ED769" w14:textId="77777777" w:rsidR="009F1E80" w:rsidRPr="00E6255A" w:rsidRDefault="009F1E80" w:rsidP="008570F6">
            <w:pPr>
              <w:rPr>
                <w:rFonts w:ascii="Trebuchet MS" w:hAnsi="Trebuchet MS" w:cs="Trebuchet MS"/>
                <w:sz w:val="18"/>
                <w:szCs w:val="18"/>
              </w:rPr>
            </w:pPr>
          </w:p>
        </w:tc>
      </w:tr>
      <w:tr w:rsidR="00453D86" w:rsidRPr="00CE1917" w14:paraId="5225A83B" w14:textId="77777777" w:rsidTr="00CE2C0F">
        <w:trPr>
          <w:trHeight w:hRule="exact" w:val="255"/>
        </w:trPr>
        <w:tc>
          <w:tcPr>
            <w:tcW w:w="2235" w:type="dxa"/>
            <w:tcBorders>
              <w:top w:val="single" w:sz="4" w:space="0" w:color="auto"/>
              <w:left w:val="single" w:sz="4" w:space="0" w:color="auto"/>
              <w:bottom w:val="nil"/>
              <w:right w:val="single" w:sz="4" w:space="0" w:color="auto"/>
            </w:tcBorders>
            <w:shd w:val="clear" w:color="auto" w:fill="97DDBA"/>
            <w:vAlign w:val="bottom"/>
          </w:tcPr>
          <w:p w14:paraId="5266EE63" w14:textId="77777777" w:rsidR="00453D86" w:rsidRPr="00353B49" w:rsidRDefault="007629C9" w:rsidP="008570F6">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481" w:type="dxa"/>
            <w:gridSpan w:val="5"/>
            <w:tcBorders>
              <w:top w:val="single" w:sz="4" w:space="0" w:color="auto"/>
              <w:left w:val="single" w:sz="4" w:space="0" w:color="auto"/>
              <w:bottom w:val="nil"/>
              <w:right w:val="single" w:sz="4" w:space="0" w:color="auto"/>
            </w:tcBorders>
            <w:shd w:val="clear" w:color="auto" w:fill="97DDBA"/>
            <w:vAlign w:val="bottom"/>
          </w:tcPr>
          <w:p w14:paraId="51D421E8" w14:textId="77777777" w:rsidR="00453D86" w:rsidRPr="00353B49"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53D86" w:rsidRPr="00CE1917" w14:paraId="61D14EB0" w14:textId="77777777" w:rsidTr="00CE2C0F">
        <w:trPr>
          <w:trHeight w:hRule="exact" w:val="255"/>
        </w:trPr>
        <w:tc>
          <w:tcPr>
            <w:tcW w:w="2235" w:type="dxa"/>
            <w:tcBorders>
              <w:top w:val="single" w:sz="4" w:space="0" w:color="auto"/>
              <w:left w:val="single" w:sz="4" w:space="0" w:color="auto"/>
              <w:bottom w:val="nil"/>
              <w:right w:val="single" w:sz="4" w:space="0" w:color="auto"/>
            </w:tcBorders>
            <w:shd w:val="clear" w:color="auto" w:fill="97DDBA"/>
            <w:vAlign w:val="bottom"/>
          </w:tcPr>
          <w:p w14:paraId="09B3CF4E" w14:textId="77777777" w:rsidR="00453D86" w:rsidRPr="00353B49" w:rsidRDefault="007629C9" w:rsidP="008570F6">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481" w:type="dxa"/>
            <w:gridSpan w:val="5"/>
            <w:tcBorders>
              <w:top w:val="single" w:sz="4" w:space="0" w:color="auto"/>
              <w:left w:val="single" w:sz="4" w:space="0" w:color="auto"/>
              <w:bottom w:val="nil"/>
              <w:right w:val="single" w:sz="4" w:space="0" w:color="auto"/>
            </w:tcBorders>
            <w:shd w:val="clear" w:color="auto" w:fill="97DDBA"/>
            <w:vAlign w:val="bottom"/>
          </w:tcPr>
          <w:p w14:paraId="52249E14" w14:textId="77777777" w:rsidR="00453D86" w:rsidRPr="00353B49"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53D86" w:rsidRPr="00CE1917" w14:paraId="2DD2B94E" w14:textId="77777777" w:rsidTr="00CE2C0F">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97DDBA"/>
            <w:vAlign w:val="bottom"/>
          </w:tcPr>
          <w:p w14:paraId="35C4A595" w14:textId="77777777" w:rsidR="00453D86" w:rsidRPr="00552288"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552288">
              <w:rPr>
                <w:rFonts w:ascii="Trebuchet MS" w:hAnsi="Trebuchet MS" w:cs="Trebuchet MS"/>
                <w:sz w:val="18"/>
                <w:szCs w:val="18"/>
              </w:rPr>
              <w:t>ink</w:t>
            </w:r>
          </w:p>
        </w:tc>
        <w:tc>
          <w:tcPr>
            <w:tcW w:w="1148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4111155" w14:textId="77777777" w:rsidR="00453D86" w:rsidRPr="00CE1917"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856E5" w:rsidRPr="0051728E" w14:paraId="28DB918B" w14:textId="77777777" w:rsidTr="00CE2C0F">
        <w:trPr>
          <w:trHeight w:hRule="exact" w:val="255"/>
        </w:trPr>
        <w:tc>
          <w:tcPr>
            <w:tcW w:w="13716" w:type="dxa"/>
            <w:gridSpan w:val="6"/>
            <w:tcBorders>
              <w:top w:val="nil"/>
              <w:left w:val="nil"/>
              <w:bottom w:val="nil"/>
              <w:right w:val="nil"/>
            </w:tcBorders>
            <w:shd w:val="clear" w:color="auto" w:fill="97DDBA"/>
            <w:vAlign w:val="bottom"/>
          </w:tcPr>
          <w:p w14:paraId="081BAD7F" w14:textId="77777777" w:rsidR="000856E5" w:rsidRDefault="00691F15" w:rsidP="008570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FD02FA0" w14:textId="77777777" w:rsidR="000856E5" w:rsidRDefault="00A52D18" w:rsidP="000856E5">
      <w:pPr>
        <w:pStyle w:val="Overskrift6"/>
      </w:pPr>
      <w:r>
        <w:t>5.12.</w:t>
      </w:r>
      <w:r w:rsidR="00901641">
        <w:t>4.</w:t>
      </w:r>
      <w:r w:rsidR="00453D86">
        <w:t>1</w:t>
      </w:r>
      <w:r w:rsidR="00901641" w:rsidRPr="00A32757">
        <w:t xml:space="preserve"> </w:t>
      </w:r>
      <w:r w:rsidR="00901641">
        <w:t>Metadata</w:t>
      </w:r>
      <w:r w:rsidR="000856E5" w:rsidRPr="000856E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856E5" w:rsidRPr="0051728E" w14:paraId="391D1F31" w14:textId="77777777" w:rsidTr="008570F6">
        <w:trPr>
          <w:trHeight w:hRule="exact" w:val="255"/>
        </w:trPr>
        <w:tc>
          <w:tcPr>
            <w:tcW w:w="2235" w:type="dxa"/>
            <w:shd w:val="clear" w:color="auto" w:fill="D9D9D9"/>
            <w:vAlign w:val="bottom"/>
          </w:tcPr>
          <w:p w14:paraId="00BFF25B" w14:textId="77777777" w:rsidR="000856E5" w:rsidRPr="0051728E" w:rsidRDefault="000856E5" w:rsidP="008570F6">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EC14FBE" w14:textId="77777777" w:rsidR="000856E5" w:rsidRPr="00FE3FC3" w:rsidRDefault="000856E5" w:rsidP="008570F6">
            <w:pPr>
              <w:rPr>
                <w:rFonts w:ascii="Trebuchet MS" w:hAnsi="Trebuchet MS" w:cs="Trebuchet MS"/>
                <w:bCs/>
                <w:sz w:val="18"/>
                <w:szCs w:val="18"/>
              </w:rPr>
            </w:pPr>
            <w:r w:rsidRPr="00FE3FC3">
              <w:rPr>
                <w:rFonts w:ascii="Trebuchet MS" w:hAnsi="Trebuchet MS" w:cs="Trebuchet MS"/>
                <w:b/>
                <w:bCs/>
                <w:sz w:val="18"/>
                <w:szCs w:val="18"/>
              </w:rPr>
              <w:t>Beskrivelse</w:t>
            </w:r>
          </w:p>
        </w:tc>
      </w:tr>
      <w:tr w:rsidR="000856E5" w:rsidRPr="0051728E" w14:paraId="14512EBA" w14:textId="77777777" w:rsidTr="008570F6">
        <w:trPr>
          <w:trHeight w:hRule="exact" w:val="255"/>
        </w:trPr>
        <w:tc>
          <w:tcPr>
            <w:tcW w:w="2235" w:type="dxa"/>
            <w:shd w:val="clear" w:color="auto" w:fill="E0E0E0"/>
            <w:vAlign w:val="bottom"/>
          </w:tcPr>
          <w:p w14:paraId="2D4260B6"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684EBA6" w14:textId="77777777" w:rsidR="000856E5" w:rsidRPr="00E6255A" w:rsidRDefault="0066669E" w:rsidP="0066669E">
            <w:pPr>
              <w:rPr>
                <w:rFonts w:ascii="Trebuchet MS" w:hAnsi="Trebuchet MS" w:cs="Trebuchet MS"/>
                <w:sz w:val="18"/>
                <w:szCs w:val="18"/>
              </w:rPr>
            </w:pPr>
            <w:r w:rsidRPr="00E6255A">
              <w:rPr>
                <w:rFonts w:ascii="Trebuchet MS" w:hAnsi="Trebuchet MS"/>
                <w:sz w:val="18"/>
                <w:szCs w:val="18"/>
              </w:rPr>
              <w:t>S</w:t>
            </w:r>
            <w:r w:rsidR="000856E5" w:rsidRPr="00E6255A">
              <w:rPr>
                <w:rFonts w:ascii="Trebuchet MS" w:hAnsi="Trebuchet MS"/>
                <w:sz w:val="18"/>
                <w:szCs w:val="18"/>
              </w:rPr>
              <w:t>luknings</w:t>
            </w:r>
            <w:r w:rsidRPr="00E6255A">
              <w:rPr>
                <w:rFonts w:ascii="Trebuchet MS" w:hAnsi="Trebuchet MS"/>
                <w:sz w:val="18"/>
                <w:szCs w:val="18"/>
              </w:rPr>
              <w:t>område</w:t>
            </w:r>
          </w:p>
        </w:tc>
      </w:tr>
      <w:tr w:rsidR="000856E5" w:rsidRPr="0051728E" w14:paraId="42C0DBB8" w14:textId="77777777" w:rsidTr="008570F6">
        <w:trPr>
          <w:trHeight w:hRule="exact" w:val="255"/>
        </w:trPr>
        <w:tc>
          <w:tcPr>
            <w:tcW w:w="2235" w:type="dxa"/>
            <w:shd w:val="clear" w:color="auto" w:fill="E0E0E0"/>
            <w:vAlign w:val="bottom"/>
          </w:tcPr>
          <w:p w14:paraId="097A4CDF" w14:textId="77777777" w:rsidR="000856E5" w:rsidRPr="0051728E" w:rsidRDefault="000856E5" w:rsidP="008570F6">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3E3BC70" w14:textId="77777777" w:rsidR="000856E5" w:rsidRPr="00E6255A" w:rsidRDefault="000856E5" w:rsidP="008570F6">
            <w:pPr>
              <w:rPr>
                <w:rFonts w:ascii="Trebuchet MS" w:hAnsi="Trebuchet MS"/>
                <w:sz w:val="18"/>
                <w:szCs w:val="18"/>
              </w:rPr>
            </w:pPr>
            <w:r w:rsidRPr="00E6255A">
              <w:rPr>
                <w:rFonts w:ascii="Trebuchet MS" w:hAnsi="Trebuchet MS"/>
                <w:sz w:val="18"/>
                <w:szCs w:val="18"/>
              </w:rPr>
              <w:t>6</w:t>
            </w:r>
            <w:r w:rsidR="00A52D18" w:rsidRPr="00E6255A">
              <w:rPr>
                <w:rFonts w:ascii="Trebuchet MS" w:hAnsi="Trebuchet MS"/>
                <w:sz w:val="18"/>
                <w:szCs w:val="18"/>
              </w:rPr>
              <w:t>1</w:t>
            </w:r>
            <w:r w:rsidRPr="00E6255A">
              <w:rPr>
                <w:rFonts w:ascii="Trebuchet MS" w:hAnsi="Trebuchet MS"/>
                <w:sz w:val="18"/>
                <w:szCs w:val="18"/>
              </w:rPr>
              <w:t>03</w:t>
            </w:r>
          </w:p>
        </w:tc>
      </w:tr>
      <w:tr w:rsidR="000856E5" w:rsidRPr="0051728E" w14:paraId="0FBDB959" w14:textId="77777777" w:rsidTr="008570F6">
        <w:trPr>
          <w:trHeight w:hRule="exact" w:val="255"/>
        </w:trPr>
        <w:tc>
          <w:tcPr>
            <w:tcW w:w="2235" w:type="dxa"/>
            <w:shd w:val="clear" w:color="auto" w:fill="E0E0E0"/>
            <w:vAlign w:val="bottom"/>
          </w:tcPr>
          <w:p w14:paraId="7BBA032C"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A18AD51" w14:textId="77777777" w:rsidR="000856E5" w:rsidRPr="00E6255A" w:rsidRDefault="000856E5" w:rsidP="008570F6">
            <w:pPr>
              <w:rPr>
                <w:rFonts w:ascii="Trebuchet MS" w:hAnsi="Trebuchet MS" w:cs="Trebuchet MS"/>
                <w:sz w:val="18"/>
                <w:szCs w:val="18"/>
              </w:rPr>
            </w:pPr>
            <w:r w:rsidRPr="00E6255A">
              <w:rPr>
                <w:rFonts w:ascii="Trebuchet MS" w:hAnsi="Trebuchet MS"/>
                <w:sz w:val="18"/>
                <w:szCs w:val="18"/>
              </w:rPr>
              <w:t>Inddeling af kommunen i distrikter for Brand og Redningstjenesten.</w:t>
            </w:r>
          </w:p>
        </w:tc>
      </w:tr>
      <w:tr w:rsidR="000856E5" w:rsidRPr="0051728E" w14:paraId="45429CBC" w14:textId="77777777" w:rsidTr="008570F6">
        <w:trPr>
          <w:trHeight w:hRule="exact" w:val="255"/>
        </w:trPr>
        <w:tc>
          <w:tcPr>
            <w:tcW w:w="2235" w:type="dxa"/>
            <w:shd w:val="clear" w:color="auto" w:fill="E0E0E0"/>
            <w:vAlign w:val="bottom"/>
          </w:tcPr>
          <w:p w14:paraId="7C7C324B"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3A25278" w14:textId="77777777" w:rsidR="000856E5" w:rsidRPr="00E6255A" w:rsidRDefault="000856E5" w:rsidP="008570F6">
            <w:pPr>
              <w:rPr>
                <w:rFonts w:ascii="Trebuchet MS" w:hAnsi="Trebuchet MS" w:cs="Trebuchet MS"/>
                <w:sz w:val="18"/>
                <w:szCs w:val="18"/>
              </w:rPr>
            </w:pPr>
            <w:r w:rsidRPr="00E6255A">
              <w:rPr>
                <w:rFonts w:ascii="Trebuchet MS" w:hAnsi="Trebuchet MS"/>
                <w:sz w:val="18"/>
                <w:szCs w:val="18"/>
              </w:rPr>
              <w:t>Inddeling af kommunen i distrikter for Brand og Redningstjenesten. Krydser ofte kommunegrænsen som følge af lokaleaftaler.</w:t>
            </w:r>
          </w:p>
        </w:tc>
      </w:tr>
      <w:tr w:rsidR="000856E5" w:rsidRPr="0051728E" w14:paraId="62CAC977" w14:textId="77777777" w:rsidTr="008570F6">
        <w:trPr>
          <w:trHeight w:hRule="exact" w:val="255"/>
        </w:trPr>
        <w:tc>
          <w:tcPr>
            <w:tcW w:w="2235" w:type="dxa"/>
            <w:shd w:val="clear" w:color="auto" w:fill="E0E0E0"/>
            <w:vAlign w:val="bottom"/>
          </w:tcPr>
          <w:p w14:paraId="2783BBA7" w14:textId="77777777" w:rsidR="000856E5" w:rsidRPr="0051728E" w:rsidRDefault="000856E5" w:rsidP="008570F6">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3C2C9F7" w14:textId="77777777" w:rsidR="000856E5" w:rsidRPr="00E6255A" w:rsidRDefault="000856E5" w:rsidP="008570F6">
            <w:pPr>
              <w:rPr>
                <w:rFonts w:ascii="Trebuchet MS" w:hAnsi="Trebuchet MS" w:cs="Trebuchet MS"/>
                <w:sz w:val="18"/>
                <w:szCs w:val="18"/>
              </w:rPr>
            </w:pPr>
            <w:r w:rsidRPr="00E6255A">
              <w:rPr>
                <w:rFonts w:ascii="Trebuchet MS" w:hAnsi="Trebuchet MS" w:cs="Trebuchet MS"/>
                <w:sz w:val="18"/>
                <w:szCs w:val="18"/>
              </w:rPr>
              <w:t>Entydigt vise hvem der står for brand og redningstjenesten i kommunen.</w:t>
            </w:r>
          </w:p>
        </w:tc>
      </w:tr>
      <w:tr w:rsidR="000856E5" w:rsidRPr="0051728E" w14:paraId="0A9EC487" w14:textId="77777777" w:rsidTr="008570F6">
        <w:trPr>
          <w:trHeight w:hRule="exact" w:val="255"/>
        </w:trPr>
        <w:tc>
          <w:tcPr>
            <w:tcW w:w="2235" w:type="dxa"/>
            <w:shd w:val="clear" w:color="auto" w:fill="E0E0E0"/>
            <w:vAlign w:val="bottom"/>
          </w:tcPr>
          <w:p w14:paraId="189FD80A" w14:textId="77777777" w:rsidR="000856E5" w:rsidRPr="0051728E" w:rsidRDefault="000856E5" w:rsidP="008570F6">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72FAA22" w14:textId="77777777" w:rsidR="000856E5" w:rsidRPr="00E6255A" w:rsidRDefault="000856E5" w:rsidP="008570F6">
            <w:pPr>
              <w:autoSpaceDE w:val="0"/>
              <w:autoSpaceDN w:val="0"/>
              <w:adjustRightInd w:val="0"/>
              <w:rPr>
                <w:rFonts w:ascii="Trebuchet MS" w:hAnsi="Trebuchet MS" w:cs="Trebuchet MS"/>
                <w:bCs/>
                <w:kern w:val="32"/>
                <w:sz w:val="18"/>
                <w:szCs w:val="18"/>
              </w:rPr>
            </w:pPr>
            <w:r w:rsidRPr="00E6255A">
              <w:rPr>
                <w:rFonts w:ascii="Trebuchet MS" w:hAnsi="Trebuchet MS" w:cs="Trebuchet MS"/>
                <w:bCs/>
                <w:kern w:val="32"/>
                <w:sz w:val="18"/>
                <w:szCs w:val="18"/>
              </w:rPr>
              <w:t>Sikkerhed og sundhed</w:t>
            </w:r>
          </w:p>
        </w:tc>
      </w:tr>
      <w:tr w:rsidR="000856E5" w:rsidRPr="0051728E" w14:paraId="276C54C3" w14:textId="77777777" w:rsidTr="008570F6">
        <w:trPr>
          <w:trHeight w:hRule="exact" w:val="255"/>
        </w:trPr>
        <w:tc>
          <w:tcPr>
            <w:tcW w:w="2235" w:type="dxa"/>
            <w:shd w:val="clear" w:color="auto" w:fill="E0E0E0"/>
            <w:vAlign w:val="bottom"/>
          </w:tcPr>
          <w:p w14:paraId="07E63149" w14:textId="77777777" w:rsidR="000856E5" w:rsidRPr="00492FFE" w:rsidRDefault="006D2EDB" w:rsidP="008570F6">
            <w:pPr>
              <w:rPr>
                <w:rFonts w:ascii="Trebuchet MS" w:hAnsi="Trebuchet MS" w:cs="Trebuchet MS"/>
                <w:sz w:val="18"/>
                <w:szCs w:val="18"/>
              </w:rPr>
            </w:pPr>
            <w:proofErr w:type="spellStart"/>
            <w:r w:rsidRPr="00E45822">
              <w:rPr>
                <w:rFonts w:ascii="Trebuchet MS" w:hAnsi="Trebuchet MS" w:cs="Trebuchet MS"/>
                <w:sz w:val="18"/>
                <w:szCs w:val="18"/>
              </w:rPr>
              <w:t>Noegle</w:t>
            </w:r>
            <w:r w:rsidR="000856E5" w:rsidRPr="00492FFE">
              <w:rPr>
                <w:rFonts w:ascii="Trebuchet MS" w:hAnsi="Trebuchet MS" w:cs="Trebuchet MS"/>
                <w:sz w:val="18"/>
                <w:szCs w:val="18"/>
              </w:rPr>
              <w:t>_ord</w:t>
            </w:r>
            <w:proofErr w:type="spellEnd"/>
          </w:p>
        </w:tc>
        <w:tc>
          <w:tcPr>
            <w:tcW w:w="11340" w:type="dxa"/>
            <w:shd w:val="clear" w:color="auto" w:fill="FFFFFF"/>
            <w:vAlign w:val="bottom"/>
          </w:tcPr>
          <w:p w14:paraId="24FD6083" w14:textId="77777777" w:rsidR="000856E5" w:rsidRPr="00E6255A" w:rsidRDefault="000856E5" w:rsidP="008570F6">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Brand, Udrykning, Slukning</w:t>
            </w:r>
          </w:p>
        </w:tc>
      </w:tr>
      <w:tr w:rsidR="000856E5" w:rsidRPr="0051728E" w14:paraId="20DB12B5" w14:textId="77777777" w:rsidTr="008570F6">
        <w:trPr>
          <w:trHeight w:hRule="exact" w:val="255"/>
        </w:trPr>
        <w:tc>
          <w:tcPr>
            <w:tcW w:w="2235" w:type="dxa"/>
            <w:shd w:val="clear" w:color="auto" w:fill="E0E0E0"/>
            <w:vAlign w:val="bottom"/>
          </w:tcPr>
          <w:p w14:paraId="01FC8826"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FFFBBF9" w14:textId="77777777" w:rsidR="000856E5" w:rsidRPr="00E6255A" w:rsidRDefault="000856E5" w:rsidP="008570F6">
            <w:pPr>
              <w:rPr>
                <w:rFonts w:ascii="Trebuchet MS" w:hAnsi="Trebuchet MS" w:cs="Trebuchet MS"/>
                <w:sz w:val="18"/>
                <w:szCs w:val="18"/>
              </w:rPr>
            </w:pPr>
            <w:r w:rsidRPr="00E6255A">
              <w:rPr>
                <w:rFonts w:ascii="Trebuchet MS" w:hAnsi="Trebuchet MS" w:cs="Trebuchet MS"/>
                <w:sz w:val="18"/>
                <w:szCs w:val="18"/>
              </w:rPr>
              <w:t>Flade</w:t>
            </w:r>
          </w:p>
        </w:tc>
      </w:tr>
      <w:tr w:rsidR="000856E5" w:rsidRPr="0051728E" w14:paraId="2C1184AD" w14:textId="77777777" w:rsidTr="008570F6">
        <w:trPr>
          <w:trHeight w:hRule="exact" w:val="255"/>
        </w:trPr>
        <w:tc>
          <w:tcPr>
            <w:tcW w:w="2235" w:type="dxa"/>
            <w:shd w:val="clear" w:color="auto" w:fill="E0E0E0"/>
            <w:vAlign w:val="bottom"/>
          </w:tcPr>
          <w:p w14:paraId="0F696CAB" w14:textId="77777777" w:rsidR="000856E5" w:rsidRPr="00FE3FC3" w:rsidRDefault="000856E5" w:rsidP="008570F6">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A7A9777" w14:textId="77777777" w:rsidR="000856E5" w:rsidRPr="00E6255A" w:rsidRDefault="000856E5" w:rsidP="008570F6">
            <w:pPr>
              <w:rPr>
                <w:rFonts w:ascii="Trebuchet MS" w:hAnsi="Trebuchet MS" w:cs="Trebuchet MS"/>
                <w:sz w:val="18"/>
                <w:szCs w:val="18"/>
              </w:rPr>
            </w:pPr>
          </w:p>
        </w:tc>
      </w:tr>
      <w:tr w:rsidR="000C68CF" w:rsidRPr="00113FBA" w14:paraId="1DC26F5B" w14:textId="77777777" w:rsidTr="008570F6">
        <w:trPr>
          <w:trHeight w:hRule="exact" w:val="255"/>
        </w:trPr>
        <w:tc>
          <w:tcPr>
            <w:tcW w:w="2235" w:type="dxa"/>
            <w:shd w:val="clear" w:color="auto" w:fill="E0E0E0"/>
            <w:vAlign w:val="bottom"/>
          </w:tcPr>
          <w:p w14:paraId="371BAF86" w14:textId="77777777" w:rsidR="000C68CF" w:rsidRPr="00E6255A" w:rsidRDefault="0089156A" w:rsidP="008570F6">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C2976E1" w14:textId="229E3E25" w:rsidR="000C68CF" w:rsidRPr="00E6255A" w:rsidRDefault="00D8362B" w:rsidP="008570F6">
            <w:pPr>
              <w:rPr>
                <w:rFonts w:ascii="Trebuchet MS" w:hAnsi="Trebuchet MS" w:cs="Trebuchet MS"/>
                <w:sz w:val="18"/>
                <w:szCs w:val="18"/>
              </w:rPr>
            </w:pPr>
            <w:r w:rsidRPr="00ED0116">
              <w:rPr>
                <w:rFonts w:ascii="Trebuchet MS" w:hAnsi="Trebuchet MS" w:cs="Trebuchet MS"/>
                <w:color w:val="4F81BD"/>
                <w:sz w:val="18"/>
                <w:szCs w:val="18"/>
              </w:rPr>
              <w:t>14.00</w:t>
            </w:r>
          </w:p>
        </w:tc>
      </w:tr>
    </w:tbl>
    <w:p w14:paraId="18772E68" w14:textId="77777777" w:rsidR="00DA5F7D" w:rsidRPr="00113FBA" w:rsidRDefault="00DA5F7D">
      <w:pPr>
        <w:rPr>
          <w:rFonts w:ascii="Trebuchet MS" w:hAnsi="Trebuchet MS"/>
          <w:b/>
          <w:bCs/>
          <w:color w:val="4F81BD"/>
          <w:sz w:val="24"/>
          <w:szCs w:val="22"/>
        </w:rPr>
      </w:pPr>
      <w:r w:rsidRPr="00113FBA">
        <w:rPr>
          <w:color w:val="4F81BD"/>
        </w:rPr>
        <w:br w:type="page"/>
      </w:r>
    </w:p>
    <w:p w14:paraId="2F3C18E2" w14:textId="77777777" w:rsidR="00901641" w:rsidRPr="00A32757" w:rsidRDefault="00A52D18" w:rsidP="00901641">
      <w:pPr>
        <w:pStyle w:val="Overskrift6"/>
      </w:pPr>
      <w:r>
        <w:lastRenderedPageBreak/>
        <w:t>5.12.</w:t>
      </w:r>
      <w:r w:rsidR="00453D86">
        <w:t>4.2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901641" w:rsidRPr="0051728E" w14:paraId="051DED3D" w14:textId="77777777" w:rsidTr="008570F6">
        <w:trPr>
          <w:trHeight w:hRule="exact" w:val="255"/>
        </w:trPr>
        <w:tc>
          <w:tcPr>
            <w:tcW w:w="3510" w:type="dxa"/>
            <w:shd w:val="clear" w:color="auto" w:fill="D9D9D9"/>
            <w:vAlign w:val="bottom"/>
          </w:tcPr>
          <w:p w14:paraId="2F936C6C"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45B3284D"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2B174A84" w14:textId="77777777" w:rsidTr="008570F6">
        <w:trPr>
          <w:trHeight w:hRule="exact" w:val="851"/>
        </w:trPr>
        <w:tc>
          <w:tcPr>
            <w:tcW w:w="3510" w:type="dxa"/>
            <w:shd w:val="clear" w:color="auto" w:fill="E0E0E0"/>
            <w:vAlign w:val="center"/>
          </w:tcPr>
          <w:p w14:paraId="6822F9C6" w14:textId="77777777" w:rsidR="00901641" w:rsidRPr="00024C60" w:rsidRDefault="00901641" w:rsidP="008570F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0D51F1C" w14:textId="77777777" w:rsidR="00901641" w:rsidRPr="00024C60" w:rsidRDefault="000856E5" w:rsidP="008570F6">
            <w:pPr>
              <w:rPr>
                <w:rFonts w:ascii="Trebuchet MS" w:hAnsi="Trebuchet MS" w:cs="Trebuchet MS"/>
                <w:sz w:val="18"/>
                <w:szCs w:val="18"/>
              </w:rPr>
            </w:pPr>
            <w:r>
              <w:rPr>
                <w:rFonts w:ascii="Trebuchet MS" w:hAnsi="Trebuchet MS" w:cs="Trebuchet MS"/>
                <w:sz w:val="18"/>
                <w:szCs w:val="18"/>
              </w:rPr>
              <w:t>Inddelingen er normalt sket ud fra hvem der hurtigst kan komme frem, så andre distriktsgrænser/flader kan normalt ikke genanvendes. Data i form af papirkort kan fås hos den lokale indsatsleder. Der må ikke klippe ved kommunegrænsen, da der ofte er lokalaftaler og at dække lidt ind over hinanden hvor det er en fordel</w:t>
            </w:r>
            <w:r w:rsidR="00C70AED">
              <w:rPr>
                <w:rFonts w:ascii="Trebuchet MS" w:hAnsi="Trebuchet MS" w:cs="Trebuchet MS"/>
                <w:sz w:val="18"/>
                <w:szCs w:val="18"/>
              </w:rPr>
              <w:t>.</w:t>
            </w:r>
            <w:r w:rsidR="00AE6B97">
              <w:rPr>
                <w:rFonts w:ascii="Trebuchet MS" w:hAnsi="Trebuchet MS" w:cs="Trebuchet MS"/>
                <w:sz w:val="18"/>
                <w:szCs w:val="18"/>
              </w:rPr>
              <w:t xml:space="preserve"> Ved revision af grænserne kan ses på historisk udryknings</w:t>
            </w:r>
            <w:r w:rsidR="00D921BB">
              <w:rPr>
                <w:rFonts w:ascii="Trebuchet MS" w:hAnsi="Trebuchet MS" w:cs="Trebuchet MS"/>
                <w:sz w:val="18"/>
                <w:szCs w:val="18"/>
              </w:rPr>
              <w:t>-/ankomst</w:t>
            </w:r>
            <w:r w:rsidR="00AE6B97">
              <w:rPr>
                <w:rFonts w:ascii="Trebuchet MS" w:hAnsi="Trebuchet MS" w:cs="Trebuchet MS"/>
                <w:sz w:val="18"/>
                <w:szCs w:val="18"/>
              </w:rPr>
              <w:t xml:space="preserve">tider for at se på </w:t>
            </w:r>
            <w:r w:rsidR="00D921BB">
              <w:rPr>
                <w:rFonts w:ascii="Trebuchet MS" w:hAnsi="Trebuchet MS" w:cs="Trebuchet MS"/>
                <w:sz w:val="18"/>
                <w:szCs w:val="18"/>
              </w:rPr>
              <w:t>forbedringsmulighederne.</w:t>
            </w:r>
          </w:p>
        </w:tc>
      </w:tr>
      <w:tr w:rsidR="00901641" w:rsidRPr="0051728E" w14:paraId="60F2527E" w14:textId="77777777" w:rsidTr="008570F6">
        <w:trPr>
          <w:trHeight w:hRule="exact" w:val="255"/>
        </w:trPr>
        <w:tc>
          <w:tcPr>
            <w:tcW w:w="3510" w:type="dxa"/>
            <w:shd w:val="clear" w:color="auto" w:fill="E0E0E0"/>
            <w:vAlign w:val="bottom"/>
          </w:tcPr>
          <w:p w14:paraId="37927F86"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A32FBCB"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Opdeles i distrikt nr./navn og hvem der rykker ud.</w:t>
            </w:r>
          </w:p>
        </w:tc>
      </w:tr>
      <w:tr w:rsidR="00901641" w:rsidRPr="0051728E" w14:paraId="68FE2645" w14:textId="77777777" w:rsidTr="008570F6">
        <w:trPr>
          <w:trHeight w:hRule="exact" w:val="255"/>
        </w:trPr>
        <w:tc>
          <w:tcPr>
            <w:tcW w:w="3510" w:type="dxa"/>
            <w:shd w:val="clear" w:color="auto" w:fill="E0E0E0"/>
            <w:vAlign w:val="bottom"/>
          </w:tcPr>
          <w:p w14:paraId="4B538B02"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5F08A065"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1 ha</w:t>
            </w:r>
          </w:p>
        </w:tc>
      </w:tr>
      <w:tr w:rsidR="00901641" w:rsidRPr="0051728E" w14:paraId="7A46C4B0" w14:textId="77777777" w:rsidTr="008570F6">
        <w:trPr>
          <w:trHeight w:hRule="exact" w:val="255"/>
        </w:trPr>
        <w:tc>
          <w:tcPr>
            <w:tcW w:w="3510" w:type="dxa"/>
            <w:shd w:val="clear" w:color="auto" w:fill="E0E0E0"/>
            <w:vAlign w:val="bottom"/>
          </w:tcPr>
          <w:p w14:paraId="790F0E4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51A32171" w14:textId="77777777" w:rsidR="00901641" w:rsidRPr="00024C60" w:rsidRDefault="00901641" w:rsidP="008570F6">
            <w:pPr>
              <w:rPr>
                <w:rFonts w:ascii="Trebuchet MS" w:hAnsi="Trebuchet MS" w:cs="Trebuchet MS"/>
                <w:sz w:val="18"/>
                <w:szCs w:val="18"/>
              </w:rPr>
            </w:pPr>
          </w:p>
        </w:tc>
      </w:tr>
      <w:tr w:rsidR="00901641" w:rsidRPr="0051728E" w14:paraId="1A5035D0" w14:textId="77777777" w:rsidTr="008570F6">
        <w:trPr>
          <w:trHeight w:hRule="exact" w:val="255"/>
        </w:trPr>
        <w:tc>
          <w:tcPr>
            <w:tcW w:w="3510" w:type="dxa"/>
            <w:shd w:val="clear" w:color="auto" w:fill="E0E0E0"/>
            <w:vAlign w:val="bottom"/>
          </w:tcPr>
          <w:p w14:paraId="07F48F9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4C34A2A3"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Snap, så der ikke er huller eller overlap.</w:t>
            </w:r>
          </w:p>
        </w:tc>
      </w:tr>
      <w:tr w:rsidR="00901641" w:rsidRPr="0051728E" w14:paraId="6BAD990A" w14:textId="77777777" w:rsidTr="008570F6">
        <w:trPr>
          <w:trHeight w:hRule="exact" w:val="510"/>
        </w:trPr>
        <w:tc>
          <w:tcPr>
            <w:tcW w:w="3510" w:type="dxa"/>
            <w:shd w:val="clear" w:color="auto" w:fill="E0E0E0"/>
            <w:vAlign w:val="bottom"/>
          </w:tcPr>
          <w:p w14:paraId="122D23F0"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68C86A94"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Ingen</w:t>
            </w:r>
          </w:p>
        </w:tc>
      </w:tr>
    </w:tbl>
    <w:p w14:paraId="5A3B8D79" w14:textId="77777777" w:rsidR="00901641" w:rsidRDefault="00A52D18" w:rsidP="00901641">
      <w:pPr>
        <w:pStyle w:val="Overskrift2"/>
        <w:rPr>
          <w:kern w:val="32"/>
        </w:rPr>
      </w:pPr>
      <w:bookmarkStart w:id="468" w:name="_Toc63351509"/>
      <w:r>
        <w:rPr>
          <w:kern w:val="32"/>
        </w:rPr>
        <w:t>5.12.</w:t>
      </w:r>
      <w:r w:rsidR="00901641">
        <w:rPr>
          <w:kern w:val="32"/>
        </w:rPr>
        <w:t>5</w:t>
      </w:r>
      <w:r w:rsidR="00901641" w:rsidRPr="00066C65">
        <w:rPr>
          <w:kern w:val="32"/>
        </w:rPr>
        <w:t xml:space="preserve"> </w:t>
      </w:r>
      <w:r w:rsidR="00901641" w:rsidRPr="00901641">
        <w:rPr>
          <w:kern w:val="32"/>
        </w:rPr>
        <w:t>Risiko virksomhed</w:t>
      </w:r>
      <w:r w:rsidR="00901641" w:rsidRPr="00066C65">
        <w:rPr>
          <w:kern w:val="32"/>
        </w:rPr>
        <w:t xml:space="preserve"> (</w:t>
      </w:r>
      <w:r w:rsidR="00901641">
        <w:rPr>
          <w:kern w:val="32"/>
        </w:rPr>
        <w:t>6</w:t>
      </w:r>
      <w:r>
        <w:rPr>
          <w:kern w:val="32"/>
        </w:rPr>
        <w:t>1</w:t>
      </w:r>
      <w:r w:rsidR="00901641">
        <w:rPr>
          <w:kern w:val="32"/>
        </w:rPr>
        <w:t>04</w:t>
      </w:r>
      <w:r w:rsidR="00901641" w:rsidRPr="00066C65">
        <w:rPr>
          <w:kern w:val="32"/>
        </w:rPr>
        <w:t>)</w:t>
      </w:r>
      <w:r w:rsidR="0048534C">
        <w:rPr>
          <w:kern w:val="32"/>
        </w:rPr>
        <w:t xml:space="preserve"> *</w:t>
      </w:r>
      <w:bookmarkEnd w:id="468"/>
      <w:r w:rsidR="0090164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5278"/>
        <w:gridCol w:w="1155"/>
        <w:gridCol w:w="1356"/>
        <w:gridCol w:w="1478"/>
        <w:gridCol w:w="2720"/>
      </w:tblGrid>
      <w:tr w:rsidR="00901641" w:rsidRPr="0051728E" w14:paraId="25AA09D5" w14:textId="77777777" w:rsidTr="005E5464">
        <w:tc>
          <w:tcPr>
            <w:tcW w:w="1729" w:type="dxa"/>
            <w:tcBorders>
              <w:bottom w:val="single" w:sz="4" w:space="0" w:color="auto"/>
            </w:tcBorders>
            <w:shd w:val="clear" w:color="auto" w:fill="D9D9D9"/>
            <w:vAlign w:val="center"/>
          </w:tcPr>
          <w:p w14:paraId="39AF3133"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278" w:type="dxa"/>
            <w:tcBorders>
              <w:bottom w:val="single" w:sz="4" w:space="0" w:color="auto"/>
            </w:tcBorders>
            <w:shd w:val="clear" w:color="auto" w:fill="D9D9D9"/>
            <w:vAlign w:val="center"/>
          </w:tcPr>
          <w:p w14:paraId="10FF4DFE"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D5FC24C"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DAD99D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17F41B89"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AD11A5C" w14:textId="77777777" w:rsidR="00901641" w:rsidRPr="009367BB" w:rsidRDefault="005E5464" w:rsidP="005E5464">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shd w:val="clear" w:color="auto" w:fill="D9D9D9"/>
            <w:vAlign w:val="center"/>
          </w:tcPr>
          <w:p w14:paraId="12ECE8C2"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25194E" w:rsidRPr="00CE1917" w14:paraId="5C1FC7ED" w14:textId="77777777" w:rsidTr="00D6460F">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D9D9D9"/>
            <w:vAlign w:val="bottom"/>
          </w:tcPr>
          <w:p w14:paraId="0748026E" w14:textId="77777777" w:rsidR="0025194E" w:rsidRPr="004D7EBF" w:rsidRDefault="007629C9" w:rsidP="00635285">
            <w:pPr>
              <w:rPr>
                <w:rFonts w:ascii="Trebuchet MS" w:hAnsi="Trebuchet MS"/>
                <w:sz w:val="18"/>
                <w:szCs w:val="18"/>
              </w:rPr>
            </w:pPr>
            <w:proofErr w:type="spellStart"/>
            <w:r>
              <w:rPr>
                <w:rFonts w:ascii="Trebuchet MS" w:hAnsi="Trebuchet MS"/>
                <w:sz w:val="18"/>
                <w:szCs w:val="18"/>
              </w:rPr>
              <w:t>risiko</w:t>
            </w:r>
            <w:r w:rsidRPr="004D7EBF">
              <w:rPr>
                <w:rFonts w:ascii="Trebuchet MS" w:hAnsi="Trebuchet MS"/>
                <w:sz w:val="18"/>
                <w:szCs w:val="18"/>
              </w:rPr>
              <w:t>type_kode</w:t>
            </w:r>
            <w:proofErr w:type="spellEnd"/>
          </w:p>
        </w:tc>
        <w:tc>
          <w:tcPr>
            <w:tcW w:w="5278" w:type="dxa"/>
            <w:tcBorders>
              <w:top w:val="single" w:sz="4" w:space="0" w:color="auto"/>
              <w:left w:val="single" w:sz="4" w:space="0" w:color="auto"/>
              <w:bottom w:val="single" w:sz="4" w:space="0" w:color="auto"/>
              <w:right w:val="single" w:sz="4" w:space="0" w:color="auto"/>
            </w:tcBorders>
            <w:shd w:val="clear" w:color="auto" w:fill="FFFFFF"/>
            <w:vAlign w:val="bottom"/>
          </w:tcPr>
          <w:p w14:paraId="7091E576" w14:textId="77777777" w:rsidR="0025194E" w:rsidRPr="004D7EBF" w:rsidRDefault="0030007B" w:rsidP="00635285">
            <w:pPr>
              <w:rPr>
                <w:rFonts w:ascii="Trebuchet MS" w:hAnsi="Trebuchet MS"/>
                <w:sz w:val="18"/>
                <w:szCs w:val="18"/>
              </w:rPr>
            </w:pPr>
            <w:r>
              <w:rPr>
                <w:rFonts w:ascii="Trebuchet MS" w:hAnsi="Trebuchet MS"/>
                <w:sz w:val="18"/>
                <w:szCs w:val="18"/>
              </w:rPr>
              <w:t>Kode for t</w:t>
            </w:r>
            <w:r w:rsidRPr="004D7EBF">
              <w:rPr>
                <w:rFonts w:ascii="Trebuchet MS" w:hAnsi="Trebuchet MS"/>
                <w:sz w:val="18"/>
                <w:szCs w:val="18"/>
              </w:rPr>
              <w:t>ype af risikovirksomhed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81CE637"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7B899AE"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1-</w:t>
            </w:r>
            <w:r w:rsidR="00EF2243">
              <w:rPr>
                <w:rFonts w:ascii="Trebuchet MS" w:hAnsi="Trebuchet MS" w:cs="Trebuchet MS"/>
                <w:sz w:val="18"/>
                <w:szCs w:val="18"/>
              </w:rPr>
              <w:t>9</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7FEC8FE8"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3159C678" w14:textId="77777777" w:rsidR="0025194E" w:rsidRPr="00BF52F8" w:rsidRDefault="004D7EBF" w:rsidP="00635285">
            <w:pPr>
              <w:rPr>
                <w:rFonts w:ascii="Trebuchet MS" w:hAnsi="Trebuchet MS" w:cs="Trebuchet MS"/>
                <w:sz w:val="18"/>
                <w:szCs w:val="18"/>
              </w:rPr>
            </w:pPr>
            <w:r>
              <w:rPr>
                <w:rFonts w:ascii="Trebuchet MS" w:hAnsi="Trebuchet MS" w:cs="Trebuchet MS"/>
                <w:sz w:val="18"/>
                <w:szCs w:val="18"/>
              </w:rPr>
              <w:t>3</w:t>
            </w:r>
          </w:p>
        </w:tc>
      </w:tr>
      <w:tr w:rsidR="0025194E" w:rsidRPr="00CE1917" w14:paraId="4F797632" w14:textId="77777777" w:rsidTr="00D6460F">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99CCFF"/>
            <w:vAlign w:val="bottom"/>
          </w:tcPr>
          <w:p w14:paraId="4A45C33C" w14:textId="77777777" w:rsidR="0025194E" w:rsidRPr="004D7EBF" w:rsidRDefault="007629C9" w:rsidP="00635285">
            <w:pPr>
              <w:rPr>
                <w:rFonts w:ascii="Trebuchet MS" w:hAnsi="Trebuchet MS"/>
                <w:sz w:val="18"/>
                <w:szCs w:val="18"/>
              </w:rPr>
            </w:pPr>
            <w:r>
              <w:rPr>
                <w:rFonts w:ascii="Trebuchet MS" w:hAnsi="Trebuchet MS"/>
                <w:sz w:val="18"/>
                <w:szCs w:val="18"/>
              </w:rPr>
              <w:t>risiko</w:t>
            </w:r>
            <w:r w:rsidRPr="004D7EBF">
              <w:rPr>
                <w:rFonts w:ascii="Trebuchet MS" w:hAnsi="Trebuchet MS"/>
                <w:sz w:val="18"/>
                <w:szCs w:val="18"/>
              </w:rPr>
              <w:t>type</w:t>
            </w:r>
          </w:p>
        </w:tc>
        <w:tc>
          <w:tcPr>
            <w:tcW w:w="5278" w:type="dxa"/>
            <w:tcBorders>
              <w:top w:val="single" w:sz="4" w:space="0" w:color="auto"/>
              <w:left w:val="single" w:sz="4" w:space="0" w:color="auto"/>
              <w:bottom w:val="single" w:sz="4" w:space="0" w:color="auto"/>
              <w:right w:val="single" w:sz="4" w:space="0" w:color="auto"/>
            </w:tcBorders>
            <w:shd w:val="clear" w:color="auto" w:fill="99CCFF"/>
            <w:vAlign w:val="bottom"/>
          </w:tcPr>
          <w:p w14:paraId="715FC377" w14:textId="77777777" w:rsidR="0025194E" w:rsidRPr="004D7EBF" w:rsidRDefault="0025194E" w:rsidP="00635285">
            <w:pPr>
              <w:rPr>
                <w:rFonts w:ascii="Trebuchet MS" w:hAnsi="Trebuchet MS"/>
                <w:sz w:val="18"/>
                <w:szCs w:val="18"/>
              </w:rPr>
            </w:pPr>
            <w:r w:rsidRPr="004D7EBF">
              <w:rPr>
                <w:rFonts w:ascii="Trebuchet MS" w:hAnsi="Trebuchet MS"/>
                <w:sz w:val="18"/>
                <w:szCs w:val="18"/>
              </w:rPr>
              <w:t>Type af risikovirksomhed</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1DA90F0"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38F6FF76"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0-50 tegn</w:t>
            </w:r>
          </w:p>
        </w:tc>
        <w:tc>
          <w:tcPr>
            <w:tcW w:w="1478" w:type="dxa"/>
            <w:tcBorders>
              <w:top w:val="single" w:sz="4" w:space="0" w:color="auto"/>
              <w:left w:val="single" w:sz="4" w:space="0" w:color="auto"/>
              <w:bottom w:val="single" w:sz="4" w:space="0" w:color="auto"/>
              <w:right w:val="single" w:sz="4" w:space="0" w:color="auto"/>
            </w:tcBorders>
            <w:shd w:val="clear" w:color="auto" w:fill="99CCFF"/>
            <w:vAlign w:val="bottom"/>
          </w:tcPr>
          <w:p w14:paraId="76B3152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single" w:sz="4" w:space="0" w:color="auto"/>
              <w:right w:val="single" w:sz="4" w:space="0" w:color="auto"/>
            </w:tcBorders>
            <w:shd w:val="clear" w:color="auto" w:fill="99CCFF"/>
            <w:vAlign w:val="bottom"/>
          </w:tcPr>
          <w:p w14:paraId="4F3F6E5B"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Brandsynspligtige virksomhed</w:t>
            </w:r>
          </w:p>
        </w:tc>
      </w:tr>
      <w:tr w:rsidR="00E866BE" w:rsidRPr="00CE1917" w14:paraId="7D917B23" w14:textId="77777777" w:rsidTr="00D6460F">
        <w:trPr>
          <w:trHeight w:hRule="exact" w:val="510"/>
        </w:trPr>
        <w:tc>
          <w:tcPr>
            <w:tcW w:w="1729" w:type="dxa"/>
            <w:tcBorders>
              <w:top w:val="single" w:sz="4" w:space="0" w:color="auto"/>
              <w:left w:val="single" w:sz="4" w:space="0" w:color="auto"/>
              <w:bottom w:val="nil"/>
              <w:right w:val="single" w:sz="4" w:space="0" w:color="auto"/>
            </w:tcBorders>
            <w:shd w:val="clear" w:color="auto" w:fill="D9D9D9"/>
            <w:vAlign w:val="center"/>
          </w:tcPr>
          <w:p w14:paraId="01B82D8A" w14:textId="77777777" w:rsidR="00E866BE" w:rsidRPr="004D7EBF" w:rsidRDefault="007629C9" w:rsidP="009D01CC">
            <w:pPr>
              <w:rPr>
                <w:rFonts w:ascii="Trebuchet MS" w:hAnsi="Trebuchet MS"/>
                <w:sz w:val="18"/>
                <w:szCs w:val="18"/>
              </w:rPr>
            </w:pPr>
            <w:proofErr w:type="spellStart"/>
            <w:r>
              <w:rPr>
                <w:rFonts w:ascii="Trebuchet MS" w:hAnsi="Trebuchet MS"/>
                <w:sz w:val="18"/>
                <w:szCs w:val="18"/>
              </w:rPr>
              <w:t>cvr_risi_virk</w:t>
            </w:r>
            <w:proofErr w:type="spellEnd"/>
          </w:p>
        </w:tc>
        <w:tc>
          <w:tcPr>
            <w:tcW w:w="5278" w:type="dxa"/>
            <w:tcBorders>
              <w:top w:val="single" w:sz="4" w:space="0" w:color="auto"/>
              <w:left w:val="single" w:sz="4" w:space="0" w:color="auto"/>
              <w:bottom w:val="nil"/>
              <w:right w:val="single" w:sz="4" w:space="0" w:color="auto"/>
            </w:tcBorders>
            <w:shd w:val="clear" w:color="auto" w:fill="FFFFFF"/>
            <w:vAlign w:val="center"/>
          </w:tcPr>
          <w:p w14:paraId="11B7C4A7" w14:textId="77777777" w:rsidR="00E866BE" w:rsidRPr="004D7EBF" w:rsidRDefault="00E866BE" w:rsidP="009D01CC">
            <w:pPr>
              <w:rPr>
                <w:rFonts w:ascii="Trebuchet MS" w:hAnsi="Trebuchet MS"/>
                <w:sz w:val="18"/>
                <w:szCs w:val="18"/>
              </w:rPr>
            </w:pPr>
            <w:r w:rsidRPr="004D7EBF">
              <w:rPr>
                <w:rFonts w:ascii="Trebuchet MS" w:hAnsi="Trebuchet MS"/>
                <w:sz w:val="18"/>
                <w:szCs w:val="18"/>
              </w:rPr>
              <w:t>Virksomhedens CVR-nummer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1FFF304" w14:textId="77777777" w:rsidR="00E866BE" w:rsidRPr="00860575" w:rsidRDefault="00E866BE" w:rsidP="000D2D28">
            <w:pPr>
              <w:rPr>
                <w:rFonts w:ascii="Trebuchet MS" w:hAnsi="Trebuchet MS"/>
                <w:sz w:val="18"/>
                <w:szCs w:val="18"/>
              </w:rPr>
            </w:pPr>
            <w:r w:rsidRPr="00860575">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31AC1B5" w14:textId="77777777" w:rsidR="00E866BE" w:rsidRPr="00860575" w:rsidRDefault="00E866BE" w:rsidP="000D2D28">
            <w:pPr>
              <w:rPr>
                <w:rFonts w:ascii="Trebuchet MS" w:hAnsi="Trebuchet MS"/>
                <w:sz w:val="18"/>
                <w:szCs w:val="18"/>
              </w:rPr>
            </w:pPr>
            <w:r w:rsidRPr="00F201D7">
              <w:rPr>
                <w:rFonts w:ascii="Trebuchet MS" w:hAnsi="Trebuchet MS"/>
                <w:sz w:val="18"/>
                <w:szCs w:val="18"/>
              </w:rPr>
              <w:t>10000000-99999999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486341E" w14:textId="77777777" w:rsidR="00E866BE" w:rsidRPr="009D01CC" w:rsidRDefault="00E866BE" w:rsidP="009D01CC">
            <w:pPr>
              <w:jc w:val="center"/>
              <w:rPr>
                <w:rFonts w:ascii="Trebuchet MS" w:hAnsi="Trebuchet MS" w:cs="Trebuchet MS"/>
                <w:sz w:val="18"/>
                <w:szCs w:val="18"/>
              </w:rPr>
            </w:pPr>
            <w:r w:rsidRPr="009D01CC">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7B8A23EF" w14:textId="77777777" w:rsidR="00E866BE" w:rsidRPr="009D01CC" w:rsidRDefault="00E866BE" w:rsidP="009D01CC">
            <w:pPr>
              <w:rPr>
                <w:rFonts w:ascii="Trebuchet MS" w:hAnsi="Trebuchet MS" w:cs="Trebuchet MS"/>
                <w:sz w:val="18"/>
                <w:szCs w:val="18"/>
              </w:rPr>
            </w:pPr>
            <w:r w:rsidRPr="009D01CC">
              <w:rPr>
                <w:rFonts w:ascii="Trebuchet MS" w:hAnsi="Trebuchet MS" w:cs="Trebuchet MS"/>
                <w:sz w:val="18"/>
                <w:szCs w:val="18"/>
              </w:rPr>
              <w:t>29189633</w:t>
            </w:r>
          </w:p>
        </w:tc>
      </w:tr>
      <w:tr w:rsidR="009D01CC" w:rsidRPr="00CE1917" w14:paraId="074D5345" w14:textId="77777777" w:rsidTr="009D01CC">
        <w:trPr>
          <w:trHeight w:hRule="exact" w:val="510"/>
        </w:trPr>
        <w:tc>
          <w:tcPr>
            <w:tcW w:w="1729" w:type="dxa"/>
            <w:tcBorders>
              <w:top w:val="single" w:sz="4" w:space="0" w:color="auto"/>
              <w:left w:val="single" w:sz="4" w:space="0" w:color="auto"/>
              <w:bottom w:val="nil"/>
              <w:right w:val="single" w:sz="4" w:space="0" w:color="auto"/>
            </w:tcBorders>
            <w:shd w:val="clear" w:color="auto" w:fill="D9D9D9"/>
            <w:vAlign w:val="center"/>
          </w:tcPr>
          <w:p w14:paraId="512DDC88" w14:textId="77777777" w:rsidR="009D01CC" w:rsidRPr="004D7EBF" w:rsidRDefault="007629C9" w:rsidP="009D01CC">
            <w:pPr>
              <w:rPr>
                <w:rFonts w:ascii="Trebuchet MS" w:hAnsi="Trebuchet MS"/>
                <w:sz w:val="18"/>
                <w:szCs w:val="18"/>
              </w:rPr>
            </w:pPr>
            <w:proofErr w:type="spellStart"/>
            <w:r w:rsidRPr="004D7EBF">
              <w:rPr>
                <w:rFonts w:ascii="Trebuchet MS" w:hAnsi="Trebuchet MS"/>
                <w:sz w:val="18"/>
                <w:szCs w:val="18"/>
              </w:rPr>
              <w:t>kontakt_tlf</w:t>
            </w:r>
            <w:proofErr w:type="spellEnd"/>
          </w:p>
        </w:tc>
        <w:tc>
          <w:tcPr>
            <w:tcW w:w="5278" w:type="dxa"/>
            <w:tcBorders>
              <w:top w:val="single" w:sz="4" w:space="0" w:color="auto"/>
              <w:left w:val="single" w:sz="4" w:space="0" w:color="auto"/>
              <w:bottom w:val="nil"/>
              <w:right w:val="single" w:sz="4" w:space="0" w:color="auto"/>
            </w:tcBorders>
            <w:shd w:val="clear" w:color="auto" w:fill="FFFFFF"/>
            <w:vAlign w:val="center"/>
          </w:tcPr>
          <w:p w14:paraId="6772401F" w14:textId="77777777" w:rsidR="009D01CC" w:rsidRPr="004D7EBF" w:rsidRDefault="009D01CC" w:rsidP="009D01CC">
            <w:pPr>
              <w:rPr>
                <w:rFonts w:ascii="Trebuchet MS" w:hAnsi="Trebuchet MS"/>
                <w:sz w:val="18"/>
                <w:szCs w:val="18"/>
              </w:rPr>
            </w:pPr>
            <w:r w:rsidRPr="004D7EBF">
              <w:rPr>
                <w:rFonts w:ascii="Trebuchet MS" w:hAnsi="Trebuchet MS"/>
                <w:sz w:val="18"/>
                <w:szCs w:val="18"/>
              </w:rPr>
              <w:t>Kontakt telefon nummer ved problemer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512C2A0" w14:textId="77777777" w:rsidR="009D01CC" w:rsidRPr="009D01CC" w:rsidRDefault="009D01CC" w:rsidP="009D01CC">
            <w:pPr>
              <w:rPr>
                <w:rFonts w:ascii="Trebuchet MS" w:hAnsi="Trebuchet MS"/>
                <w:sz w:val="18"/>
                <w:szCs w:val="18"/>
              </w:rPr>
            </w:pPr>
            <w:r w:rsidRPr="009D01CC">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BC1340A" w14:textId="77777777" w:rsidR="009D01CC" w:rsidRPr="009D01CC" w:rsidRDefault="009D01CC" w:rsidP="009D01CC">
            <w:pPr>
              <w:rPr>
                <w:rFonts w:ascii="Trebuchet MS" w:hAnsi="Trebuchet MS"/>
                <w:sz w:val="18"/>
                <w:szCs w:val="18"/>
              </w:rPr>
            </w:pPr>
            <w:r w:rsidRPr="009D01CC">
              <w:rPr>
                <w:rFonts w:ascii="Trebuchet MS" w:hAnsi="Trebuchet MS"/>
                <w:sz w:val="18"/>
                <w:szCs w:val="18"/>
              </w:rPr>
              <w:t>11111111-99999999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DF63B27" w14:textId="77777777" w:rsidR="009D01CC" w:rsidRPr="009D01CC" w:rsidRDefault="009D01CC" w:rsidP="009D01CC">
            <w:pPr>
              <w:jc w:val="center"/>
              <w:rPr>
                <w:rFonts w:ascii="Trebuchet MS" w:hAnsi="Trebuchet MS" w:cs="Trebuchet MS"/>
                <w:sz w:val="18"/>
                <w:szCs w:val="18"/>
              </w:rPr>
            </w:pPr>
            <w:r w:rsidRPr="009D01CC">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0A4800A4" w14:textId="77777777" w:rsidR="009D01CC" w:rsidRPr="009D01CC" w:rsidRDefault="009D01CC" w:rsidP="009D01CC">
            <w:pPr>
              <w:rPr>
                <w:rFonts w:ascii="Trebuchet MS" w:hAnsi="Trebuchet MS" w:cs="Trebuchet MS"/>
                <w:sz w:val="18"/>
                <w:szCs w:val="18"/>
              </w:rPr>
            </w:pPr>
            <w:r w:rsidRPr="009D01CC">
              <w:rPr>
                <w:rFonts w:ascii="Trebuchet MS" w:hAnsi="Trebuchet MS" w:cs="Trebuchet MS"/>
                <w:sz w:val="18"/>
                <w:szCs w:val="18"/>
              </w:rPr>
              <w:t>12 34 56 78</w:t>
            </w:r>
          </w:p>
        </w:tc>
      </w:tr>
      <w:tr w:rsidR="0025194E" w:rsidRPr="00CE1917" w14:paraId="5C2F6E05" w14:textId="77777777" w:rsidTr="009D01CC">
        <w:trPr>
          <w:trHeight w:hRule="exact" w:val="255"/>
        </w:trPr>
        <w:tc>
          <w:tcPr>
            <w:tcW w:w="1729" w:type="dxa"/>
            <w:tcBorders>
              <w:top w:val="single" w:sz="4" w:space="0" w:color="auto"/>
              <w:left w:val="single" w:sz="4" w:space="0" w:color="auto"/>
              <w:bottom w:val="nil"/>
              <w:right w:val="single" w:sz="4" w:space="0" w:color="auto"/>
            </w:tcBorders>
            <w:shd w:val="clear" w:color="auto" w:fill="D9D9D9"/>
            <w:vAlign w:val="bottom"/>
          </w:tcPr>
          <w:p w14:paraId="3C8040AE" w14:textId="77777777" w:rsidR="0025194E" w:rsidRPr="004D7EBF" w:rsidRDefault="007629C9" w:rsidP="00635285">
            <w:pPr>
              <w:rPr>
                <w:rFonts w:ascii="Trebuchet MS" w:hAnsi="Trebuchet MS"/>
                <w:sz w:val="18"/>
                <w:szCs w:val="18"/>
              </w:rPr>
            </w:pPr>
            <w:proofErr w:type="spellStart"/>
            <w:r w:rsidRPr="004D7EBF">
              <w:rPr>
                <w:rFonts w:ascii="Trebuchet MS" w:hAnsi="Trebuchet MS"/>
                <w:sz w:val="18"/>
                <w:szCs w:val="18"/>
              </w:rPr>
              <w:t>brandhaem_kode</w:t>
            </w:r>
            <w:proofErr w:type="spellEnd"/>
          </w:p>
        </w:tc>
        <w:tc>
          <w:tcPr>
            <w:tcW w:w="5278" w:type="dxa"/>
            <w:tcBorders>
              <w:top w:val="single" w:sz="4" w:space="0" w:color="auto"/>
              <w:left w:val="single" w:sz="4" w:space="0" w:color="auto"/>
              <w:bottom w:val="nil"/>
              <w:right w:val="single" w:sz="4" w:space="0" w:color="auto"/>
            </w:tcBorders>
            <w:shd w:val="clear" w:color="auto" w:fill="FFFFFF"/>
            <w:vAlign w:val="bottom"/>
          </w:tcPr>
          <w:p w14:paraId="1F3E190C" w14:textId="77777777" w:rsidR="0025194E" w:rsidRPr="004D7EBF" w:rsidRDefault="0030007B" w:rsidP="00635285">
            <w:pPr>
              <w:rPr>
                <w:rFonts w:ascii="Trebuchet MS" w:hAnsi="Trebuchet MS"/>
                <w:sz w:val="18"/>
                <w:szCs w:val="18"/>
              </w:rPr>
            </w:pPr>
            <w:r>
              <w:rPr>
                <w:rFonts w:ascii="Trebuchet MS" w:hAnsi="Trebuchet MS"/>
                <w:sz w:val="18"/>
                <w:szCs w:val="18"/>
              </w:rPr>
              <w:t>Kode for a</w:t>
            </w:r>
            <w:r w:rsidRPr="004D7EBF">
              <w:rPr>
                <w:rFonts w:ascii="Trebuchet MS" w:hAnsi="Trebuchet MS"/>
                <w:sz w:val="18"/>
                <w:szCs w:val="18"/>
              </w:rPr>
              <w:t>nlæg mv til hæmme brand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C539FED"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F2B1447"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1-</w:t>
            </w:r>
            <w:r w:rsidR="00EF2243">
              <w:rPr>
                <w:rFonts w:ascii="Trebuchet MS" w:hAnsi="Trebuchet MS" w:cs="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2B59EB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1C96B1CB" w14:textId="77777777" w:rsidR="0025194E" w:rsidRPr="00CE1917" w:rsidRDefault="004D7EBF" w:rsidP="00635285">
            <w:pPr>
              <w:rPr>
                <w:rFonts w:ascii="Trebuchet MS" w:hAnsi="Trebuchet MS" w:cs="Trebuchet MS"/>
                <w:sz w:val="18"/>
                <w:szCs w:val="18"/>
              </w:rPr>
            </w:pPr>
            <w:r>
              <w:rPr>
                <w:rFonts w:ascii="Trebuchet MS" w:hAnsi="Trebuchet MS" w:cs="Trebuchet MS"/>
                <w:sz w:val="18"/>
                <w:szCs w:val="18"/>
              </w:rPr>
              <w:t>1</w:t>
            </w:r>
          </w:p>
        </w:tc>
      </w:tr>
      <w:tr w:rsidR="0025194E" w:rsidRPr="00CE1917" w14:paraId="5331DB3C" w14:textId="77777777" w:rsidTr="009D01CC">
        <w:trPr>
          <w:trHeight w:hRule="exact" w:val="255"/>
        </w:trPr>
        <w:tc>
          <w:tcPr>
            <w:tcW w:w="1729" w:type="dxa"/>
            <w:tcBorders>
              <w:top w:val="single" w:sz="4" w:space="0" w:color="auto"/>
              <w:left w:val="single" w:sz="4" w:space="0" w:color="auto"/>
              <w:bottom w:val="nil"/>
              <w:right w:val="single" w:sz="4" w:space="0" w:color="auto"/>
            </w:tcBorders>
            <w:shd w:val="clear" w:color="auto" w:fill="99CCFF"/>
            <w:vAlign w:val="bottom"/>
          </w:tcPr>
          <w:p w14:paraId="229C9547" w14:textId="77777777" w:rsidR="0025194E" w:rsidRPr="004D7EBF" w:rsidRDefault="007629C9" w:rsidP="00635285">
            <w:pPr>
              <w:rPr>
                <w:rFonts w:ascii="Trebuchet MS" w:hAnsi="Trebuchet MS"/>
                <w:sz w:val="18"/>
                <w:szCs w:val="18"/>
              </w:rPr>
            </w:pPr>
            <w:proofErr w:type="spellStart"/>
            <w:r w:rsidRPr="004D7EBF">
              <w:rPr>
                <w:rFonts w:ascii="Trebuchet MS" w:hAnsi="Trebuchet MS"/>
                <w:sz w:val="18"/>
                <w:szCs w:val="18"/>
              </w:rPr>
              <w:t>brandhaem</w:t>
            </w:r>
            <w:proofErr w:type="spellEnd"/>
          </w:p>
        </w:tc>
        <w:tc>
          <w:tcPr>
            <w:tcW w:w="5278" w:type="dxa"/>
            <w:tcBorders>
              <w:top w:val="single" w:sz="4" w:space="0" w:color="auto"/>
              <w:left w:val="single" w:sz="4" w:space="0" w:color="auto"/>
              <w:bottom w:val="nil"/>
              <w:right w:val="single" w:sz="4" w:space="0" w:color="auto"/>
            </w:tcBorders>
            <w:shd w:val="clear" w:color="auto" w:fill="99CCFF"/>
            <w:vAlign w:val="bottom"/>
          </w:tcPr>
          <w:p w14:paraId="6C178800" w14:textId="77777777" w:rsidR="0025194E" w:rsidRPr="004D7EBF" w:rsidRDefault="0025194E" w:rsidP="00635285">
            <w:pPr>
              <w:rPr>
                <w:rFonts w:ascii="Trebuchet MS" w:hAnsi="Trebuchet MS"/>
                <w:sz w:val="18"/>
                <w:szCs w:val="18"/>
              </w:rPr>
            </w:pPr>
            <w:r w:rsidRPr="004D7EBF">
              <w:rPr>
                <w:rFonts w:ascii="Trebuchet MS" w:hAnsi="Trebuchet MS"/>
                <w:sz w:val="18"/>
                <w:szCs w:val="18"/>
              </w:rPr>
              <w:t>Anlæg mv til hæmme brand</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DC96594"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24AC918"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5A11478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63F1ED84"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Automatisk brandalarm</w:t>
            </w:r>
          </w:p>
        </w:tc>
      </w:tr>
      <w:tr w:rsidR="00453D86" w:rsidRPr="00CE1917" w14:paraId="5D79215D" w14:textId="77777777" w:rsidTr="00635285">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97DDBA"/>
            <w:vAlign w:val="bottom"/>
          </w:tcPr>
          <w:p w14:paraId="3AB4776C" w14:textId="77777777" w:rsidR="00453D86" w:rsidRPr="004D7EBF" w:rsidRDefault="007629C9" w:rsidP="00635285">
            <w:pPr>
              <w:rPr>
                <w:rFonts w:ascii="Trebuchet MS" w:hAnsi="Trebuchet MS" w:cs="Trebuchet MS"/>
                <w:sz w:val="18"/>
                <w:szCs w:val="18"/>
              </w:rPr>
            </w:pPr>
            <w:r w:rsidRPr="004D7EBF">
              <w:rPr>
                <w:rFonts w:ascii="Trebuchet MS" w:hAnsi="Trebuchet MS" w:cs="Trebuchet MS"/>
                <w:sz w:val="18"/>
                <w:szCs w:val="18"/>
              </w:rPr>
              <w:t>link</w:t>
            </w:r>
          </w:p>
        </w:tc>
        <w:tc>
          <w:tcPr>
            <w:tcW w:w="119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562FEB" w14:textId="77777777" w:rsidR="00453D86" w:rsidRPr="00CE1917" w:rsidRDefault="00453D86" w:rsidP="006352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AB4F6A" w:rsidRPr="0051728E" w14:paraId="5D84216D" w14:textId="77777777" w:rsidTr="00646EF0">
        <w:trPr>
          <w:trHeight w:hRule="exact" w:val="255"/>
        </w:trPr>
        <w:tc>
          <w:tcPr>
            <w:tcW w:w="13716" w:type="dxa"/>
            <w:gridSpan w:val="6"/>
            <w:tcBorders>
              <w:top w:val="single" w:sz="4" w:space="0" w:color="auto"/>
              <w:left w:val="nil"/>
              <w:bottom w:val="nil"/>
              <w:right w:val="nil"/>
            </w:tcBorders>
            <w:shd w:val="clear" w:color="auto" w:fill="99CCFF"/>
            <w:vAlign w:val="bottom"/>
          </w:tcPr>
          <w:p w14:paraId="0B01C235" w14:textId="77777777" w:rsidR="00AB4F6A" w:rsidRPr="009367BB" w:rsidRDefault="00AB4F6A" w:rsidP="00646EF0">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AB4F6A" w:rsidRPr="0051728E" w14:paraId="63ACA0C3"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10338F3" w14:textId="77777777" w:rsidR="00AB4F6A" w:rsidRDefault="00AB4F6A" w:rsidP="00646EF0">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0A0348D"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1D8AA701" w14:textId="77777777" w:rsidR="00C15214" w:rsidRDefault="00C15214">
      <w:pPr>
        <w:rPr>
          <w:rFonts w:ascii="Trebuchet MS" w:hAnsi="Trebuchet MS"/>
          <w:b/>
          <w:bCs/>
          <w:sz w:val="24"/>
          <w:szCs w:val="22"/>
        </w:rPr>
      </w:pPr>
      <w:r>
        <w:br w:type="page"/>
      </w:r>
    </w:p>
    <w:p w14:paraId="03B924D6" w14:textId="1DF6BBAD" w:rsidR="00D921BB" w:rsidRDefault="00A52D18" w:rsidP="00D921BB">
      <w:pPr>
        <w:pStyle w:val="Overskrift6"/>
      </w:pPr>
      <w:r>
        <w:lastRenderedPageBreak/>
        <w:t>5.12.</w:t>
      </w:r>
      <w:r w:rsidR="00901641">
        <w:t>5.</w:t>
      </w:r>
      <w:r w:rsidR="00453D86">
        <w:t>1</w:t>
      </w:r>
      <w:r w:rsidR="00901641" w:rsidRPr="00A32757">
        <w:t xml:space="preserve"> </w:t>
      </w:r>
      <w:r w:rsidR="00901641">
        <w:t>Metadata</w:t>
      </w:r>
      <w:r w:rsidR="00D921BB" w:rsidRPr="00D921B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921BB" w:rsidRPr="0051728E" w14:paraId="7C6F8107" w14:textId="77777777" w:rsidTr="00635285">
        <w:trPr>
          <w:trHeight w:hRule="exact" w:val="255"/>
        </w:trPr>
        <w:tc>
          <w:tcPr>
            <w:tcW w:w="2235" w:type="dxa"/>
            <w:shd w:val="clear" w:color="auto" w:fill="D9D9D9"/>
            <w:vAlign w:val="bottom"/>
          </w:tcPr>
          <w:p w14:paraId="70C6DDF0" w14:textId="77777777" w:rsidR="00D921BB" w:rsidRPr="00635285" w:rsidRDefault="00D921BB" w:rsidP="00635285">
            <w:pPr>
              <w:rPr>
                <w:rFonts w:ascii="Trebuchet MS" w:hAnsi="Trebuchet MS" w:cs="Trebuchet MS"/>
                <w:bCs/>
                <w:sz w:val="18"/>
                <w:szCs w:val="18"/>
              </w:rPr>
            </w:pPr>
            <w:r w:rsidRPr="00635285">
              <w:rPr>
                <w:rFonts w:ascii="Trebuchet MS" w:hAnsi="Trebuchet MS" w:cs="Trebuchet MS"/>
                <w:b/>
                <w:bCs/>
                <w:sz w:val="18"/>
                <w:szCs w:val="18"/>
              </w:rPr>
              <w:t>Metadataelement</w:t>
            </w:r>
          </w:p>
        </w:tc>
        <w:tc>
          <w:tcPr>
            <w:tcW w:w="11340" w:type="dxa"/>
            <w:shd w:val="clear" w:color="auto" w:fill="D9D9D9"/>
            <w:vAlign w:val="bottom"/>
          </w:tcPr>
          <w:p w14:paraId="183D22DF" w14:textId="77777777" w:rsidR="00D921BB" w:rsidRPr="00635285" w:rsidRDefault="00D921BB" w:rsidP="00635285">
            <w:pPr>
              <w:rPr>
                <w:rFonts w:ascii="Trebuchet MS" w:hAnsi="Trebuchet MS" w:cs="Trebuchet MS"/>
                <w:bCs/>
                <w:sz w:val="18"/>
                <w:szCs w:val="18"/>
              </w:rPr>
            </w:pPr>
            <w:r w:rsidRPr="00635285">
              <w:rPr>
                <w:rFonts w:ascii="Trebuchet MS" w:hAnsi="Trebuchet MS" w:cs="Trebuchet MS"/>
                <w:b/>
                <w:bCs/>
                <w:sz w:val="18"/>
                <w:szCs w:val="18"/>
              </w:rPr>
              <w:t>Beskrivelse</w:t>
            </w:r>
          </w:p>
        </w:tc>
      </w:tr>
      <w:tr w:rsidR="00D921BB" w:rsidRPr="0051728E" w14:paraId="7D7EF527" w14:textId="77777777" w:rsidTr="00635285">
        <w:trPr>
          <w:trHeight w:hRule="exact" w:val="255"/>
        </w:trPr>
        <w:tc>
          <w:tcPr>
            <w:tcW w:w="2235" w:type="dxa"/>
            <w:shd w:val="clear" w:color="auto" w:fill="E0E0E0"/>
            <w:vAlign w:val="bottom"/>
          </w:tcPr>
          <w:p w14:paraId="5CB5D656"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Temanavn</w:t>
            </w:r>
          </w:p>
        </w:tc>
        <w:tc>
          <w:tcPr>
            <w:tcW w:w="11340" w:type="dxa"/>
            <w:shd w:val="clear" w:color="auto" w:fill="FFFFFF"/>
            <w:vAlign w:val="bottom"/>
          </w:tcPr>
          <w:p w14:paraId="46EC978E"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Risiko virksomhed</w:t>
            </w:r>
          </w:p>
        </w:tc>
      </w:tr>
      <w:tr w:rsidR="00D921BB" w:rsidRPr="0051728E" w14:paraId="68CCCDEE" w14:textId="77777777" w:rsidTr="00635285">
        <w:trPr>
          <w:trHeight w:hRule="exact" w:val="255"/>
        </w:trPr>
        <w:tc>
          <w:tcPr>
            <w:tcW w:w="2235" w:type="dxa"/>
            <w:shd w:val="clear" w:color="auto" w:fill="E0E0E0"/>
            <w:vAlign w:val="bottom"/>
          </w:tcPr>
          <w:p w14:paraId="0A8FDFD1"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Temakode</w:t>
            </w:r>
          </w:p>
        </w:tc>
        <w:tc>
          <w:tcPr>
            <w:tcW w:w="11340" w:type="dxa"/>
            <w:shd w:val="clear" w:color="auto" w:fill="FFFFFF"/>
            <w:vAlign w:val="bottom"/>
          </w:tcPr>
          <w:p w14:paraId="4C8A1823" w14:textId="77777777" w:rsidR="00D921BB" w:rsidRPr="00635285" w:rsidRDefault="00D921BB" w:rsidP="00635285">
            <w:pPr>
              <w:rPr>
                <w:rFonts w:ascii="Trebuchet MS" w:hAnsi="Trebuchet MS"/>
                <w:sz w:val="18"/>
                <w:szCs w:val="18"/>
              </w:rPr>
            </w:pPr>
            <w:r w:rsidRPr="00635285">
              <w:rPr>
                <w:rFonts w:ascii="Trebuchet MS" w:hAnsi="Trebuchet MS"/>
                <w:sz w:val="18"/>
                <w:szCs w:val="18"/>
              </w:rPr>
              <w:t>6</w:t>
            </w:r>
            <w:r w:rsidR="00A52D18" w:rsidRPr="00635285">
              <w:rPr>
                <w:rFonts w:ascii="Trebuchet MS" w:hAnsi="Trebuchet MS"/>
                <w:sz w:val="18"/>
                <w:szCs w:val="18"/>
              </w:rPr>
              <w:t>1</w:t>
            </w:r>
            <w:r w:rsidRPr="00635285">
              <w:rPr>
                <w:rFonts w:ascii="Trebuchet MS" w:hAnsi="Trebuchet MS"/>
                <w:sz w:val="18"/>
                <w:szCs w:val="18"/>
              </w:rPr>
              <w:t>04</w:t>
            </w:r>
          </w:p>
        </w:tc>
      </w:tr>
      <w:tr w:rsidR="00D921BB" w:rsidRPr="0051728E" w14:paraId="7EB74746" w14:textId="77777777" w:rsidTr="00635285">
        <w:trPr>
          <w:trHeight w:hRule="exact" w:val="255"/>
        </w:trPr>
        <w:tc>
          <w:tcPr>
            <w:tcW w:w="2235" w:type="dxa"/>
            <w:shd w:val="clear" w:color="auto" w:fill="E0E0E0"/>
            <w:vAlign w:val="bottom"/>
          </w:tcPr>
          <w:p w14:paraId="14050DCA"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Definition</w:t>
            </w:r>
          </w:p>
        </w:tc>
        <w:tc>
          <w:tcPr>
            <w:tcW w:w="11340" w:type="dxa"/>
            <w:shd w:val="clear" w:color="auto" w:fill="FFFFFF"/>
            <w:vAlign w:val="bottom"/>
          </w:tcPr>
          <w:p w14:paraId="20EEA832"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Virksomheder i kommunen, som har en aktivitet der er særlig risikobetonet i forhold til omgivelserne.</w:t>
            </w:r>
          </w:p>
        </w:tc>
      </w:tr>
      <w:tr w:rsidR="00D921BB" w:rsidRPr="0051728E" w14:paraId="7F3680B4" w14:textId="77777777" w:rsidTr="00635285">
        <w:trPr>
          <w:trHeight w:hRule="exact" w:val="510"/>
        </w:trPr>
        <w:tc>
          <w:tcPr>
            <w:tcW w:w="2235" w:type="dxa"/>
            <w:shd w:val="clear" w:color="auto" w:fill="E0E0E0"/>
            <w:vAlign w:val="center"/>
          </w:tcPr>
          <w:p w14:paraId="583642B6"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Beskrivelse</w:t>
            </w:r>
          </w:p>
        </w:tc>
        <w:tc>
          <w:tcPr>
            <w:tcW w:w="11340" w:type="dxa"/>
            <w:shd w:val="clear" w:color="auto" w:fill="FFFFFF"/>
            <w:vAlign w:val="bottom"/>
          </w:tcPr>
          <w:p w14:paraId="34AA2ABE"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 xml:space="preserve">Virksomheder i kommunen, som har en aktivitet der er særlig risikobetonet i forhold til omgivelserne. (eks. Kemikalier, </w:t>
            </w:r>
            <w:proofErr w:type="spellStart"/>
            <w:r w:rsidRPr="00635285">
              <w:rPr>
                <w:rFonts w:ascii="Trebuchet MS" w:hAnsi="Trebuchet MS"/>
                <w:sz w:val="18"/>
                <w:szCs w:val="18"/>
              </w:rPr>
              <w:t>fyværkeri</w:t>
            </w:r>
            <w:proofErr w:type="spellEnd"/>
            <w:r w:rsidRPr="00635285">
              <w:rPr>
                <w:rFonts w:ascii="Trebuchet MS" w:hAnsi="Trebuchet MS"/>
                <w:sz w:val="18"/>
                <w:szCs w:val="18"/>
              </w:rPr>
              <w:t xml:space="preserve"> m.m.). Hvor registreres disse oplysninger - Beredskabet/Kommunen?</w:t>
            </w:r>
          </w:p>
        </w:tc>
      </w:tr>
      <w:tr w:rsidR="00D921BB" w:rsidRPr="0051728E" w14:paraId="0D84653F" w14:textId="77777777" w:rsidTr="00635285">
        <w:trPr>
          <w:trHeight w:hRule="exact" w:val="255"/>
        </w:trPr>
        <w:tc>
          <w:tcPr>
            <w:tcW w:w="2235" w:type="dxa"/>
            <w:shd w:val="clear" w:color="auto" w:fill="E0E0E0"/>
            <w:vAlign w:val="bottom"/>
          </w:tcPr>
          <w:p w14:paraId="68F476BE" w14:textId="77777777" w:rsidR="00D921BB" w:rsidRPr="00635285" w:rsidRDefault="00D921BB" w:rsidP="00635285">
            <w:pPr>
              <w:rPr>
                <w:rFonts w:ascii="Trebuchet MS" w:hAnsi="Trebuchet MS" w:cs="Trebuchet MS"/>
                <w:sz w:val="18"/>
                <w:szCs w:val="18"/>
              </w:rPr>
            </w:pPr>
            <w:proofErr w:type="spellStart"/>
            <w:r w:rsidRPr="00635285">
              <w:rPr>
                <w:rFonts w:ascii="Trebuchet MS" w:hAnsi="Trebuchet MS" w:cs="Trebuchet MS"/>
                <w:sz w:val="18"/>
                <w:szCs w:val="18"/>
              </w:rPr>
              <w:t>Formaal</w:t>
            </w:r>
            <w:proofErr w:type="spellEnd"/>
            <w:r w:rsidRPr="00635285">
              <w:rPr>
                <w:rFonts w:ascii="Trebuchet MS" w:hAnsi="Trebuchet MS" w:cs="Trebuchet MS"/>
                <w:sz w:val="18"/>
                <w:szCs w:val="18"/>
              </w:rPr>
              <w:t xml:space="preserve"> </w:t>
            </w:r>
          </w:p>
        </w:tc>
        <w:tc>
          <w:tcPr>
            <w:tcW w:w="11340" w:type="dxa"/>
            <w:shd w:val="clear" w:color="auto" w:fill="FFFFFF"/>
            <w:vAlign w:val="bottom"/>
          </w:tcPr>
          <w:p w14:paraId="057C52E2"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Have et overblik over de virksomheder, der er særligt risikobetonet, er beliggende.</w:t>
            </w:r>
          </w:p>
        </w:tc>
      </w:tr>
      <w:tr w:rsidR="00D921BB" w:rsidRPr="0051728E" w14:paraId="15BF0FA7" w14:textId="77777777" w:rsidTr="00635285">
        <w:trPr>
          <w:trHeight w:hRule="exact" w:val="255"/>
        </w:trPr>
        <w:tc>
          <w:tcPr>
            <w:tcW w:w="2235" w:type="dxa"/>
            <w:shd w:val="clear" w:color="auto" w:fill="E0E0E0"/>
            <w:vAlign w:val="bottom"/>
          </w:tcPr>
          <w:p w14:paraId="2B2CDDC2" w14:textId="77777777" w:rsidR="00D921BB" w:rsidRPr="00635285" w:rsidRDefault="00D921BB" w:rsidP="00635285">
            <w:pPr>
              <w:rPr>
                <w:rFonts w:ascii="Trebuchet MS" w:hAnsi="Trebuchet MS" w:cs="Trebuchet MS"/>
                <w:sz w:val="18"/>
                <w:szCs w:val="18"/>
              </w:rPr>
            </w:pPr>
            <w:proofErr w:type="spellStart"/>
            <w:r w:rsidRPr="00635285">
              <w:rPr>
                <w:rFonts w:ascii="Trebuchet MS" w:hAnsi="Trebuchet MS" w:cs="Trebuchet MS"/>
                <w:sz w:val="18"/>
                <w:szCs w:val="18"/>
              </w:rPr>
              <w:t>Noegleord_hovedgruppe</w:t>
            </w:r>
            <w:proofErr w:type="spellEnd"/>
          </w:p>
        </w:tc>
        <w:tc>
          <w:tcPr>
            <w:tcW w:w="11340" w:type="dxa"/>
            <w:shd w:val="clear" w:color="auto" w:fill="FFFFFF"/>
            <w:vAlign w:val="bottom"/>
          </w:tcPr>
          <w:p w14:paraId="734413F8" w14:textId="77777777" w:rsidR="00D921BB" w:rsidRPr="00635285" w:rsidRDefault="00D921BB" w:rsidP="00635285">
            <w:pPr>
              <w:autoSpaceDE w:val="0"/>
              <w:autoSpaceDN w:val="0"/>
              <w:adjustRightInd w:val="0"/>
              <w:rPr>
                <w:rFonts w:ascii="Trebuchet MS" w:hAnsi="Trebuchet MS" w:cs="Trebuchet MS"/>
                <w:bCs/>
                <w:kern w:val="32"/>
                <w:sz w:val="18"/>
                <w:szCs w:val="18"/>
              </w:rPr>
            </w:pPr>
            <w:r w:rsidRPr="00635285">
              <w:rPr>
                <w:rFonts w:ascii="Trebuchet MS" w:hAnsi="Trebuchet MS" w:cs="Trebuchet MS"/>
                <w:bCs/>
                <w:kern w:val="32"/>
                <w:sz w:val="18"/>
                <w:szCs w:val="18"/>
              </w:rPr>
              <w:t>Sikkerhed og sundhed</w:t>
            </w:r>
          </w:p>
        </w:tc>
      </w:tr>
      <w:tr w:rsidR="00D921BB" w:rsidRPr="0051728E" w14:paraId="7FC77783" w14:textId="77777777" w:rsidTr="00635285">
        <w:trPr>
          <w:trHeight w:hRule="exact" w:val="255"/>
        </w:trPr>
        <w:tc>
          <w:tcPr>
            <w:tcW w:w="2235" w:type="dxa"/>
            <w:shd w:val="clear" w:color="auto" w:fill="E0E0E0"/>
            <w:vAlign w:val="bottom"/>
          </w:tcPr>
          <w:p w14:paraId="5DC82533" w14:textId="77777777" w:rsidR="00D921BB" w:rsidRPr="00635285" w:rsidRDefault="006D2EDB" w:rsidP="00635285">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D921BB" w:rsidRPr="00635285">
              <w:rPr>
                <w:rFonts w:ascii="Trebuchet MS" w:hAnsi="Trebuchet MS" w:cs="Trebuchet MS"/>
                <w:sz w:val="18"/>
                <w:szCs w:val="18"/>
              </w:rPr>
              <w:t>_ord</w:t>
            </w:r>
            <w:proofErr w:type="spellEnd"/>
          </w:p>
        </w:tc>
        <w:tc>
          <w:tcPr>
            <w:tcW w:w="11340" w:type="dxa"/>
            <w:shd w:val="clear" w:color="auto" w:fill="FFFFFF"/>
            <w:vAlign w:val="bottom"/>
          </w:tcPr>
          <w:p w14:paraId="624803D2" w14:textId="77777777" w:rsidR="00D921BB" w:rsidRPr="00635285" w:rsidRDefault="00D921BB" w:rsidP="00635285">
            <w:pPr>
              <w:autoSpaceDE w:val="0"/>
              <w:autoSpaceDN w:val="0"/>
              <w:adjustRightInd w:val="0"/>
              <w:rPr>
                <w:rFonts w:ascii="Trebuchet MS" w:hAnsi="Trebuchet MS" w:cs="Trebuchet MS"/>
                <w:sz w:val="18"/>
                <w:szCs w:val="18"/>
              </w:rPr>
            </w:pPr>
            <w:r w:rsidRPr="00635285">
              <w:rPr>
                <w:rFonts w:ascii="Trebuchet MS" w:hAnsi="Trebuchet MS" w:cs="Trebuchet MS"/>
                <w:sz w:val="18"/>
                <w:szCs w:val="18"/>
              </w:rPr>
              <w:t>Brand, Udrykning, Slukning</w:t>
            </w:r>
            <w:r w:rsidR="004B3CF7" w:rsidRPr="00635285">
              <w:rPr>
                <w:rFonts w:ascii="Trebuchet MS" w:hAnsi="Trebuchet MS" w:cs="Trebuchet MS"/>
                <w:sz w:val="18"/>
                <w:szCs w:val="18"/>
              </w:rPr>
              <w:t>, Udslip</w:t>
            </w:r>
          </w:p>
        </w:tc>
      </w:tr>
      <w:tr w:rsidR="00D921BB" w:rsidRPr="0051728E" w14:paraId="4AA3382D" w14:textId="77777777" w:rsidTr="00635285">
        <w:trPr>
          <w:trHeight w:hRule="exact" w:val="255"/>
        </w:trPr>
        <w:tc>
          <w:tcPr>
            <w:tcW w:w="2235" w:type="dxa"/>
            <w:shd w:val="clear" w:color="auto" w:fill="E0E0E0"/>
            <w:vAlign w:val="bottom"/>
          </w:tcPr>
          <w:p w14:paraId="2240CFD5"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Geometri type</w:t>
            </w:r>
          </w:p>
        </w:tc>
        <w:tc>
          <w:tcPr>
            <w:tcW w:w="11340" w:type="dxa"/>
            <w:shd w:val="clear" w:color="auto" w:fill="FFFFFF"/>
            <w:vAlign w:val="bottom"/>
          </w:tcPr>
          <w:p w14:paraId="2B71DFCB" w14:textId="77777777" w:rsidR="00D921BB" w:rsidRPr="00635285" w:rsidRDefault="0026696A" w:rsidP="00635285">
            <w:pPr>
              <w:rPr>
                <w:rFonts w:ascii="Trebuchet MS" w:hAnsi="Trebuchet MS" w:cs="Trebuchet MS"/>
                <w:sz w:val="18"/>
                <w:szCs w:val="18"/>
              </w:rPr>
            </w:pPr>
            <w:r w:rsidRPr="00635285">
              <w:rPr>
                <w:rFonts w:ascii="Trebuchet MS" w:hAnsi="Trebuchet MS" w:cs="Trebuchet MS"/>
                <w:sz w:val="18"/>
                <w:szCs w:val="18"/>
              </w:rPr>
              <w:t>Flade</w:t>
            </w:r>
          </w:p>
        </w:tc>
      </w:tr>
      <w:tr w:rsidR="00D921BB" w:rsidRPr="0051728E" w14:paraId="656C3A1F" w14:textId="77777777" w:rsidTr="00635285">
        <w:trPr>
          <w:trHeight w:hRule="exact" w:val="255"/>
        </w:trPr>
        <w:tc>
          <w:tcPr>
            <w:tcW w:w="2235" w:type="dxa"/>
            <w:shd w:val="clear" w:color="auto" w:fill="E0E0E0"/>
            <w:vAlign w:val="bottom"/>
          </w:tcPr>
          <w:p w14:paraId="72AEF07C" w14:textId="77777777" w:rsidR="00D921BB" w:rsidRPr="00E6255A" w:rsidRDefault="00D921BB" w:rsidP="00635285">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3C4CB298" w14:textId="77777777" w:rsidR="00D921BB" w:rsidRPr="00E6255A" w:rsidRDefault="001C3083" w:rsidP="00635285">
            <w:pPr>
              <w:rPr>
                <w:rFonts w:ascii="Trebuchet MS" w:hAnsi="Trebuchet MS" w:cs="Trebuchet MS"/>
                <w:sz w:val="18"/>
                <w:szCs w:val="18"/>
              </w:rPr>
            </w:pPr>
            <w:r w:rsidRPr="00E6255A">
              <w:rPr>
                <w:rFonts w:ascii="Trebuchet MS" w:hAnsi="Trebuchet MS"/>
                <w:sz w:val="18"/>
                <w:szCs w:val="18"/>
              </w:rPr>
              <w:t>B</w:t>
            </w:r>
            <w:r w:rsidR="00EF2243" w:rsidRPr="00E6255A">
              <w:rPr>
                <w:rFonts w:ascii="Trebuchet MS" w:hAnsi="Trebuchet MS"/>
                <w:sz w:val="18"/>
                <w:szCs w:val="18"/>
              </w:rPr>
              <w:t>eredskabslovens</w:t>
            </w:r>
          </w:p>
        </w:tc>
      </w:tr>
      <w:tr w:rsidR="000C68CF" w:rsidRPr="00113FBA" w14:paraId="13EC9D12" w14:textId="77777777" w:rsidTr="00635285">
        <w:trPr>
          <w:trHeight w:hRule="exact" w:val="255"/>
        </w:trPr>
        <w:tc>
          <w:tcPr>
            <w:tcW w:w="2235" w:type="dxa"/>
            <w:shd w:val="clear" w:color="auto" w:fill="E0E0E0"/>
            <w:vAlign w:val="bottom"/>
          </w:tcPr>
          <w:p w14:paraId="03FEAD5A" w14:textId="77777777" w:rsidR="000C68CF" w:rsidRPr="00E6255A" w:rsidRDefault="0089156A" w:rsidP="0063528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C4D135C" w14:textId="7EEB742A" w:rsidR="000C68CF" w:rsidRPr="00E6255A" w:rsidRDefault="00D8362B" w:rsidP="00635285">
            <w:pPr>
              <w:rPr>
                <w:rFonts w:ascii="Trebuchet MS" w:hAnsi="Trebuchet MS"/>
                <w:sz w:val="18"/>
                <w:szCs w:val="18"/>
              </w:rPr>
            </w:pPr>
            <w:r w:rsidRPr="00ED0116">
              <w:rPr>
                <w:rFonts w:ascii="Trebuchet MS" w:hAnsi="Trebuchet MS" w:cs="Trebuchet MS"/>
                <w:color w:val="4F81BD"/>
                <w:sz w:val="18"/>
                <w:szCs w:val="18"/>
              </w:rPr>
              <w:t>09.02, 14.00.09, 14.00.22</w:t>
            </w:r>
          </w:p>
        </w:tc>
      </w:tr>
    </w:tbl>
    <w:p w14:paraId="5ADBE9CD" w14:textId="77777777" w:rsidR="00901641" w:rsidRPr="00A32757" w:rsidRDefault="00A52D18" w:rsidP="00901641">
      <w:pPr>
        <w:pStyle w:val="Overskrift6"/>
      </w:pPr>
      <w:r>
        <w:t>5.12.</w:t>
      </w:r>
      <w:r w:rsidR="00453D86">
        <w:t>5.2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901641" w:rsidRPr="0051728E" w14:paraId="346A5F8F" w14:textId="77777777" w:rsidTr="00562909">
        <w:trPr>
          <w:trHeight w:hRule="exact" w:val="255"/>
        </w:trPr>
        <w:tc>
          <w:tcPr>
            <w:tcW w:w="4503" w:type="dxa"/>
            <w:shd w:val="clear" w:color="auto" w:fill="D9D9D9"/>
            <w:vAlign w:val="bottom"/>
          </w:tcPr>
          <w:p w14:paraId="41A54E04" w14:textId="77777777" w:rsidR="00901641" w:rsidRPr="0051728E" w:rsidRDefault="00901641" w:rsidP="00635285">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7DAEC28C" w14:textId="77777777" w:rsidR="00901641" w:rsidRPr="0051728E" w:rsidRDefault="00901641" w:rsidP="00635285">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31A69147" w14:textId="77777777" w:rsidTr="00C05B04">
        <w:trPr>
          <w:trHeight w:hRule="exact" w:val="3143"/>
        </w:trPr>
        <w:tc>
          <w:tcPr>
            <w:tcW w:w="4503" w:type="dxa"/>
            <w:shd w:val="clear" w:color="auto" w:fill="E0E0E0"/>
            <w:vAlign w:val="center"/>
          </w:tcPr>
          <w:p w14:paraId="6FE0BD99" w14:textId="77777777" w:rsidR="00901641" w:rsidRPr="00024C60" w:rsidRDefault="00901641" w:rsidP="00635285">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1BD68FD2" w14:textId="1A69E6E4" w:rsidR="00901641" w:rsidRDefault="0026696A" w:rsidP="00C05B04">
            <w:pPr>
              <w:rPr>
                <w:rFonts w:ascii="Trebuchet MS" w:hAnsi="Trebuchet MS" w:cs="Trebuchet MS"/>
                <w:sz w:val="18"/>
                <w:szCs w:val="18"/>
              </w:rPr>
            </w:pPr>
            <w:r>
              <w:rPr>
                <w:rFonts w:ascii="Trebuchet MS" w:hAnsi="Trebuchet MS" w:cs="Trebuchet MS"/>
                <w:sz w:val="18"/>
                <w:szCs w:val="18"/>
              </w:rPr>
              <w:t xml:space="preserve">Ud fra eksisterende lister fra Brand og Redning samt virksomhedsgodkendelser </w:t>
            </w:r>
            <w:r w:rsidR="004561CA" w:rsidRPr="003A52C1">
              <w:rPr>
                <w:rFonts w:ascii="Trebuchet MS" w:hAnsi="Trebuchet MS" w:cs="Trebuchet MS"/>
                <w:sz w:val="18"/>
                <w:szCs w:val="18"/>
              </w:rPr>
              <w:t>registreres</w:t>
            </w:r>
            <w:r>
              <w:rPr>
                <w:rFonts w:ascii="Trebuchet MS" w:hAnsi="Trebuchet MS" w:cs="Trebuchet MS"/>
                <w:sz w:val="18"/>
                <w:szCs w:val="18"/>
              </w:rPr>
              <w:t xml:space="preserve"> adresserne med de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 xml:space="preserve">-bygninger der anvendes i virksomheden. Hvor produktionen </w:t>
            </w:r>
            <w:proofErr w:type="gramStart"/>
            <w:r>
              <w:rPr>
                <w:rFonts w:ascii="Trebuchet MS" w:hAnsi="Trebuchet MS" w:cs="Trebuchet MS"/>
                <w:sz w:val="18"/>
                <w:szCs w:val="18"/>
              </w:rPr>
              <w:t>foregår</w:t>
            </w:r>
            <w:proofErr w:type="gramEnd"/>
            <w:r>
              <w:rPr>
                <w:rFonts w:ascii="Trebuchet MS" w:hAnsi="Trebuchet MS" w:cs="Trebuchet MS"/>
                <w:sz w:val="18"/>
                <w:szCs w:val="18"/>
              </w:rPr>
              <w:t xml:space="preserve"> også udendørs anvendes </w:t>
            </w:r>
            <w:r w:rsidR="004B3CF7">
              <w:rPr>
                <w:rFonts w:ascii="Trebuchet MS" w:hAnsi="Trebuchet MS" w:cs="Trebuchet MS"/>
                <w:sz w:val="18"/>
                <w:szCs w:val="18"/>
              </w:rPr>
              <w:t>hele produktionsarealet.</w:t>
            </w:r>
          </w:p>
          <w:p w14:paraId="11581AB9" w14:textId="77777777" w:rsidR="00C05B04" w:rsidRPr="00C05B04" w:rsidRDefault="00C05B04" w:rsidP="00C05B04">
            <w:pPr>
              <w:rPr>
                <w:rFonts w:ascii="Trebuchet MS" w:hAnsi="Trebuchet MS" w:cs="Trebuchet MS"/>
                <w:sz w:val="18"/>
                <w:szCs w:val="18"/>
              </w:rPr>
            </w:pPr>
          </w:p>
          <w:p w14:paraId="7C05DDDB" w14:textId="77777777" w:rsidR="00C05B04" w:rsidRPr="00C05B04" w:rsidRDefault="00C05B04" w:rsidP="00C05B04">
            <w:pPr>
              <w:rPr>
                <w:rFonts w:ascii="Trebuchet MS" w:hAnsi="Trebuchet MS" w:cs="Trebuchet MS"/>
                <w:sz w:val="18"/>
                <w:szCs w:val="18"/>
                <w:lang w:val="en-US"/>
              </w:rPr>
            </w:pPr>
            <w:r w:rsidRPr="00E6255A">
              <w:rPr>
                <w:rFonts w:ascii="Trebuchet MS" w:hAnsi="Trebuchet MS" w:cs="Trebuchet MS"/>
                <w:sz w:val="18"/>
                <w:szCs w:val="18"/>
              </w:rPr>
              <w:t xml:space="preserve">Miljøstyrelsen under Miljøministeriet har en side der indeholder en oversigt (Excel) for alle risikovirksomheder i Danmark listet med navn og adresse. </w:t>
            </w:r>
            <w:hyperlink r:id="rId56" w:history="1">
              <w:r w:rsidRPr="00C05B04">
                <w:rPr>
                  <w:rStyle w:val="Hyperlink"/>
                  <w:rFonts w:ascii="Trebuchet MS" w:hAnsi="Trebuchet MS" w:cs="Trebuchet MS"/>
                  <w:sz w:val="18"/>
                  <w:szCs w:val="18"/>
                  <w:lang w:val="en-US"/>
                </w:rPr>
                <w:t xml:space="preserve">http://www.mst.dk/Virksomhed_og_myndighed/Industri/Risikovirksomheder - </w:t>
              </w:r>
              <w:proofErr w:type="spellStart"/>
              <w:r w:rsidRPr="00C05B04">
                <w:rPr>
                  <w:rStyle w:val="Hyperlink"/>
                  <w:rFonts w:ascii="Trebuchet MS" w:hAnsi="Trebuchet MS" w:cs="Trebuchet MS"/>
                  <w:sz w:val="18"/>
                  <w:szCs w:val="18"/>
                  <w:lang w:val="en-US"/>
                </w:rPr>
                <w:t>seveso</w:t>
              </w:r>
              <w:proofErr w:type="spellEnd"/>
              <w:r w:rsidRPr="00C05B04">
                <w:rPr>
                  <w:rStyle w:val="Hyperlink"/>
                  <w:rFonts w:ascii="Trebuchet MS" w:hAnsi="Trebuchet MS" w:cs="Trebuchet MS"/>
                  <w:sz w:val="18"/>
                  <w:szCs w:val="18"/>
                  <w:lang w:val="en-US"/>
                </w:rPr>
                <w:t>/</w:t>
              </w:r>
            </w:hyperlink>
          </w:p>
          <w:p w14:paraId="081D12AC" w14:textId="77777777" w:rsidR="00C05B04" w:rsidRPr="00C05B04" w:rsidRDefault="00C05B04" w:rsidP="00C05B04">
            <w:pPr>
              <w:rPr>
                <w:rFonts w:ascii="Trebuchet MS" w:hAnsi="Trebuchet MS" w:cs="Trebuchet MS"/>
                <w:sz w:val="18"/>
                <w:szCs w:val="18"/>
                <w:lang w:val="en-US"/>
              </w:rPr>
            </w:pPr>
          </w:p>
          <w:p w14:paraId="5E620A8D" w14:textId="77777777" w:rsidR="00C05B04" w:rsidRPr="00E6255A" w:rsidRDefault="00C05B04" w:rsidP="00C05B04">
            <w:pPr>
              <w:rPr>
                <w:rFonts w:ascii="Trebuchet MS" w:hAnsi="Trebuchet MS" w:cs="Trebuchet MS"/>
                <w:sz w:val="18"/>
                <w:szCs w:val="18"/>
              </w:rPr>
            </w:pPr>
            <w:r w:rsidRPr="00E6255A">
              <w:rPr>
                <w:rFonts w:ascii="Trebuchet MS" w:hAnsi="Trebuchet MS" w:cs="Trebuchet MS"/>
                <w:sz w:val="18"/>
                <w:szCs w:val="18"/>
              </w:rPr>
              <w:t>De lokale politimyndigheder viser også oversigter for risikovirksomheder i deres myndighedsområde.</w:t>
            </w:r>
          </w:p>
          <w:p w14:paraId="723BBAA8" w14:textId="77777777" w:rsidR="00C05B04" w:rsidRPr="00C05B04" w:rsidRDefault="00C05B04" w:rsidP="00C05B04">
            <w:pPr>
              <w:rPr>
                <w:rFonts w:ascii="Trebuchet MS" w:hAnsi="Trebuchet MS" w:cs="Trebuchet MS"/>
                <w:sz w:val="18"/>
                <w:szCs w:val="18"/>
              </w:rPr>
            </w:pPr>
          </w:p>
          <w:p w14:paraId="7874AD66" w14:textId="77777777" w:rsidR="00C05B04" w:rsidRDefault="00A23B6B" w:rsidP="00C05B04">
            <w:pPr>
              <w:rPr>
                <w:rFonts w:ascii="Trebuchet MS" w:hAnsi="Trebuchet MS" w:cs="Trebuchet MS"/>
                <w:sz w:val="18"/>
                <w:szCs w:val="18"/>
              </w:rPr>
            </w:pPr>
            <w:hyperlink r:id="rId57" w:history="1">
              <w:r w:rsidR="00C05B04" w:rsidRPr="00D45C61">
                <w:rPr>
                  <w:rStyle w:val="Hyperlink"/>
                  <w:rFonts w:ascii="Trebuchet MS" w:hAnsi="Trebuchet MS" w:cs="Trebuchet MS"/>
                  <w:sz w:val="18"/>
                  <w:szCs w:val="18"/>
                </w:rPr>
                <w:t>https://www.politi.dk/Fyn/da/omos/om_politikredsen/Risikovirksomheder/Risikovirksomheder.htm</w:t>
              </w:r>
            </w:hyperlink>
          </w:p>
          <w:p w14:paraId="2F2D1153" w14:textId="77777777" w:rsidR="00C05B04" w:rsidRPr="00C05B04" w:rsidRDefault="00C05B04" w:rsidP="00C05B04">
            <w:pPr>
              <w:rPr>
                <w:rFonts w:ascii="Trebuchet MS" w:hAnsi="Trebuchet MS" w:cs="Trebuchet MS"/>
                <w:sz w:val="18"/>
                <w:szCs w:val="18"/>
              </w:rPr>
            </w:pPr>
          </w:p>
          <w:p w14:paraId="6EFE6CF3" w14:textId="77777777" w:rsidR="00C05B04" w:rsidRPr="00E6255A" w:rsidRDefault="00C05B04" w:rsidP="00C05B04">
            <w:pPr>
              <w:rPr>
                <w:rFonts w:ascii="Trebuchet MS" w:hAnsi="Trebuchet MS" w:cs="Trebuchet MS"/>
                <w:sz w:val="18"/>
                <w:szCs w:val="18"/>
              </w:rPr>
            </w:pPr>
            <w:r w:rsidRPr="00E6255A">
              <w:rPr>
                <w:rFonts w:ascii="Trebuchet MS" w:hAnsi="Trebuchet MS" w:cs="Trebuchet MS"/>
                <w:sz w:val="18"/>
                <w:szCs w:val="18"/>
              </w:rPr>
              <w:t>Da flere instanser har tilsynspligt med risikovirksomheder optræder data typisk i miljødata og er ligeledes et obligatorisk tema i en kommuneplan.</w:t>
            </w:r>
          </w:p>
        </w:tc>
      </w:tr>
      <w:tr w:rsidR="00901641" w:rsidRPr="0051728E" w14:paraId="5682EA9E" w14:textId="77777777" w:rsidTr="00562909">
        <w:trPr>
          <w:trHeight w:hRule="exact" w:val="255"/>
        </w:trPr>
        <w:tc>
          <w:tcPr>
            <w:tcW w:w="4503" w:type="dxa"/>
            <w:shd w:val="clear" w:color="auto" w:fill="E0E0E0"/>
            <w:vAlign w:val="bottom"/>
          </w:tcPr>
          <w:p w14:paraId="5E2012F4"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F840365" w14:textId="77777777" w:rsidR="00901641" w:rsidRPr="00024C60" w:rsidRDefault="0026696A" w:rsidP="00635285">
            <w:pPr>
              <w:rPr>
                <w:rFonts w:ascii="Trebuchet MS" w:hAnsi="Trebuchet MS" w:cs="Trebuchet MS"/>
                <w:sz w:val="18"/>
                <w:szCs w:val="18"/>
              </w:rPr>
            </w:pPr>
            <w:r>
              <w:rPr>
                <w:rFonts w:ascii="Trebuchet MS" w:hAnsi="Trebuchet MS" w:cs="Trebuchet MS"/>
                <w:sz w:val="18"/>
                <w:szCs w:val="18"/>
              </w:rPr>
              <w:t>Opdeles i type virksomhed og brandhæmmende foranstaltninger.</w:t>
            </w:r>
          </w:p>
        </w:tc>
      </w:tr>
      <w:tr w:rsidR="00901641" w:rsidRPr="0051728E" w14:paraId="5E53CE9F" w14:textId="77777777" w:rsidTr="00562909">
        <w:trPr>
          <w:trHeight w:hRule="exact" w:val="255"/>
        </w:trPr>
        <w:tc>
          <w:tcPr>
            <w:tcW w:w="4503" w:type="dxa"/>
            <w:shd w:val="clear" w:color="auto" w:fill="E0E0E0"/>
            <w:vAlign w:val="bottom"/>
          </w:tcPr>
          <w:p w14:paraId="776FA0B0"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074725B" w14:textId="77777777" w:rsidR="00901641" w:rsidRPr="00024C60" w:rsidRDefault="0026696A" w:rsidP="00635285">
            <w:pPr>
              <w:rPr>
                <w:rFonts w:ascii="Trebuchet MS" w:hAnsi="Trebuchet MS" w:cs="Trebuchet MS"/>
                <w:sz w:val="18"/>
                <w:szCs w:val="18"/>
              </w:rPr>
            </w:pPr>
            <w:r>
              <w:rPr>
                <w:rFonts w:ascii="Trebuchet MS" w:hAnsi="Trebuchet MS" w:cs="Trebuchet MS"/>
                <w:sz w:val="18"/>
                <w:szCs w:val="18"/>
              </w:rPr>
              <w:t>100 kvm</w:t>
            </w:r>
          </w:p>
        </w:tc>
      </w:tr>
      <w:tr w:rsidR="00901641" w:rsidRPr="0051728E" w14:paraId="2530EC66" w14:textId="77777777" w:rsidTr="00562909">
        <w:trPr>
          <w:trHeight w:hRule="exact" w:val="255"/>
        </w:trPr>
        <w:tc>
          <w:tcPr>
            <w:tcW w:w="4503" w:type="dxa"/>
            <w:shd w:val="clear" w:color="auto" w:fill="E0E0E0"/>
            <w:vAlign w:val="bottom"/>
          </w:tcPr>
          <w:p w14:paraId="502A8121"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09A8A0E3" w14:textId="77777777" w:rsidR="00901641" w:rsidRPr="00024C60" w:rsidRDefault="00901641" w:rsidP="00635285">
            <w:pPr>
              <w:rPr>
                <w:rFonts w:ascii="Trebuchet MS" w:hAnsi="Trebuchet MS" w:cs="Trebuchet MS"/>
                <w:sz w:val="18"/>
                <w:szCs w:val="18"/>
              </w:rPr>
            </w:pPr>
          </w:p>
        </w:tc>
      </w:tr>
      <w:tr w:rsidR="00901641" w:rsidRPr="0051728E" w14:paraId="04DA42AB" w14:textId="77777777" w:rsidTr="00562909">
        <w:trPr>
          <w:trHeight w:hRule="exact" w:val="255"/>
        </w:trPr>
        <w:tc>
          <w:tcPr>
            <w:tcW w:w="4503" w:type="dxa"/>
            <w:shd w:val="clear" w:color="auto" w:fill="E0E0E0"/>
            <w:vAlign w:val="bottom"/>
          </w:tcPr>
          <w:p w14:paraId="60E9C6EA"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380F240" w14:textId="77777777" w:rsidR="00901641" w:rsidRPr="00024C60" w:rsidRDefault="00901641" w:rsidP="00635285">
            <w:pPr>
              <w:rPr>
                <w:rFonts w:ascii="Trebuchet MS" w:hAnsi="Trebuchet MS" w:cs="Trebuchet MS"/>
                <w:sz w:val="18"/>
                <w:szCs w:val="18"/>
              </w:rPr>
            </w:pPr>
          </w:p>
        </w:tc>
      </w:tr>
      <w:tr w:rsidR="00901641" w:rsidRPr="0051728E" w14:paraId="7A61D8F2" w14:textId="77777777" w:rsidTr="00562909">
        <w:trPr>
          <w:trHeight w:hRule="exact" w:val="255"/>
        </w:trPr>
        <w:tc>
          <w:tcPr>
            <w:tcW w:w="4503" w:type="dxa"/>
            <w:shd w:val="clear" w:color="auto" w:fill="E0E0E0"/>
            <w:vAlign w:val="bottom"/>
          </w:tcPr>
          <w:p w14:paraId="443C3D30"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6043493" w14:textId="77A829C5" w:rsidR="00901641" w:rsidRPr="00024C60" w:rsidRDefault="0026696A" w:rsidP="00635285">
            <w:pPr>
              <w:rPr>
                <w:rFonts w:ascii="Trebuchet MS" w:hAnsi="Trebuchet MS" w:cs="Trebuchet MS"/>
                <w:sz w:val="18"/>
                <w:szCs w:val="18"/>
              </w:rPr>
            </w:pPr>
            <w:r>
              <w:rPr>
                <w:rFonts w:ascii="Trebuchet MS" w:hAnsi="Trebuchet MS" w:cs="Trebuchet MS"/>
                <w:sz w:val="18"/>
                <w:szCs w:val="18"/>
              </w:rPr>
              <w:t xml:space="preserve">Genbrug af geometrien fra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w:t>
            </w:r>
          </w:p>
        </w:tc>
      </w:tr>
    </w:tbl>
    <w:p w14:paraId="16CCAB2F" w14:textId="77777777" w:rsidR="00901641" w:rsidRPr="00A32757" w:rsidRDefault="00A52D18" w:rsidP="00901641">
      <w:pPr>
        <w:pStyle w:val="Overskrift6"/>
      </w:pPr>
      <w:r>
        <w:lastRenderedPageBreak/>
        <w:t>5.12.</w:t>
      </w:r>
      <w:r w:rsidR="00453D86">
        <w:t>5.3</w:t>
      </w:r>
      <w:r w:rsidR="00901641">
        <w:t xml:space="preserve"> Kodelister</w:t>
      </w:r>
    </w:p>
    <w:p w14:paraId="44CFF9DF" w14:textId="77777777" w:rsidR="00901641" w:rsidRDefault="00901641" w:rsidP="0090164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9B1CB02" w14:textId="77777777" w:rsidR="00901641" w:rsidRPr="00A32757" w:rsidRDefault="00A52D18" w:rsidP="00901641">
      <w:pPr>
        <w:pStyle w:val="Overskrift7"/>
      </w:pPr>
      <w:r>
        <w:t>5.12.</w:t>
      </w:r>
      <w:r w:rsidR="00901641">
        <w:t>5.</w:t>
      </w:r>
      <w:r w:rsidR="00453D86">
        <w:t>3</w:t>
      </w:r>
      <w:r w:rsidR="00901641" w:rsidRPr="00A32757">
        <w:t>.</w:t>
      </w:r>
      <w:r w:rsidR="00901641">
        <w:t>1</w:t>
      </w:r>
      <w:r w:rsidR="00901641" w:rsidRPr="00A32757">
        <w:t xml:space="preserve"> </w:t>
      </w:r>
      <w:r w:rsidR="00901641">
        <w:t xml:space="preserve">  6</w:t>
      </w:r>
      <w:r>
        <w:t>1</w:t>
      </w:r>
      <w:r w:rsidR="00901641">
        <w:t xml:space="preserve">04 </w:t>
      </w:r>
      <w:r w:rsidR="00D17A51">
        <w:t>Risikot</w:t>
      </w:r>
      <w:r w:rsidR="004D7EBF">
        <w:t>ype</w:t>
      </w:r>
      <w:r w:rsidR="00901641" w:rsidRPr="00CC386E">
        <w:rPr>
          <w:rStyle w:val="TypografiOverskrift4BrugerdefineretfarveRGB0Tegn"/>
        </w:rPr>
        <w:t xml:space="preserve"> </w:t>
      </w:r>
      <w:r w:rsidR="00901641">
        <w:t>(</w:t>
      </w:r>
      <w:r w:rsidR="00BA552C" w:rsidRPr="004D056C">
        <w:t>d_6104_ris</w:t>
      </w:r>
      <w:r w:rsidR="00D17A51" w:rsidRPr="004D056C">
        <w:t>iko</w:t>
      </w:r>
      <w:r w:rsidR="00BA552C" w:rsidRPr="004D056C">
        <w:t>type</w:t>
      </w:r>
      <w:r w:rsidR="0090164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694"/>
        <w:gridCol w:w="1134"/>
        <w:gridCol w:w="7938"/>
      </w:tblGrid>
      <w:tr w:rsidR="00EF584A" w:rsidRPr="0051728E" w14:paraId="7E534599" w14:textId="77777777" w:rsidTr="00562909">
        <w:trPr>
          <w:trHeight w:hRule="exact" w:val="255"/>
        </w:trPr>
        <w:tc>
          <w:tcPr>
            <w:tcW w:w="1809" w:type="dxa"/>
            <w:tcBorders>
              <w:bottom w:val="single" w:sz="4" w:space="0" w:color="auto"/>
            </w:tcBorders>
            <w:shd w:val="clear" w:color="auto" w:fill="D9D9D9"/>
            <w:vAlign w:val="bottom"/>
          </w:tcPr>
          <w:p w14:paraId="34C5F441" w14:textId="77777777" w:rsidR="00EF584A" w:rsidRPr="00232695" w:rsidRDefault="00EF584A" w:rsidP="00E36687">
            <w:pPr>
              <w:rPr>
                <w:rFonts w:ascii="Trebuchet MS" w:hAnsi="Trebuchet MS" w:cs="Trebuchet MS"/>
                <w:b/>
                <w:bCs/>
                <w:sz w:val="18"/>
                <w:szCs w:val="18"/>
              </w:rPr>
            </w:pPr>
            <w:proofErr w:type="spellStart"/>
            <w:r w:rsidRPr="00232695">
              <w:rPr>
                <w:rFonts w:ascii="Trebuchet MS" w:hAnsi="Trebuchet MS"/>
                <w:b/>
                <w:sz w:val="18"/>
                <w:szCs w:val="18"/>
              </w:rPr>
              <w:t>risikotype_kode</w:t>
            </w:r>
            <w:proofErr w:type="spellEnd"/>
          </w:p>
        </w:tc>
        <w:tc>
          <w:tcPr>
            <w:tcW w:w="2694" w:type="dxa"/>
            <w:tcBorders>
              <w:bottom w:val="single" w:sz="4" w:space="0" w:color="auto"/>
            </w:tcBorders>
            <w:shd w:val="clear" w:color="auto" w:fill="D9D9D9"/>
            <w:vAlign w:val="bottom"/>
          </w:tcPr>
          <w:p w14:paraId="29382414" w14:textId="73A03A43" w:rsidR="00EF584A" w:rsidRPr="00E36687" w:rsidRDefault="00C15214" w:rsidP="00AD7E05">
            <w:pPr>
              <w:rPr>
                <w:rFonts w:ascii="Trebuchet MS" w:hAnsi="Trebuchet MS" w:cs="Trebuchet MS"/>
                <w:bCs/>
                <w:sz w:val="18"/>
                <w:szCs w:val="18"/>
              </w:rPr>
            </w:pPr>
            <w:r>
              <w:rPr>
                <w:rFonts w:ascii="Trebuchet MS" w:hAnsi="Trebuchet MS"/>
                <w:b/>
                <w:sz w:val="18"/>
                <w:szCs w:val="18"/>
              </w:rPr>
              <w:t>R</w:t>
            </w:r>
            <w:r w:rsidR="00EF584A" w:rsidRPr="00E07F24">
              <w:rPr>
                <w:rFonts w:ascii="Trebuchet MS" w:hAnsi="Trebuchet MS"/>
                <w:b/>
                <w:sz w:val="18"/>
                <w:szCs w:val="18"/>
              </w:rPr>
              <w:t>isikotype</w:t>
            </w:r>
          </w:p>
        </w:tc>
        <w:tc>
          <w:tcPr>
            <w:tcW w:w="1134" w:type="dxa"/>
            <w:tcBorders>
              <w:bottom w:val="single" w:sz="4" w:space="0" w:color="auto"/>
            </w:tcBorders>
            <w:shd w:val="clear" w:color="auto" w:fill="D9D9D9"/>
            <w:vAlign w:val="bottom"/>
          </w:tcPr>
          <w:p w14:paraId="69CCCB29" w14:textId="77777777" w:rsidR="00EF584A" w:rsidRPr="00D96699" w:rsidRDefault="00A379B2" w:rsidP="00EF584A">
            <w:pPr>
              <w:rPr>
                <w:rFonts w:ascii="Trebuchet MS" w:hAnsi="Trebuchet MS" w:cs="Trebuchet MS"/>
                <w:b/>
                <w:bCs/>
                <w:sz w:val="18"/>
                <w:szCs w:val="18"/>
              </w:rPr>
            </w:pPr>
            <w:r w:rsidRPr="00D96699">
              <w:rPr>
                <w:rFonts w:ascii="Trebuchet MS" w:hAnsi="Trebuchet MS" w:cs="Trebuchet MS"/>
                <w:b/>
                <w:bCs/>
                <w:sz w:val="18"/>
                <w:szCs w:val="18"/>
              </w:rPr>
              <w:t>aktiv</w:t>
            </w:r>
          </w:p>
        </w:tc>
        <w:tc>
          <w:tcPr>
            <w:tcW w:w="7938" w:type="dxa"/>
            <w:tcBorders>
              <w:bottom w:val="single" w:sz="4" w:space="0" w:color="auto"/>
            </w:tcBorders>
            <w:shd w:val="clear" w:color="auto" w:fill="D9D9D9"/>
            <w:vAlign w:val="bottom"/>
          </w:tcPr>
          <w:p w14:paraId="709AD110" w14:textId="77777777" w:rsidR="00EF584A" w:rsidRPr="00E36687" w:rsidRDefault="00EF584A" w:rsidP="00E36687">
            <w:pPr>
              <w:rPr>
                <w:rFonts w:ascii="Trebuchet MS" w:hAnsi="Trebuchet MS" w:cs="Trebuchet MS"/>
                <w:b/>
                <w:bCs/>
                <w:sz w:val="18"/>
                <w:szCs w:val="18"/>
              </w:rPr>
            </w:pPr>
            <w:r w:rsidRPr="00E36687">
              <w:rPr>
                <w:rFonts w:ascii="Trebuchet MS" w:hAnsi="Trebuchet MS" w:cs="Trebuchet MS"/>
                <w:b/>
                <w:bCs/>
                <w:sz w:val="18"/>
                <w:szCs w:val="18"/>
              </w:rPr>
              <w:t>Begrebsdefinition</w:t>
            </w:r>
          </w:p>
        </w:tc>
      </w:tr>
      <w:tr w:rsidR="00EF584A" w:rsidRPr="0051728E" w14:paraId="55FA47A8"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BA20946"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1</w:t>
            </w:r>
          </w:p>
        </w:tc>
        <w:tc>
          <w:tcPr>
            <w:tcW w:w="2694" w:type="dxa"/>
            <w:tcBorders>
              <w:top w:val="single" w:sz="4" w:space="0" w:color="auto"/>
              <w:left w:val="single" w:sz="4" w:space="0" w:color="auto"/>
              <w:bottom w:val="single" w:sz="4" w:space="0" w:color="auto"/>
            </w:tcBorders>
            <w:shd w:val="clear" w:color="auto" w:fill="FFFFFF"/>
            <w:vAlign w:val="bottom"/>
          </w:tcPr>
          <w:p w14:paraId="724AA4A8"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Kolonne 2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49BC641"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571183CE" w14:textId="77777777" w:rsidR="00EF584A" w:rsidRPr="00EF584A" w:rsidRDefault="00EF584A" w:rsidP="00E36687">
            <w:pPr>
              <w:rPr>
                <w:rFonts w:ascii="Trebuchet MS" w:hAnsi="Trebuchet MS" w:cs="Trebuchet MS"/>
                <w:sz w:val="18"/>
                <w:szCs w:val="18"/>
              </w:rPr>
            </w:pPr>
            <w:r w:rsidRPr="00EF584A">
              <w:rPr>
                <w:rFonts w:ascii="Trebuchet MS" w:hAnsi="Trebuchet MS"/>
                <w:sz w:val="18"/>
                <w:szCs w:val="18"/>
              </w:rPr>
              <w:t>virksomheder med lidt mindre oplag af farlige stoffer end kolonne 3 virksomheder</w:t>
            </w:r>
          </w:p>
        </w:tc>
      </w:tr>
      <w:tr w:rsidR="00EF584A" w:rsidRPr="0051728E" w14:paraId="1A72CD2E"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D9BDF5B"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2</w:t>
            </w:r>
          </w:p>
        </w:tc>
        <w:tc>
          <w:tcPr>
            <w:tcW w:w="2694" w:type="dxa"/>
            <w:tcBorders>
              <w:top w:val="single" w:sz="4" w:space="0" w:color="auto"/>
              <w:left w:val="single" w:sz="4" w:space="0" w:color="auto"/>
              <w:bottom w:val="single" w:sz="4" w:space="0" w:color="auto"/>
            </w:tcBorders>
            <w:shd w:val="clear" w:color="auto" w:fill="FFFFFF"/>
            <w:vAlign w:val="bottom"/>
          </w:tcPr>
          <w:p w14:paraId="5FD49267"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Kolonne 3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9016C48"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6A3F174" w14:textId="77777777" w:rsidR="00EF584A" w:rsidRPr="00EF584A" w:rsidRDefault="00EF584A" w:rsidP="00E36687">
            <w:pPr>
              <w:rPr>
                <w:rFonts w:ascii="Trebuchet MS" w:hAnsi="Trebuchet MS" w:cs="Trebuchet MS"/>
                <w:sz w:val="18"/>
                <w:szCs w:val="18"/>
              </w:rPr>
            </w:pPr>
            <w:r w:rsidRPr="00EF584A">
              <w:rPr>
                <w:rFonts w:ascii="Trebuchet MS" w:hAnsi="Trebuchet MS"/>
                <w:sz w:val="18"/>
                <w:szCs w:val="18"/>
              </w:rPr>
              <w:t>virksomheder med meget store oplag af farlige stoffer</w:t>
            </w:r>
          </w:p>
        </w:tc>
      </w:tr>
      <w:tr w:rsidR="00EF584A" w:rsidRPr="0051728E" w14:paraId="0D4DF2B1" w14:textId="77777777" w:rsidTr="00562909">
        <w:trPr>
          <w:trHeight w:hRule="exact" w:val="709"/>
        </w:trPr>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41360F9D"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3</w:t>
            </w:r>
          </w:p>
        </w:tc>
        <w:tc>
          <w:tcPr>
            <w:tcW w:w="2694" w:type="dxa"/>
            <w:tcBorders>
              <w:top w:val="single" w:sz="4" w:space="0" w:color="auto"/>
              <w:left w:val="single" w:sz="4" w:space="0" w:color="auto"/>
              <w:bottom w:val="single" w:sz="4" w:space="0" w:color="auto"/>
            </w:tcBorders>
            <w:shd w:val="clear" w:color="auto" w:fill="FFFFFF"/>
            <w:vAlign w:val="center"/>
          </w:tcPr>
          <w:p w14:paraId="5201D2D3"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Brandsynspligtige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B01CBDC" w14:textId="77777777" w:rsidR="00EF584A" w:rsidRPr="003A52C1" w:rsidRDefault="00EF584A" w:rsidP="00EF584A">
            <w:pPr>
              <w:autoSpaceDE w:val="0"/>
              <w:autoSpaceDN w:val="0"/>
              <w:adjustRightInd w:val="0"/>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7EF67D47"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1) Brandfarlige virksomheder og oplag m.v., der er omfattet af § 34 i beredskabsloven. </w:t>
            </w:r>
          </w:p>
          <w:p w14:paraId="5130FC23"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2) Bygninger, m.v., der er omfattet af § 35, stk. 1 og 3, i beredskabsloven. </w:t>
            </w:r>
          </w:p>
          <w:p w14:paraId="5F45A168"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3) Fredede bygninger, bortset fra statuer, mindestøtter, springvand, hegnsmure og lignende. </w:t>
            </w:r>
          </w:p>
        </w:tc>
      </w:tr>
      <w:tr w:rsidR="00EF584A" w:rsidRPr="0051728E" w14:paraId="07246C00"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26436F6"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8</w:t>
            </w:r>
          </w:p>
        </w:tc>
        <w:tc>
          <w:tcPr>
            <w:tcW w:w="2694" w:type="dxa"/>
            <w:tcBorders>
              <w:top w:val="single" w:sz="4" w:space="0" w:color="auto"/>
              <w:left w:val="single" w:sz="4" w:space="0" w:color="auto"/>
              <w:bottom w:val="single" w:sz="4" w:space="0" w:color="auto"/>
            </w:tcBorders>
            <w:shd w:val="clear" w:color="auto" w:fill="FFFFFF"/>
            <w:vAlign w:val="bottom"/>
          </w:tcPr>
          <w:p w14:paraId="599D39DB"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Andet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FC17321"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3B6AB166" w14:textId="77777777" w:rsidR="00EF584A" w:rsidRPr="00E36687" w:rsidRDefault="00EF584A" w:rsidP="00E36687">
            <w:pPr>
              <w:rPr>
                <w:rFonts w:ascii="Trebuchet MS" w:hAnsi="Trebuchet MS" w:cs="Trebuchet MS"/>
                <w:sz w:val="18"/>
                <w:szCs w:val="18"/>
              </w:rPr>
            </w:pPr>
            <w:r w:rsidRPr="00E36687">
              <w:rPr>
                <w:rFonts w:ascii="Trebuchet MS" w:hAnsi="Trebuchet MS" w:cs="Trebuchet MS"/>
                <w:sz w:val="18"/>
                <w:szCs w:val="18"/>
              </w:rPr>
              <w:t xml:space="preserve">Hvis ovenstående ikke dækker. </w:t>
            </w:r>
          </w:p>
        </w:tc>
      </w:tr>
      <w:tr w:rsidR="00EF584A" w:rsidRPr="0051728E" w14:paraId="3A2420E0"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B4FFC97"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9</w:t>
            </w:r>
          </w:p>
        </w:tc>
        <w:tc>
          <w:tcPr>
            <w:tcW w:w="2694" w:type="dxa"/>
            <w:tcBorders>
              <w:top w:val="single" w:sz="4" w:space="0" w:color="auto"/>
              <w:left w:val="single" w:sz="4" w:space="0" w:color="auto"/>
              <w:bottom w:val="single" w:sz="4" w:space="0" w:color="auto"/>
            </w:tcBorders>
            <w:shd w:val="clear" w:color="auto" w:fill="FFFFFF"/>
            <w:vAlign w:val="bottom"/>
          </w:tcPr>
          <w:p w14:paraId="6699F65C"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Ukendt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B8D0888"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2C8D0C78" w14:textId="77777777" w:rsidR="00EF584A" w:rsidRPr="00E36687" w:rsidRDefault="00EF584A" w:rsidP="00E36687">
            <w:pPr>
              <w:rPr>
                <w:rFonts w:ascii="Trebuchet MS" w:hAnsi="Trebuchet MS" w:cs="Trebuchet MS"/>
                <w:sz w:val="18"/>
                <w:szCs w:val="18"/>
              </w:rPr>
            </w:pPr>
            <w:r w:rsidRPr="00E36687">
              <w:rPr>
                <w:rFonts w:ascii="Trebuchet MS" w:hAnsi="Trebuchet MS" w:cs="Trebuchet MS"/>
                <w:sz w:val="18"/>
                <w:szCs w:val="18"/>
              </w:rPr>
              <w:t>Hvis der mangler viden om hvilket anlæg der er tale om.</w:t>
            </w:r>
          </w:p>
        </w:tc>
      </w:tr>
    </w:tbl>
    <w:p w14:paraId="591CADF5" w14:textId="77777777" w:rsidR="0025194E" w:rsidRPr="00A32757" w:rsidRDefault="00A52D18" w:rsidP="0025194E">
      <w:pPr>
        <w:pStyle w:val="Overskrift7"/>
      </w:pPr>
      <w:r>
        <w:t>5.12.</w:t>
      </w:r>
      <w:r w:rsidR="0025194E">
        <w:t>5.</w:t>
      </w:r>
      <w:r w:rsidR="00453D86">
        <w:t>3</w:t>
      </w:r>
      <w:r w:rsidR="0025194E" w:rsidRPr="00A32757">
        <w:t>.</w:t>
      </w:r>
      <w:r w:rsidR="0025194E">
        <w:t>2</w:t>
      </w:r>
      <w:r w:rsidR="0025194E" w:rsidRPr="00A32757">
        <w:t xml:space="preserve"> </w:t>
      </w:r>
      <w:r>
        <w:t xml:space="preserve">  61</w:t>
      </w:r>
      <w:r w:rsidR="0025194E">
        <w:t xml:space="preserve">04 </w:t>
      </w:r>
      <w:r w:rsidR="004D7EBF" w:rsidRPr="004D7EBF">
        <w:t>Brandh</w:t>
      </w:r>
      <w:r w:rsidR="00BA552C">
        <w:t>æ</w:t>
      </w:r>
      <w:r w:rsidR="004D7EBF" w:rsidRPr="004D7EBF">
        <w:t>m</w:t>
      </w:r>
      <w:r w:rsidR="0025194E" w:rsidRPr="00CC386E">
        <w:rPr>
          <w:rStyle w:val="TypografiOverskrift4BrugerdefineretfarveRGB0Tegn"/>
        </w:rPr>
        <w:t xml:space="preserve"> </w:t>
      </w:r>
      <w:r w:rsidR="0025194E">
        <w:t>(</w:t>
      </w:r>
      <w:r w:rsidR="00BA552C" w:rsidRPr="004D056C">
        <w:t>d_6104_brandhaem</w:t>
      </w:r>
      <w:r w:rsidR="0025194E">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2048"/>
        <w:gridCol w:w="1204"/>
        <w:gridCol w:w="8505"/>
      </w:tblGrid>
      <w:tr w:rsidR="00EF584A" w:rsidRPr="0051728E" w14:paraId="20E821EA" w14:textId="77777777" w:rsidTr="00562909">
        <w:trPr>
          <w:trHeight w:hRule="exact" w:val="255"/>
        </w:trPr>
        <w:tc>
          <w:tcPr>
            <w:tcW w:w="1818" w:type="dxa"/>
            <w:tcBorders>
              <w:bottom w:val="single" w:sz="4" w:space="0" w:color="auto"/>
            </w:tcBorders>
            <w:shd w:val="clear" w:color="auto" w:fill="D9D9D9"/>
            <w:vAlign w:val="bottom"/>
          </w:tcPr>
          <w:p w14:paraId="3C4A66C5" w14:textId="77777777" w:rsidR="00EF584A" w:rsidRPr="0051728E" w:rsidRDefault="00EF584A" w:rsidP="00E36687">
            <w:pPr>
              <w:rPr>
                <w:rFonts w:ascii="Trebuchet MS" w:hAnsi="Trebuchet MS" w:cs="Trebuchet MS"/>
                <w:b/>
                <w:bCs/>
                <w:sz w:val="18"/>
                <w:szCs w:val="18"/>
              </w:rPr>
            </w:pPr>
            <w:proofErr w:type="spellStart"/>
            <w:r w:rsidRPr="004D7EBF">
              <w:rPr>
                <w:rFonts w:ascii="Trebuchet MS" w:hAnsi="Trebuchet MS" w:cs="Trebuchet MS"/>
                <w:b/>
                <w:bCs/>
                <w:sz w:val="18"/>
                <w:szCs w:val="18"/>
              </w:rPr>
              <w:t>brandhaem</w:t>
            </w:r>
            <w:r>
              <w:rPr>
                <w:rFonts w:ascii="Trebuchet MS" w:hAnsi="Trebuchet MS" w:cs="Trebuchet MS"/>
                <w:b/>
                <w:bCs/>
                <w:sz w:val="18"/>
                <w:szCs w:val="18"/>
              </w:rPr>
              <w:t>_kode</w:t>
            </w:r>
            <w:proofErr w:type="spellEnd"/>
          </w:p>
        </w:tc>
        <w:tc>
          <w:tcPr>
            <w:tcW w:w="2048" w:type="dxa"/>
            <w:tcBorders>
              <w:bottom w:val="single" w:sz="4" w:space="0" w:color="auto"/>
            </w:tcBorders>
            <w:shd w:val="clear" w:color="auto" w:fill="D9D9D9"/>
            <w:vAlign w:val="bottom"/>
          </w:tcPr>
          <w:p w14:paraId="0D557A72" w14:textId="088A6EF0" w:rsidR="00EF584A" w:rsidRPr="004D7EBF" w:rsidRDefault="00C15214" w:rsidP="00E36687">
            <w:pPr>
              <w:rPr>
                <w:rFonts w:ascii="Trebuchet MS" w:hAnsi="Trebuchet MS" w:cs="Trebuchet MS"/>
                <w:bCs/>
                <w:sz w:val="18"/>
                <w:szCs w:val="18"/>
              </w:rPr>
            </w:pPr>
            <w:proofErr w:type="spellStart"/>
            <w:r>
              <w:rPr>
                <w:rFonts w:ascii="Trebuchet MS" w:hAnsi="Trebuchet MS" w:cs="Trebuchet MS"/>
                <w:b/>
                <w:bCs/>
                <w:sz w:val="18"/>
                <w:szCs w:val="18"/>
              </w:rPr>
              <w:t>B</w:t>
            </w:r>
            <w:r w:rsidR="00EF584A" w:rsidRPr="004D7EBF">
              <w:rPr>
                <w:rFonts w:ascii="Trebuchet MS" w:hAnsi="Trebuchet MS" w:cs="Trebuchet MS"/>
                <w:b/>
                <w:bCs/>
                <w:sz w:val="18"/>
                <w:szCs w:val="18"/>
              </w:rPr>
              <w:t>randhaem</w:t>
            </w:r>
            <w:proofErr w:type="spellEnd"/>
          </w:p>
        </w:tc>
        <w:tc>
          <w:tcPr>
            <w:tcW w:w="1204" w:type="dxa"/>
            <w:tcBorders>
              <w:bottom w:val="single" w:sz="4" w:space="0" w:color="auto"/>
            </w:tcBorders>
            <w:shd w:val="clear" w:color="auto" w:fill="D9D9D9"/>
            <w:vAlign w:val="bottom"/>
          </w:tcPr>
          <w:p w14:paraId="234729F4" w14:textId="77777777" w:rsidR="00EF584A" w:rsidRPr="003A52C1" w:rsidRDefault="006B7175" w:rsidP="006B7175">
            <w:pPr>
              <w:rPr>
                <w:rFonts w:ascii="Trebuchet MS" w:hAnsi="Trebuchet MS" w:cs="Trebuchet MS"/>
                <w:b/>
                <w:bCs/>
                <w:sz w:val="18"/>
                <w:szCs w:val="18"/>
              </w:rPr>
            </w:pPr>
            <w:r w:rsidRPr="003A52C1">
              <w:rPr>
                <w:rFonts w:ascii="Trebuchet MS" w:hAnsi="Trebuchet MS" w:cs="Trebuchet MS"/>
                <w:b/>
                <w:bCs/>
                <w:sz w:val="18"/>
                <w:szCs w:val="18"/>
              </w:rPr>
              <w:t>aktiv</w:t>
            </w:r>
          </w:p>
        </w:tc>
        <w:tc>
          <w:tcPr>
            <w:tcW w:w="8505" w:type="dxa"/>
            <w:tcBorders>
              <w:bottom w:val="single" w:sz="4" w:space="0" w:color="auto"/>
            </w:tcBorders>
            <w:shd w:val="clear" w:color="auto" w:fill="D9D9D9"/>
            <w:vAlign w:val="bottom"/>
          </w:tcPr>
          <w:p w14:paraId="7C213481" w14:textId="77777777" w:rsidR="00EF584A" w:rsidRPr="0051728E" w:rsidRDefault="00EF584A" w:rsidP="00E36687">
            <w:pPr>
              <w:rPr>
                <w:rFonts w:ascii="Trebuchet MS" w:hAnsi="Trebuchet MS" w:cs="Trebuchet MS"/>
                <w:b/>
                <w:bCs/>
                <w:sz w:val="18"/>
                <w:szCs w:val="18"/>
              </w:rPr>
            </w:pPr>
            <w:r>
              <w:rPr>
                <w:rFonts w:ascii="Trebuchet MS" w:hAnsi="Trebuchet MS" w:cs="Trebuchet MS"/>
                <w:b/>
                <w:bCs/>
                <w:sz w:val="18"/>
                <w:szCs w:val="18"/>
              </w:rPr>
              <w:t>Begrebsdefinition</w:t>
            </w:r>
          </w:p>
        </w:tc>
      </w:tr>
      <w:tr w:rsidR="00EF584A" w:rsidRPr="0051728E" w14:paraId="15636387"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0469DAD0" w14:textId="77777777" w:rsidR="00EF584A" w:rsidRPr="004D7EBF" w:rsidRDefault="00EF584A" w:rsidP="006B7175">
            <w:pPr>
              <w:jc w:val="center"/>
              <w:rPr>
                <w:rFonts w:ascii="Trebuchet MS" w:hAnsi="Trebuchet MS"/>
                <w:sz w:val="18"/>
                <w:szCs w:val="18"/>
              </w:rPr>
            </w:pPr>
            <w:r w:rsidRPr="004D7EBF">
              <w:rPr>
                <w:rFonts w:ascii="Trebuchet MS" w:hAnsi="Trebuchet MS"/>
                <w:sz w:val="18"/>
                <w:szCs w:val="18"/>
              </w:rPr>
              <w:t>1</w:t>
            </w:r>
          </w:p>
        </w:tc>
        <w:tc>
          <w:tcPr>
            <w:tcW w:w="2048" w:type="dxa"/>
            <w:tcBorders>
              <w:top w:val="single" w:sz="4" w:space="0" w:color="auto"/>
              <w:left w:val="single" w:sz="4" w:space="0" w:color="auto"/>
              <w:bottom w:val="single" w:sz="4" w:space="0" w:color="auto"/>
            </w:tcBorders>
            <w:shd w:val="clear" w:color="auto" w:fill="FFFFFF"/>
            <w:vAlign w:val="bottom"/>
          </w:tcPr>
          <w:p w14:paraId="6BFC1801"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Automatisk brandalarm</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4131D247"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center"/>
          </w:tcPr>
          <w:p w14:paraId="2F5CC7A2" w14:textId="77777777" w:rsidR="00EF584A" w:rsidRPr="00FE3FC3" w:rsidRDefault="00EF584A" w:rsidP="00562909">
            <w:pPr>
              <w:rPr>
                <w:rFonts w:ascii="Trebuchet MS" w:hAnsi="Trebuchet MS" w:cs="Trebuchet MS"/>
                <w:sz w:val="18"/>
                <w:szCs w:val="18"/>
              </w:rPr>
            </w:pPr>
            <w:r>
              <w:rPr>
                <w:rFonts w:ascii="Trebuchet MS" w:hAnsi="Trebuchet MS" w:cs="Trebuchet MS"/>
                <w:sz w:val="18"/>
                <w:szCs w:val="18"/>
              </w:rPr>
              <w:t>Anlæg der automatiske opdager brand.</w:t>
            </w:r>
          </w:p>
        </w:tc>
      </w:tr>
      <w:tr w:rsidR="00EF584A" w:rsidRPr="0051728E" w14:paraId="7D402710"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20EDE512" w14:textId="77777777" w:rsidR="00EF584A" w:rsidRPr="004D7EBF" w:rsidRDefault="00EF584A" w:rsidP="00483BD0">
            <w:pPr>
              <w:jc w:val="center"/>
              <w:rPr>
                <w:rFonts w:ascii="Trebuchet MS" w:hAnsi="Trebuchet MS"/>
                <w:sz w:val="18"/>
                <w:szCs w:val="18"/>
              </w:rPr>
            </w:pPr>
            <w:r>
              <w:rPr>
                <w:rFonts w:ascii="Trebuchet MS" w:hAnsi="Trebuchet MS"/>
                <w:sz w:val="18"/>
                <w:szCs w:val="18"/>
              </w:rPr>
              <w:t>2</w:t>
            </w:r>
          </w:p>
        </w:tc>
        <w:tc>
          <w:tcPr>
            <w:tcW w:w="2048" w:type="dxa"/>
            <w:tcBorders>
              <w:top w:val="single" w:sz="4" w:space="0" w:color="auto"/>
              <w:left w:val="single" w:sz="4" w:space="0" w:color="auto"/>
              <w:bottom w:val="single" w:sz="4" w:space="0" w:color="auto"/>
            </w:tcBorders>
            <w:shd w:val="clear" w:color="auto" w:fill="FFFFFF"/>
            <w:vAlign w:val="center"/>
          </w:tcPr>
          <w:p w14:paraId="6179B1C3" w14:textId="77777777" w:rsidR="00EF584A" w:rsidRPr="004D7EBF" w:rsidRDefault="00EF584A" w:rsidP="00E36687">
            <w:pPr>
              <w:rPr>
                <w:rFonts w:ascii="Trebuchet MS" w:hAnsi="Trebuchet MS"/>
                <w:sz w:val="18"/>
                <w:szCs w:val="18"/>
              </w:rPr>
            </w:pPr>
            <w:r>
              <w:rPr>
                <w:rFonts w:ascii="Trebuchet MS" w:hAnsi="Trebuchet MS"/>
                <w:sz w:val="18"/>
                <w:szCs w:val="18"/>
              </w:rPr>
              <w:t xml:space="preserve">Brandhæmmende </w:t>
            </w:r>
            <w:r w:rsidRPr="00270F56">
              <w:rPr>
                <w:rFonts w:ascii="Trebuchet MS" w:hAnsi="Trebuchet MS"/>
                <w:sz w:val="18"/>
                <w:szCs w:val="18"/>
              </w:rPr>
              <w:t>ga</w:t>
            </w:r>
            <w:r>
              <w:rPr>
                <w:rFonts w:ascii="Trebuchet MS" w:hAnsi="Trebuchet MS"/>
                <w:sz w:val="18"/>
                <w:szCs w:val="18"/>
              </w:rPr>
              <w:t>s</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14A577F5"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AF7BDFC"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Gas der kvæler ilden ved at reducere iltindholdet i luften og nedkøle. Hvis denne indgår i en </w:t>
            </w:r>
            <w:proofErr w:type="gramStart"/>
            <w:r>
              <w:rPr>
                <w:rFonts w:ascii="Trebuchet MS" w:hAnsi="Trebuchet MS" w:cs="Trebuchet MS"/>
                <w:sz w:val="18"/>
                <w:szCs w:val="18"/>
              </w:rPr>
              <w:t>kombination</w:t>
            </w:r>
            <w:proofErr w:type="gramEnd"/>
            <w:r>
              <w:rPr>
                <w:rFonts w:ascii="Trebuchet MS" w:hAnsi="Trebuchet MS" w:cs="Trebuchet MS"/>
                <w:sz w:val="18"/>
                <w:szCs w:val="18"/>
              </w:rPr>
              <w:t xml:space="preserve"> vælges denne.</w:t>
            </w:r>
          </w:p>
        </w:tc>
      </w:tr>
      <w:tr w:rsidR="00EF584A" w:rsidRPr="0051728E" w14:paraId="48DE93C4"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21278BB2" w14:textId="77777777" w:rsidR="00EF584A" w:rsidRPr="004D7EBF" w:rsidRDefault="00EF584A" w:rsidP="00483BD0">
            <w:pPr>
              <w:jc w:val="center"/>
              <w:rPr>
                <w:rFonts w:ascii="Trebuchet MS" w:hAnsi="Trebuchet MS"/>
                <w:sz w:val="18"/>
                <w:szCs w:val="18"/>
              </w:rPr>
            </w:pPr>
            <w:r w:rsidRPr="004D7EBF">
              <w:rPr>
                <w:rFonts w:ascii="Trebuchet MS" w:hAnsi="Trebuchet MS"/>
                <w:sz w:val="18"/>
                <w:szCs w:val="18"/>
              </w:rPr>
              <w:t>3</w:t>
            </w:r>
          </w:p>
        </w:tc>
        <w:tc>
          <w:tcPr>
            <w:tcW w:w="2048" w:type="dxa"/>
            <w:tcBorders>
              <w:top w:val="single" w:sz="4" w:space="0" w:color="auto"/>
              <w:left w:val="single" w:sz="4" w:space="0" w:color="auto"/>
              <w:bottom w:val="single" w:sz="4" w:space="0" w:color="auto"/>
            </w:tcBorders>
            <w:shd w:val="clear" w:color="auto" w:fill="FFFFFF"/>
            <w:vAlign w:val="center"/>
          </w:tcPr>
          <w:p w14:paraId="05270150"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Sprinkleranlæg</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4469FEC7"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15FF248"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Anlæg der sprøjter ud over rummet/inde i bygningen det er opsat i. Hvis der også der automatisk brandalarm, så </w:t>
            </w:r>
            <w:proofErr w:type="gramStart"/>
            <w:r>
              <w:rPr>
                <w:rFonts w:ascii="Trebuchet MS" w:hAnsi="Trebuchet MS" w:cs="Trebuchet MS"/>
                <w:sz w:val="18"/>
                <w:szCs w:val="18"/>
              </w:rPr>
              <w:t>vælge</w:t>
            </w:r>
            <w:proofErr w:type="gramEnd"/>
            <w:r>
              <w:rPr>
                <w:rFonts w:ascii="Trebuchet MS" w:hAnsi="Trebuchet MS" w:cs="Trebuchet MS"/>
                <w:sz w:val="18"/>
                <w:szCs w:val="18"/>
              </w:rPr>
              <w:t xml:space="preserve"> denne.</w:t>
            </w:r>
          </w:p>
        </w:tc>
      </w:tr>
      <w:tr w:rsidR="00EF584A" w:rsidRPr="0051728E" w14:paraId="4CC3ADBF"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1DD7975A" w14:textId="77777777" w:rsidR="00EF584A" w:rsidRPr="004D7EBF" w:rsidRDefault="00EF584A" w:rsidP="00483BD0">
            <w:pPr>
              <w:jc w:val="center"/>
              <w:rPr>
                <w:rFonts w:ascii="Trebuchet MS" w:hAnsi="Trebuchet MS"/>
                <w:sz w:val="18"/>
                <w:szCs w:val="18"/>
              </w:rPr>
            </w:pPr>
          </w:p>
        </w:tc>
        <w:tc>
          <w:tcPr>
            <w:tcW w:w="2048" w:type="dxa"/>
            <w:tcBorders>
              <w:top w:val="single" w:sz="4" w:space="0" w:color="auto"/>
              <w:left w:val="single" w:sz="4" w:space="0" w:color="auto"/>
              <w:bottom w:val="single" w:sz="4" w:space="0" w:color="auto"/>
            </w:tcBorders>
            <w:shd w:val="clear" w:color="auto" w:fill="FFFFFF"/>
            <w:vAlign w:val="bottom"/>
          </w:tcPr>
          <w:p w14:paraId="72D626AB" w14:textId="77777777" w:rsidR="00EF584A" w:rsidRPr="004D7EBF" w:rsidRDefault="00EF584A" w:rsidP="00E36687">
            <w:pPr>
              <w:rPr>
                <w:rFonts w:ascii="Trebuchet MS" w:hAnsi="Trebuchet MS"/>
                <w:sz w:val="18"/>
                <w:szCs w:val="18"/>
              </w:rPr>
            </w:pP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1C965932"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EE89C5E" w14:textId="77777777" w:rsidR="00EF584A" w:rsidRPr="00FE3FC3" w:rsidRDefault="00EF584A" w:rsidP="00E36687">
            <w:pPr>
              <w:rPr>
                <w:rFonts w:ascii="Trebuchet MS" w:hAnsi="Trebuchet MS" w:cs="Trebuchet MS"/>
                <w:sz w:val="18"/>
                <w:szCs w:val="18"/>
              </w:rPr>
            </w:pPr>
          </w:p>
        </w:tc>
      </w:tr>
      <w:tr w:rsidR="00EF584A" w:rsidRPr="0051728E" w14:paraId="5EA5FAEC"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09ED4BEF" w14:textId="77777777" w:rsidR="00EF584A" w:rsidRPr="004D7EBF" w:rsidRDefault="00EF584A" w:rsidP="00483BD0">
            <w:pPr>
              <w:jc w:val="center"/>
              <w:rPr>
                <w:rFonts w:ascii="Trebuchet MS" w:hAnsi="Trebuchet MS"/>
                <w:sz w:val="18"/>
                <w:szCs w:val="18"/>
              </w:rPr>
            </w:pPr>
          </w:p>
        </w:tc>
        <w:tc>
          <w:tcPr>
            <w:tcW w:w="2048" w:type="dxa"/>
            <w:tcBorders>
              <w:top w:val="single" w:sz="4" w:space="0" w:color="auto"/>
              <w:left w:val="single" w:sz="4" w:space="0" w:color="auto"/>
              <w:bottom w:val="single" w:sz="4" w:space="0" w:color="auto"/>
            </w:tcBorders>
            <w:shd w:val="clear" w:color="auto" w:fill="FFFFFF"/>
            <w:vAlign w:val="bottom"/>
          </w:tcPr>
          <w:p w14:paraId="6F86D79A" w14:textId="77777777" w:rsidR="00EF584A" w:rsidRPr="004D7EBF" w:rsidRDefault="00EF584A" w:rsidP="00E36687">
            <w:pPr>
              <w:rPr>
                <w:rFonts w:ascii="Trebuchet MS" w:hAnsi="Trebuchet MS"/>
                <w:sz w:val="18"/>
                <w:szCs w:val="18"/>
              </w:rPr>
            </w:pP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230A2F99"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58D0D5C6" w14:textId="77777777" w:rsidR="00EF584A" w:rsidRPr="00FE3FC3" w:rsidRDefault="00EF584A" w:rsidP="00E36687">
            <w:pPr>
              <w:rPr>
                <w:rFonts w:ascii="Trebuchet MS" w:hAnsi="Trebuchet MS" w:cs="Trebuchet MS"/>
                <w:sz w:val="18"/>
                <w:szCs w:val="18"/>
              </w:rPr>
            </w:pPr>
          </w:p>
        </w:tc>
      </w:tr>
      <w:tr w:rsidR="00EF584A" w:rsidRPr="0051728E" w14:paraId="44C59337"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20982274" w14:textId="77777777" w:rsidR="00EF584A" w:rsidRPr="004D7EBF" w:rsidRDefault="00EF584A" w:rsidP="00483BD0">
            <w:pPr>
              <w:jc w:val="center"/>
              <w:rPr>
                <w:rFonts w:ascii="Trebuchet MS" w:hAnsi="Trebuchet MS"/>
                <w:sz w:val="18"/>
                <w:szCs w:val="18"/>
              </w:rPr>
            </w:pPr>
            <w:r>
              <w:rPr>
                <w:rFonts w:ascii="Trebuchet MS" w:hAnsi="Trebuchet MS"/>
                <w:sz w:val="18"/>
                <w:szCs w:val="18"/>
              </w:rPr>
              <w:t>8</w:t>
            </w:r>
          </w:p>
        </w:tc>
        <w:tc>
          <w:tcPr>
            <w:tcW w:w="2048" w:type="dxa"/>
            <w:tcBorders>
              <w:top w:val="single" w:sz="4" w:space="0" w:color="auto"/>
              <w:left w:val="single" w:sz="4" w:space="0" w:color="auto"/>
              <w:bottom w:val="single" w:sz="4" w:space="0" w:color="auto"/>
            </w:tcBorders>
            <w:shd w:val="clear" w:color="auto" w:fill="FFFFFF"/>
            <w:vAlign w:val="bottom"/>
          </w:tcPr>
          <w:p w14:paraId="076E7324"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Andet</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3343EBFE"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FC146CA"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Hvis ovenstående ikke dækker. </w:t>
            </w:r>
          </w:p>
        </w:tc>
      </w:tr>
      <w:tr w:rsidR="00EF584A" w:rsidRPr="0051728E" w14:paraId="31A8774A"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6AAD8B08" w14:textId="77777777" w:rsidR="00EF584A" w:rsidRPr="004D7EBF" w:rsidRDefault="00EF584A" w:rsidP="00483BD0">
            <w:pPr>
              <w:jc w:val="center"/>
              <w:rPr>
                <w:rFonts w:ascii="Trebuchet MS" w:hAnsi="Trebuchet MS"/>
                <w:sz w:val="18"/>
                <w:szCs w:val="18"/>
              </w:rPr>
            </w:pPr>
            <w:r>
              <w:rPr>
                <w:rFonts w:ascii="Trebuchet MS" w:hAnsi="Trebuchet MS"/>
                <w:sz w:val="18"/>
                <w:szCs w:val="18"/>
              </w:rPr>
              <w:t>9</w:t>
            </w:r>
          </w:p>
        </w:tc>
        <w:tc>
          <w:tcPr>
            <w:tcW w:w="2048" w:type="dxa"/>
            <w:tcBorders>
              <w:top w:val="single" w:sz="4" w:space="0" w:color="auto"/>
              <w:left w:val="single" w:sz="4" w:space="0" w:color="auto"/>
              <w:bottom w:val="single" w:sz="4" w:space="0" w:color="auto"/>
            </w:tcBorders>
            <w:shd w:val="clear" w:color="auto" w:fill="FFFFFF"/>
            <w:vAlign w:val="bottom"/>
          </w:tcPr>
          <w:p w14:paraId="1EBB9AE2"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Ukendt</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1E3195F0"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6F51D6C0"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Hvis der mangler viden om hvilket anlæg der er tale om.</w:t>
            </w:r>
          </w:p>
        </w:tc>
      </w:tr>
    </w:tbl>
    <w:p w14:paraId="26F52F2C" w14:textId="77777777" w:rsidR="00901641" w:rsidRDefault="00A52D18" w:rsidP="00901641">
      <w:pPr>
        <w:pStyle w:val="Overskrift2"/>
        <w:rPr>
          <w:kern w:val="32"/>
        </w:rPr>
      </w:pPr>
      <w:bookmarkStart w:id="469" w:name="_Toc63351510"/>
      <w:r>
        <w:rPr>
          <w:kern w:val="32"/>
        </w:rPr>
        <w:t>5.12.</w:t>
      </w:r>
      <w:r w:rsidR="00901641">
        <w:rPr>
          <w:kern w:val="32"/>
        </w:rPr>
        <w:t>6</w:t>
      </w:r>
      <w:r w:rsidR="00901641" w:rsidRPr="00066C65">
        <w:rPr>
          <w:kern w:val="32"/>
        </w:rPr>
        <w:t xml:space="preserve"> </w:t>
      </w:r>
      <w:r w:rsidR="00DA6E5D">
        <w:rPr>
          <w:kern w:val="32"/>
        </w:rPr>
        <w:t>Særlig</w:t>
      </w:r>
      <w:r w:rsidR="00CE2C0F">
        <w:rPr>
          <w:kern w:val="32"/>
        </w:rPr>
        <w:t>t</w:t>
      </w:r>
      <w:r w:rsidR="00901641" w:rsidRPr="00901641">
        <w:rPr>
          <w:kern w:val="32"/>
        </w:rPr>
        <w:t xml:space="preserve"> bygningsområde</w:t>
      </w:r>
      <w:r w:rsidR="00901641" w:rsidRPr="00066C65">
        <w:rPr>
          <w:kern w:val="32"/>
        </w:rPr>
        <w:t xml:space="preserve"> (</w:t>
      </w:r>
      <w:r w:rsidR="00901641">
        <w:rPr>
          <w:kern w:val="32"/>
        </w:rPr>
        <w:t>6</w:t>
      </w:r>
      <w:r>
        <w:rPr>
          <w:kern w:val="32"/>
        </w:rPr>
        <w:t>1</w:t>
      </w:r>
      <w:r w:rsidR="00901641">
        <w:rPr>
          <w:kern w:val="32"/>
        </w:rPr>
        <w:t>05</w:t>
      </w:r>
      <w:r w:rsidR="00901641" w:rsidRPr="00066C65">
        <w:rPr>
          <w:kern w:val="32"/>
        </w:rPr>
        <w:t>)</w:t>
      </w:r>
      <w:bookmarkEnd w:id="469"/>
      <w:r w:rsidR="0090164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901641" w:rsidRPr="0051728E" w14:paraId="37B46091" w14:textId="77777777" w:rsidTr="004D56BE">
        <w:tc>
          <w:tcPr>
            <w:tcW w:w="1809" w:type="dxa"/>
            <w:tcBorders>
              <w:bottom w:val="single" w:sz="4" w:space="0" w:color="auto"/>
            </w:tcBorders>
            <w:shd w:val="clear" w:color="auto" w:fill="D9D9D9"/>
            <w:vAlign w:val="center"/>
          </w:tcPr>
          <w:p w14:paraId="271F63EF"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7A497D1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051078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F9B22B4"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D8F510C"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E25045C" w14:textId="77777777" w:rsidR="00901641" w:rsidRPr="009367BB" w:rsidRDefault="00EB643E" w:rsidP="00901641">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tcBorders>
              <w:bottom w:val="single" w:sz="4" w:space="0" w:color="auto"/>
            </w:tcBorders>
            <w:shd w:val="clear" w:color="auto" w:fill="D9D9D9"/>
            <w:vAlign w:val="center"/>
          </w:tcPr>
          <w:p w14:paraId="1D2536CF"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CE2C0F" w:rsidRPr="00CE2C0F" w14:paraId="520FD672" w14:textId="77777777" w:rsidTr="004D56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DE96B73" w14:textId="77777777" w:rsidR="00CE2C0F" w:rsidRPr="00CE2C0F" w:rsidRDefault="00CE2C0F" w:rsidP="00E36687">
            <w:pPr>
              <w:rPr>
                <w:rFonts w:ascii="Trebuchet MS" w:hAnsi="Trebuchet MS"/>
                <w:sz w:val="18"/>
                <w:szCs w:val="18"/>
              </w:rPr>
            </w:pPr>
            <w:proofErr w:type="spellStart"/>
            <w:r w:rsidRPr="00E07F24">
              <w:rPr>
                <w:rFonts w:ascii="Trebuchet MS" w:hAnsi="Trebuchet MS"/>
                <w:sz w:val="18"/>
                <w:szCs w:val="18"/>
              </w:rPr>
              <w:t>saer_</w:t>
            </w:r>
            <w:r w:rsidRPr="00CE2C0F">
              <w:rPr>
                <w:rFonts w:ascii="Trebuchet MS" w:hAnsi="Trebuchet MS"/>
                <w:sz w:val="18"/>
                <w:szCs w:val="18"/>
              </w:rPr>
              <w:t>distrikt_nr</w:t>
            </w:r>
            <w:proofErr w:type="spellEnd"/>
          </w:p>
        </w:tc>
        <w:tc>
          <w:tcPr>
            <w:tcW w:w="5198" w:type="dxa"/>
            <w:tcBorders>
              <w:top w:val="single" w:sz="4" w:space="0" w:color="auto"/>
              <w:left w:val="single" w:sz="4" w:space="0" w:color="auto"/>
              <w:bottom w:val="single" w:sz="4" w:space="0" w:color="auto"/>
              <w:right w:val="single" w:sz="4" w:space="0" w:color="auto"/>
            </w:tcBorders>
            <w:shd w:val="clear" w:color="auto" w:fill="auto"/>
            <w:vAlign w:val="bottom"/>
          </w:tcPr>
          <w:p w14:paraId="1ECBED47" w14:textId="77777777" w:rsidR="00CE2C0F" w:rsidRPr="00E07F24" w:rsidDel="00CE2C0F" w:rsidRDefault="00CE2C0F" w:rsidP="00E36687">
            <w:pPr>
              <w:rPr>
                <w:rFonts w:ascii="Trebuchet MS" w:hAnsi="Trebuchet MS"/>
                <w:sz w:val="18"/>
                <w:szCs w:val="18"/>
              </w:rPr>
            </w:pPr>
            <w:r w:rsidRPr="00E07F24">
              <w:rPr>
                <w:rFonts w:ascii="Trebuchet MS" w:hAnsi="Trebuchet MS"/>
                <w:sz w:val="18"/>
                <w:szCs w:val="18"/>
              </w:rPr>
              <w:t xml:space="preserve">Bygningsområde </w:t>
            </w:r>
            <w:proofErr w:type="spellStart"/>
            <w:r w:rsidRPr="00E07F24">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05A6FBF"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Heltal</w:t>
            </w:r>
            <w:r>
              <w:rPr>
                <w:rFonts w:ascii="Trebuchet MS" w:hAnsi="Trebuchet MS" w:cs="Trebuchet MS"/>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87DB9A4" w14:textId="77777777" w:rsidR="00CE2C0F" w:rsidRPr="00E07F24" w:rsidDel="00CE2C0F" w:rsidRDefault="00CE2C0F" w:rsidP="00CE2C0F">
            <w:pPr>
              <w:rPr>
                <w:rFonts w:ascii="Trebuchet MS" w:hAnsi="Trebuchet MS" w:cs="Trebuchet MS"/>
                <w:sz w:val="18"/>
                <w:szCs w:val="18"/>
              </w:rPr>
            </w:pPr>
            <w:r w:rsidRPr="00E07F24">
              <w:rPr>
                <w:rFonts w:ascii="Trebuchet MS" w:hAnsi="Trebuchet MS" w:cs="Trebuchet MS"/>
                <w:sz w:val="18"/>
                <w:szCs w:val="18"/>
              </w:rPr>
              <w:t>1-99999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0A47BED2" w14:textId="77777777" w:rsidR="00CE2C0F" w:rsidRPr="00E07F24" w:rsidRDefault="00CE2C0F" w:rsidP="00CE2C0F">
            <w:pPr>
              <w:jc w:val="center"/>
              <w:rPr>
                <w:rFonts w:ascii="Trebuchet MS" w:hAnsi="Trebuchet MS" w:cs="Trebuchet MS"/>
                <w:sz w:val="18"/>
                <w:szCs w:val="18"/>
              </w:rPr>
            </w:pPr>
            <w:r w:rsidRPr="00E07F24">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7D702386" w14:textId="77777777" w:rsidR="00CE2C0F" w:rsidRPr="00E07F24" w:rsidRDefault="00CE2C0F" w:rsidP="00E36687">
            <w:pPr>
              <w:rPr>
                <w:rFonts w:ascii="Trebuchet MS" w:hAnsi="Trebuchet MS" w:cs="Trebuchet MS"/>
                <w:sz w:val="18"/>
                <w:szCs w:val="18"/>
              </w:rPr>
            </w:pPr>
            <w:r w:rsidRPr="00E07F24">
              <w:rPr>
                <w:rFonts w:ascii="Trebuchet MS" w:hAnsi="Trebuchet MS" w:cs="Trebuchet MS"/>
                <w:sz w:val="18"/>
                <w:szCs w:val="18"/>
              </w:rPr>
              <w:t>1</w:t>
            </w:r>
          </w:p>
        </w:tc>
      </w:tr>
      <w:tr w:rsidR="00CE2C0F" w:rsidRPr="00CE1917" w14:paraId="6FC8E31A" w14:textId="77777777" w:rsidTr="004D56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4A2BC8A" w14:textId="77777777" w:rsidR="00CE2C0F" w:rsidRPr="00CE2C0F" w:rsidRDefault="00CE2C0F" w:rsidP="00E36687">
            <w:pPr>
              <w:rPr>
                <w:rFonts w:ascii="Trebuchet MS" w:hAnsi="Trebuchet MS"/>
                <w:sz w:val="18"/>
                <w:szCs w:val="18"/>
              </w:rPr>
            </w:pPr>
            <w:proofErr w:type="spellStart"/>
            <w:r w:rsidRPr="00E07F24">
              <w:rPr>
                <w:rFonts w:ascii="Trebuchet MS" w:hAnsi="Trebuchet MS"/>
                <w:sz w:val="18"/>
                <w:szCs w:val="18"/>
              </w:rPr>
              <w:t>saer_</w:t>
            </w:r>
            <w:r w:rsidRPr="00CE2C0F">
              <w:rPr>
                <w:rFonts w:ascii="Trebuchet MS" w:hAnsi="Trebuchet MS"/>
                <w:sz w:val="18"/>
                <w:szCs w:val="18"/>
              </w:rPr>
              <w:t>distrikt_navn</w:t>
            </w:r>
            <w:proofErr w:type="spellEnd"/>
          </w:p>
        </w:tc>
        <w:tc>
          <w:tcPr>
            <w:tcW w:w="5198" w:type="dxa"/>
            <w:tcBorders>
              <w:top w:val="single" w:sz="4" w:space="0" w:color="auto"/>
              <w:left w:val="single" w:sz="4" w:space="0" w:color="auto"/>
              <w:bottom w:val="single" w:sz="4" w:space="0" w:color="auto"/>
              <w:right w:val="single" w:sz="4" w:space="0" w:color="auto"/>
            </w:tcBorders>
            <w:shd w:val="clear" w:color="auto" w:fill="auto"/>
            <w:vAlign w:val="bottom"/>
          </w:tcPr>
          <w:p w14:paraId="3227CDE7" w14:textId="77777777" w:rsidR="00CE2C0F" w:rsidRPr="00E07F24" w:rsidDel="00CE2C0F" w:rsidRDefault="00CE2C0F" w:rsidP="00E36687">
            <w:pPr>
              <w:rPr>
                <w:rFonts w:ascii="Trebuchet MS" w:hAnsi="Trebuchet MS"/>
                <w:sz w:val="18"/>
                <w:szCs w:val="18"/>
              </w:rPr>
            </w:pPr>
            <w:r w:rsidRPr="00E07F24">
              <w:rPr>
                <w:rFonts w:ascii="Trebuchet MS" w:hAnsi="Trebuchet MS"/>
                <w:sz w:val="18"/>
                <w:szCs w:val="18"/>
              </w:rPr>
              <w:t>Bygningsområde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C12F39B"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Tekststreng</w:t>
            </w:r>
            <w:r>
              <w:rPr>
                <w:rFonts w:ascii="Trebuchet MS" w:hAnsi="Trebuchet MS" w:cs="Trebuchet MS"/>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3E184F3C"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0-128 tegn</w:t>
            </w:r>
            <w:r>
              <w:rPr>
                <w:rFonts w:ascii="Trebuchet MS" w:hAnsi="Trebuchet MS" w:cs="Trebuchet MS"/>
                <w:sz w:val="18"/>
                <w:szCs w:val="18"/>
              </w:rPr>
              <w:t xml:space="preserve"> </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A4870A" w14:textId="77777777" w:rsidR="00CE2C0F" w:rsidRPr="00E07F24" w:rsidRDefault="00CE2C0F" w:rsidP="00CE2C0F">
            <w:pPr>
              <w:jc w:val="center"/>
              <w:rPr>
                <w:rFonts w:ascii="Trebuchet MS" w:hAnsi="Trebuchet MS" w:cs="Trebuchet MS"/>
                <w:sz w:val="18"/>
                <w:szCs w:val="18"/>
              </w:rPr>
            </w:pPr>
            <w:r w:rsidRPr="00E07F24">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3DD6718" w14:textId="77777777" w:rsidR="00CE2C0F" w:rsidRPr="00E07F24" w:rsidRDefault="00CE2C0F" w:rsidP="00E36687">
            <w:pPr>
              <w:rPr>
                <w:rFonts w:ascii="Trebuchet MS" w:hAnsi="Trebuchet MS" w:cs="Trebuchet MS"/>
                <w:sz w:val="18"/>
                <w:szCs w:val="18"/>
              </w:rPr>
            </w:pPr>
            <w:r w:rsidRPr="00E07F24">
              <w:rPr>
                <w:rFonts w:ascii="Trebuchet MS" w:hAnsi="Trebuchet MS" w:cs="Trebuchet MS"/>
                <w:sz w:val="18"/>
                <w:szCs w:val="18"/>
              </w:rPr>
              <w:t>Øst hospitalet</w:t>
            </w:r>
          </w:p>
        </w:tc>
      </w:tr>
      <w:tr w:rsidR="009D01CC" w:rsidRPr="00CE1917" w14:paraId="62D185D5" w14:textId="77777777" w:rsidTr="004D56BE">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08BD3F0E" w14:textId="77777777" w:rsidR="009D01CC" w:rsidRPr="00E36687" w:rsidRDefault="007629C9" w:rsidP="00E36687">
            <w:pPr>
              <w:rPr>
                <w:rFonts w:ascii="Trebuchet MS" w:hAnsi="Trebuchet MS"/>
                <w:sz w:val="18"/>
                <w:szCs w:val="18"/>
              </w:rPr>
            </w:pPr>
            <w:r w:rsidRPr="00E36687">
              <w:rPr>
                <w:rFonts w:ascii="Trebuchet MS" w:hAnsi="Trebuchet MS"/>
                <w:sz w:val="18"/>
                <w:szCs w:val="18"/>
              </w:rPr>
              <w:t>navn</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5F28B10F" w14:textId="77777777" w:rsidR="009D01CC" w:rsidRPr="00E36687" w:rsidRDefault="009D01CC" w:rsidP="00E36687">
            <w:pPr>
              <w:rPr>
                <w:rFonts w:ascii="Trebuchet MS" w:hAnsi="Trebuchet MS"/>
                <w:sz w:val="18"/>
                <w:szCs w:val="18"/>
              </w:rPr>
            </w:pPr>
            <w:r w:rsidRPr="00E36687">
              <w:rPr>
                <w:rFonts w:ascii="Trebuchet MS" w:hAnsi="Trebuchet MS"/>
                <w:sz w:val="18"/>
                <w:szCs w:val="18"/>
              </w:rPr>
              <w:t>Navn på bygningsområde eller firma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71D7666"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053FAC1"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0C76D78" w14:textId="77777777" w:rsidR="009D01CC" w:rsidRPr="00E36687" w:rsidRDefault="009D01CC" w:rsidP="008A3298">
            <w:pPr>
              <w:jc w:val="center"/>
              <w:rPr>
                <w:rFonts w:ascii="Trebuchet MS" w:hAnsi="Trebuchet MS" w:cs="Trebuchet MS"/>
                <w:sz w:val="18"/>
                <w:szCs w:val="18"/>
              </w:rPr>
            </w:pPr>
            <w:r w:rsidRPr="00E36687">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DBF66A4" w14:textId="77777777" w:rsidR="009D01CC" w:rsidRPr="009D01CC" w:rsidRDefault="009D01CC" w:rsidP="00614ABE">
            <w:pPr>
              <w:rPr>
                <w:rFonts w:ascii="Trebuchet MS" w:hAnsi="Trebuchet MS" w:cs="Trebuchet MS"/>
                <w:sz w:val="18"/>
                <w:szCs w:val="18"/>
              </w:rPr>
            </w:pPr>
            <w:r w:rsidRPr="009D01CC">
              <w:rPr>
                <w:rFonts w:ascii="Trebuchet MS" w:hAnsi="Trebuchet MS" w:cs="Trebuchet MS"/>
                <w:sz w:val="18"/>
                <w:szCs w:val="18"/>
              </w:rPr>
              <w:t>Sandholm lejeren</w:t>
            </w:r>
          </w:p>
        </w:tc>
      </w:tr>
      <w:tr w:rsidR="009D01CC" w:rsidRPr="00CE1917" w14:paraId="3438367F"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1B081792" w14:textId="77777777" w:rsidR="009D01CC" w:rsidRPr="00E36687" w:rsidRDefault="007629C9" w:rsidP="00E36687">
            <w:pPr>
              <w:rPr>
                <w:rFonts w:ascii="Trebuchet MS" w:hAnsi="Trebuchet MS"/>
                <w:sz w:val="18"/>
                <w:szCs w:val="18"/>
              </w:rPr>
            </w:pPr>
            <w:proofErr w:type="spellStart"/>
            <w:r w:rsidRPr="00E36687">
              <w:rPr>
                <w:rFonts w:ascii="Trebuchet MS" w:hAnsi="Trebuchet MS"/>
                <w:sz w:val="18"/>
                <w:szCs w:val="18"/>
              </w:rPr>
              <w:t>kontakt_info</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207CF1B1" w14:textId="77777777" w:rsidR="009D01CC" w:rsidRPr="00E36687" w:rsidRDefault="009D01CC" w:rsidP="00E36687">
            <w:pPr>
              <w:rPr>
                <w:rFonts w:ascii="Trebuchet MS" w:hAnsi="Trebuchet MS"/>
                <w:sz w:val="18"/>
                <w:szCs w:val="18"/>
              </w:rPr>
            </w:pPr>
            <w:r w:rsidRPr="00E36687">
              <w:rPr>
                <w:rFonts w:ascii="Trebuchet MS" w:hAnsi="Trebuchet MS"/>
                <w:sz w:val="18"/>
                <w:szCs w:val="18"/>
              </w:rPr>
              <w:t>Informationer om kontaktperson/-telefon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50C8DF"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370E58"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D2E1F10" w14:textId="77777777" w:rsidR="009D01CC" w:rsidRPr="00E36687" w:rsidRDefault="009D01CC" w:rsidP="008A3298">
            <w:pPr>
              <w:jc w:val="center"/>
              <w:rPr>
                <w:rFonts w:ascii="Trebuchet MS" w:hAnsi="Trebuchet MS" w:cs="Trebuchet MS"/>
                <w:sz w:val="18"/>
                <w:szCs w:val="18"/>
              </w:rPr>
            </w:pPr>
            <w:r w:rsidRPr="00E36687">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3D6A5B2A" w14:textId="77777777" w:rsidR="009D01CC" w:rsidRPr="009D01CC" w:rsidRDefault="009D01CC" w:rsidP="00614ABE">
            <w:pPr>
              <w:rPr>
                <w:rFonts w:ascii="Trebuchet MS" w:hAnsi="Trebuchet MS" w:cs="Trebuchet MS"/>
                <w:sz w:val="18"/>
                <w:szCs w:val="18"/>
              </w:rPr>
            </w:pPr>
            <w:r w:rsidRPr="009D01CC">
              <w:rPr>
                <w:rFonts w:ascii="Trebuchet MS" w:hAnsi="Trebuchet MS" w:cs="Trebuchet MS"/>
                <w:sz w:val="18"/>
                <w:szCs w:val="18"/>
              </w:rPr>
              <w:t>12 34 56 78</w:t>
            </w:r>
          </w:p>
        </w:tc>
      </w:tr>
      <w:tr w:rsidR="00453D86" w:rsidRPr="00CE1917" w14:paraId="40CC2DB9" w14:textId="77777777" w:rsidTr="00E36687">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1AEAB1DD" w14:textId="77777777" w:rsidR="00453D86" w:rsidRPr="00E36687"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E36687">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B632EB" w14:textId="77777777" w:rsidR="00453D86" w:rsidRPr="00E36687" w:rsidRDefault="00453D86" w:rsidP="00E36687">
            <w:pPr>
              <w:rPr>
                <w:rFonts w:ascii="Trebuchet MS" w:hAnsi="Trebuchet MS" w:cs="Trebuchet MS"/>
                <w:sz w:val="18"/>
                <w:szCs w:val="18"/>
              </w:rPr>
            </w:pPr>
            <w:r w:rsidRPr="00E36687">
              <w:rPr>
                <w:rFonts w:ascii="Trebuchet MS" w:hAnsi="Trebuchet MS" w:cs="Trebuchet MS"/>
                <w:sz w:val="18"/>
                <w:szCs w:val="18"/>
              </w:rPr>
              <w:t>Felt defineret under: 4.1 Standardiserede felter til de temaspecifikke datamodeller</w:t>
            </w:r>
          </w:p>
        </w:tc>
      </w:tr>
      <w:tr w:rsidR="0025194E" w:rsidRPr="0051728E" w14:paraId="2FAD73F4" w14:textId="77777777" w:rsidTr="00E36687">
        <w:trPr>
          <w:trHeight w:hRule="exact" w:val="255"/>
        </w:trPr>
        <w:tc>
          <w:tcPr>
            <w:tcW w:w="13716" w:type="dxa"/>
            <w:gridSpan w:val="6"/>
            <w:tcBorders>
              <w:top w:val="single" w:sz="4" w:space="0" w:color="auto"/>
              <w:left w:val="nil"/>
              <w:bottom w:val="nil"/>
              <w:right w:val="nil"/>
            </w:tcBorders>
            <w:shd w:val="clear" w:color="auto" w:fill="97DDBA"/>
            <w:vAlign w:val="bottom"/>
          </w:tcPr>
          <w:p w14:paraId="7402EF91" w14:textId="77777777" w:rsidR="0025194E" w:rsidRPr="00E36687" w:rsidRDefault="00685655" w:rsidP="00E36687">
            <w:pPr>
              <w:rPr>
                <w:rFonts w:ascii="Trebuchet MS" w:hAnsi="Trebuchet MS" w:cs="Trebuchet MS"/>
                <w:sz w:val="18"/>
                <w:szCs w:val="18"/>
              </w:rPr>
            </w:pPr>
            <w:r w:rsidRPr="00E36687">
              <w:rPr>
                <w:rFonts w:ascii="Trebuchet MS" w:hAnsi="Trebuchet MS" w:cs="Trebuchet MS"/>
                <w:i/>
                <w:iCs/>
                <w:sz w:val="18"/>
                <w:szCs w:val="18"/>
              </w:rPr>
              <w:lastRenderedPageBreak/>
              <w:t xml:space="preserve">Felter markeret med </w:t>
            </w:r>
            <w:r w:rsidR="00A233BE" w:rsidRPr="00E36687">
              <w:rPr>
                <w:rFonts w:ascii="Trebuchet MS" w:hAnsi="Trebuchet MS" w:cs="Trebuchet MS"/>
                <w:i/>
                <w:iCs/>
                <w:sz w:val="18"/>
                <w:szCs w:val="18"/>
              </w:rPr>
              <w:t>grøn</w:t>
            </w:r>
            <w:r w:rsidRPr="00E36687">
              <w:rPr>
                <w:rFonts w:ascii="Trebuchet MS" w:hAnsi="Trebuchet MS" w:cs="Trebuchet MS"/>
                <w:i/>
                <w:iCs/>
                <w:sz w:val="18"/>
                <w:szCs w:val="18"/>
              </w:rPr>
              <w:t xml:space="preserve"> er temaspecifikke </w:t>
            </w:r>
            <w:r w:rsidR="00A233BE" w:rsidRPr="00E36687">
              <w:rPr>
                <w:rFonts w:ascii="Trebuchet MS" w:hAnsi="Trebuchet MS" w:cs="Trebuchet MS"/>
                <w:i/>
                <w:iCs/>
                <w:sz w:val="18"/>
                <w:szCs w:val="18"/>
              </w:rPr>
              <w:t xml:space="preserve">felter og </w:t>
            </w:r>
            <w:r w:rsidRPr="00E36687">
              <w:rPr>
                <w:rFonts w:ascii="Trebuchet MS" w:hAnsi="Trebuchet MS" w:cs="Trebuchet MS"/>
                <w:i/>
                <w:iCs/>
                <w:sz w:val="18"/>
                <w:szCs w:val="18"/>
              </w:rPr>
              <w:t>opslagstabeller, der indeholder oversættelser af koder i andre felter.</w:t>
            </w:r>
          </w:p>
        </w:tc>
      </w:tr>
    </w:tbl>
    <w:p w14:paraId="2C462F3C" w14:textId="77777777" w:rsidR="004B3CF7" w:rsidRDefault="00A52D18" w:rsidP="004B3CF7">
      <w:pPr>
        <w:pStyle w:val="Overskrift6"/>
      </w:pPr>
      <w:r>
        <w:t>5.12.</w:t>
      </w:r>
      <w:r w:rsidR="00901641">
        <w:t>6.</w:t>
      </w:r>
      <w:r w:rsidR="00453D86">
        <w:t>1</w:t>
      </w:r>
      <w:r w:rsidR="00901641" w:rsidRPr="00A32757">
        <w:t xml:space="preserve"> </w:t>
      </w:r>
      <w:r w:rsidR="00901641">
        <w:t>Metadata</w:t>
      </w:r>
      <w:r w:rsidR="004B3CF7" w:rsidRPr="004B3CF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B3CF7" w:rsidRPr="0051728E" w14:paraId="33A3E4EC" w14:textId="77777777" w:rsidTr="00E36687">
        <w:trPr>
          <w:trHeight w:hRule="exact" w:val="255"/>
        </w:trPr>
        <w:tc>
          <w:tcPr>
            <w:tcW w:w="2235" w:type="dxa"/>
            <w:shd w:val="clear" w:color="auto" w:fill="D9D9D9"/>
            <w:vAlign w:val="bottom"/>
          </w:tcPr>
          <w:p w14:paraId="1B8ED13D" w14:textId="77777777" w:rsidR="004B3CF7" w:rsidRPr="0051728E" w:rsidRDefault="004B3CF7" w:rsidP="00E3668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0FDCCBA" w14:textId="77777777" w:rsidR="004B3CF7" w:rsidRPr="00FE3FC3" w:rsidRDefault="004B3CF7" w:rsidP="00E36687">
            <w:pPr>
              <w:rPr>
                <w:rFonts w:ascii="Trebuchet MS" w:hAnsi="Trebuchet MS" w:cs="Trebuchet MS"/>
                <w:bCs/>
                <w:sz w:val="18"/>
                <w:szCs w:val="18"/>
              </w:rPr>
            </w:pPr>
            <w:r w:rsidRPr="00FE3FC3">
              <w:rPr>
                <w:rFonts w:ascii="Trebuchet MS" w:hAnsi="Trebuchet MS" w:cs="Trebuchet MS"/>
                <w:b/>
                <w:bCs/>
                <w:sz w:val="18"/>
                <w:szCs w:val="18"/>
              </w:rPr>
              <w:t>Beskrivelse</w:t>
            </w:r>
          </w:p>
        </w:tc>
      </w:tr>
      <w:tr w:rsidR="004B3CF7" w:rsidRPr="0051728E" w14:paraId="535A489F" w14:textId="77777777" w:rsidTr="00E36687">
        <w:trPr>
          <w:trHeight w:hRule="exact" w:val="255"/>
        </w:trPr>
        <w:tc>
          <w:tcPr>
            <w:tcW w:w="2235" w:type="dxa"/>
            <w:shd w:val="clear" w:color="auto" w:fill="E0E0E0"/>
            <w:vAlign w:val="bottom"/>
          </w:tcPr>
          <w:p w14:paraId="3191F40C"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74C40AF" w14:textId="77777777" w:rsidR="004B3CF7" w:rsidRPr="00901641" w:rsidRDefault="004B3CF7" w:rsidP="00E36687">
            <w:pPr>
              <w:rPr>
                <w:rFonts w:ascii="Trebuchet MS" w:hAnsi="Trebuchet MS" w:cs="Trebuchet MS"/>
                <w:sz w:val="18"/>
                <w:szCs w:val="18"/>
              </w:rPr>
            </w:pPr>
            <w:r w:rsidRPr="00776E43">
              <w:rPr>
                <w:rFonts w:ascii="Trebuchet MS" w:hAnsi="Trebuchet MS"/>
                <w:sz w:val="18"/>
                <w:szCs w:val="18"/>
              </w:rPr>
              <w:t>Særlige bygningsområde</w:t>
            </w:r>
          </w:p>
        </w:tc>
      </w:tr>
      <w:tr w:rsidR="004B3CF7" w:rsidRPr="0051728E" w14:paraId="658C8F78" w14:textId="77777777" w:rsidTr="00E36687">
        <w:trPr>
          <w:trHeight w:hRule="exact" w:val="255"/>
        </w:trPr>
        <w:tc>
          <w:tcPr>
            <w:tcW w:w="2235" w:type="dxa"/>
            <w:shd w:val="clear" w:color="auto" w:fill="E0E0E0"/>
            <w:vAlign w:val="bottom"/>
          </w:tcPr>
          <w:p w14:paraId="49A0EDCD"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DCFBCD8" w14:textId="77777777" w:rsidR="004B3CF7" w:rsidRDefault="00A52D18" w:rsidP="00E36687">
            <w:pPr>
              <w:rPr>
                <w:rFonts w:ascii="Trebuchet MS" w:hAnsi="Trebuchet MS"/>
                <w:sz w:val="18"/>
                <w:szCs w:val="18"/>
              </w:rPr>
            </w:pPr>
            <w:r>
              <w:rPr>
                <w:rFonts w:ascii="Trebuchet MS" w:hAnsi="Trebuchet MS"/>
                <w:sz w:val="18"/>
                <w:szCs w:val="18"/>
              </w:rPr>
              <w:t>61</w:t>
            </w:r>
            <w:r w:rsidR="004B3CF7">
              <w:rPr>
                <w:rFonts w:ascii="Trebuchet MS" w:hAnsi="Trebuchet MS"/>
                <w:sz w:val="18"/>
                <w:szCs w:val="18"/>
              </w:rPr>
              <w:t>05</w:t>
            </w:r>
          </w:p>
        </w:tc>
      </w:tr>
      <w:tr w:rsidR="004B3CF7" w:rsidRPr="0051728E" w14:paraId="45D1375B" w14:textId="77777777" w:rsidTr="00E36687">
        <w:trPr>
          <w:trHeight w:hRule="exact" w:val="255"/>
        </w:trPr>
        <w:tc>
          <w:tcPr>
            <w:tcW w:w="2235" w:type="dxa"/>
            <w:shd w:val="clear" w:color="auto" w:fill="E0E0E0"/>
            <w:vAlign w:val="bottom"/>
          </w:tcPr>
          <w:p w14:paraId="5C68E91A"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FC3639C" w14:textId="77777777" w:rsidR="004B3CF7" w:rsidRPr="00F279E4" w:rsidRDefault="004B3CF7" w:rsidP="00E36687">
            <w:pPr>
              <w:rPr>
                <w:rFonts w:ascii="Trebuchet MS" w:hAnsi="Trebuchet MS" w:cs="Trebuchet MS"/>
                <w:sz w:val="18"/>
                <w:szCs w:val="18"/>
              </w:rPr>
            </w:pPr>
            <w:r w:rsidRPr="0025194E">
              <w:rPr>
                <w:rFonts w:ascii="Trebuchet MS" w:hAnsi="Trebuchet MS"/>
                <w:sz w:val="18"/>
                <w:szCs w:val="18"/>
              </w:rPr>
              <w:t>Stedfæstelse for planer der viser hvordan større bygninger skal evakueres. (Skoler, sygehuse m.m.)</w:t>
            </w:r>
          </w:p>
        </w:tc>
      </w:tr>
      <w:tr w:rsidR="004B3CF7" w:rsidRPr="0051728E" w14:paraId="162AFAFA" w14:textId="77777777" w:rsidTr="00E36687">
        <w:trPr>
          <w:trHeight w:hRule="exact" w:val="255"/>
        </w:trPr>
        <w:tc>
          <w:tcPr>
            <w:tcW w:w="2235" w:type="dxa"/>
            <w:shd w:val="clear" w:color="auto" w:fill="E0E0E0"/>
            <w:vAlign w:val="bottom"/>
          </w:tcPr>
          <w:p w14:paraId="0645762E"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1D36734" w14:textId="77777777" w:rsidR="004B3CF7" w:rsidRPr="00D77840" w:rsidRDefault="004B3CF7" w:rsidP="00E36687">
            <w:pPr>
              <w:rPr>
                <w:rFonts w:ascii="Trebuchet MS" w:hAnsi="Trebuchet MS" w:cs="Trebuchet MS"/>
                <w:sz w:val="18"/>
                <w:szCs w:val="18"/>
              </w:rPr>
            </w:pPr>
            <w:r w:rsidRPr="0025194E">
              <w:rPr>
                <w:rFonts w:ascii="Trebuchet MS" w:hAnsi="Trebuchet MS"/>
                <w:sz w:val="18"/>
                <w:szCs w:val="18"/>
              </w:rPr>
              <w:t>Stedfæstelse for planer der viser hvordan større bygninger skal evakueres. (Skoler, sygehuse m.m.)</w:t>
            </w:r>
          </w:p>
        </w:tc>
      </w:tr>
      <w:tr w:rsidR="004B3CF7" w:rsidRPr="0051728E" w14:paraId="12DCDA17" w14:textId="77777777" w:rsidTr="00E36687">
        <w:trPr>
          <w:trHeight w:hRule="exact" w:val="255"/>
        </w:trPr>
        <w:tc>
          <w:tcPr>
            <w:tcW w:w="2235" w:type="dxa"/>
            <w:shd w:val="clear" w:color="auto" w:fill="E0E0E0"/>
            <w:vAlign w:val="bottom"/>
          </w:tcPr>
          <w:p w14:paraId="09EB0E6F" w14:textId="77777777" w:rsidR="004B3CF7" w:rsidRPr="0051728E" w:rsidRDefault="004B3CF7" w:rsidP="00E3668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99561FD"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Have et overblik over de områder der har evakueringsplaner og give nem og hurtig adgang til planerne, når der er behov.</w:t>
            </w:r>
          </w:p>
        </w:tc>
      </w:tr>
      <w:tr w:rsidR="004B3CF7" w:rsidRPr="0051728E" w14:paraId="558296B9" w14:textId="77777777" w:rsidTr="00E36687">
        <w:trPr>
          <w:trHeight w:hRule="exact" w:val="255"/>
        </w:trPr>
        <w:tc>
          <w:tcPr>
            <w:tcW w:w="2235" w:type="dxa"/>
            <w:shd w:val="clear" w:color="auto" w:fill="E0E0E0"/>
            <w:vAlign w:val="bottom"/>
          </w:tcPr>
          <w:p w14:paraId="3DA75A28" w14:textId="77777777" w:rsidR="004B3CF7" w:rsidRPr="0051728E" w:rsidRDefault="004B3CF7" w:rsidP="00E3668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83A740A" w14:textId="77777777" w:rsidR="004B3CF7" w:rsidRPr="00BF1A2A" w:rsidRDefault="004B3CF7" w:rsidP="00E3668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4B3CF7" w:rsidRPr="0051728E" w14:paraId="61F0CB4B" w14:textId="77777777" w:rsidTr="00E36687">
        <w:trPr>
          <w:trHeight w:hRule="exact" w:val="255"/>
        </w:trPr>
        <w:tc>
          <w:tcPr>
            <w:tcW w:w="2235" w:type="dxa"/>
            <w:shd w:val="clear" w:color="auto" w:fill="E0E0E0"/>
            <w:vAlign w:val="bottom"/>
          </w:tcPr>
          <w:p w14:paraId="0DDD110D" w14:textId="77777777" w:rsidR="004B3CF7" w:rsidRPr="00492FFE" w:rsidRDefault="006D2EDB" w:rsidP="00E36687">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4B3CF7" w:rsidRPr="00492FFE">
              <w:rPr>
                <w:rFonts w:ascii="Trebuchet MS" w:hAnsi="Trebuchet MS" w:cs="Trebuchet MS"/>
                <w:sz w:val="18"/>
                <w:szCs w:val="18"/>
              </w:rPr>
              <w:t>_ord</w:t>
            </w:r>
            <w:proofErr w:type="spellEnd"/>
          </w:p>
        </w:tc>
        <w:tc>
          <w:tcPr>
            <w:tcW w:w="11340" w:type="dxa"/>
            <w:shd w:val="clear" w:color="auto" w:fill="FFFFFF"/>
            <w:vAlign w:val="bottom"/>
          </w:tcPr>
          <w:p w14:paraId="74E3CB07" w14:textId="77777777" w:rsidR="004B3CF7" w:rsidRPr="00492FFE" w:rsidRDefault="004B3CF7" w:rsidP="00E36687">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4B3CF7" w:rsidRPr="0051728E" w14:paraId="1BF7F702" w14:textId="77777777" w:rsidTr="00E36687">
        <w:trPr>
          <w:trHeight w:hRule="exact" w:val="255"/>
        </w:trPr>
        <w:tc>
          <w:tcPr>
            <w:tcW w:w="2235" w:type="dxa"/>
            <w:shd w:val="clear" w:color="auto" w:fill="E0E0E0"/>
            <w:vAlign w:val="bottom"/>
          </w:tcPr>
          <w:p w14:paraId="6DB3F0E8"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B2DED5E"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Flade</w:t>
            </w:r>
          </w:p>
        </w:tc>
      </w:tr>
      <w:tr w:rsidR="004B3CF7" w:rsidRPr="0051728E" w14:paraId="5606DFE0" w14:textId="77777777" w:rsidTr="00E36687">
        <w:trPr>
          <w:trHeight w:hRule="exact" w:val="255"/>
        </w:trPr>
        <w:tc>
          <w:tcPr>
            <w:tcW w:w="2235" w:type="dxa"/>
            <w:shd w:val="clear" w:color="auto" w:fill="E0E0E0"/>
            <w:vAlign w:val="bottom"/>
          </w:tcPr>
          <w:p w14:paraId="12CBC2A0" w14:textId="77777777" w:rsidR="004B3CF7" w:rsidRPr="00FE3FC3" w:rsidRDefault="004B3CF7" w:rsidP="00E3668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DF61EC3" w14:textId="77777777" w:rsidR="004B3CF7" w:rsidRPr="00FE3FC3" w:rsidRDefault="004B3CF7" w:rsidP="00E36687">
            <w:pPr>
              <w:rPr>
                <w:rFonts w:ascii="Trebuchet MS" w:hAnsi="Trebuchet MS" w:cs="Trebuchet MS"/>
                <w:sz w:val="18"/>
                <w:szCs w:val="18"/>
              </w:rPr>
            </w:pPr>
          </w:p>
        </w:tc>
      </w:tr>
      <w:tr w:rsidR="000C68CF" w:rsidRPr="00113FBA" w14:paraId="525653E2" w14:textId="77777777" w:rsidTr="00E36687">
        <w:trPr>
          <w:trHeight w:hRule="exact" w:val="255"/>
        </w:trPr>
        <w:tc>
          <w:tcPr>
            <w:tcW w:w="2235" w:type="dxa"/>
            <w:shd w:val="clear" w:color="auto" w:fill="E0E0E0"/>
            <w:vAlign w:val="bottom"/>
          </w:tcPr>
          <w:p w14:paraId="60C787B0" w14:textId="77777777" w:rsidR="000C68CF" w:rsidRPr="00E6255A" w:rsidRDefault="0089156A" w:rsidP="00E36687">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1AD59AE" w14:textId="518AF552" w:rsidR="000C68CF" w:rsidRPr="00E6255A" w:rsidRDefault="00D8362B" w:rsidP="00E36687">
            <w:pPr>
              <w:rPr>
                <w:rFonts w:ascii="Trebuchet MS" w:hAnsi="Trebuchet MS" w:cs="Trebuchet MS"/>
                <w:sz w:val="18"/>
                <w:szCs w:val="18"/>
              </w:rPr>
            </w:pPr>
            <w:r w:rsidRPr="00ED0116">
              <w:rPr>
                <w:rFonts w:ascii="Trebuchet MS" w:hAnsi="Trebuchet MS" w:cs="Trebuchet MS"/>
                <w:color w:val="4F81BD"/>
                <w:sz w:val="18"/>
                <w:szCs w:val="18"/>
              </w:rPr>
              <w:t>14.00.09, 14.01.14, 82.13.10</w:t>
            </w:r>
          </w:p>
        </w:tc>
      </w:tr>
    </w:tbl>
    <w:p w14:paraId="54DCDF9D" w14:textId="77777777" w:rsidR="00901641" w:rsidRPr="00A32757" w:rsidRDefault="00A52D18" w:rsidP="00901641">
      <w:pPr>
        <w:pStyle w:val="Overskrift6"/>
      </w:pPr>
      <w:r>
        <w:t>5.12.</w:t>
      </w:r>
      <w:r w:rsidR="00901641">
        <w:t>6.</w:t>
      </w:r>
      <w:r w:rsidR="00453D86">
        <w:t>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01641" w:rsidRPr="0051728E" w14:paraId="36FBB022" w14:textId="77777777" w:rsidTr="00E36687">
        <w:trPr>
          <w:trHeight w:hRule="exact" w:val="255"/>
        </w:trPr>
        <w:tc>
          <w:tcPr>
            <w:tcW w:w="4503" w:type="dxa"/>
            <w:shd w:val="clear" w:color="auto" w:fill="D9D9D9"/>
            <w:vAlign w:val="bottom"/>
          </w:tcPr>
          <w:p w14:paraId="387B740F" w14:textId="77777777" w:rsidR="00901641" w:rsidRPr="0051728E" w:rsidRDefault="00901641" w:rsidP="00E36687">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3203E1C" w14:textId="77777777" w:rsidR="00901641" w:rsidRPr="0051728E" w:rsidRDefault="00901641" w:rsidP="00E36687">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0BBEC911" w14:textId="77777777" w:rsidTr="00E36687">
        <w:trPr>
          <w:trHeight w:hRule="exact" w:val="255"/>
        </w:trPr>
        <w:tc>
          <w:tcPr>
            <w:tcW w:w="4503" w:type="dxa"/>
            <w:shd w:val="clear" w:color="auto" w:fill="E0E0E0"/>
            <w:vAlign w:val="bottom"/>
          </w:tcPr>
          <w:p w14:paraId="70A0DAD8" w14:textId="77777777" w:rsidR="00901641" w:rsidRPr="00024C60" w:rsidRDefault="00901641" w:rsidP="00E3668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65F89025" w14:textId="77777777" w:rsidR="00901641" w:rsidRPr="00024C60" w:rsidRDefault="00842CA3" w:rsidP="00E36687">
            <w:pPr>
              <w:rPr>
                <w:rFonts w:ascii="Trebuchet MS" w:hAnsi="Trebuchet MS" w:cs="Trebuchet MS"/>
                <w:sz w:val="18"/>
                <w:szCs w:val="18"/>
              </w:rPr>
            </w:pPr>
            <w:r>
              <w:rPr>
                <w:rFonts w:ascii="Trebuchet MS" w:hAnsi="Trebuchet MS" w:cs="Trebuchet MS"/>
                <w:sz w:val="18"/>
                <w:szCs w:val="18"/>
              </w:rPr>
              <w:t>Ud fra evakueringsplanerne indtegnes fladerne for evakueringsplanerne.</w:t>
            </w:r>
          </w:p>
        </w:tc>
      </w:tr>
      <w:tr w:rsidR="00901641" w:rsidRPr="0051728E" w14:paraId="3F91BB89" w14:textId="77777777" w:rsidTr="00E36687">
        <w:trPr>
          <w:trHeight w:hRule="exact" w:val="255"/>
        </w:trPr>
        <w:tc>
          <w:tcPr>
            <w:tcW w:w="4503" w:type="dxa"/>
            <w:shd w:val="clear" w:color="auto" w:fill="E0E0E0"/>
            <w:vAlign w:val="bottom"/>
          </w:tcPr>
          <w:p w14:paraId="31343AB0"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BBC3D8A" w14:textId="77777777" w:rsidR="00901641" w:rsidRPr="00024C60" w:rsidRDefault="00A233BE" w:rsidP="00E36687">
            <w:pPr>
              <w:rPr>
                <w:rFonts w:ascii="Trebuchet MS" w:hAnsi="Trebuchet MS" w:cs="Trebuchet MS"/>
                <w:sz w:val="18"/>
                <w:szCs w:val="18"/>
              </w:rPr>
            </w:pPr>
            <w:r>
              <w:rPr>
                <w:rFonts w:ascii="Trebuchet MS" w:hAnsi="Trebuchet MS" w:cs="Trebuchet MS"/>
                <w:sz w:val="18"/>
                <w:szCs w:val="18"/>
              </w:rPr>
              <w:t xml:space="preserve">Opdeles i områdenavn, bygning/stednavn og kontakt telefonnr. </w:t>
            </w:r>
          </w:p>
        </w:tc>
      </w:tr>
      <w:tr w:rsidR="00901641" w:rsidRPr="0051728E" w14:paraId="408B650E" w14:textId="77777777" w:rsidTr="00E36687">
        <w:trPr>
          <w:trHeight w:hRule="exact" w:val="255"/>
        </w:trPr>
        <w:tc>
          <w:tcPr>
            <w:tcW w:w="4503" w:type="dxa"/>
            <w:shd w:val="clear" w:color="auto" w:fill="E0E0E0"/>
            <w:vAlign w:val="bottom"/>
          </w:tcPr>
          <w:p w14:paraId="54D45FE5"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26FA7F5" w14:textId="77777777" w:rsidR="00901641" w:rsidRPr="00024C60" w:rsidRDefault="00901641" w:rsidP="00E36687">
            <w:pPr>
              <w:rPr>
                <w:rFonts w:ascii="Trebuchet MS" w:hAnsi="Trebuchet MS" w:cs="Trebuchet MS"/>
                <w:sz w:val="18"/>
                <w:szCs w:val="18"/>
              </w:rPr>
            </w:pPr>
          </w:p>
        </w:tc>
      </w:tr>
      <w:tr w:rsidR="00901641" w:rsidRPr="0051728E" w14:paraId="56E8E03B" w14:textId="77777777" w:rsidTr="00E36687">
        <w:trPr>
          <w:trHeight w:hRule="exact" w:val="255"/>
        </w:trPr>
        <w:tc>
          <w:tcPr>
            <w:tcW w:w="4503" w:type="dxa"/>
            <w:shd w:val="clear" w:color="auto" w:fill="E0E0E0"/>
            <w:vAlign w:val="bottom"/>
          </w:tcPr>
          <w:p w14:paraId="3EB09816"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7C76135" w14:textId="77777777" w:rsidR="00901641" w:rsidRPr="00024C60" w:rsidRDefault="00901641" w:rsidP="00E36687">
            <w:pPr>
              <w:rPr>
                <w:rFonts w:ascii="Trebuchet MS" w:hAnsi="Trebuchet MS" w:cs="Trebuchet MS"/>
                <w:sz w:val="18"/>
                <w:szCs w:val="18"/>
              </w:rPr>
            </w:pPr>
          </w:p>
        </w:tc>
      </w:tr>
      <w:tr w:rsidR="00901641" w:rsidRPr="0051728E" w14:paraId="083E7833" w14:textId="77777777" w:rsidTr="00E36687">
        <w:trPr>
          <w:trHeight w:hRule="exact" w:val="255"/>
        </w:trPr>
        <w:tc>
          <w:tcPr>
            <w:tcW w:w="4503" w:type="dxa"/>
            <w:shd w:val="clear" w:color="auto" w:fill="E0E0E0"/>
            <w:vAlign w:val="bottom"/>
          </w:tcPr>
          <w:p w14:paraId="3EEF1731"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755991E2" w14:textId="77777777" w:rsidR="00901641" w:rsidRPr="00024C60" w:rsidRDefault="00901641" w:rsidP="00E36687">
            <w:pPr>
              <w:rPr>
                <w:rFonts w:ascii="Trebuchet MS" w:hAnsi="Trebuchet MS" w:cs="Trebuchet MS"/>
                <w:sz w:val="18"/>
                <w:szCs w:val="18"/>
              </w:rPr>
            </w:pPr>
          </w:p>
        </w:tc>
      </w:tr>
      <w:tr w:rsidR="00901641" w:rsidRPr="0051728E" w14:paraId="0C81006C" w14:textId="77777777" w:rsidTr="00E36687">
        <w:trPr>
          <w:trHeight w:hRule="exact" w:val="255"/>
        </w:trPr>
        <w:tc>
          <w:tcPr>
            <w:tcW w:w="4503" w:type="dxa"/>
            <w:shd w:val="clear" w:color="auto" w:fill="E0E0E0"/>
            <w:vAlign w:val="bottom"/>
          </w:tcPr>
          <w:p w14:paraId="5F9601FC"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18D70900" w14:textId="77777777" w:rsidR="00901641" w:rsidRPr="00024C60" w:rsidRDefault="00A233BE" w:rsidP="00E36687">
            <w:pPr>
              <w:rPr>
                <w:rFonts w:ascii="Trebuchet MS" w:hAnsi="Trebuchet MS" w:cs="Trebuchet MS"/>
                <w:sz w:val="18"/>
                <w:szCs w:val="18"/>
              </w:rPr>
            </w:pPr>
            <w:r>
              <w:rPr>
                <w:rFonts w:ascii="Trebuchet MS" w:hAnsi="Trebuchet MS" w:cs="Trebuchet MS"/>
                <w:sz w:val="18"/>
                <w:szCs w:val="18"/>
              </w:rPr>
              <w:t>Ingen</w:t>
            </w:r>
          </w:p>
        </w:tc>
      </w:tr>
    </w:tbl>
    <w:p w14:paraId="4CB78F13" w14:textId="0C19F648" w:rsidR="00901641" w:rsidRPr="00E6255A" w:rsidRDefault="00A52D18" w:rsidP="00901641">
      <w:pPr>
        <w:pStyle w:val="Overskrift2"/>
        <w:rPr>
          <w:color w:val="808080"/>
          <w:kern w:val="32"/>
        </w:rPr>
      </w:pPr>
      <w:bookmarkStart w:id="470" w:name="_Toc63351511"/>
      <w:r w:rsidRPr="001C45F0">
        <w:rPr>
          <w:color w:val="808080" w:themeColor="background1" w:themeShade="80"/>
          <w:kern w:val="32"/>
        </w:rPr>
        <w:t>5.12.</w:t>
      </w:r>
      <w:r w:rsidR="00901641" w:rsidRPr="001C45F0">
        <w:rPr>
          <w:color w:val="808080" w:themeColor="background1" w:themeShade="80"/>
          <w:kern w:val="32"/>
        </w:rPr>
        <w:t xml:space="preserve">7 </w:t>
      </w:r>
      <w:r w:rsidR="00045FF1" w:rsidRPr="001C45F0">
        <w:rPr>
          <w:color w:val="808080" w:themeColor="background1" w:themeShade="80"/>
          <w:kern w:val="32"/>
        </w:rPr>
        <w:t xml:space="preserve">Særlig </w:t>
      </w:r>
      <w:r w:rsidR="0073574F" w:rsidRPr="001C45F0">
        <w:rPr>
          <w:color w:val="808080" w:themeColor="background1" w:themeShade="80"/>
          <w:kern w:val="32"/>
        </w:rPr>
        <w:t>bygning</w:t>
      </w:r>
      <w:r w:rsidR="00901641" w:rsidRPr="001C45F0">
        <w:rPr>
          <w:color w:val="808080" w:themeColor="background1" w:themeShade="80"/>
          <w:kern w:val="32"/>
        </w:rPr>
        <w:t xml:space="preserve"> (</w:t>
      </w:r>
      <w:r w:rsidR="00901641" w:rsidRPr="00E6255A">
        <w:rPr>
          <w:color w:val="808080"/>
          <w:kern w:val="32"/>
        </w:rPr>
        <w:t>6</w:t>
      </w:r>
      <w:r w:rsidRPr="00E6255A">
        <w:rPr>
          <w:color w:val="808080"/>
          <w:kern w:val="32"/>
        </w:rPr>
        <w:t>1</w:t>
      </w:r>
      <w:r w:rsidR="00901641" w:rsidRPr="00E6255A">
        <w:rPr>
          <w:color w:val="808080"/>
          <w:kern w:val="32"/>
        </w:rPr>
        <w:t xml:space="preserve">06) </w:t>
      </w:r>
      <w:r w:rsidR="00363826" w:rsidRPr="00E6255A">
        <w:rPr>
          <w:color w:val="808080"/>
          <w:kern w:val="32"/>
        </w:rPr>
        <w:t>–</w:t>
      </w:r>
      <w:r w:rsidR="001C45F0" w:rsidRPr="00E6255A">
        <w:rPr>
          <w:color w:val="808080"/>
          <w:kern w:val="32"/>
        </w:rPr>
        <w:t xml:space="preserve"> Udgå</w:t>
      </w:r>
      <w:r w:rsidR="00C15214">
        <w:rPr>
          <w:color w:val="808080"/>
          <w:kern w:val="32"/>
        </w:rPr>
        <w:t>et</w:t>
      </w:r>
      <w:r w:rsidR="00363826" w:rsidRPr="00E6255A">
        <w:rPr>
          <w:color w:val="808080"/>
          <w:kern w:val="32"/>
        </w:rPr>
        <w:t xml:space="preserve"> (i </w:t>
      </w:r>
      <w:proofErr w:type="spellStart"/>
      <w:r w:rsidR="00363826" w:rsidRPr="00E6255A">
        <w:rPr>
          <w:color w:val="808080"/>
          <w:kern w:val="32"/>
        </w:rPr>
        <w:t>ver</w:t>
      </w:r>
      <w:proofErr w:type="spellEnd"/>
      <w:r w:rsidR="00363826" w:rsidRPr="00E6255A">
        <w:rPr>
          <w:color w:val="808080"/>
          <w:kern w:val="32"/>
        </w:rPr>
        <w:t>. 2.</w:t>
      </w:r>
      <w:r w:rsidR="00113FBA" w:rsidRPr="00E6255A">
        <w:rPr>
          <w:color w:val="808080"/>
          <w:kern w:val="32"/>
        </w:rPr>
        <w:t>4</w:t>
      </w:r>
      <w:r w:rsidR="00363826" w:rsidRPr="00E6255A">
        <w:rPr>
          <w:color w:val="808080"/>
          <w:kern w:val="32"/>
        </w:rPr>
        <w:t>)</w:t>
      </w:r>
      <w:bookmarkEnd w:id="470"/>
    </w:p>
    <w:p w14:paraId="7447FC87" w14:textId="77777777" w:rsidR="0073574F" w:rsidRDefault="00CA1B3D" w:rsidP="0073574F">
      <w:pPr>
        <w:pStyle w:val="Overskrift2"/>
        <w:rPr>
          <w:kern w:val="32"/>
        </w:rPr>
      </w:pPr>
      <w:r>
        <w:rPr>
          <w:kern w:val="32"/>
        </w:rPr>
        <w:br w:type="page"/>
      </w:r>
      <w:bookmarkStart w:id="471" w:name="_Toc63351512"/>
      <w:r w:rsidR="00A52D18">
        <w:rPr>
          <w:kern w:val="32"/>
        </w:rPr>
        <w:lastRenderedPageBreak/>
        <w:t>5.12.</w:t>
      </w:r>
      <w:r w:rsidR="0073574F">
        <w:rPr>
          <w:kern w:val="32"/>
        </w:rPr>
        <w:t>8</w:t>
      </w:r>
      <w:r w:rsidR="0073574F" w:rsidRPr="00066C65">
        <w:rPr>
          <w:kern w:val="32"/>
        </w:rPr>
        <w:t xml:space="preserve"> </w:t>
      </w:r>
      <w:bookmarkStart w:id="472" w:name="_Hlk59517375"/>
      <w:r w:rsidR="0073574F" w:rsidRPr="0073574F">
        <w:rPr>
          <w:kern w:val="32"/>
        </w:rPr>
        <w:t>Forholdsordre</w:t>
      </w:r>
      <w:r w:rsidR="0073574F" w:rsidRPr="00066C65">
        <w:rPr>
          <w:kern w:val="32"/>
        </w:rPr>
        <w:t xml:space="preserve"> (</w:t>
      </w:r>
      <w:r w:rsidR="00785F85">
        <w:rPr>
          <w:kern w:val="32"/>
        </w:rPr>
        <w:t>6</w:t>
      </w:r>
      <w:r w:rsidR="00A52D18">
        <w:rPr>
          <w:kern w:val="32"/>
        </w:rPr>
        <w:t>1</w:t>
      </w:r>
      <w:r w:rsidR="0073574F">
        <w:rPr>
          <w:kern w:val="32"/>
        </w:rPr>
        <w:t>07</w:t>
      </w:r>
      <w:r w:rsidR="0073574F" w:rsidRPr="00066C65">
        <w:rPr>
          <w:kern w:val="32"/>
        </w:rPr>
        <w:t>)</w:t>
      </w:r>
      <w:bookmarkEnd w:id="472"/>
      <w:r w:rsidR="0073574F" w:rsidRPr="007C3785">
        <w:rPr>
          <w:kern w:val="32"/>
        </w:rPr>
        <w:t xml:space="preserve"> </w:t>
      </w:r>
      <w:r w:rsidR="0048534C">
        <w:rPr>
          <w:kern w:val="32"/>
        </w:rPr>
        <w:t>*</w:t>
      </w:r>
      <w:bookmarkEnd w:id="47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515"/>
        <w:gridCol w:w="1155"/>
        <w:gridCol w:w="1930"/>
        <w:gridCol w:w="1467"/>
        <w:gridCol w:w="2698"/>
      </w:tblGrid>
      <w:tr w:rsidR="0073574F" w:rsidRPr="0051728E" w14:paraId="2B09AA6D" w14:textId="77777777" w:rsidTr="00A77F0C">
        <w:tc>
          <w:tcPr>
            <w:tcW w:w="1951" w:type="dxa"/>
            <w:tcBorders>
              <w:bottom w:val="single" w:sz="4" w:space="0" w:color="auto"/>
            </w:tcBorders>
            <w:shd w:val="clear" w:color="auto" w:fill="D9D9D9"/>
            <w:vAlign w:val="center"/>
          </w:tcPr>
          <w:p w14:paraId="08AFCF57"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515" w:type="dxa"/>
            <w:tcBorders>
              <w:bottom w:val="single" w:sz="4" w:space="0" w:color="auto"/>
            </w:tcBorders>
            <w:shd w:val="clear" w:color="auto" w:fill="D9D9D9"/>
            <w:vAlign w:val="center"/>
          </w:tcPr>
          <w:p w14:paraId="5BB1FFAA"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6AA0C6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930" w:type="dxa"/>
            <w:tcBorders>
              <w:bottom w:val="single" w:sz="4" w:space="0" w:color="auto"/>
            </w:tcBorders>
            <w:shd w:val="clear" w:color="auto" w:fill="D9D9D9"/>
            <w:vAlign w:val="center"/>
          </w:tcPr>
          <w:p w14:paraId="54AA979E"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7" w:type="dxa"/>
            <w:tcBorders>
              <w:bottom w:val="single" w:sz="4" w:space="0" w:color="auto"/>
            </w:tcBorders>
            <w:shd w:val="clear" w:color="auto" w:fill="D9D9D9"/>
            <w:vAlign w:val="center"/>
          </w:tcPr>
          <w:p w14:paraId="2F877E30"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C00BF97" w14:textId="77777777" w:rsidR="0073574F" w:rsidRPr="009367BB" w:rsidRDefault="00AF2119"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A77F0C">
              <w:rPr>
                <w:rFonts w:ascii="Trebuchet MS" w:hAnsi="Trebuchet MS" w:cs="Trebuchet MS"/>
                <w:b/>
                <w:bCs/>
                <w:sz w:val="18"/>
                <w:szCs w:val="18"/>
              </w:rPr>
              <w:t xml:space="preserve"> / System</w:t>
            </w:r>
          </w:p>
        </w:tc>
        <w:tc>
          <w:tcPr>
            <w:tcW w:w="2698" w:type="dxa"/>
            <w:shd w:val="clear" w:color="auto" w:fill="D9D9D9"/>
            <w:vAlign w:val="center"/>
          </w:tcPr>
          <w:p w14:paraId="43C300FC"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7078DB" w:rsidRPr="00CE1917" w14:paraId="4ACA29D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CDBDA23" w14:textId="77777777" w:rsidR="007078DB"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094C2F95" w14:textId="77777777" w:rsidR="007078DB" w:rsidRPr="00353B49"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002D71C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48B303BA" w14:textId="77777777" w:rsidR="007078DB"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16A2D761" w14:textId="77777777" w:rsidR="007078DB" w:rsidRPr="00353B49"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90AF4" w:rsidRPr="00CE1917" w14:paraId="082A878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6A732C25"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bra_kode</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5F717882" w14:textId="77777777" w:rsidR="00390AF4" w:rsidRPr="003644AA" w:rsidRDefault="00390AF4" w:rsidP="0030715B">
            <w:pPr>
              <w:rPr>
                <w:rFonts w:ascii="Trebuchet MS" w:hAnsi="Trebuchet MS"/>
                <w:sz w:val="18"/>
                <w:szCs w:val="18"/>
              </w:rPr>
            </w:pPr>
            <w:r w:rsidRPr="003644AA">
              <w:rPr>
                <w:rFonts w:ascii="Trebuchet MS" w:hAnsi="Trebuchet MS"/>
                <w:sz w:val="18"/>
                <w:szCs w:val="18"/>
              </w:rPr>
              <w:t>Fremmednøglen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F28FF20"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02D037AF"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0-50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08F4EBE0" w14:textId="77777777" w:rsidR="00390AF4" w:rsidRPr="003644AA" w:rsidRDefault="006C4ACD"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709A5CD" w14:textId="77777777" w:rsidR="00390AF4" w:rsidRPr="003644AA" w:rsidRDefault="00390AF4" w:rsidP="0030715B">
            <w:pPr>
              <w:rPr>
                <w:rFonts w:ascii="Trebuchet MS" w:hAnsi="Trebuchet MS" w:cs="Trebuchet MS"/>
                <w:sz w:val="18"/>
                <w:szCs w:val="18"/>
              </w:rPr>
            </w:pPr>
          </w:p>
        </w:tc>
      </w:tr>
      <w:tr w:rsidR="00390AF4" w:rsidRPr="00CE1917" w14:paraId="0E1D22E2"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629D027A"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net_</w:t>
            </w:r>
            <w:r w:rsidR="00F04348" w:rsidRPr="003644AA">
              <w:rPr>
                <w:rFonts w:ascii="Trebuchet MS" w:hAnsi="Trebuchet MS"/>
                <w:sz w:val="18"/>
                <w:szCs w:val="18"/>
              </w:rPr>
              <w:t>tlf</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3C74FF60" w14:textId="77777777" w:rsidR="00390AF4" w:rsidRPr="003644AA" w:rsidRDefault="008709EB" w:rsidP="008709EB">
            <w:pPr>
              <w:rPr>
                <w:rFonts w:ascii="Trebuchet MS" w:hAnsi="Trebuchet MS"/>
                <w:sz w:val="18"/>
                <w:szCs w:val="18"/>
              </w:rPr>
            </w:pPr>
            <w:r w:rsidRPr="003644AA">
              <w:rPr>
                <w:rFonts w:ascii="Trebuchet MS" w:hAnsi="Trebuchet MS"/>
                <w:sz w:val="18"/>
                <w:szCs w:val="18"/>
              </w:rPr>
              <w:t>Telefonnummer til s</w:t>
            </w:r>
            <w:r w:rsidR="00390AF4" w:rsidRPr="003644AA">
              <w:rPr>
                <w:rFonts w:ascii="Trebuchet MS" w:hAnsi="Trebuchet MS"/>
                <w:sz w:val="18"/>
                <w:szCs w:val="18"/>
              </w:rPr>
              <w:t>ærligt alarmnet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F75E5C8"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8FD16AE"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0-50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405BCFC7" w14:textId="77777777" w:rsidR="00390AF4" w:rsidRPr="003644AA" w:rsidRDefault="006C4ACD" w:rsidP="00AB3DB8">
            <w:pPr>
              <w:jc w:val="center"/>
              <w:rPr>
                <w:rFonts w:ascii="Trebuchet MS" w:hAnsi="Trebuchet MS" w:cs="Trebuchet MS"/>
                <w:sz w:val="18"/>
                <w:szCs w:val="18"/>
              </w:rPr>
            </w:pPr>
            <w:r w:rsidRPr="003644AA">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D3ED279" w14:textId="77777777" w:rsidR="00390AF4" w:rsidRPr="003644AA" w:rsidRDefault="00390AF4" w:rsidP="0030715B">
            <w:pPr>
              <w:rPr>
                <w:rFonts w:ascii="Trebuchet MS" w:hAnsi="Trebuchet MS" w:cs="Trebuchet MS"/>
                <w:sz w:val="18"/>
                <w:szCs w:val="18"/>
              </w:rPr>
            </w:pPr>
          </w:p>
        </w:tc>
      </w:tr>
      <w:tr w:rsidR="00AB3DB8" w:rsidRPr="00CE1917" w14:paraId="7A5814F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0ECFF10D" w14:textId="77777777" w:rsidR="00AB3DB8" w:rsidRPr="003644AA" w:rsidRDefault="007629C9" w:rsidP="0030715B">
            <w:pPr>
              <w:rPr>
                <w:rFonts w:ascii="Trebuchet MS" w:hAnsi="Trebuchet MS"/>
                <w:sz w:val="18"/>
                <w:szCs w:val="18"/>
              </w:rPr>
            </w:pPr>
            <w:proofErr w:type="spellStart"/>
            <w:r w:rsidRPr="003644AA">
              <w:rPr>
                <w:rFonts w:ascii="Trebuchet MS" w:hAnsi="Trebuchet MS"/>
                <w:sz w:val="18"/>
                <w:szCs w:val="18"/>
              </w:rPr>
              <w:t>cvr_firma</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5A5F34FF" w14:textId="77777777" w:rsidR="00AB3DB8" w:rsidRPr="003644AA" w:rsidRDefault="00AB3DB8" w:rsidP="005A31B8">
            <w:pPr>
              <w:rPr>
                <w:rFonts w:ascii="Trebuchet MS" w:hAnsi="Trebuchet MS"/>
                <w:sz w:val="18"/>
                <w:szCs w:val="18"/>
              </w:rPr>
            </w:pPr>
            <w:r w:rsidRPr="003644AA">
              <w:rPr>
                <w:rFonts w:ascii="Trebuchet MS" w:hAnsi="Trebuchet MS"/>
                <w:sz w:val="18"/>
                <w:szCs w:val="18"/>
              </w:rPr>
              <w:t>F</w:t>
            </w:r>
            <w:r w:rsidR="005A31B8" w:rsidRPr="003644AA">
              <w:rPr>
                <w:rFonts w:ascii="Trebuchet MS" w:hAnsi="Trebuchet MS"/>
                <w:sz w:val="18"/>
                <w:szCs w:val="18"/>
              </w:rPr>
              <w:t xml:space="preserve">irmaets </w:t>
            </w:r>
            <w:r w:rsidRPr="003644AA">
              <w:rPr>
                <w:rFonts w:ascii="Trebuchet MS" w:hAnsi="Trebuchet MS"/>
                <w:sz w:val="18"/>
                <w:szCs w:val="18"/>
              </w:rPr>
              <w:t>CVR</w:t>
            </w:r>
            <w:r w:rsidR="005A31B8" w:rsidRPr="003644AA">
              <w:rPr>
                <w:rFonts w:ascii="Trebuchet MS" w:hAnsi="Trebuchet MS"/>
                <w:sz w:val="18"/>
                <w:szCs w:val="18"/>
              </w:rPr>
              <w:t xml:space="preserve"> </w:t>
            </w:r>
            <w:proofErr w:type="spellStart"/>
            <w:r w:rsidR="005A31B8" w:rsidRPr="003644AA">
              <w:rPr>
                <w:rFonts w:ascii="Trebuchet MS" w:hAnsi="Trebuchet MS"/>
                <w:sz w:val="18"/>
                <w:szCs w:val="18"/>
              </w:rPr>
              <w:t>nr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bottom"/>
          </w:tcPr>
          <w:p w14:paraId="1180FA19"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C07544C" w14:textId="77777777" w:rsidR="00AB3DB8" w:rsidRPr="003644AA" w:rsidRDefault="00AB3DB8" w:rsidP="00614ABE">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60399876"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C9AD131"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29189633</w:t>
            </w:r>
          </w:p>
        </w:tc>
      </w:tr>
      <w:tr w:rsidR="00F4755C" w:rsidRPr="00353B49" w14:paraId="59906A8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0297BEF"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v</w:t>
            </w:r>
            <w:r w:rsidR="007629C9" w:rsidRPr="003644AA">
              <w:rPr>
                <w:rFonts w:ascii="Trebuchet MS" w:hAnsi="Trebuchet MS" w:cs="Trebuchet MS"/>
                <w:sz w:val="18"/>
                <w:szCs w:val="18"/>
              </w:rPr>
              <w:t>ejkode</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728453D1"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53B349B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145331E2"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v</w:t>
            </w:r>
            <w:r w:rsidR="007629C9" w:rsidRPr="003644AA">
              <w:rPr>
                <w:rFonts w:ascii="Trebuchet MS" w:hAnsi="Trebuchet MS" w:cs="Trebuchet MS"/>
                <w:sz w:val="18"/>
                <w:szCs w:val="18"/>
              </w:rPr>
              <w:t>ejnavn</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56AD5C1B"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952778" w:rsidRPr="00232695" w14:paraId="46B04E5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01F6CB0" w14:textId="77777777" w:rsidR="00952778" w:rsidRPr="003644AA" w:rsidRDefault="00AD7E05" w:rsidP="0030715B">
            <w:pPr>
              <w:rPr>
                <w:rFonts w:ascii="Trebuchet MS" w:hAnsi="Trebuchet MS" w:cs="Trebuchet MS"/>
                <w:sz w:val="18"/>
                <w:szCs w:val="18"/>
              </w:rPr>
            </w:pPr>
            <w:proofErr w:type="spellStart"/>
            <w:r w:rsidRPr="003644AA">
              <w:rPr>
                <w:rFonts w:ascii="Trebuchet MS" w:hAnsi="Trebuchet MS" w:cs="Trebuchet MS"/>
                <w:sz w:val="18"/>
                <w:szCs w:val="18"/>
              </w:rPr>
              <w:t>cvf_v</w:t>
            </w:r>
            <w:r w:rsidR="00952778" w:rsidRPr="003644AA">
              <w:rPr>
                <w:rFonts w:ascii="Trebuchet MS" w:hAnsi="Trebuchet MS" w:cs="Trebuchet MS"/>
                <w:sz w:val="18"/>
                <w:szCs w:val="18"/>
              </w:rPr>
              <w:t>ejkode</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70995DCC" w14:textId="77777777" w:rsidR="00952778" w:rsidRPr="003644AA" w:rsidRDefault="00952778"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47535115"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4BA941B" w14:textId="77777777" w:rsidR="00F4755C" w:rsidRPr="003644AA" w:rsidRDefault="003644AA" w:rsidP="005A6645">
            <w:pPr>
              <w:rPr>
                <w:rFonts w:ascii="Trebuchet MS" w:hAnsi="Trebuchet MS" w:cs="Trebuchet MS"/>
                <w:sz w:val="18"/>
                <w:szCs w:val="18"/>
              </w:rPr>
            </w:pPr>
            <w:proofErr w:type="spellStart"/>
            <w:r>
              <w:rPr>
                <w:rFonts w:ascii="Trebuchet MS" w:hAnsi="Trebuchet MS" w:cs="Trebuchet MS"/>
                <w:sz w:val="18"/>
                <w:szCs w:val="18"/>
              </w:rPr>
              <w:t>h</w:t>
            </w:r>
            <w:r w:rsidR="007629C9" w:rsidRPr="003644AA">
              <w:rPr>
                <w:rFonts w:ascii="Trebuchet MS" w:hAnsi="Trebuchet MS" w:cs="Trebuchet MS"/>
                <w:sz w:val="18"/>
                <w:szCs w:val="18"/>
              </w:rPr>
              <w:t>usnr</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34D0BF9A"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60C7185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625A802C" w14:textId="77777777" w:rsidR="00F4755C" w:rsidRPr="003644AA" w:rsidRDefault="00A108B9" w:rsidP="005A6645">
            <w:pPr>
              <w:rPr>
                <w:rFonts w:ascii="Trebuchet MS" w:hAnsi="Trebuchet MS" w:cs="Trebuchet MS"/>
                <w:sz w:val="18"/>
                <w:szCs w:val="18"/>
              </w:rPr>
            </w:pPr>
            <w:proofErr w:type="spellStart"/>
            <w:r w:rsidRPr="003644AA">
              <w:rPr>
                <w:rFonts w:ascii="Trebuchet MS" w:hAnsi="Trebuchet MS" w:cs="Trebuchet MS"/>
                <w:sz w:val="18"/>
                <w:szCs w:val="18"/>
              </w:rPr>
              <w:t>p</w:t>
            </w:r>
            <w:r w:rsidR="007629C9" w:rsidRPr="003644AA">
              <w:rPr>
                <w:rFonts w:ascii="Trebuchet MS" w:hAnsi="Trebuchet MS" w:cs="Trebuchet MS"/>
                <w:sz w:val="18"/>
                <w:szCs w:val="18"/>
              </w:rPr>
              <w:t>ostnr</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44F40741"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65593C7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50FD7F45" w14:textId="77777777" w:rsidR="00F4755C" w:rsidRPr="003644AA" w:rsidRDefault="007629C9" w:rsidP="0030715B">
            <w:pPr>
              <w:rPr>
                <w:rFonts w:ascii="Trebuchet MS" w:hAnsi="Trebuchet MS" w:cs="Trebuchet MS"/>
                <w:sz w:val="18"/>
                <w:szCs w:val="18"/>
              </w:rPr>
            </w:pPr>
            <w:proofErr w:type="spellStart"/>
            <w:r w:rsidRPr="003644AA">
              <w:rPr>
                <w:rFonts w:ascii="Trebuchet MS" w:hAnsi="Trebuchet MS" w:cs="Trebuchet MS"/>
                <w:sz w:val="18"/>
                <w:szCs w:val="18"/>
              </w:rPr>
              <w:t>postnr_by</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280866B7"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2130D3" w:rsidRPr="00F6698A" w14:paraId="0C972F6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08D8D071" w14:textId="30BBC8CF" w:rsidR="002130D3" w:rsidRPr="00F6698A" w:rsidRDefault="002130D3" w:rsidP="0030715B">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00C12438" w14:textId="2F136C84" w:rsidR="002130D3" w:rsidRPr="00F6698A" w:rsidRDefault="002130D3" w:rsidP="0030715B">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AB3DB8" w:rsidRPr="00CE1917" w14:paraId="48D098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2B728897" w14:textId="77777777" w:rsidR="00AB3DB8" w:rsidRPr="003644AA" w:rsidRDefault="007629C9" w:rsidP="0030715B">
            <w:pPr>
              <w:rPr>
                <w:rFonts w:ascii="Trebuchet MS" w:hAnsi="Trebuchet MS"/>
                <w:sz w:val="18"/>
                <w:szCs w:val="18"/>
              </w:rPr>
            </w:pPr>
            <w:proofErr w:type="spellStart"/>
            <w:r w:rsidRPr="003644AA">
              <w:rPr>
                <w:rFonts w:ascii="Trebuchet MS" w:hAnsi="Trebuchet MS"/>
                <w:sz w:val="18"/>
                <w:szCs w:val="18"/>
              </w:rPr>
              <w:t>adr_i_tekst</w:t>
            </w:r>
            <w:proofErr w:type="spellEnd"/>
          </w:p>
        </w:tc>
        <w:tc>
          <w:tcPr>
            <w:tcW w:w="4515" w:type="dxa"/>
            <w:tcBorders>
              <w:top w:val="single" w:sz="4" w:space="0" w:color="auto"/>
              <w:left w:val="single" w:sz="4" w:space="0" w:color="auto"/>
              <w:bottom w:val="nil"/>
              <w:right w:val="single" w:sz="4" w:space="0" w:color="auto"/>
            </w:tcBorders>
            <w:shd w:val="clear" w:color="auto" w:fill="auto"/>
            <w:vAlign w:val="bottom"/>
          </w:tcPr>
          <w:p w14:paraId="63EEC206"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Alternativ adresse i tekst.</w:t>
            </w:r>
          </w:p>
        </w:tc>
        <w:tc>
          <w:tcPr>
            <w:tcW w:w="1155" w:type="dxa"/>
            <w:tcBorders>
              <w:top w:val="single" w:sz="4" w:space="0" w:color="auto"/>
              <w:left w:val="single" w:sz="4" w:space="0" w:color="auto"/>
              <w:bottom w:val="nil"/>
              <w:right w:val="single" w:sz="4" w:space="0" w:color="auto"/>
            </w:tcBorders>
            <w:shd w:val="clear" w:color="auto" w:fill="auto"/>
            <w:vAlign w:val="bottom"/>
          </w:tcPr>
          <w:p w14:paraId="599650B9" w14:textId="77777777" w:rsidR="00AB3DB8" w:rsidRPr="003644AA" w:rsidRDefault="00AB3DB8"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auto"/>
            <w:vAlign w:val="bottom"/>
          </w:tcPr>
          <w:p w14:paraId="76A39C4D" w14:textId="77777777" w:rsidR="00AB3DB8" w:rsidRPr="003644AA" w:rsidRDefault="00AB3DB8" w:rsidP="0030715B">
            <w:pPr>
              <w:rPr>
                <w:rFonts w:ascii="Trebuchet MS" w:hAnsi="Trebuchet MS" w:cs="Trebuchet MS"/>
                <w:sz w:val="18"/>
                <w:szCs w:val="18"/>
              </w:rPr>
            </w:pPr>
            <w:r w:rsidRPr="003644A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auto"/>
            <w:vAlign w:val="bottom"/>
          </w:tcPr>
          <w:p w14:paraId="7DB020AB"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auto"/>
            <w:vAlign w:val="bottom"/>
          </w:tcPr>
          <w:p w14:paraId="68E23322"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For enden af Vestergade</w:t>
            </w:r>
          </w:p>
        </w:tc>
      </w:tr>
      <w:tr w:rsidR="00AB3DB8" w:rsidRPr="00CE1917" w14:paraId="3FA7F13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057D6829"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lf_arbejde</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37119B6D"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i arbejdstid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98476B8"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9CB4DAE"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76FE812"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B26EEE8"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12345678</w:t>
            </w:r>
          </w:p>
        </w:tc>
      </w:tr>
      <w:tr w:rsidR="00AB3DB8" w:rsidRPr="00CE1917" w14:paraId="432D08AC"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28DD3733"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lf_dag</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499B7B2A"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udenfor arbejdstid, men ikke nat.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D0D9B7"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33D2B0E"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CA98F60"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0FEE472B" w14:textId="77777777" w:rsidR="00AB3DB8" w:rsidRPr="003644AA" w:rsidRDefault="00AB3DB8" w:rsidP="0083379A">
            <w:pPr>
              <w:rPr>
                <w:rFonts w:ascii="Trebuchet MS" w:hAnsi="Trebuchet MS" w:cs="Trebuchet MS"/>
                <w:sz w:val="18"/>
                <w:szCs w:val="18"/>
              </w:rPr>
            </w:pPr>
            <w:r w:rsidRPr="003644AA">
              <w:rPr>
                <w:rFonts w:ascii="Trebuchet MS" w:hAnsi="Trebuchet MS" w:cs="Trebuchet MS"/>
                <w:sz w:val="18"/>
                <w:szCs w:val="18"/>
              </w:rPr>
              <w:t>12345678</w:t>
            </w:r>
          </w:p>
        </w:tc>
      </w:tr>
      <w:tr w:rsidR="00AB3DB8" w:rsidRPr="00CE1917" w14:paraId="744D253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1B29656"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lf_nat</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2B3E31A4"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om natten.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C033699"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72525323"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5B4C5176"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9DDFD5A"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12345678</w:t>
            </w:r>
          </w:p>
        </w:tc>
      </w:tr>
      <w:tr w:rsidR="00A77F0C" w:rsidRPr="00CE1917" w14:paraId="4E49D59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4E9A49D6" w14:textId="77777777" w:rsidR="00A77F0C" w:rsidRPr="003644AA" w:rsidRDefault="007629C9" w:rsidP="0030715B">
            <w:pPr>
              <w:rPr>
                <w:rFonts w:ascii="Trebuchet MS" w:hAnsi="Trebuchet MS"/>
                <w:sz w:val="18"/>
                <w:szCs w:val="18"/>
              </w:rPr>
            </w:pPr>
            <w:proofErr w:type="spellStart"/>
            <w:r w:rsidRPr="003644AA">
              <w:rPr>
                <w:rFonts w:ascii="Trebuchet MS" w:hAnsi="Trebuchet MS"/>
                <w:sz w:val="18"/>
                <w:szCs w:val="18"/>
              </w:rPr>
              <w:t>aba_kode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100F64E5" w14:textId="77777777" w:rsidR="00A77F0C" w:rsidRPr="003644AA" w:rsidRDefault="00A77F0C" w:rsidP="0030715B">
            <w:pPr>
              <w:rPr>
                <w:rFonts w:ascii="Trebuchet MS" w:hAnsi="Trebuchet MS"/>
                <w:sz w:val="18"/>
                <w:szCs w:val="18"/>
              </w:rPr>
            </w:pPr>
            <w:r w:rsidRPr="003644AA">
              <w:rPr>
                <w:rFonts w:ascii="Trebuchet MS" w:hAnsi="Trebuchet MS"/>
                <w:sz w:val="18"/>
                <w:szCs w:val="18"/>
              </w:rPr>
              <w:t>Kode for om der er brandalarmanlæg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99E69FA" w14:textId="11A48A86" w:rsidR="00A77F0C" w:rsidRPr="003644AA" w:rsidRDefault="00A77F0C"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0D546BEC" w14:textId="77777777" w:rsidR="00A77F0C" w:rsidRPr="003644AA" w:rsidRDefault="00A77F0C"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7ABCF6E0" w14:textId="77777777" w:rsidR="00A77F0C" w:rsidRPr="003644AA" w:rsidRDefault="00A77F0C" w:rsidP="00AB3DB8">
            <w:pPr>
              <w:jc w:val="center"/>
              <w:rPr>
                <w:rFonts w:ascii="Trebuchet MS" w:hAnsi="Trebuchet MS" w:cs="Trebuchet MS"/>
                <w:sz w:val="18"/>
                <w:szCs w:val="18"/>
              </w:rPr>
            </w:pPr>
            <w:r w:rsidRPr="003644AA">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3E57EDC8" w14:textId="77777777" w:rsidR="00A77F0C" w:rsidRPr="003644AA" w:rsidRDefault="00E56F83" w:rsidP="0030715B">
            <w:pPr>
              <w:rPr>
                <w:rFonts w:ascii="Trebuchet MS" w:hAnsi="Trebuchet MS" w:cs="Trebuchet MS"/>
                <w:sz w:val="18"/>
                <w:szCs w:val="18"/>
              </w:rPr>
            </w:pPr>
            <w:proofErr w:type="spellStart"/>
            <w:r w:rsidRPr="003644AA">
              <w:rPr>
                <w:rFonts w:ascii="Trebuchet MS" w:hAnsi="Trebuchet MS" w:cs="Trebuchet MS"/>
                <w:sz w:val="18"/>
                <w:szCs w:val="18"/>
              </w:rPr>
              <w:t>d_basis_ja_nej</w:t>
            </w:r>
            <w:proofErr w:type="spellEnd"/>
          </w:p>
        </w:tc>
      </w:tr>
      <w:tr w:rsidR="00F13481" w:rsidRPr="00CE1917" w14:paraId="06E7614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0194DE93" w14:textId="77777777" w:rsidR="00F13481" w:rsidRPr="003644AA" w:rsidRDefault="003644AA" w:rsidP="005A6645">
            <w:pPr>
              <w:rPr>
                <w:rFonts w:ascii="Trebuchet MS" w:hAnsi="Trebuchet MS"/>
                <w:sz w:val="18"/>
                <w:szCs w:val="18"/>
              </w:rPr>
            </w:pPr>
            <w:proofErr w:type="spellStart"/>
            <w:r>
              <w:rPr>
                <w:rFonts w:ascii="Trebuchet MS" w:hAnsi="Trebuchet MS"/>
                <w:sz w:val="18"/>
                <w:szCs w:val="18"/>
              </w:rPr>
              <w:t>a</w:t>
            </w:r>
            <w:r w:rsidR="007629C9" w:rsidRPr="003644AA">
              <w:rPr>
                <w:rFonts w:ascii="Trebuchet MS" w:hAnsi="Trebuchet MS"/>
                <w:sz w:val="18"/>
                <w:szCs w:val="18"/>
              </w:rPr>
              <w:t>ba</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472B6E84"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Brandalarmanlæg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83B91DF"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50580E19"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5D21B91C"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71C753D1" w14:textId="77777777" w:rsidR="00F13481" w:rsidRPr="00353B49" w:rsidRDefault="00F13481" w:rsidP="0030715B">
            <w:pPr>
              <w:rPr>
                <w:rFonts w:ascii="Trebuchet MS" w:hAnsi="Trebuchet MS" w:cs="Trebuchet MS"/>
                <w:sz w:val="18"/>
                <w:szCs w:val="18"/>
              </w:rPr>
            </w:pPr>
          </w:p>
        </w:tc>
      </w:tr>
      <w:tr w:rsidR="00F13481" w:rsidRPr="00CE1917" w14:paraId="706D1E9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58CA1DC"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avs_kode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2F2A5B6D"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s</w:t>
            </w:r>
            <w:r w:rsidRPr="0001344A">
              <w:rPr>
                <w:rFonts w:ascii="Trebuchet MS" w:hAnsi="Trebuchet MS"/>
                <w:sz w:val="18"/>
                <w:szCs w:val="18"/>
              </w:rPr>
              <w:t>prinkleranlæg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07022AA9"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792B4280"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0BA30FAE"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099D3E56"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2FAE767C"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53B6D49" w14:textId="77777777" w:rsidR="00F13481" w:rsidRPr="003644AA" w:rsidRDefault="003644AA" w:rsidP="005A6645">
            <w:pPr>
              <w:rPr>
                <w:rFonts w:ascii="Trebuchet MS" w:hAnsi="Trebuchet MS"/>
                <w:sz w:val="18"/>
                <w:szCs w:val="18"/>
              </w:rPr>
            </w:pPr>
            <w:proofErr w:type="spellStart"/>
            <w:r>
              <w:rPr>
                <w:rFonts w:ascii="Trebuchet MS" w:hAnsi="Trebuchet MS"/>
                <w:sz w:val="18"/>
                <w:szCs w:val="18"/>
              </w:rPr>
              <w:t>a</w:t>
            </w:r>
            <w:r w:rsidR="007629C9" w:rsidRPr="003644AA">
              <w:rPr>
                <w:rFonts w:ascii="Trebuchet MS" w:hAnsi="Trebuchet MS"/>
                <w:sz w:val="18"/>
                <w:szCs w:val="18"/>
              </w:rPr>
              <w:t>vs</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73DC48AE"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Sprinkleranlæg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4DD4022"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16F23B09"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65CF8436"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50FF171" w14:textId="77777777" w:rsidR="00F13481" w:rsidRPr="00353B49" w:rsidRDefault="00F13481" w:rsidP="0030715B">
            <w:pPr>
              <w:rPr>
                <w:rFonts w:ascii="Trebuchet MS" w:hAnsi="Trebuchet MS" w:cs="Trebuchet MS"/>
                <w:sz w:val="18"/>
                <w:szCs w:val="18"/>
              </w:rPr>
            </w:pPr>
          </w:p>
        </w:tc>
      </w:tr>
      <w:tr w:rsidR="00F13481" w:rsidRPr="00CE1917" w14:paraId="11616A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5304453E"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ars_kode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65E13F53"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a</w:t>
            </w:r>
            <w:r w:rsidRPr="0001344A">
              <w:rPr>
                <w:rFonts w:ascii="Trebuchet MS" w:hAnsi="Trebuchet MS"/>
                <w:sz w:val="18"/>
                <w:szCs w:val="18"/>
              </w:rPr>
              <w:t xml:space="preserve">utomatisk </w:t>
            </w:r>
            <w:proofErr w:type="spellStart"/>
            <w:r w:rsidRPr="0001344A">
              <w:rPr>
                <w:rFonts w:ascii="Trebuchet MS" w:hAnsi="Trebuchet MS"/>
                <w:sz w:val="18"/>
                <w:szCs w:val="18"/>
              </w:rPr>
              <w:t>rumslukninsanlæg</w:t>
            </w:r>
            <w:proofErr w:type="spellEnd"/>
          </w:p>
        </w:tc>
        <w:tc>
          <w:tcPr>
            <w:tcW w:w="1155" w:type="dxa"/>
            <w:tcBorders>
              <w:top w:val="single" w:sz="4" w:space="0" w:color="auto"/>
              <w:left w:val="single" w:sz="4" w:space="0" w:color="auto"/>
              <w:bottom w:val="nil"/>
              <w:right w:val="single" w:sz="4" w:space="0" w:color="auto"/>
            </w:tcBorders>
            <w:shd w:val="clear" w:color="auto" w:fill="97DDBA"/>
            <w:vAlign w:val="bottom"/>
          </w:tcPr>
          <w:p w14:paraId="0D475143"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04051F5B"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53909962"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D592EB3"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4AE2CBC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6145A2F2" w14:textId="77777777" w:rsidR="00F13481" w:rsidRPr="003644AA" w:rsidRDefault="003644AA" w:rsidP="005A6645">
            <w:pPr>
              <w:rPr>
                <w:rFonts w:ascii="Trebuchet MS" w:hAnsi="Trebuchet MS"/>
                <w:sz w:val="18"/>
                <w:szCs w:val="18"/>
              </w:rPr>
            </w:pPr>
            <w:r>
              <w:rPr>
                <w:rFonts w:ascii="Trebuchet MS" w:hAnsi="Trebuchet MS"/>
                <w:sz w:val="18"/>
                <w:szCs w:val="18"/>
              </w:rPr>
              <w:t>a</w:t>
            </w:r>
            <w:r w:rsidR="007629C9" w:rsidRPr="003644AA">
              <w:rPr>
                <w:rFonts w:ascii="Trebuchet MS" w:hAnsi="Trebuchet MS"/>
                <w:sz w:val="18"/>
                <w:szCs w:val="18"/>
              </w:rPr>
              <w:t>rs</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4788F7AE"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 xml:space="preserve">Automatisk </w:t>
            </w:r>
            <w:proofErr w:type="spellStart"/>
            <w:r w:rsidRPr="0001344A">
              <w:rPr>
                <w:rFonts w:ascii="Trebuchet MS" w:hAnsi="Trebuchet MS"/>
                <w:sz w:val="18"/>
                <w:szCs w:val="18"/>
              </w:rPr>
              <w:t>rumslukninsanlæg</w:t>
            </w:r>
            <w:proofErr w:type="spellEnd"/>
          </w:p>
        </w:tc>
        <w:tc>
          <w:tcPr>
            <w:tcW w:w="1155" w:type="dxa"/>
            <w:tcBorders>
              <w:top w:val="single" w:sz="4" w:space="0" w:color="auto"/>
              <w:left w:val="single" w:sz="4" w:space="0" w:color="auto"/>
              <w:bottom w:val="nil"/>
              <w:right w:val="single" w:sz="4" w:space="0" w:color="auto"/>
            </w:tcBorders>
            <w:shd w:val="clear" w:color="auto" w:fill="97DDBA"/>
            <w:vAlign w:val="bottom"/>
          </w:tcPr>
          <w:p w14:paraId="6C9298E9"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4F012685"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7A2F8A2A"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0CD462E6" w14:textId="77777777" w:rsidR="00F13481" w:rsidRPr="00353B49" w:rsidRDefault="00F13481" w:rsidP="0030715B">
            <w:pPr>
              <w:rPr>
                <w:rFonts w:ascii="Trebuchet MS" w:hAnsi="Trebuchet MS" w:cs="Trebuchet MS"/>
                <w:sz w:val="18"/>
                <w:szCs w:val="18"/>
              </w:rPr>
            </w:pPr>
          </w:p>
        </w:tc>
      </w:tr>
      <w:tr w:rsidR="00F13481" w:rsidRPr="00CE1917" w14:paraId="32C7C1B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9B049F0"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noegleboks_kode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7B116250"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nøgleboks</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4F58714"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3A4BF963"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0FAB0CC1"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30150E06"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094838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345F5289" w14:textId="77777777" w:rsidR="00F13481" w:rsidRPr="003644AA" w:rsidRDefault="00A108B9" w:rsidP="005A6645">
            <w:pPr>
              <w:rPr>
                <w:rFonts w:ascii="Trebuchet MS" w:hAnsi="Trebuchet MS"/>
                <w:sz w:val="18"/>
                <w:szCs w:val="18"/>
              </w:rPr>
            </w:pPr>
            <w:proofErr w:type="spellStart"/>
            <w:r w:rsidRPr="003644AA">
              <w:rPr>
                <w:rFonts w:ascii="Trebuchet MS" w:hAnsi="Trebuchet MS"/>
                <w:sz w:val="18"/>
                <w:szCs w:val="18"/>
              </w:rPr>
              <w:t>n</w:t>
            </w:r>
            <w:r w:rsidR="007629C9" w:rsidRPr="003644AA">
              <w:rPr>
                <w:rFonts w:ascii="Trebuchet MS" w:hAnsi="Trebuchet MS"/>
                <w:sz w:val="18"/>
                <w:szCs w:val="18"/>
              </w:rPr>
              <w:t>oegleboks</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47EE2F6E" w14:textId="77777777" w:rsidR="00F13481" w:rsidRPr="0001344A" w:rsidRDefault="00F13481" w:rsidP="0030715B">
            <w:pPr>
              <w:rPr>
                <w:rFonts w:ascii="Trebuchet MS" w:hAnsi="Trebuchet MS"/>
                <w:sz w:val="18"/>
                <w:szCs w:val="18"/>
              </w:rPr>
            </w:pPr>
            <w:r>
              <w:rPr>
                <w:rFonts w:ascii="Trebuchet MS" w:hAnsi="Trebuchet MS"/>
                <w:sz w:val="18"/>
                <w:szCs w:val="18"/>
              </w:rPr>
              <w:t>Nøgleboks</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179E6AC0"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33720EC8"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39ADEFFD"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0DC94E0" w14:textId="77777777" w:rsidR="00F13481" w:rsidRPr="00353B49" w:rsidRDefault="00F13481" w:rsidP="0030715B">
            <w:pPr>
              <w:rPr>
                <w:rFonts w:ascii="Trebuchet MS" w:hAnsi="Trebuchet MS" w:cs="Trebuchet MS"/>
                <w:sz w:val="18"/>
                <w:szCs w:val="18"/>
              </w:rPr>
            </w:pPr>
          </w:p>
        </w:tc>
      </w:tr>
      <w:tr w:rsidR="00390AF4" w:rsidRPr="00CE1917" w14:paraId="3FA5223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2B2525C" w14:textId="77777777" w:rsidR="00390AF4" w:rsidRPr="003644AA" w:rsidRDefault="00A108B9" w:rsidP="005A6645">
            <w:pPr>
              <w:rPr>
                <w:rFonts w:ascii="Trebuchet MS" w:hAnsi="Trebuchet MS"/>
                <w:sz w:val="18"/>
                <w:szCs w:val="18"/>
              </w:rPr>
            </w:pPr>
            <w:proofErr w:type="spellStart"/>
            <w:r w:rsidRPr="003644AA">
              <w:rPr>
                <w:rFonts w:ascii="Trebuchet MS" w:hAnsi="Trebuchet MS"/>
                <w:sz w:val="18"/>
                <w:szCs w:val="18"/>
              </w:rPr>
              <w:t>n</w:t>
            </w:r>
            <w:r w:rsidR="007629C9" w:rsidRPr="003644AA">
              <w:rPr>
                <w:rFonts w:ascii="Trebuchet MS" w:hAnsi="Trebuchet MS"/>
                <w:sz w:val="18"/>
                <w:szCs w:val="18"/>
              </w:rPr>
              <w:t>oeglested</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7E0E5847" w14:textId="38057DFE" w:rsidR="00390AF4" w:rsidRPr="00E6255A" w:rsidRDefault="00390AF4" w:rsidP="00C370D2">
            <w:pPr>
              <w:rPr>
                <w:rFonts w:ascii="Trebuchet MS" w:hAnsi="Trebuchet MS"/>
                <w:sz w:val="18"/>
                <w:szCs w:val="18"/>
              </w:rPr>
            </w:pPr>
            <w:r w:rsidRPr="00E6255A">
              <w:rPr>
                <w:rFonts w:ascii="Trebuchet MS" w:hAnsi="Trebuchet MS"/>
                <w:sz w:val="18"/>
                <w:szCs w:val="18"/>
              </w:rPr>
              <w:t>Hvis ikke stedfæstet</w:t>
            </w:r>
            <w:r w:rsidR="008709EB" w:rsidRPr="00E6255A">
              <w:rPr>
                <w:rFonts w:ascii="Trebuchet MS" w:hAnsi="Trebuchet MS"/>
                <w:sz w:val="18"/>
                <w:szCs w:val="18"/>
              </w:rPr>
              <w:t>. Nøgleboksens placering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75D993A"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CCBFC18"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892FD23"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2A05E814" w14:textId="418DCFBD" w:rsidR="00390AF4" w:rsidRPr="0001344A" w:rsidRDefault="00C370D2" w:rsidP="0030715B">
            <w:pPr>
              <w:rPr>
                <w:rFonts w:ascii="Trebuchet MS" w:hAnsi="Trebuchet MS" w:cs="Trebuchet MS"/>
                <w:sz w:val="18"/>
                <w:szCs w:val="18"/>
              </w:rPr>
            </w:pPr>
            <w:r>
              <w:rPr>
                <w:rFonts w:ascii="Trebuchet MS" w:hAnsi="Trebuchet MS" w:cs="Trebuchet MS"/>
                <w:color w:val="4F81BD"/>
                <w:sz w:val="18"/>
                <w:szCs w:val="18"/>
              </w:rPr>
              <w:t>T</w:t>
            </w:r>
            <w:r w:rsidRPr="00C370D2">
              <w:rPr>
                <w:rFonts w:ascii="Trebuchet MS" w:hAnsi="Trebuchet MS" w:cs="Trebuchet MS"/>
                <w:color w:val="4F81BD"/>
                <w:sz w:val="18"/>
                <w:szCs w:val="18"/>
              </w:rPr>
              <w:t>il højre for døren</w:t>
            </w:r>
          </w:p>
        </w:tc>
      </w:tr>
      <w:tr w:rsidR="00390AF4" w:rsidRPr="00CE1917" w14:paraId="4E1E5B7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D1EF88B" w14:textId="77777777" w:rsidR="00390AF4" w:rsidRPr="00E6255A" w:rsidRDefault="007629C9" w:rsidP="0030715B">
            <w:pPr>
              <w:rPr>
                <w:rFonts w:ascii="Trebuchet MS" w:hAnsi="Trebuchet MS"/>
                <w:sz w:val="18"/>
                <w:szCs w:val="18"/>
              </w:rPr>
            </w:pPr>
            <w:proofErr w:type="spellStart"/>
            <w:r w:rsidRPr="00E6255A">
              <w:rPr>
                <w:rFonts w:ascii="Trebuchet MS" w:hAnsi="Trebuchet MS"/>
                <w:sz w:val="18"/>
                <w:szCs w:val="18"/>
              </w:rPr>
              <w:t>central_placering</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6831AE6E" w14:textId="30012C19" w:rsidR="00390AF4" w:rsidRPr="00E6255A" w:rsidRDefault="008709EB" w:rsidP="00C370D2">
            <w:pPr>
              <w:rPr>
                <w:rFonts w:ascii="Trebuchet MS" w:hAnsi="Trebuchet MS"/>
                <w:sz w:val="18"/>
                <w:szCs w:val="18"/>
              </w:rPr>
            </w:pPr>
            <w:r w:rsidRPr="00E6255A">
              <w:rPr>
                <w:rFonts w:ascii="Trebuchet MS" w:hAnsi="Trebuchet MS"/>
                <w:sz w:val="18"/>
                <w:szCs w:val="18"/>
              </w:rPr>
              <w:t xml:space="preserve">ABA centralens placering i bygningen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4FDAC2B"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2C2D14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6E35A99"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7B177632" w14:textId="1D57C0C7" w:rsidR="00390AF4" w:rsidRPr="0001344A" w:rsidRDefault="00C370D2" w:rsidP="0030715B">
            <w:pPr>
              <w:rPr>
                <w:rFonts w:ascii="Trebuchet MS" w:hAnsi="Trebuchet MS" w:cs="Trebuchet MS"/>
                <w:sz w:val="18"/>
                <w:szCs w:val="18"/>
              </w:rPr>
            </w:pPr>
            <w:r w:rsidRPr="00C370D2">
              <w:rPr>
                <w:rFonts w:ascii="Trebuchet MS" w:hAnsi="Trebuchet MS" w:cs="Trebuchet MS"/>
                <w:color w:val="4F81BD"/>
                <w:sz w:val="18"/>
                <w:szCs w:val="18"/>
              </w:rPr>
              <w:t>Vindfang ved hovedindgang</w:t>
            </w:r>
            <w:r w:rsidRPr="00E6255A">
              <w:rPr>
                <w:rFonts w:ascii="Trebuchet MS" w:hAnsi="Trebuchet MS"/>
                <w:sz w:val="18"/>
                <w:szCs w:val="18"/>
              </w:rPr>
              <w:t> </w:t>
            </w:r>
          </w:p>
        </w:tc>
      </w:tr>
      <w:tr w:rsidR="00390AF4" w:rsidRPr="00CE1917" w14:paraId="5447683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A7D572" w14:textId="77777777" w:rsidR="00390AF4" w:rsidRPr="00E6255A" w:rsidRDefault="007629C9" w:rsidP="0030715B">
            <w:pPr>
              <w:rPr>
                <w:rFonts w:ascii="Trebuchet MS" w:hAnsi="Trebuchet MS"/>
                <w:sz w:val="18"/>
                <w:szCs w:val="18"/>
              </w:rPr>
            </w:pPr>
            <w:proofErr w:type="spellStart"/>
            <w:r w:rsidRPr="00E6255A">
              <w:rPr>
                <w:rFonts w:ascii="Trebuchet MS" w:hAnsi="Trebuchet MS"/>
                <w:sz w:val="18"/>
                <w:szCs w:val="18"/>
              </w:rPr>
              <w:t>opgave_ankomst</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2AB461DD" w14:textId="77777777" w:rsidR="00390AF4" w:rsidRPr="00E6255A" w:rsidRDefault="00390AF4" w:rsidP="008709EB">
            <w:pPr>
              <w:rPr>
                <w:rFonts w:ascii="Trebuchet MS" w:hAnsi="Trebuchet MS"/>
                <w:sz w:val="18"/>
                <w:szCs w:val="18"/>
              </w:rPr>
            </w:pPr>
            <w:r w:rsidRPr="00E6255A">
              <w:rPr>
                <w:rFonts w:ascii="Trebuchet MS" w:hAnsi="Trebuchet MS"/>
                <w:sz w:val="18"/>
                <w:szCs w:val="18"/>
              </w:rPr>
              <w:t>Særlige forhold ved ankomst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51B20E4"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5CC9C13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43063485"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6019AE7A" w14:textId="77777777" w:rsidR="00390AF4" w:rsidRPr="0001344A" w:rsidRDefault="00390AF4" w:rsidP="0030715B">
            <w:pPr>
              <w:rPr>
                <w:rFonts w:ascii="Trebuchet MS" w:hAnsi="Trebuchet MS" w:cs="Trebuchet MS"/>
                <w:sz w:val="18"/>
                <w:szCs w:val="18"/>
              </w:rPr>
            </w:pPr>
          </w:p>
        </w:tc>
      </w:tr>
      <w:tr w:rsidR="00390AF4" w:rsidRPr="00CE1917" w14:paraId="2C999D5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527512E4"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prs_1</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0628EAA" w14:textId="77777777" w:rsidR="00390AF4" w:rsidRPr="00E6255A" w:rsidRDefault="00CF1D52" w:rsidP="008709EB">
            <w:pPr>
              <w:rPr>
                <w:rFonts w:ascii="Trebuchet MS" w:hAnsi="Trebuchet MS"/>
                <w:sz w:val="18"/>
                <w:szCs w:val="18"/>
              </w:rPr>
            </w:pPr>
            <w:r w:rsidRPr="00E6255A">
              <w:rPr>
                <w:rFonts w:ascii="Trebuchet MS" w:hAnsi="Trebuchet MS"/>
                <w:sz w:val="18"/>
                <w:szCs w:val="18"/>
              </w:rPr>
              <w:t>Angiv navn og tlf.nr.</w:t>
            </w:r>
            <w:r w:rsidR="008709EB" w:rsidRPr="00E6255A">
              <w:rPr>
                <w:rFonts w:ascii="Trebuchet MS" w:hAnsi="Trebuchet MS"/>
                <w:sz w:val="18"/>
                <w:szCs w:val="18"/>
              </w:rPr>
              <w:t xml:space="preserve">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0807C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F1FD023"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2809CF1"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B11954E" w14:textId="77777777" w:rsidR="00390AF4" w:rsidRPr="0001344A" w:rsidRDefault="00390AF4" w:rsidP="0030715B">
            <w:pPr>
              <w:rPr>
                <w:rFonts w:ascii="Trebuchet MS" w:hAnsi="Trebuchet MS" w:cs="Trebuchet MS"/>
                <w:sz w:val="18"/>
                <w:szCs w:val="18"/>
              </w:rPr>
            </w:pPr>
          </w:p>
        </w:tc>
      </w:tr>
      <w:tr w:rsidR="00390AF4" w:rsidRPr="00CE1917" w14:paraId="7B8A2452"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1C34E6F3"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prs_2</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348CA66F"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2D9C5F8"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478C862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5041FF8"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A4B7311" w14:textId="77777777" w:rsidR="00390AF4" w:rsidRPr="0001344A" w:rsidRDefault="00390AF4" w:rsidP="0030715B">
            <w:pPr>
              <w:rPr>
                <w:rFonts w:ascii="Trebuchet MS" w:hAnsi="Trebuchet MS" w:cs="Trebuchet MS"/>
                <w:sz w:val="18"/>
                <w:szCs w:val="18"/>
              </w:rPr>
            </w:pPr>
          </w:p>
        </w:tc>
      </w:tr>
      <w:tr w:rsidR="00390AF4" w:rsidRPr="00CE1917" w14:paraId="49B0970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A05320"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prs_3</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0AA1DDB3"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EC2E53B"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5E0F409"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1FEAA73"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51DDEBEC" w14:textId="77777777" w:rsidR="00390AF4" w:rsidRPr="0001344A" w:rsidRDefault="00390AF4" w:rsidP="0030715B">
            <w:pPr>
              <w:rPr>
                <w:rFonts w:ascii="Trebuchet MS" w:hAnsi="Trebuchet MS" w:cs="Trebuchet MS"/>
                <w:sz w:val="18"/>
                <w:szCs w:val="18"/>
              </w:rPr>
            </w:pPr>
          </w:p>
        </w:tc>
      </w:tr>
      <w:tr w:rsidR="00390AF4" w:rsidRPr="00CE1917" w14:paraId="7AC1F200"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169E964D"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prs_4</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5CF8C8A2"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35E5B0"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61B96DE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1BAE089"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944AD88" w14:textId="77777777" w:rsidR="00390AF4" w:rsidRPr="0001344A" w:rsidRDefault="00390AF4" w:rsidP="0030715B">
            <w:pPr>
              <w:rPr>
                <w:rFonts w:ascii="Trebuchet MS" w:hAnsi="Trebuchet MS" w:cs="Trebuchet MS"/>
                <w:sz w:val="18"/>
                <w:szCs w:val="18"/>
              </w:rPr>
            </w:pPr>
          </w:p>
        </w:tc>
      </w:tr>
      <w:tr w:rsidR="00390AF4" w:rsidRPr="00CE1917" w14:paraId="59F3004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6DE1A8"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prs_5</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B76ED61"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C7D8C1D"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775015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EC1210C"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521DBD46" w14:textId="77777777" w:rsidR="00390AF4" w:rsidRPr="00CE1917" w:rsidRDefault="00390AF4" w:rsidP="0030715B">
            <w:pPr>
              <w:rPr>
                <w:rFonts w:ascii="Trebuchet MS" w:hAnsi="Trebuchet MS" w:cs="Trebuchet MS"/>
                <w:sz w:val="18"/>
                <w:szCs w:val="18"/>
              </w:rPr>
            </w:pPr>
          </w:p>
        </w:tc>
      </w:tr>
      <w:tr w:rsidR="00390AF4" w:rsidRPr="00CE1917" w14:paraId="67747E10" w14:textId="77777777" w:rsidTr="00232695">
        <w:trPr>
          <w:trHeight w:val="227"/>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A5E28BD"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system_fkt</w:t>
            </w:r>
            <w:proofErr w:type="spellEnd"/>
          </w:p>
        </w:tc>
        <w:tc>
          <w:tcPr>
            <w:tcW w:w="4515" w:type="dxa"/>
            <w:tcBorders>
              <w:top w:val="single" w:sz="4" w:space="0" w:color="auto"/>
              <w:left w:val="single" w:sz="4" w:space="0" w:color="auto"/>
              <w:bottom w:val="single" w:sz="4" w:space="0" w:color="auto"/>
              <w:right w:val="single" w:sz="4" w:space="0" w:color="auto"/>
            </w:tcBorders>
            <w:shd w:val="clear" w:color="auto" w:fill="FFFFFF"/>
            <w:vAlign w:val="bottom"/>
          </w:tcPr>
          <w:p w14:paraId="694DB40C" w14:textId="77777777" w:rsidR="00390AF4" w:rsidRPr="0001344A" w:rsidRDefault="00390AF4" w:rsidP="0030715B">
            <w:pPr>
              <w:rPr>
                <w:rFonts w:ascii="Trebuchet MS" w:hAnsi="Trebuchet MS"/>
                <w:sz w:val="18"/>
                <w:szCs w:val="18"/>
              </w:rPr>
            </w:pPr>
            <w:r w:rsidRPr="0001344A">
              <w:rPr>
                <w:rFonts w:ascii="Trebuchet MS" w:hAnsi="Trebuchet MS"/>
                <w:sz w:val="18"/>
                <w:szCs w:val="18"/>
              </w:rPr>
              <w:t>Oplysninger og anlæg</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50124F2"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single" w:sz="4" w:space="0" w:color="auto"/>
              <w:right w:val="single" w:sz="4" w:space="0" w:color="auto"/>
            </w:tcBorders>
            <w:shd w:val="clear" w:color="auto" w:fill="FFFFFF"/>
            <w:vAlign w:val="bottom"/>
          </w:tcPr>
          <w:p w14:paraId="77F34A0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single" w:sz="4" w:space="0" w:color="auto"/>
              <w:right w:val="single" w:sz="4" w:space="0" w:color="auto"/>
            </w:tcBorders>
            <w:shd w:val="clear" w:color="auto" w:fill="FFFFFF"/>
            <w:vAlign w:val="bottom"/>
          </w:tcPr>
          <w:p w14:paraId="4B6BE0E2"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bottom"/>
          </w:tcPr>
          <w:p w14:paraId="049F1EFD" w14:textId="77777777" w:rsidR="00390AF4" w:rsidRPr="00CE1917" w:rsidRDefault="00390AF4" w:rsidP="0030715B">
            <w:pPr>
              <w:rPr>
                <w:rFonts w:ascii="Trebuchet MS" w:hAnsi="Trebuchet MS" w:cs="Trebuchet MS"/>
                <w:sz w:val="18"/>
                <w:szCs w:val="18"/>
              </w:rPr>
            </w:pPr>
          </w:p>
        </w:tc>
      </w:tr>
      <w:tr w:rsidR="007078DB" w:rsidRPr="00CE1917" w14:paraId="70F6D12A" w14:textId="77777777" w:rsidTr="00232695">
        <w:trPr>
          <w:trHeight w:hRule="exact" w:val="227"/>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097DDC31" w14:textId="77777777" w:rsidR="007078DB" w:rsidRPr="0001344A" w:rsidRDefault="003644AA" w:rsidP="0060254F">
            <w:pPr>
              <w:rPr>
                <w:rFonts w:ascii="Trebuchet MS" w:hAnsi="Trebuchet MS" w:cs="Trebuchet MS"/>
                <w:sz w:val="18"/>
                <w:szCs w:val="18"/>
              </w:rPr>
            </w:pPr>
            <w:r>
              <w:rPr>
                <w:rFonts w:ascii="Trebuchet MS" w:hAnsi="Trebuchet MS" w:cs="Trebuchet MS"/>
                <w:sz w:val="18"/>
                <w:szCs w:val="18"/>
              </w:rPr>
              <w:t>l</w:t>
            </w:r>
            <w:r w:rsidR="007629C9" w:rsidRPr="0001344A">
              <w:rPr>
                <w:rFonts w:ascii="Trebuchet MS" w:hAnsi="Trebuchet MS" w:cs="Trebuchet MS"/>
                <w:sz w:val="18"/>
                <w:szCs w:val="18"/>
              </w:rPr>
              <w:t>ink</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C750969" w14:textId="77777777" w:rsidR="007078DB" w:rsidRPr="00CE1917"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51728E" w14:paraId="274E5922" w14:textId="77777777" w:rsidTr="00232695">
        <w:trPr>
          <w:trHeight w:hRule="exact" w:val="227"/>
        </w:trPr>
        <w:tc>
          <w:tcPr>
            <w:tcW w:w="13716" w:type="dxa"/>
            <w:gridSpan w:val="6"/>
            <w:tcBorders>
              <w:top w:val="single" w:sz="4" w:space="0" w:color="auto"/>
              <w:left w:val="nil"/>
              <w:bottom w:val="nil"/>
              <w:right w:val="nil"/>
            </w:tcBorders>
            <w:shd w:val="clear" w:color="auto" w:fill="97DDBA"/>
            <w:vAlign w:val="bottom"/>
          </w:tcPr>
          <w:p w14:paraId="47C33829" w14:textId="77777777" w:rsidR="007078DB" w:rsidRDefault="00691F15" w:rsidP="0030715B">
            <w:pPr>
              <w:rPr>
                <w:rFonts w:ascii="Trebuchet MS" w:hAnsi="Trebuchet MS" w:cs="Trebuchet MS"/>
                <w:i/>
                <w:iCs/>
                <w:sz w:val="18"/>
                <w:szCs w:val="18"/>
              </w:rPr>
            </w:pPr>
            <w:r w:rsidRPr="0051728E">
              <w:rPr>
                <w:rFonts w:ascii="Trebuchet MS" w:hAnsi="Trebuchet MS" w:cs="Trebuchet MS"/>
                <w:i/>
                <w:iCs/>
                <w:sz w:val="18"/>
                <w:szCs w:val="18"/>
              </w:rPr>
              <w:lastRenderedPageBreak/>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3BE37D6"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04F5D3C4" w14:textId="77777777" w:rsidR="00D35504" w:rsidRDefault="00A52D18" w:rsidP="00D35504">
      <w:pPr>
        <w:pStyle w:val="Overskrift6"/>
      </w:pPr>
      <w:r>
        <w:t>5.12.</w:t>
      </w:r>
      <w:r w:rsidR="0073574F">
        <w:t>8.</w:t>
      </w:r>
      <w:r w:rsidR="007078DB">
        <w:t>1</w:t>
      </w:r>
      <w:r w:rsidR="0073574F" w:rsidRPr="00A32757">
        <w:t xml:space="preserve"> </w:t>
      </w:r>
      <w:r w:rsidR="0073574F">
        <w:t>Metadata</w:t>
      </w:r>
      <w:r w:rsidR="00D35504" w:rsidRPr="00D355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35504" w:rsidRPr="0051728E" w14:paraId="6B36458C" w14:textId="77777777" w:rsidTr="0030715B">
        <w:trPr>
          <w:trHeight w:hRule="exact" w:val="255"/>
        </w:trPr>
        <w:tc>
          <w:tcPr>
            <w:tcW w:w="2235" w:type="dxa"/>
            <w:shd w:val="clear" w:color="auto" w:fill="D9D9D9"/>
            <w:vAlign w:val="bottom"/>
          </w:tcPr>
          <w:p w14:paraId="65C9ADFD" w14:textId="77777777" w:rsidR="00D35504" w:rsidRPr="0051728E" w:rsidRDefault="00D35504" w:rsidP="003071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524AE10" w14:textId="77777777" w:rsidR="00D35504" w:rsidRPr="00FE3FC3" w:rsidRDefault="00D35504" w:rsidP="003071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D35504" w:rsidRPr="0051728E" w14:paraId="016BDDB1" w14:textId="77777777" w:rsidTr="0030715B">
        <w:trPr>
          <w:trHeight w:hRule="exact" w:val="255"/>
        </w:trPr>
        <w:tc>
          <w:tcPr>
            <w:tcW w:w="2235" w:type="dxa"/>
            <w:shd w:val="clear" w:color="auto" w:fill="E0E0E0"/>
            <w:vAlign w:val="bottom"/>
          </w:tcPr>
          <w:p w14:paraId="1C16EC5F"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676AA31" w14:textId="77777777" w:rsidR="00D35504" w:rsidRPr="00901641" w:rsidRDefault="00D35504" w:rsidP="0030715B">
            <w:pPr>
              <w:rPr>
                <w:rFonts w:ascii="Trebuchet MS" w:hAnsi="Trebuchet MS" w:cs="Trebuchet MS"/>
                <w:sz w:val="18"/>
                <w:szCs w:val="18"/>
              </w:rPr>
            </w:pPr>
            <w:r w:rsidRPr="00776E43">
              <w:rPr>
                <w:rFonts w:ascii="Trebuchet MS" w:hAnsi="Trebuchet MS"/>
                <w:sz w:val="18"/>
                <w:szCs w:val="18"/>
              </w:rPr>
              <w:t>Forholdsordre</w:t>
            </w:r>
          </w:p>
        </w:tc>
      </w:tr>
      <w:tr w:rsidR="00D35504" w:rsidRPr="0051728E" w14:paraId="6D755DE4" w14:textId="77777777" w:rsidTr="0030715B">
        <w:trPr>
          <w:trHeight w:hRule="exact" w:val="255"/>
        </w:trPr>
        <w:tc>
          <w:tcPr>
            <w:tcW w:w="2235" w:type="dxa"/>
            <w:shd w:val="clear" w:color="auto" w:fill="E0E0E0"/>
            <w:vAlign w:val="bottom"/>
          </w:tcPr>
          <w:p w14:paraId="22247225"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B3BBAAD" w14:textId="77777777" w:rsidR="00D35504" w:rsidRDefault="00785F85" w:rsidP="0030715B">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sidR="00DD6AEB">
              <w:rPr>
                <w:rFonts w:ascii="Trebuchet MS" w:hAnsi="Trebuchet MS"/>
                <w:sz w:val="18"/>
                <w:szCs w:val="18"/>
              </w:rPr>
              <w:t>07</w:t>
            </w:r>
          </w:p>
        </w:tc>
      </w:tr>
      <w:tr w:rsidR="00D35504" w:rsidRPr="0051728E" w14:paraId="6DE8E80E" w14:textId="77777777" w:rsidTr="0030715B">
        <w:trPr>
          <w:trHeight w:hRule="exact" w:val="255"/>
        </w:trPr>
        <w:tc>
          <w:tcPr>
            <w:tcW w:w="2235" w:type="dxa"/>
            <w:shd w:val="clear" w:color="auto" w:fill="E0E0E0"/>
            <w:vAlign w:val="bottom"/>
          </w:tcPr>
          <w:p w14:paraId="4A9FF095"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4DD6E99" w14:textId="77777777" w:rsidR="00D35504" w:rsidRDefault="00D35504" w:rsidP="0030715B">
            <w:r w:rsidRPr="00B71649">
              <w:rPr>
                <w:rFonts w:ascii="Trebuchet MS" w:hAnsi="Trebuchet MS"/>
                <w:sz w:val="18"/>
                <w:szCs w:val="18"/>
              </w:rPr>
              <w:t>Særlige registreringer i forhold til Beredskabet for en given virksomhed. (</w:t>
            </w:r>
            <w:proofErr w:type="spellStart"/>
            <w:r w:rsidRPr="00B71649">
              <w:rPr>
                <w:rFonts w:ascii="Trebuchet MS" w:hAnsi="Trebuchet MS"/>
                <w:sz w:val="18"/>
                <w:szCs w:val="18"/>
              </w:rPr>
              <w:t>Alarmnr</w:t>
            </w:r>
            <w:proofErr w:type="spellEnd"/>
            <w:r w:rsidRPr="00B71649">
              <w:rPr>
                <w:rFonts w:ascii="Trebuchet MS" w:hAnsi="Trebuchet MS"/>
                <w:sz w:val="18"/>
                <w:szCs w:val="18"/>
              </w:rPr>
              <w:t>, ABA…).</w:t>
            </w:r>
          </w:p>
        </w:tc>
      </w:tr>
      <w:tr w:rsidR="00D35504" w:rsidRPr="0051728E" w14:paraId="545A71F4" w14:textId="77777777" w:rsidTr="0030715B">
        <w:trPr>
          <w:trHeight w:hRule="exact" w:val="255"/>
        </w:trPr>
        <w:tc>
          <w:tcPr>
            <w:tcW w:w="2235" w:type="dxa"/>
            <w:shd w:val="clear" w:color="auto" w:fill="E0E0E0"/>
            <w:vAlign w:val="bottom"/>
          </w:tcPr>
          <w:p w14:paraId="1B1B4053"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F7F5E88" w14:textId="77777777" w:rsidR="00D35504" w:rsidRDefault="00D35504" w:rsidP="0030715B">
            <w:r w:rsidRPr="00B71649">
              <w:rPr>
                <w:rFonts w:ascii="Trebuchet MS" w:hAnsi="Trebuchet MS"/>
                <w:sz w:val="18"/>
                <w:szCs w:val="18"/>
              </w:rPr>
              <w:t>Særlige registreringer i forhold til Beredskabet for en given virksomhed. (</w:t>
            </w:r>
            <w:proofErr w:type="spellStart"/>
            <w:r w:rsidRPr="00B71649">
              <w:rPr>
                <w:rFonts w:ascii="Trebuchet MS" w:hAnsi="Trebuchet MS"/>
                <w:sz w:val="18"/>
                <w:szCs w:val="18"/>
              </w:rPr>
              <w:t>Alarmnr</w:t>
            </w:r>
            <w:proofErr w:type="spellEnd"/>
            <w:r w:rsidRPr="00B71649">
              <w:rPr>
                <w:rFonts w:ascii="Trebuchet MS" w:hAnsi="Trebuchet MS"/>
                <w:sz w:val="18"/>
                <w:szCs w:val="18"/>
              </w:rPr>
              <w:t>, ABA…).</w:t>
            </w:r>
          </w:p>
        </w:tc>
      </w:tr>
      <w:tr w:rsidR="00D35504" w:rsidRPr="0051728E" w14:paraId="1251370D" w14:textId="77777777" w:rsidTr="0030715B">
        <w:trPr>
          <w:trHeight w:hRule="exact" w:val="255"/>
        </w:trPr>
        <w:tc>
          <w:tcPr>
            <w:tcW w:w="2235" w:type="dxa"/>
            <w:shd w:val="clear" w:color="auto" w:fill="E0E0E0"/>
            <w:vAlign w:val="bottom"/>
          </w:tcPr>
          <w:p w14:paraId="2CD282B8" w14:textId="77777777" w:rsidR="00D35504" w:rsidRPr="0051728E" w:rsidRDefault="00D35504" w:rsidP="003071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2EDA7F5"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Have et overblik over den forholdsordre der gælder ved virksomheden og give nem og hurtig adgang til ordren, når der er behov.</w:t>
            </w:r>
          </w:p>
        </w:tc>
      </w:tr>
      <w:tr w:rsidR="00D35504" w:rsidRPr="0051728E" w14:paraId="487819D7" w14:textId="77777777" w:rsidTr="0030715B">
        <w:trPr>
          <w:trHeight w:hRule="exact" w:val="255"/>
        </w:trPr>
        <w:tc>
          <w:tcPr>
            <w:tcW w:w="2235" w:type="dxa"/>
            <w:shd w:val="clear" w:color="auto" w:fill="E0E0E0"/>
            <w:vAlign w:val="bottom"/>
          </w:tcPr>
          <w:p w14:paraId="50B9A76B" w14:textId="77777777" w:rsidR="00D35504" w:rsidRPr="0051728E" w:rsidRDefault="00D35504" w:rsidP="003071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D588876" w14:textId="77777777" w:rsidR="00D35504" w:rsidRPr="00BF1A2A" w:rsidRDefault="00D35504" w:rsidP="0030715B">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D35504" w:rsidRPr="0051728E" w14:paraId="68695674" w14:textId="77777777" w:rsidTr="0030715B">
        <w:trPr>
          <w:trHeight w:hRule="exact" w:val="255"/>
        </w:trPr>
        <w:tc>
          <w:tcPr>
            <w:tcW w:w="2235" w:type="dxa"/>
            <w:shd w:val="clear" w:color="auto" w:fill="E0E0E0"/>
            <w:vAlign w:val="bottom"/>
          </w:tcPr>
          <w:p w14:paraId="42843A6D" w14:textId="77777777" w:rsidR="00D35504" w:rsidRPr="00492FFE" w:rsidRDefault="006D2EDB" w:rsidP="0030715B">
            <w:pPr>
              <w:rPr>
                <w:rFonts w:ascii="Trebuchet MS" w:hAnsi="Trebuchet MS" w:cs="Trebuchet MS"/>
                <w:sz w:val="18"/>
                <w:szCs w:val="18"/>
              </w:rPr>
            </w:pPr>
            <w:proofErr w:type="spellStart"/>
            <w:r w:rsidRPr="00E45822">
              <w:rPr>
                <w:rFonts w:ascii="Trebuchet MS" w:hAnsi="Trebuchet MS" w:cs="Trebuchet MS"/>
                <w:sz w:val="18"/>
                <w:szCs w:val="18"/>
              </w:rPr>
              <w:t>Noegle</w:t>
            </w:r>
            <w:r w:rsidR="00D35504" w:rsidRPr="00492FFE">
              <w:rPr>
                <w:rFonts w:ascii="Trebuchet MS" w:hAnsi="Trebuchet MS" w:cs="Trebuchet MS"/>
                <w:sz w:val="18"/>
                <w:szCs w:val="18"/>
              </w:rPr>
              <w:t>_ord</w:t>
            </w:r>
            <w:proofErr w:type="spellEnd"/>
          </w:p>
        </w:tc>
        <w:tc>
          <w:tcPr>
            <w:tcW w:w="11340" w:type="dxa"/>
            <w:shd w:val="clear" w:color="auto" w:fill="FFFFFF"/>
            <w:vAlign w:val="bottom"/>
          </w:tcPr>
          <w:p w14:paraId="65C241F6" w14:textId="77777777" w:rsidR="00D35504" w:rsidRPr="00492FFE" w:rsidRDefault="00D35504" w:rsidP="0030715B">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D35504" w:rsidRPr="0051728E" w14:paraId="70A5AEB7" w14:textId="77777777" w:rsidTr="0030715B">
        <w:trPr>
          <w:trHeight w:hRule="exact" w:val="255"/>
        </w:trPr>
        <w:tc>
          <w:tcPr>
            <w:tcW w:w="2235" w:type="dxa"/>
            <w:shd w:val="clear" w:color="auto" w:fill="E0E0E0"/>
            <w:vAlign w:val="bottom"/>
          </w:tcPr>
          <w:p w14:paraId="2C26830C"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C7E3435" w14:textId="77777777" w:rsidR="00D35504" w:rsidRPr="00E6255A" w:rsidRDefault="008709EB" w:rsidP="0030715B">
            <w:pPr>
              <w:rPr>
                <w:rFonts w:ascii="Trebuchet MS" w:hAnsi="Trebuchet MS" w:cs="Trebuchet MS"/>
                <w:sz w:val="18"/>
                <w:szCs w:val="18"/>
              </w:rPr>
            </w:pPr>
            <w:r w:rsidRPr="00E6255A">
              <w:rPr>
                <w:rFonts w:ascii="Trebuchet MS" w:hAnsi="Trebuchet MS" w:cs="Trebuchet MS"/>
                <w:sz w:val="18"/>
                <w:szCs w:val="18"/>
              </w:rPr>
              <w:t>Punkt</w:t>
            </w:r>
          </w:p>
        </w:tc>
      </w:tr>
      <w:tr w:rsidR="00D35504" w:rsidRPr="0051728E" w14:paraId="5A81B5ED" w14:textId="77777777" w:rsidTr="0030715B">
        <w:trPr>
          <w:trHeight w:hRule="exact" w:val="255"/>
        </w:trPr>
        <w:tc>
          <w:tcPr>
            <w:tcW w:w="2235" w:type="dxa"/>
            <w:shd w:val="clear" w:color="auto" w:fill="E0E0E0"/>
            <w:vAlign w:val="bottom"/>
          </w:tcPr>
          <w:p w14:paraId="1F2C9E0A" w14:textId="77777777" w:rsidR="00D35504" w:rsidRPr="00FE3FC3" w:rsidRDefault="00D35504" w:rsidP="003071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DB7AD58" w14:textId="77777777" w:rsidR="00D35504" w:rsidRPr="00E6255A" w:rsidRDefault="00D35504" w:rsidP="0030715B">
            <w:pPr>
              <w:rPr>
                <w:rFonts w:ascii="Trebuchet MS" w:hAnsi="Trebuchet MS" w:cs="Trebuchet MS"/>
                <w:sz w:val="18"/>
                <w:szCs w:val="18"/>
              </w:rPr>
            </w:pPr>
          </w:p>
        </w:tc>
      </w:tr>
      <w:tr w:rsidR="000C68CF" w:rsidRPr="00113FBA" w14:paraId="00F5B831" w14:textId="77777777" w:rsidTr="0030715B">
        <w:trPr>
          <w:trHeight w:hRule="exact" w:val="255"/>
        </w:trPr>
        <w:tc>
          <w:tcPr>
            <w:tcW w:w="2235" w:type="dxa"/>
            <w:shd w:val="clear" w:color="auto" w:fill="E0E0E0"/>
            <w:vAlign w:val="bottom"/>
          </w:tcPr>
          <w:p w14:paraId="3D2D1E56" w14:textId="77777777" w:rsidR="000C68CF" w:rsidRPr="00E6255A" w:rsidRDefault="0089156A" w:rsidP="0030715B">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6F1AFE6" w14:textId="1CB3F1C8" w:rsidR="000C68CF" w:rsidRPr="00E6255A" w:rsidRDefault="005426DB" w:rsidP="0030715B">
            <w:pPr>
              <w:rPr>
                <w:rFonts w:ascii="Trebuchet MS" w:hAnsi="Trebuchet MS" w:cs="Trebuchet MS"/>
                <w:sz w:val="18"/>
                <w:szCs w:val="18"/>
              </w:rPr>
            </w:pPr>
            <w:r w:rsidRPr="005426DB">
              <w:rPr>
                <w:rFonts w:ascii="Trebuchet MS" w:hAnsi="Trebuchet MS" w:cs="Trebuchet MS"/>
                <w:color w:val="4F81BD"/>
                <w:sz w:val="18"/>
                <w:szCs w:val="18"/>
              </w:rPr>
              <w:t>14.20.04</w:t>
            </w:r>
          </w:p>
        </w:tc>
      </w:tr>
    </w:tbl>
    <w:p w14:paraId="6DA7D4AA" w14:textId="77777777" w:rsidR="0073574F" w:rsidRPr="00A32757" w:rsidRDefault="00A52D18" w:rsidP="0073574F">
      <w:pPr>
        <w:pStyle w:val="Overskrift6"/>
      </w:pPr>
      <w:r>
        <w:t>5.12.</w:t>
      </w:r>
      <w:r w:rsidR="0073574F">
        <w:t>8.</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73574F" w:rsidRPr="0051728E" w14:paraId="4A1FD8A9" w14:textId="77777777" w:rsidTr="0030715B">
        <w:trPr>
          <w:trHeight w:hRule="exact" w:val="255"/>
        </w:trPr>
        <w:tc>
          <w:tcPr>
            <w:tcW w:w="5070" w:type="dxa"/>
            <w:shd w:val="clear" w:color="auto" w:fill="D9D9D9"/>
            <w:vAlign w:val="center"/>
          </w:tcPr>
          <w:p w14:paraId="5A9665AF"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center"/>
          </w:tcPr>
          <w:p w14:paraId="56C7CD67"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Beskrivelse</w:t>
            </w:r>
          </w:p>
        </w:tc>
      </w:tr>
      <w:tr w:rsidR="0073574F" w:rsidRPr="0051728E" w14:paraId="27174385" w14:textId="77777777" w:rsidTr="00C05B04">
        <w:trPr>
          <w:trHeight w:hRule="exact" w:val="510"/>
        </w:trPr>
        <w:tc>
          <w:tcPr>
            <w:tcW w:w="5070" w:type="dxa"/>
            <w:shd w:val="clear" w:color="auto" w:fill="E0E0E0"/>
            <w:vAlign w:val="center"/>
          </w:tcPr>
          <w:p w14:paraId="42C7A8FB" w14:textId="77777777" w:rsidR="0073574F" w:rsidRPr="00024C60" w:rsidRDefault="0073574F" w:rsidP="003071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center"/>
          </w:tcPr>
          <w:p w14:paraId="00AA7A02" w14:textId="77777777" w:rsidR="0073574F" w:rsidRPr="00E6255A" w:rsidRDefault="00C05B04" w:rsidP="0073574F">
            <w:pPr>
              <w:rPr>
                <w:rFonts w:ascii="Trebuchet MS" w:hAnsi="Trebuchet MS" w:cs="Trebuchet MS"/>
                <w:sz w:val="18"/>
                <w:szCs w:val="18"/>
              </w:rPr>
            </w:pPr>
            <w:r w:rsidRPr="00E6255A">
              <w:rPr>
                <w:rFonts w:ascii="Trebuchet MS" w:hAnsi="Trebuchet MS" w:cs="Trebuchet MS"/>
                <w:sz w:val="18"/>
                <w:szCs w:val="18"/>
              </w:rPr>
              <w:t>Med punkter angives hvor anlæg er placeret.</w:t>
            </w:r>
          </w:p>
        </w:tc>
      </w:tr>
      <w:tr w:rsidR="0073574F" w:rsidRPr="0051728E" w14:paraId="7E024B0E" w14:textId="77777777" w:rsidTr="0030715B">
        <w:trPr>
          <w:trHeight w:hRule="exact" w:val="255"/>
        </w:trPr>
        <w:tc>
          <w:tcPr>
            <w:tcW w:w="5070" w:type="dxa"/>
            <w:shd w:val="clear" w:color="auto" w:fill="E0E0E0"/>
            <w:vAlign w:val="center"/>
          </w:tcPr>
          <w:p w14:paraId="4285FFE9"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center"/>
          </w:tcPr>
          <w:p w14:paraId="29B774A3" w14:textId="77777777" w:rsidR="0073574F" w:rsidRPr="00C05B04" w:rsidRDefault="00B43CDD" w:rsidP="0073574F">
            <w:pPr>
              <w:rPr>
                <w:rFonts w:ascii="Trebuchet MS" w:hAnsi="Trebuchet MS" w:cs="Trebuchet MS"/>
                <w:sz w:val="18"/>
                <w:szCs w:val="18"/>
              </w:rPr>
            </w:pPr>
            <w:r w:rsidRPr="00C05B04">
              <w:rPr>
                <w:rFonts w:ascii="Trebuchet MS" w:hAnsi="Trebuchet MS" w:cs="Trebuchet MS"/>
                <w:sz w:val="18"/>
                <w:szCs w:val="18"/>
              </w:rPr>
              <w:t xml:space="preserve">Opdeles i mange forskellige grupper. </w:t>
            </w:r>
          </w:p>
        </w:tc>
      </w:tr>
      <w:tr w:rsidR="0073574F" w:rsidRPr="0051728E" w14:paraId="141F5C2A" w14:textId="77777777" w:rsidTr="0030715B">
        <w:trPr>
          <w:trHeight w:hRule="exact" w:val="255"/>
        </w:trPr>
        <w:tc>
          <w:tcPr>
            <w:tcW w:w="5070" w:type="dxa"/>
            <w:shd w:val="clear" w:color="auto" w:fill="E0E0E0"/>
            <w:vAlign w:val="center"/>
          </w:tcPr>
          <w:p w14:paraId="390660FB"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center"/>
          </w:tcPr>
          <w:p w14:paraId="44C351A1" w14:textId="77777777" w:rsidR="0073574F" w:rsidRPr="00C05B04" w:rsidRDefault="0073574F" w:rsidP="0073574F">
            <w:pPr>
              <w:rPr>
                <w:rFonts w:ascii="Trebuchet MS" w:hAnsi="Trebuchet MS" w:cs="Trebuchet MS"/>
                <w:sz w:val="18"/>
                <w:szCs w:val="18"/>
              </w:rPr>
            </w:pPr>
          </w:p>
        </w:tc>
      </w:tr>
      <w:tr w:rsidR="0073574F" w:rsidRPr="0051728E" w14:paraId="72553207" w14:textId="77777777" w:rsidTr="0030715B">
        <w:trPr>
          <w:trHeight w:hRule="exact" w:val="255"/>
        </w:trPr>
        <w:tc>
          <w:tcPr>
            <w:tcW w:w="5070" w:type="dxa"/>
            <w:shd w:val="clear" w:color="auto" w:fill="E0E0E0"/>
            <w:vAlign w:val="center"/>
          </w:tcPr>
          <w:p w14:paraId="121F8676"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center"/>
          </w:tcPr>
          <w:p w14:paraId="5E76101E" w14:textId="77777777" w:rsidR="0073574F" w:rsidRPr="00C05B04" w:rsidRDefault="0073574F" w:rsidP="0073574F">
            <w:pPr>
              <w:rPr>
                <w:rFonts w:ascii="Trebuchet MS" w:hAnsi="Trebuchet MS" w:cs="Trebuchet MS"/>
                <w:sz w:val="18"/>
                <w:szCs w:val="18"/>
              </w:rPr>
            </w:pPr>
          </w:p>
        </w:tc>
      </w:tr>
      <w:tr w:rsidR="0073574F" w:rsidRPr="0051728E" w14:paraId="22688870" w14:textId="77777777" w:rsidTr="0030715B">
        <w:trPr>
          <w:trHeight w:hRule="exact" w:val="255"/>
        </w:trPr>
        <w:tc>
          <w:tcPr>
            <w:tcW w:w="5070" w:type="dxa"/>
            <w:shd w:val="clear" w:color="auto" w:fill="E0E0E0"/>
            <w:vAlign w:val="center"/>
          </w:tcPr>
          <w:p w14:paraId="496D1C4C"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center"/>
          </w:tcPr>
          <w:p w14:paraId="79E35CB5" w14:textId="77777777" w:rsidR="0073574F" w:rsidRPr="003644AA" w:rsidRDefault="00B43CDD" w:rsidP="0073574F">
            <w:pPr>
              <w:rPr>
                <w:rFonts w:ascii="Trebuchet MS" w:hAnsi="Trebuchet MS" w:cs="Trebuchet MS"/>
                <w:sz w:val="18"/>
                <w:szCs w:val="18"/>
              </w:rPr>
            </w:pPr>
            <w:r w:rsidRPr="003644AA">
              <w:rPr>
                <w:rFonts w:ascii="Trebuchet MS" w:hAnsi="Trebuchet MS" w:cs="Trebuchet MS"/>
                <w:sz w:val="18"/>
                <w:szCs w:val="18"/>
              </w:rPr>
              <w:t xml:space="preserve">Kan </w:t>
            </w:r>
            <w:r w:rsidR="00C31976" w:rsidRPr="003644AA">
              <w:rPr>
                <w:rFonts w:ascii="Trebuchet MS" w:hAnsi="Trebuchet MS" w:cs="Trebuchet MS"/>
                <w:sz w:val="18"/>
                <w:szCs w:val="18"/>
              </w:rPr>
              <w:t>ligge samme ste</w:t>
            </w:r>
            <w:r w:rsidR="009E7ECB" w:rsidRPr="003644AA">
              <w:rPr>
                <w:rFonts w:ascii="Trebuchet MS" w:hAnsi="Trebuchet MS" w:cs="Trebuchet MS"/>
                <w:sz w:val="18"/>
                <w:szCs w:val="18"/>
              </w:rPr>
              <w:t>d</w:t>
            </w:r>
            <w:r w:rsidRPr="003644AA">
              <w:rPr>
                <w:rFonts w:ascii="Trebuchet MS" w:hAnsi="Trebuchet MS" w:cs="Trebuchet MS"/>
                <w:sz w:val="18"/>
                <w:szCs w:val="18"/>
              </w:rPr>
              <w:t xml:space="preserve"> hvis to virksomheder deles om lager m.v.</w:t>
            </w:r>
          </w:p>
        </w:tc>
      </w:tr>
      <w:tr w:rsidR="0073574F" w:rsidRPr="0051728E" w14:paraId="6B7BA5DA" w14:textId="77777777" w:rsidTr="0030715B">
        <w:trPr>
          <w:trHeight w:hRule="exact" w:val="255"/>
        </w:trPr>
        <w:tc>
          <w:tcPr>
            <w:tcW w:w="5070" w:type="dxa"/>
            <w:shd w:val="clear" w:color="auto" w:fill="E0E0E0"/>
            <w:vAlign w:val="center"/>
          </w:tcPr>
          <w:p w14:paraId="1F46EDC2"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center"/>
          </w:tcPr>
          <w:p w14:paraId="7F1BE05F" w14:textId="77777777" w:rsidR="0073574F" w:rsidRPr="003644AA" w:rsidRDefault="0073574F" w:rsidP="0073574F">
            <w:pPr>
              <w:rPr>
                <w:rFonts w:ascii="Trebuchet MS" w:hAnsi="Trebuchet MS" w:cs="Trebuchet MS"/>
                <w:sz w:val="18"/>
                <w:szCs w:val="18"/>
              </w:rPr>
            </w:pPr>
          </w:p>
        </w:tc>
      </w:tr>
    </w:tbl>
    <w:p w14:paraId="09B00A2B" w14:textId="77777777" w:rsidR="0073574F" w:rsidRDefault="00CA1B3D" w:rsidP="0073574F">
      <w:pPr>
        <w:pStyle w:val="Overskrift2"/>
        <w:rPr>
          <w:kern w:val="32"/>
        </w:rPr>
      </w:pPr>
      <w:r>
        <w:rPr>
          <w:kern w:val="32"/>
        </w:rPr>
        <w:br w:type="page"/>
      </w:r>
      <w:bookmarkStart w:id="473" w:name="_Toc63351513"/>
      <w:r w:rsidR="00A52D18">
        <w:rPr>
          <w:kern w:val="32"/>
        </w:rPr>
        <w:lastRenderedPageBreak/>
        <w:t>5.12.</w:t>
      </w:r>
      <w:r w:rsidR="0073574F">
        <w:rPr>
          <w:kern w:val="32"/>
        </w:rPr>
        <w:t>9</w:t>
      </w:r>
      <w:r w:rsidR="0073574F" w:rsidRPr="00066C65">
        <w:rPr>
          <w:kern w:val="32"/>
        </w:rPr>
        <w:t xml:space="preserve"> </w:t>
      </w:r>
      <w:bookmarkStart w:id="474" w:name="_Hlk59517388"/>
      <w:r w:rsidR="0073574F" w:rsidRPr="0073574F">
        <w:rPr>
          <w:kern w:val="32"/>
        </w:rPr>
        <w:t xml:space="preserve">Mødeplan </w:t>
      </w:r>
      <w:r w:rsidR="0073574F" w:rsidRPr="00066C65">
        <w:rPr>
          <w:kern w:val="32"/>
        </w:rPr>
        <w:t>(</w:t>
      </w:r>
      <w:r w:rsidR="00785F85">
        <w:rPr>
          <w:kern w:val="32"/>
        </w:rPr>
        <w:t>6</w:t>
      </w:r>
      <w:r w:rsidR="00A52D18">
        <w:rPr>
          <w:kern w:val="32"/>
        </w:rPr>
        <w:t>1</w:t>
      </w:r>
      <w:r w:rsidR="0073574F">
        <w:rPr>
          <w:kern w:val="32"/>
        </w:rPr>
        <w:t>08</w:t>
      </w:r>
      <w:r w:rsidR="0073574F" w:rsidRPr="00066C65">
        <w:rPr>
          <w:kern w:val="32"/>
        </w:rPr>
        <w:t>)</w:t>
      </w:r>
      <w:bookmarkEnd w:id="474"/>
      <w:r w:rsidR="0073574F" w:rsidRPr="007C3785">
        <w:rPr>
          <w:kern w:val="32"/>
        </w:rPr>
        <w:t xml:space="preserve"> </w:t>
      </w:r>
      <w:r w:rsidR="0048534C">
        <w:rPr>
          <w:kern w:val="32"/>
        </w:rPr>
        <w:t>*</w:t>
      </w:r>
      <w:bookmarkEnd w:id="47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62"/>
        <w:gridCol w:w="1155"/>
        <w:gridCol w:w="1418"/>
        <w:gridCol w:w="1390"/>
        <w:gridCol w:w="2720"/>
      </w:tblGrid>
      <w:tr w:rsidR="0073574F" w:rsidRPr="0051728E" w14:paraId="01989CF4" w14:textId="77777777" w:rsidTr="00ED0A28">
        <w:tc>
          <w:tcPr>
            <w:tcW w:w="2071" w:type="dxa"/>
            <w:tcBorders>
              <w:bottom w:val="single" w:sz="4" w:space="0" w:color="auto"/>
            </w:tcBorders>
            <w:shd w:val="clear" w:color="auto" w:fill="D9D9D9"/>
            <w:vAlign w:val="center"/>
          </w:tcPr>
          <w:p w14:paraId="4182C5AD"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62" w:type="dxa"/>
            <w:tcBorders>
              <w:bottom w:val="single" w:sz="4" w:space="0" w:color="auto"/>
            </w:tcBorders>
            <w:shd w:val="clear" w:color="auto" w:fill="D9D9D9"/>
            <w:vAlign w:val="center"/>
          </w:tcPr>
          <w:p w14:paraId="50E649B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DA6B4C4"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6F71A163"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7549392A"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522F72C" w14:textId="77777777" w:rsidR="0073574F" w:rsidRPr="009367BB" w:rsidRDefault="00AF2119"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C4ACD">
              <w:rPr>
                <w:rFonts w:ascii="Trebuchet MS" w:hAnsi="Trebuchet MS" w:cs="Trebuchet MS"/>
                <w:b/>
                <w:bCs/>
                <w:sz w:val="18"/>
                <w:szCs w:val="18"/>
              </w:rPr>
              <w:t xml:space="preserve"> / System</w:t>
            </w:r>
          </w:p>
        </w:tc>
        <w:tc>
          <w:tcPr>
            <w:tcW w:w="2720" w:type="dxa"/>
            <w:shd w:val="clear" w:color="auto" w:fill="D9D9D9"/>
            <w:vAlign w:val="center"/>
          </w:tcPr>
          <w:p w14:paraId="797110A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2F33DA" w:rsidRPr="00CE1917" w14:paraId="1C143099"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56C9FEA7" w14:textId="77777777" w:rsidR="002F33DA" w:rsidRPr="00304B7F" w:rsidRDefault="007629C9" w:rsidP="0030715B">
            <w:pPr>
              <w:rPr>
                <w:rFonts w:ascii="Trebuchet MS" w:hAnsi="Trebuchet MS"/>
                <w:sz w:val="18"/>
                <w:szCs w:val="18"/>
              </w:rPr>
            </w:pPr>
            <w:r w:rsidRPr="00304B7F">
              <w:rPr>
                <w:rFonts w:ascii="Trebuchet MS" w:hAnsi="Trebuchet MS"/>
                <w:sz w:val="18"/>
                <w:szCs w:val="18"/>
              </w:rPr>
              <w:t>navn</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1E3B277C" w14:textId="77777777" w:rsidR="002F33DA" w:rsidRPr="00304B7F" w:rsidRDefault="006C4ACD" w:rsidP="0030715B">
            <w:pPr>
              <w:rPr>
                <w:rFonts w:ascii="Trebuchet MS" w:hAnsi="Trebuchet MS"/>
                <w:sz w:val="18"/>
                <w:szCs w:val="18"/>
              </w:rPr>
            </w:pPr>
            <w:r>
              <w:rPr>
                <w:rFonts w:ascii="Trebuchet MS" w:hAnsi="Trebuchet MS"/>
                <w:sz w:val="18"/>
                <w:szCs w:val="18"/>
              </w:rPr>
              <w:t>Navnet på mødeplan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6684AE"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DFCEFBD"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0-128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0B85E80D"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2B23EBA7" w14:textId="77777777" w:rsidR="002F33DA" w:rsidRPr="008A3298" w:rsidRDefault="008A3298" w:rsidP="0030715B">
            <w:pPr>
              <w:rPr>
                <w:rFonts w:ascii="Trebuchet MS" w:hAnsi="Trebuchet MS" w:cs="Trebuchet MS"/>
                <w:sz w:val="18"/>
                <w:szCs w:val="18"/>
              </w:rPr>
            </w:pPr>
            <w:r w:rsidRPr="008A3298">
              <w:rPr>
                <w:rFonts w:ascii="Trebuchet MS" w:hAnsi="Trebuchet MS" w:cs="Trebuchet MS"/>
                <w:sz w:val="18"/>
                <w:szCs w:val="18"/>
              </w:rPr>
              <w:t>Sygehus Syd</w:t>
            </w:r>
          </w:p>
        </w:tc>
      </w:tr>
      <w:tr w:rsidR="00F4755C" w:rsidRPr="00353B49" w14:paraId="1403B0CB"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D9929A2"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07DF13B5"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46CF7D47"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CA20B66"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F9C35FA"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232695" w14:paraId="5B3CE4BF"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105F53F" w14:textId="77777777" w:rsidR="00952778" w:rsidRPr="00E07F24" w:rsidRDefault="005A6645" w:rsidP="005A6645">
            <w:pPr>
              <w:rPr>
                <w:rFonts w:ascii="Trebuchet MS" w:hAnsi="Trebuchet MS" w:cs="Trebuchet MS"/>
                <w:sz w:val="18"/>
                <w:szCs w:val="18"/>
              </w:rPr>
            </w:pPr>
            <w:proofErr w:type="spellStart"/>
            <w:r>
              <w:rPr>
                <w:rFonts w:ascii="Trebuchet MS" w:hAnsi="Trebuchet MS" w:cs="Trebuchet MS"/>
                <w:sz w:val="18"/>
                <w:szCs w:val="18"/>
              </w:rPr>
              <w:t>c</w:t>
            </w:r>
            <w:r w:rsidR="00AD7E05" w:rsidRPr="00E07F24">
              <w:rPr>
                <w:rFonts w:ascii="Trebuchet MS" w:hAnsi="Trebuchet MS" w:cs="Trebuchet MS"/>
                <w:sz w:val="18"/>
                <w:szCs w:val="18"/>
              </w:rPr>
              <w:t>vf_v</w:t>
            </w:r>
            <w:r w:rsidR="00952778" w:rsidRPr="00E07F24">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C9E2D4D" w14:textId="77777777" w:rsidR="00952778" w:rsidRPr="00E07F24" w:rsidRDefault="00952778" w:rsidP="0030715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F4755C" w:rsidRPr="00353B49" w14:paraId="4F3267BD"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A20644E" w14:textId="77777777" w:rsidR="00F4755C"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7B4D3E9"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086E8AE3"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5BC28C2F" w14:textId="77777777" w:rsidR="00F4755C"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188CEB3"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7C72BFA1"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3D2E27C" w14:textId="77777777" w:rsidR="00F4755C" w:rsidRPr="003644AA" w:rsidRDefault="007629C9" w:rsidP="0030715B">
            <w:pPr>
              <w:rPr>
                <w:rFonts w:ascii="Trebuchet MS" w:hAnsi="Trebuchet MS" w:cs="Trebuchet MS"/>
                <w:sz w:val="18"/>
                <w:szCs w:val="18"/>
              </w:rPr>
            </w:pPr>
            <w:proofErr w:type="spellStart"/>
            <w:r w:rsidRPr="003644AA">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C47757B"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7EFECC61"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8C5C704" w14:textId="554CE66B" w:rsidR="002130D3" w:rsidRPr="002130D3" w:rsidRDefault="002130D3" w:rsidP="0030715B">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670C33E" w14:textId="02306B65"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F33DA" w:rsidRPr="00CE1917" w14:paraId="4338A045"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075FC8C" w14:textId="77777777" w:rsidR="002F33DA" w:rsidRPr="00304B7F" w:rsidRDefault="007629C9" w:rsidP="0030715B">
            <w:pPr>
              <w:rPr>
                <w:rFonts w:ascii="Trebuchet MS" w:hAnsi="Trebuchet MS"/>
                <w:sz w:val="18"/>
                <w:szCs w:val="18"/>
              </w:rPr>
            </w:pPr>
            <w:proofErr w:type="spellStart"/>
            <w:r w:rsidRPr="00304B7F">
              <w:rPr>
                <w:rFonts w:ascii="Trebuchet MS" w:hAnsi="Trebuchet MS"/>
                <w:sz w:val="18"/>
                <w:szCs w:val="18"/>
              </w:rPr>
              <w:t>bemaerkning</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496630B5" w14:textId="77777777" w:rsidR="002F33DA" w:rsidRPr="00304B7F" w:rsidRDefault="002F33DA" w:rsidP="0030715B">
            <w:pPr>
              <w:rPr>
                <w:rFonts w:ascii="Trebuchet MS" w:hAnsi="Trebuchet MS"/>
                <w:sz w:val="18"/>
                <w:szCs w:val="18"/>
              </w:rPr>
            </w:pPr>
            <w:r w:rsidRPr="00304B7F">
              <w:rPr>
                <w:rFonts w:ascii="Trebuchet MS" w:hAnsi="Trebuchet MS"/>
                <w:sz w:val="18"/>
                <w:szCs w:val="18"/>
              </w:rPr>
              <w:t>Bemærkninger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0676788"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9FBBCF3"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0-254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598C895F"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F7EEC35" w14:textId="77777777" w:rsidR="002F33DA" w:rsidRPr="00CE1917" w:rsidRDefault="002F33DA" w:rsidP="0030715B">
            <w:pPr>
              <w:rPr>
                <w:rFonts w:ascii="Trebuchet MS" w:hAnsi="Trebuchet MS" w:cs="Trebuchet MS"/>
                <w:sz w:val="18"/>
                <w:szCs w:val="18"/>
              </w:rPr>
            </w:pPr>
          </w:p>
        </w:tc>
      </w:tr>
      <w:tr w:rsidR="002F33DA" w:rsidRPr="00CE1917" w14:paraId="32EB60B1"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E694A02" w14:textId="77777777" w:rsidR="002F33DA" w:rsidRPr="00304B7F" w:rsidRDefault="005A6645" w:rsidP="005A6645">
            <w:pPr>
              <w:rPr>
                <w:rFonts w:ascii="Trebuchet MS" w:hAnsi="Trebuchet MS"/>
                <w:sz w:val="18"/>
                <w:szCs w:val="18"/>
              </w:rPr>
            </w:pPr>
            <w:proofErr w:type="spellStart"/>
            <w:r>
              <w:rPr>
                <w:rFonts w:ascii="Trebuchet MS" w:hAnsi="Trebuchet MS"/>
                <w:sz w:val="18"/>
                <w:szCs w:val="18"/>
              </w:rPr>
              <w:t>l</w:t>
            </w:r>
            <w:r w:rsidR="007629C9" w:rsidRPr="00304B7F">
              <w:rPr>
                <w:rFonts w:ascii="Trebuchet MS" w:hAnsi="Trebuchet MS"/>
                <w:sz w:val="18"/>
                <w:szCs w:val="18"/>
              </w:rPr>
              <w:t>ink_tegn</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584931DA" w14:textId="77777777" w:rsidR="002F33DA" w:rsidRPr="00304B7F" w:rsidRDefault="002F33DA" w:rsidP="0030715B">
            <w:pPr>
              <w:rPr>
                <w:rFonts w:ascii="Trebuchet MS" w:hAnsi="Trebuchet MS"/>
                <w:sz w:val="18"/>
                <w:szCs w:val="18"/>
              </w:rPr>
            </w:pPr>
            <w:r w:rsidRPr="00304B7F">
              <w:rPr>
                <w:rFonts w:ascii="Trebuchet MS" w:hAnsi="Trebuchet MS"/>
                <w:sz w:val="18"/>
                <w:szCs w:val="18"/>
              </w:rPr>
              <w:t>Evt. link til planer (1:n)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B0A4D18"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53C3D7B"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0-254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130F4E29"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4D363065" w14:textId="77777777" w:rsidR="002F33DA" w:rsidRPr="00CE1917" w:rsidRDefault="002F33DA" w:rsidP="0030715B">
            <w:pPr>
              <w:rPr>
                <w:rFonts w:ascii="Trebuchet MS" w:hAnsi="Trebuchet MS" w:cs="Trebuchet MS"/>
                <w:sz w:val="18"/>
                <w:szCs w:val="18"/>
              </w:rPr>
            </w:pPr>
          </w:p>
        </w:tc>
      </w:tr>
      <w:tr w:rsidR="007078DB" w:rsidRPr="00CE1917" w14:paraId="0C8F1A39" w14:textId="77777777" w:rsidTr="0030715B">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0AE94384" w14:textId="77777777" w:rsidR="007078DB" w:rsidRPr="00304B7F"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304B7F">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1CFD0EE" w14:textId="77777777" w:rsidR="007078DB" w:rsidRPr="00CE1917"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3574F" w:rsidRPr="0051728E" w14:paraId="025603B3" w14:textId="77777777" w:rsidTr="0030715B">
        <w:trPr>
          <w:trHeight w:hRule="exact" w:val="255"/>
        </w:trPr>
        <w:tc>
          <w:tcPr>
            <w:tcW w:w="13716" w:type="dxa"/>
            <w:gridSpan w:val="6"/>
            <w:tcBorders>
              <w:top w:val="single" w:sz="4" w:space="0" w:color="auto"/>
              <w:left w:val="nil"/>
              <w:bottom w:val="nil"/>
              <w:right w:val="nil"/>
            </w:tcBorders>
            <w:shd w:val="clear" w:color="auto" w:fill="97DDBA"/>
            <w:vAlign w:val="bottom"/>
          </w:tcPr>
          <w:p w14:paraId="68EDB56D" w14:textId="77777777" w:rsidR="0073574F" w:rsidRPr="00F4755C" w:rsidRDefault="00691F15" w:rsidP="0030715B">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8D88920"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61152B6" w14:textId="77777777" w:rsidR="00B43CDD" w:rsidRDefault="00A52D18" w:rsidP="00B43CDD">
      <w:pPr>
        <w:pStyle w:val="Overskrift6"/>
      </w:pPr>
      <w:r>
        <w:t>5.12.</w:t>
      </w:r>
      <w:r w:rsidR="0073574F">
        <w:t>9.</w:t>
      </w:r>
      <w:r w:rsidR="007078DB">
        <w:t>1</w:t>
      </w:r>
      <w:r w:rsidR="0073574F" w:rsidRPr="00A32757">
        <w:t xml:space="preserve"> </w:t>
      </w:r>
      <w:r w:rsidR="0073574F">
        <w:t>Metadata</w:t>
      </w:r>
      <w:r w:rsidR="00B43CDD" w:rsidRPr="00B43CD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43CDD" w:rsidRPr="0051728E" w14:paraId="6CB7F414" w14:textId="77777777" w:rsidTr="0030715B">
        <w:trPr>
          <w:trHeight w:hRule="exact" w:val="255"/>
        </w:trPr>
        <w:tc>
          <w:tcPr>
            <w:tcW w:w="2235" w:type="dxa"/>
            <w:shd w:val="clear" w:color="auto" w:fill="D9D9D9"/>
            <w:vAlign w:val="bottom"/>
          </w:tcPr>
          <w:p w14:paraId="419F08E7" w14:textId="77777777" w:rsidR="00B43CDD" w:rsidRPr="0051728E" w:rsidRDefault="00B43CDD" w:rsidP="003071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D255845" w14:textId="77777777" w:rsidR="00B43CDD" w:rsidRPr="00FE3FC3" w:rsidRDefault="00B43CDD" w:rsidP="003071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B43CDD" w:rsidRPr="0051728E" w14:paraId="57CD490D" w14:textId="77777777" w:rsidTr="0030715B">
        <w:trPr>
          <w:trHeight w:hRule="exact" w:val="255"/>
        </w:trPr>
        <w:tc>
          <w:tcPr>
            <w:tcW w:w="2235" w:type="dxa"/>
            <w:shd w:val="clear" w:color="auto" w:fill="E0E0E0"/>
            <w:vAlign w:val="bottom"/>
          </w:tcPr>
          <w:p w14:paraId="681B9920"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5CE5631" w14:textId="77777777" w:rsidR="00B43CDD" w:rsidRPr="00901641" w:rsidRDefault="00B43CDD" w:rsidP="0030715B">
            <w:pPr>
              <w:rPr>
                <w:rFonts w:ascii="Trebuchet MS" w:hAnsi="Trebuchet MS" w:cs="Trebuchet MS"/>
                <w:sz w:val="18"/>
                <w:szCs w:val="18"/>
              </w:rPr>
            </w:pPr>
            <w:r w:rsidRPr="00776E43">
              <w:rPr>
                <w:rFonts w:ascii="Trebuchet MS" w:hAnsi="Trebuchet MS"/>
                <w:sz w:val="18"/>
                <w:szCs w:val="18"/>
              </w:rPr>
              <w:t>Mødeplan</w:t>
            </w:r>
          </w:p>
        </w:tc>
      </w:tr>
      <w:tr w:rsidR="00B43CDD" w:rsidRPr="0051728E" w14:paraId="1E0F3162" w14:textId="77777777" w:rsidTr="0030715B">
        <w:trPr>
          <w:trHeight w:hRule="exact" w:val="255"/>
        </w:trPr>
        <w:tc>
          <w:tcPr>
            <w:tcW w:w="2235" w:type="dxa"/>
            <w:shd w:val="clear" w:color="auto" w:fill="E0E0E0"/>
            <w:vAlign w:val="bottom"/>
          </w:tcPr>
          <w:p w14:paraId="79785AD9"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94242F3" w14:textId="77777777" w:rsidR="00B43CDD" w:rsidRDefault="00785F85" w:rsidP="0030715B">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sidR="00DD6AEB">
              <w:rPr>
                <w:rFonts w:ascii="Trebuchet MS" w:hAnsi="Trebuchet MS"/>
                <w:sz w:val="18"/>
                <w:szCs w:val="18"/>
              </w:rPr>
              <w:t>08</w:t>
            </w:r>
          </w:p>
        </w:tc>
      </w:tr>
      <w:tr w:rsidR="00B43CDD" w:rsidRPr="0051728E" w14:paraId="3F0D9FB7" w14:textId="77777777" w:rsidTr="0030715B">
        <w:trPr>
          <w:trHeight w:hRule="exact" w:val="255"/>
        </w:trPr>
        <w:tc>
          <w:tcPr>
            <w:tcW w:w="2235" w:type="dxa"/>
            <w:shd w:val="clear" w:color="auto" w:fill="E0E0E0"/>
            <w:vAlign w:val="bottom"/>
          </w:tcPr>
          <w:p w14:paraId="47E62C8E"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4482704" w14:textId="77777777" w:rsidR="00B43CDD" w:rsidRDefault="00B43CDD" w:rsidP="0030715B">
            <w:r>
              <w:rPr>
                <w:rFonts w:ascii="Trebuchet MS" w:hAnsi="Trebuchet MS"/>
                <w:sz w:val="18"/>
                <w:szCs w:val="18"/>
              </w:rPr>
              <w:t>Mødeplan ved brand m.v. i store bygninger.</w:t>
            </w:r>
          </w:p>
        </w:tc>
      </w:tr>
      <w:tr w:rsidR="00B43CDD" w:rsidRPr="0051728E" w14:paraId="6F96DEEA" w14:textId="77777777" w:rsidTr="0030715B">
        <w:trPr>
          <w:trHeight w:hRule="exact" w:val="510"/>
        </w:trPr>
        <w:tc>
          <w:tcPr>
            <w:tcW w:w="2235" w:type="dxa"/>
            <w:shd w:val="clear" w:color="auto" w:fill="E0E0E0"/>
            <w:vAlign w:val="center"/>
          </w:tcPr>
          <w:p w14:paraId="08B51277"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59210AF" w14:textId="77777777" w:rsidR="00B43CDD" w:rsidRDefault="00B43CDD" w:rsidP="0030715B">
            <w:r w:rsidRPr="002F33DA">
              <w:rPr>
                <w:rFonts w:ascii="Trebuchet MS" w:hAnsi="Trebuchet MS"/>
                <w:sz w:val="18"/>
                <w:szCs w:val="18"/>
              </w:rPr>
              <w:t>Stedfæstelse af planer, der viser præcist hvor hvilke redningskøretøjer</w:t>
            </w:r>
            <w:r>
              <w:rPr>
                <w:rFonts w:ascii="Trebuchet MS" w:hAnsi="Trebuchet MS"/>
                <w:sz w:val="18"/>
                <w:szCs w:val="18"/>
              </w:rPr>
              <w:t xml:space="preserve"> skal holde i forbindelse med en</w:t>
            </w:r>
            <w:r w:rsidRPr="002F33DA">
              <w:rPr>
                <w:rFonts w:ascii="Trebuchet MS" w:hAnsi="Trebuchet MS"/>
                <w:sz w:val="18"/>
                <w:szCs w:val="18"/>
              </w:rPr>
              <w:t xml:space="preserve"> given stor bygning. (eks. Roskilde Domkirke)</w:t>
            </w:r>
          </w:p>
        </w:tc>
      </w:tr>
      <w:tr w:rsidR="00B43CDD" w:rsidRPr="0051728E" w14:paraId="0845B082" w14:textId="77777777" w:rsidTr="0030715B">
        <w:trPr>
          <w:trHeight w:hRule="exact" w:val="255"/>
        </w:trPr>
        <w:tc>
          <w:tcPr>
            <w:tcW w:w="2235" w:type="dxa"/>
            <w:shd w:val="clear" w:color="auto" w:fill="E0E0E0"/>
            <w:vAlign w:val="bottom"/>
          </w:tcPr>
          <w:p w14:paraId="09F2B2F1" w14:textId="77777777" w:rsidR="00B43CDD" w:rsidRPr="0051728E" w:rsidRDefault="00B43CDD" w:rsidP="003071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EC78BA9"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Have et overblik over hvor der er mødeplaner og give nem og hurtig adgang til plan, når der er behov.</w:t>
            </w:r>
          </w:p>
        </w:tc>
      </w:tr>
      <w:tr w:rsidR="00B43CDD" w:rsidRPr="0051728E" w14:paraId="6F8A5454" w14:textId="77777777" w:rsidTr="0030715B">
        <w:trPr>
          <w:trHeight w:hRule="exact" w:val="255"/>
        </w:trPr>
        <w:tc>
          <w:tcPr>
            <w:tcW w:w="2235" w:type="dxa"/>
            <w:shd w:val="clear" w:color="auto" w:fill="E0E0E0"/>
            <w:vAlign w:val="bottom"/>
          </w:tcPr>
          <w:p w14:paraId="74912418" w14:textId="77777777" w:rsidR="00B43CDD" w:rsidRPr="0051728E" w:rsidRDefault="00B43CDD" w:rsidP="003071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F22A7BF" w14:textId="77777777" w:rsidR="00B43CDD" w:rsidRPr="00BF1A2A" w:rsidRDefault="00B43CDD" w:rsidP="0030715B">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B43CDD" w:rsidRPr="0051728E" w14:paraId="37A5ACAC" w14:textId="77777777" w:rsidTr="0030715B">
        <w:trPr>
          <w:trHeight w:hRule="exact" w:val="255"/>
        </w:trPr>
        <w:tc>
          <w:tcPr>
            <w:tcW w:w="2235" w:type="dxa"/>
            <w:shd w:val="clear" w:color="auto" w:fill="E0E0E0"/>
            <w:vAlign w:val="bottom"/>
          </w:tcPr>
          <w:p w14:paraId="28D203CB" w14:textId="77777777" w:rsidR="00B43CDD" w:rsidRPr="00492FFE" w:rsidRDefault="006D2EDB" w:rsidP="0030715B">
            <w:pPr>
              <w:rPr>
                <w:rFonts w:ascii="Trebuchet MS" w:hAnsi="Trebuchet MS" w:cs="Trebuchet MS"/>
                <w:sz w:val="18"/>
                <w:szCs w:val="18"/>
              </w:rPr>
            </w:pPr>
            <w:proofErr w:type="spellStart"/>
            <w:r w:rsidRPr="00E45822">
              <w:rPr>
                <w:rFonts w:ascii="Trebuchet MS" w:hAnsi="Trebuchet MS" w:cs="Trebuchet MS"/>
                <w:sz w:val="18"/>
                <w:szCs w:val="18"/>
              </w:rPr>
              <w:t>Noegle</w:t>
            </w:r>
            <w:r w:rsidR="00B43CDD" w:rsidRPr="00492FFE">
              <w:rPr>
                <w:rFonts w:ascii="Trebuchet MS" w:hAnsi="Trebuchet MS" w:cs="Trebuchet MS"/>
                <w:sz w:val="18"/>
                <w:szCs w:val="18"/>
              </w:rPr>
              <w:t>_ord</w:t>
            </w:r>
            <w:proofErr w:type="spellEnd"/>
          </w:p>
        </w:tc>
        <w:tc>
          <w:tcPr>
            <w:tcW w:w="11340" w:type="dxa"/>
            <w:shd w:val="clear" w:color="auto" w:fill="FFFFFF"/>
            <w:vAlign w:val="bottom"/>
          </w:tcPr>
          <w:p w14:paraId="1BE83E2B" w14:textId="77777777" w:rsidR="00B43CDD" w:rsidRPr="00492FFE" w:rsidRDefault="00B43CDD" w:rsidP="0030715B">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B43CDD" w:rsidRPr="0051728E" w14:paraId="50F2AF59" w14:textId="77777777" w:rsidTr="0030715B">
        <w:trPr>
          <w:trHeight w:hRule="exact" w:val="255"/>
        </w:trPr>
        <w:tc>
          <w:tcPr>
            <w:tcW w:w="2235" w:type="dxa"/>
            <w:shd w:val="clear" w:color="auto" w:fill="E0E0E0"/>
            <w:vAlign w:val="bottom"/>
          </w:tcPr>
          <w:p w14:paraId="69DE0D09"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6A70836" w14:textId="77777777" w:rsidR="00B43CDD" w:rsidRPr="0051728E" w:rsidRDefault="00DD6AEB" w:rsidP="0030715B">
            <w:pPr>
              <w:rPr>
                <w:rFonts w:ascii="Trebuchet MS" w:hAnsi="Trebuchet MS" w:cs="Trebuchet MS"/>
                <w:sz w:val="18"/>
                <w:szCs w:val="18"/>
              </w:rPr>
            </w:pPr>
            <w:r>
              <w:rPr>
                <w:rFonts w:ascii="Trebuchet MS" w:hAnsi="Trebuchet MS" w:cs="Trebuchet MS"/>
                <w:sz w:val="18"/>
                <w:szCs w:val="18"/>
              </w:rPr>
              <w:t>Flade</w:t>
            </w:r>
          </w:p>
        </w:tc>
      </w:tr>
      <w:tr w:rsidR="00B43CDD" w:rsidRPr="0051728E" w14:paraId="1EB5D0EF" w14:textId="77777777" w:rsidTr="0030715B">
        <w:trPr>
          <w:trHeight w:hRule="exact" w:val="255"/>
        </w:trPr>
        <w:tc>
          <w:tcPr>
            <w:tcW w:w="2235" w:type="dxa"/>
            <w:shd w:val="clear" w:color="auto" w:fill="E0E0E0"/>
            <w:vAlign w:val="bottom"/>
          </w:tcPr>
          <w:p w14:paraId="093DB7DC" w14:textId="77777777" w:rsidR="00B43CDD" w:rsidRPr="00FE3FC3" w:rsidRDefault="00B43CDD" w:rsidP="003071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FC33430" w14:textId="77777777" w:rsidR="00B43CDD" w:rsidRPr="00FE3FC3" w:rsidRDefault="00B43CDD" w:rsidP="0030715B">
            <w:pPr>
              <w:rPr>
                <w:rFonts w:ascii="Trebuchet MS" w:hAnsi="Trebuchet MS" w:cs="Trebuchet MS"/>
                <w:sz w:val="18"/>
                <w:szCs w:val="18"/>
              </w:rPr>
            </w:pPr>
          </w:p>
        </w:tc>
      </w:tr>
      <w:tr w:rsidR="000C68CF" w:rsidRPr="00113FBA" w14:paraId="66747DDD" w14:textId="77777777" w:rsidTr="0030715B">
        <w:trPr>
          <w:trHeight w:hRule="exact" w:val="255"/>
        </w:trPr>
        <w:tc>
          <w:tcPr>
            <w:tcW w:w="2235" w:type="dxa"/>
            <w:shd w:val="clear" w:color="auto" w:fill="E0E0E0"/>
            <w:vAlign w:val="bottom"/>
          </w:tcPr>
          <w:p w14:paraId="401D1CD8" w14:textId="77777777" w:rsidR="000C68CF" w:rsidRPr="00E6255A" w:rsidRDefault="0089156A" w:rsidP="0030715B">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7E850E7" w14:textId="6714311C" w:rsidR="000C68CF" w:rsidRPr="00E6255A" w:rsidRDefault="00D8362B" w:rsidP="0030715B">
            <w:pPr>
              <w:rPr>
                <w:rFonts w:ascii="Trebuchet MS" w:hAnsi="Trebuchet MS" w:cs="Trebuchet MS"/>
                <w:sz w:val="18"/>
                <w:szCs w:val="18"/>
              </w:rPr>
            </w:pPr>
            <w:r w:rsidRPr="00ED0116">
              <w:rPr>
                <w:rFonts w:ascii="Trebuchet MS" w:hAnsi="Trebuchet MS" w:cs="Trebuchet MS"/>
                <w:color w:val="4F81BD"/>
                <w:sz w:val="18"/>
                <w:szCs w:val="18"/>
              </w:rPr>
              <w:t>14.01.14, 82.13.10</w:t>
            </w:r>
          </w:p>
        </w:tc>
      </w:tr>
    </w:tbl>
    <w:p w14:paraId="06FCC4A1" w14:textId="77777777" w:rsidR="0073574F" w:rsidRPr="00A32757" w:rsidRDefault="00CA1B3D" w:rsidP="0073574F">
      <w:pPr>
        <w:pStyle w:val="Overskrift6"/>
      </w:pPr>
      <w:r>
        <w:br w:type="page"/>
      </w:r>
      <w:r w:rsidR="00A52D18">
        <w:lastRenderedPageBreak/>
        <w:t>5.12.</w:t>
      </w:r>
      <w:r w:rsidR="0073574F">
        <w:t>9.</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73574F" w:rsidRPr="0051728E" w14:paraId="7E119BF4" w14:textId="77777777" w:rsidTr="0030715B">
        <w:trPr>
          <w:trHeight w:hRule="exact" w:val="255"/>
        </w:trPr>
        <w:tc>
          <w:tcPr>
            <w:tcW w:w="5070" w:type="dxa"/>
            <w:shd w:val="clear" w:color="auto" w:fill="D9D9D9"/>
            <w:vAlign w:val="bottom"/>
          </w:tcPr>
          <w:p w14:paraId="2A1017A0" w14:textId="77777777" w:rsidR="0073574F" w:rsidRPr="0051728E" w:rsidRDefault="0073574F" w:rsidP="0030715B">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bottom"/>
          </w:tcPr>
          <w:p w14:paraId="46672560" w14:textId="77777777" w:rsidR="0073574F" w:rsidRPr="0051728E" w:rsidRDefault="0073574F" w:rsidP="003071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DD6AEB" w:rsidRPr="0051728E" w14:paraId="506E37FD" w14:textId="77777777" w:rsidTr="0030715B">
        <w:trPr>
          <w:trHeight w:hRule="exact" w:val="255"/>
        </w:trPr>
        <w:tc>
          <w:tcPr>
            <w:tcW w:w="5070" w:type="dxa"/>
            <w:shd w:val="clear" w:color="auto" w:fill="E0E0E0"/>
            <w:vAlign w:val="bottom"/>
          </w:tcPr>
          <w:p w14:paraId="0498D5CE" w14:textId="77777777" w:rsidR="00DD6AEB" w:rsidRPr="00024C60" w:rsidRDefault="00DD6AEB" w:rsidP="003071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bottom"/>
          </w:tcPr>
          <w:p w14:paraId="764F048B" w14:textId="6B9959EC" w:rsidR="00DD6AEB" w:rsidRPr="00024C60" w:rsidRDefault="00DD6AEB" w:rsidP="0030715B">
            <w:pPr>
              <w:rPr>
                <w:rFonts w:ascii="Trebuchet MS" w:hAnsi="Trebuchet MS" w:cs="Trebuchet MS"/>
                <w:sz w:val="18"/>
                <w:szCs w:val="18"/>
              </w:rPr>
            </w:pPr>
            <w:r>
              <w:rPr>
                <w:rFonts w:ascii="Trebuchet MS" w:hAnsi="Trebuchet MS" w:cs="Trebuchet MS"/>
                <w:sz w:val="18"/>
                <w:szCs w:val="18"/>
              </w:rPr>
              <w:t xml:space="preserve">Der søges på adressen og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 geometrien genbruges.</w:t>
            </w:r>
          </w:p>
        </w:tc>
      </w:tr>
      <w:tr w:rsidR="00DD6AEB" w:rsidRPr="0051728E" w14:paraId="012FA1E2" w14:textId="77777777" w:rsidTr="0030715B">
        <w:trPr>
          <w:trHeight w:hRule="exact" w:val="255"/>
        </w:trPr>
        <w:tc>
          <w:tcPr>
            <w:tcW w:w="5070" w:type="dxa"/>
            <w:shd w:val="clear" w:color="auto" w:fill="E0E0E0"/>
            <w:vAlign w:val="bottom"/>
          </w:tcPr>
          <w:p w14:paraId="2F66C98A"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bottom"/>
          </w:tcPr>
          <w:p w14:paraId="154E8ACD" w14:textId="77777777" w:rsidR="00DD6AEB" w:rsidRPr="00024C60" w:rsidRDefault="00DD6AEB" w:rsidP="0030715B">
            <w:pPr>
              <w:rPr>
                <w:rFonts w:ascii="Trebuchet MS" w:hAnsi="Trebuchet MS" w:cs="Trebuchet MS"/>
                <w:sz w:val="18"/>
                <w:szCs w:val="18"/>
              </w:rPr>
            </w:pPr>
            <w:r>
              <w:rPr>
                <w:rFonts w:ascii="Trebuchet MS" w:hAnsi="Trebuchet MS" w:cs="Trebuchet MS"/>
                <w:sz w:val="18"/>
                <w:szCs w:val="18"/>
              </w:rPr>
              <w:t>Opdeles i navn på mødeplan.</w:t>
            </w:r>
          </w:p>
        </w:tc>
      </w:tr>
      <w:tr w:rsidR="00DD6AEB" w:rsidRPr="0051728E" w14:paraId="53953AC8" w14:textId="77777777" w:rsidTr="0030715B">
        <w:trPr>
          <w:trHeight w:hRule="exact" w:val="255"/>
        </w:trPr>
        <w:tc>
          <w:tcPr>
            <w:tcW w:w="5070" w:type="dxa"/>
            <w:shd w:val="clear" w:color="auto" w:fill="E0E0E0"/>
            <w:vAlign w:val="bottom"/>
          </w:tcPr>
          <w:p w14:paraId="1B62128D"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bottom"/>
          </w:tcPr>
          <w:p w14:paraId="1C6E6E96" w14:textId="77777777" w:rsidR="00DD6AEB" w:rsidRPr="00024C60" w:rsidRDefault="00DD6AEB" w:rsidP="0030715B">
            <w:pPr>
              <w:rPr>
                <w:rFonts w:ascii="Trebuchet MS" w:hAnsi="Trebuchet MS" w:cs="Trebuchet MS"/>
                <w:sz w:val="18"/>
                <w:szCs w:val="18"/>
              </w:rPr>
            </w:pPr>
            <w:r>
              <w:rPr>
                <w:rFonts w:ascii="Trebuchet MS" w:hAnsi="Trebuchet MS" w:cs="Trebuchet MS"/>
                <w:sz w:val="18"/>
                <w:szCs w:val="18"/>
              </w:rPr>
              <w:t>-</w:t>
            </w:r>
          </w:p>
        </w:tc>
      </w:tr>
      <w:tr w:rsidR="00DD6AEB" w:rsidRPr="0051728E" w14:paraId="6DDF851E" w14:textId="77777777" w:rsidTr="0030715B">
        <w:trPr>
          <w:trHeight w:hRule="exact" w:val="255"/>
        </w:trPr>
        <w:tc>
          <w:tcPr>
            <w:tcW w:w="5070" w:type="dxa"/>
            <w:shd w:val="clear" w:color="auto" w:fill="E0E0E0"/>
            <w:vAlign w:val="bottom"/>
          </w:tcPr>
          <w:p w14:paraId="1EFCFB63"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bottom"/>
          </w:tcPr>
          <w:p w14:paraId="6A44D656" w14:textId="77777777" w:rsidR="00DD6AEB" w:rsidRPr="00024C60" w:rsidRDefault="00DD6AEB" w:rsidP="0030715B">
            <w:pPr>
              <w:rPr>
                <w:rFonts w:ascii="Trebuchet MS" w:hAnsi="Trebuchet MS" w:cs="Trebuchet MS"/>
                <w:sz w:val="18"/>
                <w:szCs w:val="18"/>
              </w:rPr>
            </w:pPr>
          </w:p>
        </w:tc>
      </w:tr>
      <w:tr w:rsidR="00DD6AEB" w:rsidRPr="0051728E" w14:paraId="3BF4062E" w14:textId="77777777" w:rsidTr="0030715B">
        <w:trPr>
          <w:trHeight w:hRule="exact" w:val="255"/>
        </w:trPr>
        <w:tc>
          <w:tcPr>
            <w:tcW w:w="5070" w:type="dxa"/>
            <w:shd w:val="clear" w:color="auto" w:fill="E0E0E0"/>
            <w:vAlign w:val="bottom"/>
          </w:tcPr>
          <w:p w14:paraId="3302D4F9"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bottom"/>
          </w:tcPr>
          <w:p w14:paraId="0EB11EB7" w14:textId="77777777" w:rsidR="00DD6AEB" w:rsidRPr="00024C60" w:rsidRDefault="00DD6AEB" w:rsidP="0030715B">
            <w:pPr>
              <w:rPr>
                <w:rFonts w:ascii="Trebuchet MS" w:hAnsi="Trebuchet MS" w:cs="Trebuchet MS"/>
                <w:sz w:val="18"/>
                <w:szCs w:val="18"/>
              </w:rPr>
            </w:pPr>
          </w:p>
        </w:tc>
      </w:tr>
      <w:tr w:rsidR="00DD6AEB" w:rsidRPr="0051728E" w14:paraId="156CB1FF" w14:textId="77777777" w:rsidTr="0030715B">
        <w:trPr>
          <w:trHeight w:hRule="exact" w:val="255"/>
        </w:trPr>
        <w:tc>
          <w:tcPr>
            <w:tcW w:w="5070" w:type="dxa"/>
            <w:shd w:val="clear" w:color="auto" w:fill="E0E0E0"/>
            <w:vAlign w:val="bottom"/>
          </w:tcPr>
          <w:p w14:paraId="1B9DF94A"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bottom"/>
          </w:tcPr>
          <w:p w14:paraId="167158E9" w14:textId="2A040266" w:rsidR="00DD6AEB" w:rsidRPr="00024C60" w:rsidRDefault="00DD6AEB" w:rsidP="0030715B">
            <w:pPr>
              <w:rPr>
                <w:rFonts w:ascii="Trebuchet MS" w:hAnsi="Trebuchet MS" w:cs="Trebuchet MS"/>
                <w:sz w:val="18"/>
                <w:szCs w:val="18"/>
              </w:rPr>
            </w:pPr>
            <w:r>
              <w:rPr>
                <w:rFonts w:ascii="Trebuchet MS" w:hAnsi="Trebuchet MS" w:cs="Trebuchet MS"/>
                <w:sz w:val="18"/>
                <w:szCs w:val="18"/>
              </w:rPr>
              <w:t xml:space="preserve">Genbrug af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w:t>
            </w:r>
          </w:p>
        </w:tc>
      </w:tr>
    </w:tbl>
    <w:p w14:paraId="2B7A4C46" w14:textId="33F2B588" w:rsidR="0073574F" w:rsidRPr="00A32757" w:rsidRDefault="00A52D18" w:rsidP="00C15214">
      <w:pPr>
        <w:pStyle w:val="Overskrift2"/>
      </w:pPr>
      <w:bookmarkStart w:id="475" w:name="_Toc63351514"/>
      <w:r w:rsidRPr="007A363C">
        <w:rPr>
          <w:color w:val="808080" w:themeColor="background1" w:themeShade="80"/>
          <w:kern w:val="32"/>
        </w:rPr>
        <w:t>5.12.</w:t>
      </w:r>
      <w:r w:rsidR="0073574F" w:rsidRPr="007A363C">
        <w:rPr>
          <w:color w:val="808080" w:themeColor="background1" w:themeShade="80"/>
          <w:kern w:val="32"/>
        </w:rPr>
        <w:t>10 Sirene, alarm (</w:t>
      </w:r>
      <w:r w:rsidR="00785F85" w:rsidRPr="00E6255A">
        <w:rPr>
          <w:color w:val="808080"/>
          <w:kern w:val="32"/>
        </w:rPr>
        <w:t>6</w:t>
      </w:r>
      <w:r w:rsidRPr="00E6255A">
        <w:rPr>
          <w:color w:val="808080"/>
          <w:kern w:val="32"/>
        </w:rPr>
        <w:t>1</w:t>
      </w:r>
      <w:r w:rsidR="0073574F" w:rsidRPr="00E6255A">
        <w:rPr>
          <w:color w:val="808080"/>
          <w:kern w:val="32"/>
        </w:rPr>
        <w:t xml:space="preserve">09) </w:t>
      </w:r>
      <w:r w:rsidR="00363826" w:rsidRPr="00E6255A">
        <w:rPr>
          <w:color w:val="808080"/>
          <w:kern w:val="32"/>
        </w:rPr>
        <w:t>–</w:t>
      </w:r>
      <w:r w:rsidR="007A363C" w:rsidRPr="00E6255A">
        <w:rPr>
          <w:color w:val="808080"/>
          <w:kern w:val="32"/>
        </w:rPr>
        <w:t xml:space="preserve"> </w:t>
      </w:r>
      <w:proofErr w:type="gramStart"/>
      <w:r w:rsidR="007A363C" w:rsidRPr="00E6255A">
        <w:rPr>
          <w:color w:val="808080"/>
          <w:kern w:val="32"/>
        </w:rPr>
        <w:t>Udgå</w:t>
      </w:r>
      <w:r w:rsidR="00C15214">
        <w:rPr>
          <w:color w:val="808080"/>
          <w:kern w:val="32"/>
        </w:rPr>
        <w:t>et</w:t>
      </w:r>
      <w:r w:rsidR="00363826" w:rsidRPr="00E6255A">
        <w:rPr>
          <w:color w:val="808080"/>
          <w:kern w:val="32"/>
        </w:rPr>
        <w:t xml:space="preserve">  (</w:t>
      </w:r>
      <w:proofErr w:type="gramEnd"/>
      <w:r w:rsidR="00363826" w:rsidRPr="00E6255A">
        <w:rPr>
          <w:color w:val="808080"/>
          <w:kern w:val="32"/>
        </w:rPr>
        <w:t xml:space="preserve">i </w:t>
      </w:r>
      <w:proofErr w:type="spellStart"/>
      <w:r w:rsidR="00363826" w:rsidRPr="00E6255A">
        <w:rPr>
          <w:color w:val="808080"/>
          <w:kern w:val="32"/>
        </w:rPr>
        <w:t>ver</w:t>
      </w:r>
      <w:proofErr w:type="spellEnd"/>
      <w:r w:rsidR="00363826" w:rsidRPr="00E6255A">
        <w:rPr>
          <w:color w:val="808080"/>
          <w:kern w:val="32"/>
        </w:rPr>
        <w:t>. 2.</w:t>
      </w:r>
      <w:r w:rsidR="00113FBA" w:rsidRPr="00E6255A">
        <w:rPr>
          <w:color w:val="808080"/>
          <w:kern w:val="32"/>
        </w:rPr>
        <w:t>4</w:t>
      </w:r>
      <w:r w:rsidR="00363826" w:rsidRPr="00E6255A">
        <w:rPr>
          <w:color w:val="808080"/>
          <w:kern w:val="32"/>
        </w:rPr>
        <w:t>)</w:t>
      </w:r>
      <w:bookmarkEnd w:id="475"/>
    </w:p>
    <w:p w14:paraId="09A91ABC" w14:textId="77777777" w:rsidR="0073574F" w:rsidRDefault="00A52D18" w:rsidP="0073574F">
      <w:pPr>
        <w:pStyle w:val="Overskrift2"/>
        <w:rPr>
          <w:kern w:val="32"/>
        </w:rPr>
      </w:pPr>
      <w:bookmarkStart w:id="476" w:name="_Toc63351515"/>
      <w:r>
        <w:rPr>
          <w:kern w:val="32"/>
        </w:rPr>
        <w:t>5.12.</w:t>
      </w:r>
      <w:r w:rsidR="0073574F">
        <w:rPr>
          <w:kern w:val="32"/>
        </w:rPr>
        <w:t>11</w:t>
      </w:r>
      <w:r w:rsidR="0073574F" w:rsidRPr="00066C65">
        <w:rPr>
          <w:kern w:val="32"/>
        </w:rPr>
        <w:t xml:space="preserve"> </w:t>
      </w:r>
      <w:bookmarkStart w:id="477" w:name="_Hlk59517402"/>
      <w:r w:rsidR="0073574F" w:rsidRPr="0073574F">
        <w:rPr>
          <w:kern w:val="32"/>
        </w:rPr>
        <w:t xml:space="preserve">Nøgleboks til beredskab </w:t>
      </w:r>
      <w:r w:rsidR="0073574F" w:rsidRPr="00066C65">
        <w:rPr>
          <w:kern w:val="32"/>
        </w:rPr>
        <w:t>(</w:t>
      </w:r>
      <w:r w:rsidR="0073574F">
        <w:rPr>
          <w:kern w:val="32"/>
        </w:rPr>
        <w:t>6</w:t>
      </w:r>
      <w:r>
        <w:rPr>
          <w:kern w:val="32"/>
        </w:rPr>
        <w:t>1</w:t>
      </w:r>
      <w:r w:rsidR="00785F85">
        <w:rPr>
          <w:kern w:val="32"/>
        </w:rPr>
        <w:t>10</w:t>
      </w:r>
      <w:r w:rsidR="0073574F" w:rsidRPr="00066C65">
        <w:rPr>
          <w:kern w:val="32"/>
        </w:rPr>
        <w:t>)</w:t>
      </w:r>
      <w:r w:rsidR="0073574F" w:rsidRPr="007C3785">
        <w:rPr>
          <w:kern w:val="32"/>
        </w:rPr>
        <w:t xml:space="preserve"> </w:t>
      </w:r>
      <w:bookmarkEnd w:id="477"/>
      <w:r w:rsidR="0048534C">
        <w:rPr>
          <w:kern w:val="32"/>
        </w:rPr>
        <w:t>*</w:t>
      </w:r>
      <w:bookmarkEnd w:id="47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841"/>
        <w:gridCol w:w="1250"/>
        <w:gridCol w:w="1444"/>
        <w:gridCol w:w="1390"/>
        <w:gridCol w:w="2720"/>
      </w:tblGrid>
      <w:tr w:rsidR="0073574F" w:rsidRPr="0051728E" w14:paraId="785E30F4" w14:textId="77777777" w:rsidTr="00ED0A28">
        <w:tc>
          <w:tcPr>
            <w:tcW w:w="2071" w:type="dxa"/>
            <w:tcBorders>
              <w:bottom w:val="single" w:sz="4" w:space="0" w:color="auto"/>
            </w:tcBorders>
            <w:shd w:val="clear" w:color="auto" w:fill="D9D9D9"/>
            <w:vAlign w:val="center"/>
          </w:tcPr>
          <w:p w14:paraId="37735658"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41" w:type="dxa"/>
            <w:tcBorders>
              <w:bottom w:val="single" w:sz="4" w:space="0" w:color="auto"/>
            </w:tcBorders>
            <w:shd w:val="clear" w:color="auto" w:fill="D9D9D9"/>
            <w:vAlign w:val="center"/>
          </w:tcPr>
          <w:p w14:paraId="5EC442B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250" w:type="dxa"/>
            <w:tcBorders>
              <w:bottom w:val="single" w:sz="4" w:space="0" w:color="auto"/>
            </w:tcBorders>
            <w:shd w:val="clear" w:color="auto" w:fill="D9D9D9"/>
            <w:vAlign w:val="center"/>
          </w:tcPr>
          <w:p w14:paraId="2A402AAB"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44" w:type="dxa"/>
            <w:tcBorders>
              <w:bottom w:val="single" w:sz="4" w:space="0" w:color="auto"/>
            </w:tcBorders>
            <w:shd w:val="clear" w:color="auto" w:fill="D9D9D9"/>
            <w:vAlign w:val="center"/>
          </w:tcPr>
          <w:p w14:paraId="7AB1A0D5"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0B740CDC"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E1E0299" w14:textId="77777777" w:rsidR="0073574F" w:rsidRPr="009367BB" w:rsidRDefault="00F4755C"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E1EB6">
              <w:rPr>
                <w:rFonts w:ascii="Trebuchet MS" w:hAnsi="Trebuchet MS" w:cs="Trebuchet MS"/>
                <w:b/>
                <w:bCs/>
                <w:sz w:val="18"/>
                <w:szCs w:val="18"/>
              </w:rPr>
              <w:t xml:space="preserve"> / System</w:t>
            </w:r>
          </w:p>
        </w:tc>
        <w:tc>
          <w:tcPr>
            <w:tcW w:w="2720" w:type="dxa"/>
            <w:shd w:val="clear" w:color="auto" w:fill="D9D9D9"/>
            <w:vAlign w:val="center"/>
          </w:tcPr>
          <w:p w14:paraId="6056AE00"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772F08" w:rsidRPr="00CE1917" w14:paraId="36434A39"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5089039D" w14:textId="77777777" w:rsidR="00772F08" w:rsidRPr="00553DE5" w:rsidRDefault="005A6645" w:rsidP="005A6645">
            <w:pPr>
              <w:rPr>
                <w:rFonts w:ascii="Trebuchet MS" w:hAnsi="Trebuchet MS"/>
                <w:sz w:val="18"/>
                <w:szCs w:val="18"/>
              </w:rPr>
            </w:pPr>
            <w:proofErr w:type="spellStart"/>
            <w:r>
              <w:rPr>
                <w:rFonts w:ascii="Trebuchet MS" w:hAnsi="Trebuchet MS"/>
                <w:sz w:val="18"/>
                <w:szCs w:val="18"/>
              </w:rPr>
              <w:t>b</w:t>
            </w:r>
            <w:r w:rsidR="007629C9" w:rsidRPr="00553DE5">
              <w:rPr>
                <w:rFonts w:ascii="Trebuchet MS" w:hAnsi="Trebuchet MS"/>
                <w:sz w:val="18"/>
                <w:szCs w:val="18"/>
              </w:rPr>
              <w:t>ra_kode</w:t>
            </w:r>
            <w:proofErr w:type="spellEnd"/>
          </w:p>
        </w:tc>
        <w:tc>
          <w:tcPr>
            <w:tcW w:w="4841" w:type="dxa"/>
            <w:tcBorders>
              <w:top w:val="single" w:sz="4" w:space="0" w:color="auto"/>
              <w:left w:val="single" w:sz="4" w:space="0" w:color="auto"/>
              <w:bottom w:val="nil"/>
              <w:right w:val="single" w:sz="4" w:space="0" w:color="auto"/>
            </w:tcBorders>
            <w:shd w:val="clear" w:color="auto" w:fill="FFFFFF"/>
            <w:vAlign w:val="bottom"/>
          </w:tcPr>
          <w:p w14:paraId="335C8B5B" w14:textId="77777777" w:rsidR="00772F08" w:rsidRPr="00553DE5" w:rsidRDefault="00772F08" w:rsidP="00553DE5">
            <w:pPr>
              <w:rPr>
                <w:rFonts w:ascii="Trebuchet MS" w:hAnsi="Trebuchet MS"/>
                <w:sz w:val="18"/>
                <w:szCs w:val="18"/>
              </w:rPr>
            </w:pPr>
            <w:r w:rsidRPr="00553DE5">
              <w:rPr>
                <w:rFonts w:ascii="Trebuchet MS" w:hAnsi="Trebuchet MS"/>
                <w:sz w:val="18"/>
                <w:szCs w:val="18"/>
              </w:rPr>
              <w:t>Fremmednøglen</w:t>
            </w:r>
          </w:p>
        </w:tc>
        <w:tc>
          <w:tcPr>
            <w:tcW w:w="1250" w:type="dxa"/>
            <w:tcBorders>
              <w:top w:val="single" w:sz="4" w:space="0" w:color="auto"/>
              <w:left w:val="single" w:sz="4" w:space="0" w:color="auto"/>
              <w:bottom w:val="nil"/>
              <w:right w:val="single" w:sz="4" w:space="0" w:color="auto"/>
            </w:tcBorders>
            <w:shd w:val="clear" w:color="auto" w:fill="FFFFFF"/>
            <w:vAlign w:val="bottom"/>
          </w:tcPr>
          <w:p w14:paraId="005AFC6D" w14:textId="77777777" w:rsidR="00772F08" w:rsidRPr="00553DE5" w:rsidRDefault="00772F08" w:rsidP="00553DE5">
            <w:pPr>
              <w:rPr>
                <w:rFonts w:ascii="Trebuchet MS" w:hAnsi="Trebuchet MS"/>
                <w:sz w:val="18"/>
                <w:szCs w:val="18"/>
              </w:rPr>
            </w:pPr>
            <w:r w:rsidRPr="00553DE5">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FFFFFF"/>
            <w:vAlign w:val="bottom"/>
          </w:tcPr>
          <w:p w14:paraId="3D929752" w14:textId="77777777" w:rsidR="00772F08" w:rsidRDefault="00772F08" w:rsidP="00553DE5">
            <w:pPr>
              <w:rPr>
                <w:sz w:val="16"/>
                <w:szCs w:val="16"/>
              </w:rPr>
            </w:pPr>
            <w:r>
              <w:rPr>
                <w:sz w:val="16"/>
                <w:szCs w:val="16"/>
              </w:rPr>
              <w:t> </w:t>
            </w:r>
            <w:r w:rsidRPr="00CE1917">
              <w:rPr>
                <w:rFonts w:ascii="Trebuchet MS" w:hAnsi="Trebuchet MS" w:cs="Trebuchet MS"/>
                <w:sz w:val="18"/>
                <w:szCs w:val="18"/>
              </w:rPr>
              <w:t>0-</w:t>
            </w:r>
            <w:r>
              <w:rPr>
                <w:rFonts w:ascii="Trebuchet MS" w:hAnsi="Trebuchet MS" w:cs="Trebuchet MS"/>
                <w:sz w:val="18"/>
                <w:szCs w:val="18"/>
              </w:rPr>
              <w:t>50</w:t>
            </w:r>
            <w:r w:rsidRPr="00CE1917">
              <w:rPr>
                <w:rFonts w:ascii="Trebuchet MS" w:hAnsi="Trebuchet MS" w:cs="Trebuchet MS"/>
                <w:sz w:val="18"/>
                <w:szCs w:val="18"/>
              </w:rPr>
              <w:t xml:space="preserve">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3BC407B2" w14:textId="77777777" w:rsidR="00772F08" w:rsidRPr="00CE1917" w:rsidRDefault="006E1EB6" w:rsidP="00553DE5">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A6816E5" w14:textId="77777777" w:rsidR="00772F08" w:rsidRPr="00BF52F8" w:rsidRDefault="00772F08" w:rsidP="00553DE5">
            <w:pPr>
              <w:rPr>
                <w:rFonts w:ascii="Trebuchet MS" w:hAnsi="Trebuchet MS" w:cs="Trebuchet MS"/>
                <w:sz w:val="18"/>
                <w:szCs w:val="18"/>
              </w:rPr>
            </w:pPr>
          </w:p>
        </w:tc>
      </w:tr>
      <w:tr w:rsidR="00ED0A28" w:rsidRPr="00CE1917" w14:paraId="373C3FFF"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E835049" w14:textId="77777777" w:rsidR="00ED0A28" w:rsidRPr="00553DE5" w:rsidRDefault="005A6645" w:rsidP="005A6645">
            <w:pPr>
              <w:rPr>
                <w:rFonts w:ascii="Trebuchet MS" w:hAnsi="Trebuchet MS"/>
                <w:sz w:val="18"/>
                <w:szCs w:val="18"/>
              </w:rPr>
            </w:pPr>
            <w:proofErr w:type="spellStart"/>
            <w:r>
              <w:rPr>
                <w:rFonts w:ascii="Trebuchet MS" w:hAnsi="Trebuchet MS"/>
                <w:sz w:val="18"/>
                <w:szCs w:val="18"/>
              </w:rPr>
              <w:t>t</w:t>
            </w:r>
            <w:r w:rsidR="007629C9" w:rsidRPr="00553DE5">
              <w:rPr>
                <w:rFonts w:ascii="Trebuchet MS" w:hAnsi="Trebuchet MS"/>
                <w:sz w:val="18"/>
                <w:szCs w:val="18"/>
              </w:rPr>
              <w:t>yv_alarm_kode</w:t>
            </w:r>
            <w:proofErr w:type="spellEnd"/>
          </w:p>
        </w:tc>
        <w:tc>
          <w:tcPr>
            <w:tcW w:w="4841" w:type="dxa"/>
            <w:tcBorders>
              <w:top w:val="single" w:sz="4" w:space="0" w:color="auto"/>
              <w:left w:val="single" w:sz="4" w:space="0" w:color="auto"/>
              <w:bottom w:val="nil"/>
              <w:right w:val="single" w:sz="4" w:space="0" w:color="auto"/>
            </w:tcBorders>
            <w:shd w:val="clear" w:color="auto" w:fill="97DDBA"/>
            <w:vAlign w:val="bottom"/>
          </w:tcPr>
          <w:p w14:paraId="1EABE9B9" w14:textId="77777777" w:rsidR="00ED0A28" w:rsidRPr="00553DE5" w:rsidRDefault="00ED0A28" w:rsidP="00553DE5">
            <w:pPr>
              <w:rPr>
                <w:rFonts w:ascii="Trebuchet MS" w:hAnsi="Trebuchet MS"/>
                <w:sz w:val="18"/>
                <w:szCs w:val="18"/>
              </w:rPr>
            </w:pPr>
            <w:r w:rsidRPr="00553DE5">
              <w:rPr>
                <w:rFonts w:ascii="Trebuchet MS" w:hAnsi="Trebuchet MS"/>
                <w:sz w:val="18"/>
                <w:szCs w:val="18"/>
              </w:rPr>
              <w:t>Kodetal for om bygningen har tyverialarm</w:t>
            </w:r>
          </w:p>
        </w:tc>
        <w:tc>
          <w:tcPr>
            <w:tcW w:w="1250" w:type="dxa"/>
            <w:tcBorders>
              <w:top w:val="single" w:sz="4" w:space="0" w:color="auto"/>
              <w:left w:val="single" w:sz="4" w:space="0" w:color="auto"/>
              <w:bottom w:val="nil"/>
              <w:right w:val="single" w:sz="4" w:space="0" w:color="auto"/>
            </w:tcBorders>
            <w:shd w:val="clear" w:color="auto" w:fill="97DDBA"/>
            <w:vAlign w:val="bottom"/>
          </w:tcPr>
          <w:p w14:paraId="44321295" w14:textId="77777777" w:rsidR="00ED0A28" w:rsidRPr="00553DE5" w:rsidRDefault="00ED0A28" w:rsidP="00553DE5">
            <w:pPr>
              <w:rPr>
                <w:rFonts w:ascii="Trebuchet MS" w:hAnsi="Trebuchet MS"/>
                <w:sz w:val="18"/>
                <w:szCs w:val="18"/>
              </w:rPr>
            </w:pPr>
            <w:r w:rsidRPr="00553DE5">
              <w:rPr>
                <w:rFonts w:ascii="Trebuchet MS" w:hAnsi="Trebuchet MS"/>
                <w:sz w:val="18"/>
                <w:szCs w:val="18"/>
              </w:rPr>
              <w:t>Heltal</w:t>
            </w:r>
          </w:p>
        </w:tc>
        <w:tc>
          <w:tcPr>
            <w:tcW w:w="1444" w:type="dxa"/>
            <w:tcBorders>
              <w:top w:val="single" w:sz="4" w:space="0" w:color="auto"/>
              <w:left w:val="single" w:sz="4" w:space="0" w:color="auto"/>
              <w:bottom w:val="nil"/>
              <w:right w:val="single" w:sz="4" w:space="0" w:color="auto"/>
            </w:tcBorders>
            <w:shd w:val="clear" w:color="auto" w:fill="97DDBA"/>
            <w:vAlign w:val="bottom"/>
          </w:tcPr>
          <w:p w14:paraId="4FFFB6B2" w14:textId="77777777" w:rsidR="00ED0A28" w:rsidRPr="00353B49" w:rsidRDefault="00ED0A28" w:rsidP="00553DE5">
            <w:pPr>
              <w:rPr>
                <w:rFonts w:ascii="Trebuchet MS" w:hAnsi="Trebuchet MS" w:cs="Trebuchet MS"/>
                <w:sz w:val="18"/>
                <w:szCs w:val="18"/>
              </w:rPr>
            </w:pPr>
          </w:p>
        </w:tc>
        <w:tc>
          <w:tcPr>
            <w:tcW w:w="1390" w:type="dxa"/>
            <w:tcBorders>
              <w:top w:val="single" w:sz="4" w:space="0" w:color="auto"/>
              <w:left w:val="single" w:sz="4" w:space="0" w:color="auto"/>
              <w:bottom w:val="nil"/>
              <w:right w:val="single" w:sz="4" w:space="0" w:color="auto"/>
            </w:tcBorders>
            <w:shd w:val="clear" w:color="auto" w:fill="97DDBA"/>
            <w:vAlign w:val="bottom"/>
          </w:tcPr>
          <w:p w14:paraId="201098F7" w14:textId="77777777" w:rsidR="00ED0A28" w:rsidRPr="003644AA" w:rsidRDefault="00ED0A28" w:rsidP="00553DE5">
            <w:pPr>
              <w:jc w:val="center"/>
              <w:rPr>
                <w:rFonts w:ascii="Trebuchet MS" w:hAnsi="Trebuchet MS" w:cs="Trebuchet MS"/>
                <w:sz w:val="18"/>
                <w:szCs w:val="18"/>
              </w:rPr>
            </w:pPr>
            <w:r w:rsidRPr="003644AA">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37C90E74" w14:textId="77777777" w:rsidR="00ED0A28" w:rsidRPr="003644AA" w:rsidRDefault="00DE2D7D" w:rsidP="00553DE5">
            <w:pPr>
              <w:rPr>
                <w:rFonts w:ascii="Trebuchet MS" w:hAnsi="Trebuchet MS" w:cs="Trebuchet MS"/>
                <w:sz w:val="18"/>
                <w:szCs w:val="18"/>
              </w:rPr>
            </w:pPr>
            <w:r w:rsidRPr="003644AA">
              <w:rPr>
                <w:rFonts w:ascii="Trebuchet MS" w:hAnsi="Trebuchet MS" w:cs="Trebuchet MS"/>
                <w:sz w:val="18"/>
                <w:szCs w:val="18"/>
              </w:rPr>
              <w:t>1</w:t>
            </w:r>
          </w:p>
        </w:tc>
      </w:tr>
      <w:tr w:rsidR="00ED0A28" w:rsidRPr="00553DE5" w14:paraId="50FD3E73"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D6FFAE5" w14:textId="77777777" w:rsidR="00ED0A28" w:rsidRPr="00A379B2" w:rsidRDefault="007629C9" w:rsidP="00553DE5">
            <w:pPr>
              <w:rPr>
                <w:rFonts w:ascii="Trebuchet MS" w:hAnsi="Trebuchet MS"/>
                <w:sz w:val="18"/>
                <w:szCs w:val="18"/>
              </w:rPr>
            </w:pPr>
            <w:proofErr w:type="spellStart"/>
            <w:r w:rsidRPr="00A379B2">
              <w:rPr>
                <w:rFonts w:ascii="Trebuchet MS" w:hAnsi="Trebuchet MS"/>
                <w:sz w:val="18"/>
                <w:szCs w:val="18"/>
              </w:rPr>
              <w:t>tyv_alarm</w:t>
            </w:r>
            <w:proofErr w:type="spellEnd"/>
          </w:p>
        </w:tc>
        <w:tc>
          <w:tcPr>
            <w:tcW w:w="4841" w:type="dxa"/>
            <w:tcBorders>
              <w:top w:val="single" w:sz="4" w:space="0" w:color="auto"/>
              <w:left w:val="single" w:sz="4" w:space="0" w:color="auto"/>
              <w:bottom w:val="nil"/>
              <w:right w:val="single" w:sz="4" w:space="0" w:color="auto"/>
            </w:tcBorders>
            <w:shd w:val="clear" w:color="auto" w:fill="97DDBA"/>
            <w:vAlign w:val="bottom"/>
          </w:tcPr>
          <w:p w14:paraId="6BF8F430" w14:textId="77777777" w:rsidR="00ED0A28" w:rsidRPr="003644AA" w:rsidRDefault="00ED0A28" w:rsidP="00553DE5">
            <w:pPr>
              <w:rPr>
                <w:rFonts w:ascii="Trebuchet MS" w:hAnsi="Trebuchet MS"/>
                <w:sz w:val="18"/>
                <w:szCs w:val="18"/>
              </w:rPr>
            </w:pPr>
            <w:r w:rsidRPr="003644AA">
              <w:rPr>
                <w:rFonts w:ascii="Trebuchet MS" w:hAnsi="Trebuchet MS"/>
                <w:sz w:val="18"/>
                <w:szCs w:val="18"/>
              </w:rPr>
              <w:t>Tyverialarm Ja/Nej</w:t>
            </w:r>
          </w:p>
        </w:tc>
        <w:tc>
          <w:tcPr>
            <w:tcW w:w="1250" w:type="dxa"/>
            <w:tcBorders>
              <w:top w:val="single" w:sz="4" w:space="0" w:color="auto"/>
              <w:left w:val="single" w:sz="4" w:space="0" w:color="auto"/>
              <w:bottom w:val="nil"/>
              <w:right w:val="single" w:sz="4" w:space="0" w:color="auto"/>
            </w:tcBorders>
            <w:shd w:val="clear" w:color="auto" w:fill="97DDBA"/>
            <w:vAlign w:val="bottom"/>
          </w:tcPr>
          <w:p w14:paraId="48BCBCD7" w14:textId="77777777" w:rsidR="00ED0A28" w:rsidRPr="003644AA" w:rsidRDefault="00ED0A28" w:rsidP="00553DE5">
            <w:pPr>
              <w:rPr>
                <w:rFonts w:ascii="Trebuchet MS" w:hAnsi="Trebuchet MS" w:cs="Trebuchet MS"/>
                <w:sz w:val="18"/>
                <w:szCs w:val="18"/>
              </w:rPr>
            </w:pPr>
            <w:r w:rsidRPr="003644AA">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97DDBA"/>
            <w:vAlign w:val="bottom"/>
          </w:tcPr>
          <w:p w14:paraId="0BA5510F" w14:textId="77777777" w:rsidR="00ED0A28" w:rsidRPr="003644AA" w:rsidRDefault="00ED0A28" w:rsidP="0030715B">
            <w:pPr>
              <w:rPr>
                <w:rFonts w:ascii="Trebuchet MS" w:hAnsi="Trebuchet MS" w:cs="Trebuchet MS"/>
                <w:sz w:val="18"/>
                <w:szCs w:val="18"/>
              </w:rPr>
            </w:pPr>
          </w:p>
        </w:tc>
        <w:tc>
          <w:tcPr>
            <w:tcW w:w="1390" w:type="dxa"/>
            <w:tcBorders>
              <w:top w:val="single" w:sz="4" w:space="0" w:color="auto"/>
              <w:left w:val="single" w:sz="4" w:space="0" w:color="auto"/>
              <w:bottom w:val="nil"/>
              <w:right w:val="single" w:sz="4" w:space="0" w:color="auto"/>
            </w:tcBorders>
            <w:shd w:val="clear" w:color="auto" w:fill="97DDBA"/>
            <w:vAlign w:val="bottom"/>
          </w:tcPr>
          <w:p w14:paraId="602374D4" w14:textId="77777777" w:rsidR="00ED0A28" w:rsidRPr="003644AA" w:rsidRDefault="00ED0A28" w:rsidP="00AB4F6A">
            <w:pPr>
              <w:jc w:val="center"/>
              <w:rPr>
                <w:rFonts w:ascii="Trebuchet MS" w:hAnsi="Trebuchet MS" w:cs="Trebuchet MS"/>
                <w:sz w:val="18"/>
                <w:szCs w:val="18"/>
              </w:rPr>
            </w:pPr>
            <w:r w:rsidRPr="003644AA">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4B45D4B0" w14:textId="77777777" w:rsidR="00ED0A28" w:rsidRPr="003644AA" w:rsidRDefault="00DE2D7D" w:rsidP="0030715B">
            <w:pPr>
              <w:rPr>
                <w:rFonts w:ascii="Trebuchet MS" w:hAnsi="Trebuchet MS" w:cs="Trebuchet MS"/>
                <w:sz w:val="18"/>
                <w:szCs w:val="18"/>
              </w:rPr>
            </w:pPr>
            <w:r w:rsidRPr="003644AA">
              <w:rPr>
                <w:rFonts w:ascii="Trebuchet MS" w:hAnsi="Trebuchet MS" w:cs="Trebuchet MS"/>
                <w:sz w:val="18"/>
                <w:szCs w:val="18"/>
              </w:rPr>
              <w:t>J</w:t>
            </w:r>
            <w:r w:rsidR="00815CB5" w:rsidRPr="003644AA">
              <w:rPr>
                <w:rFonts w:ascii="Trebuchet MS" w:hAnsi="Trebuchet MS" w:cs="Trebuchet MS"/>
                <w:sz w:val="18"/>
                <w:szCs w:val="18"/>
              </w:rPr>
              <w:t>a</w:t>
            </w:r>
          </w:p>
        </w:tc>
      </w:tr>
      <w:tr w:rsidR="00ED0A28" w:rsidRPr="00CE1917" w14:paraId="0AD3BC0B"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E51ABCE" w14:textId="0A4C139B" w:rsidR="00ED0A28" w:rsidRPr="00E6255A" w:rsidRDefault="00BA39FC" w:rsidP="00553DE5">
            <w:pPr>
              <w:rPr>
                <w:rFonts w:ascii="Trebuchet MS" w:hAnsi="Trebuchet MS"/>
                <w:sz w:val="18"/>
                <w:szCs w:val="18"/>
              </w:rPr>
            </w:pPr>
            <w:proofErr w:type="spellStart"/>
            <w:r w:rsidRPr="00ED0116">
              <w:rPr>
                <w:rFonts w:ascii="Trebuchet MS" w:hAnsi="Trebuchet MS"/>
                <w:color w:val="4F81BD"/>
                <w:sz w:val="18"/>
                <w:szCs w:val="18"/>
              </w:rPr>
              <w:t>n</w:t>
            </w:r>
            <w:r w:rsidR="00A02B42" w:rsidRPr="00E6255A">
              <w:rPr>
                <w:rFonts w:ascii="Trebuchet MS" w:hAnsi="Trebuchet MS"/>
                <w:sz w:val="18"/>
                <w:szCs w:val="18"/>
              </w:rPr>
              <w:t>oegleboksnr</w:t>
            </w:r>
            <w:proofErr w:type="spellEnd"/>
          </w:p>
        </w:tc>
        <w:tc>
          <w:tcPr>
            <w:tcW w:w="4841" w:type="dxa"/>
            <w:tcBorders>
              <w:top w:val="single" w:sz="4" w:space="0" w:color="auto"/>
              <w:left w:val="single" w:sz="4" w:space="0" w:color="auto"/>
              <w:bottom w:val="nil"/>
              <w:right w:val="single" w:sz="4" w:space="0" w:color="auto"/>
            </w:tcBorders>
            <w:shd w:val="clear" w:color="auto" w:fill="FFFFFF"/>
            <w:vAlign w:val="bottom"/>
          </w:tcPr>
          <w:p w14:paraId="3E38B223" w14:textId="77777777" w:rsidR="00ED0A28" w:rsidRPr="00E6255A" w:rsidRDefault="00EA184E" w:rsidP="00553DE5">
            <w:pPr>
              <w:rPr>
                <w:rFonts w:ascii="Trebuchet MS" w:hAnsi="Trebuchet MS"/>
                <w:sz w:val="18"/>
                <w:szCs w:val="18"/>
              </w:rPr>
            </w:pPr>
            <w:proofErr w:type="spellStart"/>
            <w:r w:rsidRPr="00E6255A">
              <w:rPr>
                <w:rFonts w:ascii="Trebuchet MS" w:hAnsi="Trebuchet MS"/>
                <w:sz w:val="18"/>
                <w:szCs w:val="18"/>
              </w:rPr>
              <w:t>N</w:t>
            </w:r>
            <w:r w:rsidR="00A02B42" w:rsidRPr="00E6255A">
              <w:rPr>
                <w:rFonts w:ascii="Trebuchet MS" w:hAnsi="Trebuchet MS"/>
                <w:sz w:val="18"/>
                <w:szCs w:val="18"/>
              </w:rPr>
              <w:t>øgleboksnr</w:t>
            </w:r>
            <w:proofErr w:type="spellEnd"/>
            <w:r w:rsidRPr="00E6255A">
              <w:rPr>
                <w:rFonts w:ascii="Trebuchet MS" w:hAnsi="Trebuchet MS"/>
                <w:sz w:val="18"/>
                <w:szCs w:val="18"/>
              </w:rPr>
              <w:t>.</w:t>
            </w:r>
          </w:p>
        </w:tc>
        <w:tc>
          <w:tcPr>
            <w:tcW w:w="1250" w:type="dxa"/>
            <w:tcBorders>
              <w:top w:val="single" w:sz="4" w:space="0" w:color="auto"/>
              <w:left w:val="single" w:sz="4" w:space="0" w:color="auto"/>
              <w:bottom w:val="nil"/>
              <w:right w:val="single" w:sz="4" w:space="0" w:color="auto"/>
            </w:tcBorders>
            <w:shd w:val="clear" w:color="auto" w:fill="FFFFFF"/>
            <w:vAlign w:val="bottom"/>
          </w:tcPr>
          <w:p w14:paraId="2016BA50" w14:textId="77777777" w:rsidR="00ED0A28" w:rsidRPr="00E6255A" w:rsidRDefault="00C05B04" w:rsidP="00553DE5">
            <w:pPr>
              <w:rPr>
                <w:rFonts w:ascii="Trebuchet MS" w:hAnsi="Trebuchet MS"/>
                <w:sz w:val="18"/>
                <w:szCs w:val="18"/>
              </w:rPr>
            </w:pPr>
            <w:r w:rsidRPr="00E6255A">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FFFFFF"/>
            <w:vAlign w:val="bottom"/>
          </w:tcPr>
          <w:p w14:paraId="22F6617C" w14:textId="77777777" w:rsidR="00ED0A28" w:rsidRPr="00E6255A" w:rsidRDefault="00ED0A28" w:rsidP="00C05B04">
            <w:pPr>
              <w:rPr>
                <w:rFonts w:ascii="Trebuchet MS" w:hAnsi="Trebuchet MS"/>
                <w:sz w:val="18"/>
                <w:szCs w:val="18"/>
              </w:rPr>
            </w:pPr>
            <w:r w:rsidRPr="00E6255A">
              <w:rPr>
                <w:sz w:val="16"/>
                <w:szCs w:val="16"/>
              </w:rPr>
              <w:t> </w:t>
            </w:r>
            <w:r w:rsidR="00C05B04" w:rsidRPr="00E6255A">
              <w:rPr>
                <w:rFonts w:ascii="Trebuchet MS" w:hAnsi="Trebuchet MS"/>
                <w:sz w:val="18"/>
                <w:szCs w:val="18"/>
              </w:rPr>
              <w:t>0-256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6106A464" w14:textId="77777777" w:rsidR="00ED0A28" w:rsidRPr="00E6255A" w:rsidRDefault="00ED0A28" w:rsidP="00AB4F6A">
            <w:pPr>
              <w:jc w:val="center"/>
              <w:rPr>
                <w:rFonts w:ascii="Trebuchet MS" w:hAnsi="Trebuchet MS" w:cs="Trebuchet MS"/>
                <w:sz w:val="18"/>
                <w:szCs w:val="18"/>
              </w:rPr>
            </w:pPr>
            <w:r w:rsidRPr="00E6255A">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56DD8211" w14:textId="77777777" w:rsidR="00ED0A28" w:rsidRPr="00E6255A" w:rsidRDefault="00C05B04" w:rsidP="0030715B">
            <w:pPr>
              <w:rPr>
                <w:rFonts w:ascii="Trebuchet MS" w:hAnsi="Trebuchet MS" w:cs="Trebuchet MS"/>
                <w:sz w:val="18"/>
                <w:szCs w:val="18"/>
              </w:rPr>
            </w:pPr>
            <w:r w:rsidRPr="00E6255A">
              <w:rPr>
                <w:rFonts w:ascii="Trebuchet MS" w:hAnsi="Trebuchet MS" w:cs="Trebuchet MS"/>
                <w:sz w:val="18"/>
                <w:szCs w:val="18"/>
              </w:rPr>
              <w:t>R4598-90</w:t>
            </w:r>
          </w:p>
        </w:tc>
      </w:tr>
      <w:tr w:rsidR="00ED0A28" w:rsidRPr="00353B49" w14:paraId="461BA796"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7E19AC1"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4FAD720"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5231F29B"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DF911D7"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72E319B"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A0164A" w14:paraId="43D35096"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1350258" w14:textId="77777777" w:rsidR="00952778" w:rsidRPr="00C67B4F" w:rsidRDefault="005A6645" w:rsidP="005A6645">
            <w:pPr>
              <w:rPr>
                <w:rFonts w:ascii="Trebuchet MS" w:hAnsi="Trebuchet MS" w:cs="Trebuchet MS"/>
                <w:sz w:val="18"/>
                <w:szCs w:val="18"/>
              </w:rPr>
            </w:pPr>
            <w:proofErr w:type="spellStart"/>
            <w:r>
              <w:rPr>
                <w:rFonts w:ascii="Trebuchet MS" w:hAnsi="Trebuchet MS" w:cs="Trebuchet MS"/>
                <w:sz w:val="18"/>
                <w:szCs w:val="18"/>
              </w:rPr>
              <w:t>c</w:t>
            </w:r>
            <w:r w:rsidR="00AD7E05" w:rsidRPr="00C67B4F">
              <w:rPr>
                <w:rFonts w:ascii="Trebuchet MS" w:hAnsi="Trebuchet MS" w:cs="Trebuchet MS"/>
                <w:sz w:val="18"/>
                <w:szCs w:val="18"/>
              </w:rPr>
              <w:t>vf_v</w:t>
            </w:r>
            <w:r w:rsidR="00952778" w:rsidRPr="00C67B4F">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9A7C23C" w14:textId="77777777" w:rsidR="00952778" w:rsidRPr="00C67B4F" w:rsidRDefault="00952778" w:rsidP="0030715B">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p>
        </w:tc>
      </w:tr>
      <w:tr w:rsidR="00ED0A28" w:rsidRPr="00353B49" w14:paraId="0041C8F3"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CC76DB3" w14:textId="77777777" w:rsidR="00ED0A28"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9C83263"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1056FD64"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6C6C29A" w14:textId="77777777" w:rsidR="00ED0A28"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2249438"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4F3DF19E"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4439F05" w14:textId="77777777" w:rsidR="00ED0A28"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61387DC6"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030EAE4A"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DC61CD3" w14:textId="26BA434E" w:rsidR="002130D3" w:rsidRPr="002130D3" w:rsidRDefault="002130D3" w:rsidP="0030715B">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344CD831" w14:textId="52B4C90C"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ED0A28" w:rsidRPr="00CE1917" w14:paraId="0A8739A6" w14:textId="77777777" w:rsidTr="00AB4F6A">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166B0854" w14:textId="77777777" w:rsidR="00ED0A28" w:rsidRPr="00553DE5" w:rsidRDefault="007629C9" w:rsidP="0030715B">
            <w:pPr>
              <w:rPr>
                <w:rFonts w:ascii="Trebuchet MS" w:hAnsi="Trebuchet MS"/>
                <w:sz w:val="18"/>
                <w:szCs w:val="18"/>
              </w:rPr>
            </w:pPr>
            <w:proofErr w:type="spellStart"/>
            <w:r w:rsidRPr="00553DE5">
              <w:rPr>
                <w:rFonts w:ascii="Trebuchet MS" w:hAnsi="Trebuchet MS"/>
                <w:sz w:val="18"/>
                <w:szCs w:val="18"/>
              </w:rPr>
              <w:t>bemaerkning</w:t>
            </w:r>
            <w:proofErr w:type="spellEnd"/>
          </w:p>
        </w:tc>
        <w:tc>
          <w:tcPr>
            <w:tcW w:w="4841" w:type="dxa"/>
            <w:tcBorders>
              <w:top w:val="single" w:sz="4" w:space="0" w:color="auto"/>
              <w:left w:val="single" w:sz="4" w:space="0" w:color="auto"/>
              <w:bottom w:val="single" w:sz="4" w:space="0" w:color="auto"/>
              <w:right w:val="single" w:sz="4" w:space="0" w:color="auto"/>
            </w:tcBorders>
            <w:shd w:val="clear" w:color="auto" w:fill="FFFFFF"/>
            <w:vAlign w:val="bottom"/>
          </w:tcPr>
          <w:p w14:paraId="232B2E66" w14:textId="77777777" w:rsidR="00ED0A28" w:rsidRPr="00553DE5" w:rsidRDefault="00ED0A28" w:rsidP="0030715B">
            <w:pPr>
              <w:rPr>
                <w:rFonts w:ascii="Trebuchet MS" w:hAnsi="Trebuchet MS"/>
                <w:sz w:val="18"/>
                <w:szCs w:val="18"/>
              </w:rPr>
            </w:pPr>
            <w:r w:rsidRPr="00553DE5">
              <w:rPr>
                <w:rFonts w:ascii="Trebuchet MS" w:hAnsi="Trebuchet MS"/>
                <w:sz w:val="18"/>
                <w:szCs w:val="18"/>
              </w:rPr>
              <w:t>Bemærkninger</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bottom"/>
          </w:tcPr>
          <w:p w14:paraId="4A9FB527" w14:textId="77777777" w:rsidR="00ED0A28" w:rsidRPr="00C26A81" w:rsidRDefault="00ED0A28" w:rsidP="0030715B">
            <w:pPr>
              <w:rPr>
                <w:rFonts w:ascii="Trebuchet MS" w:hAnsi="Trebuchet MS"/>
                <w:sz w:val="16"/>
                <w:szCs w:val="16"/>
              </w:rPr>
            </w:pPr>
            <w:r w:rsidRPr="00C26A81">
              <w:rPr>
                <w:rFonts w:ascii="Trebuchet MS" w:hAnsi="Trebuchet MS" w:cs="Trebuchet MS"/>
                <w:sz w:val="18"/>
                <w:szCs w:val="18"/>
              </w:rPr>
              <w:t>Tekststreng</w:t>
            </w:r>
          </w:p>
        </w:tc>
        <w:tc>
          <w:tcPr>
            <w:tcW w:w="1444" w:type="dxa"/>
            <w:tcBorders>
              <w:top w:val="single" w:sz="4" w:space="0" w:color="auto"/>
              <w:left w:val="single" w:sz="4" w:space="0" w:color="auto"/>
              <w:bottom w:val="single" w:sz="4" w:space="0" w:color="auto"/>
              <w:right w:val="single" w:sz="4" w:space="0" w:color="auto"/>
            </w:tcBorders>
            <w:shd w:val="clear" w:color="auto" w:fill="FFFFFF"/>
            <w:vAlign w:val="bottom"/>
          </w:tcPr>
          <w:p w14:paraId="6BF5788D" w14:textId="77777777" w:rsidR="00ED0A28" w:rsidRPr="00C26A81" w:rsidRDefault="00ED0A28" w:rsidP="0030715B">
            <w:pPr>
              <w:rPr>
                <w:rFonts w:ascii="Trebuchet MS" w:hAnsi="Trebuchet MS"/>
                <w:sz w:val="16"/>
                <w:szCs w:val="16"/>
              </w:rPr>
            </w:pPr>
            <w:r w:rsidRPr="00C26A81">
              <w:rPr>
                <w:rFonts w:ascii="Trebuchet MS" w:hAnsi="Trebuchet MS"/>
                <w:sz w:val="16"/>
                <w:szCs w:val="16"/>
              </w:rPr>
              <w:t> </w:t>
            </w:r>
            <w:r w:rsidRPr="00C26A81">
              <w:rPr>
                <w:rFonts w:ascii="Trebuchet MS" w:hAnsi="Trebuchet MS" w:cs="Trebuchet MS"/>
                <w:sz w:val="18"/>
                <w:szCs w:val="18"/>
              </w:rPr>
              <w:t>0-254 tegn</w:t>
            </w:r>
          </w:p>
        </w:tc>
        <w:tc>
          <w:tcPr>
            <w:tcW w:w="1390" w:type="dxa"/>
            <w:tcBorders>
              <w:top w:val="single" w:sz="4" w:space="0" w:color="auto"/>
              <w:left w:val="single" w:sz="4" w:space="0" w:color="auto"/>
              <w:bottom w:val="single" w:sz="4" w:space="0" w:color="auto"/>
              <w:right w:val="single" w:sz="4" w:space="0" w:color="auto"/>
            </w:tcBorders>
            <w:shd w:val="clear" w:color="auto" w:fill="FFFFFF"/>
            <w:vAlign w:val="bottom"/>
          </w:tcPr>
          <w:p w14:paraId="431E9BD4" w14:textId="77777777" w:rsidR="00ED0A28" w:rsidRPr="00CE1917" w:rsidRDefault="00ED0A28"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084CEF5B" w14:textId="77777777" w:rsidR="00ED0A28" w:rsidRPr="00CE1917" w:rsidRDefault="00ED0A28" w:rsidP="0030715B">
            <w:pPr>
              <w:rPr>
                <w:rFonts w:ascii="Trebuchet MS" w:hAnsi="Trebuchet MS" w:cs="Trebuchet MS"/>
                <w:sz w:val="18"/>
                <w:szCs w:val="18"/>
              </w:rPr>
            </w:pPr>
          </w:p>
        </w:tc>
      </w:tr>
      <w:tr w:rsidR="00ED0A28" w:rsidRPr="00CE1917" w14:paraId="48ADA4D2" w14:textId="77777777" w:rsidTr="0030715B">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66C2BE4C" w14:textId="77777777" w:rsidR="00ED0A28" w:rsidRPr="00CE1917"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CE1917">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80B6850" w14:textId="77777777" w:rsidR="00ED0A28" w:rsidRPr="00CE1917"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51728E" w14:paraId="2D8A889C" w14:textId="77777777" w:rsidTr="0030715B">
        <w:trPr>
          <w:trHeight w:hRule="exact" w:val="255"/>
        </w:trPr>
        <w:tc>
          <w:tcPr>
            <w:tcW w:w="13716" w:type="dxa"/>
            <w:gridSpan w:val="6"/>
            <w:tcBorders>
              <w:top w:val="single" w:sz="4" w:space="0" w:color="auto"/>
              <w:left w:val="nil"/>
              <w:bottom w:val="nil"/>
              <w:right w:val="nil"/>
            </w:tcBorders>
            <w:shd w:val="clear" w:color="auto" w:fill="97DDBA"/>
            <w:vAlign w:val="bottom"/>
          </w:tcPr>
          <w:p w14:paraId="4898EB5F" w14:textId="77777777" w:rsidR="00ED0A28" w:rsidRDefault="00691F15" w:rsidP="0030715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5047070"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48A04992" w14:textId="77777777" w:rsidR="008263E2" w:rsidRDefault="008263E2">
      <w:pPr>
        <w:rPr>
          <w:rFonts w:ascii="Trebuchet MS" w:hAnsi="Trebuchet MS"/>
          <w:b/>
          <w:bCs/>
          <w:sz w:val="24"/>
          <w:szCs w:val="22"/>
        </w:rPr>
      </w:pPr>
      <w:r>
        <w:br w:type="page"/>
      </w:r>
    </w:p>
    <w:p w14:paraId="008DDC49" w14:textId="356396E3" w:rsidR="00D54D6F" w:rsidRDefault="00A52D18" w:rsidP="00D54D6F">
      <w:pPr>
        <w:pStyle w:val="Overskrift6"/>
      </w:pPr>
      <w:r>
        <w:lastRenderedPageBreak/>
        <w:t>5.12.</w:t>
      </w:r>
      <w:r w:rsidR="0073574F">
        <w:t>11.</w:t>
      </w:r>
      <w:r w:rsidR="007078DB">
        <w:t>1</w:t>
      </w:r>
      <w:r w:rsidR="0073574F" w:rsidRPr="00A32757">
        <w:t xml:space="preserve"> </w:t>
      </w:r>
      <w:r w:rsidR="0073574F">
        <w:t>Metadata</w:t>
      </w:r>
      <w:r w:rsidR="00D54D6F" w:rsidRPr="00D54D6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54D6F" w:rsidRPr="0051728E" w14:paraId="7AF5A96B" w14:textId="77777777" w:rsidTr="0030715B">
        <w:trPr>
          <w:trHeight w:hRule="exact" w:val="255"/>
        </w:trPr>
        <w:tc>
          <w:tcPr>
            <w:tcW w:w="2235" w:type="dxa"/>
            <w:shd w:val="clear" w:color="auto" w:fill="D9D9D9"/>
            <w:vAlign w:val="center"/>
          </w:tcPr>
          <w:p w14:paraId="5D4885CE" w14:textId="77777777" w:rsidR="00D54D6F" w:rsidRPr="0051728E" w:rsidRDefault="00D54D6F" w:rsidP="001E605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42420CE6" w14:textId="77777777" w:rsidR="00D54D6F" w:rsidRPr="00FE3FC3" w:rsidRDefault="00D54D6F" w:rsidP="001E605C">
            <w:pPr>
              <w:rPr>
                <w:rFonts w:ascii="Trebuchet MS" w:hAnsi="Trebuchet MS" w:cs="Trebuchet MS"/>
                <w:bCs/>
                <w:sz w:val="18"/>
                <w:szCs w:val="18"/>
              </w:rPr>
            </w:pPr>
            <w:r w:rsidRPr="00FE3FC3">
              <w:rPr>
                <w:rFonts w:ascii="Trebuchet MS" w:hAnsi="Trebuchet MS" w:cs="Trebuchet MS"/>
                <w:b/>
                <w:bCs/>
                <w:sz w:val="18"/>
                <w:szCs w:val="18"/>
              </w:rPr>
              <w:t>Beskrivelse</w:t>
            </w:r>
          </w:p>
        </w:tc>
      </w:tr>
      <w:tr w:rsidR="00D54D6F" w:rsidRPr="0051728E" w14:paraId="23E5CBB3" w14:textId="77777777" w:rsidTr="003644AA">
        <w:trPr>
          <w:trHeight w:hRule="exact" w:val="255"/>
        </w:trPr>
        <w:tc>
          <w:tcPr>
            <w:tcW w:w="2235" w:type="dxa"/>
            <w:shd w:val="clear" w:color="auto" w:fill="E0E0E0"/>
            <w:vAlign w:val="bottom"/>
          </w:tcPr>
          <w:p w14:paraId="3D717438"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484560B" w14:textId="77777777" w:rsidR="00D54D6F" w:rsidRPr="00901641" w:rsidRDefault="00D54D6F" w:rsidP="003644AA">
            <w:pPr>
              <w:rPr>
                <w:rFonts w:ascii="Trebuchet MS" w:hAnsi="Trebuchet MS" w:cs="Trebuchet MS"/>
                <w:sz w:val="18"/>
                <w:szCs w:val="18"/>
              </w:rPr>
            </w:pPr>
            <w:r w:rsidRPr="00772F08">
              <w:rPr>
                <w:rFonts w:ascii="Trebuchet MS" w:hAnsi="Trebuchet MS" w:cs="Trebuchet MS"/>
                <w:sz w:val="18"/>
                <w:szCs w:val="18"/>
              </w:rPr>
              <w:t>Nøgleboks til beredskab</w:t>
            </w:r>
          </w:p>
        </w:tc>
      </w:tr>
      <w:tr w:rsidR="00D54D6F" w:rsidRPr="0051728E" w14:paraId="6781164A" w14:textId="77777777" w:rsidTr="003644AA">
        <w:trPr>
          <w:trHeight w:hRule="exact" w:val="255"/>
        </w:trPr>
        <w:tc>
          <w:tcPr>
            <w:tcW w:w="2235" w:type="dxa"/>
            <w:shd w:val="clear" w:color="auto" w:fill="E0E0E0"/>
            <w:vAlign w:val="bottom"/>
          </w:tcPr>
          <w:p w14:paraId="41C4547D"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3EA1DAC" w14:textId="77777777" w:rsidR="00D54D6F" w:rsidRDefault="00D54D6F" w:rsidP="003644AA">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10</w:t>
            </w:r>
          </w:p>
        </w:tc>
      </w:tr>
      <w:tr w:rsidR="00D54D6F" w:rsidRPr="0051728E" w14:paraId="71AD4EB7" w14:textId="77777777" w:rsidTr="003644AA">
        <w:trPr>
          <w:trHeight w:hRule="exact" w:val="255"/>
        </w:trPr>
        <w:tc>
          <w:tcPr>
            <w:tcW w:w="2235" w:type="dxa"/>
            <w:shd w:val="clear" w:color="auto" w:fill="E0E0E0"/>
            <w:vAlign w:val="bottom"/>
          </w:tcPr>
          <w:p w14:paraId="5E4107AC"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FD035CF" w14:textId="77777777" w:rsidR="00D54D6F" w:rsidRDefault="00D54D6F" w:rsidP="003644AA">
            <w:r w:rsidRPr="00772F08">
              <w:rPr>
                <w:rFonts w:ascii="Trebuchet MS" w:hAnsi="Trebuchet MS" w:cs="Trebuchet MS"/>
                <w:sz w:val="18"/>
                <w:szCs w:val="18"/>
              </w:rPr>
              <w:t>Nøgleboks til beredskab</w:t>
            </w:r>
          </w:p>
        </w:tc>
      </w:tr>
      <w:tr w:rsidR="00D54D6F" w:rsidRPr="0051728E" w14:paraId="368EB9FE" w14:textId="77777777" w:rsidTr="003644AA">
        <w:trPr>
          <w:trHeight w:hRule="exact" w:val="255"/>
        </w:trPr>
        <w:tc>
          <w:tcPr>
            <w:tcW w:w="2235" w:type="dxa"/>
            <w:shd w:val="clear" w:color="auto" w:fill="E0E0E0"/>
            <w:vAlign w:val="bottom"/>
          </w:tcPr>
          <w:p w14:paraId="20B1C0BD"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E3BC8AF" w14:textId="77777777" w:rsidR="00D54D6F" w:rsidRDefault="00D54D6F" w:rsidP="003644AA">
            <w:r w:rsidRPr="00772F08">
              <w:rPr>
                <w:rFonts w:ascii="Trebuchet MS" w:hAnsi="Trebuchet MS"/>
                <w:sz w:val="18"/>
                <w:szCs w:val="18"/>
              </w:rPr>
              <w:t>Stedfæstelse af hvor nøglen til at komme ind på en virksomhed ligger</w:t>
            </w:r>
            <w:r>
              <w:rPr>
                <w:rFonts w:ascii="Trebuchet MS" w:hAnsi="Trebuchet MS"/>
                <w:sz w:val="18"/>
                <w:szCs w:val="18"/>
              </w:rPr>
              <w:t>, så brand m.v. hurtigere kan slukkes</w:t>
            </w:r>
            <w:r w:rsidRPr="00772F08">
              <w:rPr>
                <w:rFonts w:ascii="Trebuchet MS" w:hAnsi="Trebuchet MS"/>
                <w:sz w:val="18"/>
                <w:szCs w:val="18"/>
              </w:rPr>
              <w:t>.</w:t>
            </w:r>
          </w:p>
        </w:tc>
      </w:tr>
      <w:tr w:rsidR="00D54D6F" w:rsidRPr="0051728E" w14:paraId="1B15C0D2" w14:textId="77777777" w:rsidTr="003644AA">
        <w:trPr>
          <w:trHeight w:hRule="exact" w:val="255"/>
        </w:trPr>
        <w:tc>
          <w:tcPr>
            <w:tcW w:w="2235" w:type="dxa"/>
            <w:shd w:val="clear" w:color="auto" w:fill="E0E0E0"/>
            <w:vAlign w:val="bottom"/>
          </w:tcPr>
          <w:p w14:paraId="1C8205A4" w14:textId="77777777" w:rsidR="00D54D6F" w:rsidRPr="0051728E" w:rsidRDefault="00D54D6F" w:rsidP="003644A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1F192E" w14:textId="77777777" w:rsidR="00D54D6F" w:rsidRPr="0051728E" w:rsidRDefault="00D54D6F" w:rsidP="003644AA">
            <w:pPr>
              <w:rPr>
                <w:rFonts w:ascii="Trebuchet MS" w:hAnsi="Trebuchet MS" w:cs="Trebuchet MS"/>
                <w:sz w:val="18"/>
                <w:szCs w:val="18"/>
              </w:rPr>
            </w:pPr>
            <w:r w:rsidRPr="00772F08">
              <w:rPr>
                <w:rFonts w:ascii="Trebuchet MS" w:hAnsi="Trebuchet MS"/>
                <w:sz w:val="18"/>
                <w:szCs w:val="18"/>
              </w:rPr>
              <w:t>Stedfæstelse af hvor nøglen til at komme ind på en virksomhed ligger.</w:t>
            </w:r>
          </w:p>
        </w:tc>
      </w:tr>
      <w:tr w:rsidR="00D54D6F" w:rsidRPr="0051728E" w14:paraId="2B9132AA" w14:textId="77777777" w:rsidTr="003644AA">
        <w:trPr>
          <w:trHeight w:hRule="exact" w:val="255"/>
        </w:trPr>
        <w:tc>
          <w:tcPr>
            <w:tcW w:w="2235" w:type="dxa"/>
            <w:shd w:val="clear" w:color="auto" w:fill="E0E0E0"/>
            <w:vAlign w:val="bottom"/>
          </w:tcPr>
          <w:p w14:paraId="2C92FA3A" w14:textId="77777777" w:rsidR="00D54D6F" w:rsidRPr="0051728E" w:rsidRDefault="00D54D6F" w:rsidP="003644AA">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D9656EB" w14:textId="77777777" w:rsidR="00D54D6F" w:rsidRPr="00BF1A2A" w:rsidRDefault="00D54D6F" w:rsidP="003644AA">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D54D6F" w:rsidRPr="0051728E" w14:paraId="1ED49A67" w14:textId="77777777" w:rsidTr="003644AA">
        <w:trPr>
          <w:trHeight w:hRule="exact" w:val="255"/>
        </w:trPr>
        <w:tc>
          <w:tcPr>
            <w:tcW w:w="2235" w:type="dxa"/>
            <w:shd w:val="clear" w:color="auto" w:fill="E0E0E0"/>
            <w:vAlign w:val="bottom"/>
          </w:tcPr>
          <w:p w14:paraId="7C516D8F" w14:textId="77777777" w:rsidR="00D54D6F" w:rsidRPr="00492FFE" w:rsidRDefault="006D2EDB" w:rsidP="003644AA">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D54D6F" w:rsidRPr="00492FFE">
              <w:rPr>
                <w:rFonts w:ascii="Trebuchet MS" w:hAnsi="Trebuchet MS" w:cs="Trebuchet MS"/>
                <w:sz w:val="18"/>
                <w:szCs w:val="18"/>
              </w:rPr>
              <w:t>_ord</w:t>
            </w:r>
            <w:proofErr w:type="spellEnd"/>
          </w:p>
        </w:tc>
        <w:tc>
          <w:tcPr>
            <w:tcW w:w="11340" w:type="dxa"/>
            <w:shd w:val="clear" w:color="auto" w:fill="FFFFFF"/>
            <w:vAlign w:val="bottom"/>
          </w:tcPr>
          <w:p w14:paraId="5AE503EE" w14:textId="77777777" w:rsidR="00D54D6F" w:rsidRPr="00492FFE" w:rsidRDefault="00D54D6F" w:rsidP="003644AA">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D54D6F" w:rsidRPr="0051728E" w14:paraId="7E8BA9AB" w14:textId="77777777" w:rsidTr="003644AA">
        <w:trPr>
          <w:trHeight w:hRule="exact" w:val="255"/>
        </w:trPr>
        <w:tc>
          <w:tcPr>
            <w:tcW w:w="2235" w:type="dxa"/>
            <w:shd w:val="clear" w:color="auto" w:fill="E0E0E0"/>
            <w:vAlign w:val="bottom"/>
          </w:tcPr>
          <w:p w14:paraId="5D342C32"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5905EA5"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Punkt</w:t>
            </w:r>
          </w:p>
        </w:tc>
      </w:tr>
      <w:tr w:rsidR="00D54D6F" w:rsidRPr="0051728E" w14:paraId="32CFA0C9" w14:textId="77777777" w:rsidTr="0030715B">
        <w:trPr>
          <w:trHeight w:hRule="exact" w:val="255"/>
        </w:trPr>
        <w:tc>
          <w:tcPr>
            <w:tcW w:w="2235" w:type="dxa"/>
            <w:shd w:val="clear" w:color="auto" w:fill="E0E0E0"/>
            <w:vAlign w:val="center"/>
          </w:tcPr>
          <w:p w14:paraId="4EF8FB22" w14:textId="77777777" w:rsidR="00D54D6F" w:rsidRPr="00FE3FC3" w:rsidRDefault="00D54D6F" w:rsidP="001E605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center"/>
          </w:tcPr>
          <w:p w14:paraId="40C7247D" w14:textId="77777777" w:rsidR="00D54D6F" w:rsidRPr="00FE3FC3" w:rsidRDefault="00D54D6F" w:rsidP="001E605C">
            <w:pPr>
              <w:rPr>
                <w:rFonts w:ascii="Trebuchet MS" w:hAnsi="Trebuchet MS" w:cs="Trebuchet MS"/>
                <w:sz w:val="18"/>
                <w:szCs w:val="18"/>
              </w:rPr>
            </w:pPr>
          </w:p>
        </w:tc>
      </w:tr>
      <w:tr w:rsidR="00E5718A" w:rsidRPr="00E6255A" w14:paraId="1B8622F1" w14:textId="77777777" w:rsidTr="00E5718A">
        <w:trPr>
          <w:trHeight w:hRule="exact" w:val="255"/>
        </w:trPr>
        <w:tc>
          <w:tcPr>
            <w:tcW w:w="2235" w:type="dxa"/>
            <w:shd w:val="clear" w:color="auto" w:fill="E0E0E0"/>
            <w:vAlign w:val="bottom"/>
          </w:tcPr>
          <w:p w14:paraId="6257FC89" w14:textId="77777777" w:rsidR="000C68CF" w:rsidRPr="00E6255A" w:rsidRDefault="0089156A" w:rsidP="001E605C">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47FF27A" w14:textId="38F4C08C" w:rsidR="000C68CF" w:rsidRPr="00E6255A" w:rsidRDefault="005426DB" w:rsidP="001E605C">
            <w:pPr>
              <w:rPr>
                <w:rFonts w:ascii="Trebuchet MS" w:hAnsi="Trebuchet MS" w:cs="Trebuchet MS"/>
                <w:sz w:val="18"/>
                <w:szCs w:val="18"/>
              </w:rPr>
            </w:pPr>
            <w:r w:rsidRPr="005426DB">
              <w:rPr>
                <w:rFonts w:ascii="Trebuchet MS" w:hAnsi="Trebuchet MS" w:cs="Trebuchet MS"/>
                <w:color w:val="4F81BD"/>
                <w:sz w:val="18"/>
                <w:szCs w:val="18"/>
              </w:rPr>
              <w:t>14.20.04</w:t>
            </w:r>
          </w:p>
        </w:tc>
      </w:tr>
    </w:tbl>
    <w:p w14:paraId="3C431CD4" w14:textId="77777777" w:rsidR="0073574F" w:rsidRPr="00A32757" w:rsidRDefault="00A52D18" w:rsidP="0073574F">
      <w:pPr>
        <w:pStyle w:val="Overskrift6"/>
      </w:pPr>
      <w:r>
        <w:t>5.12.</w:t>
      </w:r>
      <w:r w:rsidR="0073574F">
        <w:t>11.</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3574F" w:rsidRPr="0051728E" w14:paraId="6FB0C698" w14:textId="77777777" w:rsidTr="007A0A14">
        <w:trPr>
          <w:trHeight w:hRule="exact" w:val="255"/>
        </w:trPr>
        <w:tc>
          <w:tcPr>
            <w:tcW w:w="4503" w:type="dxa"/>
            <w:shd w:val="clear" w:color="auto" w:fill="D9D9D9"/>
            <w:vAlign w:val="center"/>
          </w:tcPr>
          <w:p w14:paraId="75B5BE0A"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58487B58"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Beskrivelse</w:t>
            </w:r>
          </w:p>
        </w:tc>
      </w:tr>
      <w:tr w:rsidR="00D55CDB" w:rsidRPr="0051728E" w14:paraId="7A793506" w14:textId="77777777" w:rsidTr="007A0A14">
        <w:trPr>
          <w:trHeight w:hRule="exact" w:val="709"/>
        </w:trPr>
        <w:tc>
          <w:tcPr>
            <w:tcW w:w="4503" w:type="dxa"/>
            <w:shd w:val="clear" w:color="auto" w:fill="E0E0E0"/>
            <w:vAlign w:val="center"/>
          </w:tcPr>
          <w:p w14:paraId="6BBF9713" w14:textId="77777777" w:rsidR="00D55CDB" w:rsidRPr="00024C60" w:rsidRDefault="00D55CDB" w:rsidP="007A0A1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center"/>
          </w:tcPr>
          <w:p w14:paraId="30139649" w14:textId="39847BA1" w:rsidR="00D55CDB" w:rsidRPr="00024C60" w:rsidRDefault="00D55CDB" w:rsidP="00D55CDB">
            <w:pPr>
              <w:rPr>
                <w:rFonts w:ascii="Trebuchet MS" w:hAnsi="Trebuchet MS" w:cs="Trebuchet MS"/>
                <w:sz w:val="18"/>
                <w:szCs w:val="18"/>
              </w:rPr>
            </w:pPr>
            <w:r>
              <w:rPr>
                <w:rFonts w:ascii="Trebuchet MS" w:hAnsi="Trebuchet MS" w:cs="Trebuchet MS"/>
                <w:sz w:val="18"/>
                <w:szCs w:val="18"/>
              </w:rPr>
              <w:t xml:space="preserve">Via beredskabet fås listerne over nøglebokse og ud fra adressen og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plus beskrivelsen </w:t>
            </w:r>
            <w:r w:rsidR="004561CA" w:rsidRPr="003A52C1">
              <w:rPr>
                <w:rFonts w:ascii="Trebuchet MS" w:hAnsi="Trebuchet MS" w:cs="Trebuchet MS"/>
                <w:sz w:val="18"/>
                <w:szCs w:val="18"/>
              </w:rPr>
              <w:t xml:space="preserve">registreres </w:t>
            </w:r>
            <w:r>
              <w:rPr>
                <w:rFonts w:ascii="Trebuchet MS" w:hAnsi="Trebuchet MS" w:cs="Trebuchet MS"/>
                <w:sz w:val="18"/>
                <w:szCs w:val="18"/>
              </w:rPr>
              <w:t xml:space="preserve">punktet hvor boksen er placeret. </w:t>
            </w:r>
            <w:proofErr w:type="spellStart"/>
            <w:r>
              <w:rPr>
                <w:rFonts w:ascii="Trebuchet MS" w:hAnsi="Trebuchet MS" w:cs="Trebuchet MS"/>
                <w:sz w:val="18"/>
                <w:szCs w:val="18"/>
              </w:rPr>
              <w:t>Gennemgåes</w:t>
            </w:r>
            <w:proofErr w:type="spellEnd"/>
            <w:r>
              <w:rPr>
                <w:rFonts w:ascii="Trebuchet MS" w:hAnsi="Trebuchet MS" w:cs="Trebuchet MS"/>
                <w:sz w:val="18"/>
                <w:szCs w:val="18"/>
              </w:rPr>
              <w:t xml:space="preserve"> herefter sammen med en indsatsleder.</w:t>
            </w:r>
            <w:r w:rsidR="00E654B1">
              <w:rPr>
                <w:rFonts w:ascii="Trebuchet MS" w:hAnsi="Trebuchet MS" w:cs="Trebuchet MS"/>
                <w:sz w:val="18"/>
                <w:szCs w:val="18"/>
              </w:rPr>
              <w:t xml:space="preserve"> Er boksen placeret på en bygning, så snappe til </w:t>
            </w:r>
            <w:proofErr w:type="spellStart"/>
            <w:r w:rsidR="00D96699" w:rsidRPr="00ED0116">
              <w:rPr>
                <w:rFonts w:ascii="Trebuchet MS" w:hAnsi="Trebuchet MS" w:cs="Trebuchet MS"/>
                <w:color w:val="4F81BD"/>
                <w:sz w:val="18"/>
                <w:szCs w:val="18"/>
              </w:rPr>
              <w:t>GeoDanmark</w:t>
            </w:r>
            <w:proofErr w:type="spellEnd"/>
            <w:r w:rsidR="00E654B1">
              <w:rPr>
                <w:rFonts w:ascii="Trebuchet MS" w:hAnsi="Trebuchet MS" w:cs="Trebuchet MS"/>
                <w:sz w:val="18"/>
                <w:szCs w:val="18"/>
              </w:rPr>
              <w:t>-Bygning.</w:t>
            </w:r>
          </w:p>
        </w:tc>
      </w:tr>
      <w:tr w:rsidR="00D55CDB" w:rsidRPr="0051728E" w14:paraId="1BFEB116" w14:textId="77777777" w:rsidTr="007A0A14">
        <w:trPr>
          <w:trHeight w:hRule="exact" w:val="255"/>
        </w:trPr>
        <w:tc>
          <w:tcPr>
            <w:tcW w:w="4503" w:type="dxa"/>
            <w:shd w:val="clear" w:color="auto" w:fill="E0E0E0"/>
            <w:vAlign w:val="center"/>
          </w:tcPr>
          <w:p w14:paraId="16F42476"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center"/>
          </w:tcPr>
          <w:p w14:paraId="2F279152" w14:textId="77777777" w:rsidR="00D55CDB" w:rsidRPr="00024C60" w:rsidRDefault="00D55CDB" w:rsidP="00D55CDB">
            <w:pPr>
              <w:rPr>
                <w:rFonts w:ascii="Trebuchet MS" w:hAnsi="Trebuchet MS" w:cs="Trebuchet MS"/>
                <w:sz w:val="18"/>
                <w:szCs w:val="18"/>
              </w:rPr>
            </w:pPr>
            <w:r>
              <w:rPr>
                <w:rFonts w:ascii="Trebuchet MS" w:hAnsi="Trebuchet MS" w:cs="Trebuchet MS"/>
                <w:sz w:val="18"/>
                <w:szCs w:val="18"/>
              </w:rPr>
              <w:t>Opdeles i om der også er indbrudsalarm</w:t>
            </w:r>
          </w:p>
        </w:tc>
      </w:tr>
      <w:tr w:rsidR="00D55CDB" w:rsidRPr="0051728E" w14:paraId="09583162" w14:textId="77777777" w:rsidTr="007A0A14">
        <w:trPr>
          <w:trHeight w:hRule="exact" w:val="255"/>
        </w:trPr>
        <w:tc>
          <w:tcPr>
            <w:tcW w:w="4503" w:type="dxa"/>
            <w:shd w:val="clear" w:color="auto" w:fill="E0E0E0"/>
            <w:vAlign w:val="center"/>
          </w:tcPr>
          <w:p w14:paraId="14DC589C"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center"/>
          </w:tcPr>
          <w:p w14:paraId="64401450" w14:textId="77777777" w:rsidR="00D55CDB" w:rsidRPr="00024C60" w:rsidRDefault="00D55CDB" w:rsidP="001E605C">
            <w:pPr>
              <w:rPr>
                <w:rFonts w:ascii="Trebuchet MS" w:hAnsi="Trebuchet MS" w:cs="Trebuchet MS"/>
                <w:sz w:val="18"/>
                <w:szCs w:val="18"/>
              </w:rPr>
            </w:pPr>
            <w:r>
              <w:rPr>
                <w:rFonts w:ascii="Trebuchet MS" w:hAnsi="Trebuchet MS" w:cs="Trebuchet MS"/>
                <w:sz w:val="18"/>
                <w:szCs w:val="18"/>
              </w:rPr>
              <w:t>-</w:t>
            </w:r>
          </w:p>
        </w:tc>
      </w:tr>
      <w:tr w:rsidR="00D55CDB" w:rsidRPr="0051728E" w14:paraId="37BD36F1" w14:textId="77777777" w:rsidTr="007A0A14">
        <w:trPr>
          <w:trHeight w:hRule="exact" w:val="255"/>
        </w:trPr>
        <w:tc>
          <w:tcPr>
            <w:tcW w:w="4503" w:type="dxa"/>
            <w:shd w:val="clear" w:color="auto" w:fill="E0E0E0"/>
            <w:vAlign w:val="center"/>
          </w:tcPr>
          <w:p w14:paraId="176B3ACB"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center"/>
          </w:tcPr>
          <w:p w14:paraId="07BB4E73" w14:textId="77777777" w:rsidR="00D55CDB" w:rsidRPr="00024C60" w:rsidRDefault="00D55CDB" w:rsidP="001E605C">
            <w:pPr>
              <w:rPr>
                <w:rFonts w:ascii="Trebuchet MS" w:hAnsi="Trebuchet MS" w:cs="Trebuchet MS"/>
                <w:sz w:val="18"/>
                <w:szCs w:val="18"/>
              </w:rPr>
            </w:pPr>
          </w:p>
        </w:tc>
      </w:tr>
      <w:tr w:rsidR="00D55CDB" w:rsidRPr="0051728E" w14:paraId="759D8723" w14:textId="77777777" w:rsidTr="007A0A14">
        <w:trPr>
          <w:trHeight w:hRule="exact" w:val="255"/>
        </w:trPr>
        <w:tc>
          <w:tcPr>
            <w:tcW w:w="4503" w:type="dxa"/>
            <w:shd w:val="clear" w:color="auto" w:fill="E0E0E0"/>
            <w:vAlign w:val="center"/>
          </w:tcPr>
          <w:p w14:paraId="70F198FC"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center"/>
          </w:tcPr>
          <w:p w14:paraId="7F86E8CA" w14:textId="77777777" w:rsidR="00D55CDB" w:rsidRPr="00024C60" w:rsidRDefault="00D55CDB" w:rsidP="001E605C">
            <w:pPr>
              <w:rPr>
                <w:rFonts w:ascii="Trebuchet MS" w:hAnsi="Trebuchet MS" w:cs="Trebuchet MS"/>
                <w:sz w:val="18"/>
                <w:szCs w:val="18"/>
              </w:rPr>
            </w:pPr>
            <w:r>
              <w:rPr>
                <w:rFonts w:ascii="Trebuchet MS" w:hAnsi="Trebuchet MS" w:cs="Trebuchet MS"/>
                <w:sz w:val="18"/>
                <w:szCs w:val="18"/>
              </w:rPr>
              <w:t>Ingen</w:t>
            </w:r>
          </w:p>
        </w:tc>
      </w:tr>
      <w:tr w:rsidR="00D55CDB" w:rsidRPr="0051728E" w14:paraId="462687DA" w14:textId="77777777" w:rsidTr="007A0A14">
        <w:trPr>
          <w:trHeight w:hRule="exact" w:val="255"/>
        </w:trPr>
        <w:tc>
          <w:tcPr>
            <w:tcW w:w="4503" w:type="dxa"/>
            <w:shd w:val="clear" w:color="auto" w:fill="E0E0E0"/>
            <w:vAlign w:val="center"/>
          </w:tcPr>
          <w:p w14:paraId="3756505D"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center"/>
          </w:tcPr>
          <w:p w14:paraId="0555C300" w14:textId="5E0D84FF" w:rsidR="00D55CDB" w:rsidRPr="00024C60" w:rsidRDefault="00D55CDB" w:rsidP="00E654B1">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ED0116">
              <w:rPr>
                <w:rFonts w:ascii="Trebuchet MS" w:hAnsi="Trebuchet MS" w:cs="Trebuchet MS"/>
                <w:color w:val="4F81BD"/>
                <w:sz w:val="18"/>
                <w:szCs w:val="18"/>
              </w:rPr>
              <w:t>GeoDanmark</w:t>
            </w:r>
            <w:r w:rsidR="00E654B1">
              <w:rPr>
                <w:rFonts w:ascii="Trebuchet MS" w:hAnsi="Trebuchet MS" w:cs="Trebuchet MS"/>
                <w:sz w:val="18"/>
                <w:szCs w:val="18"/>
              </w:rPr>
              <w:t>bygning</w:t>
            </w:r>
            <w:proofErr w:type="spellEnd"/>
            <w:r>
              <w:rPr>
                <w:rFonts w:ascii="Trebuchet MS" w:hAnsi="Trebuchet MS" w:cs="Trebuchet MS"/>
                <w:sz w:val="18"/>
                <w:szCs w:val="18"/>
              </w:rPr>
              <w:t>.</w:t>
            </w:r>
          </w:p>
        </w:tc>
      </w:tr>
    </w:tbl>
    <w:p w14:paraId="7DB8DE7C" w14:textId="77777777" w:rsidR="00AE0CD5" w:rsidRDefault="00AE0CD5">
      <w:pPr>
        <w:rPr>
          <w:rFonts w:ascii="Trebuchet MS" w:hAnsi="Trebuchet MS" w:cs="Arial"/>
          <w:bCs/>
          <w:iCs/>
          <w:kern w:val="32"/>
          <w:sz w:val="32"/>
          <w:szCs w:val="28"/>
        </w:rPr>
      </w:pPr>
      <w:r>
        <w:rPr>
          <w:kern w:val="32"/>
        </w:rPr>
        <w:br w:type="page"/>
      </w:r>
    </w:p>
    <w:p w14:paraId="383C48E3" w14:textId="77777777" w:rsidR="0073574F" w:rsidRDefault="00A52D18" w:rsidP="0073574F">
      <w:pPr>
        <w:pStyle w:val="Overskrift2"/>
        <w:rPr>
          <w:kern w:val="32"/>
        </w:rPr>
      </w:pPr>
      <w:bookmarkStart w:id="478" w:name="_Toc63351516"/>
      <w:r>
        <w:rPr>
          <w:kern w:val="32"/>
        </w:rPr>
        <w:lastRenderedPageBreak/>
        <w:t>5.12.</w:t>
      </w:r>
      <w:r w:rsidR="0073574F">
        <w:rPr>
          <w:kern w:val="32"/>
        </w:rPr>
        <w:t>12</w:t>
      </w:r>
      <w:r w:rsidR="0073574F" w:rsidRPr="00066C65">
        <w:rPr>
          <w:kern w:val="32"/>
        </w:rPr>
        <w:t xml:space="preserve"> </w:t>
      </w:r>
      <w:bookmarkStart w:id="479" w:name="_Hlk59517412"/>
      <w:r w:rsidR="00F669BA" w:rsidRPr="00F669BA">
        <w:rPr>
          <w:kern w:val="32"/>
        </w:rPr>
        <w:t>Fyrværkeri tilladelse</w:t>
      </w:r>
      <w:r w:rsidR="0073574F" w:rsidRPr="0073574F">
        <w:rPr>
          <w:kern w:val="32"/>
        </w:rPr>
        <w:t xml:space="preserve"> </w:t>
      </w:r>
      <w:r w:rsidR="0073574F" w:rsidRPr="00066C65">
        <w:rPr>
          <w:kern w:val="32"/>
        </w:rPr>
        <w:t>(</w:t>
      </w:r>
      <w:r w:rsidR="0073574F">
        <w:rPr>
          <w:kern w:val="32"/>
        </w:rPr>
        <w:t>6</w:t>
      </w:r>
      <w:r>
        <w:rPr>
          <w:kern w:val="32"/>
        </w:rPr>
        <w:t>1</w:t>
      </w:r>
      <w:r w:rsidR="0073574F">
        <w:rPr>
          <w:kern w:val="32"/>
        </w:rPr>
        <w:t>11</w:t>
      </w:r>
      <w:r w:rsidR="0073574F" w:rsidRPr="00066C65">
        <w:rPr>
          <w:kern w:val="32"/>
        </w:rPr>
        <w:t>)</w:t>
      </w:r>
      <w:bookmarkEnd w:id="479"/>
      <w:r w:rsidR="0073574F" w:rsidRPr="007C3785">
        <w:rPr>
          <w:kern w:val="32"/>
        </w:rPr>
        <w:t xml:space="preserve"> </w:t>
      </w:r>
      <w:r w:rsidR="0048534C">
        <w:rPr>
          <w:kern w:val="32"/>
        </w:rPr>
        <w:t>*</w:t>
      </w:r>
      <w:bookmarkEnd w:id="478"/>
    </w:p>
    <w:tbl>
      <w:tblPr>
        <w:tblW w:w="13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4896"/>
        <w:gridCol w:w="1155"/>
        <w:gridCol w:w="1437"/>
        <w:gridCol w:w="1379"/>
        <w:gridCol w:w="2684"/>
      </w:tblGrid>
      <w:tr w:rsidR="0073574F" w:rsidRPr="0051728E" w14:paraId="144513CE" w14:textId="77777777" w:rsidTr="00ED0A28">
        <w:trPr>
          <w:trHeight w:val="529"/>
        </w:trPr>
        <w:tc>
          <w:tcPr>
            <w:tcW w:w="2259" w:type="dxa"/>
            <w:tcBorders>
              <w:bottom w:val="single" w:sz="4" w:space="0" w:color="auto"/>
            </w:tcBorders>
            <w:shd w:val="clear" w:color="auto" w:fill="D9D9D9"/>
            <w:vAlign w:val="center"/>
          </w:tcPr>
          <w:p w14:paraId="7BC50075"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96" w:type="dxa"/>
            <w:tcBorders>
              <w:bottom w:val="single" w:sz="4" w:space="0" w:color="auto"/>
            </w:tcBorders>
            <w:shd w:val="clear" w:color="auto" w:fill="D9D9D9"/>
            <w:vAlign w:val="center"/>
          </w:tcPr>
          <w:p w14:paraId="4FAF7A18"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9EBD2A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37" w:type="dxa"/>
            <w:tcBorders>
              <w:bottom w:val="single" w:sz="4" w:space="0" w:color="auto"/>
            </w:tcBorders>
            <w:shd w:val="clear" w:color="auto" w:fill="D9D9D9"/>
            <w:vAlign w:val="center"/>
          </w:tcPr>
          <w:p w14:paraId="06FCDB50"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9" w:type="dxa"/>
            <w:tcBorders>
              <w:bottom w:val="single" w:sz="4" w:space="0" w:color="auto"/>
            </w:tcBorders>
            <w:shd w:val="clear" w:color="auto" w:fill="D9D9D9"/>
            <w:vAlign w:val="center"/>
          </w:tcPr>
          <w:p w14:paraId="2D763799"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B3FB084" w14:textId="77777777" w:rsidR="0073574F" w:rsidRPr="009367BB" w:rsidRDefault="007078DB"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E1EB6">
              <w:rPr>
                <w:rFonts w:ascii="Trebuchet MS" w:hAnsi="Trebuchet MS" w:cs="Trebuchet MS"/>
                <w:b/>
                <w:bCs/>
                <w:sz w:val="18"/>
                <w:szCs w:val="18"/>
              </w:rPr>
              <w:t xml:space="preserve"> /System</w:t>
            </w:r>
          </w:p>
        </w:tc>
        <w:tc>
          <w:tcPr>
            <w:tcW w:w="2684" w:type="dxa"/>
            <w:shd w:val="clear" w:color="auto" w:fill="D9D9D9"/>
            <w:vAlign w:val="center"/>
          </w:tcPr>
          <w:p w14:paraId="456379D1"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202895" w:rsidRPr="00CE1917" w14:paraId="65207DC9"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D9D9D9"/>
            <w:vAlign w:val="bottom"/>
          </w:tcPr>
          <w:p w14:paraId="39158740" w14:textId="77777777" w:rsidR="00202895" w:rsidRPr="003644AA" w:rsidRDefault="0030027B" w:rsidP="007A0A14">
            <w:pPr>
              <w:rPr>
                <w:rFonts w:ascii="Trebuchet MS" w:hAnsi="Trebuchet MS"/>
                <w:sz w:val="18"/>
                <w:szCs w:val="18"/>
              </w:rPr>
            </w:pPr>
            <w:proofErr w:type="spellStart"/>
            <w:r w:rsidRPr="003644AA">
              <w:rPr>
                <w:rFonts w:ascii="Trebuchet MS" w:hAnsi="Trebuchet MS"/>
                <w:sz w:val="18"/>
                <w:szCs w:val="18"/>
              </w:rPr>
              <w:t>fyr_</w:t>
            </w:r>
            <w:r w:rsidR="00867881" w:rsidRPr="003644AA">
              <w:rPr>
                <w:rFonts w:ascii="Trebuchet MS" w:hAnsi="Trebuchet MS"/>
                <w:sz w:val="18"/>
                <w:szCs w:val="18"/>
              </w:rPr>
              <w:t>firma</w:t>
            </w:r>
            <w:r w:rsidRPr="003644AA">
              <w:rPr>
                <w:rFonts w:ascii="Trebuchet MS" w:hAnsi="Trebuchet MS"/>
                <w:sz w:val="18"/>
                <w:szCs w:val="18"/>
              </w:rPr>
              <w:t>_navn</w:t>
            </w:r>
            <w:proofErr w:type="spellEnd"/>
          </w:p>
        </w:tc>
        <w:tc>
          <w:tcPr>
            <w:tcW w:w="4896" w:type="dxa"/>
            <w:tcBorders>
              <w:top w:val="single" w:sz="4" w:space="0" w:color="auto"/>
              <w:left w:val="single" w:sz="4" w:space="0" w:color="auto"/>
              <w:bottom w:val="nil"/>
              <w:right w:val="single" w:sz="4" w:space="0" w:color="auto"/>
            </w:tcBorders>
            <w:shd w:val="clear" w:color="auto" w:fill="FFFFFF"/>
            <w:vAlign w:val="bottom"/>
          </w:tcPr>
          <w:p w14:paraId="09F26BAF" w14:textId="77777777" w:rsidR="00202895" w:rsidRPr="003644AA" w:rsidRDefault="006E1EB6" w:rsidP="007A0A14">
            <w:pPr>
              <w:rPr>
                <w:rFonts w:ascii="Trebuchet MS" w:hAnsi="Trebuchet MS"/>
                <w:sz w:val="18"/>
                <w:szCs w:val="18"/>
              </w:rPr>
            </w:pPr>
            <w:r w:rsidRPr="003644AA">
              <w:rPr>
                <w:rFonts w:ascii="Trebuchet MS" w:hAnsi="Trebuchet MS"/>
                <w:sz w:val="18"/>
                <w:szCs w:val="18"/>
              </w:rPr>
              <w:t>Navnet på firmaet, der har fået tilladelsen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419CC5A" w14:textId="77777777" w:rsidR="00202895" w:rsidRPr="003644AA" w:rsidRDefault="006E1EB6" w:rsidP="007A0A14">
            <w:pPr>
              <w:rPr>
                <w:rFonts w:ascii="Trebuchet MS" w:hAnsi="Trebuchet MS" w:cs="Trebuchet MS"/>
                <w:sz w:val="18"/>
                <w:szCs w:val="18"/>
              </w:rPr>
            </w:pPr>
            <w:r w:rsidRPr="003644AA">
              <w:rPr>
                <w:rFonts w:ascii="Trebuchet MS" w:hAnsi="Trebuchet MS" w:cs="Trebuchet MS"/>
                <w:sz w:val="18"/>
                <w:szCs w:val="18"/>
              </w:rPr>
              <w:t>Tekststreng</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5CC15FE0" w14:textId="77777777" w:rsidR="00202895" w:rsidRPr="003644AA" w:rsidRDefault="00202895" w:rsidP="007A0A14">
            <w:pPr>
              <w:rPr>
                <w:sz w:val="16"/>
                <w:szCs w:val="16"/>
              </w:rPr>
            </w:pPr>
            <w:r w:rsidRPr="003644AA">
              <w:rPr>
                <w:rFonts w:ascii="Trebuchet MS" w:hAnsi="Trebuchet MS" w:cs="Trebuchet MS"/>
                <w:sz w:val="18"/>
                <w:szCs w:val="18"/>
              </w:rPr>
              <w:t>0-128 tegn</w:t>
            </w:r>
          </w:p>
        </w:tc>
        <w:tc>
          <w:tcPr>
            <w:tcW w:w="1379" w:type="dxa"/>
            <w:tcBorders>
              <w:top w:val="single" w:sz="4" w:space="0" w:color="auto"/>
              <w:left w:val="single" w:sz="4" w:space="0" w:color="auto"/>
              <w:bottom w:val="nil"/>
              <w:right w:val="single" w:sz="4" w:space="0" w:color="auto"/>
            </w:tcBorders>
            <w:shd w:val="clear" w:color="auto" w:fill="FFFFFF"/>
            <w:vAlign w:val="bottom"/>
          </w:tcPr>
          <w:p w14:paraId="018803A6" w14:textId="77777777" w:rsidR="00202895" w:rsidRPr="003644AA" w:rsidRDefault="006E1EB6" w:rsidP="00AB4F6A">
            <w:pPr>
              <w:jc w:val="center"/>
              <w:rPr>
                <w:rFonts w:ascii="Trebuchet MS" w:hAnsi="Trebuchet MS" w:cs="Trebuchet MS"/>
                <w:sz w:val="18"/>
                <w:szCs w:val="18"/>
              </w:rPr>
            </w:pPr>
            <w:r w:rsidRPr="003644AA">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5A00A0AA" w14:textId="77777777" w:rsidR="00202895" w:rsidRPr="003644AA" w:rsidRDefault="006E1EB6" w:rsidP="007A0A14">
            <w:pPr>
              <w:rPr>
                <w:rFonts w:ascii="Trebuchet MS" w:hAnsi="Trebuchet MS" w:cs="Trebuchet MS"/>
                <w:sz w:val="18"/>
                <w:szCs w:val="18"/>
              </w:rPr>
            </w:pPr>
            <w:r w:rsidRPr="003644AA">
              <w:rPr>
                <w:rFonts w:ascii="Trebuchet MS" w:hAnsi="Trebuchet MS" w:cs="Trebuchet MS"/>
                <w:sz w:val="18"/>
                <w:szCs w:val="18"/>
              </w:rPr>
              <w:t>Fyr og Flammer</w:t>
            </w:r>
          </w:p>
        </w:tc>
      </w:tr>
      <w:tr w:rsidR="0030027B" w:rsidRPr="0092755C" w14:paraId="66809521" w14:textId="77777777" w:rsidTr="00651C80">
        <w:trPr>
          <w:trHeight w:hRule="exact" w:val="510"/>
        </w:trPr>
        <w:tc>
          <w:tcPr>
            <w:tcW w:w="2259" w:type="dxa"/>
            <w:tcBorders>
              <w:top w:val="single" w:sz="4" w:space="0" w:color="auto"/>
              <w:left w:val="single" w:sz="4" w:space="0" w:color="auto"/>
              <w:bottom w:val="nil"/>
              <w:right w:val="single" w:sz="4" w:space="0" w:color="auto"/>
            </w:tcBorders>
            <w:shd w:val="clear" w:color="auto" w:fill="D9D9D9"/>
            <w:vAlign w:val="center"/>
          </w:tcPr>
          <w:p w14:paraId="2A868022" w14:textId="477BF6AD" w:rsidR="0030027B" w:rsidRPr="003644AA" w:rsidRDefault="0030027B" w:rsidP="00292D66">
            <w:pPr>
              <w:rPr>
                <w:rFonts w:ascii="Trebuchet MS" w:hAnsi="Trebuchet MS"/>
                <w:sz w:val="18"/>
                <w:szCs w:val="18"/>
              </w:rPr>
            </w:pPr>
            <w:proofErr w:type="spellStart"/>
            <w:r w:rsidRPr="003644AA">
              <w:rPr>
                <w:rFonts w:ascii="Trebuchet MS" w:hAnsi="Trebuchet MS"/>
                <w:sz w:val="18"/>
                <w:szCs w:val="18"/>
              </w:rPr>
              <w:t>fyr_f</w:t>
            </w:r>
            <w:r w:rsidR="00292D66" w:rsidRPr="0095351C">
              <w:rPr>
                <w:rFonts w:ascii="Trebuchet MS" w:hAnsi="Trebuchet MS"/>
                <w:color w:val="4F81BD"/>
                <w:sz w:val="18"/>
                <w:szCs w:val="18"/>
              </w:rPr>
              <w:t>ir</w:t>
            </w:r>
            <w:r w:rsidRPr="003644AA">
              <w:rPr>
                <w:rFonts w:ascii="Trebuchet MS" w:hAnsi="Trebuchet MS"/>
                <w:sz w:val="18"/>
                <w:szCs w:val="18"/>
              </w:rPr>
              <w:t>ma_cvr</w:t>
            </w:r>
            <w:proofErr w:type="spellEnd"/>
          </w:p>
        </w:tc>
        <w:tc>
          <w:tcPr>
            <w:tcW w:w="4896" w:type="dxa"/>
            <w:tcBorders>
              <w:top w:val="single" w:sz="4" w:space="0" w:color="auto"/>
              <w:left w:val="single" w:sz="4" w:space="0" w:color="auto"/>
              <w:bottom w:val="nil"/>
              <w:right w:val="single" w:sz="4" w:space="0" w:color="auto"/>
            </w:tcBorders>
            <w:shd w:val="clear" w:color="auto" w:fill="FFFFFF"/>
            <w:vAlign w:val="center"/>
          </w:tcPr>
          <w:p w14:paraId="04EE525A" w14:textId="77777777" w:rsidR="0030027B" w:rsidRPr="003644AA" w:rsidRDefault="0030027B" w:rsidP="00651C80">
            <w:pPr>
              <w:rPr>
                <w:rFonts w:ascii="Trebuchet MS" w:hAnsi="Trebuchet MS"/>
                <w:sz w:val="18"/>
                <w:szCs w:val="18"/>
              </w:rPr>
            </w:pPr>
            <w:r w:rsidRPr="003644AA">
              <w:rPr>
                <w:rFonts w:ascii="Trebuchet MS" w:hAnsi="Trebuchet MS"/>
                <w:sz w:val="18"/>
                <w:szCs w:val="18"/>
              </w:rPr>
              <w:t xml:space="preserve">CVR nr. på </w:t>
            </w:r>
            <w:proofErr w:type="gramStart"/>
            <w:r w:rsidRPr="003644AA">
              <w:rPr>
                <w:rFonts w:ascii="Trebuchet MS" w:hAnsi="Trebuchet MS"/>
                <w:sz w:val="18"/>
                <w:szCs w:val="18"/>
              </w:rPr>
              <w:t>fyrværkeri firmaet</w:t>
            </w:r>
            <w:proofErr w:type="gramEnd"/>
          </w:p>
        </w:tc>
        <w:tc>
          <w:tcPr>
            <w:tcW w:w="1155" w:type="dxa"/>
            <w:tcBorders>
              <w:top w:val="single" w:sz="4" w:space="0" w:color="auto"/>
              <w:left w:val="single" w:sz="4" w:space="0" w:color="auto"/>
              <w:bottom w:val="nil"/>
              <w:right w:val="single" w:sz="4" w:space="0" w:color="auto"/>
            </w:tcBorders>
            <w:shd w:val="clear" w:color="auto" w:fill="FFFFFF"/>
            <w:vAlign w:val="center"/>
          </w:tcPr>
          <w:p w14:paraId="45D9EA70" w14:textId="77777777" w:rsidR="0030027B" w:rsidRPr="003644AA" w:rsidRDefault="0030027B" w:rsidP="00651C80">
            <w:pPr>
              <w:rPr>
                <w:rFonts w:ascii="Trebuchet MS" w:hAnsi="Trebuchet MS" w:cs="Trebuchet MS"/>
                <w:sz w:val="18"/>
                <w:szCs w:val="18"/>
              </w:rPr>
            </w:pPr>
            <w:r w:rsidRPr="003644AA">
              <w:rPr>
                <w:rFonts w:ascii="Trebuchet MS" w:hAnsi="Trebuchet MS"/>
                <w:sz w:val="18"/>
                <w:szCs w:val="18"/>
              </w:rPr>
              <w:t>Heltal</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540396D0" w14:textId="77777777" w:rsidR="0030027B" w:rsidRPr="003644AA" w:rsidRDefault="0030027B" w:rsidP="007A0A14">
            <w:pPr>
              <w:rPr>
                <w:rFonts w:ascii="Trebuchet MS" w:hAnsi="Trebuchet MS" w:cs="Trebuchet MS"/>
                <w:sz w:val="18"/>
                <w:szCs w:val="18"/>
              </w:rPr>
            </w:pPr>
            <w:r w:rsidRPr="003644AA">
              <w:rPr>
                <w:rFonts w:ascii="Trebuchet MS" w:hAnsi="Trebuchet MS"/>
                <w:sz w:val="18"/>
                <w:szCs w:val="18"/>
              </w:rPr>
              <w:t>10000000-99999999</w:t>
            </w:r>
          </w:p>
        </w:tc>
        <w:tc>
          <w:tcPr>
            <w:tcW w:w="1379" w:type="dxa"/>
            <w:tcBorders>
              <w:top w:val="single" w:sz="4" w:space="0" w:color="auto"/>
              <w:left w:val="single" w:sz="4" w:space="0" w:color="auto"/>
              <w:bottom w:val="nil"/>
              <w:right w:val="single" w:sz="4" w:space="0" w:color="auto"/>
            </w:tcBorders>
            <w:shd w:val="clear" w:color="auto" w:fill="FFFFFF"/>
            <w:vAlign w:val="center"/>
          </w:tcPr>
          <w:p w14:paraId="28BD9862" w14:textId="77777777" w:rsidR="0030027B" w:rsidRPr="003644AA" w:rsidRDefault="0030027B" w:rsidP="00651C80">
            <w:pPr>
              <w:jc w:val="center"/>
              <w:rPr>
                <w:rFonts w:ascii="Trebuchet MS" w:hAnsi="Trebuchet MS" w:cs="Trebuchet MS"/>
                <w:sz w:val="18"/>
                <w:szCs w:val="18"/>
              </w:rPr>
            </w:pPr>
            <w:r w:rsidRPr="003644AA">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0C8BB3E2" w14:textId="77777777" w:rsidR="0030027B" w:rsidRPr="003644AA" w:rsidRDefault="0030027B" w:rsidP="00651C80">
            <w:pPr>
              <w:rPr>
                <w:rFonts w:ascii="Trebuchet MS" w:hAnsi="Trebuchet MS" w:cs="Trebuchet MS"/>
                <w:sz w:val="18"/>
                <w:szCs w:val="18"/>
              </w:rPr>
            </w:pPr>
            <w:r w:rsidRPr="003644AA">
              <w:rPr>
                <w:rFonts w:ascii="Trebuchet MS" w:hAnsi="Trebuchet MS" w:cs="Trebuchet MS"/>
                <w:sz w:val="18"/>
                <w:szCs w:val="18"/>
              </w:rPr>
              <w:t>29189633</w:t>
            </w:r>
          </w:p>
        </w:tc>
      </w:tr>
      <w:tr w:rsidR="00F4755C" w:rsidRPr="00353B49" w14:paraId="68296D3C"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6DE5FD62" w14:textId="77777777" w:rsidR="00F4755C" w:rsidRPr="003644AA" w:rsidRDefault="00867881" w:rsidP="007A0A14">
            <w:pPr>
              <w:rPr>
                <w:rFonts w:ascii="Trebuchet MS" w:hAnsi="Trebuchet MS" w:cs="Trebuchet MS"/>
                <w:sz w:val="18"/>
                <w:szCs w:val="18"/>
              </w:rPr>
            </w:pPr>
            <w:r w:rsidRPr="003644AA">
              <w:rPr>
                <w:rFonts w:ascii="Trebuchet MS" w:hAnsi="Trebuchet MS" w:cs="Trebuchet MS"/>
                <w:sz w:val="18"/>
                <w:szCs w:val="18"/>
              </w:rPr>
              <w:t>vejkode</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2B36961C" w14:textId="77777777" w:rsidR="00F4755C" w:rsidRPr="003644AA" w:rsidRDefault="00F4755C" w:rsidP="007A0A14">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44CFF7CC"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1850986D" w14:textId="77777777" w:rsidR="00F4755C" w:rsidRPr="00353B49" w:rsidRDefault="00867881" w:rsidP="007A0A14">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66F44A36"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A0164A" w14:paraId="1072B73B"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79622273" w14:textId="77777777" w:rsidR="00952778" w:rsidRPr="00C67B4F" w:rsidRDefault="00AD7E05" w:rsidP="007A0A14">
            <w:pPr>
              <w:rPr>
                <w:rFonts w:ascii="Trebuchet MS" w:hAnsi="Trebuchet MS" w:cs="Trebuchet MS"/>
                <w:sz w:val="18"/>
                <w:szCs w:val="18"/>
              </w:rPr>
            </w:pPr>
            <w:proofErr w:type="spellStart"/>
            <w:r w:rsidRPr="00C67B4F">
              <w:rPr>
                <w:rFonts w:ascii="Trebuchet MS" w:hAnsi="Trebuchet MS" w:cs="Trebuchet MS"/>
                <w:sz w:val="18"/>
                <w:szCs w:val="18"/>
              </w:rPr>
              <w:t>cvf_v</w:t>
            </w:r>
            <w:r w:rsidR="00952778" w:rsidRPr="00C67B4F">
              <w:rPr>
                <w:rFonts w:ascii="Trebuchet MS" w:hAnsi="Trebuchet MS" w:cs="Trebuchet MS"/>
                <w:sz w:val="18"/>
                <w:szCs w:val="18"/>
              </w:rPr>
              <w:t>ejkode</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4D091B5" w14:textId="77777777" w:rsidR="00952778" w:rsidRPr="00C67B4F" w:rsidRDefault="00952778" w:rsidP="007A0A14">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p>
        </w:tc>
      </w:tr>
      <w:tr w:rsidR="00F4755C" w:rsidRPr="00353B49" w14:paraId="0606C996"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1BEC0A2F" w14:textId="77777777" w:rsidR="00F4755C"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94F65F2"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57576F61"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4D703CB5" w14:textId="77777777" w:rsidR="00F4755C" w:rsidRPr="00353B49" w:rsidRDefault="00867881" w:rsidP="007A0A14">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65D5D4F4"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54273E6F"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5058B4CE" w14:textId="77777777" w:rsidR="00F4755C" w:rsidRPr="00353B49" w:rsidRDefault="00867881" w:rsidP="007A0A14">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761D1122"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1B6C998E"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51BAE843" w14:textId="16ED0D8B" w:rsidR="002130D3" w:rsidRPr="002130D3" w:rsidRDefault="002130D3" w:rsidP="007A0A14">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0A6D3A92" w14:textId="1F2D3E47" w:rsidR="002130D3" w:rsidRPr="002130D3" w:rsidRDefault="002130D3" w:rsidP="007A0A14">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02895" w:rsidRPr="00CE1917" w14:paraId="7B36B44C"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D9D9D9"/>
            <w:vAlign w:val="bottom"/>
          </w:tcPr>
          <w:p w14:paraId="0093168C" w14:textId="77777777" w:rsidR="00202895" w:rsidRPr="00202895" w:rsidRDefault="00867881" w:rsidP="007A0A14">
            <w:pPr>
              <w:rPr>
                <w:rFonts w:ascii="Trebuchet MS" w:hAnsi="Trebuchet MS"/>
                <w:sz w:val="18"/>
                <w:szCs w:val="18"/>
              </w:rPr>
            </w:pPr>
            <w:proofErr w:type="spellStart"/>
            <w:r w:rsidRPr="00202895">
              <w:rPr>
                <w:rFonts w:ascii="Trebuchet MS" w:hAnsi="Trebuchet MS"/>
                <w:sz w:val="18"/>
                <w:szCs w:val="18"/>
              </w:rPr>
              <w:t>tilladelse_type_kode</w:t>
            </w:r>
            <w:proofErr w:type="spellEnd"/>
          </w:p>
        </w:tc>
        <w:tc>
          <w:tcPr>
            <w:tcW w:w="4896" w:type="dxa"/>
            <w:tcBorders>
              <w:top w:val="single" w:sz="4" w:space="0" w:color="auto"/>
              <w:left w:val="single" w:sz="4" w:space="0" w:color="auto"/>
              <w:bottom w:val="nil"/>
              <w:right w:val="single" w:sz="4" w:space="0" w:color="auto"/>
            </w:tcBorders>
            <w:shd w:val="clear" w:color="auto" w:fill="FFFFFF"/>
            <w:vAlign w:val="bottom"/>
          </w:tcPr>
          <w:p w14:paraId="25D4B3C1" w14:textId="77777777" w:rsidR="00202895" w:rsidRPr="00202895" w:rsidRDefault="00202895" w:rsidP="007A0A14">
            <w:pPr>
              <w:rPr>
                <w:rFonts w:ascii="Trebuchet MS" w:hAnsi="Trebuchet MS"/>
                <w:sz w:val="18"/>
                <w:szCs w:val="18"/>
              </w:rPr>
            </w:pPr>
            <w:r>
              <w:rPr>
                <w:rFonts w:ascii="Trebuchet MS" w:hAnsi="Trebuchet MS"/>
                <w:sz w:val="18"/>
                <w:szCs w:val="18"/>
              </w:rPr>
              <w:t>Kode for t</w:t>
            </w:r>
            <w:r w:rsidRPr="00202895">
              <w:rPr>
                <w:rFonts w:ascii="Trebuchet MS" w:hAnsi="Trebuchet MS"/>
                <w:sz w:val="18"/>
                <w:szCs w:val="18"/>
              </w:rPr>
              <w:t>ype af fyrværkeritilladelser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00C41C"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Heltal</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74705912"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1-</w:t>
            </w:r>
            <w:r w:rsidR="0080190E">
              <w:rPr>
                <w:rFonts w:ascii="Trebuchet MS" w:hAnsi="Trebuchet MS" w:cs="Trebuchet MS"/>
                <w:sz w:val="18"/>
                <w:szCs w:val="18"/>
              </w:rPr>
              <w:t>9</w:t>
            </w:r>
          </w:p>
        </w:tc>
        <w:tc>
          <w:tcPr>
            <w:tcW w:w="1379" w:type="dxa"/>
            <w:tcBorders>
              <w:top w:val="single" w:sz="4" w:space="0" w:color="auto"/>
              <w:left w:val="single" w:sz="4" w:space="0" w:color="auto"/>
              <w:bottom w:val="nil"/>
              <w:right w:val="single" w:sz="4" w:space="0" w:color="auto"/>
            </w:tcBorders>
            <w:shd w:val="clear" w:color="auto" w:fill="FFFFFF"/>
            <w:vAlign w:val="bottom"/>
          </w:tcPr>
          <w:p w14:paraId="1516098B" w14:textId="77777777" w:rsidR="00202895" w:rsidRPr="00CE1917" w:rsidRDefault="006E1EB6" w:rsidP="00AB4F6A">
            <w:pPr>
              <w:jc w:val="center"/>
              <w:rPr>
                <w:rFonts w:ascii="Trebuchet MS" w:hAnsi="Trebuchet MS" w:cs="Trebuchet MS"/>
                <w:sz w:val="18"/>
                <w:szCs w:val="18"/>
              </w:rPr>
            </w:pPr>
            <w:r>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978D2AC" w14:textId="77777777" w:rsidR="00202895" w:rsidRPr="00CE1917" w:rsidRDefault="00202895" w:rsidP="007A0A14">
            <w:pPr>
              <w:rPr>
                <w:rFonts w:ascii="Trebuchet MS" w:hAnsi="Trebuchet MS" w:cs="Trebuchet MS"/>
                <w:sz w:val="18"/>
                <w:szCs w:val="18"/>
              </w:rPr>
            </w:pPr>
            <w:r>
              <w:rPr>
                <w:rFonts w:ascii="Trebuchet MS" w:hAnsi="Trebuchet MS" w:cs="Trebuchet MS"/>
                <w:sz w:val="18"/>
                <w:szCs w:val="18"/>
              </w:rPr>
              <w:t>3</w:t>
            </w:r>
          </w:p>
        </w:tc>
      </w:tr>
      <w:tr w:rsidR="00202895" w:rsidRPr="00CE1917" w14:paraId="476E6823"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99CCFF"/>
            <w:vAlign w:val="bottom"/>
          </w:tcPr>
          <w:p w14:paraId="7CAFC111" w14:textId="77777777" w:rsidR="00202895" w:rsidRPr="00202895" w:rsidRDefault="00867881" w:rsidP="007A0A14">
            <w:pPr>
              <w:rPr>
                <w:rFonts w:ascii="Trebuchet MS" w:hAnsi="Trebuchet MS"/>
                <w:sz w:val="18"/>
                <w:szCs w:val="18"/>
              </w:rPr>
            </w:pPr>
            <w:proofErr w:type="spellStart"/>
            <w:r w:rsidRPr="00202895">
              <w:rPr>
                <w:rFonts w:ascii="Trebuchet MS" w:hAnsi="Trebuchet MS"/>
                <w:sz w:val="18"/>
                <w:szCs w:val="18"/>
              </w:rPr>
              <w:t>tilladelse_type</w:t>
            </w:r>
            <w:proofErr w:type="spellEnd"/>
          </w:p>
        </w:tc>
        <w:tc>
          <w:tcPr>
            <w:tcW w:w="4896" w:type="dxa"/>
            <w:tcBorders>
              <w:top w:val="single" w:sz="4" w:space="0" w:color="auto"/>
              <w:left w:val="single" w:sz="4" w:space="0" w:color="auto"/>
              <w:bottom w:val="nil"/>
              <w:right w:val="single" w:sz="4" w:space="0" w:color="auto"/>
            </w:tcBorders>
            <w:shd w:val="clear" w:color="auto" w:fill="99CCFF"/>
            <w:vAlign w:val="bottom"/>
          </w:tcPr>
          <w:p w14:paraId="7D8E93F2" w14:textId="77777777" w:rsidR="00202895" w:rsidRPr="00202895" w:rsidRDefault="00202895" w:rsidP="007A0A14">
            <w:pPr>
              <w:rPr>
                <w:rFonts w:ascii="Trebuchet MS" w:hAnsi="Trebuchet MS"/>
                <w:sz w:val="18"/>
                <w:szCs w:val="18"/>
              </w:rPr>
            </w:pPr>
            <w:r w:rsidRPr="00202895">
              <w:rPr>
                <w:rFonts w:ascii="Trebuchet MS" w:hAnsi="Trebuchet MS"/>
                <w:sz w:val="18"/>
                <w:szCs w:val="18"/>
              </w:rPr>
              <w:t>Type af fyrværkeritilladelser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1CEA4F8" w14:textId="77777777" w:rsidR="00202895" w:rsidRPr="00F273B0" w:rsidRDefault="00202895" w:rsidP="007A0A14">
            <w:pPr>
              <w:rPr>
                <w:rFonts w:ascii="Trebuchet MS" w:hAnsi="Trebuchet MS" w:cs="Trebuchet MS"/>
                <w:sz w:val="18"/>
                <w:szCs w:val="18"/>
              </w:rPr>
            </w:pPr>
            <w:r w:rsidRPr="00F273B0">
              <w:rPr>
                <w:rFonts w:ascii="Trebuchet MS" w:hAnsi="Trebuchet MS" w:cs="Trebuchet MS"/>
                <w:sz w:val="18"/>
                <w:szCs w:val="18"/>
              </w:rPr>
              <w:t>Tekststreng</w:t>
            </w:r>
          </w:p>
        </w:tc>
        <w:tc>
          <w:tcPr>
            <w:tcW w:w="1437" w:type="dxa"/>
            <w:tcBorders>
              <w:top w:val="single" w:sz="4" w:space="0" w:color="auto"/>
              <w:left w:val="single" w:sz="4" w:space="0" w:color="auto"/>
              <w:bottom w:val="nil"/>
              <w:right w:val="single" w:sz="4" w:space="0" w:color="auto"/>
            </w:tcBorders>
            <w:shd w:val="clear" w:color="auto" w:fill="99CCFF"/>
            <w:vAlign w:val="bottom"/>
          </w:tcPr>
          <w:p w14:paraId="4F9BBA40"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0-2</w:t>
            </w:r>
            <w:r w:rsidRPr="00F273B0">
              <w:rPr>
                <w:rFonts w:ascii="Trebuchet MS" w:hAnsi="Trebuchet MS" w:cs="Trebuchet MS"/>
                <w:sz w:val="18"/>
                <w:szCs w:val="18"/>
              </w:rPr>
              <w:t>0 tegn</w:t>
            </w:r>
          </w:p>
        </w:tc>
        <w:tc>
          <w:tcPr>
            <w:tcW w:w="1379" w:type="dxa"/>
            <w:tcBorders>
              <w:top w:val="single" w:sz="4" w:space="0" w:color="auto"/>
              <w:left w:val="single" w:sz="4" w:space="0" w:color="auto"/>
              <w:bottom w:val="nil"/>
              <w:right w:val="single" w:sz="4" w:space="0" w:color="auto"/>
            </w:tcBorders>
            <w:shd w:val="clear" w:color="auto" w:fill="99CCFF"/>
            <w:vAlign w:val="bottom"/>
          </w:tcPr>
          <w:p w14:paraId="24450244" w14:textId="77777777" w:rsidR="00202895" w:rsidRPr="00CE1917" w:rsidRDefault="006E1EB6" w:rsidP="00AB4F6A">
            <w:pPr>
              <w:jc w:val="center"/>
              <w:rPr>
                <w:rFonts w:ascii="Trebuchet MS" w:hAnsi="Trebuchet MS" w:cs="Trebuchet MS"/>
                <w:sz w:val="18"/>
                <w:szCs w:val="18"/>
              </w:rPr>
            </w:pPr>
            <w:r>
              <w:rPr>
                <w:rFonts w:ascii="Trebuchet MS" w:hAnsi="Trebuchet MS" w:cs="Trebuchet MS"/>
                <w:sz w:val="18"/>
                <w:szCs w:val="18"/>
              </w:rPr>
              <w:t>S</w:t>
            </w:r>
          </w:p>
        </w:tc>
        <w:tc>
          <w:tcPr>
            <w:tcW w:w="2684" w:type="dxa"/>
            <w:tcBorders>
              <w:top w:val="single" w:sz="4" w:space="0" w:color="auto"/>
              <w:left w:val="single" w:sz="4" w:space="0" w:color="auto"/>
              <w:bottom w:val="nil"/>
              <w:right w:val="single" w:sz="4" w:space="0" w:color="auto"/>
            </w:tcBorders>
            <w:shd w:val="clear" w:color="auto" w:fill="99CCFF"/>
            <w:vAlign w:val="bottom"/>
          </w:tcPr>
          <w:p w14:paraId="0674BC74" w14:textId="77777777" w:rsidR="00202895" w:rsidRPr="00B82F1D" w:rsidRDefault="00202895" w:rsidP="007A0A14">
            <w:pPr>
              <w:rPr>
                <w:rFonts w:ascii="Trebuchet MS" w:hAnsi="Trebuchet MS" w:cs="Trebuchet MS"/>
                <w:sz w:val="18"/>
                <w:szCs w:val="18"/>
              </w:rPr>
            </w:pPr>
            <w:r w:rsidRPr="00B82F1D">
              <w:rPr>
                <w:rFonts w:ascii="Trebuchet MS" w:hAnsi="Trebuchet MS"/>
                <w:sz w:val="18"/>
                <w:szCs w:val="18"/>
              </w:rPr>
              <w:t>Salg og oplag</w:t>
            </w:r>
          </w:p>
        </w:tc>
      </w:tr>
      <w:tr w:rsidR="007078DB" w:rsidRPr="00CE1917" w14:paraId="73C1D553"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719DD0D1"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E60D46A"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480E3E30"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6E21C3CA"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20611924"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62429C63" w14:textId="77777777" w:rsidTr="007A0A14">
        <w:trPr>
          <w:trHeight w:hRule="exact" w:val="255"/>
        </w:trPr>
        <w:tc>
          <w:tcPr>
            <w:tcW w:w="2259" w:type="dxa"/>
            <w:tcBorders>
              <w:top w:val="single" w:sz="4" w:space="0" w:color="auto"/>
              <w:left w:val="single" w:sz="4" w:space="0" w:color="auto"/>
              <w:bottom w:val="single" w:sz="4" w:space="0" w:color="auto"/>
              <w:right w:val="single" w:sz="4" w:space="0" w:color="auto"/>
            </w:tcBorders>
            <w:shd w:val="clear" w:color="auto" w:fill="97DDBA"/>
            <w:vAlign w:val="bottom"/>
          </w:tcPr>
          <w:p w14:paraId="6574958C" w14:textId="77777777" w:rsidR="007078DB" w:rsidRPr="00CE1917" w:rsidRDefault="00867881" w:rsidP="007A0A14">
            <w:pPr>
              <w:rPr>
                <w:rFonts w:ascii="Trebuchet MS" w:hAnsi="Trebuchet MS" w:cs="Trebuchet MS"/>
                <w:sz w:val="18"/>
                <w:szCs w:val="18"/>
              </w:rPr>
            </w:pPr>
            <w:r w:rsidRPr="00CE1917">
              <w:rPr>
                <w:rFonts w:ascii="Trebuchet MS" w:hAnsi="Trebuchet MS" w:cs="Trebuchet MS"/>
                <w:sz w:val="18"/>
                <w:szCs w:val="18"/>
              </w:rPr>
              <w:t>link</w:t>
            </w:r>
          </w:p>
        </w:tc>
        <w:tc>
          <w:tcPr>
            <w:tcW w:w="1155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99FB18" w14:textId="77777777" w:rsidR="007078DB" w:rsidRPr="00CE1917"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02895" w:rsidRPr="0051728E" w14:paraId="49226EB2" w14:textId="77777777" w:rsidTr="007A0A14">
        <w:trPr>
          <w:trHeight w:hRule="exact" w:val="255"/>
        </w:trPr>
        <w:tc>
          <w:tcPr>
            <w:tcW w:w="13810" w:type="dxa"/>
            <w:gridSpan w:val="6"/>
            <w:tcBorders>
              <w:top w:val="single" w:sz="4" w:space="0" w:color="auto"/>
              <w:left w:val="nil"/>
              <w:bottom w:val="nil"/>
              <w:right w:val="nil"/>
            </w:tcBorders>
            <w:shd w:val="clear" w:color="auto" w:fill="99CCFF"/>
            <w:vAlign w:val="bottom"/>
          </w:tcPr>
          <w:p w14:paraId="3076658C" w14:textId="77777777" w:rsidR="00202895" w:rsidRPr="009367BB" w:rsidRDefault="00685655" w:rsidP="007A0A1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4755C" w:rsidRPr="0051728E" w14:paraId="3FC0B0FC" w14:textId="77777777" w:rsidTr="007A0A14">
        <w:trPr>
          <w:trHeight w:hRule="exact" w:val="255"/>
        </w:trPr>
        <w:tc>
          <w:tcPr>
            <w:tcW w:w="13810" w:type="dxa"/>
            <w:gridSpan w:val="6"/>
            <w:tcBorders>
              <w:top w:val="nil"/>
              <w:left w:val="nil"/>
              <w:bottom w:val="nil"/>
              <w:right w:val="nil"/>
            </w:tcBorders>
            <w:shd w:val="clear" w:color="auto" w:fill="97DDBA"/>
            <w:vAlign w:val="bottom"/>
          </w:tcPr>
          <w:p w14:paraId="48FD7D67" w14:textId="77777777" w:rsidR="00F4755C" w:rsidRPr="00F4755C" w:rsidRDefault="00691F15" w:rsidP="007A0A14">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E5281D8"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C88F371" w14:textId="77777777" w:rsidR="00E654B1" w:rsidRDefault="00A52D18" w:rsidP="00E654B1">
      <w:pPr>
        <w:pStyle w:val="Overskrift6"/>
      </w:pPr>
      <w:r>
        <w:t>5.12.</w:t>
      </w:r>
      <w:r w:rsidR="0073574F">
        <w:t>12.</w:t>
      </w:r>
      <w:r w:rsidR="007078DB">
        <w:t>1</w:t>
      </w:r>
      <w:r w:rsidR="0073574F" w:rsidRPr="00A32757">
        <w:t xml:space="preserve"> </w:t>
      </w:r>
      <w:r w:rsidR="0073574F">
        <w:t>Metadata</w:t>
      </w:r>
      <w:r w:rsidR="00E654B1" w:rsidRPr="00E654B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654B1" w:rsidRPr="0051728E" w14:paraId="7E634E10" w14:textId="77777777" w:rsidTr="007A0A14">
        <w:trPr>
          <w:trHeight w:hRule="exact" w:val="255"/>
        </w:trPr>
        <w:tc>
          <w:tcPr>
            <w:tcW w:w="2235" w:type="dxa"/>
            <w:shd w:val="clear" w:color="auto" w:fill="D9D9D9"/>
            <w:vAlign w:val="bottom"/>
          </w:tcPr>
          <w:p w14:paraId="5CF0174E" w14:textId="77777777" w:rsidR="00E654B1" w:rsidRPr="0051728E" w:rsidRDefault="00E654B1" w:rsidP="007A0A1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1BB02B3" w14:textId="77777777" w:rsidR="00E654B1" w:rsidRPr="00FE3FC3" w:rsidRDefault="00E654B1" w:rsidP="007A0A14">
            <w:pPr>
              <w:rPr>
                <w:rFonts w:ascii="Trebuchet MS" w:hAnsi="Trebuchet MS" w:cs="Trebuchet MS"/>
                <w:bCs/>
                <w:sz w:val="18"/>
                <w:szCs w:val="18"/>
              </w:rPr>
            </w:pPr>
            <w:r w:rsidRPr="00FE3FC3">
              <w:rPr>
                <w:rFonts w:ascii="Trebuchet MS" w:hAnsi="Trebuchet MS" w:cs="Trebuchet MS"/>
                <w:b/>
                <w:bCs/>
                <w:sz w:val="18"/>
                <w:szCs w:val="18"/>
              </w:rPr>
              <w:t>Beskrivelse</w:t>
            </w:r>
          </w:p>
        </w:tc>
      </w:tr>
      <w:tr w:rsidR="00E654B1" w:rsidRPr="0051728E" w14:paraId="673C731E" w14:textId="77777777" w:rsidTr="007A0A14">
        <w:trPr>
          <w:trHeight w:hRule="exact" w:val="255"/>
        </w:trPr>
        <w:tc>
          <w:tcPr>
            <w:tcW w:w="2235" w:type="dxa"/>
            <w:shd w:val="clear" w:color="auto" w:fill="E0E0E0"/>
            <w:vAlign w:val="bottom"/>
          </w:tcPr>
          <w:p w14:paraId="42B6AF21"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569645E" w14:textId="77777777" w:rsidR="00E654B1" w:rsidRPr="00901641" w:rsidRDefault="00E654B1" w:rsidP="007A0A14">
            <w:pPr>
              <w:rPr>
                <w:rFonts w:ascii="Trebuchet MS" w:hAnsi="Trebuchet MS" w:cs="Trebuchet MS"/>
                <w:sz w:val="18"/>
                <w:szCs w:val="18"/>
              </w:rPr>
            </w:pPr>
            <w:r w:rsidRPr="00776E43">
              <w:rPr>
                <w:rFonts w:ascii="Trebuchet MS" w:hAnsi="Trebuchet MS"/>
                <w:sz w:val="18"/>
                <w:szCs w:val="18"/>
              </w:rPr>
              <w:t>Fyrværkeri tilladelse</w:t>
            </w:r>
          </w:p>
        </w:tc>
      </w:tr>
      <w:tr w:rsidR="00E654B1" w:rsidRPr="0051728E" w14:paraId="6F804714" w14:textId="77777777" w:rsidTr="007A0A14">
        <w:trPr>
          <w:trHeight w:hRule="exact" w:val="255"/>
        </w:trPr>
        <w:tc>
          <w:tcPr>
            <w:tcW w:w="2235" w:type="dxa"/>
            <w:shd w:val="clear" w:color="auto" w:fill="E0E0E0"/>
            <w:vAlign w:val="bottom"/>
          </w:tcPr>
          <w:p w14:paraId="1519213D"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01CE4C0" w14:textId="77777777" w:rsidR="00E654B1" w:rsidRDefault="00E654B1" w:rsidP="007A0A14">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w:t>
            </w:r>
            <w:r w:rsidR="001336BD">
              <w:rPr>
                <w:rFonts w:ascii="Trebuchet MS" w:hAnsi="Trebuchet MS"/>
                <w:sz w:val="18"/>
                <w:szCs w:val="18"/>
              </w:rPr>
              <w:t>1</w:t>
            </w:r>
          </w:p>
        </w:tc>
      </w:tr>
      <w:tr w:rsidR="00E654B1" w:rsidRPr="0051728E" w14:paraId="12884447" w14:textId="77777777" w:rsidTr="007A0A14">
        <w:trPr>
          <w:trHeight w:hRule="exact" w:val="255"/>
        </w:trPr>
        <w:tc>
          <w:tcPr>
            <w:tcW w:w="2235" w:type="dxa"/>
            <w:shd w:val="clear" w:color="auto" w:fill="E0E0E0"/>
            <w:vAlign w:val="bottom"/>
          </w:tcPr>
          <w:p w14:paraId="2733C65A"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84D24C5" w14:textId="77777777" w:rsidR="00E654B1" w:rsidRDefault="00E654B1" w:rsidP="007A0A14">
            <w:r>
              <w:rPr>
                <w:rFonts w:ascii="Trebuchet MS" w:hAnsi="Trebuchet MS" w:cs="Trebuchet MS"/>
                <w:sz w:val="18"/>
                <w:szCs w:val="18"/>
              </w:rPr>
              <w:t>Virksomhed med tilladelse til at håndtere fyrværkeri.</w:t>
            </w:r>
          </w:p>
        </w:tc>
      </w:tr>
      <w:tr w:rsidR="00E654B1" w:rsidRPr="0051728E" w14:paraId="3137AD18" w14:textId="77777777" w:rsidTr="007A0A14">
        <w:trPr>
          <w:trHeight w:hRule="exact" w:val="255"/>
        </w:trPr>
        <w:tc>
          <w:tcPr>
            <w:tcW w:w="2235" w:type="dxa"/>
            <w:shd w:val="clear" w:color="auto" w:fill="E0E0E0"/>
            <w:vAlign w:val="bottom"/>
          </w:tcPr>
          <w:p w14:paraId="10B01FCD"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FC0C44D" w14:textId="77777777" w:rsidR="00E654B1" w:rsidRDefault="00E654B1" w:rsidP="007A0A14">
            <w:r w:rsidRPr="0082352E">
              <w:rPr>
                <w:rFonts w:ascii="Trebuchet MS" w:hAnsi="Trebuchet MS"/>
                <w:sz w:val="18"/>
                <w:szCs w:val="18"/>
              </w:rPr>
              <w:t xml:space="preserve">Stedfæstelse af </w:t>
            </w:r>
            <w:r>
              <w:rPr>
                <w:rFonts w:ascii="Trebuchet MS" w:hAnsi="Trebuchet MS"/>
                <w:sz w:val="18"/>
                <w:szCs w:val="18"/>
              </w:rPr>
              <w:t xml:space="preserve">lager, </w:t>
            </w:r>
            <w:r w:rsidRPr="0082352E">
              <w:rPr>
                <w:rFonts w:ascii="Trebuchet MS" w:hAnsi="Trebuchet MS"/>
                <w:sz w:val="18"/>
                <w:szCs w:val="18"/>
              </w:rPr>
              <w:t>forretninger og udleveringssteder for fyrværkeri.</w:t>
            </w:r>
          </w:p>
        </w:tc>
      </w:tr>
      <w:tr w:rsidR="00E654B1" w:rsidRPr="0051728E" w14:paraId="43F6AC40" w14:textId="77777777" w:rsidTr="007A0A14">
        <w:trPr>
          <w:trHeight w:hRule="exact" w:val="255"/>
        </w:trPr>
        <w:tc>
          <w:tcPr>
            <w:tcW w:w="2235" w:type="dxa"/>
            <w:shd w:val="clear" w:color="auto" w:fill="E0E0E0"/>
            <w:vAlign w:val="bottom"/>
          </w:tcPr>
          <w:p w14:paraId="3FF83382" w14:textId="77777777" w:rsidR="00E654B1" w:rsidRPr="0051728E" w:rsidRDefault="00E654B1" w:rsidP="007A0A1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FDCC823" w14:textId="77777777" w:rsidR="00E654B1" w:rsidRDefault="00E654B1" w:rsidP="007A0A14">
            <w:r w:rsidRPr="0082352E">
              <w:rPr>
                <w:rFonts w:ascii="Trebuchet MS" w:hAnsi="Trebuchet MS"/>
                <w:sz w:val="18"/>
                <w:szCs w:val="18"/>
              </w:rPr>
              <w:t xml:space="preserve">Stedfæstelse af </w:t>
            </w:r>
            <w:r>
              <w:rPr>
                <w:rFonts w:ascii="Trebuchet MS" w:hAnsi="Trebuchet MS"/>
                <w:sz w:val="18"/>
                <w:szCs w:val="18"/>
              </w:rPr>
              <w:t xml:space="preserve">lager, </w:t>
            </w:r>
            <w:r w:rsidRPr="0082352E">
              <w:rPr>
                <w:rFonts w:ascii="Trebuchet MS" w:hAnsi="Trebuchet MS"/>
                <w:sz w:val="18"/>
                <w:szCs w:val="18"/>
              </w:rPr>
              <w:t>forretninger og udleveringssteder for fyrværkeri.</w:t>
            </w:r>
          </w:p>
        </w:tc>
      </w:tr>
      <w:tr w:rsidR="00E654B1" w:rsidRPr="0051728E" w14:paraId="4FAF076C" w14:textId="77777777" w:rsidTr="007A0A14">
        <w:trPr>
          <w:trHeight w:hRule="exact" w:val="255"/>
        </w:trPr>
        <w:tc>
          <w:tcPr>
            <w:tcW w:w="2235" w:type="dxa"/>
            <w:shd w:val="clear" w:color="auto" w:fill="E0E0E0"/>
            <w:vAlign w:val="bottom"/>
          </w:tcPr>
          <w:p w14:paraId="693ADC4E" w14:textId="77777777" w:rsidR="00E654B1" w:rsidRPr="0051728E" w:rsidRDefault="00E654B1" w:rsidP="007A0A1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2227A00" w14:textId="77777777" w:rsidR="00E654B1" w:rsidRPr="00BF1A2A" w:rsidRDefault="00E654B1" w:rsidP="007A0A14">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E654B1" w:rsidRPr="0051728E" w14:paraId="322DCC42" w14:textId="77777777" w:rsidTr="007A0A14">
        <w:trPr>
          <w:trHeight w:hRule="exact" w:val="255"/>
        </w:trPr>
        <w:tc>
          <w:tcPr>
            <w:tcW w:w="2235" w:type="dxa"/>
            <w:shd w:val="clear" w:color="auto" w:fill="E0E0E0"/>
            <w:vAlign w:val="bottom"/>
          </w:tcPr>
          <w:p w14:paraId="08BCA7A2" w14:textId="77777777" w:rsidR="00E654B1" w:rsidRPr="00492FFE" w:rsidRDefault="006D2EDB" w:rsidP="007A0A14">
            <w:pPr>
              <w:rPr>
                <w:rFonts w:ascii="Trebuchet MS" w:hAnsi="Trebuchet MS" w:cs="Trebuchet MS"/>
                <w:sz w:val="18"/>
                <w:szCs w:val="18"/>
              </w:rPr>
            </w:pPr>
            <w:proofErr w:type="spellStart"/>
            <w:r w:rsidRPr="00E45822">
              <w:rPr>
                <w:rFonts w:ascii="Trebuchet MS" w:hAnsi="Trebuchet MS" w:cs="Trebuchet MS"/>
                <w:sz w:val="18"/>
                <w:szCs w:val="18"/>
              </w:rPr>
              <w:t>Noegle</w:t>
            </w:r>
            <w:r w:rsidR="00E654B1" w:rsidRPr="00492FFE">
              <w:rPr>
                <w:rFonts w:ascii="Trebuchet MS" w:hAnsi="Trebuchet MS" w:cs="Trebuchet MS"/>
                <w:sz w:val="18"/>
                <w:szCs w:val="18"/>
              </w:rPr>
              <w:t>_ord</w:t>
            </w:r>
            <w:proofErr w:type="spellEnd"/>
          </w:p>
        </w:tc>
        <w:tc>
          <w:tcPr>
            <w:tcW w:w="11340" w:type="dxa"/>
            <w:shd w:val="clear" w:color="auto" w:fill="FFFFFF"/>
            <w:vAlign w:val="bottom"/>
          </w:tcPr>
          <w:p w14:paraId="4877ACD2" w14:textId="77777777" w:rsidR="00E654B1" w:rsidRPr="00492FFE" w:rsidRDefault="00E654B1" w:rsidP="007A0A14">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E654B1" w:rsidRPr="0051728E" w14:paraId="38DB352D" w14:textId="77777777" w:rsidTr="007A0A14">
        <w:trPr>
          <w:trHeight w:hRule="exact" w:val="255"/>
        </w:trPr>
        <w:tc>
          <w:tcPr>
            <w:tcW w:w="2235" w:type="dxa"/>
            <w:shd w:val="clear" w:color="auto" w:fill="E0E0E0"/>
            <w:vAlign w:val="bottom"/>
          </w:tcPr>
          <w:p w14:paraId="2201BCE5"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7B86A85"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Flade</w:t>
            </w:r>
          </w:p>
        </w:tc>
      </w:tr>
      <w:tr w:rsidR="00E654B1" w:rsidRPr="0051728E" w14:paraId="27E5359C" w14:textId="77777777" w:rsidTr="007A0A14">
        <w:trPr>
          <w:trHeight w:hRule="exact" w:val="255"/>
        </w:trPr>
        <w:tc>
          <w:tcPr>
            <w:tcW w:w="2235" w:type="dxa"/>
            <w:shd w:val="clear" w:color="auto" w:fill="E0E0E0"/>
            <w:vAlign w:val="bottom"/>
          </w:tcPr>
          <w:p w14:paraId="4C93D66A" w14:textId="77777777" w:rsidR="00E654B1" w:rsidRPr="00FE3FC3" w:rsidRDefault="00E654B1" w:rsidP="007A0A1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E957CE5" w14:textId="77777777" w:rsidR="00E654B1" w:rsidRPr="00FE3FC3" w:rsidRDefault="00E654B1" w:rsidP="007A0A14">
            <w:pPr>
              <w:rPr>
                <w:rFonts w:ascii="Trebuchet MS" w:hAnsi="Trebuchet MS" w:cs="Trebuchet MS"/>
                <w:sz w:val="18"/>
                <w:szCs w:val="18"/>
              </w:rPr>
            </w:pPr>
          </w:p>
        </w:tc>
      </w:tr>
      <w:tr w:rsidR="000C68CF" w:rsidRPr="00113FBA" w14:paraId="2D939AE8" w14:textId="77777777" w:rsidTr="007A0A14">
        <w:trPr>
          <w:trHeight w:hRule="exact" w:val="255"/>
        </w:trPr>
        <w:tc>
          <w:tcPr>
            <w:tcW w:w="2235" w:type="dxa"/>
            <w:shd w:val="clear" w:color="auto" w:fill="E0E0E0"/>
            <w:vAlign w:val="bottom"/>
          </w:tcPr>
          <w:p w14:paraId="1F46620A" w14:textId="77777777" w:rsidR="000C68CF" w:rsidRPr="00E6255A" w:rsidRDefault="0089156A" w:rsidP="007A0A14">
            <w:pPr>
              <w:rPr>
                <w:rFonts w:ascii="Trebuchet MS" w:hAnsi="Trebuchet MS" w:cs="Trebuchet MS"/>
                <w:sz w:val="18"/>
                <w:szCs w:val="18"/>
              </w:rPr>
            </w:pPr>
            <w:proofErr w:type="spellStart"/>
            <w:r w:rsidRPr="00E6255A">
              <w:rPr>
                <w:rFonts w:ascii="Trebuchet MS" w:hAnsi="Trebuchet MS" w:cs="Trebuchet MS"/>
                <w:sz w:val="18"/>
                <w:szCs w:val="18"/>
              </w:rPr>
              <w:lastRenderedPageBreak/>
              <w:t>KLE_koder</w:t>
            </w:r>
            <w:proofErr w:type="spellEnd"/>
          </w:p>
        </w:tc>
        <w:tc>
          <w:tcPr>
            <w:tcW w:w="11340" w:type="dxa"/>
            <w:shd w:val="clear" w:color="auto" w:fill="FFFFFF"/>
            <w:vAlign w:val="bottom"/>
          </w:tcPr>
          <w:p w14:paraId="6A2BCE3B" w14:textId="0A8F486C" w:rsidR="000C68CF" w:rsidRPr="00E6255A" w:rsidRDefault="00D8362B" w:rsidP="007A0A14">
            <w:pPr>
              <w:rPr>
                <w:rFonts w:ascii="Trebuchet MS" w:hAnsi="Trebuchet MS" w:cs="Trebuchet MS"/>
                <w:sz w:val="18"/>
                <w:szCs w:val="18"/>
              </w:rPr>
            </w:pPr>
            <w:r w:rsidRPr="0095351C">
              <w:rPr>
                <w:rFonts w:ascii="Trebuchet MS" w:hAnsi="Trebuchet MS" w:cs="Trebuchet MS"/>
                <w:color w:val="4F81BD"/>
                <w:sz w:val="18"/>
                <w:szCs w:val="18"/>
              </w:rPr>
              <w:t>14.12.22</w:t>
            </w:r>
          </w:p>
        </w:tc>
      </w:tr>
    </w:tbl>
    <w:p w14:paraId="12AA7839" w14:textId="77777777" w:rsidR="0073574F" w:rsidRPr="00A32757" w:rsidRDefault="00A52D18" w:rsidP="00DA5F7D">
      <w:r>
        <w:t>5.12.</w:t>
      </w:r>
      <w:r w:rsidR="0073574F">
        <w:t>12.</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3574F" w:rsidRPr="0051728E" w14:paraId="158F5387" w14:textId="77777777" w:rsidTr="007A0A14">
        <w:trPr>
          <w:trHeight w:hRule="exact" w:val="255"/>
        </w:trPr>
        <w:tc>
          <w:tcPr>
            <w:tcW w:w="4503" w:type="dxa"/>
            <w:shd w:val="clear" w:color="auto" w:fill="D9D9D9"/>
            <w:vAlign w:val="bottom"/>
          </w:tcPr>
          <w:p w14:paraId="30D2D031" w14:textId="77777777" w:rsidR="0073574F" w:rsidRPr="0051728E" w:rsidRDefault="0073574F" w:rsidP="007A0A14">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2289A518" w14:textId="77777777" w:rsidR="0073574F" w:rsidRPr="0051728E" w:rsidRDefault="0073574F" w:rsidP="007A0A14">
            <w:pPr>
              <w:rPr>
                <w:rFonts w:ascii="Trebuchet MS" w:hAnsi="Trebuchet MS" w:cs="Trebuchet MS"/>
                <w:bCs/>
                <w:sz w:val="18"/>
                <w:szCs w:val="18"/>
              </w:rPr>
            </w:pPr>
            <w:r w:rsidRPr="0051728E">
              <w:rPr>
                <w:rFonts w:ascii="Trebuchet MS" w:hAnsi="Trebuchet MS" w:cs="Trebuchet MS"/>
                <w:b/>
                <w:bCs/>
                <w:sz w:val="18"/>
                <w:szCs w:val="18"/>
              </w:rPr>
              <w:t>Beskrivelse</w:t>
            </w:r>
          </w:p>
        </w:tc>
      </w:tr>
      <w:tr w:rsidR="0073574F" w:rsidRPr="0051728E" w14:paraId="48D3DA00" w14:textId="77777777" w:rsidTr="007A0A14">
        <w:trPr>
          <w:trHeight w:hRule="exact" w:val="510"/>
        </w:trPr>
        <w:tc>
          <w:tcPr>
            <w:tcW w:w="4503" w:type="dxa"/>
            <w:shd w:val="clear" w:color="auto" w:fill="E0E0E0"/>
            <w:vAlign w:val="center"/>
          </w:tcPr>
          <w:p w14:paraId="3684124C" w14:textId="77777777" w:rsidR="0073574F" w:rsidRPr="00024C60" w:rsidRDefault="0073574F" w:rsidP="007A0A1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03BEC68E" w14:textId="461027DD" w:rsidR="0073574F" w:rsidRPr="00024C60" w:rsidRDefault="006E1EB6" w:rsidP="007A0A14">
            <w:pPr>
              <w:rPr>
                <w:rFonts w:ascii="Trebuchet MS" w:hAnsi="Trebuchet MS" w:cs="Trebuchet MS"/>
                <w:sz w:val="18"/>
                <w:szCs w:val="18"/>
              </w:rPr>
            </w:pPr>
            <w:r>
              <w:rPr>
                <w:rFonts w:ascii="Trebuchet MS" w:hAnsi="Trebuchet MS" w:cs="Trebuchet MS"/>
                <w:sz w:val="18"/>
                <w:szCs w:val="18"/>
              </w:rPr>
              <w:t>Ud fra ansøgningen/tilladelse digitalisere</w:t>
            </w:r>
            <w:r w:rsidR="00E654B1">
              <w:rPr>
                <w:rFonts w:ascii="Trebuchet MS" w:hAnsi="Trebuchet MS" w:cs="Trebuchet MS"/>
                <w:sz w:val="18"/>
                <w:szCs w:val="18"/>
              </w:rPr>
              <w:t>s</w:t>
            </w:r>
            <w:r>
              <w:rPr>
                <w:rFonts w:ascii="Trebuchet MS" w:hAnsi="Trebuchet MS" w:cs="Trebuchet MS"/>
                <w:sz w:val="18"/>
                <w:szCs w:val="18"/>
              </w:rPr>
              <w:t xml:space="preserve"> den flade som tilladelsen dækker.</w:t>
            </w:r>
            <w:r w:rsidR="00E654B1">
              <w:rPr>
                <w:rFonts w:ascii="Trebuchet MS" w:hAnsi="Trebuchet MS" w:cs="Trebuchet MS"/>
                <w:sz w:val="18"/>
                <w:szCs w:val="18"/>
              </w:rPr>
              <w:t xml:space="preserve"> Ofte vil det ikke være muligt at genbruge geometri fra </w:t>
            </w:r>
            <w:proofErr w:type="spellStart"/>
            <w:r w:rsidR="00D96699" w:rsidRPr="0095351C">
              <w:rPr>
                <w:rFonts w:ascii="Trebuchet MS" w:hAnsi="Trebuchet MS" w:cs="Trebuchet MS"/>
                <w:color w:val="4F81BD"/>
                <w:sz w:val="18"/>
                <w:szCs w:val="18"/>
              </w:rPr>
              <w:t>GeoDanmark</w:t>
            </w:r>
            <w:proofErr w:type="spellEnd"/>
            <w:r w:rsidR="00E654B1">
              <w:rPr>
                <w:rFonts w:ascii="Trebuchet MS" w:hAnsi="Trebuchet MS" w:cs="Trebuchet MS"/>
                <w:sz w:val="18"/>
                <w:szCs w:val="18"/>
              </w:rPr>
              <w:t>.</w:t>
            </w:r>
          </w:p>
        </w:tc>
      </w:tr>
      <w:tr w:rsidR="0073574F" w:rsidRPr="0051728E" w14:paraId="11AA5029" w14:textId="77777777" w:rsidTr="007A0A14">
        <w:trPr>
          <w:trHeight w:hRule="exact" w:val="255"/>
        </w:trPr>
        <w:tc>
          <w:tcPr>
            <w:tcW w:w="4503" w:type="dxa"/>
            <w:shd w:val="clear" w:color="auto" w:fill="E0E0E0"/>
            <w:vAlign w:val="bottom"/>
          </w:tcPr>
          <w:p w14:paraId="025F167C"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4EE366A" w14:textId="77777777" w:rsidR="0073574F" w:rsidRPr="00024C60" w:rsidRDefault="00E654B1" w:rsidP="007A0A14">
            <w:pPr>
              <w:rPr>
                <w:rFonts w:ascii="Trebuchet MS" w:hAnsi="Trebuchet MS" w:cs="Trebuchet MS"/>
                <w:sz w:val="18"/>
                <w:szCs w:val="18"/>
              </w:rPr>
            </w:pPr>
            <w:r>
              <w:rPr>
                <w:rFonts w:ascii="Trebuchet MS" w:hAnsi="Trebuchet MS" w:cs="Trebuchet MS"/>
                <w:sz w:val="18"/>
                <w:szCs w:val="18"/>
              </w:rPr>
              <w:t>Opdeles i navn på virksomheden, t</w:t>
            </w:r>
            <w:r w:rsidR="008A3298">
              <w:rPr>
                <w:rFonts w:ascii="Trebuchet MS" w:hAnsi="Trebuchet MS" w:cs="Trebuchet MS"/>
                <w:sz w:val="18"/>
                <w:szCs w:val="18"/>
              </w:rPr>
              <w:t xml:space="preserve">ype af </w:t>
            </w:r>
            <w:r w:rsidR="008A3298" w:rsidRPr="008A3298">
              <w:rPr>
                <w:rFonts w:ascii="Trebuchet MS" w:hAnsi="Trebuchet MS" w:cs="Trebuchet MS"/>
                <w:sz w:val="18"/>
                <w:szCs w:val="18"/>
              </w:rPr>
              <w:t>tilladelse, start- og udløbsdato.</w:t>
            </w:r>
          </w:p>
        </w:tc>
      </w:tr>
      <w:tr w:rsidR="0073574F" w:rsidRPr="0051728E" w14:paraId="6657E832" w14:textId="77777777" w:rsidTr="007A0A14">
        <w:trPr>
          <w:trHeight w:hRule="exact" w:val="255"/>
        </w:trPr>
        <w:tc>
          <w:tcPr>
            <w:tcW w:w="4503" w:type="dxa"/>
            <w:shd w:val="clear" w:color="auto" w:fill="E0E0E0"/>
            <w:vAlign w:val="bottom"/>
          </w:tcPr>
          <w:p w14:paraId="4DD20298"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CBA68EC" w14:textId="77777777" w:rsidR="0073574F" w:rsidRPr="00024C60" w:rsidRDefault="0073574F" w:rsidP="007A0A14">
            <w:pPr>
              <w:rPr>
                <w:rFonts w:ascii="Trebuchet MS" w:hAnsi="Trebuchet MS" w:cs="Trebuchet MS"/>
                <w:sz w:val="18"/>
                <w:szCs w:val="18"/>
              </w:rPr>
            </w:pPr>
          </w:p>
        </w:tc>
      </w:tr>
      <w:tr w:rsidR="0073574F" w:rsidRPr="0051728E" w14:paraId="1AB75236" w14:textId="77777777" w:rsidTr="007A0A14">
        <w:trPr>
          <w:trHeight w:hRule="exact" w:val="255"/>
        </w:trPr>
        <w:tc>
          <w:tcPr>
            <w:tcW w:w="4503" w:type="dxa"/>
            <w:shd w:val="clear" w:color="auto" w:fill="E0E0E0"/>
            <w:vAlign w:val="bottom"/>
          </w:tcPr>
          <w:p w14:paraId="5573A46C"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5077B067" w14:textId="77777777" w:rsidR="0073574F" w:rsidRPr="00024C60" w:rsidRDefault="0073574F" w:rsidP="007A0A14">
            <w:pPr>
              <w:rPr>
                <w:rFonts w:ascii="Trebuchet MS" w:hAnsi="Trebuchet MS" w:cs="Trebuchet MS"/>
                <w:sz w:val="18"/>
                <w:szCs w:val="18"/>
              </w:rPr>
            </w:pPr>
          </w:p>
        </w:tc>
      </w:tr>
      <w:tr w:rsidR="0073574F" w:rsidRPr="0051728E" w14:paraId="14273D6A" w14:textId="77777777" w:rsidTr="007A0A14">
        <w:trPr>
          <w:trHeight w:hRule="exact" w:val="255"/>
        </w:trPr>
        <w:tc>
          <w:tcPr>
            <w:tcW w:w="4503" w:type="dxa"/>
            <w:shd w:val="clear" w:color="auto" w:fill="E0E0E0"/>
            <w:vAlign w:val="bottom"/>
          </w:tcPr>
          <w:p w14:paraId="05D99F96"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8CBF94A" w14:textId="77777777" w:rsidR="0073574F" w:rsidRPr="00024C60" w:rsidRDefault="00CD210F" w:rsidP="007A0A14">
            <w:pPr>
              <w:rPr>
                <w:rFonts w:ascii="Trebuchet MS" w:hAnsi="Trebuchet MS" w:cs="Trebuchet MS"/>
                <w:sz w:val="18"/>
                <w:szCs w:val="18"/>
              </w:rPr>
            </w:pPr>
            <w:r>
              <w:rPr>
                <w:rFonts w:ascii="Trebuchet MS" w:hAnsi="Trebuchet MS" w:cs="Trebuchet MS"/>
                <w:sz w:val="18"/>
                <w:szCs w:val="18"/>
              </w:rPr>
              <w:t>Der bør ikke være behov for overlap</w:t>
            </w:r>
            <w:r w:rsidR="00E654B1">
              <w:rPr>
                <w:rFonts w:ascii="Trebuchet MS" w:hAnsi="Trebuchet MS" w:cs="Trebuchet MS"/>
                <w:sz w:val="18"/>
                <w:szCs w:val="18"/>
              </w:rPr>
              <w:t xml:space="preserve"> indenfor samme årgang</w:t>
            </w:r>
            <w:r>
              <w:rPr>
                <w:rFonts w:ascii="Trebuchet MS" w:hAnsi="Trebuchet MS" w:cs="Trebuchet MS"/>
                <w:sz w:val="18"/>
                <w:szCs w:val="18"/>
              </w:rPr>
              <w:t>.</w:t>
            </w:r>
          </w:p>
        </w:tc>
      </w:tr>
      <w:tr w:rsidR="0073574F" w:rsidRPr="0051728E" w14:paraId="17853321" w14:textId="77777777" w:rsidTr="007A0A14">
        <w:trPr>
          <w:trHeight w:hRule="exact" w:val="255"/>
        </w:trPr>
        <w:tc>
          <w:tcPr>
            <w:tcW w:w="4503" w:type="dxa"/>
            <w:shd w:val="clear" w:color="auto" w:fill="E0E0E0"/>
            <w:vAlign w:val="bottom"/>
          </w:tcPr>
          <w:p w14:paraId="406BC175"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00E976F5" w14:textId="12270109" w:rsidR="0073574F" w:rsidRPr="00024C60" w:rsidRDefault="00E654B1" w:rsidP="007A0A14">
            <w:pPr>
              <w:rPr>
                <w:rFonts w:ascii="Trebuchet MS" w:hAnsi="Trebuchet MS" w:cs="Trebuchet MS"/>
                <w:sz w:val="18"/>
                <w:szCs w:val="18"/>
              </w:rPr>
            </w:pPr>
            <w:r>
              <w:rPr>
                <w:rFonts w:ascii="Trebuchet MS" w:hAnsi="Trebuchet MS" w:cs="Trebuchet MS"/>
                <w:sz w:val="18"/>
                <w:szCs w:val="18"/>
              </w:rPr>
              <w:t xml:space="preserve">I begrænset omfang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6C072D36" w14:textId="77777777" w:rsidR="0073574F" w:rsidRPr="00A32757" w:rsidRDefault="00A52D18" w:rsidP="0073574F">
      <w:pPr>
        <w:pStyle w:val="Overskrift6"/>
      </w:pPr>
      <w:r>
        <w:t>5.12.</w:t>
      </w:r>
      <w:r w:rsidR="0073574F">
        <w:t>12.</w:t>
      </w:r>
      <w:r w:rsidR="007078DB">
        <w:t>3</w:t>
      </w:r>
      <w:r w:rsidR="0073574F">
        <w:t xml:space="preserve"> Kodelister</w:t>
      </w:r>
    </w:p>
    <w:p w14:paraId="6A5E6D1C" w14:textId="77777777" w:rsidR="0073574F" w:rsidRDefault="0073574F" w:rsidP="0073574F">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38CB066" w14:textId="77777777" w:rsidR="0073574F" w:rsidRPr="00A32757" w:rsidRDefault="00A52D18" w:rsidP="0073574F">
      <w:pPr>
        <w:pStyle w:val="Overskrift7"/>
      </w:pPr>
      <w:r>
        <w:t>5.12.</w:t>
      </w:r>
      <w:r w:rsidR="007078DB">
        <w:t>12.3</w:t>
      </w:r>
      <w:r w:rsidR="0073574F" w:rsidRPr="00A32757">
        <w:t>.</w:t>
      </w:r>
      <w:r w:rsidR="0073574F">
        <w:t>1</w:t>
      </w:r>
      <w:r w:rsidR="0073574F" w:rsidRPr="00A32757">
        <w:t xml:space="preserve"> </w:t>
      </w:r>
      <w:r w:rsidR="0073574F">
        <w:t xml:space="preserve">  6</w:t>
      </w:r>
      <w:r>
        <w:t>1</w:t>
      </w:r>
      <w:r w:rsidR="0073574F">
        <w:t xml:space="preserve">11 </w:t>
      </w:r>
      <w:r w:rsidR="00F669BA">
        <w:t xml:space="preserve">Tilladelse </w:t>
      </w:r>
      <w:r w:rsidR="0073574F">
        <w:t>(</w:t>
      </w:r>
      <w:r w:rsidR="00BA552C" w:rsidRPr="004D056C">
        <w:t>d_6111_tilladelse</w:t>
      </w:r>
      <w:r w:rsidR="0073574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1"/>
        <w:gridCol w:w="1467"/>
        <w:gridCol w:w="1418"/>
        <w:gridCol w:w="8702"/>
      </w:tblGrid>
      <w:tr w:rsidR="00B37AE0" w:rsidRPr="0051728E" w14:paraId="1780A690" w14:textId="77777777" w:rsidTr="00B37AE0">
        <w:trPr>
          <w:trHeight w:hRule="exact" w:val="255"/>
        </w:trPr>
        <w:tc>
          <w:tcPr>
            <w:tcW w:w="1981" w:type="dxa"/>
            <w:tcBorders>
              <w:bottom w:val="single" w:sz="4" w:space="0" w:color="auto"/>
            </w:tcBorders>
            <w:shd w:val="clear" w:color="auto" w:fill="D9D9D9"/>
            <w:vAlign w:val="bottom"/>
          </w:tcPr>
          <w:p w14:paraId="0758221C" w14:textId="77777777" w:rsidR="00B37AE0" w:rsidRPr="0051728E" w:rsidRDefault="00B37AE0" w:rsidP="007A0A14">
            <w:pPr>
              <w:rPr>
                <w:rFonts w:ascii="Trebuchet MS" w:hAnsi="Trebuchet MS" w:cs="Trebuchet MS"/>
                <w:b/>
                <w:bCs/>
                <w:sz w:val="18"/>
                <w:szCs w:val="18"/>
              </w:rPr>
            </w:pPr>
            <w:proofErr w:type="spellStart"/>
            <w:r>
              <w:rPr>
                <w:rFonts w:ascii="Trebuchet MS" w:hAnsi="Trebuchet MS" w:cs="Trebuchet MS"/>
                <w:b/>
                <w:bCs/>
                <w:sz w:val="18"/>
                <w:szCs w:val="18"/>
              </w:rPr>
              <w:t>tilladelse_type_kode</w:t>
            </w:r>
            <w:proofErr w:type="spellEnd"/>
          </w:p>
        </w:tc>
        <w:tc>
          <w:tcPr>
            <w:tcW w:w="1467" w:type="dxa"/>
            <w:tcBorders>
              <w:bottom w:val="single" w:sz="4" w:space="0" w:color="auto"/>
            </w:tcBorders>
            <w:shd w:val="clear" w:color="auto" w:fill="D9D9D9"/>
            <w:vAlign w:val="bottom"/>
          </w:tcPr>
          <w:p w14:paraId="5B21329C" w14:textId="77777777" w:rsidR="00B37AE0" w:rsidRPr="0051728E" w:rsidRDefault="00B37AE0" w:rsidP="007A0A14">
            <w:pPr>
              <w:rPr>
                <w:rFonts w:ascii="Trebuchet MS" w:hAnsi="Trebuchet MS" w:cs="Trebuchet MS"/>
                <w:bCs/>
                <w:sz w:val="18"/>
                <w:szCs w:val="18"/>
              </w:rPr>
            </w:pPr>
            <w:proofErr w:type="spellStart"/>
            <w:r>
              <w:rPr>
                <w:rFonts w:ascii="Trebuchet MS" w:hAnsi="Trebuchet MS" w:cs="Trebuchet MS"/>
                <w:b/>
                <w:bCs/>
                <w:sz w:val="18"/>
                <w:szCs w:val="18"/>
              </w:rPr>
              <w:t>tilladelse_type</w:t>
            </w:r>
            <w:proofErr w:type="spellEnd"/>
          </w:p>
        </w:tc>
        <w:tc>
          <w:tcPr>
            <w:tcW w:w="1418" w:type="dxa"/>
            <w:tcBorders>
              <w:bottom w:val="single" w:sz="4" w:space="0" w:color="auto"/>
            </w:tcBorders>
            <w:shd w:val="clear" w:color="auto" w:fill="D9D9D9"/>
            <w:vAlign w:val="bottom"/>
          </w:tcPr>
          <w:p w14:paraId="239F6B7B"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35EB1B3C" w14:textId="77777777" w:rsidR="00B37AE0" w:rsidRPr="0051728E" w:rsidRDefault="00B37AE0" w:rsidP="007A0A14">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7739AAFF"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3D82AD04"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1</w:t>
            </w:r>
          </w:p>
        </w:tc>
        <w:tc>
          <w:tcPr>
            <w:tcW w:w="1467" w:type="dxa"/>
            <w:tcBorders>
              <w:top w:val="single" w:sz="4" w:space="0" w:color="auto"/>
              <w:left w:val="single" w:sz="4" w:space="0" w:color="auto"/>
              <w:bottom w:val="single" w:sz="4" w:space="0" w:color="auto"/>
            </w:tcBorders>
            <w:shd w:val="clear" w:color="auto" w:fill="FFFFFF"/>
            <w:vAlign w:val="bottom"/>
          </w:tcPr>
          <w:p w14:paraId="59344FF6"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Salg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EC8495"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AA71766"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 xml:space="preserve">Hvor der er givet tilladelse til salg af fyrværkeri til </w:t>
            </w:r>
            <w:proofErr w:type="gramStart"/>
            <w:r>
              <w:rPr>
                <w:rFonts w:ascii="Trebuchet MS" w:hAnsi="Trebuchet MS" w:cs="Trebuchet MS"/>
                <w:sz w:val="18"/>
                <w:szCs w:val="18"/>
              </w:rPr>
              <w:t>privat personer</w:t>
            </w:r>
            <w:proofErr w:type="gramEnd"/>
            <w:r>
              <w:rPr>
                <w:rFonts w:ascii="Trebuchet MS" w:hAnsi="Trebuchet MS" w:cs="Trebuchet MS"/>
                <w:sz w:val="18"/>
                <w:szCs w:val="18"/>
              </w:rPr>
              <w:t>, men ikke oplag.</w:t>
            </w:r>
          </w:p>
        </w:tc>
      </w:tr>
      <w:tr w:rsidR="00B37AE0" w:rsidRPr="0051728E" w14:paraId="655C9525"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7A61FE1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2</w:t>
            </w:r>
          </w:p>
        </w:tc>
        <w:tc>
          <w:tcPr>
            <w:tcW w:w="1467" w:type="dxa"/>
            <w:tcBorders>
              <w:top w:val="single" w:sz="4" w:space="0" w:color="auto"/>
              <w:left w:val="single" w:sz="4" w:space="0" w:color="auto"/>
              <w:bottom w:val="single" w:sz="4" w:space="0" w:color="auto"/>
            </w:tcBorders>
            <w:shd w:val="clear" w:color="auto" w:fill="FFFFFF"/>
            <w:vAlign w:val="bottom"/>
          </w:tcPr>
          <w:p w14:paraId="1C5D58CD"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Oplag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247CF9"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6DB47C1"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 xml:space="preserve">Hvor der er givet tilladelse til oplag af fyrværkeri, men ikke salg til </w:t>
            </w:r>
            <w:proofErr w:type="gramStart"/>
            <w:r>
              <w:rPr>
                <w:rFonts w:ascii="Trebuchet MS" w:hAnsi="Trebuchet MS" w:cs="Trebuchet MS"/>
                <w:sz w:val="18"/>
                <w:szCs w:val="18"/>
              </w:rPr>
              <w:t>privat personer</w:t>
            </w:r>
            <w:proofErr w:type="gramEnd"/>
            <w:r>
              <w:rPr>
                <w:rFonts w:ascii="Trebuchet MS" w:hAnsi="Trebuchet MS" w:cs="Trebuchet MS"/>
                <w:sz w:val="18"/>
                <w:szCs w:val="18"/>
              </w:rPr>
              <w:t>.</w:t>
            </w:r>
          </w:p>
        </w:tc>
      </w:tr>
      <w:tr w:rsidR="00B37AE0" w:rsidRPr="0051728E" w14:paraId="7EB7F9A7"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2BD2AB12"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3</w:t>
            </w:r>
          </w:p>
        </w:tc>
        <w:tc>
          <w:tcPr>
            <w:tcW w:w="1467" w:type="dxa"/>
            <w:tcBorders>
              <w:top w:val="single" w:sz="4" w:space="0" w:color="auto"/>
              <w:left w:val="single" w:sz="4" w:space="0" w:color="auto"/>
              <w:bottom w:val="single" w:sz="4" w:space="0" w:color="auto"/>
            </w:tcBorders>
            <w:shd w:val="clear" w:color="auto" w:fill="FFFFFF"/>
            <w:vAlign w:val="bottom"/>
          </w:tcPr>
          <w:p w14:paraId="4BF9AA54"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Salg og oplag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083BB9"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AE7EE91"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Hvor der både må sælges og have oplag af fyrværkeri.</w:t>
            </w:r>
          </w:p>
        </w:tc>
      </w:tr>
      <w:tr w:rsidR="00B37AE0" w:rsidRPr="0051728E" w14:paraId="4EE08D5A"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72F178B8" w14:textId="77777777" w:rsidR="00B37AE0" w:rsidRPr="00914B57" w:rsidRDefault="00B37AE0" w:rsidP="00867881">
            <w:pPr>
              <w:jc w:val="center"/>
              <w:rPr>
                <w:rFonts w:ascii="Trebuchet MS" w:hAnsi="Trebuchet MS"/>
                <w:sz w:val="18"/>
                <w:szCs w:val="18"/>
              </w:rPr>
            </w:pPr>
            <w:r>
              <w:rPr>
                <w:rFonts w:ascii="Trebuchet MS" w:hAnsi="Trebuchet MS"/>
                <w:sz w:val="18"/>
                <w:szCs w:val="18"/>
              </w:rPr>
              <w:t>8</w:t>
            </w:r>
          </w:p>
        </w:tc>
        <w:tc>
          <w:tcPr>
            <w:tcW w:w="1467" w:type="dxa"/>
            <w:tcBorders>
              <w:top w:val="single" w:sz="4" w:space="0" w:color="auto"/>
              <w:left w:val="single" w:sz="4" w:space="0" w:color="auto"/>
              <w:bottom w:val="single" w:sz="4" w:space="0" w:color="auto"/>
            </w:tcBorders>
            <w:shd w:val="clear" w:color="auto" w:fill="FFFFFF"/>
            <w:vAlign w:val="bottom"/>
          </w:tcPr>
          <w:p w14:paraId="34B13131"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CB8F281" w14:textId="77777777" w:rsidR="00B37AE0" w:rsidRPr="003A52C1" w:rsidRDefault="00B37AE0" w:rsidP="00B37AE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E3C0034" w14:textId="77777777" w:rsidR="00B37AE0" w:rsidRPr="00914B57" w:rsidRDefault="00B37AE0" w:rsidP="007A0A14">
            <w:pPr>
              <w:autoSpaceDE w:val="0"/>
              <w:autoSpaceDN w:val="0"/>
              <w:adjustRightInd w:val="0"/>
              <w:rPr>
                <w:rFonts w:ascii="Trebuchet MS" w:hAnsi="Trebuchet MS" w:cs="Trebuchet MS"/>
                <w:sz w:val="18"/>
                <w:szCs w:val="18"/>
              </w:rPr>
            </w:pPr>
            <w:r>
              <w:rPr>
                <w:rFonts w:ascii="Trebuchet MS" w:hAnsi="Trebuchet MS" w:cs="Trebuchet MS"/>
                <w:sz w:val="18"/>
                <w:szCs w:val="18"/>
              </w:rPr>
              <w:t>Hvor ovenstående ikke dækker, men der er behov for at kunne registrere noget.</w:t>
            </w:r>
          </w:p>
        </w:tc>
      </w:tr>
      <w:tr w:rsidR="00B37AE0" w:rsidRPr="0051728E" w14:paraId="11C63F52"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179B93F5" w14:textId="77777777" w:rsidR="00B37AE0" w:rsidRPr="00914B57" w:rsidRDefault="00B37AE0" w:rsidP="00867881">
            <w:pPr>
              <w:jc w:val="center"/>
              <w:rPr>
                <w:rFonts w:ascii="Trebuchet MS" w:hAnsi="Trebuchet MS"/>
                <w:sz w:val="18"/>
                <w:szCs w:val="18"/>
              </w:rPr>
            </w:pPr>
            <w:r>
              <w:rPr>
                <w:rFonts w:ascii="Trebuchet MS" w:hAnsi="Trebuchet MS"/>
                <w:sz w:val="18"/>
                <w:szCs w:val="18"/>
              </w:rPr>
              <w:t>9</w:t>
            </w:r>
          </w:p>
        </w:tc>
        <w:tc>
          <w:tcPr>
            <w:tcW w:w="1467" w:type="dxa"/>
            <w:tcBorders>
              <w:top w:val="single" w:sz="4" w:space="0" w:color="auto"/>
              <w:left w:val="single" w:sz="4" w:space="0" w:color="auto"/>
              <w:bottom w:val="single" w:sz="4" w:space="0" w:color="auto"/>
            </w:tcBorders>
            <w:shd w:val="clear" w:color="auto" w:fill="FFFFFF"/>
            <w:vAlign w:val="bottom"/>
          </w:tcPr>
          <w:p w14:paraId="4687E4D0"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61CBF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0DB8D3D"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I tilfældet af det er ukendt/uklart hvad der er givet tilladelse til. Bør kun være historiske registreringer.</w:t>
            </w:r>
          </w:p>
        </w:tc>
      </w:tr>
    </w:tbl>
    <w:p w14:paraId="7D77DE50" w14:textId="77777777" w:rsidR="00573101" w:rsidRDefault="00A52D18" w:rsidP="00573101">
      <w:pPr>
        <w:pStyle w:val="Overskrift2"/>
        <w:rPr>
          <w:kern w:val="32"/>
        </w:rPr>
      </w:pPr>
      <w:bookmarkStart w:id="480" w:name="_Toc63351517"/>
      <w:r>
        <w:rPr>
          <w:kern w:val="32"/>
        </w:rPr>
        <w:t>5.12.</w:t>
      </w:r>
      <w:r w:rsidR="00573101">
        <w:rPr>
          <w:kern w:val="32"/>
        </w:rPr>
        <w:t>13</w:t>
      </w:r>
      <w:r w:rsidR="00573101" w:rsidRPr="00066C65">
        <w:rPr>
          <w:kern w:val="32"/>
        </w:rPr>
        <w:t xml:space="preserve"> </w:t>
      </w:r>
      <w:r w:rsidR="00573101" w:rsidRPr="00573101">
        <w:rPr>
          <w:kern w:val="32"/>
        </w:rPr>
        <w:t>Midlertidige depot ved forurening m.v.</w:t>
      </w:r>
      <w:r w:rsidR="00573101" w:rsidRPr="0073574F">
        <w:rPr>
          <w:kern w:val="32"/>
        </w:rPr>
        <w:t xml:space="preserve"> </w:t>
      </w:r>
      <w:r w:rsidR="00573101" w:rsidRPr="00066C65">
        <w:rPr>
          <w:kern w:val="32"/>
        </w:rPr>
        <w:t>(</w:t>
      </w:r>
      <w:r w:rsidR="00573101">
        <w:rPr>
          <w:kern w:val="32"/>
        </w:rPr>
        <w:t>6</w:t>
      </w:r>
      <w:r>
        <w:rPr>
          <w:kern w:val="32"/>
        </w:rPr>
        <w:t>1</w:t>
      </w:r>
      <w:r w:rsidR="00573101">
        <w:rPr>
          <w:kern w:val="32"/>
        </w:rPr>
        <w:t>12</w:t>
      </w:r>
      <w:r w:rsidR="00573101" w:rsidRPr="00066C65">
        <w:rPr>
          <w:kern w:val="32"/>
        </w:rPr>
        <w:t>)</w:t>
      </w:r>
      <w:bookmarkEnd w:id="480"/>
      <w:r w:rsidR="0057310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962"/>
        <w:gridCol w:w="1417"/>
        <w:gridCol w:w="1361"/>
        <w:gridCol w:w="1468"/>
        <w:gridCol w:w="2699"/>
      </w:tblGrid>
      <w:tr w:rsidR="00573101" w:rsidRPr="0051728E" w14:paraId="7E431B59" w14:textId="77777777" w:rsidTr="00ED0A28">
        <w:tc>
          <w:tcPr>
            <w:tcW w:w="1809" w:type="dxa"/>
            <w:tcBorders>
              <w:bottom w:val="single" w:sz="4" w:space="0" w:color="auto"/>
            </w:tcBorders>
            <w:shd w:val="clear" w:color="auto" w:fill="D9D9D9"/>
            <w:vAlign w:val="center"/>
          </w:tcPr>
          <w:p w14:paraId="7A98A5BC" w14:textId="77777777" w:rsidR="00573101" w:rsidRPr="009367BB" w:rsidRDefault="00573101" w:rsidP="00B133A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62" w:type="dxa"/>
            <w:tcBorders>
              <w:bottom w:val="single" w:sz="4" w:space="0" w:color="auto"/>
            </w:tcBorders>
            <w:shd w:val="clear" w:color="auto" w:fill="D9D9D9"/>
            <w:vAlign w:val="center"/>
          </w:tcPr>
          <w:p w14:paraId="4D1B151B"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Formål</w:t>
            </w:r>
          </w:p>
        </w:tc>
        <w:tc>
          <w:tcPr>
            <w:tcW w:w="1417" w:type="dxa"/>
            <w:tcBorders>
              <w:bottom w:val="single" w:sz="4" w:space="0" w:color="auto"/>
            </w:tcBorders>
            <w:shd w:val="clear" w:color="auto" w:fill="D9D9D9"/>
            <w:vAlign w:val="center"/>
          </w:tcPr>
          <w:p w14:paraId="230597BC"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Datatype</w:t>
            </w:r>
          </w:p>
        </w:tc>
        <w:tc>
          <w:tcPr>
            <w:tcW w:w="1361" w:type="dxa"/>
            <w:tcBorders>
              <w:bottom w:val="single" w:sz="4" w:space="0" w:color="auto"/>
            </w:tcBorders>
            <w:shd w:val="clear" w:color="auto" w:fill="D9D9D9"/>
            <w:vAlign w:val="center"/>
          </w:tcPr>
          <w:p w14:paraId="289AC27E"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8" w:type="dxa"/>
            <w:tcBorders>
              <w:bottom w:val="single" w:sz="4" w:space="0" w:color="auto"/>
            </w:tcBorders>
            <w:shd w:val="clear" w:color="auto" w:fill="D9D9D9"/>
            <w:vAlign w:val="center"/>
          </w:tcPr>
          <w:p w14:paraId="54242248" w14:textId="77777777" w:rsidR="00573101" w:rsidRPr="009367BB" w:rsidRDefault="00573101" w:rsidP="00B133A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943FB14" w14:textId="77777777" w:rsidR="00573101" w:rsidRPr="009367BB" w:rsidRDefault="00CD210F" w:rsidP="00B133A4">
            <w:pPr>
              <w:rPr>
                <w:rFonts w:ascii="Trebuchet MS" w:hAnsi="Trebuchet MS" w:cs="Trebuchet MS"/>
                <w:bCs/>
                <w:sz w:val="18"/>
                <w:szCs w:val="18"/>
              </w:rPr>
            </w:pPr>
            <w:r w:rsidRPr="009367BB">
              <w:rPr>
                <w:rFonts w:ascii="Trebuchet MS" w:hAnsi="Trebuchet MS" w:cs="Trebuchet MS"/>
                <w:b/>
                <w:bCs/>
                <w:sz w:val="18"/>
                <w:szCs w:val="18"/>
              </w:rPr>
              <w:t>F</w:t>
            </w:r>
            <w:r w:rsidR="0057310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699" w:type="dxa"/>
            <w:shd w:val="clear" w:color="auto" w:fill="D9D9D9"/>
            <w:vAlign w:val="center"/>
          </w:tcPr>
          <w:p w14:paraId="1003D65B"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Eksempel</w:t>
            </w:r>
          </w:p>
        </w:tc>
      </w:tr>
      <w:tr w:rsidR="008A3298" w:rsidRPr="00CE1917" w14:paraId="1BE0B5ED" w14:textId="77777777" w:rsidTr="008A3298">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6F7D31AC" w14:textId="77777777" w:rsidR="008A3298" w:rsidRPr="009633AD" w:rsidRDefault="00FC5C73" w:rsidP="005A6645">
            <w:pPr>
              <w:rPr>
                <w:rFonts w:ascii="Trebuchet MS" w:hAnsi="Trebuchet MS"/>
                <w:sz w:val="18"/>
                <w:szCs w:val="18"/>
              </w:rPr>
            </w:pPr>
            <w:proofErr w:type="spellStart"/>
            <w:r w:rsidRPr="009633AD">
              <w:rPr>
                <w:rFonts w:ascii="Trebuchet MS" w:hAnsi="Trebuchet MS"/>
                <w:sz w:val="18"/>
                <w:szCs w:val="18"/>
              </w:rPr>
              <w:t>virksomhed_</w:t>
            </w:r>
            <w:r w:rsidR="005A6645" w:rsidRPr="009633AD">
              <w:rPr>
                <w:rFonts w:ascii="Trebuchet MS" w:hAnsi="Trebuchet MS"/>
                <w:sz w:val="18"/>
                <w:szCs w:val="18"/>
              </w:rPr>
              <w:t>c</w:t>
            </w:r>
            <w:r w:rsidR="00867881" w:rsidRPr="009633AD">
              <w:rPr>
                <w:rFonts w:ascii="Trebuchet MS" w:hAnsi="Trebuchet MS"/>
                <w:sz w:val="18"/>
                <w:szCs w:val="18"/>
              </w:rPr>
              <w:t>vr</w:t>
            </w:r>
            <w:proofErr w:type="spellEnd"/>
          </w:p>
        </w:tc>
        <w:tc>
          <w:tcPr>
            <w:tcW w:w="4962" w:type="dxa"/>
            <w:tcBorders>
              <w:top w:val="single" w:sz="4" w:space="0" w:color="auto"/>
              <w:left w:val="single" w:sz="4" w:space="0" w:color="auto"/>
              <w:bottom w:val="nil"/>
              <w:right w:val="single" w:sz="4" w:space="0" w:color="auto"/>
            </w:tcBorders>
            <w:shd w:val="clear" w:color="auto" w:fill="auto"/>
            <w:vAlign w:val="center"/>
          </w:tcPr>
          <w:p w14:paraId="30E77591" w14:textId="77777777" w:rsidR="008A3298" w:rsidRPr="00914B57" w:rsidRDefault="008A3298" w:rsidP="008A3298">
            <w:pPr>
              <w:rPr>
                <w:rFonts w:ascii="Trebuchet MS" w:hAnsi="Trebuchet MS"/>
                <w:sz w:val="18"/>
                <w:szCs w:val="18"/>
              </w:rPr>
            </w:pPr>
            <w:r>
              <w:rPr>
                <w:rFonts w:ascii="Trebuchet MS" w:hAnsi="Trebuchet MS"/>
                <w:sz w:val="18"/>
                <w:szCs w:val="18"/>
              </w:rPr>
              <w:t>Ansvarlig v</w:t>
            </w:r>
            <w:r w:rsidRPr="00914B57">
              <w:rPr>
                <w:rFonts w:ascii="Trebuchet MS" w:hAnsi="Trebuchet MS"/>
                <w:sz w:val="18"/>
                <w:szCs w:val="18"/>
              </w:rPr>
              <w:t>irksomheds CVR-nummer</w:t>
            </w:r>
          </w:p>
        </w:tc>
        <w:tc>
          <w:tcPr>
            <w:tcW w:w="1417" w:type="dxa"/>
            <w:tcBorders>
              <w:top w:val="single" w:sz="4" w:space="0" w:color="auto"/>
              <w:left w:val="single" w:sz="4" w:space="0" w:color="auto"/>
              <w:bottom w:val="nil"/>
              <w:right w:val="single" w:sz="4" w:space="0" w:color="auto"/>
            </w:tcBorders>
            <w:shd w:val="clear" w:color="auto" w:fill="auto"/>
            <w:vAlign w:val="center"/>
          </w:tcPr>
          <w:p w14:paraId="3A960CAD" w14:textId="77777777" w:rsidR="008A3298" w:rsidRPr="00914B57" w:rsidRDefault="008A3298" w:rsidP="008A3298">
            <w:pPr>
              <w:rPr>
                <w:rFonts w:ascii="Trebuchet MS" w:hAnsi="Trebuchet MS"/>
                <w:sz w:val="18"/>
                <w:szCs w:val="18"/>
              </w:rPr>
            </w:pPr>
            <w:r w:rsidRPr="00914B57">
              <w:rPr>
                <w:rFonts w:ascii="Trebuchet MS" w:hAnsi="Trebuchet MS"/>
                <w:sz w:val="18"/>
                <w:szCs w:val="18"/>
              </w:rPr>
              <w:t>Heltal</w:t>
            </w:r>
          </w:p>
        </w:tc>
        <w:tc>
          <w:tcPr>
            <w:tcW w:w="1361" w:type="dxa"/>
            <w:tcBorders>
              <w:top w:val="single" w:sz="4" w:space="0" w:color="auto"/>
              <w:left w:val="single" w:sz="4" w:space="0" w:color="auto"/>
              <w:bottom w:val="nil"/>
              <w:right w:val="single" w:sz="4" w:space="0" w:color="auto"/>
            </w:tcBorders>
            <w:shd w:val="clear" w:color="auto" w:fill="auto"/>
            <w:vAlign w:val="bottom"/>
          </w:tcPr>
          <w:p w14:paraId="297109E3" w14:textId="77777777" w:rsidR="008A3298" w:rsidRPr="008A3298" w:rsidRDefault="008A3298" w:rsidP="00614ABE">
            <w:pPr>
              <w:rPr>
                <w:rFonts w:ascii="Trebuchet MS" w:hAnsi="Trebuchet MS"/>
                <w:sz w:val="18"/>
                <w:szCs w:val="18"/>
              </w:rPr>
            </w:pPr>
            <w:r w:rsidRPr="008A3298">
              <w:rPr>
                <w:rFonts w:ascii="Trebuchet MS" w:hAnsi="Trebuchet MS"/>
                <w:sz w:val="18"/>
                <w:szCs w:val="18"/>
              </w:rPr>
              <w:t>11111111-99999999</w:t>
            </w:r>
          </w:p>
        </w:tc>
        <w:tc>
          <w:tcPr>
            <w:tcW w:w="1468" w:type="dxa"/>
            <w:tcBorders>
              <w:top w:val="single" w:sz="4" w:space="0" w:color="auto"/>
              <w:left w:val="single" w:sz="4" w:space="0" w:color="auto"/>
              <w:bottom w:val="nil"/>
              <w:right w:val="single" w:sz="4" w:space="0" w:color="auto"/>
            </w:tcBorders>
            <w:shd w:val="clear" w:color="auto" w:fill="auto"/>
            <w:vAlign w:val="center"/>
          </w:tcPr>
          <w:p w14:paraId="7095166A" w14:textId="77777777" w:rsidR="008A3298" w:rsidRPr="008A3298" w:rsidRDefault="008A3298" w:rsidP="008A3298">
            <w:pPr>
              <w:jc w:val="center"/>
              <w:rPr>
                <w:rFonts w:ascii="Trebuchet MS" w:hAnsi="Trebuchet MS" w:cs="Trebuchet MS"/>
                <w:sz w:val="18"/>
                <w:szCs w:val="18"/>
              </w:rPr>
            </w:pPr>
            <w:r w:rsidRPr="008A3298">
              <w:rPr>
                <w:rFonts w:ascii="Trebuchet MS" w:hAnsi="Trebuchet MS" w:cs="Trebuchet MS"/>
                <w:sz w:val="18"/>
                <w:szCs w:val="18"/>
              </w:rPr>
              <w:t>O</w:t>
            </w:r>
          </w:p>
        </w:tc>
        <w:tc>
          <w:tcPr>
            <w:tcW w:w="2699" w:type="dxa"/>
            <w:tcBorders>
              <w:top w:val="single" w:sz="4" w:space="0" w:color="auto"/>
              <w:left w:val="single" w:sz="4" w:space="0" w:color="auto"/>
              <w:bottom w:val="nil"/>
              <w:right w:val="single" w:sz="4" w:space="0" w:color="auto"/>
            </w:tcBorders>
            <w:shd w:val="clear" w:color="auto" w:fill="auto"/>
            <w:vAlign w:val="center"/>
          </w:tcPr>
          <w:p w14:paraId="2289CF41" w14:textId="77777777" w:rsidR="008A3298" w:rsidRPr="008A3298" w:rsidRDefault="008A3298" w:rsidP="008A3298">
            <w:pPr>
              <w:rPr>
                <w:rFonts w:ascii="Trebuchet MS" w:hAnsi="Trebuchet MS" w:cs="Trebuchet MS"/>
                <w:sz w:val="18"/>
                <w:szCs w:val="18"/>
              </w:rPr>
            </w:pPr>
            <w:r w:rsidRPr="008A3298">
              <w:rPr>
                <w:rFonts w:ascii="Trebuchet MS" w:hAnsi="Trebuchet MS" w:cs="Trebuchet MS"/>
                <w:sz w:val="18"/>
                <w:szCs w:val="18"/>
              </w:rPr>
              <w:t>29189633</w:t>
            </w:r>
          </w:p>
        </w:tc>
      </w:tr>
      <w:tr w:rsidR="00B35E2C" w:rsidRPr="00B35E2C" w14:paraId="79137FFD"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16AFF940" w14:textId="77777777" w:rsidR="00B35E2C" w:rsidRPr="00914B57" w:rsidRDefault="005A6645" w:rsidP="005A6645">
            <w:pPr>
              <w:rPr>
                <w:rFonts w:ascii="Trebuchet MS" w:hAnsi="Trebuchet MS"/>
                <w:sz w:val="18"/>
                <w:szCs w:val="18"/>
              </w:rPr>
            </w:pPr>
            <w:proofErr w:type="spellStart"/>
            <w:r>
              <w:rPr>
                <w:rFonts w:ascii="Trebuchet MS" w:hAnsi="Trebuchet MS"/>
                <w:sz w:val="18"/>
                <w:szCs w:val="18"/>
              </w:rPr>
              <w:t>v</w:t>
            </w:r>
            <w:r w:rsidR="00867881" w:rsidRPr="00914B57">
              <w:rPr>
                <w:rFonts w:ascii="Trebuchet MS" w:hAnsi="Trebuchet MS"/>
                <w:sz w:val="18"/>
                <w:szCs w:val="18"/>
              </w:rPr>
              <w:t>irksomhed_navn</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77F9CFE8" w14:textId="77777777" w:rsidR="00B35E2C" w:rsidRPr="00914B57" w:rsidRDefault="005B1EB4" w:rsidP="007A0A14">
            <w:pPr>
              <w:rPr>
                <w:rFonts w:ascii="Trebuchet MS" w:hAnsi="Trebuchet MS"/>
                <w:sz w:val="18"/>
                <w:szCs w:val="18"/>
              </w:rPr>
            </w:pPr>
            <w:r>
              <w:rPr>
                <w:rFonts w:ascii="Trebuchet MS" w:hAnsi="Trebuchet MS"/>
                <w:sz w:val="18"/>
                <w:szCs w:val="18"/>
              </w:rPr>
              <w:t xml:space="preserve">Ansvarlig </w:t>
            </w:r>
            <w:proofErr w:type="gramStart"/>
            <w:r>
              <w:rPr>
                <w:rFonts w:ascii="Trebuchet MS" w:hAnsi="Trebuchet MS"/>
                <w:sz w:val="18"/>
                <w:szCs w:val="18"/>
              </w:rPr>
              <w:t>virksomhed</w:t>
            </w:r>
            <w:r w:rsidR="00B35E2C" w:rsidRPr="00914B57">
              <w:rPr>
                <w:rFonts w:ascii="Trebuchet MS" w:hAnsi="Trebuchet MS"/>
                <w:sz w:val="18"/>
                <w:szCs w:val="18"/>
              </w:rPr>
              <w:t>s navn</w:t>
            </w:r>
            <w:proofErr w:type="gramEnd"/>
          </w:p>
        </w:tc>
        <w:tc>
          <w:tcPr>
            <w:tcW w:w="1417" w:type="dxa"/>
            <w:tcBorders>
              <w:top w:val="single" w:sz="4" w:space="0" w:color="auto"/>
              <w:left w:val="single" w:sz="4" w:space="0" w:color="auto"/>
              <w:bottom w:val="nil"/>
              <w:right w:val="single" w:sz="4" w:space="0" w:color="auto"/>
            </w:tcBorders>
            <w:shd w:val="clear" w:color="auto" w:fill="FFFFFF"/>
            <w:vAlign w:val="bottom"/>
          </w:tcPr>
          <w:p w14:paraId="45A9F84F"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24A7C04C"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0-128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5288F608" w14:textId="77777777" w:rsidR="00B35E2C" w:rsidRPr="00914B57" w:rsidRDefault="00CD210F" w:rsidP="008A3298">
            <w:pPr>
              <w:jc w:val="center"/>
              <w:rPr>
                <w:rFonts w:ascii="Trebuchet MS" w:hAnsi="Trebuchet MS"/>
                <w:sz w:val="18"/>
                <w:szCs w:val="18"/>
              </w:rPr>
            </w:pPr>
            <w:r>
              <w:rPr>
                <w:rFonts w:ascii="Trebuchet MS" w:hAnsi="Trebuchet MS"/>
                <w:sz w:val="18"/>
                <w:szCs w:val="18"/>
              </w:rPr>
              <w:t>F</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6B536340" w14:textId="77777777" w:rsidR="00B35E2C" w:rsidRPr="00914B57" w:rsidRDefault="00ED0A28" w:rsidP="007A0A14">
            <w:pPr>
              <w:rPr>
                <w:rFonts w:ascii="Trebuchet MS" w:hAnsi="Trebuchet MS"/>
                <w:sz w:val="18"/>
                <w:szCs w:val="18"/>
              </w:rPr>
            </w:pPr>
            <w:proofErr w:type="spellStart"/>
            <w:r>
              <w:rPr>
                <w:rFonts w:ascii="Trebuchet MS" w:hAnsi="Trebuchet MS"/>
                <w:sz w:val="18"/>
                <w:szCs w:val="18"/>
              </w:rPr>
              <w:t>GrundeRens</w:t>
            </w:r>
            <w:proofErr w:type="spellEnd"/>
            <w:r>
              <w:rPr>
                <w:rFonts w:ascii="Trebuchet MS" w:hAnsi="Trebuchet MS"/>
                <w:sz w:val="18"/>
                <w:szCs w:val="18"/>
              </w:rPr>
              <w:t xml:space="preserve"> A/S</w:t>
            </w:r>
          </w:p>
        </w:tc>
      </w:tr>
      <w:tr w:rsidR="00B35E2C" w:rsidRPr="00CE1917" w14:paraId="57B66509"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7C2202C5" w14:textId="77777777" w:rsidR="00B35E2C" w:rsidRPr="00914B57" w:rsidRDefault="005A6645" w:rsidP="005A6645">
            <w:pPr>
              <w:rPr>
                <w:rFonts w:ascii="Trebuchet MS" w:hAnsi="Trebuchet MS"/>
                <w:sz w:val="18"/>
                <w:szCs w:val="18"/>
              </w:rPr>
            </w:pPr>
            <w:proofErr w:type="spellStart"/>
            <w:r>
              <w:rPr>
                <w:rFonts w:ascii="Trebuchet MS" w:hAnsi="Trebuchet MS"/>
                <w:sz w:val="18"/>
                <w:szCs w:val="18"/>
              </w:rPr>
              <w:t>v</w:t>
            </w:r>
            <w:r w:rsidR="00867881" w:rsidRPr="00914B57">
              <w:rPr>
                <w:rFonts w:ascii="Trebuchet MS" w:hAnsi="Trebuchet MS"/>
                <w:sz w:val="18"/>
                <w:szCs w:val="18"/>
              </w:rPr>
              <w:t>irksomhed_type</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3FD13521" w14:textId="77777777" w:rsidR="00B35E2C" w:rsidRPr="00914B57" w:rsidRDefault="00483BD0" w:rsidP="007A0A14">
            <w:pPr>
              <w:rPr>
                <w:rFonts w:ascii="Trebuchet MS" w:hAnsi="Trebuchet MS"/>
                <w:sz w:val="18"/>
                <w:szCs w:val="18"/>
              </w:rPr>
            </w:pPr>
            <w:proofErr w:type="gramStart"/>
            <w:r w:rsidRPr="00914B57">
              <w:rPr>
                <w:rFonts w:ascii="Trebuchet MS" w:hAnsi="Trebuchet MS"/>
                <w:sz w:val="18"/>
                <w:szCs w:val="18"/>
              </w:rPr>
              <w:t>V</w:t>
            </w:r>
            <w:r w:rsidR="00B35E2C" w:rsidRPr="00914B57">
              <w:rPr>
                <w:rFonts w:ascii="Trebuchet MS" w:hAnsi="Trebuchet MS"/>
                <w:sz w:val="18"/>
                <w:szCs w:val="18"/>
              </w:rPr>
              <w:t>irksomheds type</w:t>
            </w:r>
            <w:proofErr w:type="gramEnd"/>
          </w:p>
        </w:tc>
        <w:tc>
          <w:tcPr>
            <w:tcW w:w="1417" w:type="dxa"/>
            <w:tcBorders>
              <w:top w:val="single" w:sz="4" w:space="0" w:color="auto"/>
              <w:left w:val="single" w:sz="4" w:space="0" w:color="auto"/>
              <w:bottom w:val="nil"/>
              <w:right w:val="single" w:sz="4" w:space="0" w:color="auto"/>
            </w:tcBorders>
            <w:shd w:val="clear" w:color="auto" w:fill="FFFFFF"/>
            <w:vAlign w:val="bottom"/>
          </w:tcPr>
          <w:p w14:paraId="57F00CAD"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2F2332F3"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74664F8B"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F</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14067B57" w14:textId="77777777" w:rsidR="00B35E2C" w:rsidRPr="00914B57" w:rsidRDefault="0080190E" w:rsidP="007A0A14">
            <w:pPr>
              <w:rPr>
                <w:rFonts w:ascii="Trebuchet MS" w:hAnsi="Trebuchet MS" w:cs="Trebuchet MS"/>
                <w:sz w:val="18"/>
                <w:szCs w:val="18"/>
              </w:rPr>
            </w:pPr>
            <w:r>
              <w:rPr>
                <w:rFonts w:ascii="Trebuchet MS" w:hAnsi="Trebuchet MS" w:cs="Trebuchet MS"/>
                <w:sz w:val="18"/>
                <w:szCs w:val="18"/>
              </w:rPr>
              <w:t>Oprensning af forurenet jord</w:t>
            </w:r>
          </w:p>
        </w:tc>
      </w:tr>
      <w:tr w:rsidR="00B35E2C" w:rsidRPr="00CE1917" w14:paraId="1D467140"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0B4EFF76" w14:textId="77777777" w:rsidR="00B35E2C" w:rsidRPr="00914B57" w:rsidRDefault="00085B2A" w:rsidP="007A0A14">
            <w:pPr>
              <w:rPr>
                <w:rFonts w:ascii="Trebuchet MS" w:hAnsi="Trebuchet MS"/>
                <w:sz w:val="18"/>
                <w:szCs w:val="18"/>
              </w:rPr>
            </w:pPr>
            <w:proofErr w:type="spellStart"/>
            <w:r>
              <w:rPr>
                <w:rFonts w:ascii="Trebuchet MS" w:hAnsi="Trebuchet MS"/>
                <w:sz w:val="18"/>
                <w:szCs w:val="18"/>
              </w:rPr>
              <w:t>d</w:t>
            </w:r>
            <w:r w:rsidR="00867881" w:rsidRPr="00914B57">
              <w:rPr>
                <w:rFonts w:ascii="Trebuchet MS" w:hAnsi="Trebuchet MS"/>
                <w:sz w:val="18"/>
                <w:szCs w:val="18"/>
              </w:rPr>
              <w:t>epot</w:t>
            </w:r>
            <w:r w:rsidRPr="00800FFE">
              <w:rPr>
                <w:rFonts w:ascii="Trebuchet MS" w:hAnsi="Trebuchet MS"/>
                <w:sz w:val="18"/>
                <w:szCs w:val="18"/>
              </w:rPr>
              <w:t>_</w:t>
            </w:r>
            <w:r w:rsidR="00867881" w:rsidRPr="00914B57">
              <w:rPr>
                <w:rFonts w:ascii="Trebuchet MS" w:hAnsi="Trebuchet MS"/>
                <w:sz w:val="18"/>
                <w:szCs w:val="18"/>
              </w:rPr>
              <w:t>type_kode</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70AB08A3" w14:textId="77777777" w:rsidR="00B35E2C" w:rsidRPr="00914B57" w:rsidRDefault="00ED0A28" w:rsidP="007A0A14">
            <w:pPr>
              <w:rPr>
                <w:rFonts w:ascii="Trebuchet MS" w:hAnsi="Trebuchet MS"/>
                <w:sz w:val="18"/>
                <w:szCs w:val="18"/>
              </w:rPr>
            </w:pPr>
            <w:r>
              <w:rPr>
                <w:rFonts w:ascii="Trebuchet MS" w:hAnsi="Trebuchet MS"/>
                <w:sz w:val="18"/>
                <w:szCs w:val="18"/>
              </w:rPr>
              <w:t>Kode for type af materiale der kan oplagres</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C774CF3" w14:textId="77777777" w:rsidR="00B35E2C" w:rsidRPr="00914B57" w:rsidRDefault="00B35E2C" w:rsidP="007A0A14">
            <w:pPr>
              <w:rPr>
                <w:rFonts w:ascii="Trebuchet MS" w:hAnsi="Trebuchet MS"/>
                <w:sz w:val="18"/>
                <w:szCs w:val="18"/>
              </w:rPr>
            </w:pPr>
            <w:r w:rsidRPr="00914B57">
              <w:rPr>
                <w:rFonts w:ascii="Trebuchet MS" w:hAnsi="Trebuchet MS"/>
                <w:sz w:val="18"/>
                <w:szCs w:val="18"/>
              </w:rPr>
              <w:t>Heltal</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37CFEA28" w14:textId="77777777" w:rsidR="00B35E2C" w:rsidRPr="00914B57" w:rsidRDefault="00F669BA" w:rsidP="007A0A14">
            <w:pPr>
              <w:rPr>
                <w:rFonts w:ascii="Trebuchet MS" w:hAnsi="Trebuchet MS"/>
                <w:sz w:val="18"/>
                <w:szCs w:val="18"/>
              </w:rPr>
            </w:pPr>
            <w:r w:rsidRPr="00914B57">
              <w:rPr>
                <w:rFonts w:ascii="Trebuchet MS" w:hAnsi="Trebuchet MS"/>
                <w:sz w:val="18"/>
                <w:szCs w:val="18"/>
              </w:rPr>
              <w:t>1-</w:t>
            </w:r>
            <w:r w:rsidR="0080190E">
              <w:rPr>
                <w:rFonts w:ascii="Trebuchet MS" w:hAnsi="Trebuchet MS"/>
                <w:sz w:val="18"/>
                <w:szCs w:val="18"/>
              </w:rPr>
              <w:t>9</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3E56DF51"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O</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25C1F7A6" w14:textId="77777777" w:rsidR="00B35E2C" w:rsidRPr="00914B57" w:rsidRDefault="00F669BA" w:rsidP="007A0A14">
            <w:pPr>
              <w:rPr>
                <w:rFonts w:ascii="Trebuchet MS" w:hAnsi="Trebuchet MS" w:cs="Trebuchet MS"/>
                <w:sz w:val="18"/>
                <w:szCs w:val="18"/>
              </w:rPr>
            </w:pPr>
            <w:r w:rsidRPr="00914B57">
              <w:rPr>
                <w:rFonts w:ascii="Trebuchet MS" w:hAnsi="Trebuchet MS" w:cs="Trebuchet MS"/>
                <w:sz w:val="18"/>
                <w:szCs w:val="18"/>
              </w:rPr>
              <w:t>2</w:t>
            </w:r>
          </w:p>
        </w:tc>
      </w:tr>
      <w:tr w:rsidR="00B35E2C" w:rsidRPr="00CE1917" w14:paraId="3F2F1471" w14:textId="77777777" w:rsidTr="008A3298">
        <w:trPr>
          <w:trHeight w:hRule="exact" w:val="510"/>
        </w:trPr>
        <w:tc>
          <w:tcPr>
            <w:tcW w:w="1809" w:type="dxa"/>
            <w:tcBorders>
              <w:top w:val="single" w:sz="4" w:space="0" w:color="auto"/>
              <w:left w:val="single" w:sz="4" w:space="0" w:color="auto"/>
              <w:bottom w:val="nil"/>
              <w:right w:val="single" w:sz="4" w:space="0" w:color="auto"/>
            </w:tcBorders>
            <w:shd w:val="clear" w:color="auto" w:fill="99CCFF"/>
            <w:vAlign w:val="center"/>
          </w:tcPr>
          <w:p w14:paraId="327364D7" w14:textId="77777777" w:rsidR="00B35E2C" w:rsidRPr="00914B57" w:rsidRDefault="00085B2A" w:rsidP="005A6645">
            <w:pPr>
              <w:rPr>
                <w:rFonts w:ascii="Trebuchet MS" w:hAnsi="Trebuchet MS"/>
                <w:sz w:val="18"/>
                <w:szCs w:val="18"/>
              </w:rPr>
            </w:pPr>
            <w:proofErr w:type="spellStart"/>
            <w:r>
              <w:rPr>
                <w:rFonts w:ascii="Trebuchet MS" w:hAnsi="Trebuchet MS"/>
                <w:sz w:val="18"/>
                <w:szCs w:val="18"/>
              </w:rPr>
              <w:t>d</w:t>
            </w:r>
            <w:r w:rsidR="00867881" w:rsidRPr="00914B57">
              <w:rPr>
                <w:rFonts w:ascii="Trebuchet MS" w:hAnsi="Trebuchet MS"/>
                <w:sz w:val="18"/>
                <w:szCs w:val="18"/>
              </w:rPr>
              <w:t>epot</w:t>
            </w:r>
            <w:r w:rsidRPr="00800FFE">
              <w:rPr>
                <w:rFonts w:ascii="Trebuchet MS" w:hAnsi="Trebuchet MS"/>
                <w:sz w:val="18"/>
                <w:szCs w:val="18"/>
              </w:rPr>
              <w:t>_</w:t>
            </w:r>
            <w:r w:rsidR="00867881" w:rsidRPr="00914B57">
              <w:rPr>
                <w:rFonts w:ascii="Trebuchet MS" w:hAnsi="Trebuchet MS"/>
                <w:sz w:val="18"/>
                <w:szCs w:val="18"/>
              </w:rPr>
              <w:t>type</w:t>
            </w:r>
            <w:proofErr w:type="spellEnd"/>
          </w:p>
        </w:tc>
        <w:tc>
          <w:tcPr>
            <w:tcW w:w="4962" w:type="dxa"/>
            <w:tcBorders>
              <w:top w:val="single" w:sz="4" w:space="0" w:color="auto"/>
              <w:left w:val="single" w:sz="4" w:space="0" w:color="auto"/>
              <w:bottom w:val="nil"/>
              <w:right w:val="single" w:sz="4" w:space="0" w:color="auto"/>
            </w:tcBorders>
            <w:shd w:val="clear" w:color="auto" w:fill="99CCFF"/>
            <w:vAlign w:val="center"/>
          </w:tcPr>
          <w:p w14:paraId="0FF0559D" w14:textId="77777777" w:rsidR="00B35E2C" w:rsidRPr="00914B57" w:rsidRDefault="00B35E2C" w:rsidP="007A0A14">
            <w:pPr>
              <w:rPr>
                <w:rFonts w:ascii="Trebuchet MS" w:hAnsi="Trebuchet MS"/>
                <w:sz w:val="18"/>
                <w:szCs w:val="18"/>
              </w:rPr>
            </w:pPr>
            <w:r w:rsidRPr="00914B57">
              <w:rPr>
                <w:rFonts w:ascii="Trebuchet MS" w:hAnsi="Trebuchet MS"/>
                <w:sz w:val="18"/>
                <w:szCs w:val="18"/>
              </w:rPr>
              <w:t>Type af mat</w:t>
            </w:r>
            <w:r w:rsidR="00ED0A28">
              <w:rPr>
                <w:rFonts w:ascii="Trebuchet MS" w:hAnsi="Trebuchet MS"/>
                <w:sz w:val="18"/>
                <w:szCs w:val="18"/>
              </w:rPr>
              <w:t>e</w:t>
            </w:r>
            <w:r w:rsidRPr="00914B57">
              <w:rPr>
                <w:rFonts w:ascii="Trebuchet MS" w:hAnsi="Trebuchet MS"/>
                <w:sz w:val="18"/>
                <w:szCs w:val="18"/>
              </w:rPr>
              <w:t>riale der kan oplagres</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121122C8"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99CCFF"/>
            <w:vAlign w:val="center"/>
          </w:tcPr>
          <w:p w14:paraId="367015B8"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99CCFF"/>
            <w:vAlign w:val="center"/>
          </w:tcPr>
          <w:p w14:paraId="04FDFD21"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S</w:t>
            </w:r>
          </w:p>
        </w:tc>
        <w:tc>
          <w:tcPr>
            <w:tcW w:w="2699" w:type="dxa"/>
            <w:tcBorders>
              <w:top w:val="single" w:sz="4" w:space="0" w:color="auto"/>
              <w:left w:val="single" w:sz="4" w:space="0" w:color="auto"/>
              <w:bottom w:val="nil"/>
              <w:right w:val="single" w:sz="4" w:space="0" w:color="auto"/>
            </w:tcBorders>
            <w:shd w:val="clear" w:color="auto" w:fill="99CCFF"/>
            <w:vAlign w:val="bottom"/>
          </w:tcPr>
          <w:p w14:paraId="1EE480D4" w14:textId="77777777" w:rsidR="00B35E2C" w:rsidRPr="00914B57" w:rsidRDefault="00F669BA" w:rsidP="007A0A14">
            <w:pPr>
              <w:rPr>
                <w:rFonts w:ascii="Trebuchet MS" w:hAnsi="Trebuchet MS" w:cs="Trebuchet MS"/>
                <w:sz w:val="18"/>
                <w:szCs w:val="18"/>
              </w:rPr>
            </w:pPr>
            <w:r w:rsidRPr="00914B57">
              <w:rPr>
                <w:rFonts w:ascii="Trebuchet MS" w:hAnsi="Trebuchet MS" w:cs="Trebuchet MS"/>
                <w:sz w:val="18"/>
                <w:szCs w:val="18"/>
              </w:rPr>
              <w:t>Oprensningsjord mv. fra akut forurening</w:t>
            </w:r>
          </w:p>
        </w:tc>
      </w:tr>
      <w:tr w:rsidR="007078DB" w:rsidRPr="00CE1917" w14:paraId="4A4561B1" w14:textId="77777777" w:rsidTr="007A0A14">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0C2FFB36"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27C4F706"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5801A629" w14:textId="77777777" w:rsidTr="007A0A14">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62C1AC33"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3AF805C2"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44C36787" w14:textId="77777777" w:rsidTr="007A0A1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250660F" w14:textId="77777777" w:rsidR="007078DB" w:rsidRPr="00914B57" w:rsidRDefault="005A6645" w:rsidP="005A6645">
            <w:pPr>
              <w:rPr>
                <w:rFonts w:ascii="Trebuchet MS" w:hAnsi="Trebuchet MS" w:cs="Trebuchet MS"/>
                <w:sz w:val="18"/>
                <w:szCs w:val="18"/>
              </w:rPr>
            </w:pPr>
            <w:r>
              <w:rPr>
                <w:rFonts w:ascii="Trebuchet MS" w:hAnsi="Trebuchet MS" w:cs="Trebuchet MS"/>
                <w:sz w:val="18"/>
                <w:szCs w:val="18"/>
              </w:rPr>
              <w:lastRenderedPageBreak/>
              <w:t>l</w:t>
            </w:r>
            <w:r w:rsidR="00867881" w:rsidRPr="00914B57">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682E41" w14:textId="77777777" w:rsidR="007078DB" w:rsidRPr="00914B57"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573101" w:rsidRPr="0051728E" w14:paraId="78A1D2C5" w14:textId="77777777" w:rsidTr="007A0A14">
        <w:trPr>
          <w:trHeight w:hRule="exact" w:val="255"/>
        </w:trPr>
        <w:tc>
          <w:tcPr>
            <w:tcW w:w="13716" w:type="dxa"/>
            <w:gridSpan w:val="6"/>
            <w:tcBorders>
              <w:top w:val="single" w:sz="4" w:space="0" w:color="auto"/>
              <w:left w:val="nil"/>
              <w:bottom w:val="nil"/>
              <w:right w:val="nil"/>
            </w:tcBorders>
            <w:shd w:val="clear" w:color="auto" w:fill="99CCFF"/>
            <w:vAlign w:val="bottom"/>
          </w:tcPr>
          <w:p w14:paraId="17677FE3" w14:textId="77777777" w:rsidR="00573101" w:rsidRPr="009367BB" w:rsidRDefault="00685655" w:rsidP="007A0A1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91F15" w:rsidRPr="0051728E" w14:paraId="26614B17" w14:textId="77777777" w:rsidTr="007A0A14">
        <w:trPr>
          <w:trHeight w:hRule="exact" w:val="255"/>
        </w:trPr>
        <w:tc>
          <w:tcPr>
            <w:tcW w:w="13716" w:type="dxa"/>
            <w:gridSpan w:val="6"/>
            <w:tcBorders>
              <w:top w:val="nil"/>
              <w:left w:val="nil"/>
              <w:bottom w:val="nil"/>
              <w:right w:val="nil"/>
            </w:tcBorders>
            <w:shd w:val="clear" w:color="auto" w:fill="97DDBA"/>
            <w:vAlign w:val="bottom"/>
          </w:tcPr>
          <w:p w14:paraId="731FCF51" w14:textId="77777777" w:rsidR="00691F15" w:rsidRDefault="00691F15" w:rsidP="007A0A1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D8A8426" w14:textId="77777777" w:rsidR="0080190E" w:rsidRDefault="00A52D18" w:rsidP="0080190E">
      <w:pPr>
        <w:pStyle w:val="Overskrift6"/>
      </w:pPr>
      <w:r>
        <w:t>5.12.</w:t>
      </w:r>
      <w:r w:rsidR="00573101">
        <w:t>13.</w:t>
      </w:r>
      <w:r w:rsidR="00A76B4C">
        <w:t>1</w:t>
      </w:r>
      <w:r w:rsidR="00573101" w:rsidRPr="00A32757">
        <w:t xml:space="preserve"> </w:t>
      </w:r>
      <w:r w:rsidR="00573101">
        <w:t>Metadata</w:t>
      </w:r>
      <w:r w:rsidR="0080190E" w:rsidRPr="0080190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0190E" w:rsidRPr="0051728E" w14:paraId="62D19084" w14:textId="77777777" w:rsidTr="006B4CBE">
        <w:trPr>
          <w:trHeight w:hRule="exact" w:val="255"/>
        </w:trPr>
        <w:tc>
          <w:tcPr>
            <w:tcW w:w="2235" w:type="dxa"/>
            <w:shd w:val="clear" w:color="auto" w:fill="D9D9D9"/>
            <w:vAlign w:val="bottom"/>
          </w:tcPr>
          <w:p w14:paraId="45FC9AFE" w14:textId="77777777" w:rsidR="0080190E" w:rsidRPr="0051728E" w:rsidRDefault="0080190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6D2DF6A" w14:textId="77777777" w:rsidR="0080190E" w:rsidRPr="00FE3FC3" w:rsidRDefault="0080190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80190E" w:rsidRPr="0051728E" w14:paraId="76CEB19B" w14:textId="77777777" w:rsidTr="006B4CBE">
        <w:trPr>
          <w:trHeight w:hRule="exact" w:val="255"/>
        </w:trPr>
        <w:tc>
          <w:tcPr>
            <w:tcW w:w="2235" w:type="dxa"/>
            <w:shd w:val="clear" w:color="auto" w:fill="E0E0E0"/>
            <w:vAlign w:val="bottom"/>
          </w:tcPr>
          <w:p w14:paraId="1CA1FBD6" w14:textId="77777777" w:rsidR="0080190E" w:rsidRPr="0051728E" w:rsidRDefault="0080190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D46F917" w14:textId="77777777" w:rsidR="0080190E" w:rsidRPr="00914B57" w:rsidRDefault="0080190E" w:rsidP="006B4CBE">
            <w:pPr>
              <w:rPr>
                <w:rFonts w:ascii="Trebuchet MS" w:hAnsi="Trebuchet MS" w:cs="Trebuchet MS"/>
                <w:sz w:val="18"/>
                <w:szCs w:val="18"/>
              </w:rPr>
            </w:pPr>
            <w:r w:rsidRPr="00914B57">
              <w:rPr>
                <w:rFonts w:ascii="Trebuchet MS" w:hAnsi="Trebuchet MS" w:cs="Trebuchet MS"/>
                <w:sz w:val="18"/>
                <w:szCs w:val="18"/>
              </w:rPr>
              <w:t>Midlertidige depot ved forurening m.v.</w:t>
            </w:r>
          </w:p>
        </w:tc>
      </w:tr>
      <w:tr w:rsidR="0080190E" w:rsidRPr="0051728E" w14:paraId="155AE77B" w14:textId="77777777" w:rsidTr="006B4CBE">
        <w:trPr>
          <w:trHeight w:hRule="exact" w:val="255"/>
        </w:trPr>
        <w:tc>
          <w:tcPr>
            <w:tcW w:w="2235" w:type="dxa"/>
            <w:shd w:val="clear" w:color="auto" w:fill="E0E0E0"/>
            <w:vAlign w:val="bottom"/>
          </w:tcPr>
          <w:p w14:paraId="728087BC" w14:textId="77777777" w:rsidR="0080190E" w:rsidRPr="0051728E" w:rsidRDefault="0080190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7E41DE0" w14:textId="77777777" w:rsidR="0080190E" w:rsidRDefault="001336BD" w:rsidP="006B4CB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12</w:t>
            </w:r>
          </w:p>
        </w:tc>
      </w:tr>
      <w:tr w:rsidR="0080190E" w:rsidRPr="00E6255A" w14:paraId="7C66B633" w14:textId="77777777" w:rsidTr="006B4CBE">
        <w:trPr>
          <w:trHeight w:hRule="exact" w:val="255"/>
        </w:trPr>
        <w:tc>
          <w:tcPr>
            <w:tcW w:w="2235" w:type="dxa"/>
            <w:shd w:val="clear" w:color="auto" w:fill="E0E0E0"/>
            <w:vAlign w:val="bottom"/>
          </w:tcPr>
          <w:p w14:paraId="5B6F09A3"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Definition</w:t>
            </w:r>
          </w:p>
        </w:tc>
        <w:tc>
          <w:tcPr>
            <w:tcW w:w="11340" w:type="dxa"/>
            <w:shd w:val="clear" w:color="auto" w:fill="FFFFFF"/>
            <w:vAlign w:val="bottom"/>
          </w:tcPr>
          <w:p w14:paraId="4DD195A5" w14:textId="77777777" w:rsidR="0080190E" w:rsidRPr="00E6255A" w:rsidRDefault="0080190E" w:rsidP="003204ED">
            <w:pPr>
              <w:rPr>
                <w:rFonts w:ascii="Trebuchet MS" w:hAnsi="Trebuchet MS"/>
                <w:sz w:val="18"/>
                <w:szCs w:val="18"/>
              </w:rPr>
            </w:pPr>
            <w:r w:rsidRPr="00E6255A">
              <w:rPr>
                <w:rFonts w:ascii="Trebuchet MS" w:hAnsi="Trebuchet MS"/>
                <w:sz w:val="18"/>
                <w:szCs w:val="18"/>
              </w:rPr>
              <w:t>Områder, hvor beredskabet</w:t>
            </w:r>
            <w:r w:rsidR="003204ED" w:rsidRPr="00E6255A">
              <w:rPr>
                <w:rFonts w:ascii="Trebuchet MS" w:hAnsi="Trebuchet MS"/>
                <w:sz w:val="18"/>
                <w:szCs w:val="18"/>
              </w:rPr>
              <w:t xml:space="preserve"> og virksomheder</w:t>
            </w:r>
            <w:r w:rsidRPr="00E6255A">
              <w:rPr>
                <w:rFonts w:ascii="Trebuchet MS" w:hAnsi="Trebuchet MS"/>
                <w:sz w:val="18"/>
                <w:szCs w:val="18"/>
              </w:rPr>
              <w:t xml:space="preserve"> i forbindelse </w:t>
            </w:r>
            <w:proofErr w:type="gramStart"/>
            <w:r w:rsidRPr="00E6255A">
              <w:rPr>
                <w:rFonts w:ascii="Trebuchet MS" w:hAnsi="Trebuchet MS"/>
                <w:sz w:val="18"/>
                <w:szCs w:val="18"/>
              </w:rPr>
              <w:t>med  større</w:t>
            </w:r>
            <w:proofErr w:type="gramEnd"/>
            <w:r w:rsidRPr="00E6255A">
              <w:rPr>
                <w:rFonts w:ascii="Trebuchet MS" w:hAnsi="Trebuchet MS"/>
                <w:sz w:val="18"/>
                <w:szCs w:val="18"/>
              </w:rPr>
              <w:t xml:space="preserve"> </w:t>
            </w:r>
            <w:r w:rsidR="003204ED" w:rsidRPr="00E6255A">
              <w:rPr>
                <w:rFonts w:ascii="Trebuchet MS" w:hAnsi="Trebuchet MS"/>
                <w:sz w:val="18"/>
                <w:szCs w:val="18"/>
              </w:rPr>
              <w:t>materialeflytning</w:t>
            </w:r>
            <w:r w:rsidRPr="00E6255A">
              <w:rPr>
                <w:rFonts w:ascii="Trebuchet MS" w:hAnsi="Trebuchet MS"/>
                <w:sz w:val="18"/>
                <w:szCs w:val="18"/>
              </w:rPr>
              <w:t xml:space="preserve"> kan deponere indsamlet materiale.</w:t>
            </w:r>
          </w:p>
        </w:tc>
      </w:tr>
      <w:tr w:rsidR="0080190E" w:rsidRPr="00E6255A" w14:paraId="2C20C3E2" w14:textId="77777777" w:rsidTr="003204ED">
        <w:trPr>
          <w:trHeight w:hRule="exact" w:val="1346"/>
        </w:trPr>
        <w:tc>
          <w:tcPr>
            <w:tcW w:w="2235" w:type="dxa"/>
            <w:shd w:val="clear" w:color="auto" w:fill="E0E0E0"/>
            <w:vAlign w:val="center"/>
          </w:tcPr>
          <w:p w14:paraId="0B68CBE0"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Beskrivelse</w:t>
            </w:r>
          </w:p>
        </w:tc>
        <w:tc>
          <w:tcPr>
            <w:tcW w:w="11340" w:type="dxa"/>
            <w:shd w:val="clear" w:color="auto" w:fill="FFFFFF"/>
            <w:vAlign w:val="bottom"/>
          </w:tcPr>
          <w:p w14:paraId="4E6201E7" w14:textId="77777777" w:rsidR="003204ED" w:rsidRPr="00E6255A" w:rsidRDefault="0080190E" w:rsidP="003204ED">
            <w:pPr>
              <w:rPr>
                <w:rFonts w:ascii="Trebuchet MS" w:hAnsi="Trebuchet MS"/>
                <w:sz w:val="18"/>
                <w:szCs w:val="18"/>
              </w:rPr>
            </w:pPr>
            <w:r w:rsidRPr="00E6255A">
              <w:rPr>
                <w:rFonts w:ascii="Trebuchet MS" w:hAnsi="Trebuchet MS"/>
                <w:sz w:val="18"/>
                <w:szCs w:val="18"/>
              </w:rPr>
              <w:t>Områder, hvor beredskabet</w:t>
            </w:r>
            <w:r w:rsidR="003204ED" w:rsidRPr="00E6255A">
              <w:rPr>
                <w:rFonts w:ascii="Trebuchet MS" w:hAnsi="Trebuchet MS"/>
                <w:sz w:val="18"/>
                <w:szCs w:val="18"/>
              </w:rPr>
              <w:t xml:space="preserve"> og </w:t>
            </w:r>
            <w:proofErr w:type="gramStart"/>
            <w:r w:rsidR="003204ED" w:rsidRPr="00E6255A">
              <w:rPr>
                <w:rFonts w:ascii="Trebuchet MS" w:hAnsi="Trebuchet MS"/>
                <w:sz w:val="18"/>
                <w:szCs w:val="18"/>
              </w:rPr>
              <w:t xml:space="preserve">virksomheder </w:t>
            </w:r>
            <w:r w:rsidRPr="00E6255A">
              <w:rPr>
                <w:rFonts w:ascii="Trebuchet MS" w:hAnsi="Trebuchet MS"/>
                <w:sz w:val="18"/>
                <w:szCs w:val="18"/>
              </w:rPr>
              <w:t xml:space="preserve"> i</w:t>
            </w:r>
            <w:proofErr w:type="gramEnd"/>
            <w:r w:rsidRPr="00E6255A">
              <w:rPr>
                <w:rFonts w:ascii="Trebuchet MS" w:hAnsi="Trebuchet MS"/>
                <w:sz w:val="18"/>
                <w:szCs w:val="18"/>
              </w:rPr>
              <w:t xml:space="preserve"> forbindelse med større </w:t>
            </w:r>
            <w:proofErr w:type="spellStart"/>
            <w:r w:rsidR="003204ED" w:rsidRPr="00E6255A">
              <w:rPr>
                <w:rFonts w:ascii="Trebuchet MS" w:hAnsi="Trebuchet MS"/>
                <w:sz w:val="18"/>
                <w:szCs w:val="18"/>
              </w:rPr>
              <w:t>materialeflytninge</w:t>
            </w:r>
            <w:proofErr w:type="spellEnd"/>
            <w:r w:rsidRPr="00E6255A">
              <w:rPr>
                <w:rFonts w:ascii="Trebuchet MS" w:hAnsi="Trebuchet MS"/>
                <w:sz w:val="18"/>
                <w:szCs w:val="18"/>
              </w:rPr>
              <w:t xml:space="preserve"> kan deponere indsamlet materiale</w:t>
            </w:r>
            <w:r w:rsidR="003204ED" w:rsidRPr="00E6255A">
              <w:rPr>
                <w:rFonts w:ascii="Trebuchet MS" w:hAnsi="Trebuchet MS"/>
                <w:sz w:val="18"/>
                <w:szCs w:val="18"/>
              </w:rPr>
              <w:t>, f</w:t>
            </w:r>
            <w:r w:rsidRPr="00E6255A">
              <w:rPr>
                <w:rFonts w:ascii="Trebuchet MS" w:hAnsi="Trebuchet MS"/>
                <w:sz w:val="18"/>
                <w:szCs w:val="18"/>
              </w:rPr>
              <w:t>ør det fragtes til videre behandling.</w:t>
            </w:r>
            <w:r w:rsidR="003204ED" w:rsidRPr="00E6255A">
              <w:rPr>
                <w:rFonts w:ascii="Trebuchet MS" w:hAnsi="Trebuchet MS"/>
                <w:sz w:val="18"/>
                <w:szCs w:val="18"/>
              </w:rPr>
              <w:t xml:space="preserve"> </w:t>
            </w:r>
            <w:proofErr w:type="gramStart"/>
            <w:r w:rsidR="003204ED" w:rsidRPr="00E6255A">
              <w:rPr>
                <w:rFonts w:ascii="Trebuchet MS" w:hAnsi="Trebuchet MS"/>
                <w:sz w:val="18"/>
                <w:szCs w:val="18"/>
              </w:rPr>
              <w:t>Midlertidig oplag</w:t>
            </w:r>
            <w:proofErr w:type="gramEnd"/>
            <w:r w:rsidR="003204ED" w:rsidRPr="00E6255A">
              <w:rPr>
                <w:rFonts w:ascii="Trebuchet MS" w:hAnsi="Trebuchet MS"/>
                <w:sz w:val="18"/>
                <w:szCs w:val="18"/>
              </w:rPr>
              <w:t xml:space="preserve"> af jord kræver en § 19 tilladelse iht. miljøbeskyttelsesloven, hvis de varer over 6 uger, og alt efter jordens karakter. Midlertidig tilladelse til jordoplag iht. § 19 skal ikke sidestilles med et jordhotel, da det midlertidige oplag gives til en specifik jordmængde fra et udspecificeret område. Hvis der er tale om et jordhotel skal der gives en miljøgodkendelse iht. § 33. </w:t>
            </w:r>
          </w:p>
          <w:p w14:paraId="20EFD73B" w14:textId="77777777" w:rsidR="0080190E" w:rsidRPr="00E6255A" w:rsidRDefault="0080190E" w:rsidP="006B4CBE">
            <w:pPr>
              <w:rPr>
                <w:rFonts w:ascii="Trebuchet MS" w:hAnsi="Trebuchet MS"/>
                <w:sz w:val="18"/>
                <w:szCs w:val="18"/>
              </w:rPr>
            </w:pPr>
          </w:p>
        </w:tc>
      </w:tr>
      <w:tr w:rsidR="0080190E" w:rsidRPr="00E6255A" w14:paraId="06B6D243" w14:textId="77777777" w:rsidTr="006B4CBE">
        <w:trPr>
          <w:trHeight w:hRule="exact" w:val="255"/>
        </w:trPr>
        <w:tc>
          <w:tcPr>
            <w:tcW w:w="2235" w:type="dxa"/>
            <w:shd w:val="clear" w:color="auto" w:fill="E0E0E0"/>
            <w:vAlign w:val="bottom"/>
          </w:tcPr>
          <w:p w14:paraId="00077997" w14:textId="77777777" w:rsidR="0080190E" w:rsidRPr="00E6255A" w:rsidRDefault="0080190E" w:rsidP="006B4CBE">
            <w:pPr>
              <w:rPr>
                <w:rFonts w:ascii="Trebuchet MS" w:hAnsi="Trebuchet MS" w:cs="Trebuchet MS"/>
                <w:sz w:val="18"/>
                <w:szCs w:val="18"/>
              </w:rPr>
            </w:pPr>
            <w:proofErr w:type="spellStart"/>
            <w:r w:rsidRPr="00E6255A">
              <w:rPr>
                <w:rFonts w:ascii="Trebuchet MS" w:hAnsi="Trebuchet MS" w:cs="Trebuchet MS"/>
                <w:sz w:val="18"/>
                <w:szCs w:val="18"/>
              </w:rPr>
              <w:t>Formaal</w:t>
            </w:r>
            <w:proofErr w:type="spellEnd"/>
            <w:r w:rsidRPr="00E6255A">
              <w:rPr>
                <w:rFonts w:ascii="Trebuchet MS" w:hAnsi="Trebuchet MS" w:cs="Trebuchet MS"/>
                <w:sz w:val="18"/>
                <w:szCs w:val="18"/>
              </w:rPr>
              <w:t xml:space="preserve"> </w:t>
            </w:r>
          </w:p>
        </w:tc>
        <w:tc>
          <w:tcPr>
            <w:tcW w:w="11340" w:type="dxa"/>
            <w:shd w:val="clear" w:color="auto" w:fill="FFFFFF"/>
            <w:vAlign w:val="bottom"/>
          </w:tcPr>
          <w:p w14:paraId="39D04A15" w14:textId="77777777" w:rsidR="0080190E" w:rsidRPr="00E6255A" w:rsidRDefault="0080190E" w:rsidP="006B4CBE">
            <w:r w:rsidRPr="00E6255A">
              <w:rPr>
                <w:rFonts w:ascii="Trebuchet MS" w:hAnsi="Trebuchet MS"/>
                <w:sz w:val="18"/>
                <w:szCs w:val="18"/>
              </w:rPr>
              <w:t>Have overblik over hvad der har været brugt til depot i en kort periode.</w:t>
            </w:r>
          </w:p>
        </w:tc>
      </w:tr>
      <w:tr w:rsidR="0080190E" w:rsidRPr="00E6255A" w14:paraId="165911E3" w14:textId="77777777" w:rsidTr="006B4CBE">
        <w:trPr>
          <w:trHeight w:hRule="exact" w:val="255"/>
        </w:trPr>
        <w:tc>
          <w:tcPr>
            <w:tcW w:w="2235" w:type="dxa"/>
            <w:shd w:val="clear" w:color="auto" w:fill="E0E0E0"/>
            <w:vAlign w:val="bottom"/>
          </w:tcPr>
          <w:p w14:paraId="2EAD1228" w14:textId="77777777" w:rsidR="0080190E" w:rsidRPr="00E6255A" w:rsidRDefault="0080190E" w:rsidP="006B4CBE">
            <w:pPr>
              <w:rPr>
                <w:rFonts w:ascii="Trebuchet MS" w:hAnsi="Trebuchet MS" w:cs="Trebuchet MS"/>
                <w:sz w:val="18"/>
                <w:szCs w:val="18"/>
              </w:rPr>
            </w:pPr>
            <w:proofErr w:type="spellStart"/>
            <w:r w:rsidRPr="00E6255A">
              <w:rPr>
                <w:rFonts w:ascii="Trebuchet MS" w:hAnsi="Trebuchet MS" w:cs="Trebuchet MS"/>
                <w:sz w:val="18"/>
                <w:szCs w:val="18"/>
              </w:rPr>
              <w:t>Noegleord_hovedgruppe</w:t>
            </w:r>
            <w:proofErr w:type="spellEnd"/>
          </w:p>
        </w:tc>
        <w:tc>
          <w:tcPr>
            <w:tcW w:w="11340" w:type="dxa"/>
            <w:shd w:val="clear" w:color="auto" w:fill="FFFFFF"/>
            <w:vAlign w:val="bottom"/>
          </w:tcPr>
          <w:p w14:paraId="409E5CC0" w14:textId="77777777" w:rsidR="0080190E" w:rsidRPr="00E6255A" w:rsidRDefault="0080190E" w:rsidP="006B4CBE">
            <w:pPr>
              <w:autoSpaceDE w:val="0"/>
              <w:autoSpaceDN w:val="0"/>
              <w:adjustRightInd w:val="0"/>
              <w:rPr>
                <w:rFonts w:ascii="Trebuchet MS" w:hAnsi="Trebuchet MS" w:cs="Trebuchet MS"/>
                <w:bCs/>
                <w:kern w:val="32"/>
                <w:sz w:val="18"/>
                <w:szCs w:val="18"/>
              </w:rPr>
            </w:pPr>
            <w:r w:rsidRPr="00E6255A">
              <w:rPr>
                <w:rFonts w:ascii="Trebuchet MS" w:hAnsi="Trebuchet MS" w:cs="Trebuchet MS"/>
                <w:bCs/>
                <w:kern w:val="32"/>
                <w:sz w:val="18"/>
                <w:szCs w:val="18"/>
              </w:rPr>
              <w:t>Sikkerhed og sundhed</w:t>
            </w:r>
          </w:p>
        </w:tc>
      </w:tr>
      <w:tr w:rsidR="0080190E" w:rsidRPr="00E6255A" w14:paraId="0D77BEA9" w14:textId="77777777" w:rsidTr="006B4CBE">
        <w:trPr>
          <w:trHeight w:hRule="exact" w:val="255"/>
        </w:trPr>
        <w:tc>
          <w:tcPr>
            <w:tcW w:w="2235" w:type="dxa"/>
            <w:shd w:val="clear" w:color="auto" w:fill="E0E0E0"/>
            <w:vAlign w:val="bottom"/>
          </w:tcPr>
          <w:p w14:paraId="720FE6A9" w14:textId="77777777" w:rsidR="0080190E" w:rsidRPr="00E6255A" w:rsidRDefault="006D2EDB" w:rsidP="006B4CBE">
            <w:pPr>
              <w:rPr>
                <w:rFonts w:ascii="Trebuchet MS" w:hAnsi="Trebuchet MS" w:cs="Trebuchet MS"/>
                <w:sz w:val="18"/>
                <w:szCs w:val="18"/>
              </w:rPr>
            </w:pPr>
            <w:proofErr w:type="spellStart"/>
            <w:r w:rsidRPr="00E6255A">
              <w:rPr>
                <w:rFonts w:ascii="Trebuchet MS" w:hAnsi="Trebuchet MS" w:cs="Trebuchet MS"/>
                <w:sz w:val="18"/>
                <w:szCs w:val="18"/>
              </w:rPr>
              <w:t>Noegle</w:t>
            </w:r>
            <w:r w:rsidR="0080190E" w:rsidRPr="00E6255A">
              <w:rPr>
                <w:rFonts w:ascii="Trebuchet MS" w:hAnsi="Trebuchet MS" w:cs="Trebuchet MS"/>
                <w:sz w:val="18"/>
                <w:szCs w:val="18"/>
              </w:rPr>
              <w:t>_ord</w:t>
            </w:r>
            <w:proofErr w:type="spellEnd"/>
          </w:p>
        </w:tc>
        <w:tc>
          <w:tcPr>
            <w:tcW w:w="11340" w:type="dxa"/>
            <w:shd w:val="clear" w:color="auto" w:fill="FFFFFF"/>
            <w:vAlign w:val="bottom"/>
          </w:tcPr>
          <w:p w14:paraId="6710E03F" w14:textId="77777777" w:rsidR="0080190E" w:rsidRPr="00E6255A" w:rsidRDefault="0080190E" w:rsidP="006B4CBE">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Forurening</w:t>
            </w:r>
          </w:p>
        </w:tc>
      </w:tr>
      <w:tr w:rsidR="0080190E" w:rsidRPr="00E6255A" w14:paraId="737E372A" w14:textId="77777777" w:rsidTr="006B4CBE">
        <w:trPr>
          <w:trHeight w:hRule="exact" w:val="255"/>
        </w:trPr>
        <w:tc>
          <w:tcPr>
            <w:tcW w:w="2235" w:type="dxa"/>
            <w:shd w:val="clear" w:color="auto" w:fill="E0E0E0"/>
            <w:vAlign w:val="bottom"/>
          </w:tcPr>
          <w:p w14:paraId="45DA10D7"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59C4F1D4"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Flade</w:t>
            </w:r>
          </w:p>
        </w:tc>
      </w:tr>
      <w:tr w:rsidR="0080190E" w:rsidRPr="00E6255A" w14:paraId="056E5D5F" w14:textId="77777777" w:rsidTr="006B4CBE">
        <w:trPr>
          <w:trHeight w:hRule="exact" w:val="255"/>
        </w:trPr>
        <w:tc>
          <w:tcPr>
            <w:tcW w:w="2235" w:type="dxa"/>
            <w:shd w:val="clear" w:color="auto" w:fill="E0E0E0"/>
            <w:vAlign w:val="bottom"/>
          </w:tcPr>
          <w:p w14:paraId="4C174EB4"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35332064" w14:textId="77777777" w:rsidR="0080190E" w:rsidRPr="00E6255A" w:rsidRDefault="0080190E" w:rsidP="006B4CBE">
            <w:pPr>
              <w:rPr>
                <w:rFonts w:ascii="Trebuchet MS" w:hAnsi="Trebuchet MS" w:cs="Trebuchet MS"/>
                <w:sz w:val="18"/>
                <w:szCs w:val="18"/>
              </w:rPr>
            </w:pPr>
          </w:p>
        </w:tc>
      </w:tr>
      <w:tr w:rsidR="000C68CF" w:rsidRPr="00E6255A" w14:paraId="636C6F53" w14:textId="77777777" w:rsidTr="006B4CBE">
        <w:trPr>
          <w:trHeight w:hRule="exact" w:val="255"/>
        </w:trPr>
        <w:tc>
          <w:tcPr>
            <w:tcW w:w="2235" w:type="dxa"/>
            <w:shd w:val="clear" w:color="auto" w:fill="E0E0E0"/>
            <w:vAlign w:val="bottom"/>
          </w:tcPr>
          <w:p w14:paraId="7600AC19"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12D729D4" w14:textId="765B6978" w:rsidR="000C68CF" w:rsidRPr="00E6255A" w:rsidRDefault="00D8362B" w:rsidP="006B4CBE">
            <w:pPr>
              <w:rPr>
                <w:rFonts w:ascii="Trebuchet MS" w:hAnsi="Trebuchet MS" w:cs="Trebuchet MS"/>
                <w:sz w:val="18"/>
                <w:szCs w:val="18"/>
              </w:rPr>
            </w:pPr>
            <w:r w:rsidRPr="0095351C">
              <w:rPr>
                <w:rFonts w:ascii="Trebuchet MS" w:hAnsi="Trebuchet MS" w:cs="Trebuchet MS"/>
                <w:color w:val="4F81BD"/>
                <w:sz w:val="18"/>
                <w:szCs w:val="18"/>
              </w:rPr>
              <w:t>14.01.01</w:t>
            </w:r>
          </w:p>
        </w:tc>
      </w:tr>
    </w:tbl>
    <w:p w14:paraId="51F79DAA" w14:textId="77777777" w:rsidR="00573101" w:rsidRPr="00E6255A" w:rsidRDefault="00A52D18" w:rsidP="00573101">
      <w:pPr>
        <w:pStyle w:val="Overskrift6"/>
      </w:pPr>
      <w:r w:rsidRPr="00E6255A">
        <w:t>5.12.</w:t>
      </w:r>
      <w:r w:rsidR="00573101" w:rsidRPr="00E6255A">
        <w:t>13.</w:t>
      </w:r>
      <w:r w:rsidR="00A76B4C" w:rsidRPr="00E6255A">
        <w:t>2</w:t>
      </w:r>
      <w:r w:rsidR="00573101" w:rsidRPr="00E6255A">
        <w:t xml:space="preserve"> </w:t>
      </w:r>
      <w:r w:rsidR="00A62798" w:rsidRPr="00E6255A">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573101" w:rsidRPr="0051728E" w14:paraId="4DB28E63" w14:textId="77777777" w:rsidTr="006B4CBE">
        <w:trPr>
          <w:trHeight w:hRule="exact" w:val="255"/>
        </w:trPr>
        <w:tc>
          <w:tcPr>
            <w:tcW w:w="4503" w:type="dxa"/>
            <w:shd w:val="clear" w:color="auto" w:fill="D9D9D9"/>
            <w:vAlign w:val="center"/>
          </w:tcPr>
          <w:p w14:paraId="23686CC9" w14:textId="77777777" w:rsidR="00573101" w:rsidRPr="0051728E" w:rsidRDefault="00573101" w:rsidP="00B133A4">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78220F51" w14:textId="77777777" w:rsidR="00573101" w:rsidRPr="0051728E" w:rsidRDefault="00573101" w:rsidP="00B133A4">
            <w:pPr>
              <w:rPr>
                <w:rFonts w:ascii="Trebuchet MS" w:hAnsi="Trebuchet MS" w:cs="Trebuchet MS"/>
                <w:bCs/>
                <w:sz w:val="18"/>
                <w:szCs w:val="18"/>
              </w:rPr>
            </w:pPr>
            <w:r w:rsidRPr="0051728E">
              <w:rPr>
                <w:rFonts w:ascii="Trebuchet MS" w:hAnsi="Trebuchet MS" w:cs="Trebuchet MS"/>
                <w:b/>
                <w:bCs/>
                <w:sz w:val="18"/>
                <w:szCs w:val="18"/>
              </w:rPr>
              <w:t>Beskrivelse</w:t>
            </w:r>
          </w:p>
        </w:tc>
      </w:tr>
      <w:tr w:rsidR="00573101" w:rsidRPr="0051728E" w14:paraId="508BD4C0" w14:textId="77777777" w:rsidTr="003204ED">
        <w:trPr>
          <w:trHeight w:hRule="exact" w:val="998"/>
        </w:trPr>
        <w:tc>
          <w:tcPr>
            <w:tcW w:w="4503" w:type="dxa"/>
            <w:shd w:val="clear" w:color="auto" w:fill="E0E0E0"/>
            <w:vAlign w:val="center"/>
          </w:tcPr>
          <w:p w14:paraId="560D3E76" w14:textId="77777777" w:rsidR="00573101" w:rsidRPr="00024C60" w:rsidRDefault="00573101"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55220E2E" w14:textId="77777777" w:rsidR="003204ED" w:rsidRPr="00E6255A" w:rsidRDefault="00486DAB" w:rsidP="003204ED">
            <w:pPr>
              <w:rPr>
                <w:rFonts w:ascii="Trebuchet MS" w:hAnsi="Trebuchet MS" w:cs="Trebuchet MS"/>
                <w:sz w:val="16"/>
                <w:szCs w:val="18"/>
              </w:rPr>
            </w:pPr>
            <w:r w:rsidRPr="00E6255A">
              <w:rPr>
                <w:rFonts w:ascii="Trebuchet MS" w:hAnsi="Trebuchet MS" w:cs="Trebuchet MS"/>
                <w:sz w:val="18"/>
                <w:szCs w:val="18"/>
              </w:rPr>
              <w:t xml:space="preserve">Temaet vedligeholdes af </w:t>
            </w:r>
            <w:r w:rsidR="00C05B04" w:rsidRPr="00E6255A">
              <w:rPr>
                <w:rFonts w:ascii="Trebuchet MS" w:hAnsi="Trebuchet MS" w:cs="Trebuchet MS"/>
                <w:sz w:val="18"/>
                <w:szCs w:val="18"/>
              </w:rPr>
              <w:t>miljøafdelingen i kommunen</w:t>
            </w:r>
            <w:r w:rsidRPr="00E6255A">
              <w:rPr>
                <w:rFonts w:ascii="Trebuchet MS" w:hAnsi="Trebuchet MS" w:cs="Trebuchet MS"/>
                <w:sz w:val="18"/>
                <w:szCs w:val="18"/>
              </w:rPr>
              <w:t xml:space="preserve">. </w:t>
            </w:r>
            <w:r w:rsidR="00F637DA" w:rsidRPr="00E6255A">
              <w:rPr>
                <w:rFonts w:ascii="Trebuchet MS" w:hAnsi="Trebuchet MS" w:cs="Trebuchet MS"/>
                <w:sz w:val="18"/>
                <w:szCs w:val="18"/>
              </w:rPr>
              <w:t xml:space="preserve">Depotets </w:t>
            </w:r>
            <w:r w:rsidR="002E55F2" w:rsidRPr="00E6255A">
              <w:rPr>
                <w:rFonts w:ascii="Trebuchet MS" w:hAnsi="Trebuchet MS" w:cs="Trebuchet MS"/>
                <w:sz w:val="18"/>
                <w:szCs w:val="18"/>
              </w:rPr>
              <w:t>planlagte</w:t>
            </w:r>
            <w:r w:rsidR="00F637DA" w:rsidRPr="00E6255A">
              <w:rPr>
                <w:rFonts w:ascii="Trebuchet MS" w:hAnsi="Trebuchet MS" w:cs="Trebuchet MS"/>
                <w:sz w:val="18"/>
                <w:szCs w:val="18"/>
              </w:rPr>
              <w:t xml:space="preserve"> udbredelse indtegnes</w:t>
            </w:r>
            <w:r w:rsidR="002E55F2" w:rsidRPr="00E6255A">
              <w:rPr>
                <w:rFonts w:ascii="Trebuchet MS" w:hAnsi="Trebuchet MS" w:cs="Trebuchet MS"/>
                <w:sz w:val="18"/>
                <w:szCs w:val="18"/>
              </w:rPr>
              <w:t xml:space="preserve"> lige så snart tilladelsen bliver givet og evt. udvidelser indføres løbende. Når depotet er lukket ned rettes der i geometrien til max/</w:t>
            </w:r>
            <w:proofErr w:type="gramStart"/>
            <w:r w:rsidR="002E55F2" w:rsidRPr="00E6255A">
              <w:rPr>
                <w:rFonts w:ascii="Trebuchet MS" w:hAnsi="Trebuchet MS" w:cs="Trebuchet MS"/>
                <w:sz w:val="18"/>
                <w:szCs w:val="18"/>
              </w:rPr>
              <w:t>samlet  faktiske</w:t>
            </w:r>
            <w:proofErr w:type="gramEnd"/>
            <w:r w:rsidR="002E55F2" w:rsidRPr="00E6255A">
              <w:rPr>
                <w:rFonts w:ascii="Trebuchet MS" w:hAnsi="Trebuchet MS" w:cs="Trebuchet MS"/>
                <w:sz w:val="18"/>
                <w:szCs w:val="18"/>
              </w:rPr>
              <w:t xml:space="preserve"> udbredelse af depotet</w:t>
            </w:r>
            <w:r w:rsidR="002E55F2" w:rsidRPr="00E6255A">
              <w:rPr>
                <w:rFonts w:ascii="Trebuchet MS" w:hAnsi="Trebuchet MS" w:cs="Trebuchet MS"/>
                <w:sz w:val="16"/>
                <w:szCs w:val="18"/>
              </w:rPr>
              <w:t>.</w:t>
            </w:r>
            <w:r w:rsidR="003204ED" w:rsidRPr="00E6255A">
              <w:rPr>
                <w:rFonts w:ascii="Trebuchet MS" w:hAnsi="Trebuchet MS" w:cs="Trebuchet MS"/>
                <w:sz w:val="16"/>
                <w:szCs w:val="18"/>
              </w:rPr>
              <w:t xml:space="preserve"> </w:t>
            </w:r>
          </w:p>
          <w:p w14:paraId="1686E855" w14:textId="77777777" w:rsidR="00573101" w:rsidRPr="00E6255A" w:rsidRDefault="00573101" w:rsidP="003204ED">
            <w:pPr>
              <w:rPr>
                <w:rFonts w:ascii="Trebuchet MS" w:hAnsi="Trebuchet MS" w:cs="Trebuchet MS"/>
                <w:sz w:val="18"/>
                <w:szCs w:val="18"/>
              </w:rPr>
            </w:pPr>
          </w:p>
        </w:tc>
      </w:tr>
      <w:tr w:rsidR="00573101" w:rsidRPr="0051728E" w14:paraId="29EAAA3A" w14:textId="77777777" w:rsidTr="006B4CBE">
        <w:trPr>
          <w:trHeight w:hRule="exact" w:val="255"/>
        </w:trPr>
        <w:tc>
          <w:tcPr>
            <w:tcW w:w="4503" w:type="dxa"/>
            <w:shd w:val="clear" w:color="auto" w:fill="E0E0E0"/>
            <w:vAlign w:val="bottom"/>
          </w:tcPr>
          <w:p w14:paraId="1F6DBBB8"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FC73FE2" w14:textId="77777777" w:rsidR="00573101" w:rsidRPr="00024C60" w:rsidRDefault="00C60529" w:rsidP="006B4CBE">
            <w:pPr>
              <w:rPr>
                <w:rFonts w:ascii="Trebuchet MS" w:hAnsi="Trebuchet MS" w:cs="Trebuchet MS"/>
                <w:sz w:val="18"/>
                <w:szCs w:val="18"/>
              </w:rPr>
            </w:pPr>
            <w:r>
              <w:rPr>
                <w:rFonts w:ascii="Trebuchet MS" w:hAnsi="Trebuchet MS" w:cs="Trebuchet MS"/>
                <w:sz w:val="18"/>
                <w:szCs w:val="18"/>
              </w:rPr>
              <w:t>Opdeles i depottype</w:t>
            </w:r>
            <w:r w:rsidR="00BB7456">
              <w:rPr>
                <w:rFonts w:ascii="Trebuchet MS" w:hAnsi="Trebuchet MS" w:cs="Trebuchet MS"/>
                <w:sz w:val="18"/>
                <w:szCs w:val="18"/>
              </w:rPr>
              <w:t xml:space="preserve"> og virksomhed der står for oprydningen/stiller depot til rådighed.</w:t>
            </w:r>
          </w:p>
        </w:tc>
      </w:tr>
      <w:tr w:rsidR="00573101" w:rsidRPr="0051728E" w14:paraId="124173AD" w14:textId="77777777" w:rsidTr="006B4CBE">
        <w:trPr>
          <w:trHeight w:hRule="exact" w:val="255"/>
        </w:trPr>
        <w:tc>
          <w:tcPr>
            <w:tcW w:w="4503" w:type="dxa"/>
            <w:shd w:val="clear" w:color="auto" w:fill="E0E0E0"/>
            <w:vAlign w:val="bottom"/>
          </w:tcPr>
          <w:p w14:paraId="2A9146D7"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225782CB" w14:textId="77777777" w:rsidR="00573101" w:rsidRPr="00024C60" w:rsidRDefault="002E55F2" w:rsidP="006B4CBE">
            <w:pPr>
              <w:rPr>
                <w:rFonts w:ascii="Trebuchet MS" w:hAnsi="Trebuchet MS" w:cs="Trebuchet MS"/>
                <w:sz w:val="18"/>
                <w:szCs w:val="18"/>
              </w:rPr>
            </w:pPr>
            <w:r>
              <w:rPr>
                <w:rFonts w:ascii="Trebuchet MS" w:hAnsi="Trebuchet MS" w:cs="Trebuchet MS"/>
                <w:sz w:val="18"/>
                <w:szCs w:val="18"/>
              </w:rPr>
              <w:t>1 kvm.</w:t>
            </w:r>
          </w:p>
        </w:tc>
      </w:tr>
      <w:tr w:rsidR="00573101" w:rsidRPr="0051728E" w14:paraId="015E194B" w14:textId="77777777" w:rsidTr="006B4CBE">
        <w:trPr>
          <w:trHeight w:hRule="exact" w:val="255"/>
        </w:trPr>
        <w:tc>
          <w:tcPr>
            <w:tcW w:w="4503" w:type="dxa"/>
            <w:shd w:val="clear" w:color="auto" w:fill="E0E0E0"/>
            <w:vAlign w:val="bottom"/>
          </w:tcPr>
          <w:p w14:paraId="73FF63B9"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27A1B309" w14:textId="77777777" w:rsidR="00573101" w:rsidRPr="00024C60" w:rsidRDefault="00573101" w:rsidP="006B4CBE">
            <w:pPr>
              <w:rPr>
                <w:rFonts w:ascii="Trebuchet MS" w:hAnsi="Trebuchet MS" w:cs="Trebuchet MS"/>
                <w:sz w:val="18"/>
                <w:szCs w:val="18"/>
              </w:rPr>
            </w:pPr>
          </w:p>
        </w:tc>
      </w:tr>
      <w:tr w:rsidR="00573101" w:rsidRPr="0051728E" w14:paraId="0AED10D7" w14:textId="77777777" w:rsidTr="006B4CBE">
        <w:trPr>
          <w:trHeight w:hRule="exact" w:val="255"/>
        </w:trPr>
        <w:tc>
          <w:tcPr>
            <w:tcW w:w="4503" w:type="dxa"/>
            <w:shd w:val="clear" w:color="auto" w:fill="E0E0E0"/>
            <w:vAlign w:val="bottom"/>
          </w:tcPr>
          <w:p w14:paraId="11FD0E7E"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421ACC0" w14:textId="77777777" w:rsidR="00573101" w:rsidRPr="00024C60" w:rsidRDefault="00573101" w:rsidP="006B4CBE">
            <w:pPr>
              <w:rPr>
                <w:rFonts w:ascii="Trebuchet MS" w:hAnsi="Trebuchet MS" w:cs="Trebuchet MS"/>
                <w:sz w:val="18"/>
                <w:szCs w:val="18"/>
              </w:rPr>
            </w:pPr>
          </w:p>
        </w:tc>
      </w:tr>
      <w:tr w:rsidR="00573101" w:rsidRPr="0051728E" w14:paraId="028AC87E" w14:textId="77777777" w:rsidTr="006B4CBE">
        <w:trPr>
          <w:trHeight w:hRule="exact" w:val="255"/>
        </w:trPr>
        <w:tc>
          <w:tcPr>
            <w:tcW w:w="4503" w:type="dxa"/>
            <w:shd w:val="clear" w:color="auto" w:fill="E0E0E0"/>
            <w:vAlign w:val="bottom"/>
          </w:tcPr>
          <w:p w14:paraId="43ABC416"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2F8E5620" w14:textId="77777777" w:rsidR="00573101" w:rsidRPr="00024C60" w:rsidRDefault="008A3298" w:rsidP="006B4CBE">
            <w:pPr>
              <w:rPr>
                <w:rFonts w:ascii="Trebuchet MS" w:hAnsi="Trebuchet MS" w:cs="Trebuchet MS"/>
                <w:sz w:val="18"/>
                <w:szCs w:val="18"/>
              </w:rPr>
            </w:pPr>
            <w:r>
              <w:rPr>
                <w:rFonts w:ascii="Trebuchet MS" w:hAnsi="Trebuchet MS" w:cs="Trebuchet MS"/>
                <w:sz w:val="18"/>
                <w:szCs w:val="18"/>
              </w:rPr>
              <w:t>Ingen</w:t>
            </w:r>
          </w:p>
        </w:tc>
      </w:tr>
    </w:tbl>
    <w:p w14:paraId="549417AC" w14:textId="7DD32E20" w:rsidR="004F3E14" w:rsidRDefault="004F3E14">
      <w:pPr>
        <w:rPr>
          <w:rFonts w:ascii="Trebuchet MS" w:hAnsi="Trebuchet MS"/>
          <w:b/>
          <w:bCs/>
          <w:sz w:val="24"/>
          <w:szCs w:val="22"/>
        </w:rPr>
      </w:pPr>
    </w:p>
    <w:p w14:paraId="505CF2EE" w14:textId="77777777" w:rsidR="00573101" w:rsidRPr="00A32757" w:rsidRDefault="00A52D18" w:rsidP="00573101">
      <w:pPr>
        <w:pStyle w:val="Overskrift6"/>
      </w:pPr>
      <w:r>
        <w:lastRenderedPageBreak/>
        <w:t>5.12.</w:t>
      </w:r>
      <w:r w:rsidR="00A76B4C">
        <w:t>13.3</w:t>
      </w:r>
      <w:r w:rsidR="00573101">
        <w:t xml:space="preserve"> Kodelister</w:t>
      </w:r>
    </w:p>
    <w:p w14:paraId="18E07F50" w14:textId="77777777" w:rsidR="00573101" w:rsidRDefault="00573101" w:rsidP="0057310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780D449" w14:textId="77777777" w:rsidR="00573101" w:rsidRPr="00A32757" w:rsidRDefault="00A52D18" w:rsidP="00573101">
      <w:pPr>
        <w:pStyle w:val="Overskrift7"/>
      </w:pPr>
      <w:r>
        <w:t>5.12.</w:t>
      </w:r>
      <w:r w:rsidR="00573101">
        <w:t>13.</w:t>
      </w:r>
      <w:r w:rsidR="00A76B4C">
        <w:t>3</w:t>
      </w:r>
      <w:r w:rsidR="00573101" w:rsidRPr="00A32757">
        <w:t>.</w:t>
      </w:r>
      <w:r w:rsidR="00573101">
        <w:t>1</w:t>
      </w:r>
      <w:r w:rsidR="00573101" w:rsidRPr="00A32757">
        <w:t xml:space="preserve"> </w:t>
      </w:r>
      <w:r w:rsidR="00573101">
        <w:t xml:space="preserve">  6</w:t>
      </w:r>
      <w:r>
        <w:t>1</w:t>
      </w:r>
      <w:r w:rsidR="00573101">
        <w:t xml:space="preserve">12 </w:t>
      </w:r>
      <w:r w:rsidR="00914B57">
        <w:t>Depottype</w:t>
      </w:r>
      <w:r w:rsidR="00573101" w:rsidRPr="00CC386E">
        <w:rPr>
          <w:rStyle w:val="TypografiOverskrift4BrugerdefineretfarveRGB0Tegn"/>
        </w:rPr>
        <w:t xml:space="preserve"> </w:t>
      </w:r>
      <w:r w:rsidR="00573101">
        <w:t>(</w:t>
      </w:r>
      <w:r w:rsidR="00BA552C" w:rsidRPr="004D056C">
        <w:t>d_6112_depottype</w:t>
      </w:r>
      <w:r w:rsidR="0057310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3544"/>
        <w:gridCol w:w="1418"/>
        <w:gridCol w:w="6804"/>
      </w:tblGrid>
      <w:tr w:rsidR="00B37AE0" w:rsidRPr="0051728E" w14:paraId="40C3C0D4" w14:textId="77777777" w:rsidTr="00B37AE0">
        <w:trPr>
          <w:trHeight w:hRule="exact" w:val="255"/>
        </w:trPr>
        <w:tc>
          <w:tcPr>
            <w:tcW w:w="1809" w:type="dxa"/>
            <w:tcBorders>
              <w:bottom w:val="single" w:sz="4" w:space="0" w:color="auto"/>
            </w:tcBorders>
            <w:shd w:val="clear" w:color="auto" w:fill="D9D9D9"/>
            <w:vAlign w:val="bottom"/>
          </w:tcPr>
          <w:p w14:paraId="245CE583" w14:textId="42C60D8E" w:rsidR="00B37AE0" w:rsidRPr="0051728E" w:rsidRDefault="00800FFE" w:rsidP="006B4CBE">
            <w:pPr>
              <w:rPr>
                <w:rFonts w:ascii="Trebuchet MS" w:hAnsi="Trebuchet MS" w:cs="Trebuchet MS"/>
                <w:b/>
                <w:bCs/>
                <w:sz w:val="18"/>
                <w:szCs w:val="18"/>
              </w:rPr>
            </w:pPr>
            <w:proofErr w:type="spellStart"/>
            <w:r w:rsidRPr="0095351C">
              <w:rPr>
                <w:rFonts w:ascii="Trebuchet MS" w:hAnsi="Trebuchet MS" w:cs="Trebuchet MS"/>
                <w:b/>
                <w:bCs/>
                <w:color w:val="4F81BD"/>
                <w:sz w:val="18"/>
                <w:szCs w:val="18"/>
              </w:rPr>
              <w:t>d</w:t>
            </w:r>
            <w:r w:rsidR="00B37AE0">
              <w:rPr>
                <w:rFonts w:ascii="Trebuchet MS" w:hAnsi="Trebuchet MS" w:cs="Trebuchet MS"/>
                <w:b/>
                <w:bCs/>
                <w:sz w:val="18"/>
                <w:szCs w:val="18"/>
              </w:rPr>
              <w:t>epot</w:t>
            </w:r>
            <w:r w:rsidRPr="0095351C">
              <w:rPr>
                <w:rFonts w:ascii="Trebuchet MS" w:hAnsi="Trebuchet MS" w:cs="Trebuchet MS"/>
                <w:b/>
                <w:bCs/>
                <w:color w:val="4F81BD"/>
                <w:sz w:val="18"/>
                <w:szCs w:val="18"/>
              </w:rPr>
              <w:t>_</w:t>
            </w:r>
            <w:r w:rsidR="00B37AE0">
              <w:rPr>
                <w:rFonts w:ascii="Trebuchet MS" w:hAnsi="Trebuchet MS" w:cs="Trebuchet MS"/>
                <w:b/>
                <w:bCs/>
                <w:sz w:val="18"/>
                <w:szCs w:val="18"/>
              </w:rPr>
              <w:t>type_kode</w:t>
            </w:r>
            <w:proofErr w:type="spellEnd"/>
          </w:p>
        </w:tc>
        <w:tc>
          <w:tcPr>
            <w:tcW w:w="3544" w:type="dxa"/>
            <w:tcBorders>
              <w:bottom w:val="single" w:sz="4" w:space="0" w:color="auto"/>
            </w:tcBorders>
            <w:shd w:val="clear" w:color="auto" w:fill="D9D9D9"/>
            <w:vAlign w:val="bottom"/>
          </w:tcPr>
          <w:p w14:paraId="1ADDA922" w14:textId="2DDFE847" w:rsidR="00B37AE0" w:rsidRPr="00D02E94" w:rsidRDefault="00800FFE" w:rsidP="006B4CBE">
            <w:pPr>
              <w:rPr>
                <w:rFonts w:ascii="Trebuchet MS" w:hAnsi="Trebuchet MS" w:cs="Trebuchet MS"/>
                <w:bCs/>
                <w:sz w:val="18"/>
                <w:szCs w:val="18"/>
              </w:rPr>
            </w:pPr>
            <w:proofErr w:type="spellStart"/>
            <w:r w:rsidRPr="0095351C">
              <w:rPr>
                <w:rFonts w:ascii="Trebuchet MS" w:hAnsi="Trebuchet MS" w:cs="Trebuchet MS"/>
                <w:b/>
                <w:bCs/>
                <w:color w:val="4F81BD"/>
                <w:sz w:val="18"/>
                <w:szCs w:val="18"/>
              </w:rPr>
              <w:t>d</w:t>
            </w:r>
            <w:r w:rsidR="00B37AE0" w:rsidRPr="00D02E94">
              <w:rPr>
                <w:rFonts w:ascii="Trebuchet MS" w:hAnsi="Trebuchet MS" w:cs="Trebuchet MS"/>
                <w:b/>
                <w:bCs/>
                <w:sz w:val="18"/>
                <w:szCs w:val="18"/>
              </w:rPr>
              <w:t>epot</w:t>
            </w:r>
            <w:r w:rsidRPr="0095351C">
              <w:rPr>
                <w:rFonts w:ascii="Trebuchet MS" w:hAnsi="Trebuchet MS" w:cs="Trebuchet MS"/>
                <w:b/>
                <w:bCs/>
                <w:color w:val="4F81BD"/>
                <w:sz w:val="18"/>
                <w:szCs w:val="18"/>
              </w:rPr>
              <w:t>_</w:t>
            </w:r>
            <w:r w:rsidR="00B37AE0" w:rsidRPr="00D02E94">
              <w:rPr>
                <w:rFonts w:ascii="Trebuchet MS" w:hAnsi="Trebuchet MS" w:cs="Trebuchet MS"/>
                <w:b/>
                <w:bCs/>
                <w:sz w:val="18"/>
                <w:szCs w:val="18"/>
              </w:rPr>
              <w:t>type</w:t>
            </w:r>
            <w:proofErr w:type="spellEnd"/>
          </w:p>
        </w:tc>
        <w:tc>
          <w:tcPr>
            <w:tcW w:w="1418" w:type="dxa"/>
            <w:tcBorders>
              <w:bottom w:val="single" w:sz="4" w:space="0" w:color="auto"/>
            </w:tcBorders>
            <w:shd w:val="clear" w:color="auto" w:fill="D9D9D9"/>
            <w:vAlign w:val="bottom"/>
          </w:tcPr>
          <w:p w14:paraId="44AE4F53" w14:textId="77777777" w:rsidR="00B37AE0" w:rsidRPr="003A52C1" w:rsidRDefault="006B1007" w:rsidP="00B37AE0">
            <w:pPr>
              <w:rPr>
                <w:rFonts w:ascii="Trebuchet MS" w:hAnsi="Trebuchet MS" w:cs="Trebuchet MS"/>
                <w:b/>
                <w:bCs/>
                <w:sz w:val="18"/>
                <w:szCs w:val="18"/>
              </w:rPr>
            </w:pPr>
            <w:r w:rsidRPr="003A52C1">
              <w:rPr>
                <w:rFonts w:ascii="Trebuchet MS" w:hAnsi="Trebuchet MS" w:cs="Trebuchet MS"/>
                <w:b/>
                <w:bCs/>
                <w:sz w:val="18"/>
                <w:szCs w:val="18"/>
              </w:rPr>
              <w:t>a</w:t>
            </w:r>
            <w:r w:rsidR="00B37AE0" w:rsidRPr="003A52C1">
              <w:rPr>
                <w:rFonts w:ascii="Trebuchet MS" w:hAnsi="Trebuchet MS" w:cs="Trebuchet MS"/>
                <w:b/>
                <w:bCs/>
                <w:sz w:val="18"/>
                <w:szCs w:val="18"/>
              </w:rPr>
              <w:t>ktiv</w:t>
            </w:r>
          </w:p>
        </w:tc>
        <w:tc>
          <w:tcPr>
            <w:tcW w:w="6804" w:type="dxa"/>
            <w:tcBorders>
              <w:bottom w:val="single" w:sz="4" w:space="0" w:color="auto"/>
            </w:tcBorders>
            <w:shd w:val="clear" w:color="auto" w:fill="D9D9D9"/>
            <w:vAlign w:val="bottom"/>
          </w:tcPr>
          <w:p w14:paraId="6E25F20D" w14:textId="77777777" w:rsidR="00B37AE0" w:rsidRPr="0051728E" w:rsidRDefault="00B37AE0" w:rsidP="006B4CBE">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7137867F"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30C9524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1</w:t>
            </w:r>
          </w:p>
        </w:tc>
        <w:tc>
          <w:tcPr>
            <w:tcW w:w="3544" w:type="dxa"/>
            <w:tcBorders>
              <w:top w:val="single" w:sz="4" w:space="0" w:color="auto"/>
              <w:left w:val="single" w:sz="4" w:space="0" w:color="auto"/>
              <w:bottom w:val="single" w:sz="4" w:space="0" w:color="auto"/>
            </w:tcBorders>
            <w:shd w:val="clear" w:color="auto" w:fill="FFFFFF"/>
            <w:vAlign w:val="bottom"/>
          </w:tcPr>
          <w:p w14:paraId="3665DEF5"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Forurenet jord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273830"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64A38BD0"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Jord som er gravet op for at fjerne forurenet jord fra en grund.</w:t>
            </w:r>
          </w:p>
        </w:tc>
      </w:tr>
      <w:tr w:rsidR="00B37AE0" w:rsidRPr="0051728E" w14:paraId="7174E7A1"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A2FB177"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2</w:t>
            </w:r>
          </w:p>
        </w:tc>
        <w:tc>
          <w:tcPr>
            <w:tcW w:w="3544" w:type="dxa"/>
            <w:tcBorders>
              <w:top w:val="single" w:sz="4" w:space="0" w:color="auto"/>
              <w:left w:val="single" w:sz="4" w:space="0" w:color="auto"/>
              <w:bottom w:val="single" w:sz="4" w:space="0" w:color="auto"/>
            </w:tcBorders>
            <w:shd w:val="clear" w:color="auto" w:fill="FFFFFF"/>
            <w:vAlign w:val="bottom"/>
          </w:tcPr>
          <w:p w14:paraId="12B821B0"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Oprensningsjord mv. fra akut forurening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CF10F5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06E745FE"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Jord der er gravet for at begrænse skader virkningerne ved en akut forurening</w:t>
            </w:r>
          </w:p>
        </w:tc>
      </w:tr>
      <w:tr w:rsidR="00B37AE0" w:rsidRPr="0051728E" w14:paraId="51EBC740"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2CE6FAD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3</w:t>
            </w:r>
          </w:p>
        </w:tc>
        <w:tc>
          <w:tcPr>
            <w:tcW w:w="3544" w:type="dxa"/>
            <w:tcBorders>
              <w:top w:val="single" w:sz="4" w:space="0" w:color="auto"/>
              <w:left w:val="single" w:sz="4" w:space="0" w:color="auto"/>
              <w:bottom w:val="single" w:sz="4" w:space="0" w:color="auto"/>
            </w:tcBorders>
            <w:shd w:val="clear" w:color="auto" w:fill="FFFFFF"/>
            <w:vAlign w:val="bottom"/>
          </w:tcPr>
          <w:p w14:paraId="34319412"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Slam mv. til udbringning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D0A5672"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40A3406F"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Spildevandsslam m.v. som opbevares alene med henblik på udbringning.</w:t>
            </w:r>
          </w:p>
        </w:tc>
      </w:tr>
      <w:tr w:rsidR="00B37AE0" w:rsidRPr="0051728E" w14:paraId="3C72AE0B"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D47D5CA" w14:textId="77777777" w:rsidR="00B37AE0" w:rsidRPr="00914B57" w:rsidRDefault="00B37AE0" w:rsidP="00867881">
            <w:pPr>
              <w:jc w:val="center"/>
              <w:rPr>
                <w:rFonts w:ascii="Trebuchet MS" w:hAnsi="Trebuchet MS"/>
                <w:sz w:val="18"/>
                <w:szCs w:val="18"/>
              </w:rPr>
            </w:pPr>
            <w:r>
              <w:rPr>
                <w:rFonts w:ascii="Trebuchet MS" w:hAnsi="Trebuchet MS"/>
                <w:sz w:val="18"/>
                <w:szCs w:val="18"/>
              </w:rPr>
              <w:t>8</w:t>
            </w:r>
          </w:p>
        </w:tc>
        <w:tc>
          <w:tcPr>
            <w:tcW w:w="3544" w:type="dxa"/>
            <w:tcBorders>
              <w:top w:val="single" w:sz="4" w:space="0" w:color="auto"/>
              <w:left w:val="single" w:sz="4" w:space="0" w:color="auto"/>
              <w:bottom w:val="single" w:sz="4" w:space="0" w:color="auto"/>
            </w:tcBorders>
            <w:shd w:val="clear" w:color="auto" w:fill="FFFFFF"/>
            <w:vAlign w:val="bottom"/>
          </w:tcPr>
          <w:p w14:paraId="27E183AC"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85166F"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39BA5599"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Hvis ovenstående ikke er dækkende.</w:t>
            </w:r>
          </w:p>
        </w:tc>
      </w:tr>
      <w:tr w:rsidR="00B37AE0" w:rsidRPr="0051728E" w14:paraId="228ECAF9"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68B9F36" w14:textId="77777777" w:rsidR="00B37AE0" w:rsidRPr="00914B57" w:rsidRDefault="00B37AE0" w:rsidP="00867881">
            <w:pPr>
              <w:jc w:val="center"/>
              <w:rPr>
                <w:rFonts w:ascii="Trebuchet MS" w:hAnsi="Trebuchet MS"/>
                <w:sz w:val="18"/>
                <w:szCs w:val="18"/>
              </w:rPr>
            </w:pPr>
            <w:r>
              <w:rPr>
                <w:rFonts w:ascii="Trebuchet MS" w:hAnsi="Trebuchet MS"/>
                <w:sz w:val="18"/>
                <w:szCs w:val="18"/>
              </w:rPr>
              <w:t>9</w:t>
            </w:r>
          </w:p>
        </w:tc>
        <w:tc>
          <w:tcPr>
            <w:tcW w:w="3544" w:type="dxa"/>
            <w:tcBorders>
              <w:top w:val="single" w:sz="4" w:space="0" w:color="auto"/>
              <w:left w:val="single" w:sz="4" w:space="0" w:color="auto"/>
              <w:bottom w:val="single" w:sz="4" w:space="0" w:color="auto"/>
            </w:tcBorders>
            <w:shd w:val="clear" w:color="auto" w:fill="FFFFFF"/>
            <w:vAlign w:val="bottom"/>
          </w:tcPr>
          <w:p w14:paraId="05678B79"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05E64EA"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70525B8B"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Hvis det er uklart/ukendt hvad depotet er blevet brugt til.</w:t>
            </w:r>
          </w:p>
        </w:tc>
      </w:tr>
    </w:tbl>
    <w:p w14:paraId="30EBDB5F" w14:textId="77777777" w:rsidR="00573101" w:rsidRDefault="00A52D18" w:rsidP="00573101">
      <w:pPr>
        <w:pStyle w:val="Overskrift2"/>
        <w:rPr>
          <w:kern w:val="32"/>
        </w:rPr>
      </w:pPr>
      <w:bookmarkStart w:id="481" w:name="_Toc63351518"/>
      <w:r>
        <w:rPr>
          <w:kern w:val="32"/>
        </w:rPr>
        <w:t>5.12.</w:t>
      </w:r>
      <w:r w:rsidR="00573101">
        <w:rPr>
          <w:kern w:val="32"/>
        </w:rPr>
        <w:t>14</w:t>
      </w:r>
      <w:r w:rsidR="00573101" w:rsidRPr="00066C65">
        <w:rPr>
          <w:kern w:val="32"/>
        </w:rPr>
        <w:t xml:space="preserve"> </w:t>
      </w:r>
      <w:r w:rsidR="00573101" w:rsidRPr="00573101">
        <w:rPr>
          <w:kern w:val="32"/>
        </w:rPr>
        <w:t>Beskyttet natur ved beredskabsindsats</w:t>
      </w:r>
      <w:r w:rsidR="00573101" w:rsidRPr="0073574F">
        <w:rPr>
          <w:kern w:val="32"/>
        </w:rPr>
        <w:t xml:space="preserve"> </w:t>
      </w:r>
      <w:r w:rsidR="00573101" w:rsidRPr="00066C65">
        <w:rPr>
          <w:kern w:val="32"/>
        </w:rPr>
        <w:t>(</w:t>
      </w:r>
      <w:r w:rsidR="00573101">
        <w:rPr>
          <w:kern w:val="32"/>
        </w:rPr>
        <w:t>6</w:t>
      </w:r>
      <w:r>
        <w:rPr>
          <w:kern w:val="32"/>
        </w:rPr>
        <w:t>1</w:t>
      </w:r>
      <w:r w:rsidR="00573101">
        <w:rPr>
          <w:kern w:val="32"/>
        </w:rPr>
        <w:t>13</w:t>
      </w:r>
      <w:r w:rsidR="00573101" w:rsidRPr="00066C65">
        <w:rPr>
          <w:kern w:val="32"/>
        </w:rPr>
        <w:t>)</w:t>
      </w:r>
      <w:bookmarkEnd w:id="481"/>
      <w:r w:rsidR="0057310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3307"/>
        <w:gridCol w:w="2196"/>
        <w:gridCol w:w="1944"/>
        <w:gridCol w:w="1478"/>
        <w:gridCol w:w="2720"/>
      </w:tblGrid>
      <w:tr w:rsidR="00573101" w:rsidRPr="0051728E" w14:paraId="6E54A8C7" w14:textId="77777777" w:rsidTr="003E17A3">
        <w:tc>
          <w:tcPr>
            <w:tcW w:w="2071" w:type="dxa"/>
            <w:tcBorders>
              <w:bottom w:val="single" w:sz="4" w:space="0" w:color="auto"/>
            </w:tcBorders>
            <w:shd w:val="clear" w:color="auto" w:fill="D9D9D9"/>
            <w:vAlign w:val="center"/>
          </w:tcPr>
          <w:p w14:paraId="634B8D12" w14:textId="77777777" w:rsidR="00573101" w:rsidRPr="009367BB" w:rsidRDefault="00573101" w:rsidP="00B133A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3307" w:type="dxa"/>
            <w:tcBorders>
              <w:bottom w:val="single" w:sz="4" w:space="0" w:color="auto"/>
            </w:tcBorders>
            <w:shd w:val="clear" w:color="auto" w:fill="D9D9D9"/>
            <w:vAlign w:val="center"/>
          </w:tcPr>
          <w:p w14:paraId="646FE944"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Formål</w:t>
            </w:r>
          </w:p>
        </w:tc>
        <w:tc>
          <w:tcPr>
            <w:tcW w:w="2196" w:type="dxa"/>
            <w:tcBorders>
              <w:bottom w:val="single" w:sz="4" w:space="0" w:color="auto"/>
            </w:tcBorders>
            <w:shd w:val="clear" w:color="auto" w:fill="D9D9D9"/>
            <w:vAlign w:val="center"/>
          </w:tcPr>
          <w:p w14:paraId="3454CDF7"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Datatype</w:t>
            </w:r>
          </w:p>
        </w:tc>
        <w:tc>
          <w:tcPr>
            <w:tcW w:w="1944" w:type="dxa"/>
            <w:tcBorders>
              <w:bottom w:val="single" w:sz="4" w:space="0" w:color="auto"/>
            </w:tcBorders>
            <w:shd w:val="clear" w:color="auto" w:fill="D9D9D9"/>
            <w:vAlign w:val="center"/>
          </w:tcPr>
          <w:p w14:paraId="346E44AA"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54CEFA0" w14:textId="77777777" w:rsidR="00573101" w:rsidRPr="009367BB" w:rsidRDefault="00573101" w:rsidP="00B133A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39173A3" w14:textId="77777777" w:rsidR="00573101" w:rsidRPr="009367BB" w:rsidRDefault="00EB7771" w:rsidP="00B133A4">
            <w:pPr>
              <w:rPr>
                <w:rFonts w:ascii="Trebuchet MS" w:hAnsi="Trebuchet MS" w:cs="Trebuchet MS"/>
                <w:bCs/>
                <w:sz w:val="18"/>
                <w:szCs w:val="18"/>
              </w:rPr>
            </w:pPr>
            <w:r w:rsidRPr="009367BB">
              <w:rPr>
                <w:rFonts w:ascii="Trebuchet MS" w:hAnsi="Trebuchet MS" w:cs="Trebuchet MS"/>
                <w:b/>
                <w:bCs/>
                <w:sz w:val="18"/>
                <w:szCs w:val="18"/>
              </w:rPr>
              <w:t>F</w:t>
            </w:r>
            <w:r w:rsidR="00573101" w:rsidRPr="009367BB">
              <w:rPr>
                <w:rFonts w:ascii="Trebuchet MS" w:hAnsi="Trebuchet MS" w:cs="Trebuchet MS"/>
                <w:b/>
                <w:bCs/>
                <w:sz w:val="18"/>
                <w:szCs w:val="18"/>
              </w:rPr>
              <w:t>rit</w:t>
            </w:r>
          </w:p>
        </w:tc>
        <w:tc>
          <w:tcPr>
            <w:tcW w:w="2720" w:type="dxa"/>
            <w:tcBorders>
              <w:bottom w:val="single" w:sz="4" w:space="0" w:color="auto"/>
            </w:tcBorders>
            <w:shd w:val="clear" w:color="auto" w:fill="D9D9D9"/>
            <w:vAlign w:val="center"/>
          </w:tcPr>
          <w:p w14:paraId="2E0E1BFE"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Eksempel</w:t>
            </w:r>
          </w:p>
        </w:tc>
      </w:tr>
      <w:tr w:rsidR="00A76B4C" w:rsidRPr="00CE1917" w14:paraId="40E60A68" w14:textId="77777777" w:rsidTr="003E17A3">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0F22B3F0" w14:textId="77777777" w:rsidR="00A76B4C" w:rsidRPr="00914B57" w:rsidRDefault="005A6645" w:rsidP="005A6645">
            <w:pPr>
              <w:rPr>
                <w:rFonts w:ascii="Trebuchet MS" w:hAnsi="Trebuchet MS" w:cs="Trebuchet MS"/>
                <w:sz w:val="18"/>
                <w:szCs w:val="18"/>
              </w:rPr>
            </w:pPr>
            <w:r>
              <w:rPr>
                <w:rFonts w:ascii="Trebuchet MS" w:hAnsi="Trebuchet MS" w:cs="Trebuchet MS"/>
                <w:sz w:val="18"/>
                <w:szCs w:val="18"/>
              </w:rPr>
              <w:t>l</w:t>
            </w:r>
            <w:r w:rsidR="00867881" w:rsidRPr="00914B57">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15DA740" w14:textId="77777777" w:rsidR="00A76B4C" w:rsidRPr="00CE1917" w:rsidRDefault="00A76B4C"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E17A3" w:rsidRPr="0051728E" w14:paraId="6C7CF7BC" w14:textId="77777777" w:rsidTr="00614ABE">
        <w:trPr>
          <w:trHeight w:hRule="exact" w:val="255"/>
        </w:trPr>
        <w:tc>
          <w:tcPr>
            <w:tcW w:w="13716" w:type="dxa"/>
            <w:gridSpan w:val="6"/>
            <w:tcBorders>
              <w:top w:val="nil"/>
              <w:left w:val="nil"/>
              <w:bottom w:val="nil"/>
              <w:right w:val="nil"/>
            </w:tcBorders>
            <w:shd w:val="clear" w:color="auto" w:fill="97DDBA"/>
            <w:vAlign w:val="bottom"/>
          </w:tcPr>
          <w:p w14:paraId="542A0E8C" w14:textId="77777777" w:rsidR="003E17A3" w:rsidRDefault="003E17A3" w:rsidP="00614AB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138D033" w14:textId="77777777" w:rsidR="00BB7456" w:rsidRDefault="00A52D18" w:rsidP="00BB7456">
      <w:pPr>
        <w:pStyle w:val="Overskrift6"/>
      </w:pPr>
      <w:r>
        <w:t>5.12.</w:t>
      </w:r>
      <w:r w:rsidR="00573101">
        <w:t>14.</w:t>
      </w:r>
      <w:r w:rsidR="00A76B4C">
        <w:t>1</w:t>
      </w:r>
      <w:r w:rsidR="00573101" w:rsidRPr="00A32757">
        <w:t xml:space="preserve"> </w:t>
      </w:r>
      <w:r w:rsidR="00573101">
        <w:t>Metadata</w:t>
      </w:r>
      <w:r w:rsidR="00BB7456" w:rsidRPr="00BB745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B7456" w:rsidRPr="0051728E" w14:paraId="6DF0520A" w14:textId="77777777" w:rsidTr="006B4CBE">
        <w:trPr>
          <w:trHeight w:hRule="exact" w:val="255"/>
        </w:trPr>
        <w:tc>
          <w:tcPr>
            <w:tcW w:w="2235" w:type="dxa"/>
            <w:shd w:val="clear" w:color="auto" w:fill="D9D9D9"/>
            <w:vAlign w:val="bottom"/>
          </w:tcPr>
          <w:p w14:paraId="4B97F364" w14:textId="77777777" w:rsidR="00BB7456" w:rsidRPr="0051728E" w:rsidRDefault="00BB7456"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F612C61" w14:textId="77777777" w:rsidR="00BB7456" w:rsidRPr="00FE3FC3" w:rsidRDefault="00BB7456"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B7456" w:rsidRPr="0051728E" w14:paraId="55C433B5" w14:textId="77777777" w:rsidTr="006B4CBE">
        <w:trPr>
          <w:trHeight w:hRule="exact" w:val="255"/>
        </w:trPr>
        <w:tc>
          <w:tcPr>
            <w:tcW w:w="2235" w:type="dxa"/>
            <w:shd w:val="clear" w:color="auto" w:fill="E0E0E0"/>
            <w:vAlign w:val="bottom"/>
          </w:tcPr>
          <w:p w14:paraId="37882A71"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DD0FE99" w14:textId="77777777" w:rsidR="00BB7456" w:rsidRPr="00914B57" w:rsidRDefault="00BB7456" w:rsidP="006B4CBE">
            <w:pPr>
              <w:rPr>
                <w:rFonts w:ascii="Trebuchet MS" w:hAnsi="Trebuchet MS" w:cs="Trebuchet MS"/>
                <w:sz w:val="18"/>
                <w:szCs w:val="18"/>
              </w:rPr>
            </w:pPr>
            <w:r w:rsidRPr="006C37B6">
              <w:rPr>
                <w:rFonts w:ascii="Trebuchet MS" w:hAnsi="Trebuchet MS" w:cs="Trebuchet MS"/>
                <w:sz w:val="18"/>
                <w:szCs w:val="18"/>
              </w:rPr>
              <w:t>Beskyttet natur ved beredskabsindsats</w:t>
            </w:r>
          </w:p>
        </w:tc>
      </w:tr>
      <w:tr w:rsidR="00BB7456" w:rsidRPr="0051728E" w14:paraId="62D5F652" w14:textId="77777777" w:rsidTr="006B4CBE">
        <w:trPr>
          <w:trHeight w:hRule="exact" w:val="255"/>
        </w:trPr>
        <w:tc>
          <w:tcPr>
            <w:tcW w:w="2235" w:type="dxa"/>
            <w:shd w:val="clear" w:color="auto" w:fill="E0E0E0"/>
            <w:vAlign w:val="bottom"/>
          </w:tcPr>
          <w:p w14:paraId="630097D2"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8CD30CD" w14:textId="77777777" w:rsidR="00BB7456" w:rsidRDefault="00A52D18" w:rsidP="006B4CBE">
            <w:pPr>
              <w:rPr>
                <w:rFonts w:ascii="Trebuchet MS" w:hAnsi="Trebuchet MS"/>
                <w:sz w:val="18"/>
                <w:szCs w:val="18"/>
              </w:rPr>
            </w:pPr>
            <w:r>
              <w:rPr>
                <w:rFonts w:ascii="Trebuchet MS" w:hAnsi="Trebuchet MS"/>
                <w:sz w:val="18"/>
                <w:szCs w:val="18"/>
              </w:rPr>
              <w:t>61</w:t>
            </w:r>
            <w:r w:rsidR="00BB7456">
              <w:rPr>
                <w:rFonts w:ascii="Trebuchet MS" w:hAnsi="Trebuchet MS"/>
                <w:sz w:val="18"/>
                <w:szCs w:val="18"/>
              </w:rPr>
              <w:t>13</w:t>
            </w:r>
          </w:p>
        </w:tc>
      </w:tr>
      <w:tr w:rsidR="00BB7456" w:rsidRPr="0051728E" w14:paraId="0E67A6B9" w14:textId="77777777" w:rsidTr="006B4CBE">
        <w:trPr>
          <w:trHeight w:hRule="exact" w:val="255"/>
        </w:trPr>
        <w:tc>
          <w:tcPr>
            <w:tcW w:w="2235" w:type="dxa"/>
            <w:shd w:val="clear" w:color="auto" w:fill="E0E0E0"/>
            <w:vAlign w:val="bottom"/>
          </w:tcPr>
          <w:p w14:paraId="45579D6D"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D3F3F2E" w14:textId="77777777" w:rsidR="00BB7456" w:rsidRPr="00914B57" w:rsidRDefault="00BB7456" w:rsidP="006B4CBE">
            <w:pPr>
              <w:rPr>
                <w:rFonts w:ascii="Trebuchet MS" w:hAnsi="Trebuchet MS"/>
                <w:sz w:val="18"/>
                <w:szCs w:val="18"/>
              </w:rPr>
            </w:pPr>
            <w:r w:rsidRPr="006C37B6">
              <w:rPr>
                <w:rFonts w:ascii="Trebuchet MS" w:hAnsi="Trebuchet MS"/>
                <w:sz w:val="18"/>
                <w:szCs w:val="18"/>
              </w:rPr>
              <w:t>§3-områder der er særligt udsat, og som skal friholdes ved en beredskabsmæssig indsats.</w:t>
            </w:r>
          </w:p>
        </w:tc>
      </w:tr>
      <w:tr w:rsidR="00BB7456" w:rsidRPr="0051728E" w14:paraId="3B322958" w14:textId="77777777" w:rsidTr="006B4CBE">
        <w:trPr>
          <w:trHeight w:hRule="exact" w:val="510"/>
        </w:trPr>
        <w:tc>
          <w:tcPr>
            <w:tcW w:w="2235" w:type="dxa"/>
            <w:shd w:val="clear" w:color="auto" w:fill="E0E0E0"/>
            <w:vAlign w:val="bottom"/>
          </w:tcPr>
          <w:p w14:paraId="3973C6F9"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9A5080A" w14:textId="77777777" w:rsidR="00BB7456" w:rsidRPr="00914B57" w:rsidRDefault="00BB7456" w:rsidP="006B4CBE">
            <w:pPr>
              <w:rPr>
                <w:rFonts w:ascii="Trebuchet MS" w:hAnsi="Trebuchet MS"/>
                <w:sz w:val="18"/>
                <w:szCs w:val="18"/>
              </w:rPr>
            </w:pPr>
            <w:r w:rsidRPr="006C37B6">
              <w:rPr>
                <w:rFonts w:ascii="Trebuchet MS" w:hAnsi="Trebuchet MS"/>
                <w:sz w:val="18"/>
                <w:szCs w:val="18"/>
              </w:rPr>
              <w:t>§3-områder der er særligt udsat, og som skal friholdes ved en beredskabsmæssig indsats.</w:t>
            </w:r>
            <w:r>
              <w:rPr>
                <w:rFonts w:ascii="Trebuchet MS" w:hAnsi="Trebuchet MS"/>
                <w:sz w:val="18"/>
                <w:szCs w:val="18"/>
              </w:rPr>
              <w:t xml:space="preserve"> </w:t>
            </w:r>
            <w:r w:rsidRPr="006C37B6">
              <w:rPr>
                <w:rFonts w:ascii="Trebuchet MS" w:hAnsi="Trebuchet MS"/>
                <w:sz w:val="18"/>
                <w:szCs w:val="18"/>
              </w:rPr>
              <w:t>Bemærkning: Kunne være en attribut på §3 områderne – hvordan og hvem vedligeholder?</w:t>
            </w:r>
            <w:r>
              <w:rPr>
                <w:rFonts w:ascii="Trebuchet MS" w:hAnsi="Trebuchet MS"/>
                <w:sz w:val="18"/>
                <w:szCs w:val="18"/>
              </w:rPr>
              <w:t xml:space="preserve"> </w:t>
            </w:r>
            <w:r w:rsidRPr="00B35E2C">
              <w:rPr>
                <w:rFonts w:ascii="Trebuchet MS" w:hAnsi="Trebuchet MS"/>
                <w:sz w:val="18"/>
                <w:szCs w:val="18"/>
              </w:rPr>
              <w:t>SKAL ind til DAI som bemærkning</w:t>
            </w:r>
          </w:p>
        </w:tc>
      </w:tr>
      <w:tr w:rsidR="00BB7456" w:rsidRPr="0051728E" w14:paraId="3E0D29AC" w14:textId="77777777" w:rsidTr="006B4CBE">
        <w:trPr>
          <w:trHeight w:hRule="exact" w:val="255"/>
        </w:trPr>
        <w:tc>
          <w:tcPr>
            <w:tcW w:w="2235" w:type="dxa"/>
            <w:shd w:val="clear" w:color="auto" w:fill="E0E0E0"/>
            <w:vAlign w:val="bottom"/>
          </w:tcPr>
          <w:p w14:paraId="0E68FA46" w14:textId="77777777" w:rsidR="00BB7456" w:rsidRPr="0051728E" w:rsidRDefault="00BB7456"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C561915" w14:textId="77777777" w:rsidR="00BB7456" w:rsidRDefault="00BB7456" w:rsidP="006B4CBE">
            <w:r>
              <w:rPr>
                <w:rFonts w:ascii="Trebuchet MS" w:hAnsi="Trebuchet MS"/>
                <w:sz w:val="18"/>
                <w:szCs w:val="18"/>
              </w:rPr>
              <w:t>Beskytte særlige vitale §3-områder under beredskabsmæssig indsats.</w:t>
            </w:r>
          </w:p>
        </w:tc>
      </w:tr>
      <w:tr w:rsidR="00BB7456" w:rsidRPr="0051728E" w14:paraId="68B10B53" w14:textId="77777777" w:rsidTr="006B4CBE">
        <w:trPr>
          <w:trHeight w:hRule="exact" w:val="255"/>
        </w:trPr>
        <w:tc>
          <w:tcPr>
            <w:tcW w:w="2235" w:type="dxa"/>
            <w:shd w:val="clear" w:color="auto" w:fill="E0E0E0"/>
            <w:vAlign w:val="bottom"/>
          </w:tcPr>
          <w:p w14:paraId="1A048CAB" w14:textId="77777777" w:rsidR="00BB7456" w:rsidRPr="0051728E" w:rsidRDefault="00BB7456"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B954627" w14:textId="77777777" w:rsidR="00BB7456" w:rsidRPr="00BF1A2A" w:rsidRDefault="00BB7456" w:rsidP="006B4CB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Beskyttede lokaliteter</w:t>
            </w:r>
          </w:p>
        </w:tc>
      </w:tr>
      <w:tr w:rsidR="00BB7456" w:rsidRPr="0051728E" w14:paraId="2E03F3C1" w14:textId="77777777" w:rsidTr="006B4CBE">
        <w:trPr>
          <w:trHeight w:hRule="exact" w:val="255"/>
        </w:trPr>
        <w:tc>
          <w:tcPr>
            <w:tcW w:w="2235" w:type="dxa"/>
            <w:shd w:val="clear" w:color="auto" w:fill="E0E0E0"/>
            <w:vAlign w:val="bottom"/>
          </w:tcPr>
          <w:p w14:paraId="6B0C6217" w14:textId="77777777" w:rsidR="00BB7456" w:rsidRPr="00492FFE" w:rsidRDefault="00C67B4F" w:rsidP="006B4CBE">
            <w:pPr>
              <w:rPr>
                <w:rFonts w:ascii="Trebuchet MS" w:hAnsi="Trebuchet MS" w:cs="Trebuchet MS"/>
                <w:sz w:val="18"/>
                <w:szCs w:val="18"/>
              </w:rPr>
            </w:pPr>
            <w:proofErr w:type="spellStart"/>
            <w:r>
              <w:rPr>
                <w:rFonts w:ascii="Trebuchet MS" w:hAnsi="Trebuchet MS" w:cs="Trebuchet MS"/>
                <w:sz w:val="18"/>
                <w:szCs w:val="18"/>
              </w:rPr>
              <w:t>No</w:t>
            </w:r>
            <w:r w:rsidR="007C1AAD" w:rsidRPr="00C97CC9">
              <w:rPr>
                <w:rFonts w:ascii="Trebuchet MS" w:hAnsi="Trebuchet MS" w:cs="Trebuchet MS"/>
                <w:sz w:val="18"/>
                <w:szCs w:val="18"/>
              </w:rPr>
              <w:t>e</w:t>
            </w:r>
            <w:r>
              <w:rPr>
                <w:rFonts w:ascii="Trebuchet MS" w:hAnsi="Trebuchet MS" w:cs="Trebuchet MS"/>
                <w:sz w:val="18"/>
                <w:szCs w:val="18"/>
              </w:rPr>
              <w:t>gle</w:t>
            </w:r>
            <w:r w:rsidR="00BB7456" w:rsidRPr="00492FFE">
              <w:rPr>
                <w:rFonts w:ascii="Trebuchet MS" w:hAnsi="Trebuchet MS" w:cs="Trebuchet MS"/>
                <w:sz w:val="18"/>
                <w:szCs w:val="18"/>
              </w:rPr>
              <w:t>_ord</w:t>
            </w:r>
            <w:proofErr w:type="spellEnd"/>
          </w:p>
        </w:tc>
        <w:tc>
          <w:tcPr>
            <w:tcW w:w="11340" w:type="dxa"/>
            <w:shd w:val="clear" w:color="auto" w:fill="FFFFFF"/>
            <w:vAlign w:val="bottom"/>
          </w:tcPr>
          <w:p w14:paraId="551BFE9F" w14:textId="77777777" w:rsidR="00BB7456" w:rsidRPr="00492FFE" w:rsidRDefault="00BB7456" w:rsidP="006B4CBE">
            <w:pPr>
              <w:autoSpaceDE w:val="0"/>
              <w:autoSpaceDN w:val="0"/>
              <w:adjustRightInd w:val="0"/>
              <w:rPr>
                <w:rFonts w:ascii="Trebuchet MS" w:hAnsi="Trebuchet MS" w:cs="Trebuchet MS"/>
                <w:sz w:val="18"/>
                <w:szCs w:val="18"/>
              </w:rPr>
            </w:pPr>
            <w:r>
              <w:rPr>
                <w:rFonts w:ascii="Trebuchet MS" w:hAnsi="Trebuchet MS" w:cs="Trebuchet MS"/>
                <w:sz w:val="18"/>
                <w:szCs w:val="18"/>
              </w:rPr>
              <w:t>Forurening</w:t>
            </w:r>
          </w:p>
        </w:tc>
      </w:tr>
      <w:tr w:rsidR="00BB7456" w:rsidRPr="0051728E" w14:paraId="5917EE03" w14:textId="77777777" w:rsidTr="006B4CBE">
        <w:trPr>
          <w:trHeight w:hRule="exact" w:val="255"/>
        </w:trPr>
        <w:tc>
          <w:tcPr>
            <w:tcW w:w="2235" w:type="dxa"/>
            <w:shd w:val="clear" w:color="auto" w:fill="E0E0E0"/>
            <w:vAlign w:val="bottom"/>
          </w:tcPr>
          <w:p w14:paraId="68AAEC5B"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03A5693"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Flade</w:t>
            </w:r>
          </w:p>
        </w:tc>
      </w:tr>
      <w:tr w:rsidR="00BB7456" w:rsidRPr="0051728E" w14:paraId="1F7659C4" w14:textId="77777777" w:rsidTr="006B4CBE">
        <w:trPr>
          <w:trHeight w:hRule="exact" w:val="255"/>
        </w:trPr>
        <w:tc>
          <w:tcPr>
            <w:tcW w:w="2235" w:type="dxa"/>
            <w:shd w:val="clear" w:color="auto" w:fill="E0E0E0"/>
            <w:vAlign w:val="bottom"/>
          </w:tcPr>
          <w:p w14:paraId="0612D42B" w14:textId="77777777" w:rsidR="00BB7456" w:rsidRPr="00FE3FC3" w:rsidRDefault="00BB7456"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B6226C7" w14:textId="77777777" w:rsidR="00BB7456" w:rsidRPr="00FE3FC3" w:rsidRDefault="00BB7456" w:rsidP="006B4CBE">
            <w:pPr>
              <w:rPr>
                <w:rFonts w:ascii="Trebuchet MS" w:hAnsi="Trebuchet MS" w:cs="Trebuchet MS"/>
                <w:sz w:val="18"/>
                <w:szCs w:val="18"/>
              </w:rPr>
            </w:pPr>
          </w:p>
        </w:tc>
      </w:tr>
      <w:tr w:rsidR="00D8362B" w:rsidRPr="0051728E" w14:paraId="3426D6AC" w14:textId="77777777" w:rsidTr="006B4CBE">
        <w:trPr>
          <w:trHeight w:hRule="exact" w:val="255"/>
        </w:trPr>
        <w:tc>
          <w:tcPr>
            <w:tcW w:w="2235" w:type="dxa"/>
            <w:shd w:val="clear" w:color="auto" w:fill="E0E0E0"/>
            <w:vAlign w:val="bottom"/>
          </w:tcPr>
          <w:p w14:paraId="1A5E73E5" w14:textId="77777777" w:rsidR="00D8362B" w:rsidRPr="00FE3FC3" w:rsidRDefault="00D8362B" w:rsidP="006B4CBE">
            <w:pPr>
              <w:rPr>
                <w:rFonts w:ascii="Trebuchet MS" w:hAnsi="Trebuchet MS" w:cs="Trebuchet MS"/>
                <w:sz w:val="18"/>
                <w:szCs w:val="18"/>
              </w:rPr>
            </w:pPr>
            <w:proofErr w:type="spellStart"/>
            <w:r w:rsidRPr="0095351C">
              <w:rPr>
                <w:rFonts w:ascii="Trebuchet MS" w:hAnsi="Trebuchet MS" w:cs="Trebuchet MS"/>
                <w:color w:val="4F81BD"/>
                <w:sz w:val="18"/>
                <w:szCs w:val="18"/>
              </w:rPr>
              <w:t>KLE_koder</w:t>
            </w:r>
            <w:proofErr w:type="spellEnd"/>
          </w:p>
        </w:tc>
        <w:tc>
          <w:tcPr>
            <w:tcW w:w="11340" w:type="dxa"/>
            <w:shd w:val="clear" w:color="auto" w:fill="FFFFFF"/>
            <w:vAlign w:val="bottom"/>
          </w:tcPr>
          <w:p w14:paraId="3490DACE" w14:textId="076EAF0B" w:rsidR="00D8362B" w:rsidRPr="00FE3FC3" w:rsidRDefault="004D7551" w:rsidP="006B4CBE">
            <w:pPr>
              <w:rPr>
                <w:rFonts w:ascii="Trebuchet MS" w:hAnsi="Trebuchet MS" w:cs="Trebuchet MS"/>
                <w:sz w:val="18"/>
                <w:szCs w:val="18"/>
              </w:rPr>
            </w:pPr>
            <w:r w:rsidRPr="004D7551">
              <w:rPr>
                <w:rFonts w:ascii="Trebuchet MS" w:hAnsi="Trebuchet MS" w:cs="Trebuchet MS"/>
                <w:color w:val="4F81BD"/>
                <w:sz w:val="18"/>
                <w:szCs w:val="18"/>
              </w:rPr>
              <w:t>14.01.00</w:t>
            </w:r>
          </w:p>
        </w:tc>
      </w:tr>
    </w:tbl>
    <w:p w14:paraId="0AE0E5F3" w14:textId="77777777" w:rsidR="008263E2" w:rsidRDefault="008263E2" w:rsidP="00573101">
      <w:pPr>
        <w:pStyle w:val="Overskrift6"/>
      </w:pPr>
    </w:p>
    <w:p w14:paraId="3721BAB2" w14:textId="77777777" w:rsidR="008263E2" w:rsidRDefault="008263E2">
      <w:pPr>
        <w:rPr>
          <w:rFonts w:ascii="Trebuchet MS" w:hAnsi="Trebuchet MS"/>
          <w:b/>
          <w:bCs/>
          <w:sz w:val="24"/>
          <w:szCs w:val="22"/>
        </w:rPr>
      </w:pPr>
      <w:r>
        <w:br w:type="page"/>
      </w:r>
    </w:p>
    <w:p w14:paraId="5A4652D7" w14:textId="70E25D49" w:rsidR="00573101" w:rsidRPr="00A32757" w:rsidRDefault="00A52D18" w:rsidP="00573101">
      <w:pPr>
        <w:pStyle w:val="Overskrift6"/>
      </w:pPr>
      <w:r>
        <w:lastRenderedPageBreak/>
        <w:t>5.12.</w:t>
      </w:r>
      <w:r w:rsidR="00573101">
        <w:t>14.</w:t>
      </w:r>
      <w:r w:rsidR="00A76B4C">
        <w:t>2</w:t>
      </w:r>
      <w:r w:rsidR="0057310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573101" w:rsidRPr="0051728E" w14:paraId="39CF83CB" w14:textId="77777777" w:rsidTr="006B4CBE">
        <w:trPr>
          <w:trHeight w:hRule="exact" w:val="255"/>
        </w:trPr>
        <w:tc>
          <w:tcPr>
            <w:tcW w:w="5070" w:type="dxa"/>
            <w:shd w:val="clear" w:color="auto" w:fill="D9D9D9"/>
            <w:vAlign w:val="bottom"/>
          </w:tcPr>
          <w:p w14:paraId="56E4E17D" w14:textId="77777777" w:rsidR="00573101" w:rsidRPr="0051728E" w:rsidRDefault="00573101" w:rsidP="006B4CBE">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bottom"/>
          </w:tcPr>
          <w:p w14:paraId="25AB5B05" w14:textId="77777777" w:rsidR="00573101" w:rsidRPr="0051728E" w:rsidRDefault="00573101" w:rsidP="006B4CBE">
            <w:pPr>
              <w:rPr>
                <w:rFonts w:ascii="Trebuchet MS" w:hAnsi="Trebuchet MS" w:cs="Trebuchet MS"/>
                <w:bCs/>
                <w:sz w:val="18"/>
                <w:szCs w:val="18"/>
              </w:rPr>
            </w:pPr>
            <w:r w:rsidRPr="0051728E">
              <w:rPr>
                <w:rFonts w:ascii="Trebuchet MS" w:hAnsi="Trebuchet MS" w:cs="Trebuchet MS"/>
                <w:b/>
                <w:bCs/>
                <w:sz w:val="18"/>
                <w:szCs w:val="18"/>
              </w:rPr>
              <w:t>Beskrivelse</w:t>
            </w:r>
          </w:p>
        </w:tc>
      </w:tr>
      <w:tr w:rsidR="00573101" w:rsidRPr="0051728E" w14:paraId="3ECCA31F" w14:textId="77777777" w:rsidTr="006B4CBE">
        <w:trPr>
          <w:trHeight w:hRule="exact" w:val="255"/>
        </w:trPr>
        <w:tc>
          <w:tcPr>
            <w:tcW w:w="5070" w:type="dxa"/>
            <w:shd w:val="clear" w:color="auto" w:fill="E0E0E0"/>
            <w:vAlign w:val="bottom"/>
          </w:tcPr>
          <w:p w14:paraId="68FFC654" w14:textId="77777777" w:rsidR="00573101" w:rsidRPr="00024C60" w:rsidRDefault="00573101"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bottom"/>
          </w:tcPr>
          <w:p w14:paraId="37687E93" w14:textId="77777777" w:rsidR="00573101" w:rsidRPr="00024C60" w:rsidRDefault="00BB7456" w:rsidP="006B4CBE">
            <w:pPr>
              <w:rPr>
                <w:rFonts w:ascii="Trebuchet MS" w:hAnsi="Trebuchet MS" w:cs="Trebuchet MS"/>
                <w:sz w:val="18"/>
                <w:szCs w:val="18"/>
              </w:rPr>
            </w:pPr>
            <w:r>
              <w:rPr>
                <w:rFonts w:ascii="Trebuchet MS" w:hAnsi="Trebuchet MS" w:cs="Trebuchet MS"/>
                <w:sz w:val="18"/>
                <w:szCs w:val="18"/>
              </w:rPr>
              <w:t>Benyt registrering i DAI og tilkoble alene denne oplysning.</w:t>
            </w:r>
          </w:p>
        </w:tc>
      </w:tr>
      <w:tr w:rsidR="00573101" w:rsidRPr="0051728E" w14:paraId="7D89B4A8" w14:textId="77777777" w:rsidTr="006B4CBE">
        <w:trPr>
          <w:trHeight w:hRule="exact" w:val="255"/>
        </w:trPr>
        <w:tc>
          <w:tcPr>
            <w:tcW w:w="5070" w:type="dxa"/>
            <w:shd w:val="clear" w:color="auto" w:fill="E0E0E0"/>
            <w:vAlign w:val="bottom"/>
          </w:tcPr>
          <w:p w14:paraId="4B9AAE4F"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bottom"/>
          </w:tcPr>
          <w:p w14:paraId="081DE292" w14:textId="77777777" w:rsidR="00573101" w:rsidRPr="00024C60" w:rsidRDefault="00BB7456" w:rsidP="006B4CBE">
            <w:pPr>
              <w:rPr>
                <w:rFonts w:ascii="Trebuchet MS" w:hAnsi="Trebuchet MS" w:cs="Trebuchet MS"/>
                <w:sz w:val="18"/>
                <w:szCs w:val="18"/>
              </w:rPr>
            </w:pPr>
            <w:r>
              <w:rPr>
                <w:rFonts w:ascii="Trebuchet MS" w:hAnsi="Trebuchet MS" w:cs="Trebuchet MS"/>
                <w:sz w:val="18"/>
                <w:szCs w:val="18"/>
              </w:rPr>
              <w:t>Se DAI-datamodel</w:t>
            </w:r>
          </w:p>
        </w:tc>
      </w:tr>
      <w:tr w:rsidR="00BB7456" w:rsidRPr="0051728E" w14:paraId="6F7274CD" w14:textId="77777777" w:rsidTr="006B4CBE">
        <w:trPr>
          <w:trHeight w:hRule="exact" w:val="255"/>
        </w:trPr>
        <w:tc>
          <w:tcPr>
            <w:tcW w:w="5070" w:type="dxa"/>
            <w:shd w:val="clear" w:color="auto" w:fill="E0E0E0"/>
            <w:vAlign w:val="bottom"/>
          </w:tcPr>
          <w:p w14:paraId="26E48506"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bottom"/>
          </w:tcPr>
          <w:p w14:paraId="27CFF18D"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134CBFAD" w14:textId="77777777" w:rsidTr="006B4CBE">
        <w:trPr>
          <w:trHeight w:hRule="exact" w:val="255"/>
        </w:trPr>
        <w:tc>
          <w:tcPr>
            <w:tcW w:w="5070" w:type="dxa"/>
            <w:shd w:val="clear" w:color="auto" w:fill="E0E0E0"/>
            <w:vAlign w:val="bottom"/>
          </w:tcPr>
          <w:p w14:paraId="14F7E0B9"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bottom"/>
          </w:tcPr>
          <w:p w14:paraId="0474E39D"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03AB417D" w14:textId="77777777" w:rsidTr="006B4CBE">
        <w:trPr>
          <w:trHeight w:hRule="exact" w:val="255"/>
        </w:trPr>
        <w:tc>
          <w:tcPr>
            <w:tcW w:w="5070" w:type="dxa"/>
            <w:shd w:val="clear" w:color="auto" w:fill="E0E0E0"/>
            <w:vAlign w:val="bottom"/>
          </w:tcPr>
          <w:p w14:paraId="026207D3"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bottom"/>
          </w:tcPr>
          <w:p w14:paraId="05D2D112"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11784104" w14:textId="77777777" w:rsidTr="006B4CBE">
        <w:trPr>
          <w:trHeight w:hRule="exact" w:val="255"/>
        </w:trPr>
        <w:tc>
          <w:tcPr>
            <w:tcW w:w="5070" w:type="dxa"/>
            <w:shd w:val="clear" w:color="auto" w:fill="E0E0E0"/>
            <w:vAlign w:val="bottom"/>
          </w:tcPr>
          <w:p w14:paraId="5BFC0762"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bottom"/>
          </w:tcPr>
          <w:p w14:paraId="6EB42EE7"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bl>
    <w:p w14:paraId="69670218" w14:textId="6D4BEFB6" w:rsidR="00C05B04" w:rsidRPr="00C15214" w:rsidRDefault="00A52D18" w:rsidP="00C05B04">
      <w:pPr>
        <w:pStyle w:val="Overskrift2"/>
        <w:rPr>
          <w:color w:val="808080"/>
          <w:kern w:val="32"/>
        </w:rPr>
      </w:pPr>
      <w:bookmarkStart w:id="482" w:name="_Toc63351519"/>
      <w:r w:rsidRPr="00C15214">
        <w:rPr>
          <w:color w:val="808080"/>
          <w:kern w:val="32"/>
        </w:rPr>
        <w:t>5.12.</w:t>
      </w:r>
      <w:r w:rsidR="00A379ED" w:rsidRPr="00C15214">
        <w:rPr>
          <w:color w:val="808080"/>
          <w:kern w:val="32"/>
        </w:rPr>
        <w:t xml:space="preserve">15 </w:t>
      </w:r>
      <w:r w:rsidR="00006A8A" w:rsidRPr="00C15214">
        <w:rPr>
          <w:color w:val="808080"/>
          <w:kern w:val="32"/>
        </w:rPr>
        <w:t>Midlertidig ophold</w:t>
      </w:r>
      <w:r w:rsidR="009917E0" w:rsidRPr="00C15214">
        <w:rPr>
          <w:color w:val="808080"/>
          <w:kern w:val="32"/>
        </w:rPr>
        <w:t xml:space="preserve"> (6</w:t>
      </w:r>
      <w:r w:rsidRPr="00C15214">
        <w:rPr>
          <w:color w:val="808080"/>
          <w:kern w:val="32"/>
        </w:rPr>
        <w:t>1</w:t>
      </w:r>
      <w:r w:rsidR="009917E0" w:rsidRPr="00C15214">
        <w:rPr>
          <w:color w:val="808080"/>
          <w:kern w:val="32"/>
        </w:rPr>
        <w:t xml:space="preserve">14) </w:t>
      </w:r>
      <w:r w:rsidR="00B82813">
        <w:rPr>
          <w:color w:val="808080"/>
          <w:kern w:val="32"/>
        </w:rPr>
        <w:t xml:space="preserve">- </w:t>
      </w:r>
      <w:r w:rsidR="003653D3" w:rsidRPr="00C15214">
        <w:rPr>
          <w:color w:val="808080"/>
          <w:kern w:val="32"/>
        </w:rPr>
        <w:t>Udgå</w:t>
      </w:r>
      <w:r w:rsidR="00C15214" w:rsidRPr="00C15214">
        <w:rPr>
          <w:color w:val="808080"/>
          <w:kern w:val="32"/>
        </w:rPr>
        <w:t>et</w:t>
      </w:r>
      <w:r w:rsidR="003653D3" w:rsidRPr="00C15214">
        <w:rPr>
          <w:color w:val="808080"/>
          <w:kern w:val="32"/>
        </w:rPr>
        <w:t xml:space="preserve"> i 2.</w:t>
      </w:r>
      <w:r w:rsidR="00651C80" w:rsidRPr="00C15214">
        <w:rPr>
          <w:color w:val="808080"/>
          <w:kern w:val="32"/>
        </w:rPr>
        <w:t>5</w:t>
      </w:r>
      <w:bookmarkEnd w:id="482"/>
    </w:p>
    <w:p w14:paraId="55BDF48F" w14:textId="77777777" w:rsidR="00424B7D" w:rsidRDefault="00A52D18" w:rsidP="00424B7D">
      <w:pPr>
        <w:pStyle w:val="Overskrift2"/>
        <w:rPr>
          <w:kern w:val="32"/>
        </w:rPr>
      </w:pPr>
      <w:bookmarkStart w:id="483" w:name="_Toc63351520"/>
      <w:r w:rsidRPr="001C410C">
        <w:rPr>
          <w:kern w:val="32"/>
        </w:rPr>
        <w:t>5.12.</w:t>
      </w:r>
      <w:r w:rsidR="00461DEE" w:rsidRPr="001C410C">
        <w:rPr>
          <w:kern w:val="32"/>
        </w:rPr>
        <w:t>16 Afbrændingsområde</w:t>
      </w:r>
      <w:r w:rsidR="009917E0" w:rsidRPr="001C410C">
        <w:rPr>
          <w:kern w:val="32"/>
        </w:rPr>
        <w:t xml:space="preserve"> (6</w:t>
      </w:r>
      <w:r w:rsidRPr="001C410C">
        <w:rPr>
          <w:kern w:val="32"/>
        </w:rPr>
        <w:t>1</w:t>
      </w:r>
      <w:r w:rsidR="009917E0" w:rsidRPr="001C410C">
        <w:rPr>
          <w:kern w:val="32"/>
        </w:rPr>
        <w:t>15)</w:t>
      </w:r>
      <w:r w:rsidR="009917E0" w:rsidRPr="007C3785">
        <w:rPr>
          <w:kern w:val="32"/>
        </w:rPr>
        <w:t xml:space="preserve"> </w:t>
      </w:r>
      <w:r w:rsidR="00C05B04" w:rsidRPr="00E6255A">
        <w:rPr>
          <w:kern w:val="32"/>
        </w:rPr>
        <w:t>Tema forventes nedlagt.</w:t>
      </w:r>
      <w:bookmarkEnd w:id="48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386"/>
        <w:gridCol w:w="1250"/>
        <w:gridCol w:w="1356"/>
        <w:gridCol w:w="1478"/>
        <w:gridCol w:w="2720"/>
      </w:tblGrid>
      <w:tr w:rsidR="00424B7D" w:rsidRPr="0051728E" w14:paraId="299A6C0C" w14:textId="77777777" w:rsidTr="00CE2C0F">
        <w:tc>
          <w:tcPr>
            <w:tcW w:w="1526" w:type="dxa"/>
            <w:tcBorders>
              <w:bottom w:val="single" w:sz="4" w:space="0" w:color="auto"/>
            </w:tcBorders>
            <w:shd w:val="clear" w:color="auto" w:fill="D9D9D9"/>
            <w:vAlign w:val="center"/>
          </w:tcPr>
          <w:p w14:paraId="735C07E2" w14:textId="77777777" w:rsidR="00424B7D" w:rsidRPr="009367BB" w:rsidRDefault="00424B7D" w:rsidP="00424B7D">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386" w:type="dxa"/>
            <w:tcBorders>
              <w:bottom w:val="single" w:sz="4" w:space="0" w:color="auto"/>
            </w:tcBorders>
            <w:shd w:val="clear" w:color="auto" w:fill="D9D9D9"/>
            <w:vAlign w:val="center"/>
          </w:tcPr>
          <w:p w14:paraId="2CA7658F"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Formål</w:t>
            </w:r>
          </w:p>
        </w:tc>
        <w:tc>
          <w:tcPr>
            <w:tcW w:w="1250" w:type="dxa"/>
            <w:tcBorders>
              <w:bottom w:val="single" w:sz="4" w:space="0" w:color="auto"/>
            </w:tcBorders>
            <w:shd w:val="clear" w:color="auto" w:fill="D9D9D9"/>
            <w:vAlign w:val="center"/>
          </w:tcPr>
          <w:p w14:paraId="2CEFED8D"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B790275"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3C5FF9E0" w14:textId="77777777" w:rsidR="00424B7D" w:rsidRPr="009367BB" w:rsidRDefault="00424B7D" w:rsidP="00424B7D">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901E921" w14:textId="77777777" w:rsidR="00424B7D" w:rsidRPr="009367BB" w:rsidRDefault="00EB7771" w:rsidP="00424B7D">
            <w:pPr>
              <w:rPr>
                <w:rFonts w:ascii="Trebuchet MS" w:hAnsi="Trebuchet MS" w:cs="Trebuchet MS"/>
                <w:bCs/>
                <w:sz w:val="18"/>
                <w:szCs w:val="18"/>
              </w:rPr>
            </w:pPr>
            <w:r w:rsidRPr="009367BB">
              <w:rPr>
                <w:rFonts w:ascii="Trebuchet MS" w:hAnsi="Trebuchet MS" w:cs="Trebuchet MS"/>
                <w:b/>
                <w:bCs/>
                <w:sz w:val="18"/>
                <w:szCs w:val="18"/>
              </w:rPr>
              <w:t>F</w:t>
            </w:r>
            <w:r w:rsidR="00424B7D" w:rsidRPr="009367BB">
              <w:rPr>
                <w:rFonts w:ascii="Trebuchet MS" w:hAnsi="Trebuchet MS" w:cs="Trebuchet MS"/>
                <w:b/>
                <w:bCs/>
                <w:sz w:val="18"/>
                <w:szCs w:val="18"/>
              </w:rPr>
              <w:t>rit</w:t>
            </w:r>
          </w:p>
        </w:tc>
        <w:tc>
          <w:tcPr>
            <w:tcW w:w="2720" w:type="dxa"/>
            <w:tcBorders>
              <w:bottom w:val="single" w:sz="4" w:space="0" w:color="auto"/>
            </w:tcBorders>
            <w:shd w:val="clear" w:color="auto" w:fill="D9D9D9"/>
            <w:vAlign w:val="center"/>
          </w:tcPr>
          <w:p w14:paraId="69598043"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Eksempel</w:t>
            </w:r>
          </w:p>
        </w:tc>
      </w:tr>
      <w:tr w:rsidR="00424B7D" w:rsidRPr="00CE2C0F" w14:paraId="26F2841B" w14:textId="77777777" w:rsidTr="00CE2C0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242FDCCE" w14:textId="77777777" w:rsidR="00424B7D" w:rsidRPr="00CE2C0F" w:rsidRDefault="00867881" w:rsidP="00424B7D">
            <w:pPr>
              <w:rPr>
                <w:sz w:val="16"/>
                <w:szCs w:val="16"/>
              </w:rPr>
            </w:pPr>
            <w:proofErr w:type="spellStart"/>
            <w:r w:rsidRPr="00CE2C0F">
              <w:rPr>
                <w:rFonts w:ascii="Trebuchet MS" w:hAnsi="Trebuchet MS"/>
                <w:sz w:val="18"/>
                <w:szCs w:val="18"/>
              </w:rPr>
              <w:t>afbr_nr</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5B369982" w14:textId="77777777" w:rsidR="00424B7D" w:rsidRPr="00CE2C0F" w:rsidRDefault="00424B7D" w:rsidP="00424B7D">
            <w:pPr>
              <w:rPr>
                <w:rFonts w:ascii="Trebuchet MS" w:hAnsi="Trebuchet MS"/>
                <w:sz w:val="18"/>
                <w:szCs w:val="18"/>
              </w:rPr>
            </w:pPr>
            <w:r w:rsidRPr="00CE2C0F">
              <w:rPr>
                <w:rFonts w:ascii="Trebuchet MS" w:hAnsi="Trebuchet MS"/>
                <w:sz w:val="18"/>
                <w:szCs w:val="18"/>
              </w:rPr>
              <w:t xml:space="preserve">Kode for afbrændingsområdets </w:t>
            </w:r>
            <w:proofErr w:type="spellStart"/>
            <w:r w:rsidRPr="00CE2C0F">
              <w:rPr>
                <w:rFonts w:ascii="Trebuchet MS" w:hAnsi="Trebuchet MS"/>
                <w:sz w:val="18"/>
                <w:szCs w:val="18"/>
              </w:rPr>
              <w:t>distriktsnr</w:t>
            </w:r>
            <w:proofErr w:type="spellEnd"/>
            <w:r w:rsidRPr="00CE2C0F">
              <w:rPr>
                <w:rFonts w:ascii="Trebuchet MS" w:hAnsi="Trebuchet MS"/>
                <w:sz w:val="18"/>
                <w:szCs w:val="18"/>
              </w:rPr>
              <w:t>.</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58AC05CA"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5A66EFFF" w14:textId="77777777" w:rsidR="00424B7D" w:rsidRPr="00C67B4F" w:rsidRDefault="00CE2C0F" w:rsidP="00424B7D">
            <w:pPr>
              <w:rPr>
                <w:rFonts w:ascii="Trebuchet MS" w:hAnsi="Trebuchet MS" w:cs="Trebuchet MS"/>
                <w:sz w:val="18"/>
                <w:szCs w:val="18"/>
              </w:rPr>
            </w:pPr>
            <w:r w:rsidRPr="00C67B4F">
              <w:rPr>
                <w:rFonts w:ascii="Trebuchet MS" w:hAnsi="Trebuchet MS" w:cs="Trebuchet MS"/>
                <w:sz w:val="18"/>
                <w:szCs w:val="18"/>
              </w:rPr>
              <w:t>1-99999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3A11ECC4" w14:textId="77777777" w:rsidR="00424B7D" w:rsidRPr="00C67B4F" w:rsidRDefault="004D56BE" w:rsidP="00424B7D">
            <w:pPr>
              <w:jc w:val="center"/>
              <w:rPr>
                <w:rFonts w:ascii="Trebuchet MS" w:hAnsi="Trebuchet MS" w:cs="Trebuchet MS"/>
                <w:sz w:val="18"/>
                <w:szCs w:val="18"/>
              </w:rPr>
            </w:pPr>
            <w:r w:rsidRPr="00C67B4F">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CB500F4" w14:textId="77777777" w:rsidR="00424B7D" w:rsidRPr="00CE2C0F" w:rsidRDefault="00424B7D" w:rsidP="00424B7D">
            <w:pPr>
              <w:rPr>
                <w:rFonts w:ascii="Trebuchet MS" w:hAnsi="Trebuchet MS" w:cs="Trebuchet MS"/>
                <w:sz w:val="18"/>
                <w:szCs w:val="18"/>
              </w:rPr>
            </w:pPr>
          </w:p>
        </w:tc>
      </w:tr>
      <w:tr w:rsidR="00424B7D" w:rsidRPr="00CE1917" w14:paraId="00664C18" w14:textId="77777777" w:rsidTr="00CE2C0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40C2D620" w14:textId="77777777" w:rsidR="00424B7D" w:rsidRPr="00CE2C0F" w:rsidRDefault="00867881" w:rsidP="00424B7D">
            <w:pPr>
              <w:rPr>
                <w:rFonts w:ascii="Trebuchet MS" w:hAnsi="Trebuchet MS"/>
                <w:sz w:val="18"/>
                <w:szCs w:val="18"/>
              </w:rPr>
            </w:pPr>
            <w:proofErr w:type="spellStart"/>
            <w:r w:rsidRPr="00CE2C0F">
              <w:rPr>
                <w:rFonts w:ascii="Trebuchet MS" w:hAnsi="Trebuchet MS"/>
                <w:sz w:val="18"/>
                <w:szCs w:val="18"/>
              </w:rPr>
              <w:t>afbr_navn</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0D9D6D0F" w14:textId="77777777" w:rsidR="00424B7D" w:rsidRPr="00CE2C0F" w:rsidRDefault="00424B7D" w:rsidP="00424B7D">
            <w:pPr>
              <w:rPr>
                <w:rFonts w:ascii="Trebuchet MS" w:hAnsi="Trebuchet MS"/>
                <w:sz w:val="18"/>
                <w:szCs w:val="18"/>
              </w:rPr>
            </w:pPr>
            <w:r w:rsidRPr="00CE2C0F">
              <w:rPr>
                <w:rFonts w:ascii="Trebuchet MS" w:hAnsi="Trebuchet MS"/>
                <w:sz w:val="18"/>
                <w:szCs w:val="18"/>
              </w:rPr>
              <w:t>Afbrændingsområde navn/</w:t>
            </w:r>
            <w:proofErr w:type="spellStart"/>
            <w:r w:rsidRPr="00CE2C0F">
              <w:rPr>
                <w:rFonts w:ascii="Trebuchet MS" w:hAnsi="Trebuchet MS"/>
                <w:sz w:val="18"/>
                <w:szCs w:val="18"/>
              </w:rPr>
              <w:t>nr</w:t>
            </w:r>
            <w:proofErr w:type="spellEnd"/>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6B6D8D59"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64D4724F"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323EF4" w14:textId="77777777" w:rsidR="00424B7D" w:rsidRPr="00C67B4F" w:rsidRDefault="004D56BE" w:rsidP="00424B7D">
            <w:pPr>
              <w:jc w:val="center"/>
              <w:rPr>
                <w:rFonts w:ascii="Trebuchet MS" w:hAnsi="Trebuchet MS" w:cs="Trebuchet MS"/>
                <w:sz w:val="18"/>
                <w:szCs w:val="18"/>
              </w:rPr>
            </w:pPr>
            <w:r w:rsidRPr="00C67B4F">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33A5F2F4" w14:textId="77777777" w:rsidR="00424B7D" w:rsidRPr="00CE2C0F" w:rsidRDefault="00424B7D" w:rsidP="00424B7D">
            <w:pPr>
              <w:rPr>
                <w:rFonts w:ascii="Trebuchet MS" w:hAnsi="Trebuchet MS" w:cs="Trebuchet MS"/>
                <w:sz w:val="18"/>
                <w:szCs w:val="18"/>
              </w:rPr>
            </w:pPr>
          </w:p>
        </w:tc>
      </w:tr>
      <w:tr w:rsidR="003E17A3" w:rsidRPr="00CE1917" w14:paraId="020C1897" w14:textId="77777777" w:rsidTr="003E17A3">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6F81D2D6" w14:textId="77777777" w:rsidR="003E17A3" w:rsidRPr="003E17A3" w:rsidRDefault="00C26A81" w:rsidP="003E17A3">
            <w:pPr>
              <w:rPr>
                <w:rFonts w:ascii="Trebuchet MS" w:hAnsi="Trebuchet MS" w:cs="Trebuchet MS"/>
                <w:sz w:val="18"/>
                <w:szCs w:val="18"/>
              </w:rPr>
            </w:pPr>
            <w:proofErr w:type="spellStart"/>
            <w:r>
              <w:rPr>
                <w:rFonts w:ascii="Trebuchet MS" w:hAnsi="Trebuchet MS" w:cs="Trebuchet MS"/>
                <w:sz w:val="18"/>
                <w:szCs w:val="18"/>
              </w:rPr>
              <w:t>a</w:t>
            </w:r>
            <w:r w:rsidR="00867881" w:rsidRPr="003E17A3">
              <w:rPr>
                <w:rFonts w:ascii="Trebuchet MS" w:hAnsi="Trebuchet MS" w:cs="Trebuchet MS"/>
                <w:sz w:val="18"/>
                <w:szCs w:val="18"/>
              </w:rPr>
              <w:t>fbr</w:t>
            </w:r>
            <w:r w:rsidR="00577C67">
              <w:rPr>
                <w:rFonts w:ascii="Trebuchet MS" w:hAnsi="Trebuchet MS" w:cs="Trebuchet MS"/>
                <w:sz w:val="18"/>
                <w:szCs w:val="18"/>
              </w:rPr>
              <w:t>_</w:t>
            </w:r>
            <w:r w:rsidR="00867881" w:rsidRPr="003E17A3">
              <w:rPr>
                <w:rFonts w:ascii="Trebuchet MS" w:hAnsi="Trebuchet MS" w:cs="Trebuchet MS"/>
                <w:sz w:val="18"/>
                <w:szCs w:val="18"/>
              </w:rPr>
              <w:t>type_kode</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62825CB2"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Kode for restriktion</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3E2AF19B"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10839217"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1-9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22883A79" w14:textId="77777777" w:rsidR="003E17A3" w:rsidRPr="003E17A3" w:rsidRDefault="003E17A3" w:rsidP="00614ABE">
            <w:pPr>
              <w:jc w:val="center"/>
              <w:rPr>
                <w:rFonts w:ascii="Trebuchet MS" w:hAnsi="Trebuchet MS" w:cs="Trebuchet MS"/>
                <w:sz w:val="18"/>
                <w:szCs w:val="18"/>
              </w:rPr>
            </w:pPr>
            <w:r w:rsidRPr="003E17A3">
              <w:rPr>
                <w:rFonts w:ascii="Trebuchet MS" w:hAnsi="Trebuchet MS" w:cs="Trebuchet MS"/>
                <w:sz w:val="18"/>
                <w:szCs w:val="18"/>
              </w:rPr>
              <w:t>O</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F37FDAF" w14:textId="77777777" w:rsidR="003E17A3" w:rsidRPr="003E17A3" w:rsidRDefault="003E17A3" w:rsidP="00614ABE">
            <w:pPr>
              <w:rPr>
                <w:rFonts w:ascii="Trebuchet MS" w:hAnsi="Trebuchet MS" w:cs="Trebuchet MS"/>
                <w:sz w:val="18"/>
                <w:szCs w:val="18"/>
              </w:rPr>
            </w:pPr>
            <w:r w:rsidRPr="003E17A3">
              <w:rPr>
                <w:rFonts w:ascii="Trebuchet MS" w:hAnsi="Trebuchet MS" w:cs="Trebuchet MS"/>
                <w:sz w:val="18"/>
                <w:szCs w:val="18"/>
              </w:rPr>
              <w:t>1</w:t>
            </w:r>
          </w:p>
        </w:tc>
      </w:tr>
      <w:tr w:rsidR="003E17A3" w:rsidRPr="00CE1917" w14:paraId="18B8D979" w14:textId="77777777" w:rsidTr="003E17A3">
        <w:trPr>
          <w:trHeight w:hRule="exact" w:val="255"/>
        </w:trPr>
        <w:tc>
          <w:tcPr>
            <w:tcW w:w="1526" w:type="dxa"/>
            <w:tcBorders>
              <w:top w:val="single" w:sz="4" w:space="0" w:color="auto"/>
              <w:left w:val="single" w:sz="4" w:space="0" w:color="auto"/>
              <w:bottom w:val="nil"/>
              <w:right w:val="single" w:sz="4" w:space="0" w:color="auto"/>
            </w:tcBorders>
            <w:shd w:val="clear" w:color="auto" w:fill="99CCFF"/>
            <w:vAlign w:val="bottom"/>
          </w:tcPr>
          <w:p w14:paraId="25180F8E" w14:textId="77777777" w:rsidR="003E17A3" w:rsidRPr="003E17A3" w:rsidRDefault="00C26A81" w:rsidP="003E17A3">
            <w:pPr>
              <w:rPr>
                <w:rFonts w:ascii="Trebuchet MS" w:hAnsi="Trebuchet MS" w:cs="Trebuchet MS"/>
                <w:sz w:val="18"/>
                <w:szCs w:val="18"/>
              </w:rPr>
            </w:pPr>
            <w:proofErr w:type="spellStart"/>
            <w:r>
              <w:rPr>
                <w:rFonts w:ascii="Trebuchet MS" w:hAnsi="Trebuchet MS" w:cs="Trebuchet MS"/>
                <w:sz w:val="18"/>
                <w:szCs w:val="18"/>
              </w:rPr>
              <w:t>a</w:t>
            </w:r>
            <w:r w:rsidR="00867881" w:rsidRPr="003E17A3">
              <w:rPr>
                <w:rFonts w:ascii="Trebuchet MS" w:hAnsi="Trebuchet MS" w:cs="Trebuchet MS"/>
                <w:sz w:val="18"/>
                <w:szCs w:val="18"/>
              </w:rPr>
              <w:t>fbr</w:t>
            </w:r>
            <w:r w:rsidR="00577C67">
              <w:rPr>
                <w:rFonts w:ascii="Trebuchet MS" w:hAnsi="Trebuchet MS" w:cs="Trebuchet MS"/>
                <w:sz w:val="18"/>
                <w:szCs w:val="18"/>
              </w:rPr>
              <w:t>_</w:t>
            </w:r>
            <w:r w:rsidR="00867881" w:rsidRPr="003E17A3">
              <w:rPr>
                <w:rFonts w:ascii="Trebuchet MS" w:hAnsi="Trebuchet MS" w:cs="Trebuchet MS"/>
                <w:sz w:val="18"/>
                <w:szCs w:val="18"/>
              </w:rPr>
              <w:t>type</w:t>
            </w:r>
            <w:proofErr w:type="spellEnd"/>
          </w:p>
        </w:tc>
        <w:tc>
          <w:tcPr>
            <w:tcW w:w="5386" w:type="dxa"/>
            <w:tcBorders>
              <w:top w:val="single" w:sz="4" w:space="0" w:color="auto"/>
              <w:left w:val="single" w:sz="4" w:space="0" w:color="auto"/>
              <w:bottom w:val="nil"/>
              <w:right w:val="single" w:sz="4" w:space="0" w:color="auto"/>
            </w:tcBorders>
            <w:shd w:val="clear" w:color="auto" w:fill="99CCFF"/>
            <w:vAlign w:val="bottom"/>
          </w:tcPr>
          <w:p w14:paraId="271984FE"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Restriktion</w:t>
            </w:r>
          </w:p>
        </w:tc>
        <w:tc>
          <w:tcPr>
            <w:tcW w:w="1250" w:type="dxa"/>
            <w:tcBorders>
              <w:top w:val="single" w:sz="4" w:space="0" w:color="auto"/>
              <w:left w:val="single" w:sz="4" w:space="0" w:color="auto"/>
              <w:bottom w:val="nil"/>
              <w:right w:val="single" w:sz="4" w:space="0" w:color="auto"/>
            </w:tcBorders>
            <w:shd w:val="clear" w:color="auto" w:fill="99CCFF"/>
            <w:vAlign w:val="bottom"/>
          </w:tcPr>
          <w:p w14:paraId="190FDCEB"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09AD248"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1E81BC65" w14:textId="77777777" w:rsidR="003E17A3" w:rsidRPr="003E17A3" w:rsidRDefault="003E17A3" w:rsidP="00614ABE">
            <w:pPr>
              <w:jc w:val="center"/>
              <w:rPr>
                <w:rFonts w:ascii="Trebuchet MS" w:hAnsi="Trebuchet MS" w:cs="Trebuchet MS"/>
                <w:sz w:val="18"/>
                <w:szCs w:val="18"/>
              </w:rPr>
            </w:pPr>
            <w:r w:rsidRPr="003E17A3">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722536EB" w14:textId="77777777" w:rsidR="003E17A3" w:rsidRPr="003E17A3" w:rsidRDefault="003E17A3" w:rsidP="00614ABE">
            <w:pPr>
              <w:rPr>
                <w:rFonts w:ascii="Trebuchet MS" w:hAnsi="Trebuchet MS" w:cs="Trebuchet MS"/>
                <w:sz w:val="18"/>
                <w:szCs w:val="18"/>
              </w:rPr>
            </w:pPr>
            <w:r w:rsidRPr="003E17A3">
              <w:rPr>
                <w:rFonts w:ascii="Trebuchet MS" w:hAnsi="Trebuchet MS" w:cs="Trebuchet MS"/>
                <w:sz w:val="18"/>
                <w:szCs w:val="18"/>
              </w:rPr>
              <w:t>Afbrænding tilladt</w:t>
            </w:r>
          </w:p>
        </w:tc>
      </w:tr>
      <w:tr w:rsidR="00424B7D" w:rsidRPr="00CE1917" w14:paraId="3E93F3E8" w14:textId="77777777" w:rsidTr="00424B7D">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067BB36E" w14:textId="77777777" w:rsidR="00424B7D" w:rsidRPr="00CE1917" w:rsidRDefault="00C67B4F" w:rsidP="00424B7D">
            <w:pPr>
              <w:rPr>
                <w:rFonts w:ascii="Trebuchet MS" w:hAnsi="Trebuchet MS" w:cs="Trebuchet MS"/>
                <w:sz w:val="18"/>
                <w:szCs w:val="18"/>
              </w:rPr>
            </w:pPr>
            <w:r>
              <w:rPr>
                <w:rFonts w:ascii="Trebuchet MS" w:hAnsi="Trebuchet MS" w:cs="Trebuchet MS"/>
                <w:sz w:val="18"/>
                <w:szCs w:val="18"/>
              </w:rPr>
              <w:t>l</w:t>
            </w:r>
            <w:r w:rsidR="00867881" w:rsidRPr="00CE1917">
              <w:rPr>
                <w:rFonts w:ascii="Trebuchet MS" w:hAnsi="Trebuchet MS" w:cs="Trebuchet MS"/>
                <w:sz w:val="18"/>
                <w:szCs w:val="18"/>
              </w:rPr>
              <w:t>ink</w:t>
            </w:r>
          </w:p>
        </w:tc>
        <w:tc>
          <w:tcPr>
            <w:tcW w:w="1219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29F267A" w14:textId="77777777" w:rsidR="00424B7D" w:rsidRPr="00CE1917" w:rsidRDefault="00424B7D" w:rsidP="00424B7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24B7D" w:rsidRPr="0051728E" w14:paraId="35A21099" w14:textId="77777777" w:rsidTr="00424B7D">
        <w:trPr>
          <w:trHeight w:hRule="exact" w:val="255"/>
        </w:trPr>
        <w:tc>
          <w:tcPr>
            <w:tcW w:w="13716" w:type="dxa"/>
            <w:gridSpan w:val="6"/>
            <w:tcBorders>
              <w:top w:val="single" w:sz="4" w:space="0" w:color="auto"/>
              <w:left w:val="nil"/>
              <w:bottom w:val="nil"/>
              <w:right w:val="nil"/>
            </w:tcBorders>
            <w:shd w:val="clear" w:color="auto" w:fill="99CCFF"/>
            <w:vAlign w:val="bottom"/>
          </w:tcPr>
          <w:p w14:paraId="4D00E019" w14:textId="77777777" w:rsidR="00424B7D" w:rsidRPr="009367BB" w:rsidRDefault="00424B7D" w:rsidP="00424B7D">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24B7D" w:rsidRPr="0051728E" w14:paraId="79C5EF9E" w14:textId="77777777" w:rsidTr="00424B7D">
        <w:trPr>
          <w:trHeight w:hRule="exact" w:val="255"/>
        </w:trPr>
        <w:tc>
          <w:tcPr>
            <w:tcW w:w="13716" w:type="dxa"/>
            <w:gridSpan w:val="6"/>
            <w:tcBorders>
              <w:top w:val="nil"/>
              <w:left w:val="nil"/>
              <w:bottom w:val="nil"/>
              <w:right w:val="nil"/>
            </w:tcBorders>
            <w:shd w:val="clear" w:color="auto" w:fill="97DDBA"/>
            <w:vAlign w:val="bottom"/>
          </w:tcPr>
          <w:p w14:paraId="25639E8B" w14:textId="77777777" w:rsidR="00424B7D" w:rsidRDefault="00424B7D" w:rsidP="00424B7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1BF4DEC" w14:textId="77777777" w:rsidR="00424B7D" w:rsidRDefault="003E17A3" w:rsidP="00424B7D">
      <w:pPr>
        <w:pStyle w:val="Overskrift6"/>
      </w:pPr>
      <w:r>
        <w:t xml:space="preserve">5.12.16.1 </w:t>
      </w:r>
      <w:r w:rsidR="00424B7D">
        <w:t>Metadata</w:t>
      </w:r>
      <w:r w:rsidR="00424B7D" w:rsidRPr="008E21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24B7D" w:rsidRPr="0051728E" w14:paraId="03A9F8D6" w14:textId="77777777" w:rsidTr="00424B7D">
        <w:trPr>
          <w:trHeight w:hRule="exact" w:val="255"/>
        </w:trPr>
        <w:tc>
          <w:tcPr>
            <w:tcW w:w="2235" w:type="dxa"/>
            <w:shd w:val="clear" w:color="auto" w:fill="D9D9D9"/>
            <w:vAlign w:val="bottom"/>
          </w:tcPr>
          <w:p w14:paraId="531D481A"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563E08B" w14:textId="77777777" w:rsidR="00424B7D" w:rsidRPr="00FE3FC3" w:rsidRDefault="00424B7D" w:rsidP="00424B7D">
            <w:pPr>
              <w:rPr>
                <w:rFonts w:ascii="Trebuchet MS" w:hAnsi="Trebuchet MS" w:cs="Trebuchet MS"/>
                <w:bCs/>
                <w:sz w:val="18"/>
                <w:szCs w:val="18"/>
              </w:rPr>
            </w:pPr>
            <w:r w:rsidRPr="00FE3FC3">
              <w:rPr>
                <w:rFonts w:ascii="Trebuchet MS" w:hAnsi="Trebuchet MS" w:cs="Trebuchet MS"/>
                <w:b/>
                <w:bCs/>
                <w:sz w:val="18"/>
                <w:szCs w:val="18"/>
              </w:rPr>
              <w:t>Beskrivelse</w:t>
            </w:r>
          </w:p>
        </w:tc>
      </w:tr>
      <w:tr w:rsidR="00424B7D" w:rsidRPr="0051728E" w14:paraId="6A06C915" w14:textId="77777777" w:rsidTr="00424B7D">
        <w:trPr>
          <w:trHeight w:hRule="exact" w:val="255"/>
        </w:trPr>
        <w:tc>
          <w:tcPr>
            <w:tcW w:w="2235" w:type="dxa"/>
            <w:shd w:val="clear" w:color="auto" w:fill="E0E0E0"/>
            <w:vAlign w:val="bottom"/>
          </w:tcPr>
          <w:p w14:paraId="2ABBD008"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22895C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Afbrændingsområde</w:t>
            </w:r>
          </w:p>
        </w:tc>
      </w:tr>
      <w:tr w:rsidR="00424B7D" w:rsidRPr="0051728E" w14:paraId="34F15A9D" w14:textId="77777777" w:rsidTr="00424B7D">
        <w:trPr>
          <w:trHeight w:hRule="exact" w:val="255"/>
        </w:trPr>
        <w:tc>
          <w:tcPr>
            <w:tcW w:w="2235" w:type="dxa"/>
            <w:shd w:val="clear" w:color="auto" w:fill="E0E0E0"/>
            <w:vAlign w:val="bottom"/>
          </w:tcPr>
          <w:p w14:paraId="215D2A03"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E21777B" w14:textId="77777777" w:rsidR="00424B7D" w:rsidRDefault="00D7204B" w:rsidP="00424B7D">
            <w:pPr>
              <w:rPr>
                <w:rFonts w:ascii="Trebuchet MS" w:hAnsi="Trebuchet MS"/>
                <w:sz w:val="18"/>
                <w:szCs w:val="18"/>
              </w:rPr>
            </w:pPr>
            <w:r>
              <w:rPr>
                <w:rFonts w:ascii="Trebuchet MS" w:hAnsi="Trebuchet MS"/>
                <w:sz w:val="18"/>
                <w:szCs w:val="18"/>
              </w:rPr>
              <w:t>6115</w:t>
            </w:r>
          </w:p>
        </w:tc>
      </w:tr>
      <w:tr w:rsidR="00424B7D" w:rsidRPr="0051728E" w14:paraId="34546E82" w14:textId="77777777" w:rsidTr="00424B7D">
        <w:trPr>
          <w:trHeight w:hRule="exact" w:val="255"/>
        </w:trPr>
        <w:tc>
          <w:tcPr>
            <w:tcW w:w="2235" w:type="dxa"/>
            <w:shd w:val="clear" w:color="auto" w:fill="E0E0E0"/>
            <w:vAlign w:val="bottom"/>
          </w:tcPr>
          <w:p w14:paraId="2A2E03F7"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25AE6C8" w14:textId="77777777" w:rsidR="00424B7D" w:rsidRPr="00F279E4" w:rsidRDefault="00424B7D" w:rsidP="00424B7D">
            <w:pPr>
              <w:rPr>
                <w:rFonts w:ascii="Trebuchet MS" w:hAnsi="Trebuchet MS" w:cs="Trebuchet MS"/>
                <w:sz w:val="18"/>
                <w:szCs w:val="18"/>
              </w:rPr>
            </w:pPr>
            <w:r>
              <w:rPr>
                <w:rFonts w:ascii="Trebuchet MS" w:hAnsi="Trebuchet MS" w:cs="Trebuchet MS"/>
                <w:sz w:val="18"/>
                <w:szCs w:val="18"/>
              </w:rPr>
              <w:t>Afbrændingsområder i kommunen</w:t>
            </w:r>
          </w:p>
        </w:tc>
      </w:tr>
      <w:tr w:rsidR="00424B7D" w:rsidRPr="0051728E" w14:paraId="2CA1EC00" w14:textId="77777777" w:rsidTr="00424B7D">
        <w:trPr>
          <w:trHeight w:hRule="exact" w:val="709"/>
        </w:trPr>
        <w:tc>
          <w:tcPr>
            <w:tcW w:w="2235" w:type="dxa"/>
            <w:shd w:val="clear" w:color="auto" w:fill="E0E0E0"/>
            <w:vAlign w:val="center"/>
          </w:tcPr>
          <w:p w14:paraId="262041A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E826D25" w14:textId="77777777" w:rsidR="00424B7D" w:rsidRPr="00D77840" w:rsidRDefault="00424B7D" w:rsidP="00424B7D">
            <w:pPr>
              <w:rPr>
                <w:rFonts w:ascii="Trebuchet MS" w:hAnsi="Trebuchet MS" w:cs="Trebuchet MS"/>
                <w:sz w:val="18"/>
                <w:szCs w:val="18"/>
              </w:rPr>
            </w:pPr>
            <w:r>
              <w:rPr>
                <w:rFonts w:ascii="Trebuchet MS" w:hAnsi="Trebuchet MS" w:cs="Trebuchet MS"/>
                <w:sz w:val="18"/>
                <w:szCs w:val="18"/>
              </w:rPr>
              <w:t>Afbrændingsområderne er de administrative områder, bestående af en række matrikelnumre og vejlitra, som udgør et område. Der findes forskellige restriktioner på afbrændingsområder som fremgår af kodeliste. Restriktionerne følger dels beredskabsloven (afstandskrav mm) og dels kommunens affaldsdirektiv (hvad må afbrændes) Temaet er kommunedækkende.</w:t>
            </w:r>
          </w:p>
        </w:tc>
      </w:tr>
      <w:tr w:rsidR="00424B7D" w:rsidRPr="0051728E" w14:paraId="149B0189" w14:textId="77777777" w:rsidTr="00424B7D">
        <w:trPr>
          <w:trHeight w:hRule="exact" w:val="255"/>
        </w:trPr>
        <w:tc>
          <w:tcPr>
            <w:tcW w:w="2235" w:type="dxa"/>
            <w:shd w:val="clear" w:color="auto" w:fill="E0E0E0"/>
            <w:vAlign w:val="bottom"/>
          </w:tcPr>
          <w:p w14:paraId="5AE78162" w14:textId="77777777" w:rsidR="00424B7D" w:rsidRPr="0051728E" w:rsidRDefault="00424B7D" w:rsidP="00424B7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E5B6E14"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Oplyse sagsbehandler og borger via selvbetjeningsløsninger, hvilke regler for afbrænding der gælder for deres ejendom.</w:t>
            </w:r>
          </w:p>
        </w:tc>
      </w:tr>
      <w:tr w:rsidR="00424B7D" w:rsidRPr="0051728E" w14:paraId="51E03797" w14:textId="77777777" w:rsidTr="00424B7D">
        <w:trPr>
          <w:trHeight w:hRule="exact" w:val="255"/>
        </w:trPr>
        <w:tc>
          <w:tcPr>
            <w:tcW w:w="2235" w:type="dxa"/>
            <w:shd w:val="clear" w:color="auto" w:fill="E0E0E0"/>
            <w:vAlign w:val="bottom"/>
          </w:tcPr>
          <w:p w14:paraId="19969972" w14:textId="77777777" w:rsidR="00424B7D" w:rsidRPr="0051728E" w:rsidRDefault="00424B7D" w:rsidP="00424B7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189787D" w14:textId="77777777" w:rsidR="00424B7D" w:rsidRPr="00FE3FC3" w:rsidRDefault="00424B7D" w:rsidP="00424B7D">
            <w:pPr>
              <w:rPr>
                <w:rFonts w:ascii="Trebuchet MS" w:hAnsi="Trebuchet MS" w:cs="Trebuchet MS"/>
                <w:sz w:val="18"/>
                <w:szCs w:val="18"/>
              </w:rPr>
            </w:pPr>
            <w:r>
              <w:rPr>
                <w:rFonts w:ascii="Trebuchet MS" w:hAnsi="Trebuchet MS" w:cs="Trebuchet MS"/>
                <w:bCs/>
                <w:sz w:val="18"/>
                <w:szCs w:val="18"/>
              </w:rPr>
              <w:t>Beredskab, Miljø</w:t>
            </w:r>
          </w:p>
        </w:tc>
      </w:tr>
      <w:tr w:rsidR="00424B7D" w:rsidRPr="0051728E" w14:paraId="25CB59D5" w14:textId="77777777" w:rsidTr="00424B7D">
        <w:trPr>
          <w:trHeight w:hRule="exact" w:val="255"/>
        </w:trPr>
        <w:tc>
          <w:tcPr>
            <w:tcW w:w="2235" w:type="dxa"/>
            <w:shd w:val="clear" w:color="auto" w:fill="E0E0E0"/>
            <w:vAlign w:val="bottom"/>
          </w:tcPr>
          <w:p w14:paraId="21C17014" w14:textId="77777777" w:rsidR="00424B7D" w:rsidRPr="00492FFE" w:rsidRDefault="006D2EDB" w:rsidP="00424B7D">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424B7D" w:rsidRPr="00492FFE">
              <w:rPr>
                <w:rFonts w:ascii="Trebuchet MS" w:hAnsi="Trebuchet MS" w:cs="Trebuchet MS"/>
                <w:sz w:val="18"/>
                <w:szCs w:val="18"/>
              </w:rPr>
              <w:t>_ord</w:t>
            </w:r>
            <w:proofErr w:type="spellEnd"/>
          </w:p>
        </w:tc>
        <w:tc>
          <w:tcPr>
            <w:tcW w:w="11340" w:type="dxa"/>
            <w:shd w:val="clear" w:color="auto" w:fill="FFFFFF"/>
            <w:vAlign w:val="bottom"/>
          </w:tcPr>
          <w:p w14:paraId="14F5690A" w14:textId="77777777" w:rsidR="00424B7D" w:rsidRPr="00492FFE" w:rsidRDefault="00424B7D" w:rsidP="00424B7D">
            <w:pPr>
              <w:autoSpaceDE w:val="0"/>
              <w:autoSpaceDN w:val="0"/>
              <w:adjustRightInd w:val="0"/>
              <w:rPr>
                <w:rFonts w:ascii="Trebuchet MS" w:hAnsi="Trebuchet MS" w:cs="Trebuchet MS"/>
                <w:sz w:val="18"/>
                <w:szCs w:val="18"/>
              </w:rPr>
            </w:pPr>
          </w:p>
        </w:tc>
      </w:tr>
      <w:tr w:rsidR="00424B7D" w:rsidRPr="0051728E" w14:paraId="2AEB08D0" w14:textId="77777777" w:rsidTr="00424B7D">
        <w:trPr>
          <w:trHeight w:hRule="exact" w:val="255"/>
        </w:trPr>
        <w:tc>
          <w:tcPr>
            <w:tcW w:w="2235" w:type="dxa"/>
            <w:shd w:val="clear" w:color="auto" w:fill="E0E0E0"/>
            <w:vAlign w:val="bottom"/>
          </w:tcPr>
          <w:p w14:paraId="054218E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3C0EA5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Flade</w:t>
            </w:r>
          </w:p>
        </w:tc>
      </w:tr>
      <w:tr w:rsidR="00424B7D" w:rsidRPr="0051728E" w14:paraId="39AEA688" w14:textId="77777777" w:rsidTr="00424B7D">
        <w:trPr>
          <w:trHeight w:hRule="exact" w:val="255"/>
        </w:trPr>
        <w:tc>
          <w:tcPr>
            <w:tcW w:w="2235" w:type="dxa"/>
            <w:shd w:val="clear" w:color="auto" w:fill="E0E0E0"/>
            <w:vAlign w:val="bottom"/>
          </w:tcPr>
          <w:p w14:paraId="15BDDB0C" w14:textId="77777777" w:rsidR="00424B7D" w:rsidRPr="00FE3FC3" w:rsidRDefault="00424B7D" w:rsidP="00424B7D">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2F8919C7" w14:textId="77777777" w:rsidR="00424B7D" w:rsidRPr="00FE3FC3" w:rsidRDefault="00D7204B" w:rsidP="00424B7D">
            <w:pPr>
              <w:rPr>
                <w:rFonts w:ascii="Trebuchet MS" w:hAnsi="Trebuchet MS" w:cs="Trebuchet MS"/>
                <w:sz w:val="18"/>
                <w:szCs w:val="18"/>
              </w:rPr>
            </w:pPr>
            <w:r>
              <w:rPr>
                <w:rFonts w:ascii="Trebuchet MS" w:hAnsi="Trebuchet MS" w:cs="Trebuchet MS"/>
                <w:sz w:val="18"/>
                <w:szCs w:val="18"/>
              </w:rPr>
              <w:t>Beredskabsloven</w:t>
            </w:r>
          </w:p>
        </w:tc>
      </w:tr>
      <w:tr w:rsidR="000C68CF" w:rsidRPr="00E5718A" w14:paraId="31AC5949" w14:textId="77777777" w:rsidTr="00424B7D">
        <w:trPr>
          <w:trHeight w:hRule="exact" w:val="255"/>
        </w:trPr>
        <w:tc>
          <w:tcPr>
            <w:tcW w:w="2235" w:type="dxa"/>
            <w:shd w:val="clear" w:color="auto" w:fill="E0E0E0"/>
            <w:vAlign w:val="bottom"/>
          </w:tcPr>
          <w:p w14:paraId="7C3794EE" w14:textId="77777777" w:rsidR="000C68CF" w:rsidRPr="00E6255A" w:rsidRDefault="0089156A" w:rsidP="00424B7D">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7B597361" w14:textId="054EA959" w:rsidR="000C68CF" w:rsidRPr="00E6255A" w:rsidRDefault="004D7551" w:rsidP="00424B7D">
            <w:pPr>
              <w:rPr>
                <w:rFonts w:ascii="Trebuchet MS" w:hAnsi="Trebuchet MS" w:cs="Trebuchet MS"/>
                <w:sz w:val="18"/>
                <w:szCs w:val="18"/>
              </w:rPr>
            </w:pPr>
            <w:r w:rsidRPr="004D7551">
              <w:rPr>
                <w:rFonts w:ascii="Trebuchet MS" w:hAnsi="Trebuchet MS" w:cs="Trebuchet MS"/>
                <w:color w:val="4F81BD"/>
                <w:sz w:val="18"/>
                <w:szCs w:val="18"/>
              </w:rPr>
              <w:t>02.05.05</w:t>
            </w:r>
          </w:p>
        </w:tc>
      </w:tr>
    </w:tbl>
    <w:p w14:paraId="3BEA018A" w14:textId="77777777" w:rsidR="00424B7D" w:rsidRPr="00A32757" w:rsidRDefault="003E17A3" w:rsidP="00424B7D">
      <w:pPr>
        <w:pStyle w:val="Overskrift6"/>
      </w:pPr>
      <w:r>
        <w:t xml:space="preserve">5.12.16.2 </w:t>
      </w:r>
      <w:r w:rsidR="00424B7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24B7D" w:rsidRPr="0051728E" w14:paraId="726F07B1" w14:textId="77777777" w:rsidTr="00424B7D">
        <w:trPr>
          <w:trHeight w:hRule="exact" w:val="255"/>
        </w:trPr>
        <w:tc>
          <w:tcPr>
            <w:tcW w:w="4503" w:type="dxa"/>
            <w:shd w:val="clear" w:color="auto" w:fill="D9D9D9"/>
            <w:vAlign w:val="bottom"/>
          </w:tcPr>
          <w:p w14:paraId="1B49D191"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9F9779F"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4B7D" w:rsidRPr="0051728E" w14:paraId="7FB6FAA0" w14:textId="77777777" w:rsidTr="00424B7D">
        <w:trPr>
          <w:trHeight w:hRule="exact" w:val="709"/>
        </w:trPr>
        <w:tc>
          <w:tcPr>
            <w:tcW w:w="4503" w:type="dxa"/>
            <w:shd w:val="clear" w:color="auto" w:fill="E0E0E0"/>
            <w:vAlign w:val="center"/>
          </w:tcPr>
          <w:p w14:paraId="288717F3" w14:textId="77777777" w:rsidR="00424B7D" w:rsidRPr="00024C60" w:rsidRDefault="00424B7D" w:rsidP="00424B7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61AE887C"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Afgrænsningerne bør snappes til matrikelgeometrien i videst muligt omfang eller evt. ved kopi af matrikelgeometrien, som så samles til en flade i hvert område. Da afbrændingsområderne ofte følger </w:t>
            </w:r>
            <w:proofErr w:type="gramStart"/>
            <w:r>
              <w:rPr>
                <w:rFonts w:ascii="Trebuchet MS" w:hAnsi="Trebuchet MS" w:cs="Trebuchet MS"/>
                <w:sz w:val="18"/>
                <w:szCs w:val="18"/>
              </w:rPr>
              <w:t>zonegrænser</w:t>
            </w:r>
            <w:proofErr w:type="gramEnd"/>
            <w:r>
              <w:rPr>
                <w:rFonts w:ascii="Trebuchet MS" w:hAnsi="Trebuchet MS" w:cs="Trebuchet MS"/>
                <w:sz w:val="18"/>
                <w:szCs w:val="18"/>
              </w:rPr>
              <w:t xml:space="preserve"> kan områderne evt. også kopieres derfra. Temaet er kommunedækkende.</w:t>
            </w:r>
          </w:p>
        </w:tc>
      </w:tr>
      <w:tr w:rsidR="00424B7D" w:rsidRPr="0051728E" w14:paraId="12EE16A1" w14:textId="77777777" w:rsidTr="00424B7D">
        <w:trPr>
          <w:trHeight w:hRule="exact" w:val="255"/>
        </w:trPr>
        <w:tc>
          <w:tcPr>
            <w:tcW w:w="4503" w:type="dxa"/>
            <w:shd w:val="clear" w:color="auto" w:fill="E0E0E0"/>
            <w:vAlign w:val="bottom"/>
          </w:tcPr>
          <w:p w14:paraId="29B9B673"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54992A06"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Opdeles i nummer/navn for hvert område.</w:t>
            </w:r>
          </w:p>
        </w:tc>
      </w:tr>
      <w:tr w:rsidR="00424B7D" w:rsidRPr="0051728E" w14:paraId="17805576" w14:textId="77777777" w:rsidTr="00424B7D">
        <w:trPr>
          <w:trHeight w:hRule="exact" w:val="255"/>
        </w:trPr>
        <w:tc>
          <w:tcPr>
            <w:tcW w:w="4503" w:type="dxa"/>
            <w:shd w:val="clear" w:color="auto" w:fill="E0E0E0"/>
            <w:vAlign w:val="bottom"/>
          </w:tcPr>
          <w:p w14:paraId="52E6C7EC"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A9093BB"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0,1 ha</w:t>
            </w:r>
          </w:p>
        </w:tc>
      </w:tr>
      <w:tr w:rsidR="00424B7D" w:rsidRPr="0051728E" w14:paraId="14DF1F1A" w14:textId="77777777" w:rsidTr="00424B7D">
        <w:trPr>
          <w:trHeight w:hRule="exact" w:val="255"/>
        </w:trPr>
        <w:tc>
          <w:tcPr>
            <w:tcW w:w="4503" w:type="dxa"/>
            <w:shd w:val="clear" w:color="auto" w:fill="E0E0E0"/>
            <w:vAlign w:val="bottom"/>
          </w:tcPr>
          <w:p w14:paraId="315B5254"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7723EC7" w14:textId="77777777" w:rsidR="00424B7D" w:rsidRPr="00024C60" w:rsidRDefault="00424B7D" w:rsidP="00424B7D">
            <w:pPr>
              <w:rPr>
                <w:rFonts w:ascii="Trebuchet MS" w:hAnsi="Trebuchet MS" w:cs="Trebuchet MS"/>
                <w:sz w:val="18"/>
                <w:szCs w:val="18"/>
              </w:rPr>
            </w:pPr>
          </w:p>
        </w:tc>
      </w:tr>
      <w:tr w:rsidR="00424B7D" w:rsidRPr="0051728E" w14:paraId="420232C3" w14:textId="77777777" w:rsidTr="00424B7D">
        <w:trPr>
          <w:trHeight w:hRule="exact" w:val="255"/>
        </w:trPr>
        <w:tc>
          <w:tcPr>
            <w:tcW w:w="4503" w:type="dxa"/>
            <w:shd w:val="clear" w:color="auto" w:fill="E0E0E0"/>
            <w:vAlign w:val="bottom"/>
          </w:tcPr>
          <w:p w14:paraId="4EB8F4DF"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2896F358"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424B7D" w:rsidRPr="0051728E" w14:paraId="136DE656" w14:textId="77777777" w:rsidTr="00424B7D">
        <w:trPr>
          <w:trHeight w:hRule="exact" w:val="255"/>
        </w:trPr>
        <w:tc>
          <w:tcPr>
            <w:tcW w:w="4503" w:type="dxa"/>
            <w:shd w:val="clear" w:color="auto" w:fill="E0E0E0"/>
            <w:vAlign w:val="bottom"/>
          </w:tcPr>
          <w:p w14:paraId="69623ABB"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873F43E"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w:t>
            </w:r>
          </w:p>
        </w:tc>
      </w:tr>
    </w:tbl>
    <w:p w14:paraId="405EDB08" w14:textId="77777777" w:rsidR="00424B7D" w:rsidRPr="00A32757" w:rsidRDefault="003E17A3" w:rsidP="00424B7D">
      <w:pPr>
        <w:pStyle w:val="Overskrift6"/>
      </w:pPr>
      <w:r>
        <w:t xml:space="preserve">5.12.16.3 </w:t>
      </w:r>
      <w:r w:rsidR="00424B7D">
        <w:t>Kodelister</w:t>
      </w:r>
    </w:p>
    <w:p w14:paraId="1205886B" w14:textId="77777777" w:rsidR="00424B7D" w:rsidRDefault="00424B7D" w:rsidP="00424B7D">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94F216C" w14:textId="77777777" w:rsidR="00424B7D" w:rsidRPr="00A32757" w:rsidRDefault="003E17A3" w:rsidP="00424B7D">
      <w:pPr>
        <w:pStyle w:val="Overskrift7"/>
      </w:pPr>
      <w:r>
        <w:t xml:space="preserve">5.12.16.3.1   </w:t>
      </w:r>
      <w:r w:rsidR="00424B7D">
        <w:t>6</w:t>
      </w:r>
      <w:r w:rsidR="00BA552C" w:rsidRPr="004D056C">
        <w:t>1</w:t>
      </w:r>
      <w:r w:rsidR="00424B7D">
        <w:t xml:space="preserve">15 </w:t>
      </w:r>
      <w:proofErr w:type="spellStart"/>
      <w:r w:rsidR="00424B7D">
        <w:t>Afbr_type</w:t>
      </w:r>
      <w:proofErr w:type="spellEnd"/>
      <w:r w:rsidR="00424B7D" w:rsidRPr="00CC386E">
        <w:rPr>
          <w:rStyle w:val="TypografiOverskrift4BrugerdefineretfarveRGB0Tegn"/>
        </w:rPr>
        <w:t xml:space="preserve"> </w:t>
      </w:r>
      <w:r w:rsidR="00424B7D">
        <w:t>(</w:t>
      </w:r>
      <w:r w:rsidR="00BA552C" w:rsidRPr="004D056C">
        <w:t>d_6115_afbr_type</w:t>
      </w:r>
      <w:r w:rsidR="00424B7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4404"/>
        <w:gridCol w:w="1155"/>
        <w:gridCol w:w="6120"/>
      </w:tblGrid>
      <w:tr w:rsidR="00B37AE0" w:rsidRPr="0051728E" w14:paraId="01CE8025" w14:textId="77777777" w:rsidTr="00B37AE0">
        <w:trPr>
          <w:trHeight w:hRule="exact" w:val="255"/>
        </w:trPr>
        <w:tc>
          <w:tcPr>
            <w:tcW w:w="1779" w:type="dxa"/>
            <w:tcBorders>
              <w:bottom w:val="single" w:sz="4" w:space="0" w:color="auto"/>
            </w:tcBorders>
            <w:shd w:val="clear" w:color="auto" w:fill="D9D9D9"/>
            <w:vAlign w:val="bottom"/>
          </w:tcPr>
          <w:p w14:paraId="6BC2210C" w14:textId="77777777" w:rsidR="00B37AE0" w:rsidRPr="0051728E" w:rsidRDefault="00B37AE0" w:rsidP="00424B7D">
            <w:pPr>
              <w:rPr>
                <w:rFonts w:ascii="Trebuchet MS" w:hAnsi="Trebuchet MS" w:cs="Trebuchet MS"/>
                <w:b/>
                <w:bCs/>
                <w:sz w:val="18"/>
                <w:szCs w:val="18"/>
              </w:rPr>
            </w:pPr>
            <w:proofErr w:type="spellStart"/>
            <w:r>
              <w:rPr>
                <w:rFonts w:ascii="Trebuchet MS" w:hAnsi="Trebuchet MS" w:cs="Trebuchet MS"/>
                <w:b/>
                <w:bCs/>
                <w:sz w:val="18"/>
                <w:szCs w:val="18"/>
              </w:rPr>
              <w:t>afbr_type_kode</w:t>
            </w:r>
            <w:proofErr w:type="spellEnd"/>
          </w:p>
        </w:tc>
        <w:tc>
          <w:tcPr>
            <w:tcW w:w="0" w:type="auto"/>
            <w:tcBorders>
              <w:bottom w:val="single" w:sz="4" w:space="0" w:color="auto"/>
            </w:tcBorders>
            <w:shd w:val="clear" w:color="auto" w:fill="D9D9D9"/>
            <w:vAlign w:val="bottom"/>
          </w:tcPr>
          <w:p w14:paraId="117AAA18" w14:textId="77777777" w:rsidR="00B37AE0" w:rsidRPr="0051728E" w:rsidRDefault="00B37AE0" w:rsidP="00424B7D">
            <w:pPr>
              <w:rPr>
                <w:rFonts w:ascii="Trebuchet MS" w:hAnsi="Trebuchet MS" w:cs="Trebuchet MS"/>
                <w:bCs/>
                <w:sz w:val="18"/>
                <w:szCs w:val="18"/>
              </w:rPr>
            </w:pPr>
            <w:proofErr w:type="spellStart"/>
            <w:r>
              <w:rPr>
                <w:rFonts w:ascii="Trebuchet MS" w:hAnsi="Trebuchet MS" w:cs="Trebuchet MS"/>
                <w:b/>
                <w:bCs/>
                <w:sz w:val="18"/>
                <w:szCs w:val="18"/>
              </w:rPr>
              <w:t>afbr_type</w:t>
            </w:r>
            <w:proofErr w:type="spellEnd"/>
          </w:p>
        </w:tc>
        <w:tc>
          <w:tcPr>
            <w:tcW w:w="1155" w:type="dxa"/>
            <w:tcBorders>
              <w:bottom w:val="single" w:sz="4" w:space="0" w:color="auto"/>
            </w:tcBorders>
            <w:shd w:val="clear" w:color="auto" w:fill="D9D9D9"/>
            <w:vAlign w:val="bottom"/>
          </w:tcPr>
          <w:p w14:paraId="29DC2161"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6120" w:type="dxa"/>
            <w:tcBorders>
              <w:bottom w:val="single" w:sz="4" w:space="0" w:color="auto"/>
            </w:tcBorders>
            <w:shd w:val="clear" w:color="auto" w:fill="D9D9D9"/>
            <w:vAlign w:val="bottom"/>
          </w:tcPr>
          <w:p w14:paraId="7CF944BA" w14:textId="77777777" w:rsidR="00B37AE0" w:rsidRPr="0051728E" w:rsidRDefault="00B37AE0" w:rsidP="00424B7D">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211D85A0"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6A16C68F" w14:textId="77777777" w:rsidR="00B37AE0" w:rsidRPr="00CE6370" w:rsidRDefault="00B37AE0" w:rsidP="00424B7D">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6CC41DC" w14:textId="77777777" w:rsidR="00B37AE0" w:rsidRPr="00243B36" w:rsidRDefault="00B37AE0" w:rsidP="00424B7D">
            <w:pPr>
              <w:rPr>
                <w:rFonts w:ascii="Trebuchet MS" w:hAnsi="Trebuchet MS"/>
                <w:sz w:val="18"/>
                <w:szCs w:val="18"/>
              </w:rPr>
            </w:pPr>
            <w:r>
              <w:rPr>
                <w:rFonts w:ascii="Trebuchet MS" w:hAnsi="Trebuchet MS"/>
                <w:sz w:val="18"/>
                <w:szCs w:val="18"/>
              </w:rPr>
              <w:t>Afbrænding forbudt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5073A3C"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6151FB2B"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forbudt</w:t>
            </w:r>
          </w:p>
        </w:tc>
      </w:tr>
      <w:tr w:rsidR="00B37AE0" w:rsidRPr="0051728E" w14:paraId="0150CD2E"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049C1F46" w14:textId="77777777" w:rsidR="00B37AE0" w:rsidRPr="00CE6370" w:rsidRDefault="00B37AE0" w:rsidP="00424B7D">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468733A" w14:textId="77777777" w:rsidR="00B37AE0" w:rsidRPr="00243B36" w:rsidRDefault="00B37AE0" w:rsidP="00424B7D">
            <w:pPr>
              <w:rPr>
                <w:rFonts w:ascii="Trebuchet MS" w:hAnsi="Trebuchet MS"/>
                <w:sz w:val="18"/>
                <w:szCs w:val="18"/>
              </w:rPr>
            </w:pPr>
            <w:r>
              <w:rPr>
                <w:rFonts w:ascii="Trebuchet MS" w:hAnsi="Trebuchet MS"/>
                <w:sz w:val="18"/>
                <w:szCs w:val="18"/>
              </w:rPr>
              <w:t>Afbrændingsforbud jf. afbrændingsbekendtgørelsen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6197E1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7B081D16"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forbudt som følge af afbrændingsbekendtgørelsen (miljø)</w:t>
            </w:r>
          </w:p>
        </w:tc>
      </w:tr>
      <w:tr w:rsidR="00B37AE0" w:rsidRPr="0051728E" w14:paraId="68372395"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13DC1EAD" w14:textId="77777777" w:rsidR="00B37AE0" w:rsidRDefault="00B37AE0" w:rsidP="00424B7D">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7E9198D4" w14:textId="77777777" w:rsidR="00B37AE0" w:rsidRPr="00243B36" w:rsidRDefault="00B37AE0" w:rsidP="00424B7D">
            <w:pPr>
              <w:rPr>
                <w:rFonts w:ascii="Trebuchet MS" w:hAnsi="Trebuchet MS"/>
                <w:sz w:val="18"/>
                <w:szCs w:val="18"/>
              </w:rPr>
            </w:pPr>
            <w:r>
              <w:rPr>
                <w:rFonts w:ascii="Trebuchet MS" w:hAnsi="Trebuchet MS"/>
                <w:sz w:val="18"/>
                <w:szCs w:val="18"/>
              </w:rPr>
              <w:t>Afbrænding tilladt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2A0FB62"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64D8B225"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tilladt</w:t>
            </w:r>
          </w:p>
        </w:tc>
      </w:tr>
    </w:tbl>
    <w:p w14:paraId="5951AEF4" w14:textId="77777777" w:rsidR="00E3391E" w:rsidRPr="001C410C" w:rsidRDefault="00A52D18" w:rsidP="00E3391E">
      <w:pPr>
        <w:pStyle w:val="Overskrift2"/>
        <w:rPr>
          <w:kern w:val="32"/>
        </w:rPr>
      </w:pPr>
      <w:bookmarkStart w:id="484" w:name="_Toc63351521"/>
      <w:r w:rsidRPr="001C410C">
        <w:rPr>
          <w:kern w:val="32"/>
        </w:rPr>
        <w:t>5.12.</w:t>
      </w:r>
      <w:r w:rsidR="00E3391E" w:rsidRPr="001C410C">
        <w:rPr>
          <w:kern w:val="32"/>
        </w:rPr>
        <w:t>17 Olieberedskabsplan (6</w:t>
      </w:r>
      <w:r w:rsidRPr="001C410C">
        <w:rPr>
          <w:kern w:val="32"/>
        </w:rPr>
        <w:t>1</w:t>
      </w:r>
      <w:r w:rsidR="00E3391E" w:rsidRPr="001C410C">
        <w:rPr>
          <w:kern w:val="32"/>
        </w:rPr>
        <w:t>16)</w:t>
      </w:r>
      <w:bookmarkEnd w:id="484"/>
      <w:r w:rsidR="00E3391E" w:rsidRPr="001C410C">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820"/>
        <w:gridCol w:w="1559"/>
        <w:gridCol w:w="1386"/>
        <w:gridCol w:w="1459"/>
        <w:gridCol w:w="2683"/>
      </w:tblGrid>
      <w:tr w:rsidR="00E3391E" w:rsidRPr="0051728E" w14:paraId="533AB5BC" w14:textId="77777777" w:rsidTr="00380C13">
        <w:tc>
          <w:tcPr>
            <w:tcW w:w="1809" w:type="dxa"/>
            <w:tcBorders>
              <w:bottom w:val="single" w:sz="4" w:space="0" w:color="auto"/>
            </w:tcBorders>
            <w:shd w:val="clear" w:color="auto" w:fill="D9D9D9"/>
            <w:vAlign w:val="center"/>
          </w:tcPr>
          <w:p w14:paraId="2DB1BD7A" w14:textId="77777777" w:rsidR="00E3391E" w:rsidRPr="009367BB" w:rsidRDefault="00E3391E" w:rsidP="00380C1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20" w:type="dxa"/>
            <w:tcBorders>
              <w:bottom w:val="single" w:sz="4" w:space="0" w:color="auto"/>
            </w:tcBorders>
            <w:shd w:val="clear" w:color="auto" w:fill="D9D9D9"/>
            <w:vAlign w:val="center"/>
          </w:tcPr>
          <w:p w14:paraId="16BECE4F"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Formål</w:t>
            </w:r>
          </w:p>
        </w:tc>
        <w:tc>
          <w:tcPr>
            <w:tcW w:w="1559" w:type="dxa"/>
            <w:tcBorders>
              <w:bottom w:val="single" w:sz="4" w:space="0" w:color="auto"/>
            </w:tcBorders>
            <w:shd w:val="clear" w:color="auto" w:fill="D9D9D9"/>
            <w:vAlign w:val="center"/>
          </w:tcPr>
          <w:p w14:paraId="30FD7023"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Datatype</w:t>
            </w:r>
          </w:p>
        </w:tc>
        <w:tc>
          <w:tcPr>
            <w:tcW w:w="1386" w:type="dxa"/>
            <w:tcBorders>
              <w:bottom w:val="single" w:sz="4" w:space="0" w:color="auto"/>
            </w:tcBorders>
            <w:shd w:val="clear" w:color="auto" w:fill="D9D9D9"/>
            <w:vAlign w:val="center"/>
          </w:tcPr>
          <w:p w14:paraId="05C3B47A"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9" w:type="dxa"/>
            <w:tcBorders>
              <w:bottom w:val="single" w:sz="4" w:space="0" w:color="auto"/>
            </w:tcBorders>
            <w:shd w:val="clear" w:color="auto" w:fill="D9D9D9"/>
            <w:vAlign w:val="center"/>
          </w:tcPr>
          <w:p w14:paraId="3FEF63EB" w14:textId="77777777" w:rsidR="00E3391E" w:rsidRPr="009367BB" w:rsidRDefault="00E3391E" w:rsidP="00380C13">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DD8FFAB"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Frit</w:t>
            </w:r>
          </w:p>
        </w:tc>
        <w:tc>
          <w:tcPr>
            <w:tcW w:w="2683" w:type="dxa"/>
            <w:shd w:val="clear" w:color="auto" w:fill="D9D9D9"/>
            <w:vAlign w:val="center"/>
          </w:tcPr>
          <w:p w14:paraId="68D52008"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Eksempel</w:t>
            </w:r>
          </w:p>
        </w:tc>
      </w:tr>
      <w:tr w:rsidR="00E3391E" w:rsidRPr="00CB04FD" w14:paraId="6EE858D8"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0E5ADD8B"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navn</w:t>
            </w:r>
          </w:p>
        </w:tc>
        <w:tc>
          <w:tcPr>
            <w:tcW w:w="4820" w:type="dxa"/>
            <w:tcBorders>
              <w:top w:val="single" w:sz="4" w:space="0" w:color="auto"/>
              <w:left w:val="single" w:sz="4" w:space="0" w:color="auto"/>
              <w:bottom w:val="nil"/>
              <w:right w:val="single" w:sz="4" w:space="0" w:color="auto"/>
            </w:tcBorders>
            <w:shd w:val="clear" w:color="auto" w:fill="auto"/>
            <w:vAlign w:val="bottom"/>
          </w:tcPr>
          <w:p w14:paraId="4EF1D4B8"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Navn for område, depot nr. og/eller adgangsvejnavn</w:t>
            </w:r>
          </w:p>
        </w:tc>
        <w:tc>
          <w:tcPr>
            <w:tcW w:w="1559" w:type="dxa"/>
            <w:tcBorders>
              <w:top w:val="single" w:sz="4" w:space="0" w:color="auto"/>
              <w:left w:val="single" w:sz="4" w:space="0" w:color="auto"/>
              <w:bottom w:val="nil"/>
              <w:right w:val="single" w:sz="4" w:space="0" w:color="auto"/>
            </w:tcBorders>
            <w:shd w:val="clear" w:color="auto" w:fill="auto"/>
            <w:vAlign w:val="bottom"/>
          </w:tcPr>
          <w:p w14:paraId="2E7A6BAA"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nil"/>
              <w:right w:val="single" w:sz="4" w:space="0" w:color="auto"/>
            </w:tcBorders>
            <w:shd w:val="clear" w:color="auto" w:fill="auto"/>
            <w:vAlign w:val="bottom"/>
          </w:tcPr>
          <w:p w14:paraId="298123EA"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0-128 tegn</w:t>
            </w:r>
          </w:p>
        </w:tc>
        <w:tc>
          <w:tcPr>
            <w:tcW w:w="1459" w:type="dxa"/>
            <w:tcBorders>
              <w:top w:val="single" w:sz="4" w:space="0" w:color="auto"/>
              <w:left w:val="single" w:sz="4" w:space="0" w:color="auto"/>
              <w:bottom w:val="nil"/>
              <w:right w:val="single" w:sz="4" w:space="0" w:color="auto"/>
            </w:tcBorders>
            <w:shd w:val="clear" w:color="auto" w:fill="auto"/>
            <w:vAlign w:val="center"/>
          </w:tcPr>
          <w:p w14:paraId="5A4B829A"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auto"/>
            <w:vAlign w:val="bottom"/>
          </w:tcPr>
          <w:p w14:paraId="1DDE296F" w14:textId="77777777" w:rsidR="00E3391E" w:rsidRPr="003E17A3" w:rsidRDefault="003E17A3" w:rsidP="006B4CBE">
            <w:pPr>
              <w:rPr>
                <w:rFonts w:ascii="Trebuchet MS" w:hAnsi="Trebuchet MS" w:cs="Trebuchet MS"/>
                <w:sz w:val="18"/>
                <w:szCs w:val="18"/>
              </w:rPr>
            </w:pPr>
            <w:r w:rsidRPr="003E17A3">
              <w:rPr>
                <w:rFonts w:ascii="Trebuchet MS" w:hAnsi="Trebuchet MS" w:cs="Trebuchet MS"/>
                <w:sz w:val="18"/>
                <w:szCs w:val="18"/>
              </w:rPr>
              <w:t>Klintebjerg</w:t>
            </w:r>
          </w:p>
        </w:tc>
      </w:tr>
      <w:tr w:rsidR="00E3391E" w:rsidRPr="00CB04FD" w14:paraId="3496644B"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62A54848" w14:textId="77777777" w:rsidR="00E3391E" w:rsidRPr="00255861" w:rsidRDefault="00A379B2" w:rsidP="006B4CBE">
            <w:pPr>
              <w:rPr>
                <w:rFonts w:ascii="Trebuchet MS" w:hAnsi="Trebuchet MS"/>
                <w:sz w:val="18"/>
                <w:szCs w:val="18"/>
              </w:rPr>
            </w:pPr>
            <w:proofErr w:type="spellStart"/>
            <w:r w:rsidRPr="00255861">
              <w:rPr>
                <w:rFonts w:ascii="Trebuchet MS" w:hAnsi="Trebuchet MS"/>
                <w:sz w:val="18"/>
                <w:szCs w:val="18"/>
              </w:rPr>
              <w:t>strand</w:t>
            </w:r>
            <w:r w:rsidR="003E2BF8" w:rsidRPr="00255861">
              <w:rPr>
                <w:rFonts w:ascii="Trebuchet MS" w:hAnsi="Trebuchet MS"/>
                <w:sz w:val="18"/>
                <w:szCs w:val="18"/>
              </w:rPr>
              <w:t>_</w:t>
            </w:r>
            <w:r w:rsidR="00867881" w:rsidRPr="00255861">
              <w:rPr>
                <w:rFonts w:ascii="Trebuchet MS" w:hAnsi="Trebuchet MS"/>
                <w:sz w:val="18"/>
                <w:szCs w:val="18"/>
              </w:rPr>
              <w:t>type_kode</w:t>
            </w:r>
            <w:proofErr w:type="spellEnd"/>
          </w:p>
        </w:tc>
        <w:tc>
          <w:tcPr>
            <w:tcW w:w="4820" w:type="dxa"/>
            <w:tcBorders>
              <w:top w:val="single" w:sz="4" w:space="0" w:color="auto"/>
              <w:left w:val="single" w:sz="4" w:space="0" w:color="auto"/>
              <w:bottom w:val="nil"/>
              <w:right w:val="single" w:sz="4" w:space="0" w:color="auto"/>
            </w:tcBorders>
            <w:shd w:val="clear" w:color="auto" w:fill="auto"/>
            <w:vAlign w:val="bottom"/>
          </w:tcPr>
          <w:p w14:paraId="79D2EF0F"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 xml:space="preserve">Kodetal for </w:t>
            </w:r>
            <w:proofErr w:type="gramStart"/>
            <w:r w:rsidRPr="006B4CBE">
              <w:rPr>
                <w:rFonts w:ascii="Trebuchet MS" w:hAnsi="Trebuchet MS"/>
                <w:sz w:val="18"/>
                <w:szCs w:val="18"/>
              </w:rPr>
              <w:t>strandtype  og</w:t>
            </w:r>
            <w:proofErr w:type="gramEnd"/>
            <w:r w:rsidRPr="006B4CBE">
              <w:rPr>
                <w:rFonts w:ascii="Trebuchet MS" w:hAnsi="Trebuchet MS"/>
                <w:sz w:val="18"/>
                <w:szCs w:val="18"/>
              </w:rPr>
              <w:t xml:space="preserve"> depot</w:t>
            </w:r>
          </w:p>
        </w:tc>
        <w:tc>
          <w:tcPr>
            <w:tcW w:w="1559" w:type="dxa"/>
            <w:tcBorders>
              <w:top w:val="single" w:sz="4" w:space="0" w:color="auto"/>
              <w:left w:val="single" w:sz="4" w:space="0" w:color="auto"/>
              <w:bottom w:val="nil"/>
              <w:right w:val="single" w:sz="4" w:space="0" w:color="auto"/>
            </w:tcBorders>
            <w:shd w:val="clear" w:color="auto" w:fill="auto"/>
            <w:vAlign w:val="bottom"/>
          </w:tcPr>
          <w:p w14:paraId="2C2A0AC9"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auto"/>
            <w:vAlign w:val="bottom"/>
          </w:tcPr>
          <w:p w14:paraId="63EC8FEB"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1-9</w:t>
            </w:r>
          </w:p>
        </w:tc>
        <w:tc>
          <w:tcPr>
            <w:tcW w:w="1459" w:type="dxa"/>
            <w:tcBorders>
              <w:top w:val="single" w:sz="4" w:space="0" w:color="auto"/>
              <w:left w:val="single" w:sz="4" w:space="0" w:color="auto"/>
              <w:bottom w:val="nil"/>
              <w:right w:val="single" w:sz="4" w:space="0" w:color="auto"/>
            </w:tcBorders>
            <w:shd w:val="clear" w:color="auto" w:fill="auto"/>
            <w:vAlign w:val="center"/>
          </w:tcPr>
          <w:p w14:paraId="055A0E7B"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O</w:t>
            </w:r>
          </w:p>
        </w:tc>
        <w:tc>
          <w:tcPr>
            <w:tcW w:w="2683" w:type="dxa"/>
            <w:tcBorders>
              <w:top w:val="single" w:sz="4" w:space="0" w:color="auto"/>
              <w:left w:val="single" w:sz="4" w:space="0" w:color="auto"/>
              <w:bottom w:val="nil"/>
              <w:right w:val="single" w:sz="4" w:space="0" w:color="auto"/>
            </w:tcBorders>
            <w:shd w:val="clear" w:color="auto" w:fill="auto"/>
            <w:vAlign w:val="bottom"/>
          </w:tcPr>
          <w:p w14:paraId="6AEA2B92"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1</w:t>
            </w:r>
          </w:p>
        </w:tc>
      </w:tr>
      <w:tr w:rsidR="00E3391E" w:rsidRPr="00CE1917" w14:paraId="4E513074"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08926C70" w14:textId="77777777" w:rsidR="00E3391E" w:rsidRPr="00255861" w:rsidRDefault="00A379B2" w:rsidP="006B4CBE">
            <w:pPr>
              <w:rPr>
                <w:rFonts w:ascii="Trebuchet MS" w:hAnsi="Trebuchet MS"/>
                <w:sz w:val="18"/>
                <w:szCs w:val="18"/>
              </w:rPr>
            </w:pPr>
            <w:proofErr w:type="spellStart"/>
            <w:r w:rsidRPr="00255861">
              <w:rPr>
                <w:rFonts w:ascii="Trebuchet MS" w:hAnsi="Trebuchet MS"/>
                <w:sz w:val="18"/>
                <w:szCs w:val="18"/>
              </w:rPr>
              <w:t>strand</w:t>
            </w:r>
            <w:r w:rsidR="003E2BF8" w:rsidRPr="00255861">
              <w:rPr>
                <w:rFonts w:ascii="Trebuchet MS" w:hAnsi="Trebuchet MS"/>
                <w:sz w:val="18"/>
                <w:szCs w:val="18"/>
              </w:rPr>
              <w:t>_</w:t>
            </w:r>
            <w:r w:rsidR="00867881" w:rsidRPr="00255861">
              <w:rPr>
                <w:rFonts w:ascii="Trebuchet MS" w:hAnsi="Trebuchet MS"/>
                <w:sz w:val="18"/>
                <w:szCs w:val="18"/>
              </w:rPr>
              <w:t>type</w:t>
            </w:r>
            <w:proofErr w:type="spellEnd"/>
          </w:p>
        </w:tc>
        <w:tc>
          <w:tcPr>
            <w:tcW w:w="4820" w:type="dxa"/>
            <w:tcBorders>
              <w:top w:val="single" w:sz="4" w:space="0" w:color="auto"/>
              <w:left w:val="single" w:sz="4" w:space="0" w:color="auto"/>
              <w:bottom w:val="nil"/>
              <w:right w:val="single" w:sz="4" w:space="0" w:color="auto"/>
            </w:tcBorders>
            <w:shd w:val="clear" w:color="auto" w:fill="99CCFF"/>
            <w:vAlign w:val="bottom"/>
          </w:tcPr>
          <w:p w14:paraId="7456BA55"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Strandtype opdeling i forhold til olieforurening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3E37512E"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nil"/>
              <w:right w:val="single" w:sz="4" w:space="0" w:color="auto"/>
            </w:tcBorders>
            <w:shd w:val="clear" w:color="auto" w:fill="99CCFF"/>
            <w:vAlign w:val="bottom"/>
          </w:tcPr>
          <w:p w14:paraId="6B3226C1"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0-</w:t>
            </w:r>
            <w:r w:rsidRPr="006B4CBE">
              <w:rPr>
                <w:rFonts w:ascii="Trebuchet MS" w:hAnsi="Trebuchet MS"/>
                <w:sz w:val="18"/>
                <w:szCs w:val="18"/>
              </w:rPr>
              <w:t>254</w:t>
            </w:r>
            <w:r w:rsidRPr="006B4CBE">
              <w:rPr>
                <w:rFonts w:ascii="Trebuchet MS" w:hAnsi="Trebuchet MS" w:cs="Trebuchet MS"/>
                <w:sz w:val="18"/>
                <w:szCs w:val="18"/>
              </w:rPr>
              <w:t xml:space="preserve"> tegn</w:t>
            </w:r>
          </w:p>
        </w:tc>
        <w:tc>
          <w:tcPr>
            <w:tcW w:w="1459" w:type="dxa"/>
            <w:tcBorders>
              <w:top w:val="single" w:sz="4" w:space="0" w:color="auto"/>
              <w:left w:val="single" w:sz="4" w:space="0" w:color="auto"/>
              <w:bottom w:val="nil"/>
              <w:right w:val="single" w:sz="4" w:space="0" w:color="auto"/>
            </w:tcBorders>
            <w:shd w:val="clear" w:color="auto" w:fill="99CCFF"/>
            <w:vAlign w:val="center"/>
          </w:tcPr>
          <w:p w14:paraId="7E059A2B"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S</w:t>
            </w:r>
          </w:p>
        </w:tc>
        <w:tc>
          <w:tcPr>
            <w:tcW w:w="2683" w:type="dxa"/>
            <w:tcBorders>
              <w:top w:val="single" w:sz="4" w:space="0" w:color="auto"/>
              <w:left w:val="single" w:sz="4" w:space="0" w:color="auto"/>
              <w:bottom w:val="nil"/>
              <w:right w:val="single" w:sz="4" w:space="0" w:color="auto"/>
            </w:tcBorders>
            <w:shd w:val="clear" w:color="auto" w:fill="99CCFF"/>
            <w:vAlign w:val="bottom"/>
          </w:tcPr>
          <w:p w14:paraId="37F85E94"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Sandstrand</w:t>
            </w:r>
          </w:p>
        </w:tc>
      </w:tr>
      <w:tr w:rsidR="00E3391E" w:rsidRPr="00CE1917" w14:paraId="187F6B34" w14:textId="77777777" w:rsidTr="00047A38">
        <w:trPr>
          <w:trHeight w:hRule="exact" w:val="510"/>
        </w:trPr>
        <w:tc>
          <w:tcPr>
            <w:tcW w:w="1809" w:type="dxa"/>
            <w:tcBorders>
              <w:top w:val="single" w:sz="4" w:space="0" w:color="auto"/>
              <w:left w:val="single" w:sz="4" w:space="0" w:color="auto"/>
              <w:bottom w:val="nil"/>
              <w:right w:val="single" w:sz="4" w:space="0" w:color="auto"/>
            </w:tcBorders>
            <w:shd w:val="clear" w:color="auto" w:fill="FFFFFF"/>
            <w:vAlign w:val="center"/>
          </w:tcPr>
          <w:p w14:paraId="1BBCA012"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prioritet</w:t>
            </w:r>
          </w:p>
        </w:tc>
        <w:tc>
          <w:tcPr>
            <w:tcW w:w="4820" w:type="dxa"/>
            <w:tcBorders>
              <w:top w:val="single" w:sz="4" w:space="0" w:color="auto"/>
              <w:left w:val="single" w:sz="4" w:space="0" w:color="auto"/>
              <w:bottom w:val="nil"/>
              <w:right w:val="single" w:sz="4" w:space="0" w:color="auto"/>
            </w:tcBorders>
            <w:shd w:val="clear" w:color="auto" w:fill="FFFFFF"/>
            <w:vAlign w:val="bottom"/>
          </w:tcPr>
          <w:p w14:paraId="2E55826B"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Prioritering inden for type af strand/depot. 1 højest f.eks. badestrand og fuglebeskyttelsesområde.</w:t>
            </w:r>
          </w:p>
        </w:tc>
        <w:tc>
          <w:tcPr>
            <w:tcW w:w="1559" w:type="dxa"/>
            <w:tcBorders>
              <w:top w:val="single" w:sz="4" w:space="0" w:color="auto"/>
              <w:left w:val="single" w:sz="4" w:space="0" w:color="auto"/>
              <w:bottom w:val="nil"/>
              <w:right w:val="single" w:sz="4" w:space="0" w:color="auto"/>
            </w:tcBorders>
            <w:shd w:val="clear" w:color="auto" w:fill="FFFFFF"/>
            <w:vAlign w:val="center"/>
          </w:tcPr>
          <w:p w14:paraId="21791F56"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FFFFFF"/>
            <w:vAlign w:val="center"/>
          </w:tcPr>
          <w:p w14:paraId="3EB3DF43"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1-9</w:t>
            </w:r>
          </w:p>
        </w:tc>
        <w:tc>
          <w:tcPr>
            <w:tcW w:w="1459" w:type="dxa"/>
            <w:tcBorders>
              <w:top w:val="single" w:sz="4" w:space="0" w:color="auto"/>
              <w:left w:val="single" w:sz="4" w:space="0" w:color="auto"/>
              <w:bottom w:val="nil"/>
              <w:right w:val="single" w:sz="4" w:space="0" w:color="auto"/>
            </w:tcBorders>
            <w:shd w:val="clear" w:color="auto" w:fill="FFFFFF"/>
            <w:vAlign w:val="center"/>
          </w:tcPr>
          <w:p w14:paraId="1588EFF3"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FFFFFF"/>
            <w:vAlign w:val="center"/>
          </w:tcPr>
          <w:p w14:paraId="4169F240"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2</w:t>
            </w:r>
          </w:p>
        </w:tc>
      </w:tr>
      <w:tr w:rsidR="00E3391E" w:rsidRPr="00CE1917" w14:paraId="6E28F9C2"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6B405738" w14:textId="77777777" w:rsidR="00E3391E" w:rsidRPr="00255861" w:rsidRDefault="00867881" w:rsidP="006B4CBE">
            <w:pPr>
              <w:rPr>
                <w:rFonts w:ascii="Trebuchet MS" w:hAnsi="Trebuchet MS"/>
                <w:sz w:val="18"/>
                <w:szCs w:val="18"/>
              </w:rPr>
            </w:pPr>
            <w:proofErr w:type="spellStart"/>
            <w:r w:rsidRPr="00255861">
              <w:rPr>
                <w:rFonts w:ascii="Trebuchet MS" w:hAnsi="Trebuchet MS"/>
                <w:sz w:val="18"/>
                <w:szCs w:val="18"/>
              </w:rPr>
              <w:t>esi_klasse_kode</w:t>
            </w:r>
            <w:proofErr w:type="spellEnd"/>
          </w:p>
        </w:tc>
        <w:tc>
          <w:tcPr>
            <w:tcW w:w="4820" w:type="dxa"/>
            <w:tcBorders>
              <w:top w:val="single" w:sz="4" w:space="0" w:color="auto"/>
              <w:left w:val="single" w:sz="4" w:space="0" w:color="auto"/>
              <w:bottom w:val="nil"/>
              <w:right w:val="single" w:sz="4" w:space="0" w:color="auto"/>
            </w:tcBorders>
            <w:shd w:val="clear" w:color="auto" w:fill="FFFFFF"/>
            <w:vAlign w:val="bottom"/>
          </w:tcPr>
          <w:p w14:paraId="1E5EFB6D"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Kodetal for ESI-klassificeringen</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3CE056A5"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FFFFFF"/>
            <w:vAlign w:val="bottom"/>
          </w:tcPr>
          <w:p w14:paraId="0568CDD0"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1-99</w:t>
            </w:r>
          </w:p>
        </w:tc>
        <w:tc>
          <w:tcPr>
            <w:tcW w:w="1459" w:type="dxa"/>
            <w:tcBorders>
              <w:top w:val="single" w:sz="4" w:space="0" w:color="auto"/>
              <w:left w:val="single" w:sz="4" w:space="0" w:color="auto"/>
              <w:bottom w:val="nil"/>
              <w:right w:val="single" w:sz="4" w:space="0" w:color="auto"/>
            </w:tcBorders>
            <w:shd w:val="clear" w:color="auto" w:fill="FFFFFF"/>
            <w:vAlign w:val="center"/>
          </w:tcPr>
          <w:p w14:paraId="20AC5E2F"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FFFFFF"/>
            <w:vAlign w:val="bottom"/>
          </w:tcPr>
          <w:p w14:paraId="0FA5FEB4"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3</w:t>
            </w:r>
          </w:p>
        </w:tc>
      </w:tr>
      <w:tr w:rsidR="00E3391E" w:rsidRPr="00CE1917" w14:paraId="55476771" w14:textId="77777777" w:rsidTr="003E17A3">
        <w:trPr>
          <w:trHeight w:hRule="exact" w:val="510"/>
        </w:trPr>
        <w:tc>
          <w:tcPr>
            <w:tcW w:w="1809" w:type="dxa"/>
            <w:tcBorders>
              <w:top w:val="single" w:sz="4" w:space="0" w:color="auto"/>
              <w:left w:val="single" w:sz="4" w:space="0" w:color="auto"/>
              <w:bottom w:val="single" w:sz="4" w:space="0" w:color="auto"/>
              <w:right w:val="single" w:sz="4" w:space="0" w:color="auto"/>
            </w:tcBorders>
            <w:shd w:val="clear" w:color="auto" w:fill="99CCFF"/>
            <w:vAlign w:val="center"/>
          </w:tcPr>
          <w:p w14:paraId="3502746C" w14:textId="77777777" w:rsidR="00E3391E" w:rsidRPr="00255861" w:rsidRDefault="00867881" w:rsidP="006B4CBE">
            <w:pPr>
              <w:rPr>
                <w:rFonts w:ascii="Trebuchet MS" w:hAnsi="Trebuchet MS"/>
                <w:sz w:val="18"/>
                <w:szCs w:val="18"/>
              </w:rPr>
            </w:pPr>
            <w:proofErr w:type="spellStart"/>
            <w:r w:rsidRPr="00255861">
              <w:rPr>
                <w:rFonts w:ascii="Trebuchet MS" w:hAnsi="Trebuchet MS"/>
                <w:sz w:val="18"/>
                <w:szCs w:val="18"/>
              </w:rPr>
              <w:t>esi</w:t>
            </w:r>
            <w:proofErr w:type="spellEnd"/>
            <w:r w:rsidRPr="00255861">
              <w:rPr>
                <w:rFonts w:ascii="Trebuchet MS" w:hAnsi="Trebuchet MS"/>
                <w:sz w:val="18"/>
                <w:szCs w:val="18"/>
              </w:rPr>
              <w:t>-klasse</w:t>
            </w:r>
          </w:p>
        </w:tc>
        <w:tc>
          <w:tcPr>
            <w:tcW w:w="4820" w:type="dxa"/>
            <w:tcBorders>
              <w:top w:val="single" w:sz="4" w:space="0" w:color="auto"/>
              <w:left w:val="single" w:sz="4" w:space="0" w:color="auto"/>
              <w:bottom w:val="single" w:sz="4" w:space="0" w:color="auto"/>
              <w:right w:val="single" w:sz="4" w:space="0" w:color="auto"/>
            </w:tcBorders>
            <w:shd w:val="clear" w:color="auto" w:fill="99CCFF"/>
            <w:vAlign w:val="bottom"/>
          </w:tcPr>
          <w:p w14:paraId="3A39311F"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ESI-klassificeringen</w:t>
            </w:r>
            <w:r w:rsidRPr="006B4CBE">
              <w:rPr>
                <w:rFonts w:ascii="Trebuchet MS" w:eastAsia="Calibri" w:hAnsi="Trebuchet MS"/>
                <w:sz w:val="18"/>
                <w:szCs w:val="18"/>
              </w:rPr>
              <w:t xml:space="preserve"> </w:t>
            </w:r>
            <w:r w:rsidRPr="006B4CBE">
              <w:rPr>
                <w:rFonts w:ascii="Trebuchet MS" w:hAnsi="Trebuchet MS"/>
                <w:sz w:val="18"/>
                <w:szCs w:val="18"/>
              </w:rPr>
              <w:t xml:space="preserve">af </w:t>
            </w:r>
            <w:proofErr w:type="spellStart"/>
            <w:r w:rsidRPr="006B4CBE">
              <w:rPr>
                <w:rFonts w:ascii="Trebuchet MS" w:hAnsi="Trebuchet MS"/>
                <w:sz w:val="18"/>
                <w:szCs w:val="18"/>
              </w:rPr>
              <w:t>kystliniers</w:t>
            </w:r>
            <w:proofErr w:type="spellEnd"/>
            <w:r w:rsidRPr="006B4CBE">
              <w:rPr>
                <w:rFonts w:ascii="Trebuchet MS" w:hAnsi="Trebuchet MS"/>
                <w:sz w:val="18"/>
                <w:szCs w:val="18"/>
              </w:rPr>
              <w:t xml:space="preserve"> følsomhed for</w:t>
            </w:r>
          </w:p>
          <w:p w14:paraId="3F1E3C97"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olieforurening.</w:t>
            </w:r>
          </w:p>
        </w:tc>
        <w:tc>
          <w:tcPr>
            <w:tcW w:w="1559" w:type="dxa"/>
            <w:tcBorders>
              <w:top w:val="single" w:sz="4" w:space="0" w:color="auto"/>
              <w:left w:val="single" w:sz="4" w:space="0" w:color="auto"/>
              <w:bottom w:val="single" w:sz="4" w:space="0" w:color="auto"/>
              <w:right w:val="single" w:sz="4" w:space="0" w:color="auto"/>
            </w:tcBorders>
            <w:shd w:val="clear" w:color="auto" w:fill="99CCFF"/>
            <w:vAlign w:val="center"/>
          </w:tcPr>
          <w:p w14:paraId="06074DE4"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single" w:sz="4" w:space="0" w:color="auto"/>
              <w:right w:val="single" w:sz="4" w:space="0" w:color="auto"/>
            </w:tcBorders>
            <w:shd w:val="clear" w:color="auto" w:fill="99CCFF"/>
            <w:vAlign w:val="center"/>
          </w:tcPr>
          <w:p w14:paraId="6143DFEB"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0-254 tegn</w:t>
            </w:r>
          </w:p>
        </w:tc>
        <w:tc>
          <w:tcPr>
            <w:tcW w:w="1459" w:type="dxa"/>
            <w:tcBorders>
              <w:top w:val="single" w:sz="4" w:space="0" w:color="auto"/>
              <w:left w:val="single" w:sz="4" w:space="0" w:color="auto"/>
              <w:bottom w:val="single" w:sz="4" w:space="0" w:color="auto"/>
              <w:right w:val="single" w:sz="4" w:space="0" w:color="auto"/>
            </w:tcBorders>
            <w:shd w:val="clear" w:color="auto" w:fill="99CCFF"/>
            <w:vAlign w:val="center"/>
          </w:tcPr>
          <w:p w14:paraId="03F22E24"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S</w:t>
            </w:r>
          </w:p>
        </w:tc>
        <w:tc>
          <w:tcPr>
            <w:tcW w:w="2683" w:type="dxa"/>
            <w:tcBorders>
              <w:top w:val="single" w:sz="4" w:space="0" w:color="auto"/>
              <w:left w:val="single" w:sz="4" w:space="0" w:color="auto"/>
              <w:bottom w:val="single" w:sz="4" w:space="0" w:color="auto"/>
              <w:right w:val="single" w:sz="4" w:space="0" w:color="auto"/>
            </w:tcBorders>
            <w:shd w:val="clear" w:color="auto" w:fill="99CCFF"/>
            <w:vAlign w:val="center"/>
          </w:tcPr>
          <w:p w14:paraId="7CE0C08A"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Finkornet sandstrand</w:t>
            </w:r>
          </w:p>
        </w:tc>
      </w:tr>
      <w:tr w:rsidR="003E17A3" w:rsidRPr="00CE1917" w14:paraId="564B5FB0" w14:textId="77777777" w:rsidTr="003E17A3">
        <w:trPr>
          <w:trHeight w:hRule="exact" w:val="510"/>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2F5836E3" w14:textId="77777777" w:rsidR="003E17A3" w:rsidRPr="00255861" w:rsidRDefault="00867881" w:rsidP="006B4CBE">
            <w:pPr>
              <w:rPr>
                <w:rFonts w:ascii="Trebuchet MS" w:hAnsi="Trebuchet MS"/>
                <w:sz w:val="18"/>
                <w:szCs w:val="18"/>
              </w:rPr>
            </w:pPr>
            <w:proofErr w:type="spellStart"/>
            <w:r w:rsidRPr="00255861">
              <w:rPr>
                <w:rFonts w:ascii="Trebuchet MS" w:hAnsi="Trebuchet MS"/>
                <w:sz w:val="18"/>
                <w:szCs w:val="18"/>
              </w:rPr>
              <w:lastRenderedPageBreak/>
              <w:t>baad_kode</w:t>
            </w:r>
            <w:proofErr w:type="spellEnd"/>
          </w:p>
        </w:tc>
        <w:tc>
          <w:tcPr>
            <w:tcW w:w="4820" w:type="dxa"/>
            <w:tcBorders>
              <w:top w:val="single" w:sz="4" w:space="0" w:color="auto"/>
              <w:left w:val="single" w:sz="4" w:space="0" w:color="auto"/>
              <w:bottom w:val="single" w:sz="4" w:space="0" w:color="auto"/>
              <w:right w:val="single" w:sz="4" w:space="0" w:color="auto"/>
            </w:tcBorders>
            <w:shd w:val="clear" w:color="auto" w:fill="97DDBA"/>
            <w:vAlign w:val="center"/>
          </w:tcPr>
          <w:p w14:paraId="663E7E53" w14:textId="77777777" w:rsidR="003E17A3" w:rsidRPr="006B4CBE" w:rsidRDefault="003E17A3" w:rsidP="003E17A3">
            <w:pPr>
              <w:rPr>
                <w:rFonts w:ascii="Trebuchet MS" w:hAnsi="Trebuchet MS"/>
                <w:sz w:val="18"/>
                <w:szCs w:val="18"/>
              </w:rPr>
            </w:pPr>
            <w:r>
              <w:rPr>
                <w:rFonts w:ascii="Trebuchet MS" w:hAnsi="Trebuchet MS"/>
                <w:sz w:val="18"/>
                <w:szCs w:val="18"/>
              </w:rPr>
              <w:t>Kode for i</w:t>
            </w:r>
            <w:r w:rsidRPr="006B4CBE">
              <w:rPr>
                <w:rFonts w:ascii="Trebuchet MS" w:hAnsi="Trebuchet MS"/>
                <w:sz w:val="18"/>
                <w:szCs w:val="18"/>
              </w:rPr>
              <w:t>sæ</w:t>
            </w:r>
            <w:r w:rsidRPr="00E45822">
              <w:rPr>
                <w:rFonts w:ascii="Trebuchet MS" w:hAnsi="Trebuchet MS"/>
                <w:sz w:val="18"/>
                <w:szCs w:val="18"/>
              </w:rPr>
              <w:t>tnin</w:t>
            </w:r>
            <w:r w:rsidRPr="006B4CBE">
              <w:rPr>
                <w:rFonts w:ascii="Trebuchet MS" w:hAnsi="Trebuchet MS"/>
                <w:sz w:val="18"/>
                <w:szCs w:val="18"/>
              </w:rPr>
              <w:t>gssted for båd J/N</w:t>
            </w:r>
          </w:p>
        </w:tc>
        <w:tc>
          <w:tcPr>
            <w:tcW w:w="1559" w:type="dxa"/>
            <w:tcBorders>
              <w:top w:val="single" w:sz="4" w:space="0" w:color="auto"/>
              <w:left w:val="single" w:sz="4" w:space="0" w:color="auto"/>
              <w:bottom w:val="single" w:sz="4" w:space="0" w:color="auto"/>
              <w:right w:val="single" w:sz="4" w:space="0" w:color="auto"/>
            </w:tcBorders>
            <w:shd w:val="clear" w:color="auto" w:fill="97DDBA"/>
            <w:vAlign w:val="center"/>
          </w:tcPr>
          <w:p w14:paraId="06812A85" w14:textId="77777777" w:rsidR="003E17A3" w:rsidRPr="00AB238A" w:rsidRDefault="003E17A3" w:rsidP="00614ABE">
            <w:pPr>
              <w:rPr>
                <w:rFonts w:ascii="Trebuchet MS" w:hAnsi="Trebuchet MS" w:cs="Trebuchet MS"/>
                <w:sz w:val="18"/>
                <w:szCs w:val="18"/>
              </w:rPr>
            </w:pPr>
            <w:r w:rsidRPr="00AB238A">
              <w:rPr>
                <w:rFonts w:ascii="Trebuchet MS" w:hAnsi="Trebuchet MS" w:cs="Trebuchet MS"/>
                <w:sz w:val="18"/>
                <w:szCs w:val="18"/>
              </w:rPr>
              <w:t>Heltal</w:t>
            </w:r>
          </w:p>
        </w:tc>
        <w:tc>
          <w:tcPr>
            <w:tcW w:w="1386" w:type="dxa"/>
            <w:tcBorders>
              <w:top w:val="single" w:sz="4" w:space="0" w:color="auto"/>
              <w:left w:val="single" w:sz="4" w:space="0" w:color="auto"/>
              <w:bottom w:val="single" w:sz="4" w:space="0" w:color="auto"/>
              <w:right w:val="single" w:sz="4" w:space="0" w:color="auto"/>
            </w:tcBorders>
            <w:shd w:val="clear" w:color="auto" w:fill="97DDBA"/>
            <w:vAlign w:val="center"/>
          </w:tcPr>
          <w:p w14:paraId="2448E72A" w14:textId="77777777" w:rsidR="003E17A3" w:rsidRPr="00AB238A" w:rsidRDefault="003E17A3" w:rsidP="00614ABE">
            <w:pPr>
              <w:rPr>
                <w:rFonts w:ascii="Trebuchet MS" w:hAnsi="Trebuchet MS" w:cs="Trebuchet MS"/>
                <w:sz w:val="18"/>
                <w:szCs w:val="18"/>
              </w:rPr>
            </w:pPr>
            <w:r w:rsidRPr="00AB238A">
              <w:rPr>
                <w:rFonts w:ascii="Trebuchet MS" w:hAnsi="Trebuchet MS" w:cs="Trebuchet MS"/>
                <w:sz w:val="18"/>
                <w:szCs w:val="18"/>
              </w:rPr>
              <w:t>1-2</w:t>
            </w:r>
          </w:p>
        </w:tc>
        <w:tc>
          <w:tcPr>
            <w:tcW w:w="1459" w:type="dxa"/>
            <w:tcBorders>
              <w:top w:val="single" w:sz="4" w:space="0" w:color="auto"/>
              <w:left w:val="single" w:sz="4" w:space="0" w:color="auto"/>
              <w:bottom w:val="single" w:sz="4" w:space="0" w:color="auto"/>
              <w:right w:val="single" w:sz="4" w:space="0" w:color="auto"/>
            </w:tcBorders>
            <w:shd w:val="clear" w:color="auto" w:fill="97DDBA"/>
            <w:vAlign w:val="center"/>
          </w:tcPr>
          <w:p w14:paraId="1BD90E9A" w14:textId="77777777" w:rsidR="003E17A3" w:rsidRPr="00AB238A" w:rsidRDefault="003E17A3" w:rsidP="00614ABE">
            <w:pPr>
              <w:jc w:val="center"/>
              <w:rPr>
                <w:rFonts w:ascii="Trebuchet MS" w:hAnsi="Trebuchet MS" w:cs="Trebuchet MS"/>
                <w:sz w:val="18"/>
                <w:szCs w:val="18"/>
              </w:rPr>
            </w:pPr>
            <w:r w:rsidRPr="00AB238A">
              <w:rPr>
                <w:rFonts w:ascii="Trebuchet MS" w:hAnsi="Trebuchet MS" w:cs="Trebuchet MS"/>
                <w:sz w:val="18"/>
                <w:szCs w:val="18"/>
              </w:rPr>
              <w:t>F</w:t>
            </w:r>
          </w:p>
        </w:tc>
        <w:tc>
          <w:tcPr>
            <w:tcW w:w="2683" w:type="dxa"/>
            <w:tcBorders>
              <w:top w:val="single" w:sz="4" w:space="0" w:color="auto"/>
              <w:left w:val="single" w:sz="4" w:space="0" w:color="auto"/>
              <w:bottom w:val="single" w:sz="4" w:space="0" w:color="auto"/>
              <w:right w:val="single" w:sz="4" w:space="0" w:color="auto"/>
            </w:tcBorders>
            <w:shd w:val="clear" w:color="auto" w:fill="97DDBA"/>
            <w:vAlign w:val="center"/>
          </w:tcPr>
          <w:p w14:paraId="7111E356" w14:textId="77777777" w:rsidR="003E17A3" w:rsidRPr="00AB238A" w:rsidRDefault="00E56F83" w:rsidP="003E17A3">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3E17A3" w:rsidRPr="00CE1917" w14:paraId="2B68AF67" w14:textId="77777777" w:rsidTr="003E17A3">
        <w:trPr>
          <w:trHeight w:hRule="exact" w:val="510"/>
        </w:trPr>
        <w:tc>
          <w:tcPr>
            <w:tcW w:w="1809" w:type="dxa"/>
            <w:tcBorders>
              <w:top w:val="single" w:sz="4" w:space="0" w:color="auto"/>
              <w:left w:val="single" w:sz="4" w:space="0" w:color="auto"/>
              <w:bottom w:val="nil"/>
              <w:right w:val="single" w:sz="4" w:space="0" w:color="auto"/>
            </w:tcBorders>
            <w:shd w:val="clear" w:color="auto" w:fill="97DDBA"/>
            <w:vAlign w:val="center"/>
          </w:tcPr>
          <w:p w14:paraId="24A2D01C" w14:textId="77777777" w:rsidR="003E17A3" w:rsidRPr="00255861" w:rsidRDefault="00867881" w:rsidP="006B4CBE">
            <w:pPr>
              <w:rPr>
                <w:rFonts w:ascii="Trebuchet MS" w:hAnsi="Trebuchet MS"/>
                <w:sz w:val="18"/>
                <w:szCs w:val="18"/>
              </w:rPr>
            </w:pPr>
            <w:proofErr w:type="spellStart"/>
            <w:r w:rsidRPr="00255861">
              <w:rPr>
                <w:rFonts w:ascii="Trebuchet MS" w:hAnsi="Trebuchet MS"/>
                <w:sz w:val="18"/>
                <w:szCs w:val="18"/>
              </w:rPr>
              <w:t>baad</w:t>
            </w:r>
            <w:proofErr w:type="spellEnd"/>
          </w:p>
        </w:tc>
        <w:tc>
          <w:tcPr>
            <w:tcW w:w="4820" w:type="dxa"/>
            <w:tcBorders>
              <w:top w:val="single" w:sz="4" w:space="0" w:color="auto"/>
              <w:left w:val="single" w:sz="4" w:space="0" w:color="auto"/>
              <w:bottom w:val="nil"/>
              <w:right w:val="single" w:sz="4" w:space="0" w:color="auto"/>
            </w:tcBorders>
            <w:shd w:val="clear" w:color="auto" w:fill="97DDBA"/>
            <w:vAlign w:val="center"/>
          </w:tcPr>
          <w:p w14:paraId="15168E9A" w14:textId="77777777" w:rsidR="003E17A3" w:rsidRPr="006B4CBE" w:rsidRDefault="003E17A3" w:rsidP="003E17A3">
            <w:pPr>
              <w:rPr>
                <w:rFonts w:ascii="Trebuchet MS" w:hAnsi="Trebuchet MS"/>
                <w:sz w:val="18"/>
                <w:szCs w:val="18"/>
              </w:rPr>
            </w:pPr>
            <w:r w:rsidRPr="006B4CBE">
              <w:rPr>
                <w:rFonts w:ascii="Trebuchet MS" w:hAnsi="Trebuchet MS"/>
                <w:sz w:val="18"/>
                <w:szCs w:val="18"/>
              </w:rPr>
              <w:t>Isætningssted for båd J/N</w:t>
            </w:r>
          </w:p>
        </w:tc>
        <w:tc>
          <w:tcPr>
            <w:tcW w:w="1559" w:type="dxa"/>
            <w:tcBorders>
              <w:top w:val="single" w:sz="4" w:space="0" w:color="auto"/>
              <w:left w:val="single" w:sz="4" w:space="0" w:color="auto"/>
              <w:bottom w:val="nil"/>
              <w:right w:val="single" w:sz="4" w:space="0" w:color="auto"/>
            </w:tcBorders>
            <w:shd w:val="clear" w:color="auto" w:fill="97DDBA"/>
            <w:vAlign w:val="center"/>
          </w:tcPr>
          <w:p w14:paraId="1D6967EA" w14:textId="77777777" w:rsidR="003E17A3" w:rsidRPr="006B4CBE" w:rsidRDefault="003E17A3" w:rsidP="006B4CBE">
            <w:pPr>
              <w:rPr>
                <w:rFonts w:ascii="Trebuchet MS" w:hAnsi="Trebuchet MS" w:cs="Trebuchet MS"/>
                <w:sz w:val="18"/>
                <w:szCs w:val="18"/>
              </w:rPr>
            </w:pPr>
          </w:p>
        </w:tc>
        <w:tc>
          <w:tcPr>
            <w:tcW w:w="1386" w:type="dxa"/>
            <w:tcBorders>
              <w:top w:val="single" w:sz="4" w:space="0" w:color="auto"/>
              <w:left w:val="single" w:sz="4" w:space="0" w:color="auto"/>
              <w:bottom w:val="nil"/>
              <w:right w:val="single" w:sz="4" w:space="0" w:color="auto"/>
            </w:tcBorders>
            <w:shd w:val="clear" w:color="auto" w:fill="97DDBA"/>
            <w:vAlign w:val="center"/>
          </w:tcPr>
          <w:p w14:paraId="6FC437CC" w14:textId="77777777" w:rsidR="003E17A3" w:rsidRPr="00AB238A" w:rsidRDefault="003E17A3" w:rsidP="00614ABE">
            <w:pPr>
              <w:rPr>
                <w:rFonts w:ascii="Trebuchet MS" w:hAnsi="Trebuchet MS" w:cs="Trebuchet MS"/>
                <w:sz w:val="18"/>
                <w:szCs w:val="18"/>
              </w:rPr>
            </w:pPr>
          </w:p>
        </w:tc>
        <w:tc>
          <w:tcPr>
            <w:tcW w:w="1459" w:type="dxa"/>
            <w:tcBorders>
              <w:top w:val="single" w:sz="4" w:space="0" w:color="auto"/>
              <w:left w:val="single" w:sz="4" w:space="0" w:color="auto"/>
              <w:bottom w:val="nil"/>
              <w:right w:val="single" w:sz="4" w:space="0" w:color="auto"/>
            </w:tcBorders>
            <w:shd w:val="clear" w:color="auto" w:fill="97DDBA"/>
            <w:vAlign w:val="center"/>
          </w:tcPr>
          <w:p w14:paraId="559D8B5D" w14:textId="77777777" w:rsidR="003E17A3" w:rsidRPr="00AB238A" w:rsidRDefault="003E17A3" w:rsidP="00614ABE">
            <w:pPr>
              <w:jc w:val="center"/>
              <w:rPr>
                <w:rFonts w:ascii="Trebuchet MS" w:hAnsi="Trebuchet MS" w:cs="Trebuchet MS"/>
                <w:sz w:val="18"/>
                <w:szCs w:val="18"/>
              </w:rPr>
            </w:pPr>
            <w:r w:rsidRPr="00AB238A">
              <w:rPr>
                <w:rFonts w:ascii="Trebuchet MS" w:hAnsi="Trebuchet MS" w:cs="Trebuchet MS"/>
                <w:sz w:val="18"/>
                <w:szCs w:val="18"/>
              </w:rPr>
              <w:t>S</w:t>
            </w:r>
          </w:p>
        </w:tc>
        <w:tc>
          <w:tcPr>
            <w:tcW w:w="2683" w:type="dxa"/>
            <w:tcBorders>
              <w:top w:val="single" w:sz="4" w:space="0" w:color="auto"/>
              <w:left w:val="single" w:sz="4" w:space="0" w:color="auto"/>
              <w:bottom w:val="nil"/>
              <w:right w:val="single" w:sz="4" w:space="0" w:color="auto"/>
            </w:tcBorders>
            <w:shd w:val="clear" w:color="auto" w:fill="97DDBA"/>
            <w:vAlign w:val="center"/>
          </w:tcPr>
          <w:p w14:paraId="17F84B2D" w14:textId="77777777" w:rsidR="003E17A3" w:rsidRPr="00AB238A" w:rsidRDefault="003E17A3" w:rsidP="00614ABE">
            <w:pPr>
              <w:jc w:val="center"/>
              <w:rPr>
                <w:rFonts w:ascii="Trebuchet MS" w:hAnsi="Trebuchet MS" w:cs="Trebuchet MS"/>
                <w:sz w:val="18"/>
                <w:szCs w:val="18"/>
              </w:rPr>
            </w:pPr>
          </w:p>
        </w:tc>
      </w:tr>
      <w:tr w:rsidR="00E3391E" w:rsidRPr="00353B49" w14:paraId="5C9C93DE" w14:textId="77777777" w:rsidTr="006B4CBE">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6A1DC2C7" w14:textId="77777777" w:rsidR="00E3391E" w:rsidRPr="00255861" w:rsidRDefault="00867881" w:rsidP="006B4CBE">
            <w:pPr>
              <w:rPr>
                <w:rFonts w:ascii="Trebuchet MS" w:hAnsi="Trebuchet MS" w:cs="Trebuchet MS"/>
                <w:sz w:val="18"/>
                <w:szCs w:val="18"/>
              </w:rPr>
            </w:pPr>
            <w:proofErr w:type="spellStart"/>
            <w:r w:rsidRPr="00255861">
              <w:rPr>
                <w:rFonts w:ascii="Trebuchet MS" w:hAnsi="Trebuchet MS"/>
                <w:sz w:val="18"/>
                <w:szCs w:val="18"/>
              </w:rPr>
              <w:t>sagsnr</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12C64D9F"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Felt defineret under: 4.1 Standardiserede felter til de temaspecifikke datamodeller</w:t>
            </w:r>
          </w:p>
        </w:tc>
      </w:tr>
      <w:tr w:rsidR="00E3391E" w:rsidRPr="00CE1917" w14:paraId="158716E0" w14:textId="77777777" w:rsidTr="006B4C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A70D60B" w14:textId="77777777" w:rsidR="00E3391E" w:rsidRPr="006B4CBE" w:rsidRDefault="00C67B4F" w:rsidP="006B4CBE">
            <w:pPr>
              <w:rPr>
                <w:rFonts w:ascii="Trebuchet MS" w:hAnsi="Trebuchet MS" w:cs="Trebuchet MS"/>
                <w:sz w:val="18"/>
                <w:szCs w:val="18"/>
              </w:rPr>
            </w:pPr>
            <w:r>
              <w:rPr>
                <w:rFonts w:ascii="Trebuchet MS" w:hAnsi="Trebuchet MS" w:cs="Trebuchet MS"/>
                <w:sz w:val="18"/>
                <w:szCs w:val="18"/>
              </w:rPr>
              <w:t>l</w:t>
            </w:r>
            <w:r w:rsidR="00867881" w:rsidRPr="006B4CBE">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5D05CDB"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Felt defineret under: 4.1 Standardiserede felter til de temaspecifikke datamodeller</w:t>
            </w:r>
          </w:p>
        </w:tc>
      </w:tr>
      <w:tr w:rsidR="00E3391E" w:rsidRPr="0051728E" w14:paraId="685954B9" w14:textId="77777777" w:rsidTr="006B4CBE">
        <w:trPr>
          <w:trHeight w:hRule="exact" w:val="255"/>
        </w:trPr>
        <w:tc>
          <w:tcPr>
            <w:tcW w:w="13716" w:type="dxa"/>
            <w:gridSpan w:val="6"/>
            <w:tcBorders>
              <w:top w:val="single" w:sz="4" w:space="0" w:color="auto"/>
              <w:left w:val="nil"/>
              <w:bottom w:val="nil"/>
              <w:right w:val="nil"/>
            </w:tcBorders>
            <w:shd w:val="clear" w:color="auto" w:fill="99CCFF"/>
            <w:vAlign w:val="bottom"/>
          </w:tcPr>
          <w:p w14:paraId="7A8556A1"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i/>
                <w:iCs/>
                <w:sz w:val="18"/>
                <w:szCs w:val="18"/>
              </w:rPr>
              <w:t>Felter markeret med blå er temaspecifikke opslagstabeller, der indeholder oversættelser af koder i andre felter.</w:t>
            </w:r>
          </w:p>
        </w:tc>
      </w:tr>
      <w:tr w:rsidR="00E3391E" w:rsidRPr="0051728E" w14:paraId="0F628F64" w14:textId="77777777" w:rsidTr="006B4CBE">
        <w:trPr>
          <w:trHeight w:hRule="exact" w:val="255"/>
        </w:trPr>
        <w:tc>
          <w:tcPr>
            <w:tcW w:w="13716" w:type="dxa"/>
            <w:gridSpan w:val="6"/>
            <w:tcBorders>
              <w:top w:val="nil"/>
              <w:left w:val="nil"/>
              <w:bottom w:val="nil"/>
              <w:right w:val="nil"/>
            </w:tcBorders>
            <w:shd w:val="clear" w:color="auto" w:fill="97DDBA"/>
            <w:vAlign w:val="bottom"/>
          </w:tcPr>
          <w:p w14:paraId="46142F2C" w14:textId="77777777" w:rsidR="00E3391E" w:rsidRPr="006B4CBE" w:rsidRDefault="00E3391E" w:rsidP="006B4CBE">
            <w:pPr>
              <w:rPr>
                <w:rFonts w:ascii="Trebuchet MS" w:hAnsi="Trebuchet MS" w:cs="Trebuchet MS"/>
                <w:i/>
                <w:iCs/>
                <w:sz w:val="18"/>
                <w:szCs w:val="18"/>
              </w:rPr>
            </w:pPr>
            <w:r w:rsidRPr="006B4CBE">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323B217" w14:textId="77777777" w:rsidR="00E3391E" w:rsidRDefault="00A52D18" w:rsidP="00E3391E">
      <w:pPr>
        <w:pStyle w:val="Overskrift6"/>
      </w:pPr>
      <w:r>
        <w:t>5.12.</w:t>
      </w:r>
      <w:r w:rsidR="00E3391E">
        <w:t>17.1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45AA42FD" w14:textId="77777777" w:rsidTr="006B4CBE">
        <w:trPr>
          <w:trHeight w:hRule="exact" w:val="255"/>
        </w:trPr>
        <w:tc>
          <w:tcPr>
            <w:tcW w:w="2235" w:type="dxa"/>
            <w:shd w:val="clear" w:color="auto" w:fill="D9D9D9"/>
            <w:vAlign w:val="bottom"/>
          </w:tcPr>
          <w:p w14:paraId="1B73F021"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9CFD850" w14:textId="77777777" w:rsidR="00E3391E" w:rsidRPr="00FE3FC3" w:rsidRDefault="00E3391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10246DE0" w14:textId="77777777" w:rsidTr="006B4CBE">
        <w:trPr>
          <w:trHeight w:hRule="exact" w:val="255"/>
        </w:trPr>
        <w:tc>
          <w:tcPr>
            <w:tcW w:w="2235" w:type="dxa"/>
            <w:shd w:val="clear" w:color="auto" w:fill="E0E0E0"/>
            <w:vAlign w:val="bottom"/>
          </w:tcPr>
          <w:p w14:paraId="2FD8BA27"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86A46A2"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Olieberedskabsplan</w:t>
            </w:r>
          </w:p>
        </w:tc>
      </w:tr>
      <w:tr w:rsidR="00E3391E" w:rsidRPr="0051728E" w14:paraId="79B0143E" w14:textId="77777777" w:rsidTr="006B4CBE">
        <w:trPr>
          <w:trHeight w:hRule="exact" w:val="255"/>
        </w:trPr>
        <w:tc>
          <w:tcPr>
            <w:tcW w:w="2235" w:type="dxa"/>
            <w:shd w:val="clear" w:color="auto" w:fill="E0E0E0"/>
            <w:vAlign w:val="bottom"/>
          </w:tcPr>
          <w:p w14:paraId="6097E69E"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E7716BD" w14:textId="77777777" w:rsidR="00E3391E" w:rsidRDefault="00A52D18" w:rsidP="006B4CBE">
            <w:pPr>
              <w:rPr>
                <w:rFonts w:ascii="Trebuchet MS" w:hAnsi="Trebuchet MS"/>
                <w:sz w:val="18"/>
                <w:szCs w:val="18"/>
              </w:rPr>
            </w:pPr>
            <w:r>
              <w:rPr>
                <w:rFonts w:ascii="Trebuchet MS" w:hAnsi="Trebuchet MS"/>
                <w:sz w:val="18"/>
                <w:szCs w:val="18"/>
              </w:rPr>
              <w:t>61</w:t>
            </w:r>
            <w:r w:rsidR="00E3391E">
              <w:rPr>
                <w:rFonts w:ascii="Trebuchet MS" w:hAnsi="Trebuchet MS"/>
                <w:sz w:val="18"/>
                <w:szCs w:val="18"/>
              </w:rPr>
              <w:t>16</w:t>
            </w:r>
          </w:p>
        </w:tc>
      </w:tr>
      <w:tr w:rsidR="00E3391E" w:rsidRPr="0051728E" w14:paraId="0BCBE3D4" w14:textId="77777777" w:rsidTr="006B4CBE">
        <w:trPr>
          <w:trHeight w:hRule="exact" w:val="255"/>
        </w:trPr>
        <w:tc>
          <w:tcPr>
            <w:tcW w:w="2235" w:type="dxa"/>
            <w:shd w:val="clear" w:color="auto" w:fill="E0E0E0"/>
            <w:vAlign w:val="bottom"/>
          </w:tcPr>
          <w:p w14:paraId="73058894"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65591EC" w14:textId="77777777" w:rsidR="00E3391E" w:rsidRPr="00F279E4" w:rsidRDefault="00E3391E" w:rsidP="006B4CBE">
            <w:pPr>
              <w:rPr>
                <w:rFonts w:ascii="Trebuchet MS" w:hAnsi="Trebuchet MS" w:cs="Trebuchet MS"/>
                <w:sz w:val="18"/>
                <w:szCs w:val="18"/>
              </w:rPr>
            </w:pPr>
            <w:r>
              <w:rPr>
                <w:rFonts w:ascii="Trebuchet MS" w:hAnsi="Trebuchet MS" w:cs="Trebuchet MS"/>
                <w:sz w:val="18"/>
                <w:szCs w:val="18"/>
              </w:rPr>
              <w:t>Opdeling af strandtyper og angivelse af depot ved strandrensning i forhold til forureningsbekæmpelse fra olieudslip til havs.</w:t>
            </w:r>
          </w:p>
        </w:tc>
      </w:tr>
      <w:tr w:rsidR="00E3391E" w:rsidRPr="0051728E" w14:paraId="03E96873" w14:textId="77777777" w:rsidTr="006B4CBE">
        <w:trPr>
          <w:trHeight w:hRule="exact" w:val="255"/>
        </w:trPr>
        <w:tc>
          <w:tcPr>
            <w:tcW w:w="2235" w:type="dxa"/>
            <w:shd w:val="clear" w:color="auto" w:fill="E0E0E0"/>
            <w:vAlign w:val="bottom"/>
          </w:tcPr>
          <w:p w14:paraId="27EFEE5F"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A986863" w14:textId="77777777" w:rsidR="00E3391E" w:rsidRPr="00D77840" w:rsidRDefault="00E3391E" w:rsidP="006B4CBE">
            <w:pPr>
              <w:rPr>
                <w:rFonts w:ascii="Trebuchet MS" w:hAnsi="Trebuchet MS" w:cs="Trebuchet MS"/>
                <w:sz w:val="18"/>
                <w:szCs w:val="18"/>
              </w:rPr>
            </w:pPr>
            <w:r>
              <w:rPr>
                <w:rFonts w:ascii="Trebuchet MS" w:hAnsi="Trebuchet MS" w:cs="Trebuchet MS"/>
                <w:sz w:val="18"/>
                <w:szCs w:val="18"/>
              </w:rPr>
              <w:t>Opdeling af strandtyper i forhold til forureningsbekæmpelse fra olieudslip til havs.</w:t>
            </w:r>
          </w:p>
        </w:tc>
      </w:tr>
      <w:tr w:rsidR="00E3391E" w:rsidRPr="0051728E" w14:paraId="1203490F" w14:textId="77777777" w:rsidTr="006B4CBE">
        <w:trPr>
          <w:trHeight w:hRule="exact" w:val="255"/>
        </w:trPr>
        <w:tc>
          <w:tcPr>
            <w:tcW w:w="2235" w:type="dxa"/>
            <w:shd w:val="clear" w:color="auto" w:fill="E0E0E0"/>
            <w:vAlign w:val="bottom"/>
          </w:tcPr>
          <w:p w14:paraId="2C58A605" w14:textId="77777777" w:rsidR="00E3391E" w:rsidRPr="0051728E" w:rsidRDefault="00E3391E"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FE5E807"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 xml:space="preserve">Oplyse </w:t>
            </w:r>
            <w:proofErr w:type="spellStart"/>
            <w:r>
              <w:rPr>
                <w:rFonts w:ascii="Trebuchet MS" w:hAnsi="Trebuchet MS" w:cs="Trebuchet MS"/>
                <w:sz w:val="18"/>
                <w:szCs w:val="18"/>
              </w:rPr>
              <w:t>beredskabdet</w:t>
            </w:r>
            <w:proofErr w:type="spellEnd"/>
            <w:r>
              <w:rPr>
                <w:rFonts w:ascii="Trebuchet MS" w:hAnsi="Trebuchet MS" w:cs="Trebuchet MS"/>
                <w:sz w:val="18"/>
                <w:szCs w:val="18"/>
              </w:rPr>
              <w:t xml:space="preserve"> </w:t>
            </w:r>
          </w:p>
        </w:tc>
      </w:tr>
      <w:tr w:rsidR="00E3391E" w:rsidRPr="0051728E" w14:paraId="155F3BB4" w14:textId="77777777" w:rsidTr="006B4CBE">
        <w:trPr>
          <w:trHeight w:hRule="exact" w:val="255"/>
        </w:trPr>
        <w:tc>
          <w:tcPr>
            <w:tcW w:w="2235" w:type="dxa"/>
            <w:shd w:val="clear" w:color="auto" w:fill="E0E0E0"/>
            <w:vAlign w:val="bottom"/>
          </w:tcPr>
          <w:p w14:paraId="2316893C" w14:textId="77777777" w:rsidR="00E3391E" w:rsidRPr="0051728E" w:rsidRDefault="00E3391E"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29B92E5" w14:textId="77777777" w:rsidR="00E3391E" w:rsidRPr="00FE3FC3" w:rsidRDefault="00E3391E" w:rsidP="006B4CBE">
            <w:pPr>
              <w:rPr>
                <w:rFonts w:ascii="Trebuchet MS" w:hAnsi="Trebuchet MS" w:cs="Trebuchet MS"/>
                <w:sz w:val="18"/>
                <w:szCs w:val="18"/>
              </w:rPr>
            </w:pPr>
          </w:p>
        </w:tc>
      </w:tr>
      <w:tr w:rsidR="00E3391E" w:rsidRPr="0051728E" w14:paraId="5D9766CD" w14:textId="77777777" w:rsidTr="006B4CBE">
        <w:trPr>
          <w:trHeight w:hRule="exact" w:val="255"/>
        </w:trPr>
        <w:tc>
          <w:tcPr>
            <w:tcW w:w="2235" w:type="dxa"/>
            <w:shd w:val="clear" w:color="auto" w:fill="E0E0E0"/>
            <w:vAlign w:val="bottom"/>
          </w:tcPr>
          <w:p w14:paraId="01821A12" w14:textId="77777777" w:rsidR="00E3391E" w:rsidRPr="00492FFE" w:rsidRDefault="006D2EDB" w:rsidP="006B4CBE">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E3391E" w:rsidRPr="00492FFE">
              <w:rPr>
                <w:rFonts w:ascii="Trebuchet MS" w:hAnsi="Trebuchet MS" w:cs="Trebuchet MS"/>
                <w:sz w:val="18"/>
                <w:szCs w:val="18"/>
              </w:rPr>
              <w:t>_ord</w:t>
            </w:r>
            <w:proofErr w:type="spellEnd"/>
          </w:p>
        </w:tc>
        <w:tc>
          <w:tcPr>
            <w:tcW w:w="11340" w:type="dxa"/>
            <w:shd w:val="clear" w:color="auto" w:fill="FFFFFF"/>
            <w:vAlign w:val="bottom"/>
          </w:tcPr>
          <w:p w14:paraId="772EE86C" w14:textId="77777777" w:rsidR="00E3391E" w:rsidRPr="00492FFE" w:rsidRDefault="00E3391E" w:rsidP="006B4CBE">
            <w:pPr>
              <w:autoSpaceDE w:val="0"/>
              <w:autoSpaceDN w:val="0"/>
              <w:adjustRightInd w:val="0"/>
              <w:rPr>
                <w:rFonts w:ascii="Trebuchet MS" w:hAnsi="Trebuchet MS" w:cs="Trebuchet MS"/>
                <w:sz w:val="18"/>
                <w:szCs w:val="18"/>
              </w:rPr>
            </w:pPr>
            <w:r>
              <w:rPr>
                <w:rFonts w:ascii="Trebuchet MS" w:hAnsi="Trebuchet MS" w:cs="Trebuchet MS"/>
                <w:sz w:val="18"/>
                <w:szCs w:val="18"/>
              </w:rPr>
              <w:t>Olieforurening, olie</w:t>
            </w:r>
          </w:p>
        </w:tc>
      </w:tr>
      <w:tr w:rsidR="00E3391E" w:rsidRPr="0051728E" w14:paraId="3CA9CD0C" w14:textId="77777777" w:rsidTr="006B4CBE">
        <w:trPr>
          <w:trHeight w:hRule="exact" w:val="255"/>
        </w:trPr>
        <w:tc>
          <w:tcPr>
            <w:tcW w:w="2235" w:type="dxa"/>
            <w:shd w:val="clear" w:color="auto" w:fill="E0E0E0"/>
            <w:vAlign w:val="bottom"/>
          </w:tcPr>
          <w:p w14:paraId="144FBD89"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226FC4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Flade</w:t>
            </w:r>
          </w:p>
        </w:tc>
      </w:tr>
      <w:tr w:rsidR="00E3391E" w:rsidRPr="0051728E" w14:paraId="36F80C94" w14:textId="77777777" w:rsidTr="006B4CBE">
        <w:trPr>
          <w:trHeight w:hRule="exact" w:val="255"/>
        </w:trPr>
        <w:tc>
          <w:tcPr>
            <w:tcW w:w="2235" w:type="dxa"/>
            <w:shd w:val="clear" w:color="auto" w:fill="E0E0E0"/>
            <w:vAlign w:val="bottom"/>
          </w:tcPr>
          <w:p w14:paraId="592C0C3E" w14:textId="77777777" w:rsidR="00E3391E" w:rsidRPr="00FE3FC3" w:rsidRDefault="00E3391E"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9DE79EC" w14:textId="77777777" w:rsidR="00E3391E" w:rsidRPr="00FE3FC3" w:rsidRDefault="00E3391E" w:rsidP="006B4CBE">
            <w:pPr>
              <w:rPr>
                <w:rFonts w:ascii="Trebuchet MS" w:hAnsi="Trebuchet MS" w:cs="Trebuchet MS"/>
                <w:sz w:val="18"/>
                <w:szCs w:val="18"/>
              </w:rPr>
            </w:pPr>
          </w:p>
        </w:tc>
      </w:tr>
      <w:tr w:rsidR="000C68CF" w:rsidRPr="00E5718A" w14:paraId="6CB82BE3" w14:textId="77777777" w:rsidTr="006B4CBE">
        <w:trPr>
          <w:trHeight w:hRule="exact" w:val="255"/>
        </w:trPr>
        <w:tc>
          <w:tcPr>
            <w:tcW w:w="2235" w:type="dxa"/>
            <w:shd w:val="clear" w:color="auto" w:fill="E0E0E0"/>
            <w:vAlign w:val="bottom"/>
          </w:tcPr>
          <w:p w14:paraId="65076C4B"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8D273FA" w14:textId="09B3002D" w:rsidR="000C68CF" w:rsidRPr="00E6255A" w:rsidRDefault="00D8362B" w:rsidP="006B4CBE">
            <w:pPr>
              <w:rPr>
                <w:rFonts w:ascii="Trebuchet MS" w:hAnsi="Trebuchet MS" w:cs="Trebuchet MS"/>
                <w:sz w:val="18"/>
                <w:szCs w:val="18"/>
              </w:rPr>
            </w:pPr>
            <w:r w:rsidRPr="00141E60">
              <w:rPr>
                <w:rFonts w:ascii="Trebuchet MS" w:hAnsi="Trebuchet MS" w:cs="Trebuchet MS"/>
                <w:color w:val="4F81BD"/>
                <w:sz w:val="18"/>
                <w:szCs w:val="18"/>
              </w:rPr>
              <w:t>09.05</w:t>
            </w:r>
            <w:r w:rsidRPr="0095351C">
              <w:rPr>
                <w:rFonts w:ascii="Trebuchet MS" w:hAnsi="Trebuchet MS" w:cs="Trebuchet MS"/>
                <w:color w:val="4F81BD"/>
                <w:sz w:val="18"/>
                <w:szCs w:val="18"/>
              </w:rPr>
              <w:t>.02, 14.00.08</w:t>
            </w:r>
          </w:p>
        </w:tc>
      </w:tr>
    </w:tbl>
    <w:p w14:paraId="5E31940B" w14:textId="77777777" w:rsidR="00E3391E" w:rsidRPr="00A32757" w:rsidRDefault="00A52D18" w:rsidP="00E3391E">
      <w:pPr>
        <w:pStyle w:val="Overskrift6"/>
      </w:pPr>
      <w:r>
        <w:t>5.12.</w:t>
      </w:r>
      <w:r w:rsidR="00E3391E">
        <w:t>17.2</w:t>
      </w:r>
      <w:r w:rsidR="00E3391E" w:rsidRPr="00A32757">
        <w:t xml:space="preserve"> </w:t>
      </w:r>
      <w:r w:rsidR="00E3391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E3391E" w:rsidRPr="0051728E" w14:paraId="7D28F317" w14:textId="77777777" w:rsidTr="006B4CBE">
        <w:trPr>
          <w:trHeight w:hRule="exact" w:val="255"/>
        </w:trPr>
        <w:tc>
          <w:tcPr>
            <w:tcW w:w="4503" w:type="dxa"/>
            <w:shd w:val="clear" w:color="auto" w:fill="D9D9D9"/>
            <w:vAlign w:val="bottom"/>
          </w:tcPr>
          <w:p w14:paraId="2F0950B9"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136AA42C"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Beskrivelse</w:t>
            </w:r>
          </w:p>
        </w:tc>
      </w:tr>
      <w:tr w:rsidR="00E3391E" w:rsidRPr="0051728E" w14:paraId="4CE9DE07" w14:textId="77777777" w:rsidTr="006B4CBE">
        <w:trPr>
          <w:trHeight w:hRule="exact" w:val="510"/>
        </w:trPr>
        <w:tc>
          <w:tcPr>
            <w:tcW w:w="4503" w:type="dxa"/>
            <w:shd w:val="clear" w:color="auto" w:fill="E0E0E0"/>
            <w:vAlign w:val="center"/>
          </w:tcPr>
          <w:p w14:paraId="2702A1A8" w14:textId="77777777" w:rsidR="00E3391E" w:rsidRPr="00024C60" w:rsidRDefault="00E3391E"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B007DE1" w14:textId="7439971B" w:rsidR="00E3391E" w:rsidRPr="00024C60" w:rsidRDefault="00E3391E" w:rsidP="006B4CBE">
            <w:pPr>
              <w:rPr>
                <w:rFonts w:ascii="Trebuchet MS" w:hAnsi="Trebuchet MS" w:cs="Trebuchet MS"/>
                <w:sz w:val="18"/>
                <w:szCs w:val="18"/>
              </w:rPr>
            </w:pPr>
            <w:r>
              <w:rPr>
                <w:rFonts w:ascii="Trebuchet MS" w:hAnsi="Trebuchet MS" w:cs="Trebuchet MS"/>
                <w:sz w:val="18"/>
                <w:szCs w:val="18"/>
              </w:rPr>
              <w:t xml:space="preserve">Indtegn en flade, der </w:t>
            </w:r>
            <w:proofErr w:type="gramStart"/>
            <w:r>
              <w:rPr>
                <w:rFonts w:ascii="Trebuchet MS" w:hAnsi="Trebuchet MS" w:cs="Trebuchet MS"/>
                <w:sz w:val="18"/>
                <w:szCs w:val="18"/>
              </w:rPr>
              <w:t>dække</w:t>
            </w:r>
            <w:proofErr w:type="gramEnd"/>
            <w:r>
              <w:rPr>
                <w:rFonts w:ascii="Trebuchet MS" w:hAnsi="Trebuchet MS" w:cs="Trebuchet MS"/>
                <w:sz w:val="18"/>
                <w:szCs w:val="18"/>
              </w:rPr>
              <w:t xml:space="preserve"> typen. I det omfang det er muligt genbruges </w:t>
            </w:r>
            <w:proofErr w:type="spellStart"/>
            <w:r>
              <w:rPr>
                <w:rFonts w:ascii="Trebuchet MS" w:hAnsi="Trebuchet MS" w:cs="Trebuchet MS"/>
                <w:sz w:val="18"/>
                <w:szCs w:val="18"/>
              </w:rPr>
              <w:t>geometerien</w:t>
            </w:r>
            <w:proofErr w:type="spellEnd"/>
            <w:r>
              <w:rPr>
                <w:rFonts w:ascii="Trebuchet MS" w:hAnsi="Trebuchet MS" w:cs="Trebuchet MS"/>
                <w:sz w:val="18"/>
                <w:szCs w:val="18"/>
              </w:rPr>
              <w:t xml:space="preserve"> fra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 xml:space="preserve">-datasættet og evt. DAI-lag </w:t>
            </w:r>
          </w:p>
        </w:tc>
      </w:tr>
      <w:tr w:rsidR="00E3391E" w:rsidRPr="0051728E" w14:paraId="31EB633D" w14:textId="77777777" w:rsidTr="006B4CBE">
        <w:trPr>
          <w:trHeight w:hRule="exact" w:val="255"/>
        </w:trPr>
        <w:tc>
          <w:tcPr>
            <w:tcW w:w="4503" w:type="dxa"/>
            <w:shd w:val="clear" w:color="auto" w:fill="E0E0E0"/>
            <w:vAlign w:val="bottom"/>
          </w:tcPr>
          <w:p w14:paraId="42F7A2B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129F6BC"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Opdeles i strandetype og evt. prioritering. Se 5.15.3.3 Kodeliste.</w:t>
            </w:r>
          </w:p>
        </w:tc>
      </w:tr>
      <w:tr w:rsidR="00E3391E" w:rsidRPr="0051728E" w14:paraId="3B46C5DA" w14:textId="77777777" w:rsidTr="006B4CBE">
        <w:trPr>
          <w:trHeight w:hRule="exact" w:val="255"/>
        </w:trPr>
        <w:tc>
          <w:tcPr>
            <w:tcW w:w="4503" w:type="dxa"/>
            <w:shd w:val="clear" w:color="auto" w:fill="E0E0E0"/>
            <w:vAlign w:val="bottom"/>
          </w:tcPr>
          <w:p w14:paraId="2E4AE5F1"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A640CAC"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100 kvm.</w:t>
            </w:r>
          </w:p>
        </w:tc>
      </w:tr>
      <w:tr w:rsidR="00E3391E" w:rsidRPr="0051728E" w14:paraId="72623DCF" w14:textId="77777777" w:rsidTr="006B4CBE">
        <w:trPr>
          <w:trHeight w:hRule="exact" w:val="255"/>
        </w:trPr>
        <w:tc>
          <w:tcPr>
            <w:tcW w:w="4503" w:type="dxa"/>
            <w:shd w:val="clear" w:color="auto" w:fill="E0E0E0"/>
            <w:vAlign w:val="bottom"/>
          </w:tcPr>
          <w:p w14:paraId="25210BD9"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FD03A87" w14:textId="77777777" w:rsidR="00E3391E" w:rsidRPr="00024C60" w:rsidRDefault="00E3391E" w:rsidP="006B4CBE">
            <w:pPr>
              <w:rPr>
                <w:rFonts w:ascii="Trebuchet MS" w:hAnsi="Trebuchet MS" w:cs="Trebuchet MS"/>
                <w:sz w:val="18"/>
                <w:szCs w:val="18"/>
              </w:rPr>
            </w:pPr>
          </w:p>
        </w:tc>
      </w:tr>
      <w:tr w:rsidR="00E3391E" w:rsidRPr="0051728E" w14:paraId="443FB5D2" w14:textId="77777777" w:rsidTr="006B4CBE">
        <w:trPr>
          <w:trHeight w:hRule="exact" w:val="255"/>
        </w:trPr>
        <w:tc>
          <w:tcPr>
            <w:tcW w:w="4503" w:type="dxa"/>
            <w:shd w:val="clear" w:color="auto" w:fill="E0E0E0"/>
            <w:vAlign w:val="bottom"/>
          </w:tcPr>
          <w:p w14:paraId="3DEA164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586560CE"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Ingen overlap mellem strandtyper, men depot må gerne overlappe med en anden type.</w:t>
            </w:r>
          </w:p>
        </w:tc>
      </w:tr>
      <w:tr w:rsidR="00E3391E" w:rsidRPr="0051728E" w14:paraId="503F3DDB" w14:textId="77777777" w:rsidTr="006B4CBE">
        <w:trPr>
          <w:trHeight w:hRule="exact" w:val="255"/>
        </w:trPr>
        <w:tc>
          <w:tcPr>
            <w:tcW w:w="4503" w:type="dxa"/>
            <w:shd w:val="clear" w:color="auto" w:fill="E0E0E0"/>
            <w:vAlign w:val="bottom"/>
          </w:tcPr>
          <w:p w14:paraId="5B2F243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3A8D0D2D" w14:textId="1294DD83" w:rsidR="00E3391E" w:rsidRPr="00024C60" w:rsidRDefault="00E3391E" w:rsidP="006B4CBE">
            <w:pPr>
              <w:rPr>
                <w:rFonts w:ascii="Trebuchet MS" w:hAnsi="Trebuchet MS" w:cs="Trebuchet MS"/>
                <w:sz w:val="18"/>
                <w:szCs w:val="18"/>
              </w:rPr>
            </w:pPr>
            <w:r>
              <w:rPr>
                <w:rFonts w:ascii="Trebuchet MS" w:hAnsi="Trebuchet MS" w:cs="Trebuchet MS"/>
                <w:sz w:val="18"/>
                <w:szCs w:val="18"/>
              </w:rPr>
              <w:t xml:space="preserve">Evt. genbruges geometri fra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2534D17A" w14:textId="77777777" w:rsidR="00E3391E" w:rsidRPr="00A32757" w:rsidRDefault="00A52D18" w:rsidP="00E3391E">
      <w:pPr>
        <w:pStyle w:val="Overskrift6"/>
      </w:pPr>
      <w:r>
        <w:t>5.12.</w:t>
      </w:r>
      <w:r w:rsidR="00E3391E">
        <w:t>17.3 Kodelister</w:t>
      </w:r>
    </w:p>
    <w:p w14:paraId="765503C4" w14:textId="77777777" w:rsidR="00E3391E" w:rsidRDefault="00E3391E" w:rsidP="00E3391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67E7D3A" w14:textId="77777777" w:rsidR="00E3391E" w:rsidRPr="00A32757" w:rsidRDefault="00A52D18" w:rsidP="00E3391E">
      <w:pPr>
        <w:pStyle w:val="Overskrift7"/>
      </w:pPr>
      <w:r>
        <w:lastRenderedPageBreak/>
        <w:t>5.12.</w:t>
      </w:r>
      <w:r w:rsidR="00E3391E">
        <w:t>17.3</w:t>
      </w:r>
      <w:r w:rsidR="00E3391E" w:rsidRPr="00A32757">
        <w:t>.</w:t>
      </w:r>
      <w:r w:rsidR="00E3391E">
        <w:t>1</w:t>
      </w:r>
      <w:r w:rsidR="00E3391E" w:rsidRPr="00A32757">
        <w:t xml:space="preserve"> </w:t>
      </w:r>
      <w:r>
        <w:t xml:space="preserve">  61</w:t>
      </w:r>
      <w:r w:rsidR="00E3391E">
        <w:t>16 STANDTYPE</w:t>
      </w:r>
      <w:r w:rsidR="00E3391E" w:rsidRPr="00CC386E">
        <w:rPr>
          <w:rStyle w:val="TypografiOverskrift4BrugerdefineretfarveRGB0Tegn"/>
        </w:rPr>
        <w:t xml:space="preserve"> </w:t>
      </w:r>
      <w:r w:rsidR="00E3391E">
        <w:t>(</w:t>
      </w:r>
      <w:r w:rsidR="00BA552C" w:rsidRPr="004D056C">
        <w:t>d_6116_strandtype</w:t>
      </w:r>
      <w:r w:rsidR="00E3391E">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2020"/>
        <w:gridCol w:w="1301"/>
        <w:gridCol w:w="8582"/>
      </w:tblGrid>
      <w:tr w:rsidR="00A133F9" w:rsidRPr="0051728E" w14:paraId="4E6DBBC5" w14:textId="77777777" w:rsidTr="00E11CD9">
        <w:trPr>
          <w:trHeight w:hRule="exact" w:val="255"/>
        </w:trPr>
        <w:tc>
          <w:tcPr>
            <w:tcW w:w="1749" w:type="dxa"/>
            <w:tcBorders>
              <w:bottom w:val="single" w:sz="4" w:space="0" w:color="auto"/>
            </w:tcBorders>
            <w:shd w:val="clear" w:color="auto" w:fill="D9D9D9"/>
            <w:vAlign w:val="bottom"/>
          </w:tcPr>
          <w:p w14:paraId="2D96D9B0" w14:textId="72A6A8EA" w:rsidR="00A133F9" w:rsidRPr="00255861" w:rsidRDefault="00A30FE3" w:rsidP="006B4CBE">
            <w:pPr>
              <w:rPr>
                <w:rFonts w:ascii="Trebuchet MS" w:hAnsi="Trebuchet MS" w:cs="Trebuchet MS"/>
                <w:b/>
                <w:bCs/>
                <w:sz w:val="18"/>
                <w:szCs w:val="18"/>
              </w:rPr>
            </w:pPr>
            <w:proofErr w:type="spellStart"/>
            <w:r w:rsidRPr="007F4622">
              <w:rPr>
                <w:rFonts w:ascii="Trebuchet MS" w:hAnsi="Trebuchet MS" w:cs="Trebuchet MS"/>
                <w:b/>
                <w:bCs/>
                <w:color w:val="4F81BD"/>
                <w:sz w:val="18"/>
                <w:szCs w:val="18"/>
              </w:rPr>
              <w:t>s</w:t>
            </w:r>
            <w:r w:rsidR="00A133F9" w:rsidRPr="00255861">
              <w:rPr>
                <w:rFonts w:ascii="Trebuchet MS" w:hAnsi="Trebuchet MS" w:cs="Trebuchet MS"/>
                <w:b/>
                <w:bCs/>
                <w:sz w:val="18"/>
                <w:szCs w:val="18"/>
              </w:rPr>
              <w:t>trand</w:t>
            </w:r>
            <w:r w:rsidRPr="007F4622">
              <w:rPr>
                <w:rFonts w:ascii="Trebuchet MS" w:hAnsi="Trebuchet MS" w:cs="Trebuchet MS"/>
                <w:b/>
                <w:bCs/>
                <w:color w:val="4F81BD"/>
                <w:sz w:val="18"/>
                <w:szCs w:val="18"/>
              </w:rPr>
              <w:t>_</w:t>
            </w:r>
            <w:r w:rsidR="00A133F9" w:rsidRPr="00255861">
              <w:rPr>
                <w:rFonts w:ascii="Trebuchet MS" w:hAnsi="Trebuchet MS" w:cs="Trebuchet MS"/>
                <w:b/>
                <w:bCs/>
                <w:sz w:val="18"/>
                <w:szCs w:val="18"/>
              </w:rPr>
              <w:t>type_kode</w:t>
            </w:r>
            <w:proofErr w:type="spellEnd"/>
          </w:p>
        </w:tc>
        <w:tc>
          <w:tcPr>
            <w:tcW w:w="2020" w:type="dxa"/>
            <w:tcBorders>
              <w:bottom w:val="single" w:sz="4" w:space="0" w:color="auto"/>
            </w:tcBorders>
            <w:shd w:val="clear" w:color="auto" w:fill="D9D9D9"/>
            <w:vAlign w:val="bottom"/>
          </w:tcPr>
          <w:p w14:paraId="0F29F095" w14:textId="6B26685D" w:rsidR="00A133F9" w:rsidRPr="00255861" w:rsidRDefault="00A30FE3" w:rsidP="006B4CBE">
            <w:pPr>
              <w:rPr>
                <w:rFonts w:ascii="Trebuchet MS" w:hAnsi="Trebuchet MS" w:cs="Trebuchet MS"/>
                <w:bCs/>
                <w:sz w:val="18"/>
                <w:szCs w:val="18"/>
              </w:rPr>
            </w:pPr>
            <w:proofErr w:type="spellStart"/>
            <w:r w:rsidRPr="007F4622">
              <w:rPr>
                <w:rFonts w:ascii="Trebuchet MS" w:hAnsi="Trebuchet MS" w:cs="Trebuchet MS"/>
                <w:b/>
                <w:bCs/>
                <w:color w:val="4F81BD"/>
                <w:sz w:val="18"/>
                <w:szCs w:val="18"/>
              </w:rPr>
              <w:t>s</w:t>
            </w:r>
            <w:r w:rsidR="00A379B2" w:rsidRPr="00255861">
              <w:rPr>
                <w:rFonts w:ascii="Trebuchet MS" w:hAnsi="Trebuchet MS" w:cs="Trebuchet MS"/>
                <w:b/>
                <w:bCs/>
                <w:sz w:val="18"/>
                <w:szCs w:val="18"/>
              </w:rPr>
              <w:t>trand</w:t>
            </w:r>
            <w:r w:rsidRPr="007F4622">
              <w:rPr>
                <w:rFonts w:ascii="Trebuchet MS" w:hAnsi="Trebuchet MS" w:cs="Trebuchet MS"/>
                <w:b/>
                <w:bCs/>
                <w:color w:val="4F81BD"/>
                <w:sz w:val="18"/>
                <w:szCs w:val="18"/>
              </w:rPr>
              <w:t>_</w:t>
            </w:r>
            <w:r w:rsidR="00A379B2" w:rsidRPr="00255861">
              <w:rPr>
                <w:rFonts w:ascii="Trebuchet MS" w:hAnsi="Trebuchet MS" w:cs="Trebuchet MS"/>
                <w:b/>
                <w:bCs/>
                <w:sz w:val="18"/>
                <w:szCs w:val="18"/>
              </w:rPr>
              <w:t>type</w:t>
            </w:r>
            <w:proofErr w:type="spellEnd"/>
          </w:p>
        </w:tc>
        <w:tc>
          <w:tcPr>
            <w:tcW w:w="1301" w:type="dxa"/>
            <w:tcBorders>
              <w:bottom w:val="single" w:sz="4" w:space="0" w:color="auto"/>
            </w:tcBorders>
            <w:shd w:val="clear" w:color="auto" w:fill="D9D9D9"/>
            <w:vAlign w:val="bottom"/>
          </w:tcPr>
          <w:p w14:paraId="56FF4E15" w14:textId="77777777" w:rsidR="00A133F9" w:rsidRPr="003A52C1" w:rsidRDefault="00A133F9" w:rsidP="00E11CD9">
            <w:pPr>
              <w:rPr>
                <w:rFonts w:ascii="Trebuchet MS" w:hAnsi="Trebuchet MS" w:cs="Trebuchet MS"/>
                <w:b/>
                <w:bCs/>
                <w:sz w:val="18"/>
                <w:szCs w:val="18"/>
              </w:rPr>
            </w:pPr>
            <w:r w:rsidRPr="003A52C1">
              <w:rPr>
                <w:rFonts w:ascii="Trebuchet MS" w:hAnsi="Trebuchet MS" w:cs="Trebuchet MS"/>
                <w:b/>
                <w:bCs/>
                <w:sz w:val="18"/>
                <w:szCs w:val="18"/>
              </w:rPr>
              <w:t>aktiv</w:t>
            </w:r>
          </w:p>
        </w:tc>
        <w:tc>
          <w:tcPr>
            <w:tcW w:w="8582" w:type="dxa"/>
            <w:tcBorders>
              <w:bottom w:val="single" w:sz="4" w:space="0" w:color="auto"/>
            </w:tcBorders>
            <w:shd w:val="clear" w:color="auto" w:fill="D9D9D9"/>
            <w:vAlign w:val="bottom"/>
          </w:tcPr>
          <w:p w14:paraId="1B63602F" w14:textId="77777777" w:rsidR="00A133F9" w:rsidRPr="006B4CBE" w:rsidRDefault="00A133F9" w:rsidP="006B4CBE">
            <w:pPr>
              <w:rPr>
                <w:rFonts w:ascii="Trebuchet MS" w:hAnsi="Trebuchet MS" w:cs="Trebuchet MS"/>
                <w:b/>
                <w:bCs/>
                <w:sz w:val="18"/>
                <w:szCs w:val="18"/>
              </w:rPr>
            </w:pPr>
            <w:r w:rsidRPr="006B4CBE">
              <w:rPr>
                <w:rFonts w:ascii="Trebuchet MS" w:hAnsi="Trebuchet MS" w:cs="Trebuchet MS"/>
                <w:b/>
                <w:bCs/>
                <w:sz w:val="18"/>
                <w:szCs w:val="18"/>
              </w:rPr>
              <w:t>Begrebsdefinition</w:t>
            </w:r>
          </w:p>
        </w:tc>
      </w:tr>
      <w:tr w:rsidR="00A133F9" w:rsidRPr="0051728E" w14:paraId="55E7370D"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62C96675"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1</w:t>
            </w:r>
          </w:p>
        </w:tc>
        <w:tc>
          <w:tcPr>
            <w:tcW w:w="2020" w:type="dxa"/>
            <w:tcBorders>
              <w:top w:val="single" w:sz="4" w:space="0" w:color="auto"/>
              <w:left w:val="single" w:sz="4" w:space="0" w:color="auto"/>
              <w:bottom w:val="single" w:sz="4" w:space="0" w:color="auto"/>
            </w:tcBorders>
            <w:shd w:val="clear" w:color="auto" w:fill="FFFFFF"/>
            <w:vAlign w:val="bottom"/>
          </w:tcPr>
          <w:p w14:paraId="636C73F0"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Sandstrand</w:t>
            </w:r>
          </w:p>
        </w:tc>
        <w:tc>
          <w:tcPr>
            <w:tcW w:w="1301" w:type="dxa"/>
            <w:tcBorders>
              <w:top w:val="single" w:sz="4" w:space="0" w:color="auto"/>
              <w:left w:val="single" w:sz="4" w:space="0" w:color="auto"/>
              <w:bottom w:val="single" w:sz="4" w:space="0" w:color="auto"/>
            </w:tcBorders>
            <w:shd w:val="clear" w:color="auto" w:fill="FFFFFF"/>
            <w:vAlign w:val="bottom"/>
          </w:tcPr>
          <w:p w14:paraId="52A8AB6F"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2BC594B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sandstrand</w:t>
            </w:r>
          </w:p>
        </w:tc>
      </w:tr>
      <w:tr w:rsidR="00A133F9" w:rsidRPr="0051728E" w14:paraId="3C0AC210"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2237D041"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2</w:t>
            </w:r>
          </w:p>
        </w:tc>
        <w:tc>
          <w:tcPr>
            <w:tcW w:w="2020" w:type="dxa"/>
            <w:tcBorders>
              <w:top w:val="single" w:sz="4" w:space="0" w:color="auto"/>
              <w:left w:val="single" w:sz="4" w:space="0" w:color="auto"/>
              <w:bottom w:val="single" w:sz="4" w:space="0" w:color="auto"/>
            </w:tcBorders>
            <w:shd w:val="clear" w:color="auto" w:fill="FFFFFF"/>
            <w:vAlign w:val="bottom"/>
          </w:tcPr>
          <w:p w14:paraId="523D21FB"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Stenstrand</w:t>
            </w:r>
          </w:p>
        </w:tc>
        <w:tc>
          <w:tcPr>
            <w:tcW w:w="1301" w:type="dxa"/>
            <w:tcBorders>
              <w:top w:val="single" w:sz="4" w:space="0" w:color="auto"/>
              <w:left w:val="single" w:sz="4" w:space="0" w:color="auto"/>
              <w:bottom w:val="single" w:sz="4" w:space="0" w:color="auto"/>
            </w:tcBorders>
            <w:shd w:val="clear" w:color="auto" w:fill="FFFFFF"/>
            <w:vAlign w:val="bottom"/>
          </w:tcPr>
          <w:p w14:paraId="0E4D8842"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4F70F8E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stenstrand</w:t>
            </w:r>
          </w:p>
        </w:tc>
      </w:tr>
      <w:tr w:rsidR="00A133F9" w:rsidRPr="0051728E" w14:paraId="10A0ED24"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03C3C678"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3</w:t>
            </w:r>
          </w:p>
        </w:tc>
        <w:tc>
          <w:tcPr>
            <w:tcW w:w="2020" w:type="dxa"/>
            <w:tcBorders>
              <w:top w:val="single" w:sz="4" w:space="0" w:color="auto"/>
              <w:left w:val="single" w:sz="4" w:space="0" w:color="auto"/>
              <w:bottom w:val="single" w:sz="4" w:space="0" w:color="auto"/>
            </w:tcBorders>
            <w:shd w:val="clear" w:color="auto" w:fill="FFFFFF"/>
            <w:vAlign w:val="bottom"/>
          </w:tcPr>
          <w:p w14:paraId="08A1973B"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Strandeng og Marsk</w:t>
            </w:r>
          </w:p>
        </w:tc>
        <w:tc>
          <w:tcPr>
            <w:tcW w:w="1301" w:type="dxa"/>
            <w:tcBorders>
              <w:top w:val="single" w:sz="4" w:space="0" w:color="auto"/>
              <w:left w:val="single" w:sz="4" w:space="0" w:color="auto"/>
              <w:bottom w:val="single" w:sz="4" w:space="0" w:color="auto"/>
            </w:tcBorders>
            <w:shd w:val="clear" w:color="auto" w:fill="FFFFFF"/>
            <w:vAlign w:val="bottom"/>
          </w:tcPr>
          <w:p w14:paraId="3A33574D"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5EA8E68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strandeng eller marsk</w:t>
            </w:r>
          </w:p>
        </w:tc>
      </w:tr>
      <w:tr w:rsidR="00A133F9" w:rsidRPr="0051728E" w14:paraId="1529B884" w14:textId="77777777" w:rsidTr="00651C80">
        <w:trPr>
          <w:trHeight w:hRule="exact" w:val="510"/>
        </w:trPr>
        <w:tc>
          <w:tcPr>
            <w:tcW w:w="1749" w:type="dxa"/>
            <w:tcBorders>
              <w:top w:val="single" w:sz="4" w:space="0" w:color="auto"/>
              <w:left w:val="single" w:sz="4" w:space="0" w:color="auto"/>
              <w:bottom w:val="single" w:sz="4" w:space="0" w:color="auto"/>
              <w:right w:val="single" w:sz="4" w:space="0" w:color="auto"/>
            </w:tcBorders>
            <w:shd w:val="clear" w:color="auto" w:fill="D9D9D9"/>
            <w:vAlign w:val="center"/>
          </w:tcPr>
          <w:p w14:paraId="08B6299D" w14:textId="77777777" w:rsidR="00A133F9" w:rsidRPr="006B4CBE" w:rsidRDefault="00A133F9" w:rsidP="00651C80">
            <w:pPr>
              <w:jc w:val="center"/>
              <w:rPr>
                <w:rFonts w:ascii="Trebuchet MS" w:hAnsi="Trebuchet MS"/>
                <w:sz w:val="18"/>
                <w:szCs w:val="18"/>
              </w:rPr>
            </w:pPr>
            <w:r w:rsidRPr="006B4CBE">
              <w:rPr>
                <w:rFonts w:ascii="Trebuchet MS" w:hAnsi="Trebuchet MS"/>
                <w:sz w:val="18"/>
                <w:szCs w:val="18"/>
              </w:rPr>
              <w:t>4</w:t>
            </w:r>
          </w:p>
        </w:tc>
        <w:tc>
          <w:tcPr>
            <w:tcW w:w="2020" w:type="dxa"/>
            <w:tcBorders>
              <w:top w:val="single" w:sz="4" w:space="0" w:color="auto"/>
              <w:left w:val="single" w:sz="4" w:space="0" w:color="auto"/>
              <w:bottom w:val="single" w:sz="4" w:space="0" w:color="auto"/>
            </w:tcBorders>
            <w:shd w:val="clear" w:color="auto" w:fill="FFFFFF"/>
            <w:vAlign w:val="bottom"/>
          </w:tcPr>
          <w:p w14:paraId="4F6733F7"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Klippekyst, (</w:t>
            </w:r>
            <w:proofErr w:type="spellStart"/>
            <w:r w:rsidRPr="006B4CBE">
              <w:rPr>
                <w:rFonts w:ascii="Trebuchet MS" w:hAnsi="Trebuchet MS"/>
                <w:sz w:val="18"/>
                <w:szCs w:val="18"/>
              </w:rPr>
              <w:t>høfte</w:t>
            </w:r>
            <w:proofErr w:type="spellEnd"/>
            <w:r w:rsidRPr="006B4CBE">
              <w:rPr>
                <w:rFonts w:ascii="Trebuchet MS" w:hAnsi="Trebuchet MS"/>
                <w:sz w:val="18"/>
                <w:szCs w:val="18"/>
              </w:rPr>
              <w:t xml:space="preserve"> og mole)</w:t>
            </w:r>
          </w:p>
        </w:tc>
        <w:tc>
          <w:tcPr>
            <w:tcW w:w="1301" w:type="dxa"/>
            <w:tcBorders>
              <w:top w:val="single" w:sz="4" w:space="0" w:color="auto"/>
              <w:left w:val="single" w:sz="4" w:space="0" w:color="auto"/>
              <w:bottom w:val="single" w:sz="4" w:space="0" w:color="auto"/>
            </w:tcBorders>
            <w:shd w:val="clear" w:color="auto" w:fill="FFFFFF"/>
            <w:vAlign w:val="center"/>
          </w:tcPr>
          <w:p w14:paraId="454172F5" w14:textId="77777777" w:rsidR="00A133F9" w:rsidRPr="003A52C1" w:rsidRDefault="00A133F9" w:rsidP="00651C80">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AE3EDE1" w14:textId="77777777" w:rsidR="00A133F9" w:rsidRPr="006B4CBE" w:rsidRDefault="00A133F9" w:rsidP="00651C80">
            <w:pPr>
              <w:rPr>
                <w:rFonts w:ascii="Trebuchet MS" w:hAnsi="Trebuchet MS"/>
                <w:sz w:val="18"/>
                <w:szCs w:val="18"/>
              </w:rPr>
            </w:pPr>
            <w:r w:rsidRPr="006B4CBE">
              <w:rPr>
                <w:rFonts w:ascii="Trebuchet MS" w:hAnsi="Trebuchet MS"/>
                <w:sz w:val="18"/>
                <w:szCs w:val="18"/>
              </w:rPr>
              <w:t xml:space="preserve">Kyst med klipper, </w:t>
            </w:r>
            <w:proofErr w:type="spellStart"/>
            <w:r w:rsidRPr="006B4CBE">
              <w:rPr>
                <w:rFonts w:ascii="Trebuchet MS" w:hAnsi="Trebuchet MS"/>
                <w:sz w:val="18"/>
                <w:szCs w:val="18"/>
              </w:rPr>
              <w:t>høfter</w:t>
            </w:r>
            <w:proofErr w:type="spellEnd"/>
            <w:r w:rsidRPr="006B4CBE">
              <w:rPr>
                <w:rFonts w:ascii="Trebuchet MS" w:hAnsi="Trebuchet MS"/>
                <w:sz w:val="18"/>
                <w:szCs w:val="18"/>
              </w:rPr>
              <w:t xml:space="preserve"> eller mole.</w:t>
            </w:r>
          </w:p>
        </w:tc>
      </w:tr>
      <w:tr w:rsidR="00A133F9" w:rsidRPr="0051728E" w14:paraId="33BBE3DC"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7C986974"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5</w:t>
            </w:r>
          </w:p>
        </w:tc>
        <w:tc>
          <w:tcPr>
            <w:tcW w:w="2020" w:type="dxa"/>
            <w:tcBorders>
              <w:top w:val="single" w:sz="4" w:space="0" w:color="auto"/>
              <w:left w:val="single" w:sz="4" w:space="0" w:color="auto"/>
              <w:bottom w:val="single" w:sz="4" w:space="0" w:color="auto"/>
            </w:tcBorders>
            <w:shd w:val="clear" w:color="auto" w:fill="FFFFFF"/>
            <w:vAlign w:val="bottom"/>
          </w:tcPr>
          <w:p w14:paraId="7E128E9C"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Klint og skrænt</w:t>
            </w:r>
          </w:p>
        </w:tc>
        <w:tc>
          <w:tcPr>
            <w:tcW w:w="1301" w:type="dxa"/>
            <w:tcBorders>
              <w:top w:val="single" w:sz="4" w:space="0" w:color="auto"/>
              <w:left w:val="single" w:sz="4" w:space="0" w:color="auto"/>
              <w:bottom w:val="single" w:sz="4" w:space="0" w:color="auto"/>
            </w:tcBorders>
            <w:shd w:val="clear" w:color="auto" w:fill="FFFFFF"/>
            <w:vAlign w:val="bottom"/>
          </w:tcPr>
          <w:p w14:paraId="28F5E019"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7BA2E86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klint eller skrænt</w:t>
            </w:r>
          </w:p>
        </w:tc>
      </w:tr>
      <w:tr w:rsidR="00A133F9" w:rsidRPr="0051728E" w14:paraId="45C6D52F"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4A213A39"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6</w:t>
            </w:r>
          </w:p>
        </w:tc>
        <w:tc>
          <w:tcPr>
            <w:tcW w:w="2020" w:type="dxa"/>
            <w:tcBorders>
              <w:top w:val="single" w:sz="4" w:space="0" w:color="auto"/>
              <w:left w:val="single" w:sz="4" w:space="0" w:color="auto"/>
              <w:bottom w:val="single" w:sz="4" w:space="0" w:color="auto"/>
            </w:tcBorders>
            <w:shd w:val="clear" w:color="auto" w:fill="FFFFFF"/>
            <w:vAlign w:val="bottom"/>
          </w:tcPr>
          <w:p w14:paraId="77C38B9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Ø og holm</w:t>
            </w:r>
          </w:p>
        </w:tc>
        <w:tc>
          <w:tcPr>
            <w:tcW w:w="1301" w:type="dxa"/>
            <w:tcBorders>
              <w:top w:val="single" w:sz="4" w:space="0" w:color="auto"/>
              <w:left w:val="single" w:sz="4" w:space="0" w:color="auto"/>
              <w:bottom w:val="single" w:sz="4" w:space="0" w:color="auto"/>
            </w:tcBorders>
            <w:shd w:val="clear" w:color="auto" w:fill="FFFFFF"/>
            <w:vAlign w:val="bottom"/>
          </w:tcPr>
          <w:p w14:paraId="23CF6631"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66903825"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Lille ø eller holm</w:t>
            </w:r>
          </w:p>
        </w:tc>
      </w:tr>
      <w:tr w:rsidR="00A133F9" w:rsidRPr="0051728E" w14:paraId="0FB76FD2"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77ED3B92"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7</w:t>
            </w:r>
          </w:p>
        </w:tc>
        <w:tc>
          <w:tcPr>
            <w:tcW w:w="2020" w:type="dxa"/>
            <w:tcBorders>
              <w:top w:val="single" w:sz="4" w:space="0" w:color="auto"/>
              <w:left w:val="single" w:sz="4" w:space="0" w:color="auto"/>
              <w:bottom w:val="single" w:sz="4" w:space="0" w:color="auto"/>
            </w:tcBorders>
            <w:shd w:val="clear" w:color="auto" w:fill="FFFFFF"/>
            <w:vAlign w:val="bottom"/>
          </w:tcPr>
          <w:p w14:paraId="63134586"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Opsamlingsdepot</w:t>
            </w:r>
          </w:p>
        </w:tc>
        <w:tc>
          <w:tcPr>
            <w:tcW w:w="1301" w:type="dxa"/>
            <w:tcBorders>
              <w:top w:val="single" w:sz="4" w:space="0" w:color="auto"/>
              <w:left w:val="single" w:sz="4" w:space="0" w:color="auto"/>
              <w:bottom w:val="single" w:sz="4" w:space="0" w:color="auto"/>
            </w:tcBorders>
            <w:shd w:val="clear" w:color="auto" w:fill="FFFFFF"/>
            <w:vAlign w:val="bottom"/>
          </w:tcPr>
          <w:p w14:paraId="755F1EB0"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5D292D30"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Depot mulighed i forbindelse med opsamling af olieforurening.</w:t>
            </w:r>
          </w:p>
        </w:tc>
      </w:tr>
      <w:tr w:rsidR="00A133F9" w:rsidRPr="0051728E" w14:paraId="548E2E53"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0B49758D"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8</w:t>
            </w:r>
          </w:p>
        </w:tc>
        <w:tc>
          <w:tcPr>
            <w:tcW w:w="2020" w:type="dxa"/>
            <w:tcBorders>
              <w:top w:val="single" w:sz="4" w:space="0" w:color="auto"/>
              <w:left w:val="single" w:sz="4" w:space="0" w:color="auto"/>
              <w:bottom w:val="single" w:sz="4" w:space="0" w:color="auto"/>
            </w:tcBorders>
            <w:shd w:val="clear" w:color="auto" w:fill="FFFFFF"/>
            <w:vAlign w:val="bottom"/>
          </w:tcPr>
          <w:p w14:paraId="1C2F66C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Andet</w:t>
            </w:r>
          </w:p>
        </w:tc>
        <w:tc>
          <w:tcPr>
            <w:tcW w:w="1301" w:type="dxa"/>
            <w:tcBorders>
              <w:top w:val="single" w:sz="4" w:space="0" w:color="auto"/>
              <w:left w:val="single" w:sz="4" w:space="0" w:color="auto"/>
              <w:bottom w:val="single" w:sz="4" w:space="0" w:color="auto"/>
            </w:tcBorders>
            <w:shd w:val="clear" w:color="auto" w:fill="FFFFFF"/>
            <w:vAlign w:val="bottom"/>
          </w:tcPr>
          <w:p w14:paraId="6186E836"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0F874C7E"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Anden strandtype</w:t>
            </w:r>
          </w:p>
        </w:tc>
      </w:tr>
      <w:tr w:rsidR="00A133F9" w:rsidRPr="0051728E" w14:paraId="43165BE7"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6D941AF7"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9</w:t>
            </w:r>
          </w:p>
        </w:tc>
        <w:tc>
          <w:tcPr>
            <w:tcW w:w="2020" w:type="dxa"/>
            <w:tcBorders>
              <w:top w:val="single" w:sz="4" w:space="0" w:color="auto"/>
              <w:left w:val="single" w:sz="4" w:space="0" w:color="auto"/>
              <w:bottom w:val="single" w:sz="4" w:space="0" w:color="auto"/>
            </w:tcBorders>
            <w:shd w:val="clear" w:color="auto" w:fill="FFFFFF"/>
            <w:vAlign w:val="bottom"/>
          </w:tcPr>
          <w:p w14:paraId="65DB5663"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Ukendt</w:t>
            </w:r>
          </w:p>
        </w:tc>
        <w:tc>
          <w:tcPr>
            <w:tcW w:w="1301" w:type="dxa"/>
            <w:tcBorders>
              <w:top w:val="single" w:sz="4" w:space="0" w:color="auto"/>
              <w:left w:val="single" w:sz="4" w:space="0" w:color="auto"/>
              <w:bottom w:val="single" w:sz="4" w:space="0" w:color="auto"/>
            </w:tcBorders>
            <w:shd w:val="clear" w:color="auto" w:fill="FFFFFF"/>
            <w:vAlign w:val="bottom"/>
          </w:tcPr>
          <w:p w14:paraId="2A8DF9F2"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23BA748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Mangler kendskab til strandtype</w:t>
            </w:r>
          </w:p>
        </w:tc>
      </w:tr>
    </w:tbl>
    <w:p w14:paraId="1B699FA8" w14:textId="343CC590" w:rsidR="00E3391E" w:rsidRPr="00A32757" w:rsidRDefault="00A52D18" w:rsidP="00E3391E">
      <w:pPr>
        <w:pStyle w:val="Overskrift7"/>
      </w:pPr>
      <w:r>
        <w:t>5.12.</w:t>
      </w:r>
      <w:r w:rsidR="00E3391E">
        <w:t>17.3</w:t>
      </w:r>
      <w:r w:rsidR="00E3391E" w:rsidRPr="00A32757">
        <w:t>.</w:t>
      </w:r>
      <w:r w:rsidR="00E3391E">
        <w:t>2</w:t>
      </w:r>
      <w:r w:rsidR="00E3391E" w:rsidRPr="00A32757">
        <w:t xml:space="preserve"> </w:t>
      </w:r>
      <w:r w:rsidR="00E3391E">
        <w:t xml:space="preserve">  6</w:t>
      </w:r>
      <w:r>
        <w:t>1</w:t>
      </w:r>
      <w:r w:rsidR="00E3391E">
        <w:t xml:space="preserve">16 </w:t>
      </w:r>
      <w:r w:rsidR="00E3391E" w:rsidRPr="00B35C12">
        <w:t>ESI-KLASSE</w:t>
      </w:r>
      <w:r w:rsidR="00E3391E" w:rsidRPr="00CC386E">
        <w:rPr>
          <w:rStyle w:val="TypografiOverskrift4BrugerdefineretfarveRGB0Tegn"/>
        </w:rPr>
        <w:t xml:space="preserve"> </w:t>
      </w:r>
      <w:r w:rsidR="00E3391E">
        <w:t>(</w:t>
      </w:r>
      <w:r w:rsidR="00BA552C" w:rsidRPr="004D056C">
        <w:t>d_6116_esi_klasse</w:t>
      </w:r>
      <w:r w:rsidR="00E3391E">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8"/>
        <w:gridCol w:w="6178"/>
        <w:gridCol w:w="1560"/>
        <w:gridCol w:w="3969"/>
      </w:tblGrid>
      <w:tr w:rsidR="00B37AE0" w:rsidRPr="0051728E" w14:paraId="5C0F2747" w14:textId="77777777" w:rsidTr="00B37AE0">
        <w:trPr>
          <w:trHeight w:hRule="exact" w:val="255"/>
        </w:trPr>
        <w:tc>
          <w:tcPr>
            <w:tcW w:w="1868" w:type="dxa"/>
            <w:tcBorders>
              <w:bottom w:val="single" w:sz="4" w:space="0" w:color="auto"/>
            </w:tcBorders>
            <w:shd w:val="clear" w:color="auto" w:fill="D9D9D9"/>
            <w:vAlign w:val="bottom"/>
          </w:tcPr>
          <w:p w14:paraId="3E1EBB8F" w14:textId="77777777" w:rsidR="00B37AE0" w:rsidRPr="00BB25F4" w:rsidRDefault="00B37AE0" w:rsidP="006B4CBE">
            <w:pPr>
              <w:rPr>
                <w:rFonts w:ascii="Trebuchet MS" w:hAnsi="Trebuchet MS" w:cs="Trebuchet MS"/>
                <w:b/>
                <w:bCs/>
                <w:color w:val="8064A2"/>
                <w:sz w:val="18"/>
                <w:szCs w:val="18"/>
              </w:rPr>
            </w:pPr>
            <w:proofErr w:type="spellStart"/>
            <w:r w:rsidRPr="00BB25F4">
              <w:rPr>
                <w:rFonts w:ascii="Trebuchet MS" w:hAnsi="Trebuchet MS"/>
                <w:b/>
                <w:sz w:val="18"/>
                <w:szCs w:val="18"/>
              </w:rPr>
              <w:t>esi_klasse_kode</w:t>
            </w:r>
            <w:proofErr w:type="spellEnd"/>
          </w:p>
        </w:tc>
        <w:tc>
          <w:tcPr>
            <w:tcW w:w="6178" w:type="dxa"/>
            <w:tcBorders>
              <w:bottom w:val="single" w:sz="4" w:space="0" w:color="auto"/>
            </w:tcBorders>
            <w:shd w:val="clear" w:color="auto" w:fill="D9D9D9"/>
            <w:vAlign w:val="bottom"/>
          </w:tcPr>
          <w:p w14:paraId="3C0E3A63" w14:textId="77777777" w:rsidR="00B37AE0" w:rsidRPr="004D056C" w:rsidRDefault="00B37AE0" w:rsidP="006B4CBE">
            <w:pPr>
              <w:rPr>
                <w:rFonts w:ascii="Trebuchet MS" w:hAnsi="Trebuchet MS" w:cs="Trebuchet MS"/>
                <w:bCs/>
                <w:sz w:val="18"/>
                <w:szCs w:val="18"/>
              </w:rPr>
            </w:pPr>
            <w:proofErr w:type="spellStart"/>
            <w:r w:rsidRPr="004D056C">
              <w:rPr>
                <w:rFonts w:ascii="Trebuchet MS" w:hAnsi="Trebuchet MS" w:cs="Trebuchet MS"/>
                <w:b/>
                <w:bCs/>
                <w:sz w:val="18"/>
                <w:szCs w:val="18"/>
              </w:rPr>
              <w:t>esi_klasse</w:t>
            </w:r>
            <w:proofErr w:type="spellEnd"/>
          </w:p>
        </w:tc>
        <w:tc>
          <w:tcPr>
            <w:tcW w:w="1560" w:type="dxa"/>
            <w:tcBorders>
              <w:bottom w:val="single" w:sz="4" w:space="0" w:color="auto"/>
            </w:tcBorders>
            <w:shd w:val="clear" w:color="auto" w:fill="D9D9D9"/>
            <w:vAlign w:val="bottom"/>
          </w:tcPr>
          <w:p w14:paraId="08E2AEDA"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3969" w:type="dxa"/>
            <w:tcBorders>
              <w:bottom w:val="single" w:sz="4" w:space="0" w:color="auto"/>
            </w:tcBorders>
            <w:shd w:val="clear" w:color="auto" w:fill="D9D9D9"/>
            <w:vAlign w:val="bottom"/>
          </w:tcPr>
          <w:p w14:paraId="7B5A8E39" w14:textId="77777777" w:rsidR="00B37AE0" w:rsidRPr="006B4CBE" w:rsidRDefault="00B37AE0" w:rsidP="006B4CBE">
            <w:pPr>
              <w:rPr>
                <w:rFonts w:ascii="Trebuchet MS" w:hAnsi="Trebuchet MS" w:cs="Trebuchet MS"/>
                <w:b/>
                <w:bCs/>
                <w:sz w:val="18"/>
                <w:szCs w:val="18"/>
              </w:rPr>
            </w:pPr>
            <w:r w:rsidRPr="006B4CBE">
              <w:rPr>
                <w:rFonts w:ascii="Trebuchet MS" w:hAnsi="Trebuchet MS" w:cs="Trebuchet MS"/>
                <w:b/>
                <w:bCs/>
                <w:sz w:val="18"/>
                <w:szCs w:val="18"/>
              </w:rPr>
              <w:t>Begrebsdefinition</w:t>
            </w:r>
          </w:p>
        </w:tc>
      </w:tr>
      <w:tr w:rsidR="00B37AE0" w:rsidRPr="0051728E" w14:paraId="18B4983E" w14:textId="77777777" w:rsidTr="00B37AE0">
        <w:trPr>
          <w:trHeight w:hRule="exact" w:val="510"/>
        </w:trPr>
        <w:tc>
          <w:tcPr>
            <w:tcW w:w="1868" w:type="dxa"/>
            <w:tcBorders>
              <w:top w:val="single" w:sz="4" w:space="0" w:color="auto"/>
              <w:left w:val="single" w:sz="4" w:space="0" w:color="auto"/>
              <w:bottom w:val="single" w:sz="4" w:space="0" w:color="auto"/>
              <w:right w:val="single" w:sz="4" w:space="0" w:color="auto"/>
            </w:tcBorders>
            <w:shd w:val="clear" w:color="auto" w:fill="D9D9D9"/>
            <w:vAlign w:val="center"/>
          </w:tcPr>
          <w:p w14:paraId="4C62B15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1</w:t>
            </w:r>
          </w:p>
        </w:tc>
        <w:tc>
          <w:tcPr>
            <w:tcW w:w="6178" w:type="dxa"/>
            <w:tcBorders>
              <w:top w:val="single" w:sz="4" w:space="0" w:color="auto"/>
              <w:left w:val="single" w:sz="4" w:space="0" w:color="auto"/>
              <w:bottom w:val="single" w:sz="4" w:space="0" w:color="auto"/>
            </w:tcBorders>
            <w:shd w:val="clear" w:color="auto" w:fill="FFFFFF"/>
            <w:vAlign w:val="bottom"/>
          </w:tcPr>
          <w:p w14:paraId="01399187"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stejle klippekyster samt lodrette</w:t>
            </w:r>
          </w:p>
          <w:p w14:paraId="1890896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menneskeskabte konstruktioner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BF36E4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44DACB43" w14:textId="77777777" w:rsidR="00B37AE0" w:rsidRPr="006B4CBE" w:rsidRDefault="00B37AE0" w:rsidP="006B4CBE">
            <w:pPr>
              <w:rPr>
                <w:rFonts w:ascii="Trebuchet MS" w:hAnsi="Trebuchet MS"/>
                <w:sz w:val="18"/>
                <w:szCs w:val="18"/>
              </w:rPr>
            </w:pPr>
          </w:p>
        </w:tc>
      </w:tr>
      <w:tr w:rsidR="00B37AE0" w:rsidRPr="0051728E" w14:paraId="315EA640"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341404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2</w:t>
            </w:r>
          </w:p>
        </w:tc>
        <w:tc>
          <w:tcPr>
            <w:tcW w:w="6178" w:type="dxa"/>
            <w:tcBorders>
              <w:top w:val="single" w:sz="4" w:space="0" w:color="auto"/>
              <w:left w:val="single" w:sz="4" w:space="0" w:color="auto"/>
              <w:bottom w:val="single" w:sz="4" w:space="0" w:color="auto"/>
            </w:tcBorders>
            <w:shd w:val="clear" w:color="auto" w:fill="FFFFFF"/>
            <w:vAlign w:val="bottom"/>
          </w:tcPr>
          <w:p w14:paraId="594B3DF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klippeskær og klippeflader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6949DE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E7A3560" w14:textId="77777777" w:rsidR="00B37AE0" w:rsidRPr="006B4CBE" w:rsidRDefault="00B37AE0" w:rsidP="006B4CBE">
            <w:pPr>
              <w:rPr>
                <w:rFonts w:ascii="Trebuchet MS" w:hAnsi="Trebuchet MS"/>
                <w:sz w:val="18"/>
                <w:szCs w:val="18"/>
              </w:rPr>
            </w:pPr>
          </w:p>
        </w:tc>
      </w:tr>
      <w:tr w:rsidR="00B37AE0" w:rsidRPr="0051728E" w14:paraId="5FA61FCE"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71CC13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3</w:t>
            </w:r>
          </w:p>
        </w:tc>
        <w:tc>
          <w:tcPr>
            <w:tcW w:w="6178" w:type="dxa"/>
            <w:tcBorders>
              <w:top w:val="single" w:sz="4" w:space="0" w:color="auto"/>
              <w:left w:val="single" w:sz="4" w:space="0" w:color="auto"/>
              <w:bottom w:val="single" w:sz="4" w:space="0" w:color="auto"/>
            </w:tcBorders>
            <w:shd w:val="clear" w:color="auto" w:fill="FFFFFF"/>
            <w:vAlign w:val="bottom"/>
          </w:tcPr>
          <w:p w14:paraId="452C2368"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Finkornet sandstrand</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495725DF"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F54B4BA" w14:textId="77777777" w:rsidR="00B37AE0" w:rsidRPr="006B4CBE" w:rsidRDefault="00B37AE0" w:rsidP="006B4CBE">
            <w:pPr>
              <w:rPr>
                <w:rFonts w:ascii="Trebuchet MS" w:hAnsi="Trebuchet MS"/>
                <w:sz w:val="18"/>
                <w:szCs w:val="18"/>
              </w:rPr>
            </w:pPr>
          </w:p>
        </w:tc>
      </w:tr>
      <w:tr w:rsidR="00B37AE0" w:rsidRPr="0051728E" w14:paraId="1E57208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031F12AF"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4</w:t>
            </w:r>
          </w:p>
        </w:tc>
        <w:tc>
          <w:tcPr>
            <w:tcW w:w="6178" w:type="dxa"/>
            <w:tcBorders>
              <w:top w:val="single" w:sz="4" w:space="0" w:color="auto"/>
              <w:left w:val="single" w:sz="4" w:space="0" w:color="auto"/>
              <w:bottom w:val="single" w:sz="4" w:space="0" w:color="auto"/>
            </w:tcBorders>
            <w:shd w:val="clear" w:color="auto" w:fill="FFFFFF"/>
            <w:vAlign w:val="bottom"/>
          </w:tcPr>
          <w:p w14:paraId="5A1C65D1"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Grovkornede sandstrande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E7ADD2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1A82933C" w14:textId="77777777" w:rsidR="00B37AE0" w:rsidRPr="006B4CBE" w:rsidRDefault="00B37AE0" w:rsidP="006B4CBE">
            <w:pPr>
              <w:rPr>
                <w:rFonts w:ascii="Trebuchet MS" w:hAnsi="Trebuchet MS"/>
                <w:sz w:val="18"/>
                <w:szCs w:val="18"/>
              </w:rPr>
            </w:pPr>
          </w:p>
        </w:tc>
      </w:tr>
      <w:tr w:rsidR="00B37AE0" w:rsidRPr="0051728E" w14:paraId="4B55958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0F8738E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5</w:t>
            </w:r>
          </w:p>
        </w:tc>
        <w:tc>
          <w:tcPr>
            <w:tcW w:w="6178" w:type="dxa"/>
            <w:tcBorders>
              <w:top w:val="single" w:sz="4" w:space="0" w:color="auto"/>
              <w:left w:val="single" w:sz="4" w:space="0" w:color="auto"/>
              <w:bottom w:val="single" w:sz="4" w:space="0" w:color="auto"/>
            </w:tcBorders>
            <w:shd w:val="clear" w:color="auto" w:fill="FFFFFF"/>
            <w:vAlign w:val="bottom"/>
          </w:tcPr>
          <w:p w14:paraId="519DC9CF"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Blandede sand- og stenstrande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D53DB46"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050FD471" w14:textId="77777777" w:rsidR="00B37AE0" w:rsidRPr="006B4CBE" w:rsidRDefault="00B37AE0" w:rsidP="006B4CBE">
            <w:pPr>
              <w:rPr>
                <w:rFonts w:ascii="Trebuchet MS" w:hAnsi="Trebuchet MS"/>
                <w:sz w:val="18"/>
                <w:szCs w:val="18"/>
              </w:rPr>
            </w:pPr>
          </w:p>
        </w:tc>
      </w:tr>
      <w:tr w:rsidR="00B37AE0" w:rsidRPr="0051728E" w14:paraId="4606F039"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2D55D81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6</w:t>
            </w:r>
          </w:p>
        </w:tc>
        <w:tc>
          <w:tcPr>
            <w:tcW w:w="6178" w:type="dxa"/>
            <w:tcBorders>
              <w:top w:val="single" w:sz="4" w:space="0" w:color="auto"/>
              <w:left w:val="single" w:sz="4" w:space="0" w:color="auto"/>
              <w:bottom w:val="single" w:sz="4" w:space="0" w:color="auto"/>
            </w:tcBorders>
            <w:shd w:val="clear" w:color="auto" w:fill="FFFFFF"/>
            <w:vAlign w:val="bottom"/>
          </w:tcPr>
          <w:p w14:paraId="514F12B0"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Stenstrande og høfder, stenmoler og kystforstærkninger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18CD63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3029B26" w14:textId="77777777" w:rsidR="00B37AE0" w:rsidRPr="006B4CBE" w:rsidRDefault="00B37AE0" w:rsidP="006B4CBE">
            <w:pPr>
              <w:rPr>
                <w:rFonts w:ascii="Trebuchet MS" w:hAnsi="Trebuchet MS"/>
                <w:sz w:val="18"/>
                <w:szCs w:val="18"/>
              </w:rPr>
            </w:pPr>
          </w:p>
        </w:tc>
      </w:tr>
      <w:tr w:rsidR="00B37AE0" w:rsidRPr="0051728E" w14:paraId="3517A82F"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33A9872"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7</w:t>
            </w:r>
          </w:p>
        </w:tc>
        <w:tc>
          <w:tcPr>
            <w:tcW w:w="6178" w:type="dxa"/>
            <w:tcBorders>
              <w:top w:val="single" w:sz="4" w:space="0" w:color="auto"/>
              <w:left w:val="single" w:sz="4" w:space="0" w:color="auto"/>
              <w:bottom w:val="single" w:sz="4" w:space="0" w:color="auto"/>
            </w:tcBorders>
            <w:shd w:val="clear" w:color="auto" w:fill="FFFFFF"/>
            <w:vAlign w:val="bottom"/>
          </w:tcPr>
          <w:p w14:paraId="49F709CE"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tidevandsflader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5400D1D"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543CCE1" w14:textId="77777777" w:rsidR="00B37AE0" w:rsidRPr="006B4CBE" w:rsidRDefault="00B37AE0" w:rsidP="006B4CBE">
            <w:pPr>
              <w:rPr>
                <w:rFonts w:ascii="Trebuchet MS" w:hAnsi="Trebuchet MS"/>
                <w:sz w:val="18"/>
                <w:szCs w:val="18"/>
              </w:rPr>
            </w:pPr>
          </w:p>
        </w:tc>
      </w:tr>
      <w:tr w:rsidR="00B37AE0" w:rsidRPr="0051728E" w14:paraId="199585D6" w14:textId="77777777" w:rsidTr="00B37AE0">
        <w:trPr>
          <w:trHeight w:hRule="exact" w:val="510"/>
        </w:trPr>
        <w:tc>
          <w:tcPr>
            <w:tcW w:w="1868" w:type="dxa"/>
            <w:tcBorders>
              <w:top w:val="single" w:sz="4" w:space="0" w:color="auto"/>
              <w:left w:val="single" w:sz="4" w:space="0" w:color="auto"/>
              <w:bottom w:val="single" w:sz="4" w:space="0" w:color="auto"/>
              <w:right w:val="single" w:sz="4" w:space="0" w:color="auto"/>
            </w:tcBorders>
            <w:shd w:val="clear" w:color="auto" w:fill="D9D9D9"/>
            <w:vAlign w:val="center"/>
          </w:tcPr>
          <w:p w14:paraId="679BE1BF" w14:textId="77777777" w:rsidR="00B37AE0" w:rsidRPr="006B4CBE" w:rsidRDefault="00B37AE0" w:rsidP="00B37AE0">
            <w:pPr>
              <w:jc w:val="center"/>
              <w:rPr>
                <w:rFonts w:ascii="Trebuchet MS" w:hAnsi="Trebuchet MS"/>
                <w:sz w:val="18"/>
                <w:szCs w:val="18"/>
              </w:rPr>
            </w:pPr>
            <w:r w:rsidRPr="006B4CBE">
              <w:rPr>
                <w:rFonts w:ascii="Trebuchet MS" w:hAnsi="Trebuchet MS"/>
                <w:sz w:val="18"/>
                <w:szCs w:val="18"/>
              </w:rPr>
              <w:t>8</w:t>
            </w:r>
          </w:p>
        </w:tc>
        <w:tc>
          <w:tcPr>
            <w:tcW w:w="6178" w:type="dxa"/>
            <w:tcBorders>
              <w:top w:val="single" w:sz="4" w:space="0" w:color="auto"/>
              <w:left w:val="single" w:sz="4" w:space="0" w:color="auto"/>
              <w:bottom w:val="single" w:sz="4" w:space="0" w:color="auto"/>
            </w:tcBorders>
            <w:shd w:val="clear" w:color="auto" w:fill="FFFFFF"/>
            <w:vAlign w:val="bottom"/>
          </w:tcPr>
          <w:p w14:paraId="623051F3"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 xml:space="preserve">Beskyttede klippekyster, sten og uigennemtrængelige menneskeskabte </w:t>
            </w:r>
            <w:proofErr w:type="gramStart"/>
            <w:r w:rsidRPr="006B4CBE">
              <w:rPr>
                <w:rFonts w:ascii="Trebuchet MS" w:hAnsi="Trebuchet MS"/>
                <w:sz w:val="18"/>
                <w:szCs w:val="18"/>
              </w:rPr>
              <w:t>konstruktioner(</w:t>
            </w:r>
            <w:proofErr w:type="gramEnd"/>
            <w:r w:rsidRPr="006B4CBE">
              <w:rPr>
                <w:rFonts w:ascii="Trebuchet MS" w:hAnsi="Trebuchet MS"/>
                <w:sz w:val="18"/>
                <w:szCs w:val="18"/>
              </w:rPr>
              <w:t>moler, kajer m.m.)</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2C4B0E4"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EC2FDF4" w14:textId="77777777" w:rsidR="00B37AE0" w:rsidRPr="006B4CBE" w:rsidRDefault="00B37AE0" w:rsidP="006B4CBE">
            <w:pPr>
              <w:rPr>
                <w:rFonts w:ascii="Trebuchet MS" w:hAnsi="Trebuchet MS"/>
                <w:sz w:val="18"/>
                <w:szCs w:val="18"/>
              </w:rPr>
            </w:pPr>
          </w:p>
        </w:tc>
      </w:tr>
      <w:tr w:rsidR="00B37AE0" w:rsidRPr="0051728E" w14:paraId="41930A60"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83C1087"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w:t>
            </w:r>
          </w:p>
        </w:tc>
        <w:tc>
          <w:tcPr>
            <w:tcW w:w="6178" w:type="dxa"/>
            <w:tcBorders>
              <w:top w:val="single" w:sz="4" w:space="0" w:color="auto"/>
              <w:left w:val="single" w:sz="4" w:space="0" w:color="auto"/>
              <w:bottom w:val="single" w:sz="4" w:space="0" w:color="auto"/>
            </w:tcBorders>
            <w:shd w:val="clear" w:color="auto" w:fill="FFFFFF"/>
            <w:vAlign w:val="bottom"/>
          </w:tcPr>
          <w:p w14:paraId="5352BDD8"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Beskyttede tidevandsområder og strande med højt organisk indhold</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849E727"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36359B49" w14:textId="77777777" w:rsidR="00B37AE0" w:rsidRPr="006B4CBE" w:rsidRDefault="00B37AE0" w:rsidP="006B4CBE">
            <w:pPr>
              <w:rPr>
                <w:rFonts w:ascii="Trebuchet MS" w:hAnsi="Trebuchet MS"/>
                <w:sz w:val="18"/>
                <w:szCs w:val="18"/>
              </w:rPr>
            </w:pPr>
          </w:p>
        </w:tc>
      </w:tr>
      <w:tr w:rsidR="00B37AE0" w:rsidRPr="0051728E" w14:paraId="21CDB9E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4101C9F6"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10</w:t>
            </w:r>
          </w:p>
        </w:tc>
        <w:tc>
          <w:tcPr>
            <w:tcW w:w="6178" w:type="dxa"/>
            <w:tcBorders>
              <w:top w:val="single" w:sz="4" w:space="0" w:color="auto"/>
              <w:left w:val="single" w:sz="4" w:space="0" w:color="auto"/>
              <w:bottom w:val="single" w:sz="4" w:space="0" w:color="auto"/>
            </w:tcBorders>
            <w:shd w:val="clear" w:color="auto" w:fill="FFFFFF"/>
            <w:vAlign w:val="bottom"/>
          </w:tcPr>
          <w:p w14:paraId="7CADA7F9"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Strandengs- og marskområder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D11F1D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477C503" w14:textId="77777777" w:rsidR="00B37AE0" w:rsidRPr="006B4CBE" w:rsidRDefault="00B37AE0" w:rsidP="006B4CBE">
            <w:pPr>
              <w:rPr>
                <w:rFonts w:ascii="Trebuchet MS" w:hAnsi="Trebuchet MS"/>
                <w:sz w:val="18"/>
                <w:szCs w:val="18"/>
              </w:rPr>
            </w:pPr>
          </w:p>
        </w:tc>
      </w:tr>
      <w:tr w:rsidR="00B37AE0" w:rsidRPr="0051728E" w14:paraId="158D7C58"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C612356"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98</w:t>
            </w:r>
          </w:p>
        </w:tc>
        <w:tc>
          <w:tcPr>
            <w:tcW w:w="6178" w:type="dxa"/>
            <w:tcBorders>
              <w:top w:val="single" w:sz="4" w:space="0" w:color="auto"/>
              <w:left w:val="single" w:sz="4" w:space="0" w:color="auto"/>
              <w:bottom w:val="single" w:sz="4" w:space="0" w:color="auto"/>
            </w:tcBorders>
            <w:shd w:val="clear" w:color="auto" w:fill="FFFFFF"/>
            <w:vAlign w:val="bottom"/>
          </w:tcPr>
          <w:p w14:paraId="65958D5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Andet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55BCFB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1E3C9785"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Anden strandtype</w:t>
            </w:r>
          </w:p>
        </w:tc>
      </w:tr>
      <w:tr w:rsidR="00B37AE0" w:rsidRPr="0051728E" w14:paraId="51D8696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FE80A3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99</w:t>
            </w:r>
          </w:p>
        </w:tc>
        <w:tc>
          <w:tcPr>
            <w:tcW w:w="6178" w:type="dxa"/>
            <w:tcBorders>
              <w:top w:val="single" w:sz="4" w:space="0" w:color="auto"/>
              <w:left w:val="single" w:sz="4" w:space="0" w:color="auto"/>
              <w:bottom w:val="single" w:sz="4" w:space="0" w:color="auto"/>
            </w:tcBorders>
            <w:shd w:val="clear" w:color="auto" w:fill="FFFFFF"/>
            <w:vAlign w:val="bottom"/>
          </w:tcPr>
          <w:p w14:paraId="33DBEBEB"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Ukendt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6F6626D"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052AB117"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Mangler kendskab til strandtype</w:t>
            </w:r>
          </w:p>
        </w:tc>
      </w:tr>
    </w:tbl>
    <w:p w14:paraId="74D0D8E3" w14:textId="136EFA73" w:rsidR="008263E2" w:rsidRDefault="008263E2" w:rsidP="008263E2"/>
    <w:p w14:paraId="238ACC58" w14:textId="77777777" w:rsidR="008263E2" w:rsidRDefault="008263E2">
      <w:r>
        <w:br w:type="page"/>
      </w:r>
    </w:p>
    <w:p w14:paraId="0B1D684A" w14:textId="77777777" w:rsidR="00E3391E" w:rsidRPr="001C410C" w:rsidRDefault="00A52D18" w:rsidP="00E3391E">
      <w:pPr>
        <w:pStyle w:val="Overskrift2"/>
        <w:rPr>
          <w:kern w:val="32"/>
        </w:rPr>
      </w:pPr>
      <w:bookmarkStart w:id="485" w:name="_Toc63351522"/>
      <w:r w:rsidRPr="001C410C">
        <w:rPr>
          <w:kern w:val="32"/>
        </w:rPr>
        <w:lastRenderedPageBreak/>
        <w:t>5.12.</w:t>
      </w:r>
      <w:r w:rsidR="00E3391E" w:rsidRPr="001C410C">
        <w:rPr>
          <w:kern w:val="32"/>
        </w:rPr>
        <w:t>18 Indsatspunkt (6</w:t>
      </w:r>
      <w:r w:rsidRPr="001C410C">
        <w:rPr>
          <w:kern w:val="32"/>
        </w:rPr>
        <w:t>1</w:t>
      </w:r>
      <w:r w:rsidR="00E3391E" w:rsidRPr="001C410C">
        <w:rPr>
          <w:kern w:val="32"/>
        </w:rPr>
        <w:t>17)</w:t>
      </w:r>
      <w:bookmarkEnd w:id="485"/>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670"/>
        <w:gridCol w:w="1276"/>
        <w:gridCol w:w="1418"/>
        <w:gridCol w:w="1417"/>
        <w:gridCol w:w="1985"/>
      </w:tblGrid>
      <w:tr w:rsidR="00E3391E" w:rsidRPr="0051728E" w14:paraId="4B6EE1AA" w14:textId="77777777" w:rsidTr="00562909">
        <w:tc>
          <w:tcPr>
            <w:tcW w:w="1809" w:type="dxa"/>
            <w:tcBorders>
              <w:bottom w:val="single" w:sz="4" w:space="0" w:color="auto"/>
            </w:tcBorders>
            <w:shd w:val="clear" w:color="auto" w:fill="D9D9D9"/>
            <w:vAlign w:val="center"/>
          </w:tcPr>
          <w:p w14:paraId="0236A10C" w14:textId="77777777" w:rsidR="00E3391E" w:rsidRPr="009367BB" w:rsidRDefault="00E3391E" w:rsidP="00380C1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670" w:type="dxa"/>
            <w:tcBorders>
              <w:bottom w:val="single" w:sz="4" w:space="0" w:color="auto"/>
            </w:tcBorders>
            <w:shd w:val="clear" w:color="auto" w:fill="D9D9D9"/>
            <w:vAlign w:val="center"/>
          </w:tcPr>
          <w:p w14:paraId="04CD0BC0"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94875AE"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7BD77622"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13DBFE6D" w14:textId="77777777" w:rsidR="00E3391E" w:rsidRPr="009367BB" w:rsidRDefault="00E3391E" w:rsidP="00380C13">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9BC49AD"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Frit</w:t>
            </w:r>
          </w:p>
        </w:tc>
        <w:tc>
          <w:tcPr>
            <w:tcW w:w="1985" w:type="dxa"/>
            <w:shd w:val="clear" w:color="auto" w:fill="D9D9D9"/>
            <w:vAlign w:val="center"/>
          </w:tcPr>
          <w:p w14:paraId="476366E3"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Eksempel</w:t>
            </w:r>
          </w:p>
        </w:tc>
      </w:tr>
      <w:tr w:rsidR="00E3391E" w:rsidRPr="00CE1917" w14:paraId="4DE48E18"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77D4105E" w14:textId="77777777" w:rsidR="00E3391E" w:rsidRDefault="00472503" w:rsidP="006B4CBE">
            <w:pPr>
              <w:rPr>
                <w:rFonts w:ascii="Trebuchet MS" w:hAnsi="Trebuchet MS"/>
                <w:sz w:val="18"/>
                <w:szCs w:val="18"/>
              </w:rPr>
            </w:pPr>
            <w:proofErr w:type="spellStart"/>
            <w:r>
              <w:rPr>
                <w:rFonts w:ascii="Trebuchet MS" w:hAnsi="Trebuchet MS"/>
                <w:sz w:val="18"/>
                <w:szCs w:val="18"/>
              </w:rPr>
              <w:t>n</w:t>
            </w:r>
            <w:r w:rsidR="00867881">
              <w:rPr>
                <w:rFonts w:ascii="Trebuchet MS" w:hAnsi="Trebuchet MS"/>
                <w:sz w:val="18"/>
                <w:szCs w:val="18"/>
              </w:rPr>
              <w:t>r_navn</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1D84EFA5" w14:textId="77777777" w:rsidR="00E3391E" w:rsidRPr="00BD0E5C" w:rsidRDefault="00E3391E" w:rsidP="006B4CBE">
            <w:pPr>
              <w:rPr>
                <w:rFonts w:ascii="Trebuchet MS" w:hAnsi="Trebuchet MS"/>
                <w:sz w:val="18"/>
                <w:szCs w:val="18"/>
              </w:rPr>
            </w:pPr>
            <w:r>
              <w:rPr>
                <w:rFonts w:ascii="Trebuchet MS" w:hAnsi="Trebuchet MS"/>
                <w:sz w:val="18"/>
                <w:szCs w:val="18"/>
              </w:rPr>
              <w:t>Nummer på punkt</w:t>
            </w:r>
          </w:p>
        </w:tc>
        <w:tc>
          <w:tcPr>
            <w:tcW w:w="1276" w:type="dxa"/>
            <w:tcBorders>
              <w:top w:val="single" w:sz="4" w:space="0" w:color="auto"/>
              <w:left w:val="single" w:sz="4" w:space="0" w:color="auto"/>
              <w:bottom w:val="nil"/>
              <w:right w:val="single" w:sz="4" w:space="0" w:color="auto"/>
            </w:tcBorders>
            <w:shd w:val="clear" w:color="auto" w:fill="auto"/>
            <w:vAlign w:val="bottom"/>
          </w:tcPr>
          <w:p w14:paraId="0FEA4C69"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2A8205DA" w14:textId="77777777" w:rsidR="00E3391E" w:rsidRPr="00BD0E5C" w:rsidRDefault="00E3391E" w:rsidP="006B4CBE">
            <w:pPr>
              <w:rPr>
                <w:rFonts w:ascii="Trebuchet MS" w:hAnsi="Trebuchet MS"/>
                <w:sz w:val="18"/>
                <w:szCs w:val="18"/>
              </w:rPr>
            </w:pPr>
            <w:r>
              <w:rPr>
                <w:rFonts w:ascii="Trebuchet MS" w:hAnsi="Trebuchet MS"/>
                <w:sz w:val="18"/>
                <w:szCs w:val="18"/>
              </w:rPr>
              <w:t>0-20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9274E64" w14:textId="77777777" w:rsidR="00E3391E" w:rsidRDefault="00EB7771" w:rsidP="00047A38">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53F73622" w14:textId="77777777" w:rsidR="00E3391E" w:rsidRPr="00BD0E5C" w:rsidRDefault="00E3391E" w:rsidP="006B4CBE">
            <w:pPr>
              <w:rPr>
                <w:rFonts w:ascii="Trebuchet MS" w:hAnsi="Trebuchet MS" w:cs="Trebuchet MS"/>
                <w:sz w:val="18"/>
                <w:szCs w:val="18"/>
              </w:rPr>
            </w:pPr>
          </w:p>
        </w:tc>
      </w:tr>
      <w:tr w:rsidR="00E3391E" w:rsidRPr="00CE1917" w14:paraId="01F83695" w14:textId="77777777" w:rsidTr="00562909">
        <w:trPr>
          <w:trHeight w:hRule="exact" w:val="285"/>
        </w:trPr>
        <w:tc>
          <w:tcPr>
            <w:tcW w:w="1809" w:type="dxa"/>
            <w:tcBorders>
              <w:top w:val="single" w:sz="4" w:space="0" w:color="auto"/>
              <w:left w:val="single" w:sz="4" w:space="0" w:color="auto"/>
              <w:bottom w:val="nil"/>
              <w:right w:val="single" w:sz="4" w:space="0" w:color="auto"/>
            </w:tcBorders>
            <w:shd w:val="clear" w:color="auto" w:fill="FFFFFF"/>
            <w:vAlign w:val="center"/>
          </w:tcPr>
          <w:p w14:paraId="542BFD18" w14:textId="77777777" w:rsidR="00E3391E" w:rsidRDefault="00867881" w:rsidP="006B4CBE">
            <w:pPr>
              <w:rPr>
                <w:rFonts w:ascii="Trebuchet MS" w:hAnsi="Trebuchet MS"/>
                <w:sz w:val="18"/>
                <w:szCs w:val="18"/>
              </w:rPr>
            </w:pPr>
            <w:r>
              <w:rPr>
                <w:rFonts w:ascii="Trebuchet MS" w:hAnsi="Trebuchet MS"/>
                <w:sz w:val="18"/>
                <w:szCs w:val="18"/>
              </w:rPr>
              <w:t>beskrivelse</w:t>
            </w:r>
          </w:p>
        </w:tc>
        <w:tc>
          <w:tcPr>
            <w:tcW w:w="5670" w:type="dxa"/>
            <w:tcBorders>
              <w:top w:val="single" w:sz="4" w:space="0" w:color="auto"/>
              <w:left w:val="single" w:sz="4" w:space="0" w:color="auto"/>
              <w:bottom w:val="nil"/>
              <w:right w:val="single" w:sz="4" w:space="0" w:color="auto"/>
            </w:tcBorders>
            <w:shd w:val="clear" w:color="auto" w:fill="auto"/>
            <w:vAlign w:val="bottom"/>
          </w:tcPr>
          <w:p w14:paraId="36995B69" w14:textId="77777777" w:rsidR="00E3391E" w:rsidRPr="00BD0E5C" w:rsidRDefault="00E3391E" w:rsidP="006B4CBE">
            <w:pPr>
              <w:rPr>
                <w:rFonts w:ascii="Trebuchet MS" w:hAnsi="Trebuchet MS"/>
                <w:sz w:val="18"/>
                <w:szCs w:val="18"/>
              </w:rPr>
            </w:pPr>
            <w:r>
              <w:rPr>
                <w:rFonts w:ascii="Trebuchet MS" w:hAnsi="Trebuchet MS"/>
                <w:sz w:val="18"/>
                <w:szCs w:val="18"/>
              </w:rPr>
              <w:t>Beskrivelse af punktet som ikke er dækket af indsatstypen</w:t>
            </w:r>
          </w:p>
        </w:tc>
        <w:tc>
          <w:tcPr>
            <w:tcW w:w="1276" w:type="dxa"/>
            <w:tcBorders>
              <w:top w:val="single" w:sz="4" w:space="0" w:color="auto"/>
              <w:left w:val="single" w:sz="4" w:space="0" w:color="auto"/>
              <w:bottom w:val="nil"/>
              <w:right w:val="single" w:sz="4" w:space="0" w:color="auto"/>
            </w:tcBorders>
            <w:shd w:val="clear" w:color="auto" w:fill="auto"/>
            <w:vAlign w:val="center"/>
          </w:tcPr>
          <w:p w14:paraId="34548EE1"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center"/>
          </w:tcPr>
          <w:p w14:paraId="2AFA2F5F" w14:textId="77777777" w:rsidR="00E3391E" w:rsidRPr="00BD0E5C" w:rsidRDefault="00E3391E" w:rsidP="006B4CBE">
            <w:pPr>
              <w:rPr>
                <w:rFonts w:ascii="Trebuchet MS" w:hAnsi="Trebuchet MS"/>
                <w:sz w:val="18"/>
                <w:szCs w:val="18"/>
              </w:rPr>
            </w:pPr>
            <w:r>
              <w:rPr>
                <w:rFonts w:ascii="Trebuchet MS" w:hAnsi="Trebuchet MS"/>
                <w:sz w:val="18"/>
                <w:szCs w:val="18"/>
              </w:rPr>
              <w:t>0-254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AF81CFC"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center"/>
          </w:tcPr>
          <w:p w14:paraId="7B7CE8B4" w14:textId="77777777" w:rsidR="00E3391E" w:rsidRPr="00BD0E5C" w:rsidRDefault="00E3391E" w:rsidP="006B4CBE">
            <w:pPr>
              <w:rPr>
                <w:rFonts w:ascii="Trebuchet MS" w:hAnsi="Trebuchet MS" w:cs="Trebuchet MS"/>
                <w:sz w:val="18"/>
                <w:szCs w:val="18"/>
              </w:rPr>
            </w:pPr>
          </w:p>
        </w:tc>
      </w:tr>
      <w:tr w:rsidR="00E3391E" w:rsidRPr="00CE1917" w14:paraId="1C6D7176"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2A52A8E7" w14:textId="77777777" w:rsidR="00E3391E" w:rsidRDefault="00867881" w:rsidP="006B4CBE">
            <w:pPr>
              <w:rPr>
                <w:rFonts w:ascii="Trebuchet MS" w:hAnsi="Trebuchet MS"/>
                <w:sz w:val="18"/>
                <w:szCs w:val="18"/>
              </w:rPr>
            </w:pPr>
            <w:r>
              <w:rPr>
                <w:rFonts w:ascii="Trebuchet MS" w:hAnsi="Trebuchet MS"/>
                <w:sz w:val="18"/>
                <w:szCs w:val="18"/>
              </w:rPr>
              <w:t>adgang</w:t>
            </w:r>
          </w:p>
        </w:tc>
        <w:tc>
          <w:tcPr>
            <w:tcW w:w="5670" w:type="dxa"/>
            <w:tcBorders>
              <w:top w:val="single" w:sz="4" w:space="0" w:color="auto"/>
              <w:left w:val="single" w:sz="4" w:space="0" w:color="auto"/>
              <w:bottom w:val="nil"/>
              <w:right w:val="single" w:sz="4" w:space="0" w:color="auto"/>
            </w:tcBorders>
            <w:shd w:val="clear" w:color="auto" w:fill="auto"/>
            <w:vAlign w:val="bottom"/>
          </w:tcPr>
          <w:p w14:paraId="4026774B" w14:textId="77777777" w:rsidR="00E3391E" w:rsidRPr="00BD0E5C" w:rsidRDefault="00E3391E" w:rsidP="006B4CBE">
            <w:pPr>
              <w:rPr>
                <w:rFonts w:ascii="Trebuchet MS" w:hAnsi="Trebuchet MS"/>
                <w:sz w:val="18"/>
                <w:szCs w:val="18"/>
              </w:rPr>
            </w:pPr>
            <w:r>
              <w:rPr>
                <w:rFonts w:ascii="Trebuchet MS" w:hAnsi="Trebuchet MS"/>
                <w:sz w:val="18"/>
                <w:szCs w:val="18"/>
              </w:rPr>
              <w:t>Adgangsforhold/-beskrivelse</w:t>
            </w:r>
          </w:p>
        </w:tc>
        <w:tc>
          <w:tcPr>
            <w:tcW w:w="1276" w:type="dxa"/>
            <w:tcBorders>
              <w:top w:val="single" w:sz="4" w:space="0" w:color="auto"/>
              <w:left w:val="single" w:sz="4" w:space="0" w:color="auto"/>
              <w:bottom w:val="nil"/>
              <w:right w:val="single" w:sz="4" w:space="0" w:color="auto"/>
            </w:tcBorders>
            <w:shd w:val="clear" w:color="auto" w:fill="auto"/>
            <w:vAlign w:val="bottom"/>
          </w:tcPr>
          <w:p w14:paraId="1EBB4CC4"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127CD0D9" w14:textId="77777777" w:rsidR="00E3391E" w:rsidRPr="00BD0E5C" w:rsidRDefault="00E3391E" w:rsidP="006B4CBE">
            <w:pPr>
              <w:rPr>
                <w:rFonts w:ascii="Trebuchet MS" w:hAnsi="Trebuchet MS"/>
                <w:sz w:val="18"/>
                <w:szCs w:val="18"/>
              </w:rPr>
            </w:pPr>
            <w:r>
              <w:rPr>
                <w:rFonts w:ascii="Trebuchet MS" w:hAnsi="Trebuchet MS"/>
                <w:sz w:val="18"/>
                <w:szCs w:val="18"/>
              </w:rPr>
              <w:t>0-254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964DFE9"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0DEEC7A3" w14:textId="77777777" w:rsidR="00E3391E" w:rsidRPr="00BD0E5C" w:rsidRDefault="00E3391E" w:rsidP="006B4CBE">
            <w:pPr>
              <w:rPr>
                <w:rFonts w:ascii="Trebuchet MS" w:hAnsi="Trebuchet MS" w:cs="Trebuchet MS"/>
                <w:sz w:val="18"/>
                <w:szCs w:val="18"/>
              </w:rPr>
            </w:pPr>
          </w:p>
        </w:tc>
      </w:tr>
      <w:tr w:rsidR="00E3391E" w:rsidRPr="00CE1917" w14:paraId="385CA501"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2DA68D04" w14:textId="77777777" w:rsidR="00E3391E" w:rsidRDefault="005A6645" w:rsidP="005A6645">
            <w:pPr>
              <w:rPr>
                <w:rFonts w:ascii="Trebuchet MS" w:hAnsi="Trebuchet MS"/>
                <w:sz w:val="18"/>
                <w:szCs w:val="18"/>
              </w:rPr>
            </w:pPr>
            <w:proofErr w:type="spellStart"/>
            <w:r>
              <w:rPr>
                <w:rFonts w:ascii="Trebuchet MS" w:hAnsi="Trebuchet MS"/>
                <w:sz w:val="18"/>
                <w:szCs w:val="18"/>
              </w:rPr>
              <w:t>v</w:t>
            </w:r>
            <w:r w:rsidR="00867881">
              <w:rPr>
                <w:rFonts w:ascii="Trebuchet MS" w:hAnsi="Trebuchet MS"/>
                <w:sz w:val="18"/>
                <w:szCs w:val="18"/>
              </w:rPr>
              <w:t>ej_afstand</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697CA16D" w14:textId="77777777" w:rsidR="00E3391E" w:rsidRPr="00BD0E5C" w:rsidRDefault="00E3391E" w:rsidP="006B4CBE">
            <w:pPr>
              <w:rPr>
                <w:rFonts w:ascii="Trebuchet MS" w:hAnsi="Trebuchet MS"/>
                <w:sz w:val="18"/>
                <w:szCs w:val="18"/>
              </w:rPr>
            </w:pPr>
            <w:r>
              <w:rPr>
                <w:rFonts w:ascii="Trebuchet MS" w:hAnsi="Trebuchet MS"/>
                <w:sz w:val="18"/>
                <w:szCs w:val="18"/>
              </w:rPr>
              <w:t>Afstanden fra fast vej til punktet</w:t>
            </w:r>
          </w:p>
        </w:tc>
        <w:tc>
          <w:tcPr>
            <w:tcW w:w="1276" w:type="dxa"/>
            <w:tcBorders>
              <w:top w:val="single" w:sz="4" w:space="0" w:color="auto"/>
              <w:left w:val="single" w:sz="4" w:space="0" w:color="auto"/>
              <w:bottom w:val="nil"/>
              <w:right w:val="single" w:sz="4" w:space="0" w:color="auto"/>
            </w:tcBorders>
            <w:shd w:val="clear" w:color="auto" w:fill="auto"/>
            <w:vAlign w:val="bottom"/>
          </w:tcPr>
          <w:p w14:paraId="6D49BDAB" w14:textId="77777777" w:rsidR="00E3391E" w:rsidRPr="00BD0E5C" w:rsidRDefault="00E3391E" w:rsidP="006B4CBE">
            <w:pPr>
              <w:rPr>
                <w:rFonts w:ascii="Trebuchet MS" w:hAnsi="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40FE389D" w14:textId="77777777" w:rsidR="00E3391E" w:rsidRPr="00BD0E5C" w:rsidRDefault="00E3391E" w:rsidP="006B4CBE">
            <w:pPr>
              <w:rPr>
                <w:rFonts w:ascii="Trebuchet MS" w:hAnsi="Trebuchet MS"/>
                <w:sz w:val="18"/>
                <w:szCs w:val="18"/>
              </w:rPr>
            </w:pPr>
            <w:r>
              <w:rPr>
                <w:rFonts w:ascii="Trebuchet MS" w:hAnsi="Trebuchet MS"/>
                <w:sz w:val="18"/>
                <w:szCs w:val="18"/>
              </w:rPr>
              <w:t>1-9999</w:t>
            </w:r>
          </w:p>
        </w:tc>
        <w:tc>
          <w:tcPr>
            <w:tcW w:w="1417" w:type="dxa"/>
            <w:tcBorders>
              <w:top w:val="single" w:sz="4" w:space="0" w:color="auto"/>
              <w:left w:val="single" w:sz="4" w:space="0" w:color="auto"/>
              <w:bottom w:val="nil"/>
              <w:right w:val="single" w:sz="4" w:space="0" w:color="auto"/>
            </w:tcBorders>
            <w:shd w:val="clear" w:color="auto" w:fill="auto"/>
            <w:vAlign w:val="center"/>
          </w:tcPr>
          <w:p w14:paraId="73CEC3A9"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5E35286C" w14:textId="77777777" w:rsidR="00E3391E" w:rsidRPr="00BD0E5C" w:rsidRDefault="00E3391E" w:rsidP="006B4CBE">
            <w:pPr>
              <w:rPr>
                <w:rFonts w:ascii="Trebuchet MS" w:hAnsi="Trebuchet MS" w:cs="Trebuchet MS"/>
                <w:sz w:val="18"/>
                <w:szCs w:val="18"/>
              </w:rPr>
            </w:pPr>
          </w:p>
        </w:tc>
      </w:tr>
      <w:tr w:rsidR="00E3391E" w:rsidRPr="00CE1917" w14:paraId="1D169E83" w14:textId="77777777" w:rsidTr="00255861">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center"/>
          </w:tcPr>
          <w:p w14:paraId="5532F52C" w14:textId="77777777" w:rsidR="00E3391E" w:rsidRPr="00255861" w:rsidRDefault="00472503" w:rsidP="006B4CBE">
            <w:pPr>
              <w:rPr>
                <w:rFonts w:ascii="Trebuchet MS" w:hAnsi="Trebuchet MS"/>
                <w:sz w:val="18"/>
                <w:szCs w:val="18"/>
              </w:rPr>
            </w:pPr>
            <w:r w:rsidRPr="00255861">
              <w:rPr>
                <w:rFonts w:ascii="Trebuchet MS" w:hAnsi="Trebuchet MS"/>
                <w:sz w:val="18"/>
                <w:szCs w:val="18"/>
              </w:rPr>
              <w:t>a</w:t>
            </w:r>
            <w:r w:rsidR="00867881" w:rsidRPr="00255861">
              <w:rPr>
                <w:rFonts w:ascii="Trebuchet MS" w:hAnsi="Trebuchet MS"/>
                <w:sz w:val="18"/>
                <w:szCs w:val="18"/>
              </w:rPr>
              <w:t>nsvar</w:t>
            </w:r>
          </w:p>
        </w:tc>
        <w:tc>
          <w:tcPr>
            <w:tcW w:w="5670" w:type="dxa"/>
            <w:tcBorders>
              <w:top w:val="single" w:sz="4" w:space="0" w:color="auto"/>
              <w:left w:val="single" w:sz="4" w:space="0" w:color="auto"/>
              <w:bottom w:val="nil"/>
              <w:right w:val="single" w:sz="4" w:space="0" w:color="auto"/>
            </w:tcBorders>
            <w:shd w:val="clear" w:color="auto" w:fill="auto"/>
            <w:vAlign w:val="bottom"/>
          </w:tcPr>
          <w:p w14:paraId="1EF482B6" w14:textId="77777777" w:rsidR="00E3391E" w:rsidRPr="00BD0E5C" w:rsidRDefault="00E3391E" w:rsidP="00F60AD4">
            <w:pPr>
              <w:rPr>
                <w:rFonts w:ascii="Trebuchet MS" w:hAnsi="Trebuchet MS"/>
                <w:sz w:val="18"/>
                <w:szCs w:val="18"/>
              </w:rPr>
            </w:pPr>
            <w:r>
              <w:rPr>
                <w:rFonts w:ascii="Trebuchet MS" w:hAnsi="Trebuchet MS"/>
                <w:sz w:val="18"/>
                <w:szCs w:val="18"/>
              </w:rPr>
              <w:t xml:space="preserve">Hvem der har vedligeholdelsesansvaret af f.eks. et </w:t>
            </w:r>
            <w:proofErr w:type="spellStart"/>
            <w:r>
              <w:rPr>
                <w:rFonts w:ascii="Trebuchet MS" w:hAnsi="Trebuchet MS"/>
                <w:sz w:val="18"/>
                <w:szCs w:val="18"/>
              </w:rPr>
              <w:t>egnvandsbassin</w:t>
            </w:r>
            <w:proofErr w:type="spellEnd"/>
          </w:p>
        </w:tc>
        <w:tc>
          <w:tcPr>
            <w:tcW w:w="1276" w:type="dxa"/>
            <w:tcBorders>
              <w:top w:val="single" w:sz="4" w:space="0" w:color="auto"/>
              <w:left w:val="single" w:sz="4" w:space="0" w:color="auto"/>
              <w:bottom w:val="nil"/>
              <w:right w:val="single" w:sz="4" w:space="0" w:color="auto"/>
            </w:tcBorders>
            <w:shd w:val="clear" w:color="auto" w:fill="auto"/>
            <w:vAlign w:val="center"/>
          </w:tcPr>
          <w:p w14:paraId="25473EE9"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center"/>
          </w:tcPr>
          <w:p w14:paraId="39452C5D" w14:textId="77777777" w:rsidR="00E3391E" w:rsidRPr="00BD0E5C" w:rsidRDefault="00E3391E" w:rsidP="006B4CBE">
            <w:pPr>
              <w:rPr>
                <w:rFonts w:ascii="Trebuchet MS" w:hAnsi="Trebuchet MS"/>
                <w:sz w:val="18"/>
                <w:szCs w:val="18"/>
              </w:rPr>
            </w:pPr>
            <w:r>
              <w:rPr>
                <w:rFonts w:ascii="Trebuchet MS" w:hAnsi="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2DC3BCB6"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center"/>
          </w:tcPr>
          <w:p w14:paraId="492B4C30" w14:textId="77777777" w:rsidR="00E3391E" w:rsidRPr="00BD0E5C" w:rsidRDefault="00E3391E" w:rsidP="006B4CBE">
            <w:pPr>
              <w:rPr>
                <w:rFonts w:ascii="Trebuchet MS" w:hAnsi="Trebuchet MS" w:cs="Trebuchet MS"/>
                <w:sz w:val="18"/>
                <w:szCs w:val="18"/>
              </w:rPr>
            </w:pPr>
          </w:p>
        </w:tc>
      </w:tr>
      <w:tr w:rsidR="00EB7771" w:rsidRPr="00CE1917" w14:paraId="6EC0C739"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07CBCF9A" w14:textId="77777777" w:rsidR="00EB7771" w:rsidRPr="00255861" w:rsidRDefault="00472503" w:rsidP="006B4CBE">
            <w:pPr>
              <w:rPr>
                <w:rFonts w:ascii="Trebuchet MS" w:hAnsi="Trebuchet MS"/>
                <w:sz w:val="18"/>
                <w:szCs w:val="18"/>
              </w:rPr>
            </w:pPr>
            <w:proofErr w:type="spellStart"/>
            <w:r w:rsidRPr="00255861">
              <w:rPr>
                <w:rFonts w:ascii="Trebuchet MS" w:hAnsi="Trebuchet MS"/>
                <w:sz w:val="18"/>
                <w:szCs w:val="18"/>
              </w:rPr>
              <w:t>i</w:t>
            </w:r>
            <w:r w:rsidR="00867881" w:rsidRPr="00255861">
              <w:rPr>
                <w:rFonts w:ascii="Trebuchet MS" w:hAnsi="Trebuchet MS"/>
                <w:sz w:val="18"/>
                <w:szCs w:val="18"/>
              </w:rPr>
              <w:t>ndsatstype_kode</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30E7E96A" w14:textId="77777777" w:rsidR="00EB7771" w:rsidRPr="00EB7771" w:rsidRDefault="00EB7771" w:rsidP="00646EF0">
            <w:pPr>
              <w:rPr>
                <w:rFonts w:ascii="Trebuchet MS" w:hAnsi="Trebuchet MS"/>
                <w:sz w:val="18"/>
                <w:szCs w:val="18"/>
              </w:rPr>
            </w:pPr>
            <w:r w:rsidRPr="00EB7771">
              <w:rPr>
                <w:rFonts w:ascii="Trebuchet MS" w:hAnsi="Trebuchet MS"/>
                <w:sz w:val="18"/>
                <w:szCs w:val="18"/>
              </w:rPr>
              <w:t>Kode for indsatspunkttype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4BF25043" w14:textId="77777777" w:rsidR="00EB7771" w:rsidRPr="00BD0E5C" w:rsidRDefault="00EB7771" w:rsidP="006B4CBE">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29FE027E" w14:textId="77777777" w:rsidR="00EB7771" w:rsidRPr="00BD0E5C" w:rsidRDefault="00EB7771" w:rsidP="006B4CBE">
            <w:pPr>
              <w:rPr>
                <w:rFonts w:ascii="Trebuchet MS" w:hAnsi="Trebuchet MS" w:cs="Trebuchet MS"/>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auto"/>
            <w:vAlign w:val="center"/>
          </w:tcPr>
          <w:p w14:paraId="10B261AF" w14:textId="77777777" w:rsidR="00EB7771" w:rsidRPr="00BD0E5C" w:rsidRDefault="00EB7771" w:rsidP="00047A38">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265A3C1C" w14:textId="77777777" w:rsidR="00EB7771" w:rsidRPr="00BD0E5C" w:rsidRDefault="00EB7771" w:rsidP="006B4CBE">
            <w:pPr>
              <w:rPr>
                <w:rFonts w:ascii="Trebuchet MS" w:hAnsi="Trebuchet MS" w:cs="Trebuchet MS"/>
                <w:sz w:val="18"/>
                <w:szCs w:val="18"/>
              </w:rPr>
            </w:pPr>
          </w:p>
        </w:tc>
      </w:tr>
      <w:tr w:rsidR="00EB7771" w:rsidRPr="00CE1917" w14:paraId="47D45B3F"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74A7D9BA" w14:textId="77777777" w:rsidR="00EB7771" w:rsidRPr="00255861" w:rsidRDefault="00472503" w:rsidP="006B4CBE">
            <w:pPr>
              <w:rPr>
                <w:rFonts w:ascii="Trebuchet MS" w:hAnsi="Trebuchet MS"/>
                <w:sz w:val="18"/>
                <w:szCs w:val="18"/>
              </w:rPr>
            </w:pPr>
            <w:r w:rsidRPr="00255861">
              <w:rPr>
                <w:rFonts w:ascii="Trebuchet MS" w:hAnsi="Trebuchet MS"/>
                <w:sz w:val="18"/>
                <w:szCs w:val="18"/>
              </w:rPr>
              <w:t>i</w:t>
            </w:r>
            <w:r w:rsidR="00867881" w:rsidRPr="00255861">
              <w:rPr>
                <w:rFonts w:ascii="Trebuchet MS" w:hAnsi="Trebuchet MS"/>
                <w:sz w:val="18"/>
                <w:szCs w:val="18"/>
              </w:rPr>
              <w:t>ndsatstype</w:t>
            </w:r>
          </w:p>
        </w:tc>
        <w:tc>
          <w:tcPr>
            <w:tcW w:w="5670" w:type="dxa"/>
            <w:tcBorders>
              <w:top w:val="single" w:sz="4" w:space="0" w:color="auto"/>
              <w:left w:val="single" w:sz="4" w:space="0" w:color="auto"/>
              <w:bottom w:val="nil"/>
              <w:right w:val="single" w:sz="4" w:space="0" w:color="auto"/>
            </w:tcBorders>
            <w:shd w:val="clear" w:color="auto" w:fill="99CCFF"/>
            <w:vAlign w:val="bottom"/>
          </w:tcPr>
          <w:p w14:paraId="6658B6B8" w14:textId="77777777" w:rsidR="00EB7771" w:rsidRPr="00EB7771" w:rsidRDefault="00EB7771" w:rsidP="00646EF0">
            <w:pPr>
              <w:rPr>
                <w:rFonts w:ascii="Trebuchet MS" w:hAnsi="Trebuchet MS"/>
                <w:sz w:val="18"/>
                <w:szCs w:val="18"/>
              </w:rPr>
            </w:pPr>
            <w:r w:rsidRPr="00EB7771">
              <w:rPr>
                <w:rFonts w:ascii="Trebuchet MS" w:hAnsi="Trebuchet MS"/>
                <w:sz w:val="18"/>
                <w:szCs w:val="18"/>
              </w:rPr>
              <w:t>Opdeling af indsatspunkttypen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74669E50" w14:textId="77777777" w:rsidR="00EB7771" w:rsidRPr="00BD0E5C" w:rsidRDefault="00EB7771"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FD44B5D" w14:textId="77777777" w:rsidR="00EB7771" w:rsidRPr="00BD0E5C" w:rsidRDefault="00EB7771" w:rsidP="006B4CBE">
            <w:pPr>
              <w:rPr>
                <w:rFonts w:ascii="Trebuchet MS" w:hAnsi="Trebuchet MS"/>
                <w:sz w:val="18"/>
                <w:szCs w:val="18"/>
              </w:rPr>
            </w:pPr>
            <w:r>
              <w:rPr>
                <w:rFonts w:ascii="Trebuchet MS" w:hAnsi="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2E5C02A2" w14:textId="77777777" w:rsidR="00EB7771" w:rsidRPr="00BD0E5C" w:rsidRDefault="00EB7771" w:rsidP="00047A38">
            <w:pPr>
              <w:jc w:val="center"/>
              <w:rPr>
                <w:rFonts w:ascii="Trebuchet MS" w:hAnsi="Trebuchet MS" w:cs="Trebuchet MS"/>
                <w:sz w:val="18"/>
                <w:szCs w:val="18"/>
              </w:rPr>
            </w:pPr>
            <w:r>
              <w:rPr>
                <w:rFonts w:ascii="Trebuchet MS" w:hAnsi="Trebuchet MS" w:cs="Trebuchet MS"/>
                <w:sz w:val="18"/>
                <w:szCs w:val="18"/>
              </w:rPr>
              <w:t>S</w:t>
            </w:r>
          </w:p>
        </w:tc>
        <w:tc>
          <w:tcPr>
            <w:tcW w:w="1985" w:type="dxa"/>
            <w:tcBorders>
              <w:top w:val="single" w:sz="4" w:space="0" w:color="auto"/>
              <w:left w:val="single" w:sz="4" w:space="0" w:color="auto"/>
              <w:bottom w:val="nil"/>
              <w:right w:val="single" w:sz="4" w:space="0" w:color="auto"/>
            </w:tcBorders>
            <w:shd w:val="clear" w:color="auto" w:fill="99CCFF"/>
            <w:vAlign w:val="bottom"/>
          </w:tcPr>
          <w:p w14:paraId="1ADDBE25" w14:textId="77777777" w:rsidR="00EB7771" w:rsidRPr="00BD0E5C" w:rsidRDefault="00EB7771" w:rsidP="006B4CBE">
            <w:pPr>
              <w:rPr>
                <w:rFonts w:ascii="Trebuchet MS" w:hAnsi="Trebuchet MS"/>
                <w:sz w:val="18"/>
                <w:szCs w:val="18"/>
              </w:rPr>
            </w:pPr>
          </w:p>
        </w:tc>
      </w:tr>
      <w:tr w:rsidR="00E3391E" w:rsidRPr="00353B49" w14:paraId="7FCB6138"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7E75D383" w14:textId="77777777" w:rsidR="00E3391E" w:rsidRPr="00255861" w:rsidRDefault="00472503" w:rsidP="006B4CBE">
            <w:pPr>
              <w:rPr>
                <w:rFonts w:ascii="Trebuchet MS" w:hAnsi="Trebuchet MS" w:cs="Trebuchet MS"/>
                <w:sz w:val="18"/>
                <w:szCs w:val="18"/>
              </w:rPr>
            </w:pPr>
            <w:proofErr w:type="spellStart"/>
            <w:r w:rsidRPr="00255861">
              <w:rPr>
                <w:rFonts w:ascii="Trebuchet MS" w:hAnsi="Trebuchet MS" w:cs="Trebuchet MS"/>
                <w:sz w:val="18"/>
                <w:szCs w:val="18"/>
              </w:rPr>
              <w:t>s</w:t>
            </w:r>
            <w:r w:rsidR="00867881" w:rsidRPr="00255861">
              <w:rPr>
                <w:rFonts w:ascii="Trebuchet MS" w:hAnsi="Trebuchet MS" w:cs="Trebuchet MS"/>
                <w:sz w:val="18"/>
                <w:szCs w:val="18"/>
              </w:rPr>
              <w:t>agsnr</w:t>
            </w:r>
            <w:proofErr w:type="spellEnd"/>
          </w:p>
        </w:tc>
        <w:tc>
          <w:tcPr>
            <w:tcW w:w="11766" w:type="dxa"/>
            <w:gridSpan w:val="5"/>
            <w:tcBorders>
              <w:top w:val="single" w:sz="4" w:space="0" w:color="auto"/>
              <w:left w:val="single" w:sz="4" w:space="0" w:color="auto"/>
              <w:bottom w:val="nil"/>
              <w:right w:val="single" w:sz="4" w:space="0" w:color="auto"/>
            </w:tcBorders>
            <w:shd w:val="clear" w:color="auto" w:fill="97DDBA"/>
            <w:vAlign w:val="bottom"/>
          </w:tcPr>
          <w:p w14:paraId="094038B0" w14:textId="77777777" w:rsidR="00E3391E" w:rsidRPr="00353B49" w:rsidRDefault="00E3391E"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3391E" w:rsidRPr="00CE1917" w14:paraId="00E48919"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385DA4C5" w14:textId="77777777" w:rsidR="00E3391E" w:rsidRPr="00255861" w:rsidRDefault="00C67B4F" w:rsidP="006B4CBE">
            <w:pPr>
              <w:rPr>
                <w:rFonts w:ascii="Trebuchet MS" w:hAnsi="Trebuchet MS" w:cs="Trebuchet MS"/>
                <w:sz w:val="18"/>
                <w:szCs w:val="18"/>
              </w:rPr>
            </w:pPr>
            <w:r w:rsidRPr="00255861">
              <w:rPr>
                <w:rFonts w:ascii="Trebuchet MS" w:hAnsi="Trebuchet MS" w:cs="Trebuchet MS"/>
                <w:sz w:val="18"/>
                <w:szCs w:val="18"/>
              </w:rPr>
              <w:t>l</w:t>
            </w:r>
            <w:r w:rsidR="00867881" w:rsidRPr="00255861">
              <w:rPr>
                <w:rFonts w:ascii="Trebuchet MS" w:hAnsi="Trebuchet MS" w:cs="Trebuchet MS"/>
                <w:sz w:val="18"/>
                <w:szCs w:val="18"/>
              </w:rPr>
              <w:t>ink</w:t>
            </w:r>
          </w:p>
        </w:tc>
        <w:tc>
          <w:tcPr>
            <w:tcW w:w="1176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B86E3F8" w14:textId="77777777" w:rsidR="00E3391E" w:rsidRPr="00CE1917" w:rsidRDefault="00E3391E"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3391E" w:rsidRPr="0051728E" w14:paraId="0548B2DE" w14:textId="77777777" w:rsidTr="00562909">
        <w:trPr>
          <w:trHeight w:hRule="exact" w:val="255"/>
        </w:trPr>
        <w:tc>
          <w:tcPr>
            <w:tcW w:w="13575" w:type="dxa"/>
            <w:gridSpan w:val="6"/>
            <w:tcBorders>
              <w:top w:val="single" w:sz="4" w:space="0" w:color="auto"/>
              <w:left w:val="nil"/>
              <w:bottom w:val="nil"/>
              <w:right w:val="nil"/>
            </w:tcBorders>
            <w:shd w:val="clear" w:color="auto" w:fill="99CCFF"/>
            <w:vAlign w:val="bottom"/>
          </w:tcPr>
          <w:p w14:paraId="5A6C3C0D" w14:textId="77777777" w:rsidR="00E3391E" w:rsidRPr="009367BB" w:rsidRDefault="00E3391E" w:rsidP="006B4CBE">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E3391E" w:rsidRPr="0051728E" w14:paraId="6C29A1C5" w14:textId="77777777" w:rsidTr="00562909">
        <w:trPr>
          <w:trHeight w:hRule="exact" w:val="255"/>
        </w:trPr>
        <w:tc>
          <w:tcPr>
            <w:tcW w:w="13575" w:type="dxa"/>
            <w:gridSpan w:val="6"/>
            <w:tcBorders>
              <w:top w:val="nil"/>
              <w:left w:val="nil"/>
              <w:bottom w:val="nil"/>
              <w:right w:val="nil"/>
            </w:tcBorders>
            <w:shd w:val="clear" w:color="auto" w:fill="97DDBA"/>
            <w:vAlign w:val="bottom"/>
          </w:tcPr>
          <w:p w14:paraId="51029C0E" w14:textId="77777777" w:rsidR="00E3391E" w:rsidRDefault="00E3391E" w:rsidP="006B4CB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F1E05CE" w14:textId="77777777" w:rsidR="00E3391E" w:rsidRDefault="00A52D18" w:rsidP="00E3391E">
      <w:pPr>
        <w:pStyle w:val="Overskrift6"/>
      </w:pPr>
      <w:r>
        <w:t>5.12.</w:t>
      </w:r>
      <w:r w:rsidR="00E3391E">
        <w:t>18.1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01DE10DD" w14:textId="77777777" w:rsidTr="006B4CBE">
        <w:trPr>
          <w:trHeight w:hRule="exact" w:val="255"/>
        </w:trPr>
        <w:tc>
          <w:tcPr>
            <w:tcW w:w="2235" w:type="dxa"/>
            <w:shd w:val="clear" w:color="auto" w:fill="D9D9D9"/>
            <w:vAlign w:val="bottom"/>
          </w:tcPr>
          <w:p w14:paraId="0DD165F0"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5406135" w14:textId="77777777" w:rsidR="00E3391E" w:rsidRPr="00FE3FC3" w:rsidRDefault="00E3391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237EE2CC" w14:textId="77777777" w:rsidTr="006B4CBE">
        <w:trPr>
          <w:trHeight w:hRule="exact" w:val="255"/>
        </w:trPr>
        <w:tc>
          <w:tcPr>
            <w:tcW w:w="2235" w:type="dxa"/>
            <w:shd w:val="clear" w:color="auto" w:fill="E0E0E0"/>
            <w:vAlign w:val="bottom"/>
          </w:tcPr>
          <w:p w14:paraId="3F39A343"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13904EE" w14:textId="77777777" w:rsidR="00E3391E" w:rsidRPr="00C67B4F" w:rsidRDefault="00BA3026" w:rsidP="006B4CBE">
            <w:pPr>
              <w:rPr>
                <w:rFonts w:ascii="Trebuchet MS" w:hAnsi="Trebuchet MS" w:cs="Trebuchet MS"/>
                <w:sz w:val="18"/>
                <w:szCs w:val="18"/>
              </w:rPr>
            </w:pPr>
            <w:r w:rsidRPr="00C67B4F">
              <w:rPr>
                <w:rFonts w:ascii="Trebuchet MS" w:hAnsi="Trebuchet MS" w:cs="Trebuchet MS"/>
                <w:sz w:val="18"/>
                <w:szCs w:val="18"/>
              </w:rPr>
              <w:t>Indsatspunkt</w:t>
            </w:r>
          </w:p>
        </w:tc>
      </w:tr>
      <w:tr w:rsidR="00E3391E" w:rsidRPr="0051728E" w14:paraId="4A8D52E9" w14:textId="77777777" w:rsidTr="006B4CBE">
        <w:trPr>
          <w:trHeight w:hRule="exact" w:val="255"/>
        </w:trPr>
        <w:tc>
          <w:tcPr>
            <w:tcW w:w="2235" w:type="dxa"/>
            <w:shd w:val="clear" w:color="auto" w:fill="E0E0E0"/>
            <w:vAlign w:val="bottom"/>
          </w:tcPr>
          <w:p w14:paraId="55CF78C3"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358A3B7" w14:textId="77777777" w:rsidR="00E3391E" w:rsidRDefault="00A52D18" w:rsidP="006B4CBE">
            <w:pPr>
              <w:rPr>
                <w:rFonts w:ascii="Trebuchet MS" w:hAnsi="Trebuchet MS"/>
                <w:sz w:val="18"/>
                <w:szCs w:val="18"/>
              </w:rPr>
            </w:pPr>
            <w:r>
              <w:rPr>
                <w:rFonts w:ascii="Trebuchet MS" w:hAnsi="Trebuchet MS"/>
                <w:sz w:val="18"/>
                <w:szCs w:val="18"/>
              </w:rPr>
              <w:t>61</w:t>
            </w:r>
            <w:r w:rsidR="00E3391E">
              <w:rPr>
                <w:rFonts w:ascii="Trebuchet MS" w:hAnsi="Trebuchet MS"/>
                <w:sz w:val="18"/>
                <w:szCs w:val="18"/>
              </w:rPr>
              <w:t>17</w:t>
            </w:r>
          </w:p>
        </w:tc>
      </w:tr>
      <w:tr w:rsidR="00E3391E" w:rsidRPr="0051728E" w14:paraId="2CB56B70" w14:textId="77777777" w:rsidTr="006B4CBE">
        <w:trPr>
          <w:trHeight w:hRule="exact" w:val="255"/>
        </w:trPr>
        <w:tc>
          <w:tcPr>
            <w:tcW w:w="2235" w:type="dxa"/>
            <w:shd w:val="clear" w:color="auto" w:fill="E0E0E0"/>
            <w:vAlign w:val="bottom"/>
          </w:tcPr>
          <w:p w14:paraId="2AB28DA9"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EF15E25" w14:textId="77777777" w:rsidR="00E3391E" w:rsidRPr="00F279E4" w:rsidRDefault="00E3391E" w:rsidP="006B4CBE">
            <w:pPr>
              <w:rPr>
                <w:rFonts w:ascii="Trebuchet MS" w:hAnsi="Trebuchet MS" w:cs="Trebuchet MS"/>
                <w:sz w:val="18"/>
                <w:szCs w:val="18"/>
              </w:rPr>
            </w:pPr>
            <w:r>
              <w:rPr>
                <w:rFonts w:ascii="Trebuchet MS" w:hAnsi="Trebuchet MS" w:cs="Trebuchet MS"/>
                <w:sz w:val="18"/>
                <w:szCs w:val="18"/>
              </w:rPr>
              <w:t>Punkter som med fordel kan benyttes for at stoppe udbredelsen af en akut forureningsulykke.</w:t>
            </w:r>
          </w:p>
        </w:tc>
      </w:tr>
      <w:tr w:rsidR="00E3391E" w:rsidRPr="0051728E" w14:paraId="3D300DD5" w14:textId="77777777" w:rsidTr="006B4CBE">
        <w:trPr>
          <w:trHeight w:hRule="exact" w:val="255"/>
        </w:trPr>
        <w:tc>
          <w:tcPr>
            <w:tcW w:w="2235" w:type="dxa"/>
            <w:shd w:val="clear" w:color="auto" w:fill="E0E0E0"/>
            <w:vAlign w:val="bottom"/>
          </w:tcPr>
          <w:p w14:paraId="46E771CB"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80544E0" w14:textId="77777777" w:rsidR="00E3391E" w:rsidRPr="00D77840" w:rsidRDefault="00D7204B" w:rsidP="006B4CBE">
            <w:pPr>
              <w:rPr>
                <w:rFonts w:ascii="Trebuchet MS" w:hAnsi="Trebuchet MS" w:cs="Trebuchet MS"/>
                <w:sz w:val="18"/>
                <w:szCs w:val="18"/>
              </w:rPr>
            </w:pPr>
            <w:r w:rsidRPr="00D7204B">
              <w:rPr>
                <w:rFonts w:ascii="Trebuchet MS" w:hAnsi="Trebuchet MS" w:cs="Trebuchet MS"/>
                <w:sz w:val="18"/>
                <w:szCs w:val="18"/>
              </w:rPr>
              <w:t>Punkter som med fordel kan benyttes ved akut forureningsbekæmpelse særligt i vandmiljøet.</w:t>
            </w:r>
          </w:p>
        </w:tc>
      </w:tr>
      <w:tr w:rsidR="00E3391E" w:rsidRPr="0051728E" w14:paraId="71AD20B4" w14:textId="77777777" w:rsidTr="006B4CBE">
        <w:trPr>
          <w:trHeight w:hRule="exact" w:val="255"/>
        </w:trPr>
        <w:tc>
          <w:tcPr>
            <w:tcW w:w="2235" w:type="dxa"/>
            <w:shd w:val="clear" w:color="auto" w:fill="E0E0E0"/>
            <w:vAlign w:val="bottom"/>
          </w:tcPr>
          <w:p w14:paraId="778F70A7" w14:textId="77777777" w:rsidR="00E3391E" w:rsidRPr="0051728E" w:rsidRDefault="00E3391E"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4E1B36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Oplyse beredskabet om bedste indsatspunkt ved en akut forurening. F.eks. et gylleudslip i et vandløb</w:t>
            </w:r>
          </w:p>
        </w:tc>
      </w:tr>
      <w:tr w:rsidR="00E3391E" w:rsidRPr="0051728E" w14:paraId="42F3F0FC" w14:textId="77777777" w:rsidTr="006B4CBE">
        <w:trPr>
          <w:trHeight w:hRule="exact" w:val="255"/>
        </w:trPr>
        <w:tc>
          <w:tcPr>
            <w:tcW w:w="2235" w:type="dxa"/>
            <w:shd w:val="clear" w:color="auto" w:fill="E0E0E0"/>
            <w:vAlign w:val="bottom"/>
          </w:tcPr>
          <w:p w14:paraId="19CC9DDE" w14:textId="77777777" w:rsidR="00E3391E" w:rsidRPr="0051728E" w:rsidRDefault="00E3391E"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9D10685" w14:textId="77777777" w:rsidR="00E3391E" w:rsidRPr="00FE3FC3" w:rsidRDefault="00E3391E" w:rsidP="006B4CBE">
            <w:pPr>
              <w:rPr>
                <w:rFonts w:ascii="Trebuchet MS" w:hAnsi="Trebuchet MS" w:cs="Trebuchet MS"/>
                <w:sz w:val="18"/>
                <w:szCs w:val="18"/>
              </w:rPr>
            </w:pPr>
            <w:r w:rsidRPr="00D7204B">
              <w:rPr>
                <w:rFonts w:ascii="Trebuchet MS" w:hAnsi="Trebuchet MS" w:cs="Trebuchet MS"/>
                <w:sz w:val="18"/>
                <w:szCs w:val="18"/>
              </w:rPr>
              <w:t>Hydrografi</w:t>
            </w:r>
          </w:p>
        </w:tc>
      </w:tr>
      <w:tr w:rsidR="00E3391E" w:rsidRPr="0051728E" w14:paraId="1CA6AC65" w14:textId="77777777" w:rsidTr="006B4CBE">
        <w:trPr>
          <w:trHeight w:hRule="exact" w:val="255"/>
        </w:trPr>
        <w:tc>
          <w:tcPr>
            <w:tcW w:w="2235" w:type="dxa"/>
            <w:shd w:val="clear" w:color="auto" w:fill="E0E0E0"/>
            <w:vAlign w:val="bottom"/>
          </w:tcPr>
          <w:p w14:paraId="2370D721" w14:textId="77777777" w:rsidR="00E3391E" w:rsidRPr="00492FFE" w:rsidRDefault="006D2EDB" w:rsidP="006B4CBE">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E3391E" w:rsidRPr="00492FFE">
              <w:rPr>
                <w:rFonts w:ascii="Trebuchet MS" w:hAnsi="Trebuchet MS" w:cs="Trebuchet MS"/>
                <w:sz w:val="18"/>
                <w:szCs w:val="18"/>
              </w:rPr>
              <w:t>_ord</w:t>
            </w:r>
            <w:proofErr w:type="spellEnd"/>
          </w:p>
        </w:tc>
        <w:tc>
          <w:tcPr>
            <w:tcW w:w="11340" w:type="dxa"/>
            <w:shd w:val="clear" w:color="auto" w:fill="FFFFFF"/>
            <w:vAlign w:val="bottom"/>
          </w:tcPr>
          <w:p w14:paraId="3AF9CFD3" w14:textId="77777777" w:rsidR="00E3391E" w:rsidRPr="00492FFE" w:rsidRDefault="00D7204B" w:rsidP="006B4CBE">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Forureningsbekæmpelse, gylleforurening, olieforurening</w:t>
            </w:r>
          </w:p>
        </w:tc>
      </w:tr>
      <w:tr w:rsidR="00E3391E" w:rsidRPr="0051728E" w14:paraId="03D6C780" w14:textId="77777777" w:rsidTr="006B4CBE">
        <w:trPr>
          <w:trHeight w:hRule="exact" w:val="255"/>
        </w:trPr>
        <w:tc>
          <w:tcPr>
            <w:tcW w:w="2235" w:type="dxa"/>
            <w:shd w:val="clear" w:color="auto" w:fill="E0E0E0"/>
            <w:vAlign w:val="bottom"/>
          </w:tcPr>
          <w:p w14:paraId="413050E5"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59C2F7D"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Punkt</w:t>
            </w:r>
          </w:p>
        </w:tc>
      </w:tr>
      <w:tr w:rsidR="00E3391E" w:rsidRPr="0051728E" w14:paraId="28DF2968" w14:textId="77777777" w:rsidTr="006B4CBE">
        <w:trPr>
          <w:trHeight w:hRule="exact" w:val="255"/>
        </w:trPr>
        <w:tc>
          <w:tcPr>
            <w:tcW w:w="2235" w:type="dxa"/>
            <w:shd w:val="clear" w:color="auto" w:fill="E0E0E0"/>
            <w:vAlign w:val="bottom"/>
          </w:tcPr>
          <w:p w14:paraId="61B01AFE" w14:textId="77777777" w:rsidR="00E3391E" w:rsidRPr="00FE3FC3" w:rsidRDefault="00E3391E"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3C086388" w14:textId="77777777" w:rsidR="00E3391E" w:rsidRPr="00FE3FC3" w:rsidRDefault="00E3391E" w:rsidP="006B4CBE">
            <w:pPr>
              <w:rPr>
                <w:rFonts w:ascii="Trebuchet MS" w:hAnsi="Trebuchet MS" w:cs="Trebuchet MS"/>
                <w:sz w:val="18"/>
                <w:szCs w:val="18"/>
              </w:rPr>
            </w:pPr>
          </w:p>
        </w:tc>
      </w:tr>
      <w:tr w:rsidR="000C68CF" w:rsidRPr="00E6255A" w14:paraId="5A8A76E7" w14:textId="77777777" w:rsidTr="006B4CBE">
        <w:trPr>
          <w:trHeight w:hRule="exact" w:val="255"/>
        </w:trPr>
        <w:tc>
          <w:tcPr>
            <w:tcW w:w="2235" w:type="dxa"/>
            <w:shd w:val="clear" w:color="auto" w:fill="E0E0E0"/>
            <w:vAlign w:val="bottom"/>
          </w:tcPr>
          <w:p w14:paraId="14443BD2"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18B7B43E" w14:textId="2B2F15B1" w:rsidR="000C68CF" w:rsidRPr="00E6255A" w:rsidRDefault="00D8362B" w:rsidP="006B4CBE">
            <w:pPr>
              <w:rPr>
                <w:rFonts w:ascii="Trebuchet MS" w:hAnsi="Trebuchet MS" w:cs="Trebuchet MS"/>
                <w:sz w:val="18"/>
                <w:szCs w:val="18"/>
              </w:rPr>
            </w:pPr>
            <w:r w:rsidRPr="007F4622">
              <w:rPr>
                <w:rFonts w:ascii="Trebuchet MS" w:hAnsi="Trebuchet MS" w:cs="Trebuchet MS"/>
                <w:color w:val="4F81BD"/>
                <w:sz w:val="18"/>
                <w:szCs w:val="18"/>
              </w:rPr>
              <w:t>06.03, 09.05.02, 14.00.08</w:t>
            </w:r>
          </w:p>
        </w:tc>
      </w:tr>
    </w:tbl>
    <w:p w14:paraId="6392E65E" w14:textId="77777777" w:rsidR="00E3391E" w:rsidRPr="00A32757" w:rsidRDefault="00A52D18" w:rsidP="00E3391E">
      <w:pPr>
        <w:pStyle w:val="Overskrift6"/>
      </w:pPr>
      <w:r>
        <w:t>5.12.</w:t>
      </w:r>
      <w:r w:rsidR="00E3391E" w:rsidRPr="00291FCD">
        <w:t>1</w:t>
      </w:r>
      <w:r w:rsidR="00E3391E">
        <w:t>8.2</w:t>
      </w:r>
      <w:r w:rsidR="00E3391E" w:rsidRPr="00A32757">
        <w:t xml:space="preserve"> </w:t>
      </w:r>
      <w:r w:rsidR="00E3391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E3391E" w:rsidRPr="0051728E" w14:paraId="52E399E7" w14:textId="77777777" w:rsidTr="00562909">
        <w:trPr>
          <w:trHeight w:hRule="exact" w:val="255"/>
        </w:trPr>
        <w:tc>
          <w:tcPr>
            <w:tcW w:w="4503" w:type="dxa"/>
            <w:shd w:val="clear" w:color="auto" w:fill="D9D9D9"/>
            <w:vAlign w:val="bottom"/>
          </w:tcPr>
          <w:p w14:paraId="159C8E2D" w14:textId="77777777" w:rsidR="00E3391E" w:rsidRPr="0051728E" w:rsidRDefault="00E3391E" w:rsidP="0085314C">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20708A6" w14:textId="77777777" w:rsidR="00E3391E" w:rsidRPr="0051728E" w:rsidRDefault="00E3391E" w:rsidP="0085314C">
            <w:pPr>
              <w:rPr>
                <w:rFonts w:ascii="Trebuchet MS" w:hAnsi="Trebuchet MS" w:cs="Trebuchet MS"/>
                <w:bCs/>
                <w:sz w:val="18"/>
                <w:szCs w:val="18"/>
              </w:rPr>
            </w:pPr>
            <w:r w:rsidRPr="0051728E">
              <w:rPr>
                <w:rFonts w:ascii="Trebuchet MS" w:hAnsi="Trebuchet MS" w:cs="Trebuchet MS"/>
                <w:b/>
                <w:bCs/>
                <w:sz w:val="18"/>
                <w:szCs w:val="18"/>
              </w:rPr>
              <w:t>Beskrivelse</w:t>
            </w:r>
          </w:p>
        </w:tc>
      </w:tr>
      <w:tr w:rsidR="00E3391E" w:rsidRPr="0051728E" w14:paraId="4100D805" w14:textId="77777777" w:rsidTr="00562909">
        <w:trPr>
          <w:trHeight w:hRule="exact" w:val="510"/>
        </w:trPr>
        <w:tc>
          <w:tcPr>
            <w:tcW w:w="4503" w:type="dxa"/>
            <w:shd w:val="clear" w:color="auto" w:fill="E0E0E0"/>
            <w:vAlign w:val="center"/>
          </w:tcPr>
          <w:p w14:paraId="00940558" w14:textId="77777777" w:rsidR="00E3391E" w:rsidRPr="00024C60" w:rsidRDefault="00E3391E" w:rsidP="0085314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99DACF4"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Indtegn punkterne i samarbejde med kommunens miljøafdeling og beredskabet. Regnvandsbassin og – udløb findes via spildevandplanen/datasæt med kloakpunkter.</w:t>
            </w:r>
          </w:p>
        </w:tc>
      </w:tr>
      <w:tr w:rsidR="00E3391E" w:rsidRPr="0051728E" w14:paraId="762FA623" w14:textId="77777777" w:rsidTr="00562909">
        <w:trPr>
          <w:trHeight w:hRule="exact" w:val="255"/>
        </w:trPr>
        <w:tc>
          <w:tcPr>
            <w:tcW w:w="4503" w:type="dxa"/>
            <w:shd w:val="clear" w:color="auto" w:fill="E0E0E0"/>
            <w:vAlign w:val="bottom"/>
          </w:tcPr>
          <w:p w14:paraId="586C12C7"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auto"/>
            <w:vAlign w:val="bottom"/>
          </w:tcPr>
          <w:p w14:paraId="451949C3" w14:textId="77777777" w:rsidR="00E3391E" w:rsidRPr="00024C60" w:rsidRDefault="00E3391E" w:rsidP="0085314C">
            <w:pPr>
              <w:rPr>
                <w:rFonts w:ascii="Trebuchet MS" w:hAnsi="Trebuchet MS" w:cs="Trebuchet MS"/>
                <w:sz w:val="18"/>
                <w:szCs w:val="18"/>
              </w:rPr>
            </w:pPr>
            <w:r w:rsidRPr="00A52D18">
              <w:rPr>
                <w:rFonts w:ascii="Trebuchet MS" w:hAnsi="Trebuchet MS" w:cs="Trebuchet MS"/>
                <w:sz w:val="18"/>
                <w:szCs w:val="18"/>
              </w:rPr>
              <w:t>Se 5.1</w:t>
            </w:r>
            <w:r w:rsidR="00A52D18" w:rsidRPr="00A52D18">
              <w:rPr>
                <w:rFonts w:ascii="Trebuchet MS" w:hAnsi="Trebuchet MS" w:cs="Trebuchet MS"/>
                <w:sz w:val="18"/>
                <w:szCs w:val="18"/>
              </w:rPr>
              <w:t>2</w:t>
            </w:r>
            <w:r w:rsidRPr="00A52D18">
              <w:rPr>
                <w:rFonts w:ascii="Trebuchet MS" w:hAnsi="Trebuchet MS" w:cs="Trebuchet MS"/>
                <w:sz w:val="18"/>
                <w:szCs w:val="18"/>
              </w:rPr>
              <w:t>.1</w:t>
            </w:r>
            <w:r w:rsidR="00A52D18" w:rsidRPr="00A52D18">
              <w:rPr>
                <w:rFonts w:ascii="Trebuchet MS" w:hAnsi="Trebuchet MS" w:cs="Trebuchet MS"/>
                <w:sz w:val="18"/>
                <w:szCs w:val="18"/>
              </w:rPr>
              <w:t>8</w:t>
            </w:r>
            <w:r w:rsidRPr="00A52D18">
              <w:rPr>
                <w:rFonts w:ascii="Trebuchet MS" w:hAnsi="Trebuchet MS" w:cs="Trebuchet MS"/>
                <w:sz w:val="18"/>
                <w:szCs w:val="18"/>
              </w:rPr>
              <w:t>.3 Kodeliste</w:t>
            </w:r>
            <w:r>
              <w:rPr>
                <w:rFonts w:ascii="Trebuchet MS" w:hAnsi="Trebuchet MS" w:cs="Trebuchet MS"/>
                <w:sz w:val="18"/>
                <w:szCs w:val="18"/>
              </w:rPr>
              <w:t>.</w:t>
            </w:r>
          </w:p>
        </w:tc>
      </w:tr>
      <w:tr w:rsidR="00E3391E" w:rsidRPr="0051728E" w14:paraId="7C907900" w14:textId="77777777" w:rsidTr="00562909">
        <w:trPr>
          <w:trHeight w:hRule="exact" w:val="255"/>
        </w:trPr>
        <w:tc>
          <w:tcPr>
            <w:tcW w:w="4503" w:type="dxa"/>
            <w:shd w:val="clear" w:color="auto" w:fill="E0E0E0"/>
            <w:vAlign w:val="bottom"/>
          </w:tcPr>
          <w:p w14:paraId="1D0586ED"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815EF76"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w:t>
            </w:r>
          </w:p>
        </w:tc>
      </w:tr>
      <w:tr w:rsidR="00E3391E" w:rsidRPr="0051728E" w14:paraId="2864CD4A" w14:textId="77777777" w:rsidTr="00562909">
        <w:trPr>
          <w:trHeight w:hRule="exact" w:val="255"/>
        </w:trPr>
        <w:tc>
          <w:tcPr>
            <w:tcW w:w="4503" w:type="dxa"/>
            <w:shd w:val="clear" w:color="auto" w:fill="E0E0E0"/>
            <w:vAlign w:val="bottom"/>
          </w:tcPr>
          <w:p w14:paraId="4D7EEDDC"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bottom"/>
          </w:tcPr>
          <w:p w14:paraId="1977EA50" w14:textId="77777777" w:rsidR="00E3391E" w:rsidRPr="00024C60" w:rsidRDefault="00E3391E" w:rsidP="0085314C">
            <w:pPr>
              <w:rPr>
                <w:rFonts w:ascii="Trebuchet MS" w:hAnsi="Trebuchet MS" w:cs="Trebuchet MS"/>
                <w:sz w:val="18"/>
                <w:szCs w:val="18"/>
              </w:rPr>
            </w:pPr>
          </w:p>
        </w:tc>
      </w:tr>
      <w:tr w:rsidR="00E3391E" w:rsidRPr="0051728E" w14:paraId="04CA60B0" w14:textId="77777777" w:rsidTr="00562909">
        <w:trPr>
          <w:trHeight w:hRule="exact" w:val="255"/>
        </w:trPr>
        <w:tc>
          <w:tcPr>
            <w:tcW w:w="4503" w:type="dxa"/>
            <w:shd w:val="clear" w:color="auto" w:fill="E0E0E0"/>
            <w:vAlign w:val="bottom"/>
          </w:tcPr>
          <w:p w14:paraId="3E245BA3"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13DC4832"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Ingen overlap.</w:t>
            </w:r>
          </w:p>
        </w:tc>
      </w:tr>
      <w:tr w:rsidR="00E3391E" w:rsidRPr="0051728E" w14:paraId="4C5A8EDD" w14:textId="77777777" w:rsidTr="00562909">
        <w:trPr>
          <w:trHeight w:hRule="exact" w:val="255"/>
        </w:trPr>
        <w:tc>
          <w:tcPr>
            <w:tcW w:w="4503" w:type="dxa"/>
            <w:shd w:val="clear" w:color="auto" w:fill="E0E0E0"/>
            <w:vAlign w:val="bottom"/>
          </w:tcPr>
          <w:p w14:paraId="62EBEE17"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1019E45D"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Snap til vandløbsmidten.</w:t>
            </w:r>
          </w:p>
        </w:tc>
      </w:tr>
    </w:tbl>
    <w:p w14:paraId="0D89F30B" w14:textId="381C4771" w:rsidR="00E3391E" w:rsidRPr="00A32757" w:rsidRDefault="00A52D18" w:rsidP="00E3391E">
      <w:pPr>
        <w:pStyle w:val="Overskrift6"/>
      </w:pPr>
      <w:r>
        <w:t>5.12.</w:t>
      </w:r>
      <w:r w:rsidR="00E3391E">
        <w:t>18.3 Kodelister</w:t>
      </w:r>
    </w:p>
    <w:p w14:paraId="003D97C9" w14:textId="77777777" w:rsidR="00E3391E" w:rsidRDefault="00E3391E" w:rsidP="00E3391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5F4A2A1" w14:textId="77777777" w:rsidR="00E3391E" w:rsidRPr="00A32757" w:rsidRDefault="00A52D18" w:rsidP="00E3391E">
      <w:pPr>
        <w:pStyle w:val="Overskrift7"/>
      </w:pPr>
      <w:r>
        <w:t>5.12.</w:t>
      </w:r>
      <w:r w:rsidR="00E3391E">
        <w:t>18.3</w:t>
      </w:r>
      <w:r w:rsidR="00E3391E" w:rsidRPr="00A32757">
        <w:t>.</w:t>
      </w:r>
      <w:r w:rsidR="00E3391E">
        <w:t>1</w:t>
      </w:r>
      <w:r w:rsidR="00E3391E" w:rsidRPr="00A32757">
        <w:t xml:space="preserve"> </w:t>
      </w:r>
      <w:r>
        <w:t xml:space="preserve">  61</w:t>
      </w:r>
      <w:r w:rsidR="00E3391E">
        <w:t xml:space="preserve">17 </w:t>
      </w:r>
      <w:r w:rsidR="00E3391E" w:rsidRPr="00687BB4">
        <w:t xml:space="preserve">INDSATSTYPE </w:t>
      </w:r>
      <w:r w:rsidR="00E3391E">
        <w:t>(</w:t>
      </w:r>
      <w:r w:rsidR="00BA552C" w:rsidRPr="004D056C">
        <w:t>d_6117_indsatstype</w:t>
      </w:r>
      <w:r w:rsidR="00E3391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3694"/>
        <w:gridCol w:w="1147"/>
        <w:gridCol w:w="6933"/>
      </w:tblGrid>
      <w:tr w:rsidR="00B37AE0" w:rsidRPr="0051728E" w14:paraId="42EEF8F2" w14:textId="77777777" w:rsidTr="00562909">
        <w:trPr>
          <w:trHeight w:hRule="exact" w:val="255"/>
        </w:trPr>
        <w:tc>
          <w:tcPr>
            <w:tcW w:w="1801" w:type="dxa"/>
            <w:tcBorders>
              <w:bottom w:val="single" w:sz="4" w:space="0" w:color="auto"/>
            </w:tcBorders>
            <w:shd w:val="clear" w:color="auto" w:fill="D9D9D9"/>
            <w:vAlign w:val="bottom"/>
          </w:tcPr>
          <w:p w14:paraId="250FE590" w14:textId="77777777" w:rsidR="00B37AE0" w:rsidRPr="0085314C" w:rsidRDefault="00B37AE0" w:rsidP="0085314C">
            <w:pPr>
              <w:rPr>
                <w:rFonts w:ascii="Trebuchet MS" w:hAnsi="Trebuchet MS" w:cs="Trebuchet MS"/>
                <w:b/>
                <w:bCs/>
                <w:sz w:val="18"/>
                <w:szCs w:val="18"/>
              </w:rPr>
            </w:pPr>
            <w:proofErr w:type="spellStart"/>
            <w:r>
              <w:rPr>
                <w:rFonts w:ascii="Trebuchet MS" w:hAnsi="Trebuchet MS" w:cs="Trebuchet MS"/>
                <w:b/>
                <w:bCs/>
                <w:sz w:val="18"/>
                <w:szCs w:val="18"/>
              </w:rPr>
              <w:t>indsats</w:t>
            </w:r>
            <w:r w:rsidRPr="0085314C">
              <w:rPr>
                <w:rFonts w:ascii="Trebuchet MS" w:hAnsi="Trebuchet MS" w:cs="Trebuchet MS"/>
                <w:b/>
                <w:bCs/>
                <w:sz w:val="18"/>
                <w:szCs w:val="18"/>
              </w:rPr>
              <w:t>type_kode</w:t>
            </w:r>
            <w:proofErr w:type="spellEnd"/>
          </w:p>
        </w:tc>
        <w:tc>
          <w:tcPr>
            <w:tcW w:w="3694" w:type="dxa"/>
            <w:tcBorders>
              <w:bottom w:val="single" w:sz="4" w:space="0" w:color="auto"/>
            </w:tcBorders>
            <w:shd w:val="clear" w:color="auto" w:fill="D9D9D9"/>
            <w:vAlign w:val="bottom"/>
          </w:tcPr>
          <w:p w14:paraId="6DE69CD4" w14:textId="7241A4C6" w:rsidR="00B37AE0" w:rsidRPr="0085314C" w:rsidRDefault="00C15214" w:rsidP="0085314C">
            <w:pPr>
              <w:rPr>
                <w:rFonts w:ascii="Trebuchet MS" w:hAnsi="Trebuchet MS" w:cs="Trebuchet MS"/>
                <w:bCs/>
                <w:sz w:val="18"/>
                <w:szCs w:val="18"/>
              </w:rPr>
            </w:pPr>
            <w:r w:rsidRPr="0092755C">
              <w:rPr>
                <w:rFonts w:ascii="Trebuchet MS" w:hAnsi="Trebuchet MS" w:cs="Trebuchet MS"/>
                <w:b/>
                <w:bCs/>
                <w:color w:val="4F81BD"/>
                <w:sz w:val="18"/>
                <w:szCs w:val="18"/>
              </w:rPr>
              <w:t>I</w:t>
            </w:r>
            <w:r w:rsidR="00A379B2" w:rsidRPr="00C67B4F">
              <w:rPr>
                <w:rFonts w:ascii="Trebuchet MS" w:hAnsi="Trebuchet MS" w:cs="Trebuchet MS"/>
                <w:b/>
                <w:bCs/>
                <w:sz w:val="18"/>
                <w:szCs w:val="18"/>
              </w:rPr>
              <w:t>ndsatstype</w:t>
            </w:r>
          </w:p>
        </w:tc>
        <w:tc>
          <w:tcPr>
            <w:tcW w:w="1147" w:type="dxa"/>
            <w:tcBorders>
              <w:bottom w:val="single" w:sz="4" w:space="0" w:color="auto"/>
            </w:tcBorders>
            <w:shd w:val="clear" w:color="auto" w:fill="D9D9D9"/>
            <w:vAlign w:val="bottom"/>
          </w:tcPr>
          <w:p w14:paraId="431B50D9" w14:textId="77777777" w:rsidR="00B37AE0" w:rsidRPr="003A52C1" w:rsidRDefault="00207890" w:rsidP="00207890">
            <w:pPr>
              <w:rPr>
                <w:rFonts w:ascii="Trebuchet MS" w:hAnsi="Trebuchet MS" w:cs="Trebuchet MS"/>
                <w:b/>
                <w:bCs/>
                <w:sz w:val="18"/>
                <w:szCs w:val="18"/>
              </w:rPr>
            </w:pPr>
            <w:r w:rsidRPr="003A52C1">
              <w:rPr>
                <w:rFonts w:ascii="Trebuchet MS" w:hAnsi="Trebuchet MS" w:cs="Trebuchet MS"/>
                <w:b/>
                <w:bCs/>
                <w:sz w:val="18"/>
                <w:szCs w:val="18"/>
              </w:rPr>
              <w:t>aktiv</w:t>
            </w:r>
          </w:p>
        </w:tc>
        <w:tc>
          <w:tcPr>
            <w:tcW w:w="6933" w:type="dxa"/>
            <w:tcBorders>
              <w:bottom w:val="single" w:sz="4" w:space="0" w:color="auto"/>
            </w:tcBorders>
            <w:shd w:val="clear" w:color="auto" w:fill="D9D9D9"/>
            <w:vAlign w:val="bottom"/>
          </w:tcPr>
          <w:p w14:paraId="09F97AF7" w14:textId="77777777" w:rsidR="00B37AE0" w:rsidRPr="0085314C" w:rsidRDefault="00B37AE0" w:rsidP="0085314C">
            <w:pPr>
              <w:rPr>
                <w:rFonts w:ascii="Trebuchet MS" w:hAnsi="Trebuchet MS" w:cs="Trebuchet MS"/>
                <w:b/>
                <w:bCs/>
                <w:sz w:val="18"/>
                <w:szCs w:val="18"/>
              </w:rPr>
            </w:pPr>
            <w:r w:rsidRPr="0085314C">
              <w:rPr>
                <w:rFonts w:ascii="Trebuchet MS" w:hAnsi="Trebuchet MS" w:cs="Trebuchet MS"/>
                <w:b/>
                <w:bCs/>
                <w:sz w:val="18"/>
                <w:szCs w:val="18"/>
              </w:rPr>
              <w:t>Begrebsdefinition</w:t>
            </w:r>
          </w:p>
        </w:tc>
      </w:tr>
      <w:tr w:rsidR="00B37AE0" w:rsidRPr="0051728E" w14:paraId="37C1B06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64D143F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w:t>
            </w:r>
          </w:p>
        </w:tc>
        <w:tc>
          <w:tcPr>
            <w:tcW w:w="3694" w:type="dxa"/>
            <w:tcBorders>
              <w:top w:val="single" w:sz="4" w:space="0" w:color="auto"/>
              <w:left w:val="single" w:sz="4" w:space="0" w:color="auto"/>
              <w:bottom w:val="single" w:sz="4" w:space="0" w:color="auto"/>
            </w:tcBorders>
            <w:shd w:val="clear" w:color="auto" w:fill="FFFFFF"/>
            <w:vAlign w:val="bottom"/>
          </w:tcPr>
          <w:p w14:paraId="4B2A2636"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B08D5A3"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CF896E6"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Regnvandsbassin ikke typeopdelt</w:t>
            </w:r>
          </w:p>
        </w:tc>
      </w:tr>
      <w:tr w:rsidR="00B37AE0" w:rsidRPr="0051728E" w14:paraId="565CEE3E"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C981CE8"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2</w:t>
            </w:r>
          </w:p>
        </w:tc>
        <w:tc>
          <w:tcPr>
            <w:tcW w:w="3694" w:type="dxa"/>
            <w:tcBorders>
              <w:top w:val="single" w:sz="4" w:space="0" w:color="auto"/>
              <w:left w:val="single" w:sz="4" w:space="0" w:color="auto"/>
              <w:bottom w:val="single" w:sz="4" w:space="0" w:color="auto"/>
            </w:tcBorders>
            <w:shd w:val="clear" w:color="auto" w:fill="FFFFFF"/>
            <w:vAlign w:val="bottom"/>
          </w:tcPr>
          <w:p w14:paraId="1299B57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DD27CA1"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F03F863" w14:textId="77777777" w:rsidR="00B37AE0" w:rsidRPr="003E17A3" w:rsidRDefault="00B37AE0" w:rsidP="00614ABE">
            <w:pPr>
              <w:rPr>
                <w:rFonts w:ascii="Trebuchet MS" w:hAnsi="Trebuchet MS"/>
                <w:sz w:val="18"/>
                <w:szCs w:val="18"/>
              </w:rPr>
            </w:pPr>
          </w:p>
        </w:tc>
      </w:tr>
      <w:tr w:rsidR="00B37AE0" w:rsidRPr="0051728E" w14:paraId="24EC49B9"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62C992A"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3</w:t>
            </w:r>
          </w:p>
        </w:tc>
        <w:tc>
          <w:tcPr>
            <w:tcW w:w="3694" w:type="dxa"/>
            <w:tcBorders>
              <w:top w:val="single" w:sz="4" w:space="0" w:color="auto"/>
              <w:left w:val="single" w:sz="4" w:space="0" w:color="auto"/>
              <w:bottom w:val="single" w:sz="4" w:space="0" w:color="auto"/>
            </w:tcBorders>
            <w:shd w:val="clear" w:color="auto" w:fill="FFFFFF"/>
            <w:vAlign w:val="bottom"/>
          </w:tcPr>
          <w:p w14:paraId="37FCB587"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4CCCAA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6F86E42B" w14:textId="77777777" w:rsidR="00B37AE0" w:rsidRPr="003E17A3" w:rsidRDefault="00B37AE0" w:rsidP="00614ABE">
            <w:pPr>
              <w:rPr>
                <w:rFonts w:ascii="Trebuchet MS" w:hAnsi="Trebuchet MS"/>
                <w:sz w:val="18"/>
                <w:szCs w:val="18"/>
              </w:rPr>
            </w:pPr>
          </w:p>
        </w:tc>
      </w:tr>
      <w:tr w:rsidR="00B37AE0" w:rsidRPr="0051728E" w14:paraId="532FFBD9"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7D4FAA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4</w:t>
            </w:r>
          </w:p>
        </w:tc>
        <w:tc>
          <w:tcPr>
            <w:tcW w:w="3694" w:type="dxa"/>
            <w:tcBorders>
              <w:top w:val="single" w:sz="4" w:space="0" w:color="auto"/>
              <w:left w:val="single" w:sz="4" w:space="0" w:color="auto"/>
              <w:bottom w:val="single" w:sz="4" w:space="0" w:color="auto"/>
            </w:tcBorders>
            <w:shd w:val="clear" w:color="auto" w:fill="FFFFFF"/>
            <w:vAlign w:val="bottom"/>
          </w:tcPr>
          <w:p w14:paraId="60A188BA"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3</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30072528"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1D29445A" w14:textId="77777777" w:rsidR="00B37AE0" w:rsidRPr="003E17A3" w:rsidRDefault="00B37AE0" w:rsidP="00614ABE">
            <w:pPr>
              <w:rPr>
                <w:rFonts w:ascii="Trebuchet MS" w:hAnsi="Trebuchet MS"/>
                <w:sz w:val="18"/>
                <w:szCs w:val="18"/>
              </w:rPr>
            </w:pPr>
          </w:p>
        </w:tc>
      </w:tr>
      <w:tr w:rsidR="00B37AE0" w:rsidRPr="0051728E" w14:paraId="1AAB8211"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2DD94C9"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5</w:t>
            </w:r>
          </w:p>
        </w:tc>
        <w:tc>
          <w:tcPr>
            <w:tcW w:w="3694" w:type="dxa"/>
            <w:tcBorders>
              <w:top w:val="single" w:sz="4" w:space="0" w:color="auto"/>
              <w:left w:val="single" w:sz="4" w:space="0" w:color="auto"/>
              <w:bottom w:val="single" w:sz="4" w:space="0" w:color="auto"/>
            </w:tcBorders>
            <w:shd w:val="clear" w:color="auto" w:fill="FFFFFF"/>
            <w:vAlign w:val="bottom"/>
          </w:tcPr>
          <w:p w14:paraId="39A1E4DF"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12D6109D"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9480318"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Udløb af en regnvandsledning ikke typeopdelt</w:t>
            </w:r>
          </w:p>
        </w:tc>
      </w:tr>
      <w:tr w:rsidR="00B37AE0" w:rsidRPr="0051728E" w14:paraId="0D6F2FC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0A9918E"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6</w:t>
            </w:r>
          </w:p>
        </w:tc>
        <w:tc>
          <w:tcPr>
            <w:tcW w:w="3694" w:type="dxa"/>
            <w:tcBorders>
              <w:top w:val="single" w:sz="4" w:space="0" w:color="auto"/>
              <w:left w:val="single" w:sz="4" w:space="0" w:color="auto"/>
              <w:bottom w:val="single" w:sz="4" w:space="0" w:color="auto"/>
            </w:tcBorders>
            <w:shd w:val="clear" w:color="auto" w:fill="FFFFFF"/>
            <w:vAlign w:val="bottom"/>
          </w:tcPr>
          <w:p w14:paraId="4441C416"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uden forsinkelse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A0C4F1E"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544048C" w14:textId="77777777" w:rsidR="00B37AE0" w:rsidRPr="003E17A3" w:rsidRDefault="00B37AE0" w:rsidP="00614ABE">
            <w:pPr>
              <w:rPr>
                <w:rFonts w:ascii="Trebuchet MS" w:hAnsi="Trebuchet MS"/>
                <w:sz w:val="18"/>
                <w:szCs w:val="18"/>
              </w:rPr>
            </w:pPr>
          </w:p>
        </w:tc>
      </w:tr>
      <w:tr w:rsidR="00B37AE0" w:rsidRPr="0051728E" w14:paraId="366AAEE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D8797C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7</w:t>
            </w:r>
          </w:p>
        </w:tc>
        <w:tc>
          <w:tcPr>
            <w:tcW w:w="3694" w:type="dxa"/>
            <w:tcBorders>
              <w:top w:val="single" w:sz="4" w:space="0" w:color="auto"/>
              <w:left w:val="single" w:sz="4" w:space="0" w:color="auto"/>
              <w:bottom w:val="single" w:sz="4" w:space="0" w:color="auto"/>
            </w:tcBorders>
            <w:shd w:val="clear" w:color="auto" w:fill="FFFFFF"/>
            <w:vAlign w:val="bottom"/>
          </w:tcPr>
          <w:p w14:paraId="55D60AD3"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uden forsinkelse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0F6A2B9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71687F5" w14:textId="77777777" w:rsidR="00B37AE0" w:rsidRPr="003E17A3" w:rsidRDefault="00B37AE0" w:rsidP="00614ABE">
            <w:pPr>
              <w:rPr>
                <w:rFonts w:ascii="Trebuchet MS" w:hAnsi="Trebuchet MS"/>
                <w:sz w:val="18"/>
                <w:szCs w:val="18"/>
              </w:rPr>
            </w:pPr>
          </w:p>
        </w:tc>
      </w:tr>
      <w:tr w:rsidR="00B37AE0" w:rsidRPr="0051728E" w14:paraId="29681594"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35C39E5E"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8</w:t>
            </w:r>
          </w:p>
        </w:tc>
        <w:tc>
          <w:tcPr>
            <w:tcW w:w="3694" w:type="dxa"/>
            <w:tcBorders>
              <w:top w:val="single" w:sz="4" w:space="0" w:color="auto"/>
              <w:left w:val="single" w:sz="4" w:space="0" w:color="auto"/>
              <w:bottom w:val="single" w:sz="4" w:space="0" w:color="auto"/>
            </w:tcBorders>
            <w:shd w:val="clear" w:color="auto" w:fill="FFFFFF"/>
            <w:vAlign w:val="bottom"/>
          </w:tcPr>
          <w:p w14:paraId="2C9F519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7090436"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2FF371F8"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Godt punkt i vandløbet til oprensning af akut forurening ikke typeopdelt</w:t>
            </w:r>
          </w:p>
        </w:tc>
      </w:tr>
      <w:tr w:rsidR="00B37AE0" w:rsidRPr="0051728E" w14:paraId="59595A77"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910AA7B"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w:t>
            </w:r>
          </w:p>
        </w:tc>
        <w:tc>
          <w:tcPr>
            <w:tcW w:w="3694" w:type="dxa"/>
            <w:tcBorders>
              <w:top w:val="single" w:sz="4" w:space="0" w:color="auto"/>
              <w:left w:val="single" w:sz="4" w:space="0" w:color="auto"/>
              <w:bottom w:val="single" w:sz="4" w:space="0" w:color="auto"/>
            </w:tcBorders>
            <w:shd w:val="clear" w:color="auto" w:fill="FFFFFF"/>
            <w:vAlign w:val="bottom"/>
          </w:tcPr>
          <w:p w14:paraId="2F68F0C0"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67E8B4D6"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656E73B2" w14:textId="77777777" w:rsidR="00B37AE0" w:rsidRPr="003E17A3" w:rsidRDefault="00B37AE0" w:rsidP="00614ABE">
            <w:pPr>
              <w:rPr>
                <w:rFonts w:ascii="Trebuchet MS" w:hAnsi="Trebuchet MS"/>
                <w:sz w:val="18"/>
                <w:szCs w:val="18"/>
              </w:rPr>
            </w:pPr>
          </w:p>
        </w:tc>
      </w:tr>
      <w:tr w:rsidR="00B37AE0" w:rsidRPr="0051728E" w14:paraId="05BCA84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53F06929"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10</w:t>
            </w:r>
          </w:p>
        </w:tc>
        <w:tc>
          <w:tcPr>
            <w:tcW w:w="3694" w:type="dxa"/>
            <w:tcBorders>
              <w:top w:val="single" w:sz="4" w:space="0" w:color="auto"/>
              <w:left w:val="single" w:sz="4" w:space="0" w:color="auto"/>
              <w:bottom w:val="single" w:sz="4" w:space="0" w:color="auto"/>
            </w:tcBorders>
            <w:shd w:val="clear" w:color="auto" w:fill="FFFFFF"/>
            <w:vAlign w:val="bottom"/>
          </w:tcPr>
          <w:p w14:paraId="48FF333E"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015DBA3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3BD06DB" w14:textId="77777777" w:rsidR="00B37AE0" w:rsidRPr="003E17A3" w:rsidRDefault="00B37AE0" w:rsidP="00614ABE">
            <w:pPr>
              <w:rPr>
                <w:rFonts w:ascii="Trebuchet MS" w:hAnsi="Trebuchet MS"/>
                <w:sz w:val="18"/>
                <w:szCs w:val="18"/>
              </w:rPr>
            </w:pPr>
          </w:p>
        </w:tc>
      </w:tr>
      <w:tr w:rsidR="00B37AE0" w:rsidRPr="0051728E" w14:paraId="799340E2"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318F5011"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11</w:t>
            </w:r>
          </w:p>
        </w:tc>
        <w:tc>
          <w:tcPr>
            <w:tcW w:w="3694" w:type="dxa"/>
            <w:tcBorders>
              <w:top w:val="single" w:sz="4" w:space="0" w:color="auto"/>
              <w:left w:val="single" w:sz="4" w:space="0" w:color="auto"/>
              <w:bottom w:val="single" w:sz="4" w:space="0" w:color="auto"/>
            </w:tcBorders>
            <w:shd w:val="clear" w:color="auto" w:fill="FFFFFF"/>
            <w:vAlign w:val="bottom"/>
          </w:tcPr>
          <w:p w14:paraId="61FF6FD5"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3</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1F7223CC"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8D40A12" w14:textId="77777777" w:rsidR="00B37AE0" w:rsidRPr="003E17A3" w:rsidRDefault="00B37AE0" w:rsidP="00614ABE">
            <w:pPr>
              <w:rPr>
                <w:rFonts w:ascii="Trebuchet MS" w:hAnsi="Trebuchet MS"/>
                <w:sz w:val="18"/>
                <w:szCs w:val="18"/>
              </w:rPr>
            </w:pPr>
          </w:p>
        </w:tc>
      </w:tr>
      <w:tr w:rsidR="00B37AE0" w:rsidRPr="0051728E" w14:paraId="0591FEE7"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212D10F8"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12</w:t>
            </w:r>
          </w:p>
        </w:tc>
        <w:tc>
          <w:tcPr>
            <w:tcW w:w="3694" w:type="dxa"/>
            <w:tcBorders>
              <w:top w:val="single" w:sz="4" w:space="0" w:color="auto"/>
              <w:left w:val="single" w:sz="4" w:space="0" w:color="auto"/>
              <w:bottom w:val="single" w:sz="4" w:space="0" w:color="auto"/>
            </w:tcBorders>
            <w:shd w:val="clear" w:color="auto" w:fill="FFFFFF"/>
            <w:vAlign w:val="bottom"/>
          </w:tcPr>
          <w:p w14:paraId="58F0BF1A"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4</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6E02D73"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13C68ED" w14:textId="77777777" w:rsidR="00B37AE0" w:rsidRPr="003E17A3" w:rsidRDefault="00B37AE0" w:rsidP="00614ABE">
            <w:pPr>
              <w:rPr>
                <w:rFonts w:ascii="Trebuchet MS" w:hAnsi="Trebuchet MS"/>
                <w:sz w:val="18"/>
                <w:szCs w:val="18"/>
              </w:rPr>
            </w:pPr>
          </w:p>
        </w:tc>
      </w:tr>
      <w:tr w:rsidR="00B37AE0" w:rsidRPr="0051728E" w14:paraId="2BEC7602"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CEC9D3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13</w:t>
            </w:r>
          </w:p>
        </w:tc>
        <w:tc>
          <w:tcPr>
            <w:tcW w:w="3694" w:type="dxa"/>
            <w:tcBorders>
              <w:top w:val="single" w:sz="4" w:space="0" w:color="auto"/>
              <w:left w:val="single" w:sz="4" w:space="0" w:color="auto"/>
              <w:bottom w:val="single" w:sz="4" w:space="0" w:color="auto"/>
            </w:tcBorders>
            <w:shd w:val="clear" w:color="auto" w:fill="FFFFFF"/>
            <w:vAlign w:val="bottom"/>
          </w:tcPr>
          <w:p w14:paraId="2C5910C7" w14:textId="77777777" w:rsidR="00B37AE0" w:rsidRPr="00D7204B" w:rsidRDefault="00B37AE0" w:rsidP="00E90B24">
            <w:pPr>
              <w:rPr>
                <w:rFonts w:ascii="Trebuchet MS" w:hAnsi="Trebuchet MS"/>
                <w:sz w:val="18"/>
                <w:szCs w:val="18"/>
              </w:rPr>
            </w:pPr>
            <w:r w:rsidRPr="00D7204B">
              <w:rPr>
                <w:rFonts w:ascii="Trebuchet MS" w:hAnsi="Trebuchet MS"/>
                <w:sz w:val="18"/>
                <w:szCs w:val="18"/>
              </w:rPr>
              <w:t xml:space="preserve">Vej krydser vandløb, åbent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6FE57BD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51CC768A"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Vejmidte og vandløbsmidte, åbent krydser hinanden eller er tættere end 5 meter</w:t>
            </w:r>
          </w:p>
        </w:tc>
      </w:tr>
      <w:tr w:rsidR="00B37AE0" w:rsidRPr="0051728E" w14:paraId="2FD32681"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2977F774"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14</w:t>
            </w:r>
          </w:p>
        </w:tc>
        <w:tc>
          <w:tcPr>
            <w:tcW w:w="3694" w:type="dxa"/>
            <w:tcBorders>
              <w:top w:val="single" w:sz="4" w:space="0" w:color="auto"/>
              <w:left w:val="single" w:sz="4" w:space="0" w:color="auto"/>
              <w:bottom w:val="single" w:sz="4" w:space="0" w:color="auto"/>
            </w:tcBorders>
            <w:shd w:val="clear" w:color="auto" w:fill="FFFFFF"/>
            <w:vAlign w:val="bottom"/>
          </w:tcPr>
          <w:p w14:paraId="7A5CF6FA" w14:textId="77777777" w:rsidR="00B37AE0" w:rsidRPr="00D7204B" w:rsidRDefault="00B37AE0" w:rsidP="00E90B24">
            <w:pPr>
              <w:rPr>
                <w:rFonts w:ascii="Trebuchet MS" w:hAnsi="Trebuchet MS"/>
                <w:sz w:val="18"/>
                <w:szCs w:val="18"/>
              </w:rPr>
            </w:pPr>
            <w:r w:rsidRPr="00D7204B">
              <w:rPr>
                <w:rFonts w:ascii="Trebuchet MS" w:hAnsi="Trebuchet MS"/>
                <w:sz w:val="18"/>
                <w:szCs w:val="18"/>
              </w:rPr>
              <w:t xml:space="preserve">Vej krydser vandløb, rørlagt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B7BCCDB"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76EC6F3"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Vejmidte og vandløbsmidte, rørlagt krydser hinanden eller er tættere end 5 meter</w:t>
            </w:r>
          </w:p>
        </w:tc>
      </w:tr>
      <w:tr w:rsidR="00B37AE0" w:rsidRPr="0051728E" w14:paraId="1528E048"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5278EE9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15</w:t>
            </w:r>
          </w:p>
        </w:tc>
        <w:tc>
          <w:tcPr>
            <w:tcW w:w="3694" w:type="dxa"/>
            <w:tcBorders>
              <w:top w:val="single" w:sz="4" w:space="0" w:color="auto"/>
              <w:left w:val="single" w:sz="4" w:space="0" w:color="auto"/>
              <w:bottom w:val="single" w:sz="4" w:space="0" w:color="auto"/>
            </w:tcBorders>
            <w:shd w:val="clear" w:color="auto" w:fill="FFFFFF"/>
            <w:vAlign w:val="bottom"/>
          </w:tcPr>
          <w:p w14:paraId="0466EF6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Brønd rørlagt vandløb</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BFA16C1"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4447E4FF"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Fritliggende brønddæksel til et rørlagt vandløb</w:t>
            </w:r>
          </w:p>
        </w:tc>
      </w:tr>
      <w:tr w:rsidR="000F2AFE" w:rsidRPr="00E5718A" w14:paraId="6A8E6F30" w14:textId="77777777" w:rsidTr="00D6791D">
        <w:trPr>
          <w:trHeight w:hRule="exact" w:val="510"/>
        </w:trPr>
        <w:tc>
          <w:tcPr>
            <w:tcW w:w="1801" w:type="dxa"/>
            <w:tcBorders>
              <w:top w:val="single" w:sz="4" w:space="0" w:color="auto"/>
              <w:left w:val="single" w:sz="4" w:space="0" w:color="auto"/>
              <w:bottom w:val="single" w:sz="4" w:space="0" w:color="auto"/>
              <w:right w:val="single" w:sz="4" w:space="0" w:color="auto"/>
            </w:tcBorders>
            <w:shd w:val="clear" w:color="auto" w:fill="D9D9D9"/>
            <w:vAlign w:val="center"/>
          </w:tcPr>
          <w:p w14:paraId="5C30F53C" w14:textId="77777777" w:rsidR="000F2AFE" w:rsidRPr="00E6255A" w:rsidRDefault="000F2AFE" w:rsidP="00D6791D">
            <w:pPr>
              <w:jc w:val="center"/>
              <w:rPr>
                <w:rFonts w:ascii="Trebuchet MS" w:hAnsi="Trebuchet MS"/>
                <w:sz w:val="18"/>
                <w:szCs w:val="18"/>
              </w:rPr>
            </w:pPr>
            <w:r w:rsidRPr="00E6255A">
              <w:rPr>
                <w:rFonts w:ascii="Trebuchet MS" w:hAnsi="Trebuchet MS"/>
                <w:sz w:val="18"/>
                <w:szCs w:val="18"/>
              </w:rPr>
              <w:t>16</w:t>
            </w:r>
          </w:p>
        </w:tc>
        <w:tc>
          <w:tcPr>
            <w:tcW w:w="3694" w:type="dxa"/>
            <w:tcBorders>
              <w:top w:val="single" w:sz="4" w:space="0" w:color="auto"/>
              <w:left w:val="single" w:sz="4" w:space="0" w:color="auto"/>
              <w:bottom w:val="single" w:sz="4" w:space="0" w:color="auto"/>
            </w:tcBorders>
            <w:shd w:val="clear" w:color="auto" w:fill="FFFFFF"/>
            <w:vAlign w:val="center"/>
          </w:tcPr>
          <w:p w14:paraId="5D3CD8C9" w14:textId="77777777" w:rsidR="000F2AFE" w:rsidRPr="00E6255A" w:rsidRDefault="000F2AFE" w:rsidP="0028760E">
            <w:pPr>
              <w:rPr>
                <w:rFonts w:ascii="Trebuchet MS" w:hAnsi="Trebuchet MS"/>
                <w:sz w:val="18"/>
                <w:szCs w:val="18"/>
              </w:rPr>
            </w:pPr>
            <w:proofErr w:type="spellStart"/>
            <w:r w:rsidRPr="00E6255A">
              <w:rPr>
                <w:rFonts w:ascii="Trebuchet MS" w:hAnsi="Trebuchet MS"/>
                <w:sz w:val="18"/>
                <w:szCs w:val="18"/>
              </w:rPr>
              <w:t>Stigerør</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14:paraId="025576A2" w14:textId="77777777" w:rsidR="000F2AFE" w:rsidRPr="00E6255A" w:rsidRDefault="005E2095" w:rsidP="0028760E">
            <w:pPr>
              <w:jc w:val="center"/>
              <w:rPr>
                <w:rFonts w:ascii="Trebuchet MS" w:hAnsi="Trebuchet MS"/>
                <w:sz w:val="18"/>
                <w:szCs w:val="18"/>
              </w:rPr>
            </w:pPr>
            <w:r w:rsidRPr="00E6255A">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23B4CFA3" w14:textId="77777777" w:rsidR="000F2AFE" w:rsidRPr="00E6255A" w:rsidRDefault="0028760E" w:rsidP="0028760E">
            <w:pPr>
              <w:rPr>
                <w:rFonts w:ascii="Trebuchet MS" w:hAnsi="Trebuchet MS" w:cs="Trebuchet MS"/>
                <w:sz w:val="18"/>
                <w:szCs w:val="18"/>
              </w:rPr>
            </w:pPr>
            <w:r w:rsidRPr="00E6255A">
              <w:rPr>
                <w:rFonts w:ascii="Trebuchet MS" w:hAnsi="Trebuchet MS" w:cs="Trebuchet MS"/>
                <w:sz w:val="18"/>
                <w:szCs w:val="18"/>
              </w:rPr>
              <w:t xml:space="preserve">Fast </w:t>
            </w:r>
            <w:proofErr w:type="gramStart"/>
            <w:r w:rsidRPr="00E6255A">
              <w:rPr>
                <w:rFonts w:ascii="Trebuchet MS" w:hAnsi="Trebuchet MS" w:cs="Trebuchet MS"/>
                <w:sz w:val="18"/>
                <w:szCs w:val="18"/>
              </w:rPr>
              <w:t>rør installation</w:t>
            </w:r>
            <w:proofErr w:type="gramEnd"/>
            <w:r w:rsidRPr="00E6255A">
              <w:rPr>
                <w:rFonts w:ascii="Trebuchet MS" w:hAnsi="Trebuchet MS" w:cs="Trebuchet MS"/>
                <w:sz w:val="18"/>
                <w:szCs w:val="18"/>
              </w:rPr>
              <w:t xml:space="preserve"> i eller ved en bygning/område, som gør det muligt hurtigt og sikkert at få bragt slukningsvand frem til faste aftapningssteder</w:t>
            </w:r>
          </w:p>
        </w:tc>
      </w:tr>
      <w:tr w:rsidR="00B37AE0" w:rsidRPr="0051728E" w14:paraId="07A606B5"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54C868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98</w:t>
            </w:r>
          </w:p>
        </w:tc>
        <w:tc>
          <w:tcPr>
            <w:tcW w:w="3694" w:type="dxa"/>
            <w:tcBorders>
              <w:top w:val="single" w:sz="4" w:space="0" w:color="auto"/>
              <w:left w:val="single" w:sz="4" w:space="0" w:color="auto"/>
              <w:bottom w:val="single" w:sz="4" w:space="0" w:color="auto"/>
            </w:tcBorders>
            <w:shd w:val="clear" w:color="auto" w:fill="FFFFFF"/>
            <w:vAlign w:val="bottom"/>
          </w:tcPr>
          <w:p w14:paraId="13D13605"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 xml:space="preserve">Andet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C121CFB" w14:textId="77777777" w:rsidR="00B37AE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DEEA7BE" w14:textId="77777777" w:rsidR="00B37AE0" w:rsidRPr="007E0FF5" w:rsidRDefault="00B37AE0" w:rsidP="00614ABE">
            <w:pPr>
              <w:rPr>
                <w:rFonts w:ascii="Trebuchet MS" w:hAnsi="Trebuchet MS" w:cs="Trebuchet MS"/>
                <w:sz w:val="18"/>
                <w:szCs w:val="18"/>
              </w:rPr>
            </w:pPr>
            <w:r w:rsidRPr="007E0FF5">
              <w:rPr>
                <w:rFonts w:ascii="Trebuchet MS" w:hAnsi="Trebuchet MS" w:cs="Trebuchet MS"/>
                <w:sz w:val="18"/>
                <w:szCs w:val="18"/>
              </w:rPr>
              <w:t>Andet</w:t>
            </w:r>
          </w:p>
        </w:tc>
      </w:tr>
      <w:tr w:rsidR="00B37AE0" w:rsidRPr="0051728E" w14:paraId="60CF1D9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075C09B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99</w:t>
            </w:r>
          </w:p>
        </w:tc>
        <w:tc>
          <w:tcPr>
            <w:tcW w:w="3694" w:type="dxa"/>
            <w:tcBorders>
              <w:top w:val="single" w:sz="4" w:space="0" w:color="auto"/>
              <w:left w:val="single" w:sz="4" w:space="0" w:color="auto"/>
              <w:bottom w:val="single" w:sz="4" w:space="0" w:color="auto"/>
            </w:tcBorders>
            <w:shd w:val="clear" w:color="auto" w:fill="FFFFFF"/>
            <w:vAlign w:val="bottom"/>
          </w:tcPr>
          <w:p w14:paraId="70ECD77D"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Ukendt</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4913D0D8" w14:textId="77777777" w:rsidR="00B37AE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183FC0AB" w14:textId="77777777" w:rsidR="00B37AE0" w:rsidRPr="007E0FF5" w:rsidRDefault="00B37AE0" w:rsidP="00614ABE">
            <w:pPr>
              <w:rPr>
                <w:rFonts w:ascii="Trebuchet MS" w:hAnsi="Trebuchet MS" w:cs="Trebuchet MS"/>
                <w:sz w:val="18"/>
                <w:szCs w:val="18"/>
              </w:rPr>
            </w:pPr>
            <w:r>
              <w:rPr>
                <w:rFonts w:ascii="Trebuchet MS" w:hAnsi="Trebuchet MS" w:cs="Trebuchet MS"/>
                <w:sz w:val="18"/>
                <w:szCs w:val="18"/>
              </w:rPr>
              <w:t>Manglende viden</w:t>
            </w:r>
          </w:p>
        </w:tc>
      </w:tr>
    </w:tbl>
    <w:p w14:paraId="0B48D08F" w14:textId="77777777" w:rsidR="005F7816" w:rsidRDefault="005F7816">
      <w:pPr>
        <w:rPr>
          <w:rFonts w:ascii="Trebuchet MS" w:hAnsi="Trebuchet MS" w:cs="Arial"/>
          <w:b/>
          <w:bCs/>
          <w:kern w:val="32"/>
          <w:sz w:val="40"/>
          <w:szCs w:val="32"/>
        </w:rPr>
      </w:pPr>
      <w:r>
        <w:rPr>
          <w:b/>
        </w:rPr>
        <w:br w:type="page"/>
      </w:r>
    </w:p>
    <w:p w14:paraId="0375C1B0" w14:textId="77777777" w:rsidR="00E7755E" w:rsidRDefault="00E7755E" w:rsidP="00E7755E">
      <w:pPr>
        <w:pStyle w:val="Overskrift2"/>
        <w:rPr>
          <w:kern w:val="32"/>
        </w:rPr>
      </w:pPr>
      <w:bookmarkStart w:id="486" w:name="_Toc63351523"/>
      <w:r>
        <w:rPr>
          <w:kern w:val="32"/>
        </w:rPr>
        <w:lastRenderedPageBreak/>
        <w:t>5.12.19</w:t>
      </w:r>
      <w:r w:rsidRPr="00066C65">
        <w:rPr>
          <w:kern w:val="32"/>
        </w:rPr>
        <w:t xml:space="preserve"> </w:t>
      </w:r>
      <w:bookmarkStart w:id="487" w:name="_Hlk59517433"/>
      <w:r>
        <w:rPr>
          <w:kern w:val="32"/>
        </w:rPr>
        <w:t>Brand- og redningsareal</w:t>
      </w:r>
      <w:r w:rsidRPr="00066C65">
        <w:rPr>
          <w:kern w:val="32"/>
        </w:rPr>
        <w:t xml:space="preserve"> (</w:t>
      </w:r>
      <w:r>
        <w:rPr>
          <w:kern w:val="32"/>
        </w:rPr>
        <w:t>6118</w:t>
      </w:r>
      <w:r w:rsidRPr="00066C65">
        <w:rPr>
          <w:kern w:val="32"/>
        </w:rPr>
        <w:t>)</w:t>
      </w:r>
      <w:bookmarkEnd w:id="486"/>
      <w:r w:rsidRPr="007C3785">
        <w:rPr>
          <w:kern w:val="32"/>
        </w:rPr>
        <w:t xml:space="preserve"> </w:t>
      </w:r>
      <w:bookmarkEnd w:id="48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36"/>
        <w:gridCol w:w="1155"/>
        <w:gridCol w:w="1356"/>
        <w:gridCol w:w="1478"/>
        <w:gridCol w:w="2720"/>
      </w:tblGrid>
      <w:tr w:rsidR="00E7755E" w:rsidRPr="0051728E" w14:paraId="7B5443BF" w14:textId="77777777" w:rsidTr="006A43F1">
        <w:tc>
          <w:tcPr>
            <w:tcW w:w="2071" w:type="dxa"/>
            <w:tcBorders>
              <w:bottom w:val="single" w:sz="4" w:space="0" w:color="auto"/>
            </w:tcBorders>
            <w:shd w:val="clear" w:color="auto" w:fill="D9D9D9"/>
            <w:vAlign w:val="center"/>
          </w:tcPr>
          <w:p w14:paraId="57943834" w14:textId="77777777" w:rsidR="00E7755E" w:rsidRPr="009367BB" w:rsidRDefault="00E7755E" w:rsidP="006A43F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36" w:type="dxa"/>
            <w:tcBorders>
              <w:bottom w:val="single" w:sz="4" w:space="0" w:color="auto"/>
            </w:tcBorders>
            <w:shd w:val="clear" w:color="auto" w:fill="D9D9D9"/>
            <w:vAlign w:val="center"/>
          </w:tcPr>
          <w:p w14:paraId="6C3D16BA"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E9DD6BA"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84392D6"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364D98F" w14:textId="77777777" w:rsidR="00E7755E" w:rsidRPr="009367BB" w:rsidRDefault="00E7755E" w:rsidP="006A43F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EFB172B"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720" w:type="dxa"/>
            <w:shd w:val="clear" w:color="auto" w:fill="D9D9D9"/>
            <w:vAlign w:val="center"/>
          </w:tcPr>
          <w:p w14:paraId="31B4ACC1"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Eksempel</w:t>
            </w:r>
          </w:p>
        </w:tc>
      </w:tr>
      <w:tr w:rsidR="00E7755E" w:rsidRPr="00CE1917" w14:paraId="0FAC18A7"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AB7FC35" w14:textId="77777777" w:rsidR="00E7755E" w:rsidRPr="005327CA" w:rsidRDefault="00E7755E" w:rsidP="006A43F1">
            <w:pPr>
              <w:rPr>
                <w:rFonts w:ascii="Trebuchet MS" w:hAnsi="Trebuchet MS"/>
                <w:sz w:val="18"/>
                <w:szCs w:val="18"/>
              </w:rPr>
            </w:pPr>
            <w:proofErr w:type="spellStart"/>
            <w:r w:rsidRPr="005327CA">
              <w:rPr>
                <w:rFonts w:ascii="Trebuchet MS" w:hAnsi="Trebuchet MS"/>
                <w:sz w:val="18"/>
                <w:szCs w:val="18"/>
              </w:rPr>
              <w:t>red</w:t>
            </w:r>
            <w:r>
              <w:rPr>
                <w:rFonts w:ascii="Trebuchet MS" w:hAnsi="Trebuchet MS"/>
                <w:sz w:val="18"/>
                <w:szCs w:val="18"/>
              </w:rPr>
              <w:t>area</w:t>
            </w:r>
            <w:r w:rsidRPr="005327CA">
              <w:rPr>
                <w:rFonts w:ascii="Trebuchet MS" w:hAnsi="Trebuchet MS"/>
                <w:sz w:val="18"/>
                <w:szCs w:val="18"/>
              </w:rPr>
              <w:t>_type_kode</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2F5366D4" w14:textId="77777777" w:rsidR="00E7755E" w:rsidRPr="005327CA" w:rsidRDefault="00E7755E" w:rsidP="006A43F1">
            <w:pPr>
              <w:rPr>
                <w:rFonts w:ascii="Trebuchet MS" w:hAnsi="Trebuchet MS"/>
                <w:sz w:val="18"/>
                <w:szCs w:val="18"/>
              </w:rPr>
            </w:pPr>
            <w:r>
              <w:rPr>
                <w:rFonts w:ascii="Trebuchet MS" w:hAnsi="Trebuchet MS"/>
                <w:sz w:val="18"/>
                <w:szCs w:val="18"/>
              </w:rPr>
              <w:t>Kode for type af brand- og redningsareal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D9CAA3C"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E3B83C1"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1-9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7C3A79A6"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A59BCC7"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1</w:t>
            </w:r>
          </w:p>
        </w:tc>
      </w:tr>
      <w:tr w:rsidR="00E7755E" w:rsidRPr="00CE1917" w14:paraId="78312ED2"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583A89E5" w14:textId="77777777" w:rsidR="00E7755E" w:rsidRPr="005327CA" w:rsidRDefault="00E7755E" w:rsidP="006A43F1">
            <w:pPr>
              <w:rPr>
                <w:rFonts w:ascii="Trebuchet MS" w:hAnsi="Trebuchet MS"/>
                <w:sz w:val="18"/>
                <w:szCs w:val="18"/>
              </w:rPr>
            </w:pPr>
            <w:proofErr w:type="spellStart"/>
            <w:r>
              <w:rPr>
                <w:rFonts w:ascii="Trebuchet MS" w:hAnsi="Trebuchet MS"/>
                <w:sz w:val="18"/>
                <w:szCs w:val="18"/>
              </w:rPr>
              <w:t>redarea</w:t>
            </w:r>
            <w:r w:rsidRPr="005327CA">
              <w:rPr>
                <w:rFonts w:ascii="Trebuchet MS" w:hAnsi="Trebuchet MS"/>
                <w:sz w:val="18"/>
                <w:szCs w:val="18"/>
              </w:rPr>
              <w:t>_type</w:t>
            </w:r>
            <w:proofErr w:type="spellEnd"/>
          </w:p>
        </w:tc>
        <w:tc>
          <w:tcPr>
            <w:tcW w:w="4936" w:type="dxa"/>
            <w:tcBorders>
              <w:top w:val="single" w:sz="4" w:space="0" w:color="auto"/>
              <w:left w:val="single" w:sz="4" w:space="0" w:color="auto"/>
              <w:bottom w:val="nil"/>
              <w:right w:val="single" w:sz="4" w:space="0" w:color="auto"/>
            </w:tcBorders>
            <w:shd w:val="clear" w:color="auto" w:fill="99CCFF"/>
            <w:vAlign w:val="bottom"/>
          </w:tcPr>
          <w:p w14:paraId="58C8FE1E"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 xml:space="preserve">Type af </w:t>
            </w:r>
            <w:r>
              <w:rPr>
                <w:rFonts w:ascii="Trebuchet MS" w:hAnsi="Trebuchet MS"/>
                <w:sz w:val="18"/>
                <w:szCs w:val="18"/>
              </w:rPr>
              <w:t>brand- og redningsareal</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1C99C44"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E7CAE9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0-15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304311E1"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1811A69A" w14:textId="77777777" w:rsidR="00E7755E" w:rsidRPr="005327CA" w:rsidRDefault="00E7755E" w:rsidP="006A43F1">
            <w:pPr>
              <w:rPr>
                <w:rFonts w:ascii="Trebuchet MS" w:hAnsi="Trebuchet MS" w:cs="Trebuchet MS"/>
                <w:sz w:val="18"/>
                <w:szCs w:val="18"/>
              </w:rPr>
            </w:pPr>
            <w:r>
              <w:rPr>
                <w:rFonts w:ascii="Trebuchet MS" w:hAnsi="Trebuchet MS"/>
                <w:sz w:val="18"/>
                <w:szCs w:val="18"/>
              </w:rPr>
              <w:t>Brand</w:t>
            </w:r>
            <w:r w:rsidRPr="005327CA">
              <w:rPr>
                <w:rFonts w:ascii="Trebuchet MS" w:hAnsi="Trebuchet MS"/>
                <w:sz w:val="18"/>
                <w:szCs w:val="18"/>
              </w:rPr>
              <w:t>vej</w:t>
            </w:r>
          </w:p>
        </w:tc>
      </w:tr>
      <w:tr w:rsidR="00E7755E" w:rsidRPr="00CE1917" w14:paraId="0BBB831B" w14:textId="77777777" w:rsidTr="006A43F1">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11DE1611" w14:textId="77777777" w:rsidR="00E7755E" w:rsidRPr="00BB7EB0" w:rsidRDefault="00E7755E" w:rsidP="006A43F1">
            <w:pPr>
              <w:rPr>
                <w:rFonts w:ascii="Trebuchet MS" w:hAnsi="Trebuchet MS"/>
                <w:sz w:val="18"/>
                <w:szCs w:val="18"/>
              </w:rPr>
            </w:pPr>
            <w:proofErr w:type="spellStart"/>
            <w:r w:rsidRPr="00BB7EB0">
              <w:rPr>
                <w:rFonts w:ascii="Trebuchet MS" w:hAnsi="Trebuchet MS"/>
                <w:sz w:val="18"/>
                <w:szCs w:val="18"/>
              </w:rPr>
              <w:t>rednarea_underomr</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FFFFFF"/>
            <w:vAlign w:val="bottom"/>
          </w:tcPr>
          <w:p w14:paraId="100153AF"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 xml:space="preserve">lokal inddeling af </w:t>
            </w:r>
            <w:proofErr w:type="spellStart"/>
            <w:r w:rsidRPr="005327CA">
              <w:rPr>
                <w:rFonts w:ascii="Trebuchet MS" w:hAnsi="Trebuchet MS"/>
                <w:sz w:val="18"/>
                <w:szCs w:val="18"/>
              </w:rPr>
              <w:t>omr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DF41B52"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8C8DBD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0-20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0CA7037B"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7E3D2B85"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SKB Vest 01</w:t>
            </w:r>
          </w:p>
        </w:tc>
      </w:tr>
      <w:tr w:rsidR="00E7755E" w:rsidRPr="00CE1917" w14:paraId="0B9FF8C7"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7C2E6AFC" w14:textId="77777777" w:rsidR="00E7755E" w:rsidRPr="005A6645" w:rsidRDefault="00E7755E" w:rsidP="006A43F1">
            <w:pPr>
              <w:rPr>
                <w:rFonts w:ascii="Trebuchet MS" w:hAnsi="Trebuchet MS"/>
                <w:sz w:val="18"/>
                <w:szCs w:val="18"/>
              </w:rPr>
            </w:pPr>
            <w:proofErr w:type="spellStart"/>
            <w:r w:rsidRPr="005A6645">
              <w:rPr>
                <w:rFonts w:ascii="Trebuchet MS" w:hAnsi="Trebuchet MS"/>
                <w:sz w:val="18"/>
                <w:szCs w:val="18"/>
              </w:rPr>
              <w:t>bygn_kompleks</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1BCB5124"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Navn på bygningskompleks</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F494D6"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EFECFDF"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079A111"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2524B0D1"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Gl. Rye Skole</w:t>
            </w:r>
          </w:p>
        </w:tc>
      </w:tr>
      <w:tr w:rsidR="00E7755E" w:rsidRPr="00CE1917" w14:paraId="0F0B7D66"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3179C46" w14:textId="77777777" w:rsidR="00E7755E" w:rsidRPr="005A6645" w:rsidRDefault="00E7755E" w:rsidP="006A43F1">
            <w:pPr>
              <w:rPr>
                <w:rFonts w:ascii="Trebuchet MS" w:hAnsi="Trebuchet MS"/>
                <w:sz w:val="18"/>
                <w:szCs w:val="18"/>
              </w:rPr>
            </w:pPr>
            <w:proofErr w:type="spellStart"/>
            <w:r w:rsidRPr="005A6645">
              <w:rPr>
                <w:rFonts w:ascii="Trebuchet MS" w:hAnsi="Trebuchet MS"/>
                <w:sz w:val="18"/>
                <w:szCs w:val="18"/>
              </w:rPr>
              <w:t>byg_sag_nr</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0BD2E2D4"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Byggesagsnummer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45497BD"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4DF465"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45A58C26"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AFE7640" w14:textId="77777777" w:rsidR="00E7755E" w:rsidRPr="00261F08" w:rsidRDefault="00E7755E" w:rsidP="006A43F1">
            <w:pPr>
              <w:rPr>
                <w:rFonts w:ascii="Trebuchet MS" w:hAnsi="Trebuchet MS" w:cs="Trebuchet MS"/>
                <w:sz w:val="18"/>
                <w:szCs w:val="18"/>
                <w:highlight w:val="yellow"/>
              </w:rPr>
            </w:pPr>
          </w:p>
        </w:tc>
      </w:tr>
      <w:tr w:rsidR="00E7755E" w:rsidRPr="00353B49" w14:paraId="1FA4C641"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6D6672E"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A41213C"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27A193DB"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0F565BB8"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F096CD8"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232695" w14:paraId="3CCF1E82"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CB1F5EC" w14:textId="77777777" w:rsidR="00E7755E" w:rsidRPr="00E07F24" w:rsidRDefault="00E7755E" w:rsidP="006A43F1">
            <w:pPr>
              <w:rPr>
                <w:rFonts w:ascii="Trebuchet MS" w:hAnsi="Trebuchet MS" w:cs="Trebuchet MS"/>
                <w:sz w:val="18"/>
                <w:szCs w:val="18"/>
              </w:rPr>
            </w:pPr>
            <w:proofErr w:type="spellStart"/>
            <w:r w:rsidRPr="00E07F24">
              <w:rPr>
                <w:rFonts w:ascii="Trebuchet MS" w:hAnsi="Trebuchet MS" w:cs="Trebuchet MS"/>
                <w:sz w:val="18"/>
                <w:szCs w:val="18"/>
              </w:rPr>
              <w:t>cvf_vejkode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23455DF" w14:textId="77777777" w:rsidR="00E7755E" w:rsidRPr="00E07F24" w:rsidRDefault="00E7755E" w:rsidP="006A43F1">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E7755E" w:rsidRPr="00353B49" w14:paraId="03429511"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0D23A8A" w14:textId="77777777" w:rsidR="00E7755E" w:rsidRPr="00353B49" w:rsidRDefault="00E7755E" w:rsidP="006A43F1">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C1CADC1"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326BB29B"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C5D5963" w14:textId="77777777" w:rsidR="00E7755E" w:rsidRPr="00353B49" w:rsidRDefault="00E7755E" w:rsidP="006A43F1">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43AE4E4"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210FE7F0"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8AFAB7D" w14:textId="77777777" w:rsidR="00E7755E" w:rsidRPr="00353B49" w:rsidRDefault="00E7755E" w:rsidP="006A43F1">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3652C9AE"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29D48EE5"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0F51C12B" w14:textId="6EF5EF23" w:rsidR="002130D3" w:rsidRPr="002130D3" w:rsidRDefault="002130D3" w:rsidP="006A43F1">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E6C3FB3" w14:textId="6BE40ADF" w:rsidR="002130D3" w:rsidRPr="002130D3" w:rsidRDefault="002130D3" w:rsidP="006A43F1">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E7755E" w:rsidRPr="00CE1917" w14:paraId="500FD27B" w14:textId="77777777" w:rsidTr="006A43F1">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7A419FD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link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29E5AD7" w14:textId="77777777" w:rsidR="00E7755E" w:rsidRPr="005327CA"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51728E" w14:paraId="52C94EAB" w14:textId="77777777" w:rsidTr="006A43F1">
        <w:trPr>
          <w:trHeight w:hRule="exact" w:val="255"/>
        </w:trPr>
        <w:tc>
          <w:tcPr>
            <w:tcW w:w="13716" w:type="dxa"/>
            <w:gridSpan w:val="6"/>
            <w:tcBorders>
              <w:top w:val="single" w:sz="4" w:space="0" w:color="auto"/>
              <w:left w:val="nil"/>
              <w:bottom w:val="nil"/>
              <w:right w:val="nil"/>
            </w:tcBorders>
            <w:shd w:val="clear" w:color="auto" w:fill="99CCFF"/>
            <w:vAlign w:val="bottom"/>
          </w:tcPr>
          <w:p w14:paraId="0A0A9380" w14:textId="77777777" w:rsidR="00E7755E" w:rsidRPr="009367BB" w:rsidRDefault="00E7755E" w:rsidP="006A43F1">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E7755E" w:rsidRPr="0051728E" w14:paraId="022CDADB" w14:textId="77777777" w:rsidTr="006A43F1">
        <w:trPr>
          <w:trHeight w:hRule="exact" w:val="255"/>
        </w:trPr>
        <w:tc>
          <w:tcPr>
            <w:tcW w:w="13716" w:type="dxa"/>
            <w:gridSpan w:val="6"/>
            <w:tcBorders>
              <w:top w:val="nil"/>
              <w:left w:val="nil"/>
              <w:bottom w:val="nil"/>
              <w:right w:val="nil"/>
            </w:tcBorders>
            <w:shd w:val="clear" w:color="auto" w:fill="97DDBA"/>
            <w:vAlign w:val="bottom"/>
          </w:tcPr>
          <w:p w14:paraId="0FDBE6AB" w14:textId="77777777" w:rsidR="00E7755E" w:rsidRDefault="00E7755E" w:rsidP="006A43F1">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DD4C7E6" w14:textId="77777777" w:rsidR="00E7755E" w:rsidRDefault="00E7755E" w:rsidP="00E7755E">
      <w:pPr>
        <w:pStyle w:val="Overskrift6"/>
      </w:pPr>
      <w:r>
        <w:t>5.12.19.1</w:t>
      </w:r>
      <w:r w:rsidRPr="00A32757">
        <w:t xml:space="preserve"> </w:t>
      </w:r>
      <w:r>
        <w:t>Metadata</w:t>
      </w:r>
      <w:r w:rsidRPr="0031126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7755E" w:rsidRPr="0051728E" w14:paraId="7C43CCB1" w14:textId="77777777" w:rsidTr="006A43F1">
        <w:trPr>
          <w:trHeight w:hRule="exact" w:val="255"/>
        </w:trPr>
        <w:tc>
          <w:tcPr>
            <w:tcW w:w="2235" w:type="dxa"/>
            <w:shd w:val="clear" w:color="auto" w:fill="D9D9D9"/>
            <w:vAlign w:val="bottom"/>
          </w:tcPr>
          <w:p w14:paraId="370568D9"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5941057" w14:textId="77777777" w:rsidR="00E7755E" w:rsidRPr="00FE3FC3" w:rsidRDefault="00E7755E" w:rsidP="006A43F1">
            <w:pPr>
              <w:rPr>
                <w:rFonts w:ascii="Trebuchet MS" w:hAnsi="Trebuchet MS" w:cs="Trebuchet MS"/>
                <w:bCs/>
                <w:sz w:val="18"/>
                <w:szCs w:val="18"/>
              </w:rPr>
            </w:pPr>
            <w:r w:rsidRPr="00FE3FC3">
              <w:rPr>
                <w:rFonts w:ascii="Trebuchet MS" w:hAnsi="Trebuchet MS" w:cs="Trebuchet MS"/>
                <w:b/>
                <w:bCs/>
                <w:sz w:val="18"/>
                <w:szCs w:val="18"/>
              </w:rPr>
              <w:t>Beskrivelse</w:t>
            </w:r>
          </w:p>
        </w:tc>
      </w:tr>
      <w:tr w:rsidR="00E7755E" w:rsidRPr="0051728E" w14:paraId="3E1F4108" w14:textId="77777777" w:rsidTr="006A43F1">
        <w:trPr>
          <w:trHeight w:hRule="exact" w:val="255"/>
        </w:trPr>
        <w:tc>
          <w:tcPr>
            <w:tcW w:w="2235" w:type="dxa"/>
            <w:shd w:val="clear" w:color="auto" w:fill="E0E0E0"/>
            <w:vAlign w:val="bottom"/>
          </w:tcPr>
          <w:p w14:paraId="5010A281"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937009D" w14:textId="77777777" w:rsidR="00E7755E" w:rsidRPr="00901641" w:rsidRDefault="00E7755E" w:rsidP="006A43F1">
            <w:pPr>
              <w:rPr>
                <w:rFonts w:ascii="Trebuchet MS" w:hAnsi="Trebuchet MS" w:cs="Trebuchet MS"/>
                <w:sz w:val="18"/>
                <w:szCs w:val="18"/>
              </w:rPr>
            </w:pPr>
            <w:r w:rsidRPr="00FA41CB">
              <w:rPr>
                <w:rFonts w:ascii="Trebuchet MS" w:hAnsi="Trebuchet MS" w:cs="Trebuchet MS"/>
                <w:sz w:val="18"/>
                <w:szCs w:val="18"/>
              </w:rPr>
              <w:t>Brand- og redningsareal</w:t>
            </w:r>
          </w:p>
        </w:tc>
      </w:tr>
      <w:tr w:rsidR="00E7755E" w:rsidRPr="0051728E" w14:paraId="6F67F9CC" w14:textId="77777777" w:rsidTr="006A43F1">
        <w:trPr>
          <w:trHeight w:hRule="exact" w:val="255"/>
        </w:trPr>
        <w:tc>
          <w:tcPr>
            <w:tcW w:w="2235" w:type="dxa"/>
            <w:shd w:val="clear" w:color="auto" w:fill="E0E0E0"/>
            <w:vAlign w:val="bottom"/>
          </w:tcPr>
          <w:p w14:paraId="500E9A02"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B373137" w14:textId="77777777" w:rsidR="00E7755E" w:rsidRDefault="00E7755E" w:rsidP="006A43F1">
            <w:pPr>
              <w:rPr>
                <w:rFonts w:ascii="Trebuchet MS" w:hAnsi="Trebuchet MS"/>
                <w:sz w:val="18"/>
                <w:szCs w:val="18"/>
              </w:rPr>
            </w:pPr>
            <w:r>
              <w:rPr>
                <w:rFonts w:ascii="Trebuchet MS" w:hAnsi="Trebuchet MS"/>
                <w:sz w:val="18"/>
                <w:szCs w:val="18"/>
              </w:rPr>
              <w:t>6118</w:t>
            </w:r>
          </w:p>
        </w:tc>
      </w:tr>
      <w:tr w:rsidR="00E7755E" w:rsidRPr="0051728E" w14:paraId="3A867C7B" w14:textId="77777777" w:rsidTr="006A43F1">
        <w:trPr>
          <w:trHeight w:hRule="exact" w:val="255"/>
        </w:trPr>
        <w:tc>
          <w:tcPr>
            <w:tcW w:w="2235" w:type="dxa"/>
            <w:shd w:val="clear" w:color="auto" w:fill="E0E0E0"/>
            <w:vAlign w:val="bottom"/>
          </w:tcPr>
          <w:p w14:paraId="02E6F9C1"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2081124"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Særlige veje, som beredskabet skal/kan benytte i tilfælde af brand/redning m.m. ved bebyggelser og i det åbne land.</w:t>
            </w:r>
          </w:p>
        </w:tc>
      </w:tr>
      <w:tr w:rsidR="00E7755E" w:rsidRPr="0051728E" w14:paraId="1ED9BE8C" w14:textId="77777777" w:rsidTr="006A43F1">
        <w:trPr>
          <w:trHeight w:hRule="exact" w:val="255"/>
        </w:trPr>
        <w:tc>
          <w:tcPr>
            <w:tcW w:w="2235" w:type="dxa"/>
            <w:shd w:val="clear" w:color="auto" w:fill="E0E0E0"/>
            <w:vAlign w:val="bottom"/>
          </w:tcPr>
          <w:p w14:paraId="54624264"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899C9A6"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Særlige veje, som beredskabet skal/kan benytte i tilfælde af brand/redning m.m. ved bebyggelser og i det åbne land.</w:t>
            </w:r>
          </w:p>
        </w:tc>
      </w:tr>
      <w:tr w:rsidR="00E7755E" w:rsidRPr="0051728E" w14:paraId="3ADF5DB4" w14:textId="77777777" w:rsidTr="006A43F1">
        <w:trPr>
          <w:trHeight w:hRule="exact" w:val="510"/>
        </w:trPr>
        <w:tc>
          <w:tcPr>
            <w:tcW w:w="2235" w:type="dxa"/>
            <w:shd w:val="clear" w:color="auto" w:fill="E0E0E0"/>
            <w:vAlign w:val="center"/>
          </w:tcPr>
          <w:p w14:paraId="226FC126" w14:textId="77777777" w:rsidR="00E7755E" w:rsidRPr="0051728E" w:rsidRDefault="00E7755E" w:rsidP="006A43F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451A2CD"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Sikre redningsveje så vejen ikke bliver spærret ved nybyggeri m.v. Del af selvbetjenings løsning på f.eks. byggesag. Kan også bruge til at anvise adgangsvej ved brand og andre ulykker, som ikke indgår i det normale vejnet.</w:t>
            </w:r>
          </w:p>
        </w:tc>
      </w:tr>
      <w:tr w:rsidR="00E7755E" w:rsidRPr="0051728E" w14:paraId="0BF7C1A0" w14:textId="77777777" w:rsidTr="006A43F1">
        <w:trPr>
          <w:trHeight w:hRule="exact" w:val="255"/>
        </w:trPr>
        <w:tc>
          <w:tcPr>
            <w:tcW w:w="2235" w:type="dxa"/>
            <w:shd w:val="clear" w:color="auto" w:fill="E0E0E0"/>
            <w:vAlign w:val="bottom"/>
          </w:tcPr>
          <w:p w14:paraId="261A83F4" w14:textId="77777777" w:rsidR="00E7755E" w:rsidRPr="0051728E" w:rsidRDefault="00E7755E" w:rsidP="006A43F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244FF01" w14:textId="77777777" w:rsidR="00E7755E" w:rsidRPr="005A6645" w:rsidRDefault="00E7755E" w:rsidP="006A43F1">
            <w:pPr>
              <w:autoSpaceDE w:val="0"/>
              <w:autoSpaceDN w:val="0"/>
              <w:adjustRightInd w:val="0"/>
              <w:rPr>
                <w:rFonts w:ascii="Trebuchet MS" w:hAnsi="Trebuchet MS" w:cs="Trebuchet MS"/>
                <w:bCs/>
                <w:kern w:val="32"/>
                <w:sz w:val="18"/>
                <w:szCs w:val="18"/>
              </w:rPr>
            </w:pPr>
            <w:r w:rsidRPr="005A6645">
              <w:rPr>
                <w:rFonts w:ascii="Trebuchet MS" w:hAnsi="Trebuchet MS" w:cs="Trebuchet MS"/>
                <w:bCs/>
                <w:kern w:val="32"/>
                <w:sz w:val="18"/>
                <w:szCs w:val="18"/>
              </w:rPr>
              <w:t>Sikkerhed og sundhed</w:t>
            </w:r>
          </w:p>
        </w:tc>
      </w:tr>
      <w:tr w:rsidR="00E7755E" w:rsidRPr="0051728E" w14:paraId="38673DF1" w14:textId="77777777" w:rsidTr="006A43F1">
        <w:trPr>
          <w:trHeight w:hRule="exact" w:val="255"/>
        </w:trPr>
        <w:tc>
          <w:tcPr>
            <w:tcW w:w="2235" w:type="dxa"/>
            <w:shd w:val="clear" w:color="auto" w:fill="E0E0E0"/>
            <w:vAlign w:val="bottom"/>
          </w:tcPr>
          <w:p w14:paraId="3ACBDF0F" w14:textId="77777777" w:rsidR="00E7755E" w:rsidRPr="00492FFE" w:rsidRDefault="00E7755E" w:rsidP="006A43F1">
            <w:pPr>
              <w:rPr>
                <w:rFonts w:ascii="Trebuchet MS" w:hAnsi="Trebuchet MS" w:cs="Trebuchet MS"/>
                <w:sz w:val="18"/>
                <w:szCs w:val="18"/>
              </w:rPr>
            </w:pPr>
            <w:proofErr w:type="spellStart"/>
            <w:r w:rsidRPr="00E45822">
              <w:rPr>
                <w:rFonts w:ascii="Trebuchet MS" w:hAnsi="Trebuchet MS" w:cs="Trebuchet MS"/>
                <w:sz w:val="18"/>
                <w:szCs w:val="18"/>
              </w:rPr>
              <w:t>Noegle</w:t>
            </w:r>
            <w:r w:rsidRPr="00492FFE">
              <w:rPr>
                <w:rFonts w:ascii="Trebuchet MS" w:hAnsi="Trebuchet MS" w:cs="Trebuchet MS"/>
                <w:sz w:val="18"/>
                <w:szCs w:val="18"/>
              </w:rPr>
              <w:t>_ord</w:t>
            </w:r>
            <w:proofErr w:type="spellEnd"/>
          </w:p>
        </w:tc>
        <w:tc>
          <w:tcPr>
            <w:tcW w:w="11340" w:type="dxa"/>
            <w:shd w:val="clear" w:color="auto" w:fill="FFFFFF"/>
            <w:vAlign w:val="bottom"/>
          </w:tcPr>
          <w:p w14:paraId="3A390450" w14:textId="77777777" w:rsidR="00E7755E" w:rsidRPr="005A6645" w:rsidRDefault="00E7755E" w:rsidP="006A43F1">
            <w:pPr>
              <w:autoSpaceDE w:val="0"/>
              <w:autoSpaceDN w:val="0"/>
              <w:adjustRightInd w:val="0"/>
              <w:rPr>
                <w:rFonts w:ascii="Trebuchet MS" w:hAnsi="Trebuchet MS" w:cs="Trebuchet MS"/>
                <w:sz w:val="18"/>
                <w:szCs w:val="18"/>
              </w:rPr>
            </w:pPr>
            <w:r w:rsidRPr="005A6645">
              <w:rPr>
                <w:rFonts w:ascii="Trebuchet MS" w:hAnsi="Trebuchet MS" w:cs="Trebuchet MS"/>
                <w:sz w:val="18"/>
                <w:szCs w:val="18"/>
              </w:rPr>
              <w:t>Brandvej, Flugtvej</w:t>
            </w:r>
          </w:p>
        </w:tc>
      </w:tr>
      <w:tr w:rsidR="00E7755E" w:rsidRPr="0051728E" w14:paraId="7888F708" w14:textId="77777777" w:rsidTr="006A43F1">
        <w:trPr>
          <w:trHeight w:hRule="exact" w:val="255"/>
        </w:trPr>
        <w:tc>
          <w:tcPr>
            <w:tcW w:w="2235" w:type="dxa"/>
            <w:shd w:val="clear" w:color="auto" w:fill="E0E0E0"/>
            <w:vAlign w:val="bottom"/>
          </w:tcPr>
          <w:p w14:paraId="6BC007F6"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0FE5829"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Flade</w:t>
            </w:r>
          </w:p>
        </w:tc>
      </w:tr>
      <w:tr w:rsidR="00E7755E" w:rsidRPr="0051728E" w14:paraId="6BC22E15" w14:textId="77777777" w:rsidTr="006A43F1">
        <w:trPr>
          <w:trHeight w:hRule="exact" w:val="255"/>
        </w:trPr>
        <w:tc>
          <w:tcPr>
            <w:tcW w:w="2235" w:type="dxa"/>
            <w:shd w:val="clear" w:color="auto" w:fill="E0E0E0"/>
            <w:vAlign w:val="bottom"/>
          </w:tcPr>
          <w:p w14:paraId="3979DB74" w14:textId="77777777" w:rsidR="00E7755E" w:rsidRPr="00FE3FC3" w:rsidRDefault="00E7755E" w:rsidP="006A43F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2E4BA0D" w14:textId="77777777" w:rsidR="00E7755E" w:rsidRPr="00FE3FC3" w:rsidRDefault="00E7755E" w:rsidP="006A43F1">
            <w:pPr>
              <w:rPr>
                <w:rFonts w:ascii="Trebuchet MS" w:hAnsi="Trebuchet MS" w:cs="Trebuchet MS"/>
                <w:sz w:val="18"/>
                <w:szCs w:val="18"/>
              </w:rPr>
            </w:pPr>
          </w:p>
        </w:tc>
      </w:tr>
      <w:tr w:rsidR="000C68CF" w:rsidRPr="0051728E" w14:paraId="25ADC118" w14:textId="77777777" w:rsidTr="006A43F1">
        <w:trPr>
          <w:trHeight w:hRule="exact" w:val="255"/>
        </w:trPr>
        <w:tc>
          <w:tcPr>
            <w:tcW w:w="2235" w:type="dxa"/>
            <w:shd w:val="clear" w:color="auto" w:fill="E0E0E0"/>
            <w:vAlign w:val="bottom"/>
          </w:tcPr>
          <w:p w14:paraId="136EBFA9" w14:textId="77777777" w:rsidR="000C68CF" w:rsidRPr="00FE3FC3" w:rsidRDefault="0089156A" w:rsidP="006A43F1">
            <w:pPr>
              <w:rPr>
                <w:rFonts w:ascii="Trebuchet MS" w:hAnsi="Trebuchet MS" w:cs="Trebuchet MS"/>
                <w:sz w:val="18"/>
                <w:szCs w:val="18"/>
              </w:rPr>
            </w:pPr>
            <w:proofErr w:type="spellStart"/>
            <w:r>
              <w:rPr>
                <w:rFonts w:ascii="Trebuchet MS" w:hAnsi="Trebuchet MS" w:cs="Trebuchet MS"/>
                <w:sz w:val="18"/>
                <w:szCs w:val="18"/>
              </w:rPr>
              <w:t>KLE_koder</w:t>
            </w:r>
            <w:proofErr w:type="spellEnd"/>
          </w:p>
        </w:tc>
        <w:tc>
          <w:tcPr>
            <w:tcW w:w="11340" w:type="dxa"/>
            <w:shd w:val="clear" w:color="auto" w:fill="FFFFFF"/>
            <w:vAlign w:val="bottom"/>
          </w:tcPr>
          <w:p w14:paraId="1ABB7CC1" w14:textId="067432CF" w:rsidR="000C68CF" w:rsidRPr="00FE3FC3" w:rsidRDefault="005426DB" w:rsidP="006A43F1">
            <w:pPr>
              <w:rPr>
                <w:rFonts w:ascii="Trebuchet MS" w:hAnsi="Trebuchet MS" w:cs="Trebuchet MS"/>
                <w:sz w:val="18"/>
                <w:szCs w:val="18"/>
              </w:rPr>
            </w:pPr>
            <w:r w:rsidRPr="005426DB">
              <w:rPr>
                <w:rFonts w:ascii="Trebuchet MS" w:hAnsi="Trebuchet MS" w:cs="Trebuchet MS"/>
                <w:color w:val="4F81BD"/>
                <w:sz w:val="18"/>
                <w:szCs w:val="18"/>
              </w:rPr>
              <w:t>02.05.05</w:t>
            </w:r>
          </w:p>
        </w:tc>
      </w:tr>
    </w:tbl>
    <w:p w14:paraId="3C78780E" w14:textId="77777777" w:rsidR="00E7755E" w:rsidRPr="00A32757" w:rsidRDefault="00E7755E" w:rsidP="00E7755E">
      <w:pPr>
        <w:pStyle w:val="Overskrift6"/>
      </w:pPr>
      <w:r>
        <w:br w:type="page"/>
      </w:r>
      <w:r>
        <w:lastRenderedPageBreak/>
        <w:t>5.12.19.2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E7755E" w:rsidRPr="0051728E" w14:paraId="6B6DB5F2" w14:textId="77777777" w:rsidTr="006A43F1">
        <w:trPr>
          <w:trHeight w:hRule="exact" w:val="255"/>
        </w:trPr>
        <w:tc>
          <w:tcPr>
            <w:tcW w:w="3510" w:type="dxa"/>
            <w:shd w:val="clear" w:color="auto" w:fill="D9D9D9"/>
            <w:vAlign w:val="bottom"/>
          </w:tcPr>
          <w:p w14:paraId="74A277BE"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17D898E1"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Beskrivelse</w:t>
            </w:r>
          </w:p>
        </w:tc>
      </w:tr>
      <w:tr w:rsidR="00E7755E" w:rsidRPr="0051728E" w14:paraId="5E3E336C" w14:textId="77777777" w:rsidTr="006A43F1">
        <w:trPr>
          <w:trHeight w:hRule="exact" w:val="1083"/>
        </w:trPr>
        <w:tc>
          <w:tcPr>
            <w:tcW w:w="3510" w:type="dxa"/>
            <w:shd w:val="clear" w:color="auto" w:fill="E0E0E0"/>
            <w:vAlign w:val="center"/>
          </w:tcPr>
          <w:p w14:paraId="6AE9E652" w14:textId="77777777" w:rsidR="00E7755E" w:rsidRPr="00024C60" w:rsidRDefault="00E7755E" w:rsidP="006A43F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A35B6BA" w14:textId="3BDF53BA" w:rsidR="00E7755E" w:rsidRPr="005A6645" w:rsidRDefault="00E7755E" w:rsidP="00E50BF1">
            <w:pPr>
              <w:pStyle w:val="Ingenafstand"/>
              <w:ind w:left="34"/>
              <w:rPr>
                <w:rFonts w:ascii="Trebuchet MS" w:hAnsi="Trebuchet MS" w:cs="Trebuchet MS"/>
                <w:sz w:val="18"/>
                <w:szCs w:val="18"/>
              </w:rPr>
            </w:pPr>
            <w:r w:rsidRPr="005A6645">
              <w:rPr>
                <w:rFonts w:ascii="Trebuchet MS" w:hAnsi="Trebuchet MS" w:cs="Trebuchet MS"/>
                <w:sz w:val="18"/>
                <w:szCs w:val="18"/>
              </w:rPr>
              <w:t xml:space="preserve">Der tegnes langs ydergrænsen på adgangsvej. Evt. med snap til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 xml:space="preserve">-vejkant eller –brugsgrænse. Data findes tit i de store byggesager. </w:t>
            </w:r>
          </w:p>
          <w:p w14:paraId="69AFB670" w14:textId="77777777" w:rsidR="00E7755E" w:rsidRPr="005A6645" w:rsidRDefault="00E7755E" w:rsidP="00E50BF1">
            <w:pPr>
              <w:pStyle w:val="Ingenafstand"/>
              <w:ind w:left="34"/>
              <w:rPr>
                <w:rFonts w:ascii="Arial" w:hAnsi="Arial" w:cs="Arial"/>
                <w:bCs/>
                <w:sz w:val="14"/>
                <w:szCs w:val="16"/>
              </w:rPr>
            </w:pPr>
            <w:r w:rsidRPr="005A6645">
              <w:rPr>
                <w:rFonts w:ascii="Trebuchet MS" w:hAnsi="Trebuchet MS" w:cs="Trebuchet MS"/>
                <w:sz w:val="18"/>
                <w:szCs w:val="18"/>
              </w:rPr>
              <w:br/>
              <w:t>Krav i bygningsreglement (Energistyrelsen) areal hvor der kan sættes en 30 m drejestige op – det er krav hvor bygninger er mere en 9,6 m over terræn svarende til mere end tre etager.</w:t>
            </w:r>
          </w:p>
          <w:p w14:paraId="14F6E1B9" w14:textId="77777777" w:rsidR="00E7755E" w:rsidRPr="005A6645" w:rsidRDefault="00E7755E" w:rsidP="006A43F1">
            <w:pPr>
              <w:rPr>
                <w:rFonts w:ascii="Trebuchet MS" w:hAnsi="Trebuchet MS" w:cs="Trebuchet MS"/>
                <w:sz w:val="18"/>
                <w:szCs w:val="18"/>
              </w:rPr>
            </w:pPr>
          </w:p>
        </w:tc>
      </w:tr>
      <w:tr w:rsidR="00E7755E" w:rsidRPr="0051728E" w14:paraId="79F27E60" w14:textId="77777777" w:rsidTr="006A43F1">
        <w:trPr>
          <w:trHeight w:hRule="exact" w:val="255"/>
        </w:trPr>
        <w:tc>
          <w:tcPr>
            <w:tcW w:w="3510" w:type="dxa"/>
            <w:shd w:val="clear" w:color="auto" w:fill="E0E0E0"/>
            <w:vAlign w:val="bottom"/>
          </w:tcPr>
          <w:p w14:paraId="13479F70"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3DBC4010"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 xml:space="preserve">Opdeles i typen af redningsvejen og evt. </w:t>
            </w:r>
            <w:proofErr w:type="spellStart"/>
            <w:r w:rsidRPr="005A6645">
              <w:rPr>
                <w:rFonts w:ascii="Trebuchet MS" w:hAnsi="Trebuchet MS" w:cs="Trebuchet MS"/>
                <w:sz w:val="18"/>
                <w:szCs w:val="18"/>
              </w:rPr>
              <w:t>byggesagsnr</w:t>
            </w:r>
            <w:proofErr w:type="spellEnd"/>
            <w:r w:rsidRPr="005A6645">
              <w:rPr>
                <w:rFonts w:ascii="Trebuchet MS" w:hAnsi="Trebuchet MS" w:cs="Trebuchet MS"/>
                <w:sz w:val="18"/>
                <w:szCs w:val="18"/>
              </w:rPr>
              <w:t>.</w:t>
            </w:r>
          </w:p>
        </w:tc>
      </w:tr>
      <w:tr w:rsidR="00E7755E" w:rsidRPr="0051728E" w14:paraId="7E3ABE48" w14:textId="77777777" w:rsidTr="006A43F1">
        <w:trPr>
          <w:trHeight w:hRule="exact" w:val="255"/>
        </w:trPr>
        <w:tc>
          <w:tcPr>
            <w:tcW w:w="3510" w:type="dxa"/>
            <w:shd w:val="clear" w:color="auto" w:fill="E0E0E0"/>
            <w:vAlign w:val="bottom"/>
          </w:tcPr>
          <w:p w14:paraId="66E71D89"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4B6509EE"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2 kvm.</w:t>
            </w:r>
          </w:p>
        </w:tc>
      </w:tr>
      <w:tr w:rsidR="00E7755E" w:rsidRPr="0051728E" w14:paraId="5C3F242B" w14:textId="77777777" w:rsidTr="006A43F1">
        <w:trPr>
          <w:trHeight w:hRule="exact" w:val="255"/>
        </w:trPr>
        <w:tc>
          <w:tcPr>
            <w:tcW w:w="3510" w:type="dxa"/>
            <w:shd w:val="clear" w:color="auto" w:fill="E0E0E0"/>
            <w:vAlign w:val="bottom"/>
          </w:tcPr>
          <w:p w14:paraId="2EA2D3A8"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379EA57B" w14:textId="77777777" w:rsidR="00E7755E" w:rsidRPr="005A6645" w:rsidRDefault="00E7755E" w:rsidP="006A43F1">
            <w:pPr>
              <w:rPr>
                <w:rFonts w:ascii="Trebuchet MS" w:hAnsi="Trebuchet MS" w:cs="Trebuchet MS"/>
                <w:sz w:val="18"/>
                <w:szCs w:val="18"/>
              </w:rPr>
            </w:pPr>
          </w:p>
        </w:tc>
      </w:tr>
      <w:tr w:rsidR="00E7755E" w:rsidRPr="0051728E" w14:paraId="0DD6C16F" w14:textId="77777777" w:rsidTr="006A43F1">
        <w:trPr>
          <w:trHeight w:hRule="exact" w:val="255"/>
        </w:trPr>
        <w:tc>
          <w:tcPr>
            <w:tcW w:w="3510" w:type="dxa"/>
            <w:shd w:val="clear" w:color="auto" w:fill="E0E0E0"/>
            <w:vAlign w:val="bottom"/>
          </w:tcPr>
          <w:p w14:paraId="7D5B6035"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3586C23F"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Ingen</w:t>
            </w:r>
          </w:p>
        </w:tc>
      </w:tr>
      <w:tr w:rsidR="00E7755E" w:rsidRPr="0051728E" w14:paraId="31409A51" w14:textId="77777777" w:rsidTr="006A43F1">
        <w:trPr>
          <w:trHeight w:hRule="exact" w:val="510"/>
        </w:trPr>
        <w:tc>
          <w:tcPr>
            <w:tcW w:w="3510" w:type="dxa"/>
            <w:shd w:val="clear" w:color="auto" w:fill="E0E0E0"/>
            <w:vAlign w:val="bottom"/>
          </w:tcPr>
          <w:p w14:paraId="02C76AF0"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375E21B9" w14:textId="4D58455F"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 xml:space="preserve">Evt.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 xml:space="preserve">-vejkant og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-brugsgrænse</w:t>
            </w:r>
          </w:p>
        </w:tc>
      </w:tr>
    </w:tbl>
    <w:p w14:paraId="166CD352" w14:textId="77777777" w:rsidR="00E7755E" w:rsidRPr="00A32757" w:rsidRDefault="00E7755E" w:rsidP="00E7755E">
      <w:pPr>
        <w:pStyle w:val="Overskrift6"/>
      </w:pPr>
      <w:r>
        <w:t>5.12.19.3 Kodelister</w:t>
      </w:r>
    </w:p>
    <w:p w14:paraId="67F3A59D" w14:textId="77777777" w:rsidR="00E7755E" w:rsidRDefault="00E7755E" w:rsidP="00E7755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925540D" w14:textId="77777777" w:rsidR="00E7755E" w:rsidRPr="00A32757" w:rsidRDefault="00E7755E" w:rsidP="00E7755E">
      <w:pPr>
        <w:pStyle w:val="Overskrift7"/>
      </w:pPr>
      <w:r>
        <w:t>5.12.19.3</w:t>
      </w:r>
      <w:r w:rsidRPr="00A32757">
        <w:t>.</w:t>
      </w:r>
      <w:r>
        <w:t>1</w:t>
      </w:r>
      <w:r w:rsidRPr="00A32757">
        <w:t xml:space="preserve"> </w:t>
      </w:r>
      <w:r>
        <w:t xml:space="preserve">  6118 </w:t>
      </w:r>
      <w:r>
        <w:rPr>
          <w:kern w:val="32"/>
        </w:rPr>
        <w:t xml:space="preserve">Brand- og </w:t>
      </w:r>
      <w:proofErr w:type="spellStart"/>
      <w:r>
        <w:rPr>
          <w:kern w:val="32"/>
        </w:rPr>
        <w:t>redningsareal</w:t>
      </w:r>
      <w:r>
        <w:t>_type</w:t>
      </w:r>
      <w:proofErr w:type="spellEnd"/>
      <w:r w:rsidRPr="00CC386E">
        <w:rPr>
          <w:rStyle w:val="TypografiOverskrift4BrugerdefineretfarveRGB0Tegn"/>
        </w:rPr>
        <w:t xml:space="preserve"> </w:t>
      </w:r>
      <w:r>
        <w:t>(</w:t>
      </w:r>
      <w:r w:rsidRPr="004D056C">
        <w:t>d_61</w:t>
      </w:r>
      <w:r>
        <w:t>18</w:t>
      </w:r>
      <w:r w:rsidR="008B277F">
        <w:rPr>
          <w:kern w:val="32"/>
        </w:rPr>
        <w:t xml:space="preserve"> </w:t>
      </w:r>
      <w:r>
        <w:rPr>
          <w:kern w:val="32"/>
        </w:rPr>
        <w:t>_</w:t>
      </w:r>
      <w:proofErr w:type="spellStart"/>
      <w:r>
        <w:rPr>
          <w:kern w:val="32"/>
        </w:rPr>
        <w:t>redarea</w:t>
      </w:r>
      <w:r w:rsidRPr="004D056C">
        <w:t>_type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1636"/>
        <w:gridCol w:w="631"/>
        <w:gridCol w:w="10532"/>
      </w:tblGrid>
      <w:tr w:rsidR="00E7755E" w:rsidRPr="0051728E" w14:paraId="76DED5AA" w14:textId="77777777" w:rsidTr="006A43F1">
        <w:trPr>
          <w:trHeight w:hRule="exact" w:val="255"/>
        </w:trPr>
        <w:tc>
          <w:tcPr>
            <w:tcW w:w="0" w:type="auto"/>
            <w:tcBorders>
              <w:bottom w:val="single" w:sz="4" w:space="0" w:color="auto"/>
            </w:tcBorders>
            <w:shd w:val="clear" w:color="auto" w:fill="D9D9D9"/>
            <w:vAlign w:val="bottom"/>
          </w:tcPr>
          <w:p w14:paraId="78162C4B" w14:textId="77777777" w:rsidR="00E7755E" w:rsidRPr="005327CA" w:rsidRDefault="00E7755E" w:rsidP="006A43F1">
            <w:pPr>
              <w:rPr>
                <w:rFonts w:ascii="Trebuchet MS" w:hAnsi="Trebuchet MS" w:cs="Trebuchet MS"/>
                <w:b/>
                <w:bCs/>
                <w:sz w:val="18"/>
                <w:szCs w:val="18"/>
              </w:rPr>
            </w:pPr>
            <w:proofErr w:type="spellStart"/>
            <w:r>
              <w:rPr>
                <w:rFonts w:ascii="Trebuchet MS" w:hAnsi="Trebuchet MS" w:cs="Trebuchet MS"/>
                <w:b/>
                <w:bCs/>
                <w:sz w:val="18"/>
                <w:szCs w:val="18"/>
              </w:rPr>
              <w:t>redarea</w:t>
            </w:r>
            <w:r w:rsidRPr="005327CA">
              <w:rPr>
                <w:rFonts w:ascii="Trebuchet MS" w:hAnsi="Trebuchet MS" w:cs="Trebuchet MS"/>
                <w:b/>
                <w:bCs/>
                <w:sz w:val="18"/>
                <w:szCs w:val="18"/>
              </w:rPr>
              <w:t>_type_kode</w:t>
            </w:r>
            <w:proofErr w:type="spellEnd"/>
          </w:p>
        </w:tc>
        <w:tc>
          <w:tcPr>
            <w:tcW w:w="0" w:type="auto"/>
            <w:tcBorders>
              <w:bottom w:val="single" w:sz="4" w:space="0" w:color="auto"/>
            </w:tcBorders>
            <w:shd w:val="clear" w:color="auto" w:fill="D9D9D9"/>
            <w:vAlign w:val="bottom"/>
          </w:tcPr>
          <w:p w14:paraId="05AE3495" w14:textId="77777777" w:rsidR="00E7755E" w:rsidRPr="005327CA" w:rsidRDefault="00E7755E" w:rsidP="006A43F1">
            <w:pPr>
              <w:rPr>
                <w:rFonts w:ascii="Trebuchet MS" w:hAnsi="Trebuchet MS" w:cs="Trebuchet MS"/>
                <w:bCs/>
                <w:sz w:val="18"/>
                <w:szCs w:val="18"/>
              </w:rPr>
            </w:pPr>
            <w:proofErr w:type="spellStart"/>
            <w:r>
              <w:rPr>
                <w:rFonts w:ascii="Trebuchet MS" w:hAnsi="Trebuchet MS" w:cs="Trebuchet MS"/>
                <w:b/>
                <w:bCs/>
                <w:sz w:val="18"/>
                <w:szCs w:val="18"/>
              </w:rPr>
              <w:t>redarea</w:t>
            </w:r>
            <w:r w:rsidRPr="005327CA">
              <w:rPr>
                <w:rFonts w:ascii="Trebuchet MS" w:hAnsi="Trebuchet MS" w:cs="Trebuchet MS"/>
                <w:b/>
                <w:bCs/>
                <w:sz w:val="18"/>
                <w:szCs w:val="18"/>
              </w:rPr>
              <w:t>_type</w:t>
            </w:r>
            <w:proofErr w:type="spellEnd"/>
          </w:p>
        </w:tc>
        <w:tc>
          <w:tcPr>
            <w:tcW w:w="0" w:type="auto"/>
            <w:tcBorders>
              <w:bottom w:val="single" w:sz="4" w:space="0" w:color="auto"/>
            </w:tcBorders>
            <w:shd w:val="clear" w:color="auto" w:fill="D9D9D9"/>
            <w:vAlign w:val="bottom"/>
          </w:tcPr>
          <w:p w14:paraId="0723EADC" w14:textId="77777777" w:rsidR="00E7755E" w:rsidRPr="003A52C1" w:rsidRDefault="00E7755E" w:rsidP="006A43F1">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07F5AC47" w14:textId="77777777" w:rsidR="00E7755E" w:rsidRPr="0051728E" w:rsidRDefault="00E7755E" w:rsidP="006A43F1">
            <w:pPr>
              <w:rPr>
                <w:rFonts w:ascii="Trebuchet MS" w:hAnsi="Trebuchet MS" w:cs="Trebuchet MS"/>
                <w:b/>
                <w:bCs/>
                <w:sz w:val="18"/>
                <w:szCs w:val="18"/>
              </w:rPr>
            </w:pPr>
            <w:r>
              <w:rPr>
                <w:rFonts w:ascii="Trebuchet MS" w:hAnsi="Trebuchet MS" w:cs="Trebuchet MS"/>
                <w:b/>
                <w:bCs/>
                <w:sz w:val="18"/>
                <w:szCs w:val="18"/>
              </w:rPr>
              <w:t>Begrebsdefinition</w:t>
            </w:r>
          </w:p>
        </w:tc>
      </w:tr>
      <w:tr w:rsidR="00E7755E" w:rsidRPr="0051728E" w14:paraId="377A94E4"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DB7CB99"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0A9B8C"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Brandvej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04FE4A71"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A7A78D7"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Adgangsvej</w:t>
            </w:r>
            <w:r w:rsidRPr="005A6645">
              <w:rPr>
                <w:rFonts w:ascii="Trebuchet MS" w:hAnsi="Trebuchet MS" w:cs="Trebuchet MS"/>
                <w:sz w:val="18"/>
                <w:szCs w:val="18"/>
              </w:rPr>
              <w:t xml:space="preserve"> der skal være fri passage til brandbiler m.v. </w:t>
            </w:r>
          </w:p>
        </w:tc>
      </w:tr>
      <w:tr w:rsidR="00E5718A" w:rsidRPr="00E5718A" w14:paraId="4AF87134" w14:textId="77777777" w:rsidTr="00E5718A">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4AEBEEC" w14:textId="77777777" w:rsidR="00436F4E" w:rsidRPr="00E6255A" w:rsidRDefault="00436F4E" w:rsidP="006A43F1">
            <w:pPr>
              <w:jc w:val="center"/>
              <w:rPr>
                <w:rFonts w:ascii="Trebuchet MS" w:hAnsi="Trebuchet MS"/>
                <w:sz w:val="18"/>
                <w:szCs w:val="18"/>
              </w:rPr>
            </w:pPr>
            <w:r w:rsidRPr="00E6255A">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6EDF6A9A" w14:textId="77777777" w:rsidR="00436F4E" w:rsidRPr="00E6255A" w:rsidRDefault="00436F4E" w:rsidP="006A43F1">
            <w:r w:rsidRPr="00E6255A">
              <w:rPr>
                <w:rFonts w:ascii="Trebuchet MS" w:hAnsi="Trebuchet M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0C09945A" w14:textId="77777777" w:rsidR="00436F4E" w:rsidRPr="00E6255A" w:rsidRDefault="00436F4E" w:rsidP="006A43F1">
            <w:pPr>
              <w:jc w:val="center"/>
              <w:rPr>
                <w:rFonts w:ascii="Trebuchet MS" w:hAnsi="Trebuchet MS" w:cs="Trebuchet MS"/>
                <w:sz w:val="18"/>
                <w:szCs w:val="18"/>
              </w:rPr>
            </w:pPr>
            <w:r w:rsidRPr="00E6255A">
              <w:rPr>
                <w:rFonts w:ascii="Trebuchet MS" w:hAnsi="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668D04A7" w14:textId="77777777" w:rsidR="00436F4E" w:rsidRPr="00E6255A" w:rsidRDefault="00436F4E" w:rsidP="006A43F1">
            <w:pPr>
              <w:pStyle w:val="Ingenafstand"/>
              <w:rPr>
                <w:rFonts w:ascii="Trebuchet MS" w:eastAsia="Times New Roman" w:hAnsi="Trebuchet MS" w:cs="Trebuchet MS"/>
                <w:sz w:val="18"/>
                <w:szCs w:val="18"/>
                <w:lang w:eastAsia="da-DK"/>
              </w:rPr>
            </w:pPr>
            <w:r w:rsidRPr="00E6255A">
              <w:rPr>
                <w:rFonts w:ascii="Trebuchet MS" w:hAnsi="Trebuchet MS"/>
                <w:sz w:val="18"/>
                <w:szCs w:val="18"/>
              </w:rPr>
              <w:t>-</w:t>
            </w:r>
            <w:r w:rsidRPr="00E6255A">
              <w:rPr>
                <w:rFonts w:ascii="Trebuchet MS" w:hAnsi="Trebuchet MS" w:cs="Trebuchet MS"/>
                <w:sz w:val="18"/>
                <w:szCs w:val="18"/>
              </w:rPr>
              <w:t xml:space="preserve"> </w:t>
            </w:r>
          </w:p>
        </w:tc>
      </w:tr>
      <w:tr w:rsidR="00E5718A" w:rsidRPr="00E5718A" w14:paraId="66ABC285" w14:textId="77777777" w:rsidTr="00E5718A">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81BBF5E" w14:textId="77777777" w:rsidR="00436F4E" w:rsidRPr="00E6255A" w:rsidRDefault="00436F4E" w:rsidP="006A43F1">
            <w:pPr>
              <w:jc w:val="center"/>
              <w:rPr>
                <w:rFonts w:ascii="Trebuchet MS" w:hAnsi="Trebuchet MS"/>
                <w:sz w:val="18"/>
                <w:szCs w:val="18"/>
              </w:rPr>
            </w:pPr>
            <w:r w:rsidRPr="00E6255A">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1B894D12" w14:textId="77777777" w:rsidR="00436F4E" w:rsidRPr="00E6255A" w:rsidRDefault="00436F4E" w:rsidP="006A43F1">
            <w:r w:rsidRPr="00E6255A">
              <w:rPr>
                <w:rFonts w:ascii="Trebuchet MS" w:hAnsi="Trebuchet M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7D5E6FCC" w14:textId="77777777" w:rsidR="00436F4E" w:rsidRPr="00E6255A" w:rsidRDefault="00436F4E" w:rsidP="006A43F1">
            <w:pPr>
              <w:jc w:val="center"/>
              <w:rPr>
                <w:rFonts w:ascii="Trebuchet MS" w:hAnsi="Trebuchet MS" w:cs="Trebuchet MS"/>
                <w:sz w:val="18"/>
                <w:szCs w:val="18"/>
              </w:rPr>
            </w:pPr>
            <w:r w:rsidRPr="00E6255A">
              <w:rPr>
                <w:rFonts w:ascii="Trebuchet MS" w:hAnsi="Trebuchet MS" w:cs="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2AF3D128" w14:textId="77777777" w:rsidR="00436F4E" w:rsidRPr="00E6255A" w:rsidRDefault="00436F4E" w:rsidP="006A43F1">
            <w:pPr>
              <w:pStyle w:val="Ingenafstand"/>
              <w:rPr>
                <w:rFonts w:ascii="Trebuchet MS" w:eastAsia="Times New Roman" w:hAnsi="Trebuchet MS" w:cs="Trebuchet MS"/>
                <w:sz w:val="18"/>
                <w:szCs w:val="18"/>
                <w:lang w:eastAsia="da-DK"/>
              </w:rPr>
            </w:pPr>
            <w:r w:rsidRPr="00E6255A">
              <w:rPr>
                <w:rFonts w:ascii="Trebuchet MS" w:hAnsi="Trebuchet MS" w:cs="Trebuchet MS"/>
                <w:sz w:val="18"/>
                <w:szCs w:val="18"/>
              </w:rPr>
              <w:t>-</w:t>
            </w:r>
          </w:p>
        </w:tc>
      </w:tr>
      <w:tr w:rsidR="00E7755E" w:rsidRPr="0051728E" w14:paraId="15B79A84" w14:textId="77777777" w:rsidTr="006A43F1">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6526419"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center"/>
          </w:tcPr>
          <w:p w14:paraId="01D6EF9F" w14:textId="77777777" w:rsidR="00E7755E" w:rsidRPr="005A6645" w:rsidRDefault="00E7755E" w:rsidP="006A43F1">
            <w:pPr>
              <w:rPr>
                <w:rFonts w:ascii="Trebuchet MS" w:hAnsi="Trebuchet MS"/>
                <w:sz w:val="18"/>
                <w:szCs w:val="18"/>
              </w:rPr>
            </w:pPr>
            <w:r w:rsidRPr="005A6645">
              <w:t>Redningsareal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DB366C0"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5679B23C" w14:textId="77777777" w:rsidR="00E7755E" w:rsidRPr="005A6645" w:rsidRDefault="00E7755E" w:rsidP="006A43F1">
            <w:pPr>
              <w:pStyle w:val="Ingenafstand"/>
              <w:rPr>
                <w:rFonts w:ascii="Trebuchet MS" w:hAnsi="Trebuchet MS" w:cs="Trebuchet MS"/>
                <w:sz w:val="18"/>
                <w:szCs w:val="18"/>
              </w:rPr>
            </w:pPr>
            <w:r w:rsidRPr="005A6645">
              <w:rPr>
                <w:rFonts w:ascii="Trebuchet MS" w:eastAsia="Times New Roman" w:hAnsi="Trebuchet MS" w:cs="Trebuchet MS"/>
                <w:sz w:val="18"/>
                <w:szCs w:val="18"/>
                <w:lang w:eastAsia="da-DK"/>
              </w:rPr>
              <w:t>Krav i bygningsreglement (Energistyrelsen) areal hvor der kan sættes en 30 m drejestige op – det er krav hvor bygninger er mere en 9,6 m over terræn svarende til mere end tre etager.</w:t>
            </w:r>
          </w:p>
        </w:tc>
      </w:tr>
      <w:tr w:rsidR="00E7755E" w:rsidRPr="0051728E" w14:paraId="1FDB71D9"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FAF70F3"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488D008E"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Andet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45B1F1A"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6C50848"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Hvor ovenstående ikke er dækkende.</w:t>
            </w:r>
          </w:p>
        </w:tc>
      </w:tr>
      <w:tr w:rsidR="00E7755E" w:rsidRPr="0051728E" w14:paraId="49549DBB"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0AB5472"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07D35F40"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Ukendt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52F9D8D0"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5FF971A"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Mangler viden om typen af adgangsvej</w:t>
            </w:r>
          </w:p>
        </w:tc>
      </w:tr>
    </w:tbl>
    <w:p w14:paraId="7F005644" w14:textId="5886C102" w:rsidR="008263E2" w:rsidRDefault="008263E2" w:rsidP="002C225E"/>
    <w:p w14:paraId="44A74D28" w14:textId="77777777" w:rsidR="008263E2" w:rsidRDefault="008263E2">
      <w:r>
        <w:br w:type="page"/>
      </w:r>
    </w:p>
    <w:p w14:paraId="4AFA6C48" w14:textId="77777777" w:rsidR="002C225E" w:rsidRPr="00BB7EB0" w:rsidRDefault="002C225E" w:rsidP="002C225E">
      <w:pPr>
        <w:pStyle w:val="Overskrift2"/>
        <w:rPr>
          <w:kern w:val="32"/>
        </w:rPr>
      </w:pPr>
      <w:bookmarkStart w:id="488" w:name="_Toc63351524"/>
      <w:r w:rsidRPr="00BB7EB0">
        <w:rPr>
          <w:kern w:val="32"/>
        </w:rPr>
        <w:lastRenderedPageBreak/>
        <w:t xml:space="preserve">5.12.20 </w:t>
      </w:r>
      <w:bookmarkStart w:id="489" w:name="_Hlk59517443"/>
      <w:proofErr w:type="spellStart"/>
      <w:r w:rsidRPr="00BB7EB0">
        <w:rPr>
          <w:kern w:val="32"/>
        </w:rPr>
        <w:t>Evakueringscen</w:t>
      </w:r>
      <w:r w:rsidR="009E29C1" w:rsidRPr="00BB7EB0">
        <w:rPr>
          <w:kern w:val="32"/>
        </w:rPr>
        <w:t>t</w:t>
      </w:r>
      <w:r w:rsidRPr="00BB7EB0">
        <w:rPr>
          <w:kern w:val="32"/>
        </w:rPr>
        <w:t>e</w:t>
      </w:r>
      <w:r w:rsidR="009E29C1" w:rsidRPr="00BB7EB0">
        <w:rPr>
          <w:kern w:val="32"/>
        </w:rPr>
        <w:t>r</w:t>
      </w:r>
      <w:proofErr w:type="spellEnd"/>
      <w:r w:rsidRPr="00BB7EB0">
        <w:rPr>
          <w:kern w:val="32"/>
        </w:rPr>
        <w:t xml:space="preserve"> (6119)</w:t>
      </w:r>
      <w:bookmarkEnd w:id="488"/>
      <w:bookmarkEnd w:id="48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2C225E" w:rsidRPr="00BB7EB0" w14:paraId="3512D968" w14:textId="77777777" w:rsidTr="004754CF">
        <w:tc>
          <w:tcPr>
            <w:tcW w:w="2078" w:type="dxa"/>
            <w:tcBorders>
              <w:bottom w:val="single" w:sz="4" w:space="0" w:color="auto"/>
            </w:tcBorders>
            <w:shd w:val="clear" w:color="auto" w:fill="D9D9D9"/>
            <w:vAlign w:val="center"/>
          </w:tcPr>
          <w:p w14:paraId="0418F07C"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931" w:type="dxa"/>
            <w:tcBorders>
              <w:bottom w:val="single" w:sz="4" w:space="0" w:color="auto"/>
            </w:tcBorders>
            <w:shd w:val="clear" w:color="auto" w:fill="D9D9D9"/>
            <w:vAlign w:val="center"/>
          </w:tcPr>
          <w:p w14:paraId="4BCE6EDB"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97FAF0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26AC03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145BDC10"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2316177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718" w:type="dxa"/>
            <w:shd w:val="clear" w:color="auto" w:fill="D9D9D9"/>
            <w:vAlign w:val="center"/>
          </w:tcPr>
          <w:p w14:paraId="21903A21"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3D37C1" w:rsidRPr="00BB7EB0" w14:paraId="1853F156" w14:textId="77777777" w:rsidTr="003D37C1">
        <w:trPr>
          <w:trHeight w:hRule="exact" w:val="291"/>
        </w:trPr>
        <w:tc>
          <w:tcPr>
            <w:tcW w:w="2078" w:type="dxa"/>
            <w:tcBorders>
              <w:top w:val="single" w:sz="4" w:space="0" w:color="auto"/>
              <w:left w:val="single" w:sz="4" w:space="0" w:color="auto"/>
              <w:bottom w:val="single" w:sz="4" w:space="0" w:color="auto"/>
              <w:right w:val="single" w:sz="4" w:space="0" w:color="auto"/>
            </w:tcBorders>
            <w:shd w:val="clear" w:color="auto" w:fill="D9D9D9"/>
            <w:vAlign w:val="bottom"/>
          </w:tcPr>
          <w:p w14:paraId="2F2B4752" w14:textId="77777777" w:rsidR="003D37C1" w:rsidRPr="00BB7EB0" w:rsidRDefault="00EE2DCD" w:rsidP="004754CF">
            <w:pPr>
              <w:rPr>
                <w:rFonts w:ascii="Trebuchet MS" w:hAnsi="Trebuchet MS"/>
                <w:sz w:val="18"/>
                <w:szCs w:val="18"/>
              </w:rPr>
            </w:pPr>
            <w:proofErr w:type="spellStart"/>
            <w:r w:rsidRPr="00BB7EB0">
              <w:rPr>
                <w:rFonts w:ascii="Trebuchet MS" w:hAnsi="Trebuchet MS"/>
                <w:sz w:val="18"/>
                <w:szCs w:val="18"/>
              </w:rPr>
              <w:t>e</w:t>
            </w:r>
            <w:r w:rsidR="003D37C1" w:rsidRPr="00BB7EB0">
              <w:rPr>
                <w:rFonts w:ascii="Trebuchet MS" w:hAnsi="Trebuchet MS"/>
                <w:sz w:val="18"/>
                <w:szCs w:val="18"/>
              </w:rPr>
              <w:t>vakucenter_</w:t>
            </w:r>
            <w:r w:rsidR="00917914" w:rsidRPr="00BB7EB0">
              <w:rPr>
                <w:rFonts w:ascii="Trebuchet MS" w:hAnsi="Trebuchet MS"/>
                <w:sz w:val="18"/>
                <w:szCs w:val="18"/>
              </w:rPr>
              <w:t>ref</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auto"/>
            <w:vAlign w:val="bottom"/>
          </w:tcPr>
          <w:p w14:paraId="2A5BD4C8" w14:textId="77777777" w:rsidR="003D37C1" w:rsidRPr="00BB7EB0" w:rsidRDefault="00EE2DCD" w:rsidP="00EE2DCD">
            <w:pPr>
              <w:rPr>
                <w:rFonts w:ascii="Trebuchet MS" w:hAnsi="Trebuchet MS" w:cs="Trebuchet MS"/>
                <w:sz w:val="18"/>
                <w:szCs w:val="18"/>
              </w:rPr>
            </w:pPr>
            <w:r w:rsidRPr="00BB7EB0">
              <w:rPr>
                <w:rFonts w:ascii="Trebuchet MS" w:hAnsi="Trebuchet MS" w:cs="Trebuchet MS"/>
                <w:sz w:val="18"/>
                <w:szCs w:val="18"/>
              </w:rPr>
              <w:t>Unik k</w:t>
            </w:r>
            <w:r w:rsidR="003D37C1" w:rsidRPr="00BB7EB0">
              <w:rPr>
                <w:rFonts w:ascii="Trebuchet MS" w:hAnsi="Trebuchet MS" w:cs="Trebuchet MS"/>
                <w:sz w:val="18"/>
                <w:szCs w:val="18"/>
              </w:rPr>
              <w:t xml:space="preserve">ode for </w:t>
            </w:r>
            <w:proofErr w:type="spellStart"/>
            <w:r w:rsidR="003D37C1" w:rsidRPr="00BB7EB0">
              <w:rPr>
                <w:rFonts w:ascii="Trebuchet MS" w:hAnsi="Trebuchet MS" w:cs="Trebuchet MS"/>
                <w:sz w:val="18"/>
                <w:szCs w:val="18"/>
              </w:rPr>
              <w:t>evakueringscenter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FFEB4C8"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96A1202"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1-99</w:t>
            </w:r>
            <w:r w:rsidR="00992EF5" w:rsidRPr="00BB7EB0">
              <w:rPr>
                <w:rFonts w:ascii="Trebuchet MS" w:hAnsi="Trebuchet MS" w:cs="Trebuchet MS"/>
                <w:sz w:val="18"/>
                <w:szCs w:val="18"/>
              </w:rPr>
              <w:t>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4196CA" w14:textId="77777777" w:rsidR="003D37C1" w:rsidRPr="00BB7EB0" w:rsidRDefault="003D37C1"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0042A8D7"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50</w:t>
            </w:r>
          </w:p>
        </w:tc>
      </w:tr>
      <w:tr w:rsidR="00744C99" w:rsidRPr="00BB7EB0" w14:paraId="58E8B316" w14:textId="77777777" w:rsidTr="005B7B27">
        <w:trPr>
          <w:trHeight w:hRule="exact" w:val="889"/>
        </w:trPr>
        <w:tc>
          <w:tcPr>
            <w:tcW w:w="2078" w:type="dxa"/>
            <w:tcBorders>
              <w:top w:val="single" w:sz="4" w:space="0" w:color="auto"/>
              <w:left w:val="single" w:sz="4" w:space="0" w:color="auto"/>
              <w:bottom w:val="single" w:sz="4" w:space="0" w:color="auto"/>
              <w:right w:val="single" w:sz="4" w:space="0" w:color="auto"/>
            </w:tcBorders>
            <w:shd w:val="clear" w:color="auto" w:fill="D9D9D9"/>
            <w:vAlign w:val="bottom"/>
          </w:tcPr>
          <w:p w14:paraId="675E30A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evakucenter</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auto"/>
            <w:vAlign w:val="bottom"/>
          </w:tcPr>
          <w:p w14:paraId="237E7383" w14:textId="77777777" w:rsidR="002C225E" w:rsidRPr="00BB7EB0" w:rsidRDefault="005B7B27" w:rsidP="004754CF">
            <w:pPr>
              <w:rPr>
                <w:rFonts w:ascii="Trebuchet MS" w:hAnsi="Trebuchet MS"/>
                <w:sz w:val="18"/>
                <w:szCs w:val="18"/>
              </w:rPr>
            </w:pPr>
            <w:r w:rsidRPr="00BB7EB0">
              <w:rPr>
                <w:rFonts w:ascii="Trebuchet MS" w:hAnsi="Trebuchet MS" w:cs="Trebuchet MS"/>
                <w:sz w:val="18"/>
                <w:szCs w:val="18"/>
              </w:rPr>
              <w:t xml:space="preserve">Stednavnet på den hal, skole, institution eller andet, som er forberedt som </w:t>
            </w:r>
            <w:proofErr w:type="spellStart"/>
            <w:r w:rsidRPr="00BB7EB0">
              <w:rPr>
                <w:rFonts w:ascii="Trebuchet MS" w:hAnsi="Trebuchet MS" w:cs="Trebuchet MS"/>
                <w:sz w:val="18"/>
                <w:szCs w:val="18"/>
              </w:rPr>
              <w:t>evakueringscenter</w:t>
            </w:r>
            <w:proofErr w:type="spellEnd"/>
            <w:r w:rsidRPr="00BB7EB0">
              <w:rPr>
                <w:rFonts w:ascii="Trebuchet MS" w:hAnsi="Trebuchet MS" w:cs="Trebuchet MS"/>
                <w:sz w:val="18"/>
                <w:szCs w:val="18"/>
              </w:rPr>
              <w:t xml:space="preserve"> i kommunens beredskabsplan eller plan for risikobaseret dimensionering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5222EA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4B6469C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0-150 tegn</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663AB81B" w14:textId="77777777" w:rsidR="002C225E" w:rsidRPr="00BB7EB0" w:rsidRDefault="005B7B27"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75B5C237"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Andeby</w:t>
            </w:r>
            <w:proofErr w:type="spellEnd"/>
            <w:r w:rsidRPr="00BB7EB0">
              <w:rPr>
                <w:rFonts w:ascii="Trebuchet MS" w:hAnsi="Trebuchet MS" w:cs="Trebuchet MS"/>
                <w:sz w:val="18"/>
                <w:szCs w:val="18"/>
              </w:rPr>
              <w:t xml:space="preserve"> Hallen</w:t>
            </w:r>
          </w:p>
        </w:tc>
      </w:tr>
      <w:tr w:rsidR="00744C99" w:rsidRPr="00BB7EB0" w14:paraId="735BA89E"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722B3D9D"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vejkode</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7FE79C14" w14:textId="77777777" w:rsidR="002C225E" w:rsidRPr="00BB7EB0" w:rsidRDefault="002C225E" w:rsidP="004754CF">
            <w:pPr>
              <w:pStyle w:val="Default"/>
              <w:rPr>
                <w:color w:val="auto"/>
                <w:sz w:val="18"/>
                <w:szCs w:val="18"/>
              </w:rPr>
            </w:pPr>
            <w:r w:rsidRPr="00BB7EB0">
              <w:rPr>
                <w:rFonts w:cs="Times New Roman"/>
                <w:color w:val="auto"/>
                <w:sz w:val="18"/>
                <w:szCs w:val="18"/>
              </w:rPr>
              <w:t xml:space="preserve">Felt defineret under: 4.1 Standardiserede felter til de temaspecifikke datamodeller </w:t>
            </w:r>
          </w:p>
        </w:tc>
      </w:tr>
      <w:tr w:rsidR="00744C99" w:rsidRPr="00BB7EB0" w14:paraId="19CAB701"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E60B14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vejnavn</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E7CEE31"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2A62DB5F"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0DB55B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9750C3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30A486E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D869E3C" w14:textId="77777777" w:rsidR="002C225E" w:rsidRPr="00BB7EB0" w:rsidRDefault="002C225E" w:rsidP="004754CF">
            <w:proofErr w:type="spellStart"/>
            <w:r w:rsidRPr="00BB7EB0">
              <w:rPr>
                <w:rFonts w:ascii="Trebuchet MS" w:hAnsi="Trebuchet MS"/>
                <w:sz w:val="18"/>
                <w:szCs w:val="18"/>
              </w:rPr>
              <w:t>husnr</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20712BA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43AA4D37"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2D90319"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A58971F"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030D6B50"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7760FF5C"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5F31581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2130D3" w:rsidRPr="00BB7EB0" w14:paraId="09C3B5EF"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09603E5" w14:textId="506D3E88"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62021F6" w14:textId="0A04D448" w:rsidR="002130D3" w:rsidRPr="002130D3" w:rsidRDefault="002130D3" w:rsidP="004754CF">
            <w:pPr>
              <w:rPr>
                <w:rFonts w:ascii="Trebuchet MS" w:hAnsi="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744C99" w:rsidRPr="00BB7EB0" w14:paraId="0988416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4DA8054"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funktionsstatus_kode</w:t>
            </w:r>
            <w:proofErr w:type="spellEnd"/>
            <w:r w:rsidRPr="00BB7EB0">
              <w:rPr>
                <w:rFonts w:ascii="Trebuchet MS" w:hAnsi="Trebuchet MS"/>
                <w:sz w:val="18"/>
                <w:szCs w:val="18"/>
              </w:rPr>
              <w:t xml:space="preserve"> </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D79ED10"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92755C" w:rsidRPr="00BB7EB0" w14:paraId="72555000"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B42B86E"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funktionsstatus</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59AA38E3"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92755C" w:rsidRPr="00BB7EB0" w14:paraId="745D1139"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DEB13A6"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indkvartering</w:t>
            </w:r>
            <w:r w:rsidR="00E13F1D" w:rsidRPr="00BB7EB0">
              <w:rPr>
                <w:rFonts w:ascii="Trebuchet MS" w:hAnsi="Trebuchet MS"/>
                <w:sz w:val="18"/>
                <w:szCs w:val="18"/>
              </w:rPr>
              <w:t>_kode</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4E5DA6B0" w14:textId="77777777" w:rsidR="002C225E" w:rsidRPr="00BB7EB0" w:rsidRDefault="00E13F1D" w:rsidP="00E13F1D">
            <w:pPr>
              <w:rPr>
                <w:rFonts w:ascii="Trebuchet MS" w:hAnsi="Trebuchet MS"/>
                <w:sz w:val="18"/>
                <w:szCs w:val="18"/>
              </w:rPr>
            </w:pPr>
            <w:r w:rsidRPr="00BB7EB0">
              <w:rPr>
                <w:rFonts w:ascii="Trebuchet MS" w:hAnsi="Trebuchet MS"/>
                <w:sz w:val="18"/>
                <w:szCs w:val="18"/>
              </w:rPr>
              <w:t>Kode for m</w:t>
            </w:r>
            <w:r w:rsidR="002C225E" w:rsidRPr="00BB7EB0">
              <w:rPr>
                <w:rFonts w:ascii="Trebuchet MS" w:hAnsi="Trebuchet MS"/>
                <w:sz w:val="18"/>
                <w:szCs w:val="18"/>
              </w:rPr>
              <w:t>ulighed for indkvartering/overnatning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79D0908A" w14:textId="77777777" w:rsidR="002C225E" w:rsidRPr="00BB7EB0" w:rsidRDefault="002C225E"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145FFD5" w14:textId="77777777" w:rsidR="002C225E" w:rsidRPr="00BB7EB0" w:rsidRDefault="002C225E"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05747868"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603BE214" w14:textId="77777777" w:rsidR="002C225E"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E13F1D" w:rsidRPr="00BB7EB0" w14:paraId="53B2FEB5"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16AB07E"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indkvartering</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6501A41E"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Mulighed for indkvartering/overnatning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B0204A5"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6778D713"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21DFE964"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260973FA" w14:textId="77777777" w:rsidR="00E13F1D" w:rsidRPr="00BB7EB0" w:rsidRDefault="00E13F1D" w:rsidP="004754CF">
            <w:pPr>
              <w:rPr>
                <w:rFonts w:ascii="Trebuchet MS" w:hAnsi="Trebuchet MS" w:cs="Trebuchet MS"/>
                <w:sz w:val="18"/>
                <w:szCs w:val="18"/>
              </w:rPr>
            </w:pPr>
          </w:p>
        </w:tc>
      </w:tr>
      <w:tr w:rsidR="0092755C" w:rsidRPr="00BB7EB0" w14:paraId="3E0A55E0" w14:textId="77777777" w:rsidTr="00E13F1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14E24B23" w14:textId="77777777" w:rsidR="00E13F1D" w:rsidRPr="00BB7EB0" w:rsidRDefault="00E13F1D" w:rsidP="004754CF">
            <w:r w:rsidRPr="00BB7EB0">
              <w:rPr>
                <w:rFonts w:ascii="Trebuchet MS" w:hAnsi="Trebuchet MS"/>
                <w:sz w:val="18"/>
                <w:szCs w:val="18"/>
              </w:rPr>
              <w:t>sovepladser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center"/>
          </w:tcPr>
          <w:p w14:paraId="486927F9" w14:textId="77777777" w:rsidR="00E13F1D" w:rsidRPr="00BB7EB0" w:rsidRDefault="00E13F1D" w:rsidP="004754CF">
            <w:r w:rsidRPr="00BB7EB0">
              <w:rPr>
                <w:rFonts w:ascii="Trebuchet MS" w:hAnsi="Trebuchet MS"/>
                <w:sz w:val="18"/>
                <w:szCs w:val="18"/>
              </w:rPr>
              <w:t>Fastlagt antal indkvarteringspladser til overnatning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52F6662"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67778C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1-5000</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3061F09E"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3858B451"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200</w:t>
            </w:r>
          </w:p>
        </w:tc>
      </w:tr>
      <w:tr w:rsidR="00E13F1D" w:rsidRPr="00BB7EB0" w14:paraId="197F77A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D8D5309" w14:textId="77777777" w:rsidR="00E13F1D" w:rsidRPr="00BB7EB0" w:rsidRDefault="00E13F1D" w:rsidP="00E13F1D">
            <w:pPr>
              <w:rPr>
                <w:rFonts w:ascii="Trebuchet MS" w:hAnsi="Trebuchet MS"/>
                <w:sz w:val="18"/>
                <w:szCs w:val="18"/>
              </w:rPr>
            </w:pPr>
            <w:proofErr w:type="spellStart"/>
            <w:r w:rsidRPr="00BB7EB0">
              <w:rPr>
                <w:rFonts w:ascii="Trebuchet MS" w:hAnsi="Trebuchet MS"/>
                <w:sz w:val="18"/>
                <w:szCs w:val="18"/>
              </w:rPr>
              <w:t>forplejning_kode</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21B73FE3"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Kode for mulighed for forplejning/madlavning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E1AA31C"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EF03321"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4FE6372E"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4DDFB068"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E13F1D" w:rsidRPr="00BB7EB0" w14:paraId="250CEAC4"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A1EDEEB"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forplejning</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1D5ACA9E"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Mulighed for forplejning/madlavning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3F1BE2CB"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BD865F5"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27CC242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5D94805A" w14:textId="77777777" w:rsidR="00E13F1D" w:rsidRPr="00BB7EB0" w:rsidRDefault="00E13F1D" w:rsidP="004754CF">
            <w:pPr>
              <w:rPr>
                <w:rFonts w:ascii="Trebuchet MS" w:hAnsi="Trebuchet MS" w:cs="Trebuchet MS"/>
                <w:sz w:val="18"/>
                <w:szCs w:val="18"/>
              </w:rPr>
            </w:pPr>
          </w:p>
        </w:tc>
      </w:tr>
      <w:tr w:rsidR="00E13F1D" w:rsidRPr="00BB7EB0" w14:paraId="44279687" w14:textId="77777777" w:rsidTr="00E13F1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7B973485" w14:textId="77777777" w:rsidR="00E13F1D" w:rsidRPr="00BB7EB0" w:rsidRDefault="00E13F1D" w:rsidP="004754CF">
            <w:r w:rsidRPr="00BB7EB0">
              <w:rPr>
                <w:rFonts w:ascii="Trebuchet MS" w:hAnsi="Trebuchet MS"/>
                <w:sz w:val="18"/>
                <w:szCs w:val="18"/>
              </w:rPr>
              <w:t>spisepladser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center"/>
          </w:tcPr>
          <w:p w14:paraId="72C6D1EB" w14:textId="77777777" w:rsidR="00E13F1D" w:rsidRPr="00BB7EB0" w:rsidRDefault="00E13F1D" w:rsidP="004754CF">
            <w:r w:rsidRPr="00BB7EB0">
              <w:rPr>
                <w:rFonts w:ascii="Trebuchet MS" w:hAnsi="Trebuchet MS"/>
                <w:sz w:val="18"/>
                <w:szCs w:val="18"/>
              </w:rPr>
              <w:t>Fastlagt antal forplejningspladser til spisning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0700B19"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566991E"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1-5000</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7C0D0855"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1B05AF6D"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500</w:t>
            </w:r>
          </w:p>
        </w:tc>
      </w:tr>
      <w:tr w:rsidR="00E13F1D" w:rsidRPr="00BB7EB0" w14:paraId="0C51DBA9" w14:textId="77777777" w:rsidTr="00744C99">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center"/>
          </w:tcPr>
          <w:p w14:paraId="3DC6A025" w14:textId="77777777" w:rsidR="00E13F1D" w:rsidRPr="00BB7EB0" w:rsidRDefault="00E13F1D" w:rsidP="00E13F1D">
            <w:pPr>
              <w:rPr>
                <w:rFonts w:ascii="Trebuchet MS" w:hAnsi="Trebuchet MS"/>
                <w:sz w:val="18"/>
                <w:szCs w:val="18"/>
              </w:rPr>
            </w:pPr>
            <w:proofErr w:type="spellStart"/>
            <w:r w:rsidRPr="00BB7EB0">
              <w:rPr>
                <w:rFonts w:ascii="Trebuchet MS" w:hAnsi="Trebuchet MS"/>
                <w:sz w:val="18"/>
                <w:szCs w:val="18"/>
              </w:rPr>
              <w:t>beredskabsplan_kode</w:t>
            </w:r>
            <w:proofErr w:type="spellEnd"/>
          </w:p>
        </w:tc>
        <w:tc>
          <w:tcPr>
            <w:tcW w:w="4931" w:type="dxa"/>
            <w:tcBorders>
              <w:top w:val="single" w:sz="4" w:space="0" w:color="auto"/>
              <w:left w:val="single" w:sz="4" w:space="0" w:color="auto"/>
              <w:bottom w:val="nil"/>
              <w:right w:val="single" w:sz="4" w:space="0" w:color="auto"/>
            </w:tcBorders>
            <w:shd w:val="clear" w:color="auto" w:fill="97DDBA"/>
            <w:vAlign w:val="center"/>
          </w:tcPr>
          <w:p w14:paraId="07FA82E3"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Kode for om der er en plan for lokaliteten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07BF0F8"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1DD81DE8"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07000F86"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97DDBA"/>
            <w:vAlign w:val="bottom"/>
          </w:tcPr>
          <w:p w14:paraId="28602AAC"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92755C" w:rsidRPr="00BB7EB0" w14:paraId="7D8C3D0E" w14:textId="77777777" w:rsidTr="00744C99">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center"/>
          </w:tcPr>
          <w:p w14:paraId="3B648756"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beredskabsplan</w:t>
            </w:r>
          </w:p>
        </w:tc>
        <w:tc>
          <w:tcPr>
            <w:tcW w:w="4931" w:type="dxa"/>
            <w:tcBorders>
              <w:top w:val="single" w:sz="4" w:space="0" w:color="auto"/>
              <w:left w:val="single" w:sz="4" w:space="0" w:color="auto"/>
              <w:bottom w:val="nil"/>
              <w:right w:val="single" w:sz="4" w:space="0" w:color="auto"/>
            </w:tcBorders>
            <w:shd w:val="clear" w:color="auto" w:fill="97DDBA"/>
            <w:vAlign w:val="center"/>
          </w:tcPr>
          <w:p w14:paraId="1AA8B6C6"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Er der en plan for lokaliteten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55789D2D"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F32999F"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233C2D2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nil"/>
              <w:right w:val="single" w:sz="4" w:space="0" w:color="auto"/>
            </w:tcBorders>
            <w:shd w:val="clear" w:color="auto" w:fill="97DDBA"/>
            <w:vAlign w:val="bottom"/>
          </w:tcPr>
          <w:p w14:paraId="569DC49A" w14:textId="77777777" w:rsidR="00E13F1D" w:rsidRPr="00BB7EB0" w:rsidRDefault="00E13F1D" w:rsidP="004754CF">
            <w:pPr>
              <w:rPr>
                <w:rFonts w:ascii="Trebuchet MS" w:hAnsi="Trebuchet MS" w:cs="Trebuchet MS"/>
                <w:sz w:val="18"/>
                <w:szCs w:val="18"/>
              </w:rPr>
            </w:pPr>
          </w:p>
        </w:tc>
      </w:tr>
      <w:tr w:rsidR="0092755C" w:rsidRPr="00BB7EB0" w14:paraId="04E3DD1A" w14:textId="77777777" w:rsidTr="004754CF">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63A5FD1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link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EBFA07"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92755C" w:rsidRPr="00BB7EB0" w14:paraId="59A83A1D"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34A5D9FB"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E13F1D" w:rsidRPr="00BB7EB0" w14:paraId="5DD5CFB7"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25CA52C3" w14:textId="77777777" w:rsidR="00E13F1D" w:rsidRPr="00BB7EB0" w:rsidRDefault="00E13F1D" w:rsidP="004754CF">
            <w:pPr>
              <w:rPr>
                <w:rFonts w:ascii="Trebuchet MS" w:hAnsi="Trebuchet MS" w:cs="Trebuchet MS"/>
                <w:i/>
                <w:iCs/>
                <w:sz w:val="18"/>
                <w:szCs w:val="18"/>
              </w:rPr>
            </w:pPr>
            <w:r w:rsidRPr="00BB7EB0">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6E8E8741" w14:textId="77777777" w:rsidR="002C225E" w:rsidRPr="00BB7EB0" w:rsidRDefault="002C225E" w:rsidP="002C225E">
      <w:pPr>
        <w:pStyle w:val="Overskrift6"/>
      </w:pPr>
      <w:r w:rsidRPr="00BB7EB0">
        <w:t xml:space="preserve">5.12.20.1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09C5EFFF" w14:textId="77777777" w:rsidTr="004754CF">
        <w:trPr>
          <w:trHeight w:hRule="exact" w:val="255"/>
        </w:trPr>
        <w:tc>
          <w:tcPr>
            <w:tcW w:w="2235" w:type="dxa"/>
            <w:shd w:val="clear" w:color="auto" w:fill="D9D9D9"/>
            <w:vAlign w:val="bottom"/>
          </w:tcPr>
          <w:p w14:paraId="6CE7B867"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109A47EC"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0A496E30" w14:textId="77777777" w:rsidTr="004754CF">
        <w:trPr>
          <w:trHeight w:hRule="exact" w:val="255"/>
        </w:trPr>
        <w:tc>
          <w:tcPr>
            <w:tcW w:w="2235" w:type="dxa"/>
            <w:shd w:val="clear" w:color="auto" w:fill="E0E0E0"/>
            <w:vAlign w:val="center"/>
          </w:tcPr>
          <w:p w14:paraId="0994B327"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28A98469"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Evakueringscenter</w:t>
            </w:r>
            <w:proofErr w:type="spellEnd"/>
          </w:p>
        </w:tc>
      </w:tr>
      <w:tr w:rsidR="002C225E" w:rsidRPr="00BB7EB0" w14:paraId="4085924C" w14:textId="77777777" w:rsidTr="004754CF">
        <w:trPr>
          <w:trHeight w:hRule="exact" w:val="255"/>
        </w:trPr>
        <w:tc>
          <w:tcPr>
            <w:tcW w:w="2235" w:type="dxa"/>
            <w:shd w:val="clear" w:color="auto" w:fill="E0E0E0"/>
            <w:vAlign w:val="center"/>
          </w:tcPr>
          <w:p w14:paraId="3E14EA33"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43697A4C"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6119</w:t>
            </w:r>
          </w:p>
        </w:tc>
      </w:tr>
      <w:tr w:rsidR="002C225E" w:rsidRPr="00BB7EB0" w14:paraId="0DF7C88E" w14:textId="77777777" w:rsidTr="004754CF">
        <w:trPr>
          <w:trHeight w:hRule="exact" w:val="255"/>
        </w:trPr>
        <w:tc>
          <w:tcPr>
            <w:tcW w:w="2235" w:type="dxa"/>
            <w:shd w:val="clear" w:color="auto" w:fill="E0E0E0"/>
            <w:vAlign w:val="center"/>
          </w:tcPr>
          <w:p w14:paraId="5F4A3B89"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3DDACD0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Lokalitet, som fastlagt som </w:t>
            </w:r>
            <w:proofErr w:type="spellStart"/>
            <w:r w:rsidRPr="00BB7EB0">
              <w:rPr>
                <w:rFonts w:ascii="Trebuchet MS" w:hAnsi="Trebuchet MS" w:cs="Trebuchet MS"/>
                <w:sz w:val="18"/>
                <w:szCs w:val="18"/>
              </w:rPr>
              <w:t>evakueringscenter</w:t>
            </w:r>
            <w:proofErr w:type="spellEnd"/>
            <w:r w:rsidRPr="00BB7EB0">
              <w:rPr>
                <w:rFonts w:ascii="Trebuchet MS" w:hAnsi="Trebuchet MS" w:cs="Trebuchet MS"/>
                <w:sz w:val="18"/>
                <w:szCs w:val="18"/>
              </w:rPr>
              <w:t xml:space="preserve"> </w:t>
            </w:r>
          </w:p>
        </w:tc>
      </w:tr>
      <w:tr w:rsidR="002C225E" w:rsidRPr="00BB7EB0" w14:paraId="6D3F0058" w14:textId="77777777" w:rsidTr="004754CF">
        <w:trPr>
          <w:trHeight w:hRule="exact" w:val="255"/>
        </w:trPr>
        <w:tc>
          <w:tcPr>
            <w:tcW w:w="2235" w:type="dxa"/>
            <w:shd w:val="clear" w:color="auto" w:fill="E0E0E0"/>
            <w:vAlign w:val="center"/>
          </w:tcPr>
          <w:p w14:paraId="75D5A89A"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20B224E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Anvendelse til indkvartering og forplejning i beredskabssituationer</w:t>
            </w:r>
          </w:p>
        </w:tc>
      </w:tr>
      <w:tr w:rsidR="002C225E" w:rsidRPr="00BB7EB0" w14:paraId="2A5301E5" w14:textId="77777777" w:rsidTr="004754CF">
        <w:trPr>
          <w:trHeight w:hRule="exact" w:val="251"/>
        </w:trPr>
        <w:tc>
          <w:tcPr>
            <w:tcW w:w="2235" w:type="dxa"/>
            <w:shd w:val="clear" w:color="auto" w:fill="E0E0E0"/>
            <w:vAlign w:val="center"/>
          </w:tcPr>
          <w:p w14:paraId="24FD19EB"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lastRenderedPageBreak/>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1CD8201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Placering af fastlagte </w:t>
            </w:r>
            <w:proofErr w:type="spellStart"/>
            <w:r w:rsidRPr="00BB7EB0">
              <w:rPr>
                <w:rFonts w:ascii="Trebuchet MS" w:hAnsi="Trebuchet MS" w:cs="Trebuchet MS"/>
                <w:sz w:val="18"/>
                <w:szCs w:val="18"/>
              </w:rPr>
              <w:t>evakueringscentre</w:t>
            </w:r>
            <w:proofErr w:type="spellEnd"/>
            <w:r w:rsidRPr="00BB7EB0">
              <w:rPr>
                <w:rFonts w:ascii="Trebuchet MS" w:hAnsi="Trebuchet MS" w:cs="Trebuchet MS"/>
                <w:sz w:val="18"/>
                <w:szCs w:val="18"/>
              </w:rPr>
              <w:t xml:space="preserve"> ved større indsatser, hvor der er brug for indkvartering og/eller forplejning af mange personer</w:t>
            </w:r>
          </w:p>
        </w:tc>
      </w:tr>
      <w:tr w:rsidR="002C225E" w:rsidRPr="00BB7EB0" w14:paraId="76663E86" w14:textId="77777777" w:rsidTr="004754CF">
        <w:trPr>
          <w:trHeight w:hRule="exact" w:val="255"/>
        </w:trPr>
        <w:tc>
          <w:tcPr>
            <w:tcW w:w="2235" w:type="dxa"/>
            <w:shd w:val="clear" w:color="auto" w:fill="E0E0E0"/>
            <w:vAlign w:val="center"/>
          </w:tcPr>
          <w:p w14:paraId="4D7C803D"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3C507A0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Sikkerhed og sundhed</w:t>
            </w:r>
          </w:p>
        </w:tc>
      </w:tr>
      <w:tr w:rsidR="002C225E" w:rsidRPr="00BB7EB0" w14:paraId="21709625" w14:textId="77777777" w:rsidTr="004754CF">
        <w:trPr>
          <w:trHeight w:hRule="exact" w:val="255"/>
        </w:trPr>
        <w:tc>
          <w:tcPr>
            <w:tcW w:w="2235" w:type="dxa"/>
            <w:shd w:val="clear" w:color="auto" w:fill="E0E0E0"/>
            <w:vAlign w:val="center"/>
          </w:tcPr>
          <w:p w14:paraId="4B798EAB"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116316DB" w14:textId="77777777" w:rsidR="002C225E" w:rsidRPr="00BB7EB0" w:rsidRDefault="002C225E" w:rsidP="004754CF">
            <w:r w:rsidRPr="00BB7EB0">
              <w:rPr>
                <w:rFonts w:ascii="Trebuchet MS" w:hAnsi="Trebuchet MS"/>
                <w:sz w:val="18"/>
                <w:szCs w:val="18"/>
              </w:rPr>
              <w:t>Evakuering, Brand, indkvartering, forplejning</w:t>
            </w:r>
          </w:p>
        </w:tc>
      </w:tr>
      <w:tr w:rsidR="002C225E" w:rsidRPr="00BB7EB0" w14:paraId="192DB67C" w14:textId="77777777" w:rsidTr="004754CF">
        <w:trPr>
          <w:trHeight w:hRule="exact" w:val="255"/>
        </w:trPr>
        <w:tc>
          <w:tcPr>
            <w:tcW w:w="2235" w:type="dxa"/>
            <w:shd w:val="clear" w:color="auto" w:fill="E0E0E0"/>
            <w:vAlign w:val="center"/>
          </w:tcPr>
          <w:p w14:paraId="773CC0F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70C38E0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w:t>
            </w:r>
          </w:p>
        </w:tc>
      </w:tr>
      <w:tr w:rsidR="002C225E" w:rsidRPr="00BB7EB0" w14:paraId="21E5F567" w14:textId="77777777" w:rsidTr="004754CF">
        <w:trPr>
          <w:trHeight w:hRule="exact" w:val="255"/>
        </w:trPr>
        <w:tc>
          <w:tcPr>
            <w:tcW w:w="2235" w:type="dxa"/>
            <w:shd w:val="clear" w:color="auto" w:fill="E0E0E0"/>
            <w:vAlign w:val="center"/>
          </w:tcPr>
          <w:p w14:paraId="09BE6F38"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69BD655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Beredskabsplan</w:t>
            </w:r>
          </w:p>
        </w:tc>
      </w:tr>
      <w:tr w:rsidR="00141E60" w:rsidRPr="00141E60" w14:paraId="39559835" w14:textId="77777777" w:rsidTr="004754CF">
        <w:trPr>
          <w:trHeight w:hRule="exact" w:val="255"/>
        </w:trPr>
        <w:tc>
          <w:tcPr>
            <w:tcW w:w="2235" w:type="dxa"/>
            <w:shd w:val="clear" w:color="auto" w:fill="E0E0E0"/>
            <w:vAlign w:val="center"/>
          </w:tcPr>
          <w:p w14:paraId="0E0443BE" w14:textId="77777777" w:rsidR="00D8362B" w:rsidRPr="00141E60" w:rsidRDefault="00D8362B" w:rsidP="004754CF">
            <w:pPr>
              <w:rPr>
                <w:rFonts w:ascii="Trebuchet MS" w:hAnsi="Trebuchet MS" w:cs="Trebuchet MS"/>
                <w:color w:val="4F81BD"/>
                <w:sz w:val="18"/>
                <w:szCs w:val="18"/>
              </w:rPr>
            </w:pPr>
            <w:proofErr w:type="spellStart"/>
            <w:r w:rsidRPr="00141E60">
              <w:rPr>
                <w:rFonts w:ascii="Trebuchet MS" w:hAnsi="Trebuchet MS" w:cs="Trebuchet MS"/>
                <w:color w:val="4F81BD"/>
                <w:sz w:val="18"/>
                <w:szCs w:val="18"/>
              </w:rPr>
              <w:t>KLE_koder</w:t>
            </w:r>
            <w:proofErr w:type="spellEnd"/>
          </w:p>
        </w:tc>
        <w:tc>
          <w:tcPr>
            <w:tcW w:w="11340" w:type="dxa"/>
            <w:shd w:val="clear" w:color="auto" w:fill="FFFFFF"/>
            <w:vAlign w:val="center"/>
          </w:tcPr>
          <w:p w14:paraId="54A782E6" w14:textId="77777777" w:rsidR="00D8362B" w:rsidRPr="00141E60" w:rsidRDefault="00D8362B" w:rsidP="004754CF">
            <w:pPr>
              <w:rPr>
                <w:rFonts w:ascii="Trebuchet MS" w:hAnsi="Trebuchet MS" w:cs="Trebuchet MS"/>
                <w:color w:val="4F81BD"/>
                <w:sz w:val="18"/>
                <w:szCs w:val="18"/>
              </w:rPr>
            </w:pPr>
            <w:r w:rsidRPr="00141E60">
              <w:rPr>
                <w:rFonts w:ascii="Trebuchet MS" w:hAnsi="Trebuchet MS" w:cs="Trebuchet MS"/>
                <w:color w:val="4F81BD"/>
                <w:sz w:val="18"/>
                <w:szCs w:val="18"/>
              </w:rPr>
              <w:t>14.01.14</w:t>
            </w:r>
          </w:p>
        </w:tc>
      </w:tr>
    </w:tbl>
    <w:p w14:paraId="244C4B7B" w14:textId="77777777" w:rsidR="002C225E" w:rsidRPr="00BB7EB0" w:rsidRDefault="002C225E" w:rsidP="002C225E">
      <w:pPr>
        <w:pStyle w:val="Overskrift6"/>
      </w:pPr>
      <w:r w:rsidRPr="00BB7EB0">
        <w:t>5.12.20.2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03E0DE84" w14:textId="77777777" w:rsidTr="004754CF">
        <w:trPr>
          <w:trHeight w:hRule="exact" w:val="255"/>
        </w:trPr>
        <w:tc>
          <w:tcPr>
            <w:tcW w:w="4503" w:type="dxa"/>
            <w:shd w:val="clear" w:color="auto" w:fill="D9D9D9"/>
            <w:vAlign w:val="bottom"/>
          </w:tcPr>
          <w:p w14:paraId="1DF86F4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5ED09B4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219F2660" w14:textId="77777777" w:rsidTr="004754CF">
        <w:trPr>
          <w:trHeight w:hRule="exact" w:val="305"/>
        </w:trPr>
        <w:tc>
          <w:tcPr>
            <w:tcW w:w="4503" w:type="dxa"/>
            <w:shd w:val="clear" w:color="auto" w:fill="E0E0E0"/>
            <w:vAlign w:val="center"/>
          </w:tcPr>
          <w:p w14:paraId="64C50F8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76F1498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Punktet geokodes og tilføjet indsatslederne viden</w:t>
            </w:r>
          </w:p>
        </w:tc>
      </w:tr>
      <w:tr w:rsidR="002C225E" w:rsidRPr="00BB7EB0" w14:paraId="7BB43933" w14:textId="77777777" w:rsidTr="004754CF">
        <w:trPr>
          <w:trHeight w:hRule="exact" w:val="255"/>
        </w:trPr>
        <w:tc>
          <w:tcPr>
            <w:tcW w:w="4503" w:type="dxa"/>
            <w:shd w:val="clear" w:color="auto" w:fill="E0E0E0"/>
            <w:vAlign w:val="bottom"/>
          </w:tcPr>
          <w:p w14:paraId="718FF24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3A4ECA5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Lokaliteter, hvor der er forplejning – Indkvartering – Indkvartering og forplejning</w:t>
            </w:r>
          </w:p>
        </w:tc>
      </w:tr>
      <w:tr w:rsidR="002C225E" w:rsidRPr="00BB7EB0" w14:paraId="54BD10EC" w14:textId="77777777" w:rsidTr="004754CF">
        <w:trPr>
          <w:trHeight w:hRule="exact" w:val="255"/>
        </w:trPr>
        <w:tc>
          <w:tcPr>
            <w:tcW w:w="4503" w:type="dxa"/>
            <w:shd w:val="clear" w:color="auto" w:fill="E0E0E0"/>
            <w:vAlign w:val="bottom"/>
          </w:tcPr>
          <w:p w14:paraId="4C03471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34CA6CCF"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w:t>
            </w:r>
          </w:p>
        </w:tc>
      </w:tr>
      <w:tr w:rsidR="002C225E" w:rsidRPr="00BB7EB0" w14:paraId="3EFE476C" w14:textId="77777777" w:rsidTr="004754CF">
        <w:trPr>
          <w:trHeight w:hRule="exact" w:val="255"/>
        </w:trPr>
        <w:tc>
          <w:tcPr>
            <w:tcW w:w="4503" w:type="dxa"/>
            <w:shd w:val="clear" w:color="auto" w:fill="E0E0E0"/>
            <w:vAlign w:val="bottom"/>
          </w:tcPr>
          <w:p w14:paraId="743F11C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3299527D" w14:textId="77777777" w:rsidR="002C225E" w:rsidRPr="00BB7EB0" w:rsidRDefault="002C225E" w:rsidP="004754CF">
            <w:pPr>
              <w:rPr>
                <w:rFonts w:ascii="Trebuchet MS" w:hAnsi="Trebuchet MS" w:cs="Trebuchet MS"/>
                <w:sz w:val="18"/>
                <w:szCs w:val="18"/>
              </w:rPr>
            </w:pPr>
          </w:p>
        </w:tc>
      </w:tr>
      <w:tr w:rsidR="002C225E" w:rsidRPr="00BB7EB0" w14:paraId="3483775F" w14:textId="77777777" w:rsidTr="004754CF">
        <w:trPr>
          <w:trHeight w:hRule="exact" w:val="222"/>
        </w:trPr>
        <w:tc>
          <w:tcPr>
            <w:tcW w:w="4503" w:type="dxa"/>
            <w:shd w:val="clear" w:color="auto" w:fill="E0E0E0"/>
            <w:vAlign w:val="center"/>
          </w:tcPr>
          <w:p w14:paraId="3C06D50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6D280CE4" w14:textId="77777777" w:rsidR="002C225E" w:rsidRPr="00BB7EB0" w:rsidRDefault="002C225E" w:rsidP="004754CF">
            <w:pPr>
              <w:rPr>
                <w:rFonts w:ascii="Trebuchet MS" w:hAnsi="Trebuchet MS" w:cs="Trebuchet MS"/>
                <w:sz w:val="18"/>
                <w:szCs w:val="18"/>
              </w:rPr>
            </w:pPr>
          </w:p>
        </w:tc>
      </w:tr>
      <w:tr w:rsidR="002C225E" w:rsidRPr="00BB7EB0" w14:paraId="1887A462" w14:textId="77777777" w:rsidTr="004754CF">
        <w:trPr>
          <w:trHeight w:hRule="exact" w:val="255"/>
        </w:trPr>
        <w:tc>
          <w:tcPr>
            <w:tcW w:w="4503" w:type="dxa"/>
            <w:shd w:val="clear" w:color="auto" w:fill="E0E0E0"/>
            <w:vAlign w:val="bottom"/>
          </w:tcPr>
          <w:p w14:paraId="32874A9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0B460703" w14:textId="77777777" w:rsidR="002C225E" w:rsidRPr="00BB7EB0" w:rsidRDefault="002C225E" w:rsidP="004754CF">
            <w:pPr>
              <w:rPr>
                <w:rFonts w:ascii="Trebuchet MS" w:hAnsi="Trebuchet MS" w:cs="Trebuchet MS"/>
                <w:sz w:val="18"/>
                <w:szCs w:val="18"/>
              </w:rPr>
            </w:pPr>
          </w:p>
        </w:tc>
      </w:tr>
    </w:tbl>
    <w:p w14:paraId="26B9F01C" w14:textId="77777777" w:rsidR="002C225E" w:rsidRPr="00BB7EB0" w:rsidRDefault="002C225E" w:rsidP="002C225E">
      <w:pPr>
        <w:pStyle w:val="Overskrift2"/>
        <w:rPr>
          <w:kern w:val="32"/>
        </w:rPr>
      </w:pPr>
      <w:bookmarkStart w:id="490" w:name="_Toc63351525"/>
      <w:r w:rsidRPr="00BB7EB0">
        <w:rPr>
          <w:kern w:val="32"/>
        </w:rPr>
        <w:t xml:space="preserve">5.12.21 </w:t>
      </w:r>
      <w:bookmarkStart w:id="491" w:name="_Hlk59517452"/>
      <w:r w:rsidRPr="00BB7EB0">
        <w:rPr>
          <w:kern w:val="32"/>
        </w:rPr>
        <w:t>Midlertidig overnatning (6120)</w:t>
      </w:r>
      <w:bookmarkEnd w:id="490"/>
      <w:bookmarkEnd w:id="49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9"/>
        <w:gridCol w:w="4916"/>
        <w:gridCol w:w="1155"/>
        <w:gridCol w:w="1356"/>
        <w:gridCol w:w="1477"/>
        <w:gridCol w:w="2713"/>
      </w:tblGrid>
      <w:tr w:rsidR="002C225E" w:rsidRPr="00BB7EB0" w14:paraId="17F5D692" w14:textId="77777777" w:rsidTr="00BA39FC">
        <w:tc>
          <w:tcPr>
            <w:tcW w:w="2099" w:type="dxa"/>
            <w:tcBorders>
              <w:bottom w:val="single" w:sz="4" w:space="0" w:color="auto"/>
            </w:tcBorders>
            <w:shd w:val="clear" w:color="auto" w:fill="D9D9D9"/>
            <w:vAlign w:val="center"/>
          </w:tcPr>
          <w:p w14:paraId="463D37F7"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916" w:type="dxa"/>
            <w:tcBorders>
              <w:bottom w:val="single" w:sz="4" w:space="0" w:color="auto"/>
            </w:tcBorders>
            <w:shd w:val="clear" w:color="auto" w:fill="D9D9D9"/>
            <w:vAlign w:val="center"/>
          </w:tcPr>
          <w:p w14:paraId="3598D7B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3998C22"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4A1D4B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7" w:type="dxa"/>
            <w:tcBorders>
              <w:bottom w:val="single" w:sz="4" w:space="0" w:color="auto"/>
            </w:tcBorders>
            <w:shd w:val="clear" w:color="auto" w:fill="D9D9D9"/>
            <w:vAlign w:val="bottom"/>
          </w:tcPr>
          <w:p w14:paraId="7F6A1438"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23969AE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713" w:type="dxa"/>
            <w:shd w:val="clear" w:color="auto" w:fill="D9D9D9"/>
            <w:vAlign w:val="center"/>
          </w:tcPr>
          <w:p w14:paraId="63C1AC24"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2C225E" w:rsidRPr="00BB7EB0" w14:paraId="6FE2282D"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bottom"/>
          </w:tcPr>
          <w:p w14:paraId="4D354B5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institutionsnavn</w:t>
            </w:r>
          </w:p>
        </w:tc>
        <w:tc>
          <w:tcPr>
            <w:tcW w:w="4916" w:type="dxa"/>
            <w:tcBorders>
              <w:top w:val="single" w:sz="4" w:space="0" w:color="auto"/>
              <w:left w:val="single" w:sz="4" w:space="0" w:color="auto"/>
              <w:bottom w:val="nil"/>
              <w:right w:val="single" w:sz="4" w:space="0" w:color="auto"/>
            </w:tcBorders>
            <w:shd w:val="clear" w:color="auto" w:fill="FFFFFF"/>
            <w:vAlign w:val="bottom"/>
          </w:tcPr>
          <w:p w14:paraId="1097700B" w14:textId="33F4FD2C" w:rsidR="002C225E" w:rsidRPr="00BB7EB0" w:rsidRDefault="002C225E" w:rsidP="004754CF">
            <w:pPr>
              <w:rPr>
                <w:rFonts w:ascii="Trebuchet MS" w:hAnsi="Trebuchet MS"/>
                <w:sz w:val="18"/>
                <w:szCs w:val="18"/>
              </w:rPr>
            </w:pPr>
            <w:r w:rsidRPr="00BB7EB0">
              <w:rPr>
                <w:rFonts w:ascii="Trebuchet MS" w:hAnsi="Trebuchet MS"/>
                <w:sz w:val="18"/>
                <w:szCs w:val="18"/>
              </w:rPr>
              <w:t>Navn på stedet hvor overnatningen finder sted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CB21503" w14:textId="77777777" w:rsidR="002C225E" w:rsidRPr="00BB7EB0" w:rsidRDefault="002C225E" w:rsidP="004754CF">
            <w:pPr>
              <w:rPr>
                <w:rFonts w:ascii="Trebuchet MS" w:hAnsi="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6DCE4B6"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0-128 tegn</w:t>
            </w:r>
          </w:p>
        </w:tc>
        <w:tc>
          <w:tcPr>
            <w:tcW w:w="1477" w:type="dxa"/>
            <w:tcBorders>
              <w:top w:val="single" w:sz="4" w:space="0" w:color="auto"/>
              <w:left w:val="single" w:sz="4" w:space="0" w:color="auto"/>
              <w:bottom w:val="nil"/>
              <w:right w:val="single" w:sz="4" w:space="0" w:color="auto"/>
            </w:tcBorders>
            <w:shd w:val="clear" w:color="auto" w:fill="FFFFFF"/>
            <w:vAlign w:val="bottom"/>
          </w:tcPr>
          <w:p w14:paraId="133F050B"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bottom"/>
          </w:tcPr>
          <w:p w14:paraId="73B13243"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Andeby</w:t>
            </w:r>
            <w:proofErr w:type="spellEnd"/>
            <w:r w:rsidRPr="00BB7EB0">
              <w:rPr>
                <w:rFonts w:ascii="Trebuchet MS" w:hAnsi="Trebuchet MS"/>
                <w:sz w:val="18"/>
                <w:szCs w:val="18"/>
              </w:rPr>
              <w:t xml:space="preserve"> Skole</w:t>
            </w:r>
          </w:p>
        </w:tc>
      </w:tr>
      <w:tr w:rsidR="002C225E" w:rsidRPr="00BB7EB0" w14:paraId="33C7B139"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bottom"/>
          </w:tcPr>
          <w:p w14:paraId="522C3F82"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antal_personer</w:t>
            </w:r>
            <w:proofErr w:type="spellEnd"/>
          </w:p>
        </w:tc>
        <w:tc>
          <w:tcPr>
            <w:tcW w:w="4916" w:type="dxa"/>
            <w:tcBorders>
              <w:top w:val="single" w:sz="4" w:space="0" w:color="auto"/>
              <w:left w:val="single" w:sz="4" w:space="0" w:color="auto"/>
              <w:bottom w:val="nil"/>
              <w:right w:val="single" w:sz="4" w:space="0" w:color="auto"/>
            </w:tcBorders>
            <w:shd w:val="clear" w:color="auto" w:fill="FFFFFF"/>
            <w:vAlign w:val="bottom"/>
          </w:tcPr>
          <w:p w14:paraId="068D2D21"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Hvor mange personer overnatter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10908B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2A0BB3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10-1000</w:t>
            </w:r>
          </w:p>
        </w:tc>
        <w:tc>
          <w:tcPr>
            <w:tcW w:w="1477" w:type="dxa"/>
            <w:tcBorders>
              <w:top w:val="single" w:sz="4" w:space="0" w:color="auto"/>
              <w:left w:val="single" w:sz="4" w:space="0" w:color="auto"/>
              <w:bottom w:val="nil"/>
              <w:right w:val="single" w:sz="4" w:space="0" w:color="auto"/>
            </w:tcBorders>
            <w:shd w:val="clear" w:color="auto" w:fill="FFFFFF"/>
            <w:vAlign w:val="bottom"/>
          </w:tcPr>
          <w:p w14:paraId="6B39DE67"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bottom"/>
          </w:tcPr>
          <w:p w14:paraId="2615F794"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200</w:t>
            </w:r>
          </w:p>
        </w:tc>
      </w:tr>
      <w:tr w:rsidR="002C225E" w:rsidRPr="00BB7EB0" w14:paraId="58AC42F6"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center"/>
          </w:tcPr>
          <w:p w14:paraId="0EE6A3FD" w14:textId="77777777" w:rsidR="002C225E" w:rsidRPr="00BB7EB0" w:rsidRDefault="003653D3" w:rsidP="003653D3">
            <w:proofErr w:type="spellStart"/>
            <w:r w:rsidRPr="00BB7EB0">
              <w:rPr>
                <w:rFonts w:ascii="Trebuchet MS" w:hAnsi="Trebuchet MS"/>
                <w:sz w:val="18"/>
                <w:szCs w:val="18"/>
              </w:rPr>
              <w:t>mid_ov</w:t>
            </w:r>
            <w:r w:rsidR="002C225E" w:rsidRPr="00BB7EB0">
              <w:rPr>
                <w:rFonts w:ascii="Trebuchet MS" w:hAnsi="Trebuchet MS"/>
                <w:sz w:val="18"/>
                <w:szCs w:val="18"/>
              </w:rPr>
              <w:t>_person</w:t>
            </w:r>
            <w:proofErr w:type="spellEnd"/>
          </w:p>
        </w:tc>
        <w:tc>
          <w:tcPr>
            <w:tcW w:w="4916" w:type="dxa"/>
            <w:tcBorders>
              <w:top w:val="single" w:sz="4" w:space="0" w:color="auto"/>
              <w:left w:val="single" w:sz="4" w:space="0" w:color="auto"/>
              <w:bottom w:val="nil"/>
              <w:right w:val="single" w:sz="4" w:space="0" w:color="auto"/>
            </w:tcBorders>
            <w:shd w:val="clear" w:color="auto" w:fill="FFFFFF"/>
            <w:vAlign w:val="center"/>
          </w:tcPr>
          <w:p w14:paraId="412DD0F0" w14:textId="77777777" w:rsidR="002C225E" w:rsidRPr="00BB7EB0" w:rsidRDefault="002C225E" w:rsidP="004754CF">
            <w:r w:rsidRPr="00BB7EB0">
              <w:rPr>
                <w:rFonts w:ascii="Trebuchet MS" w:hAnsi="Trebuchet MS" w:cs="Trebuchet MS"/>
                <w:sz w:val="18"/>
                <w:szCs w:val="18"/>
              </w:rPr>
              <w:t>Navn den ansvarlige for arrangementet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5B5719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CD35EA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7" w:type="dxa"/>
            <w:tcBorders>
              <w:top w:val="single" w:sz="4" w:space="0" w:color="auto"/>
              <w:left w:val="single" w:sz="4" w:space="0" w:color="auto"/>
              <w:bottom w:val="nil"/>
              <w:right w:val="single" w:sz="4" w:space="0" w:color="auto"/>
            </w:tcBorders>
            <w:shd w:val="clear" w:color="auto" w:fill="FFFFFF"/>
            <w:vAlign w:val="center"/>
          </w:tcPr>
          <w:p w14:paraId="03E25036"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center"/>
          </w:tcPr>
          <w:p w14:paraId="1C2BD58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Anders Andersen</w:t>
            </w:r>
          </w:p>
        </w:tc>
      </w:tr>
      <w:tr w:rsidR="002C225E" w:rsidRPr="00BB7EB0" w14:paraId="2EF9617B" w14:textId="77777777" w:rsidTr="00BA39FC">
        <w:trPr>
          <w:trHeight w:hRule="exact" w:val="418"/>
        </w:trPr>
        <w:tc>
          <w:tcPr>
            <w:tcW w:w="2099" w:type="dxa"/>
            <w:tcBorders>
              <w:top w:val="single" w:sz="4" w:space="0" w:color="auto"/>
              <w:left w:val="single" w:sz="4" w:space="0" w:color="auto"/>
              <w:bottom w:val="nil"/>
              <w:right w:val="single" w:sz="4" w:space="0" w:color="auto"/>
            </w:tcBorders>
            <w:shd w:val="clear" w:color="auto" w:fill="D9D9D9"/>
            <w:vAlign w:val="center"/>
          </w:tcPr>
          <w:p w14:paraId="6391AECF" w14:textId="77777777" w:rsidR="002C225E" w:rsidRPr="00BB7EB0" w:rsidRDefault="003653D3" w:rsidP="003653D3">
            <w:proofErr w:type="spellStart"/>
            <w:r w:rsidRPr="00BB7EB0">
              <w:rPr>
                <w:rFonts w:ascii="Trebuchet MS" w:hAnsi="Trebuchet MS"/>
                <w:sz w:val="18"/>
                <w:szCs w:val="18"/>
              </w:rPr>
              <w:t>mid_ov_</w:t>
            </w:r>
            <w:r w:rsidR="002C225E" w:rsidRPr="00BB7EB0">
              <w:rPr>
                <w:rFonts w:ascii="Trebuchet MS" w:hAnsi="Trebuchet MS"/>
                <w:sz w:val="18"/>
                <w:szCs w:val="18"/>
              </w:rPr>
              <w:t>tlfnr</w:t>
            </w:r>
            <w:proofErr w:type="spellEnd"/>
          </w:p>
        </w:tc>
        <w:tc>
          <w:tcPr>
            <w:tcW w:w="4916" w:type="dxa"/>
            <w:tcBorders>
              <w:top w:val="single" w:sz="4" w:space="0" w:color="auto"/>
              <w:left w:val="single" w:sz="4" w:space="0" w:color="auto"/>
              <w:bottom w:val="nil"/>
              <w:right w:val="single" w:sz="4" w:space="0" w:color="auto"/>
            </w:tcBorders>
            <w:shd w:val="clear" w:color="auto" w:fill="FFFFFF"/>
            <w:vAlign w:val="center"/>
          </w:tcPr>
          <w:p w14:paraId="66EC1410" w14:textId="77777777" w:rsidR="002C225E" w:rsidRPr="00BB7EB0" w:rsidRDefault="002C225E" w:rsidP="004754CF">
            <w:proofErr w:type="spellStart"/>
            <w:r w:rsidRPr="00BB7EB0">
              <w:rPr>
                <w:rFonts w:ascii="Trebuchet MS" w:hAnsi="Trebuchet MS"/>
                <w:sz w:val="18"/>
                <w:szCs w:val="18"/>
              </w:rPr>
              <w:t>Telefonnr</w:t>
            </w:r>
            <w:proofErr w:type="spellEnd"/>
            <w:r w:rsidRPr="00BB7EB0">
              <w:rPr>
                <w:rFonts w:ascii="Trebuchet MS" w:hAnsi="Trebuchet MS"/>
                <w:sz w:val="18"/>
                <w:szCs w:val="18"/>
              </w:rPr>
              <w:t xml:space="preserve"> til kontaktperson under overnatningen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9CA93F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B9C132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1000000</w:t>
            </w:r>
            <w:r w:rsidR="00650689" w:rsidRPr="00141E60">
              <w:rPr>
                <w:rFonts w:ascii="Trebuchet MS" w:hAnsi="Trebuchet MS" w:cs="Trebuchet MS"/>
                <w:color w:val="4F81BD"/>
                <w:sz w:val="18"/>
                <w:szCs w:val="18"/>
              </w:rPr>
              <w:t>0</w:t>
            </w:r>
            <w:r w:rsidRPr="00BB7EB0">
              <w:rPr>
                <w:rFonts w:ascii="Trebuchet MS" w:hAnsi="Trebuchet MS" w:cs="Trebuchet MS"/>
                <w:sz w:val="18"/>
                <w:szCs w:val="18"/>
              </w:rPr>
              <w:t>-9999999</w:t>
            </w:r>
            <w:r w:rsidR="00650689" w:rsidRPr="00141E60">
              <w:rPr>
                <w:rFonts w:ascii="Trebuchet MS" w:hAnsi="Trebuchet MS" w:cs="Trebuchet MS"/>
                <w:color w:val="4F81BD"/>
                <w:sz w:val="18"/>
                <w:szCs w:val="18"/>
              </w:rPr>
              <w:t>9</w:t>
            </w:r>
          </w:p>
        </w:tc>
        <w:tc>
          <w:tcPr>
            <w:tcW w:w="1477" w:type="dxa"/>
            <w:tcBorders>
              <w:top w:val="single" w:sz="4" w:space="0" w:color="auto"/>
              <w:left w:val="single" w:sz="4" w:space="0" w:color="auto"/>
              <w:bottom w:val="nil"/>
              <w:right w:val="single" w:sz="4" w:space="0" w:color="auto"/>
            </w:tcBorders>
            <w:shd w:val="clear" w:color="auto" w:fill="FFFFFF"/>
            <w:vAlign w:val="center"/>
          </w:tcPr>
          <w:p w14:paraId="6D976228"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center"/>
          </w:tcPr>
          <w:p w14:paraId="639D921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12345678</w:t>
            </w:r>
          </w:p>
        </w:tc>
      </w:tr>
      <w:tr w:rsidR="00E13F1D" w:rsidRPr="00BB7EB0" w14:paraId="72168EA6"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center"/>
          </w:tcPr>
          <w:p w14:paraId="301D7437" w14:textId="77777777" w:rsidR="00E13F1D" w:rsidRPr="00BB7EB0" w:rsidRDefault="00E13F1D" w:rsidP="004754CF">
            <w:pPr>
              <w:rPr>
                <w:rFonts w:ascii="Trebuchet MS" w:hAnsi="Trebuchet MS"/>
                <w:sz w:val="18"/>
                <w:szCs w:val="18"/>
              </w:rPr>
            </w:pPr>
            <w:proofErr w:type="spellStart"/>
            <w:r w:rsidRPr="00BB7EB0">
              <w:rPr>
                <w:rFonts w:ascii="Trebuchet MS" w:hAnsi="Trebuchet MS"/>
                <w:sz w:val="18"/>
                <w:szCs w:val="18"/>
              </w:rPr>
              <w:t>fast_vaagen_vagt_kode</w:t>
            </w:r>
            <w:proofErr w:type="spellEnd"/>
          </w:p>
        </w:tc>
        <w:tc>
          <w:tcPr>
            <w:tcW w:w="4916" w:type="dxa"/>
            <w:tcBorders>
              <w:top w:val="single" w:sz="4" w:space="0" w:color="auto"/>
              <w:left w:val="single" w:sz="4" w:space="0" w:color="auto"/>
              <w:bottom w:val="nil"/>
              <w:right w:val="single" w:sz="4" w:space="0" w:color="auto"/>
            </w:tcBorders>
            <w:shd w:val="clear" w:color="auto" w:fill="97DDBA"/>
            <w:vAlign w:val="center"/>
          </w:tcPr>
          <w:p w14:paraId="75003539"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Kode for der er stillet krav om fast vågen vagt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406C458"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2A72861" w14:textId="77777777" w:rsidR="00E13F1D" w:rsidRPr="00BB7EB0" w:rsidRDefault="00E13F1D" w:rsidP="004754CF">
            <w:pPr>
              <w:rPr>
                <w:rFonts w:ascii="Trebuchet MS" w:hAnsi="Trebuchet MS" w:cs="Trebuchet MS"/>
                <w:sz w:val="18"/>
                <w:szCs w:val="18"/>
              </w:rPr>
            </w:pPr>
          </w:p>
        </w:tc>
        <w:tc>
          <w:tcPr>
            <w:tcW w:w="1477" w:type="dxa"/>
            <w:tcBorders>
              <w:top w:val="single" w:sz="4" w:space="0" w:color="auto"/>
              <w:left w:val="single" w:sz="4" w:space="0" w:color="auto"/>
              <w:bottom w:val="nil"/>
              <w:right w:val="single" w:sz="4" w:space="0" w:color="auto"/>
            </w:tcBorders>
            <w:shd w:val="clear" w:color="auto" w:fill="97DDBA"/>
            <w:vAlign w:val="center"/>
          </w:tcPr>
          <w:p w14:paraId="51C4E4D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97DDBA"/>
            <w:vAlign w:val="center"/>
          </w:tcPr>
          <w:p w14:paraId="098C9AAD"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744C99" w:rsidRPr="00BB7EB0" w14:paraId="0BD7F4E4"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center"/>
          </w:tcPr>
          <w:p w14:paraId="666B7229" w14:textId="77777777" w:rsidR="002C225E" w:rsidRPr="00BB7EB0" w:rsidRDefault="002C225E" w:rsidP="004754CF">
            <w:proofErr w:type="spellStart"/>
            <w:r w:rsidRPr="00BB7EB0">
              <w:rPr>
                <w:rFonts w:ascii="Trebuchet MS" w:hAnsi="Trebuchet MS"/>
                <w:sz w:val="18"/>
                <w:szCs w:val="18"/>
              </w:rPr>
              <w:t>fast_vaagen_vagt</w:t>
            </w:r>
            <w:proofErr w:type="spellEnd"/>
          </w:p>
        </w:tc>
        <w:tc>
          <w:tcPr>
            <w:tcW w:w="4916" w:type="dxa"/>
            <w:tcBorders>
              <w:top w:val="single" w:sz="4" w:space="0" w:color="auto"/>
              <w:left w:val="single" w:sz="4" w:space="0" w:color="auto"/>
              <w:bottom w:val="nil"/>
              <w:right w:val="single" w:sz="4" w:space="0" w:color="auto"/>
            </w:tcBorders>
            <w:shd w:val="clear" w:color="auto" w:fill="97DDBA"/>
            <w:vAlign w:val="center"/>
          </w:tcPr>
          <w:p w14:paraId="43077279" w14:textId="77777777" w:rsidR="002C225E" w:rsidRPr="00BB7EB0" w:rsidRDefault="002C225E" w:rsidP="004754CF">
            <w:r w:rsidRPr="00BB7EB0">
              <w:rPr>
                <w:rFonts w:ascii="Trebuchet MS" w:hAnsi="Trebuchet MS"/>
                <w:sz w:val="18"/>
                <w:szCs w:val="18"/>
              </w:rPr>
              <w:t>Er der stillet krav om fast vågen vagt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0FBF7529" w14:textId="77777777" w:rsidR="002C225E" w:rsidRPr="00BB7EB0" w:rsidRDefault="002C225E"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EFE5A45" w14:textId="77777777" w:rsidR="002C225E" w:rsidRPr="00BB7EB0" w:rsidRDefault="002C225E" w:rsidP="004754CF">
            <w:pPr>
              <w:rPr>
                <w:rFonts w:ascii="Trebuchet MS" w:hAnsi="Trebuchet MS" w:cs="Trebuchet MS"/>
                <w:sz w:val="18"/>
                <w:szCs w:val="18"/>
              </w:rPr>
            </w:pPr>
          </w:p>
        </w:tc>
        <w:tc>
          <w:tcPr>
            <w:tcW w:w="1477" w:type="dxa"/>
            <w:tcBorders>
              <w:top w:val="single" w:sz="4" w:space="0" w:color="auto"/>
              <w:left w:val="single" w:sz="4" w:space="0" w:color="auto"/>
              <w:bottom w:val="nil"/>
              <w:right w:val="single" w:sz="4" w:space="0" w:color="auto"/>
            </w:tcBorders>
            <w:shd w:val="clear" w:color="auto" w:fill="97DDBA"/>
            <w:vAlign w:val="center"/>
          </w:tcPr>
          <w:p w14:paraId="3ED9E1A2" w14:textId="77777777" w:rsidR="002C225E"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3" w:type="dxa"/>
            <w:tcBorders>
              <w:top w:val="single" w:sz="4" w:space="0" w:color="auto"/>
              <w:left w:val="single" w:sz="4" w:space="0" w:color="auto"/>
              <w:bottom w:val="nil"/>
              <w:right w:val="single" w:sz="4" w:space="0" w:color="auto"/>
            </w:tcBorders>
            <w:shd w:val="clear" w:color="auto" w:fill="97DDBA"/>
            <w:vAlign w:val="center"/>
          </w:tcPr>
          <w:p w14:paraId="47B1D227" w14:textId="77777777" w:rsidR="002C225E" w:rsidRPr="00BB7EB0" w:rsidRDefault="002C225E" w:rsidP="004754CF">
            <w:pPr>
              <w:rPr>
                <w:rFonts w:ascii="Trebuchet MS" w:hAnsi="Trebuchet MS" w:cs="Trebuchet MS"/>
                <w:sz w:val="18"/>
                <w:szCs w:val="18"/>
              </w:rPr>
            </w:pPr>
          </w:p>
        </w:tc>
      </w:tr>
      <w:tr w:rsidR="002C225E" w:rsidRPr="00BB7EB0" w14:paraId="629AF460"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76DA96AE" w14:textId="77777777" w:rsidR="002C225E" w:rsidRPr="00BB7EB0" w:rsidRDefault="001F5C68" w:rsidP="004754CF">
            <w:pPr>
              <w:rPr>
                <w:rFonts w:ascii="Trebuchet MS" w:hAnsi="Trebuchet MS"/>
                <w:sz w:val="18"/>
                <w:szCs w:val="18"/>
              </w:rPr>
            </w:pPr>
            <w:r w:rsidRPr="00BB7EB0">
              <w:rPr>
                <w:rFonts w:ascii="Trebuchet MS" w:hAnsi="Trebuchet MS"/>
                <w:sz w:val="18"/>
                <w:szCs w:val="18"/>
              </w:rPr>
              <w:t>V</w:t>
            </w:r>
            <w:r w:rsidR="002C225E" w:rsidRPr="00BB7EB0">
              <w:rPr>
                <w:rFonts w:ascii="Trebuchet MS" w:hAnsi="Trebuchet MS"/>
                <w:sz w:val="18"/>
                <w:szCs w:val="18"/>
              </w:rPr>
              <w:t>ejkode</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3AD398D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2902F5D8"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6D9DEE46" w14:textId="3F1920B7" w:rsidR="002C225E" w:rsidRPr="00BB7EB0" w:rsidRDefault="00150037" w:rsidP="004754CF">
            <w:pPr>
              <w:rPr>
                <w:rFonts w:ascii="Trebuchet MS" w:hAnsi="Trebuchet MS"/>
                <w:sz w:val="18"/>
                <w:szCs w:val="18"/>
              </w:rPr>
            </w:pPr>
            <w:r w:rsidRPr="00141E60">
              <w:rPr>
                <w:rFonts w:ascii="Trebuchet MS" w:hAnsi="Trebuchet MS"/>
                <w:color w:val="4F81BD"/>
                <w:sz w:val="18"/>
                <w:szCs w:val="18"/>
              </w:rPr>
              <w:t>v</w:t>
            </w:r>
            <w:r w:rsidR="002C225E" w:rsidRPr="00BB7EB0">
              <w:rPr>
                <w:rFonts w:ascii="Trebuchet MS" w:hAnsi="Trebuchet MS"/>
                <w:sz w:val="18"/>
                <w:szCs w:val="18"/>
              </w:rPr>
              <w:t>ejnavn</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5ECAE6B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08700C4"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719E2BB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5C0114C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149E0948"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46353D50" w14:textId="1FF2FFD4" w:rsidR="002C225E" w:rsidRPr="00BB7EB0" w:rsidRDefault="00150037" w:rsidP="004754CF">
            <w:pPr>
              <w:rPr>
                <w:rFonts w:ascii="Trebuchet MS" w:hAnsi="Trebuchet MS"/>
                <w:sz w:val="18"/>
                <w:szCs w:val="18"/>
              </w:rPr>
            </w:pPr>
            <w:proofErr w:type="spellStart"/>
            <w:r w:rsidRPr="00141E60">
              <w:rPr>
                <w:rFonts w:ascii="Trebuchet MS" w:hAnsi="Trebuchet MS"/>
                <w:color w:val="4F81BD"/>
                <w:sz w:val="18"/>
                <w:szCs w:val="18"/>
              </w:rPr>
              <w:t>h</w:t>
            </w:r>
            <w:r w:rsidR="002C225E" w:rsidRPr="00BB7EB0">
              <w:rPr>
                <w:rFonts w:ascii="Trebuchet MS" w:hAnsi="Trebuchet MS"/>
                <w:sz w:val="18"/>
                <w:szCs w:val="18"/>
              </w:rPr>
              <w:t>usnr</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37E054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21C4BDDC"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0DD6CC60" w14:textId="430B0A79" w:rsidR="002C225E" w:rsidRPr="00BB7EB0" w:rsidRDefault="00150037" w:rsidP="004754CF">
            <w:pPr>
              <w:rPr>
                <w:rFonts w:ascii="Trebuchet MS" w:hAnsi="Trebuchet MS"/>
                <w:sz w:val="18"/>
                <w:szCs w:val="18"/>
              </w:rPr>
            </w:pPr>
            <w:proofErr w:type="spellStart"/>
            <w:r w:rsidRPr="00141E60">
              <w:rPr>
                <w:rFonts w:ascii="Trebuchet MS" w:hAnsi="Trebuchet MS"/>
                <w:color w:val="4F81BD"/>
                <w:sz w:val="18"/>
                <w:szCs w:val="18"/>
              </w:rPr>
              <w:t>p</w:t>
            </w:r>
            <w:r w:rsidR="002C225E" w:rsidRPr="00BB7EB0">
              <w:rPr>
                <w:rFonts w:ascii="Trebuchet MS" w:hAnsi="Trebuchet MS"/>
                <w:sz w:val="18"/>
                <w:szCs w:val="18"/>
              </w:rPr>
              <w:t>ostnr</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46B41B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142716D2"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13B45320"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7E5C0E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130D3" w:rsidRPr="00BB7EB0" w14:paraId="3D3BEC75"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3FE2CD69" w14:textId="29E9C8E5"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7AEEFBB9" w14:textId="08CCD462" w:rsidR="002130D3" w:rsidRPr="002130D3" w:rsidRDefault="002130D3" w:rsidP="004754CF">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C225E" w:rsidRPr="00BB7EB0" w14:paraId="7DD28E05" w14:textId="77777777" w:rsidTr="00BA39FC">
        <w:trPr>
          <w:trHeight w:hRule="exact" w:val="219"/>
        </w:trPr>
        <w:tc>
          <w:tcPr>
            <w:tcW w:w="2099" w:type="dxa"/>
            <w:tcBorders>
              <w:top w:val="single" w:sz="4" w:space="0" w:color="auto"/>
              <w:left w:val="single" w:sz="4" w:space="0" w:color="auto"/>
              <w:bottom w:val="nil"/>
              <w:right w:val="single" w:sz="4" w:space="0" w:color="auto"/>
            </w:tcBorders>
            <w:shd w:val="clear" w:color="auto" w:fill="97DDBA"/>
            <w:vAlign w:val="bottom"/>
          </w:tcPr>
          <w:p w14:paraId="3AA33E2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gyldig_fra</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2393F2B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0CF4A603"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119F639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gyldig_til</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2ABC181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03F8EFA" w14:textId="77777777" w:rsidTr="00BA39FC">
        <w:trPr>
          <w:trHeight w:hRule="exact" w:val="255"/>
        </w:trPr>
        <w:tc>
          <w:tcPr>
            <w:tcW w:w="2099" w:type="dxa"/>
            <w:tcBorders>
              <w:top w:val="single" w:sz="4" w:space="0" w:color="auto"/>
              <w:left w:val="single" w:sz="4" w:space="0" w:color="auto"/>
              <w:bottom w:val="single" w:sz="4" w:space="0" w:color="auto"/>
              <w:right w:val="single" w:sz="4" w:space="0" w:color="auto"/>
            </w:tcBorders>
            <w:shd w:val="clear" w:color="auto" w:fill="97DDBA"/>
            <w:vAlign w:val="bottom"/>
          </w:tcPr>
          <w:p w14:paraId="0C8B5AB2" w14:textId="5FA5DBC2" w:rsidR="002C225E" w:rsidRPr="00BB7EB0" w:rsidRDefault="00150037" w:rsidP="004754CF">
            <w:pPr>
              <w:rPr>
                <w:rFonts w:ascii="Trebuchet MS" w:hAnsi="Trebuchet MS" w:cs="Trebuchet MS"/>
                <w:sz w:val="18"/>
                <w:szCs w:val="18"/>
              </w:rPr>
            </w:pPr>
            <w:r w:rsidRPr="00141E60">
              <w:rPr>
                <w:rFonts w:ascii="Trebuchet MS" w:hAnsi="Trebuchet MS" w:cs="Trebuchet MS"/>
                <w:color w:val="4F81BD"/>
                <w:sz w:val="18"/>
                <w:szCs w:val="18"/>
              </w:rPr>
              <w:lastRenderedPageBreak/>
              <w:t>l</w:t>
            </w:r>
            <w:r w:rsidR="002C225E" w:rsidRPr="00BB7EB0">
              <w:rPr>
                <w:rFonts w:ascii="Trebuchet MS" w:hAnsi="Trebuchet MS" w:cs="Trebuchet MS"/>
                <w:sz w:val="18"/>
                <w:szCs w:val="18"/>
              </w:rPr>
              <w:t>ink</w:t>
            </w:r>
          </w:p>
        </w:tc>
        <w:tc>
          <w:tcPr>
            <w:tcW w:w="1161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92309E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2EA4000"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115CDF2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2C225E" w:rsidRPr="00BB7EB0" w14:paraId="00AD70A1"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5FA60F7F" w14:textId="77777777" w:rsidR="002C225E" w:rsidRPr="00BB7EB0" w:rsidRDefault="002C225E" w:rsidP="004754CF">
            <w:pPr>
              <w:rPr>
                <w:rFonts w:ascii="Trebuchet MS" w:hAnsi="Trebuchet MS" w:cs="Trebuchet MS"/>
                <w:i/>
                <w:iCs/>
                <w:sz w:val="18"/>
                <w:szCs w:val="18"/>
              </w:rPr>
            </w:pPr>
            <w:r w:rsidRPr="00BB7EB0">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1AD78D2" w14:textId="77777777" w:rsidR="002C225E" w:rsidRPr="00BB7EB0" w:rsidRDefault="002C225E" w:rsidP="002C225E">
      <w:pPr>
        <w:pStyle w:val="Overskrift6"/>
      </w:pPr>
      <w:r w:rsidRPr="00BB7EB0">
        <w:t xml:space="preserve">5.12.21.1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7EC6272D" w14:textId="77777777" w:rsidTr="004754CF">
        <w:trPr>
          <w:trHeight w:hRule="exact" w:val="255"/>
        </w:trPr>
        <w:tc>
          <w:tcPr>
            <w:tcW w:w="2235" w:type="dxa"/>
            <w:shd w:val="clear" w:color="auto" w:fill="D9D9D9"/>
            <w:vAlign w:val="bottom"/>
          </w:tcPr>
          <w:p w14:paraId="4700DACE"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06D6F01C"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3488A74A" w14:textId="77777777" w:rsidTr="004754CF">
        <w:trPr>
          <w:trHeight w:hRule="exact" w:val="255"/>
        </w:trPr>
        <w:tc>
          <w:tcPr>
            <w:tcW w:w="2235" w:type="dxa"/>
            <w:shd w:val="clear" w:color="auto" w:fill="E0E0E0"/>
            <w:vAlign w:val="center"/>
          </w:tcPr>
          <w:p w14:paraId="12D9F4B8"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4E8DE4A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Midlertidig overnatning</w:t>
            </w:r>
          </w:p>
        </w:tc>
      </w:tr>
      <w:tr w:rsidR="002C225E" w:rsidRPr="00BB7EB0" w14:paraId="06F7A99A" w14:textId="77777777" w:rsidTr="004754CF">
        <w:trPr>
          <w:trHeight w:hRule="exact" w:val="255"/>
        </w:trPr>
        <w:tc>
          <w:tcPr>
            <w:tcW w:w="2235" w:type="dxa"/>
            <w:shd w:val="clear" w:color="auto" w:fill="E0E0E0"/>
            <w:vAlign w:val="center"/>
          </w:tcPr>
          <w:p w14:paraId="7986A190"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3CF10FCB"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6120</w:t>
            </w:r>
          </w:p>
        </w:tc>
      </w:tr>
      <w:tr w:rsidR="002C225E" w:rsidRPr="00BB7EB0" w14:paraId="193C5DFB" w14:textId="77777777" w:rsidTr="004754CF">
        <w:trPr>
          <w:trHeight w:hRule="exact" w:val="255"/>
        </w:trPr>
        <w:tc>
          <w:tcPr>
            <w:tcW w:w="2235" w:type="dxa"/>
            <w:shd w:val="clear" w:color="auto" w:fill="E0E0E0"/>
            <w:vAlign w:val="center"/>
          </w:tcPr>
          <w:p w14:paraId="66323E07"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30827E84" w14:textId="77777777" w:rsidR="002C225E" w:rsidRPr="00BB7EB0" w:rsidRDefault="002C225E" w:rsidP="004754CF">
            <w:r w:rsidRPr="00BB7EB0">
              <w:rPr>
                <w:rFonts w:ascii="Trebuchet MS" w:hAnsi="Trebuchet MS"/>
                <w:sz w:val="18"/>
                <w:szCs w:val="18"/>
              </w:rPr>
              <w:t>Registrering af midlertidige overnatninger</w:t>
            </w:r>
          </w:p>
        </w:tc>
      </w:tr>
      <w:tr w:rsidR="002C225E" w:rsidRPr="00BB7EB0" w14:paraId="65B5D000" w14:textId="77777777" w:rsidTr="004754CF">
        <w:trPr>
          <w:trHeight w:hRule="exact" w:val="255"/>
        </w:trPr>
        <w:tc>
          <w:tcPr>
            <w:tcW w:w="2235" w:type="dxa"/>
            <w:shd w:val="clear" w:color="auto" w:fill="E0E0E0"/>
            <w:vAlign w:val="center"/>
          </w:tcPr>
          <w:p w14:paraId="3BEE195C"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384FBA96" w14:textId="77777777" w:rsidR="002C225E" w:rsidRPr="00BB7EB0" w:rsidRDefault="002C225E" w:rsidP="004754CF">
            <w:r w:rsidRPr="00BB7EB0">
              <w:rPr>
                <w:rFonts w:ascii="Trebuchet MS" w:hAnsi="Trebuchet MS"/>
                <w:sz w:val="18"/>
                <w:szCs w:val="18"/>
              </w:rPr>
              <w:t>Der registreres sted, kontaktperson, antal personer og periode for midlertidige overnatninger</w:t>
            </w:r>
          </w:p>
        </w:tc>
      </w:tr>
      <w:tr w:rsidR="002C225E" w:rsidRPr="00BB7EB0" w14:paraId="6BE6C6D5" w14:textId="77777777" w:rsidTr="004754CF">
        <w:trPr>
          <w:trHeight w:hRule="exact" w:val="251"/>
        </w:trPr>
        <w:tc>
          <w:tcPr>
            <w:tcW w:w="2235" w:type="dxa"/>
            <w:shd w:val="clear" w:color="auto" w:fill="E0E0E0"/>
            <w:vAlign w:val="center"/>
          </w:tcPr>
          <w:p w14:paraId="0AF98318"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2126E332" w14:textId="77777777" w:rsidR="002C225E" w:rsidRPr="00BB7EB0" w:rsidRDefault="002C225E" w:rsidP="004754CF">
            <w:r w:rsidRPr="00BB7EB0">
              <w:rPr>
                <w:rFonts w:ascii="Trebuchet MS" w:hAnsi="Trebuchet MS"/>
                <w:sz w:val="18"/>
                <w:szCs w:val="18"/>
              </w:rPr>
              <w:t>I en beredskabssituation. Overblik over om et sted anvendes til midlertidige overnatninger</w:t>
            </w:r>
          </w:p>
        </w:tc>
      </w:tr>
      <w:tr w:rsidR="002C225E" w:rsidRPr="00BB7EB0" w14:paraId="05BFC865" w14:textId="77777777" w:rsidTr="004754CF">
        <w:trPr>
          <w:trHeight w:hRule="exact" w:val="255"/>
        </w:trPr>
        <w:tc>
          <w:tcPr>
            <w:tcW w:w="2235" w:type="dxa"/>
            <w:shd w:val="clear" w:color="auto" w:fill="E0E0E0"/>
            <w:vAlign w:val="center"/>
          </w:tcPr>
          <w:p w14:paraId="0F66D923"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77A4BBA6" w14:textId="77777777" w:rsidR="002C225E" w:rsidRPr="00BB7EB0" w:rsidRDefault="002C225E" w:rsidP="004754CF">
            <w:r w:rsidRPr="00BB7EB0">
              <w:rPr>
                <w:rFonts w:ascii="Trebuchet MS" w:hAnsi="Trebuchet MS"/>
                <w:sz w:val="18"/>
                <w:szCs w:val="18"/>
              </w:rPr>
              <w:t>Sikkerhed og beredskab</w:t>
            </w:r>
          </w:p>
        </w:tc>
      </w:tr>
      <w:tr w:rsidR="002C225E" w:rsidRPr="00BB7EB0" w14:paraId="33DE15E1" w14:textId="77777777" w:rsidTr="004754CF">
        <w:trPr>
          <w:trHeight w:hRule="exact" w:val="255"/>
        </w:trPr>
        <w:tc>
          <w:tcPr>
            <w:tcW w:w="2235" w:type="dxa"/>
            <w:shd w:val="clear" w:color="auto" w:fill="E0E0E0"/>
            <w:vAlign w:val="center"/>
          </w:tcPr>
          <w:p w14:paraId="29776C30"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657E2854" w14:textId="77777777" w:rsidR="002C225E" w:rsidRPr="00BB7EB0" w:rsidRDefault="002C225E" w:rsidP="004754CF">
            <w:r w:rsidRPr="00BB7EB0">
              <w:rPr>
                <w:rFonts w:ascii="Trebuchet MS" w:hAnsi="Trebuchet MS" w:cs="Trebuchet MS"/>
                <w:sz w:val="18"/>
                <w:szCs w:val="18"/>
              </w:rPr>
              <w:t>Midlertidig overnatning</w:t>
            </w:r>
          </w:p>
        </w:tc>
      </w:tr>
      <w:tr w:rsidR="002C225E" w:rsidRPr="00BB7EB0" w14:paraId="4DFE9D44" w14:textId="77777777" w:rsidTr="004754CF">
        <w:trPr>
          <w:trHeight w:hRule="exact" w:val="255"/>
        </w:trPr>
        <w:tc>
          <w:tcPr>
            <w:tcW w:w="2235" w:type="dxa"/>
            <w:shd w:val="clear" w:color="auto" w:fill="E0E0E0"/>
            <w:vAlign w:val="center"/>
          </w:tcPr>
          <w:p w14:paraId="69FA19C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3ABBB43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w:t>
            </w:r>
          </w:p>
        </w:tc>
      </w:tr>
      <w:tr w:rsidR="002C225E" w:rsidRPr="00BB7EB0" w14:paraId="0F80F5FE" w14:textId="77777777" w:rsidTr="004754CF">
        <w:trPr>
          <w:trHeight w:hRule="exact" w:val="255"/>
        </w:trPr>
        <w:tc>
          <w:tcPr>
            <w:tcW w:w="2235" w:type="dxa"/>
            <w:shd w:val="clear" w:color="auto" w:fill="E0E0E0"/>
            <w:vAlign w:val="center"/>
          </w:tcPr>
          <w:p w14:paraId="3BE42560"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3A7AAE64" w14:textId="77777777" w:rsidR="002C225E" w:rsidRPr="00BB7EB0" w:rsidRDefault="002C225E" w:rsidP="004754CF">
            <w:pPr>
              <w:rPr>
                <w:rFonts w:ascii="Trebuchet MS" w:hAnsi="Trebuchet MS" w:cs="Trebuchet MS"/>
                <w:sz w:val="18"/>
                <w:szCs w:val="18"/>
              </w:rPr>
            </w:pPr>
          </w:p>
        </w:tc>
      </w:tr>
      <w:tr w:rsidR="00D8362B" w:rsidRPr="002E4773" w14:paraId="3068546C" w14:textId="77777777" w:rsidTr="004754CF">
        <w:trPr>
          <w:trHeight w:hRule="exact" w:val="255"/>
        </w:trPr>
        <w:tc>
          <w:tcPr>
            <w:tcW w:w="2235" w:type="dxa"/>
            <w:shd w:val="clear" w:color="auto" w:fill="E0E0E0"/>
            <w:vAlign w:val="center"/>
          </w:tcPr>
          <w:p w14:paraId="6169C592" w14:textId="77777777" w:rsidR="00D8362B" w:rsidRPr="002E4773" w:rsidRDefault="00D8362B" w:rsidP="004754CF">
            <w:pPr>
              <w:rPr>
                <w:rFonts w:ascii="Trebuchet MS" w:hAnsi="Trebuchet MS" w:cs="Trebuchet MS"/>
                <w:color w:val="4F81BD"/>
                <w:sz w:val="18"/>
                <w:szCs w:val="18"/>
              </w:rPr>
            </w:pPr>
            <w:proofErr w:type="spellStart"/>
            <w:r w:rsidRPr="002E4773">
              <w:rPr>
                <w:rFonts w:ascii="Trebuchet MS" w:hAnsi="Trebuchet MS" w:cs="Trebuchet MS"/>
                <w:color w:val="4F81BD"/>
                <w:sz w:val="18"/>
                <w:szCs w:val="18"/>
              </w:rPr>
              <w:t>KLE_koder</w:t>
            </w:r>
            <w:proofErr w:type="spellEnd"/>
          </w:p>
        </w:tc>
        <w:tc>
          <w:tcPr>
            <w:tcW w:w="11340" w:type="dxa"/>
            <w:shd w:val="clear" w:color="auto" w:fill="FFFFFF"/>
            <w:vAlign w:val="center"/>
          </w:tcPr>
          <w:p w14:paraId="31CD6A00" w14:textId="77777777" w:rsidR="00D8362B" w:rsidRPr="002E4773" w:rsidRDefault="00D8362B" w:rsidP="004754CF">
            <w:pPr>
              <w:rPr>
                <w:rFonts w:ascii="Trebuchet MS" w:hAnsi="Trebuchet MS" w:cs="Trebuchet MS"/>
                <w:color w:val="4F81BD"/>
                <w:sz w:val="18"/>
                <w:szCs w:val="18"/>
              </w:rPr>
            </w:pPr>
            <w:r w:rsidRPr="002E4773">
              <w:rPr>
                <w:rFonts w:ascii="Trebuchet MS" w:hAnsi="Trebuchet MS" w:cs="Trebuchet MS"/>
                <w:color w:val="4F81BD"/>
                <w:sz w:val="18"/>
                <w:szCs w:val="18"/>
              </w:rPr>
              <w:t>14.12.19</w:t>
            </w:r>
          </w:p>
        </w:tc>
      </w:tr>
    </w:tbl>
    <w:p w14:paraId="76C07081" w14:textId="77777777" w:rsidR="002C225E" w:rsidRPr="00BB7EB0" w:rsidRDefault="002C225E" w:rsidP="002C225E">
      <w:pPr>
        <w:pStyle w:val="Overskrift6"/>
      </w:pPr>
      <w:r w:rsidRPr="00BB7EB0">
        <w:t>5.12.21.2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5503DF2E" w14:textId="77777777" w:rsidTr="004754CF">
        <w:trPr>
          <w:trHeight w:hRule="exact" w:val="255"/>
        </w:trPr>
        <w:tc>
          <w:tcPr>
            <w:tcW w:w="4503" w:type="dxa"/>
            <w:shd w:val="clear" w:color="auto" w:fill="D9D9D9"/>
            <w:vAlign w:val="bottom"/>
          </w:tcPr>
          <w:p w14:paraId="4FA8FABA"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20A780C6"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7E9CE805" w14:textId="77777777" w:rsidTr="004754CF">
        <w:trPr>
          <w:trHeight w:hRule="exact" w:val="305"/>
        </w:trPr>
        <w:tc>
          <w:tcPr>
            <w:tcW w:w="4503" w:type="dxa"/>
            <w:shd w:val="clear" w:color="auto" w:fill="E0E0E0"/>
            <w:vAlign w:val="center"/>
          </w:tcPr>
          <w:p w14:paraId="1095CAD8"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5D937FD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Registreres ved beredskabets tilladelse til </w:t>
            </w:r>
            <w:proofErr w:type="gramStart"/>
            <w:r w:rsidRPr="00BB7EB0">
              <w:rPr>
                <w:rFonts w:ascii="Trebuchet MS" w:hAnsi="Trebuchet MS" w:cs="Trebuchet MS"/>
                <w:sz w:val="18"/>
                <w:szCs w:val="18"/>
              </w:rPr>
              <w:t>midlertidig</w:t>
            </w:r>
            <w:proofErr w:type="gramEnd"/>
            <w:r w:rsidRPr="00BB7EB0">
              <w:rPr>
                <w:rFonts w:ascii="Trebuchet MS" w:hAnsi="Trebuchet MS" w:cs="Trebuchet MS"/>
                <w:sz w:val="18"/>
                <w:szCs w:val="18"/>
              </w:rPr>
              <w:t xml:space="preserve"> overnatninger</w:t>
            </w:r>
          </w:p>
        </w:tc>
      </w:tr>
      <w:tr w:rsidR="002C225E" w:rsidRPr="00BB7EB0" w14:paraId="1E8218F1" w14:textId="77777777" w:rsidTr="004754CF">
        <w:trPr>
          <w:trHeight w:hRule="exact" w:val="255"/>
        </w:trPr>
        <w:tc>
          <w:tcPr>
            <w:tcW w:w="4503" w:type="dxa"/>
            <w:shd w:val="clear" w:color="auto" w:fill="E0E0E0"/>
            <w:vAlign w:val="bottom"/>
          </w:tcPr>
          <w:p w14:paraId="647E047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517F5F91" w14:textId="77777777" w:rsidR="002C225E" w:rsidRPr="00BB7EB0" w:rsidRDefault="002C225E" w:rsidP="004754CF">
            <w:pPr>
              <w:rPr>
                <w:rFonts w:ascii="Trebuchet MS" w:hAnsi="Trebuchet MS" w:cs="Trebuchet MS"/>
                <w:sz w:val="18"/>
                <w:szCs w:val="18"/>
              </w:rPr>
            </w:pPr>
          </w:p>
        </w:tc>
      </w:tr>
      <w:tr w:rsidR="002C225E" w:rsidRPr="00BB7EB0" w14:paraId="618CC508" w14:textId="77777777" w:rsidTr="004754CF">
        <w:trPr>
          <w:trHeight w:hRule="exact" w:val="255"/>
        </w:trPr>
        <w:tc>
          <w:tcPr>
            <w:tcW w:w="4503" w:type="dxa"/>
            <w:shd w:val="clear" w:color="auto" w:fill="E0E0E0"/>
            <w:vAlign w:val="bottom"/>
          </w:tcPr>
          <w:p w14:paraId="0003922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240B5370" w14:textId="77777777" w:rsidR="002C225E" w:rsidRPr="00BB7EB0" w:rsidRDefault="002C225E" w:rsidP="004754CF">
            <w:pPr>
              <w:rPr>
                <w:rFonts w:ascii="Trebuchet MS" w:hAnsi="Trebuchet MS" w:cs="Trebuchet MS"/>
                <w:sz w:val="18"/>
                <w:szCs w:val="18"/>
              </w:rPr>
            </w:pPr>
          </w:p>
        </w:tc>
      </w:tr>
      <w:tr w:rsidR="002C225E" w:rsidRPr="00BB7EB0" w14:paraId="5D8197D5" w14:textId="77777777" w:rsidTr="004754CF">
        <w:trPr>
          <w:trHeight w:hRule="exact" w:val="255"/>
        </w:trPr>
        <w:tc>
          <w:tcPr>
            <w:tcW w:w="4503" w:type="dxa"/>
            <w:shd w:val="clear" w:color="auto" w:fill="E0E0E0"/>
            <w:vAlign w:val="bottom"/>
          </w:tcPr>
          <w:p w14:paraId="706FA74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0671F99C" w14:textId="77777777" w:rsidR="002C225E" w:rsidRPr="00BB7EB0" w:rsidRDefault="002C225E" w:rsidP="004754CF">
            <w:pPr>
              <w:rPr>
                <w:rFonts w:ascii="Trebuchet MS" w:hAnsi="Trebuchet MS" w:cs="Trebuchet MS"/>
                <w:sz w:val="18"/>
                <w:szCs w:val="18"/>
              </w:rPr>
            </w:pPr>
          </w:p>
        </w:tc>
      </w:tr>
      <w:tr w:rsidR="002C225E" w:rsidRPr="00BB7EB0" w14:paraId="359A0116" w14:textId="77777777" w:rsidTr="004754CF">
        <w:trPr>
          <w:trHeight w:hRule="exact" w:val="222"/>
        </w:trPr>
        <w:tc>
          <w:tcPr>
            <w:tcW w:w="4503" w:type="dxa"/>
            <w:shd w:val="clear" w:color="auto" w:fill="E0E0E0"/>
            <w:vAlign w:val="center"/>
          </w:tcPr>
          <w:p w14:paraId="4FAAAF21"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620D5C47" w14:textId="77777777" w:rsidR="002C225E" w:rsidRPr="00BB7EB0" w:rsidRDefault="002C225E" w:rsidP="004754CF">
            <w:pPr>
              <w:rPr>
                <w:rFonts w:ascii="Trebuchet MS" w:hAnsi="Trebuchet MS" w:cs="Trebuchet MS"/>
                <w:sz w:val="18"/>
                <w:szCs w:val="18"/>
              </w:rPr>
            </w:pPr>
          </w:p>
        </w:tc>
      </w:tr>
      <w:tr w:rsidR="002C225E" w:rsidRPr="00BB7EB0" w14:paraId="51896B3B" w14:textId="77777777" w:rsidTr="004754CF">
        <w:trPr>
          <w:trHeight w:hRule="exact" w:val="255"/>
        </w:trPr>
        <w:tc>
          <w:tcPr>
            <w:tcW w:w="4503" w:type="dxa"/>
            <w:shd w:val="clear" w:color="auto" w:fill="E0E0E0"/>
            <w:vAlign w:val="bottom"/>
          </w:tcPr>
          <w:p w14:paraId="7028750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5B1F0ED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Adresse</w:t>
            </w:r>
          </w:p>
        </w:tc>
      </w:tr>
    </w:tbl>
    <w:p w14:paraId="1FE38C74" w14:textId="77777777" w:rsidR="002C225E" w:rsidRPr="00BB7EB0" w:rsidRDefault="002C225E" w:rsidP="002C225E"/>
    <w:p w14:paraId="779005B2" w14:textId="77777777" w:rsidR="002C225E" w:rsidRPr="00BB7EB0" w:rsidRDefault="002C225E" w:rsidP="002C225E">
      <w:pPr>
        <w:pStyle w:val="Overskrift2"/>
        <w:rPr>
          <w:kern w:val="32"/>
        </w:rPr>
      </w:pPr>
      <w:r w:rsidRPr="00BB7EB0">
        <w:br w:type="page"/>
      </w:r>
      <w:bookmarkStart w:id="492" w:name="_Toc63351526"/>
      <w:r w:rsidRPr="00BB7EB0">
        <w:rPr>
          <w:kern w:val="32"/>
        </w:rPr>
        <w:lastRenderedPageBreak/>
        <w:t xml:space="preserve">5.12.22 </w:t>
      </w:r>
      <w:bookmarkStart w:id="493" w:name="_Hlk59517462"/>
      <w:r w:rsidRPr="00BB7EB0">
        <w:rPr>
          <w:kern w:val="32"/>
        </w:rPr>
        <w:t>Større udendørs arrangementer (6121)</w:t>
      </w:r>
      <w:bookmarkEnd w:id="492"/>
      <w:bookmarkEnd w:id="49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4872"/>
        <w:gridCol w:w="1155"/>
        <w:gridCol w:w="1356"/>
        <w:gridCol w:w="1473"/>
        <w:gridCol w:w="2692"/>
      </w:tblGrid>
      <w:tr w:rsidR="002C225E" w:rsidRPr="00BB7EB0" w14:paraId="7F03DD83" w14:textId="77777777" w:rsidTr="00BA39FC">
        <w:tc>
          <w:tcPr>
            <w:tcW w:w="2168" w:type="dxa"/>
            <w:tcBorders>
              <w:bottom w:val="single" w:sz="4" w:space="0" w:color="auto"/>
            </w:tcBorders>
            <w:shd w:val="clear" w:color="auto" w:fill="D9D9D9"/>
            <w:vAlign w:val="center"/>
          </w:tcPr>
          <w:p w14:paraId="6B376969"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872" w:type="dxa"/>
            <w:tcBorders>
              <w:bottom w:val="single" w:sz="4" w:space="0" w:color="auto"/>
            </w:tcBorders>
            <w:shd w:val="clear" w:color="auto" w:fill="D9D9D9"/>
            <w:vAlign w:val="center"/>
          </w:tcPr>
          <w:p w14:paraId="47D3C2A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1DE5A1B"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A337973"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3" w:type="dxa"/>
            <w:tcBorders>
              <w:bottom w:val="single" w:sz="4" w:space="0" w:color="auto"/>
            </w:tcBorders>
            <w:shd w:val="clear" w:color="auto" w:fill="D9D9D9"/>
            <w:vAlign w:val="bottom"/>
          </w:tcPr>
          <w:p w14:paraId="53C72118"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194D7A46"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692" w:type="dxa"/>
            <w:shd w:val="clear" w:color="auto" w:fill="D9D9D9"/>
            <w:vAlign w:val="center"/>
          </w:tcPr>
          <w:p w14:paraId="4C58A021"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2C225E" w:rsidRPr="00BB7EB0" w14:paraId="20BD307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5255EE63"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sua_kode</w:t>
            </w:r>
            <w:proofErr w:type="spellEnd"/>
          </w:p>
        </w:tc>
        <w:tc>
          <w:tcPr>
            <w:tcW w:w="4872" w:type="dxa"/>
            <w:tcBorders>
              <w:top w:val="single" w:sz="4" w:space="0" w:color="auto"/>
              <w:left w:val="single" w:sz="4" w:space="0" w:color="auto"/>
              <w:bottom w:val="nil"/>
              <w:right w:val="single" w:sz="4" w:space="0" w:color="auto"/>
            </w:tcBorders>
            <w:shd w:val="clear" w:color="auto" w:fill="FFFFFF"/>
            <w:vAlign w:val="bottom"/>
          </w:tcPr>
          <w:p w14:paraId="45A73949"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Kode for typen af større udendørs arrangementer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4D7FE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72FDD31"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1-99</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72455D57"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6A1AC9D0"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2</w:t>
            </w:r>
          </w:p>
        </w:tc>
      </w:tr>
      <w:tr w:rsidR="002C225E" w:rsidRPr="00BB7EB0" w14:paraId="0542F5CC" w14:textId="77777777" w:rsidTr="00BA39FC">
        <w:trPr>
          <w:trHeight w:hRule="exact" w:val="353"/>
        </w:trPr>
        <w:tc>
          <w:tcPr>
            <w:tcW w:w="2168" w:type="dxa"/>
            <w:tcBorders>
              <w:top w:val="single" w:sz="4" w:space="0" w:color="auto"/>
              <w:left w:val="single" w:sz="4" w:space="0" w:color="auto"/>
              <w:bottom w:val="nil"/>
              <w:right w:val="single" w:sz="4" w:space="0" w:color="auto"/>
            </w:tcBorders>
            <w:shd w:val="clear" w:color="auto" w:fill="99CCFF"/>
            <w:vAlign w:val="center"/>
          </w:tcPr>
          <w:p w14:paraId="14F9216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sua_type</w:t>
            </w:r>
            <w:proofErr w:type="spellEnd"/>
          </w:p>
        </w:tc>
        <w:tc>
          <w:tcPr>
            <w:tcW w:w="4872" w:type="dxa"/>
            <w:tcBorders>
              <w:top w:val="single" w:sz="4" w:space="0" w:color="auto"/>
              <w:left w:val="single" w:sz="4" w:space="0" w:color="auto"/>
              <w:bottom w:val="nil"/>
              <w:right w:val="single" w:sz="4" w:space="0" w:color="auto"/>
            </w:tcBorders>
            <w:shd w:val="clear" w:color="auto" w:fill="99CCFF"/>
            <w:vAlign w:val="center"/>
          </w:tcPr>
          <w:p w14:paraId="3482E334"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Typen af arrangement</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C530E9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39649D3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0-50 tegn</w:t>
            </w:r>
          </w:p>
        </w:tc>
        <w:tc>
          <w:tcPr>
            <w:tcW w:w="1473" w:type="dxa"/>
            <w:tcBorders>
              <w:top w:val="single" w:sz="4" w:space="0" w:color="auto"/>
              <w:left w:val="single" w:sz="4" w:space="0" w:color="auto"/>
              <w:bottom w:val="nil"/>
              <w:right w:val="single" w:sz="4" w:space="0" w:color="auto"/>
            </w:tcBorders>
            <w:shd w:val="clear" w:color="auto" w:fill="99CCFF"/>
            <w:vAlign w:val="center"/>
          </w:tcPr>
          <w:p w14:paraId="63F0FED5"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9CCFF"/>
            <w:vAlign w:val="center"/>
          </w:tcPr>
          <w:p w14:paraId="2F6D0AC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Dyrskue</w:t>
            </w:r>
          </w:p>
        </w:tc>
      </w:tr>
      <w:tr w:rsidR="002C225E" w:rsidRPr="00BB7EB0" w14:paraId="5F638FCD"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74DC387F"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arrangement</w:t>
            </w:r>
          </w:p>
        </w:tc>
        <w:tc>
          <w:tcPr>
            <w:tcW w:w="4872" w:type="dxa"/>
            <w:tcBorders>
              <w:top w:val="single" w:sz="4" w:space="0" w:color="auto"/>
              <w:left w:val="single" w:sz="4" w:space="0" w:color="auto"/>
              <w:bottom w:val="nil"/>
              <w:right w:val="single" w:sz="4" w:space="0" w:color="auto"/>
            </w:tcBorders>
            <w:shd w:val="clear" w:color="auto" w:fill="FFFFFF"/>
            <w:vAlign w:val="bottom"/>
          </w:tcPr>
          <w:p w14:paraId="3F70527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Navn på arrangementet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318F334"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F36E668"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78321FC9"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35FA5389"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Andeby</w:t>
            </w:r>
            <w:proofErr w:type="spellEnd"/>
            <w:r w:rsidRPr="00BB7EB0">
              <w:rPr>
                <w:rFonts w:ascii="Trebuchet MS" w:hAnsi="Trebuchet MS" w:cs="Trebuchet MS"/>
                <w:sz w:val="18"/>
                <w:szCs w:val="18"/>
              </w:rPr>
              <w:t xml:space="preserve"> Festival 2014</w:t>
            </w:r>
          </w:p>
        </w:tc>
      </w:tr>
      <w:tr w:rsidR="008B1D6A" w:rsidRPr="00BB7EB0" w14:paraId="54235ED2"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09908DEF" w14:textId="77777777" w:rsidR="008B1D6A" w:rsidRPr="00BB7EB0" w:rsidRDefault="008B1D6A" w:rsidP="00E13F1D">
            <w:pPr>
              <w:rPr>
                <w:rFonts w:ascii="Trebuchet MS" w:hAnsi="Trebuchet MS"/>
                <w:sz w:val="18"/>
                <w:szCs w:val="18"/>
              </w:rPr>
            </w:pPr>
            <w:proofErr w:type="spellStart"/>
            <w:r w:rsidRPr="00BB7EB0">
              <w:rPr>
                <w:rFonts w:ascii="Trebuchet MS" w:hAnsi="Trebuchet MS"/>
                <w:sz w:val="18"/>
                <w:szCs w:val="18"/>
              </w:rPr>
              <w:t>forsamlingstelt_kode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bottom"/>
          </w:tcPr>
          <w:p w14:paraId="09A1B0DE"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Kode for der er forsamlingstelte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1B0ADA1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A5E5D7C"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bottom"/>
          </w:tcPr>
          <w:p w14:paraId="61351471"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bottom"/>
          </w:tcPr>
          <w:p w14:paraId="4C5E2E4F"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5930798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BF97B1F"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forsamlingstelt</w:t>
            </w:r>
          </w:p>
        </w:tc>
        <w:tc>
          <w:tcPr>
            <w:tcW w:w="4872" w:type="dxa"/>
            <w:tcBorders>
              <w:top w:val="single" w:sz="4" w:space="0" w:color="auto"/>
              <w:left w:val="single" w:sz="4" w:space="0" w:color="auto"/>
              <w:bottom w:val="nil"/>
              <w:right w:val="single" w:sz="4" w:space="0" w:color="auto"/>
            </w:tcBorders>
            <w:shd w:val="clear" w:color="auto" w:fill="97DDBA"/>
            <w:vAlign w:val="bottom"/>
          </w:tcPr>
          <w:p w14:paraId="5CF5567C"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Er der forsamlingstelte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4B03C769"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6B05E45A"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5C164F66"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bottom"/>
          </w:tcPr>
          <w:p w14:paraId="5EF0DBE3" w14:textId="77777777" w:rsidR="008B1D6A" w:rsidRPr="00BB7EB0" w:rsidRDefault="008B1D6A" w:rsidP="004754CF">
            <w:pPr>
              <w:rPr>
                <w:rFonts w:ascii="Trebuchet MS" w:hAnsi="Trebuchet MS" w:cs="Trebuchet MS"/>
                <w:sz w:val="18"/>
                <w:szCs w:val="18"/>
              </w:rPr>
            </w:pPr>
          </w:p>
        </w:tc>
      </w:tr>
      <w:tr w:rsidR="008B1D6A" w:rsidRPr="00BB7EB0" w14:paraId="0C9F5146" w14:textId="77777777" w:rsidTr="00BA39FC">
        <w:trPr>
          <w:trHeight w:hRule="exact" w:val="299"/>
        </w:trPr>
        <w:tc>
          <w:tcPr>
            <w:tcW w:w="2168" w:type="dxa"/>
            <w:tcBorders>
              <w:top w:val="single" w:sz="4" w:space="0" w:color="auto"/>
              <w:left w:val="single" w:sz="4" w:space="0" w:color="auto"/>
              <w:bottom w:val="nil"/>
              <w:right w:val="single" w:sz="4" w:space="0" w:color="auto"/>
            </w:tcBorders>
            <w:shd w:val="clear" w:color="auto" w:fill="97DDBA"/>
            <w:vAlign w:val="center"/>
          </w:tcPr>
          <w:p w14:paraId="33B2A5EE" w14:textId="77777777" w:rsidR="008B1D6A" w:rsidRPr="00BB7EB0" w:rsidRDefault="008B1D6A" w:rsidP="00E13F1D">
            <w:pPr>
              <w:rPr>
                <w:rFonts w:ascii="Trebuchet MS" w:hAnsi="Trebuchet MS"/>
                <w:sz w:val="18"/>
                <w:szCs w:val="18"/>
              </w:rPr>
            </w:pPr>
            <w:proofErr w:type="spellStart"/>
            <w:r w:rsidRPr="00BB7EB0">
              <w:rPr>
                <w:rFonts w:ascii="Trebuchet MS" w:hAnsi="Trebuchet MS"/>
                <w:sz w:val="18"/>
                <w:szCs w:val="18"/>
              </w:rPr>
              <w:t>cirkustelt_kode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6794614B"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Kode for der er cirkustelt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42655F2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46010E86"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319707F7"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0A196E0B"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33803F7D" w14:textId="77777777" w:rsidTr="00BA39FC">
        <w:trPr>
          <w:trHeight w:hRule="exact" w:val="299"/>
        </w:trPr>
        <w:tc>
          <w:tcPr>
            <w:tcW w:w="2168" w:type="dxa"/>
            <w:tcBorders>
              <w:top w:val="single" w:sz="4" w:space="0" w:color="auto"/>
              <w:left w:val="single" w:sz="4" w:space="0" w:color="auto"/>
              <w:bottom w:val="nil"/>
              <w:right w:val="single" w:sz="4" w:space="0" w:color="auto"/>
            </w:tcBorders>
            <w:shd w:val="clear" w:color="auto" w:fill="97DDBA"/>
            <w:vAlign w:val="center"/>
          </w:tcPr>
          <w:p w14:paraId="56FDA386"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cirkustelt</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5B773541"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Er der cirkustelt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0742D5D5"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2A121057"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1209A9C8"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17C31EC6" w14:textId="77777777" w:rsidR="008B1D6A" w:rsidRPr="00BB7EB0" w:rsidRDefault="008B1D6A" w:rsidP="004754CF">
            <w:pPr>
              <w:rPr>
                <w:rFonts w:ascii="Trebuchet MS" w:hAnsi="Trebuchet MS" w:cs="Trebuchet MS"/>
                <w:sz w:val="18"/>
                <w:szCs w:val="18"/>
              </w:rPr>
            </w:pPr>
          </w:p>
        </w:tc>
      </w:tr>
      <w:tr w:rsidR="008B1D6A" w:rsidRPr="00BB7EB0" w14:paraId="5B0A9A03" w14:textId="77777777" w:rsidTr="00BA39FC">
        <w:trPr>
          <w:trHeight w:hRule="exact" w:val="566"/>
        </w:trPr>
        <w:tc>
          <w:tcPr>
            <w:tcW w:w="2168" w:type="dxa"/>
            <w:tcBorders>
              <w:top w:val="single" w:sz="4" w:space="0" w:color="auto"/>
              <w:left w:val="single" w:sz="4" w:space="0" w:color="auto"/>
              <w:bottom w:val="nil"/>
              <w:right w:val="single" w:sz="4" w:space="0" w:color="auto"/>
            </w:tcBorders>
            <w:shd w:val="clear" w:color="auto" w:fill="97DDBA"/>
            <w:vAlign w:val="center"/>
          </w:tcPr>
          <w:p w14:paraId="5A1062AB" w14:textId="3BD5B59B" w:rsidR="008B1D6A" w:rsidRPr="00BB7EB0" w:rsidRDefault="008B1D6A" w:rsidP="00650689">
            <w:proofErr w:type="spellStart"/>
            <w:r w:rsidRPr="00BB7EB0">
              <w:rPr>
                <w:rFonts w:ascii="Trebuchet MS" w:hAnsi="Trebuchet MS"/>
                <w:sz w:val="18"/>
                <w:szCs w:val="18"/>
              </w:rPr>
              <w:t>campingomr</w:t>
            </w:r>
            <w:r w:rsidR="00650689" w:rsidRPr="002E4773">
              <w:rPr>
                <w:rFonts w:ascii="Trebuchet MS" w:hAnsi="Trebuchet MS"/>
                <w:color w:val="4F81BD"/>
                <w:sz w:val="18"/>
                <w:szCs w:val="18"/>
              </w:rPr>
              <w:t>aa</w:t>
            </w:r>
            <w:r w:rsidRPr="00BB7EB0">
              <w:rPr>
                <w:rFonts w:ascii="Trebuchet MS" w:hAnsi="Trebuchet MS"/>
                <w:sz w:val="18"/>
                <w:szCs w:val="18"/>
              </w:rPr>
              <w:t>de_kode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41A6262B" w14:textId="77777777" w:rsidR="008B1D6A" w:rsidRPr="00BB7EB0" w:rsidRDefault="008B1D6A" w:rsidP="00E13F1D">
            <w:r w:rsidRPr="00BB7EB0">
              <w:rPr>
                <w:rFonts w:ascii="Trebuchet MS" w:hAnsi="Trebuchet MS"/>
                <w:sz w:val="18"/>
                <w:szCs w:val="18"/>
              </w:rPr>
              <w:t>Kode for der er campingområde til flere end 150 personer, som ikke er omfattet af campingreglementet.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1E13169E"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5D575A74"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7B35F0AC"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5F5F0333"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00B2515A" w14:textId="77777777" w:rsidTr="00BA39FC">
        <w:trPr>
          <w:trHeight w:hRule="exact" w:val="566"/>
        </w:trPr>
        <w:tc>
          <w:tcPr>
            <w:tcW w:w="2168" w:type="dxa"/>
            <w:tcBorders>
              <w:top w:val="single" w:sz="4" w:space="0" w:color="auto"/>
              <w:left w:val="single" w:sz="4" w:space="0" w:color="auto"/>
              <w:bottom w:val="nil"/>
              <w:right w:val="single" w:sz="4" w:space="0" w:color="auto"/>
            </w:tcBorders>
            <w:shd w:val="clear" w:color="auto" w:fill="97DDBA"/>
            <w:vAlign w:val="center"/>
          </w:tcPr>
          <w:p w14:paraId="40C340CD" w14:textId="15C6A3A0" w:rsidR="008B1D6A" w:rsidRPr="00BB7EB0" w:rsidRDefault="008B1D6A" w:rsidP="004754CF">
            <w:proofErr w:type="spellStart"/>
            <w:r w:rsidRPr="00BB7EB0">
              <w:rPr>
                <w:rFonts w:ascii="Trebuchet MS" w:hAnsi="Trebuchet MS"/>
                <w:sz w:val="18"/>
                <w:szCs w:val="18"/>
              </w:rPr>
              <w:t>campingomr</w:t>
            </w:r>
            <w:r w:rsidR="00650689" w:rsidRPr="002E4773">
              <w:rPr>
                <w:rFonts w:ascii="Trebuchet MS" w:hAnsi="Trebuchet MS"/>
                <w:color w:val="4F81BD"/>
                <w:sz w:val="18"/>
                <w:szCs w:val="18"/>
              </w:rPr>
              <w:t>aa</w:t>
            </w:r>
            <w:r w:rsidRPr="00BB7EB0">
              <w:rPr>
                <w:rFonts w:ascii="Trebuchet MS" w:hAnsi="Trebuchet MS"/>
                <w:sz w:val="18"/>
                <w:szCs w:val="18"/>
              </w:rPr>
              <w:t>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1D99DEE7" w14:textId="77777777" w:rsidR="008B1D6A" w:rsidRPr="00BB7EB0" w:rsidRDefault="008B1D6A" w:rsidP="004754CF">
            <w:r w:rsidRPr="00BB7EB0">
              <w:rPr>
                <w:rFonts w:ascii="Trebuchet MS" w:hAnsi="Trebuchet MS"/>
                <w:sz w:val="18"/>
                <w:szCs w:val="18"/>
              </w:rPr>
              <w:t>Er der campingområde til flere end 150 personer, som ikke er omfattet af campingreglementet.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33090302"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7BC53B50"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5881793A"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7A148800" w14:textId="77777777" w:rsidR="008B1D6A" w:rsidRPr="00BB7EB0" w:rsidRDefault="008B1D6A" w:rsidP="004754CF">
            <w:pPr>
              <w:rPr>
                <w:rFonts w:ascii="Trebuchet MS" w:hAnsi="Trebuchet MS" w:cs="Trebuchet MS"/>
                <w:sz w:val="18"/>
                <w:szCs w:val="18"/>
              </w:rPr>
            </w:pPr>
          </w:p>
        </w:tc>
      </w:tr>
      <w:tr w:rsidR="008B1D6A" w:rsidRPr="00BB7EB0" w14:paraId="6D2E779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center"/>
          </w:tcPr>
          <w:p w14:paraId="53E7AC02" w14:textId="0B2150AD" w:rsidR="008B1D6A" w:rsidRPr="00BB7EB0" w:rsidRDefault="008B1D6A" w:rsidP="00650689">
            <w:proofErr w:type="spellStart"/>
            <w:r w:rsidRPr="00BB7EB0">
              <w:rPr>
                <w:rFonts w:ascii="Trebuchet MS" w:hAnsi="Trebuchet MS"/>
                <w:sz w:val="18"/>
                <w:szCs w:val="18"/>
              </w:rPr>
              <w:t>salgsomr</w:t>
            </w:r>
            <w:r w:rsidR="00650689" w:rsidRPr="002E4773">
              <w:rPr>
                <w:rFonts w:ascii="Trebuchet MS" w:hAnsi="Trebuchet MS"/>
                <w:color w:val="4F81BD"/>
                <w:sz w:val="18"/>
                <w:szCs w:val="18"/>
              </w:rPr>
              <w:t>aa</w:t>
            </w:r>
            <w:r w:rsidRPr="00BB7EB0">
              <w:rPr>
                <w:rFonts w:ascii="Trebuchet MS" w:hAnsi="Trebuchet MS"/>
                <w:sz w:val="18"/>
                <w:szCs w:val="18"/>
              </w:rPr>
              <w:t>de_kode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79BE990C" w14:textId="77777777" w:rsidR="008B1D6A" w:rsidRPr="00BB7EB0" w:rsidRDefault="008B1D6A" w:rsidP="008B1D6A">
            <w:r w:rsidRPr="00BB7EB0">
              <w:rPr>
                <w:rFonts w:ascii="Trebuchet MS" w:hAnsi="Trebuchet MS"/>
                <w:sz w:val="18"/>
                <w:szCs w:val="18"/>
              </w:rPr>
              <w:t xml:space="preserve">Kode for der er </w:t>
            </w:r>
            <w:proofErr w:type="spellStart"/>
            <w:r w:rsidRPr="00BB7EB0">
              <w:rPr>
                <w:rFonts w:ascii="Trebuchet MS" w:hAnsi="Trebuchet MS"/>
                <w:sz w:val="18"/>
                <w:szCs w:val="18"/>
              </w:rPr>
              <w:t>salgsområde</w:t>
            </w:r>
            <w:proofErr w:type="spellEnd"/>
          </w:p>
        </w:tc>
        <w:tc>
          <w:tcPr>
            <w:tcW w:w="1155" w:type="dxa"/>
            <w:tcBorders>
              <w:top w:val="single" w:sz="4" w:space="0" w:color="auto"/>
              <w:left w:val="single" w:sz="4" w:space="0" w:color="auto"/>
              <w:bottom w:val="nil"/>
              <w:right w:val="single" w:sz="4" w:space="0" w:color="auto"/>
            </w:tcBorders>
            <w:shd w:val="clear" w:color="auto" w:fill="97DDBA"/>
            <w:vAlign w:val="center"/>
          </w:tcPr>
          <w:p w14:paraId="2002623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167F81D3"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34A42FF4"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19D0753D"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6947FBF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center"/>
          </w:tcPr>
          <w:p w14:paraId="2AAE617A" w14:textId="4575C9A5" w:rsidR="008B1D6A" w:rsidRPr="00BB7EB0" w:rsidRDefault="008B1D6A" w:rsidP="00650689">
            <w:proofErr w:type="spellStart"/>
            <w:r w:rsidRPr="00BB7EB0">
              <w:rPr>
                <w:rFonts w:ascii="Trebuchet MS" w:hAnsi="Trebuchet MS"/>
                <w:sz w:val="18"/>
                <w:szCs w:val="18"/>
              </w:rPr>
              <w:t>salgsomr</w:t>
            </w:r>
            <w:r w:rsidR="00650689" w:rsidRPr="002E4773">
              <w:rPr>
                <w:rFonts w:ascii="Trebuchet MS" w:hAnsi="Trebuchet MS"/>
                <w:color w:val="4F81BD"/>
                <w:sz w:val="18"/>
                <w:szCs w:val="18"/>
              </w:rPr>
              <w:t>aa</w:t>
            </w:r>
            <w:r w:rsidRPr="00BB7EB0">
              <w:rPr>
                <w:rFonts w:ascii="Trebuchet MS" w:hAnsi="Trebuchet MS"/>
                <w:sz w:val="18"/>
                <w:szCs w:val="18"/>
              </w:rPr>
              <w:t>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7EDE50C5" w14:textId="77777777" w:rsidR="008B1D6A" w:rsidRPr="00BB7EB0" w:rsidRDefault="008B1D6A" w:rsidP="004754CF">
            <w:r w:rsidRPr="00BB7EB0">
              <w:rPr>
                <w:rFonts w:ascii="Trebuchet MS" w:hAnsi="Trebuchet MS"/>
                <w:sz w:val="18"/>
                <w:szCs w:val="18"/>
              </w:rPr>
              <w:t xml:space="preserve">Er der </w:t>
            </w:r>
            <w:proofErr w:type="spellStart"/>
            <w:r w:rsidRPr="00BB7EB0">
              <w:rPr>
                <w:rFonts w:ascii="Trebuchet MS" w:hAnsi="Trebuchet MS"/>
                <w:sz w:val="18"/>
                <w:szCs w:val="18"/>
              </w:rPr>
              <w:t>salgsområde</w:t>
            </w:r>
            <w:proofErr w:type="spellEnd"/>
          </w:p>
        </w:tc>
        <w:tc>
          <w:tcPr>
            <w:tcW w:w="1155" w:type="dxa"/>
            <w:tcBorders>
              <w:top w:val="single" w:sz="4" w:space="0" w:color="auto"/>
              <w:left w:val="single" w:sz="4" w:space="0" w:color="auto"/>
              <w:bottom w:val="nil"/>
              <w:right w:val="single" w:sz="4" w:space="0" w:color="auto"/>
            </w:tcBorders>
            <w:shd w:val="clear" w:color="auto" w:fill="97DDBA"/>
            <w:vAlign w:val="center"/>
          </w:tcPr>
          <w:p w14:paraId="31CD9266"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6761E0F"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6C6BF878"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0527F754" w14:textId="77777777" w:rsidR="008B1D6A" w:rsidRPr="00BB7EB0" w:rsidRDefault="008B1D6A" w:rsidP="004754CF">
            <w:pPr>
              <w:rPr>
                <w:rFonts w:ascii="Trebuchet MS" w:hAnsi="Trebuchet MS" w:cs="Trebuchet MS"/>
                <w:sz w:val="18"/>
                <w:szCs w:val="18"/>
              </w:rPr>
            </w:pPr>
          </w:p>
        </w:tc>
      </w:tr>
      <w:tr w:rsidR="008B1D6A" w:rsidRPr="00BB7EB0" w14:paraId="3409E97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tcPr>
          <w:p w14:paraId="099B6578" w14:textId="260213D3" w:rsidR="008B1D6A" w:rsidRPr="00BB7EB0" w:rsidRDefault="008B1D6A" w:rsidP="00650689">
            <w:pPr>
              <w:rPr>
                <w:rFonts w:ascii="Trebuchet MS" w:hAnsi="Trebuchet MS"/>
                <w:sz w:val="18"/>
                <w:szCs w:val="18"/>
              </w:rPr>
            </w:pPr>
            <w:proofErr w:type="spellStart"/>
            <w:r w:rsidRPr="00BB7EB0">
              <w:rPr>
                <w:rFonts w:ascii="Trebuchet MS" w:hAnsi="Trebuchet MS"/>
                <w:sz w:val="18"/>
                <w:szCs w:val="18"/>
              </w:rPr>
              <w:t>arrang</w:t>
            </w:r>
            <w:r w:rsidR="00650689" w:rsidRPr="002E4773">
              <w:rPr>
                <w:rFonts w:ascii="Trebuchet MS" w:hAnsi="Trebuchet MS"/>
                <w:color w:val="4F81BD"/>
                <w:sz w:val="18"/>
                <w:szCs w:val="18"/>
              </w:rPr>
              <w:t>oe</w:t>
            </w:r>
            <w:r w:rsidRPr="00BB7EB0">
              <w:rPr>
                <w:rFonts w:ascii="Trebuchet MS" w:hAnsi="Trebuchet MS"/>
                <w:sz w:val="18"/>
                <w:szCs w:val="18"/>
              </w:rPr>
              <w:t>r</w:t>
            </w:r>
            <w:proofErr w:type="spellEnd"/>
          </w:p>
        </w:tc>
        <w:tc>
          <w:tcPr>
            <w:tcW w:w="4872" w:type="dxa"/>
            <w:tcBorders>
              <w:top w:val="single" w:sz="4" w:space="0" w:color="auto"/>
              <w:left w:val="single" w:sz="4" w:space="0" w:color="auto"/>
              <w:bottom w:val="nil"/>
              <w:right w:val="single" w:sz="4" w:space="0" w:color="auto"/>
            </w:tcBorders>
            <w:shd w:val="clear" w:color="auto" w:fill="FFFFFF"/>
          </w:tcPr>
          <w:p w14:paraId="29905B6D"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Navn på arrangør, firma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2102C3B"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17D9FC9"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2B67BF62" w14:textId="77777777" w:rsidR="008B1D6A" w:rsidRPr="00BB7EB0" w:rsidRDefault="008B1D6A" w:rsidP="004754CF">
            <w:pPr>
              <w:jc w:val="center"/>
              <w:rPr>
                <w:rFonts w:ascii="Trebuchet MS" w:hAnsi="Trebuchet MS"/>
                <w:sz w:val="18"/>
                <w:szCs w:val="18"/>
              </w:rPr>
            </w:pPr>
            <w:r w:rsidRPr="00BB7EB0">
              <w:rPr>
                <w:rFonts w:ascii="Trebuchet MS" w:hAnsi="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4625D284"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Andeby</w:t>
            </w:r>
            <w:proofErr w:type="spellEnd"/>
            <w:r w:rsidRPr="00BB7EB0">
              <w:rPr>
                <w:rFonts w:ascii="Trebuchet MS" w:hAnsi="Trebuchet MS"/>
                <w:sz w:val="18"/>
                <w:szCs w:val="18"/>
              </w:rPr>
              <w:t xml:space="preserve"> Festivalen</w:t>
            </w:r>
          </w:p>
        </w:tc>
      </w:tr>
      <w:tr w:rsidR="008B1D6A" w:rsidRPr="00BB7EB0" w14:paraId="001E3972"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7B4E806C"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adr_i_tekst</w:t>
            </w:r>
            <w:proofErr w:type="spellEnd"/>
          </w:p>
        </w:tc>
        <w:tc>
          <w:tcPr>
            <w:tcW w:w="4872" w:type="dxa"/>
            <w:tcBorders>
              <w:top w:val="single" w:sz="4" w:space="0" w:color="auto"/>
              <w:left w:val="single" w:sz="4" w:space="0" w:color="auto"/>
              <w:bottom w:val="nil"/>
              <w:right w:val="single" w:sz="4" w:space="0" w:color="auto"/>
            </w:tcBorders>
            <w:shd w:val="clear" w:color="auto" w:fill="FFFFFF"/>
          </w:tcPr>
          <w:p w14:paraId="0DA1BBA7"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Alternativ adresse i tekst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A8B84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3B267FE"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5E4C39D6"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2D53BA4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 xml:space="preserve">Andebyvej 112, </w:t>
            </w:r>
            <w:proofErr w:type="spellStart"/>
            <w:r w:rsidRPr="00BB7EB0">
              <w:rPr>
                <w:rFonts w:ascii="Trebuchet MS" w:hAnsi="Trebuchet MS" w:cs="Trebuchet MS"/>
                <w:sz w:val="18"/>
                <w:szCs w:val="18"/>
              </w:rPr>
              <w:t>Gåsestrup</w:t>
            </w:r>
            <w:proofErr w:type="spellEnd"/>
          </w:p>
        </w:tc>
      </w:tr>
      <w:tr w:rsidR="008B1D6A" w:rsidRPr="00BB7EB0" w14:paraId="694D4F86"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228E835D"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suppl_sted_beskrivelse</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50523C0F"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Supplerende sted angivelse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DD6F94A"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B26970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527CA6D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131A0C0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Cirkuspladsen</w:t>
            </w:r>
          </w:p>
        </w:tc>
      </w:tr>
      <w:tr w:rsidR="008B1D6A" w:rsidRPr="00BB7EB0" w14:paraId="1CA0313C"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55F0AABC" w14:textId="77777777" w:rsidR="008B1D6A" w:rsidRPr="00BB7EB0" w:rsidRDefault="008B1D6A" w:rsidP="009E29C1">
            <w:pPr>
              <w:rPr>
                <w:rFonts w:ascii="Trebuchet MS" w:hAnsi="Trebuchet MS"/>
                <w:sz w:val="18"/>
                <w:szCs w:val="18"/>
              </w:rPr>
            </w:pPr>
            <w:proofErr w:type="spellStart"/>
            <w:r w:rsidRPr="00BB7EB0">
              <w:rPr>
                <w:rFonts w:ascii="Trebuchet MS" w:hAnsi="Trebuchet MS"/>
                <w:sz w:val="18"/>
                <w:szCs w:val="18"/>
              </w:rPr>
              <w:t>sua_person</w:t>
            </w:r>
            <w:proofErr w:type="spellEnd"/>
          </w:p>
        </w:tc>
        <w:tc>
          <w:tcPr>
            <w:tcW w:w="4872" w:type="dxa"/>
            <w:tcBorders>
              <w:top w:val="single" w:sz="4" w:space="0" w:color="auto"/>
              <w:left w:val="single" w:sz="4" w:space="0" w:color="auto"/>
              <w:bottom w:val="nil"/>
              <w:right w:val="single" w:sz="4" w:space="0" w:color="auto"/>
            </w:tcBorders>
            <w:shd w:val="clear" w:color="auto" w:fill="FFFFFF"/>
            <w:vAlign w:val="bottom"/>
          </w:tcPr>
          <w:p w14:paraId="0CD2CD1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Navn den ansvarlige for arrangementet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E126FDB"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459D423"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352C29A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7A474E9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Anders Andersen</w:t>
            </w:r>
          </w:p>
        </w:tc>
      </w:tr>
      <w:tr w:rsidR="008B1D6A" w:rsidRPr="00BB7EB0" w14:paraId="0D0A174E" w14:textId="77777777" w:rsidTr="00BA39FC">
        <w:trPr>
          <w:trHeight w:hRule="exact" w:val="453"/>
        </w:trPr>
        <w:tc>
          <w:tcPr>
            <w:tcW w:w="2168" w:type="dxa"/>
            <w:tcBorders>
              <w:top w:val="single" w:sz="4" w:space="0" w:color="auto"/>
              <w:left w:val="single" w:sz="4" w:space="0" w:color="auto"/>
              <w:bottom w:val="nil"/>
              <w:right w:val="single" w:sz="4" w:space="0" w:color="auto"/>
            </w:tcBorders>
            <w:shd w:val="clear" w:color="auto" w:fill="D9D9D9"/>
            <w:vAlign w:val="center"/>
          </w:tcPr>
          <w:p w14:paraId="488D8DDC" w14:textId="77777777" w:rsidR="008B1D6A" w:rsidRPr="00BB7EB0" w:rsidRDefault="008B1D6A" w:rsidP="009E29C1">
            <w:pPr>
              <w:rPr>
                <w:rFonts w:ascii="Trebuchet MS" w:hAnsi="Trebuchet MS"/>
                <w:sz w:val="18"/>
                <w:szCs w:val="18"/>
              </w:rPr>
            </w:pPr>
            <w:proofErr w:type="spellStart"/>
            <w:r w:rsidRPr="00BB7EB0">
              <w:rPr>
                <w:rFonts w:ascii="Trebuchet MS" w:hAnsi="Trebuchet MS"/>
                <w:sz w:val="18"/>
                <w:szCs w:val="18"/>
              </w:rPr>
              <w:t>sua_tlfnr</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7987FA33"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Telefonnr</w:t>
            </w:r>
            <w:proofErr w:type="spellEnd"/>
            <w:r w:rsidRPr="00BB7EB0">
              <w:rPr>
                <w:rFonts w:ascii="Trebuchet MS" w:hAnsi="Trebuchet MS"/>
                <w:sz w:val="18"/>
                <w:szCs w:val="18"/>
              </w:rPr>
              <w:t xml:space="preserve"> til kontaktperson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0966917"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54A8D37"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1000000</w:t>
            </w:r>
            <w:r w:rsidR="00650689" w:rsidRPr="005C32B0">
              <w:rPr>
                <w:rFonts w:ascii="Trebuchet MS" w:hAnsi="Trebuchet MS" w:cs="Trebuchet MS"/>
                <w:color w:val="4F81BD"/>
                <w:sz w:val="18"/>
                <w:szCs w:val="18"/>
              </w:rPr>
              <w:t>0</w:t>
            </w:r>
            <w:r w:rsidRPr="00BB7EB0">
              <w:rPr>
                <w:rFonts w:ascii="Trebuchet MS" w:hAnsi="Trebuchet MS" w:cs="Trebuchet MS"/>
                <w:sz w:val="18"/>
                <w:szCs w:val="18"/>
              </w:rPr>
              <w:t>-9999999</w:t>
            </w:r>
            <w:r w:rsidR="00650689" w:rsidRPr="005C32B0">
              <w:rPr>
                <w:rFonts w:ascii="Trebuchet MS" w:hAnsi="Trebuchet MS" w:cs="Trebuchet MS"/>
                <w:color w:val="4F81BD"/>
                <w:sz w:val="18"/>
                <w:szCs w:val="18"/>
              </w:rPr>
              <w:t>9</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28186C8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4C08EA1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12345678</w:t>
            </w:r>
          </w:p>
        </w:tc>
      </w:tr>
      <w:tr w:rsidR="008B1D6A" w:rsidRPr="00BB7EB0" w14:paraId="5E2E031D"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572CCAB9"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antal_personer</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6C6A0EAB"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Hvor mange er arrangementet godkendt til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C1B2CD"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0F545E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0-999999</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2C878A2F"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66CCE9B0"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12345</w:t>
            </w:r>
          </w:p>
        </w:tc>
      </w:tr>
      <w:tr w:rsidR="008B1D6A" w:rsidRPr="00BB7EB0" w14:paraId="34B6FFD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263A6B3E"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vejkode</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2A30FF1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30284AB"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B814620"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vejnavn</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596C18D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504DF69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2A8584F"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7F508D69"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BCCE1C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59FB06CE"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husnr</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0E40ECE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A66108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2DFEB8A2"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postnr</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1FFDE5D0"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E078D36"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8964066"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67316BF5"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130D3" w:rsidRPr="00BB7EB0" w14:paraId="7C95E7B9"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12013E69" w14:textId="571FA712"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54C3F4DF" w14:textId="74595426" w:rsidR="002130D3" w:rsidRPr="002130D3" w:rsidRDefault="002130D3" w:rsidP="004754CF">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8B1D6A" w:rsidRPr="00BB7EB0" w14:paraId="2795FA4E"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2C15072"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gyldig_fra</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3D37FA9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86AB0E3"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FB04EB0"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gyldig_til</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69C7934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70E381F" w14:textId="77777777" w:rsidTr="00BA39FC">
        <w:trPr>
          <w:trHeight w:hRule="exact" w:val="255"/>
        </w:trPr>
        <w:tc>
          <w:tcPr>
            <w:tcW w:w="2168" w:type="dxa"/>
            <w:tcBorders>
              <w:top w:val="single" w:sz="4" w:space="0" w:color="auto"/>
              <w:left w:val="single" w:sz="4" w:space="0" w:color="auto"/>
              <w:bottom w:val="single" w:sz="4" w:space="0" w:color="auto"/>
              <w:right w:val="single" w:sz="4" w:space="0" w:color="auto"/>
            </w:tcBorders>
            <w:shd w:val="clear" w:color="auto" w:fill="97DDBA"/>
            <w:vAlign w:val="bottom"/>
          </w:tcPr>
          <w:p w14:paraId="63BA7CD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link</w:t>
            </w:r>
          </w:p>
        </w:tc>
        <w:tc>
          <w:tcPr>
            <w:tcW w:w="1154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45409F2"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7786379E"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678BC15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8B1D6A" w:rsidRPr="00BB7EB0" w14:paraId="61EFE461"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7310ADFE" w14:textId="77777777" w:rsidR="008B1D6A" w:rsidRPr="00BB7EB0" w:rsidRDefault="008B1D6A" w:rsidP="004754CF">
            <w:pPr>
              <w:rPr>
                <w:rFonts w:ascii="Trebuchet MS" w:hAnsi="Trebuchet MS" w:cs="Trebuchet MS"/>
                <w:i/>
                <w:iCs/>
                <w:sz w:val="18"/>
                <w:szCs w:val="18"/>
              </w:rPr>
            </w:pPr>
            <w:r w:rsidRPr="00BB7EB0">
              <w:rPr>
                <w:rFonts w:ascii="Trebuchet MS" w:hAnsi="Trebuchet MS" w:cs="Trebuchet MS"/>
                <w:i/>
                <w:iCs/>
                <w:sz w:val="18"/>
                <w:szCs w:val="18"/>
              </w:rPr>
              <w:lastRenderedPageBreak/>
              <w:t>Felter markeret med grøn er standardiserede temaspecifikke felter eller opslagstabeller, der indeholder oversættelser af koder i andre felter.</w:t>
            </w:r>
          </w:p>
        </w:tc>
      </w:tr>
    </w:tbl>
    <w:p w14:paraId="63D33715" w14:textId="449D005F" w:rsidR="002C225E" w:rsidRPr="00BB7EB0" w:rsidRDefault="002C225E" w:rsidP="002C225E">
      <w:pPr>
        <w:pStyle w:val="Overskrift6"/>
      </w:pPr>
      <w:r w:rsidRPr="00BB7EB0">
        <w:t xml:space="preserve">5.12.22.1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45392D90" w14:textId="77777777" w:rsidTr="004754CF">
        <w:trPr>
          <w:trHeight w:hRule="exact" w:val="255"/>
        </w:trPr>
        <w:tc>
          <w:tcPr>
            <w:tcW w:w="2235" w:type="dxa"/>
            <w:shd w:val="clear" w:color="auto" w:fill="D9D9D9"/>
            <w:vAlign w:val="bottom"/>
          </w:tcPr>
          <w:p w14:paraId="38F51C6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2E4FC4A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529C5AB7" w14:textId="77777777" w:rsidTr="004754CF">
        <w:trPr>
          <w:trHeight w:hRule="exact" w:val="255"/>
        </w:trPr>
        <w:tc>
          <w:tcPr>
            <w:tcW w:w="2235" w:type="dxa"/>
            <w:shd w:val="clear" w:color="auto" w:fill="E0E0E0"/>
            <w:vAlign w:val="center"/>
          </w:tcPr>
          <w:p w14:paraId="3D95CBCC"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36B82CD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Større udendørs arrangementer</w:t>
            </w:r>
          </w:p>
        </w:tc>
      </w:tr>
      <w:tr w:rsidR="002C225E" w:rsidRPr="00BB7EB0" w14:paraId="2B8C2C50" w14:textId="77777777" w:rsidTr="004754CF">
        <w:trPr>
          <w:trHeight w:hRule="exact" w:val="255"/>
        </w:trPr>
        <w:tc>
          <w:tcPr>
            <w:tcW w:w="2235" w:type="dxa"/>
            <w:shd w:val="clear" w:color="auto" w:fill="E0E0E0"/>
            <w:vAlign w:val="center"/>
          </w:tcPr>
          <w:p w14:paraId="535103EF"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6610BF6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6121</w:t>
            </w:r>
          </w:p>
        </w:tc>
      </w:tr>
      <w:tr w:rsidR="002C225E" w:rsidRPr="00BB7EB0" w14:paraId="6554936A" w14:textId="77777777" w:rsidTr="004754CF">
        <w:trPr>
          <w:trHeight w:hRule="exact" w:val="255"/>
        </w:trPr>
        <w:tc>
          <w:tcPr>
            <w:tcW w:w="2235" w:type="dxa"/>
            <w:shd w:val="clear" w:color="auto" w:fill="E0E0E0"/>
            <w:vAlign w:val="center"/>
          </w:tcPr>
          <w:p w14:paraId="3B8CB4A2"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1FFA6DD7" w14:textId="77777777" w:rsidR="002C225E" w:rsidRPr="00BB7EB0" w:rsidRDefault="002C225E" w:rsidP="004754CF">
            <w:r w:rsidRPr="00BB7EB0">
              <w:rPr>
                <w:rFonts w:ascii="Trebuchet MS" w:hAnsi="Trebuchet MS"/>
                <w:sz w:val="18"/>
                <w:szCs w:val="18"/>
              </w:rPr>
              <w:t>Registrering af større midlertidige arrangementer</w:t>
            </w:r>
          </w:p>
        </w:tc>
      </w:tr>
      <w:tr w:rsidR="002C225E" w:rsidRPr="00BB7EB0" w14:paraId="283D42BC" w14:textId="77777777" w:rsidTr="004754CF">
        <w:trPr>
          <w:trHeight w:hRule="exact" w:val="255"/>
        </w:trPr>
        <w:tc>
          <w:tcPr>
            <w:tcW w:w="2235" w:type="dxa"/>
            <w:shd w:val="clear" w:color="auto" w:fill="E0E0E0"/>
            <w:vAlign w:val="center"/>
          </w:tcPr>
          <w:p w14:paraId="78A84031"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69B38D36" w14:textId="77777777" w:rsidR="002C225E" w:rsidRPr="00BB7EB0" w:rsidRDefault="002C225E" w:rsidP="004754CF">
            <w:r w:rsidRPr="00BB7EB0">
              <w:rPr>
                <w:rFonts w:ascii="Trebuchet MS" w:hAnsi="Trebuchet MS"/>
                <w:sz w:val="18"/>
                <w:szCs w:val="18"/>
              </w:rPr>
              <w:t>Der registreres sted, kontaktperson antal personer og typen af arrangement</w:t>
            </w:r>
          </w:p>
        </w:tc>
      </w:tr>
      <w:tr w:rsidR="002C225E" w:rsidRPr="00BB7EB0" w14:paraId="0F8EF996" w14:textId="77777777" w:rsidTr="004754CF">
        <w:trPr>
          <w:trHeight w:hRule="exact" w:val="251"/>
        </w:trPr>
        <w:tc>
          <w:tcPr>
            <w:tcW w:w="2235" w:type="dxa"/>
            <w:shd w:val="clear" w:color="auto" w:fill="E0E0E0"/>
            <w:vAlign w:val="center"/>
          </w:tcPr>
          <w:p w14:paraId="5135F246"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1D9C4850" w14:textId="77777777" w:rsidR="002C225E" w:rsidRPr="00BB7EB0" w:rsidRDefault="002C225E" w:rsidP="004754CF">
            <w:r w:rsidRPr="00BB7EB0">
              <w:rPr>
                <w:rFonts w:ascii="Trebuchet MS" w:hAnsi="Trebuchet MS"/>
                <w:sz w:val="18"/>
                <w:szCs w:val="18"/>
              </w:rPr>
              <w:t xml:space="preserve">I en beredskabssituation. Overblik over om et areal anvendes til </w:t>
            </w:r>
            <w:proofErr w:type="spellStart"/>
            <w:r w:rsidRPr="00BB7EB0">
              <w:rPr>
                <w:rFonts w:ascii="Trebuchet MS" w:hAnsi="Trebuchet MS"/>
                <w:sz w:val="18"/>
                <w:szCs w:val="18"/>
              </w:rPr>
              <w:t>størrearrangementer</w:t>
            </w:r>
            <w:proofErr w:type="spellEnd"/>
          </w:p>
        </w:tc>
      </w:tr>
      <w:tr w:rsidR="002C225E" w:rsidRPr="00BB7EB0" w14:paraId="5D576FB7" w14:textId="77777777" w:rsidTr="004754CF">
        <w:trPr>
          <w:trHeight w:hRule="exact" w:val="255"/>
        </w:trPr>
        <w:tc>
          <w:tcPr>
            <w:tcW w:w="2235" w:type="dxa"/>
            <w:shd w:val="clear" w:color="auto" w:fill="E0E0E0"/>
            <w:vAlign w:val="center"/>
          </w:tcPr>
          <w:p w14:paraId="7B099EC5"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3B1CDD02" w14:textId="77777777" w:rsidR="002C225E" w:rsidRPr="00BB7EB0" w:rsidRDefault="002C225E" w:rsidP="004754CF">
            <w:r w:rsidRPr="00BB7EB0">
              <w:rPr>
                <w:rFonts w:ascii="Trebuchet MS" w:hAnsi="Trebuchet MS"/>
                <w:sz w:val="18"/>
                <w:szCs w:val="18"/>
              </w:rPr>
              <w:t>Sikkerhed og beredskab</w:t>
            </w:r>
          </w:p>
        </w:tc>
      </w:tr>
      <w:tr w:rsidR="002C225E" w:rsidRPr="00BB7EB0" w14:paraId="3F2751EA" w14:textId="77777777" w:rsidTr="004754CF">
        <w:trPr>
          <w:trHeight w:hRule="exact" w:val="255"/>
        </w:trPr>
        <w:tc>
          <w:tcPr>
            <w:tcW w:w="2235" w:type="dxa"/>
            <w:shd w:val="clear" w:color="auto" w:fill="E0E0E0"/>
            <w:vAlign w:val="center"/>
          </w:tcPr>
          <w:p w14:paraId="7E659F16"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1B950681" w14:textId="77777777" w:rsidR="002C225E" w:rsidRPr="00BB7EB0" w:rsidRDefault="002C225E" w:rsidP="004754CF">
            <w:r w:rsidRPr="00BB7EB0">
              <w:rPr>
                <w:rFonts w:ascii="Trebuchet MS" w:hAnsi="Trebuchet MS"/>
                <w:sz w:val="18"/>
                <w:szCs w:val="18"/>
              </w:rPr>
              <w:t>Større arrangementer, midlertidig</w:t>
            </w:r>
          </w:p>
        </w:tc>
      </w:tr>
      <w:tr w:rsidR="002C225E" w:rsidRPr="00BB7EB0" w14:paraId="4FCD8DEB" w14:textId="77777777" w:rsidTr="004754CF">
        <w:trPr>
          <w:trHeight w:hRule="exact" w:val="255"/>
        </w:trPr>
        <w:tc>
          <w:tcPr>
            <w:tcW w:w="2235" w:type="dxa"/>
            <w:shd w:val="clear" w:color="auto" w:fill="E0E0E0"/>
            <w:vAlign w:val="center"/>
          </w:tcPr>
          <w:p w14:paraId="627E49AF"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21DDA9F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Flade</w:t>
            </w:r>
          </w:p>
        </w:tc>
      </w:tr>
      <w:tr w:rsidR="002C225E" w:rsidRPr="00BB7EB0" w14:paraId="2FD53F95" w14:textId="77777777" w:rsidTr="004754CF">
        <w:trPr>
          <w:trHeight w:hRule="exact" w:val="255"/>
        </w:trPr>
        <w:tc>
          <w:tcPr>
            <w:tcW w:w="2235" w:type="dxa"/>
            <w:shd w:val="clear" w:color="auto" w:fill="E0E0E0"/>
            <w:vAlign w:val="center"/>
          </w:tcPr>
          <w:p w14:paraId="1BCA4485"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39B3551E" w14:textId="77777777" w:rsidR="002C225E" w:rsidRPr="00BB7EB0" w:rsidRDefault="002C225E" w:rsidP="004754CF">
            <w:pPr>
              <w:rPr>
                <w:rFonts w:ascii="Trebuchet MS" w:hAnsi="Trebuchet MS" w:cs="Trebuchet MS"/>
                <w:sz w:val="18"/>
                <w:szCs w:val="18"/>
              </w:rPr>
            </w:pPr>
          </w:p>
        </w:tc>
      </w:tr>
      <w:tr w:rsidR="00D8362B" w:rsidRPr="005C32B0" w14:paraId="4E7A741B" w14:textId="77777777" w:rsidTr="004754CF">
        <w:trPr>
          <w:trHeight w:hRule="exact" w:val="255"/>
        </w:trPr>
        <w:tc>
          <w:tcPr>
            <w:tcW w:w="2235" w:type="dxa"/>
            <w:shd w:val="clear" w:color="auto" w:fill="E0E0E0"/>
            <w:vAlign w:val="center"/>
          </w:tcPr>
          <w:p w14:paraId="22F50F3F" w14:textId="77777777" w:rsidR="00D8362B" w:rsidRPr="005C32B0" w:rsidRDefault="00D8362B" w:rsidP="004754CF">
            <w:pPr>
              <w:rPr>
                <w:rFonts w:ascii="Trebuchet MS" w:hAnsi="Trebuchet MS" w:cs="Trebuchet MS"/>
                <w:color w:val="4F81BD"/>
                <w:sz w:val="18"/>
                <w:szCs w:val="18"/>
              </w:rPr>
            </w:pPr>
            <w:proofErr w:type="spellStart"/>
            <w:r w:rsidRPr="005C32B0">
              <w:rPr>
                <w:rFonts w:ascii="Trebuchet MS" w:hAnsi="Trebuchet MS" w:cs="Trebuchet MS"/>
                <w:color w:val="4F81BD"/>
                <w:sz w:val="18"/>
                <w:szCs w:val="18"/>
              </w:rPr>
              <w:t>KLE_koder</w:t>
            </w:r>
            <w:proofErr w:type="spellEnd"/>
          </w:p>
        </w:tc>
        <w:tc>
          <w:tcPr>
            <w:tcW w:w="11340" w:type="dxa"/>
            <w:shd w:val="clear" w:color="auto" w:fill="FFFFFF"/>
            <w:vAlign w:val="center"/>
          </w:tcPr>
          <w:p w14:paraId="2E56AEBE" w14:textId="075B7D97" w:rsidR="00D8362B" w:rsidRPr="005C32B0" w:rsidRDefault="004D7551" w:rsidP="004D7551">
            <w:pPr>
              <w:rPr>
                <w:rFonts w:ascii="Trebuchet MS" w:hAnsi="Trebuchet MS" w:cs="Trebuchet MS"/>
                <w:color w:val="4F81BD"/>
                <w:sz w:val="18"/>
                <w:szCs w:val="18"/>
              </w:rPr>
            </w:pPr>
            <w:r w:rsidRPr="004D7551">
              <w:rPr>
                <w:rFonts w:ascii="Trebuchet MS" w:hAnsi="Trebuchet MS" w:cs="Trebuchet MS"/>
                <w:color w:val="4F81BD"/>
                <w:sz w:val="18"/>
                <w:szCs w:val="18"/>
              </w:rPr>
              <w:t>14.12.28</w:t>
            </w:r>
          </w:p>
        </w:tc>
      </w:tr>
    </w:tbl>
    <w:p w14:paraId="4AC51BC8" w14:textId="77777777" w:rsidR="002C225E" w:rsidRPr="00BB7EB0" w:rsidRDefault="002C225E" w:rsidP="002C225E">
      <w:pPr>
        <w:pStyle w:val="Overskrift6"/>
      </w:pPr>
      <w:r w:rsidRPr="00BB7EB0">
        <w:t>5.12.22.2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1585ECEA" w14:textId="77777777" w:rsidTr="004754CF">
        <w:trPr>
          <w:trHeight w:hRule="exact" w:val="255"/>
        </w:trPr>
        <w:tc>
          <w:tcPr>
            <w:tcW w:w="4503" w:type="dxa"/>
            <w:shd w:val="clear" w:color="auto" w:fill="D9D9D9"/>
            <w:vAlign w:val="bottom"/>
          </w:tcPr>
          <w:p w14:paraId="06C797A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3212C7C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35C37ED6" w14:textId="77777777" w:rsidTr="004754CF">
        <w:trPr>
          <w:trHeight w:hRule="exact" w:val="305"/>
        </w:trPr>
        <w:tc>
          <w:tcPr>
            <w:tcW w:w="4503" w:type="dxa"/>
            <w:shd w:val="clear" w:color="auto" w:fill="E0E0E0"/>
            <w:vAlign w:val="center"/>
          </w:tcPr>
          <w:p w14:paraId="4DDE908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6E5B0B0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Registreres ved beredskabets tilladelse til større arrangementer</w:t>
            </w:r>
          </w:p>
        </w:tc>
      </w:tr>
      <w:tr w:rsidR="002C225E" w:rsidRPr="00BB7EB0" w14:paraId="1EBE4FAC" w14:textId="77777777" w:rsidTr="004754CF">
        <w:trPr>
          <w:trHeight w:hRule="exact" w:val="255"/>
        </w:trPr>
        <w:tc>
          <w:tcPr>
            <w:tcW w:w="4503" w:type="dxa"/>
            <w:shd w:val="clear" w:color="auto" w:fill="E0E0E0"/>
            <w:vAlign w:val="bottom"/>
          </w:tcPr>
          <w:p w14:paraId="27E5A97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30A400C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Kan opdeles efter typen</w:t>
            </w:r>
          </w:p>
        </w:tc>
      </w:tr>
      <w:tr w:rsidR="002C225E" w:rsidRPr="00BB7EB0" w14:paraId="788C8E0C" w14:textId="77777777" w:rsidTr="004754CF">
        <w:trPr>
          <w:trHeight w:hRule="exact" w:val="255"/>
        </w:trPr>
        <w:tc>
          <w:tcPr>
            <w:tcW w:w="4503" w:type="dxa"/>
            <w:shd w:val="clear" w:color="auto" w:fill="E0E0E0"/>
            <w:vAlign w:val="bottom"/>
          </w:tcPr>
          <w:p w14:paraId="0603459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4692607E" w14:textId="77777777" w:rsidR="002C225E" w:rsidRPr="00BB7EB0" w:rsidRDefault="002C225E" w:rsidP="004754CF">
            <w:pPr>
              <w:rPr>
                <w:rFonts w:ascii="Trebuchet MS" w:hAnsi="Trebuchet MS" w:cs="Trebuchet MS"/>
                <w:sz w:val="18"/>
                <w:szCs w:val="18"/>
              </w:rPr>
            </w:pPr>
          </w:p>
        </w:tc>
      </w:tr>
      <w:tr w:rsidR="002C225E" w:rsidRPr="00BB7EB0" w14:paraId="53F418D6" w14:textId="77777777" w:rsidTr="004754CF">
        <w:trPr>
          <w:trHeight w:hRule="exact" w:val="255"/>
        </w:trPr>
        <w:tc>
          <w:tcPr>
            <w:tcW w:w="4503" w:type="dxa"/>
            <w:shd w:val="clear" w:color="auto" w:fill="E0E0E0"/>
            <w:vAlign w:val="bottom"/>
          </w:tcPr>
          <w:p w14:paraId="43325F1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7E77C601" w14:textId="77777777" w:rsidR="002C225E" w:rsidRPr="00BB7EB0" w:rsidRDefault="002C225E" w:rsidP="004754CF">
            <w:pPr>
              <w:rPr>
                <w:rFonts w:ascii="Trebuchet MS" w:hAnsi="Trebuchet MS" w:cs="Trebuchet MS"/>
                <w:sz w:val="18"/>
                <w:szCs w:val="18"/>
              </w:rPr>
            </w:pPr>
          </w:p>
        </w:tc>
      </w:tr>
      <w:tr w:rsidR="002C225E" w:rsidRPr="00BB7EB0" w14:paraId="2583C5FE" w14:textId="77777777" w:rsidTr="004754CF">
        <w:trPr>
          <w:trHeight w:hRule="exact" w:val="222"/>
        </w:trPr>
        <w:tc>
          <w:tcPr>
            <w:tcW w:w="4503" w:type="dxa"/>
            <w:shd w:val="clear" w:color="auto" w:fill="E0E0E0"/>
            <w:vAlign w:val="center"/>
          </w:tcPr>
          <w:p w14:paraId="5669A8F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2E84537E" w14:textId="77777777" w:rsidR="002C225E" w:rsidRPr="00BB7EB0" w:rsidRDefault="002C225E" w:rsidP="004754CF">
            <w:pPr>
              <w:rPr>
                <w:rFonts w:ascii="Trebuchet MS" w:hAnsi="Trebuchet MS" w:cs="Trebuchet MS"/>
                <w:sz w:val="18"/>
                <w:szCs w:val="18"/>
              </w:rPr>
            </w:pPr>
          </w:p>
        </w:tc>
      </w:tr>
      <w:tr w:rsidR="002C225E" w:rsidRPr="00BB7EB0" w14:paraId="5252A335" w14:textId="77777777" w:rsidTr="004754CF">
        <w:trPr>
          <w:trHeight w:hRule="exact" w:val="255"/>
        </w:trPr>
        <w:tc>
          <w:tcPr>
            <w:tcW w:w="4503" w:type="dxa"/>
            <w:shd w:val="clear" w:color="auto" w:fill="E0E0E0"/>
            <w:vAlign w:val="bottom"/>
          </w:tcPr>
          <w:p w14:paraId="4B4F641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3FC060E9" w14:textId="77777777" w:rsidR="002C225E" w:rsidRPr="00BB7EB0" w:rsidRDefault="002C225E" w:rsidP="004754CF">
            <w:pPr>
              <w:rPr>
                <w:rFonts w:ascii="Trebuchet MS" w:hAnsi="Trebuchet MS" w:cs="Trebuchet MS"/>
                <w:sz w:val="18"/>
                <w:szCs w:val="18"/>
              </w:rPr>
            </w:pPr>
          </w:p>
        </w:tc>
      </w:tr>
    </w:tbl>
    <w:p w14:paraId="474C1CEB" w14:textId="77777777" w:rsidR="002C225E" w:rsidRPr="00BB7EB0" w:rsidRDefault="002C225E" w:rsidP="002C225E">
      <w:pPr>
        <w:pStyle w:val="Overskrift6"/>
      </w:pPr>
      <w:r w:rsidRPr="00BB7EB0">
        <w:t>5.12.22.3 Kodelister</w:t>
      </w:r>
    </w:p>
    <w:p w14:paraId="4DFE3617" w14:textId="77777777" w:rsidR="002C225E" w:rsidRPr="00BB7EB0" w:rsidRDefault="002C225E" w:rsidP="002C225E">
      <w:pPr>
        <w:autoSpaceDE w:val="0"/>
        <w:autoSpaceDN w:val="0"/>
        <w:adjustRightInd w:val="0"/>
        <w:rPr>
          <w:rFonts w:ascii="Trebuchet MS" w:hAnsi="Trebuchet MS" w:cs="Trebuchet MS"/>
          <w:sz w:val="18"/>
          <w:szCs w:val="18"/>
        </w:rPr>
      </w:pPr>
      <w:r w:rsidRPr="00BB7EB0">
        <w:rPr>
          <w:rFonts w:ascii="Trebuchet MS" w:hAnsi="Trebuchet MS" w:cs="Trebuchet MS"/>
          <w:sz w:val="18"/>
          <w:szCs w:val="18"/>
        </w:rPr>
        <w:t>Kodelisterne fungerer som oversættelser mellem anvendte kodeværdier og de matchende forklarende tekster.</w:t>
      </w:r>
    </w:p>
    <w:p w14:paraId="2C6DFE94" w14:textId="77777777" w:rsidR="002C225E" w:rsidRPr="00BB7EB0" w:rsidRDefault="002C225E" w:rsidP="002C225E">
      <w:pPr>
        <w:pStyle w:val="Overskrift7"/>
      </w:pPr>
      <w:r w:rsidRPr="00BB7EB0">
        <w:t xml:space="preserve">5.12.22.3.1   6121 </w:t>
      </w:r>
      <w:r w:rsidRPr="00BB7EB0">
        <w:rPr>
          <w:kern w:val="32"/>
        </w:rPr>
        <w:t>Større udendørs arrangementer</w:t>
      </w:r>
      <w:r w:rsidRPr="00BB7EB0">
        <w:rPr>
          <w:rStyle w:val="TypografiOverskrift4BrugerdefineretfarveRGB0Tegn"/>
        </w:rPr>
        <w:t xml:space="preserve"> </w:t>
      </w:r>
      <w:r w:rsidRPr="00BB7EB0">
        <w:t>(d_6121_</w:t>
      </w:r>
      <w:r w:rsidRPr="00BB7EB0">
        <w:rPr>
          <w:kern w:val="32"/>
        </w:rPr>
        <w:t>sua</w:t>
      </w:r>
      <w:r w:rsidRPr="00BB7EB0">
        <w:t>)</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1707"/>
        <w:gridCol w:w="785"/>
        <w:gridCol w:w="9279"/>
      </w:tblGrid>
      <w:tr w:rsidR="00447970" w:rsidRPr="00BB7EB0" w14:paraId="03BD93ED" w14:textId="77777777" w:rsidTr="00835D15">
        <w:trPr>
          <w:trHeight w:hRule="exact" w:val="255"/>
        </w:trPr>
        <w:tc>
          <w:tcPr>
            <w:tcW w:w="1945" w:type="dxa"/>
            <w:tcBorders>
              <w:bottom w:val="single" w:sz="4" w:space="0" w:color="auto"/>
            </w:tcBorders>
            <w:shd w:val="clear" w:color="auto" w:fill="D9D9D9"/>
            <w:vAlign w:val="bottom"/>
          </w:tcPr>
          <w:p w14:paraId="12CC2EAA" w14:textId="77777777" w:rsidR="00447970" w:rsidRPr="00BB7EB0" w:rsidRDefault="00447970" w:rsidP="004754CF">
            <w:pPr>
              <w:rPr>
                <w:rFonts w:ascii="Trebuchet MS" w:hAnsi="Trebuchet MS" w:cs="Trebuchet MS"/>
                <w:b/>
                <w:bCs/>
                <w:sz w:val="18"/>
                <w:szCs w:val="18"/>
              </w:rPr>
            </w:pPr>
            <w:proofErr w:type="spellStart"/>
            <w:r w:rsidRPr="00BB7EB0">
              <w:rPr>
                <w:rFonts w:ascii="Trebuchet MS" w:hAnsi="Trebuchet MS"/>
                <w:sz w:val="18"/>
                <w:szCs w:val="18"/>
              </w:rPr>
              <w:t>sua</w:t>
            </w:r>
            <w:r w:rsidRPr="00BB7EB0">
              <w:rPr>
                <w:rFonts w:ascii="Trebuchet MS" w:hAnsi="Trebuchet MS" w:cs="Trebuchet MS"/>
                <w:b/>
                <w:bCs/>
                <w:sz w:val="18"/>
                <w:szCs w:val="18"/>
              </w:rPr>
              <w:t>_kode</w:t>
            </w:r>
            <w:proofErr w:type="spellEnd"/>
          </w:p>
        </w:tc>
        <w:tc>
          <w:tcPr>
            <w:tcW w:w="1707" w:type="dxa"/>
            <w:tcBorders>
              <w:bottom w:val="single" w:sz="4" w:space="0" w:color="auto"/>
            </w:tcBorders>
            <w:shd w:val="clear" w:color="auto" w:fill="D9D9D9"/>
            <w:vAlign w:val="bottom"/>
          </w:tcPr>
          <w:p w14:paraId="3E26DA64" w14:textId="77777777" w:rsidR="00447970" w:rsidRPr="00BB7EB0" w:rsidRDefault="00447970" w:rsidP="004754CF">
            <w:pPr>
              <w:rPr>
                <w:rFonts w:ascii="Trebuchet MS" w:hAnsi="Trebuchet MS" w:cs="Trebuchet MS"/>
                <w:bCs/>
                <w:sz w:val="18"/>
                <w:szCs w:val="18"/>
              </w:rPr>
            </w:pPr>
            <w:proofErr w:type="spellStart"/>
            <w:r w:rsidRPr="00BB7EB0">
              <w:rPr>
                <w:rFonts w:ascii="Trebuchet MS" w:hAnsi="Trebuchet MS"/>
                <w:sz w:val="18"/>
                <w:szCs w:val="18"/>
              </w:rPr>
              <w:t>sua_type</w:t>
            </w:r>
            <w:proofErr w:type="spellEnd"/>
          </w:p>
        </w:tc>
        <w:tc>
          <w:tcPr>
            <w:tcW w:w="785" w:type="dxa"/>
            <w:tcBorders>
              <w:bottom w:val="single" w:sz="4" w:space="0" w:color="auto"/>
            </w:tcBorders>
            <w:shd w:val="clear" w:color="auto" w:fill="D9D9D9"/>
            <w:vAlign w:val="bottom"/>
          </w:tcPr>
          <w:p w14:paraId="739515BA" w14:textId="77777777" w:rsidR="00447970" w:rsidRPr="005C32B0" w:rsidRDefault="00447970" w:rsidP="00447970">
            <w:pPr>
              <w:jc w:val="center"/>
              <w:rPr>
                <w:rFonts w:ascii="Trebuchet MS" w:hAnsi="Trebuchet MS" w:cs="Trebuchet MS"/>
                <w:b/>
                <w:bCs/>
                <w:color w:val="4F81BD"/>
                <w:sz w:val="18"/>
                <w:szCs w:val="18"/>
              </w:rPr>
            </w:pPr>
            <w:r w:rsidRPr="005C32B0">
              <w:rPr>
                <w:rFonts w:ascii="Trebuchet MS" w:hAnsi="Trebuchet MS" w:cs="Trebuchet MS"/>
                <w:b/>
                <w:bCs/>
                <w:color w:val="4F81BD"/>
                <w:sz w:val="18"/>
                <w:szCs w:val="18"/>
              </w:rPr>
              <w:t>aktiv</w:t>
            </w:r>
          </w:p>
        </w:tc>
        <w:tc>
          <w:tcPr>
            <w:tcW w:w="9279" w:type="dxa"/>
            <w:tcBorders>
              <w:bottom w:val="single" w:sz="4" w:space="0" w:color="auto"/>
            </w:tcBorders>
            <w:shd w:val="clear" w:color="auto" w:fill="D9D9D9"/>
            <w:vAlign w:val="bottom"/>
          </w:tcPr>
          <w:p w14:paraId="396F73E3" w14:textId="77777777" w:rsidR="00447970" w:rsidRPr="00BB7EB0" w:rsidRDefault="00447970" w:rsidP="004754CF">
            <w:pPr>
              <w:rPr>
                <w:rFonts w:ascii="Trebuchet MS" w:hAnsi="Trebuchet MS" w:cs="Trebuchet MS"/>
                <w:b/>
                <w:bCs/>
                <w:sz w:val="18"/>
                <w:szCs w:val="18"/>
              </w:rPr>
            </w:pPr>
            <w:r w:rsidRPr="00BB7EB0">
              <w:rPr>
                <w:rFonts w:ascii="Trebuchet MS" w:hAnsi="Trebuchet MS" w:cs="Trebuchet MS"/>
                <w:b/>
                <w:bCs/>
                <w:sz w:val="18"/>
                <w:szCs w:val="18"/>
              </w:rPr>
              <w:t>Begrebsdefinition</w:t>
            </w:r>
          </w:p>
        </w:tc>
      </w:tr>
      <w:tr w:rsidR="00447970" w:rsidRPr="00BB7EB0" w14:paraId="25AAA400" w14:textId="77777777" w:rsidTr="00835D15">
        <w:trPr>
          <w:trHeight w:hRule="exac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AE09104"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1</w:t>
            </w:r>
          </w:p>
        </w:tc>
        <w:tc>
          <w:tcPr>
            <w:tcW w:w="1707" w:type="dxa"/>
            <w:tcBorders>
              <w:top w:val="single" w:sz="4" w:space="0" w:color="auto"/>
              <w:left w:val="single" w:sz="4" w:space="0" w:color="auto"/>
              <w:bottom w:val="single" w:sz="4" w:space="0" w:color="auto"/>
            </w:tcBorders>
            <w:shd w:val="clear" w:color="auto" w:fill="FFFFFF"/>
            <w:vAlign w:val="bottom"/>
          </w:tcPr>
          <w:p w14:paraId="3427F67C" w14:textId="77777777" w:rsidR="00447970" w:rsidRPr="00BB7EB0" w:rsidRDefault="00447970" w:rsidP="002C225E">
            <w:r w:rsidRPr="00BB7EB0">
              <w:rPr>
                <w:rFonts w:ascii="Trebuchet MS" w:hAnsi="Trebuchet MS" w:cs="Trebuchet MS"/>
                <w:sz w:val="18"/>
                <w:szCs w:val="18"/>
              </w:rPr>
              <w:t>Festival</w:t>
            </w:r>
          </w:p>
        </w:tc>
        <w:tc>
          <w:tcPr>
            <w:tcW w:w="785" w:type="dxa"/>
            <w:tcBorders>
              <w:top w:val="single" w:sz="4" w:space="0" w:color="auto"/>
              <w:left w:val="single" w:sz="4" w:space="0" w:color="auto"/>
              <w:bottom w:val="single" w:sz="4" w:space="0" w:color="auto"/>
            </w:tcBorders>
            <w:vAlign w:val="bottom"/>
          </w:tcPr>
          <w:p w14:paraId="7C27B714"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1AA777C6"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Festival med flere koncerter m.v.</w:t>
            </w:r>
          </w:p>
        </w:tc>
      </w:tr>
      <w:tr w:rsidR="00447970" w:rsidRPr="00BB7EB0" w14:paraId="1382BB50" w14:textId="77777777" w:rsidTr="00835D15">
        <w:trPr>
          <w:trHeight w:val="262"/>
        </w:trPr>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14:paraId="1E6248E7"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2</w:t>
            </w:r>
          </w:p>
        </w:tc>
        <w:tc>
          <w:tcPr>
            <w:tcW w:w="1707" w:type="dxa"/>
            <w:tcBorders>
              <w:top w:val="single" w:sz="4" w:space="0" w:color="auto"/>
              <w:left w:val="single" w:sz="4" w:space="0" w:color="auto"/>
              <w:bottom w:val="single" w:sz="4" w:space="0" w:color="auto"/>
            </w:tcBorders>
            <w:shd w:val="clear" w:color="auto" w:fill="FFFFFF"/>
            <w:vAlign w:val="bottom"/>
          </w:tcPr>
          <w:p w14:paraId="3B938289" w14:textId="77777777" w:rsidR="00447970" w:rsidRPr="00BB7EB0" w:rsidRDefault="00447970" w:rsidP="002C225E">
            <w:r w:rsidRPr="00BB7EB0">
              <w:rPr>
                <w:rFonts w:ascii="Trebuchet MS" w:hAnsi="Trebuchet MS" w:cs="Trebuchet MS"/>
                <w:sz w:val="18"/>
                <w:szCs w:val="18"/>
              </w:rPr>
              <w:t>Dyrskue</w:t>
            </w:r>
          </w:p>
        </w:tc>
        <w:tc>
          <w:tcPr>
            <w:tcW w:w="785" w:type="dxa"/>
            <w:tcBorders>
              <w:top w:val="single" w:sz="4" w:space="0" w:color="auto"/>
              <w:left w:val="single" w:sz="4" w:space="0" w:color="auto"/>
              <w:bottom w:val="single" w:sz="4" w:space="0" w:color="auto"/>
            </w:tcBorders>
            <w:vAlign w:val="bottom"/>
          </w:tcPr>
          <w:p w14:paraId="2503999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center"/>
          </w:tcPr>
          <w:p w14:paraId="1627E4D7" w14:textId="77777777" w:rsidR="00447970" w:rsidRPr="00BB7EB0" w:rsidRDefault="00447970" w:rsidP="004754CF">
            <w:pPr>
              <w:rPr>
                <w:rFonts w:ascii="Trebuchet MS" w:hAnsi="Trebuchet MS" w:cs="Trebuchet MS"/>
                <w:sz w:val="18"/>
                <w:szCs w:val="18"/>
              </w:rPr>
            </w:pPr>
            <w:proofErr w:type="spellStart"/>
            <w:r w:rsidRPr="00BB7EB0">
              <w:rPr>
                <w:rFonts w:ascii="Trebuchet MS" w:hAnsi="Trebuchet MS" w:cs="Trebuchet MS"/>
                <w:sz w:val="18"/>
                <w:szCs w:val="18"/>
              </w:rPr>
              <w:t>Dyreskue</w:t>
            </w:r>
            <w:proofErr w:type="spellEnd"/>
          </w:p>
        </w:tc>
      </w:tr>
      <w:tr w:rsidR="00447970" w:rsidRPr="00BB7EB0" w14:paraId="5F9CB826"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14:paraId="1958B02D" w14:textId="77777777" w:rsidR="00447970" w:rsidRPr="00BB7EB0" w:rsidRDefault="00447970" w:rsidP="00835D15">
            <w:pPr>
              <w:jc w:val="center"/>
              <w:rPr>
                <w:rFonts w:ascii="Trebuchet MS" w:hAnsi="Trebuchet MS" w:cs="Trebuchet MS"/>
                <w:sz w:val="18"/>
                <w:szCs w:val="18"/>
              </w:rPr>
            </w:pPr>
            <w:r w:rsidRPr="00BB7EB0">
              <w:rPr>
                <w:rFonts w:ascii="Trebuchet MS" w:hAnsi="Trebuchet MS" w:cs="Trebuchet MS"/>
                <w:sz w:val="18"/>
                <w:szCs w:val="18"/>
              </w:rPr>
              <w:t>3</w:t>
            </w:r>
          </w:p>
        </w:tc>
        <w:tc>
          <w:tcPr>
            <w:tcW w:w="1707" w:type="dxa"/>
            <w:tcBorders>
              <w:top w:val="single" w:sz="4" w:space="0" w:color="auto"/>
              <w:left w:val="single" w:sz="4" w:space="0" w:color="auto"/>
              <w:bottom w:val="single" w:sz="4" w:space="0" w:color="auto"/>
            </w:tcBorders>
            <w:shd w:val="clear" w:color="auto" w:fill="FFFFFF"/>
            <w:vAlign w:val="center"/>
          </w:tcPr>
          <w:p w14:paraId="7A6B6617" w14:textId="77777777" w:rsidR="00447970" w:rsidRPr="00BB7EB0" w:rsidRDefault="00447970" w:rsidP="00835D15">
            <w:r w:rsidRPr="00BB7EB0">
              <w:rPr>
                <w:rFonts w:ascii="Trebuchet MS" w:hAnsi="Trebuchet MS" w:cs="Trebuchet MS"/>
                <w:sz w:val="18"/>
                <w:szCs w:val="18"/>
              </w:rPr>
              <w:t>Forsamlingstelt</w:t>
            </w:r>
          </w:p>
        </w:tc>
        <w:tc>
          <w:tcPr>
            <w:tcW w:w="785" w:type="dxa"/>
            <w:tcBorders>
              <w:top w:val="single" w:sz="4" w:space="0" w:color="auto"/>
              <w:left w:val="single" w:sz="4" w:space="0" w:color="auto"/>
              <w:bottom w:val="single" w:sz="4" w:space="0" w:color="auto"/>
            </w:tcBorders>
            <w:vAlign w:val="center"/>
          </w:tcPr>
          <w:p w14:paraId="053885F5" w14:textId="77777777" w:rsidR="00447970" w:rsidRPr="005C32B0" w:rsidRDefault="00447970" w:rsidP="00835D15">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6477B662" w14:textId="77777777" w:rsidR="00447970" w:rsidRPr="00BB7EB0" w:rsidRDefault="00447970" w:rsidP="005B7B27">
            <w:pPr>
              <w:rPr>
                <w:rFonts w:ascii="Trebuchet MS" w:hAnsi="Trebuchet MS" w:cs="Trebuchet MS"/>
                <w:sz w:val="18"/>
                <w:szCs w:val="18"/>
              </w:rPr>
            </w:pPr>
            <w:r w:rsidRPr="00BB7EB0">
              <w:rPr>
                <w:rFonts w:ascii="Trebuchet MS" w:hAnsi="Trebuchet MS" w:cs="Trebuchet MS"/>
                <w:sz w:val="18"/>
                <w:szCs w:val="18"/>
              </w:rPr>
              <w:t>Telt med master og barduner, stålramme eller lignende, der anvendes til forsamling af mange mennesker. Flere end 150 personer</w:t>
            </w:r>
          </w:p>
        </w:tc>
      </w:tr>
      <w:tr w:rsidR="00447970" w:rsidRPr="00BB7EB0" w14:paraId="7D3C3CC0"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A516EE3"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4</w:t>
            </w:r>
          </w:p>
        </w:tc>
        <w:tc>
          <w:tcPr>
            <w:tcW w:w="1707" w:type="dxa"/>
            <w:tcBorders>
              <w:top w:val="single" w:sz="4" w:space="0" w:color="auto"/>
              <w:left w:val="single" w:sz="4" w:space="0" w:color="auto"/>
              <w:bottom w:val="single" w:sz="4" w:space="0" w:color="auto"/>
            </w:tcBorders>
            <w:shd w:val="clear" w:color="auto" w:fill="FFFFFF"/>
            <w:vAlign w:val="bottom"/>
          </w:tcPr>
          <w:p w14:paraId="4117AF37" w14:textId="77777777" w:rsidR="00447970" w:rsidRPr="00BB7EB0" w:rsidRDefault="00447970" w:rsidP="002C225E">
            <w:r w:rsidRPr="00BB7EB0">
              <w:rPr>
                <w:rFonts w:ascii="Trebuchet MS" w:hAnsi="Trebuchet MS" w:cs="Trebuchet MS"/>
                <w:sz w:val="18"/>
                <w:szCs w:val="18"/>
              </w:rPr>
              <w:t>Cirkus</w:t>
            </w:r>
          </w:p>
        </w:tc>
        <w:tc>
          <w:tcPr>
            <w:tcW w:w="785" w:type="dxa"/>
            <w:tcBorders>
              <w:top w:val="single" w:sz="4" w:space="0" w:color="auto"/>
              <w:left w:val="single" w:sz="4" w:space="0" w:color="auto"/>
              <w:bottom w:val="single" w:sz="4" w:space="0" w:color="auto"/>
            </w:tcBorders>
            <w:vAlign w:val="center"/>
          </w:tcPr>
          <w:p w14:paraId="44A9A60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3B53143D"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Cirkus flere end 150 personer</w:t>
            </w:r>
          </w:p>
        </w:tc>
      </w:tr>
      <w:tr w:rsidR="00447970" w:rsidRPr="00BB7EB0" w14:paraId="1EA6C38E"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0AF394BA"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lastRenderedPageBreak/>
              <w:t>5</w:t>
            </w:r>
          </w:p>
        </w:tc>
        <w:tc>
          <w:tcPr>
            <w:tcW w:w="1707" w:type="dxa"/>
            <w:tcBorders>
              <w:top w:val="single" w:sz="4" w:space="0" w:color="auto"/>
              <w:left w:val="single" w:sz="4" w:space="0" w:color="auto"/>
              <w:bottom w:val="single" w:sz="4" w:space="0" w:color="auto"/>
            </w:tcBorders>
            <w:shd w:val="clear" w:color="auto" w:fill="auto"/>
            <w:vAlign w:val="bottom"/>
          </w:tcPr>
          <w:p w14:paraId="3D9D6A87" w14:textId="77777777" w:rsidR="00447970" w:rsidRPr="00BB7EB0" w:rsidRDefault="00447970" w:rsidP="002C225E">
            <w:r w:rsidRPr="00BB7EB0">
              <w:rPr>
                <w:rFonts w:ascii="Trebuchet MS" w:hAnsi="Trebuchet MS"/>
                <w:sz w:val="18"/>
                <w:szCs w:val="18"/>
              </w:rPr>
              <w:t>Koncert</w:t>
            </w:r>
          </w:p>
        </w:tc>
        <w:tc>
          <w:tcPr>
            <w:tcW w:w="785" w:type="dxa"/>
            <w:tcBorders>
              <w:top w:val="single" w:sz="4" w:space="0" w:color="auto"/>
              <w:left w:val="single" w:sz="4" w:space="0" w:color="auto"/>
              <w:bottom w:val="single" w:sz="4" w:space="0" w:color="auto"/>
            </w:tcBorders>
            <w:vAlign w:val="bottom"/>
          </w:tcPr>
          <w:p w14:paraId="5B0C9768"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0D194CDF"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Store udendørs koncerter</w:t>
            </w:r>
          </w:p>
        </w:tc>
      </w:tr>
      <w:tr w:rsidR="00447970" w:rsidRPr="00BB7EB0" w14:paraId="64F60668"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7EA8EF6E"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6</w:t>
            </w:r>
          </w:p>
        </w:tc>
        <w:tc>
          <w:tcPr>
            <w:tcW w:w="1707" w:type="dxa"/>
            <w:tcBorders>
              <w:top w:val="single" w:sz="4" w:space="0" w:color="auto"/>
              <w:left w:val="single" w:sz="4" w:space="0" w:color="auto"/>
              <w:bottom w:val="single" w:sz="4" w:space="0" w:color="auto"/>
            </w:tcBorders>
            <w:shd w:val="clear" w:color="auto" w:fill="FFFFFF"/>
            <w:vAlign w:val="bottom"/>
          </w:tcPr>
          <w:p w14:paraId="31F64ECA"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Spejderlejr</w:t>
            </w:r>
          </w:p>
        </w:tc>
        <w:tc>
          <w:tcPr>
            <w:tcW w:w="785" w:type="dxa"/>
            <w:tcBorders>
              <w:top w:val="single" w:sz="4" w:space="0" w:color="auto"/>
              <w:left w:val="single" w:sz="4" w:space="0" w:color="auto"/>
              <w:bottom w:val="single" w:sz="4" w:space="0" w:color="auto"/>
            </w:tcBorders>
            <w:shd w:val="clear" w:color="auto" w:fill="FFFFFF"/>
            <w:vAlign w:val="bottom"/>
          </w:tcPr>
          <w:p w14:paraId="51397093"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23A0A566"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Spejderlejr med camping som ikke er omfattet af campingreglementet flere end 150 personer</w:t>
            </w:r>
          </w:p>
        </w:tc>
      </w:tr>
      <w:tr w:rsidR="00447970" w:rsidRPr="00BB7EB0" w14:paraId="4E8780D9"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4D60A124"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7</w:t>
            </w:r>
          </w:p>
        </w:tc>
        <w:tc>
          <w:tcPr>
            <w:tcW w:w="1707" w:type="dxa"/>
            <w:tcBorders>
              <w:top w:val="single" w:sz="4" w:space="0" w:color="auto"/>
              <w:left w:val="single" w:sz="4" w:space="0" w:color="auto"/>
              <w:bottom w:val="single" w:sz="4" w:space="0" w:color="auto"/>
            </w:tcBorders>
            <w:shd w:val="clear" w:color="auto" w:fill="FFFFFF"/>
            <w:vAlign w:val="bottom"/>
          </w:tcPr>
          <w:p w14:paraId="0F12C85C"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Kræmmermarked</w:t>
            </w:r>
          </w:p>
        </w:tc>
        <w:tc>
          <w:tcPr>
            <w:tcW w:w="785" w:type="dxa"/>
            <w:tcBorders>
              <w:top w:val="single" w:sz="4" w:space="0" w:color="auto"/>
              <w:left w:val="single" w:sz="4" w:space="0" w:color="auto"/>
              <w:bottom w:val="single" w:sz="4" w:space="0" w:color="auto"/>
            </w:tcBorders>
            <w:shd w:val="clear" w:color="auto" w:fill="FFFFFF"/>
          </w:tcPr>
          <w:p w14:paraId="5E9D2293"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4D44413C"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Kræmmermarked</w:t>
            </w:r>
          </w:p>
        </w:tc>
      </w:tr>
      <w:tr w:rsidR="00447970" w:rsidRPr="00BB7EB0" w14:paraId="4D513DA8"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3F66EDCF"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8</w:t>
            </w:r>
          </w:p>
        </w:tc>
        <w:tc>
          <w:tcPr>
            <w:tcW w:w="1707" w:type="dxa"/>
            <w:tcBorders>
              <w:top w:val="single" w:sz="4" w:space="0" w:color="auto"/>
              <w:left w:val="single" w:sz="4" w:space="0" w:color="auto"/>
              <w:bottom w:val="single" w:sz="4" w:space="0" w:color="auto"/>
            </w:tcBorders>
            <w:shd w:val="clear" w:color="auto" w:fill="FFFFFF"/>
            <w:vAlign w:val="bottom"/>
          </w:tcPr>
          <w:p w14:paraId="6ABDE408"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Camping</w:t>
            </w:r>
          </w:p>
        </w:tc>
        <w:tc>
          <w:tcPr>
            <w:tcW w:w="785" w:type="dxa"/>
            <w:tcBorders>
              <w:top w:val="single" w:sz="4" w:space="0" w:color="auto"/>
              <w:left w:val="single" w:sz="4" w:space="0" w:color="auto"/>
              <w:bottom w:val="single" w:sz="4" w:space="0" w:color="auto"/>
            </w:tcBorders>
            <w:shd w:val="clear" w:color="auto" w:fill="FFFFFF"/>
          </w:tcPr>
          <w:p w14:paraId="11E1EBD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23213DEC"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Campingområde som ikke er omfattet af campingreglementet flere end 150 personer</w:t>
            </w:r>
          </w:p>
        </w:tc>
      </w:tr>
      <w:tr w:rsidR="00447970" w:rsidRPr="00BB7EB0" w14:paraId="616286B1"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40B73557" w14:textId="77777777" w:rsidR="00447970" w:rsidRPr="00BB7EB0" w:rsidRDefault="00447970" w:rsidP="004754CF">
            <w:pPr>
              <w:jc w:val="center"/>
              <w:rPr>
                <w:rFonts w:ascii="Trebuchet MS" w:hAnsi="Trebuchet MS"/>
                <w:sz w:val="18"/>
                <w:szCs w:val="18"/>
              </w:rPr>
            </w:pPr>
            <w:r w:rsidRPr="00BB7EB0">
              <w:rPr>
                <w:rFonts w:ascii="Trebuchet MS" w:hAnsi="Trebuchet MS"/>
                <w:sz w:val="18"/>
                <w:szCs w:val="18"/>
              </w:rPr>
              <w:t>98</w:t>
            </w:r>
          </w:p>
        </w:tc>
        <w:tc>
          <w:tcPr>
            <w:tcW w:w="1707" w:type="dxa"/>
            <w:tcBorders>
              <w:top w:val="single" w:sz="4" w:space="0" w:color="auto"/>
              <w:left w:val="single" w:sz="4" w:space="0" w:color="auto"/>
              <w:bottom w:val="single" w:sz="4" w:space="0" w:color="auto"/>
            </w:tcBorders>
            <w:shd w:val="clear" w:color="auto" w:fill="FFFFFF"/>
            <w:vAlign w:val="bottom"/>
          </w:tcPr>
          <w:p w14:paraId="4F86263E"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Andet</w:t>
            </w:r>
          </w:p>
        </w:tc>
        <w:tc>
          <w:tcPr>
            <w:tcW w:w="785" w:type="dxa"/>
            <w:tcBorders>
              <w:top w:val="single" w:sz="4" w:space="0" w:color="auto"/>
              <w:left w:val="single" w:sz="4" w:space="0" w:color="auto"/>
              <w:bottom w:val="single" w:sz="4" w:space="0" w:color="auto"/>
            </w:tcBorders>
            <w:shd w:val="clear" w:color="auto" w:fill="FFFFFF"/>
          </w:tcPr>
          <w:p w14:paraId="6875F7FB"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10B741C3"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Hvor andet ikke er dækkende.</w:t>
            </w:r>
          </w:p>
        </w:tc>
      </w:tr>
      <w:tr w:rsidR="00447970" w:rsidRPr="00BB7EB0" w14:paraId="627F79A7"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BD61EA0" w14:textId="77777777" w:rsidR="00447970" w:rsidRPr="00BB7EB0" w:rsidRDefault="00447970" w:rsidP="004754CF">
            <w:pPr>
              <w:jc w:val="center"/>
              <w:rPr>
                <w:rFonts w:ascii="Trebuchet MS" w:hAnsi="Trebuchet MS"/>
                <w:sz w:val="18"/>
                <w:szCs w:val="18"/>
              </w:rPr>
            </w:pPr>
            <w:r w:rsidRPr="00BB7EB0">
              <w:rPr>
                <w:rFonts w:ascii="Trebuchet MS" w:hAnsi="Trebuchet MS"/>
                <w:sz w:val="18"/>
                <w:szCs w:val="18"/>
              </w:rPr>
              <w:t>99</w:t>
            </w:r>
          </w:p>
        </w:tc>
        <w:tc>
          <w:tcPr>
            <w:tcW w:w="1707" w:type="dxa"/>
            <w:tcBorders>
              <w:top w:val="single" w:sz="4" w:space="0" w:color="auto"/>
              <w:left w:val="single" w:sz="4" w:space="0" w:color="auto"/>
              <w:bottom w:val="single" w:sz="4" w:space="0" w:color="auto"/>
            </w:tcBorders>
            <w:shd w:val="clear" w:color="auto" w:fill="FFFFFF"/>
            <w:vAlign w:val="bottom"/>
          </w:tcPr>
          <w:p w14:paraId="0061B04D"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Ukendt</w:t>
            </w:r>
          </w:p>
        </w:tc>
        <w:tc>
          <w:tcPr>
            <w:tcW w:w="785" w:type="dxa"/>
            <w:tcBorders>
              <w:top w:val="single" w:sz="4" w:space="0" w:color="auto"/>
              <w:left w:val="single" w:sz="4" w:space="0" w:color="auto"/>
              <w:bottom w:val="single" w:sz="4" w:space="0" w:color="auto"/>
            </w:tcBorders>
            <w:shd w:val="clear" w:color="auto" w:fill="FFFFFF"/>
          </w:tcPr>
          <w:p w14:paraId="3EB53B1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49A88EEA"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Mangler viden om typen.</w:t>
            </w:r>
          </w:p>
        </w:tc>
      </w:tr>
    </w:tbl>
    <w:p w14:paraId="529036C0" w14:textId="3E146022" w:rsidR="008263E2" w:rsidRDefault="008263E2" w:rsidP="002C225E"/>
    <w:p w14:paraId="2EB8D291" w14:textId="77777777" w:rsidR="008263E2" w:rsidRDefault="008263E2">
      <w:r>
        <w:br w:type="page"/>
      </w:r>
    </w:p>
    <w:p w14:paraId="3A930B6F" w14:textId="5656D378" w:rsidR="00B22E61" w:rsidRPr="009A7DF4" w:rsidRDefault="00773589" w:rsidP="009A7DF4">
      <w:pPr>
        <w:rPr>
          <w:rFonts w:ascii="Trebuchet MS" w:hAnsi="Trebuchet MS" w:cs="Arial"/>
          <w:bCs/>
          <w:kern w:val="32"/>
          <w:sz w:val="40"/>
          <w:szCs w:val="32"/>
        </w:rPr>
      </w:pPr>
      <w:r w:rsidRPr="009A7DF4">
        <w:rPr>
          <w:rFonts w:ascii="Trebuchet MS" w:hAnsi="Trebuchet MS" w:cs="Arial"/>
          <w:bCs/>
          <w:kern w:val="32"/>
          <w:sz w:val="40"/>
          <w:szCs w:val="32"/>
        </w:rPr>
        <w:lastRenderedPageBreak/>
        <w:t>5.1</w:t>
      </w:r>
      <w:r w:rsidR="00A52D18" w:rsidRPr="009A7DF4">
        <w:rPr>
          <w:rFonts w:ascii="Trebuchet MS" w:hAnsi="Trebuchet MS" w:cs="Arial"/>
          <w:bCs/>
          <w:kern w:val="32"/>
          <w:sz w:val="40"/>
          <w:szCs w:val="32"/>
        </w:rPr>
        <w:t>3</w:t>
      </w:r>
      <w:r w:rsidRPr="009A7DF4">
        <w:rPr>
          <w:rFonts w:ascii="Trebuchet MS" w:hAnsi="Trebuchet MS" w:cs="Arial"/>
          <w:bCs/>
          <w:kern w:val="32"/>
          <w:sz w:val="40"/>
          <w:szCs w:val="32"/>
        </w:rPr>
        <w:t xml:space="preserve"> Planlægning</w:t>
      </w:r>
    </w:p>
    <w:p w14:paraId="362A82E2" w14:textId="77777777" w:rsidR="009E1809" w:rsidRPr="001C410C" w:rsidRDefault="00A52D18" w:rsidP="009E1809">
      <w:pPr>
        <w:pStyle w:val="Overskrift2"/>
        <w:rPr>
          <w:kern w:val="32"/>
        </w:rPr>
      </w:pPr>
      <w:bookmarkStart w:id="494" w:name="_Toc63351527"/>
      <w:r w:rsidRPr="001C410C">
        <w:rPr>
          <w:kern w:val="32"/>
        </w:rPr>
        <w:t>5.13.</w:t>
      </w:r>
      <w:r w:rsidR="009E1809" w:rsidRPr="001C410C">
        <w:rPr>
          <w:kern w:val="32"/>
        </w:rPr>
        <w:t xml:space="preserve">1 </w:t>
      </w:r>
      <w:bookmarkStart w:id="495" w:name="_Toc297200826"/>
      <w:r w:rsidR="009E1809" w:rsidRPr="001C410C">
        <w:rPr>
          <w:kern w:val="32"/>
        </w:rPr>
        <w:t>Naturgeografi</w:t>
      </w:r>
      <w:bookmarkEnd w:id="495"/>
      <w:r w:rsidR="007C7C2F">
        <w:rPr>
          <w:kern w:val="32"/>
        </w:rPr>
        <w:t xml:space="preserve"> (6200)</w:t>
      </w:r>
      <w:bookmarkEnd w:id="49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5124"/>
        <w:gridCol w:w="1155"/>
        <w:gridCol w:w="1356"/>
        <w:gridCol w:w="1450"/>
        <w:gridCol w:w="2538"/>
      </w:tblGrid>
      <w:tr w:rsidR="009E1809" w:rsidRPr="002D761A" w14:paraId="6806783F" w14:textId="77777777" w:rsidTr="00867881">
        <w:trPr>
          <w:trHeight w:hRule="exact" w:val="510"/>
        </w:trPr>
        <w:tc>
          <w:tcPr>
            <w:tcW w:w="2093" w:type="dxa"/>
            <w:tcBorders>
              <w:bottom w:val="single" w:sz="4" w:space="0" w:color="auto"/>
            </w:tcBorders>
            <w:shd w:val="clear" w:color="auto" w:fill="D9D9D9"/>
            <w:vAlign w:val="bottom"/>
          </w:tcPr>
          <w:p w14:paraId="17EBEA13"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Feltnavn</w:t>
            </w:r>
          </w:p>
        </w:tc>
        <w:tc>
          <w:tcPr>
            <w:tcW w:w="5124" w:type="dxa"/>
            <w:tcBorders>
              <w:bottom w:val="single" w:sz="4" w:space="0" w:color="auto"/>
            </w:tcBorders>
            <w:shd w:val="clear" w:color="auto" w:fill="D9D9D9"/>
            <w:vAlign w:val="bottom"/>
          </w:tcPr>
          <w:p w14:paraId="507FA9CD"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Formål</w:t>
            </w:r>
          </w:p>
        </w:tc>
        <w:tc>
          <w:tcPr>
            <w:tcW w:w="1155" w:type="dxa"/>
            <w:tcBorders>
              <w:bottom w:val="single" w:sz="4" w:space="0" w:color="auto"/>
            </w:tcBorders>
            <w:shd w:val="clear" w:color="auto" w:fill="D9D9D9"/>
            <w:vAlign w:val="bottom"/>
          </w:tcPr>
          <w:p w14:paraId="4CA20194"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Datatype</w:t>
            </w:r>
          </w:p>
        </w:tc>
        <w:tc>
          <w:tcPr>
            <w:tcW w:w="1356" w:type="dxa"/>
            <w:tcBorders>
              <w:bottom w:val="single" w:sz="4" w:space="0" w:color="auto"/>
            </w:tcBorders>
            <w:shd w:val="clear" w:color="auto" w:fill="D9D9D9"/>
            <w:vAlign w:val="bottom"/>
          </w:tcPr>
          <w:p w14:paraId="7E235803"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Værdiområde</w:t>
            </w:r>
          </w:p>
        </w:tc>
        <w:tc>
          <w:tcPr>
            <w:tcW w:w="1450" w:type="dxa"/>
            <w:tcBorders>
              <w:bottom w:val="single" w:sz="4" w:space="0" w:color="auto"/>
            </w:tcBorders>
            <w:shd w:val="clear" w:color="auto" w:fill="D9D9D9"/>
            <w:vAlign w:val="bottom"/>
          </w:tcPr>
          <w:p w14:paraId="2CF475B5" w14:textId="77777777" w:rsidR="009E1809" w:rsidRPr="00B96FDC" w:rsidRDefault="009E1809" w:rsidP="00EF6EFC">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39547BF1"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Frit</w:t>
            </w:r>
          </w:p>
        </w:tc>
        <w:tc>
          <w:tcPr>
            <w:tcW w:w="2538" w:type="dxa"/>
            <w:shd w:val="clear" w:color="auto" w:fill="D9D9D9"/>
            <w:vAlign w:val="bottom"/>
          </w:tcPr>
          <w:p w14:paraId="7923A88F"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Eksempel</w:t>
            </w:r>
          </w:p>
        </w:tc>
      </w:tr>
      <w:tr w:rsidR="009E1809" w:rsidRPr="007C7EBE" w14:paraId="6439919B" w14:textId="77777777" w:rsidTr="007C7EBE">
        <w:trPr>
          <w:trHeight w:hRule="exact" w:val="389"/>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5B40044B" w14:textId="77777777" w:rsidR="009E1809" w:rsidRPr="00D413B7" w:rsidRDefault="00867881" w:rsidP="00EF6EFC">
            <w:pPr>
              <w:rPr>
                <w:rFonts w:ascii="Trebuchet MS" w:hAnsi="Trebuchet MS" w:cs="Trebuchet MS"/>
                <w:sz w:val="18"/>
                <w:szCs w:val="18"/>
              </w:rPr>
            </w:pPr>
            <w:proofErr w:type="spellStart"/>
            <w:r w:rsidRPr="00D413B7">
              <w:rPr>
                <w:rFonts w:ascii="Trebuchet MS" w:hAnsi="Trebuchet MS" w:cs="Trebuchet MS"/>
                <w:sz w:val="18"/>
                <w:szCs w:val="18"/>
              </w:rPr>
              <w:t>data_oprindelse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auto"/>
            <w:vAlign w:val="bottom"/>
          </w:tcPr>
          <w:p w14:paraId="41F1914E"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Kildeoplysning. Navn på virksomhed eller. lign. Som har etableret data samt evt. dato/årstal</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6B6031ED"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64685412"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0-128 tegn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14:paraId="116E23DD" w14:textId="77777777" w:rsidR="009E1809" w:rsidRPr="00D413B7" w:rsidRDefault="009E1809"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auto"/>
            <w:vAlign w:val="center"/>
          </w:tcPr>
          <w:p w14:paraId="49628949"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Århus Amt 2006</w:t>
            </w:r>
          </w:p>
        </w:tc>
      </w:tr>
      <w:tr w:rsidR="00601DD7" w:rsidRPr="007C7EBE" w14:paraId="1F124E7B"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F93CA38" w14:textId="77777777" w:rsidR="00601DD7" w:rsidRPr="00D413B7" w:rsidRDefault="00601DD7" w:rsidP="00EF6EFC">
            <w:pPr>
              <w:rPr>
                <w:rFonts w:ascii="Trebuchet MS" w:hAnsi="Trebuchet MS" w:cs="Trebuchet MS"/>
                <w:sz w:val="18"/>
                <w:szCs w:val="18"/>
              </w:rPr>
            </w:pPr>
            <w:proofErr w:type="spellStart"/>
            <w:r w:rsidRPr="00D413B7">
              <w:rPr>
                <w:rFonts w:ascii="Trebuchet MS" w:hAnsi="Trebuchet MS" w:cs="Trebuchet MS"/>
                <w:sz w:val="18"/>
                <w:szCs w:val="18"/>
              </w:rPr>
              <w:t>omraade_nr</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3C170D4"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r w:rsidRPr="00D413B7" w:rsidDel="00601DD7">
              <w:rPr>
                <w:rFonts w:ascii="Trebuchet MS" w:hAnsi="Trebuchet MS" w:cs="Trebuchet MS"/>
                <w:sz w:val="18"/>
                <w:szCs w:val="18"/>
              </w:rPr>
              <w:t xml:space="preserve"> </w:t>
            </w:r>
          </w:p>
        </w:tc>
      </w:tr>
      <w:tr w:rsidR="00601DD7" w:rsidRPr="007C7EBE" w14:paraId="71274CDC"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7DDBA"/>
            <w:vAlign w:val="bottom"/>
          </w:tcPr>
          <w:p w14:paraId="1C5999E1" w14:textId="77777777" w:rsidR="00601DD7"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o</w:t>
            </w:r>
            <w:r w:rsidR="00601DD7" w:rsidRPr="00D413B7">
              <w:rPr>
                <w:rFonts w:ascii="Trebuchet MS" w:hAnsi="Trebuchet MS" w:cs="Trebuchet MS"/>
                <w:sz w:val="18"/>
                <w:szCs w:val="18"/>
              </w:rPr>
              <w:t>mraade</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3471145F"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r w:rsidRPr="00D413B7" w:rsidDel="00601DD7">
              <w:rPr>
                <w:rFonts w:ascii="Trebuchet MS" w:hAnsi="Trebuchet MS" w:cs="Trebuchet MS"/>
                <w:sz w:val="18"/>
                <w:szCs w:val="18"/>
              </w:rPr>
              <w:t xml:space="preserve"> </w:t>
            </w:r>
          </w:p>
        </w:tc>
      </w:tr>
      <w:tr w:rsidR="009E1809" w:rsidRPr="007C7EBE" w14:paraId="1706C6A2"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BBC97A6" w14:textId="77777777" w:rsidR="009E1809" w:rsidRPr="00D413B7" w:rsidRDefault="00867881" w:rsidP="00EF6EFC">
            <w:pPr>
              <w:rPr>
                <w:rFonts w:ascii="Trebuchet MS" w:hAnsi="Trebuchet MS" w:cs="Trebuchet MS"/>
                <w:sz w:val="18"/>
                <w:szCs w:val="18"/>
              </w:rPr>
            </w:pPr>
            <w:proofErr w:type="spellStart"/>
            <w:r w:rsidRPr="00D413B7">
              <w:rPr>
                <w:rFonts w:ascii="Trebuchet MS" w:hAnsi="Trebuchet MS" w:cs="Trebuchet MS"/>
                <w:sz w:val="18"/>
                <w:szCs w:val="18"/>
              </w:rPr>
              <w:t>geologi_kode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5D127B38"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 xml:space="preserve">Kode til </w:t>
            </w:r>
            <w:proofErr w:type="spellStart"/>
            <w:r w:rsidRPr="00D413B7">
              <w:rPr>
                <w:rFonts w:ascii="Trebuchet MS" w:hAnsi="Trebuchet MS" w:cs="Trebuchet MS"/>
                <w:sz w:val="18"/>
                <w:szCs w:val="18"/>
              </w:rPr>
              <w:t>geomorforlogisk</w:t>
            </w:r>
            <w:proofErr w:type="spellEnd"/>
            <w:r w:rsidRPr="00D413B7">
              <w:rPr>
                <w:rFonts w:ascii="Trebuchet MS" w:hAnsi="Trebuchet MS" w:cs="Trebuchet MS"/>
                <w:sz w:val="18"/>
                <w:szCs w:val="18"/>
              </w:rPr>
              <w:t xml:space="preserve"> betegnelse</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90DEADD"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15F7D9C2"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1-99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6069A72A" w14:textId="77777777" w:rsidR="009E1809" w:rsidRPr="00D413B7" w:rsidRDefault="00042466"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503EDF3B"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4</w:t>
            </w:r>
          </w:p>
        </w:tc>
      </w:tr>
      <w:tr w:rsidR="009E1809" w:rsidRPr="007C7EBE" w14:paraId="7E1F0F4E" w14:textId="77777777" w:rsidTr="00867881">
        <w:trPr>
          <w:trHeight w:hRule="exact" w:val="709"/>
        </w:trPr>
        <w:tc>
          <w:tcPr>
            <w:tcW w:w="2093" w:type="dxa"/>
            <w:tcBorders>
              <w:top w:val="single" w:sz="4" w:space="0" w:color="auto"/>
              <w:left w:val="single" w:sz="4" w:space="0" w:color="auto"/>
              <w:bottom w:val="single" w:sz="4" w:space="0" w:color="auto"/>
              <w:right w:val="single" w:sz="4" w:space="0" w:color="auto"/>
            </w:tcBorders>
            <w:shd w:val="clear" w:color="auto" w:fill="99CCFF"/>
            <w:vAlign w:val="center"/>
          </w:tcPr>
          <w:p w14:paraId="79FEF36A" w14:textId="77777777" w:rsidR="009E1809" w:rsidRPr="00D413B7" w:rsidRDefault="00483BD0" w:rsidP="00EF6EFC">
            <w:pPr>
              <w:rPr>
                <w:rFonts w:ascii="Trebuchet MS" w:hAnsi="Trebuchet MS" w:cs="Trebuchet MS"/>
                <w:sz w:val="18"/>
                <w:szCs w:val="18"/>
              </w:rPr>
            </w:pPr>
            <w:r w:rsidRPr="00D413B7">
              <w:rPr>
                <w:rFonts w:ascii="Trebuchet MS" w:hAnsi="Trebuchet MS" w:cs="Trebuchet MS"/>
                <w:sz w:val="18"/>
                <w:szCs w:val="18"/>
              </w:rPr>
              <w:t>g</w:t>
            </w:r>
            <w:r w:rsidR="00867881" w:rsidRPr="00D413B7">
              <w:rPr>
                <w:rFonts w:ascii="Trebuchet MS" w:hAnsi="Trebuchet MS" w:cs="Trebuchet MS"/>
                <w:sz w:val="18"/>
                <w:szCs w:val="18"/>
              </w:rPr>
              <w:t>eologi</w:t>
            </w:r>
          </w:p>
        </w:tc>
        <w:tc>
          <w:tcPr>
            <w:tcW w:w="5124" w:type="dxa"/>
            <w:tcBorders>
              <w:top w:val="single" w:sz="4" w:space="0" w:color="auto"/>
              <w:left w:val="single" w:sz="4" w:space="0" w:color="auto"/>
              <w:bottom w:val="single" w:sz="4" w:space="0" w:color="auto"/>
              <w:right w:val="single" w:sz="4" w:space="0" w:color="auto"/>
            </w:tcBorders>
            <w:shd w:val="clear" w:color="auto" w:fill="99CCFF"/>
            <w:vAlign w:val="bottom"/>
          </w:tcPr>
          <w:p w14:paraId="44CD1D0C" w14:textId="77777777" w:rsidR="009E1809" w:rsidRPr="00D413B7" w:rsidRDefault="009E1809" w:rsidP="00EF6EFC">
            <w:pPr>
              <w:rPr>
                <w:rFonts w:ascii="Trebuchet MS" w:hAnsi="Trebuchet MS" w:cs="Trebuchet MS"/>
                <w:sz w:val="18"/>
                <w:szCs w:val="18"/>
              </w:rPr>
            </w:pPr>
            <w:proofErr w:type="spellStart"/>
            <w:r w:rsidRPr="00D413B7">
              <w:rPr>
                <w:rFonts w:ascii="Trebuchet MS" w:hAnsi="Trebuchet MS" w:cs="Trebuchet MS"/>
                <w:sz w:val="18"/>
                <w:szCs w:val="18"/>
              </w:rPr>
              <w:t>geomorforlogisk</w:t>
            </w:r>
            <w:proofErr w:type="spellEnd"/>
            <w:r w:rsidRPr="00D413B7">
              <w:rPr>
                <w:rFonts w:ascii="Trebuchet MS" w:hAnsi="Trebuchet MS" w:cs="Trebuchet MS"/>
                <w:sz w:val="18"/>
                <w:szCs w:val="18"/>
              </w:rPr>
              <w:t xml:space="preserve"> betegnelse i den naturgeografiske klassifikations liste (s. 151 i Vejledning om landskabet i kommuneplanlægningen).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BE032A6"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center"/>
          </w:tcPr>
          <w:p w14:paraId="3303C340"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0-30 tegn</w:t>
            </w:r>
          </w:p>
        </w:tc>
        <w:tc>
          <w:tcPr>
            <w:tcW w:w="1450" w:type="dxa"/>
            <w:tcBorders>
              <w:top w:val="single" w:sz="4" w:space="0" w:color="auto"/>
              <w:left w:val="single" w:sz="4" w:space="0" w:color="auto"/>
              <w:bottom w:val="single" w:sz="4" w:space="0" w:color="auto"/>
              <w:right w:val="single" w:sz="4" w:space="0" w:color="auto"/>
            </w:tcBorders>
            <w:shd w:val="clear" w:color="auto" w:fill="99CCFF"/>
            <w:vAlign w:val="center"/>
          </w:tcPr>
          <w:p w14:paraId="326649E3" w14:textId="77777777" w:rsidR="009E1809" w:rsidRPr="00D413B7" w:rsidRDefault="009E1809"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single" w:sz="4" w:space="0" w:color="auto"/>
              <w:right w:val="single" w:sz="4" w:space="0" w:color="auto"/>
            </w:tcBorders>
            <w:shd w:val="clear" w:color="auto" w:fill="99CCFF"/>
            <w:vAlign w:val="center"/>
          </w:tcPr>
          <w:p w14:paraId="192D68ED"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 xml:space="preserve">D </w:t>
            </w:r>
            <w:r w:rsidR="009E1809" w:rsidRPr="00D413B7">
              <w:rPr>
                <w:rFonts w:ascii="Trebuchet MS" w:hAnsi="Trebuchet MS" w:cs="Trebuchet MS"/>
                <w:sz w:val="18"/>
                <w:szCs w:val="18"/>
              </w:rPr>
              <w:t>Dødis</w:t>
            </w:r>
          </w:p>
        </w:tc>
      </w:tr>
      <w:tr w:rsidR="00DD2FAF" w:rsidRPr="007C7EBE" w14:paraId="2AB55B51"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89B20EB"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geo_ref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424A9B5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 xml:space="preserve">Link til PDF (MIM 2007, side </w:t>
            </w:r>
            <w:proofErr w:type="gramStart"/>
            <w:r w:rsidRPr="00D413B7">
              <w:rPr>
                <w:rFonts w:ascii="Trebuchet MS" w:hAnsi="Trebuchet MS" w:cs="Trebuchet MS"/>
                <w:sz w:val="18"/>
                <w:szCs w:val="18"/>
              </w:rPr>
              <w:t>151)*</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335DC0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0447C63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508B6672"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vAlign w:val="bottom"/>
          </w:tcPr>
          <w:p w14:paraId="0EE60E0A" w14:textId="77777777" w:rsidR="00DD2FAF" w:rsidRPr="00D413B7" w:rsidRDefault="00A23B6B" w:rsidP="00EF6EFC">
            <w:pPr>
              <w:rPr>
                <w:rFonts w:ascii="Trebuchet MS" w:hAnsi="Trebuchet MS" w:cs="Trebuchet MS"/>
                <w:sz w:val="18"/>
                <w:szCs w:val="18"/>
              </w:rPr>
            </w:pPr>
            <w:hyperlink r:id="rId58" w:history="1">
              <w:r w:rsidR="00DD2FAF" w:rsidRPr="00D413B7">
                <w:rPr>
                  <w:rStyle w:val="Hyperlink"/>
                  <w:rFonts w:ascii="Trebuchet MS" w:hAnsi="Trebuchet MS" w:cs="Trebuchet MS"/>
                  <w:sz w:val="18"/>
                  <w:szCs w:val="18"/>
                </w:rPr>
                <w:t>http://www.link.dk/123</w:t>
              </w:r>
            </w:hyperlink>
          </w:p>
        </w:tc>
      </w:tr>
      <w:tr w:rsidR="00DD2FAF" w:rsidRPr="007C7EBE" w14:paraId="1BB3D06B"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A7D096C"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jordtype_kode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79DF2349"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Kode til jordtype</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059AA6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AEBB14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1-99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0EFD961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3172C9C8"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6</w:t>
            </w:r>
          </w:p>
        </w:tc>
      </w:tr>
      <w:tr w:rsidR="00DD2FAF" w:rsidRPr="007C7EBE" w14:paraId="31FE8C2B"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9CCFF"/>
            <w:vAlign w:val="bottom"/>
          </w:tcPr>
          <w:p w14:paraId="5C4F5107"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j</w:t>
            </w:r>
            <w:r w:rsidR="00DD2FAF" w:rsidRPr="00D413B7">
              <w:rPr>
                <w:rFonts w:ascii="Trebuchet MS" w:hAnsi="Trebuchet MS" w:cs="Trebuchet MS"/>
                <w:sz w:val="18"/>
                <w:szCs w:val="18"/>
              </w:rPr>
              <w:t>ordtype</w:t>
            </w:r>
          </w:p>
        </w:tc>
        <w:tc>
          <w:tcPr>
            <w:tcW w:w="5124" w:type="dxa"/>
            <w:tcBorders>
              <w:top w:val="single" w:sz="4" w:space="0" w:color="auto"/>
              <w:left w:val="single" w:sz="4" w:space="0" w:color="auto"/>
              <w:bottom w:val="nil"/>
              <w:right w:val="single" w:sz="4" w:space="0" w:color="auto"/>
            </w:tcBorders>
            <w:shd w:val="clear" w:color="auto" w:fill="99CCFF"/>
            <w:vAlign w:val="bottom"/>
          </w:tcPr>
          <w:p w14:paraId="69E46BE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Listen refererer til GEUS jordartskort i 1:200 000</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7B0D0DF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EDD45F2"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0-30 tegn</w:t>
            </w:r>
          </w:p>
        </w:tc>
        <w:tc>
          <w:tcPr>
            <w:tcW w:w="1450" w:type="dxa"/>
            <w:tcBorders>
              <w:top w:val="single" w:sz="4" w:space="0" w:color="auto"/>
              <w:left w:val="single" w:sz="4" w:space="0" w:color="auto"/>
              <w:bottom w:val="nil"/>
              <w:right w:val="single" w:sz="4" w:space="0" w:color="auto"/>
            </w:tcBorders>
            <w:shd w:val="clear" w:color="auto" w:fill="99CCFF"/>
            <w:vAlign w:val="center"/>
          </w:tcPr>
          <w:p w14:paraId="49D13BF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nil"/>
              <w:right w:val="single" w:sz="4" w:space="0" w:color="auto"/>
            </w:tcBorders>
            <w:shd w:val="clear" w:color="auto" w:fill="99CCFF"/>
            <w:vAlign w:val="bottom"/>
          </w:tcPr>
          <w:p w14:paraId="7AF55D0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 Moræneler</w:t>
            </w:r>
          </w:p>
        </w:tc>
      </w:tr>
      <w:tr w:rsidR="00DD2FAF" w:rsidRPr="007C7EBE" w14:paraId="1E8D64F2"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D541123"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terraen_kode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6D221213"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Kode til terrænform</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4F1C631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F12D48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60712BF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70AFAD0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 xml:space="preserve">4 </w:t>
            </w:r>
          </w:p>
        </w:tc>
      </w:tr>
      <w:tr w:rsidR="00DD2FAF" w:rsidRPr="007C7EBE" w14:paraId="15B7D043"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9CCFF"/>
            <w:vAlign w:val="bottom"/>
          </w:tcPr>
          <w:p w14:paraId="3166605F" w14:textId="77777777" w:rsidR="00DD2FAF"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t</w:t>
            </w:r>
            <w:r w:rsidR="00DD2FAF" w:rsidRPr="00D413B7">
              <w:rPr>
                <w:rFonts w:ascii="Trebuchet MS" w:hAnsi="Trebuchet MS" w:cs="Trebuchet MS"/>
                <w:sz w:val="18"/>
                <w:szCs w:val="18"/>
              </w:rPr>
              <w:t>erraen</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9CCFF"/>
            <w:vAlign w:val="bottom"/>
          </w:tcPr>
          <w:p w14:paraId="3F8BE8CA"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Terrænform</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756E63C6"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26F68D5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0-50 tegn</w:t>
            </w:r>
          </w:p>
        </w:tc>
        <w:tc>
          <w:tcPr>
            <w:tcW w:w="1450" w:type="dxa"/>
            <w:tcBorders>
              <w:top w:val="single" w:sz="4" w:space="0" w:color="auto"/>
              <w:left w:val="single" w:sz="4" w:space="0" w:color="auto"/>
              <w:bottom w:val="single" w:sz="4" w:space="0" w:color="auto"/>
              <w:right w:val="single" w:sz="4" w:space="0" w:color="auto"/>
            </w:tcBorders>
            <w:shd w:val="clear" w:color="auto" w:fill="99CCFF"/>
            <w:vAlign w:val="center"/>
          </w:tcPr>
          <w:p w14:paraId="5B98A6A8"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single" w:sz="4" w:space="0" w:color="auto"/>
              <w:right w:val="single" w:sz="4" w:space="0" w:color="auto"/>
            </w:tcBorders>
            <w:shd w:val="clear" w:color="auto" w:fill="99CCFF"/>
            <w:vAlign w:val="bottom"/>
          </w:tcPr>
          <w:p w14:paraId="0A3E5E6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d Småbakket (dødisrelief)</w:t>
            </w:r>
          </w:p>
        </w:tc>
      </w:tr>
      <w:tr w:rsidR="00DD2FAF" w:rsidRPr="007C7EBE" w14:paraId="0F774CFF"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7BD5B14"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terraen_ref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465BE5B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(MIN, side 152-</w:t>
            </w:r>
            <w:proofErr w:type="gramStart"/>
            <w:r w:rsidRPr="00D413B7">
              <w:rPr>
                <w:rFonts w:ascii="Trebuchet MS" w:hAnsi="Trebuchet MS" w:cs="Trebuchet MS"/>
                <w:sz w:val="18"/>
                <w:szCs w:val="18"/>
              </w:rPr>
              <w:t>153)*</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E88299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8B17C92"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2C04D5A4"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vAlign w:val="bottom"/>
          </w:tcPr>
          <w:p w14:paraId="5084BDEF" w14:textId="77777777" w:rsidR="00DD2FAF" w:rsidRPr="00D413B7" w:rsidRDefault="00A23B6B" w:rsidP="00EF6EFC">
            <w:pPr>
              <w:rPr>
                <w:rFonts w:ascii="Trebuchet MS" w:hAnsi="Trebuchet MS" w:cs="Trebuchet MS"/>
                <w:sz w:val="18"/>
                <w:szCs w:val="18"/>
              </w:rPr>
            </w:pPr>
            <w:hyperlink r:id="rId59" w:history="1">
              <w:r w:rsidR="00DD2FAF" w:rsidRPr="00D413B7">
                <w:rPr>
                  <w:rStyle w:val="Hyperlink"/>
                  <w:rFonts w:ascii="Trebuchet MS" w:hAnsi="Trebuchet MS" w:cs="Trebuchet MS"/>
                  <w:sz w:val="18"/>
                  <w:szCs w:val="18"/>
                </w:rPr>
                <w:t>http://www.link.dk/123</w:t>
              </w:r>
            </w:hyperlink>
          </w:p>
        </w:tc>
      </w:tr>
      <w:tr w:rsidR="00DD2FAF" w:rsidRPr="007C7EBE" w14:paraId="6B64B265"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6ED19DF0"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kompleksitet_kode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7AA4EF14" w14:textId="77777777" w:rsidR="00DD2FAF" w:rsidRPr="00D413B7" w:rsidDel="00F330C7" w:rsidRDefault="00DD2FAF" w:rsidP="00EF6EFC">
            <w:pPr>
              <w:rPr>
                <w:rFonts w:ascii="Trebuchet MS" w:hAnsi="Trebuchet MS" w:cs="Trebuchet MS"/>
                <w:sz w:val="18"/>
                <w:szCs w:val="18"/>
              </w:rPr>
            </w:pPr>
            <w:r w:rsidRPr="00D413B7">
              <w:rPr>
                <w:rFonts w:ascii="Trebuchet MS" w:hAnsi="Trebuchet MS" w:cs="Trebuchet MS"/>
                <w:sz w:val="18"/>
                <w:szCs w:val="18"/>
              </w:rPr>
              <w:t>Kode for hvor jordbund og/eller terræn er kompleks.</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474CBE0"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2FBE22B9"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1-2</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2C46DE96"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35D5EFFE" w14:textId="77777777" w:rsidR="00DD2FAF" w:rsidRPr="00D413B7" w:rsidRDefault="00D962E5" w:rsidP="00EF6EFC">
            <w:pPr>
              <w:rPr>
                <w:rFonts w:ascii="Trebuchet MS" w:hAnsi="Trebuchet MS" w:cs="Trebuchet MS"/>
                <w:sz w:val="18"/>
                <w:szCs w:val="18"/>
              </w:rPr>
            </w:pPr>
            <w:r w:rsidRPr="00D413B7">
              <w:rPr>
                <w:rFonts w:ascii="Trebuchet MS" w:hAnsi="Trebuchet MS" w:cs="Trebuchet MS"/>
                <w:sz w:val="18"/>
                <w:szCs w:val="18"/>
              </w:rPr>
              <w:t>1</w:t>
            </w:r>
          </w:p>
        </w:tc>
      </w:tr>
      <w:tr w:rsidR="00DD2FAF" w:rsidRPr="007C7EBE" w14:paraId="4DB44EB0" w14:textId="77777777" w:rsidTr="00867881">
        <w:trPr>
          <w:trHeight w:hRule="exact" w:val="510"/>
        </w:trPr>
        <w:tc>
          <w:tcPr>
            <w:tcW w:w="2093" w:type="dxa"/>
            <w:tcBorders>
              <w:top w:val="single" w:sz="4" w:space="0" w:color="auto"/>
              <w:left w:val="single" w:sz="4" w:space="0" w:color="auto"/>
              <w:bottom w:val="nil"/>
              <w:right w:val="single" w:sz="4" w:space="0" w:color="auto"/>
            </w:tcBorders>
            <w:shd w:val="clear" w:color="auto" w:fill="99CCFF"/>
            <w:vAlign w:val="center"/>
          </w:tcPr>
          <w:p w14:paraId="111CC5B4"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k</w:t>
            </w:r>
            <w:r w:rsidR="00DD2FAF" w:rsidRPr="00D413B7">
              <w:rPr>
                <w:rFonts w:ascii="Trebuchet MS" w:hAnsi="Trebuchet MS" w:cs="Trebuchet MS"/>
                <w:sz w:val="18"/>
                <w:szCs w:val="18"/>
              </w:rPr>
              <w:t>ompleksitet</w:t>
            </w:r>
          </w:p>
        </w:tc>
        <w:tc>
          <w:tcPr>
            <w:tcW w:w="5124" w:type="dxa"/>
            <w:tcBorders>
              <w:top w:val="single" w:sz="4" w:space="0" w:color="auto"/>
              <w:left w:val="single" w:sz="4" w:space="0" w:color="auto"/>
              <w:bottom w:val="nil"/>
              <w:right w:val="single" w:sz="4" w:space="0" w:color="auto"/>
            </w:tcBorders>
            <w:shd w:val="clear" w:color="auto" w:fill="99CCFF"/>
            <w:vAlign w:val="bottom"/>
          </w:tcPr>
          <w:p w14:paraId="17D94B5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 hvor jordbund og/eller terræn er kompleks.</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062CA80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7A377A7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 tegn</w:t>
            </w:r>
          </w:p>
        </w:tc>
        <w:tc>
          <w:tcPr>
            <w:tcW w:w="1450" w:type="dxa"/>
            <w:tcBorders>
              <w:top w:val="single" w:sz="4" w:space="0" w:color="auto"/>
              <w:left w:val="single" w:sz="4" w:space="0" w:color="auto"/>
              <w:bottom w:val="nil"/>
              <w:right w:val="single" w:sz="4" w:space="0" w:color="auto"/>
            </w:tcBorders>
            <w:shd w:val="clear" w:color="auto" w:fill="99CCFF"/>
            <w:vAlign w:val="center"/>
          </w:tcPr>
          <w:p w14:paraId="3D63456F"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nil"/>
              <w:right w:val="single" w:sz="4" w:space="0" w:color="auto"/>
            </w:tcBorders>
            <w:shd w:val="clear" w:color="auto" w:fill="99CCFF"/>
            <w:vAlign w:val="center"/>
          </w:tcPr>
          <w:p w14:paraId="246B915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Moderat</w:t>
            </w:r>
          </w:p>
        </w:tc>
      </w:tr>
      <w:tr w:rsidR="00DD2FAF" w:rsidRPr="007C7EBE" w14:paraId="4DEA8768" w14:textId="77777777" w:rsidTr="00A0164A">
        <w:trPr>
          <w:trHeight w:hRule="exact" w:val="1256"/>
        </w:trPr>
        <w:tc>
          <w:tcPr>
            <w:tcW w:w="2093" w:type="dxa"/>
            <w:tcBorders>
              <w:top w:val="single" w:sz="4" w:space="0" w:color="auto"/>
              <w:left w:val="single" w:sz="4" w:space="0" w:color="auto"/>
              <w:bottom w:val="nil"/>
              <w:right w:val="single" w:sz="4" w:space="0" w:color="auto"/>
            </w:tcBorders>
            <w:shd w:val="clear" w:color="auto" w:fill="D9D9D9"/>
            <w:vAlign w:val="center"/>
          </w:tcPr>
          <w:p w14:paraId="193B8EBB"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v</w:t>
            </w:r>
            <w:r w:rsidR="00DD2FAF" w:rsidRPr="00D413B7">
              <w:rPr>
                <w:rFonts w:ascii="Trebuchet MS" w:hAnsi="Trebuchet MS" w:cs="Trebuchet MS"/>
                <w:sz w:val="18"/>
                <w:szCs w:val="18"/>
              </w:rPr>
              <w:t>andelement</w:t>
            </w:r>
          </w:p>
        </w:tc>
        <w:tc>
          <w:tcPr>
            <w:tcW w:w="5124" w:type="dxa"/>
            <w:tcBorders>
              <w:top w:val="single" w:sz="4" w:space="0" w:color="auto"/>
              <w:left w:val="single" w:sz="4" w:space="0" w:color="auto"/>
              <w:bottom w:val="nil"/>
              <w:right w:val="single" w:sz="4" w:space="0" w:color="auto"/>
            </w:tcBorders>
            <w:shd w:val="clear" w:color="auto" w:fill="FFFFFF"/>
            <w:vAlign w:val="center"/>
          </w:tcPr>
          <w:p w14:paraId="1CDF58C7"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Beskrivelse af vandelementer i området</w:t>
            </w:r>
          </w:p>
          <w:p w14:paraId="3F5D90A7" w14:textId="77777777" w:rsidR="00DD2FAF" w:rsidRPr="00D413B7" w:rsidRDefault="00DD2FAF" w:rsidP="00EF6EFC">
            <w:pPr>
              <w:rPr>
                <w:rFonts w:ascii="Trebuchet MS" w:hAnsi="Trebuchet MS" w:cs="Trebuchet MS"/>
                <w:sz w:val="18"/>
                <w:szCs w:val="18"/>
              </w:rPr>
            </w:pPr>
          </w:p>
          <w:p w14:paraId="03831FA7"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 xml:space="preserve">Eks. Søer, moser, </w:t>
            </w:r>
            <w:proofErr w:type="gramStart"/>
            <w:r w:rsidRPr="00D413B7">
              <w:rPr>
                <w:rFonts w:ascii="Trebuchet MS" w:hAnsi="Trebuchet MS" w:cs="Trebuchet MS"/>
                <w:sz w:val="18"/>
                <w:szCs w:val="18"/>
              </w:rPr>
              <w:t>vandløb….</w:t>
            </w:r>
            <w:proofErr w:type="gramEnd"/>
          </w:p>
        </w:tc>
        <w:tc>
          <w:tcPr>
            <w:tcW w:w="1155" w:type="dxa"/>
            <w:tcBorders>
              <w:top w:val="single" w:sz="4" w:space="0" w:color="auto"/>
              <w:left w:val="single" w:sz="4" w:space="0" w:color="auto"/>
              <w:bottom w:val="nil"/>
              <w:right w:val="single" w:sz="4" w:space="0" w:color="auto"/>
            </w:tcBorders>
            <w:shd w:val="clear" w:color="auto" w:fill="FFFFFF"/>
            <w:vAlign w:val="center"/>
          </w:tcPr>
          <w:p w14:paraId="5861F9F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41C08B8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12B64085"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74D5ECCE" w14:textId="77777777" w:rsidR="00DD2FAF" w:rsidRPr="00D413B7" w:rsidRDefault="00DD2FAF" w:rsidP="00867881">
            <w:pPr>
              <w:rPr>
                <w:rFonts w:ascii="Trebuchet MS" w:hAnsi="Trebuchet MS" w:cs="Trebuchet MS"/>
                <w:sz w:val="18"/>
                <w:szCs w:val="18"/>
              </w:rPr>
            </w:pPr>
            <w:r w:rsidRPr="00D413B7">
              <w:rPr>
                <w:rFonts w:ascii="Trebuchet MS" w:hAnsi="Trebuchet MS" w:cs="Trebuchet MS"/>
                <w:sz w:val="18"/>
                <w:szCs w:val="18"/>
              </w:rPr>
              <w:t xml:space="preserve">I tilknytning til dødisområderne ses en stor koncentration af mindre søer, vandhuller og moser mens Lemming Å skærer sig midt gennem regionen. </w:t>
            </w:r>
          </w:p>
        </w:tc>
      </w:tr>
      <w:tr w:rsidR="00DD2FAF" w:rsidRPr="007C7EBE" w14:paraId="6C10C186"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39598244" w14:textId="77777777" w:rsidR="00DD2FAF"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f</w:t>
            </w:r>
            <w:r w:rsidR="00DD2FAF" w:rsidRPr="00D413B7">
              <w:rPr>
                <w:rFonts w:ascii="Trebuchet MS" w:hAnsi="Trebuchet MS" w:cs="Trebuchet MS"/>
                <w:sz w:val="18"/>
                <w:szCs w:val="18"/>
              </w:rPr>
              <w:t>arvandsomraade</w:t>
            </w:r>
            <w:proofErr w:type="spellEnd"/>
          </w:p>
        </w:tc>
        <w:tc>
          <w:tcPr>
            <w:tcW w:w="5124" w:type="dxa"/>
            <w:tcBorders>
              <w:top w:val="single" w:sz="4" w:space="0" w:color="auto"/>
              <w:left w:val="single" w:sz="4" w:space="0" w:color="auto"/>
              <w:bottom w:val="nil"/>
              <w:right w:val="single" w:sz="4" w:space="0" w:color="auto"/>
            </w:tcBorders>
            <w:shd w:val="clear" w:color="auto" w:fill="FFFFFF"/>
            <w:vAlign w:val="bottom"/>
          </w:tcPr>
          <w:p w14:paraId="39E72A3E"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4C678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22DCD6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222D3325"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3B0FE6A9" w14:textId="77777777" w:rsidR="00DD2FAF" w:rsidRPr="00D413B7" w:rsidRDefault="00DD2FAF" w:rsidP="00EF6EFC">
            <w:pPr>
              <w:rPr>
                <w:rFonts w:ascii="Trebuchet MS" w:hAnsi="Trebuchet MS" w:cs="Trebuchet MS"/>
                <w:sz w:val="18"/>
                <w:szCs w:val="18"/>
              </w:rPr>
            </w:pPr>
          </w:p>
        </w:tc>
      </w:tr>
      <w:tr w:rsidR="00DD2FAF" w:rsidRPr="007C7EBE" w14:paraId="3C3BCAF2"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59DD339B"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s</w:t>
            </w:r>
            <w:r w:rsidR="00DD2FAF" w:rsidRPr="00D413B7">
              <w:rPr>
                <w:rFonts w:ascii="Trebuchet MS" w:hAnsi="Trebuchet MS" w:cs="Trebuchet MS"/>
                <w:sz w:val="18"/>
                <w:szCs w:val="18"/>
              </w:rPr>
              <w:t>trandbred</w:t>
            </w:r>
          </w:p>
        </w:tc>
        <w:tc>
          <w:tcPr>
            <w:tcW w:w="5124" w:type="dxa"/>
            <w:tcBorders>
              <w:top w:val="single" w:sz="4" w:space="0" w:color="auto"/>
              <w:left w:val="single" w:sz="4" w:space="0" w:color="auto"/>
              <w:bottom w:val="nil"/>
              <w:right w:val="single" w:sz="4" w:space="0" w:color="auto"/>
            </w:tcBorders>
            <w:shd w:val="clear" w:color="auto" w:fill="FFFFFF"/>
            <w:vAlign w:val="bottom"/>
          </w:tcPr>
          <w:p w14:paraId="161199CD"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C4614C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798F9A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72AF4FB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4A911E14" w14:textId="77777777" w:rsidR="00DD2FAF" w:rsidRPr="00D413B7" w:rsidRDefault="00DD2FAF" w:rsidP="00EF6EFC">
            <w:pPr>
              <w:rPr>
                <w:rFonts w:ascii="Trebuchet MS" w:hAnsi="Trebuchet MS" w:cs="Trebuchet MS"/>
                <w:sz w:val="18"/>
                <w:szCs w:val="18"/>
              </w:rPr>
            </w:pPr>
          </w:p>
        </w:tc>
      </w:tr>
      <w:tr w:rsidR="00DD2FAF" w:rsidRPr="007C7EBE" w14:paraId="70B4B5AE"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5CE56C0C"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begrund_afgraensning</w:t>
            </w:r>
            <w:proofErr w:type="spellEnd"/>
          </w:p>
        </w:tc>
        <w:tc>
          <w:tcPr>
            <w:tcW w:w="5124" w:type="dxa"/>
            <w:tcBorders>
              <w:top w:val="single" w:sz="4" w:space="0" w:color="auto"/>
              <w:left w:val="single" w:sz="4" w:space="0" w:color="auto"/>
              <w:bottom w:val="nil"/>
              <w:right w:val="single" w:sz="4" w:space="0" w:color="auto"/>
            </w:tcBorders>
            <w:shd w:val="clear" w:color="auto" w:fill="FFFFFF"/>
            <w:vAlign w:val="bottom"/>
          </w:tcPr>
          <w:p w14:paraId="686EE2C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Begrundelse for valg af naturgeografisk afgrænsning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0FF8F2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7241D0A"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6F7B0038"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5CC445C0" w14:textId="77777777" w:rsidR="00DD2FAF" w:rsidRPr="00D413B7" w:rsidRDefault="00DD2FAF" w:rsidP="00EF6EFC">
            <w:pPr>
              <w:rPr>
                <w:rFonts w:ascii="Trebuchet MS" w:hAnsi="Trebuchet MS" w:cs="Trebuchet MS"/>
                <w:sz w:val="18"/>
                <w:szCs w:val="18"/>
              </w:rPr>
            </w:pPr>
          </w:p>
        </w:tc>
      </w:tr>
      <w:tr w:rsidR="00DD2FAF" w:rsidRPr="007C7EBE" w14:paraId="45EB31A3" w14:textId="77777777" w:rsidTr="002342B3">
        <w:trPr>
          <w:trHeight w:hRule="exact" w:val="510"/>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5FAAD9BB" w14:textId="77777777" w:rsidR="00DD2FAF" w:rsidRPr="00D413B7" w:rsidRDefault="00DD2FAF" w:rsidP="002342B3">
            <w:pPr>
              <w:rPr>
                <w:rFonts w:ascii="Trebuchet MS" w:hAnsi="Trebuchet MS" w:cs="Trebuchet MS"/>
                <w:sz w:val="18"/>
                <w:szCs w:val="18"/>
              </w:rPr>
            </w:pPr>
            <w:proofErr w:type="spellStart"/>
            <w:r w:rsidRPr="00D413B7">
              <w:rPr>
                <w:rFonts w:ascii="Trebuchet MS" w:hAnsi="Trebuchet MS" w:cs="Trebuchet MS"/>
                <w:sz w:val="18"/>
                <w:szCs w:val="18"/>
              </w:rPr>
              <w:t>omr_sammenhaeng</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center"/>
          </w:tcPr>
          <w:p w14:paraId="386FCF00"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Beskriv områdets sammenhæng med tilgrænsende områder (Lokalitet)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3464F457"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center"/>
          </w:tcPr>
          <w:p w14:paraId="1FFE7012"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7F1E1A6F" w14:textId="77777777" w:rsidR="00DD2FAF" w:rsidRPr="00D413B7" w:rsidRDefault="00DD2FAF" w:rsidP="002342B3">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center"/>
          </w:tcPr>
          <w:p w14:paraId="40E9017F" w14:textId="77777777" w:rsidR="00DD2FAF" w:rsidRPr="00D413B7" w:rsidRDefault="00DD2FAF" w:rsidP="002342B3">
            <w:pPr>
              <w:rPr>
                <w:rFonts w:ascii="Trebuchet MS" w:hAnsi="Trebuchet MS" w:cs="Trebuchet MS"/>
                <w:sz w:val="18"/>
                <w:szCs w:val="18"/>
              </w:rPr>
            </w:pPr>
          </w:p>
        </w:tc>
      </w:tr>
      <w:tr w:rsidR="00DD2FAF" w:rsidRPr="007C7EBE" w14:paraId="0B6618F9"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6ADC2583"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farvand_strand_ref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1A97F0A1"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(MIN, side 144-</w:t>
            </w:r>
            <w:proofErr w:type="gramStart"/>
            <w:r w:rsidRPr="00D413B7">
              <w:rPr>
                <w:rFonts w:ascii="Trebuchet MS" w:hAnsi="Trebuchet MS" w:cs="Trebuchet MS"/>
                <w:sz w:val="18"/>
                <w:szCs w:val="18"/>
              </w:rPr>
              <w:t>149)*</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51F70277"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0C266EF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397CBEFF"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tcPr>
          <w:p w14:paraId="01B80360" w14:textId="77777777" w:rsidR="00DD2FAF" w:rsidRPr="00D413B7" w:rsidRDefault="00A23B6B">
            <w:pPr>
              <w:rPr>
                <w:rFonts w:ascii="Trebuchet MS" w:hAnsi="Trebuchet MS"/>
                <w:sz w:val="18"/>
                <w:szCs w:val="18"/>
              </w:rPr>
            </w:pPr>
            <w:hyperlink r:id="rId60" w:history="1">
              <w:r w:rsidR="00DD2FAF" w:rsidRPr="00D413B7">
                <w:rPr>
                  <w:rStyle w:val="Hyperlink"/>
                  <w:rFonts w:ascii="Trebuchet MS" w:hAnsi="Trebuchet MS" w:cs="Trebuchet MS"/>
                  <w:sz w:val="18"/>
                  <w:szCs w:val="18"/>
                </w:rPr>
                <w:t>http://www.link.dk/123</w:t>
              </w:r>
            </w:hyperlink>
          </w:p>
        </w:tc>
      </w:tr>
      <w:tr w:rsidR="00DD2FAF" w:rsidRPr="007C7EBE" w14:paraId="2EC4F3BA"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7DDBA"/>
            <w:vAlign w:val="bottom"/>
          </w:tcPr>
          <w:p w14:paraId="66D8CA8B"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naturgeo_beskrivelse</w:t>
            </w:r>
            <w:proofErr w:type="spellEnd"/>
          </w:p>
        </w:tc>
        <w:tc>
          <w:tcPr>
            <w:tcW w:w="5124" w:type="dxa"/>
            <w:tcBorders>
              <w:top w:val="single" w:sz="4" w:space="0" w:color="auto"/>
              <w:left w:val="single" w:sz="4" w:space="0" w:color="auto"/>
              <w:bottom w:val="nil"/>
              <w:right w:val="single" w:sz="4" w:space="0" w:color="auto"/>
            </w:tcBorders>
            <w:shd w:val="clear" w:color="auto" w:fill="97DDBA"/>
            <w:vAlign w:val="bottom"/>
          </w:tcPr>
          <w:p w14:paraId="25DF2F46"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prosa beskrivelse af det aktuelle område</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7E25537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7DDBA"/>
            <w:vAlign w:val="bottom"/>
          </w:tcPr>
          <w:p w14:paraId="7900D20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97DDBA"/>
            <w:vAlign w:val="center"/>
          </w:tcPr>
          <w:p w14:paraId="2F872F4A"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97DDBA"/>
          </w:tcPr>
          <w:p w14:paraId="702DF961" w14:textId="77777777" w:rsidR="00DD2FAF" w:rsidRPr="00D413B7" w:rsidRDefault="00A23B6B">
            <w:pPr>
              <w:rPr>
                <w:rFonts w:ascii="Trebuchet MS" w:hAnsi="Trebuchet MS"/>
                <w:sz w:val="18"/>
                <w:szCs w:val="18"/>
              </w:rPr>
            </w:pPr>
            <w:hyperlink r:id="rId61" w:history="1">
              <w:r w:rsidR="00DD2FAF" w:rsidRPr="00D413B7">
                <w:rPr>
                  <w:rStyle w:val="Hyperlink"/>
                  <w:rFonts w:ascii="Trebuchet MS" w:hAnsi="Trebuchet MS" w:cs="Trebuchet MS"/>
                  <w:sz w:val="18"/>
                  <w:szCs w:val="18"/>
                </w:rPr>
                <w:t>http://www.link.dk/123</w:t>
              </w:r>
            </w:hyperlink>
          </w:p>
        </w:tc>
      </w:tr>
      <w:tr w:rsidR="00DD2FAF" w:rsidRPr="007C7EBE" w14:paraId="5250AED0"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54C6F937"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l</w:t>
            </w:r>
            <w:r w:rsidR="00DD2FAF" w:rsidRPr="00D413B7">
              <w:rPr>
                <w:rFonts w:ascii="Trebuchet MS" w:hAnsi="Trebuchet MS" w:cs="Trebuchet MS"/>
                <w:sz w:val="18"/>
                <w:szCs w:val="18"/>
              </w:rPr>
              <w:t>ink</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0539A3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p>
        </w:tc>
      </w:tr>
      <w:tr w:rsidR="00DD2FAF" w:rsidRPr="007C7EBE" w14:paraId="0547FFDF" w14:textId="77777777" w:rsidTr="00A0164A">
        <w:trPr>
          <w:trHeight w:val="227"/>
        </w:trPr>
        <w:tc>
          <w:tcPr>
            <w:tcW w:w="13716" w:type="dxa"/>
            <w:gridSpan w:val="6"/>
            <w:tcBorders>
              <w:top w:val="single" w:sz="4" w:space="0" w:color="auto"/>
              <w:left w:val="nil"/>
              <w:bottom w:val="nil"/>
              <w:right w:val="nil"/>
            </w:tcBorders>
            <w:shd w:val="clear" w:color="auto" w:fill="99CCFF"/>
            <w:vAlign w:val="bottom"/>
          </w:tcPr>
          <w:p w14:paraId="7C4F3242" w14:textId="77777777" w:rsidR="00DD2FAF" w:rsidRPr="00D413B7" w:rsidRDefault="00DD2FAF" w:rsidP="00EF6EFC">
            <w:pPr>
              <w:rPr>
                <w:rFonts w:ascii="Trebuchet MS" w:hAnsi="Trebuchet MS" w:cs="Trebuchet MS"/>
                <w:i/>
                <w:sz w:val="18"/>
                <w:szCs w:val="18"/>
              </w:rPr>
            </w:pPr>
            <w:r w:rsidRPr="00D413B7">
              <w:rPr>
                <w:rFonts w:ascii="Trebuchet MS" w:hAnsi="Trebuchet MS" w:cs="Trebuchet MS"/>
                <w:i/>
                <w:sz w:val="18"/>
                <w:szCs w:val="18"/>
              </w:rPr>
              <w:lastRenderedPageBreak/>
              <w:t>Felter markeret med blå er temaspecifikke opslagstabeller, der indeholder oversættelser af koder i andre felter.</w:t>
            </w:r>
          </w:p>
        </w:tc>
      </w:tr>
      <w:tr w:rsidR="00DD2FAF" w:rsidRPr="007C7EBE" w14:paraId="61A8A3DF" w14:textId="77777777" w:rsidTr="00EF6EFC">
        <w:trPr>
          <w:trHeight w:hRule="exact" w:val="255"/>
        </w:trPr>
        <w:tc>
          <w:tcPr>
            <w:tcW w:w="13716" w:type="dxa"/>
            <w:gridSpan w:val="6"/>
            <w:tcBorders>
              <w:top w:val="nil"/>
              <w:left w:val="nil"/>
              <w:bottom w:val="nil"/>
              <w:right w:val="nil"/>
            </w:tcBorders>
            <w:shd w:val="clear" w:color="auto" w:fill="97DDBA"/>
            <w:vAlign w:val="bottom"/>
          </w:tcPr>
          <w:p w14:paraId="362FC516" w14:textId="77777777" w:rsidR="00DD2FAF" w:rsidRPr="00D413B7" w:rsidRDefault="00DD2FAF" w:rsidP="00EF6EFC">
            <w:pPr>
              <w:rPr>
                <w:rFonts w:ascii="Trebuchet MS" w:hAnsi="Trebuchet MS" w:cs="Trebuchet MS"/>
                <w:i/>
                <w:sz w:val="18"/>
                <w:szCs w:val="18"/>
              </w:rPr>
            </w:pPr>
            <w:r w:rsidRPr="00D413B7">
              <w:rPr>
                <w:rFonts w:ascii="Trebuchet MS" w:hAnsi="Trebuchet MS" w:cs="Trebuchet MS"/>
                <w:i/>
                <w:sz w:val="18"/>
                <w:szCs w:val="18"/>
              </w:rPr>
              <w:t>Felter markeret med grøn er standardiserede temaspecifikke felter og opslagstabeller, der indeholder oversættelser af koder i andre felter.</w:t>
            </w:r>
          </w:p>
        </w:tc>
      </w:tr>
    </w:tbl>
    <w:p w14:paraId="289BB4C7" w14:textId="77777777" w:rsidR="009E1809" w:rsidRPr="00B96FDC" w:rsidRDefault="00A52D18" w:rsidP="009E1809">
      <w:pPr>
        <w:pStyle w:val="Overskrift6"/>
      </w:pPr>
      <w:r>
        <w:t>5.13.</w:t>
      </w:r>
      <w:r w:rsidR="009E1809" w:rsidRPr="00B96FDC">
        <w:t xml:space="preserve">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798784DD" w14:textId="77777777" w:rsidTr="00EF6EFC">
        <w:trPr>
          <w:trHeight w:hRule="exact" w:val="255"/>
        </w:trPr>
        <w:tc>
          <w:tcPr>
            <w:tcW w:w="2235" w:type="dxa"/>
            <w:shd w:val="clear" w:color="auto" w:fill="D9D9D9"/>
            <w:vAlign w:val="bottom"/>
          </w:tcPr>
          <w:p w14:paraId="7872F275"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Metadataelement</w:t>
            </w:r>
          </w:p>
        </w:tc>
        <w:tc>
          <w:tcPr>
            <w:tcW w:w="11340" w:type="dxa"/>
            <w:shd w:val="clear" w:color="auto" w:fill="D9D9D9"/>
            <w:vAlign w:val="bottom"/>
          </w:tcPr>
          <w:p w14:paraId="6CCC6D3C"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r>
      <w:tr w:rsidR="009E1809" w:rsidRPr="002D761A" w14:paraId="68F0A74A" w14:textId="77777777" w:rsidTr="00EF6EFC">
        <w:trPr>
          <w:trHeight w:hRule="exact" w:val="255"/>
        </w:trPr>
        <w:tc>
          <w:tcPr>
            <w:tcW w:w="2235" w:type="dxa"/>
            <w:shd w:val="clear" w:color="auto" w:fill="E0E0E0"/>
            <w:vAlign w:val="bottom"/>
          </w:tcPr>
          <w:p w14:paraId="5F010C0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4637E24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Naturgeografi</w:t>
            </w:r>
          </w:p>
        </w:tc>
      </w:tr>
      <w:tr w:rsidR="009E1809" w:rsidRPr="002D761A" w14:paraId="1D2A3C25" w14:textId="77777777" w:rsidTr="00EF6EFC">
        <w:trPr>
          <w:trHeight w:hRule="exact" w:val="255"/>
        </w:trPr>
        <w:tc>
          <w:tcPr>
            <w:tcW w:w="2235" w:type="dxa"/>
            <w:shd w:val="clear" w:color="auto" w:fill="E0E0E0"/>
            <w:vAlign w:val="bottom"/>
          </w:tcPr>
          <w:p w14:paraId="734EB87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2E08A838"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00</w:t>
            </w:r>
          </w:p>
        </w:tc>
      </w:tr>
      <w:tr w:rsidR="009E1809" w:rsidRPr="002D761A" w14:paraId="41A0576C" w14:textId="77777777" w:rsidTr="00EF6EFC">
        <w:trPr>
          <w:trHeight w:hRule="exact" w:val="255"/>
        </w:trPr>
        <w:tc>
          <w:tcPr>
            <w:tcW w:w="2235" w:type="dxa"/>
            <w:shd w:val="clear" w:color="auto" w:fill="E0E0E0"/>
            <w:vAlign w:val="bottom"/>
          </w:tcPr>
          <w:p w14:paraId="78521C1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010BED6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 xml:space="preserve">Naturgeografi er læren om </w:t>
            </w:r>
            <w:proofErr w:type="spellStart"/>
            <w:r w:rsidRPr="00B96FDC">
              <w:rPr>
                <w:rFonts w:ascii="Trebuchet MS" w:hAnsi="Trebuchet MS" w:cs="Trebuchet MS"/>
                <w:sz w:val="18"/>
                <w:szCs w:val="18"/>
              </w:rPr>
              <w:t>landskabdannelse</w:t>
            </w:r>
            <w:proofErr w:type="spellEnd"/>
            <w:r w:rsidRPr="00B96FDC">
              <w:rPr>
                <w:rFonts w:ascii="Trebuchet MS" w:hAnsi="Trebuchet MS" w:cs="Trebuchet MS"/>
                <w:sz w:val="18"/>
                <w:szCs w:val="18"/>
              </w:rPr>
              <w:t xml:space="preserve"> og forandringer forårsaget af miljø- og naturprocesser</w:t>
            </w:r>
            <w:r w:rsidRPr="00B96FDC" w:rsidDel="00DC7C3B">
              <w:rPr>
                <w:rFonts w:ascii="Trebuchet MS" w:hAnsi="Trebuchet MS" w:cs="Trebuchet MS"/>
                <w:sz w:val="18"/>
                <w:szCs w:val="18"/>
              </w:rPr>
              <w:t xml:space="preserve"> </w:t>
            </w:r>
          </w:p>
        </w:tc>
      </w:tr>
      <w:tr w:rsidR="009E1809" w:rsidRPr="002D761A" w14:paraId="608C9A8D" w14:textId="77777777" w:rsidTr="00EF6EFC">
        <w:trPr>
          <w:trHeight w:hRule="exact" w:val="255"/>
        </w:trPr>
        <w:tc>
          <w:tcPr>
            <w:tcW w:w="2235" w:type="dxa"/>
            <w:shd w:val="clear" w:color="auto" w:fill="E0E0E0"/>
            <w:vAlign w:val="bottom"/>
          </w:tcPr>
          <w:p w14:paraId="3F46A87F"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14BAE26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FDBF188" w14:textId="77777777" w:rsidTr="00EF6EFC">
        <w:trPr>
          <w:trHeight w:hRule="exact" w:val="510"/>
        </w:trPr>
        <w:tc>
          <w:tcPr>
            <w:tcW w:w="2235" w:type="dxa"/>
            <w:shd w:val="clear" w:color="auto" w:fill="E0E0E0"/>
            <w:vAlign w:val="center"/>
          </w:tcPr>
          <w:p w14:paraId="0D120D36" w14:textId="77777777" w:rsidR="009E1809" w:rsidRPr="00B96FDC" w:rsidRDefault="009E1809" w:rsidP="00EF6EFC">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08917902"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Den naturgeografiske analyse er en del af landskabsanalysen, som benyttes til planlægning og administration i det åbne land. (danner grundlag for særlige landskabsområder, udpeget i kommuneplanen).</w:t>
            </w:r>
          </w:p>
        </w:tc>
      </w:tr>
      <w:tr w:rsidR="009E1809" w:rsidRPr="002D761A" w14:paraId="254A4BAF" w14:textId="77777777" w:rsidTr="00EF6EFC">
        <w:trPr>
          <w:trHeight w:hRule="exact" w:val="255"/>
        </w:trPr>
        <w:tc>
          <w:tcPr>
            <w:tcW w:w="2235" w:type="dxa"/>
            <w:shd w:val="clear" w:color="auto" w:fill="E0E0E0"/>
            <w:vAlign w:val="bottom"/>
          </w:tcPr>
          <w:p w14:paraId="43CDC3E6" w14:textId="77777777" w:rsidR="009E1809" w:rsidRPr="00B96FDC" w:rsidRDefault="009E1809" w:rsidP="00EF6EFC">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47E1320F" w14:textId="77777777" w:rsidR="009E1809" w:rsidRPr="00B96FDC" w:rsidRDefault="009E1809" w:rsidP="00EF6EFC">
            <w:pPr>
              <w:rPr>
                <w:rFonts w:ascii="Trebuchet MS" w:hAnsi="Trebuchet MS" w:cs="Trebuchet MS"/>
                <w:sz w:val="18"/>
                <w:szCs w:val="18"/>
              </w:rPr>
            </w:pPr>
          </w:p>
        </w:tc>
      </w:tr>
      <w:tr w:rsidR="009E1809" w:rsidRPr="002D761A" w14:paraId="749372C1" w14:textId="77777777" w:rsidTr="00EF6EFC">
        <w:trPr>
          <w:trHeight w:hRule="exact" w:val="255"/>
        </w:trPr>
        <w:tc>
          <w:tcPr>
            <w:tcW w:w="2235" w:type="dxa"/>
            <w:shd w:val="clear" w:color="auto" w:fill="E0E0E0"/>
            <w:vAlign w:val="bottom"/>
          </w:tcPr>
          <w:p w14:paraId="2E463112" w14:textId="77777777" w:rsidR="009E1809" w:rsidRPr="00B96FDC" w:rsidRDefault="006D2EDB" w:rsidP="00EF6EFC">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55D557BB" w14:textId="77777777" w:rsidR="009E1809" w:rsidRPr="00B96FDC" w:rsidRDefault="009E1809" w:rsidP="00EF6EFC">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Landskabsanalyse, naturgeografi, geomorfologisk dannelsesform, jordbund, terræn</w:t>
            </w:r>
          </w:p>
        </w:tc>
      </w:tr>
      <w:tr w:rsidR="009E1809" w:rsidRPr="002D761A" w14:paraId="6D48ABA4" w14:textId="77777777" w:rsidTr="00EF6EFC">
        <w:trPr>
          <w:trHeight w:hRule="exact" w:val="255"/>
        </w:trPr>
        <w:tc>
          <w:tcPr>
            <w:tcW w:w="2235" w:type="dxa"/>
            <w:shd w:val="clear" w:color="auto" w:fill="E0E0E0"/>
            <w:vAlign w:val="bottom"/>
          </w:tcPr>
          <w:p w14:paraId="57A63D70"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1F8FDE1C"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07D04C4C" w14:textId="77777777" w:rsidTr="00EF6EFC">
        <w:trPr>
          <w:trHeight w:hRule="exact" w:val="255"/>
        </w:trPr>
        <w:tc>
          <w:tcPr>
            <w:tcW w:w="2235" w:type="dxa"/>
            <w:shd w:val="clear" w:color="auto" w:fill="E0E0E0"/>
            <w:vAlign w:val="bottom"/>
          </w:tcPr>
          <w:p w14:paraId="17ED99C2"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11305F9A"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70DAE4C7" w14:textId="77777777" w:rsidTr="00EF6EFC">
        <w:trPr>
          <w:trHeight w:hRule="exact" w:val="255"/>
        </w:trPr>
        <w:tc>
          <w:tcPr>
            <w:tcW w:w="2235" w:type="dxa"/>
            <w:shd w:val="clear" w:color="auto" w:fill="E0E0E0"/>
            <w:vAlign w:val="bottom"/>
          </w:tcPr>
          <w:p w14:paraId="5D0BBFAC" w14:textId="77777777" w:rsidR="000C68CF" w:rsidRPr="00E6255A" w:rsidRDefault="0089156A" w:rsidP="00EF6EFC">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26C50EF0" w14:textId="0FBC358A" w:rsidR="000C68CF" w:rsidRPr="00E6255A" w:rsidRDefault="00D8362B" w:rsidP="00EF6EFC">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18878D19" w14:textId="77777777" w:rsidR="009E1809" w:rsidRPr="00B96FDC" w:rsidRDefault="00A52D18" w:rsidP="009E1809">
      <w:pPr>
        <w:pStyle w:val="Overskrift6"/>
      </w:pPr>
      <w:r>
        <w:t>5.13.</w:t>
      </w:r>
      <w:r w:rsidR="009E1809" w:rsidRPr="00B96FDC">
        <w:t>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1B857F58" w14:textId="77777777" w:rsidTr="00EF6EFC">
        <w:trPr>
          <w:trHeight w:hRule="exact" w:val="255"/>
        </w:trPr>
        <w:tc>
          <w:tcPr>
            <w:tcW w:w="4503" w:type="dxa"/>
            <w:shd w:val="clear" w:color="auto" w:fill="D9D9D9"/>
            <w:vAlign w:val="bottom"/>
          </w:tcPr>
          <w:p w14:paraId="233CB3A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Emne</w:t>
            </w:r>
          </w:p>
        </w:tc>
        <w:tc>
          <w:tcPr>
            <w:tcW w:w="9149" w:type="dxa"/>
            <w:shd w:val="clear" w:color="auto" w:fill="D9D9D9"/>
            <w:vAlign w:val="bottom"/>
          </w:tcPr>
          <w:p w14:paraId="6AC4D0A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r>
      <w:tr w:rsidR="009E1809" w:rsidRPr="002D761A" w14:paraId="6E20702D" w14:textId="77777777" w:rsidTr="00EF6EFC">
        <w:trPr>
          <w:trHeight w:hRule="exact" w:val="510"/>
        </w:trPr>
        <w:tc>
          <w:tcPr>
            <w:tcW w:w="4503" w:type="dxa"/>
            <w:shd w:val="clear" w:color="auto" w:fill="E0E0E0"/>
            <w:vAlign w:val="center"/>
          </w:tcPr>
          <w:p w14:paraId="6B73235D"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3B20A32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4D418681" w14:textId="77777777" w:rsidTr="00EF6EFC">
        <w:trPr>
          <w:trHeight w:hRule="exact" w:val="255"/>
        </w:trPr>
        <w:tc>
          <w:tcPr>
            <w:tcW w:w="4503" w:type="dxa"/>
            <w:shd w:val="clear" w:color="auto" w:fill="E0E0E0"/>
            <w:vAlign w:val="bottom"/>
          </w:tcPr>
          <w:p w14:paraId="6D7C5A18"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56992C3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Opdele efter metoden der er benyttet i landskabsanalysen.</w:t>
            </w:r>
          </w:p>
        </w:tc>
      </w:tr>
      <w:tr w:rsidR="009E1809" w:rsidRPr="002D761A" w14:paraId="59D2D048" w14:textId="77777777" w:rsidTr="00EF6EFC">
        <w:trPr>
          <w:trHeight w:hRule="exact" w:val="255"/>
        </w:trPr>
        <w:tc>
          <w:tcPr>
            <w:tcW w:w="4503" w:type="dxa"/>
            <w:shd w:val="clear" w:color="auto" w:fill="E0E0E0"/>
            <w:vAlign w:val="bottom"/>
          </w:tcPr>
          <w:p w14:paraId="65D1E4D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404608F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489BF472" w14:textId="77777777" w:rsidTr="00EF6EFC">
        <w:trPr>
          <w:trHeight w:hRule="exact" w:val="255"/>
        </w:trPr>
        <w:tc>
          <w:tcPr>
            <w:tcW w:w="4503" w:type="dxa"/>
            <w:shd w:val="clear" w:color="auto" w:fill="E0E0E0"/>
            <w:vAlign w:val="bottom"/>
          </w:tcPr>
          <w:p w14:paraId="078D513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53719CDF" w14:textId="77777777" w:rsidR="009E1809" w:rsidRPr="00B96FDC" w:rsidRDefault="009E1809" w:rsidP="00EF6EFC">
            <w:pPr>
              <w:rPr>
                <w:rFonts w:ascii="Trebuchet MS" w:hAnsi="Trebuchet MS" w:cs="Trebuchet MS"/>
                <w:sz w:val="18"/>
                <w:szCs w:val="18"/>
              </w:rPr>
            </w:pPr>
          </w:p>
        </w:tc>
      </w:tr>
      <w:tr w:rsidR="009E1809" w:rsidRPr="002D761A" w14:paraId="6F604997" w14:textId="77777777" w:rsidTr="00EF6EFC">
        <w:trPr>
          <w:trHeight w:hRule="exact" w:val="510"/>
        </w:trPr>
        <w:tc>
          <w:tcPr>
            <w:tcW w:w="4503" w:type="dxa"/>
            <w:shd w:val="clear" w:color="auto" w:fill="E0E0E0"/>
            <w:vAlign w:val="bottom"/>
          </w:tcPr>
          <w:p w14:paraId="21FDA6A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center"/>
          </w:tcPr>
          <w:p w14:paraId="1AEF74C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63E794D1" w14:textId="77777777" w:rsidTr="00EF6EFC">
        <w:trPr>
          <w:trHeight w:hRule="exact" w:val="510"/>
        </w:trPr>
        <w:tc>
          <w:tcPr>
            <w:tcW w:w="4503" w:type="dxa"/>
            <w:shd w:val="clear" w:color="auto" w:fill="E0E0E0"/>
            <w:vAlign w:val="bottom"/>
          </w:tcPr>
          <w:p w14:paraId="5BF4086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center"/>
          </w:tcPr>
          <w:p w14:paraId="3BF2926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Ingen</w:t>
            </w:r>
          </w:p>
        </w:tc>
      </w:tr>
    </w:tbl>
    <w:p w14:paraId="61D69406" w14:textId="20C4EB0B" w:rsidR="009E1809" w:rsidRPr="00B96FDC" w:rsidRDefault="00A52D18" w:rsidP="009E1809">
      <w:pPr>
        <w:pStyle w:val="Overskrift6"/>
      </w:pPr>
      <w:r>
        <w:t>5.13.</w:t>
      </w:r>
      <w:r w:rsidR="009E1809" w:rsidRPr="00B96FDC">
        <w:t>1.3 Kodelister</w:t>
      </w:r>
    </w:p>
    <w:p w14:paraId="7FF98D4E"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Kodelisterne fungerer som oversættelser mellem anvendte kodeværdier og de matchende forklarende tekster.</w:t>
      </w:r>
    </w:p>
    <w:p w14:paraId="23AEF574"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(KODER i opslagstabeller skal være tal – overvej at tekste</w:t>
      </w:r>
      <w:r w:rsidR="00B96FDC">
        <w:rPr>
          <w:rFonts w:ascii="Trebuchet MS" w:hAnsi="Trebuchet MS" w:cs="Trebuchet MS"/>
          <w:sz w:val="18"/>
          <w:szCs w:val="18"/>
        </w:rPr>
        <w:t>r</w:t>
      </w:r>
      <w:r w:rsidRPr="00B96FDC">
        <w:rPr>
          <w:rFonts w:ascii="Trebuchet MS" w:hAnsi="Trebuchet MS" w:cs="Trebuchet MS"/>
          <w:sz w:val="18"/>
          <w:szCs w:val="18"/>
        </w:rPr>
        <w:t xml:space="preserve"> skal være eks. A Moræne, B Bakke Ø) – gælder generelt alle temaer under planlægning</w:t>
      </w:r>
    </w:p>
    <w:p w14:paraId="0A0B303F" w14:textId="77777777" w:rsidR="009E1809" w:rsidRPr="00B96FDC" w:rsidRDefault="00A52D18" w:rsidP="009E1809">
      <w:pPr>
        <w:pStyle w:val="Overskrift7"/>
        <w:rPr>
          <w:b/>
        </w:rPr>
      </w:pPr>
      <w:bookmarkStart w:id="496" w:name="OLE_LINK14"/>
      <w:bookmarkStart w:id="497" w:name="OLE_LINK15"/>
      <w:r>
        <w:rPr>
          <w:b/>
        </w:rPr>
        <w:t>5.13.</w:t>
      </w:r>
      <w:r w:rsidR="009E1809" w:rsidRPr="00B96FDC">
        <w:rPr>
          <w:b/>
        </w:rPr>
        <w:t>1.3.1   6</w:t>
      </w:r>
      <w:r>
        <w:rPr>
          <w:b/>
        </w:rPr>
        <w:t>2</w:t>
      </w:r>
      <w:r w:rsidR="009E1809" w:rsidRPr="00B96FDC">
        <w:rPr>
          <w:b/>
        </w:rPr>
        <w:t>00 Geologi</w:t>
      </w:r>
      <w:r w:rsidR="009E1809" w:rsidRPr="00B96FDC">
        <w:rPr>
          <w:rStyle w:val="TypografiOverskrift4BrugerdefineretfarveRGB0Tegn"/>
        </w:rPr>
        <w:t xml:space="preserve"> </w:t>
      </w:r>
      <w:r w:rsidR="009E1809" w:rsidRPr="00B96FDC">
        <w:rPr>
          <w:b/>
        </w:rPr>
        <w:t>(</w:t>
      </w:r>
      <w:r w:rsidR="00BA552C" w:rsidRPr="004D056C">
        <w:t>d_6200_geologi</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2000"/>
        <w:gridCol w:w="992"/>
        <w:gridCol w:w="9291"/>
      </w:tblGrid>
      <w:tr w:rsidR="00207890" w:rsidRPr="002D761A" w14:paraId="043D4F49" w14:textId="77777777" w:rsidTr="00207890">
        <w:trPr>
          <w:trHeight w:hRule="exact" w:val="255"/>
        </w:trPr>
        <w:tc>
          <w:tcPr>
            <w:tcW w:w="1369" w:type="dxa"/>
            <w:tcBorders>
              <w:bottom w:val="single" w:sz="4" w:space="0" w:color="auto"/>
            </w:tcBorders>
            <w:shd w:val="clear" w:color="auto" w:fill="D9D9D9"/>
            <w:vAlign w:val="bottom"/>
          </w:tcPr>
          <w:p w14:paraId="6A4690D7" w14:textId="77777777" w:rsidR="00207890" w:rsidRPr="00B96FDC" w:rsidRDefault="00207890" w:rsidP="00EF6EFC">
            <w:pPr>
              <w:rPr>
                <w:rFonts w:ascii="Trebuchet MS" w:hAnsi="Trebuchet MS" w:cs="Trebuchet MS"/>
                <w:b/>
                <w:sz w:val="18"/>
                <w:szCs w:val="18"/>
              </w:rPr>
            </w:pPr>
            <w:proofErr w:type="spellStart"/>
            <w:r w:rsidRPr="00B96FDC">
              <w:rPr>
                <w:rFonts w:ascii="Trebuchet MS" w:hAnsi="Trebuchet MS" w:cs="Trebuchet MS"/>
                <w:b/>
                <w:sz w:val="18"/>
                <w:szCs w:val="18"/>
              </w:rPr>
              <w:lastRenderedPageBreak/>
              <w:t>geologi_kode</w:t>
            </w:r>
            <w:proofErr w:type="spellEnd"/>
          </w:p>
        </w:tc>
        <w:tc>
          <w:tcPr>
            <w:tcW w:w="2000" w:type="dxa"/>
            <w:tcBorders>
              <w:bottom w:val="single" w:sz="4" w:space="0" w:color="auto"/>
            </w:tcBorders>
            <w:shd w:val="clear" w:color="auto" w:fill="D9D9D9"/>
            <w:vAlign w:val="bottom"/>
          </w:tcPr>
          <w:p w14:paraId="302F6B89" w14:textId="77777777" w:rsidR="00207890" w:rsidRPr="00B96FDC" w:rsidRDefault="00207890" w:rsidP="00EF6EFC">
            <w:pPr>
              <w:rPr>
                <w:rFonts w:ascii="Trebuchet MS" w:hAnsi="Trebuchet MS" w:cs="Trebuchet MS"/>
                <w:b/>
                <w:sz w:val="18"/>
                <w:szCs w:val="18"/>
              </w:rPr>
            </w:pPr>
            <w:r>
              <w:rPr>
                <w:rFonts w:ascii="Trebuchet MS" w:hAnsi="Trebuchet MS" w:cs="Trebuchet MS"/>
                <w:b/>
                <w:sz w:val="18"/>
                <w:szCs w:val="18"/>
              </w:rPr>
              <w:t>g</w:t>
            </w:r>
            <w:r w:rsidRPr="00B96FDC">
              <w:rPr>
                <w:rFonts w:ascii="Trebuchet MS" w:hAnsi="Trebuchet MS" w:cs="Trebuchet MS"/>
                <w:b/>
                <w:sz w:val="18"/>
                <w:szCs w:val="18"/>
              </w:rPr>
              <w:t>eologi</w:t>
            </w:r>
          </w:p>
        </w:tc>
        <w:tc>
          <w:tcPr>
            <w:tcW w:w="992" w:type="dxa"/>
            <w:tcBorders>
              <w:bottom w:val="single" w:sz="4" w:space="0" w:color="auto"/>
            </w:tcBorders>
            <w:shd w:val="clear" w:color="auto" w:fill="D9D9D9"/>
            <w:vAlign w:val="bottom"/>
          </w:tcPr>
          <w:p w14:paraId="263D4209" w14:textId="58F536C0"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291" w:type="dxa"/>
            <w:tcBorders>
              <w:bottom w:val="single" w:sz="4" w:space="0" w:color="auto"/>
            </w:tcBorders>
            <w:shd w:val="clear" w:color="auto" w:fill="D9D9D9"/>
            <w:vAlign w:val="bottom"/>
          </w:tcPr>
          <w:p w14:paraId="171B0FE4"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4013539D"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F175280"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w:t>
            </w:r>
          </w:p>
        </w:tc>
        <w:tc>
          <w:tcPr>
            <w:tcW w:w="2000" w:type="dxa"/>
            <w:tcBorders>
              <w:top w:val="single" w:sz="4" w:space="0" w:color="auto"/>
              <w:left w:val="single" w:sz="4" w:space="0" w:color="auto"/>
              <w:bottom w:val="single" w:sz="4" w:space="0" w:color="auto"/>
            </w:tcBorders>
            <w:shd w:val="clear" w:color="auto" w:fill="FFFFFF"/>
            <w:vAlign w:val="center"/>
          </w:tcPr>
          <w:p w14:paraId="7CC4CE11" w14:textId="77777777" w:rsidR="00207890" w:rsidRPr="00B96FDC" w:rsidRDefault="00207890" w:rsidP="00B07A10">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Moræne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5224CA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FE35A7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Er jord og løse klippestykker, der er blevet efterladt af en gletsjer.</w:t>
            </w:r>
          </w:p>
        </w:tc>
      </w:tr>
      <w:tr w:rsidR="00207890" w:rsidRPr="002D761A" w14:paraId="2EF10AD2"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407B7E95"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w:t>
            </w:r>
          </w:p>
        </w:tc>
        <w:tc>
          <w:tcPr>
            <w:tcW w:w="2000" w:type="dxa"/>
            <w:tcBorders>
              <w:top w:val="single" w:sz="4" w:space="0" w:color="auto"/>
              <w:left w:val="single" w:sz="4" w:space="0" w:color="auto"/>
              <w:bottom w:val="single" w:sz="4" w:space="0" w:color="auto"/>
            </w:tcBorders>
            <w:shd w:val="clear" w:color="auto" w:fill="FFFFFF"/>
            <w:vAlign w:val="bottom"/>
          </w:tcPr>
          <w:p w14:paraId="5CB3FE1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Bakke ø</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027515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F6709D4"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morænebakke som er dannet under næstsidste istid (Saale), og som rager op over det omgivende flade land.</w:t>
            </w:r>
          </w:p>
        </w:tc>
      </w:tr>
      <w:tr w:rsidR="00207890" w:rsidRPr="002D761A" w14:paraId="3546519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038E54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3</w:t>
            </w:r>
          </w:p>
        </w:tc>
        <w:tc>
          <w:tcPr>
            <w:tcW w:w="2000" w:type="dxa"/>
            <w:tcBorders>
              <w:top w:val="single" w:sz="4" w:space="0" w:color="auto"/>
              <w:left w:val="single" w:sz="4" w:space="0" w:color="auto"/>
              <w:bottom w:val="single" w:sz="4" w:space="0" w:color="auto"/>
            </w:tcBorders>
            <w:shd w:val="clear" w:color="auto" w:fill="FFFFFF"/>
            <w:vAlign w:val="bottom"/>
          </w:tcPr>
          <w:p w14:paraId="51C14144"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Randmoræne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DF1B16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C30C019"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endemoræne, er en voldformet moræne opstået foran en gletsjer.</w:t>
            </w:r>
          </w:p>
        </w:tc>
      </w:tr>
      <w:tr w:rsidR="00207890" w:rsidRPr="002D761A" w14:paraId="2C9EC807" w14:textId="77777777" w:rsidTr="00207890">
        <w:trPr>
          <w:trHeight w:val="1102"/>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5B47414"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4</w:t>
            </w:r>
          </w:p>
        </w:tc>
        <w:tc>
          <w:tcPr>
            <w:tcW w:w="2000" w:type="dxa"/>
            <w:tcBorders>
              <w:top w:val="single" w:sz="4" w:space="0" w:color="auto"/>
              <w:left w:val="single" w:sz="4" w:space="0" w:color="auto"/>
              <w:bottom w:val="single" w:sz="4" w:space="0" w:color="auto"/>
            </w:tcBorders>
            <w:shd w:val="clear" w:color="auto" w:fill="FFFFFF"/>
            <w:vAlign w:val="center"/>
          </w:tcPr>
          <w:p w14:paraId="56D610E2"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Dødis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D52A45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16776936" w14:textId="77777777" w:rsidR="00207890" w:rsidRPr="00C67B4F" w:rsidRDefault="00207890" w:rsidP="009B01E8">
            <w:pPr>
              <w:rPr>
                <w:rFonts w:ascii="Trebuchet MS" w:hAnsi="Trebuchet MS" w:cs="Trebuchet MS"/>
                <w:sz w:val="18"/>
                <w:szCs w:val="18"/>
              </w:rPr>
            </w:pPr>
            <w:r w:rsidRPr="00C67B4F">
              <w:rPr>
                <w:rFonts w:ascii="Trebuchet MS" w:hAnsi="Trebuchet MS" w:cs="Trebuchet MS"/>
                <w:sz w:val="18"/>
                <w:szCs w:val="18"/>
              </w:rPr>
              <w:t xml:space="preserve">Ved tilbagerykning af en </w:t>
            </w:r>
            <w:proofErr w:type="spellStart"/>
            <w:r w:rsidRPr="00C67B4F">
              <w:rPr>
                <w:rFonts w:ascii="Trebuchet MS" w:hAnsi="Trebuchet MS" w:cs="Trebuchet MS"/>
                <w:sz w:val="18"/>
                <w:szCs w:val="18"/>
              </w:rPr>
              <w:t>gletcher</w:t>
            </w:r>
            <w:proofErr w:type="spellEnd"/>
            <w:r w:rsidRPr="00C67B4F">
              <w:rPr>
                <w:rFonts w:ascii="Trebuchet MS" w:hAnsi="Trebuchet MS" w:cs="Trebuchet MS"/>
                <w:sz w:val="18"/>
                <w:szCs w:val="18"/>
              </w:rPr>
              <w:t xml:space="preserve"> kan større isstykker brække af, som derved efterlades som dødis. Efterhånden som dødisen smelter sænkes den samlede landskabsoverflade i dødislandskabet. Aflejringerne er meget rodede på grund af, at frosne jordmasser smelter fri, brækker af og flyder mod lavere områder. </w:t>
            </w:r>
          </w:p>
          <w:p w14:paraId="7E0BFABB" w14:textId="77777777" w:rsidR="00207890" w:rsidRPr="00C67B4F" w:rsidRDefault="00207890" w:rsidP="009B01E8">
            <w:pPr>
              <w:rPr>
                <w:rFonts w:ascii="Trebuchet MS" w:hAnsi="Trebuchet MS" w:cs="Trebuchet MS"/>
                <w:sz w:val="18"/>
                <w:szCs w:val="18"/>
              </w:rPr>
            </w:pPr>
            <w:r w:rsidRPr="00C67B4F">
              <w:rPr>
                <w:rFonts w:ascii="Trebuchet MS" w:hAnsi="Trebuchet MS" w:cs="Trebuchet MS"/>
                <w:sz w:val="18"/>
                <w:szCs w:val="18"/>
              </w:rPr>
              <w:t>Der efterlades et landskab med dødisrelief i form af vandfyldte dødishuller og afløbsløse lavninger. Disse fremstår i dag som områder præget af søer og moser.</w:t>
            </w:r>
          </w:p>
        </w:tc>
      </w:tr>
      <w:tr w:rsidR="00207890" w:rsidRPr="002D761A" w14:paraId="500E706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26C8431"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5</w:t>
            </w:r>
          </w:p>
        </w:tc>
        <w:tc>
          <w:tcPr>
            <w:tcW w:w="2000" w:type="dxa"/>
            <w:tcBorders>
              <w:top w:val="single" w:sz="4" w:space="0" w:color="auto"/>
              <w:left w:val="single" w:sz="4" w:space="0" w:color="auto"/>
              <w:bottom w:val="single" w:sz="4" w:space="0" w:color="auto"/>
            </w:tcBorders>
            <w:shd w:val="clear" w:color="auto" w:fill="FFFFFF"/>
            <w:vAlign w:val="center"/>
          </w:tcPr>
          <w:p w14:paraId="781828DC"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Tunneldal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1E470B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3C3F803"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opstår når floder af smeltevand eroderer landskabet under en gletsjer eller under Istidens islag i Danmark.</w:t>
            </w:r>
          </w:p>
        </w:tc>
      </w:tr>
      <w:tr w:rsidR="00207890" w:rsidRPr="002D761A" w14:paraId="59B02A06" w14:textId="77777777" w:rsidTr="00207890">
        <w:trPr>
          <w:trHeight w:val="1106"/>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4FA9C58"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6</w:t>
            </w:r>
          </w:p>
        </w:tc>
        <w:tc>
          <w:tcPr>
            <w:tcW w:w="2000" w:type="dxa"/>
            <w:tcBorders>
              <w:top w:val="single" w:sz="4" w:space="0" w:color="auto"/>
              <w:left w:val="single" w:sz="4" w:space="0" w:color="auto"/>
              <w:bottom w:val="single" w:sz="4" w:space="0" w:color="auto"/>
            </w:tcBorders>
            <w:shd w:val="clear" w:color="auto" w:fill="FFFFFF"/>
            <w:vAlign w:val="center"/>
          </w:tcPr>
          <w:p w14:paraId="2D4CCB04"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Ås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615134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1912E76" w14:textId="77777777" w:rsidR="00207890" w:rsidRPr="00C67B4F" w:rsidRDefault="00207890" w:rsidP="00646EF0">
            <w:pPr>
              <w:rPr>
                <w:rFonts w:ascii="Trebuchet MS" w:hAnsi="Trebuchet MS" w:cs="Trebuchet MS"/>
                <w:sz w:val="18"/>
                <w:szCs w:val="18"/>
              </w:rPr>
            </w:pPr>
            <w:r w:rsidRPr="00C67B4F">
              <w:rPr>
                <w:rFonts w:ascii="Trebuchet MS" w:hAnsi="Trebuchet MS" w:cs="Trebuchet MS"/>
                <w:sz w:val="18"/>
                <w:szCs w:val="18"/>
              </w:rPr>
              <w:t xml:space="preserve">Aflang bakke, typisk bestående af lagdelt sand og grus. En ås er oftest dannet ved, at meget af det materiale </w:t>
            </w:r>
            <w:proofErr w:type="spellStart"/>
            <w:r w:rsidRPr="00C67B4F">
              <w:rPr>
                <w:rFonts w:ascii="Trebuchet MS" w:hAnsi="Trebuchet MS" w:cs="Trebuchet MS"/>
                <w:sz w:val="18"/>
                <w:szCs w:val="18"/>
              </w:rPr>
              <w:t>gletcherfloden</w:t>
            </w:r>
            <w:proofErr w:type="spellEnd"/>
            <w:r w:rsidRPr="00C67B4F">
              <w:rPr>
                <w:rFonts w:ascii="Trebuchet MS" w:hAnsi="Trebuchet MS" w:cs="Trebuchet MS"/>
                <w:sz w:val="18"/>
                <w:szCs w:val="18"/>
              </w:rPr>
              <w:t xml:space="preserve"> normalt transporterer ud foran </w:t>
            </w:r>
            <w:proofErr w:type="spellStart"/>
            <w:r w:rsidRPr="00C67B4F">
              <w:rPr>
                <w:rFonts w:ascii="Trebuchet MS" w:hAnsi="Trebuchet MS" w:cs="Trebuchet MS"/>
                <w:sz w:val="18"/>
                <w:szCs w:val="18"/>
              </w:rPr>
              <w:t>gletcheren</w:t>
            </w:r>
            <w:proofErr w:type="spellEnd"/>
            <w:r w:rsidRPr="00C67B4F">
              <w:rPr>
                <w:rFonts w:ascii="Trebuchet MS" w:hAnsi="Trebuchet MS" w:cs="Trebuchet MS"/>
                <w:sz w:val="18"/>
                <w:szCs w:val="18"/>
              </w:rPr>
              <w:t xml:space="preserve"> i stedet aflejres inde under isen i smeltevandsfloden. I takt med ophobningen af aflejringer smelter floden sig længere op i isen, så sand- og </w:t>
            </w:r>
            <w:proofErr w:type="spellStart"/>
            <w:r w:rsidRPr="00C67B4F">
              <w:rPr>
                <w:rFonts w:ascii="Trebuchet MS" w:hAnsi="Trebuchet MS" w:cs="Trebuchet MS"/>
                <w:sz w:val="18"/>
                <w:szCs w:val="18"/>
              </w:rPr>
              <w:t>grusaflejringerne</w:t>
            </w:r>
            <w:proofErr w:type="spellEnd"/>
            <w:r w:rsidRPr="00C67B4F">
              <w:rPr>
                <w:rFonts w:ascii="Trebuchet MS" w:hAnsi="Trebuchet MS" w:cs="Trebuchet MS"/>
                <w:sz w:val="18"/>
                <w:szCs w:val="18"/>
              </w:rPr>
              <w:t xml:space="preserve"> efterhånden vokser sig større. Når isen er smeltet </w:t>
            </w:r>
            <w:proofErr w:type="gramStart"/>
            <w:r w:rsidRPr="00C67B4F">
              <w:rPr>
                <w:rFonts w:ascii="Trebuchet MS" w:hAnsi="Trebuchet MS" w:cs="Trebuchet MS"/>
                <w:sz w:val="18"/>
                <w:szCs w:val="18"/>
              </w:rPr>
              <w:t>væk</w:t>
            </w:r>
            <w:proofErr w:type="gramEnd"/>
            <w:r w:rsidRPr="00C67B4F">
              <w:rPr>
                <w:rFonts w:ascii="Trebuchet MS" w:hAnsi="Trebuchet MS" w:cs="Trebuchet MS"/>
                <w:sz w:val="18"/>
                <w:szCs w:val="18"/>
              </w:rPr>
              <w:t xml:space="preserve"> fremstår en afstøbning af den tidligere smeltevandsflod. Der findes omkring 20 åse i Danmark. Mange er præget af råstofindvinding.</w:t>
            </w:r>
          </w:p>
        </w:tc>
      </w:tr>
      <w:tr w:rsidR="00207890" w:rsidRPr="002D761A" w14:paraId="5958CC6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6491B1E"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7</w:t>
            </w:r>
          </w:p>
        </w:tc>
        <w:tc>
          <w:tcPr>
            <w:tcW w:w="2000" w:type="dxa"/>
            <w:tcBorders>
              <w:top w:val="single" w:sz="4" w:space="0" w:color="auto"/>
              <w:left w:val="single" w:sz="4" w:space="0" w:color="auto"/>
              <w:bottom w:val="single" w:sz="4" w:space="0" w:color="auto"/>
            </w:tcBorders>
            <w:shd w:val="clear" w:color="auto" w:fill="FFFFFF"/>
            <w:vAlign w:val="center"/>
          </w:tcPr>
          <w:p w14:paraId="4DA2402A"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G </w:t>
            </w:r>
            <w:proofErr w:type="spellStart"/>
            <w:r w:rsidRPr="00B96FDC">
              <w:rPr>
                <w:rFonts w:ascii="Trebuchet MS" w:hAnsi="Trebuchet MS" w:cs="Trebuchet MS"/>
                <w:sz w:val="18"/>
                <w:szCs w:val="18"/>
              </w:rPr>
              <w:t>Hedeslette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484652B"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62A21A0" w14:textId="77777777" w:rsidR="00207890" w:rsidRPr="00A8603D" w:rsidRDefault="00207890" w:rsidP="00646EF0">
            <w:pPr>
              <w:rPr>
                <w:rFonts w:ascii="Trebuchet MS" w:hAnsi="Trebuchet MS" w:cs="Trebuchet MS"/>
                <w:sz w:val="18"/>
                <w:szCs w:val="18"/>
              </w:rPr>
            </w:pPr>
            <w:proofErr w:type="spellStart"/>
            <w:r w:rsidRPr="00C67B4F">
              <w:rPr>
                <w:rFonts w:ascii="Trebuchet MS" w:hAnsi="Trebuchet MS" w:cs="Trebuchet MS"/>
                <w:sz w:val="18"/>
                <w:szCs w:val="18"/>
              </w:rPr>
              <w:t>Hedesletter</w:t>
            </w:r>
            <w:proofErr w:type="spellEnd"/>
            <w:r w:rsidRPr="00C67B4F">
              <w:rPr>
                <w:rFonts w:ascii="Trebuchet MS" w:hAnsi="Trebuchet MS" w:cs="Trebuchet MS"/>
                <w:sz w:val="18"/>
                <w:szCs w:val="18"/>
              </w:rPr>
              <w:t xml:space="preserve"> består af smeltevandsaflejringer afsat foran </w:t>
            </w:r>
            <w:proofErr w:type="spellStart"/>
            <w:r w:rsidRPr="00C67B4F">
              <w:rPr>
                <w:rFonts w:ascii="Trebuchet MS" w:hAnsi="Trebuchet MS" w:cs="Trebuchet MS"/>
                <w:sz w:val="18"/>
                <w:szCs w:val="18"/>
              </w:rPr>
              <w:t>isfronten</w:t>
            </w:r>
            <w:proofErr w:type="spellEnd"/>
            <w:r w:rsidRPr="00C67B4F">
              <w:rPr>
                <w:rFonts w:ascii="Trebuchet MS" w:hAnsi="Trebuchet MS" w:cs="Trebuchet MS"/>
                <w:sz w:val="18"/>
                <w:szCs w:val="18"/>
              </w:rPr>
              <w:t xml:space="preserve">. Det er velsorterede aflejringer, der for det meste består af sand, men kan også være silt eller ler. En </w:t>
            </w:r>
            <w:proofErr w:type="spellStart"/>
            <w:r w:rsidRPr="00C67B4F">
              <w:rPr>
                <w:rFonts w:ascii="Trebuchet MS" w:hAnsi="Trebuchet MS" w:cs="Trebuchet MS"/>
                <w:sz w:val="18"/>
                <w:szCs w:val="18"/>
              </w:rPr>
              <w:t>hedeslette</w:t>
            </w:r>
            <w:proofErr w:type="spellEnd"/>
            <w:r w:rsidRPr="00C67B4F">
              <w:rPr>
                <w:rFonts w:ascii="Trebuchet MS" w:hAnsi="Trebuchet MS" w:cs="Trebuchet MS"/>
                <w:sz w:val="18"/>
                <w:szCs w:val="18"/>
              </w:rPr>
              <w:t xml:space="preserve"> er tilsyneladende flad, måske med enkelte </w:t>
            </w:r>
            <w:proofErr w:type="spellStart"/>
            <w:r w:rsidRPr="00C67B4F">
              <w:rPr>
                <w:rFonts w:ascii="Trebuchet MS" w:hAnsi="Trebuchet MS" w:cs="Trebuchet MS"/>
                <w:sz w:val="18"/>
                <w:szCs w:val="18"/>
              </w:rPr>
              <w:t>enkelte</w:t>
            </w:r>
            <w:proofErr w:type="spellEnd"/>
            <w:r w:rsidRPr="00C67B4F">
              <w:rPr>
                <w:rFonts w:ascii="Trebuchet MS" w:hAnsi="Trebuchet MS" w:cs="Trebuchet MS"/>
                <w:sz w:val="18"/>
                <w:szCs w:val="18"/>
              </w:rPr>
              <w:t xml:space="preserve"> erosionsdale, men i virkeligheden falder det topografiske niveau væk fra isranden.</w:t>
            </w:r>
          </w:p>
        </w:tc>
      </w:tr>
      <w:tr w:rsidR="00207890" w:rsidRPr="002D761A" w14:paraId="4C8EDC6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EA60D4B"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8</w:t>
            </w:r>
          </w:p>
        </w:tc>
        <w:tc>
          <w:tcPr>
            <w:tcW w:w="2000" w:type="dxa"/>
            <w:tcBorders>
              <w:top w:val="single" w:sz="4" w:space="0" w:color="auto"/>
              <w:left w:val="single" w:sz="4" w:space="0" w:color="auto"/>
              <w:bottom w:val="single" w:sz="4" w:space="0" w:color="auto"/>
            </w:tcBorders>
            <w:shd w:val="clear" w:color="auto" w:fill="FFFFFF"/>
            <w:vAlign w:val="center"/>
          </w:tcPr>
          <w:p w14:paraId="0358BE7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H </w:t>
            </w:r>
            <w:r w:rsidRPr="00B96FDC">
              <w:rPr>
                <w:rFonts w:ascii="Trebuchet MS" w:hAnsi="Trebuchet MS" w:cs="Trebuchet MS"/>
                <w:sz w:val="18"/>
                <w:szCs w:val="18"/>
              </w:rPr>
              <w:t>Smeltevandsdal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E902C0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BF6F7D7"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2378172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1FA95706"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w:t>
            </w:r>
          </w:p>
        </w:tc>
        <w:tc>
          <w:tcPr>
            <w:tcW w:w="2000" w:type="dxa"/>
            <w:tcBorders>
              <w:top w:val="single" w:sz="4" w:space="0" w:color="auto"/>
              <w:left w:val="single" w:sz="4" w:space="0" w:color="auto"/>
              <w:bottom w:val="single" w:sz="4" w:space="0" w:color="auto"/>
            </w:tcBorders>
            <w:shd w:val="clear" w:color="auto" w:fill="FFFFFF"/>
            <w:vAlign w:val="center"/>
          </w:tcPr>
          <w:p w14:paraId="3E7C363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I </w:t>
            </w:r>
            <w:proofErr w:type="spellStart"/>
            <w:r w:rsidRPr="00B96FDC">
              <w:rPr>
                <w:rFonts w:ascii="Trebuchet MS" w:hAnsi="Trebuchet MS" w:cs="Trebuchet MS"/>
                <w:sz w:val="18"/>
                <w:szCs w:val="18"/>
              </w:rPr>
              <w:t>Smeltevandsterasse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E393FF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5589C7C"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2C9C7BD6"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11C8E9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10</w:t>
            </w:r>
          </w:p>
        </w:tc>
        <w:tc>
          <w:tcPr>
            <w:tcW w:w="2000" w:type="dxa"/>
            <w:tcBorders>
              <w:top w:val="single" w:sz="4" w:space="0" w:color="auto"/>
              <w:left w:val="single" w:sz="4" w:space="0" w:color="auto"/>
              <w:bottom w:val="single" w:sz="4" w:space="0" w:color="auto"/>
            </w:tcBorders>
            <w:shd w:val="clear" w:color="auto" w:fill="FFFFFF"/>
            <w:vAlign w:val="center"/>
          </w:tcPr>
          <w:p w14:paraId="4F979192"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J </w:t>
            </w:r>
            <w:proofErr w:type="spellStart"/>
            <w:r w:rsidRPr="00B96FDC">
              <w:rPr>
                <w:rFonts w:ascii="Trebuchet MS" w:hAnsi="Trebuchet MS" w:cs="Trebuchet MS"/>
                <w:sz w:val="18"/>
                <w:szCs w:val="18"/>
              </w:rPr>
              <w:t>Isøbakke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4B86FE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2A98693"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7E2F488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A4790B2"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11</w:t>
            </w:r>
          </w:p>
        </w:tc>
        <w:tc>
          <w:tcPr>
            <w:tcW w:w="2000" w:type="dxa"/>
            <w:tcBorders>
              <w:top w:val="single" w:sz="4" w:space="0" w:color="auto"/>
              <w:left w:val="single" w:sz="4" w:space="0" w:color="auto"/>
              <w:bottom w:val="single" w:sz="4" w:space="0" w:color="auto"/>
            </w:tcBorders>
            <w:shd w:val="clear" w:color="auto" w:fill="FFFFFF"/>
            <w:vAlign w:val="center"/>
          </w:tcPr>
          <w:p w14:paraId="7686A8DE"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K </w:t>
            </w:r>
            <w:proofErr w:type="spellStart"/>
            <w:r w:rsidRPr="00B96FDC">
              <w:rPr>
                <w:rFonts w:ascii="Trebuchet MS" w:hAnsi="Trebuchet MS" w:cs="Trebuchet MS"/>
                <w:sz w:val="18"/>
                <w:szCs w:val="18"/>
              </w:rPr>
              <w:t>Issølavning</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709534C"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BCD4DD2"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675932CB" w14:textId="77777777" w:rsidTr="00207890">
        <w:trPr>
          <w:trHeight w:val="681"/>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6FD672F"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12</w:t>
            </w:r>
          </w:p>
        </w:tc>
        <w:tc>
          <w:tcPr>
            <w:tcW w:w="2000" w:type="dxa"/>
            <w:tcBorders>
              <w:top w:val="single" w:sz="4" w:space="0" w:color="auto"/>
              <w:left w:val="single" w:sz="4" w:space="0" w:color="auto"/>
              <w:bottom w:val="single" w:sz="4" w:space="0" w:color="auto"/>
            </w:tcBorders>
            <w:shd w:val="clear" w:color="auto" w:fill="FFFFFF"/>
            <w:vAlign w:val="center"/>
          </w:tcPr>
          <w:p w14:paraId="726C6CAF"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L </w:t>
            </w:r>
            <w:proofErr w:type="spellStart"/>
            <w:r w:rsidRPr="00B96FDC">
              <w:rPr>
                <w:rFonts w:ascii="Trebuchet MS" w:hAnsi="Trebuchet MS" w:cs="Trebuchet MS"/>
                <w:sz w:val="18"/>
                <w:szCs w:val="18"/>
              </w:rPr>
              <w:t>Yoldia</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926418"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F16C390" w14:textId="77777777" w:rsidR="00207890" w:rsidRPr="00A8603D" w:rsidRDefault="00207890" w:rsidP="009B01E8">
            <w:pPr>
              <w:rPr>
                <w:rFonts w:ascii="Trebuchet MS" w:hAnsi="Trebuchet MS" w:cs="Trebuchet MS"/>
                <w:sz w:val="18"/>
                <w:szCs w:val="18"/>
              </w:rPr>
            </w:pPr>
            <w:proofErr w:type="spellStart"/>
            <w:r w:rsidRPr="00A8603D">
              <w:rPr>
                <w:rFonts w:ascii="Trebuchet MS" w:hAnsi="Trebuchet MS" w:cs="Trebuchet MS"/>
                <w:sz w:val="18"/>
                <w:szCs w:val="18"/>
              </w:rPr>
              <w:t>Yoldiaflader</w:t>
            </w:r>
            <w:proofErr w:type="spellEnd"/>
            <w:r w:rsidRPr="00A8603D">
              <w:rPr>
                <w:rFonts w:ascii="Trebuchet MS" w:hAnsi="Trebuchet MS" w:cs="Trebuchet MS"/>
                <w:sz w:val="18"/>
                <w:szCs w:val="18"/>
              </w:rPr>
              <w:t xml:space="preserve"> er områder med hævet havbund. I denne forbindelse er der tale om senglaciale havaflejringer, der er hævet over havniveau som følge af jordskorpens relative opløft, efter den er blevet frigjort for den tunge iskappe. </w:t>
            </w:r>
            <w:proofErr w:type="spellStart"/>
            <w:r w:rsidRPr="00A8603D">
              <w:rPr>
                <w:rFonts w:ascii="Trebuchet MS" w:hAnsi="Trebuchet MS" w:cs="Trebuchet MS"/>
                <w:sz w:val="18"/>
                <w:szCs w:val="18"/>
              </w:rPr>
              <w:t>Yoldiafladerne</w:t>
            </w:r>
            <w:proofErr w:type="spellEnd"/>
            <w:r w:rsidRPr="00A8603D">
              <w:rPr>
                <w:rFonts w:ascii="Trebuchet MS" w:hAnsi="Trebuchet MS" w:cs="Trebuchet MS"/>
                <w:sz w:val="18"/>
                <w:szCs w:val="18"/>
              </w:rPr>
              <w:t xml:space="preserve"> ses i Vendsyssel. </w:t>
            </w:r>
          </w:p>
        </w:tc>
      </w:tr>
      <w:tr w:rsidR="00207890" w:rsidRPr="002D761A" w14:paraId="376D9608"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3FE7A86"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13</w:t>
            </w:r>
          </w:p>
        </w:tc>
        <w:tc>
          <w:tcPr>
            <w:tcW w:w="2000" w:type="dxa"/>
            <w:tcBorders>
              <w:top w:val="single" w:sz="4" w:space="0" w:color="auto"/>
              <w:left w:val="single" w:sz="4" w:space="0" w:color="auto"/>
              <w:bottom w:val="single" w:sz="4" w:space="0" w:color="auto"/>
            </w:tcBorders>
            <w:shd w:val="clear" w:color="auto" w:fill="FFFFFF"/>
            <w:vAlign w:val="center"/>
          </w:tcPr>
          <w:p w14:paraId="34AF4C49"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M </w:t>
            </w:r>
            <w:r w:rsidRPr="00B96FDC">
              <w:rPr>
                <w:rFonts w:ascii="Trebuchet MS" w:hAnsi="Trebuchet MS" w:cs="Trebuchet MS"/>
                <w:sz w:val="18"/>
                <w:szCs w:val="18"/>
              </w:rPr>
              <w:t>Marint forland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0E4BA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37A5722"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Landområde, der ligger mellem den nuværende og en ældre kystlinje og er skabt af marine kræfter efter sidste istid.</w:t>
            </w:r>
          </w:p>
        </w:tc>
      </w:tr>
      <w:tr w:rsidR="00207890" w:rsidRPr="002D761A" w14:paraId="72FBCDFE"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221934B"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14</w:t>
            </w:r>
          </w:p>
        </w:tc>
        <w:tc>
          <w:tcPr>
            <w:tcW w:w="2000" w:type="dxa"/>
            <w:tcBorders>
              <w:top w:val="single" w:sz="4" w:space="0" w:color="auto"/>
              <w:left w:val="single" w:sz="4" w:space="0" w:color="auto"/>
              <w:bottom w:val="single" w:sz="4" w:space="0" w:color="auto"/>
            </w:tcBorders>
            <w:shd w:val="clear" w:color="auto" w:fill="FFFFFF"/>
            <w:vAlign w:val="center"/>
          </w:tcPr>
          <w:p w14:paraId="5D1C4450"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N </w:t>
            </w:r>
            <w:r w:rsidRPr="00B96FDC">
              <w:rPr>
                <w:rFonts w:ascii="Trebuchet MS" w:hAnsi="Trebuchet MS" w:cs="Trebuchet MS"/>
                <w:sz w:val="18"/>
                <w:szCs w:val="18"/>
              </w:rPr>
              <w:t>Inddæmmet areal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075A76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CA2F773"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Arealer inddæmmet ved diger og tørlagt ved afvanding. Arealerne bliver hovedsagelig brugt til landbrugsdrift. Det er områder, som tidligere har været lavbundede fjorde og vige.</w:t>
            </w:r>
          </w:p>
        </w:tc>
      </w:tr>
      <w:tr w:rsidR="00207890" w:rsidRPr="002D761A" w14:paraId="446549C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411A7399"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15</w:t>
            </w:r>
          </w:p>
        </w:tc>
        <w:tc>
          <w:tcPr>
            <w:tcW w:w="2000" w:type="dxa"/>
            <w:tcBorders>
              <w:top w:val="single" w:sz="4" w:space="0" w:color="auto"/>
              <w:left w:val="single" w:sz="4" w:space="0" w:color="auto"/>
              <w:bottom w:val="single" w:sz="4" w:space="0" w:color="auto"/>
            </w:tcBorders>
            <w:shd w:val="clear" w:color="auto" w:fill="FFFFFF"/>
            <w:vAlign w:val="bottom"/>
          </w:tcPr>
          <w:p w14:paraId="2ED184D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O </w:t>
            </w:r>
            <w:r w:rsidRPr="00B96FDC">
              <w:rPr>
                <w:rFonts w:ascii="Trebuchet MS" w:hAnsi="Trebuchet MS" w:cs="Trebuchet MS"/>
                <w:sz w:val="18"/>
                <w:szCs w:val="18"/>
              </w:rPr>
              <w:t>Marsk</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6E1A77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09E229AB"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Marsk er aflejringer dannet ved sedimentation i tidevandszonen. Dette kan bl.a. iagttages ved vekslende lagtykkelser i jordprofilet.</w:t>
            </w:r>
          </w:p>
        </w:tc>
      </w:tr>
      <w:tr w:rsidR="00207890" w:rsidRPr="002D761A" w14:paraId="1919903A"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CCB59A3"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16</w:t>
            </w:r>
          </w:p>
        </w:tc>
        <w:tc>
          <w:tcPr>
            <w:tcW w:w="2000" w:type="dxa"/>
            <w:tcBorders>
              <w:top w:val="single" w:sz="4" w:space="0" w:color="auto"/>
              <w:left w:val="single" w:sz="4" w:space="0" w:color="auto"/>
              <w:bottom w:val="single" w:sz="4" w:space="0" w:color="auto"/>
            </w:tcBorders>
            <w:shd w:val="clear" w:color="auto" w:fill="FFFFFF"/>
            <w:vAlign w:val="bottom"/>
          </w:tcPr>
          <w:p w14:paraId="203AAAF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P </w:t>
            </w:r>
            <w:r w:rsidRPr="00B96FDC">
              <w:rPr>
                <w:rFonts w:ascii="Trebuchet MS" w:hAnsi="Trebuchet MS" w:cs="Trebuchet MS"/>
                <w:sz w:val="18"/>
                <w:szCs w:val="18"/>
              </w:rPr>
              <w:t>Vade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5BD9D0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63DBA1B"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09A75B00"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4BEC290"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17</w:t>
            </w:r>
          </w:p>
        </w:tc>
        <w:tc>
          <w:tcPr>
            <w:tcW w:w="2000" w:type="dxa"/>
            <w:tcBorders>
              <w:top w:val="single" w:sz="4" w:space="0" w:color="auto"/>
              <w:left w:val="single" w:sz="4" w:space="0" w:color="auto"/>
              <w:bottom w:val="single" w:sz="4" w:space="0" w:color="auto"/>
            </w:tcBorders>
            <w:shd w:val="clear" w:color="auto" w:fill="FFFFFF"/>
            <w:vAlign w:val="bottom"/>
          </w:tcPr>
          <w:p w14:paraId="253AB859"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Q </w:t>
            </w:r>
            <w:proofErr w:type="spellStart"/>
            <w:r w:rsidRPr="00B96FDC">
              <w:rPr>
                <w:rFonts w:ascii="Trebuchet MS" w:hAnsi="Trebuchet MS" w:cs="Trebuchet MS"/>
                <w:sz w:val="18"/>
                <w:szCs w:val="18"/>
              </w:rPr>
              <w:t>Højsande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8BF0459"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316B841"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4301F9F0"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45ACA1E"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18</w:t>
            </w:r>
          </w:p>
        </w:tc>
        <w:tc>
          <w:tcPr>
            <w:tcW w:w="2000" w:type="dxa"/>
            <w:tcBorders>
              <w:top w:val="single" w:sz="4" w:space="0" w:color="auto"/>
              <w:left w:val="single" w:sz="4" w:space="0" w:color="auto"/>
              <w:bottom w:val="single" w:sz="4" w:space="0" w:color="auto"/>
            </w:tcBorders>
            <w:shd w:val="clear" w:color="auto" w:fill="FFFFFF"/>
            <w:vAlign w:val="bottom"/>
          </w:tcPr>
          <w:p w14:paraId="5A08C6CD"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R </w:t>
            </w:r>
            <w:r w:rsidRPr="00B96FDC">
              <w:rPr>
                <w:rFonts w:ascii="Trebuchet MS" w:hAnsi="Trebuchet MS" w:cs="Trebuchet MS"/>
                <w:sz w:val="18"/>
                <w:szCs w:val="18"/>
              </w:rPr>
              <w:t>Klit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DBF818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6D84CA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Klitter består af meget velsorteret sand.</w:t>
            </w:r>
          </w:p>
        </w:tc>
      </w:tr>
      <w:tr w:rsidR="00207890" w:rsidRPr="002D761A" w14:paraId="0C3932BE" w14:textId="77777777" w:rsidTr="00207890">
        <w:trPr>
          <w:trHeight w:hRule="exact" w:val="510"/>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DDE4068"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19</w:t>
            </w:r>
          </w:p>
        </w:tc>
        <w:tc>
          <w:tcPr>
            <w:tcW w:w="2000" w:type="dxa"/>
            <w:tcBorders>
              <w:top w:val="single" w:sz="4" w:space="0" w:color="auto"/>
              <w:left w:val="single" w:sz="4" w:space="0" w:color="auto"/>
              <w:bottom w:val="single" w:sz="4" w:space="0" w:color="auto"/>
            </w:tcBorders>
            <w:shd w:val="clear" w:color="auto" w:fill="FFFFFF"/>
            <w:vAlign w:val="center"/>
          </w:tcPr>
          <w:p w14:paraId="1259B5E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S </w:t>
            </w:r>
            <w:r w:rsidRPr="00B96FDC">
              <w:rPr>
                <w:rFonts w:ascii="Trebuchet MS" w:hAnsi="Trebuchet MS" w:cs="Trebuchet MS"/>
                <w:sz w:val="18"/>
                <w:szCs w:val="18"/>
              </w:rPr>
              <w:t>Grundfjeld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6A4AD9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6A39287"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Krystalline bjergarter, som her i Danmark findes på Bornholm. Der kan over grundfjeld dannes jordbund, og alt efter bjergartens beskaffenhed kan jordbunden blive næringsrig eller -fattig.</w:t>
            </w:r>
          </w:p>
        </w:tc>
      </w:tr>
      <w:tr w:rsidR="00207890" w:rsidRPr="002D761A" w14:paraId="7262C66F"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95C5381"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20</w:t>
            </w:r>
          </w:p>
        </w:tc>
        <w:tc>
          <w:tcPr>
            <w:tcW w:w="2000" w:type="dxa"/>
            <w:tcBorders>
              <w:top w:val="single" w:sz="4" w:space="0" w:color="auto"/>
              <w:left w:val="single" w:sz="4" w:space="0" w:color="auto"/>
              <w:bottom w:val="single" w:sz="4" w:space="0" w:color="auto"/>
            </w:tcBorders>
            <w:shd w:val="clear" w:color="auto" w:fill="FFFFFF"/>
            <w:vAlign w:val="bottom"/>
          </w:tcPr>
          <w:p w14:paraId="35FC4359"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T </w:t>
            </w:r>
            <w:r w:rsidRPr="00B96FDC">
              <w:rPr>
                <w:rFonts w:ascii="Trebuchet MS" w:hAnsi="Trebuchet MS" w:cs="Trebuchet MS"/>
                <w:sz w:val="18"/>
                <w:szCs w:val="18"/>
              </w:rPr>
              <w:t>Sprækkedal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9B06BC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02263F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stor "spalte" ned i urfjeldet.</w:t>
            </w:r>
          </w:p>
        </w:tc>
      </w:tr>
      <w:tr w:rsidR="00207890" w:rsidRPr="002D761A" w14:paraId="1AA5C5BC"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2639552"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lastRenderedPageBreak/>
              <w:t>21</w:t>
            </w:r>
          </w:p>
        </w:tc>
        <w:tc>
          <w:tcPr>
            <w:tcW w:w="2000" w:type="dxa"/>
            <w:tcBorders>
              <w:top w:val="single" w:sz="4" w:space="0" w:color="auto"/>
              <w:left w:val="single" w:sz="4" w:space="0" w:color="auto"/>
              <w:bottom w:val="single" w:sz="4" w:space="0" w:color="auto"/>
            </w:tcBorders>
            <w:shd w:val="clear" w:color="auto" w:fill="FFFFFF"/>
            <w:vAlign w:val="bottom"/>
          </w:tcPr>
          <w:p w14:paraId="51645483"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U </w:t>
            </w:r>
            <w:r w:rsidRPr="00B96FDC">
              <w:rPr>
                <w:rFonts w:ascii="Trebuchet MS" w:hAnsi="Trebuchet MS" w:cs="Trebuchet MS"/>
                <w:sz w:val="18"/>
                <w:szCs w:val="18"/>
              </w:rPr>
              <w:t>Alluvial kegle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10B0AB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6FA7FD1A" w14:textId="77777777" w:rsidR="00207890" w:rsidRPr="00A8603D" w:rsidRDefault="00207890" w:rsidP="00646EF0">
            <w:pPr>
              <w:rPr>
                <w:rFonts w:ascii="Trebuchet MS" w:hAnsi="Trebuchet MS" w:cs="Trebuchet MS"/>
                <w:sz w:val="18"/>
                <w:szCs w:val="18"/>
              </w:rPr>
            </w:pPr>
            <w:proofErr w:type="spellStart"/>
            <w:r w:rsidRPr="00A8603D">
              <w:rPr>
                <w:rFonts w:ascii="Trebuchet MS" w:hAnsi="Trebuchet MS" w:cs="Trebuchet MS"/>
                <w:sz w:val="18"/>
                <w:szCs w:val="18"/>
              </w:rPr>
              <w:t>Alluvium</w:t>
            </w:r>
            <w:proofErr w:type="spellEnd"/>
            <w:r w:rsidRPr="00A8603D">
              <w:rPr>
                <w:rFonts w:ascii="Trebuchet MS" w:hAnsi="Trebuchet MS" w:cs="Trebuchet MS"/>
                <w:sz w:val="18"/>
                <w:szCs w:val="18"/>
              </w:rPr>
              <w:t xml:space="preserve"> er løst, </w:t>
            </w:r>
            <w:proofErr w:type="spellStart"/>
            <w:r w:rsidRPr="00A8603D">
              <w:rPr>
                <w:rFonts w:ascii="Trebuchet MS" w:hAnsi="Trebuchet MS" w:cs="Trebuchet MS"/>
                <w:sz w:val="18"/>
                <w:szCs w:val="18"/>
              </w:rPr>
              <w:t>ucementeret</w:t>
            </w:r>
            <w:proofErr w:type="spellEnd"/>
            <w:r w:rsidRPr="00A8603D">
              <w:rPr>
                <w:rFonts w:ascii="Trebuchet MS" w:hAnsi="Trebuchet MS" w:cs="Trebuchet MS"/>
                <w:sz w:val="18"/>
                <w:szCs w:val="18"/>
              </w:rPr>
              <w:t xml:space="preserve"> materiale som efterlades af floder eller gletsjere.</w:t>
            </w:r>
          </w:p>
        </w:tc>
      </w:tr>
      <w:tr w:rsidR="00207890" w:rsidRPr="002D761A" w14:paraId="3FE912D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49F775D"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22</w:t>
            </w:r>
          </w:p>
        </w:tc>
        <w:tc>
          <w:tcPr>
            <w:tcW w:w="2000" w:type="dxa"/>
            <w:tcBorders>
              <w:top w:val="single" w:sz="4" w:space="0" w:color="auto"/>
              <w:left w:val="single" w:sz="4" w:space="0" w:color="auto"/>
              <w:bottom w:val="single" w:sz="4" w:space="0" w:color="auto"/>
            </w:tcBorders>
            <w:shd w:val="clear" w:color="auto" w:fill="FFFFFF"/>
            <w:vAlign w:val="bottom"/>
          </w:tcPr>
          <w:p w14:paraId="54B3223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V </w:t>
            </w:r>
            <w:r w:rsidRPr="00B96FDC">
              <w:rPr>
                <w:rFonts w:ascii="Trebuchet MS" w:hAnsi="Trebuchet MS" w:cs="Trebuchet MS"/>
                <w:sz w:val="18"/>
                <w:szCs w:val="18"/>
              </w:rPr>
              <w:t>Mose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734ACB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AD2B150"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Et vedvarende sumpet vådområde.</w:t>
            </w:r>
          </w:p>
        </w:tc>
      </w:tr>
      <w:tr w:rsidR="00207890" w:rsidRPr="002D761A" w14:paraId="3FC4A915"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B83C413"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98</w:t>
            </w:r>
          </w:p>
        </w:tc>
        <w:tc>
          <w:tcPr>
            <w:tcW w:w="2000" w:type="dxa"/>
            <w:tcBorders>
              <w:top w:val="single" w:sz="4" w:space="0" w:color="auto"/>
              <w:left w:val="single" w:sz="4" w:space="0" w:color="auto"/>
              <w:bottom w:val="single" w:sz="4" w:space="0" w:color="auto"/>
            </w:tcBorders>
            <w:shd w:val="clear" w:color="auto" w:fill="FFFFFF"/>
            <w:vAlign w:val="bottom"/>
          </w:tcPr>
          <w:p w14:paraId="3905F92D"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534F8F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C3F9F07"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221A1B00"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69766C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99</w:t>
            </w:r>
          </w:p>
        </w:tc>
        <w:tc>
          <w:tcPr>
            <w:tcW w:w="2000" w:type="dxa"/>
            <w:tcBorders>
              <w:top w:val="single" w:sz="4" w:space="0" w:color="auto"/>
              <w:left w:val="single" w:sz="4" w:space="0" w:color="auto"/>
              <w:bottom w:val="single" w:sz="4" w:space="0" w:color="auto"/>
            </w:tcBorders>
            <w:shd w:val="clear" w:color="auto" w:fill="FFFFFF"/>
            <w:vAlign w:val="bottom"/>
          </w:tcPr>
          <w:p w14:paraId="294F3D42"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FEDD9C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2C8881A"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5E8A8266" w14:textId="77777777" w:rsidR="009E1809" w:rsidRPr="002D761A" w:rsidRDefault="00A8603D" w:rsidP="009E1809">
      <w:pPr>
        <w:rPr>
          <w:b/>
          <w:color w:val="FF0000"/>
        </w:rPr>
      </w:pPr>
      <w:r>
        <w:rPr>
          <w:rFonts w:ascii="Trebuchet MS" w:hAnsi="Trebuchet MS" w:cs="Trebuchet MS"/>
          <w:sz w:val="16"/>
          <w:szCs w:val="16"/>
        </w:rPr>
        <w:t xml:space="preserve">For yderligere Begrebsdefinition, se: </w:t>
      </w:r>
      <w:r w:rsidRPr="00B07A10">
        <w:rPr>
          <w:rFonts w:ascii="Trebuchet MS" w:hAnsi="Trebuchet MS" w:cs="Trebuchet MS"/>
          <w:sz w:val="16"/>
          <w:szCs w:val="16"/>
        </w:rPr>
        <w:t>http://www.naturstyrelsen.dk/Planlaegning/Planlaegning_i_det_aabne_land/GeologiskeInteresser/</w:t>
      </w:r>
    </w:p>
    <w:bookmarkEnd w:id="496"/>
    <w:bookmarkEnd w:id="497"/>
    <w:p w14:paraId="02B97420" w14:textId="77777777" w:rsidR="009E1809" w:rsidRPr="00B96FDC" w:rsidRDefault="00A52D18" w:rsidP="009E1809">
      <w:pPr>
        <w:pStyle w:val="Overskrift7"/>
        <w:rPr>
          <w:b/>
        </w:rPr>
      </w:pPr>
      <w:r>
        <w:rPr>
          <w:b/>
        </w:rPr>
        <w:t>5.13.</w:t>
      </w:r>
      <w:r w:rsidR="00DC1627" w:rsidRPr="00B96FDC">
        <w:rPr>
          <w:b/>
        </w:rPr>
        <w:t>1</w:t>
      </w:r>
      <w:r w:rsidR="009E1809" w:rsidRPr="00B96FDC">
        <w:rPr>
          <w:b/>
        </w:rPr>
        <w:t>.3.2   6</w:t>
      </w:r>
      <w:r>
        <w:rPr>
          <w:b/>
        </w:rPr>
        <w:t>2</w:t>
      </w:r>
      <w:r w:rsidR="009E1809" w:rsidRPr="00B96FDC">
        <w:rPr>
          <w:b/>
        </w:rPr>
        <w:t>0</w:t>
      </w:r>
      <w:r w:rsidR="00DC1627" w:rsidRPr="00B96FDC">
        <w:rPr>
          <w:b/>
        </w:rPr>
        <w:t>0</w:t>
      </w:r>
      <w:r w:rsidR="009E1809" w:rsidRPr="00B96FDC">
        <w:rPr>
          <w:b/>
        </w:rPr>
        <w:t xml:space="preserve"> Jordtype</w:t>
      </w:r>
      <w:r w:rsidR="009E1809" w:rsidRPr="00B96FDC">
        <w:rPr>
          <w:rStyle w:val="TypografiOverskrift4BrugerdefineretfarveRGB0Tegn"/>
        </w:rPr>
        <w:t xml:space="preserve"> </w:t>
      </w:r>
      <w:r w:rsidR="009E1809" w:rsidRPr="00B96FDC">
        <w:rPr>
          <w:b/>
        </w:rPr>
        <w:t>(</w:t>
      </w:r>
      <w:r w:rsidR="00BA552C" w:rsidRPr="004D056C">
        <w:t>d_6200_jordtype</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314"/>
        <w:gridCol w:w="1050"/>
        <w:gridCol w:w="8724"/>
      </w:tblGrid>
      <w:tr w:rsidR="00207890" w:rsidRPr="002D761A" w14:paraId="361B2271" w14:textId="77777777" w:rsidTr="00207890">
        <w:trPr>
          <w:trHeight w:hRule="exact" w:val="255"/>
        </w:trPr>
        <w:tc>
          <w:tcPr>
            <w:tcW w:w="1564" w:type="dxa"/>
            <w:tcBorders>
              <w:bottom w:val="single" w:sz="4" w:space="0" w:color="auto"/>
            </w:tcBorders>
            <w:shd w:val="clear" w:color="auto" w:fill="D9D9D9"/>
            <w:vAlign w:val="bottom"/>
          </w:tcPr>
          <w:p w14:paraId="1FA8A6C6" w14:textId="77777777" w:rsidR="00207890" w:rsidRPr="00B96FDC" w:rsidRDefault="00207890" w:rsidP="00EF6EFC">
            <w:pPr>
              <w:rPr>
                <w:rFonts w:ascii="Trebuchet MS" w:hAnsi="Trebuchet MS" w:cs="Trebuchet MS"/>
                <w:b/>
                <w:sz w:val="18"/>
                <w:szCs w:val="18"/>
              </w:rPr>
            </w:pPr>
            <w:proofErr w:type="spellStart"/>
            <w:r w:rsidRPr="00B96FDC">
              <w:rPr>
                <w:rFonts w:ascii="Trebuchet MS" w:hAnsi="Trebuchet MS" w:cs="Trebuchet MS"/>
                <w:b/>
                <w:sz w:val="18"/>
                <w:szCs w:val="18"/>
              </w:rPr>
              <w:t>jordtype_kode</w:t>
            </w:r>
            <w:proofErr w:type="spellEnd"/>
          </w:p>
        </w:tc>
        <w:tc>
          <w:tcPr>
            <w:tcW w:w="2314" w:type="dxa"/>
            <w:tcBorders>
              <w:bottom w:val="single" w:sz="4" w:space="0" w:color="auto"/>
            </w:tcBorders>
            <w:shd w:val="clear" w:color="auto" w:fill="D9D9D9"/>
            <w:vAlign w:val="bottom"/>
          </w:tcPr>
          <w:p w14:paraId="2412C7C9" w14:textId="77777777" w:rsidR="00207890" w:rsidRPr="00B96FDC" w:rsidRDefault="001C46FA" w:rsidP="00EF6EFC">
            <w:pPr>
              <w:rPr>
                <w:rFonts w:ascii="Trebuchet MS" w:hAnsi="Trebuchet MS" w:cs="Trebuchet MS"/>
                <w:b/>
                <w:sz w:val="18"/>
                <w:szCs w:val="18"/>
              </w:rPr>
            </w:pPr>
            <w:r>
              <w:rPr>
                <w:rFonts w:ascii="Trebuchet MS" w:hAnsi="Trebuchet MS" w:cs="Trebuchet MS"/>
                <w:b/>
                <w:sz w:val="18"/>
                <w:szCs w:val="18"/>
              </w:rPr>
              <w:t>j</w:t>
            </w:r>
            <w:r w:rsidR="00207890" w:rsidRPr="00B96FDC">
              <w:rPr>
                <w:rFonts w:ascii="Trebuchet MS" w:hAnsi="Trebuchet MS" w:cs="Trebuchet MS"/>
                <w:b/>
                <w:sz w:val="18"/>
                <w:szCs w:val="18"/>
              </w:rPr>
              <w:t>ordtype</w:t>
            </w:r>
          </w:p>
        </w:tc>
        <w:tc>
          <w:tcPr>
            <w:tcW w:w="1050" w:type="dxa"/>
            <w:tcBorders>
              <w:bottom w:val="single" w:sz="4" w:space="0" w:color="auto"/>
            </w:tcBorders>
            <w:shd w:val="clear" w:color="auto" w:fill="D9D9D9"/>
            <w:vAlign w:val="bottom"/>
          </w:tcPr>
          <w:p w14:paraId="7F8729EE" w14:textId="77777777" w:rsidR="00207890" w:rsidRPr="003A52C1" w:rsidRDefault="00AC441B" w:rsidP="00207890">
            <w:pPr>
              <w:rPr>
                <w:rFonts w:ascii="Trebuchet MS" w:hAnsi="Trebuchet MS" w:cs="Trebuchet MS"/>
                <w:b/>
                <w:sz w:val="18"/>
                <w:szCs w:val="18"/>
              </w:rPr>
            </w:pPr>
            <w:r w:rsidRPr="0075001B">
              <w:rPr>
                <w:rFonts w:ascii="Trebuchet MS" w:hAnsi="Trebuchet MS" w:cs="Trebuchet MS"/>
                <w:b/>
                <w:sz w:val="18"/>
                <w:szCs w:val="18"/>
              </w:rPr>
              <w:t>a</w:t>
            </w:r>
            <w:r w:rsidR="00207890" w:rsidRPr="0075001B">
              <w:rPr>
                <w:rFonts w:ascii="Trebuchet MS" w:hAnsi="Trebuchet MS" w:cs="Trebuchet MS"/>
                <w:b/>
                <w:sz w:val="18"/>
                <w:szCs w:val="18"/>
              </w:rPr>
              <w:t>k</w:t>
            </w:r>
            <w:r w:rsidR="00207890" w:rsidRPr="003A52C1">
              <w:rPr>
                <w:rFonts w:ascii="Trebuchet MS" w:hAnsi="Trebuchet MS" w:cs="Trebuchet MS"/>
                <w:b/>
                <w:sz w:val="18"/>
                <w:szCs w:val="18"/>
              </w:rPr>
              <w:t>tiv</w:t>
            </w:r>
          </w:p>
        </w:tc>
        <w:tc>
          <w:tcPr>
            <w:tcW w:w="8724" w:type="dxa"/>
            <w:tcBorders>
              <w:bottom w:val="single" w:sz="4" w:space="0" w:color="auto"/>
            </w:tcBorders>
            <w:shd w:val="clear" w:color="auto" w:fill="D9D9D9"/>
            <w:vAlign w:val="bottom"/>
          </w:tcPr>
          <w:p w14:paraId="7F608D56"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4B6AC26D"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4A0508D1"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1</w:t>
            </w:r>
          </w:p>
        </w:tc>
        <w:tc>
          <w:tcPr>
            <w:tcW w:w="2314" w:type="dxa"/>
            <w:tcBorders>
              <w:top w:val="single" w:sz="4" w:space="0" w:color="auto"/>
              <w:left w:val="single" w:sz="4" w:space="0" w:color="auto"/>
              <w:bottom w:val="single" w:sz="4" w:space="0" w:color="auto"/>
            </w:tcBorders>
            <w:shd w:val="clear" w:color="auto" w:fill="FFFFFF"/>
            <w:vAlign w:val="bottom"/>
          </w:tcPr>
          <w:p w14:paraId="3E300381"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Flyvesand</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530353F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41B8037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Flyvesand er de sandmængder, der bliver flyttet ved vindens hjælp.</w:t>
            </w:r>
          </w:p>
        </w:tc>
      </w:tr>
      <w:tr w:rsidR="00207890" w:rsidRPr="002D761A" w14:paraId="0D4149A9"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9B1BEA4"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2</w:t>
            </w:r>
          </w:p>
        </w:tc>
        <w:tc>
          <w:tcPr>
            <w:tcW w:w="2314" w:type="dxa"/>
            <w:tcBorders>
              <w:top w:val="single" w:sz="4" w:space="0" w:color="auto"/>
              <w:left w:val="single" w:sz="4" w:space="0" w:color="auto"/>
              <w:bottom w:val="single" w:sz="4" w:space="0" w:color="auto"/>
            </w:tcBorders>
            <w:shd w:val="clear" w:color="auto" w:fill="FFFFFF"/>
            <w:vAlign w:val="bottom"/>
          </w:tcPr>
          <w:p w14:paraId="12EB7AC3"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Ferskvandsdannelser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6ED154D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6FB1B42B"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Ferskvandsdannelser er både organiske (tørv og gytje) samt mineralske</w:t>
            </w:r>
          </w:p>
          <w:p w14:paraId="0F59C8A4"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(ler og sand). Forekomsten af ferskvandsaflejringer er knyttet til nuværende og tidligere vandløbssystemer</w:t>
            </w:r>
          </w:p>
          <w:p w14:paraId="0272E82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og søområder</w:t>
            </w:r>
          </w:p>
        </w:tc>
      </w:tr>
      <w:tr w:rsidR="00207890" w:rsidRPr="002D761A" w14:paraId="1BFC23E7"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CB386EE"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3</w:t>
            </w:r>
          </w:p>
        </w:tc>
        <w:tc>
          <w:tcPr>
            <w:tcW w:w="2314" w:type="dxa"/>
            <w:tcBorders>
              <w:top w:val="single" w:sz="4" w:space="0" w:color="auto"/>
              <w:left w:val="single" w:sz="4" w:space="0" w:color="auto"/>
              <w:bottom w:val="single" w:sz="4" w:space="0" w:color="auto"/>
            </w:tcBorders>
            <w:shd w:val="clear" w:color="auto" w:fill="FFFFFF"/>
            <w:vAlign w:val="bottom"/>
          </w:tcPr>
          <w:p w14:paraId="2E4C1B37"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Marint sand og ler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38BCD181" w14:textId="77777777" w:rsidR="00207890" w:rsidRPr="003A52C1" w:rsidRDefault="00207890" w:rsidP="00207890">
            <w:pPr>
              <w:jc w:val="center"/>
              <w:rPr>
                <w:sz w:val="18"/>
                <w:szCs w:val="18"/>
              </w:rPr>
            </w:pPr>
            <w:r w:rsidRPr="003A52C1">
              <w:rPr>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3EBE0CC1" w14:textId="77777777" w:rsidR="00207890" w:rsidRPr="00A8603D" w:rsidRDefault="00207890" w:rsidP="00646EF0">
            <w:pPr>
              <w:rPr>
                <w:rFonts w:ascii="Trebuchet MS" w:hAnsi="Trebuchet MS" w:cs="Trebuchet MS"/>
                <w:sz w:val="18"/>
                <w:szCs w:val="18"/>
              </w:rPr>
            </w:pPr>
            <w:r w:rsidRPr="00E4775F">
              <w:rPr>
                <w:color w:val="0000FF"/>
                <w:sz w:val="16"/>
                <w:szCs w:val="16"/>
              </w:rPr>
              <w:t>http://www.geus.dk/</w:t>
            </w:r>
          </w:p>
        </w:tc>
      </w:tr>
      <w:tr w:rsidR="00207890" w:rsidRPr="002D761A" w14:paraId="50F15F76"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32FA1BF3"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4</w:t>
            </w:r>
          </w:p>
        </w:tc>
        <w:tc>
          <w:tcPr>
            <w:tcW w:w="2314" w:type="dxa"/>
            <w:tcBorders>
              <w:top w:val="single" w:sz="4" w:space="0" w:color="auto"/>
              <w:left w:val="single" w:sz="4" w:space="0" w:color="auto"/>
              <w:bottom w:val="single" w:sz="4" w:space="0" w:color="auto"/>
            </w:tcBorders>
            <w:shd w:val="clear" w:color="auto" w:fill="FFFFFF"/>
            <w:vAlign w:val="bottom"/>
          </w:tcPr>
          <w:p w14:paraId="400F1A9C"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Strandvolde</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1E7CAAA4"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2FAB127F"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Strandvoldene består af grus og sten, og forekommer bl.a. som </w:t>
            </w:r>
            <w:proofErr w:type="spellStart"/>
            <w:r w:rsidRPr="00A8603D">
              <w:rPr>
                <w:rFonts w:ascii="Trebuchet MS" w:hAnsi="Trebuchet MS" w:cs="Trebuchet MS"/>
                <w:sz w:val="18"/>
                <w:szCs w:val="18"/>
              </w:rPr>
              <w:t>krumodder</w:t>
            </w:r>
            <w:proofErr w:type="spellEnd"/>
            <w:r w:rsidRPr="00A8603D">
              <w:rPr>
                <w:rFonts w:ascii="Trebuchet MS" w:hAnsi="Trebuchet MS" w:cs="Trebuchet MS"/>
                <w:sz w:val="18"/>
                <w:szCs w:val="18"/>
              </w:rPr>
              <w:t xml:space="preserve"> på det marine forland.</w:t>
            </w:r>
          </w:p>
        </w:tc>
      </w:tr>
      <w:tr w:rsidR="00207890" w:rsidRPr="002D761A" w14:paraId="3B5EDE13"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6E81D17"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5</w:t>
            </w:r>
          </w:p>
        </w:tc>
        <w:tc>
          <w:tcPr>
            <w:tcW w:w="2314" w:type="dxa"/>
            <w:tcBorders>
              <w:top w:val="single" w:sz="4" w:space="0" w:color="auto"/>
              <w:left w:val="single" w:sz="4" w:space="0" w:color="auto"/>
              <w:bottom w:val="single" w:sz="4" w:space="0" w:color="auto"/>
            </w:tcBorders>
            <w:shd w:val="clear" w:color="auto" w:fill="FFFFFF"/>
            <w:vAlign w:val="bottom"/>
          </w:tcPr>
          <w:p w14:paraId="21B0D26D"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Morænesand og –grus</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178555A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71328D2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et usorteret sediment afsat af isen. Morænesand (sandet til) består af en sandet, lidt lerholdig grundmasse med sten og blokke.</w:t>
            </w:r>
          </w:p>
        </w:tc>
      </w:tr>
      <w:tr w:rsidR="00207890" w:rsidRPr="002D761A" w14:paraId="6A53D37B"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417A59F1"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6</w:t>
            </w:r>
          </w:p>
        </w:tc>
        <w:tc>
          <w:tcPr>
            <w:tcW w:w="2314" w:type="dxa"/>
            <w:tcBorders>
              <w:top w:val="single" w:sz="4" w:space="0" w:color="auto"/>
              <w:left w:val="single" w:sz="4" w:space="0" w:color="auto"/>
              <w:bottom w:val="single" w:sz="4" w:space="0" w:color="auto"/>
            </w:tcBorders>
            <w:shd w:val="clear" w:color="auto" w:fill="FFFFFF"/>
            <w:vAlign w:val="bottom"/>
          </w:tcPr>
          <w:p w14:paraId="0DD940A1"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Moræneler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62911E4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74446A8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Moræneler er moræneaflejringer fra istiden, der indeholder en større eller mindre grad af ler.</w:t>
            </w:r>
          </w:p>
          <w:p w14:paraId="7FB8A9B7" w14:textId="77777777" w:rsidR="00207890" w:rsidRPr="00A8603D" w:rsidRDefault="00207890" w:rsidP="00646EF0">
            <w:pPr>
              <w:rPr>
                <w:rFonts w:ascii="Trebuchet MS" w:hAnsi="Trebuchet MS" w:cs="Trebuchet MS"/>
                <w:sz w:val="18"/>
                <w:szCs w:val="18"/>
              </w:rPr>
            </w:pPr>
          </w:p>
        </w:tc>
      </w:tr>
      <w:tr w:rsidR="00207890" w:rsidRPr="002D761A" w14:paraId="1F1AB524"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2CE4F538"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7</w:t>
            </w:r>
          </w:p>
        </w:tc>
        <w:tc>
          <w:tcPr>
            <w:tcW w:w="2314" w:type="dxa"/>
            <w:tcBorders>
              <w:top w:val="single" w:sz="4" w:space="0" w:color="auto"/>
              <w:left w:val="single" w:sz="4" w:space="0" w:color="auto"/>
              <w:bottom w:val="single" w:sz="4" w:space="0" w:color="auto"/>
            </w:tcBorders>
            <w:shd w:val="clear" w:color="auto" w:fill="FFFFFF"/>
            <w:vAlign w:val="bottom"/>
          </w:tcPr>
          <w:p w14:paraId="66A02F8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Smeltevandssand og – grus</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2A4BFAC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3FE068A1"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Disse sedimenter består af dårligt sorteret sand og grus afsat af smeltevandsfloder. Sandet er lagdelt og krydslejret, og kan stedvis være stærkt forstyrret af senere </w:t>
            </w:r>
            <w:proofErr w:type="spellStart"/>
            <w:r w:rsidRPr="00A8603D">
              <w:rPr>
                <w:rFonts w:ascii="Trebuchet MS" w:hAnsi="Trebuchet MS" w:cs="Trebuchet MS"/>
                <w:sz w:val="18"/>
                <w:szCs w:val="18"/>
              </w:rPr>
              <w:t>isoverskridelser</w:t>
            </w:r>
            <w:proofErr w:type="spellEnd"/>
            <w:r w:rsidRPr="00A8603D">
              <w:rPr>
                <w:rFonts w:ascii="Trebuchet MS" w:hAnsi="Trebuchet MS" w:cs="Trebuchet MS"/>
                <w:sz w:val="18"/>
                <w:szCs w:val="18"/>
              </w:rPr>
              <w:t>.</w:t>
            </w:r>
          </w:p>
        </w:tc>
      </w:tr>
      <w:tr w:rsidR="00207890" w:rsidRPr="002D761A" w14:paraId="72A18D3C"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EA3F8F3"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8</w:t>
            </w:r>
          </w:p>
        </w:tc>
        <w:tc>
          <w:tcPr>
            <w:tcW w:w="2314" w:type="dxa"/>
            <w:tcBorders>
              <w:top w:val="single" w:sz="4" w:space="0" w:color="auto"/>
              <w:left w:val="single" w:sz="4" w:space="0" w:color="auto"/>
              <w:bottom w:val="single" w:sz="4" w:space="0" w:color="auto"/>
            </w:tcBorders>
            <w:shd w:val="clear" w:color="auto" w:fill="FFFFFF"/>
            <w:vAlign w:val="bottom"/>
          </w:tcPr>
          <w:p w14:paraId="53925812"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h </w:t>
            </w:r>
            <w:r w:rsidRPr="00B96FDC">
              <w:rPr>
                <w:rFonts w:ascii="Trebuchet MS" w:hAnsi="Trebuchet MS" w:cs="Trebuchet MS"/>
                <w:sz w:val="18"/>
                <w:szCs w:val="18"/>
              </w:rPr>
              <w:t>Ekstramarginale aflejringer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3049838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0F48B056"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består både af sand og grus.</w:t>
            </w:r>
          </w:p>
        </w:tc>
      </w:tr>
      <w:tr w:rsidR="00207890" w:rsidRPr="002D761A" w14:paraId="02F1DA6A"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3AB42744"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w:t>
            </w:r>
          </w:p>
        </w:tc>
        <w:tc>
          <w:tcPr>
            <w:tcW w:w="2314" w:type="dxa"/>
            <w:tcBorders>
              <w:top w:val="single" w:sz="4" w:space="0" w:color="auto"/>
              <w:left w:val="single" w:sz="4" w:space="0" w:color="auto"/>
              <w:bottom w:val="single" w:sz="4" w:space="0" w:color="auto"/>
            </w:tcBorders>
            <w:shd w:val="clear" w:color="auto" w:fill="FFFFFF"/>
            <w:vAlign w:val="bottom"/>
          </w:tcPr>
          <w:p w14:paraId="2C5327E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i </w:t>
            </w:r>
            <w:r w:rsidRPr="00B96FDC">
              <w:rPr>
                <w:rFonts w:ascii="Trebuchet MS" w:hAnsi="Trebuchet MS" w:cs="Trebuchet MS"/>
                <w:sz w:val="18"/>
                <w:szCs w:val="18"/>
              </w:rPr>
              <w:t>Ældre havaflejringer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0D2EBEB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556EDE9"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Marint ler, silt og finsand aflejret i det senglaciale arktiske </w:t>
            </w:r>
            <w:proofErr w:type="spellStart"/>
            <w:r w:rsidRPr="00A8603D">
              <w:rPr>
                <w:rFonts w:ascii="Trebuchet MS" w:hAnsi="Trebuchet MS" w:cs="Trebuchet MS"/>
                <w:sz w:val="18"/>
                <w:szCs w:val="18"/>
              </w:rPr>
              <w:t>Yoldiahav</w:t>
            </w:r>
            <w:proofErr w:type="spellEnd"/>
            <w:r w:rsidRPr="00A8603D">
              <w:rPr>
                <w:rFonts w:ascii="Trebuchet MS" w:hAnsi="Trebuchet MS" w:cs="Trebuchet MS"/>
                <w:sz w:val="18"/>
                <w:szCs w:val="18"/>
              </w:rPr>
              <w:t>.</w:t>
            </w:r>
          </w:p>
        </w:tc>
      </w:tr>
      <w:tr w:rsidR="00207890" w:rsidRPr="002D761A" w14:paraId="62455612" w14:textId="77777777" w:rsidTr="00207890">
        <w:trPr>
          <w:trHeight w:hRule="exac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354D50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98</w:t>
            </w:r>
          </w:p>
        </w:tc>
        <w:tc>
          <w:tcPr>
            <w:tcW w:w="2314" w:type="dxa"/>
            <w:tcBorders>
              <w:top w:val="single" w:sz="4" w:space="0" w:color="auto"/>
              <w:left w:val="single" w:sz="4" w:space="0" w:color="auto"/>
              <w:bottom w:val="single" w:sz="4" w:space="0" w:color="auto"/>
            </w:tcBorders>
            <w:shd w:val="clear" w:color="auto" w:fill="FFFFFF"/>
            <w:vAlign w:val="bottom"/>
          </w:tcPr>
          <w:p w14:paraId="387D09B8"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2FEAADB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916FF19"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0946F4D7" w14:textId="77777777" w:rsidTr="00207890">
        <w:trPr>
          <w:trHeight w:hRule="exac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903D14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99</w:t>
            </w:r>
          </w:p>
        </w:tc>
        <w:tc>
          <w:tcPr>
            <w:tcW w:w="2314" w:type="dxa"/>
            <w:tcBorders>
              <w:top w:val="single" w:sz="4" w:space="0" w:color="auto"/>
              <w:left w:val="single" w:sz="4" w:space="0" w:color="auto"/>
              <w:bottom w:val="single" w:sz="4" w:space="0" w:color="auto"/>
            </w:tcBorders>
            <w:shd w:val="clear" w:color="auto" w:fill="FFFFFF"/>
            <w:vAlign w:val="bottom"/>
          </w:tcPr>
          <w:p w14:paraId="42803103"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4AE51DFA"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2BBCA26"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59C997AF" w14:textId="0BA5FB66" w:rsidR="000E4195" w:rsidRDefault="00A8603D" w:rsidP="008263E2">
      <w:pPr>
        <w:rPr>
          <w:color w:val="0000FF"/>
          <w:sz w:val="16"/>
          <w:szCs w:val="16"/>
        </w:rPr>
      </w:pPr>
      <w:r>
        <w:rPr>
          <w:rFonts w:ascii="Trebuchet MS" w:hAnsi="Trebuchet MS" w:cs="Trebuchet MS"/>
          <w:sz w:val="16"/>
          <w:szCs w:val="16"/>
        </w:rPr>
        <w:t xml:space="preserve">For yderligere Begrebsdefinition, se: </w:t>
      </w:r>
      <w:hyperlink r:id="rId62" w:history="1">
        <w:r w:rsidR="000E4195" w:rsidRPr="00DB0A1A">
          <w:rPr>
            <w:rStyle w:val="Hyperlink"/>
            <w:sz w:val="16"/>
            <w:szCs w:val="16"/>
          </w:rPr>
          <w:t>http://www.geus.dk/</w:t>
        </w:r>
      </w:hyperlink>
    </w:p>
    <w:p w14:paraId="384A8FD5" w14:textId="27D96377" w:rsidR="009E1809" w:rsidRPr="00B96FDC" w:rsidRDefault="00CA1B3D" w:rsidP="008263E2">
      <w:pPr>
        <w:rPr>
          <w:b/>
        </w:rPr>
      </w:pPr>
      <w:r>
        <w:rPr>
          <w:b/>
        </w:rPr>
        <w:br w:type="page"/>
      </w:r>
      <w:r w:rsidR="00A52D18">
        <w:rPr>
          <w:b/>
        </w:rPr>
        <w:lastRenderedPageBreak/>
        <w:t>5.13.</w:t>
      </w:r>
      <w:r w:rsidR="00DC1627" w:rsidRPr="00B96FDC">
        <w:rPr>
          <w:b/>
        </w:rPr>
        <w:t>1</w:t>
      </w:r>
      <w:r w:rsidR="009E1809" w:rsidRPr="00B96FDC">
        <w:rPr>
          <w:b/>
        </w:rPr>
        <w:t>.3.3   6</w:t>
      </w:r>
      <w:r w:rsidR="00A52D18">
        <w:rPr>
          <w:b/>
        </w:rPr>
        <w:t>2</w:t>
      </w:r>
      <w:r w:rsidR="009E1809" w:rsidRPr="00B96FDC">
        <w:rPr>
          <w:b/>
        </w:rPr>
        <w:t>0</w:t>
      </w:r>
      <w:r w:rsidR="00DC1627" w:rsidRPr="00B96FDC">
        <w:rPr>
          <w:b/>
        </w:rPr>
        <w:t>0</w:t>
      </w:r>
      <w:r w:rsidR="009E1809" w:rsidRPr="00B96FDC">
        <w:rPr>
          <w:b/>
        </w:rPr>
        <w:t xml:space="preserve"> Terrænform</w:t>
      </w:r>
      <w:r w:rsidR="009E1809" w:rsidRPr="00B96FDC">
        <w:rPr>
          <w:rStyle w:val="TypografiOverskrift4BrugerdefineretfarveRGB0Tegn"/>
        </w:rPr>
        <w:t xml:space="preserve"> </w:t>
      </w:r>
      <w:r w:rsidR="009E1809" w:rsidRPr="00B96FDC">
        <w:rPr>
          <w:b/>
        </w:rPr>
        <w:t>(</w:t>
      </w:r>
      <w:r w:rsidR="00BA552C" w:rsidRPr="004D056C">
        <w:t>d_6200_terraen</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4112"/>
        <w:gridCol w:w="992"/>
        <w:gridCol w:w="7023"/>
      </w:tblGrid>
      <w:tr w:rsidR="00207890" w:rsidRPr="002D761A" w14:paraId="46C04029" w14:textId="77777777" w:rsidTr="00207890">
        <w:trPr>
          <w:trHeight w:hRule="exact" w:val="255"/>
        </w:trPr>
        <w:tc>
          <w:tcPr>
            <w:tcW w:w="1525" w:type="dxa"/>
            <w:tcBorders>
              <w:bottom w:val="single" w:sz="4" w:space="0" w:color="auto"/>
            </w:tcBorders>
            <w:shd w:val="clear" w:color="auto" w:fill="D9D9D9"/>
            <w:vAlign w:val="bottom"/>
          </w:tcPr>
          <w:p w14:paraId="1F7CB213" w14:textId="77777777" w:rsidR="00207890" w:rsidRPr="00B96FDC" w:rsidRDefault="00207890" w:rsidP="00BA552C">
            <w:pPr>
              <w:rPr>
                <w:rFonts w:ascii="Trebuchet MS" w:hAnsi="Trebuchet MS" w:cs="Trebuchet MS"/>
                <w:b/>
                <w:sz w:val="18"/>
                <w:szCs w:val="18"/>
              </w:rPr>
            </w:pPr>
            <w:proofErr w:type="spellStart"/>
            <w:r w:rsidRPr="00B96FDC">
              <w:rPr>
                <w:rFonts w:ascii="Trebuchet MS" w:hAnsi="Trebuchet MS" w:cs="Trebuchet MS"/>
                <w:b/>
                <w:sz w:val="18"/>
                <w:szCs w:val="18"/>
              </w:rPr>
              <w:t>terr</w:t>
            </w:r>
            <w:r w:rsidRPr="004D056C">
              <w:rPr>
                <w:rFonts w:ascii="Trebuchet MS" w:hAnsi="Trebuchet MS" w:cs="Trebuchet MS"/>
                <w:b/>
                <w:sz w:val="18"/>
                <w:szCs w:val="18"/>
              </w:rPr>
              <w:t>ae</w:t>
            </w:r>
            <w:r w:rsidRPr="00B96FDC">
              <w:rPr>
                <w:rFonts w:ascii="Trebuchet MS" w:hAnsi="Trebuchet MS" w:cs="Trebuchet MS"/>
                <w:b/>
                <w:sz w:val="18"/>
                <w:szCs w:val="18"/>
              </w:rPr>
              <w:t>n_kode</w:t>
            </w:r>
            <w:proofErr w:type="spellEnd"/>
          </w:p>
        </w:tc>
        <w:tc>
          <w:tcPr>
            <w:tcW w:w="4112" w:type="dxa"/>
            <w:tcBorders>
              <w:bottom w:val="single" w:sz="4" w:space="0" w:color="auto"/>
            </w:tcBorders>
            <w:shd w:val="clear" w:color="auto" w:fill="D9D9D9"/>
            <w:vAlign w:val="bottom"/>
          </w:tcPr>
          <w:p w14:paraId="0DC858A0" w14:textId="55FBD35D" w:rsidR="00207890" w:rsidRPr="00B96FDC" w:rsidRDefault="00C15214" w:rsidP="00BA552C">
            <w:pPr>
              <w:rPr>
                <w:rFonts w:ascii="Trebuchet MS" w:hAnsi="Trebuchet MS" w:cs="Trebuchet MS"/>
                <w:b/>
                <w:sz w:val="18"/>
                <w:szCs w:val="18"/>
              </w:rPr>
            </w:pPr>
            <w:proofErr w:type="spellStart"/>
            <w:r w:rsidRPr="0075001B">
              <w:rPr>
                <w:rFonts w:ascii="Trebuchet MS" w:hAnsi="Trebuchet MS" w:cs="Trebuchet MS"/>
                <w:b/>
                <w:sz w:val="18"/>
                <w:szCs w:val="18"/>
              </w:rPr>
              <w:t>T</w:t>
            </w:r>
            <w:r w:rsidR="00207890" w:rsidRPr="0075001B">
              <w:rPr>
                <w:rFonts w:ascii="Trebuchet MS" w:hAnsi="Trebuchet MS" w:cs="Trebuchet MS"/>
                <w:b/>
                <w:sz w:val="18"/>
                <w:szCs w:val="18"/>
              </w:rPr>
              <w:t>e</w:t>
            </w:r>
            <w:r w:rsidR="00207890" w:rsidRPr="00B96FDC">
              <w:rPr>
                <w:rFonts w:ascii="Trebuchet MS" w:hAnsi="Trebuchet MS" w:cs="Trebuchet MS"/>
                <w:b/>
                <w:sz w:val="18"/>
                <w:szCs w:val="18"/>
              </w:rPr>
              <w:t>rr</w:t>
            </w:r>
            <w:r w:rsidR="00207890" w:rsidRPr="004D056C">
              <w:rPr>
                <w:rFonts w:ascii="Trebuchet MS" w:hAnsi="Trebuchet MS" w:cs="Trebuchet MS"/>
                <w:b/>
                <w:sz w:val="18"/>
                <w:szCs w:val="18"/>
              </w:rPr>
              <w:t>ae</w:t>
            </w:r>
            <w:r w:rsidR="00207890" w:rsidRPr="00B96FDC">
              <w:rPr>
                <w:rFonts w:ascii="Trebuchet MS" w:hAnsi="Trebuchet MS" w:cs="Trebuchet MS"/>
                <w:b/>
                <w:sz w:val="18"/>
                <w:szCs w:val="18"/>
              </w:rPr>
              <w:t>n</w:t>
            </w:r>
            <w:proofErr w:type="spellEnd"/>
          </w:p>
        </w:tc>
        <w:tc>
          <w:tcPr>
            <w:tcW w:w="992" w:type="dxa"/>
            <w:tcBorders>
              <w:bottom w:val="single" w:sz="4" w:space="0" w:color="auto"/>
            </w:tcBorders>
            <w:shd w:val="clear" w:color="auto" w:fill="D9D9D9"/>
            <w:vAlign w:val="bottom"/>
          </w:tcPr>
          <w:p w14:paraId="59FC9DCF" w14:textId="77777777" w:rsidR="00207890" w:rsidRPr="003A52C1" w:rsidRDefault="00207890" w:rsidP="00207890">
            <w:pPr>
              <w:rPr>
                <w:rFonts w:ascii="Trebuchet MS" w:hAnsi="Trebuchet MS" w:cs="Trebuchet MS"/>
                <w:b/>
                <w:sz w:val="18"/>
                <w:szCs w:val="18"/>
              </w:rPr>
            </w:pPr>
            <w:r w:rsidRPr="003A52C1">
              <w:rPr>
                <w:rFonts w:ascii="Trebuchet MS" w:hAnsi="Trebuchet MS" w:cs="Trebuchet MS"/>
                <w:b/>
                <w:sz w:val="18"/>
                <w:szCs w:val="18"/>
              </w:rPr>
              <w:t>aktiv</w:t>
            </w:r>
          </w:p>
        </w:tc>
        <w:tc>
          <w:tcPr>
            <w:tcW w:w="7023" w:type="dxa"/>
            <w:tcBorders>
              <w:bottom w:val="single" w:sz="4" w:space="0" w:color="auto"/>
            </w:tcBorders>
            <w:shd w:val="clear" w:color="auto" w:fill="D9D9D9"/>
            <w:vAlign w:val="bottom"/>
          </w:tcPr>
          <w:p w14:paraId="4B3EE411"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2B66091D"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586A3285"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1</w:t>
            </w:r>
          </w:p>
        </w:tc>
        <w:tc>
          <w:tcPr>
            <w:tcW w:w="4112" w:type="dxa"/>
            <w:tcBorders>
              <w:top w:val="single" w:sz="4" w:space="0" w:color="auto"/>
              <w:left w:val="single" w:sz="4" w:space="0" w:color="auto"/>
              <w:bottom w:val="single" w:sz="4" w:space="0" w:color="auto"/>
            </w:tcBorders>
            <w:shd w:val="clear" w:color="auto" w:fill="FFFFFF"/>
            <w:vAlign w:val="center"/>
          </w:tcPr>
          <w:p w14:paraId="7D20F90C"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Flade/plateau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74FF2E4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7CA04438"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Kurver med lille tæthed</w:t>
            </w:r>
          </w:p>
        </w:tc>
      </w:tr>
      <w:tr w:rsidR="00207890" w:rsidRPr="002D761A" w14:paraId="04667F43"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4785F4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2</w:t>
            </w:r>
          </w:p>
        </w:tc>
        <w:tc>
          <w:tcPr>
            <w:tcW w:w="4112" w:type="dxa"/>
            <w:tcBorders>
              <w:top w:val="single" w:sz="4" w:space="0" w:color="auto"/>
              <w:left w:val="single" w:sz="4" w:space="0" w:color="auto"/>
              <w:bottom w:val="single" w:sz="4" w:space="0" w:color="auto"/>
            </w:tcBorders>
            <w:shd w:val="clear" w:color="auto" w:fill="FFFFFF"/>
            <w:vAlign w:val="center"/>
          </w:tcPr>
          <w:p w14:paraId="18EAD931"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Jævnt stigende/faldende terræn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49AF67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47EDAF2F"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parallelle kurver med orientering</w:t>
            </w:r>
          </w:p>
        </w:tc>
      </w:tr>
      <w:tr w:rsidR="00207890" w:rsidRPr="002D761A" w14:paraId="40C0D75C"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6B2CD101"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3</w:t>
            </w:r>
          </w:p>
        </w:tc>
        <w:tc>
          <w:tcPr>
            <w:tcW w:w="4112" w:type="dxa"/>
            <w:tcBorders>
              <w:top w:val="single" w:sz="4" w:space="0" w:color="auto"/>
              <w:left w:val="single" w:sz="4" w:space="0" w:color="auto"/>
              <w:bottom w:val="single" w:sz="4" w:space="0" w:color="auto"/>
            </w:tcBorders>
            <w:shd w:val="clear" w:color="auto" w:fill="FFFFFF"/>
            <w:vAlign w:val="center"/>
          </w:tcPr>
          <w:p w14:paraId="315AFEE3"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Ret stejlt stigende/faldende flade/plateau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AF1171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5E10ACC5"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lange kurver med stor </w:t>
            </w:r>
            <w:proofErr w:type="spellStart"/>
            <w:r w:rsidRPr="00A8603D">
              <w:rPr>
                <w:rFonts w:ascii="Trebuchet MS" w:hAnsi="Trebuchet MS" w:cs="Trebuchet MS"/>
                <w:sz w:val="18"/>
                <w:szCs w:val="18"/>
              </w:rPr>
              <w:t>egentæthed</w:t>
            </w:r>
            <w:proofErr w:type="spellEnd"/>
            <w:r w:rsidRPr="00A8603D">
              <w:rPr>
                <w:rFonts w:ascii="Trebuchet MS" w:hAnsi="Trebuchet MS" w:cs="Trebuchet MS"/>
                <w:sz w:val="18"/>
                <w:szCs w:val="18"/>
              </w:rPr>
              <w:t xml:space="preserve"> og orientering</w:t>
            </w:r>
          </w:p>
        </w:tc>
      </w:tr>
      <w:tr w:rsidR="00207890" w:rsidRPr="002D761A" w14:paraId="34255757"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4112BD7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4</w:t>
            </w:r>
          </w:p>
        </w:tc>
        <w:tc>
          <w:tcPr>
            <w:tcW w:w="4112" w:type="dxa"/>
            <w:tcBorders>
              <w:top w:val="single" w:sz="4" w:space="0" w:color="auto"/>
              <w:left w:val="single" w:sz="4" w:space="0" w:color="auto"/>
              <w:bottom w:val="single" w:sz="4" w:space="0" w:color="auto"/>
            </w:tcBorders>
            <w:shd w:val="clear" w:color="auto" w:fill="FFFFFF"/>
            <w:vAlign w:val="center"/>
          </w:tcPr>
          <w:p w14:paraId="06FA4370"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Småbakket/Dødisrelief</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49F9D9A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1120D8A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Korte kurver med stor </w:t>
            </w:r>
            <w:proofErr w:type="spellStart"/>
            <w:r w:rsidRPr="00A8603D">
              <w:rPr>
                <w:rFonts w:ascii="Trebuchet MS" w:hAnsi="Trebuchet MS" w:cs="Trebuchet MS"/>
                <w:sz w:val="18"/>
                <w:szCs w:val="18"/>
              </w:rPr>
              <w:t>egentæthed</w:t>
            </w:r>
            <w:proofErr w:type="spellEnd"/>
            <w:r w:rsidRPr="00A8603D">
              <w:rPr>
                <w:rFonts w:ascii="Trebuchet MS" w:hAnsi="Trebuchet MS" w:cs="Trebuchet MS"/>
                <w:sz w:val="18"/>
                <w:szCs w:val="18"/>
              </w:rPr>
              <w:t xml:space="preserve"> og uden orientering)</w:t>
            </w:r>
          </w:p>
        </w:tc>
      </w:tr>
      <w:tr w:rsidR="00207890" w:rsidRPr="002D761A" w14:paraId="54EC3A29"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17946D1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5</w:t>
            </w:r>
          </w:p>
        </w:tc>
        <w:tc>
          <w:tcPr>
            <w:tcW w:w="4112" w:type="dxa"/>
            <w:tcBorders>
              <w:top w:val="single" w:sz="4" w:space="0" w:color="auto"/>
              <w:left w:val="single" w:sz="4" w:space="0" w:color="auto"/>
              <w:bottom w:val="single" w:sz="4" w:space="0" w:color="auto"/>
            </w:tcBorders>
            <w:shd w:val="clear" w:color="auto" w:fill="FFFFFF"/>
            <w:vAlign w:val="center"/>
          </w:tcPr>
          <w:p w14:paraId="3428CB17"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Storbakket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C0407C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61AA14C8"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konforme kurver med orientering</w:t>
            </w:r>
          </w:p>
        </w:tc>
      </w:tr>
      <w:tr w:rsidR="00207890" w:rsidRPr="002D761A" w14:paraId="03E8740C"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5801A41"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6</w:t>
            </w:r>
          </w:p>
        </w:tc>
        <w:tc>
          <w:tcPr>
            <w:tcW w:w="4112" w:type="dxa"/>
            <w:tcBorders>
              <w:top w:val="single" w:sz="4" w:space="0" w:color="auto"/>
              <w:left w:val="single" w:sz="4" w:space="0" w:color="auto"/>
              <w:bottom w:val="single" w:sz="4" w:space="0" w:color="auto"/>
            </w:tcBorders>
            <w:shd w:val="clear" w:color="auto" w:fill="FFFFFF"/>
            <w:vAlign w:val="center"/>
          </w:tcPr>
          <w:p w14:paraId="1E7BDD8C"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Bølget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0EF049A"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3C903906"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bløde bakker markeret i terrænet</w:t>
            </w:r>
          </w:p>
        </w:tc>
      </w:tr>
      <w:tr w:rsidR="00207890" w:rsidRPr="002D761A" w14:paraId="52B490D9"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7B8B42C"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7</w:t>
            </w:r>
          </w:p>
        </w:tc>
        <w:tc>
          <w:tcPr>
            <w:tcW w:w="4112" w:type="dxa"/>
            <w:tcBorders>
              <w:top w:val="single" w:sz="4" w:space="0" w:color="auto"/>
              <w:left w:val="single" w:sz="4" w:space="0" w:color="auto"/>
              <w:bottom w:val="single" w:sz="4" w:space="0" w:color="auto"/>
            </w:tcBorders>
            <w:shd w:val="clear" w:color="auto" w:fill="FFFFFF"/>
            <w:vAlign w:val="center"/>
          </w:tcPr>
          <w:p w14:paraId="53E4BE38"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Skrænter</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9625A1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1D25EAFC"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ved hjælp af </w:t>
            </w:r>
            <w:proofErr w:type="spellStart"/>
            <w:r w:rsidRPr="00A8603D">
              <w:rPr>
                <w:rFonts w:ascii="Trebuchet MS" w:hAnsi="Trebuchet MS" w:cs="Trebuchet MS"/>
                <w:sz w:val="18"/>
                <w:szCs w:val="18"/>
              </w:rPr>
              <w:t>suffix</w:t>
            </w:r>
            <w:proofErr w:type="spellEnd"/>
            <w:r w:rsidRPr="00A8603D">
              <w:rPr>
                <w:rFonts w:ascii="Trebuchet MS" w:hAnsi="Trebuchet MS" w:cs="Trebuchet MS"/>
                <w:sz w:val="18"/>
                <w:szCs w:val="18"/>
              </w:rPr>
              <w:t xml:space="preserve"> a og b kan de inddeles i grader mellem 0-6 og 6-12 og &gt;12</w:t>
            </w:r>
          </w:p>
        </w:tc>
      </w:tr>
      <w:tr w:rsidR="00207890" w:rsidRPr="002D761A" w14:paraId="1CB1EDB3"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bottom"/>
          </w:tcPr>
          <w:p w14:paraId="7425C3B9"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8</w:t>
            </w:r>
          </w:p>
        </w:tc>
        <w:tc>
          <w:tcPr>
            <w:tcW w:w="4112" w:type="dxa"/>
            <w:tcBorders>
              <w:top w:val="single" w:sz="4" w:space="0" w:color="auto"/>
              <w:left w:val="single" w:sz="4" w:space="0" w:color="auto"/>
              <w:bottom w:val="single" w:sz="4" w:space="0" w:color="auto"/>
            </w:tcBorders>
            <w:shd w:val="clear" w:color="auto" w:fill="FFFFFF"/>
            <w:vAlign w:val="bottom"/>
          </w:tcPr>
          <w:p w14:paraId="67D289D0"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2FDE94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31EAEDCF"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28384711"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bottom"/>
          </w:tcPr>
          <w:p w14:paraId="70F8BB2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w:t>
            </w:r>
          </w:p>
        </w:tc>
        <w:tc>
          <w:tcPr>
            <w:tcW w:w="4112" w:type="dxa"/>
            <w:tcBorders>
              <w:top w:val="single" w:sz="4" w:space="0" w:color="auto"/>
              <w:left w:val="single" w:sz="4" w:space="0" w:color="auto"/>
              <w:bottom w:val="single" w:sz="4" w:space="0" w:color="auto"/>
            </w:tcBorders>
            <w:shd w:val="clear" w:color="auto" w:fill="FFFFFF"/>
            <w:vAlign w:val="bottom"/>
          </w:tcPr>
          <w:p w14:paraId="113099D1"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089A7E4"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0BFA9BD1"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120B1C1D" w14:textId="77777777" w:rsidR="009E1809" w:rsidRPr="002D761A" w:rsidRDefault="00A8603D" w:rsidP="009E1809">
      <w:pPr>
        <w:rPr>
          <w:b/>
          <w:color w:val="FF0000"/>
        </w:rPr>
      </w:pPr>
      <w:r>
        <w:rPr>
          <w:rFonts w:ascii="Trebuchet MS" w:hAnsi="Trebuchet MS" w:cs="Trebuchet MS"/>
          <w:sz w:val="16"/>
          <w:szCs w:val="16"/>
        </w:rPr>
        <w:t xml:space="preserve">For yderligere Begrebsdefinition, se: </w:t>
      </w:r>
      <w:hyperlink r:id="rId63" w:history="1">
        <w:r w:rsidRPr="00B07A10">
          <w:rPr>
            <w:rStyle w:val="Hyperlink"/>
            <w:color w:val="auto"/>
            <w:sz w:val="16"/>
            <w:szCs w:val="16"/>
          </w:rPr>
          <w:t>http://www.naturstyrelsen.dk/NR/rdonlyres/02924B8E-AE07-46C2-A8A0-A74A0A38A8EE/46053/Vejledningenilandskab_050707b.pdf</w:t>
        </w:r>
      </w:hyperlink>
    </w:p>
    <w:p w14:paraId="25653704" w14:textId="77777777" w:rsidR="009E1809" w:rsidRPr="00B96FDC" w:rsidRDefault="00A52D18" w:rsidP="009E1809">
      <w:pPr>
        <w:pStyle w:val="Overskrift7"/>
        <w:rPr>
          <w:b/>
        </w:rPr>
      </w:pPr>
      <w:r>
        <w:rPr>
          <w:b/>
        </w:rPr>
        <w:t>5.13.</w:t>
      </w:r>
      <w:r w:rsidR="00DC1627" w:rsidRPr="00B96FDC">
        <w:rPr>
          <w:b/>
        </w:rPr>
        <w:t>1</w:t>
      </w:r>
      <w:r w:rsidR="009E1809" w:rsidRPr="00B96FDC">
        <w:rPr>
          <w:b/>
        </w:rPr>
        <w:t>.3.4   6</w:t>
      </w:r>
      <w:r>
        <w:rPr>
          <w:b/>
        </w:rPr>
        <w:t>2</w:t>
      </w:r>
      <w:r w:rsidR="00DC1627" w:rsidRPr="00B96FDC">
        <w:rPr>
          <w:b/>
        </w:rPr>
        <w:t>00</w:t>
      </w:r>
      <w:r w:rsidR="009E1809" w:rsidRPr="00B96FDC">
        <w:rPr>
          <w:b/>
        </w:rPr>
        <w:t xml:space="preserve"> Kompleksitet (</w:t>
      </w:r>
      <w:r w:rsidR="00BA552C" w:rsidRPr="004D056C">
        <w:t>d_6200_kompleksitet</w:t>
      </w:r>
      <w:r w:rsidR="009E1809" w:rsidRPr="00B96FDC">
        <w:rPr>
          <w:b/>
        </w:rPr>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1415"/>
        <w:gridCol w:w="736"/>
        <w:gridCol w:w="9496"/>
      </w:tblGrid>
      <w:tr w:rsidR="00207890" w:rsidRPr="002D761A" w14:paraId="504FCAFD" w14:textId="77777777" w:rsidTr="00207890">
        <w:tc>
          <w:tcPr>
            <w:tcW w:w="1928" w:type="dxa"/>
            <w:tcBorders>
              <w:bottom w:val="single" w:sz="4" w:space="0" w:color="auto"/>
            </w:tcBorders>
            <w:shd w:val="clear" w:color="auto" w:fill="D9D9D9"/>
            <w:vAlign w:val="center"/>
          </w:tcPr>
          <w:p w14:paraId="36FC5AD0" w14:textId="77777777" w:rsidR="00207890" w:rsidRPr="00B96FDC" w:rsidRDefault="00207890" w:rsidP="00207890">
            <w:pPr>
              <w:rPr>
                <w:rFonts w:ascii="Trebuchet MS" w:hAnsi="Trebuchet MS" w:cs="Trebuchet MS"/>
                <w:b/>
                <w:sz w:val="18"/>
                <w:szCs w:val="18"/>
              </w:rPr>
            </w:pPr>
            <w:proofErr w:type="spellStart"/>
            <w:r w:rsidRPr="00B96FDC">
              <w:rPr>
                <w:rFonts w:ascii="Trebuchet MS" w:hAnsi="Trebuchet MS" w:cs="Trebuchet MS"/>
                <w:b/>
                <w:sz w:val="18"/>
                <w:szCs w:val="18"/>
              </w:rPr>
              <w:t>kompleksitet_kode</w:t>
            </w:r>
            <w:proofErr w:type="spellEnd"/>
          </w:p>
        </w:tc>
        <w:tc>
          <w:tcPr>
            <w:tcW w:w="1415" w:type="dxa"/>
            <w:tcBorders>
              <w:bottom w:val="single" w:sz="4" w:space="0" w:color="auto"/>
            </w:tcBorders>
            <w:shd w:val="clear" w:color="auto" w:fill="D9D9D9"/>
            <w:vAlign w:val="center"/>
          </w:tcPr>
          <w:p w14:paraId="0A34A68C" w14:textId="77777777" w:rsidR="00207890" w:rsidRPr="00B96FDC" w:rsidRDefault="00207890" w:rsidP="009E1809">
            <w:pPr>
              <w:rPr>
                <w:rFonts w:ascii="Trebuchet MS" w:hAnsi="Trebuchet MS" w:cs="Trebuchet MS"/>
                <w:b/>
                <w:sz w:val="18"/>
                <w:szCs w:val="18"/>
              </w:rPr>
            </w:pPr>
            <w:r w:rsidRPr="00B96FDC">
              <w:rPr>
                <w:rFonts w:ascii="Trebuchet MS" w:hAnsi="Trebuchet MS" w:cs="Trebuchet MS"/>
                <w:b/>
                <w:sz w:val="18"/>
                <w:szCs w:val="18"/>
              </w:rPr>
              <w:t>kompleksitet</w:t>
            </w:r>
          </w:p>
        </w:tc>
        <w:tc>
          <w:tcPr>
            <w:tcW w:w="736" w:type="dxa"/>
            <w:tcBorders>
              <w:bottom w:val="single" w:sz="4" w:space="0" w:color="auto"/>
            </w:tcBorders>
            <w:shd w:val="clear" w:color="auto" w:fill="D9D9D9"/>
          </w:tcPr>
          <w:p w14:paraId="20E5F931" w14:textId="03F1181D"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496" w:type="dxa"/>
            <w:tcBorders>
              <w:bottom w:val="single" w:sz="4" w:space="0" w:color="auto"/>
            </w:tcBorders>
            <w:shd w:val="clear" w:color="auto" w:fill="D9D9D9"/>
            <w:vAlign w:val="center"/>
          </w:tcPr>
          <w:p w14:paraId="31958659" w14:textId="77777777" w:rsidR="00207890" w:rsidRPr="00B96FDC" w:rsidRDefault="00207890" w:rsidP="00207890">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261A0BB1" w14:textId="77777777" w:rsidTr="00207890">
        <w:trPr>
          <w:trHeight w:hRule="exact" w:val="483"/>
        </w:trPr>
        <w:tc>
          <w:tcPr>
            <w:tcW w:w="1928" w:type="dxa"/>
            <w:tcBorders>
              <w:top w:val="single" w:sz="4" w:space="0" w:color="auto"/>
              <w:left w:val="single" w:sz="4" w:space="0" w:color="auto"/>
              <w:bottom w:val="single" w:sz="4" w:space="0" w:color="auto"/>
              <w:right w:val="single" w:sz="4" w:space="0" w:color="auto"/>
            </w:tcBorders>
            <w:shd w:val="clear" w:color="auto" w:fill="D9D9D9"/>
            <w:vAlign w:val="center"/>
          </w:tcPr>
          <w:p w14:paraId="202B30C4" w14:textId="77777777" w:rsidR="00207890" w:rsidRPr="00B96FDC" w:rsidRDefault="00207890" w:rsidP="00DB5651">
            <w:pPr>
              <w:jc w:val="center"/>
              <w:rPr>
                <w:rFonts w:ascii="Trebuchet MS" w:hAnsi="Trebuchet MS" w:cs="Trebuchet MS"/>
                <w:sz w:val="18"/>
                <w:szCs w:val="18"/>
              </w:rPr>
            </w:pPr>
            <w:r>
              <w:rPr>
                <w:rFonts w:ascii="Trebuchet MS" w:hAnsi="Trebuchet MS" w:cs="Trebuchet MS"/>
                <w:sz w:val="18"/>
                <w:szCs w:val="18"/>
              </w:rPr>
              <w:t>1</w:t>
            </w:r>
          </w:p>
        </w:tc>
        <w:tc>
          <w:tcPr>
            <w:tcW w:w="1415" w:type="dxa"/>
            <w:tcBorders>
              <w:top w:val="single" w:sz="4" w:space="0" w:color="auto"/>
              <w:left w:val="single" w:sz="4" w:space="0" w:color="auto"/>
              <w:bottom w:val="single" w:sz="4" w:space="0" w:color="auto"/>
            </w:tcBorders>
            <w:shd w:val="clear" w:color="auto" w:fill="FFFFFF"/>
            <w:vAlign w:val="center"/>
          </w:tcPr>
          <w:p w14:paraId="33FA9569" w14:textId="77777777" w:rsidR="00207890" w:rsidRPr="00B96FDC" w:rsidRDefault="00207890" w:rsidP="00DB5651">
            <w:pPr>
              <w:rPr>
                <w:rFonts w:ascii="Trebuchet MS" w:hAnsi="Trebuchet MS" w:cs="Trebuchet MS"/>
                <w:sz w:val="18"/>
                <w:szCs w:val="18"/>
              </w:rPr>
            </w:pPr>
            <w:r w:rsidRPr="00B96FDC">
              <w:rPr>
                <w:rFonts w:ascii="Trebuchet MS" w:hAnsi="Trebuchet MS" w:cs="Trebuchet MS"/>
                <w:sz w:val="18"/>
                <w:szCs w:val="18"/>
              </w:rPr>
              <w:t>Moderat</w:t>
            </w:r>
          </w:p>
        </w:tc>
        <w:tc>
          <w:tcPr>
            <w:tcW w:w="736" w:type="dxa"/>
            <w:tcBorders>
              <w:top w:val="single" w:sz="4" w:space="0" w:color="auto"/>
              <w:left w:val="single" w:sz="4" w:space="0" w:color="auto"/>
              <w:bottom w:val="single" w:sz="4" w:space="0" w:color="auto"/>
              <w:right w:val="single" w:sz="4" w:space="0" w:color="auto"/>
            </w:tcBorders>
            <w:shd w:val="clear" w:color="auto" w:fill="FFFFFF"/>
            <w:vAlign w:val="center"/>
          </w:tcPr>
          <w:p w14:paraId="2F42BE8D" w14:textId="77777777" w:rsidR="00207890" w:rsidRPr="003A52C1" w:rsidRDefault="00207890" w:rsidP="0020789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9496" w:type="dxa"/>
            <w:tcBorders>
              <w:top w:val="single" w:sz="4" w:space="0" w:color="auto"/>
              <w:left w:val="single" w:sz="4" w:space="0" w:color="auto"/>
              <w:bottom w:val="single" w:sz="4" w:space="0" w:color="auto"/>
            </w:tcBorders>
            <w:shd w:val="clear" w:color="auto" w:fill="FFFFFF"/>
            <w:vAlign w:val="bottom"/>
          </w:tcPr>
          <w:p w14:paraId="2E950628" w14:textId="77777777" w:rsidR="00207890" w:rsidRPr="00B96FDC" w:rsidRDefault="00207890" w:rsidP="0086788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områder hvor bakker med terrænhældninger mellem 6-12° er hyppige</w:t>
            </w:r>
            <w:r>
              <w:rPr>
                <w:rFonts w:ascii="Trebuchet MS" w:hAnsi="Trebuchet MS" w:cs="Trebuchet MS"/>
                <w:sz w:val="18"/>
                <w:szCs w:val="18"/>
              </w:rPr>
              <w:t xml:space="preserve"> </w:t>
            </w:r>
            <w:r w:rsidRPr="00B96FDC">
              <w:rPr>
                <w:rFonts w:ascii="Trebuchet MS" w:hAnsi="Trebuchet MS" w:cs="Trebuchet MS"/>
                <w:sz w:val="18"/>
                <w:szCs w:val="18"/>
              </w:rPr>
              <w:t>eller hvor op til 25% af jordbunden udgøres af andre jordtyper end den</w:t>
            </w:r>
            <w:r>
              <w:rPr>
                <w:rFonts w:ascii="Trebuchet MS" w:hAnsi="Trebuchet MS" w:cs="Trebuchet MS"/>
                <w:sz w:val="18"/>
                <w:szCs w:val="18"/>
              </w:rPr>
              <w:t xml:space="preserve"> </w:t>
            </w:r>
            <w:r w:rsidRPr="00B96FDC">
              <w:rPr>
                <w:rFonts w:ascii="Trebuchet MS" w:hAnsi="Trebuchet MS" w:cs="Trebuchet MS"/>
                <w:sz w:val="18"/>
                <w:szCs w:val="18"/>
              </w:rPr>
              <w:t>dominerende</w:t>
            </w:r>
          </w:p>
        </w:tc>
      </w:tr>
      <w:tr w:rsidR="00207890" w:rsidRPr="002D761A" w14:paraId="48102D50" w14:textId="77777777" w:rsidTr="00207890">
        <w:trPr>
          <w:trHeight w:hRule="exact" w:val="433"/>
        </w:trPr>
        <w:tc>
          <w:tcPr>
            <w:tcW w:w="1928" w:type="dxa"/>
            <w:tcBorders>
              <w:top w:val="single" w:sz="4" w:space="0" w:color="auto"/>
              <w:left w:val="single" w:sz="4" w:space="0" w:color="auto"/>
              <w:bottom w:val="single" w:sz="4" w:space="0" w:color="auto"/>
              <w:right w:val="single" w:sz="4" w:space="0" w:color="auto"/>
            </w:tcBorders>
            <w:shd w:val="clear" w:color="auto" w:fill="D9D9D9"/>
            <w:vAlign w:val="center"/>
          </w:tcPr>
          <w:p w14:paraId="503F5300" w14:textId="77777777" w:rsidR="00207890" w:rsidRPr="00B96FDC" w:rsidRDefault="00207890" w:rsidP="00DB5651">
            <w:pPr>
              <w:jc w:val="center"/>
              <w:rPr>
                <w:rFonts w:ascii="Trebuchet MS" w:hAnsi="Trebuchet MS" w:cs="Trebuchet MS"/>
                <w:sz w:val="18"/>
                <w:szCs w:val="18"/>
              </w:rPr>
            </w:pPr>
            <w:r>
              <w:rPr>
                <w:rFonts w:ascii="Trebuchet MS" w:hAnsi="Trebuchet MS" w:cs="Trebuchet MS"/>
                <w:sz w:val="18"/>
                <w:szCs w:val="18"/>
              </w:rPr>
              <w:t>2</w:t>
            </w:r>
          </w:p>
        </w:tc>
        <w:tc>
          <w:tcPr>
            <w:tcW w:w="1415" w:type="dxa"/>
            <w:tcBorders>
              <w:top w:val="single" w:sz="4" w:space="0" w:color="auto"/>
              <w:left w:val="single" w:sz="4" w:space="0" w:color="auto"/>
              <w:bottom w:val="single" w:sz="4" w:space="0" w:color="auto"/>
            </w:tcBorders>
            <w:shd w:val="clear" w:color="auto" w:fill="FFFFFF"/>
            <w:vAlign w:val="center"/>
          </w:tcPr>
          <w:p w14:paraId="28600EB4" w14:textId="77777777" w:rsidR="00207890" w:rsidRPr="00B96FDC" w:rsidRDefault="00207890" w:rsidP="00DB5651">
            <w:pPr>
              <w:rPr>
                <w:rFonts w:ascii="Trebuchet MS" w:hAnsi="Trebuchet MS" w:cs="Trebuchet MS"/>
                <w:sz w:val="18"/>
                <w:szCs w:val="18"/>
              </w:rPr>
            </w:pPr>
            <w:r w:rsidRPr="00B96FDC">
              <w:rPr>
                <w:rFonts w:ascii="Trebuchet MS" w:hAnsi="Trebuchet MS" w:cs="Trebuchet MS"/>
                <w:sz w:val="18"/>
                <w:szCs w:val="18"/>
              </w:rPr>
              <w:t>Kompleks</w:t>
            </w:r>
          </w:p>
        </w:tc>
        <w:tc>
          <w:tcPr>
            <w:tcW w:w="736" w:type="dxa"/>
            <w:tcBorders>
              <w:top w:val="single" w:sz="4" w:space="0" w:color="auto"/>
              <w:left w:val="single" w:sz="4" w:space="0" w:color="auto"/>
              <w:bottom w:val="single" w:sz="4" w:space="0" w:color="auto"/>
              <w:right w:val="single" w:sz="4" w:space="0" w:color="auto"/>
            </w:tcBorders>
            <w:shd w:val="clear" w:color="auto" w:fill="FFFFFF"/>
            <w:vAlign w:val="center"/>
          </w:tcPr>
          <w:p w14:paraId="0820D1DB" w14:textId="77777777" w:rsidR="00207890" w:rsidRPr="003A52C1" w:rsidRDefault="00207890" w:rsidP="0020789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9496" w:type="dxa"/>
            <w:tcBorders>
              <w:top w:val="single" w:sz="4" w:space="0" w:color="auto"/>
              <w:left w:val="single" w:sz="4" w:space="0" w:color="auto"/>
              <w:bottom w:val="single" w:sz="4" w:space="0" w:color="auto"/>
            </w:tcBorders>
            <w:shd w:val="clear" w:color="auto" w:fill="FFFFFF"/>
            <w:vAlign w:val="bottom"/>
          </w:tcPr>
          <w:p w14:paraId="6E1F7674" w14:textId="77777777" w:rsidR="00207890" w:rsidRPr="00B96FDC" w:rsidRDefault="00207890" w:rsidP="0086788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områder hvor bakker med terrænhældninger er større end 12° er hyppige</w:t>
            </w:r>
            <w:r>
              <w:rPr>
                <w:rFonts w:ascii="Trebuchet MS" w:hAnsi="Trebuchet MS" w:cs="Trebuchet MS"/>
                <w:sz w:val="18"/>
                <w:szCs w:val="18"/>
              </w:rPr>
              <w:t xml:space="preserve"> </w:t>
            </w:r>
            <w:r w:rsidRPr="00B96FDC">
              <w:rPr>
                <w:rFonts w:ascii="Trebuchet MS" w:hAnsi="Trebuchet MS" w:cs="Trebuchet MS"/>
                <w:sz w:val="18"/>
                <w:szCs w:val="18"/>
              </w:rPr>
              <w:t>eller hvor mere end 25% af jordbunden udgøres af andre jordtyper</w:t>
            </w:r>
            <w:r>
              <w:rPr>
                <w:rFonts w:ascii="Trebuchet MS" w:hAnsi="Trebuchet MS" w:cs="Trebuchet MS"/>
                <w:sz w:val="18"/>
                <w:szCs w:val="18"/>
              </w:rPr>
              <w:t xml:space="preserve"> </w:t>
            </w:r>
            <w:r w:rsidRPr="00B96FDC">
              <w:rPr>
                <w:rFonts w:ascii="Trebuchet MS" w:hAnsi="Trebuchet MS" w:cs="Trebuchet MS"/>
                <w:sz w:val="18"/>
                <w:szCs w:val="18"/>
              </w:rPr>
              <w:t>end den dominerende.</w:t>
            </w:r>
          </w:p>
        </w:tc>
      </w:tr>
    </w:tbl>
    <w:p w14:paraId="6632DF04" w14:textId="4F9B5258" w:rsidR="009E1809" w:rsidRPr="001C410C" w:rsidRDefault="00A52D18" w:rsidP="009E1809">
      <w:pPr>
        <w:pStyle w:val="Overskrift2"/>
        <w:rPr>
          <w:kern w:val="32"/>
        </w:rPr>
      </w:pPr>
      <w:bookmarkStart w:id="498" w:name="_Toc63351528"/>
      <w:r w:rsidRPr="001C410C">
        <w:rPr>
          <w:kern w:val="32"/>
        </w:rPr>
        <w:t>5.13.</w:t>
      </w:r>
      <w:r w:rsidR="009E1809" w:rsidRPr="001C410C">
        <w:rPr>
          <w:kern w:val="32"/>
        </w:rPr>
        <w:t>2 Kulturgeografi (6</w:t>
      </w:r>
      <w:r w:rsidRPr="001C410C">
        <w:rPr>
          <w:kern w:val="32"/>
        </w:rPr>
        <w:t>2</w:t>
      </w:r>
      <w:r w:rsidR="009E1809" w:rsidRPr="001C410C">
        <w:rPr>
          <w:kern w:val="32"/>
        </w:rPr>
        <w:t>01)</w:t>
      </w:r>
      <w:bookmarkEnd w:id="498"/>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5"/>
        <w:gridCol w:w="4519"/>
        <w:gridCol w:w="1313"/>
        <w:gridCol w:w="1380"/>
        <w:gridCol w:w="1418"/>
        <w:gridCol w:w="2410"/>
      </w:tblGrid>
      <w:tr w:rsidR="009E1809" w:rsidRPr="002D761A" w14:paraId="1EC36A44" w14:textId="77777777" w:rsidTr="00562909">
        <w:tc>
          <w:tcPr>
            <w:tcW w:w="2535" w:type="dxa"/>
            <w:tcBorders>
              <w:bottom w:val="single" w:sz="4" w:space="0" w:color="auto"/>
            </w:tcBorders>
            <w:shd w:val="clear" w:color="auto" w:fill="D9D9D9"/>
            <w:vAlign w:val="center"/>
          </w:tcPr>
          <w:p w14:paraId="48A29B9B"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4519" w:type="dxa"/>
            <w:tcBorders>
              <w:bottom w:val="single" w:sz="4" w:space="0" w:color="auto"/>
            </w:tcBorders>
            <w:shd w:val="clear" w:color="auto" w:fill="D9D9D9"/>
            <w:vAlign w:val="center"/>
          </w:tcPr>
          <w:p w14:paraId="21386C84"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313" w:type="dxa"/>
            <w:tcBorders>
              <w:bottom w:val="single" w:sz="4" w:space="0" w:color="auto"/>
            </w:tcBorders>
            <w:shd w:val="clear" w:color="auto" w:fill="D9D9D9"/>
            <w:vAlign w:val="center"/>
          </w:tcPr>
          <w:p w14:paraId="0CA7CA50"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380" w:type="dxa"/>
            <w:tcBorders>
              <w:bottom w:val="single" w:sz="4" w:space="0" w:color="auto"/>
            </w:tcBorders>
            <w:shd w:val="clear" w:color="auto" w:fill="D9D9D9"/>
            <w:vAlign w:val="center"/>
          </w:tcPr>
          <w:p w14:paraId="1C09280C"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18" w:type="dxa"/>
            <w:tcBorders>
              <w:bottom w:val="single" w:sz="4" w:space="0" w:color="auto"/>
            </w:tcBorders>
            <w:shd w:val="clear" w:color="auto" w:fill="D9D9D9"/>
            <w:vAlign w:val="center"/>
          </w:tcPr>
          <w:p w14:paraId="265204B1"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338AB3D9"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410" w:type="dxa"/>
            <w:shd w:val="clear" w:color="auto" w:fill="D9D9D9"/>
            <w:vAlign w:val="center"/>
          </w:tcPr>
          <w:p w14:paraId="6B22527D"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9E1809" w:rsidRPr="002D761A" w14:paraId="245C095B" w14:textId="77777777" w:rsidTr="00562909">
        <w:trPr>
          <w:trHeight w:hRule="exact" w:val="510"/>
        </w:trPr>
        <w:tc>
          <w:tcPr>
            <w:tcW w:w="2535" w:type="dxa"/>
            <w:tcBorders>
              <w:top w:val="single" w:sz="4" w:space="0" w:color="auto"/>
              <w:left w:val="single" w:sz="4" w:space="0" w:color="auto"/>
              <w:bottom w:val="single" w:sz="4" w:space="0" w:color="auto"/>
              <w:right w:val="single" w:sz="4" w:space="0" w:color="auto"/>
            </w:tcBorders>
            <w:shd w:val="clear" w:color="auto" w:fill="D9D9D9"/>
            <w:vAlign w:val="center"/>
          </w:tcPr>
          <w:p w14:paraId="49D078E9" w14:textId="77777777" w:rsidR="009E1809" w:rsidRPr="00B96FDC" w:rsidDel="00C03A6C" w:rsidRDefault="00867881" w:rsidP="00DB5651">
            <w:pPr>
              <w:rPr>
                <w:rFonts w:ascii="Trebuchet MS" w:hAnsi="Trebuchet MS" w:cs="Trebuchet MS"/>
                <w:sz w:val="18"/>
                <w:szCs w:val="18"/>
              </w:rPr>
            </w:pPr>
            <w:proofErr w:type="spellStart"/>
            <w:r w:rsidRPr="00B96FDC">
              <w:rPr>
                <w:rFonts w:ascii="Trebuchet MS" w:hAnsi="Trebuchet MS" w:cs="Trebuchet MS"/>
                <w:sz w:val="18"/>
                <w:szCs w:val="18"/>
              </w:rPr>
              <w:t>data_oprindelse</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FFFFFF"/>
            <w:vAlign w:val="bottom"/>
          </w:tcPr>
          <w:p w14:paraId="5DBB640D" w14:textId="77777777" w:rsidR="009E1809" w:rsidRPr="00B96FDC" w:rsidDel="00C03A6C" w:rsidRDefault="009E1809" w:rsidP="00DB5651">
            <w:pPr>
              <w:rPr>
                <w:rFonts w:ascii="Trebuchet MS" w:hAnsi="Trebuchet MS" w:cs="Trebuchet MS"/>
                <w:sz w:val="18"/>
                <w:szCs w:val="18"/>
              </w:rPr>
            </w:pPr>
            <w:r w:rsidRPr="00B96FDC">
              <w:rPr>
                <w:rFonts w:ascii="Trebuchet MS" w:hAnsi="Trebuchet MS" w:cs="Trebuchet MS"/>
                <w:sz w:val="18"/>
                <w:szCs w:val="18"/>
              </w:rPr>
              <w:t>Kildeoplysning. Navn på virksomhed eller. lign. Som har etableret data</w:t>
            </w:r>
          </w:p>
        </w:tc>
        <w:tc>
          <w:tcPr>
            <w:tcW w:w="1313" w:type="dxa"/>
            <w:tcBorders>
              <w:top w:val="single" w:sz="4" w:space="0" w:color="auto"/>
              <w:left w:val="single" w:sz="4" w:space="0" w:color="auto"/>
              <w:bottom w:val="single" w:sz="4" w:space="0" w:color="auto"/>
              <w:right w:val="single" w:sz="4" w:space="0" w:color="auto"/>
            </w:tcBorders>
            <w:shd w:val="clear" w:color="auto" w:fill="FFFFFF"/>
            <w:vAlign w:val="center"/>
          </w:tcPr>
          <w:p w14:paraId="78FA25A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FFFFFF"/>
            <w:vAlign w:val="center"/>
          </w:tcPr>
          <w:p w14:paraId="2F837D3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2668E80" w14:textId="77777777" w:rsidR="009E1809" w:rsidRPr="00B96FDC" w:rsidRDefault="009E1809"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tcPr>
          <w:p w14:paraId="1375AC3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Århus Amt 2006</w:t>
            </w:r>
          </w:p>
        </w:tc>
      </w:tr>
      <w:tr w:rsidR="00601DD7" w:rsidRPr="002D761A" w14:paraId="3EAB3811"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79DF9FF4" w14:textId="77777777" w:rsidR="00601DD7" w:rsidRPr="00B96FDC" w:rsidRDefault="007C7EBE" w:rsidP="00DB5651">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mraade_nr</w:t>
            </w:r>
            <w:proofErr w:type="spellEnd"/>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30840D0" w14:textId="77777777" w:rsidR="00601DD7" w:rsidRPr="00C67B4F" w:rsidRDefault="00601DD7" w:rsidP="00DB5651">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601DD7" w:rsidRPr="002D761A" w14:paraId="1A934A86"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4992A91C" w14:textId="77777777" w:rsidR="00601DD7" w:rsidRPr="00B96FDC" w:rsidDel="00C03A6C" w:rsidRDefault="007C7EBE" w:rsidP="00DB5651">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w:t>
            </w:r>
            <w:proofErr w:type="spellEnd"/>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6E7536" w14:textId="77777777" w:rsidR="00601DD7" w:rsidRPr="00C67B4F" w:rsidRDefault="00601DD7" w:rsidP="00DB5651">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9E1809" w:rsidRPr="002D761A" w14:paraId="39EF7034"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D9D9D9"/>
            <w:vAlign w:val="bottom"/>
          </w:tcPr>
          <w:p w14:paraId="1F9EA91C" w14:textId="77777777" w:rsidR="009E1809" w:rsidRPr="00B96FDC" w:rsidRDefault="00867881" w:rsidP="00DB5651">
            <w:pPr>
              <w:rPr>
                <w:rFonts w:ascii="Trebuchet MS" w:hAnsi="Trebuchet MS" w:cs="Trebuchet MS"/>
                <w:sz w:val="18"/>
                <w:szCs w:val="18"/>
              </w:rPr>
            </w:pPr>
            <w:proofErr w:type="spellStart"/>
            <w:r w:rsidRPr="00B96FDC">
              <w:rPr>
                <w:rFonts w:ascii="Trebuchet MS" w:hAnsi="Trebuchet MS" w:cs="Trebuchet MS"/>
                <w:sz w:val="18"/>
                <w:szCs w:val="18"/>
              </w:rPr>
              <w:t>begrund_afgraensning</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FFFFFF"/>
            <w:vAlign w:val="bottom"/>
          </w:tcPr>
          <w:p w14:paraId="24CA540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Begrundelse for valg af kulturgeografisk afgrænsning</w:t>
            </w:r>
          </w:p>
        </w:tc>
        <w:tc>
          <w:tcPr>
            <w:tcW w:w="1313" w:type="dxa"/>
            <w:tcBorders>
              <w:top w:val="single" w:sz="4" w:space="0" w:color="auto"/>
              <w:left w:val="single" w:sz="4" w:space="0" w:color="auto"/>
              <w:bottom w:val="single" w:sz="4" w:space="0" w:color="auto"/>
              <w:right w:val="single" w:sz="4" w:space="0" w:color="auto"/>
            </w:tcBorders>
            <w:shd w:val="clear" w:color="auto" w:fill="FFFFFF"/>
            <w:vAlign w:val="bottom"/>
          </w:tcPr>
          <w:p w14:paraId="0105E3D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FFFFFF"/>
            <w:vAlign w:val="bottom"/>
          </w:tcPr>
          <w:p w14:paraId="5A016B8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878A31" w14:textId="77777777" w:rsidR="009E1809" w:rsidRPr="00B96FDC" w:rsidRDefault="00042466" w:rsidP="00042466">
            <w:pPr>
              <w:jc w:val="center"/>
              <w:rPr>
                <w:rFonts w:ascii="Trebuchet MS" w:hAnsi="Trebuchet MS" w:cs="Trebuchet MS"/>
                <w:sz w:val="18"/>
                <w:szCs w:val="18"/>
              </w:rPr>
            </w:pPr>
            <w:r>
              <w:rPr>
                <w:rFonts w:ascii="Trebuchet MS" w:hAnsi="Trebuchet MS" w:cs="Trebuchet MS"/>
                <w:sz w:val="18"/>
                <w:szCs w:val="18"/>
              </w:rPr>
              <w:t>O</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bottom"/>
          </w:tcPr>
          <w:p w14:paraId="01CD3ED0" w14:textId="77777777" w:rsidR="009E1809" w:rsidRPr="00B96FDC" w:rsidRDefault="009E1809" w:rsidP="00DB5651">
            <w:pPr>
              <w:rPr>
                <w:rFonts w:ascii="Trebuchet MS" w:hAnsi="Trebuchet MS" w:cs="Trebuchet MS"/>
                <w:sz w:val="18"/>
                <w:szCs w:val="18"/>
              </w:rPr>
            </w:pPr>
            <w:proofErr w:type="spellStart"/>
            <w:proofErr w:type="gramStart"/>
            <w:r w:rsidRPr="00B96FDC">
              <w:rPr>
                <w:rFonts w:ascii="Trebuchet MS" w:hAnsi="Trebuchet MS" w:cs="Trebuchet MS"/>
                <w:sz w:val="18"/>
                <w:szCs w:val="18"/>
              </w:rPr>
              <w:t>Bla…bla</w:t>
            </w:r>
            <w:proofErr w:type="spellEnd"/>
            <w:r w:rsidRPr="00B96FDC">
              <w:rPr>
                <w:rFonts w:ascii="Trebuchet MS" w:hAnsi="Trebuchet MS" w:cs="Trebuchet MS"/>
                <w:sz w:val="18"/>
                <w:szCs w:val="18"/>
              </w:rPr>
              <w:t>….</w:t>
            </w:r>
            <w:proofErr w:type="gramEnd"/>
          </w:p>
        </w:tc>
      </w:tr>
      <w:tr w:rsidR="00DD2FAF" w:rsidRPr="002D761A" w14:paraId="1C836F0C" w14:textId="77777777" w:rsidTr="00562909">
        <w:trPr>
          <w:trHeight w:hRule="exact" w:val="510"/>
        </w:trPr>
        <w:tc>
          <w:tcPr>
            <w:tcW w:w="2535" w:type="dxa"/>
            <w:tcBorders>
              <w:top w:val="single" w:sz="4" w:space="0" w:color="auto"/>
              <w:left w:val="single" w:sz="4" w:space="0" w:color="auto"/>
              <w:bottom w:val="single" w:sz="4" w:space="0" w:color="auto"/>
              <w:right w:val="single" w:sz="4" w:space="0" w:color="auto"/>
            </w:tcBorders>
            <w:shd w:val="clear" w:color="auto" w:fill="97DDBA"/>
            <w:vAlign w:val="center"/>
          </w:tcPr>
          <w:p w14:paraId="31B04F0A" w14:textId="77777777" w:rsidR="00DD2FAF" w:rsidRPr="00B96FDC" w:rsidRDefault="00DD2FAF" w:rsidP="00DB5651">
            <w:pPr>
              <w:rPr>
                <w:rFonts w:ascii="Trebuchet MS" w:hAnsi="Trebuchet MS" w:cs="Trebuchet MS"/>
                <w:sz w:val="18"/>
                <w:szCs w:val="18"/>
              </w:rPr>
            </w:pPr>
            <w:proofErr w:type="spellStart"/>
            <w:r>
              <w:rPr>
                <w:rFonts w:ascii="Trebuchet MS" w:hAnsi="Trebuchet MS" w:cs="Trebuchet MS"/>
                <w:sz w:val="18"/>
                <w:szCs w:val="18"/>
              </w:rPr>
              <w:t>link_</w:t>
            </w:r>
            <w:r w:rsidRPr="00B96FDC">
              <w:rPr>
                <w:rFonts w:ascii="Trebuchet MS" w:hAnsi="Trebuchet MS" w:cs="Trebuchet MS"/>
                <w:sz w:val="18"/>
                <w:szCs w:val="18"/>
              </w:rPr>
              <w:t>litteratur</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center"/>
          </w:tcPr>
          <w:p w14:paraId="53D4FC70" w14:textId="77777777" w:rsidR="00DD2FAF" w:rsidRPr="00B96FDC" w:rsidRDefault="00DD2FAF" w:rsidP="00DB5651">
            <w:pPr>
              <w:rPr>
                <w:rFonts w:ascii="Trebuchet MS" w:hAnsi="Trebuchet MS" w:cs="Trebuchet MS"/>
                <w:sz w:val="18"/>
                <w:szCs w:val="18"/>
              </w:rPr>
            </w:pPr>
            <w:r>
              <w:rPr>
                <w:rFonts w:ascii="Trebuchet MS" w:hAnsi="Trebuchet MS" w:cs="Trebuchet MS"/>
                <w:sz w:val="18"/>
                <w:szCs w:val="18"/>
              </w:rPr>
              <w:t>Link/h</w:t>
            </w:r>
            <w:r w:rsidRPr="00B96FDC">
              <w:rPr>
                <w:rFonts w:ascii="Trebuchet MS" w:hAnsi="Trebuchet MS" w:cs="Trebuchet MS"/>
                <w:sz w:val="18"/>
                <w:szCs w:val="18"/>
              </w:rPr>
              <w:t xml:space="preserve">envisning til litteratur brugt til </w:t>
            </w:r>
            <w:proofErr w:type="gramStart"/>
            <w:r w:rsidRPr="00B96FDC">
              <w:rPr>
                <w:rFonts w:ascii="Trebuchet MS" w:hAnsi="Trebuchet MS" w:cs="Trebuchet MS"/>
                <w:sz w:val="18"/>
                <w:szCs w:val="18"/>
              </w:rPr>
              <w:t>den  kulturgeografiske</w:t>
            </w:r>
            <w:proofErr w:type="gramEnd"/>
            <w:r w:rsidRPr="00B96FDC">
              <w:rPr>
                <w:rFonts w:ascii="Trebuchet MS" w:hAnsi="Trebuchet MS" w:cs="Trebuchet MS"/>
                <w:sz w:val="18"/>
                <w:szCs w:val="18"/>
              </w:rPr>
              <w:t xml:space="preserve"> analyse</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center"/>
          </w:tcPr>
          <w:p w14:paraId="2CE52B4E" w14:textId="77777777" w:rsidR="00DD2FAF" w:rsidRPr="00C67B4F" w:rsidRDefault="00DD2FAF" w:rsidP="00DD2FAF">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center"/>
          </w:tcPr>
          <w:p w14:paraId="6EBB2846" w14:textId="77777777" w:rsidR="00DD2FAF" w:rsidRPr="00C67B4F" w:rsidRDefault="00DD2FAF" w:rsidP="00DD2FAF">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1D04F693"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vAlign w:val="center"/>
          </w:tcPr>
          <w:p w14:paraId="62742384" w14:textId="77777777" w:rsidR="00DD2FAF" w:rsidRPr="00B96FDC" w:rsidRDefault="00A23B6B" w:rsidP="00047A38">
            <w:pPr>
              <w:rPr>
                <w:rFonts w:ascii="Trebuchet MS" w:hAnsi="Trebuchet MS" w:cs="Trebuchet MS"/>
                <w:sz w:val="18"/>
                <w:szCs w:val="18"/>
              </w:rPr>
            </w:pPr>
            <w:hyperlink r:id="rId64" w:history="1">
              <w:r w:rsidR="00DD2FAF" w:rsidRPr="006379D7">
                <w:rPr>
                  <w:rStyle w:val="Hyperlink"/>
                  <w:rFonts w:ascii="Trebuchet MS" w:hAnsi="Trebuchet MS" w:cs="Trebuchet MS"/>
                  <w:sz w:val="18"/>
                  <w:szCs w:val="18"/>
                </w:rPr>
                <w:t>http://www.link.dk/123</w:t>
              </w:r>
            </w:hyperlink>
          </w:p>
        </w:tc>
      </w:tr>
      <w:tr w:rsidR="00DD2FAF" w:rsidRPr="002D761A" w14:paraId="36CF9917"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7947EF01" w14:textId="77777777" w:rsidR="00DD2FAF" w:rsidRPr="00B96FDC" w:rsidRDefault="00DD2FAF" w:rsidP="00DB5651">
            <w:pPr>
              <w:rPr>
                <w:rFonts w:ascii="Trebuchet MS" w:hAnsi="Trebuchet MS" w:cs="Trebuchet MS"/>
                <w:sz w:val="18"/>
                <w:szCs w:val="18"/>
              </w:rPr>
            </w:pPr>
            <w:proofErr w:type="spellStart"/>
            <w:r w:rsidRPr="00B96FDC">
              <w:rPr>
                <w:rFonts w:ascii="Trebuchet MS" w:hAnsi="Trebuchet MS" w:cs="Trebuchet MS"/>
                <w:sz w:val="18"/>
                <w:szCs w:val="18"/>
              </w:rPr>
              <w:t>link_vejledning</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bottom"/>
          </w:tcPr>
          <w:p w14:paraId="57A8FCC9"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 xml:space="preserve">Link til PDF (MIM 2007, side </w:t>
            </w:r>
            <w:proofErr w:type="gramStart"/>
            <w:r w:rsidRPr="00B96FDC">
              <w:rPr>
                <w:rFonts w:ascii="Trebuchet MS" w:hAnsi="Trebuchet MS" w:cs="Trebuchet MS"/>
                <w:sz w:val="18"/>
                <w:szCs w:val="18"/>
              </w:rPr>
              <w:t>154)*</w:t>
            </w:r>
            <w:proofErr w:type="gramEnd"/>
          </w:p>
        </w:tc>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08F69BCA"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bottom"/>
          </w:tcPr>
          <w:p w14:paraId="77C3560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BC7DC27"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tcPr>
          <w:p w14:paraId="5D559204" w14:textId="77777777" w:rsidR="00DD2FAF" w:rsidRDefault="00A23B6B">
            <w:hyperlink r:id="rId65" w:history="1">
              <w:r w:rsidR="00DD2FAF" w:rsidRPr="006379D7">
                <w:rPr>
                  <w:rStyle w:val="Hyperlink"/>
                  <w:rFonts w:ascii="Trebuchet MS" w:hAnsi="Trebuchet MS" w:cs="Trebuchet MS"/>
                  <w:sz w:val="18"/>
                  <w:szCs w:val="18"/>
                </w:rPr>
                <w:t>http://www.link.dk/123</w:t>
              </w:r>
            </w:hyperlink>
          </w:p>
        </w:tc>
      </w:tr>
      <w:tr w:rsidR="00DD2FAF" w:rsidRPr="002D761A" w14:paraId="50D73407"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5530E7F0" w14:textId="77777777" w:rsidR="00DD2FAF" w:rsidRPr="00B96FDC" w:rsidRDefault="00DD2FAF" w:rsidP="00DB5651">
            <w:pPr>
              <w:rPr>
                <w:rFonts w:ascii="Trebuchet MS" w:hAnsi="Trebuchet MS" w:cs="Trebuchet MS"/>
                <w:sz w:val="18"/>
                <w:szCs w:val="18"/>
              </w:rPr>
            </w:pPr>
            <w:proofErr w:type="spellStart"/>
            <w:r w:rsidRPr="00B96FDC">
              <w:rPr>
                <w:rFonts w:ascii="Trebuchet MS" w:hAnsi="Trebuchet MS" w:cs="Trebuchet MS"/>
                <w:sz w:val="18"/>
                <w:szCs w:val="18"/>
              </w:rPr>
              <w:t>link_reg_skema</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bottom"/>
          </w:tcPr>
          <w:p w14:paraId="503EC132"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registreringsskema</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1286814B"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bottom"/>
          </w:tcPr>
          <w:p w14:paraId="4D1AE3D3"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BA2FDBB"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tcPr>
          <w:p w14:paraId="56ECADDF" w14:textId="77777777" w:rsidR="00DD2FAF" w:rsidRDefault="00A23B6B">
            <w:hyperlink r:id="rId66" w:history="1">
              <w:r w:rsidR="00DD2FAF" w:rsidRPr="006379D7">
                <w:rPr>
                  <w:rStyle w:val="Hyperlink"/>
                  <w:rFonts w:ascii="Trebuchet MS" w:hAnsi="Trebuchet MS" w:cs="Trebuchet MS"/>
                  <w:sz w:val="18"/>
                  <w:szCs w:val="18"/>
                </w:rPr>
                <w:t>http://www.link.dk/123</w:t>
              </w:r>
            </w:hyperlink>
          </w:p>
        </w:tc>
      </w:tr>
      <w:tr w:rsidR="00DD2FAF" w:rsidRPr="002D761A" w14:paraId="058F8ED9" w14:textId="77777777" w:rsidTr="00562909">
        <w:trPr>
          <w:trHeight w:hRule="exact" w:val="255"/>
        </w:trPr>
        <w:tc>
          <w:tcPr>
            <w:tcW w:w="2535" w:type="dxa"/>
            <w:tcBorders>
              <w:top w:val="single" w:sz="4" w:space="0" w:color="auto"/>
              <w:left w:val="single" w:sz="4" w:space="0" w:color="auto"/>
              <w:bottom w:val="nil"/>
              <w:right w:val="single" w:sz="4" w:space="0" w:color="auto"/>
            </w:tcBorders>
            <w:shd w:val="clear" w:color="auto" w:fill="97DDBA"/>
            <w:vAlign w:val="bottom"/>
          </w:tcPr>
          <w:p w14:paraId="6AF3DF96" w14:textId="77777777" w:rsidR="00DD2FAF" w:rsidRPr="00B96FDC" w:rsidRDefault="007C7EBE" w:rsidP="00DB5651">
            <w:pPr>
              <w:rPr>
                <w:rFonts w:ascii="Trebuchet MS" w:hAnsi="Trebuchet MS" w:cs="Trebuchet MS"/>
                <w:sz w:val="18"/>
                <w:szCs w:val="18"/>
              </w:rPr>
            </w:pPr>
            <w:proofErr w:type="spellStart"/>
            <w:r>
              <w:rPr>
                <w:rFonts w:ascii="Trebuchet MS" w:hAnsi="Trebuchet MS" w:cs="Trebuchet MS"/>
                <w:sz w:val="18"/>
                <w:szCs w:val="18"/>
              </w:rPr>
              <w:t>k</w:t>
            </w:r>
            <w:r w:rsidR="00DD2FAF" w:rsidRPr="00B96FDC">
              <w:rPr>
                <w:rFonts w:ascii="Trebuchet MS" w:hAnsi="Trebuchet MS" w:cs="Trebuchet MS"/>
                <w:sz w:val="18"/>
                <w:szCs w:val="18"/>
              </w:rPr>
              <w:t>ulturgeo_beskrivelse</w:t>
            </w:r>
            <w:proofErr w:type="spellEnd"/>
          </w:p>
        </w:tc>
        <w:tc>
          <w:tcPr>
            <w:tcW w:w="4519" w:type="dxa"/>
            <w:tcBorders>
              <w:top w:val="single" w:sz="4" w:space="0" w:color="auto"/>
              <w:left w:val="single" w:sz="4" w:space="0" w:color="auto"/>
              <w:bottom w:val="nil"/>
              <w:right w:val="single" w:sz="4" w:space="0" w:color="auto"/>
            </w:tcBorders>
            <w:shd w:val="clear" w:color="auto" w:fill="97DDBA"/>
            <w:vAlign w:val="bottom"/>
          </w:tcPr>
          <w:p w14:paraId="28D55EAD"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prosa beskrivelse af det aktuelle område</w:t>
            </w:r>
          </w:p>
        </w:tc>
        <w:tc>
          <w:tcPr>
            <w:tcW w:w="1313" w:type="dxa"/>
            <w:tcBorders>
              <w:top w:val="single" w:sz="4" w:space="0" w:color="auto"/>
              <w:left w:val="single" w:sz="4" w:space="0" w:color="auto"/>
              <w:bottom w:val="nil"/>
              <w:right w:val="single" w:sz="4" w:space="0" w:color="auto"/>
            </w:tcBorders>
            <w:shd w:val="clear" w:color="auto" w:fill="97DDBA"/>
            <w:vAlign w:val="bottom"/>
          </w:tcPr>
          <w:p w14:paraId="1C9DDCF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nil"/>
              <w:right w:val="single" w:sz="4" w:space="0" w:color="auto"/>
            </w:tcBorders>
            <w:shd w:val="clear" w:color="auto" w:fill="97DDBA"/>
            <w:vAlign w:val="bottom"/>
          </w:tcPr>
          <w:p w14:paraId="6F3248C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97DDBA"/>
            <w:vAlign w:val="bottom"/>
          </w:tcPr>
          <w:p w14:paraId="771E7605"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nil"/>
              <w:right w:val="single" w:sz="4" w:space="0" w:color="auto"/>
            </w:tcBorders>
            <w:shd w:val="clear" w:color="auto" w:fill="97DDBA"/>
          </w:tcPr>
          <w:p w14:paraId="66A29088" w14:textId="77777777" w:rsidR="00DD2FAF" w:rsidRDefault="00A23B6B">
            <w:hyperlink r:id="rId67" w:history="1">
              <w:r w:rsidR="00DD2FAF" w:rsidRPr="006379D7">
                <w:rPr>
                  <w:rStyle w:val="Hyperlink"/>
                  <w:rFonts w:ascii="Trebuchet MS" w:hAnsi="Trebuchet MS" w:cs="Trebuchet MS"/>
                  <w:sz w:val="18"/>
                  <w:szCs w:val="18"/>
                </w:rPr>
                <w:t>http://www.link.dk/123</w:t>
              </w:r>
            </w:hyperlink>
          </w:p>
        </w:tc>
      </w:tr>
      <w:tr w:rsidR="009E1809" w:rsidRPr="002D761A" w14:paraId="6E0035A3"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6F67BB59" w14:textId="77777777" w:rsidR="009E1809" w:rsidRPr="00B96FDC" w:rsidRDefault="007C7EBE" w:rsidP="00DB5651">
            <w:pPr>
              <w:rPr>
                <w:rFonts w:ascii="Trebuchet MS" w:hAnsi="Trebuchet MS" w:cs="Trebuchet MS"/>
                <w:sz w:val="18"/>
                <w:szCs w:val="18"/>
              </w:rPr>
            </w:pPr>
            <w:r>
              <w:rPr>
                <w:rFonts w:ascii="Trebuchet MS" w:hAnsi="Trebuchet MS" w:cs="Trebuchet MS"/>
                <w:sz w:val="18"/>
                <w:szCs w:val="18"/>
              </w:rPr>
              <w:t>l</w:t>
            </w:r>
            <w:r w:rsidR="00867881" w:rsidRPr="00B96FDC">
              <w:rPr>
                <w:rFonts w:ascii="Trebuchet MS" w:hAnsi="Trebuchet MS" w:cs="Trebuchet MS"/>
                <w:sz w:val="18"/>
                <w:szCs w:val="18"/>
              </w:rPr>
              <w:t>ink</w:t>
            </w:r>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8B3F1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9E1809" w:rsidRPr="002D761A" w14:paraId="12C9F7AD" w14:textId="77777777" w:rsidTr="00562909">
        <w:trPr>
          <w:trHeight w:hRule="exact" w:val="255"/>
        </w:trPr>
        <w:tc>
          <w:tcPr>
            <w:tcW w:w="13575" w:type="dxa"/>
            <w:gridSpan w:val="6"/>
            <w:tcBorders>
              <w:top w:val="single" w:sz="4" w:space="0" w:color="auto"/>
              <w:left w:val="nil"/>
              <w:bottom w:val="nil"/>
              <w:right w:val="nil"/>
            </w:tcBorders>
            <w:shd w:val="clear" w:color="auto" w:fill="99CCFF"/>
            <w:vAlign w:val="bottom"/>
          </w:tcPr>
          <w:p w14:paraId="191697CB" w14:textId="77777777" w:rsidR="009E1809" w:rsidRPr="00B96FDC" w:rsidRDefault="009E1809" w:rsidP="00DB5651">
            <w:pPr>
              <w:rPr>
                <w:rFonts w:ascii="Trebuchet MS" w:hAnsi="Trebuchet MS" w:cs="Trebuchet MS"/>
                <w:i/>
                <w:sz w:val="18"/>
                <w:szCs w:val="18"/>
              </w:rPr>
            </w:pPr>
            <w:r w:rsidRPr="00B96FDC">
              <w:rPr>
                <w:rFonts w:ascii="Trebuchet MS" w:hAnsi="Trebuchet MS" w:cs="Trebuchet MS"/>
                <w:i/>
                <w:sz w:val="18"/>
                <w:szCs w:val="18"/>
              </w:rPr>
              <w:t>Felter markeret med blå er temaspecifikke opslagstabeller, der indeholder oversættelser af koder i andre felter.</w:t>
            </w:r>
          </w:p>
        </w:tc>
      </w:tr>
      <w:tr w:rsidR="009E1809" w:rsidRPr="002D761A" w14:paraId="5C530858" w14:textId="77777777" w:rsidTr="00562909">
        <w:trPr>
          <w:trHeight w:hRule="exact" w:val="255"/>
        </w:trPr>
        <w:tc>
          <w:tcPr>
            <w:tcW w:w="13575" w:type="dxa"/>
            <w:gridSpan w:val="6"/>
            <w:tcBorders>
              <w:top w:val="nil"/>
              <w:left w:val="nil"/>
              <w:bottom w:val="nil"/>
              <w:right w:val="nil"/>
            </w:tcBorders>
            <w:shd w:val="clear" w:color="auto" w:fill="97DDBA"/>
            <w:vAlign w:val="bottom"/>
          </w:tcPr>
          <w:p w14:paraId="692F72C6" w14:textId="77777777" w:rsidR="009E1809" w:rsidRPr="00B96FDC" w:rsidRDefault="009E1809" w:rsidP="00DB5651">
            <w:pPr>
              <w:rPr>
                <w:rFonts w:ascii="Trebuchet MS" w:hAnsi="Trebuchet MS" w:cs="Trebuchet MS"/>
                <w:i/>
                <w:sz w:val="18"/>
                <w:szCs w:val="18"/>
              </w:rPr>
            </w:pPr>
            <w:r w:rsidRPr="00B96FDC">
              <w:rPr>
                <w:rFonts w:ascii="Trebuchet MS" w:hAnsi="Trebuchet MS" w:cs="Trebuchet MS"/>
                <w:i/>
                <w:sz w:val="18"/>
                <w:szCs w:val="18"/>
              </w:rPr>
              <w:lastRenderedPageBreak/>
              <w:t>Felter markeret med grøn er standardiserede temaspecifikke felter og opslagstabeller, der indeholder oversættelser af koder i andre felter.</w:t>
            </w:r>
          </w:p>
        </w:tc>
      </w:tr>
    </w:tbl>
    <w:p w14:paraId="7873FFD1" w14:textId="77777777" w:rsidR="009E1809" w:rsidRPr="00B96FDC" w:rsidRDefault="00A52D18" w:rsidP="009E1809">
      <w:pPr>
        <w:pStyle w:val="Overskrift6"/>
      </w:pPr>
      <w:r>
        <w:t>5.13.</w:t>
      </w:r>
      <w:r w:rsidR="009E1809" w:rsidRPr="00B96FDC">
        <w:t xml:space="preserve">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2FB9226F" w14:textId="77777777" w:rsidTr="00DB5651">
        <w:trPr>
          <w:trHeight w:hRule="exact" w:val="255"/>
        </w:trPr>
        <w:tc>
          <w:tcPr>
            <w:tcW w:w="2235" w:type="dxa"/>
            <w:shd w:val="clear" w:color="auto" w:fill="D9D9D9"/>
            <w:vAlign w:val="bottom"/>
          </w:tcPr>
          <w:p w14:paraId="1529EBB1"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04439509"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6F209B7" w14:textId="77777777" w:rsidTr="00DB5651">
        <w:trPr>
          <w:trHeight w:hRule="exact" w:val="255"/>
        </w:trPr>
        <w:tc>
          <w:tcPr>
            <w:tcW w:w="2235" w:type="dxa"/>
            <w:shd w:val="clear" w:color="auto" w:fill="E0E0E0"/>
            <w:vAlign w:val="bottom"/>
          </w:tcPr>
          <w:p w14:paraId="6C6ABD9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55F80559"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Kulturgeografi</w:t>
            </w:r>
            <w:r w:rsidRPr="00B96FDC" w:rsidDel="00DC7C3B">
              <w:rPr>
                <w:rFonts w:ascii="Trebuchet MS" w:hAnsi="Trebuchet MS" w:cs="Trebuchet MS"/>
                <w:sz w:val="18"/>
                <w:szCs w:val="18"/>
              </w:rPr>
              <w:t xml:space="preserve"> </w:t>
            </w:r>
          </w:p>
        </w:tc>
      </w:tr>
      <w:tr w:rsidR="009E1809" w:rsidRPr="002D761A" w14:paraId="29115894" w14:textId="77777777" w:rsidTr="00DB5651">
        <w:trPr>
          <w:trHeight w:hRule="exact" w:val="255"/>
        </w:trPr>
        <w:tc>
          <w:tcPr>
            <w:tcW w:w="2235" w:type="dxa"/>
            <w:shd w:val="clear" w:color="auto" w:fill="E0E0E0"/>
            <w:vAlign w:val="bottom"/>
          </w:tcPr>
          <w:p w14:paraId="2E6B77EA"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6BE41BF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01</w:t>
            </w:r>
          </w:p>
        </w:tc>
      </w:tr>
      <w:tr w:rsidR="009E1809" w:rsidRPr="002D761A" w14:paraId="15827727" w14:textId="77777777" w:rsidTr="00DB5651">
        <w:trPr>
          <w:trHeight w:hRule="exact" w:val="255"/>
        </w:trPr>
        <w:tc>
          <w:tcPr>
            <w:tcW w:w="2235" w:type="dxa"/>
            <w:shd w:val="clear" w:color="auto" w:fill="E0E0E0"/>
            <w:vAlign w:val="bottom"/>
          </w:tcPr>
          <w:p w14:paraId="197FDFB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59B52612"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Kulturgeografien beskriver arealanvendelsen, nu og i et historisk perspektiv.</w:t>
            </w:r>
          </w:p>
        </w:tc>
      </w:tr>
      <w:tr w:rsidR="009E1809" w:rsidRPr="002D761A" w14:paraId="14C0155C" w14:textId="77777777" w:rsidTr="00DB5651">
        <w:trPr>
          <w:trHeight w:hRule="exact" w:val="255"/>
        </w:trPr>
        <w:tc>
          <w:tcPr>
            <w:tcW w:w="2235" w:type="dxa"/>
            <w:shd w:val="clear" w:color="auto" w:fill="E0E0E0"/>
            <w:vAlign w:val="bottom"/>
          </w:tcPr>
          <w:p w14:paraId="4921DB4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32E4F60D"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0E81E708" w14:textId="77777777" w:rsidTr="00DB5651">
        <w:trPr>
          <w:trHeight w:hRule="exact" w:val="510"/>
        </w:trPr>
        <w:tc>
          <w:tcPr>
            <w:tcW w:w="2235" w:type="dxa"/>
            <w:shd w:val="clear" w:color="auto" w:fill="E0E0E0"/>
            <w:vAlign w:val="center"/>
          </w:tcPr>
          <w:p w14:paraId="28002C96" w14:textId="77777777" w:rsidR="009E1809" w:rsidRPr="00B96FDC" w:rsidRDefault="009E1809" w:rsidP="00DB5651">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29BB38E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Den kulturgeografiske analyse er en del af landskabsanalysen, som benyttes til planlægning og administration i det åbne land. (danner grundlag for særlige landskabsområder, udpeget i kommuneplanen).</w:t>
            </w:r>
          </w:p>
        </w:tc>
      </w:tr>
      <w:tr w:rsidR="009E1809" w:rsidRPr="002D761A" w14:paraId="220BC499" w14:textId="77777777" w:rsidTr="00DB5651">
        <w:trPr>
          <w:trHeight w:hRule="exact" w:val="255"/>
        </w:trPr>
        <w:tc>
          <w:tcPr>
            <w:tcW w:w="2235" w:type="dxa"/>
            <w:shd w:val="clear" w:color="auto" w:fill="E0E0E0"/>
            <w:vAlign w:val="bottom"/>
          </w:tcPr>
          <w:p w14:paraId="2888E8D6" w14:textId="77777777" w:rsidR="009E1809" w:rsidRPr="00B96FDC" w:rsidRDefault="009E1809" w:rsidP="00DB5651">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275925CC" w14:textId="77777777" w:rsidR="009E1809" w:rsidRPr="00B96FDC" w:rsidRDefault="009E1809" w:rsidP="00DB5651">
            <w:pPr>
              <w:rPr>
                <w:rFonts w:ascii="Trebuchet MS" w:hAnsi="Trebuchet MS" w:cs="Trebuchet MS"/>
                <w:sz w:val="18"/>
                <w:szCs w:val="18"/>
              </w:rPr>
            </w:pPr>
          </w:p>
        </w:tc>
      </w:tr>
      <w:tr w:rsidR="009E1809" w:rsidRPr="002D761A" w14:paraId="156D9273" w14:textId="77777777" w:rsidTr="00DB5651">
        <w:trPr>
          <w:trHeight w:hRule="exact" w:val="255"/>
        </w:trPr>
        <w:tc>
          <w:tcPr>
            <w:tcW w:w="2235" w:type="dxa"/>
            <w:shd w:val="clear" w:color="auto" w:fill="E0E0E0"/>
            <w:vAlign w:val="bottom"/>
          </w:tcPr>
          <w:p w14:paraId="3881F1FB" w14:textId="77777777" w:rsidR="009E1809" w:rsidRPr="00B96FDC" w:rsidRDefault="006D2EDB" w:rsidP="00DB5651">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6C2D0033" w14:textId="77777777" w:rsidR="009E1809" w:rsidRPr="00B96FDC" w:rsidRDefault="009E1809" w:rsidP="00DB565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 xml:space="preserve">Landskabsanalyse, </w:t>
            </w:r>
            <w:proofErr w:type="gramStart"/>
            <w:r w:rsidRPr="00B96FDC">
              <w:rPr>
                <w:rFonts w:ascii="Trebuchet MS" w:hAnsi="Trebuchet MS" w:cs="Trebuchet MS"/>
                <w:sz w:val="18"/>
                <w:szCs w:val="18"/>
              </w:rPr>
              <w:t>Kulturgeografi,  bevoksning</w:t>
            </w:r>
            <w:proofErr w:type="gramEnd"/>
            <w:r w:rsidRPr="00B96FDC">
              <w:rPr>
                <w:rFonts w:ascii="Trebuchet MS" w:hAnsi="Trebuchet MS" w:cs="Trebuchet MS"/>
                <w:sz w:val="18"/>
                <w:szCs w:val="18"/>
              </w:rPr>
              <w:t xml:space="preserve">, dyrkningsform, bebyggelsesstrukturer, kulturhistorie, tekniske anlæg </w:t>
            </w:r>
          </w:p>
        </w:tc>
      </w:tr>
      <w:tr w:rsidR="009E1809" w:rsidRPr="002D761A" w14:paraId="3DAE83AB" w14:textId="77777777" w:rsidTr="00DB5651">
        <w:trPr>
          <w:trHeight w:hRule="exact" w:val="255"/>
        </w:trPr>
        <w:tc>
          <w:tcPr>
            <w:tcW w:w="2235" w:type="dxa"/>
            <w:shd w:val="clear" w:color="auto" w:fill="E0E0E0"/>
            <w:vAlign w:val="bottom"/>
          </w:tcPr>
          <w:p w14:paraId="27980B3D"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0EF3E54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6B262BCC" w14:textId="77777777" w:rsidTr="00DB5651">
        <w:trPr>
          <w:trHeight w:hRule="exact" w:val="255"/>
        </w:trPr>
        <w:tc>
          <w:tcPr>
            <w:tcW w:w="2235" w:type="dxa"/>
            <w:shd w:val="clear" w:color="auto" w:fill="E0E0E0"/>
            <w:vAlign w:val="bottom"/>
          </w:tcPr>
          <w:p w14:paraId="6AFE1288"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019DC53"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6FEA1DFB" w14:textId="77777777" w:rsidTr="00DB5651">
        <w:trPr>
          <w:trHeight w:hRule="exact" w:val="255"/>
        </w:trPr>
        <w:tc>
          <w:tcPr>
            <w:tcW w:w="2235" w:type="dxa"/>
            <w:shd w:val="clear" w:color="auto" w:fill="E0E0E0"/>
            <w:vAlign w:val="bottom"/>
          </w:tcPr>
          <w:p w14:paraId="326B3489" w14:textId="77777777" w:rsidR="000C68CF" w:rsidRPr="00E6255A" w:rsidRDefault="0089156A" w:rsidP="00DB5651">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5CB362C" w14:textId="64AADCF8" w:rsidR="000C68CF" w:rsidRPr="00E6255A" w:rsidRDefault="00D8362B" w:rsidP="00DB5651">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59B2EDF3" w14:textId="3C7D06F5" w:rsidR="009E1809" w:rsidRPr="00B96FDC" w:rsidRDefault="00A52D18" w:rsidP="009E1809">
      <w:pPr>
        <w:pStyle w:val="Overskrift6"/>
      </w:pPr>
      <w:r>
        <w:t>5.13.</w:t>
      </w:r>
      <w:r w:rsidR="009E1809" w:rsidRPr="00B96FDC">
        <w:t>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8"/>
        <w:gridCol w:w="10564"/>
      </w:tblGrid>
      <w:tr w:rsidR="009E1809" w:rsidRPr="002D761A" w14:paraId="27E144DE" w14:textId="77777777" w:rsidTr="002E4F8E">
        <w:trPr>
          <w:trHeight w:hRule="exact" w:val="255"/>
        </w:trPr>
        <w:tc>
          <w:tcPr>
            <w:tcW w:w="3088" w:type="dxa"/>
            <w:shd w:val="clear" w:color="auto" w:fill="D9D9D9"/>
            <w:vAlign w:val="bottom"/>
          </w:tcPr>
          <w:p w14:paraId="405F78EA"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Emne</w:t>
            </w:r>
          </w:p>
        </w:tc>
        <w:tc>
          <w:tcPr>
            <w:tcW w:w="10564" w:type="dxa"/>
            <w:shd w:val="clear" w:color="auto" w:fill="D9D9D9"/>
            <w:vAlign w:val="bottom"/>
          </w:tcPr>
          <w:p w14:paraId="29AE8998"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529E2811" w14:textId="77777777" w:rsidTr="002E4F8E">
        <w:trPr>
          <w:trHeight w:hRule="exact" w:val="510"/>
        </w:trPr>
        <w:tc>
          <w:tcPr>
            <w:tcW w:w="3088" w:type="dxa"/>
            <w:shd w:val="clear" w:color="auto" w:fill="E0E0E0"/>
            <w:vAlign w:val="center"/>
          </w:tcPr>
          <w:p w14:paraId="081BB86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Registreringsinstruks</w:t>
            </w:r>
          </w:p>
        </w:tc>
        <w:tc>
          <w:tcPr>
            <w:tcW w:w="10564" w:type="dxa"/>
            <w:shd w:val="clear" w:color="auto" w:fill="FFFFFF"/>
            <w:vAlign w:val="bottom"/>
          </w:tcPr>
          <w:p w14:paraId="2A7E841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30A4AB4A" w14:textId="77777777" w:rsidTr="002E4F8E">
        <w:trPr>
          <w:trHeight w:hRule="exact" w:val="255"/>
        </w:trPr>
        <w:tc>
          <w:tcPr>
            <w:tcW w:w="3088" w:type="dxa"/>
            <w:shd w:val="clear" w:color="auto" w:fill="E0E0E0"/>
            <w:vAlign w:val="bottom"/>
          </w:tcPr>
          <w:p w14:paraId="1873F97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Klassificering/opdeling</w:t>
            </w:r>
          </w:p>
        </w:tc>
        <w:tc>
          <w:tcPr>
            <w:tcW w:w="10564" w:type="dxa"/>
            <w:shd w:val="clear" w:color="auto" w:fill="FFFFFF"/>
            <w:vAlign w:val="bottom"/>
          </w:tcPr>
          <w:p w14:paraId="3436AD5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Opdele efter metoden der er benyttet i landskabsanalysen.</w:t>
            </w:r>
          </w:p>
        </w:tc>
      </w:tr>
      <w:tr w:rsidR="009E1809" w:rsidRPr="002D761A" w14:paraId="33503B65" w14:textId="77777777" w:rsidTr="002E4F8E">
        <w:trPr>
          <w:trHeight w:hRule="exact" w:val="255"/>
        </w:trPr>
        <w:tc>
          <w:tcPr>
            <w:tcW w:w="3088" w:type="dxa"/>
            <w:shd w:val="clear" w:color="auto" w:fill="E0E0E0"/>
            <w:vAlign w:val="bottom"/>
          </w:tcPr>
          <w:p w14:paraId="384BF0B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10564" w:type="dxa"/>
            <w:shd w:val="clear" w:color="auto" w:fill="FFFFFF"/>
            <w:vAlign w:val="bottom"/>
          </w:tcPr>
          <w:p w14:paraId="545DF36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6AB02C01" w14:textId="77777777" w:rsidTr="002E4F8E">
        <w:trPr>
          <w:trHeight w:hRule="exact" w:val="255"/>
        </w:trPr>
        <w:tc>
          <w:tcPr>
            <w:tcW w:w="3088" w:type="dxa"/>
            <w:shd w:val="clear" w:color="auto" w:fill="E0E0E0"/>
            <w:vAlign w:val="bottom"/>
          </w:tcPr>
          <w:p w14:paraId="28035E45"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Entydige objekter</w:t>
            </w:r>
          </w:p>
        </w:tc>
        <w:tc>
          <w:tcPr>
            <w:tcW w:w="10564" w:type="dxa"/>
            <w:shd w:val="clear" w:color="auto" w:fill="FFFFFF"/>
            <w:vAlign w:val="bottom"/>
          </w:tcPr>
          <w:p w14:paraId="244448F9" w14:textId="77777777" w:rsidR="009E1809" w:rsidRPr="00B96FDC" w:rsidRDefault="009E1809" w:rsidP="00DB5651">
            <w:pPr>
              <w:rPr>
                <w:rFonts w:ascii="Trebuchet MS" w:hAnsi="Trebuchet MS" w:cs="Trebuchet MS"/>
                <w:sz w:val="18"/>
                <w:szCs w:val="18"/>
              </w:rPr>
            </w:pPr>
          </w:p>
        </w:tc>
      </w:tr>
      <w:tr w:rsidR="009E1809" w:rsidRPr="002D761A" w14:paraId="7B3A1F78" w14:textId="77777777" w:rsidTr="002E4F8E">
        <w:trPr>
          <w:trHeight w:hRule="exact" w:val="510"/>
        </w:trPr>
        <w:tc>
          <w:tcPr>
            <w:tcW w:w="3088" w:type="dxa"/>
            <w:shd w:val="clear" w:color="auto" w:fill="E0E0E0"/>
            <w:vAlign w:val="bottom"/>
          </w:tcPr>
          <w:p w14:paraId="0395215F"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10564" w:type="dxa"/>
            <w:shd w:val="clear" w:color="auto" w:fill="FFFFFF"/>
            <w:vAlign w:val="center"/>
          </w:tcPr>
          <w:p w14:paraId="0B2DE86C"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7CF942D0" w14:textId="77777777" w:rsidTr="002E4F8E">
        <w:trPr>
          <w:trHeight w:hRule="exact" w:val="510"/>
        </w:trPr>
        <w:tc>
          <w:tcPr>
            <w:tcW w:w="3088" w:type="dxa"/>
            <w:shd w:val="clear" w:color="auto" w:fill="E0E0E0"/>
            <w:vAlign w:val="bottom"/>
          </w:tcPr>
          <w:p w14:paraId="7FD62D2F"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10564" w:type="dxa"/>
            <w:shd w:val="clear" w:color="auto" w:fill="FFFFFF"/>
            <w:vAlign w:val="center"/>
          </w:tcPr>
          <w:p w14:paraId="5690682C"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Ingen</w:t>
            </w:r>
          </w:p>
        </w:tc>
      </w:tr>
    </w:tbl>
    <w:p w14:paraId="018515CF" w14:textId="77777777" w:rsidR="002E4F8E" w:rsidRPr="00C67B4F" w:rsidRDefault="002E4F8E" w:rsidP="002E4F8E">
      <w:pPr>
        <w:pStyle w:val="Overskrift6"/>
        <w:rPr>
          <w:color w:val="808080"/>
        </w:rPr>
      </w:pPr>
      <w:r w:rsidRPr="00C67B4F">
        <w:rPr>
          <w:color w:val="808080"/>
        </w:rPr>
        <w:t>5.13.2.3 Kodelister</w:t>
      </w:r>
    </w:p>
    <w:p w14:paraId="69A25D6B" w14:textId="77777777" w:rsidR="002E4F8E" w:rsidRPr="00C67B4F" w:rsidRDefault="002E4F8E" w:rsidP="002E4F8E">
      <w:pPr>
        <w:autoSpaceDE w:val="0"/>
        <w:autoSpaceDN w:val="0"/>
        <w:adjustRightInd w:val="0"/>
        <w:rPr>
          <w:rFonts w:ascii="Trebuchet MS" w:hAnsi="Trebuchet MS" w:cs="Trebuchet MS"/>
          <w:color w:val="808080"/>
          <w:sz w:val="18"/>
          <w:szCs w:val="18"/>
        </w:rPr>
      </w:pPr>
      <w:r w:rsidRPr="00C67B4F">
        <w:rPr>
          <w:rFonts w:ascii="Trebuchet MS" w:hAnsi="Trebuchet MS" w:cs="Trebuchet MS"/>
          <w:color w:val="808080"/>
          <w:sz w:val="18"/>
          <w:szCs w:val="18"/>
        </w:rPr>
        <w:t>Kodelisterne fungerer som oversættelser mellem anvendte kodeværdier og de matchende forklarende tekster.</w:t>
      </w:r>
    </w:p>
    <w:p w14:paraId="755568B3" w14:textId="77777777" w:rsidR="002E4F8E" w:rsidRPr="00C67B4F" w:rsidRDefault="002E4F8E" w:rsidP="002E4F8E">
      <w:pPr>
        <w:pStyle w:val="Overskrift7"/>
        <w:rPr>
          <w:b/>
          <w:color w:val="808080"/>
        </w:rPr>
      </w:pPr>
      <w:r w:rsidRPr="00C67B4F">
        <w:rPr>
          <w:b/>
          <w:color w:val="808080"/>
        </w:rPr>
        <w:t>5.13.2.3.1   6201 Område</w:t>
      </w:r>
      <w:r w:rsidRPr="00C67B4F">
        <w:rPr>
          <w:rStyle w:val="TypografiOverskrift4BrugerdefineretfarveRGB0Tegn"/>
          <w:color w:val="808080"/>
        </w:rPr>
        <w:t xml:space="preserve"> </w:t>
      </w:r>
      <w:r w:rsidRPr="00C67B4F">
        <w:rPr>
          <w:b/>
          <w:color w:val="808080"/>
        </w:rPr>
        <w:t>(</w:t>
      </w:r>
      <w:r w:rsidRPr="00C67B4F">
        <w:rPr>
          <w:color w:val="808080"/>
        </w:rPr>
        <w:t>d_6201_omraade</w:t>
      </w:r>
      <w:r w:rsidRPr="00C67B4F">
        <w:rPr>
          <w:b/>
          <w:color w:val="808080"/>
        </w:rPr>
        <w:t>)</w:t>
      </w:r>
      <w:r w:rsidR="00601DD7" w:rsidRPr="00C67B4F">
        <w:rPr>
          <w:color w:val="808080"/>
        </w:rPr>
        <w:t xml:space="preserve"> </w:t>
      </w:r>
      <w:r w:rsidR="00601DD7" w:rsidRPr="00C67B4F">
        <w:rPr>
          <w:b/>
          <w:color w:val="808080"/>
        </w:rPr>
        <w:t>Udgået</w:t>
      </w:r>
    </w:p>
    <w:p w14:paraId="46E00336" w14:textId="77777777" w:rsidR="009E1809" w:rsidRPr="001C410C" w:rsidRDefault="00CA1B3D" w:rsidP="009E1809">
      <w:pPr>
        <w:pStyle w:val="Overskrift2"/>
        <w:rPr>
          <w:kern w:val="32"/>
        </w:rPr>
      </w:pPr>
      <w:r w:rsidRPr="00C67B4F">
        <w:rPr>
          <w:color w:val="808080"/>
          <w:kern w:val="32"/>
        </w:rPr>
        <w:br w:type="page"/>
      </w:r>
      <w:bookmarkStart w:id="499" w:name="_Toc63351529"/>
      <w:r w:rsidR="00A52D18" w:rsidRPr="001C410C">
        <w:rPr>
          <w:kern w:val="32"/>
        </w:rPr>
        <w:lastRenderedPageBreak/>
        <w:t>5.13.</w:t>
      </w:r>
      <w:r w:rsidR="009E1809" w:rsidRPr="001C410C">
        <w:rPr>
          <w:kern w:val="32"/>
        </w:rPr>
        <w:t xml:space="preserve">3 </w:t>
      </w:r>
      <w:proofErr w:type="spellStart"/>
      <w:r w:rsidR="009E1809" w:rsidRPr="001C410C">
        <w:rPr>
          <w:kern w:val="32"/>
        </w:rPr>
        <w:t>Landskabkarakteromr</w:t>
      </w:r>
      <w:r w:rsidR="0047262B" w:rsidRPr="004D056C">
        <w:rPr>
          <w:kern w:val="32"/>
        </w:rPr>
        <w:t>å</w:t>
      </w:r>
      <w:r w:rsidR="009E1809" w:rsidRPr="001C410C">
        <w:rPr>
          <w:kern w:val="32"/>
        </w:rPr>
        <w:t>der</w:t>
      </w:r>
      <w:proofErr w:type="spellEnd"/>
      <w:r w:rsidR="009E1809" w:rsidRPr="001C410C">
        <w:rPr>
          <w:kern w:val="32"/>
        </w:rPr>
        <w:t xml:space="preserve"> (6</w:t>
      </w:r>
      <w:r w:rsidR="00A52D18" w:rsidRPr="001C410C">
        <w:rPr>
          <w:kern w:val="32"/>
        </w:rPr>
        <w:t>2</w:t>
      </w:r>
      <w:r w:rsidR="009E1809" w:rsidRPr="001C410C">
        <w:rPr>
          <w:kern w:val="32"/>
        </w:rPr>
        <w:t>02)</w:t>
      </w:r>
      <w:bookmarkEnd w:id="49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8"/>
        <w:gridCol w:w="4948"/>
        <w:gridCol w:w="1134"/>
        <w:gridCol w:w="48"/>
        <w:gridCol w:w="1369"/>
        <w:gridCol w:w="1418"/>
        <w:gridCol w:w="2551"/>
      </w:tblGrid>
      <w:tr w:rsidR="009E1809" w:rsidRPr="002D761A" w14:paraId="3B5BCD48" w14:textId="77777777" w:rsidTr="004A5C64">
        <w:tc>
          <w:tcPr>
            <w:tcW w:w="2248" w:type="dxa"/>
            <w:tcBorders>
              <w:bottom w:val="single" w:sz="4" w:space="0" w:color="auto"/>
            </w:tcBorders>
            <w:shd w:val="clear" w:color="auto" w:fill="D9D9D9"/>
            <w:vAlign w:val="center"/>
          </w:tcPr>
          <w:p w14:paraId="1AE7FEA5"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4948" w:type="dxa"/>
            <w:tcBorders>
              <w:bottom w:val="single" w:sz="4" w:space="0" w:color="auto"/>
            </w:tcBorders>
            <w:shd w:val="clear" w:color="auto" w:fill="D9D9D9"/>
            <w:vAlign w:val="center"/>
          </w:tcPr>
          <w:p w14:paraId="5120B31E"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134" w:type="dxa"/>
            <w:tcBorders>
              <w:bottom w:val="single" w:sz="4" w:space="0" w:color="auto"/>
            </w:tcBorders>
            <w:shd w:val="clear" w:color="auto" w:fill="D9D9D9"/>
            <w:vAlign w:val="center"/>
          </w:tcPr>
          <w:p w14:paraId="6E84620F"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417" w:type="dxa"/>
            <w:gridSpan w:val="2"/>
            <w:tcBorders>
              <w:bottom w:val="single" w:sz="4" w:space="0" w:color="auto"/>
            </w:tcBorders>
            <w:shd w:val="clear" w:color="auto" w:fill="D9D9D9"/>
            <w:vAlign w:val="center"/>
          </w:tcPr>
          <w:p w14:paraId="67B2C352"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18" w:type="dxa"/>
            <w:tcBorders>
              <w:bottom w:val="single" w:sz="4" w:space="0" w:color="auto"/>
            </w:tcBorders>
            <w:shd w:val="clear" w:color="auto" w:fill="D9D9D9"/>
            <w:vAlign w:val="center"/>
          </w:tcPr>
          <w:p w14:paraId="4FFC13F4"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14965873"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551" w:type="dxa"/>
            <w:tcBorders>
              <w:bottom w:val="single" w:sz="4" w:space="0" w:color="auto"/>
            </w:tcBorders>
            <w:shd w:val="clear" w:color="auto" w:fill="D9D9D9"/>
            <w:vAlign w:val="center"/>
          </w:tcPr>
          <w:p w14:paraId="66CC0153"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601DD7" w:rsidRPr="002D761A" w14:paraId="3A1C062D"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4BDF0DDC" w14:textId="77777777" w:rsidR="00601DD7" w:rsidRPr="00B96FDC" w:rsidRDefault="00601DD7" w:rsidP="000B4D76">
            <w:pPr>
              <w:rPr>
                <w:rFonts w:ascii="Trebuchet MS" w:hAnsi="Trebuchet MS" w:cs="Trebuchet MS"/>
                <w:sz w:val="18"/>
                <w:szCs w:val="18"/>
              </w:rPr>
            </w:pPr>
            <w:proofErr w:type="spellStart"/>
            <w:r w:rsidRPr="00B96FDC">
              <w:rPr>
                <w:rFonts w:ascii="Trebuchet MS" w:hAnsi="Trebuchet MS" w:cs="Trebuchet MS"/>
                <w:sz w:val="18"/>
                <w:szCs w:val="18"/>
              </w:rPr>
              <w:t>omraade_nr</w:t>
            </w:r>
            <w:proofErr w:type="spellEnd"/>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7238E6F" w14:textId="77777777" w:rsidR="00601DD7" w:rsidRPr="00C67B4F" w:rsidRDefault="00601DD7" w:rsidP="000B4D76">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601DD7" w:rsidRPr="002D761A" w14:paraId="47D645FA"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6025BB9F" w14:textId="77777777" w:rsidR="00601DD7" w:rsidRPr="00B96FDC" w:rsidRDefault="006E560C" w:rsidP="000B4D76">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w:t>
            </w:r>
            <w:proofErr w:type="spellEnd"/>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229BA359" w14:textId="77777777" w:rsidR="00601DD7" w:rsidRPr="00C67B4F" w:rsidRDefault="00601DD7" w:rsidP="000B4D76">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9E1809" w:rsidRPr="002D761A" w14:paraId="6EF243FA"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02476DF4"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dato_besigtig</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0951CCD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Data for besigtigelse</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22CD5A3" w14:textId="77777777" w:rsidR="009E1809" w:rsidRPr="00B96FDC" w:rsidRDefault="009E1809" w:rsidP="000B4D76">
            <w:pPr>
              <w:rPr>
                <w:rFonts w:ascii="Trebuchet MS" w:hAnsi="Trebuchet MS" w:cs="Trebuchet MS"/>
                <w:sz w:val="18"/>
                <w:szCs w:val="18"/>
              </w:rPr>
            </w:pPr>
            <w:proofErr w:type="gramStart"/>
            <w:r w:rsidRPr="00B96FDC">
              <w:rPr>
                <w:rFonts w:ascii="Trebuchet MS" w:hAnsi="Trebuchet MS" w:cs="Trebuchet MS"/>
                <w:sz w:val="18"/>
                <w:szCs w:val="18"/>
              </w:rPr>
              <w:t>ISO dato</w:t>
            </w:r>
            <w:proofErr w:type="gramEnd"/>
          </w:p>
        </w:tc>
        <w:tc>
          <w:tcPr>
            <w:tcW w:w="1369" w:type="dxa"/>
            <w:tcBorders>
              <w:top w:val="single" w:sz="4" w:space="0" w:color="auto"/>
              <w:left w:val="single" w:sz="4" w:space="0" w:color="auto"/>
              <w:bottom w:val="nil"/>
              <w:right w:val="single" w:sz="4" w:space="0" w:color="auto"/>
            </w:tcBorders>
            <w:shd w:val="clear" w:color="auto" w:fill="FFFFFF"/>
            <w:vAlign w:val="bottom"/>
          </w:tcPr>
          <w:p w14:paraId="2D0CA42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2006-12-31</w:t>
            </w:r>
          </w:p>
          <w:p w14:paraId="59021D8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132E24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58206C9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2010-10-12</w:t>
            </w:r>
          </w:p>
        </w:tc>
      </w:tr>
      <w:tr w:rsidR="009E1809" w:rsidRPr="002D761A" w14:paraId="16E131A5"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F26C255"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navn_besigtig</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6CFA221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Initialer/navne på sagsbehandlere der har besigtiget området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52FB168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059B7BF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8EFFE3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9F92A8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Hans Hansen, Bo </w:t>
            </w:r>
            <w:proofErr w:type="spellStart"/>
            <w:r w:rsidRPr="00B96FDC">
              <w:rPr>
                <w:rFonts w:ascii="Trebuchet MS" w:hAnsi="Trebuchet MS" w:cs="Trebuchet MS"/>
                <w:sz w:val="18"/>
                <w:szCs w:val="18"/>
              </w:rPr>
              <w:t>Bosen</w:t>
            </w:r>
            <w:proofErr w:type="spellEnd"/>
          </w:p>
        </w:tc>
      </w:tr>
      <w:tr w:rsidR="009E1809" w:rsidRPr="002D761A" w14:paraId="3948F709"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83A4E0C"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rev_dato</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4FD10AA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Senest revideret den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192C93E" w14:textId="77777777" w:rsidR="009E1809" w:rsidRPr="00B96FDC" w:rsidRDefault="009E1809" w:rsidP="000B4D76">
            <w:pPr>
              <w:rPr>
                <w:rFonts w:ascii="Trebuchet MS" w:hAnsi="Trebuchet MS" w:cs="Trebuchet MS"/>
                <w:sz w:val="18"/>
                <w:szCs w:val="18"/>
              </w:rPr>
            </w:pPr>
            <w:proofErr w:type="gramStart"/>
            <w:r w:rsidRPr="00B96FDC">
              <w:rPr>
                <w:rFonts w:ascii="Trebuchet MS" w:hAnsi="Trebuchet MS" w:cs="Trebuchet MS"/>
                <w:sz w:val="18"/>
                <w:szCs w:val="18"/>
              </w:rPr>
              <w:t>ISO dato</w:t>
            </w:r>
            <w:proofErr w:type="gramEnd"/>
          </w:p>
        </w:tc>
        <w:tc>
          <w:tcPr>
            <w:tcW w:w="1369" w:type="dxa"/>
            <w:tcBorders>
              <w:top w:val="single" w:sz="4" w:space="0" w:color="auto"/>
              <w:left w:val="single" w:sz="4" w:space="0" w:color="auto"/>
              <w:bottom w:val="nil"/>
              <w:right w:val="single" w:sz="4" w:space="0" w:color="auto"/>
            </w:tcBorders>
            <w:shd w:val="clear" w:color="auto" w:fill="FFFFFF"/>
            <w:vAlign w:val="bottom"/>
          </w:tcPr>
          <w:p w14:paraId="173F0CD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2006-12-31</w:t>
            </w:r>
          </w:p>
          <w:p w14:paraId="68DB77B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68D178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2DCD552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2011-07-14</w:t>
            </w:r>
          </w:p>
        </w:tc>
      </w:tr>
      <w:tr w:rsidR="009E1809" w:rsidRPr="002D761A" w14:paraId="34009EEA" w14:textId="77777777" w:rsidTr="004A5C64">
        <w:trPr>
          <w:trHeight w:hRule="exact" w:val="1701"/>
        </w:trPr>
        <w:tc>
          <w:tcPr>
            <w:tcW w:w="2248" w:type="dxa"/>
            <w:tcBorders>
              <w:top w:val="single" w:sz="4" w:space="0" w:color="auto"/>
              <w:left w:val="single" w:sz="4" w:space="0" w:color="auto"/>
              <w:bottom w:val="nil"/>
              <w:right w:val="single" w:sz="4" w:space="0" w:color="auto"/>
            </w:tcBorders>
            <w:shd w:val="clear" w:color="auto" w:fill="D9D9D9"/>
            <w:vAlign w:val="center"/>
          </w:tcPr>
          <w:p w14:paraId="3F39F8C0" w14:textId="77777777" w:rsidR="009E1809" w:rsidRPr="0075001B" w:rsidRDefault="006E560C" w:rsidP="000B4D76">
            <w:pPr>
              <w:rPr>
                <w:rFonts w:ascii="Trebuchet MS" w:hAnsi="Trebuchet MS" w:cs="Trebuchet MS"/>
                <w:sz w:val="18"/>
                <w:szCs w:val="18"/>
              </w:rPr>
            </w:pPr>
            <w:r w:rsidRPr="0075001B">
              <w:rPr>
                <w:rFonts w:ascii="Trebuchet MS" w:hAnsi="Trebuchet MS" w:cs="Trebuchet MS"/>
                <w:sz w:val="18"/>
                <w:szCs w:val="18"/>
              </w:rPr>
              <w:t>l</w:t>
            </w:r>
            <w:r w:rsidR="00867881" w:rsidRPr="0075001B">
              <w:rPr>
                <w:rFonts w:ascii="Trebuchet MS" w:hAnsi="Trebuchet MS" w:cs="Trebuchet MS"/>
                <w:sz w:val="18"/>
                <w:szCs w:val="18"/>
              </w:rPr>
              <w:t>andskabskarakter</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2E08A77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landskabskarakteren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1D0DE95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9BD3EF1" w14:textId="77777777" w:rsidR="009E1809" w:rsidRPr="00B96FDC" w:rsidRDefault="009E1809" w:rsidP="00047A38">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C246DF5" w14:textId="77777777" w:rsidR="009E1809" w:rsidRPr="00B96FDC" w:rsidRDefault="00AD5096" w:rsidP="00047A38">
            <w:pPr>
              <w:jc w:val="center"/>
              <w:rPr>
                <w:rFonts w:ascii="Trebuchet MS" w:hAnsi="Trebuchet MS" w:cs="Trebuchet MS"/>
                <w:sz w:val="18"/>
                <w:szCs w:val="18"/>
              </w:rPr>
            </w:pPr>
            <w:r>
              <w:rPr>
                <w:rFonts w:ascii="Trebuchet MS" w:hAnsi="Trebuchet MS" w:cs="Trebuchet MS"/>
                <w:sz w:val="18"/>
                <w:szCs w:val="18"/>
              </w:rPr>
              <w:t>O</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0C9B11A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Markant afgrænset ådal med skovklædte skrænter, hovedsageligt nåletræ, og søer i bunden med større ubebyggede skovområder samt by og spredt sommerhusbebyggelse på dalside</w:t>
            </w:r>
          </w:p>
        </w:tc>
      </w:tr>
      <w:tr w:rsidR="009E1809" w:rsidRPr="002D761A" w14:paraId="3DD06492"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16DD44C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tidsdybde_kode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41A49B5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Kode for </w:t>
            </w: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2E7A3D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B85E73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B032C74"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13CD15F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2FDA3911"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7EAF0595" w14:textId="1C08A858" w:rsidR="009E1809" w:rsidRPr="00B96FDC" w:rsidRDefault="00B21269" w:rsidP="000B4D76">
            <w:pPr>
              <w:rPr>
                <w:rFonts w:ascii="Trebuchet MS" w:hAnsi="Trebuchet MS" w:cs="Trebuchet MS"/>
                <w:sz w:val="18"/>
                <w:szCs w:val="18"/>
              </w:rPr>
            </w:pPr>
            <w:r w:rsidRPr="005C32B0">
              <w:rPr>
                <w:rFonts w:ascii="Trebuchet MS" w:hAnsi="Trebuchet MS" w:cs="Trebuchet MS"/>
                <w:color w:val="4F81BD"/>
                <w:sz w:val="18"/>
                <w:szCs w:val="18"/>
              </w:rPr>
              <w:t>t</w:t>
            </w:r>
            <w:r w:rsidR="00867881" w:rsidRPr="00B96FDC">
              <w:rPr>
                <w:rFonts w:ascii="Trebuchet MS" w:hAnsi="Trebuchet MS" w:cs="Trebuchet MS"/>
                <w:sz w:val="18"/>
                <w:szCs w:val="18"/>
              </w:rPr>
              <w:t>idsdybde</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1B762F73"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20070E1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49B474D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AF3A9A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60BF8EE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&gt; 200 år</w:t>
            </w:r>
          </w:p>
        </w:tc>
      </w:tr>
      <w:tr w:rsidR="009E1809" w:rsidRPr="002D761A" w14:paraId="7F2FD60E"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61CC1265"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tidsdybde_beskr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FFFFFF"/>
            <w:vAlign w:val="bottom"/>
          </w:tcPr>
          <w:p w14:paraId="6CEAA8F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Beskrivelse af </w:t>
            </w: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62259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2D48DB5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F143987"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25EFE4F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Snabegård Plantage tilplantning startet i 1811</w:t>
            </w:r>
          </w:p>
        </w:tc>
      </w:tr>
      <w:tr w:rsidR="009E1809" w:rsidRPr="002D761A" w14:paraId="3EDE04D7"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6933E0BA"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intakthed_kode</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0641335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landskabskarakterens intakthed i f.t. den kulturhistoriske oprindelse</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E5B3613" w14:textId="77777777" w:rsidR="009E1809" w:rsidRPr="00B96FDC" w:rsidRDefault="009E1809" w:rsidP="000B4D76">
            <w:pPr>
              <w:rPr>
                <w:rFonts w:ascii="Trebuchet MS" w:hAnsi="Trebuchet MS" w:cs="Trebuchet MS"/>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5C36237C" w14:textId="77777777" w:rsidR="009E1809" w:rsidRPr="00B96FDC" w:rsidRDefault="009E1809" w:rsidP="000B4D7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3FC28CF" w14:textId="77777777" w:rsidR="009E1809" w:rsidRPr="00B96FDC" w:rsidRDefault="00AD5096" w:rsidP="00047A38">
            <w:pPr>
              <w:jc w:val="center"/>
              <w:rPr>
                <w:rFonts w:ascii="Trebuchet MS" w:hAnsi="Trebuchet MS" w:cs="Trebuchet MS"/>
                <w:sz w:val="18"/>
                <w:szCs w:val="18"/>
              </w:rPr>
            </w:pPr>
            <w:r>
              <w:rPr>
                <w:rFonts w:ascii="Trebuchet MS" w:hAnsi="Trebuchet MS" w:cs="Trebuchet MS"/>
                <w:sz w:val="18"/>
                <w:szCs w:val="18"/>
              </w:rPr>
              <w:t>O</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1BB66218" w14:textId="77777777" w:rsidR="009E1809" w:rsidRPr="00B96FDC" w:rsidRDefault="00CF2246" w:rsidP="000B4D76">
            <w:pPr>
              <w:rPr>
                <w:rFonts w:ascii="Trebuchet MS" w:hAnsi="Trebuchet MS" w:cs="Trebuchet MS"/>
                <w:sz w:val="18"/>
                <w:szCs w:val="18"/>
              </w:rPr>
            </w:pPr>
            <w:r w:rsidRPr="00CF2246">
              <w:rPr>
                <w:rFonts w:ascii="Trebuchet MS" w:hAnsi="Trebuchet MS" w:cs="Trebuchet MS"/>
                <w:sz w:val="18"/>
                <w:szCs w:val="18"/>
              </w:rPr>
              <w:t>4.3.3 Tilstand</w:t>
            </w:r>
          </w:p>
        </w:tc>
      </w:tr>
      <w:tr w:rsidR="009E1809" w:rsidRPr="002D761A" w14:paraId="06851343"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666C88F1" w14:textId="77777777" w:rsidR="009E1809" w:rsidRPr="00B96FDC" w:rsidRDefault="0075001B" w:rsidP="000B4D76">
            <w:pPr>
              <w:rPr>
                <w:rFonts w:ascii="Trebuchet MS" w:hAnsi="Trebuchet MS" w:cs="Trebuchet MS"/>
                <w:sz w:val="18"/>
                <w:szCs w:val="18"/>
              </w:rPr>
            </w:pPr>
            <w:r w:rsidRPr="00B96FDC">
              <w:rPr>
                <w:rFonts w:ascii="Trebuchet MS" w:hAnsi="Trebuchet MS" w:cs="Trebuchet MS"/>
                <w:sz w:val="18"/>
                <w:szCs w:val="18"/>
              </w:rPr>
              <w:t>I</w:t>
            </w:r>
            <w:r w:rsidR="00867881" w:rsidRPr="00B96FDC">
              <w:rPr>
                <w:rFonts w:ascii="Trebuchet MS" w:hAnsi="Trebuchet MS" w:cs="Trebuchet MS"/>
                <w:sz w:val="18"/>
                <w:szCs w:val="18"/>
              </w:rPr>
              <w:t>ntakthed</w:t>
            </w:r>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6CCE616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Landskabskarakterens intakthed i f.t. den kulturhistoriske oprindelse</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447BED82" w14:textId="77777777" w:rsidR="009E1809" w:rsidRPr="00B96FDC" w:rsidRDefault="009E1809" w:rsidP="000B4D76">
            <w:pPr>
              <w:rPr>
                <w:rFonts w:ascii="Trebuchet MS" w:hAnsi="Trebuchet MS" w:cs="Trebuchet MS"/>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61537183" w14:textId="77777777" w:rsidR="009E1809" w:rsidRPr="00B96FDC" w:rsidRDefault="009E1809" w:rsidP="000B4D7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9368DE6"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1CEE8C3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God</w:t>
            </w:r>
          </w:p>
        </w:tc>
      </w:tr>
      <w:tr w:rsidR="009E1809" w:rsidRPr="002D761A" w14:paraId="05A79118"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3A40B48D"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intakthed_beskr</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F5B5C7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landskabskarakterens intakthed i f.t. den kulturhistoriske oprindelse</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4EF61F0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5310864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BFB9FD1"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3F2EE8D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ådalen er tydelig</w:t>
            </w:r>
          </w:p>
        </w:tc>
      </w:tr>
      <w:tr w:rsidR="009E1809" w:rsidRPr="002D761A" w14:paraId="7D7D63A8" w14:textId="77777777" w:rsidTr="004A5C64">
        <w:trPr>
          <w:trHeight w:hRule="exact" w:val="851"/>
        </w:trPr>
        <w:tc>
          <w:tcPr>
            <w:tcW w:w="2248" w:type="dxa"/>
            <w:tcBorders>
              <w:top w:val="single" w:sz="4" w:space="0" w:color="auto"/>
              <w:left w:val="single" w:sz="4" w:space="0" w:color="auto"/>
              <w:bottom w:val="nil"/>
              <w:right w:val="single" w:sz="4" w:space="0" w:color="auto"/>
            </w:tcBorders>
            <w:shd w:val="clear" w:color="auto" w:fill="D9D9D9"/>
            <w:vAlign w:val="center"/>
          </w:tcPr>
          <w:p w14:paraId="08760B68"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noeglefunktion</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33A0456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Nøgle karakteristika / funktioner til opretholdelse af karakteren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693A29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08D04AD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9D44D2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20A1E29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Skovbrug, rekreation (sommerhuse, natursti, campingplads, jernbane og Vrads station)</w:t>
            </w:r>
          </w:p>
        </w:tc>
      </w:tr>
      <w:tr w:rsidR="009E1809" w:rsidRPr="002D761A" w14:paraId="3254AF09" w14:textId="77777777" w:rsidTr="004A5C64">
        <w:trPr>
          <w:trHeight w:hRule="exact" w:val="1276"/>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4E6530D2" w14:textId="77777777" w:rsidR="009E1809" w:rsidRPr="00B96FDC" w:rsidDel="00E15CE1"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lastRenderedPageBreak/>
              <w:t>afgr_naboomr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FFFFFF"/>
            <w:vAlign w:val="center"/>
          </w:tcPr>
          <w:p w14:paraId="1B0ECDD2" w14:textId="77777777" w:rsidR="009E1809" w:rsidRPr="00B96FDC" w:rsidDel="00E15CE1"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 afgrænsning til naboområder med henvisning. Evt. med henvisning til </w:t>
            </w:r>
            <w:proofErr w:type="spellStart"/>
            <w:r w:rsidRPr="00B96FDC">
              <w:rPr>
                <w:rFonts w:ascii="Trebuchet MS" w:hAnsi="Trebuchet MS" w:cs="Trebuchet MS"/>
                <w:sz w:val="18"/>
                <w:szCs w:val="18"/>
              </w:rPr>
              <w:t>områdenr</w:t>
            </w:r>
            <w:proofErr w:type="spellEnd"/>
            <w:r w:rsidRPr="00B96FDC">
              <w:rPr>
                <w:rFonts w:ascii="Trebuchet MS" w:hAnsi="Trebuchet MS" w:cs="Trebuchet MS"/>
                <w:sz w:val="18"/>
                <w:szCs w:val="18"/>
              </w:rPr>
              <w:t>.</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1FAA97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2844DCBB" w14:textId="77777777" w:rsidR="009E1809" w:rsidRPr="00B96FDC" w:rsidDel="00E15CE1"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4D4ADE0" w14:textId="77777777" w:rsidR="009E1809" w:rsidRPr="00B96FDC" w:rsidDel="00E15CE1"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1E1F503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Vest: det vilde sandede fattige hedeområde i en bred dal. Øst: Det grønnere frodigere dyrkede område i en smallere dal med højere skrænter</w:t>
            </w:r>
          </w:p>
        </w:tc>
      </w:tr>
      <w:tr w:rsidR="00DD2FAF" w:rsidRPr="002D761A" w14:paraId="2D2236F6"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75CBC56E" w14:textId="77777777" w:rsidR="00DD2FAF" w:rsidRPr="00B96FDC" w:rsidDel="00E15CE1"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vejledn_afgr_naboomr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25621302" w14:textId="77777777" w:rsidR="00DD2FAF" w:rsidRPr="00B96FDC" w:rsidDel="00E15CE1" w:rsidRDefault="00DD2FAF" w:rsidP="000B4D76">
            <w:pPr>
              <w:rPr>
                <w:rFonts w:ascii="Trebuchet MS" w:hAnsi="Trebuchet MS" w:cs="Trebuchet MS"/>
                <w:sz w:val="18"/>
                <w:szCs w:val="18"/>
              </w:rPr>
            </w:pPr>
            <w:r w:rsidRPr="00B96FDC">
              <w:rPr>
                <w:rFonts w:ascii="Trebuchet MS" w:hAnsi="Trebuchet MS" w:cs="Trebuchet MS"/>
                <w:sz w:val="18"/>
                <w:szCs w:val="18"/>
              </w:rPr>
              <w:t xml:space="preserve">Link til PDF med inspiration til afgrænsning: </w:t>
            </w:r>
            <w:r w:rsidRPr="00B96FDC">
              <w:rPr>
                <w:rFonts w:ascii="Trebuchet MS" w:hAnsi="Trebuchet MS" w:cs="Trebuchet MS"/>
                <w:sz w:val="18"/>
                <w:szCs w:val="18"/>
              </w:rPr>
              <w:br/>
              <w:t>Nissen, M &amp; Olafsson, A.S. side 73-77 (</w:t>
            </w:r>
            <w:proofErr w:type="gramStart"/>
            <w:r w:rsidRPr="00B96FDC">
              <w:rPr>
                <w:rFonts w:ascii="Trebuchet MS" w:hAnsi="Trebuchet MS" w:cs="Trebuchet MS"/>
                <w:sz w:val="18"/>
                <w:szCs w:val="18"/>
              </w:rPr>
              <w:t>2007)*</w:t>
            </w:r>
            <w:proofErr w:type="gramEnd"/>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3E800BEB" w14:textId="77777777" w:rsidR="00DD2FAF" w:rsidRPr="000F2D92" w:rsidRDefault="00DD2FAF" w:rsidP="00DD2FAF">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51560831" w14:textId="77777777" w:rsidR="00DD2FAF" w:rsidRPr="000F2D92" w:rsidDel="00E15CE1" w:rsidRDefault="00DD2FAF" w:rsidP="00DD2FAF">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6C852720" w14:textId="77777777" w:rsidR="00DD2FAF" w:rsidRPr="00B96FDC" w:rsidDel="00E15CE1"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4B3AE2F9" w14:textId="77777777" w:rsidR="00DD2FAF" w:rsidRPr="00B96FDC" w:rsidRDefault="00A23B6B" w:rsidP="000B4D76">
            <w:pPr>
              <w:rPr>
                <w:rFonts w:ascii="Trebuchet MS" w:hAnsi="Trebuchet MS" w:cs="Trebuchet MS"/>
                <w:sz w:val="18"/>
                <w:szCs w:val="18"/>
              </w:rPr>
            </w:pPr>
            <w:hyperlink r:id="rId68" w:history="1">
              <w:r w:rsidR="00DD2FAF" w:rsidRPr="006379D7">
                <w:rPr>
                  <w:rStyle w:val="Hyperlink"/>
                  <w:rFonts w:ascii="Trebuchet MS" w:hAnsi="Trebuchet MS" w:cs="Trebuchet MS"/>
                  <w:sz w:val="18"/>
                  <w:szCs w:val="18"/>
                </w:rPr>
                <w:t>http://www.link.dk/123</w:t>
              </w:r>
            </w:hyperlink>
          </w:p>
        </w:tc>
      </w:tr>
      <w:tr w:rsidR="009E1809" w:rsidRPr="002D761A" w14:paraId="41ECFF54"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center"/>
          </w:tcPr>
          <w:p w14:paraId="14A3404E"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skala_kode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5E6A8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til skalaens samlede størrelsesforholdene i området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0CC82CF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7672E50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0CA7A0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2B7D82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399A55A5"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99CCFF"/>
            <w:vAlign w:val="center"/>
          </w:tcPr>
          <w:p w14:paraId="3C0C1035" w14:textId="3C6BD365" w:rsidR="009E1809" w:rsidRPr="00B96FDC" w:rsidRDefault="005F19C4" w:rsidP="000B4D76">
            <w:pPr>
              <w:rPr>
                <w:rFonts w:ascii="Trebuchet MS" w:hAnsi="Trebuchet MS" w:cs="Trebuchet MS"/>
                <w:sz w:val="18"/>
                <w:szCs w:val="18"/>
              </w:rPr>
            </w:pPr>
            <w:r w:rsidRPr="005C32B0">
              <w:rPr>
                <w:rFonts w:ascii="Trebuchet MS" w:hAnsi="Trebuchet MS" w:cs="Trebuchet MS"/>
                <w:color w:val="4F81BD"/>
                <w:sz w:val="18"/>
                <w:szCs w:val="18"/>
              </w:rPr>
              <w:t>s</w:t>
            </w:r>
            <w:r w:rsidR="00867881" w:rsidRPr="00B96FDC">
              <w:rPr>
                <w:rFonts w:ascii="Trebuchet MS" w:hAnsi="Trebuchet MS" w:cs="Trebuchet MS"/>
                <w:sz w:val="18"/>
                <w:szCs w:val="18"/>
              </w:rPr>
              <w:t>kala</w:t>
            </w:r>
          </w:p>
        </w:tc>
        <w:tc>
          <w:tcPr>
            <w:tcW w:w="4948" w:type="dxa"/>
            <w:tcBorders>
              <w:top w:val="single" w:sz="4" w:space="0" w:color="auto"/>
              <w:left w:val="single" w:sz="4" w:space="0" w:color="auto"/>
              <w:bottom w:val="nil"/>
              <w:right w:val="single" w:sz="4" w:space="0" w:color="auto"/>
            </w:tcBorders>
            <w:shd w:val="clear" w:color="auto" w:fill="99CCFF"/>
            <w:vAlign w:val="center"/>
          </w:tcPr>
          <w:p w14:paraId="35D6A12A" w14:textId="77777777" w:rsidR="009E1809" w:rsidRPr="00B96FDC" w:rsidRDefault="009E1809" w:rsidP="007E35CD">
            <w:pPr>
              <w:rPr>
                <w:rFonts w:ascii="Trebuchet MS" w:hAnsi="Trebuchet MS" w:cs="Trebuchet MS"/>
                <w:sz w:val="18"/>
                <w:szCs w:val="18"/>
              </w:rPr>
            </w:pPr>
            <w:r w:rsidRPr="00B96FDC">
              <w:rPr>
                <w:rFonts w:ascii="Trebuchet MS" w:hAnsi="Trebuchet MS" w:cs="Trebuchet MS"/>
                <w:sz w:val="18"/>
                <w:szCs w:val="18"/>
              </w:rPr>
              <w:t>Skalaen angiver det samlede indtryk af størrelsesforholdene i området</w:t>
            </w:r>
          </w:p>
        </w:tc>
        <w:tc>
          <w:tcPr>
            <w:tcW w:w="1182" w:type="dxa"/>
            <w:gridSpan w:val="2"/>
            <w:tcBorders>
              <w:top w:val="single" w:sz="4" w:space="0" w:color="auto"/>
              <w:left w:val="single" w:sz="4" w:space="0" w:color="auto"/>
              <w:bottom w:val="nil"/>
              <w:right w:val="single" w:sz="4" w:space="0" w:color="auto"/>
            </w:tcBorders>
            <w:shd w:val="clear" w:color="auto" w:fill="99CCFF"/>
            <w:vAlign w:val="center"/>
          </w:tcPr>
          <w:p w14:paraId="05F18EE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center"/>
          </w:tcPr>
          <w:p w14:paraId="1F048BD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0C76637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center"/>
          </w:tcPr>
          <w:p w14:paraId="34D3BA2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Lille</w:t>
            </w:r>
          </w:p>
        </w:tc>
      </w:tr>
      <w:tr w:rsidR="009E1809" w:rsidRPr="002D761A" w14:paraId="04BF121E" w14:textId="77777777" w:rsidTr="004A5C64">
        <w:trPr>
          <w:trHeight w:hRule="exact" w:val="851"/>
        </w:trPr>
        <w:tc>
          <w:tcPr>
            <w:tcW w:w="2248" w:type="dxa"/>
            <w:tcBorders>
              <w:top w:val="single" w:sz="4" w:space="0" w:color="auto"/>
              <w:left w:val="single" w:sz="4" w:space="0" w:color="auto"/>
              <w:bottom w:val="nil"/>
              <w:right w:val="single" w:sz="4" w:space="0" w:color="auto"/>
            </w:tcBorders>
            <w:shd w:val="clear" w:color="auto" w:fill="D9D9D9"/>
            <w:vAlign w:val="center"/>
          </w:tcPr>
          <w:p w14:paraId="70D47A1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skala_beskrivelse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225D052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skalaen. Angiver det samlede indtryk af størrelsesforholdene i området. Beskriv dimensionerne af de karaktergivende landskabselementer og de rummelige forhold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59B443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1094E1C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AA64312"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1767D0B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Et lille afgrænset rum (del af en dal)</w:t>
            </w:r>
          </w:p>
        </w:tc>
      </w:tr>
      <w:tr w:rsidR="009E1809" w:rsidRPr="002D761A" w14:paraId="679818C4"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bottom"/>
          </w:tcPr>
          <w:p w14:paraId="3126B243"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rumlig_afgraensning</w:t>
            </w:r>
            <w:proofErr w:type="spellEnd"/>
            <w:r w:rsidRPr="00B96FDC">
              <w:rPr>
                <w:rFonts w:ascii="Trebuchet MS" w:hAnsi="Trebuchet MS" w:cs="Trebuchet MS"/>
                <w:sz w:val="18"/>
                <w:szCs w:val="18"/>
              </w:rPr>
              <w:t xml:space="preserve"> _kode</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349172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åbenhed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4ACF7D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14FB9E1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3ED264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0BE1918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5B194380"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50FB10A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rumlig_afgraensning</w:t>
            </w:r>
            <w:proofErr w:type="spellEnd"/>
            <w:r w:rsidRPr="00B96FDC">
              <w:rPr>
                <w:rFonts w:ascii="Trebuchet MS" w:hAnsi="Trebuchet MS" w:cs="Trebuchet MS"/>
                <w:sz w:val="18"/>
                <w:szCs w:val="18"/>
              </w:rPr>
              <w:t xml:space="preserve"> </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4ABB0E1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åbenhed</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05187B6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1741BE6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0318B6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17BD7AB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Lukket</w:t>
            </w:r>
          </w:p>
        </w:tc>
      </w:tr>
      <w:tr w:rsidR="009E1809" w:rsidRPr="002D761A" w14:paraId="215B2C8D"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733F65DB"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rumlig_beskrivelse</w:t>
            </w:r>
            <w:proofErr w:type="spellEnd"/>
            <w:r w:rsidRPr="00B96FDC">
              <w:rPr>
                <w:rFonts w:ascii="Trebuchet MS" w:hAnsi="Trebuchet MS" w:cs="Trebuchet MS"/>
                <w:sz w:val="18"/>
                <w:szCs w:val="18"/>
              </w:rPr>
              <w:t xml:space="preserve"> </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62337306" w14:textId="77777777" w:rsidR="009E1809" w:rsidRPr="00B96FDC" w:rsidRDefault="009E1809" w:rsidP="007E35CD">
            <w:pPr>
              <w:rPr>
                <w:rFonts w:ascii="Trebuchet MS" w:hAnsi="Trebuchet MS" w:cs="Trebuchet MS"/>
                <w:sz w:val="18"/>
                <w:szCs w:val="18"/>
              </w:rPr>
            </w:pPr>
            <w:r w:rsidRPr="00B96FDC">
              <w:rPr>
                <w:rFonts w:ascii="Trebuchet MS" w:hAnsi="Trebuchet MS" w:cs="Trebuchet MS"/>
                <w:sz w:val="18"/>
                <w:szCs w:val="18"/>
              </w:rPr>
              <w:t xml:space="preserve">Beskriv landskabets åbenhed.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AD09FB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08D31C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3BCC0B8"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1B3A299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Lille, meget velafgrænset rum</w:t>
            </w:r>
          </w:p>
        </w:tc>
      </w:tr>
      <w:tr w:rsidR="009E1809" w:rsidRPr="002D761A" w14:paraId="764AC445"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41C8DFC2" w14:textId="77777777" w:rsidR="009E1809" w:rsidRPr="00B96FDC" w:rsidRDefault="00E42FD7" w:rsidP="000B4D76">
            <w:pPr>
              <w:rPr>
                <w:rFonts w:ascii="Trebuchet MS" w:hAnsi="Trebuchet MS" w:cs="Trebuchet MS"/>
                <w:sz w:val="18"/>
                <w:szCs w:val="18"/>
              </w:rPr>
            </w:pPr>
            <w:proofErr w:type="spellStart"/>
            <w:r>
              <w:rPr>
                <w:rFonts w:ascii="Trebuchet MS" w:hAnsi="Trebuchet MS" w:cs="Trebuchet MS"/>
                <w:sz w:val="18"/>
                <w:szCs w:val="18"/>
              </w:rPr>
              <w:t>kompleksitet</w:t>
            </w:r>
            <w:r w:rsidR="00867881" w:rsidRPr="00B96FDC">
              <w:rPr>
                <w:rFonts w:ascii="Trebuchet MS" w:hAnsi="Trebuchet MS" w:cs="Trebuchet MS"/>
                <w:sz w:val="18"/>
                <w:szCs w:val="18"/>
              </w:rPr>
              <w:t>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23CFAB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sammensathed</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086AB47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00991FD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D67CF02"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627D26E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w:t>
            </w:r>
          </w:p>
        </w:tc>
      </w:tr>
      <w:tr w:rsidR="009E1809" w:rsidRPr="002D761A" w14:paraId="35A9DDDB"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2D588AD2" w14:textId="77777777" w:rsidR="009E1809" w:rsidRPr="00B96FDC" w:rsidRDefault="005A6645" w:rsidP="005A6645">
            <w:pPr>
              <w:rPr>
                <w:rFonts w:ascii="Trebuchet MS" w:hAnsi="Trebuchet MS" w:cs="Trebuchet MS"/>
                <w:sz w:val="18"/>
                <w:szCs w:val="18"/>
              </w:rPr>
            </w:pPr>
            <w:r>
              <w:rPr>
                <w:rFonts w:ascii="Trebuchet MS" w:hAnsi="Trebuchet MS" w:cs="Trebuchet MS"/>
                <w:sz w:val="18"/>
                <w:szCs w:val="18"/>
              </w:rPr>
              <w:t>k</w:t>
            </w:r>
            <w:r w:rsidR="00867881" w:rsidRPr="00B96FDC">
              <w:rPr>
                <w:rFonts w:ascii="Trebuchet MS" w:hAnsi="Trebuchet MS" w:cs="Trebuchet MS"/>
                <w:sz w:val="18"/>
                <w:szCs w:val="18"/>
              </w:rPr>
              <w:t>ompleksitet</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38D2689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sammensathed</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7B033B9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4611649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44E0918"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60BFB5A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Sammensat</w:t>
            </w:r>
          </w:p>
        </w:tc>
      </w:tr>
      <w:tr w:rsidR="009E1809" w:rsidRPr="002D761A" w14:paraId="4A226C69" w14:textId="77777777" w:rsidTr="004A5C64">
        <w:trPr>
          <w:trHeight w:hRule="exact" w:val="709"/>
        </w:trPr>
        <w:tc>
          <w:tcPr>
            <w:tcW w:w="2248" w:type="dxa"/>
            <w:tcBorders>
              <w:top w:val="single" w:sz="4" w:space="0" w:color="auto"/>
              <w:left w:val="single" w:sz="4" w:space="0" w:color="auto"/>
              <w:bottom w:val="nil"/>
              <w:right w:val="single" w:sz="4" w:space="0" w:color="auto"/>
            </w:tcBorders>
            <w:shd w:val="clear" w:color="auto" w:fill="D9D9D9"/>
            <w:vAlign w:val="center"/>
          </w:tcPr>
          <w:p w14:paraId="50B0E7E2"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kompleksitet_beskrivelse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2DBCB45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Beskriv landskabets sammensathed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3B5EAB3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9DB5FB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FF4615A"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4D477A0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Flere elementer: skrænter, egekrat, dalbund med våde områder og spredte træer</w:t>
            </w:r>
          </w:p>
        </w:tc>
      </w:tr>
      <w:tr w:rsidR="009E1809" w:rsidRPr="002D761A" w14:paraId="72C9F252"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25A5E59E" w14:textId="77777777" w:rsidR="009E1809" w:rsidRPr="00B96FDC" w:rsidRDefault="00E42FD7" w:rsidP="000B4D76">
            <w:pPr>
              <w:rPr>
                <w:rFonts w:ascii="Trebuchet MS" w:hAnsi="Trebuchet MS" w:cs="Trebuchet MS"/>
                <w:sz w:val="18"/>
                <w:szCs w:val="18"/>
              </w:rPr>
            </w:pPr>
            <w:proofErr w:type="spellStart"/>
            <w:r w:rsidRPr="00527BC1">
              <w:rPr>
                <w:rFonts w:ascii="Trebuchet MS" w:hAnsi="Trebuchet MS" w:cs="Trebuchet MS"/>
                <w:sz w:val="18"/>
                <w:szCs w:val="18"/>
              </w:rPr>
              <w:t>s</w:t>
            </w:r>
            <w:r w:rsidR="00867881" w:rsidRPr="00527BC1">
              <w:rPr>
                <w:rFonts w:ascii="Trebuchet MS" w:hAnsi="Trebuchet MS" w:cs="Trebuchet MS"/>
                <w:sz w:val="18"/>
                <w:szCs w:val="18"/>
              </w:rPr>
              <w:t>truktur</w:t>
            </w:r>
            <w:r w:rsidR="004B7BE1" w:rsidRPr="00527BC1">
              <w:rPr>
                <w:rFonts w:ascii="Trebuchet MS" w:hAnsi="Trebuchet MS" w:cs="Trebuchet MS"/>
                <w:color w:val="4F81BD"/>
                <w:sz w:val="18"/>
                <w:szCs w:val="18"/>
              </w:rPr>
              <w:t>_</w:t>
            </w:r>
            <w:r w:rsidR="00867881" w:rsidRPr="00527BC1">
              <w:rPr>
                <w:rFonts w:ascii="Trebuchet MS" w:hAnsi="Trebuchet MS" w:cs="Trebuchet MS"/>
                <w:sz w:val="18"/>
                <w:szCs w:val="18"/>
              </w:rPr>
              <w:t>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866A05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struktur</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4421D71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61454AA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A4D8C1C"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4C04E4C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1</w:t>
            </w:r>
          </w:p>
        </w:tc>
      </w:tr>
      <w:tr w:rsidR="009E1809" w:rsidRPr="002D761A" w14:paraId="4F539D01"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486224EE" w14:textId="77777777" w:rsidR="009E1809" w:rsidRPr="00B96FDC" w:rsidRDefault="000F2D92" w:rsidP="000B4D76">
            <w:pPr>
              <w:rPr>
                <w:rFonts w:ascii="Trebuchet MS" w:hAnsi="Trebuchet MS" w:cs="Trebuchet MS"/>
                <w:sz w:val="18"/>
                <w:szCs w:val="18"/>
              </w:rPr>
            </w:pPr>
            <w:r>
              <w:rPr>
                <w:rFonts w:ascii="Trebuchet MS" w:hAnsi="Trebuchet MS" w:cs="Trebuchet MS"/>
                <w:sz w:val="18"/>
                <w:szCs w:val="18"/>
              </w:rPr>
              <w:t>s</w:t>
            </w:r>
            <w:r w:rsidR="00867881" w:rsidRPr="00B96FDC">
              <w:rPr>
                <w:rFonts w:ascii="Trebuchet MS" w:hAnsi="Trebuchet MS" w:cs="Trebuchet MS"/>
                <w:sz w:val="18"/>
                <w:szCs w:val="18"/>
              </w:rPr>
              <w:t>truktur</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782FA2F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struktur</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568AC14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2425B6C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5E2D9E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7ACE16F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Dominerende</w:t>
            </w:r>
          </w:p>
        </w:tc>
      </w:tr>
      <w:tr w:rsidR="009E1809" w:rsidRPr="002D761A" w14:paraId="13751777"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5BB0DB2"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struktur_beskrivelse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040959C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Beskriv de strukturgivende landskabselementer</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75C6FC2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DC3D5C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CED384B"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0395589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Dalen med skrænterne og bevoksningen</w:t>
            </w:r>
          </w:p>
        </w:tc>
      </w:tr>
      <w:tr w:rsidR="009E1809" w:rsidRPr="002D761A" w14:paraId="0088E5EA"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0E11EBF4"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visuel_uro_kode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0959A3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visuel uro i landskabet</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664976F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2B658C7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1C9930E"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5D1B6F4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4F4CD3FD"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1EE903CC"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visuel_uro</w:t>
            </w:r>
            <w:proofErr w:type="spellEnd"/>
          </w:p>
        </w:tc>
        <w:tc>
          <w:tcPr>
            <w:tcW w:w="4948" w:type="dxa"/>
            <w:tcBorders>
              <w:top w:val="single" w:sz="4" w:space="0" w:color="auto"/>
              <w:left w:val="single" w:sz="4" w:space="0" w:color="auto"/>
              <w:bottom w:val="nil"/>
              <w:right w:val="single" w:sz="4" w:space="0" w:color="auto"/>
            </w:tcBorders>
            <w:shd w:val="clear" w:color="auto" w:fill="99CCFF"/>
            <w:vAlign w:val="bottom"/>
          </w:tcPr>
          <w:p w14:paraId="6C436F0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Visuel uro i landskabet</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7206E3D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0D5FF9F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36043AA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5B4A5FD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Roligt</w:t>
            </w:r>
          </w:p>
        </w:tc>
      </w:tr>
      <w:tr w:rsidR="009E1809" w:rsidRPr="002D761A" w14:paraId="63D445D4"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16D72EA" w14:textId="77777777" w:rsidR="009E1809" w:rsidRPr="00B96FDC" w:rsidRDefault="00867881" w:rsidP="00223B7E">
            <w:pPr>
              <w:rPr>
                <w:rFonts w:ascii="Trebuchet MS" w:hAnsi="Trebuchet MS" w:cs="Trebuchet MS"/>
                <w:sz w:val="18"/>
                <w:szCs w:val="18"/>
              </w:rPr>
            </w:pPr>
            <w:proofErr w:type="spellStart"/>
            <w:r w:rsidRPr="00B96FDC">
              <w:rPr>
                <w:rFonts w:ascii="Trebuchet MS" w:hAnsi="Trebuchet MS" w:cs="Trebuchet MS"/>
                <w:sz w:val="18"/>
                <w:szCs w:val="18"/>
              </w:rPr>
              <w:t>visuel_uro_beskrivelse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EDE6B5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 genstande i landskabet der er i bevægelse (biler, vindmøller m.v.)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5C833B4"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4C747774"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B1768AC"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3C17458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Ingen</w:t>
            </w:r>
          </w:p>
        </w:tc>
      </w:tr>
      <w:tr w:rsidR="009E1809" w:rsidRPr="002D761A" w14:paraId="2246C64E" w14:textId="77777777" w:rsidTr="004A5C64">
        <w:trPr>
          <w:trHeight w:hRule="exact" w:val="709"/>
        </w:trPr>
        <w:tc>
          <w:tcPr>
            <w:tcW w:w="2248" w:type="dxa"/>
            <w:tcBorders>
              <w:top w:val="single" w:sz="4" w:space="0" w:color="auto"/>
              <w:left w:val="single" w:sz="4" w:space="0" w:color="auto"/>
              <w:bottom w:val="nil"/>
              <w:right w:val="single" w:sz="4" w:space="0" w:color="auto"/>
            </w:tcBorders>
            <w:shd w:val="clear" w:color="auto" w:fill="D9D9D9"/>
            <w:vAlign w:val="center"/>
          </w:tcPr>
          <w:p w14:paraId="6187CFC6" w14:textId="77777777" w:rsidR="009E1809" w:rsidRPr="00B96FDC" w:rsidRDefault="005A6645" w:rsidP="005A6645">
            <w:pPr>
              <w:rPr>
                <w:rFonts w:ascii="Trebuchet MS" w:hAnsi="Trebuchet MS" w:cs="Trebuchet MS"/>
                <w:sz w:val="18"/>
                <w:szCs w:val="18"/>
              </w:rPr>
            </w:pPr>
            <w:r>
              <w:rPr>
                <w:rFonts w:ascii="Trebuchet MS" w:hAnsi="Trebuchet MS" w:cs="Trebuchet MS"/>
                <w:sz w:val="18"/>
                <w:szCs w:val="18"/>
              </w:rPr>
              <w:t>k</w:t>
            </w:r>
            <w:r w:rsidR="00867881" w:rsidRPr="00B96FDC">
              <w:rPr>
                <w:rFonts w:ascii="Trebuchet MS" w:hAnsi="Trebuchet MS" w:cs="Trebuchet MS"/>
                <w:sz w:val="18"/>
                <w:szCs w:val="18"/>
              </w:rPr>
              <w:t>ystforhold</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323ABF2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Anvendes kun hvor det er </w:t>
            </w:r>
            <w:proofErr w:type="gramStart"/>
            <w:r w:rsidRPr="00B96FDC">
              <w:rPr>
                <w:rFonts w:ascii="Trebuchet MS" w:hAnsi="Trebuchet MS" w:cs="Trebuchet MS"/>
                <w:sz w:val="18"/>
                <w:szCs w:val="18"/>
              </w:rPr>
              <w:t>nødvendigt .</w:t>
            </w:r>
            <w:proofErr w:type="gramEnd"/>
            <w:r w:rsidRPr="00B96FDC">
              <w:rPr>
                <w:rFonts w:ascii="Trebuchet MS" w:hAnsi="Trebuchet MS" w:cs="Trebuchet MS"/>
                <w:sz w:val="18"/>
                <w:szCs w:val="18"/>
              </w:rPr>
              <w:t xml:space="preserve"> Beskrivelse af kystforland/Karakteristika for modstående kyster/Visuel sammenhæng på langs af kyst</w:t>
            </w:r>
            <w:r w:rsidR="00576BAD">
              <w:rPr>
                <w:rFonts w:ascii="Trebuchet MS" w:hAnsi="Trebuchet MS" w:cs="Trebuchet MS"/>
                <w:sz w:val="18"/>
                <w:szCs w:val="18"/>
              </w:rPr>
              <w:t>linje</w:t>
            </w:r>
            <w:r w:rsidRPr="00B96FDC">
              <w:rPr>
                <w:rFonts w:ascii="Trebuchet MS" w:hAnsi="Trebuchet MS" w:cs="Trebuchet MS"/>
                <w:sz w:val="18"/>
                <w:szCs w:val="18"/>
              </w:rPr>
              <w:t xml:space="preserve">n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12C38440"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71B53941"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06260A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923ECF8"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Uddrag af vejledning.pdf</w:t>
            </w:r>
          </w:p>
        </w:tc>
      </w:tr>
      <w:tr w:rsidR="009E1809" w:rsidRPr="002D761A" w14:paraId="770B45EA" w14:textId="77777777" w:rsidTr="004A5C64">
        <w:trPr>
          <w:trHeight w:hRule="exact" w:val="1134"/>
        </w:trPr>
        <w:tc>
          <w:tcPr>
            <w:tcW w:w="2248" w:type="dxa"/>
            <w:tcBorders>
              <w:top w:val="single" w:sz="4" w:space="0" w:color="auto"/>
              <w:left w:val="single" w:sz="4" w:space="0" w:color="auto"/>
              <w:bottom w:val="nil"/>
              <w:right w:val="single" w:sz="4" w:space="0" w:color="auto"/>
            </w:tcBorders>
            <w:shd w:val="clear" w:color="auto" w:fill="D9D9D9"/>
            <w:vAlign w:val="center"/>
          </w:tcPr>
          <w:p w14:paraId="10325A82" w14:textId="77777777" w:rsidR="009E1809" w:rsidRPr="00B96FDC" w:rsidRDefault="00867881" w:rsidP="00223B7E">
            <w:pPr>
              <w:rPr>
                <w:rFonts w:ascii="Trebuchet MS" w:hAnsi="Trebuchet MS" w:cs="Trebuchet MS"/>
                <w:sz w:val="18"/>
                <w:szCs w:val="18"/>
              </w:rPr>
            </w:pPr>
            <w:r w:rsidRPr="0075001B">
              <w:rPr>
                <w:rFonts w:ascii="Trebuchet MS" w:hAnsi="Trebuchet MS" w:cs="Trebuchet MS"/>
                <w:sz w:val="18"/>
                <w:szCs w:val="18"/>
              </w:rPr>
              <w:lastRenderedPageBreak/>
              <w:t>oplevelse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76C6DB3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oplevelsesrige delområder og enkeltelementer</w:t>
            </w:r>
          </w:p>
          <w:p w14:paraId="45D55481"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Feks</w:t>
            </w:r>
            <w:proofErr w:type="spellEnd"/>
            <w:r w:rsidRPr="00B96FDC">
              <w:rPr>
                <w:rFonts w:ascii="Trebuchet MS" w:hAnsi="Trebuchet MS" w:cs="Trebuchet MS"/>
                <w:sz w:val="18"/>
                <w:szCs w:val="18"/>
              </w:rPr>
              <w:t xml:space="preserve">. Kulturhistoriske helheder, særligt samspil Natur/Kultur, markante udsigter, naturarealer </w:t>
            </w:r>
            <w:proofErr w:type="spellStart"/>
            <w:proofErr w:type="gramStart"/>
            <w:r w:rsidRPr="00B96FDC">
              <w:rPr>
                <w:rFonts w:ascii="Trebuchet MS" w:hAnsi="Trebuchet MS" w:cs="Trebuchet MS"/>
                <w:sz w:val="18"/>
                <w:szCs w:val="18"/>
              </w:rPr>
              <w:t>osv</w:t>
            </w:r>
            <w:proofErr w:type="spellEnd"/>
            <w:r w:rsidRPr="00B96FDC">
              <w:rPr>
                <w:rFonts w:ascii="Trebuchet MS" w:hAnsi="Trebuchet MS" w:cs="Trebuchet MS"/>
                <w:sz w:val="18"/>
                <w:szCs w:val="18"/>
              </w:rPr>
              <w:t>…(</w:t>
            </w:r>
            <w:proofErr w:type="gramEnd"/>
            <w:r w:rsidRPr="00B96FDC">
              <w:rPr>
                <w:rFonts w:ascii="Trebuchet MS" w:hAnsi="Trebuchet MS" w:cs="Trebuchet MS"/>
                <w:sz w:val="18"/>
                <w:szCs w:val="18"/>
              </w:rPr>
              <w:t>Se analysekort)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417AC4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B38402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8032D9A"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2CF967AE" w14:textId="77777777" w:rsidR="009E1809" w:rsidRPr="00B96FDC" w:rsidRDefault="009E1809" w:rsidP="00223B7E">
            <w:pPr>
              <w:rPr>
                <w:rFonts w:ascii="Trebuchet MS" w:hAnsi="Trebuchet MS" w:cs="Trebuchet MS"/>
                <w:sz w:val="18"/>
                <w:szCs w:val="18"/>
              </w:rPr>
            </w:pPr>
            <w:proofErr w:type="spellStart"/>
            <w:proofErr w:type="gramStart"/>
            <w:r w:rsidRPr="00B96FDC">
              <w:rPr>
                <w:rFonts w:ascii="Trebuchet MS" w:hAnsi="Trebuchet MS" w:cs="Trebuchet MS"/>
                <w:sz w:val="18"/>
                <w:szCs w:val="18"/>
              </w:rPr>
              <w:t>Bla…bla</w:t>
            </w:r>
            <w:proofErr w:type="spellEnd"/>
            <w:proofErr w:type="gramEnd"/>
            <w:r w:rsidRPr="00B96FDC">
              <w:rPr>
                <w:rFonts w:ascii="Trebuchet MS" w:hAnsi="Trebuchet MS" w:cs="Trebuchet MS"/>
                <w:sz w:val="18"/>
                <w:szCs w:val="18"/>
              </w:rPr>
              <w:t>…</w:t>
            </w:r>
          </w:p>
        </w:tc>
      </w:tr>
      <w:tr w:rsidR="009E1809" w:rsidRPr="002D761A" w14:paraId="44B8F215" w14:textId="77777777" w:rsidTr="004A5C64">
        <w:trPr>
          <w:trHeight w:hRule="exact" w:val="709"/>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6861BB2" w14:textId="77777777" w:rsidR="009E1809" w:rsidRPr="00B96FDC" w:rsidRDefault="00867881" w:rsidP="00223B7E">
            <w:pPr>
              <w:rPr>
                <w:rFonts w:ascii="Trebuchet MS" w:hAnsi="Trebuchet MS" w:cs="Trebuchet MS"/>
                <w:sz w:val="18"/>
                <w:szCs w:val="18"/>
              </w:rPr>
            </w:pPr>
            <w:r w:rsidRPr="00B96FDC">
              <w:rPr>
                <w:rFonts w:ascii="Trebuchet MS" w:hAnsi="Trebuchet MS" w:cs="Trebuchet MS"/>
                <w:sz w:val="18"/>
                <w:szCs w:val="18"/>
              </w:rPr>
              <w:t>analysekort</w:t>
            </w:r>
          </w:p>
        </w:tc>
        <w:tc>
          <w:tcPr>
            <w:tcW w:w="4948" w:type="dxa"/>
            <w:tcBorders>
              <w:top w:val="single" w:sz="4" w:space="0" w:color="auto"/>
              <w:left w:val="single" w:sz="4" w:space="0" w:color="auto"/>
              <w:bottom w:val="single" w:sz="4" w:space="0" w:color="auto"/>
              <w:right w:val="single" w:sz="4" w:space="0" w:color="auto"/>
            </w:tcBorders>
            <w:shd w:val="clear" w:color="auto" w:fill="FFFFFF"/>
            <w:vAlign w:val="bottom"/>
          </w:tcPr>
          <w:p w14:paraId="61E12E8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Link til PDF af analysekort**, der beskriver rummelige/visuelle forhold. Særlige oplevelser som f.eks. markante udsigter</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6C34ACA"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5D18D50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CB0C5A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14:paraId="449C8C2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xxx.pdf</w:t>
            </w:r>
          </w:p>
        </w:tc>
      </w:tr>
      <w:tr w:rsidR="00DD2FAF" w:rsidRPr="002D761A" w14:paraId="6891A476"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062BE188" w14:textId="77777777" w:rsidR="00DD2FAF" w:rsidRPr="00B96FDC"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link_reg_skema</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5C77BFF9"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 til registreringsskema</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90C9BAE"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97DDBA"/>
            <w:vAlign w:val="bottom"/>
          </w:tcPr>
          <w:p w14:paraId="73BD5573"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4184048E" w14:textId="77777777" w:rsidR="00DD2FAF" w:rsidRPr="00B96FDC"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bottom"/>
          </w:tcPr>
          <w:p w14:paraId="00AF8518" w14:textId="77777777" w:rsidR="00DD2FAF" w:rsidRPr="00B96FDC" w:rsidRDefault="00A23B6B" w:rsidP="000B4D76">
            <w:pPr>
              <w:rPr>
                <w:rFonts w:ascii="Trebuchet MS" w:hAnsi="Trebuchet MS" w:cs="Trebuchet MS"/>
                <w:sz w:val="18"/>
                <w:szCs w:val="18"/>
              </w:rPr>
            </w:pPr>
            <w:hyperlink r:id="rId69" w:history="1">
              <w:r w:rsidR="00DD2FAF" w:rsidRPr="00043B18">
                <w:rPr>
                  <w:rStyle w:val="Hyperlink"/>
                  <w:rFonts w:ascii="Trebuchet MS" w:hAnsi="Trebuchet MS" w:cs="Trebuchet MS"/>
                  <w:sz w:val="18"/>
                  <w:szCs w:val="18"/>
                </w:rPr>
                <w:t>http://www.link.dk/123</w:t>
              </w:r>
            </w:hyperlink>
          </w:p>
        </w:tc>
      </w:tr>
      <w:tr w:rsidR="00DD2FAF" w:rsidRPr="002D761A" w14:paraId="2E7302BC"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7DDBA"/>
            <w:vAlign w:val="bottom"/>
          </w:tcPr>
          <w:p w14:paraId="365F2C4B" w14:textId="77777777" w:rsidR="00DD2FAF" w:rsidRPr="00B96FDC"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link_vejledning</w:t>
            </w:r>
            <w:proofErr w:type="spellEnd"/>
          </w:p>
        </w:tc>
        <w:tc>
          <w:tcPr>
            <w:tcW w:w="4948" w:type="dxa"/>
            <w:tcBorders>
              <w:top w:val="single" w:sz="4" w:space="0" w:color="auto"/>
              <w:left w:val="single" w:sz="4" w:space="0" w:color="auto"/>
              <w:bottom w:val="nil"/>
              <w:right w:val="single" w:sz="4" w:space="0" w:color="auto"/>
            </w:tcBorders>
            <w:shd w:val="clear" w:color="auto" w:fill="97DDBA"/>
            <w:vAlign w:val="bottom"/>
          </w:tcPr>
          <w:p w14:paraId="7C330DFD"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 til PDF (MIM 2007, side 144-146 + 159-</w:t>
            </w:r>
            <w:proofErr w:type="gramStart"/>
            <w:r w:rsidRPr="00B96FDC">
              <w:rPr>
                <w:rFonts w:ascii="Trebuchet MS" w:hAnsi="Trebuchet MS" w:cs="Trebuchet MS"/>
                <w:sz w:val="18"/>
                <w:szCs w:val="18"/>
              </w:rPr>
              <w:t>160)*</w:t>
            </w:r>
            <w:proofErr w:type="gramEnd"/>
          </w:p>
        </w:tc>
        <w:tc>
          <w:tcPr>
            <w:tcW w:w="1182" w:type="dxa"/>
            <w:gridSpan w:val="2"/>
            <w:tcBorders>
              <w:top w:val="single" w:sz="4" w:space="0" w:color="auto"/>
              <w:left w:val="single" w:sz="4" w:space="0" w:color="auto"/>
              <w:bottom w:val="nil"/>
              <w:right w:val="single" w:sz="4" w:space="0" w:color="auto"/>
            </w:tcBorders>
            <w:shd w:val="clear" w:color="auto" w:fill="97DDBA"/>
            <w:vAlign w:val="bottom"/>
          </w:tcPr>
          <w:p w14:paraId="4DAC8D75"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7DDBA"/>
            <w:vAlign w:val="bottom"/>
          </w:tcPr>
          <w:p w14:paraId="6FBBA694"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97DDBA"/>
            <w:vAlign w:val="center"/>
          </w:tcPr>
          <w:p w14:paraId="0CF27D3F" w14:textId="77777777" w:rsidR="00DD2FAF" w:rsidRPr="00B96FDC"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97DDBA"/>
            <w:vAlign w:val="bottom"/>
          </w:tcPr>
          <w:p w14:paraId="4DBB8891" w14:textId="77777777" w:rsidR="00DD2FAF" w:rsidRPr="00B96FDC" w:rsidRDefault="00A23B6B" w:rsidP="000B4D76">
            <w:pPr>
              <w:rPr>
                <w:rFonts w:ascii="Trebuchet MS" w:hAnsi="Trebuchet MS" w:cs="Trebuchet MS"/>
                <w:sz w:val="18"/>
                <w:szCs w:val="18"/>
              </w:rPr>
            </w:pPr>
            <w:hyperlink r:id="rId70" w:history="1">
              <w:r w:rsidR="00DD2FAF" w:rsidRPr="00043B18">
                <w:rPr>
                  <w:rStyle w:val="Hyperlink"/>
                  <w:rFonts w:ascii="Trebuchet MS" w:hAnsi="Trebuchet MS" w:cs="Trebuchet MS"/>
                  <w:sz w:val="18"/>
                  <w:szCs w:val="18"/>
                </w:rPr>
                <w:t>http://www.link.dk/123</w:t>
              </w:r>
            </w:hyperlink>
          </w:p>
        </w:tc>
      </w:tr>
      <w:tr w:rsidR="00DD2FAF" w:rsidRPr="002D761A" w14:paraId="763D4B01"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0D3CBAE5"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w:t>
            </w:r>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DDA9970"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DD2FAF" w:rsidRPr="002D761A" w14:paraId="6E233C63" w14:textId="77777777" w:rsidTr="004A5C64">
        <w:trPr>
          <w:trHeight w:hRule="exact" w:val="255"/>
        </w:trPr>
        <w:tc>
          <w:tcPr>
            <w:tcW w:w="13716" w:type="dxa"/>
            <w:gridSpan w:val="7"/>
            <w:tcBorders>
              <w:top w:val="single" w:sz="4" w:space="0" w:color="auto"/>
              <w:left w:val="nil"/>
              <w:bottom w:val="nil"/>
              <w:right w:val="nil"/>
            </w:tcBorders>
            <w:shd w:val="clear" w:color="auto" w:fill="99CCFF"/>
            <w:vAlign w:val="bottom"/>
          </w:tcPr>
          <w:p w14:paraId="2873662B"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Felter markeret med blå er temaspecifikke opslagstabeller, der indeholder oversættelser af koder i andre felter.</w:t>
            </w:r>
          </w:p>
        </w:tc>
      </w:tr>
      <w:tr w:rsidR="00DD2FAF" w:rsidRPr="002D761A" w14:paraId="52F36AF2" w14:textId="77777777" w:rsidTr="004A5C64">
        <w:trPr>
          <w:trHeight w:hRule="exact" w:val="255"/>
        </w:trPr>
        <w:tc>
          <w:tcPr>
            <w:tcW w:w="13716" w:type="dxa"/>
            <w:gridSpan w:val="7"/>
            <w:tcBorders>
              <w:top w:val="nil"/>
              <w:left w:val="nil"/>
              <w:bottom w:val="nil"/>
              <w:right w:val="nil"/>
            </w:tcBorders>
            <w:shd w:val="clear" w:color="auto" w:fill="97DDBA"/>
            <w:vAlign w:val="bottom"/>
          </w:tcPr>
          <w:p w14:paraId="58D087B7"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Felter markeret med grøn er standardiserede temaspecifikke felter og opslagstabeller, der indeholder oversættelser af koder i andre felter.</w:t>
            </w:r>
          </w:p>
        </w:tc>
      </w:tr>
    </w:tbl>
    <w:p w14:paraId="5F5A9C3B" w14:textId="77777777" w:rsidR="009E1809" w:rsidRPr="00B96FDC" w:rsidRDefault="009E1809" w:rsidP="009E1809">
      <w:pPr>
        <w:pStyle w:val="Overskrift6"/>
        <w:rPr>
          <w:rFonts w:cs="Trebuchet MS"/>
          <w:b w:val="0"/>
          <w:bCs w:val="0"/>
          <w:sz w:val="18"/>
          <w:szCs w:val="18"/>
        </w:rPr>
      </w:pPr>
      <w:r w:rsidRPr="00B96FDC">
        <w:rPr>
          <w:rFonts w:cs="Trebuchet MS"/>
          <w:b w:val="0"/>
          <w:bCs w:val="0"/>
          <w:sz w:val="18"/>
          <w:szCs w:val="18"/>
        </w:rPr>
        <w:t>** Det vil være optimalt med et rasterlag, hvor analysekortene blev oprettet/vist</w:t>
      </w:r>
    </w:p>
    <w:p w14:paraId="322866DD" w14:textId="77777777" w:rsidR="009E1809" w:rsidRPr="00B96FDC" w:rsidRDefault="00A52D18" w:rsidP="009E1809">
      <w:pPr>
        <w:pStyle w:val="Overskrift6"/>
      </w:pPr>
      <w:r>
        <w:t>5.13.</w:t>
      </w:r>
      <w:r w:rsidR="009E1809" w:rsidRPr="00B96FDC">
        <w:t xml:space="preserve">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28AFD7EC" w14:textId="77777777" w:rsidTr="00223B7E">
        <w:trPr>
          <w:trHeight w:hRule="exact" w:val="510"/>
        </w:trPr>
        <w:tc>
          <w:tcPr>
            <w:tcW w:w="2235" w:type="dxa"/>
            <w:shd w:val="clear" w:color="auto" w:fill="D9D9D9"/>
            <w:vAlign w:val="bottom"/>
          </w:tcPr>
          <w:p w14:paraId="52FF078C" w14:textId="77777777" w:rsidR="009E1809" w:rsidRPr="00B96FDC" w:rsidRDefault="009E1809" w:rsidP="000B4D76">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1CD168D8" w14:textId="77777777" w:rsidR="009E1809" w:rsidRPr="00B96FDC" w:rsidRDefault="009E1809" w:rsidP="000B4D76">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54B17DB" w14:textId="77777777" w:rsidTr="00223B7E">
        <w:trPr>
          <w:trHeight w:hRule="exact" w:val="255"/>
        </w:trPr>
        <w:tc>
          <w:tcPr>
            <w:tcW w:w="2235" w:type="dxa"/>
            <w:shd w:val="clear" w:color="auto" w:fill="E0E0E0"/>
            <w:vAlign w:val="bottom"/>
          </w:tcPr>
          <w:p w14:paraId="7CFB4E1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4FEF2AD5"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Landskabkarakteromraader</w:t>
            </w:r>
            <w:proofErr w:type="spellEnd"/>
          </w:p>
        </w:tc>
      </w:tr>
      <w:tr w:rsidR="009E1809" w:rsidRPr="002D761A" w14:paraId="1D9DACB6" w14:textId="77777777" w:rsidTr="00223B7E">
        <w:trPr>
          <w:trHeight w:hRule="exact" w:val="255"/>
        </w:trPr>
        <w:tc>
          <w:tcPr>
            <w:tcW w:w="2235" w:type="dxa"/>
            <w:shd w:val="clear" w:color="auto" w:fill="E0E0E0"/>
            <w:vAlign w:val="bottom"/>
          </w:tcPr>
          <w:p w14:paraId="4CDEE44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1DE9639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02</w:t>
            </w:r>
          </w:p>
        </w:tc>
      </w:tr>
      <w:tr w:rsidR="009E1809" w:rsidRPr="002D761A" w14:paraId="621ADF01" w14:textId="77777777" w:rsidTr="00223B7E">
        <w:trPr>
          <w:trHeight w:hRule="exact" w:val="255"/>
        </w:trPr>
        <w:tc>
          <w:tcPr>
            <w:tcW w:w="2235" w:type="dxa"/>
            <w:shd w:val="clear" w:color="auto" w:fill="E0E0E0"/>
            <w:vAlign w:val="bottom"/>
          </w:tcPr>
          <w:p w14:paraId="44F77F5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65DCC91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Områder der i landskabsanalyse er blevet bestemt/vurderet til en bestemt type </w:t>
            </w:r>
            <w:proofErr w:type="spellStart"/>
            <w:r w:rsidRPr="00B96FDC">
              <w:rPr>
                <w:rFonts w:ascii="Trebuchet MS" w:hAnsi="Trebuchet MS" w:cs="Trebuchet MS"/>
                <w:sz w:val="18"/>
                <w:szCs w:val="18"/>
              </w:rPr>
              <w:t>landskabkarakter</w:t>
            </w:r>
            <w:proofErr w:type="spellEnd"/>
            <w:r w:rsidRPr="00B96FDC">
              <w:rPr>
                <w:rFonts w:ascii="Trebuchet MS" w:hAnsi="Trebuchet MS" w:cs="Trebuchet MS"/>
                <w:sz w:val="18"/>
                <w:szCs w:val="18"/>
              </w:rPr>
              <w:t>. (Karakterområder)</w:t>
            </w:r>
          </w:p>
        </w:tc>
      </w:tr>
      <w:tr w:rsidR="009E1809" w:rsidRPr="002D761A" w14:paraId="3A0D6C90" w14:textId="77777777" w:rsidTr="00223B7E">
        <w:trPr>
          <w:trHeight w:hRule="exact" w:val="255"/>
        </w:trPr>
        <w:tc>
          <w:tcPr>
            <w:tcW w:w="2235" w:type="dxa"/>
            <w:shd w:val="clear" w:color="auto" w:fill="E0E0E0"/>
            <w:vAlign w:val="bottom"/>
          </w:tcPr>
          <w:p w14:paraId="3BEA01E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1B58D5C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1E8AABC" w14:textId="77777777" w:rsidTr="00223B7E">
        <w:trPr>
          <w:trHeight w:hRule="exact" w:val="510"/>
        </w:trPr>
        <w:tc>
          <w:tcPr>
            <w:tcW w:w="2235" w:type="dxa"/>
            <w:shd w:val="clear" w:color="auto" w:fill="E0E0E0"/>
            <w:vAlign w:val="bottom"/>
          </w:tcPr>
          <w:p w14:paraId="300A982C"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217C8AE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Landskabskarakteranalysen benyttes til planlægning og administration i det åbne land. (danner grundlag for særlige landskabsområder, udpeget i kommuneplanen).</w:t>
            </w:r>
          </w:p>
        </w:tc>
      </w:tr>
      <w:tr w:rsidR="009E1809" w:rsidRPr="002D761A" w14:paraId="59D36590" w14:textId="77777777" w:rsidTr="00223B7E">
        <w:trPr>
          <w:trHeight w:hRule="exact" w:val="255"/>
        </w:trPr>
        <w:tc>
          <w:tcPr>
            <w:tcW w:w="2235" w:type="dxa"/>
            <w:shd w:val="clear" w:color="auto" w:fill="E0E0E0"/>
            <w:vAlign w:val="bottom"/>
          </w:tcPr>
          <w:p w14:paraId="15EAD5B3"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6D1500FA" w14:textId="77777777" w:rsidR="009E1809" w:rsidRPr="00B96FDC" w:rsidRDefault="009E1809" w:rsidP="000B4D76">
            <w:pPr>
              <w:rPr>
                <w:rFonts w:ascii="Trebuchet MS" w:hAnsi="Trebuchet MS" w:cs="Trebuchet MS"/>
                <w:sz w:val="18"/>
                <w:szCs w:val="18"/>
              </w:rPr>
            </w:pPr>
          </w:p>
        </w:tc>
      </w:tr>
      <w:tr w:rsidR="009E1809" w:rsidRPr="002D761A" w14:paraId="2DC83F79" w14:textId="77777777" w:rsidTr="00223B7E">
        <w:trPr>
          <w:trHeight w:hRule="exact" w:val="510"/>
        </w:trPr>
        <w:tc>
          <w:tcPr>
            <w:tcW w:w="2235" w:type="dxa"/>
            <w:shd w:val="clear" w:color="auto" w:fill="E0E0E0"/>
            <w:vAlign w:val="bottom"/>
          </w:tcPr>
          <w:p w14:paraId="1DEC30FD" w14:textId="77777777" w:rsidR="009E1809" w:rsidRPr="00B96FDC" w:rsidRDefault="006D2EDB" w:rsidP="000B4D76">
            <w:pPr>
              <w:rPr>
                <w:rFonts w:ascii="Trebuchet MS" w:hAnsi="Trebuchet MS" w:cs="Trebuchet MS"/>
                <w:sz w:val="18"/>
                <w:szCs w:val="18"/>
              </w:rPr>
            </w:pPr>
            <w:proofErr w:type="spellStart"/>
            <w:r>
              <w:rPr>
                <w:rFonts w:ascii="Trebuchet MS" w:hAnsi="Trebuchet MS" w:cs="Trebuchet MS"/>
                <w:sz w:val="18"/>
                <w:szCs w:val="18"/>
              </w:rPr>
              <w:t>No</w:t>
            </w:r>
            <w:r w:rsidRPr="000F2D92">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09200E10" w14:textId="77777777" w:rsidR="009E1809" w:rsidRPr="00B96FDC" w:rsidRDefault="009E1809" w:rsidP="000B4D76">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 xml:space="preserve">Landskabskarakter, karakterområder, Skala, Rumlig afgrænsning, kompleksitet, struktur, visuelle </w:t>
            </w:r>
            <w:proofErr w:type="spellStart"/>
            <w:r w:rsidRPr="00B96FDC">
              <w:rPr>
                <w:rFonts w:ascii="Trebuchet MS" w:hAnsi="Trebuchet MS" w:cs="Trebuchet MS"/>
                <w:sz w:val="18"/>
                <w:szCs w:val="18"/>
              </w:rPr>
              <w:t>fiorhold</w:t>
            </w:r>
            <w:proofErr w:type="spellEnd"/>
            <w:r w:rsidRPr="00B96FDC">
              <w:rPr>
                <w:rFonts w:ascii="Trebuchet MS" w:hAnsi="Trebuchet MS" w:cs="Trebuchet MS"/>
                <w:sz w:val="18"/>
                <w:szCs w:val="18"/>
              </w:rPr>
              <w:t>, oplevelser, tidsdybde, nøglefunktion</w:t>
            </w:r>
          </w:p>
        </w:tc>
      </w:tr>
      <w:tr w:rsidR="009E1809" w:rsidRPr="002D761A" w14:paraId="5A69A3EB" w14:textId="77777777" w:rsidTr="00223B7E">
        <w:trPr>
          <w:trHeight w:hRule="exact" w:val="255"/>
        </w:trPr>
        <w:tc>
          <w:tcPr>
            <w:tcW w:w="2235" w:type="dxa"/>
            <w:shd w:val="clear" w:color="auto" w:fill="E0E0E0"/>
            <w:vAlign w:val="bottom"/>
          </w:tcPr>
          <w:p w14:paraId="7637DF9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588AA85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310C380A" w14:textId="77777777" w:rsidTr="00223B7E">
        <w:trPr>
          <w:trHeight w:hRule="exact" w:val="255"/>
        </w:trPr>
        <w:tc>
          <w:tcPr>
            <w:tcW w:w="2235" w:type="dxa"/>
            <w:shd w:val="clear" w:color="auto" w:fill="E0E0E0"/>
            <w:vAlign w:val="bottom"/>
          </w:tcPr>
          <w:p w14:paraId="21C247B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544F23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1B28A2A8" w14:textId="77777777" w:rsidTr="00223B7E">
        <w:trPr>
          <w:trHeight w:hRule="exact" w:val="255"/>
        </w:trPr>
        <w:tc>
          <w:tcPr>
            <w:tcW w:w="2235" w:type="dxa"/>
            <w:shd w:val="clear" w:color="auto" w:fill="E0E0E0"/>
            <w:vAlign w:val="bottom"/>
          </w:tcPr>
          <w:p w14:paraId="3CCEA33C" w14:textId="77777777" w:rsidR="000C68CF" w:rsidRPr="00E6255A" w:rsidRDefault="0089156A" w:rsidP="000B4D76">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E591933" w14:textId="421384FD" w:rsidR="000C68CF" w:rsidRPr="00E6255A" w:rsidRDefault="00D8362B" w:rsidP="000B4D76">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46BB0960" w14:textId="77777777" w:rsidR="009E1809" w:rsidRPr="00B96FDC" w:rsidRDefault="00CA1B3D" w:rsidP="009E1809">
      <w:pPr>
        <w:pStyle w:val="Overskrift6"/>
      </w:pPr>
      <w:r>
        <w:br w:type="page"/>
      </w:r>
      <w:r w:rsidR="00A52D18">
        <w:lastRenderedPageBreak/>
        <w:t>5.13.</w:t>
      </w:r>
      <w:r w:rsidR="009E1809" w:rsidRPr="00B96FDC">
        <w:t>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093E8829" w14:textId="77777777" w:rsidTr="00E347CD">
        <w:trPr>
          <w:trHeight w:hRule="exact" w:val="255"/>
        </w:trPr>
        <w:tc>
          <w:tcPr>
            <w:tcW w:w="4503" w:type="dxa"/>
            <w:shd w:val="clear" w:color="auto" w:fill="D9D9D9"/>
            <w:vAlign w:val="bottom"/>
          </w:tcPr>
          <w:p w14:paraId="106375CE" w14:textId="77777777" w:rsidR="009E1809" w:rsidRPr="00B96FDC" w:rsidRDefault="009E1809" w:rsidP="00E347CD">
            <w:pPr>
              <w:rPr>
                <w:rFonts w:ascii="Trebuchet MS" w:hAnsi="Trebuchet MS" w:cs="Trebuchet MS"/>
                <w:b/>
                <w:sz w:val="18"/>
                <w:szCs w:val="18"/>
              </w:rPr>
            </w:pPr>
            <w:r w:rsidRPr="00B96FDC">
              <w:rPr>
                <w:rFonts w:ascii="Trebuchet MS" w:hAnsi="Trebuchet MS" w:cs="Trebuchet MS"/>
                <w:b/>
                <w:sz w:val="18"/>
                <w:szCs w:val="18"/>
              </w:rPr>
              <w:t>Emne</w:t>
            </w:r>
          </w:p>
        </w:tc>
        <w:tc>
          <w:tcPr>
            <w:tcW w:w="9149" w:type="dxa"/>
            <w:shd w:val="clear" w:color="auto" w:fill="D9D9D9"/>
            <w:vAlign w:val="bottom"/>
          </w:tcPr>
          <w:p w14:paraId="52AB1B2E" w14:textId="77777777" w:rsidR="009E1809" w:rsidRPr="00B96FDC" w:rsidRDefault="009E1809" w:rsidP="00E347CD">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3CBC98C1" w14:textId="77777777" w:rsidTr="00E347CD">
        <w:trPr>
          <w:trHeight w:hRule="exact" w:val="510"/>
        </w:trPr>
        <w:tc>
          <w:tcPr>
            <w:tcW w:w="4503" w:type="dxa"/>
            <w:shd w:val="clear" w:color="auto" w:fill="E0E0E0"/>
            <w:vAlign w:val="center"/>
          </w:tcPr>
          <w:p w14:paraId="3EFA3535"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1FD80175"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2E5C5FE5" w14:textId="77777777" w:rsidTr="00E347CD">
        <w:trPr>
          <w:trHeight w:hRule="exact" w:val="255"/>
        </w:trPr>
        <w:tc>
          <w:tcPr>
            <w:tcW w:w="4503" w:type="dxa"/>
            <w:shd w:val="clear" w:color="auto" w:fill="E0E0E0"/>
            <w:vAlign w:val="bottom"/>
          </w:tcPr>
          <w:p w14:paraId="2A3D073F"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024BBB48"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Inddeling af karakterområder efter metoden der er benyttet i landskabsanalysen.</w:t>
            </w:r>
          </w:p>
        </w:tc>
      </w:tr>
      <w:tr w:rsidR="009E1809" w:rsidRPr="002D761A" w14:paraId="67252097" w14:textId="77777777" w:rsidTr="00E347CD">
        <w:trPr>
          <w:trHeight w:hRule="exact" w:val="255"/>
        </w:trPr>
        <w:tc>
          <w:tcPr>
            <w:tcW w:w="4503" w:type="dxa"/>
            <w:shd w:val="clear" w:color="auto" w:fill="E0E0E0"/>
            <w:vAlign w:val="bottom"/>
          </w:tcPr>
          <w:p w14:paraId="28D7AA83"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74B537A8"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78A859FA" w14:textId="77777777" w:rsidTr="00E347CD">
        <w:trPr>
          <w:trHeight w:hRule="exact" w:val="255"/>
        </w:trPr>
        <w:tc>
          <w:tcPr>
            <w:tcW w:w="4503" w:type="dxa"/>
            <w:shd w:val="clear" w:color="auto" w:fill="E0E0E0"/>
            <w:vAlign w:val="bottom"/>
          </w:tcPr>
          <w:p w14:paraId="166024BD"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016E1F03" w14:textId="77777777" w:rsidR="009E1809" w:rsidRPr="00B96FDC" w:rsidRDefault="009E1809" w:rsidP="00E347CD">
            <w:pPr>
              <w:rPr>
                <w:rFonts w:ascii="Trebuchet MS" w:hAnsi="Trebuchet MS" w:cs="Trebuchet MS"/>
                <w:sz w:val="18"/>
                <w:szCs w:val="18"/>
              </w:rPr>
            </w:pPr>
          </w:p>
        </w:tc>
      </w:tr>
      <w:tr w:rsidR="009E1809" w:rsidRPr="002D761A" w14:paraId="662D156A" w14:textId="77777777" w:rsidTr="00E347CD">
        <w:trPr>
          <w:trHeight w:hRule="exact" w:val="510"/>
        </w:trPr>
        <w:tc>
          <w:tcPr>
            <w:tcW w:w="4503" w:type="dxa"/>
            <w:shd w:val="clear" w:color="auto" w:fill="E0E0E0"/>
            <w:vAlign w:val="bottom"/>
          </w:tcPr>
          <w:p w14:paraId="6D90CC3F"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bottom"/>
          </w:tcPr>
          <w:p w14:paraId="66F87F00"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2D91E64F" w14:textId="77777777" w:rsidTr="00E347CD">
        <w:trPr>
          <w:trHeight w:hRule="exact" w:val="510"/>
        </w:trPr>
        <w:tc>
          <w:tcPr>
            <w:tcW w:w="4503" w:type="dxa"/>
            <w:shd w:val="clear" w:color="auto" w:fill="E0E0E0"/>
            <w:vAlign w:val="bottom"/>
          </w:tcPr>
          <w:p w14:paraId="6A9B6B5B"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bottom"/>
          </w:tcPr>
          <w:p w14:paraId="677278D1" w14:textId="77777777" w:rsidR="009E1809" w:rsidRPr="00B96FDC" w:rsidRDefault="00AD5096" w:rsidP="00E347CD">
            <w:pPr>
              <w:rPr>
                <w:rFonts w:ascii="Trebuchet MS" w:hAnsi="Trebuchet MS" w:cs="Trebuchet MS"/>
                <w:sz w:val="18"/>
                <w:szCs w:val="18"/>
              </w:rPr>
            </w:pPr>
            <w:r w:rsidRPr="00AD5096">
              <w:rPr>
                <w:rFonts w:ascii="Trebuchet MS" w:hAnsi="Trebuchet MS" w:cs="Trebuchet MS"/>
                <w:sz w:val="18"/>
                <w:szCs w:val="18"/>
              </w:rPr>
              <w:t>Landskabskaraktervurderinger (6203)</w:t>
            </w:r>
          </w:p>
        </w:tc>
      </w:tr>
    </w:tbl>
    <w:p w14:paraId="513D2C41" w14:textId="77777777" w:rsidR="009E1809" w:rsidRPr="00B96FDC" w:rsidRDefault="00A52D18" w:rsidP="009E1809">
      <w:pPr>
        <w:pStyle w:val="Overskrift6"/>
      </w:pPr>
      <w:r>
        <w:t>5.13.</w:t>
      </w:r>
      <w:r w:rsidR="009E1809" w:rsidRPr="00B96FDC">
        <w:t>3.3 Kodelister</w:t>
      </w:r>
    </w:p>
    <w:p w14:paraId="32D7A55C"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Kodelisterne fungerer som oversættelser mellem anvendte kodeværdier og de matchende forklarende tekster.</w:t>
      </w:r>
    </w:p>
    <w:p w14:paraId="15EF9BE8" w14:textId="77777777" w:rsidR="009E1809" w:rsidRPr="00B96FDC" w:rsidRDefault="00A52D18" w:rsidP="009E1809">
      <w:pPr>
        <w:pStyle w:val="Overskrift7"/>
        <w:rPr>
          <w:b/>
        </w:rPr>
      </w:pPr>
      <w:r>
        <w:rPr>
          <w:b/>
        </w:rPr>
        <w:t>5.13.</w:t>
      </w:r>
      <w:r w:rsidR="00DC1627" w:rsidRPr="00B96FDC">
        <w:rPr>
          <w:b/>
        </w:rPr>
        <w:t>3.3.1   6</w:t>
      </w:r>
      <w:r>
        <w:rPr>
          <w:b/>
        </w:rPr>
        <w:t>2</w:t>
      </w:r>
      <w:r w:rsidR="009E1809" w:rsidRPr="00B96FDC">
        <w:rPr>
          <w:b/>
        </w:rPr>
        <w:t>02 Skala</w:t>
      </w:r>
      <w:r w:rsidR="009E1809" w:rsidRPr="00B96FDC">
        <w:rPr>
          <w:rStyle w:val="TypografiOverskrift4BrugerdefineretfarveRGB0Tegn"/>
        </w:rPr>
        <w:t xml:space="preserve"> </w:t>
      </w:r>
      <w:r w:rsidR="009E1809" w:rsidRPr="00B96FDC">
        <w:rPr>
          <w:b/>
        </w:rPr>
        <w:t>(</w:t>
      </w:r>
      <w:r w:rsidR="00F57422" w:rsidRPr="004D056C">
        <w:t>d_6202_skala</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1283"/>
        <w:gridCol w:w="1177"/>
        <w:gridCol w:w="5455"/>
      </w:tblGrid>
      <w:tr w:rsidR="00207890" w:rsidRPr="002D761A" w14:paraId="3E52137D" w14:textId="77777777" w:rsidTr="00562909">
        <w:trPr>
          <w:trHeight w:hRule="exact" w:val="255"/>
        </w:trPr>
        <w:tc>
          <w:tcPr>
            <w:tcW w:w="1334" w:type="dxa"/>
            <w:tcBorders>
              <w:bottom w:val="single" w:sz="4" w:space="0" w:color="auto"/>
            </w:tcBorders>
            <w:shd w:val="clear" w:color="auto" w:fill="D9D9D9"/>
            <w:vAlign w:val="bottom"/>
          </w:tcPr>
          <w:p w14:paraId="243CD2D3" w14:textId="77777777" w:rsidR="00207890" w:rsidRPr="00B96FDC" w:rsidRDefault="00207890" w:rsidP="00E347CD">
            <w:pPr>
              <w:rPr>
                <w:rFonts w:ascii="Trebuchet MS" w:hAnsi="Trebuchet MS" w:cs="Trebuchet MS"/>
                <w:b/>
                <w:sz w:val="18"/>
                <w:szCs w:val="18"/>
              </w:rPr>
            </w:pPr>
            <w:proofErr w:type="spellStart"/>
            <w:r>
              <w:rPr>
                <w:rFonts w:ascii="Trebuchet MS" w:hAnsi="Trebuchet MS" w:cs="Trebuchet MS"/>
                <w:b/>
                <w:sz w:val="18"/>
                <w:szCs w:val="18"/>
              </w:rPr>
              <w:t>s</w:t>
            </w:r>
            <w:r w:rsidRPr="00B96FDC">
              <w:rPr>
                <w:rFonts w:ascii="Trebuchet MS" w:hAnsi="Trebuchet MS" w:cs="Trebuchet MS"/>
                <w:b/>
                <w:sz w:val="18"/>
                <w:szCs w:val="18"/>
              </w:rPr>
              <w:t>kala_kode</w:t>
            </w:r>
            <w:proofErr w:type="spellEnd"/>
          </w:p>
        </w:tc>
        <w:tc>
          <w:tcPr>
            <w:tcW w:w="1283" w:type="dxa"/>
            <w:tcBorders>
              <w:bottom w:val="single" w:sz="4" w:space="0" w:color="auto"/>
            </w:tcBorders>
            <w:shd w:val="clear" w:color="auto" w:fill="D9D9D9"/>
            <w:vAlign w:val="bottom"/>
          </w:tcPr>
          <w:p w14:paraId="4C709D54" w14:textId="77777777" w:rsidR="00207890" w:rsidRPr="00B96FDC" w:rsidRDefault="00207890" w:rsidP="00E347CD">
            <w:pPr>
              <w:rPr>
                <w:rFonts w:ascii="Trebuchet MS" w:hAnsi="Trebuchet MS" w:cs="Trebuchet MS"/>
                <w:b/>
                <w:sz w:val="18"/>
                <w:szCs w:val="18"/>
              </w:rPr>
            </w:pPr>
            <w:r w:rsidRPr="00B96FDC">
              <w:rPr>
                <w:rFonts w:ascii="Trebuchet MS" w:hAnsi="Trebuchet MS" w:cs="Trebuchet MS"/>
                <w:b/>
                <w:sz w:val="18"/>
                <w:szCs w:val="18"/>
              </w:rPr>
              <w:t>skala</w:t>
            </w:r>
          </w:p>
        </w:tc>
        <w:tc>
          <w:tcPr>
            <w:tcW w:w="1177" w:type="dxa"/>
            <w:tcBorders>
              <w:bottom w:val="single" w:sz="4" w:space="0" w:color="auto"/>
            </w:tcBorders>
            <w:shd w:val="clear" w:color="auto" w:fill="D9D9D9"/>
            <w:vAlign w:val="bottom"/>
          </w:tcPr>
          <w:p w14:paraId="17506D98" w14:textId="77777777" w:rsidR="00207890" w:rsidRPr="003A52C1" w:rsidRDefault="00EC2309" w:rsidP="00207890">
            <w:pPr>
              <w:rPr>
                <w:rFonts w:ascii="Trebuchet MS" w:hAnsi="Trebuchet MS" w:cs="Trebuchet MS"/>
                <w:b/>
                <w:sz w:val="18"/>
                <w:szCs w:val="18"/>
              </w:rPr>
            </w:pPr>
            <w:r w:rsidRPr="0075001B">
              <w:rPr>
                <w:rFonts w:ascii="Trebuchet MS" w:hAnsi="Trebuchet MS" w:cs="Trebuchet MS"/>
                <w:b/>
                <w:sz w:val="18"/>
                <w:szCs w:val="18"/>
              </w:rPr>
              <w:t>aktiv</w:t>
            </w:r>
          </w:p>
        </w:tc>
        <w:tc>
          <w:tcPr>
            <w:tcW w:w="5455" w:type="dxa"/>
            <w:tcBorders>
              <w:bottom w:val="single" w:sz="4" w:space="0" w:color="auto"/>
            </w:tcBorders>
            <w:shd w:val="clear" w:color="auto" w:fill="D9D9D9"/>
            <w:vAlign w:val="bottom"/>
          </w:tcPr>
          <w:p w14:paraId="03891E0A" w14:textId="77777777" w:rsidR="00207890" w:rsidRPr="00B96FDC" w:rsidRDefault="00207890" w:rsidP="00E347CD">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0E029F1"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6DC2828A"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1</w:t>
            </w:r>
          </w:p>
        </w:tc>
        <w:tc>
          <w:tcPr>
            <w:tcW w:w="1283" w:type="dxa"/>
            <w:tcBorders>
              <w:top w:val="single" w:sz="4" w:space="0" w:color="auto"/>
              <w:left w:val="single" w:sz="4" w:space="0" w:color="auto"/>
              <w:bottom w:val="single" w:sz="4" w:space="0" w:color="auto"/>
            </w:tcBorders>
            <w:shd w:val="clear" w:color="auto" w:fill="FFFFFF"/>
            <w:vAlign w:val="bottom"/>
          </w:tcPr>
          <w:p w14:paraId="5A16EA0F"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Stor</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3C1E19F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69D5F9E1" w14:textId="77777777" w:rsidR="00207890" w:rsidRPr="00F8391C" w:rsidRDefault="00207890" w:rsidP="00E90B24">
            <w:pPr>
              <w:rPr>
                <w:rFonts w:ascii="Trebuchet MS" w:hAnsi="Trebuchet MS" w:cs="Trebuchet MS"/>
                <w:color w:val="FF0000"/>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207890" w:rsidRPr="002D761A" w14:paraId="4ABA17DC"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42B5F065"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2</w:t>
            </w:r>
          </w:p>
        </w:tc>
        <w:tc>
          <w:tcPr>
            <w:tcW w:w="1283" w:type="dxa"/>
            <w:tcBorders>
              <w:top w:val="single" w:sz="4" w:space="0" w:color="auto"/>
              <w:left w:val="single" w:sz="4" w:space="0" w:color="auto"/>
              <w:bottom w:val="single" w:sz="4" w:space="0" w:color="auto"/>
            </w:tcBorders>
            <w:shd w:val="clear" w:color="auto" w:fill="FFFFFF"/>
            <w:vAlign w:val="bottom"/>
          </w:tcPr>
          <w:p w14:paraId="58D43778"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Middel</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6060DC32"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7EEC4FB0"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207890" w:rsidRPr="002D761A" w14:paraId="29509FFB"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6032359A"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3</w:t>
            </w:r>
          </w:p>
        </w:tc>
        <w:tc>
          <w:tcPr>
            <w:tcW w:w="1283" w:type="dxa"/>
            <w:tcBorders>
              <w:top w:val="single" w:sz="4" w:space="0" w:color="auto"/>
              <w:left w:val="single" w:sz="4" w:space="0" w:color="auto"/>
              <w:bottom w:val="single" w:sz="4" w:space="0" w:color="auto"/>
            </w:tcBorders>
            <w:shd w:val="clear" w:color="auto" w:fill="FFFFFF"/>
            <w:vAlign w:val="bottom"/>
          </w:tcPr>
          <w:p w14:paraId="013F3741"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Lille</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7137781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78066B55"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bl>
    <w:p w14:paraId="0C55FC8D" w14:textId="77777777" w:rsidR="009E1809" w:rsidRPr="00B96FDC" w:rsidRDefault="00A52D18" w:rsidP="009E1809">
      <w:pPr>
        <w:pStyle w:val="Overskrift7"/>
        <w:rPr>
          <w:b/>
        </w:rPr>
      </w:pPr>
      <w:r>
        <w:rPr>
          <w:b/>
        </w:rPr>
        <w:t>5.13.</w:t>
      </w:r>
      <w:r w:rsidR="00DC1627" w:rsidRPr="00B96FDC">
        <w:rPr>
          <w:b/>
        </w:rPr>
        <w:t>3.3.2   6</w:t>
      </w:r>
      <w:r>
        <w:rPr>
          <w:b/>
        </w:rPr>
        <w:t>2</w:t>
      </w:r>
      <w:r w:rsidR="009E1809" w:rsidRPr="00B96FDC">
        <w:rPr>
          <w:b/>
        </w:rPr>
        <w:t xml:space="preserve">02 </w:t>
      </w:r>
      <w:proofErr w:type="spellStart"/>
      <w:r w:rsidR="009E1809" w:rsidRPr="00B96FDC">
        <w:rPr>
          <w:b/>
        </w:rPr>
        <w:t>Rumlig_afgraensning</w:t>
      </w:r>
      <w:proofErr w:type="spellEnd"/>
      <w:r w:rsidR="009E1809" w:rsidRPr="00B96FDC">
        <w:rPr>
          <w:rStyle w:val="TypografiOverskrift4BrugerdefineretfarveRGB0Tegn"/>
        </w:rPr>
        <w:t xml:space="preserve"> </w:t>
      </w:r>
      <w:r w:rsidR="009E1809" w:rsidRPr="00B96FDC">
        <w:rPr>
          <w:b/>
        </w:rPr>
        <w:t>(</w:t>
      </w:r>
      <w:r w:rsidR="00F57422" w:rsidRPr="004D056C">
        <w:t>d_6202_rumlig_afgraensning</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8"/>
        <w:gridCol w:w="2160"/>
        <w:gridCol w:w="1194"/>
        <w:gridCol w:w="4678"/>
      </w:tblGrid>
      <w:tr w:rsidR="00466F1B" w:rsidRPr="002D761A" w14:paraId="3F7B5649" w14:textId="77777777" w:rsidTr="00562909">
        <w:trPr>
          <w:trHeight w:hRule="exact" w:val="255"/>
        </w:trPr>
        <w:tc>
          <w:tcPr>
            <w:tcW w:w="2708" w:type="dxa"/>
            <w:tcBorders>
              <w:bottom w:val="single" w:sz="4" w:space="0" w:color="auto"/>
            </w:tcBorders>
            <w:shd w:val="clear" w:color="auto" w:fill="D9D9D9"/>
            <w:vAlign w:val="bottom"/>
          </w:tcPr>
          <w:p w14:paraId="59C66472" w14:textId="77777777" w:rsidR="00466F1B" w:rsidRPr="00B96FDC" w:rsidRDefault="00466F1B" w:rsidP="00E347CD">
            <w:pPr>
              <w:rPr>
                <w:rFonts w:ascii="Trebuchet MS" w:hAnsi="Trebuchet MS" w:cs="Trebuchet MS"/>
                <w:b/>
                <w:sz w:val="18"/>
                <w:szCs w:val="18"/>
              </w:rPr>
            </w:pPr>
            <w:proofErr w:type="spellStart"/>
            <w:r w:rsidRPr="00B96FDC">
              <w:rPr>
                <w:rFonts w:ascii="Trebuchet MS" w:hAnsi="Trebuchet MS" w:cs="Trebuchet MS"/>
                <w:b/>
                <w:sz w:val="18"/>
                <w:szCs w:val="18"/>
              </w:rPr>
              <w:t>rumlig_afgraensning</w:t>
            </w:r>
            <w:r>
              <w:rPr>
                <w:rFonts w:ascii="Trebuchet MS" w:hAnsi="Trebuchet MS" w:cs="Trebuchet MS"/>
                <w:b/>
                <w:sz w:val="18"/>
                <w:szCs w:val="18"/>
              </w:rPr>
              <w:t>_</w:t>
            </w:r>
            <w:r w:rsidRPr="00B96FDC">
              <w:rPr>
                <w:rFonts w:ascii="Trebuchet MS" w:hAnsi="Trebuchet MS" w:cs="Trebuchet MS"/>
                <w:b/>
                <w:sz w:val="18"/>
                <w:szCs w:val="18"/>
              </w:rPr>
              <w:t>kode</w:t>
            </w:r>
            <w:proofErr w:type="spellEnd"/>
          </w:p>
        </w:tc>
        <w:tc>
          <w:tcPr>
            <w:tcW w:w="2160" w:type="dxa"/>
            <w:tcBorders>
              <w:bottom w:val="single" w:sz="4" w:space="0" w:color="auto"/>
            </w:tcBorders>
            <w:shd w:val="clear" w:color="auto" w:fill="D9D9D9"/>
            <w:vAlign w:val="bottom"/>
          </w:tcPr>
          <w:p w14:paraId="2B083E3C" w14:textId="77777777" w:rsidR="00466F1B" w:rsidRPr="00B96FDC" w:rsidRDefault="00466F1B" w:rsidP="00E347CD">
            <w:pPr>
              <w:rPr>
                <w:rFonts w:ascii="Trebuchet MS" w:hAnsi="Trebuchet MS" w:cs="Trebuchet MS"/>
                <w:b/>
                <w:sz w:val="18"/>
                <w:szCs w:val="18"/>
              </w:rPr>
            </w:pPr>
            <w:proofErr w:type="spellStart"/>
            <w:r w:rsidRPr="00B96FDC">
              <w:rPr>
                <w:rFonts w:ascii="Trebuchet MS" w:hAnsi="Trebuchet MS" w:cs="Trebuchet MS"/>
                <w:b/>
                <w:sz w:val="18"/>
                <w:szCs w:val="18"/>
              </w:rPr>
              <w:t>rumlig_afgraensning</w:t>
            </w:r>
            <w:proofErr w:type="spellEnd"/>
          </w:p>
        </w:tc>
        <w:tc>
          <w:tcPr>
            <w:tcW w:w="1194" w:type="dxa"/>
            <w:tcBorders>
              <w:bottom w:val="single" w:sz="4" w:space="0" w:color="auto"/>
            </w:tcBorders>
            <w:shd w:val="clear" w:color="auto" w:fill="D9D9D9"/>
            <w:vAlign w:val="bottom"/>
          </w:tcPr>
          <w:p w14:paraId="76484EF2" w14:textId="77777777" w:rsidR="00466F1B" w:rsidRPr="003A52C1" w:rsidRDefault="00466F1B" w:rsidP="00466F1B">
            <w:pPr>
              <w:rPr>
                <w:rFonts w:ascii="Trebuchet MS" w:hAnsi="Trebuchet MS" w:cs="Trebuchet MS"/>
                <w:b/>
                <w:sz w:val="18"/>
                <w:szCs w:val="18"/>
              </w:rPr>
            </w:pPr>
            <w:r w:rsidRPr="003A52C1">
              <w:rPr>
                <w:rFonts w:ascii="Trebuchet MS" w:hAnsi="Trebuchet MS" w:cs="Trebuchet MS"/>
                <w:b/>
                <w:sz w:val="18"/>
                <w:szCs w:val="18"/>
              </w:rPr>
              <w:t>aktiv</w:t>
            </w:r>
          </w:p>
        </w:tc>
        <w:tc>
          <w:tcPr>
            <w:tcW w:w="4678" w:type="dxa"/>
            <w:tcBorders>
              <w:bottom w:val="single" w:sz="4" w:space="0" w:color="auto"/>
            </w:tcBorders>
            <w:shd w:val="clear" w:color="auto" w:fill="D9D9D9"/>
            <w:vAlign w:val="bottom"/>
          </w:tcPr>
          <w:p w14:paraId="4F09A13C" w14:textId="77777777" w:rsidR="00466F1B" w:rsidRPr="00B96FDC" w:rsidRDefault="00466F1B" w:rsidP="00E347CD">
            <w:pPr>
              <w:rPr>
                <w:rFonts w:ascii="Trebuchet MS" w:hAnsi="Trebuchet MS" w:cs="Trebuchet MS"/>
                <w:b/>
                <w:sz w:val="18"/>
                <w:szCs w:val="18"/>
              </w:rPr>
            </w:pPr>
            <w:r w:rsidRPr="00B96FDC">
              <w:rPr>
                <w:rFonts w:ascii="Trebuchet MS" w:hAnsi="Trebuchet MS" w:cs="Trebuchet MS"/>
                <w:b/>
                <w:sz w:val="18"/>
                <w:szCs w:val="18"/>
              </w:rPr>
              <w:t>Begrebsdefinition</w:t>
            </w:r>
          </w:p>
        </w:tc>
      </w:tr>
      <w:tr w:rsidR="00466F1B" w:rsidRPr="002D761A" w14:paraId="458B2DBD"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79AA000A"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1</w:t>
            </w:r>
          </w:p>
        </w:tc>
        <w:tc>
          <w:tcPr>
            <w:tcW w:w="2160" w:type="dxa"/>
            <w:tcBorders>
              <w:top w:val="single" w:sz="4" w:space="0" w:color="auto"/>
              <w:left w:val="single" w:sz="4" w:space="0" w:color="auto"/>
              <w:bottom w:val="single" w:sz="4" w:space="0" w:color="auto"/>
            </w:tcBorders>
            <w:shd w:val="clear" w:color="auto" w:fill="FFFFFF"/>
            <w:vAlign w:val="bottom"/>
          </w:tcPr>
          <w:p w14:paraId="09D07174"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Åbent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1C9D1F52"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52C75EC3"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r w:rsidR="00466F1B" w:rsidRPr="002D761A" w14:paraId="66D10DD3"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07668FC5"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2</w:t>
            </w:r>
          </w:p>
        </w:tc>
        <w:tc>
          <w:tcPr>
            <w:tcW w:w="2160" w:type="dxa"/>
            <w:tcBorders>
              <w:top w:val="single" w:sz="4" w:space="0" w:color="auto"/>
              <w:left w:val="single" w:sz="4" w:space="0" w:color="auto"/>
              <w:bottom w:val="single" w:sz="4" w:space="0" w:color="auto"/>
            </w:tcBorders>
            <w:shd w:val="clear" w:color="auto" w:fill="FFFFFF"/>
            <w:vAlign w:val="bottom"/>
          </w:tcPr>
          <w:p w14:paraId="04A61F75"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Transparent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74118964"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5FD0C2E1"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r w:rsidR="00466F1B" w:rsidRPr="002D761A" w14:paraId="6E3E9E1A"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7D0C3A8E"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3</w:t>
            </w:r>
          </w:p>
        </w:tc>
        <w:tc>
          <w:tcPr>
            <w:tcW w:w="2160" w:type="dxa"/>
            <w:tcBorders>
              <w:top w:val="single" w:sz="4" w:space="0" w:color="auto"/>
              <w:left w:val="single" w:sz="4" w:space="0" w:color="auto"/>
              <w:bottom w:val="single" w:sz="4" w:space="0" w:color="auto"/>
            </w:tcBorders>
            <w:shd w:val="clear" w:color="auto" w:fill="FFFFFF"/>
            <w:vAlign w:val="bottom"/>
          </w:tcPr>
          <w:p w14:paraId="592F50CC"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Lukket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073B7BA7"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10036B78"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bl>
    <w:p w14:paraId="1C1FE79C" w14:textId="77777777" w:rsidR="009E1809" w:rsidRPr="00B96FDC" w:rsidRDefault="00A52D18" w:rsidP="009E1809">
      <w:pPr>
        <w:pStyle w:val="Overskrift7"/>
        <w:rPr>
          <w:b/>
        </w:rPr>
      </w:pPr>
      <w:r>
        <w:rPr>
          <w:b/>
        </w:rPr>
        <w:t>5.13.</w:t>
      </w:r>
      <w:r w:rsidR="00DC1627" w:rsidRPr="00B96FDC">
        <w:rPr>
          <w:b/>
        </w:rPr>
        <w:t>3.3.3   6</w:t>
      </w:r>
      <w:r>
        <w:rPr>
          <w:b/>
        </w:rPr>
        <w:t>2</w:t>
      </w:r>
      <w:r w:rsidR="009E1809" w:rsidRPr="00B96FDC">
        <w:rPr>
          <w:b/>
        </w:rPr>
        <w:t>02 Kompleksitet</w:t>
      </w:r>
      <w:r w:rsidR="009E1809" w:rsidRPr="00B96FDC">
        <w:rPr>
          <w:rStyle w:val="TypografiOverskrift4BrugerdefineretfarveRGB0Tegn"/>
        </w:rPr>
        <w:t xml:space="preserve"> </w:t>
      </w:r>
      <w:r w:rsidR="009E1809" w:rsidRPr="00B96FDC">
        <w:rPr>
          <w:b/>
        </w:rPr>
        <w:t>(</w:t>
      </w:r>
      <w:r w:rsidR="00F57422" w:rsidRPr="004D056C">
        <w:t>d_6202_kompleksitet</w:t>
      </w:r>
      <w:r w:rsidR="009E1809" w:rsidRPr="00B96FDC">
        <w:rPr>
          <w:b/>
        </w:rPr>
        <w:t>)</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985"/>
        <w:gridCol w:w="1134"/>
        <w:gridCol w:w="5245"/>
      </w:tblGrid>
      <w:tr w:rsidR="00207890" w:rsidRPr="002D761A" w14:paraId="63A4C7CB" w14:textId="77777777" w:rsidTr="00466F1B">
        <w:trPr>
          <w:trHeight w:hRule="exact" w:val="255"/>
        </w:trPr>
        <w:tc>
          <w:tcPr>
            <w:tcW w:w="2376" w:type="dxa"/>
            <w:tcBorders>
              <w:bottom w:val="single" w:sz="4" w:space="0" w:color="auto"/>
            </w:tcBorders>
            <w:shd w:val="clear" w:color="auto" w:fill="D9D9D9"/>
            <w:vAlign w:val="bottom"/>
          </w:tcPr>
          <w:p w14:paraId="0F051D6C" w14:textId="77777777" w:rsidR="00207890" w:rsidRPr="00B96FDC" w:rsidRDefault="00E42FD7" w:rsidP="000B4D76">
            <w:pPr>
              <w:rPr>
                <w:rFonts w:ascii="Trebuchet MS" w:hAnsi="Trebuchet MS" w:cs="Trebuchet MS"/>
                <w:b/>
                <w:sz w:val="18"/>
                <w:szCs w:val="18"/>
              </w:rPr>
            </w:pPr>
            <w:proofErr w:type="spellStart"/>
            <w:r>
              <w:rPr>
                <w:rFonts w:ascii="Trebuchet MS" w:hAnsi="Trebuchet MS" w:cs="Trebuchet MS"/>
                <w:b/>
                <w:sz w:val="18"/>
                <w:szCs w:val="18"/>
              </w:rPr>
              <w:t>kompleksitet</w:t>
            </w:r>
            <w:r w:rsidR="00207890" w:rsidRPr="00B96FDC">
              <w:rPr>
                <w:rFonts w:ascii="Trebuchet MS" w:hAnsi="Trebuchet MS" w:cs="Trebuchet MS"/>
                <w:b/>
                <w:sz w:val="18"/>
                <w:szCs w:val="18"/>
              </w:rPr>
              <w:t>_kode</w:t>
            </w:r>
            <w:proofErr w:type="spellEnd"/>
          </w:p>
        </w:tc>
        <w:tc>
          <w:tcPr>
            <w:tcW w:w="1985" w:type="dxa"/>
            <w:tcBorders>
              <w:bottom w:val="single" w:sz="4" w:space="0" w:color="auto"/>
            </w:tcBorders>
            <w:shd w:val="clear" w:color="auto" w:fill="D9D9D9"/>
            <w:vAlign w:val="bottom"/>
          </w:tcPr>
          <w:p w14:paraId="5246723A" w14:textId="2A16F3C5" w:rsidR="00207890" w:rsidRPr="00B96FDC" w:rsidRDefault="00C15214" w:rsidP="000B4D76">
            <w:pPr>
              <w:rPr>
                <w:rFonts w:ascii="Trebuchet MS" w:hAnsi="Trebuchet MS" w:cs="Trebuchet MS"/>
                <w:b/>
                <w:sz w:val="18"/>
                <w:szCs w:val="18"/>
              </w:rPr>
            </w:pPr>
            <w:r w:rsidRPr="00B96FDC">
              <w:rPr>
                <w:rFonts w:ascii="Trebuchet MS" w:hAnsi="Trebuchet MS" w:cs="Trebuchet MS"/>
                <w:b/>
                <w:sz w:val="18"/>
                <w:szCs w:val="18"/>
              </w:rPr>
              <w:t>K</w:t>
            </w:r>
            <w:r w:rsidR="00207890" w:rsidRPr="00B96FDC">
              <w:rPr>
                <w:rFonts w:ascii="Trebuchet MS" w:hAnsi="Trebuchet MS" w:cs="Trebuchet MS"/>
                <w:b/>
                <w:sz w:val="18"/>
                <w:szCs w:val="18"/>
              </w:rPr>
              <w:t>ompleksitet</w:t>
            </w:r>
          </w:p>
        </w:tc>
        <w:tc>
          <w:tcPr>
            <w:tcW w:w="1134" w:type="dxa"/>
            <w:tcBorders>
              <w:bottom w:val="single" w:sz="4" w:space="0" w:color="auto"/>
            </w:tcBorders>
            <w:shd w:val="clear" w:color="auto" w:fill="D9D9D9"/>
            <w:vAlign w:val="bottom"/>
          </w:tcPr>
          <w:p w14:paraId="73990B89" w14:textId="77777777" w:rsidR="00207890" w:rsidRPr="003A52C1" w:rsidRDefault="00207890" w:rsidP="00207890">
            <w:pPr>
              <w:rPr>
                <w:rFonts w:ascii="Trebuchet MS" w:hAnsi="Trebuchet MS" w:cs="Trebuchet MS"/>
                <w:b/>
                <w:sz w:val="18"/>
                <w:szCs w:val="18"/>
              </w:rPr>
            </w:pPr>
            <w:r w:rsidRPr="003A52C1">
              <w:rPr>
                <w:rFonts w:ascii="Trebuchet MS" w:hAnsi="Trebuchet MS" w:cs="Trebuchet MS"/>
                <w:b/>
                <w:sz w:val="18"/>
                <w:szCs w:val="18"/>
              </w:rPr>
              <w:t>aktiv</w:t>
            </w:r>
          </w:p>
        </w:tc>
        <w:tc>
          <w:tcPr>
            <w:tcW w:w="5245" w:type="dxa"/>
            <w:tcBorders>
              <w:bottom w:val="single" w:sz="4" w:space="0" w:color="auto"/>
            </w:tcBorders>
            <w:shd w:val="clear" w:color="auto" w:fill="D9D9D9"/>
            <w:vAlign w:val="bottom"/>
          </w:tcPr>
          <w:p w14:paraId="515C7942" w14:textId="77777777" w:rsidR="00207890" w:rsidRPr="00B96FDC" w:rsidRDefault="00207890" w:rsidP="000B4D76">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B0E2A4C" w14:textId="77777777" w:rsidTr="00466F1B">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D9D9D9"/>
            <w:vAlign w:val="bottom"/>
          </w:tcPr>
          <w:p w14:paraId="4391A963" w14:textId="77777777" w:rsidR="00207890" w:rsidRPr="00B96FDC" w:rsidRDefault="00207890" w:rsidP="000B4D76">
            <w:pPr>
              <w:jc w:val="center"/>
              <w:rPr>
                <w:rFonts w:ascii="Trebuchet MS" w:hAnsi="Trebuchet MS" w:cs="Trebuchet MS"/>
                <w:sz w:val="18"/>
                <w:szCs w:val="18"/>
              </w:rPr>
            </w:pPr>
            <w:r w:rsidRPr="00B96FDC">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461C115B" w14:textId="77777777" w:rsidR="00207890" w:rsidRPr="0075001B" w:rsidRDefault="00207890" w:rsidP="000B4D76">
            <w:pPr>
              <w:rPr>
                <w:rFonts w:ascii="Trebuchet MS" w:hAnsi="Trebuchet MS" w:cs="Trebuchet MS"/>
                <w:sz w:val="18"/>
                <w:szCs w:val="18"/>
              </w:rPr>
            </w:pPr>
            <w:r w:rsidRPr="0075001B">
              <w:rPr>
                <w:rFonts w:ascii="Trebuchet MS" w:hAnsi="Trebuchet MS" w:cs="Trebuchet MS"/>
                <w:sz w:val="18"/>
                <w:szCs w:val="18"/>
              </w:rPr>
              <w:t>Meget sammensat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DD2BA75" w14:textId="77777777" w:rsidR="00207890" w:rsidRPr="0075001B" w:rsidRDefault="00207890" w:rsidP="00207890">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5847F1A5"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områdets karakter er præget af mange forskellige elementer</w:t>
            </w:r>
          </w:p>
        </w:tc>
      </w:tr>
      <w:tr w:rsidR="00207890" w:rsidRPr="002D761A" w14:paraId="042E5F48" w14:textId="77777777" w:rsidTr="00466F1B">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D9D9D9"/>
            <w:vAlign w:val="bottom"/>
          </w:tcPr>
          <w:p w14:paraId="497979E7" w14:textId="77777777" w:rsidR="00207890" w:rsidRPr="00B96FDC" w:rsidRDefault="00207890" w:rsidP="000B4D76">
            <w:pPr>
              <w:jc w:val="center"/>
              <w:rPr>
                <w:rFonts w:ascii="Trebuchet MS" w:hAnsi="Trebuchet MS" w:cs="Trebuchet MS"/>
                <w:sz w:val="18"/>
                <w:szCs w:val="18"/>
              </w:rPr>
            </w:pPr>
            <w:r w:rsidRPr="00B96FDC">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54467A05" w14:textId="77777777" w:rsidR="00207890" w:rsidRPr="0075001B" w:rsidRDefault="00207890" w:rsidP="000B4D76">
            <w:pPr>
              <w:rPr>
                <w:rFonts w:ascii="Trebuchet MS" w:hAnsi="Trebuchet MS" w:cs="Trebuchet MS"/>
                <w:sz w:val="18"/>
                <w:szCs w:val="18"/>
              </w:rPr>
            </w:pPr>
            <w:r w:rsidRPr="0075001B">
              <w:rPr>
                <w:rFonts w:ascii="Trebuchet MS" w:hAnsi="Trebuchet MS" w:cs="Trebuchet MS"/>
                <w:sz w:val="18"/>
                <w:szCs w:val="18"/>
              </w:rPr>
              <w:t>Sammensat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2EC3E942" w14:textId="77777777" w:rsidR="00207890" w:rsidRPr="0075001B" w:rsidRDefault="00207890" w:rsidP="00207890">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2CD861D8"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 xml:space="preserve">Link </w:t>
            </w:r>
            <w:proofErr w:type="spellStart"/>
            <w:r w:rsidRPr="0075001B">
              <w:rPr>
                <w:rFonts w:ascii="Trebuchet MS" w:hAnsi="Trebuchet MS" w:cs="Trebuchet MS"/>
                <w:sz w:val="18"/>
                <w:szCs w:val="18"/>
              </w:rPr>
              <w:t>tilPDF</w:t>
            </w:r>
            <w:proofErr w:type="spellEnd"/>
            <w:r w:rsidRPr="0075001B">
              <w:rPr>
                <w:rFonts w:ascii="Trebuchet MS" w:hAnsi="Trebuchet MS" w:cs="Trebuchet MS"/>
                <w:sz w:val="18"/>
                <w:szCs w:val="18"/>
              </w:rPr>
              <w:t xml:space="preserve"> (MIM 2007, side 144-</w:t>
            </w:r>
            <w:proofErr w:type="gramStart"/>
            <w:r w:rsidRPr="0075001B">
              <w:rPr>
                <w:rFonts w:ascii="Trebuchet MS" w:hAnsi="Trebuchet MS" w:cs="Trebuchet MS"/>
                <w:sz w:val="18"/>
                <w:szCs w:val="18"/>
              </w:rPr>
              <w:t>162)*</w:t>
            </w:r>
            <w:proofErr w:type="gramEnd"/>
          </w:p>
        </w:tc>
      </w:tr>
      <w:tr w:rsidR="00207890" w:rsidRPr="002D761A" w14:paraId="033834F3" w14:textId="77777777" w:rsidTr="0075001B">
        <w:trPr>
          <w:trHeight w:hRule="exact" w:val="510"/>
        </w:trPr>
        <w:tc>
          <w:tcPr>
            <w:tcW w:w="2376" w:type="dxa"/>
            <w:tcBorders>
              <w:top w:val="single" w:sz="4" w:space="0" w:color="auto"/>
              <w:left w:val="single" w:sz="4" w:space="0" w:color="auto"/>
              <w:bottom w:val="single" w:sz="4" w:space="0" w:color="auto"/>
              <w:right w:val="single" w:sz="4" w:space="0" w:color="auto"/>
            </w:tcBorders>
            <w:shd w:val="clear" w:color="auto" w:fill="D9D9D9"/>
            <w:vAlign w:val="center"/>
          </w:tcPr>
          <w:p w14:paraId="020A0F66" w14:textId="77777777" w:rsidR="00207890" w:rsidRPr="00B96FDC" w:rsidRDefault="00207890" w:rsidP="0075001B">
            <w:pPr>
              <w:jc w:val="center"/>
              <w:rPr>
                <w:rFonts w:ascii="Trebuchet MS" w:hAnsi="Trebuchet MS" w:cs="Trebuchet MS"/>
                <w:sz w:val="18"/>
                <w:szCs w:val="18"/>
              </w:rPr>
            </w:pPr>
            <w:r w:rsidRPr="00B96FDC">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center"/>
          </w:tcPr>
          <w:p w14:paraId="56FD5F0C" w14:textId="77777777" w:rsidR="00207890" w:rsidRPr="0075001B" w:rsidRDefault="00207890" w:rsidP="0075001B">
            <w:pPr>
              <w:rPr>
                <w:rFonts w:ascii="Trebuchet MS" w:hAnsi="Trebuchet MS" w:cs="Trebuchet MS"/>
                <w:sz w:val="18"/>
                <w:szCs w:val="18"/>
              </w:rPr>
            </w:pPr>
            <w:r w:rsidRPr="0075001B">
              <w:rPr>
                <w:rFonts w:ascii="Trebuchet MS" w:hAnsi="Trebuchet MS" w:cs="Trebuchet MS"/>
                <w:sz w:val="18"/>
                <w:szCs w:val="18"/>
              </w:rPr>
              <w:t>Enkelt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342288" w14:textId="77777777" w:rsidR="00207890" w:rsidRPr="0075001B" w:rsidRDefault="00207890" w:rsidP="0075001B">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581D9DB6"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områdets karakter er præget af få karaktergivende elementer</w:t>
            </w:r>
          </w:p>
        </w:tc>
      </w:tr>
    </w:tbl>
    <w:p w14:paraId="1E53FBFC" w14:textId="77777777" w:rsidR="009E1809" w:rsidRPr="00FA24A5" w:rsidRDefault="00FA24A5" w:rsidP="009E1809">
      <w:pPr>
        <w:rPr>
          <w:rFonts w:ascii="Trebuchet MS" w:hAnsi="Trebuchet MS" w:cs="Trebuchet MS"/>
          <w:sz w:val="16"/>
          <w:szCs w:val="16"/>
        </w:rPr>
      </w:pPr>
      <w:r>
        <w:rPr>
          <w:rFonts w:ascii="Trebuchet MS" w:hAnsi="Trebuchet MS" w:cs="Trebuchet MS"/>
          <w:sz w:val="16"/>
          <w:szCs w:val="16"/>
        </w:rPr>
        <w:t>For yderligere Begrebsdefinition, se: Link til P</w:t>
      </w:r>
      <w:r w:rsidRPr="00FA24A5">
        <w:rPr>
          <w:rFonts w:ascii="Trebuchet MS" w:hAnsi="Trebuchet MS" w:cs="Trebuchet MS"/>
          <w:sz w:val="16"/>
          <w:szCs w:val="16"/>
        </w:rPr>
        <w:t>DF (MIM 2007, side 144-</w:t>
      </w:r>
      <w:proofErr w:type="gramStart"/>
      <w:r w:rsidRPr="00FA24A5">
        <w:rPr>
          <w:rFonts w:ascii="Trebuchet MS" w:hAnsi="Trebuchet MS" w:cs="Trebuchet MS"/>
          <w:sz w:val="16"/>
          <w:szCs w:val="16"/>
        </w:rPr>
        <w:t>162)*</w:t>
      </w:r>
      <w:proofErr w:type="gramEnd"/>
    </w:p>
    <w:p w14:paraId="13E6A7D5" w14:textId="77777777" w:rsidR="009E1809" w:rsidRPr="00B96FDC" w:rsidRDefault="00A52D18" w:rsidP="009E1809">
      <w:pPr>
        <w:pStyle w:val="Overskrift7"/>
        <w:rPr>
          <w:b/>
        </w:rPr>
      </w:pPr>
      <w:r>
        <w:rPr>
          <w:b/>
        </w:rPr>
        <w:lastRenderedPageBreak/>
        <w:t>5.13.</w:t>
      </w:r>
      <w:r w:rsidR="009E1809" w:rsidRPr="00B96FDC">
        <w:rPr>
          <w:b/>
        </w:rPr>
        <w:t>3.3.4   6</w:t>
      </w:r>
      <w:r>
        <w:rPr>
          <w:b/>
        </w:rPr>
        <w:t>2</w:t>
      </w:r>
      <w:r w:rsidR="009E1809" w:rsidRPr="00B96FDC">
        <w:rPr>
          <w:b/>
        </w:rPr>
        <w:t>02 Struktur</w:t>
      </w:r>
      <w:r w:rsidR="009E1809" w:rsidRPr="00B96FDC">
        <w:rPr>
          <w:rStyle w:val="TypografiOverskrift4BrugerdefineretfarveRGB0Tegn"/>
        </w:rPr>
        <w:t xml:space="preserve"> </w:t>
      </w:r>
      <w:r w:rsidR="009E1809" w:rsidRPr="00B96FDC">
        <w:rPr>
          <w:b/>
        </w:rPr>
        <w:t>(</w:t>
      </w:r>
      <w:r w:rsidR="00F57422" w:rsidRPr="004D056C">
        <w:t>d_6202_struktur</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0"/>
        <w:gridCol w:w="1072"/>
        <w:gridCol w:w="5210"/>
      </w:tblGrid>
      <w:tr w:rsidR="00207890" w:rsidRPr="002D761A" w14:paraId="4BCA1A70" w14:textId="77777777" w:rsidTr="00207890">
        <w:trPr>
          <w:trHeight w:hRule="exact" w:val="255"/>
        </w:trPr>
        <w:tc>
          <w:tcPr>
            <w:tcW w:w="1649" w:type="dxa"/>
            <w:tcBorders>
              <w:bottom w:val="single" w:sz="4" w:space="0" w:color="auto"/>
            </w:tcBorders>
            <w:shd w:val="clear" w:color="auto" w:fill="D9D9D9"/>
            <w:vAlign w:val="center"/>
          </w:tcPr>
          <w:p w14:paraId="12C1650F" w14:textId="77777777" w:rsidR="00207890" w:rsidRPr="00B96FDC" w:rsidRDefault="00E42FD7" w:rsidP="009E1809">
            <w:pPr>
              <w:rPr>
                <w:rFonts w:ascii="Trebuchet MS" w:hAnsi="Trebuchet MS" w:cs="Trebuchet MS"/>
                <w:b/>
                <w:sz w:val="18"/>
                <w:szCs w:val="18"/>
              </w:rPr>
            </w:pPr>
            <w:proofErr w:type="spellStart"/>
            <w:r>
              <w:rPr>
                <w:rFonts w:ascii="Trebuchet MS" w:hAnsi="Trebuchet MS" w:cs="Trebuchet MS"/>
                <w:b/>
                <w:sz w:val="18"/>
                <w:szCs w:val="18"/>
              </w:rPr>
              <w:t>struktur</w:t>
            </w:r>
            <w:r w:rsidR="00207890" w:rsidRPr="00B96FDC">
              <w:rPr>
                <w:rFonts w:ascii="Trebuchet MS" w:hAnsi="Trebuchet MS" w:cs="Trebuchet MS"/>
                <w:b/>
                <w:sz w:val="18"/>
                <w:szCs w:val="18"/>
              </w:rPr>
              <w:t>_kode</w:t>
            </w:r>
            <w:proofErr w:type="spellEnd"/>
          </w:p>
        </w:tc>
        <w:tc>
          <w:tcPr>
            <w:tcW w:w="1640" w:type="dxa"/>
            <w:tcBorders>
              <w:bottom w:val="single" w:sz="4" w:space="0" w:color="auto"/>
            </w:tcBorders>
            <w:shd w:val="clear" w:color="auto" w:fill="D9D9D9"/>
            <w:vAlign w:val="center"/>
          </w:tcPr>
          <w:p w14:paraId="204E994A" w14:textId="77777777" w:rsidR="00207890" w:rsidRPr="00B96FDC" w:rsidRDefault="00207890" w:rsidP="009E1809">
            <w:pPr>
              <w:rPr>
                <w:rFonts w:ascii="Trebuchet MS" w:hAnsi="Trebuchet MS" w:cs="Trebuchet MS"/>
                <w:b/>
                <w:sz w:val="18"/>
                <w:szCs w:val="18"/>
              </w:rPr>
            </w:pPr>
            <w:r w:rsidRPr="00B96FDC">
              <w:rPr>
                <w:rFonts w:ascii="Trebuchet MS" w:hAnsi="Trebuchet MS" w:cs="Trebuchet MS"/>
                <w:b/>
                <w:sz w:val="18"/>
                <w:szCs w:val="18"/>
              </w:rPr>
              <w:t>struktur</w:t>
            </w:r>
          </w:p>
        </w:tc>
        <w:tc>
          <w:tcPr>
            <w:tcW w:w="1072" w:type="dxa"/>
            <w:tcBorders>
              <w:bottom w:val="single" w:sz="4" w:space="0" w:color="auto"/>
            </w:tcBorders>
            <w:shd w:val="clear" w:color="auto" w:fill="D9D9D9"/>
            <w:vAlign w:val="bottom"/>
          </w:tcPr>
          <w:p w14:paraId="025B5F23" w14:textId="2A949F44"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5210" w:type="dxa"/>
            <w:tcBorders>
              <w:bottom w:val="single" w:sz="4" w:space="0" w:color="auto"/>
            </w:tcBorders>
            <w:shd w:val="clear" w:color="auto" w:fill="D9D9D9"/>
            <w:vAlign w:val="bottom"/>
          </w:tcPr>
          <w:p w14:paraId="065D7E7C" w14:textId="77777777" w:rsidR="00207890" w:rsidRPr="00B96FDC" w:rsidRDefault="00207890" w:rsidP="000B4D76">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08746F7"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23651ECA"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1</w:t>
            </w:r>
          </w:p>
        </w:tc>
        <w:tc>
          <w:tcPr>
            <w:tcW w:w="1640" w:type="dxa"/>
            <w:tcBorders>
              <w:top w:val="single" w:sz="4" w:space="0" w:color="auto"/>
              <w:left w:val="single" w:sz="4" w:space="0" w:color="auto"/>
              <w:bottom w:val="single" w:sz="4" w:space="0" w:color="auto"/>
            </w:tcBorders>
            <w:shd w:val="clear" w:color="auto" w:fill="FFFFFF"/>
            <w:vAlign w:val="bottom"/>
          </w:tcPr>
          <w:p w14:paraId="795AF0FD"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Dominerende</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30DC104C"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056A0D27"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287C7DC"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70BA5B9A"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2</w:t>
            </w:r>
          </w:p>
        </w:tc>
        <w:tc>
          <w:tcPr>
            <w:tcW w:w="1640" w:type="dxa"/>
            <w:tcBorders>
              <w:top w:val="single" w:sz="4" w:space="0" w:color="auto"/>
              <w:left w:val="single" w:sz="4" w:space="0" w:color="auto"/>
              <w:bottom w:val="single" w:sz="4" w:space="0" w:color="auto"/>
            </w:tcBorders>
            <w:shd w:val="clear" w:color="auto" w:fill="FFFFFF"/>
            <w:vAlign w:val="bottom"/>
          </w:tcPr>
          <w:p w14:paraId="38591609"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Middel</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4CAF311C"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77FBD0D7"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4517B012"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7E0B1138"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3</w:t>
            </w:r>
          </w:p>
        </w:tc>
        <w:tc>
          <w:tcPr>
            <w:tcW w:w="1640" w:type="dxa"/>
            <w:tcBorders>
              <w:top w:val="single" w:sz="4" w:space="0" w:color="auto"/>
              <w:left w:val="single" w:sz="4" w:space="0" w:color="auto"/>
              <w:bottom w:val="single" w:sz="4" w:space="0" w:color="auto"/>
            </w:tcBorders>
            <w:shd w:val="clear" w:color="auto" w:fill="FFFFFF"/>
            <w:vAlign w:val="bottom"/>
          </w:tcPr>
          <w:p w14:paraId="09A08A6E"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Svagt</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6EEB65D1"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57ADE42E"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bl>
    <w:p w14:paraId="4D1AAF80" w14:textId="77777777" w:rsidR="009E1809" w:rsidRPr="00B96FDC" w:rsidRDefault="00A52D18" w:rsidP="009E1809">
      <w:pPr>
        <w:pStyle w:val="Overskrift7"/>
        <w:rPr>
          <w:b/>
        </w:rPr>
      </w:pPr>
      <w:r>
        <w:rPr>
          <w:b/>
        </w:rPr>
        <w:t>5.13.</w:t>
      </w:r>
      <w:r w:rsidR="009E1809" w:rsidRPr="00B96FDC">
        <w:rPr>
          <w:b/>
        </w:rPr>
        <w:t>3.3.5   6</w:t>
      </w:r>
      <w:r>
        <w:rPr>
          <w:b/>
        </w:rPr>
        <w:t>2</w:t>
      </w:r>
      <w:r w:rsidR="009E1809" w:rsidRPr="00B96FDC">
        <w:rPr>
          <w:b/>
        </w:rPr>
        <w:t xml:space="preserve">02 </w:t>
      </w:r>
      <w:proofErr w:type="spellStart"/>
      <w:r w:rsidR="009E1809" w:rsidRPr="00B96FDC">
        <w:rPr>
          <w:b/>
        </w:rPr>
        <w:t>Visuel_uro</w:t>
      </w:r>
      <w:proofErr w:type="spellEnd"/>
      <w:r w:rsidR="009E1809" w:rsidRPr="00B96FDC">
        <w:rPr>
          <w:rStyle w:val="TypografiOverskrift4BrugerdefineretfarveRGB0Tegn"/>
        </w:rPr>
        <w:t xml:space="preserve"> </w:t>
      </w:r>
      <w:r w:rsidR="009E1809" w:rsidRPr="00B96FDC">
        <w:rPr>
          <w:b/>
        </w:rPr>
        <w:t>(</w:t>
      </w:r>
      <w:r w:rsidR="00F57422" w:rsidRPr="004D056C">
        <w:t>d_6202_visuel_uro</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4"/>
        <w:gridCol w:w="1546"/>
        <w:gridCol w:w="1071"/>
        <w:gridCol w:w="5211"/>
      </w:tblGrid>
      <w:tr w:rsidR="00207890" w:rsidRPr="002D761A" w14:paraId="2CB8D9C0" w14:textId="77777777" w:rsidTr="00207890">
        <w:trPr>
          <w:trHeight w:hRule="exact" w:val="255"/>
        </w:trPr>
        <w:tc>
          <w:tcPr>
            <w:tcW w:w="1744" w:type="dxa"/>
            <w:tcBorders>
              <w:bottom w:val="single" w:sz="4" w:space="0" w:color="auto"/>
            </w:tcBorders>
            <w:shd w:val="clear" w:color="auto" w:fill="D9D9D9"/>
            <w:vAlign w:val="bottom"/>
          </w:tcPr>
          <w:p w14:paraId="13CBB03F" w14:textId="77777777" w:rsidR="00207890" w:rsidRPr="00B96FDC" w:rsidRDefault="00E42FD7" w:rsidP="00A52D18">
            <w:pPr>
              <w:rPr>
                <w:rFonts w:ascii="Trebuchet MS" w:hAnsi="Trebuchet MS" w:cs="Trebuchet MS"/>
                <w:b/>
                <w:sz w:val="18"/>
                <w:szCs w:val="18"/>
              </w:rPr>
            </w:pPr>
            <w:proofErr w:type="spellStart"/>
            <w:r>
              <w:rPr>
                <w:rFonts w:ascii="Trebuchet MS" w:hAnsi="Trebuchet MS" w:cs="Trebuchet MS"/>
                <w:b/>
                <w:sz w:val="18"/>
                <w:szCs w:val="18"/>
              </w:rPr>
              <w:t>visuel_uro</w:t>
            </w:r>
            <w:r w:rsidR="00207890" w:rsidRPr="00B96FDC">
              <w:rPr>
                <w:rFonts w:ascii="Trebuchet MS" w:hAnsi="Trebuchet MS" w:cs="Trebuchet MS"/>
                <w:b/>
                <w:sz w:val="18"/>
                <w:szCs w:val="18"/>
              </w:rPr>
              <w:t>_kode</w:t>
            </w:r>
            <w:proofErr w:type="spellEnd"/>
          </w:p>
        </w:tc>
        <w:tc>
          <w:tcPr>
            <w:tcW w:w="1546" w:type="dxa"/>
            <w:tcBorders>
              <w:bottom w:val="single" w:sz="4" w:space="0" w:color="auto"/>
            </w:tcBorders>
            <w:shd w:val="clear" w:color="auto" w:fill="D9D9D9"/>
            <w:vAlign w:val="bottom"/>
          </w:tcPr>
          <w:p w14:paraId="08352633" w14:textId="77777777" w:rsidR="00207890" w:rsidRPr="00B96FDC" w:rsidRDefault="00207890" w:rsidP="00A52D18">
            <w:pPr>
              <w:rPr>
                <w:rFonts w:ascii="Trebuchet MS" w:hAnsi="Trebuchet MS" w:cs="Trebuchet MS"/>
                <w:b/>
                <w:sz w:val="18"/>
                <w:szCs w:val="18"/>
              </w:rPr>
            </w:pPr>
            <w:proofErr w:type="spellStart"/>
            <w:r w:rsidRPr="00B96FDC">
              <w:rPr>
                <w:rFonts w:ascii="Trebuchet MS" w:hAnsi="Trebuchet MS" w:cs="Trebuchet MS"/>
                <w:b/>
                <w:sz w:val="18"/>
                <w:szCs w:val="18"/>
              </w:rPr>
              <w:t>visuel_uro</w:t>
            </w:r>
            <w:proofErr w:type="spellEnd"/>
          </w:p>
        </w:tc>
        <w:tc>
          <w:tcPr>
            <w:tcW w:w="1071" w:type="dxa"/>
            <w:tcBorders>
              <w:bottom w:val="single" w:sz="4" w:space="0" w:color="auto"/>
            </w:tcBorders>
            <w:shd w:val="clear" w:color="auto" w:fill="D9D9D9"/>
            <w:vAlign w:val="bottom"/>
          </w:tcPr>
          <w:p w14:paraId="7A0726AD" w14:textId="74E207D4"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5211" w:type="dxa"/>
            <w:tcBorders>
              <w:bottom w:val="single" w:sz="4" w:space="0" w:color="auto"/>
            </w:tcBorders>
            <w:shd w:val="clear" w:color="auto" w:fill="D9D9D9"/>
            <w:vAlign w:val="bottom"/>
          </w:tcPr>
          <w:p w14:paraId="7F63A4DE"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527BD" w14:paraId="2D54C913" w14:textId="77777777" w:rsidTr="002527BD">
        <w:trPr>
          <w:trHeight w:hRule="exact" w:val="510"/>
        </w:trPr>
        <w:tc>
          <w:tcPr>
            <w:tcW w:w="1744" w:type="dxa"/>
            <w:tcBorders>
              <w:top w:val="single" w:sz="4" w:space="0" w:color="auto"/>
              <w:left w:val="single" w:sz="4" w:space="0" w:color="auto"/>
              <w:bottom w:val="single" w:sz="4" w:space="0" w:color="auto"/>
              <w:right w:val="single" w:sz="4" w:space="0" w:color="auto"/>
            </w:tcBorders>
            <w:shd w:val="clear" w:color="auto" w:fill="D9D9D9"/>
            <w:vAlign w:val="center"/>
          </w:tcPr>
          <w:p w14:paraId="4A867364" w14:textId="77777777" w:rsidR="00207890" w:rsidRPr="002527BD" w:rsidRDefault="00207890" w:rsidP="002527BD">
            <w:pPr>
              <w:jc w:val="center"/>
              <w:rPr>
                <w:rFonts w:ascii="Trebuchet MS" w:hAnsi="Trebuchet MS" w:cs="Trebuchet MS"/>
                <w:sz w:val="18"/>
                <w:szCs w:val="18"/>
              </w:rPr>
            </w:pPr>
            <w:r w:rsidRPr="002527BD">
              <w:rPr>
                <w:rFonts w:ascii="Trebuchet MS" w:hAnsi="Trebuchet MS" w:cs="Trebuchet MS"/>
                <w:sz w:val="18"/>
                <w:szCs w:val="18"/>
              </w:rPr>
              <w:t>1</w:t>
            </w:r>
          </w:p>
        </w:tc>
        <w:tc>
          <w:tcPr>
            <w:tcW w:w="1546" w:type="dxa"/>
            <w:tcBorders>
              <w:top w:val="single" w:sz="4" w:space="0" w:color="auto"/>
              <w:left w:val="single" w:sz="4" w:space="0" w:color="auto"/>
              <w:bottom w:val="single" w:sz="4" w:space="0" w:color="auto"/>
            </w:tcBorders>
            <w:shd w:val="clear" w:color="auto" w:fill="FFFFFF"/>
            <w:vAlign w:val="center"/>
          </w:tcPr>
          <w:p w14:paraId="23059899" w14:textId="77777777" w:rsidR="00207890" w:rsidRPr="002527BD" w:rsidRDefault="00207890" w:rsidP="002527BD">
            <w:pPr>
              <w:rPr>
                <w:rFonts w:ascii="Trebuchet MS" w:hAnsi="Trebuchet MS" w:cs="Trebuchet MS"/>
                <w:sz w:val="18"/>
                <w:szCs w:val="18"/>
              </w:rPr>
            </w:pPr>
            <w:r w:rsidRPr="002527BD">
              <w:rPr>
                <w:rFonts w:ascii="Trebuchet MS" w:hAnsi="Trebuchet MS" w:cs="Trebuchet MS"/>
                <w:sz w:val="18"/>
                <w:szCs w:val="18"/>
              </w:rPr>
              <w:t>Uroligt</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center"/>
          </w:tcPr>
          <w:p w14:paraId="28BBF42F" w14:textId="77777777" w:rsidR="00207890" w:rsidRPr="002527BD" w:rsidRDefault="00207890" w:rsidP="002527BD">
            <w:pPr>
              <w:jc w:val="center"/>
              <w:rPr>
                <w:rFonts w:ascii="Trebuchet MS" w:hAnsi="Trebuchet MS" w:cs="Trebuchet MS"/>
                <w:sz w:val="18"/>
                <w:szCs w:val="18"/>
              </w:rPr>
            </w:pPr>
            <w:r w:rsidRPr="002527BD">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4D93774E"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visuel uro er stor, eksempelvis i form af passerende biler eller roterende vindmøller</w:t>
            </w:r>
          </w:p>
        </w:tc>
      </w:tr>
      <w:tr w:rsidR="00207890" w:rsidRPr="002D761A" w14:paraId="3BFF22CD" w14:textId="77777777" w:rsidTr="00207890">
        <w:trPr>
          <w:trHeight w:hRule="exact" w:val="255"/>
        </w:trPr>
        <w:tc>
          <w:tcPr>
            <w:tcW w:w="1744" w:type="dxa"/>
            <w:tcBorders>
              <w:top w:val="single" w:sz="4" w:space="0" w:color="auto"/>
              <w:left w:val="single" w:sz="4" w:space="0" w:color="auto"/>
              <w:bottom w:val="single" w:sz="4" w:space="0" w:color="auto"/>
              <w:right w:val="single" w:sz="4" w:space="0" w:color="auto"/>
            </w:tcBorders>
            <w:shd w:val="clear" w:color="auto" w:fill="D9D9D9"/>
            <w:vAlign w:val="bottom"/>
          </w:tcPr>
          <w:p w14:paraId="28B29A4C"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2</w:t>
            </w:r>
          </w:p>
        </w:tc>
        <w:tc>
          <w:tcPr>
            <w:tcW w:w="1546" w:type="dxa"/>
            <w:tcBorders>
              <w:top w:val="single" w:sz="4" w:space="0" w:color="auto"/>
              <w:left w:val="single" w:sz="4" w:space="0" w:color="auto"/>
              <w:bottom w:val="single" w:sz="4" w:space="0" w:color="auto"/>
            </w:tcBorders>
            <w:shd w:val="clear" w:color="auto" w:fill="FFFFFF"/>
            <w:vAlign w:val="bottom"/>
          </w:tcPr>
          <w:p w14:paraId="66D61885"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Middel</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bottom"/>
          </w:tcPr>
          <w:p w14:paraId="3E77880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0AAA22A1"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FB7F59D" w14:textId="77777777" w:rsidTr="00207890">
        <w:trPr>
          <w:trHeight w:hRule="exact" w:val="255"/>
        </w:trPr>
        <w:tc>
          <w:tcPr>
            <w:tcW w:w="1744" w:type="dxa"/>
            <w:tcBorders>
              <w:top w:val="single" w:sz="4" w:space="0" w:color="auto"/>
              <w:left w:val="single" w:sz="4" w:space="0" w:color="auto"/>
              <w:bottom w:val="single" w:sz="4" w:space="0" w:color="auto"/>
              <w:right w:val="single" w:sz="4" w:space="0" w:color="auto"/>
            </w:tcBorders>
            <w:shd w:val="clear" w:color="auto" w:fill="D9D9D9"/>
            <w:vAlign w:val="bottom"/>
          </w:tcPr>
          <w:p w14:paraId="45E6E1AC"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3</w:t>
            </w:r>
          </w:p>
        </w:tc>
        <w:tc>
          <w:tcPr>
            <w:tcW w:w="1546" w:type="dxa"/>
            <w:tcBorders>
              <w:top w:val="single" w:sz="4" w:space="0" w:color="auto"/>
              <w:left w:val="single" w:sz="4" w:space="0" w:color="auto"/>
              <w:bottom w:val="single" w:sz="4" w:space="0" w:color="auto"/>
            </w:tcBorders>
            <w:shd w:val="clear" w:color="auto" w:fill="FFFFFF"/>
            <w:vAlign w:val="bottom"/>
          </w:tcPr>
          <w:p w14:paraId="456C5D19"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Roligt</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bottom"/>
          </w:tcPr>
          <w:p w14:paraId="693C6B3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4DE9DC5F"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Et område, der visuelt er uberørt af bevægelse.</w:t>
            </w:r>
          </w:p>
        </w:tc>
      </w:tr>
    </w:tbl>
    <w:p w14:paraId="6F565E5A" w14:textId="77777777" w:rsidR="009E1809" w:rsidRPr="002D761A" w:rsidRDefault="00FA24A5" w:rsidP="009E1809">
      <w:pPr>
        <w:rPr>
          <w:b/>
          <w:color w:val="FF0000"/>
        </w:rPr>
      </w:pPr>
      <w:r>
        <w:rPr>
          <w:rFonts w:ascii="Trebuchet MS" w:hAnsi="Trebuchet MS" w:cs="Trebuchet MS"/>
          <w:sz w:val="16"/>
          <w:szCs w:val="16"/>
        </w:rPr>
        <w:t xml:space="preserve">For yderligere Begrebsdefinition, se: </w:t>
      </w:r>
      <w:r w:rsidRPr="00FA24A5">
        <w:rPr>
          <w:rFonts w:ascii="Trebuchet MS" w:hAnsi="Trebuchet MS" w:cs="Trebuchet MS"/>
          <w:sz w:val="16"/>
          <w:szCs w:val="16"/>
        </w:rPr>
        <w:t>Link til PDF (MIM 2007, side 144-</w:t>
      </w:r>
      <w:proofErr w:type="gramStart"/>
      <w:r w:rsidRPr="00FA24A5">
        <w:rPr>
          <w:rFonts w:ascii="Trebuchet MS" w:hAnsi="Trebuchet MS" w:cs="Trebuchet MS"/>
          <w:sz w:val="16"/>
          <w:szCs w:val="16"/>
        </w:rPr>
        <w:t>162)*</w:t>
      </w:r>
      <w:proofErr w:type="gramEnd"/>
    </w:p>
    <w:p w14:paraId="5F6E8620" w14:textId="77777777" w:rsidR="009E1809" w:rsidRPr="00B96FDC" w:rsidRDefault="00A52D18" w:rsidP="009E1809">
      <w:pPr>
        <w:pStyle w:val="Overskrift7"/>
        <w:rPr>
          <w:b/>
        </w:rPr>
      </w:pPr>
      <w:r>
        <w:rPr>
          <w:b/>
        </w:rPr>
        <w:t>5.13.</w:t>
      </w:r>
      <w:r w:rsidR="009E1809" w:rsidRPr="00B96FDC">
        <w:rPr>
          <w:b/>
        </w:rPr>
        <w:t>3.3.6   6</w:t>
      </w:r>
      <w:r>
        <w:rPr>
          <w:b/>
        </w:rPr>
        <w:t>2</w:t>
      </w:r>
      <w:r w:rsidR="009E1809" w:rsidRPr="00B96FDC">
        <w:rPr>
          <w:b/>
        </w:rPr>
        <w:t>02 Tidsdybde</w:t>
      </w:r>
      <w:r w:rsidR="009E1809" w:rsidRPr="00B96FDC">
        <w:rPr>
          <w:rStyle w:val="TypografiOverskrift4BrugerdefineretfarveRGB0Tegn"/>
        </w:rPr>
        <w:t xml:space="preserve"> </w:t>
      </w:r>
      <w:r w:rsidR="009E1809" w:rsidRPr="00B96FDC">
        <w:rPr>
          <w:b/>
        </w:rPr>
        <w:t>(</w:t>
      </w:r>
      <w:r w:rsidR="00BF4AE9" w:rsidRPr="004D056C">
        <w:t>d_6202_tidsdybde</w:t>
      </w:r>
      <w:r w:rsidR="009E1809" w:rsidRPr="00B96FDC">
        <w:rPr>
          <w:b/>
        </w:rP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520"/>
        <w:gridCol w:w="1122"/>
        <w:gridCol w:w="9291"/>
      </w:tblGrid>
      <w:tr w:rsidR="00207890" w:rsidRPr="002D761A" w14:paraId="01FA273C" w14:textId="77777777" w:rsidTr="00207890">
        <w:trPr>
          <w:trHeight w:hRule="exact" w:val="255"/>
        </w:trPr>
        <w:tc>
          <w:tcPr>
            <w:tcW w:w="1719" w:type="dxa"/>
            <w:tcBorders>
              <w:bottom w:val="single" w:sz="4" w:space="0" w:color="auto"/>
            </w:tcBorders>
            <w:shd w:val="clear" w:color="auto" w:fill="D9D9D9"/>
            <w:vAlign w:val="bottom"/>
          </w:tcPr>
          <w:p w14:paraId="2E1C54F7" w14:textId="77777777" w:rsidR="00207890" w:rsidRPr="00356D62" w:rsidRDefault="00E42FD7" w:rsidP="00646EF0">
            <w:pPr>
              <w:rPr>
                <w:rFonts w:ascii="Trebuchet MS" w:hAnsi="Trebuchet MS" w:cs="Trebuchet MS"/>
                <w:b/>
                <w:sz w:val="18"/>
                <w:szCs w:val="18"/>
              </w:rPr>
            </w:pPr>
            <w:proofErr w:type="spellStart"/>
            <w:r>
              <w:rPr>
                <w:rFonts w:ascii="Trebuchet MS" w:hAnsi="Trebuchet MS" w:cs="Trebuchet MS"/>
                <w:b/>
                <w:sz w:val="18"/>
                <w:szCs w:val="18"/>
              </w:rPr>
              <w:t>tidsdybde</w:t>
            </w:r>
            <w:r w:rsidR="00207890" w:rsidRPr="00356D62">
              <w:rPr>
                <w:rFonts w:ascii="Trebuchet MS" w:hAnsi="Trebuchet MS" w:cs="Trebuchet MS"/>
                <w:b/>
                <w:sz w:val="18"/>
                <w:szCs w:val="18"/>
              </w:rPr>
              <w:t>_kode</w:t>
            </w:r>
            <w:proofErr w:type="spellEnd"/>
          </w:p>
        </w:tc>
        <w:tc>
          <w:tcPr>
            <w:tcW w:w="1520" w:type="dxa"/>
            <w:tcBorders>
              <w:bottom w:val="single" w:sz="4" w:space="0" w:color="auto"/>
            </w:tcBorders>
            <w:shd w:val="clear" w:color="auto" w:fill="D9D9D9"/>
            <w:vAlign w:val="bottom"/>
          </w:tcPr>
          <w:p w14:paraId="0FF44B52" w14:textId="77777777" w:rsidR="00207890" w:rsidRPr="00356D62" w:rsidRDefault="00207890" w:rsidP="00646EF0">
            <w:pPr>
              <w:rPr>
                <w:rFonts w:ascii="Trebuchet MS" w:hAnsi="Trebuchet MS" w:cs="Trebuchet MS"/>
                <w:b/>
                <w:sz w:val="18"/>
                <w:szCs w:val="18"/>
              </w:rPr>
            </w:pPr>
            <w:r w:rsidRPr="00356D62">
              <w:rPr>
                <w:rFonts w:ascii="Trebuchet MS" w:hAnsi="Trebuchet MS" w:cs="Trebuchet MS"/>
                <w:b/>
                <w:sz w:val="18"/>
                <w:szCs w:val="18"/>
              </w:rPr>
              <w:t>tidsdybde</w:t>
            </w:r>
          </w:p>
        </w:tc>
        <w:tc>
          <w:tcPr>
            <w:tcW w:w="1122" w:type="dxa"/>
            <w:tcBorders>
              <w:bottom w:val="single" w:sz="4" w:space="0" w:color="auto"/>
            </w:tcBorders>
            <w:shd w:val="clear" w:color="auto" w:fill="D9D9D9"/>
            <w:vAlign w:val="bottom"/>
          </w:tcPr>
          <w:p w14:paraId="29FA361F" w14:textId="2A7A8ED8"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291" w:type="dxa"/>
            <w:tcBorders>
              <w:bottom w:val="single" w:sz="4" w:space="0" w:color="auto"/>
            </w:tcBorders>
            <w:shd w:val="clear" w:color="auto" w:fill="D9D9D9"/>
            <w:vAlign w:val="bottom"/>
          </w:tcPr>
          <w:p w14:paraId="7EFB18FA"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5D90125"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74BFD860"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1</w:t>
            </w:r>
          </w:p>
        </w:tc>
        <w:tc>
          <w:tcPr>
            <w:tcW w:w="1520" w:type="dxa"/>
            <w:tcBorders>
              <w:top w:val="single" w:sz="4" w:space="0" w:color="auto"/>
              <w:left w:val="single" w:sz="4" w:space="0" w:color="auto"/>
              <w:bottom w:val="single" w:sz="4" w:space="0" w:color="auto"/>
            </w:tcBorders>
            <w:shd w:val="clear" w:color="auto" w:fill="FFFFFF"/>
            <w:vAlign w:val="bottom"/>
          </w:tcPr>
          <w:p w14:paraId="7EDCC1D3"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Ca. 0-50 år</w:t>
            </w:r>
          </w:p>
        </w:tc>
        <w:tc>
          <w:tcPr>
            <w:tcW w:w="1122" w:type="dxa"/>
            <w:tcBorders>
              <w:top w:val="single" w:sz="4" w:space="0" w:color="auto"/>
              <w:left w:val="single" w:sz="4" w:space="0" w:color="auto"/>
              <w:bottom w:val="single" w:sz="4" w:space="0" w:color="auto"/>
            </w:tcBorders>
            <w:shd w:val="clear" w:color="auto" w:fill="FFFFFF"/>
            <w:vAlign w:val="bottom"/>
          </w:tcPr>
          <w:p w14:paraId="7604C272"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FA486ED"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163DBDB"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010DDA7D"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2</w:t>
            </w:r>
          </w:p>
        </w:tc>
        <w:tc>
          <w:tcPr>
            <w:tcW w:w="1520" w:type="dxa"/>
            <w:tcBorders>
              <w:top w:val="single" w:sz="4" w:space="0" w:color="auto"/>
              <w:left w:val="single" w:sz="4" w:space="0" w:color="auto"/>
              <w:bottom w:val="single" w:sz="4" w:space="0" w:color="auto"/>
            </w:tcBorders>
            <w:shd w:val="clear" w:color="auto" w:fill="FFFFFF"/>
            <w:vAlign w:val="bottom"/>
          </w:tcPr>
          <w:p w14:paraId="0B838C0F"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Ca. 0-200 år</w:t>
            </w:r>
          </w:p>
        </w:tc>
        <w:tc>
          <w:tcPr>
            <w:tcW w:w="1122" w:type="dxa"/>
            <w:tcBorders>
              <w:top w:val="single" w:sz="4" w:space="0" w:color="auto"/>
              <w:left w:val="single" w:sz="4" w:space="0" w:color="auto"/>
              <w:bottom w:val="single" w:sz="4" w:space="0" w:color="auto"/>
            </w:tcBorders>
            <w:shd w:val="clear" w:color="auto" w:fill="FFFFFF"/>
            <w:vAlign w:val="bottom"/>
          </w:tcPr>
          <w:p w14:paraId="50A0DA17"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5DB8400"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23C0566A"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3EF60A98"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3</w:t>
            </w:r>
          </w:p>
        </w:tc>
        <w:tc>
          <w:tcPr>
            <w:tcW w:w="1520" w:type="dxa"/>
            <w:tcBorders>
              <w:top w:val="single" w:sz="4" w:space="0" w:color="auto"/>
              <w:left w:val="single" w:sz="4" w:space="0" w:color="auto"/>
              <w:bottom w:val="single" w:sz="4" w:space="0" w:color="auto"/>
            </w:tcBorders>
            <w:shd w:val="clear" w:color="auto" w:fill="FFFFFF"/>
            <w:vAlign w:val="bottom"/>
          </w:tcPr>
          <w:p w14:paraId="00013F3E"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&gt; 200 år</w:t>
            </w:r>
          </w:p>
        </w:tc>
        <w:tc>
          <w:tcPr>
            <w:tcW w:w="1122" w:type="dxa"/>
            <w:tcBorders>
              <w:top w:val="single" w:sz="4" w:space="0" w:color="auto"/>
              <w:left w:val="single" w:sz="4" w:space="0" w:color="auto"/>
              <w:bottom w:val="single" w:sz="4" w:space="0" w:color="auto"/>
            </w:tcBorders>
            <w:shd w:val="clear" w:color="auto" w:fill="FFFFFF"/>
            <w:vAlign w:val="bottom"/>
          </w:tcPr>
          <w:p w14:paraId="4AE3CEB7"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07E2E3B"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bl>
    <w:p w14:paraId="24BFF734" w14:textId="77777777" w:rsidR="00730844" w:rsidRPr="00F32164" w:rsidRDefault="00730844" w:rsidP="00730844">
      <w:pPr>
        <w:pStyle w:val="Overskrift7"/>
        <w:rPr>
          <w:color w:val="808080"/>
        </w:rPr>
      </w:pPr>
      <w:r w:rsidRPr="00F32164">
        <w:rPr>
          <w:color w:val="808080"/>
        </w:rPr>
        <w:t>5.13.3.3.</w:t>
      </w:r>
      <w:r w:rsidR="00520577" w:rsidRPr="00F32164">
        <w:rPr>
          <w:color w:val="808080"/>
        </w:rPr>
        <w:t>7</w:t>
      </w:r>
      <w:r w:rsidRPr="00F32164">
        <w:rPr>
          <w:color w:val="808080"/>
        </w:rPr>
        <w:t xml:space="preserve">   620</w:t>
      </w:r>
      <w:r w:rsidR="00BB6273" w:rsidRPr="00F32164">
        <w:rPr>
          <w:color w:val="808080"/>
        </w:rPr>
        <w:t>1</w:t>
      </w:r>
      <w:r w:rsidRPr="00F32164">
        <w:rPr>
          <w:color w:val="808080"/>
        </w:rPr>
        <w:t xml:space="preserve"> Område</w:t>
      </w:r>
      <w:r w:rsidRPr="00F32164">
        <w:rPr>
          <w:rStyle w:val="TypografiOverskrift4BrugerdefineretfarveRGB0Tegn"/>
          <w:color w:val="808080"/>
        </w:rPr>
        <w:t xml:space="preserve"> </w:t>
      </w:r>
      <w:r w:rsidRPr="00F32164">
        <w:rPr>
          <w:color w:val="808080"/>
        </w:rPr>
        <w:t>(d_620</w:t>
      </w:r>
      <w:r w:rsidR="00BB6273" w:rsidRPr="00F32164">
        <w:rPr>
          <w:color w:val="808080"/>
        </w:rPr>
        <w:t>1</w:t>
      </w:r>
      <w:r w:rsidRPr="00F32164">
        <w:rPr>
          <w:color w:val="808080"/>
        </w:rPr>
        <w:t>_omraade)</w:t>
      </w:r>
      <w:r w:rsidR="00CC3AEC" w:rsidRPr="00F32164">
        <w:rPr>
          <w:color w:val="808080"/>
        </w:rPr>
        <w:t xml:space="preserve"> </w:t>
      </w:r>
      <w:r w:rsidR="002342B3" w:rsidRPr="00F32164">
        <w:rPr>
          <w:color w:val="808080"/>
        </w:rPr>
        <w:t>Udgået</w:t>
      </w:r>
    </w:p>
    <w:p w14:paraId="5D8CDA3A" w14:textId="4DC97F81" w:rsidR="009E1809" w:rsidRPr="001C410C" w:rsidRDefault="00A52D18" w:rsidP="00DC1627">
      <w:pPr>
        <w:pStyle w:val="Overskrift2"/>
        <w:rPr>
          <w:kern w:val="32"/>
        </w:rPr>
      </w:pPr>
      <w:bookmarkStart w:id="500" w:name="_Toc63351530"/>
      <w:bookmarkStart w:id="501" w:name="OLE_LINK7"/>
      <w:bookmarkStart w:id="502" w:name="OLE_LINK8"/>
      <w:r w:rsidRPr="001C410C">
        <w:rPr>
          <w:kern w:val="32"/>
        </w:rPr>
        <w:t>5.13.</w:t>
      </w:r>
      <w:r w:rsidR="00DC1627" w:rsidRPr="001C410C">
        <w:rPr>
          <w:kern w:val="32"/>
        </w:rPr>
        <w:t xml:space="preserve">4 </w:t>
      </w:r>
      <w:r w:rsidR="009E1809" w:rsidRPr="001C410C">
        <w:rPr>
          <w:kern w:val="32"/>
        </w:rPr>
        <w:t>Landskabskaraktervurderinger (6</w:t>
      </w:r>
      <w:r w:rsidRPr="001C410C">
        <w:rPr>
          <w:kern w:val="32"/>
        </w:rPr>
        <w:t>2</w:t>
      </w:r>
      <w:r w:rsidR="009E1809" w:rsidRPr="001C410C">
        <w:rPr>
          <w:kern w:val="32"/>
        </w:rPr>
        <w:t>03)</w:t>
      </w:r>
      <w:bookmarkEnd w:id="50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239"/>
        <w:gridCol w:w="1155"/>
        <w:gridCol w:w="1356"/>
        <w:gridCol w:w="1449"/>
        <w:gridCol w:w="2566"/>
      </w:tblGrid>
      <w:tr w:rsidR="009E1809" w:rsidRPr="00B96FDC" w14:paraId="05CA035C" w14:textId="77777777" w:rsidTr="00601DD7">
        <w:trPr>
          <w:trHeight w:hRule="exact" w:val="510"/>
        </w:trPr>
        <w:tc>
          <w:tcPr>
            <w:tcW w:w="1951" w:type="dxa"/>
            <w:tcBorders>
              <w:bottom w:val="single" w:sz="4" w:space="0" w:color="auto"/>
            </w:tcBorders>
            <w:shd w:val="clear" w:color="auto" w:fill="D9D9D9"/>
            <w:vAlign w:val="center"/>
          </w:tcPr>
          <w:bookmarkEnd w:id="501"/>
          <w:bookmarkEnd w:id="502"/>
          <w:p w14:paraId="7F9CCC91"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5239" w:type="dxa"/>
            <w:tcBorders>
              <w:bottom w:val="single" w:sz="4" w:space="0" w:color="auto"/>
            </w:tcBorders>
            <w:shd w:val="clear" w:color="auto" w:fill="D9D9D9"/>
            <w:vAlign w:val="center"/>
          </w:tcPr>
          <w:p w14:paraId="3D60CD4A"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155" w:type="dxa"/>
            <w:tcBorders>
              <w:bottom w:val="single" w:sz="4" w:space="0" w:color="auto"/>
            </w:tcBorders>
            <w:shd w:val="clear" w:color="auto" w:fill="D9D9D9"/>
            <w:vAlign w:val="center"/>
          </w:tcPr>
          <w:p w14:paraId="45B0580A"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356" w:type="dxa"/>
            <w:tcBorders>
              <w:bottom w:val="single" w:sz="4" w:space="0" w:color="auto"/>
            </w:tcBorders>
            <w:shd w:val="clear" w:color="auto" w:fill="D9D9D9"/>
            <w:vAlign w:val="center"/>
          </w:tcPr>
          <w:p w14:paraId="192E4E67"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49" w:type="dxa"/>
            <w:tcBorders>
              <w:bottom w:val="single" w:sz="4" w:space="0" w:color="auto"/>
            </w:tcBorders>
            <w:shd w:val="clear" w:color="auto" w:fill="D9D9D9"/>
            <w:vAlign w:val="center"/>
          </w:tcPr>
          <w:p w14:paraId="208285EF"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4A58E45C"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566" w:type="dxa"/>
            <w:tcBorders>
              <w:bottom w:val="single" w:sz="4" w:space="0" w:color="auto"/>
            </w:tcBorders>
            <w:shd w:val="clear" w:color="auto" w:fill="D9D9D9"/>
            <w:vAlign w:val="center"/>
          </w:tcPr>
          <w:p w14:paraId="4F3D82A6"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601DD7" w:rsidRPr="00B96FDC" w14:paraId="4DDE817C" w14:textId="77777777" w:rsidTr="00122FBD">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31EF86DC" w14:textId="77777777" w:rsidR="00601DD7" w:rsidRPr="00B96FDC" w:rsidRDefault="00601DD7" w:rsidP="00A62C29">
            <w:pPr>
              <w:rPr>
                <w:rFonts w:ascii="Trebuchet MS" w:hAnsi="Trebuchet MS" w:cs="Trebuchet MS"/>
                <w:sz w:val="18"/>
                <w:szCs w:val="18"/>
              </w:rPr>
            </w:pPr>
            <w:proofErr w:type="spellStart"/>
            <w:r w:rsidRPr="00B96FDC">
              <w:rPr>
                <w:rFonts w:ascii="Trebuchet MS" w:hAnsi="Trebuchet MS" w:cs="Trebuchet MS"/>
                <w:sz w:val="18"/>
                <w:szCs w:val="18"/>
              </w:rPr>
              <w:t>omraade_nr</w:t>
            </w:r>
            <w:proofErr w:type="spellEnd"/>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D1586BB" w14:textId="77777777" w:rsidR="00601DD7" w:rsidRPr="00F32164" w:rsidRDefault="00122FBD" w:rsidP="00A62C29">
            <w:pPr>
              <w:rPr>
                <w:rFonts w:ascii="Trebuchet MS" w:hAnsi="Trebuchet MS" w:cs="Trebuchet MS"/>
                <w:sz w:val="18"/>
                <w:szCs w:val="18"/>
              </w:rPr>
            </w:pPr>
            <w:r w:rsidRPr="00F32164">
              <w:rPr>
                <w:rFonts w:ascii="Trebuchet MS" w:hAnsi="Trebuchet MS" w:cs="Trebuchet MS"/>
                <w:sz w:val="18"/>
                <w:szCs w:val="18"/>
              </w:rPr>
              <w:t>Felt defineret under: 4.1 Standardiserede felter til de temaspecifikke datamodeller</w:t>
            </w:r>
            <w:r w:rsidRPr="00F32164" w:rsidDel="00601DD7">
              <w:rPr>
                <w:rFonts w:ascii="Trebuchet MS" w:hAnsi="Trebuchet MS" w:cs="Trebuchet MS"/>
                <w:sz w:val="18"/>
                <w:szCs w:val="18"/>
              </w:rPr>
              <w:t xml:space="preserve"> </w:t>
            </w:r>
          </w:p>
        </w:tc>
      </w:tr>
      <w:tr w:rsidR="00601DD7" w:rsidRPr="00B96FDC" w14:paraId="3F974F4A" w14:textId="77777777" w:rsidTr="00122FBD">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6C1A4BCF" w14:textId="77777777" w:rsidR="00601DD7" w:rsidRPr="00B96FDC" w:rsidRDefault="00601DD7" w:rsidP="00A62C29">
            <w:pPr>
              <w:rPr>
                <w:rFonts w:ascii="Trebuchet MS" w:hAnsi="Trebuchet MS" w:cs="Trebuchet MS"/>
                <w:sz w:val="18"/>
                <w:szCs w:val="18"/>
              </w:rPr>
            </w:pPr>
            <w:proofErr w:type="spellStart"/>
            <w:r w:rsidRPr="00B96FDC">
              <w:rPr>
                <w:rFonts w:ascii="Trebuchet MS" w:hAnsi="Trebuchet MS" w:cs="Trebuchet MS"/>
                <w:sz w:val="18"/>
                <w:szCs w:val="18"/>
              </w:rPr>
              <w:t>omraade</w:t>
            </w:r>
            <w:proofErr w:type="spellEnd"/>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7DB3544" w14:textId="77777777" w:rsidR="00601DD7" w:rsidRPr="00F32164" w:rsidRDefault="00122FBD" w:rsidP="00A62C29">
            <w:pPr>
              <w:rPr>
                <w:rFonts w:ascii="Trebuchet MS" w:hAnsi="Trebuchet MS" w:cs="Trebuchet MS"/>
                <w:sz w:val="18"/>
                <w:szCs w:val="18"/>
              </w:rPr>
            </w:pPr>
            <w:r w:rsidRPr="00F32164">
              <w:rPr>
                <w:rFonts w:ascii="Trebuchet MS" w:hAnsi="Trebuchet MS" w:cs="Trebuchet MS"/>
                <w:sz w:val="18"/>
                <w:szCs w:val="18"/>
              </w:rPr>
              <w:t>Felt defineret under: 4.1 Standardiserede felter til de temaspecifikke datamodeller</w:t>
            </w:r>
            <w:r w:rsidRPr="00F32164" w:rsidDel="00601DD7">
              <w:rPr>
                <w:rFonts w:ascii="Trebuchet MS" w:hAnsi="Trebuchet MS" w:cs="Trebuchet MS"/>
                <w:sz w:val="18"/>
                <w:szCs w:val="18"/>
              </w:rPr>
              <w:t xml:space="preserve"> </w:t>
            </w:r>
          </w:p>
        </w:tc>
      </w:tr>
      <w:tr w:rsidR="009E1809" w:rsidRPr="00B96FDC" w14:paraId="73390AF6"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2AC99EB4"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delomraade_nr</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13DA2A8C"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Angiv </w:t>
            </w:r>
            <w:proofErr w:type="spellStart"/>
            <w:r w:rsidRPr="00B96FDC">
              <w:rPr>
                <w:rFonts w:ascii="Trebuchet MS" w:hAnsi="Trebuchet MS" w:cs="Trebuchet MS"/>
                <w:sz w:val="18"/>
                <w:szCs w:val="18"/>
              </w:rPr>
              <w:t>delområdenr</w:t>
            </w:r>
            <w:proofErr w:type="spellEnd"/>
            <w:r w:rsidRPr="00B96FDC">
              <w:rPr>
                <w:rFonts w:ascii="Trebuchet MS" w:hAnsi="Trebuchet MS" w:cs="Trebuchet MS"/>
                <w:sz w:val="18"/>
                <w:szCs w:val="18"/>
              </w:rPr>
              <w:t xml:space="preserve">. Bestående af et bogstav for områdetype (K, S, T eller V) efterfulgt af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auto"/>
            <w:vAlign w:val="center"/>
          </w:tcPr>
          <w:p w14:paraId="339EF77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center"/>
          </w:tcPr>
          <w:p w14:paraId="7487F8A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0-4 tegn</w:t>
            </w:r>
          </w:p>
        </w:tc>
        <w:tc>
          <w:tcPr>
            <w:tcW w:w="1449" w:type="dxa"/>
            <w:tcBorders>
              <w:top w:val="single" w:sz="4" w:space="0" w:color="auto"/>
              <w:left w:val="single" w:sz="4" w:space="0" w:color="auto"/>
              <w:bottom w:val="nil"/>
              <w:right w:val="single" w:sz="4" w:space="0" w:color="auto"/>
            </w:tcBorders>
            <w:shd w:val="clear" w:color="auto" w:fill="auto"/>
            <w:vAlign w:val="center"/>
          </w:tcPr>
          <w:p w14:paraId="1F5A0A03"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5C3EE08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T1</w:t>
            </w:r>
          </w:p>
        </w:tc>
      </w:tr>
      <w:tr w:rsidR="009E1809" w:rsidRPr="00B96FDC" w14:paraId="68E63329"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6E6670BB"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karakterstyrke_kode</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6AFFAF6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Kodetal til Landskabskarakterens styrke</w:t>
            </w:r>
          </w:p>
        </w:tc>
        <w:tc>
          <w:tcPr>
            <w:tcW w:w="1155" w:type="dxa"/>
            <w:tcBorders>
              <w:top w:val="single" w:sz="4" w:space="0" w:color="auto"/>
              <w:left w:val="single" w:sz="4" w:space="0" w:color="auto"/>
              <w:bottom w:val="nil"/>
              <w:right w:val="single" w:sz="4" w:space="0" w:color="auto"/>
            </w:tcBorders>
            <w:shd w:val="clear" w:color="auto" w:fill="auto"/>
            <w:vAlign w:val="center"/>
          </w:tcPr>
          <w:p w14:paraId="6DF87A19"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center"/>
          </w:tcPr>
          <w:p w14:paraId="70710B23"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1-9</w:t>
            </w:r>
          </w:p>
        </w:tc>
        <w:tc>
          <w:tcPr>
            <w:tcW w:w="1449" w:type="dxa"/>
            <w:tcBorders>
              <w:top w:val="single" w:sz="4" w:space="0" w:color="auto"/>
              <w:left w:val="single" w:sz="4" w:space="0" w:color="auto"/>
              <w:bottom w:val="nil"/>
              <w:right w:val="single" w:sz="4" w:space="0" w:color="auto"/>
            </w:tcBorders>
            <w:shd w:val="clear" w:color="auto" w:fill="auto"/>
            <w:vAlign w:val="center"/>
          </w:tcPr>
          <w:p w14:paraId="3BC539DF" w14:textId="77777777" w:rsidR="009E1809" w:rsidRPr="00B96FDC" w:rsidRDefault="00AD5096" w:rsidP="00A62C29">
            <w:pPr>
              <w:jc w:val="center"/>
              <w:rPr>
                <w:rFonts w:ascii="Trebuchet MS" w:hAnsi="Trebuchet MS" w:cs="Trebuchet MS"/>
                <w:sz w:val="18"/>
                <w:szCs w:val="18"/>
              </w:rPr>
            </w:pPr>
            <w:r>
              <w:rPr>
                <w:rFonts w:ascii="Trebuchet MS" w:hAnsi="Trebuchet MS" w:cs="Trebuchet MS"/>
                <w:sz w:val="18"/>
                <w:szCs w:val="18"/>
              </w:rPr>
              <w:t>O</w:t>
            </w:r>
          </w:p>
        </w:tc>
        <w:tc>
          <w:tcPr>
            <w:tcW w:w="2566" w:type="dxa"/>
            <w:tcBorders>
              <w:top w:val="single" w:sz="4" w:space="0" w:color="auto"/>
              <w:left w:val="single" w:sz="4" w:space="0" w:color="auto"/>
              <w:bottom w:val="nil"/>
              <w:right w:val="single" w:sz="4" w:space="0" w:color="auto"/>
            </w:tcBorders>
            <w:shd w:val="clear" w:color="auto" w:fill="auto"/>
            <w:vAlign w:val="center"/>
          </w:tcPr>
          <w:p w14:paraId="1849F91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1</w:t>
            </w:r>
          </w:p>
        </w:tc>
      </w:tr>
      <w:tr w:rsidR="009E1809" w:rsidRPr="00B96FDC" w14:paraId="6E89DC8C"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99CCFF"/>
            <w:vAlign w:val="center"/>
          </w:tcPr>
          <w:p w14:paraId="62458821"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karakterstyrke</w:t>
            </w:r>
          </w:p>
        </w:tc>
        <w:tc>
          <w:tcPr>
            <w:tcW w:w="5239" w:type="dxa"/>
            <w:tcBorders>
              <w:top w:val="single" w:sz="4" w:space="0" w:color="auto"/>
              <w:left w:val="single" w:sz="4" w:space="0" w:color="auto"/>
              <w:bottom w:val="nil"/>
              <w:right w:val="single" w:sz="4" w:space="0" w:color="auto"/>
            </w:tcBorders>
            <w:shd w:val="clear" w:color="auto" w:fill="99CCFF"/>
            <w:vAlign w:val="center"/>
          </w:tcPr>
          <w:p w14:paraId="20844AD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Landskabskarakterens styrke</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0E3795FD"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0581BEC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0-30 tegn</w:t>
            </w:r>
          </w:p>
        </w:tc>
        <w:tc>
          <w:tcPr>
            <w:tcW w:w="1449" w:type="dxa"/>
            <w:tcBorders>
              <w:top w:val="single" w:sz="4" w:space="0" w:color="auto"/>
              <w:left w:val="single" w:sz="4" w:space="0" w:color="auto"/>
              <w:bottom w:val="nil"/>
              <w:right w:val="single" w:sz="4" w:space="0" w:color="auto"/>
            </w:tcBorders>
            <w:shd w:val="clear" w:color="auto" w:fill="99CCFF"/>
            <w:vAlign w:val="center"/>
          </w:tcPr>
          <w:p w14:paraId="5D800CFD"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nil"/>
              <w:right w:val="single" w:sz="4" w:space="0" w:color="auto"/>
            </w:tcBorders>
            <w:shd w:val="clear" w:color="auto" w:fill="99CCFF"/>
            <w:vAlign w:val="center"/>
          </w:tcPr>
          <w:p w14:paraId="147F311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Særligt </w:t>
            </w:r>
            <w:proofErr w:type="spellStart"/>
            <w:r w:rsidRPr="00B96FDC">
              <w:rPr>
                <w:rFonts w:ascii="Trebuchet MS" w:hAnsi="Trebuchet MS" w:cs="Trebuchet MS"/>
                <w:sz w:val="18"/>
                <w:szCs w:val="18"/>
              </w:rPr>
              <w:t>karakterisktisk</w:t>
            </w:r>
            <w:proofErr w:type="spellEnd"/>
          </w:p>
        </w:tc>
      </w:tr>
      <w:tr w:rsidR="009E1809" w:rsidRPr="00B96FDC" w14:paraId="5A5B1779" w14:textId="77777777" w:rsidTr="00867881">
        <w:trPr>
          <w:trHeight w:hRule="exact" w:val="709"/>
        </w:trPr>
        <w:tc>
          <w:tcPr>
            <w:tcW w:w="1951" w:type="dxa"/>
            <w:tcBorders>
              <w:top w:val="single" w:sz="4" w:space="0" w:color="auto"/>
              <w:left w:val="single" w:sz="4" w:space="0" w:color="auto"/>
              <w:bottom w:val="nil"/>
              <w:right w:val="single" w:sz="4" w:space="0" w:color="auto"/>
            </w:tcBorders>
            <w:shd w:val="clear" w:color="auto" w:fill="D9D9D9"/>
            <w:vAlign w:val="center"/>
          </w:tcPr>
          <w:p w14:paraId="39DEC75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lastRenderedPageBreak/>
              <w:t>karakterstyrke_notat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3293393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Beskrivelse af Landskabskarakterens styrke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505D0AF"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B23B92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048285AE"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bottom"/>
          </w:tcPr>
          <w:p w14:paraId="1E4F116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Karaktergivende elementer fremstår tydeligt. Driften fremhæver naturgrundlaget.</w:t>
            </w:r>
          </w:p>
        </w:tc>
      </w:tr>
      <w:tr w:rsidR="009E1809" w:rsidRPr="00B96FDC" w14:paraId="4779C318" w14:textId="77777777" w:rsidTr="00867881">
        <w:trPr>
          <w:trHeight w:hRule="exact" w:val="130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3A0573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visuel_notat</w:t>
            </w:r>
            <w:proofErr w:type="spellEnd"/>
          </w:p>
        </w:tc>
        <w:tc>
          <w:tcPr>
            <w:tcW w:w="5239" w:type="dxa"/>
            <w:tcBorders>
              <w:top w:val="single" w:sz="4" w:space="0" w:color="auto"/>
              <w:left w:val="single" w:sz="4" w:space="0" w:color="auto"/>
              <w:bottom w:val="single" w:sz="4" w:space="0" w:color="auto"/>
              <w:right w:val="single" w:sz="4" w:space="0" w:color="auto"/>
            </w:tcBorders>
            <w:shd w:val="clear" w:color="auto" w:fill="FFFFFF"/>
            <w:vAlign w:val="center"/>
          </w:tcPr>
          <w:p w14:paraId="693FE10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 særlige visuelle oplevelsesmuligheder. Oplevelsesrige delområder og enkeltelementer.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2A7CA6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center"/>
          </w:tcPr>
          <w:p w14:paraId="0A0C2EC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single" w:sz="4" w:space="0" w:color="auto"/>
              <w:right w:val="single" w:sz="4" w:space="0" w:color="auto"/>
            </w:tcBorders>
            <w:shd w:val="clear" w:color="auto" w:fill="FFFFFF"/>
            <w:vAlign w:val="center"/>
          </w:tcPr>
          <w:p w14:paraId="106C4B76"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single" w:sz="4" w:space="0" w:color="auto"/>
              <w:right w:val="single" w:sz="4" w:space="0" w:color="auto"/>
            </w:tcBorders>
            <w:shd w:val="clear" w:color="auto" w:fill="FFFFFF"/>
            <w:vAlign w:val="bottom"/>
          </w:tcPr>
          <w:p w14:paraId="2597B14E" w14:textId="77777777" w:rsidR="009E1809" w:rsidRPr="00B96FDC" w:rsidRDefault="009E1809" w:rsidP="00867881">
            <w:pPr>
              <w:rPr>
                <w:rFonts w:ascii="Trebuchet MS" w:hAnsi="Trebuchet MS" w:cs="Trebuchet MS"/>
                <w:sz w:val="18"/>
                <w:szCs w:val="18"/>
              </w:rPr>
            </w:pPr>
            <w:r w:rsidRPr="00B96FDC">
              <w:rPr>
                <w:rFonts w:ascii="Trebuchet MS" w:hAnsi="Trebuchet MS" w:cs="Trebuchet MS"/>
                <w:sz w:val="18"/>
                <w:szCs w:val="18"/>
              </w:rPr>
              <w:t>Hele den velafgrænsede dal er i sig selv et oplevelsesrigt område med græsningsareal i bunden, spredte træer</w:t>
            </w:r>
            <w:r w:rsidR="00867881">
              <w:rPr>
                <w:rFonts w:ascii="Trebuchet MS" w:hAnsi="Trebuchet MS" w:cs="Trebuchet MS"/>
                <w:sz w:val="18"/>
                <w:szCs w:val="18"/>
              </w:rPr>
              <w:t xml:space="preserve"> og gammelt egekrat på skrænten.</w:t>
            </w:r>
          </w:p>
        </w:tc>
      </w:tr>
      <w:tr w:rsidR="009E1809" w:rsidRPr="00B96FDC" w14:paraId="75B31998" w14:textId="77777777" w:rsidTr="00867881">
        <w:trPr>
          <w:trHeight w:hRule="exact" w:val="510"/>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253E4DA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tilstand_kode</w:t>
            </w:r>
            <w:proofErr w:type="spellEnd"/>
          </w:p>
        </w:tc>
        <w:tc>
          <w:tcPr>
            <w:tcW w:w="5239" w:type="dxa"/>
            <w:tcBorders>
              <w:top w:val="single" w:sz="4" w:space="0" w:color="auto"/>
              <w:left w:val="single" w:sz="4" w:space="0" w:color="auto"/>
              <w:bottom w:val="single" w:sz="4" w:space="0" w:color="auto"/>
              <w:right w:val="single" w:sz="4" w:space="0" w:color="auto"/>
            </w:tcBorders>
            <w:shd w:val="clear" w:color="auto" w:fill="97DDBA"/>
            <w:vAlign w:val="center"/>
          </w:tcPr>
          <w:p w14:paraId="6236DD8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Kodetal til Landskabskarakterens tilstand på delområdeniveau</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6DDCA123" w14:textId="77777777" w:rsidR="009E1809" w:rsidRPr="00B96FDC" w:rsidRDefault="009E1809" w:rsidP="00A62C29">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center"/>
          </w:tcPr>
          <w:p w14:paraId="441E9E8C" w14:textId="77777777" w:rsidR="009E1809" w:rsidRPr="00B96FDC" w:rsidRDefault="009E1809" w:rsidP="00A62C29">
            <w:pPr>
              <w:rPr>
                <w:rFonts w:ascii="Trebuchet MS" w:hAnsi="Trebuchet MS" w:cs="Trebuchet MS"/>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97DDBA"/>
            <w:vAlign w:val="center"/>
          </w:tcPr>
          <w:p w14:paraId="65B52AD0"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single" w:sz="4" w:space="0" w:color="auto"/>
              <w:right w:val="single" w:sz="4" w:space="0" w:color="auto"/>
            </w:tcBorders>
            <w:shd w:val="clear" w:color="auto" w:fill="97DDBA"/>
            <w:vAlign w:val="center"/>
          </w:tcPr>
          <w:p w14:paraId="7238521D" w14:textId="77777777" w:rsidR="009E1809" w:rsidRPr="00B96FDC" w:rsidRDefault="00AD5096" w:rsidP="00A62C29">
            <w:pPr>
              <w:rPr>
                <w:rFonts w:ascii="Trebuchet MS" w:hAnsi="Trebuchet MS" w:cs="Trebuchet MS"/>
                <w:sz w:val="18"/>
                <w:szCs w:val="18"/>
              </w:rPr>
            </w:pPr>
            <w:r w:rsidRPr="00AD5096">
              <w:rPr>
                <w:rFonts w:ascii="Trebuchet MS" w:hAnsi="Trebuchet MS" w:cs="Trebuchet MS"/>
                <w:sz w:val="18"/>
                <w:szCs w:val="18"/>
              </w:rPr>
              <w:t>4.3.3 Tilstand</w:t>
            </w:r>
          </w:p>
        </w:tc>
      </w:tr>
      <w:tr w:rsidR="009E1809" w:rsidRPr="00B96FDC" w14:paraId="717DD742" w14:textId="77777777" w:rsidTr="00867881">
        <w:trPr>
          <w:trHeight w:hRule="exact" w:val="510"/>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72E9CE2F"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tilstand</w:t>
            </w:r>
          </w:p>
        </w:tc>
        <w:tc>
          <w:tcPr>
            <w:tcW w:w="5239" w:type="dxa"/>
            <w:tcBorders>
              <w:top w:val="single" w:sz="4" w:space="0" w:color="auto"/>
              <w:left w:val="single" w:sz="4" w:space="0" w:color="auto"/>
              <w:bottom w:val="single" w:sz="4" w:space="0" w:color="auto"/>
              <w:right w:val="single" w:sz="4" w:space="0" w:color="auto"/>
            </w:tcBorders>
            <w:shd w:val="clear" w:color="auto" w:fill="97DDBA"/>
            <w:vAlign w:val="center"/>
          </w:tcPr>
          <w:p w14:paraId="0E97C58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w:t>
            </w:r>
            <w:r w:rsidRPr="00AD5096">
              <w:rPr>
                <w:rFonts w:ascii="Trebuchet MS" w:hAnsi="Trebuchet MS" w:cs="Trebuchet MS"/>
                <w:sz w:val="18"/>
                <w:szCs w:val="18"/>
              </w:rPr>
              <w:t>karakterens tilstand på delområdeniveau</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6F82A263" w14:textId="77777777" w:rsidR="009E1809" w:rsidRPr="00B96FDC" w:rsidRDefault="009E1809" w:rsidP="00A62C29">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center"/>
          </w:tcPr>
          <w:p w14:paraId="019CACF3" w14:textId="77777777" w:rsidR="009E1809" w:rsidRPr="00B96FDC" w:rsidRDefault="009E1809" w:rsidP="00A62C29">
            <w:pPr>
              <w:rPr>
                <w:rFonts w:ascii="Trebuchet MS" w:hAnsi="Trebuchet MS" w:cs="Trebuchet MS"/>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97DDBA"/>
            <w:vAlign w:val="center"/>
          </w:tcPr>
          <w:p w14:paraId="72A398DA"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single" w:sz="4" w:space="0" w:color="auto"/>
              <w:right w:val="single" w:sz="4" w:space="0" w:color="auto"/>
            </w:tcBorders>
            <w:shd w:val="clear" w:color="auto" w:fill="97DDBA"/>
            <w:vAlign w:val="center"/>
          </w:tcPr>
          <w:p w14:paraId="092BD458"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God</w:t>
            </w:r>
          </w:p>
        </w:tc>
      </w:tr>
      <w:tr w:rsidR="009E1809" w:rsidRPr="00B96FDC" w14:paraId="2976705E" w14:textId="77777777" w:rsidTr="008F5989">
        <w:trPr>
          <w:trHeight w:hRule="exact" w:val="1136"/>
        </w:trPr>
        <w:tc>
          <w:tcPr>
            <w:tcW w:w="1951" w:type="dxa"/>
            <w:tcBorders>
              <w:top w:val="single" w:sz="4" w:space="0" w:color="auto"/>
              <w:left w:val="single" w:sz="4" w:space="0" w:color="auto"/>
              <w:bottom w:val="nil"/>
              <w:right w:val="single" w:sz="4" w:space="0" w:color="auto"/>
            </w:tcBorders>
            <w:shd w:val="clear" w:color="auto" w:fill="D9D9D9"/>
            <w:vAlign w:val="center"/>
          </w:tcPr>
          <w:p w14:paraId="03B7EE06"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tilstand_notat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4233170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landskabskarakterens tilstand på delområdeniveau. I vurderingen indgår landskabskarakterens intakthed, vedligeholdelse og evt. forstyrrelser, f.eks. højspændingsledninger og andre tekniske anlæg</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D06250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FC7691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10167DC1"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center"/>
          </w:tcPr>
          <w:p w14:paraId="49E32104"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Området fremstår meget intakt med ekstensiv drift, og er upåvirket af bebyggelse og anlæg.</w:t>
            </w:r>
          </w:p>
        </w:tc>
      </w:tr>
      <w:tr w:rsidR="009E1809" w:rsidRPr="00B96FDC" w14:paraId="7F4F31E9" w14:textId="77777777" w:rsidTr="008F5989">
        <w:trPr>
          <w:trHeight w:hRule="exact" w:val="718"/>
        </w:trPr>
        <w:tc>
          <w:tcPr>
            <w:tcW w:w="1951" w:type="dxa"/>
            <w:tcBorders>
              <w:top w:val="single" w:sz="4" w:space="0" w:color="auto"/>
              <w:left w:val="single" w:sz="4" w:space="0" w:color="auto"/>
              <w:bottom w:val="nil"/>
              <w:right w:val="single" w:sz="4" w:space="0" w:color="auto"/>
            </w:tcBorders>
            <w:shd w:val="clear" w:color="auto" w:fill="D9D9D9"/>
            <w:vAlign w:val="center"/>
          </w:tcPr>
          <w:p w14:paraId="3FC19ECA" w14:textId="77777777" w:rsidR="009E1809" w:rsidRPr="00B96FDC" w:rsidDel="005C7DE8" w:rsidRDefault="00867881" w:rsidP="00E90161">
            <w:pPr>
              <w:rPr>
                <w:rFonts w:ascii="Trebuchet MS" w:hAnsi="Trebuchet MS" w:cs="Trebuchet MS"/>
                <w:sz w:val="18"/>
                <w:szCs w:val="18"/>
              </w:rPr>
            </w:pPr>
            <w:r w:rsidRPr="00B96FDC">
              <w:rPr>
                <w:rFonts w:ascii="Trebuchet MS" w:hAnsi="Trebuchet MS" w:cs="Trebuchet MS"/>
                <w:sz w:val="18"/>
                <w:szCs w:val="18"/>
              </w:rPr>
              <w:t>udvikling</w:t>
            </w:r>
          </w:p>
        </w:tc>
        <w:tc>
          <w:tcPr>
            <w:tcW w:w="5239" w:type="dxa"/>
            <w:tcBorders>
              <w:top w:val="single" w:sz="4" w:space="0" w:color="auto"/>
              <w:left w:val="single" w:sz="4" w:space="0" w:color="auto"/>
              <w:bottom w:val="nil"/>
              <w:right w:val="single" w:sz="4" w:space="0" w:color="auto"/>
            </w:tcBorders>
            <w:shd w:val="clear" w:color="auto" w:fill="auto"/>
            <w:vAlign w:val="center"/>
          </w:tcPr>
          <w:p w14:paraId="01F580A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planlagte ændringer og udviklingstendenser i landskabet</w:t>
            </w:r>
          </w:p>
        </w:tc>
        <w:tc>
          <w:tcPr>
            <w:tcW w:w="1155" w:type="dxa"/>
            <w:tcBorders>
              <w:top w:val="single" w:sz="4" w:space="0" w:color="auto"/>
              <w:left w:val="single" w:sz="4" w:space="0" w:color="auto"/>
              <w:bottom w:val="nil"/>
              <w:right w:val="single" w:sz="4" w:space="0" w:color="auto"/>
            </w:tcBorders>
            <w:shd w:val="clear" w:color="auto" w:fill="auto"/>
            <w:vAlign w:val="center"/>
          </w:tcPr>
          <w:p w14:paraId="42555545"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center"/>
          </w:tcPr>
          <w:p w14:paraId="5EB5004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auto"/>
            <w:vAlign w:val="center"/>
          </w:tcPr>
          <w:p w14:paraId="60D95859"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0D1F2806"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Ingen. Måske risiko for tilgroning af dalbund, hvis græsning ophører.</w:t>
            </w:r>
          </w:p>
        </w:tc>
      </w:tr>
      <w:tr w:rsidR="009E1809" w:rsidRPr="00B96FDC" w14:paraId="5B809F68" w14:textId="77777777" w:rsidTr="008F5989">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1C3ABFA4"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saarbarhed_kode</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14D6C422"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 xml:space="preserve">Kodetal til Landskabskarakterens sårbarhed på delområde niveau. </w:t>
            </w:r>
          </w:p>
        </w:tc>
        <w:tc>
          <w:tcPr>
            <w:tcW w:w="1155" w:type="dxa"/>
            <w:tcBorders>
              <w:top w:val="single" w:sz="4" w:space="0" w:color="auto"/>
              <w:left w:val="single" w:sz="4" w:space="0" w:color="auto"/>
              <w:bottom w:val="nil"/>
              <w:right w:val="single" w:sz="4" w:space="0" w:color="auto"/>
            </w:tcBorders>
            <w:shd w:val="clear" w:color="auto" w:fill="auto"/>
            <w:vAlign w:val="center"/>
          </w:tcPr>
          <w:p w14:paraId="0E2EFFC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center"/>
          </w:tcPr>
          <w:p w14:paraId="3C1659D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1-9</w:t>
            </w:r>
          </w:p>
        </w:tc>
        <w:tc>
          <w:tcPr>
            <w:tcW w:w="1449" w:type="dxa"/>
            <w:tcBorders>
              <w:top w:val="single" w:sz="4" w:space="0" w:color="auto"/>
              <w:left w:val="single" w:sz="4" w:space="0" w:color="auto"/>
              <w:bottom w:val="nil"/>
              <w:right w:val="single" w:sz="4" w:space="0" w:color="auto"/>
            </w:tcBorders>
            <w:shd w:val="clear" w:color="auto" w:fill="auto"/>
            <w:vAlign w:val="center"/>
          </w:tcPr>
          <w:p w14:paraId="40808470"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1D658A8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2</w:t>
            </w:r>
          </w:p>
        </w:tc>
      </w:tr>
      <w:tr w:rsidR="009E1809" w:rsidRPr="00B96FDC" w14:paraId="15CFB7AD" w14:textId="77777777" w:rsidTr="008F5989">
        <w:trPr>
          <w:trHeight w:hRule="exact" w:val="510"/>
        </w:trPr>
        <w:tc>
          <w:tcPr>
            <w:tcW w:w="1951" w:type="dxa"/>
            <w:tcBorders>
              <w:top w:val="single" w:sz="4" w:space="0" w:color="auto"/>
              <w:left w:val="single" w:sz="4" w:space="0" w:color="auto"/>
              <w:bottom w:val="nil"/>
              <w:right w:val="single" w:sz="4" w:space="0" w:color="auto"/>
            </w:tcBorders>
            <w:shd w:val="clear" w:color="auto" w:fill="99CCFF"/>
            <w:vAlign w:val="center"/>
          </w:tcPr>
          <w:p w14:paraId="7070395C"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w:t>
            </w:r>
            <w:proofErr w:type="spellEnd"/>
          </w:p>
        </w:tc>
        <w:tc>
          <w:tcPr>
            <w:tcW w:w="5239" w:type="dxa"/>
            <w:tcBorders>
              <w:top w:val="single" w:sz="4" w:space="0" w:color="auto"/>
              <w:left w:val="single" w:sz="4" w:space="0" w:color="auto"/>
              <w:bottom w:val="nil"/>
              <w:right w:val="single" w:sz="4" w:space="0" w:color="auto"/>
            </w:tcBorders>
            <w:shd w:val="clear" w:color="auto" w:fill="99CCFF"/>
            <w:vAlign w:val="center"/>
          </w:tcPr>
          <w:p w14:paraId="1C5583C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 xml:space="preserve">Landskabskarakterens sårbarhed på delområde niveau. </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7ADE8E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05CBA2F5"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 tegn</w:t>
            </w:r>
          </w:p>
        </w:tc>
        <w:tc>
          <w:tcPr>
            <w:tcW w:w="1449" w:type="dxa"/>
            <w:tcBorders>
              <w:top w:val="single" w:sz="4" w:space="0" w:color="auto"/>
              <w:left w:val="single" w:sz="4" w:space="0" w:color="auto"/>
              <w:bottom w:val="nil"/>
              <w:right w:val="single" w:sz="4" w:space="0" w:color="auto"/>
            </w:tcBorders>
            <w:shd w:val="clear" w:color="auto" w:fill="99CCFF"/>
            <w:vAlign w:val="center"/>
          </w:tcPr>
          <w:p w14:paraId="703752B7"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nil"/>
              <w:right w:val="single" w:sz="4" w:space="0" w:color="auto"/>
            </w:tcBorders>
            <w:shd w:val="clear" w:color="auto" w:fill="99CCFF"/>
            <w:vAlign w:val="center"/>
          </w:tcPr>
          <w:p w14:paraId="156D1BC9"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Stor</w:t>
            </w:r>
          </w:p>
        </w:tc>
      </w:tr>
      <w:tr w:rsidR="009E1809" w:rsidRPr="00B96FDC" w14:paraId="176E8F11" w14:textId="77777777" w:rsidTr="008F5989">
        <w:trPr>
          <w:trHeight w:val="709"/>
        </w:trPr>
        <w:tc>
          <w:tcPr>
            <w:tcW w:w="1951" w:type="dxa"/>
            <w:tcBorders>
              <w:top w:val="single" w:sz="4" w:space="0" w:color="auto"/>
              <w:left w:val="single" w:sz="4" w:space="0" w:color="auto"/>
              <w:bottom w:val="nil"/>
              <w:right w:val="single" w:sz="4" w:space="0" w:color="auto"/>
            </w:tcBorders>
            <w:shd w:val="clear" w:color="auto" w:fill="D9D9D9"/>
            <w:vAlign w:val="center"/>
          </w:tcPr>
          <w:p w14:paraId="5CC63087"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3A408C3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landskabskarakterens sårbarhed på delområde niveau. Sårbarhed i forhold til ændringer i landskabets fysiske og funktionelle forhold.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9505719"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A2A459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42BD17E3"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bottom"/>
          </w:tcPr>
          <w:p w14:paraId="6B4A2B5D"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Sårbart overfor byggeri, anlæg, tilgroning og intensiv opdyrkning.</w:t>
            </w:r>
          </w:p>
        </w:tc>
      </w:tr>
      <w:tr w:rsidR="009E1809" w:rsidRPr="00B96FDC" w14:paraId="32B1A815" w14:textId="77777777" w:rsidTr="008F5989">
        <w:tc>
          <w:tcPr>
            <w:tcW w:w="1951" w:type="dxa"/>
            <w:tcBorders>
              <w:top w:val="single" w:sz="4" w:space="0" w:color="auto"/>
              <w:left w:val="single" w:sz="4" w:space="0" w:color="auto"/>
              <w:bottom w:val="nil"/>
              <w:right w:val="single" w:sz="4" w:space="0" w:color="auto"/>
            </w:tcBorders>
            <w:shd w:val="clear" w:color="auto" w:fill="D9D9D9"/>
            <w:vAlign w:val="center"/>
          </w:tcPr>
          <w:p w14:paraId="07733175"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tiltag</w:t>
            </w:r>
          </w:p>
        </w:tc>
        <w:tc>
          <w:tcPr>
            <w:tcW w:w="5239" w:type="dxa"/>
            <w:tcBorders>
              <w:top w:val="single" w:sz="4" w:space="0" w:color="auto"/>
              <w:left w:val="single" w:sz="4" w:space="0" w:color="auto"/>
              <w:bottom w:val="nil"/>
              <w:right w:val="single" w:sz="4" w:space="0" w:color="auto"/>
            </w:tcBorders>
            <w:shd w:val="clear" w:color="auto" w:fill="FFFFFF"/>
            <w:vAlign w:val="center"/>
          </w:tcPr>
          <w:p w14:paraId="693D046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tiltag som kan styrke landskabskarakteren eller forslag til forbedringer samt strategiske mål for 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4DEFEBE"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9DFAD9E"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75146421"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center"/>
          </w:tcPr>
          <w:p w14:paraId="2A524F1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Fortsat afgræsning i bunden.</w:t>
            </w:r>
          </w:p>
        </w:tc>
      </w:tr>
      <w:tr w:rsidR="009E1809" w:rsidRPr="00B96FDC" w14:paraId="5321709D" w14:textId="77777777" w:rsidTr="00867881">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648A0F55"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link</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7B2AB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9E1809" w:rsidRPr="002D761A" w14:paraId="60FE0569" w14:textId="77777777" w:rsidTr="00A62C29">
        <w:trPr>
          <w:trHeight w:hRule="exact" w:val="255"/>
        </w:trPr>
        <w:tc>
          <w:tcPr>
            <w:tcW w:w="13716" w:type="dxa"/>
            <w:gridSpan w:val="6"/>
            <w:tcBorders>
              <w:top w:val="single" w:sz="4" w:space="0" w:color="auto"/>
              <w:left w:val="nil"/>
              <w:bottom w:val="nil"/>
              <w:right w:val="nil"/>
            </w:tcBorders>
            <w:shd w:val="clear" w:color="auto" w:fill="99CCFF"/>
            <w:vAlign w:val="center"/>
          </w:tcPr>
          <w:p w14:paraId="44EA063C" w14:textId="77777777" w:rsidR="009E1809" w:rsidRPr="00B96FDC" w:rsidRDefault="009E1809" w:rsidP="009E1809">
            <w:pPr>
              <w:rPr>
                <w:rFonts w:ascii="Trebuchet MS" w:hAnsi="Trebuchet MS" w:cs="Trebuchet MS"/>
                <w:i/>
                <w:sz w:val="18"/>
                <w:szCs w:val="18"/>
              </w:rPr>
            </w:pPr>
            <w:r w:rsidRPr="00B96FDC">
              <w:rPr>
                <w:rFonts w:ascii="Trebuchet MS" w:hAnsi="Trebuchet MS" w:cs="Trebuchet MS"/>
                <w:i/>
                <w:sz w:val="18"/>
                <w:szCs w:val="18"/>
              </w:rPr>
              <w:t>Felter markeret med blå er temaspecifikke opslagstabeller, der indeholder oversættelser af koder i andre felter.</w:t>
            </w:r>
          </w:p>
        </w:tc>
      </w:tr>
      <w:tr w:rsidR="009E1809" w:rsidRPr="002D761A" w14:paraId="203A132F" w14:textId="77777777" w:rsidTr="00A62C29">
        <w:trPr>
          <w:trHeight w:hRule="exact" w:val="255"/>
        </w:trPr>
        <w:tc>
          <w:tcPr>
            <w:tcW w:w="13716" w:type="dxa"/>
            <w:gridSpan w:val="6"/>
            <w:tcBorders>
              <w:top w:val="nil"/>
              <w:left w:val="nil"/>
              <w:bottom w:val="nil"/>
              <w:right w:val="nil"/>
            </w:tcBorders>
            <w:shd w:val="clear" w:color="auto" w:fill="97DDBA"/>
            <w:vAlign w:val="center"/>
          </w:tcPr>
          <w:p w14:paraId="0C227047" w14:textId="77777777" w:rsidR="009E1809" w:rsidRPr="00B96FDC" w:rsidRDefault="009E1809" w:rsidP="009E1809">
            <w:pPr>
              <w:rPr>
                <w:rFonts w:ascii="Trebuchet MS" w:hAnsi="Trebuchet MS" w:cs="Trebuchet MS"/>
                <w:i/>
                <w:sz w:val="18"/>
                <w:szCs w:val="18"/>
              </w:rPr>
            </w:pPr>
            <w:r w:rsidRPr="00B96FDC">
              <w:rPr>
                <w:rFonts w:ascii="Trebuchet MS" w:hAnsi="Trebuchet MS" w:cs="Trebuchet MS"/>
                <w:i/>
                <w:sz w:val="18"/>
                <w:szCs w:val="18"/>
              </w:rPr>
              <w:t>Felter markeret med grøn er standardiserede temaspecifikke felter og opslagstabeller, der indeholder oversættelser af koder i andre felter.</w:t>
            </w:r>
          </w:p>
        </w:tc>
      </w:tr>
    </w:tbl>
    <w:p w14:paraId="3DF8F7AA" w14:textId="77777777" w:rsidR="009E1809" w:rsidRPr="00B96FDC" w:rsidRDefault="00A52D18" w:rsidP="009E1809">
      <w:pPr>
        <w:pStyle w:val="Overskrift6"/>
      </w:pPr>
      <w:r>
        <w:t>5.13.</w:t>
      </w:r>
      <w:r w:rsidR="009E1809" w:rsidRPr="00B96FDC">
        <w:t xml:space="preserve">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3DD4EA02" w14:textId="77777777" w:rsidTr="00A62C29">
        <w:trPr>
          <w:trHeight w:hRule="exact" w:val="255"/>
        </w:trPr>
        <w:tc>
          <w:tcPr>
            <w:tcW w:w="2235" w:type="dxa"/>
            <w:shd w:val="clear" w:color="auto" w:fill="D9D9D9"/>
            <w:vAlign w:val="bottom"/>
          </w:tcPr>
          <w:p w14:paraId="13421831"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69A6C4B3"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C5B48AD" w14:textId="77777777" w:rsidTr="00A62C29">
        <w:trPr>
          <w:trHeight w:hRule="exact" w:val="255"/>
        </w:trPr>
        <w:tc>
          <w:tcPr>
            <w:tcW w:w="2235" w:type="dxa"/>
            <w:shd w:val="clear" w:color="auto" w:fill="E0E0E0"/>
            <w:vAlign w:val="bottom"/>
          </w:tcPr>
          <w:p w14:paraId="2C22268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352D77D7"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Landskabskaraktervurderinger</w:t>
            </w:r>
            <w:r w:rsidRPr="00B96FDC" w:rsidDel="00DC7C3B">
              <w:rPr>
                <w:rFonts w:ascii="Trebuchet MS" w:hAnsi="Trebuchet MS" w:cs="Trebuchet MS"/>
                <w:sz w:val="18"/>
                <w:szCs w:val="18"/>
              </w:rPr>
              <w:t xml:space="preserve"> </w:t>
            </w:r>
          </w:p>
        </w:tc>
      </w:tr>
      <w:tr w:rsidR="009E1809" w:rsidRPr="002D761A" w14:paraId="0F8AF0C6" w14:textId="77777777" w:rsidTr="00A62C29">
        <w:trPr>
          <w:trHeight w:hRule="exact" w:val="255"/>
        </w:trPr>
        <w:tc>
          <w:tcPr>
            <w:tcW w:w="2235" w:type="dxa"/>
            <w:shd w:val="clear" w:color="auto" w:fill="E0E0E0"/>
            <w:vAlign w:val="bottom"/>
          </w:tcPr>
          <w:p w14:paraId="44FFD8F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lastRenderedPageBreak/>
              <w:t>Temakode</w:t>
            </w:r>
          </w:p>
        </w:tc>
        <w:tc>
          <w:tcPr>
            <w:tcW w:w="11340" w:type="dxa"/>
            <w:shd w:val="clear" w:color="auto" w:fill="FFFFFF"/>
            <w:vAlign w:val="bottom"/>
          </w:tcPr>
          <w:p w14:paraId="26330D1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03</w:t>
            </w:r>
          </w:p>
        </w:tc>
      </w:tr>
      <w:tr w:rsidR="009E1809" w:rsidRPr="002D761A" w14:paraId="195D6314" w14:textId="77777777" w:rsidTr="00A62C29">
        <w:trPr>
          <w:trHeight w:hRule="exact" w:val="255"/>
        </w:trPr>
        <w:tc>
          <w:tcPr>
            <w:tcW w:w="2235" w:type="dxa"/>
            <w:shd w:val="clear" w:color="auto" w:fill="E0E0E0"/>
            <w:vAlign w:val="bottom"/>
          </w:tcPr>
          <w:p w14:paraId="60438A3C"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1A1B036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(Delområder) Tilstand, sårbarhed, karakterstyrke, strategiske mål, særlige visuelle forhold</w:t>
            </w:r>
          </w:p>
        </w:tc>
      </w:tr>
      <w:tr w:rsidR="009E1809" w:rsidRPr="002D761A" w14:paraId="76580FBD" w14:textId="77777777" w:rsidTr="00A62C29">
        <w:trPr>
          <w:trHeight w:hRule="exact" w:val="255"/>
        </w:trPr>
        <w:tc>
          <w:tcPr>
            <w:tcW w:w="2235" w:type="dxa"/>
            <w:shd w:val="clear" w:color="auto" w:fill="E0E0E0"/>
            <w:vAlign w:val="bottom"/>
          </w:tcPr>
          <w:p w14:paraId="2EAEAAA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7DD52E2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9EF0E8B" w14:textId="77777777" w:rsidTr="00A62C29">
        <w:trPr>
          <w:trHeight w:hRule="exact" w:val="510"/>
        </w:trPr>
        <w:tc>
          <w:tcPr>
            <w:tcW w:w="2235" w:type="dxa"/>
            <w:shd w:val="clear" w:color="auto" w:fill="E0E0E0"/>
            <w:vAlign w:val="center"/>
          </w:tcPr>
          <w:p w14:paraId="2B60BED2" w14:textId="77777777" w:rsidR="009E1809" w:rsidRPr="00B96FDC" w:rsidRDefault="009E1809" w:rsidP="00A62C29">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39854D3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Landskabskarakteranalysen benyttes til planlægning og administration i det åbne land. (danner grundlag for særlige landskabsområder, udpeget i kommuneplanen).</w:t>
            </w:r>
          </w:p>
        </w:tc>
      </w:tr>
      <w:tr w:rsidR="009E1809" w:rsidRPr="002D761A" w14:paraId="218BB4C5" w14:textId="77777777" w:rsidTr="00A62C29">
        <w:trPr>
          <w:trHeight w:hRule="exact" w:val="255"/>
        </w:trPr>
        <w:tc>
          <w:tcPr>
            <w:tcW w:w="2235" w:type="dxa"/>
            <w:shd w:val="clear" w:color="auto" w:fill="E0E0E0"/>
            <w:vAlign w:val="bottom"/>
          </w:tcPr>
          <w:p w14:paraId="730DB7BF" w14:textId="77777777" w:rsidR="009E1809" w:rsidRPr="00B96FDC" w:rsidRDefault="009E1809" w:rsidP="00A62C29">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704EFEA3" w14:textId="77777777" w:rsidR="009E1809" w:rsidRPr="00B96FDC" w:rsidRDefault="009E1809" w:rsidP="00A62C29">
            <w:pPr>
              <w:rPr>
                <w:rFonts w:ascii="Trebuchet MS" w:hAnsi="Trebuchet MS" w:cs="Trebuchet MS"/>
                <w:sz w:val="18"/>
                <w:szCs w:val="18"/>
              </w:rPr>
            </w:pPr>
          </w:p>
        </w:tc>
      </w:tr>
      <w:tr w:rsidR="009E1809" w:rsidRPr="002D761A" w14:paraId="30E8623B" w14:textId="77777777" w:rsidTr="00A62C29">
        <w:trPr>
          <w:trHeight w:hRule="exact" w:val="255"/>
        </w:trPr>
        <w:tc>
          <w:tcPr>
            <w:tcW w:w="2235" w:type="dxa"/>
            <w:shd w:val="clear" w:color="auto" w:fill="E0E0E0"/>
            <w:vAlign w:val="bottom"/>
          </w:tcPr>
          <w:p w14:paraId="07A29F4B" w14:textId="77777777" w:rsidR="009E1809" w:rsidRPr="00B96FDC" w:rsidRDefault="006D2EDB" w:rsidP="00A62C29">
            <w:pPr>
              <w:rPr>
                <w:rFonts w:ascii="Trebuchet MS" w:hAnsi="Trebuchet MS" w:cs="Trebuchet MS"/>
                <w:sz w:val="18"/>
                <w:szCs w:val="18"/>
              </w:rPr>
            </w:pPr>
            <w:proofErr w:type="spellStart"/>
            <w:r>
              <w:rPr>
                <w:rFonts w:ascii="Trebuchet MS" w:hAnsi="Trebuchet MS" w:cs="Trebuchet MS"/>
                <w:sz w:val="18"/>
                <w:szCs w:val="18"/>
              </w:rPr>
              <w:t>No</w:t>
            </w:r>
            <w:r w:rsidRPr="00F32164">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04C5BCCB" w14:textId="77777777" w:rsidR="009E1809" w:rsidRPr="00B96FDC" w:rsidRDefault="009E1809" w:rsidP="00A62C2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Landskabsanalyse</w:t>
            </w:r>
          </w:p>
        </w:tc>
      </w:tr>
      <w:tr w:rsidR="009E1809" w:rsidRPr="002D761A" w14:paraId="5EB14361" w14:textId="77777777" w:rsidTr="00A62C29">
        <w:trPr>
          <w:trHeight w:hRule="exact" w:val="255"/>
        </w:trPr>
        <w:tc>
          <w:tcPr>
            <w:tcW w:w="2235" w:type="dxa"/>
            <w:shd w:val="clear" w:color="auto" w:fill="E0E0E0"/>
            <w:vAlign w:val="bottom"/>
          </w:tcPr>
          <w:p w14:paraId="5E0D4AE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3EFF2EC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3886BE47" w14:textId="77777777" w:rsidTr="00A62C29">
        <w:trPr>
          <w:trHeight w:hRule="exact" w:val="255"/>
        </w:trPr>
        <w:tc>
          <w:tcPr>
            <w:tcW w:w="2235" w:type="dxa"/>
            <w:shd w:val="clear" w:color="auto" w:fill="E0E0E0"/>
            <w:vAlign w:val="bottom"/>
          </w:tcPr>
          <w:p w14:paraId="5172D2F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D13B80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776FAE75" w14:textId="77777777" w:rsidTr="00A62C29">
        <w:trPr>
          <w:trHeight w:hRule="exact" w:val="255"/>
        </w:trPr>
        <w:tc>
          <w:tcPr>
            <w:tcW w:w="2235" w:type="dxa"/>
            <w:shd w:val="clear" w:color="auto" w:fill="E0E0E0"/>
            <w:vAlign w:val="bottom"/>
          </w:tcPr>
          <w:p w14:paraId="243E8150" w14:textId="77777777" w:rsidR="000C68CF" w:rsidRPr="00E6255A" w:rsidRDefault="0089156A" w:rsidP="00A62C29">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CF39389" w14:textId="033722AC" w:rsidR="000C68CF" w:rsidRPr="00E6255A" w:rsidRDefault="006A68C5" w:rsidP="00A62C29">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0619DF98" w14:textId="078CC6F0" w:rsidR="009E1809" w:rsidRPr="000859D9" w:rsidRDefault="00A52D18" w:rsidP="009E1809">
      <w:pPr>
        <w:pStyle w:val="Overskrift6"/>
      </w:pPr>
      <w:r>
        <w:t>5.13.</w:t>
      </w:r>
      <w:r w:rsidR="009E1809" w:rsidRPr="000859D9">
        <w:t>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4D165748" w14:textId="77777777" w:rsidTr="00A62C29">
        <w:trPr>
          <w:trHeight w:hRule="exact" w:val="255"/>
        </w:trPr>
        <w:tc>
          <w:tcPr>
            <w:tcW w:w="4503" w:type="dxa"/>
            <w:shd w:val="clear" w:color="auto" w:fill="D9D9D9"/>
            <w:vAlign w:val="bottom"/>
          </w:tcPr>
          <w:p w14:paraId="29A38FC1"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Emne</w:t>
            </w:r>
          </w:p>
        </w:tc>
        <w:tc>
          <w:tcPr>
            <w:tcW w:w="9149" w:type="dxa"/>
            <w:shd w:val="clear" w:color="auto" w:fill="D9D9D9"/>
            <w:vAlign w:val="bottom"/>
          </w:tcPr>
          <w:p w14:paraId="02CEA82C"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46B97F9E" w14:textId="77777777" w:rsidTr="00A62C29">
        <w:trPr>
          <w:trHeight w:hRule="exact" w:val="510"/>
        </w:trPr>
        <w:tc>
          <w:tcPr>
            <w:tcW w:w="4503" w:type="dxa"/>
            <w:shd w:val="clear" w:color="auto" w:fill="E0E0E0"/>
            <w:vAlign w:val="center"/>
          </w:tcPr>
          <w:p w14:paraId="6D1F40F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630B61F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0BD25457" w14:textId="77777777" w:rsidTr="00A62C29">
        <w:trPr>
          <w:trHeight w:val="1361"/>
        </w:trPr>
        <w:tc>
          <w:tcPr>
            <w:tcW w:w="4503" w:type="dxa"/>
            <w:shd w:val="clear" w:color="auto" w:fill="E0E0E0"/>
            <w:vAlign w:val="center"/>
          </w:tcPr>
          <w:p w14:paraId="5561B028"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1FAFCD9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Opdele efter delområde numre. </w:t>
            </w:r>
          </w:p>
          <w:p w14:paraId="366FED2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Der skal laves 4 views:</w:t>
            </w:r>
          </w:p>
          <w:p w14:paraId="7EE8F6C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T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 ”Tilstand”.</w:t>
            </w:r>
          </w:p>
          <w:p w14:paraId="4A514BA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S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 ”Sårbarhed”.</w:t>
            </w:r>
          </w:p>
          <w:p w14:paraId="2BD0011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K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xml:space="preserve">. = ”Karakterstyrke”.  </w:t>
            </w:r>
          </w:p>
          <w:p w14:paraId="65C68467"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V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xml:space="preserve">. = ”Visuelle”. </w:t>
            </w:r>
          </w:p>
        </w:tc>
      </w:tr>
      <w:tr w:rsidR="009E1809" w:rsidRPr="002D761A" w14:paraId="5E5A7C57" w14:textId="77777777" w:rsidTr="00A62C29">
        <w:trPr>
          <w:trHeight w:hRule="exact" w:val="255"/>
        </w:trPr>
        <w:tc>
          <w:tcPr>
            <w:tcW w:w="4503" w:type="dxa"/>
            <w:shd w:val="clear" w:color="auto" w:fill="E0E0E0"/>
            <w:vAlign w:val="bottom"/>
          </w:tcPr>
          <w:p w14:paraId="1EFA36D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0015C60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276CFBBA" w14:textId="77777777" w:rsidTr="00A62C29">
        <w:trPr>
          <w:trHeight w:hRule="exact" w:val="255"/>
        </w:trPr>
        <w:tc>
          <w:tcPr>
            <w:tcW w:w="4503" w:type="dxa"/>
            <w:shd w:val="clear" w:color="auto" w:fill="E0E0E0"/>
            <w:vAlign w:val="bottom"/>
          </w:tcPr>
          <w:p w14:paraId="5060FD3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33DFAFEE" w14:textId="77777777" w:rsidR="009E1809" w:rsidRPr="00B96FDC" w:rsidRDefault="009E1809" w:rsidP="00A62C29">
            <w:pPr>
              <w:rPr>
                <w:rFonts w:ascii="Trebuchet MS" w:hAnsi="Trebuchet MS" w:cs="Trebuchet MS"/>
                <w:sz w:val="18"/>
                <w:szCs w:val="18"/>
              </w:rPr>
            </w:pPr>
          </w:p>
        </w:tc>
      </w:tr>
      <w:tr w:rsidR="009E1809" w:rsidRPr="002D761A" w14:paraId="68468D7C" w14:textId="77777777" w:rsidTr="00A62C29">
        <w:trPr>
          <w:trHeight w:hRule="exact" w:val="709"/>
        </w:trPr>
        <w:tc>
          <w:tcPr>
            <w:tcW w:w="4503" w:type="dxa"/>
            <w:shd w:val="clear" w:color="auto" w:fill="E0E0E0"/>
            <w:vAlign w:val="center"/>
          </w:tcPr>
          <w:p w14:paraId="1B01E63D" w14:textId="77777777" w:rsidR="009E1809" w:rsidRPr="00B96FDC" w:rsidRDefault="009E1809" w:rsidP="009E1809">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center"/>
          </w:tcPr>
          <w:p w14:paraId="32EA7991" w14:textId="77777777" w:rsidR="009E1809" w:rsidRPr="00B96FDC" w:rsidRDefault="009E1809" w:rsidP="009E1809">
            <w:pPr>
              <w:rPr>
                <w:rFonts w:ascii="Trebuchet MS" w:hAnsi="Trebuchet MS" w:cs="Trebuchet MS"/>
                <w:sz w:val="18"/>
                <w:szCs w:val="18"/>
              </w:rPr>
            </w:pPr>
            <w:r w:rsidRPr="00B96FDC">
              <w:rPr>
                <w:rFonts w:ascii="Trebuchet MS" w:hAnsi="Trebuchet MS" w:cs="Trebuchet MS"/>
                <w:sz w:val="18"/>
                <w:szCs w:val="18"/>
              </w:rPr>
              <w:t xml:space="preserve">Snap mellem fladerne, så der ikke forekommer huller eller overlap. Hele </w:t>
            </w:r>
            <w:proofErr w:type="spellStart"/>
            <w:r w:rsidRPr="00B96FDC">
              <w:rPr>
                <w:rFonts w:ascii="Trebuchet MS" w:hAnsi="Trebuchet MS" w:cs="Trebuchet MS"/>
                <w:sz w:val="18"/>
                <w:szCs w:val="18"/>
              </w:rPr>
              <w:t>Landskabkarakteromraadet</w:t>
            </w:r>
            <w:proofErr w:type="spellEnd"/>
            <w:r w:rsidRPr="00B96FDC">
              <w:rPr>
                <w:rFonts w:ascii="Trebuchet MS" w:hAnsi="Trebuchet MS" w:cs="Trebuchet MS"/>
                <w:sz w:val="18"/>
                <w:szCs w:val="18"/>
              </w:rPr>
              <w:t xml:space="preserve"> skal være dækket af delområder. Dvs. </w:t>
            </w:r>
            <w:proofErr w:type="spellStart"/>
            <w:r w:rsidRPr="00B96FDC">
              <w:rPr>
                <w:rFonts w:ascii="Trebuchet MS" w:hAnsi="Trebuchet MS" w:cs="Trebuchet MS"/>
                <w:sz w:val="18"/>
                <w:szCs w:val="18"/>
              </w:rPr>
              <w:t>restområdet</w:t>
            </w:r>
            <w:proofErr w:type="spellEnd"/>
            <w:r w:rsidRPr="00B96FDC">
              <w:rPr>
                <w:rFonts w:ascii="Trebuchet MS" w:hAnsi="Trebuchet MS" w:cs="Trebuchet MS"/>
                <w:sz w:val="18"/>
                <w:szCs w:val="18"/>
              </w:rPr>
              <w:t xml:space="preserve"> udfyldes med den generelle vurdering for karakterområdet. Et delområde må ikke gå ud over afgrænsningen for et karakterområde.</w:t>
            </w:r>
          </w:p>
        </w:tc>
      </w:tr>
      <w:tr w:rsidR="009E1809" w:rsidRPr="002D761A" w14:paraId="3195A5ED" w14:textId="77777777" w:rsidTr="00A62C29">
        <w:trPr>
          <w:trHeight w:hRule="exact" w:val="510"/>
        </w:trPr>
        <w:tc>
          <w:tcPr>
            <w:tcW w:w="4503" w:type="dxa"/>
            <w:shd w:val="clear" w:color="auto" w:fill="E0E0E0"/>
            <w:vAlign w:val="bottom"/>
          </w:tcPr>
          <w:p w14:paraId="75AEB7C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center"/>
          </w:tcPr>
          <w:p w14:paraId="4ACCE5B8" w14:textId="77777777" w:rsidR="009E1809" w:rsidRPr="00B96FDC" w:rsidRDefault="00AD5096" w:rsidP="009E1809">
            <w:pPr>
              <w:rPr>
                <w:rFonts w:ascii="Trebuchet MS" w:hAnsi="Trebuchet MS" w:cs="Trebuchet MS"/>
                <w:sz w:val="18"/>
                <w:szCs w:val="18"/>
              </w:rPr>
            </w:pPr>
            <w:proofErr w:type="spellStart"/>
            <w:r w:rsidRPr="00AD5096">
              <w:rPr>
                <w:rFonts w:ascii="Trebuchet MS" w:hAnsi="Trebuchet MS" w:cs="Trebuchet MS"/>
                <w:sz w:val="18"/>
                <w:szCs w:val="18"/>
              </w:rPr>
              <w:t>Landskabkarakteromraader</w:t>
            </w:r>
            <w:proofErr w:type="spellEnd"/>
            <w:r w:rsidRPr="00AD5096">
              <w:rPr>
                <w:rFonts w:ascii="Trebuchet MS" w:hAnsi="Trebuchet MS" w:cs="Trebuchet MS"/>
                <w:sz w:val="18"/>
                <w:szCs w:val="18"/>
              </w:rPr>
              <w:t xml:space="preserve"> (6202)</w:t>
            </w:r>
          </w:p>
        </w:tc>
      </w:tr>
    </w:tbl>
    <w:p w14:paraId="550B4605" w14:textId="77777777" w:rsidR="009E1809" w:rsidRPr="000859D9" w:rsidRDefault="00A52D18" w:rsidP="009E1809">
      <w:pPr>
        <w:pStyle w:val="Overskrift6"/>
      </w:pPr>
      <w:r>
        <w:t>5.13.</w:t>
      </w:r>
      <w:r w:rsidR="009E1809" w:rsidRPr="000859D9">
        <w:t>4.3 Kodelister</w:t>
      </w:r>
    </w:p>
    <w:p w14:paraId="2C8A0E40" w14:textId="77777777" w:rsidR="009E1809" w:rsidRPr="000859D9" w:rsidRDefault="009E1809" w:rsidP="009E1809">
      <w:pPr>
        <w:autoSpaceDE w:val="0"/>
        <w:autoSpaceDN w:val="0"/>
        <w:adjustRightInd w:val="0"/>
        <w:rPr>
          <w:rFonts w:ascii="Trebuchet MS" w:hAnsi="Trebuchet MS" w:cs="Trebuchet MS"/>
          <w:b/>
          <w:sz w:val="18"/>
          <w:szCs w:val="18"/>
        </w:rPr>
      </w:pPr>
      <w:r w:rsidRPr="000859D9">
        <w:rPr>
          <w:rFonts w:ascii="Trebuchet MS" w:hAnsi="Trebuchet MS" w:cs="Trebuchet MS"/>
          <w:b/>
          <w:sz w:val="18"/>
          <w:szCs w:val="18"/>
        </w:rPr>
        <w:t>Kodelisterne fungerer som oversættelser mellem anvendte kodeværdier og de matchende forklarende tekster.</w:t>
      </w:r>
    </w:p>
    <w:p w14:paraId="47517E53" w14:textId="77777777" w:rsidR="009E1809" w:rsidRPr="000859D9" w:rsidRDefault="009E1809" w:rsidP="009E1809">
      <w:pPr>
        <w:autoSpaceDE w:val="0"/>
        <w:autoSpaceDN w:val="0"/>
        <w:adjustRightInd w:val="0"/>
        <w:rPr>
          <w:rFonts w:ascii="Trebuchet MS" w:hAnsi="Trebuchet MS" w:cs="Trebuchet MS"/>
          <w:b/>
          <w:sz w:val="18"/>
          <w:szCs w:val="18"/>
        </w:rPr>
      </w:pPr>
    </w:p>
    <w:p w14:paraId="1C67FE29" w14:textId="77777777" w:rsidR="009E1809" w:rsidRPr="000859D9" w:rsidRDefault="00A52D18" w:rsidP="009E1809">
      <w:pPr>
        <w:pStyle w:val="Overskrift7"/>
        <w:rPr>
          <w:b/>
        </w:rPr>
      </w:pPr>
      <w:r>
        <w:rPr>
          <w:b/>
        </w:rPr>
        <w:t>5.13.</w:t>
      </w:r>
      <w:r w:rsidR="009E1809" w:rsidRPr="000859D9">
        <w:rPr>
          <w:b/>
        </w:rPr>
        <w:t>4.3.1   6</w:t>
      </w:r>
      <w:r>
        <w:rPr>
          <w:b/>
        </w:rPr>
        <w:t>2</w:t>
      </w:r>
      <w:r w:rsidR="009E1809" w:rsidRPr="000859D9">
        <w:rPr>
          <w:b/>
        </w:rPr>
        <w:t>03 Karakterstyrke</w:t>
      </w:r>
      <w:r w:rsidR="009E1809" w:rsidRPr="000859D9">
        <w:rPr>
          <w:rStyle w:val="TypografiOverskrift4BrugerdefineretfarveRGB0Tegn"/>
        </w:rPr>
        <w:t xml:space="preserve"> </w:t>
      </w:r>
      <w:r w:rsidR="009E1809" w:rsidRPr="006D0A1B">
        <w:t>(</w:t>
      </w:r>
      <w:r w:rsidR="00BF4AE9" w:rsidRPr="004D056C">
        <w:t>d_6203_karakterstyrke</w:t>
      </w:r>
      <w:r w:rsidR="009E1809" w:rsidRPr="006D0A1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2348"/>
        <w:gridCol w:w="1418"/>
        <w:gridCol w:w="5386"/>
      </w:tblGrid>
      <w:tr w:rsidR="00C221D7" w:rsidRPr="002D761A" w14:paraId="2303176C" w14:textId="77777777" w:rsidTr="00AB34EC">
        <w:trPr>
          <w:trHeight w:hRule="exact" w:val="255"/>
        </w:trPr>
        <w:tc>
          <w:tcPr>
            <w:tcW w:w="2296" w:type="dxa"/>
            <w:tcBorders>
              <w:bottom w:val="single" w:sz="4" w:space="0" w:color="auto"/>
            </w:tcBorders>
            <w:shd w:val="clear" w:color="auto" w:fill="D9D9D9"/>
            <w:vAlign w:val="bottom"/>
          </w:tcPr>
          <w:p w14:paraId="5C8E33B9" w14:textId="77777777" w:rsidR="00C221D7" w:rsidRPr="00B96FDC" w:rsidRDefault="00C221D7" w:rsidP="00A52D18">
            <w:pPr>
              <w:rPr>
                <w:rFonts w:ascii="Trebuchet MS" w:hAnsi="Trebuchet MS" w:cs="Trebuchet MS"/>
                <w:b/>
                <w:sz w:val="18"/>
                <w:szCs w:val="18"/>
              </w:rPr>
            </w:pPr>
            <w:proofErr w:type="spellStart"/>
            <w:r w:rsidRPr="00B96FDC">
              <w:rPr>
                <w:rFonts w:ascii="Trebuchet MS" w:hAnsi="Trebuchet MS" w:cs="Trebuchet MS"/>
                <w:b/>
                <w:sz w:val="18"/>
                <w:szCs w:val="18"/>
              </w:rPr>
              <w:t>karakterstyrke_kode</w:t>
            </w:r>
            <w:proofErr w:type="spellEnd"/>
          </w:p>
        </w:tc>
        <w:tc>
          <w:tcPr>
            <w:tcW w:w="2348" w:type="dxa"/>
            <w:tcBorders>
              <w:bottom w:val="single" w:sz="4" w:space="0" w:color="auto"/>
            </w:tcBorders>
            <w:shd w:val="clear" w:color="auto" w:fill="D9D9D9"/>
            <w:vAlign w:val="bottom"/>
          </w:tcPr>
          <w:p w14:paraId="56632F53" w14:textId="239B653A" w:rsidR="00C221D7" w:rsidRPr="00B96FDC" w:rsidRDefault="00C15214" w:rsidP="00A52D18">
            <w:pPr>
              <w:rPr>
                <w:rFonts w:ascii="Trebuchet MS" w:hAnsi="Trebuchet MS" w:cs="Trebuchet MS"/>
                <w:b/>
                <w:sz w:val="18"/>
                <w:szCs w:val="18"/>
              </w:rPr>
            </w:pPr>
            <w:r w:rsidRPr="002527BD">
              <w:rPr>
                <w:rFonts w:ascii="Trebuchet MS" w:hAnsi="Trebuchet MS" w:cs="Trebuchet MS"/>
                <w:b/>
                <w:sz w:val="18"/>
                <w:szCs w:val="18"/>
              </w:rPr>
              <w:t>K</w:t>
            </w:r>
            <w:r w:rsidR="00C221D7" w:rsidRPr="00B96FDC">
              <w:rPr>
                <w:rFonts w:ascii="Trebuchet MS" w:hAnsi="Trebuchet MS" w:cs="Trebuchet MS"/>
                <w:b/>
                <w:sz w:val="18"/>
                <w:szCs w:val="18"/>
              </w:rPr>
              <w:t>arakterstyrke</w:t>
            </w:r>
          </w:p>
        </w:tc>
        <w:tc>
          <w:tcPr>
            <w:tcW w:w="1418" w:type="dxa"/>
            <w:tcBorders>
              <w:bottom w:val="single" w:sz="4" w:space="0" w:color="auto"/>
            </w:tcBorders>
            <w:shd w:val="clear" w:color="auto" w:fill="D9D9D9"/>
            <w:vAlign w:val="bottom"/>
          </w:tcPr>
          <w:p w14:paraId="361B6B4E" w14:textId="77777777" w:rsidR="00C221D7" w:rsidRPr="003A52C1" w:rsidRDefault="00AB34EC" w:rsidP="00AB34EC">
            <w:pPr>
              <w:rPr>
                <w:rFonts w:ascii="Trebuchet MS" w:hAnsi="Trebuchet MS" w:cs="Trebuchet MS"/>
                <w:b/>
                <w:sz w:val="18"/>
                <w:szCs w:val="18"/>
              </w:rPr>
            </w:pPr>
            <w:r w:rsidRPr="003A52C1">
              <w:rPr>
                <w:rFonts w:ascii="Trebuchet MS" w:hAnsi="Trebuchet MS" w:cs="Trebuchet MS"/>
                <w:b/>
                <w:sz w:val="18"/>
                <w:szCs w:val="18"/>
              </w:rPr>
              <w:t>aktiv</w:t>
            </w:r>
          </w:p>
        </w:tc>
        <w:tc>
          <w:tcPr>
            <w:tcW w:w="5386" w:type="dxa"/>
            <w:tcBorders>
              <w:bottom w:val="single" w:sz="4" w:space="0" w:color="auto"/>
            </w:tcBorders>
            <w:shd w:val="clear" w:color="auto" w:fill="D9D9D9"/>
            <w:vAlign w:val="bottom"/>
          </w:tcPr>
          <w:p w14:paraId="54F0553E" w14:textId="77777777" w:rsidR="00C221D7" w:rsidRPr="00B96FDC" w:rsidRDefault="00C221D7"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C221D7" w:rsidRPr="002D761A" w14:paraId="6993348D"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8A6534A"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lastRenderedPageBreak/>
              <w:t>1</w:t>
            </w:r>
          </w:p>
        </w:tc>
        <w:tc>
          <w:tcPr>
            <w:tcW w:w="2348" w:type="dxa"/>
            <w:tcBorders>
              <w:top w:val="single" w:sz="4" w:space="0" w:color="auto"/>
              <w:left w:val="single" w:sz="4" w:space="0" w:color="auto"/>
              <w:bottom w:val="single" w:sz="4" w:space="0" w:color="auto"/>
            </w:tcBorders>
            <w:shd w:val="clear" w:color="auto" w:fill="FFFFFF"/>
          </w:tcPr>
          <w:p w14:paraId="2FD61B8B"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 xml:space="preserve">Særligt </w:t>
            </w:r>
            <w:proofErr w:type="spellStart"/>
            <w:r w:rsidRPr="00B96FDC">
              <w:rPr>
                <w:rFonts w:ascii="Trebuchet MS" w:hAnsi="Trebuchet MS" w:cs="Trebuchet MS"/>
                <w:sz w:val="18"/>
                <w:szCs w:val="18"/>
              </w:rPr>
              <w:t>karakterisktisk</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EB7F49"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3C7EDA8D" w14:textId="77777777" w:rsidR="00C221D7" w:rsidRPr="004D056C" w:rsidRDefault="00C221D7" w:rsidP="001D64DC">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28868F77"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F54038D"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t>2</w:t>
            </w:r>
          </w:p>
        </w:tc>
        <w:tc>
          <w:tcPr>
            <w:tcW w:w="2348" w:type="dxa"/>
            <w:tcBorders>
              <w:top w:val="single" w:sz="4" w:space="0" w:color="auto"/>
              <w:left w:val="single" w:sz="4" w:space="0" w:color="auto"/>
              <w:bottom w:val="single" w:sz="4" w:space="0" w:color="auto"/>
            </w:tcBorders>
            <w:shd w:val="clear" w:color="auto" w:fill="FFFFFF"/>
          </w:tcPr>
          <w:p w14:paraId="65191B80"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Karakteristisk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F40F131"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4971A9A9"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5F55BB03"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D3A7E41"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t>3</w:t>
            </w:r>
          </w:p>
        </w:tc>
        <w:tc>
          <w:tcPr>
            <w:tcW w:w="2348" w:type="dxa"/>
            <w:tcBorders>
              <w:top w:val="single" w:sz="4" w:space="0" w:color="auto"/>
              <w:left w:val="single" w:sz="4" w:space="0" w:color="auto"/>
              <w:bottom w:val="single" w:sz="4" w:space="0" w:color="auto"/>
            </w:tcBorders>
            <w:shd w:val="clear" w:color="auto" w:fill="FFFFFF"/>
          </w:tcPr>
          <w:p w14:paraId="580A5C07"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Karaktersvagt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795F46"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6B48B507"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4C793396"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76F44A76" w14:textId="77777777" w:rsidR="00C221D7" w:rsidRPr="001D64DC" w:rsidRDefault="00C221D7" w:rsidP="00A62C29">
            <w:pPr>
              <w:jc w:val="center"/>
              <w:rPr>
                <w:rFonts w:ascii="Trebuchet MS" w:hAnsi="Trebuchet MS" w:cs="Trebuchet MS"/>
                <w:color w:val="8064A2"/>
                <w:sz w:val="18"/>
                <w:szCs w:val="18"/>
              </w:rPr>
            </w:pPr>
            <w:r w:rsidRPr="004D056C">
              <w:rPr>
                <w:rFonts w:ascii="Trebuchet MS" w:hAnsi="Trebuchet MS" w:cs="Trebuchet MS"/>
                <w:sz w:val="18"/>
                <w:szCs w:val="18"/>
              </w:rPr>
              <w:t>4</w:t>
            </w:r>
          </w:p>
        </w:tc>
        <w:tc>
          <w:tcPr>
            <w:tcW w:w="2348" w:type="dxa"/>
            <w:tcBorders>
              <w:top w:val="single" w:sz="4" w:space="0" w:color="auto"/>
              <w:left w:val="single" w:sz="4" w:space="0" w:color="auto"/>
              <w:bottom w:val="single" w:sz="4" w:space="0" w:color="auto"/>
            </w:tcBorders>
            <w:shd w:val="clear" w:color="auto" w:fill="FFFFFF"/>
          </w:tcPr>
          <w:p w14:paraId="14D9920C" w14:textId="77777777" w:rsidR="00C221D7" w:rsidRPr="001D64DC" w:rsidRDefault="00C221D7" w:rsidP="00B96FDC">
            <w:pPr>
              <w:rPr>
                <w:rFonts w:ascii="Trebuchet MS" w:hAnsi="Trebuchet MS" w:cs="Trebuchet MS"/>
                <w:color w:val="8064A2"/>
                <w:sz w:val="18"/>
                <w:szCs w:val="18"/>
              </w:rPr>
            </w:pPr>
            <w:r w:rsidRPr="004D056C">
              <w:rPr>
                <w:rFonts w:ascii="Trebuchet MS" w:hAnsi="Trebuchet MS" w:cs="Trebuchet MS"/>
                <w:sz w:val="18"/>
                <w:szCs w:val="18"/>
              </w:rPr>
              <w:t>Kontrasterende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C48F87"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04C31E97"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bl>
    <w:p w14:paraId="4ABDE074" w14:textId="77777777" w:rsidR="009E1809" w:rsidRPr="000859D9" w:rsidRDefault="00A52D18" w:rsidP="009E1809">
      <w:pPr>
        <w:pStyle w:val="Overskrift7"/>
        <w:rPr>
          <w:b/>
        </w:rPr>
      </w:pPr>
      <w:r>
        <w:rPr>
          <w:b/>
        </w:rPr>
        <w:t>5.13.</w:t>
      </w:r>
      <w:r w:rsidR="009E1809" w:rsidRPr="000859D9">
        <w:rPr>
          <w:b/>
        </w:rPr>
        <w:t>4.3.</w:t>
      </w:r>
      <w:r w:rsidR="00AD5096">
        <w:rPr>
          <w:b/>
        </w:rPr>
        <w:t>2</w:t>
      </w:r>
      <w:r w:rsidR="009E1809" w:rsidRPr="000859D9">
        <w:rPr>
          <w:b/>
        </w:rPr>
        <w:t xml:space="preserve">   6</w:t>
      </w:r>
      <w:r>
        <w:rPr>
          <w:b/>
        </w:rPr>
        <w:t>2</w:t>
      </w:r>
      <w:r w:rsidR="009E1809" w:rsidRPr="000859D9">
        <w:rPr>
          <w:b/>
        </w:rPr>
        <w:t>0</w:t>
      </w:r>
      <w:r w:rsidR="00AD5096">
        <w:rPr>
          <w:b/>
        </w:rPr>
        <w:t>3</w:t>
      </w:r>
      <w:r w:rsidR="009E1809" w:rsidRPr="000859D9">
        <w:rPr>
          <w:b/>
        </w:rPr>
        <w:t xml:space="preserve"> S</w:t>
      </w:r>
      <w:r w:rsidR="00BF4AE9">
        <w:rPr>
          <w:b/>
        </w:rPr>
        <w:t>å</w:t>
      </w:r>
      <w:r w:rsidR="009E1809" w:rsidRPr="000859D9">
        <w:rPr>
          <w:b/>
        </w:rPr>
        <w:t>rbarhed</w:t>
      </w:r>
      <w:r w:rsidR="009E1809" w:rsidRPr="000859D9">
        <w:rPr>
          <w:rStyle w:val="TypografiOverskrift4BrugerdefineretfarveRGB0Tegn"/>
        </w:rPr>
        <w:t xml:space="preserve"> </w:t>
      </w:r>
      <w:r w:rsidR="009E1809" w:rsidRPr="006D0A1B">
        <w:t>(</w:t>
      </w:r>
      <w:r w:rsidR="00BF4AE9" w:rsidRPr="004D056C">
        <w:t>d_6203_saarbarhed</w:t>
      </w:r>
      <w:r w:rsidR="009E1809" w:rsidRPr="006D0A1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450"/>
        <w:gridCol w:w="1424"/>
        <w:gridCol w:w="9008"/>
      </w:tblGrid>
      <w:tr w:rsidR="00AB34EC" w:rsidRPr="000859D9" w14:paraId="5B28B022" w14:textId="77777777" w:rsidTr="00AB34EC">
        <w:trPr>
          <w:trHeight w:hRule="exact" w:val="381"/>
        </w:trPr>
        <w:tc>
          <w:tcPr>
            <w:tcW w:w="1770" w:type="dxa"/>
            <w:tcBorders>
              <w:bottom w:val="single" w:sz="4" w:space="0" w:color="auto"/>
            </w:tcBorders>
            <w:shd w:val="clear" w:color="auto" w:fill="D9D9D9"/>
            <w:vAlign w:val="bottom"/>
          </w:tcPr>
          <w:p w14:paraId="71589502" w14:textId="77777777" w:rsidR="00AB34EC" w:rsidRPr="000859D9" w:rsidRDefault="00AB34EC" w:rsidP="001B467B">
            <w:pPr>
              <w:rPr>
                <w:rFonts w:ascii="Trebuchet MS" w:hAnsi="Trebuchet MS" w:cs="Trebuchet MS"/>
                <w:b/>
                <w:bCs/>
                <w:sz w:val="18"/>
                <w:szCs w:val="18"/>
              </w:rPr>
            </w:pPr>
            <w:proofErr w:type="spellStart"/>
            <w:r w:rsidRPr="000859D9">
              <w:rPr>
                <w:rFonts w:ascii="Trebuchet MS" w:hAnsi="Trebuchet MS" w:cs="Trebuchet MS"/>
                <w:b/>
                <w:bCs/>
                <w:sz w:val="18"/>
                <w:szCs w:val="18"/>
              </w:rPr>
              <w:t>saarbarhed_kode</w:t>
            </w:r>
            <w:proofErr w:type="spellEnd"/>
          </w:p>
        </w:tc>
        <w:tc>
          <w:tcPr>
            <w:tcW w:w="1450" w:type="dxa"/>
            <w:tcBorders>
              <w:bottom w:val="single" w:sz="4" w:space="0" w:color="auto"/>
            </w:tcBorders>
            <w:shd w:val="clear" w:color="auto" w:fill="D9D9D9"/>
            <w:vAlign w:val="bottom"/>
          </w:tcPr>
          <w:p w14:paraId="6E5969E1" w14:textId="77777777" w:rsidR="00AB34EC" w:rsidRPr="000859D9" w:rsidRDefault="00AB34EC" w:rsidP="00A62C29">
            <w:pPr>
              <w:rPr>
                <w:rFonts w:ascii="Trebuchet MS" w:hAnsi="Trebuchet MS" w:cs="Trebuchet MS"/>
                <w:b/>
                <w:bCs/>
                <w:sz w:val="18"/>
                <w:szCs w:val="18"/>
              </w:rPr>
            </w:pPr>
            <w:proofErr w:type="spellStart"/>
            <w:r w:rsidRPr="000859D9">
              <w:rPr>
                <w:rFonts w:ascii="Trebuchet MS" w:hAnsi="Trebuchet MS" w:cs="Trebuchet MS"/>
                <w:b/>
                <w:bCs/>
                <w:sz w:val="18"/>
                <w:szCs w:val="18"/>
              </w:rPr>
              <w:t>saarbarhed</w:t>
            </w:r>
            <w:proofErr w:type="spellEnd"/>
          </w:p>
        </w:tc>
        <w:tc>
          <w:tcPr>
            <w:tcW w:w="1424" w:type="dxa"/>
            <w:tcBorders>
              <w:bottom w:val="single" w:sz="4" w:space="0" w:color="auto"/>
            </w:tcBorders>
            <w:shd w:val="clear" w:color="auto" w:fill="D9D9D9"/>
            <w:vAlign w:val="bottom"/>
          </w:tcPr>
          <w:p w14:paraId="773FDC30" w14:textId="7FF62A43" w:rsidR="00AB34EC" w:rsidRPr="003A52C1" w:rsidRDefault="00C15214" w:rsidP="00AB34EC">
            <w:pPr>
              <w:rPr>
                <w:rFonts w:ascii="Trebuchet MS" w:hAnsi="Trebuchet MS" w:cs="Trebuchet MS"/>
                <w:b/>
                <w:bCs/>
                <w:sz w:val="18"/>
                <w:szCs w:val="18"/>
              </w:rPr>
            </w:pPr>
            <w:r w:rsidRPr="003A52C1">
              <w:rPr>
                <w:rFonts w:ascii="Trebuchet MS" w:hAnsi="Trebuchet MS" w:cs="Trebuchet MS"/>
                <w:b/>
                <w:bCs/>
                <w:sz w:val="18"/>
                <w:szCs w:val="18"/>
              </w:rPr>
              <w:t>A</w:t>
            </w:r>
            <w:r w:rsidR="00AB34EC" w:rsidRPr="003A52C1">
              <w:rPr>
                <w:rFonts w:ascii="Trebuchet MS" w:hAnsi="Trebuchet MS" w:cs="Trebuchet MS"/>
                <w:b/>
                <w:bCs/>
                <w:sz w:val="18"/>
                <w:szCs w:val="18"/>
              </w:rPr>
              <w:t>ktiv</w:t>
            </w:r>
          </w:p>
        </w:tc>
        <w:tc>
          <w:tcPr>
            <w:tcW w:w="9008" w:type="dxa"/>
            <w:tcBorders>
              <w:bottom w:val="single" w:sz="4" w:space="0" w:color="auto"/>
            </w:tcBorders>
            <w:shd w:val="clear" w:color="auto" w:fill="D9D9D9"/>
            <w:vAlign w:val="bottom"/>
          </w:tcPr>
          <w:p w14:paraId="67EF1C97" w14:textId="77777777" w:rsidR="00AB34EC" w:rsidRPr="000859D9" w:rsidRDefault="00AB34EC" w:rsidP="00A62C29">
            <w:pPr>
              <w:rPr>
                <w:rFonts w:ascii="Trebuchet MS" w:hAnsi="Trebuchet MS" w:cs="Trebuchet MS"/>
                <w:b/>
                <w:bCs/>
                <w:sz w:val="18"/>
                <w:szCs w:val="18"/>
              </w:rPr>
            </w:pPr>
            <w:r w:rsidRPr="000859D9">
              <w:rPr>
                <w:rFonts w:ascii="Trebuchet MS" w:hAnsi="Trebuchet MS" w:cs="Trebuchet MS"/>
                <w:b/>
                <w:bCs/>
                <w:sz w:val="18"/>
                <w:szCs w:val="18"/>
              </w:rPr>
              <w:t>Begrebsdefinition</w:t>
            </w:r>
          </w:p>
        </w:tc>
      </w:tr>
      <w:tr w:rsidR="00AB34EC" w:rsidRPr="000859D9" w14:paraId="3DB9EE01"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42F9FC0A"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1</w:t>
            </w:r>
          </w:p>
        </w:tc>
        <w:tc>
          <w:tcPr>
            <w:tcW w:w="1450" w:type="dxa"/>
            <w:tcBorders>
              <w:top w:val="single" w:sz="4" w:space="0" w:color="auto"/>
              <w:left w:val="single" w:sz="4" w:space="0" w:color="auto"/>
              <w:bottom w:val="single" w:sz="4" w:space="0" w:color="auto"/>
            </w:tcBorders>
            <w:shd w:val="clear" w:color="auto" w:fill="FFFFFF"/>
            <w:vAlign w:val="bottom"/>
          </w:tcPr>
          <w:p w14:paraId="0B46F6DC"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Stor</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3C7906A0"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0A000484"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AB34EC" w:rsidRPr="000859D9" w14:paraId="59806E9E"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20EC8318"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2</w:t>
            </w:r>
          </w:p>
        </w:tc>
        <w:tc>
          <w:tcPr>
            <w:tcW w:w="1450" w:type="dxa"/>
            <w:tcBorders>
              <w:top w:val="single" w:sz="4" w:space="0" w:color="auto"/>
              <w:left w:val="single" w:sz="4" w:space="0" w:color="auto"/>
              <w:bottom w:val="single" w:sz="4" w:space="0" w:color="auto"/>
            </w:tcBorders>
            <w:shd w:val="clear" w:color="auto" w:fill="FFFFFF"/>
            <w:vAlign w:val="bottom"/>
          </w:tcPr>
          <w:p w14:paraId="2C6DE452"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Middel</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0EDCE4E6"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4B460D7E"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AB34EC" w:rsidRPr="000859D9" w14:paraId="0EAC4DD7"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2F20870E"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3</w:t>
            </w:r>
          </w:p>
        </w:tc>
        <w:tc>
          <w:tcPr>
            <w:tcW w:w="1450" w:type="dxa"/>
            <w:tcBorders>
              <w:top w:val="single" w:sz="4" w:space="0" w:color="auto"/>
              <w:left w:val="single" w:sz="4" w:space="0" w:color="auto"/>
              <w:bottom w:val="single" w:sz="4" w:space="0" w:color="auto"/>
            </w:tcBorders>
            <w:shd w:val="clear" w:color="auto" w:fill="FFFFFF"/>
            <w:vAlign w:val="bottom"/>
          </w:tcPr>
          <w:p w14:paraId="0DE9EDE5"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Lille</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62581A72"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68FB605A"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bl>
    <w:p w14:paraId="54102770" w14:textId="77777777" w:rsidR="00730844" w:rsidRPr="00F32164" w:rsidRDefault="00730844" w:rsidP="00730844">
      <w:pPr>
        <w:pStyle w:val="Overskrift7"/>
        <w:rPr>
          <w:color w:val="808080"/>
        </w:rPr>
      </w:pPr>
      <w:r w:rsidRPr="00F32164">
        <w:rPr>
          <w:color w:val="808080"/>
        </w:rPr>
        <w:t>5.13.4.3.</w:t>
      </w:r>
      <w:r w:rsidR="00BB6273" w:rsidRPr="00F32164">
        <w:rPr>
          <w:color w:val="808080"/>
        </w:rPr>
        <w:t>3</w:t>
      </w:r>
      <w:r w:rsidRPr="00F32164">
        <w:rPr>
          <w:color w:val="808080"/>
        </w:rPr>
        <w:t xml:space="preserve">   620</w:t>
      </w:r>
      <w:r w:rsidR="00BB6273" w:rsidRPr="00F32164">
        <w:rPr>
          <w:color w:val="808080"/>
        </w:rPr>
        <w:t>1</w:t>
      </w:r>
      <w:r w:rsidRPr="00F32164">
        <w:rPr>
          <w:color w:val="808080"/>
        </w:rPr>
        <w:t xml:space="preserve"> Område</w:t>
      </w:r>
      <w:r w:rsidRPr="00F32164">
        <w:rPr>
          <w:rStyle w:val="TypografiOverskrift4BrugerdefineretfarveRGB0Tegn"/>
          <w:color w:val="808080"/>
        </w:rPr>
        <w:t xml:space="preserve"> </w:t>
      </w:r>
      <w:r w:rsidRPr="00F32164">
        <w:rPr>
          <w:color w:val="808080"/>
        </w:rPr>
        <w:t>(d_620</w:t>
      </w:r>
      <w:r w:rsidR="00BB6273" w:rsidRPr="00F32164">
        <w:rPr>
          <w:color w:val="808080"/>
        </w:rPr>
        <w:t>1</w:t>
      </w:r>
      <w:r w:rsidRPr="00F32164">
        <w:rPr>
          <w:color w:val="808080"/>
        </w:rPr>
        <w:t>_omraade)</w:t>
      </w:r>
      <w:r w:rsidR="002342B3" w:rsidRPr="00F32164">
        <w:rPr>
          <w:color w:val="808080"/>
        </w:rPr>
        <w:t xml:space="preserve"> Udgået</w:t>
      </w:r>
    </w:p>
    <w:p w14:paraId="5FE3AE4E" w14:textId="77777777" w:rsidR="009E1809" w:rsidRPr="003A52C1" w:rsidRDefault="00634A41" w:rsidP="00634A41">
      <w:pPr>
        <w:pStyle w:val="Overskrift1"/>
      </w:pPr>
      <w:bookmarkStart w:id="503" w:name="_Toc63351531"/>
      <w:r w:rsidRPr="003A52C1">
        <w:t>5.1</w:t>
      </w:r>
      <w:r w:rsidR="00C23310" w:rsidRPr="003A52C1">
        <w:t>9</w:t>
      </w:r>
      <w:r w:rsidRPr="003A52C1">
        <w:t xml:space="preserve"> Park og Grønne Områder</w:t>
      </w:r>
      <w:bookmarkEnd w:id="503"/>
    </w:p>
    <w:p w14:paraId="3CA2CE0A" w14:textId="275B8F69" w:rsidR="00634A41" w:rsidRPr="003A52C1" w:rsidRDefault="00634A41" w:rsidP="00634A41">
      <w:pPr>
        <w:pStyle w:val="Overskrift2"/>
        <w:rPr>
          <w:kern w:val="32"/>
        </w:rPr>
      </w:pPr>
      <w:bookmarkStart w:id="504" w:name="_Toc63351532"/>
      <w:r w:rsidRPr="003A52C1">
        <w:rPr>
          <w:kern w:val="32"/>
        </w:rPr>
        <w:t>5.1</w:t>
      </w:r>
      <w:r w:rsidR="00C23310" w:rsidRPr="003A52C1">
        <w:rPr>
          <w:kern w:val="32"/>
        </w:rPr>
        <w:t>9</w:t>
      </w:r>
      <w:r w:rsidRPr="003A52C1">
        <w:rPr>
          <w:kern w:val="32"/>
        </w:rPr>
        <w:t>.1 Park og grønne områder flade (6</w:t>
      </w:r>
      <w:r w:rsidR="00C23310" w:rsidRPr="003A52C1">
        <w:rPr>
          <w:kern w:val="32"/>
        </w:rPr>
        <w:t>8</w:t>
      </w:r>
      <w:r w:rsidRPr="003A52C1">
        <w:rPr>
          <w:kern w:val="32"/>
        </w:rPr>
        <w:t>00)</w:t>
      </w:r>
      <w:bookmarkEnd w:id="504"/>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3883"/>
        <w:gridCol w:w="1679"/>
        <w:gridCol w:w="2360"/>
        <w:gridCol w:w="1244"/>
        <w:gridCol w:w="2350"/>
      </w:tblGrid>
      <w:tr w:rsidR="00FE5AB5" w:rsidRPr="00FE5087" w14:paraId="4052A966" w14:textId="77777777" w:rsidTr="00EE6A67">
        <w:tc>
          <w:tcPr>
            <w:tcW w:w="2059" w:type="dxa"/>
            <w:tcBorders>
              <w:bottom w:val="single" w:sz="4" w:space="0" w:color="auto"/>
            </w:tcBorders>
            <w:shd w:val="clear" w:color="auto" w:fill="D9D9D9"/>
            <w:vAlign w:val="center"/>
          </w:tcPr>
          <w:p w14:paraId="4CC71818" w14:textId="77777777" w:rsidR="00FE5AB5" w:rsidRPr="00FE5087" w:rsidRDefault="00FE5AB5" w:rsidP="00FE5AB5">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3883" w:type="dxa"/>
            <w:tcBorders>
              <w:bottom w:val="single" w:sz="4" w:space="0" w:color="auto"/>
            </w:tcBorders>
            <w:shd w:val="clear" w:color="auto" w:fill="D9D9D9"/>
            <w:vAlign w:val="center"/>
          </w:tcPr>
          <w:p w14:paraId="0CF42EFB"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679" w:type="dxa"/>
            <w:tcBorders>
              <w:bottom w:val="single" w:sz="4" w:space="0" w:color="auto"/>
            </w:tcBorders>
            <w:shd w:val="clear" w:color="auto" w:fill="D9D9D9"/>
            <w:vAlign w:val="center"/>
          </w:tcPr>
          <w:p w14:paraId="0EBB19FF"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2360" w:type="dxa"/>
            <w:tcBorders>
              <w:bottom w:val="single" w:sz="4" w:space="0" w:color="auto"/>
            </w:tcBorders>
            <w:shd w:val="clear" w:color="auto" w:fill="D9D9D9"/>
            <w:vAlign w:val="center"/>
          </w:tcPr>
          <w:p w14:paraId="3AE0F1B3"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44" w:type="dxa"/>
            <w:tcBorders>
              <w:bottom w:val="single" w:sz="4" w:space="0" w:color="auto"/>
            </w:tcBorders>
            <w:shd w:val="clear" w:color="auto" w:fill="D9D9D9"/>
            <w:vAlign w:val="bottom"/>
          </w:tcPr>
          <w:p w14:paraId="62A5445B" w14:textId="77777777" w:rsidR="00FE5AB5" w:rsidRPr="003A52C1" w:rsidRDefault="00FE5AB5" w:rsidP="00FE5AB5">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w:t>
            </w:r>
          </w:p>
          <w:p w14:paraId="793C3936" w14:textId="722913F2" w:rsidR="00FE5AB5" w:rsidRPr="00FE5087" w:rsidRDefault="00FE5AB5" w:rsidP="00FE5AB5">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350" w:type="dxa"/>
            <w:shd w:val="clear" w:color="auto" w:fill="D9D9D9"/>
            <w:vAlign w:val="center"/>
          </w:tcPr>
          <w:p w14:paraId="166BCAE0"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Eksempel</w:t>
            </w:r>
          </w:p>
        </w:tc>
      </w:tr>
      <w:tr w:rsidR="00FE5AB5" w:rsidRPr="00FE5087" w14:paraId="714A1ABF" w14:textId="77777777" w:rsidTr="00EE6A67">
        <w:trPr>
          <w:trHeight w:hRule="exact" w:val="454"/>
        </w:trPr>
        <w:tc>
          <w:tcPr>
            <w:tcW w:w="2059" w:type="dxa"/>
            <w:tcBorders>
              <w:top w:val="single" w:sz="4" w:space="0" w:color="auto"/>
              <w:left w:val="single" w:sz="4" w:space="0" w:color="auto"/>
              <w:bottom w:val="nil"/>
              <w:right w:val="single" w:sz="4" w:space="0" w:color="auto"/>
            </w:tcBorders>
            <w:shd w:val="clear" w:color="auto" w:fill="D9D9D9"/>
            <w:vAlign w:val="center"/>
          </w:tcPr>
          <w:p w14:paraId="3E398678"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vedlhold_f_type_kode</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3FE89052"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typen af grønvedligeholdelses objekt</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57F574C0" w14:textId="77777777" w:rsidR="00FE5AB5" w:rsidRPr="00FE5087" w:rsidRDefault="00FE5AB5" w:rsidP="001C3D8E">
            <w:pPr>
              <w:rPr>
                <w:rFonts w:ascii="Trebuchet MS" w:hAnsi="Trebuchet MS"/>
                <w:color w:val="1F497D"/>
                <w:sz w:val="18"/>
                <w:szCs w:val="18"/>
              </w:rPr>
            </w:pPr>
            <w:r w:rsidRPr="003A52C1">
              <w:rPr>
                <w:rFonts w:ascii="Trebuchet MS" w:hAnsi="Trebuchet MS"/>
                <w:sz w:val="18"/>
                <w:szCs w:val="18"/>
              </w:rPr>
              <w:t>Heltal</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7E8CD737" w14:textId="77777777" w:rsidR="00FE5AB5" w:rsidRPr="00FE5087" w:rsidRDefault="00FE5AB5" w:rsidP="001C3D8E">
            <w:pPr>
              <w:rPr>
                <w:rFonts w:ascii="Trebuchet MS" w:hAnsi="Trebuchet MS"/>
                <w:color w:val="1F497D"/>
                <w:sz w:val="18"/>
                <w:szCs w:val="18"/>
              </w:rPr>
            </w:pPr>
            <w:r w:rsidRPr="003A52C1">
              <w:rPr>
                <w:rFonts w:ascii="Trebuchet MS" w:hAnsi="Trebuchet MS"/>
                <w:sz w:val="18"/>
                <w:szCs w:val="18"/>
              </w:rPr>
              <w:t>101000-999999</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C2967A4" w14:textId="77777777" w:rsidR="00FE5AB5" w:rsidRPr="00FE5087" w:rsidRDefault="00FE5AB5" w:rsidP="001C3D8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B79F8C9" w14:textId="77777777" w:rsidR="00FE5AB5" w:rsidRPr="003A52C1" w:rsidRDefault="00FE5AB5" w:rsidP="001C3D8E">
            <w:pPr>
              <w:rPr>
                <w:rFonts w:ascii="Trebuchet MS" w:hAnsi="Trebuchet MS"/>
                <w:sz w:val="18"/>
                <w:szCs w:val="18"/>
              </w:rPr>
            </w:pPr>
            <w:r w:rsidRPr="003A52C1">
              <w:rPr>
                <w:rFonts w:ascii="Trebuchet MS" w:hAnsi="Trebuchet MS"/>
                <w:sz w:val="18"/>
                <w:szCs w:val="18"/>
              </w:rPr>
              <w:t>102000</w:t>
            </w:r>
          </w:p>
        </w:tc>
      </w:tr>
      <w:tr w:rsidR="00FE5AB5" w:rsidRPr="00FE5087" w14:paraId="5E4C9D4D"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9CCFF"/>
            <w:vAlign w:val="bottom"/>
          </w:tcPr>
          <w:p w14:paraId="42F10886"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vedlhold_f_type</w:t>
            </w:r>
            <w:proofErr w:type="spellEnd"/>
          </w:p>
        </w:tc>
        <w:tc>
          <w:tcPr>
            <w:tcW w:w="3883" w:type="dxa"/>
            <w:tcBorders>
              <w:top w:val="single" w:sz="4" w:space="0" w:color="auto"/>
              <w:left w:val="single" w:sz="4" w:space="0" w:color="auto"/>
              <w:bottom w:val="nil"/>
              <w:right w:val="single" w:sz="4" w:space="0" w:color="auto"/>
            </w:tcBorders>
            <w:shd w:val="clear" w:color="auto" w:fill="99CCFF"/>
            <w:vAlign w:val="bottom"/>
          </w:tcPr>
          <w:p w14:paraId="33E0CF2D"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Typen af grønvedligeholdelses objekt</w:t>
            </w:r>
          </w:p>
        </w:tc>
        <w:tc>
          <w:tcPr>
            <w:tcW w:w="1679" w:type="dxa"/>
            <w:tcBorders>
              <w:top w:val="single" w:sz="4" w:space="0" w:color="auto"/>
              <w:left w:val="single" w:sz="4" w:space="0" w:color="auto"/>
              <w:bottom w:val="nil"/>
              <w:right w:val="single" w:sz="4" w:space="0" w:color="auto"/>
            </w:tcBorders>
            <w:shd w:val="clear" w:color="auto" w:fill="99CCFF"/>
            <w:vAlign w:val="bottom"/>
          </w:tcPr>
          <w:p w14:paraId="5278CAA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9CCFF"/>
            <w:vAlign w:val="bottom"/>
          </w:tcPr>
          <w:p w14:paraId="7F03A303"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99CCFF"/>
            <w:vAlign w:val="bottom"/>
          </w:tcPr>
          <w:p w14:paraId="4991A054"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9CCFF"/>
            <w:vAlign w:val="bottom"/>
          </w:tcPr>
          <w:p w14:paraId="72C0821E"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Brugsgræs</w:t>
            </w:r>
          </w:p>
        </w:tc>
      </w:tr>
      <w:tr w:rsidR="00FE5AB5" w:rsidRPr="00FE5087" w14:paraId="32A2D39B"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9CCFF"/>
            <w:vAlign w:val="bottom"/>
          </w:tcPr>
          <w:p w14:paraId="3C3B7C19" w14:textId="77777777" w:rsidR="00FE5AB5" w:rsidRPr="00FE5087" w:rsidRDefault="00FE5AB5" w:rsidP="0099781D">
            <w:pPr>
              <w:rPr>
                <w:rFonts w:ascii="Trebuchet MS" w:hAnsi="Trebuchet MS"/>
                <w:color w:val="1F497D"/>
                <w:sz w:val="18"/>
                <w:szCs w:val="18"/>
              </w:rPr>
            </w:pPr>
            <w:proofErr w:type="spellStart"/>
            <w:r w:rsidRPr="003A52C1">
              <w:rPr>
                <w:rFonts w:ascii="Trebuchet MS" w:hAnsi="Trebuchet MS"/>
                <w:sz w:val="18"/>
                <w:szCs w:val="18"/>
              </w:rPr>
              <w:t>vedlhold_f_type_l</w:t>
            </w:r>
            <w:r w:rsidRPr="000668B8">
              <w:rPr>
                <w:rFonts w:ascii="Trebuchet MS" w:hAnsi="Trebuchet MS"/>
                <w:sz w:val="18"/>
                <w:szCs w:val="18"/>
              </w:rPr>
              <w:t>abe</w:t>
            </w:r>
            <w:r w:rsidR="0099781D" w:rsidRPr="000668B8">
              <w:rPr>
                <w:rFonts w:ascii="Trebuchet MS" w:hAnsi="Trebuchet MS"/>
                <w:sz w:val="18"/>
                <w:szCs w:val="18"/>
              </w:rPr>
              <w:t>l</w:t>
            </w:r>
            <w:proofErr w:type="spellEnd"/>
          </w:p>
        </w:tc>
        <w:tc>
          <w:tcPr>
            <w:tcW w:w="3883" w:type="dxa"/>
            <w:tcBorders>
              <w:top w:val="single" w:sz="4" w:space="0" w:color="auto"/>
              <w:left w:val="single" w:sz="4" w:space="0" w:color="auto"/>
              <w:bottom w:val="nil"/>
              <w:right w:val="single" w:sz="4" w:space="0" w:color="auto"/>
            </w:tcBorders>
            <w:shd w:val="clear" w:color="auto" w:fill="99CCFF"/>
            <w:vAlign w:val="bottom"/>
          </w:tcPr>
          <w:p w14:paraId="51149EDA" w14:textId="088CEA82" w:rsidR="00FE5AB5" w:rsidRPr="00FE5087" w:rsidRDefault="00FE5AB5" w:rsidP="006C012D">
            <w:pPr>
              <w:rPr>
                <w:rFonts w:ascii="Trebuchet MS" w:hAnsi="Trebuchet MS"/>
                <w:color w:val="1F497D"/>
                <w:sz w:val="18"/>
                <w:szCs w:val="18"/>
              </w:rPr>
            </w:pPr>
            <w:r w:rsidRPr="003A52C1">
              <w:rPr>
                <w:rFonts w:ascii="Trebuchet MS" w:hAnsi="Trebuchet MS"/>
                <w:sz w:val="18"/>
                <w:szCs w:val="18"/>
              </w:rPr>
              <w:t>Forkort</w:t>
            </w:r>
            <w:r w:rsidR="006C012D" w:rsidRPr="005C32B0">
              <w:rPr>
                <w:rFonts w:ascii="Trebuchet MS" w:hAnsi="Trebuchet MS"/>
                <w:color w:val="4F81BD"/>
                <w:sz w:val="18"/>
                <w:szCs w:val="18"/>
              </w:rPr>
              <w:t>et</w:t>
            </w:r>
            <w:r w:rsidRPr="003A52C1">
              <w:rPr>
                <w:rFonts w:ascii="Trebuchet MS" w:hAnsi="Trebuchet MS"/>
                <w:sz w:val="18"/>
                <w:szCs w:val="18"/>
              </w:rPr>
              <w:t xml:space="preserve"> navn af grønvedligeholdelse</w:t>
            </w:r>
          </w:p>
        </w:tc>
        <w:tc>
          <w:tcPr>
            <w:tcW w:w="1679" w:type="dxa"/>
            <w:tcBorders>
              <w:top w:val="single" w:sz="4" w:space="0" w:color="auto"/>
              <w:left w:val="single" w:sz="4" w:space="0" w:color="auto"/>
              <w:bottom w:val="nil"/>
              <w:right w:val="single" w:sz="4" w:space="0" w:color="auto"/>
            </w:tcBorders>
            <w:shd w:val="clear" w:color="auto" w:fill="99CCFF"/>
            <w:vAlign w:val="bottom"/>
          </w:tcPr>
          <w:p w14:paraId="1F1EEDE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9CCFF"/>
            <w:vAlign w:val="bottom"/>
          </w:tcPr>
          <w:p w14:paraId="0098C50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0-6 tegn</w:t>
            </w:r>
          </w:p>
        </w:tc>
        <w:tc>
          <w:tcPr>
            <w:tcW w:w="1244" w:type="dxa"/>
            <w:tcBorders>
              <w:top w:val="single" w:sz="4" w:space="0" w:color="auto"/>
              <w:left w:val="single" w:sz="4" w:space="0" w:color="auto"/>
              <w:bottom w:val="nil"/>
              <w:right w:val="single" w:sz="4" w:space="0" w:color="auto"/>
            </w:tcBorders>
            <w:shd w:val="clear" w:color="auto" w:fill="99CCFF"/>
            <w:vAlign w:val="bottom"/>
          </w:tcPr>
          <w:p w14:paraId="7FCB73C8"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9CCFF"/>
            <w:vAlign w:val="bottom"/>
          </w:tcPr>
          <w:p w14:paraId="3B25C27C"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GR2b</w:t>
            </w:r>
          </w:p>
        </w:tc>
      </w:tr>
      <w:tr w:rsidR="00FE5AB5" w:rsidRPr="00FE5087" w14:paraId="4E477EF1"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bottom"/>
          </w:tcPr>
          <w:p w14:paraId="2B9CC2D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arbejdssted</w:t>
            </w:r>
          </w:p>
        </w:tc>
        <w:tc>
          <w:tcPr>
            <w:tcW w:w="3883" w:type="dxa"/>
            <w:tcBorders>
              <w:top w:val="single" w:sz="4" w:space="0" w:color="auto"/>
              <w:left w:val="single" w:sz="4" w:space="0" w:color="auto"/>
              <w:bottom w:val="nil"/>
              <w:right w:val="single" w:sz="4" w:space="0" w:color="auto"/>
            </w:tcBorders>
            <w:shd w:val="clear" w:color="auto" w:fill="FFFFFF"/>
            <w:vAlign w:val="bottom"/>
          </w:tcPr>
          <w:p w14:paraId="37EC852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Nummer/navn på arbejdssted/-område</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07BD267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7E78D83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7D0C09B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51DE0A8C" w14:textId="77777777" w:rsidR="00FE5AB5" w:rsidRPr="003A52C1" w:rsidRDefault="00FE5AB5" w:rsidP="00FE5AB5">
            <w:r w:rsidRPr="003A52C1">
              <w:rPr>
                <w:rFonts w:ascii="Trebuchet MS" w:hAnsi="Trebuchet MS" w:cs="Trebuchet MS"/>
                <w:sz w:val="18"/>
                <w:szCs w:val="18"/>
              </w:rPr>
              <w:t>Slotskirkeparken</w:t>
            </w:r>
          </w:p>
        </w:tc>
      </w:tr>
      <w:tr w:rsidR="00FE5AB5" w:rsidRPr="00FE5087" w14:paraId="18AA74A2"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bottom"/>
          </w:tcPr>
          <w:p w14:paraId="27DDB47A"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konto_nr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7F616663"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Kontonr</w:t>
            </w:r>
            <w:proofErr w:type="spellEnd"/>
            <w:r w:rsidRPr="003A52C1">
              <w:rPr>
                <w:rFonts w:ascii="Trebuchet MS" w:hAnsi="Trebuchet MS" w:cs="Trebuchet MS"/>
                <w:sz w:val="18"/>
                <w:szCs w:val="18"/>
              </w:rPr>
              <w:t>/bogfører/betaler</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56A1DB66"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1A6AC66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0D4B0C6E"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1328A0B8"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19.560.746.200012</w:t>
            </w:r>
          </w:p>
        </w:tc>
      </w:tr>
      <w:tr w:rsidR="00FE5AB5" w:rsidRPr="00FE5087" w14:paraId="412FE472" w14:textId="77777777" w:rsidTr="00EE6A67">
        <w:trPr>
          <w:trHeight w:hRule="exact" w:val="510"/>
        </w:trPr>
        <w:tc>
          <w:tcPr>
            <w:tcW w:w="2059" w:type="dxa"/>
            <w:tcBorders>
              <w:top w:val="single" w:sz="4" w:space="0" w:color="auto"/>
              <w:left w:val="single" w:sz="4" w:space="0" w:color="auto"/>
              <w:bottom w:val="nil"/>
              <w:right w:val="single" w:sz="4" w:space="0" w:color="auto"/>
            </w:tcBorders>
            <w:shd w:val="clear" w:color="auto" w:fill="D9D9D9"/>
            <w:vAlign w:val="center"/>
          </w:tcPr>
          <w:p w14:paraId="5E4930C2" w14:textId="77777777" w:rsidR="00FE5AB5" w:rsidRPr="00FE5087" w:rsidRDefault="005A6645" w:rsidP="002527BD">
            <w:pPr>
              <w:rPr>
                <w:rFonts w:ascii="Trebuchet MS" w:hAnsi="Trebuchet MS" w:cs="Trebuchet MS"/>
                <w:color w:val="1F497D"/>
                <w:sz w:val="18"/>
                <w:szCs w:val="18"/>
              </w:rPr>
            </w:pPr>
            <w:proofErr w:type="spellStart"/>
            <w:r>
              <w:rPr>
                <w:rFonts w:ascii="Trebuchet MS" w:hAnsi="Trebuchet MS"/>
                <w:sz w:val="18"/>
                <w:szCs w:val="18"/>
              </w:rPr>
              <w:t>u</w:t>
            </w:r>
            <w:r w:rsidR="00FE5AB5" w:rsidRPr="003A52C1">
              <w:rPr>
                <w:rFonts w:ascii="Trebuchet MS" w:hAnsi="Trebuchet MS"/>
                <w:sz w:val="18"/>
                <w:szCs w:val="18"/>
              </w:rPr>
              <w:t>dfoerer_enterp</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38E06E60" w14:textId="28E09362" w:rsidR="00FE5AB5" w:rsidRPr="00FE5087" w:rsidRDefault="00FE5AB5" w:rsidP="002B6634">
            <w:pPr>
              <w:rPr>
                <w:rFonts w:ascii="Trebuchet MS" w:hAnsi="Trebuchet MS" w:cs="Trebuchet MS"/>
                <w:color w:val="1F497D"/>
                <w:sz w:val="18"/>
                <w:szCs w:val="18"/>
              </w:rPr>
            </w:pPr>
            <w:r w:rsidRPr="003A52C1">
              <w:rPr>
                <w:rFonts w:ascii="Trebuchet MS" w:hAnsi="Trebuchet MS"/>
                <w:sz w:val="18"/>
                <w:szCs w:val="18"/>
              </w:rPr>
              <w:t>Enhed der udfører plejen eller den ent</w:t>
            </w:r>
            <w:r w:rsidR="002B6634" w:rsidRPr="005C32B0">
              <w:rPr>
                <w:rFonts w:ascii="Trebuchet MS" w:hAnsi="Trebuchet MS"/>
                <w:color w:val="4F81BD"/>
                <w:sz w:val="18"/>
                <w:szCs w:val="18"/>
              </w:rPr>
              <w:t>r</w:t>
            </w:r>
            <w:r w:rsidRPr="003A52C1">
              <w:rPr>
                <w:rFonts w:ascii="Trebuchet MS" w:hAnsi="Trebuchet MS"/>
                <w:sz w:val="18"/>
                <w:szCs w:val="18"/>
              </w:rPr>
              <w:t>eprise objektet tilhører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14F721E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67DD851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3848D20D" w14:textId="77777777" w:rsidR="00FE5AB5" w:rsidRPr="00FE5087" w:rsidRDefault="00FE5AB5" w:rsidP="002527BD">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CAF03C1"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Grønthøster Grøn A/S</w:t>
            </w:r>
          </w:p>
        </w:tc>
      </w:tr>
      <w:tr w:rsidR="00FE5AB5" w:rsidRPr="00FE5087" w14:paraId="582C25BB" w14:textId="77777777" w:rsidTr="00EE6A67">
        <w:trPr>
          <w:trHeight w:hRule="exact" w:val="244"/>
        </w:trPr>
        <w:tc>
          <w:tcPr>
            <w:tcW w:w="2059" w:type="dxa"/>
            <w:tcBorders>
              <w:top w:val="single" w:sz="4" w:space="0" w:color="auto"/>
              <w:left w:val="single" w:sz="4" w:space="0" w:color="auto"/>
              <w:bottom w:val="nil"/>
              <w:right w:val="single" w:sz="4" w:space="0" w:color="auto"/>
            </w:tcBorders>
            <w:shd w:val="clear" w:color="auto" w:fill="D9D9D9"/>
            <w:vAlign w:val="bottom"/>
          </w:tcPr>
          <w:p w14:paraId="655BC161" w14:textId="77777777" w:rsidR="00FE5AB5" w:rsidRPr="00FE5087" w:rsidRDefault="005A6645" w:rsidP="005A6645">
            <w:pPr>
              <w:rPr>
                <w:rFonts w:ascii="Trebuchet MS" w:hAnsi="Trebuchet MS"/>
                <w:color w:val="1F497D"/>
                <w:sz w:val="18"/>
                <w:szCs w:val="18"/>
              </w:rPr>
            </w:pPr>
            <w:proofErr w:type="spellStart"/>
            <w:r>
              <w:rPr>
                <w:rFonts w:ascii="Trebuchet MS" w:hAnsi="Trebuchet MS"/>
                <w:sz w:val="18"/>
                <w:szCs w:val="18"/>
              </w:rPr>
              <w:t>k</w:t>
            </w:r>
            <w:r w:rsidR="00FE5AB5" w:rsidRPr="003A52C1">
              <w:rPr>
                <w:rFonts w:ascii="Trebuchet MS" w:hAnsi="Trebuchet MS"/>
                <w:sz w:val="18"/>
                <w:szCs w:val="18"/>
              </w:rPr>
              <w:t>ommunal_kontakt</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0C1689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Kommunal kontakt på objektet</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57A680A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29A1FEC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46B8D58A"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3BE4EB85" w14:textId="77777777" w:rsidR="00FE5AB5" w:rsidRPr="003A52C1" w:rsidRDefault="00FE5AB5" w:rsidP="00FE5AB5">
            <w:pPr>
              <w:rPr>
                <w:rFonts w:ascii="Trebuchet MS" w:hAnsi="Trebuchet MS" w:cs="Trebuchet MS"/>
                <w:sz w:val="18"/>
                <w:szCs w:val="18"/>
              </w:rPr>
            </w:pPr>
            <w:proofErr w:type="spellStart"/>
            <w:r w:rsidRPr="003A52C1">
              <w:rPr>
                <w:rFonts w:ascii="Trebuchet MS" w:hAnsi="Trebuchet MS" w:cs="Trebuchet MS"/>
                <w:sz w:val="18"/>
                <w:szCs w:val="18"/>
              </w:rPr>
              <w:t>Natur&amp;Miljø</w:t>
            </w:r>
            <w:proofErr w:type="spellEnd"/>
            <w:r w:rsidRPr="003A52C1">
              <w:rPr>
                <w:rFonts w:ascii="Trebuchet MS" w:hAnsi="Trebuchet MS" w:cs="Trebuchet MS"/>
                <w:sz w:val="18"/>
                <w:szCs w:val="18"/>
              </w:rPr>
              <w:t>, Team Park</w:t>
            </w:r>
          </w:p>
        </w:tc>
      </w:tr>
      <w:tr w:rsidR="00FE5AB5" w:rsidRPr="00FE5087" w14:paraId="110DA03F"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30B05DA9"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anlaegsaar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7905F75B" w14:textId="77777777" w:rsidR="00FE5AB5" w:rsidRPr="002527BD" w:rsidRDefault="00FE5AB5" w:rsidP="002527BD">
            <w:pPr>
              <w:rPr>
                <w:rFonts w:ascii="Trebuchet MS" w:hAnsi="Trebuchet MS"/>
                <w:sz w:val="18"/>
                <w:szCs w:val="18"/>
              </w:rPr>
            </w:pPr>
            <w:proofErr w:type="spellStart"/>
            <w:r w:rsidRPr="002527BD">
              <w:rPr>
                <w:rFonts w:ascii="Trebuchet MS" w:hAnsi="Trebuchet MS"/>
                <w:sz w:val="18"/>
                <w:szCs w:val="18"/>
              </w:rPr>
              <w:t>Anlægsår</w:t>
            </w:r>
            <w:proofErr w:type="spellEnd"/>
            <w:r w:rsidRPr="002527BD">
              <w:rPr>
                <w:rFonts w:ascii="Trebuchet MS" w:hAnsi="Trebuchet MS"/>
                <w:sz w:val="18"/>
                <w:szCs w:val="18"/>
              </w:rPr>
              <w:t>/</w:t>
            </w:r>
            <w:proofErr w:type="spellStart"/>
            <w:r w:rsidRPr="002527BD">
              <w:rPr>
                <w:rFonts w:ascii="Trebuchet MS" w:hAnsi="Trebuchet MS"/>
                <w:sz w:val="18"/>
                <w:szCs w:val="18"/>
              </w:rPr>
              <w:t>planteår</w:t>
            </w:r>
            <w:proofErr w:type="spellEnd"/>
          </w:p>
        </w:tc>
        <w:tc>
          <w:tcPr>
            <w:tcW w:w="1679" w:type="dxa"/>
            <w:tcBorders>
              <w:top w:val="single" w:sz="4" w:space="0" w:color="auto"/>
              <w:left w:val="single" w:sz="4" w:space="0" w:color="auto"/>
              <w:bottom w:val="nil"/>
              <w:right w:val="single" w:sz="4" w:space="0" w:color="auto"/>
            </w:tcBorders>
            <w:shd w:val="clear" w:color="auto" w:fill="FFFFFF"/>
            <w:vAlign w:val="center"/>
          </w:tcPr>
          <w:p w14:paraId="74EF4B87"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1B31626C"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1600-</w:t>
            </w:r>
            <w:r w:rsidR="00FE5AB5" w:rsidRPr="002527BD">
              <w:rPr>
                <w:rFonts w:ascii="Trebuchet MS" w:hAnsi="Trebuchet MS" w:cs="Trebuchet MS"/>
                <w:sz w:val="18"/>
                <w:szCs w:val="18"/>
              </w:rPr>
              <w:t xml:space="preserve">01-01 – </w:t>
            </w:r>
            <w:r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50997DC2"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2B7A61FB"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1969-12-31</w:t>
            </w:r>
          </w:p>
        </w:tc>
      </w:tr>
      <w:tr w:rsidR="00FE5AB5" w:rsidRPr="00FE5087" w14:paraId="0B73784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52C93DFE"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etabl_pleje_udloeb</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0D5C2074"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Dato for forventet udløb af etableringspleje</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2255BA30"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4DD4982E"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00527BC1"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6FDF0742"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A26540E" w14:textId="77777777" w:rsidR="00FE5AB5" w:rsidRPr="002527BD" w:rsidRDefault="005D7197" w:rsidP="002527BD">
            <w:pPr>
              <w:rPr>
                <w:rFonts w:ascii="Trebuchet MS" w:hAnsi="Trebuchet MS" w:cs="Trebuchet MS"/>
                <w:sz w:val="18"/>
                <w:szCs w:val="18"/>
              </w:rPr>
            </w:pPr>
            <w:r w:rsidRPr="002527BD">
              <w:rPr>
                <w:rFonts w:ascii="Trebuchet MS" w:hAnsi="Trebuchet MS" w:cs="Trebuchet MS"/>
                <w:sz w:val="18"/>
                <w:szCs w:val="18"/>
              </w:rPr>
              <w:t>2019-12-31</w:t>
            </w:r>
          </w:p>
        </w:tc>
      </w:tr>
      <w:tr w:rsidR="00FE5AB5" w:rsidRPr="00FE5087" w14:paraId="1EB63A7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67D9F171"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udskiftningaar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2F1057FD"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 xml:space="preserve">Næste/forventet </w:t>
            </w:r>
            <w:proofErr w:type="spellStart"/>
            <w:r w:rsidRPr="002527BD">
              <w:rPr>
                <w:rFonts w:ascii="Trebuchet MS" w:hAnsi="Trebuchet MS"/>
                <w:sz w:val="18"/>
                <w:szCs w:val="18"/>
              </w:rPr>
              <w:t>udskiftningsår</w:t>
            </w:r>
            <w:proofErr w:type="spellEnd"/>
            <w:r w:rsidRPr="002527BD">
              <w:rPr>
                <w:rFonts w:ascii="Trebuchet MS" w:hAnsi="Trebuchet MS"/>
                <w:sz w:val="18"/>
                <w:szCs w:val="18"/>
              </w:rPr>
              <w:t>/-dato</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210C59E2"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71E0E5D3" w14:textId="77777777" w:rsidR="00FE5AB5" w:rsidRPr="002527BD" w:rsidRDefault="00F974A0" w:rsidP="002527BD">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005D7197"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5BDDCEBB"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6750B82B" w14:textId="77777777" w:rsidR="00FE5AB5" w:rsidRPr="002527BD" w:rsidRDefault="005D7197" w:rsidP="002527BD">
            <w:pPr>
              <w:rPr>
                <w:rFonts w:ascii="Trebuchet MS" w:hAnsi="Trebuchet MS" w:cs="Trebuchet MS"/>
                <w:sz w:val="18"/>
                <w:szCs w:val="18"/>
              </w:rPr>
            </w:pPr>
            <w:r w:rsidRPr="002527BD">
              <w:rPr>
                <w:rFonts w:ascii="Trebuchet MS" w:hAnsi="Trebuchet MS" w:cs="Trebuchet MS"/>
                <w:sz w:val="18"/>
                <w:szCs w:val="18"/>
              </w:rPr>
              <w:t>2069-12-31</w:t>
            </w:r>
          </w:p>
        </w:tc>
      </w:tr>
      <w:tr w:rsidR="00FE5AB5" w:rsidRPr="00FE5087" w14:paraId="2A319993"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4FEDAFD6" w14:textId="77777777" w:rsidR="00FE5AB5" w:rsidRPr="00FE5087" w:rsidRDefault="00FE5AB5" w:rsidP="008F5989">
            <w:pPr>
              <w:rPr>
                <w:rFonts w:ascii="Trebuchet MS" w:hAnsi="Trebuchet MS"/>
                <w:color w:val="1F497D"/>
                <w:sz w:val="18"/>
                <w:szCs w:val="18"/>
              </w:rPr>
            </w:pPr>
            <w:proofErr w:type="spellStart"/>
            <w:r w:rsidRPr="003A52C1">
              <w:rPr>
                <w:rFonts w:ascii="Trebuchet MS" w:hAnsi="Trebuchet MS"/>
                <w:sz w:val="18"/>
                <w:szCs w:val="18"/>
              </w:rPr>
              <w:t>udtyndaar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6C7F7EF4"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 xml:space="preserve">Næste/forventet </w:t>
            </w:r>
            <w:proofErr w:type="spellStart"/>
            <w:r w:rsidRPr="002527BD">
              <w:rPr>
                <w:rFonts w:ascii="Trebuchet MS" w:hAnsi="Trebuchet MS"/>
                <w:sz w:val="18"/>
                <w:szCs w:val="18"/>
              </w:rPr>
              <w:t>udtyndningsår</w:t>
            </w:r>
            <w:proofErr w:type="spellEnd"/>
            <w:r w:rsidRPr="002527BD">
              <w:rPr>
                <w:rFonts w:ascii="Trebuchet MS" w:hAnsi="Trebuchet MS"/>
                <w:sz w:val="18"/>
                <w:szCs w:val="18"/>
              </w:rPr>
              <w:t>/-dato</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72364B27" w14:textId="77777777" w:rsidR="00FE5AB5" w:rsidRPr="002527BD" w:rsidRDefault="00FD71DE" w:rsidP="00FD71DE">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bottom"/>
          </w:tcPr>
          <w:p w14:paraId="27EE0264" w14:textId="503A364E" w:rsidR="00FE5AB5" w:rsidRPr="002527BD" w:rsidRDefault="005D7197" w:rsidP="00EE6A67">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0DE8D78"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24E617F3" w14:textId="77777777" w:rsidR="00FE5AB5" w:rsidRPr="002527BD" w:rsidRDefault="005D7197" w:rsidP="005D7197">
            <w:pPr>
              <w:rPr>
                <w:rFonts w:ascii="Trebuchet MS" w:hAnsi="Trebuchet MS" w:cs="Trebuchet MS"/>
                <w:sz w:val="18"/>
                <w:szCs w:val="18"/>
              </w:rPr>
            </w:pPr>
            <w:r w:rsidRPr="002527BD">
              <w:rPr>
                <w:rFonts w:ascii="Trebuchet MS" w:hAnsi="Trebuchet MS" w:cs="Trebuchet MS"/>
                <w:sz w:val="18"/>
                <w:szCs w:val="18"/>
              </w:rPr>
              <w:t>2069-12-31</w:t>
            </w:r>
          </w:p>
        </w:tc>
      </w:tr>
      <w:tr w:rsidR="00FE5AB5" w:rsidRPr="00FE5087" w14:paraId="4A94808F" w14:textId="77777777" w:rsidTr="00EE6A67">
        <w:trPr>
          <w:trHeight w:hRule="exact" w:val="293"/>
        </w:trPr>
        <w:tc>
          <w:tcPr>
            <w:tcW w:w="2059" w:type="dxa"/>
            <w:tcBorders>
              <w:top w:val="single" w:sz="4" w:space="0" w:color="auto"/>
              <w:left w:val="single" w:sz="4" w:space="0" w:color="auto"/>
              <w:bottom w:val="nil"/>
              <w:right w:val="single" w:sz="4" w:space="0" w:color="auto"/>
            </w:tcBorders>
            <w:shd w:val="clear" w:color="auto" w:fill="D9D9D9"/>
            <w:vAlign w:val="bottom"/>
          </w:tcPr>
          <w:p w14:paraId="4BDD5D24"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klip_hoejde</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064B05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Højden på hæk, pur eller tilsvarende i m.</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071F982F"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Tal</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621E06E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0,01 – 9,99</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34FAF4B4"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1A8A66BF"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0,25</w:t>
            </w:r>
          </w:p>
        </w:tc>
      </w:tr>
      <w:tr w:rsidR="00FE5AB5" w:rsidRPr="00FE5087" w14:paraId="1C69ECF5" w14:textId="77777777" w:rsidTr="00EE6A67">
        <w:trPr>
          <w:trHeight w:hRule="exact" w:val="510"/>
        </w:trPr>
        <w:tc>
          <w:tcPr>
            <w:tcW w:w="2059" w:type="dxa"/>
            <w:tcBorders>
              <w:top w:val="single" w:sz="4" w:space="0" w:color="auto"/>
              <w:left w:val="single" w:sz="4" w:space="0" w:color="auto"/>
              <w:bottom w:val="nil"/>
              <w:right w:val="single" w:sz="4" w:space="0" w:color="auto"/>
            </w:tcBorders>
            <w:shd w:val="clear" w:color="auto" w:fill="D9D9D9"/>
            <w:vAlign w:val="center"/>
          </w:tcPr>
          <w:p w14:paraId="3E14B941"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lastRenderedPageBreak/>
              <w:t>klip_sider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3C13BB25" w14:textId="77777777" w:rsidR="00FE5AB5" w:rsidRPr="00FE5087" w:rsidRDefault="00FE5AB5" w:rsidP="00EE6A67">
            <w:pPr>
              <w:rPr>
                <w:rFonts w:ascii="Trebuchet MS" w:hAnsi="Trebuchet MS"/>
                <w:color w:val="1F497D"/>
                <w:sz w:val="18"/>
                <w:szCs w:val="18"/>
              </w:rPr>
            </w:pPr>
            <w:r w:rsidRPr="003A52C1">
              <w:rPr>
                <w:rFonts w:ascii="Trebuchet MS" w:hAnsi="Trebuchet MS"/>
                <w:sz w:val="18"/>
                <w:szCs w:val="18"/>
              </w:rPr>
              <w:t>Antal sider på hæk m.v., der skal klippes. 0 er kun top, 1 er en side og 2 begge/alle sider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5BFF4DA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6C542B35"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0-2</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40A7B06"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11E8F3D"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0AB17890" w14:textId="77777777" w:rsidTr="00EE6A67">
        <w:trPr>
          <w:trHeight w:hRule="exact" w:val="510"/>
        </w:trPr>
        <w:tc>
          <w:tcPr>
            <w:tcW w:w="2059" w:type="dxa"/>
            <w:tcBorders>
              <w:top w:val="single" w:sz="4" w:space="0" w:color="auto"/>
              <w:left w:val="single" w:sz="4" w:space="0" w:color="auto"/>
              <w:bottom w:val="single" w:sz="4" w:space="0" w:color="auto"/>
              <w:right w:val="single" w:sz="4" w:space="0" w:color="auto"/>
            </w:tcBorders>
            <w:shd w:val="clear" w:color="auto" w:fill="D9D9D9"/>
            <w:vAlign w:val="center"/>
          </w:tcPr>
          <w:p w14:paraId="26B425A8"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klip_flade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FFFFFF"/>
            <w:vAlign w:val="center"/>
          </w:tcPr>
          <w:p w14:paraId="68156FC7" w14:textId="77777777" w:rsidR="00FE5AB5" w:rsidRPr="00FE5087" w:rsidRDefault="00FE5AB5" w:rsidP="00EE6A67">
            <w:pPr>
              <w:rPr>
                <w:rFonts w:ascii="Trebuchet MS" w:hAnsi="Trebuchet MS"/>
                <w:color w:val="1F497D"/>
                <w:sz w:val="18"/>
                <w:szCs w:val="18"/>
              </w:rPr>
            </w:pPr>
            <w:r w:rsidRPr="003A52C1">
              <w:rPr>
                <w:rFonts w:ascii="Trebuchet MS" w:hAnsi="Trebuchet MS"/>
                <w:sz w:val="18"/>
                <w:szCs w:val="18"/>
              </w:rPr>
              <w:t>Fladen i kvm. på f.eks. hæk der skal klippes, hvor det ikke kan beregnes automatisk.</w:t>
            </w:r>
          </w:p>
        </w:tc>
        <w:tc>
          <w:tcPr>
            <w:tcW w:w="1679" w:type="dxa"/>
            <w:tcBorders>
              <w:top w:val="single" w:sz="4" w:space="0" w:color="auto"/>
              <w:left w:val="single" w:sz="4" w:space="0" w:color="auto"/>
              <w:bottom w:val="single" w:sz="4" w:space="0" w:color="auto"/>
              <w:right w:val="single" w:sz="4" w:space="0" w:color="auto"/>
            </w:tcBorders>
            <w:shd w:val="clear" w:color="auto" w:fill="FFFFFF"/>
            <w:vAlign w:val="center"/>
          </w:tcPr>
          <w:p w14:paraId="196E05A7"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Tal</w:t>
            </w:r>
          </w:p>
        </w:tc>
        <w:tc>
          <w:tcPr>
            <w:tcW w:w="2360" w:type="dxa"/>
            <w:tcBorders>
              <w:top w:val="single" w:sz="4" w:space="0" w:color="auto"/>
              <w:left w:val="single" w:sz="4" w:space="0" w:color="auto"/>
              <w:bottom w:val="single" w:sz="4" w:space="0" w:color="auto"/>
              <w:right w:val="single" w:sz="4" w:space="0" w:color="auto"/>
            </w:tcBorders>
            <w:shd w:val="clear" w:color="auto" w:fill="FFFFFF"/>
            <w:vAlign w:val="center"/>
          </w:tcPr>
          <w:p w14:paraId="2CDBA1C6"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0,01-99999,99</w:t>
            </w:r>
          </w:p>
        </w:tc>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14:paraId="00D9F510"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FFFFFF"/>
            <w:vAlign w:val="center"/>
          </w:tcPr>
          <w:p w14:paraId="449B08E8"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117,24</w:t>
            </w:r>
          </w:p>
        </w:tc>
      </w:tr>
      <w:tr w:rsidR="00FE5AB5" w:rsidRPr="00FE5087" w14:paraId="6ECA9CC5" w14:textId="77777777" w:rsidTr="00EE6A67">
        <w:trPr>
          <w:trHeight w:hRule="exact" w:val="430"/>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556AE7CE"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driftniv_kode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014BAC39"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drifts niveau med hensyn til renhold.</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4F1AA6C7"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4C7CF03E"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1-9</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7019588E"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17673E38"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6E085013" w14:textId="77777777" w:rsidTr="00EE6A67">
        <w:trPr>
          <w:trHeight w:hRule="exact" w:val="421"/>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6DED14C5" w14:textId="77777777" w:rsidR="00FE5AB5" w:rsidRPr="00FE5087" w:rsidRDefault="00E4706C" w:rsidP="002527BD">
            <w:pPr>
              <w:rPr>
                <w:rFonts w:ascii="Trebuchet MS" w:hAnsi="Trebuchet MS"/>
                <w:color w:val="1F497D"/>
                <w:sz w:val="18"/>
                <w:szCs w:val="18"/>
              </w:rPr>
            </w:pPr>
            <w:proofErr w:type="spellStart"/>
            <w:r>
              <w:rPr>
                <w:rFonts w:ascii="Trebuchet MS" w:hAnsi="Trebuchet MS"/>
                <w:sz w:val="18"/>
                <w:szCs w:val="18"/>
              </w:rPr>
              <w:t>d</w:t>
            </w:r>
            <w:r w:rsidR="00FE5AB5" w:rsidRPr="003A52C1">
              <w:rPr>
                <w:rFonts w:ascii="Trebuchet MS" w:hAnsi="Trebuchet MS"/>
                <w:sz w:val="18"/>
                <w:szCs w:val="18"/>
              </w:rPr>
              <w:t>riftniv</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3B42B64A"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Drifts niveau i tre klasser med hensyn til renhold.</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0957FDF1"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0FB5BDDA"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0-10</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4A41099E"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3C1ADFCB"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Park</w:t>
            </w:r>
          </w:p>
        </w:tc>
      </w:tr>
      <w:tr w:rsidR="00FE5AB5" w:rsidRPr="00FE5087" w14:paraId="315DE62D" w14:textId="77777777" w:rsidTr="00EE6A67">
        <w:trPr>
          <w:trHeight w:hRule="exact" w:val="426"/>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4FF4E73B"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ukrudtsbek_kode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0157A5B8"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ukrudtsbekæmpelsesmetode tilladt/afvigelse fra norm.</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1A7D2AC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4EE00C0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1-9</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043B7E05"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795E4A86"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263069F7" w14:textId="77777777" w:rsidTr="00EE6A67">
        <w:trPr>
          <w:trHeight w:hRule="exact" w:val="507"/>
        </w:trPr>
        <w:tc>
          <w:tcPr>
            <w:tcW w:w="2059" w:type="dxa"/>
            <w:tcBorders>
              <w:top w:val="single" w:sz="4" w:space="0" w:color="auto"/>
              <w:left w:val="single" w:sz="4" w:space="0" w:color="auto"/>
              <w:bottom w:val="nil"/>
              <w:right w:val="single" w:sz="4" w:space="0" w:color="auto"/>
            </w:tcBorders>
            <w:shd w:val="clear" w:color="auto" w:fill="97DDBA"/>
            <w:vAlign w:val="center"/>
          </w:tcPr>
          <w:p w14:paraId="7A540A9C" w14:textId="77777777" w:rsidR="00FE5AB5" w:rsidRPr="008F5989" w:rsidRDefault="00FE5AB5" w:rsidP="008F5989">
            <w:pPr>
              <w:rPr>
                <w:rFonts w:ascii="Trebuchet MS" w:hAnsi="Trebuchet MS"/>
                <w:sz w:val="18"/>
                <w:szCs w:val="18"/>
              </w:rPr>
            </w:pPr>
            <w:proofErr w:type="spellStart"/>
            <w:r w:rsidRPr="008F5989">
              <w:rPr>
                <w:rFonts w:ascii="Trebuchet MS" w:hAnsi="Trebuchet MS"/>
                <w:sz w:val="18"/>
                <w:szCs w:val="18"/>
              </w:rPr>
              <w:t>ukrudtsbek</w:t>
            </w:r>
            <w:proofErr w:type="spellEnd"/>
          </w:p>
        </w:tc>
        <w:tc>
          <w:tcPr>
            <w:tcW w:w="3883" w:type="dxa"/>
            <w:tcBorders>
              <w:top w:val="single" w:sz="4" w:space="0" w:color="auto"/>
              <w:left w:val="single" w:sz="4" w:space="0" w:color="auto"/>
              <w:bottom w:val="nil"/>
              <w:right w:val="single" w:sz="4" w:space="0" w:color="auto"/>
            </w:tcBorders>
            <w:shd w:val="clear" w:color="auto" w:fill="97DDBA"/>
            <w:vAlign w:val="bottom"/>
          </w:tcPr>
          <w:p w14:paraId="052800B5" w14:textId="77777777" w:rsidR="00FE5AB5" w:rsidRPr="008F5989" w:rsidRDefault="00FE5AB5" w:rsidP="00FE5AB5">
            <w:pPr>
              <w:rPr>
                <w:rFonts w:ascii="Trebuchet MS" w:hAnsi="Trebuchet MS"/>
                <w:sz w:val="18"/>
                <w:szCs w:val="18"/>
              </w:rPr>
            </w:pPr>
            <w:r w:rsidRPr="008F5989">
              <w:rPr>
                <w:rFonts w:ascii="Trebuchet MS" w:hAnsi="Trebuchet MS"/>
                <w:sz w:val="18"/>
                <w:szCs w:val="18"/>
              </w:rPr>
              <w:t>Ukrudtsbekæmpelsesmetode, tilladt/afvigelse fra norm.</w:t>
            </w:r>
          </w:p>
        </w:tc>
        <w:tc>
          <w:tcPr>
            <w:tcW w:w="1679" w:type="dxa"/>
            <w:tcBorders>
              <w:top w:val="single" w:sz="4" w:space="0" w:color="auto"/>
              <w:left w:val="single" w:sz="4" w:space="0" w:color="auto"/>
              <w:bottom w:val="nil"/>
              <w:right w:val="single" w:sz="4" w:space="0" w:color="auto"/>
            </w:tcBorders>
            <w:shd w:val="clear" w:color="auto" w:fill="97DDBA"/>
            <w:vAlign w:val="center"/>
          </w:tcPr>
          <w:p w14:paraId="6AAFC0CC"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7DDBA"/>
            <w:vAlign w:val="center"/>
          </w:tcPr>
          <w:p w14:paraId="73842FEB"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0-20</w:t>
            </w:r>
          </w:p>
        </w:tc>
        <w:tc>
          <w:tcPr>
            <w:tcW w:w="1244" w:type="dxa"/>
            <w:tcBorders>
              <w:top w:val="single" w:sz="4" w:space="0" w:color="auto"/>
              <w:left w:val="single" w:sz="4" w:space="0" w:color="auto"/>
              <w:bottom w:val="nil"/>
              <w:right w:val="single" w:sz="4" w:space="0" w:color="auto"/>
            </w:tcBorders>
            <w:shd w:val="clear" w:color="auto" w:fill="97DDBA"/>
            <w:vAlign w:val="center"/>
          </w:tcPr>
          <w:p w14:paraId="312F3419" w14:textId="77777777" w:rsidR="00FE5AB5" w:rsidRPr="008F5989" w:rsidRDefault="00FE5AB5" w:rsidP="003F7660">
            <w:pPr>
              <w:jc w:val="center"/>
              <w:rPr>
                <w:rFonts w:ascii="Trebuchet MS" w:hAnsi="Trebuchet MS" w:cs="Trebuchet MS"/>
                <w:sz w:val="18"/>
                <w:szCs w:val="18"/>
              </w:rPr>
            </w:pPr>
            <w:r w:rsidRPr="008F5989">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7DDBA"/>
            <w:vAlign w:val="center"/>
          </w:tcPr>
          <w:p w14:paraId="7AEE61F2"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Mekanisk</w:t>
            </w:r>
          </w:p>
        </w:tc>
      </w:tr>
      <w:tr w:rsidR="00643E45" w:rsidRPr="00527BC1" w14:paraId="529C6288"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2A5DF589" w14:textId="77777777" w:rsidR="00643E45" w:rsidRPr="008F5989" w:rsidRDefault="00643E45" w:rsidP="00643E45">
            <w:pPr>
              <w:rPr>
                <w:rFonts w:ascii="Trebuchet MS" w:hAnsi="Trebuchet MS"/>
                <w:sz w:val="18"/>
                <w:szCs w:val="18"/>
              </w:rPr>
            </w:pPr>
            <w:proofErr w:type="spellStart"/>
            <w:r w:rsidRPr="008F5989">
              <w:rPr>
                <w:rFonts w:ascii="Trebuchet MS" w:hAnsi="Trebuchet MS"/>
                <w:sz w:val="18"/>
                <w:szCs w:val="18"/>
              </w:rPr>
              <w:t>tilstand_kode</w:t>
            </w:r>
            <w:proofErr w:type="spellEnd"/>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71A14336" w14:textId="77777777" w:rsidR="00643E45" w:rsidRPr="008F5989" w:rsidRDefault="00643E4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FE5087" w14:paraId="2A487E5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547CD53F" w14:textId="77777777" w:rsidR="00FE5AB5" w:rsidRPr="008F5989" w:rsidRDefault="00E4706C" w:rsidP="00FE5AB5">
            <w:pPr>
              <w:rPr>
                <w:rFonts w:ascii="Trebuchet MS" w:hAnsi="Trebuchet MS" w:cs="Trebuchet MS"/>
                <w:sz w:val="18"/>
                <w:szCs w:val="18"/>
              </w:rPr>
            </w:pPr>
            <w:r w:rsidRPr="008F5989">
              <w:rPr>
                <w:rFonts w:ascii="Trebuchet MS" w:hAnsi="Trebuchet MS"/>
                <w:sz w:val="18"/>
                <w:szCs w:val="18"/>
              </w:rPr>
              <w:t>t</w:t>
            </w:r>
            <w:r w:rsidR="00FE5AB5" w:rsidRPr="008F5989">
              <w:rPr>
                <w:rFonts w:ascii="Trebuchet MS" w:hAnsi="Trebuchet MS"/>
                <w:sz w:val="18"/>
                <w:szCs w:val="18"/>
              </w:rPr>
              <w:t>ilstand</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540DA38F" w14:textId="77777777" w:rsidR="00FE5AB5" w:rsidRPr="008F5989" w:rsidRDefault="00FE5AB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643E45" w:rsidRPr="00527BC1" w14:paraId="0BD36276"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2DA4DC70" w14:textId="77777777" w:rsidR="00643E45" w:rsidRPr="008F5989" w:rsidRDefault="00643E45" w:rsidP="005A3BD5">
            <w:pPr>
              <w:rPr>
                <w:rFonts w:ascii="Trebuchet MS" w:hAnsi="Trebuchet MS" w:cs="Trebuchet MS"/>
                <w:sz w:val="18"/>
                <w:szCs w:val="18"/>
              </w:rPr>
            </w:pPr>
            <w:r w:rsidRPr="008F5989">
              <w:rPr>
                <w:rFonts w:ascii="Trebuchet MS" w:hAnsi="Trebuchet MS" w:cs="Trebuchet MS"/>
                <w:sz w:val="18"/>
                <w:szCs w:val="18"/>
              </w:rPr>
              <w:t>vejkode</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28A98EAE" w14:textId="77777777" w:rsidR="00643E45" w:rsidRPr="008F5989" w:rsidRDefault="00643E45" w:rsidP="005A3BD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300472" w14:paraId="54BBAAA6"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4774F3A7" w14:textId="77777777" w:rsidR="00FE5AB5" w:rsidRPr="008F5989" w:rsidRDefault="00E4706C" w:rsidP="00FE5AB5">
            <w:pPr>
              <w:rPr>
                <w:rFonts w:ascii="Trebuchet MS" w:hAnsi="Trebuchet MS" w:cs="Trebuchet MS"/>
                <w:sz w:val="18"/>
                <w:szCs w:val="18"/>
              </w:rPr>
            </w:pPr>
            <w:r w:rsidRPr="008F5989">
              <w:rPr>
                <w:rFonts w:ascii="Trebuchet MS" w:hAnsi="Trebuchet MS" w:cs="Trebuchet MS"/>
                <w:sz w:val="18"/>
                <w:szCs w:val="18"/>
              </w:rPr>
              <w:t>v</w:t>
            </w:r>
            <w:r w:rsidR="00FE5AB5" w:rsidRPr="008F5989">
              <w:rPr>
                <w:rFonts w:ascii="Trebuchet MS" w:hAnsi="Trebuchet MS" w:cs="Trebuchet MS"/>
                <w:sz w:val="18"/>
                <w:szCs w:val="18"/>
              </w:rPr>
              <w:t>ej</w:t>
            </w:r>
            <w:r w:rsidR="00643E45" w:rsidRPr="008F5989">
              <w:rPr>
                <w:rFonts w:ascii="Trebuchet MS" w:hAnsi="Trebuchet MS" w:cs="Trebuchet MS"/>
                <w:sz w:val="18"/>
                <w:szCs w:val="18"/>
              </w:rPr>
              <w:t>navn</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6CB41CA4" w14:textId="77777777" w:rsidR="00FE5AB5" w:rsidRPr="008F5989" w:rsidRDefault="00FE5AB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300472" w14:paraId="69BA4B37" w14:textId="77777777" w:rsidTr="00EE6A67">
        <w:trPr>
          <w:trHeight w:hRule="exact" w:val="255"/>
        </w:trPr>
        <w:tc>
          <w:tcPr>
            <w:tcW w:w="2059" w:type="dxa"/>
            <w:tcBorders>
              <w:top w:val="single" w:sz="4" w:space="0" w:color="auto"/>
              <w:left w:val="single" w:sz="4" w:space="0" w:color="auto"/>
              <w:bottom w:val="single" w:sz="4" w:space="0" w:color="auto"/>
              <w:right w:val="single" w:sz="4" w:space="0" w:color="auto"/>
            </w:tcBorders>
            <w:shd w:val="clear" w:color="auto" w:fill="97DDBA"/>
            <w:vAlign w:val="bottom"/>
          </w:tcPr>
          <w:p w14:paraId="3E8E91E0"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sz w:val="18"/>
                <w:szCs w:val="18"/>
              </w:rPr>
              <w:t>link</w:t>
            </w:r>
          </w:p>
        </w:tc>
        <w:tc>
          <w:tcPr>
            <w:tcW w:w="1151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E7F039B"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sz w:val="18"/>
                <w:szCs w:val="18"/>
              </w:rPr>
              <w:t>Felt defineret under: 4.1 Standardiserede felter til de temaspecifikke datamodeller</w:t>
            </w:r>
          </w:p>
        </w:tc>
      </w:tr>
      <w:tr w:rsidR="00FE5AB5" w:rsidRPr="00300472" w14:paraId="17F164C9" w14:textId="77777777" w:rsidTr="00EE6A67">
        <w:trPr>
          <w:trHeight w:hRule="exact" w:val="255"/>
        </w:trPr>
        <w:tc>
          <w:tcPr>
            <w:tcW w:w="13575" w:type="dxa"/>
            <w:gridSpan w:val="6"/>
            <w:tcBorders>
              <w:top w:val="single" w:sz="4" w:space="0" w:color="auto"/>
              <w:left w:val="nil"/>
              <w:bottom w:val="nil"/>
              <w:right w:val="nil"/>
            </w:tcBorders>
            <w:shd w:val="clear" w:color="auto" w:fill="99CCFF"/>
            <w:vAlign w:val="bottom"/>
          </w:tcPr>
          <w:p w14:paraId="2AE46B34"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i/>
                <w:iCs/>
                <w:sz w:val="18"/>
                <w:szCs w:val="18"/>
              </w:rPr>
              <w:t>Felter markeret med blå er temaspecifikke opslagstabeller, der indeholder oversættelser af koder i andre felter.</w:t>
            </w:r>
          </w:p>
        </w:tc>
      </w:tr>
      <w:tr w:rsidR="00FE5AB5" w:rsidRPr="00300472" w14:paraId="78A234DA" w14:textId="77777777" w:rsidTr="00EE6A67">
        <w:trPr>
          <w:trHeight w:hRule="exact" w:val="255"/>
        </w:trPr>
        <w:tc>
          <w:tcPr>
            <w:tcW w:w="13575" w:type="dxa"/>
            <w:gridSpan w:val="6"/>
            <w:tcBorders>
              <w:top w:val="nil"/>
              <w:left w:val="nil"/>
              <w:bottom w:val="nil"/>
              <w:right w:val="nil"/>
            </w:tcBorders>
            <w:shd w:val="clear" w:color="auto" w:fill="97DDBA"/>
            <w:vAlign w:val="bottom"/>
          </w:tcPr>
          <w:p w14:paraId="22B44405" w14:textId="77777777" w:rsidR="00FE5AB5" w:rsidRPr="005A6645" w:rsidRDefault="00FE5AB5" w:rsidP="00FE5AB5">
            <w:pPr>
              <w:rPr>
                <w:rFonts w:ascii="Trebuchet MS" w:hAnsi="Trebuchet MS" w:cs="Trebuchet MS"/>
                <w:i/>
                <w:iCs/>
                <w:sz w:val="18"/>
                <w:szCs w:val="18"/>
              </w:rPr>
            </w:pPr>
            <w:r w:rsidRPr="005A6645">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03E5A40D" w14:textId="5A86C62E" w:rsidR="00634A41" w:rsidRPr="003A52C1" w:rsidRDefault="00634A41" w:rsidP="00634A41">
      <w:pPr>
        <w:pStyle w:val="Overskrift6"/>
      </w:pPr>
      <w:r w:rsidRPr="003A52C1">
        <w:t>5.1</w:t>
      </w:r>
      <w:r w:rsidR="00C23310" w:rsidRPr="003A52C1">
        <w:t>9</w:t>
      </w:r>
      <w:r w:rsidRPr="003A52C1">
        <w:t xml:space="preserve">.1.1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E5AB5" w:rsidRPr="00FE5087" w14:paraId="175B5200" w14:textId="77777777" w:rsidTr="00FE5AB5">
        <w:trPr>
          <w:trHeight w:hRule="exact" w:val="255"/>
        </w:trPr>
        <w:tc>
          <w:tcPr>
            <w:tcW w:w="2235" w:type="dxa"/>
            <w:shd w:val="clear" w:color="auto" w:fill="D9D9D9"/>
            <w:vAlign w:val="bottom"/>
          </w:tcPr>
          <w:p w14:paraId="1BD32CA4"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0F64569C"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Beskrivelse</w:t>
            </w:r>
          </w:p>
        </w:tc>
      </w:tr>
      <w:tr w:rsidR="00FE5AB5" w:rsidRPr="00FE5087" w14:paraId="19DCE5F0" w14:textId="77777777" w:rsidTr="00FE5AB5">
        <w:trPr>
          <w:trHeight w:hRule="exact" w:val="255"/>
        </w:trPr>
        <w:tc>
          <w:tcPr>
            <w:tcW w:w="2235" w:type="dxa"/>
            <w:shd w:val="clear" w:color="auto" w:fill="E0E0E0"/>
            <w:vAlign w:val="bottom"/>
          </w:tcPr>
          <w:p w14:paraId="25658DB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43FB46EE"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Park og grønne områder flade</w:t>
            </w:r>
          </w:p>
        </w:tc>
      </w:tr>
      <w:tr w:rsidR="00FE5AB5" w:rsidRPr="00FE5087" w14:paraId="26116DA6" w14:textId="77777777" w:rsidTr="00FE5AB5">
        <w:trPr>
          <w:trHeight w:hRule="exact" w:val="255"/>
        </w:trPr>
        <w:tc>
          <w:tcPr>
            <w:tcW w:w="2235" w:type="dxa"/>
            <w:shd w:val="clear" w:color="auto" w:fill="E0E0E0"/>
            <w:vAlign w:val="bottom"/>
          </w:tcPr>
          <w:p w14:paraId="4A6DFAFC"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7842645E" w14:textId="77777777" w:rsidR="00FE5AB5" w:rsidRPr="003A52C1" w:rsidRDefault="00FE5AB5" w:rsidP="00FE5AB5">
            <w:pPr>
              <w:rPr>
                <w:rFonts w:ascii="Trebuchet MS" w:hAnsi="Trebuchet MS"/>
                <w:sz w:val="18"/>
                <w:szCs w:val="18"/>
              </w:rPr>
            </w:pPr>
            <w:r w:rsidRPr="003A52C1">
              <w:rPr>
                <w:rFonts w:ascii="Trebuchet MS" w:hAnsi="Trebuchet MS"/>
                <w:sz w:val="18"/>
                <w:szCs w:val="18"/>
              </w:rPr>
              <w:t>6800</w:t>
            </w:r>
          </w:p>
        </w:tc>
      </w:tr>
      <w:tr w:rsidR="00FE5AB5" w:rsidRPr="00FE5087" w14:paraId="0F2CD22C" w14:textId="77777777" w:rsidTr="00FE5AB5">
        <w:trPr>
          <w:trHeight w:hRule="exact" w:val="255"/>
        </w:trPr>
        <w:tc>
          <w:tcPr>
            <w:tcW w:w="2235" w:type="dxa"/>
            <w:shd w:val="clear" w:color="auto" w:fill="E0E0E0"/>
            <w:vAlign w:val="bottom"/>
          </w:tcPr>
          <w:p w14:paraId="05A84AC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2448929A" w14:textId="77777777" w:rsidR="00FE5AB5" w:rsidRPr="003A52C1" w:rsidRDefault="00FE5AB5" w:rsidP="00FE5AB5">
            <w:pPr>
              <w:rPr>
                <w:rFonts w:ascii="Trebuchet MS" w:hAnsi="Trebuchet MS" w:cs="Trebuchet MS"/>
                <w:sz w:val="18"/>
                <w:szCs w:val="18"/>
              </w:rPr>
            </w:pPr>
            <w:r w:rsidRPr="003A52C1">
              <w:rPr>
                <w:rFonts w:ascii="Trebuchet MS" w:hAnsi="Trebuchet MS"/>
                <w:sz w:val="18"/>
                <w:szCs w:val="18"/>
              </w:rPr>
              <w:t xml:space="preserve">Diverse plæner, bede og andre grønne anlæg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FE5AB5" w:rsidRPr="00FE5087" w14:paraId="72A8D4BC" w14:textId="77777777" w:rsidTr="008F5989">
        <w:trPr>
          <w:trHeight w:hRule="exact" w:val="672"/>
        </w:trPr>
        <w:tc>
          <w:tcPr>
            <w:tcW w:w="2235" w:type="dxa"/>
            <w:shd w:val="clear" w:color="auto" w:fill="E0E0E0"/>
            <w:vAlign w:val="center"/>
          </w:tcPr>
          <w:p w14:paraId="4587AC9D" w14:textId="77777777" w:rsidR="00FE5AB5" w:rsidRPr="00FE5087" w:rsidRDefault="00FE5AB5" w:rsidP="008F5989">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00F5D995" w14:textId="77777777" w:rsidR="00FE5AB5" w:rsidRPr="003A52C1" w:rsidRDefault="00FE5AB5" w:rsidP="00FE5AB5">
            <w:pPr>
              <w:rPr>
                <w:rFonts w:ascii="Trebuchet MS" w:hAnsi="Trebuchet MS" w:cs="Trebuchet MS"/>
                <w:sz w:val="18"/>
                <w:szCs w:val="18"/>
              </w:rPr>
            </w:pPr>
            <w:r w:rsidRPr="003A52C1">
              <w:rPr>
                <w:rFonts w:ascii="Trebuchet MS" w:hAnsi="Trebuchet MS"/>
                <w:sz w:val="18"/>
                <w:szCs w:val="18"/>
              </w:rPr>
              <w:t xml:space="preserve">Diverse plæner, bede og andre grønne anlæg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NB Branchestandarden var endnu ikke færdiggjort ved offentliggørelsen. I stedet henvise pt. til Odense Kommunes ”Kvalitetshåndborg. Kvalitetsbeskrivelse for drift af grønne områder 2013.”</w:t>
            </w:r>
          </w:p>
        </w:tc>
      </w:tr>
      <w:tr w:rsidR="00FE5AB5" w:rsidRPr="00FE5087" w14:paraId="3EFE898D" w14:textId="77777777" w:rsidTr="00FE5AB5">
        <w:trPr>
          <w:trHeight w:hRule="exact" w:val="251"/>
        </w:trPr>
        <w:tc>
          <w:tcPr>
            <w:tcW w:w="2235" w:type="dxa"/>
            <w:shd w:val="clear" w:color="auto" w:fill="E0E0E0"/>
            <w:vAlign w:val="center"/>
          </w:tcPr>
          <w:p w14:paraId="51F6258F"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6B0BCE84"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Oplyse sagsbehandler og privat/offentlig entreprenør via selvbetjeningsløsninger, hvordan </w:t>
            </w:r>
            <w:proofErr w:type="gramStart"/>
            <w:r w:rsidRPr="003A52C1">
              <w:rPr>
                <w:rFonts w:ascii="Trebuchet MS" w:hAnsi="Trebuchet MS" w:cs="Trebuchet MS"/>
                <w:sz w:val="18"/>
                <w:szCs w:val="18"/>
              </w:rPr>
              <w:t>arealer  plejes</w:t>
            </w:r>
            <w:proofErr w:type="gramEnd"/>
          </w:p>
        </w:tc>
      </w:tr>
      <w:tr w:rsidR="00FE5AB5" w:rsidRPr="00FE5087" w14:paraId="2CB36A9F" w14:textId="77777777" w:rsidTr="00FE5AB5">
        <w:trPr>
          <w:trHeight w:hRule="exact" w:val="255"/>
        </w:trPr>
        <w:tc>
          <w:tcPr>
            <w:tcW w:w="2235" w:type="dxa"/>
            <w:shd w:val="clear" w:color="auto" w:fill="E0E0E0"/>
            <w:vAlign w:val="bottom"/>
          </w:tcPr>
          <w:p w14:paraId="45EFB9C5"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18B6825A"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FE5AB5" w:rsidRPr="00FE5087" w14:paraId="06AE8FC1" w14:textId="77777777" w:rsidTr="00FE5AB5">
        <w:trPr>
          <w:trHeight w:hRule="exact" w:val="255"/>
        </w:trPr>
        <w:tc>
          <w:tcPr>
            <w:tcW w:w="2235" w:type="dxa"/>
            <w:shd w:val="clear" w:color="auto" w:fill="E0E0E0"/>
            <w:vAlign w:val="bottom"/>
          </w:tcPr>
          <w:p w14:paraId="7A0E2AE1"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vAlign w:val="bottom"/>
          </w:tcPr>
          <w:p w14:paraId="0C8FE0C5" w14:textId="77777777" w:rsidR="00FE5AB5" w:rsidRPr="003A52C1" w:rsidRDefault="00FE5AB5" w:rsidP="00FE5AB5">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Park, plæne, bede, blomster, pur, græs</w:t>
            </w:r>
          </w:p>
        </w:tc>
      </w:tr>
      <w:tr w:rsidR="00FE5AB5" w:rsidRPr="00FE5087" w14:paraId="6E40F7BF" w14:textId="77777777" w:rsidTr="00FE5AB5">
        <w:trPr>
          <w:trHeight w:hRule="exact" w:val="255"/>
        </w:trPr>
        <w:tc>
          <w:tcPr>
            <w:tcW w:w="2235" w:type="dxa"/>
            <w:shd w:val="clear" w:color="auto" w:fill="E0E0E0"/>
            <w:vAlign w:val="bottom"/>
          </w:tcPr>
          <w:p w14:paraId="71CD9CB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78018B11"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Flade</w:t>
            </w:r>
          </w:p>
        </w:tc>
      </w:tr>
      <w:tr w:rsidR="00FE5AB5" w:rsidRPr="00FE5087" w14:paraId="49787122" w14:textId="77777777" w:rsidTr="00FE5AB5">
        <w:trPr>
          <w:trHeight w:hRule="exact" w:val="255"/>
        </w:trPr>
        <w:tc>
          <w:tcPr>
            <w:tcW w:w="2235" w:type="dxa"/>
            <w:shd w:val="clear" w:color="auto" w:fill="E0E0E0"/>
            <w:vAlign w:val="bottom"/>
          </w:tcPr>
          <w:p w14:paraId="4D6D3BDE" w14:textId="77777777" w:rsidR="00FE5AB5" w:rsidRPr="00E6255A" w:rsidRDefault="00FE5AB5" w:rsidP="00FE5AB5">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729E99A0" w14:textId="77777777" w:rsidR="00FE5AB5" w:rsidRPr="00E6255A" w:rsidRDefault="00FE5AB5" w:rsidP="00FE5AB5">
            <w:pPr>
              <w:rPr>
                <w:rFonts w:ascii="Trebuchet MS" w:hAnsi="Trebuchet MS" w:cs="Trebuchet MS"/>
                <w:sz w:val="18"/>
                <w:szCs w:val="18"/>
              </w:rPr>
            </w:pPr>
          </w:p>
        </w:tc>
      </w:tr>
      <w:tr w:rsidR="000C68CF" w:rsidRPr="00E5718A" w14:paraId="569B6686" w14:textId="77777777" w:rsidTr="00FE5AB5">
        <w:trPr>
          <w:trHeight w:hRule="exact" w:val="255"/>
        </w:trPr>
        <w:tc>
          <w:tcPr>
            <w:tcW w:w="2235" w:type="dxa"/>
            <w:shd w:val="clear" w:color="auto" w:fill="E0E0E0"/>
            <w:vAlign w:val="bottom"/>
          </w:tcPr>
          <w:p w14:paraId="2C98EF4F" w14:textId="77777777" w:rsidR="000C68CF" w:rsidRPr="00E6255A" w:rsidRDefault="0089156A" w:rsidP="00FE5AB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22167E5" w14:textId="77C99CE1" w:rsidR="000C68CF" w:rsidRPr="00E6255A" w:rsidRDefault="006A68C5" w:rsidP="00FE5AB5">
            <w:pPr>
              <w:rPr>
                <w:rFonts w:ascii="Trebuchet MS" w:hAnsi="Trebuchet MS" w:cs="Trebuchet MS"/>
                <w:sz w:val="18"/>
                <w:szCs w:val="18"/>
              </w:rPr>
            </w:pPr>
            <w:r w:rsidRPr="0094328E">
              <w:rPr>
                <w:rFonts w:ascii="Trebuchet MS" w:hAnsi="Trebuchet MS" w:cs="Trebuchet MS"/>
                <w:color w:val="4F81BD"/>
                <w:sz w:val="18"/>
                <w:szCs w:val="18"/>
              </w:rPr>
              <w:t xml:space="preserve">04.00.00, 04.01.00, 04.01.09, 04.01.10, 04.01.11 </w:t>
            </w:r>
          </w:p>
        </w:tc>
      </w:tr>
    </w:tbl>
    <w:p w14:paraId="3157197B" w14:textId="2FB9CDA1" w:rsidR="00634A41" w:rsidRPr="003A52C1" w:rsidRDefault="00634A41" w:rsidP="00634A41">
      <w:pPr>
        <w:pStyle w:val="Overskrift6"/>
      </w:pPr>
      <w:r w:rsidRPr="003A52C1">
        <w:t>5.1</w:t>
      </w:r>
      <w:r w:rsidR="00C23310" w:rsidRPr="003A52C1">
        <w:t>9</w:t>
      </w:r>
      <w:r w:rsidRPr="003A52C1">
        <w:t>.1.2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FE5AB5" w:rsidRPr="00FE5087" w14:paraId="764635F9" w14:textId="77777777" w:rsidTr="00FE5AB5">
        <w:trPr>
          <w:trHeight w:hRule="exact" w:val="255"/>
        </w:trPr>
        <w:tc>
          <w:tcPr>
            <w:tcW w:w="4503" w:type="dxa"/>
            <w:shd w:val="clear" w:color="auto" w:fill="D9D9D9"/>
            <w:vAlign w:val="bottom"/>
          </w:tcPr>
          <w:p w14:paraId="7579417F"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lastRenderedPageBreak/>
              <w:t>Emne</w:t>
            </w:r>
          </w:p>
        </w:tc>
        <w:tc>
          <w:tcPr>
            <w:tcW w:w="9149" w:type="dxa"/>
            <w:shd w:val="clear" w:color="auto" w:fill="D9D9D9"/>
            <w:vAlign w:val="bottom"/>
          </w:tcPr>
          <w:p w14:paraId="47D29FB8"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Beskrivelse</w:t>
            </w:r>
          </w:p>
        </w:tc>
      </w:tr>
      <w:tr w:rsidR="00FE5AB5" w:rsidRPr="00FE5087" w14:paraId="11143321" w14:textId="77777777" w:rsidTr="00FE5AB5">
        <w:trPr>
          <w:trHeight w:hRule="exact" w:val="305"/>
        </w:trPr>
        <w:tc>
          <w:tcPr>
            <w:tcW w:w="4503" w:type="dxa"/>
            <w:shd w:val="clear" w:color="auto" w:fill="E0E0E0"/>
            <w:vAlign w:val="center"/>
          </w:tcPr>
          <w:p w14:paraId="7E919361"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31CFEF18" w14:textId="55354CB2" w:rsidR="00FE5AB5" w:rsidRPr="003A52C1" w:rsidRDefault="00FE5AB5" w:rsidP="001C3D8E">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 xml:space="preserve">registreres </w:t>
            </w:r>
            <w:r w:rsidRPr="003A52C1">
              <w:rPr>
                <w:rFonts w:ascii="Trebuchet MS" w:hAnsi="Trebuchet MS" w:cs="Trebuchet MS"/>
                <w:sz w:val="18"/>
                <w:szCs w:val="18"/>
              </w:rPr>
              <w:t xml:space="preserve">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FE5AB5" w:rsidRPr="00FE5087" w14:paraId="5F723D83" w14:textId="77777777" w:rsidTr="003B051D">
        <w:trPr>
          <w:trHeight w:hRule="exact" w:val="418"/>
        </w:trPr>
        <w:tc>
          <w:tcPr>
            <w:tcW w:w="4503" w:type="dxa"/>
            <w:shd w:val="clear" w:color="auto" w:fill="E0E0E0"/>
            <w:vAlign w:val="center"/>
          </w:tcPr>
          <w:p w14:paraId="4EFA306F" w14:textId="77777777" w:rsidR="00FE5AB5" w:rsidRPr="00FE5087" w:rsidRDefault="00FE5AB5" w:rsidP="003B051D">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6F20FC0C"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Opdeles i vedligeholdelsestype med mulighed for at tilføre </w:t>
            </w:r>
            <w:proofErr w:type="spellStart"/>
            <w:r w:rsidRPr="003A52C1">
              <w:rPr>
                <w:rFonts w:ascii="Trebuchet MS" w:hAnsi="Trebuchet MS" w:cs="Trebuchet MS"/>
                <w:sz w:val="18"/>
                <w:szCs w:val="18"/>
              </w:rPr>
              <w:t>anlægsår</w:t>
            </w:r>
            <w:proofErr w:type="spellEnd"/>
            <w:r w:rsidRPr="003A52C1">
              <w:rPr>
                <w:rFonts w:ascii="Trebuchet MS" w:hAnsi="Trebuchet MS" w:cs="Trebuchet MS"/>
                <w:sz w:val="18"/>
                <w:szCs w:val="18"/>
              </w:rPr>
              <w:t xml:space="preserve">, driftsniveau </w:t>
            </w:r>
            <w:proofErr w:type="gramStart"/>
            <w:r w:rsidRPr="003A52C1">
              <w:rPr>
                <w:rFonts w:ascii="Trebuchet MS" w:hAnsi="Trebuchet MS" w:cs="Trebuchet MS"/>
                <w:sz w:val="18"/>
                <w:szCs w:val="18"/>
              </w:rPr>
              <w:t>m.v..</w:t>
            </w:r>
            <w:proofErr w:type="gramEnd"/>
            <w:r w:rsidRPr="003A52C1">
              <w:rPr>
                <w:rFonts w:ascii="Trebuchet MS" w:hAnsi="Trebuchet MS" w:cs="Trebuchet MS"/>
                <w:sz w:val="18"/>
                <w:szCs w:val="18"/>
              </w:rPr>
              <w:t xml:space="preserve">  Se 5.19.1.3 Kodelister. Mulighed for præcisering til lokale standarter.</w:t>
            </w:r>
          </w:p>
        </w:tc>
      </w:tr>
      <w:tr w:rsidR="00FE5AB5" w:rsidRPr="00FE5087" w14:paraId="20AC5D37" w14:textId="77777777" w:rsidTr="00FE5AB5">
        <w:trPr>
          <w:trHeight w:hRule="exact" w:val="255"/>
        </w:trPr>
        <w:tc>
          <w:tcPr>
            <w:tcW w:w="4503" w:type="dxa"/>
            <w:shd w:val="clear" w:color="auto" w:fill="E0E0E0"/>
            <w:vAlign w:val="bottom"/>
          </w:tcPr>
          <w:p w14:paraId="3CAEACAC"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14231369"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0,1 kvm.</w:t>
            </w:r>
          </w:p>
        </w:tc>
      </w:tr>
      <w:tr w:rsidR="00FE5AB5" w:rsidRPr="00FE5087" w14:paraId="187FB68D" w14:textId="77777777" w:rsidTr="00FE5AB5">
        <w:trPr>
          <w:trHeight w:hRule="exact" w:val="255"/>
        </w:trPr>
        <w:tc>
          <w:tcPr>
            <w:tcW w:w="4503" w:type="dxa"/>
            <w:shd w:val="clear" w:color="auto" w:fill="E0E0E0"/>
            <w:vAlign w:val="bottom"/>
          </w:tcPr>
          <w:p w14:paraId="0F80D80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5CED5917" w14:textId="77777777" w:rsidR="00FE5AB5" w:rsidRPr="003A52C1" w:rsidRDefault="00FE5AB5" w:rsidP="00FE5AB5">
            <w:pPr>
              <w:rPr>
                <w:rFonts w:ascii="Trebuchet MS" w:hAnsi="Trebuchet MS" w:cs="Trebuchet MS"/>
                <w:sz w:val="18"/>
                <w:szCs w:val="18"/>
              </w:rPr>
            </w:pPr>
          </w:p>
        </w:tc>
      </w:tr>
      <w:tr w:rsidR="00FE5AB5" w:rsidRPr="00FE5087" w14:paraId="66C5BB5D" w14:textId="77777777" w:rsidTr="003B051D">
        <w:trPr>
          <w:trHeight w:hRule="exact" w:val="255"/>
        </w:trPr>
        <w:tc>
          <w:tcPr>
            <w:tcW w:w="4503" w:type="dxa"/>
            <w:shd w:val="clear" w:color="auto" w:fill="E0E0E0"/>
            <w:vAlign w:val="bottom"/>
          </w:tcPr>
          <w:p w14:paraId="768B07FA" w14:textId="77777777" w:rsidR="00FE5AB5" w:rsidRPr="00FE5087" w:rsidRDefault="00FE5AB5" w:rsidP="003B051D">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4EBDE9F8" w14:textId="77777777" w:rsidR="00FE5AB5" w:rsidRPr="003A52C1" w:rsidRDefault="00FE5AB5" w:rsidP="00FE5AB5">
            <w:pPr>
              <w:rPr>
                <w:rFonts w:ascii="Trebuchet MS" w:hAnsi="Trebuchet MS" w:cs="Trebuchet MS"/>
                <w:sz w:val="18"/>
                <w:szCs w:val="18"/>
              </w:rPr>
            </w:pPr>
          </w:p>
        </w:tc>
      </w:tr>
      <w:tr w:rsidR="00FE5AB5" w:rsidRPr="00FE5087" w14:paraId="60565226" w14:textId="77777777" w:rsidTr="00FE5AB5">
        <w:trPr>
          <w:trHeight w:hRule="exact" w:val="255"/>
        </w:trPr>
        <w:tc>
          <w:tcPr>
            <w:tcW w:w="4503" w:type="dxa"/>
            <w:shd w:val="clear" w:color="auto" w:fill="E0E0E0"/>
            <w:vAlign w:val="bottom"/>
          </w:tcPr>
          <w:p w14:paraId="4AB1CAA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21B964A2" w14:textId="06F042DC"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 Normalt bør der ikke være overlap mellem flader.</w:t>
            </w:r>
          </w:p>
        </w:tc>
      </w:tr>
    </w:tbl>
    <w:p w14:paraId="3E1F2940" w14:textId="50AAD39B" w:rsidR="00634A41" w:rsidRPr="003A52C1" w:rsidRDefault="00634A41" w:rsidP="00634A41">
      <w:pPr>
        <w:pStyle w:val="Overskrift6"/>
      </w:pPr>
      <w:r w:rsidRPr="003A52C1">
        <w:t>5.1</w:t>
      </w:r>
      <w:r w:rsidR="00C23310" w:rsidRPr="003A52C1">
        <w:t>9</w:t>
      </w:r>
      <w:r w:rsidRPr="003A52C1">
        <w:t>.1.3 Kodelister</w:t>
      </w:r>
    </w:p>
    <w:p w14:paraId="4C7E5D95"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26D8F519" w14:textId="77777777" w:rsidR="00634A41" w:rsidRPr="003A52C1" w:rsidRDefault="00634A41" w:rsidP="00634A41">
      <w:pPr>
        <w:pStyle w:val="Overskrift7"/>
      </w:pPr>
      <w:r w:rsidRPr="003A52C1">
        <w:t>5.1</w:t>
      </w:r>
      <w:r w:rsidR="00C23310" w:rsidRPr="003A52C1">
        <w:t>9</w:t>
      </w:r>
      <w:r w:rsidRPr="003A52C1">
        <w:t xml:space="preserve">.1.3.1   </w:t>
      </w:r>
      <w:r w:rsidR="00784FB8" w:rsidRPr="003A52C1">
        <w:t>6</w:t>
      </w:r>
      <w:r w:rsidR="00C23310" w:rsidRPr="003A52C1">
        <w:t>8</w:t>
      </w:r>
      <w:r w:rsidR="00784FB8" w:rsidRPr="003A52C1">
        <w:t xml:space="preserve">00 </w:t>
      </w:r>
      <w:proofErr w:type="spellStart"/>
      <w:r w:rsidR="00784FB8" w:rsidRPr="003A52C1">
        <w:t>V</w:t>
      </w:r>
      <w:r w:rsidRPr="003A52C1">
        <w:rPr>
          <w:kern w:val="32"/>
        </w:rPr>
        <w:t>edlhold_f_type</w:t>
      </w:r>
      <w:proofErr w:type="spellEnd"/>
      <w:r w:rsidRPr="003A52C1">
        <w:rPr>
          <w:kern w:val="32"/>
        </w:rPr>
        <w:t xml:space="preserve"> </w:t>
      </w:r>
      <w:r w:rsidRPr="003A52C1">
        <w:t>(d_</w:t>
      </w:r>
      <w:r w:rsidR="00784FB8" w:rsidRPr="003A52C1">
        <w:t>6</w:t>
      </w:r>
      <w:r w:rsidR="00C23310" w:rsidRPr="003A52C1">
        <w:t>8</w:t>
      </w:r>
      <w:r w:rsidR="00784FB8" w:rsidRPr="003A52C1">
        <w:t>00</w:t>
      </w:r>
      <w:r w:rsidRPr="003A52C1">
        <w:t>_vedlhold_f_type)</w:t>
      </w:r>
    </w:p>
    <w:p w14:paraId="6C3F7CFF" w14:textId="77777777" w:rsidR="00634A41" w:rsidRPr="003A52C1" w:rsidRDefault="00634A41" w:rsidP="00634A41">
      <w:pPr>
        <w:rPr>
          <w:rFonts w:ascii="Trebuchet MS" w:hAnsi="Trebuchet MS" w:cs="Trebuchet MS"/>
          <w:sz w:val="18"/>
          <w:szCs w:val="18"/>
        </w:rPr>
      </w:pPr>
      <w:r w:rsidRPr="003A52C1">
        <w:rPr>
          <w:rFonts w:ascii="Trebuchet MS" w:hAnsi="Trebuchet MS" w:cs="Trebuchet MS"/>
          <w:sz w:val="18"/>
          <w:szCs w:val="18"/>
        </w:rPr>
        <w:t>De første to cifre henviser til element</w:t>
      </w:r>
      <w:r w:rsidRPr="003A52C1">
        <w:rPr>
          <w:rFonts w:ascii="Trebuchet MS" w:hAnsi="Trebuchet MS" w:cs="Trebuchet MS"/>
          <w:sz w:val="18"/>
          <w:szCs w:val="18"/>
          <w:highlight w:val="yellow"/>
        </w:rPr>
        <w:t>gruppen</w:t>
      </w:r>
      <w:r w:rsidRPr="003A52C1">
        <w:rPr>
          <w:rFonts w:ascii="Trebuchet MS" w:hAnsi="Trebuchet MS" w:cs="Trebuchet MS"/>
          <w:sz w:val="18"/>
          <w:szCs w:val="18"/>
        </w:rPr>
        <w:t xml:space="preserve">, derefter kommer </w:t>
      </w:r>
      <w:r w:rsidRPr="003A52C1">
        <w:rPr>
          <w:rFonts w:ascii="Trebuchet MS" w:hAnsi="Trebuchet MS" w:cs="Trebuchet MS"/>
          <w:sz w:val="18"/>
          <w:szCs w:val="18"/>
          <w:highlight w:val="cyan"/>
        </w:rPr>
        <w:t>elementet</w:t>
      </w:r>
      <w:r w:rsidRPr="003A52C1">
        <w:rPr>
          <w:rFonts w:ascii="Trebuchet MS" w:hAnsi="Trebuchet MS" w:cs="Trebuchet MS"/>
          <w:sz w:val="18"/>
          <w:szCs w:val="18"/>
        </w:rPr>
        <w:t xml:space="preserve"> og de to sidste cifre er </w:t>
      </w:r>
      <w:r w:rsidRPr="003A52C1">
        <w:rPr>
          <w:rFonts w:ascii="Trebuchet MS" w:hAnsi="Trebuchet MS" w:cs="Trebuchet MS"/>
          <w:sz w:val="18"/>
          <w:szCs w:val="18"/>
          <w:highlight w:val="red"/>
        </w:rPr>
        <w:t>underelement</w:t>
      </w:r>
      <w:r w:rsidRPr="003A52C1">
        <w:rPr>
          <w:rFonts w:ascii="Trebuchet MS" w:hAnsi="Trebuchet MS" w:cs="Trebuchet MS"/>
          <w:sz w:val="18"/>
          <w:szCs w:val="18"/>
        </w:rPr>
        <w:t xml:space="preserve"> (valgfrie lokale kvalitetsvarianter).</w:t>
      </w:r>
    </w:p>
    <w:p w14:paraId="5AAB3653" w14:textId="77777777" w:rsidR="00634A41" w:rsidRPr="003A52C1" w:rsidRDefault="00634A41" w:rsidP="00634A41"/>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3638"/>
        <w:gridCol w:w="736"/>
        <w:gridCol w:w="1296"/>
        <w:gridCol w:w="5670"/>
      </w:tblGrid>
      <w:tr w:rsidR="000D6837" w:rsidRPr="00FE5087" w14:paraId="7004E572" w14:textId="77777777" w:rsidTr="00835D15">
        <w:trPr>
          <w:trHeight w:hRule="exact" w:val="680"/>
        </w:trPr>
        <w:tc>
          <w:tcPr>
            <w:tcW w:w="2235" w:type="dxa"/>
            <w:tcBorders>
              <w:bottom w:val="single" w:sz="4" w:space="0" w:color="auto"/>
            </w:tcBorders>
            <w:shd w:val="clear" w:color="auto" w:fill="D9D9D9"/>
            <w:vAlign w:val="center"/>
          </w:tcPr>
          <w:p w14:paraId="754FF95F" w14:textId="77777777" w:rsidR="000D6837" w:rsidRPr="003B051D" w:rsidRDefault="000D6837" w:rsidP="00FE5AB5">
            <w:pPr>
              <w:rPr>
                <w:rFonts w:ascii="Trebuchet MS" w:hAnsi="Trebuchet MS" w:cs="Trebuchet MS"/>
                <w:b/>
                <w:bCs/>
                <w:sz w:val="18"/>
                <w:szCs w:val="18"/>
              </w:rPr>
            </w:pPr>
            <w:proofErr w:type="spellStart"/>
            <w:r w:rsidRPr="003B051D">
              <w:rPr>
                <w:rFonts w:ascii="Trebuchet MS" w:hAnsi="Trebuchet MS"/>
                <w:b/>
                <w:sz w:val="18"/>
                <w:szCs w:val="18"/>
              </w:rPr>
              <w:t>vedlhold_f_type</w:t>
            </w:r>
            <w:r w:rsidRPr="003B051D">
              <w:rPr>
                <w:rFonts w:ascii="Trebuchet MS" w:hAnsi="Trebuchet MS" w:cs="Trebuchet MS"/>
                <w:b/>
                <w:bCs/>
                <w:sz w:val="18"/>
                <w:szCs w:val="18"/>
              </w:rPr>
              <w:t>_kode</w:t>
            </w:r>
            <w:proofErr w:type="spellEnd"/>
          </w:p>
        </w:tc>
        <w:tc>
          <w:tcPr>
            <w:tcW w:w="3638" w:type="dxa"/>
            <w:tcBorders>
              <w:bottom w:val="single" w:sz="4" w:space="0" w:color="auto"/>
            </w:tcBorders>
            <w:shd w:val="clear" w:color="auto" w:fill="D9D9D9"/>
            <w:vAlign w:val="center"/>
          </w:tcPr>
          <w:p w14:paraId="181EAEF2" w14:textId="77777777" w:rsidR="000D6837" w:rsidRPr="003B051D" w:rsidRDefault="000D6837" w:rsidP="00FE5AB5">
            <w:pPr>
              <w:rPr>
                <w:rFonts w:ascii="Trebuchet MS" w:hAnsi="Trebuchet MS" w:cs="Trebuchet MS"/>
                <w:b/>
                <w:bCs/>
                <w:sz w:val="18"/>
                <w:szCs w:val="18"/>
              </w:rPr>
            </w:pPr>
            <w:proofErr w:type="spellStart"/>
            <w:r w:rsidRPr="003B051D">
              <w:rPr>
                <w:rFonts w:ascii="Trebuchet MS" w:hAnsi="Trebuchet MS"/>
                <w:b/>
                <w:sz w:val="18"/>
                <w:szCs w:val="18"/>
              </w:rPr>
              <w:t>vedlhold_f_type</w:t>
            </w:r>
            <w:proofErr w:type="spellEnd"/>
          </w:p>
        </w:tc>
        <w:tc>
          <w:tcPr>
            <w:tcW w:w="736" w:type="dxa"/>
            <w:tcBorders>
              <w:bottom w:val="single" w:sz="4" w:space="0" w:color="auto"/>
            </w:tcBorders>
            <w:shd w:val="clear" w:color="auto" w:fill="D9D9D9"/>
            <w:vAlign w:val="center"/>
          </w:tcPr>
          <w:p w14:paraId="6C2A2FEF" w14:textId="77777777" w:rsidR="000D6837" w:rsidRPr="003B051D" w:rsidRDefault="001C46FA" w:rsidP="000D6837">
            <w:pPr>
              <w:rPr>
                <w:rFonts w:ascii="Trebuchet MS" w:hAnsi="Trebuchet MS"/>
                <w:b/>
                <w:sz w:val="18"/>
                <w:szCs w:val="18"/>
              </w:rPr>
            </w:pPr>
            <w:r w:rsidRPr="003B051D">
              <w:rPr>
                <w:rFonts w:ascii="Trebuchet MS" w:hAnsi="Trebuchet MS" w:cs="Trebuchet MS"/>
                <w:b/>
                <w:bCs/>
                <w:sz w:val="18"/>
                <w:szCs w:val="18"/>
              </w:rPr>
              <w:t>a</w:t>
            </w:r>
            <w:r w:rsidR="000D6837" w:rsidRPr="003B051D">
              <w:rPr>
                <w:rFonts w:ascii="Trebuchet MS" w:hAnsi="Trebuchet MS" w:cs="Trebuchet MS"/>
                <w:b/>
                <w:bCs/>
                <w:sz w:val="18"/>
                <w:szCs w:val="18"/>
              </w:rPr>
              <w:t>ktiv</w:t>
            </w:r>
          </w:p>
        </w:tc>
        <w:tc>
          <w:tcPr>
            <w:tcW w:w="1296" w:type="dxa"/>
            <w:tcBorders>
              <w:bottom w:val="single" w:sz="4" w:space="0" w:color="auto"/>
            </w:tcBorders>
            <w:shd w:val="clear" w:color="auto" w:fill="D9D9D9"/>
            <w:vAlign w:val="center"/>
          </w:tcPr>
          <w:p w14:paraId="297DE29B" w14:textId="5A8CDA51" w:rsidR="000D6837" w:rsidRPr="003B051D" w:rsidRDefault="000D6837" w:rsidP="007C32A8">
            <w:pPr>
              <w:rPr>
                <w:rFonts w:ascii="Trebuchet MS" w:hAnsi="Trebuchet MS" w:cs="Trebuchet MS"/>
                <w:b/>
                <w:bCs/>
                <w:sz w:val="18"/>
                <w:szCs w:val="18"/>
              </w:rPr>
            </w:pPr>
            <w:proofErr w:type="spellStart"/>
            <w:r w:rsidRPr="003B051D">
              <w:rPr>
                <w:rFonts w:ascii="Trebuchet MS" w:hAnsi="Trebuchet MS"/>
                <w:b/>
                <w:sz w:val="18"/>
                <w:szCs w:val="18"/>
              </w:rPr>
              <w:t>vedlhold_f</w:t>
            </w:r>
            <w:proofErr w:type="spellEnd"/>
            <w:r w:rsidRPr="003B051D">
              <w:rPr>
                <w:rFonts w:ascii="Trebuchet MS" w:hAnsi="Trebuchet MS"/>
                <w:b/>
                <w:sz w:val="18"/>
                <w:szCs w:val="18"/>
              </w:rPr>
              <w:t>_</w:t>
            </w:r>
            <w:r w:rsidR="00835D15">
              <w:rPr>
                <w:rFonts w:ascii="Trebuchet MS" w:hAnsi="Trebuchet MS"/>
                <w:b/>
                <w:sz w:val="18"/>
                <w:szCs w:val="18"/>
              </w:rPr>
              <w:t xml:space="preserve"> </w:t>
            </w:r>
            <w:proofErr w:type="spellStart"/>
            <w:r w:rsidRPr="003B051D">
              <w:rPr>
                <w:rFonts w:ascii="Trebuchet MS" w:hAnsi="Trebuchet MS"/>
                <w:b/>
                <w:sz w:val="18"/>
                <w:szCs w:val="18"/>
              </w:rPr>
              <w:t>type_labe</w:t>
            </w:r>
            <w:r w:rsidR="007C32A8" w:rsidRPr="003B051D">
              <w:rPr>
                <w:rFonts w:ascii="Trebuchet MS" w:hAnsi="Trebuchet MS"/>
                <w:b/>
                <w:sz w:val="18"/>
                <w:szCs w:val="18"/>
              </w:rPr>
              <w:t>l</w:t>
            </w:r>
            <w:proofErr w:type="spellEnd"/>
          </w:p>
        </w:tc>
        <w:tc>
          <w:tcPr>
            <w:tcW w:w="5670" w:type="dxa"/>
            <w:tcBorders>
              <w:bottom w:val="single" w:sz="4" w:space="0" w:color="auto"/>
            </w:tcBorders>
            <w:shd w:val="clear" w:color="auto" w:fill="D9D9D9"/>
            <w:vAlign w:val="center"/>
          </w:tcPr>
          <w:p w14:paraId="5D6B14AC" w14:textId="77777777" w:rsidR="000D6837" w:rsidRPr="003B051D" w:rsidRDefault="000D6837" w:rsidP="00FE5AB5">
            <w:pPr>
              <w:rPr>
                <w:rFonts w:ascii="Trebuchet MS" w:hAnsi="Trebuchet MS" w:cs="Trebuchet MS"/>
                <w:b/>
                <w:bCs/>
                <w:sz w:val="18"/>
                <w:szCs w:val="18"/>
              </w:rPr>
            </w:pPr>
            <w:r w:rsidRPr="003B051D">
              <w:rPr>
                <w:rFonts w:ascii="Trebuchet MS" w:hAnsi="Trebuchet MS" w:cs="Trebuchet MS"/>
                <w:b/>
                <w:bCs/>
                <w:sz w:val="18"/>
                <w:szCs w:val="18"/>
              </w:rPr>
              <w:t>Begrebsdefinition</w:t>
            </w:r>
          </w:p>
        </w:tc>
      </w:tr>
      <w:tr w:rsidR="000D6837" w:rsidRPr="00FE5087" w14:paraId="15C7DE0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6E333E3"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highlight w:val="yellow"/>
              </w:rPr>
              <w:t>10</w:t>
            </w:r>
            <w:r w:rsidRPr="003B051D">
              <w:rPr>
                <w:rFonts w:ascii="Trebuchet MS" w:hAnsi="Trebuchet MS" w:cs="Trebuchet MS"/>
                <w:sz w:val="18"/>
                <w:szCs w:val="18"/>
                <w:highlight w:val="cyan"/>
              </w:rPr>
              <w:t>10</w:t>
            </w:r>
            <w:r w:rsidRPr="003B051D">
              <w:rPr>
                <w:rFonts w:ascii="Trebuchet MS" w:hAnsi="Trebuchet MS" w:cs="Trebuchet MS"/>
                <w:sz w:val="18"/>
                <w:szCs w:val="18"/>
                <w:highlight w:val="red"/>
              </w:rPr>
              <w:t>00</w:t>
            </w:r>
          </w:p>
        </w:tc>
        <w:tc>
          <w:tcPr>
            <w:tcW w:w="3638" w:type="dxa"/>
            <w:tcBorders>
              <w:top w:val="single" w:sz="4" w:space="0" w:color="auto"/>
              <w:left w:val="single" w:sz="4" w:space="0" w:color="auto"/>
              <w:bottom w:val="single" w:sz="4" w:space="0" w:color="auto"/>
            </w:tcBorders>
            <w:shd w:val="clear" w:color="auto" w:fill="FFFFFF"/>
            <w:vAlign w:val="bottom"/>
          </w:tcPr>
          <w:p w14:paraId="554A4D7A"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Prydplæne</w:t>
            </w:r>
          </w:p>
        </w:tc>
        <w:tc>
          <w:tcPr>
            <w:tcW w:w="736" w:type="dxa"/>
            <w:tcBorders>
              <w:top w:val="single" w:sz="4" w:space="0" w:color="auto"/>
              <w:left w:val="single" w:sz="4" w:space="0" w:color="auto"/>
              <w:bottom w:val="single" w:sz="4" w:space="0" w:color="auto"/>
            </w:tcBorders>
            <w:vAlign w:val="bottom"/>
          </w:tcPr>
          <w:p w14:paraId="1E8B1C23"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9C323E2"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GR1</w:t>
            </w:r>
          </w:p>
        </w:tc>
        <w:tc>
          <w:tcPr>
            <w:tcW w:w="5670" w:type="dxa"/>
            <w:tcBorders>
              <w:top w:val="single" w:sz="4" w:space="0" w:color="auto"/>
              <w:left w:val="single" w:sz="4" w:space="0" w:color="auto"/>
              <w:bottom w:val="single" w:sz="4" w:space="0" w:color="auto"/>
            </w:tcBorders>
            <w:shd w:val="clear" w:color="auto" w:fill="auto"/>
            <w:vAlign w:val="bottom"/>
          </w:tcPr>
          <w:p w14:paraId="2E4485A5"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0D6837" w:rsidRPr="00FE5087" w14:paraId="2CD751E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F9DE9F8"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102000</w:t>
            </w:r>
          </w:p>
        </w:tc>
        <w:tc>
          <w:tcPr>
            <w:tcW w:w="3638" w:type="dxa"/>
            <w:tcBorders>
              <w:top w:val="single" w:sz="4" w:space="0" w:color="auto"/>
              <w:left w:val="single" w:sz="4" w:space="0" w:color="auto"/>
              <w:bottom w:val="single" w:sz="4" w:space="0" w:color="auto"/>
            </w:tcBorders>
            <w:shd w:val="clear" w:color="auto" w:fill="FFFFFF"/>
            <w:vAlign w:val="center"/>
          </w:tcPr>
          <w:p w14:paraId="58259BBF"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w:t>
            </w:r>
          </w:p>
        </w:tc>
        <w:tc>
          <w:tcPr>
            <w:tcW w:w="736" w:type="dxa"/>
            <w:tcBorders>
              <w:top w:val="single" w:sz="4" w:space="0" w:color="auto"/>
              <w:left w:val="single" w:sz="4" w:space="0" w:color="auto"/>
              <w:bottom w:val="single" w:sz="4" w:space="0" w:color="auto"/>
            </w:tcBorders>
            <w:vAlign w:val="bottom"/>
          </w:tcPr>
          <w:p w14:paraId="35D4C142"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E06D6C5"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w:t>
            </w:r>
          </w:p>
        </w:tc>
        <w:tc>
          <w:tcPr>
            <w:tcW w:w="5670" w:type="dxa"/>
            <w:tcBorders>
              <w:top w:val="single" w:sz="4" w:space="0" w:color="auto"/>
              <w:left w:val="single" w:sz="4" w:space="0" w:color="auto"/>
              <w:bottom w:val="single" w:sz="4" w:space="0" w:color="auto"/>
            </w:tcBorders>
            <w:shd w:val="clear" w:color="auto" w:fill="auto"/>
            <w:vAlign w:val="bottom"/>
          </w:tcPr>
          <w:p w14:paraId="276A1C95" w14:textId="77777777" w:rsidR="000D6837" w:rsidRPr="003B051D" w:rsidRDefault="000D6837" w:rsidP="00FE5AB5">
            <w:r w:rsidRPr="003B051D">
              <w:rPr>
                <w:rFonts w:ascii="Trebuchet MS" w:hAnsi="Trebuchet MS" w:cs="Trebuchet MS"/>
                <w:sz w:val="18"/>
                <w:szCs w:val="18"/>
              </w:rPr>
              <w:t>Se den nye Branchestandard/landsdækkende kvalitetsbeskrivelse</w:t>
            </w:r>
          </w:p>
        </w:tc>
      </w:tr>
      <w:tr w:rsidR="000D6837" w:rsidRPr="00FE5087" w14:paraId="770B40C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B6CDEBB"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102010</w:t>
            </w:r>
          </w:p>
        </w:tc>
        <w:tc>
          <w:tcPr>
            <w:tcW w:w="3638" w:type="dxa"/>
            <w:tcBorders>
              <w:top w:val="single" w:sz="4" w:space="0" w:color="auto"/>
              <w:left w:val="single" w:sz="4" w:space="0" w:color="auto"/>
              <w:bottom w:val="single" w:sz="4" w:space="0" w:color="auto"/>
            </w:tcBorders>
            <w:shd w:val="clear" w:color="auto" w:fill="FFFFFF"/>
            <w:vAlign w:val="center"/>
          </w:tcPr>
          <w:p w14:paraId="7AA99C66"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lund</w:t>
            </w:r>
          </w:p>
        </w:tc>
        <w:tc>
          <w:tcPr>
            <w:tcW w:w="736" w:type="dxa"/>
            <w:tcBorders>
              <w:top w:val="single" w:sz="4" w:space="0" w:color="auto"/>
              <w:left w:val="single" w:sz="4" w:space="0" w:color="auto"/>
              <w:bottom w:val="single" w:sz="4" w:space="0" w:color="auto"/>
            </w:tcBorders>
            <w:vAlign w:val="bottom"/>
          </w:tcPr>
          <w:p w14:paraId="57E1E78B"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07CAE51"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GR2a</w:t>
            </w:r>
          </w:p>
        </w:tc>
        <w:tc>
          <w:tcPr>
            <w:tcW w:w="5670" w:type="dxa"/>
            <w:tcBorders>
              <w:top w:val="single" w:sz="4" w:space="0" w:color="auto"/>
              <w:left w:val="single" w:sz="4" w:space="0" w:color="auto"/>
              <w:bottom w:val="single" w:sz="4" w:space="0" w:color="auto"/>
            </w:tcBorders>
            <w:shd w:val="clear" w:color="auto" w:fill="auto"/>
            <w:vAlign w:val="bottom"/>
          </w:tcPr>
          <w:p w14:paraId="1A3825B5" w14:textId="77777777" w:rsidR="000D6837" w:rsidRPr="003B051D" w:rsidRDefault="000D6837" w:rsidP="00FE5AB5">
            <w:r w:rsidRPr="003B051D">
              <w:rPr>
                <w:rFonts w:ascii="Trebuchet MS" w:hAnsi="Trebuchet MS" w:cs="Trebuchet MS"/>
                <w:sz w:val="18"/>
                <w:szCs w:val="18"/>
              </w:rPr>
              <w:t>Lokal standard – skal beskrives i udbudsmaterialet eller lignende</w:t>
            </w:r>
          </w:p>
        </w:tc>
      </w:tr>
      <w:tr w:rsidR="000D6837" w:rsidRPr="00FE5087" w14:paraId="4C491AE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5C1230F"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102020</w:t>
            </w:r>
          </w:p>
        </w:tc>
        <w:tc>
          <w:tcPr>
            <w:tcW w:w="3638" w:type="dxa"/>
            <w:tcBorders>
              <w:top w:val="single" w:sz="4" w:space="0" w:color="auto"/>
              <w:left w:val="single" w:sz="4" w:space="0" w:color="auto"/>
              <w:bottom w:val="single" w:sz="4" w:space="0" w:color="auto"/>
            </w:tcBorders>
            <w:shd w:val="clear" w:color="auto" w:fill="FFFFFF"/>
            <w:vAlign w:val="center"/>
          </w:tcPr>
          <w:p w14:paraId="5D6AA73A"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løgvækster</w:t>
            </w:r>
          </w:p>
        </w:tc>
        <w:tc>
          <w:tcPr>
            <w:tcW w:w="736" w:type="dxa"/>
            <w:tcBorders>
              <w:top w:val="single" w:sz="4" w:space="0" w:color="auto"/>
              <w:left w:val="single" w:sz="4" w:space="0" w:color="auto"/>
              <w:bottom w:val="single" w:sz="4" w:space="0" w:color="auto"/>
            </w:tcBorders>
            <w:vAlign w:val="bottom"/>
          </w:tcPr>
          <w:p w14:paraId="5F9E3F6C"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4F40CE4"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GR2b</w:t>
            </w:r>
          </w:p>
        </w:tc>
        <w:tc>
          <w:tcPr>
            <w:tcW w:w="5670" w:type="dxa"/>
            <w:tcBorders>
              <w:top w:val="single" w:sz="4" w:space="0" w:color="auto"/>
              <w:left w:val="single" w:sz="4" w:space="0" w:color="auto"/>
              <w:bottom w:val="single" w:sz="4" w:space="0" w:color="auto"/>
            </w:tcBorders>
            <w:shd w:val="clear" w:color="auto" w:fill="auto"/>
            <w:vAlign w:val="bottom"/>
          </w:tcPr>
          <w:p w14:paraId="319F6DEE" w14:textId="77777777" w:rsidR="000D6837" w:rsidRPr="003B051D" w:rsidRDefault="000D6837" w:rsidP="00FE5AB5">
            <w:r w:rsidRPr="003B051D">
              <w:rPr>
                <w:rFonts w:ascii="Trebuchet MS" w:hAnsi="Trebuchet MS" w:cs="Trebuchet MS"/>
                <w:sz w:val="18"/>
                <w:szCs w:val="18"/>
              </w:rPr>
              <w:t>Lokal standard – skal beskrives i udbudsmaterialet eller lignende</w:t>
            </w:r>
          </w:p>
        </w:tc>
      </w:tr>
      <w:tr w:rsidR="000D6837" w:rsidRPr="00FE5087" w14:paraId="392E6FD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B99E8C9"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102040</w:t>
            </w:r>
          </w:p>
        </w:tc>
        <w:tc>
          <w:tcPr>
            <w:tcW w:w="3638" w:type="dxa"/>
            <w:tcBorders>
              <w:top w:val="single" w:sz="4" w:space="0" w:color="auto"/>
              <w:left w:val="single" w:sz="4" w:space="0" w:color="auto"/>
              <w:bottom w:val="single" w:sz="4" w:space="0" w:color="auto"/>
            </w:tcBorders>
            <w:shd w:val="clear" w:color="auto" w:fill="FFFFFF"/>
            <w:vAlign w:val="bottom"/>
          </w:tcPr>
          <w:p w14:paraId="4A842AD4"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armering</w:t>
            </w:r>
          </w:p>
        </w:tc>
        <w:tc>
          <w:tcPr>
            <w:tcW w:w="736" w:type="dxa"/>
            <w:tcBorders>
              <w:top w:val="single" w:sz="4" w:space="0" w:color="auto"/>
              <w:left w:val="single" w:sz="4" w:space="0" w:color="auto"/>
              <w:bottom w:val="single" w:sz="4" w:space="0" w:color="auto"/>
            </w:tcBorders>
            <w:vAlign w:val="bottom"/>
          </w:tcPr>
          <w:p w14:paraId="4B6BEF9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6D449C2"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191E4449"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81A814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584BA2F"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103000</w:t>
            </w:r>
          </w:p>
        </w:tc>
        <w:tc>
          <w:tcPr>
            <w:tcW w:w="3638" w:type="dxa"/>
            <w:tcBorders>
              <w:top w:val="single" w:sz="4" w:space="0" w:color="auto"/>
              <w:left w:val="single" w:sz="4" w:space="0" w:color="auto"/>
              <w:bottom w:val="single" w:sz="4" w:space="0" w:color="auto"/>
            </w:tcBorders>
            <w:shd w:val="clear" w:color="auto" w:fill="FFFFFF"/>
            <w:vAlign w:val="bottom"/>
          </w:tcPr>
          <w:p w14:paraId="0FE77053"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Græsflade</w:t>
            </w:r>
          </w:p>
        </w:tc>
        <w:tc>
          <w:tcPr>
            <w:tcW w:w="736" w:type="dxa"/>
            <w:tcBorders>
              <w:top w:val="single" w:sz="4" w:space="0" w:color="auto"/>
              <w:left w:val="single" w:sz="4" w:space="0" w:color="auto"/>
              <w:bottom w:val="single" w:sz="4" w:space="0" w:color="auto"/>
            </w:tcBorders>
            <w:vAlign w:val="bottom"/>
          </w:tcPr>
          <w:p w14:paraId="3CCCCC10"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7BD463A"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GR3</w:t>
            </w:r>
          </w:p>
        </w:tc>
        <w:tc>
          <w:tcPr>
            <w:tcW w:w="5670" w:type="dxa"/>
            <w:tcBorders>
              <w:top w:val="single" w:sz="4" w:space="0" w:color="auto"/>
              <w:left w:val="single" w:sz="4" w:space="0" w:color="auto"/>
              <w:bottom w:val="single" w:sz="4" w:space="0" w:color="auto"/>
            </w:tcBorders>
            <w:shd w:val="clear" w:color="auto" w:fill="auto"/>
            <w:vAlign w:val="bottom"/>
          </w:tcPr>
          <w:p w14:paraId="533BCC53" w14:textId="77777777" w:rsidR="000D6837" w:rsidRPr="003B051D" w:rsidRDefault="000D6837" w:rsidP="00FE5AB5">
            <w:r w:rsidRPr="003B051D">
              <w:rPr>
                <w:rFonts w:ascii="Trebuchet MS" w:hAnsi="Trebuchet MS" w:cs="Trebuchet MS"/>
                <w:sz w:val="18"/>
                <w:szCs w:val="18"/>
              </w:rPr>
              <w:t>Se den nye Branchestandard/landsdækkende kvalitetsbeskrivelse</w:t>
            </w:r>
          </w:p>
        </w:tc>
      </w:tr>
      <w:tr w:rsidR="00E00553" w:rsidRPr="00527BC1" w14:paraId="077EA4A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BDDE3DE" w14:textId="5C11CE6F"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w:t>
            </w:r>
            <w:r w:rsidR="00E54BBB" w:rsidRPr="0094328E">
              <w:rPr>
                <w:rFonts w:ascii="Trebuchet MS" w:hAnsi="Trebuchet MS" w:cs="Trebuchet MS"/>
                <w:color w:val="4F81BD"/>
                <w:sz w:val="18"/>
                <w:szCs w:val="18"/>
              </w:rPr>
              <w:t>10</w:t>
            </w:r>
          </w:p>
        </w:tc>
        <w:tc>
          <w:tcPr>
            <w:tcW w:w="3638" w:type="dxa"/>
            <w:tcBorders>
              <w:top w:val="single" w:sz="4" w:space="0" w:color="auto"/>
              <w:left w:val="single" w:sz="4" w:space="0" w:color="auto"/>
              <w:bottom w:val="single" w:sz="4" w:space="0" w:color="auto"/>
            </w:tcBorders>
            <w:shd w:val="clear" w:color="auto" w:fill="FFFFFF"/>
            <w:vAlign w:val="bottom"/>
          </w:tcPr>
          <w:p w14:paraId="3A7BB781" w14:textId="77777777" w:rsidR="00E00553" w:rsidRPr="003B051D" w:rsidRDefault="00E00553" w:rsidP="00E00553">
            <w:pPr>
              <w:rPr>
                <w:rFonts w:ascii="Trebuchet MS" w:hAnsi="Trebuchet MS" w:cs="Trebuchet MS"/>
                <w:sz w:val="18"/>
                <w:szCs w:val="18"/>
              </w:rPr>
            </w:pPr>
            <w:r w:rsidRPr="003B051D">
              <w:rPr>
                <w:rFonts w:ascii="Trebuchet MS" w:hAnsi="Trebuchet MS" w:cs="Trebuchet MS"/>
                <w:sz w:val="18"/>
                <w:szCs w:val="18"/>
              </w:rPr>
              <w:t>Græsflade med lund</w:t>
            </w:r>
          </w:p>
          <w:p w14:paraId="373BB372" w14:textId="77777777" w:rsidR="00E00553" w:rsidRPr="003B051D" w:rsidRDefault="00E00553" w:rsidP="00FE5AB5">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vAlign w:val="bottom"/>
          </w:tcPr>
          <w:p w14:paraId="085FDF4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10474FD" w14:textId="77777777" w:rsidR="00E00553" w:rsidRPr="003B051D" w:rsidRDefault="0078513A" w:rsidP="005E4D29">
            <w:pPr>
              <w:rPr>
                <w:rFonts w:ascii="Trebuchet MS" w:hAnsi="Trebuchet MS" w:cs="Trebuchet MS"/>
                <w:sz w:val="18"/>
                <w:szCs w:val="18"/>
              </w:rPr>
            </w:pPr>
            <w:r w:rsidRPr="003B051D">
              <w:rPr>
                <w:rFonts w:ascii="Trebuchet MS" w:hAnsi="Trebuchet MS" w:cs="Trebuchet MS"/>
                <w:sz w:val="18"/>
                <w:szCs w:val="18"/>
              </w:rPr>
              <w:t>GR3a</w:t>
            </w:r>
          </w:p>
        </w:tc>
        <w:tc>
          <w:tcPr>
            <w:tcW w:w="5670" w:type="dxa"/>
            <w:tcBorders>
              <w:top w:val="single" w:sz="4" w:space="0" w:color="auto"/>
              <w:left w:val="single" w:sz="4" w:space="0" w:color="auto"/>
              <w:bottom w:val="single" w:sz="4" w:space="0" w:color="auto"/>
            </w:tcBorders>
            <w:shd w:val="clear" w:color="auto" w:fill="auto"/>
            <w:vAlign w:val="bottom"/>
          </w:tcPr>
          <w:p w14:paraId="0308E67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F9CA9E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07E3A7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103020</w:t>
            </w:r>
          </w:p>
        </w:tc>
        <w:tc>
          <w:tcPr>
            <w:tcW w:w="3638" w:type="dxa"/>
            <w:tcBorders>
              <w:top w:val="single" w:sz="4" w:space="0" w:color="auto"/>
              <w:left w:val="single" w:sz="4" w:space="0" w:color="auto"/>
              <w:bottom w:val="single" w:sz="4" w:space="0" w:color="auto"/>
            </w:tcBorders>
            <w:shd w:val="clear" w:color="auto" w:fill="FFFFFF"/>
            <w:vAlign w:val="bottom"/>
          </w:tcPr>
          <w:p w14:paraId="259685E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Græsflade med løgvækst</w:t>
            </w:r>
          </w:p>
        </w:tc>
        <w:tc>
          <w:tcPr>
            <w:tcW w:w="736" w:type="dxa"/>
            <w:tcBorders>
              <w:top w:val="single" w:sz="4" w:space="0" w:color="auto"/>
              <w:left w:val="single" w:sz="4" w:space="0" w:color="auto"/>
              <w:bottom w:val="single" w:sz="4" w:space="0" w:color="auto"/>
            </w:tcBorders>
            <w:vAlign w:val="bottom"/>
          </w:tcPr>
          <w:p w14:paraId="1A9B918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D299B86"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GR3</w:t>
            </w:r>
            <w:r w:rsidR="0078513A" w:rsidRPr="003B051D">
              <w:rPr>
                <w:rFonts w:ascii="Trebuchet MS" w:hAnsi="Trebuchet MS" w:cs="Trebuchet MS"/>
                <w:sz w:val="18"/>
                <w:szCs w:val="18"/>
              </w:rPr>
              <w:t>b</w:t>
            </w:r>
          </w:p>
        </w:tc>
        <w:tc>
          <w:tcPr>
            <w:tcW w:w="5670" w:type="dxa"/>
            <w:tcBorders>
              <w:top w:val="single" w:sz="4" w:space="0" w:color="auto"/>
              <w:left w:val="single" w:sz="4" w:space="0" w:color="auto"/>
              <w:bottom w:val="single" w:sz="4" w:space="0" w:color="auto"/>
            </w:tcBorders>
            <w:shd w:val="clear" w:color="auto" w:fill="auto"/>
            <w:vAlign w:val="bottom"/>
          </w:tcPr>
          <w:p w14:paraId="204058D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F0D5AD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82E406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103040</w:t>
            </w:r>
          </w:p>
        </w:tc>
        <w:tc>
          <w:tcPr>
            <w:tcW w:w="3638" w:type="dxa"/>
            <w:tcBorders>
              <w:top w:val="single" w:sz="4" w:space="0" w:color="auto"/>
              <w:left w:val="single" w:sz="4" w:space="0" w:color="auto"/>
              <w:bottom w:val="single" w:sz="4" w:space="0" w:color="auto"/>
            </w:tcBorders>
            <w:shd w:val="clear" w:color="auto" w:fill="FFFFFF"/>
            <w:vAlign w:val="bottom"/>
          </w:tcPr>
          <w:p w14:paraId="4168BE0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Græsflade med armering</w:t>
            </w:r>
          </w:p>
        </w:tc>
        <w:tc>
          <w:tcPr>
            <w:tcW w:w="736" w:type="dxa"/>
            <w:tcBorders>
              <w:top w:val="single" w:sz="4" w:space="0" w:color="auto"/>
              <w:left w:val="single" w:sz="4" w:space="0" w:color="auto"/>
              <w:bottom w:val="single" w:sz="4" w:space="0" w:color="auto"/>
            </w:tcBorders>
            <w:vAlign w:val="bottom"/>
          </w:tcPr>
          <w:p w14:paraId="6A4FD9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4534438"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GR3</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596CD3F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527BC1" w14:paraId="46BBA47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E63B4D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103060</w:t>
            </w:r>
          </w:p>
        </w:tc>
        <w:tc>
          <w:tcPr>
            <w:tcW w:w="3638" w:type="dxa"/>
            <w:tcBorders>
              <w:top w:val="single" w:sz="4" w:space="0" w:color="auto"/>
              <w:left w:val="single" w:sz="4" w:space="0" w:color="auto"/>
              <w:bottom w:val="single" w:sz="4" w:space="0" w:color="auto"/>
            </w:tcBorders>
            <w:shd w:val="clear" w:color="auto" w:fill="FFFFFF"/>
            <w:vAlign w:val="bottom"/>
          </w:tcPr>
          <w:p w14:paraId="521D6CCD" w14:textId="77777777" w:rsidR="006C4E35" w:rsidRPr="003B051D" w:rsidRDefault="00175D59" w:rsidP="00FE5AB5">
            <w:pPr>
              <w:rPr>
                <w:rFonts w:ascii="Trebuchet MS" w:hAnsi="Trebuchet MS" w:cs="Trebuchet MS"/>
                <w:sz w:val="18"/>
                <w:szCs w:val="18"/>
              </w:rPr>
            </w:pPr>
            <w:r w:rsidRPr="003B051D">
              <w:rPr>
                <w:rFonts w:ascii="Trebuchet MS" w:hAnsi="Trebuchet MS" w:cs="Trebuchet MS"/>
                <w:sz w:val="18"/>
                <w:szCs w:val="18"/>
              </w:rPr>
              <w:t>Græsflade -</w:t>
            </w:r>
            <w:r w:rsidR="006C4E35" w:rsidRPr="003B051D">
              <w:rPr>
                <w:rFonts w:ascii="Trebuchet MS" w:hAnsi="Trebuchet MS" w:cs="Trebuchet MS"/>
                <w:sz w:val="18"/>
                <w:szCs w:val="18"/>
              </w:rPr>
              <w:t xml:space="preserve"> skillerabat</w:t>
            </w:r>
          </w:p>
        </w:tc>
        <w:tc>
          <w:tcPr>
            <w:tcW w:w="736" w:type="dxa"/>
            <w:tcBorders>
              <w:top w:val="single" w:sz="4" w:space="0" w:color="auto"/>
              <w:left w:val="single" w:sz="4" w:space="0" w:color="auto"/>
              <w:bottom w:val="single" w:sz="4" w:space="0" w:color="auto"/>
            </w:tcBorders>
            <w:vAlign w:val="bottom"/>
          </w:tcPr>
          <w:p w14:paraId="4DE3E670"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B0C3B18"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GR3f</w:t>
            </w:r>
          </w:p>
        </w:tc>
        <w:tc>
          <w:tcPr>
            <w:tcW w:w="5670" w:type="dxa"/>
            <w:tcBorders>
              <w:top w:val="single" w:sz="4" w:space="0" w:color="auto"/>
              <w:left w:val="single" w:sz="4" w:space="0" w:color="auto"/>
              <w:bottom w:val="single" w:sz="4" w:space="0" w:color="auto"/>
            </w:tcBorders>
            <w:shd w:val="clear" w:color="auto" w:fill="auto"/>
          </w:tcPr>
          <w:p w14:paraId="5F43CA7A"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527BC1" w14:paraId="7CC0C2E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7A0D2D4"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103070</w:t>
            </w:r>
          </w:p>
        </w:tc>
        <w:tc>
          <w:tcPr>
            <w:tcW w:w="3638" w:type="dxa"/>
            <w:tcBorders>
              <w:top w:val="single" w:sz="4" w:space="0" w:color="auto"/>
              <w:left w:val="single" w:sz="4" w:space="0" w:color="auto"/>
              <w:bottom w:val="single" w:sz="4" w:space="0" w:color="auto"/>
            </w:tcBorders>
            <w:shd w:val="clear" w:color="auto" w:fill="FFFFFF"/>
            <w:vAlign w:val="bottom"/>
          </w:tcPr>
          <w:p w14:paraId="5FC4DCF0" w14:textId="60A838C5" w:rsidR="006C4E35" w:rsidRPr="003B051D" w:rsidRDefault="00175D59" w:rsidP="00FE5AB5">
            <w:pPr>
              <w:rPr>
                <w:rFonts w:ascii="Trebuchet MS" w:hAnsi="Trebuchet MS" w:cs="Trebuchet MS"/>
                <w:sz w:val="18"/>
                <w:szCs w:val="18"/>
              </w:rPr>
            </w:pPr>
            <w:r w:rsidRPr="003B051D">
              <w:rPr>
                <w:rFonts w:ascii="Trebuchet MS" w:hAnsi="Trebuchet MS" w:cs="Trebuchet MS"/>
                <w:sz w:val="18"/>
                <w:szCs w:val="18"/>
              </w:rPr>
              <w:t xml:space="preserve">Græsflade </w:t>
            </w:r>
            <w:r w:rsidR="00C15214">
              <w:rPr>
                <w:rFonts w:ascii="Trebuchet MS" w:hAnsi="Trebuchet MS" w:cs="Trebuchet MS"/>
                <w:sz w:val="18"/>
                <w:szCs w:val="18"/>
              </w:rPr>
              <w:t>–</w:t>
            </w:r>
            <w:r w:rsidR="006C4E35"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vAlign w:val="bottom"/>
          </w:tcPr>
          <w:p w14:paraId="1E5CDFCC"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C024B35"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GR3g</w:t>
            </w:r>
          </w:p>
        </w:tc>
        <w:tc>
          <w:tcPr>
            <w:tcW w:w="5670" w:type="dxa"/>
            <w:tcBorders>
              <w:top w:val="single" w:sz="4" w:space="0" w:color="auto"/>
              <w:left w:val="single" w:sz="4" w:space="0" w:color="auto"/>
              <w:bottom w:val="single" w:sz="4" w:space="0" w:color="auto"/>
            </w:tcBorders>
            <w:shd w:val="clear" w:color="auto" w:fill="auto"/>
          </w:tcPr>
          <w:p w14:paraId="2F0C0FA4"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EA725D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A01AD8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104000</w:t>
            </w:r>
          </w:p>
        </w:tc>
        <w:tc>
          <w:tcPr>
            <w:tcW w:w="3638" w:type="dxa"/>
            <w:tcBorders>
              <w:top w:val="single" w:sz="4" w:space="0" w:color="auto"/>
              <w:left w:val="single" w:sz="4" w:space="0" w:color="auto"/>
              <w:bottom w:val="single" w:sz="4" w:space="0" w:color="auto"/>
            </w:tcBorders>
            <w:shd w:val="clear" w:color="auto" w:fill="FFFFFF"/>
            <w:vAlign w:val="bottom"/>
          </w:tcPr>
          <w:p w14:paraId="7D69C6F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w:t>
            </w:r>
          </w:p>
        </w:tc>
        <w:tc>
          <w:tcPr>
            <w:tcW w:w="736" w:type="dxa"/>
            <w:tcBorders>
              <w:top w:val="single" w:sz="4" w:space="0" w:color="auto"/>
              <w:left w:val="single" w:sz="4" w:space="0" w:color="auto"/>
              <w:bottom w:val="single" w:sz="4" w:space="0" w:color="auto"/>
            </w:tcBorders>
            <w:vAlign w:val="bottom"/>
          </w:tcPr>
          <w:p w14:paraId="5E02C5C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B6B1BA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w:t>
            </w:r>
          </w:p>
        </w:tc>
        <w:tc>
          <w:tcPr>
            <w:tcW w:w="5670" w:type="dxa"/>
            <w:tcBorders>
              <w:top w:val="single" w:sz="4" w:space="0" w:color="auto"/>
              <w:left w:val="single" w:sz="4" w:space="0" w:color="auto"/>
              <w:bottom w:val="single" w:sz="4" w:space="0" w:color="auto"/>
            </w:tcBorders>
            <w:shd w:val="clear" w:color="auto" w:fill="auto"/>
            <w:vAlign w:val="bottom"/>
          </w:tcPr>
          <w:p w14:paraId="471152E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67503A8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D63777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104010</w:t>
            </w:r>
          </w:p>
        </w:tc>
        <w:tc>
          <w:tcPr>
            <w:tcW w:w="3638" w:type="dxa"/>
            <w:tcBorders>
              <w:top w:val="single" w:sz="4" w:space="0" w:color="auto"/>
              <w:left w:val="single" w:sz="4" w:space="0" w:color="auto"/>
              <w:bottom w:val="single" w:sz="4" w:space="0" w:color="auto"/>
            </w:tcBorders>
            <w:shd w:val="clear" w:color="auto" w:fill="auto"/>
            <w:vAlign w:val="bottom"/>
          </w:tcPr>
          <w:p w14:paraId="1BEB836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lund</w:t>
            </w:r>
          </w:p>
        </w:tc>
        <w:tc>
          <w:tcPr>
            <w:tcW w:w="736" w:type="dxa"/>
            <w:tcBorders>
              <w:top w:val="single" w:sz="4" w:space="0" w:color="auto"/>
              <w:left w:val="single" w:sz="4" w:space="0" w:color="auto"/>
              <w:bottom w:val="single" w:sz="4" w:space="0" w:color="auto"/>
            </w:tcBorders>
            <w:vAlign w:val="bottom"/>
          </w:tcPr>
          <w:p w14:paraId="351BBDB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448CB2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GR4a</w:t>
            </w:r>
          </w:p>
        </w:tc>
        <w:tc>
          <w:tcPr>
            <w:tcW w:w="5670" w:type="dxa"/>
            <w:tcBorders>
              <w:top w:val="single" w:sz="4" w:space="0" w:color="auto"/>
              <w:left w:val="single" w:sz="4" w:space="0" w:color="auto"/>
              <w:bottom w:val="single" w:sz="4" w:space="0" w:color="auto"/>
            </w:tcBorders>
            <w:shd w:val="clear" w:color="auto" w:fill="auto"/>
            <w:vAlign w:val="bottom"/>
          </w:tcPr>
          <w:p w14:paraId="77A746B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19894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E3719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104020</w:t>
            </w:r>
          </w:p>
        </w:tc>
        <w:tc>
          <w:tcPr>
            <w:tcW w:w="3638" w:type="dxa"/>
            <w:tcBorders>
              <w:top w:val="single" w:sz="4" w:space="0" w:color="auto"/>
              <w:left w:val="single" w:sz="4" w:space="0" w:color="auto"/>
              <w:bottom w:val="single" w:sz="4" w:space="0" w:color="auto"/>
            </w:tcBorders>
            <w:shd w:val="clear" w:color="auto" w:fill="auto"/>
            <w:vAlign w:val="bottom"/>
          </w:tcPr>
          <w:p w14:paraId="2F8A82E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løgvækst</w:t>
            </w:r>
          </w:p>
        </w:tc>
        <w:tc>
          <w:tcPr>
            <w:tcW w:w="736" w:type="dxa"/>
            <w:tcBorders>
              <w:top w:val="single" w:sz="4" w:space="0" w:color="auto"/>
              <w:left w:val="single" w:sz="4" w:space="0" w:color="auto"/>
              <w:bottom w:val="single" w:sz="4" w:space="0" w:color="auto"/>
            </w:tcBorders>
            <w:vAlign w:val="bottom"/>
          </w:tcPr>
          <w:p w14:paraId="6FCDB7B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20D6D0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GR4b</w:t>
            </w:r>
          </w:p>
        </w:tc>
        <w:tc>
          <w:tcPr>
            <w:tcW w:w="5670" w:type="dxa"/>
            <w:tcBorders>
              <w:top w:val="single" w:sz="4" w:space="0" w:color="auto"/>
              <w:left w:val="single" w:sz="4" w:space="0" w:color="auto"/>
              <w:bottom w:val="single" w:sz="4" w:space="0" w:color="auto"/>
            </w:tcBorders>
            <w:shd w:val="clear" w:color="auto" w:fill="auto"/>
            <w:vAlign w:val="bottom"/>
          </w:tcPr>
          <w:p w14:paraId="181C69F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59185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FB39E1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104040</w:t>
            </w:r>
          </w:p>
        </w:tc>
        <w:tc>
          <w:tcPr>
            <w:tcW w:w="3638" w:type="dxa"/>
            <w:tcBorders>
              <w:top w:val="single" w:sz="4" w:space="0" w:color="auto"/>
              <w:left w:val="single" w:sz="4" w:space="0" w:color="auto"/>
              <w:bottom w:val="single" w:sz="4" w:space="0" w:color="auto"/>
            </w:tcBorders>
            <w:shd w:val="clear" w:color="auto" w:fill="auto"/>
            <w:vAlign w:val="bottom"/>
          </w:tcPr>
          <w:p w14:paraId="78C4AE8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armering</w:t>
            </w:r>
          </w:p>
        </w:tc>
        <w:tc>
          <w:tcPr>
            <w:tcW w:w="736" w:type="dxa"/>
            <w:tcBorders>
              <w:top w:val="single" w:sz="4" w:space="0" w:color="auto"/>
              <w:left w:val="single" w:sz="4" w:space="0" w:color="auto"/>
              <w:bottom w:val="single" w:sz="4" w:space="0" w:color="auto"/>
            </w:tcBorders>
            <w:vAlign w:val="bottom"/>
          </w:tcPr>
          <w:p w14:paraId="2C68202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1A71B91"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GR4</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72D94C8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0614F6C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07272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105000</w:t>
            </w:r>
          </w:p>
        </w:tc>
        <w:tc>
          <w:tcPr>
            <w:tcW w:w="3638" w:type="dxa"/>
            <w:tcBorders>
              <w:top w:val="single" w:sz="4" w:space="0" w:color="auto"/>
              <w:left w:val="single" w:sz="4" w:space="0" w:color="auto"/>
              <w:bottom w:val="single" w:sz="4" w:space="0" w:color="auto"/>
            </w:tcBorders>
            <w:shd w:val="clear" w:color="auto" w:fill="auto"/>
            <w:vAlign w:val="bottom"/>
          </w:tcPr>
          <w:p w14:paraId="2B75FEC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w:t>
            </w:r>
          </w:p>
        </w:tc>
        <w:tc>
          <w:tcPr>
            <w:tcW w:w="736" w:type="dxa"/>
            <w:tcBorders>
              <w:top w:val="single" w:sz="4" w:space="0" w:color="auto"/>
              <w:left w:val="single" w:sz="4" w:space="0" w:color="auto"/>
              <w:bottom w:val="single" w:sz="4" w:space="0" w:color="auto"/>
            </w:tcBorders>
            <w:vAlign w:val="bottom"/>
          </w:tcPr>
          <w:p w14:paraId="68BCCD1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E141A2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w:t>
            </w:r>
          </w:p>
        </w:tc>
        <w:tc>
          <w:tcPr>
            <w:tcW w:w="5670" w:type="dxa"/>
            <w:tcBorders>
              <w:top w:val="single" w:sz="4" w:space="0" w:color="auto"/>
              <w:left w:val="single" w:sz="4" w:space="0" w:color="auto"/>
              <w:bottom w:val="single" w:sz="4" w:space="0" w:color="auto"/>
            </w:tcBorders>
            <w:shd w:val="clear" w:color="auto" w:fill="auto"/>
            <w:vAlign w:val="bottom"/>
          </w:tcPr>
          <w:p w14:paraId="543B6816"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5B00E5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D4AE6A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105010</w:t>
            </w:r>
          </w:p>
        </w:tc>
        <w:tc>
          <w:tcPr>
            <w:tcW w:w="3638" w:type="dxa"/>
            <w:tcBorders>
              <w:top w:val="single" w:sz="4" w:space="0" w:color="auto"/>
              <w:left w:val="single" w:sz="4" w:space="0" w:color="auto"/>
              <w:bottom w:val="single" w:sz="4" w:space="0" w:color="auto"/>
            </w:tcBorders>
            <w:shd w:val="clear" w:color="auto" w:fill="auto"/>
            <w:vAlign w:val="bottom"/>
          </w:tcPr>
          <w:p w14:paraId="6D7FC31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Opvisningsbane</w:t>
            </w:r>
          </w:p>
        </w:tc>
        <w:tc>
          <w:tcPr>
            <w:tcW w:w="736" w:type="dxa"/>
            <w:tcBorders>
              <w:top w:val="single" w:sz="4" w:space="0" w:color="auto"/>
              <w:left w:val="single" w:sz="4" w:space="0" w:color="auto"/>
              <w:bottom w:val="single" w:sz="4" w:space="0" w:color="auto"/>
            </w:tcBorders>
            <w:vAlign w:val="bottom"/>
          </w:tcPr>
          <w:p w14:paraId="596C90E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FF499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GR5a</w:t>
            </w:r>
          </w:p>
        </w:tc>
        <w:tc>
          <w:tcPr>
            <w:tcW w:w="5670" w:type="dxa"/>
            <w:tcBorders>
              <w:top w:val="single" w:sz="4" w:space="0" w:color="auto"/>
              <w:left w:val="single" w:sz="4" w:space="0" w:color="auto"/>
              <w:bottom w:val="single" w:sz="4" w:space="0" w:color="auto"/>
            </w:tcBorders>
            <w:shd w:val="clear" w:color="auto" w:fill="auto"/>
            <w:vAlign w:val="bottom"/>
          </w:tcPr>
          <w:p w14:paraId="40B688E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40CD71E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E221CE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105020</w:t>
            </w:r>
          </w:p>
        </w:tc>
        <w:tc>
          <w:tcPr>
            <w:tcW w:w="3638" w:type="dxa"/>
            <w:tcBorders>
              <w:top w:val="single" w:sz="4" w:space="0" w:color="auto"/>
              <w:left w:val="single" w:sz="4" w:space="0" w:color="auto"/>
              <w:bottom w:val="single" w:sz="4" w:space="0" w:color="auto"/>
            </w:tcBorders>
            <w:shd w:val="clear" w:color="auto" w:fill="auto"/>
            <w:vAlign w:val="bottom"/>
          </w:tcPr>
          <w:p w14:paraId="3DBCB8B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Kampbane</w:t>
            </w:r>
          </w:p>
        </w:tc>
        <w:tc>
          <w:tcPr>
            <w:tcW w:w="736" w:type="dxa"/>
            <w:tcBorders>
              <w:top w:val="single" w:sz="4" w:space="0" w:color="auto"/>
              <w:left w:val="single" w:sz="4" w:space="0" w:color="auto"/>
              <w:bottom w:val="single" w:sz="4" w:space="0" w:color="auto"/>
            </w:tcBorders>
            <w:vAlign w:val="bottom"/>
          </w:tcPr>
          <w:p w14:paraId="0C063D2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66526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GR5b</w:t>
            </w:r>
          </w:p>
        </w:tc>
        <w:tc>
          <w:tcPr>
            <w:tcW w:w="5670" w:type="dxa"/>
            <w:tcBorders>
              <w:top w:val="single" w:sz="4" w:space="0" w:color="auto"/>
              <w:left w:val="single" w:sz="4" w:space="0" w:color="auto"/>
              <w:bottom w:val="single" w:sz="4" w:space="0" w:color="auto"/>
            </w:tcBorders>
            <w:shd w:val="clear" w:color="auto" w:fill="auto"/>
            <w:vAlign w:val="bottom"/>
          </w:tcPr>
          <w:p w14:paraId="5172EBD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99281F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496FDD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105030</w:t>
            </w:r>
          </w:p>
        </w:tc>
        <w:tc>
          <w:tcPr>
            <w:tcW w:w="3638" w:type="dxa"/>
            <w:tcBorders>
              <w:top w:val="single" w:sz="4" w:space="0" w:color="auto"/>
              <w:left w:val="single" w:sz="4" w:space="0" w:color="auto"/>
              <w:bottom w:val="single" w:sz="4" w:space="0" w:color="auto"/>
            </w:tcBorders>
            <w:shd w:val="clear" w:color="auto" w:fill="auto"/>
            <w:vAlign w:val="bottom"/>
          </w:tcPr>
          <w:p w14:paraId="4F93E11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Træningsbane</w:t>
            </w:r>
          </w:p>
        </w:tc>
        <w:tc>
          <w:tcPr>
            <w:tcW w:w="736" w:type="dxa"/>
            <w:tcBorders>
              <w:top w:val="single" w:sz="4" w:space="0" w:color="auto"/>
              <w:left w:val="single" w:sz="4" w:space="0" w:color="auto"/>
              <w:bottom w:val="single" w:sz="4" w:space="0" w:color="auto"/>
            </w:tcBorders>
            <w:vAlign w:val="bottom"/>
          </w:tcPr>
          <w:p w14:paraId="772E0E1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CE0263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GR5c</w:t>
            </w:r>
          </w:p>
        </w:tc>
        <w:tc>
          <w:tcPr>
            <w:tcW w:w="5670" w:type="dxa"/>
            <w:tcBorders>
              <w:top w:val="single" w:sz="4" w:space="0" w:color="auto"/>
              <w:left w:val="single" w:sz="4" w:space="0" w:color="auto"/>
              <w:bottom w:val="single" w:sz="4" w:space="0" w:color="auto"/>
            </w:tcBorders>
            <w:shd w:val="clear" w:color="auto" w:fill="auto"/>
            <w:vAlign w:val="bottom"/>
          </w:tcPr>
          <w:p w14:paraId="7E269797"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4D8DE0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49132E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105050</w:t>
            </w:r>
          </w:p>
        </w:tc>
        <w:tc>
          <w:tcPr>
            <w:tcW w:w="3638" w:type="dxa"/>
            <w:tcBorders>
              <w:top w:val="single" w:sz="4" w:space="0" w:color="auto"/>
              <w:left w:val="single" w:sz="4" w:space="0" w:color="auto"/>
              <w:bottom w:val="single" w:sz="4" w:space="0" w:color="auto"/>
            </w:tcBorders>
            <w:shd w:val="clear" w:color="auto" w:fill="FFFFFF"/>
            <w:vAlign w:val="bottom"/>
          </w:tcPr>
          <w:p w14:paraId="015AB50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Vinter</w:t>
            </w:r>
          </w:p>
        </w:tc>
        <w:tc>
          <w:tcPr>
            <w:tcW w:w="736" w:type="dxa"/>
            <w:tcBorders>
              <w:top w:val="single" w:sz="4" w:space="0" w:color="auto"/>
              <w:left w:val="single" w:sz="4" w:space="0" w:color="auto"/>
              <w:bottom w:val="single" w:sz="4" w:space="0" w:color="auto"/>
            </w:tcBorders>
            <w:shd w:val="clear" w:color="auto" w:fill="FFFFFF"/>
            <w:vAlign w:val="bottom"/>
          </w:tcPr>
          <w:p w14:paraId="0FDF1FE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DD816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w:t>
            </w:r>
            <w:r w:rsidR="00D01E7E" w:rsidRPr="003B051D">
              <w:rPr>
                <w:rFonts w:ascii="Trebuchet MS" w:hAnsi="Trebuchet MS" w:cs="Trebuchet MS"/>
                <w:sz w:val="18"/>
                <w:szCs w:val="18"/>
              </w:rPr>
              <w:t>e</w:t>
            </w:r>
          </w:p>
        </w:tc>
        <w:tc>
          <w:tcPr>
            <w:tcW w:w="5670" w:type="dxa"/>
            <w:tcBorders>
              <w:top w:val="single" w:sz="4" w:space="0" w:color="auto"/>
              <w:left w:val="single" w:sz="4" w:space="0" w:color="auto"/>
              <w:bottom w:val="single" w:sz="4" w:space="0" w:color="auto"/>
            </w:tcBorders>
            <w:shd w:val="clear" w:color="auto" w:fill="FFFFFF"/>
            <w:vAlign w:val="bottom"/>
          </w:tcPr>
          <w:p w14:paraId="65D4840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0A75D37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CA66D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106000</w:t>
            </w:r>
          </w:p>
        </w:tc>
        <w:tc>
          <w:tcPr>
            <w:tcW w:w="3638" w:type="dxa"/>
            <w:tcBorders>
              <w:top w:val="single" w:sz="4" w:space="0" w:color="auto"/>
              <w:left w:val="single" w:sz="4" w:space="0" w:color="auto"/>
              <w:bottom w:val="single" w:sz="4" w:space="0" w:color="auto"/>
            </w:tcBorders>
            <w:shd w:val="clear" w:color="auto" w:fill="FFFFFF"/>
            <w:vAlign w:val="bottom"/>
          </w:tcPr>
          <w:p w14:paraId="25D83E1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w:t>
            </w:r>
          </w:p>
        </w:tc>
        <w:tc>
          <w:tcPr>
            <w:tcW w:w="736" w:type="dxa"/>
            <w:tcBorders>
              <w:top w:val="single" w:sz="4" w:space="0" w:color="auto"/>
              <w:left w:val="single" w:sz="4" w:space="0" w:color="auto"/>
              <w:bottom w:val="single" w:sz="4" w:space="0" w:color="auto"/>
            </w:tcBorders>
            <w:shd w:val="clear" w:color="auto" w:fill="FFFFFF"/>
            <w:vAlign w:val="bottom"/>
          </w:tcPr>
          <w:p w14:paraId="73D1E49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63B93E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w:t>
            </w:r>
          </w:p>
        </w:tc>
        <w:tc>
          <w:tcPr>
            <w:tcW w:w="5670" w:type="dxa"/>
            <w:tcBorders>
              <w:top w:val="single" w:sz="4" w:space="0" w:color="auto"/>
              <w:left w:val="single" w:sz="4" w:space="0" w:color="auto"/>
              <w:bottom w:val="single" w:sz="4" w:space="0" w:color="auto"/>
            </w:tcBorders>
            <w:shd w:val="clear" w:color="auto" w:fill="FFFFFF"/>
            <w:vAlign w:val="bottom"/>
          </w:tcPr>
          <w:p w14:paraId="46A6DCEA"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7FC8C7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53EBA5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106010</w:t>
            </w:r>
          </w:p>
        </w:tc>
        <w:tc>
          <w:tcPr>
            <w:tcW w:w="3638" w:type="dxa"/>
            <w:tcBorders>
              <w:top w:val="single" w:sz="4" w:space="0" w:color="auto"/>
              <w:left w:val="single" w:sz="4" w:space="0" w:color="auto"/>
              <w:bottom w:val="single" w:sz="4" w:space="0" w:color="auto"/>
            </w:tcBorders>
            <w:shd w:val="clear" w:color="auto" w:fill="FFFFFF"/>
            <w:vAlign w:val="bottom"/>
          </w:tcPr>
          <w:p w14:paraId="327ED52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lund</w:t>
            </w:r>
          </w:p>
        </w:tc>
        <w:tc>
          <w:tcPr>
            <w:tcW w:w="736" w:type="dxa"/>
            <w:tcBorders>
              <w:top w:val="single" w:sz="4" w:space="0" w:color="auto"/>
              <w:left w:val="single" w:sz="4" w:space="0" w:color="auto"/>
              <w:bottom w:val="single" w:sz="4" w:space="0" w:color="auto"/>
            </w:tcBorders>
            <w:shd w:val="clear" w:color="auto" w:fill="FFFFFF"/>
            <w:vAlign w:val="bottom"/>
          </w:tcPr>
          <w:p w14:paraId="46C4DCB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954294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GR6a</w:t>
            </w:r>
          </w:p>
        </w:tc>
        <w:tc>
          <w:tcPr>
            <w:tcW w:w="5670" w:type="dxa"/>
            <w:tcBorders>
              <w:top w:val="single" w:sz="4" w:space="0" w:color="auto"/>
              <w:left w:val="single" w:sz="4" w:space="0" w:color="auto"/>
              <w:bottom w:val="single" w:sz="4" w:space="0" w:color="auto"/>
            </w:tcBorders>
            <w:shd w:val="clear" w:color="auto" w:fill="FFFFFF"/>
            <w:vAlign w:val="bottom"/>
          </w:tcPr>
          <w:p w14:paraId="7CBF751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F0CFC7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EA65EA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106020</w:t>
            </w:r>
          </w:p>
        </w:tc>
        <w:tc>
          <w:tcPr>
            <w:tcW w:w="3638" w:type="dxa"/>
            <w:tcBorders>
              <w:top w:val="single" w:sz="4" w:space="0" w:color="auto"/>
              <w:left w:val="single" w:sz="4" w:space="0" w:color="auto"/>
              <w:bottom w:val="single" w:sz="4" w:space="0" w:color="auto"/>
            </w:tcBorders>
            <w:shd w:val="clear" w:color="auto" w:fill="FFFFFF"/>
            <w:vAlign w:val="bottom"/>
          </w:tcPr>
          <w:p w14:paraId="1F8A95F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løgvækst</w:t>
            </w:r>
          </w:p>
        </w:tc>
        <w:tc>
          <w:tcPr>
            <w:tcW w:w="736" w:type="dxa"/>
            <w:tcBorders>
              <w:top w:val="single" w:sz="4" w:space="0" w:color="auto"/>
              <w:left w:val="single" w:sz="4" w:space="0" w:color="auto"/>
              <w:bottom w:val="single" w:sz="4" w:space="0" w:color="auto"/>
            </w:tcBorders>
            <w:shd w:val="clear" w:color="auto" w:fill="FFFFFF"/>
            <w:vAlign w:val="bottom"/>
          </w:tcPr>
          <w:p w14:paraId="22A9233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DB9BF9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GR6b</w:t>
            </w:r>
          </w:p>
        </w:tc>
        <w:tc>
          <w:tcPr>
            <w:tcW w:w="5670" w:type="dxa"/>
            <w:tcBorders>
              <w:top w:val="single" w:sz="4" w:space="0" w:color="auto"/>
              <w:left w:val="single" w:sz="4" w:space="0" w:color="auto"/>
              <w:bottom w:val="single" w:sz="4" w:space="0" w:color="auto"/>
            </w:tcBorders>
            <w:shd w:val="clear" w:color="auto" w:fill="FFFFFF"/>
            <w:vAlign w:val="bottom"/>
          </w:tcPr>
          <w:p w14:paraId="69F6E06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8B82AF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03DF13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106030</w:t>
            </w:r>
          </w:p>
        </w:tc>
        <w:tc>
          <w:tcPr>
            <w:tcW w:w="3638" w:type="dxa"/>
            <w:tcBorders>
              <w:top w:val="single" w:sz="4" w:space="0" w:color="auto"/>
              <w:left w:val="single" w:sz="4" w:space="0" w:color="auto"/>
              <w:bottom w:val="single" w:sz="4" w:space="0" w:color="auto"/>
            </w:tcBorders>
            <w:shd w:val="clear" w:color="auto" w:fill="FFFFFF"/>
            <w:vAlign w:val="bottom"/>
          </w:tcPr>
          <w:p w14:paraId="135AB2B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oversigtsareal</w:t>
            </w:r>
          </w:p>
        </w:tc>
        <w:tc>
          <w:tcPr>
            <w:tcW w:w="736" w:type="dxa"/>
            <w:tcBorders>
              <w:top w:val="single" w:sz="4" w:space="0" w:color="auto"/>
              <w:left w:val="single" w:sz="4" w:space="0" w:color="auto"/>
              <w:bottom w:val="single" w:sz="4" w:space="0" w:color="auto"/>
            </w:tcBorders>
            <w:shd w:val="clear" w:color="auto" w:fill="FFFFFF"/>
            <w:vAlign w:val="bottom"/>
          </w:tcPr>
          <w:p w14:paraId="19875FD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9738B0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GR6c</w:t>
            </w:r>
          </w:p>
        </w:tc>
        <w:tc>
          <w:tcPr>
            <w:tcW w:w="5670" w:type="dxa"/>
            <w:tcBorders>
              <w:top w:val="single" w:sz="4" w:space="0" w:color="auto"/>
              <w:left w:val="single" w:sz="4" w:space="0" w:color="auto"/>
              <w:bottom w:val="single" w:sz="4" w:space="0" w:color="auto"/>
            </w:tcBorders>
            <w:shd w:val="clear" w:color="auto" w:fill="FFFFFF"/>
            <w:vAlign w:val="bottom"/>
          </w:tcPr>
          <w:p w14:paraId="60A9449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2D4189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C56349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106040</w:t>
            </w:r>
          </w:p>
        </w:tc>
        <w:tc>
          <w:tcPr>
            <w:tcW w:w="3638" w:type="dxa"/>
            <w:tcBorders>
              <w:top w:val="single" w:sz="4" w:space="0" w:color="auto"/>
              <w:left w:val="single" w:sz="4" w:space="0" w:color="auto"/>
              <w:bottom w:val="single" w:sz="4" w:space="0" w:color="auto"/>
            </w:tcBorders>
            <w:shd w:val="clear" w:color="auto" w:fill="FFFFFF"/>
            <w:vAlign w:val="bottom"/>
          </w:tcPr>
          <w:p w14:paraId="022BF79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armering</w:t>
            </w:r>
          </w:p>
        </w:tc>
        <w:tc>
          <w:tcPr>
            <w:tcW w:w="736" w:type="dxa"/>
            <w:tcBorders>
              <w:top w:val="single" w:sz="4" w:space="0" w:color="auto"/>
              <w:left w:val="single" w:sz="4" w:space="0" w:color="auto"/>
              <w:bottom w:val="single" w:sz="4" w:space="0" w:color="auto"/>
            </w:tcBorders>
            <w:shd w:val="clear" w:color="auto" w:fill="FFFFFF"/>
            <w:vAlign w:val="bottom"/>
          </w:tcPr>
          <w:p w14:paraId="6BC6564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E927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GR6d</w:t>
            </w:r>
          </w:p>
        </w:tc>
        <w:tc>
          <w:tcPr>
            <w:tcW w:w="5670" w:type="dxa"/>
            <w:tcBorders>
              <w:top w:val="single" w:sz="4" w:space="0" w:color="auto"/>
              <w:left w:val="single" w:sz="4" w:space="0" w:color="auto"/>
              <w:bottom w:val="single" w:sz="4" w:space="0" w:color="auto"/>
            </w:tcBorders>
            <w:shd w:val="clear" w:color="auto" w:fill="FFFFFF"/>
            <w:vAlign w:val="bottom"/>
          </w:tcPr>
          <w:p w14:paraId="358D251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ABB3D0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DBFB4F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106050</w:t>
            </w:r>
          </w:p>
        </w:tc>
        <w:tc>
          <w:tcPr>
            <w:tcW w:w="3638" w:type="dxa"/>
            <w:tcBorders>
              <w:top w:val="single" w:sz="4" w:space="0" w:color="auto"/>
              <w:left w:val="single" w:sz="4" w:space="0" w:color="auto"/>
              <w:bottom w:val="single" w:sz="4" w:space="0" w:color="auto"/>
            </w:tcBorders>
            <w:shd w:val="clear" w:color="auto" w:fill="FFFFFF"/>
            <w:vAlign w:val="bottom"/>
          </w:tcPr>
          <w:p w14:paraId="5E8E415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grøftekant</w:t>
            </w:r>
          </w:p>
        </w:tc>
        <w:tc>
          <w:tcPr>
            <w:tcW w:w="736" w:type="dxa"/>
            <w:tcBorders>
              <w:top w:val="single" w:sz="4" w:space="0" w:color="auto"/>
              <w:left w:val="single" w:sz="4" w:space="0" w:color="auto"/>
              <w:bottom w:val="single" w:sz="4" w:space="0" w:color="auto"/>
            </w:tcBorders>
            <w:shd w:val="clear" w:color="auto" w:fill="FFFFFF"/>
            <w:vAlign w:val="bottom"/>
          </w:tcPr>
          <w:p w14:paraId="126DC71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87C0D2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GR6e</w:t>
            </w:r>
          </w:p>
        </w:tc>
        <w:tc>
          <w:tcPr>
            <w:tcW w:w="5670" w:type="dxa"/>
            <w:tcBorders>
              <w:top w:val="single" w:sz="4" w:space="0" w:color="auto"/>
              <w:left w:val="single" w:sz="4" w:space="0" w:color="auto"/>
              <w:bottom w:val="single" w:sz="4" w:space="0" w:color="auto"/>
            </w:tcBorders>
            <w:shd w:val="clear" w:color="auto" w:fill="FFFFFF"/>
            <w:vAlign w:val="bottom"/>
          </w:tcPr>
          <w:p w14:paraId="6A109F4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527BC1" w14:paraId="044E0C6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C215EB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106060</w:t>
            </w:r>
          </w:p>
        </w:tc>
        <w:tc>
          <w:tcPr>
            <w:tcW w:w="3638" w:type="dxa"/>
            <w:tcBorders>
              <w:top w:val="single" w:sz="4" w:space="0" w:color="auto"/>
              <w:left w:val="single" w:sz="4" w:space="0" w:color="auto"/>
              <w:bottom w:val="single" w:sz="4" w:space="0" w:color="auto"/>
            </w:tcBorders>
            <w:shd w:val="clear" w:color="auto" w:fill="FFFFFF"/>
            <w:vAlign w:val="bottom"/>
          </w:tcPr>
          <w:p w14:paraId="473C0B51" w14:textId="77777777" w:rsidR="00E00553" w:rsidRPr="003B051D" w:rsidRDefault="00E00553" w:rsidP="00E00553">
            <w:pPr>
              <w:rPr>
                <w:rFonts w:ascii="Trebuchet MS" w:hAnsi="Trebuchet MS" w:cs="Trebuchet MS"/>
                <w:sz w:val="18"/>
                <w:szCs w:val="18"/>
              </w:rPr>
            </w:pPr>
            <w:r w:rsidRPr="003B051D">
              <w:rPr>
                <w:rFonts w:ascii="Trebuchet MS" w:hAnsi="Trebuchet MS" w:cs="Trebuchet MS"/>
                <w:sz w:val="18"/>
                <w:szCs w:val="18"/>
              </w:rPr>
              <w:t>Rabatgræs</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skillerabat</w:t>
            </w:r>
          </w:p>
          <w:p w14:paraId="658B0508" w14:textId="77777777" w:rsidR="00E00553" w:rsidRPr="003B051D" w:rsidRDefault="00E00553" w:rsidP="00FE5AB5">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214CDF3F" w14:textId="77777777" w:rsidR="00E00553" w:rsidRPr="003B051D" w:rsidRDefault="00D01E7E"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D1D3779" w14:textId="77777777" w:rsidR="00E00553" w:rsidRPr="003B051D" w:rsidRDefault="00D01E7E" w:rsidP="005E4D29">
            <w:pPr>
              <w:rPr>
                <w:rFonts w:ascii="Trebuchet MS" w:hAnsi="Trebuchet MS" w:cs="Trebuchet MS"/>
                <w:sz w:val="18"/>
                <w:szCs w:val="18"/>
              </w:rPr>
            </w:pPr>
            <w:r w:rsidRPr="003B051D">
              <w:rPr>
                <w:rFonts w:ascii="Trebuchet MS" w:hAnsi="Trebuchet MS" w:cs="Trebuchet MS"/>
                <w:sz w:val="18"/>
                <w:szCs w:val="18"/>
              </w:rPr>
              <w:t>GR6f</w:t>
            </w:r>
          </w:p>
        </w:tc>
        <w:tc>
          <w:tcPr>
            <w:tcW w:w="5670" w:type="dxa"/>
            <w:tcBorders>
              <w:top w:val="single" w:sz="4" w:space="0" w:color="auto"/>
              <w:left w:val="single" w:sz="4" w:space="0" w:color="auto"/>
              <w:bottom w:val="single" w:sz="4" w:space="0" w:color="auto"/>
            </w:tcBorders>
            <w:shd w:val="clear" w:color="auto" w:fill="FFFFFF"/>
            <w:vAlign w:val="bottom"/>
          </w:tcPr>
          <w:p w14:paraId="04E5F0A8" w14:textId="77777777" w:rsidR="00E0055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26374B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3E040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107000</w:t>
            </w:r>
          </w:p>
        </w:tc>
        <w:tc>
          <w:tcPr>
            <w:tcW w:w="3638" w:type="dxa"/>
            <w:tcBorders>
              <w:top w:val="single" w:sz="4" w:space="0" w:color="auto"/>
              <w:left w:val="single" w:sz="4" w:space="0" w:color="auto"/>
              <w:bottom w:val="single" w:sz="4" w:space="0" w:color="auto"/>
            </w:tcBorders>
            <w:shd w:val="clear" w:color="auto" w:fill="FFFFFF"/>
            <w:vAlign w:val="bottom"/>
          </w:tcPr>
          <w:p w14:paraId="032CBCF6"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6659E2F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165D18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w:t>
            </w:r>
          </w:p>
        </w:tc>
        <w:tc>
          <w:tcPr>
            <w:tcW w:w="5670" w:type="dxa"/>
            <w:tcBorders>
              <w:top w:val="single" w:sz="4" w:space="0" w:color="auto"/>
              <w:left w:val="single" w:sz="4" w:space="0" w:color="auto"/>
              <w:bottom w:val="single" w:sz="4" w:space="0" w:color="auto"/>
            </w:tcBorders>
            <w:shd w:val="clear" w:color="auto" w:fill="FFFFFF"/>
            <w:vAlign w:val="bottom"/>
          </w:tcPr>
          <w:p w14:paraId="5A246C8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DE798B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C827BB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107010</w:t>
            </w:r>
          </w:p>
        </w:tc>
        <w:tc>
          <w:tcPr>
            <w:tcW w:w="3638" w:type="dxa"/>
            <w:tcBorders>
              <w:top w:val="single" w:sz="4" w:space="0" w:color="auto"/>
              <w:left w:val="single" w:sz="4" w:space="0" w:color="auto"/>
              <w:bottom w:val="single" w:sz="4" w:space="0" w:color="auto"/>
            </w:tcBorders>
            <w:shd w:val="clear" w:color="auto" w:fill="FFFFFF"/>
            <w:vAlign w:val="bottom"/>
          </w:tcPr>
          <w:p w14:paraId="34D1A58D"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lund</w:t>
            </w:r>
          </w:p>
        </w:tc>
        <w:tc>
          <w:tcPr>
            <w:tcW w:w="736" w:type="dxa"/>
            <w:tcBorders>
              <w:top w:val="single" w:sz="4" w:space="0" w:color="auto"/>
              <w:left w:val="single" w:sz="4" w:space="0" w:color="auto"/>
              <w:bottom w:val="single" w:sz="4" w:space="0" w:color="auto"/>
            </w:tcBorders>
            <w:shd w:val="clear" w:color="auto" w:fill="FFFFFF"/>
            <w:vAlign w:val="bottom"/>
          </w:tcPr>
          <w:p w14:paraId="69C8EC5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C2072F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GR7a</w:t>
            </w:r>
          </w:p>
        </w:tc>
        <w:tc>
          <w:tcPr>
            <w:tcW w:w="5670" w:type="dxa"/>
            <w:tcBorders>
              <w:top w:val="single" w:sz="4" w:space="0" w:color="auto"/>
              <w:left w:val="single" w:sz="4" w:space="0" w:color="auto"/>
              <w:bottom w:val="single" w:sz="4" w:space="0" w:color="auto"/>
            </w:tcBorders>
            <w:shd w:val="clear" w:color="auto" w:fill="FFFFFF"/>
            <w:vAlign w:val="bottom"/>
          </w:tcPr>
          <w:p w14:paraId="63E75CF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FC8B44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8DAD53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107020</w:t>
            </w:r>
          </w:p>
        </w:tc>
        <w:tc>
          <w:tcPr>
            <w:tcW w:w="3638" w:type="dxa"/>
            <w:tcBorders>
              <w:top w:val="single" w:sz="4" w:space="0" w:color="auto"/>
              <w:left w:val="single" w:sz="4" w:space="0" w:color="auto"/>
              <w:bottom w:val="single" w:sz="4" w:space="0" w:color="auto"/>
            </w:tcBorders>
            <w:shd w:val="clear" w:color="auto" w:fill="FFFFFF"/>
            <w:vAlign w:val="bottom"/>
          </w:tcPr>
          <w:p w14:paraId="7E334B70"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blomster</w:t>
            </w:r>
          </w:p>
        </w:tc>
        <w:tc>
          <w:tcPr>
            <w:tcW w:w="736" w:type="dxa"/>
            <w:tcBorders>
              <w:top w:val="single" w:sz="4" w:space="0" w:color="auto"/>
              <w:left w:val="single" w:sz="4" w:space="0" w:color="auto"/>
              <w:bottom w:val="single" w:sz="4" w:space="0" w:color="auto"/>
            </w:tcBorders>
            <w:shd w:val="clear" w:color="auto" w:fill="FFFFFF"/>
            <w:vAlign w:val="bottom"/>
          </w:tcPr>
          <w:p w14:paraId="10E2166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C832E7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GR7b</w:t>
            </w:r>
          </w:p>
        </w:tc>
        <w:tc>
          <w:tcPr>
            <w:tcW w:w="5670" w:type="dxa"/>
            <w:tcBorders>
              <w:top w:val="single" w:sz="4" w:space="0" w:color="auto"/>
              <w:left w:val="single" w:sz="4" w:space="0" w:color="auto"/>
              <w:bottom w:val="single" w:sz="4" w:space="0" w:color="auto"/>
            </w:tcBorders>
            <w:shd w:val="clear" w:color="auto" w:fill="FFFFFF"/>
            <w:vAlign w:val="bottom"/>
          </w:tcPr>
          <w:p w14:paraId="5F9B318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BE5690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1B901A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107040</w:t>
            </w:r>
          </w:p>
        </w:tc>
        <w:tc>
          <w:tcPr>
            <w:tcW w:w="3638" w:type="dxa"/>
            <w:tcBorders>
              <w:top w:val="single" w:sz="4" w:space="0" w:color="auto"/>
              <w:left w:val="single" w:sz="4" w:space="0" w:color="auto"/>
              <w:bottom w:val="single" w:sz="4" w:space="0" w:color="auto"/>
            </w:tcBorders>
            <w:shd w:val="clear" w:color="auto" w:fill="FFFFFF"/>
            <w:vAlign w:val="bottom"/>
          </w:tcPr>
          <w:p w14:paraId="21803E4E"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armering (p-pladser)</w:t>
            </w:r>
          </w:p>
        </w:tc>
        <w:tc>
          <w:tcPr>
            <w:tcW w:w="736" w:type="dxa"/>
            <w:tcBorders>
              <w:top w:val="single" w:sz="4" w:space="0" w:color="auto"/>
              <w:left w:val="single" w:sz="4" w:space="0" w:color="auto"/>
              <w:bottom w:val="single" w:sz="4" w:space="0" w:color="auto"/>
            </w:tcBorders>
            <w:shd w:val="clear" w:color="auto" w:fill="FFFFFF"/>
            <w:vAlign w:val="center"/>
          </w:tcPr>
          <w:p w14:paraId="4FE2EE62"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FDFFA58"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GR7</w:t>
            </w:r>
            <w:r w:rsidR="00D01E7E"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FFFFFF"/>
            <w:vAlign w:val="bottom"/>
          </w:tcPr>
          <w:p w14:paraId="5E93EC8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2E0DB83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AFB3305"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108010</w:t>
            </w:r>
          </w:p>
        </w:tc>
        <w:tc>
          <w:tcPr>
            <w:tcW w:w="3638" w:type="dxa"/>
            <w:tcBorders>
              <w:top w:val="single" w:sz="4" w:space="0" w:color="auto"/>
              <w:left w:val="single" w:sz="4" w:space="0" w:color="auto"/>
              <w:bottom w:val="single" w:sz="4" w:space="0" w:color="auto"/>
            </w:tcBorders>
            <w:shd w:val="clear" w:color="auto" w:fill="FFFFFF"/>
            <w:vAlign w:val="bottom"/>
          </w:tcPr>
          <w:p w14:paraId="71E11BD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Strand og klit</w:t>
            </w:r>
          </w:p>
        </w:tc>
        <w:tc>
          <w:tcPr>
            <w:tcW w:w="736" w:type="dxa"/>
            <w:tcBorders>
              <w:top w:val="single" w:sz="4" w:space="0" w:color="auto"/>
              <w:left w:val="single" w:sz="4" w:space="0" w:color="auto"/>
              <w:bottom w:val="single" w:sz="4" w:space="0" w:color="auto"/>
            </w:tcBorders>
            <w:shd w:val="clear" w:color="auto" w:fill="FFFFFF"/>
            <w:vAlign w:val="center"/>
          </w:tcPr>
          <w:p w14:paraId="63F6A6FA"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870BFC8" w14:textId="77777777" w:rsidR="006C4E35" w:rsidRPr="003B051D" w:rsidRDefault="006C4E35" w:rsidP="00202EF6">
            <w:pPr>
              <w:rPr>
                <w:rFonts w:ascii="Trebuchet MS" w:hAnsi="Trebuchet MS" w:cs="Trebuchet MS"/>
                <w:sz w:val="18"/>
                <w:szCs w:val="18"/>
              </w:rPr>
            </w:pPr>
            <w:r w:rsidRPr="003B051D">
              <w:rPr>
                <w:rFonts w:ascii="Trebuchet MS" w:hAnsi="Trebuchet MS" w:cs="Trebuchet MS"/>
                <w:sz w:val="18"/>
                <w:szCs w:val="18"/>
              </w:rPr>
              <w:t>GR8g</w:t>
            </w:r>
          </w:p>
        </w:tc>
        <w:tc>
          <w:tcPr>
            <w:tcW w:w="5670" w:type="dxa"/>
            <w:tcBorders>
              <w:top w:val="single" w:sz="4" w:space="0" w:color="auto"/>
              <w:left w:val="single" w:sz="4" w:space="0" w:color="auto"/>
              <w:bottom w:val="single" w:sz="4" w:space="0" w:color="auto"/>
            </w:tcBorders>
            <w:shd w:val="clear" w:color="auto" w:fill="FFFFFF"/>
            <w:vAlign w:val="bottom"/>
          </w:tcPr>
          <w:p w14:paraId="687A11E7"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72E2E75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F61D686"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108020</w:t>
            </w:r>
          </w:p>
        </w:tc>
        <w:tc>
          <w:tcPr>
            <w:tcW w:w="3638" w:type="dxa"/>
            <w:tcBorders>
              <w:top w:val="single" w:sz="4" w:space="0" w:color="auto"/>
              <w:left w:val="single" w:sz="4" w:space="0" w:color="auto"/>
              <w:bottom w:val="single" w:sz="4" w:space="0" w:color="auto"/>
            </w:tcBorders>
            <w:shd w:val="clear" w:color="auto" w:fill="FFFFFF"/>
            <w:vAlign w:val="bottom"/>
          </w:tcPr>
          <w:p w14:paraId="476FAEC4"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Eng</w:t>
            </w:r>
          </w:p>
        </w:tc>
        <w:tc>
          <w:tcPr>
            <w:tcW w:w="736" w:type="dxa"/>
            <w:tcBorders>
              <w:top w:val="single" w:sz="4" w:space="0" w:color="auto"/>
              <w:left w:val="single" w:sz="4" w:space="0" w:color="auto"/>
              <w:bottom w:val="single" w:sz="4" w:space="0" w:color="auto"/>
            </w:tcBorders>
            <w:shd w:val="clear" w:color="auto" w:fill="FFFFFF"/>
            <w:vAlign w:val="center"/>
          </w:tcPr>
          <w:p w14:paraId="2290781C"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B5C9B06"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GR8h</w:t>
            </w:r>
          </w:p>
        </w:tc>
        <w:tc>
          <w:tcPr>
            <w:tcW w:w="5670" w:type="dxa"/>
            <w:tcBorders>
              <w:top w:val="single" w:sz="4" w:space="0" w:color="auto"/>
              <w:left w:val="single" w:sz="4" w:space="0" w:color="auto"/>
              <w:bottom w:val="single" w:sz="4" w:space="0" w:color="auto"/>
            </w:tcBorders>
            <w:shd w:val="clear" w:color="auto" w:fill="FFFFFF"/>
            <w:vAlign w:val="bottom"/>
          </w:tcPr>
          <w:p w14:paraId="4AB3E848"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442FBA9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5D22F55"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108030</w:t>
            </w:r>
          </w:p>
        </w:tc>
        <w:tc>
          <w:tcPr>
            <w:tcW w:w="3638" w:type="dxa"/>
            <w:tcBorders>
              <w:top w:val="single" w:sz="4" w:space="0" w:color="auto"/>
              <w:left w:val="single" w:sz="4" w:space="0" w:color="auto"/>
              <w:bottom w:val="single" w:sz="4" w:space="0" w:color="auto"/>
            </w:tcBorders>
            <w:shd w:val="clear" w:color="auto" w:fill="FFFFFF"/>
            <w:vAlign w:val="bottom"/>
          </w:tcPr>
          <w:p w14:paraId="6B6E75DD"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Overdrev</w:t>
            </w:r>
          </w:p>
        </w:tc>
        <w:tc>
          <w:tcPr>
            <w:tcW w:w="736" w:type="dxa"/>
            <w:tcBorders>
              <w:top w:val="single" w:sz="4" w:space="0" w:color="auto"/>
              <w:left w:val="single" w:sz="4" w:space="0" w:color="auto"/>
              <w:bottom w:val="single" w:sz="4" w:space="0" w:color="auto"/>
            </w:tcBorders>
            <w:shd w:val="clear" w:color="auto" w:fill="FFFFFF"/>
            <w:vAlign w:val="center"/>
          </w:tcPr>
          <w:p w14:paraId="07ACA303"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4F66A02"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GR8i</w:t>
            </w:r>
          </w:p>
        </w:tc>
        <w:tc>
          <w:tcPr>
            <w:tcW w:w="5670" w:type="dxa"/>
            <w:tcBorders>
              <w:top w:val="single" w:sz="4" w:space="0" w:color="auto"/>
              <w:left w:val="single" w:sz="4" w:space="0" w:color="auto"/>
              <w:bottom w:val="single" w:sz="4" w:space="0" w:color="auto"/>
            </w:tcBorders>
            <w:shd w:val="clear" w:color="auto" w:fill="FFFFFF"/>
            <w:vAlign w:val="bottom"/>
          </w:tcPr>
          <w:p w14:paraId="7C4D7FE0"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6FA39F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615592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121000</w:t>
            </w:r>
          </w:p>
        </w:tc>
        <w:tc>
          <w:tcPr>
            <w:tcW w:w="3638" w:type="dxa"/>
            <w:tcBorders>
              <w:top w:val="single" w:sz="4" w:space="0" w:color="auto"/>
              <w:left w:val="single" w:sz="4" w:space="0" w:color="auto"/>
              <w:bottom w:val="single" w:sz="4" w:space="0" w:color="auto"/>
            </w:tcBorders>
            <w:shd w:val="clear" w:color="auto" w:fill="FFFFFF"/>
            <w:vAlign w:val="bottom"/>
          </w:tcPr>
          <w:p w14:paraId="2C0A903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Roser</w:t>
            </w:r>
          </w:p>
        </w:tc>
        <w:tc>
          <w:tcPr>
            <w:tcW w:w="736" w:type="dxa"/>
            <w:tcBorders>
              <w:top w:val="single" w:sz="4" w:space="0" w:color="auto"/>
              <w:left w:val="single" w:sz="4" w:space="0" w:color="auto"/>
              <w:bottom w:val="single" w:sz="4" w:space="0" w:color="auto"/>
            </w:tcBorders>
            <w:shd w:val="clear" w:color="auto" w:fill="FFFFFF"/>
            <w:vAlign w:val="bottom"/>
          </w:tcPr>
          <w:p w14:paraId="2C4ADC9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FDE53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BL1</w:t>
            </w:r>
          </w:p>
        </w:tc>
        <w:tc>
          <w:tcPr>
            <w:tcW w:w="5670" w:type="dxa"/>
            <w:tcBorders>
              <w:top w:val="single" w:sz="4" w:space="0" w:color="auto"/>
              <w:left w:val="single" w:sz="4" w:space="0" w:color="auto"/>
              <w:bottom w:val="single" w:sz="4" w:space="0" w:color="auto"/>
            </w:tcBorders>
            <w:shd w:val="clear" w:color="auto" w:fill="FFFFFF"/>
            <w:vAlign w:val="bottom"/>
          </w:tcPr>
          <w:p w14:paraId="7D5091E7"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68D8AA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88E738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122000</w:t>
            </w:r>
          </w:p>
        </w:tc>
        <w:tc>
          <w:tcPr>
            <w:tcW w:w="3638" w:type="dxa"/>
            <w:tcBorders>
              <w:top w:val="single" w:sz="4" w:space="0" w:color="auto"/>
              <w:left w:val="single" w:sz="4" w:space="0" w:color="auto"/>
              <w:bottom w:val="single" w:sz="4" w:space="0" w:color="auto"/>
            </w:tcBorders>
            <w:shd w:val="clear" w:color="auto" w:fill="FFFFFF"/>
            <w:vAlign w:val="center"/>
          </w:tcPr>
          <w:p w14:paraId="2BF3B24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Prydstauder</w:t>
            </w:r>
          </w:p>
        </w:tc>
        <w:tc>
          <w:tcPr>
            <w:tcW w:w="736" w:type="dxa"/>
            <w:tcBorders>
              <w:top w:val="single" w:sz="4" w:space="0" w:color="auto"/>
              <w:left w:val="single" w:sz="4" w:space="0" w:color="auto"/>
              <w:bottom w:val="single" w:sz="4" w:space="0" w:color="auto"/>
            </w:tcBorders>
            <w:shd w:val="clear" w:color="auto" w:fill="FFFFFF"/>
            <w:vAlign w:val="bottom"/>
          </w:tcPr>
          <w:p w14:paraId="3F0A2C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464748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BL2</w:t>
            </w:r>
          </w:p>
        </w:tc>
        <w:tc>
          <w:tcPr>
            <w:tcW w:w="5670" w:type="dxa"/>
            <w:tcBorders>
              <w:top w:val="single" w:sz="4" w:space="0" w:color="auto"/>
              <w:left w:val="single" w:sz="4" w:space="0" w:color="auto"/>
              <w:bottom w:val="single" w:sz="4" w:space="0" w:color="auto"/>
            </w:tcBorders>
            <w:shd w:val="clear" w:color="auto" w:fill="FFFFFF"/>
            <w:vAlign w:val="bottom"/>
          </w:tcPr>
          <w:p w14:paraId="1CD66B2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1F00B71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B21388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123000</w:t>
            </w:r>
          </w:p>
        </w:tc>
        <w:tc>
          <w:tcPr>
            <w:tcW w:w="3638" w:type="dxa"/>
            <w:tcBorders>
              <w:top w:val="single" w:sz="4" w:space="0" w:color="auto"/>
              <w:left w:val="single" w:sz="4" w:space="0" w:color="auto"/>
              <w:bottom w:val="single" w:sz="4" w:space="0" w:color="auto"/>
            </w:tcBorders>
            <w:shd w:val="clear" w:color="auto" w:fill="FFFFFF"/>
            <w:vAlign w:val="center"/>
          </w:tcPr>
          <w:p w14:paraId="24839B3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Staudebed</w:t>
            </w:r>
          </w:p>
        </w:tc>
        <w:tc>
          <w:tcPr>
            <w:tcW w:w="736" w:type="dxa"/>
            <w:tcBorders>
              <w:top w:val="single" w:sz="4" w:space="0" w:color="auto"/>
              <w:left w:val="single" w:sz="4" w:space="0" w:color="auto"/>
              <w:bottom w:val="single" w:sz="4" w:space="0" w:color="auto"/>
            </w:tcBorders>
            <w:shd w:val="clear" w:color="auto" w:fill="FFFFFF"/>
            <w:vAlign w:val="bottom"/>
          </w:tcPr>
          <w:p w14:paraId="67E681F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113E92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BL3</w:t>
            </w:r>
          </w:p>
        </w:tc>
        <w:tc>
          <w:tcPr>
            <w:tcW w:w="5670" w:type="dxa"/>
            <w:tcBorders>
              <w:top w:val="single" w:sz="4" w:space="0" w:color="auto"/>
              <w:left w:val="single" w:sz="4" w:space="0" w:color="auto"/>
              <w:bottom w:val="single" w:sz="4" w:space="0" w:color="auto"/>
            </w:tcBorders>
            <w:shd w:val="clear" w:color="auto" w:fill="FFFFFF"/>
            <w:vAlign w:val="bottom"/>
          </w:tcPr>
          <w:p w14:paraId="43E40E2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6005D5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97D49B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124000</w:t>
            </w:r>
          </w:p>
        </w:tc>
        <w:tc>
          <w:tcPr>
            <w:tcW w:w="3638" w:type="dxa"/>
            <w:tcBorders>
              <w:top w:val="single" w:sz="4" w:space="0" w:color="auto"/>
              <w:left w:val="single" w:sz="4" w:space="0" w:color="auto"/>
              <w:bottom w:val="single" w:sz="4" w:space="0" w:color="auto"/>
            </w:tcBorders>
            <w:shd w:val="clear" w:color="auto" w:fill="FFFFFF"/>
            <w:vAlign w:val="center"/>
          </w:tcPr>
          <w:p w14:paraId="5681F98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Naturstauder</w:t>
            </w:r>
          </w:p>
        </w:tc>
        <w:tc>
          <w:tcPr>
            <w:tcW w:w="736" w:type="dxa"/>
            <w:tcBorders>
              <w:top w:val="single" w:sz="4" w:space="0" w:color="auto"/>
              <w:left w:val="single" w:sz="4" w:space="0" w:color="auto"/>
              <w:bottom w:val="single" w:sz="4" w:space="0" w:color="auto"/>
            </w:tcBorders>
            <w:shd w:val="clear" w:color="auto" w:fill="FFFFFF"/>
            <w:vAlign w:val="bottom"/>
          </w:tcPr>
          <w:p w14:paraId="534F6AA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8BBF0C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BL4</w:t>
            </w:r>
          </w:p>
        </w:tc>
        <w:tc>
          <w:tcPr>
            <w:tcW w:w="5670" w:type="dxa"/>
            <w:tcBorders>
              <w:top w:val="single" w:sz="4" w:space="0" w:color="auto"/>
              <w:left w:val="single" w:sz="4" w:space="0" w:color="auto"/>
              <w:bottom w:val="single" w:sz="4" w:space="0" w:color="auto"/>
            </w:tcBorders>
            <w:shd w:val="clear" w:color="auto" w:fill="FFFFFF"/>
            <w:vAlign w:val="bottom"/>
          </w:tcPr>
          <w:p w14:paraId="4D11914F"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D500A4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708A93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124010</w:t>
            </w:r>
          </w:p>
        </w:tc>
        <w:tc>
          <w:tcPr>
            <w:tcW w:w="3638" w:type="dxa"/>
            <w:tcBorders>
              <w:top w:val="single" w:sz="4" w:space="0" w:color="auto"/>
              <w:left w:val="single" w:sz="4" w:space="0" w:color="auto"/>
              <w:bottom w:val="single" w:sz="4" w:space="0" w:color="auto"/>
            </w:tcBorders>
            <w:shd w:val="clear" w:color="auto" w:fill="FFFFFF"/>
            <w:vAlign w:val="center"/>
          </w:tcPr>
          <w:p w14:paraId="324FA28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Naturstauder – Grønt tag</w:t>
            </w:r>
          </w:p>
        </w:tc>
        <w:tc>
          <w:tcPr>
            <w:tcW w:w="736" w:type="dxa"/>
            <w:tcBorders>
              <w:top w:val="single" w:sz="4" w:space="0" w:color="auto"/>
              <w:left w:val="single" w:sz="4" w:space="0" w:color="auto"/>
              <w:bottom w:val="single" w:sz="4" w:space="0" w:color="auto"/>
            </w:tcBorders>
            <w:shd w:val="clear" w:color="auto" w:fill="FFFFFF"/>
            <w:vAlign w:val="bottom"/>
          </w:tcPr>
          <w:p w14:paraId="341BEEB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EA0AC4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BL4a</w:t>
            </w:r>
          </w:p>
        </w:tc>
        <w:tc>
          <w:tcPr>
            <w:tcW w:w="5670" w:type="dxa"/>
            <w:tcBorders>
              <w:top w:val="single" w:sz="4" w:space="0" w:color="auto"/>
              <w:left w:val="single" w:sz="4" w:space="0" w:color="auto"/>
              <w:bottom w:val="single" w:sz="4" w:space="0" w:color="auto"/>
            </w:tcBorders>
            <w:shd w:val="clear" w:color="auto" w:fill="FFFFFF"/>
            <w:vAlign w:val="bottom"/>
          </w:tcPr>
          <w:p w14:paraId="64FD1D0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18A081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2A668F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125000</w:t>
            </w:r>
          </w:p>
        </w:tc>
        <w:tc>
          <w:tcPr>
            <w:tcW w:w="3638" w:type="dxa"/>
            <w:tcBorders>
              <w:top w:val="single" w:sz="4" w:space="0" w:color="auto"/>
              <w:left w:val="single" w:sz="4" w:space="0" w:color="auto"/>
              <w:bottom w:val="single" w:sz="4" w:space="0" w:color="auto"/>
            </w:tcBorders>
            <w:shd w:val="clear" w:color="auto" w:fill="FFFFFF"/>
            <w:vAlign w:val="center"/>
          </w:tcPr>
          <w:p w14:paraId="251556D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Udplantningsplanter</w:t>
            </w:r>
          </w:p>
        </w:tc>
        <w:tc>
          <w:tcPr>
            <w:tcW w:w="736" w:type="dxa"/>
            <w:tcBorders>
              <w:top w:val="single" w:sz="4" w:space="0" w:color="auto"/>
              <w:left w:val="single" w:sz="4" w:space="0" w:color="auto"/>
              <w:bottom w:val="single" w:sz="4" w:space="0" w:color="auto"/>
            </w:tcBorders>
            <w:shd w:val="clear" w:color="auto" w:fill="FFFFFF"/>
            <w:vAlign w:val="bottom"/>
          </w:tcPr>
          <w:p w14:paraId="3EB08BA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5E99B6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BL5</w:t>
            </w:r>
          </w:p>
        </w:tc>
        <w:tc>
          <w:tcPr>
            <w:tcW w:w="5670" w:type="dxa"/>
            <w:tcBorders>
              <w:top w:val="single" w:sz="4" w:space="0" w:color="auto"/>
              <w:left w:val="single" w:sz="4" w:space="0" w:color="auto"/>
              <w:bottom w:val="single" w:sz="4" w:space="0" w:color="auto"/>
            </w:tcBorders>
            <w:shd w:val="clear" w:color="auto" w:fill="FFFFFF"/>
            <w:vAlign w:val="bottom"/>
          </w:tcPr>
          <w:p w14:paraId="3DFC4258"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9D5CA2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764C67F"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125010</w:t>
            </w:r>
          </w:p>
        </w:tc>
        <w:tc>
          <w:tcPr>
            <w:tcW w:w="3638" w:type="dxa"/>
            <w:tcBorders>
              <w:top w:val="single" w:sz="4" w:space="0" w:color="auto"/>
              <w:left w:val="single" w:sz="4" w:space="0" w:color="auto"/>
              <w:bottom w:val="single" w:sz="4" w:space="0" w:color="auto"/>
            </w:tcBorders>
            <w:shd w:val="clear" w:color="auto" w:fill="FFFFFF"/>
            <w:vAlign w:val="bottom"/>
          </w:tcPr>
          <w:p w14:paraId="701FF12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 xml:space="preserve">Udplantningsplanter – </w:t>
            </w:r>
            <w:proofErr w:type="spellStart"/>
            <w:r w:rsidRPr="003B051D">
              <w:rPr>
                <w:rFonts w:ascii="Trebuchet MS" w:hAnsi="Trebuchet MS" w:cs="Trebuchet MS"/>
                <w:sz w:val="18"/>
                <w:szCs w:val="18"/>
              </w:rPr>
              <w:t>Plates</w:t>
            </w:r>
            <w:proofErr w:type="spellEnd"/>
            <w:r w:rsidRPr="003B051D">
              <w:rPr>
                <w:rFonts w:ascii="Trebuchet MS" w:hAnsi="Trebuchet MS" w:cs="Trebuchet MS"/>
                <w:sz w:val="18"/>
                <w:szCs w:val="18"/>
              </w:rPr>
              <w:t xml:space="preserve"> Bandes bed</w:t>
            </w:r>
          </w:p>
        </w:tc>
        <w:tc>
          <w:tcPr>
            <w:tcW w:w="736" w:type="dxa"/>
            <w:tcBorders>
              <w:top w:val="single" w:sz="4" w:space="0" w:color="auto"/>
              <w:left w:val="single" w:sz="4" w:space="0" w:color="auto"/>
              <w:bottom w:val="single" w:sz="4" w:space="0" w:color="auto"/>
            </w:tcBorders>
            <w:shd w:val="clear" w:color="auto" w:fill="FFFFFF"/>
            <w:vAlign w:val="bottom"/>
          </w:tcPr>
          <w:p w14:paraId="1473E234"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CB9A7CD"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BL5a</w:t>
            </w:r>
          </w:p>
        </w:tc>
        <w:tc>
          <w:tcPr>
            <w:tcW w:w="5670" w:type="dxa"/>
            <w:tcBorders>
              <w:top w:val="single" w:sz="4" w:space="0" w:color="auto"/>
              <w:left w:val="single" w:sz="4" w:space="0" w:color="auto"/>
              <w:bottom w:val="single" w:sz="4" w:space="0" w:color="auto"/>
            </w:tcBorders>
            <w:shd w:val="clear" w:color="auto" w:fill="FFFFFF"/>
            <w:vAlign w:val="bottom"/>
          </w:tcPr>
          <w:p w14:paraId="3967452E"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2CC1D1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B92F35"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125020</w:t>
            </w:r>
          </w:p>
        </w:tc>
        <w:tc>
          <w:tcPr>
            <w:tcW w:w="3638" w:type="dxa"/>
            <w:tcBorders>
              <w:top w:val="single" w:sz="4" w:space="0" w:color="auto"/>
              <w:left w:val="single" w:sz="4" w:space="0" w:color="auto"/>
              <w:bottom w:val="single" w:sz="4" w:space="0" w:color="auto"/>
            </w:tcBorders>
            <w:shd w:val="clear" w:color="auto" w:fill="FFFFFF"/>
            <w:vAlign w:val="bottom"/>
          </w:tcPr>
          <w:p w14:paraId="4054D37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Forårsblomster</w:t>
            </w:r>
          </w:p>
        </w:tc>
        <w:tc>
          <w:tcPr>
            <w:tcW w:w="736" w:type="dxa"/>
            <w:tcBorders>
              <w:top w:val="single" w:sz="4" w:space="0" w:color="auto"/>
              <w:left w:val="single" w:sz="4" w:space="0" w:color="auto"/>
              <w:bottom w:val="single" w:sz="4" w:space="0" w:color="auto"/>
            </w:tcBorders>
            <w:shd w:val="clear" w:color="auto" w:fill="FFFFFF"/>
            <w:vAlign w:val="bottom"/>
          </w:tcPr>
          <w:p w14:paraId="1140E2C2"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147E93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BL5b</w:t>
            </w:r>
          </w:p>
        </w:tc>
        <w:tc>
          <w:tcPr>
            <w:tcW w:w="5670" w:type="dxa"/>
            <w:tcBorders>
              <w:top w:val="single" w:sz="4" w:space="0" w:color="auto"/>
              <w:left w:val="single" w:sz="4" w:space="0" w:color="auto"/>
              <w:bottom w:val="single" w:sz="4" w:space="0" w:color="auto"/>
            </w:tcBorders>
            <w:shd w:val="clear" w:color="auto" w:fill="FFFFFF"/>
            <w:vAlign w:val="bottom"/>
          </w:tcPr>
          <w:p w14:paraId="3ECBD547"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5B25C87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29E1FFA"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125030</w:t>
            </w:r>
          </w:p>
        </w:tc>
        <w:tc>
          <w:tcPr>
            <w:tcW w:w="3638" w:type="dxa"/>
            <w:tcBorders>
              <w:top w:val="single" w:sz="4" w:space="0" w:color="auto"/>
              <w:left w:val="single" w:sz="4" w:space="0" w:color="auto"/>
              <w:bottom w:val="single" w:sz="4" w:space="0" w:color="auto"/>
            </w:tcBorders>
            <w:shd w:val="clear" w:color="auto" w:fill="FFFFFF"/>
            <w:vAlign w:val="bottom"/>
          </w:tcPr>
          <w:p w14:paraId="273D6ED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Sommerblomster</w:t>
            </w:r>
          </w:p>
        </w:tc>
        <w:tc>
          <w:tcPr>
            <w:tcW w:w="736" w:type="dxa"/>
            <w:tcBorders>
              <w:top w:val="single" w:sz="4" w:space="0" w:color="auto"/>
              <w:left w:val="single" w:sz="4" w:space="0" w:color="auto"/>
              <w:bottom w:val="single" w:sz="4" w:space="0" w:color="auto"/>
            </w:tcBorders>
            <w:shd w:val="clear" w:color="auto" w:fill="FFFFFF"/>
            <w:vAlign w:val="bottom"/>
          </w:tcPr>
          <w:p w14:paraId="7AD32B90"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23B2941"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BL5c</w:t>
            </w:r>
          </w:p>
        </w:tc>
        <w:tc>
          <w:tcPr>
            <w:tcW w:w="5670" w:type="dxa"/>
            <w:tcBorders>
              <w:top w:val="single" w:sz="4" w:space="0" w:color="auto"/>
              <w:left w:val="single" w:sz="4" w:space="0" w:color="auto"/>
              <w:bottom w:val="single" w:sz="4" w:space="0" w:color="auto"/>
            </w:tcBorders>
            <w:shd w:val="clear" w:color="auto" w:fill="FFFFFF"/>
            <w:vAlign w:val="bottom"/>
          </w:tcPr>
          <w:p w14:paraId="02AA5259"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26CCD66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3897167"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125040</w:t>
            </w:r>
          </w:p>
        </w:tc>
        <w:tc>
          <w:tcPr>
            <w:tcW w:w="3638" w:type="dxa"/>
            <w:tcBorders>
              <w:top w:val="single" w:sz="4" w:space="0" w:color="auto"/>
              <w:left w:val="single" w:sz="4" w:space="0" w:color="auto"/>
              <w:bottom w:val="single" w:sz="4" w:space="0" w:color="auto"/>
            </w:tcBorders>
            <w:shd w:val="clear" w:color="auto" w:fill="FFFFFF"/>
            <w:vAlign w:val="bottom"/>
          </w:tcPr>
          <w:p w14:paraId="5AD04EEA"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Vinterblomster</w:t>
            </w:r>
          </w:p>
        </w:tc>
        <w:tc>
          <w:tcPr>
            <w:tcW w:w="736" w:type="dxa"/>
            <w:tcBorders>
              <w:top w:val="single" w:sz="4" w:space="0" w:color="auto"/>
              <w:left w:val="single" w:sz="4" w:space="0" w:color="auto"/>
              <w:bottom w:val="single" w:sz="4" w:space="0" w:color="auto"/>
            </w:tcBorders>
            <w:shd w:val="clear" w:color="auto" w:fill="FFFFFF"/>
            <w:vAlign w:val="bottom"/>
          </w:tcPr>
          <w:p w14:paraId="04704054"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607768"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BL5d</w:t>
            </w:r>
          </w:p>
        </w:tc>
        <w:tc>
          <w:tcPr>
            <w:tcW w:w="5670" w:type="dxa"/>
            <w:tcBorders>
              <w:top w:val="single" w:sz="4" w:space="0" w:color="auto"/>
              <w:left w:val="single" w:sz="4" w:space="0" w:color="auto"/>
              <w:bottom w:val="single" w:sz="4" w:space="0" w:color="auto"/>
            </w:tcBorders>
            <w:shd w:val="clear" w:color="auto" w:fill="FFFFFF"/>
            <w:vAlign w:val="bottom"/>
          </w:tcPr>
          <w:p w14:paraId="4CD1C705"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417F3F4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B4AAB4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126000</w:t>
            </w:r>
          </w:p>
        </w:tc>
        <w:tc>
          <w:tcPr>
            <w:tcW w:w="3638" w:type="dxa"/>
            <w:tcBorders>
              <w:top w:val="single" w:sz="4" w:space="0" w:color="auto"/>
              <w:left w:val="single" w:sz="4" w:space="0" w:color="auto"/>
              <w:bottom w:val="single" w:sz="4" w:space="0" w:color="auto"/>
            </w:tcBorders>
            <w:shd w:val="clear" w:color="auto" w:fill="FFFFFF"/>
            <w:vAlign w:val="center"/>
          </w:tcPr>
          <w:p w14:paraId="1A99858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Løgvækster</w:t>
            </w:r>
          </w:p>
        </w:tc>
        <w:tc>
          <w:tcPr>
            <w:tcW w:w="736" w:type="dxa"/>
            <w:tcBorders>
              <w:top w:val="single" w:sz="4" w:space="0" w:color="auto"/>
              <w:left w:val="single" w:sz="4" w:space="0" w:color="auto"/>
              <w:bottom w:val="single" w:sz="4" w:space="0" w:color="auto"/>
            </w:tcBorders>
            <w:shd w:val="clear" w:color="auto" w:fill="FFFFFF"/>
            <w:vAlign w:val="bottom"/>
          </w:tcPr>
          <w:p w14:paraId="0EA56C5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B3ABBB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w:t>
            </w:r>
          </w:p>
        </w:tc>
        <w:tc>
          <w:tcPr>
            <w:tcW w:w="5670" w:type="dxa"/>
            <w:tcBorders>
              <w:top w:val="single" w:sz="4" w:space="0" w:color="auto"/>
              <w:left w:val="single" w:sz="4" w:space="0" w:color="auto"/>
              <w:bottom w:val="single" w:sz="4" w:space="0" w:color="auto"/>
            </w:tcBorders>
            <w:shd w:val="clear" w:color="auto" w:fill="FFFFFF"/>
            <w:vAlign w:val="bottom"/>
          </w:tcPr>
          <w:p w14:paraId="17415C5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9BB396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9AC6FC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126010</w:t>
            </w:r>
          </w:p>
        </w:tc>
        <w:tc>
          <w:tcPr>
            <w:tcW w:w="3638" w:type="dxa"/>
            <w:tcBorders>
              <w:top w:val="single" w:sz="4" w:space="0" w:color="auto"/>
              <w:left w:val="single" w:sz="4" w:space="0" w:color="auto"/>
              <w:bottom w:val="single" w:sz="4" w:space="0" w:color="auto"/>
            </w:tcBorders>
            <w:shd w:val="clear" w:color="auto" w:fill="FFFFFF"/>
            <w:vAlign w:val="center"/>
          </w:tcPr>
          <w:p w14:paraId="7749C47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Løgtæppe</w:t>
            </w:r>
          </w:p>
        </w:tc>
        <w:tc>
          <w:tcPr>
            <w:tcW w:w="736" w:type="dxa"/>
            <w:tcBorders>
              <w:top w:val="single" w:sz="4" w:space="0" w:color="auto"/>
              <w:left w:val="single" w:sz="4" w:space="0" w:color="auto"/>
              <w:bottom w:val="single" w:sz="4" w:space="0" w:color="auto"/>
            </w:tcBorders>
            <w:shd w:val="clear" w:color="auto" w:fill="FFFFFF"/>
            <w:vAlign w:val="bottom"/>
          </w:tcPr>
          <w:p w14:paraId="6403F8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75C7C9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BL6a</w:t>
            </w:r>
          </w:p>
        </w:tc>
        <w:tc>
          <w:tcPr>
            <w:tcW w:w="5670" w:type="dxa"/>
            <w:tcBorders>
              <w:top w:val="single" w:sz="4" w:space="0" w:color="auto"/>
              <w:left w:val="single" w:sz="4" w:space="0" w:color="auto"/>
              <w:bottom w:val="single" w:sz="4" w:space="0" w:color="auto"/>
            </w:tcBorders>
            <w:shd w:val="clear" w:color="auto" w:fill="FFFFFF"/>
            <w:vAlign w:val="bottom"/>
          </w:tcPr>
          <w:p w14:paraId="0223FD5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725463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E95870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126020</w:t>
            </w:r>
          </w:p>
        </w:tc>
        <w:tc>
          <w:tcPr>
            <w:tcW w:w="3638" w:type="dxa"/>
            <w:tcBorders>
              <w:top w:val="single" w:sz="4" w:space="0" w:color="auto"/>
              <w:left w:val="single" w:sz="4" w:space="0" w:color="auto"/>
              <w:bottom w:val="single" w:sz="4" w:space="0" w:color="auto"/>
            </w:tcBorders>
            <w:shd w:val="clear" w:color="auto" w:fill="FFFFFF"/>
            <w:vAlign w:val="center"/>
          </w:tcPr>
          <w:p w14:paraId="296AC06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Løgvækst i blomsterbed</w:t>
            </w:r>
          </w:p>
        </w:tc>
        <w:tc>
          <w:tcPr>
            <w:tcW w:w="736" w:type="dxa"/>
            <w:tcBorders>
              <w:top w:val="single" w:sz="4" w:space="0" w:color="auto"/>
              <w:left w:val="single" w:sz="4" w:space="0" w:color="auto"/>
              <w:bottom w:val="single" w:sz="4" w:space="0" w:color="auto"/>
            </w:tcBorders>
            <w:shd w:val="clear" w:color="auto" w:fill="FFFFFF"/>
            <w:vAlign w:val="bottom"/>
          </w:tcPr>
          <w:p w14:paraId="7F6448F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54F4CB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BL6b</w:t>
            </w:r>
          </w:p>
        </w:tc>
        <w:tc>
          <w:tcPr>
            <w:tcW w:w="5670" w:type="dxa"/>
            <w:tcBorders>
              <w:top w:val="single" w:sz="4" w:space="0" w:color="auto"/>
              <w:left w:val="single" w:sz="4" w:space="0" w:color="auto"/>
              <w:bottom w:val="single" w:sz="4" w:space="0" w:color="auto"/>
            </w:tcBorders>
            <w:shd w:val="clear" w:color="auto" w:fill="FFFFFF"/>
            <w:vAlign w:val="bottom"/>
          </w:tcPr>
          <w:p w14:paraId="0E3F22C3"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098F60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C04833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127010</w:t>
            </w:r>
          </w:p>
        </w:tc>
        <w:tc>
          <w:tcPr>
            <w:tcW w:w="3638" w:type="dxa"/>
            <w:tcBorders>
              <w:top w:val="single" w:sz="4" w:space="0" w:color="auto"/>
              <w:left w:val="single" w:sz="4" w:space="0" w:color="auto"/>
              <w:bottom w:val="single" w:sz="4" w:space="0" w:color="auto"/>
            </w:tcBorders>
            <w:shd w:val="clear" w:color="auto" w:fill="FFFFFF"/>
            <w:vAlign w:val="center"/>
          </w:tcPr>
          <w:p w14:paraId="342B2595"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Surbundsbed</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764D92F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90C767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BL7</w:t>
            </w:r>
          </w:p>
        </w:tc>
        <w:tc>
          <w:tcPr>
            <w:tcW w:w="5670" w:type="dxa"/>
            <w:tcBorders>
              <w:top w:val="single" w:sz="4" w:space="0" w:color="auto"/>
              <w:left w:val="single" w:sz="4" w:space="0" w:color="auto"/>
              <w:bottom w:val="single" w:sz="4" w:space="0" w:color="auto"/>
            </w:tcBorders>
            <w:shd w:val="clear" w:color="auto" w:fill="FFFFFF"/>
            <w:vAlign w:val="bottom"/>
          </w:tcPr>
          <w:p w14:paraId="0E294717"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5B067B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722442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127020</w:t>
            </w:r>
          </w:p>
        </w:tc>
        <w:tc>
          <w:tcPr>
            <w:tcW w:w="3638" w:type="dxa"/>
            <w:tcBorders>
              <w:top w:val="single" w:sz="4" w:space="0" w:color="auto"/>
              <w:left w:val="single" w:sz="4" w:space="0" w:color="auto"/>
              <w:bottom w:val="single" w:sz="4" w:space="0" w:color="auto"/>
            </w:tcBorders>
            <w:shd w:val="clear" w:color="auto" w:fill="FFFFFF"/>
            <w:vAlign w:val="center"/>
          </w:tcPr>
          <w:p w14:paraId="289C6F9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Urtebed</w:t>
            </w:r>
          </w:p>
        </w:tc>
        <w:tc>
          <w:tcPr>
            <w:tcW w:w="736" w:type="dxa"/>
            <w:tcBorders>
              <w:top w:val="single" w:sz="4" w:space="0" w:color="auto"/>
              <w:left w:val="single" w:sz="4" w:space="0" w:color="auto"/>
              <w:bottom w:val="single" w:sz="4" w:space="0" w:color="auto"/>
            </w:tcBorders>
            <w:shd w:val="clear" w:color="auto" w:fill="FFFFFF"/>
            <w:vAlign w:val="bottom"/>
          </w:tcPr>
          <w:p w14:paraId="1470F5C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C90AC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BL8</w:t>
            </w:r>
          </w:p>
        </w:tc>
        <w:tc>
          <w:tcPr>
            <w:tcW w:w="5670" w:type="dxa"/>
            <w:tcBorders>
              <w:top w:val="single" w:sz="4" w:space="0" w:color="auto"/>
              <w:left w:val="single" w:sz="4" w:space="0" w:color="auto"/>
              <w:bottom w:val="single" w:sz="4" w:space="0" w:color="auto"/>
            </w:tcBorders>
            <w:shd w:val="clear" w:color="auto" w:fill="FFFFFF"/>
            <w:vAlign w:val="bottom"/>
          </w:tcPr>
          <w:p w14:paraId="65255EB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983828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B87459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161000</w:t>
            </w:r>
          </w:p>
        </w:tc>
        <w:tc>
          <w:tcPr>
            <w:tcW w:w="3638" w:type="dxa"/>
            <w:tcBorders>
              <w:top w:val="single" w:sz="4" w:space="0" w:color="auto"/>
              <w:left w:val="single" w:sz="4" w:space="0" w:color="auto"/>
              <w:bottom w:val="single" w:sz="4" w:space="0" w:color="auto"/>
            </w:tcBorders>
            <w:shd w:val="clear" w:color="auto" w:fill="FFFFFF"/>
            <w:vAlign w:val="center"/>
          </w:tcPr>
          <w:p w14:paraId="4F84E26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w:t>
            </w:r>
          </w:p>
        </w:tc>
        <w:tc>
          <w:tcPr>
            <w:tcW w:w="736" w:type="dxa"/>
            <w:tcBorders>
              <w:top w:val="single" w:sz="4" w:space="0" w:color="auto"/>
              <w:left w:val="single" w:sz="4" w:space="0" w:color="auto"/>
              <w:bottom w:val="single" w:sz="4" w:space="0" w:color="auto"/>
            </w:tcBorders>
            <w:shd w:val="clear" w:color="auto" w:fill="FFFFFF"/>
            <w:vAlign w:val="bottom"/>
          </w:tcPr>
          <w:p w14:paraId="37EF817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A473E9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w:t>
            </w:r>
          </w:p>
        </w:tc>
        <w:tc>
          <w:tcPr>
            <w:tcW w:w="5670" w:type="dxa"/>
            <w:tcBorders>
              <w:top w:val="single" w:sz="4" w:space="0" w:color="auto"/>
              <w:left w:val="single" w:sz="4" w:space="0" w:color="auto"/>
              <w:bottom w:val="single" w:sz="4" w:space="0" w:color="auto"/>
            </w:tcBorders>
            <w:shd w:val="clear" w:color="auto" w:fill="FFFFFF"/>
            <w:vAlign w:val="bottom"/>
          </w:tcPr>
          <w:p w14:paraId="1A3A4C08"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7EADE41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5337B0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161010</w:t>
            </w:r>
          </w:p>
        </w:tc>
        <w:tc>
          <w:tcPr>
            <w:tcW w:w="3638" w:type="dxa"/>
            <w:tcBorders>
              <w:top w:val="single" w:sz="4" w:space="0" w:color="auto"/>
              <w:left w:val="single" w:sz="4" w:space="0" w:color="auto"/>
              <w:bottom w:val="single" w:sz="4" w:space="0" w:color="auto"/>
            </w:tcBorders>
            <w:shd w:val="clear" w:color="auto" w:fill="FFFFFF"/>
            <w:vAlign w:val="center"/>
          </w:tcPr>
          <w:p w14:paraId="3303199A"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 – Frugtbuske</w:t>
            </w:r>
          </w:p>
        </w:tc>
        <w:tc>
          <w:tcPr>
            <w:tcW w:w="736" w:type="dxa"/>
            <w:tcBorders>
              <w:top w:val="single" w:sz="4" w:space="0" w:color="auto"/>
              <w:left w:val="single" w:sz="4" w:space="0" w:color="auto"/>
              <w:bottom w:val="single" w:sz="4" w:space="0" w:color="auto"/>
            </w:tcBorders>
            <w:shd w:val="clear" w:color="auto" w:fill="FFFFFF"/>
            <w:vAlign w:val="bottom"/>
          </w:tcPr>
          <w:p w14:paraId="18F9F7E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8A8DD7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BU1a</w:t>
            </w:r>
          </w:p>
        </w:tc>
        <w:tc>
          <w:tcPr>
            <w:tcW w:w="5670" w:type="dxa"/>
            <w:tcBorders>
              <w:top w:val="single" w:sz="4" w:space="0" w:color="auto"/>
              <w:left w:val="single" w:sz="4" w:space="0" w:color="auto"/>
              <w:bottom w:val="single" w:sz="4" w:space="0" w:color="auto"/>
            </w:tcBorders>
            <w:shd w:val="clear" w:color="auto" w:fill="FFFFFF"/>
            <w:vAlign w:val="bottom"/>
          </w:tcPr>
          <w:p w14:paraId="1144278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F7C006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015774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161020</w:t>
            </w:r>
          </w:p>
        </w:tc>
        <w:tc>
          <w:tcPr>
            <w:tcW w:w="3638" w:type="dxa"/>
            <w:tcBorders>
              <w:top w:val="single" w:sz="4" w:space="0" w:color="auto"/>
              <w:left w:val="single" w:sz="4" w:space="0" w:color="auto"/>
              <w:bottom w:val="single" w:sz="4" w:space="0" w:color="auto"/>
            </w:tcBorders>
            <w:shd w:val="clear" w:color="auto" w:fill="FFFFFF"/>
            <w:vAlign w:val="center"/>
          </w:tcPr>
          <w:p w14:paraId="028E3FA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 – Formklippede buske</w:t>
            </w:r>
          </w:p>
        </w:tc>
        <w:tc>
          <w:tcPr>
            <w:tcW w:w="736" w:type="dxa"/>
            <w:tcBorders>
              <w:top w:val="single" w:sz="4" w:space="0" w:color="auto"/>
              <w:left w:val="single" w:sz="4" w:space="0" w:color="auto"/>
              <w:bottom w:val="single" w:sz="4" w:space="0" w:color="auto"/>
            </w:tcBorders>
            <w:shd w:val="clear" w:color="auto" w:fill="FFFFFF"/>
            <w:vAlign w:val="bottom"/>
          </w:tcPr>
          <w:p w14:paraId="262CC78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EF05CE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BU1b</w:t>
            </w:r>
          </w:p>
        </w:tc>
        <w:tc>
          <w:tcPr>
            <w:tcW w:w="5670" w:type="dxa"/>
            <w:tcBorders>
              <w:top w:val="single" w:sz="4" w:space="0" w:color="auto"/>
              <w:left w:val="single" w:sz="4" w:space="0" w:color="auto"/>
              <w:bottom w:val="single" w:sz="4" w:space="0" w:color="auto"/>
            </w:tcBorders>
            <w:shd w:val="clear" w:color="auto" w:fill="FFFFFF"/>
            <w:vAlign w:val="bottom"/>
          </w:tcPr>
          <w:p w14:paraId="0629750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44E7C3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327A43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162000</w:t>
            </w:r>
          </w:p>
        </w:tc>
        <w:tc>
          <w:tcPr>
            <w:tcW w:w="3638" w:type="dxa"/>
            <w:tcBorders>
              <w:top w:val="single" w:sz="4" w:space="0" w:color="auto"/>
              <w:left w:val="single" w:sz="4" w:space="0" w:color="auto"/>
              <w:bottom w:val="single" w:sz="4" w:space="0" w:color="auto"/>
            </w:tcBorders>
            <w:shd w:val="clear" w:color="auto" w:fill="FFFFFF"/>
            <w:vAlign w:val="bottom"/>
          </w:tcPr>
          <w:p w14:paraId="32D2B78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Bunddækkende buske</w:t>
            </w:r>
          </w:p>
        </w:tc>
        <w:tc>
          <w:tcPr>
            <w:tcW w:w="736" w:type="dxa"/>
            <w:tcBorders>
              <w:top w:val="single" w:sz="4" w:space="0" w:color="auto"/>
              <w:left w:val="single" w:sz="4" w:space="0" w:color="auto"/>
              <w:bottom w:val="single" w:sz="4" w:space="0" w:color="auto"/>
            </w:tcBorders>
            <w:shd w:val="clear" w:color="auto" w:fill="FFFFFF"/>
            <w:vAlign w:val="bottom"/>
          </w:tcPr>
          <w:p w14:paraId="58D88E9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6E20B3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BU2</w:t>
            </w:r>
          </w:p>
        </w:tc>
        <w:tc>
          <w:tcPr>
            <w:tcW w:w="5670" w:type="dxa"/>
            <w:tcBorders>
              <w:top w:val="single" w:sz="4" w:space="0" w:color="auto"/>
              <w:left w:val="single" w:sz="4" w:space="0" w:color="auto"/>
              <w:bottom w:val="single" w:sz="4" w:space="0" w:color="auto"/>
            </w:tcBorders>
            <w:shd w:val="clear" w:color="auto" w:fill="FFFFFF"/>
            <w:vAlign w:val="bottom"/>
          </w:tcPr>
          <w:p w14:paraId="28D451AF"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0CCA66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2003B6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163000</w:t>
            </w:r>
          </w:p>
        </w:tc>
        <w:tc>
          <w:tcPr>
            <w:tcW w:w="3638" w:type="dxa"/>
            <w:tcBorders>
              <w:top w:val="single" w:sz="4" w:space="0" w:color="auto"/>
              <w:left w:val="single" w:sz="4" w:space="0" w:color="auto"/>
              <w:bottom w:val="single" w:sz="4" w:space="0" w:color="auto"/>
            </w:tcBorders>
            <w:shd w:val="clear" w:color="auto" w:fill="FFFFFF"/>
            <w:vAlign w:val="bottom"/>
          </w:tcPr>
          <w:p w14:paraId="5DF4783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Busket</w:t>
            </w:r>
          </w:p>
        </w:tc>
        <w:tc>
          <w:tcPr>
            <w:tcW w:w="736" w:type="dxa"/>
            <w:tcBorders>
              <w:top w:val="single" w:sz="4" w:space="0" w:color="auto"/>
              <w:left w:val="single" w:sz="4" w:space="0" w:color="auto"/>
              <w:bottom w:val="single" w:sz="4" w:space="0" w:color="auto"/>
            </w:tcBorders>
            <w:shd w:val="clear" w:color="auto" w:fill="FFFFFF"/>
            <w:vAlign w:val="bottom"/>
          </w:tcPr>
          <w:p w14:paraId="06B5025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926C59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BU3</w:t>
            </w:r>
          </w:p>
        </w:tc>
        <w:tc>
          <w:tcPr>
            <w:tcW w:w="5670" w:type="dxa"/>
            <w:tcBorders>
              <w:top w:val="single" w:sz="4" w:space="0" w:color="auto"/>
              <w:left w:val="single" w:sz="4" w:space="0" w:color="auto"/>
              <w:bottom w:val="single" w:sz="4" w:space="0" w:color="auto"/>
            </w:tcBorders>
            <w:shd w:val="clear" w:color="auto" w:fill="FFFFFF"/>
            <w:vAlign w:val="bottom"/>
          </w:tcPr>
          <w:p w14:paraId="0F7684A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9F8D993" w14:textId="77777777" w:rsidTr="00835D15">
        <w:trPr>
          <w:trHeight w:hRule="exact" w:val="65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617C6A8" w14:textId="77777777" w:rsidR="00E00553" w:rsidRPr="003B051D" w:rsidDel="00617E4F" w:rsidRDefault="00E00553" w:rsidP="00FE5AB5">
            <w:pPr>
              <w:jc w:val="center"/>
              <w:rPr>
                <w:rFonts w:ascii="Trebuchet MS" w:hAnsi="Trebuchet MS" w:cs="Trebuchet MS"/>
                <w:sz w:val="18"/>
                <w:szCs w:val="18"/>
              </w:rPr>
            </w:pPr>
            <w:r w:rsidRPr="003B051D">
              <w:rPr>
                <w:rFonts w:ascii="Trebuchet MS" w:hAnsi="Trebuchet MS" w:cs="Trebuchet MS"/>
                <w:sz w:val="18"/>
                <w:szCs w:val="18"/>
              </w:rPr>
              <w:t>181000</w:t>
            </w:r>
          </w:p>
        </w:tc>
        <w:tc>
          <w:tcPr>
            <w:tcW w:w="3638" w:type="dxa"/>
            <w:tcBorders>
              <w:top w:val="single" w:sz="4" w:space="0" w:color="auto"/>
              <w:left w:val="single" w:sz="4" w:space="0" w:color="auto"/>
              <w:bottom w:val="single" w:sz="4" w:space="0" w:color="auto"/>
            </w:tcBorders>
            <w:shd w:val="clear" w:color="auto" w:fill="FFFFFF"/>
            <w:vAlign w:val="center"/>
          </w:tcPr>
          <w:p w14:paraId="692CF8B0"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Prydhæk - flade</w:t>
            </w:r>
          </w:p>
        </w:tc>
        <w:tc>
          <w:tcPr>
            <w:tcW w:w="736" w:type="dxa"/>
            <w:tcBorders>
              <w:top w:val="single" w:sz="4" w:space="0" w:color="auto"/>
              <w:left w:val="single" w:sz="4" w:space="0" w:color="auto"/>
              <w:bottom w:val="single" w:sz="4" w:space="0" w:color="auto"/>
            </w:tcBorders>
            <w:shd w:val="clear" w:color="auto" w:fill="FFFFFF"/>
            <w:vAlign w:val="center"/>
          </w:tcPr>
          <w:p w14:paraId="7D4D7A1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20518B6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HA1</w:t>
            </w:r>
          </w:p>
        </w:tc>
        <w:tc>
          <w:tcPr>
            <w:tcW w:w="5670" w:type="dxa"/>
            <w:tcBorders>
              <w:top w:val="single" w:sz="4" w:space="0" w:color="auto"/>
              <w:left w:val="single" w:sz="4" w:space="0" w:color="auto"/>
              <w:bottom w:val="single" w:sz="4" w:space="0" w:color="auto"/>
            </w:tcBorders>
            <w:shd w:val="clear" w:color="auto" w:fill="FFFFFF"/>
            <w:vAlign w:val="bottom"/>
          </w:tcPr>
          <w:p w14:paraId="735D364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492622B0" w14:textId="77777777" w:rsidTr="00835D15">
        <w:trPr>
          <w:trHeight w:hRule="exact" w:val="686"/>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ABFBFAF" w14:textId="77777777" w:rsidR="00E00553" w:rsidRPr="003B051D" w:rsidDel="00617E4F" w:rsidRDefault="00E00553" w:rsidP="00FE5AB5">
            <w:pPr>
              <w:jc w:val="center"/>
              <w:rPr>
                <w:rFonts w:ascii="Trebuchet MS" w:hAnsi="Trebuchet MS" w:cs="Trebuchet MS"/>
                <w:sz w:val="18"/>
                <w:szCs w:val="18"/>
              </w:rPr>
            </w:pPr>
            <w:r w:rsidRPr="003B051D">
              <w:rPr>
                <w:rFonts w:ascii="Trebuchet MS" w:hAnsi="Trebuchet MS" w:cs="Trebuchet MS"/>
                <w:sz w:val="18"/>
                <w:szCs w:val="18"/>
              </w:rPr>
              <w:t>182000</w:t>
            </w:r>
          </w:p>
        </w:tc>
        <w:tc>
          <w:tcPr>
            <w:tcW w:w="3638" w:type="dxa"/>
            <w:tcBorders>
              <w:top w:val="single" w:sz="4" w:space="0" w:color="auto"/>
              <w:left w:val="single" w:sz="4" w:space="0" w:color="auto"/>
              <w:bottom w:val="single" w:sz="4" w:space="0" w:color="auto"/>
            </w:tcBorders>
            <w:shd w:val="clear" w:color="auto" w:fill="FFFFFF"/>
            <w:vAlign w:val="center"/>
          </w:tcPr>
          <w:p w14:paraId="692969E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Hæk - flade</w:t>
            </w:r>
          </w:p>
        </w:tc>
        <w:tc>
          <w:tcPr>
            <w:tcW w:w="736" w:type="dxa"/>
            <w:tcBorders>
              <w:top w:val="single" w:sz="4" w:space="0" w:color="auto"/>
              <w:left w:val="single" w:sz="4" w:space="0" w:color="auto"/>
              <w:bottom w:val="single" w:sz="4" w:space="0" w:color="auto"/>
            </w:tcBorders>
            <w:shd w:val="clear" w:color="auto" w:fill="FFFFFF"/>
            <w:vAlign w:val="center"/>
          </w:tcPr>
          <w:p w14:paraId="74D087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7EF5B45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HA2</w:t>
            </w:r>
          </w:p>
        </w:tc>
        <w:tc>
          <w:tcPr>
            <w:tcW w:w="5670" w:type="dxa"/>
            <w:tcBorders>
              <w:top w:val="single" w:sz="4" w:space="0" w:color="auto"/>
              <w:left w:val="single" w:sz="4" w:space="0" w:color="auto"/>
              <w:bottom w:val="single" w:sz="4" w:space="0" w:color="auto"/>
            </w:tcBorders>
            <w:shd w:val="clear" w:color="auto" w:fill="FFFFFF"/>
            <w:vAlign w:val="bottom"/>
          </w:tcPr>
          <w:p w14:paraId="331509C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579135F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70DA7A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183000</w:t>
            </w:r>
          </w:p>
        </w:tc>
        <w:tc>
          <w:tcPr>
            <w:tcW w:w="3638" w:type="dxa"/>
            <w:tcBorders>
              <w:top w:val="single" w:sz="4" w:space="0" w:color="auto"/>
              <w:left w:val="single" w:sz="4" w:space="0" w:color="auto"/>
              <w:bottom w:val="single" w:sz="4" w:space="0" w:color="auto"/>
            </w:tcBorders>
            <w:shd w:val="clear" w:color="auto" w:fill="FFFFFF"/>
            <w:vAlign w:val="bottom"/>
          </w:tcPr>
          <w:p w14:paraId="41E4C8B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Pur</w:t>
            </w:r>
          </w:p>
        </w:tc>
        <w:tc>
          <w:tcPr>
            <w:tcW w:w="736" w:type="dxa"/>
            <w:tcBorders>
              <w:top w:val="single" w:sz="4" w:space="0" w:color="auto"/>
              <w:left w:val="single" w:sz="4" w:space="0" w:color="auto"/>
              <w:bottom w:val="single" w:sz="4" w:space="0" w:color="auto"/>
            </w:tcBorders>
            <w:shd w:val="clear" w:color="auto" w:fill="FFFFFF"/>
            <w:vAlign w:val="bottom"/>
          </w:tcPr>
          <w:p w14:paraId="00F41C2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FE89C3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HA3</w:t>
            </w:r>
          </w:p>
        </w:tc>
        <w:tc>
          <w:tcPr>
            <w:tcW w:w="5670" w:type="dxa"/>
            <w:tcBorders>
              <w:top w:val="single" w:sz="4" w:space="0" w:color="auto"/>
              <w:left w:val="single" w:sz="4" w:space="0" w:color="auto"/>
              <w:bottom w:val="single" w:sz="4" w:space="0" w:color="auto"/>
            </w:tcBorders>
            <w:shd w:val="clear" w:color="auto" w:fill="FFFFFF"/>
            <w:vAlign w:val="bottom"/>
          </w:tcPr>
          <w:p w14:paraId="09BDF5F4" w14:textId="77777777" w:rsidR="00E00553" w:rsidRPr="003B051D" w:rsidRDefault="00E00553" w:rsidP="00202EF6">
            <w:r w:rsidRPr="003B051D">
              <w:rPr>
                <w:rFonts w:ascii="Trebuchet MS" w:hAnsi="Trebuchet MS" w:cs="Trebuchet MS"/>
                <w:sz w:val="18"/>
                <w:szCs w:val="18"/>
              </w:rPr>
              <w:t>Se den nye Branchestandard/landsdækkende kvalitetsbeskrivelse</w:t>
            </w:r>
          </w:p>
        </w:tc>
      </w:tr>
      <w:tr w:rsidR="00962C20" w:rsidRPr="00BA4AEF" w14:paraId="3C73E4C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8CF4BC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183010</w:t>
            </w:r>
          </w:p>
        </w:tc>
        <w:tc>
          <w:tcPr>
            <w:tcW w:w="3638" w:type="dxa"/>
            <w:tcBorders>
              <w:top w:val="single" w:sz="4" w:space="0" w:color="auto"/>
              <w:left w:val="single" w:sz="4" w:space="0" w:color="auto"/>
              <w:bottom w:val="single" w:sz="4" w:space="0" w:color="auto"/>
            </w:tcBorders>
            <w:shd w:val="clear" w:color="auto" w:fill="FFFFFF"/>
            <w:vAlign w:val="bottom"/>
          </w:tcPr>
          <w:p w14:paraId="439A349B" w14:textId="77777777" w:rsidR="00E00553" w:rsidRPr="003B051D" w:rsidRDefault="008533EB" w:rsidP="008533EB">
            <w:pPr>
              <w:rPr>
                <w:rFonts w:ascii="Trebuchet MS" w:hAnsi="Trebuchet MS" w:cs="Trebuchet MS"/>
                <w:sz w:val="18"/>
                <w:szCs w:val="18"/>
              </w:rPr>
            </w:pPr>
            <w:r w:rsidRPr="003B051D">
              <w:rPr>
                <w:rFonts w:ascii="Trebuchet MS" w:hAnsi="Trebuchet MS" w:cs="Trebuchet MS"/>
                <w:sz w:val="18"/>
                <w:szCs w:val="18"/>
              </w:rPr>
              <w:t>Pur -</w:t>
            </w:r>
            <w:r w:rsidR="00E00553"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shd w:val="clear" w:color="auto" w:fill="FFFFFF"/>
            <w:vAlign w:val="bottom"/>
          </w:tcPr>
          <w:p w14:paraId="0DE10424" w14:textId="77777777" w:rsidR="00E00553"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C6886CA" w14:textId="77777777" w:rsidR="00E00553" w:rsidRPr="003B051D" w:rsidRDefault="00D01E7E" w:rsidP="00D01E7E">
            <w:pPr>
              <w:rPr>
                <w:rFonts w:ascii="Trebuchet MS" w:hAnsi="Trebuchet MS" w:cs="Trebuchet MS"/>
                <w:sz w:val="18"/>
                <w:szCs w:val="18"/>
              </w:rPr>
            </w:pPr>
            <w:r w:rsidRPr="003B051D">
              <w:rPr>
                <w:rFonts w:ascii="Trebuchet MS" w:hAnsi="Trebuchet MS" w:cs="Trebuchet MS"/>
                <w:sz w:val="18"/>
                <w:szCs w:val="18"/>
              </w:rPr>
              <w:t>HA3g</w:t>
            </w:r>
          </w:p>
        </w:tc>
        <w:tc>
          <w:tcPr>
            <w:tcW w:w="5670" w:type="dxa"/>
            <w:tcBorders>
              <w:top w:val="single" w:sz="4" w:space="0" w:color="auto"/>
              <w:left w:val="single" w:sz="4" w:space="0" w:color="auto"/>
              <w:bottom w:val="single" w:sz="4" w:space="0" w:color="auto"/>
            </w:tcBorders>
            <w:shd w:val="clear" w:color="auto" w:fill="FFFFFF"/>
            <w:vAlign w:val="bottom"/>
          </w:tcPr>
          <w:p w14:paraId="21079F38" w14:textId="77777777" w:rsidR="00E00553" w:rsidRPr="003B051D" w:rsidRDefault="006C4E35" w:rsidP="00202EF6">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C192523" w14:textId="77777777" w:rsidTr="00EE6A67">
        <w:trPr>
          <w:trHeight w:hRule="exact" w:val="65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51CCAC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184000</w:t>
            </w:r>
          </w:p>
        </w:tc>
        <w:tc>
          <w:tcPr>
            <w:tcW w:w="3638" w:type="dxa"/>
            <w:tcBorders>
              <w:top w:val="single" w:sz="4" w:space="0" w:color="auto"/>
              <w:left w:val="single" w:sz="4" w:space="0" w:color="auto"/>
              <w:bottom w:val="single" w:sz="4" w:space="0" w:color="auto"/>
            </w:tcBorders>
            <w:shd w:val="clear" w:color="auto" w:fill="FFFFFF"/>
            <w:vAlign w:val="center"/>
          </w:tcPr>
          <w:p w14:paraId="7C9B693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Fritvoksende Hæk - flade</w:t>
            </w:r>
          </w:p>
        </w:tc>
        <w:tc>
          <w:tcPr>
            <w:tcW w:w="736" w:type="dxa"/>
            <w:tcBorders>
              <w:top w:val="single" w:sz="4" w:space="0" w:color="auto"/>
              <w:left w:val="single" w:sz="4" w:space="0" w:color="auto"/>
              <w:bottom w:val="single" w:sz="4" w:space="0" w:color="auto"/>
            </w:tcBorders>
            <w:shd w:val="clear" w:color="auto" w:fill="FFFFFF"/>
            <w:vAlign w:val="center"/>
          </w:tcPr>
          <w:p w14:paraId="71203CA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7CC4564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HA4</w:t>
            </w:r>
          </w:p>
        </w:tc>
        <w:tc>
          <w:tcPr>
            <w:tcW w:w="5670" w:type="dxa"/>
            <w:tcBorders>
              <w:top w:val="single" w:sz="4" w:space="0" w:color="auto"/>
              <w:left w:val="single" w:sz="4" w:space="0" w:color="auto"/>
              <w:bottom w:val="single" w:sz="4" w:space="0" w:color="auto"/>
            </w:tcBorders>
            <w:shd w:val="clear" w:color="auto" w:fill="FFFFFF"/>
            <w:vAlign w:val="bottom"/>
          </w:tcPr>
          <w:p w14:paraId="132F63ED"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2248712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B25F5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222000</w:t>
            </w:r>
          </w:p>
        </w:tc>
        <w:tc>
          <w:tcPr>
            <w:tcW w:w="3638" w:type="dxa"/>
            <w:tcBorders>
              <w:top w:val="single" w:sz="4" w:space="0" w:color="auto"/>
              <w:left w:val="single" w:sz="4" w:space="0" w:color="auto"/>
              <w:bottom w:val="single" w:sz="4" w:space="0" w:color="auto"/>
            </w:tcBorders>
            <w:shd w:val="clear" w:color="auto" w:fill="FFFFFF"/>
            <w:vAlign w:val="bottom"/>
          </w:tcPr>
          <w:p w14:paraId="5501871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Krat</w:t>
            </w:r>
          </w:p>
        </w:tc>
        <w:tc>
          <w:tcPr>
            <w:tcW w:w="736" w:type="dxa"/>
            <w:tcBorders>
              <w:top w:val="single" w:sz="4" w:space="0" w:color="auto"/>
              <w:left w:val="single" w:sz="4" w:space="0" w:color="auto"/>
              <w:bottom w:val="single" w:sz="4" w:space="0" w:color="auto"/>
            </w:tcBorders>
            <w:shd w:val="clear" w:color="auto" w:fill="FFFFFF"/>
            <w:vAlign w:val="bottom"/>
          </w:tcPr>
          <w:p w14:paraId="36A782E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356793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SK2</w:t>
            </w:r>
          </w:p>
        </w:tc>
        <w:tc>
          <w:tcPr>
            <w:tcW w:w="5670" w:type="dxa"/>
            <w:tcBorders>
              <w:top w:val="single" w:sz="4" w:space="0" w:color="auto"/>
              <w:left w:val="single" w:sz="4" w:space="0" w:color="auto"/>
              <w:bottom w:val="single" w:sz="4" w:space="0" w:color="auto"/>
            </w:tcBorders>
            <w:shd w:val="clear" w:color="auto" w:fill="FFFFFF"/>
            <w:vAlign w:val="bottom"/>
          </w:tcPr>
          <w:p w14:paraId="377518E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55AC94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029402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223000</w:t>
            </w:r>
          </w:p>
        </w:tc>
        <w:tc>
          <w:tcPr>
            <w:tcW w:w="3638" w:type="dxa"/>
            <w:tcBorders>
              <w:top w:val="single" w:sz="4" w:space="0" w:color="auto"/>
              <w:left w:val="single" w:sz="4" w:space="0" w:color="auto"/>
              <w:bottom w:val="single" w:sz="4" w:space="0" w:color="auto"/>
            </w:tcBorders>
            <w:shd w:val="clear" w:color="auto" w:fill="FFFFFF"/>
            <w:vAlign w:val="bottom"/>
          </w:tcPr>
          <w:p w14:paraId="598EFC5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Lund</w:t>
            </w:r>
          </w:p>
        </w:tc>
        <w:tc>
          <w:tcPr>
            <w:tcW w:w="736" w:type="dxa"/>
            <w:tcBorders>
              <w:top w:val="single" w:sz="4" w:space="0" w:color="auto"/>
              <w:left w:val="single" w:sz="4" w:space="0" w:color="auto"/>
              <w:bottom w:val="single" w:sz="4" w:space="0" w:color="auto"/>
            </w:tcBorders>
            <w:shd w:val="clear" w:color="auto" w:fill="FFFFFF"/>
            <w:vAlign w:val="bottom"/>
          </w:tcPr>
          <w:p w14:paraId="5D73B68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B2F1F5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SK3</w:t>
            </w:r>
          </w:p>
        </w:tc>
        <w:tc>
          <w:tcPr>
            <w:tcW w:w="5670" w:type="dxa"/>
            <w:tcBorders>
              <w:top w:val="single" w:sz="4" w:space="0" w:color="auto"/>
              <w:left w:val="single" w:sz="4" w:space="0" w:color="auto"/>
              <w:bottom w:val="single" w:sz="4" w:space="0" w:color="auto"/>
            </w:tcBorders>
            <w:shd w:val="clear" w:color="auto" w:fill="FFFFFF"/>
            <w:vAlign w:val="bottom"/>
          </w:tcPr>
          <w:p w14:paraId="19D2C1A0"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8DA6E8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6E789F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224000</w:t>
            </w:r>
          </w:p>
        </w:tc>
        <w:tc>
          <w:tcPr>
            <w:tcW w:w="3638" w:type="dxa"/>
            <w:tcBorders>
              <w:top w:val="single" w:sz="4" w:space="0" w:color="auto"/>
              <w:left w:val="single" w:sz="4" w:space="0" w:color="auto"/>
              <w:bottom w:val="single" w:sz="4" w:space="0" w:color="auto"/>
            </w:tcBorders>
            <w:shd w:val="clear" w:color="auto" w:fill="FFFFFF"/>
            <w:vAlign w:val="bottom"/>
          </w:tcPr>
          <w:p w14:paraId="3BA3DFC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Skov</w:t>
            </w:r>
          </w:p>
        </w:tc>
        <w:tc>
          <w:tcPr>
            <w:tcW w:w="736" w:type="dxa"/>
            <w:tcBorders>
              <w:top w:val="single" w:sz="4" w:space="0" w:color="auto"/>
              <w:left w:val="single" w:sz="4" w:space="0" w:color="auto"/>
              <w:bottom w:val="single" w:sz="4" w:space="0" w:color="auto"/>
            </w:tcBorders>
            <w:shd w:val="clear" w:color="auto" w:fill="FFFFFF"/>
            <w:vAlign w:val="bottom"/>
          </w:tcPr>
          <w:p w14:paraId="18CBDCF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FE887C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SK4</w:t>
            </w:r>
          </w:p>
        </w:tc>
        <w:tc>
          <w:tcPr>
            <w:tcW w:w="5670" w:type="dxa"/>
            <w:tcBorders>
              <w:top w:val="single" w:sz="4" w:space="0" w:color="auto"/>
              <w:left w:val="single" w:sz="4" w:space="0" w:color="auto"/>
              <w:bottom w:val="single" w:sz="4" w:space="0" w:color="auto"/>
            </w:tcBorders>
            <w:shd w:val="clear" w:color="auto" w:fill="FFFFFF"/>
            <w:vAlign w:val="bottom"/>
          </w:tcPr>
          <w:p w14:paraId="76ADE94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2510D9A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ECE298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225000</w:t>
            </w:r>
          </w:p>
        </w:tc>
        <w:tc>
          <w:tcPr>
            <w:tcW w:w="3638" w:type="dxa"/>
            <w:tcBorders>
              <w:top w:val="single" w:sz="4" w:space="0" w:color="auto"/>
              <w:left w:val="single" w:sz="4" w:space="0" w:color="auto"/>
              <w:bottom w:val="single" w:sz="4" w:space="0" w:color="auto"/>
            </w:tcBorders>
            <w:shd w:val="clear" w:color="auto" w:fill="FFFFFF"/>
            <w:vAlign w:val="bottom"/>
          </w:tcPr>
          <w:p w14:paraId="061AD6C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Levende hegn</w:t>
            </w:r>
          </w:p>
        </w:tc>
        <w:tc>
          <w:tcPr>
            <w:tcW w:w="736" w:type="dxa"/>
            <w:tcBorders>
              <w:top w:val="single" w:sz="4" w:space="0" w:color="auto"/>
              <w:left w:val="single" w:sz="4" w:space="0" w:color="auto"/>
              <w:bottom w:val="single" w:sz="4" w:space="0" w:color="auto"/>
            </w:tcBorders>
            <w:shd w:val="clear" w:color="auto" w:fill="FFFFFF"/>
            <w:vAlign w:val="bottom"/>
          </w:tcPr>
          <w:p w14:paraId="4EAEBB3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050A0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SK5</w:t>
            </w:r>
          </w:p>
        </w:tc>
        <w:tc>
          <w:tcPr>
            <w:tcW w:w="5670" w:type="dxa"/>
            <w:tcBorders>
              <w:top w:val="single" w:sz="4" w:space="0" w:color="auto"/>
              <w:left w:val="single" w:sz="4" w:space="0" w:color="auto"/>
              <w:bottom w:val="single" w:sz="4" w:space="0" w:color="auto"/>
            </w:tcBorders>
            <w:shd w:val="clear" w:color="auto" w:fill="FFFFFF"/>
            <w:vAlign w:val="bottom"/>
          </w:tcPr>
          <w:p w14:paraId="501A894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BA4AEF" w:rsidRPr="00BA4AEF" w14:paraId="7240A8A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7AE7B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226010</w:t>
            </w:r>
          </w:p>
        </w:tc>
        <w:tc>
          <w:tcPr>
            <w:tcW w:w="3638" w:type="dxa"/>
            <w:tcBorders>
              <w:top w:val="single" w:sz="4" w:space="0" w:color="auto"/>
              <w:left w:val="single" w:sz="4" w:space="0" w:color="auto"/>
              <w:bottom w:val="single" w:sz="4" w:space="0" w:color="auto"/>
            </w:tcBorders>
            <w:shd w:val="clear" w:color="auto" w:fill="FFFFFF"/>
            <w:vAlign w:val="bottom"/>
          </w:tcPr>
          <w:p w14:paraId="1017F741" w14:textId="77777777" w:rsidR="00E00553" w:rsidRPr="003B051D" w:rsidRDefault="008533EB" w:rsidP="005E4D29">
            <w:pPr>
              <w:rPr>
                <w:rFonts w:ascii="Trebuchet MS" w:hAnsi="Trebuchet MS" w:cs="Trebuchet MS"/>
                <w:sz w:val="18"/>
                <w:szCs w:val="18"/>
              </w:rPr>
            </w:pPr>
            <w:r w:rsidRPr="003B051D">
              <w:rPr>
                <w:rFonts w:ascii="Trebuchet MS" w:hAnsi="Trebuchet MS" w:cs="Trebuchet MS"/>
                <w:sz w:val="18"/>
                <w:szCs w:val="18"/>
              </w:rPr>
              <w:t>Trægruppe -</w:t>
            </w:r>
            <w:r w:rsidR="00E00553" w:rsidRPr="003B051D">
              <w:rPr>
                <w:rFonts w:ascii="Trebuchet MS" w:hAnsi="Trebuchet MS" w:cs="Trebuchet MS"/>
                <w:sz w:val="18"/>
                <w:szCs w:val="18"/>
              </w:rPr>
              <w:t xml:space="preserve"> flade</w:t>
            </w:r>
          </w:p>
        </w:tc>
        <w:tc>
          <w:tcPr>
            <w:tcW w:w="736" w:type="dxa"/>
            <w:tcBorders>
              <w:top w:val="single" w:sz="4" w:space="0" w:color="auto"/>
              <w:left w:val="single" w:sz="4" w:space="0" w:color="auto"/>
              <w:bottom w:val="single" w:sz="4" w:space="0" w:color="auto"/>
            </w:tcBorders>
            <w:shd w:val="clear" w:color="auto" w:fill="FFFFFF"/>
            <w:vAlign w:val="bottom"/>
          </w:tcPr>
          <w:p w14:paraId="02752CB1" w14:textId="77777777" w:rsidR="00E00553"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403EFE" w14:textId="77777777" w:rsidR="00E00553" w:rsidRPr="003B051D" w:rsidRDefault="00195049" w:rsidP="00BA4AEF">
            <w:pPr>
              <w:rPr>
                <w:rFonts w:ascii="Trebuchet MS" w:hAnsi="Trebuchet MS" w:cs="Trebuchet MS"/>
                <w:sz w:val="18"/>
                <w:szCs w:val="18"/>
              </w:rPr>
            </w:pPr>
            <w:r w:rsidRPr="003B051D">
              <w:rPr>
                <w:rFonts w:ascii="Trebuchet MS" w:hAnsi="Trebuchet MS" w:cs="Trebuchet MS"/>
                <w:sz w:val="18"/>
                <w:szCs w:val="18"/>
              </w:rPr>
              <w:t>SK6a</w:t>
            </w:r>
          </w:p>
        </w:tc>
        <w:tc>
          <w:tcPr>
            <w:tcW w:w="5670" w:type="dxa"/>
            <w:tcBorders>
              <w:top w:val="single" w:sz="4" w:space="0" w:color="auto"/>
              <w:left w:val="single" w:sz="4" w:space="0" w:color="auto"/>
              <w:bottom w:val="single" w:sz="4" w:space="0" w:color="auto"/>
            </w:tcBorders>
            <w:shd w:val="clear" w:color="auto" w:fill="FFFFFF"/>
            <w:vAlign w:val="bottom"/>
          </w:tcPr>
          <w:p w14:paraId="0FBD7510" w14:textId="77777777" w:rsidR="00E0055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339935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93C1B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261000</w:t>
            </w:r>
          </w:p>
        </w:tc>
        <w:tc>
          <w:tcPr>
            <w:tcW w:w="3638" w:type="dxa"/>
            <w:tcBorders>
              <w:top w:val="single" w:sz="4" w:space="0" w:color="auto"/>
              <w:left w:val="single" w:sz="4" w:space="0" w:color="auto"/>
              <w:bottom w:val="single" w:sz="4" w:space="0" w:color="auto"/>
            </w:tcBorders>
            <w:shd w:val="clear" w:color="auto" w:fill="FFFFFF"/>
            <w:vAlign w:val="bottom"/>
          </w:tcPr>
          <w:p w14:paraId="007BBDF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w:t>
            </w:r>
          </w:p>
        </w:tc>
        <w:tc>
          <w:tcPr>
            <w:tcW w:w="736" w:type="dxa"/>
            <w:tcBorders>
              <w:top w:val="single" w:sz="4" w:space="0" w:color="auto"/>
              <w:left w:val="single" w:sz="4" w:space="0" w:color="auto"/>
              <w:bottom w:val="single" w:sz="4" w:space="0" w:color="auto"/>
            </w:tcBorders>
            <w:shd w:val="clear" w:color="auto" w:fill="FFFFFF"/>
            <w:vAlign w:val="bottom"/>
          </w:tcPr>
          <w:p w14:paraId="263435F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C0791F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w:t>
            </w:r>
          </w:p>
        </w:tc>
        <w:tc>
          <w:tcPr>
            <w:tcW w:w="5670" w:type="dxa"/>
            <w:tcBorders>
              <w:top w:val="single" w:sz="4" w:space="0" w:color="auto"/>
              <w:left w:val="single" w:sz="4" w:space="0" w:color="auto"/>
              <w:bottom w:val="single" w:sz="4" w:space="0" w:color="auto"/>
            </w:tcBorders>
            <w:shd w:val="clear" w:color="auto" w:fill="FFFFFF"/>
            <w:vAlign w:val="bottom"/>
          </w:tcPr>
          <w:p w14:paraId="09775D0E"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D591EA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D54AD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261010</w:t>
            </w:r>
          </w:p>
        </w:tc>
        <w:tc>
          <w:tcPr>
            <w:tcW w:w="3638" w:type="dxa"/>
            <w:tcBorders>
              <w:top w:val="single" w:sz="4" w:space="0" w:color="auto"/>
              <w:left w:val="single" w:sz="4" w:space="0" w:color="auto"/>
              <w:bottom w:val="single" w:sz="4" w:space="0" w:color="auto"/>
            </w:tcBorders>
            <w:shd w:val="clear" w:color="auto" w:fill="FFFFFF"/>
            <w:vAlign w:val="bottom"/>
          </w:tcPr>
          <w:p w14:paraId="1BA5E23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 – Individuel</w:t>
            </w:r>
          </w:p>
        </w:tc>
        <w:tc>
          <w:tcPr>
            <w:tcW w:w="736" w:type="dxa"/>
            <w:tcBorders>
              <w:top w:val="single" w:sz="4" w:space="0" w:color="auto"/>
              <w:left w:val="single" w:sz="4" w:space="0" w:color="auto"/>
              <w:bottom w:val="single" w:sz="4" w:space="0" w:color="auto"/>
            </w:tcBorders>
            <w:shd w:val="clear" w:color="auto" w:fill="FFFFFF"/>
            <w:vAlign w:val="bottom"/>
          </w:tcPr>
          <w:p w14:paraId="45E4415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0AB1C3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GS1a</w:t>
            </w:r>
          </w:p>
        </w:tc>
        <w:tc>
          <w:tcPr>
            <w:tcW w:w="5670" w:type="dxa"/>
            <w:tcBorders>
              <w:top w:val="single" w:sz="4" w:space="0" w:color="auto"/>
              <w:left w:val="single" w:sz="4" w:space="0" w:color="auto"/>
              <w:bottom w:val="single" w:sz="4" w:space="0" w:color="auto"/>
            </w:tcBorders>
            <w:shd w:val="clear" w:color="auto" w:fill="FFFFFF"/>
            <w:vAlign w:val="bottom"/>
          </w:tcPr>
          <w:p w14:paraId="1F65542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E5FAEA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FA9E8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261020</w:t>
            </w:r>
          </w:p>
        </w:tc>
        <w:tc>
          <w:tcPr>
            <w:tcW w:w="3638" w:type="dxa"/>
            <w:tcBorders>
              <w:top w:val="single" w:sz="4" w:space="0" w:color="auto"/>
              <w:left w:val="single" w:sz="4" w:space="0" w:color="auto"/>
              <w:bottom w:val="single" w:sz="4" w:space="0" w:color="auto"/>
            </w:tcBorders>
            <w:shd w:val="clear" w:color="auto" w:fill="FFFFFF"/>
            <w:vAlign w:val="bottom"/>
          </w:tcPr>
          <w:p w14:paraId="5FA066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 – ledig</w:t>
            </w:r>
          </w:p>
        </w:tc>
        <w:tc>
          <w:tcPr>
            <w:tcW w:w="736" w:type="dxa"/>
            <w:tcBorders>
              <w:top w:val="single" w:sz="4" w:space="0" w:color="auto"/>
              <w:left w:val="single" w:sz="4" w:space="0" w:color="auto"/>
              <w:bottom w:val="single" w:sz="4" w:space="0" w:color="auto"/>
            </w:tcBorders>
            <w:shd w:val="clear" w:color="auto" w:fill="FFFFFF"/>
            <w:vAlign w:val="bottom"/>
          </w:tcPr>
          <w:p w14:paraId="2777E5B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DB4E4B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GS1b</w:t>
            </w:r>
          </w:p>
        </w:tc>
        <w:tc>
          <w:tcPr>
            <w:tcW w:w="5670" w:type="dxa"/>
            <w:tcBorders>
              <w:top w:val="single" w:sz="4" w:space="0" w:color="auto"/>
              <w:left w:val="single" w:sz="4" w:space="0" w:color="auto"/>
              <w:bottom w:val="single" w:sz="4" w:space="0" w:color="auto"/>
            </w:tcBorders>
            <w:shd w:val="clear" w:color="auto" w:fill="FFFFFF"/>
            <w:vAlign w:val="bottom"/>
          </w:tcPr>
          <w:p w14:paraId="5FB719A5"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C878FD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7BB083F"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261030</w:t>
            </w:r>
          </w:p>
        </w:tc>
        <w:tc>
          <w:tcPr>
            <w:tcW w:w="3638" w:type="dxa"/>
            <w:tcBorders>
              <w:top w:val="single" w:sz="4" w:space="0" w:color="auto"/>
              <w:left w:val="single" w:sz="4" w:space="0" w:color="auto"/>
              <w:bottom w:val="single" w:sz="4" w:space="0" w:color="auto"/>
            </w:tcBorders>
            <w:shd w:val="clear" w:color="auto" w:fill="FFFFFF"/>
            <w:vAlign w:val="center"/>
          </w:tcPr>
          <w:p w14:paraId="2D37FD61"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Gravsted Pleje – bevaringsværdig</w:t>
            </w:r>
          </w:p>
        </w:tc>
        <w:tc>
          <w:tcPr>
            <w:tcW w:w="736" w:type="dxa"/>
            <w:tcBorders>
              <w:top w:val="single" w:sz="4" w:space="0" w:color="auto"/>
              <w:left w:val="single" w:sz="4" w:space="0" w:color="auto"/>
              <w:bottom w:val="single" w:sz="4" w:space="0" w:color="auto"/>
            </w:tcBorders>
            <w:shd w:val="clear" w:color="auto" w:fill="FFFFFF"/>
            <w:vAlign w:val="center"/>
          </w:tcPr>
          <w:p w14:paraId="58003752"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1B5730C3"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GS1c</w:t>
            </w:r>
          </w:p>
        </w:tc>
        <w:tc>
          <w:tcPr>
            <w:tcW w:w="5670" w:type="dxa"/>
            <w:tcBorders>
              <w:top w:val="single" w:sz="4" w:space="0" w:color="auto"/>
              <w:left w:val="single" w:sz="4" w:space="0" w:color="auto"/>
              <w:bottom w:val="single" w:sz="4" w:space="0" w:color="auto"/>
            </w:tcBorders>
            <w:shd w:val="clear" w:color="auto" w:fill="FFFFFF"/>
            <w:vAlign w:val="center"/>
          </w:tcPr>
          <w:p w14:paraId="7AF678DC"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189529E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7A56DE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262000</w:t>
            </w:r>
          </w:p>
        </w:tc>
        <w:tc>
          <w:tcPr>
            <w:tcW w:w="3638" w:type="dxa"/>
            <w:tcBorders>
              <w:top w:val="single" w:sz="4" w:space="0" w:color="auto"/>
              <w:left w:val="single" w:sz="4" w:space="0" w:color="auto"/>
              <w:bottom w:val="single" w:sz="4" w:space="0" w:color="auto"/>
            </w:tcBorders>
            <w:shd w:val="clear" w:color="auto" w:fill="FFFFFF"/>
            <w:vAlign w:val="bottom"/>
          </w:tcPr>
          <w:p w14:paraId="00758E5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w:t>
            </w:r>
          </w:p>
        </w:tc>
        <w:tc>
          <w:tcPr>
            <w:tcW w:w="736" w:type="dxa"/>
            <w:tcBorders>
              <w:top w:val="single" w:sz="4" w:space="0" w:color="auto"/>
              <w:left w:val="single" w:sz="4" w:space="0" w:color="auto"/>
              <w:bottom w:val="single" w:sz="4" w:space="0" w:color="auto"/>
            </w:tcBorders>
            <w:shd w:val="clear" w:color="auto" w:fill="FFFFFF"/>
            <w:vAlign w:val="bottom"/>
          </w:tcPr>
          <w:p w14:paraId="38E1354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C6CB8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GS2</w:t>
            </w:r>
          </w:p>
        </w:tc>
        <w:tc>
          <w:tcPr>
            <w:tcW w:w="5670" w:type="dxa"/>
            <w:tcBorders>
              <w:top w:val="single" w:sz="4" w:space="0" w:color="auto"/>
              <w:left w:val="single" w:sz="4" w:space="0" w:color="auto"/>
              <w:bottom w:val="single" w:sz="4" w:space="0" w:color="auto"/>
            </w:tcBorders>
            <w:shd w:val="clear" w:color="auto" w:fill="FFFFFF"/>
            <w:vAlign w:val="bottom"/>
          </w:tcPr>
          <w:p w14:paraId="0F7BB9D7"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45259F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D7435C4"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262010</w:t>
            </w:r>
          </w:p>
        </w:tc>
        <w:tc>
          <w:tcPr>
            <w:tcW w:w="3638" w:type="dxa"/>
            <w:tcBorders>
              <w:top w:val="single" w:sz="4" w:space="0" w:color="auto"/>
              <w:left w:val="single" w:sz="4" w:space="0" w:color="auto"/>
              <w:bottom w:val="single" w:sz="4" w:space="0" w:color="auto"/>
            </w:tcBorders>
            <w:shd w:val="clear" w:color="auto" w:fill="FFFFFF"/>
            <w:vAlign w:val="bottom"/>
          </w:tcPr>
          <w:p w14:paraId="5E3F6D4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Individuel</w:t>
            </w:r>
          </w:p>
        </w:tc>
        <w:tc>
          <w:tcPr>
            <w:tcW w:w="736" w:type="dxa"/>
            <w:tcBorders>
              <w:top w:val="single" w:sz="4" w:space="0" w:color="auto"/>
              <w:left w:val="single" w:sz="4" w:space="0" w:color="auto"/>
              <w:bottom w:val="single" w:sz="4" w:space="0" w:color="auto"/>
            </w:tcBorders>
            <w:shd w:val="clear" w:color="auto" w:fill="FFFFFF"/>
            <w:vAlign w:val="center"/>
          </w:tcPr>
          <w:p w14:paraId="42511FA7"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3D382D19"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GS2a</w:t>
            </w:r>
          </w:p>
        </w:tc>
        <w:tc>
          <w:tcPr>
            <w:tcW w:w="5670" w:type="dxa"/>
            <w:tcBorders>
              <w:top w:val="single" w:sz="4" w:space="0" w:color="auto"/>
              <w:left w:val="single" w:sz="4" w:space="0" w:color="auto"/>
              <w:bottom w:val="single" w:sz="4" w:space="0" w:color="auto"/>
            </w:tcBorders>
            <w:shd w:val="clear" w:color="auto" w:fill="FFFFFF"/>
            <w:vAlign w:val="center"/>
          </w:tcPr>
          <w:p w14:paraId="2F26F359"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10F3AF4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651971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262020</w:t>
            </w:r>
          </w:p>
        </w:tc>
        <w:tc>
          <w:tcPr>
            <w:tcW w:w="3638" w:type="dxa"/>
            <w:tcBorders>
              <w:top w:val="single" w:sz="4" w:space="0" w:color="auto"/>
              <w:left w:val="single" w:sz="4" w:space="0" w:color="auto"/>
              <w:bottom w:val="single" w:sz="4" w:space="0" w:color="auto"/>
            </w:tcBorders>
            <w:shd w:val="clear" w:color="auto" w:fill="FFFFFF"/>
            <w:vAlign w:val="bottom"/>
          </w:tcPr>
          <w:p w14:paraId="631E490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ledig</w:t>
            </w:r>
          </w:p>
        </w:tc>
        <w:tc>
          <w:tcPr>
            <w:tcW w:w="736" w:type="dxa"/>
            <w:tcBorders>
              <w:top w:val="single" w:sz="4" w:space="0" w:color="auto"/>
              <w:left w:val="single" w:sz="4" w:space="0" w:color="auto"/>
              <w:bottom w:val="single" w:sz="4" w:space="0" w:color="auto"/>
            </w:tcBorders>
            <w:shd w:val="clear" w:color="auto" w:fill="FFFFFF"/>
            <w:vAlign w:val="bottom"/>
          </w:tcPr>
          <w:p w14:paraId="1BE5C06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81233B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GS2b</w:t>
            </w:r>
          </w:p>
        </w:tc>
        <w:tc>
          <w:tcPr>
            <w:tcW w:w="5670" w:type="dxa"/>
            <w:tcBorders>
              <w:top w:val="single" w:sz="4" w:space="0" w:color="auto"/>
              <w:left w:val="single" w:sz="4" w:space="0" w:color="auto"/>
              <w:bottom w:val="single" w:sz="4" w:space="0" w:color="auto"/>
            </w:tcBorders>
            <w:shd w:val="clear" w:color="auto" w:fill="FFFFFF"/>
            <w:vAlign w:val="bottom"/>
          </w:tcPr>
          <w:p w14:paraId="4D56AB3A"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0DB4B5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F99180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262030</w:t>
            </w:r>
          </w:p>
        </w:tc>
        <w:tc>
          <w:tcPr>
            <w:tcW w:w="3638" w:type="dxa"/>
            <w:tcBorders>
              <w:top w:val="single" w:sz="4" w:space="0" w:color="auto"/>
              <w:left w:val="single" w:sz="4" w:space="0" w:color="auto"/>
              <w:bottom w:val="single" w:sz="4" w:space="0" w:color="auto"/>
            </w:tcBorders>
            <w:shd w:val="clear" w:color="auto" w:fill="FFFFFF"/>
            <w:vAlign w:val="bottom"/>
          </w:tcPr>
          <w:p w14:paraId="5F3AC1F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bevaringsværdig</w:t>
            </w:r>
          </w:p>
        </w:tc>
        <w:tc>
          <w:tcPr>
            <w:tcW w:w="736" w:type="dxa"/>
            <w:tcBorders>
              <w:top w:val="single" w:sz="4" w:space="0" w:color="auto"/>
              <w:left w:val="single" w:sz="4" w:space="0" w:color="auto"/>
              <w:bottom w:val="single" w:sz="4" w:space="0" w:color="auto"/>
            </w:tcBorders>
            <w:shd w:val="clear" w:color="auto" w:fill="FFFFFF"/>
            <w:vAlign w:val="center"/>
          </w:tcPr>
          <w:p w14:paraId="6C2F23D3"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677E375B"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GS2c</w:t>
            </w:r>
          </w:p>
        </w:tc>
        <w:tc>
          <w:tcPr>
            <w:tcW w:w="5670" w:type="dxa"/>
            <w:tcBorders>
              <w:top w:val="single" w:sz="4" w:space="0" w:color="auto"/>
              <w:left w:val="single" w:sz="4" w:space="0" w:color="auto"/>
              <w:bottom w:val="single" w:sz="4" w:space="0" w:color="auto"/>
            </w:tcBorders>
            <w:shd w:val="clear" w:color="auto" w:fill="FFFFFF"/>
            <w:vAlign w:val="center"/>
          </w:tcPr>
          <w:p w14:paraId="701E98DD"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3F61337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7E57E5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263000</w:t>
            </w:r>
          </w:p>
        </w:tc>
        <w:tc>
          <w:tcPr>
            <w:tcW w:w="3638" w:type="dxa"/>
            <w:tcBorders>
              <w:top w:val="single" w:sz="4" w:space="0" w:color="auto"/>
              <w:left w:val="single" w:sz="4" w:space="0" w:color="auto"/>
              <w:bottom w:val="single" w:sz="4" w:space="0" w:color="auto"/>
            </w:tcBorders>
            <w:shd w:val="clear" w:color="auto" w:fill="FFFFFF"/>
            <w:vAlign w:val="bottom"/>
          </w:tcPr>
          <w:p w14:paraId="1A2D1C5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w:t>
            </w:r>
          </w:p>
        </w:tc>
        <w:tc>
          <w:tcPr>
            <w:tcW w:w="736" w:type="dxa"/>
            <w:tcBorders>
              <w:top w:val="single" w:sz="4" w:space="0" w:color="auto"/>
              <w:left w:val="single" w:sz="4" w:space="0" w:color="auto"/>
              <w:bottom w:val="single" w:sz="4" w:space="0" w:color="auto"/>
            </w:tcBorders>
            <w:shd w:val="clear" w:color="auto" w:fill="FFFFFF"/>
            <w:vAlign w:val="bottom"/>
          </w:tcPr>
          <w:p w14:paraId="4FA3E5D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B4DBC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w:t>
            </w:r>
          </w:p>
        </w:tc>
        <w:tc>
          <w:tcPr>
            <w:tcW w:w="5670" w:type="dxa"/>
            <w:tcBorders>
              <w:top w:val="single" w:sz="4" w:space="0" w:color="auto"/>
              <w:left w:val="single" w:sz="4" w:space="0" w:color="auto"/>
              <w:bottom w:val="single" w:sz="4" w:space="0" w:color="auto"/>
            </w:tcBorders>
            <w:shd w:val="clear" w:color="auto" w:fill="FFFFFF"/>
            <w:vAlign w:val="bottom"/>
          </w:tcPr>
          <w:p w14:paraId="7E5FE1AA"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43E68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EFF331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263010</w:t>
            </w:r>
          </w:p>
        </w:tc>
        <w:tc>
          <w:tcPr>
            <w:tcW w:w="3638" w:type="dxa"/>
            <w:tcBorders>
              <w:top w:val="single" w:sz="4" w:space="0" w:color="auto"/>
              <w:left w:val="single" w:sz="4" w:space="0" w:color="auto"/>
              <w:bottom w:val="single" w:sz="4" w:space="0" w:color="auto"/>
            </w:tcBorders>
            <w:shd w:val="clear" w:color="auto" w:fill="FFFFFF"/>
            <w:vAlign w:val="bottom"/>
          </w:tcPr>
          <w:p w14:paraId="6F58E1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Gran</w:t>
            </w:r>
          </w:p>
        </w:tc>
        <w:tc>
          <w:tcPr>
            <w:tcW w:w="736" w:type="dxa"/>
            <w:tcBorders>
              <w:top w:val="single" w:sz="4" w:space="0" w:color="auto"/>
              <w:left w:val="single" w:sz="4" w:space="0" w:color="auto"/>
              <w:bottom w:val="single" w:sz="4" w:space="0" w:color="auto"/>
            </w:tcBorders>
            <w:shd w:val="clear" w:color="auto" w:fill="FFFFFF"/>
            <w:vAlign w:val="bottom"/>
          </w:tcPr>
          <w:p w14:paraId="3FC2C4E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E079D4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GS3a</w:t>
            </w:r>
          </w:p>
        </w:tc>
        <w:tc>
          <w:tcPr>
            <w:tcW w:w="5670" w:type="dxa"/>
            <w:tcBorders>
              <w:top w:val="single" w:sz="4" w:space="0" w:color="auto"/>
              <w:left w:val="single" w:sz="4" w:space="0" w:color="auto"/>
              <w:bottom w:val="single" w:sz="4" w:space="0" w:color="auto"/>
            </w:tcBorders>
            <w:shd w:val="clear" w:color="auto" w:fill="FFFFFF"/>
            <w:vAlign w:val="bottom"/>
          </w:tcPr>
          <w:p w14:paraId="75291603"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1423A2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4B2A7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263020</w:t>
            </w:r>
          </w:p>
        </w:tc>
        <w:tc>
          <w:tcPr>
            <w:tcW w:w="3638" w:type="dxa"/>
            <w:tcBorders>
              <w:top w:val="single" w:sz="4" w:space="0" w:color="auto"/>
              <w:left w:val="single" w:sz="4" w:space="0" w:color="auto"/>
              <w:bottom w:val="single" w:sz="4" w:space="0" w:color="auto"/>
            </w:tcBorders>
            <w:shd w:val="clear" w:color="auto" w:fill="FFFFFF"/>
            <w:vAlign w:val="bottom"/>
          </w:tcPr>
          <w:p w14:paraId="43A96BE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Krans</w:t>
            </w:r>
          </w:p>
        </w:tc>
        <w:tc>
          <w:tcPr>
            <w:tcW w:w="736" w:type="dxa"/>
            <w:tcBorders>
              <w:top w:val="single" w:sz="4" w:space="0" w:color="auto"/>
              <w:left w:val="single" w:sz="4" w:space="0" w:color="auto"/>
              <w:bottom w:val="single" w:sz="4" w:space="0" w:color="auto"/>
            </w:tcBorders>
            <w:shd w:val="clear" w:color="auto" w:fill="FFFFFF"/>
            <w:vAlign w:val="bottom"/>
          </w:tcPr>
          <w:p w14:paraId="559C5D3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AB210C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GS3b</w:t>
            </w:r>
          </w:p>
        </w:tc>
        <w:tc>
          <w:tcPr>
            <w:tcW w:w="5670" w:type="dxa"/>
            <w:tcBorders>
              <w:top w:val="single" w:sz="4" w:space="0" w:color="auto"/>
              <w:left w:val="single" w:sz="4" w:space="0" w:color="auto"/>
              <w:bottom w:val="single" w:sz="4" w:space="0" w:color="auto"/>
            </w:tcBorders>
            <w:shd w:val="clear" w:color="auto" w:fill="FFFFFF"/>
            <w:vAlign w:val="bottom"/>
          </w:tcPr>
          <w:p w14:paraId="4C3B7D49"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4311A5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4BEB65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263030</w:t>
            </w:r>
          </w:p>
        </w:tc>
        <w:tc>
          <w:tcPr>
            <w:tcW w:w="3638" w:type="dxa"/>
            <w:tcBorders>
              <w:top w:val="single" w:sz="4" w:space="0" w:color="auto"/>
              <w:left w:val="single" w:sz="4" w:space="0" w:color="auto"/>
              <w:bottom w:val="single" w:sz="4" w:space="0" w:color="auto"/>
            </w:tcBorders>
            <w:shd w:val="clear" w:color="auto" w:fill="FFFFFF"/>
            <w:vAlign w:val="bottom"/>
          </w:tcPr>
          <w:p w14:paraId="236570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Pyntning</w:t>
            </w:r>
          </w:p>
        </w:tc>
        <w:tc>
          <w:tcPr>
            <w:tcW w:w="736" w:type="dxa"/>
            <w:tcBorders>
              <w:top w:val="single" w:sz="4" w:space="0" w:color="auto"/>
              <w:left w:val="single" w:sz="4" w:space="0" w:color="auto"/>
              <w:bottom w:val="single" w:sz="4" w:space="0" w:color="auto"/>
            </w:tcBorders>
            <w:shd w:val="clear" w:color="auto" w:fill="FFFFFF"/>
            <w:vAlign w:val="bottom"/>
          </w:tcPr>
          <w:p w14:paraId="058C9ED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EB6CF6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GS3c</w:t>
            </w:r>
          </w:p>
        </w:tc>
        <w:tc>
          <w:tcPr>
            <w:tcW w:w="5670" w:type="dxa"/>
            <w:tcBorders>
              <w:top w:val="single" w:sz="4" w:space="0" w:color="auto"/>
              <w:left w:val="single" w:sz="4" w:space="0" w:color="auto"/>
              <w:bottom w:val="single" w:sz="4" w:space="0" w:color="auto"/>
            </w:tcBorders>
            <w:shd w:val="clear" w:color="auto" w:fill="FFFFFF"/>
            <w:vAlign w:val="bottom"/>
          </w:tcPr>
          <w:p w14:paraId="463ED9AA"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FB2B1D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ACD1FD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263040</w:t>
            </w:r>
          </w:p>
        </w:tc>
        <w:tc>
          <w:tcPr>
            <w:tcW w:w="3638" w:type="dxa"/>
            <w:tcBorders>
              <w:top w:val="single" w:sz="4" w:space="0" w:color="auto"/>
              <w:left w:val="single" w:sz="4" w:space="0" w:color="auto"/>
              <w:bottom w:val="single" w:sz="4" w:space="0" w:color="auto"/>
            </w:tcBorders>
            <w:shd w:val="clear" w:color="auto" w:fill="FFFFFF"/>
            <w:vAlign w:val="bottom"/>
          </w:tcPr>
          <w:p w14:paraId="4A4ACAC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Blomster</w:t>
            </w:r>
          </w:p>
        </w:tc>
        <w:tc>
          <w:tcPr>
            <w:tcW w:w="736" w:type="dxa"/>
            <w:tcBorders>
              <w:top w:val="single" w:sz="4" w:space="0" w:color="auto"/>
              <w:left w:val="single" w:sz="4" w:space="0" w:color="auto"/>
              <w:bottom w:val="single" w:sz="4" w:space="0" w:color="auto"/>
            </w:tcBorders>
            <w:shd w:val="clear" w:color="auto" w:fill="FFFFFF"/>
            <w:vAlign w:val="bottom"/>
          </w:tcPr>
          <w:p w14:paraId="3252081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00C2A8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GS3d</w:t>
            </w:r>
          </w:p>
        </w:tc>
        <w:tc>
          <w:tcPr>
            <w:tcW w:w="5670" w:type="dxa"/>
            <w:tcBorders>
              <w:top w:val="single" w:sz="4" w:space="0" w:color="auto"/>
              <w:left w:val="single" w:sz="4" w:space="0" w:color="auto"/>
              <w:bottom w:val="single" w:sz="4" w:space="0" w:color="auto"/>
            </w:tcBorders>
            <w:shd w:val="clear" w:color="auto" w:fill="FFFFFF"/>
            <w:vAlign w:val="bottom"/>
          </w:tcPr>
          <w:p w14:paraId="3DC73E6D"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6FDB8C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55D619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301000</w:t>
            </w:r>
          </w:p>
        </w:tc>
        <w:tc>
          <w:tcPr>
            <w:tcW w:w="3638" w:type="dxa"/>
            <w:tcBorders>
              <w:top w:val="single" w:sz="4" w:space="0" w:color="auto"/>
              <w:left w:val="single" w:sz="4" w:space="0" w:color="auto"/>
              <w:bottom w:val="single" w:sz="4" w:space="0" w:color="auto"/>
            </w:tcBorders>
            <w:shd w:val="clear" w:color="auto" w:fill="FFFFFF"/>
            <w:vAlign w:val="bottom"/>
          </w:tcPr>
          <w:p w14:paraId="0A74D71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Bassin</w:t>
            </w:r>
          </w:p>
        </w:tc>
        <w:tc>
          <w:tcPr>
            <w:tcW w:w="736" w:type="dxa"/>
            <w:tcBorders>
              <w:top w:val="single" w:sz="4" w:space="0" w:color="auto"/>
              <w:left w:val="single" w:sz="4" w:space="0" w:color="auto"/>
              <w:bottom w:val="single" w:sz="4" w:space="0" w:color="auto"/>
            </w:tcBorders>
            <w:shd w:val="clear" w:color="auto" w:fill="FFFFFF"/>
            <w:vAlign w:val="bottom"/>
          </w:tcPr>
          <w:p w14:paraId="3F6B3D0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0121D6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VA1</w:t>
            </w:r>
          </w:p>
        </w:tc>
        <w:tc>
          <w:tcPr>
            <w:tcW w:w="5670" w:type="dxa"/>
            <w:tcBorders>
              <w:top w:val="single" w:sz="4" w:space="0" w:color="auto"/>
              <w:left w:val="single" w:sz="4" w:space="0" w:color="auto"/>
              <w:bottom w:val="single" w:sz="4" w:space="0" w:color="auto"/>
            </w:tcBorders>
            <w:shd w:val="clear" w:color="auto" w:fill="FFFFFF"/>
            <w:vAlign w:val="bottom"/>
          </w:tcPr>
          <w:p w14:paraId="21FFA22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20A5406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A6334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302000</w:t>
            </w:r>
          </w:p>
        </w:tc>
        <w:tc>
          <w:tcPr>
            <w:tcW w:w="3638" w:type="dxa"/>
            <w:tcBorders>
              <w:top w:val="single" w:sz="4" w:space="0" w:color="auto"/>
              <w:left w:val="single" w:sz="4" w:space="0" w:color="auto"/>
              <w:bottom w:val="single" w:sz="4" w:space="0" w:color="auto"/>
            </w:tcBorders>
            <w:shd w:val="clear" w:color="auto" w:fill="FFFFFF"/>
            <w:vAlign w:val="bottom"/>
          </w:tcPr>
          <w:p w14:paraId="390A499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w:t>
            </w:r>
          </w:p>
        </w:tc>
        <w:tc>
          <w:tcPr>
            <w:tcW w:w="736" w:type="dxa"/>
            <w:tcBorders>
              <w:top w:val="single" w:sz="4" w:space="0" w:color="auto"/>
              <w:left w:val="single" w:sz="4" w:space="0" w:color="auto"/>
              <w:bottom w:val="single" w:sz="4" w:space="0" w:color="auto"/>
            </w:tcBorders>
            <w:shd w:val="clear" w:color="auto" w:fill="FFFFFF"/>
            <w:vAlign w:val="bottom"/>
          </w:tcPr>
          <w:p w14:paraId="5AB5158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008557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w:t>
            </w:r>
          </w:p>
        </w:tc>
        <w:tc>
          <w:tcPr>
            <w:tcW w:w="5670" w:type="dxa"/>
            <w:tcBorders>
              <w:top w:val="single" w:sz="4" w:space="0" w:color="auto"/>
              <w:left w:val="single" w:sz="4" w:space="0" w:color="auto"/>
              <w:bottom w:val="single" w:sz="4" w:space="0" w:color="auto"/>
            </w:tcBorders>
            <w:shd w:val="clear" w:color="auto" w:fill="FFFFFF"/>
            <w:vAlign w:val="bottom"/>
          </w:tcPr>
          <w:p w14:paraId="0AC41D5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3629252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EA5A8E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302010</w:t>
            </w:r>
          </w:p>
        </w:tc>
        <w:tc>
          <w:tcPr>
            <w:tcW w:w="3638" w:type="dxa"/>
            <w:tcBorders>
              <w:top w:val="single" w:sz="4" w:space="0" w:color="auto"/>
              <w:left w:val="single" w:sz="4" w:space="0" w:color="auto"/>
              <w:bottom w:val="single" w:sz="4" w:space="0" w:color="auto"/>
            </w:tcBorders>
            <w:shd w:val="clear" w:color="auto" w:fill="FFFFFF"/>
            <w:vAlign w:val="bottom"/>
          </w:tcPr>
          <w:p w14:paraId="344DAA2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vandhul</w:t>
            </w:r>
          </w:p>
        </w:tc>
        <w:tc>
          <w:tcPr>
            <w:tcW w:w="736" w:type="dxa"/>
            <w:tcBorders>
              <w:top w:val="single" w:sz="4" w:space="0" w:color="auto"/>
              <w:left w:val="single" w:sz="4" w:space="0" w:color="auto"/>
              <w:bottom w:val="single" w:sz="4" w:space="0" w:color="auto"/>
            </w:tcBorders>
            <w:shd w:val="clear" w:color="auto" w:fill="FFFFFF"/>
            <w:vAlign w:val="bottom"/>
          </w:tcPr>
          <w:p w14:paraId="2285FE0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96F142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VA2a</w:t>
            </w:r>
          </w:p>
        </w:tc>
        <w:tc>
          <w:tcPr>
            <w:tcW w:w="5670" w:type="dxa"/>
            <w:tcBorders>
              <w:top w:val="single" w:sz="4" w:space="0" w:color="auto"/>
              <w:left w:val="single" w:sz="4" w:space="0" w:color="auto"/>
              <w:bottom w:val="single" w:sz="4" w:space="0" w:color="auto"/>
            </w:tcBorders>
            <w:shd w:val="clear" w:color="auto" w:fill="FFFFFF"/>
            <w:vAlign w:val="bottom"/>
          </w:tcPr>
          <w:p w14:paraId="0566070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9446D5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382780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302020</w:t>
            </w:r>
          </w:p>
        </w:tc>
        <w:tc>
          <w:tcPr>
            <w:tcW w:w="3638" w:type="dxa"/>
            <w:tcBorders>
              <w:top w:val="single" w:sz="4" w:space="0" w:color="auto"/>
              <w:left w:val="single" w:sz="4" w:space="0" w:color="auto"/>
              <w:bottom w:val="single" w:sz="4" w:space="0" w:color="auto"/>
            </w:tcBorders>
            <w:shd w:val="clear" w:color="auto" w:fill="FFFFFF"/>
            <w:vAlign w:val="bottom"/>
          </w:tcPr>
          <w:p w14:paraId="1F433C8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dam</w:t>
            </w:r>
          </w:p>
        </w:tc>
        <w:tc>
          <w:tcPr>
            <w:tcW w:w="736" w:type="dxa"/>
            <w:tcBorders>
              <w:top w:val="single" w:sz="4" w:space="0" w:color="auto"/>
              <w:left w:val="single" w:sz="4" w:space="0" w:color="auto"/>
              <w:bottom w:val="single" w:sz="4" w:space="0" w:color="auto"/>
            </w:tcBorders>
            <w:shd w:val="clear" w:color="auto" w:fill="FFFFFF"/>
            <w:vAlign w:val="bottom"/>
          </w:tcPr>
          <w:p w14:paraId="717598F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7798BE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VA2b</w:t>
            </w:r>
          </w:p>
        </w:tc>
        <w:tc>
          <w:tcPr>
            <w:tcW w:w="5670" w:type="dxa"/>
            <w:tcBorders>
              <w:top w:val="single" w:sz="4" w:space="0" w:color="auto"/>
              <w:left w:val="single" w:sz="4" w:space="0" w:color="auto"/>
              <w:bottom w:val="single" w:sz="4" w:space="0" w:color="auto"/>
            </w:tcBorders>
            <w:shd w:val="clear" w:color="auto" w:fill="FFFFFF"/>
            <w:vAlign w:val="bottom"/>
          </w:tcPr>
          <w:p w14:paraId="1CF9E14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F2A8AA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12432F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302030</w:t>
            </w:r>
          </w:p>
        </w:tc>
        <w:tc>
          <w:tcPr>
            <w:tcW w:w="3638" w:type="dxa"/>
            <w:tcBorders>
              <w:top w:val="single" w:sz="4" w:space="0" w:color="auto"/>
              <w:left w:val="single" w:sz="4" w:space="0" w:color="auto"/>
              <w:bottom w:val="single" w:sz="4" w:space="0" w:color="auto"/>
            </w:tcBorders>
            <w:shd w:val="clear" w:color="auto" w:fill="FFFFFF"/>
            <w:vAlign w:val="bottom"/>
          </w:tcPr>
          <w:p w14:paraId="34C438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Sø – </w:t>
            </w:r>
            <w:proofErr w:type="spellStart"/>
            <w:r w:rsidRPr="003B051D">
              <w:rPr>
                <w:rFonts w:ascii="Trebuchet MS" w:hAnsi="Trebuchet MS" w:cs="Trebuchet MS"/>
                <w:sz w:val="18"/>
                <w:szCs w:val="18"/>
              </w:rPr>
              <w:t>parksø</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66A70A0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138E7C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VA2c</w:t>
            </w:r>
          </w:p>
        </w:tc>
        <w:tc>
          <w:tcPr>
            <w:tcW w:w="5670" w:type="dxa"/>
            <w:tcBorders>
              <w:top w:val="single" w:sz="4" w:space="0" w:color="auto"/>
              <w:left w:val="single" w:sz="4" w:space="0" w:color="auto"/>
              <w:bottom w:val="single" w:sz="4" w:space="0" w:color="auto"/>
            </w:tcBorders>
            <w:shd w:val="clear" w:color="auto" w:fill="FFFFFF"/>
            <w:vAlign w:val="bottom"/>
          </w:tcPr>
          <w:p w14:paraId="6F2024A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1F6589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E1547A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302040</w:t>
            </w:r>
          </w:p>
        </w:tc>
        <w:tc>
          <w:tcPr>
            <w:tcW w:w="3638" w:type="dxa"/>
            <w:tcBorders>
              <w:top w:val="single" w:sz="4" w:space="0" w:color="auto"/>
              <w:left w:val="single" w:sz="4" w:space="0" w:color="auto"/>
              <w:bottom w:val="single" w:sz="4" w:space="0" w:color="auto"/>
            </w:tcBorders>
            <w:shd w:val="clear" w:color="auto" w:fill="FFFFFF"/>
            <w:vAlign w:val="bottom"/>
          </w:tcPr>
          <w:p w14:paraId="716A096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voldgrav</w:t>
            </w:r>
          </w:p>
        </w:tc>
        <w:tc>
          <w:tcPr>
            <w:tcW w:w="736" w:type="dxa"/>
            <w:tcBorders>
              <w:top w:val="single" w:sz="4" w:space="0" w:color="auto"/>
              <w:left w:val="single" w:sz="4" w:space="0" w:color="auto"/>
              <w:bottom w:val="single" w:sz="4" w:space="0" w:color="auto"/>
            </w:tcBorders>
            <w:shd w:val="clear" w:color="auto" w:fill="FFFFFF"/>
            <w:vAlign w:val="bottom"/>
          </w:tcPr>
          <w:p w14:paraId="0BF8E3A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6417E8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VA2d</w:t>
            </w:r>
          </w:p>
        </w:tc>
        <w:tc>
          <w:tcPr>
            <w:tcW w:w="5670" w:type="dxa"/>
            <w:tcBorders>
              <w:top w:val="single" w:sz="4" w:space="0" w:color="auto"/>
              <w:left w:val="single" w:sz="4" w:space="0" w:color="auto"/>
              <w:bottom w:val="single" w:sz="4" w:space="0" w:color="auto"/>
            </w:tcBorders>
            <w:shd w:val="clear" w:color="auto" w:fill="FFFFFF"/>
            <w:vAlign w:val="bottom"/>
          </w:tcPr>
          <w:p w14:paraId="799F5E6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EB00F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B1360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302050</w:t>
            </w:r>
          </w:p>
        </w:tc>
        <w:tc>
          <w:tcPr>
            <w:tcW w:w="3638" w:type="dxa"/>
            <w:tcBorders>
              <w:top w:val="single" w:sz="4" w:space="0" w:color="auto"/>
              <w:left w:val="single" w:sz="4" w:space="0" w:color="auto"/>
              <w:bottom w:val="single" w:sz="4" w:space="0" w:color="auto"/>
            </w:tcBorders>
            <w:shd w:val="clear" w:color="auto" w:fill="FFFFFF"/>
            <w:vAlign w:val="bottom"/>
          </w:tcPr>
          <w:p w14:paraId="3371912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kanal</w:t>
            </w:r>
          </w:p>
        </w:tc>
        <w:tc>
          <w:tcPr>
            <w:tcW w:w="736" w:type="dxa"/>
            <w:tcBorders>
              <w:top w:val="single" w:sz="4" w:space="0" w:color="auto"/>
              <w:left w:val="single" w:sz="4" w:space="0" w:color="auto"/>
              <w:bottom w:val="single" w:sz="4" w:space="0" w:color="auto"/>
            </w:tcBorders>
            <w:shd w:val="clear" w:color="auto" w:fill="FFFFFF"/>
            <w:vAlign w:val="bottom"/>
          </w:tcPr>
          <w:p w14:paraId="26DAD91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4C62EB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VA2e</w:t>
            </w:r>
          </w:p>
        </w:tc>
        <w:tc>
          <w:tcPr>
            <w:tcW w:w="5670" w:type="dxa"/>
            <w:tcBorders>
              <w:top w:val="single" w:sz="4" w:space="0" w:color="auto"/>
              <w:left w:val="single" w:sz="4" w:space="0" w:color="auto"/>
              <w:bottom w:val="single" w:sz="4" w:space="0" w:color="auto"/>
            </w:tcBorders>
            <w:shd w:val="clear" w:color="auto" w:fill="FFFFFF"/>
            <w:vAlign w:val="bottom"/>
          </w:tcPr>
          <w:p w14:paraId="31FB6F5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6F4C53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390216C" w14:textId="77777777" w:rsidR="00E00553" w:rsidRPr="00581748" w:rsidRDefault="00E00553" w:rsidP="00FE5AB5">
            <w:pPr>
              <w:jc w:val="center"/>
              <w:rPr>
                <w:rFonts w:ascii="Trebuchet MS" w:hAnsi="Trebuchet MS" w:cs="Trebuchet MS"/>
                <w:sz w:val="18"/>
                <w:szCs w:val="18"/>
              </w:rPr>
            </w:pPr>
            <w:r w:rsidRPr="00581748">
              <w:rPr>
                <w:rFonts w:ascii="Trebuchet MS" w:hAnsi="Trebuchet MS" w:cs="Trebuchet MS"/>
                <w:sz w:val="18"/>
                <w:szCs w:val="18"/>
              </w:rPr>
              <w:t>303010</w:t>
            </w:r>
          </w:p>
        </w:tc>
        <w:tc>
          <w:tcPr>
            <w:tcW w:w="3638" w:type="dxa"/>
            <w:tcBorders>
              <w:top w:val="single" w:sz="4" w:space="0" w:color="auto"/>
              <w:left w:val="single" w:sz="4" w:space="0" w:color="auto"/>
              <w:bottom w:val="single" w:sz="4" w:space="0" w:color="auto"/>
            </w:tcBorders>
            <w:shd w:val="clear" w:color="auto" w:fill="FFFFFF"/>
            <w:vAlign w:val="bottom"/>
          </w:tcPr>
          <w:p w14:paraId="7B5F2072" w14:textId="77777777" w:rsidR="00E00553" w:rsidRPr="00581748" w:rsidRDefault="00E00553" w:rsidP="005E4D29">
            <w:pPr>
              <w:rPr>
                <w:rFonts w:ascii="Trebuchet MS" w:hAnsi="Trebuchet MS" w:cs="Trebuchet MS"/>
                <w:sz w:val="18"/>
                <w:szCs w:val="18"/>
              </w:rPr>
            </w:pPr>
            <w:r w:rsidRPr="00581748">
              <w:rPr>
                <w:rFonts w:ascii="Trebuchet MS" w:hAnsi="Trebuchet MS" w:cs="Trebuchet MS"/>
                <w:sz w:val="18"/>
                <w:szCs w:val="18"/>
              </w:rPr>
              <w:t>Vandløb</w:t>
            </w:r>
          </w:p>
        </w:tc>
        <w:tc>
          <w:tcPr>
            <w:tcW w:w="736" w:type="dxa"/>
            <w:tcBorders>
              <w:top w:val="single" w:sz="4" w:space="0" w:color="auto"/>
              <w:left w:val="single" w:sz="4" w:space="0" w:color="auto"/>
              <w:bottom w:val="single" w:sz="4" w:space="0" w:color="auto"/>
            </w:tcBorders>
            <w:shd w:val="clear" w:color="auto" w:fill="FFFFFF"/>
            <w:vAlign w:val="bottom"/>
          </w:tcPr>
          <w:p w14:paraId="0B6CAB21" w14:textId="77777777" w:rsidR="00E00553" w:rsidRPr="00581748" w:rsidRDefault="00E00553" w:rsidP="000D6837">
            <w:pPr>
              <w:jc w:val="center"/>
              <w:rPr>
                <w:rFonts w:ascii="Trebuchet MS" w:hAnsi="Trebuchet MS" w:cs="Trebuchet MS"/>
                <w:sz w:val="18"/>
                <w:szCs w:val="18"/>
              </w:rPr>
            </w:pPr>
            <w:r w:rsidRPr="00581748">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2EDD240" w14:textId="77777777" w:rsidR="00E00553" w:rsidRPr="00581748" w:rsidRDefault="00E00553" w:rsidP="005E4D29">
            <w:pPr>
              <w:rPr>
                <w:rFonts w:ascii="Trebuchet MS" w:hAnsi="Trebuchet MS" w:cs="Trebuchet MS"/>
                <w:sz w:val="18"/>
                <w:szCs w:val="18"/>
              </w:rPr>
            </w:pPr>
            <w:r w:rsidRPr="00581748">
              <w:rPr>
                <w:rFonts w:ascii="Trebuchet MS" w:hAnsi="Trebuchet MS" w:cs="Trebuchet MS"/>
                <w:sz w:val="18"/>
                <w:szCs w:val="18"/>
              </w:rPr>
              <w:t>VA3a</w:t>
            </w:r>
          </w:p>
        </w:tc>
        <w:tc>
          <w:tcPr>
            <w:tcW w:w="5670" w:type="dxa"/>
            <w:tcBorders>
              <w:top w:val="single" w:sz="4" w:space="0" w:color="auto"/>
              <w:left w:val="single" w:sz="4" w:space="0" w:color="auto"/>
              <w:bottom w:val="single" w:sz="4" w:space="0" w:color="auto"/>
            </w:tcBorders>
            <w:shd w:val="clear" w:color="auto" w:fill="FFFFFF"/>
            <w:vAlign w:val="bottom"/>
          </w:tcPr>
          <w:p w14:paraId="58A7C31B" w14:textId="77777777" w:rsidR="00E00553" w:rsidRPr="003B051D" w:rsidRDefault="00E00553" w:rsidP="00FE5AB5">
            <w:pPr>
              <w:rPr>
                <w:rFonts w:ascii="Trebuchet MS" w:hAnsi="Trebuchet MS" w:cs="Trebuchet MS"/>
                <w:sz w:val="18"/>
                <w:szCs w:val="18"/>
              </w:rPr>
            </w:pPr>
            <w:r w:rsidRPr="00581748">
              <w:rPr>
                <w:rFonts w:ascii="Trebuchet MS" w:hAnsi="Trebuchet MS" w:cs="Trebuchet MS"/>
                <w:sz w:val="18"/>
                <w:szCs w:val="18"/>
              </w:rPr>
              <w:t>Lokal standard – skal beskrives i udbudsmaterialet eller lignende</w:t>
            </w:r>
          </w:p>
        </w:tc>
      </w:tr>
      <w:tr w:rsidR="00E00553" w:rsidRPr="00FE5087" w14:paraId="7C7BE61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3DAF3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304010</w:t>
            </w:r>
          </w:p>
        </w:tc>
        <w:tc>
          <w:tcPr>
            <w:tcW w:w="3638" w:type="dxa"/>
            <w:tcBorders>
              <w:top w:val="single" w:sz="4" w:space="0" w:color="auto"/>
              <w:left w:val="single" w:sz="4" w:space="0" w:color="auto"/>
              <w:bottom w:val="single" w:sz="4" w:space="0" w:color="auto"/>
            </w:tcBorders>
            <w:shd w:val="clear" w:color="auto" w:fill="FFFFFF"/>
            <w:vAlign w:val="bottom"/>
          </w:tcPr>
          <w:p w14:paraId="447860B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Badestrand</w:t>
            </w:r>
          </w:p>
        </w:tc>
        <w:tc>
          <w:tcPr>
            <w:tcW w:w="736" w:type="dxa"/>
            <w:tcBorders>
              <w:top w:val="single" w:sz="4" w:space="0" w:color="auto"/>
              <w:left w:val="single" w:sz="4" w:space="0" w:color="auto"/>
              <w:bottom w:val="single" w:sz="4" w:space="0" w:color="auto"/>
            </w:tcBorders>
            <w:shd w:val="clear" w:color="auto" w:fill="FFFFFF"/>
            <w:vAlign w:val="bottom"/>
          </w:tcPr>
          <w:p w14:paraId="592451F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69044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VA4a</w:t>
            </w:r>
          </w:p>
        </w:tc>
        <w:tc>
          <w:tcPr>
            <w:tcW w:w="5670" w:type="dxa"/>
            <w:tcBorders>
              <w:top w:val="single" w:sz="4" w:space="0" w:color="auto"/>
              <w:left w:val="single" w:sz="4" w:space="0" w:color="auto"/>
              <w:bottom w:val="single" w:sz="4" w:space="0" w:color="auto"/>
            </w:tcBorders>
            <w:shd w:val="clear" w:color="auto" w:fill="FFFFFF"/>
            <w:vAlign w:val="bottom"/>
          </w:tcPr>
          <w:p w14:paraId="14D64E0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E8DDBE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835E24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305010</w:t>
            </w:r>
          </w:p>
        </w:tc>
        <w:tc>
          <w:tcPr>
            <w:tcW w:w="3638" w:type="dxa"/>
            <w:tcBorders>
              <w:top w:val="single" w:sz="4" w:space="0" w:color="auto"/>
              <w:left w:val="single" w:sz="4" w:space="0" w:color="auto"/>
              <w:bottom w:val="single" w:sz="4" w:space="0" w:color="auto"/>
            </w:tcBorders>
            <w:shd w:val="clear" w:color="auto" w:fill="FFFFFF"/>
            <w:vAlign w:val="bottom"/>
          </w:tcPr>
          <w:p w14:paraId="0635CDC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Regnvandsbassin</w:t>
            </w:r>
          </w:p>
        </w:tc>
        <w:tc>
          <w:tcPr>
            <w:tcW w:w="736" w:type="dxa"/>
            <w:tcBorders>
              <w:top w:val="single" w:sz="4" w:space="0" w:color="auto"/>
              <w:left w:val="single" w:sz="4" w:space="0" w:color="auto"/>
              <w:bottom w:val="single" w:sz="4" w:space="0" w:color="auto"/>
            </w:tcBorders>
            <w:shd w:val="clear" w:color="auto" w:fill="FFFFFF"/>
            <w:vAlign w:val="bottom"/>
          </w:tcPr>
          <w:p w14:paraId="59240FE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783DF9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VA5a</w:t>
            </w:r>
          </w:p>
        </w:tc>
        <w:tc>
          <w:tcPr>
            <w:tcW w:w="5670" w:type="dxa"/>
            <w:tcBorders>
              <w:top w:val="single" w:sz="4" w:space="0" w:color="auto"/>
              <w:left w:val="single" w:sz="4" w:space="0" w:color="auto"/>
              <w:bottom w:val="single" w:sz="4" w:space="0" w:color="auto"/>
            </w:tcBorders>
            <w:shd w:val="clear" w:color="auto" w:fill="FFFFFF"/>
            <w:vAlign w:val="bottom"/>
          </w:tcPr>
          <w:p w14:paraId="7926BF8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1A5BAF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39381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401000</w:t>
            </w:r>
          </w:p>
        </w:tc>
        <w:tc>
          <w:tcPr>
            <w:tcW w:w="3638" w:type="dxa"/>
            <w:tcBorders>
              <w:top w:val="single" w:sz="4" w:space="0" w:color="auto"/>
              <w:left w:val="single" w:sz="4" w:space="0" w:color="auto"/>
              <w:bottom w:val="single" w:sz="4" w:space="0" w:color="auto"/>
            </w:tcBorders>
            <w:shd w:val="clear" w:color="auto" w:fill="FFFFFF"/>
            <w:vAlign w:val="bottom"/>
          </w:tcPr>
          <w:p w14:paraId="452A36D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w:t>
            </w:r>
          </w:p>
        </w:tc>
        <w:tc>
          <w:tcPr>
            <w:tcW w:w="736" w:type="dxa"/>
            <w:tcBorders>
              <w:top w:val="single" w:sz="4" w:space="0" w:color="auto"/>
              <w:left w:val="single" w:sz="4" w:space="0" w:color="auto"/>
              <w:bottom w:val="single" w:sz="4" w:space="0" w:color="auto"/>
            </w:tcBorders>
            <w:shd w:val="clear" w:color="auto" w:fill="FFFFFF"/>
            <w:vAlign w:val="bottom"/>
          </w:tcPr>
          <w:p w14:paraId="7F8646B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54F5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w:t>
            </w:r>
          </w:p>
        </w:tc>
        <w:tc>
          <w:tcPr>
            <w:tcW w:w="5670" w:type="dxa"/>
            <w:tcBorders>
              <w:top w:val="single" w:sz="4" w:space="0" w:color="auto"/>
              <w:left w:val="single" w:sz="4" w:space="0" w:color="auto"/>
              <w:bottom w:val="single" w:sz="4" w:space="0" w:color="auto"/>
            </w:tcBorders>
            <w:shd w:val="clear" w:color="auto" w:fill="FFFFFF"/>
            <w:vAlign w:val="bottom"/>
          </w:tcPr>
          <w:p w14:paraId="1F4E15C4"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2B41C33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E01BF5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401010</w:t>
            </w:r>
          </w:p>
        </w:tc>
        <w:tc>
          <w:tcPr>
            <w:tcW w:w="3638" w:type="dxa"/>
            <w:tcBorders>
              <w:top w:val="single" w:sz="4" w:space="0" w:color="auto"/>
              <w:left w:val="single" w:sz="4" w:space="0" w:color="auto"/>
              <w:bottom w:val="single" w:sz="4" w:space="0" w:color="auto"/>
            </w:tcBorders>
            <w:shd w:val="clear" w:color="auto" w:fill="FFFFFF"/>
            <w:vAlign w:val="bottom"/>
          </w:tcPr>
          <w:p w14:paraId="441635E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Fast </w:t>
            </w:r>
            <w:proofErr w:type="spellStart"/>
            <w:r w:rsidRPr="003B051D">
              <w:rPr>
                <w:rFonts w:ascii="Trebuchet MS" w:hAnsi="Trebuchet MS" w:cs="Trebuchet MS"/>
                <w:sz w:val="18"/>
                <w:szCs w:val="18"/>
              </w:rPr>
              <w:t>belægningr</w:t>
            </w:r>
            <w:proofErr w:type="spellEnd"/>
            <w:r w:rsidRPr="003B051D">
              <w:rPr>
                <w:rFonts w:ascii="Trebuchet MS" w:hAnsi="Trebuchet MS" w:cs="Trebuchet MS"/>
                <w:sz w:val="18"/>
                <w:szCs w:val="18"/>
              </w:rPr>
              <w:t xml:space="preserve"> – Asfalt</w:t>
            </w:r>
          </w:p>
        </w:tc>
        <w:tc>
          <w:tcPr>
            <w:tcW w:w="736" w:type="dxa"/>
            <w:tcBorders>
              <w:top w:val="single" w:sz="4" w:space="0" w:color="auto"/>
              <w:left w:val="single" w:sz="4" w:space="0" w:color="auto"/>
              <w:bottom w:val="single" w:sz="4" w:space="0" w:color="auto"/>
            </w:tcBorders>
            <w:shd w:val="clear" w:color="auto" w:fill="FFFFFF"/>
            <w:vAlign w:val="bottom"/>
          </w:tcPr>
          <w:p w14:paraId="231E11A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3989C8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FB1a</w:t>
            </w:r>
          </w:p>
        </w:tc>
        <w:tc>
          <w:tcPr>
            <w:tcW w:w="5670" w:type="dxa"/>
            <w:tcBorders>
              <w:top w:val="single" w:sz="4" w:space="0" w:color="auto"/>
              <w:left w:val="single" w:sz="4" w:space="0" w:color="auto"/>
              <w:bottom w:val="single" w:sz="4" w:space="0" w:color="auto"/>
            </w:tcBorders>
            <w:shd w:val="clear" w:color="auto" w:fill="FFFFFF"/>
            <w:vAlign w:val="bottom"/>
          </w:tcPr>
          <w:p w14:paraId="20BA6F04"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89180D" w:rsidRPr="00BA4AEF" w14:paraId="69008F3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4EB2239" w14:textId="77777777" w:rsidR="0089180D" w:rsidRPr="003B051D" w:rsidRDefault="0089180D" w:rsidP="00FE5AB5">
            <w:pPr>
              <w:jc w:val="center"/>
              <w:rPr>
                <w:rFonts w:ascii="Trebuchet MS" w:hAnsi="Trebuchet MS" w:cs="Trebuchet MS"/>
                <w:sz w:val="18"/>
                <w:szCs w:val="18"/>
              </w:rPr>
            </w:pPr>
            <w:r w:rsidRPr="003B051D">
              <w:rPr>
                <w:rFonts w:ascii="Trebuchet MS" w:hAnsi="Trebuchet MS" w:cs="Trebuchet MS"/>
                <w:sz w:val="18"/>
                <w:szCs w:val="18"/>
              </w:rPr>
              <w:t>401011</w:t>
            </w:r>
          </w:p>
        </w:tc>
        <w:tc>
          <w:tcPr>
            <w:tcW w:w="3638" w:type="dxa"/>
            <w:tcBorders>
              <w:top w:val="single" w:sz="4" w:space="0" w:color="auto"/>
              <w:left w:val="single" w:sz="4" w:space="0" w:color="auto"/>
              <w:bottom w:val="single" w:sz="4" w:space="0" w:color="auto"/>
            </w:tcBorders>
            <w:shd w:val="clear" w:color="auto" w:fill="FFFFFF"/>
            <w:vAlign w:val="bottom"/>
          </w:tcPr>
          <w:p w14:paraId="1B8CA73F" w14:textId="77777777" w:rsidR="0089180D" w:rsidRPr="003B051D" w:rsidRDefault="0089180D" w:rsidP="008533EB">
            <w:pPr>
              <w:rPr>
                <w:rFonts w:ascii="Trebuchet MS" w:hAnsi="Trebuchet MS" w:cs="Trebuchet MS"/>
                <w:sz w:val="18"/>
                <w:szCs w:val="18"/>
              </w:rPr>
            </w:pPr>
            <w:r w:rsidRPr="003B051D">
              <w:rPr>
                <w:rFonts w:ascii="Trebuchet MS" w:hAnsi="Trebuchet MS" w:cs="Trebuchet MS"/>
                <w:sz w:val="18"/>
                <w:szCs w:val="18"/>
              </w:rPr>
              <w:t>Fast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Raste-/P-plads</w:t>
            </w:r>
          </w:p>
        </w:tc>
        <w:tc>
          <w:tcPr>
            <w:tcW w:w="736" w:type="dxa"/>
            <w:tcBorders>
              <w:top w:val="single" w:sz="4" w:space="0" w:color="auto"/>
              <w:left w:val="single" w:sz="4" w:space="0" w:color="auto"/>
              <w:bottom w:val="single" w:sz="4" w:space="0" w:color="auto"/>
            </w:tcBorders>
            <w:shd w:val="clear" w:color="auto" w:fill="FFFFFF"/>
            <w:vAlign w:val="bottom"/>
          </w:tcPr>
          <w:p w14:paraId="7DF8DAC0" w14:textId="77777777" w:rsidR="0089180D"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ECE0CD" w14:textId="77777777" w:rsidR="0089180D" w:rsidRPr="003B051D" w:rsidRDefault="00195049" w:rsidP="005E4D29">
            <w:pPr>
              <w:rPr>
                <w:rFonts w:ascii="Trebuchet MS" w:hAnsi="Trebuchet MS" w:cs="Trebuchet MS"/>
                <w:sz w:val="18"/>
                <w:szCs w:val="18"/>
              </w:rPr>
            </w:pPr>
            <w:r w:rsidRPr="003B051D">
              <w:rPr>
                <w:rFonts w:ascii="Trebuchet MS" w:hAnsi="Trebuchet MS" w:cs="Trebuchet MS"/>
                <w:sz w:val="18"/>
                <w:szCs w:val="18"/>
              </w:rPr>
              <w:t>FB1k</w:t>
            </w:r>
          </w:p>
        </w:tc>
        <w:tc>
          <w:tcPr>
            <w:tcW w:w="5670" w:type="dxa"/>
            <w:tcBorders>
              <w:top w:val="single" w:sz="4" w:space="0" w:color="auto"/>
              <w:left w:val="single" w:sz="4" w:space="0" w:color="auto"/>
              <w:bottom w:val="single" w:sz="4" w:space="0" w:color="auto"/>
            </w:tcBorders>
            <w:shd w:val="clear" w:color="auto" w:fill="FFFFFF"/>
            <w:vAlign w:val="bottom"/>
          </w:tcPr>
          <w:p w14:paraId="7078E546" w14:textId="77777777" w:rsidR="0089180D"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9FB355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583E4B6"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401020</w:t>
            </w:r>
          </w:p>
        </w:tc>
        <w:tc>
          <w:tcPr>
            <w:tcW w:w="3638" w:type="dxa"/>
            <w:tcBorders>
              <w:top w:val="single" w:sz="4" w:space="0" w:color="auto"/>
              <w:left w:val="single" w:sz="4" w:space="0" w:color="auto"/>
              <w:bottom w:val="single" w:sz="4" w:space="0" w:color="auto"/>
            </w:tcBorders>
            <w:shd w:val="clear" w:color="auto" w:fill="FFFFFF"/>
            <w:vAlign w:val="bottom"/>
          </w:tcPr>
          <w:p w14:paraId="3FE9F3E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Naturstensbelægning</w:t>
            </w:r>
          </w:p>
        </w:tc>
        <w:tc>
          <w:tcPr>
            <w:tcW w:w="736" w:type="dxa"/>
            <w:tcBorders>
              <w:top w:val="single" w:sz="4" w:space="0" w:color="auto"/>
              <w:left w:val="single" w:sz="4" w:space="0" w:color="auto"/>
              <w:bottom w:val="single" w:sz="4" w:space="0" w:color="auto"/>
            </w:tcBorders>
            <w:shd w:val="clear" w:color="auto" w:fill="FFFFFF"/>
            <w:vAlign w:val="bottom"/>
          </w:tcPr>
          <w:p w14:paraId="0D3DEFC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C258F59"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FB1b</w:t>
            </w:r>
          </w:p>
        </w:tc>
        <w:tc>
          <w:tcPr>
            <w:tcW w:w="5670" w:type="dxa"/>
            <w:tcBorders>
              <w:top w:val="single" w:sz="4" w:space="0" w:color="auto"/>
              <w:left w:val="single" w:sz="4" w:space="0" w:color="auto"/>
              <w:bottom w:val="single" w:sz="4" w:space="0" w:color="auto"/>
            </w:tcBorders>
            <w:shd w:val="clear" w:color="auto" w:fill="FFFFFF"/>
            <w:vAlign w:val="center"/>
          </w:tcPr>
          <w:p w14:paraId="67F9172E"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69B4FA3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53A77E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401030</w:t>
            </w:r>
          </w:p>
        </w:tc>
        <w:tc>
          <w:tcPr>
            <w:tcW w:w="3638" w:type="dxa"/>
            <w:tcBorders>
              <w:top w:val="single" w:sz="4" w:space="0" w:color="auto"/>
              <w:left w:val="single" w:sz="4" w:space="0" w:color="auto"/>
              <w:bottom w:val="single" w:sz="4" w:space="0" w:color="auto"/>
            </w:tcBorders>
            <w:shd w:val="clear" w:color="auto" w:fill="FFFFFF"/>
            <w:vAlign w:val="bottom"/>
          </w:tcPr>
          <w:p w14:paraId="7F172B0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Beton</w:t>
            </w:r>
          </w:p>
        </w:tc>
        <w:tc>
          <w:tcPr>
            <w:tcW w:w="736" w:type="dxa"/>
            <w:tcBorders>
              <w:top w:val="single" w:sz="4" w:space="0" w:color="auto"/>
              <w:left w:val="single" w:sz="4" w:space="0" w:color="auto"/>
              <w:bottom w:val="single" w:sz="4" w:space="0" w:color="auto"/>
            </w:tcBorders>
            <w:shd w:val="clear" w:color="auto" w:fill="FFFFFF"/>
            <w:vAlign w:val="bottom"/>
          </w:tcPr>
          <w:p w14:paraId="36DA1E9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8D403C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FB1c</w:t>
            </w:r>
          </w:p>
        </w:tc>
        <w:tc>
          <w:tcPr>
            <w:tcW w:w="5670" w:type="dxa"/>
            <w:tcBorders>
              <w:top w:val="single" w:sz="4" w:space="0" w:color="auto"/>
              <w:left w:val="single" w:sz="4" w:space="0" w:color="auto"/>
              <w:bottom w:val="single" w:sz="4" w:space="0" w:color="auto"/>
            </w:tcBorders>
            <w:shd w:val="clear" w:color="auto" w:fill="FFFFFF"/>
            <w:vAlign w:val="bottom"/>
          </w:tcPr>
          <w:p w14:paraId="28A1FEB4"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71AAF1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EEFB3A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401040</w:t>
            </w:r>
          </w:p>
        </w:tc>
        <w:tc>
          <w:tcPr>
            <w:tcW w:w="3638" w:type="dxa"/>
            <w:tcBorders>
              <w:top w:val="single" w:sz="4" w:space="0" w:color="auto"/>
              <w:left w:val="single" w:sz="4" w:space="0" w:color="auto"/>
              <w:bottom w:val="single" w:sz="4" w:space="0" w:color="auto"/>
            </w:tcBorders>
            <w:shd w:val="clear" w:color="auto" w:fill="FFFFFF"/>
            <w:vAlign w:val="bottom"/>
          </w:tcPr>
          <w:p w14:paraId="2CCBAC7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Klinker</w:t>
            </w:r>
          </w:p>
        </w:tc>
        <w:tc>
          <w:tcPr>
            <w:tcW w:w="736" w:type="dxa"/>
            <w:tcBorders>
              <w:top w:val="single" w:sz="4" w:space="0" w:color="auto"/>
              <w:left w:val="single" w:sz="4" w:space="0" w:color="auto"/>
              <w:bottom w:val="single" w:sz="4" w:space="0" w:color="auto"/>
            </w:tcBorders>
            <w:shd w:val="clear" w:color="auto" w:fill="FFFFFF"/>
            <w:vAlign w:val="bottom"/>
          </w:tcPr>
          <w:p w14:paraId="1CA41DC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F185A1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FB1d</w:t>
            </w:r>
          </w:p>
        </w:tc>
        <w:tc>
          <w:tcPr>
            <w:tcW w:w="5670" w:type="dxa"/>
            <w:tcBorders>
              <w:top w:val="single" w:sz="4" w:space="0" w:color="auto"/>
              <w:left w:val="single" w:sz="4" w:space="0" w:color="auto"/>
              <w:bottom w:val="single" w:sz="4" w:space="0" w:color="auto"/>
            </w:tcBorders>
            <w:shd w:val="clear" w:color="auto" w:fill="FFFFFF"/>
            <w:vAlign w:val="bottom"/>
          </w:tcPr>
          <w:p w14:paraId="4445715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22A8C3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5BACE1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401050</w:t>
            </w:r>
          </w:p>
        </w:tc>
        <w:tc>
          <w:tcPr>
            <w:tcW w:w="3638" w:type="dxa"/>
            <w:tcBorders>
              <w:top w:val="single" w:sz="4" w:space="0" w:color="auto"/>
              <w:left w:val="single" w:sz="4" w:space="0" w:color="auto"/>
              <w:bottom w:val="single" w:sz="4" w:space="0" w:color="auto"/>
            </w:tcBorders>
            <w:shd w:val="clear" w:color="auto" w:fill="FFFFFF"/>
            <w:vAlign w:val="bottom"/>
          </w:tcPr>
          <w:p w14:paraId="3A80CA3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Brolægning</w:t>
            </w:r>
          </w:p>
        </w:tc>
        <w:tc>
          <w:tcPr>
            <w:tcW w:w="736" w:type="dxa"/>
            <w:tcBorders>
              <w:top w:val="single" w:sz="4" w:space="0" w:color="auto"/>
              <w:left w:val="single" w:sz="4" w:space="0" w:color="auto"/>
              <w:bottom w:val="single" w:sz="4" w:space="0" w:color="auto"/>
            </w:tcBorders>
            <w:shd w:val="clear" w:color="auto" w:fill="FFFFFF"/>
            <w:vAlign w:val="bottom"/>
          </w:tcPr>
          <w:p w14:paraId="79DB01A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DBB47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FB1e</w:t>
            </w:r>
          </w:p>
        </w:tc>
        <w:tc>
          <w:tcPr>
            <w:tcW w:w="5670" w:type="dxa"/>
            <w:tcBorders>
              <w:top w:val="single" w:sz="4" w:space="0" w:color="auto"/>
              <w:left w:val="single" w:sz="4" w:space="0" w:color="auto"/>
              <w:bottom w:val="single" w:sz="4" w:space="0" w:color="auto"/>
            </w:tcBorders>
            <w:shd w:val="clear" w:color="auto" w:fill="FFFFFF"/>
            <w:vAlign w:val="bottom"/>
          </w:tcPr>
          <w:p w14:paraId="44A8289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962C20" w:rsidRPr="00BA4AEF" w14:paraId="74D9754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50EB0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401051</w:t>
            </w:r>
          </w:p>
        </w:tc>
        <w:tc>
          <w:tcPr>
            <w:tcW w:w="3638" w:type="dxa"/>
            <w:tcBorders>
              <w:top w:val="single" w:sz="4" w:space="0" w:color="auto"/>
              <w:left w:val="single" w:sz="4" w:space="0" w:color="auto"/>
              <w:bottom w:val="single" w:sz="4" w:space="0" w:color="auto"/>
            </w:tcBorders>
            <w:shd w:val="clear" w:color="auto" w:fill="FFFFFF"/>
            <w:vAlign w:val="bottom"/>
          </w:tcPr>
          <w:p w14:paraId="7C5519FF"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 xml:space="preserve">Fast belægning </w:t>
            </w:r>
            <w:r w:rsidR="008533EB" w:rsidRPr="003B051D">
              <w:rPr>
                <w:rFonts w:ascii="Trebuchet MS" w:hAnsi="Trebuchet MS" w:cs="Trebuchet MS"/>
                <w:sz w:val="18"/>
                <w:szCs w:val="18"/>
              </w:rPr>
              <w:t>-</w:t>
            </w:r>
            <w:r w:rsidRPr="003B051D">
              <w:rPr>
                <w:rFonts w:ascii="Trebuchet MS" w:hAnsi="Trebuchet MS" w:cs="Trebuchet MS"/>
                <w:sz w:val="18"/>
                <w:szCs w:val="18"/>
              </w:rPr>
              <w:t xml:space="preserve"> Helle m. brolægning</w:t>
            </w:r>
          </w:p>
        </w:tc>
        <w:tc>
          <w:tcPr>
            <w:tcW w:w="736" w:type="dxa"/>
            <w:tcBorders>
              <w:top w:val="single" w:sz="4" w:space="0" w:color="auto"/>
              <w:left w:val="single" w:sz="4" w:space="0" w:color="auto"/>
              <w:bottom w:val="single" w:sz="4" w:space="0" w:color="auto"/>
            </w:tcBorders>
            <w:shd w:val="clear" w:color="auto" w:fill="FFFFFF"/>
            <w:vAlign w:val="bottom"/>
          </w:tcPr>
          <w:p w14:paraId="67D35427"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1505A6C"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FB1j</w:t>
            </w:r>
          </w:p>
        </w:tc>
        <w:tc>
          <w:tcPr>
            <w:tcW w:w="5670" w:type="dxa"/>
            <w:tcBorders>
              <w:top w:val="single" w:sz="4" w:space="0" w:color="auto"/>
              <w:left w:val="single" w:sz="4" w:space="0" w:color="auto"/>
              <w:bottom w:val="single" w:sz="4" w:space="0" w:color="auto"/>
            </w:tcBorders>
            <w:shd w:val="clear" w:color="auto" w:fill="FFFFFF"/>
          </w:tcPr>
          <w:p w14:paraId="72A9BD8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323C7B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5761C42"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401052</w:t>
            </w:r>
          </w:p>
        </w:tc>
        <w:tc>
          <w:tcPr>
            <w:tcW w:w="3638" w:type="dxa"/>
            <w:tcBorders>
              <w:top w:val="single" w:sz="4" w:space="0" w:color="auto"/>
              <w:left w:val="single" w:sz="4" w:space="0" w:color="auto"/>
              <w:bottom w:val="single" w:sz="4" w:space="0" w:color="auto"/>
            </w:tcBorders>
            <w:shd w:val="clear" w:color="auto" w:fill="FFFFFF"/>
            <w:vAlign w:val="bottom"/>
          </w:tcPr>
          <w:p w14:paraId="2F26F19C"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 xml:space="preserve">Fast belægning </w:t>
            </w:r>
            <w:r w:rsidR="008533EB" w:rsidRPr="003B051D">
              <w:rPr>
                <w:rFonts w:ascii="Trebuchet MS" w:hAnsi="Trebuchet MS" w:cs="Trebuchet MS"/>
                <w:sz w:val="18"/>
                <w:szCs w:val="18"/>
              </w:rPr>
              <w:t>-</w:t>
            </w:r>
            <w:r w:rsidRPr="003B051D">
              <w:rPr>
                <w:rFonts w:ascii="Trebuchet MS" w:hAnsi="Trebuchet MS" w:cs="Trebuchet MS"/>
                <w:sz w:val="18"/>
                <w:szCs w:val="18"/>
              </w:rPr>
              <w:t xml:space="preserve"> Helle m. asfalt</w:t>
            </w:r>
          </w:p>
        </w:tc>
        <w:tc>
          <w:tcPr>
            <w:tcW w:w="736" w:type="dxa"/>
            <w:tcBorders>
              <w:top w:val="single" w:sz="4" w:space="0" w:color="auto"/>
              <w:left w:val="single" w:sz="4" w:space="0" w:color="auto"/>
              <w:bottom w:val="single" w:sz="4" w:space="0" w:color="auto"/>
            </w:tcBorders>
            <w:shd w:val="clear" w:color="auto" w:fill="FFFFFF"/>
            <w:vAlign w:val="bottom"/>
          </w:tcPr>
          <w:p w14:paraId="040FBB27"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A8B7399"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FB1l</w:t>
            </w:r>
          </w:p>
        </w:tc>
        <w:tc>
          <w:tcPr>
            <w:tcW w:w="5670" w:type="dxa"/>
            <w:tcBorders>
              <w:top w:val="single" w:sz="4" w:space="0" w:color="auto"/>
              <w:left w:val="single" w:sz="4" w:space="0" w:color="auto"/>
              <w:bottom w:val="single" w:sz="4" w:space="0" w:color="auto"/>
            </w:tcBorders>
            <w:shd w:val="clear" w:color="auto" w:fill="FFFFFF"/>
          </w:tcPr>
          <w:p w14:paraId="02DEA9C6"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E61037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EB115C3"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401060</w:t>
            </w:r>
          </w:p>
        </w:tc>
        <w:tc>
          <w:tcPr>
            <w:tcW w:w="3638" w:type="dxa"/>
            <w:tcBorders>
              <w:top w:val="single" w:sz="4" w:space="0" w:color="auto"/>
              <w:left w:val="single" w:sz="4" w:space="0" w:color="auto"/>
              <w:bottom w:val="single" w:sz="4" w:space="0" w:color="auto"/>
            </w:tcBorders>
            <w:shd w:val="clear" w:color="auto" w:fill="FFFFFF"/>
            <w:vAlign w:val="bottom"/>
          </w:tcPr>
          <w:p w14:paraId="6A9CD4B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Fast belægning – </w:t>
            </w:r>
            <w:proofErr w:type="spellStart"/>
            <w:r w:rsidRPr="003B051D">
              <w:rPr>
                <w:rFonts w:ascii="Trebuchet MS" w:hAnsi="Trebuchet MS" w:cs="Trebuchet MS"/>
                <w:sz w:val="18"/>
                <w:szCs w:val="18"/>
              </w:rPr>
              <w:t>Belægningssten</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1D9992D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7A3804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FB1f</w:t>
            </w:r>
          </w:p>
        </w:tc>
        <w:tc>
          <w:tcPr>
            <w:tcW w:w="5670" w:type="dxa"/>
            <w:tcBorders>
              <w:top w:val="single" w:sz="4" w:space="0" w:color="auto"/>
              <w:left w:val="single" w:sz="4" w:space="0" w:color="auto"/>
              <w:bottom w:val="single" w:sz="4" w:space="0" w:color="auto"/>
            </w:tcBorders>
            <w:shd w:val="clear" w:color="auto" w:fill="FFFFFF"/>
            <w:vAlign w:val="bottom"/>
          </w:tcPr>
          <w:p w14:paraId="467CD76B"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5C84C4AC" w14:textId="77777777" w:rsidTr="00835D15">
        <w:trPr>
          <w:trHeight w:hRule="exact" w:val="41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ACF56D5"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401070</w:t>
            </w:r>
          </w:p>
        </w:tc>
        <w:tc>
          <w:tcPr>
            <w:tcW w:w="3638" w:type="dxa"/>
            <w:tcBorders>
              <w:top w:val="single" w:sz="4" w:space="0" w:color="auto"/>
              <w:left w:val="single" w:sz="4" w:space="0" w:color="auto"/>
              <w:bottom w:val="single" w:sz="4" w:space="0" w:color="auto"/>
            </w:tcBorders>
            <w:shd w:val="clear" w:color="auto" w:fill="auto"/>
            <w:vAlign w:val="center"/>
          </w:tcPr>
          <w:p w14:paraId="6F42F85A"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Fast belægning - Sten glacis</w:t>
            </w:r>
          </w:p>
        </w:tc>
        <w:tc>
          <w:tcPr>
            <w:tcW w:w="736" w:type="dxa"/>
            <w:tcBorders>
              <w:top w:val="single" w:sz="4" w:space="0" w:color="auto"/>
              <w:left w:val="single" w:sz="4" w:space="0" w:color="auto"/>
              <w:bottom w:val="single" w:sz="4" w:space="0" w:color="auto"/>
            </w:tcBorders>
            <w:vAlign w:val="center"/>
          </w:tcPr>
          <w:p w14:paraId="773E7FC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3B871C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FB1g</w:t>
            </w:r>
          </w:p>
        </w:tc>
        <w:tc>
          <w:tcPr>
            <w:tcW w:w="5670" w:type="dxa"/>
            <w:tcBorders>
              <w:top w:val="single" w:sz="4" w:space="0" w:color="auto"/>
              <w:left w:val="single" w:sz="4" w:space="0" w:color="auto"/>
              <w:bottom w:val="single" w:sz="4" w:space="0" w:color="auto"/>
            </w:tcBorders>
            <w:shd w:val="clear" w:color="auto" w:fill="auto"/>
          </w:tcPr>
          <w:p w14:paraId="45F17E3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Stenklædt skråning. Lokal standard – skal beskrives i udbudsmaterialet eller lignende</w:t>
            </w:r>
          </w:p>
        </w:tc>
      </w:tr>
      <w:tr w:rsidR="00E00553" w:rsidRPr="00FE5087" w14:paraId="3BC4EDA3" w14:textId="77777777" w:rsidTr="00835D15">
        <w:trPr>
          <w:trHeight w:hRule="exact" w:val="40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C79E48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401080</w:t>
            </w:r>
          </w:p>
        </w:tc>
        <w:tc>
          <w:tcPr>
            <w:tcW w:w="3638" w:type="dxa"/>
            <w:tcBorders>
              <w:top w:val="single" w:sz="4" w:space="0" w:color="auto"/>
              <w:left w:val="single" w:sz="4" w:space="0" w:color="auto"/>
              <w:bottom w:val="single" w:sz="4" w:space="0" w:color="auto"/>
            </w:tcBorders>
            <w:shd w:val="clear" w:color="auto" w:fill="auto"/>
            <w:vAlign w:val="center"/>
          </w:tcPr>
          <w:p w14:paraId="1B4029E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Fast belægning - Træ</w:t>
            </w:r>
          </w:p>
        </w:tc>
        <w:tc>
          <w:tcPr>
            <w:tcW w:w="736" w:type="dxa"/>
            <w:tcBorders>
              <w:top w:val="single" w:sz="4" w:space="0" w:color="auto"/>
              <w:left w:val="single" w:sz="4" w:space="0" w:color="auto"/>
              <w:bottom w:val="single" w:sz="4" w:space="0" w:color="auto"/>
            </w:tcBorders>
            <w:vAlign w:val="center"/>
          </w:tcPr>
          <w:p w14:paraId="0793E16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4F3BE50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FB1h</w:t>
            </w:r>
          </w:p>
        </w:tc>
        <w:tc>
          <w:tcPr>
            <w:tcW w:w="5670" w:type="dxa"/>
            <w:tcBorders>
              <w:top w:val="single" w:sz="4" w:space="0" w:color="auto"/>
              <w:left w:val="single" w:sz="4" w:space="0" w:color="auto"/>
              <w:bottom w:val="single" w:sz="4" w:space="0" w:color="auto"/>
            </w:tcBorders>
            <w:shd w:val="clear" w:color="auto" w:fill="auto"/>
          </w:tcPr>
          <w:p w14:paraId="47CDC32A"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F.eks. stier i sumpområder. Lokal standard – skal beskrives i udbudsmaterialet eller lignende</w:t>
            </w:r>
          </w:p>
        </w:tc>
      </w:tr>
      <w:tr w:rsidR="00E00553" w:rsidRPr="00FE5087" w14:paraId="293C18E1" w14:textId="77777777" w:rsidTr="00835D15">
        <w:trPr>
          <w:trHeight w:hRule="exact" w:val="40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CDD55B8"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402010</w:t>
            </w:r>
          </w:p>
        </w:tc>
        <w:tc>
          <w:tcPr>
            <w:tcW w:w="3638" w:type="dxa"/>
            <w:tcBorders>
              <w:top w:val="single" w:sz="4" w:space="0" w:color="auto"/>
              <w:left w:val="single" w:sz="4" w:space="0" w:color="auto"/>
              <w:bottom w:val="single" w:sz="4" w:space="0" w:color="auto"/>
            </w:tcBorders>
            <w:shd w:val="clear" w:color="auto" w:fill="auto"/>
            <w:vAlign w:val="center"/>
          </w:tcPr>
          <w:p w14:paraId="222E1C9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Fortov – renholdt driften</w:t>
            </w:r>
          </w:p>
        </w:tc>
        <w:tc>
          <w:tcPr>
            <w:tcW w:w="736" w:type="dxa"/>
            <w:tcBorders>
              <w:top w:val="single" w:sz="4" w:space="0" w:color="auto"/>
              <w:left w:val="single" w:sz="4" w:space="0" w:color="auto"/>
              <w:bottom w:val="single" w:sz="4" w:space="0" w:color="auto"/>
            </w:tcBorders>
            <w:vAlign w:val="center"/>
          </w:tcPr>
          <w:p w14:paraId="5E0C38F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15F1CFE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FB2a</w:t>
            </w:r>
          </w:p>
        </w:tc>
        <w:tc>
          <w:tcPr>
            <w:tcW w:w="5670" w:type="dxa"/>
            <w:tcBorders>
              <w:top w:val="single" w:sz="4" w:space="0" w:color="auto"/>
              <w:left w:val="single" w:sz="4" w:space="0" w:color="auto"/>
              <w:bottom w:val="single" w:sz="4" w:space="0" w:color="auto"/>
            </w:tcBorders>
            <w:shd w:val="clear" w:color="auto" w:fill="auto"/>
            <w:vAlign w:val="bottom"/>
          </w:tcPr>
          <w:p w14:paraId="78C1433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 xml:space="preserve">Fortov med grundejerforpligtigelsen. Lokal standard – skal beskrives i udbudsmaterialet eller lignende. </w:t>
            </w:r>
          </w:p>
        </w:tc>
      </w:tr>
      <w:tr w:rsidR="00E00553" w:rsidRPr="00FE5087" w14:paraId="611F77B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193344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412000</w:t>
            </w:r>
          </w:p>
        </w:tc>
        <w:tc>
          <w:tcPr>
            <w:tcW w:w="3638" w:type="dxa"/>
            <w:tcBorders>
              <w:top w:val="single" w:sz="4" w:space="0" w:color="auto"/>
              <w:left w:val="single" w:sz="4" w:space="0" w:color="auto"/>
              <w:bottom w:val="single" w:sz="4" w:space="0" w:color="auto"/>
            </w:tcBorders>
            <w:shd w:val="clear" w:color="auto" w:fill="auto"/>
            <w:vAlign w:val="bottom"/>
          </w:tcPr>
          <w:p w14:paraId="074A292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Løs belægning</w:t>
            </w:r>
          </w:p>
        </w:tc>
        <w:tc>
          <w:tcPr>
            <w:tcW w:w="736" w:type="dxa"/>
            <w:tcBorders>
              <w:top w:val="single" w:sz="4" w:space="0" w:color="auto"/>
              <w:left w:val="single" w:sz="4" w:space="0" w:color="auto"/>
              <w:bottom w:val="single" w:sz="4" w:space="0" w:color="auto"/>
            </w:tcBorders>
            <w:vAlign w:val="bottom"/>
          </w:tcPr>
          <w:p w14:paraId="431A1D2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BDC5D6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w:t>
            </w:r>
          </w:p>
        </w:tc>
        <w:tc>
          <w:tcPr>
            <w:tcW w:w="5670" w:type="dxa"/>
            <w:tcBorders>
              <w:top w:val="single" w:sz="4" w:space="0" w:color="auto"/>
              <w:left w:val="single" w:sz="4" w:space="0" w:color="auto"/>
              <w:bottom w:val="single" w:sz="4" w:space="0" w:color="auto"/>
            </w:tcBorders>
            <w:shd w:val="clear" w:color="auto" w:fill="auto"/>
            <w:vAlign w:val="bottom"/>
          </w:tcPr>
          <w:p w14:paraId="2FF83BEB" w14:textId="77777777" w:rsidR="00E00553" w:rsidRPr="003B051D" w:rsidRDefault="00E00553" w:rsidP="00202EF6">
            <w:r w:rsidRPr="003B051D">
              <w:rPr>
                <w:rFonts w:ascii="Trebuchet MS" w:hAnsi="Trebuchet MS" w:cs="Trebuchet MS"/>
                <w:sz w:val="18"/>
                <w:szCs w:val="18"/>
              </w:rPr>
              <w:t>Se den nye Branchestandard/landsdækkende kvalitetsbeskrivelse</w:t>
            </w:r>
          </w:p>
        </w:tc>
      </w:tr>
      <w:tr w:rsidR="00E00553" w:rsidRPr="00FE5087" w14:paraId="0FF79C1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F4197E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412010</w:t>
            </w:r>
          </w:p>
        </w:tc>
        <w:tc>
          <w:tcPr>
            <w:tcW w:w="3638" w:type="dxa"/>
            <w:tcBorders>
              <w:top w:val="single" w:sz="4" w:space="0" w:color="auto"/>
              <w:left w:val="single" w:sz="4" w:space="0" w:color="auto"/>
              <w:bottom w:val="single" w:sz="4" w:space="0" w:color="auto"/>
            </w:tcBorders>
            <w:shd w:val="clear" w:color="auto" w:fill="auto"/>
            <w:vAlign w:val="bottom"/>
          </w:tcPr>
          <w:p w14:paraId="626D57A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Perlesten</w:t>
            </w:r>
          </w:p>
        </w:tc>
        <w:tc>
          <w:tcPr>
            <w:tcW w:w="736" w:type="dxa"/>
            <w:tcBorders>
              <w:top w:val="single" w:sz="4" w:space="0" w:color="auto"/>
              <w:left w:val="single" w:sz="4" w:space="0" w:color="auto"/>
              <w:bottom w:val="single" w:sz="4" w:space="0" w:color="auto"/>
            </w:tcBorders>
            <w:vAlign w:val="bottom"/>
          </w:tcPr>
          <w:p w14:paraId="17C785B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C62A41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LB2a</w:t>
            </w:r>
          </w:p>
        </w:tc>
        <w:tc>
          <w:tcPr>
            <w:tcW w:w="5670" w:type="dxa"/>
            <w:tcBorders>
              <w:top w:val="single" w:sz="4" w:space="0" w:color="auto"/>
              <w:left w:val="single" w:sz="4" w:space="0" w:color="auto"/>
              <w:bottom w:val="single" w:sz="4" w:space="0" w:color="auto"/>
            </w:tcBorders>
            <w:shd w:val="clear" w:color="auto" w:fill="auto"/>
            <w:vAlign w:val="bottom"/>
          </w:tcPr>
          <w:p w14:paraId="4F3DC692"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48865B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2B078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412020</w:t>
            </w:r>
          </w:p>
        </w:tc>
        <w:tc>
          <w:tcPr>
            <w:tcW w:w="3638" w:type="dxa"/>
            <w:tcBorders>
              <w:top w:val="single" w:sz="4" w:space="0" w:color="auto"/>
              <w:left w:val="single" w:sz="4" w:space="0" w:color="auto"/>
              <w:bottom w:val="single" w:sz="4" w:space="0" w:color="auto"/>
            </w:tcBorders>
            <w:shd w:val="clear" w:color="auto" w:fill="auto"/>
            <w:vAlign w:val="bottom"/>
          </w:tcPr>
          <w:p w14:paraId="72CC873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Parksti</w:t>
            </w:r>
          </w:p>
        </w:tc>
        <w:tc>
          <w:tcPr>
            <w:tcW w:w="736" w:type="dxa"/>
            <w:tcBorders>
              <w:top w:val="single" w:sz="4" w:space="0" w:color="auto"/>
              <w:left w:val="single" w:sz="4" w:space="0" w:color="auto"/>
              <w:bottom w:val="single" w:sz="4" w:space="0" w:color="auto"/>
            </w:tcBorders>
            <w:vAlign w:val="bottom"/>
          </w:tcPr>
          <w:p w14:paraId="2B6CBD5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5A7D95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LB2b</w:t>
            </w:r>
          </w:p>
        </w:tc>
        <w:tc>
          <w:tcPr>
            <w:tcW w:w="5670" w:type="dxa"/>
            <w:tcBorders>
              <w:top w:val="single" w:sz="4" w:space="0" w:color="auto"/>
              <w:left w:val="single" w:sz="4" w:space="0" w:color="auto"/>
              <w:bottom w:val="single" w:sz="4" w:space="0" w:color="auto"/>
            </w:tcBorders>
            <w:shd w:val="clear" w:color="auto" w:fill="auto"/>
            <w:vAlign w:val="bottom"/>
          </w:tcPr>
          <w:p w14:paraId="134AB82E"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530378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FB2453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412030</w:t>
            </w:r>
          </w:p>
        </w:tc>
        <w:tc>
          <w:tcPr>
            <w:tcW w:w="3638" w:type="dxa"/>
            <w:tcBorders>
              <w:top w:val="single" w:sz="4" w:space="0" w:color="auto"/>
              <w:left w:val="single" w:sz="4" w:space="0" w:color="auto"/>
              <w:bottom w:val="single" w:sz="4" w:space="0" w:color="auto"/>
            </w:tcBorders>
            <w:shd w:val="clear" w:color="auto" w:fill="auto"/>
            <w:vAlign w:val="bottom"/>
          </w:tcPr>
          <w:p w14:paraId="251629D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Rekreative sti</w:t>
            </w:r>
          </w:p>
        </w:tc>
        <w:tc>
          <w:tcPr>
            <w:tcW w:w="736" w:type="dxa"/>
            <w:tcBorders>
              <w:top w:val="single" w:sz="4" w:space="0" w:color="auto"/>
              <w:left w:val="single" w:sz="4" w:space="0" w:color="auto"/>
              <w:bottom w:val="single" w:sz="4" w:space="0" w:color="auto"/>
            </w:tcBorders>
            <w:vAlign w:val="bottom"/>
          </w:tcPr>
          <w:p w14:paraId="5E51103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6E84E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LB2c</w:t>
            </w:r>
          </w:p>
        </w:tc>
        <w:tc>
          <w:tcPr>
            <w:tcW w:w="5670" w:type="dxa"/>
            <w:tcBorders>
              <w:top w:val="single" w:sz="4" w:space="0" w:color="auto"/>
              <w:left w:val="single" w:sz="4" w:space="0" w:color="auto"/>
              <w:bottom w:val="single" w:sz="4" w:space="0" w:color="auto"/>
            </w:tcBorders>
            <w:shd w:val="clear" w:color="auto" w:fill="auto"/>
            <w:vAlign w:val="bottom"/>
          </w:tcPr>
          <w:p w14:paraId="7908E46E"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ED4098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5CE777B"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412040</w:t>
            </w:r>
          </w:p>
        </w:tc>
        <w:tc>
          <w:tcPr>
            <w:tcW w:w="3638" w:type="dxa"/>
            <w:tcBorders>
              <w:top w:val="single" w:sz="4" w:space="0" w:color="auto"/>
              <w:left w:val="single" w:sz="4" w:space="0" w:color="auto"/>
              <w:bottom w:val="single" w:sz="4" w:space="0" w:color="auto"/>
            </w:tcBorders>
            <w:shd w:val="clear" w:color="auto" w:fill="auto"/>
            <w:vAlign w:val="bottom"/>
          </w:tcPr>
          <w:p w14:paraId="5CCA69D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Kunststofbelægning</w:t>
            </w:r>
          </w:p>
        </w:tc>
        <w:tc>
          <w:tcPr>
            <w:tcW w:w="736" w:type="dxa"/>
            <w:tcBorders>
              <w:top w:val="single" w:sz="4" w:space="0" w:color="auto"/>
              <w:left w:val="single" w:sz="4" w:space="0" w:color="auto"/>
              <w:bottom w:val="single" w:sz="4" w:space="0" w:color="auto"/>
            </w:tcBorders>
            <w:vAlign w:val="center"/>
          </w:tcPr>
          <w:p w14:paraId="5C4A89B5"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291DE97"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LB2d</w:t>
            </w:r>
          </w:p>
        </w:tc>
        <w:tc>
          <w:tcPr>
            <w:tcW w:w="5670" w:type="dxa"/>
            <w:tcBorders>
              <w:top w:val="single" w:sz="4" w:space="0" w:color="auto"/>
              <w:left w:val="single" w:sz="4" w:space="0" w:color="auto"/>
              <w:bottom w:val="single" w:sz="4" w:space="0" w:color="auto"/>
            </w:tcBorders>
            <w:shd w:val="clear" w:color="auto" w:fill="FFFFFF"/>
            <w:vAlign w:val="center"/>
          </w:tcPr>
          <w:p w14:paraId="211507AC"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7095979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7E7B2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412050</w:t>
            </w:r>
          </w:p>
        </w:tc>
        <w:tc>
          <w:tcPr>
            <w:tcW w:w="3638" w:type="dxa"/>
            <w:tcBorders>
              <w:top w:val="single" w:sz="4" w:space="0" w:color="auto"/>
              <w:left w:val="single" w:sz="4" w:space="0" w:color="auto"/>
              <w:bottom w:val="single" w:sz="4" w:space="0" w:color="auto"/>
            </w:tcBorders>
            <w:shd w:val="clear" w:color="auto" w:fill="auto"/>
            <w:vAlign w:val="bottom"/>
          </w:tcPr>
          <w:p w14:paraId="7A474B5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Flis</w:t>
            </w:r>
          </w:p>
        </w:tc>
        <w:tc>
          <w:tcPr>
            <w:tcW w:w="736" w:type="dxa"/>
            <w:tcBorders>
              <w:top w:val="single" w:sz="4" w:space="0" w:color="auto"/>
              <w:left w:val="single" w:sz="4" w:space="0" w:color="auto"/>
              <w:bottom w:val="single" w:sz="4" w:space="0" w:color="auto"/>
            </w:tcBorders>
            <w:vAlign w:val="bottom"/>
          </w:tcPr>
          <w:p w14:paraId="1C22A0C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77EA71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LB2e</w:t>
            </w:r>
          </w:p>
        </w:tc>
        <w:tc>
          <w:tcPr>
            <w:tcW w:w="5670" w:type="dxa"/>
            <w:tcBorders>
              <w:top w:val="single" w:sz="4" w:space="0" w:color="auto"/>
              <w:left w:val="single" w:sz="4" w:space="0" w:color="auto"/>
              <w:bottom w:val="single" w:sz="4" w:space="0" w:color="auto"/>
            </w:tcBorders>
            <w:shd w:val="clear" w:color="auto" w:fill="FFFFFF"/>
            <w:vAlign w:val="bottom"/>
          </w:tcPr>
          <w:p w14:paraId="50DE05E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239465A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E50419"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412070</w:t>
            </w:r>
          </w:p>
        </w:tc>
        <w:tc>
          <w:tcPr>
            <w:tcW w:w="3638" w:type="dxa"/>
            <w:tcBorders>
              <w:top w:val="single" w:sz="4" w:space="0" w:color="auto"/>
              <w:left w:val="single" w:sz="4" w:space="0" w:color="auto"/>
              <w:bottom w:val="single" w:sz="4" w:space="0" w:color="auto"/>
            </w:tcBorders>
            <w:shd w:val="clear" w:color="auto" w:fill="auto"/>
            <w:vAlign w:val="bottom"/>
          </w:tcPr>
          <w:p w14:paraId="2DDB0C2C"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Løs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vAlign w:val="center"/>
          </w:tcPr>
          <w:p w14:paraId="476ECCB3"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0AFCB45"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LB2g</w:t>
            </w:r>
          </w:p>
        </w:tc>
        <w:tc>
          <w:tcPr>
            <w:tcW w:w="5670" w:type="dxa"/>
            <w:tcBorders>
              <w:top w:val="single" w:sz="4" w:space="0" w:color="auto"/>
              <w:left w:val="single" w:sz="4" w:space="0" w:color="auto"/>
              <w:bottom w:val="single" w:sz="4" w:space="0" w:color="auto"/>
            </w:tcBorders>
            <w:shd w:val="clear" w:color="auto" w:fill="FFFFFF"/>
            <w:vAlign w:val="bottom"/>
          </w:tcPr>
          <w:p w14:paraId="7315BA2E"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5FC1E4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F0DA9E4"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412080</w:t>
            </w:r>
          </w:p>
        </w:tc>
        <w:tc>
          <w:tcPr>
            <w:tcW w:w="3638" w:type="dxa"/>
            <w:tcBorders>
              <w:top w:val="single" w:sz="4" w:space="0" w:color="auto"/>
              <w:left w:val="single" w:sz="4" w:space="0" w:color="auto"/>
              <w:bottom w:val="single" w:sz="4" w:space="0" w:color="auto"/>
            </w:tcBorders>
            <w:shd w:val="clear" w:color="auto" w:fill="auto"/>
            <w:vAlign w:val="bottom"/>
          </w:tcPr>
          <w:p w14:paraId="1A3B55F7"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Løs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Raste-/P-plads</w:t>
            </w:r>
          </w:p>
        </w:tc>
        <w:tc>
          <w:tcPr>
            <w:tcW w:w="736" w:type="dxa"/>
            <w:tcBorders>
              <w:top w:val="single" w:sz="4" w:space="0" w:color="auto"/>
              <w:left w:val="single" w:sz="4" w:space="0" w:color="auto"/>
              <w:bottom w:val="single" w:sz="4" w:space="0" w:color="auto"/>
            </w:tcBorders>
            <w:vAlign w:val="center"/>
          </w:tcPr>
          <w:p w14:paraId="715D98CE"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EBBF9E4"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LB2h</w:t>
            </w:r>
          </w:p>
        </w:tc>
        <w:tc>
          <w:tcPr>
            <w:tcW w:w="5670" w:type="dxa"/>
            <w:tcBorders>
              <w:top w:val="single" w:sz="4" w:space="0" w:color="auto"/>
              <w:left w:val="single" w:sz="4" w:space="0" w:color="auto"/>
              <w:bottom w:val="single" w:sz="4" w:space="0" w:color="auto"/>
            </w:tcBorders>
            <w:shd w:val="clear" w:color="auto" w:fill="FFFFFF"/>
            <w:vAlign w:val="bottom"/>
          </w:tcPr>
          <w:p w14:paraId="7C6E7E9C"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916826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4219FEC" w14:textId="77777777" w:rsidR="00D06747" w:rsidRPr="003B051D" w:rsidRDefault="00D06747" w:rsidP="007C32A8">
            <w:pPr>
              <w:jc w:val="center"/>
              <w:rPr>
                <w:rFonts w:ascii="Trebuchet MS" w:hAnsi="Trebuchet MS" w:cs="Trebuchet MS"/>
                <w:sz w:val="18"/>
                <w:szCs w:val="18"/>
              </w:rPr>
            </w:pPr>
            <w:r w:rsidRPr="003B051D">
              <w:rPr>
                <w:rFonts w:ascii="Trebuchet MS" w:hAnsi="Trebuchet MS" w:cs="Trebuchet MS"/>
                <w:sz w:val="18"/>
                <w:szCs w:val="18"/>
              </w:rPr>
              <w:t>412090</w:t>
            </w:r>
          </w:p>
        </w:tc>
        <w:tc>
          <w:tcPr>
            <w:tcW w:w="3638" w:type="dxa"/>
            <w:tcBorders>
              <w:top w:val="single" w:sz="4" w:space="0" w:color="auto"/>
              <w:left w:val="single" w:sz="4" w:space="0" w:color="auto"/>
              <w:bottom w:val="single" w:sz="4" w:space="0" w:color="auto"/>
            </w:tcBorders>
            <w:shd w:val="clear" w:color="auto" w:fill="auto"/>
            <w:vAlign w:val="bottom"/>
          </w:tcPr>
          <w:p w14:paraId="3900E153" w14:textId="77777777" w:rsidR="00D06747" w:rsidRPr="003B051D" w:rsidRDefault="00D06747" w:rsidP="007C32A8">
            <w:pPr>
              <w:rPr>
                <w:rFonts w:ascii="Trebuchet MS" w:hAnsi="Trebuchet MS" w:cs="Trebuchet MS"/>
                <w:sz w:val="18"/>
                <w:szCs w:val="18"/>
              </w:rPr>
            </w:pPr>
            <w:r w:rsidRPr="003B051D">
              <w:rPr>
                <w:rFonts w:ascii="Trebuchet MS" w:hAnsi="Trebuchet MS" w:cs="Trebuchet MS"/>
                <w:sz w:val="18"/>
                <w:szCs w:val="18"/>
              </w:rPr>
              <w:t>Løs belægning, Stenmel</w:t>
            </w:r>
          </w:p>
        </w:tc>
        <w:tc>
          <w:tcPr>
            <w:tcW w:w="736" w:type="dxa"/>
            <w:tcBorders>
              <w:top w:val="single" w:sz="4" w:space="0" w:color="auto"/>
              <w:left w:val="single" w:sz="4" w:space="0" w:color="auto"/>
              <w:bottom w:val="single" w:sz="4" w:space="0" w:color="auto"/>
            </w:tcBorders>
          </w:tcPr>
          <w:p w14:paraId="71D0F6A7" w14:textId="77777777" w:rsidR="00D06747" w:rsidRPr="003B051D" w:rsidRDefault="00D0674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tcPr>
          <w:p w14:paraId="78936C23" w14:textId="77777777" w:rsidR="00D06747" w:rsidRPr="003B051D" w:rsidRDefault="00D06747" w:rsidP="005E4D29">
            <w:pPr>
              <w:rPr>
                <w:rFonts w:ascii="Trebuchet MS" w:hAnsi="Trebuchet MS" w:cs="Trebuchet MS"/>
                <w:sz w:val="18"/>
                <w:szCs w:val="18"/>
              </w:rPr>
            </w:pPr>
            <w:r w:rsidRPr="003B051D">
              <w:rPr>
                <w:rFonts w:ascii="Trebuchet MS" w:hAnsi="Trebuchet MS" w:cs="Trebuchet MS"/>
                <w:sz w:val="18"/>
                <w:szCs w:val="18"/>
              </w:rPr>
              <w:t>LB2h</w:t>
            </w:r>
          </w:p>
        </w:tc>
        <w:tc>
          <w:tcPr>
            <w:tcW w:w="5670" w:type="dxa"/>
            <w:tcBorders>
              <w:top w:val="single" w:sz="4" w:space="0" w:color="auto"/>
              <w:left w:val="single" w:sz="4" w:space="0" w:color="auto"/>
              <w:bottom w:val="single" w:sz="4" w:space="0" w:color="auto"/>
            </w:tcBorders>
            <w:shd w:val="clear" w:color="auto" w:fill="FFFFFF"/>
            <w:vAlign w:val="bottom"/>
          </w:tcPr>
          <w:p w14:paraId="4AA86423" w14:textId="77777777" w:rsidR="00D06747" w:rsidRPr="003B051D" w:rsidRDefault="00D06747"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8A82F3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F96AF7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413000</w:t>
            </w:r>
          </w:p>
        </w:tc>
        <w:tc>
          <w:tcPr>
            <w:tcW w:w="3638" w:type="dxa"/>
            <w:tcBorders>
              <w:top w:val="single" w:sz="4" w:space="0" w:color="auto"/>
              <w:left w:val="single" w:sz="4" w:space="0" w:color="auto"/>
              <w:bottom w:val="single" w:sz="4" w:space="0" w:color="auto"/>
            </w:tcBorders>
            <w:shd w:val="clear" w:color="auto" w:fill="auto"/>
            <w:vAlign w:val="bottom"/>
          </w:tcPr>
          <w:p w14:paraId="42D7667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w:t>
            </w:r>
          </w:p>
        </w:tc>
        <w:tc>
          <w:tcPr>
            <w:tcW w:w="736" w:type="dxa"/>
            <w:tcBorders>
              <w:top w:val="single" w:sz="4" w:space="0" w:color="auto"/>
              <w:left w:val="single" w:sz="4" w:space="0" w:color="auto"/>
              <w:bottom w:val="single" w:sz="4" w:space="0" w:color="auto"/>
            </w:tcBorders>
            <w:vAlign w:val="bottom"/>
          </w:tcPr>
          <w:p w14:paraId="5C81C59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985B85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w:t>
            </w:r>
          </w:p>
        </w:tc>
        <w:tc>
          <w:tcPr>
            <w:tcW w:w="5670" w:type="dxa"/>
            <w:tcBorders>
              <w:top w:val="single" w:sz="4" w:space="0" w:color="auto"/>
              <w:left w:val="single" w:sz="4" w:space="0" w:color="auto"/>
              <w:bottom w:val="single" w:sz="4" w:space="0" w:color="auto"/>
            </w:tcBorders>
            <w:shd w:val="clear" w:color="auto" w:fill="FFFFFF"/>
            <w:vAlign w:val="bottom"/>
          </w:tcPr>
          <w:p w14:paraId="19FF0D2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4095000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728249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413010</w:t>
            </w:r>
          </w:p>
        </w:tc>
        <w:tc>
          <w:tcPr>
            <w:tcW w:w="3638" w:type="dxa"/>
            <w:tcBorders>
              <w:top w:val="single" w:sz="4" w:space="0" w:color="auto"/>
              <w:left w:val="single" w:sz="4" w:space="0" w:color="auto"/>
              <w:bottom w:val="single" w:sz="4" w:space="0" w:color="auto"/>
            </w:tcBorders>
            <w:shd w:val="clear" w:color="auto" w:fill="auto"/>
            <w:vAlign w:val="bottom"/>
          </w:tcPr>
          <w:p w14:paraId="7A10F6B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Ridesti</w:t>
            </w:r>
          </w:p>
        </w:tc>
        <w:tc>
          <w:tcPr>
            <w:tcW w:w="736" w:type="dxa"/>
            <w:tcBorders>
              <w:top w:val="single" w:sz="4" w:space="0" w:color="auto"/>
              <w:left w:val="single" w:sz="4" w:space="0" w:color="auto"/>
              <w:bottom w:val="single" w:sz="4" w:space="0" w:color="auto"/>
            </w:tcBorders>
            <w:vAlign w:val="bottom"/>
          </w:tcPr>
          <w:p w14:paraId="77D4E0D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CC220D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LB3a</w:t>
            </w:r>
          </w:p>
        </w:tc>
        <w:tc>
          <w:tcPr>
            <w:tcW w:w="5670" w:type="dxa"/>
            <w:tcBorders>
              <w:top w:val="single" w:sz="4" w:space="0" w:color="auto"/>
              <w:left w:val="single" w:sz="4" w:space="0" w:color="auto"/>
              <w:bottom w:val="single" w:sz="4" w:space="0" w:color="auto"/>
            </w:tcBorders>
            <w:shd w:val="clear" w:color="auto" w:fill="FFFFFF"/>
            <w:vAlign w:val="bottom"/>
          </w:tcPr>
          <w:p w14:paraId="7E73EE97"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207094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F2FF3D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413020</w:t>
            </w:r>
          </w:p>
        </w:tc>
        <w:tc>
          <w:tcPr>
            <w:tcW w:w="3638" w:type="dxa"/>
            <w:tcBorders>
              <w:top w:val="single" w:sz="4" w:space="0" w:color="auto"/>
              <w:left w:val="single" w:sz="4" w:space="0" w:color="auto"/>
              <w:bottom w:val="single" w:sz="4" w:space="0" w:color="auto"/>
            </w:tcBorders>
            <w:shd w:val="clear" w:color="auto" w:fill="auto"/>
            <w:vAlign w:val="bottom"/>
          </w:tcPr>
          <w:p w14:paraId="5DA9BE3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Muldjord</w:t>
            </w:r>
          </w:p>
        </w:tc>
        <w:tc>
          <w:tcPr>
            <w:tcW w:w="736" w:type="dxa"/>
            <w:tcBorders>
              <w:top w:val="single" w:sz="4" w:space="0" w:color="auto"/>
              <w:left w:val="single" w:sz="4" w:space="0" w:color="auto"/>
              <w:bottom w:val="single" w:sz="4" w:space="0" w:color="auto"/>
            </w:tcBorders>
            <w:vAlign w:val="bottom"/>
          </w:tcPr>
          <w:p w14:paraId="53F338A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D0E4A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LB3b</w:t>
            </w:r>
          </w:p>
        </w:tc>
        <w:tc>
          <w:tcPr>
            <w:tcW w:w="5670" w:type="dxa"/>
            <w:tcBorders>
              <w:top w:val="single" w:sz="4" w:space="0" w:color="auto"/>
              <w:left w:val="single" w:sz="4" w:space="0" w:color="auto"/>
              <w:bottom w:val="single" w:sz="4" w:space="0" w:color="auto"/>
            </w:tcBorders>
            <w:shd w:val="clear" w:color="auto" w:fill="FFFFFF"/>
            <w:vAlign w:val="bottom"/>
          </w:tcPr>
          <w:p w14:paraId="4CE1159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90F5DC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FC533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413030</w:t>
            </w:r>
          </w:p>
        </w:tc>
        <w:tc>
          <w:tcPr>
            <w:tcW w:w="3638" w:type="dxa"/>
            <w:tcBorders>
              <w:top w:val="single" w:sz="4" w:space="0" w:color="auto"/>
              <w:left w:val="single" w:sz="4" w:space="0" w:color="auto"/>
              <w:bottom w:val="single" w:sz="4" w:space="0" w:color="auto"/>
            </w:tcBorders>
            <w:shd w:val="clear" w:color="auto" w:fill="auto"/>
            <w:vAlign w:val="bottom"/>
          </w:tcPr>
          <w:p w14:paraId="751258F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Råjord</w:t>
            </w:r>
          </w:p>
        </w:tc>
        <w:tc>
          <w:tcPr>
            <w:tcW w:w="736" w:type="dxa"/>
            <w:tcBorders>
              <w:top w:val="single" w:sz="4" w:space="0" w:color="auto"/>
              <w:left w:val="single" w:sz="4" w:space="0" w:color="auto"/>
              <w:bottom w:val="single" w:sz="4" w:space="0" w:color="auto"/>
            </w:tcBorders>
            <w:vAlign w:val="bottom"/>
          </w:tcPr>
          <w:p w14:paraId="5BED28E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47A9F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LB3c</w:t>
            </w:r>
          </w:p>
        </w:tc>
        <w:tc>
          <w:tcPr>
            <w:tcW w:w="5670" w:type="dxa"/>
            <w:tcBorders>
              <w:top w:val="single" w:sz="4" w:space="0" w:color="auto"/>
              <w:left w:val="single" w:sz="4" w:space="0" w:color="auto"/>
              <w:bottom w:val="single" w:sz="4" w:space="0" w:color="auto"/>
            </w:tcBorders>
            <w:shd w:val="clear" w:color="auto" w:fill="FFFFFF"/>
            <w:vAlign w:val="bottom"/>
          </w:tcPr>
          <w:p w14:paraId="3C51615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AB3124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D8D971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413040</w:t>
            </w:r>
          </w:p>
        </w:tc>
        <w:tc>
          <w:tcPr>
            <w:tcW w:w="3638" w:type="dxa"/>
            <w:tcBorders>
              <w:top w:val="single" w:sz="4" w:space="0" w:color="auto"/>
              <w:left w:val="single" w:sz="4" w:space="0" w:color="auto"/>
              <w:bottom w:val="single" w:sz="4" w:space="0" w:color="auto"/>
            </w:tcBorders>
            <w:shd w:val="clear" w:color="auto" w:fill="auto"/>
            <w:vAlign w:val="bottom"/>
          </w:tcPr>
          <w:p w14:paraId="3BE9907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Flis/bark</w:t>
            </w:r>
          </w:p>
        </w:tc>
        <w:tc>
          <w:tcPr>
            <w:tcW w:w="736" w:type="dxa"/>
            <w:tcBorders>
              <w:top w:val="single" w:sz="4" w:space="0" w:color="auto"/>
              <w:left w:val="single" w:sz="4" w:space="0" w:color="auto"/>
              <w:bottom w:val="single" w:sz="4" w:space="0" w:color="auto"/>
            </w:tcBorders>
            <w:vAlign w:val="bottom"/>
          </w:tcPr>
          <w:p w14:paraId="0A56FF1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685E0F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LB3d</w:t>
            </w:r>
          </w:p>
        </w:tc>
        <w:tc>
          <w:tcPr>
            <w:tcW w:w="5670" w:type="dxa"/>
            <w:tcBorders>
              <w:top w:val="single" w:sz="4" w:space="0" w:color="auto"/>
              <w:left w:val="single" w:sz="4" w:space="0" w:color="auto"/>
              <w:bottom w:val="single" w:sz="4" w:space="0" w:color="auto"/>
            </w:tcBorders>
            <w:shd w:val="clear" w:color="auto" w:fill="FFFFFF"/>
            <w:vAlign w:val="bottom"/>
          </w:tcPr>
          <w:p w14:paraId="1915218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124825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2D1F5E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424000</w:t>
            </w:r>
          </w:p>
        </w:tc>
        <w:tc>
          <w:tcPr>
            <w:tcW w:w="3638" w:type="dxa"/>
            <w:tcBorders>
              <w:top w:val="single" w:sz="4" w:space="0" w:color="auto"/>
              <w:left w:val="single" w:sz="4" w:space="0" w:color="auto"/>
              <w:bottom w:val="single" w:sz="4" w:space="0" w:color="auto"/>
            </w:tcBorders>
            <w:shd w:val="clear" w:color="auto" w:fill="auto"/>
            <w:vAlign w:val="bottom"/>
          </w:tcPr>
          <w:p w14:paraId="6BD3884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w:t>
            </w:r>
          </w:p>
        </w:tc>
        <w:tc>
          <w:tcPr>
            <w:tcW w:w="736" w:type="dxa"/>
            <w:tcBorders>
              <w:top w:val="single" w:sz="4" w:space="0" w:color="auto"/>
              <w:left w:val="single" w:sz="4" w:space="0" w:color="auto"/>
              <w:bottom w:val="single" w:sz="4" w:space="0" w:color="auto"/>
            </w:tcBorders>
            <w:vAlign w:val="bottom"/>
          </w:tcPr>
          <w:p w14:paraId="2D1F81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CB336A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p>
        </w:tc>
        <w:tc>
          <w:tcPr>
            <w:tcW w:w="5670" w:type="dxa"/>
            <w:tcBorders>
              <w:top w:val="single" w:sz="4" w:space="0" w:color="auto"/>
              <w:left w:val="single" w:sz="4" w:space="0" w:color="auto"/>
              <w:bottom w:val="single" w:sz="4" w:space="0" w:color="auto"/>
            </w:tcBorders>
            <w:shd w:val="clear" w:color="auto" w:fill="FFFFFF"/>
            <w:vAlign w:val="bottom"/>
          </w:tcPr>
          <w:p w14:paraId="7243E13B"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678196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0A9A28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424010</w:t>
            </w:r>
          </w:p>
        </w:tc>
        <w:tc>
          <w:tcPr>
            <w:tcW w:w="3638" w:type="dxa"/>
            <w:tcBorders>
              <w:top w:val="single" w:sz="4" w:space="0" w:color="auto"/>
              <w:left w:val="single" w:sz="4" w:space="0" w:color="auto"/>
              <w:bottom w:val="single" w:sz="4" w:space="0" w:color="auto"/>
            </w:tcBorders>
            <w:shd w:val="clear" w:color="auto" w:fill="auto"/>
            <w:vAlign w:val="bottom"/>
          </w:tcPr>
          <w:p w14:paraId="66CC8A6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Kunststof</w:t>
            </w:r>
          </w:p>
        </w:tc>
        <w:tc>
          <w:tcPr>
            <w:tcW w:w="736" w:type="dxa"/>
            <w:tcBorders>
              <w:top w:val="single" w:sz="4" w:space="0" w:color="auto"/>
              <w:left w:val="single" w:sz="4" w:space="0" w:color="auto"/>
              <w:bottom w:val="single" w:sz="4" w:space="0" w:color="auto"/>
            </w:tcBorders>
            <w:vAlign w:val="bottom"/>
          </w:tcPr>
          <w:p w14:paraId="4FE6733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6DE46F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a</w:t>
            </w:r>
          </w:p>
        </w:tc>
        <w:tc>
          <w:tcPr>
            <w:tcW w:w="5670" w:type="dxa"/>
            <w:tcBorders>
              <w:top w:val="single" w:sz="4" w:space="0" w:color="auto"/>
              <w:left w:val="single" w:sz="4" w:space="0" w:color="auto"/>
              <w:bottom w:val="single" w:sz="4" w:space="0" w:color="auto"/>
            </w:tcBorders>
            <w:shd w:val="clear" w:color="auto" w:fill="FFFFFF"/>
            <w:vAlign w:val="bottom"/>
          </w:tcPr>
          <w:p w14:paraId="2854561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9A88E4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8729AB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424020</w:t>
            </w:r>
          </w:p>
        </w:tc>
        <w:tc>
          <w:tcPr>
            <w:tcW w:w="3638" w:type="dxa"/>
            <w:tcBorders>
              <w:top w:val="single" w:sz="4" w:space="0" w:color="auto"/>
              <w:left w:val="single" w:sz="4" w:space="0" w:color="auto"/>
              <w:bottom w:val="single" w:sz="4" w:space="0" w:color="auto"/>
            </w:tcBorders>
            <w:shd w:val="clear" w:color="auto" w:fill="auto"/>
            <w:vAlign w:val="bottom"/>
          </w:tcPr>
          <w:p w14:paraId="2FA56D3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Asfalt</w:t>
            </w:r>
          </w:p>
        </w:tc>
        <w:tc>
          <w:tcPr>
            <w:tcW w:w="736" w:type="dxa"/>
            <w:tcBorders>
              <w:top w:val="single" w:sz="4" w:space="0" w:color="auto"/>
              <w:left w:val="single" w:sz="4" w:space="0" w:color="auto"/>
              <w:bottom w:val="single" w:sz="4" w:space="0" w:color="auto"/>
            </w:tcBorders>
            <w:vAlign w:val="bottom"/>
          </w:tcPr>
          <w:p w14:paraId="785AB20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A6DF1A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b</w:t>
            </w:r>
          </w:p>
        </w:tc>
        <w:tc>
          <w:tcPr>
            <w:tcW w:w="5670" w:type="dxa"/>
            <w:tcBorders>
              <w:top w:val="single" w:sz="4" w:space="0" w:color="auto"/>
              <w:left w:val="single" w:sz="4" w:space="0" w:color="auto"/>
              <w:bottom w:val="single" w:sz="4" w:space="0" w:color="auto"/>
            </w:tcBorders>
            <w:shd w:val="clear" w:color="auto" w:fill="FFFFFF"/>
            <w:vAlign w:val="bottom"/>
          </w:tcPr>
          <w:p w14:paraId="76DD0F8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D32AAD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67C98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424030</w:t>
            </w:r>
          </w:p>
        </w:tc>
        <w:tc>
          <w:tcPr>
            <w:tcW w:w="3638" w:type="dxa"/>
            <w:tcBorders>
              <w:top w:val="single" w:sz="4" w:space="0" w:color="auto"/>
              <w:left w:val="single" w:sz="4" w:space="0" w:color="auto"/>
              <w:bottom w:val="single" w:sz="4" w:space="0" w:color="auto"/>
            </w:tcBorders>
            <w:shd w:val="clear" w:color="auto" w:fill="auto"/>
            <w:vAlign w:val="bottom"/>
          </w:tcPr>
          <w:p w14:paraId="12AC458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Beton</w:t>
            </w:r>
          </w:p>
        </w:tc>
        <w:tc>
          <w:tcPr>
            <w:tcW w:w="736" w:type="dxa"/>
            <w:tcBorders>
              <w:top w:val="single" w:sz="4" w:space="0" w:color="auto"/>
              <w:left w:val="single" w:sz="4" w:space="0" w:color="auto"/>
              <w:bottom w:val="single" w:sz="4" w:space="0" w:color="auto"/>
            </w:tcBorders>
            <w:vAlign w:val="bottom"/>
          </w:tcPr>
          <w:p w14:paraId="75F3DF9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7D5DA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c</w:t>
            </w:r>
          </w:p>
        </w:tc>
        <w:tc>
          <w:tcPr>
            <w:tcW w:w="5670" w:type="dxa"/>
            <w:tcBorders>
              <w:top w:val="single" w:sz="4" w:space="0" w:color="auto"/>
              <w:left w:val="single" w:sz="4" w:space="0" w:color="auto"/>
              <w:bottom w:val="single" w:sz="4" w:space="0" w:color="auto"/>
            </w:tcBorders>
            <w:shd w:val="clear" w:color="auto" w:fill="FFFFFF"/>
            <w:vAlign w:val="bottom"/>
          </w:tcPr>
          <w:p w14:paraId="521C27E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5ADCE2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BD00A1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424040</w:t>
            </w:r>
          </w:p>
        </w:tc>
        <w:tc>
          <w:tcPr>
            <w:tcW w:w="3638" w:type="dxa"/>
            <w:tcBorders>
              <w:top w:val="single" w:sz="4" w:space="0" w:color="auto"/>
              <w:left w:val="single" w:sz="4" w:space="0" w:color="auto"/>
              <w:bottom w:val="single" w:sz="4" w:space="0" w:color="auto"/>
            </w:tcBorders>
            <w:shd w:val="clear" w:color="auto" w:fill="auto"/>
            <w:vAlign w:val="bottom"/>
          </w:tcPr>
          <w:p w14:paraId="371FD8F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Stenmel/grus</w:t>
            </w:r>
          </w:p>
        </w:tc>
        <w:tc>
          <w:tcPr>
            <w:tcW w:w="736" w:type="dxa"/>
            <w:tcBorders>
              <w:top w:val="single" w:sz="4" w:space="0" w:color="auto"/>
              <w:left w:val="single" w:sz="4" w:space="0" w:color="auto"/>
              <w:bottom w:val="single" w:sz="4" w:space="0" w:color="auto"/>
            </w:tcBorders>
            <w:vAlign w:val="bottom"/>
          </w:tcPr>
          <w:p w14:paraId="5BD44A6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A386D1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FFFFFF"/>
            <w:vAlign w:val="bottom"/>
          </w:tcPr>
          <w:p w14:paraId="61BD4931"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8D6CEC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CB1AA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424050</w:t>
            </w:r>
          </w:p>
        </w:tc>
        <w:tc>
          <w:tcPr>
            <w:tcW w:w="3638" w:type="dxa"/>
            <w:tcBorders>
              <w:top w:val="single" w:sz="4" w:space="0" w:color="auto"/>
              <w:left w:val="single" w:sz="4" w:space="0" w:color="auto"/>
              <w:bottom w:val="single" w:sz="4" w:space="0" w:color="auto"/>
            </w:tcBorders>
            <w:shd w:val="clear" w:color="auto" w:fill="auto"/>
            <w:vAlign w:val="bottom"/>
          </w:tcPr>
          <w:p w14:paraId="75C9E94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Jord</w:t>
            </w:r>
          </w:p>
        </w:tc>
        <w:tc>
          <w:tcPr>
            <w:tcW w:w="736" w:type="dxa"/>
            <w:tcBorders>
              <w:top w:val="single" w:sz="4" w:space="0" w:color="auto"/>
              <w:left w:val="single" w:sz="4" w:space="0" w:color="auto"/>
              <w:bottom w:val="single" w:sz="4" w:space="0" w:color="auto"/>
            </w:tcBorders>
            <w:vAlign w:val="bottom"/>
          </w:tcPr>
          <w:p w14:paraId="5E084C7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F6A907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e</w:t>
            </w:r>
          </w:p>
        </w:tc>
        <w:tc>
          <w:tcPr>
            <w:tcW w:w="5670" w:type="dxa"/>
            <w:tcBorders>
              <w:top w:val="single" w:sz="4" w:space="0" w:color="auto"/>
              <w:left w:val="single" w:sz="4" w:space="0" w:color="auto"/>
              <w:bottom w:val="single" w:sz="4" w:space="0" w:color="auto"/>
            </w:tcBorders>
            <w:shd w:val="clear" w:color="auto" w:fill="FFFFFF"/>
            <w:vAlign w:val="bottom"/>
          </w:tcPr>
          <w:p w14:paraId="36348B75"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684638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C6DEB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424060</w:t>
            </w:r>
          </w:p>
        </w:tc>
        <w:tc>
          <w:tcPr>
            <w:tcW w:w="3638" w:type="dxa"/>
            <w:tcBorders>
              <w:top w:val="single" w:sz="4" w:space="0" w:color="auto"/>
              <w:left w:val="single" w:sz="4" w:space="0" w:color="auto"/>
              <w:bottom w:val="single" w:sz="4" w:space="0" w:color="auto"/>
            </w:tcBorders>
            <w:shd w:val="clear" w:color="auto" w:fill="auto"/>
            <w:vAlign w:val="bottom"/>
          </w:tcPr>
          <w:p w14:paraId="7F5ADE1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Kunstgræs</w:t>
            </w:r>
          </w:p>
        </w:tc>
        <w:tc>
          <w:tcPr>
            <w:tcW w:w="736" w:type="dxa"/>
            <w:tcBorders>
              <w:top w:val="single" w:sz="4" w:space="0" w:color="auto"/>
              <w:left w:val="single" w:sz="4" w:space="0" w:color="auto"/>
              <w:bottom w:val="single" w:sz="4" w:space="0" w:color="auto"/>
            </w:tcBorders>
            <w:vAlign w:val="bottom"/>
          </w:tcPr>
          <w:p w14:paraId="5C06B00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79C0C0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f</w:t>
            </w:r>
          </w:p>
        </w:tc>
        <w:tc>
          <w:tcPr>
            <w:tcW w:w="5670" w:type="dxa"/>
            <w:tcBorders>
              <w:top w:val="single" w:sz="4" w:space="0" w:color="auto"/>
              <w:left w:val="single" w:sz="4" w:space="0" w:color="auto"/>
              <w:bottom w:val="single" w:sz="4" w:space="0" w:color="auto"/>
            </w:tcBorders>
            <w:shd w:val="clear" w:color="auto" w:fill="FFFFFF"/>
            <w:vAlign w:val="bottom"/>
          </w:tcPr>
          <w:p w14:paraId="088662A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DD6DF2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FEB4CB2" w14:textId="77777777" w:rsidR="00195049" w:rsidRPr="003B051D" w:rsidRDefault="00195049" w:rsidP="00FE5AB5">
            <w:pPr>
              <w:jc w:val="center"/>
              <w:rPr>
                <w:rFonts w:ascii="Trebuchet MS" w:hAnsi="Trebuchet MS" w:cs="Trebuchet MS"/>
                <w:sz w:val="18"/>
                <w:szCs w:val="18"/>
              </w:rPr>
            </w:pPr>
            <w:r w:rsidRPr="003B051D">
              <w:rPr>
                <w:rFonts w:ascii="Trebuchet MS" w:hAnsi="Trebuchet MS" w:cs="Trebuchet MS"/>
                <w:sz w:val="18"/>
                <w:szCs w:val="18"/>
              </w:rPr>
              <w:t>424070</w:t>
            </w:r>
          </w:p>
        </w:tc>
        <w:tc>
          <w:tcPr>
            <w:tcW w:w="3638" w:type="dxa"/>
            <w:tcBorders>
              <w:top w:val="single" w:sz="4" w:space="0" w:color="auto"/>
              <w:left w:val="single" w:sz="4" w:space="0" w:color="auto"/>
              <w:bottom w:val="single" w:sz="4" w:space="0" w:color="auto"/>
            </w:tcBorders>
            <w:shd w:val="clear" w:color="auto" w:fill="auto"/>
            <w:vAlign w:val="bottom"/>
          </w:tcPr>
          <w:p w14:paraId="40EA1EE8" w14:textId="77777777" w:rsidR="00195049" w:rsidRPr="003B051D" w:rsidRDefault="008533EB" w:rsidP="007C32A8">
            <w:pPr>
              <w:rPr>
                <w:rFonts w:ascii="Trebuchet MS" w:hAnsi="Trebuchet MS" w:cs="Trebuchet MS"/>
                <w:sz w:val="18"/>
                <w:szCs w:val="18"/>
              </w:rPr>
            </w:pPr>
            <w:r w:rsidRPr="003B051D">
              <w:rPr>
                <w:rFonts w:ascii="Trebuchet MS" w:hAnsi="Trebuchet MS" w:cs="Trebuchet MS"/>
                <w:sz w:val="18"/>
                <w:szCs w:val="18"/>
              </w:rPr>
              <w:t>Sportsbelægning -</w:t>
            </w:r>
            <w:r w:rsidR="00195049" w:rsidRPr="003B051D">
              <w:rPr>
                <w:rFonts w:ascii="Trebuchet MS" w:hAnsi="Trebuchet MS" w:cs="Trebuchet MS"/>
                <w:sz w:val="18"/>
                <w:szCs w:val="18"/>
              </w:rPr>
              <w:t xml:space="preserve"> Sand</w:t>
            </w:r>
          </w:p>
        </w:tc>
        <w:tc>
          <w:tcPr>
            <w:tcW w:w="736" w:type="dxa"/>
            <w:tcBorders>
              <w:top w:val="single" w:sz="4" w:space="0" w:color="auto"/>
              <w:left w:val="single" w:sz="4" w:space="0" w:color="auto"/>
              <w:bottom w:val="single" w:sz="4" w:space="0" w:color="auto"/>
            </w:tcBorders>
            <w:vAlign w:val="center"/>
          </w:tcPr>
          <w:p w14:paraId="70B086BD" w14:textId="77777777" w:rsidR="00195049"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F2E0668" w14:textId="77777777" w:rsidR="00195049" w:rsidRPr="003B051D" w:rsidRDefault="00195049" w:rsidP="005E4D29">
            <w:pPr>
              <w:rPr>
                <w:rFonts w:ascii="Trebuchet MS" w:hAnsi="Trebuchet MS" w:cs="Trebuchet MS"/>
                <w:sz w:val="18"/>
                <w:szCs w:val="18"/>
              </w:rPr>
            </w:pPr>
            <w:r w:rsidRPr="003B051D">
              <w:rPr>
                <w:rFonts w:ascii="Trebuchet MS" w:hAnsi="Trebuchet MS" w:cs="Trebuchet MS"/>
                <w:sz w:val="18"/>
                <w:szCs w:val="18"/>
              </w:rPr>
              <w:t>SB4g</w:t>
            </w:r>
          </w:p>
        </w:tc>
        <w:tc>
          <w:tcPr>
            <w:tcW w:w="5670" w:type="dxa"/>
            <w:tcBorders>
              <w:top w:val="single" w:sz="4" w:space="0" w:color="auto"/>
              <w:left w:val="single" w:sz="4" w:space="0" w:color="auto"/>
              <w:bottom w:val="single" w:sz="4" w:space="0" w:color="auto"/>
            </w:tcBorders>
            <w:shd w:val="clear" w:color="auto" w:fill="FFFFFF"/>
            <w:vAlign w:val="bottom"/>
          </w:tcPr>
          <w:p w14:paraId="63B8A676" w14:textId="77777777" w:rsidR="00195049"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072E16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73C80C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414000</w:t>
            </w:r>
          </w:p>
        </w:tc>
        <w:tc>
          <w:tcPr>
            <w:tcW w:w="3638" w:type="dxa"/>
            <w:tcBorders>
              <w:top w:val="single" w:sz="4" w:space="0" w:color="auto"/>
              <w:left w:val="single" w:sz="4" w:space="0" w:color="auto"/>
              <w:bottom w:val="single" w:sz="4" w:space="0" w:color="auto"/>
            </w:tcBorders>
            <w:shd w:val="clear" w:color="auto" w:fill="auto"/>
            <w:vAlign w:val="bottom"/>
          </w:tcPr>
          <w:p w14:paraId="67267FA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Faldunderlag</w:t>
            </w:r>
          </w:p>
        </w:tc>
        <w:tc>
          <w:tcPr>
            <w:tcW w:w="736" w:type="dxa"/>
            <w:tcBorders>
              <w:top w:val="single" w:sz="4" w:space="0" w:color="auto"/>
              <w:left w:val="single" w:sz="4" w:space="0" w:color="auto"/>
              <w:bottom w:val="single" w:sz="4" w:space="0" w:color="auto"/>
            </w:tcBorders>
            <w:vAlign w:val="bottom"/>
          </w:tcPr>
          <w:p w14:paraId="4AFB3C0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33B7C2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w:t>
            </w:r>
          </w:p>
        </w:tc>
        <w:tc>
          <w:tcPr>
            <w:tcW w:w="5670" w:type="dxa"/>
            <w:tcBorders>
              <w:top w:val="single" w:sz="4" w:space="0" w:color="auto"/>
              <w:left w:val="single" w:sz="4" w:space="0" w:color="auto"/>
              <w:bottom w:val="single" w:sz="4" w:space="0" w:color="auto"/>
            </w:tcBorders>
            <w:shd w:val="clear" w:color="auto" w:fill="FFFFFF"/>
            <w:vAlign w:val="bottom"/>
          </w:tcPr>
          <w:p w14:paraId="3C172F00"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7C7019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3CF99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414010</w:t>
            </w:r>
          </w:p>
        </w:tc>
        <w:tc>
          <w:tcPr>
            <w:tcW w:w="3638" w:type="dxa"/>
            <w:tcBorders>
              <w:top w:val="single" w:sz="4" w:space="0" w:color="auto"/>
              <w:left w:val="single" w:sz="4" w:space="0" w:color="auto"/>
              <w:bottom w:val="single" w:sz="4" w:space="0" w:color="auto"/>
            </w:tcBorders>
            <w:shd w:val="clear" w:color="auto" w:fill="auto"/>
            <w:vAlign w:val="bottom"/>
          </w:tcPr>
          <w:p w14:paraId="683EF36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Faldunderlag - Flis</w:t>
            </w:r>
          </w:p>
        </w:tc>
        <w:tc>
          <w:tcPr>
            <w:tcW w:w="736" w:type="dxa"/>
            <w:tcBorders>
              <w:top w:val="single" w:sz="4" w:space="0" w:color="auto"/>
              <w:left w:val="single" w:sz="4" w:space="0" w:color="auto"/>
              <w:bottom w:val="single" w:sz="4" w:space="0" w:color="auto"/>
            </w:tcBorders>
            <w:vAlign w:val="bottom"/>
          </w:tcPr>
          <w:p w14:paraId="520CE4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3B173C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LB4a</w:t>
            </w:r>
          </w:p>
        </w:tc>
        <w:tc>
          <w:tcPr>
            <w:tcW w:w="5670" w:type="dxa"/>
            <w:tcBorders>
              <w:top w:val="single" w:sz="4" w:space="0" w:color="auto"/>
              <w:left w:val="single" w:sz="4" w:space="0" w:color="auto"/>
              <w:bottom w:val="single" w:sz="4" w:space="0" w:color="auto"/>
            </w:tcBorders>
            <w:shd w:val="clear" w:color="auto" w:fill="FFFFFF"/>
            <w:vAlign w:val="bottom"/>
          </w:tcPr>
          <w:p w14:paraId="59B31F5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ABAED2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8959AC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414040</w:t>
            </w:r>
          </w:p>
        </w:tc>
        <w:tc>
          <w:tcPr>
            <w:tcW w:w="3638" w:type="dxa"/>
            <w:tcBorders>
              <w:top w:val="single" w:sz="4" w:space="0" w:color="auto"/>
              <w:left w:val="single" w:sz="4" w:space="0" w:color="auto"/>
              <w:bottom w:val="single" w:sz="4" w:space="0" w:color="auto"/>
            </w:tcBorders>
            <w:shd w:val="clear" w:color="auto" w:fill="auto"/>
            <w:vAlign w:val="bottom"/>
          </w:tcPr>
          <w:p w14:paraId="5E60C89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Sandkasse</w:t>
            </w:r>
          </w:p>
        </w:tc>
        <w:tc>
          <w:tcPr>
            <w:tcW w:w="736" w:type="dxa"/>
            <w:tcBorders>
              <w:top w:val="single" w:sz="4" w:space="0" w:color="auto"/>
              <w:left w:val="single" w:sz="4" w:space="0" w:color="auto"/>
              <w:bottom w:val="single" w:sz="4" w:space="0" w:color="auto"/>
            </w:tcBorders>
            <w:vAlign w:val="bottom"/>
          </w:tcPr>
          <w:p w14:paraId="41FB6CE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58E521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LB4d</w:t>
            </w:r>
          </w:p>
        </w:tc>
        <w:tc>
          <w:tcPr>
            <w:tcW w:w="5670" w:type="dxa"/>
            <w:tcBorders>
              <w:top w:val="single" w:sz="4" w:space="0" w:color="auto"/>
              <w:left w:val="single" w:sz="4" w:space="0" w:color="auto"/>
              <w:bottom w:val="single" w:sz="4" w:space="0" w:color="auto"/>
            </w:tcBorders>
            <w:shd w:val="clear" w:color="auto" w:fill="FFFFFF"/>
            <w:vAlign w:val="bottom"/>
          </w:tcPr>
          <w:p w14:paraId="1FEFB9E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23DAA74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0294AD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431000</w:t>
            </w:r>
          </w:p>
        </w:tc>
        <w:tc>
          <w:tcPr>
            <w:tcW w:w="3638" w:type="dxa"/>
            <w:tcBorders>
              <w:top w:val="single" w:sz="4" w:space="0" w:color="auto"/>
              <w:left w:val="single" w:sz="4" w:space="0" w:color="auto"/>
              <w:bottom w:val="single" w:sz="4" w:space="0" w:color="auto"/>
            </w:tcBorders>
            <w:shd w:val="clear" w:color="auto" w:fill="auto"/>
            <w:vAlign w:val="bottom"/>
          </w:tcPr>
          <w:p w14:paraId="4B28C0C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Trappe og rampe</w:t>
            </w:r>
          </w:p>
        </w:tc>
        <w:tc>
          <w:tcPr>
            <w:tcW w:w="736" w:type="dxa"/>
            <w:tcBorders>
              <w:top w:val="single" w:sz="4" w:space="0" w:color="auto"/>
              <w:left w:val="single" w:sz="4" w:space="0" w:color="auto"/>
              <w:bottom w:val="single" w:sz="4" w:space="0" w:color="auto"/>
            </w:tcBorders>
            <w:vAlign w:val="bottom"/>
          </w:tcPr>
          <w:p w14:paraId="757814E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AC74AF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BY1</w:t>
            </w:r>
          </w:p>
        </w:tc>
        <w:tc>
          <w:tcPr>
            <w:tcW w:w="5670" w:type="dxa"/>
            <w:tcBorders>
              <w:top w:val="single" w:sz="4" w:space="0" w:color="auto"/>
              <w:left w:val="single" w:sz="4" w:space="0" w:color="auto"/>
              <w:bottom w:val="single" w:sz="4" w:space="0" w:color="auto"/>
            </w:tcBorders>
            <w:shd w:val="clear" w:color="auto" w:fill="FFFFFF"/>
            <w:vAlign w:val="bottom"/>
          </w:tcPr>
          <w:p w14:paraId="6A92FC0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BA4AEF" w:rsidRPr="00BA4AEF" w14:paraId="03A53AD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4F29E1" w14:textId="77777777" w:rsidR="00D00331" w:rsidRPr="003B051D" w:rsidRDefault="00D00331" w:rsidP="00FE5AB5">
            <w:pPr>
              <w:jc w:val="center"/>
              <w:rPr>
                <w:rFonts w:ascii="Trebuchet MS" w:hAnsi="Trebuchet MS" w:cs="Trebuchet MS"/>
                <w:sz w:val="18"/>
                <w:szCs w:val="18"/>
              </w:rPr>
            </w:pPr>
            <w:r w:rsidRPr="003B051D">
              <w:rPr>
                <w:rFonts w:ascii="Trebuchet MS" w:hAnsi="Trebuchet MS" w:cs="Trebuchet MS"/>
                <w:sz w:val="18"/>
                <w:szCs w:val="18"/>
              </w:rPr>
              <w:t>431010</w:t>
            </w:r>
          </w:p>
        </w:tc>
        <w:tc>
          <w:tcPr>
            <w:tcW w:w="3638" w:type="dxa"/>
            <w:tcBorders>
              <w:top w:val="single" w:sz="4" w:space="0" w:color="auto"/>
              <w:left w:val="single" w:sz="4" w:space="0" w:color="auto"/>
              <w:bottom w:val="single" w:sz="4" w:space="0" w:color="auto"/>
            </w:tcBorders>
            <w:shd w:val="clear" w:color="auto" w:fill="auto"/>
            <w:vAlign w:val="bottom"/>
          </w:tcPr>
          <w:p w14:paraId="7606583A" w14:textId="77777777" w:rsidR="00D00331" w:rsidRPr="003B051D" w:rsidRDefault="00D00331" w:rsidP="005E4D29">
            <w:pPr>
              <w:rPr>
                <w:rFonts w:ascii="Trebuchet MS" w:hAnsi="Trebuchet MS" w:cs="Trebuchet MS"/>
                <w:sz w:val="18"/>
                <w:szCs w:val="18"/>
              </w:rPr>
            </w:pPr>
            <w:proofErr w:type="spellStart"/>
            <w:r w:rsidRPr="003B051D">
              <w:rPr>
                <w:rFonts w:ascii="Trebuchet MS" w:hAnsi="Trebuchet MS" w:cs="Trebuchet MS"/>
                <w:sz w:val="18"/>
                <w:szCs w:val="18"/>
              </w:rPr>
              <w:t>Ophalerplads</w:t>
            </w:r>
            <w:proofErr w:type="spellEnd"/>
          </w:p>
        </w:tc>
        <w:tc>
          <w:tcPr>
            <w:tcW w:w="736" w:type="dxa"/>
            <w:tcBorders>
              <w:top w:val="single" w:sz="4" w:space="0" w:color="auto"/>
              <w:left w:val="single" w:sz="4" w:space="0" w:color="auto"/>
              <w:bottom w:val="single" w:sz="4" w:space="0" w:color="auto"/>
            </w:tcBorders>
            <w:vAlign w:val="center"/>
          </w:tcPr>
          <w:p w14:paraId="6C73B1D0" w14:textId="77777777" w:rsidR="00D00331" w:rsidRPr="003B051D" w:rsidRDefault="00D00331"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D79656F" w14:textId="77777777" w:rsidR="00D00331" w:rsidRPr="003B051D" w:rsidRDefault="00D00331" w:rsidP="005E4D29">
            <w:pPr>
              <w:rPr>
                <w:rFonts w:ascii="Trebuchet MS" w:hAnsi="Trebuchet MS" w:cs="Trebuchet MS"/>
                <w:sz w:val="18"/>
                <w:szCs w:val="18"/>
              </w:rPr>
            </w:pPr>
            <w:r w:rsidRPr="003B051D">
              <w:rPr>
                <w:rFonts w:ascii="Trebuchet MS" w:hAnsi="Trebuchet MS" w:cs="Trebuchet MS"/>
                <w:sz w:val="18"/>
                <w:szCs w:val="18"/>
              </w:rPr>
              <w:t>BY1a</w:t>
            </w:r>
          </w:p>
        </w:tc>
        <w:tc>
          <w:tcPr>
            <w:tcW w:w="5670" w:type="dxa"/>
            <w:tcBorders>
              <w:top w:val="single" w:sz="4" w:space="0" w:color="auto"/>
              <w:left w:val="single" w:sz="4" w:space="0" w:color="auto"/>
              <w:bottom w:val="single" w:sz="4" w:space="0" w:color="auto"/>
            </w:tcBorders>
            <w:shd w:val="clear" w:color="auto" w:fill="FFFFFF"/>
            <w:vAlign w:val="bottom"/>
          </w:tcPr>
          <w:p w14:paraId="25352A51" w14:textId="77777777" w:rsidR="00D00331"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AE92CD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4CF4D0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432000</w:t>
            </w:r>
          </w:p>
        </w:tc>
        <w:tc>
          <w:tcPr>
            <w:tcW w:w="3638" w:type="dxa"/>
            <w:tcBorders>
              <w:top w:val="single" w:sz="4" w:space="0" w:color="auto"/>
              <w:left w:val="single" w:sz="4" w:space="0" w:color="auto"/>
              <w:bottom w:val="single" w:sz="4" w:space="0" w:color="auto"/>
            </w:tcBorders>
            <w:shd w:val="clear" w:color="auto" w:fill="auto"/>
            <w:vAlign w:val="bottom"/>
          </w:tcPr>
          <w:p w14:paraId="4FCA05B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Bro</w:t>
            </w:r>
          </w:p>
        </w:tc>
        <w:tc>
          <w:tcPr>
            <w:tcW w:w="736" w:type="dxa"/>
            <w:tcBorders>
              <w:top w:val="single" w:sz="4" w:space="0" w:color="auto"/>
              <w:left w:val="single" w:sz="4" w:space="0" w:color="auto"/>
              <w:bottom w:val="single" w:sz="4" w:space="0" w:color="auto"/>
            </w:tcBorders>
            <w:vAlign w:val="bottom"/>
          </w:tcPr>
          <w:p w14:paraId="144A1BF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A1FAE7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BY2</w:t>
            </w:r>
          </w:p>
        </w:tc>
        <w:tc>
          <w:tcPr>
            <w:tcW w:w="5670" w:type="dxa"/>
            <w:tcBorders>
              <w:top w:val="single" w:sz="4" w:space="0" w:color="auto"/>
              <w:left w:val="single" w:sz="4" w:space="0" w:color="auto"/>
              <w:bottom w:val="single" w:sz="4" w:space="0" w:color="auto"/>
            </w:tcBorders>
            <w:shd w:val="clear" w:color="auto" w:fill="FFFFFF"/>
            <w:vAlign w:val="bottom"/>
          </w:tcPr>
          <w:p w14:paraId="2C740B7B"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7E7AAD57" w14:textId="77777777" w:rsidTr="00835D15">
        <w:trPr>
          <w:trHeight w:hRule="exact" w:val="411"/>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E6A5F64"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433000</w:t>
            </w:r>
          </w:p>
        </w:tc>
        <w:tc>
          <w:tcPr>
            <w:tcW w:w="3638" w:type="dxa"/>
            <w:tcBorders>
              <w:top w:val="single" w:sz="4" w:space="0" w:color="auto"/>
              <w:left w:val="single" w:sz="4" w:space="0" w:color="auto"/>
              <w:bottom w:val="single" w:sz="4" w:space="0" w:color="auto"/>
            </w:tcBorders>
            <w:shd w:val="clear" w:color="auto" w:fill="FFFFFF"/>
            <w:vAlign w:val="center"/>
          </w:tcPr>
          <w:p w14:paraId="31DA6203"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Både-/badebro - flade</w:t>
            </w:r>
          </w:p>
        </w:tc>
        <w:tc>
          <w:tcPr>
            <w:tcW w:w="736" w:type="dxa"/>
            <w:tcBorders>
              <w:top w:val="single" w:sz="4" w:space="0" w:color="auto"/>
              <w:left w:val="single" w:sz="4" w:space="0" w:color="auto"/>
              <w:bottom w:val="single" w:sz="4" w:space="0" w:color="auto"/>
            </w:tcBorders>
            <w:shd w:val="clear" w:color="auto" w:fill="FFFFFF"/>
            <w:vAlign w:val="center"/>
          </w:tcPr>
          <w:p w14:paraId="21EEC90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60A31DB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BY3</w:t>
            </w:r>
          </w:p>
        </w:tc>
        <w:tc>
          <w:tcPr>
            <w:tcW w:w="5670" w:type="dxa"/>
            <w:tcBorders>
              <w:top w:val="single" w:sz="4" w:space="0" w:color="auto"/>
              <w:left w:val="single" w:sz="4" w:space="0" w:color="auto"/>
              <w:bottom w:val="single" w:sz="4" w:space="0" w:color="auto"/>
            </w:tcBorders>
            <w:shd w:val="clear" w:color="auto" w:fill="FFFFFF"/>
            <w:vAlign w:val="bottom"/>
          </w:tcPr>
          <w:p w14:paraId="6CB8895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 xml:space="preserve">Div. broer ud i vandet, som der er </w:t>
            </w:r>
            <w:proofErr w:type="spellStart"/>
            <w:r w:rsidRPr="003B051D">
              <w:rPr>
                <w:rFonts w:ascii="Trebuchet MS" w:hAnsi="Trebuchet MS" w:cs="Trebuchet MS"/>
                <w:sz w:val="18"/>
                <w:szCs w:val="18"/>
              </w:rPr>
              <w:t>driftforpligelse</w:t>
            </w:r>
            <w:proofErr w:type="spellEnd"/>
            <w:r w:rsidRPr="003B051D">
              <w:rPr>
                <w:rFonts w:ascii="Trebuchet MS" w:hAnsi="Trebuchet MS" w:cs="Trebuchet MS"/>
                <w:sz w:val="18"/>
                <w:szCs w:val="18"/>
              </w:rPr>
              <w:t xml:space="preserve"> på. Typiske broer der ender blindt. Se den nye Branchestandard/landsdækkende kvalitetsbeskrivelse</w:t>
            </w:r>
          </w:p>
        </w:tc>
      </w:tr>
      <w:tr w:rsidR="00E00553" w:rsidRPr="00FE5087" w14:paraId="210FCF7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358ECD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434010</w:t>
            </w:r>
          </w:p>
        </w:tc>
        <w:tc>
          <w:tcPr>
            <w:tcW w:w="3638" w:type="dxa"/>
            <w:tcBorders>
              <w:top w:val="single" w:sz="4" w:space="0" w:color="auto"/>
              <w:left w:val="single" w:sz="4" w:space="0" w:color="auto"/>
              <w:bottom w:val="single" w:sz="4" w:space="0" w:color="auto"/>
            </w:tcBorders>
            <w:shd w:val="clear" w:color="auto" w:fill="FFFFFF"/>
            <w:vAlign w:val="bottom"/>
          </w:tcPr>
          <w:p w14:paraId="45831F9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Bygning</w:t>
            </w:r>
          </w:p>
        </w:tc>
        <w:tc>
          <w:tcPr>
            <w:tcW w:w="736" w:type="dxa"/>
            <w:tcBorders>
              <w:top w:val="single" w:sz="4" w:space="0" w:color="auto"/>
              <w:left w:val="single" w:sz="4" w:space="0" w:color="auto"/>
              <w:bottom w:val="single" w:sz="4" w:space="0" w:color="auto"/>
            </w:tcBorders>
            <w:shd w:val="clear" w:color="auto" w:fill="FFFFFF"/>
            <w:vAlign w:val="bottom"/>
          </w:tcPr>
          <w:p w14:paraId="5260C19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F0C6B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BY4a</w:t>
            </w:r>
          </w:p>
        </w:tc>
        <w:tc>
          <w:tcPr>
            <w:tcW w:w="5670" w:type="dxa"/>
            <w:tcBorders>
              <w:top w:val="single" w:sz="4" w:space="0" w:color="auto"/>
              <w:left w:val="single" w:sz="4" w:space="0" w:color="auto"/>
              <w:bottom w:val="single" w:sz="4" w:space="0" w:color="auto"/>
            </w:tcBorders>
            <w:shd w:val="clear" w:color="auto" w:fill="FFFFFF"/>
            <w:vAlign w:val="bottom"/>
          </w:tcPr>
          <w:p w14:paraId="0403CE5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FC7323" w:rsidRPr="00FE5087" w14:paraId="3A63C1FE" w14:textId="77777777" w:rsidTr="00835D15">
        <w:trPr>
          <w:trHeight w:hRule="exact" w:val="263"/>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6973610" w14:textId="77777777" w:rsidR="00FC7323" w:rsidRPr="003B051D" w:rsidRDefault="00FC7323" w:rsidP="00FE5AB5">
            <w:pPr>
              <w:jc w:val="center"/>
              <w:rPr>
                <w:rFonts w:ascii="Trebuchet MS" w:hAnsi="Trebuchet MS" w:cs="Trebuchet MS"/>
                <w:sz w:val="18"/>
                <w:szCs w:val="18"/>
              </w:rPr>
            </w:pPr>
            <w:r w:rsidRPr="003B051D">
              <w:rPr>
                <w:rFonts w:ascii="Trebuchet MS" w:hAnsi="Trebuchet MS" w:cs="Trebuchet MS"/>
                <w:sz w:val="18"/>
                <w:szCs w:val="18"/>
              </w:rPr>
              <w:t>446010</w:t>
            </w:r>
          </w:p>
        </w:tc>
        <w:tc>
          <w:tcPr>
            <w:tcW w:w="3638" w:type="dxa"/>
            <w:tcBorders>
              <w:top w:val="single" w:sz="4" w:space="0" w:color="auto"/>
              <w:left w:val="single" w:sz="4" w:space="0" w:color="auto"/>
              <w:bottom w:val="single" w:sz="4" w:space="0" w:color="auto"/>
            </w:tcBorders>
            <w:shd w:val="clear" w:color="auto" w:fill="FFFFFF"/>
            <w:vAlign w:val="center"/>
          </w:tcPr>
          <w:p w14:paraId="2201ED3D" w14:textId="77777777" w:rsidR="00FC7323" w:rsidRPr="003B051D" w:rsidRDefault="00FC7323" w:rsidP="008533EB">
            <w:pPr>
              <w:rPr>
                <w:rFonts w:ascii="Trebuchet MS" w:hAnsi="Trebuchet MS" w:cs="Trebuchet MS"/>
                <w:sz w:val="18"/>
                <w:szCs w:val="18"/>
              </w:rPr>
            </w:pPr>
            <w:r w:rsidRPr="003B051D">
              <w:rPr>
                <w:rFonts w:ascii="Trebuchet MS" w:hAnsi="Trebuchet MS" w:cs="Trebuchet MS"/>
                <w:sz w:val="18"/>
                <w:szCs w:val="18"/>
              </w:rPr>
              <w:t>Legeudstyr</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flade</w:t>
            </w:r>
          </w:p>
        </w:tc>
        <w:tc>
          <w:tcPr>
            <w:tcW w:w="736" w:type="dxa"/>
            <w:tcBorders>
              <w:top w:val="single" w:sz="4" w:space="0" w:color="auto"/>
              <w:left w:val="single" w:sz="4" w:space="0" w:color="auto"/>
              <w:bottom w:val="single" w:sz="4" w:space="0" w:color="auto"/>
            </w:tcBorders>
            <w:shd w:val="clear" w:color="auto" w:fill="FFFFFF"/>
            <w:vAlign w:val="center"/>
          </w:tcPr>
          <w:p w14:paraId="3EF70684" w14:textId="77777777" w:rsidR="00FC7323" w:rsidRPr="003B051D" w:rsidRDefault="009D54E8"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25C1C920" w14:textId="77777777" w:rsidR="00FC7323" w:rsidRPr="003B051D" w:rsidRDefault="009D54E8" w:rsidP="002A2777">
            <w:pPr>
              <w:rPr>
                <w:rFonts w:ascii="Trebuchet MS" w:hAnsi="Trebuchet MS" w:cs="Trebuchet MS"/>
                <w:sz w:val="18"/>
                <w:szCs w:val="18"/>
              </w:rPr>
            </w:pPr>
            <w:r w:rsidRPr="003B051D">
              <w:rPr>
                <w:rFonts w:ascii="Trebuchet MS" w:hAnsi="Trebuchet MS" w:cs="Trebuchet MS"/>
                <w:sz w:val="18"/>
                <w:szCs w:val="18"/>
              </w:rPr>
              <w:t>UD6a</w:t>
            </w:r>
          </w:p>
        </w:tc>
        <w:tc>
          <w:tcPr>
            <w:tcW w:w="5670" w:type="dxa"/>
            <w:tcBorders>
              <w:top w:val="single" w:sz="4" w:space="0" w:color="auto"/>
              <w:left w:val="single" w:sz="4" w:space="0" w:color="auto"/>
              <w:bottom w:val="single" w:sz="4" w:space="0" w:color="auto"/>
            </w:tcBorders>
            <w:shd w:val="clear" w:color="auto" w:fill="FFFFFF"/>
            <w:vAlign w:val="bottom"/>
          </w:tcPr>
          <w:p w14:paraId="164D9BEE" w14:textId="77777777" w:rsidR="00FC732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D54E8" w:rsidRPr="00FE5087" w14:paraId="0E88D717" w14:textId="77777777" w:rsidTr="00835D15">
        <w:trPr>
          <w:trHeight w:hRule="exact" w:val="263"/>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0160085" w14:textId="77777777" w:rsidR="009D54E8" w:rsidRPr="003B051D" w:rsidRDefault="009D54E8" w:rsidP="00FE5AB5">
            <w:pPr>
              <w:jc w:val="center"/>
              <w:rPr>
                <w:rFonts w:ascii="Trebuchet MS" w:hAnsi="Trebuchet MS" w:cs="Trebuchet MS"/>
                <w:sz w:val="18"/>
                <w:szCs w:val="18"/>
              </w:rPr>
            </w:pPr>
            <w:r w:rsidRPr="003B051D">
              <w:rPr>
                <w:rFonts w:ascii="Trebuchet MS" w:hAnsi="Trebuchet MS" w:cs="Trebuchet MS"/>
                <w:sz w:val="18"/>
                <w:szCs w:val="18"/>
              </w:rPr>
              <w:t>961010</w:t>
            </w:r>
          </w:p>
        </w:tc>
        <w:tc>
          <w:tcPr>
            <w:tcW w:w="3638" w:type="dxa"/>
            <w:tcBorders>
              <w:top w:val="single" w:sz="4" w:space="0" w:color="auto"/>
              <w:left w:val="single" w:sz="4" w:space="0" w:color="auto"/>
              <w:bottom w:val="single" w:sz="4" w:space="0" w:color="auto"/>
            </w:tcBorders>
            <w:shd w:val="clear" w:color="auto" w:fill="FFFFFF"/>
            <w:vAlign w:val="bottom"/>
          </w:tcPr>
          <w:p w14:paraId="071EC097" w14:textId="77777777" w:rsidR="009D54E8" w:rsidRPr="003B051D" w:rsidRDefault="009D54E8" w:rsidP="00FE5AB5">
            <w:pPr>
              <w:rPr>
                <w:rFonts w:ascii="Trebuchet MS" w:hAnsi="Trebuchet MS" w:cs="Trebuchet MS"/>
                <w:sz w:val="18"/>
                <w:szCs w:val="18"/>
              </w:rPr>
            </w:pPr>
            <w:r w:rsidRPr="003B051D">
              <w:rPr>
                <w:rFonts w:ascii="Trebuchet MS" w:hAnsi="Trebuchet MS" w:cs="Trebuchet MS"/>
                <w:sz w:val="18"/>
                <w:szCs w:val="18"/>
              </w:rPr>
              <w:t>Renhold (uden anden pleje)</w:t>
            </w:r>
          </w:p>
        </w:tc>
        <w:tc>
          <w:tcPr>
            <w:tcW w:w="736" w:type="dxa"/>
            <w:tcBorders>
              <w:top w:val="single" w:sz="4" w:space="0" w:color="auto"/>
              <w:left w:val="single" w:sz="4" w:space="0" w:color="auto"/>
              <w:bottom w:val="single" w:sz="4" w:space="0" w:color="auto"/>
            </w:tcBorders>
            <w:shd w:val="clear" w:color="auto" w:fill="FFFFFF"/>
            <w:vAlign w:val="center"/>
          </w:tcPr>
          <w:p w14:paraId="41CF2544" w14:textId="77777777" w:rsidR="009D54E8" w:rsidRPr="003B051D" w:rsidDel="00544338" w:rsidRDefault="009D54E8"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2D57553" w14:textId="77777777" w:rsidR="009D54E8" w:rsidRPr="003B051D" w:rsidDel="00544338" w:rsidRDefault="009D54E8" w:rsidP="002A2777">
            <w:pPr>
              <w:rPr>
                <w:rFonts w:ascii="Trebuchet MS" w:hAnsi="Trebuchet MS" w:cs="Trebuchet MS"/>
                <w:sz w:val="18"/>
                <w:szCs w:val="18"/>
              </w:rPr>
            </w:pPr>
            <w:r w:rsidRPr="003B051D">
              <w:rPr>
                <w:rFonts w:ascii="Trebuchet MS" w:hAnsi="Trebuchet MS" w:cs="Trebuchet MS"/>
                <w:sz w:val="18"/>
                <w:szCs w:val="18"/>
              </w:rPr>
              <w:t>RE1a</w:t>
            </w:r>
          </w:p>
        </w:tc>
        <w:tc>
          <w:tcPr>
            <w:tcW w:w="5670" w:type="dxa"/>
            <w:tcBorders>
              <w:top w:val="single" w:sz="4" w:space="0" w:color="auto"/>
              <w:left w:val="single" w:sz="4" w:space="0" w:color="auto"/>
              <w:bottom w:val="single" w:sz="4" w:space="0" w:color="auto"/>
            </w:tcBorders>
            <w:shd w:val="clear" w:color="auto" w:fill="FFFFFF"/>
            <w:vAlign w:val="bottom"/>
          </w:tcPr>
          <w:p w14:paraId="1202BFE8" w14:textId="77777777" w:rsidR="009D54E8" w:rsidRPr="003B051D" w:rsidRDefault="009D54E8"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78BF3D9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B03C7D" w14:textId="77777777" w:rsidR="006C4E35" w:rsidRPr="003B051D" w:rsidRDefault="006C4E35" w:rsidP="00025A00">
            <w:pPr>
              <w:jc w:val="center"/>
              <w:rPr>
                <w:rFonts w:ascii="Trebuchet MS" w:hAnsi="Trebuchet MS" w:cs="Trebuchet MS"/>
                <w:sz w:val="18"/>
                <w:szCs w:val="18"/>
              </w:rPr>
            </w:pPr>
            <w:r w:rsidRPr="003B051D">
              <w:rPr>
                <w:rFonts w:ascii="Trebuchet MS" w:hAnsi="Trebuchet MS" w:cs="Trebuchet MS"/>
                <w:sz w:val="18"/>
                <w:szCs w:val="18"/>
              </w:rPr>
              <w:t>961011</w:t>
            </w:r>
          </w:p>
        </w:tc>
        <w:tc>
          <w:tcPr>
            <w:tcW w:w="3638" w:type="dxa"/>
            <w:tcBorders>
              <w:top w:val="single" w:sz="4" w:space="0" w:color="auto"/>
              <w:left w:val="single" w:sz="4" w:space="0" w:color="auto"/>
              <w:bottom w:val="single" w:sz="4" w:space="0" w:color="auto"/>
            </w:tcBorders>
            <w:shd w:val="clear" w:color="auto" w:fill="FFFFFF"/>
            <w:vAlign w:val="bottom"/>
          </w:tcPr>
          <w:p w14:paraId="2E0D448E" w14:textId="77777777" w:rsidR="006C4E35" w:rsidRPr="003B051D" w:rsidRDefault="008533EB" w:rsidP="00FE5AB5">
            <w:pPr>
              <w:rPr>
                <w:rFonts w:ascii="Trebuchet MS" w:hAnsi="Trebuchet MS" w:cs="Trebuchet MS"/>
                <w:sz w:val="18"/>
                <w:szCs w:val="18"/>
              </w:rPr>
            </w:pPr>
            <w:r w:rsidRPr="003B051D">
              <w:rPr>
                <w:rFonts w:ascii="Trebuchet MS" w:hAnsi="Trebuchet MS" w:cs="Trebuchet MS"/>
                <w:sz w:val="18"/>
                <w:szCs w:val="18"/>
              </w:rPr>
              <w:t xml:space="preserve">Renhold </w:t>
            </w:r>
            <w:proofErr w:type="spellStart"/>
            <w:r w:rsidRPr="003B051D">
              <w:rPr>
                <w:rFonts w:ascii="Trebuchet MS" w:hAnsi="Trebuchet MS" w:cs="Trebuchet MS"/>
                <w:sz w:val="18"/>
                <w:szCs w:val="18"/>
              </w:rPr>
              <w:t>Bef</w:t>
            </w:r>
            <w:proofErr w:type="spellEnd"/>
            <w:r w:rsidRPr="003B051D">
              <w:rPr>
                <w:rFonts w:ascii="Trebuchet MS" w:hAnsi="Trebuchet MS" w:cs="Trebuchet MS"/>
                <w:sz w:val="18"/>
                <w:szCs w:val="18"/>
              </w:rPr>
              <w:t>. a</w:t>
            </w:r>
            <w:r w:rsidR="006C4E35" w:rsidRPr="003B051D">
              <w:rPr>
                <w:rFonts w:ascii="Trebuchet MS" w:hAnsi="Trebuchet MS" w:cs="Trebuchet MS"/>
                <w:sz w:val="18"/>
                <w:szCs w:val="18"/>
              </w:rPr>
              <w:t>real</w:t>
            </w:r>
          </w:p>
        </w:tc>
        <w:tc>
          <w:tcPr>
            <w:tcW w:w="736" w:type="dxa"/>
            <w:tcBorders>
              <w:top w:val="single" w:sz="4" w:space="0" w:color="auto"/>
              <w:left w:val="single" w:sz="4" w:space="0" w:color="auto"/>
              <w:bottom w:val="single" w:sz="4" w:space="0" w:color="auto"/>
            </w:tcBorders>
            <w:shd w:val="clear" w:color="auto" w:fill="FFFFFF"/>
            <w:vAlign w:val="bottom"/>
          </w:tcPr>
          <w:p w14:paraId="4E0BB774"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89BC00"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RE1b</w:t>
            </w:r>
          </w:p>
        </w:tc>
        <w:tc>
          <w:tcPr>
            <w:tcW w:w="5670" w:type="dxa"/>
            <w:tcBorders>
              <w:top w:val="single" w:sz="4" w:space="0" w:color="auto"/>
              <w:left w:val="single" w:sz="4" w:space="0" w:color="auto"/>
              <w:bottom w:val="single" w:sz="4" w:space="0" w:color="auto"/>
            </w:tcBorders>
            <w:shd w:val="clear" w:color="auto" w:fill="FFFFFF"/>
            <w:vAlign w:val="bottom"/>
          </w:tcPr>
          <w:p w14:paraId="68FE2430"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523E9C1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BABE41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961012</w:t>
            </w:r>
          </w:p>
        </w:tc>
        <w:tc>
          <w:tcPr>
            <w:tcW w:w="3638" w:type="dxa"/>
            <w:tcBorders>
              <w:top w:val="single" w:sz="4" w:space="0" w:color="auto"/>
              <w:left w:val="single" w:sz="4" w:space="0" w:color="auto"/>
              <w:bottom w:val="single" w:sz="4" w:space="0" w:color="auto"/>
            </w:tcBorders>
            <w:shd w:val="clear" w:color="auto" w:fill="FFFFFF"/>
            <w:vAlign w:val="bottom"/>
          </w:tcPr>
          <w:p w14:paraId="6C5A0C69" w14:textId="77777777" w:rsidR="006C4E35" w:rsidRPr="003B051D" w:rsidRDefault="008533EB" w:rsidP="00025A00">
            <w:pPr>
              <w:rPr>
                <w:rFonts w:ascii="Trebuchet MS" w:hAnsi="Trebuchet MS" w:cs="Trebuchet MS"/>
                <w:sz w:val="18"/>
                <w:szCs w:val="18"/>
              </w:rPr>
            </w:pPr>
            <w:r w:rsidRPr="003B051D">
              <w:rPr>
                <w:rFonts w:ascii="Trebuchet MS" w:hAnsi="Trebuchet MS" w:cs="Trebuchet MS"/>
                <w:sz w:val="18"/>
                <w:szCs w:val="18"/>
              </w:rPr>
              <w:t xml:space="preserve">Renhold </w:t>
            </w:r>
            <w:proofErr w:type="spellStart"/>
            <w:r w:rsidRPr="003B051D">
              <w:rPr>
                <w:rFonts w:ascii="Trebuchet MS" w:hAnsi="Trebuchet MS" w:cs="Trebuchet MS"/>
                <w:sz w:val="18"/>
                <w:szCs w:val="18"/>
              </w:rPr>
              <w:t>Ubef</w:t>
            </w:r>
            <w:proofErr w:type="spellEnd"/>
            <w:r w:rsidRPr="003B051D">
              <w:rPr>
                <w:rFonts w:ascii="Trebuchet MS" w:hAnsi="Trebuchet MS" w:cs="Trebuchet MS"/>
                <w:sz w:val="18"/>
                <w:szCs w:val="18"/>
              </w:rPr>
              <w:t>. a</w:t>
            </w:r>
            <w:r w:rsidR="006C4E35" w:rsidRPr="003B051D">
              <w:rPr>
                <w:rFonts w:ascii="Trebuchet MS" w:hAnsi="Trebuchet MS" w:cs="Trebuchet MS"/>
                <w:sz w:val="18"/>
                <w:szCs w:val="18"/>
              </w:rPr>
              <w:t>real</w:t>
            </w:r>
          </w:p>
        </w:tc>
        <w:tc>
          <w:tcPr>
            <w:tcW w:w="736" w:type="dxa"/>
            <w:tcBorders>
              <w:top w:val="single" w:sz="4" w:space="0" w:color="auto"/>
              <w:left w:val="single" w:sz="4" w:space="0" w:color="auto"/>
              <w:bottom w:val="single" w:sz="4" w:space="0" w:color="auto"/>
            </w:tcBorders>
            <w:shd w:val="clear" w:color="auto" w:fill="FFFFFF"/>
            <w:vAlign w:val="bottom"/>
          </w:tcPr>
          <w:p w14:paraId="559B11FA"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90D8AFF"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RE1c</w:t>
            </w:r>
          </w:p>
        </w:tc>
        <w:tc>
          <w:tcPr>
            <w:tcW w:w="5670" w:type="dxa"/>
            <w:tcBorders>
              <w:top w:val="single" w:sz="4" w:space="0" w:color="auto"/>
              <w:left w:val="single" w:sz="4" w:space="0" w:color="auto"/>
              <w:bottom w:val="single" w:sz="4" w:space="0" w:color="auto"/>
            </w:tcBorders>
            <w:shd w:val="clear" w:color="auto" w:fill="FFFFFF"/>
            <w:vAlign w:val="bottom"/>
          </w:tcPr>
          <w:p w14:paraId="579A370C"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48E62BB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6F77BFE"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961013</w:t>
            </w:r>
          </w:p>
        </w:tc>
        <w:tc>
          <w:tcPr>
            <w:tcW w:w="3638" w:type="dxa"/>
            <w:tcBorders>
              <w:top w:val="single" w:sz="4" w:space="0" w:color="auto"/>
              <w:left w:val="single" w:sz="4" w:space="0" w:color="auto"/>
              <w:bottom w:val="single" w:sz="4" w:space="0" w:color="auto"/>
            </w:tcBorders>
            <w:shd w:val="clear" w:color="auto" w:fill="FFFFFF"/>
            <w:vAlign w:val="bottom"/>
          </w:tcPr>
          <w:p w14:paraId="1F5CA45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Renhold Udstyr</w:t>
            </w:r>
          </w:p>
        </w:tc>
        <w:tc>
          <w:tcPr>
            <w:tcW w:w="736" w:type="dxa"/>
            <w:tcBorders>
              <w:top w:val="single" w:sz="4" w:space="0" w:color="auto"/>
              <w:left w:val="single" w:sz="4" w:space="0" w:color="auto"/>
              <w:bottom w:val="single" w:sz="4" w:space="0" w:color="auto"/>
            </w:tcBorders>
            <w:shd w:val="clear" w:color="auto" w:fill="FFFFFF"/>
            <w:vAlign w:val="bottom"/>
          </w:tcPr>
          <w:p w14:paraId="4019EBCF"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D78393E"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RE1d</w:t>
            </w:r>
          </w:p>
        </w:tc>
        <w:tc>
          <w:tcPr>
            <w:tcW w:w="5670" w:type="dxa"/>
            <w:tcBorders>
              <w:top w:val="single" w:sz="4" w:space="0" w:color="auto"/>
              <w:left w:val="single" w:sz="4" w:space="0" w:color="auto"/>
              <w:bottom w:val="single" w:sz="4" w:space="0" w:color="auto"/>
            </w:tcBorders>
            <w:shd w:val="clear" w:color="auto" w:fill="FFFFFF"/>
            <w:vAlign w:val="bottom"/>
          </w:tcPr>
          <w:p w14:paraId="4838DF95"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64F1FA8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2834D2" w14:textId="77777777" w:rsidR="006C4E35" w:rsidRPr="003B051D" w:rsidRDefault="006C4E35" w:rsidP="007C32A8">
            <w:pPr>
              <w:jc w:val="center"/>
              <w:rPr>
                <w:rFonts w:ascii="Trebuchet MS" w:hAnsi="Trebuchet MS" w:cs="Trebuchet MS"/>
                <w:sz w:val="18"/>
                <w:szCs w:val="18"/>
              </w:rPr>
            </w:pPr>
            <w:r w:rsidRPr="003B051D">
              <w:rPr>
                <w:rFonts w:ascii="Trebuchet MS" w:hAnsi="Trebuchet MS" w:cs="Trebuchet MS"/>
                <w:sz w:val="18"/>
                <w:szCs w:val="18"/>
              </w:rPr>
              <w:t>961014</w:t>
            </w:r>
          </w:p>
        </w:tc>
        <w:tc>
          <w:tcPr>
            <w:tcW w:w="3638" w:type="dxa"/>
            <w:tcBorders>
              <w:top w:val="single" w:sz="4" w:space="0" w:color="auto"/>
              <w:left w:val="single" w:sz="4" w:space="0" w:color="auto"/>
              <w:bottom w:val="single" w:sz="4" w:space="0" w:color="auto"/>
            </w:tcBorders>
            <w:shd w:val="clear" w:color="auto" w:fill="FFFFFF"/>
            <w:vAlign w:val="bottom"/>
          </w:tcPr>
          <w:p w14:paraId="3E7F233F"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Rengøring Toilet</w:t>
            </w:r>
          </w:p>
          <w:p w14:paraId="2E780240" w14:textId="77777777" w:rsidR="006C4E35" w:rsidRPr="003B051D" w:rsidRDefault="006C4E35" w:rsidP="007C32A8">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4CFB2D56"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B071F25"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RE55a</w:t>
            </w:r>
          </w:p>
          <w:p w14:paraId="3B42C5A7" w14:textId="77777777" w:rsidR="006C4E35" w:rsidRPr="003B051D" w:rsidRDefault="006C4E35" w:rsidP="007C32A8">
            <w:pPr>
              <w:rPr>
                <w:rFonts w:ascii="Trebuchet MS" w:hAnsi="Trebuchet MS" w:cs="Trebuchet MS"/>
                <w:sz w:val="18"/>
                <w:szCs w:val="18"/>
              </w:rPr>
            </w:pPr>
          </w:p>
        </w:tc>
        <w:tc>
          <w:tcPr>
            <w:tcW w:w="5670" w:type="dxa"/>
            <w:tcBorders>
              <w:top w:val="single" w:sz="4" w:space="0" w:color="auto"/>
              <w:left w:val="single" w:sz="4" w:space="0" w:color="auto"/>
              <w:bottom w:val="single" w:sz="4" w:space="0" w:color="auto"/>
            </w:tcBorders>
            <w:shd w:val="clear" w:color="auto" w:fill="FFFFFF"/>
            <w:vAlign w:val="bottom"/>
          </w:tcPr>
          <w:p w14:paraId="0BA57123"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5A16F2C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25947E" w14:textId="77777777" w:rsidR="006C4E35" w:rsidRPr="003B051D" w:rsidRDefault="006C4E35" w:rsidP="007C32A8">
            <w:pPr>
              <w:jc w:val="center"/>
              <w:rPr>
                <w:rFonts w:ascii="Trebuchet MS" w:hAnsi="Trebuchet MS" w:cs="Trebuchet MS"/>
                <w:sz w:val="18"/>
                <w:szCs w:val="18"/>
              </w:rPr>
            </w:pPr>
            <w:r w:rsidRPr="003B051D">
              <w:rPr>
                <w:rFonts w:ascii="Trebuchet MS" w:hAnsi="Trebuchet MS" w:cs="Trebuchet MS"/>
                <w:sz w:val="18"/>
                <w:szCs w:val="18"/>
              </w:rPr>
              <w:t>961020</w:t>
            </w:r>
          </w:p>
        </w:tc>
        <w:tc>
          <w:tcPr>
            <w:tcW w:w="3638" w:type="dxa"/>
            <w:tcBorders>
              <w:top w:val="single" w:sz="4" w:space="0" w:color="auto"/>
              <w:left w:val="single" w:sz="4" w:space="0" w:color="auto"/>
              <w:bottom w:val="single" w:sz="4" w:space="0" w:color="auto"/>
            </w:tcBorders>
            <w:shd w:val="clear" w:color="auto" w:fill="FFFFFF"/>
            <w:vAlign w:val="bottom"/>
          </w:tcPr>
          <w:p w14:paraId="66BE7220"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Ukrudts-bekæmpelse</w:t>
            </w:r>
          </w:p>
          <w:p w14:paraId="332D12FD" w14:textId="77777777" w:rsidR="006C4E35" w:rsidRPr="003B051D" w:rsidRDefault="006C4E35" w:rsidP="007C32A8">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633E33D2"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56FD2B"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RE3a</w:t>
            </w:r>
          </w:p>
          <w:p w14:paraId="783B3A74" w14:textId="77777777" w:rsidR="006C4E35" w:rsidRPr="003B051D" w:rsidRDefault="006C4E35" w:rsidP="007C32A8">
            <w:pPr>
              <w:rPr>
                <w:rFonts w:ascii="Trebuchet MS" w:hAnsi="Trebuchet MS" w:cs="Trebuchet MS"/>
                <w:sz w:val="18"/>
                <w:szCs w:val="18"/>
              </w:rPr>
            </w:pPr>
          </w:p>
        </w:tc>
        <w:tc>
          <w:tcPr>
            <w:tcW w:w="5670" w:type="dxa"/>
            <w:tcBorders>
              <w:top w:val="single" w:sz="4" w:space="0" w:color="auto"/>
              <w:left w:val="single" w:sz="4" w:space="0" w:color="auto"/>
              <w:bottom w:val="single" w:sz="4" w:space="0" w:color="auto"/>
            </w:tcBorders>
            <w:shd w:val="clear" w:color="auto" w:fill="FFFFFF"/>
            <w:vAlign w:val="bottom"/>
          </w:tcPr>
          <w:p w14:paraId="133E5A32"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25A00" w:rsidRPr="00FE5087" w14:paraId="2398227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D6C8220" w14:textId="77777777" w:rsidR="00025A00" w:rsidRPr="003B051D" w:rsidRDefault="00025A00" w:rsidP="00FE5AB5">
            <w:pPr>
              <w:jc w:val="center"/>
              <w:rPr>
                <w:rFonts w:ascii="Trebuchet MS" w:hAnsi="Trebuchet MS"/>
                <w:sz w:val="18"/>
                <w:szCs w:val="18"/>
              </w:rPr>
            </w:pPr>
            <w:r w:rsidRPr="003B051D">
              <w:rPr>
                <w:rFonts w:ascii="Trebuchet MS" w:hAnsi="Trebuchet MS"/>
                <w:sz w:val="18"/>
                <w:szCs w:val="18"/>
              </w:rPr>
              <w:t>980000</w:t>
            </w:r>
          </w:p>
        </w:tc>
        <w:tc>
          <w:tcPr>
            <w:tcW w:w="3638" w:type="dxa"/>
            <w:tcBorders>
              <w:top w:val="single" w:sz="4" w:space="0" w:color="auto"/>
              <w:left w:val="single" w:sz="4" w:space="0" w:color="auto"/>
              <w:bottom w:val="single" w:sz="4" w:space="0" w:color="auto"/>
            </w:tcBorders>
            <w:shd w:val="clear" w:color="auto" w:fill="FFFFFF"/>
            <w:vAlign w:val="bottom"/>
          </w:tcPr>
          <w:p w14:paraId="06C8EA8F"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Andet</w:t>
            </w:r>
          </w:p>
        </w:tc>
        <w:tc>
          <w:tcPr>
            <w:tcW w:w="736" w:type="dxa"/>
            <w:tcBorders>
              <w:top w:val="single" w:sz="4" w:space="0" w:color="auto"/>
              <w:left w:val="single" w:sz="4" w:space="0" w:color="auto"/>
              <w:bottom w:val="single" w:sz="4" w:space="0" w:color="auto"/>
            </w:tcBorders>
            <w:shd w:val="clear" w:color="auto" w:fill="FFFFFF"/>
            <w:vAlign w:val="bottom"/>
          </w:tcPr>
          <w:p w14:paraId="64DB16C3" w14:textId="77777777" w:rsidR="00025A00" w:rsidRPr="003B051D" w:rsidRDefault="00025A00"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4051420" w14:textId="77777777" w:rsidR="00025A00" w:rsidRPr="003B051D" w:rsidRDefault="00025A00" w:rsidP="005E4D29">
            <w:pPr>
              <w:rPr>
                <w:rFonts w:ascii="Trebuchet MS" w:hAnsi="Trebuchet MS" w:cs="Trebuchet MS"/>
                <w:sz w:val="18"/>
                <w:szCs w:val="18"/>
              </w:rPr>
            </w:pPr>
            <w:r w:rsidRPr="003B051D">
              <w:rPr>
                <w:rFonts w:ascii="Trebuchet MS" w:hAnsi="Trebuchet MS" w:cs="Trebuchet MS"/>
                <w:sz w:val="18"/>
                <w:szCs w:val="18"/>
              </w:rPr>
              <w:t>AN1</w:t>
            </w:r>
          </w:p>
        </w:tc>
        <w:tc>
          <w:tcPr>
            <w:tcW w:w="5670" w:type="dxa"/>
            <w:tcBorders>
              <w:top w:val="single" w:sz="4" w:space="0" w:color="auto"/>
              <w:left w:val="single" w:sz="4" w:space="0" w:color="auto"/>
              <w:bottom w:val="single" w:sz="4" w:space="0" w:color="auto"/>
            </w:tcBorders>
            <w:shd w:val="clear" w:color="auto" w:fill="FFFFFF"/>
            <w:vAlign w:val="bottom"/>
          </w:tcPr>
          <w:p w14:paraId="11E1EEF0"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Hvor andre facilitetsbetegnelser ikke er dækkende.</w:t>
            </w:r>
          </w:p>
        </w:tc>
      </w:tr>
      <w:tr w:rsidR="00025A00" w:rsidRPr="00FE5087" w14:paraId="3A7C5C8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E6EE854" w14:textId="77777777" w:rsidR="00025A00" w:rsidRPr="003B051D" w:rsidRDefault="00025A00" w:rsidP="00FE5AB5">
            <w:pPr>
              <w:jc w:val="center"/>
              <w:rPr>
                <w:rFonts w:ascii="Trebuchet MS" w:hAnsi="Trebuchet MS"/>
                <w:sz w:val="18"/>
                <w:szCs w:val="18"/>
              </w:rPr>
            </w:pPr>
            <w:r w:rsidRPr="003B051D">
              <w:rPr>
                <w:rFonts w:ascii="Trebuchet MS" w:hAnsi="Trebuchet MS"/>
                <w:sz w:val="18"/>
                <w:szCs w:val="18"/>
              </w:rPr>
              <w:t>990000</w:t>
            </w:r>
          </w:p>
        </w:tc>
        <w:tc>
          <w:tcPr>
            <w:tcW w:w="3638" w:type="dxa"/>
            <w:tcBorders>
              <w:top w:val="single" w:sz="4" w:space="0" w:color="auto"/>
              <w:left w:val="single" w:sz="4" w:space="0" w:color="auto"/>
              <w:bottom w:val="single" w:sz="4" w:space="0" w:color="auto"/>
            </w:tcBorders>
            <w:shd w:val="clear" w:color="auto" w:fill="FFFFFF"/>
            <w:vAlign w:val="bottom"/>
          </w:tcPr>
          <w:p w14:paraId="1FD3A1BB"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Ukendt</w:t>
            </w:r>
          </w:p>
        </w:tc>
        <w:tc>
          <w:tcPr>
            <w:tcW w:w="736" w:type="dxa"/>
            <w:tcBorders>
              <w:top w:val="single" w:sz="4" w:space="0" w:color="auto"/>
              <w:left w:val="single" w:sz="4" w:space="0" w:color="auto"/>
              <w:bottom w:val="single" w:sz="4" w:space="0" w:color="auto"/>
            </w:tcBorders>
            <w:shd w:val="clear" w:color="auto" w:fill="FFFFFF"/>
            <w:vAlign w:val="bottom"/>
          </w:tcPr>
          <w:p w14:paraId="14F033CA" w14:textId="77777777" w:rsidR="00025A00" w:rsidRPr="003B051D" w:rsidRDefault="00025A00"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FF9057" w14:textId="77777777" w:rsidR="00025A00" w:rsidRPr="003B051D" w:rsidRDefault="00025A00" w:rsidP="005E4D29">
            <w:pPr>
              <w:rPr>
                <w:rFonts w:ascii="Trebuchet MS" w:hAnsi="Trebuchet MS" w:cs="Trebuchet MS"/>
                <w:sz w:val="18"/>
                <w:szCs w:val="18"/>
              </w:rPr>
            </w:pPr>
            <w:r w:rsidRPr="003B051D">
              <w:rPr>
                <w:rFonts w:ascii="Trebuchet MS" w:hAnsi="Trebuchet MS" w:cs="Trebuchet MS"/>
                <w:sz w:val="18"/>
                <w:szCs w:val="18"/>
              </w:rPr>
              <w:t>UK1</w:t>
            </w:r>
          </w:p>
        </w:tc>
        <w:tc>
          <w:tcPr>
            <w:tcW w:w="5670" w:type="dxa"/>
            <w:tcBorders>
              <w:top w:val="single" w:sz="4" w:space="0" w:color="auto"/>
              <w:left w:val="single" w:sz="4" w:space="0" w:color="auto"/>
              <w:bottom w:val="single" w:sz="4" w:space="0" w:color="auto"/>
            </w:tcBorders>
            <w:shd w:val="clear" w:color="auto" w:fill="FFFFFF"/>
            <w:vAlign w:val="bottom"/>
          </w:tcPr>
          <w:p w14:paraId="30515025"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Mangler viden om typen.</w:t>
            </w:r>
          </w:p>
        </w:tc>
      </w:tr>
    </w:tbl>
    <w:p w14:paraId="4FF78781" w14:textId="77777777" w:rsidR="00634A41" w:rsidRPr="003A52C1" w:rsidRDefault="00634A41" w:rsidP="00634A41">
      <w:pPr>
        <w:pStyle w:val="Overskrift2"/>
        <w:rPr>
          <w:kern w:val="32"/>
        </w:rPr>
      </w:pPr>
      <w:r w:rsidRPr="003A52C1">
        <w:rPr>
          <w:kern w:val="32"/>
        </w:rPr>
        <w:br w:type="page"/>
      </w:r>
      <w:bookmarkStart w:id="505" w:name="_Toc63351533"/>
      <w:r w:rsidRPr="003A52C1">
        <w:rPr>
          <w:kern w:val="32"/>
        </w:rPr>
        <w:lastRenderedPageBreak/>
        <w:t>5.1</w:t>
      </w:r>
      <w:r w:rsidR="00C23310" w:rsidRPr="003A52C1">
        <w:rPr>
          <w:kern w:val="32"/>
        </w:rPr>
        <w:t>9</w:t>
      </w:r>
      <w:r w:rsidRPr="003A52C1">
        <w:rPr>
          <w:kern w:val="32"/>
        </w:rPr>
        <w:t>.2 Park og grønne områder linje (6</w:t>
      </w:r>
      <w:r w:rsidR="00C23310" w:rsidRPr="003A52C1">
        <w:rPr>
          <w:kern w:val="32"/>
        </w:rPr>
        <w:t>8</w:t>
      </w:r>
      <w:r w:rsidRPr="003A52C1">
        <w:rPr>
          <w:kern w:val="32"/>
        </w:rPr>
        <w:t>01)</w:t>
      </w:r>
      <w:bookmarkEnd w:id="505"/>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8"/>
        <w:gridCol w:w="4955"/>
        <w:gridCol w:w="1155"/>
        <w:gridCol w:w="2268"/>
        <w:gridCol w:w="1276"/>
        <w:gridCol w:w="1984"/>
      </w:tblGrid>
      <w:tr w:rsidR="00FE5AB5" w:rsidRPr="00FE5087" w14:paraId="6A84EAF3" w14:textId="77777777" w:rsidTr="00FE5AB5">
        <w:tc>
          <w:tcPr>
            <w:tcW w:w="2078" w:type="dxa"/>
            <w:tcBorders>
              <w:bottom w:val="single" w:sz="4" w:space="0" w:color="auto"/>
            </w:tcBorders>
            <w:shd w:val="clear" w:color="auto" w:fill="D9D9D9"/>
            <w:vAlign w:val="center"/>
          </w:tcPr>
          <w:p w14:paraId="66164A7C" w14:textId="77777777" w:rsidR="00FE5AB5" w:rsidRPr="00FE5087" w:rsidRDefault="00FE5AB5" w:rsidP="00FE5AB5">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55" w:type="dxa"/>
            <w:tcBorders>
              <w:bottom w:val="single" w:sz="4" w:space="0" w:color="auto"/>
            </w:tcBorders>
            <w:shd w:val="clear" w:color="auto" w:fill="D9D9D9"/>
            <w:vAlign w:val="center"/>
          </w:tcPr>
          <w:p w14:paraId="00346319"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4CA66B5"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2268" w:type="dxa"/>
            <w:tcBorders>
              <w:bottom w:val="single" w:sz="4" w:space="0" w:color="auto"/>
            </w:tcBorders>
            <w:shd w:val="clear" w:color="auto" w:fill="D9D9D9"/>
            <w:vAlign w:val="center"/>
          </w:tcPr>
          <w:p w14:paraId="13D3298A"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76" w:type="dxa"/>
            <w:tcBorders>
              <w:bottom w:val="single" w:sz="4" w:space="0" w:color="auto"/>
            </w:tcBorders>
            <w:shd w:val="clear" w:color="auto" w:fill="D9D9D9"/>
            <w:vAlign w:val="bottom"/>
          </w:tcPr>
          <w:p w14:paraId="26ED57B2" w14:textId="77777777" w:rsidR="00FE5AB5" w:rsidRPr="003A52C1" w:rsidRDefault="00FE5AB5" w:rsidP="00FE5AB5">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w:t>
            </w:r>
          </w:p>
          <w:p w14:paraId="7A4A02DB" w14:textId="77777777" w:rsidR="00FE5AB5" w:rsidRPr="00FE5087" w:rsidRDefault="00FE5AB5" w:rsidP="00FE5AB5">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 xml:space="preserve"> /Frit</w:t>
            </w:r>
          </w:p>
        </w:tc>
        <w:tc>
          <w:tcPr>
            <w:tcW w:w="1984" w:type="dxa"/>
            <w:shd w:val="clear" w:color="auto" w:fill="D9D9D9"/>
            <w:vAlign w:val="center"/>
          </w:tcPr>
          <w:p w14:paraId="045C786F"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Eksempel</w:t>
            </w:r>
          </w:p>
        </w:tc>
      </w:tr>
      <w:tr w:rsidR="00FE5AB5" w:rsidRPr="00FE5087" w14:paraId="33664725" w14:textId="77777777" w:rsidTr="00FE5AB5">
        <w:trPr>
          <w:trHeight w:hRule="exact" w:val="300"/>
        </w:trPr>
        <w:tc>
          <w:tcPr>
            <w:tcW w:w="2078" w:type="dxa"/>
            <w:tcBorders>
              <w:top w:val="single" w:sz="4" w:space="0" w:color="auto"/>
              <w:left w:val="single" w:sz="4" w:space="0" w:color="auto"/>
              <w:bottom w:val="nil"/>
              <w:right w:val="single" w:sz="4" w:space="0" w:color="auto"/>
            </w:tcBorders>
            <w:shd w:val="clear" w:color="auto" w:fill="D9D9D9"/>
            <w:vAlign w:val="bottom"/>
          </w:tcPr>
          <w:p w14:paraId="08366810"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vedlhold_l_type_kode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bottom"/>
          </w:tcPr>
          <w:p w14:paraId="2A42E3FD"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typen af grønvedligeholdelses objekt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33120E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6EC7F609"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101000-999999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836B95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36714B66" w14:textId="77777777" w:rsidR="00FE5AB5" w:rsidRPr="003B051D" w:rsidRDefault="00FE5AB5" w:rsidP="00006995">
            <w:pPr>
              <w:rPr>
                <w:rFonts w:ascii="Trebuchet MS" w:hAnsi="Trebuchet MS"/>
                <w:sz w:val="18"/>
                <w:szCs w:val="18"/>
              </w:rPr>
            </w:pPr>
            <w:r w:rsidRPr="003B051D">
              <w:rPr>
                <w:rFonts w:ascii="Trebuchet MS" w:hAnsi="Trebuchet MS"/>
                <w:sz w:val="18"/>
                <w:szCs w:val="18"/>
              </w:rPr>
              <w:t>181</w:t>
            </w:r>
            <w:r w:rsidR="00006995" w:rsidRPr="003B051D">
              <w:rPr>
                <w:rFonts w:ascii="Trebuchet MS" w:hAnsi="Trebuchet MS"/>
                <w:sz w:val="18"/>
                <w:szCs w:val="18"/>
              </w:rPr>
              <w:t>1</w:t>
            </w:r>
            <w:r w:rsidRPr="003B051D">
              <w:rPr>
                <w:rFonts w:ascii="Trebuchet MS" w:hAnsi="Trebuchet MS"/>
                <w:sz w:val="18"/>
                <w:szCs w:val="18"/>
              </w:rPr>
              <w:t>00</w:t>
            </w:r>
          </w:p>
        </w:tc>
      </w:tr>
      <w:tr w:rsidR="00FE5AB5" w:rsidRPr="00FE5087" w14:paraId="5AA0B713"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75C42E08"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vedlhold_l_type</w:t>
            </w:r>
            <w:proofErr w:type="spellEnd"/>
          </w:p>
        </w:tc>
        <w:tc>
          <w:tcPr>
            <w:tcW w:w="4955" w:type="dxa"/>
            <w:tcBorders>
              <w:top w:val="single" w:sz="4" w:space="0" w:color="auto"/>
              <w:left w:val="single" w:sz="4" w:space="0" w:color="auto"/>
              <w:bottom w:val="nil"/>
              <w:right w:val="single" w:sz="4" w:space="0" w:color="auto"/>
            </w:tcBorders>
            <w:shd w:val="clear" w:color="auto" w:fill="99CCFF"/>
            <w:vAlign w:val="bottom"/>
          </w:tcPr>
          <w:p w14:paraId="0226CFB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Typen af grøn vedligeholdelses objekt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5FB34B0"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312106E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5B138B6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17D828C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Prydhæk</w:t>
            </w:r>
          </w:p>
        </w:tc>
      </w:tr>
      <w:tr w:rsidR="00FE5AB5" w:rsidRPr="00FE5087" w14:paraId="2E0D9189"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629C45DE" w14:textId="77777777" w:rsidR="00FE5AB5" w:rsidRPr="003B051D" w:rsidRDefault="00FE5AB5" w:rsidP="0099781D">
            <w:pPr>
              <w:rPr>
                <w:rFonts w:ascii="Trebuchet MS" w:hAnsi="Trebuchet MS"/>
                <w:sz w:val="18"/>
                <w:szCs w:val="18"/>
              </w:rPr>
            </w:pPr>
            <w:proofErr w:type="spellStart"/>
            <w:r w:rsidRPr="003B051D">
              <w:rPr>
                <w:rFonts w:ascii="Trebuchet MS" w:hAnsi="Trebuchet MS"/>
                <w:sz w:val="18"/>
                <w:szCs w:val="18"/>
              </w:rPr>
              <w:t>vedlhold_l_type_labe</w:t>
            </w:r>
            <w:r w:rsidR="0099781D" w:rsidRPr="003B051D">
              <w:rPr>
                <w:rFonts w:ascii="Trebuchet MS" w:hAnsi="Trebuchet MS"/>
                <w:sz w:val="18"/>
                <w:szCs w:val="18"/>
              </w:rPr>
              <w:t>l</w:t>
            </w:r>
            <w:proofErr w:type="spellEnd"/>
          </w:p>
        </w:tc>
        <w:tc>
          <w:tcPr>
            <w:tcW w:w="4955" w:type="dxa"/>
            <w:tcBorders>
              <w:top w:val="single" w:sz="4" w:space="0" w:color="auto"/>
              <w:left w:val="single" w:sz="4" w:space="0" w:color="auto"/>
              <w:bottom w:val="nil"/>
              <w:right w:val="single" w:sz="4" w:space="0" w:color="auto"/>
            </w:tcBorders>
            <w:shd w:val="clear" w:color="auto" w:fill="99CCFF"/>
            <w:vAlign w:val="bottom"/>
          </w:tcPr>
          <w:p w14:paraId="20313A0E" w14:textId="633275E6" w:rsidR="00FE5AB5" w:rsidRPr="00FE5087" w:rsidRDefault="00FE5AB5" w:rsidP="000668B8">
            <w:pPr>
              <w:rPr>
                <w:rFonts w:ascii="Trebuchet MS" w:hAnsi="Trebuchet MS"/>
                <w:color w:val="1F497D"/>
                <w:sz w:val="18"/>
                <w:szCs w:val="18"/>
              </w:rPr>
            </w:pPr>
            <w:r w:rsidRPr="003A52C1">
              <w:rPr>
                <w:rFonts w:ascii="Trebuchet MS" w:hAnsi="Trebuchet MS"/>
                <w:sz w:val="18"/>
                <w:szCs w:val="18"/>
              </w:rPr>
              <w:t>Forkort</w:t>
            </w:r>
            <w:r w:rsidR="000668B8" w:rsidRPr="0094328E">
              <w:rPr>
                <w:rFonts w:ascii="Trebuchet MS" w:hAnsi="Trebuchet MS"/>
                <w:color w:val="4F81BD"/>
                <w:sz w:val="18"/>
                <w:szCs w:val="18"/>
              </w:rPr>
              <w:t>et</w:t>
            </w:r>
            <w:r w:rsidRPr="003A52C1">
              <w:rPr>
                <w:rFonts w:ascii="Trebuchet MS" w:hAnsi="Trebuchet MS"/>
                <w:sz w:val="18"/>
                <w:szCs w:val="18"/>
              </w:rPr>
              <w:t xml:space="preserve"> navn af grønvedligeholdelse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B8CEDD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088D719B"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0-6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54BFDA2"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3F4DFDC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HP</w:t>
            </w:r>
          </w:p>
        </w:tc>
      </w:tr>
      <w:tr w:rsidR="00FE5AB5" w:rsidRPr="00FE5087" w14:paraId="42227AE3"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5995113B" w14:textId="77777777" w:rsidR="00FE5AB5" w:rsidRPr="003B051D" w:rsidRDefault="00E133E9" w:rsidP="00FE5AB5">
            <w:pPr>
              <w:rPr>
                <w:rFonts w:ascii="Trebuchet MS" w:hAnsi="Trebuchet MS" w:cs="Trebuchet MS"/>
                <w:sz w:val="18"/>
                <w:szCs w:val="18"/>
              </w:rPr>
            </w:pPr>
            <w:r w:rsidRPr="003B051D">
              <w:rPr>
                <w:rFonts w:ascii="Trebuchet MS" w:hAnsi="Trebuchet MS" w:cs="Trebuchet MS"/>
                <w:sz w:val="18"/>
                <w:szCs w:val="18"/>
              </w:rPr>
              <w:t>a</w:t>
            </w:r>
            <w:r w:rsidR="00FE5AB5" w:rsidRPr="003B051D">
              <w:rPr>
                <w:rFonts w:ascii="Trebuchet MS" w:hAnsi="Trebuchet MS" w:cs="Trebuchet MS"/>
                <w:sz w:val="18"/>
                <w:szCs w:val="18"/>
              </w:rPr>
              <w:t>rbejdssted</w:t>
            </w:r>
          </w:p>
        </w:tc>
        <w:tc>
          <w:tcPr>
            <w:tcW w:w="4955" w:type="dxa"/>
            <w:tcBorders>
              <w:top w:val="single" w:sz="4" w:space="0" w:color="auto"/>
              <w:left w:val="single" w:sz="4" w:space="0" w:color="auto"/>
              <w:bottom w:val="nil"/>
              <w:right w:val="single" w:sz="4" w:space="0" w:color="auto"/>
            </w:tcBorders>
            <w:shd w:val="clear" w:color="auto" w:fill="FFFFFF"/>
            <w:vAlign w:val="bottom"/>
          </w:tcPr>
          <w:p w14:paraId="46C2E3D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 xml:space="preserve">Nummer/navn på </w:t>
            </w:r>
            <w:proofErr w:type="spellStart"/>
            <w:r w:rsidRPr="003A52C1">
              <w:rPr>
                <w:rFonts w:ascii="Trebuchet MS" w:hAnsi="Trebuchet MS" w:cs="Trebuchet MS"/>
                <w:sz w:val="18"/>
                <w:szCs w:val="18"/>
              </w:rPr>
              <w:t>arbejdsted</w:t>
            </w:r>
            <w:proofErr w:type="spellEnd"/>
            <w:r w:rsidRPr="003A52C1">
              <w:rPr>
                <w:rFonts w:ascii="Trebuchet MS" w:hAnsi="Trebuchet MS" w:cs="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DAAAB8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57835BB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56371F8"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33183127" w14:textId="77777777" w:rsidR="00FE5AB5" w:rsidRPr="003B051D" w:rsidRDefault="00FE5AB5" w:rsidP="00FE5AB5">
            <w:r w:rsidRPr="003B051D">
              <w:rPr>
                <w:rFonts w:ascii="Trebuchet MS" w:hAnsi="Trebuchet MS" w:cs="Trebuchet MS"/>
                <w:sz w:val="18"/>
                <w:szCs w:val="18"/>
              </w:rPr>
              <w:t>Slotskirkeparken</w:t>
            </w:r>
          </w:p>
        </w:tc>
      </w:tr>
      <w:tr w:rsidR="00FE5AB5" w:rsidRPr="00FE5087" w14:paraId="1E980FCD"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3FD12883" w14:textId="77777777" w:rsidR="00FE5AB5" w:rsidRPr="003B051D" w:rsidRDefault="00FE5AB5" w:rsidP="00FE5AB5">
            <w:pPr>
              <w:rPr>
                <w:rFonts w:ascii="Trebuchet MS" w:hAnsi="Trebuchet MS" w:cs="Trebuchet MS"/>
                <w:sz w:val="18"/>
                <w:szCs w:val="18"/>
              </w:rPr>
            </w:pPr>
            <w:proofErr w:type="spellStart"/>
            <w:r w:rsidRPr="003B051D">
              <w:rPr>
                <w:rFonts w:ascii="Trebuchet MS" w:hAnsi="Trebuchet MS" w:cs="Trebuchet MS"/>
                <w:sz w:val="18"/>
                <w:szCs w:val="18"/>
              </w:rPr>
              <w:t>konto_nr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bottom"/>
          </w:tcPr>
          <w:p w14:paraId="560BFF75"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Kontonr</w:t>
            </w:r>
            <w:proofErr w:type="spellEnd"/>
            <w:r w:rsidRPr="003A52C1">
              <w:rPr>
                <w:rFonts w:ascii="Trebuchet MS" w:hAnsi="Trebuchet MS" w:cs="Trebuchet MS"/>
                <w:sz w:val="18"/>
                <w:szCs w:val="18"/>
              </w:rPr>
              <w:t>/bogfører/betaler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5540B7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2449880A"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3F4A201"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4AF7C6F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19.560.746.200012</w:t>
            </w:r>
          </w:p>
        </w:tc>
      </w:tr>
      <w:tr w:rsidR="00FE5AB5" w:rsidRPr="00FE5087" w14:paraId="66D82D15" w14:textId="77777777" w:rsidTr="00FE5AB5">
        <w:trPr>
          <w:trHeight w:hRule="exact" w:val="465"/>
        </w:trPr>
        <w:tc>
          <w:tcPr>
            <w:tcW w:w="2078" w:type="dxa"/>
            <w:tcBorders>
              <w:top w:val="single" w:sz="4" w:space="0" w:color="auto"/>
              <w:left w:val="single" w:sz="4" w:space="0" w:color="auto"/>
              <w:bottom w:val="nil"/>
              <w:right w:val="single" w:sz="4" w:space="0" w:color="auto"/>
            </w:tcBorders>
            <w:shd w:val="clear" w:color="auto" w:fill="D9D9D9"/>
            <w:vAlign w:val="center"/>
          </w:tcPr>
          <w:p w14:paraId="4AA2F5CD" w14:textId="77777777" w:rsidR="00FE5AB5" w:rsidRPr="003B051D" w:rsidRDefault="001C4C19" w:rsidP="00E133E9">
            <w:pPr>
              <w:rPr>
                <w:rFonts w:ascii="Trebuchet MS" w:hAnsi="Trebuchet MS" w:cs="Trebuchet MS"/>
                <w:sz w:val="18"/>
                <w:szCs w:val="18"/>
              </w:rPr>
            </w:pPr>
            <w:proofErr w:type="spellStart"/>
            <w:r w:rsidRPr="003B051D">
              <w:rPr>
                <w:rFonts w:ascii="Trebuchet MS" w:hAnsi="Trebuchet MS"/>
                <w:sz w:val="18"/>
                <w:szCs w:val="18"/>
              </w:rPr>
              <w:t>u</w:t>
            </w:r>
            <w:r w:rsidR="00FE5AB5" w:rsidRPr="003B051D">
              <w:rPr>
                <w:rFonts w:ascii="Trebuchet MS" w:hAnsi="Trebuchet MS"/>
                <w:sz w:val="18"/>
                <w:szCs w:val="18"/>
              </w:rPr>
              <w:t>dfoerer_ent</w:t>
            </w:r>
            <w:r w:rsidR="00E133E9" w:rsidRPr="003B051D">
              <w:rPr>
                <w:rFonts w:ascii="Trebuchet MS" w:hAnsi="Trebuchet MS"/>
                <w:sz w:val="18"/>
                <w:szCs w:val="18"/>
              </w:rPr>
              <w:t>r</w:t>
            </w:r>
            <w:r w:rsidR="00FE5AB5" w:rsidRPr="003B051D">
              <w:rPr>
                <w:rFonts w:ascii="Trebuchet MS" w:hAnsi="Trebuchet MS"/>
                <w:sz w:val="18"/>
                <w:szCs w:val="18"/>
              </w:rPr>
              <w:t>ep</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68BC9A81" w14:textId="77777777" w:rsidR="00FE5AB5" w:rsidRPr="00FE5087" w:rsidRDefault="00FE5AB5" w:rsidP="00E133E9">
            <w:pPr>
              <w:rPr>
                <w:rFonts w:ascii="Trebuchet MS" w:hAnsi="Trebuchet MS" w:cs="Trebuchet MS"/>
                <w:color w:val="1F497D"/>
                <w:sz w:val="18"/>
                <w:szCs w:val="18"/>
              </w:rPr>
            </w:pPr>
            <w:r w:rsidRPr="003A52C1">
              <w:rPr>
                <w:rFonts w:ascii="Trebuchet MS" w:hAnsi="Trebuchet MS"/>
                <w:sz w:val="18"/>
                <w:szCs w:val="18"/>
              </w:rPr>
              <w:t>Enhed der udfører plejen eller den ent</w:t>
            </w:r>
            <w:r w:rsidR="00E133E9" w:rsidRPr="00BA4AEF">
              <w:rPr>
                <w:rFonts w:ascii="Trebuchet MS" w:hAnsi="Trebuchet MS"/>
                <w:color w:val="4F81BD"/>
                <w:sz w:val="18"/>
                <w:szCs w:val="18"/>
              </w:rPr>
              <w:t>r</w:t>
            </w:r>
            <w:r w:rsidRPr="003A52C1">
              <w:rPr>
                <w:rFonts w:ascii="Trebuchet MS" w:hAnsi="Trebuchet MS"/>
                <w:sz w:val="18"/>
                <w:szCs w:val="18"/>
              </w:rPr>
              <w:t>eprise objektet tilhører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680295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1DBDFC3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1C80AFA1"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0FDE8670"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Grønthøster Grøn A/S</w:t>
            </w:r>
          </w:p>
        </w:tc>
      </w:tr>
      <w:tr w:rsidR="00FE5AB5" w:rsidRPr="00FE5087" w14:paraId="3D11F0DA" w14:textId="77777777" w:rsidTr="003B051D">
        <w:trPr>
          <w:trHeight w:hRule="exact" w:val="400"/>
        </w:trPr>
        <w:tc>
          <w:tcPr>
            <w:tcW w:w="2078" w:type="dxa"/>
            <w:tcBorders>
              <w:top w:val="single" w:sz="4" w:space="0" w:color="auto"/>
              <w:left w:val="single" w:sz="4" w:space="0" w:color="auto"/>
              <w:bottom w:val="nil"/>
              <w:right w:val="single" w:sz="4" w:space="0" w:color="auto"/>
            </w:tcBorders>
            <w:shd w:val="clear" w:color="auto" w:fill="D9D9D9"/>
            <w:vAlign w:val="center"/>
          </w:tcPr>
          <w:p w14:paraId="0E4679E4" w14:textId="77777777" w:rsidR="00FE5AB5" w:rsidRPr="003B051D" w:rsidRDefault="001C4C19" w:rsidP="003B051D">
            <w:pPr>
              <w:rPr>
                <w:rFonts w:ascii="Trebuchet MS" w:hAnsi="Trebuchet MS"/>
                <w:sz w:val="18"/>
                <w:szCs w:val="18"/>
              </w:rPr>
            </w:pPr>
            <w:proofErr w:type="spellStart"/>
            <w:r w:rsidRPr="003B051D">
              <w:rPr>
                <w:rFonts w:ascii="Trebuchet MS" w:hAnsi="Trebuchet MS"/>
                <w:sz w:val="18"/>
                <w:szCs w:val="18"/>
              </w:rPr>
              <w:t>k</w:t>
            </w:r>
            <w:r w:rsidR="00FE5AB5" w:rsidRPr="003B051D">
              <w:rPr>
                <w:rFonts w:ascii="Trebuchet MS" w:hAnsi="Trebuchet MS"/>
                <w:sz w:val="18"/>
                <w:szCs w:val="18"/>
              </w:rPr>
              <w:t>ommunal_kontakt</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40BECB96"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Kommunal kontakt på objektet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2951653"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5C867060"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C92073D"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792C8C5E" w14:textId="77777777" w:rsidR="00FE5AB5" w:rsidRPr="003B051D" w:rsidRDefault="00FE5AB5" w:rsidP="00FE5AB5">
            <w:pPr>
              <w:rPr>
                <w:rFonts w:ascii="Trebuchet MS" w:hAnsi="Trebuchet MS" w:cs="Trebuchet MS"/>
                <w:sz w:val="18"/>
                <w:szCs w:val="18"/>
              </w:rPr>
            </w:pPr>
            <w:proofErr w:type="spellStart"/>
            <w:r w:rsidRPr="003B051D">
              <w:rPr>
                <w:rFonts w:ascii="Trebuchet MS" w:hAnsi="Trebuchet MS" w:cs="Trebuchet MS"/>
                <w:sz w:val="18"/>
                <w:szCs w:val="18"/>
              </w:rPr>
              <w:t>Natur&amp;Miljø</w:t>
            </w:r>
            <w:proofErr w:type="spellEnd"/>
            <w:r w:rsidRPr="003B051D">
              <w:rPr>
                <w:rFonts w:ascii="Trebuchet MS" w:hAnsi="Trebuchet MS" w:cs="Trebuchet MS"/>
                <w:sz w:val="18"/>
                <w:szCs w:val="18"/>
              </w:rPr>
              <w:t>, Team Park</w:t>
            </w:r>
          </w:p>
        </w:tc>
      </w:tr>
      <w:tr w:rsidR="00EC2309" w:rsidRPr="00FE5087" w14:paraId="1E5A62B0" w14:textId="77777777" w:rsidTr="003B051D">
        <w:trPr>
          <w:trHeight w:hRule="exact" w:val="537"/>
        </w:trPr>
        <w:tc>
          <w:tcPr>
            <w:tcW w:w="2078" w:type="dxa"/>
            <w:tcBorders>
              <w:top w:val="single" w:sz="4" w:space="0" w:color="auto"/>
              <w:left w:val="single" w:sz="4" w:space="0" w:color="auto"/>
              <w:bottom w:val="nil"/>
              <w:right w:val="single" w:sz="4" w:space="0" w:color="auto"/>
            </w:tcBorders>
            <w:shd w:val="clear" w:color="auto" w:fill="D9D9D9"/>
            <w:vAlign w:val="center"/>
          </w:tcPr>
          <w:p w14:paraId="7451BB07"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anlaegsaar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7E80E198"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Anlægsår</w:t>
            </w:r>
            <w:proofErr w:type="spellEnd"/>
            <w:r w:rsidRPr="003B051D">
              <w:rPr>
                <w:rFonts w:ascii="Trebuchet MS" w:hAnsi="Trebuchet MS"/>
                <w:sz w:val="18"/>
                <w:szCs w:val="18"/>
              </w:rPr>
              <w:t>/</w:t>
            </w:r>
            <w:proofErr w:type="spellStart"/>
            <w:r w:rsidRPr="003B051D">
              <w:rPr>
                <w:rFonts w:ascii="Trebuchet MS" w:hAnsi="Trebuchet MS"/>
                <w:sz w:val="18"/>
                <w:szCs w:val="18"/>
              </w:rPr>
              <w:t>planteår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315B6D32"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1B78DD13"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1600-01-01 – 2999-12-31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6C5E771"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714C7CBD"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1969-12-31</w:t>
            </w:r>
          </w:p>
        </w:tc>
      </w:tr>
      <w:tr w:rsidR="00EC2309" w:rsidRPr="00FE5087" w14:paraId="058BEBD2" w14:textId="77777777" w:rsidTr="003B051D">
        <w:trPr>
          <w:trHeight w:hRule="exact" w:val="417"/>
        </w:trPr>
        <w:tc>
          <w:tcPr>
            <w:tcW w:w="2078" w:type="dxa"/>
            <w:tcBorders>
              <w:top w:val="single" w:sz="4" w:space="0" w:color="auto"/>
              <w:left w:val="single" w:sz="4" w:space="0" w:color="auto"/>
              <w:bottom w:val="nil"/>
              <w:right w:val="single" w:sz="4" w:space="0" w:color="auto"/>
            </w:tcBorders>
            <w:shd w:val="clear" w:color="auto" w:fill="D9D9D9"/>
            <w:vAlign w:val="center"/>
          </w:tcPr>
          <w:p w14:paraId="0C88AF5D"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etabl_pleje_udloeb</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72BC49D0"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 xml:space="preserve">Dato for forventet udløb af </w:t>
            </w:r>
            <w:proofErr w:type="spellStart"/>
            <w:r w:rsidRPr="003B051D">
              <w:rPr>
                <w:rFonts w:ascii="Trebuchet MS" w:hAnsi="Trebuchet MS"/>
                <w:sz w:val="18"/>
                <w:szCs w:val="18"/>
              </w:rPr>
              <w:t>etableringsår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3C68B842"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18719405"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2007-01-01 –2999</w:t>
            </w:r>
            <w:r w:rsidR="00715B27" w:rsidRPr="003B051D">
              <w:rPr>
                <w:rFonts w:ascii="Trebuchet MS" w:hAnsi="Trebuchet MS" w:cs="Trebuchet MS"/>
                <w:sz w:val="18"/>
                <w:szCs w:val="18"/>
              </w:rPr>
              <w:t>-12-31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84847B3"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67F38D98"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2019-12-31</w:t>
            </w:r>
          </w:p>
        </w:tc>
      </w:tr>
      <w:tr w:rsidR="00EC2309" w:rsidRPr="00FE5087" w14:paraId="62B6C869" w14:textId="77777777" w:rsidTr="003B051D">
        <w:trPr>
          <w:trHeight w:hRule="exact" w:val="423"/>
        </w:trPr>
        <w:tc>
          <w:tcPr>
            <w:tcW w:w="2078" w:type="dxa"/>
            <w:tcBorders>
              <w:top w:val="single" w:sz="4" w:space="0" w:color="auto"/>
              <w:left w:val="single" w:sz="4" w:space="0" w:color="auto"/>
              <w:bottom w:val="nil"/>
              <w:right w:val="single" w:sz="4" w:space="0" w:color="auto"/>
            </w:tcBorders>
            <w:shd w:val="clear" w:color="auto" w:fill="D9D9D9"/>
            <w:vAlign w:val="center"/>
          </w:tcPr>
          <w:p w14:paraId="63E28478"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udskiftningaar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0400DDBE"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 xml:space="preserve">Næste/forventet </w:t>
            </w:r>
            <w:proofErr w:type="spellStart"/>
            <w:r w:rsidRPr="003B051D">
              <w:rPr>
                <w:rFonts w:ascii="Trebuchet MS" w:hAnsi="Trebuchet MS"/>
                <w:sz w:val="18"/>
                <w:szCs w:val="18"/>
              </w:rPr>
              <w:t>udskiftningsår</w:t>
            </w:r>
            <w:proofErr w:type="spellEnd"/>
            <w:r w:rsidRPr="003B051D">
              <w:rPr>
                <w:rFonts w:ascii="Trebuchet MS" w:hAnsi="Trebuchet MS"/>
                <w:sz w:val="18"/>
                <w:szCs w:val="18"/>
              </w:rPr>
              <w:t>/-dato</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04775F3"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4084C065"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2007-01-01 – 2999-12-31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3FD5C9B8"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07A86852"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2069-12-31</w:t>
            </w:r>
          </w:p>
        </w:tc>
      </w:tr>
      <w:tr w:rsidR="00FE5AB5" w:rsidRPr="00FE5087" w14:paraId="3060CDC2" w14:textId="77777777" w:rsidTr="003B051D">
        <w:trPr>
          <w:trHeight w:hRule="exact" w:val="604"/>
        </w:trPr>
        <w:tc>
          <w:tcPr>
            <w:tcW w:w="2078" w:type="dxa"/>
            <w:tcBorders>
              <w:top w:val="single" w:sz="4" w:space="0" w:color="auto"/>
              <w:left w:val="single" w:sz="4" w:space="0" w:color="auto"/>
              <w:bottom w:val="nil"/>
              <w:right w:val="single" w:sz="4" w:space="0" w:color="auto"/>
            </w:tcBorders>
            <w:shd w:val="clear" w:color="auto" w:fill="D9D9D9"/>
            <w:vAlign w:val="center"/>
          </w:tcPr>
          <w:p w14:paraId="19334DF2" w14:textId="77777777" w:rsidR="00FE5AB5" w:rsidRPr="003B051D" w:rsidRDefault="00FE5AB5" w:rsidP="003B051D">
            <w:pPr>
              <w:rPr>
                <w:rFonts w:ascii="Trebuchet MS" w:hAnsi="Trebuchet MS"/>
                <w:sz w:val="18"/>
                <w:szCs w:val="18"/>
              </w:rPr>
            </w:pPr>
            <w:proofErr w:type="spellStart"/>
            <w:r w:rsidRPr="003B051D">
              <w:rPr>
                <w:rFonts w:ascii="Trebuchet MS" w:hAnsi="Trebuchet MS"/>
                <w:sz w:val="18"/>
                <w:szCs w:val="18"/>
              </w:rPr>
              <w:t>klip_flade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604202AC"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Flade, der skal passes i kvm. F.eks. arealet på klatreplanter og hække, hvor det ikke automatisk kan beregnes.</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F6D5E71"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01CD0CB7"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0,01-99999,99</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326D7F08"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2DAF1261"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8,50</w:t>
            </w:r>
          </w:p>
        </w:tc>
      </w:tr>
      <w:tr w:rsidR="00FE5AB5" w:rsidRPr="00FE5087" w14:paraId="57BADC14" w14:textId="77777777" w:rsidTr="00FE5AB5">
        <w:trPr>
          <w:trHeight w:hRule="exact" w:val="421"/>
        </w:trPr>
        <w:tc>
          <w:tcPr>
            <w:tcW w:w="2078" w:type="dxa"/>
            <w:tcBorders>
              <w:top w:val="single" w:sz="4" w:space="0" w:color="auto"/>
              <w:left w:val="single" w:sz="4" w:space="0" w:color="auto"/>
              <w:bottom w:val="nil"/>
              <w:right w:val="single" w:sz="4" w:space="0" w:color="auto"/>
            </w:tcBorders>
            <w:shd w:val="clear" w:color="auto" w:fill="D9D9D9"/>
            <w:vAlign w:val="center"/>
          </w:tcPr>
          <w:p w14:paraId="0CC26000"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klip_hoejde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17E98F48"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Højden på hæk i meter.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62A883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58B93FC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0,01 – 9,99</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5D0E1B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496F8E8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0,25</w:t>
            </w:r>
          </w:p>
        </w:tc>
      </w:tr>
      <w:tr w:rsidR="00FE5AB5" w:rsidRPr="00FE5087" w14:paraId="58109C2E" w14:textId="77777777" w:rsidTr="00FE5AB5">
        <w:trPr>
          <w:trHeight w:hRule="exact" w:val="421"/>
        </w:trPr>
        <w:tc>
          <w:tcPr>
            <w:tcW w:w="2078" w:type="dxa"/>
            <w:tcBorders>
              <w:top w:val="single" w:sz="4" w:space="0" w:color="auto"/>
              <w:left w:val="single" w:sz="4" w:space="0" w:color="auto"/>
              <w:bottom w:val="nil"/>
              <w:right w:val="single" w:sz="4" w:space="0" w:color="auto"/>
            </w:tcBorders>
            <w:shd w:val="clear" w:color="auto" w:fill="D9D9D9"/>
            <w:vAlign w:val="center"/>
          </w:tcPr>
          <w:p w14:paraId="3699D6B7"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klip_sider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46CEF017"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Antal sider på hæk m.v., der skal klippes. 0 er kun top, 1 er en side og 2 begge/alle sider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BDD726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4979CCC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0B1CA7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1FB0AE0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10550005" w14:textId="77777777" w:rsidTr="00FE5AB5">
        <w:trPr>
          <w:trHeight w:hRule="exact" w:val="421"/>
        </w:trPr>
        <w:tc>
          <w:tcPr>
            <w:tcW w:w="2078" w:type="dxa"/>
            <w:tcBorders>
              <w:top w:val="single" w:sz="4" w:space="0" w:color="auto"/>
              <w:left w:val="single" w:sz="4" w:space="0" w:color="auto"/>
              <w:bottom w:val="single" w:sz="4" w:space="0" w:color="auto"/>
              <w:right w:val="single" w:sz="4" w:space="0" w:color="auto"/>
            </w:tcBorders>
            <w:shd w:val="clear" w:color="auto" w:fill="D9D9D9"/>
            <w:vAlign w:val="center"/>
          </w:tcPr>
          <w:p w14:paraId="10446A8E"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klip_bredde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FFFFFF"/>
            <w:vAlign w:val="center"/>
          </w:tcPr>
          <w:p w14:paraId="2BB874E5"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Bredde på hækkens top i meter.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E694E9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08F8785C"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0,01 – 9,99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F2E06D0"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14:paraId="63C8258A"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0,25</w:t>
            </w:r>
          </w:p>
        </w:tc>
      </w:tr>
      <w:tr w:rsidR="00FE5AB5" w:rsidRPr="00FE5087" w14:paraId="76376DDB" w14:textId="77777777" w:rsidTr="00FE5AB5">
        <w:trPr>
          <w:trHeight w:hRule="exact" w:val="263"/>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27EE6DF9"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driftniv_kode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bottom"/>
          </w:tcPr>
          <w:p w14:paraId="00FDBF1B"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Kode for drifts niveau med hensyn til renhold.</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2199138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bottom"/>
          </w:tcPr>
          <w:p w14:paraId="088ED5AC"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A7EC3B"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bottom"/>
          </w:tcPr>
          <w:p w14:paraId="471E733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0A7E03BF" w14:textId="77777777" w:rsidTr="00FE5AB5">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477E5914" w14:textId="77777777" w:rsidR="00FE5AB5" w:rsidRPr="003B051D" w:rsidRDefault="008424AE" w:rsidP="00FE5AB5">
            <w:pPr>
              <w:rPr>
                <w:rFonts w:ascii="Trebuchet MS" w:hAnsi="Trebuchet MS"/>
                <w:sz w:val="18"/>
                <w:szCs w:val="18"/>
              </w:rPr>
            </w:pPr>
            <w:proofErr w:type="spellStart"/>
            <w:r w:rsidRPr="003B051D">
              <w:rPr>
                <w:rFonts w:ascii="Trebuchet MS" w:hAnsi="Trebuchet MS"/>
                <w:sz w:val="18"/>
                <w:szCs w:val="18"/>
              </w:rPr>
              <w:t>d</w:t>
            </w:r>
            <w:r w:rsidR="00FE5AB5" w:rsidRPr="003B051D">
              <w:rPr>
                <w:rFonts w:ascii="Trebuchet MS" w:hAnsi="Trebuchet MS"/>
                <w:sz w:val="18"/>
                <w:szCs w:val="18"/>
              </w:rPr>
              <w:t>riftniv</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bottom"/>
          </w:tcPr>
          <w:p w14:paraId="552C2B1B"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Drifts niveau i tre klasser med hensyn til renhold.</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A7E98A8"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bottom"/>
          </w:tcPr>
          <w:p w14:paraId="05B3237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0-10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463B20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S</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bottom"/>
          </w:tcPr>
          <w:p w14:paraId="3FB128F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Park</w:t>
            </w:r>
          </w:p>
        </w:tc>
      </w:tr>
      <w:tr w:rsidR="00FE5AB5" w:rsidRPr="00FE5087" w14:paraId="09D760EE" w14:textId="77777777" w:rsidTr="00FE5AB5">
        <w:trPr>
          <w:trHeight w:hRule="exact" w:val="454"/>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F6272B5"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ukrudtsbek_kode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center"/>
          </w:tcPr>
          <w:p w14:paraId="1ED745B3"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Kode for ukrudtsbekæmpelsesmetode tilladt/afvigelse fra norm.</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4399A37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7821ECD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887ECAA"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center"/>
          </w:tcPr>
          <w:p w14:paraId="218F19A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306EF0FE" w14:textId="77777777" w:rsidTr="00FE5AB5">
        <w:trPr>
          <w:trHeight w:hRule="exact" w:val="436"/>
        </w:trPr>
        <w:tc>
          <w:tcPr>
            <w:tcW w:w="2078" w:type="dxa"/>
            <w:tcBorders>
              <w:top w:val="single" w:sz="4" w:space="0" w:color="auto"/>
              <w:left w:val="single" w:sz="4" w:space="0" w:color="auto"/>
              <w:bottom w:val="nil"/>
              <w:right w:val="single" w:sz="4" w:space="0" w:color="auto"/>
            </w:tcBorders>
            <w:shd w:val="clear" w:color="auto" w:fill="97DDBA"/>
            <w:vAlign w:val="center"/>
          </w:tcPr>
          <w:p w14:paraId="26AE2E5A" w14:textId="77777777" w:rsidR="00FE5AB5" w:rsidRPr="003B051D" w:rsidRDefault="001A757B" w:rsidP="001A757B">
            <w:pPr>
              <w:rPr>
                <w:rFonts w:ascii="Trebuchet MS" w:hAnsi="Trebuchet MS"/>
                <w:sz w:val="18"/>
                <w:szCs w:val="18"/>
              </w:rPr>
            </w:pPr>
            <w:proofErr w:type="spellStart"/>
            <w:r w:rsidRPr="003B051D">
              <w:rPr>
                <w:rFonts w:ascii="Trebuchet MS" w:hAnsi="Trebuchet MS"/>
                <w:sz w:val="18"/>
                <w:szCs w:val="18"/>
              </w:rPr>
              <w:t>u</w:t>
            </w:r>
            <w:r w:rsidR="00FE5AB5" w:rsidRPr="003B051D">
              <w:rPr>
                <w:rFonts w:ascii="Trebuchet MS" w:hAnsi="Trebuchet MS"/>
                <w:sz w:val="18"/>
                <w:szCs w:val="18"/>
              </w:rPr>
              <w:t>krudtsbek</w:t>
            </w:r>
            <w:proofErr w:type="spellEnd"/>
          </w:p>
        </w:tc>
        <w:tc>
          <w:tcPr>
            <w:tcW w:w="4955" w:type="dxa"/>
            <w:tcBorders>
              <w:top w:val="single" w:sz="4" w:space="0" w:color="auto"/>
              <w:left w:val="single" w:sz="4" w:space="0" w:color="auto"/>
              <w:bottom w:val="nil"/>
              <w:right w:val="single" w:sz="4" w:space="0" w:color="auto"/>
            </w:tcBorders>
            <w:shd w:val="clear" w:color="auto" w:fill="97DDBA"/>
            <w:vAlign w:val="center"/>
          </w:tcPr>
          <w:p w14:paraId="03350CC3"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Ukrudtsbekæmpelsesmetode, tilladt/afvigelse fra norm.</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537550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7DDBA"/>
            <w:vAlign w:val="center"/>
          </w:tcPr>
          <w:p w14:paraId="56C6C71D"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0-10</w:t>
            </w:r>
          </w:p>
        </w:tc>
        <w:tc>
          <w:tcPr>
            <w:tcW w:w="1276" w:type="dxa"/>
            <w:tcBorders>
              <w:top w:val="single" w:sz="4" w:space="0" w:color="auto"/>
              <w:left w:val="single" w:sz="4" w:space="0" w:color="auto"/>
              <w:bottom w:val="nil"/>
              <w:right w:val="single" w:sz="4" w:space="0" w:color="auto"/>
            </w:tcBorders>
            <w:shd w:val="clear" w:color="auto" w:fill="97DDBA"/>
            <w:vAlign w:val="center"/>
          </w:tcPr>
          <w:p w14:paraId="22D189E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7DDBA"/>
            <w:vAlign w:val="center"/>
          </w:tcPr>
          <w:p w14:paraId="5BA3A7F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Mekanisk</w:t>
            </w:r>
          </w:p>
        </w:tc>
      </w:tr>
      <w:tr w:rsidR="00643E45" w:rsidRPr="00BA4AEF" w14:paraId="43552C41" w14:textId="77777777" w:rsidTr="005A3BD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2B200057" w14:textId="77777777" w:rsidR="00643E45" w:rsidRPr="003B051D" w:rsidRDefault="00643E45" w:rsidP="00643E45">
            <w:pPr>
              <w:rPr>
                <w:rFonts w:ascii="Trebuchet MS" w:hAnsi="Trebuchet MS" w:cs="Trebuchet MS"/>
                <w:sz w:val="18"/>
                <w:szCs w:val="18"/>
              </w:rPr>
            </w:pPr>
            <w:proofErr w:type="spellStart"/>
            <w:r w:rsidRPr="003B051D">
              <w:rPr>
                <w:rFonts w:ascii="Trebuchet MS" w:hAnsi="Trebuchet MS"/>
                <w:sz w:val="18"/>
                <w:szCs w:val="18"/>
              </w:rPr>
              <w:t>tilstand_kode</w:t>
            </w:r>
            <w:proofErr w:type="spellEnd"/>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05B9C8B3"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308D860A"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358FA06A" w14:textId="77777777" w:rsidR="00FE5AB5" w:rsidRPr="003B051D" w:rsidRDefault="001A757B" w:rsidP="001A757B">
            <w:pPr>
              <w:rPr>
                <w:rFonts w:ascii="Trebuchet MS" w:hAnsi="Trebuchet MS" w:cs="Trebuchet MS"/>
                <w:sz w:val="18"/>
                <w:szCs w:val="18"/>
              </w:rPr>
            </w:pPr>
            <w:r w:rsidRPr="003B051D">
              <w:rPr>
                <w:rFonts w:ascii="Trebuchet MS" w:hAnsi="Trebuchet MS"/>
                <w:sz w:val="18"/>
                <w:szCs w:val="18"/>
              </w:rPr>
              <w:t>t</w:t>
            </w:r>
            <w:r w:rsidR="00FE5AB5" w:rsidRPr="003B051D">
              <w:rPr>
                <w:rFonts w:ascii="Trebuchet MS" w:hAnsi="Trebuchet MS"/>
                <w:sz w:val="18"/>
                <w:szCs w:val="18"/>
              </w:rPr>
              <w:t>ilstand</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6209E470"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43E45" w:rsidRPr="00BA4AEF" w14:paraId="6C58B300" w14:textId="77777777" w:rsidTr="005A3BD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114B6291"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vejkode</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1411077B"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613C1537"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21D8057B" w14:textId="77777777" w:rsidR="00FE5AB5" w:rsidRPr="003B051D" w:rsidRDefault="008424AE" w:rsidP="00FE5AB5">
            <w:pPr>
              <w:rPr>
                <w:rFonts w:ascii="Trebuchet MS" w:hAnsi="Trebuchet MS" w:cs="Trebuchet MS"/>
                <w:sz w:val="18"/>
                <w:szCs w:val="18"/>
              </w:rPr>
            </w:pPr>
            <w:r w:rsidRPr="003B051D">
              <w:rPr>
                <w:rFonts w:ascii="Trebuchet MS" w:hAnsi="Trebuchet MS" w:cs="Trebuchet MS"/>
                <w:sz w:val="18"/>
                <w:szCs w:val="18"/>
              </w:rPr>
              <w:t>v</w:t>
            </w:r>
            <w:r w:rsidR="00FE5AB5" w:rsidRPr="003B051D">
              <w:rPr>
                <w:rFonts w:ascii="Trebuchet MS" w:hAnsi="Trebuchet MS" w:cs="Trebuchet MS"/>
                <w:sz w:val="18"/>
                <w:szCs w:val="18"/>
              </w:rPr>
              <w:t>ej</w:t>
            </w:r>
            <w:r w:rsidR="00643E45" w:rsidRPr="003B051D">
              <w:rPr>
                <w:rFonts w:ascii="Trebuchet MS" w:hAnsi="Trebuchet MS" w:cs="Trebuchet MS"/>
                <w:sz w:val="18"/>
                <w:szCs w:val="18"/>
              </w:rPr>
              <w:t>navn</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77570A8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6FCCCD4B" w14:textId="77777777" w:rsidTr="00FE5AB5">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5906CAF3" w14:textId="77777777" w:rsidR="00FE5AB5" w:rsidRPr="003B051D" w:rsidRDefault="008424AE" w:rsidP="00FE5AB5">
            <w:pPr>
              <w:rPr>
                <w:rFonts w:ascii="Trebuchet MS" w:hAnsi="Trebuchet MS" w:cs="Trebuchet MS"/>
                <w:sz w:val="18"/>
                <w:szCs w:val="18"/>
              </w:rPr>
            </w:pPr>
            <w:r w:rsidRPr="003B051D">
              <w:rPr>
                <w:rFonts w:ascii="Trebuchet MS" w:hAnsi="Trebuchet MS" w:cs="Trebuchet MS"/>
                <w:sz w:val="18"/>
                <w:szCs w:val="18"/>
              </w:rPr>
              <w:t>l</w:t>
            </w:r>
            <w:r w:rsidR="00FE5AB5" w:rsidRPr="003B051D">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4A4C2A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7A7C2762" w14:textId="77777777" w:rsidTr="00FE5AB5">
        <w:trPr>
          <w:trHeight w:hRule="exact" w:val="255"/>
        </w:trPr>
        <w:tc>
          <w:tcPr>
            <w:tcW w:w="13716" w:type="dxa"/>
            <w:gridSpan w:val="6"/>
            <w:tcBorders>
              <w:top w:val="single" w:sz="4" w:space="0" w:color="auto"/>
              <w:left w:val="nil"/>
              <w:bottom w:val="nil"/>
              <w:right w:val="nil"/>
            </w:tcBorders>
            <w:shd w:val="clear" w:color="auto" w:fill="99CCFF"/>
            <w:vAlign w:val="bottom"/>
          </w:tcPr>
          <w:p w14:paraId="1EECB8D9"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i/>
                <w:iCs/>
                <w:sz w:val="18"/>
                <w:szCs w:val="18"/>
              </w:rPr>
              <w:lastRenderedPageBreak/>
              <w:t>Felter markeret med blå er temaspecifikke opslagstabeller, der indeholder oversættelser af koder i andre felter.</w:t>
            </w:r>
          </w:p>
        </w:tc>
      </w:tr>
      <w:tr w:rsidR="00FE5AB5" w:rsidRPr="00FE5087" w14:paraId="7BF01439" w14:textId="77777777" w:rsidTr="00FE5AB5">
        <w:trPr>
          <w:trHeight w:hRule="exact" w:val="255"/>
        </w:trPr>
        <w:tc>
          <w:tcPr>
            <w:tcW w:w="13716" w:type="dxa"/>
            <w:gridSpan w:val="6"/>
            <w:tcBorders>
              <w:top w:val="nil"/>
              <w:left w:val="nil"/>
              <w:bottom w:val="nil"/>
              <w:right w:val="nil"/>
            </w:tcBorders>
            <w:shd w:val="clear" w:color="auto" w:fill="97DDBA"/>
            <w:vAlign w:val="bottom"/>
          </w:tcPr>
          <w:p w14:paraId="07FFD08B" w14:textId="77777777" w:rsidR="00FE5AB5" w:rsidRPr="003A52C1" w:rsidRDefault="00FE5AB5" w:rsidP="00FE5AB5">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4444C398" w14:textId="77777777" w:rsidR="00634A41" w:rsidRPr="003A52C1" w:rsidRDefault="00634A41" w:rsidP="00634A41">
      <w:pPr>
        <w:pStyle w:val="Overskrift6"/>
      </w:pPr>
      <w:r w:rsidRPr="003A52C1">
        <w:t>5.1</w:t>
      </w:r>
      <w:r w:rsidR="00C23310" w:rsidRPr="003A52C1">
        <w:t>9</w:t>
      </w:r>
      <w:r w:rsidRPr="003A52C1">
        <w:t xml:space="preserve">.2.1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7132FF88" w14:textId="77777777" w:rsidTr="00BE016A">
        <w:trPr>
          <w:trHeight w:hRule="exact" w:val="255"/>
        </w:trPr>
        <w:tc>
          <w:tcPr>
            <w:tcW w:w="2235" w:type="dxa"/>
            <w:shd w:val="clear" w:color="auto" w:fill="D9D9D9"/>
            <w:vAlign w:val="bottom"/>
          </w:tcPr>
          <w:p w14:paraId="1D1085D9"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1DEB9154"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507835AD" w14:textId="77777777" w:rsidTr="00BE016A">
        <w:trPr>
          <w:trHeight w:hRule="exact" w:val="255"/>
        </w:trPr>
        <w:tc>
          <w:tcPr>
            <w:tcW w:w="2235" w:type="dxa"/>
            <w:shd w:val="clear" w:color="auto" w:fill="E0E0E0"/>
            <w:vAlign w:val="bottom"/>
          </w:tcPr>
          <w:p w14:paraId="4C81F134"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300F27D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 linjer</w:t>
            </w:r>
          </w:p>
        </w:tc>
      </w:tr>
      <w:tr w:rsidR="006F5333" w:rsidRPr="00FE5087" w14:paraId="2BAF18A9" w14:textId="77777777" w:rsidTr="00BE016A">
        <w:trPr>
          <w:trHeight w:hRule="exact" w:val="255"/>
        </w:trPr>
        <w:tc>
          <w:tcPr>
            <w:tcW w:w="2235" w:type="dxa"/>
            <w:shd w:val="clear" w:color="auto" w:fill="E0E0E0"/>
            <w:vAlign w:val="bottom"/>
          </w:tcPr>
          <w:p w14:paraId="2EB00E22"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31AF17D"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6801</w:t>
            </w:r>
          </w:p>
        </w:tc>
      </w:tr>
      <w:tr w:rsidR="006F5333" w:rsidRPr="00FE5087" w14:paraId="17F2CCF9" w14:textId="77777777" w:rsidTr="00BE016A">
        <w:trPr>
          <w:trHeight w:hRule="exact" w:val="255"/>
        </w:trPr>
        <w:tc>
          <w:tcPr>
            <w:tcW w:w="2235" w:type="dxa"/>
            <w:shd w:val="clear" w:color="auto" w:fill="E0E0E0"/>
            <w:vAlign w:val="bottom"/>
          </w:tcPr>
          <w:p w14:paraId="7751D37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192ABF1F"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hegn og terrænmur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6F5333" w:rsidRPr="00FE5087" w14:paraId="7FED9CED" w14:textId="77777777" w:rsidTr="00BE016A">
        <w:trPr>
          <w:trHeight w:hRule="exact" w:val="502"/>
        </w:trPr>
        <w:tc>
          <w:tcPr>
            <w:tcW w:w="2235" w:type="dxa"/>
            <w:shd w:val="clear" w:color="auto" w:fill="E0E0E0"/>
            <w:vAlign w:val="center"/>
          </w:tcPr>
          <w:p w14:paraId="58AE359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2E4AA01F"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hegn og terrænmur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 xml:space="preserve">NB Branchestandarden var endnu ikke færdiggjort ved offentliggørelsen. </w:t>
            </w:r>
          </w:p>
        </w:tc>
      </w:tr>
      <w:tr w:rsidR="006F5333" w:rsidRPr="00FE5087" w14:paraId="74E97118" w14:textId="77777777" w:rsidTr="00BE016A">
        <w:trPr>
          <w:trHeight w:hRule="exact" w:val="565"/>
        </w:trPr>
        <w:tc>
          <w:tcPr>
            <w:tcW w:w="2235" w:type="dxa"/>
            <w:shd w:val="clear" w:color="auto" w:fill="E0E0E0"/>
            <w:vAlign w:val="center"/>
          </w:tcPr>
          <w:p w14:paraId="59AA1DDE"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center"/>
          </w:tcPr>
          <w:p w14:paraId="6E48AB8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Oplyse sagsbehandler og privat/offentlig entreprenører via </w:t>
            </w:r>
            <w:proofErr w:type="gramStart"/>
            <w:r w:rsidRPr="003A52C1">
              <w:rPr>
                <w:rFonts w:ascii="Trebuchet MS" w:hAnsi="Trebuchet MS" w:cs="Trebuchet MS"/>
                <w:sz w:val="18"/>
                <w:szCs w:val="18"/>
              </w:rPr>
              <w:t>selvbetjeningsløsninger,  om</w:t>
            </w:r>
            <w:proofErr w:type="gramEnd"/>
            <w:r w:rsidRPr="003A52C1">
              <w:rPr>
                <w:rFonts w:ascii="Trebuchet MS" w:hAnsi="Trebuchet MS" w:cs="Trebuchet MS"/>
                <w:sz w:val="18"/>
                <w:szCs w:val="18"/>
              </w:rPr>
              <w:t xml:space="preserve"> plejen af linjeelementer</w:t>
            </w:r>
          </w:p>
        </w:tc>
      </w:tr>
      <w:tr w:rsidR="006F5333" w:rsidRPr="00FE5087" w14:paraId="3118A48C" w14:textId="77777777" w:rsidTr="00BE016A">
        <w:trPr>
          <w:trHeight w:hRule="exact" w:val="255"/>
        </w:trPr>
        <w:tc>
          <w:tcPr>
            <w:tcW w:w="2235" w:type="dxa"/>
            <w:shd w:val="clear" w:color="auto" w:fill="E0E0E0"/>
            <w:vAlign w:val="bottom"/>
          </w:tcPr>
          <w:p w14:paraId="3AA4AD1D"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5A921411"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6F5333" w:rsidRPr="00FE5087" w14:paraId="7104CEE0" w14:textId="77777777" w:rsidTr="00BE016A">
        <w:trPr>
          <w:trHeight w:hRule="exact" w:val="255"/>
        </w:trPr>
        <w:tc>
          <w:tcPr>
            <w:tcW w:w="2235" w:type="dxa"/>
            <w:shd w:val="clear" w:color="auto" w:fill="E0E0E0"/>
            <w:vAlign w:val="bottom"/>
          </w:tcPr>
          <w:p w14:paraId="196D5692"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129ECC00" w14:textId="77777777" w:rsidR="006F5333" w:rsidRPr="00E6255A" w:rsidRDefault="006F5333" w:rsidP="00BE016A">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Hegn, mur, terrænmur, hæk, klatreplante, natursti</w:t>
            </w:r>
          </w:p>
        </w:tc>
      </w:tr>
      <w:tr w:rsidR="006F5333" w:rsidRPr="00FE5087" w14:paraId="6C88175C" w14:textId="77777777" w:rsidTr="00BE016A">
        <w:trPr>
          <w:trHeight w:hRule="exact" w:val="255"/>
        </w:trPr>
        <w:tc>
          <w:tcPr>
            <w:tcW w:w="2235" w:type="dxa"/>
            <w:shd w:val="clear" w:color="auto" w:fill="E0E0E0"/>
            <w:vAlign w:val="bottom"/>
          </w:tcPr>
          <w:p w14:paraId="60814E06"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5B9B3689"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Linje</w:t>
            </w:r>
          </w:p>
        </w:tc>
      </w:tr>
      <w:tr w:rsidR="006F5333" w:rsidRPr="00FE5087" w14:paraId="479D49CB" w14:textId="77777777" w:rsidTr="00BE016A">
        <w:trPr>
          <w:trHeight w:hRule="exact" w:val="255"/>
        </w:trPr>
        <w:tc>
          <w:tcPr>
            <w:tcW w:w="2235" w:type="dxa"/>
            <w:shd w:val="clear" w:color="auto" w:fill="E0E0E0"/>
            <w:vAlign w:val="bottom"/>
          </w:tcPr>
          <w:p w14:paraId="3BF50C59"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42E789C6" w14:textId="77777777" w:rsidR="006F5333" w:rsidRPr="00E6255A" w:rsidRDefault="006F5333" w:rsidP="00BE016A">
            <w:pPr>
              <w:rPr>
                <w:rFonts w:ascii="Trebuchet MS" w:hAnsi="Trebuchet MS" w:cs="Trebuchet MS"/>
                <w:sz w:val="18"/>
                <w:szCs w:val="18"/>
              </w:rPr>
            </w:pPr>
          </w:p>
        </w:tc>
      </w:tr>
      <w:tr w:rsidR="000C68CF" w:rsidRPr="00E5718A" w14:paraId="502886D0" w14:textId="77777777" w:rsidTr="00BE016A">
        <w:trPr>
          <w:trHeight w:hRule="exact" w:val="255"/>
        </w:trPr>
        <w:tc>
          <w:tcPr>
            <w:tcW w:w="2235" w:type="dxa"/>
            <w:shd w:val="clear" w:color="auto" w:fill="E0E0E0"/>
            <w:vAlign w:val="bottom"/>
          </w:tcPr>
          <w:p w14:paraId="7824DAEB"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8EF51F9" w14:textId="15E4F259"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56977399" w14:textId="77777777" w:rsidR="00634A41" w:rsidRPr="003A52C1" w:rsidRDefault="00634A41" w:rsidP="00634A41">
      <w:pPr>
        <w:pStyle w:val="Overskrift6"/>
      </w:pPr>
      <w:r w:rsidRPr="003A52C1">
        <w:t>5.1</w:t>
      </w:r>
      <w:r w:rsidR="00C23310" w:rsidRPr="003A52C1">
        <w:t>9</w:t>
      </w:r>
      <w:r w:rsidRPr="003A52C1">
        <w:t>.2.2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6F5333" w:rsidRPr="00FE5087" w14:paraId="4BD256F2" w14:textId="77777777" w:rsidTr="00BE016A">
        <w:trPr>
          <w:trHeight w:hRule="exact" w:val="255"/>
        </w:trPr>
        <w:tc>
          <w:tcPr>
            <w:tcW w:w="4503" w:type="dxa"/>
            <w:shd w:val="clear" w:color="auto" w:fill="D9D9D9"/>
            <w:vAlign w:val="bottom"/>
          </w:tcPr>
          <w:p w14:paraId="0B3AA37B"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639E5290"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74D08FB2" w14:textId="77777777" w:rsidTr="00BE016A">
        <w:trPr>
          <w:trHeight w:hRule="exact" w:val="305"/>
        </w:trPr>
        <w:tc>
          <w:tcPr>
            <w:tcW w:w="4503" w:type="dxa"/>
            <w:shd w:val="clear" w:color="auto" w:fill="E0E0E0"/>
            <w:vAlign w:val="center"/>
          </w:tcPr>
          <w:p w14:paraId="5F5E6CAF"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447C6F8F" w14:textId="05376384"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Linjen </w:t>
            </w:r>
            <w:r w:rsidR="004561CA"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6F5333" w:rsidRPr="00FE5087" w14:paraId="3B8DB38A" w14:textId="77777777" w:rsidTr="00BE016A">
        <w:trPr>
          <w:trHeight w:hRule="exact" w:val="463"/>
        </w:trPr>
        <w:tc>
          <w:tcPr>
            <w:tcW w:w="4503" w:type="dxa"/>
            <w:shd w:val="clear" w:color="auto" w:fill="E0E0E0"/>
            <w:vAlign w:val="center"/>
          </w:tcPr>
          <w:p w14:paraId="00259C3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3DE5FFA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Opdeles i vedligeholdelsestype med mulighed for at tilføre </w:t>
            </w:r>
            <w:proofErr w:type="spellStart"/>
            <w:r w:rsidRPr="003A52C1">
              <w:rPr>
                <w:rFonts w:ascii="Trebuchet MS" w:hAnsi="Trebuchet MS" w:cs="Trebuchet MS"/>
                <w:sz w:val="18"/>
                <w:szCs w:val="18"/>
              </w:rPr>
              <w:t>anlægsår</w:t>
            </w:r>
            <w:proofErr w:type="spellEnd"/>
            <w:r w:rsidRPr="003A52C1">
              <w:rPr>
                <w:rFonts w:ascii="Trebuchet MS" w:hAnsi="Trebuchet MS" w:cs="Trebuchet MS"/>
                <w:sz w:val="18"/>
                <w:szCs w:val="18"/>
              </w:rPr>
              <w:t xml:space="preserve">, </w:t>
            </w:r>
            <w:proofErr w:type="spellStart"/>
            <w:r w:rsidRPr="003A52C1">
              <w:rPr>
                <w:rFonts w:ascii="Trebuchet MS" w:hAnsi="Trebuchet MS" w:cs="Trebuchet MS"/>
                <w:sz w:val="18"/>
                <w:szCs w:val="18"/>
              </w:rPr>
              <w:t>driftniveau</w:t>
            </w:r>
            <w:proofErr w:type="spellEnd"/>
            <w:r w:rsidRPr="003A52C1">
              <w:rPr>
                <w:rFonts w:ascii="Trebuchet MS" w:hAnsi="Trebuchet MS" w:cs="Trebuchet MS"/>
                <w:sz w:val="18"/>
                <w:szCs w:val="18"/>
              </w:rPr>
              <w:t xml:space="preserve"> </w:t>
            </w:r>
            <w:proofErr w:type="gramStart"/>
            <w:r w:rsidRPr="003A52C1">
              <w:rPr>
                <w:rFonts w:ascii="Trebuchet MS" w:hAnsi="Trebuchet MS" w:cs="Trebuchet MS"/>
                <w:sz w:val="18"/>
                <w:szCs w:val="18"/>
              </w:rPr>
              <w:t>m.v..</w:t>
            </w:r>
            <w:proofErr w:type="gramEnd"/>
            <w:r w:rsidRPr="003A52C1">
              <w:rPr>
                <w:rFonts w:ascii="Trebuchet MS" w:hAnsi="Trebuchet MS" w:cs="Trebuchet MS"/>
                <w:sz w:val="18"/>
                <w:szCs w:val="18"/>
              </w:rPr>
              <w:t xml:space="preserve">  Se 5.19.2.3 Kodelister. Mulighed for præcisering til lokale standarter.</w:t>
            </w:r>
          </w:p>
        </w:tc>
      </w:tr>
      <w:tr w:rsidR="006F5333" w:rsidRPr="00FE5087" w14:paraId="01B89A20" w14:textId="77777777" w:rsidTr="00BE016A">
        <w:trPr>
          <w:trHeight w:hRule="exact" w:val="255"/>
        </w:trPr>
        <w:tc>
          <w:tcPr>
            <w:tcW w:w="4503" w:type="dxa"/>
            <w:shd w:val="clear" w:color="auto" w:fill="E0E0E0"/>
            <w:vAlign w:val="bottom"/>
          </w:tcPr>
          <w:p w14:paraId="462D7F6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5A7CD30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0,1 meter</w:t>
            </w:r>
          </w:p>
        </w:tc>
      </w:tr>
      <w:tr w:rsidR="006F5333" w:rsidRPr="00FE5087" w14:paraId="5DAFE7FC" w14:textId="77777777" w:rsidTr="00BE016A">
        <w:trPr>
          <w:trHeight w:hRule="exact" w:val="255"/>
        </w:trPr>
        <w:tc>
          <w:tcPr>
            <w:tcW w:w="4503" w:type="dxa"/>
            <w:shd w:val="clear" w:color="auto" w:fill="E0E0E0"/>
            <w:vAlign w:val="bottom"/>
          </w:tcPr>
          <w:p w14:paraId="21FD644A"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10FD3A3D" w14:textId="77777777" w:rsidR="006F5333" w:rsidRPr="003A52C1" w:rsidRDefault="006F5333" w:rsidP="00BE016A">
            <w:pPr>
              <w:rPr>
                <w:rFonts w:ascii="Trebuchet MS" w:hAnsi="Trebuchet MS" w:cs="Trebuchet MS"/>
                <w:sz w:val="18"/>
                <w:szCs w:val="18"/>
              </w:rPr>
            </w:pPr>
          </w:p>
        </w:tc>
      </w:tr>
      <w:tr w:rsidR="006F5333" w:rsidRPr="00FE5087" w14:paraId="05EE3F54" w14:textId="77777777" w:rsidTr="00BE016A">
        <w:trPr>
          <w:trHeight w:hRule="exact" w:val="363"/>
        </w:trPr>
        <w:tc>
          <w:tcPr>
            <w:tcW w:w="4503" w:type="dxa"/>
            <w:shd w:val="clear" w:color="auto" w:fill="E0E0E0"/>
            <w:vAlign w:val="center"/>
          </w:tcPr>
          <w:p w14:paraId="4063A6B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4A003B42" w14:textId="77777777" w:rsidR="006F5333" w:rsidRPr="003A52C1" w:rsidRDefault="006F5333" w:rsidP="00BE016A">
            <w:pPr>
              <w:rPr>
                <w:rFonts w:ascii="Trebuchet MS" w:hAnsi="Trebuchet MS" w:cs="Trebuchet MS"/>
                <w:sz w:val="18"/>
                <w:szCs w:val="18"/>
              </w:rPr>
            </w:pPr>
          </w:p>
        </w:tc>
      </w:tr>
      <w:tr w:rsidR="006F5333" w:rsidRPr="00FE5087" w14:paraId="71BBC5C3" w14:textId="77777777" w:rsidTr="00BE016A">
        <w:trPr>
          <w:trHeight w:hRule="exact" w:val="255"/>
        </w:trPr>
        <w:tc>
          <w:tcPr>
            <w:tcW w:w="4503" w:type="dxa"/>
            <w:shd w:val="clear" w:color="auto" w:fill="E0E0E0"/>
            <w:vAlign w:val="bottom"/>
          </w:tcPr>
          <w:p w14:paraId="20001FA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FCB34F7" w14:textId="66F26CBC"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w:t>
            </w:r>
          </w:p>
        </w:tc>
      </w:tr>
    </w:tbl>
    <w:p w14:paraId="4B9EC878" w14:textId="653625A9" w:rsidR="00634A41" w:rsidRPr="003A52C1" w:rsidRDefault="00634A41" w:rsidP="00634A41">
      <w:pPr>
        <w:pStyle w:val="Overskrift6"/>
      </w:pPr>
      <w:r w:rsidRPr="003A52C1">
        <w:t>5.1</w:t>
      </w:r>
      <w:r w:rsidR="00C23310" w:rsidRPr="003A52C1">
        <w:t>9</w:t>
      </w:r>
      <w:r w:rsidRPr="003A52C1">
        <w:t>.2.3 Kodelister</w:t>
      </w:r>
    </w:p>
    <w:p w14:paraId="257D7C63"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5A199ECE" w14:textId="77777777" w:rsidR="00634A41" w:rsidRPr="003A52C1" w:rsidRDefault="00634A41" w:rsidP="00634A41">
      <w:pPr>
        <w:pStyle w:val="Overskrift7"/>
      </w:pPr>
      <w:r w:rsidRPr="003A52C1">
        <w:t>5.1</w:t>
      </w:r>
      <w:r w:rsidR="00C23310" w:rsidRPr="003A52C1">
        <w:t>9</w:t>
      </w:r>
      <w:r w:rsidRPr="003A52C1">
        <w:t xml:space="preserve">.2.3.1   </w:t>
      </w:r>
      <w:r w:rsidR="00784FB8" w:rsidRPr="003A52C1">
        <w:t>6</w:t>
      </w:r>
      <w:r w:rsidR="00C23310" w:rsidRPr="003A52C1">
        <w:t>8</w:t>
      </w:r>
      <w:r w:rsidR="00784FB8" w:rsidRPr="003A52C1">
        <w:t xml:space="preserve">01 </w:t>
      </w:r>
      <w:proofErr w:type="spellStart"/>
      <w:r w:rsidR="00784FB8" w:rsidRPr="003A52C1">
        <w:t>V</w:t>
      </w:r>
      <w:r w:rsidRPr="003A52C1">
        <w:t>edlhold_l_type</w:t>
      </w:r>
      <w:proofErr w:type="spellEnd"/>
      <w:r w:rsidRPr="003A52C1">
        <w:t xml:space="preserve"> (d_</w:t>
      </w:r>
      <w:r w:rsidR="00784FB8" w:rsidRPr="003A52C1">
        <w:t>6</w:t>
      </w:r>
      <w:r w:rsidR="00C23310" w:rsidRPr="003A52C1">
        <w:t>8</w:t>
      </w:r>
      <w:r w:rsidR="00784FB8" w:rsidRPr="003A52C1">
        <w:t>01</w:t>
      </w:r>
      <w:r w:rsidRPr="003A52C1">
        <w:t>_vedlhold_l_type)</w:t>
      </w:r>
    </w:p>
    <w:p w14:paraId="23EE318F" w14:textId="77777777" w:rsidR="00634A41" w:rsidRPr="003A52C1" w:rsidRDefault="00634A41" w:rsidP="00634A41">
      <w:pPr>
        <w:rPr>
          <w:rFonts w:ascii="Trebuchet MS" w:hAnsi="Trebuchet MS" w:cs="Trebuchet MS"/>
          <w:sz w:val="18"/>
          <w:szCs w:val="18"/>
        </w:rPr>
      </w:pPr>
      <w:r w:rsidRPr="003A52C1">
        <w:rPr>
          <w:rFonts w:ascii="Trebuchet MS" w:hAnsi="Trebuchet MS" w:cs="Trebuchet MS"/>
          <w:sz w:val="18"/>
          <w:szCs w:val="18"/>
        </w:rPr>
        <w:t>De første to cifre henviser til elementgruppen, derefter kommer elementet og de to sidste cifre er underelement (valgfrie lokale kvalitetsvarianter).</w:t>
      </w:r>
    </w:p>
    <w:p w14:paraId="03F003EF" w14:textId="77777777" w:rsidR="00634A41" w:rsidRPr="003A52C1" w:rsidRDefault="00634A41" w:rsidP="00634A41">
      <w:pPr>
        <w:rPr>
          <w:rFonts w:ascii="Trebuchet MS" w:hAnsi="Trebuchet MS" w:cs="Trebuchet MS"/>
          <w:sz w:val="18"/>
          <w:szCs w:val="18"/>
        </w:r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2693"/>
        <w:gridCol w:w="786"/>
        <w:gridCol w:w="2126"/>
        <w:gridCol w:w="5735"/>
      </w:tblGrid>
      <w:tr w:rsidR="000D6837" w:rsidRPr="00FE5087" w14:paraId="36DE4D38" w14:textId="77777777" w:rsidTr="00835D15">
        <w:trPr>
          <w:trHeight w:hRule="exact" w:val="510"/>
        </w:trPr>
        <w:tc>
          <w:tcPr>
            <w:tcW w:w="2235" w:type="dxa"/>
            <w:tcBorders>
              <w:bottom w:val="single" w:sz="4" w:space="0" w:color="auto"/>
            </w:tcBorders>
            <w:shd w:val="clear" w:color="auto" w:fill="D9D9D9"/>
            <w:vAlign w:val="center"/>
          </w:tcPr>
          <w:p w14:paraId="29D39828" w14:textId="77777777" w:rsidR="000D6837" w:rsidRPr="003B051D" w:rsidRDefault="00EC2309" w:rsidP="00835D15">
            <w:pPr>
              <w:rPr>
                <w:rFonts w:ascii="Trebuchet MS" w:hAnsi="Trebuchet MS" w:cs="Trebuchet MS"/>
                <w:b/>
                <w:bCs/>
                <w:sz w:val="18"/>
                <w:szCs w:val="18"/>
              </w:rPr>
            </w:pPr>
            <w:proofErr w:type="spellStart"/>
            <w:r w:rsidRPr="003B051D">
              <w:rPr>
                <w:rFonts w:ascii="Trebuchet MS" w:hAnsi="Trebuchet MS" w:cs="Trebuchet MS"/>
                <w:b/>
                <w:bCs/>
                <w:sz w:val="18"/>
                <w:szCs w:val="18"/>
              </w:rPr>
              <w:lastRenderedPageBreak/>
              <w:t>vedlhold</w:t>
            </w:r>
            <w:r w:rsidR="000D6837" w:rsidRPr="003B051D">
              <w:rPr>
                <w:rFonts w:ascii="Trebuchet MS" w:hAnsi="Trebuchet MS" w:cs="Trebuchet MS"/>
                <w:b/>
                <w:bCs/>
                <w:sz w:val="18"/>
                <w:szCs w:val="18"/>
              </w:rPr>
              <w:t>_l_type_kode</w:t>
            </w:r>
            <w:proofErr w:type="spellEnd"/>
          </w:p>
        </w:tc>
        <w:tc>
          <w:tcPr>
            <w:tcW w:w="2693" w:type="dxa"/>
            <w:tcBorders>
              <w:bottom w:val="single" w:sz="4" w:space="0" w:color="auto"/>
            </w:tcBorders>
            <w:shd w:val="clear" w:color="auto" w:fill="D9D9D9"/>
            <w:vAlign w:val="center"/>
          </w:tcPr>
          <w:p w14:paraId="3580F014" w14:textId="77777777" w:rsidR="000D6837" w:rsidRPr="003B051D" w:rsidRDefault="000D6837" w:rsidP="00835D15">
            <w:pPr>
              <w:rPr>
                <w:rFonts w:ascii="Trebuchet MS" w:hAnsi="Trebuchet MS" w:cs="Trebuchet MS"/>
                <w:bCs/>
                <w:sz w:val="18"/>
                <w:szCs w:val="18"/>
              </w:rPr>
            </w:pPr>
            <w:proofErr w:type="spellStart"/>
            <w:r w:rsidRPr="003B051D">
              <w:rPr>
                <w:rFonts w:ascii="Trebuchet MS" w:hAnsi="Trebuchet MS" w:cs="Trebuchet MS"/>
                <w:b/>
                <w:bCs/>
                <w:sz w:val="18"/>
                <w:szCs w:val="18"/>
              </w:rPr>
              <w:t>vedlhold_l_type</w:t>
            </w:r>
            <w:proofErr w:type="spellEnd"/>
          </w:p>
        </w:tc>
        <w:tc>
          <w:tcPr>
            <w:tcW w:w="786" w:type="dxa"/>
            <w:tcBorders>
              <w:bottom w:val="single" w:sz="4" w:space="0" w:color="auto"/>
            </w:tcBorders>
            <w:shd w:val="clear" w:color="auto" w:fill="D9D9D9"/>
            <w:vAlign w:val="center"/>
          </w:tcPr>
          <w:p w14:paraId="2E86F5ED" w14:textId="77777777" w:rsidR="000D6837" w:rsidRPr="003B051D" w:rsidRDefault="000D6837" w:rsidP="00BE016A">
            <w:pPr>
              <w:rPr>
                <w:rFonts w:ascii="Trebuchet MS" w:hAnsi="Trebuchet MS"/>
                <w:sz w:val="18"/>
                <w:szCs w:val="18"/>
              </w:rPr>
            </w:pPr>
            <w:r w:rsidRPr="003B051D">
              <w:rPr>
                <w:rFonts w:ascii="Trebuchet MS" w:hAnsi="Trebuchet MS" w:cs="Trebuchet MS"/>
                <w:b/>
                <w:bCs/>
                <w:sz w:val="18"/>
                <w:szCs w:val="18"/>
              </w:rPr>
              <w:t>aktiv</w:t>
            </w:r>
          </w:p>
        </w:tc>
        <w:tc>
          <w:tcPr>
            <w:tcW w:w="2126" w:type="dxa"/>
            <w:tcBorders>
              <w:bottom w:val="single" w:sz="4" w:space="0" w:color="auto"/>
            </w:tcBorders>
            <w:shd w:val="clear" w:color="auto" w:fill="D9D9D9"/>
            <w:vAlign w:val="center"/>
          </w:tcPr>
          <w:p w14:paraId="0A954397" w14:textId="77777777" w:rsidR="000D6837" w:rsidRPr="003B051D" w:rsidRDefault="000D6837" w:rsidP="00835D15">
            <w:pPr>
              <w:rPr>
                <w:rFonts w:ascii="Trebuchet MS" w:hAnsi="Trebuchet MS" w:cs="Trebuchet MS"/>
                <w:b/>
                <w:bCs/>
                <w:sz w:val="18"/>
                <w:szCs w:val="18"/>
              </w:rPr>
            </w:pPr>
            <w:proofErr w:type="spellStart"/>
            <w:r w:rsidRPr="003B051D">
              <w:rPr>
                <w:rFonts w:ascii="Trebuchet MS" w:hAnsi="Trebuchet MS" w:cs="Trebuchet MS"/>
                <w:b/>
                <w:bCs/>
                <w:sz w:val="18"/>
                <w:szCs w:val="18"/>
              </w:rPr>
              <w:t>vedlhold_l_type_labe</w:t>
            </w:r>
            <w:r w:rsidR="00AC441B" w:rsidRPr="003B051D">
              <w:rPr>
                <w:rFonts w:ascii="Trebuchet MS" w:hAnsi="Trebuchet MS" w:cs="Trebuchet MS"/>
                <w:b/>
                <w:bCs/>
                <w:sz w:val="18"/>
                <w:szCs w:val="18"/>
              </w:rPr>
              <w:t>l</w:t>
            </w:r>
            <w:proofErr w:type="spellEnd"/>
          </w:p>
        </w:tc>
        <w:tc>
          <w:tcPr>
            <w:tcW w:w="5735" w:type="dxa"/>
            <w:tcBorders>
              <w:bottom w:val="single" w:sz="4" w:space="0" w:color="auto"/>
            </w:tcBorders>
            <w:shd w:val="clear" w:color="auto" w:fill="D9D9D9"/>
            <w:vAlign w:val="center"/>
          </w:tcPr>
          <w:p w14:paraId="1B4EBE11" w14:textId="77777777" w:rsidR="000D6837" w:rsidRPr="003B051D" w:rsidRDefault="000D6837" w:rsidP="00835D15">
            <w:pPr>
              <w:rPr>
                <w:rFonts w:ascii="Trebuchet MS" w:hAnsi="Trebuchet MS" w:cs="Trebuchet MS"/>
                <w:b/>
                <w:bCs/>
                <w:sz w:val="18"/>
                <w:szCs w:val="18"/>
              </w:rPr>
            </w:pPr>
            <w:r w:rsidRPr="003B051D">
              <w:rPr>
                <w:rFonts w:ascii="Trebuchet MS" w:hAnsi="Trebuchet MS" w:cs="Trebuchet MS"/>
                <w:b/>
                <w:bCs/>
                <w:sz w:val="18"/>
                <w:szCs w:val="18"/>
              </w:rPr>
              <w:t>Begrebsdefinition</w:t>
            </w:r>
          </w:p>
        </w:tc>
      </w:tr>
      <w:tr w:rsidR="006C4E35" w:rsidRPr="00FE5087" w14:paraId="7312552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9453C48"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106110</w:t>
            </w:r>
          </w:p>
        </w:tc>
        <w:tc>
          <w:tcPr>
            <w:tcW w:w="2693" w:type="dxa"/>
            <w:tcBorders>
              <w:top w:val="single" w:sz="4" w:space="0" w:color="auto"/>
              <w:left w:val="single" w:sz="4" w:space="0" w:color="auto"/>
              <w:bottom w:val="single" w:sz="4" w:space="0" w:color="auto"/>
            </w:tcBorders>
            <w:shd w:val="clear" w:color="auto" w:fill="FFFFFF"/>
            <w:vAlign w:val="bottom"/>
          </w:tcPr>
          <w:p w14:paraId="40264EF4"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Rabatgræs</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18AFB458"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27A6554F"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GR61a</w:t>
            </w:r>
          </w:p>
        </w:tc>
        <w:tc>
          <w:tcPr>
            <w:tcW w:w="5735" w:type="dxa"/>
            <w:tcBorders>
              <w:top w:val="single" w:sz="4" w:space="0" w:color="auto"/>
              <w:left w:val="single" w:sz="4" w:space="0" w:color="auto"/>
              <w:bottom w:val="single" w:sz="4" w:space="0" w:color="auto"/>
            </w:tcBorders>
            <w:shd w:val="clear" w:color="auto" w:fill="auto"/>
            <w:vAlign w:val="bottom"/>
          </w:tcPr>
          <w:p w14:paraId="33237A29"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704AE20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159A657"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106120</w:t>
            </w:r>
          </w:p>
        </w:tc>
        <w:tc>
          <w:tcPr>
            <w:tcW w:w="2693" w:type="dxa"/>
            <w:tcBorders>
              <w:top w:val="single" w:sz="4" w:space="0" w:color="auto"/>
              <w:left w:val="single" w:sz="4" w:space="0" w:color="auto"/>
              <w:bottom w:val="single" w:sz="4" w:space="0" w:color="auto"/>
            </w:tcBorders>
            <w:shd w:val="clear" w:color="auto" w:fill="FFFFFF"/>
            <w:vAlign w:val="bottom"/>
          </w:tcPr>
          <w:p w14:paraId="074F241C" w14:textId="77777777" w:rsidR="006C4E35" w:rsidRPr="003B051D" w:rsidRDefault="008533EB" w:rsidP="008533EB">
            <w:pPr>
              <w:rPr>
                <w:rFonts w:ascii="Trebuchet MS" w:hAnsi="Trebuchet MS" w:cs="Trebuchet MS"/>
                <w:sz w:val="18"/>
                <w:szCs w:val="18"/>
              </w:rPr>
            </w:pPr>
            <w:r w:rsidRPr="003B051D">
              <w:rPr>
                <w:rFonts w:ascii="Trebuchet MS" w:hAnsi="Trebuchet MS" w:cs="Trebuchet MS"/>
                <w:sz w:val="18"/>
                <w:szCs w:val="18"/>
              </w:rPr>
              <w:t>Rabatgræs-</w:t>
            </w:r>
            <w:r w:rsidR="006C4E35" w:rsidRPr="003B051D">
              <w:rPr>
                <w:rFonts w:ascii="Trebuchet MS" w:hAnsi="Trebuchet MS" w:cs="Trebuchet MS"/>
                <w:sz w:val="18"/>
                <w:szCs w:val="18"/>
              </w:rPr>
              <w:t xml:space="preserve"> skillerabat</w:t>
            </w:r>
            <w:r w:rsidRPr="003B051D">
              <w:rPr>
                <w:rFonts w:ascii="Trebuchet MS" w:hAnsi="Trebuchet MS" w:cs="Trebuchet MS"/>
                <w:sz w:val="18"/>
                <w:szCs w:val="18"/>
              </w:rPr>
              <w:t xml:space="preserve"> -</w:t>
            </w:r>
            <w:r w:rsidR="006C4E35"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02290B1C"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7B9BE8D7"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GR61b</w:t>
            </w:r>
          </w:p>
        </w:tc>
        <w:tc>
          <w:tcPr>
            <w:tcW w:w="5735" w:type="dxa"/>
            <w:tcBorders>
              <w:top w:val="single" w:sz="4" w:space="0" w:color="auto"/>
              <w:left w:val="single" w:sz="4" w:space="0" w:color="auto"/>
              <w:bottom w:val="single" w:sz="4" w:space="0" w:color="auto"/>
            </w:tcBorders>
            <w:shd w:val="clear" w:color="auto" w:fill="auto"/>
            <w:vAlign w:val="bottom"/>
          </w:tcPr>
          <w:p w14:paraId="27407EBD"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3ED794C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CD86A1"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126110</w:t>
            </w:r>
          </w:p>
        </w:tc>
        <w:tc>
          <w:tcPr>
            <w:tcW w:w="2693" w:type="dxa"/>
            <w:tcBorders>
              <w:top w:val="single" w:sz="4" w:space="0" w:color="auto"/>
              <w:left w:val="single" w:sz="4" w:space="0" w:color="auto"/>
              <w:bottom w:val="single" w:sz="4" w:space="0" w:color="auto"/>
            </w:tcBorders>
            <w:shd w:val="clear" w:color="auto" w:fill="FFFFFF"/>
            <w:vAlign w:val="bottom"/>
          </w:tcPr>
          <w:p w14:paraId="7EB2736D" w14:textId="77777777" w:rsidR="006C4E35" w:rsidRPr="003B051D" w:rsidRDefault="008533EB" w:rsidP="00BE016A">
            <w:pPr>
              <w:rPr>
                <w:rFonts w:ascii="Trebuchet MS" w:hAnsi="Trebuchet MS" w:cs="Trebuchet MS"/>
                <w:sz w:val="18"/>
                <w:szCs w:val="18"/>
              </w:rPr>
            </w:pPr>
            <w:r w:rsidRPr="003B051D">
              <w:rPr>
                <w:rFonts w:ascii="Trebuchet MS" w:hAnsi="Trebuchet MS" w:cs="Trebuchet MS"/>
                <w:sz w:val="18"/>
                <w:szCs w:val="18"/>
              </w:rPr>
              <w:t>Løgvækster -</w:t>
            </w:r>
            <w:r w:rsidR="006C4E35"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1F030B7E"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52DCB405"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BL61b</w:t>
            </w:r>
          </w:p>
        </w:tc>
        <w:tc>
          <w:tcPr>
            <w:tcW w:w="5735" w:type="dxa"/>
            <w:tcBorders>
              <w:top w:val="single" w:sz="4" w:space="0" w:color="auto"/>
              <w:left w:val="single" w:sz="4" w:space="0" w:color="auto"/>
              <w:bottom w:val="single" w:sz="4" w:space="0" w:color="auto"/>
            </w:tcBorders>
            <w:shd w:val="clear" w:color="auto" w:fill="auto"/>
            <w:vAlign w:val="bottom"/>
          </w:tcPr>
          <w:p w14:paraId="77F2F616"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45CDDD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F72F6E5"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141000</w:t>
            </w:r>
          </w:p>
        </w:tc>
        <w:tc>
          <w:tcPr>
            <w:tcW w:w="2693" w:type="dxa"/>
            <w:tcBorders>
              <w:top w:val="single" w:sz="4" w:space="0" w:color="auto"/>
              <w:left w:val="single" w:sz="4" w:space="0" w:color="auto"/>
              <w:bottom w:val="single" w:sz="4" w:space="0" w:color="auto"/>
            </w:tcBorders>
            <w:shd w:val="clear" w:color="auto" w:fill="FFFFFF"/>
            <w:vAlign w:val="bottom"/>
          </w:tcPr>
          <w:p w14:paraId="2876AB46"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Fladedækkende klatreplanter</w:t>
            </w:r>
          </w:p>
        </w:tc>
        <w:tc>
          <w:tcPr>
            <w:tcW w:w="786" w:type="dxa"/>
            <w:tcBorders>
              <w:top w:val="single" w:sz="4" w:space="0" w:color="auto"/>
              <w:left w:val="single" w:sz="4" w:space="0" w:color="auto"/>
              <w:bottom w:val="single" w:sz="4" w:space="0" w:color="auto"/>
            </w:tcBorders>
            <w:vAlign w:val="bottom"/>
          </w:tcPr>
          <w:p w14:paraId="6B956E7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5EBC143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KL1</w:t>
            </w:r>
          </w:p>
        </w:tc>
        <w:tc>
          <w:tcPr>
            <w:tcW w:w="5735" w:type="dxa"/>
            <w:tcBorders>
              <w:top w:val="single" w:sz="4" w:space="0" w:color="auto"/>
              <w:left w:val="single" w:sz="4" w:space="0" w:color="auto"/>
              <w:bottom w:val="single" w:sz="4" w:space="0" w:color="auto"/>
            </w:tcBorders>
            <w:shd w:val="clear" w:color="auto" w:fill="auto"/>
            <w:vAlign w:val="bottom"/>
          </w:tcPr>
          <w:p w14:paraId="705F556B"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3AB51B38" w14:textId="77777777" w:rsidTr="00835D15">
        <w:trPr>
          <w:trHeight w:val="62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9B821A7"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181100</w:t>
            </w:r>
          </w:p>
        </w:tc>
        <w:tc>
          <w:tcPr>
            <w:tcW w:w="2693" w:type="dxa"/>
            <w:tcBorders>
              <w:top w:val="single" w:sz="4" w:space="0" w:color="auto"/>
              <w:left w:val="single" w:sz="4" w:space="0" w:color="auto"/>
              <w:bottom w:val="single" w:sz="4" w:space="0" w:color="auto"/>
            </w:tcBorders>
            <w:shd w:val="clear" w:color="auto" w:fill="FFFFFF"/>
            <w:vAlign w:val="center"/>
          </w:tcPr>
          <w:p w14:paraId="37EFF09D"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Prydhæk - linje</w:t>
            </w:r>
          </w:p>
        </w:tc>
        <w:tc>
          <w:tcPr>
            <w:tcW w:w="786" w:type="dxa"/>
            <w:tcBorders>
              <w:top w:val="single" w:sz="4" w:space="0" w:color="auto"/>
              <w:left w:val="single" w:sz="4" w:space="0" w:color="auto"/>
              <w:bottom w:val="single" w:sz="4" w:space="0" w:color="auto"/>
            </w:tcBorders>
            <w:vAlign w:val="center"/>
          </w:tcPr>
          <w:p w14:paraId="0AEE94E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7DD3EC0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HA11</w:t>
            </w:r>
          </w:p>
        </w:tc>
        <w:tc>
          <w:tcPr>
            <w:tcW w:w="5735" w:type="dxa"/>
            <w:tcBorders>
              <w:top w:val="single" w:sz="4" w:space="0" w:color="auto"/>
              <w:left w:val="single" w:sz="4" w:space="0" w:color="auto"/>
              <w:bottom w:val="single" w:sz="4" w:space="0" w:color="auto"/>
            </w:tcBorders>
            <w:shd w:val="clear" w:color="auto" w:fill="auto"/>
          </w:tcPr>
          <w:p w14:paraId="461402D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 xml:space="preserve">Se den nye Branchestandard/landsdækkende kvalitetsbeskrivelse. </w:t>
            </w:r>
          </w:p>
          <w:p w14:paraId="08BDFB01"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NB findes også som fladeobjekt. Benyt ikke både som flade og linje.</w:t>
            </w:r>
          </w:p>
          <w:p w14:paraId="7B53035E" w14:textId="77777777" w:rsidR="000D6837" w:rsidRPr="003B051D" w:rsidRDefault="000D6837" w:rsidP="00BE016A">
            <w:r w:rsidRPr="003B051D">
              <w:rPr>
                <w:rFonts w:ascii="Trebuchet MS" w:hAnsi="Trebuchet MS" w:cs="Trebuchet MS"/>
                <w:sz w:val="18"/>
                <w:szCs w:val="18"/>
              </w:rPr>
              <w:t>Skal vælge én og kun en geometritype.</w:t>
            </w:r>
          </w:p>
        </w:tc>
      </w:tr>
      <w:tr w:rsidR="000D6837" w:rsidRPr="00FE5087" w14:paraId="52E833A3"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0E206B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182100</w:t>
            </w:r>
          </w:p>
        </w:tc>
        <w:tc>
          <w:tcPr>
            <w:tcW w:w="2693" w:type="dxa"/>
            <w:tcBorders>
              <w:top w:val="single" w:sz="4" w:space="0" w:color="auto"/>
              <w:left w:val="single" w:sz="4" w:space="0" w:color="auto"/>
              <w:bottom w:val="single" w:sz="4" w:space="0" w:color="auto"/>
            </w:tcBorders>
            <w:shd w:val="clear" w:color="auto" w:fill="auto"/>
            <w:vAlign w:val="center"/>
          </w:tcPr>
          <w:p w14:paraId="0A2960DF"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Hæk – linje</w:t>
            </w:r>
          </w:p>
        </w:tc>
        <w:tc>
          <w:tcPr>
            <w:tcW w:w="786" w:type="dxa"/>
            <w:tcBorders>
              <w:top w:val="single" w:sz="4" w:space="0" w:color="auto"/>
              <w:left w:val="single" w:sz="4" w:space="0" w:color="auto"/>
              <w:bottom w:val="single" w:sz="4" w:space="0" w:color="auto"/>
            </w:tcBorders>
            <w:vAlign w:val="center"/>
          </w:tcPr>
          <w:p w14:paraId="7076072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7AFE4414"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HA21</w:t>
            </w:r>
          </w:p>
        </w:tc>
        <w:tc>
          <w:tcPr>
            <w:tcW w:w="5735" w:type="dxa"/>
            <w:tcBorders>
              <w:top w:val="single" w:sz="4" w:space="0" w:color="auto"/>
              <w:left w:val="single" w:sz="4" w:space="0" w:color="auto"/>
              <w:bottom w:val="single" w:sz="4" w:space="0" w:color="auto"/>
            </w:tcBorders>
            <w:shd w:val="clear" w:color="auto" w:fill="FFFFFF"/>
          </w:tcPr>
          <w:p w14:paraId="0786A157" w14:textId="77777777" w:rsidR="000D6837" w:rsidRPr="003B051D" w:rsidRDefault="000D6837" w:rsidP="00BE016A">
            <w:r w:rsidRPr="003B051D">
              <w:rPr>
                <w:rFonts w:ascii="Trebuchet MS" w:hAnsi="Trebuchet MS" w:cs="Trebuchet MS"/>
                <w:sz w:val="18"/>
                <w:szCs w:val="18"/>
              </w:rPr>
              <w:t>Se den nye Branchestandard/landsdækkende kvalitetsbeskrivelse. NB findes også som fladeobjekt. Benyt ikke både som flade og linje. Skal vælge én og kun en geometritype.</w:t>
            </w:r>
          </w:p>
        </w:tc>
      </w:tr>
      <w:tr w:rsidR="000D6837" w:rsidRPr="00FE5087" w14:paraId="03A23704"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111D46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182110</w:t>
            </w:r>
          </w:p>
        </w:tc>
        <w:tc>
          <w:tcPr>
            <w:tcW w:w="2693" w:type="dxa"/>
            <w:tcBorders>
              <w:top w:val="single" w:sz="4" w:space="0" w:color="auto"/>
              <w:left w:val="single" w:sz="4" w:space="0" w:color="auto"/>
              <w:bottom w:val="single" w:sz="4" w:space="0" w:color="auto"/>
            </w:tcBorders>
            <w:shd w:val="clear" w:color="auto" w:fill="auto"/>
            <w:vAlign w:val="center"/>
          </w:tcPr>
          <w:p w14:paraId="140F15C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Stammehæk</w:t>
            </w:r>
          </w:p>
        </w:tc>
        <w:tc>
          <w:tcPr>
            <w:tcW w:w="786" w:type="dxa"/>
            <w:tcBorders>
              <w:top w:val="single" w:sz="4" w:space="0" w:color="auto"/>
              <w:left w:val="single" w:sz="4" w:space="0" w:color="auto"/>
              <w:bottom w:val="single" w:sz="4" w:space="0" w:color="auto"/>
            </w:tcBorders>
            <w:vAlign w:val="center"/>
          </w:tcPr>
          <w:p w14:paraId="21C2D493"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4A61D3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HA2a</w:t>
            </w:r>
          </w:p>
        </w:tc>
        <w:tc>
          <w:tcPr>
            <w:tcW w:w="5735" w:type="dxa"/>
            <w:tcBorders>
              <w:top w:val="single" w:sz="4" w:space="0" w:color="auto"/>
              <w:left w:val="single" w:sz="4" w:space="0" w:color="auto"/>
              <w:bottom w:val="single" w:sz="4" w:space="0" w:color="auto"/>
            </w:tcBorders>
            <w:shd w:val="clear" w:color="auto" w:fill="FFFFFF"/>
          </w:tcPr>
          <w:p w14:paraId="25ECAC7E"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Træer med sammenvokset krone, der klippes som ”hæk”. Lokal standard – skal beskrives i udbudsmaterialet eller lignende</w:t>
            </w:r>
          </w:p>
        </w:tc>
      </w:tr>
      <w:tr w:rsidR="000D6837" w:rsidRPr="00FE5087" w14:paraId="1AFEF37F"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12554B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184100</w:t>
            </w:r>
          </w:p>
        </w:tc>
        <w:tc>
          <w:tcPr>
            <w:tcW w:w="2693" w:type="dxa"/>
            <w:tcBorders>
              <w:top w:val="single" w:sz="4" w:space="0" w:color="auto"/>
              <w:left w:val="single" w:sz="4" w:space="0" w:color="auto"/>
              <w:bottom w:val="single" w:sz="4" w:space="0" w:color="auto"/>
            </w:tcBorders>
            <w:shd w:val="clear" w:color="auto" w:fill="auto"/>
            <w:vAlign w:val="center"/>
          </w:tcPr>
          <w:p w14:paraId="1030D10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Fritvoksende Hæk – linje</w:t>
            </w:r>
          </w:p>
        </w:tc>
        <w:tc>
          <w:tcPr>
            <w:tcW w:w="786" w:type="dxa"/>
            <w:tcBorders>
              <w:top w:val="single" w:sz="4" w:space="0" w:color="auto"/>
              <w:left w:val="single" w:sz="4" w:space="0" w:color="auto"/>
              <w:bottom w:val="single" w:sz="4" w:space="0" w:color="auto"/>
            </w:tcBorders>
            <w:vAlign w:val="center"/>
          </w:tcPr>
          <w:p w14:paraId="3BCF780C"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213D316D"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HA4</w:t>
            </w:r>
          </w:p>
        </w:tc>
        <w:tc>
          <w:tcPr>
            <w:tcW w:w="5735" w:type="dxa"/>
            <w:tcBorders>
              <w:top w:val="single" w:sz="4" w:space="0" w:color="auto"/>
              <w:left w:val="single" w:sz="4" w:space="0" w:color="auto"/>
              <w:bottom w:val="single" w:sz="4" w:space="0" w:color="auto"/>
            </w:tcBorders>
            <w:shd w:val="clear" w:color="auto" w:fill="FFFFFF"/>
          </w:tcPr>
          <w:p w14:paraId="439DE249" w14:textId="77777777" w:rsidR="000D6837" w:rsidRPr="003B051D" w:rsidRDefault="000D6837" w:rsidP="00BE016A">
            <w:r w:rsidRPr="003B051D">
              <w:rPr>
                <w:rFonts w:ascii="Trebuchet MS" w:hAnsi="Trebuchet MS" w:cs="Trebuchet MS"/>
                <w:sz w:val="18"/>
                <w:szCs w:val="18"/>
              </w:rPr>
              <w:t>Se den nye Branchestandard/landsdækkende kvalitetsbeskrivelse. NB findes også som fladeobjekt. Benyt ikke både som flade og linje. Skal vælge én og kun en geometritype.</w:t>
            </w:r>
          </w:p>
        </w:tc>
      </w:tr>
      <w:tr w:rsidR="000D6837" w:rsidRPr="00FE5087" w14:paraId="7A6DB46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D014F8"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303000</w:t>
            </w:r>
          </w:p>
        </w:tc>
        <w:tc>
          <w:tcPr>
            <w:tcW w:w="2693" w:type="dxa"/>
            <w:tcBorders>
              <w:top w:val="single" w:sz="4" w:space="0" w:color="auto"/>
              <w:left w:val="single" w:sz="4" w:space="0" w:color="auto"/>
              <w:bottom w:val="single" w:sz="4" w:space="0" w:color="auto"/>
            </w:tcBorders>
            <w:shd w:val="clear" w:color="auto" w:fill="FFFFFF"/>
            <w:vAlign w:val="bottom"/>
          </w:tcPr>
          <w:p w14:paraId="66C1530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Grøft</w:t>
            </w:r>
          </w:p>
        </w:tc>
        <w:tc>
          <w:tcPr>
            <w:tcW w:w="786" w:type="dxa"/>
            <w:tcBorders>
              <w:top w:val="single" w:sz="4" w:space="0" w:color="auto"/>
              <w:left w:val="single" w:sz="4" w:space="0" w:color="auto"/>
              <w:bottom w:val="single" w:sz="4" w:space="0" w:color="auto"/>
            </w:tcBorders>
            <w:shd w:val="clear" w:color="auto" w:fill="FFFFFF"/>
          </w:tcPr>
          <w:p w14:paraId="219ADA5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4CB7B25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VA3</w:t>
            </w:r>
          </w:p>
        </w:tc>
        <w:tc>
          <w:tcPr>
            <w:tcW w:w="5735" w:type="dxa"/>
            <w:tcBorders>
              <w:top w:val="single" w:sz="4" w:space="0" w:color="auto"/>
              <w:left w:val="single" w:sz="4" w:space="0" w:color="auto"/>
              <w:bottom w:val="single" w:sz="4" w:space="0" w:color="auto"/>
            </w:tcBorders>
            <w:shd w:val="clear" w:color="auto" w:fill="FFFFFF"/>
            <w:vAlign w:val="bottom"/>
          </w:tcPr>
          <w:p w14:paraId="3E41B947"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8533EB" w:rsidRPr="00FE5087" w14:paraId="31C91DC6"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DAFBF6B" w14:textId="49891D3F" w:rsidR="008533EB" w:rsidRPr="002C2FCE" w:rsidRDefault="008533EB" w:rsidP="00BE016A">
            <w:pPr>
              <w:jc w:val="center"/>
              <w:rPr>
                <w:rFonts w:ascii="Trebuchet MS" w:hAnsi="Trebuchet MS" w:cs="Trebuchet MS"/>
                <w:sz w:val="18"/>
                <w:szCs w:val="18"/>
              </w:rPr>
            </w:pPr>
            <w:r w:rsidRPr="002C2FCE">
              <w:rPr>
                <w:rFonts w:ascii="Trebuchet MS" w:hAnsi="Trebuchet MS" w:cs="Trebuchet MS"/>
                <w:sz w:val="18"/>
                <w:szCs w:val="18"/>
              </w:rPr>
              <w:t>3030</w:t>
            </w:r>
            <w:r w:rsidR="009D460B" w:rsidRPr="0094328E">
              <w:rPr>
                <w:rFonts w:ascii="Trebuchet MS" w:hAnsi="Trebuchet MS" w:cs="Trebuchet MS"/>
                <w:color w:val="4F81BD"/>
                <w:sz w:val="18"/>
                <w:szCs w:val="18"/>
              </w:rPr>
              <w:t>30</w:t>
            </w:r>
          </w:p>
        </w:tc>
        <w:tc>
          <w:tcPr>
            <w:tcW w:w="2693" w:type="dxa"/>
            <w:tcBorders>
              <w:top w:val="single" w:sz="4" w:space="0" w:color="auto"/>
              <w:left w:val="single" w:sz="4" w:space="0" w:color="auto"/>
              <w:bottom w:val="single" w:sz="4" w:space="0" w:color="auto"/>
            </w:tcBorders>
            <w:shd w:val="clear" w:color="auto" w:fill="FFFFFF"/>
            <w:vAlign w:val="bottom"/>
          </w:tcPr>
          <w:p w14:paraId="3A4F5572" w14:textId="77777777" w:rsidR="008533EB" w:rsidRPr="002C2FCE" w:rsidRDefault="008533EB" w:rsidP="00BE016A">
            <w:pPr>
              <w:rPr>
                <w:rFonts w:ascii="Trebuchet MS" w:hAnsi="Trebuchet MS" w:cs="Trebuchet MS"/>
                <w:sz w:val="18"/>
                <w:szCs w:val="18"/>
              </w:rPr>
            </w:pPr>
            <w:r w:rsidRPr="002C2FCE">
              <w:rPr>
                <w:rFonts w:ascii="Trebuchet MS" w:hAnsi="Trebuchet MS" w:cs="Trebuchet MS"/>
                <w:sz w:val="18"/>
                <w:szCs w:val="18"/>
              </w:rPr>
              <w:t>Vejgrøft</w:t>
            </w:r>
          </w:p>
        </w:tc>
        <w:tc>
          <w:tcPr>
            <w:tcW w:w="786" w:type="dxa"/>
            <w:tcBorders>
              <w:top w:val="single" w:sz="4" w:space="0" w:color="auto"/>
              <w:left w:val="single" w:sz="4" w:space="0" w:color="auto"/>
              <w:bottom w:val="single" w:sz="4" w:space="0" w:color="auto"/>
            </w:tcBorders>
            <w:shd w:val="clear" w:color="auto" w:fill="FFFFFF"/>
            <w:vAlign w:val="bottom"/>
          </w:tcPr>
          <w:p w14:paraId="108DCDA2" w14:textId="77777777" w:rsidR="008533EB" w:rsidRPr="002C2FCE" w:rsidRDefault="008533EB" w:rsidP="000149F4">
            <w:pPr>
              <w:jc w:val="center"/>
              <w:rPr>
                <w:rFonts w:ascii="Trebuchet MS" w:hAnsi="Trebuchet MS" w:cs="Trebuchet MS"/>
                <w:sz w:val="18"/>
                <w:szCs w:val="18"/>
              </w:rPr>
            </w:pPr>
            <w:r w:rsidRPr="002C2FCE">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B1683D0" w14:textId="77777777" w:rsidR="008533EB" w:rsidRPr="002C2FCE" w:rsidRDefault="008533EB" w:rsidP="008533EB">
            <w:pPr>
              <w:jc w:val="center"/>
              <w:rPr>
                <w:rFonts w:ascii="Trebuchet MS" w:hAnsi="Trebuchet MS" w:cs="Trebuchet MS"/>
                <w:sz w:val="18"/>
                <w:szCs w:val="18"/>
              </w:rPr>
            </w:pPr>
            <w:r w:rsidRPr="002C2FCE">
              <w:rPr>
                <w:rFonts w:ascii="Trebuchet MS" w:hAnsi="Trebuchet MS" w:cs="Trebuchet MS"/>
                <w:sz w:val="18"/>
                <w:szCs w:val="18"/>
              </w:rPr>
              <w:t>VA3a</w:t>
            </w:r>
          </w:p>
        </w:tc>
        <w:tc>
          <w:tcPr>
            <w:tcW w:w="5735" w:type="dxa"/>
            <w:tcBorders>
              <w:top w:val="single" w:sz="4" w:space="0" w:color="auto"/>
              <w:left w:val="single" w:sz="4" w:space="0" w:color="auto"/>
              <w:bottom w:val="single" w:sz="4" w:space="0" w:color="auto"/>
            </w:tcBorders>
            <w:shd w:val="clear" w:color="auto" w:fill="FFFFFF"/>
            <w:vAlign w:val="bottom"/>
          </w:tcPr>
          <w:p w14:paraId="19CB92BD" w14:textId="77777777" w:rsidR="008533EB" w:rsidRPr="003B051D" w:rsidRDefault="008533EB" w:rsidP="000342F7">
            <w:pPr>
              <w:rPr>
                <w:rFonts w:ascii="Trebuchet MS" w:hAnsi="Trebuchet MS" w:cs="Trebuchet MS"/>
                <w:sz w:val="18"/>
                <w:szCs w:val="18"/>
              </w:rPr>
            </w:pPr>
            <w:r w:rsidRPr="002C2FCE">
              <w:rPr>
                <w:rFonts w:ascii="Trebuchet MS" w:hAnsi="Trebuchet MS" w:cs="Trebuchet MS"/>
                <w:sz w:val="18"/>
                <w:szCs w:val="18"/>
              </w:rPr>
              <w:t>Lokal standard – skal beskrives i udbudsmaterialet eller lignende</w:t>
            </w:r>
          </w:p>
        </w:tc>
      </w:tr>
      <w:tr w:rsidR="00F05832" w:rsidRPr="00E5718A" w14:paraId="2C81A7C7"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8808DA" w14:textId="77777777" w:rsidR="00F05832" w:rsidRPr="003B051D" w:rsidRDefault="00F05832" w:rsidP="00E95A7F">
            <w:pPr>
              <w:jc w:val="center"/>
              <w:rPr>
                <w:rFonts w:ascii="Trebuchet MS" w:hAnsi="Trebuchet MS" w:cs="Trebuchet MS"/>
                <w:sz w:val="18"/>
                <w:szCs w:val="18"/>
              </w:rPr>
            </w:pPr>
            <w:r w:rsidRPr="003B051D">
              <w:rPr>
                <w:rFonts w:ascii="Trebuchet MS" w:hAnsi="Trebuchet MS" w:cs="Trebuchet MS"/>
                <w:sz w:val="18"/>
                <w:szCs w:val="18"/>
              </w:rPr>
              <w:t>303020</w:t>
            </w:r>
          </w:p>
        </w:tc>
        <w:tc>
          <w:tcPr>
            <w:tcW w:w="2693" w:type="dxa"/>
            <w:tcBorders>
              <w:top w:val="single" w:sz="4" w:space="0" w:color="auto"/>
              <w:left w:val="single" w:sz="4" w:space="0" w:color="auto"/>
              <w:bottom w:val="single" w:sz="4" w:space="0" w:color="auto"/>
            </w:tcBorders>
            <w:shd w:val="clear" w:color="auto" w:fill="FFFFFF"/>
            <w:vAlign w:val="bottom"/>
          </w:tcPr>
          <w:p w14:paraId="7CC85774" w14:textId="77777777" w:rsidR="00F05832" w:rsidRPr="003B051D" w:rsidRDefault="00F05832" w:rsidP="00BE016A">
            <w:pPr>
              <w:rPr>
                <w:rFonts w:ascii="Trebuchet MS" w:hAnsi="Trebuchet MS" w:cs="Trebuchet MS"/>
                <w:sz w:val="18"/>
                <w:szCs w:val="18"/>
              </w:rPr>
            </w:pPr>
            <w:r w:rsidRPr="003B051D">
              <w:rPr>
                <w:rFonts w:ascii="Trebuchet MS" w:hAnsi="Trebuchet MS" w:cs="Trebuchet MS"/>
                <w:sz w:val="18"/>
                <w:szCs w:val="18"/>
              </w:rPr>
              <w:t>Vandløb</w:t>
            </w:r>
          </w:p>
        </w:tc>
        <w:tc>
          <w:tcPr>
            <w:tcW w:w="786" w:type="dxa"/>
            <w:tcBorders>
              <w:top w:val="single" w:sz="4" w:space="0" w:color="auto"/>
              <w:left w:val="single" w:sz="4" w:space="0" w:color="auto"/>
              <w:bottom w:val="single" w:sz="4" w:space="0" w:color="auto"/>
            </w:tcBorders>
            <w:shd w:val="clear" w:color="auto" w:fill="FFFFFF"/>
          </w:tcPr>
          <w:p w14:paraId="2CCFE930"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3F31AD6E"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VA3b</w:t>
            </w:r>
          </w:p>
        </w:tc>
        <w:tc>
          <w:tcPr>
            <w:tcW w:w="5735" w:type="dxa"/>
            <w:tcBorders>
              <w:top w:val="single" w:sz="4" w:space="0" w:color="auto"/>
              <w:left w:val="single" w:sz="4" w:space="0" w:color="auto"/>
              <w:bottom w:val="single" w:sz="4" w:space="0" w:color="auto"/>
            </w:tcBorders>
            <w:shd w:val="clear" w:color="auto" w:fill="FFFFFF"/>
            <w:vAlign w:val="bottom"/>
          </w:tcPr>
          <w:p w14:paraId="6FD72A60" w14:textId="77777777" w:rsidR="00F05832" w:rsidRPr="003B051D" w:rsidRDefault="00F05832"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F05832" w:rsidRPr="00E5718A" w14:paraId="2551AFAB"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50E3D5C" w14:textId="77777777" w:rsidR="00F05832" w:rsidRPr="003B051D" w:rsidDel="00E95A7F" w:rsidRDefault="00F05832" w:rsidP="00E95A7F">
            <w:pPr>
              <w:jc w:val="center"/>
              <w:rPr>
                <w:rFonts w:ascii="Trebuchet MS" w:hAnsi="Trebuchet MS" w:cs="Trebuchet MS"/>
                <w:sz w:val="18"/>
                <w:szCs w:val="18"/>
              </w:rPr>
            </w:pPr>
            <w:r w:rsidRPr="003B051D">
              <w:rPr>
                <w:rFonts w:ascii="Trebuchet MS" w:hAnsi="Trebuchet MS" w:cs="Trebuchet MS"/>
                <w:sz w:val="18"/>
                <w:szCs w:val="18"/>
              </w:rPr>
              <w:t>403010</w:t>
            </w:r>
          </w:p>
        </w:tc>
        <w:tc>
          <w:tcPr>
            <w:tcW w:w="2693" w:type="dxa"/>
            <w:tcBorders>
              <w:top w:val="single" w:sz="4" w:space="0" w:color="auto"/>
              <w:left w:val="single" w:sz="4" w:space="0" w:color="auto"/>
              <w:bottom w:val="single" w:sz="4" w:space="0" w:color="auto"/>
            </w:tcBorders>
            <w:shd w:val="clear" w:color="auto" w:fill="FFFFFF"/>
            <w:vAlign w:val="bottom"/>
          </w:tcPr>
          <w:p w14:paraId="0E54B184" w14:textId="77777777" w:rsidR="00F05832" w:rsidRPr="003B051D" w:rsidRDefault="00F05832" w:rsidP="00BE016A">
            <w:pPr>
              <w:rPr>
                <w:rFonts w:ascii="Trebuchet MS" w:hAnsi="Trebuchet MS" w:cs="Trebuchet MS"/>
                <w:sz w:val="18"/>
                <w:szCs w:val="18"/>
              </w:rPr>
            </w:pPr>
            <w:r w:rsidRPr="003B051D">
              <w:rPr>
                <w:rFonts w:ascii="Trebuchet MS" w:hAnsi="Trebuchet MS" w:cs="Trebuchet MS"/>
                <w:sz w:val="18"/>
                <w:szCs w:val="18"/>
              </w:rPr>
              <w:t>Kantsten</w:t>
            </w:r>
          </w:p>
        </w:tc>
        <w:tc>
          <w:tcPr>
            <w:tcW w:w="786" w:type="dxa"/>
            <w:tcBorders>
              <w:top w:val="single" w:sz="4" w:space="0" w:color="auto"/>
              <w:left w:val="single" w:sz="4" w:space="0" w:color="auto"/>
              <w:bottom w:val="single" w:sz="4" w:space="0" w:color="auto"/>
            </w:tcBorders>
            <w:shd w:val="clear" w:color="auto" w:fill="FFFFFF"/>
          </w:tcPr>
          <w:p w14:paraId="622AC62E"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E01B984"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FB3a</w:t>
            </w:r>
          </w:p>
        </w:tc>
        <w:tc>
          <w:tcPr>
            <w:tcW w:w="5735" w:type="dxa"/>
            <w:tcBorders>
              <w:top w:val="single" w:sz="4" w:space="0" w:color="auto"/>
              <w:left w:val="single" w:sz="4" w:space="0" w:color="auto"/>
              <w:bottom w:val="single" w:sz="4" w:space="0" w:color="auto"/>
            </w:tcBorders>
            <w:shd w:val="clear" w:color="auto" w:fill="FFFFFF"/>
            <w:vAlign w:val="bottom"/>
          </w:tcPr>
          <w:p w14:paraId="4336B885" w14:textId="77777777" w:rsidR="00F05832" w:rsidRPr="003B051D" w:rsidRDefault="00F05832"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D7B8C20"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9CCF56F"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435000</w:t>
            </w:r>
          </w:p>
        </w:tc>
        <w:tc>
          <w:tcPr>
            <w:tcW w:w="2693" w:type="dxa"/>
            <w:tcBorders>
              <w:top w:val="single" w:sz="4" w:space="0" w:color="auto"/>
              <w:left w:val="single" w:sz="4" w:space="0" w:color="auto"/>
              <w:bottom w:val="single" w:sz="4" w:space="0" w:color="auto"/>
            </w:tcBorders>
            <w:shd w:val="clear" w:color="auto" w:fill="FFFFFF"/>
            <w:vAlign w:val="bottom"/>
          </w:tcPr>
          <w:p w14:paraId="56F073A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Terrænmur</w:t>
            </w:r>
          </w:p>
        </w:tc>
        <w:tc>
          <w:tcPr>
            <w:tcW w:w="786" w:type="dxa"/>
            <w:tcBorders>
              <w:top w:val="single" w:sz="4" w:space="0" w:color="auto"/>
              <w:left w:val="single" w:sz="4" w:space="0" w:color="auto"/>
              <w:bottom w:val="single" w:sz="4" w:space="0" w:color="auto"/>
            </w:tcBorders>
            <w:shd w:val="clear" w:color="auto" w:fill="FFFFFF"/>
          </w:tcPr>
          <w:p w14:paraId="6191765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4764CBD"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BY5</w:t>
            </w:r>
          </w:p>
        </w:tc>
        <w:tc>
          <w:tcPr>
            <w:tcW w:w="5735" w:type="dxa"/>
            <w:tcBorders>
              <w:top w:val="single" w:sz="4" w:space="0" w:color="auto"/>
              <w:left w:val="single" w:sz="4" w:space="0" w:color="auto"/>
              <w:bottom w:val="single" w:sz="4" w:space="0" w:color="auto"/>
            </w:tcBorders>
            <w:shd w:val="clear" w:color="auto" w:fill="FFFFFF"/>
            <w:vAlign w:val="bottom"/>
          </w:tcPr>
          <w:p w14:paraId="696AB3AB"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1ED2C12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7BB7BC5"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436000</w:t>
            </w:r>
          </w:p>
        </w:tc>
        <w:tc>
          <w:tcPr>
            <w:tcW w:w="2693" w:type="dxa"/>
            <w:tcBorders>
              <w:top w:val="single" w:sz="4" w:space="0" w:color="auto"/>
              <w:left w:val="single" w:sz="4" w:space="0" w:color="auto"/>
              <w:bottom w:val="single" w:sz="4" w:space="0" w:color="auto"/>
            </w:tcBorders>
            <w:shd w:val="clear" w:color="auto" w:fill="FFFFFF"/>
            <w:vAlign w:val="bottom"/>
          </w:tcPr>
          <w:p w14:paraId="7E880DBA"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Stendige</w:t>
            </w:r>
          </w:p>
        </w:tc>
        <w:tc>
          <w:tcPr>
            <w:tcW w:w="786" w:type="dxa"/>
            <w:tcBorders>
              <w:top w:val="single" w:sz="4" w:space="0" w:color="auto"/>
              <w:left w:val="single" w:sz="4" w:space="0" w:color="auto"/>
              <w:bottom w:val="single" w:sz="4" w:space="0" w:color="auto"/>
            </w:tcBorders>
            <w:shd w:val="clear" w:color="auto" w:fill="FFFFFF"/>
          </w:tcPr>
          <w:p w14:paraId="44839E9E"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868EB9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BY6</w:t>
            </w:r>
          </w:p>
        </w:tc>
        <w:tc>
          <w:tcPr>
            <w:tcW w:w="5735" w:type="dxa"/>
            <w:tcBorders>
              <w:top w:val="single" w:sz="4" w:space="0" w:color="auto"/>
              <w:left w:val="single" w:sz="4" w:space="0" w:color="auto"/>
              <w:bottom w:val="single" w:sz="4" w:space="0" w:color="auto"/>
            </w:tcBorders>
            <w:shd w:val="clear" w:color="auto" w:fill="FFFFFF"/>
            <w:vAlign w:val="bottom"/>
          </w:tcPr>
          <w:p w14:paraId="3C22D1AD"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056CB03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49A155"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437000</w:t>
            </w:r>
          </w:p>
        </w:tc>
        <w:tc>
          <w:tcPr>
            <w:tcW w:w="2693" w:type="dxa"/>
            <w:tcBorders>
              <w:top w:val="single" w:sz="4" w:space="0" w:color="auto"/>
              <w:left w:val="single" w:sz="4" w:space="0" w:color="auto"/>
              <w:bottom w:val="single" w:sz="4" w:space="0" w:color="auto"/>
            </w:tcBorders>
            <w:shd w:val="clear" w:color="auto" w:fill="FFFFFF"/>
            <w:vAlign w:val="bottom"/>
          </w:tcPr>
          <w:p w14:paraId="21BF0662"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Kampestensstøttemur</w:t>
            </w:r>
          </w:p>
        </w:tc>
        <w:tc>
          <w:tcPr>
            <w:tcW w:w="786" w:type="dxa"/>
            <w:tcBorders>
              <w:top w:val="single" w:sz="4" w:space="0" w:color="auto"/>
              <w:left w:val="single" w:sz="4" w:space="0" w:color="auto"/>
              <w:bottom w:val="single" w:sz="4" w:space="0" w:color="auto"/>
            </w:tcBorders>
            <w:shd w:val="clear" w:color="auto" w:fill="FFFFFF"/>
          </w:tcPr>
          <w:p w14:paraId="3864A28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7BC3FC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BY7</w:t>
            </w:r>
          </w:p>
        </w:tc>
        <w:tc>
          <w:tcPr>
            <w:tcW w:w="5735" w:type="dxa"/>
            <w:tcBorders>
              <w:top w:val="single" w:sz="4" w:space="0" w:color="auto"/>
              <w:left w:val="single" w:sz="4" w:space="0" w:color="auto"/>
              <w:bottom w:val="single" w:sz="4" w:space="0" w:color="auto"/>
            </w:tcBorders>
            <w:shd w:val="clear" w:color="auto" w:fill="FFFFFF"/>
            <w:vAlign w:val="bottom"/>
          </w:tcPr>
          <w:p w14:paraId="5BE89A1A"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12B89E83"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B1D101"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438000</w:t>
            </w:r>
          </w:p>
        </w:tc>
        <w:tc>
          <w:tcPr>
            <w:tcW w:w="2693" w:type="dxa"/>
            <w:tcBorders>
              <w:top w:val="single" w:sz="4" w:space="0" w:color="auto"/>
              <w:left w:val="single" w:sz="4" w:space="0" w:color="auto"/>
              <w:bottom w:val="single" w:sz="4" w:space="0" w:color="auto"/>
            </w:tcBorders>
            <w:shd w:val="clear" w:color="auto" w:fill="FFFFFF"/>
            <w:vAlign w:val="bottom"/>
          </w:tcPr>
          <w:p w14:paraId="01ABD9BA"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Kirkegårdsdige</w:t>
            </w:r>
          </w:p>
        </w:tc>
        <w:tc>
          <w:tcPr>
            <w:tcW w:w="786" w:type="dxa"/>
            <w:tcBorders>
              <w:top w:val="single" w:sz="4" w:space="0" w:color="auto"/>
              <w:left w:val="single" w:sz="4" w:space="0" w:color="auto"/>
              <w:bottom w:val="single" w:sz="4" w:space="0" w:color="auto"/>
            </w:tcBorders>
            <w:shd w:val="clear" w:color="auto" w:fill="FFFFFF"/>
          </w:tcPr>
          <w:p w14:paraId="38CC573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239A323"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BY8</w:t>
            </w:r>
          </w:p>
        </w:tc>
        <w:tc>
          <w:tcPr>
            <w:tcW w:w="5735" w:type="dxa"/>
            <w:tcBorders>
              <w:top w:val="single" w:sz="4" w:space="0" w:color="auto"/>
              <w:left w:val="single" w:sz="4" w:space="0" w:color="auto"/>
              <w:bottom w:val="single" w:sz="4" w:space="0" w:color="auto"/>
            </w:tcBorders>
            <w:shd w:val="clear" w:color="auto" w:fill="FFFFFF"/>
            <w:vAlign w:val="bottom"/>
          </w:tcPr>
          <w:p w14:paraId="48341FE6"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74D5EAF5"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FA5C6E7"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443000</w:t>
            </w:r>
          </w:p>
        </w:tc>
        <w:tc>
          <w:tcPr>
            <w:tcW w:w="2693" w:type="dxa"/>
            <w:tcBorders>
              <w:top w:val="single" w:sz="4" w:space="0" w:color="auto"/>
              <w:left w:val="single" w:sz="4" w:space="0" w:color="auto"/>
              <w:bottom w:val="single" w:sz="4" w:space="0" w:color="auto"/>
            </w:tcBorders>
            <w:shd w:val="clear" w:color="auto" w:fill="FFFFFF"/>
            <w:vAlign w:val="bottom"/>
          </w:tcPr>
          <w:p w14:paraId="25CC786B"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Cykelstativ</w:t>
            </w:r>
          </w:p>
        </w:tc>
        <w:tc>
          <w:tcPr>
            <w:tcW w:w="786" w:type="dxa"/>
            <w:tcBorders>
              <w:top w:val="single" w:sz="4" w:space="0" w:color="auto"/>
              <w:left w:val="single" w:sz="4" w:space="0" w:color="auto"/>
              <w:bottom w:val="single" w:sz="4" w:space="0" w:color="auto"/>
            </w:tcBorders>
            <w:shd w:val="clear" w:color="auto" w:fill="FFFFFF"/>
          </w:tcPr>
          <w:p w14:paraId="303454F3"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2ABAAF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UD9</w:t>
            </w:r>
          </w:p>
        </w:tc>
        <w:tc>
          <w:tcPr>
            <w:tcW w:w="5735" w:type="dxa"/>
            <w:tcBorders>
              <w:top w:val="single" w:sz="4" w:space="0" w:color="auto"/>
              <w:left w:val="single" w:sz="4" w:space="0" w:color="auto"/>
              <w:bottom w:val="single" w:sz="4" w:space="0" w:color="auto"/>
            </w:tcBorders>
            <w:shd w:val="clear" w:color="auto" w:fill="FFFFFF"/>
            <w:vAlign w:val="bottom"/>
          </w:tcPr>
          <w:p w14:paraId="6ECACAE0"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6C7CB1" w:rsidRPr="00FE5087" w14:paraId="22D5772E"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DA3B54F" w14:textId="77777777" w:rsidR="006C7CB1" w:rsidRPr="003B051D" w:rsidRDefault="006C7CB1" w:rsidP="00BE016A">
            <w:pPr>
              <w:jc w:val="center"/>
              <w:rPr>
                <w:rFonts w:ascii="Trebuchet MS" w:hAnsi="Trebuchet MS" w:cs="Trebuchet MS"/>
                <w:sz w:val="18"/>
                <w:szCs w:val="18"/>
              </w:rPr>
            </w:pPr>
            <w:r w:rsidRPr="003B051D">
              <w:rPr>
                <w:rFonts w:ascii="Trebuchet MS" w:hAnsi="Trebuchet MS" w:cs="Trebuchet MS"/>
                <w:sz w:val="18"/>
                <w:szCs w:val="18"/>
              </w:rPr>
              <w:t>444021</w:t>
            </w:r>
          </w:p>
        </w:tc>
        <w:tc>
          <w:tcPr>
            <w:tcW w:w="2693" w:type="dxa"/>
            <w:tcBorders>
              <w:top w:val="single" w:sz="4" w:space="0" w:color="auto"/>
              <w:left w:val="single" w:sz="4" w:space="0" w:color="auto"/>
              <w:bottom w:val="single" w:sz="4" w:space="0" w:color="auto"/>
            </w:tcBorders>
            <w:shd w:val="clear" w:color="auto" w:fill="FFFFFF"/>
            <w:vAlign w:val="center"/>
          </w:tcPr>
          <w:p w14:paraId="1C6F7EBA" w14:textId="77777777" w:rsidR="006C7CB1" w:rsidRPr="003B051D" w:rsidRDefault="006C7CB1" w:rsidP="00BE016A">
            <w:pPr>
              <w:rPr>
                <w:rFonts w:ascii="Trebuchet MS" w:hAnsi="Trebuchet MS" w:cs="Trebuchet MS"/>
                <w:sz w:val="18"/>
                <w:szCs w:val="18"/>
              </w:rPr>
            </w:pPr>
            <w:r w:rsidRPr="003B051D">
              <w:rPr>
                <w:rFonts w:ascii="Trebuchet MS" w:hAnsi="Trebuchet MS" w:cs="Trebuchet MS"/>
                <w:sz w:val="18"/>
                <w:szCs w:val="18"/>
              </w:rPr>
              <w:t>Sponsorskilt/banner</w:t>
            </w:r>
          </w:p>
        </w:tc>
        <w:tc>
          <w:tcPr>
            <w:tcW w:w="786" w:type="dxa"/>
            <w:tcBorders>
              <w:top w:val="single" w:sz="4" w:space="0" w:color="auto"/>
              <w:left w:val="single" w:sz="4" w:space="0" w:color="auto"/>
              <w:bottom w:val="single" w:sz="4" w:space="0" w:color="auto"/>
            </w:tcBorders>
            <w:shd w:val="clear" w:color="auto" w:fill="FFFFFF"/>
            <w:vAlign w:val="center"/>
          </w:tcPr>
          <w:p w14:paraId="7C5D760A" w14:textId="77777777" w:rsidR="006C7CB1" w:rsidRPr="003B051D" w:rsidRDefault="006C7CB1"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88660FC" w14:textId="77777777" w:rsidR="006C7CB1" w:rsidRPr="003B051D" w:rsidRDefault="006C7CB1" w:rsidP="000149F4">
            <w:pPr>
              <w:jc w:val="center"/>
              <w:rPr>
                <w:rFonts w:ascii="Trebuchet MS" w:hAnsi="Trebuchet MS" w:cs="Trebuchet MS"/>
                <w:sz w:val="18"/>
                <w:szCs w:val="18"/>
              </w:rPr>
            </w:pPr>
            <w:r w:rsidRPr="003B051D">
              <w:rPr>
                <w:rFonts w:ascii="Trebuchet MS" w:hAnsi="Trebuchet MS" w:cs="Trebuchet MS"/>
                <w:sz w:val="18"/>
                <w:szCs w:val="18"/>
              </w:rPr>
              <w:t>UD4e</w:t>
            </w:r>
          </w:p>
        </w:tc>
        <w:tc>
          <w:tcPr>
            <w:tcW w:w="5735" w:type="dxa"/>
            <w:tcBorders>
              <w:top w:val="single" w:sz="4" w:space="0" w:color="auto"/>
              <w:left w:val="single" w:sz="4" w:space="0" w:color="auto"/>
              <w:bottom w:val="single" w:sz="4" w:space="0" w:color="auto"/>
            </w:tcBorders>
            <w:shd w:val="clear" w:color="auto" w:fill="FFFFFF"/>
            <w:vAlign w:val="bottom"/>
          </w:tcPr>
          <w:p w14:paraId="4643670F" w14:textId="77777777" w:rsidR="006C7CB1"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D6BB872"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49D32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447000</w:t>
            </w:r>
          </w:p>
        </w:tc>
        <w:tc>
          <w:tcPr>
            <w:tcW w:w="2693" w:type="dxa"/>
            <w:tcBorders>
              <w:top w:val="single" w:sz="4" w:space="0" w:color="auto"/>
              <w:left w:val="single" w:sz="4" w:space="0" w:color="auto"/>
              <w:bottom w:val="single" w:sz="4" w:space="0" w:color="auto"/>
            </w:tcBorders>
            <w:shd w:val="clear" w:color="auto" w:fill="FFFFFF"/>
            <w:vAlign w:val="bottom"/>
          </w:tcPr>
          <w:p w14:paraId="1537AA1D" w14:textId="77777777" w:rsidR="000D6837" w:rsidRPr="003B051D" w:rsidRDefault="000D6837" w:rsidP="00BE016A">
            <w:pPr>
              <w:rPr>
                <w:rFonts w:ascii="Trebuchet MS" w:hAnsi="Trebuchet MS" w:cs="Trebuchet MS"/>
                <w:sz w:val="18"/>
                <w:szCs w:val="18"/>
              </w:rPr>
            </w:pPr>
            <w:proofErr w:type="spellStart"/>
            <w:r w:rsidRPr="003B051D">
              <w:rPr>
                <w:rFonts w:ascii="Trebuchet MS" w:hAnsi="Trebuchet MS" w:cs="Trebuchet MS"/>
                <w:sz w:val="18"/>
                <w:szCs w:val="18"/>
              </w:rPr>
              <w:t>Trådflethegn</w:t>
            </w:r>
            <w:proofErr w:type="spellEnd"/>
          </w:p>
        </w:tc>
        <w:tc>
          <w:tcPr>
            <w:tcW w:w="786" w:type="dxa"/>
            <w:tcBorders>
              <w:top w:val="single" w:sz="4" w:space="0" w:color="auto"/>
              <w:left w:val="single" w:sz="4" w:space="0" w:color="auto"/>
              <w:bottom w:val="single" w:sz="4" w:space="0" w:color="auto"/>
            </w:tcBorders>
            <w:shd w:val="clear" w:color="auto" w:fill="FFFFFF"/>
          </w:tcPr>
          <w:p w14:paraId="1385CD9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F2BDB8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w:t>
            </w:r>
          </w:p>
        </w:tc>
        <w:tc>
          <w:tcPr>
            <w:tcW w:w="5735" w:type="dxa"/>
            <w:tcBorders>
              <w:top w:val="single" w:sz="4" w:space="0" w:color="auto"/>
              <w:left w:val="single" w:sz="4" w:space="0" w:color="auto"/>
              <w:bottom w:val="single" w:sz="4" w:space="0" w:color="auto"/>
            </w:tcBorders>
            <w:shd w:val="clear" w:color="auto" w:fill="FFFFFF"/>
            <w:vAlign w:val="bottom"/>
          </w:tcPr>
          <w:p w14:paraId="209208E3"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58FFE95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88FA7E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447100</w:t>
            </w:r>
          </w:p>
        </w:tc>
        <w:tc>
          <w:tcPr>
            <w:tcW w:w="2693" w:type="dxa"/>
            <w:tcBorders>
              <w:top w:val="single" w:sz="4" w:space="0" w:color="auto"/>
              <w:left w:val="single" w:sz="4" w:space="0" w:color="auto"/>
              <w:bottom w:val="single" w:sz="4" w:space="0" w:color="auto"/>
            </w:tcBorders>
            <w:shd w:val="clear" w:color="auto" w:fill="FFFFFF"/>
            <w:vAlign w:val="bottom"/>
          </w:tcPr>
          <w:p w14:paraId="4A2A505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Plankeværk / rækværk</w:t>
            </w:r>
          </w:p>
        </w:tc>
        <w:tc>
          <w:tcPr>
            <w:tcW w:w="786" w:type="dxa"/>
            <w:tcBorders>
              <w:top w:val="single" w:sz="4" w:space="0" w:color="auto"/>
              <w:left w:val="single" w:sz="4" w:space="0" w:color="auto"/>
              <w:bottom w:val="single" w:sz="4" w:space="0" w:color="auto"/>
            </w:tcBorders>
            <w:shd w:val="clear" w:color="auto" w:fill="FFFFFF"/>
          </w:tcPr>
          <w:p w14:paraId="5459159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789EF3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UD81</w:t>
            </w:r>
          </w:p>
        </w:tc>
        <w:tc>
          <w:tcPr>
            <w:tcW w:w="5735" w:type="dxa"/>
            <w:tcBorders>
              <w:top w:val="single" w:sz="4" w:space="0" w:color="auto"/>
              <w:left w:val="single" w:sz="4" w:space="0" w:color="auto"/>
              <w:bottom w:val="single" w:sz="4" w:space="0" w:color="auto"/>
            </w:tcBorders>
            <w:shd w:val="clear" w:color="auto" w:fill="FFFFFF"/>
            <w:vAlign w:val="bottom"/>
          </w:tcPr>
          <w:p w14:paraId="04E17987"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BA4AEF" w:rsidRPr="00BA4AEF" w14:paraId="79642C8E"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CA86CE6"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447110</w:t>
            </w:r>
          </w:p>
        </w:tc>
        <w:tc>
          <w:tcPr>
            <w:tcW w:w="2693" w:type="dxa"/>
            <w:tcBorders>
              <w:top w:val="single" w:sz="4" w:space="0" w:color="auto"/>
              <w:left w:val="single" w:sz="4" w:space="0" w:color="auto"/>
              <w:bottom w:val="single" w:sz="4" w:space="0" w:color="auto"/>
            </w:tcBorders>
            <w:shd w:val="clear" w:color="auto" w:fill="FFFFFF"/>
            <w:vAlign w:val="bottom"/>
          </w:tcPr>
          <w:p w14:paraId="1466A4C6" w14:textId="77777777" w:rsidR="00D06747" w:rsidRPr="003B051D" w:rsidRDefault="00D06747" w:rsidP="000342F7">
            <w:pPr>
              <w:rPr>
                <w:rFonts w:ascii="Trebuchet MS" w:hAnsi="Trebuchet MS" w:cs="Trebuchet MS"/>
                <w:sz w:val="18"/>
                <w:szCs w:val="18"/>
              </w:rPr>
            </w:pPr>
            <w:r w:rsidRPr="003B051D">
              <w:rPr>
                <w:rFonts w:ascii="Trebuchet MS" w:hAnsi="Trebuchet MS" w:cs="Trebuchet MS"/>
                <w:sz w:val="18"/>
                <w:szCs w:val="18"/>
              </w:rPr>
              <w:t>Autoværn</w:t>
            </w:r>
          </w:p>
        </w:tc>
        <w:tc>
          <w:tcPr>
            <w:tcW w:w="786" w:type="dxa"/>
            <w:tcBorders>
              <w:top w:val="single" w:sz="4" w:space="0" w:color="auto"/>
              <w:left w:val="single" w:sz="4" w:space="0" w:color="auto"/>
              <w:bottom w:val="single" w:sz="4" w:space="0" w:color="auto"/>
            </w:tcBorders>
            <w:shd w:val="clear" w:color="auto" w:fill="FFFFFF"/>
            <w:vAlign w:val="bottom"/>
          </w:tcPr>
          <w:p w14:paraId="40CC0517"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DEC0FEE"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UD71a</w:t>
            </w:r>
          </w:p>
        </w:tc>
        <w:tc>
          <w:tcPr>
            <w:tcW w:w="5735" w:type="dxa"/>
            <w:tcBorders>
              <w:top w:val="single" w:sz="4" w:space="0" w:color="auto"/>
              <w:left w:val="single" w:sz="4" w:space="0" w:color="auto"/>
              <w:bottom w:val="single" w:sz="4" w:space="0" w:color="auto"/>
            </w:tcBorders>
            <w:shd w:val="clear" w:color="auto" w:fill="FFFFFF"/>
            <w:vAlign w:val="bottom"/>
          </w:tcPr>
          <w:p w14:paraId="142C0FBB" w14:textId="77777777" w:rsidR="00D06747" w:rsidRPr="003B051D" w:rsidRDefault="00D0674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F672ED0"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30E4990"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447200</w:t>
            </w:r>
          </w:p>
        </w:tc>
        <w:tc>
          <w:tcPr>
            <w:tcW w:w="2693" w:type="dxa"/>
            <w:tcBorders>
              <w:top w:val="single" w:sz="4" w:space="0" w:color="auto"/>
              <w:left w:val="single" w:sz="4" w:space="0" w:color="auto"/>
              <w:bottom w:val="single" w:sz="4" w:space="0" w:color="auto"/>
            </w:tcBorders>
            <w:shd w:val="clear" w:color="auto" w:fill="FFFFFF"/>
            <w:vAlign w:val="bottom"/>
          </w:tcPr>
          <w:p w14:paraId="2628C419"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Fodhegn</w:t>
            </w:r>
          </w:p>
        </w:tc>
        <w:tc>
          <w:tcPr>
            <w:tcW w:w="786" w:type="dxa"/>
            <w:tcBorders>
              <w:top w:val="single" w:sz="4" w:space="0" w:color="auto"/>
              <w:left w:val="single" w:sz="4" w:space="0" w:color="auto"/>
              <w:bottom w:val="single" w:sz="4" w:space="0" w:color="auto"/>
            </w:tcBorders>
            <w:shd w:val="clear" w:color="auto" w:fill="FFFFFF"/>
          </w:tcPr>
          <w:p w14:paraId="04F7C20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FDC7E2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UD82</w:t>
            </w:r>
          </w:p>
        </w:tc>
        <w:tc>
          <w:tcPr>
            <w:tcW w:w="5735" w:type="dxa"/>
            <w:tcBorders>
              <w:top w:val="single" w:sz="4" w:space="0" w:color="auto"/>
              <w:left w:val="single" w:sz="4" w:space="0" w:color="auto"/>
              <w:bottom w:val="single" w:sz="4" w:space="0" w:color="auto"/>
            </w:tcBorders>
            <w:shd w:val="clear" w:color="auto" w:fill="FFFFFF"/>
            <w:vAlign w:val="bottom"/>
          </w:tcPr>
          <w:p w14:paraId="38E0B406"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786EB2F9"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47B92D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447310</w:t>
            </w:r>
          </w:p>
        </w:tc>
        <w:tc>
          <w:tcPr>
            <w:tcW w:w="2693" w:type="dxa"/>
            <w:tcBorders>
              <w:top w:val="single" w:sz="4" w:space="0" w:color="auto"/>
              <w:left w:val="single" w:sz="4" w:space="0" w:color="auto"/>
              <w:bottom w:val="single" w:sz="4" w:space="0" w:color="auto"/>
            </w:tcBorders>
            <w:shd w:val="clear" w:color="auto" w:fill="FFFFFF"/>
            <w:vAlign w:val="bottom"/>
          </w:tcPr>
          <w:p w14:paraId="23BE160F"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Metal gelænder</w:t>
            </w:r>
          </w:p>
        </w:tc>
        <w:tc>
          <w:tcPr>
            <w:tcW w:w="786" w:type="dxa"/>
            <w:tcBorders>
              <w:top w:val="single" w:sz="4" w:space="0" w:color="auto"/>
              <w:left w:val="single" w:sz="4" w:space="0" w:color="auto"/>
              <w:bottom w:val="single" w:sz="4" w:space="0" w:color="auto"/>
            </w:tcBorders>
            <w:shd w:val="clear" w:color="auto" w:fill="FFFFFF"/>
          </w:tcPr>
          <w:p w14:paraId="4E60F4E5"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789FDEE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UD83a</w:t>
            </w:r>
          </w:p>
        </w:tc>
        <w:tc>
          <w:tcPr>
            <w:tcW w:w="5735" w:type="dxa"/>
            <w:tcBorders>
              <w:top w:val="single" w:sz="4" w:space="0" w:color="auto"/>
              <w:left w:val="single" w:sz="4" w:space="0" w:color="auto"/>
              <w:bottom w:val="single" w:sz="4" w:space="0" w:color="auto"/>
            </w:tcBorders>
            <w:shd w:val="clear" w:color="auto" w:fill="FFFFFF"/>
            <w:vAlign w:val="bottom"/>
          </w:tcPr>
          <w:p w14:paraId="28379C2A" w14:textId="77777777" w:rsidR="000D6837" w:rsidRPr="003B051D" w:rsidRDefault="000D683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FF10598"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9D4F1BE"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447320</w:t>
            </w:r>
          </w:p>
        </w:tc>
        <w:tc>
          <w:tcPr>
            <w:tcW w:w="2693" w:type="dxa"/>
            <w:tcBorders>
              <w:top w:val="single" w:sz="4" w:space="0" w:color="auto"/>
              <w:left w:val="single" w:sz="4" w:space="0" w:color="auto"/>
              <w:bottom w:val="single" w:sz="4" w:space="0" w:color="auto"/>
            </w:tcBorders>
            <w:shd w:val="clear" w:color="auto" w:fill="FFFFFF"/>
            <w:vAlign w:val="bottom"/>
          </w:tcPr>
          <w:p w14:paraId="094AE676"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Bom</w:t>
            </w:r>
          </w:p>
        </w:tc>
        <w:tc>
          <w:tcPr>
            <w:tcW w:w="786" w:type="dxa"/>
            <w:tcBorders>
              <w:top w:val="single" w:sz="4" w:space="0" w:color="auto"/>
              <w:left w:val="single" w:sz="4" w:space="0" w:color="auto"/>
              <w:bottom w:val="single" w:sz="4" w:space="0" w:color="auto"/>
            </w:tcBorders>
            <w:shd w:val="clear" w:color="auto" w:fill="FFFFFF"/>
          </w:tcPr>
          <w:p w14:paraId="1977E794"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7FBE0C6"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UD83b</w:t>
            </w:r>
          </w:p>
        </w:tc>
        <w:tc>
          <w:tcPr>
            <w:tcW w:w="5735" w:type="dxa"/>
            <w:tcBorders>
              <w:top w:val="single" w:sz="4" w:space="0" w:color="auto"/>
              <w:left w:val="single" w:sz="4" w:space="0" w:color="auto"/>
              <w:bottom w:val="single" w:sz="4" w:space="0" w:color="auto"/>
            </w:tcBorders>
            <w:shd w:val="clear" w:color="auto" w:fill="FFFFFF"/>
            <w:vAlign w:val="bottom"/>
          </w:tcPr>
          <w:p w14:paraId="04EAD4C4" w14:textId="77777777" w:rsidR="000D6837" w:rsidRPr="003B051D" w:rsidRDefault="000D683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EB67C06"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C70805F" w14:textId="77777777" w:rsidR="000D6837" w:rsidRPr="003B051D" w:rsidRDefault="000D6837" w:rsidP="00C74629">
            <w:pPr>
              <w:jc w:val="center"/>
              <w:rPr>
                <w:rFonts w:ascii="Trebuchet MS" w:hAnsi="Trebuchet MS" w:cs="Trebuchet MS"/>
                <w:sz w:val="18"/>
                <w:szCs w:val="18"/>
              </w:rPr>
            </w:pPr>
            <w:r w:rsidRPr="003B051D">
              <w:rPr>
                <w:rFonts w:ascii="Trebuchet MS" w:hAnsi="Trebuchet MS" w:cs="Trebuchet MS"/>
                <w:sz w:val="18"/>
                <w:szCs w:val="18"/>
              </w:rPr>
              <w:t>447410</w:t>
            </w:r>
          </w:p>
        </w:tc>
        <w:tc>
          <w:tcPr>
            <w:tcW w:w="2693" w:type="dxa"/>
            <w:tcBorders>
              <w:top w:val="single" w:sz="4" w:space="0" w:color="auto"/>
              <w:left w:val="single" w:sz="4" w:space="0" w:color="auto"/>
              <w:bottom w:val="single" w:sz="4" w:space="0" w:color="auto"/>
            </w:tcBorders>
            <w:shd w:val="clear" w:color="auto" w:fill="FFFFFF"/>
            <w:vAlign w:val="center"/>
          </w:tcPr>
          <w:p w14:paraId="22F9826C" w14:textId="77777777" w:rsidR="000D6837" w:rsidRPr="003B051D" w:rsidRDefault="000D6837" w:rsidP="00C74629">
            <w:pPr>
              <w:rPr>
                <w:rFonts w:ascii="Trebuchet MS" w:hAnsi="Trebuchet MS" w:cs="Trebuchet MS"/>
                <w:sz w:val="18"/>
                <w:szCs w:val="18"/>
              </w:rPr>
            </w:pPr>
            <w:r w:rsidRPr="003B051D">
              <w:rPr>
                <w:rFonts w:ascii="Trebuchet MS" w:hAnsi="Trebuchet MS" w:cs="Trebuchet MS"/>
                <w:sz w:val="18"/>
                <w:szCs w:val="18"/>
              </w:rPr>
              <w:t>Saltværn1</w:t>
            </w:r>
          </w:p>
        </w:tc>
        <w:tc>
          <w:tcPr>
            <w:tcW w:w="786" w:type="dxa"/>
            <w:tcBorders>
              <w:top w:val="single" w:sz="4" w:space="0" w:color="auto"/>
              <w:left w:val="single" w:sz="4" w:space="0" w:color="auto"/>
              <w:bottom w:val="single" w:sz="4" w:space="0" w:color="auto"/>
            </w:tcBorders>
            <w:shd w:val="clear" w:color="auto" w:fill="FFFFFF"/>
            <w:vAlign w:val="center"/>
          </w:tcPr>
          <w:p w14:paraId="590D2EC4"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9C8049F" w14:textId="77777777" w:rsidR="000D6837" w:rsidRPr="003B051D" w:rsidRDefault="000D6837" w:rsidP="00C74629">
            <w:pPr>
              <w:jc w:val="center"/>
              <w:rPr>
                <w:rFonts w:ascii="Trebuchet MS" w:hAnsi="Trebuchet MS" w:cs="Trebuchet MS"/>
                <w:sz w:val="18"/>
                <w:szCs w:val="18"/>
              </w:rPr>
            </w:pPr>
            <w:r w:rsidRPr="003B051D">
              <w:rPr>
                <w:rFonts w:ascii="Trebuchet MS" w:hAnsi="Trebuchet MS" w:cs="Trebuchet MS"/>
                <w:sz w:val="18"/>
                <w:szCs w:val="18"/>
              </w:rPr>
              <w:t>UD84a</w:t>
            </w:r>
          </w:p>
        </w:tc>
        <w:tc>
          <w:tcPr>
            <w:tcW w:w="5735" w:type="dxa"/>
            <w:tcBorders>
              <w:top w:val="single" w:sz="4" w:space="0" w:color="auto"/>
              <w:left w:val="single" w:sz="4" w:space="0" w:color="auto"/>
              <w:bottom w:val="single" w:sz="4" w:space="0" w:color="auto"/>
            </w:tcBorders>
            <w:shd w:val="clear" w:color="auto" w:fill="FFFFFF"/>
          </w:tcPr>
          <w:p w14:paraId="3966256C" w14:textId="77777777" w:rsidR="000D6837" w:rsidRPr="003B051D" w:rsidRDefault="000D6837" w:rsidP="00C74629">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1. </w:t>
            </w:r>
            <w:r w:rsidRPr="003B051D">
              <w:rPr>
                <w:rFonts w:ascii="Trebuchet MS" w:hAnsi="Trebuchet MS" w:cs="Trebuchet MS"/>
                <w:sz w:val="18"/>
                <w:szCs w:val="18"/>
              </w:rPr>
              <w:br/>
              <w:t>Lokal standard – skal beskrives i udbudsmaterialet eller lignende</w:t>
            </w:r>
          </w:p>
        </w:tc>
      </w:tr>
      <w:tr w:rsidR="000D6837" w:rsidRPr="00FE5087" w14:paraId="7ECEE81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9C0B936"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447420</w:t>
            </w:r>
          </w:p>
        </w:tc>
        <w:tc>
          <w:tcPr>
            <w:tcW w:w="2693" w:type="dxa"/>
            <w:tcBorders>
              <w:top w:val="single" w:sz="4" w:space="0" w:color="auto"/>
              <w:left w:val="single" w:sz="4" w:space="0" w:color="auto"/>
              <w:bottom w:val="single" w:sz="4" w:space="0" w:color="auto"/>
            </w:tcBorders>
            <w:shd w:val="clear" w:color="auto" w:fill="FFFFFF"/>
            <w:vAlign w:val="center"/>
          </w:tcPr>
          <w:p w14:paraId="518E2DF3"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Saltværn2</w:t>
            </w:r>
          </w:p>
        </w:tc>
        <w:tc>
          <w:tcPr>
            <w:tcW w:w="786" w:type="dxa"/>
            <w:tcBorders>
              <w:top w:val="single" w:sz="4" w:space="0" w:color="auto"/>
              <w:left w:val="single" w:sz="4" w:space="0" w:color="auto"/>
              <w:bottom w:val="single" w:sz="4" w:space="0" w:color="auto"/>
            </w:tcBorders>
            <w:shd w:val="clear" w:color="auto" w:fill="FFFFFF"/>
            <w:vAlign w:val="center"/>
          </w:tcPr>
          <w:p w14:paraId="56859B3E"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EA17CCD"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UD84b</w:t>
            </w:r>
          </w:p>
        </w:tc>
        <w:tc>
          <w:tcPr>
            <w:tcW w:w="5735" w:type="dxa"/>
            <w:tcBorders>
              <w:top w:val="single" w:sz="4" w:space="0" w:color="auto"/>
              <w:left w:val="single" w:sz="4" w:space="0" w:color="auto"/>
              <w:bottom w:val="single" w:sz="4" w:space="0" w:color="auto"/>
            </w:tcBorders>
            <w:shd w:val="clear" w:color="auto" w:fill="FFFFFF"/>
          </w:tcPr>
          <w:p w14:paraId="743DB829"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2. </w:t>
            </w:r>
            <w:r w:rsidRPr="003B051D">
              <w:rPr>
                <w:rFonts w:ascii="Trebuchet MS" w:hAnsi="Trebuchet MS" w:cs="Trebuchet MS"/>
                <w:sz w:val="18"/>
                <w:szCs w:val="18"/>
              </w:rPr>
              <w:br/>
              <w:t>Lokal standard – skal beskrives i udbudsmaterialet eller lignende</w:t>
            </w:r>
          </w:p>
        </w:tc>
      </w:tr>
      <w:tr w:rsidR="000D6837" w:rsidRPr="00FE5087" w14:paraId="55FFFEB7"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2AB9E0A" w14:textId="77777777" w:rsidR="000D6837" w:rsidRPr="00FE5087" w:rsidRDefault="000D6837" w:rsidP="000C13ED">
            <w:pPr>
              <w:jc w:val="center"/>
              <w:rPr>
                <w:rFonts w:ascii="Trebuchet MS" w:hAnsi="Trebuchet MS" w:cs="Trebuchet MS"/>
                <w:color w:val="1F497D"/>
                <w:sz w:val="18"/>
                <w:szCs w:val="18"/>
              </w:rPr>
            </w:pPr>
            <w:r w:rsidRPr="003A52C1">
              <w:rPr>
                <w:rFonts w:ascii="Trebuchet MS" w:hAnsi="Trebuchet MS" w:cs="Trebuchet MS"/>
                <w:sz w:val="18"/>
                <w:szCs w:val="18"/>
              </w:rPr>
              <w:lastRenderedPageBreak/>
              <w:t>447430</w:t>
            </w:r>
          </w:p>
        </w:tc>
        <w:tc>
          <w:tcPr>
            <w:tcW w:w="2693" w:type="dxa"/>
            <w:tcBorders>
              <w:top w:val="single" w:sz="4" w:space="0" w:color="auto"/>
              <w:left w:val="single" w:sz="4" w:space="0" w:color="auto"/>
              <w:bottom w:val="single" w:sz="4" w:space="0" w:color="auto"/>
            </w:tcBorders>
            <w:shd w:val="clear" w:color="auto" w:fill="FFFFFF"/>
            <w:vAlign w:val="center"/>
          </w:tcPr>
          <w:p w14:paraId="6CDAC90F"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Saltværn3</w:t>
            </w:r>
          </w:p>
        </w:tc>
        <w:tc>
          <w:tcPr>
            <w:tcW w:w="786" w:type="dxa"/>
            <w:tcBorders>
              <w:top w:val="single" w:sz="4" w:space="0" w:color="auto"/>
              <w:left w:val="single" w:sz="4" w:space="0" w:color="auto"/>
              <w:bottom w:val="single" w:sz="4" w:space="0" w:color="auto"/>
            </w:tcBorders>
            <w:shd w:val="clear" w:color="auto" w:fill="FFFFFF"/>
            <w:vAlign w:val="center"/>
          </w:tcPr>
          <w:p w14:paraId="20604614"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86D29E2"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UD84c</w:t>
            </w:r>
          </w:p>
        </w:tc>
        <w:tc>
          <w:tcPr>
            <w:tcW w:w="5735" w:type="dxa"/>
            <w:tcBorders>
              <w:top w:val="single" w:sz="4" w:space="0" w:color="auto"/>
              <w:left w:val="single" w:sz="4" w:space="0" w:color="auto"/>
              <w:bottom w:val="single" w:sz="4" w:space="0" w:color="auto"/>
            </w:tcBorders>
            <w:shd w:val="clear" w:color="auto" w:fill="FFFFFF"/>
          </w:tcPr>
          <w:p w14:paraId="7EEC9AEA"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3. </w:t>
            </w:r>
            <w:r w:rsidRPr="003B051D">
              <w:rPr>
                <w:rFonts w:ascii="Trebuchet MS" w:hAnsi="Trebuchet MS" w:cs="Trebuchet MS"/>
                <w:sz w:val="18"/>
                <w:szCs w:val="18"/>
              </w:rPr>
              <w:br/>
              <w:t>Lokal standard – skal beskrives i udbudsmaterialet eller lignende</w:t>
            </w:r>
          </w:p>
        </w:tc>
      </w:tr>
      <w:tr w:rsidR="000D6837" w:rsidRPr="00FE5087" w14:paraId="254CDC0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8DB881F"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801010</w:t>
            </w:r>
          </w:p>
        </w:tc>
        <w:tc>
          <w:tcPr>
            <w:tcW w:w="2693" w:type="dxa"/>
            <w:tcBorders>
              <w:top w:val="single" w:sz="4" w:space="0" w:color="auto"/>
              <w:left w:val="single" w:sz="4" w:space="0" w:color="auto"/>
              <w:bottom w:val="single" w:sz="4" w:space="0" w:color="auto"/>
            </w:tcBorders>
            <w:shd w:val="clear" w:color="auto" w:fill="FFFFFF"/>
            <w:vAlign w:val="center"/>
          </w:tcPr>
          <w:p w14:paraId="7901FEB3"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Div. forhindring - ej pleje</w:t>
            </w:r>
          </w:p>
        </w:tc>
        <w:tc>
          <w:tcPr>
            <w:tcW w:w="786" w:type="dxa"/>
            <w:tcBorders>
              <w:top w:val="single" w:sz="4" w:space="0" w:color="auto"/>
              <w:left w:val="single" w:sz="4" w:space="0" w:color="auto"/>
              <w:bottom w:val="single" w:sz="4" w:space="0" w:color="auto"/>
            </w:tcBorders>
            <w:shd w:val="clear" w:color="auto" w:fill="FFFFFF"/>
            <w:vAlign w:val="center"/>
          </w:tcPr>
          <w:p w14:paraId="5C951961"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EFB7DE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FO1a</w:t>
            </w:r>
          </w:p>
        </w:tc>
        <w:tc>
          <w:tcPr>
            <w:tcW w:w="5735" w:type="dxa"/>
            <w:tcBorders>
              <w:top w:val="single" w:sz="4" w:space="0" w:color="auto"/>
              <w:left w:val="single" w:sz="4" w:space="0" w:color="auto"/>
              <w:bottom w:val="single" w:sz="4" w:space="0" w:color="auto"/>
            </w:tcBorders>
            <w:shd w:val="clear" w:color="auto" w:fill="FFFFFF"/>
          </w:tcPr>
          <w:p w14:paraId="711A9ED9"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Forhindringer (som ikke vedligeholdes) i f.eks. brugsplæne, kan vises i kort/liste. (Lokal standard – kan beskrives i udbudsmaterialet eller lignende)</w:t>
            </w:r>
          </w:p>
        </w:tc>
      </w:tr>
      <w:tr w:rsidR="006C7CB1" w:rsidRPr="00FE5087" w14:paraId="372A7024"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0A2A3E2" w14:textId="77777777" w:rsidR="006C7CB1" w:rsidRPr="003A52C1" w:rsidRDefault="006C7CB1" w:rsidP="00BE016A">
            <w:pPr>
              <w:jc w:val="center"/>
              <w:rPr>
                <w:rFonts w:ascii="Trebuchet MS" w:hAnsi="Trebuchet MS" w:cs="Trebuchet MS"/>
                <w:sz w:val="18"/>
                <w:szCs w:val="18"/>
              </w:rPr>
            </w:pPr>
          </w:p>
        </w:tc>
        <w:tc>
          <w:tcPr>
            <w:tcW w:w="2693" w:type="dxa"/>
            <w:tcBorders>
              <w:top w:val="single" w:sz="4" w:space="0" w:color="auto"/>
              <w:left w:val="single" w:sz="4" w:space="0" w:color="auto"/>
              <w:bottom w:val="single" w:sz="4" w:space="0" w:color="auto"/>
            </w:tcBorders>
            <w:shd w:val="clear" w:color="auto" w:fill="FFFFFF"/>
            <w:vAlign w:val="bottom"/>
          </w:tcPr>
          <w:p w14:paraId="4A75E1AE" w14:textId="77777777" w:rsidR="006C7CB1" w:rsidRPr="003B051D" w:rsidRDefault="006C7CB1" w:rsidP="00BE016A">
            <w:pPr>
              <w:rPr>
                <w:rFonts w:ascii="Trebuchet MS" w:hAnsi="Trebuchet MS" w:cs="Trebuchet MS"/>
                <w:sz w:val="18"/>
                <w:szCs w:val="18"/>
              </w:rPr>
            </w:pPr>
          </w:p>
        </w:tc>
        <w:tc>
          <w:tcPr>
            <w:tcW w:w="786" w:type="dxa"/>
            <w:tcBorders>
              <w:top w:val="single" w:sz="4" w:space="0" w:color="auto"/>
              <w:left w:val="single" w:sz="4" w:space="0" w:color="auto"/>
              <w:bottom w:val="single" w:sz="4" w:space="0" w:color="auto"/>
            </w:tcBorders>
            <w:shd w:val="clear" w:color="auto" w:fill="FFFFFF"/>
            <w:vAlign w:val="bottom"/>
          </w:tcPr>
          <w:p w14:paraId="275F9C1D" w14:textId="77777777" w:rsidR="006C7CB1" w:rsidRPr="003B051D" w:rsidRDefault="006C7CB1" w:rsidP="000D6837">
            <w:pPr>
              <w:jc w:val="center"/>
              <w:rPr>
                <w:rFonts w:ascii="Trebuchet MS" w:hAnsi="Trebuchet MS" w:cs="Trebuchet MS"/>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9F4DE74" w14:textId="77777777" w:rsidR="006C7CB1" w:rsidRPr="003B051D" w:rsidRDefault="006C7CB1" w:rsidP="000149F4">
            <w:pPr>
              <w:jc w:val="center"/>
              <w:rPr>
                <w:rFonts w:ascii="Trebuchet MS" w:hAnsi="Trebuchet MS" w:cs="Trebuchet MS"/>
                <w:sz w:val="18"/>
                <w:szCs w:val="18"/>
              </w:rPr>
            </w:pPr>
          </w:p>
        </w:tc>
        <w:tc>
          <w:tcPr>
            <w:tcW w:w="5735" w:type="dxa"/>
            <w:tcBorders>
              <w:top w:val="single" w:sz="4" w:space="0" w:color="auto"/>
              <w:left w:val="single" w:sz="4" w:space="0" w:color="auto"/>
              <w:bottom w:val="single" w:sz="4" w:space="0" w:color="auto"/>
            </w:tcBorders>
            <w:shd w:val="clear" w:color="auto" w:fill="FFFFFF"/>
          </w:tcPr>
          <w:p w14:paraId="6206BA6A" w14:textId="77777777" w:rsidR="006C7CB1" w:rsidRPr="003B051D" w:rsidRDefault="006C7CB1" w:rsidP="00BE016A">
            <w:pPr>
              <w:rPr>
                <w:rFonts w:ascii="Trebuchet MS" w:hAnsi="Trebuchet MS" w:cs="Trebuchet MS"/>
                <w:sz w:val="18"/>
                <w:szCs w:val="18"/>
              </w:rPr>
            </w:pPr>
          </w:p>
        </w:tc>
      </w:tr>
      <w:tr w:rsidR="000D6837" w:rsidRPr="00FE5087" w14:paraId="64688498"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1CE3AD"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980000</w:t>
            </w:r>
          </w:p>
        </w:tc>
        <w:tc>
          <w:tcPr>
            <w:tcW w:w="2693" w:type="dxa"/>
            <w:tcBorders>
              <w:top w:val="single" w:sz="4" w:space="0" w:color="auto"/>
              <w:left w:val="single" w:sz="4" w:space="0" w:color="auto"/>
              <w:bottom w:val="single" w:sz="4" w:space="0" w:color="auto"/>
            </w:tcBorders>
            <w:shd w:val="clear" w:color="auto" w:fill="FFFFFF"/>
            <w:vAlign w:val="bottom"/>
          </w:tcPr>
          <w:p w14:paraId="59575271"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Andet</w:t>
            </w:r>
          </w:p>
        </w:tc>
        <w:tc>
          <w:tcPr>
            <w:tcW w:w="786" w:type="dxa"/>
            <w:tcBorders>
              <w:top w:val="single" w:sz="4" w:space="0" w:color="auto"/>
              <w:left w:val="single" w:sz="4" w:space="0" w:color="auto"/>
              <w:bottom w:val="single" w:sz="4" w:space="0" w:color="auto"/>
            </w:tcBorders>
            <w:shd w:val="clear" w:color="auto" w:fill="FFFFFF"/>
          </w:tcPr>
          <w:p w14:paraId="060296C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C5F7FC7"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AN2</w:t>
            </w:r>
          </w:p>
        </w:tc>
        <w:tc>
          <w:tcPr>
            <w:tcW w:w="5735" w:type="dxa"/>
            <w:tcBorders>
              <w:top w:val="single" w:sz="4" w:space="0" w:color="auto"/>
              <w:left w:val="single" w:sz="4" w:space="0" w:color="auto"/>
              <w:bottom w:val="single" w:sz="4" w:space="0" w:color="auto"/>
            </w:tcBorders>
            <w:shd w:val="clear" w:color="auto" w:fill="FFFFFF"/>
            <w:vAlign w:val="bottom"/>
          </w:tcPr>
          <w:p w14:paraId="66B5B834"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Hvor andre facilitetsbetegnelser ikke er dækkende.</w:t>
            </w:r>
          </w:p>
        </w:tc>
      </w:tr>
      <w:tr w:rsidR="000D6837" w:rsidRPr="00FE5087" w14:paraId="2C08F6BA"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8B3B607"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990000</w:t>
            </w:r>
          </w:p>
        </w:tc>
        <w:tc>
          <w:tcPr>
            <w:tcW w:w="2693" w:type="dxa"/>
            <w:tcBorders>
              <w:top w:val="single" w:sz="4" w:space="0" w:color="auto"/>
              <w:left w:val="single" w:sz="4" w:space="0" w:color="auto"/>
              <w:bottom w:val="single" w:sz="4" w:space="0" w:color="auto"/>
            </w:tcBorders>
            <w:shd w:val="clear" w:color="auto" w:fill="FFFFFF"/>
            <w:vAlign w:val="bottom"/>
          </w:tcPr>
          <w:p w14:paraId="415AF93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Ukendt</w:t>
            </w:r>
          </w:p>
        </w:tc>
        <w:tc>
          <w:tcPr>
            <w:tcW w:w="786" w:type="dxa"/>
            <w:tcBorders>
              <w:top w:val="single" w:sz="4" w:space="0" w:color="auto"/>
              <w:left w:val="single" w:sz="4" w:space="0" w:color="auto"/>
              <w:bottom w:val="single" w:sz="4" w:space="0" w:color="auto"/>
            </w:tcBorders>
            <w:shd w:val="clear" w:color="auto" w:fill="FFFFFF"/>
          </w:tcPr>
          <w:p w14:paraId="5A17A88B"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58A9B6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UK2</w:t>
            </w:r>
          </w:p>
        </w:tc>
        <w:tc>
          <w:tcPr>
            <w:tcW w:w="5735" w:type="dxa"/>
            <w:tcBorders>
              <w:top w:val="single" w:sz="4" w:space="0" w:color="auto"/>
              <w:left w:val="single" w:sz="4" w:space="0" w:color="auto"/>
              <w:bottom w:val="single" w:sz="4" w:space="0" w:color="auto"/>
            </w:tcBorders>
            <w:shd w:val="clear" w:color="auto" w:fill="FFFFFF"/>
            <w:vAlign w:val="bottom"/>
          </w:tcPr>
          <w:p w14:paraId="01BC334E"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Mangler viden om typen.</w:t>
            </w:r>
          </w:p>
        </w:tc>
      </w:tr>
    </w:tbl>
    <w:p w14:paraId="6EEE0AAC" w14:textId="77777777" w:rsidR="00634A41" w:rsidRPr="003A52C1" w:rsidRDefault="00634A41" w:rsidP="00634A41">
      <w:pPr>
        <w:pStyle w:val="Overskrift2"/>
        <w:rPr>
          <w:kern w:val="32"/>
        </w:rPr>
      </w:pPr>
      <w:r w:rsidRPr="003A52C1">
        <w:rPr>
          <w:kern w:val="32"/>
        </w:rPr>
        <w:br w:type="page"/>
      </w:r>
      <w:bookmarkStart w:id="506" w:name="_Toc63351534"/>
      <w:r w:rsidRPr="003A52C1">
        <w:rPr>
          <w:kern w:val="32"/>
        </w:rPr>
        <w:lastRenderedPageBreak/>
        <w:t>5.1</w:t>
      </w:r>
      <w:r w:rsidR="00C23310" w:rsidRPr="003A52C1">
        <w:rPr>
          <w:kern w:val="32"/>
        </w:rPr>
        <w:t>9</w:t>
      </w:r>
      <w:r w:rsidRPr="003A52C1">
        <w:rPr>
          <w:kern w:val="32"/>
        </w:rPr>
        <w:t>.3 Park og grønne områder punkt (6</w:t>
      </w:r>
      <w:r w:rsidR="00C23310" w:rsidRPr="003A52C1">
        <w:rPr>
          <w:kern w:val="32"/>
        </w:rPr>
        <w:t>8</w:t>
      </w:r>
      <w:r w:rsidRPr="003A52C1">
        <w:rPr>
          <w:kern w:val="32"/>
        </w:rPr>
        <w:t>02)</w:t>
      </w:r>
      <w:bookmarkEnd w:id="506"/>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3827"/>
        <w:gridCol w:w="1418"/>
        <w:gridCol w:w="2268"/>
        <w:gridCol w:w="1134"/>
        <w:gridCol w:w="2835"/>
      </w:tblGrid>
      <w:tr w:rsidR="006F5333" w:rsidRPr="00FE5087" w14:paraId="24043385" w14:textId="77777777" w:rsidTr="00EE6A67">
        <w:tc>
          <w:tcPr>
            <w:tcW w:w="2093" w:type="dxa"/>
            <w:tcBorders>
              <w:bottom w:val="single" w:sz="4" w:space="0" w:color="auto"/>
            </w:tcBorders>
            <w:shd w:val="clear" w:color="auto" w:fill="D9D9D9"/>
            <w:vAlign w:val="center"/>
          </w:tcPr>
          <w:p w14:paraId="3D1C55CE" w14:textId="77777777" w:rsidR="006F5333" w:rsidRPr="003B051D" w:rsidRDefault="006F5333" w:rsidP="00BE016A">
            <w:pPr>
              <w:rPr>
                <w:rFonts w:ascii="Trebuchet MS" w:hAnsi="Trebuchet MS" w:cs="Trebuchet MS"/>
                <w:b/>
                <w:bCs/>
                <w:sz w:val="18"/>
                <w:szCs w:val="18"/>
              </w:rPr>
            </w:pPr>
            <w:r w:rsidRPr="003B051D">
              <w:rPr>
                <w:rFonts w:ascii="Trebuchet MS" w:hAnsi="Trebuchet MS" w:cs="Trebuchet MS"/>
                <w:b/>
                <w:bCs/>
                <w:sz w:val="18"/>
                <w:szCs w:val="18"/>
              </w:rPr>
              <w:t>Feltnavn</w:t>
            </w:r>
          </w:p>
        </w:tc>
        <w:tc>
          <w:tcPr>
            <w:tcW w:w="3827" w:type="dxa"/>
            <w:tcBorders>
              <w:bottom w:val="single" w:sz="4" w:space="0" w:color="auto"/>
            </w:tcBorders>
            <w:shd w:val="clear" w:color="auto" w:fill="D9D9D9"/>
            <w:vAlign w:val="center"/>
          </w:tcPr>
          <w:p w14:paraId="03149A47"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Formål</w:t>
            </w:r>
          </w:p>
        </w:tc>
        <w:tc>
          <w:tcPr>
            <w:tcW w:w="1418" w:type="dxa"/>
            <w:tcBorders>
              <w:bottom w:val="single" w:sz="4" w:space="0" w:color="auto"/>
            </w:tcBorders>
            <w:shd w:val="clear" w:color="auto" w:fill="D9D9D9"/>
            <w:vAlign w:val="center"/>
          </w:tcPr>
          <w:p w14:paraId="486F527C"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Datatype</w:t>
            </w:r>
          </w:p>
        </w:tc>
        <w:tc>
          <w:tcPr>
            <w:tcW w:w="2268" w:type="dxa"/>
            <w:tcBorders>
              <w:bottom w:val="single" w:sz="4" w:space="0" w:color="auto"/>
            </w:tcBorders>
            <w:shd w:val="clear" w:color="auto" w:fill="D9D9D9"/>
            <w:vAlign w:val="center"/>
          </w:tcPr>
          <w:p w14:paraId="71BC3DD5"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Værdiområde</w:t>
            </w:r>
          </w:p>
        </w:tc>
        <w:tc>
          <w:tcPr>
            <w:tcW w:w="1134" w:type="dxa"/>
            <w:tcBorders>
              <w:bottom w:val="single" w:sz="4" w:space="0" w:color="auto"/>
            </w:tcBorders>
            <w:shd w:val="clear" w:color="auto" w:fill="D9D9D9"/>
            <w:vAlign w:val="bottom"/>
          </w:tcPr>
          <w:p w14:paraId="5D9CFC9A" w14:textId="77777777" w:rsidR="006F5333" w:rsidRPr="003B051D" w:rsidRDefault="006F5333" w:rsidP="00BE016A">
            <w:pPr>
              <w:autoSpaceDE w:val="0"/>
              <w:autoSpaceDN w:val="0"/>
              <w:adjustRightInd w:val="0"/>
              <w:rPr>
                <w:rFonts w:ascii="Trebuchet MS" w:hAnsi="Trebuchet MS" w:cs="Trebuchet MS"/>
                <w:b/>
                <w:bCs/>
                <w:sz w:val="18"/>
                <w:szCs w:val="18"/>
              </w:rPr>
            </w:pPr>
            <w:r w:rsidRPr="003B051D">
              <w:rPr>
                <w:rFonts w:ascii="Trebuchet MS" w:hAnsi="Trebuchet MS" w:cs="Trebuchet MS"/>
                <w:b/>
                <w:bCs/>
                <w:sz w:val="18"/>
                <w:szCs w:val="18"/>
              </w:rPr>
              <w:t>Obligatorisk</w:t>
            </w:r>
          </w:p>
          <w:p w14:paraId="6A939342" w14:textId="77777777" w:rsidR="006F5333" w:rsidRPr="003B051D" w:rsidRDefault="006F5333" w:rsidP="00BE016A">
            <w:pPr>
              <w:autoSpaceDE w:val="0"/>
              <w:autoSpaceDN w:val="0"/>
              <w:adjustRightInd w:val="0"/>
              <w:rPr>
                <w:rFonts w:ascii="Trebuchet MS" w:hAnsi="Trebuchet MS" w:cs="Trebuchet MS"/>
                <w:bCs/>
                <w:sz w:val="18"/>
                <w:szCs w:val="18"/>
              </w:rPr>
            </w:pPr>
            <w:r w:rsidRPr="003B051D">
              <w:rPr>
                <w:rFonts w:ascii="Trebuchet MS" w:hAnsi="Trebuchet MS" w:cs="Trebuchet MS"/>
                <w:b/>
                <w:bCs/>
                <w:sz w:val="18"/>
                <w:szCs w:val="18"/>
              </w:rPr>
              <w:t xml:space="preserve"> /Frit</w:t>
            </w:r>
          </w:p>
        </w:tc>
        <w:tc>
          <w:tcPr>
            <w:tcW w:w="2835" w:type="dxa"/>
            <w:shd w:val="clear" w:color="auto" w:fill="D9D9D9"/>
            <w:vAlign w:val="center"/>
          </w:tcPr>
          <w:p w14:paraId="3A8539B9"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Eksempel</w:t>
            </w:r>
          </w:p>
        </w:tc>
      </w:tr>
      <w:tr w:rsidR="006F5333" w:rsidRPr="00FE5087" w14:paraId="3BBEB576" w14:textId="77777777" w:rsidTr="00EE6A67">
        <w:trPr>
          <w:trHeight w:hRule="exact" w:val="454"/>
        </w:trPr>
        <w:tc>
          <w:tcPr>
            <w:tcW w:w="2093" w:type="dxa"/>
            <w:tcBorders>
              <w:top w:val="single" w:sz="4" w:space="0" w:color="auto"/>
              <w:left w:val="single" w:sz="4" w:space="0" w:color="auto"/>
              <w:bottom w:val="nil"/>
              <w:right w:val="single" w:sz="4" w:space="0" w:color="auto"/>
            </w:tcBorders>
            <w:shd w:val="clear" w:color="auto" w:fill="D9D9D9"/>
            <w:vAlign w:val="center"/>
          </w:tcPr>
          <w:p w14:paraId="50392977"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vedlhold_p_type_kode</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3BF8A44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typen af grønvedligeholdelses objekt</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CC22C47"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50297164"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101000-999999</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60EFDBBF"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6CCE271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142000</w:t>
            </w:r>
          </w:p>
        </w:tc>
      </w:tr>
      <w:tr w:rsidR="006F5333" w:rsidRPr="00FE5087" w14:paraId="4A3AB59B"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center"/>
          </w:tcPr>
          <w:p w14:paraId="1E443F5E"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vedlhold_p_type</w:t>
            </w:r>
            <w:proofErr w:type="spellEnd"/>
          </w:p>
        </w:tc>
        <w:tc>
          <w:tcPr>
            <w:tcW w:w="3827" w:type="dxa"/>
            <w:tcBorders>
              <w:top w:val="single" w:sz="4" w:space="0" w:color="auto"/>
              <w:left w:val="single" w:sz="4" w:space="0" w:color="auto"/>
              <w:bottom w:val="nil"/>
              <w:right w:val="single" w:sz="4" w:space="0" w:color="auto"/>
            </w:tcBorders>
            <w:shd w:val="clear" w:color="auto" w:fill="99CCFF"/>
            <w:vAlign w:val="bottom"/>
          </w:tcPr>
          <w:p w14:paraId="3B3FC84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Typen af grønvedligeholdelses objekt</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8F2F81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3C23D827"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4628358C"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0F9B0C7C"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Solitære slyng- og klatreplanter</w:t>
            </w:r>
          </w:p>
        </w:tc>
      </w:tr>
      <w:tr w:rsidR="006F5333" w:rsidRPr="00FE5087" w14:paraId="0AC172C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center"/>
          </w:tcPr>
          <w:p w14:paraId="4955DCDD" w14:textId="77777777" w:rsidR="006F5333" w:rsidRPr="003B051D" w:rsidRDefault="006F5333" w:rsidP="0099781D">
            <w:pPr>
              <w:rPr>
                <w:rFonts w:ascii="Trebuchet MS" w:hAnsi="Trebuchet MS"/>
                <w:sz w:val="18"/>
                <w:szCs w:val="18"/>
              </w:rPr>
            </w:pPr>
            <w:proofErr w:type="spellStart"/>
            <w:r w:rsidRPr="003B051D">
              <w:rPr>
                <w:rFonts w:ascii="Trebuchet MS" w:hAnsi="Trebuchet MS"/>
                <w:sz w:val="18"/>
                <w:szCs w:val="18"/>
              </w:rPr>
              <w:t>vedlhold_p_type_labe</w:t>
            </w:r>
            <w:r w:rsidR="0099781D" w:rsidRPr="003B051D">
              <w:rPr>
                <w:rFonts w:ascii="Trebuchet MS" w:hAnsi="Trebuchet MS"/>
                <w:sz w:val="18"/>
                <w:szCs w:val="18"/>
              </w:rPr>
              <w:t>l</w:t>
            </w:r>
            <w:proofErr w:type="spellEnd"/>
          </w:p>
        </w:tc>
        <w:tc>
          <w:tcPr>
            <w:tcW w:w="3827" w:type="dxa"/>
            <w:tcBorders>
              <w:top w:val="single" w:sz="4" w:space="0" w:color="auto"/>
              <w:left w:val="single" w:sz="4" w:space="0" w:color="auto"/>
              <w:bottom w:val="nil"/>
              <w:right w:val="single" w:sz="4" w:space="0" w:color="auto"/>
            </w:tcBorders>
            <w:shd w:val="clear" w:color="auto" w:fill="99CCFF"/>
            <w:vAlign w:val="bottom"/>
          </w:tcPr>
          <w:p w14:paraId="7E06F727" w14:textId="5FA33456" w:rsidR="006F5333" w:rsidRPr="003B051D" w:rsidRDefault="006F5333" w:rsidP="000668B8">
            <w:pPr>
              <w:rPr>
                <w:rFonts w:ascii="Trebuchet MS" w:hAnsi="Trebuchet MS"/>
                <w:sz w:val="18"/>
                <w:szCs w:val="18"/>
              </w:rPr>
            </w:pPr>
            <w:r w:rsidRPr="003B051D">
              <w:rPr>
                <w:rFonts w:ascii="Trebuchet MS" w:hAnsi="Trebuchet MS"/>
                <w:sz w:val="18"/>
                <w:szCs w:val="18"/>
              </w:rPr>
              <w:t>Forkort</w:t>
            </w:r>
            <w:r w:rsidR="000668B8" w:rsidRPr="0094328E">
              <w:rPr>
                <w:rFonts w:ascii="Trebuchet MS" w:hAnsi="Trebuchet MS"/>
                <w:color w:val="4F81BD"/>
                <w:sz w:val="18"/>
                <w:szCs w:val="18"/>
              </w:rPr>
              <w:t>et</w:t>
            </w:r>
            <w:r w:rsidRPr="003B051D">
              <w:rPr>
                <w:rFonts w:ascii="Trebuchet MS" w:hAnsi="Trebuchet MS"/>
                <w:sz w:val="18"/>
                <w:szCs w:val="18"/>
              </w:rPr>
              <w:t xml:space="preserve"> navn af grønvedligeholdelse</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6C44907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1D665A3B"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0-6 tegn</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7AA043CD"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7155FC6A"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TR</w:t>
            </w:r>
          </w:p>
        </w:tc>
      </w:tr>
      <w:tr w:rsidR="006F5333" w:rsidRPr="00FE5087" w14:paraId="5D95947D"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3A5C46E2" w14:textId="77777777" w:rsidR="006F5333" w:rsidRPr="003B051D" w:rsidRDefault="003B051D" w:rsidP="00BE016A">
            <w:pPr>
              <w:rPr>
                <w:rFonts w:ascii="Trebuchet MS" w:hAnsi="Trebuchet MS" w:cs="Trebuchet MS"/>
                <w:sz w:val="18"/>
                <w:szCs w:val="18"/>
              </w:rPr>
            </w:pPr>
            <w:r>
              <w:rPr>
                <w:rFonts w:ascii="Trebuchet MS" w:hAnsi="Trebuchet MS" w:cs="Trebuchet MS"/>
                <w:sz w:val="18"/>
                <w:szCs w:val="18"/>
              </w:rPr>
              <w:t>a</w:t>
            </w:r>
            <w:r w:rsidR="006F5333" w:rsidRPr="003B051D">
              <w:rPr>
                <w:rFonts w:ascii="Trebuchet MS" w:hAnsi="Trebuchet MS" w:cs="Trebuchet MS"/>
                <w:sz w:val="18"/>
                <w:szCs w:val="18"/>
              </w:rPr>
              <w:t>rbejdssted</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01180DB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 xml:space="preserve">Nummer/navn på </w:t>
            </w:r>
            <w:proofErr w:type="spellStart"/>
            <w:r w:rsidRPr="003B051D">
              <w:rPr>
                <w:rFonts w:ascii="Trebuchet MS" w:hAnsi="Trebuchet MS" w:cs="Trebuchet MS"/>
                <w:sz w:val="18"/>
                <w:szCs w:val="18"/>
              </w:rPr>
              <w:t>arbejdsted</w:t>
            </w:r>
            <w:proofErr w:type="spellEnd"/>
            <w:r w:rsidRPr="003B051D">
              <w:rPr>
                <w:rFonts w:ascii="Trebuchet MS" w:hAnsi="Trebuchet MS" w:cs="Trebuchet MS"/>
                <w:sz w:val="18"/>
                <w:szCs w:val="18"/>
              </w:rPr>
              <w:t>/-område</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2D3E9FF"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66C4A969"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21A41B51"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FB8BF74" w14:textId="77777777" w:rsidR="006F5333" w:rsidRPr="003B051D" w:rsidRDefault="006F5333" w:rsidP="00BE016A">
            <w:r w:rsidRPr="003B051D">
              <w:rPr>
                <w:rFonts w:ascii="Trebuchet MS" w:hAnsi="Trebuchet MS" w:cs="Trebuchet MS"/>
                <w:sz w:val="18"/>
                <w:szCs w:val="18"/>
              </w:rPr>
              <w:t>Slotskirkeparken</w:t>
            </w:r>
          </w:p>
        </w:tc>
      </w:tr>
      <w:tr w:rsidR="006F5333" w:rsidRPr="00FE5087" w14:paraId="57331BC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4E6E66F6"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konto_nr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7C70C640"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Kontonr</w:t>
            </w:r>
            <w:proofErr w:type="spellEnd"/>
            <w:r w:rsidRPr="003B051D">
              <w:rPr>
                <w:rFonts w:ascii="Trebuchet MS" w:hAnsi="Trebuchet MS" w:cs="Trebuchet MS"/>
                <w:sz w:val="18"/>
                <w:szCs w:val="18"/>
              </w:rPr>
              <w:t>/bogfører/betaler</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D72921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7F5C4EF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134DE07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DA9692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19.560.746.200012</w:t>
            </w:r>
          </w:p>
        </w:tc>
      </w:tr>
      <w:tr w:rsidR="006F5333" w:rsidRPr="00FE5087" w14:paraId="198567BD" w14:textId="77777777" w:rsidTr="00EE6A67">
        <w:trPr>
          <w:trHeight w:hRule="exact" w:val="455"/>
        </w:trPr>
        <w:tc>
          <w:tcPr>
            <w:tcW w:w="2093" w:type="dxa"/>
            <w:tcBorders>
              <w:top w:val="single" w:sz="4" w:space="0" w:color="auto"/>
              <w:left w:val="single" w:sz="4" w:space="0" w:color="auto"/>
              <w:bottom w:val="nil"/>
              <w:right w:val="single" w:sz="4" w:space="0" w:color="auto"/>
            </w:tcBorders>
            <w:shd w:val="clear" w:color="auto" w:fill="D9D9D9"/>
            <w:vAlign w:val="center"/>
          </w:tcPr>
          <w:p w14:paraId="5EBCDC95" w14:textId="7173A416" w:rsidR="006F5333" w:rsidRPr="003B051D" w:rsidRDefault="00202EF6" w:rsidP="00BE016A">
            <w:pPr>
              <w:rPr>
                <w:rFonts w:ascii="Trebuchet MS" w:hAnsi="Trebuchet MS" w:cs="Trebuchet MS"/>
                <w:sz w:val="18"/>
                <w:szCs w:val="18"/>
              </w:rPr>
            </w:pPr>
            <w:proofErr w:type="spellStart"/>
            <w:r w:rsidRPr="003B051D">
              <w:rPr>
                <w:rFonts w:ascii="Trebuchet MS" w:hAnsi="Trebuchet MS"/>
                <w:sz w:val="18"/>
                <w:szCs w:val="18"/>
              </w:rPr>
              <w:t>u</w:t>
            </w:r>
            <w:r w:rsidR="006F5333" w:rsidRPr="003B051D">
              <w:rPr>
                <w:rFonts w:ascii="Trebuchet MS" w:hAnsi="Trebuchet MS"/>
                <w:sz w:val="18"/>
                <w:szCs w:val="18"/>
              </w:rPr>
              <w:t>dfoerer_ent</w:t>
            </w:r>
            <w:r w:rsidR="009F0CB1" w:rsidRPr="0094328E">
              <w:rPr>
                <w:rFonts w:ascii="Trebuchet MS" w:hAnsi="Trebuchet MS"/>
                <w:color w:val="4F81BD"/>
                <w:sz w:val="18"/>
                <w:szCs w:val="18"/>
              </w:rPr>
              <w:t>r</w:t>
            </w:r>
            <w:r w:rsidR="006F5333" w:rsidRPr="003B051D">
              <w:rPr>
                <w:rFonts w:ascii="Trebuchet MS" w:hAnsi="Trebuchet MS"/>
                <w:sz w:val="18"/>
                <w:szCs w:val="18"/>
              </w:rPr>
              <w:t>ep</w:t>
            </w:r>
            <w:proofErr w:type="spellEnd"/>
          </w:p>
        </w:tc>
        <w:tc>
          <w:tcPr>
            <w:tcW w:w="3827" w:type="dxa"/>
            <w:tcBorders>
              <w:top w:val="single" w:sz="4" w:space="0" w:color="auto"/>
              <w:left w:val="single" w:sz="4" w:space="0" w:color="auto"/>
              <w:bottom w:val="nil"/>
              <w:right w:val="single" w:sz="4" w:space="0" w:color="auto"/>
            </w:tcBorders>
            <w:shd w:val="clear" w:color="auto" w:fill="auto"/>
            <w:vAlign w:val="center"/>
          </w:tcPr>
          <w:p w14:paraId="0E672AAE" w14:textId="77777777" w:rsidR="006F5333" w:rsidRPr="003B051D" w:rsidRDefault="006F5333" w:rsidP="00BE016A">
            <w:pPr>
              <w:rPr>
                <w:rFonts w:ascii="Trebuchet MS" w:hAnsi="Trebuchet MS" w:cs="Trebuchet MS"/>
                <w:sz w:val="18"/>
                <w:szCs w:val="18"/>
              </w:rPr>
            </w:pPr>
            <w:r w:rsidRPr="003B051D">
              <w:rPr>
                <w:rFonts w:ascii="Trebuchet MS" w:hAnsi="Trebuchet MS"/>
                <w:sz w:val="18"/>
                <w:szCs w:val="18"/>
              </w:rPr>
              <w:t xml:space="preserve">Enhed der udfører plejen eller den </w:t>
            </w:r>
            <w:proofErr w:type="spellStart"/>
            <w:r w:rsidRPr="003B051D">
              <w:rPr>
                <w:rFonts w:ascii="Trebuchet MS" w:hAnsi="Trebuchet MS"/>
                <w:sz w:val="18"/>
                <w:szCs w:val="18"/>
              </w:rPr>
              <w:t>enterprise</w:t>
            </w:r>
            <w:proofErr w:type="spellEnd"/>
            <w:r w:rsidRPr="003B051D">
              <w:rPr>
                <w:rFonts w:ascii="Trebuchet MS" w:hAnsi="Trebuchet MS"/>
                <w:sz w:val="18"/>
                <w:szCs w:val="18"/>
              </w:rPr>
              <w:t xml:space="preserve"> objektet tilhører</w:t>
            </w:r>
          </w:p>
        </w:tc>
        <w:tc>
          <w:tcPr>
            <w:tcW w:w="1418" w:type="dxa"/>
            <w:tcBorders>
              <w:top w:val="single" w:sz="4" w:space="0" w:color="auto"/>
              <w:left w:val="single" w:sz="4" w:space="0" w:color="auto"/>
              <w:bottom w:val="nil"/>
              <w:right w:val="single" w:sz="4" w:space="0" w:color="auto"/>
            </w:tcBorders>
            <w:shd w:val="clear" w:color="auto" w:fill="auto"/>
            <w:vAlign w:val="center"/>
          </w:tcPr>
          <w:p w14:paraId="26DD13E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auto"/>
            <w:vAlign w:val="center"/>
          </w:tcPr>
          <w:p w14:paraId="0A524637"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0-50 tegn</w:t>
            </w:r>
          </w:p>
        </w:tc>
        <w:tc>
          <w:tcPr>
            <w:tcW w:w="1134" w:type="dxa"/>
            <w:tcBorders>
              <w:top w:val="single" w:sz="4" w:space="0" w:color="auto"/>
              <w:left w:val="single" w:sz="4" w:space="0" w:color="auto"/>
              <w:bottom w:val="nil"/>
              <w:right w:val="single" w:sz="4" w:space="0" w:color="auto"/>
            </w:tcBorders>
            <w:shd w:val="clear" w:color="auto" w:fill="auto"/>
            <w:vAlign w:val="center"/>
          </w:tcPr>
          <w:p w14:paraId="115C5AA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center"/>
          </w:tcPr>
          <w:p w14:paraId="1F0EE57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Grønthøster Grøn A/S</w:t>
            </w:r>
          </w:p>
        </w:tc>
      </w:tr>
      <w:tr w:rsidR="006F5333" w:rsidRPr="00FE5087" w14:paraId="48BA4A74"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2DE973E9" w14:textId="77777777" w:rsidR="006F5333" w:rsidRPr="003B051D" w:rsidRDefault="00202EF6" w:rsidP="00BE016A">
            <w:pPr>
              <w:rPr>
                <w:rFonts w:ascii="Trebuchet MS" w:hAnsi="Trebuchet MS"/>
                <w:sz w:val="18"/>
                <w:szCs w:val="18"/>
              </w:rPr>
            </w:pPr>
            <w:proofErr w:type="spellStart"/>
            <w:r w:rsidRPr="003B051D">
              <w:rPr>
                <w:rFonts w:ascii="Trebuchet MS" w:hAnsi="Trebuchet MS"/>
                <w:sz w:val="18"/>
                <w:szCs w:val="18"/>
              </w:rPr>
              <w:t>k</w:t>
            </w:r>
            <w:r w:rsidR="006F5333" w:rsidRPr="003B051D">
              <w:rPr>
                <w:rFonts w:ascii="Trebuchet MS" w:hAnsi="Trebuchet MS"/>
                <w:sz w:val="18"/>
                <w:szCs w:val="18"/>
              </w:rPr>
              <w:t>ommunal_kontakt</w:t>
            </w:r>
            <w:proofErr w:type="spellEnd"/>
          </w:p>
        </w:tc>
        <w:tc>
          <w:tcPr>
            <w:tcW w:w="3827" w:type="dxa"/>
            <w:tcBorders>
              <w:top w:val="single" w:sz="4" w:space="0" w:color="auto"/>
              <w:left w:val="single" w:sz="4" w:space="0" w:color="auto"/>
              <w:bottom w:val="nil"/>
              <w:right w:val="single" w:sz="4" w:space="0" w:color="auto"/>
            </w:tcBorders>
            <w:shd w:val="clear" w:color="auto" w:fill="auto"/>
            <w:vAlign w:val="center"/>
          </w:tcPr>
          <w:p w14:paraId="70107899"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Kommunal kontakt på objektet</w:t>
            </w:r>
          </w:p>
        </w:tc>
        <w:tc>
          <w:tcPr>
            <w:tcW w:w="1418" w:type="dxa"/>
            <w:tcBorders>
              <w:top w:val="single" w:sz="4" w:space="0" w:color="auto"/>
              <w:left w:val="single" w:sz="4" w:space="0" w:color="auto"/>
              <w:bottom w:val="nil"/>
              <w:right w:val="single" w:sz="4" w:space="0" w:color="auto"/>
            </w:tcBorders>
            <w:shd w:val="clear" w:color="auto" w:fill="auto"/>
            <w:vAlign w:val="center"/>
          </w:tcPr>
          <w:p w14:paraId="42EF864F"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auto"/>
            <w:vAlign w:val="center"/>
          </w:tcPr>
          <w:p w14:paraId="7A0060C8"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auto"/>
            <w:vAlign w:val="center"/>
          </w:tcPr>
          <w:p w14:paraId="7B8DE1EC"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center"/>
          </w:tcPr>
          <w:p w14:paraId="0D2111F3"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Natur&amp;Miljø</w:t>
            </w:r>
            <w:proofErr w:type="spellEnd"/>
            <w:r w:rsidRPr="003B051D">
              <w:rPr>
                <w:rFonts w:ascii="Trebuchet MS" w:hAnsi="Trebuchet MS" w:cs="Trebuchet MS"/>
                <w:sz w:val="18"/>
                <w:szCs w:val="18"/>
              </w:rPr>
              <w:t>, Team Park</w:t>
            </w:r>
          </w:p>
        </w:tc>
      </w:tr>
      <w:tr w:rsidR="00715B27" w:rsidRPr="00FE5087" w14:paraId="6B8B2A8B" w14:textId="77777777" w:rsidTr="00EE6A67">
        <w:trPr>
          <w:trHeight w:hRule="exact" w:val="310"/>
        </w:trPr>
        <w:tc>
          <w:tcPr>
            <w:tcW w:w="2093" w:type="dxa"/>
            <w:tcBorders>
              <w:top w:val="single" w:sz="4" w:space="0" w:color="auto"/>
              <w:left w:val="single" w:sz="4" w:space="0" w:color="auto"/>
              <w:bottom w:val="nil"/>
              <w:right w:val="single" w:sz="4" w:space="0" w:color="auto"/>
            </w:tcBorders>
            <w:shd w:val="clear" w:color="auto" w:fill="D9D9D9"/>
            <w:vAlign w:val="center"/>
          </w:tcPr>
          <w:p w14:paraId="2DC7204E" w14:textId="77777777" w:rsidR="00715B27" w:rsidRPr="003B051D" w:rsidRDefault="003B051D" w:rsidP="00BE016A">
            <w:pPr>
              <w:rPr>
                <w:rFonts w:ascii="Trebuchet MS" w:hAnsi="Trebuchet MS"/>
                <w:sz w:val="18"/>
                <w:szCs w:val="18"/>
              </w:rPr>
            </w:pPr>
            <w:proofErr w:type="spellStart"/>
            <w:r>
              <w:rPr>
                <w:rFonts w:ascii="Trebuchet MS" w:hAnsi="Trebuchet MS"/>
                <w:sz w:val="18"/>
                <w:szCs w:val="18"/>
              </w:rPr>
              <w:t>a</w:t>
            </w:r>
            <w:r w:rsidR="00715B27" w:rsidRPr="003B051D">
              <w:rPr>
                <w:rFonts w:ascii="Trebuchet MS" w:hAnsi="Trebuchet MS"/>
                <w:sz w:val="18"/>
                <w:szCs w:val="18"/>
              </w:rPr>
              <w:t>nlaegsaar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4B2F13D9" w14:textId="77777777" w:rsidR="00715B27" w:rsidRPr="003B051D" w:rsidRDefault="00715B27" w:rsidP="00BE016A">
            <w:pPr>
              <w:rPr>
                <w:rFonts w:ascii="Trebuchet MS" w:hAnsi="Trebuchet MS"/>
                <w:sz w:val="18"/>
                <w:szCs w:val="18"/>
              </w:rPr>
            </w:pPr>
            <w:proofErr w:type="spellStart"/>
            <w:r w:rsidRPr="003B051D">
              <w:rPr>
                <w:rFonts w:ascii="Trebuchet MS" w:hAnsi="Trebuchet MS"/>
                <w:sz w:val="18"/>
                <w:szCs w:val="18"/>
              </w:rPr>
              <w:t>Anlægsår</w:t>
            </w:r>
            <w:proofErr w:type="spellEnd"/>
            <w:r w:rsidRPr="003B051D">
              <w:rPr>
                <w:rFonts w:ascii="Trebuchet MS" w:hAnsi="Trebuchet MS"/>
                <w:sz w:val="18"/>
                <w:szCs w:val="18"/>
              </w:rPr>
              <w:t>/</w:t>
            </w:r>
            <w:proofErr w:type="spellStart"/>
            <w:r w:rsidRPr="003B051D">
              <w:rPr>
                <w:rFonts w:ascii="Trebuchet MS" w:hAnsi="Trebuchet MS"/>
                <w:sz w:val="18"/>
                <w:szCs w:val="18"/>
              </w:rPr>
              <w:t>planteår</w:t>
            </w:r>
            <w:proofErr w:type="spellEnd"/>
          </w:p>
        </w:tc>
        <w:tc>
          <w:tcPr>
            <w:tcW w:w="1418" w:type="dxa"/>
            <w:tcBorders>
              <w:top w:val="single" w:sz="4" w:space="0" w:color="auto"/>
              <w:left w:val="single" w:sz="4" w:space="0" w:color="auto"/>
              <w:bottom w:val="nil"/>
              <w:right w:val="single" w:sz="4" w:space="0" w:color="auto"/>
            </w:tcBorders>
            <w:shd w:val="clear" w:color="auto" w:fill="FFFFFF"/>
            <w:vAlign w:val="bottom"/>
          </w:tcPr>
          <w:p w14:paraId="6819388E"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2A9B9FCA"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1600-01-01 – 2999-12-31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2F4DDA0E"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58B32479"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1969-12-31</w:t>
            </w:r>
          </w:p>
        </w:tc>
      </w:tr>
      <w:tr w:rsidR="00715B27" w:rsidRPr="00FE5087" w14:paraId="1D7AD599" w14:textId="77777777" w:rsidTr="00EE6A67">
        <w:trPr>
          <w:trHeight w:hRule="exact" w:val="285"/>
        </w:trPr>
        <w:tc>
          <w:tcPr>
            <w:tcW w:w="2093" w:type="dxa"/>
            <w:tcBorders>
              <w:top w:val="single" w:sz="4" w:space="0" w:color="auto"/>
              <w:left w:val="single" w:sz="4" w:space="0" w:color="auto"/>
              <w:bottom w:val="nil"/>
              <w:right w:val="single" w:sz="4" w:space="0" w:color="auto"/>
            </w:tcBorders>
            <w:shd w:val="clear" w:color="auto" w:fill="D9D9D9"/>
            <w:vAlign w:val="center"/>
          </w:tcPr>
          <w:p w14:paraId="54EC089C" w14:textId="77777777" w:rsidR="00715B27" w:rsidRPr="003B051D" w:rsidRDefault="00715B27" w:rsidP="00BE016A">
            <w:pPr>
              <w:rPr>
                <w:rFonts w:ascii="Trebuchet MS" w:hAnsi="Trebuchet MS"/>
                <w:sz w:val="18"/>
                <w:szCs w:val="18"/>
              </w:rPr>
            </w:pPr>
            <w:proofErr w:type="spellStart"/>
            <w:r w:rsidRPr="003B051D">
              <w:rPr>
                <w:rFonts w:ascii="Trebuchet MS" w:hAnsi="Trebuchet MS"/>
                <w:sz w:val="18"/>
                <w:szCs w:val="18"/>
              </w:rPr>
              <w:t>etabl_pleje_udloeb</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7E133B15"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Dato for forventet udløb af etableringspleje</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2CEA2D8"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0C4A08DF" w14:textId="77777777" w:rsidR="00715B27" w:rsidRPr="003B051D" w:rsidRDefault="00715B27" w:rsidP="007B5F9C">
            <w:pPr>
              <w:rPr>
                <w:rFonts w:ascii="Trebuchet MS" w:hAnsi="Trebuchet MS" w:cs="Trebuchet MS"/>
                <w:sz w:val="18"/>
                <w:szCs w:val="18"/>
              </w:rPr>
            </w:pPr>
            <w:r w:rsidRPr="003B051D">
              <w:rPr>
                <w:rFonts w:ascii="Trebuchet MS" w:hAnsi="Trebuchet MS" w:cs="Trebuchet MS"/>
                <w:sz w:val="18"/>
                <w:szCs w:val="18"/>
              </w:rPr>
              <w:t>2007-01-01 –2999-1</w:t>
            </w:r>
            <w:r w:rsidR="007B5F9C" w:rsidRPr="003B051D">
              <w:rPr>
                <w:rFonts w:ascii="Trebuchet MS" w:hAnsi="Trebuchet MS" w:cs="Trebuchet MS"/>
                <w:sz w:val="18"/>
                <w:szCs w:val="18"/>
              </w:rPr>
              <w:t>2</w:t>
            </w:r>
            <w:r w:rsidRPr="003B051D">
              <w:rPr>
                <w:rFonts w:ascii="Trebuchet MS" w:hAnsi="Trebuchet MS" w:cs="Trebuchet MS"/>
                <w:sz w:val="18"/>
                <w:szCs w:val="18"/>
              </w:rPr>
              <w:t>-</w:t>
            </w:r>
            <w:r w:rsidR="007B5F9C" w:rsidRPr="003B051D">
              <w:rPr>
                <w:rFonts w:ascii="Trebuchet MS" w:hAnsi="Trebuchet MS" w:cs="Trebuchet MS"/>
                <w:sz w:val="18"/>
                <w:szCs w:val="18"/>
              </w:rPr>
              <w:t>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0F4302AB"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8CA21AE"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2019-12-31</w:t>
            </w:r>
          </w:p>
        </w:tc>
      </w:tr>
      <w:tr w:rsidR="00715B27" w:rsidRPr="00FE5087" w14:paraId="13328E03" w14:textId="77777777" w:rsidTr="00EE6A67">
        <w:trPr>
          <w:trHeight w:hRule="exact" w:val="276"/>
        </w:trPr>
        <w:tc>
          <w:tcPr>
            <w:tcW w:w="2093" w:type="dxa"/>
            <w:tcBorders>
              <w:top w:val="single" w:sz="4" w:space="0" w:color="auto"/>
              <w:left w:val="single" w:sz="4" w:space="0" w:color="auto"/>
              <w:bottom w:val="nil"/>
              <w:right w:val="single" w:sz="4" w:space="0" w:color="auto"/>
            </w:tcBorders>
            <w:shd w:val="clear" w:color="auto" w:fill="D9D9D9"/>
            <w:vAlign w:val="center"/>
          </w:tcPr>
          <w:p w14:paraId="0C6109B4" w14:textId="77777777" w:rsidR="00715B27" w:rsidRPr="003B051D" w:rsidRDefault="003B051D" w:rsidP="00BE016A">
            <w:pPr>
              <w:rPr>
                <w:rFonts w:ascii="Trebuchet MS" w:hAnsi="Trebuchet MS"/>
                <w:sz w:val="18"/>
                <w:szCs w:val="18"/>
              </w:rPr>
            </w:pPr>
            <w:proofErr w:type="spellStart"/>
            <w:r>
              <w:rPr>
                <w:rFonts w:ascii="Trebuchet MS" w:hAnsi="Trebuchet MS"/>
                <w:sz w:val="18"/>
                <w:szCs w:val="18"/>
              </w:rPr>
              <w:t>u</w:t>
            </w:r>
            <w:r w:rsidR="00715B27" w:rsidRPr="003B051D">
              <w:rPr>
                <w:rFonts w:ascii="Trebuchet MS" w:hAnsi="Trebuchet MS"/>
                <w:sz w:val="18"/>
                <w:szCs w:val="18"/>
              </w:rPr>
              <w:t>dskiftningaar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01BDFDEF"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 xml:space="preserve">Næste/forventet </w:t>
            </w:r>
            <w:proofErr w:type="spellStart"/>
            <w:r w:rsidRPr="003B051D">
              <w:rPr>
                <w:rFonts w:ascii="Trebuchet MS" w:hAnsi="Trebuchet MS"/>
                <w:sz w:val="18"/>
                <w:szCs w:val="18"/>
              </w:rPr>
              <w:t>udskiftningsår</w:t>
            </w:r>
            <w:proofErr w:type="spellEnd"/>
            <w:r w:rsidRPr="003B051D">
              <w:rPr>
                <w:rFonts w:ascii="Trebuchet MS" w:hAnsi="Trebuchet MS"/>
                <w:sz w:val="18"/>
                <w:szCs w:val="18"/>
              </w:rPr>
              <w:t>/-dato</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0C36E7F"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1472F295"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2007-01-01 – 2999-12-31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18D0EC83"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20E21C7"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2069-12-31</w:t>
            </w:r>
          </w:p>
        </w:tc>
      </w:tr>
      <w:tr w:rsidR="006F5333" w:rsidRPr="00FE5087" w14:paraId="6E1F0507" w14:textId="77777777" w:rsidTr="00EE6A67">
        <w:trPr>
          <w:trHeight w:hRule="exact" w:val="421"/>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157EBDD8"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klip_flade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vAlign w:val="bottom"/>
          </w:tcPr>
          <w:p w14:paraId="3A45B62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Fladen der skal passes i kvm. F.eks. på klatreplanter.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69AFDD"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348C85E1"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0,01-99999,99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DF8E55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208374A8"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8</w:t>
            </w:r>
          </w:p>
        </w:tc>
      </w:tr>
      <w:tr w:rsidR="006F5333" w:rsidRPr="00FE5087" w14:paraId="5DB3A770" w14:textId="77777777" w:rsidTr="00EE6A67">
        <w:trPr>
          <w:trHeight w:hRule="exact" w:val="468"/>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3710DFFE"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driftniv_kode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1D6DF642"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drifts niveau med hensyn til renhold.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1E8CF36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2063984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27D6BDE8"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7440316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w:t>
            </w:r>
          </w:p>
        </w:tc>
      </w:tr>
      <w:tr w:rsidR="006F5333" w:rsidRPr="00FE5087" w14:paraId="2804558D" w14:textId="77777777" w:rsidTr="00EE6A67">
        <w:trPr>
          <w:trHeight w:hRule="exact" w:val="418"/>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502B52EC" w14:textId="77777777" w:rsidR="006F5333" w:rsidRPr="003B051D" w:rsidRDefault="003B051D" w:rsidP="004306A1">
            <w:pPr>
              <w:rPr>
                <w:rFonts w:ascii="Trebuchet MS" w:hAnsi="Trebuchet MS"/>
                <w:sz w:val="18"/>
                <w:szCs w:val="18"/>
              </w:rPr>
            </w:pPr>
            <w:proofErr w:type="spellStart"/>
            <w:r>
              <w:rPr>
                <w:rFonts w:ascii="Trebuchet MS" w:hAnsi="Trebuchet MS"/>
                <w:sz w:val="18"/>
                <w:szCs w:val="18"/>
              </w:rPr>
              <w:t>d</w:t>
            </w:r>
            <w:r w:rsidR="006F5333" w:rsidRPr="003B051D">
              <w:rPr>
                <w:rFonts w:ascii="Trebuchet MS" w:hAnsi="Trebuchet MS"/>
                <w:sz w:val="18"/>
                <w:szCs w:val="18"/>
              </w:rPr>
              <w:t>riftniv</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2918FC6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Drifts niveau i tre klasser med hensyn til renhold.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3E97DF0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6352C5D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0-10</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797C7D7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7E6B04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Park</w:t>
            </w:r>
          </w:p>
        </w:tc>
      </w:tr>
      <w:tr w:rsidR="006F5333" w:rsidRPr="00FE5087" w14:paraId="0F543723" w14:textId="77777777" w:rsidTr="00EE6A67">
        <w:trPr>
          <w:trHeight w:hRule="exact" w:val="424"/>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4952D4F1"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ukrudtsbek_kode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09C00FC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ukrudtsbekæmpelsesmetode tilladt/afvigelse fra norm.</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829D9D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689644A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67D47BB4"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5D9A9BB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w:t>
            </w:r>
          </w:p>
        </w:tc>
      </w:tr>
      <w:tr w:rsidR="006F5333" w:rsidRPr="00FE5087" w14:paraId="70FCA6CA" w14:textId="77777777" w:rsidTr="00EE6A67">
        <w:trPr>
          <w:trHeight w:hRule="exact" w:val="431"/>
        </w:trPr>
        <w:tc>
          <w:tcPr>
            <w:tcW w:w="2093" w:type="dxa"/>
            <w:tcBorders>
              <w:top w:val="single" w:sz="4" w:space="0" w:color="auto"/>
              <w:left w:val="single" w:sz="4" w:space="0" w:color="auto"/>
              <w:bottom w:val="nil"/>
              <w:right w:val="single" w:sz="4" w:space="0" w:color="auto"/>
            </w:tcBorders>
            <w:shd w:val="clear" w:color="auto" w:fill="97DDBA"/>
            <w:vAlign w:val="center"/>
          </w:tcPr>
          <w:p w14:paraId="2CD3FF06" w14:textId="77777777" w:rsidR="006F5333" w:rsidRPr="003B051D" w:rsidRDefault="003B051D" w:rsidP="004306A1">
            <w:pPr>
              <w:rPr>
                <w:rFonts w:ascii="Trebuchet MS" w:hAnsi="Trebuchet MS"/>
                <w:sz w:val="18"/>
                <w:szCs w:val="18"/>
              </w:rPr>
            </w:pPr>
            <w:proofErr w:type="spellStart"/>
            <w:r>
              <w:rPr>
                <w:rFonts w:ascii="Trebuchet MS" w:hAnsi="Trebuchet MS"/>
                <w:sz w:val="18"/>
                <w:szCs w:val="18"/>
              </w:rPr>
              <w:t>u</w:t>
            </w:r>
            <w:r w:rsidR="006F5333" w:rsidRPr="003B051D">
              <w:rPr>
                <w:rFonts w:ascii="Trebuchet MS" w:hAnsi="Trebuchet MS"/>
                <w:sz w:val="18"/>
                <w:szCs w:val="18"/>
              </w:rPr>
              <w:t>krudtsbek</w:t>
            </w:r>
            <w:proofErr w:type="spellEnd"/>
          </w:p>
        </w:tc>
        <w:tc>
          <w:tcPr>
            <w:tcW w:w="3827" w:type="dxa"/>
            <w:tcBorders>
              <w:top w:val="single" w:sz="4" w:space="0" w:color="auto"/>
              <w:left w:val="single" w:sz="4" w:space="0" w:color="auto"/>
              <w:bottom w:val="nil"/>
              <w:right w:val="single" w:sz="4" w:space="0" w:color="auto"/>
            </w:tcBorders>
            <w:shd w:val="clear" w:color="auto" w:fill="97DDBA"/>
            <w:vAlign w:val="bottom"/>
          </w:tcPr>
          <w:p w14:paraId="5BEB63B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Ukrudtsbekæmpelsesmetode, tilladt/afvigelse fra norm.</w:t>
            </w:r>
          </w:p>
        </w:tc>
        <w:tc>
          <w:tcPr>
            <w:tcW w:w="1418" w:type="dxa"/>
            <w:tcBorders>
              <w:top w:val="single" w:sz="4" w:space="0" w:color="auto"/>
              <w:left w:val="single" w:sz="4" w:space="0" w:color="auto"/>
              <w:bottom w:val="nil"/>
              <w:right w:val="single" w:sz="4" w:space="0" w:color="auto"/>
            </w:tcBorders>
            <w:shd w:val="clear" w:color="auto" w:fill="97DDBA"/>
            <w:vAlign w:val="center"/>
          </w:tcPr>
          <w:p w14:paraId="705C675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7DDBA"/>
            <w:vAlign w:val="center"/>
          </w:tcPr>
          <w:p w14:paraId="23F4B5D1"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0-10</w:t>
            </w:r>
          </w:p>
        </w:tc>
        <w:tc>
          <w:tcPr>
            <w:tcW w:w="1134" w:type="dxa"/>
            <w:tcBorders>
              <w:top w:val="single" w:sz="4" w:space="0" w:color="auto"/>
              <w:left w:val="single" w:sz="4" w:space="0" w:color="auto"/>
              <w:bottom w:val="nil"/>
              <w:right w:val="single" w:sz="4" w:space="0" w:color="auto"/>
            </w:tcBorders>
            <w:shd w:val="clear" w:color="auto" w:fill="97DDBA"/>
            <w:vAlign w:val="center"/>
          </w:tcPr>
          <w:p w14:paraId="7DEFE485"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center"/>
          </w:tcPr>
          <w:p w14:paraId="771EBB19"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Mekanisk</w:t>
            </w:r>
          </w:p>
        </w:tc>
      </w:tr>
      <w:tr w:rsidR="00643E45" w:rsidRPr="000342F7" w14:paraId="29EAA08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7978533" w14:textId="77777777" w:rsidR="00643E45" w:rsidRPr="003B051D" w:rsidRDefault="00643E45" w:rsidP="00643E45">
            <w:pPr>
              <w:rPr>
                <w:rFonts w:ascii="Trebuchet MS" w:hAnsi="Trebuchet MS"/>
                <w:sz w:val="18"/>
                <w:szCs w:val="18"/>
              </w:rPr>
            </w:pPr>
            <w:proofErr w:type="spellStart"/>
            <w:r w:rsidRPr="003B051D">
              <w:rPr>
                <w:rFonts w:ascii="Trebuchet MS" w:hAnsi="Trebuchet MS"/>
                <w:sz w:val="18"/>
                <w:szCs w:val="18"/>
              </w:rPr>
              <w:t>tilstand_kode</w:t>
            </w:r>
            <w:proofErr w:type="spellEnd"/>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7ADDCC11" w14:textId="77777777" w:rsidR="00643E45" w:rsidRPr="003B051D" w:rsidRDefault="00643E45"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74F46834"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91C907E" w14:textId="77777777" w:rsidR="006F5333" w:rsidRPr="003B051D" w:rsidRDefault="003B051D" w:rsidP="004306A1">
            <w:pPr>
              <w:rPr>
                <w:rFonts w:ascii="Trebuchet MS" w:hAnsi="Trebuchet MS" w:cs="Trebuchet MS"/>
                <w:sz w:val="18"/>
                <w:szCs w:val="18"/>
              </w:rPr>
            </w:pPr>
            <w:r>
              <w:rPr>
                <w:rFonts w:ascii="Trebuchet MS" w:hAnsi="Trebuchet MS"/>
                <w:sz w:val="18"/>
                <w:szCs w:val="18"/>
              </w:rPr>
              <w:t>t</w:t>
            </w:r>
            <w:r w:rsidR="006F5333" w:rsidRPr="003B051D">
              <w:rPr>
                <w:rFonts w:ascii="Trebuchet MS" w:hAnsi="Trebuchet MS"/>
                <w:sz w:val="18"/>
                <w:szCs w:val="18"/>
              </w:rPr>
              <w:t>ilstand</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47DFEF8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43E45" w:rsidRPr="000342F7" w14:paraId="368EB3EE"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083EEBFB" w14:textId="77777777" w:rsidR="00643E45" w:rsidRPr="003B051D" w:rsidRDefault="003B051D" w:rsidP="005A3BD5">
            <w:pPr>
              <w:rPr>
                <w:rFonts w:ascii="Trebuchet MS" w:hAnsi="Trebuchet MS" w:cs="Trebuchet MS"/>
                <w:sz w:val="18"/>
                <w:szCs w:val="18"/>
              </w:rPr>
            </w:pPr>
            <w:r>
              <w:rPr>
                <w:rFonts w:ascii="Trebuchet MS" w:hAnsi="Trebuchet MS" w:cs="Trebuchet MS"/>
                <w:sz w:val="18"/>
                <w:szCs w:val="18"/>
              </w:rPr>
              <w:t>v</w:t>
            </w:r>
            <w:r w:rsidR="00643E45" w:rsidRPr="003B051D">
              <w:rPr>
                <w:rFonts w:ascii="Trebuchet MS" w:hAnsi="Trebuchet MS" w:cs="Trebuchet MS"/>
                <w:sz w:val="18"/>
                <w:szCs w:val="18"/>
              </w:rPr>
              <w:t>ejkode</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70EFB20E"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396AA27B"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1B997A12" w14:textId="77777777" w:rsidR="006F5333" w:rsidRPr="003B051D" w:rsidRDefault="003B051D" w:rsidP="00BE016A">
            <w:pPr>
              <w:rPr>
                <w:rFonts w:ascii="Trebuchet MS" w:hAnsi="Trebuchet MS" w:cs="Trebuchet MS"/>
                <w:sz w:val="18"/>
                <w:szCs w:val="18"/>
              </w:rPr>
            </w:pPr>
            <w:r>
              <w:rPr>
                <w:rFonts w:ascii="Trebuchet MS" w:hAnsi="Trebuchet MS" w:cs="Trebuchet MS"/>
                <w:sz w:val="18"/>
                <w:szCs w:val="18"/>
              </w:rPr>
              <w:t>v</w:t>
            </w:r>
            <w:r w:rsidR="006F5333" w:rsidRPr="003B051D">
              <w:rPr>
                <w:rFonts w:ascii="Trebuchet MS" w:hAnsi="Trebuchet MS" w:cs="Trebuchet MS"/>
                <w:sz w:val="18"/>
                <w:szCs w:val="18"/>
              </w:rPr>
              <w:t>ej</w:t>
            </w:r>
            <w:r w:rsidR="00643E45" w:rsidRPr="003B051D">
              <w:rPr>
                <w:rFonts w:ascii="Trebuchet MS" w:hAnsi="Trebuchet MS" w:cs="Trebuchet MS"/>
                <w:sz w:val="18"/>
                <w:szCs w:val="18"/>
              </w:rPr>
              <w:t>navn</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69ECB86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5C445ACF" w14:textId="77777777" w:rsidTr="00EE6A67">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AE80D78" w14:textId="77777777" w:rsidR="006F5333" w:rsidRPr="00FE5087" w:rsidRDefault="003B051D" w:rsidP="00BE016A">
            <w:pPr>
              <w:rPr>
                <w:rFonts w:ascii="Trebuchet MS" w:hAnsi="Trebuchet MS" w:cs="Trebuchet MS"/>
                <w:color w:val="1F497D"/>
                <w:sz w:val="18"/>
                <w:szCs w:val="18"/>
              </w:rPr>
            </w:pPr>
            <w:r>
              <w:rPr>
                <w:rFonts w:ascii="Trebuchet MS" w:hAnsi="Trebuchet MS" w:cs="Trebuchet MS"/>
                <w:sz w:val="18"/>
                <w:szCs w:val="18"/>
              </w:rPr>
              <w:t>l</w:t>
            </w:r>
            <w:r w:rsidR="006F5333" w:rsidRPr="003A52C1">
              <w:rPr>
                <w:rFonts w:ascii="Trebuchet MS" w:hAnsi="Trebuchet MS" w:cs="Trebuchet MS"/>
                <w:sz w:val="18"/>
                <w:szCs w:val="18"/>
              </w:rPr>
              <w:t>ink</w:t>
            </w:r>
          </w:p>
        </w:tc>
        <w:tc>
          <w:tcPr>
            <w:tcW w:w="1148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35984B1"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6F5333" w:rsidRPr="00FE5087" w14:paraId="0AF00169" w14:textId="77777777" w:rsidTr="00EE6A67">
        <w:trPr>
          <w:trHeight w:hRule="exact" w:val="255"/>
        </w:trPr>
        <w:tc>
          <w:tcPr>
            <w:tcW w:w="13575" w:type="dxa"/>
            <w:gridSpan w:val="6"/>
            <w:tcBorders>
              <w:top w:val="single" w:sz="4" w:space="0" w:color="auto"/>
              <w:left w:val="nil"/>
              <w:bottom w:val="nil"/>
              <w:right w:val="nil"/>
            </w:tcBorders>
            <w:shd w:val="clear" w:color="auto" w:fill="99CCFF"/>
            <w:vAlign w:val="bottom"/>
          </w:tcPr>
          <w:p w14:paraId="455C8F3D"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6F5333" w:rsidRPr="00FE5087" w14:paraId="36625BEE" w14:textId="77777777" w:rsidTr="00EE6A67">
        <w:trPr>
          <w:trHeight w:hRule="exact" w:val="255"/>
        </w:trPr>
        <w:tc>
          <w:tcPr>
            <w:tcW w:w="13575" w:type="dxa"/>
            <w:gridSpan w:val="6"/>
            <w:tcBorders>
              <w:top w:val="nil"/>
              <w:left w:val="nil"/>
              <w:bottom w:val="nil"/>
              <w:right w:val="nil"/>
            </w:tcBorders>
            <w:shd w:val="clear" w:color="auto" w:fill="97DDBA"/>
            <w:vAlign w:val="bottom"/>
          </w:tcPr>
          <w:p w14:paraId="3472E25A" w14:textId="77777777" w:rsidR="006F5333" w:rsidRPr="003A52C1" w:rsidRDefault="006F5333" w:rsidP="00BE016A">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766D8D01" w14:textId="77777777" w:rsidR="00634A41" w:rsidRPr="003A52C1" w:rsidRDefault="00634A41" w:rsidP="00634A41">
      <w:pPr>
        <w:pStyle w:val="Overskrift6"/>
      </w:pPr>
    </w:p>
    <w:p w14:paraId="63C74D82" w14:textId="77777777" w:rsidR="00634A41" w:rsidRPr="003A52C1" w:rsidRDefault="00634A41" w:rsidP="00634A41">
      <w:pPr>
        <w:pStyle w:val="Overskrift6"/>
      </w:pPr>
      <w:r w:rsidRPr="003A52C1">
        <w:br w:type="page"/>
      </w:r>
      <w:r w:rsidRPr="003A52C1">
        <w:lastRenderedPageBreak/>
        <w:t>5.1</w:t>
      </w:r>
      <w:r w:rsidR="00C23310" w:rsidRPr="003A52C1">
        <w:t>9</w:t>
      </w:r>
      <w:r w:rsidRPr="003A52C1">
        <w:t xml:space="preserve">.3.1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0166E092" w14:textId="77777777" w:rsidTr="00EE6A67">
        <w:trPr>
          <w:trHeight w:hRule="exact" w:val="255"/>
        </w:trPr>
        <w:tc>
          <w:tcPr>
            <w:tcW w:w="2235" w:type="dxa"/>
            <w:shd w:val="clear" w:color="auto" w:fill="D9D9D9"/>
            <w:vAlign w:val="bottom"/>
          </w:tcPr>
          <w:p w14:paraId="6FF54E83"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30D1F313"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3BBD53A5" w14:textId="77777777" w:rsidTr="00EE6A67">
        <w:trPr>
          <w:trHeight w:hRule="exact" w:val="255"/>
        </w:trPr>
        <w:tc>
          <w:tcPr>
            <w:tcW w:w="2235" w:type="dxa"/>
            <w:shd w:val="clear" w:color="auto" w:fill="E0E0E0"/>
            <w:vAlign w:val="bottom"/>
          </w:tcPr>
          <w:p w14:paraId="62C1EB2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4466EDCB"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 punkt</w:t>
            </w:r>
          </w:p>
        </w:tc>
      </w:tr>
      <w:tr w:rsidR="006F5333" w:rsidRPr="00FE5087" w14:paraId="0EE186EE" w14:textId="77777777" w:rsidTr="00EE6A67">
        <w:trPr>
          <w:trHeight w:hRule="exact" w:val="255"/>
        </w:trPr>
        <w:tc>
          <w:tcPr>
            <w:tcW w:w="2235" w:type="dxa"/>
            <w:shd w:val="clear" w:color="auto" w:fill="E0E0E0"/>
            <w:vAlign w:val="bottom"/>
          </w:tcPr>
          <w:p w14:paraId="693EC50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281A2A9D"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6802</w:t>
            </w:r>
          </w:p>
        </w:tc>
      </w:tr>
      <w:tr w:rsidR="006F5333" w:rsidRPr="00FE5087" w14:paraId="58438E58" w14:textId="77777777" w:rsidTr="00EE6A67">
        <w:trPr>
          <w:trHeight w:hRule="exact" w:val="255"/>
        </w:trPr>
        <w:tc>
          <w:tcPr>
            <w:tcW w:w="2235" w:type="dxa"/>
            <w:shd w:val="clear" w:color="auto" w:fill="E0E0E0"/>
            <w:vAlign w:val="bottom"/>
          </w:tcPr>
          <w:p w14:paraId="7D020D4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52C48588"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træer, buske, klatreplanter og udstyr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6F5333" w:rsidRPr="00FE5087" w14:paraId="3D55F682" w14:textId="77777777" w:rsidTr="00EE6A67">
        <w:trPr>
          <w:trHeight w:hRule="exact" w:val="595"/>
        </w:trPr>
        <w:tc>
          <w:tcPr>
            <w:tcW w:w="2235" w:type="dxa"/>
            <w:shd w:val="clear" w:color="auto" w:fill="E0E0E0"/>
            <w:vAlign w:val="center"/>
          </w:tcPr>
          <w:p w14:paraId="32B89AF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6F1CC246"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træer, buske, klatreplanter og udstyr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NB Branchestandarden var endnu ikke færdiggjort ved offentliggørelse. Særligt punkttemaet havde mangler m.h.t. objekttyper.</w:t>
            </w:r>
          </w:p>
        </w:tc>
      </w:tr>
      <w:tr w:rsidR="006F5333" w:rsidRPr="00FE5087" w14:paraId="335EEEB9" w14:textId="77777777" w:rsidTr="00EE6A67">
        <w:trPr>
          <w:trHeight w:hRule="exact" w:val="310"/>
        </w:trPr>
        <w:tc>
          <w:tcPr>
            <w:tcW w:w="2235" w:type="dxa"/>
            <w:shd w:val="clear" w:color="auto" w:fill="E0E0E0"/>
            <w:vAlign w:val="center"/>
          </w:tcPr>
          <w:p w14:paraId="25DEB577"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6BE460B5"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Oplyse sagsbehandler og privat/</w:t>
            </w:r>
            <w:proofErr w:type="gramStart"/>
            <w:r w:rsidRPr="003A52C1">
              <w:rPr>
                <w:rFonts w:ascii="Trebuchet MS" w:hAnsi="Trebuchet MS" w:cs="Trebuchet MS"/>
                <w:sz w:val="18"/>
                <w:szCs w:val="18"/>
              </w:rPr>
              <w:t>offentlig</w:t>
            </w:r>
            <w:proofErr w:type="gramEnd"/>
            <w:r w:rsidRPr="003A52C1">
              <w:rPr>
                <w:rFonts w:ascii="Trebuchet MS" w:hAnsi="Trebuchet MS" w:cs="Trebuchet MS"/>
                <w:sz w:val="18"/>
                <w:szCs w:val="18"/>
              </w:rPr>
              <w:t xml:space="preserve"> entreprenører via selvbetjeningsløsninger, hvilken objekter/punkter der plejeres</w:t>
            </w:r>
          </w:p>
        </w:tc>
      </w:tr>
      <w:tr w:rsidR="006F5333" w:rsidRPr="00FE5087" w14:paraId="79A4FEA3" w14:textId="77777777" w:rsidTr="00EE6A67">
        <w:trPr>
          <w:trHeight w:hRule="exact" w:val="255"/>
        </w:trPr>
        <w:tc>
          <w:tcPr>
            <w:tcW w:w="2235" w:type="dxa"/>
            <w:shd w:val="clear" w:color="auto" w:fill="E0E0E0"/>
            <w:vAlign w:val="bottom"/>
          </w:tcPr>
          <w:p w14:paraId="5BF9097F"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7BEE2240"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6F5333" w:rsidRPr="00FE5087" w14:paraId="38650051" w14:textId="77777777" w:rsidTr="00EE6A67">
        <w:trPr>
          <w:trHeight w:hRule="exact" w:val="255"/>
        </w:trPr>
        <w:tc>
          <w:tcPr>
            <w:tcW w:w="2235" w:type="dxa"/>
            <w:shd w:val="clear" w:color="auto" w:fill="E0E0E0"/>
            <w:vAlign w:val="bottom"/>
          </w:tcPr>
          <w:p w14:paraId="49C9AA20"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589071A7" w14:textId="77777777" w:rsidR="006F5333" w:rsidRPr="00E6255A" w:rsidRDefault="006F5333" w:rsidP="00BE016A">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Træ, Busk, legeudstyr</w:t>
            </w:r>
          </w:p>
        </w:tc>
      </w:tr>
      <w:tr w:rsidR="006F5333" w:rsidRPr="00FE5087" w14:paraId="5FAC1208" w14:textId="77777777" w:rsidTr="00EE6A67">
        <w:trPr>
          <w:trHeight w:hRule="exact" w:val="255"/>
        </w:trPr>
        <w:tc>
          <w:tcPr>
            <w:tcW w:w="2235" w:type="dxa"/>
            <w:shd w:val="clear" w:color="auto" w:fill="E0E0E0"/>
            <w:vAlign w:val="bottom"/>
          </w:tcPr>
          <w:p w14:paraId="15C9E571"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7D73D47F"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Punkt</w:t>
            </w:r>
          </w:p>
        </w:tc>
      </w:tr>
      <w:tr w:rsidR="006F5333" w:rsidRPr="00FE5087" w14:paraId="46D0AA9A" w14:textId="77777777" w:rsidTr="00EE6A67">
        <w:trPr>
          <w:trHeight w:hRule="exact" w:val="255"/>
        </w:trPr>
        <w:tc>
          <w:tcPr>
            <w:tcW w:w="2235" w:type="dxa"/>
            <w:shd w:val="clear" w:color="auto" w:fill="E0E0E0"/>
            <w:vAlign w:val="bottom"/>
          </w:tcPr>
          <w:p w14:paraId="673CAD85"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1DD9C7BF" w14:textId="77777777" w:rsidR="006F5333" w:rsidRPr="00E6255A" w:rsidRDefault="006F5333" w:rsidP="00BE016A">
            <w:pPr>
              <w:rPr>
                <w:rFonts w:ascii="Trebuchet MS" w:hAnsi="Trebuchet MS" w:cs="Trebuchet MS"/>
                <w:sz w:val="18"/>
                <w:szCs w:val="18"/>
              </w:rPr>
            </w:pPr>
          </w:p>
        </w:tc>
      </w:tr>
      <w:tr w:rsidR="000C68CF" w:rsidRPr="00E5718A" w14:paraId="5D693B63" w14:textId="77777777" w:rsidTr="00EE6A67">
        <w:trPr>
          <w:trHeight w:hRule="exact" w:val="255"/>
        </w:trPr>
        <w:tc>
          <w:tcPr>
            <w:tcW w:w="2235" w:type="dxa"/>
            <w:shd w:val="clear" w:color="auto" w:fill="E0E0E0"/>
            <w:vAlign w:val="bottom"/>
          </w:tcPr>
          <w:p w14:paraId="4E2DA2F9"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47D1F9CE" w14:textId="4566FAC0"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1D8AD4B3" w14:textId="77777777" w:rsidR="00634A41" w:rsidRPr="003A52C1" w:rsidRDefault="00634A41" w:rsidP="00634A41">
      <w:pPr>
        <w:pStyle w:val="Overskrift6"/>
      </w:pPr>
      <w:r w:rsidRPr="003A52C1">
        <w:t>5.1</w:t>
      </w:r>
      <w:r w:rsidR="00C23310" w:rsidRPr="003A52C1">
        <w:t>9</w:t>
      </w:r>
      <w:r w:rsidRPr="003A52C1">
        <w:t>.3.2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6F5333" w:rsidRPr="00FE5087" w14:paraId="4EF61E0B" w14:textId="77777777" w:rsidTr="00EE6A67">
        <w:trPr>
          <w:trHeight w:hRule="exact" w:val="255"/>
        </w:trPr>
        <w:tc>
          <w:tcPr>
            <w:tcW w:w="4503" w:type="dxa"/>
            <w:shd w:val="clear" w:color="auto" w:fill="D9D9D9"/>
            <w:vAlign w:val="bottom"/>
          </w:tcPr>
          <w:p w14:paraId="720E9D15"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35AD2877"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2A47BB3B" w14:textId="77777777" w:rsidTr="00EE6A67">
        <w:trPr>
          <w:trHeight w:hRule="exact" w:val="305"/>
        </w:trPr>
        <w:tc>
          <w:tcPr>
            <w:tcW w:w="4503" w:type="dxa"/>
            <w:shd w:val="clear" w:color="auto" w:fill="E0E0E0"/>
            <w:vAlign w:val="center"/>
          </w:tcPr>
          <w:p w14:paraId="52EB6A68"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072" w:type="dxa"/>
            <w:shd w:val="clear" w:color="auto" w:fill="FFFFFF"/>
            <w:vAlign w:val="bottom"/>
          </w:tcPr>
          <w:p w14:paraId="2C5DEC87" w14:textId="008FFD4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Punktet </w:t>
            </w:r>
            <w:r w:rsidR="004561CA"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6F5333" w:rsidRPr="00FE5087" w14:paraId="4DE4556A" w14:textId="77777777" w:rsidTr="00EE6A67">
        <w:trPr>
          <w:trHeight w:hRule="exact" w:val="255"/>
        </w:trPr>
        <w:tc>
          <w:tcPr>
            <w:tcW w:w="4503" w:type="dxa"/>
            <w:shd w:val="clear" w:color="auto" w:fill="E0E0E0"/>
            <w:vAlign w:val="bottom"/>
          </w:tcPr>
          <w:p w14:paraId="1CE6852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528EDDEB"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Opdeles i facilitetstype.  Se 5.19.3.3 Kodelister.</w:t>
            </w:r>
          </w:p>
        </w:tc>
      </w:tr>
      <w:tr w:rsidR="006F5333" w:rsidRPr="00FE5087" w14:paraId="518B21AD" w14:textId="77777777" w:rsidTr="00EE6A67">
        <w:trPr>
          <w:trHeight w:hRule="exact" w:val="255"/>
        </w:trPr>
        <w:tc>
          <w:tcPr>
            <w:tcW w:w="4503" w:type="dxa"/>
            <w:shd w:val="clear" w:color="auto" w:fill="E0E0E0"/>
            <w:vAlign w:val="bottom"/>
          </w:tcPr>
          <w:p w14:paraId="4BADA391"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5F68C645"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w:t>
            </w:r>
          </w:p>
        </w:tc>
      </w:tr>
      <w:tr w:rsidR="006F5333" w:rsidRPr="00FE5087" w14:paraId="7149ADA2" w14:textId="77777777" w:rsidTr="00EE6A67">
        <w:trPr>
          <w:trHeight w:hRule="exact" w:val="255"/>
        </w:trPr>
        <w:tc>
          <w:tcPr>
            <w:tcW w:w="4503" w:type="dxa"/>
            <w:shd w:val="clear" w:color="auto" w:fill="E0E0E0"/>
            <w:vAlign w:val="bottom"/>
          </w:tcPr>
          <w:p w14:paraId="6197D72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072" w:type="dxa"/>
            <w:shd w:val="clear" w:color="auto" w:fill="FFFFFF"/>
            <w:vAlign w:val="bottom"/>
          </w:tcPr>
          <w:p w14:paraId="192666FD" w14:textId="77777777" w:rsidR="006F5333" w:rsidRPr="003A52C1" w:rsidRDefault="006F5333" w:rsidP="00BE016A">
            <w:pPr>
              <w:rPr>
                <w:rFonts w:ascii="Trebuchet MS" w:hAnsi="Trebuchet MS" w:cs="Trebuchet MS"/>
                <w:sz w:val="18"/>
                <w:szCs w:val="18"/>
              </w:rPr>
            </w:pPr>
          </w:p>
        </w:tc>
      </w:tr>
      <w:tr w:rsidR="006F5333" w:rsidRPr="00FE5087" w14:paraId="640D529D" w14:textId="77777777" w:rsidTr="00EE6A67">
        <w:trPr>
          <w:trHeight w:hRule="exact" w:val="363"/>
        </w:trPr>
        <w:tc>
          <w:tcPr>
            <w:tcW w:w="4503" w:type="dxa"/>
            <w:shd w:val="clear" w:color="auto" w:fill="E0E0E0"/>
            <w:vAlign w:val="center"/>
          </w:tcPr>
          <w:p w14:paraId="329702C2"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66519D52" w14:textId="77777777" w:rsidR="006F5333" w:rsidRPr="003A52C1" w:rsidRDefault="006F5333" w:rsidP="00BE016A">
            <w:pPr>
              <w:rPr>
                <w:rFonts w:ascii="Trebuchet MS" w:hAnsi="Trebuchet MS" w:cs="Trebuchet MS"/>
                <w:sz w:val="18"/>
                <w:szCs w:val="18"/>
              </w:rPr>
            </w:pPr>
          </w:p>
        </w:tc>
      </w:tr>
      <w:tr w:rsidR="006F5333" w:rsidRPr="00FE5087" w14:paraId="7222B98B" w14:textId="77777777" w:rsidTr="00EE6A67">
        <w:trPr>
          <w:trHeight w:hRule="exact" w:val="255"/>
        </w:trPr>
        <w:tc>
          <w:tcPr>
            <w:tcW w:w="4503" w:type="dxa"/>
            <w:shd w:val="clear" w:color="auto" w:fill="E0E0E0"/>
            <w:vAlign w:val="bottom"/>
          </w:tcPr>
          <w:p w14:paraId="6E274C9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74B22AD9" w14:textId="43F487B8"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w:t>
            </w:r>
          </w:p>
        </w:tc>
      </w:tr>
    </w:tbl>
    <w:p w14:paraId="434BE391" w14:textId="3C836143" w:rsidR="00634A41" w:rsidRPr="003A52C1" w:rsidRDefault="00634A41" w:rsidP="00634A41">
      <w:pPr>
        <w:pStyle w:val="Overskrift6"/>
      </w:pPr>
      <w:r w:rsidRPr="003A52C1">
        <w:t>5.1</w:t>
      </w:r>
      <w:r w:rsidR="00C23310" w:rsidRPr="003A52C1">
        <w:t>9</w:t>
      </w:r>
      <w:r w:rsidRPr="003A52C1">
        <w:t>.3.3 Kodelister</w:t>
      </w:r>
    </w:p>
    <w:p w14:paraId="51660C0A"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52E8B7B8" w14:textId="77777777" w:rsidR="00634A41" w:rsidRPr="003A52C1" w:rsidRDefault="00634A41" w:rsidP="00634A41">
      <w:pPr>
        <w:pStyle w:val="Overskrift7"/>
      </w:pPr>
      <w:r w:rsidRPr="003A52C1">
        <w:t>5.1</w:t>
      </w:r>
      <w:r w:rsidR="00C23310" w:rsidRPr="003A52C1">
        <w:t>9</w:t>
      </w:r>
      <w:r w:rsidRPr="003A52C1">
        <w:t xml:space="preserve">.3.3.1   </w:t>
      </w:r>
      <w:r w:rsidR="00784FB8" w:rsidRPr="003A52C1">
        <w:t>6</w:t>
      </w:r>
      <w:r w:rsidR="00C23310" w:rsidRPr="003A52C1">
        <w:t>8</w:t>
      </w:r>
      <w:r w:rsidR="00784FB8" w:rsidRPr="003A52C1">
        <w:t xml:space="preserve">02 </w:t>
      </w:r>
      <w:proofErr w:type="spellStart"/>
      <w:r w:rsidR="00784FB8" w:rsidRPr="003A52C1">
        <w:t>G</w:t>
      </w:r>
      <w:r w:rsidRPr="003A52C1">
        <w:rPr>
          <w:kern w:val="32"/>
        </w:rPr>
        <w:t>rønvedligh_punkt</w:t>
      </w:r>
      <w:proofErr w:type="spellEnd"/>
      <w:r w:rsidRPr="003A52C1">
        <w:t>(d_</w:t>
      </w:r>
      <w:r w:rsidR="00784FB8" w:rsidRPr="003A52C1">
        <w:t>6</w:t>
      </w:r>
      <w:r w:rsidR="00C23310" w:rsidRPr="003A52C1">
        <w:t>8</w:t>
      </w:r>
      <w:r w:rsidR="00784FB8" w:rsidRPr="003A52C1">
        <w:t>02</w:t>
      </w:r>
      <w:r w:rsidRPr="003A52C1">
        <w:t>_groenvedligh_punkt)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3"/>
        <w:gridCol w:w="3140"/>
        <w:gridCol w:w="1134"/>
        <w:gridCol w:w="1654"/>
        <w:gridCol w:w="5434"/>
      </w:tblGrid>
      <w:tr w:rsidR="000D6837" w:rsidRPr="00A43572" w14:paraId="784A95B1" w14:textId="77777777" w:rsidTr="0095018F">
        <w:trPr>
          <w:trHeight w:hRule="exact" w:val="551"/>
        </w:trPr>
        <w:tc>
          <w:tcPr>
            <w:tcW w:w="2213" w:type="dxa"/>
            <w:tcBorders>
              <w:bottom w:val="single" w:sz="4" w:space="0" w:color="auto"/>
            </w:tcBorders>
            <w:shd w:val="clear" w:color="auto" w:fill="D9D9D9"/>
            <w:vAlign w:val="center"/>
          </w:tcPr>
          <w:p w14:paraId="44DCF0C0" w14:textId="77777777" w:rsidR="000D6837" w:rsidRPr="00A43572" w:rsidRDefault="00AC441B" w:rsidP="000D6837">
            <w:pPr>
              <w:rPr>
                <w:rFonts w:ascii="Trebuchet MS" w:hAnsi="Trebuchet MS" w:cs="Trebuchet MS"/>
                <w:b/>
                <w:bCs/>
                <w:sz w:val="18"/>
                <w:szCs w:val="18"/>
              </w:rPr>
            </w:pPr>
            <w:proofErr w:type="spellStart"/>
            <w:r w:rsidRPr="00A43572">
              <w:rPr>
                <w:rFonts w:ascii="Trebuchet MS" w:hAnsi="Trebuchet MS"/>
                <w:b/>
                <w:sz w:val="18"/>
                <w:szCs w:val="18"/>
              </w:rPr>
              <w:t>v</w:t>
            </w:r>
            <w:r w:rsidR="000D6837" w:rsidRPr="00A43572">
              <w:rPr>
                <w:rFonts w:ascii="Trebuchet MS" w:hAnsi="Trebuchet MS"/>
                <w:b/>
                <w:sz w:val="18"/>
                <w:szCs w:val="18"/>
              </w:rPr>
              <w:t>edlhold_p_type</w:t>
            </w:r>
            <w:r w:rsidR="000D6837" w:rsidRPr="00A43572">
              <w:rPr>
                <w:rFonts w:ascii="Trebuchet MS" w:hAnsi="Trebuchet MS" w:cs="Trebuchet MS"/>
                <w:b/>
                <w:bCs/>
                <w:sz w:val="18"/>
                <w:szCs w:val="18"/>
              </w:rPr>
              <w:t>_kode</w:t>
            </w:r>
            <w:proofErr w:type="spellEnd"/>
          </w:p>
        </w:tc>
        <w:tc>
          <w:tcPr>
            <w:tcW w:w="3140" w:type="dxa"/>
            <w:tcBorders>
              <w:bottom w:val="single" w:sz="4" w:space="0" w:color="auto"/>
            </w:tcBorders>
            <w:shd w:val="clear" w:color="auto" w:fill="D9D9D9"/>
            <w:vAlign w:val="center"/>
          </w:tcPr>
          <w:p w14:paraId="6B0CC698" w14:textId="77777777" w:rsidR="000D6837" w:rsidRPr="00A43572" w:rsidRDefault="000D6837" w:rsidP="000D6837">
            <w:pPr>
              <w:rPr>
                <w:rFonts w:ascii="Trebuchet MS" w:hAnsi="Trebuchet MS" w:cs="Trebuchet MS"/>
                <w:b/>
                <w:bCs/>
                <w:sz w:val="18"/>
                <w:szCs w:val="18"/>
              </w:rPr>
            </w:pPr>
            <w:proofErr w:type="spellStart"/>
            <w:r w:rsidRPr="00A43572">
              <w:rPr>
                <w:rFonts w:ascii="Trebuchet MS" w:hAnsi="Trebuchet MS"/>
                <w:b/>
                <w:sz w:val="18"/>
                <w:szCs w:val="18"/>
              </w:rPr>
              <w:t>vedlhold_p_type</w:t>
            </w:r>
            <w:proofErr w:type="spellEnd"/>
          </w:p>
        </w:tc>
        <w:tc>
          <w:tcPr>
            <w:tcW w:w="1134" w:type="dxa"/>
            <w:tcBorders>
              <w:bottom w:val="single" w:sz="4" w:space="0" w:color="auto"/>
            </w:tcBorders>
            <w:shd w:val="clear" w:color="auto" w:fill="D9D9D9"/>
            <w:vAlign w:val="center"/>
          </w:tcPr>
          <w:p w14:paraId="642BB50B" w14:textId="4ED1E9B4" w:rsidR="000D6837" w:rsidRPr="00A43572" w:rsidRDefault="00A139AF" w:rsidP="00BE016A">
            <w:pPr>
              <w:rPr>
                <w:rFonts w:ascii="Trebuchet MS" w:hAnsi="Trebuchet MS"/>
                <w:b/>
                <w:sz w:val="18"/>
                <w:szCs w:val="18"/>
              </w:rPr>
            </w:pPr>
            <w:r w:rsidRPr="00A43572">
              <w:rPr>
                <w:rFonts w:ascii="Trebuchet MS" w:hAnsi="Trebuchet MS" w:cs="Trebuchet MS"/>
                <w:b/>
                <w:bCs/>
                <w:sz w:val="18"/>
                <w:szCs w:val="18"/>
              </w:rPr>
              <w:t>A</w:t>
            </w:r>
            <w:r w:rsidR="000D6837" w:rsidRPr="00A43572">
              <w:rPr>
                <w:rFonts w:ascii="Trebuchet MS" w:hAnsi="Trebuchet MS" w:cs="Trebuchet MS"/>
                <w:b/>
                <w:bCs/>
                <w:sz w:val="18"/>
                <w:szCs w:val="18"/>
              </w:rPr>
              <w:t>ktiv</w:t>
            </w:r>
          </w:p>
        </w:tc>
        <w:tc>
          <w:tcPr>
            <w:tcW w:w="1654" w:type="dxa"/>
            <w:tcBorders>
              <w:bottom w:val="single" w:sz="4" w:space="0" w:color="auto"/>
            </w:tcBorders>
            <w:shd w:val="clear" w:color="auto" w:fill="D9D9D9"/>
          </w:tcPr>
          <w:p w14:paraId="7BCD628D" w14:textId="77777777" w:rsidR="000D6837" w:rsidRPr="00A43572" w:rsidRDefault="000D6837" w:rsidP="00AC441B">
            <w:pPr>
              <w:rPr>
                <w:rFonts w:ascii="Trebuchet MS" w:hAnsi="Trebuchet MS" w:cs="Trebuchet MS"/>
                <w:b/>
                <w:bCs/>
                <w:sz w:val="18"/>
                <w:szCs w:val="18"/>
              </w:rPr>
            </w:pPr>
            <w:proofErr w:type="spellStart"/>
            <w:r w:rsidRPr="00A43572">
              <w:rPr>
                <w:rFonts w:ascii="Trebuchet MS" w:hAnsi="Trebuchet MS"/>
                <w:b/>
                <w:sz w:val="18"/>
                <w:szCs w:val="18"/>
              </w:rPr>
              <w:t>vedlhold_p_type_lab</w:t>
            </w:r>
            <w:r w:rsidR="00AC441B" w:rsidRPr="00A43572">
              <w:rPr>
                <w:rFonts w:ascii="Trebuchet MS" w:hAnsi="Trebuchet MS"/>
                <w:b/>
                <w:sz w:val="18"/>
                <w:szCs w:val="18"/>
              </w:rPr>
              <w:t>e</w:t>
            </w:r>
            <w:r w:rsidRPr="00A43572">
              <w:rPr>
                <w:rFonts w:ascii="Trebuchet MS" w:hAnsi="Trebuchet MS"/>
                <w:b/>
                <w:sz w:val="18"/>
                <w:szCs w:val="18"/>
              </w:rPr>
              <w:t>l</w:t>
            </w:r>
            <w:proofErr w:type="spellEnd"/>
          </w:p>
        </w:tc>
        <w:tc>
          <w:tcPr>
            <w:tcW w:w="5434" w:type="dxa"/>
            <w:tcBorders>
              <w:bottom w:val="single" w:sz="4" w:space="0" w:color="auto"/>
            </w:tcBorders>
            <w:shd w:val="clear" w:color="auto" w:fill="D9D9D9"/>
            <w:vAlign w:val="center"/>
          </w:tcPr>
          <w:p w14:paraId="114AA938" w14:textId="77777777" w:rsidR="000D6837" w:rsidRPr="00A43572" w:rsidRDefault="000D6837" w:rsidP="000D6837">
            <w:pPr>
              <w:rPr>
                <w:rFonts w:ascii="Trebuchet MS" w:hAnsi="Trebuchet MS" w:cs="Trebuchet MS"/>
                <w:b/>
                <w:bCs/>
                <w:sz w:val="18"/>
                <w:szCs w:val="18"/>
              </w:rPr>
            </w:pPr>
            <w:r w:rsidRPr="00A43572">
              <w:rPr>
                <w:rFonts w:ascii="Trebuchet MS" w:hAnsi="Trebuchet MS" w:cs="Trebuchet MS"/>
                <w:b/>
                <w:bCs/>
                <w:sz w:val="18"/>
                <w:szCs w:val="18"/>
              </w:rPr>
              <w:t>Begrebsdefinition</w:t>
            </w:r>
          </w:p>
        </w:tc>
      </w:tr>
      <w:tr w:rsidR="000D6837" w:rsidRPr="00A43572" w14:paraId="40870C09"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05DAB06" w14:textId="77777777" w:rsidR="000D6837" w:rsidRPr="00A43572" w:rsidRDefault="00E95A7F" w:rsidP="00E95A7F">
            <w:pPr>
              <w:jc w:val="center"/>
              <w:rPr>
                <w:rFonts w:ascii="Trebuchet MS" w:hAnsi="Trebuchet MS" w:cs="Trebuchet MS"/>
                <w:sz w:val="18"/>
                <w:szCs w:val="18"/>
              </w:rPr>
            </w:pPr>
            <w:r w:rsidRPr="00A43572">
              <w:rPr>
                <w:rFonts w:ascii="Trebuchet MS" w:hAnsi="Trebuchet MS" w:cs="Trebuchet MS"/>
                <w:sz w:val="18"/>
                <w:szCs w:val="18"/>
              </w:rPr>
              <w:t>128000</w:t>
            </w:r>
          </w:p>
        </w:tc>
        <w:tc>
          <w:tcPr>
            <w:tcW w:w="3140" w:type="dxa"/>
            <w:tcBorders>
              <w:top w:val="single" w:sz="4" w:space="0" w:color="auto"/>
              <w:left w:val="single" w:sz="4" w:space="0" w:color="auto"/>
              <w:bottom w:val="single" w:sz="4" w:space="0" w:color="auto"/>
            </w:tcBorders>
            <w:shd w:val="clear" w:color="auto" w:fill="FFFFFF"/>
            <w:vAlign w:val="center"/>
          </w:tcPr>
          <w:p w14:paraId="0476EB76"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Baljeplante</w:t>
            </w:r>
          </w:p>
        </w:tc>
        <w:tc>
          <w:tcPr>
            <w:tcW w:w="1134" w:type="dxa"/>
            <w:tcBorders>
              <w:top w:val="single" w:sz="4" w:space="0" w:color="auto"/>
              <w:left w:val="single" w:sz="4" w:space="0" w:color="auto"/>
              <w:bottom w:val="single" w:sz="4" w:space="0" w:color="auto"/>
            </w:tcBorders>
            <w:vAlign w:val="center"/>
          </w:tcPr>
          <w:p w14:paraId="6133BF05"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193402A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BL9</w:t>
            </w:r>
          </w:p>
        </w:tc>
        <w:tc>
          <w:tcPr>
            <w:tcW w:w="5434" w:type="dxa"/>
            <w:tcBorders>
              <w:top w:val="single" w:sz="4" w:space="0" w:color="auto"/>
              <w:left w:val="single" w:sz="4" w:space="0" w:color="auto"/>
              <w:bottom w:val="single" w:sz="4" w:space="0" w:color="auto"/>
            </w:tcBorders>
            <w:shd w:val="clear" w:color="auto" w:fill="auto"/>
            <w:vAlign w:val="bottom"/>
          </w:tcPr>
          <w:p w14:paraId="7B56805B"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8C07CE4" w14:textId="77777777" w:rsidTr="00202EF6">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7E57B2E"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142000</w:t>
            </w:r>
          </w:p>
        </w:tc>
        <w:tc>
          <w:tcPr>
            <w:tcW w:w="3140" w:type="dxa"/>
            <w:tcBorders>
              <w:top w:val="single" w:sz="4" w:space="0" w:color="auto"/>
              <w:left w:val="single" w:sz="4" w:space="0" w:color="auto"/>
              <w:bottom w:val="single" w:sz="4" w:space="0" w:color="auto"/>
            </w:tcBorders>
            <w:shd w:val="clear" w:color="auto" w:fill="FFFFFF"/>
            <w:vAlign w:val="center"/>
          </w:tcPr>
          <w:p w14:paraId="59B3593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Solitære slyng- og klatreplante</w:t>
            </w:r>
          </w:p>
        </w:tc>
        <w:tc>
          <w:tcPr>
            <w:tcW w:w="1134" w:type="dxa"/>
            <w:tcBorders>
              <w:top w:val="single" w:sz="4" w:space="0" w:color="auto"/>
              <w:left w:val="single" w:sz="4" w:space="0" w:color="auto"/>
              <w:bottom w:val="single" w:sz="4" w:space="0" w:color="auto"/>
            </w:tcBorders>
            <w:vAlign w:val="center"/>
          </w:tcPr>
          <w:p w14:paraId="50738EF1"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C3F9135"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KL2</w:t>
            </w:r>
          </w:p>
        </w:tc>
        <w:tc>
          <w:tcPr>
            <w:tcW w:w="5434" w:type="dxa"/>
            <w:tcBorders>
              <w:top w:val="single" w:sz="4" w:space="0" w:color="auto"/>
              <w:left w:val="single" w:sz="4" w:space="0" w:color="auto"/>
              <w:bottom w:val="single" w:sz="4" w:space="0" w:color="auto"/>
            </w:tcBorders>
            <w:shd w:val="clear" w:color="auto" w:fill="auto"/>
            <w:vAlign w:val="bottom"/>
          </w:tcPr>
          <w:p w14:paraId="2DB2A06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AAC7807" w14:textId="77777777" w:rsidTr="0095018F">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B83F8C4"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lastRenderedPageBreak/>
              <w:t>142010</w:t>
            </w:r>
          </w:p>
        </w:tc>
        <w:tc>
          <w:tcPr>
            <w:tcW w:w="3140" w:type="dxa"/>
            <w:tcBorders>
              <w:top w:val="single" w:sz="4" w:space="0" w:color="auto"/>
              <w:left w:val="single" w:sz="4" w:space="0" w:color="auto"/>
              <w:bottom w:val="single" w:sz="4" w:space="0" w:color="auto"/>
            </w:tcBorders>
            <w:shd w:val="clear" w:color="auto" w:fill="FFFFFF"/>
            <w:vAlign w:val="center"/>
          </w:tcPr>
          <w:p w14:paraId="20EB4B0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Plantestativ</w:t>
            </w:r>
          </w:p>
        </w:tc>
        <w:tc>
          <w:tcPr>
            <w:tcW w:w="1134" w:type="dxa"/>
            <w:tcBorders>
              <w:top w:val="single" w:sz="4" w:space="0" w:color="auto"/>
              <w:left w:val="single" w:sz="4" w:space="0" w:color="auto"/>
              <w:bottom w:val="single" w:sz="4" w:space="0" w:color="auto"/>
            </w:tcBorders>
            <w:vAlign w:val="bottom"/>
          </w:tcPr>
          <w:p w14:paraId="7DAAEF0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1A0364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KL2a</w:t>
            </w:r>
          </w:p>
        </w:tc>
        <w:tc>
          <w:tcPr>
            <w:tcW w:w="5434" w:type="dxa"/>
            <w:tcBorders>
              <w:top w:val="single" w:sz="4" w:space="0" w:color="auto"/>
              <w:left w:val="single" w:sz="4" w:space="0" w:color="auto"/>
              <w:bottom w:val="single" w:sz="4" w:space="0" w:color="auto"/>
            </w:tcBorders>
            <w:shd w:val="clear" w:color="auto" w:fill="auto"/>
            <w:vAlign w:val="bottom"/>
          </w:tcPr>
          <w:p w14:paraId="1A4E58A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43C83302" w14:textId="77777777" w:rsidTr="00202EF6">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5859190" w14:textId="77777777" w:rsidR="000D6837" w:rsidRPr="00A43572" w:rsidRDefault="00E95A7F" w:rsidP="00E95A7F">
            <w:pPr>
              <w:jc w:val="center"/>
              <w:rPr>
                <w:rFonts w:ascii="Trebuchet MS" w:hAnsi="Trebuchet MS" w:cs="Trebuchet MS"/>
                <w:sz w:val="18"/>
                <w:szCs w:val="18"/>
              </w:rPr>
            </w:pPr>
            <w:r w:rsidRPr="00A43572">
              <w:rPr>
                <w:rFonts w:ascii="Trebuchet MS" w:hAnsi="Trebuchet MS" w:cs="Trebuchet MS"/>
                <w:sz w:val="18"/>
                <w:szCs w:val="18"/>
              </w:rPr>
              <w:t>161200</w:t>
            </w:r>
          </w:p>
        </w:tc>
        <w:tc>
          <w:tcPr>
            <w:tcW w:w="3140" w:type="dxa"/>
            <w:tcBorders>
              <w:top w:val="single" w:sz="4" w:space="0" w:color="auto"/>
              <w:left w:val="single" w:sz="4" w:space="0" w:color="auto"/>
              <w:bottom w:val="single" w:sz="4" w:space="0" w:color="auto"/>
            </w:tcBorders>
            <w:shd w:val="clear" w:color="auto" w:fill="FFFFFF"/>
            <w:vAlign w:val="center"/>
          </w:tcPr>
          <w:p w14:paraId="002E262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Prydbusk (solitær/fritstående)</w:t>
            </w:r>
          </w:p>
        </w:tc>
        <w:tc>
          <w:tcPr>
            <w:tcW w:w="1134" w:type="dxa"/>
            <w:tcBorders>
              <w:top w:val="single" w:sz="4" w:space="0" w:color="auto"/>
              <w:left w:val="single" w:sz="4" w:space="0" w:color="auto"/>
              <w:bottom w:val="single" w:sz="4" w:space="0" w:color="auto"/>
            </w:tcBorders>
            <w:vAlign w:val="center"/>
          </w:tcPr>
          <w:p w14:paraId="057B05D5"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5B9B776C"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BU3</w:t>
            </w:r>
          </w:p>
        </w:tc>
        <w:tc>
          <w:tcPr>
            <w:tcW w:w="5434" w:type="dxa"/>
            <w:tcBorders>
              <w:top w:val="single" w:sz="4" w:space="0" w:color="auto"/>
              <w:left w:val="single" w:sz="4" w:space="0" w:color="auto"/>
              <w:bottom w:val="single" w:sz="4" w:space="0" w:color="auto"/>
            </w:tcBorders>
            <w:shd w:val="clear" w:color="auto" w:fill="auto"/>
            <w:vAlign w:val="bottom"/>
          </w:tcPr>
          <w:p w14:paraId="764157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Se den nye Branchestandard/landsdækkende kvalitetsbeskrivelse</w:t>
            </w:r>
          </w:p>
        </w:tc>
      </w:tr>
      <w:tr w:rsidR="000D6837" w:rsidRPr="00A43572" w14:paraId="182B106A"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259A086"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201000</w:t>
            </w:r>
          </w:p>
        </w:tc>
        <w:tc>
          <w:tcPr>
            <w:tcW w:w="3140" w:type="dxa"/>
            <w:tcBorders>
              <w:top w:val="single" w:sz="4" w:space="0" w:color="auto"/>
              <w:left w:val="single" w:sz="4" w:space="0" w:color="auto"/>
              <w:bottom w:val="single" w:sz="4" w:space="0" w:color="auto"/>
            </w:tcBorders>
            <w:shd w:val="clear" w:color="auto" w:fill="auto"/>
            <w:vAlign w:val="center"/>
          </w:tcPr>
          <w:p w14:paraId="73703BD9"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Fuldkronet træ</w:t>
            </w:r>
          </w:p>
        </w:tc>
        <w:tc>
          <w:tcPr>
            <w:tcW w:w="1134" w:type="dxa"/>
            <w:tcBorders>
              <w:top w:val="single" w:sz="4" w:space="0" w:color="auto"/>
              <w:left w:val="single" w:sz="4" w:space="0" w:color="auto"/>
              <w:bottom w:val="single" w:sz="4" w:space="0" w:color="auto"/>
            </w:tcBorders>
            <w:vAlign w:val="center"/>
          </w:tcPr>
          <w:p w14:paraId="33B4E7B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E2B643A"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TR1</w:t>
            </w:r>
          </w:p>
        </w:tc>
        <w:tc>
          <w:tcPr>
            <w:tcW w:w="5434" w:type="dxa"/>
            <w:tcBorders>
              <w:top w:val="single" w:sz="4" w:space="0" w:color="auto"/>
              <w:left w:val="single" w:sz="4" w:space="0" w:color="auto"/>
              <w:bottom w:val="single" w:sz="4" w:space="0" w:color="auto"/>
            </w:tcBorders>
            <w:shd w:val="clear" w:color="auto" w:fill="FFFFFF"/>
            <w:vAlign w:val="bottom"/>
          </w:tcPr>
          <w:p w14:paraId="21B0D6BF"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175D59" w:rsidRPr="00A43572" w14:paraId="020FBCE8"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72180BC" w14:textId="77777777" w:rsidR="00175D59" w:rsidRPr="00A43572" w:rsidRDefault="00175D59" w:rsidP="00175D59">
            <w:pPr>
              <w:jc w:val="center"/>
              <w:rPr>
                <w:rFonts w:ascii="Trebuchet MS" w:hAnsi="Trebuchet MS"/>
                <w:sz w:val="18"/>
                <w:szCs w:val="18"/>
              </w:rPr>
            </w:pPr>
            <w:r w:rsidRPr="00A43572">
              <w:rPr>
                <w:rFonts w:ascii="Trebuchet MS" w:hAnsi="Trebuchet MS"/>
                <w:sz w:val="18"/>
                <w:szCs w:val="18"/>
              </w:rPr>
              <w:t>201010</w:t>
            </w:r>
          </w:p>
        </w:tc>
        <w:tc>
          <w:tcPr>
            <w:tcW w:w="3140" w:type="dxa"/>
            <w:tcBorders>
              <w:top w:val="single" w:sz="4" w:space="0" w:color="auto"/>
              <w:left w:val="single" w:sz="4" w:space="0" w:color="auto"/>
              <w:bottom w:val="single" w:sz="4" w:space="0" w:color="auto"/>
            </w:tcBorders>
            <w:shd w:val="clear" w:color="auto" w:fill="auto"/>
            <w:vAlign w:val="center"/>
          </w:tcPr>
          <w:p w14:paraId="6B54780C" w14:textId="77777777" w:rsidR="00175D59" w:rsidRPr="00A43572" w:rsidRDefault="00175D59" w:rsidP="00175D59">
            <w:pPr>
              <w:rPr>
                <w:rFonts w:ascii="Trebuchet MS" w:hAnsi="Trebuchet MS" w:cs="Trebuchet MS"/>
                <w:sz w:val="18"/>
                <w:szCs w:val="18"/>
              </w:rPr>
            </w:pPr>
            <w:r w:rsidRPr="00A43572">
              <w:rPr>
                <w:rFonts w:ascii="Trebuchet MS" w:hAnsi="Trebuchet MS" w:cs="Trebuchet MS"/>
                <w:sz w:val="18"/>
                <w:szCs w:val="18"/>
              </w:rPr>
              <w:t>Vejtræ - åbenland</w:t>
            </w:r>
          </w:p>
        </w:tc>
        <w:tc>
          <w:tcPr>
            <w:tcW w:w="1134" w:type="dxa"/>
            <w:tcBorders>
              <w:top w:val="single" w:sz="4" w:space="0" w:color="auto"/>
              <w:left w:val="single" w:sz="4" w:space="0" w:color="auto"/>
              <w:bottom w:val="single" w:sz="4" w:space="0" w:color="auto"/>
            </w:tcBorders>
            <w:vAlign w:val="center"/>
          </w:tcPr>
          <w:p w14:paraId="228E56B4" w14:textId="77777777" w:rsidR="00175D59" w:rsidRPr="00A43572" w:rsidRDefault="00175D59"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49A0F1E9" w14:textId="77777777" w:rsidR="00175D59" w:rsidRPr="00A43572" w:rsidRDefault="00175D59" w:rsidP="00202EF6">
            <w:pPr>
              <w:jc w:val="center"/>
              <w:rPr>
                <w:rFonts w:ascii="Trebuchet MS" w:hAnsi="Trebuchet MS" w:cs="Trebuchet MS"/>
                <w:sz w:val="18"/>
                <w:szCs w:val="18"/>
              </w:rPr>
            </w:pPr>
            <w:r w:rsidRPr="00A43572">
              <w:rPr>
                <w:rFonts w:ascii="Trebuchet MS" w:hAnsi="Trebuchet MS" w:cs="Trebuchet MS"/>
                <w:sz w:val="18"/>
                <w:szCs w:val="18"/>
              </w:rPr>
              <w:t>TR1a</w:t>
            </w:r>
          </w:p>
        </w:tc>
        <w:tc>
          <w:tcPr>
            <w:tcW w:w="5434" w:type="dxa"/>
            <w:tcBorders>
              <w:top w:val="single" w:sz="4" w:space="0" w:color="auto"/>
              <w:left w:val="single" w:sz="4" w:space="0" w:color="auto"/>
              <w:bottom w:val="single" w:sz="4" w:space="0" w:color="auto"/>
            </w:tcBorders>
            <w:shd w:val="clear" w:color="auto" w:fill="FFFFFF"/>
            <w:vAlign w:val="bottom"/>
          </w:tcPr>
          <w:p w14:paraId="3E6D4C2A" w14:textId="77777777" w:rsidR="00175D59" w:rsidRPr="00A43572" w:rsidRDefault="00175D59"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2385949"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0CEB4FF"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202000</w:t>
            </w:r>
          </w:p>
        </w:tc>
        <w:tc>
          <w:tcPr>
            <w:tcW w:w="3140" w:type="dxa"/>
            <w:tcBorders>
              <w:top w:val="single" w:sz="4" w:space="0" w:color="auto"/>
              <w:left w:val="single" w:sz="4" w:space="0" w:color="auto"/>
              <w:bottom w:val="single" w:sz="4" w:space="0" w:color="auto"/>
            </w:tcBorders>
            <w:shd w:val="clear" w:color="auto" w:fill="auto"/>
            <w:vAlign w:val="center"/>
          </w:tcPr>
          <w:p w14:paraId="050274A2"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Allé (træ)</w:t>
            </w:r>
          </w:p>
        </w:tc>
        <w:tc>
          <w:tcPr>
            <w:tcW w:w="1134" w:type="dxa"/>
            <w:tcBorders>
              <w:top w:val="single" w:sz="4" w:space="0" w:color="auto"/>
              <w:left w:val="single" w:sz="4" w:space="0" w:color="auto"/>
              <w:bottom w:val="single" w:sz="4" w:space="0" w:color="auto"/>
            </w:tcBorders>
            <w:vAlign w:val="center"/>
          </w:tcPr>
          <w:p w14:paraId="4A4114BC"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DC55EBE"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TR2</w:t>
            </w:r>
          </w:p>
        </w:tc>
        <w:tc>
          <w:tcPr>
            <w:tcW w:w="5434" w:type="dxa"/>
            <w:tcBorders>
              <w:top w:val="single" w:sz="4" w:space="0" w:color="auto"/>
              <w:left w:val="single" w:sz="4" w:space="0" w:color="auto"/>
              <w:bottom w:val="single" w:sz="4" w:space="0" w:color="auto"/>
            </w:tcBorders>
            <w:shd w:val="clear" w:color="auto" w:fill="FFFFFF"/>
            <w:vAlign w:val="bottom"/>
          </w:tcPr>
          <w:p w14:paraId="57D06ED2"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68EEE68"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6C62E0B"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203000</w:t>
            </w:r>
          </w:p>
        </w:tc>
        <w:tc>
          <w:tcPr>
            <w:tcW w:w="3140" w:type="dxa"/>
            <w:tcBorders>
              <w:top w:val="single" w:sz="4" w:space="0" w:color="auto"/>
              <w:left w:val="single" w:sz="4" w:space="0" w:color="auto"/>
              <w:bottom w:val="single" w:sz="4" w:space="0" w:color="auto"/>
            </w:tcBorders>
            <w:shd w:val="clear" w:color="auto" w:fill="auto"/>
            <w:vAlign w:val="center"/>
          </w:tcPr>
          <w:p w14:paraId="2BE144D3"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Frugttræ</w:t>
            </w:r>
          </w:p>
        </w:tc>
        <w:tc>
          <w:tcPr>
            <w:tcW w:w="1134" w:type="dxa"/>
            <w:tcBorders>
              <w:top w:val="single" w:sz="4" w:space="0" w:color="auto"/>
              <w:left w:val="single" w:sz="4" w:space="0" w:color="auto"/>
              <w:bottom w:val="single" w:sz="4" w:space="0" w:color="auto"/>
            </w:tcBorders>
            <w:vAlign w:val="center"/>
          </w:tcPr>
          <w:p w14:paraId="7C1A0A9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E1669E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TR3</w:t>
            </w:r>
          </w:p>
        </w:tc>
        <w:tc>
          <w:tcPr>
            <w:tcW w:w="5434" w:type="dxa"/>
            <w:tcBorders>
              <w:top w:val="single" w:sz="4" w:space="0" w:color="auto"/>
              <w:left w:val="single" w:sz="4" w:space="0" w:color="auto"/>
              <w:bottom w:val="single" w:sz="4" w:space="0" w:color="auto"/>
            </w:tcBorders>
            <w:shd w:val="clear" w:color="auto" w:fill="FFFFFF"/>
            <w:vAlign w:val="bottom"/>
          </w:tcPr>
          <w:p w14:paraId="0CE98B3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5DC6AEAE"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45D10C7"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204000</w:t>
            </w:r>
          </w:p>
        </w:tc>
        <w:tc>
          <w:tcPr>
            <w:tcW w:w="3140" w:type="dxa"/>
            <w:tcBorders>
              <w:top w:val="single" w:sz="4" w:space="0" w:color="auto"/>
              <w:left w:val="single" w:sz="4" w:space="0" w:color="auto"/>
              <w:bottom w:val="single" w:sz="4" w:space="0" w:color="auto"/>
            </w:tcBorders>
            <w:shd w:val="clear" w:color="auto" w:fill="auto"/>
            <w:vAlign w:val="center"/>
          </w:tcPr>
          <w:p w14:paraId="61598C04"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Formet træ</w:t>
            </w:r>
          </w:p>
        </w:tc>
        <w:tc>
          <w:tcPr>
            <w:tcW w:w="1134" w:type="dxa"/>
            <w:tcBorders>
              <w:top w:val="single" w:sz="4" w:space="0" w:color="auto"/>
              <w:left w:val="single" w:sz="4" w:space="0" w:color="auto"/>
              <w:bottom w:val="single" w:sz="4" w:space="0" w:color="auto"/>
            </w:tcBorders>
            <w:vAlign w:val="center"/>
          </w:tcPr>
          <w:p w14:paraId="435D5A9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6F69CE63"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TR4</w:t>
            </w:r>
          </w:p>
        </w:tc>
        <w:tc>
          <w:tcPr>
            <w:tcW w:w="5434" w:type="dxa"/>
            <w:tcBorders>
              <w:top w:val="single" w:sz="4" w:space="0" w:color="auto"/>
              <w:left w:val="single" w:sz="4" w:space="0" w:color="auto"/>
              <w:bottom w:val="single" w:sz="4" w:space="0" w:color="auto"/>
            </w:tcBorders>
            <w:shd w:val="clear" w:color="auto" w:fill="FFFFFF"/>
            <w:vAlign w:val="bottom"/>
          </w:tcPr>
          <w:p w14:paraId="491FA34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962C20" w:rsidRPr="00A43572" w14:paraId="33E13016" w14:textId="77777777" w:rsidTr="00962C20">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A2840A6" w14:textId="77777777" w:rsidR="009D321E" w:rsidRPr="00A43572" w:rsidRDefault="009D321E" w:rsidP="00E95A7F">
            <w:pPr>
              <w:jc w:val="center"/>
              <w:rPr>
                <w:rFonts w:ascii="Trebuchet MS" w:hAnsi="Trebuchet MS"/>
                <w:sz w:val="18"/>
                <w:szCs w:val="18"/>
              </w:rPr>
            </w:pPr>
            <w:r w:rsidRPr="00A43572">
              <w:rPr>
                <w:rFonts w:ascii="Trebuchet MS" w:hAnsi="Trebuchet MS"/>
                <w:sz w:val="18"/>
                <w:szCs w:val="18"/>
              </w:rPr>
              <w:t>432110</w:t>
            </w:r>
          </w:p>
        </w:tc>
        <w:tc>
          <w:tcPr>
            <w:tcW w:w="3140" w:type="dxa"/>
            <w:tcBorders>
              <w:top w:val="single" w:sz="4" w:space="0" w:color="auto"/>
              <w:left w:val="single" w:sz="4" w:space="0" w:color="auto"/>
              <w:bottom w:val="single" w:sz="4" w:space="0" w:color="auto"/>
            </w:tcBorders>
            <w:shd w:val="clear" w:color="auto" w:fill="auto"/>
            <w:vAlign w:val="bottom"/>
          </w:tcPr>
          <w:p w14:paraId="6544E84F" w14:textId="77777777" w:rsidR="009D321E" w:rsidRPr="00A43572" w:rsidRDefault="009D321E" w:rsidP="00202EF6">
            <w:pPr>
              <w:rPr>
                <w:rFonts w:ascii="Trebuchet MS" w:hAnsi="Trebuchet MS"/>
                <w:sz w:val="18"/>
                <w:szCs w:val="18"/>
              </w:rPr>
            </w:pPr>
            <w:r w:rsidRPr="00A43572">
              <w:rPr>
                <w:rFonts w:ascii="Trebuchet MS" w:hAnsi="Trebuchet MS"/>
                <w:sz w:val="18"/>
                <w:szCs w:val="18"/>
              </w:rPr>
              <w:t>Overkørsel</w:t>
            </w:r>
          </w:p>
        </w:tc>
        <w:tc>
          <w:tcPr>
            <w:tcW w:w="1134" w:type="dxa"/>
            <w:tcBorders>
              <w:top w:val="single" w:sz="4" w:space="0" w:color="auto"/>
              <w:left w:val="single" w:sz="4" w:space="0" w:color="auto"/>
              <w:bottom w:val="single" w:sz="4" w:space="0" w:color="auto"/>
            </w:tcBorders>
            <w:vAlign w:val="center"/>
          </w:tcPr>
          <w:p w14:paraId="1F910DE5" w14:textId="77777777" w:rsidR="009D321E" w:rsidRPr="00A43572" w:rsidRDefault="009D321E"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1ACED2F3" w14:textId="77777777" w:rsidR="009D321E" w:rsidRPr="00A43572" w:rsidRDefault="009D321E" w:rsidP="00202EF6">
            <w:pPr>
              <w:jc w:val="center"/>
              <w:rPr>
                <w:rFonts w:ascii="Trebuchet MS" w:hAnsi="Trebuchet MS"/>
                <w:sz w:val="18"/>
                <w:szCs w:val="18"/>
              </w:rPr>
            </w:pPr>
            <w:r w:rsidRPr="00A43572">
              <w:rPr>
                <w:rFonts w:ascii="Trebuchet MS" w:hAnsi="Trebuchet MS"/>
                <w:sz w:val="18"/>
                <w:szCs w:val="18"/>
              </w:rPr>
              <w:t>BY21a</w:t>
            </w:r>
          </w:p>
        </w:tc>
        <w:tc>
          <w:tcPr>
            <w:tcW w:w="5434" w:type="dxa"/>
            <w:tcBorders>
              <w:top w:val="single" w:sz="4" w:space="0" w:color="auto"/>
              <w:left w:val="single" w:sz="4" w:space="0" w:color="auto"/>
              <w:bottom w:val="single" w:sz="4" w:space="0" w:color="auto"/>
            </w:tcBorders>
            <w:shd w:val="clear" w:color="auto" w:fill="FFFFFF"/>
            <w:vAlign w:val="bottom"/>
          </w:tcPr>
          <w:p w14:paraId="0B7F7611" w14:textId="77777777" w:rsidR="009D321E"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69A438C"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0FE8186"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439000</w:t>
            </w:r>
          </w:p>
        </w:tc>
        <w:tc>
          <w:tcPr>
            <w:tcW w:w="3140" w:type="dxa"/>
            <w:tcBorders>
              <w:top w:val="single" w:sz="4" w:space="0" w:color="auto"/>
              <w:left w:val="single" w:sz="4" w:space="0" w:color="auto"/>
              <w:bottom w:val="single" w:sz="4" w:space="0" w:color="auto"/>
            </w:tcBorders>
            <w:shd w:val="clear" w:color="auto" w:fill="auto"/>
            <w:vAlign w:val="center"/>
          </w:tcPr>
          <w:p w14:paraId="1EBBE11A" w14:textId="77777777" w:rsidR="000D6837" w:rsidRPr="00A43572" w:rsidRDefault="000D6837" w:rsidP="00202EF6">
            <w:pPr>
              <w:rPr>
                <w:rFonts w:ascii="Trebuchet MS" w:hAnsi="Trebuchet MS"/>
                <w:sz w:val="18"/>
                <w:szCs w:val="18"/>
              </w:rPr>
            </w:pPr>
            <w:r w:rsidRPr="00A43572">
              <w:rPr>
                <w:rFonts w:ascii="Trebuchet MS" w:hAnsi="Trebuchet MS"/>
                <w:sz w:val="18"/>
                <w:szCs w:val="18"/>
              </w:rPr>
              <w:t>Monument / mindesten / skulptur</w:t>
            </w:r>
          </w:p>
        </w:tc>
        <w:tc>
          <w:tcPr>
            <w:tcW w:w="1134" w:type="dxa"/>
            <w:tcBorders>
              <w:top w:val="single" w:sz="4" w:space="0" w:color="auto"/>
              <w:left w:val="single" w:sz="4" w:space="0" w:color="auto"/>
              <w:bottom w:val="single" w:sz="4" w:space="0" w:color="auto"/>
            </w:tcBorders>
            <w:vAlign w:val="center"/>
          </w:tcPr>
          <w:p w14:paraId="28B759BF" w14:textId="77777777" w:rsidR="000D6837" w:rsidRPr="00A43572" w:rsidRDefault="000D6837"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1CFAA9D0"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BY9</w:t>
            </w:r>
          </w:p>
        </w:tc>
        <w:tc>
          <w:tcPr>
            <w:tcW w:w="5434" w:type="dxa"/>
            <w:tcBorders>
              <w:top w:val="single" w:sz="4" w:space="0" w:color="auto"/>
              <w:left w:val="single" w:sz="4" w:space="0" w:color="auto"/>
              <w:bottom w:val="single" w:sz="4" w:space="0" w:color="auto"/>
            </w:tcBorders>
            <w:shd w:val="clear" w:color="auto" w:fill="FFFFFF"/>
            <w:vAlign w:val="bottom"/>
          </w:tcPr>
          <w:p w14:paraId="5751579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D95252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471E5030"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439010</w:t>
            </w:r>
          </w:p>
        </w:tc>
        <w:tc>
          <w:tcPr>
            <w:tcW w:w="3140" w:type="dxa"/>
            <w:tcBorders>
              <w:top w:val="single" w:sz="4" w:space="0" w:color="auto"/>
              <w:left w:val="single" w:sz="4" w:space="0" w:color="auto"/>
              <w:bottom w:val="single" w:sz="4" w:space="0" w:color="auto"/>
            </w:tcBorders>
            <w:shd w:val="clear" w:color="auto" w:fill="auto"/>
            <w:vAlign w:val="bottom"/>
          </w:tcPr>
          <w:p w14:paraId="70F724B7"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Pullert</w:t>
            </w:r>
          </w:p>
        </w:tc>
        <w:tc>
          <w:tcPr>
            <w:tcW w:w="1134" w:type="dxa"/>
            <w:tcBorders>
              <w:top w:val="single" w:sz="4" w:space="0" w:color="auto"/>
              <w:left w:val="single" w:sz="4" w:space="0" w:color="auto"/>
              <w:bottom w:val="single" w:sz="4" w:space="0" w:color="auto"/>
            </w:tcBorders>
            <w:vAlign w:val="bottom"/>
          </w:tcPr>
          <w:p w14:paraId="5448742B"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A9D80D7"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BY9a</w:t>
            </w:r>
          </w:p>
        </w:tc>
        <w:tc>
          <w:tcPr>
            <w:tcW w:w="5434" w:type="dxa"/>
            <w:tcBorders>
              <w:top w:val="single" w:sz="4" w:space="0" w:color="auto"/>
              <w:left w:val="single" w:sz="4" w:space="0" w:color="auto"/>
              <w:bottom w:val="single" w:sz="4" w:space="0" w:color="auto"/>
            </w:tcBorders>
            <w:shd w:val="clear" w:color="auto" w:fill="FFFFFF"/>
            <w:vAlign w:val="bottom"/>
          </w:tcPr>
          <w:p w14:paraId="0764B5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F4FAEBA"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DBF47F3"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439020</w:t>
            </w:r>
          </w:p>
        </w:tc>
        <w:tc>
          <w:tcPr>
            <w:tcW w:w="3140" w:type="dxa"/>
            <w:tcBorders>
              <w:top w:val="single" w:sz="4" w:space="0" w:color="auto"/>
              <w:left w:val="single" w:sz="4" w:space="0" w:color="auto"/>
              <w:bottom w:val="single" w:sz="4" w:space="0" w:color="auto"/>
            </w:tcBorders>
            <w:shd w:val="clear" w:color="auto" w:fill="auto"/>
            <w:vAlign w:val="center"/>
          </w:tcPr>
          <w:p w14:paraId="4E37F5A4"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Stele</w:t>
            </w:r>
          </w:p>
        </w:tc>
        <w:tc>
          <w:tcPr>
            <w:tcW w:w="1134" w:type="dxa"/>
            <w:tcBorders>
              <w:top w:val="single" w:sz="4" w:space="0" w:color="auto"/>
              <w:left w:val="single" w:sz="4" w:space="0" w:color="auto"/>
              <w:bottom w:val="single" w:sz="4" w:space="0" w:color="auto"/>
            </w:tcBorders>
            <w:vAlign w:val="center"/>
          </w:tcPr>
          <w:p w14:paraId="53D76F8A" w14:textId="77777777" w:rsidR="000D6837" w:rsidRPr="00A43572" w:rsidRDefault="000D6837"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ADEEE9B"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BY9b</w:t>
            </w:r>
          </w:p>
        </w:tc>
        <w:tc>
          <w:tcPr>
            <w:tcW w:w="5434" w:type="dxa"/>
            <w:tcBorders>
              <w:top w:val="single" w:sz="4" w:space="0" w:color="auto"/>
              <w:left w:val="single" w:sz="4" w:space="0" w:color="auto"/>
              <w:bottom w:val="single" w:sz="4" w:space="0" w:color="auto"/>
            </w:tcBorders>
            <w:shd w:val="clear" w:color="auto" w:fill="FFFFFF"/>
          </w:tcPr>
          <w:p w14:paraId="2574723F"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BC1E8F" w:rsidRPr="00A43572">
              <w:rPr>
                <w:rFonts w:ascii="Trebuchet MS" w:hAnsi="Trebuchet MS" w:cs="Trebuchet MS"/>
                <w:sz w:val="18"/>
                <w:szCs w:val="18"/>
              </w:rPr>
              <w:t xml:space="preserve"> (Stele er næsten det samme som en pullert - bare af sten).</w:t>
            </w:r>
          </w:p>
        </w:tc>
      </w:tr>
      <w:tr w:rsidR="000D6837" w:rsidRPr="00A43572" w14:paraId="0398C20F"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EEF1F97"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439030</w:t>
            </w:r>
          </w:p>
        </w:tc>
        <w:tc>
          <w:tcPr>
            <w:tcW w:w="3140" w:type="dxa"/>
            <w:tcBorders>
              <w:top w:val="single" w:sz="4" w:space="0" w:color="auto"/>
              <w:left w:val="single" w:sz="4" w:space="0" w:color="auto"/>
              <w:bottom w:val="single" w:sz="4" w:space="0" w:color="auto"/>
            </w:tcBorders>
            <w:shd w:val="clear" w:color="auto" w:fill="auto"/>
            <w:vAlign w:val="bottom"/>
          </w:tcPr>
          <w:p w14:paraId="269BADA9" w14:textId="77777777" w:rsidR="000D6837" w:rsidRPr="00A43572" w:rsidRDefault="000D6837" w:rsidP="00BE016A">
            <w:pPr>
              <w:rPr>
                <w:rFonts w:ascii="Trebuchet MS" w:hAnsi="Trebuchet MS"/>
                <w:sz w:val="18"/>
                <w:szCs w:val="18"/>
              </w:rPr>
            </w:pPr>
            <w:proofErr w:type="spellStart"/>
            <w:r w:rsidRPr="00A43572">
              <w:rPr>
                <w:rFonts w:ascii="Trebuchet MS" w:hAnsi="Trebuchet MS"/>
                <w:sz w:val="18"/>
                <w:szCs w:val="18"/>
              </w:rPr>
              <w:t>Natursten</w:t>
            </w:r>
            <w:proofErr w:type="spellEnd"/>
          </w:p>
        </w:tc>
        <w:tc>
          <w:tcPr>
            <w:tcW w:w="1134" w:type="dxa"/>
            <w:tcBorders>
              <w:top w:val="single" w:sz="4" w:space="0" w:color="auto"/>
              <w:left w:val="single" w:sz="4" w:space="0" w:color="auto"/>
              <w:bottom w:val="single" w:sz="4" w:space="0" w:color="auto"/>
            </w:tcBorders>
            <w:vAlign w:val="bottom"/>
          </w:tcPr>
          <w:p w14:paraId="3D620303"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1A6307"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BY9c</w:t>
            </w:r>
          </w:p>
        </w:tc>
        <w:tc>
          <w:tcPr>
            <w:tcW w:w="5434" w:type="dxa"/>
            <w:tcBorders>
              <w:top w:val="single" w:sz="4" w:space="0" w:color="auto"/>
              <w:left w:val="single" w:sz="4" w:space="0" w:color="auto"/>
              <w:bottom w:val="single" w:sz="4" w:space="0" w:color="auto"/>
            </w:tcBorders>
            <w:shd w:val="clear" w:color="auto" w:fill="FFFFFF"/>
            <w:vAlign w:val="bottom"/>
          </w:tcPr>
          <w:p w14:paraId="3355F4B0"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78513A" w:rsidRPr="00A43572" w14:paraId="2257A78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6595CD1" w14:textId="77777777" w:rsidR="0078513A" w:rsidRPr="00A43572" w:rsidRDefault="0078513A" w:rsidP="00E95A7F">
            <w:pPr>
              <w:jc w:val="center"/>
              <w:rPr>
                <w:rFonts w:ascii="Trebuchet MS" w:hAnsi="Trebuchet MS"/>
                <w:sz w:val="18"/>
                <w:szCs w:val="18"/>
              </w:rPr>
            </w:pPr>
            <w:r w:rsidRPr="00A43572">
              <w:rPr>
                <w:rFonts w:ascii="Trebuchet MS" w:hAnsi="Trebuchet MS"/>
                <w:sz w:val="18"/>
                <w:szCs w:val="18"/>
              </w:rPr>
              <w:t>439040</w:t>
            </w:r>
          </w:p>
        </w:tc>
        <w:tc>
          <w:tcPr>
            <w:tcW w:w="3140" w:type="dxa"/>
            <w:tcBorders>
              <w:top w:val="single" w:sz="4" w:space="0" w:color="auto"/>
              <w:left w:val="single" w:sz="4" w:space="0" w:color="auto"/>
              <w:bottom w:val="single" w:sz="4" w:space="0" w:color="auto"/>
            </w:tcBorders>
            <w:shd w:val="clear" w:color="auto" w:fill="auto"/>
            <w:vAlign w:val="bottom"/>
          </w:tcPr>
          <w:p w14:paraId="7D4A8D92" w14:textId="77777777" w:rsidR="0078513A" w:rsidRPr="00A43572" w:rsidRDefault="0078513A" w:rsidP="00BE016A">
            <w:pPr>
              <w:rPr>
                <w:rFonts w:ascii="Trebuchet MS" w:hAnsi="Trebuchet MS"/>
                <w:sz w:val="18"/>
                <w:szCs w:val="18"/>
              </w:rPr>
            </w:pPr>
            <w:r w:rsidRPr="00A43572">
              <w:rPr>
                <w:rFonts w:ascii="Trebuchet MS" w:hAnsi="Trebuchet MS"/>
                <w:sz w:val="18"/>
                <w:szCs w:val="18"/>
              </w:rPr>
              <w:t>Km-sten</w:t>
            </w:r>
          </w:p>
        </w:tc>
        <w:tc>
          <w:tcPr>
            <w:tcW w:w="1134" w:type="dxa"/>
            <w:tcBorders>
              <w:top w:val="single" w:sz="4" w:space="0" w:color="auto"/>
              <w:left w:val="single" w:sz="4" w:space="0" w:color="auto"/>
              <w:bottom w:val="single" w:sz="4" w:space="0" w:color="auto"/>
            </w:tcBorders>
            <w:vAlign w:val="bottom"/>
          </w:tcPr>
          <w:p w14:paraId="30261D77" w14:textId="77777777" w:rsidR="0078513A" w:rsidRPr="00A43572" w:rsidRDefault="0078513A"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414528A2" w14:textId="77777777" w:rsidR="0078513A" w:rsidRPr="00A43572" w:rsidRDefault="0078513A" w:rsidP="0078513A">
            <w:pPr>
              <w:jc w:val="center"/>
              <w:rPr>
                <w:rFonts w:ascii="Trebuchet MS" w:hAnsi="Trebuchet MS"/>
                <w:sz w:val="18"/>
                <w:szCs w:val="18"/>
              </w:rPr>
            </w:pPr>
            <w:r w:rsidRPr="00A43572">
              <w:rPr>
                <w:rFonts w:ascii="Trebuchet MS" w:hAnsi="Trebuchet MS"/>
                <w:sz w:val="18"/>
                <w:szCs w:val="18"/>
              </w:rPr>
              <w:t>BY9d</w:t>
            </w:r>
          </w:p>
        </w:tc>
        <w:tc>
          <w:tcPr>
            <w:tcW w:w="5434" w:type="dxa"/>
            <w:tcBorders>
              <w:top w:val="single" w:sz="4" w:space="0" w:color="auto"/>
              <w:left w:val="single" w:sz="4" w:space="0" w:color="auto"/>
              <w:bottom w:val="single" w:sz="4" w:space="0" w:color="auto"/>
            </w:tcBorders>
            <w:shd w:val="clear" w:color="auto" w:fill="FFFFFF"/>
            <w:vAlign w:val="bottom"/>
          </w:tcPr>
          <w:p w14:paraId="1534B6DB" w14:textId="77777777" w:rsidR="0078513A"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3634D64"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7C2DA2F"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439050</w:t>
            </w:r>
          </w:p>
        </w:tc>
        <w:tc>
          <w:tcPr>
            <w:tcW w:w="3140" w:type="dxa"/>
            <w:tcBorders>
              <w:top w:val="single" w:sz="4" w:space="0" w:color="auto"/>
              <w:left w:val="single" w:sz="4" w:space="0" w:color="auto"/>
              <w:bottom w:val="single" w:sz="4" w:space="0" w:color="auto"/>
            </w:tcBorders>
            <w:shd w:val="clear" w:color="auto" w:fill="auto"/>
            <w:vAlign w:val="bottom"/>
          </w:tcPr>
          <w:p w14:paraId="2939056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Flagstang</w:t>
            </w:r>
          </w:p>
        </w:tc>
        <w:tc>
          <w:tcPr>
            <w:tcW w:w="1134" w:type="dxa"/>
            <w:tcBorders>
              <w:top w:val="single" w:sz="4" w:space="0" w:color="auto"/>
              <w:left w:val="single" w:sz="4" w:space="0" w:color="auto"/>
              <w:bottom w:val="single" w:sz="4" w:space="0" w:color="auto"/>
            </w:tcBorders>
            <w:vAlign w:val="bottom"/>
          </w:tcPr>
          <w:p w14:paraId="0B903EF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7CB8230"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BY9e</w:t>
            </w:r>
          </w:p>
        </w:tc>
        <w:tc>
          <w:tcPr>
            <w:tcW w:w="5434" w:type="dxa"/>
            <w:tcBorders>
              <w:top w:val="single" w:sz="4" w:space="0" w:color="auto"/>
              <w:left w:val="single" w:sz="4" w:space="0" w:color="auto"/>
              <w:bottom w:val="single" w:sz="4" w:space="0" w:color="auto"/>
            </w:tcBorders>
            <w:shd w:val="clear" w:color="auto" w:fill="FFFFFF"/>
            <w:vAlign w:val="bottom"/>
          </w:tcPr>
          <w:p w14:paraId="154E2EB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1CE7361"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39CDB88"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441000</w:t>
            </w:r>
          </w:p>
        </w:tc>
        <w:tc>
          <w:tcPr>
            <w:tcW w:w="3140" w:type="dxa"/>
            <w:tcBorders>
              <w:top w:val="single" w:sz="4" w:space="0" w:color="auto"/>
              <w:left w:val="single" w:sz="4" w:space="0" w:color="auto"/>
              <w:bottom w:val="single" w:sz="4" w:space="0" w:color="auto"/>
            </w:tcBorders>
            <w:shd w:val="clear" w:color="auto" w:fill="auto"/>
            <w:vAlign w:val="center"/>
          </w:tcPr>
          <w:p w14:paraId="739EC0F4"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Affaldsspand</w:t>
            </w:r>
          </w:p>
        </w:tc>
        <w:tc>
          <w:tcPr>
            <w:tcW w:w="1134" w:type="dxa"/>
            <w:tcBorders>
              <w:top w:val="single" w:sz="4" w:space="0" w:color="auto"/>
              <w:left w:val="single" w:sz="4" w:space="0" w:color="auto"/>
              <w:bottom w:val="single" w:sz="4" w:space="0" w:color="auto"/>
            </w:tcBorders>
            <w:vAlign w:val="center"/>
          </w:tcPr>
          <w:p w14:paraId="2C5D3499"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EB790E6"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w:t>
            </w:r>
          </w:p>
        </w:tc>
        <w:tc>
          <w:tcPr>
            <w:tcW w:w="5434" w:type="dxa"/>
            <w:tcBorders>
              <w:top w:val="single" w:sz="4" w:space="0" w:color="auto"/>
              <w:left w:val="single" w:sz="4" w:space="0" w:color="auto"/>
              <w:bottom w:val="single" w:sz="4" w:space="0" w:color="auto"/>
            </w:tcBorders>
            <w:shd w:val="clear" w:color="auto" w:fill="FFFFFF"/>
            <w:vAlign w:val="bottom"/>
          </w:tcPr>
          <w:p w14:paraId="333E8DB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18CB1D2B"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82D0CEE"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441100</w:t>
            </w:r>
          </w:p>
        </w:tc>
        <w:tc>
          <w:tcPr>
            <w:tcW w:w="3140" w:type="dxa"/>
            <w:tcBorders>
              <w:top w:val="single" w:sz="4" w:space="0" w:color="auto"/>
              <w:left w:val="single" w:sz="4" w:space="0" w:color="auto"/>
              <w:bottom w:val="single" w:sz="4" w:space="0" w:color="auto"/>
            </w:tcBorders>
            <w:shd w:val="clear" w:color="auto" w:fill="auto"/>
            <w:vAlign w:val="center"/>
          </w:tcPr>
          <w:p w14:paraId="2355E540"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Affaldsbeholder til grønt affald</w:t>
            </w:r>
          </w:p>
        </w:tc>
        <w:tc>
          <w:tcPr>
            <w:tcW w:w="1134" w:type="dxa"/>
            <w:tcBorders>
              <w:top w:val="single" w:sz="4" w:space="0" w:color="auto"/>
              <w:left w:val="single" w:sz="4" w:space="0" w:color="auto"/>
              <w:bottom w:val="single" w:sz="4" w:space="0" w:color="auto"/>
            </w:tcBorders>
            <w:vAlign w:val="center"/>
          </w:tcPr>
          <w:p w14:paraId="31488A1D"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46E74769"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UD11</w:t>
            </w:r>
          </w:p>
        </w:tc>
        <w:tc>
          <w:tcPr>
            <w:tcW w:w="5434" w:type="dxa"/>
            <w:tcBorders>
              <w:top w:val="single" w:sz="4" w:space="0" w:color="auto"/>
              <w:left w:val="single" w:sz="4" w:space="0" w:color="auto"/>
              <w:bottom w:val="single" w:sz="4" w:space="0" w:color="auto"/>
            </w:tcBorders>
            <w:shd w:val="clear" w:color="auto" w:fill="FFFFFF"/>
            <w:vAlign w:val="bottom"/>
          </w:tcPr>
          <w:p w14:paraId="31AB6EEC"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35089C7"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32AAE66"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441800</w:t>
            </w:r>
          </w:p>
        </w:tc>
        <w:tc>
          <w:tcPr>
            <w:tcW w:w="3140" w:type="dxa"/>
            <w:tcBorders>
              <w:top w:val="single" w:sz="4" w:space="0" w:color="auto"/>
              <w:left w:val="single" w:sz="4" w:space="0" w:color="auto"/>
              <w:bottom w:val="single" w:sz="4" w:space="0" w:color="auto"/>
            </w:tcBorders>
            <w:shd w:val="clear" w:color="auto" w:fill="auto"/>
            <w:vAlign w:val="center"/>
          </w:tcPr>
          <w:p w14:paraId="5771463C"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 xml:space="preserve">Vandpost / </w:t>
            </w:r>
            <w:proofErr w:type="gramStart"/>
            <w:r w:rsidRPr="00A43572">
              <w:rPr>
                <w:rFonts w:ascii="Trebuchet MS" w:hAnsi="Trebuchet MS" w:cs="Trebuchet MS"/>
                <w:sz w:val="18"/>
                <w:szCs w:val="18"/>
              </w:rPr>
              <w:t>drikkepost  (</w:t>
            </w:r>
            <w:proofErr w:type="gramEnd"/>
            <w:r w:rsidRPr="00A43572">
              <w:rPr>
                <w:rFonts w:ascii="Trebuchet MS" w:hAnsi="Trebuchet MS" w:cs="Trebuchet MS"/>
                <w:sz w:val="18"/>
                <w:szCs w:val="18"/>
              </w:rPr>
              <w:t>Vandhane)</w:t>
            </w:r>
          </w:p>
        </w:tc>
        <w:tc>
          <w:tcPr>
            <w:tcW w:w="1134" w:type="dxa"/>
            <w:tcBorders>
              <w:top w:val="single" w:sz="4" w:space="0" w:color="auto"/>
              <w:left w:val="single" w:sz="4" w:space="0" w:color="auto"/>
              <w:bottom w:val="single" w:sz="4" w:space="0" w:color="auto"/>
            </w:tcBorders>
            <w:vAlign w:val="center"/>
          </w:tcPr>
          <w:p w14:paraId="2FA05B11"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5D26AE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UD18</w:t>
            </w:r>
          </w:p>
        </w:tc>
        <w:tc>
          <w:tcPr>
            <w:tcW w:w="5434" w:type="dxa"/>
            <w:tcBorders>
              <w:top w:val="single" w:sz="4" w:space="0" w:color="auto"/>
              <w:left w:val="single" w:sz="4" w:space="0" w:color="auto"/>
              <w:bottom w:val="single" w:sz="4" w:space="0" w:color="auto"/>
            </w:tcBorders>
            <w:shd w:val="clear" w:color="auto" w:fill="FFFFFF"/>
            <w:vAlign w:val="bottom"/>
          </w:tcPr>
          <w:p w14:paraId="645BDD95"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2B888D4F"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33C2594E"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441810</w:t>
            </w:r>
          </w:p>
        </w:tc>
        <w:tc>
          <w:tcPr>
            <w:tcW w:w="3140" w:type="dxa"/>
            <w:tcBorders>
              <w:top w:val="single" w:sz="4" w:space="0" w:color="auto"/>
              <w:left w:val="single" w:sz="4" w:space="0" w:color="auto"/>
              <w:bottom w:val="single" w:sz="4" w:space="0" w:color="auto"/>
            </w:tcBorders>
            <w:shd w:val="clear" w:color="auto" w:fill="auto"/>
            <w:vAlign w:val="bottom"/>
          </w:tcPr>
          <w:p w14:paraId="41E8E02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Springvand</w:t>
            </w:r>
          </w:p>
        </w:tc>
        <w:tc>
          <w:tcPr>
            <w:tcW w:w="1134" w:type="dxa"/>
            <w:tcBorders>
              <w:top w:val="single" w:sz="4" w:space="0" w:color="auto"/>
              <w:left w:val="single" w:sz="4" w:space="0" w:color="auto"/>
              <w:bottom w:val="single" w:sz="4" w:space="0" w:color="auto"/>
            </w:tcBorders>
            <w:vAlign w:val="bottom"/>
          </w:tcPr>
          <w:p w14:paraId="1DEBF157"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F9660C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UD18a</w:t>
            </w:r>
          </w:p>
        </w:tc>
        <w:tc>
          <w:tcPr>
            <w:tcW w:w="5434" w:type="dxa"/>
            <w:tcBorders>
              <w:top w:val="single" w:sz="4" w:space="0" w:color="auto"/>
              <w:left w:val="single" w:sz="4" w:space="0" w:color="auto"/>
              <w:bottom w:val="single" w:sz="4" w:space="0" w:color="auto"/>
            </w:tcBorders>
            <w:shd w:val="clear" w:color="auto" w:fill="FFFFFF"/>
            <w:vAlign w:val="bottom"/>
          </w:tcPr>
          <w:p w14:paraId="470BD21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1766D08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0A1E352"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441820</w:t>
            </w:r>
          </w:p>
        </w:tc>
        <w:tc>
          <w:tcPr>
            <w:tcW w:w="3140" w:type="dxa"/>
            <w:tcBorders>
              <w:top w:val="single" w:sz="4" w:space="0" w:color="auto"/>
              <w:left w:val="single" w:sz="4" w:space="0" w:color="auto"/>
              <w:bottom w:val="single" w:sz="4" w:space="0" w:color="auto"/>
            </w:tcBorders>
            <w:shd w:val="clear" w:color="auto" w:fill="auto"/>
            <w:vAlign w:val="center"/>
          </w:tcPr>
          <w:p w14:paraId="4D9A8F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Nedløbsrist/sandfang</w:t>
            </w:r>
          </w:p>
        </w:tc>
        <w:tc>
          <w:tcPr>
            <w:tcW w:w="1134" w:type="dxa"/>
            <w:tcBorders>
              <w:top w:val="single" w:sz="4" w:space="0" w:color="auto"/>
              <w:left w:val="single" w:sz="4" w:space="0" w:color="auto"/>
              <w:bottom w:val="single" w:sz="4" w:space="0" w:color="auto"/>
            </w:tcBorders>
            <w:vAlign w:val="center"/>
          </w:tcPr>
          <w:p w14:paraId="3D81774D"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2ACA9A7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UD18b</w:t>
            </w:r>
          </w:p>
        </w:tc>
        <w:tc>
          <w:tcPr>
            <w:tcW w:w="5434" w:type="dxa"/>
            <w:tcBorders>
              <w:top w:val="single" w:sz="4" w:space="0" w:color="auto"/>
              <w:left w:val="single" w:sz="4" w:space="0" w:color="auto"/>
              <w:bottom w:val="single" w:sz="4" w:space="0" w:color="auto"/>
            </w:tcBorders>
            <w:shd w:val="clear" w:color="auto" w:fill="FFFFFF"/>
          </w:tcPr>
          <w:p w14:paraId="3994AAB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BC1E8F" w:rsidRPr="00A43572">
              <w:rPr>
                <w:rFonts w:ascii="Trebuchet MS" w:hAnsi="Trebuchet MS" w:cs="Trebuchet MS"/>
                <w:sz w:val="18"/>
                <w:szCs w:val="18"/>
              </w:rPr>
              <w:t xml:space="preserve"> (Kun nedløbsriste, der skal plejes/tømmes).</w:t>
            </w:r>
          </w:p>
        </w:tc>
      </w:tr>
      <w:tr w:rsidR="000D6837" w:rsidRPr="00A43572" w14:paraId="2EBC14F7"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E5AA9E7"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441830</w:t>
            </w:r>
          </w:p>
        </w:tc>
        <w:tc>
          <w:tcPr>
            <w:tcW w:w="3140" w:type="dxa"/>
            <w:tcBorders>
              <w:top w:val="single" w:sz="4" w:space="0" w:color="auto"/>
              <w:left w:val="single" w:sz="4" w:space="0" w:color="auto"/>
              <w:bottom w:val="single" w:sz="4" w:space="0" w:color="auto"/>
            </w:tcBorders>
            <w:shd w:val="clear" w:color="auto" w:fill="auto"/>
            <w:vAlign w:val="center"/>
          </w:tcPr>
          <w:p w14:paraId="5734DB1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Stophane</w:t>
            </w:r>
          </w:p>
        </w:tc>
        <w:tc>
          <w:tcPr>
            <w:tcW w:w="1134" w:type="dxa"/>
            <w:tcBorders>
              <w:top w:val="single" w:sz="4" w:space="0" w:color="auto"/>
              <w:left w:val="single" w:sz="4" w:space="0" w:color="auto"/>
              <w:bottom w:val="single" w:sz="4" w:space="0" w:color="auto"/>
            </w:tcBorders>
            <w:vAlign w:val="center"/>
          </w:tcPr>
          <w:p w14:paraId="21C692F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5A02019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UD18c</w:t>
            </w:r>
          </w:p>
        </w:tc>
        <w:tc>
          <w:tcPr>
            <w:tcW w:w="5434" w:type="dxa"/>
            <w:tcBorders>
              <w:top w:val="single" w:sz="4" w:space="0" w:color="auto"/>
              <w:left w:val="single" w:sz="4" w:space="0" w:color="auto"/>
              <w:bottom w:val="single" w:sz="4" w:space="0" w:color="auto"/>
            </w:tcBorders>
            <w:shd w:val="clear" w:color="auto" w:fill="FFFFFF"/>
          </w:tcPr>
          <w:p w14:paraId="1A0436E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263E8C" w:rsidRPr="00A43572">
              <w:rPr>
                <w:rFonts w:ascii="Trebuchet MS" w:hAnsi="Trebuchet MS" w:cs="Trebuchet MS"/>
                <w:sz w:val="18"/>
                <w:szCs w:val="18"/>
              </w:rPr>
              <w:t xml:space="preserve"> (Kun stophaner der skal benyttes i plejen).</w:t>
            </w:r>
          </w:p>
        </w:tc>
      </w:tr>
      <w:tr w:rsidR="000D6837" w:rsidRPr="00A43572" w14:paraId="19B99F8C" w14:textId="77777777" w:rsidTr="00EE6A6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07D0CAB"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442000</w:t>
            </w:r>
          </w:p>
        </w:tc>
        <w:tc>
          <w:tcPr>
            <w:tcW w:w="3140" w:type="dxa"/>
            <w:tcBorders>
              <w:top w:val="single" w:sz="4" w:space="0" w:color="auto"/>
              <w:left w:val="single" w:sz="4" w:space="0" w:color="auto"/>
              <w:bottom w:val="single" w:sz="4" w:space="0" w:color="auto"/>
            </w:tcBorders>
            <w:shd w:val="clear" w:color="auto" w:fill="auto"/>
            <w:vAlign w:val="center"/>
          </w:tcPr>
          <w:p w14:paraId="585BB3CB" w14:textId="77777777" w:rsidR="000D6837" w:rsidRPr="00A43572" w:rsidRDefault="000D6837" w:rsidP="00EE6A67">
            <w:pPr>
              <w:rPr>
                <w:rFonts w:ascii="Trebuchet MS" w:hAnsi="Trebuchet MS" w:cs="Trebuchet MS"/>
                <w:sz w:val="18"/>
                <w:szCs w:val="18"/>
              </w:rPr>
            </w:pPr>
            <w:r w:rsidRPr="00A43572">
              <w:rPr>
                <w:rFonts w:ascii="Trebuchet MS" w:hAnsi="Trebuchet MS" w:cs="Trebuchet MS"/>
                <w:sz w:val="18"/>
                <w:szCs w:val="18"/>
              </w:rPr>
              <w:t>Bænk og bordbænkesæt</w:t>
            </w:r>
          </w:p>
        </w:tc>
        <w:tc>
          <w:tcPr>
            <w:tcW w:w="1134" w:type="dxa"/>
            <w:tcBorders>
              <w:top w:val="single" w:sz="4" w:space="0" w:color="auto"/>
              <w:left w:val="single" w:sz="4" w:space="0" w:color="auto"/>
              <w:bottom w:val="single" w:sz="4" w:space="0" w:color="auto"/>
            </w:tcBorders>
            <w:vAlign w:val="center"/>
          </w:tcPr>
          <w:p w14:paraId="510D4B0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0603965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w:t>
            </w:r>
          </w:p>
        </w:tc>
        <w:tc>
          <w:tcPr>
            <w:tcW w:w="5434" w:type="dxa"/>
            <w:tcBorders>
              <w:top w:val="single" w:sz="4" w:space="0" w:color="auto"/>
              <w:left w:val="single" w:sz="4" w:space="0" w:color="auto"/>
              <w:bottom w:val="single" w:sz="4" w:space="0" w:color="auto"/>
            </w:tcBorders>
            <w:shd w:val="clear" w:color="auto" w:fill="FFFFFF"/>
            <w:vAlign w:val="bottom"/>
          </w:tcPr>
          <w:p w14:paraId="52AB892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E9AA446"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12A7370"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442010</w:t>
            </w:r>
          </w:p>
        </w:tc>
        <w:tc>
          <w:tcPr>
            <w:tcW w:w="3140" w:type="dxa"/>
            <w:tcBorders>
              <w:top w:val="single" w:sz="4" w:space="0" w:color="auto"/>
              <w:left w:val="single" w:sz="4" w:space="0" w:color="auto"/>
              <w:bottom w:val="single" w:sz="4" w:space="0" w:color="auto"/>
            </w:tcBorders>
            <w:shd w:val="clear" w:color="auto" w:fill="auto"/>
            <w:vAlign w:val="bottom"/>
          </w:tcPr>
          <w:p w14:paraId="549B3E4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Bænk</w:t>
            </w:r>
          </w:p>
        </w:tc>
        <w:tc>
          <w:tcPr>
            <w:tcW w:w="1134" w:type="dxa"/>
            <w:tcBorders>
              <w:top w:val="single" w:sz="4" w:space="0" w:color="auto"/>
              <w:left w:val="single" w:sz="4" w:space="0" w:color="auto"/>
              <w:bottom w:val="single" w:sz="4" w:space="0" w:color="auto"/>
            </w:tcBorders>
            <w:vAlign w:val="bottom"/>
          </w:tcPr>
          <w:p w14:paraId="62B19C5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2C7736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UD2a</w:t>
            </w:r>
          </w:p>
        </w:tc>
        <w:tc>
          <w:tcPr>
            <w:tcW w:w="5434" w:type="dxa"/>
            <w:tcBorders>
              <w:top w:val="single" w:sz="4" w:space="0" w:color="auto"/>
              <w:left w:val="single" w:sz="4" w:space="0" w:color="auto"/>
              <w:bottom w:val="single" w:sz="4" w:space="0" w:color="auto"/>
            </w:tcBorders>
            <w:shd w:val="clear" w:color="auto" w:fill="FFFFFF"/>
            <w:vAlign w:val="bottom"/>
          </w:tcPr>
          <w:p w14:paraId="48A3CA7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37E72BB"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D9CECFF"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442020</w:t>
            </w:r>
          </w:p>
        </w:tc>
        <w:tc>
          <w:tcPr>
            <w:tcW w:w="3140" w:type="dxa"/>
            <w:tcBorders>
              <w:top w:val="single" w:sz="4" w:space="0" w:color="auto"/>
              <w:left w:val="single" w:sz="4" w:space="0" w:color="auto"/>
              <w:bottom w:val="single" w:sz="4" w:space="0" w:color="auto"/>
            </w:tcBorders>
            <w:shd w:val="clear" w:color="auto" w:fill="auto"/>
            <w:vAlign w:val="bottom"/>
          </w:tcPr>
          <w:p w14:paraId="283CA4C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Bordbænkesæt</w:t>
            </w:r>
          </w:p>
        </w:tc>
        <w:tc>
          <w:tcPr>
            <w:tcW w:w="1134" w:type="dxa"/>
            <w:tcBorders>
              <w:top w:val="single" w:sz="4" w:space="0" w:color="auto"/>
              <w:left w:val="single" w:sz="4" w:space="0" w:color="auto"/>
              <w:bottom w:val="single" w:sz="4" w:space="0" w:color="auto"/>
            </w:tcBorders>
            <w:vAlign w:val="bottom"/>
          </w:tcPr>
          <w:p w14:paraId="3989BA8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3C5F09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UD2b</w:t>
            </w:r>
          </w:p>
        </w:tc>
        <w:tc>
          <w:tcPr>
            <w:tcW w:w="5434" w:type="dxa"/>
            <w:tcBorders>
              <w:top w:val="single" w:sz="4" w:space="0" w:color="auto"/>
              <w:left w:val="single" w:sz="4" w:space="0" w:color="auto"/>
              <w:bottom w:val="single" w:sz="4" w:space="0" w:color="auto"/>
            </w:tcBorders>
            <w:shd w:val="clear" w:color="auto" w:fill="FFFFFF"/>
            <w:vAlign w:val="bottom"/>
          </w:tcPr>
          <w:p w14:paraId="0BAC7E85"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9CCB1A0"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5045589" w14:textId="77777777" w:rsidR="000D6837" w:rsidRPr="00A43572" w:rsidRDefault="00263E8C" w:rsidP="00263E8C">
            <w:pPr>
              <w:jc w:val="center"/>
              <w:rPr>
                <w:rFonts w:ascii="Trebuchet MS" w:hAnsi="Trebuchet MS"/>
                <w:sz w:val="18"/>
                <w:szCs w:val="18"/>
              </w:rPr>
            </w:pPr>
            <w:r w:rsidRPr="00A43572">
              <w:rPr>
                <w:rFonts w:ascii="Trebuchet MS" w:hAnsi="Trebuchet MS"/>
                <w:sz w:val="18"/>
                <w:szCs w:val="18"/>
              </w:rPr>
              <w:t>443100</w:t>
            </w:r>
          </w:p>
        </w:tc>
        <w:tc>
          <w:tcPr>
            <w:tcW w:w="3140" w:type="dxa"/>
            <w:tcBorders>
              <w:top w:val="single" w:sz="4" w:space="0" w:color="auto"/>
              <w:left w:val="single" w:sz="4" w:space="0" w:color="auto"/>
              <w:bottom w:val="single" w:sz="4" w:space="0" w:color="auto"/>
            </w:tcBorders>
            <w:shd w:val="clear" w:color="auto" w:fill="auto"/>
            <w:vAlign w:val="center"/>
          </w:tcPr>
          <w:p w14:paraId="22524E4D"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Fodboldmål</w:t>
            </w:r>
          </w:p>
        </w:tc>
        <w:tc>
          <w:tcPr>
            <w:tcW w:w="1134" w:type="dxa"/>
            <w:tcBorders>
              <w:top w:val="single" w:sz="4" w:space="0" w:color="auto"/>
              <w:left w:val="single" w:sz="4" w:space="0" w:color="auto"/>
              <w:bottom w:val="single" w:sz="4" w:space="0" w:color="auto"/>
            </w:tcBorders>
            <w:vAlign w:val="center"/>
          </w:tcPr>
          <w:p w14:paraId="4A92982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E48C4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w:t>
            </w:r>
          </w:p>
        </w:tc>
        <w:tc>
          <w:tcPr>
            <w:tcW w:w="5434" w:type="dxa"/>
            <w:tcBorders>
              <w:top w:val="single" w:sz="4" w:space="0" w:color="auto"/>
              <w:left w:val="single" w:sz="4" w:space="0" w:color="auto"/>
              <w:bottom w:val="single" w:sz="4" w:space="0" w:color="auto"/>
            </w:tcBorders>
            <w:shd w:val="clear" w:color="auto" w:fill="FFFFFF"/>
            <w:vAlign w:val="bottom"/>
          </w:tcPr>
          <w:p w14:paraId="7EE74846"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1EB47B0"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CC6F4E9"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443010</w:t>
            </w:r>
          </w:p>
        </w:tc>
        <w:tc>
          <w:tcPr>
            <w:tcW w:w="3140" w:type="dxa"/>
            <w:tcBorders>
              <w:top w:val="single" w:sz="4" w:space="0" w:color="auto"/>
              <w:left w:val="single" w:sz="4" w:space="0" w:color="auto"/>
              <w:bottom w:val="single" w:sz="4" w:space="0" w:color="auto"/>
            </w:tcBorders>
            <w:shd w:val="clear" w:color="auto" w:fill="auto"/>
            <w:vAlign w:val="bottom"/>
          </w:tcPr>
          <w:p w14:paraId="47AE417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Sportsudstyr</w:t>
            </w:r>
          </w:p>
        </w:tc>
        <w:tc>
          <w:tcPr>
            <w:tcW w:w="1134" w:type="dxa"/>
            <w:tcBorders>
              <w:top w:val="single" w:sz="4" w:space="0" w:color="auto"/>
              <w:left w:val="single" w:sz="4" w:space="0" w:color="auto"/>
              <w:bottom w:val="single" w:sz="4" w:space="0" w:color="auto"/>
            </w:tcBorders>
            <w:vAlign w:val="bottom"/>
          </w:tcPr>
          <w:p w14:paraId="0311921A"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41EA13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UD3a</w:t>
            </w:r>
          </w:p>
        </w:tc>
        <w:tc>
          <w:tcPr>
            <w:tcW w:w="5434" w:type="dxa"/>
            <w:tcBorders>
              <w:top w:val="single" w:sz="4" w:space="0" w:color="auto"/>
              <w:left w:val="single" w:sz="4" w:space="0" w:color="auto"/>
              <w:bottom w:val="single" w:sz="4" w:space="0" w:color="auto"/>
            </w:tcBorders>
            <w:shd w:val="clear" w:color="auto" w:fill="FFFFFF"/>
            <w:vAlign w:val="bottom"/>
          </w:tcPr>
          <w:p w14:paraId="361AEC6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53A8751E"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A2A0DD7"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lastRenderedPageBreak/>
              <w:t>443500</w:t>
            </w:r>
          </w:p>
        </w:tc>
        <w:tc>
          <w:tcPr>
            <w:tcW w:w="3140" w:type="dxa"/>
            <w:tcBorders>
              <w:top w:val="single" w:sz="4" w:space="0" w:color="auto"/>
              <w:left w:val="single" w:sz="4" w:space="0" w:color="auto"/>
              <w:bottom w:val="single" w:sz="4" w:space="0" w:color="auto"/>
            </w:tcBorders>
            <w:shd w:val="clear" w:color="auto" w:fill="auto"/>
            <w:vAlign w:val="center"/>
          </w:tcPr>
          <w:p w14:paraId="3A61E851"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Bålplads / grill</w:t>
            </w:r>
          </w:p>
        </w:tc>
        <w:tc>
          <w:tcPr>
            <w:tcW w:w="1134" w:type="dxa"/>
            <w:tcBorders>
              <w:top w:val="single" w:sz="4" w:space="0" w:color="auto"/>
              <w:left w:val="single" w:sz="4" w:space="0" w:color="auto"/>
              <w:bottom w:val="single" w:sz="4" w:space="0" w:color="auto"/>
            </w:tcBorders>
            <w:vAlign w:val="center"/>
          </w:tcPr>
          <w:p w14:paraId="591A44F7"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FD493E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UD35</w:t>
            </w:r>
          </w:p>
        </w:tc>
        <w:tc>
          <w:tcPr>
            <w:tcW w:w="5434" w:type="dxa"/>
            <w:tcBorders>
              <w:top w:val="single" w:sz="4" w:space="0" w:color="auto"/>
              <w:left w:val="single" w:sz="4" w:space="0" w:color="auto"/>
              <w:bottom w:val="single" w:sz="4" w:space="0" w:color="auto"/>
            </w:tcBorders>
            <w:shd w:val="clear" w:color="auto" w:fill="FFFFFF"/>
            <w:vAlign w:val="bottom"/>
          </w:tcPr>
          <w:p w14:paraId="793A7BB3"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2A77E1F"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0A1D9BE"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444000</w:t>
            </w:r>
          </w:p>
        </w:tc>
        <w:tc>
          <w:tcPr>
            <w:tcW w:w="3140" w:type="dxa"/>
            <w:tcBorders>
              <w:top w:val="single" w:sz="4" w:space="0" w:color="auto"/>
              <w:left w:val="single" w:sz="4" w:space="0" w:color="auto"/>
              <w:bottom w:val="single" w:sz="4" w:space="0" w:color="auto"/>
            </w:tcBorders>
            <w:shd w:val="clear" w:color="auto" w:fill="auto"/>
            <w:vAlign w:val="center"/>
          </w:tcPr>
          <w:p w14:paraId="5C2AF955"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Informationsskilte</w:t>
            </w:r>
          </w:p>
        </w:tc>
        <w:tc>
          <w:tcPr>
            <w:tcW w:w="1134" w:type="dxa"/>
            <w:tcBorders>
              <w:top w:val="single" w:sz="4" w:space="0" w:color="auto"/>
              <w:left w:val="single" w:sz="4" w:space="0" w:color="auto"/>
              <w:bottom w:val="single" w:sz="4" w:space="0" w:color="auto"/>
            </w:tcBorders>
            <w:vAlign w:val="center"/>
          </w:tcPr>
          <w:p w14:paraId="77AC0B44"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1E392FC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w:t>
            </w:r>
          </w:p>
        </w:tc>
        <w:tc>
          <w:tcPr>
            <w:tcW w:w="5434" w:type="dxa"/>
            <w:tcBorders>
              <w:top w:val="single" w:sz="4" w:space="0" w:color="auto"/>
              <w:left w:val="single" w:sz="4" w:space="0" w:color="auto"/>
              <w:bottom w:val="single" w:sz="4" w:space="0" w:color="auto"/>
            </w:tcBorders>
            <w:shd w:val="clear" w:color="auto" w:fill="FFFFFF"/>
            <w:vAlign w:val="bottom"/>
          </w:tcPr>
          <w:p w14:paraId="12E9E94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8B1F08C"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5E9E349D"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444010</w:t>
            </w:r>
          </w:p>
        </w:tc>
        <w:tc>
          <w:tcPr>
            <w:tcW w:w="3140" w:type="dxa"/>
            <w:tcBorders>
              <w:top w:val="single" w:sz="4" w:space="0" w:color="auto"/>
              <w:left w:val="single" w:sz="4" w:space="0" w:color="auto"/>
              <w:bottom w:val="single" w:sz="4" w:space="0" w:color="auto"/>
            </w:tcBorders>
            <w:shd w:val="clear" w:color="auto" w:fill="auto"/>
            <w:vAlign w:val="bottom"/>
          </w:tcPr>
          <w:p w14:paraId="76556491" w14:textId="77777777" w:rsidR="000D6837" w:rsidRPr="00A43572" w:rsidRDefault="000D6837" w:rsidP="00BE016A">
            <w:pPr>
              <w:rPr>
                <w:rFonts w:ascii="Trebuchet MS" w:hAnsi="Trebuchet MS" w:cs="Trebuchet MS"/>
                <w:sz w:val="18"/>
                <w:szCs w:val="18"/>
              </w:rPr>
            </w:pPr>
            <w:proofErr w:type="spellStart"/>
            <w:r w:rsidRPr="00A43572">
              <w:rPr>
                <w:rFonts w:ascii="Trebuchet MS" w:hAnsi="Trebuchet MS" w:cs="Trebuchet MS"/>
                <w:sz w:val="18"/>
                <w:szCs w:val="18"/>
              </w:rPr>
              <w:t>Pictogrampæl</w:t>
            </w:r>
            <w:proofErr w:type="spellEnd"/>
          </w:p>
        </w:tc>
        <w:tc>
          <w:tcPr>
            <w:tcW w:w="1134" w:type="dxa"/>
            <w:tcBorders>
              <w:top w:val="single" w:sz="4" w:space="0" w:color="auto"/>
              <w:left w:val="single" w:sz="4" w:space="0" w:color="auto"/>
              <w:bottom w:val="single" w:sz="4" w:space="0" w:color="auto"/>
            </w:tcBorders>
            <w:vAlign w:val="bottom"/>
          </w:tcPr>
          <w:p w14:paraId="4500005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C19F89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UD4a</w:t>
            </w:r>
          </w:p>
        </w:tc>
        <w:tc>
          <w:tcPr>
            <w:tcW w:w="5434" w:type="dxa"/>
            <w:tcBorders>
              <w:top w:val="single" w:sz="4" w:space="0" w:color="auto"/>
              <w:left w:val="single" w:sz="4" w:space="0" w:color="auto"/>
              <w:bottom w:val="single" w:sz="4" w:space="0" w:color="auto"/>
            </w:tcBorders>
            <w:shd w:val="clear" w:color="auto" w:fill="FFFFFF"/>
            <w:vAlign w:val="bottom"/>
          </w:tcPr>
          <w:p w14:paraId="7B61F99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3C1C42"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D661615"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444020</w:t>
            </w:r>
          </w:p>
        </w:tc>
        <w:tc>
          <w:tcPr>
            <w:tcW w:w="3140" w:type="dxa"/>
            <w:tcBorders>
              <w:top w:val="single" w:sz="4" w:space="0" w:color="auto"/>
              <w:left w:val="single" w:sz="4" w:space="0" w:color="auto"/>
              <w:bottom w:val="single" w:sz="4" w:space="0" w:color="auto"/>
            </w:tcBorders>
            <w:shd w:val="clear" w:color="auto" w:fill="auto"/>
            <w:vAlign w:val="center"/>
          </w:tcPr>
          <w:p w14:paraId="3069FAC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Skilt, anden</w:t>
            </w:r>
          </w:p>
        </w:tc>
        <w:tc>
          <w:tcPr>
            <w:tcW w:w="1134" w:type="dxa"/>
            <w:tcBorders>
              <w:top w:val="single" w:sz="4" w:space="0" w:color="auto"/>
              <w:left w:val="single" w:sz="4" w:space="0" w:color="auto"/>
              <w:bottom w:val="single" w:sz="4" w:space="0" w:color="auto"/>
            </w:tcBorders>
            <w:vAlign w:val="center"/>
          </w:tcPr>
          <w:p w14:paraId="6CC63AE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BCF440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UD4b</w:t>
            </w:r>
          </w:p>
        </w:tc>
        <w:tc>
          <w:tcPr>
            <w:tcW w:w="5434" w:type="dxa"/>
            <w:tcBorders>
              <w:top w:val="single" w:sz="4" w:space="0" w:color="auto"/>
              <w:left w:val="single" w:sz="4" w:space="0" w:color="auto"/>
              <w:bottom w:val="single" w:sz="4" w:space="0" w:color="auto"/>
            </w:tcBorders>
            <w:shd w:val="clear" w:color="auto" w:fill="FFFFFF"/>
          </w:tcPr>
          <w:p w14:paraId="2971A7B9"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Ikke vejskilte. Lokal standard – skal beskrives i udbudsmaterialet eller lignende</w:t>
            </w:r>
          </w:p>
        </w:tc>
      </w:tr>
      <w:tr w:rsidR="000D6837" w:rsidRPr="00A43572" w14:paraId="62CC51C1"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514BE5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444030</w:t>
            </w:r>
          </w:p>
        </w:tc>
        <w:tc>
          <w:tcPr>
            <w:tcW w:w="3140" w:type="dxa"/>
            <w:tcBorders>
              <w:top w:val="single" w:sz="4" w:space="0" w:color="auto"/>
              <w:left w:val="single" w:sz="4" w:space="0" w:color="auto"/>
              <w:bottom w:val="single" w:sz="4" w:space="0" w:color="auto"/>
            </w:tcBorders>
            <w:shd w:val="clear" w:color="auto" w:fill="auto"/>
            <w:vAlign w:val="bottom"/>
          </w:tcPr>
          <w:p w14:paraId="07D7939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Plakatsøjle</w:t>
            </w:r>
          </w:p>
        </w:tc>
        <w:tc>
          <w:tcPr>
            <w:tcW w:w="1134" w:type="dxa"/>
            <w:tcBorders>
              <w:top w:val="single" w:sz="4" w:space="0" w:color="auto"/>
              <w:left w:val="single" w:sz="4" w:space="0" w:color="auto"/>
              <w:bottom w:val="single" w:sz="4" w:space="0" w:color="auto"/>
            </w:tcBorders>
            <w:vAlign w:val="bottom"/>
          </w:tcPr>
          <w:p w14:paraId="7446866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09E5F1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UD4c</w:t>
            </w:r>
          </w:p>
        </w:tc>
        <w:tc>
          <w:tcPr>
            <w:tcW w:w="5434" w:type="dxa"/>
            <w:tcBorders>
              <w:top w:val="single" w:sz="4" w:space="0" w:color="auto"/>
              <w:left w:val="single" w:sz="4" w:space="0" w:color="auto"/>
              <w:bottom w:val="single" w:sz="4" w:space="0" w:color="auto"/>
            </w:tcBorders>
            <w:shd w:val="clear" w:color="auto" w:fill="FFFFFF"/>
            <w:vAlign w:val="bottom"/>
          </w:tcPr>
          <w:p w14:paraId="66B2574F"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D92D58A"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3695412"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444500</w:t>
            </w:r>
          </w:p>
        </w:tc>
        <w:tc>
          <w:tcPr>
            <w:tcW w:w="3140" w:type="dxa"/>
            <w:tcBorders>
              <w:top w:val="single" w:sz="4" w:space="0" w:color="auto"/>
              <w:left w:val="single" w:sz="4" w:space="0" w:color="auto"/>
              <w:bottom w:val="single" w:sz="4" w:space="0" w:color="auto"/>
            </w:tcBorders>
            <w:shd w:val="clear" w:color="auto" w:fill="auto"/>
            <w:vAlign w:val="center"/>
          </w:tcPr>
          <w:p w14:paraId="0ACB1327"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Hundeposeholdere</w:t>
            </w:r>
          </w:p>
        </w:tc>
        <w:tc>
          <w:tcPr>
            <w:tcW w:w="1134" w:type="dxa"/>
            <w:tcBorders>
              <w:top w:val="single" w:sz="4" w:space="0" w:color="auto"/>
              <w:left w:val="single" w:sz="4" w:space="0" w:color="auto"/>
              <w:bottom w:val="single" w:sz="4" w:space="0" w:color="auto"/>
            </w:tcBorders>
            <w:vAlign w:val="center"/>
          </w:tcPr>
          <w:p w14:paraId="2BAA862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47E853FD"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UD45</w:t>
            </w:r>
          </w:p>
        </w:tc>
        <w:tc>
          <w:tcPr>
            <w:tcW w:w="5434" w:type="dxa"/>
            <w:tcBorders>
              <w:top w:val="single" w:sz="4" w:space="0" w:color="auto"/>
              <w:left w:val="single" w:sz="4" w:space="0" w:color="auto"/>
              <w:bottom w:val="single" w:sz="4" w:space="0" w:color="auto"/>
            </w:tcBorders>
            <w:shd w:val="clear" w:color="auto" w:fill="FFFFFF"/>
            <w:vAlign w:val="bottom"/>
          </w:tcPr>
          <w:p w14:paraId="36EAECFF"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C20AA2A"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5170658"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445000</w:t>
            </w:r>
          </w:p>
        </w:tc>
        <w:tc>
          <w:tcPr>
            <w:tcW w:w="3140" w:type="dxa"/>
            <w:tcBorders>
              <w:top w:val="single" w:sz="4" w:space="0" w:color="auto"/>
              <w:left w:val="single" w:sz="4" w:space="0" w:color="auto"/>
              <w:bottom w:val="single" w:sz="4" w:space="0" w:color="auto"/>
            </w:tcBorders>
            <w:shd w:val="clear" w:color="auto" w:fill="auto"/>
            <w:vAlign w:val="center"/>
          </w:tcPr>
          <w:p w14:paraId="4F5B3782"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Redningspost</w:t>
            </w:r>
          </w:p>
        </w:tc>
        <w:tc>
          <w:tcPr>
            <w:tcW w:w="1134" w:type="dxa"/>
            <w:tcBorders>
              <w:top w:val="single" w:sz="4" w:space="0" w:color="auto"/>
              <w:left w:val="single" w:sz="4" w:space="0" w:color="auto"/>
              <w:bottom w:val="single" w:sz="4" w:space="0" w:color="auto"/>
            </w:tcBorders>
            <w:vAlign w:val="center"/>
          </w:tcPr>
          <w:p w14:paraId="796D526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1FE89D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w:t>
            </w:r>
          </w:p>
        </w:tc>
        <w:tc>
          <w:tcPr>
            <w:tcW w:w="5434" w:type="dxa"/>
            <w:tcBorders>
              <w:top w:val="single" w:sz="4" w:space="0" w:color="auto"/>
              <w:left w:val="single" w:sz="4" w:space="0" w:color="auto"/>
              <w:bottom w:val="single" w:sz="4" w:space="0" w:color="auto"/>
            </w:tcBorders>
            <w:shd w:val="clear" w:color="auto" w:fill="FFFFFF"/>
            <w:vAlign w:val="bottom"/>
          </w:tcPr>
          <w:p w14:paraId="4CFAC9E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342F7" w:rsidRPr="00A43572" w14:paraId="45FD8101" w14:textId="77777777" w:rsidTr="000342F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C2CE1C8" w14:textId="77777777" w:rsidR="006C4E35" w:rsidRPr="00A43572" w:rsidRDefault="006C4E35" w:rsidP="00202EF6">
            <w:pPr>
              <w:jc w:val="center"/>
              <w:rPr>
                <w:rFonts w:ascii="Trebuchet MS" w:hAnsi="Trebuchet MS" w:cs="Trebuchet MS"/>
                <w:sz w:val="18"/>
                <w:szCs w:val="18"/>
              </w:rPr>
            </w:pPr>
            <w:r w:rsidRPr="00A43572">
              <w:rPr>
                <w:rFonts w:ascii="Trebuchet MS" w:hAnsi="Trebuchet MS" w:cs="Trebuchet MS"/>
                <w:sz w:val="18"/>
                <w:szCs w:val="18"/>
              </w:rPr>
              <w:t>445020</w:t>
            </w:r>
          </w:p>
        </w:tc>
        <w:tc>
          <w:tcPr>
            <w:tcW w:w="3140" w:type="dxa"/>
            <w:tcBorders>
              <w:top w:val="single" w:sz="4" w:space="0" w:color="auto"/>
              <w:left w:val="single" w:sz="4" w:space="0" w:color="auto"/>
              <w:bottom w:val="single" w:sz="4" w:space="0" w:color="auto"/>
            </w:tcBorders>
            <w:shd w:val="clear" w:color="auto" w:fill="auto"/>
            <w:vAlign w:val="bottom"/>
          </w:tcPr>
          <w:p w14:paraId="00DE64F1" w14:textId="77777777" w:rsidR="006C4E35" w:rsidRPr="00A43572" w:rsidRDefault="006C4E35" w:rsidP="00A93CD9">
            <w:pPr>
              <w:rPr>
                <w:rFonts w:ascii="Trebuchet MS" w:hAnsi="Trebuchet MS" w:cs="Trebuchet MS"/>
                <w:sz w:val="18"/>
                <w:szCs w:val="18"/>
              </w:rPr>
            </w:pPr>
            <w:r w:rsidRPr="00A43572">
              <w:rPr>
                <w:rFonts w:ascii="Trebuchet MS" w:hAnsi="Trebuchet MS" w:cs="Trebuchet MS"/>
                <w:sz w:val="18"/>
                <w:szCs w:val="18"/>
              </w:rPr>
              <w:t>Førstehjælp</w:t>
            </w:r>
          </w:p>
        </w:tc>
        <w:tc>
          <w:tcPr>
            <w:tcW w:w="1134" w:type="dxa"/>
            <w:tcBorders>
              <w:top w:val="single" w:sz="4" w:space="0" w:color="auto"/>
              <w:left w:val="single" w:sz="4" w:space="0" w:color="auto"/>
              <w:bottom w:val="single" w:sz="4" w:space="0" w:color="auto"/>
            </w:tcBorders>
            <w:vAlign w:val="center"/>
          </w:tcPr>
          <w:p w14:paraId="6ED31643" w14:textId="77777777" w:rsidR="006C4E35" w:rsidRPr="00A43572" w:rsidRDefault="006C4E35"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30A08B2" w14:textId="77777777" w:rsidR="006C4E35" w:rsidRPr="00A43572" w:rsidRDefault="006C4E35" w:rsidP="000149F4">
            <w:pPr>
              <w:jc w:val="center"/>
              <w:rPr>
                <w:rFonts w:ascii="Trebuchet MS" w:hAnsi="Trebuchet MS" w:cs="Trebuchet MS"/>
                <w:sz w:val="18"/>
                <w:szCs w:val="18"/>
              </w:rPr>
            </w:pPr>
            <w:r w:rsidRPr="00A43572">
              <w:rPr>
                <w:rFonts w:ascii="Trebuchet MS" w:hAnsi="Trebuchet MS" w:cs="Trebuchet MS"/>
                <w:sz w:val="18"/>
                <w:szCs w:val="18"/>
              </w:rPr>
              <w:t>UD5a</w:t>
            </w:r>
          </w:p>
        </w:tc>
        <w:tc>
          <w:tcPr>
            <w:tcW w:w="5434" w:type="dxa"/>
            <w:tcBorders>
              <w:top w:val="single" w:sz="4" w:space="0" w:color="auto"/>
              <w:left w:val="single" w:sz="4" w:space="0" w:color="auto"/>
              <w:bottom w:val="single" w:sz="4" w:space="0" w:color="auto"/>
            </w:tcBorders>
            <w:shd w:val="clear" w:color="auto" w:fill="FFFFFF"/>
          </w:tcPr>
          <w:p w14:paraId="22FC5960" w14:textId="77777777" w:rsidR="006C4E35"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342F7" w:rsidRPr="00A43572" w14:paraId="58FA90AC" w14:textId="77777777" w:rsidTr="000342F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94AE7FE" w14:textId="77777777" w:rsidR="006C4E35" w:rsidRPr="00A43572" w:rsidRDefault="006C4E35" w:rsidP="00202EF6">
            <w:pPr>
              <w:jc w:val="center"/>
              <w:rPr>
                <w:rFonts w:ascii="Trebuchet MS" w:hAnsi="Trebuchet MS" w:cs="Trebuchet MS"/>
                <w:sz w:val="18"/>
                <w:szCs w:val="18"/>
              </w:rPr>
            </w:pPr>
            <w:r w:rsidRPr="00A43572">
              <w:rPr>
                <w:rFonts w:ascii="Trebuchet MS" w:hAnsi="Trebuchet MS" w:cs="Trebuchet MS"/>
                <w:sz w:val="18"/>
                <w:szCs w:val="18"/>
              </w:rPr>
              <w:t>445030</w:t>
            </w:r>
          </w:p>
        </w:tc>
        <w:tc>
          <w:tcPr>
            <w:tcW w:w="3140" w:type="dxa"/>
            <w:tcBorders>
              <w:top w:val="single" w:sz="4" w:space="0" w:color="auto"/>
              <w:left w:val="single" w:sz="4" w:space="0" w:color="auto"/>
              <w:bottom w:val="single" w:sz="4" w:space="0" w:color="auto"/>
            </w:tcBorders>
            <w:shd w:val="clear" w:color="auto" w:fill="auto"/>
            <w:vAlign w:val="bottom"/>
          </w:tcPr>
          <w:p w14:paraId="39B2D2F1" w14:textId="77777777" w:rsidR="006C4E35" w:rsidRPr="00A43572" w:rsidRDefault="006C4E35" w:rsidP="00A93CD9">
            <w:pPr>
              <w:rPr>
                <w:rFonts w:ascii="Trebuchet MS" w:hAnsi="Trebuchet MS" w:cs="Trebuchet MS"/>
                <w:sz w:val="18"/>
                <w:szCs w:val="18"/>
              </w:rPr>
            </w:pPr>
            <w:r w:rsidRPr="00A43572">
              <w:rPr>
                <w:rFonts w:ascii="Trebuchet MS" w:hAnsi="Trebuchet MS" w:cs="Trebuchet MS"/>
                <w:sz w:val="18"/>
                <w:szCs w:val="18"/>
              </w:rPr>
              <w:t>Nødtelefon</w:t>
            </w:r>
          </w:p>
        </w:tc>
        <w:tc>
          <w:tcPr>
            <w:tcW w:w="1134" w:type="dxa"/>
            <w:tcBorders>
              <w:top w:val="single" w:sz="4" w:space="0" w:color="auto"/>
              <w:left w:val="single" w:sz="4" w:space="0" w:color="auto"/>
              <w:bottom w:val="single" w:sz="4" w:space="0" w:color="auto"/>
            </w:tcBorders>
            <w:vAlign w:val="center"/>
          </w:tcPr>
          <w:p w14:paraId="1C532EF6" w14:textId="77777777" w:rsidR="006C4E35" w:rsidRPr="00A43572" w:rsidRDefault="006C4E35"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E3D4AD1" w14:textId="77777777" w:rsidR="006C4E35" w:rsidRPr="00A43572" w:rsidRDefault="006C4E35" w:rsidP="000149F4">
            <w:pPr>
              <w:jc w:val="center"/>
              <w:rPr>
                <w:rFonts w:ascii="Trebuchet MS" w:hAnsi="Trebuchet MS" w:cs="Trebuchet MS"/>
                <w:sz w:val="18"/>
                <w:szCs w:val="18"/>
              </w:rPr>
            </w:pPr>
            <w:r w:rsidRPr="00A43572">
              <w:rPr>
                <w:rFonts w:ascii="Trebuchet MS" w:hAnsi="Trebuchet MS" w:cs="Trebuchet MS"/>
                <w:sz w:val="18"/>
                <w:szCs w:val="18"/>
              </w:rPr>
              <w:t>UD5b</w:t>
            </w:r>
          </w:p>
        </w:tc>
        <w:tc>
          <w:tcPr>
            <w:tcW w:w="5434" w:type="dxa"/>
            <w:tcBorders>
              <w:top w:val="single" w:sz="4" w:space="0" w:color="auto"/>
              <w:left w:val="single" w:sz="4" w:space="0" w:color="auto"/>
              <w:bottom w:val="single" w:sz="4" w:space="0" w:color="auto"/>
            </w:tcBorders>
            <w:shd w:val="clear" w:color="auto" w:fill="FFFFFF"/>
          </w:tcPr>
          <w:p w14:paraId="506BF749" w14:textId="77777777" w:rsidR="006C4E35"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F76F65"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F8CF891"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445100</w:t>
            </w:r>
          </w:p>
        </w:tc>
        <w:tc>
          <w:tcPr>
            <w:tcW w:w="3140" w:type="dxa"/>
            <w:tcBorders>
              <w:top w:val="single" w:sz="4" w:space="0" w:color="auto"/>
              <w:left w:val="single" w:sz="4" w:space="0" w:color="auto"/>
              <w:bottom w:val="single" w:sz="4" w:space="0" w:color="auto"/>
            </w:tcBorders>
            <w:shd w:val="clear" w:color="auto" w:fill="auto"/>
            <w:vAlign w:val="center"/>
          </w:tcPr>
          <w:p w14:paraId="7E28A398"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Badebro</w:t>
            </w:r>
          </w:p>
        </w:tc>
        <w:tc>
          <w:tcPr>
            <w:tcW w:w="1134" w:type="dxa"/>
            <w:tcBorders>
              <w:top w:val="single" w:sz="4" w:space="0" w:color="auto"/>
              <w:left w:val="single" w:sz="4" w:space="0" w:color="auto"/>
              <w:bottom w:val="single" w:sz="4" w:space="0" w:color="auto"/>
            </w:tcBorders>
            <w:vAlign w:val="center"/>
          </w:tcPr>
          <w:p w14:paraId="7819050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2E23B9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UD51</w:t>
            </w:r>
          </w:p>
        </w:tc>
        <w:tc>
          <w:tcPr>
            <w:tcW w:w="5434" w:type="dxa"/>
            <w:tcBorders>
              <w:top w:val="single" w:sz="4" w:space="0" w:color="auto"/>
              <w:left w:val="single" w:sz="4" w:space="0" w:color="auto"/>
              <w:bottom w:val="single" w:sz="4" w:space="0" w:color="auto"/>
            </w:tcBorders>
            <w:shd w:val="clear" w:color="auto" w:fill="FFFFFF"/>
            <w:vAlign w:val="bottom"/>
          </w:tcPr>
          <w:p w14:paraId="6C1551FE"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6F7CA605"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7791B62"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445500</w:t>
            </w:r>
          </w:p>
        </w:tc>
        <w:tc>
          <w:tcPr>
            <w:tcW w:w="3140" w:type="dxa"/>
            <w:tcBorders>
              <w:top w:val="single" w:sz="4" w:space="0" w:color="auto"/>
              <w:left w:val="single" w:sz="4" w:space="0" w:color="auto"/>
              <w:bottom w:val="single" w:sz="4" w:space="0" w:color="auto"/>
            </w:tcBorders>
            <w:shd w:val="clear" w:color="auto" w:fill="auto"/>
            <w:vAlign w:val="center"/>
          </w:tcPr>
          <w:p w14:paraId="1C1C4017"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Shelter</w:t>
            </w:r>
          </w:p>
        </w:tc>
        <w:tc>
          <w:tcPr>
            <w:tcW w:w="1134" w:type="dxa"/>
            <w:tcBorders>
              <w:top w:val="single" w:sz="4" w:space="0" w:color="auto"/>
              <w:left w:val="single" w:sz="4" w:space="0" w:color="auto"/>
              <w:bottom w:val="single" w:sz="4" w:space="0" w:color="auto"/>
            </w:tcBorders>
            <w:vAlign w:val="center"/>
          </w:tcPr>
          <w:p w14:paraId="02D382C2"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074BFC2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UD55</w:t>
            </w:r>
          </w:p>
        </w:tc>
        <w:tc>
          <w:tcPr>
            <w:tcW w:w="5434" w:type="dxa"/>
            <w:tcBorders>
              <w:top w:val="single" w:sz="4" w:space="0" w:color="auto"/>
              <w:left w:val="single" w:sz="4" w:space="0" w:color="auto"/>
              <w:bottom w:val="single" w:sz="4" w:space="0" w:color="auto"/>
            </w:tcBorders>
            <w:shd w:val="clear" w:color="auto" w:fill="FFFFFF"/>
            <w:vAlign w:val="bottom"/>
          </w:tcPr>
          <w:p w14:paraId="09146BE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6D1F02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BF9FD57"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445510</w:t>
            </w:r>
          </w:p>
        </w:tc>
        <w:tc>
          <w:tcPr>
            <w:tcW w:w="3140" w:type="dxa"/>
            <w:tcBorders>
              <w:top w:val="single" w:sz="4" w:space="0" w:color="auto"/>
              <w:left w:val="single" w:sz="4" w:space="0" w:color="auto"/>
              <w:bottom w:val="single" w:sz="4" w:space="0" w:color="auto"/>
            </w:tcBorders>
            <w:shd w:val="clear" w:color="auto" w:fill="auto"/>
            <w:vAlign w:val="bottom"/>
          </w:tcPr>
          <w:p w14:paraId="6078B83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Toilet</w:t>
            </w:r>
          </w:p>
        </w:tc>
        <w:tc>
          <w:tcPr>
            <w:tcW w:w="1134" w:type="dxa"/>
            <w:tcBorders>
              <w:top w:val="single" w:sz="4" w:space="0" w:color="auto"/>
              <w:left w:val="single" w:sz="4" w:space="0" w:color="auto"/>
              <w:bottom w:val="single" w:sz="4" w:space="0" w:color="auto"/>
            </w:tcBorders>
            <w:vAlign w:val="bottom"/>
          </w:tcPr>
          <w:p w14:paraId="123FE60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8678DE7"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UD55a</w:t>
            </w:r>
          </w:p>
        </w:tc>
        <w:tc>
          <w:tcPr>
            <w:tcW w:w="5434" w:type="dxa"/>
            <w:tcBorders>
              <w:top w:val="single" w:sz="4" w:space="0" w:color="auto"/>
              <w:left w:val="single" w:sz="4" w:space="0" w:color="auto"/>
              <w:bottom w:val="single" w:sz="4" w:space="0" w:color="auto"/>
            </w:tcBorders>
            <w:shd w:val="clear" w:color="auto" w:fill="FFFFFF"/>
            <w:vAlign w:val="bottom"/>
          </w:tcPr>
          <w:p w14:paraId="77BBB31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261504E"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EF661E1"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446000</w:t>
            </w:r>
          </w:p>
        </w:tc>
        <w:tc>
          <w:tcPr>
            <w:tcW w:w="3140" w:type="dxa"/>
            <w:tcBorders>
              <w:top w:val="single" w:sz="4" w:space="0" w:color="auto"/>
              <w:left w:val="single" w:sz="4" w:space="0" w:color="auto"/>
              <w:bottom w:val="single" w:sz="4" w:space="0" w:color="auto"/>
            </w:tcBorders>
            <w:shd w:val="clear" w:color="auto" w:fill="auto"/>
            <w:vAlign w:val="center"/>
          </w:tcPr>
          <w:p w14:paraId="7D15D59E"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Legeudstyr</w:t>
            </w:r>
          </w:p>
        </w:tc>
        <w:tc>
          <w:tcPr>
            <w:tcW w:w="1134" w:type="dxa"/>
            <w:tcBorders>
              <w:top w:val="single" w:sz="4" w:space="0" w:color="auto"/>
              <w:left w:val="single" w:sz="4" w:space="0" w:color="auto"/>
              <w:bottom w:val="single" w:sz="4" w:space="0" w:color="auto"/>
            </w:tcBorders>
            <w:vAlign w:val="center"/>
          </w:tcPr>
          <w:p w14:paraId="49B1095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7C0C4BF"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UD6</w:t>
            </w:r>
          </w:p>
        </w:tc>
        <w:tc>
          <w:tcPr>
            <w:tcW w:w="5434" w:type="dxa"/>
            <w:tcBorders>
              <w:top w:val="single" w:sz="4" w:space="0" w:color="auto"/>
              <w:left w:val="single" w:sz="4" w:space="0" w:color="auto"/>
              <w:bottom w:val="single" w:sz="4" w:space="0" w:color="auto"/>
            </w:tcBorders>
            <w:shd w:val="clear" w:color="auto" w:fill="FFFFFF"/>
            <w:vAlign w:val="bottom"/>
          </w:tcPr>
          <w:p w14:paraId="2948A15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29EE26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4A529CC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447010</w:t>
            </w:r>
          </w:p>
        </w:tc>
        <w:tc>
          <w:tcPr>
            <w:tcW w:w="3140" w:type="dxa"/>
            <w:tcBorders>
              <w:top w:val="single" w:sz="4" w:space="0" w:color="auto"/>
              <w:left w:val="single" w:sz="4" w:space="0" w:color="auto"/>
              <w:bottom w:val="single" w:sz="4" w:space="0" w:color="auto"/>
            </w:tcBorders>
            <w:shd w:val="clear" w:color="auto" w:fill="auto"/>
            <w:vAlign w:val="bottom"/>
          </w:tcPr>
          <w:p w14:paraId="5E561D7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Belysning</w:t>
            </w:r>
          </w:p>
        </w:tc>
        <w:tc>
          <w:tcPr>
            <w:tcW w:w="1134" w:type="dxa"/>
            <w:tcBorders>
              <w:top w:val="single" w:sz="4" w:space="0" w:color="auto"/>
              <w:left w:val="single" w:sz="4" w:space="0" w:color="auto"/>
              <w:bottom w:val="single" w:sz="4" w:space="0" w:color="auto"/>
            </w:tcBorders>
            <w:vAlign w:val="bottom"/>
          </w:tcPr>
          <w:p w14:paraId="28B64D61"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C35D9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UD7a</w:t>
            </w:r>
          </w:p>
        </w:tc>
        <w:tc>
          <w:tcPr>
            <w:tcW w:w="5434" w:type="dxa"/>
            <w:tcBorders>
              <w:top w:val="single" w:sz="4" w:space="0" w:color="auto"/>
              <w:left w:val="single" w:sz="4" w:space="0" w:color="auto"/>
              <w:bottom w:val="single" w:sz="4" w:space="0" w:color="auto"/>
            </w:tcBorders>
            <w:shd w:val="clear" w:color="auto" w:fill="FFFFFF"/>
            <w:vAlign w:val="bottom"/>
          </w:tcPr>
          <w:p w14:paraId="05E9BA5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CE80F6"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545FEC0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447020</w:t>
            </w:r>
          </w:p>
        </w:tc>
        <w:tc>
          <w:tcPr>
            <w:tcW w:w="3140" w:type="dxa"/>
            <w:tcBorders>
              <w:top w:val="single" w:sz="4" w:space="0" w:color="auto"/>
              <w:left w:val="single" w:sz="4" w:space="0" w:color="auto"/>
              <w:bottom w:val="single" w:sz="4" w:space="0" w:color="auto"/>
            </w:tcBorders>
            <w:shd w:val="clear" w:color="auto" w:fill="auto"/>
            <w:vAlign w:val="bottom"/>
          </w:tcPr>
          <w:p w14:paraId="7EEF5A67" w14:textId="77777777" w:rsidR="000D6837" w:rsidRPr="00A43572" w:rsidRDefault="000D6837" w:rsidP="00BE016A">
            <w:pPr>
              <w:rPr>
                <w:rFonts w:ascii="Trebuchet MS" w:hAnsi="Trebuchet MS" w:cs="Trebuchet MS"/>
                <w:sz w:val="18"/>
                <w:szCs w:val="18"/>
              </w:rPr>
            </w:pPr>
            <w:proofErr w:type="spellStart"/>
            <w:r w:rsidRPr="00A43572">
              <w:rPr>
                <w:rFonts w:ascii="Trebuchet MS" w:hAnsi="Trebuchet MS" w:cs="Trebuchet MS"/>
                <w:sz w:val="18"/>
                <w:szCs w:val="18"/>
              </w:rPr>
              <w:t>Elboks</w:t>
            </w:r>
            <w:proofErr w:type="spellEnd"/>
          </w:p>
        </w:tc>
        <w:tc>
          <w:tcPr>
            <w:tcW w:w="1134" w:type="dxa"/>
            <w:tcBorders>
              <w:top w:val="single" w:sz="4" w:space="0" w:color="auto"/>
              <w:left w:val="single" w:sz="4" w:space="0" w:color="auto"/>
              <w:bottom w:val="single" w:sz="4" w:space="0" w:color="auto"/>
            </w:tcBorders>
            <w:vAlign w:val="bottom"/>
          </w:tcPr>
          <w:p w14:paraId="3F6C1DA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1BA494A"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UD7b</w:t>
            </w:r>
          </w:p>
        </w:tc>
        <w:tc>
          <w:tcPr>
            <w:tcW w:w="5434" w:type="dxa"/>
            <w:tcBorders>
              <w:top w:val="single" w:sz="4" w:space="0" w:color="auto"/>
              <w:left w:val="single" w:sz="4" w:space="0" w:color="auto"/>
              <w:bottom w:val="single" w:sz="4" w:space="0" w:color="auto"/>
            </w:tcBorders>
            <w:shd w:val="clear" w:color="auto" w:fill="FFFFFF"/>
            <w:vAlign w:val="bottom"/>
          </w:tcPr>
          <w:p w14:paraId="529A698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0C1225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753623F2"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448010</w:t>
            </w:r>
          </w:p>
        </w:tc>
        <w:tc>
          <w:tcPr>
            <w:tcW w:w="3140" w:type="dxa"/>
            <w:tcBorders>
              <w:top w:val="single" w:sz="4" w:space="0" w:color="auto"/>
              <w:left w:val="single" w:sz="4" w:space="0" w:color="auto"/>
              <w:bottom w:val="single" w:sz="4" w:space="0" w:color="auto"/>
            </w:tcBorders>
            <w:shd w:val="clear" w:color="auto" w:fill="auto"/>
            <w:vAlign w:val="bottom"/>
          </w:tcPr>
          <w:p w14:paraId="390DFF2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Låge</w:t>
            </w:r>
          </w:p>
        </w:tc>
        <w:tc>
          <w:tcPr>
            <w:tcW w:w="1134" w:type="dxa"/>
            <w:tcBorders>
              <w:top w:val="single" w:sz="4" w:space="0" w:color="auto"/>
              <w:left w:val="single" w:sz="4" w:space="0" w:color="auto"/>
              <w:bottom w:val="single" w:sz="4" w:space="0" w:color="auto"/>
            </w:tcBorders>
            <w:vAlign w:val="bottom"/>
          </w:tcPr>
          <w:p w14:paraId="6902B8A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873136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UD8a</w:t>
            </w:r>
          </w:p>
        </w:tc>
        <w:tc>
          <w:tcPr>
            <w:tcW w:w="5434" w:type="dxa"/>
            <w:tcBorders>
              <w:top w:val="single" w:sz="4" w:space="0" w:color="auto"/>
              <w:left w:val="single" w:sz="4" w:space="0" w:color="auto"/>
              <w:bottom w:val="single" w:sz="4" w:space="0" w:color="auto"/>
            </w:tcBorders>
            <w:shd w:val="clear" w:color="auto" w:fill="FFFFFF"/>
            <w:vAlign w:val="bottom"/>
          </w:tcPr>
          <w:p w14:paraId="61BBE80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EA2A317"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C4E6C19"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448020</w:t>
            </w:r>
          </w:p>
        </w:tc>
        <w:tc>
          <w:tcPr>
            <w:tcW w:w="3140" w:type="dxa"/>
            <w:tcBorders>
              <w:top w:val="single" w:sz="4" w:space="0" w:color="auto"/>
              <w:left w:val="single" w:sz="4" w:space="0" w:color="auto"/>
              <w:bottom w:val="single" w:sz="4" w:space="0" w:color="auto"/>
            </w:tcBorders>
            <w:shd w:val="clear" w:color="auto" w:fill="auto"/>
            <w:vAlign w:val="center"/>
          </w:tcPr>
          <w:p w14:paraId="3795B96D"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Stente</w:t>
            </w:r>
          </w:p>
        </w:tc>
        <w:tc>
          <w:tcPr>
            <w:tcW w:w="1134" w:type="dxa"/>
            <w:tcBorders>
              <w:top w:val="single" w:sz="4" w:space="0" w:color="auto"/>
              <w:left w:val="single" w:sz="4" w:space="0" w:color="auto"/>
              <w:bottom w:val="single" w:sz="4" w:space="0" w:color="auto"/>
            </w:tcBorders>
            <w:vAlign w:val="center"/>
          </w:tcPr>
          <w:p w14:paraId="05F74E6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B86647B"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UD8b</w:t>
            </w:r>
          </w:p>
        </w:tc>
        <w:tc>
          <w:tcPr>
            <w:tcW w:w="5434" w:type="dxa"/>
            <w:tcBorders>
              <w:top w:val="single" w:sz="4" w:space="0" w:color="auto"/>
              <w:left w:val="single" w:sz="4" w:space="0" w:color="auto"/>
              <w:bottom w:val="single" w:sz="4" w:space="0" w:color="auto"/>
            </w:tcBorders>
            <w:shd w:val="clear" w:color="auto" w:fill="FFFFFF"/>
          </w:tcPr>
          <w:p w14:paraId="6DC9B7F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Stente er en overgang over et hegn til mennesker. Lokal standard – skal beskrives i udbudsmaterialet eller lignende</w:t>
            </w:r>
          </w:p>
        </w:tc>
      </w:tr>
      <w:tr w:rsidR="000D6837" w:rsidRPr="00A43572" w14:paraId="57DF2CC7"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057A403" w14:textId="77777777" w:rsidR="000D6837" w:rsidRPr="00A43572" w:rsidRDefault="00263E8C" w:rsidP="00263E8C">
            <w:pPr>
              <w:jc w:val="center"/>
              <w:rPr>
                <w:rFonts w:ascii="Trebuchet MS" w:hAnsi="Trebuchet MS"/>
                <w:sz w:val="18"/>
                <w:szCs w:val="18"/>
              </w:rPr>
            </w:pPr>
            <w:r w:rsidRPr="00A43572">
              <w:rPr>
                <w:rFonts w:ascii="Trebuchet MS" w:hAnsi="Trebuchet MS"/>
                <w:sz w:val="18"/>
                <w:szCs w:val="18"/>
              </w:rPr>
              <w:t>802010</w:t>
            </w:r>
          </w:p>
        </w:tc>
        <w:tc>
          <w:tcPr>
            <w:tcW w:w="3140" w:type="dxa"/>
            <w:tcBorders>
              <w:top w:val="single" w:sz="4" w:space="0" w:color="auto"/>
              <w:left w:val="single" w:sz="4" w:space="0" w:color="auto"/>
              <w:bottom w:val="single" w:sz="4" w:space="0" w:color="auto"/>
            </w:tcBorders>
            <w:shd w:val="clear" w:color="auto" w:fill="auto"/>
            <w:vAlign w:val="center"/>
          </w:tcPr>
          <w:p w14:paraId="6D3BEE4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Div. forhindring - ej pleje</w:t>
            </w:r>
          </w:p>
        </w:tc>
        <w:tc>
          <w:tcPr>
            <w:tcW w:w="1134" w:type="dxa"/>
            <w:tcBorders>
              <w:top w:val="single" w:sz="4" w:space="0" w:color="auto"/>
              <w:left w:val="single" w:sz="4" w:space="0" w:color="auto"/>
              <w:bottom w:val="single" w:sz="4" w:space="0" w:color="auto"/>
            </w:tcBorders>
            <w:vAlign w:val="center"/>
          </w:tcPr>
          <w:p w14:paraId="2F30853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3725E3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FO2a</w:t>
            </w:r>
          </w:p>
        </w:tc>
        <w:tc>
          <w:tcPr>
            <w:tcW w:w="5434" w:type="dxa"/>
            <w:tcBorders>
              <w:top w:val="single" w:sz="4" w:space="0" w:color="auto"/>
              <w:left w:val="single" w:sz="4" w:space="0" w:color="auto"/>
              <w:bottom w:val="single" w:sz="4" w:space="0" w:color="auto"/>
            </w:tcBorders>
            <w:shd w:val="clear" w:color="auto" w:fill="FFFFFF"/>
          </w:tcPr>
          <w:p w14:paraId="05959E1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Forhindringer (som ikke vedligeholdes) i f.eks. brugsplæne, kan vises i kort/liste. (Lokal standard – kan beskrives i udbudsmaterialet eller lignende)</w:t>
            </w:r>
          </w:p>
        </w:tc>
      </w:tr>
      <w:tr w:rsidR="000D6837" w:rsidRPr="00A43572" w14:paraId="2DF10BD2"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7C5A643"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980000</w:t>
            </w:r>
          </w:p>
        </w:tc>
        <w:tc>
          <w:tcPr>
            <w:tcW w:w="3140" w:type="dxa"/>
            <w:tcBorders>
              <w:top w:val="single" w:sz="4" w:space="0" w:color="auto"/>
              <w:left w:val="single" w:sz="4" w:space="0" w:color="auto"/>
              <w:bottom w:val="single" w:sz="4" w:space="0" w:color="auto"/>
            </w:tcBorders>
            <w:shd w:val="clear" w:color="auto" w:fill="FFFFFF"/>
            <w:vAlign w:val="bottom"/>
          </w:tcPr>
          <w:p w14:paraId="64881541"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Andet</w:t>
            </w:r>
          </w:p>
        </w:tc>
        <w:tc>
          <w:tcPr>
            <w:tcW w:w="1134" w:type="dxa"/>
            <w:tcBorders>
              <w:top w:val="single" w:sz="4" w:space="0" w:color="auto"/>
              <w:left w:val="single" w:sz="4" w:space="0" w:color="auto"/>
              <w:bottom w:val="single" w:sz="4" w:space="0" w:color="auto"/>
            </w:tcBorders>
            <w:shd w:val="clear" w:color="auto" w:fill="FFFFFF"/>
            <w:vAlign w:val="bottom"/>
          </w:tcPr>
          <w:p w14:paraId="53A4524D"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shd w:val="clear" w:color="auto" w:fill="FFFFFF"/>
            <w:vAlign w:val="bottom"/>
          </w:tcPr>
          <w:p w14:paraId="61F63F31"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AN3</w:t>
            </w:r>
          </w:p>
        </w:tc>
        <w:tc>
          <w:tcPr>
            <w:tcW w:w="5434" w:type="dxa"/>
            <w:tcBorders>
              <w:top w:val="single" w:sz="4" w:space="0" w:color="auto"/>
              <w:left w:val="single" w:sz="4" w:space="0" w:color="auto"/>
              <w:bottom w:val="single" w:sz="4" w:space="0" w:color="auto"/>
            </w:tcBorders>
            <w:shd w:val="clear" w:color="auto" w:fill="FFFFFF"/>
            <w:vAlign w:val="bottom"/>
          </w:tcPr>
          <w:p w14:paraId="3EE3383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Hvor andre facilitetsbetegnelser ikke er dækkende.</w:t>
            </w:r>
          </w:p>
        </w:tc>
      </w:tr>
      <w:tr w:rsidR="000D6837" w:rsidRPr="00A43572" w14:paraId="72055555"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35F4FB5"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990000</w:t>
            </w:r>
          </w:p>
        </w:tc>
        <w:tc>
          <w:tcPr>
            <w:tcW w:w="3140" w:type="dxa"/>
            <w:tcBorders>
              <w:top w:val="single" w:sz="4" w:space="0" w:color="auto"/>
              <w:left w:val="single" w:sz="4" w:space="0" w:color="auto"/>
              <w:bottom w:val="single" w:sz="4" w:space="0" w:color="auto"/>
            </w:tcBorders>
            <w:shd w:val="clear" w:color="auto" w:fill="FFFFFF"/>
            <w:vAlign w:val="bottom"/>
          </w:tcPr>
          <w:p w14:paraId="4A81931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Ukendt</w:t>
            </w:r>
          </w:p>
        </w:tc>
        <w:tc>
          <w:tcPr>
            <w:tcW w:w="1134" w:type="dxa"/>
            <w:tcBorders>
              <w:top w:val="single" w:sz="4" w:space="0" w:color="auto"/>
              <w:left w:val="single" w:sz="4" w:space="0" w:color="auto"/>
              <w:bottom w:val="single" w:sz="4" w:space="0" w:color="auto"/>
            </w:tcBorders>
            <w:shd w:val="clear" w:color="auto" w:fill="FFFFFF"/>
            <w:vAlign w:val="bottom"/>
          </w:tcPr>
          <w:p w14:paraId="67F5C0D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shd w:val="clear" w:color="auto" w:fill="FFFFFF"/>
            <w:vAlign w:val="bottom"/>
          </w:tcPr>
          <w:p w14:paraId="59F4A56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UK3</w:t>
            </w:r>
          </w:p>
        </w:tc>
        <w:tc>
          <w:tcPr>
            <w:tcW w:w="5434" w:type="dxa"/>
            <w:tcBorders>
              <w:top w:val="single" w:sz="4" w:space="0" w:color="auto"/>
              <w:left w:val="single" w:sz="4" w:space="0" w:color="auto"/>
              <w:bottom w:val="single" w:sz="4" w:space="0" w:color="auto"/>
            </w:tcBorders>
            <w:shd w:val="clear" w:color="auto" w:fill="FFFFFF"/>
            <w:vAlign w:val="bottom"/>
          </w:tcPr>
          <w:p w14:paraId="1979D5A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Mangler viden om typen.</w:t>
            </w:r>
          </w:p>
        </w:tc>
      </w:tr>
    </w:tbl>
    <w:p w14:paraId="22212E93" w14:textId="77777777" w:rsidR="00634A41" w:rsidRPr="00A43572" w:rsidRDefault="00A93CD9" w:rsidP="000342F7">
      <w:pPr>
        <w:rPr>
          <w:kern w:val="32"/>
        </w:rPr>
      </w:pPr>
      <w:r w:rsidRPr="00A43572">
        <w:rPr>
          <w:kern w:val="32"/>
        </w:rPr>
        <w:br w:type="page"/>
      </w:r>
      <w:r w:rsidR="00634A41" w:rsidRPr="00A43572">
        <w:rPr>
          <w:kern w:val="32"/>
        </w:rPr>
        <w:lastRenderedPageBreak/>
        <w:t>5.1</w:t>
      </w:r>
      <w:r w:rsidR="00C23310" w:rsidRPr="00A43572">
        <w:rPr>
          <w:kern w:val="32"/>
        </w:rPr>
        <w:t>9.</w:t>
      </w:r>
      <w:r w:rsidR="00634A41" w:rsidRPr="00A43572">
        <w:rPr>
          <w:kern w:val="32"/>
        </w:rPr>
        <w:t>4 Park og grønne områders distrikt (6</w:t>
      </w:r>
      <w:r w:rsidR="00C23310" w:rsidRPr="00A43572">
        <w:rPr>
          <w:kern w:val="32"/>
        </w:rPr>
        <w:t>8</w:t>
      </w:r>
      <w:r w:rsidR="00634A41" w:rsidRPr="00A43572">
        <w:rPr>
          <w:kern w:val="32"/>
        </w:rPr>
        <w:t>03)</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5522"/>
        <w:gridCol w:w="1155"/>
        <w:gridCol w:w="1418"/>
        <w:gridCol w:w="1417"/>
        <w:gridCol w:w="2126"/>
      </w:tblGrid>
      <w:tr w:rsidR="006F5333" w:rsidRPr="00A43572" w14:paraId="04C0EEC9" w14:textId="77777777" w:rsidTr="00BE016A">
        <w:tc>
          <w:tcPr>
            <w:tcW w:w="2078" w:type="dxa"/>
            <w:tcBorders>
              <w:bottom w:val="single" w:sz="4" w:space="0" w:color="auto"/>
            </w:tcBorders>
            <w:shd w:val="clear" w:color="auto" w:fill="D9D9D9"/>
            <w:vAlign w:val="center"/>
          </w:tcPr>
          <w:p w14:paraId="6E049404" w14:textId="77777777" w:rsidR="006F5333" w:rsidRPr="00A43572" w:rsidRDefault="006F5333" w:rsidP="00BE016A">
            <w:pPr>
              <w:rPr>
                <w:rFonts w:ascii="Trebuchet MS" w:hAnsi="Trebuchet MS" w:cs="Trebuchet MS"/>
                <w:b/>
                <w:bCs/>
                <w:sz w:val="18"/>
                <w:szCs w:val="18"/>
              </w:rPr>
            </w:pPr>
            <w:r w:rsidRPr="00A43572">
              <w:rPr>
                <w:rFonts w:ascii="Trebuchet MS" w:hAnsi="Trebuchet MS" w:cs="Trebuchet MS"/>
                <w:b/>
                <w:bCs/>
                <w:sz w:val="18"/>
                <w:szCs w:val="18"/>
              </w:rPr>
              <w:t>Feltnavn</w:t>
            </w:r>
          </w:p>
        </w:tc>
        <w:tc>
          <w:tcPr>
            <w:tcW w:w="5522" w:type="dxa"/>
            <w:tcBorders>
              <w:bottom w:val="single" w:sz="4" w:space="0" w:color="auto"/>
            </w:tcBorders>
            <w:shd w:val="clear" w:color="auto" w:fill="D9D9D9"/>
            <w:vAlign w:val="center"/>
          </w:tcPr>
          <w:p w14:paraId="40AF5CC2"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2864955"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14B806F7"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AF094A0" w14:textId="743893FF"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 xml:space="preserve">Obligatorisk </w:t>
            </w:r>
            <w:r w:rsidR="00835D15">
              <w:rPr>
                <w:rFonts w:ascii="Trebuchet MS" w:hAnsi="Trebuchet MS" w:cs="Trebuchet MS"/>
                <w:b/>
                <w:bCs/>
                <w:sz w:val="18"/>
                <w:szCs w:val="18"/>
              </w:rPr>
              <w:br/>
            </w:r>
            <w:r w:rsidRPr="00A43572">
              <w:rPr>
                <w:rFonts w:ascii="Trebuchet MS" w:hAnsi="Trebuchet MS" w:cs="Trebuchet MS"/>
                <w:b/>
                <w:bCs/>
                <w:sz w:val="18"/>
                <w:szCs w:val="18"/>
              </w:rPr>
              <w:t>/Frit</w:t>
            </w:r>
          </w:p>
        </w:tc>
        <w:tc>
          <w:tcPr>
            <w:tcW w:w="2126" w:type="dxa"/>
            <w:shd w:val="clear" w:color="auto" w:fill="D9D9D9"/>
            <w:vAlign w:val="center"/>
          </w:tcPr>
          <w:p w14:paraId="7A82BE06"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Eksempel</w:t>
            </w:r>
          </w:p>
        </w:tc>
      </w:tr>
      <w:tr w:rsidR="006F5333" w:rsidRPr="00A43572" w14:paraId="06C02D24" w14:textId="77777777" w:rsidTr="00BE016A">
        <w:trPr>
          <w:trHeight w:hRule="exact" w:val="477"/>
        </w:trPr>
        <w:tc>
          <w:tcPr>
            <w:tcW w:w="2078" w:type="dxa"/>
            <w:tcBorders>
              <w:top w:val="single" w:sz="4" w:space="0" w:color="auto"/>
              <w:left w:val="single" w:sz="4" w:space="0" w:color="auto"/>
              <w:bottom w:val="nil"/>
              <w:right w:val="single" w:sz="4" w:space="0" w:color="auto"/>
            </w:tcBorders>
            <w:shd w:val="clear" w:color="auto" w:fill="D9D9D9"/>
            <w:vAlign w:val="center"/>
          </w:tcPr>
          <w:p w14:paraId="78953935"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pg_distrikt_kode</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0FC09C32"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 xml:space="preserve">Kode for typen af distrikts-/arbejdssted typer ved Park og </w:t>
            </w:r>
            <w:proofErr w:type="spellStart"/>
            <w:r w:rsidRPr="00A43572">
              <w:rPr>
                <w:rFonts w:ascii="Trebuchet MS" w:hAnsi="Trebuchet MS"/>
                <w:sz w:val="18"/>
                <w:szCs w:val="18"/>
              </w:rPr>
              <w:t>Grønneområder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6B34D9E4"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6597F4B7"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193F81C"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O</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74A205A9"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2</w:t>
            </w:r>
          </w:p>
        </w:tc>
      </w:tr>
      <w:tr w:rsidR="006F5333" w:rsidRPr="00A43572" w14:paraId="688E2658"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center"/>
          </w:tcPr>
          <w:p w14:paraId="15908497"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w:t>
            </w:r>
            <w:proofErr w:type="spellEnd"/>
          </w:p>
        </w:tc>
        <w:tc>
          <w:tcPr>
            <w:tcW w:w="5522" w:type="dxa"/>
            <w:tcBorders>
              <w:top w:val="single" w:sz="4" w:space="0" w:color="auto"/>
              <w:left w:val="single" w:sz="4" w:space="0" w:color="auto"/>
              <w:bottom w:val="nil"/>
              <w:right w:val="single" w:sz="4" w:space="0" w:color="auto"/>
            </w:tcBorders>
            <w:shd w:val="clear" w:color="auto" w:fill="99CCFF"/>
            <w:vAlign w:val="center"/>
          </w:tcPr>
          <w:p w14:paraId="643B4568"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Typen af distrikts-/arbejdssted typer</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50E29B98"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077F6E1"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3546D55A"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center"/>
          </w:tcPr>
          <w:p w14:paraId="7973BFB3" w14:textId="77777777" w:rsidR="006F5333" w:rsidRPr="00A43572" w:rsidRDefault="006F5333" w:rsidP="00BE016A">
            <w:pPr>
              <w:rPr>
                <w:rFonts w:ascii="Trebuchet MS" w:hAnsi="Trebuchet MS" w:cs="Trebuchet MS"/>
                <w:sz w:val="18"/>
                <w:szCs w:val="18"/>
              </w:rPr>
            </w:pPr>
            <w:r w:rsidRPr="00A43572">
              <w:rPr>
                <w:rFonts w:ascii="Trebuchet MS" w:hAnsi="Trebuchet MS"/>
                <w:sz w:val="18"/>
                <w:szCs w:val="18"/>
              </w:rPr>
              <w:t>Fag-</w:t>
            </w:r>
            <w:proofErr w:type="spellStart"/>
            <w:r w:rsidRPr="00A43572">
              <w:rPr>
                <w:rFonts w:ascii="Trebuchet MS" w:hAnsi="Trebuchet MS"/>
                <w:sz w:val="18"/>
                <w:szCs w:val="18"/>
              </w:rPr>
              <w:t>enterprise</w:t>
            </w:r>
            <w:proofErr w:type="spellEnd"/>
          </w:p>
        </w:tc>
      </w:tr>
      <w:tr w:rsidR="006F5333" w:rsidRPr="00A43572" w14:paraId="32F061B5" w14:textId="77777777" w:rsidTr="00BE016A">
        <w:trPr>
          <w:trHeight w:hRule="exact" w:val="418"/>
        </w:trPr>
        <w:tc>
          <w:tcPr>
            <w:tcW w:w="2078" w:type="dxa"/>
            <w:tcBorders>
              <w:top w:val="single" w:sz="4" w:space="0" w:color="auto"/>
              <w:left w:val="single" w:sz="4" w:space="0" w:color="auto"/>
              <w:bottom w:val="nil"/>
              <w:right w:val="single" w:sz="4" w:space="0" w:color="auto"/>
            </w:tcBorders>
            <w:shd w:val="clear" w:color="auto" w:fill="D9D9D9"/>
            <w:vAlign w:val="center"/>
          </w:tcPr>
          <w:p w14:paraId="3061E299"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pg_distrikt_nr</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363EDF40"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Det enkelte distrikts eller områdes navn / nummer ud fra lokal kodeliste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50761A9"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73A47D8"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1E2ECD5"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79A4662A"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012015 Blåbjergskolen</w:t>
            </w:r>
          </w:p>
        </w:tc>
      </w:tr>
      <w:tr w:rsidR="006F5333" w:rsidRPr="00A43572" w14:paraId="2EE1AB0C"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4AE11E51" w14:textId="77777777" w:rsidR="006F5333" w:rsidRPr="00A43572" w:rsidRDefault="005A6645" w:rsidP="005A6645">
            <w:pPr>
              <w:rPr>
                <w:rFonts w:ascii="Trebuchet MS" w:hAnsi="Trebuchet MS"/>
                <w:sz w:val="18"/>
                <w:szCs w:val="18"/>
              </w:rPr>
            </w:pPr>
            <w:r w:rsidRPr="00A43572">
              <w:rPr>
                <w:rFonts w:ascii="Trebuchet MS" w:hAnsi="Trebuchet MS"/>
                <w:sz w:val="18"/>
                <w:szCs w:val="18"/>
              </w:rPr>
              <w:t>a</w:t>
            </w:r>
            <w:r w:rsidR="006F5333" w:rsidRPr="00A43572">
              <w:rPr>
                <w:rFonts w:ascii="Trebuchet MS" w:hAnsi="Trebuchet MS"/>
                <w:sz w:val="18"/>
                <w:szCs w:val="18"/>
              </w:rPr>
              <w:t>nsvarlig</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3954E0CB"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Ansvarlig/betalende myndighed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8409DA5"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1EC8AE0"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A98753C"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25D6720A"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Kulturforvaltning</w:t>
            </w:r>
          </w:p>
        </w:tc>
      </w:tr>
      <w:tr w:rsidR="006F5333" w:rsidRPr="00A43572" w14:paraId="65515879"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226BB4CB" w14:textId="77777777" w:rsidR="006F5333" w:rsidRPr="00A43572" w:rsidRDefault="00A93CD9" w:rsidP="00BE016A">
            <w:proofErr w:type="spellStart"/>
            <w:r w:rsidRPr="00A43572">
              <w:rPr>
                <w:rFonts w:ascii="Trebuchet MS" w:hAnsi="Trebuchet MS"/>
                <w:sz w:val="18"/>
                <w:szCs w:val="18"/>
              </w:rPr>
              <w:t>u</w:t>
            </w:r>
            <w:r w:rsidR="006F5333" w:rsidRPr="00A43572">
              <w:rPr>
                <w:rFonts w:ascii="Trebuchet MS" w:hAnsi="Trebuchet MS"/>
                <w:sz w:val="18"/>
                <w:szCs w:val="18"/>
              </w:rPr>
              <w:t>dfoerer</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19038386" w14:textId="77777777" w:rsidR="006F5333" w:rsidRPr="00A43572" w:rsidRDefault="006F5333" w:rsidP="00BE016A">
            <w:r w:rsidRPr="00A43572">
              <w:rPr>
                <w:rFonts w:ascii="Trebuchet MS" w:hAnsi="Trebuchet MS"/>
                <w:sz w:val="18"/>
                <w:szCs w:val="18"/>
              </w:rPr>
              <w:t xml:space="preserve">Enhed der udfører plejen </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6D972DD"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F185131"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72EF9486"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6C21BCB5"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Grønthøster Grøn A/S</w:t>
            </w:r>
          </w:p>
        </w:tc>
      </w:tr>
      <w:tr w:rsidR="006F5333" w:rsidRPr="00A43572" w14:paraId="4097C3A7"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7CBC095F" w14:textId="77777777" w:rsidR="006F5333" w:rsidRPr="00A43572" w:rsidRDefault="00A93CD9" w:rsidP="00BE016A">
            <w:r w:rsidRPr="00A43572">
              <w:rPr>
                <w:rFonts w:ascii="Trebuchet MS" w:hAnsi="Trebuchet MS"/>
                <w:sz w:val="18"/>
                <w:szCs w:val="18"/>
              </w:rPr>
              <w:t>u</w:t>
            </w:r>
            <w:r w:rsidR="006F5333" w:rsidRPr="00A43572">
              <w:rPr>
                <w:rFonts w:ascii="Trebuchet MS" w:hAnsi="Trebuchet MS"/>
                <w:sz w:val="18"/>
                <w:szCs w:val="18"/>
              </w:rPr>
              <w:t>dfoerer_kontakt1</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54C08589" w14:textId="77777777" w:rsidR="006F5333" w:rsidRPr="00A43572" w:rsidRDefault="006F5333" w:rsidP="00BE016A">
            <w:proofErr w:type="gramStart"/>
            <w:r w:rsidRPr="00A43572">
              <w:rPr>
                <w:rFonts w:ascii="Trebuchet MS" w:hAnsi="Trebuchet MS"/>
                <w:sz w:val="18"/>
                <w:szCs w:val="18"/>
              </w:rPr>
              <w:t>Telefon nr.</w:t>
            </w:r>
            <w:proofErr w:type="gramEnd"/>
            <w:r w:rsidRPr="00A43572">
              <w:rPr>
                <w:rFonts w:ascii="Trebuchet MS" w:hAnsi="Trebuchet MS"/>
                <w:sz w:val="18"/>
                <w:szCs w:val="18"/>
              </w:rPr>
              <w:t xml:space="preserve"> eller </w:t>
            </w:r>
            <w:proofErr w:type="spellStart"/>
            <w:r w:rsidRPr="00A43572">
              <w:rPr>
                <w:rFonts w:ascii="Trebuchet MS" w:hAnsi="Trebuchet MS"/>
                <w:sz w:val="18"/>
                <w:szCs w:val="18"/>
              </w:rPr>
              <w:t>Email</w:t>
            </w:r>
            <w:proofErr w:type="spellEnd"/>
            <w:r w:rsidRPr="00A43572">
              <w:rPr>
                <w:rFonts w:ascii="Trebuchet MS" w:hAnsi="Trebuchet MS"/>
                <w:sz w:val="18"/>
                <w:szCs w:val="18"/>
              </w:rPr>
              <w:t xml:space="preserve"> på 1. kontaktemulighed til udfører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8CFB48E"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34E98FB"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94FB685"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5219BDEB"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grøn@grøn.dk</w:t>
            </w:r>
          </w:p>
        </w:tc>
      </w:tr>
      <w:tr w:rsidR="006F5333" w:rsidRPr="00FE5087" w14:paraId="2B903A39"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1939AAFF" w14:textId="77777777" w:rsidR="006F5333" w:rsidRPr="00FE5087" w:rsidRDefault="00A93CD9" w:rsidP="00BE016A">
            <w:pPr>
              <w:rPr>
                <w:color w:val="1F497D"/>
              </w:rPr>
            </w:pPr>
            <w:r w:rsidRPr="003A52C1">
              <w:rPr>
                <w:rFonts w:ascii="Trebuchet MS" w:hAnsi="Trebuchet MS"/>
                <w:sz w:val="18"/>
                <w:szCs w:val="18"/>
              </w:rPr>
              <w:t>u</w:t>
            </w:r>
            <w:r w:rsidR="006F5333" w:rsidRPr="003A52C1">
              <w:rPr>
                <w:rFonts w:ascii="Trebuchet MS" w:hAnsi="Trebuchet MS"/>
                <w:sz w:val="18"/>
                <w:szCs w:val="18"/>
              </w:rPr>
              <w:t>dfoerer_kontakt2</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5461BD7F" w14:textId="77777777" w:rsidR="006F5333" w:rsidRPr="00FE5087" w:rsidRDefault="006F5333" w:rsidP="00BE016A">
            <w:pPr>
              <w:rPr>
                <w:color w:val="1F497D"/>
              </w:rPr>
            </w:pPr>
            <w:proofErr w:type="gramStart"/>
            <w:r w:rsidRPr="003A52C1">
              <w:rPr>
                <w:rFonts w:ascii="Trebuchet MS" w:hAnsi="Trebuchet MS"/>
                <w:sz w:val="18"/>
                <w:szCs w:val="18"/>
              </w:rPr>
              <w:t>Telefon nr.</w:t>
            </w:r>
            <w:proofErr w:type="gramEnd"/>
            <w:r w:rsidRPr="003A52C1">
              <w:rPr>
                <w:rFonts w:ascii="Trebuchet MS" w:hAnsi="Trebuchet MS"/>
                <w:sz w:val="18"/>
                <w:szCs w:val="18"/>
              </w:rPr>
              <w:t xml:space="preserve"> eller </w:t>
            </w:r>
            <w:proofErr w:type="spellStart"/>
            <w:r w:rsidRPr="003A52C1">
              <w:rPr>
                <w:rFonts w:ascii="Trebuchet MS" w:hAnsi="Trebuchet MS"/>
                <w:sz w:val="18"/>
                <w:szCs w:val="18"/>
              </w:rPr>
              <w:t>Email</w:t>
            </w:r>
            <w:proofErr w:type="spellEnd"/>
            <w:r w:rsidRPr="003A52C1">
              <w:rPr>
                <w:rFonts w:ascii="Trebuchet MS" w:hAnsi="Trebuchet MS"/>
                <w:sz w:val="18"/>
                <w:szCs w:val="18"/>
              </w:rPr>
              <w:t xml:space="preserve"> på 2. kontaktemulighed til udfører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4AF8834"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D090F4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7F9BEF34" w14:textId="77777777" w:rsidR="006F5333" w:rsidRPr="00FE5087" w:rsidRDefault="006F5333" w:rsidP="00BE016A">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1C34AAFC"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Grøn2@grøn.dk</w:t>
            </w:r>
          </w:p>
        </w:tc>
      </w:tr>
      <w:tr w:rsidR="006F5333" w:rsidRPr="00FE5087" w14:paraId="185883AC" w14:textId="77777777" w:rsidTr="00BE016A">
        <w:trPr>
          <w:trHeight w:hRule="exact" w:val="486"/>
        </w:trPr>
        <w:tc>
          <w:tcPr>
            <w:tcW w:w="2078" w:type="dxa"/>
            <w:tcBorders>
              <w:top w:val="single" w:sz="4" w:space="0" w:color="auto"/>
              <w:left w:val="single" w:sz="4" w:space="0" w:color="auto"/>
              <w:bottom w:val="nil"/>
              <w:right w:val="single" w:sz="4" w:space="0" w:color="auto"/>
            </w:tcBorders>
            <w:shd w:val="clear" w:color="auto" w:fill="D9D9D9"/>
            <w:vAlign w:val="center"/>
          </w:tcPr>
          <w:p w14:paraId="57166AC8" w14:textId="77777777" w:rsidR="006F5333" w:rsidRPr="00FE5087" w:rsidRDefault="00A93CD9" w:rsidP="00BE016A">
            <w:pPr>
              <w:rPr>
                <w:rFonts w:ascii="Trebuchet MS" w:hAnsi="Trebuchet MS"/>
                <w:color w:val="1F497D"/>
                <w:sz w:val="18"/>
                <w:szCs w:val="18"/>
              </w:rPr>
            </w:pPr>
            <w:proofErr w:type="spellStart"/>
            <w:r w:rsidRPr="003A52C1">
              <w:rPr>
                <w:rFonts w:ascii="Trebuchet MS" w:hAnsi="Trebuchet MS"/>
                <w:sz w:val="18"/>
                <w:szCs w:val="18"/>
              </w:rPr>
              <w:t>k</w:t>
            </w:r>
            <w:r w:rsidR="006F5333" w:rsidRPr="003A52C1">
              <w:rPr>
                <w:rFonts w:ascii="Trebuchet MS" w:hAnsi="Trebuchet MS"/>
                <w:sz w:val="18"/>
                <w:szCs w:val="18"/>
              </w:rPr>
              <w:t>ommunal_kontakt</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120B5ED7" w14:textId="77777777" w:rsidR="006F5333" w:rsidRPr="00FE5087" w:rsidRDefault="006F5333" w:rsidP="00BE016A">
            <w:pPr>
              <w:rPr>
                <w:rFonts w:ascii="Trebuchet MS" w:hAnsi="Trebuchet MS"/>
                <w:color w:val="1F497D"/>
                <w:sz w:val="18"/>
                <w:szCs w:val="18"/>
              </w:rPr>
            </w:pPr>
            <w:r w:rsidRPr="003A52C1">
              <w:rPr>
                <w:rFonts w:ascii="Trebuchet MS" w:hAnsi="Trebuchet MS"/>
                <w:sz w:val="18"/>
                <w:szCs w:val="18"/>
              </w:rPr>
              <w:t>Kommunal kontakt på 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9420BF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5D1BC8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A39560F" w14:textId="77777777" w:rsidR="006F5333" w:rsidRPr="00FE5087" w:rsidRDefault="006F5333" w:rsidP="00BE016A">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34A77C4E" w14:textId="77777777" w:rsidR="006F5333" w:rsidRPr="003A52C1" w:rsidRDefault="006F5333" w:rsidP="00BE016A">
            <w:pPr>
              <w:rPr>
                <w:rFonts w:ascii="Trebuchet MS" w:hAnsi="Trebuchet MS" w:cs="Trebuchet MS"/>
                <w:sz w:val="18"/>
                <w:szCs w:val="18"/>
              </w:rPr>
            </w:pPr>
            <w:proofErr w:type="spellStart"/>
            <w:r w:rsidRPr="003A52C1">
              <w:rPr>
                <w:rFonts w:ascii="Trebuchet MS" w:hAnsi="Trebuchet MS" w:cs="Trebuchet MS"/>
                <w:sz w:val="18"/>
                <w:szCs w:val="18"/>
              </w:rPr>
              <w:t>Natur&amp;Miljø</w:t>
            </w:r>
            <w:proofErr w:type="spellEnd"/>
            <w:r w:rsidRPr="003A52C1">
              <w:rPr>
                <w:rFonts w:ascii="Trebuchet MS" w:hAnsi="Trebuchet MS" w:cs="Trebuchet MS"/>
                <w:sz w:val="18"/>
                <w:szCs w:val="18"/>
              </w:rPr>
              <w:t>, Team Park Øst</w:t>
            </w:r>
            <w:r w:rsidRPr="003A52C1">
              <w:rPr>
                <w:rFonts w:ascii="Trebuchet MS" w:hAnsi="Trebuchet MS" w:cs="Trebuchet MS"/>
                <w:vanish/>
                <w:sz w:val="18"/>
                <w:szCs w:val="18"/>
              </w:rPr>
              <w:t xml:space="preserve">etrøndner der skal benyttes i plejen. r. </w:t>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p>
        </w:tc>
      </w:tr>
      <w:tr w:rsidR="006F5333" w:rsidRPr="00FE5087" w14:paraId="26D9DC7E" w14:textId="77777777" w:rsidTr="00BE016A">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5403384B" w14:textId="77777777" w:rsidR="006F5333" w:rsidRPr="00FE5087" w:rsidRDefault="00A93CD9" w:rsidP="00BE016A">
            <w:pPr>
              <w:rPr>
                <w:rFonts w:ascii="Trebuchet MS" w:hAnsi="Trebuchet MS" w:cs="Trebuchet MS"/>
                <w:color w:val="1F497D"/>
                <w:sz w:val="18"/>
                <w:szCs w:val="18"/>
              </w:rPr>
            </w:pPr>
            <w:r w:rsidRPr="003A52C1">
              <w:rPr>
                <w:rFonts w:ascii="Trebuchet MS" w:hAnsi="Trebuchet MS" w:cs="Trebuchet MS"/>
                <w:sz w:val="18"/>
                <w:szCs w:val="18"/>
              </w:rPr>
              <w:t>l</w:t>
            </w:r>
            <w:r w:rsidR="006F5333" w:rsidRPr="003A52C1">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937AC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6F5333" w:rsidRPr="00FE5087" w14:paraId="237A76AA" w14:textId="77777777" w:rsidTr="00BE016A">
        <w:trPr>
          <w:trHeight w:hRule="exact" w:val="255"/>
        </w:trPr>
        <w:tc>
          <w:tcPr>
            <w:tcW w:w="13716" w:type="dxa"/>
            <w:gridSpan w:val="6"/>
            <w:tcBorders>
              <w:top w:val="single" w:sz="4" w:space="0" w:color="auto"/>
              <w:left w:val="nil"/>
              <w:bottom w:val="nil"/>
              <w:right w:val="nil"/>
            </w:tcBorders>
            <w:shd w:val="clear" w:color="auto" w:fill="99CCFF"/>
            <w:vAlign w:val="bottom"/>
          </w:tcPr>
          <w:p w14:paraId="0EEC8A1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6F5333" w:rsidRPr="00FE5087" w14:paraId="72B2B9C6" w14:textId="77777777" w:rsidTr="00BE016A">
        <w:trPr>
          <w:trHeight w:hRule="exact" w:val="255"/>
        </w:trPr>
        <w:tc>
          <w:tcPr>
            <w:tcW w:w="13716" w:type="dxa"/>
            <w:gridSpan w:val="6"/>
            <w:tcBorders>
              <w:top w:val="nil"/>
              <w:left w:val="nil"/>
              <w:bottom w:val="nil"/>
              <w:right w:val="nil"/>
            </w:tcBorders>
            <w:shd w:val="clear" w:color="auto" w:fill="97DDBA"/>
            <w:vAlign w:val="bottom"/>
          </w:tcPr>
          <w:p w14:paraId="2C271739" w14:textId="77777777" w:rsidR="006F5333" w:rsidRPr="003A52C1" w:rsidRDefault="006F5333" w:rsidP="00BE016A">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55DD744A" w14:textId="77777777" w:rsidR="00634A41" w:rsidRPr="003A52C1" w:rsidRDefault="00634A41" w:rsidP="00634A41">
      <w:pPr>
        <w:pStyle w:val="Overskrift6"/>
      </w:pPr>
      <w:r w:rsidRPr="003A52C1">
        <w:t>5.</w:t>
      </w:r>
      <w:r w:rsidR="00784FB8" w:rsidRPr="003A52C1">
        <w:t>1</w:t>
      </w:r>
      <w:r w:rsidR="00C23310" w:rsidRPr="003A52C1">
        <w:t>9</w:t>
      </w:r>
      <w:r w:rsidRPr="003A52C1">
        <w:t xml:space="preserve">.4.1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4B344A05" w14:textId="77777777" w:rsidTr="00BE016A">
        <w:trPr>
          <w:trHeight w:hRule="exact" w:val="255"/>
        </w:trPr>
        <w:tc>
          <w:tcPr>
            <w:tcW w:w="2235" w:type="dxa"/>
            <w:shd w:val="clear" w:color="auto" w:fill="D9D9D9"/>
            <w:vAlign w:val="bottom"/>
          </w:tcPr>
          <w:p w14:paraId="2BC31998"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76B9A678"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14E2FD32" w14:textId="77777777" w:rsidTr="00BE016A">
        <w:trPr>
          <w:trHeight w:hRule="exact" w:val="255"/>
        </w:trPr>
        <w:tc>
          <w:tcPr>
            <w:tcW w:w="2235" w:type="dxa"/>
            <w:shd w:val="clear" w:color="auto" w:fill="E0E0E0"/>
            <w:vAlign w:val="bottom"/>
          </w:tcPr>
          <w:p w14:paraId="30088865"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526557B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områders distrikt</w:t>
            </w:r>
          </w:p>
        </w:tc>
      </w:tr>
      <w:tr w:rsidR="006F5333" w:rsidRPr="00FE5087" w14:paraId="581E3DA1" w14:textId="77777777" w:rsidTr="00BE016A">
        <w:trPr>
          <w:trHeight w:hRule="exact" w:val="255"/>
        </w:trPr>
        <w:tc>
          <w:tcPr>
            <w:tcW w:w="2235" w:type="dxa"/>
            <w:shd w:val="clear" w:color="auto" w:fill="E0E0E0"/>
            <w:vAlign w:val="bottom"/>
          </w:tcPr>
          <w:p w14:paraId="6318285A"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0D0DF96"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6803</w:t>
            </w:r>
          </w:p>
        </w:tc>
      </w:tr>
      <w:tr w:rsidR="006F5333" w:rsidRPr="00FE5087" w14:paraId="4ECEE2B6" w14:textId="77777777" w:rsidTr="00BE016A">
        <w:trPr>
          <w:trHeight w:hRule="exact" w:val="484"/>
        </w:trPr>
        <w:tc>
          <w:tcPr>
            <w:tcW w:w="2235" w:type="dxa"/>
            <w:shd w:val="clear" w:color="auto" w:fill="E0E0E0"/>
            <w:vAlign w:val="center"/>
          </w:tcPr>
          <w:p w14:paraId="1B2F35E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center"/>
          </w:tcPr>
          <w:p w14:paraId="7D33FF1C" w14:textId="77777777" w:rsidR="006F5333" w:rsidRPr="003A52C1" w:rsidRDefault="006F5333" w:rsidP="00BE016A">
            <w:r w:rsidRPr="003A52C1">
              <w:rPr>
                <w:rFonts w:ascii="Trebuchet MS" w:hAnsi="Trebuchet MS"/>
                <w:sz w:val="18"/>
                <w:szCs w:val="18"/>
              </w:rPr>
              <w:t>Områdeinddelingen af Park og grønne områders distrikter og arbejdssted. F.eks. opdelt efter hvem der skal betale for plejen eller hvem der udfører plejen.</w:t>
            </w:r>
          </w:p>
        </w:tc>
      </w:tr>
      <w:tr w:rsidR="006F5333" w:rsidRPr="00FE5087" w14:paraId="0E609476" w14:textId="77777777" w:rsidTr="00BE016A">
        <w:trPr>
          <w:trHeight w:hRule="exact" w:val="434"/>
        </w:trPr>
        <w:tc>
          <w:tcPr>
            <w:tcW w:w="2235" w:type="dxa"/>
            <w:shd w:val="clear" w:color="auto" w:fill="E0E0E0"/>
            <w:vAlign w:val="center"/>
          </w:tcPr>
          <w:p w14:paraId="71DC3E9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center"/>
          </w:tcPr>
          <w:p w14:paraId="295A75A9" w14:textId="77777777" w:rsidR="006F5333" w:rsidRPr="003A52C1" w:rsidRDefault="006F5333" w:rsidP="00BE016A">
            <w:r w:rsidRPr="003A52C1">
              <w:rPr>
                <w:rFonts w:ascii="Trebuchet MS" w:hAnsi="Trebuchet MS"/>
                <w:sz w:val="18"/>
                <w:szCs w:val="18"/>
              </w:rPr>
              <w:t>Områdeinddelingen af Park og grønne områders distrikter. F.eks. opdelt efter hvem der skal betale for plejen eller hvem der udfører plejen.</w:t>
            </w:r>
          </w:p>
        </w:tc>
      </w:tr>
      <w:tr w:rsidR="006F5333" w:rsidRPr="00FE5087" w14:paraId="2317BD06" w14:textId="77777777" w:rsidTr="00BE016A">
        <w:trPr>
          <w:trHeight w:hRule="exact" w:val="425"/>
        </w:trPr>
        <w:tc>
          <w:tcPr>
            <w:tcW w:w="2235" w:type="dxa"/>
            <w:shd w:val="clear" w:color="auto" w:fill="E0E0E0"/>
            <w:vAlign w:val="center"/>
          </w:tcPr>
          <w:p w14:paraId="2A2C31F5"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center"/>
          </w:tcPr>
          <w:p w14:paraId="7C855B97" w14:textId="77777777" w:rsidR="006F5333" w:rsidRPr="003A52C1" w:rsidRDefault="006F5333" w:rsidP="00BE016A">
            <w:r w:rsidRPr="003A52C1">
              <w:rPr>
                <w:rFonts w:ascii="Trebuchet MS" w:hAnsi="Trebuchet MS"/>
                <w:sz w:val="18"/>
                <w:szCs w:val="18"/>
              </w:rPr>
              <w:t xml:space="preserve">At kun registrer hvem der står og/eller betaler for den grønne pleje indenfor et område, så det ikke er nødvendigt at </w:t>
            </w:r>
            <w:proofErr w:type="gramStart"/>
            <w:r w:rsidRPr="003A52C1">
              <w:rPr>
                <w:rFonts w:ascii="Trebuchet MS" w:hAnsi="Trebuchet MS"/>
                <w:sz w:val="18"/>
                <w:szCs w:val="18"/>
              </w:rPr>
              <w:t>registrer</w:t>
            </w:r>
            <w:proofErr w:type="gramEnd"/>
            <w:r w:rsidRPr="003A52C1">
              <w:rPr>
                <w:rFonts w:ascii="Trebuchet MS" w:hAnsi="Trebuchet MS"/>
                <w:sz w:val="18"/>
                <w:szCs w:val="18"/>
              </w:rPr>
              <w:t xml:space="preserve"> dette på hvert element/objekt.</w:t>
            </w:r>
          </w:p>
        </w:tc>
      </w:tr>
      <w:tr w:rsidR="006F5333" w:rsidRPr="00FE5087" w14:paraId="121E96FA" w14:textId="77777777" w:rsidTr="00BE016A">
        <w:trPr>
          <w:trHeight w:hRule="exact" w:val="255"/>
        </w:trPr>
        <w:tc>
          <w:tcPr>
            <w:tcW w:w="2235" w:type="dxa"/>
            <w:shd w:val="clear" w:color="auto" w:fill="E0E0E0"/>
            <w:vAlign w:val="bottom"/>
          </w:tcPr>
          <w:p w14:paraId="60BB4ABF"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0C2F6ABD" w14:textId="77777777" w:rsidR="006F5333" w:rsidRPr="003A52C1" w:rsidRDefault="006F5333" w:rsidP="00BE016A"/>
        </w:tc>
      </w:tr>
      <w:tr w:rsidR="006F5333" w:rsidRPr="00FE5087" w14:paraId="7100446E" w14:textId="77777777" w:rsidTr="00BE016A">
        <w:trPr>
          <w:trHeight w:hRule="exact" w:val="255"/>
        </w:trPr>
        <w:tc>
          <w:tcPr>
            <w:tcW w:w="2235" w:type="dxa"/>
            <w:shd w:val="clear" w:color="auto" w:fill="E0E0E0"/>
            <w:vAlign w:val="bottom"/>
          </w:tcPr>
          <w:p w14:paraId="3A929EC8"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25E22DB5" w14:textId="77777777" w:rsidR="006F5333" w:rsidRPr="00E6255A" w:rsidRDefault="006F5333" w:rsidP="00BE016A">
            <w:r w:rsidRPr="00E6255A">
              <w:rPr>
                <w:rFonts w:ascii="Trebuchet MS" w:hAnsi="Trebuchet MS"/>
                <w:sz w:val="18"/>
                <w:szCs w:val="18"/>
              </w:rPr>
              <w:t xml:space="preserve">Arbejdssted, Udbudsområde, </w:t>
            </w:r>
            <w:proofErr w:type="spellStart"/>
            <w:r w:rsidRPr="00E6255A">
              <w:rPr>
                <w:rFonts w:ascii="Trebuchet MS" w:hAnsi="Trebuchet MS"/>
                <w:sz w:val="18"/>
                <w:szCs w:val="18"/>
              </w:rPr>
              <w:t>enterprise</w:t>
            </w:r>
            <w:proofErr w:type="spellEnd"/>
          </w:p>
        </w:tc>
      </w:tr>
      <w:tr w:rsidR="006F5333" w:rsidRPr="00FE5087" w14:paraId="0FA9421F" w14:textId="77777777" w:rsidTr="00BE016A">
        <w:trPr>
          <w:trHeight w:hRule="exact" w:val="255"/>
        </w:trPr>
        <w:tc>
          <w:tcPr>
            <w:tcW w:w="2235" w:type="dxa"/>
            <w:shd w:val="clear" w:color="auto" w:fill="E0E0E0"/>
            <w:vAlign w:val="bottom"/>
          </w:tcPr>
          <w:p w14:paraId="324E1B56"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797B70F4"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Flade</w:t>
            </w:r>
          </w:p>
        </w:tc>
      </w:tr>
      <w:tr w:rsidR="006F5333" w:rsidRPr="00FE5087" w14:paraId="293D9345" w14:textId="77777777" w:rsidTr="00BE016A">
        <w:trPr>
          <w:trHeight w:hRule="exact" w:val="255"/>
        </w:trPr>
        <w:tc>
          <w:tcPr>
            <w:tcW w:w="2235" w:type="dxa"/>
            <w:shd w:val="clear" w:color="auto" w:fill="E0E0E0"/>
            <w:vAlign w:val="bottom"/>
          </w:tcPr>
          <w:p w14:paraId="6B5A4DF1"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026CF69D" w14:textId="77777777" w:rsidR="006F5333" w:rsidRPr="00E6255A" w:rsidRDefault="006F5333" w:rsidP="00BE016A">
            <w:pPr>
              <w:rPr>
                <w:rFonts w:ascii="Trebuchet MS" w:hAnsi="Trebuchet MS" w:cs="Trebuchet MS"/>
                <w:sz w:val="18"/>
                <w:szCs w:val="18"/>
              </w:rPr>
            </w:pPr>
          </w:p>
        </w:tc>
      </w:tr>
      <w:tr w:rsidR="000C68CF" w:rsidRPr="00E5718A" w14:paraId="38151843" w14:textId="77777777" w:rsidTr="00BE016A">
        <w:trPr>
          <w:trHeight w:hRule="exact" w:val="255"/>
        </w:trPr>
        <w:tc>
          <w:tcPr>
            <w:tcW w:w="2235" w:type="dxa"/>
            <w:shd w:val="clear" w:color="auto" w:fill="E0E0E0"/>
            <w:vAlign w:val="bottom"/>
          </w:tcPr>
          <w:p w14:paraId="3A477451"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r w:rsidR="007E58C6" w:rsidRPr="00E6255A">
              <w:rPr>
                <w:rFonts w:ascii="Trebuchet MS" w:hAnsi="Trebuchet MS" w:cs="Trebuchet MS"/>
                <w:sz w:val="18"/>
                <w:szCs w:val="18"/>
              </w:rPr>
              <w:t>r</w:t>
            </w:r>
            <w:proofErr w:type="spellEnd"/>
          </w:p>
        </w:tc>
        <w:tc>
          <w:tcPr>
            <w:tcW w:w="11340" w:type="dxa"/>
            <w:shd w:val="clear" w:color="auto" w:fill="FFFFFF"/>
            <w:vAlign w:val="bottom"/>
          </w:tcPr>
          <w:p w14:paraId="62462562" w14:textId="027F32E9"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5BFA3D14" w14:textId="77777777" w:rsidR="00A93CD9" w:rsidRPr="003A52C1" w:rsidRDefault="00A93CD9">
      <w:pPr>
        <w:rPr>
          <w:rFonts w:ascii="Trebuchet MS" w:hAnsi="Trebuchet MS"/>
          <w:b/>
          <w:bCs/>
          <w:sz w:val="24"/>
          <w:szCs w:val="22"/>
        </w:rPr>
      </w:pPr>
      <w:r w:rsidRPr="003A52C1">
        <w:br w:type="page"/>
      </w:r>
    </w:p>
    <w:p w14:paraId="2A061883" w14:textId="77777777" w:rsidR="00634A41" w:rsidRPr="003A52C1" w:rsidRDefault="00634A41" w:rsidP="00634A41">
      <w:pPr>
        <w:pStyle w:val="Overskrift6"/>
      </w:pPr>
      <w:r w:rsidRPr="003A52C1">
        <w:lastRenderedPageBreak/>
        <w:t>5.</w:t>
      </w:r>
      <w:r w:rsidR="00784FB8" w:rsidRPr="003A52C1">
        <w:t>1</w:t>
      </w:r>
      <w:r w:rsidR="00C23310" w:rsidRPr="003A52C1">
        <w:t>9</w:t>
      </w:r>
      <w:r w:rsidRPr="003A52C1">
        <w:t>.4.2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6F5333" w:rsidRPr="00FE5087" w14:paraId="34530AC1" w14:textId="77777777" w:rsidTr="00BE016A">
        <w:trPr>
          <w:trHeight w:hRule="exact" w:val="255"/>
        </w:trPr>
        <w:tc>
          <w:tcPr>
            <w:tcW w:w="4503" w:type="dxa"/>
            <w:shd w:val="clear" w:color="auto" w:fill="D9D9D9"/>
            <w:vAlign w:val="bottom"/>
          </w:tcPr>
          <w:p w14:paraId="46E710D0"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297CD062"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05629B25" w14:textId="77777777" w:rsidTr="00BE016A">
        <w:trPr>
          <w:trHeight w:hRule="exact" w:val="1119"/>
        </w:trPr>
        <w:tc>
          <w:tcPr>
            <w:tcW w:w="4503" w:type="dxa"/>
            <w:shd w:val="clear" w:color="auto" w:fill="E0E0E0"/>
            <w:vAlign w:val="center"/>
          </w:tcPr>
          <w:p w14:paraId="70D06F11"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0741E108" w14:textId="77777777" w:rsidR="006F5333" w:rsidRPr="003A52C1" w:rsidRDefault="006F5333" w:rsidP="001C3D8E">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skel og/eller vandløbs-/</w:t>
            </w:r>
            <w:proofErr w:type="spellStart"/>
            <w:r w:rsidRPr="003A52C1">
              <w:rPr>
                <w:rFonts w:ascii="Trebuchet MS" w:hAnsi="Trebuchet MS" w:cs="Trebuchet MS"/>
                <w:sz w:val="18"/>
                <w:szCs w:val="18"/>
              </w:rPr>
              <w:t>vejmidter</w:t>
            </w:r>
            <w:proofErr w:type="spellEnd"/>
            <w:r w:rsidRPr="003A52C1">
              <w:rPr>
                <w:rFonts w:ascii="Trebuchet MS" w:hAnsi="Trebuchet MS" w:cs="Trebuchet MS"/>
                <w:sz w:val="18"/>
                <w:szCs w:val="18"/>
              </w:rPr>
              <w:t xml:space="preserve">. Bør normalt ikke skære over nogle flade eller linje objekter fra Park og grønne områder, men indenfor dette tema, vil der ofte være overlap. Parker og andre mindre områder (arbejdssted) i et stort distrikt kan skæres ud af det større område, så der er huller i det store distrikt, hvor andre betaler/udfører. Dette skal ikke gøres ved fag-entrepriser, der typiske dækker meget større geografiske områder, men kun omhandler enkelte eller få objekttyper. </w:t>
            </w:r>
          </w:p>
        </w:tc>
      </w:tr>
      <w:tr w:rsidR="006F5333" w:rsidRPr="00FE5087" w14:paraId="57BA8635" w14:textId="77777777" w:rsidTr="00BE016A">
        <w:trPr>
          <w:trHeight w:hRule="exact" w:val="255"/>
        </w:trPr>
        <w:tc>
          <w:tcPr>
            <w:tcW w:w="4503" w:type="dxa"/>
            <w:shd w:val="clear" w:color="auto" w:fill="E0E0E0"/>
            <w:vAlign w:val="bottom"/>
          </w:tcPr>
          <w:p w14:paraId="32E6868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50C2AED8"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Opdeles i </w:t>
            </w:r>
            <w:proofErr w:type="spellStart"/>
            <w:r w:rsidRPr="003A52C1">
              <w:rPr>
                <w:rFonts w:ascii="Trebuchet MS" w:hAnsi="Trebuchet MS"/>
                <w:sz w:val="18"/>
                <w:szCs w:val="18"/>
              </w:rPr>
              <w:t>distrikttyper</w:t>
            </w:r>
            <w:proofErr w:type="spellEnd"/>
            <w:r w:rsidRPr="003A52C1">
              <w:rPr>
                <w:rFonts w:ascii="Trebuchet MS" w:hAnsi="Trebuchet MS"/>
                <w:sz w:val="18"/>
                <w:szCs w:val="18"/>
              </w:rPr>
              <w:t>.</w:t>
            </w:r>
          </w:p>
        </w:tc>
      </w:tr>
      <w:tr w:rsidR="006F5333" w:rsidRPr="00FE5087" w14:paraId="6E340BD3" w14:textId="77777777" w:rsidTr="00BE016A">
        <w:trPr>
          <w:trHeight w:hRule="exact" w:val="255"/>
        </w:trPr>
        <w:tc>
          <w:tcPr>
            <w:tcW w:w="4503" w:type="dxa"/>
            <w:shd w:val="clear" w:color="auto" w:fill="E0E0E0"/>
            <w:vAlign w:val="bottom"/>
          </w:tcPr>
          <w:p w14:paraId="29BB951E"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1C546F06"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10 kvm</w:t>
            </w:r>
          </w:p>
        </w:tc>
      </w:tr>
      <w:tr w:rsidR="006F5333" w:rsidRPr="00FE5087" w14:paraId="588E6F3B" w14:textId="77777777" w:rsidTr="00BE016A">
        <w:trPr>
          <w:trHeight w:hRule="exact" w:val="255"/>
        </w:trPr>
        <w:tc>
          <w:tcPr>
            <w:tcW w:w="4503" w:type="dxa"/>
            <w:shd w:val="clear" w:color="auto" w:fill="E0E0E0"/>
            <w:vAlign w:val="bottom"/>
          </w:tcPr>
          <w:p w14:paraId="5DB684E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3E15774C" w14:textId="77777777" w:rsidR="006F5333" w:rsidRPr="003A52C1" w:rsidRDefault="006F5333" w:rsidP="00BE016A">
            <w:pPr>
              <w:rPr>
                <w:rFonts w:ascii="Trebuchet MS" w:hAnsi="Trebuchet MS" w:cs="Trebuchet MS"/>
                <w:sz w:val="18"/>
                <w:szCs w:val="18"/>
              </w:rPr>
            </w:pPr>
          </w:p>
        </w:tc>
      </w:tr>
      <w:tr w:rsidR="006F5333" w:rsidRPr="00FE5087" w14:paraId="742DE4E7" w14:textId="77777777" w:rsidTr="00BE016A">
        <w:trPr>
          <w:trHeight w:hRule="exact" w:val="222"/>
        </w:trPr>
        <w:tc>
          <w:tcPr>
            <w:tcW w:w="4503" w:type="dxa"/>
            <w:shd w:val="clear" w:color="auto" w:fill="E0E0E0"/>
            <w:vAlign w:val="bottom"/>
          </w:tcPr>
          <w:p w14:paraId="6B4E155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2D96259E"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Distrikter med samme type bør ikke overlappe hinanden, men snappes/skæres ud.</w:t>
            </w:r>
          </w:p>
        </w:tc>
      </w:tr>
      <w:tr w:rsidR="006F5333" w:rsidRPr="00FE5087" w14:paraId="2860E87B" w14:textId="77777777" w:rsidTr="00BE016A">
        <w:trPr>
          <w:trHeight w:hRule="exact" w:val="255"/>
        </w:trPr>
        <w:tc>
          <w:tcPr>
            <w:tcW w:w="4503" w:type="dxa"/>
            <w:shd w:val="clear" w:color="auto" w:fill="E0E0E0"/>
            <w:vAlign w:val="bottom"/>
          </w:tcPr>
          <w:p w14:paraId="1FB36F3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41BDC5FA"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Bør normalt ikke skære over nogle flade eller linje objekter fra Park og grønne områder</w:t>
            </w:r>
            <w:r w:rsidRPr="003A52C1">
              <w:rPr>
                <w:rFonts w:ascii="Trebuchet MS" w:hAnsi="Trebuchet MS"/>
                <w:sz w:val="18"/>
                <w:szCs w:val="18"/>
              </w:rPr>
              <w:t>.</w:t>
            </w:r>
          </w:p>
        </w:tc>
      </w:tr>
    </w:tbl>
    <w:p w14:paraId="28C3764D" w14:textId="77777777" w:rsidR="00634A41" w:rsidRPr="003A52C1" w:rsidRDefault="00634A41" w:rsidP="00634A41">
      <w:pPr>
        <w:pStyle w:val="Overskrift6"/>
      </w:pPr>
      <w:r w:rsidRPr="003A52C1">
        <w:t>5.</w:t>
      </w:r>
      <w:r w:rsidR="00784FB8" w:rsidRPr="003A52C1">
        <w:t>1</w:t>
      </w:r>
      <w:r w:rsidR="00C23310" w:rsidRPr="003A52C1">
        <w:t>9</w:t>
      </w:r>
      <w:r w:rsidRPr="003A52C1">
        <w:t>.4.3 Kodelister</w:t>
      </w:r>
    </w:p>
    <w:p w14:paraId="6D9E239D"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66C92E5A" w14:textId="77777777" w:rsidR="00634A41" w:rsidRPr="003A52C1" w:rsidRDefault="00634A41" w:rsidP="00634A41">
      <w:pPr>
        <w:pStyle w:val="Overskrift7"/>
      </w:pPr>
      <w:r w:rsidRPr="003A52C1">
        <w:t>5.</w:t>
      </w:r>
      <w:r w:rsidR="00784FB8" w:rsidRPr="003A52C1">
        <w:t>1</w:t>
      </w:r>
      <w:r w:rsidR="00C23310" w:rsidRPr="003A52C1">
        <w:t>9</w:t>
      </w:r>
      <w:r w:rsidRPr="003A52C1">
        <w:t xml:space="preserve">.4.3.1   </w:t>
      </w:r>
      <w:r w:rsidR="00C23310" w:rsidRPr="003A52C1">
        <w:t>68</w:t>
      </w:r>
      <w:r w:rsidR="00784FB8" w:rsidRPr="003A52C1">
        <w:t>03</w:t>
      </w:r>
      <w:r w:rsidRPr="003A52C1">
        <w:t xml:space="preserve"> Park og grønne områder distrikt</w:t>
      </w:r>
      <w:r w:rsidR="00784FB8" w:rsidRPr="003A52C1">
        <w:t xml:space="preserve"> </w:t>
      </w:r>
      <w:r w:rsidRPr="003A52C1">
        <w:t>(d_</w:t>
      </w:r>
      <w:r w:rsidR="00784FB8" w:rsidRPr="003A52C1">
        <w:t>6</w:t>
      </w:r>
      <w:r w:rsidR="00C23310" w:rsidRPr="003A52C1">
        <w:t>8</w:t>
      </w:r>
      <w:r w:rsidR="00784FB8" w:rsidRPr="003A52C1">
        <w:t>03</w:t>
      </w:r>
      <w:r w:rsidRPr="003A52C1">
        <w:t>_pg_distrikt)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19"/>
        <w:gridCol w:w="1134"/>
        <w:gridCol w:w="8505"/>
      </w:tblGrid>
      <w:tr w:rsidR="001C46FA" w:rsidRPr="00FE5087" w14:paraId="2BC9AEA1" w14:textId="77777777" w:rsidTr="0095018F">
        <w:trPr>
          <w:trHeight w:hRule="exact" w:val="255"/>
        </w:trPr>
        <w:tc>
          <w:tcPr>
            <w:tcW w:w="1951" w:type="dxa"/>
            <w:tcBorders>
              <w:bottom w:val="single" w:sz="4" w:space="0" w:color="auto"/>
            </w:tcBorders>
            <w:shd w:val="clear" w:color="auto" w:fill="D9D9D9"/>
            <w:vAlign w:val="bottom"/>
          </w:tcPr>
          <w:p w14:paraId="4F041753" w14:textId="77777777" w:rsidR="001C46FA" w:rsidRPr="00FE5087" w:rsidRDefault="001C46FA" w:rsidP="00BE016A">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pg_distrikt</w:t>
            </w:r>
            <w:proofErr w:type="spellEnd"/>
            <w:r w:rsidRPr="003A52C1">
              <w:rPr>
                <w:rFonts w:ascii="Trebuchet MS" w:hAnsi="Trebuchet MS" w:cs="Trebuchet MS"/>
                <w:b/>
                <w:bCs/>
                <w:sz w:val="18"/>
                <w:szCs w:val="18"/>
              </w:rPr>
              <w:t xml:space="preserve"> _kode</w:t>
            </w:r>
          </w:p>
        </w:tc>
        <w:tc>
          <w:tcPr>
            <w:tcW w:w="2019" w:type="dxa"/>
            <w:tcBorders>
              <w:bottom w:val="single" w:sz="4" w:space="0" w:color="auto"/>
            </w:tcBorders>
            <w:shd w:val="clear" w:color="auto" w:fill="D9D9D9"/>
            <w:vAlign w:val="bottom"/>
          </w:tcPr>
          <w:p w14:paraId="6AFFA2D1" w14:textId="77777777" w:rsidR="001C46FA" w:rsidRPr="000D6837" w:rsidRDefault="001C46FA" w:rsidP="00BE016A">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pg_distrikt</w:t>
            </w:r>
            <w:proofErr w:type="spellEnd"/>
          </w:p>
        </w:tc>
        <w:tc>
          <w:tcPr>
            <w:tcW w:w="1134" w:type="dxa"/>
            <w:tcBorders>
              <w:bottom w:val="single" w:sz="4" w:space="0" w:color="auto"/>
            </w:tcBorders>
            <w:shd w:val="clear" w:color="auto" w:fill="D9D9D9"/>
            <w:vAlign w:val="center"/>
          </w:tcPr>
          <w:p w14:paraId="6C1619B2" w14:textId="77777777" w:rsidR="001C46FA" w:rsidRPr="00FE5087" w:rsidRDefault="001C46FA" w:rsidP="00BE016A">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8505" w:type="dxa"/>
            <w:tcBorders>
              <w:bottom w:val="single" w:sz="4" w:space="0" w:color="auto"/>
            </w:tcBorders>
            <w:shd w:val="clear" w:color="auto" w:fill="D9D9D9"/>
            <w:vAlign w:val="bottom"/>
          </w:tcPr>
          <w:p w14:paraId="26E49F8D" w14:textId="77777777" w:rsidR="001C46FA" w:rsidRPr="003A52C1" w:rsidRDefault="001C46FA" w:rsidP="00BE016A">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1C46FA" w:rsidRPr="00FE5087" w14:paraId="79913CFA" w14:textId="77777777" w:rsidTr="0095018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733D181F"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2019" w:type="dxa"/>
            <w:tcBorders>
              <w:top w:val="single" w:sz="4" w:space="0" w:color="auto"/>
              <w:left w:val="single" w:sz="4" w:space="0" w:color="auto"/>
              <w:bottom w:val="single" w:sz="4" w:space="0" w:color="auto"/>
            </w:tcBorders>
            <w:shd w:val="clear" w:color="auto" w:fill="FFFFFF"/>
            <w:vAlign w:val="bottom"/>
          </w:tcPr>
          <w:p w14:paraId="09D361F7" w14:textId="77777777" w:rsidR="001C46FA" w:rsidRPr="00FE5087" w:rsidRDefault="001C46FA" w:rsidP="00BE016A">
            <w:pPr>
              <w:rPr>
                <w:color w:val="1F497D"/>
              </w:rPr>
            </w:pPr>
            <w:r w:rsidRPr="003A52C1">
              <w:rPr>
                <w:rFonts w:ascii="Trebuchet MS" w:hAnsi="Trebuchet MS"/>
                <w:sz w:val="18"/>
                <w:szCs w:val="18"/>
              </w:rPr>
              <w:t>Udbudsområde</w:t>
            </w:r>
          </w:p>
        </w:tc>
        <w:tc>
          <w:tcPr>
            <w:tcW w:w="1134" w:type="dxa"/>
            <w:tcBorders>
              <w:top w:val="single" w:sz="4" w:space="0" w:color="auto"/>
              <w:left w:val="single" w:sz="4" w:space="0" w:color="auto"/>
              <w:bottom w:val="single" w:sz="4" w:space="0" w:color="auto"/>
              <w:right w:val="single" w:sz="4" w:space="0" w:color="auto"/>
            </w:tcBorders>
            <w:vAlign w:val="bottom"/>
          </w:tcPr>
          <w:p w14:paraId="0D61E839"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00167B9F"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Området der er udbudt</w:t>
            </w:r>
          </w:p>
        </w:tc>
      </w:tr>
      <w:tr w:rsidR="001C46FA" w:rsidRPr="00FE5087" w14:paraId="334A81F6" w14:textId="77777777" w:rsidTr="001C46FA">
        <w:trPr>
          <w:trHeight w:val="26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3DD4831"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2019" w:type="dxa"/>
            <w:tcBorders>
              <w:top w:val="single" w:sz="4" w:space="0" w:color="auto"/>
              <w:left w:val="single" w:sz="4" w:space="0" w:color="auto"/>
              <w:bottom w:val="single" w:sz="4" w:space="0" w:color="auto"/>
            </w:tcBorders>
            <w:shd w:val="clear" w:color="auto" w:fill="FFFFFF"/>
            <w:vAlign w:val="bottom"/>
          </w:tcPr>
          <w:p w14:paraId="6B277390" w14:textId="77777777" w:rsidR="001C46FA" w:rsidRPr="00FE5087" w:rsidRDefault="001C46FA" w:rsidP="00BE016A">
            <w:pPr>
              <w:rPr>
                <w:color w:val="1F497D"/>
              </w:rPr>
            </w:pPr>
            <w:r w:rsidRPr="003A52C1">
              <w:rPr>
                <w:rFonts w:ascii="Trebuchet MS" w:hAnsi="Trebuchet MS"/>
                <w:sz w:val="18"/>
                <w:szCs w:val="18"/>
              </w:rPr>
              <w:t>Fag-entreprise</w:t>
            </w:r>
          </w:p>
        </w:tc>
        <w:tc>
          <w:tcPr>
            <w:tcW w:w="1134" w:type="dxa"/>
            <w:tcBorders>
              <w:top w:val="single" w:sz="4" w:space="0" w:color="auto"/>
              <w:left w:val="single" w:sz="4" w:space="0" w:color="auto"/>
              <w:bottom w:val="single" w:sz="4" w:space="0" w:color="auto"/>
              <w:right w:val="single" w:sz="4" w:space="0" w:color="auto"/>
            </w:tcBorders>
            <w:vAlign w:val="bottom"/>
          </w:tcPr>
          <w:p w14:paraId="63894D80"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256F20D0"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 xml:space="preserve">Entrepriseområdet, som kun </w:t>
            </w:r>
            <w:proofErr w:type="gramStart"/>
            <w:r w:rsidRPr="003A52C1">
              <w:rPr>
                <w:rFonts w:ascii="Trebuchet MS" w:hAnsi="Trebuchet MS" w:cs="Trebuchet MS"/>
                <w:sz w:val="18"/>
                <w:szCs w:val="18"/>
              </w:rPr>
              <w:t>dække</w:t>
            </w:r>
            <w:proofErr w:type="gramEnd"/>
            <w:r w:rsidRPr="003A52C1">
              <w:rPr>
                <w:rFonts w:ascii="Trebuchet MS" w:hAnsi="Trebuchet MS" w:cs="Trebuchet MS"/>
                <w:sz w:val="18"/>
                <w:szCs w:val="18"/>
              </w:rPr>
              <w:t xml:space="preserve"> et meget lille fagområde. F.eks. beskæring af træer.</w:t>
            </w:r>
          </w:p>
        </w:tc>
      </w:tr>
      <w:tr w:rsidR="001C46FA" w:rsidRPr="00FE5087" w14:paraId="78FF1A9C" w14:textId="77777777" w:rsidTr="00A93CD9">
        <w:trPr>
          <w:trHeight w:val="72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C688F43"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2019" w:type="dxa"/>
            <w:tcBorders>
              <w:top w:val="single" w:sz="4" w:space="0" w:color="auto"/>
              <w:left w:val="single" w:sz="4" w:space="0" w:color="auto"/>
              <w:bottom w:val="single" w:sz="4" w:space="0" w:color="auto"/>
            </w:tcBorders>
            <w:shd w:val="clear" w:color="auto" w:fill="FFFFFF"/>
            <w:vAlign w:val="center"/>
          </w:tcPr>
          <w:p w14:paraId="624CCF76" w14:textId="77777777" w:rsidR="001C46FA" w:rsidRPr="00FE5087" w:rsidRDefault="001C46FA" w:rsidP="00BE016A">
            <w:pPr>
              <w:rPr>
                <w:color w:val="1F497D"/>
              </w:rPr>
            </w:pPr>
            <w:r w:rsidRPr="003A52C1">
              <w:rPr>
                <w:rFonts w:ascii="Trebuchet MS" w:hAnsi="Trebuchet MS"/>
                <w:sz w:val="18"/>
                <w:szCs w:val="18"/>
              </w:rPr>
              <w:t>Geografisk entreprise</w:t>
            </w:r>
          </w:p>
        </w:tc>
        <w:tc>
          <w:tcPr>
            <w:tcW w:w="1134" w:type="dxa"/>
            <w:tcBorders>
              <w:top w:val="single" w:sz="4" w:space="0" w:color="auto"/>
              <w:left w:val="single" w:sz="4" w:space="0" w:color="auto"/>
              <w:bottom w:val="single" w:sz="4" w:space="0" w:color="auto"/>
              <w:right w:val="single" w:sz="4" w:space="0" w:color="auto"/>
            </w:tcBorders>
            <w:vAlign w:val="center"/>
          </w:tcPr>
          <w:p w14:paraId="37BFBEB4"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5203DB40"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Entrepriseområdet, som dækker et stort fagområde, men hvor kommunen typiske er inddelt i flere områder/distrikter med forskellige entreprenører. Kan også benyttes til inddelingen efter hvor et område plejes fra (fx hvilken materielgård, når det er kommunens egne folk, der står for opgaven).</w:t>
            </w:r>
          </w:p>
        </w:tc>
      </w:tr>
      <w:tr w:rsidR="001C46FA" w:rsidRPr="00FE5087" w14:paraId="17D0DD1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6DACD63E"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4</w:t>
            </w:r>
          </w:p>
        </w:tc>
        <w:tc>
          <w:tcPr>
            <w:tcW w:w="2019" w:type="dxa"/>
            <w:tcBorders>
              <w:top w:val="single" w:sz="4" w:space="0" w:color="auto"/>
              <w:left w:val="single" w:sz="4" w:space="0" w:color="auto"/>
              <w:bottom w:val="single" w:sz="4" w:space="0" w:color="auto"/>
            </w:tcBorders>
            <w:shd w:val="clear" w:color="auto" w:fill="FFFFFF"/>
            <w:vAlign w:val="bottom"/>
          </w:tcPr>
          <w:p w14:paraId="1AA4073B" w14:textId="77777777" w:rsidR="001C46FA" w:rsidRPr="00FE5087" w:rsidRDefault="001C46FA" w:rsidP="00BE016A">
            <w:pPr>
              <w:rPr>
                <w:color w:val="1F497D"/>
              </w:rPr>
            </w:pPr>
            <w:r w:rsidRPr="003A52C1">
              <w:rPr>
                <w:rFonts w:ascii="Trebuchet MS" w:hAnsi="Trebuchet MS"/>
                <w:sz w:val="18"/>
                <w:szCs w:val="18"/>
              </w:rPr>
              <w:t>Arbejdssted</w:t>
            </w:r>
          </w:p>
        </w:tc>
        <w:tc>
          <w:tcPr>
            <w:tcW w:w="1134" w:type="dxa"/>
            <w:tcBorders>
              <w:top w:val="single" w:sz="4" w:space="0" w:color="auto"/>
              <w:left w:val="single" w:sz="4" w:space="0" w:color="auto"/>
              <w:bottom w:val="single" w:sz="4" w:space="0" w:color="auto"/>
              <w:right w:val="single" w:sz="4" w:space="0" w:color="auto"/>
            </w:tcBorders>
            <w:vAlign w:val="bottom"/>
          </w:tcPr>
          <w:p w14:paraId="21B61BE8"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625952F8"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Også kaldt arbejdsområde. Typisk et mindre område som en park eller en skole.</w:t>
            </w:r>
          </w:p>
        </w:tc>
      </w:tr>
      <w:tr w:rsidR="001C46FA" w:rsidRPr="00FE5087" w14:paraId="0908EA7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2BDC15F" w14:textId="77777777" w:rsidR="001C46FA" w:rsidRPr="00FE5087" w:rsidRDefault="001C46FA" w:rsidP="00BE016A">
            <w:pPr>
              <w:jc w:val="center"/>
              <w:rPr>
                <w:rFonts w:ascii="Trebuchet MS" w:hAnsi="Trebuchet MS"/>
                <w:color w:val="1F497D"/>
                <w:sz w:val="18"/>
                <w:szCs w:val="18"/>
              </w:rPr>
            </w:pPr>
            <w:r w:rsidRPr="003A52C1">
              <w:rPr>
                <w:rFonts w:ascii="Trebuchet MS" w:hAnsi="Trebuchet MS"/>
                <w:sz w:val="18"/>
                <w:szCs w:val="18"/>
              </w:rPr>
              <w:t>8</w:t>
            </w:r>
          </w:p>
        </w:tc>
        <w:tc>
          <w:tcPr>
            <w:tcW w:w="2019" w:type="dxa"/>
            <w:tcBorders>
              <w:top w:val="single" w:sz="4" w:space="0" w:color="auto"/>
              <w:left w:val="single" w:sz="4" w:space="0" w:color="auto"/>
              <w:bottom w:val="single" w:sz="4" w:space="0" w:color="auto"/>
            </w:tcBorders>
            <w:shd w:val="clear" w:color="auto" w:fill="FFFFFF"/>
            <w:vAlign w:val="bottom"/>
          </w:tcPr>
          <w:p w14:paraId="04B03E72" w14:textId="77777777" w:rsidR="001C46FA" w:rsidRPr="00FE5087" w:rsidRDefault="001C46FA" w:rsidP="00BE016A">
            <w:pPr>
              <w:rPr>
                <w:rFonts w:ascii="Trebuchet MS" w:hAnsi="Trebuchet MS"/>
                <w:color w:val="1F497D"/>
                <w:sz w:val="18"/>
                <w:szCs w:val="18"/>
              </w:rPr>
            </w:pPr>
            <w:r w:rsidRPr="003A52C1">
              <w:rPr>
                <w:rFonts w:ascii="Trebuchet MS" w:hAnsi="Trebuchet MS"/>
                <w:sz w:val="18"/>
                <w:szCs w:val="18"/>
              </w:rPr>
              <w:t>Andet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8584239"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6CF1885B"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Hvor andet ikke er dækkende.</w:t>
            </w:r>
          </w:p>
        </w:tc>
      </w:tr>
      <w:tr w:rsidR="001C46FA" w:rsidRPr="00FE5087" w14:paraId="3134F46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3616D3BB" w14:textId="77777777" w:rsidR="001C46FA" w:rsidRPr="00FE5087" w:rsidRDefault="001C46FA" w:rsidP="00BE016A">
            <w:pPr>
              <w:jc w:val="center"/>
              <w:rPr>
                <w:rFonts w:ascii="Trebuchet MS" w:hAnsi="Trebuchet MS"/>
                <w:color w:val="1F497D"/>
                <w:sz w:val="18"/>
                <w:szCs w:val="18"/>
              </w:rPr>
            </w:pPr>
            <w:r w:rsidRPr="003A52C1">
              <w:rPr>
                <w:rFonts w:ascii="Trebuchet MS" w:hAnsi="Trebuchet MS"/>
                <w:sz w:val="18"/>
                <w:szCs w:val="18"/>
              </w:rPr>
              <w:t>9</w:t>
            </w:r>
          </w:p>
        </w:tc>
        <w:tc>
          <w:tcPr>
            <w:tcW w:w="2019" w:type="dxa"/>
            <w:tcBorders>
              <w:top w:val="single" w:sz="4" w:space="0" w:color="auto"/>
              <w:left w:val="single" w:sz="4" w:space="0" w:color="auto"/>
              <w:bottom w:val="single" w:sz="4" w:space="0" w:color="auto"/>
            </w:tcBorders>
            <w:shd w:val="clear" w:color="auto" w:fill="FFFFFF"/>
            <w:vAlign w:val="bottom"/>
          </w:tcPr>
          <w:p w14:paraId="24C58F3E" w14:textId="77777777" w:rsidR="001C46FA" w:rsidRPr="00FE5087" w:rsidRDefault="001C46FA" w:rsidP="00BE016A">
            <w:pPr>
              <w:rPr>
                <w:rFonts w:ascii="Trebuchet MS" w:hAnsi="Trebuchet MS"/>
                <w:color w:val="1F497D"/>
                <w:sz w:val="18"/>
                <w:szCs w:val="18"/>
              </w:rPr>
            </w:pPr>
            <w:r w:rsidRPr="003A52C1">
              <w:rPr>
                <w:rFonts w:ascii="Trebuchet MS" w:hAnsi="Trebuchet MS"/>
                <w:sz w:val="18"/>
                <w:szCs w:val="18"/>
              </w:rPr>
              <w:t>Ukendt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4A14FCFD"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23A49FB"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Mangler viden om typen.</w:t>
            </w:r>
          </w:p>
        </w:tc>
      </w:tr>
    </w:tbl>
    <w:p w14:paraId="4CEAAABD" w14:textId="77777777" w:rsidR="009E1809" w:rsidRPr="000859D9" w:rsidRDefault="009E1809" w:rsidP="009E1809">
      <w:pPr>
        <w:pStyle w:val="Overskrift7"/>
      </w:pPr>
      <w:r w:rsidRPr="000859D9">
        <w:t>* Kildehenvisning</w:t>
      </w:r>
    </w:p>
    <w:p w14:paraId="61A4E309" w14:textId="77777777" w:rsidR="009E1809" w:rsidRPr="000859D9" w:rsidRDefault="009E1809" w:rsidP="009E1809">
      <w:pPr>
        <w:pStyle w:val="Overskrift7"/>
        <w:rPr>
          <w:sz w:val="18"/>
          <w:szCs w:val="18"/>
        </w:rPr>
      </w:pPr>
      <w:r w:rsidRPr="000859D9">
        <w:rPr>
          <w:sz w:val="18"/>
          <w:szCs w:val="18"/>
        </w:rPr>
        <w:t xml:space="preserve">Vejledning om landskabet i kommuneplanlægningen. Miljøministeriet 2007:  </w:t>
      </w:r>
      <w:hyperlink r:id="rId71" w:history="1">
        <w:r w:rsidRPr="000859D9">
          <w:rPr>
            <w:rStyle w:val="Hyperlink"/>
            <w:color w:val="auto"/>
            <w:sz w:val="18"/>
            <w:szCs w:val="18"/>
          </w:rPr>
          <w:t>http://www.naturstyrelsen.dk/NR/rdonlyres/02924B8E-AE07-46C2-A8A0-A74A0A38A8EE/46053/Vejledningenilandskab_050707b.pdf</w:t>
        </w:r>
      </w:hyperlink>
    </w:p>
    <w:p w14:paraId="0DA6A9F6" w14:textId="77777777" w:rsidR="009E1809" w:rsidRPr="000859D9" w:rsidRDefault="009E1809" w:rsidP="009E1809">
      <w:pPr>
        <w:rPr>
          <w:rFonts w:ascii="Trebuchet MS" w:hAnsi="Trebuchet MS"/>
          <w:sz w:val="18"/>
          <w:szCs w:val="18"/>
        </w:rPr>
      </w:pPr>
    </w:p>
    <w:p w14:paraId="4DD3061A" w14:textId="77777777" w:rsidR="009E1809" w:rsidRPr="000859D9" w:rsidRDefault="00A23B6B" w:rsidP="009E1809">
      <w:pPr>
        <w:rPr>
          <w:rFonts w:ascii="Trebuchet MS" w:hAnsi="Trebuchet MS"/>
          <w:sz w:val="18"/>
          <w:szCs w:val="18"/>
        </w:rPr>
      </w:pPr>
      <w:hyperlink r:id="rId72" w:history="1">
        <w:r w:rsidR="009E1809" w:rsidRPr="000859D9">
          <w:rPr>
            <w:rStyle w:val="Hyperlink"/>
            <w:rFonts w:ascii="Trebuchet MS" w:hAnsi="Trebuchet MS"/>
            <w:color w:val="auto"/>
            <w:sz w:val="18"/>
            <w:szCs w:val="18"/>
          </w:rPr>
          <w:t xml:space="preserve"> http://www.naturstyrelsen.dk/NR/rdonlyres/3728466B-9358-499B-B236-57B29CBC8A09/118949/LKM_distribueret.pdf</w:t>
        </w:r>
      </w:hyperlink>
    </w:p>
    <w:p w14:paraId="3589DC6A" w14:textId="13F10B0E" w:rsidR="00922FB3" w:rsidRDefault="009E1809" w:rsidP="00C54F0A">
      <w:pPr>
        <w:pStyle w:val="Overskrift7"/>
        <w:rPr>
          <w:rFonts w:cs="Trebuchet MS"/>
          <w:sz w:val="18"/>
          <w:szCs w:val="18"/>
        </w:rPr>
      </w:pPr>
      <w:r w:rsidRPr="000859D9">
        <w:rPr>
          <w:kern w:val="32"/>
          <w:sz w:val="18"/>
          <w:szCs w:val="18"/>
        </w:rPr>
        <w:t xml:space="preserve">Nissen, M &amp; Olafsson, A.S. side 73-77 (2007): Landskabskaraktermetoden </w:t>
      </w:r>
      <w:proofErr w:type="gramStart"/>
      <w:r w:rsidRPr="000859D9">
        <w:rPr>
          <w:kern w:val="32"/>
          <w:sz w:val="18"/>
          <w:szCs w:val="18"/>
        </w:rPr>
        <w:t>og  oplevelsesværdimetoden</w:t>
      </w:r>
      <w:proofErr w:type="gramEnd"/>
      <w:r w:rsidRPr="000859D9">
        <w:rPr>
          <w:kern w:val="32"/>
          <w:sz w:val="18"/>
          <w:szCs w:val="18"/>
        </w:rPr>
        <w:t xml:space="preserve"> i et kommunalt perspektiv – teoretisk baggrund, videreudvikling og implementering på kommunalt niveau.</w:t>
      </w:r>
      <w:bookmarkStart w:id="507" w:name="_Toc59520482"/>
      <w:r w:rsidR="00922FB3">
        <w:rPr>
          <w:rFonts w:cs="Trebuchet MS"/>
          <w:sz w:val="18"/>
          <w:szCs w:val="18"/>
        </w:rPr>
        <w:br w:type="page"/>
      </w:r>
    </w:p>
    <w:p w14:paraId="21813B7D" w14:textId="3C8A1AB1" w:rsidR="008805A3" w:rsidRPr="00BB458B" w:rsidRDefault="00BD091E" w:rsidP="007E215C">
      <w:pPr>
        <w:pStyle w:val="Overskrift1"/>
        <w:rPr>
          <w:color w:val="E36C0A" w:themeColor="accent6" w:themeShade="BF"/>
        </w:rPr>
      </w:pPr>
      <w:bookmarkStart w:id="508" w:name="_Toc63351535"/>
      <w:r w:rsidRPr="00BB458B">
        <w:rPr>
          <w:color w:val="E36C0A" w:themeColor="accent6" w:themeShade="BF"/>
        </w:rPr>
        <w:lastRenderedPageBreak/>
        <w:t>5</w:t>
      </w:r>
      <w:r w:rsidR="007E215C" w:rsidRPr="00BB458B">
        <w:rPr>
          <w:color w:val="E36C0A" w:themeColor="accent6" w:themeShade="BF"/>
        </w:rPr>
        <w:t>.</w:t>
      </w:r>
      <w:r w:rsidR="001E7129" w:rsidRPr="00BB458B">
        <w:rPr>
          <w:color w:val="E36C0A" w:themeColor="accent6" w:themeShade="BF"/>
        </w:rPr>
        <w:t>79</w:t>
      </w:r>
      <w:r w:rsidR="007E215C" w:rsidRPr="00BB458B">
        <w:rPr>
          <w:color w:val="E36C0A" w:themeColor="accent6" w:themeShade="BF"/>
        </w:rPr>
        <w:t xml:space="preserve"> </w:t>
      </w:r>
      <w:commentRangeStart w:id="509"/>
      <w:r w:rsidR="008805A3" w:rsidRPr="00BB458B">
        <w:rPr>
          <w:color w:val="E36C0A" w:themeColor="accent6" w:themeShade="BF"/>
        </w:rPr>
        <w:t>Billedunderstøttelse</w:t>
      </w:r>
      <w:commentRangeEnd w:id="509"/>
      <w:r w:rsidR="00BB458B" w:rsidRPr="00BB458B">
        <w:rPr>
          <w:rStyle w:val="Kommentarhenvisning"/>
          <w:rFonts w:ascii="Verdana" w:hAnsi="Verdana"/>
          <w:bCs w:val="0"/>
          <w:color w:val="E36C0A" w:themeColor="accent6" w:themeShade="BF"/>
          <w:kern w:val="0"/>
        </w:rPr>
        <w:commentReference w:id="509"/>
      </w:r>
      <w:bookmarkEnd w:id="508"/>
    </w:p>
    <w:p w14:paraId="4478550A" w14:textId="09C5255C" w:rsidR="006C5F6E" w:rsidRPr="00DF28D5" w:rsidRDefault="00A318AA" w:rsidP="00235342">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I </w:t>
      </w:r>
      <w:r w:rsidR="00BB458B" w:rsidRPr="00DF28D5">
        <w:rPr>
          <w:rFonts w:ascii="Trebuchet MS" w:hAnsi="Trebuchet MS" w:cs="Trebuchet MS"/>
          <w:color w:val="E36C0A" w:themeColor="accent6" w:themeShade="BF"/>
          <w:sz w:val="19"/>
          <w:szCs w:val="19"/>
        </w:rPr>
        <w:t xml:space="preserve">version 3.0 er </w:t>
      </w:r>
      <w:r w:rsidRPr="00DF28D5">
        <w:rPr>
          <w:rFonts w:ascii="Trebuchet MS" w:hAnsi="Trebuchet MS" w:cs="Trebuchet MS"/>
          <w:color w:val="E36C0A" w:themeColor="accent6" w:themeShade="BF"/>
          <w:sz w:val="19"/>
          <w:szCs w:val="19"/>
        </w:rPr>
        <w:t xml:space="preserve">der </w:t>
      </w:r>
      <w:r w:rsidR="00874FAA" w:rsidRPr="00DF28D5">
        <w:rPr>
          <w:rFonts w:ascii="Trebuchet MS" w:hAnsi="Trebuchet MS" w:cs="Trebuchet MS"/>
          <w:color w:val="E36C0A" w:themeColor="accent6" w:themeShade="BF"/>
          <w:sz w:val="19"/>
          <w:szCs w:val="19"/>
        </w:rPr>
        <w:t xml:space="preserve">etableret billedunderstøttelse, hvor </w:t>
      </w:r>
      <w:r w:rsidR="006C5F6E" w:rsidRPr="00DF28D5">
        <w:rPr>
          <w:rFonts w:ascii="Trebuchet MS" w:hAnsi="Trebuchet MS" w:cs="Trebuchet MS"/>
          <w:color w:val="E36C0A" w:themeColor="accent6" w:themeShade="BF"/>
          <w:sz w:val="19"/>
          <w:szCs w:val="19"/>
        </w:rPr>
        <w:t xml:space="preserve">det er muligt vha. </w:t>
      </w:r>
      <w:r w:rsidR="004125D8" w:rsidRPr="00DF28D5">
        <w:rPr>
          <w:rFonts w:ascii="Trebuchet MS" w:hAnsi="Trebuchet MS" w:cs="Trebuchet MS"/>
          <w:color w:val="E36C0A" w:themeColor="accent6" w:themeShade="BF"/>
          <w:sz w:val="19"/>
          <w:szCs w:val="19"/>
        </w:rPr>
        <w:t xml:space="preserve">et centralt </w:t>
      </w:r>
      <w:r w:rsidRPr="00DF28D5">
        <w:rPr>
          <w:rFonts w:ascii="Trebuchet MS" w:hAnsi="Trebuchet MS" w:cs="Trebuchet MS"/>
          <w:color w:val="E36C0A" w:themeColor="accent6" w:themeShade="BF"/>
          <w:sz w:val="19"/>
          <w:szCs w:val="19"/>
        </w:rPr>
        <w:t>billed</w:t>
      </w:r>
      <w:r w:rsidR="004125D8" w:rsidRPr="00DF28D5">
        <w:rPr>
          <w:rFonts w:ascii="Trebuchet MS" w:hAnsi="Trebuchet MS" w:cs="Trebuchet MS"/>
          <w:color w:val="E36C0A" w:themeColor="accent6" w:themeShade="BF"/>
          <w:sz w:val="19"/>
          <w:szCs w:val="19"/>
        </w:rPr>
        <w:t>bibliotek</w:t>
      </w:r>
      <w:r w:rsidR="006C5F6E" w:rsidRPr="00DF28D5">
        <w:rPr>
          <w:rFonts w:ascii="Trebuchet MS" w:hAnsi="Trebuchet MS" w:cs="Trebuchet MS"/>
          <w:color w:val="E36C0A" w:themeColor="accent6" w:themeShade="BF"/>
          <w:sz w:val="19"/>
          <w:szCs w:val="19"/>
        </w:rPr>
        <w:t xml:space="preserve"> at tilknytte billeder til objekter på </w:t>
      </w:r>
      <w:r w:rsidR="004125D8" w:rsidRPr="00DF28D5">
        <w:rPr>
          <w:rFonts w:ascii="Trebuchet MS" w:hAnsi="Trebuchet MS" w:cs="Trebuchet MS"/>
          <w:color w:val="E36C0A" w:themeColor="accent6" w:themeShade="BF"/>
          <w:sz w:val="19"/>
          <w:szCs w:val="19"/>
        </w:rPr>
        <w:t xml:space="preserve">tværs af datamodellens </w:t>
      </w:r>
      <w:r w:rsidR="00874FAA" w:rsidRPr="00DF28D5">
        <w:rPr>
          <w:rFonts w:ascii="Trebuchet MS" w:hAnsi="Trebuchet MS" w:cs="Trebuchet MS"/>
          <w:color w:val="E36C0A" w:themeColor="accent6" w:themeShade="BF"/>
          <w:sz w:val="19"/>
          <w:szCs w:val="19"/>
        </w:rPr>
        <w:t>temaer</w:t>
      </w:r>
      <w:r w:rsidR="004125D8" w:rsidRPr="00DF28D5">
        <w:rPr>
          <w:rFonts w:ascii="Trebuchet MS" w:hAnsi="Trebuchet MS" w:cs="Trebuchet MS"/>
          <w:color w:val="E36C0A" w:themeColor="accent6" w:themeShade="BF"/>
          <w:sz w:val="19"/>
          <w:szCs w:val="19"/>
        </w:rPr>
        <w:t xml:space="preserve">. </w:t>
      </w:r>
    </w:p>
    <w:p w14:paraId="167FFB42" w14:textId="77777777" w:rsidR="00A318AA" w:rsidRPr="00DF28D5" w:rsidRDefault="00A318AA" w:rsidP="00235342">
      <w:pPr>
        <w:rPr>
          <w:rFonts w:ascii="Trebuchet MS" w:hAnsi="Trebuchet MS" w:cs="Trebuchet MS"/>
          <w:color w:val="E36C0A" w:themeColor="accent6" w:themeShade="BF"/>
          <w:sz w:val="19"/>
          <w:szCs w:val="19"/>
        </w:rPr>
      </w:pPr>
    </w:p>
    <w:p w14:paraId="2C35C2EA" w14:textId="773A8B66" w:rsidR="004125D8" w:rsidRPr="00DF28D5" w:rsidRDefault="004125D8" w:rsidP="00235342">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Et objekt i et </w:t>
      </w:r>
      <w:r w:rsidR="008C368C" w:rsidRPr="00DF28D5">
        <w:rPr>
          <w:rFonts w:ascii="Trebuchet MS" w:hAnsi="Trebuchet MS" w:cs="Trebuchet MS"/>
          <w:color w:val="E36C0A" w:themeColor="accent6" w:themeShade="BF"/>
          <w:sz w:val="19"/>
          <w:szCs w:val="19"/>
        </w:rPr>
        <w:t xml:space="preserve">tema </w:t>
      </w:r>
      <w:r w:rsidRPr="00DF28D5">
        <w:rPr>
          <w:rFonts w:ascii="Trebuchet MS" w:hAnsi="Trebuchet MS" w:cs="Trebuchet MS"/>
          <w:color w:val="E36C0A" w:themeColor="accent6" w:themeShade="BF"/>
          <w:sz w:val="19"/>
          <w:szCs w:val="19"/>
        </w:rPr>
        <w:t xml:space="preserve">kan knyttes til et eller flere </w:t>
      </w:r>
      <w:r w:rsidR="00A318AA" w:rsidRPr="00DF28D5">
        <w:rPr>
          <w:rFonts w:ascii="Trebuchet MS" w:hAnsi="Trebuchet MS" w:cs="Trebuchet MS"/>
          <w:color w:val="E36C0A" w:themeColor="accent6" w:themeShade="BF"/>
          <w:sz w:val="19"/>
          <w:szCs w:val="19"/>
        </w:rPr>
        <w:t xml:space="preserve">billeder </w:t>
      </w:r>
      <w:r w:rsidRPr="00DF28D5">
        <w:rPr>
          <w:rFonts w:ascii="Trebuchet MS" w:hAnsi="Trebuchet MS" w:cs="Trebuchet MS"/>
          <w:color w:val="E36C0A" w:themeColor="accent6" w:themeShade="BF"/>
          <w:sz w:val="19"/>
          <w:szCs w:val="19"/>
        </w:rPr>
        <w:t xml:space="preserve">og samme </w:t>
      </w:r>
      <w:r w:rsidR="00A318AA" w:rsidRPr="00DF28D5">
        <w:rPr>
          <w:rFonts w:ascii="Trebuchet MS" w:hAnsi="Trebuchet MS" w:cs="Trebuchet MS"/>
          <w:color w:val="E36C0A" w:themeColor="accent6" w:themeShade="BF"/>
          <w:sz w:val="19"/>
          <w:szCs w:val="19"/>
        </w:rPr>
        <w:t xml:space="preserve">billede kan </w:t>
      </w:r>
      <w:r w:rsidRPr="00DF28D5">
        <w:rPr>
          <w:rFonts w:ascii="Trebuchet MS" w:hAnsi="Trebuchet MS" w:cs="Trebuchet MS"/>
          <w:color w:val="E36C0A" w:themeColor="accent6" w:themeShade="BF"/>
          <w:sz w:val="19"/>
          <w:szCs w:val="19"/>
        </w:rPr>
        <w:t>knyttes til flere forskellige objekter. Det gælder også på tværs af forskellige temaer.</w:t>
      </w:r>
    </w:p>
    <w:p w14:paraId="258344DB" w14:textId="7FDCBD4A" w:rsidR="004125D8" w:rsidRPr="00DF28D5" w:rsidRDefault="004125D8" w:rsidP="004125D8">
      <w:pPr>
        <w:rPr>
          <w:rFonts w:ascii="Trebuchet MS" w:hAnsi="Trebuchet MS" w:cs="Trebuchet MS"/>
          <w:color w:val="E36C0A" w:themeColor="accent6" w:themeShade="BF"/>
          <w:sz w:val="19"/>
          <w:szCs w:val="19"/>
        </w:rPr>
      </w:pPr>
    </w:p>
    <w:p w14:paraId="7A894F37" w14:textId="77777777" w:rsidR="00404816" w:rsidRPr="00DF28D5" w:rsidRDefault="00404816" w:rsidP="00404816">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Virkemåden/trinene er:</w:t>
      </w:r>
    </w:p>
    <w:p w14:paraId="5256CEEC" w14:textId="73630C78" w:rsidR="00404816" w:rsidRPr="00DF28D5" w:rsidRDefault="00302267"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En række </w:t>
      </w:r>
      <w:r w:rsidR="00404816" w:rsidRPr="00DF28D5">
        <w:rPr>
          <w:rFonts w:ascii="Trebuchet MS" w:hAnsi="Trebuchet MS" w:cs="Trebuchet MS"/>
          <w:color w:val="E36C0A" w:themeColor="accent6" w:themeShade="BF"/>
          <w:sz w:val="19"/>
          <w:szCs w:val="19"/>
        </w:rPr>
        <w:t xml:space="preserve">oprettes i viewet </w:t>
      </w:r>
      <w:r w:rsidR="00404816" w:rsidRPr="00DF28D5">
        <w:rPr>
          <w:rFonts w:ascii="Trebuchet MS" w:eastAsia="Times New Roman" w:hAnsi="Trebuchet MS" w:cs="Trebuchet MS"/>
          <w:color w:val="E36C0A" w:themeColor="accent6" w:themeShade="BF"/>
          <w:sz w:val="19"/>
          <w:szCs w:val="19"/>
        </w:rPr>
        <w:t>t_7901_foto</w:t>
      </w:r>
      <w:r w:rsidR="00404816" w:rsidRPr="00DF28D5">
        <w:rPr>
          <w:rFonts w:ascii="Trebuchet MS" w:hAnsi="Trebuchet MS" w:cs="Trebuchet MS"/>
          <w:color w:val="E36C0A" w:themeColor="accent6" w:themeShade="BF"/>
          <w:sz w:val="19"/>
          <w:szCs w:val="19"/>
        </w:rPr>
        <w:t xml:space="preserve">, hvorved der </w:t>
      </w:r>
      <w:r w:rsidRPr="00DF28D5">
        <w:rPr>
          <w:rFonts w:ascii="Trebuchet MS" w:hAnsi="Trebuchet MS" w:cs="Trebuchet MS"/>
          <w:color w:val="E36C0A" w:themeColor="accent6" w:themeShade="BF"/>
          <w:sz w:val="19"/>
          <w:szCs w:val="19"/>
        </w:rPr>
        <w:t xml:space="preserve">tildeles </w:t>
      </w:r>
      <w:r w:rsidR="00404816" w:rsidRPr="00DF28D5">
        <w:rPr>
          <w:rFonts w:ascii="Trebuchet MS" w:hAnsi="Trebuchet MS" w:cs="Trebuchet MS"/>
          <w:color w:val="E36C0A" w:themeColor="accent6" w:themeShade="BF"/>
          <w:sz w:val="19"/>
          <w:szCs w:val="19"/>
        </w:rPr>
        <w:t xml:space="preserve">et </w:t>
      </w:r>
      <w:proofErr w:type="spellStart"/>
      <w:r w:rsidR="00404816" w:rsidRPr="00DF28D5">
        <w:rPr>
          <w:rFonts w:ascii="Trebuchet MS" w:hAnsi="Trebuchet MS" w:cs="Trebuchet MS"/>
          <w:color w:val="E36C0A" w:themeColor="accent6" w:themeShade="BF"/>
          <w:sz w:val="19"/>
          <w:szCs w:val="19"/>
        </w:rPr>
        <w:t>objekt_id</w:t>
      </w:r>
      <w:proofErr w:type="spellEnd"/>
      <w:r w:rsidR="00404816" w:rsidRPr="00DF28D5">
        <w:rPr>
          <w:rFonts w:ascii="Trebuchet MS" w:hAnsi="Trebuchet MS" w:cs="Trebuchet MS"/>
          <w:color w:val="E36C0A" w:themeColor="accent6" w:themeShade="BF"/>
          <w:sz w:val="19"/>
          <w:szCs w:val="19"/>
        </w:rPr>
        <w:t xml:space="preserve"> til billedet.</w:t>
      </w:r>
    </w:p>
    <w:p w14:paraId="03F6EC9C" w14:textId="04CF81F6" w:rsidR="00404816" w:rsidRPr="00DF28D5" w:rsidRDefault="00A42786"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E</w:t>
      </w:r>
      <w:r w:rsidR="00F5446D" w:rsidRPr="00DF28D5">
        <w:rPr>
          <w:rFonts w:ascii="Trebuchet MS" w:hAnsi="Trebuchet MS" w:cs="Trebuchet MS"/>
          <w:color w:val="E36C0A" w:themeColor="accent6" w:themeShade="BF"/>
          <w:sz w:val="19"/>
          <w:szCs w:val="19"/>
        </w:rPr>
        <w:t xml:space="preserve">t billede </w:t>
      </w:r>
      <w:r w:rsidRPr="00DF28D5">
        <w:rPr>
          <w:rFonts w:ascii="Trebuchet MS" w:hAnsi="Trebuchet MS" w:cs="Trebuchet MS"/>
          <w:color w:val="E36C0A" w:themeColor="accent6" w:themeShade="BF"/>
          <w:sz w:val="19"/>
          <w:szCs w:val="19"/>
        </w:rPr>
        <w:t xml:space="preserve">uploades </w:t>
      </w:r>
      <w:r w:rsidR="00F5446D" w:rsidRPr="00DF28D5">
        <w:rPr>
          <w:rFonts w:ascii="Trebuchet MS" w:hAnsi="Trebuchet MS" w:cs="Trebuchet MS"/>
          <w:color w:val="E36C0A" w:themeColor="accent6" w:themeShade="BF"/>
          <w:sz w:val="19"/>
          <w:szCs w:val="19"/>
        </w:rPr>
        <w:t>til billedbiblioteket</w:t>
      </w:r>
      <w:r w:rsidR="00393486" w:rsidRPr="00DF28D5">
        <w:rPr>
          <w:rFonts w:ascii="Trebuchet MS" w:hAnsi="Trebuchet MS" w:cs="Trebuchet MS"/>
          <w:color w:val="E36C0A" w:themeColor="accent6" w:themeShade="BF"/>
          <w:sz w:val="19"/>
          <w:szCs w:val="19"/>
        </w:rPr>
        <w:t xml:space="preserve"> og navngives med det tildelte </w:t>
      </w:r>
      <w:proofErr w:type="spellStart"/>
      <w:r w:rsidR="00393486" w:rsidRPr="00DF28D5">
        <w:rPr>
          <w:rFonts w:ascii="Trebuchet MS" w:hAnsi="Trebuchet MS" w:cs="Trebuchet MS"/>
          <w:color w:val="E36C0A" w:themeColor="accent6" w:themeShade="BF"/>
          <w:sz w:val="19"/>
          <w:szCs w:val="19"/>
        </w:rPr>
        <w:t>objekt_id</w:t>
      </w:r>
      <w:proofErr w:type="spellEnd"/>
      <w:r w:rsidR="00F5446D" w:rsidRPr="00DF28D5">
        <w:rPr>
          <w:rFonts w:ascii="Trebuchet MS" w:hAnsi="Trebuchet MS" w:cs="Trebuchet MS"/>
          <w:color w:val="E36C0A" w:themeColor="accent6" w:themeShade="BF"/>
          <w:sz w:val="19"/>
          <w:szCs w:val="19"/>
        </w:rPr>
        <w:t>.</w:t>
      </w:r>
    </w:p>
    <w:p w14:paraId="30CDA909" w14:textId="7B2A29B8" w:rsidR="00F5446D" w:rsidRPr="00DF28D5" w:rsidRDefault="00A42786"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B</w:t>
      </w:r>
      <w:r w:rsidR="00F5446D" w:rsidRPr="00DF28D5">
        <w:rPr>
          <w:rFonts w:ascii="Trebuchet MS" w:hAnsi="Trebuchet MS" w:cs="Trebuchet MS"/>
          <w:color w:val="E36C0A" w:themeColor="accent6" w:themeShade="BF"/>
          <w:sz w:val="19"/>
          <w:szCs w:val="19"/>
        </w:rPr>
        <w:t>illede</w:t>
      </w:r>
      <w:r w:rsidRPr="00DF28D5">
        <w:rPr>
          <w:rFonts w:ascii="Trebuchet MS" w:hAnsi="Trebuchet MS" w:cs="Trebuchet MS"/>
          <w:color w:val="E36C0A" w:themeColor="accent6" w:themeShade="BF"/>
          <w:sz w:val="19"/>
          <w:szCs w:val="19"/>
        </w:rPr>
        <w:t>t</w:t>
      </w:r>
      <w:r w:rsidR="00F5446D" w:rsidRPr="00DF28D5">
        <w:rPr>
          <w:rFonts w:ascii="Trebuchet MS" w:hAnsi="Trebuchet MS" w:cs="Trebuchet MS"/>
          <w:color w:val="E36C0A" w:themeColor="accent6" w:themeShade="BF"/>
          <w:sz w:val="19"/>
          <w:szCs w:val="19"/>
        </w:rPr>
        <w:t xml:space="preserve"> </w:t>
      </w:r>
      <w:r w:rsidRPr="00DF28D5">
        <w:rPr>
          <w:rFonts w:ascii="Trebuchet MS" w:hAnsi="Trebuchet MS" w:cs="Trebuchet MS"/>
          <w:color w:val="E36C0A" w:themeColor="accent6" w:themeShade="BF"/>
          <w:sz w:val="19"/>
          <w:szCs w:val="19"/>
        </w:rPr>
        <w:t xml:space="preserve">tilknyttes </w:t>
      </w:r>
      <w:r w:rsidR="00F5446D" w:rsidRPr="00DF28D5">
        <w:rPr>
          <w:rFonts w:ascii="Trebuchet MS" w:hAnsi="Trebuchet MS" w:cs="Trebuchet MS"/>
          <w:color w:val="E36C0A" w:themeColor="accent6" w:themeShade="BF"/>
          <w:sz w:val="19"/>
          <w:szCs w:val="19"/>
        </w:rPr>
        <w:t xml:space="preserve">et eller flere objekter på tværs af temaer </w:t>
      </w:r>
      <w:r w:rsidR="00B01505" w:rsidRPr="00DF28D5">
        <w:rPr>
          <w:rFonts w:ascii="Trebuchet MS" w:hAnsi="Trebuchet MS" w:cs="Trebuchet MS"/>
          <w:color w:val="E36C0A" w:themeColor="accent6" w:themeShade="BF"/>
          <w:sz w:val="19"/>
          <w:szCs w:val="19"/>
        </w:rPr>
        <w:t xml:space="preserve">ved at oprette en række/rækker i </w:t>
      </w:r>
      <w:r w:rsidR="00F5446D" w:rsidRPr="00DF28D5">
        <w:rPr>
          <w:rFonts w:ascii="Trebuchet MS" w:hAnsi="Trebuchet MS" w:cs="Trebuchet MS"/>
          <w:color w:val="E36C0A" w:themeColor="accent6" w:themeShade="BF"/>
          <w:sz w:val="19"/>
          <w:szCs w:val="19"/>
        </w:rPr>
        <w:t xml:space="preserve">viewet </w:t>
      </w:r>
      <w:r w:rsidR="005A22AA" w:rsidRPr="00DF28D5">
        <w:rPr>
          <w:rFonts w:ascii="Trebuchet MS" w:hAnsi="Trebuchet MS" w:cs="Trebuchet MS"/>
          <w:color w:val="E36C0A" w:themeColor="accent6" w:themeShade="BF"/>
          <w:sz w:val="19"/>
          <w:szCs w:val="19"/>
        </w:rPr>
        <w:t>t_7900_fotoforbindelse</w:t>
      </w:r>
      <w:r w:rsidR="00B01505" w:rsidRPr="00DF28D5">
        <w:rPr>
          <w:rFonts w:ascii="Trebuchet MS" w:hAnsi="Trebuchet MS" w:cs="Trebuchet MS"/>
          <w:color w:val="E36C0A" w:themeColor="accent6" w:themeShade="BF"/>
          <w:sz w:val="19"/>
          <w:szCs w:val="19"/>
        </w:rPr>
        <w:t xml:space="preserve"> og her anvende </w:t>
      </w:r>
      <w:r w:rsidR="00F5446D" w:rsidRPr="00DF28D5">
        <w:rPr>
          <w:rFonts w:ascii="Trebuchet MS" w:hAnsi="Trebuchet MS" w:cs="Trebuchet MS"/>
          <w:color w:val="E36C0A" w:themeColor="accent6" w:themeShade="BF"/>
          <w:sz w:val="19"/>
          <w:szCs w:val="19"/>
        </w:rPr>
        <w:t xml:space="preserve">billedets og objektet/objekternes </w:t>
      </w:r>
      <w:proofErr w:type="spellStart"/>
      <w:r w:rsidR="00F5446D" w:rsidRPr="00DF28D5">
        <w:rPr>
          <w:rFonts w:ascii="Trebuchet MS" w:hAnsi="Trebuchet MS" w:cs="Trebuchet MS"/>
          <w:color w:val="E36C0A" w:themeColor="accent6" w:themeShade="BF"/>
          <w:sz w:val="19"/>
          <w:szCs w:val="19"/>
        </w:rPr>
        <w:t>objekt_id’er</w:t>
      </w:r>
      <w:proofErr w:type="spellEnd"/>
      <w:r w:rsidR="00F5446D" w:rsidRPr="00DF28D5">
        <w:rPr>
          <w:rFonts w:ascii="Trebuchet MS" w:hAnsi="Trebuchet MS" w:cs="Trebuchet MS"/>
          <w:color w:val="E36C0A" w:themeColor="accent6" w:themeShade="BF"/>
          <w:sz w:val="19"/>
          <w:szCs w:val="19"/>
        </w:rPr>
        <w:t>.</w:t>
      </w:r>
    </w:p>
    <w:p w14:paraId="1B8F7401" w14:textId="1CE7A5E0" w:rsidR="00696334" w:rsidRPr="00DF28D5" w:rsidRDefault="00696334" w:rsidP="00696334">
      <w:pPr>
        <w:rPr>
          <w:rFonts w:ascii="Trebuchet MS" w:hAnsi="Trebuchet MS" w:cs="Trebuchet MS"/>
          <w:color w:val="E36C0A" w:themeColor="accent6" w:themeShade="BF"/>
          <w:sz w:val="19"/>
          <w:szCs w:val="19"/>
        </w:rPr>
      </w:pPr>
    </w:p>
    <w:p w14:paraId="7DD350E5" w14:textId="77E679DF" w:rsidR="00696334" w:rsidRPr="00DF28D5" w:rsidRDefault="00696334" w:rsidP="00696334">
      <w:pPr>
        <w:rPr>
          <w:rFonts w:ascii="Trebuchet MS" w:hAnsi="Trebuchet MS" w:cs="Trebuchet MS"/>
          <w:color w:val="E36C0A" w:themeColor="accent6" w:themeShade="BF"/>
          <w:sz w:val="19"/>
          <w:szCs w:val="19"/>
          <w:u w:val="single"/>
        </w:rPr>
      </w:pPr>
      <w:r w:rsidRPr="00DF28D5">
        <w:rPr>
          <w:rFonts w:ascii="Trebuchet MS" w:hAnsi="Trebuchet MS" w:cs="Trebuchet MS"/>
          <w:color w:val="E36C0A" w:themeColor="accent6" w:themeShade="BF"/>
          <w:sz w:val="19"/>
          <w:szCs w:val="19"/>
          <w:u w:val="single"/>
        </w:rPr>
        <w:t>Eksempel:</w:t>
      </w:r>
    </w:p>
    <w:p w14:paraId="5372D07F" w14:textId="04E85870" w:rsidR="00F5446D" w:rsidRPr="00DF28D5" w:rsidRDefault="00696334" w:rsidP="00F5446D">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Ad. 1:</w:t>
      </w:r>
    </w:p>
    <w:p w14:paraId="55E95BC1" w14:textId="0C20952A" w:rsidR="00696334" w:rsidRPr="00404816" w:rsidRDefault="00696334"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En række oprettes i viewet </w:t>
      </w:r>
      <w:r w:rsidRPr="00404816">
        <w:rPr>
          <w:rFonts w:ascii="Trebuchet MS" w:hAnsi="Trebuchet MS" w:cs="Trebuchet MS"/>
          <w:color w:val="E36C0A" w:themeColor="accent6" w:themeShade="BF"/>
          <w:sz w:val="19"/>
          <w:szCs w:val="19"/>
        </w:rPr>
        <w:t>t_7901_foto</w:t>
      </w:r>
      <w:r w:rsidRPr="00DF28D5">
        <w:rPr>
          <w:rFonts w:ascii="Trebuchet MS" w:hAnsi="Trebuchet MS" w:cs="Trebuchet MS"/>
          <w:color w:val="E36C0A" w:themeColor="accent6" w:themeShade="BF"/>
          <w:sz w:val="19"/>
          <w:szCs w:val="19"/>
        </w:rPr>
        <w:t xml:space="preserve"> og der returneres et </w:t>
      </w:r>
      <w:proofErr w:type="spellStart"/>
      <w:r w:rsidRPr="00404816">
        <w:rPr>
          <w:rFonts w:ascii="Trebuchet MS" w:hAnsi="Trebuchet MS" w:cs="Trebuchet MS"/>
          <w:color w:val="E36C0A" w:themeColor="accent6" w:themeShade="BF"/>
          <w:sz w:val="19"/>
          <w:szCs w:val="19"/>
        </w:rPr>
        <w:t>objekt_id</w:t>
      </w:r>
      <w:proofErr w:type="spellEnd"/>
      <w:r w:rsidRPr="00404816">
        <w:rPr>
          <w:rFonts w:ascii="Trebuchet MS" w:hAnsi="Trebuchet MS" w:cs="Trebuchet MS"/>
          <w:color w:val="E36C0A" w:themeColor="accent6" w:themeShade="BF"/>
          <w:sz w:val="19"/>
          <w:szCs w:val="19"/>
        </w:rPr>
        <w:t>:</w:t>
      </w:r>
    </w:p>
    <w:p w14:paraId="7471E3DC" w14:textId="77844A60" w:rsidR="00696334" w:rsidRPr="00DF28D5" w:rsidRDefault="00696334" w:rsidP="00696334">
      <w:pPr>
        <w:rPr>
          <w:rFonts w:ascii="Trebuchet MS" w:hAnsi="Trebuchet MS" w:cs="Trebuchet MS"/>
          <w:color w:val="E36C0A" w:themeColor="accent6" w:themeShade="BF"/>
          <w:sz w:val="19"/>
          <w:szCs w:val="19"/>
        </w:rPr>
      </w:pPr>
      <w:r w:rsidRPr="00404816">
        <w:rPr>
          <w:rFonts w:ascii="Trebuchet MS" w:hAnsi="Trebuchet MS" w:cs="Trebuchet MS"/>
          <w:color w:val="E36C0A" w:themeColor="accent6" w:themeShade="BF"/>
          <w:sz w:val="19"/>
          <w:szCs w:val="19"/>
        </w:rPr>
        <w:t xml:space="preserve">INSERT INTO fkg.t_7901_foto (temakode, </w:t>
      </w:r>
      <w:proofErr w:type="spellStart"/>
      <w:r w:rsidRPr="00404816">
        <w:rPr>
          <w:rFonts w:ascii="Trebuchet MS" w:hAnsi="Trebuchet MS" w:cs="Trebuchet MS"/>
          <w:color w:val="E36C0A" w:themeColor="accent6" w:themeShade="BF"/>
          <w:sz w:val="19"/>
          <w:szCs w:val="19"/>
        </w:rPr>
        <w:t>cvr_kode</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bruger_id</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oprindkode</w:t>
      </w:r>
      <w:proofErr w:type="spellEnd"/>
      <w:r w:rsidRPr="00404816">
        <w:rPr>
          <w:rFonts w:ascii="Trebuchet MS" w:hAnsi="Trebuchet MS" w:cs="Trebuchet MS"/>
          <w:color w:val="E36C0A" w:themeColor="accent6" w:themeShade="BF"/>
          <w:sz w:val="19"/>
          <w:szCs w:val="19"/>
        </w:rPr>
        <w:t xml:space="preserve">, statuskode, </w:t>
      </w:r>
      <w:proofErr w:type="spellStart"/>
      <w:r w:rsidRPr="00404816">
        <w:rPr>
          <w:rFonts w:ascii="Trebuchet MS" w:hAnsi="Trebuchet MS" w:cs="Trebuchet MS"/>
          <w:color w:val="E36C0A" w:themeColor="accent6" w:themeShade="BF"/>
          <w:sz w:val="19"/>
          <w:szCs w:val="19"/>
        </w:rPr>
        <w:t>off_kode</w:t>
      </w:r>
      <w:proofErr w:type="spellEnd"/>
      <w:r w:rsidRPr="00404816">
        <w:rPr>
          <w:rFonts w:ascii="Trebuchet MS" w:hAnsi="Trebuchet MS" w:cs="Trebuchet MS"/>
          <w:color w:val="E36C0A" w:themeColor="accent6" w:themeShade="BF"/>
          <w:sz w:val="19"/>
          <w:szCs w:val="19"/>
        </w:rPr>
        <w:t xml:space="preserve">, note, geometri, copyright) VALUES (7901, </w:t>
      </w:r>
      <w:r w:rsidRPr="00DF28D5">
        <w:rPr>
          <w:rFonts w:ascii="Trebuchet MS" w:hAnsi="Trebuchet MS" w:cs="Trebuchet MS"/>
          <w:color w:val="E36C0A" w:themeColor="accent6" w:themeShade="BF"/>
          <w:sz w:val="19"/>
          <w:szCs w:val="19"/>
        </w:rPr>
        <w:t>99999999</w:t>
      </w:r>
      <w:r w:rsidRPr="00404816">
        <w:rPr>
          <w:rFonts w:ascii="Trebuchet MS" w:hAnsi="Trebuchet MS" w:cs="Trebuchet MS"/>
          <w:color w:val="E36C0A" w:themeColor="accent6" w:themeShade="BF"/>
          <w:sz w:val="19"/>
          <w:szCs w:val="19"/>
        </w:rPr>
        <w:t>, '</w:t>
      </w:r>
      <w:r w:rsidR="00BC0566" w:rsidRPr="00DF28D5">
        <w:rPr>
          <w:rFonts w:ascii="Trebuchet MS" w:hAnsi="Trebuchet MS" w:cs="Trebuchet MS"/>
          <w:color w:val="E36C0A" w:themeColor="accent6" w:themeShade="BF"/>
          <w:sz w:val="19"/>
          <w:szCs w:val="19"/>
        </w:rPr>
        <w:t>Jesper</w:t>
      </w:r>
      <w:r w:rsidRPr="00404816">
        <w:rPr>
          <w:rFonts w:ascii="Trebuchet MS" w:hAnsi="Trebuchet MS" w:cs="Trebuchet MS"/>
          <w:color w:val="E36C0A" w:themeColor="accent6" w:themeShade="BF"/>
          <w:sz w:val="19"/>
          <w:szCs w:val="19"/>
        </w:rPr>
        <w:t xml:space="preserve">', 0, 3, 1,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RETURNING </w:t>
      </w:r>
      <w:proofErr w:type="spellStart"/>
      <w:r w:rsidRPr="00404816">
        <w:rPr>
          <w:rFonts w:ascii="Trebuchet MS" w:hAnsi="Trebuchet MS" w:cs="Trebuchet MS"/>
          <w:color w:val="E36C0A" w:themeColor="accent6" w:themeShade="BF"/>
          <w:sz w:val="19"/>
          <w:szCs w:val="19"/>
        </w:rPr>
        <w:t>objekt_id</w:t>
      </w:r>
      <w:proofErr w:type="spellEnd"/>
      <w:r w:rsidRPr="00404816">
        <w:rPr>
          <w:rFonts w:ascii="Trebuchet MS" w:hAnsi="Trebuchet MS" w:cs="Trebuchet MS"/>
          <w:color w:val="E36C0A" w:themeColor="accent6" w:themeShade="BF"/>
          <w:sz w:val="19"/>
          <w:szCs w:val="19"/>
        </w:rPr>
        <w:t>;</w:t>
      </w:r>
    </w:p>
    <w:p w14:paraId="194634F1" w14:textId="272A1E34" w:rsidR="00BC0566" w:rsidRPr="00DF28D5" w:rsidRDefault="00BC0566"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Ad. 2:</w:t>
      </w:r>
    </w:p>
    <w:p w14:paraId="15D573BB" w14:textId="59DB5F3C" w:rsidR="00BC0566" w:rsidRPr="00DF28D5" w:rsidRDefault="000E0670"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Et billede uploades til billedbiblioteket </w:t>
      </w:r>
      <w:r w:rsidR="00393486" w:rsidRPr="00DF28D5">
        <w:rPr>
          <w:rFonts w:ascii="Trebuchet MS" w:hAnsi="Trebuchet MS" w:cs="Trebuchet MS"/>
          <w:color w:val="E36C0A" w:themeColor="accent6" w:themeShade="BF"/>
          <w:sz w:val="19"/>
          <w:szCs w:val="19"/>
        </w:rPr>
        <w:t xml:space="preserve">og navngives med </w:t>
      </w:r>
      <w:proofErr w:type="spellStart"/>
      <w:r w:rsidRPr="00DF28D5">
        <w:rPr>
          <w:rFonts w:ascii="Trebuchet MS" w:hAnsi="Trebuchet MS" w:cs="Trebuchet MS"/>
          <w:color w:val="E36C0A" w:themeColor="accent6" w:themeShade="BF"/>
          <w:sz w:val="19"/>
          <w:szCs w:val="19"/>
        </w:rPr>
        <w:t>med</w:t>
      </w:r>
      <w:proofErr w:type="spellEnd"/>
      <w:r w:rsidRPr="00DF28D5">
        <w:rPr>
          <w:rFonts w:ascii="Trebuchet MS" w:hAnsi="Trebuchet MS" w:cs="Trebuchet MS"/>
          <w:color w:val="E36C0A" w:themeColor="accent6" w:themeShade="BF"/>
          <w:sz w:val="19"/>
          <w:szCs w:val="19"/>
        </w:rPr>
        <w:t xml:space="preserve"> det returnerede </w:t>
      </w:r>
      <w:proofErr w:type="spellStart"/>
      <w:r w:rsidRPr="00DF28D5">
        <w:rPr>
          <w:rFonts w:ascii="Trebuchet MS" w:hAnsi="Trebuchet MS" w:cs="Trebuchet MS"/>
          <w:color w:val="E36C0A" w:themeColor="accent6" w:themeShade="BF"/>
          <w:sz w:val="19"/>
          <w:szCs w:val="19"/>
        </w:rPr>
        <w:t>objekt_id</w:t>
      </w:r>
      <w:proofErr w:type="spellEnd"/>
      <w:r w:rsidRPr="00DF28D5">
        <w:rPr>
          <w:rFonts w:ascii="Trebuchet MS" w:hAnsi="Trebuchet MS" w:cs="Trebuchet MS"/>
          <w:color w:val="E36C0A" w:themeColor="accent6" w:themeShade="BF"/>
          <w:sz w:val="19"/>
          <w:szCs w:val="19"/>
        </w:rPr>
        <w:t>:</w:t>
      </w:r>
    </w:p>
    <w:p w14:paraId="0BC1F389" w14:textId="31CDBD94" w:rsidR="000E0670" w:rsidRPr="000E0670" w:rsidRDefault="000E0670" w:rsidP="000E0670">
      <w:pPr>
        <w:rPr>
          <w:rFonts w:ascii="Trebuchet MS" w:hAnsi="Trebuchet MS" w:cs="Trebuchet MS"/>
          <w:color w:val="E36C0A" w:themeColor="accent6" w:themeShade="BF"/>
          <w:sz w:val="19"/>
          <w:szCs w:val="19"/>
          <w:lang w:val="en-US"/>
        </w:rPr>
      </w:pPr>
      <w:r w:rsidRPr="000E0670">
        <w:rPr>
          <w:rFonts w:ascii="Trebuchet MS" w:hAnsi="Trebuchet MS" w:cs="Trebuchet MS"/>
          <w:color w:val="E36C0A" w:themeColor="accent6" w:themeShade="BF"/>
          <w:sz w:val="19"/>
          <w:szCs w:val="19"/>
          <w:lang w:val="en-US"/>
        </w:rPr>
        <w:t>curl -XPOST --header "Content-Type: multipart/form-data" "https://fkg.mapcentia.com/extensions/</w:t>
      </w:r>
      <w:proofErr w:type="spellStart"/>
      <w:r w:rsidRPr="000E0670">
        <w:rPr>
          <w:rFonts w:ascii="Trebuchet MS" w:hAnsi="Trebuchet MS" w:cs="Trebuchet MS"/>
          <w:color w:val="E36C0A" w:themeColor="accent6" w:themeShade="BF"/>
          <w:sz w:val="19"/>
          <w:szCs w:val="19"/>
          <w:lang w:val="en-US"/>
        </w:rPr>
        <w:t>fkgmedia</w:t>
      </w:r>
      <w:proofErr w:type="spellEnd"/>
      <w:r w:rsidRPr="000E0670">
        <w:rPr>
          <w:rFonts w:ascii="Trebuchet MS" w:hAnsi="Trebuchet MS" w:cs="Trebuchet MS"/>
          <w:color w:val="E36C0A" w:themeColor="accent6" w:themeShade="BF"/>
          <w:sz w:val="19"/>
          <w:szCs w:val="19"/>
          <w:lang w:val="en-US"/>
        </w:rPr>
        <w:t>/</w:t>
      </w:r>
      <w:proofErr w:type="spellStart"/>
      <w:r w:rsidRPr="000E0670">
        <w:rPr>
          <w:rFonts w:ascii="Trebuchet MS" w:hAnsi="Trebuchet MS" w:cs="Trebuchet MS"/>
          <w:color w:val="E36C0A" w:themeColor="accent6" w:themeShade="BF"/>
          <w:sz w:val="19"/>
          <w:szCs w:val="19"/>
          <w:lang w:val="en-US"/>
        </w:rPr>
        <w:t>api</w:t>
      </w:r>
      <w:proofErr w:type="spellEnd"/>
      <w:r w:rsidRPr="000E0670">
        <w:rPr>
          <w:rFonts w:ascii="Trebuchet MS" w:hAnsi="Trebuchet MS" w:cs="Trebuchet MS"/>
          <w:color w:val="E36C0A" w:themeColor="accent6" w:themeShade="BF"/>
          <w:sz w:val="19"/>
          <w:szCs w:val="19"/>
          <w:lang w:val="en-US"/>
        </w:rPr>
        <w:t xml:space="preserve">/image" -F </w:t>
      </w:r>
      <w:proofErr w:type="gramStart"/>
      <w:r w:rsidRPr="000E0670">
        <w:rPr>
          <w:rFonts w:ascii="Trebuchet MS" w:hAnsi="Trebuchet MS" w:cs="Trebuchet MS"/>
          <w:color w:val="E36C0A" w:themeColor="accent6" w:themeShade="BF"/>
          <w:sz w:val="19"/>
          <w:szCs w:val="19"/>
          <w:lang w:val="en-US"/>
        </w:rPr>
        <w:t>files[</w:t>
      </w:r>
      <w:proofErr w:type="gramEnd"/>
      <w:r w:rsidRPr="000E0670">
        <w:rPr>
          <w:rFonts w:ascii="Trebuchet MS" w:hAnsi="Trebuchet MS" w:cs="Trebuchet MS"/>
          <w:color w:val="E36C0A" w:themeColor="accent6" w:themeShade="BF"/>
          <w:sz w:val="19"/>
          <w:szCs w:val="19"/>
          <w:lang w:val="en-US"/>
        </w:rPr>
        <w:t>]=@</w:t>
      </w:r>
      <w:r w:rsidR="00393486" w:rsidRPr="00DF28D5">
        <w:rPr>
          <w:rFonts w:ascii="Trebuchet MS" w:hAnsi="Trebuchet MS" w:cs="Trebuchet MS"/>
          <w:color w:val="E36C0A" w:themeColor="accent6" w:themeShade="BF"/>
          <w:sz w:val="19"/>
          <w:szCs w:val="19"/>
          <w:lang w:val="en-US"/>
        </w:rPr>
        <w:t>mit_billede</w:t>
      </w:r>
      <w:r w:rsidRPr="000E0670">
        <w:rPr>
          <w:rFonts w:ascii="Trebuchet MS" w:hAnsi="Trebuchet MS" w:cs="Trebuchet MS"/>
          <w:color w:val="E36C0A" w:themeColor="accent6" w:themeShade="BF"/>
          <w:sz w:val="19"/>
          <w:szCs w:val="19"/>
          <w:lang w:val="en-US"/>
        </w:rPr>
        <w:t>.JPG -F names[]=</w:t>
      </w:r>
      <w:r w:rsidR="00EF3845" w:rsidRPr="00EF3845">
        <w:rPr>
          <w:rFonts w:ascii="Trebuchet MS" w:hAnsi="Trebuchet MS" w:cs="Trebuchet MS"/>
          <w:color w:val="E36C0A" w:themeColor="accent6" w:themeShade="BF"/>
          <w:sz w:val="19"/>
          <w:szCs w:val="19"/>
          <w:lang w:val="en-US"/>
        </w:rPr>
        <w:t>dba59450-eb7b-4962-9742-11f88746e40b</w:t>
      </w:r>
      <w:r w:rsidRPr="000E0670">
        <w:rPr>
          <w:rFonts w:ascii="Trebuchet MS" w:hAnsi="Trebuchet MS" w:cs="Trebuchet MS"/>
          <w:color w:val="E36C0A" w:themeColor="accent6" w:themeShade="BF"/>
          <w:sz w:val="19"/>
          <w:szCs w:val="19"/>
          <w:lang w:val="en-US"/>
        </w:rPr>
        <w:t>.jpg</w:t>
      </w:r>
    </w:p>
    <w:p w14:paraId="4DA4C04C" w14:textId="2BBC7736" w:rsidR="000E0670" w:rsidRPr="00B00DE2" w:rsidRDefault="00393486" w:rsidP="00696334">
      <w:pPr>
        <w:rPr>
          <w:rFonts w:ascii="Trebuchet MS" w:hAnsi="Trebuchet MS" w:cs="Trebuchet MS"/>
          <w:color w:val="E36C0A" w:themeColor="accent6" w:themeShade="BF"/>
          <w:sz w:val="19"/>
          <w:szCs w:val="19"/>
        </w:rPr>
      </w:pPr>
      <w:r w:rsidRPr="00B00DE2">
        <w:rPr>
          <w:rFonts w:ascii="Trebuchet MS" w:hAnsi="Trebuchet MS" w:cs="Trebuchet MS"/>
          <w:color w:val="E36C0A" w:themeColor="accent6" w:themeShade="BF"/>
          <w:sz w:val="19"/>
          <w:szCs w:val="19"/>
        </w:rPr>
        <w:t>Ad. 3:</w:t>
      </w:r>
    </w:p>
    <w:p w14:paraId="78362543" w14:textId="2A978E7A" w:rsidR="00393486" w:rsidRPr="00DF28D5" w:rsidRDefault="00BD214D"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Billedet tilknyttes et objekt ved at oprette en række i viewet </w:t>
      </w:r>
      <w:r w:rsidRPr="00BD214D">
        <w:rPr>
          <w:rFonts w:ascii="Trebuchet MS" w:hAnsi="Trebuchet MS" w:cs="Trebuchet MS"/>
          <w:color w:val="E36C0A" w:themeColor="accent6" w:themeShade="BF"/>
          <w:sz w:val="19"/>
          <w:szCs w:val="19"/>
        </w:rPr>
        <w:t>t_7900_fotoforbindelse</w:t>
      </w:r>
      <w:r w:rsidR="00DC2F6C" w:rsidRPr="00DF28D5">
        <w:rPr>
          <w:rFonts w:ascii="Trebuchet MS" w:hAnsi="Trebuchet MS" w:cs="Trebuchet MS"/>
          <w:color w:val="E36C0A" w:themeColor="accent6" w:themeShade="BF"/>
          <w:sz w:val="19"/>
          <w:szCs w:val="19"/>
        </w:rPr>
        <w:t xml:space="preserve"> og bruge </w:t>
      </w:r>
      <w:proofErr w:type="spellStart"/>
      <w:r w:rsidR="00DC2F6C" w:rsidRPr="00DF28D5">
        <w:rPr>
          <w:rFonts w:ascii="Trebuchet MS" w:hAnsi="Trebuchet MS" w:cs="Trebuchet MS"/>
          <w:color w:val="E36C0A" w:themeColor="accent6" w:themeShade="BF"/>
          <w:sz w:val="19"/>
          <w:szCs w:val="19"/>
        </w:rPr>
        <w:t>objekt_id’er</w:t>
      </w:r>
      <w:proofErr w:type="spellEnd"/>
      <w:r w:rsidR="00DC2F6C" w:rsidRPr="00DF28D5">
        <w:rPr>
          <w:rFonts w:ascii="Trebuchet MS" w:hAnsi="Trebuchet MS" w:cs="Trebuchet MS"/>
          <w:color w:val="E36C0A" w:themeColor="accent6" w:themeShade="BF"/>
          <w:sz w:val="19"/>
          <w:szCs w:val="19"/>
        </w:rPr>
        <w:t>, temakode, mv.</w:t>
      </w:r>
      <w:r w:rsidRPr="00DF28D5">
        <w:rPr>
          <w:rFonts w:ascii="Trebuchet MS" w:hAnsi="Trebuchet MS" w:cs="Trebuchet MS"/>
          <w:color w:val="E36C0A" w:themeColor="accent6" w:themeShade="BF"/>
          <w:sz w:val="19"/>
          <w:szCs w:val="19"/>
        </w:rPr>
        <w:t>:</w:t>
      </w:r>
    </w:p>
    <w:p w14:paraId="04E3594F" w14:textId="77777777" w:rsidR="00BD214D" w:rsidRPr="00BD214D" w:rsidRDefault="00BD214D" w:rsidP="00BD214D">
      <w:pPr>
        <w:rPr>
          <w:rFonts w:ascii="Trebuchet MS" w:hAnsi="Trebuchet MS" w:cs="Trebuchet MS"/>
          <w:color w:val="E36C0A" w:themeColor="accent6" w:themeShade="BF"/>
          <w:sz w:val="19"/>
          <w:szCs w:val="19"/>
        </w:rPr>
      </w:pPr>
      <w:r w:rsidRPr="00BD214D">
        <w:rPr>
          <w:rFonts w:ascii="Trebuchet MS" w:hAnsi="Trebuchet MS" w:cs="Trebuchet MS"/>
          <w:color w:val="E36C0A" w:themeColor="accent6" w:themeShade="BF"/>
          <w:sz w:val="19"/>
          <w:szCs w:val="19"/>
        </w:rPr>
        <w:t xml:space="preserve">INSERT INTO fkg.t_7900_fotoforbindelse </w:t>
      </w:r>
    </w:p>
    <w:p w14:paraId="20E5DA9B" w14:textId="77777777" w:rsidR="00BD214D" w:rsidRPr="00BD214D" w:rsidRDefault="00BD214D" w:rsidP="00BD214D">
      <w:pPr>
        <w:rPr>
          <w:rFonts w:ascii="Trebuchet MS" w:hAnsi="Trebuchet MS" w:cs="Trebuchet MS"/>
          <w:color w:val="E36C0A" w:themeColor="accent6" w:themeShade="BF"/>
          <w:sz w:val="19"/>
          <w:szCs w:val="19"/>
        </w:rPr>
      </w:pPr>
      <w:r w:rsidRPr="00BD214D">
        <w:rPr>
          <w:rFonts w:ascii="Trebuchet MS" w:hAnsi="Trebuchet MS" w:cs="Trebuchet MS"/>
          <w:color w:val="E36C0A" w:themeColor="accent6" w:themeShade="BF"/>
          <w:sz w:val="19"/>
          <w:szCs w:val="19"/>
        </w:rPr>
        <w:t xml:space="preserve">(temakode, </w:t>
      </w:r>
      <w:proofErr w:type="spellStart"/>
      <w:r w:rsidRPr="00BD214D">
        <w:rPr>
          <w:rFonts w:ascii="Trebuchet MS" w:hAnsi="Trebuchet MS" w:cs="Trebuchet MS"/>
          <w:color w:val="E36C0A" w:themeColor="accent6" w:themeShade="BF"/>
          <w:sz w:val="19"/>
          <w:szCs w:val="19"/>
        </w:rPr>
        <w:t>cvr_kode</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bruger_id</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oprindkode</w:t>
      </w:r>
      <w:proofErr w:type="spellEnd"/>
      <w:r w:rsidRPr="00BD214D">
        <w:rPr>
          <w:rFonts w:ascii="Trebuchet MS" w:hAnsi="Trebuchet MS" w:cs="Trebuchet MS"/>
          <w:color w:val="E36C0A" w:themeColor="accent6" w:themeShade="BF"/>
          <w:sz w:val="19"/>
          <w:szCs w:val="19"/>
        </w:rPr>
        <w:t xml:space="preserve">, statuskode, </w:t>
      </w:r>
      <w:proofErr w:type="spellStart"/>
      <w:r w:rsidRPr="00BD214D">
        <w:rPr>
          <w:rFonts w:ascii="Trebuchet MS" w:hAnsi="Trebuchet MS" w:cs="Trebuchet MS"/>
          <w:color w:val="E36C0A" w:themeColor="accent6" w:themeShade="BF"/>
          <w:sz w:val="19"/>
          <w:szCs w:val="19"/>
        </w:rPr>
        <w:t>off_kode</w:t>
      </w:r>
      <w:proofErr w:type="spellEnd"/>
      <w:r w:rsidRPr="00BD214D">
        <w:rPr>
          <w:rFonts w:ascii="Trebuchet MS" w:hAnsi="Trebuchet MS" w:cs="Trebuchet MS"/>
          <w:color w:val="E36C0A" w:themeColor="accent6" w:themeShade="BF"/>
          <w:sz w:val="19"/>
          <w:szCs w:val="19"/>
        </w:rPr>
        <w:t xml:space="preserve">, note, </w:t>
      </w:r>
      <w:proofErr w:type="spellStart"/>
      <w:r w:rsidRPr="00BD214D">
        <w:rPr>
          <w:rFonts w:ascii="Trebuchet MS" w:hAnsi="Trebuchet MS" w:cs="Trebuchet MS"/>
          <w:color w:val="E36C0A" w:themeColor="accent6" w:themeShade="BF"/>
          <w:sz w:val="19"/>
          <w:szCs w:val="19"/>
        </w:rPr>
        <w:t>fkg_tema</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foto_objek</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foto_lokat</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foto_navn</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primaer_kode</w:t>
      </w:r>
      <w:proofErr w:type="spellEnd"/>
      <w:r w:rsidRPr="00BD214D">
        <w:rPr>
          <w:rFonts w:ascii="Trebuchet MS" w:hAnsi="Trebuchet MS" w:cs="Trebuchet MS"/>
          <w:color w:val="E36C0A" w:themeColor="accent6" w:themeShade="BF"/>
          <w:sz w:val="19"/>
          <w:szCs w:val="19"/>
        </w:rPr>
        <w:t xml:space="preserve">, geometri) VALUES </w:t>
      </w:r>
    </w:p>
    <w:p w14:paraId="2D003AE9" w14:textId="49A3792C" w:rsidR="00BD214D" w:rsidRPr="00BD214D" w:rsidRDefault="00BD214D" w:rsidP="00BD214D">
      <w:pPr>
        <w:rPr>
          <w:rFonts w:ascii="Trebuchet MS" w:hAnsi="Trebuchet MS" w:cs="Trebuchet MS"/>
          <w:color w:val="E36C0A" w:themeColor="accent6" w:themeShade="BF"/>
          <w:sz w:val="19"/>
          <w:szCs w:val="19"/>
          <w:lang w:val="en-US"/>
        </w:rPr>
      </w:pPr>
      <w:r w:rsidRPr="00BD214D">
        <w:rPr>
          <w:rFonts w:ascii="Trebuchet MS" w:hAnsi="Trebuchet MS" w:cs="Trebuchet MS"/>
          <w:color w:val="E36C0A" w:themeColor="accent6" w:themeShade="BF"/>
          <w:sz w:val="19"/>
          <w:szCs w:val="19"/>
          <w:lang w:val="en-US"/>
        </w:rPr>
        <w:t xml:space="preserve">(7900, </w:t>
      </w:r>
      <w:r w:rsidR="00DC2F6C" w:rsidRPr="00DF28D5">
        <w:rPr>
          <w:rFonts w:ascii="Trebuchet MS" w:hAnsi="Trebuchet MS" w:cs="Trebuchet MS"/>
          <w:color w:val="E36C0A" w:themeColor="accent6" w:themeShade="BF"/>
          <w:sz w:val="19"/>
          <w:szCs w:val="19"/>
          <w:lang w:val="en-US"/>
        </w:rPr>
        <w:t>99999999</w:t>
      </w:r>
      <w:r w:rsidRPr="00BD214D">
        <w:rPr>
          <w:rFonts w:ascii="Trebuchet MS" w:hAnsi="Trebuchet MS" w:cs="Trebuchet MS"/>
          <w:color w:val="E36C0A" w:themeColor="accent6" w:themeShade="BF"/>
          <w:sz w:val="19"/>
          <w:szCs w:val="19"/>
          <w:lang w:val="en-US"/>
        </w:rPr>
        <w:t>, '</w:t>
      </w:r>
      <w:r w:rsidR="00DC2F6C" w:rsidRPr="00DF28D5">
        <w:rPr>
          <w:rFonts w:ascii="Trebuchet MS" w:hAnsi="Trebuchet MS" w:cs="Trebuchet MS"/>
          <w:color w:val="E36C0A" w:themeColor="accent6" w:themeShade="BF"/>
          <w:sz w:val="19"/>
          <w:szCs w:val="19"/>
          <w:lang w:val="en-US"/>
        </w:rPr>
        <w:t>Jesper</w:t>
      </w:r>
      <w:r w:rsidRPr="00BD214D">
        <w:rPr>
          <w:rFonts w:ascii="Trebuchet MS" w:hAnsi="Trebuchet MS" w:cs="Trebuchet MS"/>
          <w:color w:val="E36C0A" w:themeColor="accent6" w:themeShade="BF"/>
          <w:sz w:val="19"/>
          <w:szCs w:val="19"/>
          <w:lang w:val="en-US"/>
        </w:rPr>
        <w:t>', 0, 3, 1, null, 't_5800_fac_li', 'd3c90480-25a3-11eb-a78d-06d09fa510f4', 'edda1f42-30a4-11eb-9167-06d09fa510f4', null, 0, null</w:t>
      </w:r>
      <w:proofErr w:type="gramStart"/>
      <w:r w:rsidRPr="00BD214D">
        <w:rPr>
          <w:rFonts w:ascii="Trebuchet MS" w:hAnsi="Trebuchet MS" w:cs="Trebuchet MS"/>
          <w:color w:val="E36C0A" w:themeColor="accent6" w:themeShade="BF"/>
          <w:sz w:val="19"/>
          <w:szCs w:val="19"/>
          <w:lang w:val="en-US"/>
        </w:rPr>
        <w:t>);</w:t>
      </w:r>
      <w:proofErr w:type="gramEnd"/>
    </w:p>
    <w:p w14:paraId="53A850A2" w14:textId="77777777" w:rsidR="00696334" w:rsidRPr="00B00DE2" w:rsidRDefault="00696334" w:rsidP="00F5446D">
      <w:pPr>
        <w:rPr>
          <w:rFonts w:ascii="Trebuchet MS" w:hAnsi="Trebuchet MS" w:cs="Trebuchet MS"/>
          <w:color w:val="E36C0A" w:themeColor="accent6" w:themeShade="BF"/>
          <w:sz w:val="19"/>
          <w:szCs w:val="19"/>
          <w:lang w:val="en-US"/>
        </w:rPr>
      </w:pPr>
    </w:p>
    <w:p w14:paraId="0CFF01C3" w14:textId="69F25FEE" w:rsidR="00E84B7D" w:rsidRPr="00DF28D5" w:rsidRDefault="00E84B7D" w:rsidP="004125D8">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Billedbiblioteket er cloud-baseret</w:t>
      </w:r>
      <w:r w:rsidR="001878F1" w:rsidRPr="00DF28D5">
        <w:rPr>
          <w:rFonts w:ascii="Trebuchet MS" w:hAnsi="Trebuchet MS" w:cs="Trebuchet MS"/>
          <w:color w:val="E36C0A" w:themeColor="accent6" w:themeShade="BF"/>
          <w:sz w:val="19"/>
          <w:szCs w:val="19"/>
        </w:rPr>
        <w:t xml:space="preserve"> og har en </w:t>
      </w:r>
      <w:r w:rsidR="008C2D8D" w:rsidRPr="00DF28D5">
        <w:rPr>
          <w:rFonts w:ascii="Trebuchet MS" w:hAnsi="Trebuchet MS" w:cs="Trebuchet MS"/>
          <w:color w:val="E36C0A" w:themeColor="accent6" w:themeShade="BF"/>
          <w:sz w:val="19"/>
          <w:szCs w:val="19"/>
        </w:rPr>
        <w:t>upload-funktion, som når et billed</w:t>
      </w:r>
      <w:r w:rsidR="00135D7A">
        <w:rPr>
          <w:rFonts w:ascii="Trebuchet MS" w:hAnsi="Trebuchet MS" w:cs="Trebuchet MS"/>
          <w:color w:val="E36C0A" w:themeColor="accent6" w:themeShade="BF"/>
          <w:sz w:val="19"/>
          <w:szCs w:val="19"/>
        </w:rPr>
        <w:t>e</w:t>
      </w:r>
      <w:r w:rsidR="008C2D8D" w:rsidRPr="00DF28D5">
        <w:rPr>
          <w:rFonts w:ascii="Trebuchet MS" w:hAnsi="Trebuchet MS" w:cs="Trebuchet MS"/>
          <w:color w:val="E36C0A" w:themeColor="accent6" w:themeShade="BF"/>
          <w:sz w:val="19"/>
          <w:szCs w:val="19"/>
        </w:rPr>
        <w:t xml:space="preserve"> uploades automatisk laver 4 afledte versioner af billedet i forskellige opløsninger/antal pixels, nemlig i bredder på 171, 360, 560 og 1600 pixels. Her ses eksempler på et </w:t>
      </w:r>
      <w:proofErr w:type="spellStart"/>
      <w:r w:rsidR="008C2D8D" w:rsidRPr="00DF28D5">
        <w:rPr>
          <w:rFonts w:ascii="Trebuchet MS" w:hAnsi="Trebuchet MS" w:cs="Trebuchet MS"/>
          <w:color w:val="E36C0A" w:themeColor="accent6" w:themeShade="BF"/>
          <w:sz w:val="19"/>
          <w:szCs w:val="19"/>
        </w:rPr>
        <w:t>billedts</w:t>
      </w:r>
      <w:proofErr w:type="spellEnd"/>
      <w:r w:rsidR="008C2D8D" w:rsidRPr="00DF28D5">
        <w:rPr>
          <w:rFonts w:ascii="Trebuchet MS" w:hAnsi="Trebuchet MS" w:cs="Trebuchet MS"/>
          <w:color w:val="E36C0A" w:themeColor="accent6" w:themeShade="BF"/>
          <w:sz w:val="19"/>
          <w:szCs w:val="19"/>
        </w:rPr>
        <w:t xml:space="preserve"> URL’er:</w:t>
      </w:r>
    </w:p>
    <w:p w14:paraId="34E726A1"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https://mapcentia-www.s3-eu-west-1.amazonaws.com/fkg/dba59450-eb7b-4962-9742-11f88746e40b.jpg</w:t>
      </w:r>
    </w:p>
    <w:p w14:paraId="22C1BEBD"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https://mapcentia-www.s3-eu-west-1.amazonaws.com/fkg/1600/dba59450-eb7b-4962-9742-11f88746e40b.jpg</w:t>
      </w:r>
    </w:p>
    <w:p w14:paraId="7DBF20BD"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https://mapcentia-www.s3-eu-west-1.amazonaws.com/fkg/560/dba59450-eb7b-4962-9742-11f88746e40b.jpg</w:t>
      </w:r>
    </w:p>
    <w:p w14:paraId="2857E8D3"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https://mapcentia-www.s3-eu-west-1.amazonaws.com/fkg/360/dba59450-eb7b-4962-9742-11f88746e40b.jpg</w:t>
      </w:r>
    </w:p>
    <w:p w14:paraId="4F8BAB5C" w14:textId="2BC6193F" w:rsidR="00EF3845" w:rsidRPr="00DF28D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https://mapcentia-www.s3-eu-west-1.amazonaws.com/fkg/171/dba59450-eb7b-4962-9742-11f88746e40b.jpg</w:t>
      </w:r>
    </w:p>
    <w:p w14:paraId="69C35DED" w14:textId="6339097D" w:rsidR="00D22C32" w:rsidRDefault="00D22C32">
      <w:pPr>
        <w:rPr>
          <w:rFonts w:ascii="Trebuchet MS" w:hAnsi="Trebuchet MS" w:cs="Trebuchet MS"/>
          <w:color w:val="E36C0A" w:themeColor="accent6" w:themeShade="BF"/>
          <w:sz w:val="19"/>
          <w:szCs w:val="19"/>
        </w:rPr>
      </w:pPr>
      <w:r>
        <w:rPr>
          <w:rFonts w:ascii="Trebuchet MS" w:hAnsi="Trebuchet MS" w:cs="Trebuchet MS"/>
          <w:color w:val="E36C0A" w:themeColor="accent6" w:themeShade="BF"/>
          <w:sz w:val="19"/>
          <w:szCs w:val="19"/>
        </w:rPr>
        <w:br w:type="page"/>
      </w:r>
    </w:p>
    <w:p w14:paraId="6AF53A5C" w14:textId="606D8B51" w:rsidR="00922FB3" w:rsidRPr="008C2D8D" w:rsidRDefault="00BD091E" w:rsidP="004545A7">
      <w:pPr>
        <w:pStyle w:val="Overskrift2"/>
        <w:rPr>
          <w:color w:val="E36C0A" w:themeColor="accent6" w:themeShade="BF"/>
        </w:rPr>
      </w:pPr>
      <w:bookmarkStart w:id="510" w:name="_Toc63351536"/>
      <w:r w:rsidRPr="008C2D8D">
        <w:rPr>
          <w:color w:val="E36C0A" w:themeColor="accent6" w:themeShade="BF"/>
        </w:rPr>
        <w:lastRenderedPageBreak/>
        <w:t>5</w:t>
      </w:r>
      <w:r w:rsidR="00C54F0A" w:rsidRPr="008C2D8D">
        <w:rPr>
          <w:color w:val="E36C0A" w:themeColor="accent6" w:themeShade="BF"/>
        </w:rPr>
        <w:t>.</w:t>
      </w:r>
      <w:r w:rsidR="001E7129" w:rsidRPr="008C2D8D">
        <w:rPr>
          <w:color w:val="E36C0A" w:themeColor="accent6" w:themeShade="BF"/>
        </w:rPr>
        <w:t>79</w:t>
      </w:r>
      <w:r w:rsidRPr="008C2D8D">
        <w:rPr>
          <w:color w:val="E36C0A" w:themeColor="accent6" w:themeShade="BF"/>
        </w:rPr>
        <w:t>.1</w:t>
      </w:r>
      <w:r w:rsidR="00C54F0A" w:rsidRPr="008C2D8D">
        <w:rPr>
          <w:color w:val="E36C0A" w:themeColor="accent6" w:themeShade="BF"/>
        </w:rPr>
        <w:t xml:space="preserve"> </w:t>
      </w:r>
      <w:r w:rsidR="00922FB3" w:rsidRPr="008C2D8D">
        <w:rPr>
          <w:color w:val="E36C0A" w:themeColor="accent6" w:themeShade="BF"/>
        </w:rPr>
        <w:t>Fotoforbindelse (7900)</w:t>
      </w:r>
      <w:bookmarkEnd w:id="507"/>
      <w:bookmarkEnd w:id="51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4436"/>
        <w:gridCol w:w="1155"/>
        <w:gridCol w:w="2096"/>
        <w:gridCol w:w="1440"/>
        <w:gridCol w:w="2627"/>
      </w:tblGrid>
      <w:tr w:rsidR="00D22C32" w:rsidRPr="00057644" w14:paraId="0D63A6A3" w14:textId="77777777" w:rsidTr="000F5424">
        <w:tc>
          <w:tcPr>
            <w:tcW w:w="1962" w:type="dxa"/>
            <w:tcBorders>
              <w:bottom w:val="single" w:sz="4" w:space="0" w:color="auto"/>
            </w:tcBorders>
            <w:shd w:val="clear" w:color="auto" w:fill="D9D9D9"/>
            <w:vAlign w:val="center"/>
          </w:tcPr>
          <w:p w14:paraId="015712EC" w14:textId="77777777" w:rsidR="00D22C32" w:rsidRPr="00057644" w:rsidRDefault="00D22C32" w:rsidP="000F5424">
            <w:pPr>
              <w:rPr>
                <w:rFonts w:ascii="Trebuchet MS" w:hAnsi="Trebuchet MS" w:cs="Trebuchet MS"/>
                <w:b/>
                <w:bCs/>
                <w:color w:val="000000"/>
                <w:sz w:val="18"/>
                <w:szCs w:val="18"/>
              </w:rPr>
            </w:pPr>
            <w:r w:rsidRPr="00057644">
              <w:rPr>
                <w:rFonts w:ascii="Trebuchet MS" w:hAnsi="Trebuchet MS" w:cs="Trebuchet MS"/>
                <w:b/>
                <w:bCs/>
                <w:color w:val="000000"/>
                <w:sz w:val="18"/>
                <w:szCs w:val="18"/>
              </w:rPr>
              <w:t>Feltnavn</w:t>
            </w:r>
          </w:p>
        </w:tc>
        <w:tc>
          <w:tcPr>
            <w:tcW w:w="4436" w:type="dxa"/>
            <w:tcBorders>
              <w:bottom w:val="single" w:sz="4" w:space="0" w:color="auto"/>
            </w:tcBorders>
            <w:shd w:val="clear" w:color="auto" w:fill="D9D9D9"/>
            <w:vAlign w:val="center"/>
          </w:tcPr>
          <w:p w14:paraId="047D953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Formål</w:t>
            </w:r>
          </w:p>
        </w:tc>
        <w:tc>
          <w:tcPr>
            <w:tcW w:w="1155" w:type="dxa"/>
            <w:tcBorders>
              <w:bottom w:val="single" w:sz="4" w:space="0" w:color="auto"/>
            </w:tcBorders>
            <w:shd w:val="clear" w:color="auto" w:fill="D9D9D9"/>
            <w:vAlign w:val="center"/>
          </w:tcPr>
          <w:p w14:paraId="60D242A2"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Datatype</w:t>
            </w:r>
          </w:p>
        </w:tc>
        <w:tc>
          <w:tcPr>
            <w:tcW w:w="2096" w:type="dxa"/>
            <w:tcBorders>
              <w:bottom w:val="single" w:sz="4" w:space="0" w:color="auto"/>
            </w:tcBorders>
            <w:shd w:val="clear" w:color="auto" w:fill="D9D9D9"/>
            <w:vAlign w:val="center"/>
          </w:tcPr>
          <w:p w14:paraId="7D533C83"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Værdiområde</w:t>
            </w:r>
          </w:p>
        </w:tc>
        <w:tc>
          <w:tcPr>
            <w:tcW w:w="1440" w:type="dxa"/>
            <w:tcBorders>
              <w:bottom w:val="single" w:sz="4" w:space="0" w:color="auto"/>
            </w:tcBorders>
            <w:shd w:val="clear" w:color="auto" w:fill="D9D9D9"/>
            <w:vAlign w:val="bottom"/>
          </w:tcPr>
          <w:p w14:paraId="7D45719C" w14:textId="77777777" w:rsidR="00D22C32" w:rsidRPr="00057644" w:rsidRDefault="00D22C32" w:rsidP="000F5424">
            <w:pPr>
              <w:autoSpaceDE w:val="0"/>
              <w:autoSpaceDN w:val="0"/>
              <w:adjustRightInd w:val="0"/>
              <w:rPr>
                <w:rFonts w:ascii="Trebuchet MS" w:hAnsi="Trebuchet MS" w:cs="Trebuchet MS"/>
                <w:b/>
                <w:bCs/>
                <w:color w:val="000000"/>
                <w:sz w:val="18"/>
                <w:szCs w:val="18"/>
              </w:rPr>
            </w:pPr>
            <w:r w:rsidRPr="00057644">
              <w:rPr>
                <w:rFonts w:ascii="Trebuchet MS" w:hAnsi="Trebuchet MS" w:cs="Trebuchet MS"/>
                <w:b/>
                <w:bCs/>
                <w:color w:val="000000"/>
                <w:sz w:val="18"/>
                <w:szCs w:val="18"/>
              </w:rPr>
              <w:t>Obligatorisk /</w:t>
            </w:r>
          </w:p>
          <w:p w14:paraId="6C246FF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Frit</w:t>
            </w:r>
          </w:p>
        </w:tc>
        <w:tc>
          <w:tcPr>
            <w:tcW w:w="2627" w:type="dxa"/>
            <w:shd w:val="clear" w:color="auto" w:fill="D9D9D9"/>
            <w:vAlign w:val="center"/>
          </w:tcPr>
          <w:p w14:paraId="4CE87880"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Eksempel</w:t>
            </w:r>
          </w:p>
        </w:tc>
      </w:tr>
      <w:tr w:rsidR="00D22C32" w:rsidRPr="007C389D" w14:paraId="5F0AFEDD" w14:textId="77777777" w:rsidTr="00330A1A">
        <w:trPr>
          <w:trHeight w:hRule="exact" w:val="255"/>
        </w:trPr>
        <w:tc>
          <w:tcPr>
            <w:tcW w:w="1962" w:type="dxa"/>
            <w:tcBorders>
              <w:top w:val="single" w:sz="4" w:space="0" w:color="auto"/>
              <w:left w:val="single" w:sz="4" w:space="0" w:color="auto"/>
              <w:bottom w:val="nil"/>
              <w:right w:val="single" w:sz="4" w:space="0" w:color="auto"/>
            </w:tcBorders>
            <w:shd w:val="clear" w:color="auto" w:fill="FFFFFF" w:themeFill="background1"/>
            <w:vAlign w:val="bottom"/>
          </w:tcPr>
          <w:p w14:paraId="441BD346" w14:textId="77777777" w:rsidR="00D22C32" w:rsidRPr="007C389D" w:rsidRDefault="00D22C32"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fkg_tema</w:t>
            </w:r>
            <w:proofErr w:type="spellEnd"/>
          </w:p>
        </w:tc>
        <w:tc>
          <w:tcPr>
            <w:tcW w:w="4436" w:type="dxa"/>
            <w:tcBorders>
              <w:top w:val="single" w:sz="4" w:space="0" w:color="auto"/>
              <w:left w:val="single" w:sz="4" w:space="0" w:color="auto"/>
              <w:bottom w:val="nil"/>
              <w:right w:val="single" w:sz="4" w:space="0" w:color="auto"/>
            </w:tcBorders>
            <w:shd w:val="clear" w:color="auto" w:fill="FFFFFF"/>
            <w:vAlign w:val="bottom"/>
          </w:tcPr>
          <w:p w14:paraId="7A84EE61"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Temanavn hvor fotoet tilhører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8BA0A27"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74247160"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0-50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51E6FB4"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6BB021BB"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Drænområde</w:t>
            </w:r>
          </w:p>
        </w:tc>
      </w:tr>
      <w:tr w:rsidR="00D22C32" w:rsidRPr="00A23B6B" w14:paraId="77FE1BD6" w14:textId="77777777" w:rsidTr="007C389D">
        <w:trPr>
          <w:trHeight w:hRule="exact" w:val="593"/>
        </w:trPr>
        <w:tc>
          <w:tcPr>
            <w:tcW w:w="1962" w:type="dxa"/>
            <w:tcBorders>
              <w:top w:val="single" w:sz="4" w:space="0" w:color="auto"/>
              <w:left w:val="single" w:sz="4" w:space="0" w:color="auto"/>
              <w:bottom w:val="nil"/>
              <w:right w:val="single" w:sz="4" w:space="0" w:color="auto"/>
            </w:tcBorders>
            <w:shd w:val="clear" w:color="auto" w:fill="FFFFFF" w:themeFill="background1"/>
            <w:vAlign w:val="bottom"/>
          </w:tcPr>
          <w:p w14:paraId="43E04EE8" w14:textId="77777777" w:rsidR="00D22C32" w:rsidRPr="007C389D" w:rsidRDefault="00D22C32"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foto_objek</w:t>
            </w:r>
            <w:proofErr w:type="spellEnd"/>
          </w:p>
        </w:tc>
        <w:tc>
          <w:tcPr>
            <w:tcW w:w="4436" w:type="dxa"/>
            <w:tcBorders>
              <w:top w:val="single" w:sz="4" w:space="0" w:color="auto"/>
              <w:left w:val="single" w:sz="4" w:space="0" w:color="auto"/>
              <w:bottom w:val="nil"/>
              <w:right w:val="single" w:sz="4" w:space="0" w:color="auto"/>
            </w:tcBorders>
            <w:shd w:val="clear" w:color="auto" w:fill="FFFFFF"/>
            <w:vAlign w:val="bottom"/>
          </w:tcPr>
          <w:p w14:paraId="0F400655"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UUID på det objekt som fotoet er tilknyttet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63F9B82"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713D9FA4"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422597A"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14CF83C0" w14:textId="056DE1AB" w:rsidR="00D22C32" w:rsidRPr="007C389D" w:rsidRDefault="00DF28D5" w:rsidP="000F5424">
            <w:pPr>
              <w:rPr>
                <w:rFonts w:ascii="Trebuchet MS" w:hAnsi="Trebuchet MS" w:cs="Trebuchet MS"/>
                <w:color w:val="E36C0A" w:themeColor="accent6" w:themeShade="BF"/>
                <w:sz w:val="18"/>
                <w:szCs w:val="18"/>
                <w:lang w:val="en-US"/>
              </w:rPr>
            </w:pPr>
            <w:r w:rsidRPr="00BD214D">
              <w:rPr>
                <w:rFonts w:ascii="Trebuchet MS" w:hAnsi="Trebuchet MS" w:cs="Trebuchet MS"/>
                <w:color w:val="E36C0A" w:themeColor="accent6" w:themeShade="BF"/>
                <w:sz w:val="19"/>
                <w:szCs w:val="19"/>
                <w:lang w:val="en-US"/>
              </w:rPr>
              <w:t>d3c90480-25a3-11eb-a78d-06d09fa510f4</w:t>
            </w:r>
          </w:p>
        </w:tc>
      </w:tr>
      <w:tr w:rsidR="00D22C32" w:rsidRPr="007C389D" w14:paraId="3AAD5E27" w14:textId="77777777" w:rsidTr="007C389D">
        <w:trPr>
          <w:trHeight w:hRule="exact" w:val="568"/>
        </w:trPr>
        <w:tc>
          <w:tcPr>
            <w:tcW w:w="1962" w:type="dxa"/>
            <w:tcBorders>
              <w:top w:val="single" w:sz="4" w:space="0" w:color="auto"/>
              <w:left w:val="single" w:sz="4" w:space="0" w:color="auto"/>
              <w:bottom w:val="nil"/>
              <w:right w:val="single" w:sz="4" w:space="0" w:color="auto"/>
            </w:tcBorders>
            <w:shd w:val="clear" w:color="auto" w:fill="FFFFFF" w:themeFill="background1"/>
          </w:tcPr>
          <w:p w14:paraId="6A7EDEB2" w14:textId="77777777" w:rsidR="00D22C32" w:rsidRPr="007C389D" w:rsidRDefault="00D22C32" w:rsidP="000F5424">
            <w:pPr>
              <w:rPr>
                <w:color w:val="E36C0A" w:themeColor="accent6" w:themeShade="BF"/>
              </w:rPr>
            </w:pPr>
            <w:proofErr w:type="spellStart"/>
            <w:r w:rsidRPr="007C389D">
              <w:rPr>
                <w:rFonts w:ascii="Trebuchet MS" w:hAnsi="Trebuchet MS"/>
                <w:color w:val="E36C0A" w:themeColor="accent6" w:themeShade="BF"/>
                <w:sz w:val="18"/>
                <w:szCs w:val="18"/>
              </w:rPr>
              <w:t>foto_lokat</w:t>
            </w:r>
            <w:proofErr w:type="spellEnd"/>
          </w:p>
        </w:tc>
        <w:tc>
          <w:tcPr>
            <w:tcW w:w="4436" w:type="dxa"/>
            <w:tcBorders>
              <w:top w:val="single" w:sz="4" w:space="0" w:color="auto"/>
              <w:left w:val="single" w:sz="4" w:space="0" w:color="auto"/>
              <w:bottom w:val="nil"/>
              <w:right w:val="single" w:sz="4" w:space="0" w:color="auto"/>
            </w:tcBorders>
            <w:shd w:val="clear" w:color="auto" w:fill="FFFFFF"/>
          </w:tcPr>
          <w:p w14:paraId="2032398B"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UUID der peger på fotoet i tabel 7901(</w:t>
            </w:r>
            <w:proofErr w:type="spellStart"/>
            <w:r w:rsidRPr="007C389D">
              <w:rPr>
                <w:rFonts w:ascii="Trebuchet MS" w:hAnsi="Trebuchet MS"/>
                <w:color w:val="E36C0A" w:themeColor="accent6" w:themeShade="BF"/>
                <w:sz w:val="18"/>
                <w:szCs w:val="18"/>
              </w:rPr>
              <w:t>objekt_id</w:t>
            </w:r>
            <w:proofErr w:type="spellEnd"/>
            <w:r w:rsidRPr="007C389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1D64C08"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552FB422"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21E6567"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0324ED39" w14:textId="637719F6" w:rsidR="00D22C32" w:rsidRPr="007C389D" w:rsidRDefault="007C389D" w:rsidP="000F5424">
            <w:pPr>
              <w:rPr>
                <w:rFonts w:ascii="Trebuchet MS" w:hAnsi="Trebuchet MS" w:cs="Trebuchet MS"/>
                <w:color w:val="E36C0A" w:themeColor="accent6" w:themeShade="BF"/>
                <w:sz w:val="18"/>
                <w:szCs w:val="18"/>
              </w:rPr>
            </w:pPr>
            <w:r w:rsidRPr="00BD214D">
              <w:rPr>
                <w:rFonts w:ascii="Trebuchet MS" w:hAnsi="Trebuchet MS" w:cs="Trebuchet MS"/>
                <w:color w:val="E36C0A" w:themeColor="accent6" w:themeShade="BF"/>
                <w:sz w:val="19"/>
                <w:szCs w:val="19"/>
                <w:lang w:val="en-US"/>
              </w:rPr>
              <w:t>edda1f42-30a4-11eb-9167-06d09fa510f4</w:t>
            </w:r>
          </w:p>
        </w:tc>
      </w:tr>
      <w:tr w:rsidR="00D22C32" w:rsidRPr="007C389D" w14:paraId="5DE3E376" w14:textId="77777777" w:rsidTr="00330A1A">
        <w:trPr>
          <w:trHeight w:hRule="exact" w:val="255"/>
        </w:trPr>
        <w:tc>
          <w:tcPr>
            <w:tcW w:w="1962" w:type="dxa"/>
            <w:tcBorders>
              <w:top w:val="single" w:sz="4" w:space="0" w:color="auto"/>
              <w:left w:val="single" w:sz="4" w:space="0" w:color="auto"/>
              <w:bottom w:val="nil"/>
              <w:right w:val="single" w:sz="4" w:space="0" w:color="auto"/>
            </w:tcBorders>
            <w:shd w:val="clear" w:color="auto" w:fill="FFFFFF" w:themeFill="background1"/>
          </w:tcPr>
          <w:p w14:paraId="2801CBB9" w14:textId="77777777" w:rsidR="00D22C32" w:rsidRPr="007C389D" w:rsidRDefault="00D22C32" w:rsidP="000F5424">
            <w:pPr>
              <w:rPr>
                <w:color w:val="E36C0A" w:themeColor="accent6" w:themeShade="BF"/>
              </w:rPr>
            </w:pPr>
            <w:proofErr w:type="spellStart"/>
            <w:r w:rsidRPr="007C389D">
              <w:rPr>
                <w:rFonts w:ascii="Trebuchet MS" w:hAnsi="Trebuchet MS"/>
                <w:color w:val="E36C0A" w:themeColor="accent6" w:themeShade="BF"/>
                <w:sz w:val="18"/>
                <w:szCs w:val="18"/>
              </w:rPr>
              <w:t>foto_navn</w:t>
            </w:r>
            <w:proofErr w:type="spellEnd"/>
          </w:p>
        </w:tc>
        <w:tc>
          <w:tcPr>
            <w:tcW w:w="4436" w:type="dxa"/>
            <w:tcBorders>
              <w:top w:val="single" w:sz="4" w:space="0" w:color="auto"/>
              <w:left w:val="single" w:sz="4" w:space="0" w:color="auto"/>
              <w:bottom w:val="nil"/>
              <w:right w:val="single" w:sz="4" w:space="0" w:color="auto"/>
            </w:tcBorders>
            <w:shd w:val="clear" w:color="auto" w:fill="FFFFFF"/>
          </w:tcPr>
          <w:p w14:paraId="67F1429C"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Navn på billedet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D9542AC"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522B9ED1"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0-128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E78AC10"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F</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266DD07C"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Solnedgang ved Lysnet</w:t>
            </w:r>
          </w:p>
        </w:tc>
      </w:tr>
      <w:tr w:rsidR="00D02F60" w:rsidRPr="007C389D" w14:paraId="14671760" w14:textId="77777777" w:rsidTr="00426C73">
        <w:trPr>
          <w:trHeight w:hRule="exact" w:val="881"/>
        </w:trPr>
        <w:tc>
          <w:tcPr>
            <w:tcW w:w="1962" w:type="dxa"/>
            <w:tcBorders>
              <w:top w:val="single" w:sz="4" w:space="0" w:color="auto"/>
              <w:left w:val="single" w:sz="4" w:space="0" w:color="auto"/>
              <w:bottom w:val="single" w:sz="4" w:space="0" w:color="auto"/>
              <w:right w:val="single" w:sz="4" w:space="0" w:color="auto"/>
            </w:tcBorders>
            <w:shd w:val="clear" w:color="auto" w:fill="FFFFFF" w:themeFill="background1"/>
          </w:tcPr>
          <w:p w14:paraId="008E0B17" w14:textId="43ADC51A" w:rsidR="00D02F60" w:rsidRPr="007C389D" w:rsidRDefault="004C215F"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primaer_kode</w:t>
            </w:r>
            <w:proofErr w:type="spellEnd"/>
          </w:p>
        </w:tc>
        <w:tc>
          <w:tcPr>
            <w:tcW w:w="4436" w:type="dxa"/>
            <w:tcBorders>
              <w:top w:val="single" w:sz="4" w:space="0" w:color="auto"/>
              <w:left w:val="single" w:sz="4" w:space="0" w:color="auto"/>
              <w:bottom w:val="single" w:sz="4" w:space="0" w:color="auto"/>
              <w:right w:val="single" w:sz="4" w:space="0" w:color="auto"/>
            </w:tcBorders>
            <w:shd w:val="clear" w:color="auto" w:fill="FFFFFF"/>
          </w:tcPr>
          <w:p w14:paraId="7B1AFBD6" w14:textId="5DC64F28" w:rsidR="00426C73" w:rsidRDefault="00D74D35" w:rsidP="007742CD">
            <w:pPr>
              <w:rPr>
                <w:rFonts w:ascii="Trebuchet MS" w:hAnsi="Trebuchet MS"/>
                <w:color w:val="E36C0A" w:themeColor="accent6" w:themeShade="BF"/>
                <w:sz w:val="18"/>
                <w:szCs w:val="18"/>
              </w:rPr>
            </w:pPr>
            <w:r>
              <w:rPr>
                <w:rFonts w:ascii="Trebuchet MS" w:hAnsi="Trebuchet MS"/>
                <w:color w:val="E36C0A" w:themeColor="accent6" w:themeShade="BF"/>
                <w:sz w:val="18"/>
                <w:szCs w:val="18"/>
              </w:rPr>
              <w:t xml:space="preserve">Kode til at </w:t>
            </w:r>
            <w:r w:rsidR="007742CD">
              <w:rPr>
                <w:rFonts w:ascii="Trebuchet MS" w:hAnsi="Trebuchet MS"/>
                <w:color w:val="E36C0A" w:themeColor="accent6" w:themeShade="BF"/>
                <w:sz w:val="18"/>
                <w:szCs w:val="18"/>
              </w:rPr>
              <w:t xml:space="preserve">angive, hvorvidt </w:t>
            </w:r>
            <w:r w:rsidR="00426C73">
              <w:rPr>
                <w:rFonts w:ascii="Trebuchet MS" w:hAnsi="Trebuchet MS"/>
                <w:color w:val="E36C0A" w:themeColor="accent6" w:themeShade="BF"/>
                <w:sz w:val="18"/>
                <w:szCs w:val="18"/>
              </w:rPr>
              <w:t>é</w:t>
            </w:r>
            <w:r w:rsidR="007742CD">
              <w:rPr>
                <w:rFonts w:ascii="Trebuchet MS" w:hAnsi="Trebuchet MS"/>
                <w:color w:val="E36C0A" w:themeColor="accent6" w:themeShade="BF"/>
                <w:sz w:val="18"/>
                <w:szCs w:val="18"/>
              </w:rPr>
              <w:t xml:space="preserve">t billede </w:t>
            </w:r>
            <w:r w:rsidR="00426C73">
              <w:rPr>
                <w:rFonts w:ascii="Trebuchet MS" w:hAnsi="Trebuchet MS"/>
                <w:color w:val="E36C0A" w:themeColor="accent6" w:themeShade="BF"/>
                <w:sz w:val="18"/>
                <w:szCs w:val="18"/>
              </w:rPr>
              <w:t xml:space="preserve">ud af flere tilknyttet et objekt, </w:t>
            </w:r>
            <w:r w:rsidR="007742CD">
              <w:rPr>
                <w:rFonts w:ascii="Trebuchet MS" w:hAnsi="Trebuchet MS"/>
                <w:color w:val="E36C0A" w:themeColor="accent6" w:themeShade="BF"/>
                <w:sz w:val="18"/>
                <w:szCs w:val="18"/>
              </w:rPr>
              <w:t>er det primære</w:t>
            </w:r>
            <w:r w:rsidR="00426C73">
              <w:rPr>
                <w:rFonts w:ascii="Trebuchet MS" w:hAnsi="Trebuchet MS"/>
                <w:color w:val="E36C0A" w:themeColor="accent6" w:themeShade="BF"/>
                <w:sz w:val="18"/>
                <w:szCs w:val="18"/>
              </w:rPr>
              <w:t>.</w:t>
            </w:r>
          </w:p>
          <w:p w14:paraId="644C2FEB" w14:textId="3A1E7FA1" w:rsidR="00893E43" w:rsidRPr="007C389D" w:rsidRDefault="007742CD" w:rsidP="00426C73">
            <w:pPr>
              <w:rPr>
                <w:rFonts w:ascii="Trebuchet MS" w:hAnsi="Trebuchet MS"/>
                <w:color w:val="E36C0A" w:themeColor="accent6" w:themeShade="BF"/>
                <w:sz w:val="18"/>
                <w:szCs w:val="18"/>
              </w:rPr>
            </w:pPr>
            <w:r w:rsidRPr="007742CD">
              <w:rPr>
                <w:rFonts w:ascii="Trebuchet MS" w:hAnsi="Trebuchet MS"/>
                <w:color w:val="E36C0A" w:themeColor="accent6" w:themeShade="BF"/>
                <w:sz w:val="18"/>
                <w:szCs w:val="18"/>
              </w:rPr>
              <w:t xml:space="preserve">Det </w:t>
            </w:r>
            <w:r w:rsidR="00426C73">
              <w:rPr>
                <w:rFonts w:ascii="Trebuchet MS" w:hAnsi="Trebuchet MS"/>
                <w:color w:val="E36C0A" w:themeColor="accent6" w:themeShade="BF"/>
                <w:sz w:val="18"/>
                <w:szCs w:val="18"/>
              </w:rPr>
              <w:t xml:space="preserve">kan </w:t>
            </w:r>
            <w:r w:rsidRPr="007742CD">
              <w:rPr>
                <w:rFonts w:ascii="Trebuchet MS" w:hAnsi="Trebuchet MS"/>
                <w:color w:val="E36C0A" w:themeColor="accent6" w:themeShade="BF"/>
                <w:sz w:val="18"/>
                <w:szCs w:val="18"/>
              </w:rPr>
              <w:t xml:space="preserve">fx </w:t>
            </w:r>
            <w:r w:rsidR="00426C73">
              <w:rPr>
                <w:rFonts w:ascii="Trebuchet MS" w:hAnsi="Trebuchet MS"/>
                <w:color w:val="E36C0A" w:themeColor="accent6" w:themeShade="BF"/>
                <w:sz w:val="18"/>
                <w:szCs w:val="18"/>
              </w:rPr>
              <w:t xml:space="preserve">anvendes i </w:t>
            </w:r>
            <w:r w:rsidRPr="007742CD">
              <w:rPr>
                <w:rFonts w:ascii="Trebuchet MS" w:hAnsi="Trebuchet MS"/>
                <w:color w:val="E36C0A" w:themeColor="accent6" w:themeShade="BF"/>
                <w:sz w:val="18"/>
                <w:szCs w:val="18"/>
              </w:rPr>
              <w:t xml:space="preserve">udinaturen.dk </w:t>
            </w:r>
            <w:r w:rsidR="00426C73">
              <w:rPr>
                <w:rFonts w:ascii="Trebuchet MS" w:hAnsi="Trebuchet MS"/>
                <w:color w:val="E36C0A" w:themeColor="accent6" w:themeShade="BF"/>
                <w:sz w:val="18"/>
                <w:szCs w:val="18"/>
              </w:rPr>
              <w:t xml:space="preserve">til at angive, </w:t>
            </w:r>
            <w:r w:rsidRPr="007742CD">
              <w:rPr>
                <w:rFonts w:ascii="Trebuchet MS" w:hAnsi="Trebuchet MS"/>
                <w:color w:val="E36C0A" w:themeColor="accent6" w:themeShade="BF"/>
                <w:sz w:val="18"/>
                <w:szCs w:val="18"/>
              </w:rPr>
              <w:t xml:space="preserve">hvilket billede </w:t>
            </w:r>
            <w:r w:rsidR="00426C73">
              <w:rPr>
                <w:rFonts w:ascii="Trebuchet MS" w:hAnsi="Trebuchet MS"/>
                <w:color w:val="E36C0A" w:themeColor="accent6" w:themeShade="BF"/>
                <w:sz w:val="18"/>
                <w:szCs w:val="18"/>
              </w:rPr>
              <w:t>der skal vises stort</w:t>
            </w:r>
            <w:r w:rsidR="00DB0960">
              <w:rPr>
                <w:rFonts w:ascii="Trebuchet MS" w:hAnsi="Trebuchet MS"/>
                <w:color w:val="E36C0A" w:themeColor="accent6" w:themeShade="BF"/>
                <w:sz w:val="18"/>
                <w:szCs w:val="18"/>
              </w:rPr>
              <w:t>/først</w:t>
            </w:r>
            <w:r w:rsidRPr="007742C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59D73DE9" w14:textId="002E52E0"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Heltal</w:t>
            </w:r>
          </w:p>
        </w:tc>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14:paraId="316EFC65" w14:textId="1BD0B40C"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0-3</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09D585FD" w14:textId="5E3AB1EE" w:rsidR="00D02F60" w:rsidRPr="007C389D" w:rsidRDefault="00694258"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F</w:t>
            </w:r>
          </w:p>
        </w:tc>
        <w:tc>
          <w:tcPr>
            <w:tcW w:w="2627" w:type="dxa"/>
            <w:tcBorders>
              <w:top w:val="single" w:sz="4" w:space="0" w:color="auto"/>
              <w:left w:val="single" w:sz="4" w:space="0" w:color="auto"/>
              <w:bottom w:val="single" w:sz="4" w:space="0" w:color="auto"/>
              <w:right w:val="single" w:sz="4" w:space="0" w:color="auto"/>
            </w:tcBorders>
            <w:shd w:val="clear" w:color="auto" w:fill="FFFFFF"/>
            <w:vAlign w:val="bottom"/>
          </w:tcPr>
          <w:p w14:paraId="5F81DF79" w14:textId="7E22E6F9" w:rsidR="00D02F60" w:rsidRPr="007C389D" w:rsidRDefault="00694258" w:rsidP="000F5424">
            <w:pPr>
              <w:rPr>
                <w:rFonts w:ascii="Trebuchet MS" w:hAnsi="Trebuchet MS" w:cs="Trebuchet MS"/>
                <w:color w:val="E36C0A" w:themeColor="accent6" w:themeShade="BF"/>
                <w:sz w:val="18"/>
                <w:szCs w:val="18"/>
              </w:rPr>
            </w:pPr>
            <w:proofErr w:type="spellStart"/>
            <w:r w:rsidRPr="007C389D">
              <w:rPr>
                <w:rFonts w:ascii="Trebuchet MS" w:hAnsi="Trebuchet MS"/>
                <w:color w:val="E36C0A" w:themeColor="accent6" w:themeShade="BF"/>
                <w:sz w:val="18"/>
                <w:szCs w:val="18"/>
              </w:rPr>
              <w:t>d_basis_ja_nej</w:t>
            </w:r>
            <w:proofErr w:type="spellEnd"/>
          </w:p>
        </w:tc>
      </w:tr>
      <w:tr w:rsidR="00D02F60" w:rsidRPr="007C389D" w14:paraId="2B5B6094" w14:textId="77777777" w:rsidTr="00147101">
        <w:trPr>
          <w:trHeight w:hRule="exact" w:val="1136"/>
        </w:trPr>
        <w:tc>
          <w:tcPr>
            <w:tcW w:w="196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000CE" w14:textId="4E2B9D79" w:rsidR="00D02F60" w:rsidRPr="007C389D" w:rsidRDefault="004C215F"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primaer</w:t>
            </w:r>
            <w:proofErr w:type="spellEnd"/>
          </w:p>
        </w:tc>
        <w:tc>
          <w:tcPr>
            <w:tcW w:w="4436" w:type="dxa"/>
            <w:tcBorders>
              <w:top w:val="single" w:sz="4" w:space="0" w:color="auto"/>
              <w:left w:val="single" w:sz="4" w:space="0" w:color="auto"/>
              <w:bottom w:val="single" w:sz="4" w:space="0" w:color="auto"/>
              <w:right w:val="single" w:sz="4" w:space="0" w:color="auto"/>
            </w:tcBorders>
            <w:shd w:val="clear" w:color="auto" w:fill="FFFFFF"/>
          </w:tcPr>
          <w:p w14:paraId="662CAA7E" w14:textId="77777777" w:rsidR="00147101" w:rsidRDefault="00147101" w:rsidP="00147101">
            <w:pPr>
              <w:rPr>
                <w:rFonts w:ascii="Trebuchet MS" w:hAnsi="Trebuchet MS"/>
                <w:color w:val="E36C0A" w:themeColor="accent6" w:themeShade="BF"/>
                <w:sz w:val="18"/>
                <w:szCs w:val="18"/>
              </w:rPr>
            </w:pPr>
            <w:r>
              <w:rPr>
                <w:rFonts w:ascii="Trebuchet MS" w:hAnsi="Trebuchet MS"/>
                <w:color w:val="E36C0A" w:themeColor="accent6" w:themeShade="BF"/>
                <w:sz w:val="18"/>
                <w:szCs w:val="18"/>
              </w:rPr>
              <w:t>Oversat kode (0=Nej, 1=Ja) til at angive, hvorvidt ét billede ud af flere tilknyttet et objekt, er det primære.</w:t>
            </w:r>
          </w:p>
          <w:p w14:paraId="2D0BE0B0" w14:textId="21372801" w:rsidR="00D02F60" w:rsidRPr="007C389D" w:rsidRDefault="00147101" w:rsidP="00147101">
            <w:pPr>
              <w:rPr>
                <w:rFonts w:ascii="Trebuchet MS" w:hAnsi="Trebuchet MS"/>
                <w:color w:val="E36C0A" w:themeColor="accent6" w:themeShade="BF"/>
                <w:sz w:val="18"/>
                <w:szCs w:val="18"/>
              </w:rPr>
            </w:pPr>
            <w:r w:rsidRPr="007742CD">
              <w:rPr>
                <w:rFonts w:ascii="Trebuchet MS" w:hAnsi="Trebuchet MS"/>
                <w:color w:val="E36C0A" w:themeColor="accent6" w:themeShade="BF"/>
                <w:sz w:val="18"/>
                <w:szCs w:val="18"/>
              </w:rPr>
              <w:t xml:space="preserve">Det </w:t>
            </w:r>
            <w:r>
              <w:rPr>
                <w:rFonts w:ascii="Trebuchet MS" w:hAnsi="Trebuchet MS"/>
                <w:color w:val="E36C0A" w:themeColor="accent6" w:themeShade="BF"/>
                <w:sz w:val="18"/>
                <w:szCs w:val="18"/>
              </w:rPr>
              <w:t xml:space="preserve">kan </w:t>
            </w:r>
            <w:r w:rsidRPr="007742CD">
              <w:rPr>
                <w:rFonts w:ascii="Trebuchet MS" w:hAnsi="Trebuchet MS"/>
                <w:color w:val="E36C0A" w:themeColor="accent6" w:themeShade="BF"/>
                <w:sz w:val="18"/>
                <w:szCs w:val="18"/>
              </w:rPr>
              <w:t xml:space="preserve">fx </w:t>
            </w:r>
            <w:r>
              <w:rPr>
                <w:rFonts w:ascii="Trebuchet MS" w:hAnsi="Trebuchet MS"/>
                <w:color w:val="E36C0A" w:themeColor="accent6" w:themeShade="BF"/>
                <w:sz w:val="18"/>
                <w:szCs w:val="18"/>
              </w:rPr>
              <w:t xml:space="preserve">anvendes i </w:t>
            </w:r>
            <w:r w:rsidRPr="007742CD">
              <w:rPr>
                <w:rFonts w:ascii="Trebuchet MS" w:hAnsi="Trebuchet MS"/>
                <w:color w:val="E36C0A" w:themeColor="accent6" w:themeShade="BF"/>
                <w:sz w:val="18"/>
                <w:szCs w:val="18"/>
              </w:rPr>
              <w:t xml:space="preserve">udinaturen.dk </w:t>
            </w:r>
            <w:r>
              <w:rPr>
                <w:rFonts w:ascii="Trebuchet MS" w:hAnsi="Trebuchet MS"/>
                <w:color w:val="E36C0A" w:themeColor="accent6" w:themeShade="BF"/>
                <w:sz w:val="18"/>
                <w:szCs w:val="18"/>
              </w:rPr>
              <w:t xml:space="preserve">til at angive, </w:t>
            </w:r>
            <w:r w:rsidRPr="007742CD">
              <w:rPr>
                <w:rFonts w:ascii="Trebuchet MS" w:hAnsi="Trebuchet MS"/>
                <w:color w:val="E36C0A" w:themeColor="accent6" w:themeShade="BF"/>
                <w:sz w:val="18"/>
                <w:szCs w:val="18"/>
              </w:rPr>
              <w:t xml:space="preserve">hvilket billede </w:t>
            </w:r>
            <w:r>
              <w:rPr>
                <w:rFonts w:ascii="Trebuchet MS" w:hAnsi="Trebuchet MS"/>
                <w:color w:val="E36C0A" w:themeColor="accent6" w:themeShade="BF"/>
                <w:sz w:val="18"/>
                <w:szCs w:val="18"/>
              </w:rPr>
              <w:t>der skal vises stort</w:t>
            </w:r>
            <w:r w:rsidR="00DB0960">
              <w:rPr>
                <w:rFonts w:ascii="Trebuchet MS" w:hAnsi="Trebuchet MS"/>
                <w:color w:val="E36C0A" w:themeColor="accent6" w:themeShade="BF"/>
                <w:sz w:val="18"/>
                <w:szCs w:val="18"/>
              </w:rPr>
              <w:t>/først</w:t>
            </w:r>
            <w:r w:rsidRPr="007742C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BB79189" w14:textId="4464B4ED" w:rsidR="00D02F60" w:rsidRPr="007C389D" w:rsidRDefault="00330A1A"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Tekststreng</w:t>
            </w:r>
          </w:p>
        </w:tc>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14:paraId="0C570732" w14:textId="77B7EA66" w:rsidR="00D02F60" w:rsidRPr="007C389D" w:rsidRDefault="00330A1A" w:rsidP="000F5424">
            <w:pPr>
              <w:rPr>
                <w:rFonts w:ascii="Trebuchet MS" w:hAnsi="Trebuchet MS"/>
                <w:color w:val="E36C0A" w:themeColor="accent6" w:themeShade="BF"/>
                <w:sz w:val="18"/>
                <w:szCs w:val="18"/>
              </w:rPr>
            </w:pPr>
            <w:r w:rsidRPr="007C389D">
              <w:rPr>
                <w:rFonts w:ascii="Trebuchet MS" w:hAnsi="Trebuchet MS" w:cs="Trebuchet MS"/>
                <w:color w:val="E36C0A" w:themeColor="accent6" w:themeShade="BF"/>
                <w:sz w:val="18"/>
                <w:szCs w:val="18"/>
              </w:rPr>
              <w:t>0-7 tegn</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01BBB527" w14:textId="0E213E63" w:rsidR="00D02F60" w:rsidRPr="007C389D" w:rsidRDefault="00A20644" w:rsidP="00A20644">
            <w:pPr>
              <w:jc w:val="cente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S</w:t>
            </w:r>
          </w:p>
        </w:tc>
        <w:tc>
          <w:tcPr>
            <w:tcW w:w="2627" w:type="dxa"/>
            <w:tcBorders>
              <w:top w:val="single" w:sz="4" w:space="0" w:color="auto"/>
              <w:left w:val="single" w:sz="4" w:space="0" w:color="auto"/>
              <w:bottom w:val="single" w:sz="4" w:space="0" w:color="auto"/>
              <w:right w:val="single" w:sz="4" w:space="0" w:color="auto"/>
            </w:tcBorders>
            <w:shd w:val="clear" w:color="auto" w:fill="FFFFFF"/>
            <w:vAlign w:val="bottom"/>
          </w:tcPr>
          <w:p w14:paraId="19213E2F" w14:textId="03EEC821" w:rsidR="00D02F60" w:rsidRPr="007C389D" w:rsidRDefault="00694258"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Nej</w:t>
            </w:r>
          </w:p>
        </w:tc>
      </w:tr>
    </w:tbl>
    <w:p w14:paraId="77793E47" w14:textId="77777777" w:rsidR="00D22C32" w:rsidRDefault="00D22C32" w:rsidP="004545A7">
      <w:pPr>
        <w:rPr>
          <w:rFonts w:ascii="Trebuchet MS" w:hAnsi="Trebuchet MS" w:cs="Trebuchet MS"/>
          <w:color w:val="E36C0A" w:themeColor="accent6" w:themeShade="BF"/>
          <w:sz w:val="19"/>
          <w:szCs w:val="19"/>
        </w:rPr>
      </w:pPr>
    </w:p>
    <w:p w14:paraId="63491CE3" w14:textId="219B8A16" w:rsidR="00922FB3" w:rsidRPr="008C2D8D" w:rsidRDefault="00BD091E" w:rsidP="004545A7">
      <w:pPr>
        <w:pStyle w:val="Overskrift2"/>
        <w:rPr>
          <w:color w:val="E36C0A" w:themeColor="accent6" w:themeShade="BF"/>
        </w:rPr>
      </w:pPr>
      <w:bookmarkStart w:id="511" w:name="_Toc59520483"/>
      <w:bookmarkStart w:id="512" w:name="_Toc63351537"/>
      <w:r w:rsidRPr="008C2D8D">
        <w:rPr>
          <w:color w:val="E36C0A" w:themeColor="accent6" w:themeShade="BF"/>
        </w:rPr>
        <w:t>5</w:t>
      </w:r>
      <w:r w:rsidR="00C54F0A" w:rsidRPr="008C2D8D">
        <w:rPr>
          <w:color w:val="E36C0A" w:themeColor="accent6" w:themeShade="BF"/>
        </w:rPr>
        <w:t>.</w:t>
      </w:r>
      <w:r w:rsidR="001E7129" w:rsidRPr="008C2D8D">
        <w:rPr>
          <w:color w:val="E36C0A" w:themeColor="accent6" w:themeShade="BF"/>
        </w:rPr>
        <w:t>79</w:t>
      </w:r>
      <w:r w:rsidRPr="008C2D8D">
        <w:rPr>
          <w:color w:val="E36C0A" w:themeColor="accent6" w:themeShade="BF"/>
        </w:rPr>
        <w:t>.2</w:t>
      </w:r>
      <w:r w:rsidR="00C54F0A" w:rsidRPr="008C2D8D">
        <w:rPr>
          <w:color w:val="E36C0A" w:themeColor="accent6" w:themeShade="BF"/>
        </w:rPr>
        <w:t xml:space="preserve"> </w:t>
      </w:r>
      <w:r w:rsidR="00922FB3" w:rsidRPr="008C2D8D">
        <w:rPr>
          <w:color w:val="E36C0A" w:themeColor="accent6" w:themeShade="BF"/>
        </w:rPr>
        <w:t>Foto (7901)</w:t>
      </w:r>
      <w:bookmarkEnd w:id="511"/>
      <w:bookmarkEnd w:id="51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3"/>
        <w:gridCol w:w="4432"/>
        <w:gridCol w:w="1155"/>
        <w:gridCol w:w="2096"/>
        <w:gridCol w:w="1441"/>
        <w:gridCol w:w="2629"/>
      </w:tblGrid>
      <w:tr w:rsidR="00D22C32" w:rsidRPr="00057644" w14:paraId="066A60CB" w14:textId="77777777" w:rsidTr="000F5424">
        <w:tc>
          <w:tcPr>
            <w:tcW w:w="1963" w:type="dxa"/>
            <w:tcBorders>
              <w:bottom w:val="single" w:sz="4" w:space="0" w:color="auto"/>
            </w:tcBorders>
            <w:shd w:val="clear" w:color="auto" w:fill="D9D9D9"/>
            <w:vAlign w:val="center"/>
          </w:tcPr>
          <w:p w14:paraId="7EDF51B9" w14:textId="77777777" w:rsidR="00D22C32" w:rsidRPr="00057644" w:rsidRDefault="00D22C32" w:rsidP="000F5424">
            <w:pPr>
              <w:rPr>
                <w:rFonts w:ascii="Trebuchet MS" w:hAnsi="Trebuchet MS" w:cs="Trebuchet MS"/>
                <w:b/>
                <w:bCs/>
                <w:color w:val="000000"/>
                <w:sz w:val="18"/>
                <w:szCs w:val="18"/>
              </w:rPr>
            </w:pPr>
            <w:r w:rsidRPr="00057644">
              <w:rPr>
                <w:rFonts w:ascii="Trebuchet MS" w:hAnsi="Trebuchet MS" w:cs="Trebuchet MS"/>
                <w:b/>
                <w:bCs/>
                <w:color w:val="000000"/>
                <w:sz w:val="18"/>
                <w:szCs w:val="18"/>
              </w:rPr>
              <w:t>Feltnavn</w:t>
            </w:r>
          </w:p>
        </w:tc>
        <w:tc>
          <w:tcPr>
            <w:tcW w:w="4432" w:type="dxa"/>
            <w:tcBorders>
              <w:bottom w:val="single" w:sz="4" w:space="0" w:color="auto"/>
            </w:tcBorders>
            <w:shd w:val="clear" w:color="auto" w:fill="D9D9D9"/>
            <w:vAlign w:val="center"/>
          </w:tcPr>
          <w:p w14:paraId="584F33BF"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Formål</w:t>
            </w:r>
          </w:p>
        </w:tc>
        <w:tc>
          <w:tcPr>
            <w:tcW w:w="1155" w:type="dxa"/>
            <w:tcBorders>
              <w:bottom w:val="single" w:sz="4" w:space="0" w:color="auto"/>
            </w:tcBorders>
            <w:shd w:val="clear" w:color="auto" w:fill="D9D9D9"/>
            <w:vAlign w:val="center"/>
          </w:tcPr>
          <w:p w14:paraId="718104DE"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Datatype</w:t>
            </w:r>
          </w:p>
        </w:tc>
        <w:tc>
          <w:tcPr>
            <w:tcW w:w="2096" w:type="dxa"/>
            <w:tcBorders>
              <w:bottom w:val="single" w:sz="4" w:space="0" w:color="auto"/>
            </w:tcBorders>
            <w:shd w:val="clear" w:color="auto" w:fill="D9D9D9"/>
            <w:vAlign w:val="center"/>
          </w:tcPr>
          <w:p w14:paraId="7DA4BAB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Værdiområde</w:t>
            </w:r>
          </w:p>
        </w:tc>
        <w:tc>
          <w:tcPr>
            <w:tcW w:w="1441" w:type="dxa"/>
            <w:tcBorders>
              <w:bottom w:val="single" w:sz="4" w:space="0" w:color="auto"/>
            </w:tcBorders>
            <w:shd w:val="clear" w:color="auto" w:fill="D9D9D9"/>
            <w:vAlign w:val="bottom"/>
          </w:tcPr>
          <w:p w14:paraId="339C31A3" w14:textId="77777777" w:rsidR="00D22C32" w:rsidRPr="00057644" w:rsidRDefault="00D22C32" w:rsidP="000F5424">
            <w:pPr>
              <w:autoSpaceDE w:val="0"/>
              <w:autoSpaceDN w:val="0"/>
              <w:adjustRightInd w:val="0"/>
              <w:rPr>
                <w:rFonts w:ascii="Trebuchet MS" w:hAnsi="Trebuchet MS" w:cs="Trebuchet MS"/>
                <w:b/>
                <w:bCs/>
                <w:color w:val="000000"/>
                <w:sz w:val="18"/>
                <w:szCs w:val="18"/>
              </w:rPr>
            </w:pPr>
            <w:r w:rsidRPr="00057644">
              <w:rPr>
                <w:rFonts w:ascii="Trebuchet MS" w:hAnsi="Trebuchet MS" w:cs="Trebuchet MS"/>
                <w:b/>
                <w:bCs/>
                <w:color w:val="000000"/>
                <w:sz w:val="18"/>
                <w:szCs w:val="18"/>
              </w:rPr>
              <w:t>Obligatorisk /</w:t>
            </w:r>
          </w:p>
          <w:p w14:paraId="0A28F962"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Frit</w:t>
            </w:r>
          </w:p>
        </w:tc>
        <w:tc>
          <w:tcPr>
            <w:tcW w:w="2629" w:type="dxa"/>
            <w:shd w:val="clear" w:color="auto" w:fill="D9D9D9"/>
            <w:vAlign w:val="center"/>
          </w:tcPr>
          <w:p w14:paraId="60F3DCCC"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Eksempel</w:t>
            </w:r>
          </w:p>
        </w:tc>
      </w:tr>
      <w:tr w:rsidR="00AA2C2D" w:rsidRPr="00AA2C2D" w14:paraId="4F963545" w14:textId="77777777" w:rsidTr="000F5424">
        <w:trPr>
          <w:trHeight w:hRule="exact" w:val="255"/>
        </w:trPr>
        <w:tc>
          <w:tcPr>
            <w:tcW w:w="1963" w:type="dxa"/>
            <w:tcBorders>
              <w:top w:val="single" w:sz="4" w:space="0" w:color="auto"/>
              <w:left w:val="single" w:sz="4" w:space="0" w:color="auto"/>
              <w:bottom w:val="single" w:sz="4" w:space="0" w:color="auto"/>
              <w:right w:val="single" w:sz="4" w:space="0" w:color="auto"/>
            </w:tcBorders>
            <w:shd w:val="clear" w:color="auto" w:fill="auto"/>
          </w:tcPr>
          <w:p w14:paraId="172022F4" w14:textId="77777777" w:rsidR="00D22C32" w:rsidRPr="00AA2C2D" w:rsidRDefault="00D22C32" w:rsidP="000F5424">
            <w:pPr>
              <w:rPr>
                <w:color w:val="E36C0A" w:themeColor="accent6" w:themeShade="BF"/>
              </w:rPr>
            </w:pPr>
            <w:r w:rsidRPr="00AA2C2D">
              <w:rPr>
                <w:rFonts w:ascii="Trebuchet MS" w:hAnsi="Trebuchet MS"/>
                <w:color w:val="E36C0A" w:themeColor="accent6" w:themeShade="BF"/>
                <w:sz w:val="18"/>
                <w:szCs w:val="18"/>
              </w:rPr>
              <w:t>copyright</w:t>
            </w:r>
          </w:p>
        </w:tc>
        <w:tc>
          <w:tcPr>
            <w:tcW w:w="4432" w:type="dxa"/>
            <w:tcBorders>
              <w:top w:val="single" w:sz="4" w:space="0" w:color="auto"/>
              <w:left w:val="single" w:sz="4" w:space="0" w:color="auto"/>
              <w:bottom w:val="single" w:sz="4" w:space="0" w:color="auto"/>
              <w:right w:val="single" w:sz="4" w:space="0" w:color="auto"/>
            </w:tcBorders>
            <w:shd w:val="clear" w:color="auto" w:fill="auto"/>
          </w:tcPr>
          <w:p w14:paraId="46E9B425" w14:textId="5C7D9480" w:rsidR="00D22C32" w:rsidRPr="00AA2C2D" w:rsidRDefault="00E75051" w:rsidP="000F5424">
            <w:pPr>
              <w:rPr>
                <w:color w:val="E36C0A" w:themeColor="accent6" w:themeShade="BF"/>
              </w:rPr>
            </w:pPr>
            <w:r w:rsidRPr="00AA2C2D">
              <w:rPr>
                <w:rFonts w:ascii="Trebuchet MS" w:hAnsi="Trebuchet MS"/>
                <w:color w:val="E36C0A" w:themeColor="accent6" w:themeShade="BF"/>
                <w:sz w:val="18"/>
                <w:szCs w:val="18"/>
              </w:rPr>
              <w:t>Mulighed for angivelse af copyright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EB0D08D"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single" w:sz="4" w:space="0" w:color="auto"/>
              <w:right w:val="single" w:sz="4" w:space="0" w:color="auto"/>
            </w:tcBorders>
            <w:shd w:val="clear" w:color="auto" w:fill="auto"/>
            <w:vAlign w:val="bottom"/>
          </w:tcPr>
          <w:p w14:paraId="303D7449"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0-124 tegn</w:t>
            </w:r>
          </w:p>
        </w:tc>
        <w:tc>
          <w:tcPr>
            <w:tcW w:w="1441" w:type="dxa"/>
            <w:tcBorders>
              <w:top w:val="single" w:sz="4" w:space="0" w:color="auto"/>
              <w:left w:val="single" w:sz="4" w:space="0" w:color="auto"/>
              <w:bottom w:val="single" w:sz="4" w:space="0" w:color="auto"/>
              <w:right w:val="single" w:sz="4" w:space="0" w:color="auto"/>
            </w:tcBorders>
            <w:shd w:val="clear" w:color="auto" w:fill="auto"/>
            <w:vAlign w:val="bottom"/>
          </w:tcPr>
          <w:p w14:paraId="40A2DDCD" w14:textId="77777777" w:rsidR="00D22C32" w:rsidRPr="00AA2C2D" w:rsidRDefault="00D22C32" w:rsidP="000F5424">
            <w:pPr>
              <w:jc w:val="cente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F</w:t>
            </w:r>
          </w:p>
        </w:tc>
        <w:tc>
          <w:tcPr>
            <w:tcW w:w="2629" w:type="dxa"/>
            <w:tcBorders>
              <w:top w:val="single" w:sz="4" w:space="0" w:color="auto"/>
              <w:left w:val="single" w:sz="4" w:space="0" w:color="auto"/>
              <w:bottom w:val="single" w:sz="4" w:space="0" w:color="auto"/>
              <w:right w:val="single" w:sz="4" w:space="0" w:color="auto"/>
            </w:tcBorders>
            <w:shd w:val="clear" w:color="auto" w:fill="auto"/>
            <w:vAlign w:val="bottom"/>
          </w:tcPr>
          <w:p w14:paraId="4323CDAD"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Favrskov Kommune</w:t>
            </w:r>
          </w:p>
        </w:tc>
      </w:tr>
    </w:tbl>
    <w:p w14:paraId="659927F6" w14:textId="3F9F013A" w:rsidR="00B60FC1" w:rsidRDefault="00B60FC1" w:rsidP="004545A7">
      <w:pPr>
        <w:rPr>
          <w:rFonts w:ascii="Trebuchet MS" w:hAnsi="Trebuchet MS" w:cs="Trebuchet MS"/>
          <w:sz w:val="19"/>
          <w:szCs w:val="19"/>
        </w:rPr>
      </w:pPr>
    </w:p>
    <w:p w14:paraId="2064597C" w14:textId="44C9B606" w:rsidR="00D22C32" w:rsidRDefault="00D22C32" w:rsidP="004545A7">
      <w:pPr>
        <w:rPr>
          <w:rFonts w:ascii="Trebuchet MS" w:hAnsi="Trebuchet MS" w:cs="Trebuchet MS"/>
          <w:sz w:val="19"/>
          <w:szCs w:val="19"/>
        </w:rPr>
      </w:pPr>
    </w:p>
    <w:p w14:paraId="0958E511" w14:textId="0321888C" w:rsidR="00D22C32" w:rsidRDefault="00D22C32" w:rsidP="004545A7">
      <w:pPr>
        <w:rPr>
          <w:rFonts w:ascii="Trebuchet MS" w:hAnsi="Trebuchet MS" w:cs="Trebuchet MS"/>
          <w:sz w:val="19"/>
          <w:szCs w:val="19"/>
        </w:rPr>
      </w:pPr>
    </w:p>
    <w:p w14:paraId="38802625" w14:textId="2E5B6E5D" w:rsidR="00CE4A01" w:rsidRDefault="00CE4A01" w:rsidP="004545A7">
      <w:pPr>
        <w:rPr>
          <w:rFonts w:ascii="Trebuchet MS" w:hAnsi="Trebuchet MS" w:cs="Trebuchet MS"/>
          <w:sz w:val="19"/>
          <w:szCs w:val="19"/>
        </w:rPr>
      </w:pPr>
    </w:p>
    <w:p w14:paraId="04A5A45B" w14:textId="77777777" w:rsidR="00CE4A01" w:rsidRDefault="00CE4A01" w:rsidP="004545A7">
      <w:pPr>
        <w:rPr>
          <w:rFonts w:ascii="Trebuchet MS" w:hAnsi="Trebuchet MS" w:cs="Trebuchet MS"/>
          <w:sz w:val="19"/>
          <w:szCs w:val="19"/>
        </w:rPr>
      </w:pPr>
    </w:p>
    <w:sectPr w:rsidR="00CE4A01" w:rsidSect="00D11970">
      <w:type w:val="continuous"/>
      <w:pgSz w:w="16838" w:h="11906" w:orient="landscape" w:code="9"/>
      <w:pgMar w:top="1440" w:right="1080" w:bottom="1440" w:left="108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per Gaardboe Jensen" w:date="2020-12-22T09:08:00Z" w:initials="JGJ">
    <w:p w14:paraId="3CA91D6E" w14:textId="77777777" w:rsidR="00A23B6B" w:rsidRDefault="00A23B6B">
      <w:pPr>
        <w:pStyle w:val="Kommentartekst"/>
      </w:pPr>
      <w:r>
        <w:rPr>
          <w:rStyle w:val="Kommentarhenvisning"/>
        </w:rPr>
        <w:annotationRef/>
      </w:r>
      <w:r>
        <w:t xml:space="preserve">Vi skal have erstattet FKG med </w:t>
      </w:r>
      <w:proofErr w:type="spellStart"/>
      <w:r>
        <w:t>GeoFA</w:t>
      </w:r>
      <w:proofErr w:type="spellEnd"/>
      <w:r>
        <w:t xml:space="preserve"> og indsat </w:t>
      </w:r>
      <w:proofErr w:type="spellStart"/>
      <w:r>
        <w:t>GeoDanmark</w:t>
      </w:r>
      <w:proofErr w:type="spellEnd"/>
      <w:r>
        <w:t xml:space="preserve"> logoet. </w:t>
      </w:r>
    </w:p>
    <w:p w14:paraId="29C68C1E" w14:textId="66263FE2" w:rsidR="00A23B6B" w:rsidRDefault="00A23B6B">
      <w:pPr>
        <w:pStyle w:val="Kommentartekst"/>
      </w:pPr>
      <w:r>
        <w:t>Jeg mener også, at dette kunne være lejligheden til at lave en 3.0 version og her også få ryddet op i specifikationen, fjerne afsnit der er udgået mv., samt flytte hidtidig versionshistorik til et bilag.</w:t>
      </w:r>
    </w:p>
  </w:comment>
  <w:comment w:id="10" w:author="Jesper Gaardboe Jensen" w:date="2020-12-21T13:32:00Z" w:initials="JGJ">
    <w:p w14:paraId="6BDF14C9" w14:textId="158EAA30" w:rsidR="00A23B6B" w:rsidRDefault="00A23B6B">
      <w:pPr>
        <w:pStyle w:val="Kommentartekst"/>
      </w:pPr>
      <w:r>
        <w:rPr>
          <w:rStyle w:val="Kommentarhenvisning"/>
        </w:rPr>
        <w:annotationRef/>
      </w:r>
      <w:r>
        <w:t>Der skal her laves et afsnit om ændringer.</w:t>
      </w:r>
    </w:p>
  </w:comment>
  <w:comment w:id="16" w:author="Jesper Gaardboe Jensen" w:date="2020-12-21T13:34:00Z" w:initials="JGJ">
    <w:p w14:paraId="19E4315E" w14:textId="328E0E3A" w:rsidR="00A23B6B" w:rsidRDefault="00A23B6B">
      <w:pPr>
        <w:pStyle w:val="Kommentartekst"/>
      </w:pPr>
      <w:r>
        <w:rPr>
          <w:rStyle w:val="Kommentarhenvisning"/>
        </w:rPr>
        <w:annotationRef/>
      </w:r>
      <w:r>
        <w:t xml:space="preserve">Dette afsnit bør omskrives/suppleres med de sidste nye tiltag om at få FKG indunder </w:t>
      </w:r>
      <w:proofErr w:type="spellStart"/>
      <w:r>
        <w:t>GeoDanmark</w:t>
      </w:r>
      <w:proofErr w:type="spellEnd"/>
      <w:r>
        <w:t>, mv.</w:t>
      </w:r>
    </w:p>
  </w:comment>
  <w:comment w:id="45" w:author="Jesper Gaardboe Jensen" w:date="2020-12-21T13:35:00Z" w:initials="JGJ">
    <w:p w14:paraId="0EC4A5A2" w14:textId="7C185748" w:rsidR="00A23B6B" w:rsidRDefault="00A23B6B">
      <w:pPr>
        <w:pStyle w:val="Kommentartekst"/>
      </w:pPr>
      <w:r>
        <w:rPr>
          <w:rStyle w:val="Kommentarhenvisning"/>
        </w:rPr>
        <w:annotationRef/>
      </w:r>
      <w:r>
        <w:t xml:space="preserve">Bemærk, felterne </w:t>
      </w:r>
      <w:proofErr w:type="spellStart"/>
      <w:r>
        <w:t>noegle</w:t>
      </w:r>
      <w:proofErr w:type="spellEnd"/>
      <w:r>
        <w:t xml:space="preserve"> og note skal på alle temaer i scripts/database.</w:t>
      </w:r>
    </w:p>
  </w:comment>
  <w:comment w:id="77" w:author="Jesper Gaardboe Jensen" w:date="2020-12-22T09:39:00Z" w:initials="JGJ">
    <w:p w14:paraId="5BB6A339" w14:textId="77777777" w:rsidR="00A23B6B" w:rsidRDefault="00A23B6B" w:rsidP="00147425">
      <w:pPr>
        <w:pStyle w:val="Kommentartekst"/>
      </w:pPr>
      <w:r>
        <w:rPr>
          <w:rStyle w:val="Kommentarhenvisning"/>
        </w:rPr>
        <w:annotationRef/>
      </w:r>
      <w:r>
        <w:rPr>
          <w:rStyle w:val="Kommentarhenvisning"/>
        </w:rPr>
        <w:annotationRef/>
      </w:r>
      <w:r>
        <w:t>Skal suppleres med:</w:t>
      </w:r>
    </w:p>
    <w:p w14:paraId="08A0A3A4" w14:textId="77777777" w:rsidR="00A23B6B" w:rsidRPr="001F52EB" w:rsidRDefault="00A23B6B" w:rsidP="00D90DC0">
      <w:pPr>
        <w:pStyle w:val="Listeafsnit"/>
        <w:numPr>
          <w:ilvl w:val="0"/>
          <w:numId w:val="8"/>
        </w:numPr>
        <w:spacing w:after="160" w:line="300" w:lineRule="auto"/>
        <w:contextualSpacing/>
      </w:pPr>
      <w:r w:rsidRPr="001F52EB">
        <w:t>CVR: 25798376 – M</w:t>
      </w:r>
      <w:r>
        <w:t xml:space="preserve">iljøstyrelsen </w:t>
      </w:r>
      <w:r w:rsidRPr="00092F62">
        <w:rPr>
          <w:i/>
          <w:iCs/>
        </w:rPr>
        <w:t>(denne er i listen men sat til udgår)</w:t>
      </w:r>
    </w:p>
    <w:p w14:paraId="15B28D91" w14:textId="77777777" w:rsidR="00A23B6B" w:rsidRDefault="00A23B6B" w:rsidP="00D90DC0">
      <w:pPr>
        <w:pStyle w:val="Listeafsnit"/>
        <w:numPr>
          <w:ilvl w:val="0"/>
          <w:numId w:val="8"/>
        </w:numPr>
        <w:spacing w:after="160" w:line="300" w:lineRule="auto"/>
        <w:contextualSpacing/>
      </w:pPr>
      <w:r w:rsidRPr="001F52EB">
        <w:t xml:space="preserve">CVR: 33157274 </w:t>
      </w:r>
      <w:r>
        <w:t>–</w:t>
      </w:r>
      <w:r w:rsidRPr="001F52EB">
        <w:t xml:space="preserve"> N</w:t>
      </w:r>
      <w:r>
        <w:t>aturstyrelsen</w:t>
      </w:r>
    </w:p>
    <w:p w14:paraId="7DEDB5FC" w14:textId="77777777" w:rsidR="00A23B6B" w:rsidRDefault="00A23B6B" w:rsidP="00D90DC0">
      <w:pPr>
        <w:pStyle w:val="Listeafsnit"/>
        <w:numPr>
          <w:ilvl w:val="0"/>
          <w:numId w:val="8"/>
        </w:numPr>
        <w:spacing w:after="160" w:line="300" w:lineRule="auto"/>
        <w:contextualSpacing/>
      </w:pPr>
      <w:r w:rsidRPr="001F52EB">
        <w:t>CVR: 33</w:t>
      </w:r>
      <w:r>
        <w:t>284114</w:t>
      </w:r>
      <w:r w:rsidRPr="001F52EB">
        <w:t xml:space="preserve"> </w:t>
      </w:r>
      <w:r>
        <w:t>–</w:t>
      </w:r>
      <w:r w:rsidRPr="001F52EB">
        <w:t xml:space="preserve"> </w:t>
      </w:r>
      <w:r>
        <w:t>Styrelsen for Dataforsyning og Effektivisering</w:t>
      </w:r>
    </w:p>
    <w:p w14:paraId="236B7B3C" w14:textId="77777777" w:rsidR="00A23B6B" w:rsidRDefault="00A23B6B" w:rsidP="00D90DC0">
      <w:pPr>
        <w:pStyle w:val="Listeafsnit"/>
        <w:numPr>
          <w:ilvl w:val="0"/>
          <w:numId w:val="8"/>
        </w:numPr>
        <w:spacing w:after="160" w:line="300" w:lineRule="auto"/>
        <w:contextualSpacing/>
      </w:pPr>
      <w:r w:rsidRPr="001F52EB">
        <w:t>CVR: 99999999 – Øvrige/private</w:t>
      </w:r>
    </w:p>
  </w:comment>
  <w:comment w:id="94" w:author="Jesper Gaardboe Jensen" w:date="2020-12-22T08:35:00Z" w:initials="JGJ">
    <w:p w14:paraId="3E157848" w14:textId="4D8BA59D" w:rsidR="00A23B6B" w:rsidRDefault="00A23B6B">
      <w:pPr>
        <w:pStyle w:val="Kommentartekst"/>
      </w:pPr>
      <w:r>
        <w:rPr>
          <w:rStyle w:val="Kommentarhenvisning"/>
        </w:rPr>
        <w:annotationRef/>
      </w:r>
      <w:r>
        <w:t>Bemærk, ændret til S.</w:t>
      </w:r>
    </w:p>
  </w:comment>
  <w:comment w:id="97" w:author="Jesper Gaardboe Jensen" w:date="2020-12-21T14:04:00Z" w:initials="JGJ">
    <w:p w14:paraId="3A44DEF0" w14:textId="64F172C0" w:rsidR="00A23B6B" w:rsidRDefault="00A23B6B">
      <w:pPr>
        <w:pStyle w:val="Kommentartekst"/>
      </w:pPr>
      <w:r>
        <w:rPr>
          <w:rStyle w:val="Kommentarhenvisning"/>
        </w:rPr>
        <w:annotationRef/>
      </w:r>
      <w:r>
        <w:t xml:space="preserve">Ordet ”rutens” slettes. </w:t>
      </w:r>
    </w:p>
  </w:comment>
  <w:comment w:id="154" w:author="Christian Fischer" w:date="2021-02-09T16:20:00Z" w:initials="CF">
    <w:p w14:paraId="4FCC7A17" w14:textId="2D0740C0" w:rsidR="00A23B6B" w:rsidRDefault="00A23B6B">
      <w:pPr>
        <w:pStyle w:val="Kommentartekst"/>
      </w:pPr>
      <w:r>
        <w:rPr>
          <w:rStyle w:val="Kommentarhenvisning"/>
        </w:rPr>
        <w:annotationRef/>
      </w:r>
      <w:r>
        <w:t xml:space="preserve">Hvad betyder de røde markeringer? </w:t>
      </w:r>
      <w:proofErr w:type="spellStart"/>
      <w:r>
        <w:t>Lookup</w:t>
      </w:r>
      <w:proofErr w:type="spellEnd"/>
      <w:r>
        <w:t>-værdierne findes i FKG med dette indhold</w:t>
      </w:r>
    </w:p>
  </w:comment>
  <w:comment w:id="371" w:author="Christian Fischer" w:date="2021-02-15T12:28:00Z" w:initials="CF">
    <w:p w14:paraId="53B7D43A" w14:textId="4FD973E0" w:rsidR="000736B8" w:rsidRDefault="000736B8">
      <w:pPr>
        <w:pStyle w:val="Kommentartekst"/>
      </w:pPr>
      <w:r>
        <w:rPr>
          <w:rStyle w:val="Kommentarhenvisning"/>
        </w:rPr>
        <w:annotationRef/>
      </w:r>
      <w:r>
        <w:rPr>
          <w:rFonts w:ascii="Segoe UI" w:hAnsi="Segoe UI" w:cs="Segoe UI"/>
          <w:color w:val="24292E"/>
          <w:sz w:val="21"/>
          <w:szCs w:val="21"/>
          <w:shd w:val="clear" w:color="auto" w:fill="FFFFFF"/>
        </w:rPr>
        <w:t xml:space="preserve">Feltnavn </w:t>
      </w:r>
      <w:proofErr w:type="spellStart"/>
      <w:r>
        <w:rPr>
          <w:rFonts w:ascii="Segoe UI" w:hAnsi="Segoe UI" w:cs="Segoe UI"/>
          <w:color w:val="24292E"/>
          <w:sz w:val="21"/>
          <w:szCs w:val="21"/>
          <w:shd w:val="clear" w:color="auto" w:fill="FFFFFF"/>
        </w:rPr>
        <w:t>facili_ty</w:t>
      </w:r>
      <w:proofErr w:type="spellEnd"/>
      <w:r>
        <w:rPr>
          <w:rFonts w:ascii="Segoe UI" w:hAnsi="Segoe UI" w:cs="Segoe UI"/>
          <w:color w:val="24292E"/>
          <w:sz w:val="21"/>
          <w:szCs w:val="21"/>
          <w:shd w:val="clear" w:color="auto" w:fill="FFFFFF"/>
        </w:rPr>
        <w:t xml:space="preserve"> ændret til </w:t>
      </w:r>
      <w:proofErr w:type="spellStart"/>
      <w:r>
        <w:rPr>
          <w:rFonts w:ascii="Segoe UI" w:hAnsi="Segoe UI" w:cs="Segoe UI"/>
          <w:color w:val="24292E"/>
          <w:sz w:val="21"/>
          <w:szCs w:val="21"/>
          <w:shd w:val="clear" w:color="auto" w:fill="FFFFFF"/>
        </w:rPr>
        <w:t>facil_ty</w:t>
      </w:r>
      <w:proofErr w:type="spellEnd"/>
    </w:p>
  </w:comment>
  <w:comment w:id="373" w:author="Christian Fischer" w:date="2021-02-10T11:57:00Z" w:initials="CF">
    <w:p w14:paraId="7080095D" w14:textId="5F296FEE" w:rsidR="00A23B6B" w:rsidRDefault="00A23B6B">
      <w:pPr>
        <w:pStyle w:val="Kommentartekst"/>
      </w:pPr>
      <w:r>
        <w:rPr>
          <w:rStyle w:val="Kommentarhenvisning"/>
        </w:rPr>
        <w:annotationRef/>
      </w:r>
      <w:r>
        <w:t xml:space="preserve">30 tegn er for lidt til at klare teksten: </w:t>
      </w:r>
      <w:r>
        <w:rPr>
          <w:rFonts w:ascii="Segoe UI" w:hAnsi="Segoe UI" w:cs="Segoe UI"/>
          <w:color w:val="24292E"/>
          <w:sz w:val="21"/>
          <w:szCs w:val="21"/>
          <w:shd w:val="clear" w:color="auto" w:fill="FFFFFF"/>
        </w:rPr>
        <w:t>1191: "Hundeskov/Hundepark/</w:t>
      </w:r>
      <w:proofErr w:type="spellStart"/>
      <w:r>
        <w:rPr>
          <w:rFonts w:ascii="Segoe UI" w:hAnsi="Segoe UI" w:cs="Segoe UI"/>
          <w:color w:val="24292E"/>
          <w:sz w:val="21"/>
          <w:szCs w:val="21"/>
          <w:shd w:val="clear" w:color="auto" w:fill="FFFFFF"/>
        </w:rPr>
        <w:t>fritløbsareal</w:t>
      </w:r>
      <w:proofErr w:type="spellEnd"/>
      <w:r>
        <w:rPr>
          <w:rFonts w:ascii="Segoe UI" w:hAnsi="Segoe UI" w:cs="Segoe UI"/>
          <w:color w:val="24292E"/>
          <w:sz w:val="21"/>
          <w:szCs w:val="21"/>
          <w:shd w:val="clear" w:color="auto" w:fill="FFFFFF"/>
        </w:rPr>
        <w:t>", som er 33 tegn. Ændret til 35 tegn</w:t>
      </w:r>
      <w:r w:rsidR="000736B8">
        <w:rPr>
          <w:rFonts w:ascii="Segoe UI" w:hAnsi="Segoe UI" w:cs="Segoe UI"/>
          <w:color w:val="24292E"/>
          <w:sz w:val="21"/>
          <w:szCs w:val="21"/>
          <w:shd w:val="clear" w:color="auto" w:fill="FFFFFF"/>
        </w:rPr>
        <w:t>.</w:t>
      </w:r>
    </w:p>
  </w:comment>
  <w:comment w:id="376" w:author="Jesper Gaardboe Jensen" w:date="2020-12-21T14:19:00Z" w:initials="JGJ">
    <w:p w14:paraId="236581AD" w14:textId="75B067FC" w:rsidR="00A23B6B" w:rsidRDefault="00A23B6B">
      <w:pPr>
        <w:pStyle w:val="Kommentartekst"/>
      </w:pPr>
      <w:r>
        <w:rPr>
          <w:rStyle w:val="Kommentarhenvisning"/>
        </w:rPr>
        <w:annotationRef/>
      </w:r>
      <w:r>
        <w:t>Værdiområde ændres fra 0-50 tegn til 0-254 tegn.</w:t>
      </w:r>
    </w:p>
  </w:comment>
  <w:comment w:id="377" w:author="Jesper Gaardboe Jensen" w:date="2020-12-21T14:20:00Z" w:initials="JGJ">
    <w:p w14:paraId="4CCF5351" w14:textId="0975153F" w:rsidR="00A23B6B" w:rsidRDefault="00A23B6B">
      <w:pPr>
        <w:pStyle w:val="Kommentartekst"/>
      </w:pPr>
      <w:r>
        <w:rPr>
          <w:rStyle w:val="Kommentarhenvisning"/>
        </w:rPr>
        <w:annotationRef/>
      </w:r>
      <w:r>
        <w:t>Værdiområde ændres fra 0-1000 tegn til 0-3000 tegn.</w:t>
      </w:r>
    </w:p>
  </w:comment>
  <w:comment w:id="378" w:author="Jesper Gaardboe Jensen" w:date="2020-12-21T14:21:00Z" w:initials="JGJ">
    <w:p w14:paraId="474FBA38" w14:textId="511FD481" w:rsidR="00A23B6B" w:rsidRDefault="00A23B6B">
      <w:pPr>
        <w:pStyle w:val="Kommentartekst"/>
      </w:pPr>
      <w:r>
        <w:rPr>
          <w:rStyle w:val="Kommentarhenvisning"/>
        </w:rPr>
        <w:annotationRef/>
      </w:r>
      <w:r>
        <w:rPr>
          <w:rStyle w:val="Kommentarhenvisning"/>
        </w:rPr>
        <w:annotationRef/>
      </w:r>
      <w:r>
        <w:t>Værdiområde ændres fra 0-1000 tegn til 0-3000 tegn.</w:t>
      </w:r>
    </w:p>
  </w:comment>
  <w:comment w:id="379" w:author="Jesper Gaardboe Jensen" w:date="2020-12-21T14:21:00Z" w:initials="JGJ">
    <w:p w14:paraId="42BCBB2F" w14:textId="037741CF" w:rsidR="00A23B6B" w:rsidRDefault="00A23B6B">
      <w:pPr>
        <w:pStyle w:val="Kommentartekst"/>
      </w:pPr>
      <w:r>
        <w:rPr>
          <w:rStyle w:val="Kommentarhenvisning"/>
        </w:rPr>
        <w:annotationRef/>
      </w:r>
      <w:r>
        <w:rPr>
          <w:rStyle w:val="Kommentarhenvisning"/>
        </w:rPr>
        <w:annotationRef/>
      </w:r>
      <w:r>
        <w:t>Værdiområde ændres fra 0-1000 tegn til 0-3000 tegn.</w:t>
      </w:r>
    </w:p>
  </w:comment>
  <w:comment w:id="380" w:author="Jesper Gaardboe Jensen [2]" w:date="2021-02-02T09:14:00Z" w:initials="JGJ">
    <w:p w14:paraId="7879F92D" w14:textId="77777777" w:rsidR="00A23B6B" w:rsidRDefault="00A23B6B" w:rsidP="0050430C">
      <w:pPr>
        <w:pStyle w:val="Kommentartekst"/>
      </w:pPr>
      <w:r>
        <w:rPr>
          <w:rStyle w:val="Kommentarhenvisning"/>
        </w:rPr>
        <w:annotationRef/>
      </w:r>
      <w:r>
        <w:t xml:space="preserve">Felttype skal ændres for </w:t>
      </w:r>
      <w:proofErr w:type="spellStart"/>
      <w:r>
        <w:t>saeson_st</w:t>
      </w:r>
      <w:proofErr w:type="spellEnd"/>
      <w:r>
        <w:t xml:space="preserve">. </w:t>
      </w:r>
    </w:p>
    <w:p w14:paraId="471C2802" w14:textId="1E37BE74" w:rsidR="00A23B6B" w:rsidRDefault="00A23B6B" w:rsidP="0050430C">
      <w:pPr>
        <w:pStyle w:val="Kommentartekst"/>
      </w:pPr>
      <w:r>
        <w:t>Pas på, det er udfyldt.</w:t>
      </w:r>
    </w:p>
    <w:p w14:paraId="1974F318" w14:textId="7A5918DF" w:rsidR="00A23B6B" w:rsidRDefault="00A23B6B" w:rsidP="0050430C">
      <w:pPr>
        <w:pStyle w:val="Kommentartekst"/>
      </w:pPr>
      <w:r>
        <w:t>Tidligere stod der:</w:t>
      </w:r>
    </w:p>
    <w:p w14:paraId="369E9B96" w14:textId="77777777" w:rsidR="00A23B6B" w:rsidRDefault="00A23B6B" w:rsidP="0050430C">
      <w:pPr>
        <w:pStyle w:val="Kommentartekst"/>
      </w:pPr>
      <w:proofErr w:type="gramStart"/>
      <w:r>
        <w:t>ISO data</w:t>
      </w:r>
      <w:proofErr w:type="gramEnd"/>
    </w:p>
    <w:p w14:paraId="7DC3A859" w14:textId="77777777" w:rsidR="00A23B6B" w:rsidRDefault="00A23B6B" w:rsidP="0050430C">
      <w:pPr>
        <w:pStyle w:val="Kommentartekst"/>
      </w:pPr>
      <w:r>
        <w:t>01-01 – 12-31</w:t>
      </w:r>
    </w:p>
    <w:p w14:paraId="561E5CE3" w14:textId="77777777" w:rsidR="00A23B6B" w:rsidRDefault="00A23B6B" w:rsidP="0050430C">
      <w:pPr>
        <w:pStyle w:val="Kommentartekst"/>
      </w:pPr>
      <w:r>
        <w:t>F</w:t>
      </w:r>
    </w:p>
    <w:p w14:paraId="4A64F42D" w14:textId="10EC5A8C" w:rsidR="00A23B6B" w:rsidRDefault="00A23B6B" w:rsidP="0050430C">
      <w:pPr>
        <w:pStyle w:val="Kommentartekst"/>
      </w:pPr>
      <w:r>
        <w:t>04-01</w:t>
      </w:r>
    </w:p>
    <w:p w14:paraId="3FE6FF1C" w14:textId="1DF84EFF" w:rsidR="00A23B6B" w:rsidRDefault="00A23B6B">
      <w:pPr>
        <w:pStyle w:val="Kommentartekst"/>
      </w:pPr>
    </w:p>
  </w:comment>
  <w:comment w:id="381" w:author="Jesper Gaardboe Jensen [2]" w:date="2021-02-02T09:15:00Z" w:initials="JGJ">
    <w:p w14:paraId="27587569" w14:textId="66F4FE43" w:rsidR="00A23B6B" w:rsidRDefault="00A23B6B" w:rsidP="0050430C">
      <w:pPr>
        <w:pStyle w:val="Kommentartekst"/>
      </w:pPr>
      <w:r>
        <w:rPr>
          <w:rStyle w:val="Kommentarhenvisning"/>
        </w:rPr>
        <w:annotationRef/>
      </w:r>
      <w:r>
        <w:t xml:space="preserve">Felttype skal ændres for </w:t>
      </w:r>
      <w:proofErr w:type="spellStart"/>
      <w:r>
        <w:t>saeson_sl</w:t>
      </w:r>
      <w:proofErr w:type="spellEnd"/>
      <w:r>
        <w:t xml:space="preserve">. </w:t>
      </w:r>
    </w:p>
    <w:p w14:paraId="5FCB3C9C" w14:textId="12E11892" w:rsidR="00A23B6B" w:rsidRDefault="00A23B6B" w:rsidP="0050430C">
      <w:pPr>
        <w:pStyle w:val="Kommentartekst"/>
      </w:pPr>
      <w:r>
        <w:t>Pas på, det er udfyldt.</w:t>
      </w:r>
    </w:p>
    <w:p w14:paraId="48CF593A" w14:textId="62D8844D" w:rsidR="00A23B6B" w:rsidRDefault="00A23B6B" w:rsidP="0050430C">
      <w:pPr>
        <w:pStyle w:val="Kommentartekst"/>
      </w:pPr>
      <w:r>
        <w:t>Tidligere stod der:</w:t>
      </w:r>
    </w:p>
    <w:p w14:paraId="5A18D042" w14:textId="77777777" w:rsidR="00A23B6B" w:rsidRDefault="00A23B6B" w:rsidP="0050430C">
      <w:pPr>
        <w:pStyle w:val="Kommentartekst"/>
      </w:pPr>
      <w:proofErr w:type="gramStart"/>
      <w:r>
        <w:t>ISO data</w:t>
      </w:r>
      <w:proofErr w:type="gramEnd"/>
    </w:p>
    <w:p w14:paraId="04FA4773" w14:textId="77777777" w:rsidR="00A23B6B" w:rsidRDefault="00A23B6B" w:rsidP="0050430C">
      <w:pPr>
        <w:pStyle w:val="Kommentartekst"/>
      </w:pPr>
      <w:r>
        <w:t>01-01 – 12-31</w:t>
      </w:r>
    </w:p>
    <w:p w14:paraId="1093C798" w14:textId="77777777" w:rsidR="00A23B6B" w:rsidRDefault="00A23B6B" w:rsidP="0050430C">
      <w:pPr>
        <w:pStyle w:val="Kommentartekst"/>
      </w:pPr>
      <w:r>
        <w:t>F</w:t>
      </w:r>
    </w:p>
    <w:p w14:paraId="59FB4EA6" w14:textId="05581062" w:rsidR="00A23B6B" w:rsidRDefault="00A23B6B">
      <w:pPr>
        <w:pStyle w:val="Kommentartekst"/>
      </w:pPr>
      <w:r>
        <w:t>10-31</w:t>
      </w:r>
    </w:p>
  </w:comment>
  <w:comment w:id="382" w:author="Jesper Gaardboe Jensen" w:date="2020-12-21T15:08:00Z" w:initials="JGJ">
    <w:p w14:paraId="0552DEBE" w14:textId="6ED9D448" w:rsidR="00A23B6B" w:rsidRDefault="00A23B6B">
      <w:pPr>
        <w:pStyle w:val="Kommentartekst"/>
      </w:pPr>
      <w:r>
        <w:rPr>
          <w:rStyle w:val="Kommentarhenvisning"/>
        </w:rPr>
        <w:annotationRef/>
      </w:r>
      <w:r>
        <w:t>Nyt felt</w:t>
      </w:r>
    </w:p>
  </w:comment>
  <w:comment w:id="385" w:author="Jesper Gaardboe Jensen" w:date="2020-12-21T15:08:00Z" w:initials="JGJ">
    <w:p w14:paraId="35B1D088" w14:textId="06CCF90E" w:rsidR="00A23B6B" w:rsidRDefault="00A23B6B">
      <w:pPr>
        <w:pStyle w:val="Kommentartekst"/>
      </w:pPr>
      <w:r>
        <w:rPr>
          <w:rStyle w:val="Kommentarhenvisning"/>
        </w:rPr>
        <w:annotationRef/>
      </w:r>
      <w:r>
        <w:t>3 nye folder felter</w:t>
      </w:r>
    </w:p>
  </w:comment>
  <w:comment w:id="386" w:author="Christian Fischer" w:date="2021-02-12T13:44:00Z" w:initials="CF">
    <w:p w14:paraId="5AFE0F0C" w14:textId="316F0F43" w:rsidR="00A23B6B" w:rsidRDefault="00A23B6B">
      <w:pPr>
        <w:pStyle w:val="Kommentartekst"/>
      </w:pPr>
      <w:r>
        <w:rPr>
          <w:rStyle w:val="Kommentarhenvisning"/>
        </w:rPr>
        <w:annotationRef/>
      </w:r>
      <w:r>
        <w:t xml:space="preserve">Foto_link1 og </w:t>
      </w:r>
      <w:proofErr w:type="spellStart"/>
      <w:r>
        <w:t>foto_link</w:t>
      </w:r>
      <w:proofErr w:type="spellEnd"/>
      <w:r>
        <w:t xml:space="preserve"> var allerede i datamodellen</w:t>
      </w:r>
    </w:p>
  </w:comment>
  <w:comment w:id="387" w:author="Jesper Gaardboe Jensen [2]" w:date="2021-02-04T16:09:00Z" w:initials="JGJ">
    <w:p w14:paraId="6B950526" w14:textId="7F1C448D" w:rsidR="00A23B6B" w:rsidRDefault="00A23B6B">
      <w:pPr>
        <w:pStyle w:val="Kommentartekst"/>
      </w:pP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388" w:author="Christian Fischer" w:date="2021-02-12T13:45:00Z" w:initials="CF">
    <w:p w14:paraId="0CA95190" w14:textId="6D9435C1" w:rsidR="00A23B6B" w:rsidRDefault="00A23B6B">
      <w:pPr>
        <w:pStyle w:val="Kommentartekst"/>
      </w:pPr>
      <w:r>
        <w:rPr>
          <w:rStyle w:val="Kommentarhenvisning"/>
        </w:rPr>
        <w:annotationRef/>
      </w:r>
      <w:proofErr w:type="spellStart"/>
      <w:r>
        <w:t>Film_link</w:t>
      </w:r>
      <w:proofErr w:type="spellEnd"/>
      <w:r>
        <w:t xml:space="preserve"> var i datamodellen, men hed filmlink, jeg har </w:t>
      </w:r>
      <w:proofErr w:type="spellStart"/>
      <w:r>
        <w:t>renamet</w:t>
      </w:r>
      <w:proofErr w:type="spellEnd"/>
      <w:r>
        <w:t xml:space="preserve"> kolonnen til </w:t>
      </w:r>
      <w:proofErr w:type="spellStart"/>
      <w:r>
        <w:t>film_link</w:t>
      </w:r>
      <w:proofErr w:type="spellEnd"/>
    </w:p>
  </w:comment>
  <w:comment w:id="389" w:author="Jesper Gaardboe Jensen" w:date="2020-12-21T15:09:00Z" w:initials="JGJ">
    <w:p w14:paraId="007B5113" w14:textId="193F774C" w:rsidR="00A23B6B" w:rsidRDefault="00A23B6B">
      <w:pPr>
        <w:pStyle w:val="Kommentartekst"/>
      </w:pPr>
      <w:r>
        <w:rPr>
          <w:rStyle w:val="Kommentarhenvisning"/>
        </w:rPr>
        <w:annotationRef/>
      </w:r>
      <w:r>
        <w:t xml:space="preserve">En række nye foto, film og link felter, samt </w:t>
      </w:r>
      <w:proofErr w:type="spellStart"/>
      <w:r>
        <w:t>adr_id</w:t>
      </w:r>
      <w:proofErr w:type="spellEnd"/>
      <w:r>
        <w:t xml:space="preserve"> og </w:t>
      </w:r>
      <w:proofErr w:type="gramStart"/>
      <w:r>
        <w:t>adresse felter</w:t>
      </w:r>
      <w:proofErr w:type="gramEnd"/>
      <w:r>
        <w:t>. Felter som er flyttet til Standardiserede felter til de temaspecifikke datamodeller.</w:t>
      </w:r>
    </w:p>
  </w:comment>
  <w:comment w:id="390" w:author="Jesper Gaardboe Jensen" w:date="2020-12-21T15:13:00Z" w:initials="JGJ">
    <w:p w14:paraId="0B932AE4" w14:textId="390E1231" w:rsidR="00A23B6B" w:rsidRDefault="00A23B6B">
      <w:pPr>
        <w:pStyle w:val="Kommentartekst"/>
      </w:pPr>
      <w:r>
        <w:rPr>
          <w:rStyle w:val="Kommentarhenvisning"/>
        </w:rPr>
        <w:annotationRef/>
      </w:r>
      <w:r>
        <w:t>Ny facilitetstype.</w:t>
      </w:r>
    </w:p>
  </w:comment>
  <w:comment w:id="391" w:author="Christian Fischer" w:date="2021-02-09T16:28:00Z" w:initials="CF">
    <w:p w14:paraId="21E5EC93" w14:textId="16ABB14C" w:rsidR="00A23B6B" w:rsidRDefault="00A23B6B">
      <w:pPr>
        <w:pStyle w:val="Kommentartekst"/>
      </w:pPr>
      <w:r>
        <w:rPr>
          <w:rStyle w:val="Kommentarhenvisning"/>
        </w:rPr>
        <w:annotationRef/>
      </w:r>
      <w:r>
        <w:t>Hvorfor blå? Teksten er identisk med den nuværende</w:t>
      </w:r>
    </w:p>
  </w:comment>
  <w:comment w:id="393" w:author="Christian Fischer" w:date="2021-02-09T16:29:00Z" w:initials="CF">
    <w:p w14:paraId="63BF25C8" w14:textId="62709958" w:rsidR="00A23B6B" w:rsidRDefault="00A23B6B">
      <w:pPr>
        <w:pStyle w:val="Kommentartekst"/>
      </w:pPr>
      <w:r>
        <w:rPr>
          <w:rStyle w:val="Kommentarhenvisning"/>
        </w:rPr>
        <w:annotationRef/>
      </w:r>
      <w:r>
        <w:t>Hvorfor blå? Teksten er identisk. Er den aktiv (1) eller inaktiv (0)</w:t>
      </w:r>
    </w:p>
  </w:comment>
  <w:comment w:id="395" w:author="Jesper Gaardboe Jensen" w:date="2020-12-22T10:20:00Z" w:initials="JGJ">
    <w:p w14:paraId="6474217D" w14:textId="77777777" w:rsidR="00A23B6B" w:rsidRDefault="00A23B6B">
      <w:pPr>
        <w:pStyle w:val="Kommentartekst"/>
      </w:pPr>
      <w:r>
        <w:rPr>
          <w:rStyle w:val="Kommentarhenvisning"/>
        </w:rPr>
        <w:annotationRef/>
      </w:r>
      <w:r>
        <w:t>Ændret fra:</w:t>
      </w:r>
    </w:p>
    <w:p w14:paraId="26F698E0" w14:textId="77777777" w:rsidR="00A23B6B" w:rsidRPr="00603B2B" w:rsidRDefault="00A23B6B">
      <w:pPr>
        <w:pStyle w:val="Kommentartekst"/>
      </w:pPr>
      <w:r w:rsidRPr="00603B2B">
        <w:t>Primitiv overdækket overnatningsmulighed. En shelter kan være alt fra nogle stolper og en presenning, over klassiske sheltere, til simple hytter med overnatningspladser. Åbne i en eller flere sider eller helt lukkede.</w:t>
      </w:r>
    </w:p>
    <w:p w14:paraId="2127DD0C" w14:textId="77777777" w:rsidR="00A23B6B" w:rsidRPr="00603B2B" w:rsidRDefault="00A23B6B">
      <w:pPr>
        <w:pStyle w:val="Kommentartekst"/>
      </w:pPr>
      <w:r w:rsidRPr="00603B2B">
        <w:t>Til:</w:t>
      </w:r>
    </w:p>
    <w:p w14:paraId="6DF1D842" w14:textId="66ED5586" w:rsidR="00A23B6B" w:rsidRPr="00603B2B" w:rsidRDefault="00A23B6B" w:rsidP="00302E52">
      <w:pPr>
        <w:rPr>
          <w:szCs w:val="20"/>
        </w:rPr>
      </w:pPr>
      <w:r w:rsidRPr="00603B2B">
        <w:rPr>
          <w:szCs w:val="20"/>
        </w:rPr>
        <w:t>Primitiv overdækket overnatningsmulighed. En shelter kan være alt fra nogle stolper og en presenning, over klassiske sheltere, til simple hytter med overnatningspladser. Åbne i en eller flere sider.</w:t>
      </w:r>
    </w:p>
  </w:comment>
  <w:comment w:id="396" w:author="Christian Fischer" w:date="2021-02-09T16:31:00Z" w:initials="CF">
    <w:p w14:paraId="122913A0" w14:textId="2CAF7596" w:rsidR="00A23B6B" w:rsidRDefault="00A23B6B">
      <w:pPr>
        <w:pStyle w:val="Kommentartekst"/>
      </w:pPr>
      <w:r>
        <w:rPr>
          <w:rStyle w:val="Kommentarhenvisning"/>
        </w:rPr>
        <w:annotationRef/>
      </w:r>
      <w:r>
        <w:t>Hvorfor rød. Tekst identisk</w:t>
      </w:r>
    </w:p>
  </w:comment>
  <w:comment w:id="403" w:author="Christian Fischer" w:date="2021-02-10T11:59:00Z" w:initials="CF">
    <w:p w14:paraId="16C72738" w14:textId="77777777" w:rsidR="00A23B6B" w:rsidRDefault="00A23B6B" w:rsidP="00C10786">
      <w:pPr>
        <w:pStyle w:val="Kommentartekst"/>
      </w:pPr>
      <w:r>
        <w:rPr>
          <w:rStyle w:val="Kommentarhenvisning"/>
        </w:rPr>
        <w:annotationRef/>
      </w:r>
      <w:r>
        <w:t xml:space="preserve">30 tegn er for lidt til at klare teksten: </w:t>
      </w:r>
      <w:r>
        <w:rPr>
          <w:rFonts w:ascii="Segoe UI" w:hAnsi="Segoe UI" w:cs="Segoe UI"/>
          <w:color w:val="24292E"/>
          <w:sz w:val="21"/>
          <w:szCs w:val="21"/>
          <w:shd w:val="clear" w:color="auto" w:fill="FFFFFF"/>
        </w:rPr>
        <w:t>1191: "Hundeskov/Hundepark/</w:t>
      </w:r>
      <w:proofErr w:type="spellStart"/>
      <w:r>
        <w:rPr>
          <w:rFonts w:ascii="Segoe UI" w:hAnsi="Segoe UI" w:cs="Segoe UI"/>
          <w:color w:val="24292E"/>
          <w:sz w:val="21"/>
          <w:szCs w:val="21"/>
          <w:shd w:val="clear" w:color="auto" w:fill="FFFFFF"/>
        </w:rPr>
        <w:t>fritløbsareal</w:t>
      </w:r>
      <w:proofErr w:type="spellEnd"/>
      <w:r>
        <w:rPr>
          <w:rFonts w:ascii="Segoe UI" w:hAnsi="Segoe UI" w:cs="Segoe UI"/>
          <w:color w:val="24292E"/>
          <w:sz w:val="21"/>
          <w:szCs w:val="21"/>
          <w:shd w:val="clear" w:color="auto" w:fill="FFFFFF"/>
        </w:rPr>
        <w:t>", som er 33 tegn. Ændret til 35 tegn</w:t>
      </w:r>
    </w:p>
    <w:p w14:paraId="542BB08A" w14:textId="713850E7" w:rsidR="00A23B6B" w:rsidRDefault="00A23B6B">
      <w:pPr>
        <w:pStyle w:val="Kommentartekst"/>
      </w:pPr>
    </w:p>
  </w:comment>
  <w:comment w:id="406" w:author="Jesper Gaardboe Jensen" w:date="2020-12-21T15:18:00Z" w:initials="JGJ">
    <w:p w14:paraId="24DCA5C1" w14:textId="30179144" w:rsidR="00A23B6B" w:rsidRDefault="00A23B6B">
      <w:pPr>
        <w:pStyle w:val="Kommentartekst"/>
      </w:pPr>
      <w:r>
        <w:rPr>
          <w:rStyle w:val="Kommentarhenvisning"/>
        </w:rPr>
        <w:annotationRef/>
      </w:r>
      <w:r>
        <w:t>Værdiområde ændres fra 0-50 tegn til 0-254 tegn.</w:t>
      </w:r>
    </w:p>
  </w:comment>
  <w:comment w:id="407" w:author="Jesper Gaardboe Jensen" w:date="2020-12-21T15:18:00Z" w:initials="JGJ">
    <w:p w14:paraId="132C9800" w14:textId="04B165F6" w:rsidR="00A23B6B" w:rsidRDefault="00A23B6B">
      <w:pPr>
        <w:pStyle w:val="Kommentartekst"/>
      </w:pPr>
      <w:r>
        <w:rPr>
          <w:rStyle w:val="Kommentarhenvisning"/>
        </w:rPr>
        <w:annotationRef/>
      </w:r>
      <w:r>
        <w:t>Værdiområde ændres fra 0-1000 tegn til 0-3000 tegn.</w:t>
      </w:r>
    </w:p>
  </w:comment>
  <w:comment w:id="408" w:author="Jesper Gaardboe Jensen" w:date="2020-12-21T15:19:00Z" w:initials="JGJ">
    <w:p w14:paraId="00990FF7" w14:textId="3D0E4AB1" w:rsidR="00A23B6B" w:rsidRDefault="00A23B6B">
      <w:pPr>
        <w:pStyle w:val="Kommentartekst"/>
      </w:pPr>
      <w:r>
        <w:rPr>
          <w:rStyle w:val="Kommentarhenvisning"/>
        </w:rPr>
        <w:annotationRef/>
      </w:r>
      <w:r>
        <w:rPr>
          <w:rStyle w:val="Kommentarhenvisning"/>
        </w:rPr>
        <w:annotationRef/>
      </w:r>
      <w:r>
        <w:t>Værdiområde ændres fra 0-1000 tegn til 0-3000 tegn.</w:t>
      </w:r>
    </w:p>
  </w:comment>
  <w:comment w:id="409" w:author="Jesper Gaardboe Jensen" w:date="2020-12-21T15:19:00Z" w:initials="JGJ">
    <w:p w14:paraId="70253F08" w14:textId="2A4BE7F4" w:rsidR="00A23B6B" w:rsidRDefault="00A23B6B">
      <w:pPr>
        <w:pStyle w:val="Kommentartekst"/>
      </w:pPr>
      <w:r>
        <w:rPr>
          <w:rStyle w:val="Kommentarhenvisning"/>
        </w:rPr>
        <w:annotationRef/>
      </w:r>
      <w:r>
        <w:rPr>
          <w:rStyle w:val="Kommentarhenvisning"/>
        </w:rPr>
        <w:annotationRef/>
      </w:r>
      <w:r>
        <w:t>Værdiområde ændres fra 0-1000 tegn til 0-3000 tegn.</w:t>
      </w:r>
    </w:p>
  </w:comment>
  <w:comment w:id="410" w:author="Jesper Gaardboe Jensen [2]" w:date="2021-02-04T16:39:00Z" w:initials="JGJ">
    <w:p w14:paraId="49FD1739" w14:textId="77777777" w:rsidR="00A23B6B" w:rsidRDefault="00A23B6B" w:rsidP="009736B7">
      <w:pPr>
        <w:pStyle w:val="Kommentartekst"/>
      </w:pPr>
      <w:r>
        <w:rPr>
          <w:rStyle w:val="Kommentarhenvisning"/>
        </w:rPr>
        <w:annotationRef/>
      </w:r>
      <w:r>
        <w:rPr>
          <w:rStyle w:val="Kommentarhenvisning"/>
        </w:rPr>
        <w:annotationRef/>
      </w:r>
      <w:r>
        <w:t xml:space="preserve">Felttype skal ændres for </w:t>
      </w:r>
      <w:proofErr w:type="spellStart"/>
      <w:r>
        <w:t>saeson_st</w:t>
      </w:r>
      <w:proofErr w:type="spellEnd"/>
      <w:r>
        <w:t xml:space="preserve">. </w:t>
      </w:r>
    </w:p>
    <w:p w14:paraId="0D70CF49" w14:textId="77777777" w:rsidR="00A23B6B" w:rsidRDefault="00A23B6B" w:rsidP="009736B7">
      <w:pPr>
        <w:pStyle w:val="Kommentartekst"/>
      </w:pPr>
      <w:r>
        <w:t>Pas på, det er udfyldt.</w:t>
      </w:r>
    </w:p>
    <w:p w14:paraId="3BCCD460" w14:textId="77777777" w:rsidR="00A23B6B" w:rsidRDefault="00A23B6B" w:rsidP="009736B7">
      <w:pPr>
        <w:pStyle w:val="Kommentartekst"/>
      </w:pPr>
      <w:r>
        <w:t>Tidligere stod der:</w:t>
      </w:r>
    </w:p>
    <w:p w14:paraId="3BFC2AD6" w14:textId="77777777" w:rsidR="00A23B6B" w:rsidRDefault="00A23B6B" w:rsidP="009736B7">
      <w:pPr>
        <w:pStyle w:val="Kommentartekst"/>
      </w:pPr>
      <w:proofErr w:type="gramStart"/>
      <w:r>
        <w:t>ISO data</w:t>
      </w:r>
      <w:proofErr w:type="gramEnd"/>
    </w:p>
    <w:p w14:paraId="540423EA" w14:textId="77777777" w:rsidR="00A23B6B" w:rsidRDefault="00A23B6B" w:rsidP="009736B7">
      <w:pPr>
        <w:pStyle w:val="Kommentartekst"/>
      </w:pPr>
      <w:r>
        <w:t>01-01 – 12-31</w:t>
      </w:r>
    </w:p>
    <w:p w14:paraId="3DE2AF7C" w14:textId="77777777" w:rsidR="00A23B6B" w:rsidRDefault="00A23B6B" w:rsidP="009736B7">
      <w:pPr>
        <w:pStyle w:val="Kommentartekst"/>
      </w:pPr>
      <w:r>
        <w:t>F</w:t>
      </w:r>
    </w:p>
    <w:p w14:paraId="294E38DA" w14:textId="0B71DD05" w:rsidR="00A23B6B" w:rsidRDefault="00A23B6B">
      <w:pPr>
        <w:pStyle w:val="Kommentartekst"/>
      </w:pPr>
      <w:r>
        <w:t>04-01</w:t>
      </w:r>
    </w:p>
  </w:comment>
  <w:comment w:id="411" w:author="Jesper Gaardboe Jensen [2]" w:date="2021-02-04T16:39:00Z" w:initials="JGJ">
    <w:p w14:paraId="0E660F7D" w14:textId="77777777" w:rsidR="00A23B6B" w:rsidRDefault="00A23B6B" w:rsidP="009736B7">
      <w:pPr>
        <w:pStyle w:val="Kommentartekst"/>
      </w:pPr>
      <w:r>
        <w:rPr>
          <w:rStyle w:val="Kommentarhenvisning"/>
        </w:rPr>
        <w:annotationRef/>
      </w:r>
      <w:r>
        <w:rPr>
          <w:rStyle w:val="Kommentarhenvisning"/>
        </w:rPr>
        <w:annotationRef/>
      </w:r>
      <w:r>
        <w:t xml:space="preserve">Felttype skal ændres for </w:t>
      </w:r>
      <w:proofErr w:type="spellStart"/>
      <w:r>
        <w:t>saeson_sl</w:t>
      </w:r>
      <w:proofErr w:type="spellEnd"/>
      <w:r>
        <w:t xml:space="preserve">. </w:t>
      </w:r>
    </w:p>
    <w:p w14:paraId="7C6CD897" w14:textId="77777777" w:rsidR="00A23B6B" w:rsidRDefault="00A23B6B" w:rsidP="009736B7">
      <w:pPr>
        <w:pStyle w:val="Kommentartekst"/>
      </w:pPr>
      <w:r>
        <w:t>Pas på, det er udfyldt.</w:t>
      </w:r>
    </w:p>
    <w:p w14:paraId="76BE232C" w14:textId="77777777" w:rsidR="00A23B6B" w:rsidRDefault="00A23B6B" w:rsidP="009736B7">
      <w:pPr>
        <w:pStyle w:val="Kommentartekst"/>
      </w:pPr>
      <w:r>
        <w:t>Tidligere stod der:</w:t>
      </w:r>
    </w:p>
    <w:p w14:paraId="775834CF" w14:textId="77777777" w:rsidR="00A23B6B" w:rsidRDefault="00A23B6B" w:rsidP="009736B7">
      <w:pPr>
        <w:pStyle w:val="Kommentartekst"/>
      </w:pPr>
      <w:proofErr w:type="gramStart"/>
      <w:r>
        <w:t>ISO data</w:t>
      </w:r>
      <w:proofErr w:type="gramEnd"/>
    </w:p>
    <w:p w14:paraId="0DEEE3B6" w14:textId="77777777" w:rsidR="00A23B6B" w:rsidRDefault="00A23B6B" w:rsidP="009736B7">
      <w:pPr>
        <w:pStyle w:val="Kommentartekst"/>
      </w:pPr>
      <w:r>
        <w:t>01-01 – 12-31</w:t>
      </w:r>
    </w:p>
    <w:p w14:paraId="20A26FFF" w14:textId="77777777" w:rsidR="00A23B6B" w:rsidRDefault="00A23B6B" w:rsidP="009736B7">
      <w:pPr>
        <w:pStyle w:val="Kommentartekst"/>
      </w:pPr>
      <w:r>
        <w:t>F</w:t>
      </w:r>
    </w:p>
    <w:p w14:paraId="5FE7D560" w14:textId="3435ACF3" w:rsidR="00A23B6B" w:rsidRDefault="00A23B6B">
      <w:pPr>
        <w:pStyle w:val="Kommentartekst"/>
      </w:pPr>
      <w:r>
        <w:t>10-31</w:t>
      </w:r>
    </w:p>
  </w:comment>
  <w:comment w:id="412" w:author="Jesper Gaardboe Jensen" w:date="2020-12-21T15:08:00Z" w:initials="JGJ">
    <w:p w14:paraId="12BA8E21" w14:textId="77777777" w:rsidR="00A23B6B" w:rsidRDefault="00A23B6B" w:rsidP="00DD750F">
      <w:pPr>
        <w:pStyle w:val="Kommentartekst"/>
      </w:pPr>
      <w:r>
        <w:rPr>
          <w:rStyle w:val="Kommentarhenvisning"/>
        </w:rPr>
        <w:annotationRef/>
      </w:r>
      <w:r>
        <w:t>Nyt felt</w:t>
      </w:r>
    </w:p>
  </w:comment>
  <w:comment w:id="413" w:author="Jesper Gaardboe Jensen" w:date="2020-12-21T15:20:00Z" w:initials="JGJ">
    <w:p w14:paraId="3A77280E" w14:textId="137E9BBB" w:rsidR="00A23B6B" w:rsidRDefault="00A23B6B">
      <w:pPr>
        <w:pStyle w:val="Kommentartekst"/>
      </w:pPr>
      <w:r>
        <w:rPr>
          <w:rStyle w:val="Kommentarhenvisning"/>
        </w:rPr>
        <w:annotationRef/>
      </w:r>
      <w:r>
        <w:t>Nyt felt</w:t>
      </w:r>
    </w:p>
  </w:comment>
  <w:comment w:id="414" w:author="Jesper Gaardboe Jensen" w:date="2020-12-21T15:08:00Z" w:initials="JGJ">
    <w:p w14:paraId="20E0C27D" w14:textId="77777777" w:rsidR="00A23B6B" w:rsidRDefault="00A23B6B" w:rsidP="00DD750F">
      <w:pPr>
        <w:pStyle w:val="Kommentartekst"/>
      </w:pPr>
      <w:r>
        <w:rPr>
          <w:rStyle w:val="Kommentarhenvisning"/>
        </w:rPr>
        <w:annotationRef/>
      </w:r>
      <w:r>
        <w:t>3 nye folder felter</w:t>
      </w:r>
    </w:p>
  </w:comment>
  <w:comment w:id="415" w:author="Christian Fischer" w:date="2021-02-12T14:43:00Z" w:initials="CF">
    <w:p w14:paraId="6D08E74D" w14:textId="501E50C7" w:rsidR="00A23B6B" w:rsidRDefault="00A23B6B">
      <w:pPr>
        <w:pStyle w:val="Kommentartekst"/>
      </w:pPr>
      <w:r>
        <w:rPr>
          <w:rStyle w:val="Kommentarhenvisning"/>
        </w:rPr>
        <w:annotationRef/>
      </w:r>
      <w:r>
        <w:t>Foto_link1 og foto_link2 fandtes allerede</w:t>
      </w:r>
    </w:p>
  </w:comment>
  <w:comment w:id="416" w:author="Jesper Gaardboe Jensen [2]" w:date="2021-02-04T16:45:00Z" w:initials="JGJ">
    <w:p w14:paraId="030CB594" w14:textId="737ECB35" w:rsidR="00A23B6B" w:rsidRDefault="00A23B6B">
      <w:pPr>
        <w:pStyle w:val="Kommentartekst"/>
      </w:pP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417" w:author="Christian Fischer" w:date="2021-02-12T14:42:00Z" w:initials="CF">
    <w:p w14:paraId="1E6D08CF" w14:textId="0402732B" w:rsidR="00A23B6B" w:rsidRDefault="00A23B6B">
      <w:pPr>
        <w:pStyle w:val="Kommentartekst"/>
      </w:pPr>
      <w:r>
        <w:rPr>
          <w:rStyle w:val="Kommentarhenvisning"/>
        </w:rPr>
        <w:annotationRef/>
      </w:r>
      <w:r>
        <w:t xml:space="preserve">Filmlink fandtes. Filmlink </w:t>
      </w:r>
      <w:proofErr w:type="spellStart"/>
      <w:r>
        <w:t>renamet</w:t>
      </w:r>
      <w:proofErr w:type="spellEnd"/>
      <w:r>
        <w:t xml:space="preserve"> til </w:t>
      </w:r>
      <w:proofErr w:type="spellStart"/>
      <w:r>
        <w:t>film_link</w:t>
      </w:r>
      <w:proofErr w:type="spellEnd"/>
    </w:p>
  </w:comment>
  <w:comment w:id="418" w:author="Jesper Gaardboe Jensen" w:date="2020-12-21T15:09:00Z" w:initials="JGJ">
    <w:p w14:paraId="6991F625" w14:textId="1F9E9CEB" w:rsidR="00A23B6B" w:rsidRDefault="00A23B6B" w:rsidP="00DD750F">
      <w:pPr>
        <w:pStyle w:val="Kommentartekst"/>
      </w:pPr>
      <w:r>
        <w:rPr>
          <w:rStyle w:val="Kommentarhenvisning"/>
        </w:rPr>
        <w:annotationRef/>
      </w:r>
      <w:r>
        <w:t xml:space="preserve">En række nye foto, film og link felter, samt </w:t>
      </w:r>
      <w:proofErr w:type="spellStart"/>
      <w:r>
        <w:t>adr_id</w:t>
      </w:r>
      <w:proofErr w:type="spellEnd"/>
      <w:r>
        <w:t xml:space="preserve"> og </w:t>
      </w:r>
      <w:proofErr w:type="gramStart"/>
      <w:r>
        <w:t>adresse felter</w:t>
      </w:r>
      <w:proofErr w:type="gramEnd"/>
      <w:r>
        <w:t>. Felter som er flyttet til Standardiserede felter til de temaspecifikke datamodeller.</w:t>
      </w:r>
    </w:p>
  </w:comment>
  <w:comment w:id="420" w:author="Jesper Gaardboe Jensen" w:date="2020-12-21T15:32:00Z" w:initials="JGJ">
    <w:p w14:paraId="01601361" w14:textId="231B9504" w:rsidR="00A23B6B" w:rsidRPr="007C28B6" w:rsidRDefault="00A23B6B">
      <w:pPr>
        <w:pStyle w:val="Kommentartekst"/>
        <w:rPr>
          <w:color w:val="E36C0A" w:themeColor="accent6" w:themeShade="BF"/>
        </w:rPr>
      </w:pPr>
      <w:r>
        <w:rPr>
          <w:rStyle w:val="Kommentarhenvisning"/>
        </w:rPr>
        <w:annotationRef/>
      </w:r>
      <w:r>
        <w:t>Værdiområde ændres fra 0-128 tegn til 0-254 tegn.</w:t>
      </w:r>
    </w:p>
  </w:comment>
  <w:comment w:id="421" w:author="Jesper Gaardboe Jensen" w:date="2020-12-22T06:37:00Z" w:initials="JGJ">
    <w:p w14:paraId="386D4E31" w14:textId="2D7425A9" w:rsidR="00A23B6B" w:rsidRDefault="00A23B6B">
      <w:pPr>
        <w:pStyle w:val="Kommentartekst"/>
      </w:pPr>
      <w:r>
        <w:rPr>
          <w:rStyle w:val="Kommentarhenvisning"/>
        </w:rPr>
        <w:annotationRef/>
      </w:r>
      <w:r>
        <w:t>Skal ændres i database til kun at vise 2 decimaler.</w:t>
      </w:r>
    </w:p>
  </w:comment>
  <w:comment w:id="422" w:author="Jesper Gaardboe Jensen" w:date="2020-12-21T15:34:00Z" w:initials="JGJ">
    <w:p w14:paraId="4BFE5FA6" w14:textId="60887471" w:rsidR="00A23B6B" w:rsidRDefault="00A23B6B">
      <w:pPr>
        <w:pStyle w:val="Kommentartekst"/>
      </w:pPr>
      <w:r>
        <w:rPr>
          <w:rStyle w:val="Kommentarhenvisning"/>
        </w:rPr>
        <w:annotationRef/>
      </w:r>
      <w:r>
        <w:t>Værdiområde ændres fra 0-1000 tegn til 0-3000 tegn.</w:t>
      </w:r>
    </w:p>
  </w:comment>
  <w:comment w:id="423" w:author="Jesper Gaardboe Jensen" w:date="2020-12-21T15:34:00Z" w:initials="JGJ">
    <w:p w14:paraId="0675EE9B" w14:textId="77777777" w:rsidR="00A23B6B" w:rsidRDefault="00A23B6B" w:rsidP="007C28B6">
      <w:pPr>
        <w:pStyle w:val="Kommentartekst"/>
      </w:pPr>
      <w:r>
        <w:rPr>
          <w:rStyle w:val="Kommentarhenvisning"/>
        </w:rPr>
        <w:annotationRef/>
      </w:r>
      <w:r>
        <w:rPr>
          <w:rStyle w:val="Kommentarhenvisning"/>
        </w:rPr>
        <w:annotationRef/>
      </w:r>
      <w:r>
        <w:t>Værdiområde ændres fra 0-1000 tegn til 0-3000 tegn.</w:t>
      </w:r>
    </w:p>
    <w:p w14:paraId="4F89FBEC" w14:textId="754F55C5" w:rsidR="00A23B6B" w:rsidRDefault="00A23B6B">
      <w:pPr>
        <w:pStyle w:val="Kommentartekst"/>
      </w:pPr>
    </w:p>
  </w:comment>
  <w:comment w:id="424" w:author="Jesper Gaardboe Jensen" w:date="2020-12-21T15:34:00Z" w:initials="JGJ">
    <w:p w14:paraId="6B9B41C9" w14:textId="77777777" w:rsidR="00A23B6B" w:rsidRDefault="00A23B6B" w:rsidP="007C28B6">
      <w:pPr>
        <w:pStyle w:val="Kommentartekst"/>
      </w:pPr>
      <w:r>
        <w:rPr>
          <w:rStyle w:val="Kommentarhenvisning"/>
        </w:rPr>
        <w:annotationRef/>
      </w:r>
      <w:r>
        <w:rPr>
          <w:rStyle w:val="Kommentarhenvisning"/>
        </w:rPr>
        <w:annotationRef/>
      </w:r>
      <w:r>
        <w:t>Værdiområde ændres fra 0-1000 tegn til 0-3000 tegn.</w:t>
      </w:r>
    </w:p>
    <w:p w14:paraId="7F9A5FDF" w14:textId="3E37B8ED" w:rsidR="00A23B6B" w:rsidRDefault="00A23B6B">
      <w:pPr>
        <w:pStyle w:val="Kommentartekst"/>
      </w:pPr>
    </w:p>
  </w:comment>
  <w:comment w:id="428" w:author="Jesper Gaardboe Jensen [2]" w:date="2021-02-04T16:56:00Z" w:initials="JGJ">
    <w:p w14:paraId="709EFA99" w14:textId="77777777" w:rsidR="00A23B6B" w:rsidRDefault="00A23B6B" w:rsidP="00121D86">
      <w:pPr>
        <w:pStyle w:val="Kommentartekst"/>
      </w:pPr>
      <w:r>
        <w:rPr>
          <w:rStyle w:val="Kommentarhenvisning"/>
        </w:rPr>
        <w:annotationRef/>
      </w:r>
      <w:r>
        <w:rPr>
          <w:rStyle w:val="Kommentarhenvisning"/>
        </w:rPr>
        <w:annotationRef/>
      </w:r>
      <w:r>
        <w:rPr>
          <w:rStyle w:val="Kommentarhenvisning"/>
        </w:rPr>
        <w:annotationRef/>
      </w:r>
      <w:r>
        <w:t xml:space="preserve">Felttype skal ændres for </w:t>
      </w:r>
      <w:proofErr w:type="spellStart"/>
      <w:r>
        <w:t>saeson_st</w:t>
      </w:r>
      <w:proofErr w:type="spellEnd"/>
      <w:r>
        <w:t xml:space="preserve">. </w:t>
      </w:r>
    </w:p>
    <w:p w14:paraId="1E00C2DC" w14:textId="77777777" w:rsidR="00A23B6B" w:rsidRDefault="00A23B6B" w:rsidP="00121D86">
      <w:pPr>
        <w:pStyle w:val="Kommentartekst"/>
      </w:pPr>
      <w:r>
        <w:t>Pas på, det er udfyldt.</w:t>
      </w:r>
    </w:p>
    <w:p w14:paraId="1E402E64" w14:textId="77777777" w:rsidR="00A23B6B" w:rsidRDefault="00A23B6B" w:rsidP="00121D86">
      <w:pPr>
        <w:pStyle w:val="Kommentartekst"/>
      </w:pPr>
      <w:r>
        <w:t>Tidligere stod der:</w:t>
      </w:r>
    </w:p>
    <w:p w14:paraId="1F407C36" w14:textId="77777777" w:rsidR="00A23B6B" w:rsidRDefault="00A23B6B" w:rsidP="00121D86">
      <w:pPr>
        <w:pStyle w:val="Kommentartekst"/>
      </w:pPr>
      <w:proofErr w:type="gramStart"/>
      <w:r>
        <w:t>ISO data</w:t>
      </w:r>
      <w:proofErr w:type="gramEnd"/>
    </w:p>
    <w:p w14:paraId="07E9DAD8" w14:textId="77777777" w:rsidR="00A23B6B" w:rsidRDefault="00A23B6B" w:rsidP="00121D86">
      <w:pPr>
        <w:pStyle w:val="Kommentartekst"/>
      </w:pPr>
      <w:r>
        <w:t>01-01 – 12-31</w:t>
      </w:r>
    </w:p>
    <w:p w14:paraId="317D3EED" w14:textId="77777777" w:rsidR="00A23B6B" w:rsidRDefault="00A23B6B" w:rsidP="00121D86">
      <w:pPr>
        <w:pStyle w:val="Kommentartekst"/>
      </w:pPr>
      <w:r>
        <w:t>F</w:t>
      </w:r>
    </w:p>
    <w:p w14:paraId="73F3392B" w14:textId="2631A1BE" w:rsidR="00A23B6B" w:rsidRDefault="00A23B6B">
      <w:pPr>
        <w:pStyle w:val="Kommentartekst"/>
      </w:pPr>
      <w:r>
        <w:t>04-01</w:t>
      </w:r>
    </w:p>
  </w:comment>
  <w:comment w:id="429" w:author="Jesper Gaardboe Jensen [2]" w:date="2021-02-04T16:56:00Z" w:initials="JGJ">
    <w:p w14:paraId="7AA87311" w14:textId="77777777" w:rsidR="00A23B6B" w:rsidRDefault="00A23B6B" w:rsidP="00121D86">
      <w:pPr>
        <w:pStyle w:val="Kommentartekst"/>
      </w:pPr>
      <w:r>
        <w:rPr>
          <w:rStyle w:val="Kommentarhenvisning"/>
        </w:rPr>
        <w:annotationRef/>
      </w:r>
      <w:r>
        <w:rPr>
          <w:rStyle w:val="Kommentarhenvisning"/>
        </w:rPr>
        <w:annotationRef/>
      </w:r>
      <w:r>
        <w:rPr>
          <w:rStyle w:val="Kommentarhenvisning"/>
        </w:rPr>
        <w:annotationRef/>
      </w:r>
      <w:r>
        <w:t xml:space="preserve">Felttype skal ændres for </w:t>
      </w:r>
      <w:proofErr w:type="spellStart"/>
      <w:r>
        <w:t>saeson_sl</w:t>
      </w:r>
      <w:proofErr w:type="spellEnd"/>
      <w:r>
        <w:t xml:space="preserve">. </w:t>
      </w:r>
    </w:p>
    <w:p w14:paraId="2B5352DB" w14:textId="77777777" w:rsidR="00A23B6B" w:rsidRDefault="00A23B6B" w:rsidP="00121D86">
      <w:pPr>
        <w:pStyle w:val="Kommentartekst"/>
      </w:pPr>
      <w:r>
        <w:t>Pas på, det er udfyldt.</w:t>
      </w:r>
    </w:p>
    <w:p w14:paraId="369E62D1" w14:textId="77777777" w:rsidR="00A23B6B" w:rsidRDefault="00A23B6B" w:rsidP="00121D86">
      <w:pPr>
        <w:pStyle w:val="Kommentartekst"/>
      </w:pPr>
      <w:r>
        <w:t>Tidligere stod der:</w:t>
      </w:r>
    </w:p>
    <w:p w14:paraId="7541BBCC" w14:textId="77777777" w:rsidR="00A23B6B" w:rsidRDefault="00A23B6B" w:rsidP="00121D86">
      <w:pPr>
        <w:pStyle w:val="Kommentartekst"/>
      </w:pPr>
      <w:proofErr w:type="gramStart"/>
      <w:r>
        <w:t>ISO data</w:t>
      </w:r>
      <w:proofErr w:type="gramEnd"/>
    </w:p>
    <w:p w14:paraId="75CE7313" w14:textId="77777777" w:rsidR="00A23B6B" w:rsidRDefault="00A23B6B" w:rsidP="00121D86">
      <w:pPr>
        <w:pStyle w:val="Kommentartekst"/>
      </w:pPr>
      <w:r>
        <w:t>01-01 – 12-31</w:t>
      </w:r>
    </w:p>
    <w:p w14:paraId="0C218462" w14:textId="77777777" w:rsidR="00A23B6B" w:rsidRDefault="00A23B6B" w:rsidP="00121D86">
      <w:pPr>
        <w:pStyle w:val="Kommentartekst"/>
      </w:pPr>
      <w:r>
        <w:t>F</w:t>
      </w:r>
    </w:p>
    <w:p w14:paraId="72F9561B" w14:textId="3C25F2FF" w:rsidR="00A23B6B" w:rsidRDefault="00A23B6B">
      <w:pPr>
        <w:pStyle w:val="Kommentartekst"/>
      </w:pPr>
      <w:r>
        <w:t>10-31</w:t>
      </w:r>
    </w:p>
  </w:comment>
  <w:comment w:id="430" w:author="Jesper Gaardboe Jensen" w:date="2020-12-21T15:40:00Z" w:initials="JGJ">
    <w:p w14:paraId="60D40BFF" w14:textId="04791932" w:rsidR="00A23B6B" w:rsidRDefault="00A23B6B">
      <w:pPr>
        <w:pStyle w:val="Kommentartekst"/>
      </w:pPr>
      <w:r>
        <w:rPr>
          <w:rStyle w:val="Kommentarhenvisning"/>
        </w:rPr>
        <w:annotationRef/>
      </w:r>
      <w:r>
        <w:t>Nye felter vedr. sæson.</w:t>
      </w:r>
    </w:p>
  </w:comment>
  <w:comment w:id="431" w:author="Jesper Gaardboe Jensen" w:date="2020-12-21T14:44:00Z" w:initials="JGJ">
    <w:p w14:paraId="00B69F42" w14:textId="63ED05D6" w:rsidR="00A23B6B" w:rsidRDefault="00A23B6B">
      <w:pPr>
        <w:pStyle w:val="Kommentartekst"/>
      </w:pPr>
      <w:r>
        <w:rPr>
          <w:rStyle w:val="Kommentarhenvisning"/>
        </w:rPr>
        <w:annotationRef/>
      </w:r>
      <w:r>
        <w:t>Tidligere forkert reference/betegnelse ”</w:t>
      </w:r>
      <w:r w:rsidRPr="001E4532">
        <w:t>4.1.3_ja_nej</w:t>
      </w:r>
      <w:r>
        <w:t>”</w:t>
      </w:r>
    </w:p>
  </w:comment>
  <w:comment w:id="432" w:author="Jesper Gaardboe Jensen" w:date="2020-12-22T06:27:00Z" w:initials="JGJ">
    <w:p w14:paraId="40F16A78" w14:textId="7CF7C2AF" w:rsidR="00A23B6B" w:rsidRDefault="00A23B6B">
      <w:pPr>
        <w:pStyle w:val="Kommentartekst"/>
      </w:pPr>
      <w:r>
        <w:rPr>
          <w:rStyle w:val="Kommentarhenvisning"/>
        </w:rPr>
        <w:annotationRef/>
      </w:r>
      <w:r>
        <w:rPr>
          <w:rStyle w:val="Kommentarhenvisning"/>
        </w:rPr>
        <w:annotationRef/>
      </w:r>
      <w:r>
        <w:t>En række nye foto og film felter. Felter som er flyttet til Standardiserede felter til de temaspecifikke datamodeller.</w:t>
      </w:r>
    </w:p>
  </w:comment>
  <w:comment w:id="433" w:author="Jesper Gaardboe Jensen [2]" w:date="2021-02-04T17:06:00Z" w:initials="JGJ">
    <w:p w14:paraId="61A07429" w14:textId="4057DD1C" w:rsidR="00A23B6B" w:rsidRDefault="00A23B6B">
      <w:pPr>
        <w:pStyle w:val="Kommentartekst"/>
      </w:pPr>
      <w:r>
        <w:rPr>
          <w:rStyle w:val="Kommentarhenvisning"/>
        </w:rPr>
        <w:annotationRef/>
      </w: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434" w:author="Jesper Gaardboe Jensen" w:date="2020-12-22T09:00:00Z" w:initials="JGJ">
    <w:p w14:paraId="7322E659" w14:textId="5F83B487" w:rsidR="00A23B6B" w:rsidRDefault="00A23B6B">
      <w:pPr>
        <w:pStyle w:val="Kommentartekst"/>
      </w:pPr>
      <w:r>
        <w:rPr>
          <w:rStyle w:val="Kommentarhenvisning"/>
        </w:rPr>
        <w:annotationRef/>
      </w:r>
      <w:r>
        <w:t xml:space="preserve">En række nye </w:t>
      </w:r>
      <w:proofErr w:type="gramStart"/>
      <w:r>
        <w:t>adresse felter</w:t>
      </w:r>
      <w:proofErr w:type="gramEnd"/>
      <w:r>
        <w:t>.</w:t>
      </w:r>
    </w:p>
  </w:comment>
  <w:comment w:id="435" w:author="Jesper Gaardboe Jensen" w:date="2020-12-21T15:09:00Z" w:initials="JGJ">
    <w:p w14:paraId="2401D339" w14:textId="1D6FC3AA" w:rsidR="00A23B6B" w:rsidRDefault="00A23B6B" w:rsidP="000A0C9F">
      <w:pPr>
        <w:pStyle w:val="Kommentartekst"/>
      </w:pPr>
      <w:r>
        <w:rPr>
          <w:rStyle w:val="Kommentarhenvisning"/>
        </w:rPr>
        <w:annotationRef/>
      </w:r>
      <w:r>
        <w:t>En række nye link felter. Felter som er flyttet til Standardiserede felter til de temaspecifikke datamodeller.</w:t>
      </w:r>
    </w:p>
  </w:comment>
  <w:comment w:id="436" w:author="Jesper Gaardboe Jensen" w:date="2020-12-22T10:23:00Z" w:initials="JGJ">
    <w:p w14:paraId="79DFD573" w14:textId="77777777" w:rsidR="00A23B6B" w:rsidRDefault="00A23B6B">
      <w:pPr>
        <w:pStyle w:val="Kommentartekst"/>
      </w:pPr>
      <w:r>
        <w:rPr>
          <w:rStyle w:val="Kommentarhenvisning"/>
        </w:rPr>
        <w:annotationRef/>
      </w:r>
    </w:p>
    <w:p w14:paraId="4BEC9201" w14:textId="1E076D88" w:rsidR="00A23B6B" w:rsidRDefault="00A23B6B">
      <w:pPr>
        <w:pStyle w:val="Kommentartekst"/>
      </w:pPr>
      <w:r>
        <w:t>Er ændret fra:</w:t>
      </w:r>
    </w:p>
    <w:p w14:paraId="10955036" w14:textId="1E01BA79" w:rsidR="00A23B6B" w:rsidRPr="00FF7A5F" w:rsidRDefault="00A23B6B">
      <w:pPr>
        <w:pStyle w:val="Kommentartekst"/>
      </w:pPr>
      <w:r w:rsidRPr="00FF7A5F">
        <w:t xml:space="preserve">Afmærket eller </w:t>
      </w:r>
      <w:proofErr w:type="spellStart"/>
      <w:r w:rsidRPr="00FF7A5F">
        <w:t>uafmærket</w:t>
      </w:r>
      <w:proofErr w:type="spellEnd"/>
      <w:r w:rsidRPr="00FF7A5F">
        <w:t xml:space="preserve"> rute for kano- og kajak-sejlads.</w:t>
      </w:r>
    </w:p>
    <w:p w14:paraId="435B730C" w14:textId="4C8FDBC4" w:rsidR="00A23B6B" w:rsidRPr="00FF7A5F" w:rsidRDefault="00A23B6B">
      <w:pPr>
        <w:pStyle w:val="Kommentartekst"/>
      </w:pPr>
      <w:r w:rsidRPr="00FF7A5F">
        <w:t>Til:</w:t>
      </w:r>
    </w:p>
    <w:p w14:paraId="29894388" w14:textId="109ED35A" w:rsidR="00A23B6B" w:rsidRDefault="00A23B6B">
      <w:pPr>
        <w:pStyle w:val="Kommentartekst"/>
      </w:pPr>
      <w:r w:rsidRPr="00FF7A5F">
        <w:t>Afmærket eller beskrevet rute for kano- og kajak-sejlads.</w:t>
      </w:r>
    </w:p>
  </w:comment>
  <w:comment w:id="509" w:author="Jesper Gaardboe Jensen" w:date="2020-12-22T10:44:00Z" w:initials="JGJ">
    <w:p w14:paraId="3E7D7055" w14:textId="15C45CDD" w:rsidR="00A23B6B" w:rsidRPr="00BB458B" w:rsidRDefault="00A23B6B">
      <w:pPr>
        <w:pStyle w:val="Kommentartekst"/>
        <w:rPr>
          <w:color w:val="E36C0A" w:themeColor="accent6" w:themeShade="BF"/>
        </w:rPr>
      </w:pPr>
      <w:r>
        <w:rPr>
          <w:rStyle w:val="Kommentarhenvisning"/>
        </w:rPr>
        <w:annotationRef/>
      </w:r>
      <w:r>
        <w:t>Nyt afsnit.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C68C1E" w15:done="0"/>
  <w15:commentEx w15:paraId="6BDF14C9" w15:done="0"/>
  <w15:commentEx w15:paraId="19E4315E" w15:done="0"/>
  <w15:commentEx w15:paraId="0EC4A5A2" w15:done="0"/>
  <w15:commentEx w15:paraId="236B7B3C" w15:done="0"/>
  <w15:commentEx w15:paraId="3E157848" w15:done="0"/>
  <w15:commentEx w15:paraId="3A44DEF0" w15:done="0"/>
  <w15:commentEx w15:paraId="4FCC7A17" w15:done="0"/>
  <w15:commentEx w15:paraId="53B7D43A" w15:done="0"/>
  <w15:commentEx w15:paraId="7080095D" w15:done="0"/>
  <w15:commentEx w15:paraId="236581AD" w15:done="0"/>
  <w15:commentEx w15:paraId="4CCF5351" w15:done="0"/>
  <w15:commentEx w15:paraId="474FBA38" w15:done="0"/>
  <w15:commentEx w15:paraId="42BCBB2F" w15:done="0"/>
  <w15:commentEx w15:paraId="3FE6FF1C" w15:done="0"/>
  <w15:commentEx w15:paraId="59FB4EA6" w15:done="0"/>
  <w15:commentEx w15:paraId="0552DEBE" w15:done="0"/>
  <w15:commentEx w15:paraId="35B1D088" w15:done="0"/>
  <w15:commentEx w15:paraId="5AFE0F0C" w15:done="0"/>
  <w15:commentEx w15:paraId="6B950526" w15:done="0"/>
  <w15:commentEx w15:paraId="0CA95190" w15:done="0"/>
  <w15:commentEx w15:paraId="007B5113" w15:done="0"/>
  <w15:commentEx w15:paraId="0B932AE4" w15:done="0"/>
  <w15:commentEx w15:paraId="21E5EC93" w15:done="0"/>
  <w15:commentEx w15:paraId="63BF25C8" w15:done="0"/>
  <w15:commentEx w15:paraId="6DF1D842" w15:done="0"/>
  <w15:commentEx w15:paraId="122913A0" w15:done="0"/>
  <w15:commentEx w15:paraId="542BB08A" w15:done="0"/>
  <w15:commentEx w15:paraId="24DCA5C1" w15:done="0"/>
  <w15:commentEx w15:paraId="132C9800" w15:done="0"/>
  <w15:commentEx w15:paraId="00990FF7" w15:done="0"/>
  <w15:commentEx w15:paraId="70253F08" w15:done="0"/>
  <w15:commentEx w15:paraId="294E38DA" w15:done="0"/>
  <w15:commentEx w15:paraId="5FE7D560" w15:done="0"/>
  <w15:commentEx w15:paraId="12BA8E21" w15:done="0"/>
  <w15:commentEx w15:paraId="3A77280E" w15:done="0"/>
  <w15:commentEx w15:paraId="20E0C27D" w15:done="0"/>
  <w15:commentEx w15:paraId="6D08E74D" w15:done="0"/>
  <w15:commentEx w15:paraId="030CB594" w15:done="0"/>
  <w15:commentEx w15:paraId="1E6D08CF" w15:done="0"/>
  <w15:commentEx w15:paraId="6991F625" w15:done="0"/>
  <w15:commentEx w15:paraId="01601361" w15:done="0"/>
  <w15:commentEx w15:paraId="386D4E31" w15:done="0"/>
  <w15:commentEx w15:paraId="4BFE5FA6" w15:done="0"/>
  <w15:commentEx w15:paraId="4F89FBEC" w15:done="0"/>
  <w15:commentEx w15:paraId="7F9A5FDF" w15:done="0"/>
  <w15:commentEx w15:paraId="73F3392B" w15:done="0"/>
  <w15:commentEx w15:paraId="72F9561B" w15:done="0"/>
  <w15:commentEx w15:paraId="60D40BFF" w15:done="0"/>
  <w15:commentEx w15:paraId="00B69F42" w15:done="0"/>
  <w15:commentEx w15:paraId="40F16A78" w15:done="0"/>
  <w15:commentEx w15:paraId="61A07429" w15:done="0"/>
  <w15:commentEx w15:paraId="7322E659" w15:done="0"/>
  <w15:commentEx w15:paraId="2401D339" w15:done="0"/>
  <w15:commentEx w15:paraId="29894388" w15:done="0"/>
  <w15:commentEx w15:paraId="3E7D70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361B" w16cex:dateUtc="2020-12-22T08:08:00Z"/>
  <w16cex:commentExtensible w16cex:durableId="238B2280" w16cex:dateUtc="2020-12-21T12:32:00Z"/>
  <w16cex:commentExtensible w16cex:durableId="238B22CB" w16cex:dateUtc="2020-12-21T12:34:00Z"/>
  <w16cex:commentExtensible w16cex:durableId="238B2311" w16cex:dateUtc="2020-12-21T12:35:00Z"/>
  <w16cex:commentExtensible w16cex:durableId="238C3D3B" w16cex:dateUtc="2020-12-22T08:39:00Z"/>
  <w16cex:commentExtensible w16cex:durableId="238C2E3F" w16cex:dateUtc="2020-12-22T07:35:00Z"/>
  <w16cex:commentExtensible w16cex:durableId="238B29E9" w16cex:dateUtc="2020-12-21T13:04:00Z"/>
  <w16cex:commentExtensible w16cex:durableId="23CD34B7" w16cex:dateUtc="2021-02-09T15:20:00Z"/>
  <w16cex:commentExtensible w16cex:durableId="23D4E786" w16cex:dateUtc="2021-02-15T11:28:00Z"/>
  <w16cex:commentExtensible w16cex:durableId="23CE48C1" w16cex:dateUtc="2021-02-10T10:57:00Z"/>
  <w16cex:commentExtensible w16cex:durableId="238B2D68" w16cex:dateUtc="2020-12-21T13:19:00Z"/>
  <w16cex:commentExtensible w16cex:durableId="238B2DC0" w16cex:dateUtc="2020-12-21T13:20:00Z"/>
  <w16cex:commentExtensible w16cex:durableId="238B2DEB" w16cex:dateUtc="2020-12-21T13:21:00Z"/>
  <w16cex:commentExtensible w16cex:durableId="238B2E01" w16cex:dateUtc="2020-12-21T13:21:00Z"/>
  <w16cex:commentExtensible w16cex:durableId="23C39692" w16cex:dateUtc="2021-02-02T08:14:00Z"/>
  <w16cex:commentExtensible w16cex:durableId="23C3969F" w16cex:dateUtc="2021-02-02T08:15:00Z"/>
  <w16cex:commentExtensible w16cex:durableId="238B38E5" w16cex:dateUtc="2020-12-21T14:08:00Z"/>
  <w16cex:commentExtensible w16cex:durableId="238B38F3" w16cex:dateUtc="2020-12-21T14:08:00Z"/>
  <w16cex:commentExtensible w16cex:durableId="23D104CC" w16cex:dateUtc="2021-02-12T12:44:00Z"/>
  <w16cex:commentExtensible w16cex:durableId="23C69ACB" w16cex:dateUtc="2021-02-04T15:09:00Z"/>
  <w16cex:commentExtensible w16cex:durableId="23D104F7" w16cex:dateUtc="2021-02-12T12:45:00Z"/>
  <w16cex:commentExtensible w16cex:durableId="238B391C" w16cex:dateUtc="2020-12-21T14:09:00Z"/>
  <w16cex:commentExtensible w16cex:durableId="238B3A1E" w16cex:dateUtc="2020-12-21T14:13:00Z"/>
  <w16cex:commentExtensible w16cex:durableId="23CD36A5" w16cex:dateUtc="2021-02-09T15:28:00Z"/>
  <w16cex:commentExtensible w16cex:durableId="23CD36DD" w16cex:dateUtc="2021-02-09T15:29:00Z"/>
  <w16cex:commentExtensible w16cex:durableId="238C4709" w16cex:dateUtc="2020-12-22T09:20:00Z"/>
  <w16cex:commentExtensible w16cex:durableId="23CD3771" w16cex:dateUtc="2021-02-09T15:31:00Z"/>
  <w16cex:commentExtensible w16cex:durableId="23CE4913" w16cex:dateUtc="2021-02-10T10:59:00Z"/>
  <w16cex:commentExtensible w16cex:durableId="238B3B4C" w16cex:dateUtc="2020-12-21T14:18:00Z"/>
  <w16cex:commentExtensible w16cex:durableId="238B3B52" w16cex:dateUtc="2020-12-21T14:18:00Z"/>
  <w16cex:commentExtensible w16cex:durableId="238B3B65" w16cex:dateUtc="2020-12-21T14:19:00Z"/>
  <w16cex:commentExtensible w16cex:durableId="238B3B6A" w16cex:dateUtc="2020-12-21T14:19:00Z"/>
  <w16cex:commentExtensible w16cex:durableId="23C6A1AA" w16cex:dateUtc="2021-02-04T15:39:00Z"/>
  <w16cex:commentExtensible w16cex:durableId="23C6A1D5" w16cex:dateUtc="2021-02-04T15:39:00Z"/>
  <w16cex:commentExtensible w16cex:durableId="238B3B8F" w16cex:dateUtc="2020-12-21T14:08:00Z"/>
  <w16cex:commentExtensible w16cex:durableId="238B3BBA" w16cex:dateUtc="2020-12-21T14:20:00Z"/>
  <w16cex:commentExtensible w16cex:durableId="238B3C30" w16cex:dateUtc="2020-12-21T14:08:00Z"/>
  <w16cex:commentExtensible w16cex:durableId="23D11287" w16cex:dateUtc="2021-02-12T13:43:00Z"/>
  <w16cex:commentExtensible w16cex:durableId="23C6A322" w16cex:dateUtc="2021-02-04T15:45:00Z"/>
  <w16cex:commentExtensible w16cex:durableId="23D1126D" w16cex:dateUtc="2021-02-12T13:42:00Z"/>
  <w16cex:commentExtensible w16cex:durableId="238B3C2F" w16cex:dateUtc="2020-12-21T14:09:00Z"/>
  <w16cex:commentExtensible w16cex:durableId="238B3E75" w16cex:dateUtc="2020-12-21T14:32:00Z"/>
  <w16cex:commentExtensible w16cex:durableId="238C12AB" w16cex:dateUtc="2020-12-22T05:37:00Z"/>
  <w16cex:commentExtensible w16cex:durableId="238B3EEC" w16cex:dateUtc="2020-12-21T14:34:00Z"/>
  <w16cex:commentExtensible w16cex:durableId="238B3EFE" w16cex:dateUtc="2020-12-21T14:34:00Z"/>
  <w16cex:commentExtensible w16cex:durableId="238B3F0F" w16cex:dateUtc="2020-12-21T14:34:00Z"/>
  <w16cex:commentExtensible w16cex:durableId="23C6A5AB" w16cex:dateUtc="2021-02-04T15:56:00Z"/>
  <w16cex:commentExtensible w16cex:durableId="23C6A5B0" w16cex:dateUtc="2021-02-04T15:56:00Z"/>
  <w16cex:commentExtensible w16cex:durableId="238B4088" w16cex:dateUtc="2020-12-21T14:40:00Z"/>
  <w16cex:commentExtensible w16cex:durableId="238B333E" w16cex:dateUtc="2020-12-21T13:44:00Z"/>
  <w16cex:commentExtensible w16cex:durableId="238C1067" w16cex:dateUtc="2020-12-22T05:27:00Z"/>
  <w16cex:commentExtensible w16cex:durableId="23C6A81E" w16cex:dateUtc="2021-02-04T16:06:00Z"/>
  <w16cex:commentExtensible w16cex:durableId="238C342D" w16cex:dateUtc="2020-12-22T08:00:00Z"/>
  <w16cex:commentExtensible w16cex:durableId="238B4187" w16cex:dateUtc="2020-12-21T14:09:00Z"/>
  <w16cex:commentExtensible w16cex:durableId="238C4784" w16cex:dateUtc="2020-12-22T09:23:00Z"/>
  <w16cex:commentExtensible w16cex:durableId="238C4C86" w16cex:dateUtc="2020-12-22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C68C1E" w16cid:durableId="238C361B"/>
  <w16cid:commentId w16cid:paraId="6BDF14C9" w16cid:durableId="238B2280"/>
  <w16cid:commentId w16cid:paraId="19E4315E" w16cid:durableId="238B22CB"/>
  <w16cid:commentId w16cid:paraId="0EC4A5A2" w16cid:durableId="238B2311"/>
  <w16cid:commentId w16cid:paraId="236B7B3C" w16cid:durableId="238C3D3B"/>
  <w16cid:commentId w16cid:paraId="3E157848" w16cid:durableId="238C2E3F"/>
  <w16cid:commentId w16cid:paraId="3A44DEF0" w16cid:durableId="238B29E9"/>
  <w16cid:commentId w16cid:paraId="4FCC7A17" w16cid:durableId="23CD34B7"/>
  <w16cid:commentId w16cid:paraId="53B7D43A" w16cid:durableId="23D4E786"/>
  <w16cid:commentId w16cid:paraId="7080095D" w16cid:durableId="23CE48C1"/>
  <w16cid:commentId w16cid:paraId="236581AD" w16cid:durableId="238B2D68"/>
  <w16cid:commentId w16cid:paraId="4CCF5351" w16cid:durableId="238B2DC0"/>
  <w16cid:commentId w16cid:paraId="474FBA38" w16cid:durableId="238B2DEB"/>
  <w16cid:commentId w16cid:paraId="42BCBB2F" w16cid:durableId="238B2E01"/>
  <w16cid:commentId w16cid:paraId="3FE6FF1C" w16cid:durableId="23C39692"/>
  <w16cid:commentId w16cid:paraId="59FB4EA6" w16cid:durableId="23C3969F"/>
  <w16cid:commentId w16cid:paraId="0552DEBE" w16cid:durableId="238B38E5"/>
  <w16cid:commentId w16cid:paraId="35B1D088" w16cid:durableId="238B38F3"/>
  <w16cid:commentId w16cid:paraId="5AFE0F0C" w16cid:durableId="23D104CC"/>
  <w16cid:commentId w16cid:paraId="6B950526" w16cid:durableId="23C69ACB"/>
  <w16cid:commentId w16cid:paraId="0CA95190" w16cid:durableId="23D104F7"/>
  <w16cid:commentId w16cid:paraId="007B5113" w16cid:durableId="238B391C"/>
  <w16cid:commentId w16cid:paraId="0B932AE4" w16cid:durableId="238B3A1E"/>
  <w16cid:commentId w16cid:paraId="21E5EC93" w16cid:durableId="23CD36A5"/>
  <w16cid:commentId w16cid:paraId="63BF25C8" w16cid:durableId="23CD36DD"/>
  <w16cid:commentId w16cid:paraId="6DF1D842" w16cid:durableId="238C4709"/>
  <w16cid:commentId w16cid:paraId="122913A0" w16cid:durableId="23CD3771"/>
  <w16cid:commentId w16cid:paraId="542BB08A" w16cid:durableId="23CE4913"/>
  <w16cid:commentId w16cid:paraId="24DCA5C1" w16cid:durableId="238B3B4C"/>
  <w16cid:commentId w16cid:paraId="132C9800" w16cid:durableId="238B3B52"/>
  <w16cid:commentId w16cid:paraId="00990FF7" w16cid:durableId="238B3B65"/>
  <w16cid:commentId w16cid:paraId="70253F08" w16cid:durableId="238B3B6A"/>
  <w16cid:commentId w16cid:paraId="294E38DA" w16cid:durableId="23C6A1AA"/>
  <w16cid:commentId w16cid:paraId="5FE7D560" w16cid:durableId="23C6A1D5"/>
  <w16cid:commentId w16cid:paraId="12BA8E21" w16cid:durableId="238B3B8F"/>
  <w16cid:commentId w16cid:paraId="3A77280E" w16cid:durableId="238B3BBA"/>
  <w16cid:commentId w16cid:paraId="20E0C27D" w16cid:durableId="238B3C30"/>
  <w16cid:commentId w16cid:paraId="6D08E74D" w16cid:durableId="23D11287"/>
  <w16cid:commentId w16cid:paraId="030CB594" w16cid:durableId="23C6A322"/>
  <w16cid:commentId w16cid:paraId="1E6D08CF" w16cid:durableId="23D1126D"/>
  <w16cid:commentId w16cid:paraId="6991F625" w16cid:durableId="238B3C2F"/>
  <w16cid:commentId w16cid:paraId="01601361" w16cid:durableId="238B3E75"/>
  <w16cid:commentId w16cid:paraId="386D4E31" w16cid:durableId="238C12AB"/>
  <w16cid:commentId w16cid:paraId="4BFE5FA6" w16cid:durableId="238B3EEC"/>
  <w16cid:commentId w16cid:paraId="4F89FBEC" w16cid:durableId="238B3EFE"/>
  <w16cid:commentId w16cid:paraId="7F9A5FDF" w16cid:durableId="238B3F0F"/>
  <w16cid:commentId w16cid:paraId="73F3392B" w16cid:durableId="23C6A5AB"/>
  <w16cid:commentId w16cid:paraId="72F9561B" w16cid:durableId="23C6A5B0"/>
  <w16cid:commentId w16cid:paraId="60D40BFF" w16cid:durableId="238B4088"/>
  <w16cid:commentId w16cid:paraId="00B69F42" w16cid:durableId="238B333E"/>
  <w16cid:commentId w16cid:paraId="40F16A78" w16cid:durableId="238C1067"/>
  <w16cid:commentId w16cid:paraId="61A07429" w16cid:durableId="23C6A81E"/>
  <w16cid:commentId w16cid:paraId="7322E659" w16cid:durableId="238C342D"/>
  <w16cid:commentId w16cid:paraId="2401D339" w16cid:durableId="238B4187"/>
  <w16cid:commentId w16cid:paraId="29894388" w16cid:durableId="238C4784"/>
  <w16cid:commentId w16cid:paraId="3E7D7055" w16cid:durableId="238C4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00950" w14:textId="77777777" w:rsidR="00A267C1" w:rsidRDefault="00A267C1">
      <w:r>
        <w:separator/>
      </w:r>
    </w:p>
  </w:endnote>
  <w:endnote w:type="continuationSeparator" w:id="0">
    <w:p w14:paraId="7B955B71" w14:textId="77777777" w:rsidR="00A267C1" w:rsidRDefault="00A26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46435">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calaSans-Caps">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02E6" w14:textId="1E1FB024" w:rsidR="00A23B6B" w:rsidRDefault="00A23B6B" w:rsidP="00C77BD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8</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37108" w14:textId="77777777" w:rsidR="00A267C1" w:rsidRDefault="00A267C1">
      <w:r>
        <w:separator/>
      </w:r>
    </w:p>
  </w:footnote>
  <w:footnote w:type="continuationSeparator" w:id="0">
    <w:p w14:paraId="48B4F5E9" w14:textId="77777777" w:rsidR="00A267C1" w:rsidRDefault="00A26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C9AC4" w14:textId="009632F0" w:rsidR="00A23B6B" w:rsidRDefault="00A23B6B" w:rsidP="00C77BD4">
    <w:pPr>
      <w:pStyle w:val="Sidehoved"/>
      <w:jc w:val="center"/>
    </w:pPr>
    <w:r>
      <w:t>FKG datamodellen – Version 2.6.0.2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0F77"/>
    <w:multiLevelType w:val="hybridMultilevel"/>
    <w:tmpl w:val="08C852A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CD34A1"/>
    <w:multiLevelType w:val="multilevel"/>
    <w:tmpl w:val="96AE1386"/>
    <w:lvl w:ilvl="0">
      <w:start w:val="1"/>
      <w:numFmt w:val="decimalZero"/>
      <w:lvlText w:val="%1"/>
      <w:lvlJc w:val="left"/>
      <w:pPr>
        <w:ind w:left="492" w:hanging="492"/>
      </w:pPr>
      <w:rPr>
        <w:rFonts w:hint="default"/>
      </w:rPr>
    </w:lvl>
    <w:lvl w:ilvl="1">
      <w:start w:val="1"/>
      <w:numFmt w:val="decimalZero"/>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481437"/>
    <w:multiLevelType w:val="hybridMultilevel"/>
    <w:tmpl w:val="5D366E9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49F107B"/>
    <w:multiLevelType w:val="hybridMultilevel"/>
    <w:tmpl w:val="FFBED97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80177"/>
    <w:multiLevelType w:val="hybridMultilevel"/>
    <w:tmpl w:val="D16CDB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49F0833"/>
    <w:multiLevelType w:val="multilevel"/>
    <w:tmpl w:val="94261F94"/>
    <w:lvl w:ilvl="0">
      <w:start w:val="1"/>
      <w:numFmt w:val="decimalZero"/>
      <w:lvlText w:val="%1"/>
      <w:lvlJc w:val="left"/>
      <w:pPr>
        <w:ind w:left="492" w:hanging="492"/>
      </w:pPr>
      <w:rPr>
        <w:rFonts w:hint="default"/>
      </w:rPr>
    </w:lvl>
    <w:lvl w:ilvl="1">
      <w:start w:val="1"/>
      <w:numFmt w:val="decimalZero"/>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8EE1D23"/>
    <w:multiLevelType w:val="multilevel"/>
    <w:tmpl w:val="EF9CD97E"/>
    <w:lvl w:ilvl="0">
      <w:start w:val="5"/>
      <w:numFmt w:val="decimal"/>
      <w:lvlText w:val="%1"/>
      <w:lvlJc w:val="left"/>
      <w:pPr>
        <w:tabs>
          <w:tab w:val="num" w:pos="1185"/>
        </w:tabs>
        <w:ind w:left="1185" w:hanging="1185"/>
      </w:pPr>
      <w:rPr>
        <w:rFonts w:hint="default"/>
      </w:rPr>
    </w:lvl>
    <w:lvl w:ilvl="1">
      <w:start w:val="2"/>
      <w:numFmt w:val="decimal"/>
      <w:lvlText w:val="%1.%2"/>
      <w:lvlJc w:val="left"/>
      <w:pPr>
        <w:tabs>
          <w:tab w:val="num" w:pos="1185"/>
        </w:tabs>
        <w:ind w:left="1185" w:hanging="1185"/>
      </w:pPr>
      <w:rPr>
        <w:rFonts w:hint="default"/>
      </w:rPr>
    </w:lvl>
    <w:lvl w:ilvl="2">
      <w:start w:val="7"/>
      <w:numFmt w:val="decimal"/>
      <w:lvlText w:val="%1.%2.%3"/>
      <w:lvlJc w:val="left"/>
      <w:pPr>
        <w:tabs>
          <w:tab w:val="num" w:pos="1185"/>
        </w:tabs>
        <w:ind w:left="1185" w:hanging="1185"/>
      </w:pPr>
      <w:rPr>
        <w:rFonts w:hint="default"/>
      </w:rPr>
    </w:lvl>
    <w:lvl w:ilvl="3">
      <w:start w:val="3"/>
      <w:numFmt w:val="decimal"/>
      <w:lvlText w:val="%1.%2.%3.%4"/>
      <w:lvlJc w:val="left"/>
      <w:pPr>
        <w:tabs>
          <w:tab w:val="num" w:pos="1185"/>
        </w:tabs>
        <w:ind w:left="1185" w:hanging="1185"/>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51962AE2"/>
    <w:multiLevelType w:val="hybridMultilevel"/>
    <w:tmpl w:val="B4AEF89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B2D84"/>
    <w:multiLevelType w:val="multilevel"/>
    <w:tmpl w:val="BDA85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BAF2FC4"/>
    <w:multiLevelType w:val="hybridMultilevel"/>
    <w:tmpl w:val="49D0242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072986"/>
    <w:multiLevelType w:val="hybridMultilevel"/>
    <w:tmpl w:val="441E89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7"/>
  </w:num>
  <w:num w:numId="5">
    <w:abstractNumId w:val="6"/>
  </w:num>
  <w:num w:numId="6">
    <w:abstractNumId w:val="3"/>
  </w:num>
  <w:num w:numId="7">
    <w:abstractNumId w:val="8"/>
  </w:num>
  <w:num w:numId="8">
    <w:abstractNumId w:val="4"/>
  </w:num>
  <w:num w:numId="9">
    <w:abstractNumId w:val="10"/>
  </w:num>
  <w:num w:numId="10">
    <w:abstractNumId w:val="5"/>
  </w:num>
  <w:num w:numId="1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per Gaardboe Jensen">
    <w15:presenceInfo w15:providerId="AD" w15:userId="S::jgje@Erhvervshusfyn.dk::d9fd0326-cc3c-45b9-b97a-6bf0c54b0409"/>
  </w15:person>
  <w15:person w15:author="Christian Fischer">
    <w15:presenceInfo w15:providerId="None" w15:userId="Christian Fischer"/>
  </w15:person>
  <w15:person w15:author="Jesper Gaardboe Jensen [2]">
    <w15:presenceInfo w15:providerId="AD" w15:userId="S::jgje@geofyn.dk::d9fd0326-cc3c-45b9-b97a-6bf0c54b0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1304"/>
  <w:hyphenationZone w:val="425"/>
  <w:characterSpacingControl w:val="doNotCompress"/>
  <w:hdrShapeDefaults>
    <o:shapedefaults v:ext="edit" spidmax="2049">
      <o:colormru v:ext="edit" colors="#ddd,white,#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D4"/>
    <w:rsid w:val="00000253"/>
    <w:rsid w:val="00001276"/>
    <w:rsid w:val="000025C9"/>
    <w:rsid w:val="00003278"/>
    <w:rsid w:val="0000336D"/>
    <w:rsid w:val="000052C4"/>
    <w:rsid w:val="00005E15"/>
    <w:rsid w:val="0000606B"/>
    <w:rsid w:val="00006995"/>
    <w:rsid w:val="00006A8A"/>
    <w:rsid w:val="000073D8"/>
    <w:rsid w:val="00007771"/>
    <w:rsid w:val="00007901"/>
    <w:rsid w:val="00007E5A"/>
    <w:rsid w:val="000100DB"/>
    <w:rsid w:val="00010553"/>
    <w:rsid w:val="000106AB"/>
    <w:rsid w:val="00010DBE"/>
    <w:rsid w:val="000124A2"/>
    <w:rsid w:val="0001344A"/>
    <w:rsid w:val="00013B01"/>
    <w:rsid w:val="000149F4"/>
    <w:rsid w:val="000152B6"/>
    <w:rsid w:val="00015BC2"/>
    <w:rsid w:val="000167B2"/>
    <w:rsid w:val="00016FD1"/>
    <w:rsid w:val="00017C0C"/>
    <w:rsid w:val="00020180"/>
    <w:rsid w:val="000211E9"/>
    <w:rsid w:val="00021B5C"/>
    <w:rsid w:val="00023736"/>
    <w:rsid w:val="00023FF8"/>
    <w:rsid w:val="000241C5"/>
    <w:rsid w:val="00024C60"/>
    <w:rsid w:val="0002563B"/>
    <w:rsid w:val="00025A00"/>
    <w:rsid w:val="00025BB6"/>
    <w:rsid w:val="000265DA"/>
    <w:rsid w:val="00026DDB"/>
    <w:rsid w:val="00027A7D"/>
    <w:rsid w:val="00030C5D"/>
    <w:rsid w:val="00031731"/>
    <w:rsid w:val="00031D3D"/>
    <w:rsid w:val="00032170"/>
    <w:rsid w:val="00033950"/>
    <w:rsid w:val="000342F7"/>
    <w:rsid w:val="00034AC6"/>
    <w:rsid w:val="000350D5"/>
    <w:rsid w:val="000352C1"/>
    <w:rsid w:val="00035574"/>
    <w:rsid w:val="0003569D"/>
    <w:rsid w:val="000375C6"/>
    <w:rsid w:val="0004101F"/>
    <w:rsid w:val="00041B10"/>
    <w:rsid w:val="00042466"/>
    <w:rsid w:val="00043594"/>
    <w:rsid w:val="000436BC"/>
    <w:rsid w:val="00043EDD"/>
    <w:rsid w:val="000448B8"/>
    <w:rsid w:val="00045C83"/>
    <w:rsid w:val="00045E0E"/>
    <w:rsid w:val="00045FF1"/>
    <w:rsid w:val="00046C5B"/>
    <w:rsid w:val="00047118"/>
    <w:rsid w:val="00047919"/>
    <w:rsid w:val="00047A38"/>
    <w:rsid w:val="00050602"/>
    <w:rsid w:val="00050EA1"/>
    <w:rsid w:val="000520CF"/>
    <w:rsid w:val="000529CD"/>
    <w:rsid w:val="00052B52"/>
    <w:rsid w:val="000538CC"/>
    <w:rsid w:val="000540DE"/>
    <w:rsid w:val="000543B1"/>
    <w:rsid w:val="00054988"/>
    <w:rsid w:val="00054C61"/>
    <w:rsid w:val="00054FB8"/>
    <w:rsid w:val="00056F11"/>
    <w:rsid w:val="0005724F"/>
    <w:rsid w:val="000575E5"/>
    <w:rsid w:val="00057B31"/>
    <w:rsid w:val="000609FE"/>
    <w:rsid w:val="00061D43"/>
    <w:rsid w:val="0006350B"/>
    <w:rsid w:val="0006387F"/>
    <w:rsid w:val="00064359"/>
    <w:rsid w:val="00064CEC"/>
    <w:rsid w:val="00064E77"/>
    <w:rsid w:val="0006616B"/>
    <w:rsid w:val="00066236"/>
    <w:rsid w:val="000668B8"/>
    <w:rsid w:val="00066C65"/>
    <w:rsid w:val="000678E8"/>
    <w:rsid w:val="000678FA"/>
    <w:rsid w:val="00067C05"/>
    <w:rsid w:val="000708F9"/>
    <w:rsid w:val="00071110"/>
    <w:rsid w:val="00071B26"/>
    <w:rsid w:val="00071B58"/>
    <w:rsid w:val="00072BAE"/>
    <w:rsid w:val="000730F7"/>
    <w:rsid w:val="00073366"/>
    <w:rsid w:val="000736B8"/>
    <w:rsid w:val="00073BCA"/>
    <w:rsid w:val="00074263"/>
    <w:rsid w:val="0007465F"/>
    <w:rsid w:val="00075797"/>
    <w:rsid w:val="00075852"/>
    <w:rsid w:val="000813A5"/>
    <w:rsid w:val="000821A5"/>
    <w:rsid w:val="000825A1"/>
    <w:rsid w:val="00082CB2"/>
    <w:rsid w:val="0008312B"/>
    <w:rsid w:val="00084767"/>
    <w:rsid w:val="00084BF4"/>
    <w:rsid w:val="00085101"/>
    <w:rsid w:val="00085128"/>
    <w:rsid w:val="000856E5"/>
    <w:rsid w:val="000859D9"/>
    <w:rsid w:val="00085B2A"/>
    <w:rsid w:val="00085CDD"/>
    <w:rsid w:val="000864E3"/>
    <w:rsid w:val="00086C89"/>
    <w:rsid w:val="0008752B"/>
    <w:rsid w:val="00087A48"/>
    <w:rsid w:val="00090EB1"/>
    <w:rsid w:val="000910AD"/>
    <w:rsid w:val="00091566"/>
    <w:rsid w:val="000926C1"/>
    <w:rsid w:val="000936B2"/>
    <w:rsid w:val="00093A58"/>
    <w:rsid w:val="00095064"/>
    <w:rsid w:val="00095F3D"/>
    <w:rsid w:val="00096911"/>
    <w:rsid w:val="0009754B"/>
    <w:rsid w:val="000A0760"/>
    <w:rsid w:val="000A0978"/>
    <w:rsid w:val="000A0982"/>
    <w:rsid w:val="000A0C9F"/>
    <w:rsid w:val="000A10CA"/>
    <w:rsid w:val="000A11EA"/>
    <w:rsid w:val="000A203A"/>
    <w:rsid w:val="000A22AA"/>
    <w:rsid w:val="000A2417"/>
    <w:rsid w:val="000A2BF0"/>
    <w:rsid w:val="000A2E28"/>
    <w:rsid w:val="000A32A4"/>
    <w:rsid w:val="000A3FDA"/>
    <w:rsid w:val="000A40F6"/>
    <w:rsid w:val="000A502F"/>
    <w:rsid w:val="000A52C0"/>
    <w:rsid w:val="000A5886"/>
    <w:rsid w:val="000A63A8"/>
    <w:rsid w:val="000A6516"/>
    <w:rsid w:val="000B0E7B"/>
    <w:rsid w:val="000B120F"/>
    <w:rsid w:val="000B1DC6"/>
    <w:rsid w:val="000B1ECA"/>
    <w:rsid w:val="000B298F"/>
    <w:rsid w:val="000B2E88"/>
    <w:rsid w:val="000B2F93"/>
    <w:rsid w:val="000B3492"/>
    <w:rsid w:val="000B37F4"/>
    <w:rsid w:val="000B3F9B"/>
    <w:rsid w:val="000B461C"/>
    <w:rsid w:val="000B4779"/>
    <w:rsid w:val="000B4D76"/>
    <w:rsid w:val="000B4E9B"/>
    <w:rsid w:val="000B51C3"/>
    <w:rsid w:val="000B616C"/>
    <w:rsid w:val="000C0226"/>
    <w:rsid w:val="000C047A"/>
    <w:rsid w:val="000C13ED"/>
    <w:rsid w:val="000C21BE"/>
    <w:rsid w:val="000C2758"/>
    <w:rsid w:val="000C290A"/>
    <w:rsid w:val="000C552B"/>
    <w:rsid w:val="000C58C4"/>
    <w:rsid w:val="000C6112"/>
    <w:rsid w:val="000C68CF"/>
    <w:rsid w:val="000D1A1A"/>
    <w:rsid w:val="000D2D28"/>
    <w:rsid w:val="000D33A1"/>
    <w:rsid w:val="000D3450"/>
    <w:rsid w:val="000D357A"/>
    <w:rsid w:val="000D380C"/>
    <w:rsid w:val="000D4F5A"/>
    <w:rsid w:val="000D57F9"/>
    <w:rsid w:val="000D65D0"/>
    <w:rsid w:val="000D6837"/>
    <w:rsid w:val="000D70D6"/>
    <w:rsid w:val="000D722C"/>
    <w:rsid w:val="000E03A2"/>
    <w:rsid w:val="000E0670"/>
    <w:rsid w:val="000E084E"/>
    <w:rsid w:val="000E0A55"/>
    <w:rsid w:val="000E2A4C"/>
    <w:rsid w:val="000E2FE6"/>
    <w:rsid w:val="000E32B8"/>
    <w:rsid w:val="000E3353"/>
    <w:rsid w:val="000E36DF"/>
    <w:rsid w:val="000E4195"/>
    <w:rsid w:val="000E4C7D"/>
    <w:rsid w:val="000E4E57"/>
    <w:rsid w:val="000E5A5E"/>
    <w:rsid w:val="000E5BBF"/>
    <w:rsid w:val="000E5DD0"/>
    <w:rsid w:val="000E60CC"/>
    <w:rsid w:val="000E671D"/>
    <w:rsid w:val="000E706D"/>
    <w:rsid w:val="000F0A08"/>
    <w:rsid w:val="000F0B60"/>
    <w:rsid w:val="000F1AAD"/>
    <w:rsid w:val="000F2A20"/>
    <w:rsid w:val="000F2AFE"/>
    <w:rsid w:val="000F2D92"/>
    <w:rsid w:val="000F4DD1"/>
    <w:rsid w:val="000F4EB8"/>
    <w:rsid w:val="000F5333"/>
    <w:rsid w:val="000F5424"/>
    <w:rsid w:val="000F657F"/>
    <w:rsid w:val="000F7E2A"/>
    <w:rsid w:val="001000CF"/>
    <w:rsid w:val="00100710"/>
    <w:rsid w:val="00100D7E"/>
    <w:rsid w:val="0010142E"/>
    <w:rsid w:val="001017F1"/>
    <w:rsid w:val="00102BE0"/>
    <w:rsid w:val="0010368A"/>
    <w:rsid w:val="00103D6C"/>
    <w:rsid w:val="001045A1"/>
    <w:rsid w:val="00104BB9"/>
    <w:rsid w:val="00106618"/>
    <w:rsid w:val="00106943"/>
    <w:rsid w:val="001069C8"/>
    <w:rsid w:val="00106AAB"/>
    <w:rsid w:val="00106E2C"/>
    <w:rsid w:val="001077EC"/>
    <w:rsid w:val="0011001A"/>
    <w:rsid w:val="00110D72"/>
    <w:rsid w:val="00112363"/>
    <w:rsid w:val="00112BFA"/>
    <w:rsid w:val="001131D9"/>
    <w:rsid w:val="001134B3"/>
    <w:rsid w:val="00113FBA"/>
    <w:rsid w:val="00114F1C"/>
    <w:rsid w:val="00117905"/>
    <w:rsid w:val="001216DA"/>
    <w:rsid w:val="00121D86"/>
    <w:rsid w:val="001227E1"/>
    <w:rsid w:val="00122FBD"/>
    <w:rsid w:val="00123205"/>
    <w:rsid w:val="001234E3"/>
    <w:rsid w:val="00123DF2"/>
    <w:rsid w:val="00124191"/>
    <w:rsid w:val="00125882"/>
    <w:rsid w:val="00125924"/>
    <w:rsid w:val="00126564"/>
    <w:rsid w:val="001272B4"/>
    <w:rsid w:val="00130A46"/>
    <w:rsid w:val="00131D96"/>
    <w:rsid w:val="00132A91"/>
    <w:rsid w:val="001336BD"/>
    <w:rsid w:val="0013378C"/>
    <w:rsid w:val="00133DA3"/>
    <w:rsid w:val="001342EF"/>
    <w:rsid w:val="00134519"/>
    <w:rsid w:val="00134D5C"/>
    <w:rsid w:val="00135977"/>
    <w:rsid w:val="001359F7"/>
    <w:rsid w:val="00135D7A"/>
    <w:rsid w:val="00135DA0"/>
    <w:rsid w:val="00136092"/>
    <w:rsid w:val="0013643E"/>
    <w:rsid w:val="0013768B"/>
    <w:rsid w:val="001378BB"/>
    <w:rsid w:val="001403BB"/>
    <w:rsid w:val="0014043D"/>
    <w:rsid w:val="00140817"/>
    <w:rsid w:val="00141E60"/>
    <w:rsid w:val="0014307B"/>
    <w:rsid w:val="0014460F"/>
    <w:rsid w:val="001454B1"/>
    <w:rsid w:val="00145E51"/>
    <w:rsid w:val="00145F1B"/>
    <w:rsid w:val="0014646E"/>
    <w:rsid w:val="0014663D"/>
    <w:rsid w:val="00147101"/>
    <w:rsid w:val="00147272"/>
    <w:rsid w:val="00147425"/>
    <w:rsid w:val="00150037"/>
    <w:rsid w:val="00150622"/>
    <w:rsid w:val="00150840"/>
    <w:rsid w:val="00151147"/>
    <w:rsid w:val="00152C7C"/>
    <w:rsid w:val="00152F07"/>
    <w:rsid w:val="00153A99"/>
    <w:rsid w:val="00153EAE"/>
    <w:rsid w:val="001542E7"/>
    <w:rsid w:val="00154396"/>
    <w:rsid w:val="00154E49"/>
    <w:rsid w:val="00155BAA"/>
    <w:rsid w:val="0015689F"/>
    <w:rsid w:val="00157335"/>
    <w:rsid w:val="001575CC"/>
    <w:rsid w:val="00157670"/>
    <w:rsid w:val="00160C9A"/>
    <w:rsid w:val="00160DB2"/>
    <w:rsid w:val="00161522"/>
    <w:rsid w:val="00161F98"/>
    <w:rsid w:val="00163286"/>
    <w:rsid w:val="00163560"/>
    <w:rsid w:val="001640D7"/>
    <w:rsid w:val="0016566B"/>
    <w:rsid w:val="0016588A"/>
    <w:rsid w:val="001660A7"/>
    <w:rsid w:val="001674A2"/>
    <w:rsid w:val="001677C9"/>
    <w:rsid w:val="0017048F"/>
    <w:rsid w:val="00171900"/>
    <w:rsid w:val="00174865"/>
    <w:rsid w:val="00174E21"/>
    <w:rsid w:val="00174FC6"/>
    <w:rsid w:val="00175A97"/>
    <w:rsid w:val="00175D59"/>
    <w:rsid w:val="00176A40"/>
    <w:rsid w:val="00176A72"/>
    <w:rsid w:val="00177080"/>
    <w:rsid w:val="001779DD"/>
    <w:rsid w:val="001807EC"/>
    <w:rsid w:val="001810A7"/>
    <w:rsid w:val="0018153F"/>
    <w:rsid w:val="001819D6"/>
    <w:rsid w:val="00181BEF"/>
    <w:rsid w:val="00181F45"/>
    <w:rsid w:val="001834C9"/>
    <w:rsid w:val="001843F7"/>
    <w:rsid w:val="0018492C"/>
    <w:rsid w:val="001857AD"/>
    <w:rsid w:val="00185E96"/>
    <w:rsid w:val="0018638E"/>
    <w:rsid w:val="00186E64"/>
    <w:rsid w:val="0018764E"/>
    <w:rsid w:val="001878F1"/>
    <w:rsid w:val="001907D7"/>
    <w:rsid w:val="00190960"/>
    <w:rsid w:val="00190D72"/>
    <w:rsid w:val="00190EB4"/>
    <w:rsid w:val="00192DE4"/>
    <w:rsid w:val="001932D0"/>
    <w:rsid w:val="00194B12"/>
    <w:rsid w:val="00195049"/>
    <w:rsid w:val="0019594B"/>
    <w:rsid w:val="00196EF5"/>
    <w:rsid w:val="0019748E"/>
    <w:rsid w:val="001977B6"/>
    <w:rsid w:val="001A0946"/>
    <w:rsid w:val="001A0CB0"/>
    <w:rsid w:val="001A0D06"/>
    <w:rsid w:val="001A486E"/>
    <w:rsid w:val="001A4880"/>
    <w:rsid w:val="001A4F90"/>
    <w:rsid w:val="001A5127"/>
    <w:rsid w:val="001A6D04"/>
    <w:rsid w:val="001A757B"/>
    <w:rsid w:val="001A7BE5"/>
    <w:rsid w:val="001B0CDD"/>
    <w:rsid w:val="001B0F2F"/>
    <w:rsid w:val="001B2B50"/>
    <w:rsid w:val="001B2B64"/>
    <w:rsid w:val="001B35E0"/>
    <w:rsid w:val="001B3D5A"/>
    <w:rsid w:val="001B467B"/>
    <w:rsid w:val="001B659B"/>
    <w:rsid w:val="001B760E"/>
    <w:rsid w:val="001C038D"/>
    <w:rsid w:val="001C09E1"/>
    <w:rsid w:val="001C115B"/>
    <w:rsid w:val="001C3083"/>
    <w:rsid w:val="001C3D8E"/>
    <w:rsid w:val="001C410C"/>
    <w:rsid w:val="001C45F0"/>
    <w:rsid w:val="001C4625"/>
    <w:rsid w:val="001C46FA"/>
    <w:rsid w:val="001C4C19"/>
    <w:rsid w:val="001C51F5"/>
    <w:rsid w:val="001C5231"/>
    <w:rsid w:val="001C5C7A"/>
    <w:rsid w:val="001C5F32"/>
    <w:rsid w:val="001C707E"/>
    <w:rsid w:val="001C7B26"/>
    <w:rsid w:val="001D04ED"/>
    <w:rsid w:val="001D1061"/>
    <w:rsid w:val="001D23B4"/>
    <w:rsid w:val="001D3077"/>
    <w:rsid w:val="001D540A"/>
    <w:rsid w:val="001D5774"/>
    <w:rsid w:val="001D5F87"/>
    <w:rsid w:val="001D6133"/>
    <w:rsid w:val="001D6480"/>
    <w:rsid w:val="001D64DC"/>
    <w:rsid w:val="001D7245"/>
    <w:rsid w:val="001D74C2"/>
    <w:rsid w:val="001D763E"/>
    <w:rsid w:val="001E0D62"/>
    <w:rsid w:val="001E1688"/>
    <w:rsid w:val="001E1788"/>
    <w:rsid w:val="001E1A8D"/>
    <w:rsid w:val="001E3E0A"/>
    <w:rsid w:val="001E4532"/>
    <w:rsid w:val="001E4643"/>
    <w:rsid w:val="001E4A8B"/>
    <w:rsid w:val="001E5627"/>
    <w:rsid w:val="001E605C"/>
    <w:rsid w:val="001E6DC4"/>
    <w:rsid w:val="001E6EAB"/>
    <w:rsid w:val="001E7129"/>
    <w:rsid w:val="001E78D1"/>
    <w:rsid w:val="001E7ACC"/>
    <w:rsid w:val="001F1295"/>
    <w:rsid w:val="001F14B8"/>
    <w:rsid w:val="001F1C1F"/>
    <w:rsid w:val="001F271F"/>
    <w:rsid w:val="001F274A"/>
    <w:rsid w:val="001F287C"/>
    <w:rsid w:val="001F2E93"/>
    <w:rsid w:val="001F3412"/>
    <w:rsid w:val="001F4ABD"/>
    <w:rsid w:val="001F5C68"/>
    <w:rsid w:val="001F611A"/>
    <w:rsid w:val="001F7893"/>
    <w:rsid w:val="00202049"/>
    <w:rsid w:val="00202085"/>
    <w:rsid w:val="00202895"/>
    <w:rsid w:val="00202EF6"/>
    <w:rsid w:val="00202F82"/>
    <w:rsid w:val="00203A6A"/>
    <w:rsid w:val="00203BF4"/>
    <w:rsid w:val="00205311"/>
    <w:rsid w:val="00205449"/>
    <w:rsid w:val="00205D74"/>
    <w:rsid w:val="002071FA"/>
    <w:rsid w:val="00207890"/>
    <w:rsid w:val="00207D8E"/>
    <w:rsid w:val="00207DF8"/>
    <w:rsid w:val="00210924"/>
    <w:rsid w:val="002111AA"/>
    <w:rsid w:val="0021274B"/>
    <w:rsid w:val="002130D3"/>
    <w:rsid w:val="00213B5A"/>
    <w:rsid w:val="002154C4"/>
    <w:rsid w:val="00215616"/>
    <w:rsid w:val="002158FD"/>
    <w:rsid w:val="00215A17"/>
    <w:rsid w:val="00215ECA"/>
    <w:rsid w:val="0021628B"/>
    <w:rsid w:val="00216352"/>
    <w:rsid w:val="0021723B"/>
    <w:rsid w:val="0021747F"/>
    <w:rsid w:val="002178ED"/>
    <w:rsid w:val="00217A98"/>
    <w:rsid w:val="00217F36"/>
    <w:rsid w:val="002200F3"/>
    <w:rsid w:val="002201DC"/>
    <w:rsid w:val="00221746"/>
    <w:rsid w:val="00221CE8"/>
    <w:rsid w:val="002223BB"/>
    <w:rsid w:val="002227DA"/>
    <w:rsid w:val="00223B7E"/>
    <w:rsid w:val="00224408"/>
    <w:rsid w:val="00224817"/>
    <w:rsid w:val="00225B25"/>
    <w:rsid w:val="00226FAE"/>
    <w:rsid w:val="00227712"/>
    <w:rsid w:val="00230923"/>
    <w:rsid w:val="002312DA"/>
    <w:rsid w:val="00231E48"/>
    <w:rsid w:val="0023251E"/>
    <w:rsid w:val="00232695"/>
    <w:rsid w:val="002342B3"/>
    <w:rsid w:val="002344E4"/>
    <w:rsid w:val="00235342"/>
    <w:rsid w:val="00235E75"/>
    <w:rsid w:val="002365DB"/>
    <w:rsid w:val="0023675C"/>
    <w:rsid w:val="0023724C"/>
    <w:rsid w:val="002373C7"/>
    <w:rsid w:val="002411F8"/>
    <w:rsid w:val="00241BB4"/>
    <w:rsid w:val="0024300E"/>
    <w:rsid w:val="002432D2"/>
    <w:rsid w:val="00243B36"/>
    <w:rsid w:val="00243C31"/>
    <w:rsid w:val="00244108"/>
    <w:rsid w:val="00245BCA"/>
    <w:rsid w:val="00245FB1"/>
    <w:rsid w:val="00246177"/>
    <w:rsid w:val="00246D53"/>
    <w:rsid w:val="00250370"/>
    <w:rsid w:val="0025088B"/>
    <w:rsid w:val="0025194E"/>
    <w:rsid w:val="002527BD"/>
    <w:rsid w:val="00252A98"/>
    <w:rsid w:val="002530ED"/>
    <w:rsid w:val="00253B37"/>
    <w:rsid w:val="00254040"/>
    <w:rsid w:val="00254089"/>
    <w:rsid w:val="0025416B"/>
    <w:rsid w:val="00254B9A"/>
    <w:rsid w:val="00255861"/>
    <w:rsid w:val="002564EF"/>
    <w:rsid w:val="002609A5"/>
    <w:rsid w:val="00260F62"/>
    <w:rsid w:val="002617BC"/>
    <w:rsid w:val="00261B47"/>
    <w:rsid w:val="00261C2B"/>
    <w:rsid w:val="00261EB0"/>
    <w:rsid w:val="002626A6"/>
    <w:rsid w:val="00263972"/>
    <w:rsid w:val="00263E8C"/>
    <w:rsid w:val="0026424E"/>
    <w:rsid w:val="002642DB"/>
    <w:rsid w:val="0026696A"/>
    <w:rsid w:val="00267119"/>
    <w:rsid w:val="002674EA"/>
    <w:rsid w:val="00270F56"/>
    <w:rsid w:val="002714D2"/>
    <w:rsid w:val="002715E4"/>
    <w:rsid w:val="00271692"/>
    <w:rsid w:val="00272271"/>
    <w:rsid w:val="00274921"/>
    <w:rsid w:val="00274B76"/>
    <w:rsid w:val="00274DE7"/>
    <w:rsid w:val="002754BB"/>
    <w:rsid w:val="00275FB1"/>
    <w:rsid w:val="002776FA"/>
    <w:rsid w:val="00280582"/>
    <w:rsid w:val="00280AE4"/>
    <w:rsid w:val="00281DC9"/>
    <w:rsid w:val="0028342C"/>
    <w:rsid w:val="00283432"/>
    <w:rsid w:val="002838BA"/>
    <w:rsid w:val="00283B0D"/>
    <w:rsid w:val="00284FC2"/>
    <w:rsid w:val="002859CA"/>
    <w:rsid w:val="00286693"/>
    <w:rsid w:val="0028760E"/>
    <w:rsid w:val="002903FB"/>
    <w:rsid w:val="00292D66"/>
    <w:rsid w:val="0029422F"/>
    <w:rsid w:val="002943C0"/>
    <w:rsid w:val="00295714"/>
    <w:rsid w:val="002962F2"/>
    <w:rsid w:val="00296902"/>
    <w:rsid w:val="00297723"/>
    <w:rsid w:val="00297BD4"/>
    <w:rsid w:val="002A0103"/>
    <w:rsid w:val="002A0DBB"/>
    <w:rsid w:val="002A2777"/>
    <w:rsid w:val="002A5DF0"/>
    <w:rsid w:val="002A66C9"/>
    <w:rsid w:val="002A67E9"/>
    <w:rsid w:val="002A6C1A"/>
    <w:rsid w:val="002A6DD4"/>
    <w:rsid w:val="002A6DE4"/>
    <w:rsid w:val="002A6E4B"/>
    <w:rsid w:val="002A714F"/>
    <w:rsid w:val="002B11EE"/>
    <w:rsid w:val="002B12CC"/>
    <w:rsid w:val="002B2B69"/>
    <w:rsid w:val="002B2CDD"/>
    <w:rsid w:val="002B420C"/>
    <w:rsid w:val="002B57BB"/>
    <w:rsid w:val="002B6435"/>
    <w:rsid w:val="002B6634"/>
    <w:rsid w:val="002B6903"/>
    <w:rsid w:val="002B6D33"/>
    <w:rsid w:val="002C03AD"/>
    <w:rsid w:val="002C0C23"/>
    <w:rsid w:val="002C13B3"/>
    <w:rsid w:val="002C16A4"/>
    <w:rsid w:val="002C1C57"/>
    <w:rsid w:val="002C225E"/>
    <w:rsid w:val="002C26CB"/>
    <w:rsid w:val="002C2B21"/>
    <w:rsid w:val="002C2FCE"/>
    <w:rsid w:val="002C416A"/>
    <w:rsid w:val="002C4856"/>
    <w:rsid w:val="002C4CC2"/>
    <w:rsid w:val="002C4D84"/>
    <w:rsid w:val="002C6AC7"/>
    <w:rsid w:val="002C6DBB"/>
    <w:rsid w:val="002C75DD"/>
    <w:rsid w:val="002D0A6C"/>
    <w:rsid w:val="002D0D66"/>
    <w:rsid w:val="002D14C9"/>
    <w:rsid w:val="002D16DD"/>
    <w:rsid w:val="002D1D04"/>
    <w:rsid w:val="002D2507"/>
    <w:rsid w:val="002D3AE4"/>
    <w:rsid w:val="002D4024"/>
    <w:rsid w:val="002D4759"/>
    <w:rsid w:val="002D4C50"/>
    <w:rsid w:val="002D52C7"/>
    <w:rsid w:val="002D6B7B"/>
    <w:rsid w:val="002E0179"/>
    <w:rsid w:val="002E1115"/>
    <w:rsid w:val="002E1A90"/>
    <w:rsid w:val="002E1AD0"/>
    <w:rsid w:val="002E1C51"/>
    <w:rsid w:val="002E1CE8"/>
    <w:rsid w:val="002E2B72"/>
    <w:rsid w:val="002E3755"/>
    <w:rsid w:val="002E37A3"/>
    <w:rsid w:val="002E426E"/>
    <w:rsid w:val="002E4773"/>
    <w:rsid w:val="002E4ED8"/>
    <w:rsid w:val="002E4F8E"/>
    <w:rsid w:val="002E5415"/>
    <w:rsid w:val="002E55F2"/>
    <w:rsid w:val="002E59F7"/>
    <w:rsid w:val="002E5DE4"/>
    <w:rsid w:val="002E5FBA"/>
    <w:rsid w:val="002E6B8A"/>
    <w:rsid w:val="002E722E"/>
    <w:rsid w:val="002E7588"/>
    <w:rsid w:val="002E7926"/>
    <w:rsid w:val="002E7B58"/>
    <w:rsid w:val="002F1573"/>
    <w:rsid w:val="002F1EFB"/>
    <w:rsid w:val="002F3055"/>
    <w:rsid w:val="002F33DA"/>
    <w:rsid w:val="002F3547"/>
    <w:rsid w:val="002F3C4B"/>
    <w:rsid w:val="002F3D7E"/>
    <w:rsid w:val="002F4518"/>
    <w:rsid w:val="002F5ACA"/>
    <w:rsid w:val="002F5F2E"/>
    <w:rsid w:val="002F64B8"/>
    <w:rsid w:val="002F68E5"/>
    <w:rsid w:val="0030007B"/>
    <w:rsid w:val="0030010C"/>
    <w:rsid w:val="0030027B"/>
    <w:rsid w:val="00300472"/>
    <w:rsid w:val="00300BB6"/>
    <w:rsid w:val="00300C95"/>
    <w:rsid w:val="003010D2"/>
    <w:rsid w:val="00301C93"/>
    <w:rsid w:val="00302267"/>
    <w:rsid w:val="00302288"/>
    <w:rsid w:val="00302E52"/>
    <w:rsid w:val="00303854"/>
    <w:rsid w:val="003044DF"/>
    <w:rsid w:val="00304B7F"/>
    <w:rsid w:val="00305698"/>
    <w:rsid w:val="003056A1"/>
    <w:rsid w:val="00306AB2"/>
    <w:rsid w:val="00306D24"/>
    <w:rsid w:val="0030715B"/>
    <w:rsid w:val="00307A76"/>
    <w:rsid w:val="0031003F"/>
    <w:rsid w:val="003111E3"/>
    <w:rsid w:val="00311265"/>
    <w:rsid w:val="00311BC3"/>
    <w:rsid w:val="0031276D"/>
    <w:rsid w:val="003129A2"/>
    <w:rsid w:val="00312BE0"/>
    <w:rsid w:val="00312D5B"/>
    <w:rsid w:val="0031477B"/>
    <w:rsid w:val="003148EB"/>
    <w:rsid w:val="00314CEB"/>
    <w:rsid w:val="00315385"/>
    <w:rsid w:val="00315CED"/>
    <w:rsid w:val="003173E8"/>
    <w:rsid w:val="00320044"/>
    <w:rsid w:val="003204ED"/>
    <w:rsid w:val="0032174F"/>
    <w:rsid w:val="00321D8D"/>
    <w:rsid w:val="0032275A"/>
    <w:rsid w:val="00323A70"/>
    <w:rsid w:val="00324010"/>
    <w:rsid w:val="003250C3"/>
    <w:rsid w:val="00326090"/>
    <w:rsid w:val="00327234"/>
    <w:rsid w:val="00327767"/>
    <w:rsid w:val="00327DB3"/>
    <w:rsid w:val="00330A1A"/>
    <w:rsid w:val="003319A8"/>
    <w:rsid w:val="003327A8"/>
    <w:rsid w:val="00332CD1"/>
    <w:rsid w:val="00333466"/>
    <w:rsid w:val="00333575"/>
    <w:rsid w:val="003343D3"/>
    <w:rsid w:val="00335360"/>
    <w:rsid w:val="00335795"/>
    <w:rsid w:val="00335B27"/>
    <w:rsid w:val="00335EA4"/>
    <w:rsid w:val="0033673B"/>
    <w:rsid w:val="00336A3B"/>
    <w:rsid w:val="00336BCA"/>
    <w:rsid w:val="00336E04"/>
    <w:rsid w:val="00336EF6"/>
    <w:rsid w:val="00337C95"/>
    <w:rsid w:val="00337F9F"/>
    <w:rsid w:val="00340243"/>
    <w:rsid w:val="003402E8"/>
    <w:rsid w:val="003412A8"/>
    <w:rsid w:val="003416B7"/>
    <w:rsid w:val="003417A9"/>
    <w:rsid w:val="00341F5D"/>
    <w:rsid w:val="0034203A"/>
    <w:rsid w:val="003429CF"/>
    <w:rsid w:val="00343055"/>
    <w:rsid w:val="00343C65"/>
    <w:rsid w:val="00347229"/>
    <w:rsid w:val="003472EA"/>
    <w:rsid w:val="003476DF"/>
    <w:rsid w:val="00347CF6"/>
    <w:rsid w:val="00347F99"/>
    <w:rsid w:val="0035065D"/>
    <w:rsid w:val="00351C51"/>
    <w:rsid w:val="00351EB8"/>
    <w:rsid w:val="0035222F"/>
    <w:rsid w:val="00352E40"/>
    <w:rsid w:val="0035309B"/>
    <w:rsid w:val="00353B49"/>
    <w:rsid w:val="003552AB"/>
    <w:rsid w:val="00356904"/>
    <w:rsid w:val="00356D62"/>
    <w:rsid w:val="0035713A"/>
    <w:rsid w:val="00357260"/>
    <w:rsid w:val="00357C8C"/>
    <w:rsid w:val="003601B1"/>
    <w:rsid w:val="003609EA"/>
    <w:rsid w:val="003617C1"/>
    <w:rsid w:val="00362E88"/>
    <w:rsid w:val="00363826"/>
    <w:rsid w:val="003644AA"/>
    <w:rsid w:val="00364C40"/>
    <w:rsid w:val="00364F02"/>
    <w:rsid w:val="00365106"/>
    <w:rsid w:val="003653D3"/>
    <w:rsid w:val="00365A90"/>
    <w:rsid w:val="00366010"/>
    <w:rsid w:val="00366795"/>
    <w:rsid w:val="003678EE"/>
    <w:rsid w:val="00370653"/>
    <w:rsid w:val="00370FB9"/>
    <w:rsid w:val="0037150F"/>
    <w:rsid w:val="00371529"/>
    <w:rsid w:val="00372A31"/>
    <w:rsid w:val="00372A3A"/>
    <w:rsid w:val="00372D5D"/>
    <w:rsid w:val="00372FAD"/>
    <w:rsid w:val="0037385D"/>
    <w:rsid w:val="0037483A"/>
    <w:rsid w:val="00374920"/>
    <w:rsid w:val="00374E2A"/>
    <w:rsid w:val="00374FF0"/>
    <w:rsid w:val="00376031"/>
    <w:rsid w:val="00376271"/>
    <w:rsid w:val="00377EAA"/>
    <w:rsid w:val="003807D4"/>
    <w:rsid w:val="00380C13"/>
    <w:rsid w:val="00381BC9"/>
    <w:rsid w:val="00381F41"/>
    <w:rsid w:val="0038317F"/>
    <w:rsid w:val="00384C33"/>
    <w:rsid w:val="00386833"/>
    <w:rsid w:val="00386F34"/>
    <w:rsid w:val="00387457"/>
    <w:rsid w:val="003878A0"/>
    <w:rsid w:val="00390AF4"/>
    <w:rsid w:val="00391A19"/>
    <w:rsid w:val="00391D23"/>
    <w:rsid w:val="0039256B"/>
    <w:rsid w:val="00393486"/>
    <w:rsid w:val="00393670"/>
    <w:rsid w:val="00393BEC"/>
    <w:rsid w:val="0039446F"/>
    <w:rsid w:val="00394695"/>
    <w:rsid w:val="00394A3F"/>
    <w:rsid w:val="00395547"/>
    <w:rsid w:val="00396B67"/>
    <w:rsid w:val="0039764D"/>
    <w:rsid w:val="00397674"/>
    <w:rsid w:val="003979BE"/>
    <w:rsid w:val="003A08B0"/>
    <w:rsid w:val="003A0CF8"/>
    <w:rsid w:val="003A16B9"/>
    <w:rsid w:val="003A1E48"/>
    <w:rsid w:val="003A272D"/>
    <w:rsid w:val="003A2743"/>
    <w:rsid w:val="003A52C1"/>
    <w:rsid w:val="003A5C74"/>
    <w:rsid w:val="003A5CC2"/>
    <w:rsid w:val="003A634D"/>
    <w:rsid w:val="003A6D4F"/>
    <w:rsid w:val="003A6D73"/>
    <w:rsid w:val="003A7329"/>
    <w:rsid w:val="003B029C"/>
    <w:rsid w:val="003B051D"/>
    <w:rsid w:val="003B05DC"/>
    <w:rsid w:val="003B0A83"/>
    <w:rsid w:val="003B16A4"/>
    <w:rsid w:val="003B1E71"/>
    <w:rsid w:val="003B2006"/>
    <w:rsid w:val="003B4194"/>
    <w:rsid w:val="003B4351"/>
    <w:rsid w:val="003B4B2B"/>
    <w:rsid w:val="003B5537"/>
    <w:rsid w:val="003B5A44"/>
    <w:rsid w:val="003B61E9"/>
    <w:rsid w:val="003B6ED7"/>
    <w:rsid w:val="003B7349"/>
    <w:rsid w:val="003B7660"/>
    <w:rsid w:val="003C075A"/>
    <w:rsid w:val="003C0828"/>
    <w:rsid w:val="003C1181"/>
    <w:rsid w:val="003C21DA"/>
    <w:rsid w:val="003C2ECA"/>
    <w:rsid w:val="003C4AFE"/>
    <w:rsid w:val="003C583F"/>
    <w:rsid w:val="003C5A87"/>
    <w:rsid w:val="003C5D22"/>
    <w:rsid w:val="003C66D4"/>
    <w:rsid w:val="003C6CC3"/>
    <w:rsid w:val="003C6EAF"/>
    <w:rsid w:val="003C7E4A"/>
    <w:rsid w:val="003D0181"/>
    <w:rsid w:val="003D0BD5"/>
    <w:rsid w:val="003D11CF"/>
    <w:rsid w:val="003D34B4"/>
    <w:rsid w:val="003D37C1"/>
    <w:rsid w:val="003D44C9"/>
    <w:rsid w:val="003D4F4A"/>
    <w:rsid w:val="003D5E8B"/>
    <w:rsid w:val="003D5FC6"/>
    <w:rsid w:val="003D6097"/>
    <w:rsid w:val="003D7C5A"/>
    <w:rsid w:val="003E0E6C"/>
    <w:rsid w:val="003E17A3"/>
    <w:rsid w:val="003E2129"/>
    <w:rsid w:val="003E226C"/>
    <w:rsid w:val="003E2BF8"/>
    <w:rsid w:val="003E382B"/>
    <w:rsid w:val="003E3D3B"/>
    <w:rsid w:val="003E42A5"/>
    <w:rsid w:val="003E4FE3"/>
    <w:rsid w:val="003E655F"/>
    <w:rsid w:val="003E7D0B"/>
    <w:rsid w:val="003F06E2"/>
    <w:rsid w:val="003F0C4B"/>
    <w:rsid w:val="003F2E15"/>
    <w:rsid w:val="003F4CCC"/>
    <w:rsid w:val="003F5A6D"/>
    <w:rsid w:val="003F74C8"/>
    <w:rsid w:val="003F7660"/>
    <w:rsid w:val="003F7719"/>
    <w:rsid w:val="00400587"/>
    <w:rsid w:val="004013C4"/>
    <w:rsid w:val="00402AAC"/>
    <w:rsid w:val="00402FD8"/>
    <w:rsid w:val="00403AE1"/>
    <w:rsid w:val="004045B5"/>
    <w:rsid w:val="00404816"/>
    <w:rsid w:val="0040673E"/>
    <w:rsid w:val="00406947"/>
    <w:rsid w:val="0040755F"/>
    <w:rsid w:val="0040793E"/>
    <w:rsid w:val="00411D22"/>
    <w:rsid w:val="004123E4"/>
    <w:rsid w:val="004125D8"/>
    <w:rsid w:val="004128AE"/>
    <w:rsid w:val="00412FD7"/>
    <w:rsid w:val="004133BE"/>
    <w:rsid w:val="00413C8B"/>
    <w:rsid w:val="00415111"/>
    <w:rsid w:val="00415C98"/>
    <w:rsid w:val="004166D0"/>
    <w:rsid w:val="00417101"/>
    <w:rsid w:val="0042202B"/>
    <w:rsid w:val="0042309B"/>
    <w:rsid w:val="0042332E"/>
    <w:rsid w:val="00424B7D"/>
    <w:rsid w:val="00425157"/>
    <w:rsid w:val="004252D1"/>
    <w:rsid w:val="00425D05"/>
    <w:rsid w:val="00426AF4"/>
    <w:rsid w:val="00426C73"/>
    <w:rsid w:val="004300A6"/>
    <w:rsid w:val="004306A1"/>
    <w:rsid w:val="00430976"/>
    <w:rsid w:val="00430CBF"/>
    <w:rsid w:val="00430CE2"/>
    <w:rsid w:val="0043174F"/>
    <w:rsid w:val="00431C14"/>
    <w:rsid w:val="00431E94"/>
    <w:rsid w:val="00432177"/>
    <w:rsid w:val="004325AB"/>
    <w:rsid w:val="00432FE5"/>
    <w:rsid w:val="0043344B"/>
    <w:rsid w:val="00434141"/>
    <w:rsid w:val="00434502"/>
    <w:rsid w:val="00435442"/>
    <w:rsid w:val="00435698"/>
    <w:rsid w:val="00435D7E"/>
    <w:rsid w:val="00436F4E"/>
    <w:rsid w:val="0043729D"/>
    <w:rsid w:val="00437AB0"/>
    <w:rsid w:val="00440299"/>
    <w:rsid w:val="00440677"/>
    <w:rsid w:val="00441C44"/>
    <w:rsid w:val="0044216D"/>
    <w:rsid w:val="004432F9"/>
    <w:rsid w:val="004436A7"/>
    <w:rsid w:val="00443748"/>
    <w:rsid w:val="0044393A"/>
    <w:rsid w:val="00443BEB"/>
    <w:rsid w:val="0044411F"/>
    <w:rsid w:val="00445151"/>
    <w:rsid w:val="004464F9"/>
    <w:rsid w:val="004466A1"/>
    <w:rsid w:val="00447970"/>
    <w:rsid w:val="00450212"/>
    <w:rsid w:val="00450B5C"/>
    <w:rsid w:val="00450C30"/>
    <w:rsid w:val="00451B42"/>
    <w:rsid w:val="00451CAD"/>
    <w:rsid w:val="00451DFF"/>
    <w:rsid w:val="004520ED"/>
    <w:rsid w:val="004523B0"/>
    <w:rsid w:val="00453D86"/>
    <w:rsid w:val="00453FC3"/>
    <w:rsid w:val="004545A7"/>
    <w:rsid w:val="00454762"/>
    <w:rsid w:val="00454A5F"/>
    <w:rsid w:val="00454B4E"/>
    <w:rsid w:val="00456155"/>
    <w:rsid w:val="004561CA"/>
    <w:rsid w:val="004569DA"/>
    <w:rsid w:val="00456D4A"/>
    <w:rsid w:val="004579AD"/>
    <w:rsid w:val="00457C22"/>
    <w:rsid w:val="00457F3E"/>
    <w:rsid w:val="00460087"/>
    <w:rsid w:val="004600DA"/>
    <w:rsid w:val="00460112"/>
    <w:rsid w:val="004601AF"/>
    <w:rsid w:val="00461050"/>
    <w:rsid w:val="004611C4"/>
    <w:rsid w:val="00461B48"/>
    <w:rsid w:val="00461DEE"/>
    <w:rsid w:val="00461F92"/>
    <w:rsid w:val="0046274D"/>
    <w:rsid w:val="00462CB9"/>
    <w:rsid w:val="00463A51"/>
    <w:rsid w:val="004649C2"/>
    <w:rsid w:val="0046521F"/>
    <w:rsid w:val="00465485"/>
    <w:rsid w:val="004662BB"/>
    <w:rsid w:val="004667B2"/>
    <w:rsid w:val="00466F1B"/>
    <w:rsid w:val="004707DF"/>
    <w:rsid w:val="00470899"/>
    <w:rsid w:val="004723B0"/>
    <w:rsid w:val="00472503"/>
    <w:rsid w:val="0047262B"/>
    <w:rsid w:val="00472B1F"/>
    <w:rsid w:val="004733A1"/>
    <w:rsid w:val="00473752"/>
    <w:rsid w:val="00473993"/>
    <w:rsid w:val="00473B6D"/>
    <w:rsid w:val="004741F6"/>
    <w:rsid w:val="00474892"/>
    <w:rsid w:val="004754CF"/>
    <w:rsid w:val="00476188"/>
    <w:rsid w:val="004765A8"/>
    <w:rsid w:val="00477314"/>
    <w:rsid w:val="00480B2F"/>
    <w:rsid w:val="00481B9D"/>
    <w:rsid w:val="004829EA"/>
    <w:rsid w:val="00482A2A"/>
    <w:rsid w:val="00483129"/>
    <w:rsid w:val="004831B8"/>
    <w:rsid w:val="004833DB"/>
    <w:rsid w:val="0048356B"/>
    <w:rsid w:val="0048370A"/>
    <w:rsid w:val="00483BD0"/>
    <w:rsid w:val="00483D4E"/>
    <w:rsid w:val="0048534C"/>
    <w:rsid w:val="004867D1"/>
    <w:rsid w:val="00486DAB"/>
    <w:rsid w:val="004878F2"/>
    <w:rsid w:val="00487BE5"/>
    <w:rsid w:val="004902AB"/>
    <w:rsid w:val="00490C71"/>
    <w:rsid w:val="004912AE"/>
    <w:rsid w:val="00492FFE"/>
    <w:rsid w:val="004933DF"/>
    <w:rsid w:val="004942C2"/>
    <w:rsid w:val="0049430E"/>
    <w:rsid w:val="004951F6"/>
    <w:rsid w:val="00495573"/>
    <w:rsid w:val="004960D9"/>
    <w:rsid w:val="00496A14"/>
    <w:rsid w:val="00497D51"/>
    <w:rsid w:val="004A0ED7"/>
    <w:rsid w:val="004A18E4"/>
    <w:rsid w:val="004A1ED3"/>
    <w:rsid w:val="004A1F72"/>
    <w:rsid w:val="004A27D4"/>
    <w:rsid w:val="004A2891"/>
    <w:rsid w:val="004A28C4"/>
    <w:rsid w:val="004A55C2"/>
    <w:rsid w:val="004A5C64"/>
    <w:rsid w:val="004A5D68"/>
    <w:rsid w:val="004A686B"/>
    <w:rsid w:val="004A6AC5"/>
    <w:rsid w:val="004A7D79"/>
    <w:rsid w:val="004B0141"/>
    <w:rsid w:val="004B15DF"/>
    <w:rsid w:val="004B2247"/>
    <w:rsid w:val="004B360C"/>
    <w:rsid w:val="004B3CF7"/>
    <w:rsid w:val="004B3D9B"/>
    <w:rsid w:val="004B4D92"/>
    <w:rsid w:val="004B62B0"/>
    <w:rsid w:val="004B6819"/>
    <w:rsid w:val="004B7B09"/>
    <w:rsid w:val="004B7BE1"/>
    <w:rsid w:val="004B7C5C"/>
    <w:rsid w:val="004C09AD"/>
    <w:rsid w:val="004C133F"/>
    <w:rsid w:val="004C215F"/>
    <w:rsid w:val="004C2843"/>
    <w:rsid w:val="004C3F34"/>
    <w:rsid w:val="004C47B9"/>
    <w:rsid w:val="004C553E"/>
    <w:rsid w:val="004C65E2"/>
    <w:rsid w:val="004C679C"/>
    <w:rsid w:val="004C69AE"/>
    <w:rsid w:val="004C7063"/>
    <w:rsid w:val="004C709A"/>
    <w:rsid w:val="004D056C"/>
    <w:rsid w:val="004D10FA"/>
    <w:rsid w:val="004D2072"/>
    <w:rsid w:val="004D35A1"/>
    <w:rsid w:val="004D3E60"/>
    <w:rsid w:val="004D4364"/>
    <w:rsid w:val="004D4B6B"/>
    <w:rsid w:val="004D56BE"/>
    <w:rsid w:val="004D5B44"/>
    <w:rsid w:val="004D5D8C"/>
    <w:rsid w:val="004D5F99"/>
    <w:rsid w:val="004D6A40"/>
    <w:rsid w:val="004D6A8E"/>
    <w:rsid w:val="004D7551"/>
    <w:rsid w:val="004D7EBF"/>
    <w:rsid w:val="004E09FA"/>
    <w:rsid w:val="004E0A6F"/>
    <w:rsid w:val="004E14C9"/>
    <w:rsid w:val="004E1C32"/>
    <w:rsid w:val="004E2923"/>
    <w:rsid w:val="004E3064"/>
    <w:rsid w:val="004E336F"/>
    <w:rsid w:val="004E43BA"/>
    <w:rsid w:val="004E49C6"/>
    <w:rsid w:val="004E503A"/>
    <w:rsid w:val="004E7645"/>
    <w:rsid w:val="004F0282"/>
    <w:rsid w:val="004F0AB6"/>
    <w:rsid w:val="004F2227"/>
    <w:rsid w:val="004F3534"/>
    <w:rsid w:val="004F36D1"/>
    <w:rsid w:val="004F3C3B"/>
    <w:rsid w:val="004F3E14"/>
    <w:rsid w:val="004F4DB1"/>
    <w:rsid w:val="004F5ED7"/>
    <w:rsid w:val="004F7140"/>
    <w:rsid w:val="004F7255"/>
    <w:rsid w:val="004F79A5"/>
    <w:rsid w:val="004F7F83"/>
    <w:rsid w:val="00500196"/>
    <w:rsid w:val="00500DB0"/>
    <w:rsid w:val="005026C2"/>
    <w:rsid w:val="0050377E"/>
    <w:rsid w:val="00503CF3"/>
    <w:rsid w:val="0050430C"/>
    <w:rsid w:val="00505BCA"/>
    <w:rsid w:val="00506B6D"/>
    <w:rsid w:val="00506CA7"/>
    <w:rsid w:val="00506E2B"/>
    <w:rsid w:val="00510443"/>
    <w:rsid w:val="00510DC9"/>
    <w:rsid w:val="00511DF7"/>
    <w:rsid w:val="005139BB"/>
    <w:rsid w:val="00514009"/>
    <w:rsid w:val="00514B62"/>
    <w:rsid w:val="0051669C"/>
    <w:rsid w:val="0051681B"/>
    <w:rsid w:val="0051728E"/>
    <w:rsid w:val="00520577"/>
    <w:rsid w:val="00521023"/>
    <w:rsid w:val="00521681"/>
    <w:rsid w:val="00521AEF"/>
    <w:rsid w:val="00521BDC"/>
    <w:rsid w:val="00523801"/>
    <w:rsid w:val="0052400A"/>
    <w:rsid w:val="00524187"/>
    <w:rsid w:val="005243CB"/>
    <w:rsid w:val="0052451A"/>
    <w:rsid w:val="0052459F"/>
    <w:rsid w:val="00524F92"/>
    <w:rsid w:val="0052522C"/>
    <w:rsid w:val="00525414"/>
    <w:rsid w:val="0052592C"/>
    <w:rsid w:val="00525D63"/>
    <w:rsid w:val="00527BC1"/>
    <w:rsid w:val="00527D1D"/>
    <w:rsid w:val="0053084C"/>
    <w:rsid w:val="00530FDF"/>
    <w:rsid w:val="0053190B"/>
    <w:rsid w:val="0053257F"/>
    <w:rsid w:val="005327CA"/>
    <w:rsid w:val="005329F4"/>
    <w:rsid w:val="00533B88"/>
    <w:rsid w:val="00534291"/>
    <w:rsid w:val="00534725"/>
    <w:rsid w:val="005347F8"/>
    <w:rsid w:val="00535797"/>
    <w:rsid w:val="005365F7"/>
    <w:rsid w:val="00536AD2"/>
    <w:rsid w:val="00537144"/>
    <w:rsid w:val="00537529"/>
    <w:rsid w:val="00540821"/>
    <w:rsid w:val="00540E74"/>
    <w:rsid w:val="005410AA"/>
    <w:rsid w:val="00541CCA"/>
    <w:rsid w:val="00542556"/>
    <w:rsid w:val="005426DB"/>
    <w:rsid w:val="0054424C"/>
    <w:rsid w:val="0054459E"/>
    <w:rsid w:val="00545B0F"/>
    <w:rsid w:val="00546B4C"/>
    <w:rsid w:val="0054729F"/>
    <w:rsid w:val="00547AA6"/>
    <w:rsid w:val="00550557"/>
    <w:rsid w:val="0055075E"/>
    <w:rsid w:val="00550F81"/>
    <w:rsid w:val="00551004"/>
    <w:rsid w:val="00551944"/>
    <w:rsid w:val="00552288"/>
    <w:rsid w:val="005526AF"/>
    <w:rsid w:val="00553273"/>
    <w:rsid w:val="00553DE5"/>
    <w:rsid w:val="00554C04"/>
    <w:rsid w:val="00554CE6"/>
    <w:rsid w:val="00555CFD"/>
    <w:rsid w:val="00556FF5"/>
    <w:rsid w:val="0055754C"/>
    <w:rsid w:val="00557883"/>
    <w:rsid w:val="00557AE7"/>
    <w:rsid w:val="005602AB"/>
    <w:rsid w:val="00560AB4"/>
    <w:rsid w:val="005616A0"/>
    <w:rsid w:val="0056221A"/>
    <w:rsid w:val="00562909"/>
    <w:rsid w:val="00563928"/>
    <w:rsid w:val="00564C13"/>
    <w:rsid w:val="00564F1F"/>
    <w:rsid w:val="00565930"/>
    <w:rsid w:val="00566793"/>
    <w:rsid w:val="00566F6A"/>
    <w:rsid w:val="00567A99"/>
    <w:rsid w:val="00570131"/>
    <w:rsid w:val="00570475"/>
    <w:rsid w:val="00570F78"/>
    <w:rsid w:val="00571E0A"/>
    <w:rsid w:val="00571F1A"/>
    <w:rsid w:val="005726A3"/>
    <w:rsid w:val="00572AD5"/>
    <w:rsid w:val="00572C7B"/>
    <w:rsid w:val="00573101"/>
    <w:rsid w:val="005734D8"/>
    <w:rsid w:val="00573CD5"/>
    <w:rsid w:val="00575AB4"/>
    <w:rsid w:val="00575F74"/>
    <w:rsid w:val="00576077"/>
    <w:rsid w:val="00576460"/>
    <w:rsid w:val="00576491"/>
    <w:rsid w:val="00576BAD"/>
    <w:rsid w:val="00577C67"/>
    <w:rsid w:val="005810E9"/>
    <w:rsid w:val="00581748"/>
    <w:rsid w:val="00584005"/>
    <w:rsid w:val="005842DA"/>
    <w:rsid w:val="00584A0B"/>
    <w:rsid w:val="00584F03"/>
    <w:rsid w:val="005868AA"/>
    <w:rsid w:val="005872E7"/>
    <w:rsid w:val="00587896"/>
    <w:rsid w:val="00587E37"/>
    <w:rsid w:val="00587E5D"/>
    <w:rsid w:val="00591C38"/>
    <w:rsid w:val="00592215"/>
    <w:rsid w:val="0059228F"/>
    <w:rsid w:val="00593C7E"/>
    <w:rsid w:val="00594544"/>
    <w:rsid w:val="00594F04"/>
    <w:rsid w:val="00594F63"/>
    <w:rsid w:val="00595071"/>
    <w:rsid w:val="00595730"/>
    <w:rsid w:val="00597F20"/>
    <w:rsid w:val="005A024E"/>
    <w:rsid w:val="005A0D61"/>
    <w:rsid w:val="005A15A1"/>
    <w:rsid w:val="005A22AA"/>
    <w:rsid w:val="005A29CC"/>
    <w:rsid w:val="005A2FBD"/>
    <w:rsid w:val="005A31B8"/>
    <w:rsid w:val="005A3BD5"/>
    <w:rsid w:val="005A6645"/>
    <w:rsid w:val="005A6809"/>
    <w:rsid w:val="005A704D"/>
    <w:rsid w:val="005B0AD8"/>
    <w:rsid w:val="005B0FB4"/>
    <w:rsid w:val="005B105C"/>
    <w:rsid w:val="005B14F5"/>
    <w:rsid w:val="005B1B08"/>
    <w:rsid w:val="005B1EB4"/>
    <w:rsid w:val="005B2680"/>
    <w:rsid w:val="005B3B7B"/>
    <w:rsid w:val="005B4845"/>
    <w:rsid w:val="005B7B27"/>
    <w:rsid w:val="005C0F59"/>
    <w:rsid w:val="005C180D"/>
    <w:rsid w:val="005C2B5B"/>
    <w:rsid w:val="005C32B0"/>
    <w:rsid w:val="005C442F"/>
    <w:rsid w:val="005C491A"/>
    <w:rsid w:val="005C4C16"/>
    <w:rsid w:val="005C51D3"/>
    <w:rsid w:val="005C5F95"/>
    <w:rsid w:val="005C60C0"/>
    <w:rsid w:val="005D009C"/>
    <w:rsid w:val="005D161A"/>
    <w:rsid w:val="005D1847"/>
    <w:rsid w:val="005D1971"/>
    <w:rsid w:val="005D2495"/>
    <w:rsid w:val="005D26EE"/>
    <w:rsid w:val="005D28C7"/>
    <w:rsid w:val="005D2951"/>
    <w:rsid w:val="005D2B3F"/>
    <w:rsid w:val="005D3CA5"/>
    <w:rsid w:val="005D429F"/>
    <w:rsid w:val="005D4B07"/>
    <w:rsid w:val="005D4BF4"/>
    <w:rsid w:val="005D667C"/>
    <w:rsid w:val="005D7197"/>
    <w:rsid w:val="005E00CB"/>
    <w:rsid w:val="005E04C7"/>
    <w:rsid w:val="005E0566"/>
    <w:rsid w:val="005E2095"/>
    <w:rsid w:val="005E2BBB"/>
    <w:rsid w:val="005E3359"/>
    <w:rsid w:val="005E3685"/>
    <w:rsid w:val="005E3CB5"/>
    <w:rsid w:val="005E4D29"/>
    <w:rsid w:val="005E5464"/>
    <w:rsid w:val="005E561C"/>
    <w:rsid w:val="005E5AFD"/>
    <w:rsid w:val="005E61FF"/>
    <w:rsid w:val="005E6E1D"/>
    <w:rsid w:val="005E751B"/>
    <w:rsid w:val="005E7A9D"/>
    <w:rsid w:val="005F0B58"/>
    <w:rsid w:val="005F19C4"/>
    <w:rsid w:val="005F2222"/>
    <w:rsid w:val="005F2B6B"/>
    <w:rsid w:val="005F4BAB"/>
    <w:rsid w:val="005F5139"/>
    <w:rsid w:val="005F5A16"/>
    <w:rsid w:val="005F6732"/>
    <w:rsid w:val="005F68A0"/>
    <w:rsid w:val="005F6FD8"/>
    <w:rsid w:val="005F7816"/>
    <w:rsid w:val="005F7E6C"/>
    <w:rsid w:val="006009FA"/>
    <w:rsid w:val="006015B5"/>
    <w:rsid w:val="006016DD"/>
    <w:rsid w:val="00601DD7"/>
    <w:rsid w:val="0060254F"/>
    <w:rsid w:val="00602892"/>
    <w:rsid w:val="006035FE"/>
    <w:rsid w:val="00603B2B"/>
    <w:rsid w:val="00604800"/>
    <w:rsid w:val="006049AC"/>
    <w:rsid w:val="0060516F"/>
    <w:rsid w:val="00605F46"/>
    <w:rsid w:val="00606DBA"/>
    <w:rsid w:val="0061059D"/>
    <w:rsid w:val="00611D52"/>
    <w:rsid w:val="006122F9"/>
    <w:rsid w:val="006127D7"/>
    <w:rsid w:val="00612F04"/>
    <w:rsid w:val="006135F9"/>
    <w:rsid w:val="00613F60"/>
    <w:rsid w:val="0061456F"/>
    <w:rsid w:val="00614ABE"/>
    <w:rsid w:val="00614F75"/>
    <w:rsid w:val="0061541A"/>
    <w:rsid w:val="00615B2D"/>
    <w:rsid w:val="00615E94"/>
    <w:rsid w:val="006165CE"/>
    <w:rsid w:val="00617062"/>
    <w:rsid w:val="00617580"/>
    <w:rsid w:val="00617FD4"/>
    <w:rsid w:val="00621F97"/>
    <w:rsid w:val="006224C1"/>
    <w:rsid w:val="00622C44"/>
    <w:rsid w:val="00622FB9"/>
    <w:rsid w:val="00623359"/>
    <w:rsid w:val="0062481D"/>
    <w:rsid w:val="00624B01"/>
    <w:rsid w:val="00625816"/>
    <w:rsid w:val="00625FA9"/>
    <w:rsid w:val="00626F3F"/>
    <w:rsid w:val="006272A5"/>
    <w:rsid w:val="00630AFC"/>
    <w:rsid w:val="00630E44"/>
    <w:rsid w:val="00631A16"/>
    <w:rsid w:val="00631A57"/>
    <w:rsid w:val="00631B32"/>
    <w:rsid w:val="006324E1"/>
    <w:rsid w:val="00633760"/>
    <w:rsid w:val="006345DE"/>
    <w:rsid w:val="00634A41"/>
    <w:rsid w:val="00634F15"/>
    <w:rsid w:val="00635285"/>
    <w:rsid w:val="00635B18"/>
    <w:rsid w:val="0063640B"/>
    <w:rsid w:val="0063688B"/>
    <w:rsid w:val="00636F18"/>
    <w:rsid w:val="0063761D"/>
    <w:rsid w:val="00637C35"/>
    <w:rsid w:val="00640BDB"/>
    <w:rsid w:val="006417DB"/>
    <w:rsid w:val="00641F52"/>
    <w:rsid w:val="00642EFC"/>
    <w:rsid w:val="006436FF"/>
    <w:rsid w:val="00643E45"/>
    <w:rsid w:val="00644643"/>
    <w:rsid w:val="00644AC4"/>
    <w:rsid w:val="00644E35"/>
    <w:rsid w:val="00645557"/>
    <w:rsid w:val="00645A5A"/>
    <w:rsid w:val="006460AC"/>
    <w:rsid w:val="006468F2"/>
    <w:rsid w:val="00646EF0"/>
    <w:rsid w:val="006478DA"/>
    <w:rsid w:val="00650689"/>
    <w:rsid w:val="00650B62"/>
    <w:rsid w:val="0065118B"/>
    <w:rsid w:val="00651A37"/>
    <w:rsid w:val="00651C80"/>
    <w:rsid w:val="00652650"/>
    <w:rsid w:val="00653244"/>
    <w:rsid w:val="00653934"/>
    <w:rsid w:val="00655145"/>
    <w:rsid w:val="00656D1C"/>
    <w:rsid w:val="006574A1"/>
    <w:rsid w:val="0066104F"/>
    <w:rsid w:val="00663362"/>
    <w:rsid w:val="006636D5"/>
    <w:rsid w:val="006650FA"/>
    <w:rsid w:val="00665E46"/>
    <w:rsid w:val="0066669E"/>
    <w:rsid w:val="0066709C"/>
    <w:rsid w:val="00667D9A"/>
    <w:rsid w:val="00671795"/>
    <w:rsid w:val="00671797"/>
    <w:rsid w:val="00672315"/>
    <w:rsid w:val="00672AEA"/>
    <w:rsid w:val="00672BA5"/>
    <w:rsid w:val="0067715F"/>
    <w:rsid w:val="00677639"/>
    <w:rsid w:val="006801BD"/>
    <w:rsid w:val="00680BA9"/>
    <w:rsid w:val="006811C7"/>
    <w:rsid w:val="00681634"/>
    <w:rsid w:val="00681A15"/>
    <w:rsid w:val="00681D7A"/>
    <w:rsid w:val="00682FFC"/>
    <w:rsid w:val="0068332B"/>
    <w:rsid w:val="00685655"/>
    <w:rsid w:val="00686E7A"/>
    <w:rsid w:val="006874AD"/>
    <w:rsid w:val="00691F15"/>
    <w:rsid w:val="00691F4B"/>
    <w:rsid w:val="00692211"/>
    <w:rsid w:val="006938BC"/>
    <w:rsid w:val="00693EB9"/>
    <w:rsid w:val="00694258"/>
    <w:rsid w:val="00694562"/>
    <w:rsid w:val="00696334"/>
    <w:rsid w:val="006963F2"/>
    <w:rsid w:val="006A0882"/>
    <w:rsid w:val="006A1948"/>
    <w:rsid w:val="006A1B79"/>
    <w:rsid w:val="006A2466"/>
    <w:rsid w:val="006A323A"/>
    <w:rsid w:val="006A3556"/>
    <w:rsid w:val="006A43F1"/>
    <w:rsid w:val="006A595F"/>
    <w:rsid w:val="006A5D54"/>
    <w:rsid w:val="006A68C5"/>
    <w:rsid w:val="006A6B00"/>
    <w:rsid w:val="006A7335"/>
    <w:rsid w:val="006A7569"/>
    <w:rsid w:val="006A792B"/>
    <w:rsid w:val="006B02D7"/>
    <w:rsid w:val="006B0394"/>
    <w:rsid w:val="006B0E3C"/>
    <w:rsid w:val="006B1007"/>
    <w:rsid w:val="006B11B8"/>
    <w:rsid w:val="006B1340"/>
    <w:rsid w:val="006B31FD"/>
    <w:rsid w:val="006B3930"/>
    <w:rsid w:val="006B3AA4"/>
    <w:rsid w:val="006B41CF"/>
    <w:rsid w:val="006B4A9F"/>
    <w:rsid w:val="006B4C92"/>
    <w:rsid w:val="006B4CBE"/>
    <w:rsid w:val="006B4E47"/>
    <w:rsid w:val="006B5889"/>
    <w:rsid w:val="006B618C"/>
    <w:rsid w:val="006B6447"/>
    <w:rsid w:val="006B666E"/>
    <w:rsid w:val="006B6C5C"/>
    <w:rsid w:val="006B7175"/>
    <w:rsid w:val="006B73A5"/>
    <w:rsid w:val="006B7EEF"/>
    <w:rsid w:val="006C012D"/>
    <w:rsid w:val="006C0D53"/>
    <w:rsid w:val="006C3303"/>
    <w:rsid w:val="006C3307"/>
    <w:rsid w:val="006C37B6"/>
    <w:rsid w:val="006C3DC3"/>
    <w:rsid w:val="006C4ACD"/>
    <w:rsid w:val="006C4E35"/>
    <w:rsid w:val="006C5C44"/>
    <w:rsid w:val="006C5F6E"/>
    <w:rsid w:val="006C6876"/>
    <w:rsid w:val="006C6BB1"/>
    <w:rsid w:val="006C6D63"/>
    <w:rsid w:val="006C737C"/>
    <w:rsid w:val="006C7CB1"/>
    <w:rsid w:val="006D0A1B"/>
    <w:rsid w:val="006D14B8"/>
    <w:rsid w:val="006D2EDB"/>
    <w:rsid w:val="006D306A"/>
    <w:rsid w:val="006D3783"/>
    <w:rsid w:val="006D3BB3"/>
    <w:rsid w:val="006D477A"/>
    <w:rsid w:val="006D5623"/>
    <w:rsid w:val="006D5C27"/>
    <w:rsid w:val="006D5D6C"/>
    <w:rsid w:val="006D6AF6"/>
    <w:rsid w:val="006E048B"/>
    <w:rsid w:val="006E0B31"/>
    <w:rsid w:val="006E0D0C"/>
    <w:rsid w:val="006E0EDC"/>
    <w:rsid w:val="006E1569"/>
    <w:rsid w:val="006E1EB6"/>
    <w:rsid w:val="006E2757"/>
    <w:rsid w:val="006E2A76"/>
    <w:rsid w:val="006E3179"/>
    <w:rsid w:val="006E319E"/>
    <w:rsid w:val="006E36C5"/>
    <w:rsid w:val="006E3A17"/>
    <w:rsid w:val="006E3C37"/>
    <w:rsid w:val="006E53F4"/>
    <w:rsid w:val="006E560C"/>
    <w:rsid w:val="006E5BFB"/>
    <w:rsid w:val="006E7F5A"/>
    <w:rsid w:val="006F0D19"/>
    <w:rsid w:val="006F0D96"/>
    <w:rsid w:val="006F33C7"/>
    <w:rsid w:val="006F5333"/>
    <w:rsid w:val="006F6CFB"/>
    <w:rsid w:val="006F6F92"/>
    <w:rsid w:val="0070025F"/>
    <w:rsid w:val="007002C5"/>
    <w:rsid w:val="00700E37"/>
    <w:rsid w:val="007010D2"/>
    <w:rsid w:val="007036E9"/>
    <w:rsid w:val="00703770"/>
    <w:rsid w:val="00704268"/>
    <w:rsid w:val="007044E1"/>
    <w:rsid w:val="00706012"/>
    <w:rsid w:val="007062CC"/>
    <w:rsid w:val="0070654E"/>
    <w:rsid w:val="00707078"/>
    <w:rsid w:val="007078DB"/>
    <w:rsid w:val="007101DB"/>
    <w:rsid w:val="0071232E"/>
    <w:rsid w:val="007138B9"/>
    <w:rsid w:val="00713DFF"/>
    <w:rsid w:val="00713F86"/>
    <w:rsid w:val="007151F6"/>
    <w:rsid w:val="00715B27"/>
    <w:rsid w:val="00716266"/>
    <w:rsid w:val="007177E2"/>
    <w:rsid w:val="00720F22"/>
    <w:rsid w:val="00723227"/>
    <w:rsid w:val="007232C5"/>
    <w:rsid w:val="00724EA0"/>
    <w:rsid w:val="007261C3"/>
    <w:rsid w:val="00726D2A"/>
    <w:rsid w:val="00726D88"/>
    <w:rsid w:val="007301BA"/>
    <w:rsid w:val="00730837"/>
    <w:rsid w:val="00730844"/>
    <w:rsid w:val="00730C19"/>
    <w:rsid w:val="00730F82"/>
    <w:rsid w:val="00731692"/>
    <w:rsid w:val="00732641"/>
    <w:rsid w:val="00733384"/>
    <w:rsid w:val="00733A30"/>
    <w:rsid w:val="0073574F"/>
    <w:rsid w:val="00735C78"/>
    <w:rsid w:val="00735DC6"/>
    <w:rsid w:val="00735E7E"/>
    <w:rsid w:val="00736815"/>
    <w:rsid w:val="007370CC"/>
    <w:rsid w:val="007370E3"/>
    <w:rsid w:val="0073780D"/>
    <w:rsid w:val="0074055A"/>
    <w:rsid w:val="00741803"/>
    <w:rsid w:val="00741A51"/>
    <w:rsid w:val="00741E8D"/>
    <w:rsid w:val="00741FD5"/>
    <w:rsid w:val="00743A0E"/>
    <w:rsid w:val="00744C99"/>
    <w:rsid w:val="00745A31"/>
    <w:rsid w:val="00746AA4"/>
    <w:rsid w:val="00746EDF"/>
    <w:rsid w:val="007474F7"/>
    <w:rsid w:val="00747CFC"/>
    <w:rsid w:val="0075001B"/>
    <w:rsid w:val="00750937"/>
    <w:rsid w:val="00750AD9"/>
    <w:rsid w:val="00750D30"/>
    <w:rsid w:val="00750FF6"/>
    <w:rsid w:val="00752790"/>
    <w:rsid w:val="00752BAE"/>
    <w:rsid w:val="0075359E"/>
    <w:rsid w:val="00753963"/>
    <w:rsid w:val="0075507F"/>
    <w:rsid w:val="00755EA1"/>
    <w:rsid w:val="0075613D"/>
    <w:rsid w:val="00756B6F"/>
    <w:rsid w:val="007570D6"/>
    <w:rsid w:val="0075722D"/>
    <w:rsid w:val="007577B5"/>
    <w:rsid w:val="007629C9"/>
    <w:rsid w:val="00763D72"/>
    <w:rsid w:val="00763E81"/>
    <w:rsid w:val="00764060"/>
    <w:rsid w:val="00764E2C"/>
    <w:rsid w:val="00765BAB"/>
    <w:rsid w:val="00772086"/>
    <w:rsid w:val="00772F08"/>
    <w:rsid w:val="00773589"/>
    <w:rsid w:val="007742CD"/>
    <w:rsid w:val="00775651"/>
    <w:rsid w:val="00775BD5"/>
    <w:rsid w:val="00776328"/>
    <w:rsid w:val="00776E43"/>
    <w:rsid w:val="00777300"/>
    <w:rsid w:val="007773F8"/>
    <w:rsid w:val="00777BDC"/>
    <w:rsid w:val="007802B3"/>
    <w:rsid w:val="007802ED"/>
    <w:rsid w:val="00780AAD"/>
    <w:rsid w:val="007820FF"/>
    <w:rsid w:val="0078211C"/>
    <w:rsid w:val="0078252A"/>
    <w:rsid w:val="00784A1B"/>
    <w:rsid w:val="00784FB8"/>
    <w:rsid w:val="0078513A"/>
    <w:rsid w:val="00785F85"/>
    <w:rsid w:val="00786299"/>
    <w:rsid w:val="00787AE4"/>
    <w:rsid w:val="00787F45"/>
    <w:rsid w:val="007902EE"/>
    <w:rsid w:val="0079207A"/>
    <w:rsid w:val="00792144"/>
    <w:rsid w:val="0079235D"/>
    <w:rsid w:val="00792C2E"/>
    <w:rsid w:val="0079303B"/>
    <w:rsid w:val="007944B4"/>
    <w:rsid w:val="00794F1C"/>
    <w:rsid w:val="00795B16"/>
    <w:rsid w:val="007963ED"/>
    <w:rsid w:val="007A0A14"/>
    <w:rsid w:val="007A1ED8"/>
    <w:rsid w:val="007A23E2"/>
    <w:rsid w:val="007A2412"/>
    <w:rsid w:val="007A274D"/>
    <w:rsid w:val="007A363C"/>
    <w:rsid w:val="007A3687"/>
    <w:rsid w:val="007A3BAF"/>
    <w:rsid w:val="007A3DAB"/>
    <w:rsid w:val="007A422C"/>
    <w:rsid w:val="007A4547"/>
    <w:rsid w:val="007A4AD0"/>
    <w:rsid w:val="007A58D5"/>
    <w:rsid w:val="007A6AD3"/>
    <w:rsid w:val="007A6B73"/>
    <w:rsid w:val="007A6DF7"/>
    <w:rsid w:val="007A7250"/>
    <w:rsid w:val="007A7F05"/>
    <w:rsid w:val="007B1453"/>
    <w:rsid w:val="007B16D5"/>
    <w:rsid w:val="007B2D85"/>
    <w:rsid w:val="007B329C"/>
    <w:rsid w:val="007B38EF"/>
    <w:rsid w:val="007B4640"/>
    <w:rsid w:val="007B506C"/>
    <w:rsid w:val="007B5CEB"/>
    <w:rsid w:val="007B5F9C"/>
    <w:rsid w:val="007B6656"/>
    <w:rsid w:val="007B6A3D"/>
    <w:rsid w:val="007B6A94"/>
    <w:rsid w:val="007B70BC"/>
    <w:rsid w:val="007C0E3A"/>
    <w:rsid w:val="007C1AAD"/>
    <w:rsid w:val="007C27A3"/>
    <w:rsid w:val="007C28B6"/>
    <w:rsid w:val="007C3272"/>
    <w:rsid w:val="007C32A8"/>
    <w:rsid w:val="007C3785"/>
    <w:rsid w:val="007C3815"/>
    <w:rsid w:val="007C389D"/>
    <w:rsid w:val="007C4604"/>
    <w:rsid w:val="007C653D"/>
    <w:rsid w:val="007C668A"/>
    <w:rsid w:val="007C7237"/>
    <w:rsid w:val="007C755A"/>
    <w:rsid w:val="007C7C2F"/>
    <w:rsid w:val="007C7EBE"/>
    <w:rsid w:val="007D01D3"/>
    <w:rsid w:val="007D1441"/>
    <w:rsid w:val="007D1B90"/>
    <w:rsid w:val="007D1E4F"/>
    <w:rsid w:val="007D21A2"/>
    <w:rsid w:val="007D2940"/>
    <w:rsid w:val="007D2BAD"/>
    <w:rsid w:val="007D3322"/>
    <w:rsid w:val="007D3853"/>
    <w:rsid w:val="007D3C2A"/>
    <w:rsid w:val="007D3F1A"/>
    <w:rsid w:val="007D449E"/>
    <w:rsid w:val="007D4837"/>
    <w:rsid w:val="007D4FFE"/>
    <w:rsid w:val="007D5F44"/>
    <w:rsid w:val="007D6407"/>
    <w:rsid w:val="007D685B"/>
    <w:rsid w:val="007D6CB8"/>
    <w:rsid w:val="007E0034"/>
    <w:rsid w:val="007E0FF5"/>
    <w:rsid w:val="007E15B1"/>
    <w:rsid w:val="007E15C7"/>
    <w:rsid w:val="007E1818"/>
    <w:rsid w:val="007E2017"/>
    <w:rsid w:val="007E215C"/>
    <w:rsid w:val="007E35CD"/>
    <w:rsid w:val="007E36DE"/>
    <w:rsid w:val="007E3F95"/>
    <w:rsid w:val="007E4064"/>
    <w:rsid w:val="007E4F16"/>
    <w:rsid w:val="007E58C6"/>
    <w:rsid w:val="007E6584"/>
    <w:rsid w:val="007E7EF2"/>
    <w:rsid w:val="007F022D"/>
    <w:rsid w:val="007F0A00"/>
    <w:rsid w:val="007F105F"/>
    <w:rsid w:val="007F1660"/>
    <w:rsid w:val="007F26E7"/>
    <w:rsid w:val="007F2A44"/>
    <w:rsid w:val="007F30EF"/>
    <w:rsid w:val="007F31F1"/>
    <w:rsid w:val="007F3DEF"/>
    <w:rsid w:val="007F4622"/>
    <w:rsid w:val="007F6EF0"/>
    <w:rsid w:val="007F7B50"/>
    <w:rsid w:val="00800E6B"/>
    <w:rsid w:val="00800F18"/>
    <w:rsid w:val="00800FFE"/>
    <w:rsid w:val="0080190E"/>
    <w:rsid w:val="00801C54"/>
    <w:rsid w:val="00801CEB"/>
    <w:rsid w:val="0080223F"/>
    <w:rsid w:val="00802ED9"/>
    <w:rsid w:val="00803313"/>
    <w:rsid w:val="008034F2"/>
    <w:rsid w:val="008037E1"/>
    <w:rsid w:val="00803977"/>
    <w:rsid w:val="008042AA"/>
    <w:rsid w:val="00804E99"/>
    <w:rsid w:val="00805163"/>
    <w:rsid w:val="00805F26"/>
    <w:rsid w:val="0080624E"/>
    <w:rsid w:val="008069DA"/>
    <w:rsid w:val="00807F22"/>
    <w:rsid w:val="00810AFA"/>
    <w:rsid w:val="0081289B"/>
    <w:rsid w:val="008137F4"/>
    <w:rsid w:val="0081400D"/>
    <w:rsid w:val="00814119"/>
    <w:rsid w:val="00814359"/>
    <w:rsid w:val="00814BEE"/>
    <w:rsid w:val="00815125"/>
    <w:rsid w:val="00815B08"/>
    <w:rsid w:val="00815BEE"/>
    <w:rsid w:val="00815CB5"/>
    <w:rsid w:val="00815E36"/>
    <w:rsid w:val="00817122"/>
    <w:rsid w:val="00820C8A"/>
    <w:rsid w:val="00820E0E"/>
    <w:rsid w:val="008212A2"/>
    <w:rsid w:val="00821B69"/>
    <w:rsid w:val="008222B2"/>
    <w:rsid w:val="00822561"/>
    <w:rsid w:val="00822AB3"/>
    <w:rsid w:val="008232BF"/>
    <w:rsid w:val="00823876"/>
    <w:rsid w:val="00825D8A"/>
    <w:rsid w:val="008263E2"/>
    <w:rsid w:val="00826CEB"/>
    <w:rsid w:val="008271C3"/>
    <w:rsid w:val="008302BC"/>
    <w:rsid w:val="00830A16"/>
    <w:rsid w:val="0083109C"/>
    <w:rsid w:val="00831A14"/>
    <w:rsid w:val="00831C02"/>
    <w:rsid w:val="0083235E"/>
    <w:rsid w:val="0083305B"/>
    <w:rsid w:val="008332D0"/>
    <w:rsid w:val="00833371"/>
    <w:rsid w:val="008335DC"/>
    <w:rsid w:val="0083379A"/>
    <w:rsid w:val="00833883"/>
    <w:rsid w:val="008355F0"/>
    <w:rsid w:val="00835D15"/>
    <w:rsid w:val="00835F09"/>
    <w:rsid w:val="00836020"/>
    <w:rsid w:val="00837C6D"/>
    <w:rsid w:val="008409BC"/>
    <w:rsid w:val="00841C5D"/>
    <w:rsid w:val="008420C6"/>
    <w:rsid w:val="008424AE"/>
    <w:rsid w:val="00842A8D"/>
    <w:rsid w:val="00842CA3"/>
    <w:rsid w:val="0084369F"/>
    <w:rsid w:val="0084399F"/>
    <w:rsid w:val="00843A57"/>
    <w:rsid w:val="00843F5B"/>
    <w:rsid w:val="00844E85"/>
    <w:rsid w:val="00845B6B"/>
    <w:rsid w:val="008509BE"/>
    <w:rsid w:val="008528F0"/>
    <w:rsid w:val="00852E38"/>
    <w:rsid w:val="0085314C"/>
    <w:rsid w:val="0085318E"/>
    <w:rsid w:val="008533EB"/>
    <w:rsid w:val="00853686"/>
    <w:rsid w:val="00853B5D"/>
    <w:rsid w:val="008560CF"/>
    <w:rsid w:val="008570F6"/>
    <w:rsid w:val="00857663"/>
    <w:rsid w:val="00860575"/>
    <w:rsid w:val="008605EF"/>
    <w:rsid w:val="008611D5"/>
    <w:rsid w:val="00861D1F"/>
    <w:rsid w:val="00861E8C"/>
    <w:rsid w:val="0086215C"/>
    <w:rsid w:val="008623FB"/>
    <w:rsid w:val="008643CB"/>
    <w:rsid w:val="00864CE2"/>
    <w:rsid w:val="008650F6"/>
    <w:rsid w:val="0086534D"/>
    <w:rsid w:val="00865B88"/>
    <w:rsid w:val="00865BE1"/>
    <w:rsid w:val="00866207"/>
    <w:rsid w:val="008674DE"/>
    <w:rsid w:val="00867881"/>
    <w:rsid w:val="00867E60"/>
    <w:rsid w:val="00870240"/>
    <w:rsid w:val="00870952"/>
    <w:rsid w:val="008709EB"/>
    <w:rsid w:val="00871454"/>
    <w:rsid w:val="00873663"/>
    <w:rsid w:val="008738D9"/>
    <w:rsid w:val="00874311"/>
    <w:rsid w:val="0087493A"/>
    <w:rsid w:val="00874C4F"/>
    <w:rsid w:val="00874FAA"/>
    <w:rsid w:val="00875C5F"/>
    <w:rsid w:val="00877A02"/>
    <w:rsid w:val="008805A3"/>
    <w:rsid w:val="008806B6"/>
    <w:rsid w:val="008808E4"/>
    <w:rsid w:val="00881193"/>
    <w:rsid w:val="00882167"/>
    <w:rsid w:val="00882FC7"/>
    <w:rsid w:val="00883C63"/>
    <w:rsid w:val="00883E09"/>
    <w:rsid w:val="00884094"/>
    <w:rsid w:val="00884641"/>
    <w:rsid w:val="00884660"/>
    <w:rsid w:val="008854AB"/>
    <w:rsid w:val="00886291"/>
    <w:rsid w:val="0088630F"/>
    <w:rsid w:val="0088681F"/>
    <w:rsid w:val="00886B44"/>
    <w:rsid w:val="00886C13"/>
    <w:rsid w:val="00886CAD"/>
    <w:rsid w:val="0089156A"/>
    <w:rsid w:val="0089180D"/>
    <w:rsid w:val="00892079"/>
    <w:rsid w:val="008928EE"/>
    <w:rsid w:val="008930F5"/>
    <w:rsid w:val="008931AF"/>
    <w:rsid w:val="00893E43"/>
    <w:rsid w:val="00895185"/>
    <w:rsid w:val="00895845"/>
    <w:rsid w:val="0089684B"/>
    <w:rsid w:val="008A0025"/>
    <w:rsid w:val="008A0A88"/>
    <w:rsid w:val="008A0D07"/>
    <w:rsid w:val="008A14A6"/>
    <w:rsid w:val="008A154A"/>
    <w:rsid w:val="008A1C4B"/>
    <w:rsid w:val="008A1CE8"/>
    <w:rsid w:val="008A2C3E"/>
    <w:rsid w:val="008A2C8E"/>
    <w:rsid w:val="008A3298"/>
    <w:rsid w:val="008A38DD"/>
    <w:rsid w:val="008A3D60"/>
    <w:rsid w:val="008A4552"/>
    <w:rsid w:val="008A4B58"/>
    <w:rsid w:val="008A6181"/>
    <w:rsid w:val="008A6344"/>
    <w:rsid w:val="008A756A"/>
    <w:rsid w:val="008A76F0"/>
    <w:rsid w:val="008B0172"/>
    <w:rsid w:val="008B0656"/>
    <w:rsid w:val="008B0B47"/>
    <w:rsid w:val="008B1CCE"/>
    <w:rsid w:val="008B1CF2"/>
    <w:rsid w:val="008B1D6A"/>
    <w:rsid w:val="008B20D0"/>
    <w:rsid w:val="008B277F"/>
    <w:rsid w:val="008B30FA"/>
    <w:rsid w:val="008B32AC"/>
    <w:rsid w:val="008B3F1F"/>
    <w:rsid w:val="008B527E"/>
    <w:rsid w:val="008B6328"/>
    <w:rsid w:val="008B7748"/>
    <w:rsid w:val="008C120B"/>
    <w:rsid w:val="008C1410"/>
    <w:rsid w:val="008C2914"/>
    <w:rsid w:val="008C2D8D"/>
    <w:rsid w:val="008C3347"/>
    <w:rsid w:val="008C368C"/>
    <w:rsid w:val="008C482B"/>
    <w:rsid w:val="008C48FC"/>
    <w:rsid w:val="008C5065"/>
    <w:rsid w:val="008C56A8"/>
    <w:rsid w:val="008C5D2F"/>
    <w:rsid w:val="008C67CD"/>
    <w:rsid w:val="008C696F"/>
    <w:rsid w:val="008C6C14"/>
    <w:rsid w:val="008C76B9"/>
    <w:rsid w:val="008D01DD"/>
    <w:rsid w:val="008D02B8"/>
    <w:rsid w:val="008D1218"/>
    <w:rsid w:val="008D1772"/>
    <w:rsid w:val="008D3227"/>
    <w:rsid w:val="008D44A4"/>
    <w:rsid w:val="008D5936"/>
    <w:rsid w:val="008D5D70"/>
    <w:rsid w:val="008D6CF3"/>
    <w:rsid w:val="008E0602"/>
    <w:rsid w:val="008E06F0"/>
    <w:rsid w:val="008E1B09"/>
    <w:rsid w:val="008E1FB7"/>
    <w:rsid w:val="008E21D4"/>
    <w:rsid w:val="008E27C6"/>
    <w:rsid w:val="008E445F"/>
    <w:rsid w:val="008E4722"/>
    <w:rsid w:val="008E75E6"/>
    <w:rsid w:val="008F1A64"/>
    <w:rsid w:val="008F1F9A"/>
    <w:rsid w:val="008F21AE"/>
    <w:rsid w:val="008F2237"/>
    <w:rsid w:val="008F50F6"/>
    <w:rsid w:val="008F5374"/>
    <w:rsid w:val="008F5989"/>
    <w:rsid w:val="008F599F"/>
    <w:rsid w:val="008F59B8"/>
    <w:rsid w:val="008F675A"/>
    <w:rsid w:val="008F6831"/>
    <w:rsid w:val="008F69C0"/>
    <w:rsid w:val="008F6F93"/>
    <w:rsid w:val="008F7DBD"/>
    <w:rsid w:val="0090046A"/>
    <w:rsid w:val="00901641"/>
    <w:rsid w:val="009020CE"/>
    <w:rsid w:val="0090240C"/>
    <w:rsid w:val="00902699"/>
    <w:rsid w:val="00904157"/>
    <w:rsid w:val="00904BC0"/>
    <w:rsid w:val="00905A6E"/>
    <w:rsid w:val="00905EF7"/>
    <w:rsid w:val="009100CE"/>
    <w:rsid w:val="00910146"/>
    <w:rsid w:val="00910E75"/>
    <w:rsid w:val="00912465"/>
    <w:rsid w:val="009127C8"/>
    <w:rsid w:val="00912889"/>
    <w:rsid w:val="009128FE"/>
    <w:rsid w:val="00914B57"/>
    <w:rsid w:val="00914E4C"/>
    <w:rsid w:val="009163B4"/>
    <w:rsid w:val="0091663D"/>
    <w:rsid w:val="00916ABD"/>
    <w:rsid w:val="00916D63"/>
    <w:rsid w:val="00916D9D"/>
    <w:rsid w:val="0091789E"/>
    <w:rsid w:val="00917914"/>
    <w:rsid w:val="00917A33"/>
    <w:rsid w:val="00917A7E"/>
    <w:rsid w:val="00920854"/>
    <w:rsid w:val="009208DB"/>
    <w:rsid w:val="00920A4B"/>
    <w:rsid w:val="00920E84"/>
    <w:rsid w:val="0092126E"/>
    <w:rsid w:val="00921693"/>
    <w:rsid w:val="00921796"/>
    <w:rsid w:val="0092233D"/>
    <w:rsid w:val="00922FB3"/>
    <w:rsid w:val="009237BC"/>
    <w:rsid w:val="00924565"/>
    <w:rsid w:val="009259CD"/>
    <w:rsid w:val="0092755C"/>
    <w:rsid w:val="00927EF9"/>
    <w:rsid w:val="00930980"/>
    <w:rsid w:val="00931623"/>
    <w:rsid w:val="0093184F"/>
    <w:rsid w:val="00931C38"/>
    <w:rsid w:val="0093336E"/>
    <w:rsid w:val="00934148"/>
    <w:rsid w:val="009367BB"/>
    <w:rsid w:val="009377D9"/>
    <w:rsid w:val="00937BEA"/>
    <w:rsid w:val="0094023F"/>
    <w:rsid w:val="009404C2"/>
    <w:rsid w:val="00940907"/>
    <w:rsid w:val="00941966"/>
    <w:rsid w:val="009429C8"/>
    <w:rsid w:val="0094328E"/>
    <w:rsid w:val="00943E10"/>
    <w:rsid w:val="00943F8C"/>
    <w:rsid w:val="00945ADA"/>
    <w:rsid w:val="009462EC"/>
    <w:rsid w:val="00946367"/>
    <w:rsid w:val="009465D9"/>
    <w:rsid w:val="00946A70"/>
    <w:rsid w:val="00946A94"/>
    <w:rsid w:val="00946EB9"/>
    <w:rsid w:val="0095018F"/>
    <w:rsid w:val="0095071C"/>
    <w:rsid w:val="00950E2C"/>
    <w:rsid w:val="009518FD"/>
    <w:rsid w:val="00951B14"/>
    <w:rsid w:val="00951FCD"/>
    <w:rsid w:val="00952778"/>
    <w:rsid w:val="0095351C"/>
    <w:rsid w:val="009535B7"/>
    <w:rsid w:val="009547E2"/>
    <w:rsid w:val="0095560A"/>
    <w:rsid w:val="00956DB2"/>
    <w:rsid w:val="009571F6"/>
    <w:rsid w:val="00957268"/>
    <w:rsid w:val="00960209"/>
    <w:rsid w:val="00960860"/>
    <w:rsid w:val="00960A78"/>
    <w:rsid w:val="009611F9"/>
    <w:rsid w:val="00961DC9"/>
    <w:rsid w:val="009621A0"/>
    <w:rsid w:val="00962AA0"/>
    <w:rsid w:val="00962C20"/>
    <w:rsid w:val="009631D5"/>
    <w:rsid w:val="009633AD"/>
    <w:rsid w:val="00964C1B"/>
    <w:rsid w:val="00964C99"/>
    <w:rsid w:val="00964D62"/>
    <w:rsid w:val="00965795"/>
    <w:rsid w:val="00965AF3"/>
    <w:rsid w:val="00967D50"/>
    <w:rsid w:val="009702EE"/>
    <w:rsid w:val="0097070D"/>
    <w:rsid w:val="00970825"/>
    <w:rsid w:val="00971CDE"/>
    <w:rsid w:val="00972454"/>
    <w:rsid w:val="009736B7"/>
    <w:rsid w:val="009740B5"/>
    <w:rsid w:val="00974C80"/>
    <w:rsid w:val="00974CCC"/>
    <w:rsid w:val="009767B2"/>
    <w:rsid w:val="00977413"/>
    <w:rsid w:val="00980481"/>
    <w:rsid w:val="00980F0C"/>
    <w:rsid w:val="00980FAF"/>
    <w:rsid w:val="0098179E"/>
    <w:rsid w:val="00982019"/>
    <w:rsid w:val="009831EF"/>
    <w:rsid w:val="00983DE9"/>
    <w:rsid w:val="009840C9"/>
    <w:rsid w:val="00984B24"/>
    <w:rsid w:val="00984B75"/>
    <w:rsid w:val="0098779A"/>
    <w:rsid w:val="00990794"/>
    <w:rsid w:val="009910D6"/>
    <w:rsid w:val="009917E0"/>
    <w:rsid w:val="00991AE0"/>
    <w:rsid w:val="00991F2B"/>
    <w:rsid w:val="00992EF5"/>
    <w:rsid w:val="00995187"/>
    <w:rsid w:val="00996E76"/>
    <w:rsid w:val="00997033"/>
    <w:rsid w:val="00997623"/>
    <w:rsid w:val="0099781D"/>
    <w:rsid w:val="0099788E"/>
    <w:rsid w:val="009978FB"/>
    <w:rsid w:val="009A156C"/>
    <w:rsid w:val="009A1A30"/>
    <w:rsid w:val="009A1BF0"/>
    <w:rsid w:val="009A1CF9"/>
    <w:rsid w:val="009A3FCE"/>
    <w:rsid w:val="009A595E"/>
    <w:rsid w:val="009A7D41"/>
    <w:rsid w:val="009A7DF4"/>
    <w:rsid w:val="009B0048"/>
    <w:rsid w:val="009B01E8"/>
    <w:rsid w:val="009B0400"/>
    <w:rsid w:val="009B09F1"/>
    <w:rsid w:val="009B0BE3"/>
    <w:rsid w:val="009B1594"/>
    <w:rsid w:val="009B1A7E"/>
    <w:rsid w:val="009B3835"/>
    <w:rsid w:val="009B3A47"/>
    <w:rsid w:val="009B426F"/>
    <w:rsid w:val="009B4738"/>
    <w:rsid w:val="009B47F9"/>
    <w:rsid w:val="009B4EEC"/>
    <w:rsid w:val="009B5382"/>
    <w:rsid w:val="009B5F80"/>
    <w:rsid w:val="009B75DD"/>
    <w:rsid w:val="009C0945"/>
    <w:rsid w:val="009C1226"/>
    <w:rsid w:val="009C1283"/>
    <w:rsid w:val="009C201A"/>
    <w:rsid w:val="009C3D1D"/>
    <w:rsid w:val="009C4180"/>
    <w:rsid w:val="009C538E"/>
    <w:rsid w:val="009C6AA0"/>
    <w:rsid w:val="009D01CC"/>
    <w:rsid w:val="009D06E0"/>
    <w:rsid w:val="009D079D"/>
    <w:rsid w:val="009D0CE1"/>
    <w:rsid w:val="009D1169"/>
    <w:rsid w:val="009D1625"/>
    <w:rsid w:val="009D321E"/>
    <w:rsid w:val="009D3608"/>
    <w:rsid w:val="009D3A67"/>
    <w:rsid w:val="009D3C40"/>
    <w:rsid w:val="009D43F6"/>
    <w:rsid w:val="009D460B"/>
    <w:rsid w:val="009D54E8"/>
    <w:rsid w:val="009D596C"/>
    <w:rsid w:val="009D5C5F"/>
    <w:rsid w:val="009D70C7"/>
    <w:rsid w:val="009E013C"/>
    <w:rsid w:val="009E023D"/>
    <w:rsid w:val="009E1809"/>
    <w:rsid w:val="009E1C7F"/>
    <w:rsid w:val="009E29A0"/>
    <w:rsid w:val="009E29C1"/>
    <w:rsid w:val="009E31B7"/>
    <w:rsid w:val="009E329D"/>
    <w:rsid w:val="009E43D5"/>
    <w:rsid w:val="009E4492"/>
    <w:rsid w:val="009E482F"/>
    <w:rsid w:val="009E4A83"/>
    <w:rsid w:val="009E594B"/>
    <w:rsid w:val="009E635F"/>
    <w:rsid w:val="009E75D9"/>
    <w:rsid w:val="009E7ACF"/>
    <w:rsid w:val="009E7CD6"/>
    <w:rsid w:val="009E7EB2"/>
    <w:rsid w:val="009E7ECB"/>
    <w:rsid w:val="009F049B"/>
    <w:rsid w:val="009F0C83"/>
    <w:rsid w:val="009F0CB1"/>
    <w:rsid w:val="009F1BAD"/>
    <w:rsid w:val="009F1E80"/>
    <w:rsid w:val="009F281B"/>
    <w:rsid w:val="009F465B"/>
    <w:rsid w:val="009F60CF"/>
    <w:rsid w:val="009F772A"/>
    <w:rsid w:val="009F793D"/>
    <w:rsid w:val="00A003A7"/>
    <w:rsid w:val="00A00472"/>
    <w:rsid w:val="00A005C0"/>
    <w:rsid w:val="00A01432"/>
    <w:rsid w:val="00A0164A"/>
    <w:rsid w:val="00A018B3"/>
    <w:rsid w:val="00A02463"/>
    <w:rsid w:val="00A027DC"/>
    <w:rsid w:val="00A02B42"/>
    <w:rsid w:val="00A02FCA"/>
    <w:rsid w:val="00A050AE"/>
    <w:rsid w:val="00A0519E"/>
    <w:rsid w:val="00A06361"/>
    <w:rsid w:val="00A0680C"/>
    <w:rsid w:val="00A06B1E"/>
    <w:rsid w:val="00A06CE8"/>
    <w:rsid w:val="00A074A2"/>
    <w:rsid w:val="00A07591"/>
    <w:rsid w:val="00A108B9"/>
    <w:rsid w:val="00A10BB4"/>
    <w:rsid w:val="00A11009"/>
    <w:rsid w:val="00A11E28"/>
    <w:rsid w:val="00A1206A"/>
    <w:rsid w:val="00A12C9D"/>
    <w:rsid w:val="00A133F9"/>
    <w:rsid w:val="00A13632"/>
    <w:rsid w:val="00A139AF"/>
    <w:rsid w:val="00A13F0C"/>
    <w:rsid w:val="00A14BB9"/>
    <w:rsid w:val="00A14E5B"/>
    <w:rsid w:val="00A15C4D"/>
    <w:rsid w:val="00A15DB5"/>
    <w:rsid w:val="00A15F2E"/>
    <w:rsid w:val="00A1616D"/>
    <w:rsid w:val="00A17981"/>
    <w:rsid w:val="00A2023E"/>
    <w:rsid w:val="00A20644"/>
    <w:rsid w:val="00A21992"/>
    <w:rsid w:val="00A2218E"/>
    <w:rsid w:val="00A22B02"/>
    <w:rsid w:val="00A233BE"/>
    <w:rsid w:val="00A239FE"/>
    <w:rsid w:val="00A23B6B"/>
    <w:rsid w:val="00A2474F"/>
    <w:rsid w:val="00A24FEF"/>
    <w:rsid w:val="00A2525A"/>
    <w:rsid w:val="00A2549B"/>
    <w:rsid w:val="00A26666"/>
    <w:rsid w:val="00A267C1"/>
    <w:rsid w:val="00A30472"/>
    <w:rsid w:val="00A30AE4"/>
    <w:rsid w:val="00A30BC4"/>
    <w:rsid w:val="00A30FE3"/>
    <w:rsid w:val="00A312B0"/>
    <w:rsid w:val="00A318AA"/>
    <w:rsid w:val="00A32757"/>
    <w:rsid w:val="00A32773"/>
    <w:rsid w:val="00A32F14"/>
    <w:rsid w:val="00A33560"/>
    <w:rsid w:val="00A3380B"/>
    <w:rsid w:val="00A339CC"/>
    <w:rsid w:val="00A33C54"/>
    <w:rsid w:val="00A349DD"/>
    <w:rsid w:val="00A34D82"/>
    <w:rsid w:val="00A34FF6"/>
    <w:rsid w:val="00A3672D"/>
    <w:rsid w:val="00A36B3C"/>
    <w:rsid w:val="00A379B2"/>
    <w:rsid w:val="00A379ED"/>
    <w:rsid w:val="00A40F0D"/>
    <w:rsid w:val="00A42662"/>
    <w:rsid w:val="00A42786"/>
    <w:rsid w:val="00A42888"/>
    <w:rsid w:val="00A42E78"/>
    <w:rsid w:val="00A43157"/>
    <w:rsid w:val="00A43572"/>
    <w:rsid w:val="00A4568F"/>
    <w:rsid w:val="00A462D8"/>
    <w:rsid w:val="00A46FE8"/>
    <w:rsid w:val="00A515D5"/>
    <w:rsid w:val="00A51F22"/>
    <w:rsid w:val="00A529DE"/>
    <w:rsid w:val="00A52D18"/>
    <w:rsid w:val="00A53821"/>
    <w:rsid w:val="00A53A07"/>
    <w:rsid w:val="00A53C76"/>
    <w:rsid w:val="00A53F59"/>
    <w:rsid w:val="00A54D3D"/>
    <w:rsid w:val="00A55B46"/>
    <w:rsid w:val="00A55E82"/>
    <w:rsid w:val="00A565FF"/>
    <w:rsid w:val="00A56C59"/>
    <w:rsid w:val="00A570FD"/>
    <w:rsid w:val="00A60167"/>
    <w:rsid w:val="00A603CB"/>
    <w:rsid w:val="00A6129F"/>
    <w:rsid w:val="00A622B1"/>
    <w:rsid w:val="00A62798"/>
    <w:rsid w:val="00A62C29"/>
    <w:rsid w:val="00A634C2"/>
    <w:rsid w:val="00A655EA"/>
    <w:rsid w:val="00A674EF"/>
    <w:rsid w:val="00A6761B"/>
    <w:rsid w:val="00A67871"/>
    <w:rsid w:val="00A70D1D"/>
    <w:rsid w:val="00A710B0"/>
    <w:rsid w:val="00A71535"/>
    <w:rsid w:val="00A71A4E"/>
    <w:rsid w:val="00A7293E"/>
    <w:rsid w:val="00A72FDF"/>
    <w:rsid w:val="00A73917"/>
    <w:rsid w:val="00A73FEE"/>
    <w:rsid w:val="00A756EA"/>
    <w:rsid w:val="00A76B4C"/>
    <w:rsid w:val="00A775C4"/>
    <w:rsid w:val="00A77F0C"/>
    <w:rsid w:val="00A802B0"/>
    <w:rsid w:val="00A8030C"/>
    <w:rsid w:val="00A8118B"/>
    <w:rsid w:val="00A812A3"/>
    <w:rsid w:val="00A816EE"/>
    <w:rsid w:val="00A81D7F"/>
    <w:rsid w:val="00A81F88"/>
    <w:rsid w:val="00A836C4"/>
    <w:rsid w:val="00A84052"/>
    <w:rsid w:val="00A8494E"/>
    <w:rsid w:val="00A8603D"/>
    <w:rsid w:val="00A8652D"/>
    <w:rsid w:val="00A86B65"/>
    <w:rsid w:val="00A86B9D"/>
    <w:rsid w:val="00A86C36"/>
    <w:rsid w:val="00A8728A"/>
    <w:rsid w:val="00A87907"/>
    <w:rsid w:val="00A90E87"/>
    <w:rsid w:val="00A918B3"/>
    <w:rsid w:val="00A92226"/>
    <w:rsid w:val="00A923FF"/>
    <w:rsid w:val="00A92835"/>
    <w:rsid w:val="00A935DB"/>
    <w:rsid w:val="00A936F5"/>
    <w:rsid w:val="00A938CE"/>
    <w:rsid w:val="00A9394B"/>
    <w:rsid w:val="00A93CD9"/>
    <w:rsid w:val="00A942A8"/>
    <w:rsid w:val="00A94502"/>
    <w:rsid w:val="00A946D2"/>
    <w:rsid w:val="00A9572C"/>
    <w:rsid w:val="00A95820"/>
    <w:rsid w:val="00A95974"/>
    <w:rsid w:val="00A967CE"/>
    <w:rsid w:val="00A96B01"/>
    <w:rsid w:val="00A97720"/>
    <w:rsid w:val="00A97EC3"/>
    <w:rsid w:val="00A97FA9"/>
    <w:rsid w:val="00AA0F22"/>
    <w:rsid w:val="00AA1533"/>
    <w:rsid w:val="00AA1A17"/>
    <w:rsid w:val="00AA1E11"/>
    <w:rsid w:val="00AA1F4E"/>
    <w:rsid w:val="00AA2C2D"/>
    <w:rsid w:val="00AA2C71"/>
    <w:rsid w:val="00AA4C89"/>
    <w:rsid w:val="00AA5407"/>
    <w:rsid w:val="00AA56B8"/>
    <w:rsid w:val="00AA5712"/>
    <w:rsid w:val="00AA5861"/>
    <w:rsid w:val="00AA6DA1"/>
    <w:rsid w:val="00AA7DEA"/>
    <w:rsid w:val="00AA7FBB"/>
    <w:rsid w:val="00AB0596"/>
    <w:rsid w:val="00AB0ACA"/>
    <w:rsid w:val="00AB238A"/>
    <w:rsid w:val="00AB27B3"/>
    <w:rsid w:val="00AB2E87"/>
    <w:rsid w:val="00AB34EC"/>
    <w:rsid w:val="00AB3DB8"/>
    <w:rsid w:val="00AB475E"/>
    <w:rsid w:val="00AB4F6A"/>
    <w:rsid w:val="00AB5533"/>
    <w:rsid w:val="00AB5E7A"/>
    <w:rsid w:val="00AB6985"/>
    <w:rsid w:val="00AB742A"/>
    <w:rsid w:val="00AB79D4"/>
    <w:rsid w:val="00AC085C"/>
    <w:rsid w:val="00AC0E22"/>
    <w:rsid w:val="00AC10B3"/>
    <w:rsid w:val="00AC1BF5"/>
    <w:rsid w:val="00AC2250"/>
    <w:rsid w:val="00AC33FA"/>
    <w:rsid w:val="00AC396E"/>
    <w:rsid w:val="00AC441B"/>
    <w:rsid w:val="00AC51D1"/>
    <w:rsid w:val="00AC5BC2"/>
    <w:rsid w:val="00AC6101"/>
    <w:rsid w:val="00AC6614"/>
    <w:rsid w:val="00AC6C73"/>
    <w:rsid w:val="00AC7D65"/>
    <w:rsid w:val="00AC7DF3"/>
    <w:rsid w:val="00AC7E81"/>
    <w:rsid w:val="00AD023B"/>
    <w:rsid w:val="00AD1433"/>
    <w:rsid w:val="00AD1EA9"/>
    <w:rsid w:val="00AD2370"/>
    <w:rsid w:val="00AD29F9"/>
    <w:rsid w:val="00AD3BE9"/>
    <w:rsid w:val="00AD46C9"/>
    <w:rsid w:val="00AD4BB2"/>
    <w:rsid w:val="00AD4DE0"/>
    <w:rsid w:val="00AD5096"/>
    <w:rsid w:val="00AD53A3"/>
    <w:rsid w:val="00AD5761"/>
    <w:rsid w:val="00AD60D0"/>
    <w:rsid w:val="00AD6604"/>
    <w:rsid w:val="00AD708F"/>
    <w:rsid w:val="00AD720C"/>
    <w:rsid w:val="00AD7379"/>
    <w:rsid w:val="00AD79D3"/>
    <w:rsid w:val="00AD7E05"/>
    <w:rsid w:val="00AE0CD5"/>
    <w:rsid w:val="00AE0DFA"/>
    <w:rsid w:val="00AE1D6C"/>
    <w:rsid w:val="00AE1E02"/>
    <w:rsid w:val="00AE2C10"/>
    <w:rsid w:val="00AE36C4"/>
    <w:rsid w:val="00AE3A3A"/>
    <w:rsid w:val="00AE57D6"/>
    <w:rsid w:val="00AE6B97"/>
    <w:rsid w:val="00AE72FE"/>
    <w:rsid w:val="00AE7894"/>
    <w:rsid w:val="00AF0981"/>
    <w:rsid w:val="00AF2119"/>
    <w:rsid w:val="00AF2234"/>
    <w:rsid w:val="00AF48F9"/>
    <w:rsid w:val="00AF5318"/>
    <w:rsid w:val="00AF566E"/>
    <w:rsid w:val="00AF6B5E"/>
    <w:rsid w:val="00AF7D40"/>
    <w:rsid w:val="00B000FF"/>
    <w:rsid w:val="00B002C0"/>
    <w:rsid w:val="00B00724"/>
    <w:rsid w:val="00B00DE2"/>
    <w:rsid w:val="00B010DC"/>
    <w:rsid w:val="00B01505"/>
    <w:rsid w:val="00B021C4"/>
    <w:rsid w:val="00B02203"/>
    <w:rsid w:val="00B02D9A"/>
    <w:rsid w:val="00B03006"/>
    <w:rsid w:val="00B03781"/>
    <w:rsid w:val="00B0388C"/>
    <w:rsid w:val="00B03CA9"/>
    <w:rsid w:val="00B04765"/>
    <w:rsid w:val="00B04942"/>
    <w:rsid w:val="00B057D6"/>
    <w:rsid w:val="00B0672D"/>
    <w:rsid w:val="00B07A10"/>
    <w:rsid w:val="00B07D79"/>
    <w:rsid w:val="00B10F8C"/>
    <w:rsid w:val="00B110D5"/>
    <w:rsid w:val="00B11D07"/>
    <w:rsid w:val="00B1213D"/>
    <w:rsid w:val="00B13396"/>
    <w:rsid w:val="00B133A4"/>
    <w:rsid w:val="00B13B75"/>
    <w:rsid w:val="00B15C1D"/>
    <w:rsid w:val="00B16B6A"/>
    <w:rsid w:val="00B17B13"/>
    <w:rsid w:val="00B210C1"/>
    <w:rsid w:val="00B21269"/>
    <w:rsid w:val="00B21C85"/>
    <w:rsid w:val="00B2207B"/>
    <w:rsid w:val="00B22E61"/>
    <w:rsid w:val="00B236C2"/>
    <w:rsid w:val="00B238F0"/>
    <w:rsid w:val="00B23CBE"/>
    <w:rsid w:val="00B24696"/>
    <w:rsid w:val="00B2527D"/>
    <w:rsid w:val="00B25531"/>
    <w:rsid w:val="00B25C3C"/>
    <w:rsid w:val="00B25FCC"/>
    <w:rsid w:val="00B26567"/>
    <w:rsid w:val="00B27887"/>
    <w:rsid w:val="00B31E88"/>
    <w:rsid w:val="00B33AF7"/>
    <w:rsid w:val="00B33C4E"/>
    <w:rsid w:val="00B3400C"/>
    <w:rsid w:val="00B34800"/>
    <w:rsid w:val="00B35DA0"/>
    <w:rsid w:val="00B35E2C"/>
    <w:rsid w:val="00B35E5F"/>
    <w:rsid w:val="00B36816"/>
    <w:rsid w:val="00B3716D"/>
    <w:rsid w:val="00B37589"/>
    <w:rsid w:val="00B37AE0"/>
    <w:rsid w:val="00B40713"/>
    <w:rsid w:val="00B41550"/>
    <w:rsid w:val="00B41FD5"/>
    <w:rsid w:val="00B42631"/>
    <w:rsid w:val="00B42AEC"/>
    <w:rsid w:val="00B42CA0"/>
    <w:rsid w:val="00B4358F"/>
    <w:rsid w:val="00B4397D"/>
    <w:rsid w:val="00B43CDD"/>
    <w:rsid w:val="00B446F4"/>
    <w:rsid w:val="00B44B42"/>
    <w:rsid w:val="00B46935"/>
    <w:rsid w:val="00B47AC0"/>
    <w:rsid w:val="00B47F3B"/>
    <w:rsid w:val="00B50132"/>
    <w:rsid w:val="00B51038"/>
    <w:rsid w:val="00B51418"/>
    <w:rsid w:val="00B5170B"/>
    <w:rsid w:val="00B52301"/>
    <w:rsid w:val="00B532E7"/>
    <w:rsid w:val="00B53739"/>
    <w:rsid w:val="00B5467E"/>
    <w:rsid w:val="00B546D0"/>
    <w:rsid w:val="00B550AC"/>
    <w:rsid w:val="00B569B9"/>
    <w:rsid w:val="00B571D0"/>
    <w:rsid w:val="00B5733A"/>
    <w:rsid w:val="00B579D0"/>
    <w:rsid w:val="00B60AFE"/>
    <w:rsid w:val="00B60FC1"/>
    <w:rsid w:val="00B62767"/>
    <w:rsid w:val="00B63A45"/>
    <w:rsid w:val="00B63EF8"/>
    <w:rsid w:val="00B65097"/>
    <w:rsid w:val="00B6567F"/>
    <w:rsid w:val="00B665A7"/>
    <w:rsid w:val="00B67C11"/>
    <w:rsid w:val="00B67E04"/>
    <w:rsid w:val="00B7133A"/>
    <w:rsid w:val="00B71E25"/>
    <w:rsid w:val="00B7200F"/>
    <w:rsid w:val="00B72B35"/>
    <w:rsid w:val="00B733B7"/>
    <w:rsid w:val="00B73451"/>
    <w:rsid w:val="00B73BEE"/>
    <w:rsid w:val="00B74677"/>
    <w:rsid w:val="00B746AF"/>
    <w:rsid w:val="00B74816"/>
    <w:rsid w:val="00B74E51"/>
    <w:rsid w:val="00B74FCE"/>
    <w:rsid w:val="00B75204"/>
    <w:rsid w:val="00B75889"/>
    <w:rsid w:val="00B75B78"/>
    <w:rsid w:val="00B75DBE"/>
    <w:rsid w:val="00B763AE"/>
    <w:rsid w:val="00B76727"/>
    <w:rsid w:val="00B77559"/>
    <w:rsid w:val="00B775D0"/>
    <w:rsid w:val="00B77838"/>
    <w:rsid w:val="00B778E1"/>
    <w:rsid w:val="00B8113A"/>
    <w:rsid w:val="00B811B1"/>
    <w:rsid w:val="00B81C76"/>
    <w:rsid w:val="00B824CD"/>
    <w:rsid w:val="00B82813"/>
    <w:rsid w:val="00B828CE"/>
    <w:rsid w:val="00B82F1D"/>
    <w:rsid w:val="00B8403F"/>
    <w:rsid w:val="00B84053"/>
    <w:rsid w:val="00B84C11"/>
    <w:rsid w:val="00B8508A"/>
    <w:rsid w:val="00B85119"/>
    <w:rsid w:val="00B85343"/>
    <w:rsid w:val="00B85FF9"/>
    <w:rsid w:val="00B878C2"/>
    <w:rsid w:val="00B87969"/>
    <w:rsid w:val="00B90627"/>
    <w:rsid w:val="00B90958"/>
    <w:rsid w:val="00B9132E"/>
    <w:rsid w:val="00B92643"/>
    <w:rsid w:val="00B92A03"/>
    <w:rsid w:val="00B938EC"/>
    <w:rsid w:val="00B93EC4"/>
    <w:rsid w:val="00B949B4"/>
    <w:rsid w:val="00B94F9E"/>
    <w:rsid w:val="00B95D2A"/>
    <w:rsid w:val="00B95EE7"/>
    <w:rsid w:val="00B96999"/>
    <w:rsid w:val="00B96FDC"/>
    <w:rsid w:val="00B97943"/>
    <w:rsid w:val="00B97F86"/>
    <w:rsid w:val="00BA09E5"/>
    <w:rsid w:val="00BA1B25"/>
    <w:rsid w:val="00BA1D6E"/>
    <w:rsid w:val="00BA1E91"/>
    <w:rsid w:val="00BA21B1"/>
    <w:rsid w:val="00BA2842"/>
    <w:rsid w:val="00BA2999"/>
    <w:rsid w:val="00BA2D03"/>
    <w:rsid w:val="00BA2D28"/>
    <w:rsid w:val="00BA2DBD"/>
    <w:rsid w:val="00BA2FBA"/>
    <w:rsid w:val="00BA3026"/>
    <w:rsid w:val="00BA39FC"/>
    <w:rsid w:val="00BA3D9F"/>
    <w:rsid w:val="00BA43FE"/>
    <w:rsid w:val="00BA4AEF"/>
    <w:rsid w:val="00BA4EA7"/>
    <w:rsid w:val="00BA552C"/>
    <w:rsid w:val="00BA5A7A"/>
    <w:rsid w:val="00BA6554"/>
    <w:rsid w:val="00BB1B4E"/>
    <w:rsid w:val="00BB23BD"/>
    <w:rsid w:val="00BB25F4"/>
    <w:rsid w:val="00BB3DEA"/>
    <w:rsid w:val="00BB458B"/>
    <w:rsid w:val="00BB48F8"/>
    <w:rsid w:val="00BB5377"/>
    <w:rsid w:val="00BB6273"/>
    <w:rsid w:val="00BB67CA"/>
    <w:rsid w:val="00BB6A0C"/>
    <w:rsid w:val="00BB7430"/>
    <w:rsid w:val="00BB7456"/>
    <w:rsid w:val="00BB7EB0"/>
    <w:rsid w:val="00BC0529"/>
    <w:rsid w:val="00BC0566"/>
    <w:rsid w:val="00BC1842"/>
    <w:rsid w:val="00BC1BFE"/>
    <w:rsid w:val="00BC1E8F"/>
    <w:rsid w:val="00BC2940"/>
    <w:rsid w:val="00BC328B"/>
    <w:rsid w:val="00BC3E10"/>
    <w:rsid w:val="00BC3F7E"/>
    <w:rsid w:val="00BC46B4"/>
    <w:rsid w:val="00BC4BC0"/>
    <w:rsid w:val="00BC61AE"/>
    <w:rsid w:val="00BC7F22"/>
    <w:rsid w:val="00BD000C"/>
    <w:rsid w:val="00BD08B4"/>
    <w:rsid w:val="00BD091E"/>
    <w:rsid w:val="00BD09A4"/>
    <w:rsid w:val="00BD0DBC"/>
    <w:rsid w:val="00BD0E5C"/>
    <w:rsid w:val="00BD0E5D"/>
    <w:rsid w:val="00BD1BA2"/>
    <w:rsid w:val="00BD214D"/>
    <w:rsid w:val="00BD225D"/>
    <w:rsid w:val="00BD2D2B"/>
    <w:rsid w:val="00BD2F3F"/>
    <w:rsid w:val="00BD3A7C"/>
    <w:rsid w:val="00BD41D5"/>
    <w:rsid w:val="00BD43CD"/>
    <w:rsid w:val="00BD530E"/>
    <w:rsid w:val="00BD7AF2"/>
    <w:rsid w:val="00BE002B"/>
    <w:rsid w:val="00BE016A"/>
    <w:rsid w:val="00BE16D8"/>
    <w:rsid w:val="00BE2833"/>
    <w:rsid w:val="00BE2E3D"/>
    <w:rsid w:val="00BE4197"/>
    <w:rsid w:val="00BE487B"/>
    <w:rsid w:val="00BE4AEC"/>
    <w:rsid w:val="00BE5D90"/>
    <w:rsid w:val="00BE6524"/>
    <w:rsid w:val="00BE6C4D"/>
    <w:rsid w:val="00BE6D69"/>
    <w:rsid w:val="00BE7394"/>
    <w:rsid w:val="00BE75BE"/>
    <w:rsid w:val="00BF095B"/>
    <w:rsid w:val="00BF0F7E"/>
    <w:rsid w:val="00BF1A2A"/>
    <w:rsid w:val="00BF1CA9"/>
    <w:rsid w:val="00BF2D0A"/>
    <w:rsid w:val="00BF3613"/>
    <w:rsid w:val="00BF3C3A"/>
    <w:rsid w:val="00BF40E3"/>
    <w:rsid w:val="00BF4100"/>
    <w:rsid w:val="00BF4344"/>
    <w:rsid w:val="00BF4AE9"/>
    <w:rsid w:val="00BF4AF1"/>
    <w:rsid w:val="00BF52F8"/>
    <w:rsid w:val="00BF5ED9"/>
    <w:rsid w:val="00BF6305"/>
    <w:rsid w:val="00BF68A9"/>
    <w:rsid w:val="00BF6A05"/>
    <w:rsid w:val="00BF6D64"/>
    <w:rsid w:val="00C004C2"/>
    <w:rsid w:val="00C008AA"/>
    <w:rsid w:val="00C010BA"/>
    <w:rsid w:val="00C01B68"/>
    <w:rsid w:val="00C039B7"/>
    <w:rsid w:val="00C03E27"/>
    <w:rsid w:val="00C0417E"/>
    <w:rsid w:val="00C043CC"/>
    <w:rsid w:val="00C05B04"/>
    <w:rsid w:val="00C079EE"/>
    <w:rsid w:val="00C07AA6"/>
    <w:rsid w:val="00C101FE"/>
    <w:rsid w:val="00C10786"/>
    <w:rsid w:val="00C1081F"/>
    <w:rsid w:val="00C109B9"/>
    <w:rsid w:val="00C1161F"/>
    <w:rsid w:val="00C11CBD"/>
    <w:rsid w:val="00C151AF"/>
    <w:rsid w:val="00C15214"/>
    <w:rsid w:val="00C15384"/>
    <w:rsid w:val="00C15CC3"/>
    <w:rsid w:val="00C16D26"/>
    <w:rsid w:val="00C16E64"/>
    <w:rsid w:val="00C179D1"/>
    <w:rsid w:val="00C17CA4"/>
    <w:rsid w:val="00C20CC2"/>
    <w:rsid w:val="00C22074"/>
    <w:rsid w:val="00C2217B"/>
    <w:rsid w:val="00C221D7"/>
    <w:rsid w:val="00C23310"/>
    <w:rsid w:val="00C23DCA"/>
    <w:rsid w:val="00C241A5"/>
    <w:rsid w:val="00C2501A"/>
    <w:rsid w:val="00C260A1"/>
    <w:rsid w:val="00C26A81"/>
    <w:rsid w:val="00C26FBC"/>
    <w:rsid w:val="00C27630"/>
    <w:rsid w:val="00C276EF"/>
    <w:rsid w:val="00C279E3"/>
    <w:rsid w:val="00C27B2D"/>
    <w:rsid w:val="00C30008"/>
    <w:rsid w:val="00C303B2"/>
    <w:rsid w:val="00C3044F"/>
    <w:rsid w:val="00C3104B"/>
    <w:rsid w:val="00C316E9"/>
    <w:rsid w:val="00C31976"/>
    <w:rsid w:val="00C324D7"/>
    <w:rsid w:val="00C3272B"/>
    <w:rsid w:val="00C32C0E"/>
    <w:rsid w:val="00C330E8"/>
    <w:rsid w:val="00C33C9D"/>
    <w:rsid w:val="00C33F7A"/>
    <w:rsid w:val="00C34348"/>
    <w:rsid w:val="00C3525D"/>
    <w:rsid w:val="00C3548F"/>
    <w:rsid w:val="00C3559B"/>
    <w:rsid w:val="00C35E19"/>
    <w:rsid w:val="00C36F3B"/>
    <w:rsid w:val="00C370D2"/>
    <w:rsid w:val="00C3775D"/>
    <w:rsid w:val="00C37B69"/>
    <w:rsid w:val="00C37B85"/>
    <w:rsid w:val="00C37C7B"/>
    <w:rsid w:val="00C37DC3"/>
    <w:rsid w:val="00C40A70"/>
    <w:rsid w:val="00C42680"/>
    <w:rsid w:val="00C43406"/>
    <w:rsid w:val="00C43596"/>
    <w:rsid w:val="00C438E7"/>
    <w:rsid w:val="00C43C73"/>
    <w:rsid w:val="00C443CC"/>
    <w:rsid w:val="00C4594F"/>
    <w:rsid w:val="00C464EC"/>
    <w:rsid w:val="00C5142E"/>
    <w:rsid w:val="00C51D08"/>
    <w:rsid w:val="00C52C26"/>
    <w:rsid w:val="00C52F0B"/>
    <w:rsid w:val="00C52FD9"/>
    <w:rsid w:val="00C531F5"/>
    <w:rsid w:val="00C53394"/>
    <w:rsid w:val="00C53D87"/>
    <w:rsid w:val="00C54F0A"/>
    <w:rsid w:val="00C555E6"/>
    <w:rsid w:val="00C55A04"/>
    <w:rsid w:val="00C55F52"/>
    <w:rsid w:val="00C56025"/>
    <w:rsid w:val="00C56150"/>
    <w:rsid w:val="00C60529"/>
    <w:rsid w:val="00C60834"/>
    <w:rsid w:val="00C60A18"/>
    <w:rsid w:val="00C60C42"/>
    <w:rsid w:val="00C6187F"/>
    <w:rsid w:val="00C61DF7"/>
    <w:rsid w:val="00C6216E"/>
    <w:rsid w:val="00C626D5"/>
    <w:rsid w:val="00C631B5"/>
    <w:rsid w:val="00C640B2"/>
    <w:rsid w:val="00C66610"/>
    <w:rsid w:val="00C672D8"/>
    <w:rsid w:val="00C6795A"/>
    <w:rsid w:val="00C67B4F"/>
    <w:rsid w:val="00C7002C"/>
    <w:rsid w:val="00C70AED"/>
    <w:rsid w:val="00C71554"/>
    <w:rsid w:val="00C717E5"/>
    <w:rsid w:val="00C71F5C"/>
    <w:rsid w:val="00C727E1"/>
    <w:rsid w:val="00C72E02"/>
    <w:rsid w:val="00C72F9A"/>
    <w:rsid w:val="00C74419"/>
    <w:rsid w:val="00C74629"/>
    <w:rsid w:val="00C7530B"/>
    <w:rsid w:val="00C75310"/>
    <w:rsid w:val="00C76DCC"/>
    <w:rsid w:val="00C777EA"/>
    <w:rsid w:val="00C77BD4"/>
    <w:rsid w:val="00C77E35"/>
    <w:rsid w:val="00C804A2"/>
    <w:rsid w:val="00C809D7"/>
    <w:rsid w:val="00C81BBE"/>
    <w:rsid w:val="00C82B7B"/>
    <w:rsid w:val="00C835FE"/>
    <w:rsid w:val="00C83CC6"/>
    <w:rsid w:val="00C85699"/>
    <w:rsid w:val="00C85F65"/>
    <w:rsid w:val="00C86188"/>
    <w:rsid w:val="00C86B8D"/>
    <w:rsid w:val="00C92589"/>
    <w:rsid w:val="00C93537"/>
    <w:rsid w:val="00C9353F"/>
    <w:rsid w:val="00C937B8"/>
    <w:rsid w:val="00C94D58"/>
    <w:rsid w:val="00C95061"/>
    <w:rsid w:val="00C95907"/>
    <w:rsid w:val="00C95B97"/>
    <w:rsid w:val="00C97CC9"/>
    <w:rsid w:val="00CA00C2"/>
    <w:rsid w:val="00CA115F"/>
    <w:rsid w:val="00CA1B3D"/>
    <w:rsid w:val="00CA2B9F"/>
    <w:rsid w:val="00CA5DB2"/>
    <w:rsid w:val="00CA6321"/>
    <w:rsid w:val="00CA7CD9"/>
    <w:rsid w:val="00CB0172"/>
    <w:rsid w:val="00CB0811"/>
    <w:rsid w:val="00CB11F3"/>
    <w:rsid w:val="00CB2E9A"/>
    <w:rsid w:val="00CB4E12"/>
    <w:rsid w:val="00CB6121"/>
    <w:rsid w:val="00CB640A"/>
    <w:rsid w:val="00CB6E1C"/>
    <w:rsid w:val="00CB7C66"/>
    <w:rsid w:val="00CC0E40"/>
    <w:rsid w:val="00CC386E"/>
    <w:rsid w:val="00CC3AEC"/>
    <w:rsid w:val="00CC3F7F"/>
    <w:rsid w:val="00CC4CB2"/>
    <w:rsid w:val="00CC513C"/>
    <w:rsid w:val="00CC6072"/>
    <w:rsid w:val="00CC6A0A"/>
    <w:rsid w:val="00CC6D40"/>
    <w:rsid w:val="00CC7048"/>
    <w:rsid w:val="00CD07AB"/>
    <w:rsid w:val="00CD11B1"/>
    <w:rsid w:val="00CD1B0B"/>
    <w:rsid w:val="00CD2103"/>
    <w:rsid w:val="00CD210F"/>
    <w:rsid w:val="00CD3779"/>
    <w:rsid w:val="00CD3D95"/>
    <w:rsid w:val="00CD41FE"/>
    <w:rsid w:val="00CD466B"/>
    <w:rsid w:val="00CD4BC8"/>
    <w:rsid w:val="00CD5095"/>
    <w:rsid w:val="00CD53B4"/>
    <w:rsid w:val="00CD55EA"/>
    <w:rsid w:val="00CD6383"/>
    <w:rsid w:val="00CD6866"/>
    <w:rsid w:val="00CD7968"/>
    <w:rsid w:val="00CD7A7F"/>
    <w:rsid w:val="00CE0C7E"/>
    <w:rsid w:val="00CE1917"/>
    <w:rsid w:val="00CE1CC5"/>
    <w:rsid w:val="00CE1EDD"/>
    <w:rsid w:val="00CE2287"/>
    <w:rsid w:val="00CE2C0F"/>
    <w:rsid w:val="00CE3974"/>
    <w:rsid w:val="00CE3ED3"/>
    <w:rsid w:val="00CE4A01"/>
    <w:rsid w:val="00CE4F41"/>
    <w:rsid w:val="00CE5B38"/>
    <w:rsid w:val="00CE6088"/>
    <w:rsid w:val="00CE6370"/>
    <w:rsid w:val="00CE6AE0"/>
    <w:rsid w:val="00CE7D3F"/>
    <w:rsid w:val="00CE7DEA"/>
    <w:rsid w:val="00CF1D16"/>
    <w:rsid w:val="00CF1D52"/>
    <w:rsid w:val="00CF2246"/>
    <w:rsid w:val="00CF2D47"/>
    <w:rsid w:val="00CF38E8"/>
    <w:rsid w:val="00CF4152"/>
    <w:rsid w:val="00CF5164"/>
    <w:rsid w:val="00CF6AD6"/>
    <w:rsid w:val="00CF7CCC"/>
    <w:rsid w:val="00D00331"/>
    <w:rsid w:val="00D0172B"/>
    <w:rsid w:val="00D01E7E"/>
    <w:rsid w:val="00D0218E"/>
    <w:rsid w:val="00D02E94"/>
    <w:rsid w:val="00D02F60"/>
    <w:rsid w:val="00D032C0"/>
    <w:rsid w:val="00D03C5C"/>
    <w:rsid w:val="00D040BA"/>
    <w:rsid w:val="00D04BDB"/>
    <w:rsid w:val="00D04EF6"/>
    <w:rsid w:val="00D0556C"/>
    <w:rsid w:val="00D05BA0"/>
    <w:rsid w:val="00D06747"/>
    <w:rsid w:val="00D07A35"/>
    <w:rsid w:val="00D10909"/>
    <w:rsid w:val="00D11957"/>
    <w:rsid w:val="00D11970"/>
    <w:rsid w:val="00D12AEE"/>
    <w:rsid w:val="00D13141"/>
    <w:rsid w:val="00D141F6"/>
    <w:rsid w:val="00D15BC6"/>
    <w:rsid w:val="00D16908"/>
    <w:rsid w:val="00D1778F"/>
    <w:rsid w:val="00D17A51"/>
    <w:rsid w:val="00D217C5"/>
    <w:rsid w:val="00D21822"/>
    <w:rsid w:val="00D224CC"/>
    <w:rsid w:val="00D225C5"/>
    <w:rsid w:val="00D22C32"/>
    <w:rsid w:val="00D25932"/>
    <w:rsid w:val="00D25D7B"/>
    <w:rsid w:val="00D309F8"/>
    <w:rsid w:val="00D31270"/>
    <w:rsid w:val="00D32613"/>
    <w:rsid w:val="00D340C6"/>
    <w:rsid w:val="00D341D9"/>
    <w:rsid w:val="00D34400"/>
    <w:rsid w:val="00D35504"/>
    <w:rsid w:val="00D40367"/>
    <w:rsid w:val="00D413B7"/>
    <w:rsid w:val="00D43341"/>
    <w:rsid w:val="00D44776"/>
    <w:rsid w:val="00D45F77"/>
    <w:rsid w:val="00D470A0"/>
    <w:rsid w:val="00D47640"/>
    <w:rsid w:val="00D4793B"/>
    <w:rsid w:val="00D47DE0"/>
    <w:rsid w:val="00D50246"/>
    <w:rsid w:val="00D506F2"/>
    <w:rsid w:val="00D5110A"/>
    <w:rsid w:val="00D51573"/>
    <w:rsid w:val="00D5260C"/>
    <w:rsid w:val="00D5371B"/>
    <w:rsid w:val="00D537FB"/>
    <w:rsid w:val="00D5450A"/>
    <w:rsid w:val="00D54D6F"/>
    <w:rsid w:val="00D550D7"/>
    <w:rsid w:val="00D5554E"/>
    <w:rsid w:val="00D55CDB"/>
    <w:rsid w:val="00D55D7F"/>
    <w:rsid w:val="00D56BF7"/>
    <w:rsid w:val="00D57A35"/>
    <w:rsid w:val="00D60C59"/>
    <w:rsid w:val="00D60D83"/>
    <w:rsid w:val="00D61022"/>
    <w:rsid w:val="00D610FA"/>
    <w:rsid w:val="00D614C5"/>
    <w:rsid w:val="00D6179B"/>
    <w:rsid w:val="00D620CF"/>
    <w:rsid w:val="00D6263D"/>
    <w:rsid w:val="00D62CAD"/>
    <w:rsid w:val="00D62E44"/>
    <w:rsid w:val="00D6452A"/>
    <w:rsid w:val="00D6460F"/>
    <w:rsid w:val="00D6495A"/>
    <w:rsid w:val="00D64DB1"/>
    <w:rsid w:val="00D65A2B"/>
    <w:rsid w:val="00D65A7D"/>
    <w:rsid w:val="00D66077"/>
    <w:rsid w:val="00D66FEE"/>
    <w:rsid w:val="00D67115"/>
    <w:rsid w:val="00D677E8"/>
    <w:rsid w:val="00D6791D"/>
    <w:rsid w:val="00D70351"/>
    <w:rsid w:val="00D71AB7"/>
    <w:rsid w:val="00D71B50"/>
    <w:rsid w:val="00D71FED"/>
    <w:rsid w:val="00D7204B"/>
    <w:rsid w:val="00D72885"/>
    <w:rsid w:val="00D7329A"/>
    <w:rsid w:val="00D73A39"/>
    <w:rsid w:val="00D73F96"/>
    <w:rsid w:val="00D7475A"/>
    <w:rsid w:val="00D74D35"/>
    <w:rsid w:val="00D7551B"/>
    <w:rsid w:val="00D75D64"/>
    <w:rsid w:val="00D75DCB"/>
    <w:rsid w:val="00D77588"/>
    <w:rsid w:val="00D77840"/>
    <w:rsid w:val="00D7786A"/>
    <w:rsid w:val="00D8067B"/>
    <w:rsid w:val="00D80704"/>
    <w:rsid w:val="00D82FA7"/>
    <w:rsid w:val="00D8362B"/>
    <w:rsid w:val="00D845FF"/>
    <w:rsid w:val="00D852FC"/>
    <w:rsid w:val="00D85480"/>
    <w:rsid w:val="00D861B6"/>
    <w:rsid w:val="00D86E0C"/>
    <w:rsid w:val="00D876DD"/>
    <w:rsid w:val="00D879E7"/>
    <w:rsid w:val="00D87C5E"/>
    <w:rsid w:val="00D90C14"/>
    <w:rsid w:val="00D90DC0"/>
    <w:rsid w:val="00D90F71"/>
    <w:rsid w:val="00D914E4"/>
    <w:rsid w:val="00D921BB"/>
    <w:rsid w:val="00D921F5"/>
    <w:rsid w:val="00D94B66"/>
    <w:rsid w:val="00D962E5"/>
    <w:rsid w:val="00D9646A"/>
    <w:rsid w:val="00D96699"/>
    <w:rsid w:val="00DA2838"/>
    <w:rsid w:val="00DA3108"/>
    <w:rsid w:val="00DA4BF5"/>
    <w:rsid w:val="00DA5332"/>
    <w:rsid w:val="00DA5594"/>
    <w:rsid w:val="00DA5BB8"/>
    <w:rsid w:val="00DA5E6E"/>
    <w:rsid w:val="00DA5F7D"/>
    <w:rsid w:val="00DA6E5D"/>
    <w:rsid w:val="00DB0817"/>
    <w:rsid w:val="00DB0960"/>
    <w:rsid w:val="00DB09D5"/>
    <w:rsid w:val="00DB13B5"/>
    <w:rsid w:val="00DB1D34"/>
    <w:rsid w:val="00DB285C"/>
    <w:rsid w:val="00DB2B74"/>
    <w:rsid w:val="00DB2BC4"/>
    <w:rsid w:val="00DB342F"/>
    <w:rsid w:val="00DB5554"/>
    <w:rsid w:val="00DB5651"/>
    <w:rsid w:val="00DB7B2E"/>
    <w:rsid w:val="00DC02ED"/>
    <w:rsid w:val="00DC0894"/>
    <w:rsid w:val="00DC1544"/>
    <w:rsid w:val="00DC1627"/>
    <w:rsid w:val="00DC1C1B"/>
    <w:rsid w:val="00DC2F6C"/>
    <w:rsid w:val="00DC39B9"/>
    <w:rsid w:val="00DC3A09"/>
    <w:rsid w:val="00DC5206"/>
    <w:rsid w:val="00DC553A"/>
    <w:rsid w:val="00DC5A54"/>
    <w:rsid w:val="00DD00F9"/>
    <w:rsid w:val="00DD2CAF"/>
    <w:rsid w:val="00DD2FAF"/>
    <w:rsid w:val="00DD3EDE"/>
    <w:rsid w:val="00DD40AD"/>
    <w:rsid w:val="00DD4368"/>
    <w:rsid w:val="00DD4566"/>
    <w:rsid w:val="00DD4AEE"/>
    <w:rsid w:val="00DD4DAE"/>
    <w:rsid w:val="00DD4FD8"/>
    <w:rsid w:val="00DD5AD2"/>
    <w:rsid w:val="00DD5BD9"/>
    <w:rsid w:val="00DD6AEB"/>
    <w:rsid w:val="00DD750F"/>
    <w:rsid w:val="00DE0C92"/>
    <w:rsid w:val="00DE15B0"/>
    <w:rsid w:val="00DE18C9"/>
    <w:rsid w:val="00DE24FF"/>
    <w:rsid w:val="00DE2D7D"/>
    <w:rsid w:val="00DE4028"/>
    <w:rsid w:val="00DE5B32"/>
    <w:rsid w:val="00DE6D4D"/>
    <w:rsid w:val="00DE760D"/>
    <w:rsid w:val="00DE7853"/>
    <w:rsid w:val="00DF087D"/>
    <w:rsid w:val="00DF094E"/>
    <w:rsid w:val="00DF1612"/>
    <w:rsid w:val="00DF1F84"/>
    <w:rsid w:val="00DF2393"/>
    <w:rsid w:val="00DF28D5"/>
    <w:rsid w:val="00DF2D6E"/>
    <w:rsid w:val="00DF3307"/>
    <w:rsid w:val="00DF38FA"/>
    <w:rsid w:val="00DF3C3E"/>
    <w:rsid w:val="00DF6C78"/>
    <w:rsid w:val="00DF6D04"/>
    <w:rsid w:val="00DF7729"/>
    <w:rsid w:val="00E00553"/>
    <w:rsid w:val="00E0061C"/>
    <w:rsid w:val="00E0089D"/>
    <w:rsid w:val="00E0112F"/>
    <w:rsid w:val="00E012DE"/>
    <w:rsid w:val="00E02A69"/>
    <w:rsid w:val="00E03036"/>
    <w:rsid w:val="00E03D29"/>
    <w:rsid w:val="00E045C7"/>
    <w:rsid w:val="00E051AF"/>
    <w:rsid w:val="00E05461"/>
    <w:rsid w:val="00E05DD7"/>
    <w:rsid w:val="00E07F24"/>
    <w:rsid w:val="00E10CBF"/>
    <w:rsid w:val="00E11CD9"/>
    <w:rsid w:val="00E12D69"/>
    <w:rsid w:val="00E12F35"/>
    <w:rsid w:val="00E131B1"/>
    <w:rsid w:val="00E133E9"/>
    <w:rsid w:val="00E13F1D"/>
    <w:rsid w:val="00E15688"/>
    <w:rsid w:val="00E160A5"/>
    <w:rsid w:val="00E16673"/>
    <w:rsid w:val="00E169F1"/>
    <w:rsid w:val="00E16CC1"/>
    <w:rsid w:val="00E1771E"/>
    <w:rsid w:val="00E17A4B"/>
    <w:rsid w:val="00E20199"/>
    <w:rsid w:val="00E20D69"/>
    <w:rsid w:val="00E22421"/>
    <w:rsid w:val="00E23B39"/>
    <w:rsid w:val="00E23D27"/>
    <w:rsid w:val="00E24062"/>
    <w:rsid w:val="00E24317"/>
    <w:rsid w:val="00E26DE9"/>
    <w:rsid w:val="00E276C2"/>
    <w:rsid w:val="00E277C6"/>
    <w:rsid w:val="00E30111"/>
    <w:rsid w:val="00E3391E"/>
    <w:rsid w:val="00E343E5"/>
    <w:rsid w:val="00E347CD"/>
    <w:rsid w:val="00E34B00"/>
    <w:rsid w:val="00E34F00"/>
    <w:rsid w:val="00E35615"/>
    <w:rsid w:val="00E35B30"/>
    <w:rsid w:val="00E35C6D"/>
    <w:rsid w:val="00E3625A"/>
    <w:rsid w:val="00E36687"/>
    <w:rsid w:val="00E3716B"/>
    <w:rsid w:val="00E379FE"/>
    <w:rsid w:val="00E422EE"/>
    <w:rsid w:val="00E424F1"/>
    <w:rsid w:val="00E42C88"/>
    <w:rsid w:val="00E42FD7"/>
    <w:rsid w:val="00E45022"/>
    <w:rsid w:val="00E45128"/>
    <w:rsid w:val="00E45822"/>
    <w:rsid w:val="00E4585E"/>
    <w:rsid w:val="00E4706C"/>
    <w:rsid w:val="00E47126"/>
    <w:rsid w:val="00E472B2"/>
    <w:rsid w:val="00E474ED"/>
    <w:rsid w:val="00E50BF1"/>
    <w:rsid w:val="00E518E6"/>
    <w:rsid w:val="00E52ABC"/>
    <w:rsid w:val="00E52B23"/>
    <w:rsid w:val="00E54922"/>
    <w:rsid w:val="00E54BBB"/>
    <w:rsid w:val="00E54FE7"/>
    <w:rsid w:val="00E55B77"/>
    <w:rsid w:val="00E55EC3"/>
    <w:rsid w:val="00E56F83"/>
    <w:rsid w:val="00E5718A"/>
    <w:rsid w:val="00E5776E"/>
    <w:rsid w:val="00E57F29"/>
    <w:rsid w:val="00E57F71"/>
    <w:rsid w:val="00E6255A"/>
    <w:rsid w:val="00E62616"/>
    <w:rsid w:val="00E63F06"/>
    <w:rsid w:val="00E64299"/>
    <w:rsid w:val="00E643D1"/>
    <w:rsid w:val="00E653DA"/>
    <w:rsid w:val="00E653E2"/>
    <w:rsid w:val="00E654B1"/>
    <w:rsid w:val="00E65615"/>
    <w:rsid w:val="00E65685"/>
    <w:rsid w:val="00E65D0C"/>
    <w:rsid w:val="00E664BB"/>
    <w:rsid w:val="00E668E8"/>
    <w:rsid w:val="00E66E2D"/>
    <w:rsid w:val="00E6764E"/>
    <w:rsid w:val="00E67B57"/>
    <w:rsid w:val="00E70E56"/>
    <w:rsid w:val="00E711A4"/>
    <w:rsid w:val="00E7234A"/>
    <w:rsid w:val="00E72D53"/>
    <w:rsid w:val="00E75051"/>
    <w:rsid w:val="00E75B39"/>
    <w:rsid w:val="00E770D2"/>
    <w:rsid w:val="00E7755E"/>
    <w:rsid w:val="00E778AB"/>
    <w:rsid w:val="00E8002A"/>
    <w:rsid w:val="00E803F2"/>
    <w:rsid w:val="00E80B67"/>
    <w:rsid w:val="00E80E14"/>
    <w:rsid w:val="00E81A2A"/>
    <w:rsid w:val="00E82449"/>
    <w:rsid w:val="00E84B7D"/>
    <w:rsid w:val="00E85485"/>
    <w:rsid w:val="00E85A7A"/>
    <w:rsid w:val="00E866BE"/>
    <w:rsid w:val="00E90161"/>
    <w:rsid w:val="00E90B24"/>
    <w:rsid w:val="00E92151"/>
    <w:rsid w:val="00E95504"/>
    <w:rsid w:val="00E95A7F"/>
    <w:rsid w:val="00E95CA5"/>
    <w:rsid w:val="00E9714B"/>
    <w:rsid w:val="00E97D2B"/>
    <w:rsid w:val="00E97EA5"/>
    <w:rsid w:val="00EA01A8"/>
    <w:rsid w:val="00EA0CC8"/>
    <w:rsid w:val="00EA10D1"/>
    <w:rsid w:val="00EA1623"/>
    <w:rsid w:val="00EA184E"/>
    <w:rsid w:val="00EA1F36"/>
    <w:rsid w:val="00EA2620"/>
    <w:rsid w:val="00EA29E4"/>
    <w:rsid w:val="00EA3291"/>
    <w:rsid w:val="00EA4381"/>
    <w:rsid w:val="00EA454B"/>
    <w:rsid w:val="00EA51EE"/>
    <w:rsid w:val="00EA5218"/>
    <w:rsid w:val="00EA5D28"/>
    <w:rsid w:val="00EA663B"/>
    <w:rsid w:val="00EA6A3E"/>
    <w:rsid w:val="00EA6B3E"/>
    <w:rsid w:val="00EA6C92"/>
    <w:rsid w:val="00EA7338"/>
    <w:rsid w:val="00EA7CB4"/>
    <w:rsid w:val="00EA7F6E"/>
    <w:rsid w:val="00EB01ED"/>
    <w:rsid w:val="00EB0585"/>
    <w:rsid w:val="00EB0A15"/>
    <w:rsid w:val="00EB1DD8"/>
    <w:rsid w:val="00EB2461"/>
    <w:rsid w:val="00EB2C16"/>
    <w:rsid w:val="00EB4311"/>
    <w:rsid w:val="00EB43EF"/>
    <w:rsid w:val="00EB53C9"/>
    <w:rsid w:val="00EB643E"/>
    <w:rsid w:val="00EB679D"/>
    <w:rsid w:val="00EB69B1"/>
    <w:rsid w:val="00EB7771"/>
    <w:rsid w:val="00EB7D8B"/>
    <w:rsid w:val="00EC2309"/>
    <w:rsid w:val="00EC31B1"/>
    <w:rsid w:val="00EC3B3A"/>
    <w:rsid w:val="00EC4F7A"/>
    <w:rsid w:val="00EC5CA1"/>
    <w:rsid w:val="00EC6B51"/>
    <w:rsid w:val="00EC74C9"/>
    <w:rsid w:val="00EC7A80"/>
    <w:rsid w:val="00ED0116"/>
    <w:rsid w:val="00ED0296"/>
    <w:rsid w:val="00ED0A28"/>
    <w:rsid w:val="00ED0B41"/>
    <w:rsid w:val="00ED0C81"/>
    <w:rsid w:val="00ED0D36"/>
    <w:rsid w:val="00ED1295"/>
    <w:rsid w:val="00ED1319"/>
    <w:rsid w:val="00ED3D60"/>
    <w:rsid w:val="00ED459E"/>
    <w:rsid w:val="00ED4BEA"/>
    <w:rsid w:val="00ED59BE"/>
    <w:rsid w:val="00ED6F3C"/>
    <w:rsid w:val="00EE083F"/>
    <w:rsid w:val="00EE1820"/>
    <w:rsid w:val="00EE1BD8"/>
    <w:rsid w:val="00EE213F"/>
    <w:rsid w:val="00EE23E0"/>
    <w:rsid w:val="00EE2AEC"/>
    <w:rsid w:val="00EE2DCD"/>
    <w:rsid w:val="00EE2F22"/>
    <w:rsid w:val="00EE30FC"/>
    <w:rsid w:val="00EE3152"/>
    <w:rsid w:val="00EE333D"/>
    <w:rsid w:val="00EE3911"/>
    <w:rsid w:val="00EE3F29"/>
    <w:rsid w:val="00EE4D40"/>
    <w:rsid w:val="00EE6A67"/>
    <w:rsid w:val="00EE6F99"/>
    <w:rsid w:val="00EF1944"/>
    <w:rsid w:val="00EF2243"/>
    <w:rsid w:val="00EF24A0"/>
    <w:rsid w:val="00EF3845"/>
    <w:rsid w:val="00EF584A"/>
    <w:rsid w:val="00EF5873"/>
    <w:rsid w:val="00EF5BA7"/>
    <w:rsid w:val="00EF6CCC"/>
    <w:rsid w:val="00EF6E2F"/>
    <w:rsid w:val="00EF6EFC"/>
    <w:rsid w:val="00EF703A"/>
    <w:rsid w:val="00EF7474"/>
    <w:rsid w:val="00F0052F"/>
    <w:rsid w:val="00F01BF5"/>
    <w:rsid w:val="00F02583"/>
    <w:rsid w:val="00F0276A"/>
    <w:rsid w:val="00F02981"/>
    <w:rsid w:val="00F02A82"/>
    <w:rsid w:val="00F03732"/>
    <w:rsid w:val="00F04348"/>
    <w:rsid w:val="00F0484A"/>
    <w:rsid w:val="00F051FD"/>
    <w:rsid w:val="00F05592"/>
    <w:rsid w:val="00F05832"/>
    <w:rsid w:val="00F06C26"/>
    <w:rsid w:val="00F07026"/>
    <w:rsid w:val="00F07034"/>
    <w:rsid w:val="00F10775"/>
    <w:rsid w:val="00F10EB1"/>
    <w:rsid w:val="00F122C2"/>
    <w:rsid w:val="00F12C62"/>
    <w:rsid w:val="00F12ED6"/>
    <w:rsid w:val="00F13481"/>
    <w:rsid w:val="00F136A1"/>
    <w:rsid w:val="00F13750"/>
    <w:rsid w:val="00F13D99"/>
    <w:rsid w:val="00F143A7"/>
    <w:rsid w:val="00F144D4"/>
    <w:rsid w:val="00F14C92"/>
    <w:rsid w:val="00F14E94"/>
    <w:rsid w:val="00F162FE"/>
    <w:rsid w:val="00F16779"/>
    <w:rsid w:val="00F16F86"/>
    <w:rsid w:val="00F17A0C"/>
    <w:rsid w:val="00F20046"/>
    <w:rsid w:val="00F201D7"/>
    <w:rsid w:val="00F20A96"/>
    <w:rsid w:val="00F20B2E"/>
    <w:rsid w:val="00F213AF"/>
    <w:rsid w:val="00F218B4"/>
    <w:rsid w:val="00F220CA"/>
    <w:rsid w:val="00F23718"/>
    <w:rsid w:val="00F23975"/>
    <w:rsid w:val="00F24930"/>
    <w:rsid w:val="00F24955"/>
    <w:rsid w:val="00F253FC"/>
    <w:rsid w:val="00F269F7"/>
    <w:rsid w:val="00F273B0"/>
    <w:rsid w:val="00F279E4"/>
    <w:rsid w:val="00F30E56"/>
    <w:rsid w:val="00F311FB"/>
    <w:rsid w:val="00F315B5"/>
    <w:rsid w:val="00F32164"/>
    <w:rsid w:val="00F32B8B"/>
    <w:rsid w:val="00F337B0"/>
    <w:rsid w:val="00F33D41"/>
    <w:rsid w:val="00F34AE2"/>
    <w:rsid w:val="00F36B26"/>
    <w:rsid w:val="00F371F9"/>
    <w:rsid w:val="00F37F6D"/>
    <w:rsid w:val="00F402DC"/>
    <w:rsid w:val="00F404F1"/>
    <w:rsid w:val="00F405EF"/>
    <w:rsid w:val="00F41245"/>
    <w:rsid w:val="00F412E8"/>
    <w:rsid w:val="00F4160B"/>
    <w:rsid w:val="00F41D93"/>
    <w:rsid w:val="00F427C8"/>
    <w:rsid w:val="00F42B6F"/>
    <w:rsid w:val="00F44375"/>
    <w:rsid w:val="00F44DB3"/>
    <w:rsid w:val="00F4501E"/>
    <w:rsid w:val="00F45073"/>
    <w:rsid w:val="00F45CCB"/>
    <w:rsid w:val="00F45D7D"/>
    <w:rsid w:val="00F46087"/>
    <w:rsid w:val="00F4692E"/>
    <w:rsid w:val="00F46C2C"/>
    <w:rsid w:val="00F4755C"/>
    <w:rsid w:val="00F50171"/>
    <w:rsid w:val="00F503BD"/>
    <w:rsid w:val="00F504B4"/>
    <w:rsid w:val="00F5064F"/>
    <w:rsid w:val="00F50F9C"/>
    <w:rsid w:val="00F50FCD"/>
    <w:rsid w:val="00F52AE5"/>
    <w:rsid w:val="00F54204"/>
    <w:rsid w:val="00F5446D"/>
    <w:rsid w:val="00F55209"/>
    <w:rsid w:val="00F560E9"/>
    <w:rsid w:val="00F569EB"/>
    <w:rsid w:val="00F57422"/>
    <w:rsid w:val="00F578C6"/>
    <w:rsid w:val="00F57FFD"/>
    <w:rsid w:val="00F6082B"/>
    <w:rsid w:val="00F60AD4"/>
    <w:rsid w:val="00F61E6B"/>
    <w:rsid w:val="00F62741"/>
    <w:rsid w:val="00F6321F"/>
    <w:rsid w:val="00F63639"/>
    <w:rsid w:val="00F637DA"/>
    <w:rsid w:val="00F63A78"/>
    <w:rsid w:val="00F64399"/>
    <w:rsid w:val="00F65A62"/>
    <w:rsid w:val="00F6679B"/>
    <w:rsid w:val="00F6698A"/>
    <w:rsid w:val="00F669BA"/>
    <w:rsid w:val="00F66C1F"/>
    <w:rsid w:val="00F66F65"/>
    <w:rsid w:val="00F7031D"/>
    <w:rsid w:val="00F70429"/>
    <w:rsid w:val="00F70582"/>
    <w:rsid w:val="00F71A5B"/>
    <w:rsid w:val="00F72773"/>
    <w:rsid w:val="00F72A98"/>
    <w:rsid w:val="00F72D6B"/>
    <w:rsid w:val="00F74929"/>
    <w:rsid w:val="00F74EED"/>
    <w:rsid w:val="00F7546D"/>
    <w:rsid w:val="00F75679"/>
    <w:rsid w:val="00F75B58"/>
    <w:rsid w:val="00F75CBB"/>
    <w:rsid w:val="00F75CFA"/>
    <w:rsid w:val="00F75E23"/>
    <w:rsid w:val="00F76622"/>
    <w:rsid w:val="00F76BD3"/>
    <w:rsid w:val="00F76C9F"/>
    <w:rsid w:val="00F77CBB"/>
    <w:rsid w:val="00F77F5B"/>
    <w:rsid w:val="00F8044E"/>
    <w:rsid w:val="00F80817"/>
    <w:rsid w:val="00F808A3"/>
    <w:rsid w:val="00F8100D"/>
    <w:rsid w:val="00F81E5B"/>
    <w:rsid w:val="00F82657"/>
    <w:rsid w:val="00F85067"/>
    <w:rsid w:val="00F85305"/>
    <w:rsid w:val="00F85363"/>
    <w:rsid w:val="00F85DBE"/>
    <w:rsid w:val="00F86459"/>
    <w:rsid w:val="00F87372"/>
    <w:rsid w:val="00F907B1"/>
    <w:rsid w:val="00F917CE"/>
    <w:rsid w:val="00F91CED"/>
    <w:rsid w:val="00F91E7E"/>
    <w:rsid w:val="00F92BE7"/>
    <w:rsid w:val="00F930A2"/>
    <w:rsid w:val="00F94585"/>
    <w:rsid w:val="00F94846"/>
    <w:rsid w:val="00F949F0"/>
    <w:rsid w:val="00F94AF7"/>
    <w:rsid w:val="00F9554B"/>
    <w:rsid w:val="00F95BE1"/>
    <w:rsid w:val="00F95F5A"/>
    <w:rsid w:val="00F9733C"/>
    <w:rsid w:val="00F974A0"/>
    <w:rsid w:val="00F9765C"/>
    <w:rsid w:val="00FA03F4"/>
    <w:rsid w:val="00FA091A"/>
    <w:rsid w:val="00FA0B10"/>
    <w:rsid w:val="00FA21BC"/>
    <w:rsid w:val="00FA24A5"/>
    <w:rsid w:val="00FA2ED1"/>
    <w:rsid w:val="00FA3126"/>
    <w:rsid w:val="00FA3F5D"/>
    <w:rsid w:val="00FA4133"/>
    <w:rsid w:val="00FA477B"/>
    <w:rsid w:val="00FA54E2"/>
    <w:rsid w:val="00FA5CA3"/>
    <w:rsid w:val="00FA7200"/>
    <w:rsid w:val="00FA743B"/>
    <w:rsid w:val="00FA7904"/>
    <w:rsid w:val="00FA7956"/>
    <w:rsid w:val="00FA79B6"/>
    <w:rsid w:val="00FB1321"/>
    <w:rsid w:val="00FB26A5"/>
    <w:rsid w:val="00FB2E88"/>
    <w:rsid w:val="00FB30D2"/>
    <w:rsid w:val="00FB32C1"/>
    <w:rsid w:val="00FB3359"/>
    <w:rsid w:val="00FB33E4"/>
    <w:rsid w:val="00FB396A"/>
    <w:rsid w:val="00FB39DE"/>
    <w:rsid w:val="00FB3F89"/>
    <w:rsid w:val="00FB53DC"/>
    <w:rsid w:val="00FB5A39"/>
    <w:rsid w:val="00FB5EA5"/>
    <w:rsid w:val="00FB61C9"/>
    <w:rsid w:val="00FB6360"/>
    <w:rsid w:val="00FB73A3"/>
    <w:rsid w:val="00FB74D4"/>
    <w:rsid w:val="00FC089C"/>
    <w:rsid w:val="00FC122F"/>
    <w:rsid w:val="00FC1231"/>
    <w:rsid w:val="00FC1B18"/>
    <w:rsid w:val="00FC1DEE"/>
    <w:rsid w:val="00FC2000"/>
    <w:rsid w:val="00FC247B"/>
    <w:rsid w:val="00FC30E7"/>
    <w:rsid w:val="00FC3242"/>
    <w:rsid w:val="00FC39EA"/>
    <w:rsid w:val="00FC46EE"/>
    <w:rsid w:val="00FC5C73"/>
    <w:rsid w:val="00FC5FED"/>
    <w:rsid w:val="00FC638A"/>
    <w:rsid w:val="00FC685C"/>
    <w:rsid w:val="00FC7323"/>
    <w:rsid w:val="00FC74CB"/>
    <w:rsid w:val="00FC79A8"/>
    <w:rsid w:val="00FC7ECB"/>
    <w:rsid w:val="00FD3E5F"/>
    <w:rsid w:val="00FD4F04"/>
    <w:rsid w:val="00FD54CF"/>
    <w:rsid w:val="00FD60D6"/>
    <w:rsid w:val="00FD6350"/>
    <w:rsid w:val="00FD63CE"/>
    <w:rsid w:val="00FD63EE"/>
    <w:rsid w:val="00FD7106"/>
    <w:rsid w:val="00FD71DE"/>
    <w:rsid w:val="00FE22C0"/>
    <w:rsid w:val="00FE2BFA"/>
    <w:rsid w:val="00FE3703"/>
    <w:rsid w:val="00FE3FC3"/>
    <w:rsid w:val="00FE5087"/>
    <w:rsid w:val="00FE5111"/>
    <w:rsid w:val="00FE57BF"/>
    <w:rsid w:val="00FE5AB5"/>
    <w:rsid w:val="00FE6E05"/>
    <w:rsid w:val="00FE78C2"/>
    <w:rsid w:val="00FE7F67"/>
    <w:rsid w:val="00FF07F3"/>
    <w:rsid w:val="00FF09BB"/>
    <w:rsid w:val="00FF29FF"/>
    <w:rsid w:val="00FF2A66"/>
    <w:rsid w:val="00FF3D73"/>
    <w:rsid w:val="00FF4951"/>
    <w:rsid w:val="00FF4C1D"/>
    <w:rsid w:val="00FF5CD7"/>
    <w:rsid w:val="00FF62A7"/>
    <w:rsid w:val="00FF7A5F"/>
    <w:rsid w:val="00FF7FC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white,#ffc"/>
    </o:shapedefaults>
    <o:shapelayout v:ext="edit">
      <o:idmap v:ext="edit" data="1"/>
    </o:shapelayout>
  </w:shapeDefaults>
  <w:decimalSymbol w:val=","/>
  <w:listSeparator w:val=";"/>
  <w14:docId w14:val="75CE802F"/>
  <w15:docId w15:val="{FE14910A-CAB5-4892-AA02-13E6C13C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6155"/>
    <w:rPr>
      <w:rFonts w:ascii="Verdana" w:hAnsi="Verdana"/>
      <w:szCs w:val="24"/>
    </w:rPr>
  </w:style>
  <w:style w:type="paragraph" w:styleId="Overskrift1">
    <w:name w:val="heading 1"/>
    <w:basedOn w:val="Normal"/>
    <w:next w:val="Normal"/>
    <w:link w:val="Overskrift1Tegn"/>
    <w:qFormat/>
    <w:rsid w:val="00921796"/>
    <w:pPr>
      <w:keepNext/>
      <w:spacing w:before="240" w:after="60"/>
      <w:outlineLvl w:val="0"/>
    </w:pPr>
    <w:rPr>
      <w:rFonts w:ascii="Trebuchet MS" w:hAnsi="Trebuchet MS" w:cs="Arial"/>
      <w:bCs/>
      <w:kern w:val="32"/>
      <w:sz w:val="40"/>
      <w:szCs w:val="32"/>
    </w:rPr>
  </w:style>
  <w:style w:type="paragraph" w:styleId="Overskrift2">
    <w:name w:val="heading 2"/>
    <w:basedOn w:val="Normal"/>
    <w:next w:val="Normal"/>
    <w:link w:val="Overskrift2Tegn"/>
    <w:qFormat/>
    <w:rsid w:val="00921796"/>
    <w:pPr>
      <w:keepNext/>
      <w:spacing w:before="240" w:after="60"/>
      <w:outlineLvl w:val="1"/>
    </w:pPr>
    <w:rPr>
      <w:rFonts w:ascii="Trebuchet MS" w:hAnsi="Trebuchet MS" w:cs="Arial"/>
      <w:bCs/>
      <w:iCs/>
      <w:sz w:val="32"/>
      <w:szCs w:val="28"/>
    </w:rPr>
  </w:style>
  <w:style w:type="paragraph" w:styleId="Overskrift3">
    <w:name w:val="heading 3"/>
    <w:basedOn w:val="Normal"/>
    <w:next w:val="Normal"/>
    <w:link w:val="Overskrift3Tegn"/>
    <w:qFormat/>
    <w:rsid w:val="00C079EE"/>
    <w:pPr>
      <w:keepNext/>
      <w:spacing w:before="240" w:after="60"/>
      <w:outlineLvl w:val="2"/>
    </w:pPr>
    <w:rPr>
      <w:rFonts w:ascii="Trebuchet MS" w:hAnsi="Trebuchet MS" w:cs="Arial"/>
      <w:b/>
      <w:bCs/>
      <w:sz w:val="28"/>
      <w:szCs w:val="26"/>
    </w:rPr>
  </w:style>
  <w:style w:type="paragraph" w:styleId="Overskrift4">
    <w:name w:val="heading 4"/>
    <w:basedOn w:val="Normal"/>
    <w:next w:val="Normal"/>
    <w:link w:val="Overskrift4Tegn"/>
    <w:qFormat/>
    <w:rsid w:val="00C079EE"/>
    <w:pPr>
      <w:keepNext/>
      <w:spacing w:before="240" w:after="60"/>
      <w:outlineLvl w:val="3"/>
    </w:pPr>
    <w:rPr>
      <w:rFonts w:ascii="Trebuchet MS" w:hAnsi="Trebuchet MS"/>
      <w:bCs/>
      <w:sz w:val="24"/>
      <w:szCs w:val="28"/>
    </w:rPr>
  </w:style>
  <w:style w:type="paragraph" w:styleId="Overskrift5">
    <w:name w:val="heading 5"/>
    <w:basedOn w:val="Normal"/>
    <w:next w:val="Normal"/>
    <w:link w:val="Overskrift5Tegn"/>
    <w:qFormat/>
    <w:rsid w:val="00CC386E"/>
    <w:pPr>
      <w:spacing w:before="240" w:after="60"/>
      <w:outlineLvl w:val="4"/>
    </w:pPr>
    <w:rPr>
      <w:b/>
      <w:bCs/>
      <w:i/>
      <w:iCs/>
      <w:sz w:val="26"/>
      <w:szCs w:val="26"/>
    </w:rPr>
  </w:style>
  <w:style w:type="paragraph" w:styleId="Overskrift6">
    <w:name w:val="heading 6"/>
    <w:basedOn w:val="Normal"/>
    <w:next w:val="Normal"/>
    <w:link w:val="Overskrift6Tegn"/>
    <w:qFormat/>
    <w:rsid w:val="00163560"/>
    <w:pPr>
      <w:spacing w:before="240" w:after="60"/>
      <w:outlineLvl w:val="5"/>
    </w:pPr>
    <w:rPr>
      <w:rFonts w:ascii="Trebuchet MS" w:hAnsi="Trebuchet MS"/>
      <w:b/>
      <w:bCs/>
      <w:sz w:val="24"/>
      <w:szCs w:val="22"/>
    </w:rPr>
  </w:style>
  <w:style w:type="paragraph" w:styleId="Overskrift7">
    <w:name w:val="heading 7"/>
    <w:basedOn w:val="Normal"/>
    <w:next w:val="Normal"/>
    <w:link w:val="Overskrift7Tegn"/>
    <w:qFormat/>
    <w:rsid w:val="00163560"/>
    <w:pPr>
      <w:spacing w:before="240" w:after="60"/>
      <w:outlineLvl w:val="6"/>
    </w:pPr>
    <w:rPr>
      <w:rFonts w:ascii="Trebuchet MS" w:hAnsi="Trebuchet MS"/>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587E37"/>
    <w:rPr>
      <w:rFonts w:ascii="Trebuchet MS" w:hAnsi="Trebuchet MS" w:cs="Arial"/>
      <w:bCs/>
      <w:kern w:val="32"/>
      <w:sz w:val="40"/>
      <w:szCs w:val="32"/>
      <w:lang w:val="da-DK" w:eastAsia="da-DK" w:bidi="ar-SA"/>
    </w:rPr>
  </w:style>
  <w:style w:type="character" w:customStyle="1" w:styleId="Overskrift2Tegn">
    <w:name w:val="Overskrift 2 Tegn"/>
    <w:link w:val="Overskrift2"/>
    <w:rsid w:val="00CD53B4"/>
    <w:rPr>
      <w:rFonts w:ascii="Trebuchet MS" w:hAnsi="Trebuchet MS" w:cs="Arial"/>
      <w:bCs/>
      <w:iCs/>
      <w:sz w:val="32"/>
      <w:szCs w:val="28"/>
      <w:lang w:val="da-DK" w:eastAsia="da-DK" w:bidi="ar-SA"/>
    </w:rPr>
  </w:style>
  <w:style w:type="character" w:customStyle="1" w:styleId="Overskrift3Tegn">
    <w:name w:val="Overskrift 3 Tegn"/>
    <w:link w:val="Overskrift3"/>
    <w:rsid w:val="00C079EE"/>
    <w:rPr>
      <w:rFonts w:ascii="Trebuchet MS" w:hAnsi="Trebuchet MS" w:cs="Arial"/>
      <w:b/>
      <w:bCs/>
      <w:sz w:val="28"/>
      <w:szCs w:val="26"/>
      <w:lang w:val="da-DK" w:eastAsia="da-DK" w:bidi="ar-SA"/>
    </w:rPr>
  </w:style>
  <w:style w:type="character" w:customStyle="1" w:styleId="Overskrift4Tegn">
    <w:name w:val="Overskrift 4 Tegn"/>
    <w:link w:val="Overskrift4"/>
    <w:rsid w:val="00CC386E"/>
    <w:rPr>
      <w:rFonts w:ascii="Trebuchet MS" w:hAnsi="Trebuchet MS"/>
      <w:bCs/>
      <w:sz w:val="24"/>
      <w:szCs w:val="28"/>
      <w:lang w:val="da-DK" w:eastAsia="da-DK" w:bidi="ar-SA"/>
    </w:rPr>
  </w:style>
  <w:style w:type="character" w:customStyle="1" w:styleId="Overskrift6Tegn">
    <w:name w:val="Overskrift 6 Tegn"/>
    <w:basedOn w:val="Standardskrifttypeiafsnit"/>
    <w:link w:val="Overskrift6"/>
    <w:locked/>
    <w:rsid w:val="00634A41"/>
    <w:rPr>
      <w:rFonts w:ascii="Trebuchet MS" w:hAnsi="Trebuchet MS"/>
      <w:b/>
      <w:bCs/>
      <w:sz w:val="24"/>
      <w:szCs w:val="22"/>
      <w:lang w:val="da-DK" w:eastAsia="da-DK" w:bidi="ar-SA"/>
    </w:rPr>
  </w:style>
  <w:style w:type="character" w:customStyle="1" w:styleId="Overskrift7Tegn">
    <w:name w:val="Overskrift 7 Tegn"/>
    <w:link w:val="Overskrift7"/>
    <w:rsid w:val="00536AD2"/>
    <w:rPr>
      <w:rFonts w:ascii="Trebuchet MS" w:hAnsi="Trebuchet MS"/>
      <w:sz w:val="24"/>
      <w:szCs w:val="24"/>
    </w:rPr>
  </w:style>
  <w:style w:type="paragraph" w:styleId="Sidehoved">
    <w:name w:val="header"/>
    <w:basedOn w:val="Normal"/>
    <w:link w:val="SidehovedTegn"/>
    <w:rsid w:val="00C77BD4"/>
    <w:pPr>
      <w:tabs>
        <w:tab w:val="center" w:pos="4819"/>
        <w:tab w:val="right" w:pos="9638"/>
      </w:tabs>
    </w:pPr>
  </w:style>
  <w:style w:type="paragraph" w:styleId="Sidefod">
    <w:name w:val="footer"/>
    <w:basedOn w:val="Normal"/>
    <w:link w:val="SidefodTegn"/>
    <w:rsid w:val="00C77BD4"/>
    <w:pPr>
      <w:tabs>
        <w:tab w:val="center" w:pos="4819"/>
        <w:tab w:val="right" w:pos="9638"/>
      </w:tabs>
    </w:pPr>
  </w:style>
  <w:style w:type="character" w:styleId="Sidetal">
    <w:name w:val="page number"/>
    <w:basedOn w:val="Standardskrifttypeiafsnit"/>
    <w:rsid w:val="00C77BD4"/>
  </w:style>
  <w:style w:type="table" w:styleId="Tabel-Gitter">
    <w:name w:val="Table Grid"/>
    <w:basedOn w:val="Tabel-Normal"/>
    <w:rsid w:val="00756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C7DF3"/>
    <w:rPr>
      <w:color w:val="0000FF"/>
      <w:u w:val="single"/>
    </w:rPr>
  </w:style>
  <w:style w:type="paragraph" w:styleId="NormalWeb">
    <w:name w:val="Normal (Web)"/>
    <w:basedOn w:val="Normal"/>
    <w:uiPriority w:val="99"/>
    <w:rsid w:val="00451CAD"/>
    <w:pPr>
      <w:spacing w:before="100" w:beforeAutospacing="1" w:after="100" w:afterAutospacing="1"/>
    </w:pPr>
    <w:rPr>
      <w:rFonts w:ascii="Times New Roman" w:hAnsi="Times New Roman"/>
      <w:sz w:val="24"/>
    </w:rPr>
  </w:style>
  <w:style w:type="paragraph" w:styleId="Indholdsfortegnelse1">
    <w:name w:val="toc 1"/>
    <w:basedOn w:val="Normal"/>
    <w:next w:val="Normal"/>
    <w:autoRedefine/>
    <w:uiPriority w:val="39"/>
    <w:rsid w:val="004436A7"/>
    <w:pPr>
      <w:spacing w:before="120" w:after="120"/>
    </w:pPr>
    <w:rPr>
      <w:rFonts w:ascii="Trebuchet MS" w:hAnsi="Trebuchet MS"/>
      <w:b/>
      <w:bCs/>
      <w:caps/>
      <w:szCs w:val="20"/>
    </w:rPr>
  </w:style>
  <w:style w:type="paragraph" w:customStyle="1" w:styleId="Typografi1">
    <w:name w:val="Typografi1"/>
    <w:basedOn w:val="Normal"/>
    <w:rsid w:val="001D1061"/>
    <w:pPr>
      <w:autoSpaceDE w:val="0"/>
      <w:autoSpaceDN w:val="0"/>
      <w:adjustRightInd w:val="0"/>
    </w:pPr>
    <w:rPr>
      <w:rFonts w:ascii="Trebuchet MS" w:hAnsi="Trebuchet MS" w:cs="Trebuchet MS"/>
      <w:bCs/>
      <w:sz w:val="40"/>
      <w:szCs w:val="40"/>
    </w:rPr>
  </w:style>
  <w:style w:type="paragraph" w:customStyle="1" w:styleId="Typografi2">
    <w:name w:val="Typografi2"/>
    <w:basedOn w:val="Normal"/>
    <w:rsid w:val="001D1061"/>
    <w:pPr>
      <w:autoSpaceDE w:val="0"/>
      <w:autoSpaceDN w:val="0"/>
      <w:adjustRightInd w:val="0"/>
    </w:pPr>
    <w:rPr>
      <w:rFonts w:ascii="Trebuchet MS" w:hAnsi="Trebuchet MS" w:cs="Trebuchet MS"/>
      <w:bCs/>
      <w:sz w:val="32"/>
      <w:szCs w:val="32"/>
    </w:rPr>
  </w:style>
  <w:style w:type="paragraph" w:customStyle="1" w:styleId="Typografi3">
    <w:name w:val="Typografi3"/>
    <w:basedOn w:val="Normal"/>
    <w:rsid w:val="001D1061"/>
    <w:rPr>
      <w:rFonts w:ascii="Trebuchet MS" w:hAnsi="Trebuchet MS" w:cs="Trebuchet MS"/>
      <w:bCs/>
      <w:sz w:val="24"/>
    </w:rPr>
  </w:style>
  <w:style w:type="paragraph" w:styleId="Indeks1">
    <w:name w:val="index 1"/>
    <w:basedOn w:val="Normal"/>
    <w:next w:val="Normal"/>
    <w:autoRedefine/>
    <w:semiHidden/>
    <w:rsid w:val="001D1061"/>
    <w:pPr>
      <w:ind w:left="200" w:hanging="200"/>
    </w:pPr>
    <w:rPr>
      <w:rFonts w:ascii="Trebuchet MS" w:hAnsi="Trebuchet MS"/>
    </w:rPr>
  </w:style>
  <w:style w:type="paragraph" w:styleId="Listeoverfigurer">
    <w:name w:val="table of figures"/>
    <w:basedOn w:val="Normal"/>
    <w:next w:val="Normal"/>
    <w:semiHidden/>
    <w:rsid w:val="001D1061"/>
    <w:rPr>
      <w:rFonts w:ascii="Trebuchet MS" w:hAnsi="Trebuchet MS"/>
    </w:rPr>
  </w:style>
  <w:style w:type="paragraph" w:styleId="Indholdsfortegnelse2">
    <w:name w:val="toc 2"/>
    <w:basedOn w:val="Normal"/>
    <w:next w:val="Normal"/>
    <w:autoRedefine/>
    <w:uiPriority w:val="39"/>
    <w:rsid w:val="00F10775"/>
    <w:pPr>
      <w:tabs>
        <w:tab w:val="right" w:leader="dot" w:pos="6354"/>
      </w:tabs>
      <w:ind w:left="200"/>
    </w:pPr>
    <w:rPr>
      <w:rFonts w:ascii="Trebuchet MS" w:hAnsi="Trebuchet MS"/>
      <w:smallCaps/>
      <w:noProof/>
      <w:kern w:val="32"/>
      <w:szCs w:val="20"/>
    </w:rPr>
  </w:style>
  <w:style w:type="paragraph" w:styleId="Indholdsfortegnelse3">
    <w:name w:val="toc 3"/>
    <w:basedOn w:val="Normal"/>
    <w:next w:val="Normal"/>
    <w:autoRedefine/>
    <w:uiPriority w:val="39"/>
    <w:rsid w:val="00DE6D4D"/>
    <w:pPr>
      <w:tabs>
        <w:tab w:val="right" w:leader="dot" w:pos="6354"/>
      </w:tabs>
      <w:ind w:left="400"/>
    </w:pPr>
    <w:rPr>
      <w:rFonts w:ascii="Trebuchet MS" w:hAnsi="Trebuchet MS"/>
      <w:i/>
      <w:iCs/>
      <w:noProof/>
      <w:sz w:val="19"/>
      <w:szCs w:val="19"/>
    </w:rPr>
  </w:style>
  <w:style w:type="paragraph" w:customStyle="1" w:styleId="Default">
    <w:name w:val="Default"/>
    <w:rsid w:val="00024C60"/>
    <w:pPr>
      <w:autoSpaceDE w:val="0"/>
      <w:autoSpaceDN w:val="0"/>
      <w:adjustRightInd w:val="0"/>
    </w:pPr>
    <w:rPr>
      <w:rFonts w:ascii="Arial" w:hAnsi="Arial" w:cs="Arial"/>
      <w:color w:val="000000"/>
      <w:sz w:val="24"/>
      <w:szCs w:val="24"/>
    </w:rPr>
  </w:style>
  <w:style w:type="paragraph" w:styleId="Indholdsfortegnelse4">
    <w:name w:val="toc 4"/>
    <w:basedOn w:val="Normal"/>
    <w:next w:val="Normal"/>
    <w:autoRedefine/>
    <w:uiPriority w:val="39"/>
    <w:rsid w:val="00750D30"/>
    <w:pPr>
      <w:ind w:left="600"/>
    </w:pPr>
    <w:rPr>
      <w:rFonts w:ascii="Trebuchet MS" w:hAnsi="Trebuchet MS"/>
      <w:sz w:val="18"/>
      <w:szCs w:val="18"/>
    </w:rPr>
  </w:style>
  <w:style w:type="paragraph" w:styleId="Indholdsfortegnelse5">
    <w:name w:val="toc 5"/>
    <w:basedOn w:val="Normal"/>
    <w:next w:val="Normal"/>
    <w:autoRedefine/>
    <w:uiPriority w:val="39"/>
    <w:rsid w:val="004436A7"/>
    <w:pPr>
      <w:ind w:left="800"/>
    </w:pPr>
    <w:rPr>
      <w:rFonts w:ascii="Trebuchet MS" w:hAnsi="Trebuchet MS"/>
      <w:sz w:val="18"/>
      <w:szCs w:val="18"/>
    </w:rPr>
  </w:style>
  <w:style w:type="paragraph" w:styleId="Indholdsfortegnelse6">
    <w:name w:val="toc 6"/>
    <w:basedOn w:val="Normal"/>
    <w:next w:val="Normal"/>
    <w:autoRedefine/>
    <w:uiPriority w:val="39"/>
    <w:rsid w:val="00C079EE"/>
    <w:pPr>
      <w:ind w:left="1000"/>
    </w:pPr>
    <w:rPr>
      <w:rFonts w:ascii="Trebuchet MS" w:hAnsi="Trebuchet MS"/>
      <w:i/>
      <w:sz w:val="18"/>
      <w:szCs w:val="18"/>
    </w:rPr>
  </w:style>
  <w:style w:type="paragraph" w:styleId="Indholdsfortegnelse7">
    <w:name w:val="toc 7"/>
    <w:basedOn w:val="Normal"/>
    <w:next w:val="Normal"/>
    <w:autoRedefine/>
    <w:uiPriority w:val="39"/>
    <w:rsid w:val="004436A7"/>
    <w:pPr>
      <w:ind w:left="1200"/>
    </w:pPr>
    <w:rPr>
      <w:rFonts w:ascii="Trebuchet MS" w:hAnsi="Trebuchet MS"/>
      <w:sz w:val="18"/>
      <w:szCs w:val="18"/>
    </w:rPr>
  </w:style>
  <w:style w:type="paragraph" w:styleId="Indholdsfortegnelse8">
    <w:name w:val="toc 8"/>
    <w:basedOn w:val="Normal"/>
    <w:next w:val="Normal"/>
    <w:autoRedefine/>
    <w:uiPriority w:val="39"/>
    <w:rsid w:val="004436A7"/>
    <w:pPr>
      <w:ind w:left="1400"/>
    </w:pPr>
    <w:rPr>
      <w:rFonts w:ascii="Trebuchet MS" w:hAnsi="Trebuchet MS"/>
      <w:sz w:val="18"/>
      <w:szCs w:val="18"/>
    </w:rPr>
  </w:style>
  <w:style w:type="paragraph" w:styleId="Indholdsfortegnelse9">
    <w:name w:val="toc 9"/>
    <w:basedOn w:val="Normal"/>
    <w:next w:val="Normal"/>
    <w:autoRedefine/>
    <w:uiPriority w:val="39"/>
    <w:rsid w:val="004436A7"/>
    <w:pPr>
      <w:ind w:left="1600"/>
    </w:pPr>
    <w:rPr>
      <w:rFonts w:ascii="Trebuchet MS" w:hAnsi="Trebuchet MS"/>
      <w:sz w:val="18"/>
      <w:szCs w:val="18"/>
    </w:rPr>
  </w:style>
  <w:style w:type="character" w:styleId="BesgtLink">
    <w:name w:val="FollowedHyperlink"/>
    <w:rsid w:val="00570475"/>
    <w:rPr>
      <w:color w:val="606420"/>
      <w:u w:val="single"/>
    </w:rPr>
  </w:style>
  <w:style w:type="paragraph" w:customStyle="1" w:styleId="Typografi4">
    <w:name w:val="Typografi4"/>
    <w:basedOn w:val="Overskrift4"/>
    <w:rsid w:val="00C079EE"/>
    <w:rPr>
      <w:sz w:val="16"/>
    </w:rPr>
  </w:style>
  <w:style w:type="character" w:styleId="Fremhv">
    <w:name w:val="Emphasis"/>
    <w:uiPriority w:val="20"/>
    <w:qFormat/>
    <w:rsid w:val="000A11EA"/>
    <w:rPr>
      <w:b/>
      <w:bCs/>
      <w:i w:val="0"/>
      <w:iCs w:val="0"/>
    </w:rPr>
  </w:style>
  <w:style w:type="paragraph" w:styleId="Indeks2">
    <w:name w:val="index 2"/>
    <w:basedOn w:val="Normal"/>
    <w:next w:val="Normal"/>
    <w:autoRedefine/>
    <w:semiHidden/>
    <w:rsid w:val="00C079EE"/>
    <w:pPr>
      <w:ind w:left="400" w:hanging="200"/>
    </w:pPr>
    <w:rPr>
      <w:rFonts w:ascii="Trebuchet MS" w:hAnsi="Trebuchet MS"/>
    </w:rPr>
  </w:style>
  <w:style w:type="paragraph" w:styleId="Indeks3">
    <w:name w:val="index 3"/>
    <w:basedOn w:val="Normal"/>
    <w:next w:val="Normal"/>
    <w:autoRedefine/>
    <w:semiHidden/>
    <w:rsid w:val="00C079EE"/>
    <w:pPr>
      <w:ind w:left="600" w:hanging="200"/>
    </w:pPr>
    <w:rPr>
      <w:rFonts w:ascii="Trebuchet MS" w:hAnsi="Trebuchet MS"/>
    </w:rPr>
  </w:style>
  <w:style w:type="paragraph" w:styleId="Indeks4">
    <w:name w:val="index 4"/>
    <w:basedOn w:val="Normal"/>
    <w:next w:val="Normal"/>
    <w:autoRedefine/>
    <w:semiHidden/>
    <w:rsid w:val="00C079EE"/>
    <w:pPr>
      <w:ind w:left="800" w:hanging="200"/>
    </w:pPr>
    <w:rPr>
      <w:rFonts w:ascii="Trebuchet MS" w:hAnsi="Trebuchet MS"/>
    </w:rPr>
  </w:style>
  <w:style w:type="paragraph" w:styleId="Indeks6">
    <w:name w:val="index 6"/>
    <w:basedOn w:val="Normal"/>
    <w:next w:val="Normal"/>
    <w:autoRedefine/>
    <w:semiHidden/>
    <w:rsid w:val="00C079EE"/>
    <w:pPr>
      <w:ind w:left="1200" w:hanging="200"/>
    </w:pPr>
    <w:rPr>
      <w:rFonts w:ascii="Trebuchet MS" w:hAnsi="Trebuchet MS"/>
    </w:rPr>
  </w:style>
  <w:style w:type="paragraph" w:customStyle="1" w:styleId="TypografiOverskrift4BrugerdefineretfarveRGB0">
    <w:name w:val="Typografi Overskrift 4 + Brugerdefineret farve (RGB(0"/>
    <w:aliases w:val="176,80))"/>
    <w:basedOn w:val="Overskrift4"/>
    <w:link w:val="TypografiOverskrift4BrugerdefineretfarveRGB0Tegn"/>
    <w:rsid w:val="00CC386E"/>
    <w:rPr>
      <w:b/>
    </w:rPr>
  </w:style>
  <w:style w:type="character" w:customStyle="1" w:styleId="TypografiOverskrift4BrugerdefineretfarveRGB0Tegn">
    <w:name w:val="Typografi Overskrift 4 + Brugerdefineret farve (RGB(0 Tegn"/>
    <w:aliases w:val="176 Tegn,80)) Tegn"/>
    <w:link w:val="TypografiOverskrift4BrugerdefineretfarveRGB0"/>
    <w:rsid w:val="00CC386E"/>
    <w:rPr>
      <w:rFonts w:ascii="Trebuchet MS" w:hAnsi="Trebuchet MS"/>
      <w:b/>
      <w:bCs/>
      <w:sz w:val="24"/>
      <w:szCs w:val="28"/>
      <w:lang w:val="da-DK" w:eastAsia="da-DK" w:bidi="ar-SA"/>
    </w:rPr>
  </w:style>
  <w:style w:type="paragraph" w:customStyle="1" w:styleId="Overskrift5-indledning">
    <w:name w:val="Overskrift 5 - indledning"/>
    <w:basedOn w:val="Normal"/>
    <w:link w:val="Overskrift5-indledningTegn"/>
    <w:rsid w:val="00CC386E"/>
    <w:rPr>
      <w:rFonts w:ascii="Trebuchet MS" w:hAnsi="Trebuchet MS" w:cs="Trebuchet MS"/>
      <w:b/>
      <w:color w:val="000000"/>
      <w:sz w:val="18"/>
      <w:szCs w:val="18"/>
    </w:rPr>
  </w:style>
  <w:style w:type="character" w:customStyle="1" w:styleId="Overskrift5-indledningTegn">
    <w:name w:val="Overskrift 5 - indledning Tegn"/>
    <w:link w:val="Overskrift5-indledning"/>
    <w:rsid w:val="00CC386E"/>
    <w:rPr>
      <w:rFonts w:ascii="Trebuchet MS" w:hAnsi="Trebuchet MS" w:cs="Trebuchet MS"/>
      <w:b/>
      <w:color w:val="000000"/>
      <w:sz w:val="18"/>
      <w:szCs w:val="18"/>
      <w:lang w:val="da-DK" w:eastAsia="da-DK" w:bidi="ar-SA"/>
    </w:rPr>
  </w:style>
  <w:style w:type="paragraph" w:styleId="Kommentartekst">
    <w:name w:val="annotation text"/>
    <w:basedOn w:val="Normal"/>
    <w:link w:val="KommentartekstTegn"/>
    <w:rsid w:val="00E34B00"/>
    <w:rPr>
      <w:szCs w:val="20"/>
    </w:rPr>
  </w:style>
  <w:style w:type="character" w:customStyle="1" w:styleId="KommentartekstTegn">
    <w:name w:val="Kommentartekst Tegn"/>
    <w:basedOn w:val="Standardskrifttypeiafsnit"/>
    <w:link w:val="Kommentartekst"/>
    <w:locked/>
    <w:rsid w:val="008B20D0"/>
    <w:rPr>
      <w:rFonts w:ascii="Verdana" w:hAnsi="Verdana"/>
      <w:lang w:val="da-DK" w:eastAsia="da-DK" w:bidi="ar-SA"/>
    </w:rPr>
  </w:style>
  <w:style w:type="paragraph" w:styleId="Markeringsbobletekst">
    <w:name w:val="Balloon Text"/>
    <w:basedOn w:val="Normal"/>
    <w:link w:val="MarkeringsbobletekstTegn"/>
    <w:semiHidden/>
    <w:rsid w:val="00706012"/>
    <w:rPr>
      <w:rFonts w:ascii="Tahoma" w:hAnsi="Tahoma" w:cs="Tahoma"/>
      <w:sz w:val="16"/>
      <w:szCs w:val="16"/>
    </w:rPr>
  </w:style>
  <w:style w:type="character" w:customStyle="1" w:styleId="MarkeringsbobletekstTegn">
    <w:name w:val="Markeringsbobletekst Tegn"/>
    <w:basedOn w:val="Standardskrifttypeiafsnit"/>
    <w:link w:val="Markeringsbobletekst"/>
    <w:locked/>
    <w:rsid w:val="00634A41"/>
    <w:rPr>
      <w:rFonts w:ascii="Tahoma" w:hAnsi="Tahoma" w:cs="Tahoma"/>
      <w:sz w:val="16"/>
      <w:szCs w:val="16"/>
      <w:lang w:val="da-DK" w:eastAsia="da-DK" w:bidi="ar-SA"/>
    </w:rPr>
  </w:style>
  <w:style w:type="character" w:customStyle="1" w:styleId="ac">
    <w:name w:val="ac"/>
    <w:basedOn w:val="Standardskrifttypeiafsnit"/>
    <w:rsid w:val="00A8494E"/>
  </w:style>
  <w:style w:type="paragraph" w:customStyle="1" w:styleId="tabeltekst">
    <w:name w:val="tabeltekst"/>
    <w:basedOn w:val="Normal"/>
    <w:rsid w:val="009E1809"/>
    <w:rPr>
      <w:rFonts w:ascii="Tahoma" w:hAnsi="Tahoma" w:cs="Tahoma"/>
      <w:color w:val="000000"/>
      <w:sz w:val="24"/>
    </w:rPr>
  </w:style>
  <w:style w:type="character" w:customStyle="1" w:styleId="searchmatch">
    <w:name w:val="searchmatch"/>
    <w:basedOn w:val="Standardskrifttypeiafsnit"/>
    <w:rsid w:val="009E1809"/>
  </w:style>
  <w:style w:type="character" w:customStyle="1" w:styleId="TegnTegn3">
    <w:name w:val="Tegn Tegn3"/>
    <w:rsid w:val="00424B7D"/>
    <w:rPr>
      <w:rFonts w:ascii="Trebuchet MS" w:eastAsia="Times New Roman" w:hAnsi="Trebuchet MS" w:cs="Arial"/>
      <w:bCs/>
      <w:iCs/>
      <w:sz w:val="32"/>
      <w:szCs w:val="28"/>
      <w:lang w:eastAsia="da-DK"/>
    </w:rPr>
  </w:style>
  <w:style w:type="character" w:customStyle="1" w:styleId="TegnTegn5">
    <w:name w:val="Tegn Tegn5"/>
    <w:rsid w:val="0035713A"/>
    <w:rPr>
      <w:rFonts w:ascii="Trebuchet MS" w:hAnsi="Trebuchet MS" w:cs="Arial"/>
      <w:bCs/>
      <w:iCs/>
      <w:sz w:val="32"/>
      <w:szCs w:val="28"/>
      <w:lang w:val="da-DK" w:eastAsia="da-DK" w:bidi="ar-SA"/>
    </w:rPr>
  </w:style>
  <w:style w:type="character" w:customStyle="1" w:styleId="TegnTegn6">
    <w:name w:val="Tegn Tegn6"/>
    <w:rsid w:val="00A32F14"/>
    <w:rPr>
      <w:rFonts w:ascii="Trebuchet MS" w:hAnsi="Trebuchet MS" w:cs="Arial"/>
      <w:bCs/>
      <w:kern w:val="32"/>
      <w:sz w:val="40"/>
      <w:szCs w:val="32"/>
      <w:lang w:val="da-DK" w:eastAsia="da-DK" w:bidi="ar-SA"/>
    </w:rPr>
  </w:style>
  <w:style w:type="paragraph" w:styleId="Listeafsnit">
    <w:name w:val="List Paragraph"/>
    <w:basedOn w:val="Normal"/>
    <w:uiPriority w:val="34"/>
    <w:qFormat/>
    <w:rsid w:val="00A32F14"/>
    <w:pPr>
      <w:spacing w:after="200" w:line="276" w:lineRule="auto"/>
      <w:ind w:left="720"/>
    </w:pPr>
    <w:rPr>
      <w:rFonts w:ascii="Calibri" w:eastAsia="Calibri" w:hAnsi="Calibri" w:cs="Calibri"/>
      <w:sz w:val="22"/>
      <w:szCs w:val="22"/>
      <w:lang w:eastAsia="en-US"/>
    </w:rPr>
  </w:style>
  <w:style w:type="paragraph" w:styleId="Fodnotetekst">
    <w:name w:val="footnote text"/>
    <w:basedOn w:val="Normal"/>
    <w:link w:val="FodnotetekstTegn"/>
    <w:rsid w:val="00A32F14"/>
    <w:pPr>
      <w:spacing w:after="200" w:line="276" w:lineRule="auto"/>
    </w:pPr>
    <w:rPr>
      <w:rFonts w:ascii="Calibri" w:eastAsia="Calibri" w:hAnsi="Calibri" w:cs="Calibri"/>
      <w:szCs w:val="20"/>
      <w:lang w:eastAsia="en-US"/>
    </w:rPr>
  </w:style>
  <w:style w:type="character" w:styleId="Fodnotehenvisning">
    <w:name w:val="footnote reference"/>
    <w:rsid w:val="00A32F14"/>
    <w:rPr>
      <w:rFonts w:cs="Times New Roman"/>
      <w:vertAlign w:val="superscript"/>
    </w:rPr>
  </w:style>
  <w:style w:type="character" w:customStyle="1" w:styleId="f464351">
    <w:name w:val="f464351"/>
    <w:rsid w:val="002154C4"/>
    <w:rPr>
      <w:rFonts w:ascii="f46435" w:hAnsi="f46435" w:hint="default"/>
    </w:rPr>
  </w:style>
  <w:style w:type="character" w:styleId="Kommentarhenvisning">
    <w:name w:val="annotation reference"/>
    <w:basedOn w:val="Standardskrifttypeiafsnit"/>
    <w:rsid w:val="008B20D0"/>
    <w:rPr>
      <w:rFonts w:cs="Times New Roman"/>
      <w:sz w:val="16"/>
      <w:szCs w:val="16"/>
    </w:rPr>
  </w:style>
  <w:style w:type="character" w:styleId="Strk">
    <w:name w:val="Strong"/>
    <w:basedOn w:val="Standardskrifttypeiafsnit"/>
    <w:qFormat/>
    <w:rsid w:val="00B74FCE"/>
    <w:rPr>
      <w:b/>
      <w:bCs/>
    </w:rPr>
  </w:style>
  <w:style w:type="character" w:customStyle="1" w:styleId="highlight1">
    <w:name w:val="highlight1"/>
    <w:basedOn w:val="Standardskrifttypeiafsnit"/>
    <w:rsid w:val="00B74FCE"/>
    <w:rPr>
      <w:shd w:val="clear" w:color="auto" w:fill="D5E7F1"/>
    </w:rPr>
  </w:style>
  <w:style w:type="paragraph" w:customStyle="1" w:styleId="s4-wptoptable1">
    <w:name w:val="s4-wptoptable1"/>
    <w:basedOn w:val="Normal"/>
    <w:rsid w:val="00937BEA"/>
    <w:pPr>
      <w:spacing w:before="100" w:beforeAutospacing="1" w:after="100" w:afterAutospacing="1"/>
    </w:pPr>
    <w:rPr>
      <w:rFonts w:ascii="Times New Roman" w:hAnsi="Times New Roman"/>
      <w:sz w:val="24"/>
    </w:rPr>
  </w:style>
  <w:style w:type="paragraph" w:styleId="Kommentaremne">
    <w:name w:val="annotation subject"/>
    <w:basedOn w:val="Kommentartekst"/>
    <w:next w:val="Kommentartekst"/>
    <w:link w:val="KommentaremneTegn"/>
    <w:rsid w:val="00634A41"/>
    <w:rPr>
      <w:b/>
      <w:bCs/>
    </w:rPr>
  </w:style>
  <w:style w:type="character" w:customStyle="1" w:styleId="KommentaremneTegn">
    <w:name w:val="Kommentaremne Tegn"/>
    <w:basedOn w:val="CommentTextChar"/>
    <w:link w:val="Kommentaremne"/>
    <w:locked/>
    <w:rsid w:val="00634A41"/>
    <w:rPr>
      <w:rFonts w:ascii="Verdana" w:hAnsi="Verdana" w:cs="Times New Roman"/>
      <w:b/>
      <w:bCs/>
      <w:lang w:val="da-DK" w:eastAsia="da-DK" w:bidi="ar-SA"/>
    </w:rPr>
  </w:style>
  <w:style w:type="character" w:customStyle="1" w:styleId="CommentTextChar">
    <w:name w:val="Comment Text Char"/>
    <w:basedOn w:val="Standardskrifttypeiafsnit"/>
    <w:locked/>
    <w:rsid w:val="00634A41"/>
    <w:rPr>
      <w:rFonts w:ascii="Verdana" w:hAnsi="Verdana" w:cs="Times New Roman"/>
    </w:rPr>
  </w:style>
  <w:style w:type="character" w:customStyle="1" w:styleId="yj-message11">
    <w:name w:val="yj-message11"/>
    <w:basedOn w:val="Standardskrifttypeiafsnit"/>
    <w:rsid w:val="00C464EC"/>
  </w:style>
  <w:style w:type="paragraph" w:styleId="Ingenafstand">
    <w:name w:val="No Spacing"/>
    <w:uiPriority w:val="1"/>
    <w:qFormat/>
    <w:rsid w:val="00C937B8"/>
    <w:rPr>
      <w:rFonts w:asciiTheme="minorHAnsi" w:eastAsiaTheme="minorHAnsi" w:hAnsiTheme="minorHAnsi" w:cstheme="minorBidi"/>
      <w:sz w:val="22"/>
      <w:szCs w:val="22"/>
      <w:lang w:eastAsia="en-US"/>
    </w:rPr>
  </w:style>
  <w:style w:type="character" w:customStyle="1" w:styleId="st">
    <w:name w:val="st"/>
    <w:basedOn w:val="Standardskrifttypeiafsnit"/>
    <w:rsid w:val="006A43F1"/>
  </w:style>
  <w:style w:type="paragraph" w:styleId="Korrektur">
    <w:name w:val="Revision"/>
    <w:hidden/>
    <w:uiPriority w:val="99"/>
    <w:semiHidden/>
    <w:rsid w:val="002F3D7E"/>
    <w:rPr>
      <w:rFonts w:ascii="Verdana" w:hAnsi="Verdana"/>
      <w:szCs w:val="24"/>
    </w:rPr>
  </w:style>
  <w:style w:type="paragraph" w:customStyle="1" w:styleId="basicparagraph">
    <w:name w:val="basicparagraph"/>
    <w:basedOn w:val="Normal"/>
    <w:rsid w:val="007944B4"/>
    <w:rPr>
      <w:rFonts w:ascii="Times New Roman" w:hAnsi="Times New Roman"/>
      <w:sz w:val="24"/>
    </w:rPr>
  </w:style>
  <w:style w:type="character" w:customStyle="1" w:styleId="Overskrift5Tegn">
    <w:name w:val="Overskrift 5 Tegn"/>
    <w:basedOn w:val="Standardskrifttypeiafsnit"/>
    <w:link w:val="Overskrift5"/>
    <w:rsid w:val="007944B4"/>
    <w:rPr>
      <w:rFonts w:ascii="Verdana" w:hAnsi="Verdana"/>
      <w:b/>
      <w:bCs/>
      <w:i/>
      <w:iCs/>
      <w:sz w:val="26"/>
      <w:szCs w:val="26"/>
    </w:rPr>
  </w:style>
  <w:style w:type="character" w:customStyle="1" w:styleId="SidehovedTegn">
    <w:name w:val="Sidehoved Tegn"/>
    <w:basedOn w:val="Standardskrifttypeiafsnit"/>
    <w:link w:val="Sidehoved"/>
    <w:rsid w:val="007944B4"/>
    <w:rPr>
      <w:rFonts w:ascii="Verdana" w:hAnsi="Verdana"/>
      <w:szCs w:val="24"/>
    </w:rPr>
  </w:style>
  <w:style w:type="character" w:customStyle="1" w:styleId="SidefodTegn">
    <w:name w:val="Sidefod Tegn"/>
    <w:basedOn w:val="Standardskrifttypeiafsnit"/>
    <w:link w:val="Sidefod"/>
    <w:rsid w:val="007944B4"/>
    <w:rPr>
      <w:rFonts w:ascii="Verdana" w:hAnsi="Verdana"/>
      <w:szCs w:val="24"/>
    </w:rPr>
  </w:style>
  <w:style w:type="character" w:customStyle="1" w:styleId="FodnotetekstTegn">
    <w:name w:val="Fodnotetekst Tegn"/>
    <w:basedOn w:val="Standardskrifttypeiafsnit"/>
    <w:link w:val="Fodnotetekst"/>
    <w:rsid w:val="007944B4"/>
    <w:rPr>
      <w:rFonts w:ascii="Calibri" w:eastAsia="Calibri" w:hAnsi="Calibri" w:cs="Calibri"/>
      <w:lang w:eastAsia="en-US"/>
    </w:rPr>
  </w:style>
  <w:style w:type="paragraph" w:styleId="Almindeligtekst">
    <w:name w:val="Plain Text"/>
    <w:basedOn w:val="Normal"/>
    <w:link w:val="AlmindeligtekstTegn"/>
    <w:uiPriority w:val="99"/>
    <w:unhideWhenUsed/>
    <w:rsid w:val="00D550D7"/>
    <w:rPr>
      <w:rFonts w:eastAsiaTheme="minorHAnsi" w:cs="Consolas"/>
      <w:szCs w:val="21"/>
      <w:lang w:eastAsia="en-US"/>
    </w:rPr>
  </w:style>
  <w:style w:type="character" w:customStyle="1" w:styleId="AlmindeligtekstTegn">
    <w:name w:val="Almindelig tekst Tegn"/>
    <w:basedOn w:val="Standardskrifttypeiafsnit"/>
    <w:link w:val="Almindeligtekst"/>
    <w:uiPriority w:val="99"/>
    <w:rsid w:val="00D550D7"/>
    <w:rPr>
      <w:rFonts w:ascii="Verdana" w:eastAsiaTheme="minorHAnsi" w:hAnsi="Verdana" w:cs="Consolas"/>
      <w:szCs w:val="21"/>
      <w:lang w:eastAsia="en-US"/>
    </w:rPr>
  </w:style>
  <w:style w:type="character" w:styleId="Ulstomtale">
    <w:name w:val="Unresolved Mention"/>
    <w:basedOn w:val="Standardskrifttypeiafsnit"/>
    <w:uiPriority w:val="99"/>
    <w:semiHidden/>
    <w:unhideWhenUsed/>
    <w:rsid w:val="00902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9449">
      <w:bodyDiv w:val="1"/>
      <w:marLeft w:val="0"/>
      <w:marRight w:val="0"/>
      <w:marTop w:val="0"/>
      <w:marBottom w:val="0"/>
      <w:divBdr>
        <w:top w:val="none" w:sz="0" w:space="0" w:color="auto"/>
        <w:left w:val="none" w:sz="0" w:space="0" w:color="auto"/>
        <w:bottom w:val="none" w:sz="0" w:space="0" w:color="auto"/>
        <w:right w:val="none" w:sz="0" w:space="0" w:color="auto"/>
      </w:divBdr>
    </w:div>
    <w:div w:id="53699223">
      <w:bodyDiv w:val="1"/>
      <w:marLeft w:val="0"/>
      <w:marRight w:val="0"/>
      <w:marTop w:val="0"/>
      <w:marBottom w:val="0"/>
      <w:divBdr>
        <w:top w:val="none" w:sz="0" w:space="0" w:color="auto"/>
        <w:left w:val="none" w:sz="0" w:space="0" w:color="auto"/>
        <w:bottom w:val="none" w:sz="0" w:space="0" w:color="auto"/>
        <w:right w:val="none" w:sz="0" w:space="0" w:color="auto"/>
      </w:divBdr>
    </w:div>
    <w:div w:id="64954115">
      <w:bodyDiv w:val="1"/>
      <w:marLeft w:val="0"/>
      <w:marRight w:val="0"/>
      <w:marTop w:val="0"/>
      <w:marBottom w:val="0"/>
      <w:divBdr>
        <w:top w:val="none" w:sz="0" w:space="0" w:color="auto"/>
        <w:left w:val="none" w:sz="0" w:space="0" w:color="auto"/>
        <w:bottom w:val="none" w:sz="0" w:space="0" w:color="auto"/>
        <w:right w:val="none" w:sz="0" w:space="0" w:color="auto"/>
      </w:divBdr>
    </w:div>
    <w:div w:id="115873801">
      <w:bodyDiv w:val="1"/>
      <w:marLeft w:val="0"/>
      <w:marRight w:val="0"/>
      <w:marTop w:val="0"/>
      <w:marBottom w:val="0"/>
      <w:divBdr>
        <w:top w:val="none" w:sz="0" w:space="0" w:color="auto"/>
        <w:left w:val="none" w:sz="0" w:space="0" w:color="auto"/>
        <w:bottom w:val="none" w:sz="0" w:space="0" w:color="auto"/>
        <w:right w:val="none" w:sz="0" w:space="0" w:color="auto"/>
      </w:divBdr>
    </w:div>
    <w:div w:id="118033446">
      <w:bodyDiv w:val="1"/>
      <w:marLeft w:val="0"/>
      <w:marRight w:val="0"/>
      <w:marTop w:val="0"/>
      <w:marBottom w:val="0"/>
      <w:divBdr>
        <w:top w:val="none" w:sz="0" w:space="0" w:color="auto"/>
        <w:left w:val="none" w:sz="0" w:space="0" w:color="auto"/>
        <w:bottom w:val="none" w:sz="0" w:space="0" w:color="auto"/>
        <w:right w:val="none" w:sz="0" w:space="0" w:color="auto"/>
      </w:divBdr>
    </w:div>
    <w:div w:id="119228275">
      <w:bodyDiv w:val="1"/>
      <w:marLeft w:val="0"/>
      <w:marRight w:val="0"/>
      <w:marTop w:val="0"/>
      <w:marBottom w:val="0"/>
      <w:divBdr>
        <w:top w:val="none" w:sz="0" w:space="0" w:color="auto"/>
        <w:left w:val="none" w:sz="0" w:space="0" w:color="auto"/>
        <w:bottom w:val="none" w:sz="0" w:space="0" w:color="auto"/>
        <w:right w:val="none" w:sz="0" w:space="0" w:color="auto"/>
      </w:divBdr>
      <w:divsChild>
        <w:div w:id="1089691048">
          <w:marLeft w:val="0"/>
          <w:marRight w:val="0"/>
          <w:marTop w:val="0"/>
          <w:marBottom w:val="0"/>
          <w:divBdr>
            <w:top w:val="none" w:sz="0" w:space="0" w:color="auto"/>
            <w:left w:val="none" w:sz="0" w:space="0" w:color="auto"/>
            <w:bottom w:val="none" w:sz="0" w:space="0" w:color="auto"/>
            <w:right w:val="none" w:sz="0" w:space="0" w:color="auto"/>
          </w:divBdr>
          <w:divsChild>
            <w:div w:id="202402812">
              <w:marLeft w:val="0"/>
              <w:marRight w:val="0"/>
              <w:marTop w:val="0"/>
              <w:marBottom w:val="0"/>
              <w:divBdr>
                <w:top w:val="none" w:sz="0" w:space="0" w:color="auto"/>
                <w:left w:val="none" w:sz="0" w:space="0" w:color="auto"/>
                <w:bottom w:val="none" w:sz="0" w:space="0" w:color="auto"/>
                <w:right w:val="none" w:sz="0" w:space="0" w:color="auto"/>
              </w:divBdr>
              <w:divsChild>
                <w:div w:id="1455253642">
                  <w:marLeft w:val="0"/>
                  <w:marRight w:val="0"/>
                  <w:marTop w:val="0"/>
                  <w:marBottom w:val="0"/>
                  <w:divBdr>
                    <w:top w:val="none" w:sz="0" w:space="0" w:color="auto"/>
                    <w:left w:val="none" w:sz="0" w:space="0" w:color="auto"/>
                    <w:bottom w:val="none" w:sz="0" w:space="0" w:color="auto"/>
                    <w:right w:val="none" w:sz="0" w:space="0" w:color="auto"/>
                  </w:divBdr>
                  <w:divsChild>
                    <w:div w:id="7254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6300">
      <w:bodyDiv w:val="1"/>
      <w:marLeft w:val="0"/>
      <w:marRight w:val="0"/>
      <w:marTop w:val="0"/>
      <w:marBottom w:val="0"/>
      <w:divBdr>
        <w:top w:val="none" w:sz="0" w:space="0" w:color="auto"/>
        <w:left w:val="none" w:sz="0" w:space="0" w:color="auto"/>
        <w:bottom w:val="none" w:sz="0" w:space="0" w:color="auto"/>
        <w:right w:val="none" w:sz="0" w:space="0" w:color="auto"/>
      </w:divBdr>
    </w:div>
    <w:div w:id="139228976">
      <w:bodyDiv w:val="1"/>
      <w:marLeft w:val="0"/>
      <w:marRight w:val="0"/>
      <w:marTop w:val="0"/>
      <w:marBottom w:val="0"/>
      <w:divBdr>
        <w:top w:val="none" w:sz="0" w:space="0" w:color="auto"/>
        <w:left w:val="none" w:sz="0" w:space="0" w:color="auto"/>
        <w:bottom w:val="none" w:sz="0" w:space="0" w:color="auto"/>
        <w:right w:val="none" w:sz="0" w:space="0" w:color="auto"/>
      </w:divBdr>
    </w:div>
    <w:div w:id="144130556">
      <w:bodyDiv w:val="1"/>
      <w:marLeft w:val="0"/>
      <w:marRight w:val="0"/>
      <w:marTop w:val="0"/>
      <w:marBottom w:val="0"/>
      <w:divBdr>
        <w:top w:val="none" w:sz="0" w:space="0" w:color="auto"/>
        <w:left w:val="none" w:sz="0" w:space="0" w:color="auto"/>
        <w:bottom w:val="none" w:sz="0" w:space="0" w:color="auto"/>
        <w:right w:val="none" w:sz="0" w:space="0" w:color="auto"/>
      </w:divBdr>
    </w:div>
    <w:div w:id="164248156">
      <w:bodyDiv w:val="1"/>
      <w:marLeft w:val="0"/>
      <w:marRight w:val="0"/>
      <w:marTop w:val="0"/>
      <w:marBottom w:val="0"/>
      <w:divBdr>
        <w:top w:val="none" w:sz="0" w:space="0" w:color="auto"/>
        <w:left w:val="none" w:sz="0" w:space="0" w:color="auto"/>
        <w:bottom w:val="none" w:sz="0" w:space="0" w:color="auto"/>
        <w:right w:val="none" w:sz="0" w:space="0" w:color="auto"/>
      </w:divBdr>
    </w:div>
    <w:div w:id="180358149">
      <w:bodyDiv w:val="1"/>
      <w:marLeft w:val="0"/>
      <w:marRight w:val="0"/>
      <w:marTop w:val="0"/>
      <w:marBottom w:val="0"/>
      <w:divBdr>
        <w:top w:val="none" w:sz="0" w:space="0" w:color="auto"/>
        <w:left w:val="none" w:sz="0" w:space="0" w:color="auto"/>
        <w:bottom w:val="none" w:sz="0" w:space="0" w:color="auto"/>
        <w:right w:val="none" w:sz="0" w:space="0" w:color="auto"/>
      </w:divBdr>
      <w:divsChild>
        <w:div w:id="493835373">
          <w:marLeft w:val="0"/>
          <w:marRight w:val="0"/>
          <w:marTop w:val="0"/>
          <w:marBottom w:val="0"/>
          <w:divBdr>
            <w:top w:val="none" w:sz="0" w:space="0" w:color="auto"/>
            <w:left w:val="none" w:sz="0" w:space="0" w:color="auto"/>
            <w:bottom w:val="none" w:sz="0" w:space="0" w:color="auto"/>
            <w:right w:val="none" w:sz="0" w:space="0" w:color="auto"/>
          </w:divBdr>
          <w:divsChild>
            <w:div w:id="811795867">
              <w:marLeft w:val="0"/>
              <w:marRight w:val="0"/>
              <w:marTop w:val="0"/>
              <w:marBottom w:val="0"/>
              <w:divBdr>
                <w:top w:val="none" w:sz="0" w:space="0" w:color="auto"/>
                <w:left w:val="none" w:sz="0" w:space="0" w:color="auto"/>
                <w:bottom w:val="none" w:sz="0" w:space="0" w:color="auto"/>
                <w:right w:val="none" w:sz="0" w:space="0" w:color="auto"/>
              </w:divBdr>
              <w:divsChild>
                <w:div w:id="1212840850">
                  <w:marLeft w:val="0"/>
                  <w:marRight w:val="0"/>
                  <w:marTop w:val="0"/>
                  <w:marBottom w:val="0"/>
                  <w:divBdr>
                    <w:top w:val="none" w:sz="0" w:space="0" w:color="auto"/>
                    <w:left w:val="none" w:sz="0" w:space="0" w:color="auto"/>
                    <w:bottom w:val="none" w:sz="0" w:space="0" w:color="auto"/>
                    <w:right w:val="none" w:sz="0" w:space="0" w:color="auto"/>
                  </w:divBdr>
                  <w:divsChild>
                    <w:div w:id="2144419062">
                      <w:marLeft w:val="0"/>
                      <w:marRight w:val="0"/>
                      <w:marTop w:val="0"/>
                      <w:marBottom w:val="0"/>
                      <w:divBdr>
                        <w:top w:val="none" w:sz="0" w:space="0" w:color="auto"/>
                        <w:left w:val="none" w:sz="0" w:space="0" w:color="auto"/>
                        <w:bottom w:val="none" w:sz="0" w:space="0" w:color="auto"/>
                        <w:right w:val="none" w:sz="0" w:space="0" w:color="auto"/>
                      </w:divBdr>
                      <w:divsChild>
                        <w:div w:id="78258484">
                          <w:marLeft w:val="0"/>
                          <w:marRight w:val="0"/>
                          <w:marTop w:val="0"/>
                          <w:marBottom w:val="120"/>
                          <w:divBdr>
                            <w:top w:val="none" w:sz="0" w:space="0" w:color="auto"/>
                            <w:left w:val="none" w:sz="0" w:space="0" w:color="auto"/>
                            <w:bottom w:val="none" w:sz="0" w:space="0" w:color="auto"/>
                            <w:right w:val="none" w:sz="0" w:space="0" w:color="auto"/>
                          </w:divBdr>
                        </w:div>
                        <w:div w:id="1788087717">
                          <w:marLeft w:val="0"/>
                          <w:marRight w:val="0"/>
                          <w:marTop w:val="0"/>
                          <w:marBottom w:val="0"/>
                          <w:divBdr>
                            <w:top w:val="none" w:sz="0" w:space="0" w:color="auto"/>
                            <w:left w:val="none" w:sz="0" w:space="0" w:color="auto"/>
                            <w:bottom w:val="none" w:sz="0" w:space="0" w:color="auto"/>
                            <w:right w:val="none" w:sz="0" w:space="0" w:color="auto"/>
                          </w:divBdr>
                          <w:divsChild>
                            <w:div w:id="889002222">
                              <w:marLeft w:val="0"/>
                              <w:marRight w:val="300"/>
                              <w:marTop w:val="180"/>
                              <w:marBottom w:val="0"/>
                              <w:divBdr>
                                <w:top w:val="none" w:sz="0" w:space="0" w:color="auto"/>
                                <w:left w:val="none" w:sz="0" w:space="0" w:color="auto"/>
                                <w:bottom w:val="none" w:sz="0" w:space="0" w:color="auto"/>
                                <w:right w:val="none" w:sz="0" w:space="0" w:color="auto"/>
                              </w:divBdr>
                              <w:divsChild>
                                <w:div w:id="13143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346219">
          <w:marLeft w:val="0"/>
          <w:marRight w:val="0"/>
          <w:marTop w:val="0"/>
          <w:marBottom w:val="0"/>
          <w:divBdr>
            <w:top w:val="none" w:sz="0" w:space="0" w:color="auto"/>
            <w:left w:val="none" w:sz="0" w:space="0" w:color="auto"/>
            <w:bottom w:val="none" w:sz="0" w:space="0" w:color="auto"/>
            <w:right w:val="none" w:sz="0" w:space="0" w:color="auto"/>
          </w:divBdr>
          <w:divsChild>
            <w:div w:id="827401681">
              <w:marLeft w:val="0"/>
              <w:marRight w:val="0"/>
              <w:marTop w:val="0"/>
              <w:marBottom w:val="0"/>
              <w:divBdr>
                <w:top w:val="none" w:sz="0" w:space="0" w:color="auto"/>
                <w:left w:val="none" w:sz="0" w:space="0" w:color="auto"/>
                <w:bottom w:val="none" w:sz="0" w:space="0" w:color="auto"/>
                <w:right w:val="none" w:sz="0" w:space="0" w:color="auto"/>
              </w:divBdr>
              <w:divsChild>
                <w:div w:id="1638603662">
                  <w:marLeft w:val="0"/>
                  <w:marRight w:val="0"/>
                  <w:marTop w:val="0"/>
                  <w:marBottom w:val="0"/>
                  <w:divBdr>
                    <w:top w:val="none" w:sz="0" w:space="0" w:color="auto"/>
                    <w:left w:val="none" w:sz="0" w:space="0" w:color="auto"/>
                    <w:bottom w:val="none" w:sz="0" w:space="0" w:color="auto"/>
                    <w:right w:val="none" w:sz="0" w:space="0" w:color="auto"/>
                  </w:divBdr>
                  <w:divsChild>
                    <w:div w:id="948900431">
                      <w:marLeft w:val="0"/>
                      <w:marRight w:val="0"/>
                      <w:marTop w:val="0"/>
                      <w:marBottom w:val="0"/>
                      <w:divBdr>
                        <w:top w:val="none" w:sz="0" w:space="0" w:color="auto"/>
                        <w:left w:val="none" w:sz="0" w:space="0" w:color="auto"/>
                        <w:bottom w:val="none" w:sz="0" w:space="0" w:color="auto"/>
                        <w:right w:val="none" w:sz="0" w:space="0" w:color="auto"/>
                      </w:divBdr>
                      <w:divsChild>
                        <w:div w:id="21210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8160">
      <w:bodyDiv w:val="1"/>
      <w:marLeft w:val="0"/>
      <w:marRight w:val="0"/>
      <w:marTop w:val="0"/>
      <w:marBottom w:val="0"/>
      <w:divBdr>
        <w:top w:val="none" w:sz="0" w:space="0" w:color="auto"/>
        <w:left w:val="none" w:sz="0" w:space="0" w:color="auto"/>
        <w:bottom w:val="none" w:sz="0" w:space="0" w:color="auto"/>
        <w:right w:val="none" w:sz="0" w:space="0" w:color="auto"/>
      </w:divBdr>
    </w:div>
    <w:div w:id="215432451">
      <w:bodyDiv w:val="1"/>
      <w:marLeft w:val="0"/>
      <w:marRight w:val="0"/>
      <w:marTop w:val="0"/>
      <w:marBottom w:val="0"/>
      <w:divBdr>
        <w:top w:val="none" w:sz="0" w:space="0" w:color="auto"/>
        <w:left w:val="none" w:sz="0" w:space="0" w:color="auto"/>
        <w:bottom w:val="none" w:sz="0" w:space="0" w:color="auto"/>
        <w:right w:val="none" w:sz="0" w:space="0" w:color="auto"/>
      </w:divBdr>
    </w:div>
    <w:div w:id="244993468">
      <w:bodyDiv w:val="1"/>
      <w:marLeft w:val="0"/>
      <w:marRight w:val="0"/>
      <w:marTop w:val="0"/>
      <w:marBottom w:val="0"/>
      <w:divBdr>
        <w:top w:val="none" w:sz="0" w:space="0" w:color="auto"/>
        <w:left w:val="none" w:sz="0" w:space="0" w:color="auto"/>
        <w:bottom w:val="none" w:sz="0" w:space="0" w:color="auto"/>
        <w:right w:val="none" w:sz="0" w:space="0" w:color="auto"/>
      </w:divBdr>
    </w:div>
    <w:div w:id="253898236">
      <w:bodyDiv w:val="1"/>
      <w:marLeft w:val="0"/>
      <w:marRight w:val="0"/>
      <w:marTop w:val="0"/>
      <w:marBottom w:val="0"/>
      <w:divBdr>
        <w:top w:val="none" w:sz="0" w:space="0" w:color="auto"/>
        <w:left w:val="none" w:sz="0" w:space="0" w:color="auto"/>
        <w:bottom w:val="none" w:sz="0" w:space="0" w:color="auto"/>
        <w:right w:val="none" w:sz="0" w:space="0" w:color="auto"/>
      </w:divBdr>
    </w:div>
    <w:div w:id="323439915">
      <w:bodyDiv w:val="1"/>
      <w:marLeft w:val="0"/>
      <w:marRight w:val="0"/>
      <w:marTop w:val="0"/>
      <w:marBottom w:val="0"/>
      <w:divBdr>
        <w:top w:val="none" w:sz="0" w:space="0" w:color="auto"/>
        <w:left w:val="none" w:sz="0" w:space="0" w:color="auto"/>
        <w:bottom w:val="none" w:sz="0" w:space="0" w:color="auto"/>
        <w:right w:val="none" w:sz="0" w:space="0" w:color="auto"/>
      </w:divBdr>
      <w:divsChild>
        <w:div w:id="1524975651">
          <w:marLeft w:val="0"/>
          <w:marRight w:val="0"/>
          <w:marTop w:val="0"/>
          <w:marBottom w:val="0"/>
          <w:divBdr>
            <w:top w:val="none" w:sz="0" w:space="0" w:color="auto"/>
            <w:left w:val="none" w:sz="0" w:space="0" w:color="auto"/>
            <w:bottom w:val="none" w:sz="0" w:space="0" w:color="auto"/>
            <w:right w:val="none" w:sz="0" w:space="0" w:color="auto"/>
          </w:divBdr>
          <w:divsChild>
            <w:div w:id="3791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046">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91656466">
      <w:bodyDiv w:val="1"/>
      <w:marLeft w:val="0"/>
      <w:marRight w:val="0"/>
      <w:marTop w:val="0"/>
      <w:marBottom w:val="0"/>
      <w:divBdr>
        <w:top w:val="none" w:sz="0" w:space="0" w:color="auto"/>
        <w:left w:val="none" w:sz="0" w:space="0" w:color="auto"/>
        <w:bottom w:val="none" w:sz="0" w:space="0" w:color="auto"/>
        <w:right w:val="none" w:sz="0" w:space="0" w:color="auto"/>
      </w:divBdr>
    </w:div>
    <w:div w:id="393551693">
      <w:bodyDiv w:val="1"/>
      <w:marLeft w:val="0"/>
      <w:marRight w:val="0"/>
      <w:marTop w:val="0"/>
      <w:marBottom w:val="0"/>
      <w:divBdr>
        <w:top w:val="none" w:sz="0" w:space="0" w:color="auto"/>
        <w:left w:val="none" w:sz="0" w:space="0" w:color="auto"/>
        <w:bottom w:val="none" w:sz="0" w:space="0" w:color="auto"/>
        <w:right w:val="none" w:sz="0" w:space="0" w:color="auto"/>
      </w:divBdr>
    </w:div>
    <w:div w:id="419257622">
      <w:bodyDiv w:val="1"/>
      <w:marLeft w:val="0"/>
      <w:marRight w:val="0"/>
      <w:marTop w:val="0"/>
      <w:marBottom w:val="0"/>
      <w:divBdr>
        <w:top w:val="none" w:sz="0" w:space="0" w:color="auto"/>
        <w:left w:val="none" w:sz="0" w:space="0" w:color="auto"/>
        <w:bottom w:val="none" w:sz="0" w:space="0" w:color="auto"/>
        <w:right w:val="none" w:sz="0" w:space="0" w:color="auto"/>
      </w:divBdr>
    </w:div>
    <w:div w:id="443577848">
      <w:bodyDiv w:val="1"/>
      <w:marLeft w:val="0"/>
      <w:marRight w:val="0"/>
      <w:marTop w:val="0"/>
      <w:marBottom w:val="0"/>
      <w:divBdr>
        <w:top w:val="none" w:sz="0" w:space="0" w:color="auto"/>
        <w:left w:val="none" w:sz="0" w:space="0" w:color="auto"/>
        <w:bottom w:val="none" w:sz="0" w:space="0" w:color="auto"/>
        <w:right w:val="none" w:sz="0" w:space="0" w:color="auto"/>
      </w:divBdr>
      <w:divsChild>
        <w:div w:id="1711105352">
          <w:marLeft w:val="360"/>
          <w:marRight w:val="0"/>
          <w:marTop w:val="0"/>
          <w:marBottom w:val="0"/>
          <w:divBdr>
            <w:top w:val="none" w:sz="0" w:space="0" w:color="auto"/>
            <w:left w:val="none" w:sz="0" w:space="0" w:color="auto"/>
            <w:bottom w:val="none" w:sz="0" w:space="0" w:color="auto"/>
            <w:right w:val="none" w:sz="0" w:space="0" w:color="auto"/>
          </w:divBdr>
        </w:div>
      </w:divsChild>
    </w:div>
    <w:div w:id="466822306">
      <w:bodyDiv w:val="1"/>
      <w:marLeft w:val="0"/>
      <w:marRight w:val="0"/>
      <w:marTop w:val="0"/>
      <w:marBottom w:val="0"/>
      <w:divBdr>
        <w:top w:val="none" w:sz="0" w:space="0" w:color="auto"/>
        <w:left w:val="none" w:sz="0" w:space="0" w:color="auto"/>
        <w:bottom w:val="none" w:sz="0" w:space="0" w:color="auto"/>
        <w:right w:val="none" w:sz="0" w:space="0" w:color="auto"/>
      </w:divBdr>
      <w:divsChild>
        <w:div w:id="1470855237">
          <w:marLeft w:val="0"/>
          <w:marRight w:val="0"/>
          <w:marTop w:val="0"/>
          <w:marBottom w:val="0"/>
          <w:divBdr>
            <w:top w:val="none" w:sz="0" w:space="0" w:color="auto"/>
            <w:left w:val="none" w:sz="0" w:space="0" w:color="auto"/>
            <w:bottom w:val="none" w:sz="0" w:space="0" w:color="auto"/>
            <w:right w:val="none" w:sz="0" w:space="0" w:color="auto"/>
          </w:divBdr>
          <w:divsChild>
            <w:div w:id="753623402">
              <w:marLeft w:val="128"/>
              <w:marRight w:val="128"/>
              <w:marTop w:val="320"/>
              <w:marBottom w:val="0"/>
              <w:divBdr>
                <w:top w:val="none" w:sz="0" w:space="0" w:color="auto"/>
                <w:left w:val="none" w:sz="0" w:space="0" w:color="auto"/>
                <w:bottom w:val="none" w:sz="0" w:space="0" w:color="auto"/>
                <w:right w:val="none" w:sz="0" w:space="0" w:color="auto"/>
              </w:divBdr>
              <w:divsChild>
                <w:div w:id="518204607">
                  <w:marLeft w:val="0"/>
                  <w:marRight w:val="0"/>
                  <w:marTop w:val="0"/>
                  <w:marBottom w:val="0"/>
                  <w:divBdr>
                    <w:top w:val="none" w:sz="0" w:space="0" w:color="auto"/>
                    <w:left w:val="none" w:sz="0" w:space="0" w:color="auto"/>
                    <w:bottom w:val="none" w:sz="0" w:space="0" w:color="auto"/>
                    <w:right w:val="none" w:sz="0" w:space="0" w:color="auto"/>
                  </w:divBdr>
                  <w:divsChild>
                    <w:div w:id="236671216">
                      <w:marLeft w:val="0"/>
                      <w:marRight w:val="0"/>
                      <w:marTop w:val="0"/>
                      <w:marBottom w:val="0"/>
                      <w:divBdr>
                        <w:top w:val="none" w:sz="0" w:space="0" w:color="auto"/>
                        <w:left w:val="none" w:sz="0" w:space="0" w:color="auto"/>
                        <w:bottom w:val="none" w:sz="0" w:space="0" w:color="auto"/>
                        <w:right w:val="none" w:sz="0" w:space="0" w:color="auto"/>
                      </w:divBdr>
                      <w:divsChild>
                        <w:div w:id="1540318389">
                          <w:marLeft w:val="0"/>
                          <w:marRight w:val="0"/>
                          <w:marTop w:val="0"/>
                          <w:marBottom w:val="0"/>
                          <w:divBdr>
                            <w:top w:val="none" w:sz="0" w:space="0" w:color="auto"/>
                            <w:left w:val="none" w:sz="0" w:space="0" w:color="auto"/>
                            <w:bottom w:val="none" w:sz="0" w:space="0" w:color="auto"/>
                            <w:right w:val="none" w:sz="0" w:space="0" w:color="auto"/>
                          </w:divBdr>
                          <w:divsChild>
                            <w:div w:id="800609005">
                              <w:marLeft w:val="0"/>
                              <w:marRight w:val="0"/>
                              <w:marTop w:val="0"/>
                              <w:marBottom w:val="0"/>
                              <w:divBdr>
                                <w:top w:val="none" w:sz="0" w:space="0" w:color="auto"/>
                                <w:left w:val="none" w:sz="0" w:space="0" w:color="auto"/>
                                <w:bottom w:val="none" w:sz="0" w:space="0" w:color="auto"/>
                                <w:right w:val="none" w:sz="0" w:space="0" w:color="auto"/>
                              </w:divBdr>
                              <w:divsChild>
                                <w:div w:id="850415096">
                                  <w:marLeft w:val="0"/>
                                  <w:marRight w:val="0"/>
                                  <w:marTop w:val="0"/>
                                  <w:marBottom w:val="0"/>
                                  <w:divBdr>
                                    <w:top w:val="none" w:sz="0" w:space="0" w:color="auto"/>
                                    <w:left w:val="none" w:sz="0" w:space="0" w:color="auto"/>
                                    <w:bottom w:val="none" w:sz="0" w:space="0" w:color="auto"/>
                                    <w:right w:val="none" w:sz="0" w:space="0" w:color="auto"/>
                                  </w:divBdr>
                                  <w:divsChild>
                                    <w:div w:id="436604360">
                                      <w:marLeft w:val="0"/>
                                      <w:marRight w:val="0"/>
                                      <w:marTop w:val="0"/>
                                      <w:marBottom w:val="0"/>
                                      <w:divBdr>
                                        <w:top w:val="none" w:sz="0" w:space="0" w:color="auto"/>
                                        <w:left w:val="none" w:sz="0" w:space="0" w:color="auto"/>
                                        <w:bottom w:val="none" w:sz="0" w:space="0" w:color="auto"/>
                                        <w:right w:val="none" w:sz="0" w:space="0" w:color="auto"/>
                                      </w:divBdr>
                                      <w:divsChild>
                                        <w:div w:id="5779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778275">
      <w:bodyDiv w:val="1"/>
      <w:marLeft w:val="0"/>
      <w:marRight w:val="0"/>
      <w:marTop w:val="0"/>
      <w:marBottom w:val="0"/>
      <w:divBdr>
        <w:top w:val="none" w:sz="0" w:space="0" w:color="auto"/>
        <w:left w:val="none" w:sz="0" w:space="0" w:color="auto"/>
        <w:bottom w:val="none" w:sz="0" w:space="0" w:color="auto"/>
        <w:right w:val="none" w:sz="0" w:space="0" w:color="auto"/>
      </w:divBdr>
      <w:divsChild>
        <w:div w:id="681201550">
          <w:marLeft w:val="0"/>
          <w:marRight w:val="0"/>
          <w:marTop w:val="0"/>
          <w:marBottom w:val="0"/>
          <w:divBdr>
            <w:top w:val="none" w:sz="0" w:space="0" w:color="auto"/>
            <w:left w:val="none" w:sz="0" w:space="0" w:color="auto"/>
            <w:bottom w:val="none" w:sz="0" w:space="0" w:color="auto"/>
            <w:right w:val="none" w:sz="0" w:space="0" w:color="auto"/>
          </w:divBdr>
          <w:divsChild>
            <w:div w:id="12130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775">
      <w:bodyDiv w:val="1"/>
      <w:marLeft w:val="0"/>
      <w:marRight w:val="0"/>
      <w:marTop w:val="0"/>
      <w:marBottom w:val="0"/>
      <w:divBdr>
        <w:top w:val="none" w:sz="0" w:space="0" w:color="auto"/>
        <w:left w:val="none" w:sz="0" w:space="0" w:color="auto"/>
        <w:bottom w:val="none" w:sz="0" w:space="0" w:color="auto"/>
        <w:right w:val="none" w:sz="0" w:space="0" w:color="auto"/>
      </w:divBdr>
    </w:div>
    <w:div w:id="535897382">
      <w:bodyDiv w:val="1"/>
      <w:marLeft w:val="0"/>
      <w:marRight w:val="0"/>
      <w:marTop w:val="0"/>
      <w:marBottom w:val="0"/>
      <w:divBdr>
        <w:top w:val="none" w:sz="0" w:space="0" w:color="auto"/>
        <w:left w:val="none" w:sz="0" w:space="0" w:color="auto"/>
        <w:bottom w:val="none" w:sz="0" w:space="0" w:color="auto"/>
        <w:right w:val="none" w:sz="0" w:space="0" w:color="auto"/>
      </w:divBdr>
    </w:div>
    <w:div w:id="566066676">
      <w:bodyDiv w:val="1"/>
      <w:marLeft w:val="0"/>
      <w:marRight w:val="0"/>
      <w:marTop w:val="0"/>
      <w:marBottom w:val="0"/>
      <w:divBdr>
        <w:top w:val="none" w:sz="0" w:space="0" w:color="auto"/>
        <w:left w:val="none" w:sz="0" w:space="0" w:color="auto"/>
        <w:bottom w:val="none" w:sz="0" w:space="0" w:color="auto"/>
        <w:right w:val="none" w:sz="0" w:space="0" w:color="auto"/>
      </w:divBdr>
    </w:div>
    <w:div w:id="654575374">
      <w:bodyDiv w:val="1"/>
      <w:marLeft w:val="0"/>
      <w:marRight w:val="0"/>
      <w:marTop w:val="0"/>
      <w:marBottom w:val="0"/>
      <w:divBdr>
        <w:top w:val="none" w:sz="0" w:space="0" w:color="auto"/>
        <w:left w:val="none" w:sz="0" w:space="0" w:color="auto"/>
        <w:bottom w:val="none" w:sz="0" w:space="0" w:color="auto"/>
        <w:right w:val="none" w:sz="0" w:space="0" w:color="auto"/>
      </w:divBdr>
    </w:div>
    <w:div w:id="722409986">
      <w:bodyDiv w:val="1"/>
      <w:marLeft w:val="0"/>
      <w:marRight w:val="0"/>
      <w:marTop w:val="0"/>
      <w:marBottom w:val="0"/>
      <w:divBdr>
        <w:top w:val="none" w:sz="0" w:space="0" w:color="auto"/>
        <w:left w:val="none" w:sz="0" w:space="0" w:color="auto"/>
        <w:bottom w:val="none" w:sz="0" w:space="0" w:color="auto"/>
        <w:right w:val="none" w:sz="0" w:space="0" w:color="auto"/>
      </w:divBdr>
      <w:divsChild>
        <w:div w:id="1686591976">
          <w:marLeft w:val="0"/>
          <w:marRight w:val="0"/>
          <w:marTop w:val="0"/>
          <w:marBottom w:val="0"/>
          <w:divBdr>
            <w:top w:val="none" w:sz="0" w:space="0" w:color="auto"/>
            <w:left w:val="none" w:sz="0" w:space="0" w:color="auto"/>
            <w:bottom w:val="none" w:sz="0" w:space="0" w:color="auto"/>
            <w:right w:val="none" w:sz="0" w:space="0" w:color="auto"/>
          </w:divBdr>
          <w:divsChild>
            <w:div w:id="3267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461">
      <w:bodyDiv w:val="1"/>
      <w:marLeft w:val="0"/>
      <w:marRight w:val="0"/>
      <w:marTop w:val="0"/>
      <w:marBottom w:val="0"/>
      <w:divBdr>
        <w:top w:val="none" w:sz="0" w:space="0" w:color="auto"/>
        <w:left w:val="none" w:sz="0" w:space="0" w:color="auto"/>
        <w:bottom w:val="none" w:sz="0" w:space="0" w:color="auto"/>
        <w:right w:val="none" w:sz="0" w:space="0" w:color="auto"/>
      </w:divBdr>
      <w:divsChild>
        <w:div w:id="1264074681">
          <w:marLeft w:val="0"/>
          <w:marRight w:val="0"/>
          <w:marTop w:val="0"/>
          <w:marBottom w:val="0"/>
          <w:divBdr>
            <w:top w:val="none" w:sz="0" w:space="0" w:color="auto"/>
            <w:left w:val="none" w:sz="0" w:space="0" w:color="auto"/>
            <w:bottom w:val="none" w:sz="0" w:space="0" w:color="auto"/>
            <w:right w:val="none" w:sz="0" w:space="0" w:color="auto"/>
          </w:divBdr>
          <w:divsChild>
            <w:div w:id="1538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546">
      <w:bodyDiv w:val="1"/>
      <w:marLeft w:val="0"/>
      <w:marRight w:val="0"/>
      <w:marTop w:val="0"/>
      <w:marBottom w:val="0"/>
      <w:divBdr>
        <w:top w:val="none" w:sz="0" w:space="0" w:color="auto"/>
        <w:left w:val="none" w:sz="0" w:space="0" w:color="auto"/>
        <w:bottom w:val="none" w:sz="0" w:space="0" w:color="auto"/>
        <w:right w:val="none" w:sz="0" w:space="0" w:color="auto"/>
      </w:divBdr>
    </w:div>
    <w:div w:id="758209559">
      <w:bodyDiv w:val="1"/>
      <w:marLeft w:val="0"/>
      <w:marRight w:val="0"/>
      <w:marTop w:val="0"/>
      <w:marBottom w:val="0"/>
      <w:divBdr>
        <w:top w:val="none" w:sz="0" w:space="0" w:color="auto"/>
        <w:left w:val="none" w:sz="0" w:space="0" w:color="auto"/>
        <w:bottom w:val="none" w:sz="0" w:space="0" w:color="auto"/>
        <w:right w:val="none" w:sz="0" w:space="0" w:color="auto"/>
      </w:divBdr>
    </w:div>
    <w:div w:id="804782721">
      <w:bodyDiv w:val="1"/>
      <w:marLeft w:val="0"/>
      <w:marRight w:val="0"/>
      <w:marTop w:val="0"/>
      <w:marBottom w:val="0"/>
      <w:divBdr>
        <w:top w:val="none" w:sz="0" w:space="0" w:color="auto"/>
        <w:left w:val="none" w:sz="0" w:space="0" w:color="auto"/>
        <w:bottom w:val="none" w:sz="0" w:space="0" w:color="auto"/>
        <w:right w:val="none" w:sz="0" w:space="0" w:color="auto"/>
      </w:divBdr>
    </w:div>
    <w:div w:id="830877169">
      <w:bodyDiv w:val="1"/>
      <w:marLeft w:val="0"/>
      <w:marRight w:val="0"/>
      <w:marTop w:val="0"/>
      <w:marBottom w:val="0"/>
      <w:divBdr>
        <w:top w:val="none" w:sz="0" w:space="0" w:color="auto"/>
        <w:left w:val="none" w:sz="0" w:space="0" w:color="auto"/>
        <w:bottom w:val="none" w:sz="0" w:space="0" w:color="auto"/>
        <w:right w:val="none" w:sz="0" w:space="0" w:color="auto"/>
      </w:divBdr>
    </w:div>
    <w:div w:id="833570976">
      <w:bodyDiv w:val="1"/>
      <w:marLeft w:val="0"/>
      <w:marRight w:val="0"/>
      <w:marTop w:val="0"/>
      <w:marBottom w:val="0"/>
      <w:divBdr>
        <w:top w:val="none" w:sz="0" w:space="0" w:color="auto"/>
        <w:left w:val="none" w:sz="0" w:space="0" w:color="auto"/>
        <w:bottom w:val="none" w:sz="0" w:space="0" w:color="auto"/>
        <w:right w:val="none" w:sz="0" w:space="0" w:color="auto"/>
      </w:divBdr>
    </w:div>
    <w:div w:id="880243956">
      <w:bodyDiv w:val="1"/>
      <w:marLeft w:val="0"/>
      <w:marRight w:val="0"/>
      <w:marTop w:val="0"/>
      <w:marBottom w:val="0"/>
      <w:divBdr>
        <w:top w:val="none" w:sz="0" w:space="0" w:color="auto"/>
        <w:left w:val="none" w:sz="0" w:space="0" w:color="auto"/>
        <w:bottom w:val="none" w:sz="0" w:space="0" w:color="auto"/>
        <w:right w:val="none" w:sz="0" w:space="0" w:color="auto"/>
      </w:divBdr>
    </w:div>
    <w:div w:id="911041804">
      <w:bodyDiv w:val="1"/>
      <w:marLeft w:val="0"/>
      <w:marRight w:val="0"/>
      <w:marTop w:val="0"/>
      <w:marBottom w:val="0"/>
      <w:divBdr>
        <w:top w:val="none" w:sz="0" w:space="0" w:color="auto"/>
        <w:left w:val="none" w:sz="0" w:space="0" w:color="auto"/>
        <w:bottom w:val="none" w:sz="0" w:space="0" w:color="auto"/>
        <w:right w:val="none" w:sz="0" w:space="0" w:color="auto"/>
      </w:divBdr>
    </w:div>
    <w:div w:id="931860652">
      <w:bodyDiv w:val="1"/>
      <w:marLeft w:val="0"/>
      <w:marRight w:val="0"/>
      <w:marTop w:val="0"/>
      <w:marBottom w:val="0"/>
      <w:divBdr>
        <w:top w:val="none" w:sz="0" w:space="0" w:color="auto"/>
        <w:left w:val="none" w:sz="0" w:space="0" w:color="auto"/>
        <w:bottom w:val="none" w:sz="0" w:space="0" w:color="auto"/>
        <w:right w:val="none" w:sz="0" w:space="0" w:color="auto"/>
      </w:divBdr>
    </w:div>
    <w:div w:id="949891693">
      <w:bodyDiv w:val="1"/>
      <w:marLeft w:val="0"/>
      <w:marRight w:val="0"/>
      <w:marTop w:val="0"/>
      <w:marBottom w:val="0"/>
      <w:divBdr>
        <w:top w:val="none" w:sz="0" w:space="0" w:color="auto"/>
        <w:left w:val="none" w:sz="0" w:space="0" w:color="auto"/>
        <w:bottom w:val="none" w:sz="0" w:space="0" w:color="auto"/>
        <w:right w:val="none" w:sz="0" w:space="0" w:color="auto"/>
      </w:divBdr>
    </w:div>
    <w:div w:id="973369630">
      <w:bodyDiv w:val="1"/>
      <w:marLeft w:val="0"/>
      <w:marRight w:val="0"/>
      <w:marTop w:val="0"/>
      <w:marBottom w:val="0"/>
      <w:divBdr>
        <w:top w:val="none" w:sz="0" w:space="0" w:color="auto"/>
        <w:left w:val="none" w:sz="0" w:space="0" w:color="auto"/>
        <w:bottom w:val="none" w:sz="0" w:space="0" w:color="auto"/>
        <w:right w:val="none" w:sz="0" w:space="0" w:color="auto"/>
      </w:divBdr>
    </w:div>
    <w:div w:id="1019627883">
      <w:bodyDiv w:val="1"/>
      <w:marLeft w:val="0"/>
      <w:marRight w:val="0"/>
      <w:marTop w:val="0"/>
      <w:marBottom w:val="0"/>
      <w:divBdr>
        <w:top w:val="none" w:sz="0" w:space="0" w:color="auto"/>
        <w:left w:val="none" w:sz="0" w:space="0" w:color="auto"/>
        <w:bottom w:val="none" w:sz="0" w:space="0" w:color="auto"/>
        <w:right w:val="none" w:sz="0" w:space="0" w:color="auto"/>
      </w:divBdr>
    </w:div>
    <w:div w:id="1023282028">
      <w:bodyDiv w:val="1"/>
      <w:marLeft w:val="0"/>
      <w:marRight w:val="0"/>
      <w:marTop w:val="0"/>
      <w:marBottom w:val="0"/>
      <w:divBdr>
        <w:top w:val="none" w:sz="0" w:space="0" w:color="auto"/>
        <w:left w:val="none" w:sz="0" w:space="0" w:color="auto"/>
        <w:bottom w:val="none" w:sz="0" w:space="0" w:color="auto"/>
        <w:right w:val="none" w:sz="0" w:space="0" w:color="auto"/>
      </w:divBdr>
    </w:div>
    <w:div w:id="1033462789">
      <w:bodyDiv w:val="1"/>
      <w:marLeft w:val="0"/>
      <w:marRight w:val="0"/>
      <w:marTop w:val="0"/>
      <w:marBottom w:val="0"/>
      <w:divBdr>
        <w:top w:val="none" w:sz="0" w:space="0" w:color="auto"/>
        <w:left w:val="none" w:sz="0" w:space="0" w:color="auto"/>
        <w:bottom w:val="none" w:sz="0" w:space="0" w:color="auto"/>
        <w:right w:val="none" w:sz="0" w:space="0" w:color="auto"/>
      </w:divBdr>
    </w:div>
    <w:div w:id="1046686305">
      <w:bodyDiv w:val="1"/>
      <w:marLeft w:val="0"/>
      <w:marRight w:val="0"/>
      <w:marTop w:val="0"/>
      <w:marBottom w:val="0"/>
      <w:divBdr>
        <w:top w:val="none" w:sz="0" w:space="0" w:color="auto"/>
        <w:left w:val="none" w:sz="0" w:space="0" w:color="auto"/>
        <w:bottom w:val="none" w:sz="0" w:space="0" w:color="auto"/>
        <w:right w:val="none" w:sz="0" w:space="0" w:color="auto"/>
      </w:divBdr>
    </w:div>
    <w:div w:id="1058623586">
      <w:bodyDiv w:val="1"/>
      <w:marLeft w:val="0"/>
      <w:marRight w:val="0"/>
      <w:marTop w:val="0"/>
      <w:marBottom w:val="0"/>
      <w:divBdr>
        <w:top w:val="none" w:sz="0" w:space="0" w:color="auto"/>
        <w:left w:val="none" w:sz="0" w:space="0" w:color="auto"/>
        <w:bottom w:val="none" w:sz="0" w:space="0" w:color="auto"/>
        <w:right w:val="none" w:sz="0" w:space="0" w:color="auto"/>
      </w:divBdr>
    </w:div>
    <w:div w:id="1060984081">
      <w:bodyDiv w:val="1"/>
      <w:marLeft w:val="0"/>
      <w:marRight w:val="0"/>
      <w:marTop w:val="0"/>
      <w:marBottom w:val="0"/>
      <w:divBdr>
        <w:top w:val="none" w:sz="0" w:space="0" w:color="auto"/>
        <w:left w:val="none" w:sz="0" w:space="0" w:color="auto"/>
        <w:bottom w:val="none" w:sz="0" w:space="0" w:color="auto"/>
        <w:right w:val="none" w:sz="0" w:space="0" w:color="auto"/>
      </w:divBdr>
    </w:div>
    <w:div w:id="1070271332">
      <w:bodyDiv w:val="1"/>
      <w:marLeft w:val="0"/>
      <w:marRight w:val="0"/>
      <w:marTop w:val="0"/>
      <w:marBottom w:val="0"/>
      <w:divBdr>
        <w:top w:val="none" w:sz="0" w:space="0" w:color="auto"/>
        <w:left w:val="none" w:sz="0" w:space="0" w:color="auto"/>
        <w:bottom w:val="none" w:sz="0" w:space="0" w:color="auto"/>
        <w:right w:val="none" w:sz="0" w:space="0" w:color="auto"/>
      </w:divBdr>
    </w:div>
    <w:div w:id="1176961866">
      <w:bodyDiv w:val="1"/>
      <w:marLeft w:val="0"/>
      <w:marRight w:val="0"/>
      <w:marTop w:val="0"/>
      <w:marBottom w:val="0"/>
      <w:divBdr>
        <w:top w:val="none" w:sz="0" w:space="0" w:color="auto"/>
        <w:left w:val="none" w:sz="0" w:space="0" w:color="auto"/>
        <w:bottom w:val="none" w:sz="0" w:space="0" w:color="auto"/>
        <w:right w:val="none" w:sz="0" w:space="0" w:color="auto"/>
      </w:divBdr>
    </w:div>
    <w:div w:id="1182355509">
      <w:bodyDiv w:val="1"/>
      <w:marLeft w:val="0"/>
      <w:marRight w:val="0"/>
      <w:marTop w:val="0"/>
      <w:marBottom w:val="0"/>
      <w:divBdr>
        <w:top w:val="none" w:sz="0" w:space="0" w:color="auto"/>
        <w:left w:val="none" w:sz="0" w:space="0" w:color="auto"/>
        <w:bottom w:val="none" w:sz="0" w:space="0" w:color="auto"/>
        <w:right w:val="none" w:sz="0" w:space="0" w:color="auto"/>
      </w:divBdr>
    </w:div>
    <w:div w:id="1184512963">
      <w:bodyDiv w:val="1"/>
      <w:marLeft w:val="0"/>
      <w:marRight w:val="0"/>
      <w:marTop w:val="0"/>
      <w:marBottom w:val="0"/>
      <w:divBdr>
        <w:top w:val="none" w:sz="0" w:space="0" w:color="auto"/>
        <w:left w:val="none" w:sz="0" w:space="0" w:color="auto"/>
        <w:bottom w:val="none" w:sz="0" w:space="0" w:color="auto"/>
        <w:right w:val="none" w:sz="0" w:space="0" w:color="auto"/>
      </w:divBdr>
    </w:div>
    <w:div w:id="1191988389">
      <w:bodyDiv w:val="1"/>
      <w:marLeft w:val="0"/>
      <w:marRight w:val="0"/>
      <w:marTop w:val="0"/>
      <w:marBottom w:val="0"/>
      <w:divBdr>
        <w:top w:val="none" w:sz="0" w:space="0" w:color="auto"/>
        <w:left w:val="none" w:sz="0" w:space="0" w:color="auto"/>
        <w:bottom w:val="none" w:sz="0" w:space="0" w:color="auto"/>
        <w:right w:val="none" w:sz="0" w:space="0" w:color="auto"/>
      </w:divBdr>
    </w:div>
    <w:div w:id="1195382040">
      <w:bodyDiv w:val="1"/>
      <w:marLeft w:val="0"/>
      <w:marRight w:val="0"/>
      <w:marTop w:val="0"/>
      <w:marBottom w:val="0"/>
      <w:divBdr>
        <w:top w:val="none" w:sz="0" w:space="0" w:color="auto"/>
        <w:left w:val="none" w:sz="0" w:space="0" w:color="auto"/>
        <w:bottom w:val="none" w:sz="0" w:space="0" w:color="auto"/>
        <w:right w:val="none" w:sz="0" w:space="0" w:color="auto"/>
      </w:divBdr>
      <w:divsChild>
        <w:div w:id="243272199">
          <w:marLeft w:val="0"/>
          <w:marRight w:val="0"/>
          <w:marTop w:val="0"/>
          <w:marBottom w:val="0"/>
          <w:divBdr>
            <w:top w:val="none" w:sz="0" w:space="0" w:color="auto"/>
            <w:left w:val="none" w:sz="0" w:space="0" w:color="auto"/>
            <w:bottom w:val="none" w:sz="0" w:space="0" w:color="auto"/>
            <w:right w:val="none" w:sz="0" w:space="0" w:color="auto"/>
          </w:divBdr>
          <w:divsChild>
            <w:div w:id="1447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025">
      <w:bodyDiv w:val="1"/>
      <w:marLeft w:val="0"/>
      <w:marRight w:val="0"/>
      <w:marTop w:val="0"/>
      <w:marBottom w:val="0"/>
      <w:divBdr>
        <w:top w:val="none" w:sz="0" w:space="0" w:color="auto"/>
        <w:left w:val="none" w:sz="0" w:space="0" w:color="auto"/>
        <w:bottom w:val="none" w:sz="0" w:space="0" w:color="auto"/>
        <w:right w:val="none" w:sz="0" w:space="0" w:color="auto"/>
      </w:divBdr>
    </w:div>
    <w:div w:id="1229920233">
      <w:bodyDiv w:val="1"/>
      <w:marLeft w:val="0"/>
      <w:marRight w:val="0"/>
      <w:marTop w:val="0"/>
      <w:marBottom w:val="0"/>
      <w:divBdr>
        <w:top w:val="none" w:sz="0" w:space="0" w:color="auto"/>
        <w:left w:val="none" w:sz="0" w:space="0" w:color="auto"/>
        <w:bottom w:val="none" w:sz="0" w:space="0" w:color="auto"/>
        <w:right w:val="none" w:sz="0" w:space="0" w:color="auto"/>
      </w:divBdr>
    </w:div>
    <w:div w:id="1243948042">
      <w:bodyDiv w:val="1"/>
      <w:marLeft w:val="0"/>
      <w:marRight w:val="0"/>
      <w:marTop w:val="0"/>
      <w:marBottom w:val="0"/>
      <w:divBdr>
        <w:top w:val="none" w:sz="0" w:space="0" w:color="auto"/>
        <w:left w:val="none" w:sz="0" w:space="0" w:color="auto"/>
        <w:bottom w:val="none" w:sz="0" w:space="0" w:color="auto"/>
        <w:right w:val="none" w:sz="0" w:space="0" w:color="auto"/>
      </w:divBdr>
    </w:div>
    <w:div w:id="1246181957">
      <w:bodyDiv w:val="1"/>
      <w:marLeft w:val="0"/>
      <w:marRight w:val="0"/>
      <w:marTop w:val="0"/>
      <w:marBottom w:val="0"/>
      <w:divBdr>
        <w:top w:val="none" w:sz="0" w:space="0" w:color="auto"/>
        <w:left w:val="none" w:sz="0" w:space="0" w:color="auto"/>
        <w:bottom w:val="none" w:sz="0" w:space="0" w:color="auto"/>
        <w:right w:val="none" w:sz="0" w:space="0" w:color="auto"/>
      </w:divBdr>
    </w:div>
    <w:div w:id="1276870022">
      <w:bodyDiv w:val="1"/>
      <w:marLeft w:val="0"/>
      <w:marRight w:val="0"/>
      <w:marTop w:val="0"/>
      <w:marBottom w:val="0"/>
      <w:divBdr>
        <w:top w:val="none" w:sz="0" w:space="0" w:color="auto"/>
        <w:left w:val="none" w:sz="0" w:space="0" w:color="auto"/>
        <w:bottom w:val="none" w:sz="0" w:space="0" w:color="auto"/>
        <w:right w:val="none" w:sz="0" w:space="0" w:color="auto"/>
      </w:divBdr>
    </w:div>
    <w:div w:id="1278029450">
      <w:bodyDiv w:val="1"/>
      <w:marLeft w:val="0"/>
      <w:marRight w:val="0"/>
      <w:marTop w:val="0"/>
      <w:marBottom w:val="0"/>
      <w:divBdr>
        <w:top w:val="none" w:sz="0" w:space="0" w:color="auto"/>
        <w:left w:val="none" w:sz="0" w:space="0" w:color="auto"/>
        <w:bottom w:val="none" w:sz="0" w:space="0" w:color="auto"/>
        <w:right w:val="none" w:sz="0" w:space="0" w:color="auto"/>
      </w:divBdr>
    </w:div>
    <w:div w:id="1294285219">
      <w:bodyDiv w:val="1"/>
      <w:marLeft w:val="0"/>
      <w:marRight w:val="0"/>
      <w:marTop w:val="0"/>
      <w:marBottom w:val="0"/>
      <w:divBdr>
        <w:top w:val="none" w:sz="0" w:space="0" w:color="auto"/>
        <w:left w:val="none" w:sz="0" w:space="0" w:color="auto"/>
        <w:bottom w:val="none" w:sz="0" w:space="0" w:color="auto"/>
        <w:right w:val="none" w:sz="0" w:space="0" w:color="auto"/>
      </w:divBdr>
    </w:div>
    <w:div w:id="1310280199">
      <w:bodyDiv w:val="1"/>
      <w:marLeft w:val="0"/>
      <w:marRight w:val="0"/>
      <w:marTop w:val="0"/>
      <w:marBottom w:val="0"/>
      <w:divBdr>
        <w:top w:val="none" w:sz="0" w:space="0" w:color="auto"/>
        <w:left w:val="none" w:sz="0" w:space="0" w:color="auto"/>
        <w:bottom w:val="none" w:sz="0" w:space="0" w:color="auto"/>
        <w:right w:val="none" w:sz="0" w:space="0" w:color="auto"/>
      </w:divBdr>
    </w:div>
    <w:div w:id="1318609120">
      <w:bodyDiv w:val="1"/>
      <w:marLeft w:val="0"/>
      <w:marRight w:val="0"/>
      <w:marTop w:val="0"/>
      <w:marBottom w:val="0"/>
      <w:divBdr>
        <w:top w:val="none" w:sz="0" w:space="0" w:color="auto"/>
        <w:left w:val="none" w:sz="0" w:space="0" w:color="auto"/>
        <w:bottom w:val="none" w:sz="0" w:space="0" w:color="auto"/>
        <w:right w:val="none" w:sz="0" w:space="0" w:color="auto"/>
      </w:divBdr>
      <w:divsChild>
        <w:div w:id="1440180437">
          <w:marLeft w:val="0"/>
          <w:marRight w:val="0"/>
          <w:marTop w:val="0"/>
          <w:marBottom w:val="0"/>
          <w:divBdr>
            <w:top w:val="none" w:sz="0" w:space="0" w:color="auto"/>
            <w:left w:val="none" w:sz="0" w:space="0" w:color="auto"/>
            <w:bottom w:val="none" w:sz="0" w:space="0" w:color="auto"/>
            <w:right w:val="none" w:sz="0" w:space="0" w:color="auto"/>
          </w:divBdr>
          <w:divsChild>
            <w:div w:id="14061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027">
      <w:bodyDiv w:val="1"/>
      <w:marLeft w:val="0"/>
      <w:marRight w:val="0"/>
      <w:marTop w:val="0"/>
      <w:marBottom w:val="0"/>
      <w:divBdr>
        <w:top w:val="none" w:sz="0" w:space="0" w:color="auto"/>
        <w:left w:val="none" w:sz="0" w:space="0" w:color="auto"/>
        <w:bottom w:val="none" w:sz="0" w:space="0" w:color="auto"/>
        <w:right w:val="none" w:sz="0" w:space="0" w:color="auto"/>
      </w:divBdr>
    </w:div>
    <w:div w:id="1345285662">
      <w:bodyDiv w:val="1"/>
      <w:marLeft w:val="0"/>
      <w:marRight w:val="0"/>
      <w:marTop w:val="0"/>
      <w:marBottom w:val="0"/>
      <w:divBdr>
        <w:top w:val="none" w:sz="0" w:space="0" w:color="auto"/>
        <w:left w:val="none" w:sz="0" w:space="0" w:color="auto"/>
        <w:bottom w:val="none" w:sz="0" w:space="0" w:color="auto"/>
        <w:right w:val="none" w:sz="0" w:space="0" w:color="auto"/>
      </w:divBdr>
    </w:div>
    <w:div w:id="1350838505">
      <w:bodyDiv w:val="1"/>
      <w:marLeft w:val="0"/>
      <w:marRight w:val="0"/>
      <w:marTop w:val="0"/>
      <w:marBottom w:val="0"/>
      <w:divBdr>
        <w:top w:val="none" w:sz="0" w:space="0" w:color="auto"/>
        <w:left w:val="none" w:sz="0" w:space="0" w:color="auto"/>
        <w:bottom w:val="none" w:sz="0" w:space="0" w:color="auto"/>
        <w:right w:val="none" w:sz="0" w:space="0" w:color="auto"/>
      </w:divBdr>
    </w:div>
    <w:div w:id="1358235234">
      <w:bodyDiv w:val="1"/>
      <w:marLeft w:val="0"/>
      <w:marRight w:val="0"/>
      <w:marTop w:val="0"/>
      <w:marBottom w:val="0"/>
      <w:divBdr>
        <w:top w:val="none" w:sz="0" w:space="0" w:color="auto"/>
        <w:left w:val="none" w:sz="0" w:space="0" w:color="auto"/>
        <w:bottom w:val="none" w:sz="0" w:space="0" w:color="auto"/>
        <w:right w:val="none" w:sz="0" w:space="0" w:color="auto"/>
      </w:divBdr>
    </w:div>
    <w:div w:id="1397820522">
      <w:bodyDiv w:val="1"/>
      <w:marLeft w:val="0"/>
      <w:marRight w:val="0"/>
      <w:marTop w:val="0"/>
      <w:marBottom w:val="0"/>
      <w:divBdr>
        <w:top w:val="none" w:sz="0" w:space="0" w:color="auto"/>
        <w:left w:val="none" w:sz="0" w:space="0" w:color="auto"/>
        <w:bottom w:val="none" w:sz="0" w:space="0" w:color="auto"/>
        <w:right w:val="none" w:sz="0" w:space="0" w:color="auto"/>
      </w:divBdr>
      <w:divsChild>
        <w:div w:id="1999453551">
          <w:marLeft w:val="0"/>
          <w:marRight w:val="0"/>
          <w:marTop w:val="0"/>
          <w:marBottom w:val="0"/>
          <w:divBdr>
            <w:top w:val="none" w:sz="0" w:space="0" w:color="auto"/>
            <w:left w:val="none" w:sz="0" w:space="0" w:color="auto"/>
            <w:bottom w:val="none" w:sz="0" w:space="0" w:color="auto"/>
            <w:right w:val="none" w:sz="0" w:space="0" w:color="auto"/>
          </w:divBdr>
          <w:divsChild>
            <w:div w:id="15714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4619">
      <w:bodyDiv w:val="1"/>
      <w:marLeft w:val="0"/>
      <w:marRight w:val="0"/>
      <w:marTop w:val="0"/>
      <w:marBottom w:val="0"/>
      <w:divBdr>
        <w:top w:val="none" w:sz="0" w:space="0" w:color="auto"/>
        <w:left w:val="none" w:sz="0" w:space="0" w:color="auto"/>
        <w:bottom w:val="none" w:sz="0" w:space="0" w:color="auto"/>
        <w:right w:val="none" w:sz="0" w:space="0" w:color="auto"/>
      </w:divBdr>
      <w:divsChild>
        <w:div w:id="1521621510">
          <w:marLeft w:val="0"/>
          <w:marRight w:val="0"/>
          <w:marTop w:val="0"/>
          <w:marBottom w:val="0"/>
          <w:divBdr>
            <w:top w:val="none" w:sz="0" w:space="0" w:color="auto"/>
            <w:left w:val="none" w:sz="0" w:space="0" w:color="auto"/>
            <w:bottom w:val="none" w:sz="0" w:space="0" w:color="auto"/>
            <w:right w:val="none" w:sz="0" w:space="0" w:color="auto"/>
          </w:divBdr>
          <w:divsChild>
            <w:div w:id="1164856584">
              <w:marLeft w:val="0"/>
              <w:marRight w:val="0"/>
              <w:marTop w:val="0"/>
              <w:marBottom w:val="0"/>
              <w:divBdr>
                <w:top w:val="none" w:sz="0" w:space="0" w:color="auto"/>
                <w:left w:val="none" w:sz="0" w:space="0" w:color="auto"/>
                <w:bottom w:val="none" w:sz="0" w:space="0" w:color="auto"/>
                <w:right w:val="none" w:sz="0" w:space="0" w:color="auto"/>
              </w:divBdr>
              <w:divsChild>
                <w:div w:id="1172334868">
                  <w:marLeft w:val="0"/>
                  <w:marRight w:val="0"/>
                  <w:marTop w:val="0"/>
                  <w:marBottom w:val="0"/>
                  <w:divBdr>
                    <w:top w:val="none" w:sz="0" w:space="0" w:color="auto"/>
                    <w:left w:val="none" w:sz="0" w:space="0" w:color="auto"/>
                    <w:bottom w:val="none" w:sz="0" w:space="0" w:color="auto"/>
                    <w:right w:val="none" w:sz="0" w:space="0" w:color="auto"/>
                  </w:divBdr>
                  <w:divsChild>
                    <w:div w:id="370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1085">
      <w:bodyDiv w:val="1"/>
      <w:marLeft w:val="0"/>
      <w:marRight w:val="0"/>
      <w:marTop w:val="0"/>
      <w:marBottom w:val="0"/>
      <w:divBdr>
        <w:top w:val="none" w:sz="0" w:space="0" w:color="auto"/>
        <w:left w:val="none" w:sz="0" w:space="0" w:color="auto"/>
        <w:bottom w:val="none" w:sz="0" w:space="0" w:color="auto"/>
        <w:right w:val="none" w:sz="0" w:space="0" w:color="auto"/>
      </w:divBdr>
    </w:div>
    <w:div w:id="1445225553">
      <w:bodyDiv w:val="1"/>
      <w:marLeft w:val="0"/>
      <w:marRight w:val="0"/>
      <w:marTop w:val="0"/>
      <w:marBottom w:val="0"/>
      <w:divBdr>
        <w:top w:val="none" w:sz="0" w:space="0" w:color="auto"/>
        <w:left w:val="none" w:sz="0" w:space="0" w:color="auto"/>
        <w:bottom w:val="none" w:sz="0" w:space="0" w:color="auto"/>
        <w:right w:val="none" w:sz="0" w:space="0" w:color="auto"/>
      </w:divBdr>
    </w:div>
    <w:div w:id="1457069241">
      <w:bodyDiv w:val="1"/>
      <w:marLeft w:val="0"/>
      <w:marRight w:val="0"/>
      <w:marTop w:val="0"/>
      <w:marBottom w:val="0"/>
      <w:divBdr>
        <w:top w:val="none" w:sz="0" w:space="0" w:color="auto"/>
        <w:left w:val="none" w:sz="0" w:space="0" w:color="auto"/>
        <w:bottom w:val="none" w:sz="0" w:space="0" w:color="auto"/>
        <w:right w:val="none" w:sz="0" w:space="0" w:color="auto"/>
      </w:divBdr>
    </w:div>
    <w:div w:id="1469395136">
      <w:bodyDiv w:val="1"/>
      <w:marLeft w:val="0"/>
      <w:marRight w:val="0"/>
      <w:marTop w:val="0"/>
      <w:marBottom w:val="0"/>
      <w:divBdr>
        <w:top w:val="none" w:sz="0" w:space="0" w:color="auto"/>
        <w:left w:val="none" w:sz="0" w:space="0" w:color="auto"/>
        <w:bottom w:val="none" w:sz="0" w:space="0" w:color="auto"/>
        <w:right w:val="none" w:sz="0" w:space="0" w:color="auto"/>
      </w:divBdr>
    </w:div>
    <w:div w:id="1473210415">
      <w:bodyDiv w:val="1"/>
      <w:marLeft w:val="0"/>
      <w:marRight w:val="0"/>
      <w:marTop w:val="0"/>
      <w:marBottom w:val="0"/>
      <w:divBdr>
        <w:top w:val="none" w:sz="0" w:space="0" w:color="auto"/>
        <w:left w:val="none" w:sz="0" w:space="0" w:color="auto"/>
        <w:bottom w:val="none" w:sz="0" w:space="0" w:color="auto"/>
        <w:right w:val="none" w:sz="0" w:space="0" w:color="auto"/>
      </w:divBdr>
    </w:div>
    <w:div w:id="1491754242">
      <w:bodyDiv w:val="1"/>
      <w:marLeft w:val="0"/>
      <w:marRight w:val="0"/>
      <w:marTop w:val="0"/>
      <w:marBottom w:val="0"/>
      <w:divBdr>
        <w:top w:val="none" w:sz="0" w:space="0" w:color="auto"/>
        <w:left w:val="none" w:sz="0" w:space="0" w:color="auto"/>
        <w:bottom w:val="none" w:sz="0" w:space="0" w:color="auto"/>
        <w:right w:val="none" w:sz="0" w:space="0" w:color="auto"/>
      </w:divBdr>
    </w:div>
    <w:div w:id="1492989111">
      <w:bodyDiv w:val="1"/>
      <w:marLeft w:val="0"/>
      <w:marRight w:val="0"/>
      <w:marTop w:val="0"/>
      <w:marBottom w:val="0"/>
      <w:divBdr>
        <w:top w:val="none" w:sz="0" w:space="0" w:color="auto"/>
        <w:left w:val="none" w:sz="0" w:space="0" w:color="auto"/>
        <w:bottom w:val="none" w:sz="0" w:space="0" w:color="auto"/>
        <w:right w:val="none" w:sz="0" w:space="0" w:color="auto"/>
      </w:divBdr>
    </w:div>
    <w:div w:id="1502037579">
      <w:bodyDiv w:val="1"/>
      <w:marLeft w:val="0"/>
      <w:marRight w:val="0"/>
      <w:marTop w:val="0"/>
      <w:marBottom w:val="0"/>
      <w:divBdr>
        <w:top w:val="none" w:sz="0" w:space="0" w:color="auto"/>
        <w:left w:val="none" w:sz="0" w:space="0" w:color="auto"/>
        <w:bottom w:val="none" w:sz="0" w:space="0" w:color="auto"/>
        <w:right w:val="none" w:sz="0" w:space="0" w:color="auto"/>
      </w:divBdr>
      <w:divsChild>
        <w:div w:id="1639535130">
          <w:marLeft w:val="0"/>
          <w:marRight w:val="0"/>
          <w:marTop w:val="0"/>
          <w:marBottom w:val="0"/>
          <w:divBdr>
            <w:top w:val="none" w:sz="0" w:space="0" w:color="auto"/>
            <w:left w:val="none" w:sz="0" w:space="0" w:color="auto"/>
            <w:bottom w:val="none" w:sz="0" w:space="0" w:color="auto"/>
            <w:right w:val="none" w:sz="0" w:space="0" w:color="auto"/>
          </w:divBdr>
          <w:divsChild>
            <w:div w:id="1353842994">
              <w:marLeft w:val="128"/>
              <w:marRight w:val="128"/>
              <w:marTop w:val="320"/>
              <w:marBottom w:val="0"/>
              <w:divBdr>
                <w:top w:val="none" w:sz="0" w:space="0" w:color="auto"/>
                <w:left w:val="none" w:sz="0" w:space="0" w:color="auto"/>
                <w:bottom w:val="none" w:sz="0" w:space="0" w:color="auto"/>
                <w:right w:val="none" w:sz="0" w:space="0" w:color="auto"/>
              </w:divBdr>
              <w:divsChild>
                <w:div w:id="951859793">
                  <w:marLeft w:val="0"/>
                  <w:marRight w:val="0"/>
                  <w:marTop w:val="0"/>
                  <w:marBottom w:val="0"/>
                  <w:divBdr>
                    <w:top w:val="none" w:sz="0" w:space="0" w:color="auto"/>
                    <w:left w:val="none" w:sz="0" w:space="0" w:color="auto"/>
                    <w:bottom w:val="none" w:sz="0" w:space="0" w:color="auto"/>
                    <w:right w:val="none" w:sz="0" w:space="0" w:color="auto"/>
                  </w:divBdr>
                  <w:divsChild>
                    <w:div w:id="662392018">
                      <w:marLeft w:val="0"/>
                      <w:marRight w:val="0"/>
                      <w:marTop w:val="0"/>
                      <w:marBottom w:val="0"/>
                      <w:divBdr>
                        <w:top w:val="none" w:sz="0" w:space="0" w:color="auto"/>
                        <w:left w:val="none" w:sz="0" w:space="0" w:color="auto"/>
                        <w:bottom w:val="none" w:sz="0" w:space="0" w:color="auto"/>
                        <w:right w:val="none" w:sz="0" w:space="0" w:color="auto"/>
                      </w:divBdr>
                      <w:divsChild>
                        <w:div w:id="712121494">
                          <w:marLeft w:val="0"/>
                          <w:marRight w:val="0"/>
                          <w:marTop w:val="0"/>
                          <w:marBottom w:val="0"/>
                          <w:divBdr>
                            <w:top w:val="none" w:sz="0" w:space="0" w:color="auto"/>
                            <w:left w:val="none" w:sz="0" w:space="0" w:color="auto"/>
                            <w:bottom w:val="none" w:sz="0" w:space="0" w:color="auto"/>
                            <w:right w:val="none" w:sz="0" w:space="0" w:color="auto"/>
                          </w:divBdr>
                          <w:divsChild>
                            <w:div w:id="1008294609">
                              <w:marLeft w:val="0"/>
                              <w:marRight w:val="0"/>
                              <w:marTop w:val="0"/>
                              <w:marBottom w:val="0"/>
                              <w:divBdr>
                                <w:top w:val="none" w:sz="0" w:space="0" w:color="auto"/>
                                <w:left w:val="none" w:sz="0" w:space="0" w:color="auto"/>
                                <w:bottom w:val="none" w:sz="0" w:space="0" w:color="auto"/>
                                <w:right w:val="none" w:sz="0" w:space="0" w:color="auto"/>
                              </w:divBdr>
                              <w:divsChild>
                                <w:div w:id="1775132086">
                                  <w:marLeft w:val="0"/>
                                  <w:marRight w:val="0"/>
                                  <w:marTop w:val="0"/>
                                  <w:marBottom w:val="0"/>
                                  <w:divBdr>
                                    <w:top w:val="none" w:sz="0" w:space="0" w:color="auto"/>
                                    <w:left w:val="none" w:sz="0" w:space="0" w:color="auto"/>
                                    <w:bottom w:val="none" w:sz="0" w:space="0" w:color="auto"/>
                                    <w:right w:val="none" w:sz="0" w:space="0" w:color="auto"/>
                                  </w:divBdr>
                                  <w:divsChild>
                                    <w:div w:id="152917401">
                                      <w:marLeft w:val="0"/>
                                      <w:marRight w:val="0"/>
                                      <w:marTop w:val="0"/>
                                      <w:marBottom w:val="0"/>
                                      <w:divBdr>
                                        <w:top w:val="none" w:sz="0" w:space="0" w:color="auto"/>
                                        <w:left w:val="none" w:sz="0" w:space="0" w:color="auto"/>
                                        <w:bottom w:val="none" w:sz="0" w:space="0" w:color="auto"/>
                                        <w:right w:val="none" w:sz="0" w:space="0" w:color="auto"/>
                                      </w:divBdr>
                                      <w:divsChild>
                                        <w:div w:id="215119667">
                                          <w:marLeft w:val="0"/>
                                          <w:marRight w:val="0"/>
                                          <w:marTop w:val="0"/>
                                          <w:marBottom w:val="0"/>
                                          <w:divBdr>
                                            <w:top w:val="none" w:sz="0" w:space="0" w:color="auto"/>
                                            <w:left w:val="none" w:sz="0" w:space="0" w:color="auto"/>
                                            <w:bottom w:val="none" w:sz="0" w:space="0" w:color="auto"/>
                                            <w:right w:val="none" w:sz="0" w:space="0" w:color="auto"/>
                                          </w:divBdr>
                                          <w:divsChild>
                                            <w:div w:id="1530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871764">
      <w:bodyDiv w:val="1"/>
      <w:marLeft w:val="0"/>
      <w:marRight w:val="0"/>
      <w:marTop w:val="0"/>
      <w:marBottom w:val="0"/>
      <w:divBdr>
        <w:top w:val="none" w:sz="0" w:space="0" w:color="auto"/>
        <w:left w:val="none" w:sz="0" w:space="0" w:color="auto"/>
        <w:bottom w:val="none" w:sz="0" w:space="0" w:color="auto"/>
        <w:right w:val="none" w:sz="0" w:space="0" w:color="auto"/>
      </w:divBdr>
    </w:div>
    <w:div w:id="1532375136">
      <w:bodyDiv w:val="1"/>
      <w:marLeft w:val="0"/>
      <w:marRight w:val="0"/>
      <w:marTop w:val="0"/>
      <w:marBottom w:val="0"/>
      <w:divBdr>
        <w:top w:val="none" w:sz="0" w:space="0" w:color="auto"/>
        <w:left w:val="none" w:sz="0" w:space="0" w:color="auto"/>
        <w:bottom w:val="none" w:sz="0" w:space="0" w:color="auto"/>
        <w:right w:val="none" w:sz="0" w:space="0" w:color="auto"/>
      </w:divBdr>
      <w:divsChild>
        <w:div w:id="940650048">
          <w:marLeft w:val="0"/>
          <w:marRight w:val="0"/>
          <w:marTop w:val="0"/>
          <w:marBottom w:val="0"/>
          <w:divBdr>
            <w:top w:val="none" w:sz="0" w:space="0" w:color="auto"/>
            <w:left w:val="none" w:sz="0" w:space="0" w:color="auto"/>
            <w:bottom w:val="none" w:sz="0" w:space="0" w:color="auto"/>
            <w:right w:val="none" w:sz="0" w:space="0" w:color="auto"/>
          </w:divBdr>
          <w:divsChild>
            <w:div w:id="921646342">
              <w:marLeft w:val="0"/>
              <w:marRight w:val="0"/>
              <w:marTop w:val="0"/>
              <w:marBottom w:val="0"/>
              <w:divBdr>
                <w:top w:val="none" w:sz="0" w:space="0" w:color="auto"/>
                <w:left w:val="none" w:sz="0" w:space="0" w:color="auto"/>
                <w:bottom w:val="none" w:sz="0" w:space="0" w:color="auto"/>
                <w:right w:val="none" w:sz="0" w:space="0" w:color="auto"/>
              </w:divBdr>
              <w:divsChild>
                <w:div w:id="1862628525">
                  <w:marLeft w:val="0"/>
                  <w:marRight w:val="0"/>
                  <w:marTop w:val="0"/>
                  <w:marBottom w:val="0"/>
                  <w:divBdr>
                    <w:top w:val="none" w:sz="0" w:space="0" w:color="auto"/>
                    <w:left w:val="none" w:sz="0" w:space="0" w:color="auto"/>
                    <w:bottom w:val="none" w:sz="0" w:space="0" w:color="auto"/>
                    <w:right w:val="none" w:sz="0" w:space="0" w:color="auto"/>
                  </w:divBdr>
                  <w:divsChild>
                    <w:div w:id="1925339829">
                      <w:marLeft w:val="0"/>
                      <w:marRight w:val="0"/>
                      <w:marTop w:val="0"/>
                      <w:marBottom w:val="0"/>
                      <w:divBdr>
                        <w:top w:val="none" w:sz="0" w:space="0" w:color="auto"/>
                        <w:left w:val="none" w:sz="0" w:space="0" w:color="auto"/>
                        <w:bottom w:val="none" w:sz="0" w:space="0" w:color="auto"/>
                        <w:right w:val="none" w:sz="0" w:space="0" w:color="auto"/>
                      </w:divBdr>
                      <w:divsChild>
                        <w:div w:id="10053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4586">
      <w:bodyDiv w:val="1"/>
      <w:marLeft w:val="0"/>
      <w:marRight w:val="0"/>
      <w:marTop w:val="0"/>
      <w:marBottom w:val="0"/>
      <w:divBdr>
        <w:top w:val="none" w:sz="0" w:space="0" w:color="auto"/>
        <w:left w:val="none" w:sz="0" w:space="0" w:color="auto"/>
        <w:bottom w:val="none" w:sz="0" w:space="0" w:color="auto"/>
        <w:right w:val="none" w:sz="0" w:space="0" w:color="auto"/>
      </w:divBdr>
    </w:div>
    <w:div w:id="1619408853">
      <w:bodyDiv w:val="1"/>
      <w:marLeft w:val="0"/>
      <w:marRight w:val="0"/>
      <w:marTop w:val="0"/>
      <w:marBottom w:val="0"/>
      <w:divBdr>
        <w:top w:val="none" w:sz="0" w:space="0" w:color="auto"/>
        <w:left w:val="none" w:sz="0" w:space="0" w:color="auto"/>
        <w:bottom w:val="none" w:sz="0" w:space="0" w:color="auto"/>
        <w:right w:val="none" w:sz="0" w:space="0" w:color="auto"/>
      </w:divBdr>
    </w:div>
    <w:div w:id="1625624480">
      <w:bodyDiv w:val="1"/>
      <w:marLeft w:val="0"/>
      <w:marRight w:val="0"/>
      <w:marTop w:val="0"/>
      <w:marBottom w:val="0"/>
      <w:divBdr>
        <w:top w:val="none" w:sz="0" w:space="0" w:color="auto"/>
        <w:left w:val="none" w:sz="0" w:space="0" w:color="auto"/>
        <w:bottom w:val="none" w:sz="0" w:space="0" w:color="auto"/>
        <w:right w:val="none" w:sz="0" w:space="0" w:color="auto"/>
      </w:divBdr>
    </w:div>
    <w:div w:id="1651520964">
      <w:bodyDiv w:val="1"/>
      <w:marLeft w:val="0"/>
      <w:marRight w:val="0"/>
      <w:marTop w:val="0"/>
      <w:marBottom w:val="0"/>
      <w:divBdr>
        <w:top w:val="none" w:sz="0" w:space="0" w:color="auto"/>
        <w:left w:val="none" w:sz="0" w:space="0" w:color="auto"/>
        <w:bottom w:val="none" w:sz="0" w:space="0" w:color="auto"/>
        <w:right w:val="none" w:sz="0" w:space="0" w:color="auto"/>
      </w:divBdr>
      <w:divsChild>
        <w:div w:id="385030378">
          <w:marLeft w:val="0"/>
          <w:marRight w:val="0"/>
          <w:marTop w:val="0"/>
          <w:marBottom w:val="0"/>
          <w:divBdr>
            <w:top w:val="none" w:sz="0" w:space="0" w:color="auto"/>
            <w:left w:val="none" w:sz="0" w:space="0" w:color="auto"/>
            <w:bottom w:val="none" w:sz="0" w:space="0" w:color="auto"/>
            <w:right w:val="none" w:sz="0" w:space="0" w:color="auto"/>
          </w:divBdr>
          <w:divsChild>
            <w:div w:id="1816412775">
              <w:marLeft w:val="128"/>
              <w:marRight w:val="128"/>
              <w:marTop w:val="320"/>
              <w:marBottom w:val="0"/>
              <w:divBdr>
                <w:top w:val="none" w:sz="0" w:space="0" w:color="auto"/>
                <w:left w:val="none" w:sz="0" w:space="0" w:color="auto"/>
                <w:bottom w:val="none" w:sz="0" w:space="0" w:color="auto"/>
                <w:right w:val="none" w:sz="0" w:space="0" w:color="auto"/>
              </w:divBdr>
              <w:divsChild>
                <w:div w:id="462042675">
                  <w:marLeft w:val="0"/>
                  <w:marRight w:val="0"/>
                  <w:marTop w:val="0"/>
                  <w:marBottom w:val="0"/>
                  <w:divBdr>
                    <w:top w:val="none" w:sz="0" w:space="0" w:color="auto"/>
                    <w:left w:val="none" w:sz="0" w:space="0" w:color="auto"/>
                    <w:bottom w:val="none" w:sz="0" w:space="0" w:color="auto"/>
                    <w:right w:val="none" w:sz="0" w:space="0" w:color="auto"/>
                  </w:divBdr>
                  <w:divsChild>
                    <w:div w:id="568007045">
                      <w:marLeft w:val="0"/>
                      <w:marRight w:val="0"/>
                      <w:marTop w:val="0"/>
                      <w:marBottom w:val="0"/>
                      <w:divBdr>
                        <w:top w:val="none" w:sz="0" w:space="0" w:color="auto"/>
                        <w:left w:val="none" w:sz="0" w:space="0" w:color="auto"/>
                        <w:bottom w:val="none" w:sz="0" w:space="0" w:color="auto"/>
                        <w:right w:val="none" w:sz="0" w:space="0" w:color="auto"/>
                      </w:divBdr>
                      <w:divsChild>
                        <w:div w:id="391734683">
                          <w:marLeft w:val="0"/>
                          <w:marRight w:val="0"/>
                          <w:marTop w:val="0"/>
                          <w:marBottom w:val="0"/>
                          <w:divBdr>
                            <w:top w:val="none" w:sz="0" w:space="0" w:color="auto"/>
                            <w:left w:val="none" w:sz="0" w:space="0" w:color="auto"/>
                            <w:bottom w:val="none" w:sz="0" w:space="0" w:color="auto"/>
                            <w:right w:val="none" w:sz="0" w:space="0" w:color="auto"/>
                          </w:divBdr>
                          <w:divsChild>
                            <w:div w:id="924387993">
                              <w:marLeft w:val="0"/>
                              <w:marRight w:val="0"/>
                              <w:marTop w:val="0"/>
                              <w:marBottom w:val="0"/>
                              <w:divBdr>
                                <w:top w:val="none" w:sz="0" w:space="0" w:color="auto"/>
                                <w:left w:val="none" w:sz="0" w:space="0" w:color="auto"/>
                                <w:bottom w:val="none" w:sz="0" w:space="0" w:color="auto"/>
                                <w:right w:val="none" w:sz="0" w:space="0" w:color="auto"/>
                              </w:divBdr>
                              <w:divsChild>
                                <w:div w:id="1531793682">
                                  <w:marLeft w:val="0"/>
                                  <w:marRight w:val="0"/>
                                  <w:marTop w:val="0"/>
                                  <w:marBottom w:val="0"/>
                                  <w:divBdr>
                                    <w:top w:val="none" w:sz="0" w:space="0" w:color="auto"/>
                                    <w:left w:val="none" w:sz="0" w:space="0" w:color="auto"/>
                                    <w:bottom w:val="none" w:sz="0" w:space="0" w:color="auto"/>
                                    <w:right w:val="none" w:sz="0" w:space="0" w:color="auto"/>
                                  </w:divBdr>
                                  <w:divsChild>
                                    <w:div w:id="1858351807">
                                      <w:marLeft w:val="0"/>
                                      <w:marRight w:val="0"/>
                                      <w:marTop w:val="0"/>
                                      <w:marBottom w:val="0"/>
                                      <w:divBdr>
                                        <w:top w:val="none" w:sz="0" w:space="0" w:color="auto"/>
                                        <w:left w:val="none" w:sz="0" w:space="0" w:color="auto"/>
                                        <w:bottom w:val="none" w:sz="0" w:space="0" w:color="auto"/>
                                        <w:right w:val="none" w:sz="0" w:space="0" w:color="auto"/>
                                      </w:divBdr>
                                      <w:divsChild>
                                        <w:div w:id="21348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75138">
      <w:bodyDiv w:val="1"/>
      <w:marLeft w:val="0"/>
      <w:marRight w:val="0"/>
      <w:marTop w:val="0"/>
      <w:marBottom w:val="0"/>
      <w:divBdr>
        <w:top w:val="none" w:sz="0" w:space="0" w:color="auto"/>
        <w:left w:val="none" w:sz="0" w:space="0" w:color="auto"/>
        <w:bottom w:val="none" w:sz="0" w:space="0" w:color="auto"/>
        <w:right w:val="none" w:sz="0" w:space="0" w:color="auto"/>
      </w:divBdr>
    </w:div>
    <w:div w:id="1676574174">
      <w:bodyDiv w:val="1"/>
      <w:marLeft w:val="0"/>
      <w:marRight w:val="0"/>
      <w:marTop w:val="0"/>
      <w:marBottom w:val="0"/>
      <w:divBdr>
        <w:top w:val="none" w:sz="0" w:space="0" w:color="auto"/>
        <w:left w:val="none" w:sz="0" w:space="0" w:color="auto"/>
        <w:bottom w:val="none" w:sz="0" w:space="0" w:color="auto"/>
        <w:right w:val="none" w:sz="0" w:space="0" w:color="auto"/>
      </w:divBdr>
    </w:div>
    <w:div w:id="1692754038">
      <w:bodyDiv w:val="1"/>
      <w:marLeft w:val="0"/>
      <w:marRight w:val="0"/>
      <w:marTop w:val="0"/>
      <w:marBottom w:val="0"/>
      <w:divBdr>
        <w:top w:val="none" w:sz="0" w:space="0" w:color="auto"/>
        <w:left w:val="none" w:sz="0" w:space="0" w:color="auto"/>
        <w:bottom w:val="none" w:sz="0" w:space="0" w:color="auto"/>
        <w:right w:val="none" w:sz="0" w:space="0" w:color="auto"/>
      </w:divBdr>
      <w:divsChild>
        <w:div w:id="542064327">
          <w:marLeft w:val="0"/>
          <w:marRight w:val="0"/>
          <w:marTop w:val="0"/>
          <w:marBottom w:val="0"/>
          <w:divBdr>
            <w:top w:val="none" w:sz="0" w:space="0" w:color="auto"/>
            <w:left w:val="none" w:sz="0" w:space="0" w:color="auto"/>
            <w:bottom w:val="none" w:sz="0" w:space="0" w:color="auto"/>
            <w:right w:val="none" w:sz="0" w:space="0" w:color="auto"/>
          </w:divBdr>
          <w:divsChild>
            <w:div w:id="19236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124">
      <w:bodyDiv w:val="1"/>
      <w:marLeft w:val="0"/>
      <w:marRight w:val="0"/>
      <w:marTop w:val="0"/>
      <w:marBottom w:val="0"/>
      <w:divBdr>
        <w:top w:val="none" w:sz="0" w:space="0" w:color="auto"/>
        <w:left w:val="none" w:sz="0" w:space="0" w:color="auto"/>
        <w:bottom w:val="none" w:sz="0" w:space="0" w:color="auto"/>
        <w:right w:val="none" w:sz="0" w:space="0" w:color="auto"/>
      </w:divBdr>
      <w:divsChild>
        <w:div w:id="2027706423">
          <w:marLeft w:val="0"/>
          <w:marRight w:val="0"/>
          <w:marTop w:val="0"/>
          <w:marBottom w:val="0"/>
          <w:divBdr>
            <w:top w:val="none" w:sz="0" w:space="0" w:color="auto"/>
            <w:left w:val="none" w:sz="0" w:space="0" w:color="auto"/>
            <w:bottom w:val="none" w:sz="0" w:space="0" w:color="auto"/>
            <w:right w:val="none" w:sz="0" w:space="0" w:color="auto"/>
          </w:divBdr>
          <w:divsChild>
            <w:div w:id="17715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366">
      <w:bodyDiv w:val="1"/>
      <w:marLeft w:val="0"/>
      <w:marRight w:val="0"/>
      <w:marTop w:val="0"/>
      <w:marBottom w:val="0"/>
      <w:divBdr>
        <w:top w:val="none" w:sz="0" w:space="0" w:color="auto"/>
        <w:left w:val="none" w:sz="0" w:space="0" w:color="auto"/>
        <w:bottom w:val="none" w:sz="0" w:space="0" w:color="auto"/>
        <w:right w:val="none" w:sz="0" w:space="0" w:color="auto"/>
      </w:divBdr>
    </w:div>
    <w:div w:id="1702363837">
      <w:bodyDiv w:val="1"/>
      <w:marLeft w:val="0"/>
      <w:marRight w:val="0"/>
      <w:marTop w:val="0"/>
      <w:marBottom w:val="0"/>
      <w:divBdr>
        <w:top w:val="none" w:sz="0" w:space="0" w:color="auto"/>
        <w:left w:val="none" w:sz="0" w:space="0" w:color="auto"/>
        <w:bottom w:val="none" w:sz="0" w:space="0" w:color="auto"/>
        <w:right w:val="none" w:sz="0" w:space="0" w:color="auto"/>
      </w:divBdr>
    </w:div>
    <w:div w:id="1703169246">
      <w:bodyDiv w:val="1"/>
      <w:marLeft w:val="0"/>
      <w:marRight w:val="0"/>
      <w:marTop w:val="0"/>
      <w:marBottom w:val="0"/>
      <w:divBdr>
        <w:top w:val="none" w:sz="0" w:space="0" w:color="auto"/>
        <w:left w:val="none" w:sz="0" w:space="0" w:color="auto"/>
        <w:bottom w:val="none" w:sz="0" w:space="0" w:color="auto"/>
        <w:right w:val="none" w:sz="0" w:space="0" w:color="auto"/>
      </w:divBdr>
    </w:div>
    <w:div w:id="1714840719">
      <w:bodyDiv w:val="1"/>
      <w:marLeft w:val="0"/>
      <w:marRight w:val="0"/>
      <w:marTop w:val="0"/>
      <w:marBottom w:val="0"/>
      <w:divBdr>
        <w:top w:val="none" w:sz="0" w:space="0" w:color="auto"/>
        <w:left w:val="none" w:sz="0" w:space="0" w:color="auto"/>
        <w:bottom w:val="none" w:sz="0" w:space="0" w:color="auto"/>
        <w:right w:val="none" w:sz="0" w:space="0" w:color="auto"/>
      </w:divBdr>
      <w:divsChild>
        <w:div w:id="972907723">
          <w:marLeft w:val="0"/>
          <w:marRight w:val="0"/>
          <w:marTop w:val="0"/>
          <w:marBottom w:val="0"/>
          <w:divBdr>
            <w:top w:val="none" w:sz="0" w:space="0" w:color="auto"/>
            <w:left w:val="none" w:sz="0" w:space="0" w:color="auto"/>
            <w:bottom w:val="none" w:sz="0" w:space="0" w:color="auto"/>
            <w:right w:val="none" w:sz="0" w:space="0" w:color="auto"/>
          </w:divBdr>
          <w:divsChild>
            <w:div w:id="116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99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20">
          <w:marLeft w:val="0"/>
          <w:marRight w:val="0"/>
          <w:marTop w:val="0"/>
          <w:marBottom w:val="0"/>
          <w:divBdr>
            <w:top w:val="none" w:sz="0" w:space="0" w:color="auto"/>
            <w:left w:val="none" w:sz="0" w:space="0" w:color="auto"/>
            <w:bottom w:val="none" w:sz="0" w:space="0" w:color="auto"/>
            <w:right w:val="none" w:sz="0" w:space="0" w:color="auto"/>
          </w:divBdr>
          <w:divsChild>
            <w:div w:id="1164474291">
              <w:marLeft w:val="0"/>
              <w:marRight w:val="0"/>
              <w:marTop w:val="0"/>
              <w:marBottom w:val="0"/>
              <w:divBdr>
                <w:top w:val="none" w:sz="0" w:space="0" w:color="auto"/>
                <w:left w:val="none" w:sz="0" w:space="0" w:color="auto"/>
                <w:bottom w:val="none" w:sz="0" w:space="0" w:color="auto"/>
                <w:right w:val="none" w:sz="0" w:space="0" w:color="auto"/>
              </w:divBdr>
              <w:divsChild>
                <w:div w:id="532495726">
                  <w:marLeft w:val="0"/>
                  <w:marRight w:val="0"/>
                  <w:marTop w:val="0"/>
                  <w:marBottom w:val="0"/>
                  <w:divBdr>
                    <w:top w:val="none" w:sz="0" w:space="0" w:color="auto"/>
                    <w:left w:val="none" w:sz="0" w:space="0" w:color="auto"/>
                    <w:bottom w:val="none" w:sz="0" w:space="0" w:color="auto"/>
                    <w:right w:val="none" w:sz="0" w:space="0" w:color="auto"/>
                  </w:divBdr>
                  <w:divsChild>
                    <w:div w:id="1171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1972">
      <w:bodyDiv w:val="1"/>
      <w:marLeft w:val="0"/>
      <w:marRight w:val="0"/>
      <w:marTop w:val="0"/>
      <w:marBottom w:val="0"/>
      <w:divBdr>
        <w:top w:val="none" w:sz="0" w:space="0" w:color="auto"/>
        <w:left w:val="none" w:sz="0" w:space="0" w:color="auto"/>
        <w:bottom w:val="none" w:sz="0" w:space="0" w:color="auto"/>
        <w:right w:val="none" w:sz="0" w:space="0" w:color="auto"/>
      </w:divBdr>
      <w:divsChild>
        <w:div w:id="549221513">
          <w:marLeft w:val="0"/>
          <w:marRight w:val="0"/>
          <w:marTop w:val="0"/>
          <w:marBottom w:val="0"/>
          <w:divBdr>
            <w:top w:val="none" w:sz="0" w:space="0" w:color="auto"/>
            <w:left w:val="none" w:sz="0" w:space="0" w:color="auto"/>
            <w:bottom w:val="none" w:sz="0" w:space="0" w:color="auto"/>
            <w:right w:val="none" w:sz="0" w:space="0" w:color="auto"/>
          </w:divBdr>
          <w:divsChild>
            <w:div w:id="1724598778">
              <w:marLeft w:val="0"/>
              <w:marRight w:val="0"/>
              <w:marTop w:val="0"/>
              <w:marBottom w:val="0"/>
              <w:divBdr>
                <w:top w:val="none" w:sz="0" w:space="0" w:color="auto"/>
                <w:left w:val="none" w:sz="0" w:space="0" w:color="auto"/>
                <w:bottom w:val="none" w:sz="0" w:space="0" w:color="auto"/>
                <w:right w:val="none" w:sz="0" w:space="0" w:color="auto"/>
              </w:divBdr>
              <w:divsChild>
                <w:div w:id="1847741418">
                  <w:marLeft w:val="0"/>
                  <w:marRight w:val="0"/>
                  <w:marTop w:val="0"/>
                  <w:marBottom w:val="0"/>
                  <w:divBdr>
                    <w:top w:val="none" w:sz="0" w:space="0" w:color="auto"/>
                    <w:left w:val="none" w:sz="0" w:space="0" w:color="auto"/>
                    <w:bottom w:val="none" w:sz="0" w:space="0" w:color="auto"/>
                    <w:right w:val="none" w:sz="0" w:space="0" w:color="auto"/>
                  </w:divBdr>
                  <w:divsChild>
                    <w:div w:id="1985969954">
                      <w:marLeft w:val="0"/>
                      <w:marRight w:val="0"/>
                      <w:marTop w:val="0"/>
                      <w:marBottom w:val="0"/>
                      <w:divBdr>
                        <w:top w:val="none" w:sz="0" w:space="0" w:color="auto"/>
                        <w:left w:val="none" w:sz="0" w:space="0" w:color="auto"/>
                        <w:bottom w:val="none" w:sz="0" w:space="0" w:color="auto"/>
                        <w:right w:val="none" w:sz="0" w:space="0" w:color="auto"/>
                      </w:divBdr>
                      <w:divsChild>
                        <w:div w:id="4424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5455">
      <w:bodyDiv w:val="1"/>
      <w:marLeft w:val="0"/>
      <w:marRight w:val="0"/>
      <w:marTop w:val="0"/>
      <w:marBottom w:val="0"/>
      <w:divBdr>
        <w:top w:val="none" w:sz="0" w:space="0" w:color="auto"/>
        <w:left w:val="none" w:sz="0" w:space="0" w:color="auto"/>
        <w:bottom w:val="none" w:sz="0" w:space="0" w:color="auto"/>
        <w:right w:val="none" w:sz="0" w:space="0" w:color="auto"/>
      </w:divBdr>
    </w:div>
    <w:div w:id="1788427577">
      <w:bodyDiv w:val="1"/>
      <w:marLeft w:val="0"/>
      <w:marRight w:val="0"/>
      <w:marTop w:val="0"/>
      <w:marBottom w:val="0"/>
      <w:divBdr>
        <w:top w:val="none" w:sz="0" w:space="0" w:color="auto"/>
        <w:left w:val="none" w:sz="0" w:space="0" w:color="auto"/>
        <w:bottom w:val="none" w:sz="0" w:space="0" w:color="auto"/>
        <w:right w:val="none" w:sz="0" w:space="0" w:color="auto"/>
      </w:divBdr>
    </w:div>
    <w:div w:id="1791506538">
      <w:bodyDiv w:val="1"/>
      <w:marLeft w:val="0"/>
      <w:marRight w:val="0"/>
      <w:marTop w:val="0"/>
      <w:marBottom w:val="0"/>
      <w:divBdr>
        <w:top w:val="none" w:sz="0" w:space="0" w:color="auto"/>
        <w:left w:val="none" w:sz="0" w:space="0" w:color="auto"/>
        <w:bottom w:val="none" w:sz="0" w:space="0" w:color="auto"/>
        <w:right w:val="none" w:sz="0" w:space="0" w:color="auto"/>
      </w:divBdr>
    </w:div>
    <w:div w:id="1798186262">
      <w:bodyDiv w:val="1"/>
      <w:marLeft w:val="0"/>
      <w:marRight w:val="0"/>
      <w:marTop w:val="0"/>
      <w:marBottom w:val="0"/>
      <w:divBdr>
        <w:top w:val="none" w:sz="0" w:space="0" w:color="auto"/>
        <w:left w:val="none" w:sz="0" w:space="0" w:color="auto"/>
        <w:bottom w:val="none" w:sz="0" w:space="0" w:color="auto"/>
        <w:right w:val="none" w:sz="0" w:space="0" w:color="auto"/>
      </w:divBdr>
    </w:div>
    <w:div w:id="1800295693">
      <w:bodyDiv w:val="1"/>
      <w:marLeft w:val="0"/>
      <w:marRight w:val="0"/>
      <w:marTop w:val="0"/>
      <w:marBottom w:val="0"/>
      <w:divBdr>
        <w:top w:val="none" w:sz="0" w:space="0" w:color="auto"/>
        <w:left w:val="none" w:sz="0" w:space="0" w:color="auto"/>
        <w:bottom w:val="none" w:sz="0" w:space="0" w:color="auto"/>
        <w:right w:val="none" w:sz="0" w:space="0" w:color="auto"/>
      </w:divBdr>
    </w:div>
    <w:div w:id="1801805066">
      <w:bodyDiv w:val="1"/>
      <w:marLeft w:val="0"/>
      <w:marRight w:val="0"/>
      <w:marTop w:val="0"/>
      <w:marBottom w:val="0"/>
      <w:divBdr>
        <w:top w:val="none" w:sz="0" w:space="0" w:color="auto"/>
        <w:left w:val="none" w:sz="0" w:space="0" w:color="auto"/>
        <w:bottom w:val="none" w:sz="0" w:space="0" w:color="auto"/>
        <w:right w:val="none" w:sz="0" w:space="0" w:color="auto"/>
      </w:divBdr>
    </w:div>
    <w:div w:id="1813525255">
      <w:bodyDiv w:val="1"/>
      <w:marLeft w:val="0"/>
      <w:marRight w:val="0"/>
      <w:marTop w:val="0"/>
      <w:marBottom w:val="0"/>
      <w:divBdr>
        <w:top w:val="none" w:sz="0" w:space="0" w:color="auto"/>
        <w:left w:val="none" w:sz="0" w:space="0" w:color="auto"/>
        <w:bottom w:val="none" w:sz="0" w:space="0" w:color="auto"/>
        <w:right w:val="none" w:sz="0" w:space="0" w:color="auto"/>
      </w:divBdr>
    </w:div>
    <w:div w:id="1837377655">
      <w:bodyDiv w:val="1"/>
      <w:marLeft w:val="0"/>
      <w:marRight w:val="0"/>
      <w:marTop w:val="0"/>
      <w:marBottom w:val="0"/>
      <w:divBdr>
        <w:top w:val="none" w:sz="0" w:space="0" w:color="auto"/>
        <w:left w:val="none" w:sz="0" w:space="0" w:color="auto"/>
        <w:bottom w:val="none" w:sz="0" w:space="0" w:color="auto"/>
        <w:right w:val="none" w:sz="0" w:space="0" w:color="auto"/>
      </w:divBdr>
    </w:div>
    <w:div w:id="1838423620">
      <w:bodyDiv w:val="1"/>
      <w:marLeft w:val="0"/>
      <w:marRight w:val="0"/>
      <w:marTop w:val="0"/>
      <w:marBottom w:val="0"/>
      <w:divBdr>
        <w:top w:val="none" w:sz="0" w:space="0" w:color="auto"/>
        <w:left w:val="none" w:sz="0" w:space="0" w:color="auto"/>
        <w:bottom w:val="none" w:sz="0" w:space="0" w:color="auto"/>
        <w:right w:val="none" w:sz="0" w:space="0" w:color="auto"/>
      </w:divBdr>
      <w:divsChild>
        <w:div w:id="771054658">
          <w:marLeft w:val="360"/>
          <w:marRight w:val="0"/>
          <w:marTop w:val="0"/>
          <w:marBottom w:val="0"/>
          <w:divBdr>
            <w:top w:val="none" w:sz="0" w:space="0" w:color="auto"/>
            <w:left w:val="none" w:sz="0" w:space="0" w:color="auto"/>
            <w:bottom w:val="none" w:sz="0" w:space="0" w:color="auto"/>
            <w:right w:val="none" w:sz="0" w:space="0" w:color="auto"/>
          </w:divBdr>
        </w:div>
      </w:divsChild>
    </w:div>
    <w:div w:id="1873033189">
      <w:bodyDiv w:val="1"/>
      <w:marLeft w:val="0"/>
      <w:marRight w:val="0"/>
      <w:marTop w:val="0"/>
      <w:marBottom w:val="0"/>
      <w:divBdr>
        <w:top w:val="none" w:sz="0" w:space="0" w:color="auto"/>
        <w:left w:val="none" w:sz="0" w:space="0" w:color="auto"/>
        <w:bottom w:val="none" w:sz="0" w:space="0" w:color="auto"/>
        <w:right w:val="none" w:sz="0" w:space="0" w:color="auto"/>
      </w:divBdr>
    </w:div>
    <w:div w:id="1903903877">
      <w:bodyDiv w:val="1"/>
      <w:marLeft w:val="0"/>
      <w:marRight w:val="0"/>
      <w:marTop w:val="0"/>
      <w:marBottom w:val="0"/>
      <w:divBdr>
        <w:top w:val="none" w:sz="0" w:space="0" w:color="auto"/>
        <w:left w:val="none" w:sz="0" w:space="0" w:color="auto"/>
        <w:bottom w:val="none" w:sz="0" w:space="0" w:color="auto"/>
        <w:right w:val="none" w:sz="0" w:space="0" w:color="auto"/>
      </w:divBdr>
    </w:div>
    <w:div w:id="1916238244">
      <w:bodyDiv w:val="1"/>
      <w:marLeft w:val="0"/>
      <w:marRight w:val="0"/>
      <w:marTop w:val="0"/>
      <w:marBottom w:val="0"/>
      <w:divBdr>
        <w:top w:val="none" w:sz="0" w:space="0" w:color="auto"/>
        <w:left w:val="none" w:sz="0" w:space="0" w:color="auto"/>
        <w:bottom w:val="none" w:sz="0" w:space="0" w:color="auto"/>
        <w:right w:val="none" w:sz="0" w:space="0" w:color="auto"/>
      </w:divBdr>
    </w:div>
    <w:div w:id="1926956134">
      <w:bodyDiv w:val="1"/>
      <w:marLeft w:val="0"/>
      <w:marRight w:val="0"/>
      <w:marTop w:val="0"/>
      <w:marBottom w:val="0"/>
      <w:divBdr>
        <w:top w:val="none" w:sz="0" w:space="0" w:color="auto"/>
        <w:left w:val="none" w:sz="0" w:space="0" w:color="auto"/>
        <w:bottom w:val="none" w:sz="0" w:space="0" w:color="auto"/>
        <w:right w:val="none" w:sz="0" w:space="0" w:color="auto"/>
      </w:divBdr>
    </w:div>
    <w:div w:id="1972906067">
      <w:bodyDiv w:val="1"/>
      <w:marLeft w:val="0"/>
      <w:marRight w:val="0"/>
      <w:marTop w:val="0"/>
      <w:marBottom w:val="0"/>
      <w:divBdr>
        <w:top w:val="none" w:sz="0" w:space="0" w:color="auto"/>
        <w:left w:val="none" w:sz="0" w:space="0" w:color="auto"/>
        <w:bottom w:val="none" w:sz="0" w:space="0" w:color="auto"/>
        <w:right w:val="none" w:sz="0" w:space="0" w:color="auto"/>
      </w:divBdr>
    </w:div>
    <w:div w:id="2036999209">
      <w:bodyDiv w:val="1"/>
      <w:marLeft w:val="0"/>
      <w:marRight w:val="0"/>
      <w:marTop w:val="0"/>
      <w:marBottom w:val="0"/>
      <w:divBdr>
        <w:top w:val="none" w:sz="0" w:space="0" w:color="auto"/>
        <w:left w:val="none" w:sz="0" w:space="0" w:color="auto"/>
        <w:bottom w:val="none" w:sz="0" w:space="0" w:color="auto"/>
        <w:right w:val="none" w:sz="0" w:space="0" w:color="auto"/>
      </w:divBdr>
    </w:div>
    <w:div w:id="2037535932">
      <w:bodyDiv w:val="1"/>
      <w:marLeft w:val="0"/>
      <w:marRight w:val="0"/>
      <w:marTop w:val="0"/>
      <w:marBottom w:val="0"/>
      <w:divBdr>
        <w:top w:val="none" w:sz="0" w:space="0" w:color="auto"/>
        <w:left w:val="none" w:sz="0" w:space="0" w:color="auto"/>
        <w:bottom w:val="none" w:sz="0" w:space="0" w:color="auto"/>
        <w:right w:val="none" w:sz="0" w:space="0" w:color="auto"/>
      </w:divBdr>
    </w:div>
    <w:div w:id="2037584257">
      <w:bodyDiv w:val="1"/>
      <w:marLeft w:val="0"/>
      <w:marRight w:val="0"/>
      <w:marTop w:val="0"/>
      <w:marBottom w:val="0"/>
      <w:divBdr>
        <w:top w:val="none" w:sz="0" w:space="0" w:color="auto"/>
        <w:left w:val="none" w:sz="0" w:space="0" w:color="auto"/>
        <w:bottom w:val="none" w:sz="0" w:space="0" w:color="auto"/>
        <w:right w:val="none" w:sz="0" w:space="0" w:color="auto"/>
      </w:divBdr>
      <w:divsChild>
        <w:div w:id="15425199">
          <w:marLeft w:val="994"/>
          <w:marRight w:val="0"/>
          <w:marTop w:val="0"/>
          <w:marBottom w:val="0"/>
          <w:divBdr>
            <w:top w:val="none" w:sz="0" w:space="0" w:color="auto"/>
            <w:left w:val="none" w:sz="0" w:space="0" w:color="auto"/>
            <w:bottom w:val="none" w:sz="0" w:space="0" w:color="auto"/>
            <w:right w:val="none" w:sz="0" w:space="0" w:color="auto"/>
          </w:divBdr>
        </w:div>
        <w:div w:id="65881004">
          <w:marLeft w:val="994"/>
          <w:marRight w:val="0"/>
          <w:marTop w:val="0"/>
          <w:marBottom w:val="0"/>
          <w:divBdr>
            <w:top w:val="none" w:sz="0" w:space="0" w:color="auto"/>
            <w:left w:val="none" w:sz="0" w:space="0" w:color="auto"/>
            <w:bottom w:val="none" w:sz="0" w:space="0" w:color="auto"/>
            <w:right w:val="none" w:sz="0" w:space="0" w:color="auto"/>
          </w:divBdr>
        </w:div>
        <w:div w:id="1709066901">
          <w:marLeft w:val="994"/>
          <w:marRight w:val="0"/>
          <w:marTop w:val="0"/>
          <w:marBottom w:val="0"/>
          <w:divBdr>
            <w:top w:val="none" w:sz="0" w:space="0" w:color="auto"/>
            <w:left w:val="none" w:sz="0" w:space="0" w:color="auto"/>
            <w:bottom w:val="none" w:sz="0" w:space="0" w:color="auto"/>
            <w:right w:val="none" w:sz="0" w:space="0" w:color="auto"/>
          </w:divBdr>
        </w:div>
        <w:div w:id="463935832">
          <w:marLeft w:val="994"/>
          <w:marRight w:val="0"/>
          <w:marTop w:val="0"/>
          <w:marBottom w:val="0"/>
          <w:divBdr>
            <w:top w:val="none" w:sz="0" w:space="0" w:color="auto"/>
            <w:left w:val="none" w:sz="0" w:space="0" w:color="auto"/>
            <w:bottom w:val="none" w:sz="0" w:space="0" w:color="auto"/>
            <w:right w:val="none" w:sz="0" w:space="0" w:color="auto"/>
          </w:divBdr>
        </w:div>
        <w:div w:id="181822521">
          <w:marLeft w:val="994"/>
          <w:marRight w:val="0"/>
          <w:marTop w:val="0"/>
          <w:marBottom w:val="0"/>
          <w:divBdr>
            <w:top w:val="none" w:sz="0" w:space="0" w:color="auto"/>
            <w:left w:val="none" w:sz="0" w:space="0" w:color="auto"/>
            <w:bottom w:val="none" w:sz="0" w:space="0" w:color="auto"/>
            <w:right w:val="none" w:sz="0" w:space="0" w:color="auto"/>
          </w:divBdr>
        </w:div>
      </w:divsChild>
    </w:div>
    <w:div w:id="2043821351">
      <w:bodyDiv w:val="1"/>
      <w:marLeft w:val="0"/>
      <w:marRight w:val="0"/>
      <w:marTop w:val="0"/>
      <w:marBottom w:val="0"/>
      <w:divBdr>
        <w:top w:val="none" w:sz="0" w:space="0" w:color="auto"/>
        <w:left w:val="none" w:sz="0" w:space="0" w:color="auto"/>
        <w:bottom w:val="none" w:sz="0" w:space="0" w:color="auto"/>
        <w:right w:val="none" w:sz="0" w:space="0" w:color="auto"/>
      </w:divBdr>
    </w:div>
    <w:div w:id="2066635779">
      <w:bodyDiv w:val="1"/>
      <w:marLeft w:val="0"/>
      <w:marRight w:val="0"/>
      <w:marTop w:val="0"/>
      <w:marBottom w:val="0"/>
      <w:divBdr>
        <w:top w:val="none" w:sz="0" w:space="0" w:color="auto"/>
        <w:left w:val="none" w:sz="0" w:space="0" w:color="auto"/>
        <w:bottom w:val="none" w:sz="0" w:space="0" w:color="auto"/>
        <w:right w:val="none" w:sz="0" w:space="0" w:color="auto"/>
      </w:divBdr>
    </w:div>
    <w:div w:id="2076009898">
      <w:bodyDiv w:val="1"/>
      <w:marLeft w:val="0"/>
      <w:marRight w:val="0"/>
      <w:marTop w:val="0"/>
      <w:marBottom w:val="0"/>
      <w:divBdr>
        <w:top w:val="none" w:sz="0" w:space="0" w:color="auto"/>
        <w:left w:val="none" w:sz="0" w:space="0" w:color="auto"/>
        <w:bottom w:val="none" w:sz="0" w:space="0" w:color="auto"/>
        <w:right w:val="none" w:sz="0" w:space="0" w:color="auto"/>
      </w:divBdr>
      <w:divsChild>
        <w:div w:id="1156723095">
          <w:marLeft w:val="0"/>
          <w:marRight w:val="0"/>
          <w:marTop w:val="0"/>
          <w:marBottom w:val="0"/>
          <w:divBdr>
            <w:top w:val="none" w:sz="0" w:space="0" w:color="auto"/>
            <w:left w:val="none" w:sz="0" w:space="0" w:color="auto"/>
            <w:bottom w:val="none" w:sz="0" w:space="0" w:color="auto"/>
            <w:right w:val="none" w:sz="0" w:space="0" w:color="auto"/>
          </w:divBdr>
          <w:divsChild>
            <w:div w:id="719981497">
              <w:marLeft w:val="128"/>
              <w:marRight w:val="128"/>
              <w:marTop w:val="320"/>
              <w:marBottom w:val="0"/>
              <w:divBdr>
                <w:top w:val="none" w:sz="0" w:space="0" w:color="auto"/>
                <w:left w:val="none" w:sz="0" w:space="0" w:color="auto"/>
                <w:bottom w:val="none" w:sz="0" w:space="0" w:color="auto"/>
                <w:right w:val="none" w:sz="0" w:space="0" w:color="auto"/>
              </w:divBdr>
              <w:divsChild>
                <w:div w:id="676620460">
                  <w:marLeft w:val="0"/>
                  <w:marRight w:val="0"/>
                  <w:marTop w:val="0"/>
                  <w:marBottom w:val="0"/>
                  <w:divBdr>
                    <w:top w:val="none" w:sz="0" w:space="0" w:color="auto"/>
                    <w:left w:val="none" w:sz="0" w:space="0" w:color="auto"/>
                    <w:bottom w:val="none" w:sz="0" w:space="0" w:color="auto"/>
                    <w:right w:val="none" w:sz="0" w:space="0" w:color="auto"/>
                  </w:divBdr>
                  <w:divsChild>
                    <w:div w:id="683753007">
                      <w:marLeft w:val="0"/>
                      <w:marRight w:val="0"/>
                      <w:marTop w:val="0"/>
                      <w:marBottom w:val="0"/>
                      <w:divBdr>
                        <w:top w:val="none" w:sz="0" w:space="0" w:color="auto"/>
                        <w:left w:val="none" w:sz="0" w:space="0" w:color="auto"/>
                        <w:bottom w:val="none" w:sz="0" w:space="0" w:color="auto"/>
                        <w:right w:val="none" w:sz="0" w:space="0" w:color="auto"/>
                      </w:divBdr>
                      <w:divsChild>
                        <w:div w:id="118184831">
                          <w:marLeft w:val="0"/>
                          <w:marRight w:val="0"/>
                          <w:marTop w:val="0"/>
                          <w:marBottom w:val="0"/>
                          <w:divBdr>
                            <w:top w:val="none" w:sz="0" w:space="0" w:color="auto"/>
                            <w:left w:val="none" w:sz="0" w:space="0" w:color="auto"/>
                            <w:bottom w:val="none" w:sz="0" w:space="0" w:color="auto"/>
                            <w:right w:val="none" w:sz="0" w:space="0" w:color="auto"/>
                          </w:divBdr>
                          <w:divsChild>
                            <w:div w:id="373889610">
                              <w:marLeft w:val="0"/>
                              <w:marRight w:val="0"/>
                              <w:marTop w:val="0"/>
                              <w:marBottom w:val="0"/>
                              <w:divBdr>
                                <w:top w:val="none" w:sz="0" w:space="0" w:color="auto"/>
                                <w:left w:val="none" w:sz="0" w:space="0" w:color="auto"/>
                                <w:bottom w:val="none" w:sz="0" w:space="0" w:color="auto"/>
                                <w:right w:val="none" w:sz="0" w:space="0" w:color="auto"/>
                              </w:divBdr>
                              <w:divsChild>
                                <w:div w:id="537861019">
                                  <w:marLeft w:val="0"/>
                                  <w:marRight w:val="0"/>
                                  <w:marTop w:val="0"/>
                                  <w:marBottom w:val="0"/>
                                  <w:divBdr>
                                    <w:top w:val="none" w:sz="0" w:space="0" w:color="auto"/>
                                    <w:left w:val="none" w:sz="0" w:space="0" w:color="auto"/>
                                    <w:bottom w:val="none" w:sz="0" w:space="0" w:color="auto"/>
                                    <w:right w:val="none" w:sz="0" w:space="0" w:color="auto"/>
                                  </w:divBdr>
                                  <w:divsChild>
                                    <w:div w:id="1565919170">
                                      <w:marLeft w:val="0"/>
                                      <w:marRight w:val="0"/>
                                      <w:marTop w:val="0"/>
                                      <w:marBottom w:val="0"/>
                                      <w:divBdr>
                                        <w:top w:val="none" w:sz="0" w:space="0" w:color="auto"/>
                                        <w:left w:val="none" w:sz="0" w:space="0" w:color="auto"/>
                                        <w:bottom w:val="none" w:sz="0" w:space="0" w:color="auto"/>
                                        <w:right w:val="none" w:sz="0" w:space="0" w:color="auto"/>
                                      </w:divBdr>
                                      <w:divsChild>
                                        <w:div w:id="20209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023023">
      <w:bodyDiv w:val="1"/>
      <w:marLeft w:val="0"/>
      <w:marRight w:val="0"/>
      <w:marTop w:val="0"/>
      <w:marBottom w:val="0"/>
      <w:divBdr>
        <w:top w:val="none" w:sz="0" w:space="0" w:color="auto"/>
        <w:left w:val="none" w:sz="0" w:space="0" w:color="auto"/>
        <w:bottom w:val="none" w:sz="0" w:space="0" w:color="auto"/>
        <w:right w:val="none" w:sz="0" w:space="0" w:color="auto"/>
      </w:divBdr>
    </w:div>
    <w:div w:id="21243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customXml" Target="ink/ink1.xml"/><Relationship Id="rId26" Type="http://schemas.openxmlformats.org/officeDocument/2006/relationships/hyperlink" Target="http://www.link.dk/foto.png%20" TargetMode="External"/><Relationship Id="rId39" Type="http://schemas.openxmlformats.org/officeDocument/2006/relationships/hyperlink" Target="http://www.denstoredanske.dk/Bolig/Boligforhold/almene_boliger" TargetMode="External"/><Relationship Id="rId21" Type="http://schemas.openxmlformats.org/officeDocument/2006/relationships/hyperlink" Target="http://www.link.dk/123" TargetMode="External"/><Relationship Id="rId34" Type="http://schemas.openxmlformats.org/officeDocument/2006/relationships/hyperlink" Target="http://da.wikipedia.org/wiki/Toilet" TargetMode="External"/><Relationship Id="rId42" Type="http://schemas.openxmlformats.org/officeDocument/2006/relationships/hyperlink" Target="http://www.uvm.dk/Uddannelser/Paa-tvaers-af-uddannelserne/Institutionsregister" TargetMode="External"/><Relationship Id="rId47" Type="http://schemas.openxmlformats.org/officeDocument/2006/relationships/hyperlink" Target="http://da.wikipedia.org/w/index.php?title=Forhindring&amp;action=edit&amp;redlink=1" TargetMode="External"/><Relationship Id="rId50" Type="http://schemas.openxmlformats.org/officeDocument/2006/relationships/hyperlink" Target="http://da.wikipedia.org/wiki/Film" TargetMode="External"/><Relationship Id="rId55" Type="http://schemas.openxmlformats.org/officeDocument/2006/relationships/hyperlink" Target="http://www.retsinfo.dk/_GETDOC_/ACCN/A19920105530-REGL" TargetMode="External"/><Relationship Id="rId63" Type="http://schemas.openxmlformats.org/officeDocument/2006/relationships/hyperlink" Target="http://www.naturstyrelsen.dk/NR/rdonlyres/02924B8E-AE07-46C2-A8A0-A74A0A38A8EE/46053/Vejledningenilandskab_050707b.pdf" TargetMode="External"/><Relationship Id="rId68" Type="http://schemas.openxmlformats.org/officeDocument/2006/relationships/hyperlink" Target="http://www.link.dk/123" TargetMode="External"/><Relationship Id="rId7" Type="http://schemas.openxmlformats.org/officeDocument/2006/relationships/settings" Target="settings.xml"/><Relationship Id="rId71" Type="http://schemas.openxmlformats.org/officeDocument/2006/relationships/hyperlink" Target="http://www.naturstyrelsen.dk/NR/rdonlyres/02924B8E-AE07-46C2-A8A0-A74A0A38A8EE/46053/Vejledningenilandskab_050707b.pdf"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link.dk/film.avi%20" TargetMode="External"/><Relationship Id="rId11" Type="http://schemas.openxmlformats.org/officeDocument/2006/relationships/comments" Target="comments.xml"/><Relationship Id="rId24" Type="http://schemas.openxmlformats.org/officeDocument/2006/relationships/hyperlink" Target="http://www.link.dk/" TargetMode="External"/><Relationship Id="rId32" Type="http://schemas.openxmlformats.org/officeDocument/2006/relationships/hyperlink" Target="http://www.vejdirektoratet.dk/DA/vejsektor/samarbejde/nationalt/CVF/Documents/cvf_procedure_vejledning.pdf" TargetMode="External"/><Relationship Id="rId37" Type="http://schemas.openxmlformats.org/officeDocument/2006/relationships/hyperlink" Target="http://da.wikipedia.org/wiki/Bivuak" TargetMode="External"/><Relationship Id="rId40" Type="http://schemas.openxmlformats.org/officeDocument/2006/relationships/hyperlink" Target="http://da.wikipedia.org/wiki/Styrelsesloven" TargetMode="External"/><Relationship Id="rId45" Type="http://schemas.openxmlformats.org/officeDocument/2006/relationships/hyperlink" Target="mailto:drift@hjoerring.dk" TargetMode="External"/><Relationship Id="rId53" Type="http://schemas.openxmlformats.org/officeDocument/2006/relationships/hyperlink" Target="https://www.wanderinstitut.de/premium-spazierwanderwege/" TargetMode="External"/><Relationship Id="rId58" Type="http://schemas.openxmlformats.org/officeDocument/2006/relationships/hyperlink" Target="http://www.link.dk/123" TargetMode="External"/><Relationship Id="rId66" Type="http://schemas.openxmlformats.org/officeDocument/2006/relationships/hyperlink" Target="http://www.link.dk/123" TargetMode="External"/><Relationship Id="rId7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link.dk/123" TargetMode="External"/><Relationship Id="rId28" Type="http://schemas.openxmlformats.org/officeDocument/2006/relationships/hyperlink" Target="http://www.link.dk/" TargetMode="External"/><Relationship Id="rId36" Type="http://schemas.openxmlformats.org/officeDocument/2006/relationships/hyperlink" Target="http://da.wikipedia.org/wiki/Aff%C3%B8ring" TargetMode="External"/><Relationship Id="rId49" Type="http://schemas.openxmlformats.org/officeDocument/2006/relationships/hyperlink" Target="http://da.wikipedia.org/wiki/Kultur" TargetMode="External"/><Relationship Id="rId57" Type="http://schemas.openxmlformats.org/officeDocument/2006/relationships/hyperlink" Target="https://www.politi.dk/Fyn/da/omos/om_politikredsen/Risikovirksomheder/Risikovirksomheder.htm" TargetMode="External"/><Relationship Id="rId61" Type="http://schemas.openxmlformats.org/officeDocument/2006/relationships/hyperlink" Target="http://www.link.dk/123"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www.link.dk/film.avi%20" TargetMode="External"/><Relationship Id="rId44" Type="http://schemas.openxmlformats.org/officeDocument/2006/relationships/hyperlink" Target="http://da.wikipedia.org/wiki/Forsamlingshus" TargetMode="External"/><Relationship Id="rId52" Type="http://schemas.openxmlformats.org/officeDocument/2006/relationships/hyperlink" Target="https://www.wanderinstitut.de/premium-stadtwanderwege/" TargetMode="External"/><Relationship Id="rId60" Type="http://schemas.openxmlformats.org/officeDocument/2006/relationships/hyperlink" Target="http://www.link.dk/123" TargetMode="External"/><Relationship Id="rId65" Type="http://schemas.openxmlformats.org/officeDocument/2006/relationships/hyperlink" Target="http://www.link.dk/123"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www.link.dk/123" TargetMode="External"/><Relationship Id="rId27" Type="http://schemas.openxmlformats.org/officeDocument/2006/relationships/hyperlink" Target="http://www.link.dk/foto.png%20" TargetMode="External"/><Relationship Id="rId30" Type="http://schemas.openxmlformats.org/officeDocument/2006/relationships/hyperlink" Target="http://www.link.dk/film.avi%20" TargetMode="External"/><Relationship Id="rId35" Type="http://schemas.openxmlformats.org/officeDocument/2006/relationships/hyperlink" Target="http://da.wikipedia.org/wiki/Urin" TargetMode="External"/><Relationship Id="rId43" Type="http://schemas.openxmlformats.org/officeDocument/2006/relationships/hyperlink" Target="http://da.wikipedia.org/wiki/Kultur" TargetMode="External"/><Relationship Id="rId48" Type="http://schemas.openxmlformats.org/officeDocument/2006/relationships/hyperlink" Target="http://da.wikipedia.org/wiki/Golf" TargetMode="External"/><Relationship Id="rId56" Type="http://schemas.openxmlformats.org/officeDocument/2006/relationships/hyperlink" Target="http://www.mst.dk/Virksomhed_og_myndighed/Industri/Risikovirksomheder%20-%20seveso/" TargetMode="External"/><Relationship Id="rId64" Type="http://schemas.openxmlformats.org/officeDocument/2006/relationships/hyperlink" Target="http://www.link.dk/123" TargetMode="External"/><Relationship Id="rId69" Type="http://schemas.openxmlformats.org/officeDocument/2006/relationships/hyperlink" Target="http://www.link.dk/123" TargetMode="External"/><Relationship Id="rId8" Type="http://schemas.openxmlformats.org/officeDocument/2006/relationships/webSettings" Target="webSettings.xml"/><Relationship Id="rId51" Type="http://schemas.openxmlformats.org/officeDocument/2006/relationships/hyperlink" Target="mailto:drift@hjoerring.dk" TargetMode="External"/><Relationship Id="rId72" Type="http://schemas.openxmlformats.org/officeDocument/2006/relationships/hyperlink" Target="http://www.naturstyrelsen.dk/NR/rdonlyres/3728466B-9358-499B-B236-57B29CBC8A09/118949/LKM_distribueret.pd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ww.contrib.andrew.cmu.edu/~shadow/sql/sql1992.txt" TargetMode="External"/><Relationship Id="rId25" Type="http://schemas.openxmlformats.org/officeDocument/2006/relationships/hyperlink" Target="http://www.link.dk/foto.png%20" TargetMode="External"/><Relationship Id="rId33" Type="http://schemas.openxmlformats.org/officeDocument/2006/relationships/hyperlink" Target="http://www.skovognatur.dk/DyrOgPlanter/invasivearter" TargetMode="External"/><Relationship Id="rId38" Type="http://schemas.openxmlformats.org/officeDocument/2006/relationships/hyperlink" Target="http://www.skovognatur.dk/DyrOgPlanter/invasivearter" TargetMode="External"/><Relationship Id="rId46" Type="http://schemas.openxmlformats.org/officeDocument/2006/relationships/hyperlink" Target="http://da.wikipedia.org/wiki/Hund" TargetMode="External"/><Relationship Id="rId59" Type="http://schemas.openxmlformats.org/officeDocument/2006/relationships/hyperlink" Target="http://www.link.dk/123" TargetMode="External"/><Relationship Id="rId67" Type="http://schemas.openxmlformats.org/officeDocument/2006/relationships/hyperlink" Target="http://www.link.dk/123" TargetMode="External"/><Relationship Id="rId20" Type="http://schemas.openxmlformats.org/officeDocument/2006/relationships/hyperlink" Target="http://www.link.dk/123" TargetMode="External"/><Relationship Id="rId41" Type="http://schemas.openxmlformats.org/officeDocument/2006/relationships/hyperlink" Target="http://da.wikipedia.org/wiki/Styrelsesloven" TargetMode="External"/><Relationship Id="rId54" Type="http://schemas.openxmlformats.org/officeDocument/2006/relationships/hyperlink" Target="https://www.era-ewv-ferp.org/lqt/" TargetMode="External"/><Relationship Id="rId62" Type="http://schemas.openxmlformats.org/officeDocument/2006/relationships/hyperlink" Target="http://www.geus.dk/" TargetMode="External"/><Relationship Id="rId70" Type="http://schemas.openxmlformats.org/officeDocument/2006/relationships/hyperlink" Target="http://www.link.dk/123"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0T07:25:20.443"/>
    </inkml:context>
    <inkml:brush xml:id="br0">
      <inkml:brushProperty name="width" value="0.1" units="cm"/>
      <inkml:brushProperty name="height" value="0.1" units="cm"/>
      <inkml:brushProperty name="color" value="#008C3A"/>
    </inkml:brush>
  </inkml:definitions>
  <inkml:trace contextRef="#ctx0" brushRef="#br0">4245 337 9216 0 0,'-20'-31'1714'0'0,"12"23"-1227"0"0,0-1 0 0 0,-1 1 0 0 0,0 0 0 0 0,0 1 0 0 0,-1 0 0 0 0,0 0 0 0 0,0 1 0 0 0,-1 1 0 0 0,0 0 0 0 0,-2-1-487 0 0,-82-10 273 0 0,57 13-202 0 0,-187-20 209 0 0,-108-13 903 0 0,-17-4-63 0 0,113 26-768 0 0,-179 2-160 0 0,236 12-192 0 0,4-5 0 0 0,-130-20 128 0 0,4 4-216 0 0,227 17 72 0 0,1 4 0 0 0,0 2 0 0 0,0 4 0 0 0,-40 10 16 0 0,-40 8 0 0 0,-66 11 0 0 0,22-24 0 0 0,48-8 0 0 0,103-2 66 0 0,37-1-35 0 0,0-1 0 0 0,0 1 0 0 0,0 1-1 0 0,0 0 1 0 0,1 1 0 0 0,-1 0 0 0 0,0 0-1 0 0,-9 4-30 0 0,0 4 0 0 0,1 70-240 0 0,-50 139 288 0 0,64-207-39 0 0,-17 60 170 0 0,2 1 1 0 0,-5 55-180 0 0,21-109-12 0 0,1 1-1 0 0,0 0 0 0 0,2 0 0 0 0,0 0 0 0 0,2 0 1 0 0,0 0-1 0 0,1 0 0 0 0,1-1 0 0 0,1 1 0 0 0,5 12 13 0 0,5-2 0 0 0,2-1 0 0 0,0 0 0 0 0,2-1 0 0 0,2-1 0 0 0,0-1 0 0 0,5 3 0 0 0,-10-15-6 0 0,1 0 0 0 0,1-1 0 0 0,0 0 0 0 0,1-2 1 0 0,0 0-1 0 0,1-1 0 0 0,0-1 0 0 0,0-1 0 0 0,1-1 0 0 0,0-1 0 0 0,11 2 6 0 0,20 8-7 0 0,130 45 7 0 0,32-10 371 0 0,-141-38-511 0 0,209 21-13 0 0,30-11 167 0 0,-189-17-24 0 0,0-5 0 0 0,114-15 10 0 0,129-29 0 0 0,-113 13 0 0 0,-69 10 0 0 0,58-1 0 0 0,184-1 0 0 0,-283 18 0 0 0,-19 3-28 0 0,0 6 0 0 0,0 5 0 0 0,5 6 28 0 0,-72-8-38 0 0,184 28-538 0 0,11 13 576 0 0,-153-32-24 0 0,157 20-94 0 0,-249-35 122 0 0,1-1-1 0 0,0 0 0 0 0,0 0 1 0 0,1-1-1 0 0,-1 0 0 0 0,0 0 0 0 0,0-1 1 0 0,0 0-1 0 0,0-1 0 0 0,-1 0 0 0 0,1 0 1 0 0,0 0-1 0 0,-1-1 0 0 0,1 0 1 0 0,-1-1-1 0 0,0 0 0 0 0,0 0 0 0 0,0 0 1 0 0,-1-1-1 0 0,1 0 0 0 0,-1 0 0 0 0,3-4-3 0 0,3-6 19 0 0,-1 0 0 0 0,-1 0 0 0 0,0-1 0 0 0,-1-1 0 0 0,-1 0 0 0 0,-1 0 0 0 0,0 0 0 0 0,-1-1 0 0 0,-1 0 0 0 0,0 0-1 0 0,0-9-18 0 0,6-33 22 0 0,-1 0-1 0 0,-4 0 0 0 0,-1-22-21 0 0,-13-113 0 0 0,6 149 126 0 0,-2 0-1 0 0,-2 1 0 0 0,-2-1 0 0 0,-2 1 0 0 0,-2 1 0 0 0,-1 0 0 0 0,-7-11-125 0 0,6 27 241 0 0,-1 0 0 0 0,-1 1 0 0 0,-1 0-1 0 0,-1 1 1 0 0,-2 1 0 0 0,0 1 0 0 0,-2 1-1 0 0,-1 1 1 0 0,-24-18-241 0 0,24 21 77 0 0,-1 2 0 0 0,-1 0 0 0 0,0 2 0 0 0,-2 1 0 0 0,1 1 0 0 0,-2 1 1 0 0,1 2-1 0 0,-1 0 0 0 0,-1 2 0 0 0,0 1 0 0 0,0 2 0 0 0,-1 1 0 0 0,1 0 0 0 0,-1 3 0 0 0,1 0 0 0 0,-19 3-77 0 0,-6 7-163 0 0,1 3 1 0 0,0 2-1 0 0,1 2 0 0 0,1 2 0 0 0,1 3 0 0 0,0 2 0 0 0,2 2 1 0 0,-37 25 162 0 0,9-3-1276 0 0,4 2-62 0 0</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409059F5DFD5A846924081B1A5FA76D6" ma:contentTypeVersion="1" ma:contentTypeDescription="GetOrganized dokument" ma:contentTypeScope="" ma:versionID="b949dbc6387a28d3e718bcf2f50b6612">
  <xsd:schema xmlns:xsd="http://www.w3.org/2001/XMLSchema" xmlns:xs="http://www.w3.org/2001/XMLSchema" xmlns:p="http://schemas.microsoft.com/office/2006/metadata/properties" xmlns:ns1="http://schemas.microsoft.com/sharepoint/v3" xmlns:ns2="5FF748FD-E13D-485E-A81A-7E3329DFA702" xmlns:ns3="82f3e553-7ad7-48c1-9105-55e18acd0160" targetNamespace="http://schemas.microsoft.com/office/2006/metadata/properties" ma:root="true" ma:fieldsID="689a698d17b6c91e44f05eb87eee060b" ns1:_="" ns2:_="" ns3:_="">
    <xsd:import namespace="http://schemas.microsoft.com/sharepoint/v3"/>
    <xsd:import namespace="5FF748FD-E13D-485E-A81A-7E3329DFA702"/>
    <xsd:import namespace="82f3e553-7ad7-48c1-9105-55e18acd0160"/>
    <xsd:element name="properties">
      <xsd:complexType>
        <xsd:sequence>
          <xsd:element name="documentManagement">
            <xsd:complexType>
              <xsd:all>
                <xsd:element ref="ns1:AktindsigtOffentlig"/>
                <xsd:element ref="ns2:Afsender" minOccurs="0"/>
                <xsd:element ref="ns1:AktindsigtPart" minOccurs="0"/>
                <xsd:element ref="ns2:Beskrivelse" minOccurs="0"/>
                <xsd:element ref="ns2:Dato" minOccurs="0"/>
                <xsd:element ref="ns2:Modtager" minOccurs="0"/>
                <xsd:element ref="ns2:Registreringsdato" minOccurs="0"/>
                <xsd:element ref="ns2:Korrespondance" minOccurs="0"/>
                <xsd:element ref="ns2:Preview" minOccurs="0"/>
                <xsd:element ref="ns2:CCMAgendaDocumentStatus" minOccurs="0"/>
                <xsd:element ref="ns2:CCMAgendaStatus" minOccurs="0"/>
                <xsd:element ref="ns2:CCMMeetingCaseLink"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TaxCatchAll" minOccurs="0"/>
                <xsd:element ref="ns2:g837c6e80f5d4d9e81d1984e871682fc" minOccurs="0"/>
                <xsd:element ref="ns1:CCMSubID" minOccurs="0"/>
                <xsd:element ref="ns2:CCMMeetingCaseId" minOccurs="0"/>
                <xsd:element ref="ns2:CCMMeetingCaseInstanceId" minOccurs="0"/>
                <xsd:element ref="ns2:CCMAgendaItemId" minOccurs="0"/>
                <xsd:element ref="ns2:AgendaStatusIcon" minOccurs="0"/>
                <xsd:element ref="ns2:Postliste" minOccurs="0"/>
                <xsd:element ref="ns2:IsEDeliveryNote" minOccurs="0"/>
                <xsd:element ref="ns2:Afsender_x003a_Id" minOccurs="0"/>
                <xsd:element ref="ns1:CaseOwner" minOccurs="0"/>
                <xsd:element ref="ns2:ScannetAf" minOccurs="0"/>
                <xsd:element ref="ns2:Classification" minOccurs="0"/>
                <xsd:element ref="ns1:CCMVisualId" minOccurs="0"/>
                <xsd:element ref="ns1:CCMOriginal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ktindsigtOffentlig" ma:index="2" ma:displayName="Aktindsigt, offentlig" ma:default="Delvis" ma:format="Dropdown" ma:internalName="AktindsigtOffentlig">
      <xsd:simpleType>
        <xsd:restriction base="dms:Choice">
          <xsd:enumeration value="Delvis"/>
          <xsd:enumeration value="Ja"/>
          <xsd:enumeration value="Nej"/>
        </xsd:restriction>
      </xsd:simpleType>
    </xsd:element>
    <xsd:element name="AktindsigtPart" ma:index="5" nillable="true" ma:displayName="Aktindsigt, part" ma:default="Delvis" ma:format="Dropdown" ma:internalName="AktindsigtPart">
      <xsd:simpleType>
        <xsd:restriction base="dms:Choice">
          <xsd:enumeration value="Delvis"/>
          <xsd:enumeration value="Ja"/>
          <xsd:enumeration value="Nej"/>
        </xsd:restriction>
      </xsd:simpleType>
    </xsd:element>
    <xsd:element name="CaseID" ma:index="17" nillable="true" ma:displayName="Sags ID" ma:default="Tildeler" ma:internalName="CaseID" ma:readOnly="true">
      <xsd:simpleType>
        <xsd:restriction base="dms:Text"/>
      </xsd:simpleType>
    </xsd:element>
    <xsd:element name="DocID" ma:index="18" nillable="true" ma:displayName="Dok ID" ma:default="Tildeler" ma:internalName="DocID" ma:readOnly="true">
      <xsd:simpleType>
        <xsd:restriction base="dms:Text"/>
      </xsd:simpleType>
    </xsd:element>
    <xsd:element name="Finalized" ma:index="19" nillable="true" ma:displayName="Endeligt" ma:default="False" ma:internalName="Finalized" ma:readOnly="true">
      <xsd:simpleType>
        <xsd:restriction base="dms:Boolean"/>
      </xsd:simpleType>
    </xsd:element>
    <xsd:element name="Related" ma:index="20" nillable="true" ma:displayName="Vedhæftet dokument" ma:default="False" ma:internalName="Related" ma:readOnly="true">
      <xsd:simpleType>
        <xsd:restriction base="dms:Boolean"/>
      </xsd:simpleType>
    </xsd:element>
    <xsd:element name="RegistrationDate" ma:index="21" nillable="true" ma:displayName="Registrerings dato" ma:format="DateTime" ma:internalName="RegistrationDate" ma:readOnly="true">
      <xsd:simpleType>
        <xsd:restriction base="dms:DateTime"/>
      </xsd:simpleType>
    </xsd:element>
    <xsd:element name="CaseRecordNumber" ma:index="22" nillable="true" ma:displayName="Akt ID" ma:decimals="0" ma:default="0" ma:internalName="CaseRecordNumber" ma:readOnly="true">
      <xsd:simpleType>
        <xsd:restriction base="dms:Number"/>
      </xsd:simpleType>
    </xsd:element>
    <xsd:element name="LocalAttachment" ma:index="23" nillable="true" ma:displayName="Lokalt bilag" ma:default="False" ma:internalName="LocalAttachment" ma:readOnly="true">
      <xsd:simpleType>
        <xsd:restriction base="dms:Boolean"/>
      </xsd:simpleType>
    </xsd:element>
    <xsd:element name="CCMTemplateName" ma:index="24" nillable="true" ma:displayName="Skabelon navn" ma:internalName="CCMTemplateName" ma:readOnly="true">
      <xsd:simpleType>
        <xsd:restriction base="dms:Text"/>
      </xsd:simpleType>
    </xsd:element>
    <xsd:element name="CCMTemplateVersion" ma:index="25" nillable="true" ma:displayName="Skabelon version" ma:internalName="CCMTemplateVersion" ma:readOnly="true">
      <xsd:simpleType>
        <xsd:restriction base="dms:Text"/>
      </xsd:simpleType>
    </xsd:element>
    <xsd:element name="CCMTemplateID" ma:index="26" nillable="true" ma:displayName="CCMTemplateID" ma:decimals="0" ma:default="0" ma:hidden="true" ma:internalName="CCMTemplateID" ma:readOnly="true">
      <xsd:simpleType>
        <xsd:restriction base="dms:Number"/>
      </xsd:simpleType>
    </xsd:element>
    <xsd:element name="CCMSystemID" ma:index="27" nillable="true" ma:displayName="CCMSystemID" ma:hidden="true" ma:internalName="CCMSystemID" ma:readOnly="true">
      <xsd:simpleType>
        <xsd:restriction base="dms:Text"/>
      </xsd:simpleType>
    </xsd:element>
    <xsd:element name="WasEncrypted" ma:index="28" nillable="true" ma:displayName="Krypteret" ma:default="False" ma:internalName="WasEncrypted" ma:readOnly="true">
      <xsd:simpleType>
        <xsd:restriction base="dms:Boolean"/>
      </xsd:simpleType>
    </xsd:element>
    <xsd:element name="WasSigned" ma:index="29" nillable="true" ma:displayName="Signeret" ma:default="False" ma:internalName="WasSigned" ma:readOnly="true">
      <xsd:simpleType>
        <xsd:restriction base="dms:Boolean"/>
      </xsd:simpleType>
    </xsd:element>
    <xsd:element name="MailHasAttachments" ma:index="30" nillable="true" ma:displayName="E-mail har vedhæftede filer" ma:default="False" ma:internalName="MailHasAttachments" ma:readOnly="true">
      <xsd:simpleType>
        <xsd:restriction base="dms:Boolean"/>
      </xsd:simpleType>
    </xsd:element>
    <xsd:element name="CCMConversation" ma:index="31" nillable="true" ma:displayName="Samtale" ma:internalName="CCMConversation" ma:readOnly="true">
      <xsd:simpleType>
        <xsd:restriction base="dms:Text"/>
      </xsd:simpleType>
    </xsd:element>
    <xsd:element name="CCMSubID" ma:index="34" nillable="true" ma:displayName="CCMSubID" ma:description="" ma:internalName="CCMSubID" ma:readOnly="true">
      <xsd:simpleType>
        <xsd:restriction base="dms:Text">
          <xsd:maxLength value="255"/>
        </xsd:restriction>
      </xsd:simpleType>
    </xsd:element>
    <xsd:element name="CaseOwner" ma:index="46" nillable="true" ma:displayName="Sagsbehandler" ma:default="5;#Mette Milo Tromborg (29169)" ma:list="UserInfo" ma:SearchPeopleOnly="false" ma:SharePointGroup="0" ma:internalName="Cas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VisualId" ma:index="50" nillable="true" ma:displayName="Sags ID" ma:default="Tildeler" ma:internalName="CCMVisualId" ma:readOnly="true">
      <xsd:simpleType>
        <xsd:restriction base="dms:Text"/>
      </xsd:simpleType>
    </xsd:element>
    <xsd:element name="CCMOriginalDocID" ma:index="51" nillable="true" ma:displayName="Originalt Dok ID" ma:description="" ma:internalName="CCMOriginal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F748FD-E13D-485E-A81A-7E3329DFA702" elementFormDefault="qualified">
    <xsd:import namespace="http://schemas.microsoft.com/office/2006/documentManagement/types"/>
    <xsd:import namespace="http://schemas.microsoft.com/office/infopath/2007/PartnerControls"/>
    <xsd:element name="Afsender" ma:index="4" nillable="true" ma:displayName="Afsender" ma:list="{8A1E4F6D-40D4-44BD-973D-920A73B7785D}" ma:internalName="Afsender" ma:readOnly="false" ma:showField="FullName">
      <xsd:simpleType>
        <xsd:restriction base="dms:Lookup"/>
      </xsd:simpleType>
    </xsd:element>
    <xsd:element name="Beskrivelse" ma:index="6" nillable="true" ma:displayName="Beskrivelse" ma:internalName="Beskrivelse">
      <xsd:simpleType>
        <xsd:restriction base="dms:Note">
          <xsd:maxLength value="255"/>
        </xsd:restriction>
      </xsd:simpleType>
    </xsd:element>
    <xsd:element name="Dato" ma:index="7" nillable="true" ma:displayName="Dokumentdato" ma:default="[today]" ma:format="DateOnly" ma:internalName="Dato">
      <xsd:simpleType>
        <xsd:restriction base="dms:DateTime"/>
      </xsd:simpleType>
    </xsd:element>
    <xsd:element name="Modtager" ma:index="8" nillable="true" ma:displayName="Modtager" ma:list="{8A1E4F6D-40D4-44BD-973D-920A73B7785D}" ma:internalName="Modtager" ma:showField="FullName">
      <xsd:complexType>
        <xsd:complexContent>
          <xsd:extension base="dms:MultiChoiceLookup">
            <xsd:sequence>
              <xsd:element name="Value" type="dms:Lookup" maxOccurs="unbounded" minOccurs="0" nillable="true"/>
            </xsd:sequence>
          </xsd:extension>
        </xsd:complexContent>
      </xsd:complexType>
    </xsd:element>
    <xsd:element name="Registreringsdato" ma:index="9" nillable="true" ma:displayName="Registreringsdato" ma:default="[today]" ma:format="DateOnly" ma:internalName="Registreringsdato">
      <xsd:simpleType>
        <xsd:restriction base="dms:DateTime"/>
      </xsd:simpleType>
    </xsd:element>
    <xsd:element name="Korrespondance" ma:index="10" nillable="true" ma:displayName="Korrespondance" ma:default="Intern" ma:format="Dropdown" ma:internalName="Korrespondance">
      <xsd:simpleType>
        <xsd:restriction base="dms:Choice">
          <xsd:enumeration value="Udgående"/>
          <xsd:enumeration value="Indgående"/>
          <xsd:enumeration value="Intern"/>
        </xsd:restriction>
      </xsd:simpleType>
    </xsd:element>
    <xsd:element name="Preview" ma:index="11" nillable="true" ma:displayName="Se" ma:description="The Ontolica Preview column displays a preview of the first page of the document. Click the icon to open a preview of the full document." ma:internalName="Preview" ma:readOnly="false">
      <xsd:simpleType>
        <xsd:restriction base="dms:Unknown"/>
      </xsd:simpleType>
    </xsd:element>
    <xsd:element name="CCMAgendaDocumentStatus" ma:index="12" nillable="true" ma:displayName="Status  for dagsordensdokument" ma:default="" ma:format="Dropdown" ma:internalName="CCMAgendaDocumentStatus">
      <xsd:simpleType>
        <xsd:restriction base="dms:Choice">
          <xsd:enumeration value="Udkast"/>
          <xsd:enumeration value="Under udarbejdelse"/>
          <xsd:enumeration value="Endelig"/>
        </xsd:restriction>
      </xsd:simpleType>
    </xsd:element>
    <xsd:element name="CCMAgendaStatus" ma:index="13" nillable="true" ma:displayName="Dagsordenstatus" ma:default="" ma:format="Dropdown" ma:internalName="CCMAgendaStatus">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CCMMeetingCaseLink" ma:index="14" nillable="true" ma:displayName="Mødesag"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g837c6e80f5d4d9e81d1984e871682fc" ma:index="33" nillable="true" ma:taxonomy="true" ma:internalName="g837c6e80f5d4d9e81d1984e871682fc" ma:taxonomyFieldName="Dokumentstatus" ma:displayName="Dokumentstatus" ma:default="" ma:fieldId="{0837c6e8-0f5d-4d9e-81d1-984e871682fc}" ma:sspId="5276d462-bb2d-4205-8473-bf44897f23fb" ma:termSetId="b079204e-072e-43b3-bc1b-f5a8c164c0f8" ma:anchorId="00000000-0000-0000-0000-000000000000" ma:open="false" ma:isKeyword="false">
      <xsd:complexType>
        <xsd:sequence>
          <xsd:element ref="pc:Terms" minOccurs="0" maxOccurs="1"/>
        </xsd:sequence>
      </xsd:complexType>
    </xsd:element>
    <xsd:element name="CCMMeetingCaseId" ma:index="35" nillable="true" ma:displayName="CCMMeetingCaseId" ma:hidden="true" ma:internalName="CCMMeetingCaseId">
      <xsd:simpleType>
        <xsd:restriction base="dms:Text">
          <xsd:maxLength value="255"/>
        </xsd:restriction>
      </xsd:simpleType>
    </xsd:element>
    <xsd:element name="CCMMeetingCaseInstanceId" ma:index="36" nillable="true" ma:displayName="CCMMeetingCaseInstanceId" ma:hidden="true" ma:internalName="CCMMeetingCaseInstanceId">
      <xsd:simpleType>
        <xsd:restriction base="dms:Text">
          <xsd:maxLength value="255"/>
        </xsd:restriction>
      </xsd:simpleType>
    </xsd:element>
    <xsd:element name="CCMAgendaItemId" ma:index="37" nillable="true" ma:displayName="CCMAgendaItemId" ma:decimals="0" ma:hidden="true" ma:internalName="CCMAgendaItemId">
      <xsd:simpleType>
        <xsd:restriction base="dms:Number"/>
      </xsd:simpleType>
    </xsd:element>
    <xsd:element name="AgendaStatusIcon" ma:index="38" nillable="true" ma:displayName="Ikon for dagsordensstatus" ma:internalName="AgendaStatusIcon" ma:readOnly="true">
      <xsd:simpleType>
        <xsd:restriction base="dms:Unknown"/>
      </xsd:simpleType>
    </xsd:element>
    <xsd:element name="Postliste" ma:index="43" nillable="true" ma:displayName="Postliste" ma:default="0" ma:internalName="Postliste">
      <xsd:simpleType>
        <xsd:restriction base="dms:Boolean"/>
      </xsd:simpleType>
    </xsd:element>
    <xsd:element name="IsEDeliveryNote" ma:index="44" nillable="true" ma:displayName="IsEDeliveryNote" ma:default="0" ma:internalName="IsEDeliveryNote">
      <xsd:simpleType>
        <xsd:restriction base="dms:Boolean"/>
      </xsd:simpleType>
    </xsd:element>
    <xsd:element name="Afsender_x003a_Id" ma:index="45" nillable="true" ma:displayName="Afsender:Id" ma:list="{8A1E4F6D-40D4-44BD-973D-920A73B7785D}" ma:internalName="Afsender_x003a_Id" ma:readOnly="true" ma:showField="ID" ma:web="">
      <xsd:simpleType>
        <xsd:restriction base="dms:Lookup"/>
      </xsd:simpleType>
    </xsd:element>
    <xsd:element name="ScannetAf" ma:index="48" nillable="true" ma:displayName="Skannet af" ma:internalName="ScannetAf">
      <xsd:simpleType>
        <xsd:restriction base="dms:Text"/>
      </xsd:simpleType>
    </xsd:element>
    <xsd:element name="Classification" ma:index="49" nillable="true" ma:displayName="Classification" ma:internalName="Classification">
      <xsd:simpleType>
        <xsd:restriction base="dms:Choice">
          <xsd:enumeration value="Offentlig"/>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82f3e553-7ad7-48c1-9105-55e18acd0160"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f28618da-2154-4c0f-b190-3d23d8eb987b}" ma:internalName="TaxCatchAll" ma:showField="CatchAllData" ma:web="82f3e553-7ad7-48c1-9105-55e18acd01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CMAgendaDocumentStatus xmlns="5FF748FD-E13D-485E-A81A-7E3329DFA702" xsi:nil="true"/>
    <ScannetAf xmlns="5FF748FD-E13D-485E-A81A-7E3329DFA702" xsi:nil="true"/>
    <CCMMeetingCaseLink xmlns="5FF748FD-E13D-485E-A81A-7E3329DFA702">
      <Url xsi:nil="true"/>
      <Description xsi:nil="true"/>
    </CCMMeetingCaseLink>
    <CCMMeetingCaseId xmlns="5FF748FD-E13D-485E-A81A-7E3329DFA702" xsi:nil="true"/>
    <CCMMeetingCaseInstanceId xmlns="5FF748FD-E13D-485E-A81A-7E3329DFA702" xsi:nil="true"/>
    <AktindsigtPart xmlns="http://schemas.microsoft.com/sharepoint/v3">Delvis</AktindsigtPart>
    <Preview xmlns="5FF748FD-E13D-485E-A81A-7E3329DFA702" xsi:nil="true"/>
    <CCMAgendaItemId xmlns="5FF748FD-E13D-485E-A81A-7E3329DFA702" xsi:nil="true"/>
    <g837c6e80f5d4d9e81d1984e871682fc xmlns="5FF748FD-E13D-485E-A81A-7E3329DFA702">
      <Terms xmlns="http://schemas.microsoft.com/office/infopath/2007/PartnerControls"/>
    </g837c6e80f5d4d9e81d1984e871682fc>
    <AktindsigtOffentlig xmlns="http://schemas.microsoft.com/sharepoint/v3">Delvis</AktindsigtOffentlig>
    <TaxCatchAll xmlns="82f3e553-7ad7-48c1-9105-55e18acd0160"/>
    <IsEDeliveryNote xmlns="5FF748FD-E13D-485E-A81A-7E3329DFA702">false</IsEDeliveryNote>
    <Classification xmlns="5FF748FD-E13D-485E-A81A-7E3329DFA702" xsi:nil="true"/>
    <Modtager xmlns="5FF748FD-E13D-485E-A81A-7E3329DFA702"/>
    <Registreringsdato xmlns="5FF748FD-E13D-485E-A81A-7E3329DFA702">2016-04-26T22:00:00+00:00</Registreringsdato>
    <Postliste xmlns="5FF748FD-E13D-485E-A81A-7E3329DFA702">false</Postliste>
    <CaseOwner xmlns="http://schemas.microsoft.com/sharepoint/v3">
      <UserInfo>
        <DisplayName/>
        <AccountId xsi:nil="true"/>
        <AccountType/>
      </UserInfo>
    </CaseOwner>
    <Korrespondance xmlns="5FF748FD-E13D-485E-A81A-7E3329DFA702">Intern</Korrespondance>
    <Beskrivelse xmlns="5FF748FD-E13D-485E-A81A-7E3329DFA702">Sendt til godkendelse i KL (Inge Flensted) 
den 20. maj 2016
(blå er rettet, også det der ligger til godkendelse hos Inge.) Jesper Jensen's bem. + KLE = rettet. 
+ Mail fra Per (Husk evt rettelser i rettelsesark).</Beskrivelse>
    <Dato xmlns="5FF748FD-E13D-485E-A81A-7E3329DFA702">2016-04-26T22:00:00+00:00</Dato>
    <Afsender xmlns="5FF748FD-E13D-485E-A81A-7E3329DFA702" xsi:nil="true"/>
    <CCMAgendaStatus xmlns="5FF748FD-E13D-485E-A81A-7E3329DFA702" xsi:nil="true"/>
    <LocalAttachment xmlns="http://schemas.microsoft.com/sharepoint/v3">false</LocalAttachment>
    <CaseRecordNumber xmlns="http://schemas.microsoft.com/sharepoint/v3">0</CaseRecordNumber>
    <CaseID xmlns="http://schemas.microsoft.com/sharepoint/v3">EMN-2016-02718</CaseID>
    <RegistrationDate xmlns="http://schemas.microsoft.com/sharepoint/v3" xsi:nil="true"/>
    <Related xmlns="http://schemas.microsoft.com/sharepoint/v3">false</Related>
    <CCMSystemID xmlns="http://schemas.microsoft.com/sharepoint/v3">ea092515-af83-4e21-8047-ec4cc0206f46</CCMSystemID>
    <CCMVisualId xmlns="http://schemas.microsoft.com/sharepoint/v3">EMN-2016-02718</CCMVisualId>
    <Finalized xmlns="http://schemas.microsoft.com/sharepoint/v3">false</Finalized>
    <DocID xmlns="http://schemas.microsoft.com/sharepoint/v3">5150057</DocID>
    <CCMTemplateID xmlns="http://schemas.microsoft.com/sharepoint/v3">0</CCMTemplateID>
  </documentManagement>
</p:properties>
</file>

<file path=customXml/itemProps1.xml><?xml version="1.0" encoding="utf-8"?>
<ds:datastoreItem xmlns:ds="http://schemas.openxmlformats.org/officeDocument/2006/customXml" ds:itemID="{95E4C337-9980-4172-AC62-226637186623}">
  <ds:schemaRefs>
    <ds:schemaRef ds:uri="http://schemas.openxmlformats.org/officeDocument/2006/bibliography"/>
  </ds:schemaRefs>
</ds:datastoreItem>
</file>

<file path=customXml/itemProps2.xml><?xml version="1.0" encoding="utf-8"?>
<ds:datastoreItem xmlns:ds="http://schemas.openxmlformats.org/officeDocument/2006/customXml" ds:itemID="{DED463B8-3CD0-4298-8193-44E82B06A1E6}">
  <ds:schemaRefs>
    <ds:schemaRef ds:uri="http://schemas.microsoft.com/sharepoint/v3/contenttype/forms"/>
  </ds:schemaRefs>
</ds:datastoreItem>
</file>

<file path=customXml/itemProps3.xml><?xml version="1.0" encoding="utf-8"?>
<ds:datastoreItem xmlns:ds="http://schemas.openxmlformats.org/officeDocument/2006/customXml" ds:itemID="{1F8D33A7-298D-4E16-A338-00BE0557E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F748FD-E13D-485E-A81A-7E3329DFA702"/>
    <ds:schemaRef ds:uri="82f3e553-7ad7-48c1-9105-55e18acd0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782CB3-5FF2-4DBF-BB60-D148BEF2725D}">
  <ds:schemaRefs>
    <ds:schemaRef ds:uri="http://schemas.microsoft.com/office/2006/metadata/properties"/>
    <ds:schemaRef ds:uri="http://schemas.microsoft.com/office/infopath/2007/PartnerControls"/>
    <ds:schemaRef ds:uri="5FF748FD-E13D-485E-A81A-7E3329DFA702"/>
    <ds:schemaRef ds:uri="http://schemas.microsoft.com/sharepoint/v3"/>
    <ds:schemaRef ds:uri="82f3e553-7ad7-48c1-9105-55e18acd0160"/>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1</Pages>
  <Words>66441</Words>
  <Characters>405292</Characters>
  <Application>Microsoft Office Word</Application>
  <DocSecurity>0</DocSecurity>
  <Lines>3377</Lines>
  <Paragraphs>941</Paragraphs>
  <ScaleCrop>false</ScaleCrop>
  <HeadingPairs>
    <vt:vector size="2" baseType="variant">
      <vt:variant>
        <vt:lpstr>Titel</vt:lpstr>
      </vt:variant>
      <vt:variant>
        <vt:i4>1</vt:i4>
      </vt:variant>
    </vt:vector>
  </HeadingPairs>
  <TitlesOfParts>
    <vt:vector size="1" baseType="lpstr">
      <vt:lpstr>FKG datamodellen - Version 2 6 - rettet 14-06-2016_blaa</vt:lpstr>
    </vt:vector>
  </TitlesOfParts>
  <Company>Silkeborg Kommune</Company>
  <LinksUpToDate>false</LinksUpToDate>
  <CharactersWithSpaces>470792</CharactersWithSpaces>
  <SharedDoc>false</SharedDoc>
  <HLinks>
    <vt:vector size="1260" baseType="variant">
      <vt:variant>
        <vt:i4>4587560</vt:i4>
      </vt:variant>
      <vt:variant>
        <vt:i4>1095</vt:i4>
      </vt:variant>
      <vt:variant>
        <vt:i4>0</vt:i4>
      </vt:variant>
      <vt:variant>
        <vt:i4>5</vt:i4>
      </vt:variant>
      <vt:variant>
        <vt:lpwstr>http://www.naturstyrelsen.dk/NR/rdonlyres/3728466B-9358-499B-B236-57B29CBC8A09/118949/LKM_distribueret.pdf</vt:lpwstr>
      </vt:variant>
      <vt:variant>
        <vt:lpwstr/>
      </vt:variant>
      <vt:variant>
        <vt:i4>8060955</vt:i4>
      </vt:variant>
      <vt:variant>
        <vt:i4>1092</vt:i4>
      </vt:variant>
      <vt:variant>
        <vt:i4>0</vt:i4>
      </vt:variant>
      <vt:variant>
        <vt:i4>5</vt:i4>
      </vt:variant>
      <vt:variant>
        <vt:lpwstr>http://www.naturstyrelsen.dk/NR/rdonlyres/02924B8E-AE07-46C2-A8A0-A74A0A38A8EE/46053/Vejledningenilandskab_050707b.pdf</vt:lpwstr>
      </vt:variant>
      <vt:variant>
        <vt:lpwstr/>
      </vt:variant>
      <vt:variant>
        <vt:i4>7209003</vt:i4>
      </vt:variant>
      <vt:variant>
        <vt:i4>1089</vt:i4>
      </vt:variant>
      <vt:variant>
        <vt:i4>0</vt:i4>
      </vt:variant>
      <vt:variant>
        <vt:i4>5</vt:i4>
      </vt:variant>
      <vt:variant>
        <vt:lpwstr>http://www.link.dk/123</vt:lpwstr>
      </vt:variant>
      <vt:variant>
        <vt:lpwstr/>
      </vt:variant>
      <vt:variant>
        <vt:i4>7209003</vt:i4>
      </vt:variant>
      <vt:variant>
        <vt:i4>1086</vt:i4>
      </vt:variant>
      <vt:variant>
        <vt:i4>0</vt:i4>
      </vt:variant>
      <vt:variant>
        <vt:i4>5</vt:i4>
      </vt:variant>
      <vt:variant>
        <vt:lpwstr>http://www.link.dk/123</vt:lpwstr>
      </vt:variant>
      <vt:variant>
        <vt:lpwstr/>
      </vt:variant>
      <vt:variant>
        <vt:i4>7209003</vt:i4>
      </vt:variant>
      <vt:variant>
        <vt:i4>1083</vt:i4>
      </vt:variant>
      <vt:variant>
        <vt:i4>0</vt:i4>
      </vt:variant>
      <vt:variant>
        <vt:i4>5</vt:i4>
      </vt:variant>
      <vt:variant>
        <vt:lpwstr>http://www.link.dk/123</vt:lpwstr>
      </vt:variant>
      <vt:variant>
        <vt:lpwstr/>
      </vt:variant>
      <vt:variant>
        <vt:i4>7209003</vt:i4>
      </vt:variant>
      <vt:variant>
        <vt:i4>1080</vt:i4>
      </vt:variant>
      <vt:variant>
        <vt:i4>0</vt:i4>
      </vt:variant>
      <vt:variant>
        <vt:i4>5</vt:i4>
      </vt:variant>
      <vt:variant>
        <vt:lpwstr>http://www.link.dk/123</vt:lpwstr>
      </vt:variant>
      <vt:variant>
        <vt:lpwstr/>
      </vt:variant>
      <vt:variant>
        <vt:i4>7209003</vt:i4>
      </vt:variant>
      <vt:variant>
        <vt:i4>1077</vt:i4>
      </vt:variant>
      <vt:variant>
        <vt:i4>0</vt:i4>
      </vt:variant>
      <vt:variant>
        <vt:i4>5</vt:i4>
      </vt:variant>
      <vt:variant>
        <vt:lpwstr>http://www.link.dk/123</vt:lpwstr>
      </vt:variant>
      <vt:variant>
        <vt:lpwstr/>
      </vt:variant>
      <vt:variant>
        <vt:i4>7209003</vt:i4>
      </vt:variant>
      <vt:variant>
        <vt:i4>1074</vt:i4>
      </vt:variant>
      <vt:variant>
        <vt:i4>0</vt:i4>
      </vt:variant>
      <vt:variant>
        <vt:i4>5</vt:i4>
      </vt:variant>
      <vt:variant>
        <vt:lpwstr>http://www.link.dk/123</vt:lpwstr>
      </vt:variant>
      <vt:variant>
        <vt:lpwstr/>
      </vt:variant>
      <vt:variant>
        <vt:i4>7209003</vt:i4>
      </vt:variant>
      <vt:variant>
        <vt:i4>1071</vt:i4>
      </vt:variant>
      <vt:variant>
        <vt:i4>0</vt:i4>
      </vt:variant>
      <vt:variant>
        <vt:i4>5</vt:i4>
      </vt:variant>
      <vt:variant>
        <vt:lpwstr>http://www.link.dk/123</vt:lpwstr>
      </vt:variant>
      <vt:variant>
        <vt:lpwstr/>
      </vt:variant>
      <vt:variant>
        <vt:i4>8060955</vt:i4>
      </vt:variant>
      <vt:variant>
        <vt:i4>1068</vt:i4>
      </vt:variant>
      <vt:variant>
        <vt:i4>0</vt:i4>
      </vt:variant>
      <vt:variant>
        <vt:i4>5</vt:i4>
      </vt:variant>
      <vt:variant>
        <vt:lpwstr>http://www.naturstyrelsen.dk/NR/rdonlyres/02924B8E-AE07-46C2-A8A0-A74A0A38A8EE/46053/Vejledningenilandskab_050707b.pdf</vt:lpwstr>
      </vt:variant>
      <vt:variant>
        <vt:lpwstr/>
      </vt:variant>
      <vt:variant>
        <vt:i4>7209003</vt:i4>
      </vt:variant>
      <vt:variant>
        <vt:i4>1065</vt:i4>
      </vt:variant>
      <vt:variant>
        <vt:i4>0</vt:i4>
      </vt:variant>
      <vt:variant>
        <vt:i4>5</vt:i4>
      </vt:variant>
      <vt:variant>
        <vt:lpwstr>http://www.link.dk/123</vt:lpwstr>
      </vt:variant>
      <vt:variant>
        <vt:lpwstr/>
      </vt:variant>
      <vt:variant>
        <vt:i4>7209003</vt:i4>
      </vt:variant>
      <vt:variant>
        <vt:i4>1062</vt:i4>
      </vt:variant>
      <vt:variant>
        <vt:i4>0</vt:i4>
      </vt:variant>
      <vt:variant>
        <vt:i4>5</vt:i4>
      </vt:variant>
      <vt:variant>
        <vt:lpwstr>http://www.link.dk/123</vt:lpwstr>
      </vt:variant>
      <vt:variant>
        <vt:lpwstr/>
      </vt:variant>
      <vt:variant>
        <vt:i4>7209003</vt:i4>
      </vt:variant>
      <vt:variant>
        <vt:i4>1059</vt:i4>
      </vt:variant>
      <vt:variant>
        <vt:i4>0</vt:i4>
      </vt:variant>
      <vt:variant>
        <vt:i4>5</vt:i4>
      </vt:variant>
      <vt:variant>
        <vt:lpwstr>http://www.link.dk/123</vt:lpwstr>
      </vt:variant>
      <vt:variant>
        <vt:lpwstr/>
      </vt:variant>
      <vt:variant>
        <vt:i4>7209003</vt:i4>
      </vt:variant>
      <vt:variant>
        <vt:i4>1056</vt:i4>
      </vt:variant>
      <vt:variant>
        <vt:i4>0</vt:i4>
      </vt:variant>
      <vt:variant>
        <vt:i4>5</vt:i4>
      </vt:variant>
      <vt:variant>
        <vt:lpwstr>http://www.link.dk/123</vt:lpwstr>
      </vt:variant>
      <vt:variant>
        <vt:lpwstr/>
      </vt:variant>
      <vt:variant>
        <vt:i4>65562</vt:i4>
      </vt:variant>
      <vt:variant>
        <vt:i4>1053</vt:i4>
      </vt:variant>
      <vt:variant>
        <vt:i4>0</vt:i4>
      </vt:variant>
      <vt:variant>
        <vt:i4>5</vt:i4>
      </vt:variant>
      <vt:variant>
        <vt:lpwstr>http://www.retsinfo.dk/_GETDOC_/ACCN/A19920105530-REGL</vt:lpwstr>
      </vt:variant>
      <vt:variant>
        <vt:lpwstr/>
      </vt:variant>
      <vt:variant>
        <vt:i4>2228270</vt:i4>
      </vt:variant>
      <vt:variant>
        <vt:i4>1050</vt:i4>
      </vt:variant>
      <vt:variant>
        <vt:i4>0</vt:i4>
      </vt:variant>
      <vt:variant>
        <vt:i4>5</vt:i4>
      </vt:variant>
      <vt:variant>
        <vt:lpwstr>http://da.wikipedia.org/w/index.php?title=Foraminifer&amp;action=edit&amp;redlink=1</vt:lpwstr>
      </vt:variant>
      <vt:variant>
        <vt:lpwstr/>
      </vt:variant>
      <vt:variant>
        <vt:i4>7077947</vt:i4>
      </vt:variant>
      <vt:variant>
        <vt:i4>1047</vt:i4>
      </vt:variant>
      <vt:variant>
        <vt:i4>0</vt:i4>
      </vt:variant>
      <vt:variant>
        <vt:i4>5</vt:i4>
      </vt:variant>
      <vt:variant>
        <vt:lpwstr>http://da.wikipedia.org/wiki/Kultur</vt:lpwstr>
      </vt:variant>
      <vt:variant>
        <vt:lpwstr/>
      </vt:variant>
      <vt:variant>
        <vt:i4>8257599</vt:i4>
      </vt:variant>
      <vt:variant>
        <vt:i4>1044</vt:i4>
      </vt:variant>
      <vt:variant>
        <vt:i4>0</vt:i4>
      </vt:variant>
      <vt:variant>
        <vt:i4>5</vt:i4>
      </vt:variant>
      <vt:variant>
        <vt:lpwstr>http://da.wikipedia.org/wiki/Sommerhus</vt:lpwstr>
      </vt:variant>
      <vt:variant>
        <vt:lpwstr/>
      </vt:variant>
      <vt:variant>
        <vt:i4>7274550</vt:i4>
      </vt:variant>
      <vt:variant>
        <vt:i4>1041</vt:i4>
      </vt:variant>
      <vt:variant>
        <vt:i4>0</vt:i4>
      </vt:variant>
      <vt:variant>
        <vt:i4>5</vt:i4>
      </vt:variant>
      <vt:variant>
        <vt:lpwstr>http://da.wikipedia.org/wiki/Ferie</vt:lpwstr>
      </vt:variant>
      <vt:variant>
        <vt:lpwstr/>
      </vt:variant>
      <vt:variant>
        <vt:i4>327771</vt:i4>
      </vt:variant>
      <vt:variant>
        <vt:i4>1038</vt:i4>
      </vt:variant>
      <vt:variant>
        <vt:i4>0</vt:i4>
      </vt:variant>
      <vt:variant>
        <vt:i4>5</vt:i4>
      </vt:variant>
      <vt:variant>
        <vt:lpwstr>http://da.wikipedia.org/wiki/Digital</vt:lpwstr>
      </vt:variant>
      <vt:variant>
        <vt:lpwstr/>
      </vt:variant>
      <vt:variant>
        <vt:i4>7274550</vt:i4>
      </vt:variant>
      <vt:variant>
        <vt:i4>1035</vt:i4>
      </vt:variant>
      <vt:variant>
        <vt:i4>0</vt:i4>
      </vt:variant>
      <vt:variant>
        <vt:i4>5</vt:i4>
      </vt:variant>
      <vt:variant>
        <vt:lpwstr>http://da.wikipedia.org/wiki/Celluloid</vt:lpwstr>
      </vt:variant>
      <vt:variant>
        <vt:lpwstr/>
      </vt:variant>
      <vt:variant>
        <vt:i4>5308507</vt:i4>
      </vt:variant>
      <vt:variant>
        <vt:i4>1032</vt:i4>
      </vt:variant>
      <vt:variant>
        <vt:i4>0</vt:i4>
      </vt:variant>
      <vt:variant>
        <vt:i4>5</vt:i4>
      </vt:variant>
      <vt:variant>
        <vt:lpwstr>http://da.wikipedia.org/w/index.php?title=Filmprojektor&amp;action=edit&amp;redlink=1</vt:lpwstr>
      </vt:variant>
      <vt:variant>
        <vt:lpwstr/>
      </vt:variant>
      <vt:variant>
        <vt:i4>1310810</vt:i4>
      </vt:variant>
      <vt:variant>
        <vt:i4>1029</vt:i4>
      </vt:variant>
      <vt:variant>
        <vt:i4>0</vt:i4>
      </vt:variant>
      <vt:variant>
        <vt:i4>5</vt:i4>
      </vt:variant>
      <vt:variant>
        <vt:lpwstr>http://da.wikipedia.org/wiki/L%C3%A6rred</vt:lpwstr>
      </vt:variant>
      <vt:variant>
        <vt:lpwstr/>
      </vt:variant>
      <vt:variant>
        <vt:i4>1310803</vt:i4>
      </vt:variant>
      <vt:variant>
        <vt:i4>1026</vt:i4>
      </vt:variant>
      <vt:variant>
        <vt:i4>0</vt:i4>
      </vt:variant>
      <vt:variant>
        <vt:i4>5</vt:i4>
      </vt:variant>
      <vt:variant>
        <vt:lpwstr>http://da.wikipedia.org/wiki/Film</vt:lpwstr>
      </vt:variant>
      <vt:variant>
        <vt:lpwstr/>
      </vt:variant>
      <vt:variant>
        <vt:i4>3932218</vt:i4>
      </vt:variant>
      <vt:variant>
        <vt:i4>1023</vt:i4>
      </vt:variant>
      <vt:variant>
        <vt:i4>0</vt:i4>
      </vt:variant>
      <vt:variant>
        <vt:i4>5</vt:i4>
      </vt:variant>
      <vt:variant>
        <vt:lpwstr>http://da.wikipedia.org/w/index.php?title=Forhindring&amp;action=edit&amp;redlink=1</vt:lpwstr>
      </vt:variant>
      <vt:variant>
        <vt:lpwstr/>
      </vt:variant>
      <vt:variant>
        <vt:i4>1572943</vt:i4>
      </vt:variant>
      <vt:variant>
        <vt:i4>1020</vt:i4>
      </vt:variant>
      <vt:variant>
        <vt:i4>0</vt:i4>
      </vt:variant>
      <vt:variant>
        <vt:i4>5</vt:i4>
      </vt:variant>
      <vt:variant>
        <vt:lpwstr>http://da.wikipedia.org/wiki/Hund</vt:lpwstr>
      </vt:variant>
      <vt:variant>
        <vt:lpwstr/>
      </vt:variant>
      <vt:variant>
        <vt:i4>1376341</vt:i4>
      </vt:variant>
      <vt:variant>
        <vt:i4>1017</vt:i4>
      </vt:variant>
      <vt:variant>
        <vt:i4>0</vt:i4>
      </vt:variant>
      <vt:variant>
        <vt:i4>5</vt:i4>
      </vt:variant>
      <vt:variant>
        <vt:lpwstr>http://da.wikipedia.org/wiki/Golf</vt:lpwstr>
      </vt:variant>
      <vt:variant>
        <vt:lpwstr/>
      </vt:variant>
      <vt:variant>
        <vt:i4>7077947</vt:i4>
      </vt:variant>
      <vt:variant>
        <vt:i4>1014</vt:i4>
      </vt:variant>
      <vt:variant>
        <vt:i4>0</vt:i4>
      </vt:variant>
      <vt:variant>
        <vt:i4>5</vt:i4>
      </vt:variant>
      <vt:variant>
        <vt:lpwstr>http://da.wikipedia.org/wiki/Kultur</vt:lpwstr>
      </vt:variant>
      <vt:variant>
        <vt:lpwstr/>
      </vt:variant>
      <vt:variant>
        <vt:i4>8257599</vt:i4>
      </vt:variant>
      <vt:variant>
        <vt:i4>1011</vt:i4>
      </vt:variant>
      <vt:variant>
        <vt:i4>0</vt:i4>
      </vt:variant>
      <vt:variant>
        <vt:i4>5</vt:i4>
      </vt:variant>
      <vt:variant>
        <vt:lpwstr>http://da.wikipedia.org/wiki/Sommerhus</vt:lpwstr>
      </vt:variant>
      <vt:variant>
        <vt:lpwstr/>
      </vt:variant>
      <vt:variant>
        <vt:i4>7274550</vt:i4>
      </vt:variant>
      <vt:variant>
        <vt:i4>1008</vt:i4>
      </vt:variant>
      <vt:variant>
        <vt:i4>0</vt:i4>
      </vt:variant>
      <vt:variant>
        <vt:i4>5</vt:i4>
      </vt:variant>
      <vt:variant>
        <vt:lpwstr>http://da.wikipedia.org/wiki/Ferie</vt:lpwstr>
      </vt:variant>
      <vt:variant>
        <vt:lpwstr/>
      </vt:variant>
      <vt:variant>
        <vt:i4>327771</vt:i4>
      </vt:variant>
      <vt:variant>
        <vt:i4>1005</vt:i4>
      </vt:variant>
      <vt:variant>
        <vt:i4>0</vt:i4>
      </vt:variant>
      <vt:variant>
        <vt:i4>5</vt:i4>
      </vt:variant>
      <vt:variant>
        <vt:lpwstr>http://da.wikipedia.org/wiki/Digital</vt:lpwstr>
      </vt:variant>
      <vt:variant>
        <vt:lpwstr/>
      </vt:variant>
      <vt:variant>
        <vt:i4>7274550</vt:i4>
      </vt:variant>
      <vt:variant>
        <vt:i4>1002</vt:i4>
      </vt:variant>
      <vt:variant>
        <vt:i4>0</vt:i4>
      </vt:variant>
      <vt:variant>
        <vt:i4>5</vt:i4>
      </vt:variant>
      <vt:variant>
        <vt:lpwstr>http://da.wikipedia.org/wiki/Celluloid</vt:lpwstr>
      </vt:variant>
      <vt:variant>
        <vt:lpwstr/>
      </vt:variant>
      <vt:variant>
        <vt:i4>5308507</vt:i4>
      </vt:variant>
      <vt:variant>
        <vt:i4>999</vt:i4>
      </vt:variant>
      <vt:variant>
        <vt:i4>0</vt:i4>
      </vt:variant>
      <vt:variant>
        <vt:i4>5</vt:i4>
      </vt:variant>
      <vt:variant>
        <vt:lpwstr>http://da.wikipedia.org/w/index.php?title=Filmprojektor&amp;action=edit&amp;redlink=1</vt:lpwstr>
      </vt:variant>
      <vt:variant>
        <vt:lpwstr/>
      </vt:variant>
      <vt:variant>
        <vt:i4>1310810</vt:i4>
      </vt:variant>
      <vt:variant>
        <vt:i4>996</vt:i4>
      </vt:variant>
      <vt:variant>
        <vt:i4>0</vt:i4>
      </vt:variant>
      <vt:variant>
        <vt:i4>5</vt:i4>
      </vt:variant>
      <vt:variant>
        <vt:lpwstr>http://da.wikipedia.org/wiki/L%C3%A6rred</vt:lpwstr>
      </vt:variant>
      <vt:variant>
        <vt:lpwstr/>
      </vt:variant>
      <vt:variant>
        <vt:i4>1310803</vt:i4>
      </vt:variant>
      <vt:variant>
        <vt:i4>993</vt:i4>
      </vt:variant>
      <vt:variant>
        <vt:i4>0</vt:i4>
      </vt:variant>
      <vt:variant>
        <vt:i4>5</vt:i4>
      </vt:variant>
      <vt:variant>
        <vt:lpwstr>http://da.wikipedia.org/wiki/Film</vt:lpwstr>
      </vt:variant>
      <vt:variant>
        <vt:lpwstr/>
      </vt:variant>
      <vt:variant>
        <vt:i4>3932218</vt:i4>
      </vt:variant>
      <vt:variant>
        <vt:i4>990</vt:i4>
      </vt:variant>
      <vt:variant>
        <vt:i4>0</vt:i4>
      </vt:variant>
      <vt:variant>
        <vt:i4>5</vt:i4>
      </vt:variant>
      <vt:variant>
        <vt:lpwstr>http://da.wikipedia.org/w/index.php?title=Forhindring&amp;action=edit&amp;redlink=1</vt:lpwstr>
      </vt:variant>
      <vt:variant>
        <vt:lpwstr/>
      </vt:variant>
      <vt:variant>
        <vt:i4>1572943</vt:i4>
      </vt:variant>
      <vt:variant>
        <vt:i4>987</vt:i4>
      </vt:variant>
      <vt:variant>
        <vt:i4>0</vt:i4>
      </vt:variant>
      <vt:variant>
        <vt:i4>5</vt:i4>
      </vt:variant>
      <vt:variant>
        <vt:lpwstr>http://da.wikipedia.org/wiki/Hund</vt:lpwstr>
      </vt:variant>
      <vt:variant>
        <vt:lpwstr/>
      </vt:variant>
      <vt:variant>
        <vt:i4>1376341</vt:i4>
      </vt:variant>
      <vt:variant>
        <vt:i4>984</vt:i4>
      </vt:variant>
      <vt:variant>
        <vt:i4>0</vt:i4>
      </vt:variant>
      <vt:variant>
        <vt:i4>5</vt:i4>
      </vt:variant>
      <vt:variant>
        <vt:lpwstr>http://da.wikipedia.org/wiki/Golf</vt:lpwstr>
      </vt:variant>
      <vt:variant>
        <vt:lpwstr/>
      </vt:variant>
      <vt:variant>
        <vt:i4>7733311</vt:i4>
      </vt:variant>
      <vt:variant>
        <vt:i4>981</vt:i4>
      </vt:variant>
      <vt:variant>
        <vt:i4>0</vt:i4>
      </vt:variant>
      <vt:variant>
        <vt:i4>5</vt:i4>
      </vt:variant>
      <vt:variant>
        <vt:lpwstr>http://www.bestigbjerge.dk/</vt:lpwstr>
      </vt:variant>
      <vt:variant>
        <vt:lpwstr/>
      </vt:variant>
      <vt:variant>
        <vt:i4>7733311</vt:i4>
      </vt:variant>
      <vt:variant>
        <vt:i4>978</vt:i4>
      </vt:variant>
      <vt:variant>
        <vt:i4>0</vt:i4>
      </vt:variant>
      <vt:variant>
        <vt:i4>5</vt:i4>
      </vt:variant>
      <vt:variant>
        <vt:lpwstr>http://www.bestigbjerge.dk/</vt:lpwstr>
      </vt:variant>
      <vt:variant>
        <vt:lpwstr/>
      </vt:variant>
      <vt:variant>
        <vt:i4>7274541</vt:i4>
      </vt:variant>
      <vt:variant>
        <vt:i4>975</vt:i4>
      </vt:variant>
      <vt:variant>
        <vt:i4>0</vt:i4>
      </vt:variant>
      <vt:variant>
        <vt:i4>5</vt:i4>
      </vt:variant>
      <vt:variant>
        <vt:lpwstr>http://da.wikipedia.org/wiki/Forsamlingshus</vt:lpwstr>
      </vt:variant>
      <vt:variant>
        <vt:lpwstr/>
      </vt:variant>
      <vt:variant>
        <vt:i4>7077947</vt:i4>
      </vt:variant>
      <vt:variant>
        <vt:i4>972</vt:i4>
      </vt:variant>
      <vt:variant>
        <vt:i4>0</vt:i4>
      </vt:variant>
      <vt:variant>
        <vt:i4>5</vt:i4>
      </vt:variant>
      <vt:variant>
        <vt:lpwstr>http://da.wikipedia.org/wiki/Kultur</vt:lpwstr>
      </vt:variant>
      <vt:variant>
        <vt:lpwstr/>
      </vt:variant>
      <vt:variant>
        <vt:i4>8060975</vt:i4>
      </vt:variant>
      <vt:variant>
        <vt:i4>969</vt:i4>
      </vt:variant>
      <vt:variant>
        <vt:i4>0</vt:i4>
      </vt:variant>
      <vt:variant>
        <vt:i4>5</vt:i4>
      </vt:variant>
      <vt:variant>
        <vt:lpwstr>http://da.wikipedia.org/wiki/Styrelsesloven</vt:lpwstr>
      </vt:variant>
      <vt:variant>
        <vt:lpwstr/>
      </vt:variant>
      <vt:variant>
        <vt:i4>8060975</vt:i4>
      </vt:variant>
      <vt:variant>
        <vt:i4>966</vt:i4>
      </vt:variant>
      <vt:variant>
        <vt:i4>0</vt:i4>
      </vt:variant>
      <vt:variant>
        <vt:i4>5</vt:i4>
      </vt:variant>
      <vt:variant>
        <vt:lpwstr>http://da.wikipedia.org/wiki/Styrelsesloven</vt:lpwstr>
      </vt:variant>
      <vt:variant>
        <vt:lpwstr/>
      </vt:variant>
      <vt:variant>
        <vt:i4>3145758</vt:i4>
      </vt:variant>
      <vt:variant>
        <vt:i4>963</vt:i4>
      </vt:variant>
      <vt:variant>
        <vt:i4>0</vt:i4>
      </vt:variant>
      <vt:variant>
        <vt:i4>5</vt:i4>
      </vt:variant>
      <vt:variant>
        <vt:lpwstr>http://www.denstoredanske.dk/Bolig/Boligforhold/almene_boliger</vt:lpwstr>
      </vt:variant>
      <vt:variant>
        <vt:lpwstr/>
      </vt:variant>
      <vt:variant>
        <vt:i4>458838</vt:i4>
      </vt:variant>
      <vt:variant>
        <vt:i4>960</vt:i4>
      </vt:variant>
      <vt:variant>
        <vt:i4>0</vt:i4>
      </vt:variant>
      <vt:variant>
        <vt:i4>5</vt:i4>
      </vt:variant>
      <vt:variant>
        <vt:lpwstr>http://www.skovognatur.dk/DyrOgPlanter/invasivearter</vt:lpwstr>
      </vt:variant>
      <vt:variant>
        <vt:lpwstr/>
      </vt:variant>
      <vt:variant>
        <vt:i4>7012390</vt:i4>
      </vt:variant>
      <vt:variant>
        <vt:i4>957</vt:i4>
      </vt:variant>
      <vt:variant>
        <vt:i4>0</vt:i4>
      </vt:variant>
      <vt:variant>
        <vt:i4>5</vt:i4>
      </vt:variant>
      <vt:variant>
        <vt:lpwstr>http://da.wikipedia.org/wiki/Bivuak</vt:lpwstr>
      </vt:variant>
      <vt:variant>
        <vt:lpwstr/>
      </vt:variant>
      <vt:variant>
        <vt:i4>6881332</vt:i4>
      </vt:variant>
      <vt:variant>
        <vt:i4>954</vt:i4>
      </vt:variant>
      <vt:variant>
        <vt:i4>0</vt:i4>
      </vt:variant>
      <vt:variant>
        <vt:i4>5</vt:i4>
      </vt:variant>
      <vt:variant>
        <vt:lpwstr>http://da.wikipedia.org/wiki/Aff%C3%B8ring</vt:lpwstr>
      </vt:variant>
      <vt:variant>
        <vt:lpwstr/>
      </vt:variant>
      <vt:variant>
        <vt:i4>131144</vt:i4>
      </vt:variant>
      <vt:variant>
        <vt:i4>951</vt:i4>
      </vt:variant>
      <vt:variant>
        <vt:i4>0</vt:i4>
      </vt:variant>
      <vt:variant>
        <vt:i4>5</vt:i4>
      </vt:variant>
      <vt:variant>
        <vt:lpwstr>http://da.wikipedia.org/wiki/Urin</vt:lpwstr>
      </vt:variant>
      <vt:variant>
        <vt:lpwstr/>
      </vt:variant>
      <vt:variant>
        <vt:i4>6684729</vt:i4>
      </vt:variant>
      <vt:variant>
        <vt:i4>948</vt:i4>
      </vt:variant>
      <vt:variant>
        <vt:i4>0</vt:i4>
      </vt:variant>
      <vt:variant>
        <vt:i4>5</vt:i4>
      </vt:variant>
      <vt:variant>
        <vt:lpwstr>http://da.wikipedia.org/wiki/Toilet</vt:lpwstr>
      </vt:variant>
      <vt:variant>
        <vt:lpwstr/>
      </vt:variant>
      <vt:variant>
        <vt:i4>458838</vt:i4>
      </vt:variant>
      <vt:variant>
        <vt:i4>945</vt:i4>
      </vt:variant>
      <vt:variant>
        <vt:i4>0</vt:i4>
      </vt:variant>
      <vt:variant>
        <vt:i4>5</vt:i4>
      </vt:variant>
      <vt:variant>
        <vt:lpwstr>http://www.skovognatur.dk/DyrOgPlanter/invasivearter</vt:lpwstr>
      </vt:variant>
      <vt:variant>
        <vt:lpwstr/>
      </vt:variant>
      <vt:variant>
        <vt:i4>720976</vt:i4>
      </vt:variant>
      <vt:variant>
        <vt:i4>942</vt:i4>
      </vt:variant>
      <vt:variant>
        <vt:i4>0</vt:i4>
      </vt:variant>
      <vt:variant>
        <vt:i4>5</vt:i4>
      </vt:variant>
      <vt:variant>
        <vt:lpwstr>http://www.allearter.dk/database.htm</vt:lpwstr>
      </vt:variant>
      <vt:variant>
        <vt:lpwstr/>
      </vt:variant>
      <vt:variant>
        <vt:i4>7733299</vt:i4>
      </vt:variant>
      <vt:variant>
        <vt:i4>939</vt:i4>
      </vt:variant>
      <vt:variant>
        <vt:i4>0</vt:i4>
      </vt:variant>
      <vt:variant>
        <vt:i4>5</vt:i4>
      </vt:variant>
      <vt:variant>
        <vt:lpwstr>http://www.vejdirektoratet.dk/DA/vejsektor/samarbejde/nationalt/CVF/Documents/cvf_procedure_vejledning.pdf</vt:lpwstr>
      </vt:variant>
      <vt:variant>
        <vt:lpwstr/>
      </vt:variant>
      <vt:variant>
        <vt:i4>7209003</vt:i4>
      </vt:variant>
      <vt:variant>
        <vt:i4>936</vt:i4>
      </vt:variant>
      <vt:variant>
        <vt:i4>0</vt:i4>
      </vt:variant>
      <vt:variant>
        <vt:i4>5</vt:i4>
      </vt:variant>
      <vt:variant>
        <vt:lpwstr>http://www.link.dk/123</vt:lpwstr>
      </vt:variant>
      <vt:variant>
        <vt:lpwstr/>
      </vt:variant>
      <vt:variant>
        <vt:i4>5439515</vt:i4>
      </vt:variant>
      <vt:variant>
        <vt:i4>933</vt:i4>
      </vt:variant>
      <vt:variant>
        <vt:i4>0</vt:i4>
      </vt:variant>
      <vt:variant>
        <vt:i4>5</vt:i4>
      </vt:variant>
      <vt:variant>
        <vt:lpwstr>http://www.contrib.andrew.cmu.edu/~shadow/sql/sql1992.txt</vt:lpwstr>
      </vt:variant>
      <vt:variant>
        <vt:lpwstr/>
      </vt:variant>
      <vt:variant>
        <vt:i4>1507376</vt:i4>
      </vt:variant>
      <vt:variant>
        <vt:i4>926</vt:i4>
      </vt:variant>
      <vt:variant>
        <vt:i4>0</vt:i4>
      </vt:variant>
      <vt:variant>
        <vt:i4>5</vt:i4>
      </vt:variant>
      <vt:variant>
        <vt:lpwstr/>
      </vt:variant>
      <vt:variant>
        <vt:lpwstr>_Toc351043668</vt:lpwstr>
      </vt:variant>
      <vt:variant>
        <vt:i4>1507376</vt:i4>
      </vt:variant>
      <vt:variant>
        <vt:i4>920</vt:i4>
      </vt:variant>
      <vt:variant>
        <vt:i4>0</vt:i4>
      </vt:variant>
      <vt:variant>
        <vt:i4>5</vt:i4>
      </vt:variant>
      <vt:variant>
        <vt:lpwstr/>
      </vt:variant>
      <vt:variant>
        <vt:lpwstr>_Toc351043667</vt:lpwstr>
      </vt:variant>
      <vt:variant>
        <vt:i4>1507376</vt:i4>
      </vt:variant>
      <vt:variant>
        <vt:i4>914</vt:i4>
      </vt:variant>
      <vt:variant>
        <vt:i4>0</vt:i4>
      </vt:variant>
      <vt:variant>
        <vt:i4>5</vt:i4>
      </vt:variant>
      <vt:variant>
        <vt:lpwstr/>
      </vt:variant>
      <vt:variant>
        <vt:lpwstr>_Toc351043666</vt:lpwstr>
      </vt:variant>
      <vt:variant>
        <vt:i4>1507376</vt:i4>
      </vt:variant>
      <vt:variant>
        <vt:i4>908</vt:i4>
      </vt:variant>
      <vt:variant>
        <vt:i4>0</vt:i4>
      </vt:variant>
      <vt:variant>
        <vt:i4>5</vt:i4>
      </vt:variant>
      <vt:variant>
        <vt:lpwstr/>
      </vt:variant>
      <vt:variant>
        <vt:lpwstr>_Toc351043665</vt:lpwstr>
      </vt:variant>
      <vt:variant>
        <vt:i4>1507376</vt:i4>
      </vt:variant>
      <vt:variant>
        <vt:i4>902</vt:i4>
      </vt:variant>
      <vt:variant>
        <vt:i4>0</vt:i4>
      </vt:variant>
      <vt:variant>
        <vt:i4>5</vt:i4>
      </vt:variant>
      <vt:variant>
        <vt:lpwstr/>
      </vt:variant>
      <vt:variant>
        <vt:lpwstr>_Toc351043664</vt:lpwstr>
      </vt:variant>
      <vt:variant>
        <vt:i4>1507376</vt:i4>
      </vt:variant>
      <vt:variant>
        <vt:i4>896</vt:i4>
      </vt:variant>
      <vt:variant>
        <vt:i4>0</vt:i4>
      </vt:variant>
      <vt:variant>
        <vt:i4>5</vt:i4>
      </vt:variant>
      <vt:variant>
        <vt:lpwstr/>
      </vt:variant>
      <vt:variant>
        <vt:lpwstr>_Toc351043663</vt:lpwstr>
      </vt:variant>
      <vt:variant>
        <vt:i4>1507376</vt:i4>
      </vt:variant>
      <vt:variant>
        <vt:i4>890</vt:i4>
      </vt:variant>
      <vt:variant>
        <vt:i4>0</vt:i4>
      </vt:variant>
      <vt:variant>
        <vt:i4>5</vt:i4>
      </vt:variant>
      <vt:variant>
        <vt:lpwstr/>
      </vt:variant>
      <vt:variant>
        <vt:lpwstr>_Toc351043662</vt:lpwstr>
      </vt:variant>
      <vt:variant>
        <vt:i4>1507376</vt:i4>
      </vt:variant>
      <vt:variant>
        <vt:i4>884</vt:i4>
      </vt:variant>
      <vt:variant>
        <vt:i4>0</vt:i4>
      </vt:variant>
      <vt:variant>
        <vt:i4>5</vt:i4>
      </vt:variant>
      <vt:variant>
        <vt:lpwstr/>
      </vt:variant>
      <vt:variant>
        <vt:lpwstr>_Toc351043661</vt:lpwstr>
      </vt:variant>
      <vt:variant>
        <vt:i4>1507376</vt:i4>
      </vt:variant>
      <vt:variant>
        <vt:i4>878</vt:i4>
      </vt:variant>
      <vt:variant>
        <vt:i4>0</vt:i4>
      </vt:variant>
      <vt:variant>
        <vt:i4>5</vt:i4>
      </vt:variant>
      <vt:variant>
        <vt:lpwstr/>
      </vt:variant>
      <vt:variant>
        <vt:lpwstr>_Toc351043660</vt:lpwstr>
      </vt:variant>
      <vt:variant>
        <vt:i4>1310768</vt:i4>
      </vt:variant>
      <vt:variant>
        <vt:i4>872</vt:i4>
      </vt:variant>
      <vt:variant>
        <vt:i4>0</vt:i4>
      </vt:variant>
      <vt:variant>
        <vt:i4>5</vt:i4>
      </vt:variant>
      <vt:variant>
        <vt:lpwstr/>
      </vt:variant>
      <vt:variant>
        <vt:lpwstr>_Toc351043659</vt:lpwstr>
      </vt:variant>
      <vt:variant>
        <vt:i4>1310768</vt:i4>
      </vt:variant>
      <vt:variant>
        <vt:i4>866</vt:i4>
      </vt:variant>
      <vt:variant>
        <vt:i4>0</vt:i4>
      </vt:variant>
      <vt:variant>
        <vt:i4>5</vt:i4>
      </vt:variant>
      <vt:variant>
        <vt:lpwstr/>
      </vt:variant>
      <vt:variant>
        <vt:lpwstr>_Toc351043658</vt:lpwstr>
      </vt:variant>
      <vt:variant>
        <vt:i4>1310768</vt:i4>
      </vt:variant>
      <vt:variant>
        <vt:i4>860</vt:i4>
      </vt:variant>
      <vt:variant>
        <vt:i4>0</vt:i4>
      </vt:variant>
      <vt:variant>
        <vt:i4>5</vt:i4>
      </vt:variant>
      <vt:variant>
        <vt:lpwstr/>
      </vt:variant>
      <vt:variant>
        <vt:lpwstr>_Toc351043657</vt:lpwstr>
      </vt:variant>
      <vt:variant>
        <vt:i4>1310768</vt:i4>
      </vt:variant>
      <vt:variant>
        <vt:i4>854</vt:i4>
      </vt:variant>
      <vt:variant>
        <vt:i4>0</vt:i4>
      </vt:variant>
      <vt:variant>
        <vt:i4>5</vt:i4>
      </vt:variant>
      <vt:variant>
        <vt:lpwstr/>
      </vt:variant>
      <vt:variant>
        <vt:lpwstr>_Toc351043656</vt:lpwstr>
      </vt:variant>
      <vt:variant>
        <vt:i4>1310768</vt:i4>
      </vt:variant>
      <vt:variant>
        <vt:i4>848</vt:i4>
      </vt:variant>
      <vt:variant>
        <vt:i4>0</vt:i4>
      </vt:variant>
      <vt:variant>
        <vt:i4>5</vt:i4>
      </vt:variant>
      <vt:variant>
        <vt:lpwstr/>
      </vt:variant>
      <vt:variant>
        <vt:lpwstr>_Toc351043655</vt:lpwstr>
      </vt:variant>
      <vt:variant>
        <vt:i4>1310768</vt:i4>
      </vt:variant>
      <vt:variant>
        <vt:i4>842</vt:i4>
      </vt:variant>
      <vt:variant>
        <vt:i4>0</vt:i4>
      </vt:variant>
      <vt:variant>
        <vt:i4>5</vt:i4>
      </vt:variant>
      <vt:variant>
        <vt:lpwstr/>
      </vt:variant>
      <vt:variant>
        <vt:lpwstr>_Toc351043654</vt:lpwstr>
      </vt:variant>
      <vt:variant>
        <vt:i4>1310768</vt:i4>
      </vt:variant>
      <vt:variant>
        <vt:i4>836</vt:i4>
      </vt:variant>
      <vt:variant>
        <vt:i4>0</vt:i4>
      </vt:variant>
      <vt:variant>
        <vt:i4>5</vt:i4>
      </vt:variant>
      <vt:variant>
        <vt:lpwstr/>
      </vt:variant>
      <vt:variant>
        <vt:lpwstr>_Toc351043653</vt:lpwstr>
      </vt:variant>
      <vt:variant>
        <vt:i4>1310768</vt:i4>
      </vt:variant>
      <vt:variant>
        <vt:i4>830</vt:i4>
      </vt:variant>
      <vt:variant>
        <vt:i4>0</vt:i4>
      </vt:variant>
      <vt:variant>
        <vt:i4>5</vt:i4>
      </vt:variant>
      <vt:variant>
        <vt:lpwstr/>
      </vt:variant>
      <vt:variant>
        <vt:lpwstr>_Toc351043652</vt:lpwstr>
      </vt:variant>
      <vt:variant>
        <vt:i4>1310768</vt:i4>
      </vt:variant>
      <vt:variant>
        <vt:i4>824</vt:i4>
      </vt:variant>
      <vt:variant>
        <vt:i4>0</vt:i4>
      </vt:variant>
      <vt:variant>
        <vt:i4>5</vt:i4>
      </vt:variant>
      <vt:variant>
        <vt:lpwstr/>
      </vt:variant>
      <vt:variant>
        <vt:lpwstr>_Toc351043651</vt:lpwstr>
      </vt:variant>
      <vt:variant>
        <vt:i4>1310768</vt:i4>
      </vt:variant>
      <vt:variant>
        <vt:i4>818</vt:i4>
      </vt:variant>
      <vt:variant>
        <vt:i4>0</vt:i4>
      </vt:variant>
      <vt:variant>
        <vt:i4>5</vt:i4>
      </vt:variant>
      <vt:variant>
        <vt:lpwstr/>
      </vt:variant>
      <vt:variant>
        <vt:lpwstr>_Toc351043650</vt:lpwstr>
      </vt:variant>
      <vt:variant>
        <vt:i4>1376304</vt:i4>
      </vt:variant>
      <vt:variant>
        <vt:i4>812</vt:i4>
      </vt:variant>
      <vt:variant>
        <vt:i4>0</vt:i4>
      </vt:variant>
      <vt:variant>
        <vt:i4>5</vt:i4>
      </vt:variant>
      <vt:variant>
        <vt:lpwstr/>
      </vt:variant>
      <vt:variant>
        <vt:lpwstr>_Toc351043649</vt:lpwstr>
      </vt:variant>
      <vt:variant>
        <vt:i4>1376304</vt:i4>
      </vt:variant>
      <vt:variant>
        <vt:i4>806</vt:i4>
      </vt:variant>
      <vt:variant>
        <vt:i4>0</vt:i4>
      </vt:variant>
      <vt:variant>
        <vt:i4>5</vt:i4>
      </vt:variant>
      <vt:variant>
        <vt:lpwstr/>
      </vt:variant>
      <vt:variant>
        <vt:lpwstr>_Toc351043648</vt:lpwstr>
      </vt:variant>
      <vt:variant>
        <vt:i4>1376304</vt:i4>
      </vt:variant>
      <vt:variant>
        <vt:i4>800</vt:i4>
      </vt:variant>
      <vt:variant>
        <vt:i4>0</vt:i4>
      </vt:variant>
      <vt:variant>
        <vt:i4>5</vt:i4>
      </vt:variant>
      <vt:variant>
        <vt:lpwstr/>
      </vt:variant>
      <vt:variant>
        <vt:lpwstr>_Toc351043647</vt:lpwstr>
      </vt:variant>
      <vt:variant>
        <vt:i4>1376304</vt:i4>
      </vt:variant>
      <vt:variant>
        <vt:i4>794</vt:i4>
      </vt:variant>
      <vt:variant>
        <vt:i4>0</vt:i4>
      </vt:variant>
      <vt:variant>
        <vt:i4>5</vt:i4>
      </vt:variant>
      <vt:variant>
        <vt:lpwstr/>
      </vt:variant>
      <vt:variant>
        <vt:lpwstr>_Toc351043646</vt:lpwstr>
      </vt:variant>
      <vt:variant>
        <vt:i4>1376304</vt:i4>
      </vt:variant>
      <vt:variant>
        <vt:i4>788</vt:i4>
      </vt:variant>
      <vt:variant>
        <vt:i4>0</vt:i4>
      </vt:variant>
      <vt:variant>
        <vt:i4>5</vt:i4>
      </vt:variant>
      <vt:variant>
        <vt:lpwstr/>
      </vt:variant>
      <vt:variant>
        <vt:lpwstr>_Toc351043645</vt:lpwstr>
      </vt:variant>
      <vt:variant>
        <vt:i4>1376304</vt:i4>
      </vt:variant>
      <vt:variant>
        <vt:i4>782</vt:i4>
      </vt:variant>
      <vt:variant>
        <vt:i4>0</vt:i4>
      </vt:variant>
      <vt:variant>
        <vt:i4>5</vt:i4>
      </vt:variant>
      <vt:variant>
        <vt:lpwstr/>
      </vt:variant>
      <vt:variant>
        <vt:lpwstr>_Toc351043644</vt:lpwstr>
      </vt:variant>
      <vt:variant>
        <vt:i4>1376304</vt:i4>
      </vt:variant>
      <vt:variant>
        <vt:i4>776</vt:i4>
      </vt:variant>
      <vt:variant>
        <vt:i4>0</vt:i4>
      </vt:variant>
      <vt:variant>
        <vt:i4>5</vt:i4>
      </vt:variant>
      <vt:variant>
        <vt:lpwstr/>
      </vt:variant>
      <vt:variant>
        <vt:lpwstr>_Toc351043643</vt:lpwstr>
      </vt:variant>
      <vt:variant>
        <vt:i4>1376304</vt:i4>
      </vt:variant>
      <vt:variant>
        <vt:i4>770</vt:i4>
      </vt:variant>
      <vt:variant>
        <vt:i4>0</vt:i4>
      </vt:variant>
      <vt:variant>
        <vt:i4>5</vt:i4>
      </vt:variant>
      <vt:variant>
        <vt:lpwstr/>
      </vt:variant>
      <vt:variant>
        <vt:lpwstr>_Toc351043642</vt:lpwstr>
      </vt:variant>
      <vt:variant>
        <vt:i4>1376304</vt:i4>
      </vt:variant>
      <vt:variant>
        <vt:i4>764</vt:i4>
      </vt:variant>
      <vt:variant>
        <vt:i4>0</vt:i4>
      </vt:variant>
      <vt:variant>
        <vt:i4>5</vt:i4>
      </vt:variant>
      <vt:variant>
        <vt:lpwstr/>
      </vt:variant>
      <vt:variant>
        <vt:lpwstr>_Toc351043641</vt:lpwstr>
      </vt:variant>
      <vt:variant>
        <vt:i4>1376304</vt:i4>
      </vt:variant>
      <vt:variant>
        <vt:i4>758</vt:i4>
      </vt:variant>
      <vt:variant>
        <vt:i4>0</vt:i4>
      </vt:variant>
      <vt:variant>
        <vt:i4>5</vt:i4>
      </vt:variant>
      <vt:variant>
        <vt:lpwstr/>
      </vt:variant>
      <vt:variant>
        <vt:lpwstr>_Toc351043640</vt:lpwstr>
      </vt:variant>
      <vt:variant>
        <vt:i4>1179696</vt:i4>
      </vt:variant>
      <vt:variant>
        <vt:i4>752</vt:i4>
      </vt:variant>
      <vt:variant>
        <vt:i4>0</vt:i4>
      </vt:variant>
      <vt:variant>
        <vt:i4>5</vt:i4>
      </vt:variant>
      <vt:variant>
        <vt:lpwstr/>
      </vt:variant>
      <vt:variant>
        <vt:lpwstr>_Toc351043639</vt:lpwstr>
      </vt:variant>
      <vt:variant>
        <vt:i4>1179696</vt:i4>
      </vt:variant>
      <vt:variant>
        <vt:i4>746</vt:i4>
      </vt:variant>
      <vt:variant>
        <vt:i4>0</vt:i4>
      </vt:variant>
      <vt:variant>
        <vt:i4>5</vt:i4>
      </vt:variant>
      <vt:variant>
        <vt:lpwstr/>
      </vt:variant>
      <vt:variant>
        <vt:lpwstr>_Toc351043638</vt:lpwstr>
      </vt:variant>
      <vt:variant>
        <vt:i4>1179696</vt:i4>
      </vt:variant>
      <vt:variant>
        <vt:i4>740</vt:i4>
      </vt:variant>
      <vt:variant>
        <vt:i4>0</vt:i4>
      </vt:variant>
      <vt:variant>
        <vt:i4>5</vt:i4>
      </vt:variant>
      <vt:variant>
        <vt:lpwstr/>
      </vt:variant>
      <vt:variant>
        <vt:lpwstr>_Toc351043637</vt:lpwstr>
      </vt:variant>
      <vt:variant>
        <vt:i4>1179696</vt:i4>
      </vt:variant>
      <vt:variant>
        <vt:i4>734</vt:i4>
      </vt:variant>
      <vt:variant>
        <vt:i4>0</vt:i4>
      </vt:variant>
      <vt:variant>
        <vt:i4>5</vt:i4>
      </vt:variant>
      <vt:variant>
        <vt:lpwstr/>
      </vt:variant>
      <vt:variant>
        <vt:lpwstr>_Toc351043636</vt:lpwstr>
      </vt:variant>
      <vt:variant>
        <vt:i4>1179696</vt:i4>
      </vt:variant>
      <vt:variant>
        <vt:i4>728</vt:i4>
      </vt:variant>
      <vt:variant>
        <vt:i4>0</vt:i4>
      </vt:variant>
      <vt:variant>
        <vt:i4>5</vt:i4>
      </vt:variant>
      <vt:variant>
        <vt:lpwstr/>
      </vt:variant>
      <vt:variant>
        <vt:lpwstr>_Toc351043635</vt:lpwstr>
      </vt:variant>
      <vt:variant>
        <vt:i4>1179696</vt:i4>
      </vt:variant>
      <vt:variant>
        <vt:i4>722</vt:i4>
      </vt:variant>
      <vt:variant>
        <vt:i4>0</vt:i4>
      </vt:variant>
      <vt:variant>
        <vt:i4>5</vt:i4>
      </vt:variant>
      <vt:variant>
        <vt:lpwstr/>
      </vt:variant>
      <vt:variant>
        <vt:lpwstr>_Toc351043634</vt:lpwstr>
      </vt:variant>
      <vt:variant>
        <vt:i4>1179696</vt:i4>
      </vt:variant>
      <vt:variant>
        <vt:i4>716</vt:i4>
      </vt:variant>
      <vt:variant>
        <vt:i4>0</vt:i4>
      </vt:variant>
      <vt:variant>
        <vt:i4>5</vt:i4>
      </vt:variant>
      <vt:variant>
        <vt:lpwstr/>
      </vt:variant>
      <vt:variant>
        <vt:lpwstr>_Toc351043633</vt:lpwstr>
      </vt:variant>
      <vt:variant>
        <vt:i4>1179696</vt:i4>
      </vt:variant>
      <vt:variant>
        <vt:i4>710</vt:i4>
      </vt:variant>
      <vt:variant>
        <vt:i4>0</vt:i4>
      </vt:variant>
      <vt:variant>
        <vt:i4>5</vt:i4>
      </vt:variant>
      <vt:variant>
        <vt:lpwstr/>
      </vt:variant>
      <vt:variant>
        <vt:lpwstr>_Toc351043632</vt:lpwstr>
      </vt:variant>
      <vt:variant>
        <vt:i4>1179696</vt:i4>
      </vt:variant>
      <vt:variant>
        <vt:i4>704</vt:i4>
      </vt:variant>
      <vt:variant>
        <vt:i4>0</vt:i4>
      </vt:variant>
      <vt:variant>
        <vt:i4>5</vt:i4>
      </vt:variant>
      <vt:variant>
        <vt:lpwstr/>
      </vt:variant>
      <vt:variant>
        <vt:lpwstr>_Toc351043631</vt:lpwstr>
      </vt:variant>
      <vt:variant>
        <vt:i4>1179696</vt:i4>
      </vt:variant>
      <vt:variant>
        <vt:i4>698</vt:i4>
      </vt:variant>
      <vt:variant>
        <vt:i4>0</vt:i4>
      </vt:variant>
      <vt:variant>
        <vt:i4>5</vt:i4>
      </vt:variant>
      <vt:variant>
        <vt:lpwstr/>
      </vt:variant>
      <vt:variant>
        <vt:lpwstr>_Toc351043630</vt:lpwstr>
      </vt:variant>
      <vt:variant>
        <vt:i4>1245232</vt:i4>
      </vt:variant>
      <vt:variant>
        <vt:i4>692</vt:i4>
      </vt:variant>
      <vt:variant>
        <vt:i4>0</vt:i4>
      </vt:variant>
      <vt:variant>
        <vt:i4>5</vt:i4>
      </vt:variant>
      <vt:variant>
        <vt:lpwstr/>
      </vt:variant>
      <vt:variant>
        <vt:lpwstr>_Toc351043629</vt:lpwstr>
      </vt:variant>
      <vt:variant>
        <vt:i4>1245232</vt:i4>
      </vt:variant>
      <vt:variant>
        <vt:i4>686</vt:i4>
      </vt:variant>
      <vt:variant>
        <vt:i4>0</vt:i4>
      </vt:variant>
      <vt:variant>
        <vt:i4>5</vt:i4>
      </vt:variant>
      <vt:variant>
        <vt:lpwstr/>
      </vt:variant>
      <vt:variant>
        <vt:lpwstr>_Toc351043628</vt:lpwstr>
      </vt:variant>
      <vt:variant>
        <vt:i4>1245232</vt:i4>
      </vt:variant>
      <vt:variant>
        <vt:i4>680</vt:i4>
      </vt:variant>
      <vt:variant>
        <vt:i4>0</vt:i4>
      </vt:variant>
      <vt:variant>
        <vt:i4>5</vt:i4>
      </vt:variant>
      <vt:variant>
        <vt:lpwstr/>
      </vt:variant>
      <vt:variant>
        <vt:lpwstr>_Toc351043627</vt:lpwstr>
      </vt:variant>
      <vt:variant>
        <vt:i4>1245232</vt:i4>
      </vt:variant>
      <vt:variant>
        <vt:i4>674</vt:i4>
      </vt:variant>
      <vt:variant>
        <vt:i4>0</vt:i4>
      </vt:variant>
      <vt:variant>
        <vt:i4>5</vt:i4>
      </vt:variant>
      <vt:variant>
        <vt:lpwstr/>
      </vt:variant>
      <vt:variant>
        <vt:lpwstr>_Toc351043626</vt:lpwstr>
      </vt:variant>
      <vt:variant>
        <vt:i4>1245232</vt:i4>
      </vt:variant>
      <vt:variant>
        <vt:i4>668</vt:i4>
      </vt:variant>
      <vt:variant>
        <vt:i4>0</vt:i4>
      </vt:variant>
      <vt:variant>
        <vt:i4>5</vt:i4>
      </vt:variant>
      <vt:variant>
        <vt:lpwstr/>
      </vt:variant>
      <vt:variant>
        <vt:lpwstr>_Toc351043625</vt:lpwstr>
      </vt:variant>
      <vt:variant>
        <vt:i4>1245232</vt:i4>
      </vt:variant>
      <vt:variant>
        <vt:i4>662</vt:i4>
      </vt:variant>
      <vt:variant>
        <vt:i4>0</vt:i4>
      </vt:variant>
      <vt:variant>
        <vt:i4>5</vt:i4>
      </vt:variant>
      <vt:variant>
        <vt:lpwstr/>
      </vt:variant>
      <vt:variant>
        <vt:lpwstr>_Toc351043624</vt:lpwstr>
      </vt:variant>
      <vt:variant>
        <vt:i4>1245232</vt:i4>
      </vt:variant>
      <vt:variant>
        <vt:i4>656</vt:i4>
      </vt:variant>
      <vt:variant>
        <vt:i4>0</vt:i4>
      </vt:variant>
      <vt:variant>
        <vt:i4>5</vt:i4>
      </vt:variant>
      <vt:variant>
        <vt:lpwstr/>
      </vt:variant>
      <vt:variant>
        <vt:lpwstr>_Toc351043623</vt:lpwstr>
      </vt:variant>
      <vt:variant>
        <vt:i4>1245232</vt:i4>
      </vt:variant>
      <vt:variant>
        <vt:i4>650</vt:i4>
      </vt:variant>
      <vt:variant>
        <vt:i4>0</vt:i4>
      </vt:variant>
      <vt:variant>
        <vt:i4>5</vt:i4>
      </vt:variant>
      <vt:variant>
        <vt:lpwstr/>
      </vt:variant>
      <vt:variant>
        <vt:lpwstr>_Toc351043622</vt:lpwstr>
      </vt:variant>
      <vt:variant>
        <vt:i4>1245232</vt:i4>
      </vt:variant>
      <vt:variant>
        <vt:i4>644</vt:i4>
      </vt:variant>
      <vt:variant>
        <vt:i4>0</vt:i4>
      </vt:variant>
      <vt:variant>
        <vt:i4>5</vt:i4>
      </vt:variant>
      <vt:variant>
        <vt:lpwstr/>
      </vt:variant>
      <vt:variant>
        <vt:lpwstr>_Toc351043621</vt:lpwstr>
      </vt:variant>
      <vt:variant>
        <vt:i4>1245232</vt:i4>
      </vt:variant>
      <vt:variant>
        <vt:i4>638</vt:i4>
      </vt:variant>
      <vt:variant>
        <vt:i4>0</vt:i4>
      </vt:variant>
      <vt:variant>
        <vt:i4>5</vt:i4>
      </vt:variant>
      <vt:variant>
        <vt:lpwstr/>
      </vt:variant>
      <vt:variant>
        <vt:lpwstr>_Toc351043620</vt:lpwstr>
      </vt:variant>
      <vt:variant>
        <vt:i4>1048624</vt:i4>
      </vt:variant>
      <vt:variant>
        <vt:i4>632</vt:i4>
      </vt:variant>
      <vt:variant>
        <vt:i4>0</vt:i4>
      </vt:variant>
      <vt:variant>
        <vt:i4>5</vt:i4>
      </vt:variant>
      <vt:variant>
        <vt:lpwstr/>
      </vt:variant>
      <vt:variant>
        <vt:lpwstr>_Toc351043619</vt:lpwstr>
      </vt:variant>
      <vt:variant>
        <vt:i4>1048624</vt:i4>
      </vt:variant>
      <vt:variant>
        <vt:i4>626</vt:i4>
      </vt:variant>
      <vt:variant>
        <vt:i4>0</vt:i4>
      </vt:variant>
      <vt:variant>
        <vt:i4>5</vt:i4>
      </vt:variant>
      <vt:variant>
        <vt:lpwstr/>
      </vt:variant>
      <vt:variant>
        <vt:lpwstr>_Toc351043618</vt:lpwstr>
      </vt:variant>
      <vt:variant>
        <vt:i4>1048624</vt:i4>
      </vt:variant>
      <vt:variant>
        <vt:i4>620</vt:i4>
      </vt:variant>
      <vt:variant>
        <vt:i4>0</vt:i4>
      </vt:variant>
      <vt:variant>
        <vt:i4>5</vt:i4>
      </vt:variant>
      <vt:variant>
        <vt:lpwstr/>
      </vt:variant>
      <vt:variant>
        <vt:lpwstr>_Toc351043617</vt:lpwstr>
      </vt:variant>
      <vt:variant>
        <vt:i4>1048624</vt:i4>
      </vt:variant>
      <vt:variant>
        <vt:i4>614</vt:i4>
      </vt:variant>
      <vt:variant>
        <vt:i4>0</vt:i4>
      </vt:variant>
      <vt:variant>
        <vt:i4>5</vt:i4>
      </vt:variant>
      <vt:variant>
        <vt:lpwstr/>
      </vt:variant>
      <vt:variant>
        <vt:lpwstr>_Toc351043616</vt:lpwstr>
      </vt:variant>
      <vt:variant>
        <vt:i4>1048624</vt:i4>
      </vt:variant>
      <vt:variant>
        <vt:i4>608</vt:i4>
      </vt:variant>
      <vt:variant>
        <vt:i4>0</vt:i4>
      </vt:variant>
      <vt:variant>
        <vt:i4>5</vt:i4>
      </vt:variant>
      <vt:variant>
        <vt:lpwstr/>
      </vt:variant>
      <vt:variant>
        <vt:lpwstr>_Toc351043615</vt:lpwstr>
      </vt:variant>
      <vt:variant>
        <vt:i4>1048624</vt:i4>
      </vt:variant>
      <vt:variant>
        <vt:i4>602</vt:i4>
      </vt:variant>
      <vt:variant>
        <vt:i4>0</vt:i4>
      </vt:variant>
      <vt:variant>
        <vt:i4>5</vt:i4>
      </vt:variant>
      <vt:variant>
        <vt:lpwstr/>
      </vt:variant>
      <vt:variant>
        <vt:lpwstr>_Toc351043614</vt:lpwstr>
      </vt:variant>
      <vt:variant>
        <vt:i4>1048624</vt:i4>
      </vt:variant>
      <vt:variant>
        <vt:i4>596</vt:i4>
      </vt:variant>
      <vt:variant>
        <vt:i4>0</vt:i4>
      </vt:variant>
      <vt:variant>
        <vt:i4>5</vt:i4>
      </vt:variant>
      <vt:variant>
        <vt:lpwstr/>
      </vt:variant>
      <vt:variant>
        <vt:lpwstr>_Toc351043613</vt:lpwstr>
      </vt:variant>
      <vt:variant>
        <vt:i4>1048624</vt:i4>
      </vt:variant>
      <vt:variant>
        <vt:i4>590</vt:i4>
      </vt:variant>
      <vt:variant>
        <vt:i4>0</vt:i4>
      </vt:variant>
      <vt:variant>
        <vt:i4>5</vt:i4>
      </vt:variant>
      <vt:variant>
        <vt:lpwstr/>
      </vt:variant>
      <vt:variant>
        <vt:lpwstr>_Toc351043612</vt:lpwstr>
      </vt:variant>
      <vt:variant>
        <vt:i4>1048624</vt:i4>
      </vt:variant>
      <vt:variant>
        <vt:i4>584</vt:i4>
      </vt:variant>
      <vt:variant>
        <vt:i4>0</vt:i4>
      </vt:variant>
      <vt:variant>
        <vt:i4>5</vt:i4>
      </vt:variant>
      <vt:variant>
        <vt:lpwstr/>
      </vt:variant>
      <vt:variant>
        <vt:lpwstr>_Toc351043611</vt:lpwstr>
      </vt:variant>
      <vt:variant>
        <vt:i4>1048624</vt:i4>
      </vt:variant>
      <vt:variant>
        <vt:i4>578</vt:i4>
      </vt:variant>
      <vt:variant>
        <vt:i4>0</vt:i4>
      </vt:variant>
      <vt:variant>
        <vt:i4>5</vt:i4>
      </vt:variant>
      <vt:variant>
        <vt:lpwstr/>
      </vt:variant>
      <vt:variant>
        <vt:lpwstr>_Toc351043610</vt:lpwstr>
      </vt:variant>
      <vt:variant>
        <vt:i4>1114160</vt:i4>
      </vt:variant>
      <vt:variant>
        <vt:i4>572</vt:i4>
      </vt:variant>
      <vt:variant>
        <vt:i4>0</vt:i4>
      </vt:variant>
      <vt:variant>
        <vt:i4>5</vt:i4>
      </vt:variant>
      <vt:variant>
        <vt:lpwstr/>
      </vt:variant>
      <vt:variant>
        <vt:lpwstr>_Toc351043609</vt:lpwstr>
      </vt:variant>
      <vt:variant>
        <vt:i4>1114160</vt:i4>
      </vt:variant>
      <vt:variant>
        <vt:i4>566</vt:i4>
      </vt:variant>
      <vt:variant>
        <vt:i4>0</vt:i4>
      </vt:variant>
      <vt:variant>
        <vt:i4>5</vt:i4>
      </vt:variant>
      <vt:variant>
        <vt:lpwstr/>
      </vt:variant>
      <vt:variant>
        <vt:lpwstr>_Toc351043608</vt:lpwstr>
      </vt:variant>
      <vt:variant>
        <vt:i4>1114160</vt:i4>
      </vt:variant>
      <vt:variant>
        <vt:i4>560</vt:i4>
      </vt:variant>
      <vt:variant>
        <vt:i4>0</vt:i4>
      </vt:variant>
      <vt:variant>
        <vt:i4>5</vt:i4>
      </vt:variant>
      <vt:variant>
        <vt:lpwstr/>
      </vt:variant>
      <vt:variant>
        <vt:lpwstr>_Toc351043607</vt:lpwstr>
      </vt:variant>
      <vt:variant>
        <vt:i4>1114160</vt:i4>
      </vt:variant>
      <vt:variant>
        <vt:i4>554</vt:i4>
      </vt:variant>
      <vt:variant>
        <vt:i4>0</vt:i4>
      </vt:variant>
      <vt:variant>
        <vt:i4>5</vt:i4>
      </vt:variant>
      <vt:variant>
        <vt:lpwstr/>
      </vt:variant>
      <vt:variant>
        <vt:lpwstr>_Toc351043606</vt:lpwstr>
      </vt:variant>
      <vt:variant>
        <vt:i4>1114160</vt:i4>
      </vt:variant>
      <vt:variant>
        <vt:i4>548</vt:i4>
      </vt:variant>
      <vt:variant>
        <vt:i4>0</vt:i4>
      </vt:variant>
      <vt:variant>
        <vt:i4>5</vt:i4>
      </vt:variant>
      <vt:variant>
        <vt:lpwstr/>
      </vt:variant>
      <vt:variant>
        <vt:lpwstr>_Toc351043605</vt:lpwstr>
      </vt:variant>
      <vt:variant>
        <vt:i4>1114160</vt:i4>
      </vt:variant>
      <vt:variant>
        <vt:i4>542</vt:i4>
      </vt:variant>
      <vt:variant>
        <vt:i4>0</vt:i4>
      </vt:variant>
      <vt:variant>
        <vt:i4>5</vt:i4>
      </vt:variant>
      <vt:variant>
        <vt:lpwstr/>
      </vt:variant>
      <vt:variant>
        <vt:lpwstr>_Toc351043604</vt:lpwstr>
      </vt:variant>
      <vt:variant>
        <vt:i4>1114160</vt:i4>
      </vt:variant>
      <vt:variant>
        <vt:i4>536</vt:i4>
      </vt:variant>
      <vt:variant>
        <vt:i4>0</vt:i4>
      </vt:variant>
      <vt:variant>
        <vt:i4>5</vt:i4>
      </vt:variant>
      <vt:variant>
        <vt:lpwstr/>
      </vt:variant>
      <vt:variant>
        <vt:lpwstr>_Toc351043603</vt:lpwstr>
      </vt:variant>
      <vt:variant>
        <vt:i4>1114160</vt:i4>
      </vt:variant>
      <vt:variant>
        <vt:i4>530</vt:i4>
      </vt:variant>
      <vt:variant>
        <vt:i4>0</vt:i4>
      </vt:variant>
      <vt:variant>
        <vt:i4>5</vt:i4>
      </vt:variant>
      <vt:variant>
        <vt:lpwstr/>
      </vt:variant>
      <vt:variant>
        <vt:lpwstr>_Toc351043602</vt:lpwstr>
      </vt:variant>
      <vt:variant>
        <vt:i4>1114160</vt:i4>
      </vt:variant>
      <vt:variant>
        <vt:i4>524</vt:i4>
      </vt:variant>
      <vt:variant>
        <vt:i4>0</vt:i4>
      </vt:variant>
      <vt:variant>
        <vt:i4>5</vt:i4>
      </vt:variant>
      <vt:variant>
        <vt:lpwstr/>
      </vt:variant>
      <vt:variant>
        <vt:lpwstr>_Toc351043601</vt:lpwstr>
      </vt:variant>
      <vt:variant>
        <vt:i4>1114160</vt:i4>
      </vt:variant>
      <vt:variant>
        <vt:i4>518</vt:i4>
      </vt:variant>
      <vt:variant>
        <vt:i4>0</vt:i4>
      </vt:variant>
      <vt:variant>
        <vt:i4>5</vt:i4>
      </vt:variant>
      <vt:variant>
        <vt:lpwstr/>
      </vt:variant>
      <vt:variant>
        <vt:lpwstr>_Toc351043600</vt:lpwstr>
      </vt:variant>
      <vt:variant>
        <vt:i4>1572915</vt:i4>
      </vt:variant>
      <vt:variant>
        <vt:i4>512</vt:i4>
      </vt:variant>
      <vt:variant>
        <vt:i4>0</vt:i4>
      </vt:variant>
      <vt:variant>
        <vt:i4>5</vt:i4>
      </vt:variant>
      <vt:variant>
        <vt:lpwstr/>
      </vt:variant>
      <vt:variant>
        <vt:lpwstr>_Toc351043599</vt:lpwstr>
      </vt:variant>
      <vt:variant>
        <vt:i4>1572915</vt:i4>
      </vt:variant>
      <vt:variant>
        <vt:i4>506</vt:i4>
      </vt:variant>
      <vt:variant>
        <vt:i4>0</vt:i4>
      </vt:variant>
      <vt:variant>
        <vt:i4>5</vt:i4>
      </vt:variant>
      <vt:variant>
        <vt:lpwstr/>
      </vt:variant>
      <vt:variant>
        <vt:lpwstr>_Toc351043598</vt:lpwstr>
      </vt:variant>
      <vt:variant>
        <vt:i4>1572915</vt:i4>
      </vt:variant>
      <vt:variant>
        <vt:i4>500</vt:i4>
      </vt:variant>
      <vt:variant>
        <vt:i4>0</vt:i4>
      </vt:variant>
      <vt:variant>
        <vt:i4>5</vt:i4>
      </vt:variant>
      <vt:variant>
        <vt:lpwstr/>
      </vt:variant>
      <vt:variant>
        <vt:lpwstr>_Toc351043597</vt:lpwstr>
      </vt:variant>
      <vt:variant>
        <vt:i4>1572915</vt:i4>
      </vt:variant>
      <vt:variant>
        <vt:i4>494</vt:i4>
      </vt:variant>
      <vt:variant>
        <vt:i4>0</vt:i4>
      </vt:variant>
      <vt:variant>
        <vt:i4>5</vt:i4>
      </vt:variant>
      <vt:variant>
        <vt:lpwstr/>
      </vt:variant>
      <vt:variant>
        <vt:lpwstr>_Toc351043596</vt:lpwstr>
      </vt:variant>
      <vt:variant>
        <vt:i4>1572915</vt:i4>
      </vt:variant>
      <vt:variant>
        <vt:i4>488</vt:i4>
      </vt:variant>
      <vt:variant>
        <vt:i4>0</vt:i4>
      </vt:variant>
      <vt:variant>
        <vt:i4>5</vt:i4>
      </vt:variant>
      <vt:variant>
        <vt:lpwstr/>
      </vt:variant>
      <vt:variant>
        <vt:lpwstr>_Toc351043595</vt:lpwstr>
      </vt:variant>
      <vt:variant>
        <vt:i4>1572915</vt:i4>
      </vt:variant>
      <vt:variant>
        <vt:i4>482</vt:i4>
      </vt:variant>
      <vt:variant>
        <vt:i4>0</vt:i4>
      </vt:variant>
      <vt:variant>
        <vt:i4>5</vt:i4>
      </vt:variant>
      <vt:variant>
        <vt:lpwstr/>
      </vt:variant>
      <vt:variant>
        <vt:lpwstr>_Toc351043594</vt:lpwstr>
      </vt:variant>
      <vt:variant>
        <vt:i4>1572915</vt:i4>
      </vt:variant>
      <vt:variant>
        <vt:i4>476</vt:i4>
      </vt:variant>
      <vt:variant>
        <vt:i4>0</vt:i4>
      </vt:variant>
      <vt:variant>
        <vt:i4>5</vt:i4>
      </vt:variant>
      <vt:variant>
        <vt:lpwstr/>
      </vt:variant>
      <vt:variant>
        <vt:lpwstr>_Toc351043593</vt:lpwstr>
      </vt:variant>
      <vt:variant>
        <vt:i4>1572915</vt:i4>
      </vt:variant>
      <vt:variant>
        <vt:i4>470</vt:i4>
      </vt:variant>
      <vt:variant>
        <vt:i4>0</vt:i4>
      </vt:variant>
      <vt:variant>
        <vt:i4>5</vt:i4>
      </vt:variant>
      <vt:variant>
        <vt:lpwstr/>
      </vt:variant>
      <vt:variant>
        <vt:lpwstr>_Toc351043592</vt:lpwstr>
      </vt:variant>
      <vt:variant>
        <vt:i4>1572915</vt:i4>
      </vt:variant>
      <vt:variant>
        <vt:i4>464</vt:i4>
      </vt:variant>
      <vt:variant>
        <vt:i4>0</vt:i4>
      </vt:variant>
      <vt:variant>
        <vt:i4>5</vt:i4>
      </vt:variant>
      <vt:variant>
        <vt:lpwstr/>
      </vt:variant>
      <vt:variant>
        <vt:lpwstr>_Toc351043591</vt:lpwstr>
      </vt:variant>
      <vt:variant>
        <vt:i4>1572915</vt:i4>
      </vt:variant>
      <vt:variant>
        <vt:i4>458</vt:i4>
      </vt:variant>
      <vt:variant>
        <vt:i4>0</vt:i4>
      </vt:variant>
      <vt:variant>
        <vt:i4>5</vt:i4>
      </vt:variant>
      <vt:variant>
        <vt:lpwstr/>
      </vt:variant>
      <vt:variant>
        <vt:lpwstr>_Toc351043590</vt:lpwstr>
      </vt:variant>
      <vt:variant>
        <vt:i4>1638451</vt:i4>
      </vt:variant>
      <vt:variant>
        <vt:i4>452</vt:i4>
      </vt:variant>
      <vt:variant>
        <vt:i4>0</vt:i4>
      </vt:variant>
      <vt:variant>
        <vt:i4>5</vt:i4>
      </vt:variant>
      <vt:variant>
        <vt:lpwstr/>
      </vt:variant>
      <vt:variant>
        <vt:lpwstr>_Toc351043589</vt:lpwstr>
      </vt:variant>
      <vt:variant>
        <vt:i4>1638451</vt:i4>
      </vt:variant>
      <vt:variant>
        <vt:i4>446</vt:i4>
      </vt:variant>
      <vt:variant>
        <vt:i4>0</vt:i4>
      </vt:variant>
      <vt:variant>
        <vt:i4>5</vt:i4>
      </vt:variant>
      <vt:variant>
        <vt:lpwstr/>
      </vt:variant>
      <vt:variant>
        <vt:lpwstr>_Toc351043588</vt:lpwstr>
      </vt:variant>
      <vt:variant>
        <vt:i4>1638451</vt:i4>
      </vt:variant>
      <vt:variant>
        <vt:i4>440</vt:i4>
      </vt:variant>
      <vt:variant>
        <vt:i4>0</vt:i4>
      </vt:variant>
      <vt:variant>
        <vt:i4>5</vt:i4>
      </vt:variant>
      <vt:variant>
        <vt:lpwstr/>
      </vt:variant>
      <vt:variant>
        <vt:lpwstr>_Toc351043587</vt:lpwstr>
      </vt:variant>
      <vt:variant>
        <vt:i4>1638451</vt:i4>
      </vt:variant>
      <vt:variant>
        <vt:i4>434</vt:i4>
      </vt:variant>
      <vt:variant>
        <vt:i4>0</vt:i4>
      </vt:variant>
      <vt:variant>
        <vt:i4>5</vt:i4>
      </vt:variant>
      <vt:variant>
        <vt:lpwstr/>
      </vt:variant>
      <vt:variant>
        <vt:lpwstr>_Toc351043586</vt:lpwstr>
      </vt:variant>
      <vt:variant>
        <vt:i4>1638451</vt:i4>
      </vt:variant>
      <vt:variant>
        <vt:i4>428</vt:i4>
      </vt:variant>
      <vt:variant>
        <vt:i4>0</vt:i4>
      </vt:variant>
      <vt:variant>
        <vt:i4>5</vt:i4>
      </vt:variant>
      <vt:variant>
        <vt:lpwstr/>
      </vt:variant>
      <vt:variant>
        <vt:lpwstr>_Toc351043585</vt:lpwstr>
      </vt:variant>
      <vt:variant>
        <vt:i4>1638451</vt:i4>
      </vt:variant>
      <vt:variant>
        <vt:i4>422</vt:i4>
      </vt:variant>
      <vt:variant>
        <vt:i4>0</vt:i4>
      </vt:variant>
      <vt:variant>
        <vt:i4>5</vt:i4>
      </vt:variant>
      <vt:variant>
        <vt:lpwstr/>
      </vt:variant>
      <vt:variant>
        <vt:lpwstr>_Toc351043584</vt:lpwstr>
      </vt:variant>
      <vt:variant>
        <vt:i4>1638451</vt:i4>
      </vt:variant>
      <vt:variant>
        <vt:i4>416</vt:i4>
      </vt:variant>
      <vt:variant>
        <vt:i4>0</vt:i4>
      </vt:variant>
      <vt:variant>
        <vt:i4>5</vt:i4>
      </vt:variant>
      <vt:variant>
        <vt:lpwstr/>
      </vt:variant>
      <vt:variant>
        <vt:lpwstr>_Toc351043583</vt:lpwstr>
      </vt:variant>
      <vt:variant>
        <vt:i4>1638451</vt:i4>
      </vt:variant>
      <vt:variant>
        <vt:i4>410</vt:i4>
      </vt:variant>
      <vt:variant>
        <vt:i4>0</vt:i4>
      </vt:variant>
      <vt:variant>
        <vt:i4>5</vt:i4>
      </vt:variant>
      <vt:variant>
        <vt:lpwstr/>
      </vt:variant>
      <vt:variant>
        <vt:lpwstr>_Toc351043582</vt:lpwstr>
      </vt:variant>
      <vt:variant>
        <vt:i4>1638451</vt:i4>
      </vt:variant>
      <vt:variant>
        <vt:i4>404</vt:i4>
      </vt:variant>
      <vt:variant>
        <vt:i4>0</vt:i4>
      </vt:variant>
      <vt:variant>
        <vt:i4>5</vt:i4>
      </vt:variant>
      <vt:variant>
        <vt:lpwstr/>
      </vt:variant>
      <vt:variant>
        <vt:lpwstr>_Toc351043581</vt:lpwstr>
      </vt:variant>
      <vt:variant>
        <vt:i4>1638451</vt:i4>
      </vt:variant>
      <vt:variant>
        <vt:i4>398</vt:i4>
      </vt:variant>
      <vt:variant>
        <vt:i4>0</vt:i4>
      </vt:variant>
      <vt:variant>
        <vt:i4>5</vt:i4>
      </vt:variant>
      <vt:variant>
        <vt:lpwstr/>
      </vt:variant>
      <vt:variant>
        <vt:lpwstr>_Toc351043580</vt:lpwstr>
      </vt:variant>
      <vt:variant>
        <vt:i4>1441843</vt:i4>
      </vt:variant>
      <vt:variant>
        <vt:i4>392</vt:i4>
      </vt:variant>
      <vt:variant>
        <vt:i4>0</vt:i4>
      </vt:variant>
      <vt:variant>
        <vt:i4>5</vt:i4>
      </vt:variant>
      <vt:variant>
        <vt:lpwstr/>
      </vt:variant>
      <vt:variant>
        <vt:lpwstr>_Toc351043579</vt:lpwstr>
      </vt:variant>
      <vt:variant>
        <vt:i4>1441843</vt:i4>
      </vt:variant>
      <vt:variant>
        <vt:i4>386</vt:i4>
      </vt:variant>
      <vt:variant>
        <vt:i4>0</vt:i4>
      </vt:variant>
      <vt:variant>
        <vt:i4>5</vt:i4>
      </vt:variant>
      <vt:variant>
        <vt:lpwstr/>
      </vt:variant>
      <vt:variant>
        <vt:lpwstr>_Toc351043578</vt:lpwstr>
      </vt:variant>
      <vt:variant>
        <vt:i4>1441843</vt:i4>
      </vt:variant>
      <vt:variant>
        <vt:i4>380</vt:i4>
      </vt:variant>
      <vt:variant>
        <vt:i4>0</vt:i4>
      </vt:variant>
      <vt:variant>
        <vt:i4>5</vt:i4>
      </vt:variant>
      <vt:variant>
        <vt:lpwstr/>
      </vt:variant>
      <vt:variant>
        <vt:lpwstr>_Toc351043577</vt:lpwstr>
      </vt:variant>
      <vt:variant>
        <vt:i4>1441843</vt:i4>
      </vt:variant>
      <vt:variant>
        <vt:i4>374</vt:i4>
      </vt:variant>
      <vt:variant>
        <vt:i4>0</vt:i4>
      </vt:variant>
      <vt:variant>
        <vt:i4>5</vt:i4>
      </vt:variant>
      <vt:variant>
        <vt:lpwstr/>
      </vt:variant>
      <vt:variant>
        <vt:lpwstr>_Toc351043576</vt:lpwstr>
      </vt:variant>
      <vt:variant>
        <vt:i4>1441843</vt:i4>
      </vt:variant>
      <vt:variant>
        <vt:i4>368</vt:i4>
      </vt:variant>
      <vt:variant>
        <vt:i4>0</vt:i4>
      </vt:variant>
      <vt:variant>
        <vt:i4>5</vt:i4>
      </vt:variant>
      <vt:variant>
        <vt:lpwstr/>
      </vt:variant>
      <vt:variant>
        <vt:lpwstr>_Toc351043575</vt:lpwstr>
      </vt:variant>
      <vt:variant>
        <vt:i4>1441843</vt:i4>
      </vt:variant>
      <vt:variant>
        <vt:i4>362</vt:i4>
      </vt:variant>
      <vt:variant>
        <vt:i4>0</vt:i4>
      </vt:variant>
      <vt:variant>
        <vt:i4>5</vt:i4>
      </vt:variant>
      <vt:variant>
        <vt:lpwstr/>
      </vt:variant>
      <vt:variant>
        <vt:lpwstr>_Toc351043574</vt:lpwstr>
      </vt:variant>
      <vt:variant>
        <vt:i4>1441843</vt:i4>
      </vt:variant>
      <vt:variant>
        <vt:i4>356</vt:i4>
      </vt:variant>
      <vt:variant>
        <vt:i4>0</vt:i4>
      </vt:variant>
      <vt:variant>
        <vt:i4>5</vt:i4>
      </vt:variant>
      <vt:variant>
        <vt:lpwstr/>
      </vt:variant>
      <vt:variant>
        <vt:lpwstr>_Toc351043573</vt:lpwstr>
      </vt:variant>
      <vt:variant>
        <vt:i4>1441843</vt:i4>
      </vt:variant>
      <vt:variant>
        <vt:i4>350</vt:i4>
      </vt:variant>
      <vt:variant>
        <vt:i4>0</vt:i4>
      </vt:variant>
      <vt:variant>
        <vt:i4>5</vt:i4>
      </vt:variant>
      <vt:variant>
        <vt:lpwstr/>
      </vt:variant>
      <vt:variant>
        <vt:lpwstr>_Toc351043572</vt:lpwstr>
      </vt:variant>
      <vt:variant>
        <vt:i4>1441843</vt:i4>
      </vt:variant>
      <vt:variant>
        <vt:i4>344</vt:i4>
      </vt:variant>
      <vt:variant>
        <vt:i4>0</vt:i4>
      </vt:variant>
      <vt:variant>
        <vt:i4>5</vt:i4>
      </vt:variant>
      <vt:variant>
        <vt:lpwstr/>
      </vt:variant>
      <vt:variant>
        <vt:lpwstr>_Toc351043571</vt:lpwstr>
      </vt:variant>
      <vt:variant>
        <vt:i4>1441843</vt:i4>
      </vt:variant>
      <vt:variant>
        <vt:i4>338</vt:i4>
      </vt:variant>
      <vt:variant>
        <vt:i4>0</vt:i4>
      </vt:variant>
      <vt:variant>
        <vt:i4>5</vt:i4>
      </vt:variant>
      <vt:variant>
        <vt:lpwstr/>
      </vt:variant>
      <vt:variant>
        <vt:lpwstr>_Toc351043570</vt:lpwstr>
      </vt:variant>
      <vt:variant>
        <vt:i4>1507379</vt:i4>
      </vt:variant>
      <vt:variant>
        <vt:i4>332</vt:i4>
      </vt:variant>
      <vt:variant>
        <vt:i4>0</vt:i4>
      </vt:variant>
      <vt:variant>
        <vt:i4>5</vt:i4>
      </vt:variant>
      <vt:variant>
        <vt:lpwstr/>
      </vt:variant>
      <vt:variant>
        <vt:lpwstr>_Toc351043569</vt:lpwstr>
      </vt:variant>
      <vt:variant>
        <vt:i4>1507379</vt:i4>
      </vt:variant>
      <vt:variant>
        <vt:i4>326</vt:i4>
      </vt:variant>
      <vt:variant>
        <vt:i4>0</vt:i4>
      </vt:variant>
      <vt:variant>
        <vt:i4>5</vt:i4>
      </vt:variant>
      <vt:variant>
        <vt:lpwstr/>
      </vt:variant>
      <vt:variant>
        <vt:lpwstr>_Toc351043568</vt:lpwstr>
      </vt:variant>
      <vt:variant>
        <vt:i4>1507379</vt:i4>
      </vt:variant>
      <vt:variant>
        <vt:i4>320</vt:i4>
      </vt:variant>
      <vt:variant>
        <vt:i4>0</vt:i4>
      </vt:variant>
      <vt:variant>
        <vt:i4>5</vt:i4>
      </vt:variant>
      <vt:variant>
        <vt:lpwstr/>
      </vt:variant>
      <vt:variant>
        <vt:lpwstr>_Toc351043567</vt:lpwstr>
      </vt:variant>
      <vt:variant>
        <vt:i4>1507379</vt:i4>
      </vt:variant>
      <vt:variant>
        <vt:i4>314</vt:i4>
      </vt:variant>
      <vt:variant>
        <vt:i4>0</vt:i4>
      </vt:variant>
      <vt:variant>
        <vt:i4>5</vt:i4>
      </vt:variant>
      <vt:variant>
        <vt:lpwstr/>
      </vt:variant>
      <vt:variant>
        <vt:lpwstr>_Toc351043566</vt:lpwstr>
      </vt:variant>
      <vt:variant>
        <vt:i4>1507379</vt:i4>
      </vt:variant>
      <vt:variant>
        <vt:i4>308</vt:i4>
      </vt:variant>
      <vt:variant>
        <vt:i4>0</vt:i4>
      </vt:variant>
      <vt:variant>
        <vt:i4>5</vt:i4>
      </vt:variant>
      <vt:variant>
        <vt:lpwstr/>
      </vt:variant>
      <vt:variant>
        <vt:lpwstr>_Toc351043565</vt:lpwstr>
      </vt:variant>
      <vt:variant>
        <vt:i4>1507379</vt:i4>
      </vt:variant>
      <vt:variant>
        <vt:i4>302</vt:i4>
      </vt:variant>
      <vt:variant>
        <vt:i4>0</vt:i4>
      </vt:variant>
      <vt:variant>
        <vt:i4>5</vt:i4>
      </vt:variant>
      <vt:variant>
        <vt:lpwstr/>
      </vt:variant>
      <vt:variant>
        <vt:lpwstr>_Toc351043564</vt:lpwstr>
      </vt:variant>
      <vt:variant>
        <vt:i4>1507379</vt:i4>
      </vt:variant>
      <vt:variant>
        <vt:i4>296</vt:i4>
      </vt:variant>
      <vt:variant>
        <vt:i4>0</vt:i4>
      </vt:variant>
      <vt:variant>
        <vt:i4>5</vt:i4>
      </vt:variant>
      <vt:variant>
        <vt:lpwstr/>
      </vt:variant>
      <vt:variant>
        <vt:lpwstr>_Toc351043563</vt:lpwstr>
      </vt:variant>
      <vt:variant>
        <vt:i4>1507379</vt:i4>
      </vt:variant>
      <vt:variant>
        <vt:i4>290</vt:i4>
      </vt:variant>
      <vt:variant>
        <vt:i4>0</vt:i4>
      </vt:variant>
      <vt:variant>
        <vt:i4>5</vt:i4>
      </vt:variant>
      <vt:variant>
        <vt:lpwstr/>
      </vt:variant>
      <vt:variant>
        <vt:lpwstr>_Toc351043562</vt:lpwstr>
      </vt:variant>
      <vt:variant>
        <vt:i4>1507379</vt:i4>
      </vt:variant>
      <vt:variant>
        <vt:i4>284</vt:i4>
      </vt:variant>
      <vt:variant>
        <vt:i4>0</vt:i4>
      </vt:variant>
      <vt:variant>
        <vt:i4>5</vt:i4>
      </vt:variant>
      <vt:variant>
        <vt:lpwstr/>
      </vt:variant>
      <vt:variant>
        <vt:lpwstr>_Toc351043561</vt:lpwstr>
      </vt:variant>
      <vt:variant>
        <vt:i4>1507379</vt:i4>
      </vt:variant>
      <vt:variant>
        <vt:i4>278</vt:i4>
      </vt:variant>
      <vt:variant>
        <vt:i4>0</vt:i4>
      </vt:variant>
      <vt:variant>
        <vt:i4>5</vt:i4>
      </vt:variant>
      <vt:variant>
        <vt:lpwstr/>
      </vt:variant>
      <vt:variant>
        <vt:lpwstr>_Toc351043560</vt:lpwstr>
      </vt:variant>
      <vt:variant>
        <vt:i4>1310771</vt:i4>
      </vt:variant>
      <vt:variant>
        <vt:i4>272</vt:i4>
      </vt:variant>
      <vt:variant>
        <vt:i4>0</vt:i4>
      </vt:variant>
      <vt:variant>
        <vt:i4>5</vt:i4>
      </vt:variant>
      <vt:variant>
        <vt:lpwstr/>
      </vt:variant>
      <vt:variant>
        <vt:lpwstr>_Toc351043559</vt:lpwstr>
      </vt:variant>
      <vt:variant>
        <vt:i4>1310771</vt:i4>
      </vt:variant>
      <vt:variant>
        <vt:i4>266</vt:i4>
      </vt:variant>
      <vt:variant>
        <vt:i4>0</vt:i4>
      </vt:variant>
      <vt:variant>
        <vt:i4>5</vt:i4>
      </vt:variant>
      <vt:variant>
        <vt:lpwstr/>
      </vt:variant>
      <vt:variant>
        <vt:lpwstr>_Toc351043558</vt:lpwstr>
      </vt:variant>
      <vt:variant>
        <vt:i4>1310771</vt:i4>
      </vt:variant>
      <vt:variant>
        <vt:i4>260</vt:i4>
      </vt:variant>
      <vt:variant>
        <vt:i4>0</vt:i4>
      </vt:variant>
      <vt:variant>
        <vt:i4>5</vt:i4>
      </vt:variant>
      <vt:variant>
        <vt:lpwstr/>
      </vt:variant>
      <vt:variant>
        <vt:lpwstr>_Toc351043557</vt:lpwstr>
      </vt:variant>
      <vt:variant>
        <vt:i4>1310771</vt:i4>
      </vt:variant>
      <vt:variant>
        <vt:i4>254</vt:i4>
      </vt:variant>
      <vt:variant>
        <vt:i4>0</vt:i4>
      </vt:variant>
      <vt:variant>
        <vt:i4>5</vt:i4>
      </vt:variant>
      <vt:variant>
        <vt:lpwstr/>
      </vt:variant>
      <vt:variant>
        <vt:lpwstr>_Toc351043556</vt:lpwstr>
      </vt:variant>
      <vt:variant>
        <vt:i4>1310771</vt:i4>
      </vt:variant>
      <vt:variant>
        <vt:i4>248</vt:i4>
      </vt:variant>
      <vt:variant>
        <vt:i4>0</vt:i4>
      </vt:variant>
      <vt:variant>
        <vt:i4>5</vt:i4>
      </vt:variant>
      <vt:variant>
        <vt:lpwstr/>
      </vt:variant>
      <vt:variant>
        <vt:lpwstr>_Toc351043555</vt:lpwstr>
      </vt:variant>
      <vt:variant>
        <vt:i4>1310771</vt:i4>
      </vt:variant>
      <vt:variant>
        <vt:i4>242</vt:i4>
      </vt:variant>
      <vt:variant>
        <vt:i4>0</vt:i4>
      </vt:variant>
      <vt:variant>
        <vt:i4>5</vt:i4>
      </vt:variant>
      <vt:variant>
        <vt:lpwstr/>
      </vt:variant>
      <vt:variant>
        <vt:lpwstr>_Toc351043554</vt:lpwstr>
      </vt:variant>
      <vt:variant>
        <vt:i4>1310771</vt:i4>
      </vt:variant>
      <vt:variant>
        <vt:i4>236</vt:i4>
      </vt:variant>
      <vt:variant>
        <vt:i4>0</vt:i4>
      </vt:variant>
      <vt:variant>
        <vt:i4>5</vt:i4>
      </vt:variant>
      <vt:variant>
        <vt:lpwstr/>
      </vt:variant>
      <vt:variant>
        <vt:lpwstr>_Toc351043553</vt:lpwstr>
      </vt:variant>
      <vt:variant>
        <vt:i4>1310771</vt:i4>
      </vt:variant>
      <vt:variant>
        <vt:i4>230</vt:i4>
      </vt:variant>
      <vt:variant>
        <vt:i4>0</vt:i4>
      </vt:variant>
      <vt:variant>
        <vt:i4>5</vt:i4>
      </vt:variant>
      <vt:variant>
        <vt:lpwstr/>
      </vt:variant>
      <vt:variant>
        <vt:lpwstr>_Toc351043552</vt:lpwstr>
      </vt:variant>
      <vt:variant>
        <vt:i4>1310771</vt:i4>
      </vt:variant>
      <vt:variant>
        <vt:i4>224</vt:i4>
      </vt:variant>
      <vt:variant>
        <vt:i4>0</vt:i4>
      </vt:variant>
      <vt:variant>
        <vt:i4>5</vt:i4>
      </vt:variant>
      <vt:variant>
        <vt:lpwstr/>
      </vt:variant>
      <vt:variant>
        <vt:lpwstr>_Toc351043551</vt:lpwstr>
      </vt:variant>
      <vt:variant>
        <vt:i4>1310771</vt:i4>
      </vt:variant>
      <vt:variant>
        <vt:i4>218</vt:i4>
      </vt:variant>
      <vt:variant>
        <vt:i4>0</vt:i4>
      </vt:variant>
      <vt:variant>
        <vt:i4>5</vt:i4>
      </vt:variant>
      <vt:variant>
        <vt:lpwstr/>
      </vt:variant>
      <vt:variant>
        <vt:lpwstr>_Toc351043550</vt:lpwstr>
      </vt:variant>
      <vt:variant>
        <vt:i4>1376307</vt:i4>
      </vt:variant>
      <vt:variant>
        <vt:i4>212</vt:i4>
      </vt:variant>
      <vt:variant>
        <vt:i4>0</vt:i4>
      </vt:variant>
      <vt:variant>
        <vt:i4>5</vt:i4>
      </vt:variant>
      <vt:variant>
        <vt:lpwstr/>
      </vt:variant>
      <vt:variant>
        <vt:lpwstr>_Toc351043549</vt:lpwstr>
      </vt:variant>
      <vt:variant>
        <vt:i4>1376307</vt:i4>
      </vt:variant>
      <vt:variant>
        <vt:i4>206</vt:i4>
      </vt:variant>
      <vt:variant>
        <vt:i4>0</vt:i4>
      </vt:variant>
      <vt:variant>
        <vt:i4>5</vt:i4>
      </vt:variant>
      <vt:variant>
        <vt:lpwstr/>
      </vt:variant>
      <vt:variant>
        <vt:lpwstr>_Toc351043548</vt:lpwstr>
      </vt:variant>
      <vt:variant>
        <vt:i4>1376307</vt:i4>
      </vt:variant>
      <vt:variant>
        <vt:i4>200</vt:i4>
      </vt:variant>
      <vt:variant>
        <vt:i4>0</vt:i4>
      </vt:variant>
      <vt:variant>
        <vt:i4>5</vt:i4>
      </vt:variant>
      <vt:variant>
        <vt:lpwstr/>
      </vt:variant>
      <vt:variant>
        <vt:lpwstr>_Toc351043547</vt:lpwstr>
      </vt:variant>
      <vt:variant>
        <vt:i4>1376307</vt:i4>
      </vt:variant>
      <vt:variant>
        <vt:i4>194</vt:i4>
      </vt:variant>
      <vt:variant>
        <vt:i4>0</vt:i4>
      </vt:variant>
      <vt:variant>
        <vt:i4>5</vt:i4>
      </vt:variant>
      <vt:variant>
        <vt:lpwstr/>
      </vt:variant>
      <vt:variant>
        <vt:lpwstr>_Toc351043546</vt:lpwstr>
      </vt:variant>
      <vt:variant>
        <vt:i4>1376307</vt:i4>
      </vt:variant>
      <vt:variant>
        <vt:i4>188</vt:i4>
      </vt:variant>
      <vt:variant>
        <vt:i4>0</vt:i4>
      </vt:variant>
      <vt:variant>
        <vt:i4>5</vt:i4>
      </vt:variant>
      <vt:variant>
        <vt:lpwstr/>
      </vt:variant>
      <vt:variant>
        <vt:lpwstr>_Toc351043545</vt:lpwstr>
      </vt:variant>
      <vt:variant>
        <vt:i4>1376307</vt:i4>
      </vt:variant>
      <vt:variant>
        <vt:i4>182</vt:i4>
      </vt:variant>
      <vt:variant>
        <vt:i4>0</vt:i4>
      </vt:variant>
      <vt:variant>
        <vt:i4>5</vt:i4>
      </vt:variant>
      <vt:variant>
        <vt:lpwstr/>
      </vt:variant>
      <vt:variant>
        <vt:lpwstr>_Toc351043544</vt:lpwstr>
      </vt:variant>
      <vt:variant>
        <vt:i4>1376307</vt:i4>
      </vt:variant>
      <vt:variant>
        <vt:i4>176</vt:i4>
      </vt:variant>
      <vt:variant>
        <vt:i4>0</vt:i4>
      </vt:variant>
      <vt:variant>
        <vt:i4>5</vt:i4>
      </vt:variant>
      <vt:variant>
        <vt:lpwstr/>
      </vt:variant>
      <vt:variant>
        <vt:lpwstr>_Toc351043543</vt:lpwstr>
      </vt:variant>
      <vt:variant>
        <vt:i4>1376307</vt:i4>
      </vt:variant>
      <vt:variant>
        <vt:i4>170</vt:i4>
      </vt:variant>
      <vt:variant>
        <vt:i4>0</vt:i4>
      </vt:variant>
      <vt:variant>
        <vt:i4>5</vt:i4>
      </vt:variant>
      <vt:variant>
        <vt:lpwstr/>
      </vt:variant>
      <vt:variant>
        <vt:lpwstr>_Toc351043542</vt:lpwstr>
      </vt:variant>
      <vt:variant>
        <vt:i4>1376307</vt:i4>
      </vt:variant>
      <vt:variant>
        <vt:i4>164</vt:i4>
      </vt:variant>
      <vt:variant>
        <vt:i4>0</vt:i4>
      </vt:variant>
      <vt:variant>
        <vt:i4>5</vt:i4>
      </vt:variant>
      <vt:variant>
        <vt:lpwstr/>
      </vt:variant>
      <vt:variant>
        <vt:lpwstr>_Toc351043541</vt:lpwstr>
      </vt:variant>
      <vt:variant>
        <vt:i4>1376307</vt:i4>
      </vt:variant>
      <vt:variant>
        <vt:i4>158</vt:i4>
      </vt:variant>
      <vt:variant>
        <vt:i4>0</vt:i4>
      </vt:variant>
      <vt:variant>
        <vt:i4>5</vt:i4>
      </vt:variant>
      <vt:variant>
        <vt:lpwstr/>
      </vt:variant>
      <vt:variant>
        <vt:lpwstr>_Toc351043540</vt:lpwstr>
      </vt:variant>
      <vt:variant>
        <vt:i4>1179699</vt:i4>
      </vt:variant>
      <vt:variant>
        <vt:i4>152</vt:i4>
      </vt:variant>
      <vt:variant>
        <vt:i4>0</vt:i4>
      </vt:variant>
      <vt:variant>
        <vt:i4>5</vt:i4>
      </vt:variant>
      <vt:variant>
        <vt:lpwstr/>
      </vt:variant>
      <vt:variant>
        <vt:lpwstr>_Toc351043539</vt:lpwstr>
      </vt:variant>
      <vt:variant>
        <vt:i4>1179699</vt:i4>
      </vt:variant>
      <vt:variant>
        <vt:i4>146</vt:i4>
      </vt:variant>
      <vt:variant>
        <vt:i4>0</vt:i4>
      </vt:variant>
      <vt:variant>
        <vt:i4>5</vt:i4>
      </vt:variant>
      <vt:variant>
        <vt:lpwstr/>
      </vt:variant>
      <vt:variant>
        <vt:lpwstr>_Toc351043538</vt:lpwstr>
      </vt:variant>
      <vt:variant>
        <vt:i4>1179699</vt:i4>
      </vt:variant>
      <vt:variant>
        <vt:i4>140</vt:i4>
      </vt:variant>
      <vt:variant>
        <vt:i4>0</vt:i4>
      </vt:variant>
      <vt:variant>
        <vt:i4>5</vt:i4>
      </vt:variant>
      <vt:variant>
        <vt:lpwstr/>
      </vt:variant>
      <vt:variant>
        <vt:lpwstr>_Toc351043537</vt:lpwstr>
      </vt:variant>
      <vt:variant>
        <vt:i4>1179699</vt:i4>
      </vt:variant>
      <vt:variant>
        <vt:i4>134</vt:i4>
      </vt:variant>
      <vt:variant>
        <vt:i4>0</vt:i4>
      </vt:variant>
      <vt:variant>
        <vt:i4>5</vt:i4>
      </vt:variant>
      <vt:variant>
        <vt:lpwstr/>
      </vt:variant>
      <vt:variant>
        <vt:lpwstr>_Toc351043536</vt:lpwstr>
      </vt:variant>
      <vt:variant>
        <vt:i4>1179699</vt:i4>
      </vt:variant>
      <vt:variant>
        <vt:i4>128</vt:i4>
      </vt:variant>
      <vt:variant>
        <vt:i4>0</vt:i4>
      </vt:variant>
      <vt:variant>
        <vt:i4>5</vt:i4>
      </vt:variant>
      <vt:variant>
        <vt:lpwstr/>
      </vt:variant>
      <vt:variant>
        <vt:lpwstr>_Toc351043535</vt:lpwstr>
      </vt:variant>
      <vt:variant>
        <vt:i4>1179699</vt:i4>
      </vt:variant>
      <vt:variant>
        <vt:i4>122</vt:i4>
      </vt:variant>
      <vt:variant>
        <vt:i4>0</vt:i4>
      </vt:variant>
      <vt:variant>
        <vt:i4>5</vt:i4>
      </vt:variant>
      <vt:variant>
        <vt:lpwstr/>
      </vt:variant>
      <vt:variant>
        <vt:lpwstr>_Toc351043534</vt:lpwstr>
      </vt:variant>
      <vt:variant>
        <vt:i4>1179699</vt:i4>
      </vt:variant>
      <vt:variant>
        <vt:i4>116</vt:i4>
      </vt:variant>
      <vt:variant>
        <vt:i4>0</vt:i4>
      </vt:variant>
      <vt:variant>
        <vt:i4>5</vt:i4>
      </vt:variant>
      <vt:variant>
        <vt:lpwstr/>
      </vt:variant>
      <vt:variant>
        <vt:lpwstr>_Toc351043533</vt:lpwstr>
      </vt:variant>
      <vt:variant>
        <vt:i4>1179699</vt:i4>
      </vt:variant>
      <vt:variant>
        <vt:i4>110</vt:i4>
      </vt:variant>
      <vt:variant>
        <vt:i4>0</vt:i4>
      </vt:variant>
      <vt:variant>
        <vt:i4>5</vt:i4>
      </vt:variant>
      <vt:variant>
        <vt:lpwstr/>
      </vt:variant>
      <vt:variant>
        <vt:lpwstr>_Toc351043532</vt:lpwstr>
      </vt:variant>
      <vt:variant>
        <vt:i4>1179699</vt:i4>
      </vt:variant>
      <vt:variant>
        <vt:i4>104</vt:i4>
      </vt:variant>
      <vt:variant>
        <vt:i4>0</vt:i4>
      </vt:variant>
      <vt:variant>
        <vt:i4>5</vt:i4>
      </vt:variant>
      <vt:variant>
        <vt:lpwstr/>
      </vt:variant>
      <vt:variant>
        <vt:lpwstr>_Toc351043531</vt:lpwstr>
      </vt:variant>
      <vt:variant>
        <vt:i4>1179699</vt:i4>
      </vt:variant>
      <vt:variant>
        <vt:i4>98</vt:i4>
      </vt:variant>
      <vt:variant>
        <vt:i4>0</vt:i4>
      </vt:variant>
      <vt:variant>
        <vt:i4>5</vt:i4>
      </vt:variant>
      <vt:variant>
        <vt:lpwstr/>
      </vt:variant>
      <vt:variant>
        <vt:lpwstr>_Toc351043530</vt:lpwstr>
      </vt:variant>
      <vt:variant>
        <vt:i4>1245235</vt:i4>
      </vt:variant>
      <vt:variant>
        <vt:i4>92</vt:i4>
      </vt:variant>
      <vt:variant>
        <vt:i4>0</vt:i4>
      </vt:variant>
      <vt:variant>
        <vt:i4>5</vt:i4>
      </vt:variant>
      <vt:variant>
        <vt:lpwstr/>
      </vt:variant>
      <vt:variant>
        <vt:lpwstr>_Toc351043529</vt:lpwstr>
      </vt:variant>
      <vt:variant>
        <vt:i4>1245235</vt:i4>
      </vt:variant>
      <vt:variant>
        <vt:i4>86</vt:i4>
      </vt:variant>
      <vt:variant>
        <vt:i4>0</vt:i4>
      </vt:variant>
      <vt:variant>
        <vt:i4>5</vt:i4>
      </vt:variant>
      <vt:variant>
        <vt:lpwstr/>
      </vt:variant>
      <vt:variant>
        <vt:lpwstr>_Toc351043528</vt:lpwstr>
      </vt:variant>
      <vt:variant>
        <vt:i4>1245235</vt:i4>
      </vt:variant>
      <vt:variant>
        <vt:i4>80</vt:i4>
      </vt:variant>
      <vt:variant>
        <vt:i4>0</vt:i4>
      </vt:variant>
      <vt:variant>
        <vt:i4>5</vt:i4>
      </vt:variant>
      <vt:variant>
        <vt:lpwstr/>
      </vt:variant>
      <vt:variant>
        <vt:lpwstr>_Toc351043527</vt:lpwstr>
      </vt:variant>
      <vt:variant>
        <vt:i4>1245235</vt:i4>
      </vt:variant>
      <vt:variant>
        <vt:i4>74</vt:i4>
      </vt:variant>
      <vt:variant>
        <vt:i4>0</vt:i4>
      </vt:variant>
      <vt:variant>
        <vt:i4>5</vt:i4>
      </vt:variant>
      <vt:variant>
        <vt:lpwstr/>
      </vt:variant>
      <vt:variant>
        <vt:lpwstr>_Toc351043526</vt:lpwstr>
      </vt:variant>
      <vt:variant>
        <vt:i4>1245235</vt:i4>
      </vt:variant>
      <vt:variant>
        <vt:i4>68</vt:i4>
      </vt:variant>
      <vt:variant>
        <vt:i4>0</vt:i4>
      </vt:variant>
      <vt:variant>
        <vt:i4>5</vt:i4>
      </vt:variant>
      <vt:variant>
        <vt:lpwstr/>
      </vt:variant>
      <vt:variant>
        <vt:lpwstr>_Toc351043525</vt:lpwstr>
      </vt:variant>
      <vt:variant>
        <vt:i4>1245235</vt:i4>
      </vt:variant>
      <vt:variant>
        <vt:i4>62</vt:i4>
      </vt:variant>
      <vt:variant>
        <vt:i4>0</vt:i4>
      </vt:variant>
      <vt:variant>
        <vt:i4>5</vt:i4>
      </vt:variant>
      <vt:variant>
        <vt:lpwstr/>
      </vt:variant>
      <vt:variant>
        <vt:lpwstr>_Toc351043524</vt:lpwstr>
      </vt:variant>
      <vt:variant>
        <vt:i4>1245235</vt:i4>
      </vt:variant>
      <vt:variant>
        <vt:i4>56</vt:i4>
      </vt:variant>
      <vt:variant>
        <vt:i4>0</vt:i4>
      </vt:variant>
      <vt:variant>
        <vt:i4>5</vt:i4>
      </vt:variant>
      <vt:variant>
        <vt:lpwstr/>
      </vt:variant>
      <vt:variant>
        <vt:lpwstr>_Toc351043523</vt:lpwstr>
      </vt:variant>
      <vt:variant>
        <vt:i4>1245235</vt:i4>
      </vt:variant>
      <vt:variant>
        <vt:i4>50</vt:i4>
      </vt:variant>
      <vt:variant>
        <vt:i4>0</vt:i4>
      </vt:variant>
      <vt:variant>
        <vt:i4>5</vt:i4>
      </vt:variant>
      <vt:variant>
        <vt:lpwstr/>
      </vt:variant>
      <vt:variant>
        <vt:lpwstr>_Toc351043522</vt:lpwstr>
      </vt:variant>
      <vt:variant>
        <vt:i4>1245235</vt:i4>
      </vt:variant>
      <vt:variant>
        <vt:i4>44</vt:i4>
      </vt:variant>
      <vt:variant>
        <vt:i4>0</vt:i4>
      </vt:variant>
      <vt:variant>
        <vt:i4>5</vt:i4>
      </vt:variant>
      <vt:variant>
        <vt:lpwstr/>
      </vt:variant>
      <vt:variant>
        <vt:lpwstr>_Toc351043521</vt:lpwstr>
      </vt:variant>
      <vt:variant>
        <vt:i4>1245235</vt:i4>
      </vt:variant>
      <vt:variant>
        <vt:i4>38</vt:i4>
      </vt:variant>
      <vt:variant>
        <vt:i4>0</vt:i4>
      </vt:variant>
      <vt:variant>
        <vt:i4>5</vt:i4>
      </vt:variant>
      <vt:variant>
        <vt:lpwstr/>
      </vt:variant>
      <vt:variant>
        <vt:lpwstr>_Toc351043520</vt:lpwstr>
      </vt:variant>
      <vt:variant>
        <vt:i4>1048627</vt:i4>
      </vt:variant>
      <vt:variant>
        <vt:i4>32</vt:i4>
      </vt:variant>
      <vt:variant>
        <vt:i4>0</vt:i4>
      </vt:variant>
      <vt:variant>
        <vt:i4>5</vt:i4>
      </vt:variant>
      <vt:variant>
        <vt:lpwstr/>
      </vt:variant>
      <vt:variant>
        <vt:lpwstr>_Toc351043519</vt:lpwstr>
      </vt:variant>
      <vt:variant>
        <vt:i4>1048627</vt:i4>
      </vt:variant>
      <vt:variant>
        <vt:i4>26</vt:i4>
      </vt:variant>
      <vt:variant>
        <vt:i4>0</vt:i4>
      </vt:variant>
      <vt:variant>
        <vt:i4>5</vt:i4>
      </vt:variant>
      <vt:variant>
        <vt:lpwstr/>
      </vt:variant>
      <vt:variant>
        <vt:lpwstr>_Toc351043518</vt:lpwstr>
      </vt:variant>
      <vt:variant>
        <vt:i4>1048627</vt:i4>
      </vt:variant>
      <vt:variant>
        <vt:i4>20</vt:i4>
      </vt:variant>
      <vt:variant>
        <vt:i4>0</vt:i4>
      </vt:variant>
      <vt:variant>
        <vt:i4>5</vt:i4>
      </vt:variant>
      <vt:variant>
        <vt:lpwstr/>
      </vt:variant>
      <vt:variant>
        <vt:lpwstr>_Toc351043517</vt:lpwstr>
      </vt:variant>
      <vt:variant>
        <vt:i4>1048627</vt:i4>
      </vt:variant>
      <vt:variant>
        <vt:i4>14</vt:i4>
      </vt:variant>
      <vt:variant>
        <vt:i4>0</vt:i4>
      </vt:variant>
      <vt:variant>
        <vt:i4>5</vt:i4>
      </vt:variant>
      <vt:variant>
        <vt:lpwstr/>
      </vt:variant>
      <vt:variant>
        <vt:lpwstr>_Toc351043516</vt:lpwstr>
      </vt:variant>
      <vt:variant>
        <vt:i4>1048627</vt:i4>
      </vt:variant>
      <vt:variant>
        <vt:i4>8</vt:i4>
      </vt:variant>
      <vt:variant>
        <vt:i4>0</vt:i4>
      </vt:variant>
      <vt:variant>
        <vt:i4>5</vt:i4>
      </vt:variant>
      <vt:variant>
        <vt:lpwstr/>
      </vt:variant>
      <vt:variant>
        <vt:lpwstr>_Toc351043515</vt:lpwstr>
      </vt:variant>
      <vt:variant>
        <vt:i4>1048627</vt:i4>
      </vt:variant>
      <vt:variant>
        <vt:i4>2</vt:i4>
      </vt:variant>
      <vt:variant>
        <vt:i4>0</vt:i4>
      </vt:variant>
      <vt:variant>
        <vt:i4>5</vt:i4>
      </vt:variant>
      <vt:variant>
        <vt:lpwstr/>
      </vt:variant>
      <vt:variant>
        <vt:lpwstr>_Toc351043514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FKG datamodellen - Version 2 6 - rettet 14-06-2016_blaa</dc:title>
  <dc:creator>Mette Milo Tromborg/Claus Moestrup</dc:creator>
  <cp:lastModifiedBy>Christian Fischer</cp:lastModifiedBy>
  <cp:revision>2</cp:revision>
  <cp:lastPrinted>2021-01-04T16:37:00Z</cp:lastPrinted>
  <dcterms:created xsi:type="dcterms:W3CDTF">2020-12-21T12:20:00Z</dcterms:created>
  <dcterms:modified xsi:type="dcterms:W3CDTF">2021-02-15T12:15:00Z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0x010100AC085CFC53BC46CEA2EADE194AD9D48200409059F5DFD5A846924081B1A5FA76D6</vt:lpwstr>
  </property>
  <property fmtid="{D5CDD505-2E9C-101B-9397-08002B2CF9AE}" pid="3" name="Dokumentstatus">
    <vt:lpwstr/>
  </property>
  <property fmtid="{D5CDD505-2E9C-101B-9397-08002B2CF9AE}" pid="4" name="CCMSystem">
    <vt:lpwstr> </vt:lpwstr>
  </property>
  <property fmtid="{D5CDD505-2E9C-101B-9397-08002B2CF9AE}" pid="5" name="CCMEventContext">
    <vt:lpwstr>d867d267-f780-4397-894e-e5e0068995bf</vt:lpwstr>
  </property>
</Properties>
</file>